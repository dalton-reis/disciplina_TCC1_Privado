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A659E" w14:textId="77777777" w:rsidR="0016678B" w:rsidRDefault="0016678B">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01"/>
        <w:gridCol w:w="3647"/>
      </w:tblGrid>
      <w:tr w:rsidR="0016678B" w14:paraId="73CB1E2E" w14:textId="77777777">
        <w:tc>
          <w:tcPr>
            <w:tcW w:w="8948" w:type="dxa"/>
            <w:gridSpan w:val="2"/>
            <w:shd w:val="clear" w:color="auto" w:fill="auto"/>
          </w:tcPr>
          <w:p w14:paraId="1179414F" w14:textId="77777777" w:rsidR="0016678B" w:rsidRDefault="00000000">
            <w:pPr>
              <w:pBdr>
                <w:top w:val="nil"/>
                <w:left w:val="nil"/>
                <w:bottom w:val="nil"/>
                <w:right w:val="nil"/>
                <w:between w:val="nil"/>
              </w:pBdr>
              <w:tabs>
                <w:tab w:val="center" w:pos="4320"/>
                <w:tab w:val="right" w:pos="8640"/>
                <w:tab w:val="right" w:pos="8931"/>
              </w:tabs>
              <w:ind w:right="141"/>
              <w:jc w:val="center"/>
              <w:rPr>
                <w:color w:val="000000"/>
              </w:rPr>
            </w:pPr>
            <w:bookmarkStart w:id="0" w:name="_gjdgxs" w:colFirst="0" w:colLast="0"/>
            <w:bookmarkEnd w:id="0"/>
            <w:r>
              <w:rPr>
                <w:color w:val="000000"/>
              </w:rPr>
              <w:t>CURSO DE CIÊNCIA DA COMPUTAÇÃO – TCC</w:t>
            </w:r>
          </w:p>
        </w:tc>
      </w:tr>
      <w:tr w:rsidR="0016678B" w14:paraId="2A118F26" w14:textId="77777777">
        <w:tc>
          <w:tcPr>
            <w:tcW w:w="5301" w:type="dxa"/>
            <w:shd w:val="clear" w:color="auto" w:fill="auto"/>
          </w:tcPr>
          <w:p w14:paraId="5251CA8A"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proofErr w:type="gramStart"/>
            <w:r>
              <w:rPr>
                <w:color w:val="000000"/>
              </w:rPr>
              <w:t>( X</w:t>
            </w:r>
            <w:proofErr w:type="gramEnd"/>
            <w:r>
              <w:rPr>
                <w:color w:val="000000"/>
              </w:rPr>
              <w:t xml:space="preserve"> ) PRÉ-PROJETO     (     ) PROJETO </w:t>
            </w:r>
          </w:p>
        </w:tc>
        <w:tc>
          <w:tcPr>
            <w:tcW w:w="3647" w:type="dxa"/>
            <w:shd w:val="clear" w:color="auto" w:fill="auto"/>
          </w:tcPr>
          <w:p w14:paraId="26D3E554"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ANO/SEMESTRE: 2024/1</w:t>
            </w:r>
          </w:p>
        </w:tc>
      </w:tr>
    </w:tbl>
    <w:p w14:paraId="7EAD7127" w14:textId="77777777" w:rsidR="0016678B" w:rsidRDefault="0016678B">
      <w:pPr>
        <w:keepNext w:val="0"/>
        <w:keepLines w:val="0"/>
        <w:pBdr>
          <w:top w:val="nil"/>
          <w:left w:val="nil"/>
          <w:bottom w:val="nil"/>
          <w:right w:val="nil"/>
          <w:between w:val="nil"/>
        </w:pBdr>
        <w:spacing w:after="120"/>
        <w:jc w:val="center"/>
        <w:rPr>
          <w:b/>
          <w:smallCaps/>
          <w:color w:val="000000"/>
        </w:rPr>
      </w:pPr>
    </w:p>
    <w:p w14:paraId="5EDAE8E4" w14:textId="77777777" w:rsidR="0016678B" w:rsidRDefault="00000000">
      <w:pPr>
        <w:keepNext w:val="0"/>
        <w:keepLines w:val="0"/>
        <w:pBdr>
          <w:top w:val="nil"/>
          <w:left w:val="nil"/>
          <w:bottom w:val="nil"/>
          <w:right w:val="nil"/>
          <w:between w:val="nil"/>
        </w:pBdr>
        <w:spacing w:after="120"/>
        <w:jc w:val="center"/>
        <w:rPr>
          <w:b/>
          <w:smallCaps/>
          <w:color w:val="000000"/>
        </w:rPr>
      </w:pPr>
      <w:r>
        <w:rPr>
          <w:b/>
          <w:smallCaps/>
          <w:color w:val="000000"/>
        </w:rPr>
        <w:t>Plataforma DE COMUNICAÇÃO PARA O REGISTRO DE RESGATE E REABILITAÇÃO DE ANIMAIS SILVESTRES FERIDOS</w:t>
      </w:r>
    </w:p>
    <w:p w14:paraId="0F25591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 xml:space="preserve">Gustavo Henrique </w:t>
      </w:r>
      <w:proofErr w:type="spellStart"/>
      <w:r>
        <w:rPr>
          <w:color w:val="000000"/>
          <w:sz w:val="20"/>
          <w:szCs w:val="20"/>
        </w:rPr>
        <w:t>Kistner</w:t>
      </w:r>
      <w:proofErr w:type="spellEnd"/>
    </w:p>
    <w:p w14:paraId="26D83854"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Andreza Sartori – Orientadora</w:t>
      </w:r>
    </w:p>
    <w:p w14:paraId="4FF5A7FC" w14:textId="77777777" w:rsidR="0016678B" w:rsidRDefault="00000000">
      <w:pPr>
        <w:pBdr>
          <w:top w:val="nil"/>
          <w:left w:val="nil"/>
          <w:bottom w:val="nil"/>
          <w:right w:val="nil"/>
          <w:between w:val="nil"/>
        </w:pBdr>
        <w:spacing w:before="120"/>
        <w:jc w:val="center"/>
        <w:rPr>
          <w:color w:val="000000"/>
          <w:sz w:val="20"/>
          <w:szCs w:val="20"/>
        </w:rPr>
      </w:pPr>
      <w:r>
        <w:rPr>
          <w:color w:val="000000"/>
          <w:sz w:val="20"/>
          <w:szCs w:val="20"/>
        </w:rPr>
        <w:t>Prof. Júlio Cesar de Souza Júnior – Coorientador</w:t>
      </w:r>
    </w:p>
    <w:p w14:paraId="1E3A549A" w14:textId="77777777" w:rsidR="0016678B" w:rsidRDefault="00000000">
      <w:pPr>
        <w:pStyle w:val="Ttulo1"/>
        <w:numPr>
          <w:ilvl w:val="0"/>
          <w:numId w:val="3"/>
        </w:numPr>
      </w:pPr>
      <w:r>
        <w:t xml:space="preserve">Introdução </w:t>
      </w:r>
    </w:p>
    <w:p w14:paraId="3ECC5A8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expansão das rodovias brasileiras tem gerado significativos problemas ambientais, incluindo o impacto sobre a fauna silvestre (BANCO MUNDIAL, 2014). Estima-se que cerca de 74% das Unidades de Conservação (UCs) no país registram incidentes de atropelamento de animais silvestres (MAIA; BAGER, 2013). Além do isolamento das espécies devido a ruídos e vibrações vindas de estradas, estima-se que 475 milhões de animais selvagens são atropelados por ano no Brasil (BAGER et al., 2015; MORAES, 2022). De fato, a população de fauna na América Latina sofreu uma queda drástica de 94% em um período de 50 anos, entre 1970 e 2018 (WWF, 2022).</w:t>
      </w:r>
    </w:p>
    <w:p w14:paraId="40BAE5C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Em resposta a esses desafios, surgiram projetos que incorporam o conceito de ciência cidadã, uma abordagem onde a comunidade participa da coleta de dados e os compartilha com especialistas por meio de aplicativos e celulares (ONU, 2018) para auxiliar na detecção de animais silvestres e localizações mais frequentes de avistamentos (SILVA, 2022). A análise por especialistas se faz necessária, pois apenas os humanos podem classificar espécies devido à alta complexidade do processo de identificação, que depende de uma combinação de fatores (WOOD et al., 2011). No entanto, grande parte desses projetos não atuam diretamente no resgate ou reabilitação desses animais, focando principalmente na coleta e compartilhamento de dados (SIBBR, s.d.). </w:t>
      </w:r>
    </w:p>
    <w:p w14:paraId="5D0E0E9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solucionar esses problemas, foram criados os Centros de Triagem de Animais Silvestres (CETAS), unidades do Ibama responsáveis pelo recebimento e reabilitação de animais silvestres de diversas origens (IBAMA, 2016). Todavia, operam com um número limitado de vagas disponíveis (ALMEIDA et al., 2019) e existe um grande volume de animais apreendidos (DESTRO et al., 2012). Somente no ano de 2021, aproximadamente 11 mil animais foram reintroduzidos em seus habitats naturais, sendo que ao todo, cerca de 50 mil animais são recebidos nas unidades (IBAMA, 2023).</w:t>
      </w:r>
    </w:p>
    <w:p w14:paraId="7F525DA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Hospital Escola Veterinário (HEV) da Fundação Universidade de Blumenau (FURB), em parceria com órgãos reguladores como a Secretaria do Meio Ambiente e Sustentabilidade (SEMMAS), tem desempenhado um papel ativo no tratamento de animais silvestres provenientes de diversas situações. No entanto, um desafio significativo é a dificuldade de comunicação entre a comunidade e os órgãos responsáveis pelo resgate e transporte desses animais.</w:t>
      </w:r>
    </w:p>
    <w:p w14:paraId="15E04669"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A falta de conhecimento da comunidade sobre como e onde reportar incidentes com animais silvestres pode ser um obstáculo para a eficácia desses esforços de conservação. Isso sugere a necessidade de mais educação e conscientização sobre a fauna silvestre, bem com os procedimentos de relato de incidentes (SOUZA et al., 2022; FANTÁSTICO, 2024). De fato, uma comunicação eficaz com a comunidade, pode melhorar a conservação e reabilitação da fauna silvestre. </w:t>
      </w:r>
    </w:p>
    <w:p w14:paraId="57F9E32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Diante deste cenário, este trabalho visa disponibilizar uma plataforma móvel para melhorar a comunicação entre a comunidade e órgãos responsáveis pelo resgate de animais silvestres feridos. Com esta plataforma espera-se não apenas facilitará a troca de informações, mas também oferecer orientação à comunidade que deseja ajudar, porém não sabe como fazê-lo. Ao tornar mais acessível o processo de auxílio aos animais, espera-se aumentar o número de animais atendidos e, consequentemente, reintegrados ao seu habitat natural.</w:t>
      </w:r>
    </w:p>
    <w:p w14:paraId="288CA4DD" w14:textId="77777777" w:rsidR="0016678B" w:rsidRDefault="00000000">
      <w:pPr>
        <w:pStyle w:val="Ttulo2"/>
        <w:numPr>
          <w:ilvl w:val="1"/>
          <w:numId w:val="3"/>
        </w:numPr>
      </w:pPr>
      <w:bookmarkStart w:id="1" w:name="_30j0zll" w:colFirst="0" w:colLast="0"/>
      <w:bookmarkEnd w:id="1"/>
      <w:r>
        <w:t>OBJETIVOS</w:t>
      </w:r>
    </w:p>
    <w:p w14:paraId="369D8DA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objetivo deste trabalho, disponibilizar uma plataforma mobile para facilitar a comunicação entre a comunidade e os órgãos responsáveis pelo resgate e transporte de animais feridos até o Hospital Escola Veterinário para que ele possa receber o tratamento adequado.</w:t>
      </w:r>
    </w:p>
    <w:p w14:paraId="554EF6B6"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objetivos específicos são:</w:t>
      </w:r>
    </w:p>
    <w:p w14:paraId="515B77D0"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identificar as ferramentas de geolocalização mais apropriadas para o desenvolvimento do aplicativo móvel;</w:t>
      </w:r>
    </w:p>
    <w:p w14:paraId="3D103C48" w14:textId="77777777" w:rsidR="0016678B" w:rsidRDefault="00000000">
      <w:pPr>
        <w:keepNext w:val="0"/>
        <w:keepLines w:val="0"/>
        <w:widowControl w:val="0"/>
        <w:numPr>
          <w:ilvl w:val="0"/>
          <w:numId w:val="4"/>
        </w:numPr>
        <w:pBdr>
          <w:top w:val="nil"/>
          <w:left w:val="nil"/>
          <w:bottom w:val="nil"/>
          <w:right w:val="nil"/>
          <w:between w:val="nil"/>
        </w:pBdr>
        <w:jc w:val="both"/>
      </w:pPr>
      <w:r>
        <w:rPr>
          <w:color w:val="000000"/>
          <w:sz w:val="20"/>
          <w:szCs w:val="20"/>
        </w:rPr>
        <w:t>viabilizar, por meio da plataforma, a comunicação com os órgãos responsáveis pelo resgate e transporte de animais;</w:t>
      </w:r>
    </w:p>
    <w:p w14:paraId="32E56834" w14:textId="77777777" w:rsidR="0016678B" w:rsidRDefault="00000000">
      <w:pPr>
        <w:keepNext w:val="0"/>
        <w:keepLines w:val="0"/>
        <w:widowControl w:val="0"/>
        <w:numPr>
          <w:ilvl w:val="0"/>
          <w:numId w:val="4"/>
        </w:numPr>
        <w:pBdr>
          <w:top w:val="nil"/>
          <w:left w:val="nil"/>
          <w:bottom w:val="nil"/>
          <w:right w:val="nil"/>
          <w:between w:val="nil"/>
        </w:pBdr>
        <w:spacing w:after="120"/>
        <w:jc w:val="both"/>
      </w:pPr>
      <w:r>
        <w:rPr>
          <w:color w:val="000000"/>
          <w:sz w:val="20"/>
          <w:szCs w:val="20"/>
        </w:rPr>
        <w:lastRenderedPageBreak/>
        <w:t>validar a utilização da plataforma em interação com as autoridades responsáveis pelo resgate.</w:t>
      </w:r>
    </w:p>
    <w:p w14:paraId="25DB68C3" w14:textId="77777777" w:rsidR="0016678B" w:rsidRDefault="00000000">
      <w:pPr>
        <w:pStyle w:val="Ttulo1"/>
        <w:numPr>
          <w:ilvl w:val="0"/>
          <w:numId w:val="3"/>
        </w:numPr>
      </w:pPr>
      <w:bookmarkStart w:id="2" w:name="_1fob9te" w:colFirst="0" w:colLast="0"/>
      <w:bookmarkEnd w:id="2"/>
      <w:r>
        <w:t>trabalhos correlatos</w:t>
      </w:r>
    </w:p>
    <w:p w14:paraId="6D4EBA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u w:val="single"/>
        </w:rPr>
      </w:pPr>
      <w:r>
        <w:rPr>
          <w:color w:val="000000"/>
          <w:sz w:val="20"/>
          <w:szCs w:val="20"/>
        </w:rPr>
        <w:t xml:space="preserve">Nesta seção serão apresentados três trabalhos correlatos. O trabalho de Castro e </w:t>
      </w:r>
      <w:proofErr w:type="spellStart"/>
      <w:r>
        <w:rPr>
          <w:color w:val="000000"/>
          <w:sz w:val="20"/>
          <w:szCs w:val="20"/>
        </w:rPr>
        <w:t>Bager</w:t>
      </w:r>
      <w:proofErr w:type="spellEnd"/>
      <w:r>
        <w:rPr>
          <w:color w:val="000000"/>
          <w:sz w:val="20"/>
          <w:szCs w:val="20"/>
        </w:rPr>
        <w:t xml:space="preserve"> (2019) apresenta um sistema para o registro de animais atropelados a partir de imagens com localização e validação por especialistas. O trabalho de Chame et al. (2015)</w:t>
      </w:r>
      <w:r>
        <w:rPr>
          <w:color w:val="000000"/>
          <w:sz w:val="16"/>
          <w:szCs w:val="16"/>
        </w:rPr>
        <w:t xml:space="preserve"> </w:t>
      </w:r>
      <w:r>
        <w:rPr>
          <w:color w:val="000000"/>
          <w:sz w:val="20"/>
          <w:szCs w:val="20"/>
        </w:rPr>
        <w:t>descreve o Sistema de Informação em Saúde Silvestre (SISS-</w:t>
      </w:r>
      <w:proofErr w:type="spellStart"/>
      <w:r>
        <w:rPr>
          <w:color w:val="000000"/>
          <w:sz w:val="20"/>
          <w:szCs w:val="20"/>
        </w:rPr>
        <w:t>Geo</w:t>
      </w:r>
      <w:proofErr w:type="spellEnd"/>
      <w:r>
        <w:rPr>
          <w:color w:val="000000"/>
          <w:sz w:val="20"/>
          <w:szCs w:val="20"/>
        </w:rPr>
        <w:t xml:space="preserve">) que utiliza o conceito de ciência cidadã para registrar avistamentos de fauna silvestre e monitorar a presença de agentes patogênicos, integrando essas informações com análises de laboratórios especializados. O trabalho de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propõe o aplicativo </w:t>
      </w:r>
      <w:proofErr w:type="spellStart"/>
      <w:r>
        <w:rPr>
          <w:color w:val="000000"/>
          <w:sz w:val="20"/>
          <w:szCs w:val="20"/>
        </w:rPr>
        <w:t>One</w:t>
      </w:r>
      <w:proofErr w:type="spellEnd"/>
      <w:r>
        <w:rPr>
          <w:color w:val="000000"/>
          <w:sz w:val="20"/>
          <w:szCs w:val="20"/>
        </w:rPr>
        <w:t xml:space="preserve"> Click, que visa mapear os locais onde ocorrem atropelamentos de animais silvestres.</w:t>
      </w:r>
    </w:p>
    <w:p w14:paraId="00540E7F" w14:textId="77777777" w:rsidR="0016678B" w:rsidRDefault="00000000">
      <w:pPr>
        <w:pStyle w:val="Ttulo2"/>
        <w:numPr>
          <w:ilvl w:val="1"/>
          <w:numId w:val="3"/>
        </w:numPr>
      </w:pPr>
      <w:r>
        <w:t>SISTEMA URUBU: A CIÊNCIA CIDADÃ EM PROL DA CONSERVAÇÃO DA BIODIVERSIDADE</w:t>
      </w:r>
    </w:p>
    <w:p w14:paraId="33BCD8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trabalho desenvolvido por Castro e </w:t>
      </w:r>
      <w:proofErr w:type="spellStart"/>
      <w:r>
        <w:rPr>
          <w:color w:val="000000"/>
          <w:sz w:val="20"/>
          <w:szCs w:val="20"/>
        </w:rPr>
        <w:t>Bager</w:t>
      </w:r>
      <w:proofErr w:type="spellEnd"/>
      <w:r>
        <w:rPr>
          <w:color w:val="000000"/>
          <w:sz w:val="20"/>
          <w:szCs w:val="20"/>
        </w:rPr>
        <w:t xml:space="preserve"> (2019) é apresentado o Sistema Urubu, uma plataforma para o registro de atropelamento de animais por meio do envio de imagens utilizando geolocalização. O sistema realiza a análise, classificação e avaliação por gestores e especialistas. Existem especialistas para cada classe de animal, a fim de garantir a confiabilidade nos dados disponibilizados, diferentes de outras plataformas que possuem o registro de animais fotografados pela comunidade sem a validação de profissionais.</w:t>
      </w:r>
    </w:p>
    <w:p w14:paraId="6ECAB9C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se tratar de um projeto de ciência cidadã, na qual existe a parceria entre comunidade e especialistas que permitem que o público participe ativamente na coleta de dados, o Sistema Urubu depende da colaboração voluntária para coletar e identificar registros (CASTRO; BAGER, 2019). Para assegurar a credibilidade dos dados enviados, é necessário que o usuário crie uma conta no aplicativo Urubu Mobile. Para realizar um registro de animal, é necessário realizar a ativação do Global </w:t>
      </w:r>
      <w:proofErr w:type="spellStart"/>
      <w:r>
        <w:rPr>
          <w:color w:val="000000"/>
          <w:sz w:val="20"/>
          <w:szCs w:val="20"/>
        </w:rPr>
        <w:t>Positioning</w:t>
      </w:r>
      <w:proofErr w:type="spellEnd"/>
      <w:r>
        <w:rPr>
          <w:color w:val="000000"/>
          <w:sz w:val="20"/>
          <w:szCs w:val="20"/>
        </w:rPr>
        <w:t xml:space="preserve"> System (GPS), e, posteriormente, será habilitada a opção de captura de imagens via aplicativo, utilizando a câmera nativa do celular. Ao retirar as fotos, são registradas as coordenadas geográficas e, caso o usuário não tenha acesso a internet no momento, poderá enviá-las posteriormente.</w:t>
      </w:r>
    </w:p>
    <w:p w14:paraId="72472678"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evitar a duplicidade de registros e garantir a identificação de cada espécie o sistema é separado nas etapas de Classificação, Avaliação, Validação e Aprovação (CASTRO; BAGER, 2019). A Figura 1 apresenta um breve funcionamento do sistema e cada uma das quatro etapas.</w:t>
      </w:r>
    </w:p>
    <w:p w14:paraId="2E9BB591" w14:textId="77777777" w:rsidR="0016678B" w:rsidRDefault="00000000">
      <w:pPr>
        <w:pBdr>
          <w:top w:val="nil"/>
          <w:left w:val="nil"/>
          <w:bottom w:val="nil"/>
          <w:right w:val="nil"/>
          <w:between w:val="nil"/>
        </w:pBdr>
        <w:spacing w:before="60"/>
        <w:jc w:val="center"/>
        <w:rPr>
          <w:color w:val="000000"/>
          <w:sz w:val="20"/>
          <w:szCs w:val="20"/>
        </w:rPr>
      </w:pPr>
      <w:bookmarkStart w:id="3" w:name="_3znysh7" w:colFirst="0" w:colLast="0"/>
      <w:bookmarkEnd w:id="3"/>
      <w:r>
        <w:rPr>
          <w:color w:val="000000"/>
          <w:sz w:val="20"/>
          <w:szCs w:val="20"/>
        </w:rPr>
        <w:t>Figura 1 - Fluxo do Sistema Urubu</w:t>
      </w:r>
    </w:p>
    <w:p w14:paraId="26914BC7"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789A0E1F" wp14:editId="491CB552">
            <wp:extent cx="3505614" cy="4085768"/>
            <wp:effectExtent l="12700" t="12700" r="12700" b="12700"/>
            <wp:docPr id="3"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7"/>
                    <a:srcRect/>
                    <a:stretch>
                      <a:fillRect/>
                    </a:stretch>
                  </pic:blipFill>
                  <pic:spPr>
                    <a:xfrm>
                      <a:off x="0" y="0"/>
                      <a:ext cx="3505614" cy="4085768"/>
                    </a:xfrm>
                    <a:prstGeom prst="rect">
                      <a:avLst/>
                    </a:prstGeom>
                    <a:ln w="12700">
                      <a:solidFill>
                        <a:srgbClr val="000000"/>
                      </a:solidFill>
                      <a:prstDash val="solid"/>
                    </a:ln>
                  </pic:spPr>
                </pic:pic>
              </a:graphicData>
            </a:graphic>
          </wp:inline>
        </w:drawing>
      </w:r>
    </w:p>
    <w:p w14:paraId="2F14CB70"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Castro e </w:t>
      </w:r>
      <w:proofErr w:type="spellStart"/>
      <w:r>
        <w:rPr>
          <w:color w:val="000000"/>
          <w:sz w:val="18"/>
          <w:szCs w:val="18"/>
        </w:rPr>
        <w:t>Bager</w:t>
      </w:r>
      <w:proofErr w:type="spellEnd"/>
      <w:r>
        <w:rPr>
          <w:color w:val="000000"/>
          <w:sz w:val="18"/>
          <w:szCs w:val="18"/>
        </w:rPr>
        <w:t xml:space="preserve"> (2019).</w:t>
      </w:r>
    </w:p>
    <w:p w14:paraId="4BCD5FB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representado na Figura 1, os registros são inicialmente classificados pelo gestor de acordo com os critérios estabelecidos pela plataforma, como por exemplo, animal atropelado e geolocalização condizente com </w:t>
      </w:r>
      <w:r>
        <w:rPr>
          <w:color w:val="000000"/>
          <w:sz w:val="20"/>
          <w:szCs w:val="20"/>
        </w:rPr>
        <w:lastRenderedPageBreak/>
        <w:t>estradas. Em seguida, são enviados para cinco validadores, especialistas na classe do animal. Tendo a concordância, ou seja, mesma caracterização de espécie por três especialistas, o registro é retornado para o gestor analisar os resultados e inserido no banco de dados. Após inserido no banco de dados, o registro é disponibilizado para visualização no Urubu Map (CASTRO; BAGER, 2019).</w:t>
      </w:r>
    </w:p>
    <w:p w14:paraId="20DE4CD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O Urubu Map é um sistema que permite a visualização em mapa dos registros aprovados, permitindo filtros e disponibilizando a localização, imagem, classe do animal e níveis taxonômicos classificados pelos especialistas. Caso os especialistas não entrem em concordância, as análises são enviadas para o administrador decidir se aprova ou não a inserção do registro no banco de dados (CASTRO; BAGER, 2019). </w:t>
      </w:r>
    </w:p>
    <w:p w14:paraId="0B35DD7F" w14:textId="77777777" w:rsidR="0016678B" w:rsidRDefault="00000000">
      <w:pPr>
        <w:pStyle w:val="Ttulo2"/>
        <w:numPr>
          <w:ilvl w:val="1"/>
          <w:numId w:val="3"/>
        </w:numPr>
      </w:pPr>
      <w:r>
        <w:t xml:space="preserve">SISTEMA DE INFORMAÇÃO EM SAÚDE SILVESTRE – “SISS-GEO” </w:t>
      </w:r>
    </w:p>
    <w:p w14:paraId="2C7F165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desenvolvido por Chame et al. (2015) descreve a plataforma Sistema de Informação em Saúde Silvestre (SISS-</w:t>
      </w:r>
      <w:proofErr w:type="spellStart"/>
      <w:r>
        <w:rPr>
          <w:color w:val="000000"/>
          <w:sz w:val="20"/>
          <w:szCs w:val="20"/>
        </w:rPr>
        <w:t>Geo</w:t>
      </w:r>
      <w:proofErr w:type="spellEnd"/>
      <w:r>
        <w:rPr>
          <w:color w:val="000000"/>
          <w:sz w:val="20"/>
          <w:szCs w:val="20"/>
        </w:rPr>
        <w:t>), uma ferramenta de monitoramento de animais silvestres desenvolvida pelo Laboratório Nacional de Computação Científica (LNCC) em parceria com a Fundação Oswaldo Cruz (Fiocruz). Considerando que aproximadamente 60% das doenças infecciosas são transmitidas entre animais e humanos (zoonoses), seu objetivo principal é diagnosticar agentes patogênicos presentes na fauna silvestre para alertar as autoridades para que possam prevenir e controlar zoonoses no Brasil e evitar o acometimento humano.</w:t>
      </w:r>
    </w:p>
    <w:p w14:paraId="228A0E0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 plataforma integra a participação da sociedade por meio do conceito de ciência cidadã. Os registros de avistamentos de animais silvestres são enviados utilizando informações georreferenciadas por meio do GPS. As informações corretas sobre a localização são muito importantes nessa etapa, pois é partir delas que o modelo desenvolvido atuará. O modelo desenvolvido pré-estabelecido gera alertas considerando a distância, similaridades e condições físicas do animal. Especialistas validam suas sugestões de ajustes, entretanto, seu tipo de algoritmo e metas-heurísticas não foram mencionados no artigo (CHAME et al., 2015). A Figura 2 apresenta o funcionamento do modelo.</w:t>
      </w:r>
    </w:p>
    <w:p w14:paraId="254A1D3C" w14:textId="77777777" w:rsidR="0016678B" w:rsidRDefault="00000000">
      <w:pPr>
        <w:pBdr>
          <w:top w:val="nil"/>
          <w:left w:val="nil"/>
          <w:bottom w:val="nil"/>
          <w:right w:val="nil"/>
          <w:between w:val="nil"/>
        </w:pBdr>
        <w:spacing w:before="60"/>
        <w:jc w:val="center"/>
        <w:rPr>
          <w:color w:val="000000"/>
          <w:sz w:val="20"/>
          <w:szCs w:val="20"/>
        </w:rPr>
      </w:pPr>
      <w:bookmarkStart w:id="4" w:name="_2et92p0" w:colFirst="0" w:colLast="0"/>
      <w:bookmarkEnd w:id="4"/>
      <w:r>
        <w:rPr>
          <w:color w:val="000000"/>
          <w:sz w:val="20"/>
          <w:szCs w:val="20"/>
        </w:rPr>
        <w:t>Figura 2 – Fluxo relativo à aprendizagem de máquina do SISS-</w:t>
      </w:r>
      <w:proofErr w:type="spellStart"/>
      <w:r>
        <w:rPr>
          <w:color w:val="000000"/>
          <w:sz w:val="20"/>
          <w:szCs w:val="20"/>
        </w:rPr>
        <w:t>Geo</w:t>
      </w:r>
      <w:proofErr w:type="spellEnd"/>
    </w:p>
    <w:p w14:paraId="27503AB9"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6D64E094" wp14:editId="52088D25">
            <wp:extent cx="4351163" cy="3200258"/>
            <wp:effectExtent l="15875" t="15875" r="15875" b="15875"/>
            <wp:docPr id="5"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8"/>
                    <a:srcRect/>
                    <a:stretch>
                      <a:fillRect/>
                    </a:stretch>
                  </pic:blipFill>
                  <pic:spPr>
                    <a:xfrm>
                      <a:off x="0" y="0"/>
                      <a:ext cx="4351163" cy="3200258"/>
                    </a:xfrm>
                    <a:prstGeom prst="rect">
                      <a:avLst/>
                    </a:prstGeom>
                    <a:ln w="15875">
                      <a:solidFill>
                        <a:srgbClr val="171616"/>
                      </a:solidFill>
                      <a:prstDash val="solid"/>
                    </a:ln>
                  </pic:spPr>
                </pic:pic>
              </a:graphicData>
            </a:graphic>
          </wp:inline>
        </w:drawing>
      </w:r>
    </w:p>
    <w:p w14:paraId="4BE9A053"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Chame </w:t>
      </w:r>
      <w:r>
        <w:rPr>
          <w:i/>
          <w:color w:val="000000"/>
          <w:sz w:val="18"/>
          <w:szCs w:val="18"/>
        </w:rPr>
        <w:t>et al</w:t>
      </w:r>
      <w:r>
        <w:rPr>
          <w:color w:val="000000"/>
          <w:sz w:val="18"/>
          <w:szCs w:val="18"/>
        </w:rPr>
        <w:t>. (2015).</w:t>
      </w:r>
    </w:p>
    <w:p w14:paraId="5CB8772D"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2, a cada ocorrência recebida, o modelo realiza a verificação de grupos existentes relacionados àquela ocorrência, caso exista, realiza a extração das características dessa ocorrência. Quando não houver grupos relacionados, um novo grupo será criado. Após a extração de características, é realizada a classificação da ocorrência, e caso a classificação gere um alerta, o modelo é retreinado para aperfeiçoamento. Para garantir a confirmação desses alertas, é necessário a interferência do especialista humano (CHAME et al., 2015). </w:t>
      </w:r>
    </w:p>
    <w:p w14:paraId="2BC0F02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Para melhorar o modelo, Chame et al. (2015) enfrentaram dificuldades na escolha das melhores características para evitar que qualquer ocorrência se tornasse um alerta. Para isso, testes são realizados manualmente por especialistas, a fim de aumentar a eficácia do modelo. As principais variáveis envolvidas são a espécie, quantidade de animais e as ocorrências anteriores. A validação dos alertas também é feita por humanos, seja em laboratório ou em campo. Com isso, se faz necessário a parceria entre laboratórios para confirmar esses alertas (CHAME et al., 2015).</w:t>
      </w:r>
    </w:p>
    <w:p w14:paraId="23CB1810" w14:textId="77777777" w:rsidR="0016678B" w:rsidRPr="00BA1E64" w:rsidRDefault="00000000">
      <w:pPr>
        <w:pStyle w:val="Ttulo2"/>
        <w:numPr>
          <w:ilvl w:val="1"/>
          <w:numId w:val="3"/>
        </w:numPr>
        <w:rPr>
          <w:lang w:val="en-US"/>
        </w:rPr>
      </w:pPr>
      <w:r w:rsidRPr="00BA1E64">
        <w:rPr>
          <w:lang w:val="en-US"/>
        </w:rPr>
        <w:lastRenderedPageBreak/>
        <w:t xml:space="preserve">MAPPING ROADKILL TO IMPROVE DRIVER AND WILDLIFE SAFETY ON HIGHWAYS </w:t>
      </w:r>
    </w:p>
    <w:p w14:paraId="4166E140"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Devido à extensa rede rodoviária nos Estados Unidos e à alta incidência de atropelamentos de animais, as equipes de limpeza das estradas muitas vezes não conseguem atender à alta demanda. Em um estudo conduzido por </w:t>
      </w: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 é apresentado o aplicativo </w:t>
      </w:r>
      <w:proofErr w:type="spellStart"/>
      <w:r>
        <w:rPr>
          <w:color w:val="000000"/>
          <w:sz w:val="20"/>
          <w:szCs w:val="20"/>
        </w:rPr>
        <w:t>One</w:t>
      </w:r>
      <w:proofErr w:type="spellEnd"/>
      <w:r>
        <w:rPr>
          <w:color w:val="000000"/>
          <w:sz w:val="20"/>
          <w:szCs w:val="20"/>
        </w:rPr>
        <w:t xml:space="preserve"> Click que tem como objetivo mapear os locais onde ocorrem atropelamento de animais silvestres. </w:t>
      </w:r>
    </w:p>
    <w:p w14:paraId="22DC1A03"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Por meio deste aplicativo, os usuários podem enviar imagens juntamente com informações de horário e localização da ocorrência. Posteriormente, o usuário pode adicionar detalhes adicionais, como a espécie do animal. O servidor realiza validações para evitar o envio de imagens indesejáveis ou duplicadas e encaminha os dados para o California </w:t>
      </w:r>
      <w:proofErr w:type="spellStart"/>
      <w:r>
        <w:rPr>
          <w:color w:val="000000"/>
          <w:sz w:val="20"/>
          <w:szCs w:val="20"/>
        </w:rPr>
        <w:t>Roadkill</w:t>
      </w:r>
      <w:proofErr w:type="spellEnd"/>
      <w:r>
        <w:rPr>
          <w:color w:val="000000"/>
          <w:sz w:val="20"/>
          <w:szCs w:val="20"/>
        </w:rPr>
        <w:t xml:space="preserve"> </w:t>
      </w:r>
      <w:proofErr w:type="spellStart"/>
      <w:r>
        <w:rPr>
          <w:color w:val="000000"/>
          <w:sz w:val="20"/>
          <w:szCs w:val="20"/>
        </w:rPr>
        <w:t>Observation</w:t>
      </w:r>
      <w:proofErr w:type="spellEnd"/>
      <w:r>
        <w:rPr>
          <w:color w:val="000000"/>
          <w:sz w:val="20"/>
          <w:szCs w:val="20"/>
        </w:rPr>
        <w:t xml:space="preserve"> System (CROS) e para o </w:t>
      </w:r>
      <w:proofErr w:type="spellStart"/>
      <w:r>
        <w:rPr>
          <w:color w:val="000000"/>
          <w:sz w:val="20"/>
          <w:szCs w:val="20"/>
        </w:rPr>
        <w:t>Caltrans</w:t>
      </w:r>
      <w:proofErr w:type="spellEnd"/>
      <w:r>
        <w:rPr>
          <w:color w:val="000000"/>
          <w:sz w:val="20"/>
          <w:szCs w:val="20"/>
        </w:rPr>
        <w:t>, entidades que frequentemente realizam essas coletas manualmente, conforme ilustrado na Figura 3 (SHILLING E WAETJEN, 2017).</w:t>
      </w:r>
    </w:p>
    <w:p w14:paraId="70DE9CAF" w14:textId="77777777" w:rsidR="0016678B" w:rsidRDefault="00000000">
      <w:pPr>
        <w:pBdr>
          <w:top w:val="nil"/>
          <w:left w:val="nil"/>
          <w:bottom w:val="nil"/>
          <w:right w:val="nil"/>
          <w:between w:val="nil"/>
        </w:pBdr>
        <w:spacing w:before="60"/>
        <w:jc w:val="center"/>
        <w:rPr>
          <w:color w:val="000000"/>
          <w:sz w:val="20"/>
          <w:szCs w:val="20"/>
        </w:rPr>
      </w:pPr>
      <w:bookmarkStart w:id="5" w:name="_tyjcwt" w:colFirst="0" w:colLast="0"/>
      <w:bookmarkEnd w:id="5"/>
      <w:r>
        <w:rPr>
          <w:color w:val="000000"/>
          <w:sz w:val="20"/>
          <w:szCs w:val="20"/>
        </w:rPr>
        <w:t>Figura 3 – Fluxo de trabalho geral do aplicativo</w:t>
      </w:r>
    </w:p>
    <w:p w14:paraId="272DDD3D" w14:textId="77777777" w:rsidR="0016678B" w:rsidRDefault="00000000">
      <w:pPr>
        <w:keepLines w:val="0"/>
        <w:pBdr>
          <w:top w:val="nil"/>
          <w:left w:val="nil"/>
          <w:bottom w:val="nil"/>
          <w:right w:val="nil"/>
          <w:between w:val="nil"/>
        </w:pBdr>
        <w:jc w:val="center"/>
        <w:rPr>
          <w:color w:val="000000"/>
          <w:sz w:val="20"/>
          <w:szCs w:val="20"/>
          <w:highlight w:val="yellow"/>
        </w:rPr>
      </w:pPr>
      <w:r>
        <w:rPr>
          <w:noProof/>
          <w:color w:val="000000"/>
          <w:sz w:val="20"/>
          <w:szCs w:val="20"/>
        </w:rPr>
        <w:drawing>
          <wp:inline distT="0" distB="0" distL="0" distR="0" wp14:anchorId="2D1B9631" wp14:editId="165D8FCC">
            <wp:extent cx="4572000" cy="2324100"/>
            <wp:effectExtent l="12700" t="12700" r="12700" b="12700"/>
            <wp:docPr id="4" name="image4.png" descr="Uma imagem contendo Diagrama"/>
            <wp:cNvGraphicFramePr/>
            <a:graphic xmlns:a="http://schemas.openxmlformats.org/drawingml/2006/main">
              <a:graphicData uri="http://schemas.openxmlformats.org/drawingml/2006/picture">
                <pic:pic xmlns:pic="http://schemas.openxmlformats.org/drawingml/2006/picture">
                  <pic:nvPicPr>
                    <pic:cNvPr id="0" name="image4.png" descr="Uma imagem contendo Diagrama"/>
                    <pic:cNvPicPr preferRelativeResize="0"/>
                  </pic:nvPicPr>
                  <pic:blipFill>
                    <a:blip r:embed="rId9"/>
                    <a:srcRect/>
                    <a:stretch>
                      <a:fillRect/>
                    </a:stretch>
                  </pic:blipFill>
                  <pic:spPr>
                    <a:xfrm>
                      <a:off x="0" y="0"/>
                      <a:ext cx="4572000" cy="2324100"/>
                    </a:xfrm>
                    <a:prstGeom prst="rect">
                      <a:avLst/>
                    </a:prstGeom>
                    <a:ln w="12700">
                      <a:solidFill>
                        <a:srgbClr val="000000"/>
                      </a:solidFill>
                      <a:prstDash val="solid"/>
                    </a:ln>
                  </pic:spPr>
                </pic:pic>
              </a:graphicData>
            </a:graphic>
          </wp:inline>
        </w:drawing>
      </w:r>
    </w:p>
    <w:p w14:paraId="258D23C9"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 xml:space="preserve">Fonte: </w:t>
      </w:r>
      <w:proofErr w:type="spellStart"/>
      <w:r>
        <w:rPr>
          <w:color w:val="000000"/>
          <w:sz w:val="18"/>
          <w:szCs w:val="18"/>
        </w:rPr>
        <w:t>Shilling</w:t>
      </w:r>
      <w:proofErr w:type="spellEnd"/>
      <w:r>
        <w:rPr>
          <w:color w:val="000000"/>
          <w:sz w:val="18"/>
          <w:szCs w:val="18"/>
        </w:rPr>
        <w:t xml:space="preserve"> e </w:t>
      </w:r>
      <w:proofErr w:type="spellStart"/>
      <w:r>
        <w:rPr>
          <w:color w:val="000000"/>
          <w:sz w:val="18"/>
          <w:szCs w:val="18"/>
        </w:rPr>
        <w:t>Waetjen</w:t>
      </w:r>
      <w:proofErr w:type="spellEnd"/>
      <w:r>
        <w:rPr>
          <w:color w:val="000000"/>
          <w:sz w:val="18"/>
          <w:szCs w:val="18"/>
        </w:rPr>
        <w:t>. (2017).</w:t>
      </w:r>
    </w:p>
    <w:p w14:paraId="32A29975"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Conforme apresentado na Figura 3, os registros são enviados ao </w:t>
      </w:r>
      <w:proofErr w:type="spellStart"/>
      <w:r>
        <w:rPr>
          <w:color w:val="000000"/>
          <w:sz w:val="20"/>
          <w:szCs w:val="20"/>
        </w:rPr>
        <w:t>Caltrans</w:t>
      </w:r>
      <w:proofErr w:type="spellEnd"/>
      <w:r>
        <w:rPr>
          <w:color w:val="000000"/>
          <w:sz w:val="20"/>
          <w:szCs w:val="20"/>
        </w:rPr>
        <w:t xml:space="preserve"> e ao CROS, permitindo-lhes importar esses dados para suas bases. O aplicativo foi desenvolvido utilizando o </w:t>
      </w:r>
      <w:proofErr w:type="spellStart"/>
      <w:r>
        <w:rPr>
          <w:color w:val="000000"/>
          <w:sz w:val="20"/>
          <w:szCs w:val="20"/>
        </w:rPr>
        <w:t>Ionic</w:t>
      </w:r>
      <w:proofErr w:type="spellEnd"/>
      <w:r>
        <w:rPr>
          <w:color w:val="000000"/>
          <w:sz w:val="20"/>
          <w:szCs w:val="20"/>
        </w:rPr>
        <w:t xml:space="preserve">, um framework open </w:t>
      </w:r>
      <w:proofErr w:type="spellStart"/>
      <w:r>
        <w:rPr>
          <w:color w:val="000000"/>
          <w:sz w:val="20"/>
          <w:szCs w:val="20"/>
        </w:rPr>
        <w:t>source</w:t>
      </w:r>
      <w:proofErr w:type="spellEnd"/>
      <w:r>
        <w:rPr>
          <w:color w:val="000000"/>
          <w:sz w:val="20"/>
          <w:szCs w:val="20"/>
        </w:rPr>
        <w:t xml:space="preserve"> para o desenvolvimento de aplicações móveis usando as tecnologias da web como HTML, CSS e </w:t>
      </w:r>
      <w:proofErr w:type="spellStart"/>
      <w:r>
        <w:rPr>
          <w:color w:val="000000"/>
          <w:sz w:val="20"/>
          <w:szCs w:val="20"/>
        </w:rPr>
        <w:t>JavaScript</w:t>
      </w:r>
      <w:proofErr w:type="spellEnd"/>
      <w:r>
        <w:rPr>
          <w:color w:val="000000"/>
          <w:sz w:val="20"/>
          <w:szCs w:val="20"/>
        </w:rPr>
        <w:t>. Dado que os agentes geralmente atuam em campo aberto e não tem acesso a redes Wi-Fi, a localização é determinada principalmente por GPS, que tende a ser mais preciso nessas condições. O aplicativo foi desenvolvido com o intuito de ser simples de utilizar, permitindo que agentes em campo coletem e enviem as informações de forma rápida e prática. O autor não abordou no artigo os resultados obtidos, pois ainda estavam em fase de testes (SHILLING E WAETJEN, 2017).</w:t>
      </w:r>
    </w:p>
    <w:p w14:paraId="22E5E344" w14:textId="77777777" w:rsidR="0016678B" w:rsidRDefault="00000000">
      <w:pPr>
        <w:pStyle w:val="Ttulo1"/>
        <w:numPr>
          <w:ilvl w:val="0"/>
          <w:numId w:val="3"/>
        </w:numPr>
      </w:pPr>
      <w:bookmarkStart w:id="6" w:name="_3dy6vkm" w:colFirst="0" w:colLast="0"/>
      <w:bookmarkEnd w:id="6"/>
      <w:r>
        <w:t>proposta</w:t>
      </w:r>
    </w:p>
    <w:p w14:paraId="684C5F4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Nesta seção serão apresentados os principais Requisitos Funcionais (RF) e Requisitos Não Funcionais (RNF), a metodologia a ser utilizada e o cronograma a ser seguido no decorrer do trabalho.</w:t>
      </w:r>
    </w:p>
    <w:p w14:paraId="54F0DE45" w14:textId="77777777" w:rsidR="0016678B" w:rsidRDefault="00000000">
      <w:pPr>
        <w:pStyle w:val="Ttulo2"/>
        <w:numPr>
          <w:ilvl w:val="1"/>
          <w:numId w:val="3"/>
        </w:numPr>
      </w:pPr>
      <w:bookmarkStart w:id="7" w:name="_1t3h5sf" w:colFirst="0" w:colLast="0"/>
      <w:bookmarkEnd w:id="7"/>
      <w:r>
        <w:t>JUSTIFICATIVA</w:t>
      </w:r>
    </w:p>
    <w:p w14:paraId="378BD9FA"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No Quadro 1 é apresentado um comparativo entre os trabalhos correlatos. As linhas representam as características e as colunas os trabalhos. </w:t>
      </w:r>
    </w:p>
    <w:p w14:paraId="0B362EA7" w14:textId="77777777" w:rsidR="0016678B" w:rsidRDefault="00000000">
      <w:pPr>
        <w:pBdr>
          <w:top w:val="nil"/>
          <w:left w:val="nil"/>
          <w:bottom w:val="nil"/>
          <w:right w:val="nil"/>
          <w:between w:val="nil"/>
        </w:pBdr>
        <w:spacing w:before="60"/>
        <w:jc w:val="center"/>
        <w:rPr>
          <w:color w:val="000000"/>
          <w:sz w:val="20"/>
          <w:szCs w:val="20"/>
        </w:rPr>
      </w:pPr>
      <w:bookmarkStart w:id="8" w:name="_4d34og8" w:colFirst="0" w:colLast="0"/>
      <w:bookmarkEnd w:id="8"/>
      <w:r>
        <w:rPr>
          <w:color w:val="000000"/>
          <w:sz w:val="20"/>
          <w:szCs w:val="20"/>
        </w:rPr>
        <w:lastRenderedPageBreak/>
        <w:t>Quadro 1 - Comparativo dos trabalhos correlatos</w:t>
      </w:r>
    </w:p>
    <w:tbl>
      <w:tblPr>
        <w:tblStyle w:val="a0"/>
        <w:tblW w:w="89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2"/>
        <w:gridCol w:w="1719"/>
        <w:gridCol w:w="1726"/>
        <w:gridCol w:w="1841"/>
      </w:tblGrid>
      <w:tr w:rsidR="0016678B" w14:paraId="73F24B3B" w14:textId="77777777">
        <w:trPr>
          <w:trHeight w:val="567"/>
        </w:trPr>
        <w:tc>
          <w:tcPr>
            <w:tcW w:w="3662" w:type="dxa"/>
            <w:shd w:val="clear" w:color="auto" w:fill="A6A6A6"/>
          </w:tcPr>
          <w:p w14:paraId="38A8868C" w14:textId="77777777" w:rsidR="0016678B" w:rsidRDefault="00000000">
            <w:pPr>
              <w:pBdr>
                <w:top w:val="nil"/>
                <w:left w:val="nil"/>
                <w:bottom w:val="nil"/>
                <w:right w:val="nil"/>
                <w:between w:val="nil"/>
              </w:pBdr>
              <w:rPr>
                <w:color w:val="000000"/>
                <w:sz w:val="20"/>
                <w:szCs w:val="20"/>
              </w:rPr>
            </w:pPr>
            <w:r>
              <w:rPr>
                <w:noProof/>
              </w:rPr>
              <mc:AlternateContent>
                <mc:Choice Requires="wps">
                  <w:drawing>
                    <wp:anchor distT="45720" distB="45720" distL="114300" distR="114300" simplePos="0" relativeHeight="251658240" behindDoc="0" locked="0" layoutInCell="1" hidden="0" allowOverlap="1" wp14:anchorId="1E624F37" wp14:editId="3C85BD1C">
                      <wp:simplePos x="0" y="0"/>
                      <wp:positionH relativeFrom="column">
                        <wp:posOffset>-65404</wp:posOffset>
                      </wp:positionH>
                      <wp:positionV relativeFrom="paragraph">
                        <wp:posOffset>273050</wp:posOffset>
                      </wp:positionV>
                      <wp:extent cx="1009650" cy="254000"/>
                      <wp:effectExtent l="0" t="0" r="0" b="0"/>
                      <wp:wrapSquare wrapText="bothSides" distT="45720" distB="45720" distL="114300" distR="114300"/>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70C03319" w14:textId="77777777" w:rsidR="00217331" w:rsidRDefault="00000000" w:rsidP="006B0760">
                                  <w:r>
                                    <w:t>Características</w:t>
                                  </w:r>
                                </w:p>
                              </w:txbxContent>
                            </wps:txbx>
                            <wps:bodyPr rot="0" vert="horz" wrap="square" lIns="91440" tIns="45720" rIns="91440" bIns="45720" anchor="ctr" anchorCtr="0">
                              <a:noAutofit/>
                            </wps:bodyPr>
                          </wps:wsp>
                        </a:graphicData>
                      </a:graphic>
                    </wp:anchor>
                  </w:drawing>
                </mc:Choice>
                <mc:Fallback>
                  <w:pict>
                    <v:shapetype w14:anchorId="1E624F37" id="_x0000_t202" coordsize="21600,21600" o:spt="202" path="m,l,21600r21600,l21600,xe">
                      <v:stroke joinstyle="miter"/>
                      <v:path gradientshapeok="t" o:connecttype="rect"/>
                    </v:shapetype>
                    <v:shape id="Caixa de Texto 1" o:spid="_x0000_s1026" type="#_x0000_t202" style="position:absolute;margin-left:-5.15pt;margin-top:21.5pt;width:79.5pt;height:20pt;z-index:25165824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9a6QEAALg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" filled="f" stroked="f">
                      <v:textbox>
                        <w:txbxContent>
                          <w:p w14:paraId="70C03319" w14:textId="77777777" w:rsidR="00217331" w:rsidRDefault="00000000" w:rsidP="006B0760">
                            <w:r>
                              <w:t>Características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hidden="0" allowOverlap="1" wp14:anchorId="71B4A3A0" wp14:editId="39F623C4">
                      <wp:simplePos x="0" y="0"/>
                      <wp:positionH relativeFrom="column">
                        <wp:posOffset>1221740</wp:posOffset>
                      </wp:positionH>
                      <wp:positionV relativeFrom="paragraph">
                        <wp:posOffset>53340</wp:posOffset>
                      </wp:positionV>
                      <wp:extent cx="1327785" cy="298450"/>
                      <wp:effectExtent l="0" t="0" r="0" b="0"/>
                      <wp:wrapSquare wrapText="bothSides" distT="45720" distB="45720" distL="114300" distR="114300"/>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62EB94BC" w14:textId="77777777" w:rsidR="00217331" w:rsidRDefault="00000000" w:rsidP="0054044B">
                                  <w:pPr>
                                    <w:jc w:val="center"/>
                                  </w:pPr>
                                  <w:r>
                                    <w:t>Trabalhos Correlatos</w:t>
                                  </w:r>
                                </w:p>
                              </w:txbxContent>
                            </wps:txbx>
                            <wps:bodyPr rot="0" vert="horz" wrap="square" lIns="91440" tIns="45720" rIns="91440" bIns="45720" anchor="t" anchorCtr="0">
                              <a:noAutofit/>
                            </wps:bodyPr>
                          </wps:wsp>
                        </a:graphicData>
                      </a:graphic>
                    </wp:anchor>
                  </w:drawing>
                </mc:Choice>
                <mc:Fallback>
                  <w:pict>
                    <v:shape w14:anchorId="71B4A3A0" id="Caixa de Texto 2" o:spid="_x0000_s1027" type="#_x0000_t202" style="position:absolute;margin-left:96.2pt;margin-top:4.2pt;width:104.55pt;height:2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DF+7QEAAL0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" filled="f" stroked="f">
                      <v:textbox>
                        <w:txbxContent>
                          <w:p w14:paraId="62EB94BC" w14:textId="77777777" w:rsidR="00217331" w:rsidRDefault="00000000" w:rsidP="0054044B">
                            <w:pPr>
                              <w:jc w:val="center"/>
                            </w:pPr>
                            <w:r>
                              <w:t>Trabalhos Correlatos</w:t>
                            </w:r>
                          </w:p>
                        </w:txbxContent>
                      </v:textbox>
                      <w10:wrap type="square"/>
                    </v:shape>
                  </w:pict>
                </mc:Fallback>
              </mc:AlternateContent>
            </w:r>
          </w:p>
        </w:tc>
        <w:tc>
          <w:tcPr>
            <w:tcW w:w="1719" w:type="dxa"/>
            <w:shd w:val="clear" w:color="auto" w:fill="A6A6A6"/>
            <w:vAlign w:val="center"/>
          </w:tcPr>
          <w:p w14:paraId="343E8672" w14:textId="77777777" w:rsidR="0016678B" w:rsidRDefault="00000000">
            <w:pPr>
              <w:pBdr>
                <w:top w:val="nil"/>
                <w:left w:val="nil"/>
                <w:bottom w:val="nil"/>
                <w:right w:val="nil"/>
                <w:between w:val="nil"/>
              </w:pBdr>
              <w:jc w:val="center"/>
              <w:rPr>
                <w:color w:val="000000"/>
                <w:sz w:val="20"/>
                <w:szCs w:val="20"/>
              </w:rPr>
            </w:pPr>
            <w:r>
              <w:rPr>
                <w:color w:val="000000"/>
                <w:sz w:val="20"/>
                <w:szCs w:val="20"/>
              </w:rPr>
              <w:t xml:space="preserve">Castro e </w:t>
            </w:r>
            <w:proofErr w:type="spellStart"/>
            <w:r>
              <w:rPr>
                <w:color w:val="000000"/>
                <w:sz w:val="20"/>
                <w:szCs w:val="20"/>
              </w:rPr>
              <w:t>Bager</w:t>
            </w:r>
            <w:proofErr w:type="spellEnd"/>
            <w:r>
              <w:rPr>
                <w:color w:val="000000"/>
                <w:sz w:val="20"/>
                <w:szCs w:val="20"/>
              </w:rPr>
              <w:t xml:space="preserve"> (2019)</w:t>
            </w:r>
          </w:p>
        </w:tc>
        <w:tc>
          <w:tcPr>
            <w:tcW w:w="1726" w:type="dxa"/>
            <w:shd w:val="clear" w:color="auto" w:fill="A6A6A6"/>
            <w:vAlign w:val="center"/>
          </w:tcPr>
          <w:p w14:paraId="5DB8983B" w14:textId="77777777" w:rsidR="0016678B" w:rsidRDefault="00000000">
            <w:pPr>
              <w:pBdr>
                <w:top w:val="nil"/>
                <w:left w:val="nil"/>
                <w:bottom w:val="nil"/>
                <w:right w:val="nil"/>
                <w:between w:val="nil"/>
              </w:pBdr>
              <w:jc w:val="center"/>
              <w:rPr>
                <w:color w:val="000000"/>
                <w:sz w:val="20"/>
                <w:szCs w:val="20"/>
              </w:rPr>
            </w:pPr>
            <w:r>
              <w:rPr>
                <w:color w:val="000000"/>
                <w:sz w:val="20"/>
                <w:szCs w:val="20"/>
              </w:rPr>
              <w:t>Chame et al. (2015)</w:t>
            </w:r>
          </w:p>
        </w:tc>
        <w:tc>
          <w:tcPr>
            <w:tcW w:w="1841" w:type="dxa"/>
            <w:shd w:val="clear" w:color="auto" w:fill="A6A6A6"/>
            <w:vAlign w:val="center"/>
          </w:tcPr>
          <w:p w14:paraId="0DB500F4"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Shilling</w:t>
            </w:r>
            <w:proofErr w:type="spellEnd"/>
            <w:r>
              <w:rPr>
                <w:color w:val="000000"/>
                <w:sz w:val="20"/>
                <w:szCs w:val="20"/>
              </w:rPr>
              <w:t xml:space="preserve"> e </w:t>
            </w:r>
            <w:proofErr w:type="spellStart"/>
            <w:r>
              <w:rPr>
                <w:color w:val="000000"/>
                <w:sz w:val="20"/>
                <w:szCs w:val="20"/>
              </w:rPr>
              <w:t>Waetjen</w:t>
            </w:r>
            <w:proofErr w:type="spellEnd"/>
            <w:r>
              <w:rPr>
                <w:color w:val="000000"/>
                <w:sz w:val="20"/>
                <w:szCs w:val="20"/>
              </w:rPr>
              <w:t xml:space="preserve"> (2017)</w:t>
            </w:r>
          </w:p>
        </w:tc>
      </w:tr>
      <w:tr w:rsidR="0016678B" w14:paraId="6A4E3117" w14:textId="77777777">
        <w:tc>
          <w:tcPr>
            <w:tcW w:w="3662" w:type="dxa"/>
            <w:shd w:val="clear" w:color="auto" w:fill="auto"/>
          </w:tcPr>
          <w:p w14:paraId="313D1849" w14:textId="77777777" w:rsidR="0016678B" w:rsidRDefault="00000000">
            <w:pPr>
              <w:pBdr>
                <w:top w:val="nil"/>
                <w:left w:val="nil"/>
                <w:bottom w:val="nil"/>
                <w:right w:val="nil"/>
                <w:between w:val="nil"/>
              </w:pBdr>
              <w:rPr>
                <w:color w:val="000000"/>
                <w:sz w:val="20"/>
                <w:szCs w:val="20"/>
              </w:rPr>
            </w:pPr>
            <w:r>
              <w:rPr>
                <w:color w:val="000000"/>
                <w:sz w:val="20"/>
                <w:szCs w:val="20"/>
              </w:rPr>
              <w:t>Plataformas</w:t>
            </w:r>
          </w:p>
        </w:tc>
        <w:tc>
          <w:tcPr>
            <w:tcW w:w="1719" w:type="dxa"/>
            <w:shd w:val="clear" w:color="auto" w:fill="auto"/>
          </w:tcPr>
          <w:p w14:paraId="0FD97A1F"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726" w:type="dxa"/>
            <w:shd w:val="clear" w:color="auto" w:fill="auto"/>
          </w:tcPr>
          <w:p w14:paraId="252EA352"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IOS e Web</w:t>
            </w:r>
          </w:p>
        </w:tc>
        <w:tc>
          <w:tcPr>
            <w:tcW w:w="1841" w:type="dxa"/>
            <w:shd w:val="clear" w:color="auto" w:fill="auto"/>
          </w:tcPr>
          <w:p w14:paraId="093C5324" w14:textId="77777777" w:rsidR="0016678B" w:rsidRDefault="00000000">
            <w:pPr>
              <w:pBdr>
                <w:top w:val="nil"/>
                <w:left w:val="nil"/>
                <w:bottom w:val="nil"/>
                <w:right w:val="nil"/>
                <w:between w:val="nil"/>
              </w:pBdr>
              <w:jc w:val="center"/>
              <w:rPr>
                <w:color w:val="000000"/>
                <w:sz w:val="20"/>
                <w:szCs w:val="20"/>
              </w:rPr>
            </w:pPr>
            <w:r>
              <w:rPr>
                <w:color w:val="000000"/>
                <w:sz w:val="20"/>
                <w:szCs w:val="20"/>
              </w:rPr>
              <w:t>Android e IOS</w:t>
            </w:r>
          </w:p>
        </w:tc>
      </w:tr>
      <w:tr w:rsidR="0016678B" w14:paraId="69E4A285" w14:textId="77777777">
        <w:tc>
          <w:tcPr>
            <w:tcW w:w="3662" w:type="dxa"/>
            <w:shd w:val="clear" w:color="auto" w:fill="auto"/>
          </w:tcPr>
          <w:p w14:paraId="54BE3537" w14:textId="77777777" w:rsidR="0016678B" w:rsidRDefault="00000000">
            <w:pPr>
              <w:pBdr>
                <w:top w:val="nil"/>
                <w:left w:val="nil"/>
                <w:bottom w:val="nil"/>
                <w:right w:val="nil"/>
                <w:between w:val="nil"/>
              </w:pBdr>
              <w:rPr>
                <w:color w:val="000000"/>
                <w:sz w:val="20"/>
                <w:szCs w:val="20"/>
              </w:rPr>
            </w:pPr>
            <w:r>
              <w:rPr>
                <w:color w:val="000000"/>
                <w:sz w:val="20"/>
                <w:szCs w:val="20"/>
              </w:rPr>
              <w:t>Frameworks utilizados</w:t>
            </w:r>
          </w:p>
        </w:tc>
        <w:tc>
          <w:tcPr>
            <w:tcW w:w="1719" w:type="dxa"/>
            <w:shd w:val="clear" w:color="auto" w:fill="auto"/>
          </w:tcPr>
          <w:p w14:paraId="200C7478"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726" w:type="dxa"/>
            <w:shd w:val="clear" w:color="auto" w:fill="auto"/>
          </w:tcPr>
          <w:p w14:paraId="18DCF23E"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6F45F569" w14:textId="77777777" w:rsidR="0016678B" w:rsidRDefault="00000000">
            <w:pPr>
              <w:pBdr>
                <w:top w:val="nil"/>
                <w:left w:val="nil"/>
                <w:bottom w:val="nil"/>
                <w:right w:val="nil"/>
                <w:between w:val="nil"/>
              </w:pBdr>
              <w:jc w:val="center"/>
              <w:rPr>
                <w:color w:val="000000"/>
                <w:sz w:val="20"/>
                <w:szCs w:val="20"/>
              </w:rPr>
            </w:pPr>
            <w:proofErr w:type="spellStart"/>
            <w:r>
              <w:rPr>
                <w:color w:val="000000"/>
                <w:sz w:val="20"/>
                <w:szCs w:val="20"/>
              </w:rPr>
              <w:t>Ionic</w:t>
            </w:r>
            <w:proofErr w:type="spellEnd"/>
          </w:p>
        </w:tc>
      </w:tr>
      <w:tr w:rsidR="0016678B" w14:paraId="77BC5B8E" w14:textId="77777777">
        <w:tc>
          <w:tcPr>
            <w:tcW w:w="3662" w:type="dxa"/>
            <w:shd w:val="clear" w:color="auto" w:fill="auto"/>
          </w:tcPr>
          <w:p w14:paraId="033BBF62" w14:textId="77777777" w:rsidR="0016678B" w:rsidRDefault="00000000">
            <w:pPr>
              <w:pBdr>
                <w:top w:val="nil"/>
                <w:left w:val="nil"/>
                <w:bottom w:val="nil"/>
                <w:right w:val="nil"/>
                <w:between w:val="nil"/>
              </w:pBdr>
              <w:rPr>
                <w:color w:val="000000"/>
                <w:sz w:val="20"/>
                <w:szCs w:val="20"/>
              </w:rPr>
            </w:pPr>
            <w:r>
              <w:rPr>
                <w:color w:val="000000"/>
                <w:sz w:val="20"/>
                <w:szCs w:val="20"/>
              </w:rPr>
              <w:t>Objetivo do aplicativo</w:t>
            </w:r>
          </w:p>
        </w:tc>
        <w:tc>
          <w:tcPr>
            <w:tcW w:w="1719" w:type="dxa"/>
            <w:shd w:val="clear" w:color="auto" w:fill="auto"/>
          </w:tcPr>
          <w:p w14:paraId="2629B7C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w:t>
            </w:r>
          </w:p>
        </w:tc>
        <w:tc>
          <w:tcPr>
            <w:tcW w:w="1726" w:type="dxa"/>
            <w:shd w:val="clear" w:color="auto" w:fill="auto"/>
          </w:tcPr>
          <w:p w14:paraId="297BB7A5"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que possuam animais com agentes patogênicos</w:t>
            </w:r>
          </w:p>
        </w:tc>
        <w:tc>
          <w:tcPr>
            <w:tcW w:w="1841" w:type="dxa"/>
            <w:shd w:val="clear" w:color="auto" w:fill="auto"/>
          </w:tcPr>
          <w:p w14:paraId="0A40EC78" w14:textId="77777777" w:rsidR="0016678B" w:rsidRDefault="00000000">
            <w:pPr>
              <w:pBdr>
                <w:top w:val="nil"/>
                <w:left w:val="nil"/>
                <w:bottom w:val="nil"/>
                <w:right w:val="nil"/>
                <w:between w:val="nil"/>
              </w:pBdr>
              <w:jc w:val="center"/>
              <w:rPr>
                <w:color w:val="000000"/>
                <w:sz w:val="20"/>
                <w:szCs w:val="20"/>
              </w:rPr>
            </w:pPr>
            <w:r>
              <w:rPr>
                <w:color w:val="000000"/>
                <w:sz w:val="20"/>
                <w:szCs w:val="20"/>
              </w:rPr>
              <w:t>Mapear áreas de atropelamento de animais integrado com órgãos de vigilância de rodovias</w:t>
            </w:r>
          </w:p>
        </w:tc>
      </w:tr>
      <w:tr w:rsidR="0016678B" w14:paraId="6644833C" w14:textId="77777777">
        <w:tc>
          <w:tcPr>
            <w:tcW w:w="3662" w:type="dxa"/>
            <w:shd w:val="clear" w:color="auto" w:fill="auto"/>
          </w:tcPr>
          <w:p w14:paraId="10115DFC" w14:textId="77777777" w:rsidR="0016678B" w:rsidRDefault="00000000">
            <w:pPr>
              <w:pBdr>
                <w:top w:val="nil"/>
                <w:left w:val="nil"/>
                <w:bottom w:val="nil"/>
                <w:right w:val="nil"/>
                <w:between w:val="nil"/>
              </w:pBdr>
              <w:rPr>
                <w:color w:val="000000"/>
                <w:sz w:val="20"/>
                <w:szCs w:val="20"/>
              </w:rPr>
            </w:pPr>
            <w:r>
              <w:rPr>
                <w:color w:val="000000"/>
                <w:sz w:val="20"/>
                <w:szCs w:val="20"/>
              </w:rPr>
              <w:t>Envio de imagem do animal</w:t>
            </w:r>
          </w:p>
        </w:tc>
        <w:tc>
          <w:tcPr>
            <w:tcW w:w="1719" w:type="dxa"/>
            <w:shd w:val="clear" w:color="auto" w:fill="auto"/>
          </w:tcPr>
          <w:p w14:paraId="054F48B8" w14:textId="77777777" w:rsidR="0016678B" w:rsidRDefault="00000000">
            <w:pPr>
              <w:pBdr>
                <w:top w:val="nil"/>
                <w:left w:val="nil"/>
                <w:bottom w:val="nil"/>
                <w:right w:val="nil"/>
                <w:between w:val="nil"/>
              </w:pBdr>
              <w:jc w:val="center"/>
              <w:rPr>
                <w:color w:val="000000"/>
                <w:sz w:val="20"/>
                <w:szCs w:val="20"/>
              </w:rPr>
            </w:pPr>
            <w:r>
              <w:rPr>
                <w:color w:val="000000"/>
                <w:sz w:val="20"/>
                <w:szCs w:val="20"/>
              </w:rPr>
              <w:t>Apenas uma</w:t>
            </w:r>
          </w:p>
        </w:tc>
        <w:tc>
          <w:tcPr>
            <w:tcW w:w="1726" w:type="dxa"/>
            <w:shd w:val="clear" w:color="auto" w:fill="auto"/>
          </w:tcPr>
          <w:p w14:paraId="4DA568D9"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5DB43AE6"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291538BF" w14:textId="77777777">
        <w:tc>
          <w:tcPr>
            <w:tcW w:w="3662" w:type="dxa"/>
            <w:shd w:val="clear" w:color="auto" w:fill="auto"/>
          </w:tcPr>
          <w:p w14:paraId="6D6B9466" w14:textId="77777777" w:rsidR="0016678B" w:rsidRDefault="00000000">
            <w:pPr>
              <w:pBdr>
                <w:top w:val="nil"/>
                <w:left w:val="nil"/>
                <w:bottom w:val="nil"/>
                <w:right w:val="nil"/>
                <w:between w:val="nil"/>
              </w:pBdr>
              <w:rPr>
                <w:color w:val="000000"/>
                <w:sz w:val="20"/>
                <w:szCs w:val="20"/>
              </w:rPr>
            </w:pPr>
            <w:r>
              <w:rPr>
                <w:color w:val="000000"/>
                <w:sz w:val="20"/>
                <w:szCs w:val="20"/>
              </w:rPr>
              <w:t>Envio da localização por GPS</w:t>
            </w:r>
          </w:p>
        </w:tc>
        <w:tc>
          <w:tcPr>
            <w:tcW w:w="1719" w:type="dxa"/>
            <w:shd w:val="clear" w:color="auto" w:fill="auto"/>
          </w:tcPr>
          <w:p w14:paraId="5328F3B5"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651A3ABF"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3A4CA2FB"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r>
      <w:tr w:rsidR="0016678B" w14:paraId="043FB1E0" w14:textId="77777777">
        <w:tc>
          <w:tcPr>
            <w:tcW w:w="3662" w:type="dxa"/>
            <w:shd w:val="clear" w:color="auto" w:fill="auto"/>
          </w:tcPr>
          <w:p w14:paraId="2E2ECEC1" w14:textId="77777777" w:rsidR="0016678B" w:rsidRDefault="00000000">
            <w:pPr>
              <w:pBdr>
                <w:top w:val="nil"/>
                <w:left w:val="nil"/>
                <w:bottom w:val="nil"/>
                <w:right w:val="nil"/>
                <w:between w:val="nil"/>
              </w:pBdr>
              <w:rPr>
                <w:color w:val="000000"/>
                <w:sz w:val="20"/>
                <w:szCs w:val="20"/>
              </w:rPr>
            </w:pPr>
            <w:r>
              <w:rPr>
                <w:color w:val="000000"/>
                <w:sz w:val="20"/>
                <w:szCs w:val="20"/>
              </w:rPr>
              <w:t>Funciona offline</w:t>
            </w:r>
          </w:p>
        </w:tc>
        <w:tc>
          <w:tcPr>
            <w:tcW w:w="1719" w:type="dxa"/>
            <w:shd w:val="clear" w:color="auto" w:fill="auto"/>
          </w:tcPr>
          <w:p w14:paraId="54BE9402"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40FF06"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c>
          <w:tcPr>
            <w:tcW w:w="1841" w:type="dxa"/>
            <w:shd w:val="clear" w:color="auto" w:fill="auto"/>
          </w:tcPr>
          <w:p w14:paraId="0E844B0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3ADD924F" w14:textId="77777777">
        <w:tc>
          <w:tcPr>
            <w:tcW w:w="3662" w:type="dxa"/>
            <w:shd w:val="clear" w:color="auto" w:fill="auto"/>
          </w:tcPr>
          <w:p w14:paraId="1A979FCA" w14:textId="77777777" w:rsidR="0016678B" w:rsidRDefault="00000000">
            <w:pPr>
              <w:pBdr>
                <w:top w:val="nil"/>
                <w:left w:val="nil"/>
                <w:bottom w:val="nil"/>
                <w:right w:val="nil"/>
                <w:between w:val="nil"/>
              </w:pBdr>
              <w:rPr>
                <w:color w:val="000000"/>
                <w:sz w:val="20"/>
                <w:szCs w:val="20"/>
              </w:rPr>
            </w:pPr>
            <w:r>
              <w:rPr>
                <w:color w:val="000000"/>
                <w:sz w:val="20"/>
                <w:szCs w:val="20"/>
              </w:rPr>
              <w:t>Possui validação por especialistas</w:t>
            </w:r>
          </w:p>
        </w:tc>
        <w:tc>
          <w:tcPr>
            <w:tcW w:w="1719" w:type="dxa"/>
            <w:shd w:val="clear" w:color="auto" w:fill="auto"/>
          </w:tcPr>
          <w:p w14:paraId="45D9D1D0"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5052F2B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1935AA93"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r w:rsidR="0016678B" w14:paraId="684A8C8C" w14:textId="77777777">
        <w:tc>
          <w:tcPr>
            <w:tcW w:w="3662" w:type="dxa"/>
            <w:shd w:val="clear" w:color="auto" w:fill="auto"/>
          </w:tcPr>
          <w:p w14:paraId="6142B06C" w14:textId="77777777" w:rsidR="0016678B" w:rsidRDefault="00000000">
            <w:pPr>
              <w:pBdr>
                <w:top w:val="nil"/>
                <w:left w:val="nil"/>
                <w:bottom w:val="nil"/>
                <w:right w:val="nil"/>
                <w:between w:val="nil"/>
              </w:pBdr>
              <w:rPr>
                <w:color w:val="000000"/>
                <w:sz w:val="20"/>
                <w:szCs w:val="20"/>
              </w:rPr>
            </w:pPr>
            <w:r>
              <w:rPr>
                <w:color w:val="000000"/>
                <w:sz w:val="20"/>
                <w:szCs w:val="20"/>
              </w:rPr>
              <w:t>Necessário a criação de conta</w:t>
            </w:r>
          </w:p>
        </w:tc>
        <w:tc>
          <w:tcPr>
            <w:tcW w:w="1719" w:type="dxa"/>
            <w:shd w:val="clear" w:color="auto" w:fill="auto"/>
          </w:tcPr>
          <w:p w14:paraId="56770343"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726" w:type="dxa"/>
            <w:shd w:val="clear" w:color="auto" w:fill="auto"/>
          </w:tcPr>
          <w:p w14:paraId="2EC50DFD" w14:textId="77777777" w:rsidR="0016678B" w:rsidRDefault="00000000">
            <w:pPr>
              <w:pBdr>
                <w:top w:val="nil"/>
                <w:left w:val="nil"/>
                <w:bottom w:val="nil"/>
                <w:right w:val="nil"/>
                <w:between w:val="nil"/>
              </w:pBdr>
              <w:jc w:val="center"/>
              <w:rPr>
                <w:color w:val="000000"/>
                <w:sz w:val="20"/>
                <w:szCs w:val="20"/>
              </w:rPr>
            </w:pPr>
            <w:r>
              <w:rPr>
                <w:color w:val="000000"/>
                <w:sz w:val="20"/>
                <w:szCs w:val="20"/>
              </w:rPr>
              <w:t>Sim</w:t>
            </w:r>
          </w:p>
        </w:tc>
        <w:tc>
          <w:tcPr>
            <w:tcW w:w="1841" w:type="dxa"/>
            <w:shd w:val="clear" w:color="auto" w:fill="auto"/>
          </w:tcPr>
          <w:p w14:paraId="58B664EC" w14:textId="77777777" w:rsidR="0016678B" w:rsidRDefault="00000000">
            <w:pPr>
              <w:pBdr>
                <w:top w:val="nil"/>
                <w:left w:val="nil"/>
                <w:bottom w:val="nil"/>
                <w:right w:val="nil"/>
                <w:between w:val="nil"/>
              </w:pBdr>
              <w:jc w:val="center"/>
              <w:rPr>
                <w:color w:val="000000"/>
                <w:sz w:val="20"/>
                <w:szCs w:val="20"/>
              </w:rPr>
            </w:pPr>
            <w:r>
              <w:rPr>
                <w:color w:val="000000"/>
                <w:sz w:val="20"/>
                <w:szCs w:val="20"/>
              </w:rPr>
              <w:t>Não especificado</w:t>
            </w:r>
          </w:p>
        </w:tc>
      </w:tr>
    </w:tbl>
    <w:p w14:paraId="0EFEB665"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5CA80AD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Conforme apresentado no Quadro 1, os três trabalhos atuam com aplicações mobile na identificação de animais e utilizam GPS para a localização, com exceção para o Sistema Urubu e SISS-</w:t>
      </w:r>
      <w:proofErr w:type="spellStart"/>
      <w:r>
        <w:rPr>
          <w:color w:val="000000"/>
          <w:sz w:val="20"/>
          <w:szCs w:val="20"/>
        </w:rPr>
        <w:t>Geo</w:t>
      </w:r>
      <w:proofErr w:type="spellEnd"/>
      <w:r>
        <w:rPr>
          <w:color w:val="000000"/>
          <w:sz w:val="20"/>
          <w:szCs w:val="20"/>
        </w:rPr>
        <w:t xml:space="preserve"> que possuem também uma plataforma web, porém possuem objetivos diferentes. O Sistema Urubu e o </w:t>
      </w:r>
      <w:proofErr w:type="spellStart"/>
      <w:r>
        <w:rPr>
          <w:color w:val="000000"/>
          <w:sz w:val="20"/>
          <w:szCs w:val="20"/>
        </w:rPr>
        <w:t>One</w:t>
      </w:r>
      <w:proofErr w:type="spellEnd"/>
      <w:r>
        <w:rPr>
          <w:color w:val="000000"/>
          <w:sz w:val="20"/>
          <w:szCs w:val="20"/>
        </w:rPr>
        <w:t xml:space="preserve"> Click buscam animais já feridos ou mortos em estradas para mapear os pontos onde mais ocorrem incidentes de trânsito com animais, sendo que o </w:t>
      </w:r>
      <w:proofErr w:type="spellStart"/>
      <w:r>
        <w:rPr>
          <w:color w:val="000000"/>
          <w:sz w:val="20"/>
          <w:szCs w:val="20"/>
        </w:rPr>
        <w:t>One</w:t>
      </w:r>
      <w:proofErr w:type="spellEnd"/>
      <w:r>
        <w:rPr>
          <w:color w:val="000000"/>
          <w:sz w:val="20"/>
          <w:szCs w:val="20"/>
        </w:rPr>
        <w:t xml:space="preserve"> Click já possui integração para o compartilhamento de dados com órgãos responsáveis. O SISS-</w:t>
      </w:r>
      <w:proofErr w:type="spellStart"/>
      <w:r>
        <w:rPr>
          <w:color w:val="000000"/>
          <w:sz w:val="20"/>
          <w:szCs w:val="20"/>
        </w:rPr>
        <w:t>Geo</w:t>
      </w:r>
      <w:proofErr w:type="spellEnd"/>
      <w:r>
        <w:rPr>
          <w:color w:val="000000"/>
          <w:sz w:val="20"/>
          <w:szCs w:val="20"/>
        </w:rPr>
        <w:t xml:space="preserve"> realiza o monitoramento de animais vivos que possam trazer doenças para as pessoas.</w:t>
      </w:r>
    </w:p>
    <w:p w14:paraId="35B5E01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Sistema Urubu e o SISS-</w:t>
      </w:r>
      <w:proofErr w:type="spellStart"/>
      <w:r>
        <w:rPr>
          <w:color w:val="000000"/>
          <w:sz w:val="20"/>
          <w:szCs w:val="20"/>
        </w:rPr>
        <w:t>Geo</w:t>
      </w:r>
      <w:proofErr w:type="spellEnd"/>
      <w:r>
        <w:rPr>
          <w:color w:val="000000"/>
          <w:sz w:val="20"/>
          <w:szCs w:val="20"/>
        </w:rPr>
        <w:t xml:space="preserve"> possuem um processo de cadastro e uma etapa de validação dos registros recebidos realizada por humanos, enquanto o </w:t>
      </w:r>
      <w:proofErr w:type="spellStart"/>
      <w:r>
        <w:rPr>
          <w:color w:val="000000"/>
          <w:sz w:val="20"/>
          <w:szCs w:val="20"/>
        </w:rPr>
        <w:t>One</w:t>
      </w:r>
      <w:proofErr w:type="spellEnd"/>
      <w:r>
        <w:rPr>
          <w:color w:val="000000"/>
          <w:sz w:val="20"/>
          <w:szCs w:val="20"/>
        </w:rPr>
        <w:t xml:space="preserve"> Click os encaminha direto para os </w:t>
      </w:r>
      <w:proofErr w:type="spellStart"/>
      <w:r>
        <w:rPr>
          <w:color w:val="000000"/>
          <w:sz w:val="20"/>
          <w:szCs w:val="20"/>
        </w:rPr>
        <w:t>Caltrans</w:t>
      </w:r>
      <w:proofErr w:type="spellEnd"/>
      <w:r>
        <w:rPr>
          <w:color w:val="000000"/>
          <w:sz w:val="20"/>
          <w:szCs w:val="20"/>
        </w:rPr>
        <w:t>. Além disso, o SISS-</w:t>
      </w:r>
      <w:proofErr w:type="spellStart"/>
      <w:r>
        <w:rPr>
          <w:color w:val="000000"/>
          <w:sz w:val="20"/>
          <w:szCs w:val="20"/>
        </w:rPr>
        <w:t>Geo</w:t>
      </w:r>
      <w:proofErr w:type="spellEnd"/>
      <w:r>
        <w:rPr>
          <w:color w:val="000000"/>
          <w:sz w:val="20"/>
          <w:szCs w:val="20"/>
        </w:rPr>
        <w:t xml:space="preserve"> é o único que com a parceria com laboratórios, pode enviar pessoas para os locais das ocorrências para a realização de testes e experimentos com os animais. Não é especificado se algum tratamento é feito posteriormente com o animal infectado.</w:t>
      </w:r>
    </w:p>
    <w:p w14:paraId="1D63568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 xml:space="preserve">Diante desse contexto, este trabalho se torna relevante pois visa auxiliar na comunicação para o resgate e tratamento de animais silvestres feridos, aplicando o mesmo conceito de ciência cidadã. Por meio do desenvolvimento de uma plataforma tanto web como mobile, será possível promover a comunicação entre a comunidade, o Hospital Escola Veterinário da FURB e os órgãos responsáveis pelo resgate e transporte destes animais. O aplicativo será desenvolvido utilizando o framework </w:t>
      </w:r>
      <w:proofErr w:type="spellStart"/>
      <w:r>
        <w:rPr>
          <w:color w:val="000000"/>
          <w:sz w:val="20"/>
          <w:szCs w:val="20"/>
        </w:rPr>
        <w:t>Flutter</w:t>
      </w:r>
      <w:proofErr w:type="spellEnd"/>
      <w:r>
        <w:rPr>
          <w:color w:val="000000"/>
          <w:sz w:val="20"/>
          <w:szCs w:val="20"/>
        </w:rPr>
        <w:t>.</w:t>
      </w:r>
    </w:p>
    <w:p w14:paraId="06FA85E2"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Os registros serão enviados para um servidor JAVA, que será responsável por processar as informações e encaminhá-las ao HEV. Esta plataforma, desenvolvida utilizando o framework Angular, possibilitará o envio de imagens do animal e localização do registro na versão mobile, facilitando a identificação do tipo de animal a ser resgatado e sua localização. O HEV receberá esses chamados para poder acionar os órgãos responsáveis pelo resgate e, com base nas imagens recebidas, saber o estado e tipo de animal que será tratado. Posteriormente, o HEV poderá realizar atualizações na plataforma sobre o estado do animal para o usuário responsável pelo chamado.</w:t>
      </w:r>
    </w:p>
    <w:p w14:paraId="53EEDB9C"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Além de facilitar a comunicação entre a comunidade e órgãos responsáveis pelo resgate e cuidado com os animais silvestres, este trabalho tem potencial para abrir caminho para futuras análises dos locais de maior ocorrência de resgate e sua relação com a malha urbana da região. Além disso, contribui para a pesquisa sobre a interação da tecnologia com a comunidade por meio da ciência cidadã.</w:t>
      </w:r>
    </w:p>
    <w:p w14:paraId="0D6BC578" w14:textId="77777777" w:rsidR="0016678B" w:rsidRDefault="00000000">
      <w:pPr>
        <w:pStyle w:val="Ttulo2"/>
        <w:numPr>
          <w:ilvl w:val="1"/>
          <w:numId w:val="3"/>
        </w:numPr>
      </w:pPr>
      <w:r>
        <w:t>REQUISITOS PRINCIPAIS DO PROBLEMA A SER TRABALHADO</w:t>
      </w:r>
    </w:p>
    <w:p w14:paraId="7A833F3E"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proposto deverá contemplar os seguintes Requisitos Funcionais (RF) e Requisitos Não Funcionais (RNF):</w:t>
      </w:r>
    </w:p>
    <w:p w14:paraId="181E25A3"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cadastro de usuários (Requisito Funcional - RF);</w:t>
      </w:r>
    </w:p>
    <w:p w14:paraId="5796984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da localização por GPS do animal (RF);</w:t>
      </w:r>
    </w:p>
    <w:p w14:paraId="475CF99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envio pelo usuário de imagens do animal bem como relato do seu estado e características físicas (RF);</w:t>
      </w:r>
    </w:p>
    <w:p w14:paraId="54E00439"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permitir o usuário acompanhar a situação do animal (RF);</w:t>
      </w:r>
    </w:p>
    <w:p w14:paraId="310EEDE7"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possibilitar os recebimentos dos chamados de forma simples para os responsáveis pelo HEV (RF);</w:t>
      </w:r>
    </w:p>
    <w:p w14:paraId="24C97FAD"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 xml:space="preserve">utilizar </w:t>
      </w:r>
      <w:proofErr w:type="spellStart"/>
      <w:r>
        <w:rPr>
          <w:color w:val="000000"/>
          <w:sz w:val="20"/>
          <w:szCs w:val="20"/>
        </w:rPr>
        <w:t>Flutter</w:t>
      </w:r>
      <w:proofErr w:type="spellEnd"/>
      <w:r>
        <w:rPr>
          <w:color w:val="000000"/>
          <w:sz w:val="20"/>
          <w:szCs w:val="20"/>
        </w:rPr>
        <w:t xml:space="preserve"> para desenvolver o aplicativo (RF);</w:t>
      </w:r>
    </w:p>
    <w:p w14:paraId="6133D1A2"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lastRenderedPageBreak/>
        <w:t>utilizar o framework Angular para desenvolver o website (RF);</w:t>
      </w:r>
    </w:p>
    <w:p w14:paraId="1BFE2020"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fácil de utilizar, com interface intuitiva e amigável (RNF);</w:t>
      </w:r>
    </w:p>
    <w:p w14:paraId="7F233128"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compatível com vários tipos de dispositivos, como smartphones, tablets e computadores (RNF);</w:t>
      </w:r>
    </w:p>
    <w:p w14:paraId="0421BAF4" w14:textId="77777777" w:rsidR="0016678B" w:rsidRDefault="00000000">
      <w:pPr>
        <w:keepNext w:val="0"/>
        <w:keepLines w:val="0"/>
        <w:widowControl w:val="0"/>
        <w:numPr>
          <w:ilvl w:val="0"/>
          <w:numId w:val="1"/>
        </w:numPr>
        <w:pBdr>
          <w:top w:val="nil"/>
          <w:left w:val="nil"/>
          <w:bottom w:val="nil"/>
          <w:right w:val="nil"/>
          <w:between w:val="nil"/>
        </w:pBdr>
        <w:jc w:val="both"/>
      </w:pPr>
      <w:r>
        <w:rPr>
          <w:color w:val="000000"/>
          <w:sz w:val="20"/>
          <w:szCs w:val="20"/>
        </w:rPr>
        <w:t>ser capaz de armazenar temporariamente relatórios de casos e coordenadas geográficas em dispositivos móveis, permitindo que os usuários os enviem posteriormente caso não possua acesso Wi-Fi no momento (RNF);</w:t>
      </w:r>
    </w:p>
    <w:p w14:paraId="1D0DDA04" w14:textId="77777777" w:rsidR="0016678B" w:rsidRDefault="00000000">
      <w:pPr>
        <w:keepNext w:val="0"/>
        <w:keepLines w:val="0"/>
        <w:widowControl w:val="0"/>
        <w:numPr>
          <w:ilvl w:val="0"/>
          <w:numId w:val="1"/>
        </w:numPr>
        <w:pBdr>
          <w:top w:val="nil"/>
          <w:left w:val="nil"/>
          <w:bottom w:val="nil"/>
          <w:right w:val="nil"/>
          <w:between w:val="nil"/>
        </w:pBdr>
        <w:spacing w:after="120"/>
        <w:jc w:val="both"/>
      </w:pPr>
      <w:r>
        <w:rPr>
          <w:color w:val="000000"/>
          <w:sz w:val="20"/>
          <w:szCs w:val="20"/>
        </w:rPr>
        <w:t>aplicar as leis da LGPD referente ao envio e tratamento de dados do usuário (RNF).</w:t>
      </w:r>
    </w:p>
    <w:p w14:paraId="377187D9" w14:textId="77777777" w:rsidR="0016678B" w:rsidRDefault="00000000">
      <w:pPr>
        <w:pStyle w:val="Ttulo2"/>
        <w:numPr>
          <w:ilvl w:val="1"/>
          <w:numId w:val="3"/>
        </w:numPr>
      </w:pPr>
      <w:r>
        <w:t>METODOLOGIA</w:t>
      </w:r>
    </w:p>
    <w:p w14:paraId="197552BF"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O trabalho será desenvolvido observando as seguintes etapas:</w:t>
      </w:r>
    </w:p>
    <w:p w14:paraId="44F424BB"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bibliográfico: realizar levantamentos na utilização de GPS, compartilhamento da aplicação com a comunidade, resgate de animais funcionamento do conceito ciência cidadã;</w:t>
      </w:r>
    </w:p>
    <w:p w14:paraId="6531EE60"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visita ao Hospital Escola Veterinário: visitar o Hospital Escola Veterinário para entender os processos e a atuação nas etapas de recebimento do chamado, tratamento do animal e liberação de volta a natureza os centros de reabilitação;</w:t>
      </w:r>
    </w:p>
    <w:p w14:paraId="4792CDEA"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levantamento de requisitos: baseando-se nas informações da etapa anterior, reavaliar os requisitos propostos para a aplicação e verificar se atendem as necessidades do HEV para a parceria com a comunidade;</w:t>
      </w:r>
    </w:p>
    <w:p w14:paraId="65F25934"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desenvolvimento: implementar a solução proposta, tanto para mobile como web;</w:t>
      </w:r>
    </w:p>
    <w:p w14:paraId="1D551FDF" w14:textId="77777777" w:rsidR="0016678B" w:rsidRDefault="00000000">
      <w:pPr>
        <w:keepNext w:val="0"/>
        <w:keepLines w:val="0"/>
        <w:widowControl w:val="0"/>
        <w:numPr>
          <w:ilvl w:val="0"/>
          <w:numId w:val="2"/>
        </w:numPr>
        <w:pBdr>
          <w:top w:val="nil"/>
          <w:left w:val="nil"/>
          <w:bottom w:val="nil"/>
          <w:right w:val="nil"/>
          <w:between w:val="nil"/>
        </w:pBdr>
        <w:jc w:val="both"/>
      </w:pPr>
      <w:r>
        <w:rPr>
          <w:color w:val="000000"/>
          <w:sz w:val="20"/>
          <w:szCs w:val="20"/>
        </w:rPr>
        <w:t>testes: realizar testes da aplicação e verificar se os requisitos propostos foram atendidos;</w:t>
      </w:r>
    </w:p>
    <w:p w14:paraId="65B46AC7" w14:textId="77777777" w:rsidR="0016678B" w:rsidRDefault="00000000">
      <w:pPr>
        <w:keepNext w:val="0"/>
        <w:keepLines w:val="0"/>
        <w:widowControl w:val="0"/>
        <w:numPr>
          <w:ilvl w:val="0"/>
          <w:numId w:val="2"/>
        </w:numPr>
        <w:pBdr>
          <w:top w:val="nil"/>
          <w:left w:val="nil"/>
          <w:bottom w:val="nil"/>
          <w:right w:val="nil"/>
          <w:between w:val="nil"/>
        </w:pBdr>
        <w:spacing w:after="120"/>
        <w:jc w:val="both"/>
      </w:pPr>
      <w:r>
        <w:rPr>
          <w:color w:val="000000"/>
          <w:sz w:val="20"/>
          <w:szCs w:val="20"/>
        </w:rPr>
        <w:t>colocar em produção a aplicação: liberar a aplicação na Google Play Store e disponibilizar para o HEV e para a comunidade.</w:t>
      </w:r>
    </w:p>
    <w:p w14:paraId="55713A0B"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As etapas serão realizadas nos períodos relacionados no Quadro 2.</w:t>
      </w:r>
    </w:p>
    <w:p w14:paraId="73CCAB75" w14:textId="77777777" w:rsidR="0016678B" w:rsidRDefault="00000000">
      <w:pPr>
        <w:pBdr>
          <w:top w:val="nil"/>
          <w:left w:val="nil"/>
          <w:bottom w:val="nil"/>
          <w:right w:val="nil"/>
          <w:between w:val="nil"/>
        </w:pBdr>
        <w:spacing w:before="60"/>
        <w:jc w:val="center"/>
        <w:rPr>
          <w:color w:val="000000"/>
          <w:sz w:val="20"/>
          <w:szCs w:val="20"/>
        </w:rPr>
      </w:pPr>
      <w:bookmarkStart w:id="9" w:name="_2s8eyo1" w:colFirst="0" w:colLast="0"/>
      <w:bookmarkEnd w:id="9"/>
      <w:r>
        <w:rPr>
          <w:color w:val="000000"/>
          <w:sz w:val="20"/>
          <w:szCs w:val="20"/>
        </w:rPr>
        <w:t>Quadro 2 - Cronograma</w:t>
      </w:r>
    </w:p>
    <w:tbl>
      <w:tblPr>
        <w:tblStyle w:val="a1"/>
        <w:tblW w:w="90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70"/>
        <w:gridCol w:w="273"/>
        <w:gridCol w:w="284"/>
        <w:gridCol w:w="284"/>
        <w:gridCol w:w="284"/>
        <w:gridCol w:w="284"/>
        <w:gridCol w:w="284"/>
        <w:gridCol w:w="284"/>
        <w:gridCol w:w="284"/>
        <w:gridCol w:w="284"/>
        <w:gridCol w:w="289"/>
      </w:tblGrid>
      <w:tr w:rsidR="0016678B" w14:paraId="0E706A21" w14:textId="77777777">
        <w:trPr>
          <w:cantSplit/>
          <w:jc w:val="center"/>
        </w:trPr>
        <w:tc>
          <w:tcPr>
            <w:tcW w:w="6171" w:type="dxa"/>
            <w:tcBorders>
              <w:top w:val="single" w:sz="4" w:space="0" w:color="000000"/>
              <w:left w:val="single" w:sz="4" w:space="0" w:color="000000"/>
              <w:bottom w:val="nil"/>
              <w:right w:val="single" w:sz="4" w:space="0" w:color="000000"/>
            </w:tcBorders>
            <w:shd w:val="clear" w:color="auto" w:fill="A6A6A6"/>
          </w:tcPr>
          <w:p w14:paraId="0DDAA430" w14:textId="77777777" w:rsidR="0016678B" w:rsidRDefault="0016678B">
            <w:pPr>
              <w:pBdr>
                <w:top w:val="nil"/>
                <w:left w:val="nil"/>
                <w:bottom w:val="nil"/>
                <w:right w:val="nil"/>
                <w:between w:val="nil"/>
              </w:pBdr>
              <w:rPr>
                <w:color w:val="000000"/>
                <w:sz w:val="20"/>
                <w:szCs w:val="20"/>
              </w:rPr>
            </w:pPr>
          </w:p>
        </w:tc>
        <w:tc>
          <w:tcPr>
            <w:tcW w:w="2834" w:type="dxa"/>
            <w:gridSpan w:val="10"/>
            <w:tcBorders>
              <w:top w:val="single" w:sz="4" w:space="0" w:color="000000"/>
              <w:left w:val="single" w:sz="4" w:space="0" w:color="000000"/>
              <w:right w:val="single" w:sz="4" w:space="0" w:color="000000"/>
            </w:tcBorders>
            <w:shd w:val="clear" w:color="auto" w:fill="A6A6A6"/>
          </w:tcPr>
          <w:p w14:paraId="17D98282" w14:textId="77777777" w:rsidR="0016678B" w:rsidRDefault="00000000">
            <w:pPr>
              <w:pBdr>
                <w:top w:val="nil"/>
                <w:left w:val="nil"/>
                <w:bottom w:val="nil"/>
                <w:right w:val="nil"/>
                <w:between w:val="nil"/>
              </w:pBdr>
              <w:jc w:val="center"/>
              <w:rPr>
                <w:color w:val="000000"/>
                <w:sz w:val="20"/>
                <w:szCs w:val="20"/>
              </w:rPr>
            </w:pPr>
            <w:r>
              <w:rPr>
                <w:color w:val="000000"/>
                <w:sz w:val="20"/>
                <w:szCs w:val="20"/>
              </w:rPr>
              <w:t>2024</w:t>
            </w:r>
          </w:p>
        </w:tc>
      </w:tr>
      <w:tr w:rsidR="0016678B" w14:paraId="6B37BFAC" w14:textId="77777777">
        <w:trPr>
          <w:cantSplit/>
          <w:jc w:val="center"/>
        </w:trPr>
        <w:tc>
          <w:tcPr>
            <w:tcW w:w="6171" w:type="dxa"/>
            <w:tcBorders>
              <w:top w:val="nil"/>
              <w:left w:val="single" w:sz="4" w:space="0" w:color="000000"/>
              <w:bottom w:val="nil"/>
            </w:tcBorders>
            <w:shd w:val="clear" w:color="auto" w:fill="A6A6A6"/>
          </w:tcPr>
          <w:p w14:paraId="09A4309C" w14:textId="77777777" w:rsidR="0016678B" w:rsidRDefault="0016678B">
            <w:pPr>
              <w:pBdr>
                <w:top w:val="nil"/>
                <w:left w:val="nil"/>
                <w:bottom w:val="nil"/>
                <w:right w:val="nil"/>
                <w:between w:val="nil"/>
              </w:pBdr>
              <w:rPr>
                <w:color w:val="000000"/>
                <w:sz w:val="20"/>
                <w:szCs w:val="20"/>
              </w:rPr>
            </w:pPr>
          </w:p>
        </w:tc>
        <w:tc>
          <w:tcPr>
            <w:tcW w:w="557" w:type="dxa"/>
            <w:gridSpan w:val="2"/>
            <w:shd w:val="clear" w:color="auto" w:fill="A6A6A6"/>
          </w:tcPr>
          <w:p w14:paraId="7AE9821F" w14:textId="77777777" w:rsidR="0016678B" w:rsidRDefault="00000000">
            <w:pPr>
              <w:pBdr>
                <w:top w:val="nil"/>
                <w:left w:val="nil"/>
                <w:bottom w:val="nil"/>
                <w:right w:val="nil"/>
                <w:between w:val="nil"/>
              </w:pBdr>
              <w:jc w:val="center"/>
              <w:rPr>
                <w:color w:val="000000"/>
                <w:sz w:val="20"/>
                <w:szCs w:val="20"/>
              </w:rPr>
            </w:pPr>
            <w:r>
              <w:rPr>
                <w:color w:val="000000"/>
                <w:sz w:val="20"/>
                <w:szCs w:val="20"/>
              </w:rPr>
              <w:t>jul.</w:t>
            </w:r>
          </w:p>
        </w:tc>
        <w:tc>
          <w:tcPr>
            <w:tcW w:w="568" w:type="dxa"/>
            <w:gridSpan w:val="2"/>
            <w:shd w:val="clear" w:color="auto" w:fill="A6A6A6"/>
          </w:tcPr>
          <w:p w14:paraId="6B31DAF7" w14:textId="77777777" w:rsidR="0016678B" w:rsidRDefault="00000000">
            <w:pPr>
              <w:pBdr>
                <w:top w:val="nil"/>
                <w:left w:val="nil"/>
                <w:bottom w:val="nil"/>
                <w:right w:val="nil"/>
                <w:between w:val="nil"/>
              </w:pBdr>
              <w:jc w:val="center"/>
              <w:rPr>
                <w:color w:val="000000"/>
                <w:sz w:val="20"/>
                <w:szCs w:val="20"/>
              </w:rPr>
            </w:pPr>
            <w:r>
              <w:rPr>
                <w:color w:val="000000"/>
                <w:sz w:val="20"/>
                <w:szCs w:val="20"/>
              </w:rPr>
              <w:t>ago.</w:t>
            </w:r>
          </w:p>
        </w:tc>
        <w:tc>
          <w:tcPr>
            <w:tcW w:w="568" w:type="dxa"/>
            <w:gridSpan w:val="2"/>
            <w:shd w:val="clear" w:color="auto" w:fill="A6A6A6"/>
          </w:tcPr>
          <w:p w14:paraId="72AA31BC" w14:textId="77777777" w:rsidR="0016678B" w:rsidRDefault="00000000">
            <w:pPr>
              <w:pBdr>
                <w:top w:val="nil"/>
                <w:left w:val="nil"/>
                <w:bottom w:val="nil"/>
                <w:right w:val="nil"/>
                <w:between w:val="nil"/>
              </w:pBdr>
              <w:jc w:val="center"/>
              <w:rPr>
                <w:color w:val="000000"/>
                <w:sz w:val="20"/>
                <w:szCs w:val="20"/>
              </w:rPr>
            </w:pPr>
            <w:r>
              <w:rPr>
                <w:color w:val="000000"/>
                <w:sz w:val="20"/>
                <w:szCs w:val="20"/>
              </w:rPr>
              <w:t>set.</w:t>
            </w:r>
          </w:p>
        </w:tc>
        <w:tc>
          <w:tcPr>
            <w:tcW w:w="568" w:type="dxa"/>
            <w:gridSpan w:val="2"/>
            <w:shd w:val="clear" w:color="auto" w:fill="A6A6A6"/>
          </w:tcPr>
          <w:p w14:paraId="0642EAD1" w14:textId="77777777" w:rsidR="0016678B" w:rsidRDefault="00000000">
            <w:pPr>
              <w:pBdr>
                <w:top w:val="nil"/>
                <w:left w:val="nil"/>
                <w:bottom w:val="nil"/>
                <w:right w:val="nil"/>
                <w:between w:val="nil"/>
              </w:pBdr>
              <w:jc w:val="center"/>
              <w:rPr>
                <w:color w:val="000000"/>
                <w:sz w:val="20"/>
                <w:szCs w:val="20"/>
              </w:rPr>
            </w:pPr>
            <w:r>
              <w:rPr>
                <w:color w:val="000000"/>
                <w:sz w:val="20"/>
                <w:szCs w:val="20"/>
              </w:rPr>
              <w:t>out.</w:t>
            </w:r>
          </w:p>
        </w:tc>
        <w:tc>
          <w:tcPr>
            <w:tcW w:w="573" w:type="dxa"/>
            <w:gridSpan w:val="2"/>
            <w:shd w:val="clear" w:color="auto" w:fill="A6A6A6"/>
          </w:tcPr>
          <w:p w14:paraId="50370E98" w14:textId="77777777" w:rsidR="0016678B" w:rsidRDefault="00000000">
            <w:pPr>
              <w:pBdr>
                <w:top w:val="nil"/>
                <w:left w:val="nil"/>
                <w:bottom w:val="nil"/>
                <w:right w:val="nil"/>
                <w:between w:val="nil"/>
              </w:pBdr>
              <w:jc w:val="center"/>
              <w:rPr>
                <w:color w:val="000000"/>
                <w:sz w:val="20"/>
                <w:szCs w:val="20"/>
              </w:rPr>
            </w:pPr>
            <w:r>
              <w:rPr>
                <w:color w:val="000000"/>
                <w:sz w:val="20"/>
                <w:szCs w:val="20"/>
              </w:rPr>
              <w:t>nov.</w:t>
            </w:r>
          </w:p>
        </w:tc>
      </w:tr>
      <w:tr w:rsidR="0016678B" w14:paraId="0ECA0822" w14:textId="77777777">
        <w:trPr>
          <w:cantSplit/>
          <w:jc w:val="center"/>
        </w:trPr>
        <w:tc>
          <w:tcPr>
            <w:tcW w:w="6171" w:type="dxa"/>
            <w:tcBorders>
              <w:top w:val="nil"/>
              <w:left w:val="single" w:sz="4" w:space="0" w:color="000000"/>
            </w:tcBorders>
            <w:shd w:val="clear" w:color="auto" w:fill="A6A6A6"/>
          </w:tcPr>
          <w:p w14:paraId="54C11D3F" w14:textId="77777777" w:rsidR="0016678B" w:rsidRDefault="00000000">
            <w:pPr>
              <w:pBdr>
                <w:top w:val="nil"/>
                <w:left w:val="nil"/>
                <w:bottom w:val="nil"/>
                <w:right w:val="nil"/>
                <w:between w:val="nil"/>
              </w:pBdr>
              <w:rPr>
                <w:color w:val="000000"/>
                <w:sz w:val="20"/>
                <w:szCs w:val="20"/>
              </w:rPr>
            </w:pPr>
            <w:r>
              <w:rPr>
                <w:color w:val="000000"/>
                <w:sz w:val="20"/>
                <w:szCs w:val="20"/>
              </w:rPr>
              <w:t>etapas / quinzenas</w:t>
            </w:r>
          </w:p>
        </w:tc>
        <w:tc>
          <w:tcPr>
            <w:tcW w:w="273" w:type="dxa"/>
            <w:tcBorders>
              <w:bottom w:val="single" w:sz="4" w:space="0" w:color="000000"/>
            </w:tcBorders>
            <w:shd w:val="clear" w:color="auto" w:fill="A6A6A6"/>
          </w:tcPr>
          <w:p w14:paraId="0F8BEC28"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5EF6E1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D5EF445"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ECDD056"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8BE41D7"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45F0C3B3"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409087C3"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4" w:type="dxa"/>
            <w:tcBorders>
              <w:bottom w:val="single" w:sz="4" w:space="0" w:color="000000"/>
            </w:tcBorders>
            <w:shd w:val="clear" w:color="auto" w:fill="A6A6A6"/>
          </w:tcPr>
          <w:p w14:paraId="03B52699"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c>
          <w:tcPr>
            <w:tcW w:w="284" w:type="dxa"/>
            <w:tcBorders>
              <w:bottom w:val="single" w:sz="4" w:space="0" w:color="000000"/>
            </w:tcBorders>
            <w:shd w:val="clear" w:color="auto" w:fill="A6A6A6"/>
          </w:tcPr>
          <w:p w14:paraId="57967E7E" w14:textId="77777777" w:rsidR="0016678B" w:rsidRDefault="00000000">
            <w:pPr>
              <w:pBdr>
                <w:top w:val="nil"/>
                <w:left w:val="nil"/>
                <w:bottom w:val="nil"/>
                <w:right w:val="nil"/>
                <w:between w:val="nil"/>
              </w:pBdr>
              <w:jc w:val="center"/>
              <w:rPr>
                <w:color w:val="000000"/>
                <w:sz w:val="20"/>
                <w:szCs w:val="20"/>
              </w:rPr>
            </w:pPr>
            <w:r>
              <w:rPr>
                <w:color w:val="000000"/>
                <w:sz w:val="20"/>
                <w:szCs w:val="20"/>
              </w:rPr>
              <w:t>1</w:t>
            </w:r>
          </w:p>
        </w:tc>
        <w:tc>
          <w:tcPr>
            <w:tcW w:w="289" w:type="dxa"/>
            <w:tcBorders>
              <w:bottom w:val="single" w:sz="4" w:space="0" w:color="000000"/>
            </w:tcBorders>
            <w:shd w:val="clear" w:color="auto" w:fill="A6A6A6"/>
          </w:tcPr>
          <w:p w14:paraId="437F897B" w14:textId="77777777" w:rsidR="0016678B" w:rsidRDefault="00000000">
            <w:pPr>
              <w:pBdr>
                <w:top w:val="nil"/>
                <w:left w:val="nil"/>
                <w:bottom w:val="nil"/>
                <w:right w:val="nil"/>
                <w:between w:val="nil"/>
              </w:pBdr>
              <w:jc w:val="center"/>
              <w:rPr>
                <w:color w:val="000000"/>
                <w:sz w:val="20"/>
                <w:szCs w:val="20"/>
              </w:rPr>
            </w:pPr>
            <w:r>
              <w:rPr>
                <w:color w:val="000000"/>
                <w:sz w:val="20"/>
                <w:szCs w:val="20"/>
              </w:rPr>
              <w:t>2</w:t>
            </w:r>
          </w:p>
        </w:tc>
      </w:tr>
      <w:tr w:rsidR="0016678B" w14:paraId="5D9D5C90" w14:textId="77777777">
        <w:trPr>
          <w:jc w:val="center"/>
        </w:trPr>
        <w:tc>
          <w:tcPr>
            <w:tcW w:w="6171" w:type="dxa"/>
            <w:tcBorders>
              <w:left w:val="single" w:sz="4" w:space="0" w:color="000000"/>
            </w:tcBorders>
          </w:tcPr>
          <w:p w14:paraId="77A6A8A9" w14:textId="77777777" w:rsidR="0016678B" w:rsidRDefault="00000000">
            <w:pPr>
              <w:pBdr>
                <w:top w:val="nil"/>
                <w:left w:val="nil"/>
                <w:bottom w:val="nil"/>
                <w:right w:val="nil"/>
                <w:between w:val="nil"/>
              </w:pBdr>
              <w:rPr>
                <w:color w:val="000000"/>
                <w:sz w:val="20"/>
                <w:szCs w:val="20"/>
              </w:rPr>
            </w:pPr>
            <w:r>
              <w:rPr>
                <w:color w:val="000000"/>
                <w:sz w:val="20"/>
                <w:szCs w:val="20"/>
              </w:rPr>
              <w:t>levantamento bibliográfico</w:t>
            </w:r>
          </w:p>
        </w:tc>
        <w:tc>
          <w:tcPr>
            <w:tcW w:w="273" w:type="dxa"/>
            <w:tcBorders>
              <w:bottom w:val="single" w:sz="4" w:space="0" w:color="000000"/>
            </w:tcBorders>
            <w:shd w:val="clear" w:color="auto" w:fill="A6A6A6"/>
          </w:tcPr>
          <w:p w14:paraId="4FA150F5"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7AABA0B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540906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8F07AB0"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9F7F69"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0DE7D84F"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261F73D"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53569CE6"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3CCE172B" w14:textId="77777777" w:rsidR="0016678B" w:rsidRDefault="0016678B">
            <w:pPr>
              <w:pBdr>
                <w:top w:val="nil"/>
                <w:left w:val="nil"/>
                <w:bottom w:val="nil"/>
                <w:right w:val="nil"/>
                <w:between w:val="nil"/>
              </w:pBdr>
              <w:jc w:val="center"/>
              <w:rPr>
                <w:color w:val="000000"/>
                <w:sz w:val="20"/>
                <w:szCs w:val="20"/>
              </w:rPr>
            </w:pPr>
          </w:p>
        </w:tc>
        <w:tc>
          <w:tcPr>
            <w:tcW w:w="289" w:type="dxa"/>
          </w:tcPr>
          <w:p w14:paraId="495BB0E0" w14:textId="77777777" w:rsidR="0016678B" w:rsidRDefault="0016678B">
            <w:pPr>
              <w:pBdr>
                <w:top w:val="nil"/>
                <w:left w:val="nil"/>
                <w:bottom w:val="nil"/>
                <w:right w:val="nil"/>
                <w:between w:val="nil"/>
              </w:pBdr>
              <w:jc w:val="center"/>
              <w:rPr>
                <w:color w:val="000000"/>
                <w:sz w:val="20"/>
                <w:szCs w:val="20"/>
              </w:rPr>
            </w:pPr>
          </w:p>
        </w:tc>
      </w:tr>
      <w:tr w:rsidR="0016678B" w14:paraId="3694D2D2" w14:textId="77777777">
        <w:trPr>
          <w:jc w:val="center"/>
        </w:trPr>
        <w:tc>
          <w:tcPr>
            <w:tcW w:w="6171" w:type="dxa"/>
            <w:tcBorders>
              <w:left w:val="single" w:sz="4" w:space="0" w:color="000000"/>
            </w:tcBorders>
          </w:tcPr>
          <w:p w14:paraId="78F4DC52" w14:textId="77777777" w:rsidR="0016678B" w:rsidRDefault="00000000">
            <w:pPr>
              <w:pBdr>
                <w:top w:val="nil"/>
                <w:left w:val="nil"/>
                <w:bottom w:val="nil"/>
                <w:right w:val="nil"/>
                <w:between w:val="nil"/>
              </w:pBdr>
              <w:rPr>
                <w:color w:val="000000"/>
                <w:sz w:val="20"/>
                <w:szCs w:val="20"/>
              </w:rPr>
            </w:pPr>
            <w:r>
              <w:rPr>
                <w:color w:val="000000"/>
                <w:sz w:val="20"/>
                <w:szCs w:val="20"/>
              </w:rPr>
              <w:t>visita ao Hospital Escola Veterinário</w:t>
            </w:r>
          </w:p>
        </w:tc>
        <w:tc>
          <w:tcPr>
            <w:tcW w:w="273" w:type="dxa"/>
            <w:tcBorders>
              <w:top w:val="single" w:sz="4" w:space="0" w:color="000000"/>
            </w:tcBorders>
          </w:tcPr>
          <w:p w14:paraId="64B5381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shd w:val="clear" w:color="auto" w:fill="A6A6A6"/>
          </w:tcPr>
          <w:p w14:paraId="17359F67"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7F30EC1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12DEE92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0CA273AE"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4F3C81C6"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5F4B5F2C"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698EF772" w14:textId="77777777" w:rsidR="0016678B" w:rsidRDefault="0016678B">
            <w:pPr>
              <w:pBdr>
                <w:top w:val="nil"/>
                <w:left w:val="nil"/>
                <w:bottom w:val="nil"/>
                <w:right w:val="nil"/>
                <w:between w:val="nil"/>
              </w:pBdr>
              <w:jc w:val="center"/>
              <w:rPr>
                <w:color w:val="000000"/>
                <w:sz w:val="20"/>
                <w:szCs w:val="20"/>
              </w:rPr>
            </w:pPr>
          </w:p>
        </w:tc>
        <w:tc>
          <w:tcPr>
            <w:tcW w:w="284" w:type="dxa"/>
            <w:tcBorders>
              <w:top w:val="single" w:sz="4" w:space="0" w:color="000000"/>
            </w:tcBorders>
          </w:tcPr>
          <w:p w14:paraId="2CB7AFCD" w14:textId="77777777" w:rsidR="0016678B" w:rsidRDefault="0016678B">
            <w:pPr>
              <w:pBdr>
                <w:top w:val="nil"/>
                <w:left w:val="nil"/>
                <w:bottom w:val="nil"/>
                <w:right w:val="nil"/>
                <w:between w:val="nil"/>
              </w:pBdr>
              <w:jc w:val="center"/>
              <w:rPr>
                <w:color w:val="000000"/>
                <w:sz w:val="20"/>
                <w:szCs w:val="20"/>
              </w:rPr>
            </w:pPr>
          </w:p>
        </w:tc>
        <w:tc>
          <w:tcPr>
            <w:tcW w:w="289" w:type="dxa"/>
          </w:tcPr>
          <w:p w14:paraId="1DE007B8" w14:textId="77777777" w:rsidR="0016678B" w:rsidRDefault="0016678B">
            <w:pPr>
              <w:pBdr>
                <w:top w:val="nil"/>
                <w:left w:val="nil"/>
                <w:bottom w:val="nil"/>
                <w:right w:val="nil"/>
                <w:between w:val="nil"/>
              </w:pBdr>
              <w:jc w:val="center"/>
              <w:rPr>
                <w:color w:val="000000"/>
                <w:sz w:val="20"/>
                <w:szCs w:val="20"/>
              </w:rPr>
            </w:pPr>
          </w:p>
        </w:tc>
      </w:tr>
      <w:tr w:rsidR="0016678B" w14:paraId="54FEDCB0" w14:textId="77777777">
        <w:trPr>
          <w:jc w:val="center"/>
        </w:trPr>
        <w:tc>
          <w:tcPr>
            <w:tcW w:w="6171" w:type="dxa"/>
            <w:tcBorders>
              <w:left w:val="single" w:sz="4" w:space="0" w:color="000000"/>
            </w:tcBorders>
          </w:tcPr>
          <w:p w14:paraId="066885E1" w14:textId="77777777" w:rsidR="0016678B" w:rsidRDefault="00000000">
            <w:pPr>
              <w:pBdr>
                <w:top w:val="nil"/>
                <w:left w:val="nil"/>
                <w:bottom w:val="nil"/>
                <w:right w:val="nil"/>
                <w:between w:val="nil"/>
              </w:pBdr>
              <w:rPr>
                <w:color w:val="000000"/>
                <w:sz w:val="20"/>
                <w:szCs w:val="20"/>
              </w:rPr>
            </w:pPr>
            <w:r>
              <w:rPr>
                <w:color w:val="000000"/>
                <w:sz w:val="20"/>
                <w:szCs w:val="20"/>
              </w:rPr>
              <w:t>levantamento de requisitos</w:t>
            </w:r>
          </w:p>
        </w:tc>
        <w:tc>
          <w:tcPr>
            <w:tcW w:w="273" w:type="dxa"/>
            <w:tcBorders>
              <w:bottom w:val="single" w:sz="4" w:space="0" w:color="000000"/>
            </w:tcBorders>
          </w:tcPr>
          <w:p w14:paraId="72E4B611"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4B29A64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17DC0407"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shd w:val="clear" w:color="auto" w:fill="A6A6A6"/>
          </w:tcPr>
          <w:p w14:paraId="6E93300C"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1FA71C58"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8F729AB"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6D066CD2"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2A899D1E" w14:textId="77777777" w:rsidR="0016678B" w:rsidRDefault="0016678B">
            <w:pPr>
              <w:pBdr>
                <w:top w:val="nil"/>
                <w:left w:val="nil"/>
                <w:bottom w:val="nil"/>
                <w:right w:val="nil"/>
                <w:between w:val="nil"/>
              </w:pBdr>
              <w:jc w:val="center"/>
              <w:rPr>
                <w:color w:val="000000"/>
                <w:sz w:val="20"/>
                <w:szCs w:val="20"/>
              </w:rPr>
            </w:pPr>
          </w:p>
        </w:tc>
        <w:tc>
          <w:tcPr>
            <w:tcW w:w="284" w:type="dxa"/>
            <w:tcBorders>
              <w:bottom w:val="single" w:sz="4" w:space="0" w:color="000000"/>
            </w:tcBorders>
          </w:tcPr>
          <w:p w14:paraId="7C5D3FDE" w14:textId="77777777" w:rsidR="0016678B" w:rsidRDefault="0016678B">
            <w:pPr>
              <w:pBdr>
                <w:top w:val="nil"/>
                <w:left w:val="nil"/>
                <w:bottom w:val="nil"/>
                <w:right w:val="nil"/>
                <w:between w:val="nil"/>
              </w:pBdr>
              <w:jc w:val="center"/>
              <w:rPr>
                <w:color w:val="000000"/>
                <w:sz w:val="20"/>
                <w:szCs w:val="20"/>
              </w:rPr>
            </w:pPr>
          </w:p>
        </w:tc>
        <w:tc>
          <w:tcPr>
            <w:tcW w:w="289" w:type="dxa"/>
          </w:tcPr>
          <w:p w14:paraId="20681BCA" w14:textId="77777777" w:rsidR="0016678B" w:rsidRDefault="0016678B">
            <w:pPr>
              <w:pBdr>
                <w:top w:val="nil"/>
                <w:left w:val="nil"/>
                <w:bottom w:val="nil"/>
                <w:right w:val="nil"/>
                <w:between w:val="nil"/>
              </w:pBdr>
              <w:jc w:val="center"/>
              <w:rPr>
                <w:color w:val="000000"/>
                <w:sz w:val="20"/>
                <w:szCs w:val="20"/>
              </w:rPr>
            </w:pPr>
          </w:p>
        </w:tc>
      </w:tr>
      <w:tr w:rsidR="0016678B" w14:paraId="2C1499EA" w14:textId="77777777">
        <w:trPr>
          <w:jc w:val="center"/>
        </w:trPr>
        <w:tc>
          <w:tcPr>
            <w:tcW w:w="6171" w:type="dxa"/>
            <w:tcBorders>
              <w:left w:val="single" w:sz="4" w:space="0" w:color="000000"/>
            </w:tcBorders>
          </w:tcPr>
          <w:p w14:paraId="506530A4" w14:textId="77777777" w:rsidR="0016678B" w:rsidRDefault="00000000">
            <w:pPr>
              <w:pBdr>
                <w:top w:val="nil"/>
                <w:left w:val="nil"/>
                <w:bottom w:val="nil"/>
                <w:right w:val="nil"/>
                <w:between w:val="nil"/>
              </w:pBdr>
              <w:rPr>
                <w:color w:val="000000"/>
                <w:sz w:val="20"/>
                <w:szCs w:val="20"/>
              </w:rPr>
            </w:pPr>
            <w:r>
              <w:rPr>
                <w:color w:val="000000"/>
                <w:sz w:val="20"/>
                <w:szCs w:val="20"/>
              </w:rPr>
              <w:t>desenvolvimento</w:t>
            </w:r>
          </w:p>
        </w:tc>
        <w:tc>
          <w:tcPr>
            <w:tcW w:w="273" w:type="dxa"/>
          </w:tcPr>
          <w:p w14:paraId="5507E236"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2A7E1B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2E8DDE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7A9533A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8EBF7AB"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1F893F27" w14:textId="77777777" w:rsidR="0016678B" w:rsidRDefault="0016678B">
            <w:pPr>
              <w:pBdr>
                <w:top w:val="nil"/>
                <w:left w:val="nil"/>
                <w:bottom w:val="nil"/>
                <w:right w:val="nil"/>
                <w:between w:val="nil"/>
              </w:pBdr>
              <w:jc w:val="center"/>
              <w:rPr>
                <w:color w:val="000000"/>
                <w:sz w:val="20"/>
                <w:szCs w:val="20"/>
              </w:rPr>
            </w:pPr>
          </w:p>
        </w:tc>
        <w:tc>
          <w:tcPr>
            <w:tcW w:w="284" w:type="dxa"/>
          </w:tcPr>
          <w:p w14:paraId="6F488173" w14:textId="77777777" w:rsidR="0016678B" w:rsidRDefault="0016678B">
            <w:pPr>
              <w:pBdr>
                <w:top w:val="nil"/>
                <w:left w:val="nil"/>
                <w:bottom w:val="nil"/>
                <w:right w:val="nil"/>
                <w:between w:val="nil"/>
              </w:pBdr>
              <w:jc w:val="center"/>
              <w:rPr>
                <w:color w:val="000000"/>
                <w:sz w:val="20"/>
                <w:szCs w:val="20"/>
              </w:rPr>
            </w:pPr>
          </w:p>
        </w:tc>
        <w:tc>
          <w:tcPr>
            <w:tcW w:w="284" w:type="dxa"/>
          </w:tcPr>
          <w:p w14:paraId="4B9B0127" w14:textId="77777777" w:rsidR="0016678B" w:rsidRDefault="0016678B">
            <w:pPr>
              <w:pBdr>
                <w:top w:val="nil"/>
                <w:left w:val="nil"/>
                <w:bottom w:val="nil"/>
                <w:right w:val="nil"/>
                <w:between w:val="nil"/>
              </w:pBdr>
              <w:jc w:val="center"/>
              <w:rPr>
                <w:color w:val="000000"/>
                <w:sz w:val="20"/>
                <w:szCs w:val="20"/>
              </w:rPr>
            </w:pPr>
          </w:p>
        </w:tc>
        <w:tc>
          <w:tcPr>
            <w:tcW w:w="284" w:type="dxa"/>
          </w:tcPr>
          <w:p w14:paraId="1488100F" w14:textId="77777777" w:rsidR="0016678B" w:rsidRDefault="0016678B">
            <w:pPr>
              <w:pBdr>
                <w:top w:val="nil"/>
                <w:left w:val="nil"/>
                <w:bottom w:val="nil"/>
                <w:right w:val="nil"/>
                <w:between w:val="nil"/>
              </w:pBdr>
              <w:jc w:val="center"/>
              <w:rPr>
                <w:color w:val="000000"/>
                <w:sz w:val="20"/>
                <w:szCs w:val="20"/>
              </w:rPr>
            </w:pPr>
          </w:p>
        </w:tc>
        <w:tc>
          <w:tcPr>
            <w:tcW w:w="289" w:type="dxa"/>
          </w:tcPr>
          <w:p w14:paraId="42DCCF97" w14:textId="77777777" w:rsidR="0016678B" w:rsidRDefault="0016678B">
            <w:pPr>
              <w:pBdr>
                <w:top w:val="nil"/>
                <w:left w:val="nil"/>
                <w:bottom w:val="nil"/>
                <w:right w:val="nil"/>
                <w:between w:val="nil"/>
              </w:pBdr>
              <w:jc w:val="center"/>
              <w:rPr>
                <w:color w:val="000000"/>
                <w:sz w:val="20"/>
                <w:szCs w:val="20"/>
              </w:rPr>
            </w:pPr>
          </w:p>
        </w:tc>
      </w:tr>
      <w:tr w:rsidR="0016678B" w14:paraId="0A131D0B" w14:textId="77777777">
        <w:trPr>
          <w:jc w:val="center"/>
        </w:trPr>
        <w:tc>
          <w:tcPr>
            <w:tcW w:w="6171" w:type="dxa"/>
            <w:tcBorders>
              <w:left w:val="single" w:sz="4" w:space="0" w:color="000000"/>
            </w:tcBorders>
          </w:tcPr>
          <w:p w14:paraId="2D61797B" w14:textId="77777777" w:rsidR="0016678B" w:rsidRDefault="00000000">
            <w:pPr>
              <w:pBdr>
                <w:top w:val="nil"/>
                <w:left w:val="nil"/>
                <w:bottom w:val="nil"/>
                <w:right w:val="nil"/>
                <w:between w:val="nil"/>
              </w:pBdr>
              <w:rPr>
                <w:color w:val="000000"/>
                <w:sz w:val="20"/>
                <w:szCs w:val="20"/>
              </w:rPr>
            </w:pPr>
            <w:r>
              <w:rPr>
                <w:color w:val="000000"/>
                <w:sz w:val="20"/>
                <w:szCs w:val="20"/>
              </w:rPr>
              <w:t>testes</w:t>
            </w:r>
          </w:p>
        </w:tc>
        <w:tc>
          <w:tcPr>
            <w:tcW w:w="273" w:type="dxa"/>
          </w:tcPr>
          <w:p w14:paraId="0F7E2480" w14:textId="77777777" w:rsidR="0016678B" w:rsidRDefault="0016678B">
            <w:pPr>
              <w:pBdr>
                <w:top w:val="nil"/>
                <w:left w:val="nil"/>
                <w:bottom w:val="nil"/>
                <w:right w:val="nil"/>
                <w:between w:val="nil"/>
              </w:pBdr>
              <w:jc w:val="center"/>
              <w:rPr>
                <w:color w:val="000000"/>
                <w:sz w:val="20"/>
                <w:szCs w:val="20"/>
              </w:rPr>
            </w:pPr>
          </w:p>
        </w:tc>
        <w:tc>
          <w:tcPr>
            <w:tcW w:w="284" w:type="dxa"/>
          </w:tcPr>
          <w:p w14:paraId="754AFA8B" w14:textId="77777777" w:rsidR="0016678B" w:rsidRDefault="0016678B">
            <w:pPr>
              <w:pBdr>
                <w:top w:val="nil"/>
                <w:left w:val="nil"/>
                <w:bottom w:val="nil"/>
                <w:right w:val="nil"/>
                <w:between w:val="nil"/>
              </w:pBdr>
              <w:jc w:val="center"/>
              <w:rPr>
                <w:color w:val="000000"/>
                <w:sz w:val="20"/>
                <w:szCs w:val="20"/>
              </w:rPr>
            </w:pPr>
          </w:p>
        </w:tc>
        <w:tc>
          <w:tcPr>
            <w:tcW w:w="284" w:type="dxa"/>
          </w:tcPr>
          <w:p w14:paraId="587AA19A"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73967B9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6F0F55B8"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A587133"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DFB870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6577AE52"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3B676205" w14:textId="77777777" w:rsidR="0016678B" w:rsidRDefault="0016678B">
            <w:pPr>
              <w:pBdr>
                <w:top w:val="nil"/>
                <w:left w:val="nil"/>
                <w:bottom w:val="nil"/>
                <w:right w:val="nil"/>
                <w:between w:val="nil"/>
              </w:pBdr>
              <w:jc w:val="center"/>
              <w:rPr>
                <w:color w:val="000000"/>
                <w:sz w:val="20"/>
                <w:szCs w:val="20"/>
              </w:rPr>
            </w:pPr>
          </w:p>
        </w:tc>
        <w:tc>
          <w:tcPr>
            <w:tcW w:w="289" w:type="dxa"/>
          </w:tcPr>
          <w:p w14:paraId="082838AE" w14:textId="77777777" w:rsidR="0016678B" w:rsidRDefault="0016678B">
            <w:pPr>
              <w:pBdr>
                <w:top w:val="nil"/>
                <w:left w:val="nil"/>
                <w:bottom w:val="nil"/>
                <w:right w:val="nil"/>
                <w:between w:val="nil"/>
              </w:pBdr>
              <w:jc w:val="center"/>
              <w:rPr>
                <w:color w:val="000000"/>
                <w:sz w:val="20"/>
                <w:szCs w:val="20"/>
              </w:rPr>
            </w:pPr>
          </w:p>
        </w:tc>
      </w:tr>
      <w:tr w:rsidR="0016678B" w14:paraId="13EA3CE5" w14:textId="77777777">
        <w:trPr>
          <w:jc w:val="center"/>
        </w:trPr>
        <w:tc>
          <w:tcPr>
            <w:tcW w:w="6171" w:type="dxa"/>
            <w:tcBorders>
              <w:left w:val="single" w:sz="4" w:space="0" w:color="000000"/>
            </w:tcBorders>
          </w:tcPr>
          <w:p w14:paraId="1A4DDA75" w14:textId="77777777" w:rsidR="0016678B" w:rsidRDefault="00000000">
            <w:pPr>
              <w:pBdr>
                <w:top w:val="nil"/>
                <w:left w:val="nil"/>
                <w:bottom w:val="nil"/>
                <w:right w:val="nil"/>
                <w:between w:val="nil"/>
              </w:pBdr>
              <w:rPr>
                <w:color w:val="000000"/>
                <w:sz w:val="20"/>
                <w:szCs w:val="20"/>
              </w:rPr>
            </w:pPr>
            <w:r>
              <w:rPr>
                <w:color w:val="000000"/>
                <w:sz w:val="20"/>
                <w:szCs w:val="20"/>
              </w:rPr>
              <w:t>colocar em produção a aplicação</w:t>
            </w:r>
          </w:p>
        </w:tc>
        <w:tc>
          <w:tcPr>
            <w:tcW w:w="273" w:type="dxa"/>
          </w:tcPr>
          <w:p w14:paraId="37C27B78" w14:textId="77777777" w:rsidR="0016678B" w:rsidRDefault="0016678B">
            <w:pPr>
              <w:pBdr>
                <w:top w:val="nil"/>
                <w:left w:val="nil"/>
                <w:bottom w:val="nil"/>
                <w:right w:val="nil"/>
                <w:between w:val="nil"/>
              </w:pBdr>
              <w:jc w:val="center"/>
              <w:rPr>
                <w:color w:val="000000"/>
                <w:sz w:val="20"/>
                <w:szCs w:val="20"/>
              </w:rPr>
            </w:pPr>
          </w:p>
        </w:tc>
        <w:tc>
          <w:tcPr>
            <w:tcW w:w="284" w:type="dxa"/>
          </w:tcPr>
          <w:p w14:paraId="3B077094" w14:textId="77777777" w:rsidR="0016678B" w:rsidRDefault="0016678B">
            <w:pPr>
              <w:pBdr>
                <w:top w:val="nil"/>
                <w:left w:val="nil"/>
                <w:bottom w:val="nil"/>
                <w:right w:val="nil"/>
                <w:between w:val="nil"/>
              </w:pBdr>
              <w:jc w:val="center"/>
              <w:rPr>
                <w:color w:val="000000"/>
                <w:sz w:val="20"/>
                <w:szCs w:val="20"/>
              </w:rPr>
            </w:pPr>
          </w:p>
        </w:tc>
        <w:tc>
          <w:tcPr>
            <w:tcW w:w="284" w:type="dxa"/>
          </w:tcPr>
          <w:p w14:paraId="2776AA45"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0E6EDE01"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4E478409"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FFFFFF"/>
          </w:tcPr>
          <w:p w14:paraId="28A12589"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FFFFFF"/>
          </w:tcPr>
          <w:p w14:paraId="4929D18F" w14:textId="77777777" w:rsidR="0016678B" w:rsidRDefault="0016678B">
            <w:pPr>
              <w:pBdr>
                <w:top w:val="nil"/>
                <w:left w:val="nil"/>
                <w:bottom w:val="nil"/>
                <w:right w:val="nil"/>
                <w:between w:val="nil"/>
              </w:pBdr>
              <w:jc w:val="center"/>
              <w:rPr>
                <w:color w:val="FFFFFF"/>
                <w:sz w:val="20"/>
                <w:szCs w:val="20"/>
              </w:rPr>
            </w:pPr>
          </w:p>
        </w:tc>
        <w:tc>
          <w:tcPr>
            <w:tcW w:w="284" w:type="dxa"/>
            <w:shd w:val="clear" w:color="auto" w:fill="A6A6A6"/>
          </w:tcPr>
          <w:p w14:paraId="64593E27" w14:textId="77777777" w:rsidR="0016678B" w:rsidRDefault="0016678B">
            <w:pPr>
              <w:pBdr>
                <w:top w:val="nil"/>
                <w:left w:val="nil"/>
                <w:bottom w:val="nil"/>
                <w:right w:val="nil"/>
                <w:between w:val="nil"/>
              </w:pBdr>
              <w:jc w:val="center"/>
              <w:rPr>
                <w:color w:val="000000"/>
                <w:sz w:val="20"/>
                <w:szCs w:val="20"/>
              </w:rPr>
            </w:pPr>
          </w:p>
        </w:tc>
        <w:tc>
          <w:tcPr>
            <w:tcW w:w="284" w:type="dxa"/>
            <w:shd w:val="clear" w:color="auto" w:fill="A6A6A6"/>
          </w:tcPr>
          <w:p w14:paraId="4EB24AE3" w14:textId="77777777" w:rsidR="0016678B" w:rsidRDefault="0016678B">
            <w:pPr>
              <w:pBdr>
                <w:top w:val="nil"/>
                <w:left w:val="nil"/>
                <w:bottom w:val="nil"/>
                <w:right w:val="nil"/>
                <w:between w:val="nil"/>
              </w:pBdr>
              <w:jc w:val="center"/>
              <w:rPr>
                <w:color w:val="000000"/>
                <w:sz w:val="20"/>
                <w:szCs w:val="20"/>
              </w:rPr>
            </w:pPr>
          </w:p>
        </w:tc>
        <w:tc>
          <w:tcPr>
            <w:tcW w:w="289" w:type="dxa"/>
            <w:shd w:val="clear" w:color="auto" w:fill="A6A6A6"/>
          </w:tcPr>
          <w:p w14:paraId="28EFD5CF" w14:textId="77777777" w:rsidR="0016678B" w:rsidRDefault="0016678B">
            <w:pPr>
              <w:pBdr>
                <w:top w:val="nil"/>
                <w:left w:val="nil"/>
                <w:bottom w:val="nil"/>
                <w:right w:val="nil"/>
                <w:between w:val="nil"/>
              </w:pBdr>
              <w:jc w:val="center"/>
              <w:rPr>
                <w:color w:val="000000"/>
                <w:sz w:val="20"/>
                <w:szCs w:val="20"/>
              </w:rPr>
            </w:pPr>
          </w:p>
        </w:tc>
      </w:tr>
    </w:tbl>
    <w:p w14:paraId="1C2ED6BD" w14:textId="77777777" w:rsidR="0016678B" w:rsidRDefault="00000000">
      <w:pPr>
        <w:keepNext w:val="0"/>
        <w:keepLines w:val="0"/>
        <w:pBdr>
          <w:top w:val="nil"/>
          <w:left w:val="nil"/>
          <w:bottom w:val="nil"/>
          <w:right w:val="nil"/>
          <w:between w:val="nil"/>
        </w:pBdr>
        <w:spacing w:after="120"/>
        <w:jc w:val="center"/>
        <w:rPr>
          <w:color w:val="000000"/>
          <w:sz w:val="18"/>
          <w:szCs w:val="18"/>
        </w:rPr>
      </w:pPr>
      <w:r>
        <w:rPr>
          <w:color w:val="000000"/>
          <w:sz w:val="18"/>
          <w:szCs w:val="18"/>
        </w:rPr>
        <w:t>Fonte: elaborado pelo autor.</w:t>
      </w:r>
    </w:p>
    <w:p w14:paraId="4BF0D751" w14:textId="77777777" w:rsidR="0016678B" w:rsidRDefault="00000000">
      <w:pPr>
        <w:pStyle w:val="Ttulo1"/>
        <w:numPr>
          <w:ilvl w:val="0"/>
          <w:numId w:val="3"/>
        </w:numPr>
      </w:pPr>
      <w:r>
        <w:t>REVISÃO BIBLIOGRÁFICA</w:t>
      </w:r>
    </w:p>
    <w:p w14:paraId="71812347" w14:textId="77777777" w:rsidR="0016678B" w:rsidRDefault="00000000">
      <w:pPr>
        <w:keepNext w:val="0"/>
        <w:keepLines w:val="0"/>
        <w:pBdr>
          <w:top w:val="nil"/>
          <w:left w:val="nil"/>
          <w:bottom w:val="nil"/>
          <w:right w:val="nil"/>
          <w:between w:val="nil"/>
        </w:pBdr>
        <w:spacing w:after="120"/>
        <w:ind w:firstLine="680"/>
        <w:jc w:val="both"/>
        <w:rPr>
          <w:color w:val="000000"/>
          <w:sz w:val="20"/>
          <w:szCs w:val="20"/>
        </w:rPr>
      </w:pPr>
      <w:r>
        <w:rPr>
          <w:color w:val="000000"/>
          <w:sz w:val="20"/>
          <w:szCs w:val="20"/>
        </w:rPr>
        <w:t>Este capítulo descreve brevemente os assuntos que fundamentam o estudo a ser realizado: interação da comunidade com aplicações com conceito de ciência cidadã, resgate de animais e GPS.</w:t>
      </w:r>
    </w:p>
    <w:p w14:paraId="0233475E"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 xml:space="preserve">A ciência cidadã é uma abordagem que envolve a sociedade na coleta de dados. Ela permite que qualquer pessoa, em qualquer lugar, submeta suas informações através da internet, utilizando aplicativos e celulares. Segundo Pierro (2017), os Institutos Nacionais de Saúde (NIH) passaram a apoiar projetos e estudos que visão melhorar a confiabilidade de pesquisas realizadas em colaboração com a sociedade. Um dos aplicativos de ciência cidadã mais sucedidos é o </w:t>
      </w:r>
      <w:proofErr w:type="spellStart"/>
      <w:r>
        <w:rPr>
          <w:color w:val="000000"/>
          <w:sz w:val="20"/>
          <w:szCs w:val="20"/>
        </w:rPr>
        <w:t>eBird</w:t>
      </w:r>
      <w:proofErr w:type="spellEnd"/>
      <w:r>
        <w:rPr>
          <w:color w:val="000000"/>
          <w:sz w:val="20"/>
          <w:szCs w:val="20"/>
        </w:rPr>
        <w:t>, lançado em 2002 pela Universidade Cornell, nos Estados Unidos que possui mais de 300 mil usuários. Lançado em abril de 2014, o sistema já reuniu mais de 20 mil registros de atropelamentos (SIBBR, 2020).</w:t>
      </w:r>
    </w:p>
    <w:p w14:paraId="04459C45"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 xml:space="preserve">O resgate de animais é uma prática que envolve a recuperação de animais que foram feridos, abandonados ou estão em perigo. Segundo Souza e </w:t>
      </w:r>
      <w:proofErr w:type="spellStart"/>
      <w:r>
        <w:rPr>
          <w:color w:val="000000"/>
          <w:sz w:val="20"/>
          <w:szCs w:val="20"/>
        </w:rPr>
        <w:t>Santin</w:t>
      </w:r>
      <w:proofErr w:type="spellEnd"/>
      <w:r>
        <w:rPr>
          <w:color w:val="000000"/>
          <w:sz w:val="20"/>
          <w:szCs w:val="20"/>
        </w:rPr>
        <w:t xml:space="preserve"> (2019), indivíduos que resgatam animais em situação de maus tratos desempenham um papel crucial na proteção animal. Essas ações não apenas salvam vidas, mas também contribuem para a preservação da biodiversidade e o equilíbrio dos ecossistemas.</w:t>
      </w:r>
    </w:p>
    <w:p w14:paraId="7D88C29B" w14:textId="77777777" w:rsidR="0016678B" w:rsidRDefault="00000000">
      <w:pPr>
        <w:keepNext w:val="0"/>
        <w:keepLines w:val="0"/>
        <w:pBdr>
          <w:top w:val="nil"/>
          <w:left w:val="nil"/>
          <w:bottom w:val="nil"/>
          <w:right w:val="nil"/>
          <w:between w:val="nil"/>
        </w:pBdr>
        <w:spacing w:after="120" w:line="259" w:lineRule="auto"/>
        <w:ind w:firstLine="680"/>
        <w:jc w:val="both"/>
        <w:rPr>
          <w:color w:val="000000"/>
          <w:sz w:val="20"/>
          <w:szCs w:val="20"/>
        </w:rPr>
      </w:pPr>
      <w:r>
        <w:rPr>
          <w:color w:val="000000"/>
          <w:sz w:val="20"/>
          <w:szCs w:val="20"/>
        </w:rPr>
        <w:t>O Sistema de Posicionamento Global (GPS) é uma tecnologia que permite determinar as coordenadas geográficas de qualquer ponto na Terra (GUITARRARA, 2024). Ele dispõe de 24 satélites operando na órbita terrestre transmitindo sinais para os receptores na Terra possam localizar (SOUSA, 2024). Hoje em dia ele está presente na grande parte dos celulares e não necessita de Wi-Fi ou cartão SIM para funcionar (MAGALHÃES, 2024).</w:t>
      </w:r>
    </w:p>
    <w:p w14:paraId="029EA659" w14:textId="77777777" w:rsidR="0016678B" w:rsidRDefault="00000000">
      <w:pPr>
        <w:keepLines w:val="0"/>
        <w:pBdr>
          <w:top w:val="nil"/>
          <w:left w:val="nil"/>
          <w:bottom w:val="nil"/>
          <w:right w:val="nil"/>
          <w:between w:val="nil"/>
        </w:pBdr>
        <w:spacing w:before="120"/>
        <w:jc w:val="center"/>
        <w:rPr>
          <w:b/>
          <w:smallCaps/>
          <w:color w:val="000000"/>
          <w:sz w:val="20"/>
          <w:szCs w:val="20"/>
        </w:rPr>
      </w:pPr>
      <w:bookmarkStart w:id="10" w:name="_17dp8vu" w:colFirst="0" w:colLast="0"/>
      <w:bookmarkEnd w:id="10"/>
      <w:r>
        <w:rPr>
          <w:b/>
          <w:smallCaps/>
          <w:color w:val="000000"/>
          <w:sz w:val="20"/>
          <w:szCs w:val="20"/>
        </w:rPr>
        <w:lastRenderedPageBreak/>
        <w:t>Referências</w:t>
      </w:r>
    </w:p>
    <w:p w14:paraId="1B6061B3"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ALMEIDA, Giovanna S. et al. </w:t>
      </w:r>
      <w:r>
        <w:rPr>
          <w:b/>
          <w:color w:val="0D0D0D"/>
          <w:sz w:val="18"/>
          <w:szCs w:val="18"/>
        </w:rPr>
        <w:t>Estudo de caso sobre o Centro de Triagem de Animais Silvestres de Barueri</w:t>
      </w:r>
      <w:r>
        <w:rPr>
          <w:color w:val="0D0D0D"/>
          <w:sz w:val="18"/>
          <w:szCs w:val="18"/>
        </w:rPr>
        <w:t>. Brasil Escola, Monografias, 2019. Disponível em: &lt;https://monografias.brasilescola.uol.com.br/administracao-financas/estudo-de-caso-sobre-o-centro-de-triagem-de-animais-silvestres-de-barueri.htm&gt;. Acesso em 7 abr. 2024.</w:t>
      </w:r>
    </w:p>
    <w:p w14:paraId="5B90E0CD" w14:textId="77777777" w:rsidR="0016678B" w:rsidRDefault="00000000">
      <w:pPr>
        <w:keepNext w:val="0"/>
        <w:pBdr>
          <w:top w:val="nil"/>
          <w:left w:val="nil"/>
          <w:bottom w:val="nil"/>
          <w:right w:val="nil"/>
          <w:between w:val="nil"/>
        </w:pBdr>
        <w:spacing w:before="120"/>
        <w:rPr>
          <w:color w:val="0D0D0D"/>
          <w:sz w:val="18"/>
          <w:szCs w:val="18"/>
        </w:rPr>
      </w:pPr>
      <w:r>
        <w:rPr>
          <w:color w:val="0D0D0D"/>
          <w:sz w:val="18"/>
          <w:szCs w:val="18"/>
        </w:rPr>
        <w:t xml:space="preserve">BAGER, Alex et al. </w:t>
      </w:r>
      <w:r>
        <w:rPr>
          <w:b/>
          <w:color w:val="0D0D0D"/>
          <w:sz w:val="18"/>
          <w:szCs w:val="18"/>
        </w:rPr>
        <w:t>Os caminhos da Conservação da Biodiversidade Brasileira frente aos Impactos da Infraestrutura Viária</w:t>
      </w:r>
      <w:r>
        <w:rPr>
          <w:color w:val="0D0D0D"/>
          <w:sz w:val="18"/>
          <w:szCs w:val="18"/>
        </w:rPr>
        <w:t>. Centro Brasileiro de Estudos em Ecologia de Estradas, Universidade Federal de Lavras</w:t>
      </w:r>
      <w:r>
        <w:rPr>
          <w:b/>
          <w:color w:val="0D0D0D"/>
          <w:sz w:val="18"/>
          <w:szCs w:val="18"/>
        </w:rPr>
        <w:t>,</w:t>
      </w:r>
      <w:r>
        <w:rPr>
          <w:color w:val="0D0D0D"/>
          <w:sz w:val="18"/>
          <w:szCs w:val="18"/>
        </w:rPr>
        <w:t xml:space="preserve"> v.6, n.1, 2016. Disponível em: &lt;https://revistaeletronica.icmbio.gov.br/BioBR/article/view/530/456&gt;. Acesso em 7 abr. 2024.</w:t>
      </w:r>
    </w:p>
    <w:p w14:paraId="600D01F8"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BANCO MUNDIAL. </w:t>
      </w:r>
      <w:r>
        <w:rPr>
          <w:b/>
          <w:color w:val="0D0D0D"/>
          <w:sz w:val="18"/>
          <w:szCs w:val="18"/>
        </w:rPr>
        <w:t>Banco Mundial analisa impacto da expansão das estradas brasileiras na economia e meio ambiente</w:t>
      </w:r>
      <w:r>
        <w:rPr>
          <w:color w:val="0D0D0D"/>
          <w:sz w:val="18"/>
          <w:szCs w:val="18"/>
        </w:rPr>
        <w:t>. Nações Unidas Brasil, 2014. Disponível em: &lt;https://brasil.un.org/pt-br/67860-banco-mundial-analisa-impacto-da-expansão-das-estradas-brasileiras-na-economia-e-meio&gt;. Acesso em 7 abr. 2024.</w:t>
      </w:r>
    </w:p>
    <w:p w14:paraId="6E117DB4"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CASTRO, Érika P.; BAGER, Alex. </w:t>
      </w:r>
      <w:r>
        <w:rPr>
          <w:b/>
          <w:color w:val="0D0D0D"/>
          <w:sz w:val="18"/>
          <w:szCs w:val="18"/>
        </w:rPr>
        <w:t>Sistema Urubu: A ciência cidadã em prol da conservação da biodiversidade</w:t>
      </w:r>
      <w:r>
        <w:rPr>
          <w:color w:val="0D0D0D"/>
          <w:sz w:val="18"/>
          <w:szCs w:val="18"/>
        </w:rPr>
        <w:t>. 2019. Revista Brasileira de Tecnologias Sociais,</w:t>
      </w:r>
      <w:r>
        <w:rPr>
          <w:b/>
          <w:color w:val="0D0D0D"/>
          <w:sz w:val="18"/>
          <w:szCs w:val="18"/>
        </w:rPr>
        <w:t xml:space="preserve"> </w:t>
      </w:r>
      <w:r>
        <w:rPr>
          <w:color w:val="0D0D0D"/>
          <w:sz w:val="18"/>
          <w:szCs w:val="18"/>
        </w:rPr>
        <w:t>v.6, n.2, p. 111-130, 2019. Disponível em: &lt;https://periodicos.univali.br/index.php/rbts/article/view/15264&gt;. Acesso em 23 mar. 2024.</w:t>
      </w:r>
    </w:p>
    <w:p w14:paraId="301050D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CHAME, Marcia et al. </w:t>
      </w:r>
      <w:r>
        <w:rPr>
          <w:b/>
          <w:color w:val="0D0D0D"/>
          <w:sz w:val="18"/>
          <w:szCs w:val="18"/>
        </w:rPr>
        <w:t>Sistema de informação em saúde silvestre</w:t>
      </w:r>
      <w:proofErr w:type="gramStart"/>
      <w:r>
        <w:rPr>
          <w:b/>
          <w:color w:val="0D0D0D"/>
          <w:sz w:val="18"/>
          <w:szCs w:val="18"/>
        </w:rPr>
        <w:t>-“</w:t>
      </w:r>
      <w:proofErr w:type="gramEnd"/>
      <w:r>
        <w:rPr>
          <w:b/>
          <w:color w:val="0D0D0D"/>
          <w:sz w:val="18"/>
          <w:szCs w:val="18"/>
        </w:rPr>
        <w:t>SISS-GEO”</w:t>
      </w:r>
      <w:r>
        <w:rPr>
          <w:color w:val="0D0D0D"/>
          <w:sz w:val="18"/>
          <w:szCs w:val="18"/>
        </w:rPr>
        <w:t>. arca.fiocruz.br, 2015. Disponível em: &lt;https://www.arca.fiocruz.br/</w:t>
      </w:r>
      <w:proofErr w:type="spellStart"/>
      <w:r>
        <w:rPr>
          <w:color w:val="0D0D0D"/>
          <w:sz w:val="18"/>
          <w:szCs w:val="18"/>
        </w:rPr>
        <w:t>handle</w:t>
      </w:r>
      <w:proofErr w:type="spellEnd"/>
      <w:r>
        <w:rPr>
          <w:color w:val="0D0D0D"/>
          <w:sz w:val="18"/>
          <w:szCs w:val="18"/>
        </w:rPr>
        <w:t>/</w:t>
      </w:r>
      <w:proofErr w:type="spellStart"/>
      <w:r>
        <w:rPr>
          <w:color w:val="0D0D0D"/>
          <w:sz w:val="18"/>
          <w:szCs w:val="18"/>
        </w:rPr>
        <w:t>icict</w:t>
      </w:r>
      <w:proofErr w:type="spellEnd"/>
      <w:r>
        <w:rPr>
          <w:color w:val="0D0D0D"/>
          <w:sz w:val="18"/>
          <w:szCs w:val="18"/>
        </w:rPr>
        <w:t>/56081&gt;. Acesso em 25 mar. 2024.</w:t>
      </w:r>
    </w:p>
    <w:p w14:paraId="7CF9F18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DESTRO, Guilherme et al. </w:t>
      </w:r>
      <w:r>
        <w:rPr>
          <w:b/>
          <w:color w:val="0D0D0D"/>
          <w:sz w:val="18"/>
          <w:szCs w:val="18"/>
        </w:rPr>
        <w:t>Esforços para o combate ao tráfico de animais silvestres no Brasil</w:t>
      </w:r>
      <w:r>
        <w:rPr>
          <w:color w:val="0D0D0D"/>
          <w:sz w:val="18"/>
          <w:szCs w:val="18"/>
        </w:rPr>
        <w:t>. Coordenação de Operações de Fiscalização, Instituto Brasileiro de Meio Ambiente e dos Recursos Naturais Renováveis – Ibama, 2012. Disponível em: &lt;https://www.ibama.gov.br/sophia/cnia/periodico/esforcosparaocombateaotraficodeanimais.pdf&gt;. Acesso em 7 abr. 2024.</w:t>
      </w:r>
    </w:p>
    <w:p w14:paraId="1BB4262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FANTÁSTICO. </w:t>
      </w:r>
      <w:r>
        <w:rPr>
          <w:b/>
          <w:color w:val="0D0D0D"/>
          <w:sz w:val="18"/>
          <w:szCs w:val="18"/>
        </w:rPr>
        <w:t>Aumentam acidentes com animais peçonhentos e especialistas alertam para importância da rapidez no atendimento</w:t>
      </w:r>
      <w:r>
        <w:rPr>
          <w:color w:val="0D0D0D"/>
          <w:sz w:val="18"/>
          <w:szCs w:val="18"/>
        </w:rPr>
        <w:t>. 2024. Disponível em: &lt;https://g1.globo.com/fantastico/noticia/2024/02/25/aumentam-acidentes-com-animais-peconhentos-e-especialistas-alertam-para-importancia-da-rapidez-no-atendimento.ghtml&gt;. Acesso em 7 abr. 2024.</w:t>
      </w:r>
    </w:p>
    <w:p w14:paraId="6927A883"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GUITARRARA, Paloma. </w:t>
      </w:r>
      <w:r>
        <w:rPr>
          <w:b/>
          <w:color w:val="0D0D0D"/>
          <w:sz w:val="18"/>
          <w:szCs w:val="18"/>
        </w:rPr>
        <w:t>GPS – Sistema de Posicionamento Global</w:t>
      </w:r>
      <w:r>
        <w:rPr>
          <w:color w:val="0D0D0D"/>
          <w:sz w:val="18"/>
          <w:szCs w:val="18"/>
        </w:rPr>
        <w:t xml:space="preserve">; Brasil Escola. [2023]. Disponível em: &lt;https://brasilescola.uol.com.br/geografia/gpssistema-posicionamento-global.htm&gt;. Acesso em 17 abr. 2024. </w:t>
      </w:r>
    </w:p>
    <w:p w14:paraId="31789257"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Centros de Triagem de Animais Silvestres (</w:t>
      </w:r>
      <w:proofErr w:type="spellStart"/>
      <w:r>
        <w:rPr>
          <w:b/>
          <w:color w:val="0D0D0D"/>
          <w:sz w:val="18"/>
          <w:szCs w:val="18"/>
        </w:rPr>
        <w:t>Cetas</w:t>
      </w:r>
      <w:proofErr w:type="spellEnd"/>
      <w:r>
        <w:rPr>
          <w:b/>
          <w:color w:val="0D0D0D"/>
          <w:sz w:val="18"/>
          <w:szCs w:val="18"/>
        </w:rPr>
        <w:t>)</w:t>
      </w:r>
      <w:r>
        <w:rPr>
          <w:color w:val="0D0D0D"/>
          <w:sz w:val="18"/>
          <w:szCs w:val="18"/>
        </w:rPr>
        <w:t>. 2023. Disponível em &lt;https://www.gov.br/ibama/pt-br/acesso-a-informacao/institucional/o-que-sao-os-cetas&gt;. Acesso em 16 mar. 2024.</w:t>
      </w:r>
    </w:p>
    <w:p w14:paraId="7992EAE5"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IBAMA. </w:t>
      </w:r>
      <w:r>
        <w:rPr>
          <w:b/>
          <w:color w:val="0D0D0D"/>
          <w:sz w:val="18"/>
          <w:szCs w:val="18"/>
        </w:rPr>
        <w:t xml:space="preserve">Ibama devolve à natureza 275 mil animais em 13 anos. </w:t>
      </w:r>
      <w:r>
        <w:rPr>
          <w:color w:val="0D0D0D"/>
          <w:sz w:val="18"/>
          <w:szCs w:val="18"/>
        </w:rPr>
        <w:t>2016. Disponível em: &lt;https://www.ibama.gov.br/noticias/58-2016/134-ibama-devolve-a-natureza-275-mil-animais-em-13-anos&gt;. Acesso em 16 mar. 2024.</w:t>
      </w:r>
    </w:p>
    <w:p w14:paraId="144A447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MAGALHÃES, André L. </w:t>
      </w:r>
      <w:r>
        <w:rPr>
          <w:b/>
          <w:color w:val="0D0D0D"/>
          <w:sz w:val="18"/>
          <w:szCs w:val="18"/>
        </w:rPr>
        <w:t xml:space="preserve">O que é GPS? | Global </w:t>
      </w:r>
      <w:proofErr w:type="spellStart"/>
      <w:r>
        <w:rPr>
          <w:b/>
          <w:color w:val="0D0D0D"/>
          <w:sz w:val="18"/>
          <w:szCs w:val="18"/>
        </w:rPr>
        <w:t>Positioning</w:t>
      </w:r>
      <w:proofErr w:type="spellEnd"/>
      <w:r>
        <w:rPr>
          <w:b/>
          <w:color w:val="0D0D0D"/>
          <w:sz w:val="18"/>
          <w:szCs w:val="18"/>
        </w:rPr>
        <w:t xml:space="preserve"> System</w:t>
      </w:r>
      <w:r>
        <w:rPr>
          <w:color w:val="0D0D0D"/>
          <w:sz w:val="18"/>
          <w:szCs w:val="18"/>
        </w:rPr>
        <w:t>. 2024. Disponível em: &lt;https://canaltech.com.br/infra/o-que-e-gps/&gt;. Acesso em 17 abr. 2024.</w:t>
      </w:r>
    </w:p>
    <w:p w14:paraId="0032151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MAIA, Ana C. R.; BAGER, Alex. </w:t>
      </w:r>
      <w:r>
        <w:rPr>
          <w:b/>
          <w:color w:val="0D0D0D"/>
          <w:sz w:val="18"/>
          <w:szCs w:val="18"/>
        </w:rPr>
        <w:t>Projeto Malha: Manual para equipe de campo</w:t>
      </w:r>
      <w:r>
        <w:rPr>
          <w:color w:val="0D0D0D"/>
          <w:sz w:val="18"/>
          <w:szCs w:val="18"/>
        </w:rPr>
        <w:t>. Universidade Federal de Lavras – MG, Departament ode Biologia, v.1, 2013. Disponível em: &lt;https://docplayer.com.br/8366969-Projeto-malha-manual-para-equipe-de-campo.html&gt;. Acesso em 7 abr. 2024.</w:t>
      </w:r>
    </w:p>
    <w:p w14:paraId="1C6047EF"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MORAES, </w:t>
      </w:r>
      <w:proofErr w:type="spellStart"/>
      <w:r>
        <w:rPr>
          <w:color w:val="0D0D0D"/>
          <w:sz w:val="18"/>
          <w:szCs w:val="18"/>
        </w:rPr>
        <w:t>Pedri</w:t>
      </w:r>
      <w:proofErr w:type="spellEnd"/>
      <w:r>
        <w:rPr>
          <w:color w:val="0D0D0D"/>
          <w:sz w:val="18"/>
          <w:szCs w:val="18"/>
        </w:rPr>
        <w:t xml:space="preserve"> H. B. </w:t>
      </w:r>
      <w:r>
        <w:rPr>
          <w:b/>
          <w:color w:val="0D0D0D"/>
          <w:sz w:val="18"/>
          <w:szCs w:val="18"/>
        </w:rPr>
        <w:t>Revisão Bibliográfica de medidas mitigatórias de atropelamento de animais empregadas na malha viária brasileira</w:t>
      </w:r>
      <w:r>
        <w:rPr>
          <w:color w:val="0D0D0D"/>
          <w:sz w:val="18"/>
          <w:szCs w:val="18"/>
        </w:rPr>
        <w:t>.</w:t>
      </w:r>
      <w:r>
        <w:rPr>
          <w:b/>
          <w:color w:val="0D0D0D"/>
          <w:sz w:val="18"/>
          <w:szCs w:val="18"/>
        </w:rPr>
        <w:t xml:space="preserve"> </w:t>
      </w:r>
      <w:r>
        <w:rPr>
          <w:color w:val="0D0D0D"/>
          <w:sz w:val="18"/>
          <w:szCs w:val="18"/>
        </w:rPr>
        <w:t>Instituto de Biologia, Universidade Federal de Uberlândia, 2022. Disponível em: &lt;https://repositorio.ufu.br/bitstream/123456789/36905/1/Revis%C3%A3oBibliogr%C3%A1ficaMedidas.pdf&gt;. Acesso em 7 abr. 2024.</w:t>
      </w:r>
    </w:p>
    <w:p w14:paraId="34B46C3A"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ONU. </w:t>
      </w:r>
      <w:r>
        <w:rPr>
          <w:b/>
          <w:color w:val="0D0D0D"/>
          <w:sz w:val="18"/>
          <w:szCs w:val="18"/>
        </w:rPr>
        <w:t>ONU destaca potencial da participação cidadã na coleta de dados científicos</w:t>
      </w:r>
      <w:r>
        <w:rPr>
          <w:color w:val="0D0D0D"/>
          <w:sz w:val="18"/>
          <w:szCs w:val="18"/>
        </w:rPr>
        <w:t>. 2018. Disponível em: &lt; https://brasil.un.org/pt-br/81988-onu-destaca-potencial-da-participa%C3%A7%C3%A3o-cidad%C3%A3-na-coleta-de-dados-cient%C3%ADficos&gt;. Acesso em 7 abr. 2024.</w:t>
      </w:r>
    </w:p>
    <w:p w14:paraId="08A8AB1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t xml:space="preserve">PIERRO, Bruno. </w:t>
      </w:r>
      <w:r>
        <w:rPr>
          <w:b/>
          <w:color w:val="0D0D0D"/>
          <w:sz w:val="18"/>
          <w:szCs w:val="18"/>
        </w:rPr>
        <w:t>Parceria com o público</w:t>
      </w:r>
      <w:r>
        <w:rPr>
          <w:color w:val="0D0D0D"/>
          <w:sz w:val="18"/>
          <w:szCs w:val="18"/>
        </w:rPr>
        <w:t>. Revista Pesquisa Fapesp</w:t>
      </w:r>
      <w:r>
        <w:rPr>
          <w:b/>
          <w:color w:val="0D0D0D"/>
          <w:sz w:val="18"/>
          <w:szCs w:val="18"/>
        </w:rPr>
        <w:t>,</w:t>
      </w:r>
      <w:r>
        <w:rPr>
          <w:color w:val="0D0D0D"/>
          <w:sz w:val="18"/>
          <w:szCs w:val="18"/>
        </w:rPr>
        <w:t xml:space="preserve"> v.259, 2017. Disponível em: &lt;https://revistapesquisa.fapesp.br/parceria-com-o-publico/&gt;. </w:t>
      </w:r>
      <w:r w:rsidRPr="00BA1E64">
        <w:rPr>
          <w:color w:val="0D0D0D"/>
          <w:sz w:val="18"/>
          <w:szCs w:val="18"/>
          <w:lang w:val="en-US"/>
        </w:rPr>
        <w:t>Acesso em 13 abr. 2024.</w:t>
      </w:r>
    </w:p>
    <w:p w14:paraId="49B93A4C"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SHILLING, Fraser; WAETJEN, David. </w:t>
      </w:r>
      <w:r w:rsidRPr="00BA1E64">
        <w:rPr>
          <w:b/>
          <w:color w:val="0D0D0D"/>
          <w:sz w:val="18"/>
          <w:szCs w:val="18"/>
          <w:lang w:val="en-US"/>
        </w:rPr>
        <w:t>mAPPing Roadkill to Improve Driver and Wildlife Safety on Highways</w:t>
      </w:r>
      <w:r w:rsidRPr="00BA1E64">
        <w:rPr>
          <w:color w:val="0D0D0D"/>
          <w:sz w:val="18"/>
          <w:szCs w:val="18"/>
          <w:lang w:val="en-US"/>
        </w:rPr>
        <w:t>. UC Office of the President, ITS reports,</w:t>
      </w:r>
      <w:r w:rsidRPr="00BA1E64">
        <w:rPr>
          <w:b/>
          <w:color w:val="0D0D0D"/>
          <w:sz w:val="18"/>
          <w:szCs w:val="18"/>
          <w:lang w:val="en-US"/>
        </w:rPr>
        <w:t xml:space="preserve"> </w:t>
      </w:r>
      <w:r w:rsidRPr="00BA1E64">
        <w:rPr>
          <w:color w:val="0D0D0D"/>
          <w:sz w:val="18"/>
          <w:szCs w:val="18"/>
          <w:lang w:val="en-US"/>
        </w:rPr>
        <w:t xml:space="preserve">2017. Disponível em &lt;https://escholarship.org/uc/item/9q51k64d&gt;. </w:t>
      </w:r>
      <w:r>
        <w:rPr>
          <w:color w:val="0D0D0D"/>
          <w:sz w:val="18"/>
          <w:szCs w:val="18"/>
        </w:rPr>
        <w:t>Acesso em 29 mar. 2024.</w:t>
      </w:r>
    </w:p>
    <w:p w14:paraId="61FE496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Ciência cidadã</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/oquee.html&gt; Acesso em 16 abr. 2024.</w:t>
      </w:r>
    </w:p>
    <w:p w14:paraId="7351EAE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SIBBR. </w:t>
      </w:r>
      <w:r>
        <w:rPr>
          <w:b/>
          <w:color w:val="0D0D0D"/>
          <w:sz w:val="18"/>
          <w:szCs w:val="18"/>
        </w:rPr>
        <w:t>Urubu</w:t>
      </w:r>
      <w:r>
        <w:rPr>
          <w:color w:val="0D0D0D"/>
          <w:sz w:val="18"/>
          <w:szCs w:val="18"/>
        </w:rPr>
        <w:t>. 2020. Disponível em: &lt;https://www.sibbr.gov.br/</w:t>
      </w:r>
      <w:proofErr w:type="spellStart"/>
      <w:r>
        <w:rPr>
          <w:color w:val="0D0D0D"/>
          <w:sz w:val="18"/>
          <w:szCs w:val="18"/>
        </w:rPr>
        <w:t>cienciacidada</w:t>
      </w:r>
      <w:proofErr w:type="spellEnd"/>
      <w:r>
        <w:rPr>
          <w:color w:val="0D0D0D"/>
          <w:sz w:val="18"/>
          <w:szCs w:val="18"/>
        </w:rPr>
        <w:t>/urubu.html&gt;. Acesso em 16 abr. 2024.</w:t>
      </w:r>
    </w:p>
    <w:p w14:paraId="28AE5406"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SILVA, Gabriela. E. et al. </w:t>
      </w:r>
      <w:r>
        <w:rPr>
          <w:b/>
          <w:color w:val="0D0D0D"/>
          <w:sz w:val="18"/>
          <w:szCs w:val="18"/>
        </w:rPr>
        <w:t>Fazendo ciência cidadã com aplicativo de celular para conservação da biodiversidade amazônica, no norte do Mato Grosso, Brasil</w:t>
      </w:r>
      <w:r>
        <w:rPr>
          <w:color w:val="0D0D0D"/>
          <w:sz w:val="18"/>
          <w:szCs w:val="18"/>
        </w:rPr>
        <w:t>. Universidade do Estado de Mato Grosso-UNEMAT</w:t>
      </w:r>
      <w:r>
        <w:rPr>
          <w:b/>
          <w:color w:val="0D0D0D"/>
          <w:sz w:val="18"/>
          <w:szCs w:val="18"/>
        </w:rPr>
        <w:t>,</w:t>
      </w:r>
      <w:r>
        <w:rPr>
          <w:color w:val="0D0D0D"/>
          <w:sz w:val="18"/>
          <w:szCs w:val="18"/>
        </w:rPr>
        <w:t xml:space="preserve"> 2022. Disponível em: &lt;http://scielo.iec.gov.br/scielo.php?script=sci_arttext&amp;pid=S1679-49742022000300303&gt;. Acesso em 7 abr. 2024.</w:t>
      </w:r>
    </w:p>
    <w:p w14:paraId="42DA406C"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Priscila. </w:t>
      </w:r>
      <w:r>
        <w:rPr>
          <w:b/>
          <w:color w:val="0D0D0D"/>
          <w:sz w:val="18"/>
          <w:szCs w:val="18"/>
        </w:rPr>
        <w:t>GPS – O que é, funcionamento, importância e usos</w:t>
      </w:r>
      <w:r>
        <w:rPr>
          <w:color w:val="0D0D0D"/>
          <w:sz w:val="18"/>
          <w:szCs w:val="18"/>
        </w:rPr>
        <w:t>. 2024. Disponível em: &lt;https://conceito.de/gps&gt;. Acesso em 17 de abr. 2024.</w:t>
      </w:r>
    </w:p>
    <w:p w14:paraId="49E64BB2"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SOUSA, Viviane A.; SANTIN, Ana P. I. </w:t>
      </w:r>
      <w:r>
        <w:rPr>
          <w:b/>
          <w:color w:val="0D0D0D"/>
          <w:sz w:val="18"/>
          <w:szCs w:val="18"/>
        </w:rPr>
        <w:t>Caracterização do perfil de indivíduos que resgatam animais em situação de maus tratos</w:t>
      </w:r>
      <w:r>
        <w:rPr>
          <w:color w:val="0D0D0D"/>
          <w:sz w:val="18"/>
          <w:szCs w:val="18"/>
        </w:rPr>
        <w:t>. 2019. Disponível em: &lt;https://conhecer.org.br/enciclop/2019a/agrar/caracterizacao%20do%20perfil.pdf&gt;. Acesso em 16 abr. 2024.</w:t>
      </w:r>
    </w:p>
    <w:p w14:paraId="22F2CB0D" w14:textId="77777777" w:rsidR="0016678B" w:rsidRPr="00BA1E64" w:rsidRDefault="00000000">
      <w:pPr>
        <w:keepNext w:val="0"/>
        <w:pBdr>
          <w:top w:val="nil"/>
          <w:left w:val="nil"/>
          <w:bottom w:val="nil"/>
          <w:right w:val="nil"/>
          <w:between w:val="nil"/>
        </w:pBdr>
        <w:spacing w:after="120"/>
        <w:rPr>
          <w:color w:val="0D0D0D"/>
          <w:sz w:val="18"/>
          <w:szCs w:val="18"/>
          <w:lang w:val="en-US"/>
        </w:rPr>
      </w:pPr>
      <w:r>
        <w:rPr>
          <w:color w:val="0D0D0D"/>
          <w:sz w:val="18"/>
          <w:szCs w:val="18"/>
        </w:rPr>
        <w:lastRenderedPageBreak/>
        <w:t xml:space="preserve">SOUZA, Tiago C. et al. </w:t>
      </w:r>
      <w:r>
        <w:rPr>
          <w:b/>
          <w:color w:val="0D0D0D"/>
          <w:sz w:val="18"/>
          <w:szCs w:val="18"/>
        </w:rPr>
        <w:t>Tendência temporal e perfil epidemiológico dos acidentes por animais peçonhentos no Brasil, 2007-2019</w:t>
      </w:r>
      <w:r>
        <w:rPr>
          <w:color w:val="0D0D0D"/>
          <w:sz w:val="18"/>
          <w:szCs w:val="18"/>
        </w:rPr>
        <w:t xml:space="preserve">. Epidemiologia e Serviços de Saúde, v. 31, n. 3, 2022. Disponível em: &lt;http://scielo.iec.gov.br/scielo.php?script=sci_arttext&amp;pid=S1679-49742022000300303&gt;. </w:t>
      </w:r>
      <w:r w:rsidRPr="00BA1E64">
        <w:rPr>
          <w:color w:val="0D0D0D"/>
          <w:sz w:val="18"/>
          <w:szCs w:val="18"/>
          <w:lang w:val="en-US"/>
        </w:rPr>
        <w:t>Acesso em 7 abr. 2024.</w:t>
      </w:r>
    </w:p>
    <w:p w14:paraId="57646DF7" w14:textId="77777777" w:rsidR="0016678B" w:rsidRDefault="00000000">
      <w:pPr>
        <w:keepNext w:val="0"/>
        <w:pBdr>
          <w:top w:val="nil"/>
          <w:left w:val="nil"/>
          <w:bottom w:val="nil"/>
          <w:right w:val="nil"/>
          <w:between w:val="nil"/>
        </w:pBdr>
        <w:spacing w:after="120"/>
        <w:rPr>
          <w:color w:val="0D0D0D"/>
          <w:sz w:val="18"/>
          <w:szCs w:val="18"/>
        </w:rPr>
      </w:pPr>
      <w:r w:rsidRPr="00BA1E64">
        <w:rPr>
          <w:color w:val="0D0D0D"/>
          <w:sz w:val="18"/>
          <w:szCs w:val="18"/>
          <w:lang w:val="en-US"/>
        </w:rPr>
        <w:t xml:space="preserve">WOOD, Chris et al. </w:t>
      </w:r>
      <w:r w:rsidRPr="00BA1E64">
        <w:rPr>
          <w:b/>
          <w:color w:val="0D0D0D"/>
          <w:sz w:val="18"/>
          <w:szCs w:val="18"/>
          <w:lang w:val="en-US"/>
        </w:rPr>
        <w:t>eBird: Engaging Birders in Science and Conservation</w:t>
      </w:r>
      <w:r w:rsidRPr="00BA1E64">
        <w:rPr>
          <w:color w:val="0D0D0D"/>
          <w:sz w:val="18"/>
          <w:szCs w:val="18"/>
          <w:lang w:val="en-US"/>
        </w:rPr>
        <w:t xml:space="preserve">. </w:t>
      </w:r>
      <w:proofErr w:type="spellStart"/>
      <w:r>
        <w:rPr>
          <w:color w:val="0D0D0D"/>
          <w:sz w:val="18"/>
          <w:szCs w:val="18"/>
        </w:rPr>
        <w:t>PLoS</w:t>
      </w:r>
      <w:proofErr w:type="spellEnd"/>
      <w:r>
        <w:rPr>
          <w:color w:val="0D0D0D"/>
          <w:sz w:val="18"/>
          <w:szCs w:val="18"/>
        </w:rPr>
        <w:t xml:space="preserve"> </w:t>
      </w:r>
      <w:proofErr w:type="spellStart"/>
      <w:r>
        <w:rPr>
          <w:color w:val="0D0D0D"/>
          <w:sz w:val="18"/>
          <w:szCs w:val="18"/>
        </w:rPr>
        <w:t>Biology</w:t>
      </w:r>
      <w:proofErr w:type="spellEnd"/>
      <w:r>
        <w:rPr>
          <w:color w:val="0D0D0D"/>
          <w:sz w:val="18"/>
          <w:szCs w:val="18"/>
        </w:rPr>
        <w:t>, v.9, n.12, 2011. Disponível em: &lt;https://journals.plos.org/plosbiology/article?id=10.1371/journal.pbio.1001220&gt;. Acesso em 7 abr. 2024.</w:t>
      </w:r>
    </w:p>
    <w:p w14:paraId="42DB7811" w14:textId="77777777" w:rsidR="0016678B" w:rsidRDefault="00000000">
      <w:pPr>
        <w:keepNext w:val="0"/>
        <w:pBdr>
          <w:top w:val="nil"/>
          <w:left w:val="nil"/>
          <w:bottom w:val="nil"/>
          <w:right w:val="nil"/>
          <w:between w:val="nil"/>
        </w:pBdr>
        <w:spacing w:after="120"/>
        <w:rPr>
          <w:color w:val="0D0D0D"/>
          <w:sz w:val="18"/>
          <w:szCs w:val="18"/>
        </w:rPr>
      </w:pPr>
      <w:r>
        <w:rPr>
          <w:color w:val="0D0D0D"/>
          <w:sz w:val="18"/>
          <w:szCs w:val="18"/>
        </w:rPr>
        <w:t xml:space="preserve">WWF. </w:t>
      </w:r>
      <w:r>
        <w:rPr>
          <w:b/>
          <w:color w:val="0D0D0D"/>
          <w:sz w:val="18"/>
          <w:szCs w:val="18"/>
        </w:rPr>
        <w:t>Relatório Planeta Vivo 2022 – Construindo uma sociedade positiva para a natureza</w:t>
      </w:r>
      <w:r>
        <w:rPr>
          <w:color w:val="0D0D0D"/>
          <w:sz w:val="18"/>
          <w:szCs w:val="18"/>
        </w:rPr>
        <w:t xml:space="preserve">. </w:t>
      </w:r>
      <w:r w:rsidRPr="00BA1E64">
        <w:rPr>
          <w:color w:val="0D0D0D"/>
          <w:sz w:val="18"/>
          <w:szCs w:val="18"/>
          <w:lang w:val="en-US"/>
        </w:rPr>
        <w:t xml:space="preserve">Almond, R.E.A., Grooten, M., Juffe Bignoli, D. &amp; Petersen, T. (Eds). </w:t>
      </w:r>
      <w:r>
        <w:rPr>
          <w:color w:val="0D0D0D"/>
          <w:sz w:val="18"/>
          <w:szCs w:val="18"/>
        </w:rPr>
        <w:t xml:space="preserve">WWF, </w:t>
      </w:r>
      <w:proofErr w:type="spellStart"/>
      <w:r>
        <w:rPr>
          <w:color w:val="0D0D0D"/>
          <w:sz w:val="18"/>
          <w:szCs w:val="18"/>
        </w:rPr>
        <w:t>Gland</w:t>
      </w:r>
      <w:proofErr w:type="spellEnd"/>
      <w:r>
        <w:rPr>
          <w:color w:val="0D0D0D"/>
          <w:sz w:val="18"/>
          <w:szCs w:val="18"/>
        </w:rPr>
        <w:t>, Suíça. 2022. Disponível em: &lt;https://wwflpr.awsassets.panda.org/downloads/relatorio_planeta_vivo_2022_1_1.pdf&gt;. Acesso em 13 mar. 2024.</w:t>
      </w:r>
    </w:p>
    <w:p w14:paraId="02C7ABE6" w14:textId="7AFEA1A2" w:rsidR="00657762" w:rsidRDefault="00657762">
      <w:pPr>
        <w:rPr>
          <w:color w:val="0D0D0D"/>
          <w:sz w:val="18"/>
          <w:szCs w:val="18"/>
        </w:rPr>
      </w:pPr>
      <w:r>
        <w:rPr>
          <w:color w:val="0D0D0D"/>
          <w:sz w:val="18"/>
          <w:szCs w:val="18"/>
        </w:rPr>
        <w:br w:type="page"/>
      </w:r>
    </w:p>
    <w:p w14:paraId="2C07549E" w14:textId="77777777" w:rsidR="00657762" w:rsidRPr="00320BFA" w:rsidRDefault="00657762" w:rsidP="00657762">
      <w:pPr>
        <w:pStyle w:val="TF-xAvalTTULO"/>
      </w:pPr>
      <w:r>
        <w:lastRenderedPageBreak/>
        <w:t>FORMULÁRIO  DE  avaliação BCC</w:t>
      </w:r>
      <w:r w:rsidRPr="00320BFA">
        <w:t xml:space="preserve"> – PROFESSOR TCC I</w:t>
      </w:r>
      <w:r>
        <w:t xml:space="preserve"> – Pré-projeto</w:t>
      </w:r>
    </w:p>
    <w:p w14:paraId="3045EA58" w14:textId="77777777" w:rsidR="00657762" w:rsidRDefault="00657762" w:rsidP="00657762">
      <w:pPr>
        <w:pStyle w:val="TF-xAvalLINHA"/>
      </w:pPr>
      <w:r w:rsidRPr="00320BFA">
        <w:t>Avaliador(a):</w:t>
      </w:r>
      <w:r w:rsidRPr="00320BFA">
        <w:tab/>
      </w:r>
      <w:r>
        <w:t>Dalton Solano dos Reis</w:t>
      </w:r>
    </w:p>
    <w:p w14:paraId="053C0D9C" w14:textId="77777777" w:rsidR="00657762" w:rsidRPr="00320BFA" w:rsidRDefault="00657762" w:rsidP="00657762">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657762" w:rsidRPr="00320BFA" w14:paraId="1C307729"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BE2D2C4" w14:textId="77777777" w:rsidR="00657762" w:rsidRPr="00320BFA" w:rsidRDefault="00657762"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7BC92C6" w14:textId="77777777" w:rsidR="00657762" w:rsidRPr="00320BFA" w:rsidRDefault="00657762"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857B396" w14:textId="77777777" w:rsidR="00657762" w:rsidRPr="00320BFA" w:rsidRDefault="00657762"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7914C7E" w14:textId="77777777" w:rsidR="00657762" w:rsidRPr="00320BFA" w:rsidRDefault="00657762" w:rsidP="006C68B5">
            <w:pPr>
              <w:pStyle w:val="TF-xAvalITEMTABELA"/>
            </w:pPr>
            <w:r w:rsidRPr="00320BFA">
              <w:t>não atende</w:t>
            </w:r>
          </w:p>
        </w:tc>
      </w:tr>
      <w:tr w:rsidR="00657762" w:rsidRPr="00320BFA" w14:paraId="7C848130"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A581D44" w14:textId="77777777" w:rsidR="00657762" w:rsidRPr="00320BFA" w:rsidRDefault="00657762"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167641C" w14:textId="77777777" w:rsidR="00657762" w:rsidRPr="00821EE8" w:rsidRDefault="00657762" w:rsidP="006C68B5">
            <w:pPr>
              <w:pStyle w:val="TF-xAvalITEM"/>
            </w:pPr>
            <w:r w:rsidRPr="00821EE8">
              <w:t>INTRODUÇÃO</w:t>
            </w:r>
          </w:p>
          <w:p w14:paraId="26787F08" w14:textId="77777777" w:rsidR="00657762" w:rsidRPr="00821EE8" w:rsidRDefault="00657762"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7AE2F4B" w14:textId="77777777" w:rsidR="00657762" w:rsidRPr="00320BFA" w:rsidRDefault="00657762"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05944D5" w14:textId="77777777" w:rsidR="00657762" w:rsidRPr="00320BFA" w:rsidRDefault="00657762"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BB2917F" w14:textId="77777777" w:rsidR="00657762" w:rsidRPr="00320BFA" w:rsidRDefault="00657762" w:rsidP="006C68B5">
            <w:pPr>
              <w:keepNext w:val="0"/>
              <w:keepLines w:val="0"/>
              <w:ind w:left="709" w:hanging="709"/>
              <w:jc w:val="center"/>
              <w:rPr>
                <w:sz w:val="18"/>
              </w:rPr>
            </w:pPr>
          </w:p>
        </w:tc>
      </w:tr>
      <w:tr w:rsidR="00657762" w:rsidRPr="00320BFA" w14:paraId="5058FEAC"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25CF64B"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614548" w14:textId="77777777" w:rsidR="00657762" w:rsidRPr="00821EE8" w:rsidRDefault="00657762"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05ABB12E"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6B8E9E9"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EF24BF7" w14:textId="77777777" w:rsidR="00657762" w:rsidRPr="00320BFA" w:rsidRDefault="00657762" w:rsidP="006C68B5">
            <w:pPr>
              <w:keepNext w:val="0"/>
              <w:keepLines w:val="0"/>
              <w:ind w:left="709" w:hanging="709"/>
              <w:jc w:val="center"/>
              <w:rPr>
                <w:sz w:val="18"/>
              </w:rPr>
            </w:pPr>
          </w:p>
        </w:tc>
      </w:tr>
      <w:tr w:rsidR="00657762" w:rsidRPr="00320BFA" w14:paraId="51965EB3"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2EF251"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12BB23" w14:textId="77777777" w:rsidR="00657762" w:rsidRPr="00320BFA" w:rsidRDefault="00657762" w:rsidP="006C68B5">
            <w:pPr>
              <w:pStyle w:val="TF-xAvalITEM"/>
            </w:pPr>
            <w:r w:rsidRPr="00320BFA">
              <w:t>OBJETIVOS</w:t>
            </w:r>
          </w:p>
          <w:p w14:paraId="46A1D98D" w14:textId="77777777" w:rsidR="00657762" w:rsidRPr="00320BFA" w:rsidRDefault="00657762"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A23BF2A"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8697DAE"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2076ABA" w14:textId="77777777" w:rsidR="00657762" w:rsidRPr="00320BFA" w:rsidRDefault="00657762" w:rsidP="006C68B5">
            <w:pPr>
              <w:keepNext w:val="0"/>
              <w:keepLines w:val="0"/>
              <w:ind w:left="709" w:hanging="709"/>
              <w:jc w:val="center"/>
              <w:rPr>
                <w:sz w:val="18"/>
              </w:rPr>
            </w:pPr>
          </w:p>
        </w:tc>
      </w:tr>
      <w:tr w:rsidR="00657762" w:rsidRPr="00320BFA" w14:paraId="307EAE40"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0BBDFE8"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8989D2" w14:textId="77777777" w:rsidR="00657762" w:rsidRPr="00320BFA" w:rsidRDefault="00657762"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178FC27"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96E4D37"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7952A24" w14:textId="77777777" w:rsidR="00657762" w:rsidRPr="00320BFA" w:rsidRDefault="00657762" w:rsidP="006C68B5">
            <w:pPr>
              <w:keepNext w:val="0"/>
              <w:keepLines w:val="0"/>
              <w:ind w:left="709" w:hanging="709"/>
              <w:jc w:val="center"/>
              <w:rPr>
                <w:sz w:val="18"/>
              </w:rPr>
            </w:pPr>
          </w:p>
        </w:tc>
      </w:tr>
      <w:tr w:rsidR="00657762" w:rsidRPr="00320BFA" w14:paraId="5AA4F02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6EF9ACE"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112843D" w14:textId="77777777" w:rsidR="00657762" w:rsidRPr="00EE20C1" w:rsidRDefault="00657762" w:rsidP="006C68B5">
            <w:pPr>
              <w:pStyle w:val="TF-xAvalITEM"/>
            </w:pPr>
            <w:r w:rsidRPr="00EE20C1">
              <w:t>JUSTIFICATIVA</w:t>
            </w:r>
          </w:p>
          <w:p w14:paraId="2E67E2DD" w14:textId="77777777" w:rsidR="00657762" w:rsidRPr="00EE20C1" w:rsidRDefault="00657762"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27715CB"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0D8C00F7"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F0DACA4" w14:textId="77777777" w:rsidR="00657762" w:rsidRPr="00320BFA" w:rsidRDefault="00657762" w:rsidP="006C68B5">
            <w:pPr>
              <w:keepNext w:val="0"/>
              <w:keepLines w:val="0"/>
              <w:ind w:left="709" w:hanging="709"/>
              <w:jc w:val="center"/>
              <w:rPr>
                <w:sz w:val="18"/>
              </w:rPr>
            </w:pPr>
          </w:p>
        </w:tc>
      </w:tr>
      <w:tr w:rsidR="00657762" w:rsidRPr="00320BFA" w14:paraId="5177689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E33E8"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43A0B0C" w14:textId="77777777" w:rsidR="00657762" w:rsidRPr="00EE20C1" w:rsidRDefault="00657762"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1C694F1"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A4CA343"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2026A6" w14:textId="77777777" w:rsidR="00657762" w:rsidRPr="00320BFA" w:rsidRDefault="00657762" w:rsidP="006C68B5">
            <w:pPr>
              <w:keepNext w:val="0"/>
              <w:keepLines w:val="0"/>
              <w:ind w:left="709" w:hanging="709"/>
              <w:jc w:val="center"/>
              <w:rPr>
                <w:sz w:val="18"/>
              </w:rPr>
            </w:pPr>
          </w:p>
        </w:tc>
      </w:tr>
      <w:tr w:rsidR="00657762" w:rsidRPr="00320BFA" w14:paraId="7DC6B317"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F49B8F"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009EF4" w14:textId="77777777" w:rsidR="00657762" w:rsidRPr="00320BFA" w:rsidRDefault="00657762" w:rsidP="006C68B5">
            <w:pPr>
              <w:pStyle w:val="TF-xAvalITEM"/>
            </w:pPr>
            <w:r w:rsidRPr="00320BFA">
              <w:t>METODOLOGIA</w:t>
            </w:r>
          </w:p>
          <w:p w14:paraId="55DEE6F5" w14:textId="77777777" w:rsidR="00657762" w:rsidRPr="00320BFA" w:rsidRDefault="00657762"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634F29A1"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EFD0384"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7CCCB8" w14:textId="77777777" w:rsidR="00657762" w:rsidRPr="00320BFA" w:rsidRDefault="00657762" w:rsidP="006C68B5">
            <w:pPr>
              <w:keepNext w:val="0"/>
              <w:keepLines w:val="0"/>
              <w:ind w:left="709" w:hanging="709"/>
              <w:jc w:val="center"/>
              <w:rPr>
                <w:sz w:val="18"/>
              </w:rPr>
            </w:pPr>
          </w:p>
        </w:tc>
      </w:tr>
      <w:tr w:rsidR="00657762" w:rsidRPr="00320BFA" w14:paraId="291A62E8"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D16A1F"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E10F56" w14:textId="77777777" w:rsidR="00657762" w:rsidRPr="00320BFA" w:rsidRDefault="00657762"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B163B8B"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EF73384"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8017B6" w14:textId="77777777" w:rsidR="00657762" w:rsidRPr="00320BFA" w:rsidRDefault="00657762" w:rsidP="006C68B5">
            <w:pPr>
              <w:keepNext w:val="0"/>
              <w:keepLines w:val="0"/>
              <w:ind w:left="709" w:hanging="709"/>
              <w:jc w:val="center"/>
              <w:rPr>
                <w:sz w:val="18"/>
              </w:rPr>
            </w:pPr>
          </w:p>
        </w:tc>
      </w:tr>
      <w:tr w:rsidR="00657762" w:rsidRPr="00320BFA" w14:paraId="7DE60A2F"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512430"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7E63155" w14:textId="77777777" w:rsidR="00657762" w:rsidRPr="00801036" w:rsidRDefault="00657762" w:rsidP="006C68B5">
            <w:pPr>
              <w:pStyle w:val="TF-xAvalITEM"/>
            </w:pPr>
            <w:r w:rsidRPr="00801036">
              <w:t>REVISÃO BIBLIOGRÁFICA</w:t>
            </w:r>
          </w:p>
          <w:p w14:paraId="04FF794D" w14:textId="77777777" w:rsidR="00657762" w:rsidRPr="00801036" w:rsidRDefault="00657762"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7DD3645" w14:textId="77777777" w:rsidR="00657762" w:rsidRPr="00801036"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77D0DA" w14:textId="77777777" w:rsidR="00657762" w:rsidRPr="00801036"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B942896" w14:textId="77777777" w:rsidR="00657762" w:rsidRPr="00320BFA" w:rsidRDefault="00657762" w:rsidP="006C68B5">
            <w:pPr>
              <w:keepNext w:val="0"/>
              <w:keepLines w:val="0"/>
              <w:ind w:left="709" w:hanging="709"/>
              <w:jc w:val="center"/>
              <w:rPr>
                <w:sz w:val="18"/>
              </w:rPr>
            </w:pPr>
          </w:p>
        </w:tc>
      </w:tr>
      <w:tr w:rsidR="00657762" w:rsidRPr="00320BFA" w14:paraId="1FDEBAC0"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D21AB7A" w14:textId="77777777" w:rsidR="00657762" w:rsidRPr="00320BFA" w:rsidRDefault="00657762"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0FBC51A6" w14:textId="77777777" w:rsidR="00657762" w:rsidRPr="00320BFA" w:rsidRDefault="00657762" w:rsidP="006C68B5">
            <w:pPr>
              <w:pStyle w:val="TF-xAvalITEM"/>
            </w:pPr>
            <w:r w:rsidRPr="00320BFA">
              <w:t>LINGUAGEM USADA (redação)</w:t>
            </w:r>
          </w:p>
          <w:p w14:paraId="4694F731" w14:textId="77777777" w:rsidR="00657762" w:rsidRPr="00320BFA" w:rsidRDefault="00657762"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BDBDAE1" w14:textId="77777777" w:rsidR="00657762" w:rsidRPr="00320BFA" w:rsidRDefault="00657762" w:rsidP="006C68B5">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1C68DFE7" w14:textId="77777777" w:rsidR="00657762" w:rsidRPr="00320BFA" w:rsidRDefault="00657762"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E62658C" w14:textId="77777777" w:rsidR="00657762" w:rsidRPr="00320BFA" w:rsidRDefault="00657762" w:rsidP="006C68B5">
            <w:pPr>
              <w:keepNext w:val="0"/>
              <w:keepLines w:val="0"/>
              <w:ind w:left="709" w:hanging="709"/>
              <w:jc w:val="center"/>
              <w:rPr>
                <w:sz w:val="18"/>
              </w:rPr>
            </w:pPr>
          </w:p>
        </w:tc>
      </w:tr>
      <w:tr w:rsidR="00657762" w:rsidRPr="00320BFA" w14:paraId="5CF836F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AF1A36"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E8D67E0" w14:textId="77777777" w:rsidR="00657762" w:rsidRPr="00320BFA" w:rsidRDefault="00657762"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1D6E98B"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CCA6C49"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CA910D9" w14:textId="77777777" w:rsidR="00657762" w:rsidRPr="00320BFA" w:rsidRDefault="00657762" w:rsidP="006C68B5">
            <w:pPr>
              <w:keepNext w:val="0"/>
              <w:keepLines w:val="0"/>
              <w:ind w:left="709" w:hanging="709"/>
              <w:jc w:val="center"/>
              <w:rPr>
                <w:sz w:val="18"/>
              </w:rPr>
            </w:pPr>
          </w:p>
        </w:tc>
      </w:tr>
      <w:tr w:rsidR="00657762" w:rsidRPr="00320BFA" w14:paraId="00384C2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625FCD"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0217CA" w14:textId="77777777" w:rsidR="00657762" w:rsidRPr="00320BFA" w:rsidRDefault="00657762" w:rsidP="006C68B5">
            <w:pPr>
              <w:pStyle w:val="TF-xAvalITEM"/>
            </w:pPr>
            <w:r w:rsidRPr="00320BFA">
              <w:t>ORGANIZAÇÃO E APRESENTAÇÃO GRÁFICA DO TEXTO</w:t>
            </w:r>
          </w:p>
          <w:p w14:paraId="01574B79" w14:textId="77777777" w:rsidR="00657762" w:rsidRPr="00320BFA" w:rsidRDefault="00657762"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0CF6FF15"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AA47CDA"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56B3B1" w14:textId="77777777" w:rsidR="00657762" w:rsidRPr="00320BFA" w:rsidRDefault="00657762" w:rsidP="006C68B5">
            <w:pPr>
              <w:keepNext w:val="0"/>
              <w:keepLines w:val="0"/>
              <w:ind w:left="709" w:hanging="709"/>
              <w:jc w:val="center"/>
              <w:rPr>
                <w:sz w:val="18"/>
              </w:rPr>
            </w:pPr>
          </w:p>
        </w:tc>
      </w:tr>
      <w:tr w:rsidR="00657762" w:rsidRPr="00320BFA" w14:paraId="2330CAC9"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CED050"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1A3381" w14:textId="77777777" w:rsidR="00657762" w:rsidRPr="00320BFA" w:rsidRDefault="00657762" w:rsidP="006C68B5">
            <w:pPr>
              <w:pStyle w:val="TF-xAvalITEM"/>
            </w:pPr>
            <w:r w:rsidRPr="00320BFA">
              <w:t>ILUSTRAÇÕES (figuras, quadros, tabelas)</w:t>
            </w:r>
          </w:p>
          <w:p w14:paraId="7736A4AE" w14:textId="77777777" w:rsidR="00657762" w:rsidRPr="00320BFA" w:rsidRDefault="00657762"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0658AD69" w14:textId="77777777" w:rsidR="00657762" w:rsidRPr="00320BFA" w:rsidRDefault="00657762" w:rsidP="006C68B5">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30154E9" w14:textId="77777777" w:rsidR="00657762" w:rsidRPr="00320BFA" w:rsidRDefault="00657762"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23383A" w14:textId="77777777" w:rsidR="00657762" w:rsidRPr="00320BFA" w:rsidRDefault="00657762" w:rsidP="006C68B5">
            <w:pPr>
              <w:keepNext w:val="0"/>
              <w:keepLines w:val="0"/>
              <w:spacing w:before="80" w:after="80"/>
              <w:ind w:left="709" w:hanging="709"/>
              <w:jc w:val="center"/>
              <w:rPr>
                <w:sz w:val="18"/>
              </w:rPr>
            </w:pPr>
          </w:p>
        </w:tc>
      </w:tr>
      <w:tr w:rsidR="00657762" w:rsidRPr="00320BFA" w14:paraId="2EC13048"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E03FF6"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028A06" w14:textId="77777777" w:rsidR="00657762" w:rsidRPr="00320BFA" w:rsidRDefault="00657762" w:rsidP="006C68B5">
            <w:pPr>
              <w:pStyle w:val="TF-xAvalITEM"/>
            </w:pPr>
            <w:r w:rsidRPr="00320BFA">
              <w:t>REFERÊNCIAS E CITAÇÕES</w:t>
            </w:r>
          </w:p>
          <w:p w14:paraId="0375D0DD" w14:textId="77777777" w:rsidR="00657762" w:rsidRPr="00320BFA" w:rsidRDefault="00657762"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59DA691A"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AFEFAD7"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2E9CF44" w14:textId="77777777" w:rsidR="00657762" w:rsidRPr="00320BFA" w:rsidRDefault="00657762" w:rsidP="006C68B5">
            <w:pPr>
              <w:keepNext w:val="0"/>
              <w:keepLines w:val="0"/>
              <w:ind w:left="709" w:hanging="709"/>
              <w:jc w:val="center"/>
              <w:rPr>
                <w:sz w:val="18"/>
              </w:rPr>
            </w:pPr>
          </w:p>
        </w:tc>
      </w:tr>
      <w:tr w:rsidR="00657762" w:rsidRPr="00320BFA" w14:paraId="62911F8E"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66060F"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903475E" w14:textId="77777777" w:rsidR="00657762" w:rsidRPr="00320BFA" w:rsidRDefault="00657762"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DD5936D"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8591DD"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039C040" w14:textId="77777777" w:rsidR="00657762" w:rsidRPr="00320BFA" w:rsidRDefault="00657762" w:rsidP="006C68B5">
            <w:pPr>
              <w:keepNext w:val="0"/>
              <w:keepLines w:val="0"/>
              <w:ind w:left="709" w:hanging="709"/>
              <w:jc w:val="center"/>
              <w:rPr>
                <w:sz w:val="18"/>
              </w:rPr>
            </w:pPr>
          </w:p>
        </w:tc>
      </w:tr>
      <w:tr w:rsidR="00657762" w:rsidRPr="00320BFA" w14:paraId="1B2B2F8E"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746F49" w14:textId="77777777" w:rsidR="00657762" w:rsidRPr="00320BFA" w:rsidRDefault="00657762"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31DE4885" w14:textId="77777777" w:rsidR="00657762" w:rsidRPr="00320BFA" w:rsidRDefault="00657762"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790D9AE" w14:textId="77777777" w:rsidR="00657762" w:rsidRPr="00320BFA" w:rsidRDefault="00657762" w:rsidP="006C68B5">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4AFBA700" w14:textId="77777777" w:rsidR="00657762" w:rsidRPr="00320BFA" w:rsidRDefault="00657762"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33428D15" w14:textId="77777777" w:rsidR="00657762" w:rsidRPr="00320BFA" w:rsidRDefault="00657762" w:rsidP="006C68B5">
            <w:pPr>
              <w:keepNext w:val="0"/>
              <w:keepLines w:val="0"/>
              <w:ind w:left="709" w:hanging="709"/>
              <w:jc w:val="center"/>
              <w:rPr>
                <w:sz w:val="18"/>
              </w:rPr>
            </w:pPr>
          </w:p>
        </w:tc>
      </w:tr>
    </w:tbl>
    <w:p w14:paraId="62CC14A7" w14:textId="77777777" w:rsidR="00657762" w:rsidRDefault="00657762" w:rsidP="00657762">
      <w:pPr>
        <w:pStyle w:val="TF-xAvalITEMDETALHE"/>
      </w:pPr>
    </w:p>
    <w:p w14:paraId="158BB765" w14:textId="77777777" w:rsidR="00657762" w:rsidRDefault="00657762">
      <w:pPr>
        <w:keepNext w:val="0"/>
        <w:pBdr>
          <w:top w:val="nil"/>
          <w:left w:val="nil"/>
          <w:bottom w:val="nil"/>
          <w:right w:val="nil"/>
          <w:between w:val="nil"/>
        </w:pBdr>
        <w:spacing w:after="120"/>
        <w:rPr>
          <w:color w:val="0D0D0D"/>
          <w:sz w:val="18"/>
          <w:szCs w:val="18"/>
        </w:rPr>
      </w:pPr>
    </w:p>
    <w:sectPr w:rsidR="00657762">
      <w:headerReference w:type="default" r:id="rId10"/>
      <w:footerReference w:type="even" r:id="rId11"/>
      <w:footerReference w:type="default" r:id="rId12"/>
      <w:headerReference w:type="first" r:id="rId13"/>
      <w:pgSz w:w="11901" w:h="16817"/>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109D" w14:textId="77777777" w:rsidR="00EE0F3E" w:rsidRDefault="00EE0F3E">
      <w:r>
        <w:separator/>
      </w:r>
    </w:p>
  </w:endnote>
  <w:endnote w:type="continuationSeparator" w:id="0">
    <w:p w14:paraId="7D2C43E0" w14:textId="77777777" w:rsidR="00EE0F3E" w:rsidRDefault="00EE0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1896C"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1B61C682"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899D6" w14:textId="77777777" w:rsidR="0016678B" w:rsidRDefault="00000000">
    <w:pPr>
      <w:pBdr>
        <w:top w:val="nil"/>
        <w:left w:val="nil"/>
        <w:bottom w:val="nil"/>
        <w:right w:val="nil"/>
        <w:between w:val="nil"/>
      </w:pBdr>
      <w:tabs>
        <w:tab w:val="center" w:pos="4320"/>
        <w:tab w:val="right" w:pos="864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BA1E64">
      <w:rPr>
        <w:noProof/>
        <w:color w:val="000000"/>
        <w:sz w:val="20"/>
        <w:szCs w:val="20"/>
      </w:rPr>
      <w:t>1</w:t>
    </w:r>
    <w:r>
      <w:rPr>
        <w:color w:val="000000"/>
        <w:sz w:val="20"/>
        <w:szCs w:val="20"/>
      </w:rPr>
      <w:fldChar w:fldCharType="end"/>
    </w:r>
  </w:p>
  <w:p w14:paraId="38A2757E" w14:textId="77777777" w:rsidR="0016678B" w:rsidRDefault="0016678B">
    <w:pPr>
      <w:pBdr>
        <w:top w:val="nil"/>
        <w:left w:val="nil"/>
        <w:bottom w:val="nil"/>
        <w:right w:val="nil"/>
        <w:between w:val="nil"/>
      </w:pBdr>
      <w:tabs>
        <w:tab w:val="center" w:pos="4320"/>
        <w:tab w:val="right" w:pos="8640"/>
      </w:tabs>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14E03" w14:textId="77777777" w:rsidR="00EE0F3E" w:rsidRDefault="00EE0F3E">
      <w:r>
        <w:separator/>
      </w:r>
    </w:p>
  </w:footnote>
  <w:footnote w:type="continuationSeparator" w:id="0">
    <w:p w14:paraId="1BEEC942" w14:textId="77777777" w:rsidR="00EE0F3E" w:rsidRDefault="00EE0F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2542D" w14:textId="77777777" w:rsidR="0016678B" w:rsidRDefault="0016678B">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4B0B" w14:textId="77777777" w:rsidR="0016678B" w:rsidRDefault="0016678B">
    <w:pPr>
      <w:keepNext w:val="0"/>
      <w:keepLines w:val="0"/>
      <w:widowControl w:val="0"/>
      <w:pBdr>
        <w:top w:val="nil"/>
        <w:left w:val="nil"/>
        <w:bottom w:val="nil"/>
        <w:right w:val="nil"/>
        <w:between w:val="nil"/>
      </w:pBdr>
      <w:spacing w:line="276" w:lineRule="auto"/>
      <w:rPr>
        <w:color w:val="0D0D0D"/>
        <w:sz w:val="18"/>
        <w:szCs w:val="18"/>
      </w:rPr>
    </w:pPr>
  </w:p>
  <w:tbl>
    <w:tblPr>
      <w:tblStyle w:val="a2"/>
      <w:tblW w:w="90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4744"/>
      <w:gridCol w:w="1139"/>
    </w:tblGrid>
    <w:tr w:rsidR="0016678B" w14:paraId="1D976FCF" w14:textId="77777777">
      <w:tc>
        <w:tcPr>
          <w:tcW w:w="3173" w:type="dxa"/>
          <w:shd w:val="clear" w:color="auto" w:fill="auto"/>
        </w:tcPr>
        <w:p w14:paraId="747EC87F" w14:textId="77777777" w:rsidR="0016678B" w:rsidRDefault="00000000">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4" w:type="dxa"/>
          <w:shd w:val="clear" w:color="auto" w:fill="auto"/>
        </w:tcPr>
        <w:p w14:paraId="3EDEB8BB" w14:textId="77777777" w:rsidR="0016678B" w:rsidRDefault="00000000">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39" w:type="dxa"/>
          <w:shd w:val="clear" w:color="auto" w:fill="auto"/>
        </w:tcPr>
        <w:p w14:paraId="0161BCDF" w14:textId="77777777" w:rsidR="0016678B" w:rsidRDefault="0016678B">
          <w:pPr>
            <w:pBdr>
              <w:top w:val="nil"/>
              <w:left w:val="nil"/>
              <w:bottom w:val="nil"/>
              <w:right w:val="nil"/>
              <w:between w:val="nil"/>
            </w:pBdr>
            <w:tabs>
              <w:tab w:val="center" w:pos="4320"/>
              <w:tab w:val="right" w:pos="8640"/>
              <w:tab w:val="right" w:pos="8931"/>
            </w:tabs>
            <w:ind w:right="141"/>
            <w:jc w:val="right"/>
            <w:rPr>
              <w:color w:val="000000"/>
            </w:rPr>
          </w:pPr>
        </w:p>
      </w:tc>
    </w:tr>
  </w:tbl>
  <w:p w14:paraId="55A925E6" w14:textId="77777777" w:rsidR="0016678B" w:rsidRDefault="0016678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79E0"/>
    <w:multiLevelType w:val="multilevel"/>
    <w:tmpl w:val="C4F48158"/>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15:restartNumberingAfterBreak="0">
    <w:nsid w:val="20DD0596"/>
    <w:multiLevelType w:val="multilevel"/>
    <w:tmpl w:val="DB16821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15:restartNumberingAfterBreak="0">
    <w:nsid w:val="4E5A200E"/>
    <w:multiLevelType w:val="multilevel"/>
    <w:tmpl w:val="D21891E6"/>
    <w:lvl w:ilvl="0">
      <w:start w:val="1"/>
      <w:numFmt w:val="lowerLetter"/>
      <w:lvlText w:val="%1)"/>
      <w:lvlJc w:val="left"/>
      <w:pPr>
        <w:ind w:left="1106"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15:restartNumberingAfterBreak="0">
    <w:nsid w:val="5A292301"/>
    <w:multiLevelType w:val="multilevel"/>
    <w:tmpl w:val="45DEA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031034811">
    <w:abstractNumId w:val="2"/>
  </w:num>
  <w:num w:numId="2" w16cid:durableId="1350597468">
    <w:abstractNumId w:val="1"/>
  </w:num>
  <w:num w:numId="3" w16cid:durableId="639379245">
    <w:abstractNumId w:val="3"/>
  </w:num>
  <w:num w:numId="4" w16cid:durableId="954285540">
    <w:abstractNumId w:val="0"/>
  </w:num>
  <w:num w:numId="5" w16cid:durableId="1627857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78B"/>
    <w:rsid w:val="00124F90"/>
    <w:rsid w:val="0016678B"/>
    <w:rsid w:val="00217331"/>
    <w:rsid w:val="003A4EC5"/>
    <w:rsid w:val="00657762"/>
    <w:rsid w:val="008E52A3"/>
    <w:rsid w:val="00BA1E64"/>
    <w:rsid w:val="00EE0F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624DD58"/>
  <w15:docId w15:val="{E11DB2E0-0A7C-9D46-AD59-3BF502DD2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tabs>
        <w:tab w:val="left" w:pos="284"/>
      </w:tabs>
      <w:spacing w:before="120" w:line="360" w:lineRule="auto"/>
      <w:ind w:left="284" w:hanging="284"/>
      <w:jc w:val="both"/>
      <w:outlineLvl w:val="0"/>
    </w:pPr>
    <w:rPr>
      <w:b/>
      <w:smallCaps/>
      <w:sz w:val="20"/>
      <w:szCs w:val="20"/>
    </w:rPr>
  </w:style>
  <w:style w:type="paragraph" w:styleId="Ttulo2">
    <w:name w:val="heading 2"/>
    <w:basedOn w:val="Normal"/>
    <w:next w:val="Normal"/>
    <w:uiPriority w:val="9"/>
    <w:unhideWhenUsed/>
    <w:qFormat/>
    <w:pPr>
      <w:pBdr>
        <w:top w:val="nil"/>
        <w:left w:val="nil"/>
        <w:bottom w:val="nil"/>
        <w:right w:val="nil"/>
        <w:between w:val="nil"/>
      </w:pBdr>
      <w:spacing w:before="120" w:after="120"/>
      <w:ind w:left="567" w:hanging="567"/>
      <w:jc w:val="both"/>
      <w:outlineLvl w:val="1"/>
    </w:pPr>
    <w:rPr>
      <w:smallCaps/>
      <w:color w:val="000000"/>
      <w:sz w:val="20"/>
      <w:szCs w:val="20"/>
    </w:rPr>
  </w:style>
  <w:style w:type="paragraph" w:styleId="Ttulo3">
    <w:name w:val="heading 3"/>
    <w:basedOn w:val="Normal"/>
    <w:next w:val="Normal"/>
    <w:uiPriority w:val="9"/>
    <w:semiHidden/>
    <w:unhideWhenUsed/>
    <w:qFormat/>
    <w:pPr>
      <w:pBdr>
        <w:top w:val="nil"/>
        <w:left w:val="nil"/>
        <w:bottom w:val="nil"/>
        <w:right w:val="nil"/>
        <w:between w:val="nil"/>
      </w:pBdr>
      <w:spacing w:before="240" w:line="360" w:lineRule="auto"/>
      <w:ind w:left="851" w:hanging="851"/>
      <w:jc w:val="both"/>
      <w:outlineLvl w:val="2"/>
    </w:pPr>
    <w:rPr>
      <w:color w:val="000000"/>
      <w:sz w:val="20"/>
      <w:szCs w:val="20"/>
    </w:rPr>
  </w:style>
  <w:style w:type="paragraph" w:styleId="Ttulo4">
    <w:name w:val="heading 4"/>
    <w:basedOn w:val="Normal"/>
    <w:next w:val="Normal"/>
    <w:uiPriority w:val="9"/>
    <w:semiHidden/>
    <w:unhideWhenUsed/>
    <w:qFormat/>
    <w:pPr>
      <w:pBdr>
        <w:top w:val="nil"/>
        <w:left w:val="nil"/>
        <w:bottom w:val="nil"/>
        <w:right w:val="nil"/>
        <w:between w:val="nil"/>
      </w:pBdr>
      <w:spacing w:before="240" w:line="360" w:lineRule="auto"/>
      <w:ind w:left="992" w:hanging="992"/>
      <w:jc w:val="both"/>
      <w:outlineLvl w:val="3"/>
    </w:pPr>
    <w:rPr>
      <w:color w:val="000000"/>
      <w:sz w:val="20"/>
      <w:szCs w:val="20"/>
    </w:rPr>
  </w:style>
  <w:style w:type="paragraph" w:styleId="Ttulo5">
    <w:name w:val="heading 5"/>
    <w:basedOn w:val="Normal"/>
    <w:next w:val="Normal"/>
    <w:uiPriority w:val="9"/>
    <w:semiHidden/>
    <w:unhideWhenUsed/>
    <w:qFormat/>
    <w:pPr>
      <w:pBdr>
        <w:top w:val="nil"/>
        <w:left w:val="nil"/>
        <w:bottom w:val="nil"/>
        <w:right w:val="nil"/>
        <w:between w:val="nil"/>
      </w:pBdr>
      <w:spacing w:before="240" w:line="360" w:lineRule="auto"/>
      <w:ind w:left="1134" w:hanging="1134"/>
      <w:jc w:val="both"/>
      <w:outlineLvl w:val="4"/>
    </w:pPr>
    <w:rPr>
      <w:color w:val="000000"/>
      <w:sz w:val="20"/>
      <w:szCs w:val="20"/>
    </w:rPr>
  </w:style>
  <w:style w:type="paragraph" w:styleId="Ttulo6">
    <w:name w:val="heading 6"/>
    <w:basedOn w:val="Normal"/>
    <w:next w:val="Normal"/>
    <w:uiPriority w:val="9"/>
    <w:semiHidden/>
    <w:unhideWhenUsed/>
    <w:qFormat/>
    <w:pPr>
      <w:keepLines w:val="0"/>
      <w:pBdr>
        <w:top w:val="nil"/>
        <w:left w:val="nil"/>
        <w:bottom w:val="nil"/>
        <w:right w:val="nil"/>
        <w:between w:val="nil"/>
      </w:pBdr>
      <w:spacing w:before="360" w:after="240"/>
      <w:ind w:left="1276" w:hanging="1276"/>
      <w:jc w:val="both"/>
      <w:outlineLvl w:val="5"/>
    </w:pPr>
    <w:rPr>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240" w:after="60"/>
      <w:jc w:val="center"/>
    </w:pPr>
    <w:rPr>
      <w:rFonts w:ascii="Arial" w:eastAsia="Arial" w:hAnsi="Arial" w:cs="Arial"/>
      <w:b/>
      <w:sz w:val="32"/>
      <w:szCs w:val="32"/>
    </w:r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56" w:type="dxa"/>
        <w:right w:w="56"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F-xAvalITEMTABELA">
    <w:name w:val="TF-xAval ITEM TABELA"/>
    <w:basedOn w:val="TF-xAvalITEMDETALHE"/>
    <w:rsid w:val="00657762"/>
    <w:pPr>
      <w:ind w:left="0"/>
      <w:jc w:val="center"/>
    </w:pPr>
  </w:style>
  <w:style w:type="paragraph" w:customStyle="1" w:styleId="TF-xAvalITEM">
    <w:name w:val="TF-xAval ITEM"/>
    <w:basedOn w:val="Normal"/>
    <w:rsid w:val="00657762"/>
    <w:pPr>
      <w:keepNext w:val="0"/>
      <w:keepLines w:val="0"/>
      <w:numPr>
        <w:numId w:val="5"/>
      </w:numPr>
      <w:jc w:val="both"/>
    </w:pPr>
    <w:rPr>
      <w:sz w:val="18"/>
    </w:rPr>
  </w:style>
  <w:style w:type="paragraph" w:customStyle="1" w:styleId="TF-xAvalITEMDETALHE">
    <w:name w:val="TF-xAval ITEM DETALHE"/>
    <w:basedOn w:val="Normal"/>
    <w:rsid w:val="00657762"/>
    <w:pPr>
      <w:keepNext w:val="0"/>
      <w:keepLines w:val="0"/>
      <w:numPr>
        <w:ilvl w:val="1"/>
      </w:numPr>
      <w:ind w:left="353"/>
      <w:jc w:val="both"/>
    </w:pPr>
    <w:rPr>
      <w:sz w:val="18"/>
    </w:rPr>
  </w:style>
  <w:style w:type="paragraph" w:customStyle="1" w:styleId="TF-xAvalLINHA">
    <w:name w:val="TF-xAval LINHA"/>
    <w:basedOn w:val="Normal"/>
    <w:rsid w:val="00657762"/>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657762"/>
    <w:pPr>
      <w:keepNext w:val="0"/>
      <w:keepLines w:val="0"/>
      <w:tabs>
        <w:tab w:val="left" w:pos="708"/>
      </w:tabs>
      <w:ind w:left="720" w:hanging="720"/>
      <w:jc w:val="center"/>
    </w:pPr>
    <w:rPr>
      <w:caps/>
      <w:noProof/>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4331</Words>
  <Characters>23389</Characters>
  <Application>Microsoft Office Word</Application>
  <DocSecurity>0</DocSecurity>
  <Lines>194</Lines>
  <Paragraphs>55</Paragraphs>
  <ScaleCrop>false</ScaleCrop>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Dalton Solano dos Reis</cp:lastModifiedBy>
  <cp:revision>3</cp:revision>
  <dcterms:created xsi:type="dcterms:W3CDTF">2024-04-23T23:25:00Z</dcterms:created>
  <dcterms:modified xsi:type="dcterms:W3CDTF">2024-05-13T21:47:00Z</dcterms:modified>
</cp:coreProperties>
</file>