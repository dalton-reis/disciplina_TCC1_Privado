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A659E" w14:textId="77777777" w:rsidR="0016678B" w:rsidRDefault="0016678B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894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01"/>
        <w:gridCol w:w="3647"/>
      </w:tblGrid>
      <w:tr w:rsidR="0016678B" w14:paraId="73CB1E2E" w14:textId="77777777">
        <w:tc>
          <w:tcPr>
            <w:tcW w:w="8948" w:type="dxa"/>
            <w:gridSpan w:val="2"/>
            <w:shd w:val="clear" w:color="auto" w:fill="auto"/>
          </w:tcPr>
          <w:p w14:paraId="1179414F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right" w:pos="8931"/>
              </w:tabs>
              <w:ind w:right="141"/>
              <w:jc w:val="center"/>
              <w:rPr>
                <w:color w:val="000000"/>
              </w:rPr>
            </w:pPr>
            <w:bookmarkStart w:id="0" w:name="_gjdgxs" w:colFirst="0" w:colLast="0"/>
            <w:bookmarkEnd w:id="0"/>
            <w:r>
              <w:rPr>
                <w:color w:val="000000"/>
              </w:rPr>
              <w:t>CURSO DE CIÊNCIA DA COMPUTAÇÃO – TCC</w:t>
            </w:r>
          </w:p>
        </w:tc>
      </w:tr>
      <w:tr w:rsidR="0016678B" w14:paraId="2A118F26" w14:textId="77777777">
        <w:tc>
          <w:tcPr>
            <w:tcW w:w="5301" w:type="dxa"/>
            <w:shd w:val="clear" w:color="auto" w:fill="auto"/>
          </w:tcPr>
          <w:p w14:paraId="5251CA8A" w14:textId="16246016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right" w:pos="8931"/>
              </w:tabs>
              <w:ind w:right="141"/>
              <w:rPr>
                <w:color w:val="000000"/>
              </w:rPr>
            </w:pPr>
            <w:r>
              <w:rPr>
                <w:color w:val="000000"/>
              </w:rPr>
              <w:t xml:space="preserve">( </w:t>
            </w:r>
            <w:r w:rsidR="00976D9A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) PRÉ-PROJETO     (  </w:t>
            </w:r>
            <w:r w:rsidR="00976D9A">
              <w:rPr>
                <w:color w:val="000000"/>
              </w:rPr>
              <w:t>X</w:t>
            </w:r>
            <w:r>
              <w:rPr>
                <w:color w:val="000000"/>
              </w:rPr>
              <w:t xml:space="preserve">  ) PROJETO </w:t>
            </w:r>
          </w:p>
        </w:tc>
        <w:tc>
          <w:tcPr>
            <w:tcW w:w="3647" w:type="dxa"/>
            <w:shd w:val="clear" w:color="auto" w:fill="auto"/>
          </w:tcPr>
          <w:p w14:paraId="26D3E554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right" w:pos="8931"/>
              </w:tabs>
              <w:ind w:right="141"/>
              <w:rPr>
                <w:color w:val="000000"/>
              </w:rPr>
            </w:pPr>
            <w:r>
              <w:rPr>
                <w:color w:val="000000"/>
              </w:rPr>
              <w:t>ANO/SEMESTRE: 2024/1</w:t>
            </w:r>
          </w:p>
        </w:tc>
      </w:tr>
    </w:tbl>
    <w:p w14:paraId="7EAD7127" w14:textId="77777777" w:rsidR="0016678B" w:rsidRDefault="0016678B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smallCaps/>
          <w:color w:val="000000"/>
        </w:rPr>
      </w:pPr>
    </w:p>
    <w:p w14:paraId="5EDAE8E4" w14:textId="0241C018" w:rsidR="0016678B" w:rsidRDefault="006806E9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smallCaps/>
          <w:color w:val="000000"/>
        </w:rPr>
      </w:pPr>
      <w:r w:rsidRPr="006806E9">
        <w:rPr>
          <w:b/>
          <w:color w:val="000000"/>
        </w:rPr>
        <w:t>PLATAFORMA</w:t>
      </w:r>
      <w:r>
        <w:rPr>
          <w:b/>
          <w:smallCaps/>
          <w:color w:val="000000"/>
        </w:rPr>
        <w:t xml:space="preserve"> DE COMUNICAÇÃO PARA O REGISTRO DE RESGATE E REABILITAÇÃO DE ANIMAIS SILVESTRES FERIDOS</w:t>
      </w:r>
    </w:p>
    <w:p w14:paraId="0F25591C" w14:textId="77777777" w:rsidR="0016678B" w:rsidRDefault="00D413BF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Gustavo Henrique Kistner</w:t>
      </w:r>
    </w:p>
    <w:p w14:paraId="26D83854" w14:textId="77777777" w:rsidR="0016678B" w:rsidRDefault="00D413BF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Prof. Andreza Sartori – Orientadora</w:t>
      </w:r>
    </w:p>
    <w:p w14:paraId="4FF5A7FC" w14:textId="77777777" w:rsidR="0016678B" w:rsidRDefault="00D413BF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Prof. Júlio Cesar de Souza Júnior – Coorientador</w:t>
      </w:r>
    </w:p>
    <w:p w14:paraId="1E3A549A" w14:textId="77777777" w:rsidR="0016678B" w:rsidRPr="00E3316F" w:rsidRDefault="00D413BF" w:rsidP="00E3316F">
      <w:pPr>
        <w:pStyle w:val="Ttulo1"/>
        <w:numPr>
          <w:ilvl w:val="0"/>
          <w:numId w:val="3"/>
        </w:numPr>
        <w:ind w:left="284" w:hanging="284"/>
        <w:rPr>
          <w:caps/>
          <w:smallCaps w:val="0"/>
          <w:szCs w:val="24"/>
        </w:rPr>
      </w:pPr>
      <w:r w:rsidRPr="00E3316F">
        <w:rPr>
          <w:caps/>
          <w:smallCaps w:val="0"/>
          <w:szCs w:val="24"/>
        </w:rPr>
        <w:t xml:space="preserve">Introdução </w:t>
      </w:r>
    </w:p>
    <w:p w14:paraId="3ECC5A8F" w14:textId="36E25162" w:rsidR="0016678B" w:rsidRDefault="00D413BF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 expansão das rodovias brasileiras tem gerado significativos problemas ambientais, incluindo o impacto sobre a fauna silvestre (BANCO MUNDIAL, 2014). Estima-se que cerca de 74% das Unidades de Conservação (UCs) no país registram incidentes de atropelamento de animais silvestres (MAIA; BAGER, 2013). Além do isolamento das espécies devido a ruídos e vibrações vindas de estradas, estima-se que 475 milhões de animais selvagens são atropelados por ano no Brasil (BAGER </w:t>
      </w:r>
      <w:r w:rsidRPr="00E3316F">
        <w:rPr>
          <w:i/>
          <w:iCs/>
          <w:color w:val="000000"/>
          <w:sz w:val="20"/>
          <w:szCs w:val="20"/>
        </w:rPr>
        <w:t>et al.</w:t>
      </w:r>
      <w:r>
        <w:rPr>
          <w:color w:val="000000"/>
          <w:sz w:val="20"/>
          <w:szCs w:val="20"/>
        </w:rPr>
        <w:t>, 201</w:t>
      </w:r>
      <w:r w:rsidR="001D3A00">
        <w:rPr>
          <w:color w:val="000000"/>
          <w:sz w:val="20"/>
          <w:szCs w:val="20"/>
        </w:rPr>
        <w:t>6</w:t>
      </w:r>
      <w:r>
        <w:rPr>
          <w:color w:val="000000"/>
          <w:sz w:val="20"/>
          <w:szCs w:val="20"/>
        </w:rPr>
        <w:t>; MORAES, 2022). De fato, a população de fauna na América Latina sofreu uma queda drástica de 94% em um período de 50 anos, entre 1970 e 2018 (WWF, 2022).</w:t>
      </w:r>
    </w:p>
    <w:p w14:paraId="40BAE5C8" w14:textId="034923AF" w:rsidR="0016678B" w:rsidRDefault="00D413BF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Em resposta a esses desafios, surgiram projetos que incorporam o conceito de ciência cidadã, uma abordagem onde a comunidade participa da coleta de dados e os compartilha com especialistas por meio de aplicativos e celulares (ONU, 2018) para auxiliar na detecção de animais silvestres e localizações mais frequentes de avistamentos (SILVA, 2022). A análise por especialistas se faz necessária, pois apenas os humanos podem classificar espécies devido à alta complexidade do processo de identificação, que depende de uma combinação de fatores (WOOD </w:t>
      </w:r>
      <w:r w:rsidRPr="00E3316F">
        <w:rPr>
          <w:i/>
          <w:iCs/>
          <w:color w:val="000000"/>
          <w:sz w:val="20"/>
          <w:szCs w:val="20"/>
        </w:rPr>
        <w:t>et al</w:t>
      </w:r>
      <w:r>
        <w:rPr>
          <w:color w:val="000000"/>
          <w:sz w:val="20"/>
          <w:szCs w:val="20"/>
        </w:rPr>
        <w:t xml:space="preserve">., 2011). No entanto, grande parte desses projetos não atuam diretamente no resgate ou reabilitação desses animais, focando principalmente na coleta e compartilhamento de dados (SIBBR, </w:t>
      </w:r>
      <w:r w:rsidR="00FA2BC1">
        <w:rPr>
          <w:color w:val="000000"/>
          <w:sz w:val="20"/>
          <w:szCs w:val="20"/>
        </w:rPr>
        <w:t>2020a</w:t>
      </w:r>
      <w:r>
        <w:rPr>
          <w:color w:val="000000"/>
          <w:sz w:val="20"/>
          <w:szCs w:val="20"/>
        </w:rPr>
        <w:t xml:space="preserve">). </w:t>
      </w:r>
    </w:p>
    <w:p w14:paraId="5D0E0E95" w14:textId="043CD906" w:rsidR="0016678B" w:rsidRDefault="00D413BF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Para solucionar esses problemas, foram criados os </w:t>
      </w:r>
      <w:r w:rsidR="00E3316F">
        <w:rPr>
          <w:color w:val="000000"/>
          <w:sz w:val="20"/>
          <w:szCs w:val="20"/>
        </w:rPr>
        <w:t xml:space="preserve">Centros </w:t>
      </w:r>
      <w:r>
        <w:rPr>
          <w:color w:val="000000"/>
          <w:sz w:val="20"/>
          <w:szCs w:val="20"/>
        </w:rPr>
        <w:t xml:space="preserve">de Triagem de Animais Silvestres (CETAS), unidades do Ibama responsáveis pelo recebimento e reabilitação de animais silvestres de diversas origens (IBAMA, 2016). Todavia, </w:t>
      </w:r>
      <w:r w:rsidR="006806E9">
        <w:rPr>
          <w:color w:val="000000"/>
          <w:sz w:val="20"/>
          <w:szCs w:val="20"/>
        </w:rPr>
        <w:t xml:space="preserve">estes centros </w:t>
      </w:r>
      <w:r>
        <w:rPr>
          <w:color w:val="000000"/>
          <w:sz w:val="20"/>
          <w:szCs w:val="20"/>
        </w:rPr>
        <w:t xml:space="preserve">operam com um número limitado de vagas disponíveis (ALMEIDA </w:t>
      </w:r>
      <w:r w:rsidRPr="00E3316F">
        <w:rPr>
          <w:i/>
          <w:iCs/>
          <w:color w:val="000000"/>
          <w:sz w:val="20"/>
          <w:szCs w:val="20"/>
        </w:rPr>
        <w:t>et al</w:t>
      </w:r>
      <w:r>
        <w:rPr>
          <w:color w:val="000000"/>
          <w:sz w:val="20"/>
          <w:szCs w:val="20"/>
        </w:rPr>
        <w:t xml:space="preserve">., 2019) e existe um grande volume de animais apreendidos (DESTRO </w:t>
      </w:r>
      <w:r w:rsidRPr="00E3316F">
        <w:rPr>
          <w:i/>
          <w:iCs/>
          <w:color w:val="000000"/>
          <w:sz w:val="20"/>
          <w:szCs w:val="20"/>
        </w:rPr>
        <w:t>et al</w:t>
      </w:r>
      <w:r>
        <w:rPr>
          <w:color w:val="000000"/>
          <w:sz w:val="20"/>
          <w:szCs w:val="20"/>
        </w:rPr>
        <w:t>., 2012). Somente no ano de 2021, aproximadamente 11 mil animais foram reintroduzidos em seus habitats naturais, sendo que ao todo, cerca de 50 mil animais são recebidos nas unidades (IBAMA, 2023).</w:t>
      </w:r>
    </w:p>
    <w:p w14:paraId="7F525DAA" w14:textId="68705A56" w:rsidR="0016678B" w:rsidRDefault="00D413BF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O Hospital Escola Veterinário (HEV) da Fundação Universidade de Blumenau (FURB), em parceria com órgãos reguladores como a </w:t>
      </w:r>
      <w:r w:rsidR="00E3316F">
        <w:rPr>
          <w:color w:val="000000"/>
          <w:sz w:val="20"/>
          <w:szCs w:val="20"/>
        </w:rPr>
        <w:t xml:space="preserve">Secretaria </w:t>
      </w:r>
      <w:r>
        <w:rPr>
          <w:color w:val="000000"/>
          <w:sz w:val="20"/>
          <w:szCs w:val="20"/>
        </w:rPr>
        <w:t>do Meio Ambiente e Sustentabilidade (SEMMAS), tem desempenhado um papel ativo no tratamento de animais silvestres provenientes de diversas situações. No entanto, um desafio significativo é a dificuldade de comunicação entre a comunidade e os órgãos responsáveis pelo resgate e transporte desses animais.</w:t>
      </w:r>
    </w:p>
    <w:p w14:paraId="15E04669" w14:textId="77777777" w:rsidR="0016678B" w:rsidRDefault="00D413BF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 falta de conhecimento da comunidade sobre como e onde reportar incidentes com animais silvestres pode ser um obstáculo para a eficácia desses esforços de conservação. Isso sugere a necessidade de mais educação e conscientização sobre a fauna silvestre, bem com os procedimentos de relato de incidentes (SOUZA </w:t>
      </w:r>
      <w:r w:rsidRPr="00E3316F">
        <w:rPr>
          <w:i/>
          <w:iCs/>
          <w:color w:val="000000"/>
          <w:sz w:val="20"/>
          <w:szCs w:val="20"/>
        </w:rPr>
        <w:t>et al</w:t>
      </w:r>
      <w:r>
        <w:rPr>
          <w:color w:val="000000"/>
          <w:sz w:val="20"/>
          <w:szCs w:val="20"/>
        </w:rPr>
        <w:t xml:space="preserve">., 2022; FANTÁSTICO, 2024). De fato, uma comunicação eficaz com a comunidade, pode melhorar a conservação e reabilitação da fauna silvestre. </w:t>
      </w:r>
    </w:p>
    <w:p w14:paraId="57F9E32A" w14:textId="77777777" w:rsidR="0016678B" w:rsidRDefault="00D413BF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Diante deste cenário, este trabalho visa disponibilizar uma plataforma móvel para melhorar a comunicação entre a comunidade e órgãos responsáveis pelo resgate de animais silvestres feridos. Com esta plataforma espera-se não apenas facilitará a troca de informações, mas também oferecer orientação à comunidade que deseja ajudar, porém não sabe como fazê-lo. Ao tornar mais acessível o processo de auxílio aos animais, espera-se aumentar o número de animais atendidos e, consequentemente, reintegrados ao seu habitat natural.</w:t>
      </w:r>
    </w:p>
    <w:p w14:paraId="288CA4DD" w14:textId="77777777" w:rsidR="0016678B" w:rsidRDefault="00D413BF">
      <w:pPr>
        <w:pStyle w:val="Ttulo2"/>
        <w:numPr>
          <w:ilvl w:val="1"/>
          <w:numId w:val="3"/>
        </w:numPr>
      </w:pPr>
      <w:bookmarkStart w:id="1" w:name="_30j0zll" w:colFirst="0" w:colLast="0"/>
      <w:bookmarkEnd w:id="1"/>
      <w:r>
        <w:t>OBJETIVOS</w:t>
      </w:r>
    </w:p>
    <w:p w14:paraId="369D8DA0" w14:textId="08338596" w:rsidR="0016678B" w:rsidRDefault="00D413BF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O objetivo deste trabalho, disponibilizar uma plataforma </w:t>
      </w:r>
      <w:r w:rsidR="006806E9" w:rsidRPr="006806E9">
        <w:rPr>
          <w:color w:val="000000"/>
          <w:sz w:val="20"/>
          <w:szCs w:val="20"/>
        </w:rPr>
        <w:t xml:space="preserve">móvel </w:t>
      </w:r>
      <w:r>
        <w:rPr>
          <w:color w:val="000000"/>
          <w:sz w:val="20"/>
          <w:szCs w:val="20"/>
        </w:rPr>
        <w:t>para facilitar a comunicação entre a comunidade e os órgãos responsáveis pelo resgate e transporte de animais feridos até o Hospital Escola Veterinário para que ele possa receber o tratamento adequado.</w:t>
      </w:r>
    </w:p>
    <w:p w14:paraId="554EF6B6" w14:textId="77777777" w:rsidR="0016678B" w:rsidRDefault="00D413BF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Os objetivos específicos são:</w:t>
      </w:r>
    </w:p>
    <w:p w14:paraId="515B77D0" w14:textId="77777777" w:rsidR="0016678B" w:rsidRDefault="00D413BF" w:rsidP="00E3316F">
      <w:pPr>
        <w:pStyle w:val="TF-ALNEA"/>
        <w:numPr>
          <w:ilvl w:val="0"/>
          <w:numId w:val="4"/>
        </w:numPr>
        <w:tabs>
          <w:tab w:val="num" w:pos="1077"/>
        </w:tabs>
        <w:ind w:left="1077"/>
      </w:pPr>
      <w:r w:rsidRPr="00E3316F">
        <w:t>identificar as ferramentas de geolocalização mais apropriadas para o desenvolvimento do aplicativo móvel;</w:t>
      </w:r>
    </w:p>
    <w:p w14:paraId="3D103C48" w14:textId="77777777" w:rsidR="0016678B" w:rsidRDefault="00D413BF" w:rsidP="00E3316F">
      <w:pPr>
        <w:pStyle w:val="TF-ALNEA"/>
        <w:numPr>
          <w:ilvl w:val="0"/>
          <w:numId w:val="4"/>
        </w:numPr>
        <w:tabs>
          <w:tab w:val="num" w:pos="1077"/>
        </w:tabs>
        <w:ind w:left="1077"/>
      </w:pPr>
      <w:r w:rsidRPr="00E3316F">
        <w:t>viabilizar, por meio da plataforma, a comunicação com os órgãos responsáveis pelo resgate e transporte de animais;</w:t>
      </w:r>
    </w:p>
    <w:p w14:paraId="32E56834" w14:textId="77777777" w:rsidR="0016678B" w:rsidRDefault="00D413BF" w:rsidP="00E3316F">
      <w:pPr>
        <w:pStyle w:val="TF-ALNEA"/>
        <w:numPr>
          <w:ilvl w:val="0"/>
          <w:numId w:val="4"/>
        </w:numPr>
        <w:tabs>
          <w:tab w:val="num" w:pos="1077"/>
        </w:tabs>
        <w:ind w:left="1077"/>
      </w:pPr>
      <w:r w:rsidRPr="00E3316F">
        <w:lastRenderedPageBreak/>
        <w:t>validar a utilização da plataforma em interação com as autoridades responsáveis pelo resgate.</w:t>
      </w:r>
    </w:p>
    <w:p w14:paraId="25DB68C3" w14:textId="77777777" w:rsidR="0016678B" w:rsidRPr="00E3316F" w:rsidRDefault="00D413BF" w:rsidP="00E3316F">
      <w:pPr>
        <w:pStyle w:val="Ttulo1"/>
        <w:numPr>
          <w:ilvl w:val="0"/>
          <w:numId w:val="3"/>
        </w:numPr>
        <w:ind w:left="284" w:hanging="284"/>
        <w:rPr>
          <w:caps/>
          <w:smallCaps w:val="0"/>
          <w:szCs w:val="24"/>
        </w:rPr>
      </w:pPr>
      <w:bookmarkStart w:id="2" w:name="_1fob9te" w:colFirst="0" w:colLast="0"/>
      <w:bookmarkEnd w:id="2"/>
      <w:r w:rsidRPr="00E3316F">
        <w:rPr>
          <w:caps/>
          <w:smallCaps w:val="0"/>
          <w:szCs w:val="24"/>
        </w:rPr>
        <w:t>trabalhos correlatos</w:t>
      </w:r>
    </w:p>
    <w:p w14:paraId="6D4EBA75" w14:textId="77777777" w:rsidR="0016678B" w:rsidRDefault="00D413BF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  <w:u w:val="single"/>
        </w:rPr>
      </w:pPr>
      <w:r>
        <w:rPr>
          <w:color w:val="000000"/>
          <w:sz w:val="20"/>
          <w:szCs w:val="20"/>
        </w:rPr>
        <w:t xml:space="preserve">Nesta seção serão apresentados três trabalhos correlatos. O trabalho de Castro e Bager (2019) apresenta um sistema para o registro de animais atropelados a partir de imagens com localização e validação por especialistas. O trabalho de Chame </w:t>
      </w:r>
      <w:r w:rsidRPr="00E3316F">
        <w:rPr>
          <w:i/>
          <w:iCs/>
          <w:color w:val="000000"/>
          <w:sz w:val="20"/>
          <w:szCs w:val="20"/>
        </w:rPr>
        <w:t>et al</w:t>
      </w:r>
      <w:r>
        <w:rPr>
          <w:color w:val="000000"/>
          <w:sz w:val="20"/>
          <w:szCs w:val="20"/>
        </w:rPr>
        <w:t>. (2015)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z w:val="20"/>
          <w:szCs w:val="20"/>
        </w:rPr>
        <w:t>descreve o Sistema de Informação em Saúde Silvestre (SISS-Geo) que utiliza o conceito de ciência cidadã para registrar avistamentos de fauna silvestre e monitorar a presença de agentes patogênicos, integrando essas informações com análises de laboratórios especializados. O trabalho de Shilling e Waetjen (2017) propõe o aplicativo One Click, que visa mapear os locais onde ocorrem atropelamentos de animais silvestres.</w:t>
      </w:r>
    </w:p>
    <w:p w14:paraId="00540E7F" w14:textId="77777777" w:rsidR="0016678B" w:rsidRDefault="00D413BF">
      <w:pPr>
        <w:pStyle w:val="Ttulo2"/>
        <w:numPr>
          <w:ilvl w:val="1"/>
          <w:numId w:val="3"/>
        </w:numPr>
      </w:pPr>
      <w:r>
        <w:t>SISTEMA URUBU: A CIÊNCIA CIDADÃ EM PROL DA CONSERVAÇÃO DA BIODIVERSIDADE</w:t>
      </w:r>
    </w:p>
    <w:p w14:paraId="33BCD882" w14:textId="77777777" w:rsidR="0016678B" w:rsidRDefault="00D413BF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No trabalho desenvolvido por Castro e Bager (2019) é apresentado o Sistema Urubu, uma plataforma para o registro de atropelamento de animais por meio do envio de imagens utilizando geolocalização. O sistema realiza a análise, classificação e avaliação por gestores e especialistas. Existem especialistas para cada classe de animal, a fim de garantir a confiabilidade nos dados disponibilizados, diferentes de outras plataformas que possuem o registro de animais fotografados pela comunidade sem a validação de profissionais.</w:t>
      </w:r>
    </w:p>
    <w:p w14:paraId="6ECAB9CF" w14:textId="669067A4" w:rsidR="0016678B" w:rsidRDefault="00D413BF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Por se tratar de um projeto de ciência cidadã, na qual existe a parceria entre comunidade e especialistas que permitem que o público participe ativamente na coleta de dados, o Sistema Urubu depende da colaboração voluntária para coletar e identificar registros (CASTRO; BAGER, 2019). Para assegurar a credibilidade dos dados enviados, é necessário que o usuário crie uma conta no aplicativo Urubu Mobile. Para realizar um registro de animal, é necessário realizar a ativação do Global Positioning System (GPS), e, posteriormente, será habilitada a opção de captura de imagens via aplicativo, utilizando a câmera nativa do celular. Ao </w:t>
      </w:r>
      <w:r w:rsidR="00950CE3">
        <w:rPr>
          <w:color w:val="000000"/>
          <w:sz w:val="20"/>
          <w:szCs w:val="20"/>
        </w:rPr>
        <w:t xml:space="preserve">registrar </w:t>
      </w:r>
      <w:r>
        <w:rPr>
          <w:color w:val="000000"/>
          <w:sz w:val="20"/>
          <w:szCs w:val="20"/>
        </w:rPr>
        <w:t xml:space="preserve">as fotos, são </w:t>
      </w:r>
      <w:r w:rsidR="00950CE3">
        <w:rPr>
          <w:color w:val="000000"/>
          <w:sz w:val="20"/>
          <w:szCs w:val="20"/>
        </w:rPr>
        <w:t xml:space="preserve">armazenadas </w:t>
      </w:r>
      <w:r>
        <w:rPr>
          <w:color w:val="000000"/>
          <w:sz w:val="20"/>
          <w:szCs w:val="20"/>
        </w:rPr>
        <w:t>as coordenadas geográficas e, caso o usuário não tenha acesso a internet no momento, poderá enviá-las posteriormente.</w:t>
      </w:r>
    </w:p>
    <w:p w14:paraId="72472678" w14:textId="634A90DB" w:rsidR="0016678B" w:rsidRDefault="00D413BF" w:rsidP="00AF5EB3">
      <w:pPr>
        <w:pStyle w:val="TF-TEXTO"/>
        <w:rPr>
          <w:color w:val="000000"/>
        </w:rPr>
      </w:pPr>
      <w:r>
        <w:rPr>
          <w:color w:val="000000"/>
        </w:rPr>
        <w:t xml:space="preserve">Para evitar a duplicidade de registros e garantir a identificação de cada espécie o sistema é separado nas etapas de Classificação, Avaliação, Validação e Aprovação (CASTRO; BAGER, 2019). A </w:t>
      </w:r>
      <w:r w:rsidR="00AF5EB3" w:rsidRPr="00AF5EB3">
        <w:fldChar w:fldCharType="begin"/>
      </w:r>
      <w:r w:rsidR="00AF5EB3" w:rsidRPr="00AF5EB3">
        <w:instrText xml:space="preserve"> REF _Ref169616237 \h  \* MERGEFORMAT </w:instrText>
      </w:r>
      <w:r w:rsidR="00AF5EB3" w:rsidRPr="00AF5EB3">
        <w:fldChar w:fldCharType="separate"/>
      </w:r>
      <w:r w:rsidR="00AF5EB3" w:rsidRPr="00AF5EB3">
        <w:t>Figura 1</w:t>
      </w:r>
      <w:r w:rsidR="00AF5EB3" w:rsidRPr="00AF5EB3">
        <w:fldChar w:fldCharType="end"/>
      </w:r>
      <w:r w:rsidR="00AF5EB3">
        <w:t xml:space="preserve"> </w:t>
      </w:r>
      <w:r>
        <w:rPr>
          <w:color w:val="000000"/>
        </w:rPr>
        <w:t>apresenta um breve funcionamento do sistema e cada uma das quatro etapas.</w:t>
      </w:r>
    </w:p>
    <w:p w14:paraId="5DA98B0B" w14:textId="1C8F3E2D" w:rsidR="00AF5EB3" w:rsidRPr="00AF5EB3" w:rsidRDefault="00AF5EB3" w:rsidP="00AF5EB3">
      <w:pPr>
        <w:pStyle w:val="TF-LEGENDA"/>
      </w:pPr>
      <w:bookmarkStart w:id="3" w:name="_3znysh7" w:colFirst="0" w:colLast="0"/>
      <w:bookmarkStart w:id="4" w:name="_Ref169616237"/>
      <w:bookmarkEnd w:id="3"/>
      <w:r w:rsidRPr="00AF5EB3">
        <w:t xml:space="preserve">Figura </w:t>
      </w:r>
      <w:r w:rsidRPr="00AF5EB3">
        <w:fldChar w:fldCharType="begin"/>
      </w:r>
      <w:r w:rsidRPr="00AF5EB3">
        <w:instrText xml:space="preserve"> SEQ Figura \* ARABIC </w:instrText>
      </w:r>
      <w:r w:rsidRPr="00AF5EB3">
        <w:fldChar w:fldCharType="separate"/>
      </w:r>
      <w:r>
        <w:rPr>
          <w:noProof/>
        </w:rPr>
        <w:t>1</w:t>
      </w:r>
      <w:r w:rsidRPr="00AF5EB3">
        <w:fldChar w:fldCharType="end"/>
      </w:r>
      <w:bookmarkEnd w:id="4"/>
      <w:r w:rsidRPr="00AF5EB3">
        <w:t xml:space="preserve"> </w:t>
      </w:r>
      <w:r w:rsidRPr="00E3316F">
        <w:t>–</w:t>
      </w:r>
      <w:r w:rsidRPr="00AF5EB3">
        <w:t xml:space="preserve"> Fluxo do Sistema Urubu</w:t>
      </w:r>
    </w:p>
    <w:p w14:paraId="26914BC7" w14:textId="77777777" w:rsidR="0016678B" w:rsidRPr="00E3316F" w:rsidRDefault="00D413BF" w:rsidP="00E3316F">
      <w:pPr>
        <w:pStyle w:val="TF-FIGURA"/>
        <w:rPr>
          <w:noProof/>
          <w:highlight w:val="yellow"/>
        </w:rPr>
      </w:pPr>
      <w:r w:rsidRPr="00E3316F">
        <w:rPr>
          <w:noProof/>
          <w:highlight w:val="yellow"/>
        </w:rPr>
        <w:drawing>
          <wp:inline distT="0" distB="0" distL="0" distR="0" wp14:anchorId="789A0E1F" wp14:editId="491CB552">
            <wp:extent cx="3505614" cy="4085768"/>
            <wp:effectExtent l="12700" t="12700" r="12700" b="12700"/>
            <wp:docPr id="3" name="image3.png" descr="Diagra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Diagrama&#10;&#10;Descrição gerada automaticament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5614" cy="4085768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F14CB70" w14:textId="77777777" w:rsidR="0016678B" w:rsidRPr="00E3316F" w:rsidRDefault="00D413BF" w:rsidP="00E3316F">
      <w:pPr>
        <w:pStyle w:val="TF-FONTE"/>
      </w:pPr>
      <w:r w:rsidRPr="00E3316F">
        <w:t>Fonte: Castro e Bager (2019).</w:t>
      </w:r>
    </w:p>
    <w:p w14:paraId="4BCD5FBA" w14:textId="35EB2D08" w:rsidR="0016678B" w:rsidRDefault="00D413BF" w:rsidP="00AF5EB3">
      <w:pPr>
        <w:pStyle w:val="TF-TEXTO"/>
        <w:rPr>
          <w:color w:val="000000"/>
        </w:rPr>
      </w:pPr>
      <w:r>
        <w:rPr>
          <w:color w:val="000000"/>
        </w:rPr>
        <w:t xml:space="preserve">Conforme representado na </w:t>
      </w:r>
      <w:r w:rsidR="00AF5EB3">
        <w:rPr>
          <w:color w:val="000000"/>
        </w:rPr>
        <w:fldChar w:fldCharType="begin"/>
      </w:r>
      <w:r w:rsidR="00AF5EB3">
        <w:rPr>
          <w:color w:val="000000"/>
        </w:rPr>
        <w:instrText xml:space="preserve"> REF _Ref169616237 \h  \* MERGEFORMAT </w:instrText>
      </w:r>
      <w:r w:rsidR="00AF5EB3">
        <w:rPr>
          <w:color w:val="000000"/>
        </w:rPr>
      </w:r>
      <w:r w:rsidR="00AF5EB3">
        <w:rPr>
          <w:color w:val="000000"/>
        </w:rPr>
        <w:fldChar w:fldCharType="separate"/>
      </w:r>
      <w:r w:rsidR="00AF5EB3" w:rsidRPr="00AF5EB3">
        <w:t xml:space="preserve">Figura </w:t>
      </w:r>
      <w:r w:rsidR="00AF5EB3">
        <w:rPr>
          <w:noProof/>
        </w:rPr>
        <w:t>1</w:t>
      </w:r>
      <w:r w:rsidR="00AF5EB3">
        <w:rPr>
          <w:color w:val="000000"/>
        </w:rPr>
        <w:fldChar w:fldCharType="end"/>
      </w:r>
      <w:r>
        <w:rPr>
          <w:color w:val="000000"/>
        </w:rPr>
        <w:t xml:space="preserve">, os registros são inicialmente classificados pelo gestor de acordo com os critérios estabelecidos pela plataforma, como por exemplo, animal atropelado e geolocalização condizente com </w:t>
      </w:r>
      <w:r>
        <w:rPr>
          <w:color w:val="000000"/>
        </w:rPr>
        <w:lastRenderedPageBreak/>
        <w:t>estradas. Em seguida, são enviados para cinco validadores, especialistas na classe do animal. Tendo a concordância, ou seja, mesma caracterização de espécie por três especialistas, o registro é retornado para o gestor analisar os resultados e inserido no banco de dados. Após inserido no banco de dados, o registro é disponibilizado para visualização no Urubu Map (CASTRO; BAGER, 2019).</w:t>
      </w:r>
    </w:p>
    <w:p w14:paraId="20DE4CD2" w14:textId="77777777" w:rsidR="0016678B" w:rsidRDefault="00D413BF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O Urubu Map é um sistema que permite a visualização em mapa dos registros aprovados, permitindo filtros e disponibilizando a localização, imagem, classe do animal e níveis taxonômicos classificados pelos especialistas. Caso os especialistas não entrem em concordância, as análises são enviadas para o administrador decidir se aprova ou não a inserção do registro no banco de dados (CASTRO; BAGER, 2019). </w:t>
      </w:r>
    </w:p>
    <w:p w14:paraId="0B35DD7F" w14:textId="77777777" w:rsidR="0016678B" w:rsidRDefault="00D413BF">
      <w:pPr>
        <w:pStyle w:val="Ttulo2"/>
        <w:numPr>
          <w:ilvl w:val="1"/>
          <w:numId w:val="3"/>
        </w:numPr>
      </w:pPr>
      <w:r>
        <w:t xml:space="preserve">SISTEMA DE INFORMAÇÃO EM SAÚDE SILVESTRE – “SISS-GEO” </w:t>
      </w:r>
    </w:p>
    <w:p w14:paraId="2C7F165F" w14:textId="77777777" w:rsidR="0016678B" w:rsidRDefault="00D413BF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O trabalho desenvolvido por Chame </w:t>
      </w:r>
      <w:r w:rsidRPr="00E3316F">
        <w:rPr>
          <w:i/>
          <w:iCs/>
          <w:color w:val="000000"/>
          <w:sz w:val="20"/>
          <w:szCs w:val="20"/>
        </w:rPr>
        <w:t>et al</w:t>
      </w:r>
      <w:r>
        <w:rPr>
          <w:color w:val="000000"/>
          <w:sz w:val="20"/>
          <w:szCs w:val="20"/>
        </w:rPr>
        <w:t>. (2015) descreve a plataforma Sistema de Informação em Saúde Silvestre (SISS-Geo), uma ferramenta de monitoramento de animais silvestres desenvolvida pelo Laboratório Nacional de Computação Científica (LNCC) em parceria com a Fundação Oswaldo Cruz (Fiocruz). Considerando que aproximadamente 60% das doenças infecciosas são transmitidas entre animais e humanos (zoonoses), seu objetivo principal é diagnosticar agentes patogênicos presentes na fauna silvestre para alertar as autoridades para que possam prevenir e controlar zoonoses no Brasil e evitar o acometimento humano.</w:t>
      </w:r>
    </w:p>
    <w:p w14:paraId="228A0E0F" w14:textId="4E2C79C3" w:rsidR="0016678B" w:rsidRDefault="00D413BF" w:rsidP="00AF5EB3">
      <w:pPr>
        <w:pStyle w:val="TF-TEXTO"/>
      </w:pPr>
      <w:r>
        <w:t xml:space="preserve">A plataforma integra a participação da sociedade por meio do conceito de ciência cidadã. Os registros de avistamentos de animais silvestres são enviados utilizando informações georreferenciadas por meio do GPS. As informações corretas sobre a localização são muito importantes nessa etapa, pois é partir delas que o modelo desenvolvido atuará. O modelo desenvolvido pré-estabelecido gera alertas considerando a distância, similaridades e condições físicas do animal. Especialistas validam suas sugestões de ajustes, entretanto, seu tipo de algoritmo e metas-heurísticas não foram mencionados no artigo (CHAME </w:t>
      </w:r>
      <w:r w:rsidRPr="00E3316F">
        <w:rPr>
          <w:i/>
          <w:iCs/>
        </w:rPr>
        <w:t>et al</w:t>
      </w:r>
      <w:r>
        <w:t xml:space="preserve">., 2015). A </w:t>
      </w:r>
      <w:r w:rsidR="00AF5EB3">
        <w:fldChar w:fldCharType="begin"/>
      </w:r>
      <w:r w:rsidR="00AF5EB3">
        <w:instrText xml:space="preserve"> REF _Ref169616338 \h  \* MERGEFORMAT </w:instrText>
      </w:r>
      <w:r w:rsidR="00AF5EB3">
        <w:fldChar w:fldCharType="separate"/>
      </w:r>
      <w:r w:rsidR="00AF5EB3">
        <w:t xml:space="preserve">Figura </w:t>
      </w:r>
      <w:r w:rsidR="00AF5EB3">
        <w:rPr>
          <w:noProof/>
        </w:rPr>
        <w:t>2</w:t>
      </w:r>
      <w:r w:rsidR="00AF5EB3">
        <w:fldChar w:fldCharType="end"/>
      </w:r>
      <w:r>
        <w:t xml:space="preserve"> apresenta o funcionamento do modelo.</w:t>
      </w:r>
    </w:p>
    <w:p w14:paraId="098C20EF" w14:textId="0282824D" w:rsidR="00AF5EB3" w:rsidRDefault="00AF5EB3" w:rsidP="00AF5EB3">
      <w:pPr>
        <w:pStyle w:val="TF-LEGENDA"/>
      </w:pPr>
      <w:bookmarkStart w:id="5" w:name="_2et92p0" w:colFirst="0" w:colLast="0"/>
      <w:bookmarkStart w:id="6" w:name="_Ref169616338"/>
      <w:bookmarkEnd w:id="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6"/>
      <w:r>
        <w:t xml:space="preserve"> </w:t>
      </w:r>
      <w:r w:rsidRPr="00E3316F">
        <w:t>–</w:t>
      </w:r>
      <w:r>
        <w:t xml:space="preserve"> </w:t>
      </w:r>
      <w:r w:rsidRPr="002F418F">
        <w:t>Fluxo relativo à aprendizagem de máquina do SISS-Geo</w:t>
      </w:r>
    </w:p>
    <w:p w14:paraId="27503AB9" w14:textId="77777777" w:rsidR="0016678B" w:rsidRPr="00E3316F" w:rsidRDefault="00D413BF" w:rsidP="00E3316F">
      <w:pPr>
        <w:pStyle w:val="TF-FIGURA"/>
        <w:rPr>
          <w:noProof/>
          <w:highlight w:val="yellow"/>
        </w:rPr>
      </w:pPr>
      <w:r w:rsidRPr="00E3316F">
        <w:rPr>
          <w:noProof/>
          <w:highlight w:val="yellow"/>
        </w:rPr>
        <w:drawing>
          <wp:inline distT="0" distB="0" distL="0" distR="0" wp14:anchorId="6D64E094" wp14:editId="52088D25">
            <wp:extent cx="4351163" cy="3200258"/>
            <wp:effectExtent l="15875" t="15875" r="15875" b="15875"/>
            <wp:docPr id="5" name="image5.png" descr="Diagra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Diagrama&#10;&#10;Descrição gerada automaticament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1163" cy="3200258"/>
                    </a:xfrm>
                    <a:prstGeom prst="rect">
                      <a:avLst/>
                    </a:prstGeom>
                    <a:ln w="15875">
                      <a:solidFill>
                        <a:srgbClr val="17161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BE9A053" w14:textId="77777777" w:rsidR="0016678B" w:rsidRPr="00E3316F" w:rsidRDefault="00D413BF" w:rsidP="00E3316F">
      <w:pPr>
        <w:pStyle w:val="TF-FONTE"/>
      </w:pPr>
      <w:r w:rsidRPr="00E3316F">
        <w:t xml:space="preserve">Fonte: Chame </w:t>
      </w:r>
      <w:r w:rsidRPr="00E3316F">
        <w:rPr>
          <w:i/>
          <w:iCs/>
        </w:rPr>
        <w:t>et al</w:t>
      </w:r>
      <w:r w:rsidRPr="00E3316F">
        <w:t>. (2015).</w:t>
      </w:r>
    </w:p>
    <w:p w14:paraId="5CB8772D" w14:textId="7074B12E" w:rsidR="0016678B" w:rsidRDefault="00D413BF" w:rsidP="00AF5EB3">
      <w:pPr>
        <w:pStyle w:val="TF-TEXTO"/>
        <w:rPr>
          <w:color w:val="000000"/>
        </w:rPr>
      </w:pPr>
      <w:r>
        <w:rPr>
          <w:color w:val="000000"/>
        </w:rPr>
        <w:t xml:space="preserve">Conforme apresentado na </w:t>
      </w:r>
      <w:r w:rsidR="00AF5EB3">
        <w:rPr>
          <w:color w:val="000000"/>
        </w:rPr>
        <w:fldChar w:fldCharType="begin"/>
      </w:r>
      <w:r w:rsidR="00AF5EB3">
        <w:rPr>
          <w:color w:val="000000"/>
        </w:rPr>
        <w:instrText xml:space="preserve"> REF _Ref169616338 \h  \* MERGEFORMAT </w:instrText>
      </w:r>
      <w:r w:rsidR="00AF5EB3">
        <w:rPr>
          <w:color w:val="000000"/>
        </w:rPr>
      </w:r>
      <w:r w:rsidR="00AF5EB3">
        <w:rPr>
          <w:color w:val="000000"/>
        </w:rPr>
        <w:fldChar w:fldCharType="separate"/>
      </w:r>
      <w:r w:rsidR="00AF5EB3">
        <w:t xml:space="preserve">Figura </w:t>
      </w:r>
      <w:r w:rsidR="00AF5EB3">
        <w:rPr>
          <w:noProof/>
        </w:rPr>
        <w:t>2</w:t>
      </w:r>
      <w:r w:rsidR="00AF5EB3">
        <w:rPr>
          <w:color w:val="000000"/>
        </w:rPr>
        <w:fldChar w:fldCharType="end"/>
      </w:r>
      <w:r>
        <w:rPr>
          <w:color w:val="000000"/>
        </w:rPr>
        <w:t xml:space="preserve">, a cada ocorrência recebida, o modelo realiza a verificação de grupos existentes relacionados àquela ocorrência, caso exista, realiza a extração das características dessa ocorrência. Quando não houver grupos relacionados, um novo grupo será criado. Após a extração de características, é realizada a classificação da ocorrência, e caso a classificação gere um alerta, o modelo é retreinado para aperfeiçoamento. Para garantir a confirmação desses alertas, é necessário a interferência do especialista humano (CHAME </w:t>
      </w:r>
      <w:r w:rsidRPr="00E3316F">
        <w:rPr>
          <w:i/>
          <w:iCs/>
          <w:color w:val="000000"/>
        </w:rPr>
        <w:t>et al</w:t>
      </w:r>
      <w:r>
        <w:rPr>
          <w:color w:val="000000"/>
        </w:rPr>
        <w:t xml:space="preserve">., 2015). </w:t>
      </w:r>
    </w:p>
    <w:p w14:paraId="2BC0F02F" w14:textId="77777777" w:rsidR="0016678B" w:rsidRDefault="00D413BF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Para melhorar o modelo, Chame </w:t>
      </w:r>
      <w:r w:rsidRPr="00E3316F">
        <w:rPr>
          <w:i/>
          <w:iCs/>
          <w:color w:val="000000"/>
          <w:sz w:val="20"/>
          <w:szCs w:val="20"/>
        </w:rPr>
        <w:t>et al</w:t>
      </w:r>
      <w:r>
        <w:rPr>
          <w:color w:val="000000"/>
          <w:sz w:val="20"/>
          <w:szCs w:val="20"/>
        </w:rPr>
        <w:t xml:space="preserve">. (2015) enfrentaram dificuldades na escolha das melhores características para evitar que qualquer ocorrência se tornasse um alerta. Para isso, testes são realizados manualmente por especialistas, a fim de aumentar a eficácia do modelo. As principais variáveis envolvidas são a espécie, quantidade de animais e as ocorrências anteriores. A validação dos alertas também é feita por humanos, seja em laboratório ou em campo. Com isso, se faz necessário a parceria entre laboratórios para confirmar esses alertas (CHAME </w:t>
      </w:r>
      <w:r w:rsidRPr="00E3316F">
        <w:rPr>
          <w:i/>
          <w:iCs/>
          <w:color w:val="000000"/>
          <w:sz w:val="20"/>
          <w:szCs w:val="20"/>
        </w:rPr>
        <w:t>et al</w:t>
      </w:r>
      <w:r>
        <w:rPr>
          <w:color w:val="000000"/>
          <w:sz w:val="20"/>
          <w:szCs w:val="20"/>
        </w:rPr>
        <w:t>., 2015).</w:t>
      </w:r>
    </w:p>
    <w:p w14:paraId="23CB1810" w14:textId="77777777" w:rsidR="0016678B" w:rsidRPr="00BA1E64" w:rsidRDefault="00D413BF">
      <w:pPr>
        <w:pStyle w:val="Ttulo2"/>
        <w:numPr>
          <w:ilvl w:val="1"/>
          <w:numId w:val="3"/>
        </w:numPr>
        <w:rPr>
          <w:lang w:val="en-US"/>
        </w:rPr>
      </w:pPr>
      <w:r w:rsidRPr="00BA1E64">
        <w:rPr>
          <w:lang w:val="en-US"/>
        </w:rPr>
        <w:lastRenderedPageBreak/>
        <w:t xml:space="preserve">MAPPING ROADKILL TO IMPROVE DRIVER AND WILDLIFE SAFETY ON HIGHWAYS </w:t>
      </w:r>
    </w:p>
    <w:p w14:paraId="4166E140" w14:textId="77777777" w:rsidR="0016678B" w:rsidRDefault="00D413BF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Devido à extensa rede rodoviária nos Estados Unidos e à alta incidência de atropelamentos de animais, as equipes de limpeza das estradas muitas vezes não conseguem atender à alta demanda. Em um estudo conduzido por Shilling e Waetjen (2017) é apresentado o aplicativo One Click que tem como objetivo mapear os locais onde ocorrem atropelamento de animais silvestres. </w:t>
      </w:r>
    </w:p>
    <w:p w14:paraId="22DC1A03" w14:textId="11F2DA3B" w:rsidR="0016678B" w:rsidRDefault="00D413BF" w:rsidP="00AF5EB3">
      <w:pPr>
        <w:pStyle w:val="TF-TEXTO"/>
      </w:pPr>
      <w:r>
        <w:t xml:space="preserve">Por meio deste aplicativo, os usuários podem enviar imagens juntamente com informações de horário e localização da ocorrência. Posteriormente, o usuário pode adicionar detalhes adicionais, como a espécie do animal. O servidor realiza validações para evitar o envio de imagens indesejáveis ou duplicadas e encaminha os dados para o California Roadkill Observation System (CROS) e para o Caltrans, entidades que frequentemente realizam essas coletas manualmente, conforme ilustrado na </w:t>
      </w:r>
      <w:r w:rsidR="00AF5EB3">
        <w:fldChar w:fldCharType="begin"/>
      </w:r>
      <w:r w:rsidR="00AF5EB3">
        <w:instrText xml:space="preserve"> REF _Ref169616519 \h </w:instrText>
      </w:r>
      <w:r w:rsidR="00AF5EB3">
        <w:fldChar w:fldCharType="separate"/>
      </w:r>
      <w:r w:rsidR="00AF5EB3">
        <w:t xml:space="preserve">Figura </w:t>
      </w:r>
      <w:r w:rsidR="00AF5EB3">
        <w:rPr>
          <w:noProof/>
        </w:rPr>
        <w:t>3</w:t>
      </w:r>
      <w:r w:rsidR="00AF5EB3">
        <w:fldChar w:fldCharType="end"/>
      </w:r>
      <w:r w:rsidR="00AF5EB3">
        <w:t xml:space="preserve"> </w:t>
      </w:r>
      <w:r>
        <w:t>(SHILLING E WAETJEN, 2017).</w:t>
      </w:r>
    </w:p>
    <w:p w14:paraId="5EE30DF2" w14:textId="2B9E88DE" w:rsidR="00AF5EB3" w:rsidRDefault="00AF5EB3" w:rsidP="00AF5EB3">
      <w:pPr>
        <w:pStyle w:val="TF-LEGENDA"/>
      </w:pPr>
      <w:bookmarkStart w:id="7" w:name="_tyjcwt" w:colFirst="0" w:colLast="0"/>
      <w:bookmarkStart w:id="8" w:name="_Ref169616519"/>
      <w:bookmarkEnd w:id="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8"/>
      <w:r>
        <w:t xml:space="preserve"> </w:t>
      </w:r>
      <w:r w:rsidRPr="00963743">
        <w:rPr>
          <w:noProof/>
        </w:rPr>
        <w:t>– Fluxo de trabalho geral do aplicativo</w:t>
      </w:r>
    </w:p>
    <w:p w14:paraId="272DDD3D" w14:textId="77777777" w:rsidR="0016678B" w:rsidRPr="00E3316F" w:rsidRDefault="00D413BF" w:rsidP="00E3316F">
      <w:pPr>
        <w:pStyle w:val="TF-FIGURA"/>
        <w:rPr>
          <w:noProof/>
          <w:highlight w:val="yellow"/>
        </w:rPr>
      </w:pPr>
      <w:r w:rsidRPr="00E3316F">
        <w:rPr>
          <w:noProof/>
          <w:highlight w:val="yellow"/>
        </w:rPr>
        <w:drawing>
          <wp:inline distT="0" distB="0" distL="0" distR="0" wp14:anchorId="2D1B9631" wp14:editId="165D8FCC">
            <wp:extent cx="4572000" cy="2324100"/>
            <wp:effectExtent l="12700" t="12700" r="12700" b="12700"/>
            <wp:docPr id="4" name="image4.png" descr="Uma imagem contendo Diagram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Uma imagem contendo Diagrama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241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58D23C9" w14:textId="69DACBD4" w:rsidR="0016678B" w:rsidRPr="00E3316F" w:rsidRDefault="00D413BF" w:rsidP="00E3316F">
      <w:pPr>
        <w:pStyle w:val="TF-FONTE"/>
      </w:pPr>
      <w:r w:rsidRPr="00E3316F">
        <w:t>Fonte: Shilling e Waetjen (2017).</w:t>
      </w:r>
    </w:p>
    <w:p w14:paraId="32A29975" w14:textId="04CCB4F1" w:rsidR="0016678B" w:rsidRDefault="00D413BF" w:rsidP="00AF5EB3">
      <w:pPr>
        <w:pStyle w:val="TF-TEXTO"/>
      </w:pPr>
      <w:r>
        <w:t xml:space="preserve">Conforme apresentado na </w:t>
      </w:r>
      <w:r w:rsidR="00AF5EB3">
        <w:fldChar w:fldCharType="begin"/>
      </w:r>
      <w:r w:rsidR="00AF5EB3">
        <w:instrText xml:space="preserve"> REF _Ref169616519 \h </w:instrText>
      </w:r>
      <w:r w:rsidR="00AF5EB3">
        <w:fldChar w:fldCharType="separate"/>
      </w:r>
      <w:r w:rsidR="00AF5EB3">
        <w:t xml:space="preserve">Figura </w:t>
      </w:r>
      <w:r w:rsidR="00AF5EB3">
        <w:rPr>
          <w:noProof/>
        </w:rPr>
        <w:t>3</w:t>
      </w:r>
      <w:r w:rsidR="00AF5EB3">
        <w:fldChar w:fldCharType="end"/>
      </w:r>
      <w:r>
        <w:t xml:space="preserve">, os registros são enviados ao Caltrans e ao CROS, permitindo-lhes importar esses dados para suas bases. O aplicativo foi desenvolvido utilizando o Ionic, um framework </w:t>
      </w:r>
      <w:r w:rsidR="00B51B3C">
        <w:t xml:space="preserve">de código livre </w:t>
      </w:r>
      <w:r>
        <w:t>para o desenvolvimento de aplicações móveis usando as tecnologias da web como</w:t>
      </w:r>
      <w:r w:rsidR="00E3316F">
        <w:t xml:space="preserve"> </w:t>
      </w:r>
      <w:r w:rsidR="00B51B3C" w:rsidRPr="00B51B3C">
        <w:t>HyperText Markup Language</w:t>
      </w:r>
      <w:r w:rsidR="00B51B3C">
        <w:t xml:space="preserve"> (HTML)</w:t>
      </w:r>
      <w:r>
        <w:t xml:space="preserve">, </w:t>
      </w:r>
      <w:r w:rsidR="00B51B3C" w:rsidRPr="00B51B3C">
        <w:t xml:space="preserve">Cascading Style Sheets </w:t>
      </w:r>
      <w:r w:rsidR="00B51B3C">
        <w:t>(</w:t>
      </w:r>
      <w:r>
        <w:t>CSS</w:t>
      </w:r>
      <w:r w:rsidR="00B51B3C">
        <w:t>)</w:t>
      </w:r>
      <w:r>
        <w:t xml:space="preserve"> e JavaScript. Dado que os agentes geralmente atuam em campo aberto e não tem acesso a redes Wi-Fi, a localização é determinada principalmente por GPS, que tende a ser mais preciso nessas condições. O aplicativo foi desenvolvido com o intuito de ser simples de utilizar, permitindo que agentes em campo coletem e enviem as informações de forma rápida e prática. O autor não abordou no artigo os resultados obtidos, pois ainda estavam em fase de testes (SHILLING E WAETJEN, 2017).</w:t>
      </w:r>
    </w:p>
    <w:p w14:paraId="22E5E344" w14:textId="77777777" w:rsidR="0016678B" w:rsidRPr="00E3316F" w:rsidRDefault="00D413BF" w:rsidP="00E3316F">
      <w:pPr>
        <w:pStyle w:val="Ttulo1"/>
        <w:numPr>
          <w:ilvl w:val="0"/>
          <w:numId w:val="3"/>
        </w:numPr>
        <w:ind w:left="284" w:hanging="284"/>
        <w:rPr>
          <w:caps/>
          <w:smallCaps w:val="0"/>
          <w:szCs w:val="24"/>
        </w:rPr>
      </w:pPr>
      <w:bookmarkStart w:id="9" w:name="_3dy6vkm" w:colFirst="0" w:colLast="0"/>
      <w:bookmarkEnd w:id="9"/>
      <w:r w:rsidRPr="00E3316F">
        <w:rPr>
          <w:caps/>
          <w:smallCaps w:val="0"/>
          <w:szCs w:val="24"/>
        </w:rPr>
        <w:t>proposta</w:t>
      </w:r>
    </w:p>
    <w:p w14:paraId="684C5F4C" w14:textId="77777777" w:rsidR="0016678B" w:rsidRDefault="00D413BF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Nesta seção serão apresentados os principais Requisitos Funcionais (RF) e Requisitos Não Funcionais (RNF), a metodologia a ser utilizada e o cronograma a ser seguido no decorrer do trabalho.</w:t>
      </w:r>
    </w:p>
    <w:p w14:paraId="54F0DE45" w14:textId="77777777" w:rsidR="0016678B" w:rsidRDefault="00D413BF">
      <w:pPr>
        <w:pStyle w:val="Ttulo2"/>
        <w:numPr>
          <w:ilvl w:val="1"/>
          <w:numId w:val="3"/>
        </w:numPr>
      </w:pPr>
      <w:bookmarkStart w:id="10" w:name="_1t3h5sf" w:colFirst="0" w:colLast="0"/>
      <w:bookmarkEnd w:id="10"/>
      <w:r>
        <w:t>JUSTIFICATIVA</w:t>
      </w:r>
    </w:p>
    <w:p w14:paraId="54439073" w14:textId="75001E6D" w:rsidR="00A8340C" w:rsidRDefault="00D413BF" w:rsidP="006771EF">
      <w:pPr>
        <w:pStyle w:val="TF-TEXTO"/>
      </w:pPr>
      <w:r>
        <w:t xml:space="preserve">No </w:t>
      </w:r>
      <w:r w:rsidR="006771EF">
        <w:fldChar w:fldCharType="begin"/>
      </w:r>
      <w:r w:rsidR="006771EF">
        <w:instrText xml:space="preserve"> REF _Ref169619410 \h  \* MERGEFORMAT </w:instrText>
      </w:r>
      <w:r w:rsidR="006771EF">
        <w:fldChar w:fldCharType="separate"/>
      </w:r>
      <w:r w:rsidR="006771EF">
        <w:t xml:space="preserve">Quadro </w:t>
      </w:r>
      <w:r w:rsidR="006771EF">
        <w:rPr>
          <w:noProof/>
        </w:rPr>
        <w:t>1</w:t>
      </w:r>
      <w:r w:rsidR="006771EF">
        <w:fldChar w:fldCharType="end"/>
      </w:r>
      <w:r w:rsidR="006771EF">
        <w:t xml:space="preserve"> </w:t>
      </w:r>
      <w:r>
        <w:t>é apresentado um comparativo entre os trabalhos correlatos. As linhas representam as características e as colunas os trabalhos.</w:t>
      </w:r>
      <w:r w:rsidR="00FA2BC1">
        <w:t xml:space="preserve"> </w:t>
      </w:r>
      <w:r w:rsidR="00A8340C">
        <w:t>Conforme apresentado no Quadro 1, os três trabalhos atuam com aplicações móveis na identificação de animais e utilizam GPS para a localização, com exceção para o Sistema Urubu e SISS-Geo que possuem também uma plataforma web, porém possuem objetivos diferentes. O Sistema Urubu e o One Click buscam animais já feridos ou mortos em estradas para mapear os pontos onde mais ocorrem incidentes de trânsito com animais, sendo que o One Click já possui integração para o compartilhamento de dados com órgãos responsáveis. O SISS-Geo realiza o monitoramento de animais vivos que possam transmitir doenças para as pessoas.</w:t>
      </w:r>
    </w:p>
    <w:p w14:paraId="3F0980AA" w14:textId="77777777" w:rsidR="00A8340C" w:rsidRDefault="00A8340C" w:rsidP="00A8340C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 Sistema Urubu e o SISS-Geo possuem um processo de cadastro e uma etapa de validação dos registros recebidos realizada por humanos, enquanto o One Click os encaminha direto para os Caltrans. Além disso, o SISS-Geo é o único que com a parceria com laboratórios, pode enviar pessoas para os locais das ocorrências para a realização de testes e experimentos com os animais. Não é especificado se algum tratamento é feito posteriormente com o animal infectado.</w:t>
      </w:r>
    </w:p>
    <w:p w14:paraId="0B362EA7" w14:textId="119C3C22" w:rsidR="0016678B" w:rsidRPr="006771EF" w:rsidRDefault="00A8340C" w:rsidP="006771EF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Diante desse contexto, este trabalho se torna relevante pois visa auxiliar na comunicação para o resgate e tratamento de animais silvestres feridos, aplicando o mesmo conceito de ciência cidadã. Por meio do desenvolvimento de uma plataforma tanto web como móvel, </w:t>
      </w:r>
      <w:r w:rsidR="00537836">
        <w:rPr>
          <w:color w:val="000000"/>
          <w:sz w:val="20"/>
          <w:szCs w:val="20"/>
        </w:rPr>
        <w:t xml:space="preserve">espera-se </w:t>
      </w:r>
      <w:r>
        <w:rPr>
          <w:color w:val="000000"/>
          <w:sz w:val="20"/>
          <w:szCs w:val="20"/>
        </w:rPr>
        <w:t xml:space="preserve">ser possível promover a comunicação entre </w:t>
      </w:r>
      <w:r>
        <w:rPr>
          <w:color w:val="000000"/>
          <w:sz w:val="20"/>
          <w:szCs w:val="20"/>
        </w:rPr>
        <w:lastRenderedPageBreak/>
        <w:t>a comunidade, o Hospital Escola Veterinário (HEV) da FURB e os órgãos responsáveis pelo resgate e transporte destes animais.</w:t>
      </w:r>
      <w:bookmarkStart w:id="11" w:name="_4d34og8" w:colFirst="0" w:colLast="0"/>
      <w:bookmarkEnd w:id="11"/>
    </w:p>
    <w:p w14:paraId="24A0BCA2" w14:textId="56E95CF8" w:rsidR="006771EF" w:rsidRDefault="006771EF" w:rsidP="006771EF">
      <w:pPr>
        <w:pStyle w:val="TF-LEGENDA"/>
      </w:pPr>
      <w:bookmarkStart w:id="12" w:name="_Ref169619410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2"/>
      <w:r>
        <w:t xml:space="preserve"> </w:t>
      </w:r>
      <w:r w:rsidRPr="00E3316F">
        <w:t>–</w:t>
      </w:r>
      <w:r>
        <w:t xml:space="preserve"> </w:t>
      </w:r>
      <w:r w:rsidRPr="008B52C3">
        <w:t>Comparativo dos trabalhos correlatos</w:t>
      </w:r>
    </w:p>
    <w:tbl>
      <w:tblPr>
        <w:tblStyle w:val="a0"/>
        <w:tblW w:w="894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48"/>
        <w:gridCol w:w="1984"/>
        <w:gridCol w:w="1975"/>
        <w:gridCol w:w="1841"/>
      </w:tblGrid>
      <w:tr w:rsidR="0016678B" w14:paraId="73F24B3B" w14:textId="77777777" w:rsidTr="00E3316F">
        <w:trPr>
          <w:trHeight w:val="567"/>
        </w:trPr>
        <w:tc>
          <w:tcPr>
            <w:tcW w:w="3148" w:type="dxa"/>
            <w:shd w:val="clear" w:color="auto" w:fill="A6A6A6"/>
          </w:tcPr>
          <w:p w14:paraId="38A8868C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hidden="0" allowOverlap="1" wp14:anchorId="1E624F37" wp14:editId="32FE885E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270510</wp:posOffset>
                      </wp:positionV>
                      <wp:extent cx="1143000" cy="254000"/>
                      <wp:effectExtent l="0" t="0" r="0" b="0"/>
                      <wp:wrapSquare wrapText="bothSides" distT="45720" distB="45720" distL="114300" distR="114300"/>
                      <wp:docPr id="1" name="Caixa de Texto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14300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C03319" w14:textId="77777777" w:rsidR="00217331" w:rsidRDefault="00D413BF" w:rsidP="006B0760"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1E624F3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1" o:spid="_x0000_s1026" type="#_x0000_t202" style="position:absolute;margin-left:-5.4pt;margin-top:21.3pt;width:90pt;height:20pt;z-index:251660288;visibility:visible;mso-wrap-style:square;mso-width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" filled="f" stroked="f">
                      <v:textbox>
                        <w:txbxContent>
                          <w:p w14:paraId="70C03319" w14:textId="77777777" w:rsidR="00217331" w:rsidRDefault="00D413BF" w:rsidP="006B0760"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hidden="0" allowOverlap="1" wp14:anchorId="71B4A3A0" wp14:editId="39F623C4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 distT="45720" distB="45720" distL="114300" distR="114300"/>
                      <wp:docPr id="2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EB94BC" w14:textId="77777777" w:rsidR="00217331" w:rsidRDefault="00D413BF" w:rsidP="0054044B">
                                  <w:pPr>
                                    <w:jc w:val="center"/>
                                  </w:pPr>
                                  <w:r>
                                    <w:t>Trabalhos 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B4A3A0" id="Caixa de Texto 2" o:spid="_x0000_s1027" type="#_x0000_t202" style="position:absolute;margin-left:96.2pt;margin-top:4.2pt;width:104.55pt;height:23.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" filled="f" stroked="f">
                      <v:textbox>
                        <w:txbxContent>
                          <w:p w14:paraId="62EB94BC" w14:textId="77777777" w:rsidR="00217331" w:rsidRDefault="00D413BF" w:rsidP="0054044B">
                            <w:pPr>
                              <w:jc w:val="center"/>
                            </w:pPr>
                            <w:r>
                              <w:t>Trabalhos 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984" w:type="dxa"/>
            <w:shd w:val="clear" w:color="auto" w:fill="A6A6A6"/>
            <w:vAlign w:val="center"/>
          </w:tcPr>
          <w:p w14:paraId="343E8672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Castro e Bager (2019)</w:t>
            </w:r>
          </w:p>
        </w:tc>
        <w:tc>
          <w:tcPr>
            <w:tcW w:w="1975" w:type="dxa"/>
            <w:shd w:val="clear" w:color="auto" w:fill="A6A6A6"/>
            <w:vAlign w:val="center"/>
          </w:tcPr>
          <w:p w14:paraId="5DB8983B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Chame et al. (2015)</w:t>
            </w:r>
          </w:p>
        </w:tc>
        <w:tc>
          <w:tcPr>
            <w:tcW w:w="1841" w:type="dxa"/>
            <w:shd w:val="clear" w:color="auto" w:fill="A6A6A6"/>
            <w:vAlign w:val="center"/>
          </w:tcPr>
          <w:p w14:paraId="0DB500F4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Shilling e Waetjen (2017)</w:t>
            </w:r>
          </w:p>
        </w:tc>
      </w:tr>
      <w:tr w:rsidR="0016678B" w14:paraId="6A4E3117" w14:textId="77777777" w:rsidTr="00E3316F">
        <w:tc>
          <w:tcPr>
            <w:tcW w:w="3148" w:type="dxa"/>
            <w:shd w:val="clear" w:color="auto" w:fill="auto"/>
          </w:tcPr>
          <w:p w14:paraId="313D1849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Plataformas</w:t>
            </w:r>
          </w:p>
        </w:tc>
        <w:tc>
          <w:tcPr>
            <w:tcW w:w="1984" w:type="dxa"/>
            <w:shd w:val="clear" w:color="auto" w:fill="auto"/>
          </w:tcPr>
          <w:p w14:paraId="0FD97A1F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Android, IOS e Web</w:t>
            </w:r>
          </w:p>
        </w:tc>
        <w:tc>
          <w:tcPr>
            <w:tcW w:w="1975" w:type="dxa"/>
            <w:shd w:val="clear" w:color="auto" w:fill="auto"/>
          </w:tcPr>
          <w:p w14:paraId="252EA352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Android, IOS e Web</w:t>
            </w:r>
          </w:p>
        </w:tc>
        <w:tc>
          <w:tcPr>
            <w:tcW w:w="1841" w:type="dxa"/>
            <w:shd w:val="clear" w:color="auto" w:fill="auto"/>
          </w:tcPr>
          <w:p w14:paraId="093C5324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Android e IOS</w:t>
            </w:r>
          </w:p>
        </w:tc>
      </w:tr>
      <w:tr w:rsidR="0016678B" w14:paraId="69E4A285" w14:textId="77777777" w:rsidTr="00E3316F">
        <w:tc>
          <w:tcPr>
            <w:tcW w:w="3148" w:type="dxa"/>
            <w:shd w:val="clear" w:color="auto" w:fill="auto"/>
          </w:tcPr>
          <w:p w14:paraId="54BE3537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Frameworks utilizados</w:t>
            </w:r>
          </w:p>
        </w:tc>
        <w:tc>
          <w:tcPr>
            <w:tcW w:w="1984" w:type="dxa"/>
            <w:shd w:val="clear" w:color="auto" w:fill="auto"/>
          </w:tcPr>
          <w:p w14:paraId="200C7478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especificado</w:t>
            </w:r>
          </w:p>
        </w:tc>
        <w:tc>
          <w:tcPr>
            <w:tcW w:w="1975" w:type="dxa"/>
            <w:shd w:val="clear" w:color="auto" w:fill="auto"/>
          </w:tcPr>
          <w:p w14:paraId="18DCF23E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especificado</w:t>
            </w:r>
          </w:p>
        </w:tc>
        <w:tc>
          <w:tcPr>
            <w:tcW w:w="1841" w:type="dxa"/>
            <w:shd w:val="clear" w:color="auto" w:fill="auto"/>
          </w:tcPr>
          <w:p w14:paraId="6F45F569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Ionic</w:t>
            </w:r>
          </w:p>
        </w:tc>
      </w:tr>
      <w:tr w:rsidR="0016678B" w14:paraId="77BC5B8E" w14:textId="77777777" w:rsidTr="00E3316F">
        <w:tc>
          <w:tcPr>
            <w:tcW w:w="3148" w:type="dxa"/>
            <w:shd w:val="clear" w:color="auto" w:fill="auto"/>
          </w:tcPr>
          <w:p w14:paraId="033BBF62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Objetivo do aplicativo</w:t>
            </w:r>
          </w:p>
        </w:tc>
        <w:tc>
          <w:tcPr>
            <w:tcW w:w="1984" w:type="dxa"/>
            <w:shd w:val="clear" w:color="auto" w:fill="auto"/>
          </w:tcPr>
          <w:p w14:paraId="2629B7C5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Mapear áreas de atropelamento de animais</w:t>
            </w:r>
          </w:p>
        </w:tc>
        <w:tc>
          <w:tcPr>
            <w:tcW w:w="1975" w:type="dxa"/>
            <w:shd w:val="clear" w:color="auto" w:fill="auto"/>
          </w:tcPr>
          <w:p w14:paraId="297BB7A5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Mapear áreas que possuam animais com agentes patogênicos</w:t>
            </w:r>
          </w:p>
        </w:tc>
        <w:tc>
          <w:tcPr>
            <w:tcW w:w="1841" w:type="dxa"/>
            <w:shd w:val="clear" w:color="auto" w:fill="auto"/>
          </w:tcPr>
          <w:p w14:paraId="0A40EC78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Mapear áreas de atropelamento de animais integrado com órgãos de vigilância de rodovias</w:t>
            </w:r>
          </w:p>
        </w:tc>
      </w:tr>
      <w:tr w:rsidR="0016678B" w14:paraId="6644833C" w14:textId="77777777" w:rsidTr="00E3316F">
        <w:tc>
          <w:tcPr>
            <w:tcW w:w="3148" w:type="dxa"/>
            <w:shd w:val="clear" w:color="auto" w:fill="auto"/>
          </w:tcPr>
          <w:p w14:paraId="10115DFC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Envio de imagem do animal</w:t>
            </w:r>
          </w:p>
        </w:tc>
        <w:tc>
          <w:tcPr>
            <w:tcW w:w="1984" w:type="dxa"/>
            <w:shd w:val="clear" w:color="auto" w:fill="auto"/>
          </w:tcPr>
          <w:p w14:paraId="054F48B8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Apenas uma</w:t>
            </w:r>
          </w:p>
        </w:tc>
        <w:tc>
          <w:tcPr>
            <w:tcW w:w="1975" w:type="dxa"/>
            <w:shd w:val="clear" w:color="auto" w:fill="auto"/>
          </w:tcPr>
          <w:p w14:paraId="4DA568D9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especificado</w:t>
            </w:r>
          </w:p>
        </w:tc>
        <w:tc>
          <w:tcPr>
            <w:tcW w:w="1841" w:type="dxa"/>
            <w:shd w:val="clear" w:color="auto" w:fill="auto"/>
          </w:tcPr>
          <w:p w14:paraId="5DB43AE6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Sim</w:t>
            </w:r>
          </w:p>
        </w:tc>
      </w:tr>
      <w:tr w:rsidR="0016678B" w14:paraId="291538BF" w14:textId="77777777" w:rsidTr="00E3316F">
        <w:tc>
          <w:tcPr>
            <w:tcW w:w="3148" w:type="dxa"/>
            <w:shd w:val="clear" w:color="auto" w:fill="auto"/>
          </w:tcPr>
          <w:p w14:paraId="6D6B9466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Envio da localização por GPS</w:t>
            </w:r>
          </w:p>
        </w:tc>
        <w:tc>
          <w:tcPr>
            <w:tcW w:w="1984" w:type="dxa"/>
            <w:shd w:val="clear" w:color="auto" w:fill="auto"/>
          </w:tcPr>
          <w:p w14:paraId="5328F3B5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Sim</w:t>
            </w:r>
          </w:p>
        </w:tc>
        <w:tc>
          <w:tcPr>
            <w:tcW w:w="1975" w:type="dxa"/>
            <w:shd w:val="clear" w:color="auto" w:fill="auto"/>
          </w:tcPr>
          <w:p w14:paraId="651A3ABF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Sim</w:t>
            </w:r>
          </w:p>
        </w:tc>
        <w:tc>
          <w:tcPr>
            <w:tcW w:w="1841" w:type="dxa"/>
            <w:shd w:val="clear" w:color="auto" w:fill="auto"/>
          </w:tcPr>
          <w:p w14:paraId="3A4CA2FB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Sim</w:t>
            </w:r>
          </w:p>
        </w:tc>
      </w:tr>
      <w:tr w:rsidR="0016678B" w14:paraId="043FB1E0" w14:textId="77777777" w:rsidTr="00E3316F">
        <w:tc>
          <w:tcPr>
            <w:tcW w:w="3148" w:type="dxa"/>
            <w:shd w:val="clear" w:color="auto" w:fill="auto"/>
          </w:tcPr>
          <w:p w14:paraId="2E2ECEC1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Funciona offline</w:t>
            </w:r>
          </w:p>
        </w:tc>
        <w:tc>
          <w:tcPr>
            <w:tcW w:w="1984" w:type="dxa"/>
            <w:shd w:val="clear" w:color="auto" w:fill="auto"/>
          </w:tcPr>
          <w:p w14:paraId="54BE9402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Sim</w:t>
            </w:r>
          </w:p>
        </w:tc>
        <w:tc>
          <w:tcPr>
            <w:tcW w:w="1975" w:type="dxa"/>
            <w:shd w:val="clear" w:color="auto" w:fill="auto"/>
          </w:tcPr>
          <w:p w14:paraId="2E40FF06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especificado</w:t>
            </w:r>
          </w:p>
        </w:tc>
        <w:tc>
          <w:tcPr>
            <w:tcW w:w="1841" w:type="dxa"/>
            <w:shd w:val="clear" w:color="auto" w:fill="auto"/>
          </w:tcPr>
          <w:p w14:paraId="0E844B0C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especificado</w:t>
            </w:r>
          </w:p>
        </w:tc>
      </w:tr>
      <w:tr w:rsidR="0016678B" w14:paraId="3ADD924F" w14:textId="77777777" w:rsidTr="00E3316F">
        <w:tc>
          <w:tcPr>
            <w:tcW w:w="3148" w:type="dxa"/>
            <w:shd w:val="clear" w:color="auto" w:fill="auto"/>
          </w:tcPr>
          <w:p w14:paraId="1A979FCA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Possui validação por especialistas</w:t>
            </w:r>
          </w:p>
        </w:tc>
        <w:tc>
          <w:tcPr>
            <w:tcW w:w="1984" w:type="dxa"/>
            <w:shd w:val="clear" w:color="auto" w:fill="auto"/>
          </w:tcPr>
          <w:p w14:paraId="45D9D1D0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Sim</w:t>
            </w:r>
          </w:p>
        </w:tc>
        <w:tc>
          <w:tcPr>
            <w:tcW w:w="1975" w:type="dxa"/>
            <w:shd w:val="clear" w:color="auto" w:fill="auto"/>
          </w:tcPr>
          <w:p w14:paraId="5052F2B3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Sim</w:t>
            </w:r>
          </w:p>
        </w:tc>
        <w:tc>
          <w:tcPr>
            <w:tcW w:w="1841" w:type="dxa"/>
            <w:shd w:val="clear" w:color="auto" w:fill="auto"/>
          </w:tcPr>
          <w:p w14:paraId="1935AA93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especificado</w:t>
            </w:r>
          </w:p>
        </w:tc>
      </w:tr>
      <w:tr w:rsidR="0016678B" w14:paraId="684A8C8C" w14:textId="77777777" w:rsidTr="00E3316F">
        <w:tc>
          <w:tcPr>
            <w:tcW w:w="3148" w:type="dxa"/>
            <w:shd w:val="clear" w:color="auto" w:fill="auto"/>
          </w:tcPr>
          <w:p w14:paraId="6142B06C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Necessário a criação de conta</w:t>
            </w:r>
          </w:p>
        </w:tc>
        <w:tc>
          <w:tcPr>
            <w:tcW w:w="1984" w:type="dxa"/>
            <w:shd w:val="clear" w:color="auto" w:fill="auto"/>
          </w:tcPr>
          <w:p w14:paraId="56770343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Sim</w:t>
            </w:r>
          </w:p>
        </w:tc>
        <w:tc>
          <w:tcPr>
            <w:tcW w:w="1975" w:type="dxa"/>
            <w:shd w:val="clear" w:color="auto" w:fill="auto"/>
          </w:tcPr>
          <w:p w14:paraId="2EC50DFD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Sim</w:t>
            </w:r>
          </w:p>
        </w:tc>
        <w:tc>
          <w:tcPr>
            <w:tcW w:w="1841" w:type="dxa"/>
            <w:shd w:val="clear" w:color="auto" w:fill="auto"/>
          </w:tcPr>
          <w:p w14:paraId="58B664EC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especificado</w:t>
            </w:r>
          </w:p>
        </w:tc>
      </w:tr>
    </w:tbl>
    <w:p w14:paraId="0EFEB665" w14:textId="77777777" w:rsidR="0016678B" w:rsidRPr="00E3316F" w:rsidRDefault="00D413BF" w:rsidP="00E3316F">
      <w:pPr>
        <w:pStyle w:val="TF-FONTE"/>
      </w:pPr>
      <w:r w:rsidRPr="00E3316F">
        <w:t>Fonte: elaborado pelo autor.</w:t>
      </w:r>
    </w:p>
    <w:p w14:paraId="06FA85E2" w14:textId="3ABDA48A" w:rsidR="0016678B" w:rsidRDefault="00D413BF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Os registros </w:t>
      </w:r>
      <w:r w:rsidR="00A8340C">
        <w:rPr>
          <w:color w:val="000000"/>
          <w:sz w:val="20"/>
          <w:szCs w:val="20"/>
        </w:rPr>
        <w:t xml:space="preserve">a serem feitos no aplicativo </w:t>
      </w:r>
      <w:r>
        <w:rPr>
          <w:color w:val="000000"/>
          <w:sz w:val="20"/>
          <w:szCs w:val="20"/>
        </w:rPr>
        <w:t>serão enviados para um servidor</w:t>
      </w:r>
      <w:r w:rsidR="00B1207C">
        <w:rPr>
          <w:color w:val="000000"/>
          <w:sz w:val="20"/>
          <w:szCs w:val="20"/>
        </w:rPr>
        <w:t xml:space="preserve"> central</w:t>
      </w:r>
      <w:r w:rsidR="0054471E">
        <w:rPr>
          <w:color w:val="000000"/>
          <w:sz w:val="20"/>
          <w:szCs w:val="20"/>
        </w:rPr>
        <w:t xml:space="preserve"> via comunicação Hypertext Transfer Protocol (HTTP)</w:t>
      </w:r>
      <w:r>
        <w:rPr>
          <w:color w:val="000000"/>
          <w:sz w:val="20"/>
          <w:szCs w:val="20"/>
        </w:rPr>
        <w:t xml:space="preserve">, que será responsável por processar as informações e encaminhá-las ao HEV. Esta plataforma, desenvolvida utilizando o framework Angular, possibilitará o envio de imagens do animal e localização do registro na versão </w:t>
      </w:r>
      <w:r w:rsidR="00A8340C">
        <w:rPr>
          <w:color w:val="000000"/>
          <w:sz w:val="20"/>
          <w:szCs w:val="20"/>
        </w:rPr>
        <w:t>móvel</w:t>
      </w:r>
      <w:r>
        <w:rPr>
          <w:color w:val="000000"/>
          <w:sz w:val="20"/>
          <w:szCs w:val="20"/>
        </w:rPr>
        <w:t>, facilitando a identificação do tipo de animal a ser resgatado e sua localização. O HEV receberá esses chamados para poder acionar os órgãos responsáveis pelo resgate e, com base nas imagens recebidas, saber o estado e tipo de animal que será tratado. Posteriormente, o HEV poderá realizar atualizações na plataforma sobre o estado do animal para o usuário responsável pelo chamado.</w:t>
      </w:r>
    </w:p>
    <w:p w14:paraId="53EEDB9C" w14:textId="77777777" w:rsidR="0016678B" w:rsidRDefault="00D413BF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Além de facilitar a comunicação entre a comunidade e órgãos responsáveis pelo resgate e cuidado com os animais silvestres, este trabalho tem potencial para abrir caminho para futuras análises dos locais de maior ocorrência de resgate e sua relação com a malha urbana da região. Além disso, contribui para a pesquisa sobre a interação da tecnologia com a comunidade por meio da ciência cidadã.</w:t>
      </w:r>
    </w:p>
    <w:p w14:paraId="0D6BC578" w14:textId="77777777" w:rsidR="0016678B" w:rsidRDefault="00D413BF">
      <w:pPr>
        <w:pStyle w:val="Ttulo2"/>
        <w:numPr>
          <w:ilvl w:val="1"/>
          <w:numId w:val="3"/>
        </w:numPr>
      </w:pPr>
      <w:r>
        <w:t>REQUISITOS PRINCIPAIS DO PROBLEMA A SER TRABALHADO</w:t>
      </w:r>
    </w:p>
    <w:p w14:paraId="7A833F3E" w14:textId="77777777" w:rsidR="0016678B" w:rsidRDefault="00D413BF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 trabalho proposto deverá contemplar os seguintes Requisitos Funcionais (RF) e Requisitos Não Funcionais (RNF):</w:t>
      </w:r>
    </w:p>
    <w:p w14:paraId="181E25A3" w14:textId="2027C8D1" w:rsidR="0016678B" w:rsidRDefault="00D413BF" w:rsidP="00E3316F">
      <w:pPr>
        <w:pStyle w:val="TF-ALNEA"/>
        <w:numPr>
          <w:ilvl w:val="0"/>
          <w:numId w:val="1"/>
        </w:numPr>
        <w:tabs>
          <w:tab w:val="num" w:pos="1077"/>
        </w:tabs>
        <w:ind w:left="1077"/>
      </w:pPr>
      <w:r w:rsidRPr="00E3316F">
        <w:t>permitir o cadastro de usuários (RF);</w:t>
      </w:r>
    </w:p>
    <w:p w14:paraId="57969848" w14:textId="314FC9BA" w:rsidR="0016678B" w:rsidRDefault="00D413BF" w:rsidP="00E3316F">
      <w:pPr>
        <w:pStyle w:val="TF-ALNEA"/>
        <w:numPr>
          <w:ilvl w:val="0"/>
          <w:numId w:val="1"/>
        </w:numPr>
        <w:tabs>
          <w:tab w:val="num" w:pos="1077"/>
        </w:tabs>
        <w:ind w:left="1077"/>
      </w:pPr>
      <w:r w:rsidRPr="00E3316F">
        <w:t xml:space="preserve">permitir o envio pelo usuário da localização por GPS </w:t>
      </w:r>
      <w:r w:rsidR="00A8340C">
        <w:t xml:space="preserve">de onde foi encontrado </w:t>
      </w:r>
      <w:r w:rsidRPr="00C87511">
        <w:t>o animal (RF);</w:t>
      </w:r>
    </w:p>
    <w:p w14:paraId="475CF998" w14:textId="77777777" w:rsidR="0016678B" w:rsidRDefault="00D413BF" w:rsidP="00E3316F">
      <w:pPr>
        <w:pStyle w:val="TF-ALNEA"/>
        <w:numPr>
          <w:ilvl w:val="0"/>
          <w:numId w:val="1"/>
        </w:numPr>
        <w:tabs>
          <w:tab w:val="num" w:pos="1077"/>
        </w:tabs>
        <w:ind w:left="1077"/>
      </w:pPr>
      <w:r w:rsidRPr="00E3316F">
        <w:t>permitir o envio pelo usuário de imagens do animal bem como relato do seu estado e características físicas (RF);</w:t>
      </w:r>
    </w:p>
    <w:p w14:paraId="54E00439" w14:textId="77777777" w:rsidR="0016678B" w:rsidRDefault="00D413BF" w:rsidP="00E3316F">
      <w:pPr>
        <w:pStyle w:val="TF-ALNEA"/>
        <w:numPr>
          <w:ilvl w:val="0"/>
          <w:numId w:val="1"/>
        </w:numPr>
        <w:tabs>
          <w:tab w:val="num" w:pos="1077"/>
        </w:tabs>
        <w:ind w:left="1077"/>
      </w:pPr>
      <w:r w:rsidRPr="00E3316F">
        <w:t>permitir o usuário acompanhar a situação do animal (RF);</w:t>
      </w:r>
    </w:p>
    <w:p w14:paraId="310EEDE7" w14:textId="77777777" w:rsidR="0016678B" w:rsidRDefault="00D413BF" w:rsidP="00E3316F">
      <w:pPr>
        <w:pStyle w:val="TF-ALNEA"/>
        <w:numPr>
          <w:ilvl w:val="0"/>
          <w:numId w:val="1"/>
        </w:numPr>
        <w:tabs>
          <w:tab w:val="num" w:pos="1077"/>
        </w:tabs>
        <w:ind w:left="1077"/>
      </w:pPr>
      <w:r w:rsidRPr="00C87511">
        <w:t>possibilitar os recebimentos dos chamados de forma simples para os responsáveis pelo HEV (RF);</w:t>
      </w:r>
    </w:p>
    <w:p w14:paraId="24C97FAD" w14:textId="7177EBFE" w:rsidR="0016678B" w:rsidRDefault="00D413BF" w:rsidP="00E3316F">
      <w:pPr>
        <w:pStyle w:val="TF-ALNEA"/>
        <w:numPr>
          <w:ilvl w:val="0"/>
          <w:numId w:val="1"/>
        </w:numPr>
        <w:tabs>
          <w:tab w:val="num" w:pos="1077"/>
        </w:tabs>
        <w:ind w:left="1077"/>
      </w:pPr>
      <w:r w:rsidRPr="00C87511">
        <w:t>utilizar Flutter para desenvolver o aplicativo (R</w:t>
      </w:r>
      <w:r w:rsidR="00C87511">
        <w:t>N</w:t>
      </w:r>
      <w:r w:rsidRPr="00C87511">
        <w:t>F);</w:t>
      </w:r>
    </w:p>
    <w:p w14:paraId="6133D1A2" w14:textId="20A561B1" w:rsidR="0016678B" w:rsidRDefault="00D413BF" w:rsidP="00E3316F">
      <w:pPr>
        <w:pStyle w:val="TF-ALNEA"/>
        <w:numPr>
          <w:ilvl w:val="0"/>
          <w:numId w:val="1"/>
        </w:numPr>
        <w:tabs>
          <w:tab w:val="num" w:pos="1077"/>
        </w:tabs>
        <w:ind w:left="1077"/>
      </w:pPr>
      <w:r w:rsidRPr="00C87511">
        <w:t xml:space="preserve">utilizar o framework Angular para desenvolver o </w:t>
      </w:r>
      <w:r w:rsidR="00A8340C">
        <w:t>W</w:t>
      </w:r>
      <w:r w:rsidR="00A8340C" w:rsidRPr="00C87511">
        <w:t xml:space="preserve">ebsite </w:t>
      </w:r>
      <w:r w:rsidRPr="00C87511">
        <w:t>(R</w:t>
      </w:r>
      <w:r w:rsidR="00C87511">
        <w:t>N</w:t>
      </w:r>
      <w:r w:rsidRPr="00C87511">
        <w:t>F);</w:t>
      </w:r>
    </w:p>
    <w:p w14:paraId="1BFE2020" w14:textId="77777777" w:rsidR="0016678B" w:rsidRDefault="00D413BF" w:rsidP="00E3316F">
      <w:pPr>
        <w:pStyle w:val="TF-ALNEA"/>
        <w:numPr>
          <w:ilvl w:val="0"/>
          <w:numId w:val="1"/>
        </w:numPr>
        <w:tabs>
          <w:tab w:val="num" w:pos="1077"/>
        </w:tabs>
        <w:ind w:left="1077"/>
      </w:pPr>
      <w:r w:rsidRPr="00C87511">
        <w:t>ser fácil de utilizar, com interface intuitiva e amigável (RNF);</w:t>
      </w:r>
    </w:p>
    <w:p w14:paraId="7F233128" w14:textId="77777777" w:rsidR="0016678B" w:rsidRDefault="00D413BF" w:rsidP="00E3316F">
      <w:pPr>
        <w:pStyle w:val="TF-ALNEA"/>
        <w:numPr>
          <w:ilvl w:val="0"/>
          <w:numId w:val="1"/>
        </w:numPr>
        <w:tabs>
          <w:tab w:val="num" w:pos="1077"/>
        </w:tabs>
        <w:ind w:left="1077"/>
      </w:pPr>
      <w:r w:rsidRPr="00C87511">
        <w:t>ser compatível com vários tipos de dispositivos, como smartphones, tablets e computadores (RNF);</w:t>
      </w:r>
    </w:p>
    <w:p w14:paraId="4FDF437E" w14:textId="77777777" w:rsidR="00C57667" w:rsidRDefault="00D413BF" w:rsidP="00C57667">
      <w:pPr>
        <w:pStyle w:val="TF-ALNEA"/>
        <w:numPr>
          <w:ilvl w:val="0"/>
          <w:numId w:val="1"/>
        </w:numPr>
        <w:tabs>
          <w:tab w:val="num" w:pos="1077"/>
        </w:tabs>
        <w:ind w:left="1077"/>
      </w:pPr>
      <w:r w:rsidRPr="00C87511">
        <w:t xml:space="preserve">armazenar temporariamente </w:t>
      </w:r>
      <w:r w:rsidR="00C87511">
        <w:t xml:space="preserve">dados </w:t>
      </w:r>
      <w:r w:rsidRPr="00C87511">
        <w:t>em dispositivos móveis</w:t>
      </w:r>
      <w:r w:rsidR="00C87511">
        <w:t xml:space="preserve"> caso </w:t>
      </w:r>
      <w:r w:rsidRPr="00C87511">
        <w:t xml:space="preserve">possua acesso </w:t>
      </w:r>
      <w:r w:rsidR="00C87511">
        <w:t>à</w:t>
      </w:r>
      <w:r w:rsidR="00F34872">
        <w:t xml:space="preserve"> internet</w:t>
      </w:r>
      <w:r w:rsidRPr="00C87511">
        <w:t xml:space="preserve"> no momento (RNF);</w:t>
      </w:r>
    </w:p>
    <w:p w14:paraId="1D0DDA04" w14:textId="2D4BCC09" w:rsidR="0016678B" w:rsidRDefault="00C87511" w:rsidP="00C57667">
      <w:pPr>
        <w:pStyle w:val="TF-ALNEA"/>
        <w:numPr>
          <w:ilvl w:val="0"/>
          <w:numId w:val="1"/>
        </w:numPr>
        <w:tabs>
          <w:tab w:val="num" w:pos="1077"/>
        </w:tabs>
        <w:ind w:left="1077"/>
      </w:pPr>
      <w:r w:rsidRPr="00C57667">
        <w:rPr>
          <w:color w:val="000000"/>
        </w:rPr>
        <w:t xml:space="preserve">aderir a </w:t>
      </w:r>
      <w:r w:rsidR="00F34872" w:rsidRPr="00C57667">
        <w:rPr>
          <w:color w:val="000000"/>
        </w:rPr>
        <w:t>Lei Geral de Proteção de Dados pessoais (</w:t>
      </w:r>
      <w:r w:rsidRPr="00C57667">
        <w:rPr>
          <w:color w:val="000000"/>
        </w:rPr>
        <w:t>LGPD</w:t>
      </w:r>
      <w:r w:rsidR="00F34872" w:rsidRPr="00C57667">
        <w:rPr>
          <w:color w:val="000000"/>
        </w:rPr>
        <w:t>)</w:t>
      </w:r>
      <w:r w:rsidRPr="00C57667">
        <w:rPr>
          <w:color w:val="000000"/>
        </w:rPr>
        <w:t xml:space="preserve"> referente ao envio e tratamento de dados do usuário (RNF).</w:t>
      </w:r>
    </w:p>
    <w:p w14:paraId="377187D9" w14:textId="77777777" w:rsidR="0016678B" w:rsidRDefault="00D413BF">
      <w:pPr>
        <w:pStyle w:val="Ttulo2"/>
        <w:numPr>
          <w:ilvl w:val="1"/>
          <w:numId w:val="3"/>
        </w:numPr>
      </w:pPr>
      <w:r>
        <w:t>METODOLOGIA</w:t>
      </w:r>
    </w:p>
    <w:p w14:paraId="197552BF" w14:textId="77777777" w:rsidR="0016678B" w:rsidRDefault="00D413BF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 trabalho será desenvolvido observando as seguintes etapas:</w:t>
      </w:r>
    </w:p>
    <w:p w14:paraId="44F424BB" w14:textId="4156E93C" w:rsidR="0016678B" w:rsidRDefault="00D413BF" w:rsidP="00C87511">
      <w:pPr>
        <w:pStyle w:val="TF-ALNEA"/>
        <w:numPr>
          <w:ilvl w:val="0"/>
          <w:numId w:val="2"/>
        </w:numPr>
        <w:tabs>
          <w:tab w:val="num" w:pos="1077"/>
        </w:tabs>
      </w:pPr>
      <w:r w:rsidRPr="00C87511">
        <w:t xml:space="preserve">levantamento bibliográfico: realizar levantamentos na utilização de GPS, compartilhamento da aplicação com a comunidade, resgate de animais </w:t>
      </w:r>
      <w:r w:rsidR="00F34872">
        <w:t>e</w:t>
      </w:r>
      <w:r w:rsidRPr="00C87511">
        <w:t xml:space="preserve"> </w:t>
      </w:r>
      <w:r w:rsidR="00F34872">
        <w:t xml:space="preserve">sobre </w:t>
      </w:r>
      <w:r w:rsidRPr="00C87511">
        <w:t>conceito ciência cidadã;</w:t>
      </w:r>
    </w:p>
    <w:p w14:paraId="6531EE60" w14:textId="6C7C6C1F" w:rsidR="0016678B" w:rsidRDefault="00D413BF" w:rsidP="00C87511">
      <w:pPr>
        <w:pStyle w:val="TF-ALNEA"/>
        <w:numPr>
          <w:ilvl w:val="0"/>
          <w:numId w:val="2"/>
        </w:numPr>
        <w:tabs>
          <w:tab w:val="num" w:pos="1077"/>
        </w:tabs>
      </w:pPr>
      <w:r w:rsidRPr="00C87511">
        <w:t>visita ao Hospital Escola Veterinário</w:t>
      </w:r>
      <w:r w:rsidR="00F34872">
        <w:t xml:space="preserve"> (HEV)</w:t>
      </w:r>
      <w:r w:rsidRPr="00C87511">
        <w:t>: visitar o HEV</w:t>
      </w:r>
      <w:r w:rsidR="00F34872">
        <w:t xml:space="preserve"> </w:t>
      </w:r>
      <w:r w:rsidRPr="00C87511">
        <w:t>para entender os processos e a atuação nas etapas de recebimento do chamado, tratamento do animal e liberação de volta a natureza;</w:t>
      </w:r>
    </w:p>
    <w:p w14:paraId="4792CDEA" w14:textId="77777777" w:rsidR="0016678B" w:rsidRDefault="00D413BF" w:rsidP="00C87511">
      <w:pPr>
        <w:pStyle w:val="TF-ALNEA"/>
        <w:numPr>
          <w:ilvl w:val="0"/>
          <w:numId w:val="2"/>
        </w:numPr>
        <w:tabs>
          <w:tab w:val="num" w:pos="1077"/>
        </w:tabs>
      </w:pPr>
      <w:r w:rsidRPr="00976D9A">
        <w:t>levantamento de requisitos: baseando-se nas informações da etapa anterior, reavaliar os requisitos propostos para a aplicação e verificar se atendem as necessidades do HEV para a parceria com a comunidade;</w:t>
      </w:r>
    </w:p>
    <w:p w14:paraId="72E681D5" w14:textId="5692927C" w:rsidR="00976D9A" w:rsidRDefault="00976D9A" w:rsidP="00C87511">
      <w:pPr>
        <w:pStyle w:val="TF-ALNEA"/>
        <w:numPr>
          <w:ilvl w:val="0"/>
          <w:numId w:val="2"/>
        </w:numPr>
        <w:tabs>
          <w:tab w:val="num" w:pos="1077"/>
        </w:tabs>
      </w:pPr>
      <w:r>
        <w:lastRenderedPageBreak/>
        <w:t>modelagem UML: modelar os casos de uso do sistema e</w:t>
      </w:r>
      <w:r w:rsidR="00FA2BC1">
        <w:t xml:space="preserve"> o</w:t>
      </w:r>
      <w:r>
        <w:t xml:space="preserve"> seu funcionamento</w:t>
      </w:r>
      <w:r w:rsidR="00DD2B6C">
        <w:t xml:space="preserve"> utilizando Lucidchart</w:t>
      </w:r>
      <w:r>
        <w:t>;</w:t>
      </w:r>
    </w:p>
    <w:p w14:paraId="65F25934" w14:textId="2B64053F" w:rsidR="0016678B" w:rsidRDefault="00D413BF" w:rsidP="00C87511">
      <w:pPr>
        <w:pStyle w:val="TF-ALNEA"/>
        <w:numPr>
          <w:ilvl w:val="0"/>
          <w:numId w:val="2"/>
        </w:numPr>
        <w:tabs>
          <w:tab w:val="num" w:pos="1077"/>
        </w:tabs>
      </w:pPr>
      <w:r w:rsidRPr="00976D9A">
        <w:t>desenvolvimento: implementar a solução proposta</w:t>
      </w:r>
      <w:r w:rsidR="00DD2B6C">
        <w:t xml:space="preserve"> usando Flutter para a plataforma mobile e o framework Angular para a plataforma web</w:t>
      </w:r>
      <w:r w:rsidRPr="00976D9A">
        <w:t>;</w:t>
      </w:r>
    </w:p>
    <w:p w14:paraId="1D551FDF" w14:textId="77777777" w:rsidR="0016678B" w:rsidRDefault="00D413BF" w:rsidP="00C87511">
      <w:pPr>
        <w:pStyle w:val="TF-ALNEA"/>
        <w:numPr>
          <w:ilvl w:val="0"/>
          <w:numId w:val="2"/>
        </w:numPr>
        <w:tabs>
          <w:tab w:val="num" w:pos="1077"/>
        </w:tabs>
      </w:pPr>
      <w:r w:rsidRPr="00976D9A">
        <w:t>testes: realizar testes da aplicação e verificar se os requisitos propostos foram atendidos;</w:t>
      </w:r>
    </w:p>
    <w:p w14:paraId="65B46AC7" w14:textId="2BDFE71A" w:rsidR="0016678B" w:rsidRDefault="00216258" w:rsidP="00C87511">
      <w:pPr>
        <w:pStyle w:val="TF-ALNEA"/>
        <w:numPr>
          <w:ilvl w:val="0"/>
          <w:numId w:val="2"/>
        </w:numPr>
        <w:tabs>
          <w:tab w:val="num" w:pos="1077"/>
        </w:tabs>
      </w:pPr>
      <w:r>
        <w:rPr>
          <w:color w:val="000000"/>
        </w:rPr>
        <w:t>disponibilizar a aplicação em ambiente de produção</w:t>
      </w:r>
      <w:r w:rsidR="00D413BF" w:rsidRPr="00976D9A">
        <w:t xml:space="preserve">: </w:t>
      </w:r>
      <w:r w:rsidR="0042190B">
        <w:t>viabilizar</w:t>
      </w:r>
      <w:r w:rsidR="0042190B" w:rsidRPr="00976D9A">
        <w:t xml:space="preserve"> </w:t>
      </w:r>
      <w:r w:rsidR="00D413BF" w:rsidRPr="00976D9A">
        <w:t>a aplicação na Google Play Store</w:t>
      </w:r>
      <w:r w:rsidR="00F34872">
        <w:t>,</w:t>
      </w:r>
      <w:r w:rsidR="00D413BF" w:rsidRPr="00976D9A">
        <w:t xml:space="preserve"> disponibiliza</w:t>
      </w:r>
      <w:r w:rsidR="00976D9A">
        <w:t>ndo</w:t>
      </w:r>
      <w:r w:rsidR="00D413BF" w:rsidRPr="00976D9A">
        <w:t xml:space="preserve"> para o HEV e para a comunidade.</w:t>
      </w:r>
    </w:p>
    <w:p w14:paraId="73CCAB75" w14:textId="4DCF17A3" w:rsidR="0016678B" w:rsidRPr="006771EF" w:rsidRDefault="00D413BF" w:rsidP="006771EF">
      <w:pPr>
        <w:pStyle w:val="TF-TEXTO"/>
      </w:pPr>
      <w:r>
        <w:t xml:space="preserve">As etapas serão realizadas nos períodos relacionados no </w:t>
      </w:r>
      <w:r w:rsidR="006771EF">
        <w:fldChar w:fldCharType="begin"/>
      </w:r>
      <w:r w:rsidR="006771EF">
        <w:instrText xml:space="preserve"> REF _Ref169619514 \h </w:instrText>
      </w:r>
      <w:r w:rsidR="006771EF">
        <w:fldChar w:fldCharType="separate"/>
      </w:r>
      <w:r w:rsidR="006771EF">
        <w:t xml:space="preserve">Quadro </w:t>
      </w:r>
      <w:r w:rsidR="006771EF">
        <w:rPr>
          <w:noProof/>
        </w:rPr>
        <w:t>2</w:t>
      </w:r>
      <w:r w:rsidR="006771EF">
        <w:fldChar w:fldCharType="end"/>
      </w:r>
      <w:r>
        <w:t>.</w:t>
      </w:r>
      <w:bookmarkStart w:id="13" w:name="_2s8eyo1" w:colFirst="0" w:colLast="0"/>
      <w:bookmarkEnd w:id="13"/>
    </w:p>
    <w:p w14:paraId="7634FC5E" w14:textId="7FA9011A" w:rsidR="006771EF" w:rsidRDefault="006771EF" w:rsidP="006771EF">
      <w:pPr>
        <w:pStyle w:val="TF-LEGENDA"/>
      </w:pPr>
      <w:bookmarkStart w:id="14" w:name="_Ref169619514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14"/>
      <w:r>
        <w:t xml:space="preserve"> </w:t>
      </w:r>
      <w:r w:rsidRPr="00E3316F">
        <w:t>–</w:t>
      </w:r>
      <w:r>
        <w:t xml:space="preserve"> </w:t>
      </w:r>
      <w:r w:rsidRPr="002A15E5">
        <w:t>Cronograma</w:t>
      </w:r>
    </w:p>
    <w:tbl>
      <w:tblPr>
        <w:tblStyle w:val="a1"/>
        <w:tblW w:w="900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170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16678B" w14:paraId="0E706A21" w14:textId="77777777" w:rsidTr="006771EF">
        <w:trPr>
          <w:cantSplit/>
          <w:jc w:val="center"/>
        </w:trPr>
        <w:tc>
          <w:tcPr>
            <w:tcW w:w="617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6A6A6"/>
          </w:tcPr>
          <w:p w14:paraId="0DDAA430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2834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6A6A6"/>
          </w:tcPr>
          <w:p w14:paraId="17D98282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2024</w:t>
            </w:r>
          </w:p>
        </w:tc>
      </w:tr>
      <w:tr w:rsidR="0016678B" w14:paraId="6B37BFAC" w14:textId="77777777" w:rsidTr="006771EF">
        <w:trPr>
          <w:cantSplit/>
          <w:jc w:val="center"/>
        </w:trPr>
        <w:tc>
          <w:tcPr>
            <w:tcW w:w="6170" w:type="dxa"/>
            <w:tcBorders>
              <w:top w:val="nil"/>
              <w:left w:val="single" w:sz="4" w:space="0" w:color="000000"/>
              <w:bottom w:val="nil"/>
            </w:tcBorders>
            <w:shd w:val="clear" w:color="auto" w:fill="A6A6A6"/>
          </w:tcPr>
          <w:p w14:paraId="09A4309C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7AE9821F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jul.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B31DAF7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ago.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72AA31BC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642EAD1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out.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50370E98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nov.</w:t>
            </w:r>
          </w:p>
        </w:tc>
      </w:tr>
      <w:tr w:rsidR="0016678B" w14:paraId="0ECA0822" w14:textId="77777777" w:rsidTr="006771EF">
        <w:trPr>
          <w:cantSplit/>
          <w:jc w:val="center"/>
        </w:trPr>
        <w:tc>
          <w:tcPr>
            <w:tcW w:w="6170" w:type="dxa"/>
            <w:tcBorders>
              <w:top w:val="nil"/>
              <w:left w:val="single" w:sz="4" w:space="0" w:color="000000"/>
            </w:tcBorders>
            <w:shd w:val="clear" w:color="auto" w:fill="A6A6A6"/>
          </w:tcPr>
          <w:p w14:paraId="54C11D3F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etapas / quinzenas</w:t>
            </w:r>
          </w:p>
        </w:tc>
        <w:tc>
          <w:tcPr>
            <w:tcW w:w="273" w:type="dxa"/>
            <w:tcBorders>
              <w:bottom w:val="single" w:sz="4" w:space="0" w:color="000000"/>
            </w:tcBorders>
            <w:shd w:val="clear" w:color="auto" w:fill="A6A6A6"/>
          </w:tcPr>
          <w:p w14:paraId="0F8BEC28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</w:tcPr>
          <w:p w14:paraId="05EF6E16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</w:tcPr>
          <w:p w14:paraId="4D5EF445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</w:tcPr>
          <w:p w14:paraId="4ECDD056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</w:tcPr>
          <w:p w14:paraId="48BE41D7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</w:tcPr>
          <w:p w14:paraId="45F0C3B3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</w:tcPr>
          <w:p w14:paraId="409087C3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</w:tcPr>
          <w:p w14:paraId="03B52699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</w:tcPr>
          <w:p w14:paraId="57967E7E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89" w:type="dxa"/>
            <w:tcBorders>
              <w:bottom w:val="single" w:sz="4" w:space="0" w:color="000000"/>
            </w:tcBorders>
            <w:shd w:val="clear" w:color="auto" w:fill="A6A6A6"/>
          </w:tcPr>
          <w:p w14:paraId="437F897B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</w:tr>
      <w:tr w:rsidR="0016678B" w14:paraId="5D9D5C90" w14:textId="77777777" w:rsidTr="006771EF">
        <w:trPr>
          <w:jc w:val="center"/>
        </w:trPr>
        <w:tc>
          <w:tcPr>
            <w:tcW w:w="6170" w:type="dxa"/>
            <w:tcBorders>
              <w:left w:val="single" w:sz="4" w:space="0" w:color="000000"/>
            </w:tcBorders>
          </w:tcPr>
          <w:p w14:paraId="77A6A8A9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000000"/>
            </w:tcBorders>
            <w:shd w:val="clear" w:color="auto" w:fill="A6A6A6"/>
          </w:tcPr>
          <w:p w14:paraId="4FA150F5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</w:tcPr>
          <w:p w14:paraId="7AABA0B1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25409067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38F07AB0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7C9F7F69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0DE7D84F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1261F73D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53569CE6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3CCE172B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</w:tcPr>
          <w:p w14:paraId="495BB0E0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6678B" w14:paraId="3694D2D2" w14:textId="77777777" w:rsidTr="006771EF">
        <w:trPr>
          <w:jc w:val="center"/>
        </w:trPr>
        <w:tc>
          <w:tcPr>
            <w:tcW w:w="6170" w:type="dxa"/>
            <w:tcBorders>
              <w:left w:val="single" w:sz="4" w:space="0" w:color="000000"/>
            </w:tcBorders>
          </w:tcPr>
          <w:p w14:paraId="78F4DC52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visita ao Hospital Escola Veterinário</w:t>
            </w:r>
          </w:p>
        </w:tc>
        <w:tc>
          <w:tcPr>
            <w:tcW w:w="273" w:type="dxa"/>
            <w:tcBorders>
              <w:top w:val="single" w:sz="4" w:space="0" w:color="000000"/>
            </w:tcBorders>
          </w:tcPr>
          <w:p w14:paraId="64B53816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shd w:val="clear" w:color="auto" w:fill="A6A6A6"/>
          </w:tcPr>
          <w:p w14:paraId="17359F67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</w:tcPr>
          <w:p w14:paraId="7F30EC1C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</w:tcPr>
          <w:p w14:paraId="12DEE922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</w:tcPr>
          <w:p w14:paraId="0CA273AE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</w:tcPr>
          <w:p w14:paraId="4F3C81C6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</w:tcPr>
          <w:p w14:paraId="5F4B5F2C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</w:tcPr>
          <w:p w14:paraId="698EF772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</w:tcPr>
          <w:p w14:paraId="2CB7AFCD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</w:tcPr>
          <w:p w14:paraId="1DE007B8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6678B" w14:paraId="54FEDCB0" w14:textId="77777777" w:rsidTr="006771EF">
        <w:trPr>
          <w:jc w:val="center"/>
        </w:trPr>
        <w:tc>
          <w:tcPr>
            <w:tcW w:w="6170" w:type="dxa"/>
            <w:tcBorders>
              <w:left w:val="single" w:sz="4" w:space="0" w:color="000000"/>
            </w:tcBorders>
          </w:tcPr>
          <w:p w14:paraId="066885E1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levantamento de requisitos</w:t>
            </w:r>
          </w:p>
        </w:tc>
        <w:tc>
          <w:tcPr>
            <w:tcW w:w="273" w:type="dxa"/>
            <w:tcBorders>
              <w:bottom w:val="single" w:sz="4" w:space="0" w:color="000000"/>
            </w:tcBorders>
          </w:tcPr>
          <w:p w14:paraId="72E4B611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</w:tcPr>
          <w:p w14:paraId="4B29A642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</w:tcPr>
          <w:p w14:paraId="17DC0407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</w:tcPr>
          <w:p w14:paraId="6E93300C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1FA71C58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68F729AB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6D066CD2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2A899D1E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7C5D3FDE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</w:tcPr>
          <w:p w14:paraId="20681BCA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976D9A" w14:paraId="6DDFF3D4" w14:textId="77777777" w:rsidTr="006771EF">
        <w:trPr>
          <w:jc w:val="center"/>
        </w:trPr>
        <w:tc>
          <w:tcPr>
            <w:tcW w:w="6170" w:type="dxa"/>
            <w:tcBorders>
              <w:left w:val="single" w:sz="4" w:space="0" w:color="000000"/>
            </w:tcBorders>
          </w:tcPr>
          <w:p w14:paraId="6C73E85B" w14:textId="786CFFA7" w:rsidR="00976D9A" w:rsidRDefault="00976D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modelagem UML</w:t>
            </w:r>
          </w:p>
        </w:tc>
        <w:tc>
          <w:tcPr>
            <w:tcW w:w="273" w:type="dxa"/>
            <w:shd w:val="clear" w:color="auto" w:fill="FFFFFF" w:themeFill="background1"/>
          </w:tcPr>
          <w:p w14:paraId="35A5CD84" w14:textId="77777777" w:rsidR="00976D9A" w:rsidRDefault="00976D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34CA0E81" w14:textId="77777777" w:rsidR="00976D9A" w:rsidRPr="00976D9A" w:rsidRDefault="00976D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469B44A1" w14:textId="77777777" w:rsidR="00976D9A" w:rsidRPr="00976D9A" w:rsidRDefault="00976D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4DA49F31" w14:textId="77777777" w:rsidR="00976D9A" w:rsidRPr="00976D9A" w:rsidRDefault="00976D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3F7BF850" w14:textId="77777777" w:rsidR="00976D9A" w:rsidRDefault="00976D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1F1E2EB" w14:textId="77777777" w:rsidR="00976D9A" w:rsidRDefault="00976D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14:paraId="079AFA49" w14:textId="77777777" w:rsidR="00976D9A" w:rsidRDefault="00976D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14:paraId="5F807CBD" w14:textId="77777777" w:rsidR="00976D9A" w:rsidRDefault="00976D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14:paraId="5F3E3DAB" w14:textId="77777777" w:rsidR="00976D9A" w:rsidRDefault="00976D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</w:tcPr>
          <w:p w14:paraId="71D0AF3F" w14:textId="77777777" w:rsidR="00976D9A" w:rsidRDefault="00976D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6678B" w14:paraId="2C1499EA" w14:textId="77777777" w:rsidTr="006771EF">
        <w:trPr>
          <w:jc w:val="center"/>
        </w:trPr>
        <w:tc>
          <w:tcPr>
            <w:tcW w:w="6170" w:type="dxa"/>
            <w:tcBorders>
              <w:left w:val="single" w:sz="4" w:space="0" w:color="000000"/>
            </w:tcBorders>
          </w:tcPr>
          <w:p w14:paraId="506530A4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desenvolvimento</w:t>
            </w:r>
          </w:p>
        </w:tc>
        <w:tc>
          <w:tcPr>
            <w:tcW w:w="273" w:type="dxa"/>
            <w:shd w:val="clear" w:color="auto" w:fill="FFFFFF" w:themeFill="background1"/>
          </w:tcPr>
          <w:p w14:paraId="5507E236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A7E1B45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42E8DDE3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7A9533AA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48EBF7AB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1F893F27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14:paraId="6F488173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14:paraId="4B9B0127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14:paraId="1488100F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</w:tcPr>
          <w:p w14:paraId="42DCCF97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6678B" w14:paraId="0A131D0B" w14:textId="77777777" w:rsidTr="006771EF">
        <w:trPr>
          <w:jc w:val="center"/>
        </w:trPr>
        <w:tc>
          <w:tcPr>
            <w:tcW w:w="6170" w:type="dxa"/>
            <w:tcBorders>
              <w:left w:val="single" w:sz="4" w:space="0" w:color="000000"/>
            </w:tcBorders>
          </w:tcPr>
          <w:p w14:paraId="2D61797B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testes</w:t>
            </w:r>
          </w:p>
        </w:tc>
        <w:tc>
          <w:tcPr>
            <w:tcW w:w="273" w:type="dxa"/>
          </w:tcPr>
          <w:p w14:paraId="0F7E2480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14:paraId="754AFA8B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14:paraId="587AA19A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FFFFFF"/>
          </w:tcPr>
          <w:p w14:paraId="73967B91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FFFFFF"/>
          </w:tcPr>
          <w:p w14:paraId="6F0F55B8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3A587133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6DFB8705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6577AE52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3B676205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</w:tcPr>
          <w:p w14:paraId="082838AE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6678B" w14:paraId="13EA3CE5" w14:textId="77777777" w:rsidTr="006771EF">
        <w:trPr>
          <w:jc w:val="center"/>
        </w:trPr>
        <w:tc>
          <w:tcPr>
            <w:tcW w:w="6170" w:type="dxa"/>
            <w:tcBorders>
              <w:left w:val="single" w:sz="4" w:space="0" w:color="000000"/>
            </w:tcBorders>
          </w:tcPr>
          <w:p w14:paraId="1A4DDA75" w14:textId="66A665BE" w:rsidR="0016678B" w:rsidRDefault="002162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disponibilizar a aplicação em ambiente de produção</w:t>
            </w:r>
          </w:p>
        </w:tc>
        <w:tc>
          <w:tcPr>
            <w:tcW w:w="273" w:type="dxa"/>
          </w:tcPr>
          <w:p w14:paraId="37C27B78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14:paraId="3B077094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14:paraId="2776AA45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FFFFFF"/>
          </w:tcPr>
          <w:p w14:paraId="0E6EDE01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FFFFFF"/>
          </w:tcPr>
          <w:p w14:paraId="4E478409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FFFFFF"/>
          </w:tcPr>
          <w:p w14:paraId="28A12589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FFFFFF"/>
          </w:tcPr>
          <w:p w14:paraId="4929D18F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64593E27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4EB24AE3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  <w:shd w:val="clear" w:color="auto" w:fill="A6A6A6"/>
          </w:tcPr>
          <w:p w14:paraId="28EFD5CF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1C2ED6BD" w14:textId="77777777" w:rsidR="0016678B" w:rsidRPr="00976D9A" w:rsidRDefault="00D413BF" w:rsidP="00976D9A">
      <w:pPr>
        <w:pStyle w:val="TF-FONTE"/>
      </w:pPr>
      <w:r w:rsidRPr="00976D9A">
        <w:t>Fonte: elaborado pelo autor.</w:t>
      </w:r>
    </w:p>
    <w:p w14:paraId="1FBAD44C" w14:textId="14193801" w:rsidR="00F07769" w:rsidRDefault="00D413BF" w:rsidP="00F07769">
      <w:pPr>
        <w:pStyle w:val="Ttulo1"/>
        <w:numPr>
          <w:ilvl w:val="0"/>
          <w:numId w:val="3"/>
        </w:numPr>
        <w:ind w:left="284" w:hanging="284"/>
        <w:rPr>
          <w:caps/>
          <w:smallCaps w:val="0"/>
          <w:szCs w:val="24"/>
        </w:rPr>
      </w:pPr>
      <w:r w:rsidRPr="00976D9A">
        <w:rPr>
          <w:caps/>
          <w:smallCaps w:val="0"/>
          <w:szCs w:val="24"/>
        </w:rPr>
        <w:t>REVISÃO BIBLIOGRÁFICA</w:t>
      </w:r>
    </w:p>
    <w:p w14:paraId="4F7E00E9" w14:textId="2B9221BC" w:rsidR="00B1207C" w:rsidRPr="00B1207C" w:rsidRDefault="00B1207C" w:rsidP="00B1207C">
      <w:pPr>
        <w:pStyle w:val="TF-TEXTO"/>
      </w:pPr>
      <w:r w:rsidRPr="00B1207C">
        <w:t>Esta seção descreve brevemente os assuntos que fundamentam o estudo a ser realizado. A seção 4.1 aborda o entendimento sobre o conceito de ciência cidadã e sua interação com a comunidade. A seção 4.2 sobre o resgate de animais e seu impacto nos ecossistemas. A seção 4.3 aborda o funcionamento do GPS e sua utilização em smartphones.</w:t>
      </w:r>
    </w:p>
    <w:p w14:paraId="6F2524EA" w14:textId="268A7767" w:rsidR="00F07769" w:rsidRDefault="00F07769" w:rsidP="00B1207C">
      <w:pPr>
        <w:pStyle w:val="Ttulo2"/>
        <w:numPr>
          <w:ilvl w:val="1"/>
          <w:numId w:val="3"/>
        </w:numPr>
      </w:pPr>
      <w:r w:rsidRPr="00B1207C">
        <w:t>CIÊNCIA CIDADÃ</w:t>
      </w:r>
    </w:p>
    <w:p w14:paraId="16BDB456" w14:textId="03F1B01F" w:rsidR="00BE39BA" w:rsidRDefault="00B1207C" w:rsidP="00B1207C">
      <w:pPr>
        <w:pStyle w:val="TF-TEXTO"/>
      </w:pPr>
      <w:r w:rsidRPr="00B1207C">
        <w:t>A ciência cidadã é uma abordagem que envolve a sociedade na coleta de dados. Ela permite que qualquer pessoa, em qualquer lugar, submeta suas informações através da internet, utilizando aplicativos e smartphones.</w:t>
      </w:r>
      <w:r w:rsidR="00E44A19">
        <w:t xml:space="preserve"> </w:t>
      </w:r>
      <w:r w:rsidR="00E44A19" w:rsidRPr="00E44A19">
        <w:t>O conceito de ciência cidadã não é recente, tendo sua origem entre o fim do século XIX e início do século XX, mais precisamente a partir de 1900, por meio da contagem coletiva de pássaros</w:t>
      </w:r>
      <w:r w:rsidR="00737409">
        <w:t xml:space="preserve"> (L</w:t>
      </w:r>
      <w:r w:rsidR="00726CDF">
        <w:t>UÍS</w:t>
      </w:r>
      <w:r w:rsidR="00737409">
        <w:t>, 2022)</w:t>
      </w:r>
      <w:r w:rsidR="00E44A19" w:rsidRPr="00E44A19">
        <w:t xml:space="preserve">. No entanto, o termo ciência cidadã como </w:t>
      </w:r>
      <w:r w:rsidR="00DD2B6C">
        <w:t xml:space="preserve">é conhecido </w:t>
      </w:r>
      <w:r w:rsidR="00E44A19" w:rsidRPr="00E44A19">
        <w:t>hoje, surgiu na década de 1990, atribuído ao cientista social Alan Irwin e ao ornitólogo Rick Booney</w:t>
      </w:r>
      <w:r w:rsidR="00726CDF">
        <w:t xml:space="preserve"> (VIANA; QUEIROZ, 2020)</w:t>
      </w:r>
      <w:r w:rsidR="00E44A19">
        <w:t>.</w:t>
      </w:r>
    </w:p>
    <w:p w14:paraId="0A01AC40" w14:textId="652E1E9D" w:rsidR="00D637AD" w:rsidRDefault="00B1207C" w:rsidP="00B1207C">
      <w:pPr>
        <w:pStyle w:val="TF-TEXTO"/>
      </w:pPr>
      <w:r w:rsidRPr="00B1207C">
        <w:t>Segundo Pierro (2017), os Institutos Nacionais de Saúde (National Institutes of Health - NIH) passaram a apoiar projetos e estudos que vis</w:t>
      </w:r>
      <w:r w:rsidR="00BE39BA">
        <w:t>am</w:t>
      </w:r>
      <w:r w:rsidRPr="00B1207C">
        <w:t xml:space="preserve"> melhorar a confiabilidade de pesquisas realizadas em colaboração com a sociedade. Um dos aplicativos de ciência </w:t>
      </w:r>
      <w:r w:rsidRPr="00993146">
        <w:t>cidadã</w:t>
      </w:r>
      <w:r w:rsidRPr="00B1207C">
        <w:t xml:space="preserve"> mais sucedido é o eBird, lançado em 2002 pela Universidade Cornell, nos Estados Unidos que possui mais de 300 mil usuários. </w:t>
      </w:r>
      <w:r w:rsidR="00D93677" w:rsidRPr="00D93677">
        <w:t xml:space="preserve">Além disso, um estudo de 2017 usou dados do eBird para modelar a distribuição de espécies de aves em todo o mundo, fornecendo informações valiosas para </w:t>
      </w:r>
      <w:r w:rsidR="00D93677">
        <w:t>a</w:t>
      </w:r>
      <w:r w:rsidR="00D93677" w:rsidRPr="00D93677">
        <w:t xml:space="preserve"> </w:t>
      </w:r>
      <w:r w:rsidR="00D93677">
        <w:t xml:space="preserve">formulação </w:t>
      </w:r>
      <w:r w:rsidR="00D93677" w:rsidRPr="00D93677">
        <w:t>de políticas sobre áreas prioritárias para a conservação (JOHNSON et al., 2017).</w:t>
      </w:r>
    </w:p>
    <w:p w14:paraId="062093FC" w14:textId="11D851A9" w:rsidR="00B1207C" w:rsidRPr="00B1207C" w:rsidRDefault="00993146" w:rsidP="00B1207C">
      <w:pPr>
        <w:pStyle w:val="TF-TEXTO"/>
      </w:pPr>
      <w:r>
        <w:t xml:space="preserve">Outro aplicativo, lançado no Brasil </w:t>
      </w:r>
      <w:r w:rsidR="00B1207C" w:rsidRPr="00B1207C">
        <w:t>em abril de 2014, o Sistema Urubu já reuniu mais de 20 mil registros de atropelamentos (SIBBR, 2020b).</w:t>
      </w:r>
      <w:r w:rsidR="00D637AD">
        <w:t xml:space="preserve"> Ele contribuiu para a formulação de politicas públicas. Por exemplo, os dados coletados através do Sistema Urubu foram fundamentais para a estruturação da Estratégia Nacional para Mitigação de Impactos da Infraestrutura Viária na Biodiversidade (BioInfra Brasil) e para a criação do Projeto de Lei 466/15, já aprovado pela Câmera dos Deputados (SILVA et al., 2016, p. 15). Essas iniciativas demonstram o poder da ciência cidadã na influência de políticas públicas e na promoção da conservação ambiental.</w:t>
      </w:r>
    </w:p>
    <w:p w14:paraId="04ABBCDC" w14:textId="624969A5" w:rsidR="00B1207C" w:rsidRDefault="00B1207C" w:rsidP="00B1207C">
      <w:pPr>
        <w:pStyle w:val="Ttulo2"/>
        <w:numPr>
          <w:ilvl w:val="1"/>
          <w:numId w:val="3"/>
        </w:numPr>
      </w:pPr>
      <w:r w:rsidRPr="00B1207C">
        <w:t>RESGATE DE ANIMAIS</w:t>
      </w:r>
    </w:p>
    <w:p w14:paraId="75A61276" w14:textId="585A273D" w:rsidR="00B1207C" w:rsidRDefault="00B1207C" w:rsidP="00B1207C">
      <w:pPr>
        <w:pStyle w:val="TF-TEXTO"/>
        <w:ind w:firstLine="720"/>
      </w:pPr>
      <w:r w:rsidRPr="00B1207C">
        <w:t xml:space="preserve">O resgate de animais é uma prática que envolve a recuperação de animais que foram feridos, abandonados ou estão em perigo. Segundo Souza e Santin (2019), indivíduos que resgatam animais em situação de maus tratos desempenham um papel </w:t>
      </w:r>
      <w:r w:rsidR="00D2497A">
        <w:t>importante</w:t>
      </w:r>
      <w:r w:rsidR="00D2497A" w:rsidRPr="00B1207C">
        <w:t xml:space="preserve"> </w:t>
      </w:r>
      <w:r w:rsidRPr="00B1207C">
        <w:t>na proteção animal. Essas ações não apenas salvam vidas, mas também contribuem para a preservação da biodiversidade e o equilíbrio dos ecossistemas.</w:t>
      </w:r>
    </w:p>
    <w:p w14:paraId="395E5890" w14:textId="4EA683AE" w:rsidR="00D93677" w:rsidRDefault="00D93677" w:rsidP="00D93677">
      <w:pPr>
        <w:pStyle w:val="TF-TEXTO"/>
        <w:ind w:firstLine="720"/>
      </w:pPr>
      <w:r>
        <w:t xml:space="preserve">Além disso, o resgate de animais tem um impacto significativo na manutenção da saúde dos ecossistemas. Como mencionado por Silva e Pereira (2021), a remoção de animais em situação de risco de áreas urbanas e sua realocação em habitats adequados pode reduzir a disseminação de doenças zoonóticas, beneficiando tanto a fauna quanto a população humana local. </w:t>
      </w:r>
      <w:r w:rsidRPr="00D93677">
        <w:t>Além disso, a reintrodução de espécies resgatadas em seus habitats naturais pode ajudar a restaurar a dinâmica ecológica e a biodiversidade desses ambientes.</w:t>
      </w:r>
    </w:p>
    <w:p w14:paraId="1F75EE6B" w14:textId="36A32E1B" w:rsidR="00D93677" w:rsidRPr="00B1207C" w:rsidRDefault="00D93677" w:rsidP="00D93677">
      <w:pPr>
        <w:pStyle w:val="TF-TEXTO"/>
        <w:ind w:firstLine="720"/>
      </w:pPr>
      <w:r>
        <w:t xml:space="preserve">Por fim, é importante destacar que o resgate de animais também tem um papel educativo. De acordo com Costa e Lima (2022), as organizações de resgate de animais frequentemente envolvem a comunidade em seus esforços, aumentando a conscientização sobre a importância da conservação da vida selvagem e incentivando </w:t>
      </w:r>
      <w:r>
        <w:lastRenderedPageBreak/>
        <w:t xml:space="preserve">práticas mais sustentáveis. </w:t>
      </w:r>
      <w:r w:rsidRPr="00D93677">
        <w:t>Essa conscientização pode levar a uma maior apreciação e respeito pela natureza, o que é fundamental para a preservação de nossos ecossistemas a longo prazo.</w:t>
      </w:r>
    </w:p>
    <w:p w14:paraId="45D64843" w14:textId="6AA35EA8" w:rsidR="00B1207C" w:rsidRPr="00B1207C" w:rsidRDefault="00B1207C" w:rsidP="00B1207C">
      <w:pPr>
        <w:pStyle w:val="Ttulo2"/>
        <w:numPr>
          <w:ilvl w:val="1"/>
          <w:numId w:val="3"/>
        </w:numPr>
      </w:pPr>
      <w:r w:rsidRPr="00B1207C">
        <w:t>GPS</w:t>
      </w:r>
    </w:p>
    <w:p w14:paraId="7D88C29B" w14:textId="07334708" w:rsidR="0016678B" w:rsidRDefault="00D413BF" w:rsidP="00B1207C">
      <w:pPr>
        <w:pStyle w:val="TF-TEXTO"/>
      </w:pPr>
      <w:r>
        <w:t>O Sistema de Posicionamento Global (</w:t>
      </w:r>
      <w:r w:rsidR="00AE58B9" w:rsidRPr="00AE58B9">
        <w:t xml:space="preserve">Global Positioning System </w:t>
      </w:r>
      <w:r w:rsidR="00AE58B9">
        <w:t xml:space="preserve">- </w:t>
      </w:r>
      <w:r>
        <w:t xml:space="preserve">GPS) é uma tecnologia que permite determinar as coordenadas geográficas de qualquer ponto na Terra (GUITARRARA, 2024). </w:t>
      </w:r>
      <w:r w:rsidR="00AE58B9">
        <w:t xml:space="preserve">O GPS </w:t>
      </w:r>
      <w:r>
        <w:t xml:space="preserve">dispõe de 24 satélites operando na órbita terrestre transmitindo sinais para os receptores na Terra possam </w:t>
      </w:r>
      <w:r w:rsidR="00AE58B9">
        <w:t xml:space="preserve">determinar a localização </w:t>
      </w:r>
      <w:r>
        <w:t xml:space="preserve">(SOUSA, 2024). Hoje em dia ele está presente </w:t>
      </w:r>
      <w:r w:rsidR="007B2C30">
        <w:t xml:space="preserve">em </w:t>
      </w:r>
      <w:r>
        <w:t xml:space="preserve">grande parte dos </w:t>
      </w:r>
      <w:r w:rsidR="00AE58B9">
        <w:t xml:space="preserve">smartphones </w:t>
      </w:r>
      <w:r>
        <w:t>e não necessita de Wi-Fi ou cartão SIM para funcionar (MAGALHÃES, 2024).</w:t>
      </w:r>
    </w:p>
    <w:p w14:paraId="1773E267" w14:textId="147E4D5D" w:rsidR="003D4113" w:rsidRDefault="003D4113" w:rsidP="00B1207C">
      <w:pPr>
        <w:pStyle w:val="TF-TEXTO"/>
      </w:pPr>
      <w:r w:rsidRPr="003D4113">
        <w:t>O funcionamento do GPS é baseado no princípio da trilateração. Cada satélite GPS transmite um sinal que inclui o tempo exato em que foi enviado e a localização orbital do satélite. O receptor GPS na Terra, como o de um smartphone, capta esses sinais de pelo menos quatro satélites e, com base na diferença de tempo entre o envio e a recepção do sinal, calcula a distância entre o receptor e cada satélite. Com essas informações, o receptor pode determinar sua localização exata na Terra (SILVA, 202</w:t>
      </w:r>
      <w:r>
        <w:t>4</w:t>
      </w:r>
      <w:r w:rsidRPr="003D4113">
        <w:t>).</w:t>
      </w:r>
    </w:p>
    <w:p w14:paraId="15313D19" w14:textId="3DE26B07" w:rsidR="003D4113" w:rsidRDefault="003D4113" w:rsidP="00B1207C">
      <w:pPr>
        <w:pStyle w:val="TF-TEXTO"/>
      </w:pPr>
      <w:r w:rsidRPr="003D4113">
        <w:t>Os smartphones modernos vêm equipados com chips GPS integrados que permitem a utilização de serviços de localização. Esses serviços são essenciais para uma variedade de aplicativos, desde navegação e mapas até jogos e redes sociais. Além disso, o GPS em smartphones também pode ser usado para rastreamento e serviços de emergência, tornando-o uma ferramenta valiosa para a segurança pessoal (RODRIGUES, 202</w:t>
      </w:r>
      <w:r>
        <w:t>4</w:t>
      </w:r>
      <w:r w:rsidRPr="003D4113">
        <w:t>).</w:t>
      </w:r>
    </w:p>
    <w:p w14:paraId="029EA659" w14:textId="77777777" w:rsidR="0016678B" w:rsidRPr="001D3A00" w:rsidRDefault="00D413BF" w:rsidP="001D3A00">
      <w:pPr>
        <w:pStyle w:val="TF-refernciasbibliogrficasTTULO"/>
        <w:rPr>
          <w:b w:val="0"/>
        </w:rPr>
      </w:pPr>
      <w:bookmarkStart w:id="15" w:name="_17dp8vu" w:colFirst="0" w:colLast="0"/>
      <w:bookmarkEnd w:id="15"/>
      <w:r w:rsidRPr="001D3A00">
        <w:t>Referências</w:t>
      </w:r>
    </w:p>
    <w:p w14:paraId="65F866E0" w14:textId="77777777" w:rsidR="003D4113" w:rsidRDefault="003D4113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>
        <w:rPr>
          <w:color w:val="0D0D0D"/>
          <w:sz w:val="18"/>
          <w:szCs w:val="18"/>
        </w:rPr>
        <w:t xml:space="preserve">ALMEIDA, Giovanna S. et al. </w:t>
      </w:r>
      <w:r>
        <w:rPr>
          <w:b/>
          <w:color w:val="0D0D0D"/>
          <w:sz w:val="18"/>
          <w:szCs w:val="18"/>
        </w:rPr>
        <w:t>Estudo de caso sobre o Centro de Triagem de Animais Silvestres de Barueri</w:t>
      </w:r>
      <w:r>
        <w:rPr>
          <w:color w:val="0D0D0D"/>
          <w:sz w:val="18"/>
          <w:szCs w:val="18"/>
        </w:rPr>
        <w:t>. Brasil Escola, Monografias, 2019. Disponível em: &lt;https://monografias.brasilescola.uol.com.br/administracao-financas/estudo-de-caso-sobre-o-centro-de-triagem-de-animais-silvestres-de-barueri.htm&gt;. Acesso em 7 abr. 2024.</w:t>
      </w:r>
    </w:p>
    <w:p w14:paraId="058F8C40" w14:textId="77777777" w:rsidR="003D4113" w:rsidRDefault="003D4113" w:rsidP="00FA2BC1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 w:rsidRPr="00FA2BC1">
        <w:rPr>
          <w:color w:val="0D0D0D"/>
          <w:sz w:val="18"/>
          <w:szCs w:val="18"/>
        </w:rPr>
        <w:t xml:space="preserve">BAGER, Alex et al. </w:t>
      </w:r>
      <w:r w:rsidRPr="00FA2BC1">
        <w:rPr>
          <w:b/>
          <w:color w:val="0D0D0D"/>
          <w:sz w:val="18"/>
          <w:szCs w:val="18"/>
        </w:rPr>
        <w:t>Os caminhos da Conservação da Biodiversidade Brasileira frente aos Impactos da Infraestrutura Viária</w:t>
      </w:r>
      <w:r w:rsidRPr="00FA2BC1">
        <w:rPr>
          <w:color w:val="0D0D0D"/>
          <w:sz w:val="18"/>
          <w:szCs w:val="18"/>
        </w:rPr>
        <w:t>. Centro Brasileiro de Estudos em Ecologia de Estradas, Universidade Federal de Lavras</w:t>
      </w:r>
      <w:r w:rsidRPr="00FA2BC1">
        <w:rPr>
          <w:b/>
          <w:color w:val="0D0D0D"/>
          <w:sz w:val="18"/>
          <w:szCs w:val="18"/>
        </w:rPr>
        <w:t>,</w:t>
      </w:r>
      <w:r w:rsidRPr="00FA2BC1">
        <w:rPr>
          <w:color w:val="0D0D0D"/>
          <w:sz w:val="18"/>
          <w:szCs w:val="18"/>
        </w:rPr>
        <w:t xml:space="preserve"> v.6, n.1, 2016. Disponível em: &lt;https://revistaeletronica.icmbio.gov.br/BioBR/article/view/530/456&gt;. Acesso em 7 abr. 2024.</w:t>
      </w:r>
    </w:p>
    <w:p w14:paraId="6F0423CD" w14:textId="77777777" w:rsidR="003D4113" w:rsidRDefault="003D4113" w:rsidP="00FA2BC1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 w:rsidRPr="00FA2BC1">
        <w:rPr>
          <w:color w:val="0D0D0D"/>
          <w:sz w:val="18"/>
          <w:szCs w:val="18"/>
        </w:rPr>
        <w:t xml:space="preserve">BANCO MUNDIAL. </w:t>
      </w:r>
      <w:r w:rsidRPr="00FA2BC1">
        <w:rPr>
          <w:b/>
          <w:color w:val="0D0D0D"/>
          <w:sz w:val="18"/>
          <w:szCs w:val="18"/>
        </w:rPr>
        <w:t>Banco Mundial analisa impacto da expansão das estradas brasileiras na economia e meio ambiente</w:t>
      </w:r>
      <w:r w:rsidRPr="00FA2BC1">
        <w:rPr>
          <w:color w:val="0D0D0D"/>
          <w:sz w:val="18"/>
          <w:szCs w:val="18"/>
        </w:rPr>
        <w:t>. Nações Unidas Brasil, 2014. Disponível em: &lt;https://brasil.un.org/pt-br/67860-banco-mundial-analisa-impacto-da-expansão-das-estradas-brasileiras-na-economia-e-meio&gt;. Acesso em 7 abr. 2024.</w:t>
      </w:r>
    </w:p>
    <w:p w14:paraId="0CDE644A" w14:textId="77777777" w:rsidR="003D4113" w:rsidRDefault="003D4113" w:rsidP="00FA2BC1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>
        <w:rPr>
          <w:color w:val="0D0D0D"/>
          <w:sz w:val="18"/>
          <w:szCs w:val="18"/>
        </w:rPr>
        <w:t xml:space="preserve">CASTRO, Érika P.; BAGER, Alex. </w:t>
      </w:r>
      <w:r>
        <w:rPr>
          <w:b/>
          <w:color w:val="0D0D0D"/>
          <w:sz w:val="18"/>
          <w:szCs w:val="18"/>
        </w:rPr>
        <w:t>Sistema Urubu: A ciência cidadã em prol da conservação da biodiversidade</w:t>
      </w:r>
      <w:r>
        <w:rPr>
          <w:color w:val="0D0D0D"/>
          <w:sz w:val="18"/>
          <w:szCs w:val="18"/>
        </w:rPr>
        <w:t>. 2019. Revista Brasileira de Tecnologias Sociais,</w:t>
      </w:r>
      <w:r>
        <w:rPr>
          <w:b/>
          <w:color w:val="0D0D0D"/>
          <w:sz w:val="18"/>
          <w:szCs w:val="18"/>
        </w:rPr>
        <w:t xml:space="preserve"> </w:t>
      </w:r>
      <w:r>
        <w:rPr>
          <w:color w:val="0D0D0D"/>
          <w:sz w:val="18"/>
          <w:szCs w:val="18"/>
        </w:rPr>
        <w:t>v.6, n.2, p. 111-130, 2019. Disponível em: &lt;https://periodicos.univali.br/index.php/rbts/article/view/15264&gt;. Acesso em 23 mar. 2024.</w:t>
      </w:r>
    </w:p>
    <w:p w14:paraId="4ABA2540" w14:textId="77777777" w:rsidR="003D4113" w:rsidRDefault="003D4113" w:rsidP="00FA2BC1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>
        <w:rPr>
          <w:color w:val="0D0D0D"/>
          <w:sz w:val="18"/>
          <w:szCs w:val="18"/>
        </w:rPr>
        <w:t xml:space="preserve">CHAME, Marcia et al. </w:t>
      </w:r>
      <w:r>
        <w:rPr>
          <w:b/>
          <w:color w:val="0D0D0D"/>
          <w:sz w:val="18"/>
          <w:szCs w:val="18"/>
        </w:rPr>
        <w:t>Sistema de informação em saúde silvestre-“SISS-GEO”</w:t>
      </w:r>
      <w:r>
        <w:rPr>
          <w:color w:val="0D0D0D"/>
          <w:sz w:val="18"/>
          <w:szCs w:val="18"/>
        </w:rPr>
        <w:t>. arca.fiocruz.br, 2015. Disponível em: &lt;https://www.arca.fiocruz.br/handle/icict/56081&gt;. Acesso em 25 mar. 2024.</w:t>
      </w:r>
    </w:p>
    <w:p w14:paraId="6233F532" w14:textId="77777777" w:rsidR="003D4113" w:rsidRDefault="003D4113" w:rsidP="00737409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 w:rsidRPr="003D4113">
        <w:rPr>
          <w:color w:val="0D0D0D"/>
          <w:sz w:val="18"/>
          <w:szCs w:val="18"/>
        </w:rPr>
        <w:t xml:space="preserve">Costa, M. &amp; Lima, F. </w:t>
      </w:r>
      <w:r w:rsidRPr="003D4113">
        <w:rPr>
          <w:b/>
          <w:bCs/>
          <w:color w:val="0D0D0D"/>
          <w:sz w:val="18"/>
          <w:szCs w:val="18"/>
        </w:rPr>
        <w:t>O papel educativo do resgate de animais</w:t>
      </w:r>
      <w:r w:rsidRPr="003D4113">
        <w:rPr>
          <w:color w:val="0D0D0D"/>
          <w:sz w:val="18"/>
          <w:szCs w:val="18"/>
        </w:rPr>
        <w:t>. Jornal de Educação Ambiental, vol. 31, nº 1, pp. 60-65</w:t>
      </w:r>
      <w:r>
        <w:rPr>
          <w:color w:val="0D0D0D"/>
          <w:sz w:val="18"/>
          <w:szCs w:val="18"/>
        </w:rPr>
        <w:t>, 2022.  Acesso em 14 jun. 2024.</w:t>
      </w:r>
    </w:p>
    <w:p w14:paraId="7E525D0C" w14:textId="77777777" w:rsidR="003D4113" w:rsidRDefault="003D4113" w:rsidP="00FA2BC1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>
        <w:rPr>
          <w:color w:val="0D0D0D"/>
          <w:sz w:val="18"/>
          <w:szCs w:val="18"/>
        </w:rPr>
        <w:t xml:space="preserve">DESTRO, Guilherme et al. </w:t>
      </w:r>
      <w:r>
        <w:rPr>
          <w:b/>
          <w:color w:val="0D0D0D"/>
          <w:sz w:val="18"/>
          <w:szCs w:val="18"/>
        </w:rPr>
        <w:t>Esforços para o combate ao tráfico de animais silvestres no Brasil</w:t>
      </w:r>
      <w:r>
        <w:rPr>
          <w:color w:val="0D0D0D"/>
          <w:sz w:val="18"/>
          <w:szCs w:val="18"/>
        </w:rPr>
        <w:t>. Coordenação de Operações de Fiscalização, Instituto Brasileiro de Meio Ambiente e dos Recursos Naturais Renováveis – Ibama, 2012. Disponível em: &lt;https://www.ibama.gov.br/sophia/cnia/periodico/esforcosparaocombateaotraficodeanimais.pdf&gt;. Acesso em 7 abr. 2024.</w:t>
      </w:r>
    </w:p>
    <w:p w14:paraId="38C8860D" w14:textId="77777777" w:rsidR="003D4113" w:rsidRDefault="003D4113" w:rsidP="00FA2BC1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>
        <w:rPr>
          <w:color w:val="0D0D0D"/>
          <w:sz w:val="18"/>
          <w:szCs w:val="18"/>
        </w:rPr>
        <w:t xml:space="preserve">FANTÁSTICO. </w:t>
      </w:r>
      <w:r>
        <w:rPr>
          <w:b/>
          <w:color w:val="0D0D0D"/>
          <w:sz w:val="18"/>
          <w:szCs w:val="18"/>
        </w:rPr>
        <w:t>Aumentam acidentes com animais peçonhentos e especialistas alertam para importância da rapidez no atendimento</w:t>
      </w:r>
      <w:r>
        <w:rPr>
          <w:color w:val="0D0D0D"/>
          <w:sz w:val="18"/>
          <w:szCs w:val="18"/>
        </w:rPr>
        <w:t>. 2024. Disponível em: &lt;https://g1.globo.com/fantastico/noticia/2024/02/25/aumentam-acidentes-com-animais-peconhentos-e-especialistas-alertam-para-importancia-da-rapidez-no-atendimento.ghtml&gt;. Acesso em 7 abr. 2024.</w:t>
      </w:r>
    </w:p>
    <w:p w14:paraId="7FCB81C0" w14:textId="77777777" w:rsidR="003D4113" w:rsidRDefault="003D4113" w:rsidP="00FA2BC1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>
        <w:rPr>
          <w:color w:val="0D0D0D"/>
          <w:sz w:val="18"/>
          <w:szCs w:val="18"/>
        </w:rPr>
        <w:t xml:space="preserve">GUITARRARA, Paloma. </w:t>
      </w:r>
      <w:r>
        <w:rPr>
          <w:b/>
          <w:color w:val="0D0D0D"/>
          <w:sz w:val="18"/>
          <w:szCs w:val="18"/>
        </w:rPr>
        <w:t>GPS – Sistema de Posicionamento Global</w:t>
      </w:r>
      <w:r>
        <w:rPr>
          <w:color w:val="0D0D0D"/>
          <w:sz w:val="18"/>
          <w:szCs w:val="18"/>
        </w:rPr>
        <w:t xml:space="preserve">; Brasil Escola. [2024]. Disponível em: &lt;https://brasilescola.uol.com.br/geografia/gpssistema-posicionamento-global.htm&gt;. Acesso em 17 abr. 2024. </w:t>
      </w:r>
    </w:p>
    <w:p w14:paraId="3D3DAB92" w14:textId="77777777" w:rsidR="003D4113" w:rsidRDefault="003D4113" w:rsidP="00FA2BC1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>
        <w:rPr>
          <w:color w:val="0D0D0D"/>
          <w:sz w:val="18"/>
          <w:szCs w:val="18"/>
        </w:rPr>
        <w:t xml:space="preserve">IBAMA. </w:t>
      </w:r>
      <w:r>
        <w:rPr>
          <w:b/>
          <w:color w:val="0D0D0D"/>
          <w:sz w:val="18"/>
          <w:szCs w:val="18"/>
        </w:rPr>
        <w:t>Centros de Triagem de Animais Silvestres (Cetas)</w:t>
      </w:r>
      <w:r>
        <w:rPr>
          <w:color w:val="0D0D0D"/>
          <w:sz w:val="18"/>
          <w:szCs w:val="18"/>
        </w:rPr>
        <w:t>. 2023. Disponível em &lt;https://www.gov.br/ibama/pt-br/acesso-a-informacao/institucional/o-que-sao-os-cetas&gt;. Acesso em 16 mar. 2024.</w:t>
      </w:r>
    </w:p>
    <w:p w14:paraId="01EBCD98" w14:textId="77777777" w:rsidR="003D4113" w:rsidRPr="00CA5915" w:rsidRDefault="003D4113" w:rsidP="00FA2BC1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  <w:lang w:val="en-US"/>
        </w:rPr>
      </w:pPr>
      <w:r>
        <w:rPr>
          <w:color w:val="0D0D0D"/>
          <w:sz w:val="18"/>
          <w:szCs w:val="18"/>
        </w:rPr>
        <w:t xml:space="preserve">IBAMA. </w:t>
      </w:r>
      <w:r>
        <w:rPr>
          <w:b/>
          <w:color w:val="0D0D0D"/>
          <w:sz w:val="18"/>
          <w:szCs w:val="18"/>
        </w:rPr>
        <w:t xml:space="preserve">Ibama devolve à natureza 275 mil animais em 13 anos. </w:t>
      </w:r>
      <w:r>
        <w:rPr>
          <w:color w:val="0D0D0D"/>
          <w:sz w:val="18"/>
          <w:szCs w:val="18"/>
        </w:rPr>
        <w:t xml:space="preserve">2016. Disponível em: &lt;https://www.ibama.gov.br/noticias/58-2016/134-ibama-devolve-a-natureza-275-mil-animais-em-13-anos&gt;. </w:t>
      </w:r>
      <w:r w:rsidRPr="00CA5915">
        <w:rPr>
          <w:color w:val="0D0D0D"/>
          <w:sz w:val="18"/>
          <w:szCs w:val="18"/>
          <w:lang w:val="en-US"/>
        </w:rPr>
        <w:t>Acesso em 16 mar. 2024.</w:t>
      </w:r>
    </w:p>
    <w:p w14:paraId="4E3AF39E" w14:textId="77777777" w:rsidR="003D4113" w:rsidRDefault="003D4113" w:rsidP="00737409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 w:rsidRPr="00CA5915">
        <w:rPr>
          <w:color w:val="0D0D0D"/>
          <w:sz w:val="18"/>
          <w:szCs w:val="18"/>
          <w:lang w:val="en-US"/>
        </w:rPr>
        <w:t xml:space="preserve">JOHNSON, J. A.; GILBERT, M.; VIRANI, M. Z.; ASIM, M.; MINDLIN, B. </w:t>
      </w:r>
      <w:r w:rsidRPr="00CA5915">
        <w:rPr>
          <w:b/>
          <w:bCs/>
          <w:color w:val="0D0D0D"/>
          <w:sz w:val="18"/>
          <w:szCs w:val="18"/>
          <w:lang w:val="en-US"/>
        </w:rPr>
        <w:t>Modeling the distribution of migratory bird stopovers to inform landscape-scale siting of wind development</w:t>
      </w:r>
      <w:r w:rsidRPr="00CA5915">
        <w:rPr>
          <w:color w:val="0D0D0D"/>
          <w:sz w:val="18"/>
          <w:szCs w:val="18"/>
          <w:lang w:val="en-US"/>
        </w:rPr>
        <w:t xml:space="preserve">. </w:t>
      </w:r>
      <w:r w:rsidRPr="00D93677">
        <w:rPr>
          <w:color w:val="0D0D0D"/>
          <w:sz w:val="18"/>
          <w:szCs w:val="18"/>
        </w:rPr>
        <w:t>PLoS ONE, [s.l.], v. 12, n. 9, p. e0184526, 2017</w:t>
      </w:r>
      <w:r>
        <w:rPr>
          <w:color w:val="0D0D0D"/>
          <w:sz w:val="18"/>
          <w:szCs w:val="18"/>
        </w:rPr>
        <w:t>.  Acesso em 14 jun. 2024.</w:t>
      </w:r>
    </w:p>
    <w:p w14:paraId="46A0E578" w14:textId="77777777" w:rsidR="003D4113" w:rsidRDefault="003D4113" w:rsidP="00737409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>
        <w:rPr>
          <w:color w:val="0D0D0D"/>
          <w:sz w:val="18"/>
          <w:szCs w:val="18"/>
        </w:rPr>
        <w:t xml:space="preserve">Luís, Cristina. </w:t>
      </w:r>
      <w:r w:rsidRPr="00E44A19">
        <w:rPr>
          <w:b/>
          <w:bCs/>
          <w:color w:val="0D0D0D"/>
          <w:sz w:val="18"/>
          <w:szCs w:val="18"/>
        </w:rPr>
        <w:t>Ciência cidadã ao longo do tempo</w:t>
      </w:r>
      <w:r>
        <w:rPr>
          <w:color w:val="0D0D0D"/>
          <w:sz w:val="18"/>
          <w:szCs w:val="18"/>
        </w:rPr>
        <w:t>. Rev. Ciência Elem., V10(3):043, 2022.</w:t>
      </w:r>
    </w:p>
    <w:p w14:paraId="258FFABF" w14:textId="77777777" w:rsidR="003D4113" w:rsidRDefault="003D4113" w:rsidP="00FA2BC1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>
        <w:rPr>
          <w:color w:val="0D0D0D"/>
          <w:sz w:val="18"/>
          <w:szCs w:val="18"/>
        </w:rPr>
        <w:t xml:space="preserve">MAGALHÃES, André L. </w:t>
      </w:r>
      <w:r>
        <w:rPr>
          <w:b/>
          <w:color w:val="0D0D0D"/>
          <w:sz w:val="18"/>
          <w:szCs w:val="18"/>
        </w:rPr>
        <w:t>O que é GPS? | Global Positioning System</w:t>
      </w:r>
      <w:r>
        <w:rPr>
          <w:color w:val="0D0D0D"/>
          <w:sz w:val="18"/>
          <w:szCs w:val="18"/>
        </w:rPr>
        <w:t>. 2024. Disponível em: &lt;https://canaltech.com.br/infra/o-que-e-gps/&gt;. Acesso em 17 abr. 2024.</w:t>
      </w:r>
    </w:p>
    <w:p w14:paraId="1F93362C" w14:textId="77777777" w:rsidR="003D4113" w:rsidRDefault="003D4113" w:rsidP="00FA2BC1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>
        <w:rPr>
          <w:color w:val="0D0D0D"/>
          <w:sz w:val="18"/>
          <w:szCs w:val="18"/>
        </w:rPr>
        <w:lastRenderedPageBreak/>
        <w:t xml:space="preserve">MAIA, Ana C. R.; BAGER, Alex. </w:t>
      </w:r>
      <w:r>
        <w:rPr>
          <w:b/>
          <w:color w:val="0D0D0D"/>
          <w:sz w:val="18"/>
          <w:szCs w:val="18"/>
        </w:rPr>
        <w:t>Projeto Malha: Manual para equipe de campo</w:t>
      </w:r>
      <w:r>
        <w:rPr>
          <w:color w:val="0D0D0D"/>
          <w:sz w:val="18"/>
          <w:szCs w:val="18"/>
        </w:rPr>
        <w:t>. Universidade Federal de Lavras – MG, Departament ode Biologia, v.1, 2013. Disponível em: &lt;https://docplayer.com.br/8366969-Projeto-malha-manual-para-equipe-de-campo.html&gt;. Acesso em 7 abr. 2024.</w:t>
      </w:r>
    </w:p>
    <w:p w14:paraId="6D920615" w14:textId="77777777" w:rsidR="003D4113" w:rsidRDefault="003D4113" w:rsidP="00FA2BC1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>
        <w:rPr>
          <w:color w:val="0D0D0D"/>
          <w:sz w:val="18"/>
          <w:szCs w:val="18"/>
        </w:rPr>
        <w:t xml:space="preserve">MORAES, Pedri H. B. </w:t>
      </w:r>
      <w:r>
        <w:rPr>
          <w:b/>
          <w:color w:val="0D0D0D"/>
          <w:sz w:val="18"/>
          <w:szCs w:val="18"/>
        </w:rPr>
        <w:t>Revisão Bibliográfica de medidas mitigatórias de atropelamento de animais empregadas na malha viária brasileira</w:t>
      </w:r>
      <w:r>
        <w:rPr>
          <w:color w:val="0D0D0D"/>
          <w:sz w:val="18"/>
          <w:szCs w:val="18"/>
        </w:rPr>
        <w:t>.</w:t>
      </w:r>
      <w:r>
        <w:rPr>
          <w:b/>
          <w:color w:val="0D0D0D"/>
          <w:sz w:val="18"/>
          <w:szCs w:val="18"/>
        </w:rPr>
        <w:t xml:space="preserve"> </w:t>
      </w:r>
      <w:r>
        <w:rPr>
          <w:color w:val="0D0D0D"/>
          <w:sz w:val="18"/>
          <w:szCs w:val="18"/>
        </w:rPr>
        <w:t>Instituto de Biologia, Universidade Federal de Uberlândia, 2022. Disponível em: &lt;https://repositorio.ufu.br/bitstream/123456789/36905/1/Revis%C3%A3oBibliogr%C3%A1ficaMedidas.pdf&gt;. Acesso em 7 abr. 2024.</w:t>
      </w:r>
    </w:p>
    <w:p w14:paraId="16003424" w14:textId="77777777" w:rsidR="003D4113" w:rsidRDefault="003D4113" w:rsidP="00FA2BC1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>
        <w:rPr>
          <w:color w:val="0D0D0D"/>
          <w:sz w:val="18"/>
          <w:szCs w:val="18"/>
        </w:rPr>
        <w:t xml:space="preserve">ONU. </w:t>
      </w:r>
      <w:r>
        <w:rPr>
          <w:b/>
          <w:color w:val="0D0D0D"/>
          <w:sz w:val="18"/>
          <w:szCs w:val="18"/>
        </w:rPr>
        <w:t>ONU destaca potencial da participação cidadã na coleta de dados científicos</w:t>
      </w:r>
      <w:r>
        <w:rPr>
          <w:color w:val="0D0D0D"/>
          <w:sz w:val="18"/>
          <w:szCs w:val="18"/>
        </w:rPr>
        <w:t>. 2018. Disponível em: &lt; https://brasil.un.org/pt-br/81988-onu-destaca-potencial-da-participa%C3%A7%C3%A3o-cidad%C3%A3-na-coleta-de-dados-cient%C3%ADficos&gt;. Acesso em 7 abr. 2024.</w:t>
      </w:r>
    </w:p>
    <w:p w14:paraId="20DCFAC2" w14:textId="77777777" w:rsidR="003D4113" w:rsidRPr="00CA5915" w:rsidRDefault="003D4113" w:rsidP="00FA2BC1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>
        <w:rPr>
          <w:color w:val="0D0D0D"/>
          <w:sz w:val="18"/>
          <w:szCs w:val="18"/>
        </w:rPr>
        <w:t xml:space="preserve">PIERRO, Bruno. </w:t>
      </w:r>
      <w:r>
        <w:rPr>
          <w:b/>
          <w:color w:val="0D0D0D"/>
          <w:sz w:val="18"/>
          <w:szCs w:val="18"/>
        </w:rPr>
        <w:t>Parceria com o público</w:t>
      </w:r>
      <w:r>
        <w:rPr>
          <w:color w:val="0D0D0D"/>
          <w:sz w:val="18"/>
          <w:szCs w:val="18"/>
        </w:rPr>
        <w:t>. Revista Pesquisa Fapesp</w:t>
      </w:r>
      <w:r>
        <w:rPr>
          <w:b/>
          <w:color w:val="0D0D0D"/>
          <w:sz w:val="18"/>
          <w:szCs w:val="18"/>
        </w:rPr>
        <w:t>,</w:t>
      </w:r>
      <w:r>
        <w:rPr>
          <w:color w:val="0D0D0D"/>
          <w:sz w:val="18"/>
          <w:szCs w:val="18"/>
        </w:rPr>
        <w:t xml:space="preserve"> v.259, 2017. Disponível em: &lt;https://revistapesquisa.fapesp.br/parceria-com-o-publico/&gt;. </w:t>
      </w:r>
      <w:r w:rsidRPr="00CA5915">
        <w:rPr>
          <w:color w:val="0D0D0D"/>
          <w:sz w:val="18"/>
          <w:szCs w:val="18"/>
        </w:rPr>
        <w:t>Acesso em 13 abr. 2024.</w:t>
      </w:r>
    </w:p>
    <w:p w14:paraId="588CA85C" w14:textId="64320D84" w:rsidR="003D4113" w:rsidRPr="00CA5915" w:rsidRDefault="00D413BF" w:rsidP="00737409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  <w:lang w:val="en-US"/>
        </w:rPr>
      </w:pPr>
      <w:r w:rsidRPr="003D4113">
        <w:rPr>
          <w:color w:val="0D0D0D"/>
          <w:sz w:val="18"/>
          <w:szCs w:val="18"/>
        </w:rPr>
        <w:t>RODRIGUES</w:t>
      </w:r>
      <w:r w:rsidR="003D4113" w:rsidRPr="003D4113">
        <w:rPr>
          <w:color w:val="0D0D0D"/>
          <w:sz w:val="18"/>
          <w:szCs w:val="18"/>
        </w:rPr>
        <w:t xml:space="preserve">, M. </w:t>
      </w:r>
      <w:r w:rsidR="003D4113" w:rsidRPr="003D4113">
        <w:rPr>
          <w:b/>
          <w:bCs/>
          <w:color w:val="0D0D0D"/>
          <w:sz w:val="18"/>
          <w:szCs w:val="18"/>
        </w:rPr>
        <w:t>Utilização do GPS em Smartphones</w:t>
      </w:r>
      <w:r w:rsidR="003D4113" w:rsidRPr="003D4113">
        <w:rPr>
          <w:color w:val="0D0D0D"/>
          <w:sz w:val="18"/>
          <w:szCs w:val="18"/>
        </w:rPr>
        <w:t>. Jornal de Tecnologia Móvel, vol. 31, nº 1, pp. 60-65</w:t>
      </w:r>
      <w:r w:rsidR="003D4113">
        <w:rPr>
          <w:color w:val="0D0D0D"/>
          <w:sz w:val="18"/>
          <w:szCs w:val="18"/>
        </w:rPr>
        <w:t xml:space="preserve">, 2024. </w:t>
      </w:r>
      <w:r w:rsidR="003D4113" w:rsidRPr="00CA5915">
        <w:rPr>
          <w:color w:val="0D0D0D"/>
          <w:sz w:val="18"/>
          <w:szCs w:val="18"/>
          <w:lang w:val="en-US"/>
        </w:rPr>
        <w:t>Acesso em 14 jun. 2024.</w:t>
      </w:r>
    </w:p>
    <w:p w14:paraId="2723C0FE" w14:textId="77777777" w:rsidR="003D4113" w:rsidRDefault="003D4113" w:rsidP="00FA2BC1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 w:rsidRPr="00BA1E64">
        <w:rPr>
          <w:color w:val="0D0D0D"/>
          <w:sz w:val="18"/>
          <w:szCs w:val="18"/>
          <w:lang w:val="en-US"/>
        </w:rPr>
        <w:t xml:space="preserve">SHILLING, Fraser; WAETJEN, David. </w:t>
      </w:r>
      <w:r w:rsidRPr="00BA1E64">
        <w:rPr>
          <w:b/>
          <w:color w:val="0D0D0D"/>
          <w:sz w:val="18"/>
          <w:szCs w:val="18"/>
          <w:lang w:val="en-US"/>
        </w:rPr>
        <w:t>mAPPing Roadkill to Improve Driver and Wildlife Safety on Highways</w:t>
      </w:r>
      <w:r w:rsidRPr="00BA1E64">
        <w:rPr>
          <w:color w:val="0D0D0D"/>
          <w:sz w:val="18"/>
          <w:szCs w:val="18"/>
          <w:lang w:val="en-US"/>
        </w:rPr>
        <w:t>. UC Office of the President, ITS reports,</w:t>
      </w:r>
      <w:r w:rsidRPr="00BA1E64">
        <w:rPr>
          <w:b/>
          <w:color w:val="0D0D0D"/>
          <w:sz w:val="18"/>
          <w:szCs w:val="18"/>
          <w:lang w:val="en-US"/>
        </w:rPr>
        <w:t xml:space="preserve"> </w:t>
      </w:r>
      <w:r w:rsidRPr="00BA1E64">
        <w:rPr>
          <w:color w:val="0D0D0D"/>
          <w:sz w:val="18"/>
          <w:szCs w:val="18"/>
          <w:lang w:val="en-US"/>
        </w:rPr>
        <w:t xml:space="preserve">2017. Disponível em &lt;https://escholarship.org/uc/item/9q51k64d&gt;. </w:t>
      </w:r>
      <w:r>
        <w:rPr>
          <w:color w:val="0D0D0D"/>
          <w:sz w:val="18"/>
          <w:szCs w:val="18"/>
        </w:rPr>
        <w:t>Acesso em 29 mar. 2024.</w:t>
      </w:r>
    </w:p>
    <w:p w14:paraId="21AF9582" w14:textId="77777777" w:rsidR="003D4113" w:rsidRDefault="003D4113" w:rsidP="00FA2BC1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>
        <w:rPr>
          <w:color w:val="0D0D0D"/>
          <w:sz w:val="18"/>
          <w:szCs w:val="18"/>
        </w:rPr>
        <w:t xml:space="preserve">SIBBR. </w:t>
      </w:r>
      <w:r>
        <w:rPr>
          <w:b/>
          <w:color w:val="0D0D0D"/>
          <w:sz w:val="18"/>
          <w:szCs w:val="18"/>
        </w:rPr>
        <w:t>Ciência cidadã</w:t>
      </w:r>
      <w:r>
        <w:rPr>
          <w:color w:val="0D0D0D"/>
          <w:sz w:val="18"/>
          <w:szCs w:val="18"/>
        </w:rPr>
        <w:t>. [2020a]. Disponível em: &lt;https://www.sibbr.gov.br/cienciacidada/oquee.html&gt; Acesso em 16 abr. 2024.</w:t>
      </w:r>
    </w:p>
    <w:p w14:paraId="68076FC5" w14:textId="77777777" w:rsidR="003D4113" w:rsidRDefault="003D4113" w:rsidP="00FA2BC1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>
        <w:rPr>
          <w:color w:val="0D0D0D"/>
          <w:sz w:val="18"/>
          <w:szCs w:val="18"/>
        </w:rPr>
        <w:t xml:space="preserve">SIBBR. </w:t>
      </w:r>
      <w:r>
        <w:rPr>
          <w:b/>
          <w:color w:val="0D0D0D"/>
          <w:sz w:val="18"/>
          <w:szCs w:val="18"/>
        </w:rPr>
        <w:t>Urubu</w:t>
      </w:r>
      <w:r>
        <w:rPr>
          <w:color w:val="0D0D0D"/>
          <w:sz w:val="18"/>
          <w:szCs w:val="18"/>
        </w:rPr>
        <w:t>. 2020b. Disponível em: &lt;https://www.sibbr.gov.br/cienciacidada/urubu.html&gt;. Acesso em 16 abr. 2024.</w:t>
      </w:r>
    </w:p>
    <w:p w14:paraId="0057C6B7" w14:textId="77777777" w:rsidR="003D4113" w:rsidRDefault="003D4113" w:rsidP="00FA2BC1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>
        <w:rPr>
          <w:color w:val="0D0D0D"/>
          <w:sz w:val="18"/>
          <w:szCs w:val="18"/>
        </w:rPr>
        <w:t xml:space="preserve">SILVA, Gabriela. E. et al. </w:t>
      </w:r>
      <w:r>
        <w:rPr>
          <w:b/>
          <w:color w:val="0D0D0D"/>
          <w:sz w:val="18"/>
          <w:szCs w:val="18"/>
        </w:rPr>
        <w:t>Fazendo ciência cidadã com aplicativo de celular para conservação da biodiversidade amazônica, no norte do Mato Grosso, Brasil</w:t>
      </w:r>
      <w:r>
        <w:rPr>
          <w:color w:val="0D0D0D"/>
          <w:sz w:val="18"/>
          <w:szCs w:val="18"/>
        </w:rPr>
        <w:t>. Universidade do Estado de Mato Grosso-UNEMAT</w:t>
      </w:r>
      <w:r>
        <w:rPr>
          <w:b/>
          <w:color w:val="0D0D0D"/>
          <w:sz w:val="18"/>
          <w:szCs w:val="18"/>
        </w:rPr>
        <w:t>,</w:t>
      </w:r>
      <w:r>
        <w:rPr>
          <w:color w:val="0D0D0D"/>
          <w:sz w:val="18"/>
          <w:szCs w:val="18"/>
        </w:rPr>
        <w:t xml:space="preserve"> 2022. Disponível em: &lt;http://scielo.iec.gov.br/scielo.php?script=sci_arttext&amp;pid=S1679-49742022000300303&gt;. Acesso em 7 abr. 2024.</w:t>
      </w:r>
    </w:p>
    <w:p w14:paraId="426F0E68" w14:textId="77777777" w:rsidR="003D4113" w:rsidRDefault="003D4113" w:rsidP="00737409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 w:rsidRPr="00D93677">
        <w:rPr>
          <w:color w:val="0D0D0D"/>
          <w:sz w:val="18"/>
          <w:szCs w:val="18"/>
        </w:rPr>
        <w:t xml:space="preserve">Silva, J. &amp; Pereira, L. </w:t>
      </w:r>
      <w:r w:rsidRPr="00D93677">
        <w:rPr>
          <w:b/>
          <w:bCs/>
          <w:color w:val="0D0D0D"/>
          <w:sz w:val="18"/>
          <w:szCs w:val="18"/>
        </w:rPr>
        <w:t>Impactos do resgate de animais na saúde dos ecossistemas</w:t>
      </w:r>
      <w:r w:rsidRPr="00D93677">
        <w:rPr>
          <w:color w:val="0D0D0D"/>
          <w:sz w:val="18"/>
          <w:szCs w:val="18"/>
        </w:rPr>
        <w:t>. Revista de Ecologia e Conservação, vol. 29, nº 2, pp. 45-50</w:t>
      </w:r>
      <w:r>
        <w:rPr>
          <w:color w:val="0D0D0D"/>
          <w:sz w:val="18"/>
          <w:szCs w:val="18"/>
        </w:rPr>
        <w:t>, 2021.  Acesso em 14 jun. 2024.</w:t>
      </w:r>
    </w:p>
    <w:p w14:paraId="398880E7" w14:textId="77777777" w:rsidR="003D4113" w:rsidRDefault="003D4113" w:rsidP="00737409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 w:rsidRPr="003D4113">
        <w:rPr>
          <w:color w:val="0D0D0D"/>
          <w:sz w:val="18"/>
          <w:szCs w:val="18"/>
        </w:rPr>
        <w:t xml:space="preserve">Silva, J. </w:t>
      </w:r>
      <w:r w:rsidRPr="003D4113">
        <w:rPr>
          <w:b/>
          <w:bCs/>
          <w:color w:val="0D0D0D"/>
          <w:sz w:val="18"/>
          <w:szCs w:val="18"/>
        </w:rPr>
        <w:t>Funcionamento do Sistema de Posicionamento Global</w:t>
      </w:r>
      <w:r w:rsidRPr="003D4113">
        <w:rPr>
          <w:color w:val="0D0D0D"/>
          <w:sz w:val="18"/>
          <w:szCs w:val="18"/>
        </w:rPr>
        <w:t>. Revista de Tecnologia e Inovação, vol. 30, nº 2, pp. 45-50</w:t>
      </w:r>
      <w:r>
        <w:rPr>
          <w:color w:val="0D0D0D"/>
          <w:sz w:val="18"/>
          <w:szCs w:val="18"/>
        </w:rPr>
        <w:t>, 2024</w:t>
      </w:r>
      <w:r w:rsidRPr="003D4113">
        <w:rPr>
          <w:color w:val="0D0D0D"/>
          <w:sz w:val="18"/>
          <w:szCs w:val="18"/>
        </w:rPr>
        <w:t>.</w:t>
      </w:r>
      <w:r>
        <w:rPr>
          <w:color w:val="0D0D0D"/>
          <w:sz w:val="18"/>
          <w:szCs w:val="18"/>
        </w:rPr>
        <w:t xml:space="preserve"> Acesso em 14 jun. 2024.</w:t>
      </w:r>
    </w:p>
    <w:p w14:paraId="44C5ECF8" w14:textId="77777777" w:rsidR="003D4113" w:rsidRDefault="003D4113" w:rsidP="00737409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 w:rsidRPr="00D637AD">
        <w:rPr>
          <w:color w:val="0D0D0D"/>
          <w:sz w:val="18"/>
          <w:szCs w:val="18"/>
        </w:rPr>
        <w:t xml:space="preserve">SILVA, R. N.; SOUZA, A. L.; ROCHA, P. L. B. </w:t>
      </w:r>
      <w:r w:rsidRPr="00D637AD">
        <w:rPr>
          <w:b/>
          <w:bCs/>
          <w:color w:val="0D0D0D"/>
          <w:sz w:val="18"/>
          <w:szCs w:val="18"/>
        </w:rPr>
        <w:t>Impacto do Sistema Urubu na formulação de políticas públicas</w:t>
      </w:r>
      <w:r w:rsidRPr="00D637AD">
        <w:rPr>
          <w:color w:val="0D0D0D"/>
          <w:sz w:val="18"/>
          <w:szCs w:val="18"/>
        </w:rPr>
        <w:t>. Brasília: Ministério do Meio Ambiente, 2016, p. 15</w:t>
      </w:r>
      <w:r>
        <w:rPr>
          <w:color w:val="0D0D0D"/>
          <w:sz w:val="18"/>
          <w:szCs w:val="18"/>
        </w:rPr>
        <w:t>.  Acesso em 14 jun. 2024.</w:t>
      </w:r>
    </w:p>
    <w:p w14:paraId="7820B1C5" w14:textId="77777777" w:rsidR="003D4113" w:rsidRDefault="003D4113" w:rsidP="00FA2BC1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>
        <w:rPr>
          <w:color w:val="0D0D0D"/>
          <w:sz w:val="18"/>
          <w:szCs w:val="18"/>
        </w:rPr>
        <w:t xml:space="preserve">SOUSA, Priscila. </w:t>
      </w:r>
      <w:r>
        <w:rPr>
          <w:b/>
          <w:color w:val="0D0D0D"/>
          <w:sz w:val="18"/>
          <w:szCs w:val="18"/>
        </w:rPr>
        <w:t>GPS – O que é, funcionamento, importância e usos</w:t>
      </w:r>
      <w:r>
        <w:rPr>
          <w:color w:val="0D0D0D"/>
          <w:sz w:val="18"/>
          <w:szCs w:val="18"/>
        </w:rPr>
        <w:t>. 2024. Disponível em: &lt;https://conceito.de/gps&gt;. Acesso em 17 de abr. 2024.</w:t>
      </w:r>
    </w:p>
    <w:p w14:paraId="1950BDF1" w14:textId="77777777" w:rsidR="003D4113" w:rsidRDefault="003D4113" w:rsidP="00FA2BC1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>
        <w:rPr>
          <w:color w:val="0D0D0D"/>
          <w:sz w:val="18"/>
          <w:szCs w:val="18"/>
        </w:rPr>
        <w:t xml:space="preserve">SOUSA, Viviane A.; SANTIN, Ana P. I. </w:t>
      </w:r>
      <w:r>
        <w:rPr>
          <w:b/>
          <w:color w:val="0D0D0D"/>
          <w:sz w:val="18"/>
          <w:szCs w:val="18"/>
        </w:rPr>
        <w:t>Caracterização do perfil de indivíduos que resgatam animais em situação de maus tratos</w:t>
      </w:r>
      <w:r>
        <w:rPr>
          <w:color w:val="0D0D0D"/>
          <w:sz w:val="18"/>
          <w:szCs w:val="18"/>
        </w:rPr>
        <w:t>. 2019. Disponível em: &lt;https://conhecer.org.br/enciclop/2019a/agrar/caracterizacao%20do%20perfil.pdf&gt;. Acesso em 16 abr. 2024.</w:t>
      </w:r>
    </w:p>
    <w:p w14:paraId="49938544" w14:textId="77777777" w:rsidR="003D4113" w:rsidRPr="00CA5915" w:rsidRDefault="003D4113" w:rsidP="00FA2BC1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>
        <w:rPr>
          <w:color w:val="0D0D0D"/>
          <w:sz w:val="18"/>
          <w:szCs w:val="18"/>
        </w:rPr>
        <w:t xml:space="preserve">SOUZA, Tiago C. et al. </w:t>
      </w:r>
      <w:r>
        <w:rPr>
          <w:b/>
          <w:color w:val="0D0D0D"/>
          <w:sz w:val="18"/>
          <w:szCs w:val="18"/>
        </w:rPr>
        <w:t>Tendência temporal e perfil epidemiológico dos acidentes por animais peçonhentos no Brasil, 2007-2019</w:t>
      </w:r>
      <w:r>
        <w:rPr>
          <w:color w:val="0D0D0D"/>
          <w:sz w:val="18"/>
          <w:szCs w:val="18"/>
        </w:rPr>
        <w:t xml:space="preserve">. Epidemiologia e Serviços de Saúde, v. 31, n. 3, 2022. Disponível em: &lt;http://scielo.iec.gov.br/scielo.php?script=sci_arttext&amp;pid=S1679-49742022000300303&gt;. </w:t>
      </w:r>
      <w:r w:rsidRPr="00CA5915">
        <w:rPr>
          <w:color w:val="0D0D0D"/>
          <w:sz w:val="18"/>
          <w:szCs w:val="18"/>
        </w:rPr>
        <w:t>Acesso em 7 abr. 2024.</w:t>
      </w:r>
    </w:p>
    <w:p w14:paraId="3B6C5CD1" w14:textId="77777777" w:rsidR="003D4113" w:rsidRPr="00CA5915" w:rsidRDefault="003D4113" w:rsidP="00737409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  <w:lang w:val="en-US"/>
        </w:rPr>
      </w:pPr>
      <w:r w:rsidRPr="00737409">
        <w:rPr>
          <w:color w:val="0D0D0D"/>
          <w:sz w:val="18"/>
          <w:szCs w:val="18"/>
        </w:rPr>
        <w:t xml:space="preserve">Viana, B., &amp; Queiroz, C. </w:t>
      </w:r>
      <w:r w:rsidRPr="00726CDF">
        <w:rPr>
          <w:b/>
          <w:bCs/>
          <w:color w:val="0D0D0D"/>
          <w:sz w:val="18"/>
          <w:szCs w:val="18"/>
        </w:rPr>
        <w:t>Ciência cidadã para além da coleta de dados</w:t>
      </w:r>
      <w:r w:rsidRPr="00737409">
        <w:rPr>
          <w:color w:val="0D0D0D"/>
          <w:sz w:val="18"/>
          <w:szCs w:val="18"/>
        </w:rPr>
        <w:t>. ComCiência</w:t>
      </w:r>
      <w:r>
        <w:rPr>
          <w:color w:val="0D0D0D"/>
          <w:sz w:val="18"/>
          <w:szCs w:val="18"/>
        </w:rPr>
        <w:t>, 2020</w:t>
      </w:r>
      <w:r w:rsidRPr="00737409">
        <w:rPr>
          <w:color w:val="0D0D0D"/>
          <w:sz w:val="18"/>
          <w:szCs w:val="18"/>
        </w:rPr>
        <w:t>. Disponível em:</w:t>
      </w:r>
      <w:r>
        <w:rPr>
          <w:color w:val="0D0D0D"/>
          <w:sz w:val="18"/>
          <w:szCs w:val="18"/>
        </w:rPr>
        <w:t xml:space="preserve"> </w:t>
      </w:r>
      <w:r w:rsidRPr="002E5E43">
        <w:rPr>
          <w:color w:val="0D0D0D"/>
          <w:sz w:val="18"/>
          <w:szCs w:val="18"/>
        </w:rPr>
        <w:t>https://www.comciencia.br/ciencia-cidada-para-alem-da-coleta-de-dados/</w:t>
      </w:r>
      <w:r>
        <w:rPr>
          <w:color w:val="0D0D0D"/>
          <w:sz w:val="18"/>
          <w:szCs w:val="18"/>
        </w:rPr>
        <w:t xml:space="preserve">. </w:t>
      </w:r>
      <w:r w:rsidRPr="00CA5915">
        <w:rPr>
          <w:color w:val="0D0D0D"/>
          <w:sz w:val="18"/>
          <w:szCs w:val="18"/>
          <w:lang w:val="en-US"/>
        </w:rPr>
        <w:t>Acesso em 14 jun. 2024.</w:t>
      </w:r>
    </w:p>
    <w:p w14:paraId="473192F8" w14:textId="77777777" w:rsidR="003D4113" w:rsidRDefault="003D4113" w:rsidP="00FA2BC1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 w:rsidRPr="00BA1E64">
        <w:rPr>
          <w:color w:val="0D0D0D"/>
          <w:sz w:val="18"/>
          <w:szCs w:val="18"/>
          <w:lang w:val="en-US"/>
        </w:rPr>
        <w:t xml:space="preserve">WOOD, Chris et al. </w:t>
      </w:r>
      <w:r w:rsidRPr="00BA1E64">
        <w:rPr>
          <w:b/>
          <w:color w:val="0D0D0D"/>
          <w:sz w:val="18"/>
          <w:szCs w:val="18"/>
          <w:lang w:val="en-US"/>
        </w:rPr>
        <w:t>eBird: Engaging Birders in Science and Conservation</w:t>
      </w:r>
      <w:r w:rsidRPr="00BA1E64">
        <w:rPr>
          <w:color w:val="0D0D0D"/>
          <w:sz w:val="18"/>
          <w:szCs w:val="18"/>
          <w:lang w:val="en-US"/>
        </w:rPr>
        <w:t xml:space="preserve">. </w:t>
      </w:r>
      <w:r>
        <w:rPr>
          <w:color w:val="0D0D0D"/>
          <w:sz w:val="18"/>
          <w:szCs w:val="18"/>
        </w:rPr>
        <w:t>PLoS Biology, v.9, n.12, 2011. Disponível em: &lt;https://journals.plos.org/plosbiology/article?id=10.1371/journal.pbio.1001220&gt;. Acesso em 7 abr. 2024.</w:t>
      </w:r>
    </w:p>
    <w:p w14:paraId="53E01427" w14:textId="77777777" w:rsidR="003D4113" w:rsidRDefault="003D4113" w:rsidP="00FA2BC1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>
        <w:rPr>
          <w:color w:val="0D0D0D"/>
          <w:sz w:val="18"/>
          <w:szCs w:val="18"/>
        </w:rPr>
        <w:t xml:space="preserve">WWF. </w:t>
      </w:r>
      <w:r>
        <w:rPr>
          <w:b/>
          <w:color w:val="0D0D0D"/>
          <w:sz w:val="18"/>
          <w:szCs w:val="18"/>
        </w:rPr>
        <w:t>Relatório Planeta Vivo 2022 – Construindo uma sociedade positiva para a natureza</w:t>
      </w:r>
      <w:r>
        <w:rPr>
          <w:color w:val="0D0D0D"/>
          <w:sz w:val="18"/>
          <w:szCs w:val="18"/>
        </w:rPr>
        <w:t xml:space="preserve">. </w:t>
      </w:r>
      <w:r w:rsidRPr="00BA1E64">
        <w:rPr>
          <w:color w:val="0D0D0D"/>
          <w:sz w:val="18"/>
          <w:szCs w:val="18"/>
          <w:lang w:val="en-US"/>
        </w:rPr>
        <w:t xml:space="preserve">Almond, R.E.A., Grooten, M., Juffe Bignoli, D. &amp; Petersen, T. (Eds). </w:t>
      </w:r>
      <w:r>
        <w:rPr>
          <w:color w:val="0D0D0D"/>
          <w:sz w:val="18"/>
          <w:szCs w:val="18"/>
        </w:rPr>
        <w:t>WWF, Gland, Suíça. 2022. Disponível em: &lt;https://wwflpr.awsassets.panda.org/downloads/relatorio_planeta_vivo_2022_1_1.pdf&gt;. Acesso em 13 mar. 2024.</w:t>
      </w:r>
    </w:p>
    <w:p w14:paraId="4340F31B" w14:textId="77777777" w:rsidR="000F60FF" w:rsidRDefault="000F60FF" w:rsidP="00FA2BC1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</w:p>
    <w:p w14:paraId="7DFACD03" w14:textId="1997E374" w:rsidR="000F60FF" w:rsidRDefault="000F60FF">
      <w:pPr>
        <w:rPr>
          <w:color w:val="0D0D0D"/>
          <w:sz w:val="18"/>
          <w:szCs w:val="18"/>
        </w:rPr>
      </w:pPr>
      <w:r>
        <w:rPr>
          <w:color w:val="0D0D0D"/>
          <w:sz w:val="18"/>
          <w:szCs w:val="18"/>
        </w:rPr>
        <w:br w:type="page"/>
      </w:r>
    </w:p>
    <w:p w14:paraId="2E8463BB" w14:textId="77777777" w:rsidR="000F60FF" w:rsidRPr="00320BFA" w:rsidRDefault="000F60FF" w:rsidP="000F60FF">
      <w:pPr>
        <w:pStyle w:val="TF-xAvalTTULO"/>
      </w:pPr>
      <w:r>
        <w:lastRenderedPageBreak/>
        <w:t>FORMULÁRIO  DE  avaliação BCC</w:t>
      </w:r>
      <w:r w:rsidRPr="00320BFA">
        <w:t xml:space="preserve"> – PROFESSOR TCC I</w:t>
      </w:r>
      <w:r>
        <w:t xml:space="preserve"> – projeto</w:t>
      </w:r>
    </w:p>
    <w:p w14:paraId="27F2C371" w14:textId="77777777" w:rsidR="000F60FF" w:rsidRDefault="000F60FF" w:rsidP="000F60FF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27409CF8" w14:textId="77777777" w:rsidR="000F60FF" w:rsidRPr="00320BFA" w:rsidRDefault="000F60FF" w:rsidP="000F60FF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7220"/>
        <w:gridCol w:w="475"/>
        <w:gridCol w:w="479"/>
        <w:gridCol w:w="471"/>
      </w:tblGrid>
      <w:tr w:rsidR="000F60FF" w:rsidRPr="00320BFA" w14:paraId="32FF39BC" w14:textId="77777777" w:rsidTr="00532147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4D2A48A" w14:textId="77777777" w:rsidR="000F60FF" w:rsidRPr="00320BFA" w:rsidRDefault="000F60FF" w:rsidP="00532147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FFF4927" w14:textId="77777777" w:rsidR="000F60FF" w:rsidRPr="00320BFA" w:rsidRDefault="000F60FF" w:rsidP="00532147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0FA64326" w14:textId="77777777" w:rsidR="000F60FF" w:rsidRPr="00320BFA" w:rsidRDefault="000F60FF" w:rsidP="00532147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786AC472" w14:textId="77777777" w:rsidR="000F60FF" w:rsidRPr="00320BFA" w:rsidRDefault="000F60FF" w:rsidP="00532147">
            <w:pPr>
              <w:pStyle w:val="TF-xAvalITEMTABELA"/>
            </w:pPr>
            <w:r w:rsidRPr="00320BFA">
              <w:t>não atende</w:t>
            </w:r>
          </w:p>
        </w:tc>
      </w:tr>
      <w:tr w:rsidR="000F60FF" w:rsidRPr="00320BFA" w14:paraId="3FB285D3" w14:textId="77777777" w:rsidTr="00532147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04569F91" w14:textId="77777777" w:rsidR="000F60FF" w:rsidRPr="00320BFA" w:rsidRDefault="000F60FF" w:rsidP="00532147">
            <w:pPr>
              <w:pStyle w:val="TF-xAvalITEMTABELA"/>
            </w:pPr>
            <w:r w:rsidRPr="008327CB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42EFB" w14:textId="77777777" w:rsidR="000F60FF" w:rsidRPr="00821EE8" w:rsidRDefault="000F60FF" w:rsidP="00532147">
            <w:pPr>
              <w:pStyle w:val="TF-xAvalITEM"/>
            </w:pPr>
            <w:r w:rsidRPr="00821EE8">
              <w:t>INTRODUÇÃO</w:t>
            </w:r>
          </w:p>
          <w:p w14:paraId="0EFB1A98" w14:textId="77777777" w:rsidR="000F60FF" w:rsidRPr="00821EE8" w:rsidRDefault="000F60FF" w:rsidP="00532147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7F0AA" w14:textId="77777777" w:rsidR="000F60FF" w:rsidRPr="00320BFA" w:rsidRDefault="000F60F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8937B" w14:textId="77777777" w:rsidR="000F60FF" w:rsidRPr="00320BFA" w:rsidRDefault="000F60F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DEBAD7" w14:textId="77777777" w:rsidR="000F60FF" w:rsidRPr="00320BFA" w:rsidRDefault="000F60F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F60FF" w:rsidRPr="00320BFA" w14:paraId="47A0CCA8" w14:textId="77777777" w:rsidTr="00532147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EC4C093" w14:textId="77777777" w:rsidR="000F60FF" w:rsidRPr="00320BFA" w:rsidRDefault="000F60FF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CA7D6" w14:textId="77777777" w:rsidR="000F60FF" w:rsidRPr="00821EE8" w:rsidRDefault="000F60FF" w:rsidP="00532147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F8DD0" w14:textId="77777777" w:rsidR="000F60FF" w:rsidRPr="00320BFA" w:rsidRDefault="000F60F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052EF" w14:textId="77777777" w:rsidR="000F60FF" w:rsidRPr="00320BFA" w:rsidRDefault="000F60F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60A63BB" w14:textId="77777777" w:rsidR="000F60FF" w:rsidRPr="00320BFA" w:rsidRDefault="000F60F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F60FF" w:rsidRPr="00320BFA" w14:paraId="6024B507" w14:textId="77777777" w:rsidTr="0053214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ED82D0F" w14:textId="77777777" w:rsidR="000F60FF" w:rsidRPr="00320BFA" w:rsidRDefault="000F60FF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58518" w14:textId="77777777" w:rsidR="000F60FF" w:rsidRPr="00320BFA" w:rsidRDefault="000F60FF" w:rsidP="00532147">
            <w:pPr>
              <w:pStyle w:val="TF-xAvalITEM"/>
            </w:pPr>
            <w:r w:rsidRPr="00320BFA">
              <w:t>OBJETIVOS</w:t>
            </w:r>
          </w:p>
          <w:p w14:paraId="740FD217" w14:textId="77777777" w:rsidR="000F60FF" w:rsidRPr="00320BFA" w:rsidRDefault="000F60FF" w:rsidP="00532147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BBD89" w14:textId="77777777" w:rsidR="000F60FF" w:rsidRPr="00320BFA" w:rsidRDefault="000F60F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2E9F0" w14:textId="77777777" w:rsidR="000F60FF" w:rsidRPr="00320BFA" w:rsidRDefault="000F60F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F58CBB" w14:textId="77777777" w:rsidR="000F60FF" w:rsidRPr="00320BFA" w:rsidRDefault="000F60F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F60FF" w:rsidRPr="00320BFA" w14:paraId="7BD900F4" w14:textId="77777777" w:rsidTr="00532147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B41B83D" w14:textId="77777777" w:rsidR="000F60FF" w:rsidRPr="00320BFA" w:rsidRDefault="000F60FF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5EF2D" w14:textId="77777777" w:rsidR="000F60FF" w:rsidRPr="00320BFA" w:rsidRDefault="000F60FF" w:rsidP="00532147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5644B" w14:textId="77777777" w:rsidR="000F60FF" w:rsidRPr="00320BFA" w:rsidRDefault="000F60F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56E01" w14:textId="77777777" w:rsidR="000F60FF" w:rsidRPr="00320BFA" w:rsidRDefault="000F60F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2A179F" w14:textId="77777777" w:rsidR="000F60FF" w:rsidRPr="00320BFA" w:rsidRDefault="000F60F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F60FF" w:rsidRPr="00320BFA" w14:paraId="0B2681E3" w14:textId="77777777" w:rsidTr="0053214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F069ACF" w14:textId="77777777" w:rsidR="000F60FF" w:rsidRPr="00320BFA" w:rsidRDefault="000F60FF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DCEF1" w14:textId="77777777" w:rsidR="000F60FF" w:rsidRPr="00EE20C1" w:rsidRDefault="000F60FF" w:rsidP="00532147">
            <w:pPr>
              <w:pStyle w:val="TF-xAvalITEM"/>
            </w:pPr>
            <w:r w:rsidRPr="00EE20C1">
              <w:t>JUSTIFICATIVA</w:t>
            </w:r>
          </w:p>
          <w:p w14:paraId="4EA8C1ED" w14:textId="77777777" w:rsidR="000F60FF" w:rsidRPr="00EE20C1" w:rsidRDefault="000F60FF" w:rsidP="00532147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47ACA" w14:textId="77777777" w:rsidR="000F60FF" w:rsidRPr="00320BFA" w:rsidRDefault="000F60F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75B1F" w14:textId="77777777" w:rsidR="000F60FF" w:rsidRPr="00320BFA" w:rsidRDefault="000F60F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BF6F88" w14:textId="77777777" w:rsidR="000F60FF" w:rsidRPr="00320BFA" w:rsidRDefault="000F60F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F60FF" w:rsidRPr="00320BFA" w14:paraId="21A33F9A" w14:textId="77777777" w:rsidTr="0053214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F51995C" w14:textId="77777777" w:rsidR="000F60FF" w:rsidRPr="00320BFA" w:rsidRDefault="000F60FF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54B97" w14:textId="77777777" w:rsidR="000F60FF" w:rsidRPr="00EE20C1" w:rsidRDefault="000F60FF" w:rsidP="00532147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1D2A6" w14:textId="77777777" w:rsidR="000F60FF" w:rsidRPr="00320BFA" w:rsidRDefault="000F60F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AE845" w14:textId="77777777" w:rsidR="000F60FF" w:rsidRPr="00320BFA" w:rsidRDefault="000F60F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A8D8138" w14:textId="77777777" w:rsidR="000F60FF" w:rsidRPr="00320BFA" w:rsidRDefault="000F60F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F60FF" w:rsidRPr="00320BFA" w14:paraId="0B0BF20C" w14:textId="77777777" w:rsidTr="00532147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ECBACF9" w14:textId="77777777" w:rsidR="000F60FF" w:rsidRPr="00320BFA" w:rsidRDefault="000F60FF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77E83" w14:textId="77777777" w:rsidR="000F60FF" w:rsidRPr="00320BFA" w:rsidRDefault="000F60FF" w:rsidP="00532147">
            <w:pPr>
              <w:pStyle w:val="TF-xAvalITEM"/>
            </w:pPr>
            <w:r w:rsidRPr="00320BFA">
              <w:t>METODOLOGIA</w:t>
            </w:r>
          </w:p>
          <w:p w14:paraId="387D27F4" w14:textId="77777777" w:rsidR="000F60FF" w:rsidRPr="00320BFA" w:rsidRDefault="000F60FF" w:rsidP="00532147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2969B" w14:textId="77777777" w:rsidR="000F60FF" w:rsidRPr="00320BFA" w:rsidRDefault="000F60F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87F6B" w14:textId="77777777" w:rsidR="000F60FF" w:rsidRPr="00320BFA" w:rsidRDefault="000F60F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00CEDD0" w14:textId="77777777" w:rsidR="000F60FF" w:rsidRPr="00320BFA" w:rsidRDefault="000F60F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F60FF" w:rsidRPr="00320BFA" w14:paraId="2F6A93D1" w14:textId="77777777" w:rsidTr="00532147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45173A6" w14:textId="77777777" w:rsidR="000F60FF" w:rsidRPr="00320BFA" w:rsidRDefault="000F60FF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EA521" w14:textId="77777777" w:rsidR="000F60FF" w:rsidRPr="00320BFA" w:rsidRDefault="000F60FF" w:rsidP="00532147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1B3FC" w14:textId="77777777" w:rsidR="000F60FF" w:rsidRPr="00320BFA" w:rsidRDefault="000F60F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2B1F2" w14:textId="77777777" w:rsidR="000F60FF" w:rsidRPr="00320BFA" w:rsidRDefault="000F60F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F1843B" w14:textId="77777777" w:rsidR="000F60FF" w:rsidRPr="00320BFA" w:rsidRDefault="000F60F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F60FF" w:rsidRPr="00320BFA" w14:paraId="2E6BF311" w14:textId="77777777" w:rsidTr="00532147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6B57E3C" w14:textId="77777777" w:rsidR="000F60FF" w:rsidRPr="00320BFA" w:rsidRDefault="000F60FF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89E50" w14:textId="77777777" w:rsidR="000F60FF" w:rsidRPr="00801036" w:rsidRDefault="000F60FF" w:rsidP="00532147">
            <w:pPr>
              <w:pStyle w:val="TF-xAvalITEM"/>
            </w:pPr>
            <w:r w:rsidRPr="00801036">
              <w:t>REVISÃO BIBLIOGRÁFICA (atenção para a diferença de conteúdo entre projeto e pré-projeto)</w:t>
            </w:r>
          </w:p>
          <w:p w14:paraId="149E26BA" w14:textId="77777777" w:rsidR="000F60FF" w:rsidRPr="00801036" w:rsidRDefault="000F60FF" w:rsidP="00532147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061E0" w14:textId="77777777" w:rsidR="000F60FF" w:rsidRPr="00801036" w:rsidRDefault="000F60F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7799C" w14:textId="77777777" w:rsidR="000F60FF" w:rsidRPr="00801036" w:rsidRDefault="000F60F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3012819" w14:textId="77777777" w:rsidR="000F60FF" w:rsidRPr="00320BFA" w:rsidRDefault="000F60F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F60FF" w:rsidRPr="00320BFA" w14:paraId="5E1F2732" w14:textId="77777777" w:rsidTr="00532147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E589E8D" w14:textId="77777777" w:rsidR="000F60FF" w:rsidRPr="00320BFA" w:rsidRDefault="000F60FF" w:rsidP="00532147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77D16" w14:textId="77777777" w:rsidR="000F60FF" w:rsidRPr="00320BFA" w:rsidRDefault="000F60FF" w:rsidP="00532147">
            <w:pPr>
              <w:pStyle w:val="TF-xAvalITEM"/>
            </w:pPr>
            <w:r w:rsidRPr="00320BFA">
              <w:t>LINGUAGEM USADA (redação)</w:t>
            </w:r>
          </w:p>
          <w:p w14:paraId="08168432" w14:textId="77777777" w:rsidR="000F60FF" w:rsidRPr="00320BFA" w:rsidRDefault="000F60FF" w:rsidP="00532147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A256A" w14:textId="77777777" w:rsidR="000F60FF" w:rsidRPr="00320BFA" w:rsidRDefault="000F60F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A36A3" w14:textId="77777777" w:rsidR="000F60FF" w:rsidRPr="00320BFA" w:rsidRDefault="000F60F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F6EF0F7" w14:textId="77777777" w:rsidR="000F60FF" w:rsidRPr="00320BFA" w:rsidRDefault="000F60F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F60FF" w:rsidRPr="00320BFA" w14:paraId="21215D21" w14:textId="77777777" w:rsidTr="0053214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C2F7F8E" w14:textId="77777777" w:rsidR="000F60FF" w:rsidRPr="00320BFA" w:rsidRDefault="000F60FF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D54FB" w14:textId="77777777" w:rsidR="000F60FF" w:rsidRPr="00320BFA" w:rsidRDefault="000F60FF" w:rsidP="00532147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21EB0" w14:textId="77777777" w:rsidR="000F60FF" w:rsidRPr="00320BFA" w:rsidRDefault="000F60F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0295D" w14:textId="77777777" w:rsidR="000F60FF" w:rsidRPr="00320BFA" w:rsidRDefault="000F60F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88FD669" w14:textId="77777777" w:rsidR="000F60FF" w:rsidRPr="00320BFA" w:rsidRDefault="000F60F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F60FF" w:rsidRPr="00320BFA" w14:paraId="7A0F3DB1" w14:textId="77777777" w:rsidTr="0053214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7FE6C72" w14:textId="77777777" w:rsidR="000F60FF" w:rsidRPr="00320BFA" w:rsidRDefault="000F60FF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30066" w14:textId="77777777" w:rsidR="000F60FF" w:rsidRPr="00320BFA" w:rsidRDefault="000F60FF" w:rsidP="00532147">
            <w:pPr>
              <w:pStyle w:val="TF-xAvalITEM"/>
            </w:pPr>
            <w:r w:rsidRPr="00320BFA">
              <w:t>ORGANIZAÇÃO E APRESENTAÇÃO GRÁFICA DO TEXTO</w:t>
            </w:r>
          </w:p>
          <w:p w14:paraId="2082F843" w14:textId="77777777" w:rsidR="000F60FF" w:rsidRPr="00320BFA" w:rsidRDefault="000F60FF" w:rsidP="00532147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AE673" w14:textId="77777777" w:rsidR="000F60FF" w:rsidRPr="00320BFA" w:rsidRDefault="000F60F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7A7E4" w14:textId="77777777" w:rsidR="000F60FF" w:rsidRPr="00320BFA" w:rsidRDefault="000F60F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6208EB4" w14:textId="77777777" w:rsidR="000F60FF" w:rsidRPr="00320BFA" w:rsidRDefault="000F60F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F60FF" w:rsidRPr="00320BFA" w14:paraId="1CFFD2D5" w14:textId="77777777" w:rsidTr="0053214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5BEB93F" w14:textId="77777777" w:rsidR="000F60FF" w:rsidRPr="00320BFA" w:rsidRDefault="000F60FF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568CC" w14:textId="77777777" w:rsidR="000F60FF" w:rsidRPr="00320BFA" w:rsidRDefault="000F60FF" w:rsidP="00532147">
            <w:pPr>
              <w:pStyle w:val="TF-xAvalITEM"/>
            </w:pPr>
            <w:r w:rsidRPr="00320BFA">
              <w:t>ILUSTRAÇÕES (figuras, quadros, tabelas)</w:t>
            </w:r>
          </w:p>
          <w:p w14:paraId="46223BD1" w14:textId="77777777" w:rsidR="000F60FF" w:rsidRPr="00320BFA" w:rsidRDefault="000F60FF" w:rsidP="00532147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D955F" w14:textId="77777777" w:rsidR="000F60FF" w:rsidRPr="00320BFA" w:rsidRDefault="000F60FF" w:rsidP="00532147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82C2F" w14:textId="77777777" w:rsidR="000F60FF" w:rsidRPr="00320BFA" w:rsidRDefault="000F60FF" w:rsidP="00532147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03FCA2" w14:textId="77777777" w:rsidR="000F60FF" w:rsidRPr="00320BFA" w:rsidRDefault="000F60FF" w:rsidP="00532147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0F60FF" w:rsidRPr="00320BFA" w14:paraId="142B18FE" w14:textId="77777777" w:rsidTr="00532147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D47F226" w14:textId="77777777" w:rsidR="000F60FF" w:rsidRPr="00320BFA" w:rsidRDefault="000F60FF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15B31" w14:textId="77777777" w:rsidR="000F60FF" w:rsidRPr="00320BFA" w:rsidRDefault="000F60FF" w:rsidP="00532147">
            <w:pPr>
              <w:pStyle w:val="TF-xAvalITEM"/>
            </w:pPr>
            <w:r w:rsidRPr="00320BFA">
              <w:t>REFERÊNCIAS E CITAÇÕES</w:t>
            </w:r>
          </w:p>
          <w:p w14:paraId="56B45A44" w14:textId="77777777" w:rsidR="000F60FF" w:rsidRPr="00320BFA" w:rsidRDefault="000F60FF" w:rsidP="00532147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7B918" w14:textId="77777777" w:rsidR="000F60FF" w:rsidRPr="00320BFA" w:rsidRDefault="000F60F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4B81E" w14:textId="77777777" w:rsidR="000F60FF" w:rsidRPr="00320BFA" w:rsidRDefault="000F60F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7982E0B" w14:textId="77777777" w:rsidR="000F60FF" w:rsidRPr="00320BFA" w:rsidRDefault="000F60F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F60FF" w:rsidRPr="00320BFA" w14:paraId="25C22EAE" w14:textId="77777777" w:rsidTr="00532147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6A7634" w14:textId="77777777" w:rsidR="000F60FF" w:rsidRPr="00320BFA" w:rsidRDefault="000F60FF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58FFF" w14:textId="77777777" w:rsidR="000F60FF" w:rsidRPr="00320BFA" w:rsidRDefault="000F60FF" w:rsidP="00532147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1DAB6" w14:textId="77777777" w:rsidR="000F60FF" w:rsidRPr="00320BFA" w:rsidRDefault="000F60F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07759" w14:textId="77777777" w:rsidR="000F60FF" w:rsidRPr="00320BFA" w:rsidRDefault="000F60F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08F5524" w14:textId="77777777" w:rsidR="000F60FF" w:rsidRPr="00320BFA" w:rsidRDefault="000F60F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F60FF" w:rsidRPr="00320BFA" w14:paraId="25C5F4A0" w14:textId="77777777" w:rsidTr="0053214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5859291" w14:textId="77777777" w:rsidR="000F60FF" w:rsidRPr="00320BFA" w:rsidRDefault="000F60FF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05497D9" w14:textId="77777777" w:rsidR="000F60FF" w:rsidRPr="00320BFA" w:rsidRDefault="000F60FF" w:rsidP="00532147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8522B23" w14:textId="77777777" w:rsidR="000F60FF" w:rsidRPr="00320BFA" w:rsidRDefault="000F60F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34DA63F" w14:textId="77777777" w:rsidR="000F60FF" w:rsidRPr="00320BFA" w:rsidRDefault="000F60F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4EF9221" w14:textId="77777777" w:rsidR="000F60FF" w:rsidRPr="00320BFA" w:rsidRDefault="000F60F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36466289" w14:textId="77777777" w:rsidR="000F60FF" w:rsidRPr="003F5F25" w:rsidRDefault="000F60FF" w:rsidP="000F60FF">
      <w:pPr>
        <w:pStyle w:val="TF-xAvalTTULO"/>
        <w:ind w:left="0" w:firstLine="0"/>
        <w:jc w:val="left"/>
        <w:rPr>
          <w:b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9"/>
        <w:gridCol w:w="3387"/>
        <w:gridCol w:w="3390"/>
      </w:tblGrid>
      <w:tr w:rsidR="000F60FF" w:rsidRPr="00320BFA" w14:paraId="3B55A96E" w14:textId="77777777" w:rsidTr="00532147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453EF564" w14:textId="77777777" w:rsidR="000F60FF" w:rsidRPr="00320BFA" w:rsidRDefault="000F60FF" w:rsidP="00532147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1B58CC15" w14:textId="77777777" w:rsidR="000F60FF" w:rsidRPr="00320BFA" w:rsidRDefault="000F60FF" w:rsidP="000F60FF">
            <w:pPr>
              <w:keepNext w:val="0"/>
              <w:keepLines w:val="0"/>
              <w:numPr>
                <w:ilvl w:val="0"/>
                <w:numId w:val="8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3899F16F" w14:textId="77777777" w:rsidR="000F60FF" w:rsidRPr="00320BFA" w:rsidRDefault="000F60FF" w:rsidP="000F60FF">
            <w:pPr>
              <w:keepNext w:val="0"/>
              <w:keepLines w:val="0"/>
              <w:numPr>
                <w:ilvl w:val="0"/>
                <w:numId w:val="8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04D004D2" w14:textId="77777777" w:rsidR="000F60FF" w:rsidRPr="00320BFA" w:rsidRDefault="000F60FF" w:rsidP="000F60FF">
            <w:pPr>
              <w:keepNext w:val="0"/>
              <w:keepLines w:val="0"/>
              <w:numPr>
                <w:ilvl w:val="0"/>
                <w:numId w:val="8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0F60FF" w:rsidRPr="00320BFA" w14:paraId="16102051" w14:textId="77777777" w:rsidTr="00532147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6051C331" w14:textId="77777777" w:rsidR="000F60FF" w:rsidRPr="00320BFA" w:rsidRDefault="000F60FF" w:rsidP="00532147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3BBA0DA9" w14:textId="77777777" w:rsidR="000F60FF" w:rsidRPr="00320BFA" w:rsidRDefault="000F60FF" w:rsidP="00532147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320BFA">
              <w:rPr>
                <w:sz w:val="20"/>
              </w:rPr>
              <w:t>(   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6BAAE495" w14:textId="77777777" w:rsidR="000F60FF" w:rsidRPr="00320BFA" w:rsidRDefault="000F60FF" w:rsidP="00532147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320BFA">
              <w:rPr>
                <w:sz w:val="20"/>
              </w:rPr>
              <w:t>(      ) REPROVADO</w:t>
            </w:r>
          </w:p>
        </w:tc>
      </w:tr>
    </w:tbl>
    <w:p w14:paraId="03B48465" w14:textId="77777777" w:rsidR="000F60FF" w:rsidRDefault="000F60FF" w:rsidP="000F60FF">
      <w:pPr>
        <w:pStyle w:val="TF-xAvalTTULO"/>
        <w:ind w:left="0" w:firstLine="0"/>
        <w:jc w:val="left"/>
      </w:pPr>
    </w:p>
    <w:p w14:paraId="72FD9A40" w14:textId="77777777" w:rsidR="000F60FF" w:rsidRDefault="000F60FF" w:rsidP="00FA2BC1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</w:p>
    <w:sectPr w:rsidR="000F60FF">
      <w:headerReference w:type="default" r:id="rId11"/>
      <w:footerReference w:type="even" r:id="rId12"/>
      <w:footerReference w:type="default" r:id="rId13"/>
      <w:headerReference w:type="first" r:id="rId14"/>
      <w:pgSz w:w="11901" w:h="16817"/>
      <w:pgMar w:top="1134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C5C0A" w14:textId="77777777" w:rsidR="009328AD" w:rsidRDefault="009328AD">
      <w:r>
        <w:separator/>
      </w:r>
    </w:p>
  </w:endnote>
  <w:endnote w:type="continuationSeparator" w:id="0">
    <w:p w14:paraId="1FA0CC3F" w14:textId="77777777" w:rsidR="009328AD" w:rsidRDefault="00932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1896C" w14:textId="77777777" w:rsidR="0016678B" w:rsidRDefault="00D413B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 w:rsidR="00000000">
      <w:rPr>
        <w:color w:val="000000"/>
        <w:sz w:val="20"/>
        <w:szCs w:val="20"/>
      </w:rPr>
      <w:fldChar w:fldCharType="separate"/>
    </w:r>
    <w:r>
      <w:rPr>
        <w:color w:val="000000"/>
        <w:sz w:val="20"/>
        <w:szCs w:val="20"/>
      </w:rPr>
      <w:fldChar w:fldCharType="end"/>
    </w:r>
  </w:p>
  <w:p w14:paraId="1B61C682" w14:textId="77777777" w:rsidR="0016678B" w:rsidRDefault="0016678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899D6" w14:textId="77777777" w:rsidR="0016678B" w:rsidRDefault="00D413B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BA1E64">
      <w:rPr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</w:p>
  <w:p w14:paraId="38A2757E" w14:textId="77777777" w:rsidR="0016678B" w:rsidRDefault="0016678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29AA1" w14:textId="77777777" w:rsidR="009328AD" w:rsidRDefault="009328AD">
      <w:r>
        <w:separator/>
      </w:r>
    </w:p>
  </w:footnote>
  <w:footnote w:type="continuationSeparator" w:id="0">
    <w:p w14:paraId="0D0336D0" w14:textId="77777777" w:rsidR="009328AD" w:rsidRDefault="009328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2542D" w14:textId="77777777" w:rsidR="0016678B" w:rsidRDefault="0016678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8931"/>
      </w:tabs>
      <w:ind w:right="141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F4B0B" w14:textId="77777777" w:rsidR="0016678B" w:rsidRDefault="0016678B"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D0D0D"/>
        <w:sz w:val="18"/>
        <w:szCs w:val="18"/>
      </w:rPr>
    </w:pPr>
  </w:p>
  <w:tbl>
    <w:tblPr>
      <w:tblStyle w:val="a2"/>
      <w:tblW w:w="9056" w:type="dxa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3173"/>
      <w:gridCol w:w="4744"/>
      <w:gridCol w:w="1139"/>
    </w:tblGrid>
    <w:tr w:rsidR="0016678B" w14:paraId="1D976FCF" w14:textId="77777777">
      <w:tc>
        <w:tcPr>
          <w:tcW w:w="3173" w:type="dxa"/>
          <w:shd w:val="clear" w:color="auto" w:fill="auto"/>
        </w:tcPr>
        <w:p w14:paraId="747EC87F" w14:textId="77777777" w:rsidR="0016678B" w:rsidRDefault="00D413B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right" w:pos="8931"/>
            </w:tabs>
            <w:ind w:right="141"/>
            <w:rPr>
              <w:color w:val="000000"/>
            </w:rPr>
          </w:pPr>
          <w:r>
            <w:rPr>
              <w:color w:val="000000"/>
            </w:rPr>
            <w:t>PROJETO TCC - BCC</w:t>
          </w:r>
        </w:p>
      </w:tc>
      <w:tc>
        <w:tcPr>
          <w:tcW w:w="4744" w:type="dxa"/>
          <w:shd w:val="clear" w:color="auto" w:fill="auto"/>
        </w:tcPr>
        <w:p w14:paraId="3EDEB8BB" w14:textId="77777777" w:rsidR="0016678B" w:rsidRDefault="00D413B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right" w:pos="8931"/>
            </w:tabs>
            <w:ind w:right="141"/>
            <w:jc w:val="right"/>
            <w:rPr>
              <w:color w:val="000000"/>
            </w:rPr>
          </w:pPr>
          <w:r>
            <w:rPr>
              <w:color w:val="000000"/>
            </w:rPr>
            <w:t>ANO/SEMESTRE:</w:t>
          </w:r>
        </w:p>
      </w:tc>
      <w:tc>
        <w:tcPr>
          <w:tcW w:w="1139" w:type="dxa"/>
          <w:shd w:val="clear" w:color="auto" w:fill="auto"/>
        </w:tcPr>
        <w:p w14:paraId="0161BCDF" w14:textId="77777777" w:rsidR="0016678B" w:rsidRDefault="0016678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right" w:pos="8931"/>
            </w:tabs>
            <w:ind w:right="141"/>
            <w:jc w:val="right"/>
            <w:rPr>
              <w:color w:val="000000"/>
            </w:rPr>
          </w:pPr>
        </w:p>
      </w:tc>
    </w:tr>
  </w:tbl>
  <w:p w14:paraId="55A925E6" w14:textId="77777777" w:rsidR="0016678B" w:rsidRDefault="0016678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79E0"/>
    <w:multiLevelType w:val="multilevel"/>
    <w:tmpl w:val="C4F48158"/>
    <w:lvl w:ilvl="0">
      <w:start w:val="1"/>
      <w:numFmt w:val="lowerLetter"/>
      <w:lvlText w:val="%1)"/>
      <w:lvlJc w:val="left"/>
      <w:pPr>
        <w:ind w:left="1106" w:hanging="397"/>
      </w:pPr>
    </w:lvl>
    <w:lvl w:ilvl="1">
      <w:start w:val="1"/>
      <w:numFmt w:val="decimal"/>
      <w:lvlText w:val="-"/>
      <w:lvlJc w:val="left"/>
      <w:pPr>
        <w:ind w:left="1418" w:hanging="380"/>
      </w:pPr>
    </w:lvl>
    <w:lvl w:ilvl="2">
      <w:start w:val="1"/>
      <w:numFmt w:val="decimal"/>
      <w:lvlText w:val="%3-"/>
      <w:lvlJc w:val="left"/>
      <w:pPr>
        <w:ind w:left="1758" w:hanging="396"/>
      </w:pPr>
    </w:lvl>
    <w:lvl w:ilvl="3">
      <w:start w:val="1"/>
      <w:numFmt w:val="decimal"/>
      <w:lvlText w:val="-"/>
      <w:lvlJc w:val="left"/>
      <w:pPr>
        <w:ind w:left="1440" w:hanging="360"/>
      </w:pPr>
    </w:lvl>
    <w:lvl w:ilvl="4">
      <w:start w:val="1"/>
      <w:numFmt w:val="decimal"/>
      <w:lvlText w:val="-"/>
      <w:lvlJc w:val="left"/>
      <w:pPr>
        <w:ind w:left="1800" w:hanging="360"/>
      </w:pPr>
    </w:lvl>
    <w:lvl w:ilvl="5">
      <w:start w:val="1"/>
      <w:numFmt w:val="decimal"/>
      <w:lvlText w:val="-"/>
      <w:lvlJc w:val="left"/>
      <w:pPr>
        <w:ind w:left="2160" w:hanging="360"/>
      </w:pPr>
    </w:lvl>
    <w:lvl w:ilvl="6">
      <w:start w:val="1"/>
      <w:numFmt w:val="decimal"/>
      <w:lvlText w:val="%7-"/>
      <w:lvlJc w:val="left"/>
      <w:pPr>
        <w:ind w:left="2520" w:hanging="360"/>
      </w:pPr>
    </w:lvl>
    <w:lvl w:ilvl="7">
      <w:start w:val="1"/>
      <w:numFmt w:val="decimal"/>
      <w:lvlText w:val="%8-"/>
      <w:lvlJc w:val="left"/>
      <w:pPr>
        <w:ind w:left="2880" w:hanging="360"/>
      </w:pPr>
    </w:lvl>
    <w:lvl w:ilvl="8">
      <w:start w:val="1"/>
      <w:numFmt w:val="decimal"/>
      <w:lvlText w:val="%9-"/>
      <w:lvlJc w:val="left"/>
      <w:pPr>
        <w:ind w:left="3240" w:hanging="360"/>
      </w:pPr>
    </w:lvl>
  </w:abstractNum>
  <w:abstractNum w:abstractNumId="1" w15:restartNumberingAfterBreak="0">
    <w:nsid w:val="20DD0596"/>
    <w:multiLevelType w:val="multilevel"/>
    <w:tmpl w:val="DB168216"/>
    <w:lvl w:ilvl="0">
      <w:start w:val="1"/>
      <w:numFmt w:val="lowerLetter"/>
      <w:lvlText w:val="%1)"/>
      <w:lvlJc w:val="left"/>
      <w:pPr>
        <w:ind w:left="1077" w:hanging="397"/>
      </w:pPr>
    </w:lvl>
    <w:lvl w:ilvl="1">
      <w:start w:val="1"/>
      <w:numFmt w:val="decimal"/>
      <w:lvlText w:val="-"/>
      <w:lvlJc w:val="left"/>
      <w:pPr>
        <w:ind w:left="1418" w:hanging="380"/>
      </w:pPr>
    </w:lvl>
    <w:lvl w:ilvl="2">
      <w:start w:val="1"/>
      <w:numFmt w:val="decimal"/>
      <w:lvlText w:val="%3-"/>
      <w:lvlJc w:val="left"/>
      <w:pPr>
        <w:ind w:left="1758" w:hanging="396"/>
      </w:pPr>
    </w:lvl>
    <w:lvl w:ilvl="3">
      <w:start w:val="1"/>
      <w:numFmt w:val="decimal"/>
      <w:lvlText w:val="-"/>
      <w:lvlJc w:val="left"/>
      <w:pPr>
        <w:ind w:left="1440" w:hanging="360"/>
      </w:pPr>
    </w:lvl>
    <w:lvl w:ilvl="4">
      <w:start w:val="1"/>
      <w:numFmt w:val="decimal"/>
      <w:lvlText w:val="-"/>
      <w:lvlJc w:val="left"/>
      <w:pPr>
        <w:ind w:left="1800" w:hanging="360"/>
      </w:pPr>
    </w:lvl>
    <w:lvl w:ilvl="5">
      <w:start w:val="1"/>
      <w:numFmt w:val="decimal"/>
      <w:lvlText w:val="-"/>
      <w:lvlJc w:val="left"/>
      <w:pPr>
        <w:ind w:left="2160" w:hanging="360"/>
      </w:pPr>
    </w:lvl>
    <w:lvl w:ilvl="6">
      <w:start w:val="1"/>
      <w:numFmt w:val="decimal"/>
      <w:lvlText w:val="%7-"/>
      <w:lvlJc w:val="left"/>
      <w:pPr>
        <w:ind w:left="2520" w:hanging="360"/>
      </w:pPr>
    </w:lvl>
    <w:lvl w:ilvl="7">
      <w:start w:val="1"/>
      <w:numFmt w:val="decimal"/>
      <w:lvlText w:val="%8-"/>
      <w:lvlJc w:val="left"/>
      <w:pPr>
        <w:ind w:left="2880" w:hanging="360"/>
      </w:pPr>
    </w:lvl>
    <w:lvl w:ilvl="8">
      <w:start w:val="1"/>
      <w:numFmt w:val="decimal"/>
      <w:lvlText w:val="%9-"/>
      <w:lvlJc w:val="left"/>
      <w:pPr>
        <w:ind w:left="3240" w:hanging="360"/>
      </w:pPr>
    </w:lvl>
  </w:abstractNum>
  <w:abstractNum w:abstractNumId="2" w15:restartNumberingAfterBreak="0">
    <w:nsid w:val="4910226B"/>
    <w:multiLevelType w:val="hybridMultilevel"/>
    <w:tmpl w:val="3E165C3E"/>
    <w:lvl w:ilvl="0" w:tplc="0416000F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" w15:restartNumberingAfterBreak="0">
    <w:nsid w:val="4E5A200E"/>
    <w:multiLevelType w:val="multilevel"/>
    <w:tmpl w:val="D21891E6"/>
    <w:lvl w:ilvl="0">
      <w:start w:val="1"/>
      <w:numFmt w:val="lowerLetter"/>
      <w:lvlText w:val="%1)"/>
      <w:lvlJc w:val="left"/>
      <w:pPr>
        <w:ind w:left="1106" w:hanging="397"/>
      </w:pPr>
    </w:lvl>
    <w:lvl w:ilvl="1">
      <w:start w:val="1"/>
      <w:numFmt w:val="decimal"/>
      <w:lvlText w:val="-"/>
      <w:lvlJc w:val="left"/>
      <w:pPr>
        <w:ind w:left="1418" w:hanging="380"/>
      </w:pPr>
    </w:lvl>
    <w:lvl w:ilvl="2">
      <w:start w:val="1"/>
      <w:numFmt w:val="decimal"/>
      <w:lvlText w:val="%3-"/>
      <w:lvlJc w:val="left"/>
      <w:pPr>
        <w:ind w:left="1758" w:hanging="396"/>
      </w:pPr>
    </w:lvl>
    <w:lvl w:ilvl="3">
      <w:start w:val="1"/>
      <w:numFmt w:val="decimal"/>
      <w:lvlText w:val="-"/>
      <w:lvlJc w:val="left"/>
      <w:pPr>
        <w:ind w:left="1440" w:hanging="360"/>
      </w:pPr>
    </w:lvl>
    <w:lvl w:ilvl="4">
      <w:start w:val="1"/>
      <w:numFmt w:val="decimal"/>
      <w:lvlText w:val="-"/>
      <w:lvlJc w:val="left"/>
      <w:pPr>
        <w:ind w:left="1800" w:hanging="360"/>
      </w:pPr>
    </w:lvl>
    <w:lvl w:ilvl="5">
      <w:start w:val="1"/>
      <w:numFmt w:val="decimal"/>
      <w:lvlText w:val="-"/>
      <w:lvlJc w:val="left"/>
      <w:pPr>
        <w:ind w:left="2160" w:hanging="360"/>
      </w:pPr>
    </w:lvl>
    <w:lvl w:ilvl="6">
      <w:start w:val="1"/>
      <w:numFmt w:val="decimal"/>
      <w:lvlText w:val="%7-"/>
      <w:lvlJc w:val="left"/>
      <w:pPr>
        <w:ind w:left="2520" w:hanging="360"/>
      </w:pPr>
    </w:lvl>
    <w:lvl w:ilvl="7">
      <w:start w:val="1"/>
      <w:numFmt w:val="decimal"/>
      <w:lvlText w:val="%8-"/>
      <w:lvlJc w:val="left"/>
      <w:pPr>
        <w:ind w:left="2880" w:hanging="360"/>
      </w:pPr>
    </w:lvl>
    <w:lvl w:ilvl="8">
      <w:start w:val="1"/>
      <w:numFmt w:val="decimal"/>
      <w:lvlText w:val="%9-"/>
      <w:lvlJc w:val="left"/>
      <w:pPr>
        <w:ind w:left="3240" w:hanging="360"/>
      </w:pPr>
    </w:lvl>
  </w:abstractNum>
  <w:abstractNum w:abstractNumId="4" w15:restartNumberingAfterBreak="0">
    <w:nsid w:val="541E550A"/>
    <w:multiLevelType w:val="hybridMultilevel"/>
    <w:tmpl w:val="4B9893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292301"/>
    <w:multiLevelType w:val="multilevel"/>
    <w:tmpl w:val="45DEAC52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6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031034811">
    <w:abstractNumId w:val="3"/>
  </w:num>
  <w:num w:numId="2" w16cid:durableId="1350597468">
    <w:abstractNumId w:val="1"/>
  </w:num>
  <w:num w:numId="3" w16cid:durableId="639379245">
    <w:abstractNumId w:val="5"/>
  </w:num>
  <w:num w:numId="4" w16cid:durableId="954285540">
    <w:abstractNumId w:val="0"/>
  </w:num>
  <w:num w:numId="5" w16cid:durableId="1627857945">
    <w:abstractNumId w:val="6"/>
  </w:num>
  <w:num w:numId="6" w16cid:durableId="1681927679">
    <w:abstractNumId w:val="2"/>
  </w:num>
  <w:num w:numId="7" w16cid:durableId="1937785331">
    <w:abstractNumId w:val="4"/>
  </w:num>
  <w:num w:numId="8" w16cid:durableId="140400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78B"/>
    <w:rsid w:val="000862A6"/>
    <w:rsid w:val="000F60FF"/>
    <w:rsid w:val="00101894"/>
    <w:rsid w:val="00124F90"/>
    <w:rsid w:val="0016678B"/>
    <w:rsid w:val="001D3A00"/>
    <w:rsid w:val="00216258"/>
    <w:rsid w:val="00217331"/>
    <w:rsid w:val="00243624"/>
    <w:rsid w:val="002E5E43"/>
    <w:rsid w:val="003A4EC5"/>
    <w:rsid w:val="003D4113"/>
    <w:rsid w:val="0042190B"/>
    <w:rsid w:val="00537836"/>
    <w:rsid w:val="0054471E"/>
    <w:rsid w:val="0059427D"/>
    <w:rsid w:val="005C04B7"/>
    <w:rsid w:val="005D20BB"/>
    <w:rsid w:val="00657762"/>
    <w:rsid w:val="006771EF"/>
    <w:rsid w:val="0067759A"/>
    <w:rsid w:val="006806E9"/>
    <w:rsid w:val="00726CDF"/>
    <w:rsid w:val="007325BC"/>
    <w:rsid w:val="00737409"/>
    <w:rsid w:val="007B2C30"/>
    <w:rsid w:val="007D52B6"/>
    <w:rsid w:val="008232AB"/>
    <w:rsid w:val="008B48C8"/>
    <w:rsid w:val="008E52A3"/>
    <w:rsid w:val="00904075"/>
    <w:rsid w:val="009328AD"/>
    <w:rsid w:val="00950CE3"/>
    <w:rsid w:val="00976D9A"/>
    <w:rsid w:val="00993146"/>
    <w:rsid w:val="009C15B0"/>
    <w:rsid w:val="00A47F66"/>
    <w:rsid w:val="00A8340C"/>
    <w:rsid w:val="00A87F9E"/>
    <w:rsid w:val="00AE58B9"/>
    <w:rsid w:val="00AF5EB3"/>
    <w:rsid w:val="00B1207C"/>
    <w:rsid w:val="00B51B3C"/>
    <w:rsid w:val="00B87A9D"/>
    <w:rsid w:val="00BA1E64"/>
    <w:rsid w:val="00BE39BA"/>
    <w:rsid w:val="00C57667"/>
    <w:rsid w:val="00C87511"/>
    <w:rsid w:val="00C927BA"/>
    <w:rsid w:val="00CA5915"/>
    <w:rsid w:val="00D11BDC"/>
    <w:rsid w:val="00D2497A"/>
    <w:rsid w:val="00D24FBB"/>
    <w:rsid w:val="00D413BF"/>
    <w:rsid w:val="00D43521"/>
    <w:rsid w:val="00D637AD"/>
    <w:rsid w:val="00D93677"/>
    <w:rsid w:val="00DB27D3"/>
    <w:rsid w:val="00DD2B6C"/>
    <w:rsid w:val="00E32E8D"/>
    <w:rsid w:val="00E3316F"/>
    <w:rsid w:val="00E44A19"/>
    <w:rsid w:val="00EE0F3E"/>
    <w:rsid w:val="00F07769"/>
    <w:rsid w:val="00F34872"/>
    <w:rsid w:val="00F775C4"/>
    <w:rsid w:val="00FA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4DD58"/>
  <w15:docId w15:val="{E11DB2E0-0A7C-9D46-AD59-3BF502DD2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keepNext/>
        <w:keepLine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TF-TÍTULO 1"/>
    <w:basedOn w:val="Normal"/>
    <w:next w:val="Normal"/>
    <w:qFormat/>
    <w:p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smallCaps/>
      <w:sz w:val="20"/>
      <w:szCs w:val="20"/>
    </w:rPr>
  </w:style>
  <w:style w:type="paragraph" w:styleId="Ttulo2">
    <w:name w:val="heading 2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120" w:after="120"/>
      <w:ind w:left="567" w:hanging="567"/>
      <w:jc w:val="both"/>
      <w:outlineLvl w:val="1"/>
    </w:pPr>
    <w:rPr>
      <w:smallCaps/>
      <w:color w:val="000000"/>
      <w:sz w:val="20"/>
      <w:szCs w:val="2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line="360" w:lineRule="auto"/>
      <w:ind w:left="851" w:hanging="851"/>
      <w:jc w:val="both"/>
      <w:outlineLvl w:val="2"/>
    </w:pPr>
    <w:rPr>
      <w:color w:val="000000"/>
      <w:sz w:val="20"/>
      <w:szCs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line="360" w:lineRule="auto"/>
      <w:ind w:left="992" w:hanging="992"/>
      <w:jc w:val="both"/>
      <w:outlineLvl w:val="3"/>
    </w:pPr>
    <w:rPr>
      <w:color w:val="000000"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line="360" w:lineRule="auto"/>
      <w:ind w:left="1134" w:hanging="1134"/>
      <w:jc w:val="both"/>
      <w:outlineLvl w:val="4"/>
    </w:pPr>
    <w:rPr>
      <w:color w:val="000000"/>
      <w:sz w:val="20"/>
      <w:szCs w:val="2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Lines w:val="0"/>
      <w:pBdr>
        <w:top w:val="nil"/>
        <w:left w:val="nil"/>
        <w:bottom w:val="nil"/>
        <w:right w:val="nil"/>
        <w:between w:val="nil"/>
      </w:pBdr>
      <w:spacing w:before="360" w:after="240"/>
      <w:ind w:left="1276" w:hanging="1276"/>
      <w:jc w:val="both"/>
      <w:outlineLvl w:val="5"/>
    </w:pPr>
    <w:rPr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56" w:type="dxa"/>
        <w:right w:w="56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TF-xAvalITEMTABELA">
    <w:name w:val="TF-xAval ITEM TABELA"/>
    <w:basedOn w:val="TF-xAvalITEMDETALHE"/>
    <w:rsid w:val="00657762"/>
    <w:pPr>
      <w:ind w:left="0"/>
      <w:jc w:val="center"/>
    </w:pPr>
  </w:style>
  <w:style w:type="paragraph" w:customStyle="1" w:styleId="TF-xAvalITEM">
    <w:name w:val="TF-xAval ITEM"/>
    <w:basedOn w:val="Normal"/>
    <w:rsid w:val="00657762"/>
    <w:pPr>
      <w:keepNext w:val="0"/>
      <w:keepLines w:val="0"/>
      <w:numPr>
        <w:numId w:val="5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657762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657762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657762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Reviso">
    <w:name w:val="Revision"/>
    <w:hidden/>
    <w:uiPriority w:val="99"/>
    <w:semiHidden/>
    <w:rsid w:val="006806E9"/>
    <w:pPr>
      <w:keepNext w:val="0"/>
      <w:keepLines w:val="0"/>
    </w:pPr>
  </w:style>
  <w:style w:type="paragraph" w:customStyle="1" w:styleId="TF-ALNEA">
    <w:name w:val="TF-ALÍNEA"/>
    <w:qFormat/>
    <w:rsid w:val="00F775C4"/>
    <w:pPr>
      <w:keepNext w:val="0"/>
      <w:keepLines w:val="0"/>
      <w:widowControl w:val="0"/>
      <w:spacing w:after="120"/>
      <w:contextualSpacing/>
      <w:jc w:val="both"/>
    </w:pPr>
    <w:rPr>
      <w:sz w:val="20"/>
      <w:szCs w:val="20"/>
    </w:rPr>
  </w:style>
  <w:style w:type="paragraph" w:customStyle="1" w:styleId="TF-refernciasbibliogrficasTTULO">
    <w:name w:val="TF-referências bibliográficas TÍTULO"/>
    <w:basedOn w:val="Normal"/>
    <w:next w:val="Normal"/>
    <w:rsid w:val="00A87F9E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LEGENDA">
    <w:name w:val="TF-LEGENDA"/>
    <w:basedOn w:val="Normal"/>
    <w:next w:val="Normal"/>
    <w:qFormat/>
    <w:rsid w:val="00A87F9E"/>
    <w:pPr>
      <w:spacing w:before="60"/>
      <w:jc w:val="center"/>
      <w:outlineLvl w:val="0"/>
    </w:pPr>
    <w:rPr>
      <w:sz w:val="20"/>
      <w:szCs w:val="20"/>
    </w:rPr>
  </w:style>
  <w:style w:type="paragraph" w:customStyle="1" w:styleId="TF-FONTE">
    <w:name w:val="TF-FONTE"/>
    <w:next w:val="Normal"/>
    <w:qFormat/>
    <w:rsid w:val="00A87F9E"/>
    <w:pPr>
      <w:keepNext w:val="0"/>
      <w:keepLines w:val="0"/>
      <w:spacing w:after="120"/>
      <w:jc w:val="center"/>
    </w:pPr>
    <w:rPr>
      <w:sz w:val="18"/>
      <w:szCs w:val="20"/>
    </w:rPr>
  </w:style>
  <w:style w:type="paragraph" w:customStyle="1" w:styleId="TF-FIGURA">
    <w:name w:val="TF-FIGURA"/>
    <w:basedOn w:val="Normal"/>
    <w:qFormat/>
    <w:rsid w:val="00A87F9E"/>
    <w:pPr>
      <w:keepLines w:val="0"/>
      <w:jc w:val="center"/>
    </w:pPr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B51B3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B51B3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B51B3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51B3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51B3C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F07769"/>
    <w:pPr>
      <w:ind w:left="720"/>
      <w:contextualSpacing/>
    </w:pPr>
  </w:style>
  <w:style w:type="paragraph" w:customStyle="1" w:styleId="TF-TEXTO">
    <w:name w:val="TF-TEXTO"/>
    <w:qFormat/>
    <w:rsid w:val="00F07769"/>
    <w:pPr>
      <w:keepNext w:val="0"/>
      <w:keepLines w:val="0"/>
      <w:spacing w:after="120"/>
      <w:ind w:firstLine="680"/>
      <w:jc w:val="both"/>
    </w:pPr>
    <w:rPr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E44A19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44A19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7325B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A575E-FC06-4488-9289-CD7E66A59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9</Pages>
  <Words>5218</Words>
  <Characters>28183</Characters>
  <Application>Microsoft Office Word</Application>
  <DocSecurity>0</DocSecurity>
  <Lines>234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Dalton Solano dos Reis</cp:lastModifiedBy>
  <cp:revision>31</cp:revision>
  <dcterms:created xsi:type="dcterms:W3CDTF">2024-04-23T23:25:00Z</dcterms:created>
  <dcterms:modified xsi:type="dcterms:W3CDTF">2024-06-24T17:33:00Z</dcterms:modified>
</cp:coreProperties>
</file>