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7421357F" w:rsidR="00F0030C" w:rsidRPr="003C5262" w:rsidRDefault="00F0030C" w:rsidP="00BE39CF">
            <w:pPr>
              <w:pStyle w:val="Cabealho"/>
              <w:tabs>
                <w:tab w:val="clear" w:pos="8640"/>
                <w:tab w:val="right" w:pos="8931"/>
              </w:tabs>
              <w:ind w:right="141"/>
            </w:pPr>
            <w:proofErr w:type="gramStart"/>
            <w:r>
              <w:rPr>
                <w:rStyle w:val="Nmerodepgina"/>
              </w:rPr>
              <w:t>(</w:t>
            </w:r>
            <w:r w:rsidR="004F0CFB">
              <w:t>  </w:t>
            </w:r>
            <w:r w:rsidR="00CA18F7">
              <w:t>X</w:t>
            </w:r>
            <w:proofErr w:type="gramEnd"/>
            <w:r w:rsidR="004F0CFB">
              <w:t>  </w:t>
            </w:r>
            <w:r>
              <w:rPr>
                <w:rStyle w:val="Nmerodepgina"/>
              </w:rPr>
              <w:t>) PRÉ-PROJETO     (</w:t>
            </w:r>
            <w:r w:rsidR="00CA18F7">
              <w:rPr>
                <w:rStyle w:val="Nmerodepgina"/>
              </w:rPr>
              <w:t xml:space="preserve">  </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4A2FDF7A"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r w:rsidRPr="00CC7E79">
        <w:t>Choo</w:t>
      </w:r>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r w:rsidR="002A032D" w:rsidRPr="00CC7E79">
        <w:t>Z</w:t>
      </w:r>
      <w:r w:rsidR="00A82F91" w:rsidRPr="00CC7E79">
        <w:t xml:space="preserve">uho </w:t>
      </w:r>
      <w:r w:rsidR="007C5791" w:rsidRPr="00CC7E79">
        <w:t>et. al.,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0D73E2A6"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que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FA7B02" w:rsidRPr="00B60799">
        <w:t xml:space="preserve"> preparação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Montz,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9"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9"/>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4E066EB8" w14:textId="20DD320A" w:rsidR="00FA7B02" w:rsidRPr="00386F2A" w:rsidRDefault="008123A7" w:rsidP="00386F2A">
      <w:pPr>
        <w:jc w:val="both"/>
        <w:rPr>
          <w:sz w:val="20"/>
          <w:szCs w:val="20"/>
        </w:rPr>
      </w:pPr>
      <w:r w:rsidRPr="00386F2A">
        <w:rPr>
          <w:sz w:val="20"/>
          <w:szCs w:val="20"/>
        </w:rPr>
        <w:lastRenderedPageBreak/>
        <w:t>Os trabalhos realizados por Wilenski e Rand</w:t>
      </w:r>
      <w:r w:rsidR="00386268" w:rsidRPr="00386F2A">
        <w:rPr>
          <w:sz w:val="20"/>
          <w:szCs w:val="20"/>
        </w:rPr>
        <w:t xml:space="preserve"> </w:t>
      </w:r>
      <w:r w:rsidRPr="00386F2A">
        <w:rPr>
          <w:sz w:val="20"/>
          <w:szCs w:val="20"/>
        </w:rPr>
        <w:t>(2015), mas também a revisão sist</w:t>
      </w:r>
      <w:r w:rsidR="003346E9" w:rsidRPr="00386F2A">
        <w:rPr>
          <w:sz w:val="20"/>
          <w:szCs w:val="20"/>
        </w:rPr>
        <w:t>e</w:t>
      </w:r>
      <w:r w:rsidRPr="00386F2A">
        <w:rPr>
          <w:sz w:val="20"/>
          <w:szCs w:val="20"/>
        </w:rPr>
        <w:t xml:space="preserve">mática realizada por </w:t>
      </w:r>
      <w:proofErr w:type="spellStart"/>
      <w:r w:rsidRPr="00386F2A">
        <w:rPr>
          <w:sz w:val="20"/>
          <w:szCs w:val="20"/>
        </w:rPr>
        <w:t>Zhuo</w:t>
      </w:r>
      <w:proofErr w:type="spellEnd"/>
      <w:r w:rsidRPr="00386F2A">
        <w:rPr>
          <w:sz w:val="20"/>
          <w:szCs w:val="20"/>
        </w:rPr>
        <w:t xml:space="preserve"> e Han</w:t>
      </w:r>
      <w:r w:rsidR="009B5A63" w:rsidRPr="00386F2A">
        <w:rPr>
          <w:sz w:val="20"/>
          <w:szCs w:val="20"/>
        </w:rPr>
        <w:t xml:space="preserve"> (2020)</w:t>
      </w:r>
      <w:r w:rsidRPr="00386F2A">
        <w:rPr>
          <w:sz w:val="20"/>
          <w:szCs w:val="20"/>
        </w:rPr>
        <w:t xml:space="preserve"> </w:t>
      </w:r>
      <w:r w:rsidR="00FA7B02" w:rsidRPr="00386F2A">
        <w:rPr>
          <w:sz w:val="20"/>
          <w:szCs w:val="20"/>
        </w:rPr>
        <w:t xml:space="preserve">indicam que os </w:t>
      </w:r>
      <w:r w:rsidRPr="00386F2A">
        <w:rPr>
          <w:sz w:val="20"/>
          <w:szCs w:val="20"/>
        </w:rPr>
        <w:t>impactos dos desastres naturais</w:t>
      </w:r>
      <w:r w:rsidR="00FA7B02" w:rsidRPr="00386F2A">
        <w:rPr>
          <w:sz w:val="20"/>
          <w:szCs w:val="20"/>
        </w:rPr>
        <w:t xml:space="preserve"> pode</w:t>
      </w:r>
      <w:r w:rsidR="0015736C" w:rsidRPr="00386F2A">
        <w:rPr>
          <w:sz w:val="20"/>
          <w:szCs w:val="20"/>
        </w:rPr>
        <w:t>m</w:t>
      </w:r>
      <w:r w:rsidR="00FA7B02" w:rsidRPr="00386F2A">
        <w:rPr>
          <w:sz w:val="20"/>
          <w:szCs w:val="20"/>
        </w:rPr>
        <w:t xml:space="preserve"> ser analisado</w:t>
      </w:r>
      <w:r w:rsidR="0015736C" w:rsidRPr="00386F2A">
        <w:rPr>
          <w:sz w:val="20"/>
          <w:szCs w:val="20"/>
        </w:rPr>
        <w:t>s</w:t>
      </w:r>
      <w:r w:rsidR="00FA7B02" w:rsidRPr="00386F2A">
        <w:rPr>
          <w:sz w:val="20"/>
          <w:szCs w:val="20"/>
        </w:rPr>
        <w:t xml:space="preserve"> através de modelagem e simulação. A simulação compreende uma técnica utilizad</w:t>
      </w:r>
      <w:r w:rsidR="007C5791" w:rsidRPr="00386F2A">
        <w:rPr>
          <w:sz w:val="20"/>
          <w:szCs w:val="20"/>
        </w:rPr>
        <w:t>a</w:t>
      </w:r>
      <w:r w:rsidR="00FA7B02" w:rsidRPr="00386F2A">
        <w:rPr>
          <w:sz w:val="20"/>
          <w:szCs w:val="20"/>
        </w:rPr>
        <w:t xml:space="preserve"> </w:t>
      </w:r>
      <w:r w:rsidR="007C5791" w:rsidRPr="00386F2A">
        <w:rPr>
          <w:sz w:val="20"/>
          <w:szCs w:val="20"/>
        </w:rPr>
        <w:t xml:space="preserve">para </w:t>
      </w:r>
      <w:r w:rsidR="00FA7B02" w:rsidRPr="00386F2A">
        <w:rPr>
          <w:sz w:val="20"/>
          <w:szCs w:val="20"/>
        </w:rPr>
        <w:t xml:space="preserve">replicar o funcionamento de um sistema </w:t>
      </w:r>
      <w:r w:rsidR="0015736C" w:rsidRPr="00386F2A">
        <w:rPr>
          <w:sz w:val="20"/>
          <w:szCs w:val="20"/>
        </w:rPr>
        <w:t xml:space="preserve">físico, </w:t>
      </w:r>
      <w:r w:rsidR="00FA7B02" w:rsidRPr="00386F2A">
        <w:rPr>
          <w:sz w:val="20"/>
          <w:szCs w:val="20"/>
        </w:rPr>
        <w:t>biológico, econômico, social</w:t>
      </w:r>
      <w:r w:rsidR="0015736C" w:rsidRPr="00386F2A">
        <w:rPr>
          <w:sz w:val="20"/>
          <w:szCs w:val="20"/>
        </w:rPr>
        <w:t xml:space="preserve"> ou técnico</w:t>
      </w:r>
      <w:r w:rsidR="00FA7B02" w:rsidRPr="00386F2A">
        <w:rPr>
          <w:sz w:val="20"/>
          <w:szCs w:val="20"/>
        </w:rPr>
        <w:t xml:space="preserve"> </w:t>
      </w:r>
      <w:r w:rsidR="007C5791" w:rsidRPr="00386F2A">
        <w:rPr>
          <w:sz w:val="20"/>
          <w:szCs w:val="20"/>
        </w:rPr>
        <w:t>a</w:t>
      </w:r>
      <w:r w:rsidR="00FA7B02" w:rsidRPr="00386F2A">
        <w:rPr>
          <w:sz w:val="20"/>
          <w:szCs w:val="20"/>
        </w:rPr>
        <w:t>través de u</w:t>
      </w:r>
      <w:r w:rsidR="00FA7B02" w:rsidRPr="00EA58AD">
        <w:rPr>
          <w:sz w:val="20"/>
          <w:szCs w:val="20"/>
        </w:rPr>
        <w:t>m modelo</w:t>
      </w:r>
      <w:r w:rsidR="007C5791" w:rsidRPr="00EA58AD">
        <w:rPr>
          <w:sz w:val="20"/>
          <w:szCs w:val="20"/>
        </w:rPr>
        <w:t xml:space="preserve"> matemático ou</w:t>
      </w:r>
      <w:r w:rsidR="00FA7B02" w:rsidRPr="00EA58AD">
        <w:rPr>
          <w:sz w:val="20"/>
          <w:szCs w:val="20"/>
        </w:rPr>
        <w:t xml:space="preserve"> computacional. Já o conceito de </w:t>
      </w:r>
      <w:r w:rsidR="00FA7B02" w:rsidRPr="00EA58AD">
        <w:rPr>
          <w:rFonts w:eastAsiaTheme="majorEastAsia"/>
          <w:sz w:val="20"/>
          <w:szCs w:val="20"/>
        </w:rPr>
        <w:t>modelo</w:t>
      </w:r>
      <w:r w:rsidR="00FA7B02" w:rsidRPr="00EA58AD">
        <w:rPr>
          <w:sz w:val="20"/>
          <w:szCs w:val="20"/>
        </w:rPr>
        <w:t> refere-se a uma representação abstrata e simplificada de um determinado fenômeno ou acontecimento (Abar et al., 2017).</w:t>
      </w:r>
      <w:r w:rsidR="00DB1D4F" w:rsidRPr="00EA58AD">
        <w:rPr>
          <w:sz w:val="20"/>
          <w:szCs w:val="20"/>
        </w:rPr>
        <w:t xml:space="preserve"> </w:t>
      </w:r>
      <w:r w:rsidR="00CC537F" w:rsidRPr="00EA58AD">
        <w:rPr>
          <w:sz w:val="20"/>
          <w:szCs w:val="20"/>
        </w:rPr>
        <w:t xml:space="preserve">Também deve-se considerar que </w:t>
      </w:r>
      <w:r w:rsidR="007F1E0E" w:rsidRPr="00EA58AD">
        <w:rPr>
          <w:sz w:val="20"/>
          <w:szCs w:val="20"/>
        </w:rPr>
        <w:t>o</w:t>
      </w:r>
      <w:r w:rsidR="00FA7B02" w:rsidRPr="00EA58AD">
        <w:rPr>
          <w:sz w:val="20"/>
          <w:szCs w:val="20"/>
        </w:rPr>
        <w:t xml:space="preserve"> objetivo</w:t>
      </w:r>
      <w:r w:rsidR="00FA7B02" w:rsidRPr="00386F2A">
        <w:rPr>
          <w:sz w:val="20"/>
          <w:szCs w:val="20"/>
        </w:rPr>
        <w:t xml:space="preserve"> principal de uma simulação </w:t>
      </w:r>
      <w:r w:rsidR="007C5791" w:rsidRPr="00386F2A">
        <w:rPr>
          <w:sz w:val="20"/>
          <w:szCs w:val="20"/>
        </w:rPr>
        <w:t>é</w:t>
      </w:r>
      <w:r w:rsidR="00FA7B02" w:rsidRPr="00386F2A">
        <w:rPr>
          <w:sz w:val="20"/>
          <w:szCs w:val="20"/>
        </w:rPr>
        <w:t xml:space="preserve"> estudar o comportamento de um sistema em condições controladas, permitindo explorar hipóteses, prever resultados, analisar potenciais impactos de alterações no sistema, e testar soluções para problemas.</w:t>
      </w:r>
      <w:r w:rsidR="00386F2A" w:rsidRPr="00386F2A">
        <w:rPr>
          <w:sz w:val="20"/>
          <w:szCs w:val="20"/>
        </w:rPr>
        <w:t xml:space="preserve"> Nesse sentido, a simulação por computador é particularmente valiosa para a compreensão e gestão de desastres naturais porque permite tanto a avaliação das medidas existentes, quanto a concepção e implantação de novas estratégias em função do padrão de comportamento social</w:t>
      </w:r>
      <w:r w:rsidR="00386F2A">
        <w:rPr>
          <w:sz w:val="20"/>
          <w:szCs w:val="20"/>
        </w:rPr>
        <w:t xml:space="preserve"> (</w:t>
      </w:r>
      <w:proofErr w:type="spellStart"/>
      <w:r w:rsidR="00386F2A">
        <w:rPr>
          <w:sz w:val="20"/>
          <w:szCs w:val="20"/>
        </w:rPr>
        <w:t>Busaman</w:t>
      </w:r>
      <w:proofErr w:type="spellEnd"/>
      <w:r w:rsidR="00386F2A">
        <w:rPr>
          <w:sz w:val="20"/>
          <w:szCs w:val="20"/>
        </w:rPr>
        <w:t>, et al., 2024)</w:t>
      </w:r>
      <w:r w:rsidR="00386F2A" w:rsidRPr="00386F2A">
        <w:rPr>
          <w:sz w:val="20"/>
          <w:szCs w:val="20"/>
        </w:rPr>
        <w:t xml:space="preserve">. </w:t>
      </w:r>
      <w:r w:rsidR="00FA7B02" w:rsidRPr="00386F2A">
        <w:rPr>
          <w:sz w:val="20"/>
          <w:szCs w:val="20"/>
        </w:rPr>
        <w:t>Diante deste contexto, este trabalho visa</w:t>
      </w:r>
      <w:r w:rsidR="00B60799" w:rsidRPr="00386F2A">
        <w:rPr>
          <w:sz w:val="20"/>
          <w:szCs w:val="20"/>
        </w:rPr>
        <w:t>, por um lado, avaliar o padrão predominante de gestão do município de Blumenau; por outro, subsidiar o processo de calibragem das políticas públicas de confrontação.</w:t>
      </w:r>
      <w:r w:rsidRPr="00386F2A">
        <w:rPr>
          <w:sz w:val="20"/>
          <w:szCs w:val="20"/>
        </w:rPr>
        <w:t xml:space="preserve"> Mais precisamente, o trabalho investiga a seguinte questão de pesquisa: o </w:t>
      </w:r>
      <w:r w:rsidR="000B7131" w:rsidRPr="00386F2A">
        <w:rPr>
          <w:sz w:val="20"/>
          <w:szCs w:val="20"/>
        </w:rPr>
        <w:t>porquê</w:t>
      </w:r>
      <w:r w:rsidRPr="00386F2A">
        <w:rPr>
          <w:sz w:val="20"/>
          <w:szCs w:val="20"/>
        </w:rPr>
        <w:t xml:space="preserve"> apesar dos crescentes investimentos e complexificação do sistema de gestão verifica-se uma tendência de intensificação dos impactos dos desastres na região?</w:t>
      </w:r>
      <w:r w:rsidR="007C5791" w:rsidRPr="00386F2A">
        <w:rPr>
          <w:sz w:val="20"/>
          <w:szCs w:val="20"/>
        </w:rPr>
        <w:t xml:space="preserve"> </w:t>
      </w:r>
    </w:p>
    <w:p w14:paraId="4DEEAE1F" w14:textId="5E16B1E1" w:rsidR="00F255FC" w:rsidRPr="00416EB3"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416EB3">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74AB48" w14:textId="3FDF9372" w:rsidR="002F6AA8" w:rsidRPr="00416EB3" w:rsidRDefault="00DA589E" w:rsidP="003C42E4">
      <w:pPr>
        <w:pStyle w:val="TF-TEXTO"/>
      </w:pPr>
      <w:r w:rsidRPr="00416EB3">
        <w:rPr>
          <w:color w:val="000000"/>
        </w:rPr>
        <w:t xml:space="preserve">Este trabalho tem como objetivo </w:t>
      </w:r>
      <w:r w:rsidR="007C5791" w:rsidRPr="00416EB3">
        <w:rPr>
          <w:color w:val="000000"/>
        </w:rPr>
        <w:t>aplicar</w:t>
      </w:r>
      <w:r w:rsidRPr="00416EB3">
        <w:rPr>
          <w:color w:val="000000"/>
        </w:rPr>
        <w:t xml:space="preserve"> </w:t>
      </w:r>
      <w:r w:rsidR="00DB1D4F" w:rsidRPr="00416EB3">
        <w:rPr>
          <w:i/>
          <w:iCs/>
          <w:color w:val="000000"/>
        </w:rPr>
        <w:t>Agent-Based Model</w:t>
      </w:r>
      <w:r w:rsidR="00E05C43" w:rsidRPr="00416EB3">
        <w:rPr>
          <w:color w:val="000000"/>
        </w:rPr>
        <w:t xml:space="preserve"> (ABM)</w:t>
      </w:r>
      <w:r w:rsidRPr="00416EB3">
        <w:rPr>
          <w:color w:val="000000"/>
        </w:rPr>
        <w:t xml:space="preserve"> para simular e compreender os</w:t>
      </w:r>
      <w:r w:rsidR="008123A7" w:rsidRPr="00416EB3">
        <w:rPr>
          <w:color w:val="000000"/>
        </w:rPr>
        <w:t xml:space="preserve"> efeitos contraintuitivos</w:t>
      </w:r>
      <w:r w:rsidR="000B7131" w:rsidRPr="00416EB3">
        <w:rPr>
          <w:color w:val="000000"/>
        </w:rPr>
        <w:t xml:space="preserve"> dos padrões predominantes </w:t>
      </w:r>
      <w:r w:rsidRPr="00416EB3">
        <w:rPr>
          <w:color w:val="000000"/>
        </w:rPr>
        <w:t>de gestão dos desastres urbanos em Blumenau</w:t>
      </w:r>
      <w:r w:rsidR="008576A1" w:rsidRPr="00416EB3">
        <w:t>.</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4"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035CD6BF" w:rsidR="0078280C" w:rsidRPr="00416EB3" w:rsidRDefault="0078280C" w:rsidP="0078280C">
      <w:pPr>
        <w:pStyle w:val="TF-TEXTO"/>
        <w:rPr>
          <w:b/>
          <w:bCs/>
        </w:rPr>
      </w:pPr>
      <w:r w:rsidRPr="00416EB3">
        <w:rPr>
          <w:rFonts w:eastAsiaTheme="minorEastAsia"/>
        </w:rPr>
        <w:t xml:space="preserve">O estudo aborda a compreensão dos aspectos temporais do risco de inundações do </w:t>
      </w:r>
      <w:proofErr w:type="spellStart"/>
      <w:r w:rsidRPr="00416EB3">
        <w:rPr>
          <w:rFonts w:eastAsiaTheme="minorEastAsia"/>
        </w:rPr>
        <w:t>Red</w:t>
      </w:r>
      <w:proofErr w:type="spellEnd"/>
      <w:r w:rsidRPr="00416EB3">
        <w:rPr>
          <w:rFonts w:eastAsiaTheme="minorEastAsia"/>
        </w:rPr>
        <w:t xml:space="preserve"> River na</w:t>
      </w:r>
      <w:r w:rsidRPr="00416EB3">
        <w:t xml:space="preserve"> cidade de Fargo, Dakota do Norte (EUA) (Dann</w:t>
      </w:r>
      <w:r w:rsidR="00570B1D" w:rsidRPr="00416EB3">
        <w:t>;</w:t>
      </w:r>
      <w:r w:rsidRPr="00416EB3">
        <w:t xml:space="preserve"> Guikema, 2017).</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10E91203" w:rsidR="0078280C" w:rsidRPr="00416EB3" w:rsidRDefault="0078280C" w:rsidP="0078280C">
      <w:pPr>
        <w:pStyle w:val="TF-TEXTO"/>
        <w:rPr>
          <w:color w:val="000000"/>
          <w:shd w:val="clear" w:color="auto" w:fill="FFFFFF"/>
        </w:rPr>
      </w:pPr>
      <w:r w:rsidRPr="00416EB3">
        <w:t>Dann e Guikema (2017)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(Dann</w:t>
      </w:r>
      <w:r w:rsidR="00C5673B" w:rsidRPr="00416EB3">
        <w:rPr>
          <w:color w:val="000000"/>
          <w:shd w:val="clear" w:color="auto" w:fill="FFFFFF"/>
        </w:rPr>
        <w:t xml:space="preserve">; </w:t>
      </w:r>
      <w:r w:rsidRPr="00416EB3">
        <w:rPr>
          <w:color w:val="000000"/>
          <w:shd w:val="clear" w:color="auto" w:fill="FFFFFF"/>
        </w:rPr>
        <w:t xml:space="preserve">Guikema, 2018). Contudo, estratégias de confrontação mal delineados acabam agravando os impactos das </w:t>
      </w:r>
      <w:r w:rsidRPr="00416EB3">
        <w:rPr>
          <w:color w:val="000000"/>
          <w:shd w:val="clear" w:color="auto" w:fill="FFFFFF"/>
        </w:rPr>
        <w:lastRenderedPageBreak/>
        <w:t>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(Dann</w:t>
      </w:r>
      <w:r w:rsidR="004F3DF6" w:rsidRPr="00416EB3">
        <w:rPr>
          <w:color w:val="000000"/>
          <w:shd w:val="clear" w:color="auto" w:fill="FFFFFF"/>
        </w:rPr>
        <w:t>;</w:t>
      </w:r>
      <w:r w:rsidRPr="00416EB3">
        <w:rPr>
          <w:color w:val="000000"/>
          <w:shd w:val="clear" w:color="auto" w:fill="FFFFFF"/>
        </w:rPr>
        <w:t xml:space="preserve"> Guikema,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00651829" w:rsidR="00387F69" w:rsidRPr="00416EB3" w:rsidRDefault="00484D5B" w:rsidP="00387F69">
      <w:pPr>
        <w:pStyle w:val="TF-TEXTO"/>
      </w:pPr>
      <w:r w:rsidRPr="00416EB3">
        <w:t xml:space="preserve">Neste sentido, o estudo de </w:t>
      </w:r>
      <w:proofErr w:type="spellStart"/>
      <w:r w:rsidRPr="00416EB3">
        <w:t>Tonn</w:t>
      </w:r>
      <w:proofErr w:type="spellEnd"/>
      <w:r w:rsidRPr="00416EB3">
        <w:t xml:space="preserve"> e </w:t>
      </w:r>
      <w:proofErr w:type="spellStart"/>
      <w:r w:rsidRPr="00416EB3">
        <w:t>Guikema</w:t>
      </w:r>
      <w:proofErr w:type="spellEnd"/>
      <w:r w:rsidRPr="00416EB3">
        <w:t xml:space="preserve"> (2021)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proofErr w:type="spellStart"/>
      <w:r w:rsidRPr="00416EB3">
        <w:rPr>
          <w:i/>
          <w:iCs/>
        </w:rPr>
        <w:t>bottom</w:t>
      </w:r>
      <w:proofErr w:type="spellEnd"/>
      <w:r w:rsidRPr="00416EB3">
        <w:rPr>
          <w:i/>
          <w:iCs/>
        </w:rPr>
        <w:t xml:space="preserve"> </w:t>
      </w:r>
      <w:proofErr w:type="spellStart"/>
      <w:r w:rsidRPr="00416EB3">
        <w:rPr>
          <w:i/>
          <w:iCs/>
        </w:rPr>
        <w:t>up</w:t>
      </w:r>
      <w:proofErr w:type="spellEnd"/>
      <w:r w:rsidRPr="00416EB3">
        <w:rPr>
          <w:i/>
          <w:iCs/>
        </w:rPr>
        <w:t xml:space="preserve">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73D9AB6F" w:rsidR="00387F69" w:rsidRPr="00416EB3" w:rsidRDefault="000831F2" w:rsidP="00387F69">
      <w:pPr>
        <w:pStyle w:val="TF-TEXTO"/>
      </w:pPr>
      <w:r w:rsidRPr="00416EB3">
        <w:t>Da</w:t>
      </w:r>
      <w:r w:rsidR="00484D5B" w:rsidRPr="00416EB3">
        <w:t>nn</w:t>
      </w:r>
      <w:r w:rsidR="00BA686A" w:rsidRPr="00416EB3">
        <w:t xml:space="preserve"> e</w:t>
      </w:r>
      <w:r w:rsidR="00484D5B" w:rsidRPr="00416EB3">
        <w:t xml:space="preserve"> Guikema</w:t>
      </w:r>
      <w:r w:rsidR="00BA686A" w:rsidRPr="00416EB3">
        <w:t xml:space="preserve"> (</w:t>
      </w:r>
      <w:r w:rsidR="00484D5B" w:rsidRPr="00416EB3">
        <w:t xml:space="preserve">2021)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5" w:name="_Ref164852173"/>
      <w:r w:rsidRPr="00416EB3">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5"/>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2C653C81"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r w:rsidRPr="00416EB3">
        <w:t>Dann e Guikema (2021,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 xml:space="preserve">Segundo os autores: “A mitigação dos </w:t>
      </w:r>
      <w:r w:rsidR="0078280C" w:rsidRPr="00416EB3">
        <w:rPr>
          <w:color w:val="000000"/>
          <w:shd w:val="clear" w:color="auto" w:fill="FFFFFF"/>
        </w:rPr>
        <w:lastRenderedPageBreak/>
        <w:t>agentes e a mitigação da comunidade estão interligadas, com uma maior mitigação dos agentes geralmente resultando numa menor mitigação da comunidade, e vice-versa.” (Dann</w:t>
      </w:r>
      <w:r w:rsidR="00BC6593" w:rsidRPr="00416EB3">
        <w:rPr>
          <w:color w:val="000000"/>
          <w:shd w:val="clear" w:color="auto" w:fill="FFFFFF"/>
        </w:rPr>
        <w:t>;</w:t>
      </w:r>
      <w:r w:rsidR="0078280C" w:rsidRPr="00416EB3">
        <w:rPr>
          <w:color w:val="000000"/>
          <w:shd w:val="clear" w:color="auto" w:fill="FFFFFF"/>
        </w:rPr>
        <w:t xml:space="preserve"> Guikema,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0859FE73" w:rsidR="009F4A98" w:rsidRPr="00416EB3" w:rsidRDefault="009F4A98" w:rsidP="00633513">
      <w:pPr>
        <w:pStyle w:val="TF-TEXTO"/>
      </w:pPr>
      <w:r w:rsidRPr="00416EB3">
        <w:tab/>
      </w:r>
      <w:r w:rsidR="00633513" w:rsidRPr="00416EB3">
        <w:t>Dann e Guikema (2021</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2B533F0D"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w:t>
      </w:r>
      <w:proofErr w:type="spellStart"/>
      <w:r w:rsidR="0057735C" w:rsidRPr="00416EB3">
        <w:t>Ciotat</w:t>
      </w:r>
      <w:proofErr w:type="spellEnd"/>
      <w:r w:rsidR="0057735C" w:rsidRPr="00416EB3">
        <w:t xml:space="preserve"> (França)</w:t>
      </w:r>
      <w:r w:rsidRPr="00416EB3">
        <w:t xml:space="preserve"> (</w:t>
      </w:r>
      <w:proofErr w:type="spellStart"/>
      <w:r w:rsidRPr="00416EB3">
        <w:t>Taillandier</w:t>
      </w:r>
      <w:proofErr w:type="spellEnd"/>
      <w:r w:rsidRPr="00416EB3">
        <w:t xml:space="preserve">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Pr="00416EB3">
        <w:t>que apesar do considerável progresso recente destes modelos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idade e flexibilidade do modelo para poder aplicá-lo a qualquer território. Por isso, para dar conta desses desafios, o artigo propõe o desenvolvimento de um novo modelo baseado em Agente, denominado SiFlo</w:t>
      </w:r>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SiFlo é um ABM dedicado a simular eventos de inundação em áreas urbanas com base na relação entre o espalhamento da água e a reação dos moradores. </w:t>
      </w:r>
      <w:r w:rsidR="00027E27" w:rsidRPr="00416EB3">
        <w:t>Pa</w:t>
      </w:r>
      <w:r w:rsidR="0057735C" w:rsidRPr="00416EB3">
        <w:t xml:space="preserve">ra os autores o “modelo SiFlo é capaz de simular a dinâmica complexa das respostas humanas a inundações, mostrando como diferentes estratégias e conhecimentos afetam os resultados de inundações em uma comunidade” (Taillandier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estabelecem um ABM integrado </w:t>
      </w:r>
      <w:proofErr w:type="spellStart"/>
      <w:r w:rsidR="00D96B52" w:rsidRPr="00416EB3">
        <w:rPr>
          <w:i/>
          <w:iCs/>
        </w:rPr>
        <w:t>Geographic</w:t>
      </w:r>
      <w:proofErr w:type="spellEnd"/>
      <w:r w:rsidR="00D96B52" w:rsidRPr="00416EB3">
        <w:rPr>
          <w:i/>
          <w:iCs/>
        </w:rPr>
        <w:t xml:space="preserve"> </w:t>
      </w:r>
      <w:proofErr w:type="spellStart"/>
      <w:r w:rsidR="00D96B52" w:rsidRPr="00416EB3">
        <w:rPr>
          <w:i/>
          <w:iCs/>
        </w:rPr>
        <w:t>Information</w:t>
      </w:r>
      <w:proofErr w:type="spellEnd"/>
      <w:r w:rsidR="00D96B52" w:rsidRPr="00416EB3">
        <w:rPr>
          <w:i/>
          <w:iCs/>
        </w:rPr>
        <w:t xml:space="preserve"> System</w:t>
      </w:r>
      <w:r w:rsidR="00D96B52" w:rsidRPr="00416EB3">
        <w:t xml:space="preserve"> (GIS) e o </w:t>
      </w:r>
      <w:proofErr w:type="spellStart"/>
      <w:r w:rsidR="00D96B52" w:rsidRPr="00416EB3">
        <w:rPr>
          <w:i/>
          <w:iCs/>
        </w:rPr>
        <w:t>Belief-Desire-Intention</w:t>
      </w:r>
      <w:proofErr w:type="spellEnd"/>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SiFlo.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SiFlo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77827976" w:rsidR="00387F69" w:rsidRPr="00416EB3" w:rsidRDefault="001D3B02" w:rsidP="00387F69">
      <w:pPr>
        <w:pStyle w:val="TF-TEXTO"/>
      </w:pPr>
      <w:r w:rsidRPr="00416EB3">
        <w:t>Segundo Taillandier et al.​ (2021), o</w:t>
      </w:r>
      <w:r w:rsidR="00BC0C25" w:rsidRPr="00416EB3">
        <w:t xml:space="preserve"> modelo </w:t>
      </w:r>
      <w:proofErr w:type="spellStart"/>
      <w:r w:rsidR="00E023B2" w:rsidRPr="00416EB3">
        <w:t>SiFlo</w:t>
      </w:r>
      <w:r w:rsidR="00BC0C25" w:rsidRPr="00416EB3">
        <w:t>r</w:t>
      </w:r>
      <w:proofErr w:type="spellEnd"/>
      <w:r w:rsidR="00BC0C25" w:rsidRPr="00416EB3">
        <w:t xml:space="preserve">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SiFlo,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 xml:space="preserve">Isto indica que o </w:t>
      </w:r>
      <w:r w:rsidR="00027E27" w:rsidRPr="00416EB3">
        <w:lastRenderedPageBreak/>
        <w:t xml:space="preserve">comportamento dos indivíduos tem impactos significativo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No estudo de Taillandier et al.​​ (2021) foram configurados diversos cenários para teste do modelo SiFlo,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77777777"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 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 xml:space="preserve">Flexibilidade e </w:t>
      </w:r>
      <w:proofErr w:type="spellStart"/>
      <w:r w:rsidRPr="00416EB3">
        <w:rPr>
          <w:rFonts w:eastAsiaTheme="majorEastAsia"/>
        </w:rPr>
        <w:t>Genericidade</w:t>
      </w:r>
      <w:proofErr w:type="spellEnd"/>
      <w:r w:rsidRPr="00416EB3">
        <w:rPr>
          <w:rFonts w:eastAsiaTheme="majorEastAsia"/>
        </w:rPr>
        <w:t xml:space="preserv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tab/>
        <w:t>Por fim</w:t>
      </w:r>
      <w:r w:rsidR="00094DFD" w:rsidRPr="00416EB3">
        <w:rPr>
          <w:sz w:val="20"/>
          <w:szCs w:val="20"/>
        </w:rPr>
        <w:t>,</w:t>
      </w:r>
      <w:r w:rsidRPr="00416EB3">
        <w:rPr>
          <w:sz w:val="20"/>
          <w:szCs w:val="20"/>
        </w:rPr>
        <w:t xml:space="preserve"> Taillandier et al. (2021)​ </w:t>
      </w:r>
      <w:r w:rsidR="00587C09" w:rsidRPr="00416EB3">
        <w:rPr>
          <w:sz w:val="20"/>
          <w:szCs w:val="20"/>
        </w:rPr>
        <w:t>ressaltam</w:t>
      </w:r>
      <w:r w:rsidR="00E023B2" w:rsidRPr="00416EB3">
        <w:rPr>
          <w:sz w:val="20"/>
          <w:szCs w:val="20"/>
        </w:rPr>
        <w:t xml:space="preserve"> que </w:t>
      </w:r>
      <w:r w:rsidRPr="00416EB3">
        <w:rPr>
          <w:sz w:val="20"/>
          <w:szCs w:val="20"/>
        </w:rPr>
        <w:t>o modelo SiFlo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Liulin/China.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xml:space="preserve">.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w:t>
      </w:r>
      <w:r w:rsidRPr="00416EB3">
        <w:lastRenderedPageBreak/>
        <w:t>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xml:space="preserve">: entender o impacto das variações nos principais parâmetros do modelo. 2) Validação Empírica: a) Dados sociais: entrevistas presenciais com residentes da área afetada para obter informações </w:t>
      </w:r>
      <w:proofErr w:type="spellStart"/>
      <w:r w:rsidR="00E22D01" w:rsidRPr="00416EB3">
        <w:t>socio-demográficas</w:t>
      </w:r>
      <w:proofErr w:type="spellEnd"/>
      <w:r w:rsidR="00E22D01" w:rsidRPr="00416EB3">
        <w:t xml:space="preserve"> e psicológicas dos residentes; b) Informações Hidrológicas: dados sobre as características físicas da enchente, como profundidade da água, velocidade do fluxo e extensão da inundação, foram coletados ou estimados para calibrar o </w:t>
      </w:r>
      <w:proofErr w:type="spellStart"/>
      <w:r w:rsidR="00E22D01" w:rsidRPr="00416EB3">
        <w:t>sub-módulo</w:t>
      </w:r>
      <w:proofErr w:type="spellEnd"/>
      <w:r w:rsidR="00E22D01" w:rsidRPr="00416EB3">
        <w:t xml:space="preserve">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3B1179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 autores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rsidRPr="00416EB3">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0" w:name="_Ref164430129"/>
      <w:r w:rsidRPr="00416EB3">
        <w:lastRenderedPageBreak/>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0"/>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1A838EE8" w:rsidR="00126E10" w:rsidRPr="00416EB3" w:rsidRDefault="00126E10" w:rsidP="00E15881">
            <w:pPr>
              <w:pStyle w:val="TF-TEXTOQUADRO"/>
              <w:jc w:val="center"/>
            </w:pPr>
            <w:r w:rsidRPr="00416EB3">
              <w:t>Dann e Guikema (2017)</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r w:rsidRPr="00416EB3">
              <w:rPr>
                <w:color w:val="000000"/>
              </w:rPr>
              <w:t xml:space="preserve">Taillabdier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Uso de um modelo ABM com módulos de aviso prévio, social e enchente em Liulin,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Ciotat,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Foca em Liulin,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23CDAFF8"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O modelo desenvolvido D</w:t>
      </w:r>
      <w:r w:rsidR="00387F69" w:rsidRPr="00416EB3">
        <w:rPr>
          <w:sz w:val="20"/>
          <w:szCs w:val="20"/>
        </w:rPr>
        <w:t>ann</w:t>
      </w:r>
      <w:r w:rsidR="00D86F6D" w:rsidRPr="00416EB3">
        <w:rPr>
          <w:sz w:val="20"/>
          <w:szCs w:val="20"/>
        </w:rPr>
        <w:t xml:space="preserve"> e Guikema (2017) enfatiza a interação entre decisões individuais e comunitárias. Revela que a mitigação comunitária pode reduzir significativamente os danos futuros, mas a mitigação individual tem pouca influência sem a ocorrência de inundações. Já </w:t>
      </w:r>
      <w:r w:rsidR="00387F69" w:rsidRPr="00416EB3">
        <w:rPr>
          <w:color w:val="000000"/>
          <w:sz w:val="20"/>
          <w:szCs w:val="20"/>
        </w:rPr>
        <w:t>Taillabdie</w:t>
      </w:r>
      <w:r w:rsidR="00387F69" w:rsidRPr="00416EB3">
        <w:rPr>
          <w:color w:val="000000"/>
        </w:rPr>
        <w:t>r</w:t>
      </w:r>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xml:space="preserve">, pois cada estudo foca em diferentes aspectos do comportamento humano frente às inundações, seja a mitigação ou a evacuação, e em diferentes localidades, demonstrando a versatilidade e a aplicabilidade dos </w:t>
      </w:r>
      <w:proofErr w:type="spellStart"/>
      <w:r w:rsidR="00D86F6D" w:rsidRPr="00416EB3">
        <w:rPr>
          <w:sz w:val="20"/>
          <w:szCs w:val="20"/>
        </w:rPr>
        <w:t>ABMs</w:t>
      </w:r>
      <w:proofErr w:type="spellEnd"/>
      <w:r w:rsidR="00D86F6D" w:rsidRPr="00416EB3">
        <w:rPr>
          <w:sz w:val="20"/>
          <w:szCs w:val="20"/>
        </w:rPr>
        <w:t xml:space="preserve">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10B092BA" w:rsidR="001C10E7" w:rsidRPr="00416EB3" w:rsidRDefault="008E1048" w:rsidP="008E1048">
      <w:pPr>
        <w:pStyle w:val="TF-TEXTO"/>
      </w:pPr>
      <w:r w:rsidRPr="00416EB3">
        <w:lastRenderedPageBreak/>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Neste sentido, a relevância e viabilidade da aplicação deste tipo de estudo é destacada pelos estudos de Dann e Guikema (2017) e Taillandier et al. (2021), bem como na análise de respostas humanas em Liulin, China (Zhang et al.</w:t>
      </w:r>
      <w:r w:rsidR="00617A37" w:rsidRPr="00416EB3">
        <w:t xml:space="preserve">, </w:t>
      </w:r>
      <w:r w:rsidRPr="00416EB3">
        <w:t>2024</w:t>
      </w:r>
      <w:r w:rsidR="00617A37" w:rsidRPr="00416EB3">
        <w:t>).</w:t>
      </w:r>
      <w:r w:rsidRPr="00416EB3">
        <w:t xml:space="preserve"> Os estudos indicam que o uso de </w:t>
      </w:r>
      <w:proofErr w:type="spellStart"/>
      <w:r w:rsidRPr="00416EB3">
        <w:t>ABMs</w:t>
      </w:r>
      <w:proofErr w:type="spellEnd"/>
      <w:r w:rsidRPr="00416EB3">
        <w:t xml:space="preserve">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w:t>
      </w:r>
      <w:proofErr w:type="spellStart"/>
      <w:r w:rsidRPr="00416EB3">
        <w:t>ABMs</w:t>
      </w:r>
      <w:proofErr w:type="spellEnd"/>
      <w:r w:rsidRPr="00416EB3">
        <w:t xml:space="preserve">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3"/>
      <w:bookmarkEnd w:id="34"/>
      <w:bookmarkEnd w:id="35"/>
      <w:bookmarkEnd w:id="36"/>
      <w:bookmarkEnd w:id="37"/>
      <w:bookmarkEnd w:id="38"/>
      <w:bookmarkEnd w:id="39"/>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0BC52541"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416EB3">
        <w:t xml:space="preserve">, </w:t>
      </w:r>
      <w:r w:rsidR="00DA4529" w:rsidRPr="00416EB3">
        <w:t>modelagem baseada a agentes</w:t>
      </w:r>
      <w:r w:rsidR="006F46BC" w:rsidRPr="00416EB3">
        <w:t xml:space="preserve"> </w:t>
      </w:r>
      <w:r w:rsidRPr="00416EB3">
        <w:t>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será utilizado modelagem matemática a 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 xml:space="preserve">ulnerabilidades: implementar algoritmos que analisem o risco e a vulnerabilidade de diferentes áreas e populações em Blumenau, identificando pontos críticos e </w:t>
      </w:r>
      <w:r w:rsidR="00304566" w:rsidRPr="00416EB3">
        <w:lastRenderedPageBreak/>
        <w:t>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1"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1"/>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37023CDD" w14:textId="77777777" w:rsidR="008D51F8" w:rsidRDefault="00E079C7" w:rsidP="008D51F8">
      <w:pPr>
        <w:pStyle w:val="TF-TEXTO"/>
      </w:pPr>
      <w:r w:rsidRPr="00311E07">
        <w:t xml:space="preserve">Nesta seção serão abordados brevemente os principais assuntos que fundamentarão o estudo a ser realizado: </w:t>
      </w:r>
      <w:r w:rsidR="00AC1CA1" w:rsidRPr="00311E07">
        <w:t>d</w:t>
      </w:r>
      <w:r w:rsidR="007A60F6" w:rsidRPr="00311E07">
        <w:t xml:space="preserve">esastres </w:t>
      </w:r>
      <w:r w:rsidRPr="00311E07">
        <w:t xml:space="preserve">e </w:t>
      </w:r>
      <w:r w:rsidR="007A60F6" w:rsidRPr="00311E07">
        <w:t xml:space="preserve">Modelagem baseada </w:t>
      </w:r>
      <w:r w:rsidR="00AC1CA1" w:rsidRPr="00311E07">
        <w:t>a</w:t>
      </w:r>
      <w:r w:rsidR="007A60F6" w:rsidRPr="00311E07">
        <w:t xml:space="preserve"> agentes</w:t>
      </w:r>
      <w:r w:rsidRPr="00311E07">
        <w:t>.</w:t>
      </w:r>
      <w:r w:rsidR="00017F5D">
        <w:t xml:space="preserve"> </w:t>
      </w:r>
    </w:p>
    <w:p w14:paraId="2FBEC97B" w14:textId="37E6ED8A"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w:t>
      </w:r>
      <w:proofErr w:type="spellStart"/>
      <w:r w:rsidR="001C43B1" w:rsidRPr="002055D5">
        <w:t>Quarantelli</w:t>
      </w:r>
      <w:proofErr w:type="spellEnd"/>
      <w:r w:rsidR="001C43B1" w:rsidRPr="002055D5">
        <w:t>,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744CF10" w14:textId="77777777" w:rsidR="00C87342" w:rsidRDefault="00BD1A06" w:rsidP="00C87342">
      <w:pPr>
        <w:pStyle w:val="TF-TEXTO"/>
      </w:pPr>
      <w:r w:rsidRPr="002055D5">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2055D5">
        <w:t xml:space="preserve"> </w:t>
      </w:r>
      <w:r w:rsidR="003564E3" w:rsidRPr="002055D5">
        <w:t xml:space="preserve">Com o avanço da capacidade de modelagem e das tecnologias de simulação, </w:t>
      </w:r>
      <w:r w:rsidR="00123675">
        <w:t>foi</w:t>
      </w:r>
      <w:r w:rsidR="003564E3" w:rsidRPr="002055D5">
        <w:t xml:space="preserve"> possível melhorar a compreensão e representação dos desastres naturais, permitindo uma preparação e resposta mais eficazes. Considerando estes fatores, portanto, em termos analíticos os desastres naturais podem ser descritos conceitualmente como efeito emergente dos padrões de interação que se estabelecem entre a dinâmica de organização social e o ambiente físico</w:t>
      </w:r>
      <w:r w:rsidR="00386F2A">
        <w:t xml:space="preserve"> (</w:t>
      </w:r>
      <w:proofErr w:type="spellStart"/>
      <w:r w:rsidR="00ED2420">
        <w:t>Peek</w:t>
      </w:r>
      <w:proofErr w:type="spellEnd"/>
      <w:r w:rsidR="00CC287D">
        <w:t>;</w:t>
      </w:r>
      <w:r w:rsidR="00ED2420">
        <w:t xml:space="preserve"> </w:t>
      </w:r>
      <w:proofErr w:type="spellStart"/>
      <w:r w:rsidR="00ED2420">
        <w:t>Watchtendorf</w:t>
      </w:r>
      <w:proofErr w:type="spellEnd"/>
      <w:r w:rsidR="00CC287D">
        <w:t>;</w:t>
      </w:r>
      <w:r w:rsidR="00ED2420">
        <w:t xml:space="preserve"> Meyer, 2021</w:t>
      </w:r>
      <w:r w:rsidR="00386F2A">
        <w:t>)</w:t>
      </w:r>
      <w:r w:rsidR="003564E3" w:rsidRPr="002055D5">
        <w:t>.</w:t>
      </w:r>
    </w:p>
    <w:p w14:paraId="05D10E40" w14:textId="35C869E3" w:rsidR="003527A3" w:rsidRDefault="00123675" w:rsidP="00C87342">
      <w:pPr>
        <w:pStyle w:val="TF-TEXTO"/>
      </w:pPr>
      <w:r w:rsidRPr="00123675">
        <w:t>Este nível de detalhamento</w:t>
      </w:r>
      <w:r w:rsidR="00A937BC">
        <w:t xml:space="preserve"> multidimensional </w:t>
      </w:r>
      <w:r w:rsidRPr="00123675">
        <w:t xml:space="preserve">é particularmente </w:t>
      </w:r>
      <w:r>
        <w:t>difícil de ser entendi</w:t>
      </w:r>
      <w:r w:rsidR="00A937BC">
        <w:t>d</w:t>
      </w:r>
      <w:r>
        <w:t>o</w:t>
      </w:r>
      <w:r w:rsidRPr="00123675">
        <w:t xml:space="preserve"> </w:t>
      </w:r>
      <w:r w:rsidR="00A937BC">
        <w:t xml:space="preserve">através das estratégias </w:t>
      </w:r>
      <w:r w:rsidR="006F46BC">
        <w:t xml:space="preserve">disciplinares </w:t>
      </w:r>
      <w:r w:rsidR="00A937BC">
        <w:t>convencionais</w:t>
      </w:r>
      <w:r w:rsidR="006F46BC">
        <w:t xml:space="preserve"> de representação</w:t>
      </w:r>
      <w:r w:rsidR="00A937BC">
        <w:t>. As decisões</w:t>
      </w:r>
      <w:r w:rsidRPr="00123675">
        <w:t xml:space="preserve"> locais dos agentes podem </w:t>
      </w:r>
      <w:r w:rsidR="00A937BC">
        <w:t xml:space="preserve">desencadear </w:t>
      </w:r>
      <w:r w:rsidRPr="00123675">
        <w:t xml:space="preserve">a emergência de comportamentos complexos </w:t>
      </w:r>
      <w:r w:rsidR="006F46BC">
        <w:t xml:space="preserve">não previstos </w:t>
      </w:r>
      <w:r w:rsidRPr="00123675">
        <w:t>em nível de sistema.</w:t>
      </w:r>
      <w:r>
        <w:t xml:space="preserve"> </w:t>
      </w:r>
      <w:r w:rsidR="00A937BC">
        <w:t>Neste sentido, o</w:t>
      </w:r>
      <w:r w:rsidR="003527A3" w:rsidRPr="00123675">
        <w:t xml:space="preserve"> objetivo principal de uma simulação visa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w:t>
      </w:r>
      <w:r w:rsidR="003527A3" w:rsidRPr="00123675">
        <w:lastRenderedPageBreak/>
        <w:t>ao longo do tempo. Considerando as Simulações Baseadas em computador, duas estratégias se destacam:</w:t>
      </w:r>
      <w:r w:rsidR="001B561A" w:rsidRPr="00123675">
        <w:t xml:space="preserve"> </w:t>
      </w:r>
      <w:proofErr w:type="spellStart"/>
      <w:r w:rsidR="001B561A" w:rsidRPr="00A937BC">
        <w:rPr>
          <w:i/>
          <w:iCs/>
        </w:rPr>
        <w:t>Multi-Agent</w:t>
      </w:r>
      <w:proofErr w:type="spellEnd"/>
      <w:r w:rsidR="001B561A" w:rsidRPr="00A937BC">
        <w:rPr>
          <w:i/>
          <w:iCs/>
        </w:rPr>
        <w:t xml:space="preserve"> </w:t>
      </w:r>
      <w:proofErr w:type="spellStart"/>
      <w:r w:rsidR="001B561A" w:rsidRPr="00A937BC">
        <w:rPr>
          <w:i/>
          <w:iCs/>
        </w:rPr>
        <w:t>Sistems</w:t>
      </w:r>
      <w:proofErr w:type="spellEnd"/>
      <w:r w:rsidR="001B561A" w:rsidRPr="00123675">
        <w:t xml:space="preserve"> (MAS) e </w:t>
      </w:r>
      <w:r w:rsidR="001B561A" w:rsidRPr="00A937BC">
        <w:rPr>
          <w:i/>
          <w:iCs/>
        </w:rPr>
        <w:t>Agent-Based Model</w:t>
      </w:r>
      <w:r w:rsidR="001B561A" w:rsidRPr="00123675">
        <w:t xml:space="preserve"> (ABM).</w:t>
      </w:r>
    </w:p>
    <w:p w14:paraId="69CB1AF4" w14:textId="0CD02F70" w:rsidR="003527A3" w:rsidRPr="00311E07" w:rsidRDefault="00F21FCA" w:rsidP="00123675">
      <w:pPr>
        <w:pStyle w:val="TF-TEXTO"/>
      </w:pPr>
      <w:r w:rsidRPr="00311E07">
        <w:t>Segundo Mahmoud (2020)</w:t>
      </w:r>
      <w:r w:rsidR="00A411AE" w:rsidRPr="00311E07">
        <w:t>,</w:t>
      </w:r>
      <w:r w:rsidRPr="00311E07">
        <w:t xml:space="preserve"> </w:t>
      </w:r>
      <w:proofErr w:type="gramStart"/>
      <w:r w:rsidRPr="00311E07">
        <w:t>o</w:t>
      </w:r>
      <w:proofErr w:type="gramEnd"/>
      <w:r w:rsidRPr="00311E07">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w:t>
      </w:r>
      <w:proofErr w:type="gramStart"/>
      <w:r w:rsidR="003527A3" w:rsidRPr="00311E07">
        <w:t>um</w:t>
      </w:r>
      <w:proofErr w:type="gramEnd"/>
      <w:r w:rsidR="003527A3" w:rsidRPr="00311E07">
        <w:t xml:space="preserve">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w:t>
      </w:r>
      <w:proofErr w:type="spellStart"/>
      <w:r w:rsidR="00A411AE" w:rsidRPr="00311E07">
        <w:t>ii</w:t>
      </w:r>
      <w:proofErr w:type="spellEnd"/>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w:t>
      </w:r>
      <w:proofErr w:type="spellStart"/>
      <w:r w:rsidR="00A411AE" w:rsidRPr="00311E07">
        <w:t>iii</w:t>
      </w:r>
      <w:proofErr w:type="spellEnd"/>
      <w:r w:rsidR="00A411AE" w:rsidRPr="00311E07">
        <w:t>)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De acordo com Wilenski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w:t>
      </w:r>
      <w:proofErr w:type="spellStart"/>
      <w:r w:rsidR="008A011D">
        <w:t>down</w:t>
      </w:r>
      <w:proofErr w:type="spellEnd"/>
      <w:r w:rsidR="008A011D">
        <w:t xml:space="preserve"> (do agregado ao individual); b) </w:t>
      </w:r>
      <w:proofErr w:type="spellStart"/>
      <w:r w:rsidR="008A011D">
        <w:t>Bottom-up</w:t>
      </w:r>
      <w:proofErr w:type="spellEnd"/>
      <w:r w:rsidR="008A011D">
        <w:t xml:space="preserve">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w:t>
      </w:r>
      <w:proofErr w:type="spellStart"/>
      <w:r w:rsidRPr="00311E07">
        <w:t>ii</w:t>
      </w:r>
      <w:proofErr w:type="spellEnd"/>
      <w:r w:rsidRPr="00311E07">
        <w:t>) o</w:t>
      </w:r>
      <w:r w:rsidR="003527A3" w:rsidRPr="00311E07">
        <w:t>bservam-se Semelhanças/Diferenças entre os Padrões Emergentes e fenômenos no mundo;</w:t>
      </w:r>
      <w:r w:rsidRPr="00311E07">
        <w:t xml:space="preserve"> (</w:t>
      </w:r>
      <w:proofErr w:type="spellStart"/>
      <w:r w:rsidRPr="00311E07">
        <w:t>iii</w:t>
      </w:r>
      <w:proofErr w:type="spellEnd"/>
      <w:r w:rsidRPr="00311E07">
        <w:t>) r</w:t>
      </w:r>
      <w:r w:rsidR="003527A3" w:rsidRPr="00311E07">
        <w:t>efina-se do modelo na direção dos fenômenos criando uma validação do Modelo Explicativo.</w:t>
      </w:r>
    </w:p>
    <w:p w14:paraId="728C603E" w14:textId="7BFF8C13" w:rsidR="00CD1E6D" w:rsidRDefault="00524E2C" w:rsidP="00AB4B3F">
      <w:pPr>
        <w:pStyle w:val="TF-TEXTO"/>
      </w:pPr>
      <w:r w:rsidRPr="00AB4B3F">
        <w:t>Embora as simulações desempenham um papel essencial na compreensão do processo de gestão dos desastres a</w:t>
      </w:r>
      <w:r w:rsidR="003527A3" w:rsidRPr="00AB4B3F">
        <w:t xml:space="preserve"> implementação de cenários de desastres naturais com base em agentes constitui uma tarefa difícil.</w:t>
      </w:r>
      <w:r w:rsidRPr="00AB4B3F">
        <w:t xml:space="preserve"> Isto é particularmente válido no caso de desastres recorrentes, onde o aprendizado e o conhecimento acumulado desempenham um papel decisivo.</w:t>
      </w:r>
      <w:r w:rsidR="003527A3" w:rsidRPr="00AB4B3F">
        <w:t xml:space="preserve"> </w:t>
      </w:r>
      <w:r w:rsidRPr="00AB4B3F">
        <w:t>Simulações de enchentes com respostas físicas e sociais realistas são possíveis com modelagem e simulações baseadas em agentes. Por</w:t>
      </w:r>
      <w:r w:rsidR="003527A3" w:rsidRPr="00AB4B3F">
        <w:t xml:space="preserve"> isso, neste estudo adotamos ABM pois esta estratégia de modelagem permite simular o comportamento dos agentes e estudar contextos complexos com maior simplicidade. </w:t>
      </w:r>
      <w:proofErr w:type="spellStart"/>
      <w:r w:rsidRPr="00AB4B3F">
        <w:t>ABMs</w:t>
      </w:r>
      <w:proofErr w:type="spellEnd"/>
      <w:r w:rsidRPr="00AB4B3F">
        <w:t xml:space="preserve"> têm sido amplamente utilizados na simulação de evacuações de emergência. </w:t>
      </w:r>
      <w:r w:rsidR="003527A3" w:rsidRPr="00AB4B3F">
        <w:t>Considerando a modelagem e simulação por meio de ABM um dos principais desafios da pesquisa na área é selecionar a estratégia adequada de implementação.</w:t>
      </w:r>
      <w:r w:rsidRPr="00AB4B3F">
        <w:t xml:space="preserve"> </w:t>
      </w:r>
      <w:r w:rsidR="003527A3" w:rsidRPr="00AB4B3F">
        <w:t>No contexto de simulação existem três estratégias principais: 1) desenvolver a própria ferramenta de simulação; 2) recorrer a uma linguagem de uso geral e implementar</w:t>
      </w:r>
      <w:r w:rsidR="003527A3" w:rsidRPr="00524E2C">
        <w:t xml:space="preserve"> os recursos necessários; 3) adotar os recursos e bibliotecas de uma ferramenta pronta</w:t>
      </w:r>
      <w:r w:rsidR="001B561A" w:rsidRPr="00524E2C">
        <w:t>.</w:t>
      </w:r>
    </w:p>
    <w:p w14:paraId="2D51A1DC" w14:textId="6DFE7710" w:rsidR="008D51F8" w:rsidRPr="002F5330" w:rsidRDefault="008D51F8" w:rsidP="008D51F8">
      <w:pPr>
        <w:jc w:val="both"/>
        <w:rPr>
          <w:sz w:val="20"/>
          <w:szCs w:val="20"/>
        </w:rPr>
      </w:pPr>
      <w:r>
        <w:rPr>
          <w:sz w:val="20"/>
          <w:szCs w:val="20"/>
        </w:rPr>
        <w:tab/>
      </w:r>
      <w:r w:rsidRPr="002F5330">
        <w:rPr>
          <w:sz w:val="20"/>
          <w:szCs w:val="20"/>
        </w:rPr>
        <w:t>Para simulação do ABM</w:t>
      </w:r>
      <w:r w:rsidR="00460608">
        <w:rPr>
          <w:sz w:val="20"/>
          <w:szCs w:val="20"/>
        </w:rPr>
        <w:t xml:space="preserve">, segundo Gama (2024), </w:t>
      </w:r>
      <w:r w:rsidRPr="002F5330">
        <w:rPr>
          <w:sz w:val="20"/>
          <w:szCs w:val="20"/>
        </w:rPr>
        <w:t xml:space="preserve">utiliza-se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w:t>
      </w:r>
      <w:proofErr w:type="spellStart"/>
      <w:r w:rsidRPr="002F5330">
        <w:rPr>
          <w:sz w:val="20"/>
          <w:szCs w:val="20"/>
        </w:rPr>
        <w:t>multiescalar</w:t>
      </w:r>
      <w:proofErr w:type="spellEnd"/>
      <w:r w:rsidRPr="002F5330">
        <w:rPr>
          <w:sz w:val="20"/>
          <w:szCs w:val="20"/>
        </w:rPr>
        <w:t xml:space="preserve">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2" w:name="_Toc351015602"/>
      <w:bookmarkEnd w:id="26"/>
      <w:bookmarkEnd w:id="27"/>
      <w:bookmarkEnd w:id="28"/>
      <w:bookmarkEnd w:id="29"/>
      <w:bookmarkEnd w:id="30"/>
      <w:bookmarkEnd w:id="31"/>
      <w:bookmarkEnd w:id="32"/>
      <w:r w:rsidRPr="00386F2A">
        <w:t>Referências</w:t>
      </w:r>
      <w:bookmarkEnd w:id="42"/>
    </w:p>
    <w:p w14:paraId="18DB8640" w14:textId="212690ED" w:rsidR="00BD1A06" w:rsidRPr="00386F2A" w:rsidRDefault="00BD1A06" w:rsidP="0055035B">
      <w:pPr>
        <w:pStyle w:val="TF-REFERNCIASITEM0"/>
        <w:rPr>
          <w:lang w:val="en-US"/>
        </w:rPr>
      </w:pPr>
      <w:r w:rsidRPr="00386F2A">
        <w:t xml:space="preserve">ALEXANDER, D. </w:t>
      </w:r>
      <w:r w:rsidRPr="00386F2A">
        <w:rPr>
          <w:b/>
          <w:bCs/>
        </w:rPr>
        <w:t xml:space="preserve">Natural </w:t>
      </w:r>
      <w:proofErr w:type="spellStart"/>
      <w:r w:rsidRPr="00386F2A">
        <w:rPr>
          <w:b/>
          <w:bCs/>
        </w:rPr>
        <w:t>disasters</w:t>
      </w:r>
      <w:proofErr w:type="spellEnd"/>
      <w:r w:rsidRPr="00386F2A">
        <w:t xml:space="preserve">. </w:t>
      </w:r>
      <w:r w:rsidRPr="00386F2A">
        <w:rPr>
          <w:lang w:val="en-US"/>
        </w:rPr>
        <w:t>New York: Chapman &amp; Hall, 1995.</w:t>
      </w:r>
    </w:p>
    <w:p w14:paraId="204FC0A9" w14:textId="5F929D14" w:rsidR="00ED2D7F" w:rsidRPr="00386F2A" w:rsidRDefault="00ED2D7F" w:rsidP="0055035B">
      <w:pPr>
        <w:pStyle w:val="TF-REFERNCIASITEM0"/>
      </w:pPr>
      <w:r w:rsidRPr="00B63C9A">
        <w:rPr>
          <w:lang w:val="en-US"/>
        </w:rPr>
        <w:t>ABAR, S</w:t>
      </w:r>
      <w:r w:rsidR="008E0D74" w:rsidRPr="00B63C9A">
        <w:rPr>
          <w:lang w:val="en-US"/>
        </w:rPr>
        <w:t>.</w:t>
      </w:r>
      <w:r w:rsidR="00956995" w:rsidRPr="00B63C9A">
        <w:rPr>
          <w:lang w:val="en-US"/>
        </w:rPr>
        <w:t xml:space="preserve"> et al.</w:t>
      </w:r>
      <w:r w:rsidRPr="00B63C9A">
        <w:rPr>
          <w:lang w:val="en-US"/>
        </w:rPr>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Computer Science Review</w:t>
      </w:r>
      <w:r w:rsidRPr="00386F2A">
        <w:t xml:space="preserve">, </w:t>
      </w:r>
      <w:r w:rsidR="0091062B" w:rsidRPr="00386F2A">
        <w:rPr>
          <w:rFonts w:eastAsiaTheme="majorEastAsia"/>
        </w:rPr>
        <w:t>v</w:t>
      </w:r>
      <w:r w:rsidRPr="00386F2A">
        <w:t>.</w:t>
      </w:r>
      <w:r w:rsidRPr="00386F2A">
        <w:rPr>
          <w:rFonts w:eastAsiaTheme="majorEastAsia"/>
        </w:rPr>
        <w:t xml:space="preserve"> 24</w:t>
      </w:r>
      <w:r w:rsidRPr="00386F2A">
        <w:t>, May, p. 13-33, 2017.</w:t>
      </w:r>
      <w:r w:rsidR="0091062B" w:rsidRPr="00386F2A">
        <w:t xml:space="preserve"> Disponível em</w:t>
      </w:r>
      <w:r w:rsidR="009A1F0E" w:rsidRPr="00386F2A">
        <w:t>:</w:t>
      </w:r>
      <w:r w:rsidRPr="00386F2A">
        <w:t xml:space="preserve"> </w:t>
      </w:r>
      <w:r w:rsidR="00820B1F" w:rsidRPr="00386F2A">
        <w:rPr>
          <w:rFonts w:eastAsiaTheme="majorEastAsia"/>
        </w:rPr>
        <w:t xml:space="preserve">https://doi.org/10.1016/j.cosrev.2017.03.001. </w:t>
      </w:r>
      <w:r w:rsidR="00820B1F" w:rsidRPr="00386F2A">
        <w:t>Acesso em: 20 de abril de 2024.</w:t>
      </w:r>
    </w:p>
    <w:p w14:paraId="2E9ED329" w14:textId="05FEE92D" w:rsidR="00ED2D7F" w:rsidRPr="00386F2A" w:rsidRDefault="00ED2D7F" w:rsidP="0055035B">
      <w:pPr>
        <w:pStyle w:val="TF-REFERNCIASITEM0"/>
      </w:pPr>
      <w:r w:rsidRPr="00386F2A">
        <w:rPr>
          <w:lang w:val="en-US"/>
        </w:rPr>
        <w:t>BARNES, B</w:t>
      </w:r>
      <w:r w:rsidR="008E0D74" w:rsidRPr="00386F2A">
        <w:rPr>
          <w:lang w:val="en-US"/>
        </w:rPr>
        <w:t>.</w:t>
      </w:r>
      <w:r w:rsidRPr="00386F2A">
        <w:rPr>
          <w:lang w:val="en-US"/>
        </w:rPr>
        <w:t>; DUNN, S</w:t>
      </w:r>
      <w:r w:rsidR="008E0D74" w:rsidRPr="00386F2A">
        <w:rPr>
          <w:lang w:val="en-US"/>
        </w:rPr>
        <w:t>.</w:t>
      </w:r>
      <w:r w:rsidRPr="00386F2A">
        <w:rPr>
          <w:lang w:val="en-US"/>
        </w:rPr>
        <w:t xml:space="preserve">; WILKINSON, S. Natural hazards, disaster management and simulation: a bibliometric analysis of keyword searches. </w:t>
      </w:r>
      <w:r w:rsidRPr="00386F2A">
        <w:rPr>
          <w:b/>
          <w:bCs/>
        </w:rPr>
        <w:t xml:space="preserve">Natural </w:t>
      </w:r>
      <w:proofErr w:type="spellStart"/>
      <w:r w:rsidRPr="00386F2A">
        <w:rPr>
          <w:b/>
          <w:bCs/>
        </w:rPr>
        <w:t>Hazards</w:t>
      </w:r>
      <w:proofErr w:type="spellEnd"/>
      <w:r w:rsidRPr="00386F2A">
        <w:t xml:space="preserve">, </w:t>
      </w:r>
      <w:r w:rsidR="009A1F0E" w:rsidRPr="00386F2A">
        <w:t>v</w:t>
      </w:r>
      <w:r w:rsidRPr="00386F2A">
        <w:t>. 97, p. 813–840, 2019.</w:t>
      </w:r>
      <w:r w:rsidR="009A1F0E" w:rsidRPr="00386F2A">
        <w:t xml:space="preserve"> Disponível em:</w:t>
      </w:r>
      <w:r w:rsidRPr="00386F2A">
        <w:t xml:space="preserve"> </w:t>
      </w:r>
      <w:r w:rsidR="00820B1F" w:rsidRPr="00386F2A">
        <w:rPr>
          <w:noProof/>
          <w:sz w:val="20"/>
        </w:rPr>
        <w:t xml:space="preserve">https://doi.org/10.1007/s11069-019-03677-2. </w:t>
      </w:r>
      <w:r w:rsidR="00820B1F" w:rsidRPr="00386F2A">
        <w:t>Acesso em: 20 de abril de 2024.</w:t>
      </w:r>
      <w:r w:rsidR="000779BD" w:rsidRPr="00386F2A">
        <w:t xml:space="preserve"> </w:t>
      </w:r>
    </w:p>
    <w:p w14:paraId="71504CFA" w14:textId="1F24AD65" w:rsidR="00386F2A" w:rsidRPr="00386F2A" w:rsidRDefault="00386F2A" w:rsidP="0055035B">
      <w:pPr>
        <w:pStyle w:val="TF-REFERNCIASITEM0"/>
      </w:pPr>
      <w:r w:rsidRPr="00386F2A">
        <w:t xml:space="preserve">BUSAMAN, A; </w:t>
      </w:r>
      <w:proofErr w:type="spellStart"/>
      <w:r w:rsidRPr="00386F2A">
        <w:t>McNEIL</w:t>
      </w:r>
      <w:proofErr w:type="spellEnd"/>
      <w:r w:rsidRPr="00386F2A">
        <w:t xml:space="preserve">, R; CHUAI-AREE, S; ESO, M. A </w:t>
      </w:r>
      <w:proofErr w:type="spellStart"/>
      <w:r w:rsidRPr="008C1E02">
        <w:rPr>
          <w:b/>
          <w:bCs/>
        </w:rPr>
        <w:t>Parallel</w:t>
      </w:r>
      <w:proofErr w:type="spellEnd"/>
      <w:r w:rsidRPr="008C1E02">
        <w:rPr>
          <w:b/>
          <w:bCs/>
        </w:rPr>
        <w:t xml:space="preserve"> </w:t>
      </w:r>
      <w:proofErr w:type="spellStart"/>
      <w:r w:rsidRPr="008C1E02">
        <w:rPr>
          <w:b/>
          <w:bCs/>
        </w:rPr>
        <w:t>Program</w:t>
      </w:r>
      <w:proofErr w:type="spellEnd"/>
      <w:r w:rsidRPr="008C1E02">
        <w:rPr>
          <w:b/>
          <w:bCs/>
        </w:rPr>
        <w:t xml:space="preserve"> for </w:t>
      </w:r>
      <w:proofErr w:type="spellStart"/>
      <w:r w:rsidRPr="008C1E02">
        <w:rPr>
          <w:b/>
          <w:bCs/>
        </w:rPr>
        <w:t>the</w:t>
      </w:r>
      <w:proofErr w:type="spellEnd"/>
      <w:r w:rsidRPr="008C1E02">
        <w:rPr>
          <w:b/>
          <w:bCs/>
        </w:rPr>
        <w:t xml:space="preserve"> </w:t>
      </w:r>
      <w:proofErr w:type="spellStart"/>
      <w:r w:rsidRPr="008C1E02">
        <w:rPr>
          <w:b/>
          <w:bCs/>
        </w:rPr>
        <w:t>Simulation</w:t>
      </w:r>
      <w:proofErr w:type="spellEnd"/>
      <w:r w:rsidRPr="008C1E02">
        <w:rPr>
          <w:b/>
          <w:bCs/>
        </w:rPr>
        <w:t xml:space="preserve"> </w:t>
      </w:r>
      <w:proofErr w:type="spellStart"/>
      <w:r w:rsidRPr="008C1E02">
        <w:rPr>
          <w:b/>
          <w:bCs/>
        </w:rPr>
        <w:t>of</w:t>
      </w:r>
      <w:proofErr w:type="spellEnd"/>
      <w:r w:rsidRPr="008C1E02">
        <w:rPr>
          <w:b/>
          <w:bCs/>
        </w:rPr>
        <w:t xml:space="preserve"> </w:t>
      </w:r>
      <w:proofErr w:type="spellStart"/>
      <w:r w:rsidRPr="008C1E02">
        <w:rPr>
          <w:b/>
          <w:bCs/>
        </w:rPr>
        <w:t>Flooding</w:t>
      </w:r>
      <w:proofErr w:type="spellEnd"/>
      <w:r w:rsidRPr="00386F2A">
        <w:t xml:space="preserve">. Disponível em:  https://www.researchsquare.com/article/rs-4168242/v1 </w:t>
      </w:r>
      <w:r>
        <w:t>Acesso: 20 de abril de 2024.</w:t>
      </w:r>
    </w:p>
    <w:p w14:paraId="1E17957A" w14:textId="2F5C895D" w:rsidR="00ED2D7F" w:rsidRPr="00B63C9A" w:rsidRDefault="00ED2D7F" w:rsidP="0055035B">
      <w:pPr>
        <w:pStyle w:val="TF-REFERNCIASITEM0"/>
        <w:rPr>
          <w:lang w:val="en-US"/>
        </w:rPr>
      </w:pPr>
      <w:r w:rsidRPr="00386F2A">
        <w:rPr>
          <w:lang w:val="en-US"/>
        </w:rPr>
        <w:lastRenderedPageBreak/>
        <w:t>CHOO, M</w:t>
      </w:r>
      <w:r w:rsidR="006350D4" w:rsidRPr="00386F2A">
        <w:rPr>
          <w:lang w:val="en-US"/>
        </w:rPr>
        <w:t>.</w:t>
      </w:r>
      <w:r w:rsidRPr="00386F2A">
        <w:rPr>
          <w:lang w:val="en-US"/>
        </w:rPr>
        <w:t xml:space="preserve">; YOON, D. K. </w:t>
      </w:r>
      <w:r w:rsidRPr="00386F2A">
        <w:rPr>
          <w:rFonts w:eastAsiaTheme="majorEastAsia"/>
          <w:lang w:val="en-US"/>
        </w:rPr>
        <w:t>A meta-analysis of the relationship between disaster vulnerability and disaster damage</w:t>
      </w:r>
      <w:r w:rsidRPr="00386F2A">
        <w:rPr>
          <w:lang w:val="en-US"/>
        </w:rPr>
        <w:t xml:space="preserve">. </w:t>
      </w:r>
      <w:r w:rsidRPr="00386F2A">
        <w:rPr>
          <w:rFonts w:eastAsiaTheme="majorEastAsia"/>
          <w:b/>
          <w:bCs/>
          <w:noProof/>
          <w:lang w:val="en-US"/>
        </w:rPr>
        <w:t>International Journal of Disaster Risk Reduction</w:t>
      </w:r>
      <w:r w:rsidRPr="00386F2A">
        <w:rPr>
          <w:lang w:val="en-US"/>
        </w:rPr>
        <w:t xml:space="preserve">, </w:t>
      </w:r>
      <w:r w:rsidR="009A1F0E" w:rsidRPr="00386F2A">
        <w:rPr>
          <w:rFonts w:eastAsiaTheme="majorEastAsia"/>
          <w:noProof/>
          <w:lang w:val="en-US"/>
        </w:rPr>
        <w:t>v</w:t>
      </w:r>
      <w:r w:rsidRPr="00386F2A">
        <w:rPr>
          <w:noProof/>
          <w:lang w:val="en-US"/>
        </w:rPr>
        <w:t>.</w:t>
      </w:r>
      <w:r w:rsidRPr="00386F2A">
        <w:rPr>
          <w:rFonts w:eastAsiaTheme="majorEastAsia"/>
          <w:noProof/>
          <w:lang w:val="en-US"/>
        </w:rPr>
        <w:t>102</w:t>
      </w:r>
      <w:r w:rsidRPr="00386F2A">
        <w:rPr>
          <w:lang w:val="en-US"/>
        </w:rPr>
        <w:t xml:space="preserve">, n.15, </w:t>
      </w:r>
      <w:proofErr w:type="spellStart"/>
      <w:r w:rsidR="00185FE8" w:rsidRPr="00386F2A">
        <w:rPr>
          <w:lang w:val="en-US"/>
        </w:rPr>
        <w:t>f</w:t>
      </w:r>
      <w:r w:rsidR="009A1F0E" w:rsidRPr="00386F2A">
        <w:rPr>
          <w:lang w:val="en-US"/>
        </w:rPr>
        <w:t>ev</w:t>
      </w:r>
      <w:proofErr w:type="spellEnd"/>
      <w:r w:rsidRPr="00386F2A">
        <w:rPr>
          <w:lang w:val="en-US"/>
        </w:rPr>
        <w:t>. 2024.</w:t>
      </w:r>
      <w:r w:rsidR="009A1F0E" w:rsidRPr="00386F2A">
        <w:rPr>
          <w:lang w:val="en-US"/>
        </w:rPr>
        <w:t xml:space="preserve"> </w:t>
      </w:r>
      <w:proofErr w:type="spellStart"/>
      <w:r w:rsidR="009A1F0E" w:rsidRPr="00B63C9A">
        <w:rPr>
          <w:lang w:val="en-US"/>
        </w:rPr>
        <w:t>Disponível</w:t>
      </w:r>
      <w:proofErr w:type="spellEnd"/>
      <w:r w:rsidR="009A1F0E" w:rsidRPr="00B63C9A">
        <w:rPr>
          <w:lang w:val="en-US"/>
        </w:rPr>
        <w:t xml:space="preserve"> </w:t>
      </w:r>
      <w:proofErr w:type="spellStart"/>
      <w:r w:rsidR="009A1F0E" w:rsidRPr="00B63C9A">
        <w:rPr>
          <w:lang w:val="en-US"/>
        </w:rPr>
        <w:t>em</w:t>
      </w:r>
      <w:proofErr w:type="spellEnd"/>
      <w:r w:rsidR="009A1F0E" w:rsidRPr="00B63C9A">
        <w:rPr>
          <w:lang w:val="en-US"/>
        </w:rPr>
        <w:t>:</w:t>
      </w:r>
      <w:r w:rsidRPr="00B63C9A">
        <w:rPr>
          <w:lang w:val="en-US"/>
        </w:rPr>
        <w:t xml:space="preserve">  </w:t>
      </w:r>
      <w:r w:rsidR="000779BD" w:rsidRPr="00B63C9A">
        <w:rPr>
          <w:rFonts w:eastAsiaTheme="majorEastAsia"/>
          <w:noProof/>
          <w:sz w:val="20"/>
          <w:lang w:val="en-US"/>
        </w:rPr>
        <w:t>https://doi.org/10.1016/j.ijdrr.2024.104302</w:t>
      </w:r>
      <w:r w:rsidR="00820B1F" w:rsidRPr="00B63C9A">
        <w:rPr>
          <w:rFonts w:eastAsiaTheme="majorEastAsia"/>
          <w:noProof/>
          <w:sz w:val="20"/>
          <w:lang w:val="en-US"/>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05 de </w:t>
      </w:r>
      <w:proofErr w:type="spellStart"/>
      <w:r w:rsidR="00820B1F" w:rsidRPr="00B63C9A">
        <w:rPr>
          <w:lang w:val="en-US"/>
        </w:rPr>
        <w:t>abril</w:t>
      </w:r>
      <w:proofErr w:type="spellEnd"/>
      <w:r w:rsidR="00820B1F" w:rsidRPr="00B63C9A">
        <w:rPr>
          <w:lang w:val="en-US"/>
        </w:rPr>
        <w:t xml:space="preserve"> de 2024.</w:t>
      </w:r>
      <w:r w:rsidR="000779BD" w:rsidRPr="00B63C9A">
        <w:rPr>
          <w:lang w:val="en-US"/>
        </w:rPr>
        <w:t xml:space="preserve"> </w:t>
      </w:r>
    </w:p>
    <w:p w14:paraId="05A68789" w14:textId="335EAF3C" w:rsidR="001C43B1" w:rsidRPr="00386F2A" w:rsidRDefault="001C43B1" w:rsidP="0055035B">
      <w:pPr>
        <w:pStyle w:val="TF-REFERNCIASITEM0"/>
      </w:pPr>
      <w:r w:rsidRPr="00386F2A">
        <w:rPr>
          <w:lang w:val="en-US"/>
        </w:rPr>
        <w:t>DANN, G</w:t>
      </w:r>
      <w:r w:rsidR="006350D4" w:rsidRPr="00386F2A">
        <w:rPr>
          <w:lang w:val="en-US"/>
        </w:rPr>
        <w:t>.</w:t>
      </w:r>
      <w:r w:rsidRPr="00386F2A">
        <w:rPr>
          <w:lang w:val="en-US"/>
        </w:rPr>
        <w:t xml:space="preserve"> L; GUIKEMA, S</w:t>
      </w:r>
      <w:r w:rsidR="006350D4" w:rsidRPr="00386F2A">
        <w:rPr>
          <w:lang w:val="en-US"/>
        </w:rPr>
        <w:t>.</w:t>
      </w:r>
      <w:r w:rsidRPr="00386F2A">
        <w:rPr>
          <w:lang w:val="en-US"/>
        </w:rPr>
        <w:t xml:space="preserve"> D. An Agent-Based Model of Evolving Community Flood Risk. </w:t>
      </w:r>
      <w:r w:rsidRPr="00B63C9A">
        <w:rPr>
          <w:b/>
          <w:bCs/>
        </w:rPr>
        <w:t xml:space="preserve">Risk </w:t>
      </w:r>
      <w:proofErr w:type="spellStart"/>
      <w:r w:rsidRPr="00B63C9A">
        <w:rPr>
          <w:b/>
          <w:bCs/>
        </w:rPr>
        <w:t>Analysis</w:t>
      </w:r>
      <w:proofErr w:type="spellEnd"/>
      <w:r w:rsidRPr="00B63C9A">
        <w:t xml:space="preserve">, </w:t>
      </w:r>
      <w:r w:rsidR="00185FE8" w:rsidRPr="00B63C9A">
        <w:t>v</w:t>
      </w:r>
      <w:r w:rsidRPr="00B63C9A">
        <w:t>. 38, n. 6, p. 1258-1278, 2018.</w:t>
      </w:r>
      <w:r w:rsidR="00185FE8" w:rsidRPr="00B63C9A">
        <w:t xml:space="preserve"> </w:t>
      </w:r>
      <w:r w:rsidR="00185FE8" w:rsidRPr="00386F2A">
        <w:t>Disponível em:</w:t>
      </w:r>
      <w:r w:rsidRPr="00386F2A">
        <w:t xml:space="preserve"> </w:t>
      </w:r>
      <w:r w:rsidRPr="00386F2A">
        <w:rPr>
          <w:noProof/>
          <w:sz w:val="20"/>
        </w:rPr>
        <w:t>https://onlinelibrary.wiley.com/doi/full/10.1111/risa.12939</w:t>
      </w:r>
      <w:r w:rsidR="00820B1F" w:rsidRPr="00386F2A">
        <w:rPr>
          <w:rFonts w:eastAsiaTheme="majorEastAsia"/>
          <w:noProof/>
          <w:sz w:val="20"/>
        </w:rPr>
        <w:t xml:space="preserve">. </w:t>
      </w:r>
      <w:r w:rsidR="00820B1F" w:rsidRPr="00386F2A">
        <w:t xml:space="preserve">Acesso em: 10 de abril de 2024. </w:t>
      </w:r>
      <w:r w:rsidRPr="00386F2A">
        <w:t xml:space="preserve"> </w:t>
      </w:r>
    </w:p>
    <w:p w14:paraId="29930CCE" w14:textId="1B35398C" w:rsidR="008D51F8" w:rsidRPr="00386F2A" w:rsidRDefault="008D51F8" w:rsidP="0055035B">
      <w:pPr>
        <w:pStyle w:val="TF-REFERNCIASITEM0"/>
      </w:pPr>
      <w:r w:rsidRPr="00386F2A">
        <w:t xml:space="preserve">GAMA </w:t>
      </w:r>
      <w:proofErr w:type="spellStart"/>
      <w:r w:rsidRPr="00386F2A">
        <w:t>Plataform</w:t>
      </w:r>
      <w:proofErr w:type="spellEnd"/>
      <w:r w:rsidRPr="00386F2A">
        <w:t xml:space="preserve">. Disponível em: </w:t>
      </w:r>
      <w:r w:rsidRPr="00386F2A">
        <w:rPr>
          <w:sz w:val="20"/>
        </w:rPr>
        <w:t>https://github.com/gama-platform/gama</w:t>
      </w:r>
      <w:r w:rsidR="00820B1F" w:rsidRPr="00386F2A">
        <w:rPr>
          <w:sz w:val="20"/>
        </w:rPr>
        <w:t>.</w:t>
      </w:r>
      <w:r w:rsidRPr="00386F2A">
        <w:t xml:space="preserve"> Acesso em: 20 de abril de 2024.</w:t>
      </w:r>
    </w:p>
    <w:p w14:paraId="46CBB877" w14:textId="50019ECB" w:rsidR="00B60799" w:rsidRPr="00B63C9A" w:rsidRDefault="00B60799" w:rsidP="0055035B">
      <w:pPr>
        <w:pStyle w:val="TF-REFERNCIASITEM0"/>
        <w:rPr>
          <w:lang w:val="en-US"/>
        </w:rPr>
      </w:pPr>
      <w:r w:rsidRPr="00B63C9A">
        <w:t>JANSEN, G.</w:t>
      </w:r>
      <w:r w:rsidR="006350D4" w:rsidRPr="00B63C9A">
        <w:t xml:space="preserve"> </w:t>
      </w:r>
      <w:r w:rsidRPr="00B63C9A">
        <w:t>R</w:t>
      </w:r>
      <w:r w:rsidR="006350D4" w:rsidRPr="00B63C9A">
        <w:t xml:space="preserve"> et al</w:t>
      </w:r>
      <w:r w:rsidRPr="00B63C9A">
        <w:t xml:space="preserve">. </w:t>
      </w:r>
      <w:r w:rsidRPr="00386F2A">
        <w:t xml:space="preserve">Estruturação organizacional-institucional dos municípios na governança da gestão de risco de desastres em bacias hidrográficas. </w:t>
      </w:r>
      <w:r w:rsidRPr="00386F2A">
        <w:rPr>
          <w:b/>
          <w:bCs/>
        </w:rPr>
        <w:t>Revista de Gestão de Água da América Latina</w:t>
      </w:r>
      <w:r w:rsidRPr="00386F2A">
        <w:t xml:space="preserve">, 18, 2021. </w:t>
      </w:r>
      <w:r w:rsidR="00820B1F" w:rsidRPr="00386F2A">
        <w:t xml:space="preserve">Disponível em: </w:t>
      </w:r>
      <w:r w:rsidRPr="00386F2A">
        <w:rPr>
          <w:sz w:val="20"/>
        </w:rPr>
        <w:t>https://doi.org/10.21168/rega.v18e1</w:t>
      </w:r>
      <w:r w:rsidR="00820B1F" w:rsidRPr="00386F2A">
        <w:rPr>
          <w:rFonts w:eastAsiaTheme="majorEastAsia"/>
          <w:noProof/>
          <w:sz w:val="20"/>
        </w:rPr>
        <w:t xml:space="preserve">. </w:t>
      </w:r>
      <w:proofErr w:type="spellStart"/>
      <w:r w:rsidR="00820B1F" w:rsidRPr="00B63C9A">
        <w:rPr>
          <w:lang w:val="en-US"/>
        </w:rPr>
        <w:t>Acesso</w:t>
      </w:r>
      <w:proofErr w:type="spellEnd"/>
      <w:r w:rsidR="00820B1F" w:rsidRPr="00B63C9A">
        <w:rPr>
          <w:lang w:val="en-US"/>
        </w:rPr>
        <w:t xml:space="preserve"> </w:t>
      </w:r>
      <w:proofErr w:type="spellStart"/>
      <w:r w:rsidR="00820B1F" w:rsidRPr="00B63C9A">
        <w:rPr>
          <w:lang w:val="en-US"/>
        </w:rPr>
        <w:t>em</w:t>
      </w:r>
      <w:proofErr w:type="spellEnd"/>
      <w:r w:rsidR="00820B1F" w:rsidRPr="00B63C9A">
        <w:rPr>
          <w:lang w:val="en-US"/>
        </w:rPr>
        <w:t xml:space="preserve">: 13 de </w:t>
      </w:r>
      <w:proofErr w:type="spellStart"/>
      <w:r w:rsidR="00820B1F" w:rsidRPr="00B63C9A">
        <w:rPr>
          <w:lang w:val="en-US"/>
        </w:rPr>
        <w:t>abril</w:t>
      </w:r>
      <w:proofErr w:type="spellEnd"/>
      <w:r w:rsidR="00820B1F" w:rsidRPr="00B63C9A">
        <w:rPr>
          <w:lang w:val="en-US"/>
        </w:rPr>
        <w:t xml:space="preserve"> de 2024. </w:t>
      </w:r>
    </w:p>
    <w:p w14:paraId="09CE2B09" w14:textId="03138F39" w:rsidR="00ED2D7F" w:rsidRPr="00386F2A" w:rsidRDefault="00ED2D7F" w:rsidP="0055035B">
      <w:pPr>
        <w:pStyle w:val="TF-REFERNCIASITEM0"/>
        <w:rPr>
          <w:lang w:val="en-US"/>
        </w:rPr>
      </w:pPr>
      <w:r w:rsidRPr="00386F2A">
        <w:rPr>
          <w:lang w:val="en-US"/>
        </w:rPr>
        <w:t xml:space="preserve">KELMAN, I. </w:t>
      </w:r>
      <w:r w:rsidRPr="00386F2A">
        <w:rPr>
          <w:b/>
          <w:bCs/>
          <w:lang w:val="en-US"/>
        </w:rPr>
        <w:t>Disaster by choice: how our actions turn natural hazards into catastrophes</w:t>
      </w:r>
      <w:r w:rsidRPr="00386F2A">
        <w:rPr>
          <w:lang w:val="en-US"/>
        </w:rPr>
        <w:t>. Oxford: Oxford University Pres, 2020.</w:t>
      </w:r>
    </w:p>
    <w:p w14:paraId="64494EFE" w14:textId="4FB67A3B" w:rsidR="00B60799" w:rsidRPr="00386F2A" w:rsidRDefault="00ED2D7F" w:rsidP="0055035B">
      <w:pPr>
        <w:pStyle w:val="TF-REFERNCIASITEM0"/>
      </w:pPr>
      <w:r w:rsidRPr="00386F2A">
        <w:rPr>
          <w:lang w:val="en-US"/>
        </w:rPr>
        <w:t xml:space="preserve">MAHMOUD, M. </w:t>
      </w:r>
      <w:r w:rsidRPr="00386F2A">
        <w:rPr>
          <w:b/>
          <w:bCs/>
          <w:lang w:val="en-US"/>
        </w:rPr>
        <w:t>Multiagent Systems Introduction and Coordination Control</w:t>
      </w:r>
      <w:r w:rsidRPr="00386F2A">
        <w:rPr>
          <w:lang w:val="en-US"/>
        </w:rPr>
        <w:t xml:space="preserve">. </w:t>
      </w:r>
      <w:r w:rsidRPr="00386F2A">
        <w:t>London: CRC Press, 2020.</w:t>
      </w:r>
    </w:p>
    <w:p w14:paraId="1BD492D7" w14:textId="4425D4B5" w:rsidR="00DA15B9" w:rsidRPr="00386F2A" w:rsidRDefault="009169FF" w:rsidP="0055035B">
      <w:pPr>
        <w:pStyle w:val="TF-REFERNCIASITEM0"/>
      </w:pPr>
      <w:r w:rsidRPr="00D226E4">
        <w:rPr>
          <w:lang w:val="en-US"/>
        </w:rPr>
        <w:t>MATTEDI, M</w:t>
      </w:r>
      <w:r w:rsidR="006350D4" w:rsidRPr="00D226E4">
        <w:rPr>
          <w:lang w:val="en-US"/>
        </w:rPr>
        <w:t>.</w:t>
      </w:r>
      <w:r w:rsidRPr="00D226E4">
        <w:rPr>
          <w:lang w:val="en-US"/>
        </w:rPr>
        <w:t xml:space="preserve"> A</w:t>
      </w:r>
      <w:r w:rsidR="00D226E4" w:rsidRPr="00D226E4">
        <w:rPr>
          <w:lang w:val="en-US"/>
        </w:rPr>
        <w:t>.</w:t>
      </w:r>
      <w:r w:rsidR="006350D4" w:rsidRPr="00D226E4">
        <w:rPr>
          <w:lang w:val="en-US"/>
        </w:rPr>
        <w:t xml:space="preserve"> et al</w:t>
      </w:r>
      <w:r w:rsidR="00DA15B9" w:rsidRPr="00D226E4">
        <w:rPr>
          <w:lang w:val="en-US"/>
        </w:rPr>
        <w:t xml:space="preserve">. </w:t>
      </w:r>
      <w:r w:rsidR="00DA15B9" w:rsidRPr="00386F2A">
        <w:rPr>
          <w:color w:val="000000"/>
        </w:rPr>
        <w:t xml:space="preserve">Aplicação do índice de vulnerabilidade socioambiental a desastres por meio de Sistema de Informação Geográfica (SIG): estudo de caso do município de Blumenau (SC). </w:t>
      </w:r>
      <w:r w:rsidR="00DA15B9" w:rsidRPr="00386F2A">
        <w:rPr>
          <w:b/>
          <w:bCs/>
          <w:color w:val="000000"/>
        </w:rPr>
        <w:t xml:space="preserve">J. </w:t>
      </w:r>
      <w:proofErr w:type="spellStart"/>
      <w:r w:rsidR="00DA15B9" w:rsidRPr="00386F2A">
        <w:rPr>
          <w:b/>
          <w:bCs/>
          <w:color w:val="000000"/>
        </w:rPr>
        <w:t>Environ</w:t>
      </w:r>
      <w:proofErr w:type="spellEnd"/>
      <w:r w:rsidR="00DA15B9" w:rsidRPr="00386F2A">
        <w:rPr>
          <w:b/>
          <w:bCs/>
          <w:color w:val="000000"/>
        </w:rPr>
        <w:t xml:space="preserve">. </w:t>
      </w:r>
      <w:proofErr w:type="spellStart"/>
      <w:r w:rsidR="00DA15B9" w:rsidRPr="00386F2A">
        <w:rPr>
          <w:b/>
          <w:bCs/>
          <w:color w:val="000000"/>
        </w:rPr>
        <w:t>Manag</w:t>
      </w:r>
      <w:proofErr w:type="spellEnd"/>
      <w:r w:rsidR="00DA15B9" w:rsidRPr="00386F2A">
        <w:rPr>
          <w:b/>
          <w:bCs/>
          <w:color w:val="000000"/>
        </w:rPr>
        <w:t>. &amp; Sust</w:t>
      </w:r>
      <w:r w:rsidR="00DA15B9" w:rsidRPr="00386F2A">
        <w:rPr>
          <w:color w:val="000000"/>
        </w:rPr>
        <w:t>.,13(1), 1-43, e23423.</w:t>
      </w:r>
      <w:r w:rsidR="003210AE" w:rsidRPr="00386F2A">
        <w:rPr>
          <w:color w:val="000000"/>
        </w:rPr>
        <w:t xml:space="preserve"> Disponível em:</w:t>
      </w:r>
      <w:r w:rsidR="00DA15B9" w:rsidRPr="00386F2A">
        <w:rPr>
          <w:color w:val="000000"/>
        </w:rPr>
        <w:t xml:space="preserve"> </w:t>
      </w:r>
      <w:r w:rsidR="00DA15B9" w:rsidRPr="00386F2A">
        <w:rPr>
          <w:sz w:val="20"/>
        </w:rPr>
        <w:t>https://doi.org/10.5585/2024.23423</w:t>
      </w:r>
      <w:r w:rsidR="003210AE" w:rsidRPr="00386F2A">
        <w:rPr>
          <w:rFonts w:eastAsiaTheme="majorEastAsia"/>
          <w:noProof/>
          <w:sz w:val="20"/>
        </w:rPr>
        <w:t xml:space="preserve">. </w:t>
      </w:r>
      <w:r w:rsidR="003210AE" w:rsidRPr="00386F2A">
        <w:t xml:space="preserve">Acesso em: 21 de abril de 2024. </w:t>
      </w:r>
    </w:p>
    <w:p w14:paraId="7DD1A204" w14:textId="4082FC68" w:rsidR="001C43B1" w:rsidRDefault="00ED2D7F" w:rsidP="0055035B">
      <w:pPr>
        <w:pStyle w:val="TF-REFERNCIASITEM0"/>
      </w:pPr>
      <w:r w:rsidRPr="00386F2A">
        <w:t xml:space="preserve">MATTEDI, M. Dilemas e perspectivas da abordagem sociológica dos desastres. </w:t>
      </w:r>
      <w:r w:rsidRPr="00386F2A">
        <w:rPr>
          <w:b/>
          <w:bCs/>
        </w:rPr>
        <w:t>Tempo Social</w:t>
      </w:r>
      <w:r w:rsidRPr="00386F2A">
        <w:t xml:space="preserve">, </w:t>
      </w:r>
      <w:r w:rsidR="003210AE" w:rsidRPr="00386F2A">
        <w:t>v</w:t>
      </w:r>
      <w:r w:rsidRPr="00386F2A">
        <w:t xml:space="preserve">. 29, n. 3, p. 261-285, 2017. </w:t>
      </w:r>
      <w:r w:rsidR="003210AE" w:rsidRPr="00386F2A">
        <w:t xml:space="preserve">Disponível em: </w:t>
      </w:r>
      <w:r w:rsidR="00B60799" w:rsidRPr="00386F2A">
        <w:rPr>
          <w:noProof/>
          <w:sz w:val="20"/>
        </w:rPr>
        <w:t>https://www.revistas.usp.br/ts/article/view/111685/136342</w:t>
      </w:r>
      <w:r w:rsidR="003210AE" w:rsidRPr="00386F2A">
        <w:rPr>
          <w:rFonts w:eastAsiaTheme="majorEastAsia"/>
          <w:noProof/>
          <w:sz w:val="20"/>
        </w:rPr>
        <w:t xml:space="preserve">. </w:t>
      </w:r>
      <w:r w:rsidR="003210AE" w:rsidRPr="00386F2A">
        <w:t xml:space="preserve">Acesso em: 20 de abril de 2024. </w:t>
      </w:r>
    </w:p>
    <w:p w14:paraId="03C43620" w14:textId="37145896" w:rsidR="00ED2420" w:rsidRPr="0055035B" w:rsidRDefault="00ED2420" w:rsidP="0055035B">
      <w:pPr>
        <w:pStyle w:val="TF-REFERNCIASITEM0"/>
        <w:rPr>
          <w:color w:val="222222"/>
          <w:sz w:val="20"/>
          <w:shd w:val="clear" w:color="auto" w:fill="FFFFFF"/>
        </w:rPr>
      </w:pPr>
      <w:r w:rsidRPr="00ED2420">
        <w:rPr>
          <w:sz w:val="20"/>
          <w:lang w:val="en-US"/>
        </w:rPr>
        <w:t>PEEK, L; WACHTENDORF, T; MEYER, M. A. Sociology of disasters</w:t>
      </w:r>
      <w:r w:rsidRPr="0055035B">
        <w:rPr>
          <w:b/>
          <w:bCs/>
          <w:sz w:val="20"/>
          <w:lang w:val="en-US"/>
        </w:rPr>
        <w:t xml:space="preserve">. </w:t>
      </w:r>
      <w:r w:rsidRPr="0055035B">
        <w:rPr>
          <w:b/>
          <w:bCs/>
          <w:color w:val="222222"/>
          <w:sz w:val="20"/>
          <w:shd w:val="clear" w:color="auto" w:fill="FFFFFF"/>
          <w:lang w:val="en-US"/>
        </w:rPr>
        <w:t> In</w:t>
      </w:r>
      <w:r w:rsidRPr="00B63C9A">
        <w:rPr>
          <w:color w:val="222222"/>
          <w:sz w:val="20"/>
          <w:shd w:val="clear" w:color="auto" w:fill="FFFFFF"/>
          <w:lang w:val="en-US"/>
        </w:rPr>
        <w:t xml:space="preserve">: SCHAEFER, Schaefer, C. B; MALIN, J. A; PEEK, </w:t>
      </w:r>
      <w:proofErr w:type="gramStart"/>
      <w:r w:rsidRPr="00B63C9A">
        <w:rPr>
          <w:color w:val="222222"/>
          <w:sz w:val="20"/>
          <w:shd w:val="clear" w:color="auto" w:fill="FFFFFF"/>
          <w:lang w:val="en-US"/>
        </w:rPr>
        <w:t>L;  PELLOW</w:t>
      </w:r>
      <w:proofErr w:type="gramEnd"/>
      <w:r w:rsidRPr="00B63C9A">
        <w:rPr>
          <w:color w:val="222222"/>
          <w:sz w:val="20"/>
          <w:shd w:val="clear" w:color="auto" w:fill="FFFFFF"/>
          <w:lang w:val="en-US"/>
        </w:rPr>
        <w:t xml:space="preserve">, D.N; HUANG, X. (eds) Handbook of Environmental Sociology. Handbooks of Sociology and Social Research. </w:t>
      </w:r>
      <w:r w:rsidRPr="00622741">
        <w:rPr>
          <w:color w:val="222222"/>
          <w:sz w:val="20"/>
          <w:shd w:val="clear" w:color="auto" w:fill="FFFFFF"/>
          <w:lang w:val="en-US"/>
        </w:rPr>
        <w:t>Springer, Cham.</w:t>
      </w:r>
      <w:r w:rsidR="0055035B" w:rsidRPr="00622741">
        <w:rPr>
          <w:color w:val="222222"/>
          <w:sz w:val="20"/>
          <w:shd w:val="clear" w:color="auto" w:fill="FFFFFF"/>
          <w:lang w:val="en-US"/>
        </w:rPr>
        <w:t xml:space="preserve"> </w:t>
      </w:r>
      <w:proofErr w:type="spellStart"/>
      <w:r w:rsidR="0055035B" w:rsidRPr="00622741">
        <w:rPr>
          <w:color w:val="222222"/>
          <w:sz w:val="20"/>
          <w:shd w:val="clear" w:color="auto" w:fill="FFFFFF"/>
          <w:lang w:val="en-US"/>
        </w:rPr>
        <w:t>Disponível</w:t>
      </w:r>
      <w:proofErr w:type="spellEnd"/>
      <w:r w:rsidR="0055035B" w:rsidRPr="00622741">
        <w:rPr>
          <w:color w:val="222222"/>
          <w:sz w:val="20"/>
          <w:shd w:val="clear" w:color="auto" w:fill="FFFFFF"/>
          <w:lang w:val="en-US"/>
        </w:rPr>
        <w:t xml:space="preserve"> </w:t>
      </w:r>
      <w:proofErr w:type="spellStart"/>
      <w:r w:rsidR="0055035B" w:rsidRPr="00622741">
        <w:rPr>
          <w:color w:val="222222"/>
          <w:sz w:val="20"/>
          <w:shd w:val="clear" w:color="auto" w:fill="FFFFFF"/>
          <w:lang w:val="en-US"/>
        </w:rPr>
        <w:t>em</w:t>
      </w:r>
      <w:proofErr w:type="spellEnd"/>
      <w:r w:rsidR="0055035B" w:rsidRPr="00622741">
        <w:rPr>
          <w:color w:val="222222"/>
          <w:sz w:val="20"/>
          <w:shd w:val="clear" w:color="auto" w:fill="FFFFFF"/>
          <w:lang w:val="en-US"/>
        </w:rPr>
        <w:t>:</w:t>
      </w:r>
      <w:r w:rsidRPr="00622741">
        <w:rPr>
          <w:color w:val="222222"/>
          <w:sz w:val="20"/>
          <w:shd w:val="clear" w:color="auto" w:fill="FFFFFF"/>
          <w:lang w:val="en-US"/>
        </w:rPr>
        <w:t xml:space="preserve"> https://doi.org/10.1007/978-3-030-77712-8_11</w:t>
      </w:r>
      <w:r w:rsidR="0055035B" w:rsidRPr="00622741">
        <w:rPr>
          <w:color w:val="222222"/>
          <w:sz w:val="20"/>
          <w:shd w:val="clear" w:color="auto" w:fill="FFFFFF"/>
          <w:lang w:val="en-US"/>
        </w:rPr>
        <w:t xml:space="preserve">. </w:t>
      </w:r>
      <w:r w:rsidR="0055035B" w:rsidRPr="00386F2A">
        <w:t>Acesso em: 21 de abril de 2024.</w:t>
      </w:r>
    </w:p>
    <w:p w14:paraId="5B5CDFCC" w14:textId="6905D40E" w:rsidR="00ED2420" w:rsidRPr="00B63C9A" w:rsidRDefault="00ED2420" w:rsidP="0055035B">
      <w:pPr>
        <w:pStyle w:val="TF-REFERNCIASITEM0"/>
        <w:rPr>
          <w:sz w:val="20"/>
        </w:rPr>
      </w:pPr>
      <w:r w:rsidRPr="00B63C9A">
        <w:rPr>
          <w:sz w:val="20"/>
        </w:rPr>
        <w:t>Acesso em: 26 de abril de 2024.</w:t>
      </w:r>
    </w:p>
    <w:p w14:paraId="55AFE188" w14:textId="6313A595" w:rsidR="00ED2420" w:rsidRPr="00386F2A" w:rsidRDefault="00ED2420" w:rsidP="0055035B">
      <w:pPr>
        <w:pStyle w:val="TF-REFERNCIASITEM0"/>
        <w:rPr>
          <w:lang w:val="en-US"/>
        </w:rPr>
      </w:pPr>
      <w:r w:rsidRPr="00386F2A">
        <w:rPr>
          <w:lang w:val="en-US"/>
        </w:rPr>
        <w:t xml:space="preserve">PERRY, R. W.; QUARANTELLI, E. L. </w:t>
      </w:r>
      <w:proofErr w:type="spellStart"/>
      <w:r w:rsidRPr="00386F2A">
        <w:rPr>
          <w:b/>
          <w:bCs/>
          <w:lang w:val="en-US"/>
        </w:rPr>
        <w:t>Whats</w:t>
      </w:r>
      <w:proofErr w:type="spellEnd"/>
      <w:r w:rsidRPr="00386F2A">
        <w:rPr>
          <w:b/>
          <w:bCs/>
          <w:lang w:val="en-US"/>
        </w:rPr>
        <w:t xml:space="preserve"> is a </w:t>
      </w:r>
      <w:proofErr w:type="gramStart"/>
      <w:r w:rsidRPr="00386F2A">
        <w:rPr>
          <w:b/>
          <w:bCs/>
          <w:lang w:val="en-US"/>
        </w:rPr>
        <w:t>disasters</w:t>
      </w:r>
      <w:proofErr w:type="gramEnd"/>
      <w:r w:rsidRPr="00386F2A">
        <w:rPr>
          <w:b/>
          <w:bCs/>
          <w:lang w:val="en-US"/>
        </w:rPr>
        <w:t>? New answers to old questions</w:t>
      </w:r>
      <w:r w:rsidRPr="00386F2A">
        <w:rPr>
          <w:lang w:val="en-US"/>
        </w:rPr>
        <w:t>. New York: Xlibris Corporation, 2005.</w:t>
      </w:r>
    </w:p>
    <w:p w14:paraId="4C7AB21C" w14:textId="576BEFDA" w:rsidR="00ED2D7F" w:rsidRPr="00386F2A" w:rsidRDefault="00ED2D7F" w:rsidP="0055035B">
      <w:pPr>
        <w:pStyle w:val="TF-REFERNCIASITEM0"/>
        <w:rPr>
          <w:lang w:val="en-US"/>
        </w:rPr>
      </w:pPr>
      <w:r w:rsidRPr="00386F2A">
        <w:rPr>
          <w:lang w:val="en-US"/>
        </w:rPr>
        <w:t>PHILLIPS, B</w:t>
      </w:r>
      <w:r w:rsidR="008E0D74" w:rsidRPr="00386F2A">
        <w:rPr>
          <w:lang w:val="en-US"/>
        </w:rPr>
        <w:t>.</w:t>
      </w:r>
      <w:r w:rsidRPr="00386F2A">
        <w:rPr>
          <w:lang w:val="en-US"/>
        </w:rPr>
        <w:t xml:space="preserve"> </w:t>
      </w:r>
      <w:r w:rsidR="004D02C7" w:rsidRPr="00386F2A">
        <w:rPr>
          <w:lang w:val="en-US"/>
        </w:rPr>
        <w:t>D. et al.</w:t>
      </w:r>
      <w:r w:rsidRPr="00386F2A">
        <w:rPr>
          <w:lang w:val="en-US"/>
        </w:rPr>
        <w:t xml:space="preserve"> </w:t>
      </w:r>
      <w:r w:rsidRPr="00386F2A">
        <w:rPr>
          <w:b/>
          <w:bCs/>
          <w:lang w:val="en-US"/>
        </w:rPr>
        <w:t>Social Vulnerability to disasters</w:t>
      </w:r>
      <w:r w:rsidRPr="00386F2A">
        <w:rPr>
          <w:lang w:val="en-US"/>
        </w:rPr>
        <w:t>. New York: Taylor &amp; Francis, 2010.</w:t>
      </w:r>
    </w:p>
    <w:p w14:paraId="1A0FBD5B" w14:textId="7069A5F0" w:rsidR="00ED2D7F" w:rsidRPr="00B63C9A" w:rsidRDefault="00ED2D7F" w:rsidP="0055035B">
      <w:pPr>
        <w:pStyle w:val="TF-REFERNCIASITEM0"/>
        <w:rPr>
          <w:lang w:val="en-US"/>
        </w:rPr>
      </w:pPr>
      <w:r w:rsidRPr="00386F2A">
        <w:rPr>
          <w:lang w:val="en-US"/>
        </w:rPr>
        <w:t xml:space="preserve">TIERNEY, K. </w:t>
      </w:r>
      <w:r w:rsidRPr="00386F2A">
        <w:rPr>
          <w:b/>
          <w:bCs/>
          <w:lang w:val="en-US"/>
        </w:rPr>
        <w:t>Disasters: a sociological approach</w:t>
      </w:r>
      <w:r w:rsidRPr="00386F2A">
        <w:rPr>
          <w:lang w:val="en-US"/>
        </w:rPr>
        <w:t xml:space="preserve">. </w:t>
      </w:r>
      <w:r w:rsidRPr="00B63C9A">
        <w:rPr>
          <w:lang w:val="en-US"/>
        </w:rPr>
        <w:t>Cambridge: Polity Press, 2020.</w:t>
      </w:r>
      <w:r w:rsidR="00506374" w:rsidRPr="00B63C9A">
        <w:rPr>
          <w:lang w:val="en-US"/>
        </w:rPr>
        <w:t xml:space="preserve"> </w:t>
      </w:r>
    </w:p>
    <w:p w14:paraId="77BC3583" w14:textId="196381C2" w:rsidR="00ED2D7F" w:rsidRPr="00386F2A" w:rsidRDefault="00ED2D7F" w:rsidP="0055035B">
      <w:pPr>
        <w:pStyle w:val="TF-REFERNCIASITEM0"/>
        <w:rPr>
          <w:lang w:val="en-US"/>
        </w:rPr>
      </w:pPr>
      <w:r w:rsidRPr="00386F2A">
        <w:rPr>
          <w:lang w:val="en-US"/>
        </w:rPr>
        <w:t>TOBIN, G</w:t>
      </w:r>
      <w:r w:rsidR="008E0D74" w:rsidRPr="00386F2A">
        <w:rPr>
          <w:lang w:val="en-US"/>
        </w:rPr>
        <w:t>.</w:t>
      </w:r>
      <w:r w:rsidRPr="00386F2A">
        <w:rPr>
          <w:lang w:val="en-US"/>
        </w:rPr>
        <w:t xml:space="preserve"> A; MONTZ, B</w:t>
      </w:r>
      <w:r w:rsidR="008E0D74" w:rsidRPr="00386F2A">
        <w:rPr>
          <w:lang w:val="en-US"/>
        </w:rPr>
        <w:t>.</w:t>
      </w:r>
      <w:r w:rsidRPr="00386F2A">
        <w:rPr>
          <w:lang w:val="en-US"/>
        </w:rPr>
        <w:t xml:space="preserve"> E. </w:t>
      </w:r>
      <w:r w:rsidRPr="00386F2A">
        <w:rPr>
          <w:b/>
          <w:bCs/>
          <w:lang w:val="en-US"/>
        </w:rPr>
        <w:t xml:space="preserve">Natural hazards: </w:t>
      </w:r>
      <w:proofErr w:type="spellStart"/>
      <w:r w:rsidRPr="00386F2A">
        <w:rPr>
          <w:b/>
          <w:bCs/>
          <w:lang w:val="en-US"/>
        </w:rPr>
        <w:t>explnation</w:t>
      </w:r>
      <w:proofErr w:type="spellEnd"/>
      <w:r w:rsidRPr="00386F2A">
        <w:rPr>
          <w:b/>
          <w:bCs/>
          <w:lang w:val="en-US"/>
        </w:rPr>
        <w:t xml:space="preserve"> and integration</w:t>
      </w:r>
      <w:r w:rsidRPr="00386F2A">
        <w:rPr>
          <w:lang w:val="en-US"/>
        </w:rPr>
        <w:t>. London: The Guildford Press, 1997.</w:t>
      </w:r>
    </w:p>
    <w:p w14:paraId="0A5DD589" w14:textId="7F624E7E" w:rsidR="00ED2D7F" w:rsidRPr="00386F2A" w:rsidRDefault="00ED2D7F" w:rsidP="0055035B">
      <w:pPr>
        <w:pStyle w:val="TF-REFERNCIASITEM0"/>
        <w:rPr>
          <w:lang w:val="en-US"/>
        </w:rPr>
      </w:pPr>
      <w:r w:rsidRPr="00386F2A">
        <w:rPr>
          <w:lang w:val="en-US"/>
        </w:rPr>
        <w:t>TAILLANDIER, F</w:t>
      </w:r>
      <w:r w:rsidR="008E0D74" w:rsidRPr="00386F2A">
        <w:rPr>
          <w:lang w:val="en-US"/>
        </w:rPr>
        <w:t>.</w:t>
      </w:r>
      <w:r w:rsidR="00C72AB3" w:rsidRPr="00386F2A">
        <w:rPr>
          <w:lang w:val="en-US"/>
        </w:rPr>
        <w:t xml:space="preserve"> et al</w:t>
      </w:r>
      <w:r w:rsidRPr="00386F2A">
        <w:rPr>
          <w:lang w:val="en-US"/>
        </w:rPr>
        <w:t xml:space="preserve">. An agent-based model to simulate inhabitants’ behavior during a flood event. </w:t>
      </w:r>
      <w:hyperlink r:id="rId13" w:tooltip="Go to International Journal of Disaster Risk Reduction on ScienceDirect" w:history="1">
        <w:r w:rsidRPr="00386F2A">
          <w:rPr>
            <w:rStyle w:val="anchor-text"/>
            <w:b/>
            <w:bCs/>
            <w:sz w:val="20"/>
            <w:lang w:val="en-US"/>
          </w:rPr>
          <w:t>International Journal of Disaster Risk Reduction</w:t>
        </w:r>
      </w:hyperlink>
      <w:r w:rsidRPr="00386F2A">
        <w:rPr>
          <w:b/>
          <w:bCs/>
          <w:lang w:val="en-US"/>
        </w:rPr>
        <w:t xml:space="preserve">, </w:t>
      </w:r>
      <w:hyperlink r:id="rId14" w:tooltip="Go to table of contents for this volume/issue" w:history="1">
        <w:r w:rsidR="00377D94" w:rsidRPr="00386F2A">
          <w:rPr>
            <w:rStyle w:val="anchor-text"/>
            <w:sz w:val="20"/>
            <w:lang w:val="en-US"/>
          </w:rPr>
          <w:t>v</w:t>
        </w:r>
        <w:r w:rsidRPr="00386F2A">
          <w:rPr>
            <w:rStyle w:val="anchor-text"/>
            <w:sz w:val="20"/>
            <w:lang w:val="en-US"/>
          </w:rPr>
          <w:t>. 64</w:t>
        </w:r>
      </w:hyperlink>
      <w:r w:rsidRPr="00386F2A">
        <w:rPr>
          <w:lang w:val="en-US"/>
        </w:rPr>
        <w:t>, </w:t>
      </w:r>
      <w:r w:rsidR="00377D94" w:rsidRPr="00386F2A">
        <w:rPr>
          <w:lang w:val="en-US"/>
        </w:rPr>
        <w:t>o</w:t>
      </w:r>
      <w:r w:rsidRPr="00386F2A">
        <w:rPr>
          <w:lang w:val="en-US"/>
        </w:rPr>
        <w:t xml:space="preserve">ct. p.  2021. </w:t>
      </w:r>
      <w:proofErr w:type="spellStart"/>
      <w:r w:rsidR="00377D94" w:rsidRPr="00B63C9A">
        <w:rPr>
          <w:lang w:val="en-US"/>
        </w:rPr>
        <w:t>Disponível</w:t>
      </w:r>
      <w:proofErr w:type="spellEnd"/>
      <w:r w:rsidR="00377D94" w:rsidRPr="00B63C9A">
        <w:rPr>
          <w:lang w:val="en-US"/>
        </w:rPr>
        <w:t xml:space="preserve"> </w:t>
      </w:r>
      <w:proofErr w:type="spellStart"/>
      <w:r w:rsidR="00377D94" w:rsidRPr="00B63C9A">
        <w:rPr>
          <w:lang w:val="en-US"/>
        </w:rPr>
        <w:t>em</w:t>
      </w:r>
      <w:proofErr w:type="spellEnd"/>
      <w:r w:rsidR="00377D94" w:rsidRPr="00B63C9A">
        <w:rPr>
          <w:lang w:val="en-US"/>
        </w:rPr>
        <w:t xml:space="preserve">: </w:t>
      </w:r>
      <w:r w:rsidR="000779BD" w:rsidRPr="00B63C9A">
        <w:rPr>
          <w:noProof/>
          <w:sz w:val="20"/>
          <w:lang w:val="en-US"/>
        </w:rPr>
        <w:t>https://www.sciencedirect.com/science/article/pii/S2212420921004647?ref=pdf_download&amp;fr=RR-2&amp;rr=871b89a93cfdf90d#page=0.34</w:t>
      </w:r>
      <w:r w:rsidR="00377D94" w:rsidRPr="00B63C9A">
        <w:rPr>
          <w:rFonts w:eastAsiaTheme="majorEastAsia"/>
          <w:noProof/>
          <w:sz w:val="20"/>
          <w:lang w:val="en-US"/>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11 de </w:t>
      </w:r>
      <w:proofErr w:type="spellStart"/>
      <w:r w:rsidR="00377D94" w:rsidRPr="00386F2A">
        <w:rPr>
          <w:lang w:val="en-US"/>
        </w:rPr>
        <w:t>abril</w:t>
      </w:r>
      <w:proofErr w:type="spellEnd"/>
      <w:r w:rsidR="00377D94" w:rsidRPr="00386F2A">
        <w:rPr>
          <w:lang w:val="en-US"/>
        </w:rPr>
        <w:t xml:space="preserve"> de 2024. </w:t>
      </w:r>
    </w:p>
    <w:p w14:paraId="37C7065B" w14:textId="3F1A6F63" w:rsidR="00ED2D7F" w:rsidRPr="00386F2A" w:rsidRDefault="00ED2D7F" w:rsidP="0055035B">
      <w:pPr>
        <w:pStyle w:val="TF-REFERNCIASITEM0"/>
        <w:rPr>
          <w:lang w:val="en-US"/>
        </w:rPr>
      </w:pPr>
      <w:bookmarkStart w:id="43" w:name="_Hlk164448373"/>
      <w:r w:rsidRPr="00386F2A">
        <w:rPr>
          <w:lang w:val="en-US"/>
        </w:rPr>
        <w:t>WILENSKI, U</w:t>
      </w:r>
      <w:r w:rsidR="008E0D74" w:rsidRPr="00386F2A">
        <w:rPr>
          <w:lang w:val="en-US"/>
        </w:rPr>
        <w:t>.</w:t>
      </w:r>
      <w:r w:rsidRPr="00386F2A">
        <w:rPr>
          <w:lang w:val="en-US"/>
        </w:rPr>
        <w:t xml:space="preserve">; RAND, </w:t>
      </w:r>
      <w:bookmarkEnd w:id="43"/>
      <w:r w:rsidRPr="00386F2A">
        <w:rPr>
          <w:lang w:val="en-US"/>
        </w:rPr>
        <w:t xml:space="preserve">W. </w:t>
      </w:r>
      <w:r w:rsidRPr="00386F2A">
        <w:rPr>
          <w:b/>
          <w:bCs/>
          <w:lang w:val="en-US"/>
        </w:rPr>
        <w:t xml:space="preserve">An introduction to agent-based modeling: modeling natural, social, and engineered complex systems with </w:t>
      </w:r>
      <w:proofErr w:type="spellStart"/>
      <w:r w:rsidRPr="00386F2A">
        <w:rPr>
          <w:b/>
          <w:bCs/>
          <w:lang w:val="en-US"/>
        </w:rPr>
        <w:t>NetLogo</w:t>
      </w:r>
      <w:proofErr w:type="spellEnd"/>
      <w:r w:rsidRPr="00386F2A">
        <w:rPr>
          <w:b/>
          <w:bCs/>
          <w:lang w:val="en-US"/>
        </w:rPr>
        <w:t>.</w:t>
      </w:r>
      <w:r w:rsidRPr="00386F2A">
        <w:rPr>
          <w:lang w:val="en-US"/>
        </w:rPr>
        <w:t xml:space="preserve"> Boston: MIT Press, 2015.</w:t>
      </w:r>
    </w:p>
    <w:p w14:paraId="694BA174" w14:textId="75FE51F9" w:rsidR="00ED2D7F" w:rsidRPr="00386F2A" w:rsidRDefault="00ED2D7F" w:rsidP="0055035B">
      <w:pPr>
        <w:pStyle w:val="TF-REFERNCIASITEM0"/>
        <w:rPr>
          <w:lang w:val="en-US"/>
        </w:rPr>
      </w:pPr>
      <w:r w:rsidRPr="00386F2A">
        <w:rPr>
          <w:lang w:val="en-US"/>
        </w:rPr>
        <w:t>ZHANG, R</w:t>
      </w:r>
      <w:r w:rsidR="008E0D74" w:rsidRPr="00386F2A">
        <w:rPr>
          <w:lang w:val="en-US"/>
        </w:rPr>
        <w:t xml:space="preserve">. </w:t>
      </w:r>
      <w:r w:rsidR="00506374" w:rsidRPr="00386F2A">
        <w:rPr>
          <w:lang w:val="en-US"/>
        </w:rPr>
        <w:t>et al</w:t>
      </w:r>
      <w:r w:rsidRPr="00386F2A">
        <w:rPr>
          <w:lang w:val="en-US"/>
        </w:rPr>
        <w:t xml:space="preserve">. An agent-based model to simulate human responses to flash flood warnings for improving evacuation performance. </w:t>
      </w:r>
      <w:r w:rsidRPr="00B63C9A">
        <w:rPr>
          <w:i/>
          <w:iCs/>
        </w:rPr>
        <w:t xml:space="preserve">Jornal </w:t>
      </w:r>
      <w:proofErr w:type="spellStart"/>
      <w:r w:rsidRPr="00B63C9A">
        <w:rPr>
          <w:i/>
          <w:iCs/>
        </w:rPr>
        <w:t>of</w:t>
      </w:r>
      <w:proofErr w:type="spellEnd"/>
      <w:r w:rsidRPr="00B63C9A">
        <w:rPr>
          <w:i/>
          <w:iCs/>
        </w:rPr>
        <w:t xml:space="preserve"> </w:t>
      </w:r>
      <w:proofErr w:type="spellStart"/>
      <w:r w:rsidRPr="00B63C9A">
        <w:rPr>
          <w:i/>
          <w:iCs/>
        </w:rPr>
        <w:t>Hydrology</w:t>
      </w:r>
      <w:proofErr w:type="spellEnd"/>
      <w:r w:rsidRPr="00B63C9A">
        <w:t>, n. 628, p. 1-15, 2024.</w:t>
      </w:r>
      <w:r w:rsidR="00377D94" w:rsidRPr="00B63C9A">
        <w:t xml:space="preserve"> </w:t>
      </w:r>
      <w:r w:rsidR="00377D94" w:rsidRPr="00386F2A">
        <w:t>Disponível em:</w:t>
      </w:r>
      <w:r w:rsidRPr="00386F2A">
        <w:t xml:space="preserve"> </w:t>
      </w:r>
      <w:r w:rsidR="000779BD" w:rsidRPr="00386F2A">
        <w:rPr>
          <w:noProof/>
          <w:sz w:val="20"/>
        </w:rPr>
        <w:t>https://doi.org/10.1016/j.jhydrol.2023.130452</w:t>
      </w:r>
      <w:r w:rsidR="00377D94" w:rsidRPr="00386F2A">
        <w:rPr>
          <w:rFonts w:eastAsiaTheme="majorEastAsia"/>
          <w:noProof/>
          <w:sz w:val="20"/>
        </w:rPr>
        <w:t xml:space="preserve">. </w:t>
      </w:r>
      <w:proofErr w:type="spellStart"/>
      <w:r w:rsidR="00377D94" w:rsidRPr="00386F2A">
        <w:rPr>
          <w:lang w:val="en-US"/>
        </w:rPr>
        <w:t>Acesso</w:t>
      </w:r>
      <w:proofErr w:type="spellEnd"/>
      <w:r w:rsidR="00377D94" w:rsidRPr="00386F2A">
        <w:rPr>
          <w:lang w:val="en-US"/>
        </w:rPr>
        <w:t xml:space="preserve"> </w:t>
      </w:r>
      <w:proofErr w:type="spellStart"/>
      <w:r w:rsidR="00377D94" w:rsidRPr="00386F2A">
        <w:rPr>
          <w:lang w:val="en-US"/>
        </w:rPr>
        <w:t>em</w:t>
      </w:r>
      <w:proofErr w:type="spellEnd"/>
      <w:r w:rsidR="00377D94" w:rsidRPr="00386F2A">
        <w:rPr>
          <w:lang w:val="en-US"/>
        </w:rPr>
        <w:t xml:space="preserve">: 19 de </w:t>
      </w:r>
      <w:proofErr w:type="spellStart"/>
      <w:r w:rsidR="00377D94" w:rsidRPr="00386F2A">
        <w:rPr>
          <w:lang w:val="en-US"/>
        </w:rPr>
        <w:t>abril</w:t>
      </w:r>
      <w:proofErr w:type="spellEnd"/>
      <w:r w:rsidR="00377D94" w:rsidRPr="00386F2A">
        <w:rPr>
          <w:lang w:val="en-US"/>
        </w:rPr>
        <w:t xml:space="preserve"> de 2024. </w:t>
      </w:r>
      <w:r w:rsidRPr="00386F2A">
        <w:rPr>
          <w:lang w:val="en-US"/>
        </w:rPr>
        <w:t xml:space="preserve"> </w:t>
      </w:r>
    </w:p>
    <w:p w14:paraId="49FADCEC" w14:textId="6CE7D18E" w:rsidR="00377D94" w:rsidRPr="00820B1F" w:rsidRDefault="00ED2D7F" w:rsidP="0055035B">
      <w:pPr>
        <w:pStyle w:val="TF-REFERNCIASITEM0"/>
      </w:pPr>
      <w:r w:rsidRPr="00386F2A">
        <w:rPr>
          <w:lang w:val="en-US"/>
        </w:rPr>
        <w:t>ZHUO, L; H</w:t>
      </w:r>
      <w:r w:rsidR="002B7AC0" w:rsidRPr="00386F2A">
        <w:rPr>
          <w:lang w:val="en-US"/>
        </w:rPr>
        <w:t>AN</w:t>
      </w:r>
      <w:r w:rsidRPr="00386F2A">
        <w:rPr>
          <w:lang w:val="en-US"/>
        </w:rPr>
        <w:t xml:space="preserve">, D. Agent-based </w:t>
      </w:r>
      <w:proofErr w:type="gramStart"/>
      <w:r w:rsidRPr="00386F2A">
        <w:rPr>
          <w:lang w:val="en-US"/>
        </w:rPr>
        <w:t>modelling</w:t>
      </w:r>
      <w:proofErr w:type="gramEnd"/>
      <w:r w:rsidRPr="00386F2A">
        <w:rPr>
          <w:lang w:val="en-US"/>
        </w:rPr>
        <w:t xml:space="preserve"> and flood risk management: A compendious literature review. </w:t>
      </w:r>
      <w:r w:rsidRPr="00B63C9A">
        <w:rPr>
          <w:rFonts w:eastAsiaTheme="majorEastAsia"/>
          <w:b/>
          <w:bCs/>
          <w:noProof/>
          <w:sz w:val="20"/>
        </w:rPr>
        <w:t>Journal of Hydrology</w:t>
      </w:r>
      <w:r w:rsidRPr="00B63C9A">
        <w:t xml:space="preserve">, </w:t>
      </w:r>
      <w:r w:rsidR="00377D94" w:rsidRPr="00B63C9A">
        <w:t>v</w:t>
      </w:r>
      <w:r w:rsidRPr="00B63C9A">
        <w:rPr>
          <w:noProof/>
          <w:sz w:val="20"/>
        </w:rPr>
        <w:t>.</w:t>
      </w:r>
      <w:r w:rsidRPr="00B63C9A">
        <w:rPr>
          <w:rFonts w:eastAsiaTheme="majorEastAsia"/>
          <w:noProof/>
          <w:sz w:val="20"/>
        </w:rPr>
        <w:t xml:space="preserve"> 591</w:t>
      </w:r>
      <w:r w:rsidRPr="00B63C9A">
        <w:t>, de</w:t>
      </w:r>
      <w:r w:rsidR="00A92E5D" w:rsidRPr="00B63C9A">
        <w:t>c</w:t>
      </w:r>
      <w:r w:rsidRPr="00B63C9A">
        <w:t xml:space="preserve">. de 2020. </w:t>
      </w:r>
      <w:r w:rsidR="00377D94" w:rsidRPr="00386F2A">
        <w:t xml:space="preserve">Disponível em: </w:t>
      </w:r>
      <w:r w:rsidRPr="00386F2A">
        <w:rPr>
          <w:noProof/>
          <w:sz w:val="20"/>
        </w:rPr>
        <w:t>https://doi.org/10.1016/j.jhydrol.2020.125600</w:t>
      </w:r>
      <w:r w:rsidR="00377D94" w:rsidRPr="00386F2A">
        <w:rPr>
          <w:rFonts w:eastAsiaTheme="majorEastAsia"/>
          <w:noProof/>
          <w:sz w:val="20"/>
        </w:rPr>
        <w:t xml:space="preserve">. </w:t>
      </w:r>
      <w:r w:rsidR="00377D94" w:rsidRPr="00386F2A">
        <w:t>Acesso em: 20 de abril de 2024.</w:t>
      </w:r>
      <w:r w:rsidR="00377D94" w:rsidRPr="00820B1F">
        <w:t xml:space="preserve"> </w:t>
      </w:r>
    </w:p>
    <w:p w14:paraId="632A16BB" w14:textId="37FA273F" w:rsidR="009662B1" w:rsidRDefault="00ED2D7F" w:rsidP="0055035B">
      <w:pPr>
        <w:pStyle w:val="TF-REFERNCIASITEM0"/>
      </w:pPr>
      <w:r w:rsidRPr="00377D94">
        <w:t xml:space="preserve"> </w:t>
      </w:r>
      <w:r w:rsidR="00506374" w:rsidRPr="00377D94">
        <w:t xml:space="preserve"> </w:t>
      </w:r>
    </w:p>
    <w:p w14:paraId="33048FF2" w14:textId="6B2AA3CD" w:rsidR="00622741" w:rsidRDefault="00622741">
      <w:pPr>
        <w:keepNext w:val="0"/>
        <w:keepLines w:val="0"/>
        <w:rPr>
          <w:sz w:val="18"/>
          <w:szCs w:val="20"/>
        </w:rPr>
      </w:pPr>
      <w:r>
        <w:br w:type="page"/>
      </w:r>
    </w:p>
    <w:p w14:paraId="3075FF87" w14:textId="77777777" w:rsidR="00622741" w:rsidRPr="00320BFA" w:rsidRDefault="00622741" w:rsidP="00622741">
      <w:pPr>
        <w:pStyle w:val="TF-xAvalTTULO"/>
      </w:pPr>
      <w:r w:rsidRPr="00320BFA">
        <w:lastRenderedPageBreak/>
        <w:t>FORMULÁRIO  DE  avaliação</w:t>
      </w:r>
      <w:r>
        <w:t xml:space="preserve"> BCC </w:t>
      </w:r>
      <w:r w:rsidRPr="00320BFA">
        <w:t xml:space="preserve">– PROFESSOR </w:t>
      </w:r>
      <w:r>
        <w:t>AVALIADOR – Pré-projeto</w:t>
      </w:r>
    </w:p>
    <w:p w14:paraId="39D89F02" w14:textId="61ACA2FE" w:rsidR="00622741" w:rsidRDefault="00622741" w:rsidP="00622741">
      <w:pPr>
        <w:pStyle w:val="TF-xAvalLINHA"/>
      </w:pPr>
      <w:r w:rsidRPr="00320BFA">
        <w:t>Avaliador(a):</w:t>
      </w:r>
      <w:r w:rsidRPr="00320BFA">
        <w:tab/>
      </w:r>
      <w:r w:rsidRPr="00622741">
        <w:t>Andreza Sartori</w:t>
      </w:r>
    </w:p>
    <w:p w14:paraId="4658D5B6" w14:textId="77777777" w:rsidR="00622741" w:rsidRPr="00C767AD" w:rsidRDefault="00622741" w:rsidP="00622741">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22741" w:rsidRPr="00320BFA" w14:paraId="68E56A09"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90B739E" w14:textId="77777777" w:rsidR="00622741" w:rsidRPr="00320BFA" w:rsidRDefault="00622741"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75F5FB3" w14:textId="77777777" w:rsidR="00622741" w:rsidRPr="00320BFA" w:rsidRDefault="00622741"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0E70DB4" w14:textId="77777777" w:rsidR="00622741" w:rsidRPr="00320BFA" w:rsidRDefault="00622741"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B05644C" w14:textId="77777777" w:rsidR="00622741" w:rsidRPr="00320BFA" w:rsidRDefault="00622741" w:rsidP="006C68B5">
            <w:pPr>
              <w:pStyle w:val="TF-xAvalITEMTABELA"/>
            </w:pPr>
            <w:r w:rsidRPr="00320BFA">
              <w:t>não atende</w:t>
            </w:r>
          </w:p>
        </w:tc>
      </w:tr>
      <w:tr w:rsidR="00622741" w:rsidRPr="00320BFA" w14:paraId="36F24B4A"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4421BE7A" w14:textId="77777777" w:rsidR="00622741" w:rsidRPr="0000224C" w:rsidRDefault="00622741"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5D9514AD" w14:textId="77777777" w:rsidR="00622741" w:rsidRPr="00320BFA" w:rsidRDefault="00622741" w:rsidP="00622741">
            <w:pPr>
              <w:pStyle w:val="TF-xAvalITEM"/>
              <w:numPr>
                <w:ilvl w:val="0"/>
                <w:numId w:val="13"/>
              </w:numPr>
            </w:pPr>
            <w:r w:rsidRPr="00320BFA">
              <w:t>INTRODUÇÃO</w:t>
            </w:r>
          </w:p>
          <w:p w14:paraId="3B472031" w14:textId="77777777" w:rsidR="00622741" w:rsidRPr="00320BFA" w:rsidRDefault="00622741"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2AACE7E" w14:textId="77777777" w:rsidR="00622741" w:rsidRPr="00320BFA" w:rsidRDefault="00622741"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5DC097AE" w14:textId="77777777" w:rsidR="00622741" w:rsidRPr="00320BFA" w:rsidRDefault="00622741"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087DB3B" w14:textId="77777777" w:rsidR="00622741" w:rsidRPr="00320BFA" w:rsidRDefault="00622741" w:rsidP="006C68B5">
            <w:pPr>
              <w:keepNext w:val="0"/>
              <w:keepLines w:val="0"/>
              <w:ind w:left="709" w:hanging="709"/>
              <w:jc w:val="center"/>
              <w:rPr>
                <w:sz w:val="18"/>
              </w:rPr>
            </w:pPr>
          </w:p>
        </w:tc>
      </w:tr>
      <w:tr w:rsidR="00622741" w:rsidRPr="00320BFA" w14:paraId="2542EFAE"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83F1C18"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257FC2" w14:textId="77777777" w:rsidR="00622741" w:rsidRPr="00320BFA" w:rsidRDefault="00622741"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1A33AC6"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E129D29"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B2428EE" w14:textId="77777777" w:rsidR="00622741" w:rsidRPr="00320BFA" w:rsidRDefault="00622741" w:rsidP="006C68B5">
            <w:pPr>
              <w:keepNext w:val="0"/>
              <w:keepLines w:val="0"/>
              <w:ind w:left="709" w:hanging="709"/>
              <w:jc w:val="center"/>
              <w:rPr>
                <w:sz w:val="18"/>
              </w:rPr>
            </w:pPr>
          </w:p>
        </w:tc>
      </w:tr>
      <w:tr w:rsidR="00622741" w:rsidRPr="00320BFA" w14:paraId="1357EA2D"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3F1A90D"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8EF0C19" w14:textId="77777777" w:rsidR="00622741" w:rsidRPr="00320BFA" w:rsidRDefault="00622741" w:rsidP="00622741">
            <w:pPr>
              <w:pStyle w:val="TF-xAvalITEM"/>
              <w:numPr>
                <w:ilvl w:val="0"/>
                <w:numId w:val="12"/>
              </w:numPr>
            </w:pPr>
            <w:r w:rsidRPr="00320BFA">
              <w:t>OBJETIVOS</w:t>
            </w:r>
          </w:p>
          <w:p w14:paraId="45AFF3A6" w14:textId="77777777" w:rsidR="00622741" w:rsidRPr="00320BFA" w:rsidRDefault="00622741"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A22F59C"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A350E07"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6810C3" w14:textId="77777777" w:rsidR="00622741" w:rsidRPr="00320BFA" w:rsidRDefault="00622741" w:rsidP="006C68B5">
            <w:pPr>
              <w:keepNext w:val="0"/>
              <w:keepLines w:val="0"/>
              <w:ind w:left="709" w:hanging="709"/>
              <w:jc w:val="center"/>
              <w:rPr>
                <w:sz w:val="18"/>
              </w:rPr>
            </w:pPr>
          </w:p>
        </w:tc>
      </w:tr>
      <w:tr w:rsidR="00622741" w:rsidRPr="00320BFA" w14:paraId="79CFD6DE"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BF71F4"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835A90" w14:textId="77777777" w:rsidR="00622741" w:rsidRPr="00320BFA" w:rsidRDefault="00622741"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735ED47"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ADC81A7"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66C63C" w14:textId="77777777" w:rsidR="00622741" w:rsidRPr="00320BFA" w:rsidRDefault="00622741" w:rsidP="006C68B5">
            <w:pPr>
              <w:keepNext w:val="0"/>
              <w:keepLines w:val="0"/>
              <w:ind w:left="709" w:hanging="709"/>
              <w:jc w:val="center"/>
              <w:rPr>
                <w:sz w:val="18"/>
              </w:rPr>
            </w:pPr>
          </w:p>
        </w:tc>
      </w:tr>
      <w:tr w:rsidR="00622741" w:rsidRPr="00320BFA" w14:paraId="528E0D2A"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72F225"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C033B6" w14:textId="77777777" w:rsidR="00622741" w:rsidRPr="00320BFA" w:rsidRDefault="00622741" w:rsidP="00622741">
            <w:pPr>
              <w:pStyle w:val="TF-xAvalITEM"/>
              <w:numPr>
                <w:ilvl w:val="0"/>
                <w:numId w:val="12"/>
              </w:numPr>
            </w:pPr>
            <w:r w:rsidRPr="00320BFA">
              <w:t>TRABALHOS CORRELATOS</w:t>
            </w:r>
          </w:p>
          <w:p w14:paraId="098C7E6C" w14:textId="77777777" w:rsidR="00622741" w:rsidRPr="00320BFA" w:rsidRDefault="00622741"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DDABCA3"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B83BD63"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0568B1" w14:textId="77777777" w:rsidR="00622741" w:rsidRPr="00320BFA" w:rsidRDefault="00622741" w:rsidP="006C68B5">
            <w:pPr>
              <w:keepNext w:val="0"/>
              <w:keepLines w:val="0"/>
              <w:ind w:left="709" w:hanging="709"/>
              <w:jc w:val="center"/>
              <w:rPr>
                <w:sz w:val="18"/>
              </w:rPr>
            </w:pPr>
          </w:p>
        </w:tc>
      </w:tr>
      <w:tr w:rsidR="00622741" w:rsidRPr="00320BFA" w14:paraId="45F1680B"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9BED4F"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EBBC81" w14:textId="77777777" w:rsidR="00622741" w:rsidRPr="00320BFA" w:rsidRDefault="00622741" w:rsidP="00622741">
            <w:pPr>
              <w:pStyle w:val="TF-xAvalITEM"/>
              <w:numPr>
                <w:ilvl w:val="0"/>
                <w:numId w:val="12"/>
              </w:numPr>
            </w:pPr>
            <w:r w:rsidRPr="00320BFA">
              <w:t>JUSTIFICATIVA</w:t>
            </w:r>
          </w:p>
          <w:p w14:paraId="24AB5B4F" w14:textId="77777777" w:rsidR="00622741" w:rsidRPr="00320BFA" w:rsidRDefault="00622741"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CDAB340"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D1B7803"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D7FC28" w14:textId="77777777" w:rsidR="00622741" w:rsidRPr="00320BFA" w:rsidRDefault="00622741" w:rsidP="006C68B5">
            <w:pPr>
              <w:keepNext w:val="0"/>
              <w:keepLines w:val="0"/>
              <w:ind w:left="709" w:hanging="709"/>
              <w:jc w:val="center"/>
              <w:rPr>
                <w:sz w:val="18"/>
              </w:rPr>
            </w:pPr>
          </w:p>
        </w:tc>
      </w:tr>
      <w:tr w:rsidR="00622741" w:rsidRPr="00320BFA" w14:paraId="0A46CD18"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313BD8"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D1C31B" w14:textId="77777777" w:rsidR="00622741" w:rsidRPr="00320BFA" w:rsidRDefault="00622741"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A36C365"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1F2B256"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B0735F" w14:textId="77777777" w:rsidR="00622741" w:rsidRPr="00320BFA" w:rsidRDefault="00622741" w:rsidP="006C68B5">
            <w:pPr>
              <w:keepNext w:val="0"/>
              <w:keepLines w:val="0"/>
              <w:ind w:left="709" w:hanging="709"/>
              <w:jc w:val="center"/>
              <w:rPr>
                <w:sz w:val="18"/>
              </w:rPr>
            </w:pPr>
          </w:p>
        </w:tc>
      </w:tr>
      <w:tr w:rsidR="00622741" w:rsidRPr="00320BFA" w14:paraId="23C2E48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36D36E"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5A0844" w14:textId="77777777" w:rsidR="00622741" w:rsidRPr="00320BFA" w:rsidRDefault="00622741"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3FBE25C"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27AC1B"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A0242A0" w14:textId="77777777" w:rsidR="00622741" w:rsidRPr="00320BFA" w:rsidRDefault="00622741" w:rsidP="006C68B5">
            <w:pPr>
              <w:keepNext w:val="0"/>
              <w:keepLines w:val="0"/>
              <w:ind w:left="709" w:hanging="709"/>
              <w:jc w:val="center"/>
              <w:rPr>
                <w:sz w:val="18"/>
              </w:rPr>
            </w:pPr>
          </w:p>
        </w:tc>
      </w:tr>
      <w:tr w:rsidR="00622741" w:rsidRPr="00320BFA" w14:paraId="32689D86"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C5877B"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B1FE5" w14:textId="77777777" w:rsidR="00622741" w:rsidRPr="00320BFA" w:rsidRDefault="00622741" w:rsidP="00622741">
            <w:pPr>
              <w:pStyle w:val="TF-xAvalITEM"/>
              <w:numPr>
                <w:ilvl w:val="0"/>
                <w:numId w:val="12"/>
              </w:numPr>
            </w:pPr>
            <w:r w:rsidRPr="00320BFA">
              <w:t>REQUISITOS PRINCIPAIS DO PROBLEMA A SER TRABALHADO</w:t>
            </w:r>
          </w:p>
          <w:p w14:paraId="71338674" w14:textId="77777777" w:rsidR="00622741" w:rsidRPr="00320BFA" w:rsidRDefault="00622741"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0BA106B"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D14B183"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EAC3DB" w14:textId="77777777" w:rsidR="00622741" w:rsidRPr="00320BFA" w:rsidRDefault="00622741" w:rsidP="006C68B5">
            <w:pPr>
              <w:keepNext w:val="0"/>
              <w:keepLines w:val="0"/>
              <w:ind w:left="709" w:hanging="709"/>
              <w:jc w:val="center"/>
              <w:rPr>
                <w:sz w:val="18"/>
              </w:rPr>
            </w:pPr>
          </w:p>
        </w:tc>
      </w:tr>
      <w:tr w:rsidR="00622741" w:rsidRPr="00320BFA" w14:paraId="64FFA017"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6FE5FC"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D6D940" w14:textId="77777777" w:rsidR="00622741" w:rsidRPr="00320BFA" w:rsidRDefault="00622741" w:rsidP="00622741">
            <w:pPr>
              <w:pStyle w:val="TF-xAvalITEM"/>
              <w:numPr>
                <w:ilvl w:val="0"/>
                <w:numId w:val="12"/>
              </w:numPr>
            </w:pPr>
            <w:r w:rsidRPr="00320BFA">
              <w:t>METODOLOGIA</w:t>
            </w:r>
          </w:p>
          <w:p w14:paraId="52594AE2" w14:textId="77777777" w:rsidR="00622741" w:rsidRPr="00320BFA" w:rsidRDefault="00622741"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469AA9C0"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66F08F0"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CB69F06" w14:textId="77777777" w:rsidR="00622741" w:rsidRPr="00320BFA" w:rsidRDefault="00622741" w:rsidP="006C68B5">
            <w:pPr>
              <w:keepNext w:val="0"/>
              <w:keepLines w:val="0"/>
              <w:ind w:left="709" w:hanging="709"/>
              <w:jc w:val="center"/>
              <w:rPr>
                <w:sz w:val="18"/>
              </w:rPr>
            </w:pPr>
          </w:p>
        </w:tc>
      </w:tr>
      <w:tr w:rsidR="00622741" w:rsidRPr="00320BFA" w14:paraId="3C471FAA"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AD764F"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2A09A61" w14:textId="77777777" w:rsidR="00622741" w:rsidRPr="00320BFA" w:rsidRDefault="00622741"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64F4160"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98BB3F3"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835456" w14:textId="77777777" w:rsidR="00622741" w:rsidRPr="00320BFA" w:rsidRDefault="00622741" w:rsidP="006C68B5">
            <w:pPr>
              <w:keepNext w:val="0"/>
              <w:keepLines w:val="0"/>
              <w:ind w:left="709" w:hanging="709"/>
              <w:jc w:val="center"/>
              <w:rPr>
                <w:sz w:val="18"/>
              </w:rPr>
            </w:pPr>
          </w:p>
        </w:tc>
      </w:tr>
      <w:tr w:rsidR="00622741" w:rsidRPr="00320BFA" w14:paraId="6B0EBB7F"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968DFC"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DD1AC21" w14:textId="77777777" w:rsidR="00622741" w:rsidRPr="00320BFA" w:rsidRDefault="00622741" w:rsidP="00622741">
            <w:pPr>
              <w:pStyle w:val="TF-xAvalITEM"/>
              <w:numPr>
                <w:ilvl w:val="0"/>
                <w:numId w:val="12"/>
              </w:numPr>
            </w:pPr>
            <w:r w:rsidRPr="00320BFA">
              <w:t>REVISÃO BIBLIOGRÁFICA</w:t>
            </w:r>
          </w:p>
          <w:p w14:paraId="0FC52E94" w14:textId="77777777" w:rsidR="00622741" w:rsidRPr="00320BFA" w:rsidRDefault="00622741"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A98AD46"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E3C112C"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16BAE69" w14:textId="77777777" w:rsidR="00622741" w:rsidRPr="00320BFA" w:rsidRDefault="00622741" w:rsidP="006C68B5">
            <w:pPr>
              <w:keepNext w:val="0"/>
              <w:keepLines w:val="0"/>
              <w:ind w:left="709" w:hanging="709"/>
              <w:jc w:val="center"/>
              <w:rPr>
                <w:sz w:val="18"/>
              </w:rPr>
            </w:pPr>
          </w:p>
        </w:tc>
      </w:tr>
      <w:tr w:rsidR="00622741" w:rsidRPr="00320BFA" w14:paraId="2A1891E0"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3BF0AC"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98CC1CA" w14:textId="77777777" w:rsidR="00622741" w:rsidRPr="00320BFA" w:rsidRDefault="00622741"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7F32AEB"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6C22640"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1425DE3" w14:textId="77777777" w:rsidR="00622741" w:rsidRPr="00320BFA" w:rsidRDefault="00622741" w:rsidP="006C68B5">
            <w:pPr>
              <w:keepNext w:val="0"/>
              <w:keepLines w:val="0"/>
              <w:ind w:left="709" w:hanging="709"/>
              <w:jc w:val="center"/>
              <w:rPr>
                <w:sz w:val="18"/>
              </w:rPr>
            </w:pPr>
          </w:p>
        </w:tc>
      </w:tr>
      <w:tr w:rsidR="00622741" w:rsidRPr="00320BFA" w14:paraId="3313C8CC"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BA11200" w14:textId="77777777" w:rsidR="00622741" w:rsidRPr="0000224C" w:rsidRDefault="00622741"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D3C3263" w14:textId="77777777" w:rsidR="00622741" w:rsidRPr="00320BFA" w:rsidRDefault="00622741" w:rsidP="00622741">
            <w:pPr>
              <w:pStyle w:val="TF-xAvalITEM"/>
              <w:numPr>
                <w:ilvl w:val="0"/>
                <w:numId w:val="12"/>
              </w:numPr>
            </w:pPr>
            <w:r w:rsidRPr="00320BFA">
              <w:t>LINGUAGEM USADA (redação)</w:t>
            </w:r>
          </w:p>
          <w:p w14:paraId="4965D622" w14:textId="77777777" w:rsidR="00622741" w:rsidRPr="00320BFA" w:rsidRDefault="00622741"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2D4ABD8" w14:textId="77777777" w:rsidR="00622741" w:rsidRPr="00320BFA" w:rsidRDefault="00622741"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13D160FA" w14:textId="77777777" w:rsidR="00622741" w:rsidRPr="00320BFA" w:rsidRDefault="00622741"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28212B0" w14:textId="77777777" w:rsidR="00622741" w:rsidRPr="00320BFA" w:rsidRDefault="00622741" w:rsidP="006C68B5">
            <w:pPr>
              <w:keepNext w:val="0"/>
              <w:keepLines w:val="0"/>
              <w:ind w:left="709" w:hanging="709"/>
              <w:jc w:val="center"/>
              <w:rPr>
                <w:sz w:val="18"/>
              </w:rPr>
            </w:pPr>
          </w:p>
        </w:tc>
      </w:tr>
      <w:tr w:rsidR="00622741" w:rsidRPr="00320BFA" w14:paraId="38A42107"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0B124D" w14:textId="77777777" w:rsidR="00622741" w:rsidRPr="00320BFA" w:rsidRDefault="00622741"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8C9E5CB" w14:textId="77777777" w:rsidR="00622741" w:rsidRPr="00320BFA" w:rsidRDefault="00622741"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4818412" w14:textId="77777777" w:rsidR="00622741" w:rsidRPr="00320BFA" w:rsidRDefault="00622741"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7B492E4" w14:textId="77777777" w:rsidR="00622741" w:rsidRPr="00320BFA" w:rsidRDefault="00622741"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573DAF8" w14:textId="77777777" w:rsidR="00622741" w:rsidRPr="00320BFA" w:rsidRDefault="00622741" w:rsidP="006C68B5">
            <w:pPr>
              <w:keepNext w:val="0"/>
              <w:keepLines w:val="0"/>
              <w:ind w:left="709" w:hanging="709"/>
              <w:jc w:val="center"/>
              <w:rPr>
                <w:sz w:val="18"/>
              </w:rPr>
            </w:pPr>
          </w:p>
        </w:tc>
      </w:tr>
    </w:tbl>
    <w:p w14:paraId="0B93E795" w14:textId="77777777" w:rsidR="00622741" w:rsidRDefault="00622741" w:rsidP="00622741">
      <w:pPr>
        <w:pStyle w:val="TF-xAvalLINHA"/>
        <w:tabs>
          <w:tab w:val="left" w:leader="underscore" w:pos="6237"/>
        </w:tabs>
      </w:pPr>
    </w:p>
    <w:p w14:paraId="5DDAEA0E" w14:textId="77777777" w:rsidR="00386F2A" w:rsidRPr="00386F2A" w:rsidRDefault="00386F2A" w:rsidP="0055035B">
      <w:pPr>
        <w:pStyle w:val="TF-REFERNCIASITEM0"/>
      </w:pPr>
    </w:p>
    <w:sectPr w:rsidR="00386F2A" w:rsidRPr="00386F2A" w:rsidSect="00E37164">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E7036" w14:textId="77777777" w:rsidR="008718A3" w:rsidRDefault="008718A3">
      <w:r>
        <w:separator/>
      </w:r>
    </w:p>
  </w:endnote>
  <w:endnote w:type="continuationSeparator" w:id="0">
    <w:p w14:paraId="6C5DE59A" w14:textId="77777777" w:rsidR="008718A3" w:rsidRDefault="00871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9B99" w14:textId="77777777" w:rsidR="008718A3" w:rsidRDefault="008718A3">
      <w:r>
        <w:separator/>
      </w:r>
    </w:p>
  </w:footnote>
  <w:footnote w:type="continuationSeparator" w:id="0">
    <w:p w14:paraId="7A0D107E" w14:textId="77777777" w:rsidR="008718A3" w:rsidRDefault="00871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347E"/>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6CE0"/>
    <w:rsid w:val="000F085F"/>
    <w:rsid w:val="000F4C0E"/>
    <w:rsid w:val="000F77E3"/>
    <w:rsid w:val="00100737"/>
    <w:rsid w:val="0010106E"/>
    <w:rsid w:val="001015B0"/>
    <w:rsid w:val="001017BB"/>
    <w:rsid w:val="0010795E"/>
    <w:rsid w:val="00107B02"/>
    <w:rsid w:val="0011363A"/>
    <w:rsid w:val="00113A3F"/>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5F7"/>
    <w:rsid w:val="00140645"/>
    <w:rsid w:val="001417C6"/>
    <w:rsid w:val="0014376B"/>
    <w:rsid w:val="00146FBE"/>
    <w:rsid w:val="00154214"/>
    <w:rsid w:val="001554E9"/>
    <w:rsid w:val="0015736C"/>
    <w:rsid w:val="001610C5"/>
    <w:rsid w:val="00162BF1"/>
    <w:rsid w:val="0016560C"/>
    <w:rsid w:val="001670E7"/>
    <w:rsid w:val="001727CE"/>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C10E7"/>
    <w:rsid w:val="001C14CC"/>
    <w:rsid w:val="001C33B0"/>
    <w:rsid w:val="001C39A6"/>
    <w:rsid w:val="001C43B1"/>
    <w:rsid w:val="001C57E6"/>
    <w:rsid w:val="001C5CBB"/>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4468"/>
    <w:rsid w:val="001F654D"/>
    <w:rsid w:val="001F7AF4"/>
    <w:rsid w:val="00202F3F"/>
    <w:rsid w:val="00204F14"/>
    <w:rsid w:val="002055D5"/>
    <w:rsid w:val="00207520"/>
    <w:rsid w:val="00207EFC"/>
    <w:rsid w:val="00210F88"/>
    <w:rsid w:val="00212F8E"/>
    <w:rsid w:val="002210D4"/>
    <w:rsid w:val="00224BB2"/>
    <w:rsid w:val="002256F2"/>
    <w:rsid w:val="00235240"/>
    <w:rsid w:val="002356E8"/>
    <w:rsid w:val="002368FD"/>
    <w:rsid w:val="00236D0E"/>
    <w:rsid w:val="0024110F"/>
    <w:rsid w:val="002423AB"/>
    <w:rsid w:val="00243243"/>
    <w:rsid w:val="0024339B"/>
    <w:rsid w:val="002436B7"/>
    <w:rsid w:val="00243FC3"/>
    <w:rsid w:val="002440B0"/>
    <w:rsid w:val="00247804"/>
    <w:rsid w:val="00247C88"/>
    <w:rsid w:val="0025685C"/>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E2179"/>
    <w:rsid w:val="002E246C"/>
    <w:rsid w:val="002E5EF2"/>
    <w:rsid w:val="002E6DD1"/>
    <w:rsid w:val="002F027E"/>
    <w:rsid w:val="002F0D90"/>
    <w:rsid w:val="002F149E"/>
    <w:rsid w:val="002F14D9"/>
    <w:rsid w:val="002F1E24"/>
    <w:rsid w:val="002F5884"/>
    <w:rsid w:val="002F6021"/>
    <w:rsid w:val="002F6AA8"/>
    <w:rsid w:val="00303499"/>
    <w:rsid w:val="00304566"/>
    <w:rsid w:val="003065F0"/>
    <w:rsid w:val="00310DC6"/>
    <w:rsid w:val="00311A00"/>
    <w:rsid w:val="00311E07"/>
    <w:rsid w:val="00312CEA"/>
    <w:rsid w:val="003136CA"/>
    <w:rsid w:val="0031419D"/>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77BC"/>
    <w:rsid w:val="00347AC5"/>
    <w:rsid w:val="00350415"/>
    <w:rsid w:val="003519A3"/>
    <w:rsid w:val="0035243D"/>
    <w:rsid w:val="003527A3"/>
    <w:rsid w:val="003564E3"/>
    <w:rsid w:val="00362443"/>
    <w:rsid w:val="00363107"/>
    <w:rsid w:val="00363712"/>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2F7"/>
    <w:rsid w:val="003B7A6E"/>
    <w:rsid w:val="003C145C"/>
    <w:rsid w:val="003C394A"/>
    <w:rsid w:val="003C42E4"/>
    <w:rsid w:val="003C5262"/>
    <w:rsid w:val="003C731E"/>
    <w:rsid w:val="003D06C0"/>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6D2D"/>
    <w:rsid w:val="00497EF6"/>
    <w:rsid w:val="004B0839"/>
    <w:rsid w:val="004B1A09"/>
    <w:rsid w:val="004B42D8"/>
    <w:rsid w:val="004B52A2"/>
    <w:rsid w:val="004B5367"/>
    <w:rsid w:val="004B6B8F"/>
    <w:rsid w:val="004B7511"/>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693"/>
    <w:rsid w:val="00505DBA"/>
    <w:rsid w:val="00506374"/>
    <w:rsid w:val="00507C5D"/>
    <w:rsid w:val="00510D08"/>
    <w:rsid w:val="00514268"/>
    <w:rsid w:val="00517249"/>
    <w:rsid w:val="00520F00"/>
    <w:rsid w:val="005230FF"/>
    <w:rsid w:val="00524E2C"/>
    <w:rsid w:val="005312EB"/>
    <w:rsid w:val="005329E0"/>
    <w:rsid w:val="00533327"/>
    <w:rsid w:val="00533A82"/>
    <w:rsid w:val="00536336"/>
    <w:rsid w:val="0054044B"/>
    <w:rsid w:val="00542ED7"/>
    <w:rsid w:val="0054506F"/>
    <w:rsid w:val="0055035B"/>
    <w:rsid w:val="00550360"/>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B20A1"/>
    <w:rsid w:val="005B2478"/>
    <w:rsid w:val="005B2E12"/>
    <w:rsid w:val="005B3EDC"/>
    <w:rsid w:val="005B4FB3"/>
    <w:rsid w:val="005B7346"/>
    <w:rsid w:val="005B7A0F"/>
    <w:rsid w:val="005B7ADB"/>
    <w:rsid w:val="005C0F3C"/>
    <w:rsid w:val="005C21FC"/>
    <w:rsid w:val="005C30AE"/>
    <w:rsid w:val="005C48CC"/>
    <w:rsid w:val="005E05F8"/>
    <w:rsid w:val="005E10E7"/>
    <w:rsid w:val="005E1DB6"/>
    <w:rsid w:val="005E2FFC"/>
    <w:rsid w:val="005E329B"/>
    <w:rsid w:val="005E35F3"/>
    <w:rsid w:val="005E400D"/>
    <w:rsid w:val="005E4E41"/>
    <w:rsid w:val="005E4F92"/>
    <w:rsid w:val="005E5452"/>
    <w:rsid w:val="005E5735"/>
    <w:rsid w:val="005E698D"/>
    <w:rsid w:val="005E6E1B"/>
    <w:rsid w:val="005F00B7"/>
    <w:rsid w:val="005F09F1"/>
    <w:rsid w:val="005F0FAE"/>
    <w:rsid w:val="005F4D55"/>
    <w:rsid w:val="005F645A"/>
    <w:rsid w:val="005F7EDE"/>
    <w:rsid w:val="0060060C"/>
    <w:rsid w:val="0060403A"/>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2741"/>
    <w:rsid w:val="0062386A"/>
    <w:rsid w:val="00624B78"/>
    <w:rsid w:val="0062576D"/>
    <w:rsid w:val="00625788"/>
    <w:rsid w:val="006305AA"/>
    <w:rsid w:val="0063277E"/>
    <w:rsid w:val="00633513"/>
    <w:rsid w:val="006350D4"/>
    <w:rsid w:val="00635539"/>
    <w:rsid w:val="00635DFB"/>
    <w:rsid w:val="006364F4"/>
    <w:rsid w:val="0063732F"/>
    <w:rsid w:val="00640352"/>
    <w:rsid w:val="006413FB"/>
    <w:rsid w:val="006426D5"/>
    <w:rsid w:val="00642924"/>
    <w:rsid w:val="00645B47"/>
    <w:rsid w:val="006466FF"/>
    <w:rsid w:val="00646A5F"/>
    <w:rsid w:val="006475C1"/>
    <w:rsid w:val="0065489D"/>
    <w:rsid w:val="006555F3"/>
    <w:rsid w:val="00655E47"/>
    <w:rsid w:val="00656C00"/>
    <w:rsid w:val="006608A2"/>
    <w:rsid w:val="0066196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35A4"/>
    <w:rsid w:val="0070391A"/>
    <w:rsid w:val="0070403E"/>
    <w:rsid w:val="00706486"/>
    <w:rsid w:val="007076AF"/>
    <w:rsid w:val="007078B0"/>
    <w:rsid w:val="00710D39"/>
    <w:rsid w:val="00715E6E"/>
    <w:rsid w:val="007214E3"/>
    <w:rsid w:val="007222F7"/>
    <w:rsid w:val="00724679"/>
    <w:rsid w:val="0072529D"/>
    <w:rsid w:val="00725368"/>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EE3"/>
    <w:rsid w:val="00754960"/>
    <w:rsid w:val="007554DF"/>
    <w:rsid w:val="00756DBA"/>
    <w:rsid w:val="0075776D"/>
    <w:rsid w:val="00757E5F"/>
    <w:rsid w:val="00761368"/>
    <w:rsid w:val="007613FB"/>
    <w:rsid w:val="00761C0B"/>
    <w:rsid w:val="00761E34"/>
    <w:rsid w:val="007636F4"/>
    <w:rsid w:val="007653F7"/>
    <w:rsid w:val="00765491"/>
    <w:rsid w:val="00770837"/>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3384"/>
    <w:rsid w:val="007944F8"/>
    <w:rsid w:val="007970E5"/>
    <w:rsid w:val="007973E3"/>
    <w:rsid w:val="007A1883"/>
    <w:rsid w:val="007A5F0B"/>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23A7"/>
    <w:rsid w:val="00814CFF"/>
    <w:rsid w:val="00820B1F"/>
    <w:rsid w:val="00822E23"/>
    <w:rsid w:val="008233E5"/>
    <w:rsid w:val="0083077D"/>
    <w:rsid w:val="00830835"/>
    <w:rsid w:val="00833DE8"/>
    <w:rsid w:val="00833F47"/>
    <w:rsid w:val="008348C3"/>
    <w:rsid w:val="008373B4"/>
    <w:rsid w:val="008404C4"/>
    <w:rsid w:val="0084066E"/>
    <w:rsid w:val="00842F25"/>
    <w:rsid w:val="00842FCD"/>
    <w:rsid w:val="00843C2E"/>
    <w:rsid w:val="0084551E"/>
    <w:rsid w:val="00847D37"/>
    <w:rsid w:val="0085001D"/>
    <w:rsid w:val="00852E8E"/>
    <w:rsid w:val="00852F12"/>
    <w:rsid w:val="008537F9"/>
    <w:rsid w:val="00856CF4"/>
    <w:rsid w:val="008576A1"/>
    <w:rsid w:val="00862B7A"/>
    <w:rsid w:val="0086532C"/>
    <w:rsid w:val="00865CE4"/>
    <w:rsid w:val="0086724E"/>
    <w:rsid w:val="00870802"/>
    <w:rsid w:val="00870A2E"/>
    <w:rsid w:val="008718A3"/>
    <w:rsid w:val="00871A41"/>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F1A"/>
    <w:rsid w:val="0092067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6EB8"/>
    <w:rsid w:val="009776FD"/>
    <w:rsid w:val="009779E0"/>
    <w:rsid w:val="00980D53"/>
    <w:rsid w:val="00984240"/>
    <w:rsid w:val="00984CEF"/>
    <w:rsid w:val="009855F2"/>
    <w:rsid w:val="00986C95"/>
    <w:rsid w:val="00987F2B"/>
    <w:rsid w:val="00992E68"/>
    <w:rsid w:val="00995B07"/>
    <w:rsid w:val="009A1F0E"/>
    <w:rsid w:val="009A21FB"/>
    <w:rsid w:val="009A2619"/>
    <w:rsid w:val="009A31C6"/>
    <w:rsid w:val="009A50CB"/>
    <w:rsid w:val="009A5850"/>
    <w:rsid w:val="009B08CC"/>
    <w:rsid w:val="009B10D6"/>
    <w:rsid w:val="009B1A46"/>
    <w:rsid w:val="009B302A"/>
    <w:rsid w:val="009B463A"/>
    <w:rsid w:val="009B5A63"/>
    <w:rsid w:val="009C0A5E"/>
    <w:rsid w:val="009C1868"/>
    <w:rsid w:val="009C31C0"/>
    <w:rsid w:val="009C35B6"/>
    <w:rsid w:val="009C656B"/>
    <w:rsid w:val="009D0AF2"/>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21708"/>
    <w:rsid w:val="00A22362"/>
    <w:rsid w:val="00A249BA"/>
    <w:rsid w:val="00A3079E"/>
    <w:rsid w:val="00A307C7"/>
    <w:rsid w:val="00A328B6"/>
    <w:rsid w:val="00A32C16"/>
    <w:rsid w:val="00A370DA"/>
    <w:rsid w:val="00A411AE"/>
    <w:rsid w:val="00A430EB"/>
    <w:rsid w:val="00A44581"/>
    <w:rsid w:val="00A45093"/>
    <w:rsid w:val="00A45A16"/>
    <w:rsid w:val="00A463CB"/>
    <w:rsid w:val="00A50EAF"/>
    <w:rsid w:val="00A51DF1"/>
    <w:rsid w:val="00A55A81"/>
    <w:rsid w:val="00A56CFB"/>
    <w:rsid w:val="00A602F9"/>
    <w:rsid w:val="00A61A31"/>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7021"/>
    <w:rsid w:val="00A91308"/>
    <w:rsid w:val="00A92E5D"/>
    <w:rsid w:val="00A937BC"/>
    <w:rsid w:val="00A93CA2"/>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F0668"/>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B16"/>
    <w:rsid w:val="00B33EBF"/>
    <w:rsid w:val="00B36AEE"/>
    <w:rsid w:val="00B377B8"/>
    <w:rsid w:val="00B42041"/>
    <w:rsid w:val="00B42613"/>
    <w:rsid w:val="00B43FBF"/>
    <w:rsid w:val="00B44F11"/>
    <w:rsid w:val="00B50421"/>
    <w:rsid w:val="00B512A2"/>
    <w:rsid w:val="00B51846"/>
    <w:rsid w:val="00B5619A"/>
    <w:rsid w:val="00B60799"/>
    <w:rsid w:val="00B62979"/>
    <w:rsid w:val="00B62C92"/>
    <w:rsid w:val="00B63C9A"/>
    <w:rsid w:val="00B648D0"/>
    <w:rsid w:val="00B65867"/>
    <w:rsid w:val="00B67315"/>
    <w:rsid w:val="00B70056"/>
    <w:rsid w:val="00B71E71"/>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C53"/>
    <w:rsid w:val="00BD1A06"/>
    <w:rsid w:val="00BD574E"/>
    <w:rsid w:val="00BE2543"/>
    <w:rsid w:val="00BE6551"/>
    <w:rsid w:val="00BE6E69"/>
    <w:rsid w:val="00BF060F"/>
    <w:rsid w:val="00BF093B"/>
    <w:rsid w:val="00BF2135"/>
    <w:rsid w:val="00BF3CFA"/>
    <w:rsid w:val="00BF44BA"/>
    <w:rsid w:val="00BF4D60"/>
    <w:rsid w:val="00BF5486"/>
    <w:rsid w:val="00BF7CC6"/>
    <w:rsid w:val="00C0080C"/>
    <w:rsid w:val="00C00B88"/>
    <w:rsid w:val="00C04196"/>
    <w:rsid w:val="00C06B2A"/>
    <w:rsid w:val="00C07D4F"/>
    <w:rsid w:val="00C112EA"/>
    <w:rsid w:val="00C121E5"/>
    <w:rsid w:val="00C129F4"/>
    <w:rsid w:val="00C1428D"/>
    <w:rsid w:val="00C15A98"/>
    <w:rsid w:val="00C22CDC"/>
    <w:rsid w:val="00C23B79"/>
    <w:rsid w:val="00C27818"/>
    <w:rsid w:val="00C31C7C"/>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30A8"/>
    <w:rsid w:val="00CA108B"/>
    <w:rsid w:val="00CA18F7"/>
    <w:rsid w:val="00CA1DCB"/>
    <w:rsid w:val="00CA6CDB"/>
    <w:rsid w:val="00CA75C2"/>
    <w:rsid w:val="00CB0CE1"/>
    <w:rsid w:val="00CB0E9B"/>
    <w:rsid w:val="00CB2EF7"/>
    <w:rsid w:val="00CB3361"/>
    <w:rsid w:val="00CB4E67"/>
    <w:rsid w:val="00CB5E13"/>
    <w:rsid w:val="00CB7685"/>
    <w:rsid w:val="00CC287D"/>
    <w:rsid w:val="00CC3524"/>
    <w:rsid w:val="00CC537F"/>
    <w:rsid w:val="00CC727C"/>
    <w:rsid w:val="00CC7C7D"/>
    <w:rsid w:val="00CC7E79"/>
    <w:rsid w:val="00CC7FB0"/>
    <w:rsid w:val="00CD1E6D"/>
    <w:rsid w:val="00CD27BE"/>
    <w:rsid w:val="00CD29E9"/>
    <w:rsid w:val="00CD4BBC"/>
    <w:rsid w:val="00CD6F0F"/>
    <w:rsid w:val="00CE0277"/>
    <w:rsid w:val="00CE0BB7"/>
    <w:rsid w:val="00CE2CAA"/>
    <w:rsid w:val="00CE3E9A"/>
    <w:rsid w:val="00CE708B"/>
    <w:rsid w:val="00CE7C69"/>
    <w:rsid w:val="00CF26B7"/>
    <w:rsid w:val="00CF6E39"/>
    <w:rsid w:val="00CF72DA"/>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2AFF"/>
    <w:rsid w:val="00D36B06"/>
    <w:rsid w:val="00D3770B"/>
    <w:rsid w:val="00D411BF"/>
    <w:rsid w:val="00D423AD"/>
    <w:rsid w:val="00D43791"/>
    <w:rsid w:val="00D447EF"/>
    <w:rsid w:val="00D44C4B"/>
    <w:rsid w:val="00D45376"/>
    <w:rsid w:val="00D45B38"/>
    <w:rsid w:val="00D46EFC"/>
    <w:rsid w:val="00D505E2"/>
    <w:rsid w:val="00D50624"/>
    <w:rsid w:val="00D5143E"/>
    <w:rsid w:val="00D55564"/>
    <w:rsid w:val="00D611BF"/>
    <w:rsid w:val="00D61464"/>
    <w:rsid w:val="00D61ED7"/>
    <w:rsid w:val="00D647CE"/>
    <w:rsid w:val="00D6498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B0A"/>
    <w:rsid w:val="00DB3052"/>
    <w:rsid w:val="00DB4DC4"/>
    <w:rsid w:val="00DB7F03"/>
    <w:rsid w:val="00DC035A"/>
    <w:rsid w:val="00DC2D17"/>
    <w:rsid w:val="00DC3398"/>
    <w:rsid w:val="00DC6ED3"/>
    <w:rsid w:val="00DC766E"/>
    <w:rsid w:val="00DD6D76"/>
    <w:rsid w:val="00DD7A9C"/>
    <w:rsid w:val="00DE23BF"/>
    <w:rsid w:val="00DE3981"/>
    <w:rsid w:val="00DE40DD"/>
    <w:rsid w:val="00DE4C64"/>
    <w:rsid w:val="00DE5606"/>
    <w:rsid w:val="00DE7755"/>
    <w:rsid w:val="00DF059A"/>
    <w:rsid w:val="00DF19C4"/>
    <w:rsid w:val="00DF3D56"/>
    <w:rsid w:val="00DF64E9"/>
    <w:rsid w:val="00DF6D19"/>
    <w:rsid w:val="00DF6ED2"/>
    <w:rsid w:val="00DF70F5"/>
    <w:rsid w:val="00E021DF"/>
    <w:rsid w:val="00E023B2"/>
    <w:rsid w:val="00E02B87"/>
    <w:rsid w:val="00E04281"/>
    <w:rsid w:val="00E051D0"/>
    <w:rsid w:val="00E05C43"/>
    <w:rsid w:val="00E079C7"/>
    <w:rsid w:val="00E1306E"/>
    <w:rsid w:val="00E135F7"/>
    <w:rsid w:val="00E15881"/>
    <w:rsid w:val="00E17295"/>
    <w:rsid w:val="00E20D29"/>
    <w:rsid w:val="00E2252C"/>
    <w:rsid w:val="00E22D01"/>
    <w:rsid w:val="00E23110"/>
    <w:rsid w:val="00E2349B"/>
    <w:rsid w:val="00E23CAF"/>
    <w:rsid w:val="00E24BD5"/>
    <w:rsid w:val="00E270C0"/>
    <w:rsid w:val="00E33EAC"/>
    <w:rsid w:val="00E36C78"/>
    <w:rsid w:val="00E36D82"/>
    <w:rsid w:val="00E36F07"/>
    <w:rsid w:val="00E37164"/>
    <w:rsid w:val="00E37924"/>
    <w:rsid w:val="00E451EB"/>
    <w:rsid w:val="00E460B9"/>
    <w:rsid w:val="00E51601"/>
    <w:rsid w:val="00E516D5"/>
    <w:rsid w:val="00E51965"/>
    <w:rsid w:val="00E56C05"/>
    <w:rsid w:val="00E638A0"/>
    <w:rsid w:val="00E65CBA"/>
    <w:rsid w:val="00E67121"/>
    <w:rsid w:val="00E70F90"/>
    <w:rsid w:val="00E7198D"/>
    <w:rsid w:val="00E71E7C"/>
    <w:rsid w:val="00E735AF"/>
    <w:rsid w:val="00E74CA6"/>
    <w:rsid w:val="00E75E3D"/>
    <w:rsid w:val="00E77467"/>
    <w:rsid w:val="00E77BBD"/>
    <w:rsid w:val="00E8058D"/>
    <w:rsid w:val="00E8130D"/>
    <w:rsid w:val="00E8441B"/>
    <w:rsid w:val="00E84491"/>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633A"/>
    <w:rsid w:val="00EC723E"/>
    <w:rsid w:val="00ED001B"/>
    <w:rsid w:val="00ED1B9D"/>
    <w:rsid w:val="00ED2420"/>
    <w:rsid w:val="00ED2D7F"/>
    <w:rsid w:val="00ED4FE2"/>
    <w:rsid w:val="00ED55A0"/>
    <w:rsid w:val="00ED5922"/>
    <w:rsid w:val="00ED59F5"/>
    <w:rsid w:val="00ED72FD"/>
    <w:rsid w:val="00EE056E"/>
    <w:rsid w:val="00EE056F"/>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1359"/>
    <w:rsid w:val="00F31A5B"/>
    <w:rsid w:val="00F32CAE"/>
    <w:rsid w:val="00F33349"/>
    <w:rsid w:val="00F3649F"/>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97E"/>
    <w:rsid w:val="00FE3CEB"/>
    <w:rsid w:val="00FF0DF1"/>
    <w:rsid w:val="00FF26AA"/>
    <w:rsid w:val="00FF3172"/>
    <w:rsid w:val="00FF31FA"/>
    <w:rsid w:val="00FF3C6A"/>
    <w:rsid w:val="00FF4699"/>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international-journal-of-disaster-risk-reductio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journal/international-journal-of-disaster-risk-reduction/vol/64/suppl/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8542</Words>
  <Characters>46127</Characters>
  <Application>Microsoft Office Word</Application>
  <DocSecurity>0</DocSecurity>
  <Lines>384</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2024-04-26T12:28:00Z</dcterms:created>
  <dcterms:modified xsi:type="dcterms:W3CDTF">2024-05-13T17:45:00Z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