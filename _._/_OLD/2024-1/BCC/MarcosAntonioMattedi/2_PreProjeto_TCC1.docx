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8"/>
        <w:gridCol w:w="3650"/>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7421357F" w:rsidR="00F0030C" w:rsidRPr="003C5262" w:rsidRDefault="00F0030C" w:rsidP="00BE39CF">
            <w:pPr>
              <w:pStyle w:val="Cabealho"/>
              <w:tabs>
                <w:tab w:val="clear" w:pos="8640"/>
                <w:tab w:val="right" w:pos="8931"/>
              </w:tabs>
              <w:ind w:right="141"/>
            </w:pPr>
            <w:proofErr w:type="gramStart"/>
            <w:r>
              <w:rPr>
                <w:rStyle w:val="Nmerodepgina"/>
              </w:rPr>
              <w:t>(</w:t>
            </w:r>
            <w:r w:rsidR="004F0CFB">
              <w:t>  </w:t>
            </w:r>
            <w:r w:rsidR="00CA18F7">
              <w:t>X</w:t>
            </w:r>
            <w:proofErr w:type="gramEnd"/>
            <w:r w:rsidR="004F0CFB">
              <w:t>  </w:t>
            </w:r>
            <w:r>
              <w:rPr>
                <w:rStyle w:val="Nmerodepgina"/>
              </w:rPr>
              <w:t>) PRÉ-PROJETO     (</w:t>
            </w:r>
            <w:r w:rsidR="00CA18F7">
              <w:rPr>
                <w:rStyle w:val="Nmerodepgina"/>
              </w:rPr>
              <w:t xml:space="preserve">  </w:t>
            </w:r>
            <w:r>
              <w:t xml:space="preserve">) </w:t>
            </w:r>
            <w:r>
              <w:rPr>
                <w:rStyle w:val="Nmerodepgina"/>
              </w:rPr>
              <w:t xml:space="preserve">PROJETO </w:t>
            </w:r>
          </w:p>
        </w:tc>
        <w:tc>
          <w:tcPr>
            <w:tcW w:w="3685" w:type="dxa"/>
            <w:shd w:val="clear" w:color="auto" w:fill="auto"/>
          </w:tcPr>
          <w:p w14:paraId="1D47DDD6" w14:textId="39AAAAD2"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CA18F7">
              <w:rPr>
                <w:rStyle w:val="Nmerodepgina"/>
              </w:rPr>
              <w:t>4</w:t>
            </w:r>
            <w:r>
              <w:rPr>
                <w:rStyle w:val="Nmerodepgina"/>
              </w:rPr>
              <w:t>/</w:t>
            </w:r>
            <w:r w:rsidR="00CA18F7">
              <w:rPr>
                <w:rStyle w:val="Nmerodepgina"/>
              </w:rPr>
              <w:t>1</w:t>
            </w:r>
          </w:p>
        </w:tc>
      </w:tr>
    </w:tbl>
    <w:p w14:paraId="0E3D8B3E" w14:textId="77777777" w:rsidR="00F0030C" w:rsidRDefault="00F0030C" w:rsidP="001E682E">
      <w:pPr>
        <w:pStyle w:val="TF-TTULO"/>
      </w:pPr>
    </w:p>
    <w:p w14:paraId="6A138A2F" w14:textId="7B79619D" w:rsidR="002B0EDC" w:rsidRPr="00B00E04" w:rsidRDefault="00814CFF" w:rsidP="001E682E">
      <w:pPr>
        <w:pStyle w:val="TF-TTULO"/>
      </w:pPr>
      <w:r w:rsidRPr="00814CFF">
        <w:t>MODELAGEM BASEADA EM AGENTE APLICADA A GESTÃO DE IMPACTOS DE DESASTRES URBANOS NO MUNICÍPIO DE BLUMENAU/SC</w:t>
      </w:r>
    </w:p>
    <w:p w14:paraId="73829AFA" w14:textId="5AB64B87" w:rsidR="00D45B38" w:rsidDel="00813082" w:rsidRDefault="00813082" w:rsidP="00194782">
      <w:pPr>
        <w:pStyle w:val="TF-AUTOR0"/>
        <w:rPr>
          <w:del w:id="9" w:author="Dalton Solano dos Reis" w:date="2024-05-21T18:11:00Z"/>
        </w:rPr>
      </w:pPr>
      <w:ins w:id="10" w:author="Dalton Solano dos Reis" w:date="2024-05-21T18:11:00Z">
        <w:r w:rsidRPr="00813082">
          <w:t xml:space="preserve">Marcos </w:t>
        </w:r>
        <w:proofErr w:type="spellStart"/>
        <w:r w:rsidRPr="00813082">
          <w:t>Antonio</w:t>
        </w:r>
        <w:proofErr w:type="spellEnd"/>
        <w:r w:rsidRPr="00813082">
          <w:t xml:space="preserve"> </w:t>
        </w:r>
        <w:proofErr w:type="spellStart"/>
        <w:r w:rsidRPr="00813082">
          <w:t>Mattedi</w:t>
        </w:r>
      </w:ins>
      <w:proofErr w:type="spellEnd"/>
      <w:del w:id="11" w:author="Dalton Solano dos Reis" w:date="2024-05-21T18:11:00Z">
        <w:r w:rsidR="00F07669" w:rsidDel="00813082">
          <w:delText>Marcos Mattedi</w:delText>
        </w:r>
      </w:del>
    </w:p>
    <w:p w14:paraId="691D0C83" w14:textId="77777777" w:rsidR="00813082" w:rsidRPr="00D45B38" w:rsidRDefault="00813082" w:rsidP="00194782">
      <w:pPr>
        <w:pStyle w:val="TF-AUTOR0"/>
        <w:rPr>
          <w:ins w:id="12" w:author="Dalton Solano dos Reis" w:date="2024-05-21T18:12:00Z"/>
        </w:rPr>
      </w:pPr>
    </w:p>
    <w:p w14:paraId="74805C22" w14:textId="3A53ED1D" w:rsidR="00D45B38" w:rsidRDefault="00D45B38" w:rsidP="00194782">
      <w:pPr>
        <w:pStyle w:val="TF-AUTOR0"/>
      </w:pPr>
      <w:r w:rsidRPr="00D45B38">
        <w:t xml:space="preserve">Prof. Aurélio Faustino </w:t>
      </w:r>
      <w:proofErr w:type="spellStart"/>
      <w:r w:rsidRPr="00D45B38">
        <w:t>H</w:t>
      </w:r>
      <w:r w:rsidR="002256F2">
        <w:t>o</w:t>
      </w:r>
      <w:r w:rsidRPr="00D45B38">
        <w:t>ppe</w:t>
      </w:r>
      <w:proofErr w:type="spellEnd"/>
      <w:r w:rsidRPr="00D45B38">
        <w:t xml:space="preserve"> – Orientador</w:t>
      </w:r>
    </w:p>
    <w:p w14:paraId="7E57F3A2" w14:textId="5CFFD2BD" w:rsidR="00F07669" w:rsidRPr="00D45B38" w:rsidRDefault="00F07669" w:rsidP="00F07669">
      <w:pPr>
        <w:pStyle w:val="TF-AUTOR0"/>
      </w:pPr>
      <w:r>
        <w:t>Prof. Marcos Rodrigo Momo - Coorientador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9FD4DC6" w14:textId="4D4D8DCB" w:rsidR="00FA7B02" w:rsidRPr="000C0EE9" w:rsidRDefault="00FA7B02" w:rsidP="00FA7B02">
      <w:pPr>
        <w:pStyle w:val="TF-TEXTO"/>
      </w:pPr>
      <w:r w:rsidRPr="000C0EE9">
        <w:t>Uma das questões mais intrigantes do processo de desenvolvimento socioeconômico em geral e do processo de urbanização em particular diz respeito a intensificação dos impactos dos desastres naturais (</w:t>
      </w:r>
      <w:proofErr w:type="spellStart"/>
      <w:r w:rsidRPr="00CC7E79">
        <w:t>Choo</w:t>
      </w:r>
      <w:proofErr w:type="spellEnd"/>
      <w:r w:rsidR="00862B7A" w:rsidRPr="00CC7E79">
        <w:t>;</w:t>
      </w:r>
      <w:r w:rsidRPr="00CC7E79">
        <w:t xml:space="preserve"> Yoon, 2024). Os desastres naturais compreendem o efeito emergente dos padrões de interação que se estabelece</w:t>
      </w:r>
      <w:r w:rsidR="0015736C" w:rsidRPr="00CC7E79">
        <w:t>m</w:t>
      </w:r>
      <w:r w:rsidRPr="00CC7E79">
        <w:t xml:space="preserve"> entre sociedade e natur</w:t>
      </w:r>
      <w:r w:rsidR="007C5791" w:rsidRPr="00CC7E79">
        <w:t>eza</w:t>
      </w:r>
      <w:r w:rsidRPr="00CC7E79">
        <w:t>. Mais precisamente, podem ser descritos</w:t>
      </w:r>
      <w:r w:rsidR="003A1BC2" w:rsidRPr="00CC7E79">
        <w:t xml:space="preserve"> de forma analítica</w:t>
      </w:r>
      <w:r w:rsidRPr="00CC7E79">
        <w:t xml:space="preserve"> como manifestações complexas e multidimensionais que surgem nos pontos de intersecção entre os sistemas físico-naturais e os sistemas socioeconômicos</w:t>
      </w:r>
      <w:r w:rsidR="007C5791" w:rsidRPr="00CC7E79">
        <w:t xml:space="preserve"> (</w:t>
      </w:r>
      <w:commentRangeStart w:id="13"/>
      <w:proofErr w:type="spellStart"/>
      <w:r w:rsidR="002A032D" w:rsidRPr="00CC7E79">
        <w:t>Z</w:t>
      </w:r>
      <w:r w:rsidR="00A82F91" w:rsidRPr="00CC7E79">
        <w:t>uho</w:t>
      </w:r>
      <w:commentRangeEnd w:id="13"/>
      <w:proofErr w:type="spellEnd"/>
      <w:r w:rsidR="00832DF5">
        <w:rPr>
          <w:rStyle w:val="Refdecomentrio"/>
        </w:rPr>
        <w:commentReference w:id="13"/>
      </w:r>
      <w:r w:rsidR="00A82F91" w:rsidRPr="00CC7E79">
        <w:t xml:space="preserve"> </w:t>
      </w:r>
      <w:del w:id="14" w:author="Dalton Solano dos Reis" w:date="2024-05-21T11:24:00Z">
        <w:r w:rsidR="007C5791" w:rsidRPr="00CC7E79" w:rsidDel="00011482">
          <w:delText>et.</w:delText>
        </w:r>
      </w:del>
      <w:ins w:id="15" w:author="Dalton Solano dos Reis" w:date="2024-05-21T11:24:00Z">
        <w:r w:rsidR="00011482">
          <w:t>et</w:t>
        </w:r>
      </w:ins>
      <w:r w:rsidR="007C5791" w:rsidRPr="00CC7E79">
        <w:t xml:space="preserve"> al., 2020)</w:t>
      </w:r>
      <w:r w:rsidRPr="00CC7E79">
        <w:t>. Neste sentido, a destruição provocada por uma enchente é consequência da incapacidade de gestão dos padrões predominantes de ocupação do espaço e utilizaçã</w:t>
      </w:r>
      <w:r w:rsidRPr="000C0EE9">
        <w:t xml:space="preserve">o dos recursos. </w:t>
      </w:r>
      <w:r w:rsidR="003A1BC2">
        <w:t>Por um lado,</w:t>
      </w:r>
      <w:r w:rsidRPr="000C0EE9">
        <w:t xml:space="preserve"> a incapacidade de compreender adequadamente os condicionantes do evento</w:t>
      </w:r>
      <w:r w:rsidR="003A1BC2">
        <w:t>;</w:t>
      </w:r>
      <w:r w:rsidRPr="000C0EE9">
        <w:t xml:space="preserve"> e</w:t>
      </w:r>
      <w:r w:rsidR="003A1BC2">
        <w:t>, por outro,</w:t>
      </w:r>
      <w:r w:rsidRPr="000C0EE9">
        <w:t xml:space="preserve"> agir consistentemente sobre o efeito dos impactos. Isto significa que os desastres não são causados apenas pela intensidade do evento, mas também pela vulnerabilidade da população: quanto maior a vulnerabilidade de uma população no período </w:t>
      </w:r>
      <w:proofErr w:type="spellStart"/>
      <w:r w:rsidRPr="000C0EE9">
        <w:t>pré</w:t>
      </w:r>
      <w:proofErr w:type="spellEnd"/>
      <w:r w:rsidRPr="000C0EE9">
        <w:t>-impacto, maior a destruição verificada no período pós-impacto</w:t>
      </w:r>
      <w:r w:rsidR="009169FF">
        <w:t>.</w:t>
      </w:r>
      <w:r w:rsidRPr="000C0EE9">
        <w:t xml:space="preserve"> </w:t>
      </w:r>
    </w:p>
    <w:p w14:paraId="059DA91B" w14:textId="0D73E2A6" w:rsidR="00FA7B02" w:rsidRPr="00B60799" w:rsidRDefault="009169FF" w:rsidP="00FA7B02">
      <w:pPr>
        <w:pStyle w:val="TF-TEXTO"/>
      </w:pPr>
      <w:r w:rsidRPr="00B60799">
        <w:t>Segundo</w:t>
      </w:r>
      <w:r w:rsidR="00DA15B9" w:rsidRPr="00B60799">
        <w:t xml:space="preserve"> </w:t>
      </w:r>
      <w:proofErr w:type="spellStart"/>
      <w:r w:rsidR="00DA15B9" w:rsidRPr="00B60799">
        <w:t>Mattedi</w:t>
      </w:r>
      <w:proofErr w:type="spellEnd"/>
      <w:r w:rsidR="00DA15B9" w:rsidRPr="00B60799">
        <w:t xml:space="preserve"> et al.</w:t>
      </w:r>
      <w:r w:rsidRPr="00B60799">
        <w:t xml:space="preserve"> </w:t>
      </w:r>
      <w:r w:rsidR="00DA15B9" w:rsidRPr="00B60799">
        <w:t>(2024)</w:t>
      </w:r>
      <w:r w:rsidR="001A098C">
        <w:t>,</w:t>
      </w:r>
      <w:r w:rsidR="00DA15B9" w:rsidRPr="00B60799">
        <w:t xml:space="preserve"> </w:t>
      </w:r>
      <w:r w:rsidR="00FA7B02" w:rsidRPr="00B60799">
        <w:t xml:space="preserve">a situação do Vale do Itajaí não parece diferente. Afinal, os impactos dos desastres acompanham o processo de formação e desenvolvimento da região. </w:t>
      </w:r>
      <w:r w:rsidR="00B60799" w:rsidRPr="00B60799">
        <w:t>De acordo com Jansen et al. (2021),</w:t>
      </w:r>
      <w:r w:rsidR="00FA7B02" w:rsidRPr="00B60799">
        <w:t xml:space="preserve"> os primeiros registros remontam ao início de ocupação em 1852. Ao longo deste período registram-se 77 ocorrências, considerando apenas a cidade de Blumenau como referência. Sua intensificação nas últimas décadas está relacionada, principalmente, ao padrão predominante de ocupação do espaço e utilização dos recursos naturais. Este processo encerra um paradoxo curioso: intensificação dos impactos vem acompanhada do aperfeiçoamento progressivo dos mecanismos de gestão. Isto significa que apesar dos crescentes investimentos em mecanismo</w:t>
      </w:r>
      <w:r w:rsidR="003A1BC2">
        <w:t>s</w:t>
      </w:r>
      <w:r w:rsidR="00FA7B02" w:rsidRPr="00B60799">
        <w:t xml:space="preserve"> </w:t>
      </w:r>
      <w:r w:rsidR="003A1BC2">
        <w:t xml:space="preserve">de </w:t>
      </w:r>
      <w:r w:rsidR="00FA7B02" w:rsidRPr="00B60799">
        <w:t>previsão e</w:t>
      </w:r>
      <w:r w:rsidR="003A1BC2">
        <w:t xml:space="preserve"> ações de</w:t>
      </w:r>
      <w:r w:rsidR="00FA7B02" w:rsidRPr="00B60799">
        <w:t xml:space="preserve"> preparação verifica-se o aumento da destruição nos últimos anos. </w:t>
      </w:r>
      <w:r w:rsidR="007C5791">
        <w:t xml:space="preserve">Considerado </w:t>
      </w:r>
      <w:r w:rsidR="003A1BC2">
        <w:t xml:space="preserve">este processo </w:t>
      </w:r>
      <w:r w:rsidR="00FA7B02" w:rsidRPr="00B60799">
        <w:t>em termos globais é possível</w:t>
      </w:r>
      <w:r w:rsidR="003A1BC2">
        <w:t xml:space="preserve"> identificar</w:t>
      </w:r>
      <w:r w:rsidR="00FA7B02" w:rsidRPr="00B60799">
        <w:t xml:space="preserve"> quatro tendências principais:</w:t>
      </w:r>
    </w:p>
    <w:p w14:paraId="0C6D342C" w14:textId="77777777" w:rsidR="00FA7B02" w:rsidRPr="00B60799" w:rsidRDefault="00FA7B02" w:rsidP="00C54723">
      <w:pPr>
        <w:pStyle w:val="TF-ALNEA"/>
      </w:pPr>
      <w:r w:rsidRPr="00B60799">
        <w:t>a ocorrência de desastres vem aumentando anualmente;</w:t>
      </w:r>
    </w:p>
    <w:p w14:paraId="54773AC6" w14:textId="77777777" w:rsidR="00FA7B02" w:rsidRPr="00B60799" w:rsidRDefault="00FA7B02" w:rsidP="00C54723">
      <w:pPr>
        <w:pStyle w:val="TF-ALNEA"/>
      </w:pPr>
      <w:r w:rsidRPr="00B60799">
        <w:t>o número de pessoas afetadas por desastres está crescendo;</w:t>
      </w:r>
    </w:p>
    <w:p w14:paraId="7D16A002" w14:textId="77777777" w:rsidR="00FA7B02" w:rsidRPr="00B60799" w:rsidRDefault="00FA7B02" w:rsidP="00C54723">
      <w:pPr>
        <w:pStyle w:val="TF-ALNEA"/>
      </w:pPr>
      <w:r w:rsidRPr="00B60799">
        <w:t>as perdas estão se tornando mais custosas;</w:t>
      </w:r>
    </w:p>
    <w:p w14:paraId="68056403" w14:textId="77777777" w:rsidR="00FA7B02" w:rsidRPr="00B60799" w:rsidRDefault="00FA7B02" w:rsidP="00C54723">
      <w:pPr>
        <w:pStyle w:val="TF-ALNEA"/>
      </w:pPr>
      <w:r w:rsidRPr="00B60799">
        <w:t>as regiões mais pobres são as mais impactadas.</w:t>
      </w:r>
    </w:p>
    <w:p w14:paraId="4A77709C" w14:textId="390D6525" w:rsidR="003C731E" w:rsidRDefault="00FA7B02" w:rsidP="00FA7B02">
      <w:pPr>
        <w:pStyle w:val="TF-TEXTO"/>
      </w:pPr>
      <w:r w:rsidRPr="00B60799">
        <w:t>Segundo Barnes</w:t>
      </w:r>
      <w:r w:rsidR="00E24BD5" w:rsidRPr="00B60799">
        <w:t>, Dunn e Wilkinson</w:t>
      </w:r>
      <w:r w:rsidRPr="00B60799">
        <w:t xml:space="preserve"> (2019), os desastres naturais têm sido objeto de muitos estudos nos últimos anos. De forma geral, estes estudos podem ser classificados em dois conjuntos de abordagens: a) </w:t>
      </w:r>
      <w:r w:rsidR="003A1BC2">
        <w:t>Paradigma</w:t>
      </w:r>
      <w:r w:rsidRPr="00B60799">
        <w:t xml:space="preserve"> da Ameaça: se concentra nos fatores físicos desencadeadores em termos de Evento-</w:t>
      </w:r>
      <w:r w:rsidR="007C5791">
        <w:t>Ind</w:t>
      </w:r>
      <w:r w:rsidR="0015736C">
        <w:t>i</w:t>
      </w:r>
      <w:r w:rsidR="007C5791">
        <w:t>víduo</w:t>
      </w:r>
      <w:r w:rsidRPr="00B60799">
        <w:t xml:space="preserve"> (Tobin, </w:t>
      </w:r>
      <w:proofErr w:type="spellStart"/>
      <w:r w:rsidRPr="00B60799">
        <w:t>Montz</w:t>
      </w:r>
      <w:proofErr w:type="spellEnd"/>
      <w:r w:rsidRPr="00B60799">
        <w:t xml:space="preserve">, 1997; Kelman, 2020); b) </w:t>
      </w:r>
      <w:r w:rsidR="003A1BC2">
        <w:t>Paradigma</w:t>
      </w:r>
      <w:r w:rsidRPr="00B60799">
        <w:t xml:space="preserve"> da Vulnerabilidade: se concentra nos fatores contextuais Impacto-Organização (Phillips et al., 2010; T</w:t>
      </w:r>
      <w:r w:rsidR="00311E07">
        <w:t>ie</w:t>
      </w:r>
      <w:r w:rsidRPr="00B60799">
        <w:t>rney, 20</w:t>
      </w:r>
      <w:r w:rsidR="0061689B">
        <w:t>20</w:t>
      </w:r>
      <w:r w:rsidR="00067A8F">
        <w:t xml:space="preserve">). </w:t>
      </w:r>
      <w:r w:rsidRPr="00B60799">
        <w:t xml:space="preserve">Neste sentido, enquanto </w:t>
      </w:r>
      <w:r w:rsidR="003A1BC2">
        <w:t>a primeira abordagem</w:t>
      </w:r>
      <w:r w:rsidRPr="00B60799">
        <w:t xml:space="preserve"> enfoca o comportamento dos indivíduos em função da probabilidade de ocorrência dos fatores físicos desencadeadores, a</w:t>
      </w:r>
      <w:r w:rsidR="003A1BC2">
        <w:t xml:space="preserve"> segunda</w:t>
      </w:r>
      <w:r w:rsidRPr="00B60799">
        <w:t xml:space="preserve"> enfatiza a capacidade de resposta das comunidades em termos de organização social de preparação. Estes estudos permitiram estabelecer o Princípio de Continuidade entre o Tempo-1 (</w:t>
      </w:r>
      <w:proofErr w:type="spellStart"/>
      <w:r w:rsidRPr="00B60799">
        <w:t>Pré</w:t>
      </w:r>
      <w:proofErr w:type="spellEnd"/>
      <w:r w:rsidRPr="00B60799">
        <w:t xml:space="preserve">-impacto) e o Tempo-2 (Pós-impacto): a hipótese subjacente indica que as condições de vulnerabilidade existentes no Tempo-1 se convertem em destruição no Tempo-2, conforme exemplifica a </w:t>
      </w:r>
      <w:r w:rsidR="00C54723" w:rsidRPr="00B60799">
        <w:fldChar w:fldCharType="begin"/>
      </w:r>
      <w:r w:rsidR="00C54723" w:rsidRPr="00B60799">
        <w:instrText xml:space="preserve"> REF _Ref164429393 \h </w:instrText>
      </w:r>
      <w:r w:rsidR="00B60799">
        <w:instrText xml:space="preserve"> \* MERGEFORMAT </w:instrText>
      </w:r>
      <w:r w:rsidR="00C54723" w:rsidRPr="00B60799">
        <w:fldChar w:fldCharType="separate"/>
      </w:r>
      <w:r w:rsidR="0068241D" w:rsidRPr="00B60799">
        <w:t xml:space="preserve">Figura </w:t>
      </w:r>
      <w:r w:rsidR="0068241D" w:rsidRPr="00B60799">
        <w:rPr>
          <w:noProof/>
        </w:rPr>
        <w:t>1</w:t>
      </w:r>
      <w:r w:rsidR="00C54723" w:rsidRPr="00B60799">
        <w:fldChar w:fldCharType="end"/>
      </w:r>
      <w:r w:rsidRPr="00B60799">
        <w:t>. Ou seja, materializa: a) caracterização inadequada do fenômeno; b) incapacidade de implementar medidas consistentes (</w:t>
      </w:r>
      <w:proofErr w:type="spellStart"/>
      <w:r w:rsidRPr="00B60799">
        <w:t>Mattedi</w:t>
      </w:r>
      <w:proofErr w:type="spellEnd"/>
      <w:r w:rsidRPr="00B60799">
        <w:t>, 2017).</w:t>
      </w:r>
      <w:r w:rsidRPr="0064430A">
        <w:t xml:space="preserve"> </w:t>
      </w:r>
    </w:p>
    <w:p w14:paraId="0B91E218" w14:textId="0216C2B9" w:rsidR="00FA7B02" w:rsidRDefault="00C54723" w:rsidP="00C54723">
      <w:pPr>
        <w:pStyle w:val="TF-LEGENDA"/>
      </w:pPr>
      <w:bookmarkStart w:id="16" w:name="_Ref164429393"/>
      <w:r>
        <w:t xml:space="preserve">Figura </w:t>
      </w:r>
      <w:r>
        <w:fldChar w:fldCharType="begin"/>
      </w:r>
      <w:r>
        <w:instrText xml:space="preserve"> SEQ Figura \* ARABIC </w:instrText>
      </w:r>
      <w:r>
        <w:fldChar w:fldCharType="separate"/>
      </w:r>
      <w:r w:rsidR="00ED001B">
        <w:rPr>
          <w:noProof/>
        </w:rPr>
        <w:t>1</w:t>
      </w:r>
      <w:r>
        <w:rPr>
          <w:noProof/>
        </w:rPr>
        <w:fldChar w:fldCharType="end"/>
      </w:r>
      <w:bookmarkEnd w:id="16"/>
      <w:r>
        <w:t xml:space="preserve"> </w:t>
      </w:r>
      <w:r w:rsidR="0068241D">
        <w:t>–</w:t>
      </w:r>
      <w:r w:rsidR="00FA7B02">
        <w:t xml:space="preserve"> Ilustração do Princípio de continuidade</w:t>
      </w:r>
    </w:p>
    <w:p w14:paraId="45DCD01A" w14:textId="77777777" w:rsidR="00FA7B02" w:rsidRDefault="00FA7B02" w:rsidP="00C54723">
      <w:pPr>
        <w:pStyle w:val="TF-FIGURA"/>
      </w:pPr>
      <w:r>
        <w:rPr>
          <w:noProof/>
        </w:rPr>
        <w:drawing>
          <wp:inline distT="0" distB="0" distL="0" distR="0" wp14:anchorId="6FA2FEC6" wp14:editId="56479B49">
            <wp:extent cx="4509612" cy="1012393"/>
            <wp:effectExtent l="19050" t="19050" r="24765" b="16510"/>
            <wp:docPr id="140429915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99152" name="Imagem 1" descr="Gráfico, Gráfico de linhas&#10;&#10;Descrição gerada automaticamente"/>
                    <pic:cNvPicPr/>
                  </pic:nvPicPr>
                  <pic:blipFill rotWithShape="1">
                    <a:blip r:embed="rId15">
                      <a:clrChange>
                        <a:clrFrom>
                          <a:srgbClr val="E7E6E6"/>
                        </a:clrFrom>
                        <a:clrTo>
                          <a:srgbClr val="E7E6E6">
                            <a:alpha val="0"/>
                          </a:srgbClr>
                        </a:clrTo>
                      </a:clrChange>
                    </a:blip>
                    <a:srcRect t="10990" b="10663"/>
                    <a:stretch/>
                  </pic:blipFill>
                  <pic:spPr bwMode="auto">
                    <a:xfrm>
                      <a:off x="0" y="0"/>
                      <a:ext cx="4635951" cy="104075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284971" w14:textId="16145E06" w:rsidR="00FA7B02" w:rsidRDefault="00FA7B02" w:rsidP="00C54723">
      <w:pPr>
        <w:pStyle w:val="TF-FONTE"/>
      </w:pPr>
      <w:r>
        <w:t xml:space="preserve">Fonte: </w:t>
      </w:r>
      <w:r w:rsidR="003902BA">
        <w:t>elaborado pelo autor.</w:t>
      </w:r>
    </w:p>
    <w:p w14:paraId="4E066EB8" w14:textId="20DD320A" w:rsidR="00FA7B02" w:rsidRPr="00386F2A" w:rsidRDefault="008123A7" w:rsidP="005F3E5D">
      <w:pPr>
        <w:pStyle w:val="TF-TEXTO"/>
        <w:pPrChange w:id="17" w:author="Dalton Solano dos Reis" w:date="2024-05-22T14:12:00Z">
          <w:pPr>
            <w:jc w:val="both"/>
          </w:pPr>
        </w:pPrChange>
      </w:pPr>
      <w:r w:rsidRPr="00386F2A">
        <w:t xml:space="preserve">Os trabalhos realizados por </w:t>
      </w:r>
      <w:proofErr w:type="spellStart"/>
      <w:r w:rsidRPr="00386F2A">
        <w:t>Wilenski</w:t>
      </w:r>
      <w:proofErr w:type="spellEnd"/>
      <w:r w:rsidRPr="00386F2A">
        <w:t xml:space="preserve"> e Rand</w:t>
      </w:r>
      <w:r w:rsidR="00386268" w:rsidRPr="00386F2A">
        <w:t xml:space="preserve"> </w:t>
      </w:r>
      <w:r w:rsidRPr="00386F2A">
        <w:t>(2015), mas também a revisão sist</w:t>
      </w:r>
      <w:r w:rsidR="003346E9" w:rsidRPr="00386F2A">
        <w:t>e</w:t>
      </w:r>
      <w:r w:rsidRPr="00386F2A">
        <w:t xml:space="preserve">mática realizada por </w:t>
      </w:r>
      <w:proofErr w:type="spellStart"/>
      <w:r w:rsidRPr="00386F2A">
        <w:t>Zhuo</w:t>
      </w:r>
      <w:proofErr w:type="spellEnd"/>
      <w:r w:rsidRPr="00386F2A">
        <w:t xml:space="preserve"> e Han</w:t>
      </w:r>
      <w:r w:rsidR="009B5A63" w:rsidRPr="00386F2A">
        <w:t xml:space="preserve"> (2020)</w:t>
      </w:r>
      <w:r w:rsidRPr="00386F2A">
        <w:t xml:space="preserve"> </w:t>
      </w:r>
      <w:r w:rsidR="00FA7B02" w:rsidRPr="00386F2A">
        <w:t xml:space="preserve">indicam que os </w:t>
      </w:r>
      <w:r w:rsidRPr="00386F2A">
        <w:t>impactos dos desastres naturais</w:t>
      </w:r>
      <w:r w:rsidR="00FA7B02" w:rsidRPr="00386F2A">
        <w:t xml:space="preserve"> pode</w:t>
      </w:r>
      <w:r w:rsidR="0015736C" w:rsidRPr="00386F2A">
        <w:t>m</w:t>
      </w:r>
      <w:r w:rsidR="00FA7B02" w:rsidRPr="00386F2A">
        <w:t xml:space="preserve"> ser analisado</w:t>
      </w:r>
      <w:r w:rsidR="0015736C" w:rsidRPr="00386F2A">
        <w:t>s</w:t>
      </w:r>
      <w:r w:rsidR="00FA7B02" w:rsidRPr="00386F2A">
        <w:t xml:space="preserve"> através de modelagem e </w:t>
      </w:r>
      <w:r w:rsidR="00FA7B02" w:rsidRPr="00386F2A">
        <w:lastRenderedPageBreak/>
        <w:t>simulação. A simulação compreende uma técnica utilizad</w:t>
      </w:r>
      <w:r w:rsidR="007C5791" w:rsidRPr="00386F2A">
        <w:t>a</w:t>
      </w:r>
      <w:r w:rsidR="00FA7B02" w:rsidRPr="00386F2A">
        <w:t xml:space="preserve"> </w:t>
      </w:r>
      <w:r w:rsidR="007C5791" w:rsidRPr="00386F2A">
        <w:t xml:space="preserve">para </w:t>
      </w:r>
      <w:r w:rsidR="00FA7B02" w:rsidRPr="00386F2A">
        <w:t xml:space="preserve">replicar o funcionamento de um sistema </w:t>
      </w:r>
      <w:r w:rsidR="0015736C" w:rsidRPr="00386F2A">
        <w:t xml:space="preserve">físico, </w:t>
      </w:r>
      <w:r w:rsidR="00FA7B02" w:rsidRPr="00386F2A">
        <w:t>biológico, econômico, social</w:t>
      </w:r>
      <w:r w:rsidR="0015736C" w:rsidRPr="00386F2A">
        <w:t xml:space="preserve"> ou técnico</w:t>
      </w:r>
      <w:r w:rsidR="00FA7B02" w:rsidRPr="00386F2A">
        <w:t xml:space="preserve"> </w:t>
      </w:r>
      <w:r w:rsidR="007C5791" w:rsidRPr="00386F2A">
        <w:t>a</w:t>
      </w:r>
      <w:r w:rsidR="00FA7B02" w:rsidRPr="00386F2A">
        <w:t>través de u</w:t>
      </w:r>
      <w:r w:rsidR="00FA7B02" w:rsidRPr="00EA58AD">
        <w:t>m modelo</w:t>
      </w:r>
      <w:r w:rsidR="007C5791" w:rsidRPr="00EA58AD">
        <w:t xml:space="preserve"> matemático ou</w:t>
      </w:r>
      <w:r w:rsidR="00FA7B02" w:rsidRPr="00EA58AD">
        <w:t xml:space="preserve"> computacional. Já o conceito de </w:t>
      </w:r>
      <w:r w:rsidR="00FA7B02" w:rsidRPr="00EA58AD">
        <w:rPr>
          <w:rFonts w:eastAsiaTheme="majorEastAsia"/>
        </w:rPr>
        <w:t>modelo</w:t>
      </w:r>
      <w:r w:rsidR="00FA7B02" w:rsidRPr="00EA58AD">
        <w:t> refere-se a uma representação abstrata e simplificada de um determinado fenômeno ou acontecimento (Abar et al., 2017).</w:t>
      </w:r>
      <w:r w:rsidR="00DB1D4F" w:rsidRPr="00EA58AD">
        <w:t xml:space="preserve"> </w:t>
      </w:r>
      <w:r w:rsidR="00CC537F" w:rsidRPr="00EA58AD">
        <w:t xml:space="preserve">Também deve-se considerar que </w:t>
      </w:r>
      <w:r w:rsidR="007F1E0E" w:rsidRPr="00EA58AD">
        <w:t>o</w:t>
      </w:r>
      <w:r w:rsidR="00FA7B02" w:rsidRPr="00EA58AD">
        <w:t xml:space="preserve"> objetivo</w:t>
      </w:r>
      <w:r w:rsidR="00FA7B02" w:rsidRPr="00386F2A">
        <w:t xml:space="preserve"> principal de uma simulação </w:t>
      </w:r>
      <w:r w:rsidR="007C5791" w:rsidRPr="00386F2A">
        <w:t>é</w:t>
      </w:r>
      <w:r w:rsidR="00FA7B02" w:rsidRPr="00386F2A">
        <w:t xml:space="preserve"> estudar o comportamento de um sistema em condições controladas, permitindo explorar hipóteses, prever resultados, analisar potenciais impactos de alterações no sistema, e testar soluções para problemas.</w:t>
      </w:r>
      <w:r w:rsidR="00386F2A" w:rsidRPr="00386F2A">
        <w:t xml:space="preserve"> Nesse sentido, a simulação por computador é particularmente valiosa para a compreensão e gestão de desastres naturais porque permite tanto a avaliação das medidas existentes, quanto a concepção e implantação de novas estratégias em função do padrão de comportamento social</w:t>
      </w:r>
      <w:r w:rsidR="00386F2A">
        <w:t xml:space="preserve"> (</w:t>
      </w:r>
      <w:proofErr w:type="spellStart"/>
      <w:r w:rsidR="00386F2A">
        <w:t>Busaman</w:t>
      </w:r>
      <w:proofErr w:type="spellEnd"/>
      <w:r w:rsidR="00386F2A">
        <w:t>, et al., 2024)</w:t>
      </w:r>
      <w:r w:rsidR="00386F2A" w:rsidRPr="00386F2A">
        <w:t xml:space="preserve">. </w:t>
      </w:r>
      <w:r w:rsidR="00FA7B02" w:rsidRPr="00386F2A">
        <w:t>Diante deste contexto, este trabalho visa</w:t>
      </w:r>
      <w:r w:rsidR="00B60799" w:rsidRPr="00386F2A">
        <w:t>, por um lado, avaliar o padrão predominante de gestão do município de Blumenau; por outro, subsidiar o processo de calibragem das políticas públicas de confrontação.</w:t>
      </w:r>
      <w:r w:rsidRPr="00386F2A">
        <w:t xml:space="preserve"> Mais precisamente, o trabalho investiga a seguinte questão de pesquisa: o </w:t>
      </w:r>
      <w:r w:rsidR="000B7131" w:rsidRPr="00386F2A">
        <w:t>porquê</w:t>
      </w:r>
      <w:r w:rsidRPr="00386F2A">
        <w:t xml:space="preserve"> apesar dos crescentes investimentos e complexificação do sistema de gestão verifica-se uma tendência de intensificação dos impactos dos desastres na região?</w:t>
      </w:r>
      <w:r w:rsidR="007C5791" w:rsidRPr="00386F2A">
        <w:t xml:space="preserve"> </w:t>
      </w:r>
    </w:p>
    <w:p w14:paraId="4DEEAE1F" w14:textId="5E16B1E1" w:rsidR="00F255FC" w:rsidRPr="00416EB3" w:rsidRDefault="00F255FC" w:rsidP="00E638A0">
      <w:pPr>
        <w:pStyle w:val="Ttulo2"/>
      </w:pPr>
      <w:bookmarkStart w:id="18" w:name="_Toc419598576"/>
      <w:bookmarkStart w:id="19" w:name="_Toc420721317"/>
      <w:bookmarkStart w:id="20" w:name="_Toc420721467"/>
      <w:bookmarkStart w:id="21" w:name="_Toc420721562"/>
      <w:bookmarkStart w:id="22" w:name="_Toc420721768"/>
      <w:bookmarkStart w:id="23" w:name="_Toc420723209"/>
      <w:bookmarkStart w:id="24" w:name="_Toc482682370"/>
      <w:bookmarkStart w:id="25" w:name="_Toc54164904"/>
      <w:bookmarkStart w:id="26" w:name="_Toc54165664"/>
      <w:bookmarkStart w:id="27" w:name="_Toc54169316"/>
      <w:bookmarkStart w:id="28" w:name="_Toc96347426"/>
      <w:bookmarkStart w:id="29" w:name="_Toc96357710"/>
      <w:bookmarkStart w:id="30" w:name="_Toc96491850"/>
      <w:bookmarkStart w:id="31" w:name="_Toc411603090"/>
      <w:r w:rsidRPr="00416EB3">
        <w:t>OBJETIVOS</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3274AB48" w14:textId="3FDF9372" w:rsidR="002F6AA8" w:rsidRPr="00416EB3" w:rsidRDefault="00DA589E" w:rsidP="003C42E4">
      <w:pPr>
        <w:pStyle w:val="TF-TEXTO"/>
      </w:pPr>
      <w:r w:rsidRPr="00416EB3">
        <w:rPr>
          <w:color w:val="000000"/>
        </w:rPr>
        <w:t xml:space="preserve">Este trabalho tem como objetivo </w:t>
      </w:r>
      <w:r w:rsidR="007C5791" w:rsidRPr="00416EB3">
        <w:rPr>
          <w:color w:val="000000"/>
        </w:rPr>
        <w:t>aplicar</w:t>
      </w:r>
      <w:r w:rsidRPr="00416EB3">
        <w:rPr>
          <w:color w:val="000000"/>
        </w:rPr>
        <w:t xml:space="preserve"> </w:t>
      </w:r>
      <w:r w:rsidR="00DB1D4F" w:rsidRPr="00416EB3">
        <w:rPr>
          <w:i/>
          <w:iCs/>
          <w:color w:val="000000"/>
        </w:rPr>
        <w:t>Agent-</w:t>
      </w:r>
      <w:proofErr w:type="spellStart"/>
      <w:r w:rsidR="00DB1D4F" w:rsidRPr="00416EB3">
        <w:rPr>
          <w:i/>
          <w:iCs/>
          <w:color w:val="000000"/>
        </w:rPr>
        <w:t>Based</w:t>
      </w:r>
      <w:proofErr w:type="spellEnd"/>
      <w:r w:rsidR="00DB1D4F" w:rsidRPr="00416EB3">
        <w:rPr>
          <w:i/>
          <w:iCs/>
          <w:color w:val="000000"/>
        </w:rPr>
        <w:t xml:space="preserve"> Model</w:t>
      </w:r>
      <w:r w:rsidR="00E05C43" w:rsidRPr="00416EB3">
        <w:rPr>
          <w:color w:val="000000"/>
        </w:rPr>
        <w:t xml:space="preserve"> (ABM)</w:t>
      </w:r>
      <w:r w:rsidRPr="00416EB3">
        <w:rPr>
          <w:color w:val="000000"/>
        </w:rPr>
        <w:t xml:space="preserve"> para simular e compreender os</w:t>
      </w:r>
      <w:r w:rsidR="008123A7" w:rsidRPr="00416EB3">
        <w:rPr>
          <w:color w:val="000000"/>
        </w:rPr>
        <w:t xml:space="preserve"> efeitos contraintuitivos</w:t>
      </w:r>
      <w:r w:rsidR="000B7131" w:rsidRPr="00416EB3">
        <w:rPr>
          <w:color w:val="000000"/>
        </w:rPr>
        <w:t xml:space="preserve"> dos padrões predominantes </w:t>
      </w:r>
      <w:r w:rsidRPr="00416EB3">
        <w:rPr>
          <w:color w:val="000000"/>
        </w:rPr>
        <w:t>de gestão dos desastres urbanos em Blumenau</w:t>
      </w:r>
      <w:r w:rsidR="008576A1" w:rsidRPr="00416EB3">
        <w:t>.</w:t>
      </w:r>
    </w:p>
    <w:p w14:paraId="24A0CCAB" w14:textId="77777777" w:rsidR="00D45B38" w:rsidRPr="00416EB3" w:rsidRDefault="00D45B38" w:rsidP="00D45B38">
      <w:pPr>
        <w:pStyle w:val="NormalWeb"/>
        <w:spacing w:before="0" w:beforeAutospacing="0" w:after="120" w:afterAutospacing="0"/>
        <w:ind w:firstLine="680"/>
        <w:jc w:val="both"/>
        <w:rPr>
          <w:lang w:val="pt-BR"/>
        </w:rPr>
      </w:pPr>
      <w:r w:rsidRPr="00416EB3">
        <w:rPr>
          <w:color w:val="000000"/>
          <w:sz w:val="20"/>
          <w:szCs w:val="20"/>
          <w:lang w:val="pt-BR"/>
        </w:rPr>
        <w:t>Os objetivos específicos são:</w:t>
      </w:r>
    </w:p>
    <w:p w14:paraId="332F209E" w14:textId="1581D361" w:rsidR="00D44C4B" w:rsidRPr="00416EB3" w:rsidRDefault="00D44C4B" w:rsidP="00D44C4B">
      <w:pPr>
        <w:pStyle w:val="TF-ALNEA"/>
        <w:numPr>
          <w:ilvl w:val="0"/>
          <w:numId w:val="34"/>
        </w:numPr>
      </w:pPr>
      <w:r w:rsidRPr="00416EB3">
        <w:t>investigar modelos matemáticos que possam aprimorar a eficiência e a precisão das simulações, permitindo avaliar com maior precisão os impactos d</w:t>
      </w:r>
      <w:r w:rsidR="003C394A" w:rsidRPr="00416EB3">
        <w:t>o</w:t>
      </w:r>
      <w:r w:rsidRPr="00416EB3">
        <w:t xml:space="preserve">s </w:t>
      </w:r>
      <w:r w:rsidR="003C394A" w:rsidRPr="00416EB3">
        <w:t>desastres</w:t>
      </w:r>
      <w:r w:rsidRPr="00416EB3">
        <w:t xml:space="preserve"> na cidade;</w:t>
      </w:r>
    </w:p>
    <w:p w14:paraId="32032EBB" w14:textId="5CCC4D7E" w:rsidR="00D44C4B" w:rsidRPr="00416EB3" w:rsidRDefault="00D44C4B" w:rsidP="00D44C4B">
      <w:pPr>
        <w:pStyle w:val="TF-ALNEA"/>
      </w:pPr>
      <w:r w:rsidRPr="00416EB3">
        <w:t>integrar dados geoespaciais aos modelos de simulação de desastres, visando aprimorar a representação do ambiente físico da cidade e a precisão das previsões de eventos catastróficos;</w:t>
      </w:r>
    </w:p>
    <w:p w14:paraId="686CB120" w14:textId="3B1792D2" w:rsidR="000A0D20" w:rsidRPr="00416EB3" w:rsidRDefault="00D44C4B" w:rsidP="008E185D">
      <w:pPr>
        <w:pStyle w:val="TF-ALNEA"/>
      </w:pPr>
      <w:r w:rsidRPr="00416EB3">
        <w:t>avaliar o modelo utilizando dados fornecidos pela Defesa Civil de Blumenau, para validar a eficácia e a utilidade prática da abordagem proposta na gestão de desastres urbanos na cidade.</w:t>
      </w:r>
    </w:p>
    <w:p w14:paraId="6B0A09B4" w14:textId="77777777" w:rsidR="00A44581" w:rsidRPr="00416EB3" w:rsidRDefault="00A44581" w:rsidP="00424AD5">
      <w:pPr>
        <w:pStyle w:val="Ttulo1"/>
      </w:pPr>
      <w:bookmarkStart w:id="32" w:name="_Toc419598587"/>
      <w:r w:rsidRPr="00416EB3">
        <w:t>trabalhos correlatos</w:t>
      </w:r>
    </w:p>
    <w:p w14:paraId="4002802A" w14:textId="118C25C6" w:rsidR="00870802" w:rsidRPr="00416EB3" w:rsidRDefault="00D45B38" w:rsidP="00B02642">
      <w:pPr>
        <w:pStyle w:val="TF-TEXTO"/>
      </w:pPr>
      <w:r w:rsidRPr="00416EB3">
        <w:rPr>
          <w:color w:val="000000"/>
        </w:rPr>
        <w:t>Nest</w:t>
      </w:r>
      <w:r w:rsidR="001D40F0" w:rsidRPr="00416EB3">
        <w:rPr>
          <w:color w:val="000000"/>
        </w:rPr>
        <w:t>a</w:t>
      </w:r>
      <w:r w:rsidRPr="00416EB3">
        <w:rPr>
          <w:color w:val="000000"/>
        </w:rPr>
        <w:t xml:space="preserve"> </w:t>
      </w:r>
      <w:r w:rsidR="001D40F0" w:rsidRPr="00416EB3">
        <w:rPr>
          <w:color w:val="000000"/>
        </w:rPr>
        <w:t>seção</w:t>
      </w:r>
      <w:r w:rsidRPr="00416EB3">
        <w:rPr>
          <w:color w:val="000000"/>
        </w:rPr>
        <w:t xml:space="preserve"> </w:t>
      </w:r>
      <w:r w:rsidR="00737A2C" w:rsidRPr="00416EB3">
        <w:rPr>
          <w:color w:val="000000"/>
        </w:rPr>
        <w:t xml:space="preserve">examinou-se </w:t>
      </w:r>
      <w:r w:rsidR="0015736C" w:rsidRPr="00416EB3">
        <w:rPr>
          <w:color w:val="000000"/>
        </w:rPr>
        <w:t>estudos</w:t>
      </w:r>
      <w:r w:rsidRPr="00416EB3">
        <w:rPr>
          <w:color w:val="000000"/>
        </w:rPr>
        <w:t xml:space="preserve"> que </w:t>
      </w:r>
      <w:r w:rsidR="0015736C" w:rsidRPr="00416EB3">
        <w:rPr>
          <w:color w:val="000000"/>
        </w:rPr>
        <w:t>subsidiam a consecução do</w:t>
      </w:r>
      <w:r w:rsidRPr="00416EB3">
        <w:rPr>
          <w:color w:val="000000"/>
        </w:rPr>
        <w:t>s objetivos dest</w:t>
      </w:r>
      <w:r w:rsidR="0015736C" w:rsidRPr="00416EB3">
        <w:rPr>
          <w:color w:val="000000"/>
        </w:rPr>
        <w:t>a pesquisa</w:t>
      </w:r>
      <w:r w:rsidRPr="00416EB3">
        <w:rPr>
          <w:color w:val="000000"/>
        </w:rPr>
        <w:t xml:space="preserve">. </w:t>
      </w:r>
      <w:r w:rsidR="000B7131" w:rsidRPr="00416EB3">
        <w:rPr>
          <w:color w:val="000000"/>
        </w:rPr>
        <w:t xml:space="preserve">Neste sentido, </w:t>
      </w:r>
      <w:r w:rsidR="00485AB1" w:rsidRPr="00416EB3">
        <w:rPr>
          <w:color w:val="000000"/>
        </w:rPr>
        <w:t>o</w:t>
      </w:r>
      <w:r w:rsidR="00B02642" w:rsidRPr="00416EB3">
        <w:t xml:space="preserve"> exame da literatura disponível revela uma preocupação crescente tanto na concepção quanto na aplicação de ABM </w:t>
      </w:r>
      <w:r w:rsidR="0015736C" w:rsidRPr="00416EB3">
        <w:t>à</w:t>
      </w:r>
      <w:r w:rsidR="00B02642" w:rsidRPr="00416EB3">
        <w:t xml:space="preserve"> compreensão e gestão de desastres naturais. </w:t>
      </w:r>
      <w:r w:rsidR="000B7131" w:rsidRPr="00416EB3">
        <w:t>Os</w:t>
      </w:r>
      <w:r w:rsidR="00B02642" w:rsidRPr="00416EB3">
        <w:t xml:space="preserve"> trabalhos correlatos sevem de referência para: 1) subsidiar a compreensão da concepção do modelo de simulação através de ABM; 2) possibilitar o conhecimento das ferramentas de implementação. Considerando estes dois propósitos os trabalhos foram selecionados segundo </w:t>
      </w:r>
      <w:r w:rsidR="000B7131" w:rsidRPr="00416EB3">
        <w:t>quatro</w:t>
      </w:r>
      <w:r w:rsidR="00B02642" w:rsidRPr="00416EB3">
        <w:t xml:space="preserve"> critérios principais: a) relevância teórica e metodológica (estudos que modelam fenômenos relacionados a desastres naturais através de ABM</w:t>
      </w:r>
      <w:r w:rsidR="0015736C" w:rsidRPr="00416EB3">
        <w:t>)</w:t>
      </w:r>
      <w:r w:rsidR="00B02642" w:rsidRPr="00416EB3">
        <w:t xml:space="preserve">; b) os trabalhos foram selecionados considerando o fator de impacto da revista, a atualidade do artigo e quantidade de citações; c) além disso, foi priorizado também </w:t>
      </w:r>
      <w:r w:rsidR="0015736C" w:rsidRPr="00416EB3">
        <w:t xml:space="preserve">os trabalhos </w:t>
      </w:r>
      <w:r w:rsidR="00B02642" w:rsidRPr="00416EB3">
        <w:t>que apresentaram maior aplicabilidade e inovação ao tema de análise; d) além disso, procurou-se contemplar também a questão da diversidade espacial dos estudos considerados</w:t>
      </w:r>
      <w:r w:rsidR="00B87926" w:rsidRPr="00416EB3">
        <w:rPr>
          <w:color w:val="000000"/>
        </w:rPr>
        <w:t>.</w:t>
      </w:r>
    </w:p>
    <w:p w14:paraId="641BD4B1" w14:textId="3C7D170B" w:rsidR="00A44581" w:rsidRPr="00416EB3" w:rsidRDefault="00A9449C" w:rsidP="00D45B38">
      <w:pPr>
        <w:pStyle w:val="Ttulo2"/>
        <w:rPr>
          <w:lang w:val="en-US"/>
        </w:rPr>
      </w:pPr>
      <w:r w:rsidRPr="00416EB3">
        <w:rPr>
          <w:lang w:val="en-US"/>
        </w:rPr>
        <w:t>An Agent-Based Model of Evolving Community Flood Risk</w:t>
      </w:r>
    </w:p>
    <w:p w14:paraId="5F3FD423" w14:textId="035CD6BF" w:rsidR="0078280C" w:rsidRPr="00416EB3" w:rsidRDefault="0078280C" w:rsidP="0078280C">
      <w:pPr>
        <w:pStyle w:val="TF-TEXTO"/>
        <w:rPr>
          <w:b/>
          <w:bCs/>
        </w:rPr>
      </w:pPr>
      <w:r w:rsidRPr="00416EB3">
        <w:rPr>
          <w:rFonts w:eastAsiaTheme="minorEastAsia"/>
        </w:rPr>
        <w:t xml:space="preserve">O estudo aborda a compreensão dos aspectos temporais do risco de inundações do </w:t>
      </w:r>
      <w:proofErr w:type="spellStart"/>
      <w:r w:rsidRPr="00416EB3">
        <w:rPr>
          <w:rFonts w:eastAsiaTheme="minorEastAsia"/>
        </w:rPr>
        <w:t>Red</w:t>
      </w:r>
      <w:proofErr w:type="spellEnd"/>
      <w:r w:rsidRPr="00416EB3">
        <w:rPr>
          <w:rFonts w:eastAsiaTheme="minorEastAsia"/>
        </w:rPr>
        <w:t xml:space="preserve"> River na</w:t>
      </w:r>
      <w:r w:rsidRPr="00416EB3">
        <w:t xml:space="preserve"> cidade de Fargo, Dakota do Norte (EUA) (</w:t>
      </w:r>
      <w:proofErr w:type="spellStart"/>
      <w:r w:rsidRPr="00416EB3">
        <w:t>Dann</w:t>
      </w:r>
      <w:proofErr w:type="spellEnd"/>
      <w:r w:rsidR="00570B1D" w:rsidRPr="00416EB3">
        <w:t>;</w:t>
      </w:r>
      <w:r w:rsidRPr="00416EB3">
        <w:t xml:space="preserve"> </w:t>
      </w:r>
      <w:proofErr w:type="spellStart"/>
      <w:r w:rsidRPr="00416EB3">
        <w:t>Guikema</w:t>
      </w:r>
      <w:proofErr w:type="spellEnd"/>
      <w:r w:rsidRPr="00416EB3">
        <w:t>, 2017).</w:t>
      </w:r>
      <w:r w:rsidRPr="00416EB3">
        <w:rPr>
          <w:rFonts w:eastAsiaTheme="minorEastAsia"/>
        </w:rPr>
        <w:t xml:space="preserve"> Para isso, baseia-se na análise dos componentes comportamentais, de engenharia e de perigos físicos</w:t>
      </w:r>
      <w:r w:rsidRPr="00416EB3">
        <w:t>,</w:t>
      </w:r>
      <w:r w:rsidR="000B7131" w:rsidRPr="00416EB3">
        <w:t xml:space="preserve"> através de</w:t>
      </w:r>
      <w:r w:rsidRPr="00416EB3">
        <w:t xml:space="preserve"> simulações de 50 anos </w:t>
      </w:r>
      <w:r w:rsidR="000B7131" w:rsidRPr="00416EB3">
        <w:t>visando</w:t>
      </w:r>
      <w:r w:rsidRPr="00416EB3">
        <w:t xml:space="preserve"> avaliar as decisões e eventos.</w:t>
      </w:r>
      <w:r w:rsidRPr="00416EB3">
        <w:rPr>
          <w:rFonts w:eastAsiaTheme="minorEastAsia"/>
        </w:rPr>
        <w:t xml:space="preserve"> Além disso, busca desenvolver uma nova abordagem de modelagem para integrar comportamentos, políticas, perigos de inundações e intervenções de engenharia</w:t>
      </w:r>
      <w:r w:rsidRPr="00416EB3">
        <w:t>. Mais precisamente, concebe um modelo baseado em agentes para analisar a influência de medidas de proteção contra inundações, comportamento individual, políticas, subsídios e ocorrências de inundações e eventos quase-acidentais no risco de inundações comunitárias​</w:t>
      </w:r>
      <w:r w:rsidRPr="00416EB3">
        <w:rPr>
          <w:rFonts w:eastAsiaTheme="minorEastAsia"/>
        </w:rPr>
        <w:t xml:space="preserve">. Neste sentido, constitui </w:t>
      </w:r>
      <w:r w:rsidRPr="00416EB3">
        <w:t xml:space="preserve">uma abordagem interdisciplinar, na medida em que propõe a combinação teorias de percepção de risco, comportamento de mitigação de desastres e modelagem de sistemas complexos.​ Por isso, ao integrar abordagens de várias disciplinas e enfatizar a importância das ações tanto no nível individual quanto comunitário, o estudo subsidia a abordagem das inundações por meio de ABM. </w:t>
      </w:r>
    </w:p>
    <w:p w14:paraId="2EBA3DD3" w14:textId="10E91203" w:rsidR="0078280C" w:rsidRPr="00416EB3" w:rsidRDefault="0078280C" w:rsidP="0078280C">
      <w:pPr>
        <w:pStyle w:val="TF-TEXTO"/>
        <w:rPr>
          <w:color w:val="000000"/>
          <w:shd w:val="clear" w:color="auto" w:fill="FFFFFF"/>
        </w:rPr>
      </w:pPr>
      <w:proofErr w:type="spellStart"/>
      <w:r w:rsidRPr="00416EB3">
        <w:t>Dann</w:t>
      </w:r>
      <w:proofErr w:type="spellEnd"/>
      <w:r w:rsidRPr="00416EB3">
        <w:t xml:space="preserve"> e </w:t>
      </w:r>
      <w:proofErr w:type="spellStart"/>
      <w:r w:rsidRPr="00416EB3">
        <w:t>Guikema</w:t>
      </w:r>
      <w:proofErr w:type="spellEnd"/>
      <w:r w:rsidRPr="00416EB3">
        <w:t xml:space="preserve"> (2017) ressaltam que, por um lado, o</w:t>
      </w:r>
      <w:r w:rsidRPr="00416EB3">
        <w:rPr>
          <w:color w:val="000000"/>
          <w:shd w:val="clear" w:color="auto" w:fill="FFFFFF"/>
        </w:rPr>
        <w:t xml:space="preserve"> risco de inundação é frequentemente estudado utilizando modelos hidrológicos e hidráulicos</w:t>
      </w:r>
      <w:r w:rsidR="000B7131" w:rsidRPr="00416EB3">
        <w:rPr>
          <w:color w:val="000000"/>
          <w:shd w:val="clear" w:color="auto" w:fill="FFFFFF"/>
        </w:rPr>
        <w:t>;</w:t>
      </w:r>
      <w:r w:rsidRPr="00416EB3">
        <w:rPr>
          <w:color w:val="000000"/>
          <w:shd w:val="clear" w:color="auto" w:fill="FFFFFF"/>
        </w:rPr>
        <w:t xml:space="preserve"> e, por outro, as decisões de gestão do risco de inundação são tomadas com base </w:t>
      </w:r>
      <w:r w:rsidR="004D7D52" w:rsidRPr="00416EB3">
        <w:rPr>
          <w:color w:val="000000"/>
          <w:shd w:val="clear" w:color="auto" w:fill="FFFFFF"/>
        </w:rPr>
        <w:t>em</w:t>
      </w:r>
      <w:r w:rsidRPr="00416EB3">
        <w:rPr>
          <w:color w:val="000000"/>
          <w:shd w:val="clear" w:color="auto" w:fill="FFFFFF"/>
        </w:rPr>
        <w:t xml:space="preserve"> modelos de custo-benefício sobre níveis de risco aceitáveis. Porém, estes modelos comportam muita incerteza, pois não conseguem captar os impactos das políticas comunitárias e das decisões individuais na evolução do risco de inundações ao longo do tempo. Por isso, o risco de inundações é gerido, frequentemente,</w:t>
      </w:r>
      <w:r w:rsidR="00F45228" w:rsidRPr="00416EB3">
        <w:rPr>
          <w:color w:val="000000"/>
          <w:shd w:val="clear" w:color="auto" w:fill="FFFFFF"/>
        </w:rPr>
        <w:t xml:space="preserve"> por</w:t>
      </w:r>
      <w:r w:rsidRPr="00416EB3">
        <w:rPr>
          <w:color w:val="000000"/>
          <w:shd w:val="clear" w:color="auto" w:fill="FFFFFF"/>
        </w:rPr>
        <w:t xml:space="preserve"> medidas estruturais (projetos hidráulicos) ou medidas não estruturais (regulamentos, seguros e monitoramento). Estes projetos costumam ser implementados em base comunitária ou regional, incluindo medidas como, por exemplo, sistemas de alerta e planos de evacuação, como diques e barragens, entre outros (</w:t>
      </w:r>
      <w:bookmarkStart w:id="33" w:name="OLE_LINK1"/>
      <w:bookmarkStart w:id="34" w:name="OLE_LINK2"/>
      <w:proofErr w:type="spellStart"/>
      <w:r w:rsidRPr="00416EB3">
        <w:rPr>
          <w:color w:val="000000"/>
          <w:shd w:val="clear" w:color="auto" w:fill="FFFFFF"/>
        </w:rPr>
        <w:t>Dann</w:t>
      </w:r>
      <w:proofErr w:type="spellEnd"/>
      <w:r w:rsidR="00C5673B" w:rsidRPr="00416EB3">
        <w:rPr>
          <w:color w:val="000000"/>
          <w:shd w:val="clear" w:color="auto" w:fill="FFFFFF"/>
        </w:rPr>
        <w:t xml:space="preserve">; </w:t>
      </w:r>
      <w:proofErr w:type="spellStart"/>
      <w:r w:rsidRPr="00416EB3">
        <w:rPr>
          <w:color w:val="000000"/>
          <w:shd w:val="clear" w:color="auto" w:fill="FFFFFF"/>
        </w:rPr>
        <w:t>Guikema</w:t>
      </w:r>
      <w:proofErr w:type="spellEnd"/>
      <w:r w:rsidRPr="00416EB3">
        <w:rPr>
          <w:color w:val="000000"/>
          <w:shd w:val="clear" w:color="auto" w:fill="FFFFFF"/>
        </w:rPr>
        <w:t>, 2018</w:t>
      </w:r>
      <w:bookmarkEnd w:id="33"/>
      <w:bookmarkEnd w:id="34"/>
      <w:r w:rsidRPr="00416EB3">
        <w:rPr>
          <w:color w:val="000000"/>
          <w:shd w:val="clear" w:color="auto" w:fill="FFFFFF"/>
        </w:rPr>
        <w:t>). Contudo, estratégias de confrontação mal delineados acabam agravando os impactos das inundações na medida em que difunde</w:t>
      </w:r>
      <w:r w:rsidR="004D7D52" w:rsidRPr="00416EB3">
        <w:rPr>
          <w:color w:val="000000"/>
          <w:shd w:val="clear" w:color="auto" w:fill="FFFFFF"/>
        </w:rPr>
        <w:t>m</w:t>
      </w:r>
      <w:r w:rsidRPr="00416EB3">
        <w:rPr>
          <w:color w:val="000000"/>
          <w:shd w:val="clear" w:color="auto" w:fill="FFFFFF"/>
        </w:rPr>
        <w:t xml:space="preserve"> uma falsa imagem de segurança </w:t>
      </w:r>
      <w:r w:rsidR="004D7D52" w:rsidRPr="00416EB3">
        <w:rPr>
          <w:color w:val="000000"/>
          <w:shd w:val="clear" w:color="auto" w:fill="FFFFFF"/>
        </w:rPr>
        <w:t>pois</w:t>
      </w:r>
      <w:r w:rsidRPr="00416EB3">
        <w:rPr>
          <w:color w:val="000000"/>
          <w:shd w:val="clear" w:color="auto" w:fill="FFFFFF"/>
        </w:rPr>
        <w:t xml:space="preserve"> estimulam a ocupação de áreas de risco: cria um ciclo de desenvolvimento e mitigação estrutural de inundações.</w:t>
      </w:r>
    </w:p>
    <w:p w14:paraId="35BB1334" w14:textId="5248BCC9" w:rsidR="00387F69" w:rsidRPr="00416EB3" w:rsidRDefault="0078280C" w:rsidP="00387F69">
      <w:pPr>
        <w:pStyle w:val="TF-TEXTO"/>
        <w:rPr>
          <w:color w:val="000000"/>
          <w:shd w:val="clear" w:color="auto" w:fill="FFFFFF"/>
        </w:rPr>
      </w:pPr>
      <w:r w:rsidRPr="00416EB3">
        <w:rPr>
          <w:color w:val="000000"/>
          <w:shd w:val="clear" w:color="auto" w:fill="FFFFFF"/>
        </w:rPr>
        <w:lastRenderedPageBreak/>
        <w:t>Considerando estes aspectos, o estudo concentra-se em duas questões principais: 1) Como o risco de inundação na comunidade evolui ao longo do tempo, à luz dos resultados estocásticos das inundações, do comportamento individual e das intervenções comunitárias? 2) Quais são os pontos fortes e as limitações da modelação baseada em agentes como ferramenta para simular a evolução do risco de inundações? Por isto, parte da seguinte hipótese: “a interação de políticas, comportamento individual e medidas de mitigação de inundações pode resultar em mudanças imprevistas na vulnerabilidade às inundações que não são capturadas por modelos padrão baseados em engenharia” (</w:t>
      </w:r>
      <w:proofErr w:type="spellStart"/>
      <w:r w:rsidRPr="00416EB3">
        <w:rPr>
          <w:color w:val="000000"/>
          <w:shd w:val="clear" w:color="auto" w:fill="FFFFFF"/>
        </w:rPr>
        <w:t>Dann</w:t>
      </w:r>
      <w:proofErr w:type="spellEnd"/>
      <w:r w:rsidR="004F3DF6" w:rsidRPr="00416EB3">
        <w:rPr>
          <w:color w:val="000000"/>
          <w:shd w:val="clear" w:color="auto" w:fill="FFFFFF"/>
        </w:rPr>
        <w:t>;</w:t>
      </w:r>
      <w:r w:rsidRPr="00416EB3">
        <w:rPr>
          <w:color w:val="000000"/>
          <w:shd w:val="clear" w:color="auto" w:fill="FFFFFF"/>
        </w:rPr>
        <w:t xml:space="preserve"> </w:t>
      </w:r>
      <w:proofErr w:type="spellStart"/>
      <w:r w:rsidRPr="00416EB3">
        <w:rPr>
          <w:color w:val="000000"/>
          <w:shd w:val="clear" w:color="auto" w:fill="FFFFFF"/>
        </w:rPr>
        <w:t>Guikema</w:t>
      </w:r>
      <w:proofErr w:type="spellEnd"/>
      <w:r w:rsidRPr="00416EB3">
        <w:rPr>
          <w:color w:val="000000"/>
          <w:shd w:val="clear" w:color="auto" w:fill="FFFFFF"/>
        </w:rPr>
        <w:t>, 2018, p. 1259).</w:t>
      </w:r>
      <w:r w:rsidR="00027E27" w:rsidRPr="00416EB3">
        <w:rPr>
          <w:color w:val="000000"/>
          <w:shd w:val="clear" w:color="auto" w:fill="FFFFFF"/>
        </w:rPr>
        <w:t xml:space="preserve"> Ou seja, o processo de tomada de decisão baseado em modelos convencionais acaba intensificando o impacto dos desastres na medida em que</w:t>
      </w:r>
      <w:r w:rsidR="004D7D52" w:rsidRPr="00416EB3">
        <w:rPr>
          <w:color w:val="000000"/>
          <w:shd w:val="clear" w:color="auto" w:fill="FFFFFF"/>
        </w:rPr>
        <w:t xml:space="preserve"> se</w:t>
      </w:r>
      <w:r w:rsidR="00027E27" w:rsidRPr="00416EB3">
        <w:rPr>
          <w:color w:val="000000"/>
          <w:shd w:val="clear" w:color="auto" w:fill="FFFFFF"/>
        </w:rPr>
        <w:t xml:space="preserve"> fundamenta numa falsa imagem de segurança.</w:t>
      </w:r>
      <w:r w:rsidRPr="00416EB3">
        <w:rPr>
          <w:color w:val="000000"/>
          <w:shd w:val="clear" w:color="auto" w:fill="FFFFFF"/>
        </w:rPr>
        <w:t xml:space="preserve"> Para testar essa hipótese, os atores concebem um ABM com as seguintes características: a) divulgação de informações sobre gestão de cheias; </w:t>
      </w:r>
      <w:r w:rsidR="00F45228" w:rsidRPr="00416EB3">
        <w:rPr>
          <w:color w:val="000000"/>
          <w:shd w:val="clear" w:color="auto" w:fill="FFFFFF"/>
        </w:rPr>
        <w:t xml:space="preserve">b) </w:t>
      </w:r>
      <w:r w:rsidRPr="00416EB3">
        <w:rPr>
          <w:color w:val="000000"/>
          <w:shd w:val="clear" w:color="auto" w:fill="FFFFFF"/>
        </w:rPr>
        <w:t xml:space="preserve">instalação de proteção comunitária contra cheias; c) elevação de equipamento mecânico doméstico; d) elevação de habitações. </w:t>
      </w:r>
    </w:p>
    <w:p w14:paraId="61574DEA" w14:textId="00651829" w:rsidR="00387F69" w:rsidRPr="00416EB3" w:rsidRDefault="00484D5B" w:rsidP="00387F69">
      <w:pPr>
        <w:pStyle w:val="TF-TEXTO"/>
      </w:pPr>
      <w:r w:rsidRPr="00416EB3">
        <w:t xml:space="preserve">Neste sentido, o estudo de </w:t>
      </w:r>
      <w:commentRangeStart w:id="35"/>
      <w:proofErr w:type="spellStart"/>
      <w:r w:rsidRPr="00416EB3">
        <w:t>Tonn</w:t>
      </w:r>
      <w:proofErr w:type="spellEnd"/>
      <w:r w:rsidRPr="00416EB3">
        <w:t xml:space="preserve"> e </w:t>
      </w:r>
      <w:proofErr w:type="spellStart"/>
      <w:r w:rsidRPr="00416EB3">
        <w:t>Guikema</w:t>
      </w:r>
      <w:proofErr w:type="spellEnd"/>
      <w:r w:rsidRPr="00416EB3">
        <w:t xml:space="preserve"> (2021</w:t>
      </w:r>
      <w:commentRangeEnd w:id="35"/>
      <w:r w:rsidR="00832DF5">
        <w:rPr>
          <w:rStyle w:val="Refdecomentrio"/>
        </w:rPr>
        <w:commentReference w:id="35"/>
      </w:r>
      <w:r w:rsidRPr="00416EB3">
        <w:t xml:space="preserve">) foi conduzido </w:t>
      </w:r>
      <w:r w:rsidR="00027E27" w:rsidRPr="00416EB3">
        <w:t>por meio de um conjunto de</w:t>
      </w:r>
      <w:r w:rsidRPr="00416EB3">
        <w:t xml:space="preserve"> etapas iterativas. Cada passo simula um ano de decisões e impactos, permitindo uma análise detalhada dos efeitos acumulativos das medidas ao longo do tempo. Por um lado, foi simulada as inundações (elevação de inundações anuais e cálculo de danos e população em risco); por outro, as ações baseadas na percepção de risco e enfrentamento (não fazer nada, demandar para a comunidade, elevar equipamentos mecânicos ou a própria casa). Este processo é crucial para entender como as intervenções em pequena escala podem evoluir para impactos significativos sobre o risco de inundações na comunidade (efeito </w:t>
      </w:r>
      <w:proofErr w:type="spellStart"/>
      <w:r w:rsidRPr="00416EB3">
        <w:rPr>
          <w:i/>
          <w:iCs/>
        </w:rPr>
        <w:t>bottom</w:t>
      </w:r>
      <w:proofErr w:type="spellEnd"/>
      <w:r w:rsidRPr="00416EB3">
        <w:rPr>
          <w:i/>
          <w:iCs/>
        </w:rPr>
        <w:t xml:space="preserve"> </w:t>
      </w:r>
      <w:proofErr w:type="spellStart"/>
      <w:r w:rsidRPr="00416EB3">
        <w:rPr>
          <w:i/>
          <w:iCs/>
        </w:rPr>
        <w:t>up</w:t>
      </w:r>
      <w:proofErr w:type="spellEnd"/>
      <w:r w:rsidRPr="00416EB3">
        <w:rPr>
          <w:i/>
          <w:iCs/>
        </w:rPr>
        <w:t xml:space="preserve"> </w:t>
      </w:r>
      <w:r w:rsidRPr="00416EB3">
        <w:t>do ABM). Através das simulações do ABM, foi possível explorar cenários variados e suas repercussões, oferecendo uma compreensão aprofundada das dinâmicas complexas entre as ações humanas e os riscos ambientais em contextos de inundações. As simulações são ajustadas para refletir cenários baseados em dados históricos e projeções, garantindo que os resultados sejam aplicáveis em ações de planejamento e intervenções de mitigação.</w:t>
      </w:r>
      <w:r w:rsidR="00387F69" w:rsidRPr="00416EB3">
        <w:t xml:space="preserve"> </w:t>
      </w:r>
    </w:p>
    <w:p w14:paraId="3A9DED06" w14:textId="73D9AB6F" w:rsidR="00387F69" w:rsidRPr="00416EB3" w:rsidRDefault="000831F2" w:rsidP="00387F69">
      <w:pPr>
        <w:pStyle w:val="TF-TEXTO"/>
      </w:pPr>
      <w:proofErr w:type="spellStart"/>
      <w:r w:rsidRPr="00416EB3">
        <w:t>Da</w:t>
      </w:r>
      <w:r w:rsidR="00484D5B" w:rsidRPr="00416EB3">
        <w:t>nn</w:t>
      </w:r>
      <w:proofErr w:type="spellEnd"/>
      <w:r w:rsidR="00BA686A" w:rsidRPr="00416EB3">
        <w:t xml:space="preserve"> e</w:t>
      </w:r>
      <w:r w:rsidR="00484D5B" w:rsidRPr="00416EB3">
        <w:t xml:space="preserve"> </w:t>
      </w:r>
      <w:proofErr w:type="spellStart"/>
      <w:r w:rsidR="00484D5B" w:rsidRPr="00416EB3">
        <w:t>Guikema</w:t>
      </w:r>
      <w:proofErr w:type="spellEnd"/>
      <w:r w:rsidR="00BA686A" w:rsidRPr="00416EB3">
        <w:t xml:space="preserve"> (</w:t>
      </w:r>
      <w:r w:rsidR="00484D5B" w:rsidRPr="00416EB3">
        <w:t xml:space="preserve">2021) indicam que quatro variações do modelo foram testadas </w:t>
      </w:r>
      <w:r w:rsidR="00D92FDC" w:rsidRPr="00416EB3">
        <w:t>através dos seguintes procedimentos</w:t>
      </w:r>
      <w:r w:rsidR="00484D5B" w:rsidRPr="00416EB3">
        <w:t xml:space="preserve">: a) Base: </w:t>
      </w:r>
      <w:r w:rsidR="00F45228" w:rsidRPr="00416EB3">
        <w:t>r</w:t>
      </w:r>
      <w:r w:rsidR="00484D5B" w:rsidRPr="00416EB3">
        <w:t>egras de decisão básicas sem movimento de entrada ou saída de agentes; b) Uso do Solo (</w:t>
      </w:r>
      <w:r w:rsidR="00F45228" w:rsidRPr="00416EB3">
        <w:t>US</w:t>
      </w:r>
      <w:r w:rsidR="00484D5B" w:rsidRPr="00416EB3">
        <w:t xml:space="preserve">): </w:t>
      </w:r>
      <w:r w:rsidR="00F45228" w:rsidRPr="00416EB3">
        <w:t>a</w:t>
      </w:r>
      <w:r w:rsidR="00484D5B" w:rsidRPr="00416EB3">
        <w:t xml:space="preserve">gentes </w:t>
      </w:r>
      <w:r w:rsidR="00F45228" w:rsidRPr="00416EB3">
        <w:t xml:space="preserve">que </w:t>
      </w:r>
      <w:r w:rsidR="00484D5B" w:rsidRPr="00416EB3">
        <w:t>podem sair da área se a percepção de risco for alta; c) Vizinho (</w:t>
      </w:r>
      <w:r w:rsidR="00F45228" w:rsidRPr="00416EB3">
        <w:t>V</w:t>
      </w:r>
      <w:r w:rsidR="00484D5B" w:rsidRPr="00416EB3">
        <w:t xml:space="preserve">): </w:t>
      </w:r>
      <w:r w:rsidR="00F45228" w:rsidRPr="00416EB3">
        <w:t>a</w:t>
      </w:r>
      <w:r w:rsidR="00484D5B" w:rsidRPr="00416EB3">
        <w:t>gentes influenciados pelos resultados de inundações e comportamentos de mitigação dos vizinhos; d) Uso do Solo e Vizinho (</w:t>
      </w:r>
      <w:r w:rsidR="00F45228" w:rsidRPr="00416EB3">
        <w:t>US-V</w:t>
      </w:r>
      <w:r w:rsidR="00484D5B" w:rsidRPr="00416EB3">
        <w:t xml:space="preserve">): </w:t>
      </w:r>
      <w:r w:rsidR="00F45228" w:rsidRPr="00416EB3">
        <w:t>c</w:t>
      </w:r>
      <w:r w:rsidR="00484D5B" w:rsidRPr="00416EB3">
        <w:t xml:space="preserve">ombina as características do </w:t>
      </w:r>
      <w:r w:rsidR="00F45228" w:rsidRPr="00416EB3">
        <w:t>US e V</w:t>
      </w:r>
      <w:r w:rsidR="00484D5B" w:rsidRPr="00416EB3">
        <w:t>. A base de dados</w:t>
      </w:r>
      <w:r w:rsidR="00F45228" w:rsidRPr="00416EB3">
        <w:t xml:space="preserve"> ut</w:t>
      </w:r>
      <w:r w:rsidR="00856CF4" w:rsidRPr="00416EB3">
        <w:t>i</w:t>
      </w:r>
      <w:r w:rsidR="00F45228" w:rsidRPr="00416EB3">
        <w:t>lizados</w:t>
      </w:r>
      <w:r w:rsidR="00484D5B" w:rsidRPr="00416EB3">
        <w:t xml:space="preserve"> para validação do modelo incluiu: a) Localização do Estudo: Fargo, Dakota do Norte, ao longo do Rio Vermelho do Norte (A área de estudo inclui 2.124 terrenos); b) Dados de Elevação de Inundação: </w:t>
      </w:r>
      <w:r w:rsidR="00F45228" w:rsidRPr="00416EB3">
        <w:t>d</w:t>
      </w:r>
      <w:r w:rsidR="00484D5B" w:rsidRPr="00416EB3">
        <w:t xml:space="preserve">ados de elevação de pico anual de inundações coletados da USGS para o período de 1942-2013; c) Dados Demográficos e de Propriedade: </w:t>
      </w:r>
      <w:r w:rsidR="00F45228" w:rsidRPr="00416EB3">
        <w:t>d</w:t>
      </w:r>
      <w:r w:rsidR="00484D5B" w:rsidRPr="00416EB3">
        <w:t>ados GIS extensivos foram obtidos da cidade de Fargo. Assim, cada versão do modelo foi executada 500 vezes para garantir a confiabilidade estatística utilizando curvas de dano-profundidade e simulações para estimar os impactos financeiros das inundações.</w:t>
      </w:r>
      <w:r w:rsidR="00387F69" w:rsidRPr="00416EB3">
        <w:t xml:space="preserve"> </w:t>
      </w:r>
      <w:r w:rsidR="00B111EA" w:rsidRPr="00416EB3">
        <w:t xml:space="preserve">A </w:t>
      </w:r>
      <w:r w:rsidR="00B111EA" w:rsidRPr="00416EB3">
        <w:fldChar w:fldCharType="begin"/>
      </w:r>
      <w:r w:rsidR="00B111EA" w:rsidRPr="00416EB3">
        <w:instrText xml:space="preserve"> REF _Ref164852173 \h </w:instrText>
      </w:r>
      <w:r w:rsidR="009C1868" w:rsidRPr="00416EB3">
        <w:instrText xml:space="preserve"> \* MERGEFORMAT </w:instrText>
      </w:r>
      <w:r w:rsidR="00B111EA" w:rsidRPr="00416EB3">
        <w:fldChar w:fldCharType="separate"/>
      </w:r>
      <w:r w:rsidR="00B111EA" w:rsidRPr="00416EB3">
        <w:t xml:space="preserve">Figura </w:t>
      </w:r>
      <w:r w:rsidR="00B111EA" w:rsidRPr="00416EB3">
        <w:rPr>
          <w:noProof/>
        </w:rPr>
        <w:t>2</w:t>
      </w:r>
      <w:r w:rsidR="00B111EA" w:rsidRPr="00416EB3">
        <w:fldChar w:fldCharType="end"/>
      </w:r>
      <w:r w:rsidR="00B111EA" w:rsidRPr="00416EB3">
        <w:t xml:space="preserve"> exemplifica o gasto anual </w:t>
      </w:r>
      <w:r w:rsidR="00694574" w:rsidRPr="00416EB3">
        <w:t xml:space="preserve">na gestão de </w:t>
      </w:r>
      <w:r w:rsidR="009C1868" w:rsidRPr="00416EB3">
        <w:t>inundações</w:t>
      </w:r>
      <w:r w:rsidR="00694574" w:rsidRPr="00416EB3">
        <w:t>.</w:t>
      </w:r>
    </w:p>
    <w:p w14:paraId="0D00AAD1" w14:textId="66F4D0E8" w:rsidR="00ED001B" w:rsidRPr="00416EB3" w:rsidRDefault="00ED001B" w:rsidP="00ED001B">
      <w:pPr>
        <w:pStyle w:val="TF-LEGENDA"/>
        <w:rPr>
          <w:color w:val="000000"/>
          <w:shd w:val="clear" w:color="auto" w:fill="FFFFFF"/>
        </w:rPr>
      </w:pPr>
      <w:bookmarkStart w:id="36" w:name="_Ref164852173"/>
      <w:r w:rsidRPr="00416EB3">
        <w:t xml:space="preserve">Figura </w:t>
      </w:r>
      <w:r>
        <w:fldChar w:fldCharType="begin"/>
      </w:r>
      <w:r>
        <w:instrText xml:space="preserve"> SEQ Figura \* ARABIC </w:instrText>
      </w:r>
      <w:r>
        <w:fldChar w:fldCharType="separate"/>
      </w:r>
      <w:r w:rsidRPr="00416EB3">
        <w:rPr>
          <w:noProof/>
        </w:rPr>
        <w:t>2</w:t>
      </w:r>
      <w:r>
        <w:rPr>
          <w:noProof/>
        </w:rPr>
        <w:fldChar w:fldCharType="end"/>
      </w:r>
      <w:bookmarkEnd w:id="36"/>
      <w:r w:rsidRPr="00416EB3">
        <w:t xml:space="preserve"> </w:t>
      </w:r>
      <w:r w:rsidRPr="00416EB3">
        <w:rPr>
          <w:color w:val="000000"/>
          <w:shd w:val="clear" w:color="auto" w:fill="FFFFFF"/>
        </w:rPr>
        <w:t>– Média de dano anual em dólares</w:t>
      </w:r>
    </w:p>
    <w:p w14:paraId="6DA5C7A0" w14:textId="77777777" w:rsidR="00ED001B" w:rsidRPr="00416EB3" w:rsidRDefault="00ED001B" w:rsidP="00ED001B">
      <w:pPr>
        <w:pStyle w:val="TF-FIGURA"/>
        <w:rPr>
          <w:shd w:val="clear" w:color="auto" w:fill="FFFFFF"/>
        </w:rPr>
      </w:pPr>
      <w:r w:rsidRPr="00416EB3">
        <w:rPr>
          <w:noProof/>
          <w:shd w:val="clear" w:color="auto" w:fill="FFFFFF"/>
        </w:rPr>
        <w:drawing>
          <wp:inline distT="0" distB="0" distL="0" distR="0" wp14:anchorId="64E1657D" wp14:editId="01305836">
            <wp:extent cx="3404464" cy="2097512"/>
            <wp:effectExtent l="19050" t="19050" r="24765" b="17145"/>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dispersão&#10;&#10;Descrição gerada automaticamente"/>
                    <pic:cNvPicPr/>
                  </pic:nvPicPr>
                  <pic:blipFill rotWithShape="1">
                    <a:blip r:embed="rId16">
                      <a:clrChange>
                        <a:clrFrom>
                          <a:srgbClr val="FFFFFF"/>
                        </a:clrFrom>
                        <a:clrTo>
                          <a:srgbClr val="FFFFFF">
                            <a:alpha val="0"/>
                          </a:srgbClr>
                        </a:clrTo>
                      </a:clrChange>
                    </a:blip>
                    <a:srcRect t="3140" r="2882"/>
                    <a:stretch/>
                  </pic:blipFill>
                  <pic:spPr bwMode="auto">
                    <a:xfrm>
                      <a:off x="0" y="0"/>
                      <a:ext cx="3404464" cy="20975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E82BB5" w14:textId="2C653C81" w:rsidR="00ED001B" w:rsidRPr="00416EB3" w:rsidRDefault="00ED001B" w:rsidP="00ED001B">
      <w:pPr>
        <w:pStyle w:val="TF-FONTE"/>
        <w:rPr>
          <w:color w:val="000000"/>
          <w:shd w:val="clear" w:color="auto" w:fill="FFFFFF"/>
        </w:rPr>
      </w:pPr>
      <w:r w:rsidRPr="00416EB3">
        <w:rPr>
          <w:color w:val="000000"/>
          <w:shd w:val="clear" w:color="auto" w:fill="FFFFFF"/>
        </w:rPr>
        <w:t xml:space="preserve">Fonte:  </w:t>
      </w:r>
      <w:proofErr w:type="spellStart"/>
      <w:r w:rsidRPr="00416EB3">
        <w:t>Dann</w:t>
      </w:r>
      <w:proofErr w:type="spellEnd"/>
      <w:r w:rsidRPr="00416EB3">
        <w:t xml:space="preserve"> e </w:t>
      </w:r>
      <w:proofErr w:type="spellStart"/>
      <w:r w:rsidRPr="00416EB3">
        <w:t>Guikema</w:t>
      </w:r>
      <w:proofErr w:type="spellEnd"/>
      <w:r w:rsidRPr="00416EB3">
        <w:t xml:space="preserve"> (2021, p. 1267).</w:t>
      </w:r>
    </w:p>
    <w:p w14:paraId="0D52E947" w14:textId="2D54E572" w:rsidR="000831F2" w:rsidRPr="00416EB3" w:rsidRDefault="00387F69" w:rsidP="00387F69">
      <w:pPr>
        <w:pStyle w:val="TF-TEXTO"/>
        <w:rPr>
          <w:color w:val="000000"/>
          <w:shd w:val="clear" w:color="auto" w:fill="FFFFFF"/>
        </w:rPr>
      </w:pPr>
      <w:r w:rsidRPr="00416EB3">
        <w:t>O</w:t>
      </w:r>
      <w:r w:rsidR="0078280C" w:rsidRPr="00416EB3">
        <w:rPr>
          <w:color w:val="000000"/>
          <w:shd w:val="clear" w:color="auto" w:fill="FFFFFF"/>
        </w:rPr>
        <w:t>s dados fornecidos pelas simulações</w:t>
      </w:r>
      <w:r w:rsidR="000B143C" w:rsidRPr="00416EB3">
        <w:rPr>
          <w:color w:val="000000"/>
          <w:shd w:val="clear" w:color="auto" w:fill="FFFFFF"/>
        </w:rPr>
        <w:t xml:space="preserve">, conforme visto na </w:t>
      </w:r>
      <w:r w:rsidR="000B143C" w:rsidRPr="00416EB3">
        <w:rPr>
          <w:color w:val="000000"/>
          <w:shd w:val="clear" w:color="auto" w:fill="FFFFFF"/>
        </w:rPr>
        <w:fldChar w:fldCharType="begin"/>
      </w:r>
      <w:r w:rsidR="000B143C" w:rsidRPr="00416EB3">
        <w:rPr>
          <w:color w:val="000000"/>
          <w:shd w:val="clear" w:color="auto" w:fill="FFFFFF"/>
        </w:rPr>
        <w:instrText xml:space="preserve"> REF _Ref164852173 \h  \* MERGEFORMAT </w:instrText>
      </w:r>
      <w:r w:rsidR="000B143C" w:rsidRPr="00416EB3">
        <w:rPr>
          <w:color w:val="000000"/>
          <w:shd w:val="clear" w:color="auto" w:fill="FFFFFF"/>
        </w:rPr>
      </w:r>
      <w:r w:rsidR="000B143C" w:rsidRPr="00416EB3">
        <w:rPr>
          <w:color w:val="000000"/>
          <w:shd w:val="clear" w:color="auto" w:fill="FFFFFF"/>
        </w:rPr>
        <w:fldChar w:fldCharType="separate"/>
      </w:r>
      <w:r w:rsidR="000B143C" w:rsidRPr="00416EB3">
        <w:t xml:space="preserve">Figura </w:t>
      </w:r>
      <w:r w:rsidR="000B143C" w:rsidRPr="00416EB3">
        <w:rPr>
          <w:noProof/>
        </w:rPr>
        <w:t>2</w:t>
      </w:r>
      <w:r w:rsidR="000B143C" w:rsidRPr="00416EB3">
        <w:rPr>
          <w:color w:val="000000"/>
          <w:shd w:val="clear" w:color="auto" w:fill="FFFFFF"/>
        </w:rPr>
        <w:fldChar w:fldCharType="end"/>
      </w:r>
      <w:r w:rsidR="000B143C" w:rsidRPr="00416EB3">
        <w:rPr>
          <w:color w:val="000000"/>
          <w:shd w:val="clear" w:color="auto" w:fill="FFFFFF"/>
        </w:rPr>
        <w:t>,</w:t>
      </w:r>
      <w:r w:rsidR="0078280C" w:rsidRPr="00416EB3">
        <w:rPr>
          <w:color w:val="000000"/>
          <w:shd w:val="clear" w:color="auto" w:fill="FFFFFF"/>
        </w:rPr>
        <w:t xml:space="preserve"> indicam que o risco de inundações tende a diminuir numa comunidade ao longo do tempo devido à mitigação do agente e da comunidade</w:t>
      </w:r>
      <w:r w:rsidR="00D92FDC" w:rsidRPr="00416EB3">
        <w:rPr>
          <w:color w:val="000000"/>
          <w:shd w:val="clear" w:color="auto" w:fill="FFFFFF"/>
        </w:rPr>
        <w:t xml:space="preserve">. </w:t>
      </w:r>
      <w:r w:rsidR="00D92FDC" w:rsidRPr="00416EB3">
        <w:t xml:space="preserve">Antes da mitigação comunitária, os danos anuais médios variam de $ 3.431.480,00 a $ 4.452.000,00 dependendo da configuração do modelo; já, após a mitigação comunitária, os danos médios caem drasticamente, indo de $ 30.407,00 a $ 72.242,00. Isto acontece porque a implementação de mitigação pelos agentes também varia: com a mitigação comunitária, o número de agentes que implementam medidas varia de 12 a 292. Sem mitigação comunitária, o número aumenta, variando de 22 a 315. Isso demonstra que as medidas não só reduzem os custos médios, mas também protegem significativamente contra eventos extremos. </w:t>
      </w:r>
      <w:r w:rsidR="0078280C" w:rsidRPr="00416EB3">
        <w:rPr>
          <w:color w:val="000000"/>
          <w:shd w:val="clear" w:color="auto" w:fill="FFFFFF"/>
        </w:rPr>
        <w:t>Segundo os autores: “A mitigação dos agentes e a mitigação da comunidade estão interligadas, com uma maior mitigação dos agentes geralmente resultando numa menor mitigação da comunidade, e vice-versa.” (</w:t>
      </w:r>
      <w:proofErr w:type="spellStart"/>
      <w:r w:rsidR="0078280C" w:rsidRPr="00416EB3">
        <w:rPr>
          <w:color w:val="000000"/>
          <w:shd w:val="clear" w:color="auto" w:fill="FFFFFF"/>
        </w:rPr>
        <w:t>Dann</w:t>
      </w:r>
      <w:proofErr w:type="spellEnd"/>
      <w:r w:rsidR="00BC6593" w:rsidRPr="00416EB3">
        <w:rPr>
          <w:color w:val="000000"/>
          <w:shd w:val="clear" w:color="auto" w:fill="FFFFFF"/>
        </w:rPr>
        <w:t>;</w:t>
      </w:r>
      <w:r w:rsidR="0078280C" w:rsidRPr="00416EB3">
        <w:rPr>
          <w:color w:val="000000"/>
          <w:shd w:val="clear" w:color="auto" w:fill="FFFFFF"/>
        </w:rPr>
        <w:t xml:space="preserve"> </w:t>
      </w:r>
      <w:proofErr w:type="spellStart"/>
      <w:r w:rsidR="0078280C" w:rsidRPr="00416EB3">
        <w:rPr>
          <w:color w:val="000000"/>
          <w:shd w:val="clear" w:color="auto" w:fill="FFFFFF"/>
        </w:rPr>
        <w:t>Guikema</w:t>
      </w:r>
      <w:proofErr w:type="spellEnd"/>
      <w:r w:rsidR="0078280C" w:rsidRPr="00416EB3">
        <w:rPr>
          <w:color w:val="000000"/>
          <w:shd w:val="clear" w:color="auto" w:fill="FFFFFF"/>
        </w:rPr>
        <w:t xml:space="preserve">, 2018, p. 1275). </w:t>
      </w:r>
      <w:r w:rsidR="00D92FDC" w:rsidRPr="00416EB3">
        <w:rPr>
          <w:color w:val="000000"/>
          <w:shd w:val="clear" w:color="auto" w:fill="FFFFFF"/>
        </w:rPr>
        <w:t xml:space="preserve">Portanto, </w:t>
      </w:r>
      <w:r w:rsidR="00D92FDC" w:rsidRPr="00416EB3">
        <w:rPr>
          <w:color w:val="000000"/>
          <w:shd w:val="clear" w:color="auto" w:fill="FFFFFF"/>
        </w:rPr>
        <w:lastRenderedPageBreak/>
        <w:t>verifica-se que a</w:t>
      </w:r>
      <w:r w:rsidR="0078280C" w:rsidRPr="00416EB3">
        <w:rPr>
          <w:color w:val="000000"/>
          <w:shd w:val="clear" w:color="auto" w:fill="FFFFFF"/>
        </w:rPr>
        <w:t xml:space="preserve"> utilização de um ABM para </w:t>
      </w:r>
      <w:r w:rsidR="00D92FDC" w:rsidRPr="00416EB3">
        <w:rPr>
          <w:color w:val="000000"/>
          <w:shd w:val="clear" w:color="auto" w:fill="FFFFFF"/>
        </w:rPr>
        <w:t xml:space="preserve">descrever </w:t>
      </w:r>
      <w:r w:rsidR="0078280C" w:rsidRPr="00416EB3">
        <w:rPr>
          <w:color w:val="000000"/>
          <w:shd w:val="clear" w:color="auto" w:fill="FFFFFF"/>
        </w:rPr>
        <w:t xml:space="preserve">a evolução do risco de inundação permite simular a relação entre eventos de inundação, ação individual e ação comunitária. </w:t>
      </w:r>
    </w:p>
    <w:p w14:paraId="7E4FC812" w14:textId="0859FE73" w:rsidR="009F4A98" w:rsidRPr="00416EB3" w:rsidRDefault="009F4A98" w:rsidP="00633513">
      <w:pPr>
        <w:pStyle w:val="TF-TEXTO"/>
      </w:pPr>
      <w:r w:rsidRPr="00416EB3">
        <w:tab/>
      </w:r>
      <w:proofErr w:type="spellStart"/>
      <w:r w:rsidR="00633513" w:rsidRPr="00416EB3">
        <w:t>Dann</w:t>
      </w:r>
      <w:proofErr w:type="spellEnd"/>
      <w:r w:rsidR="00633513" w:rsidRPr="00416EB3">
        <w:t xml:space="preserve"> e </w:t>
      </w:r>
      <w:proofErr w:type="spellStart"/>
      <w:r w:rsidR="00633513" w:rsidRPr="00416EB3">
        <w:t>Guikema</w:t>
      </w:r>
      <w:proofErr w:type="spellEnd"/>
      <w:r w:rsidR="00633513" w:rsidRPr="00416EB3">
        <w:t xml:space="preserve"> (2021</w:t>
      </w:r>
      <w:r w:rsidR="00FC40ED" w:rsidRPr="00416EB3">
        <w:t>)</w:t>
      </w:r>
      <w:r w:rsidR="00633513" w:rsidRPr="00416EB3">
        <w:t xml:space="preserve"> ressaltam que a</w:t>
      </w:r>
      <w:r w:rsidR="0078280C" w:rsidRPr="00416EB3">
        <w:t xml:space="preserve"> principal limitação relativa ao uso de um ABM para esta aplicação está relacionada a necessidade de desenvolver suposições e simplificações em relação às regras comportamentais para a ação individual e </w:t>
      </w:r>
      <w:r w:rsidR="0031419D" w:rsidRPr="00416EB3">
        <w:t>coletiva. Ou seja,</w:t>
      </w:r>
      <w:r w:rsidR="0078280C" w:rsidRPr="00416EB3">
        <w:t xml:space="preserve"> a suposição o risco individual e a percepção de enfrentamento, o número de </w:t>
      </w:r>
      <w:r w:rsidRPr="00416EB3">
        <w:t>demandas</w:t>
      </w:r>
      <w:r w:rsidR="0078280C" w:rsidRPr="00416EB3">
        <w:t xml:space="preserve"> e danos para ação comunitária</w:t>
      </w:r>
      <w:r w:rsidR="0031419D" w:rsidRPr="00416EB3">
        <w:t xml:space="preserve"> seja linear</w:t>
      </w:r>
      <w:r w:rsidR="0078280C" w:rsidRPr="00416EB3">
        <w:t>.</w:t>
      </w:r>
      <w:r w:rsidRPr="00416EB3">
        <w:t xml:space="preserve"> Os resultados apresentados pelo modelo são sensíveis a mudanças em nestes parâmetros, como limiares de percepção de risco e adaptação individual. Isto acaba afetando não somente a aplicabilidade, mas também a precisão das previsões do modelo em diferentes cenários ou comunidades. </w:t>
      </w:r>
      <w:r w:rsidR="0031419D" w:rsidRPr="00416EB3">
        <w:t>Isto acontece porque as</w:t>
      </w:r>
      <w:r w:rsidRPr="00416EB3">
        <w:t xml:space="preserve"> características geográficas e sociais da área estudada influenciam fortemente os resultados fornecidos pelo modelo. Isto acaba limitando a generalização do modelo a outras regiões. </w:t>
      </w:r>
      <w:r w:rsidR="0031419D" w:rsidRPr="00416EB3">
        <w:t xml:space="preserve">Além disso, a aplicabilidade do modelo a outras regiões </w:t>
      </w:r>
      <w:r w:rsidRPr="00416EB3">
        <w:t>exige dados geográfico</w:t>
      </w:r>
      <w:r w:rsidR="0031419D" w:rsidRPr="00416EB3">
        <w:t>s</w:t>
      </w:r>
      <w:r w:rsidRPr="00416EB3">
        <w:t xml:space="preserve"> de alta qualidade, além de dados sobre decisões individuais e coletivas. Por isto,</w:t>
      </w:r>
      <w:r w:rsidR="0078280C" w:rsidRPr="00416EB3">
        <w:t xml:space="preserve"> os autores assinalam a importância de incluir, em simulações futuras,</w:t>
      </w:r>
      <w:r w:rsidR="0031419D" w:rsidRPr="00416EB3">
        <w:t xml:space="preserve"> e, principalmente, ajustes das</w:t>
      </w:r>
      <w:r w:rsidR="0078280C" w:rsidRPr="00416EB3">
        <w:t xml:space="preserve"> regras comportamentais</w:t>
      </w:r>
      <w:r w:rsidRPr="00416EB3">
        <w:t xml:space="preserve">. </w:t>
      </w:r>
    </w:p>
    <w:p w14:paraId="65E88EB3" w14:textId="2ECAF4C0" w:rsidR="00A44581" w:rsidRPr="00416EB3" w:rsidRDefault="000B3F77" w:rsidP="00D45B38">
      <w:pPr>
        <w:pStyle w:val="Ttulo2"/>
        <w:rPr>
          <w:lang w:val="en-US"/>
        </w:rPr>
      </w:pPr>
      <w:r w:rsidRPr="00416EB3">
        <w:rPr>
          <w:lang w:val="en-US"/>
        </w:rPr>
        <w:t>An agent-based model to simulate inhabitants’ behavior during a flood event</w:t>
      </w:r>
    </w:p>
    <w:p w14:paraId="64259716" w14:textId="2B533F0D" w:rsidR="00D96B52" w:rsidRPr="00416EB3" w:rsidRDefault="00D96B52" w:rsidP="00D96B52">
      <w:pPr>
        <w:pStyle w:val="TF-TEXTO"/>
      </w:pPr>
      <w:r w:rsidRPr="00416EB3">
        <w:t>A pesquisa aborda a questão da avaliação das diferentes estratégias de mitigação de risco</w:t>
      </w:r>
      <w:r w:rsidR="0057735C" w:rsidRPr="00416EB3">
        <w:t xml:space="preserve"> de</w:t>
      </w:r>
      <w:r w:rsidRPr="00416EB3">
        <w:t xml:space="preserve"> enchentes em áreas urbanas</w:t>
      </w:r>
      <w:r w:rsidR="0057735C" w:rsidRPr="00416EB3">
        <w:t xml:space="preserve"> a cidade de La </w:t>
      </w:r>
      <w:proofErr w:type="spellStart"/>
      <w:r w:rsidR="0057735C" w:rsidRPr="00416EB3">
        <w:t>Ciotat</w:t>
      </w:r>
      <w:proofErr w:type="spellEnd"/>
      <w:r w:rsidR="0057735C" w:rsidRPr="00416EB3">
        <w:t xml:space="preserve"> (França)</w:t>
      </w:r>
      <w:r w:rsidRPr="00416EB3">
        <w:t xml:space="preserve"> (</w:t>
      </w:r>
      <w:proofErr w:type="spellStart"/>
      <w:r w:rsidRPr="00416EB3">
        <w:t>Taillandier</w:t>
      </w:r>
      <w:proofErr w:type="spellEnd"/>
      <w:r w:rsidRPr="00416EB3">
        <w:t xml:space="preserve"> et al., 2021). </w:t>
      </w:r>
      <w:r w:rsidR="0031419D" w:rsidRPr="00416EB3">
        <w:t>Os</w:t>
      </w:r>
      <w:r w:rsidRPr="00416EB3">
        <w:t xml:space="preserve"> autores ressaltam que para avaliar o</w:t>
      </w:r>
      <w:r w:rsidR="0031419D" w:rsidRPr="00416EB3">
        <w:t xml:space="preserve"> padrão de gestão</w:t>
      </w:r>
      <w:r w:rsidRPr="00416EB3">
        <w:t xml:space="preserve"> é necessário considerar o comportamento humano. Nesse sentido, indica</w:t>
      </w:r>
      <w:r w:rsidR="00E023B2" w:rsidRPr="00416EB3">
        <w:t>m</w:t>
      </w:r>
      <w:r w:rsidRPr="00416EB3">
        <w:t xml:space="preserve"> que</w:t>
      </w:r>
      <w:r w:rsidR="0031419D" w:rsidRPr="00416EB3">
        <w:t xml:space="preserve"> existem </w:t>
      </w:r>
      <w:r w:rsidRPr="00416EB3">
        <w:t xml:space="preserve">diferentes modelos e abordagens </w:t>
      </w:r>
      <w:r w:rsidR="00E023B2" w:rsidRPr="00416EB3">
        <w:t>que permitem</w:t>
      </w:r>
      <w:r w:rsidRPr="00416EB3">
        <w:t xml:space="preserve"> modelar e simular o comportamento das pessoas durante uma inundação. </w:t>
      </w:r>
      <w:r w:rsidR="0031419D" w:rsidRPr="00416EB3">
        <w:t xml:space="preserve">Porém, observam </w:t>
      </w:r>
      <w:r w:rsidRPr="00416EB3">
        <w:t>que apesar do considerável progresso recente destes modelos nenhum d</w:t>
      </w:r>
      <w:r w:rsidR="00E023B2" w:rsidRPr="00416EB3">
        <w:t>eles</w:t>
      </w:r>
      <w:r w:rsidRPr="00416EB3">
        <w:t xml:space="preserve"> consegue responder a todos os desafios exigidos</w:t>
      </w:r>
      <w:r w:rsidR="00E023B2" w:rsidRPr="00416EB3">
        <w:t xml:space="preserve"> para avaliação dos modelos de gestão</w:t>
      </w:r>
      <w:r w:rsidRPr="00416EB3">
        <w:t>: 1) simular o evento de inundação; 2) integrar informação geográfica, 3) ter em conta comportamentos complexos dos habitantes considerando a emoção e o conhecimento parcial; 4) permitir diferentes estratégias para os habitantes; 5) ter em conta a degradação das infraestruturas e o seu impacto no seu funcionamento; 6) garantir a gener</w:t>
      </w:r>
      <w:r w:rsidR="00311E07" w:rsidRPr="00416EB3">
        <w:t>al</w:t>
      </w:r>
      <w:r w:rsidRPr="00416EB3">
        <w:t xml:space="preserve">idade e flexibilidade do modelo para poder aplicá-lo a qualquer território. Por isso, para dar conta desses desafios, o artigo propõe o desenvolvimento de um novo modelo baseado em Agente, denominado </w:t>
      </w:r>
      <w:proofErr w:type="spellStart"/>
      <w:r w:rsidRPr="00416EB3">
        <w:t>SiFlo</w:t>
      </w:r>
      <w:proofErr w:type="spellEnd"/>
      <w:r w:rsidR="0057735C" w:rsidRPr="00416EB3">
        <w:t>.</w:t>
      </w:r>
      <w:r w:rsidRPr="00416EB3">
        <w:t xml:space="preserve"> </w:t>
      </w:r>
    </w:p>
    <w:p w14:paraId="67AC2B17" w14:textId="6F9F7E0D" w:rsidR="00D96B52" w:rsidRPr="00416EB3" w:rsidRDefault="00C22CDC" w:rsidP="00D96B52">
      <w:pPr>
        <w:pStyle w:val="TF-TEXTO"/>
      </w:pPr>
      <w:r w:rsidRPr="00416EB3">
        <w:t>O</w:t>
      </w:r>
      <w:r w:rsidR="008853C6" w:rsidRPr="00416EB3">
        <w:t xml:space="preserve"> </w:t>
      </w:r>
      <w:r w:rsidRPr="00416EB3">
        <w:t>modelo</w:t>
      </w:r>
      <w:r w:rsidR="0057735C" w:rsidRPr="00416EB3">
        <w:t xml:space="preserve"> </w:t>
      </w:r>
      <w:proofErr w:type="spellStart"/>
      <w:r w:rsidR="0057735C" w:rsidRPr="00416EB3">
        <w:t>SiFlo</w:t>
      </w:r>
      <w:proofErr w:type="spellEnd"/>
      <w:r w:rsidR="0057735C" w:rsidRPr="00416EB3">
        <w:t xml:space="preserve"> é um ABM dedicado a simular eventos de inundação em áreas urbanas com base na relação entre o espalhamento da água e a reação dos moradores. </w:t>
      </w:r>
      <w:r w:rsidR="00027E27" w:rsidRPr="00416EB3">
        <w:t>Pa</w:t>
      </w:r>
      <w:r w:rsidR="0057735C" w:rsidRPr="00416EB3">
        <w:t xml:space="preserve">ra os autores o “modelo </w:t>
      </w:r>
      <w:proofErr w:type="spellStart"/>
      <w:r w:rsidR="0057735C" w:rsidRPr="00416EB3">
        <w:t>SiFlo</w:t>
      </w:r>
      <w:proofErr w:type="spellEnd"/>
      <w:r w:rsidR="0057735C" w:rsidRPr="00416EB3">
        <w:t xml:space="preserve"> é capaz de simular a dinâmica complexa das respostas humanas a inundações, mostrando como diferentes estratégias e conhecimentos afetam os resultados de inundações em uma comunidade” (</w:t>
      </w:r>
      <w:proofErr w:type="spellStart"/>
      <w:r w:rsidR="0057735C" w:rsidRPr="00416EB3">
        <w:t>Taillandier</w:t>
      </w:r>
      <w:proofErr w:type="spellEnd"/>
      <w:r w:rsidR="0057735C" w:rsidRPr="00416EB3">
        <w:t xml:space="preserve"> et al., 2021, p. 4). Nesse sentido, partem do pressuposto que os moradores de uma área de risco poderiam realizar diversas ações em relação à enchente: proteção (proteger sua casa, seus equipamentos e móveis), evacuação (considerando o modelo de trânsito), obter e dar informações (considerando conhecimentos imperfeitos), entre outras. </w:t>
      </w:r>
      <w:r w:rsidR="00D96B52" w:rsidRPr="00416EB3">
        <w:t xml:space="preserve">Para atingir estes objetivos, os autores estabelecem um ABM integrado </w:t>
      </w:r>
      <w:proofErr w:type="spellStart"/>
      <w:r w:rsidR="00D96B52" w:rsidRPr="00416EB3">
        <w:rPr>
          <w:i/>
          <w:iCs/>
        </w:rPr>
        <w:t>Geographic</w:t>
      </w:r>
      <w:proofErr w:type="spellEnd"/>
      <w:r w:rsidR="00D96B52" w:rsidRPr="00416EB3">
        <w:rPr>
          <w:i/>
          <w:iCs/>
        </w:rPr>
        <w:t xml:space="preserve"> </w:t>
      </w:r>
      <w:proofErr w:type="spellStart"/>
      <w:r w:rsidR="00D96B52" w:rsidRPr="00416EB3">
        <w:rPr>
          <w:i/>
          <w:iCs/>
        </w:rPr>
        <w:t>Information</w:t>
      </w:r>
      <w:proofErr w:type="spellEnd"/>
      <w:r w:rsidR="00D96B52" w:rsidRPr="00416EB3">
        <w:rPr>
          <w:i/>
          <w:iCs/>
        </w:rPr>
        <w:t xml:space="preserve"> System</w:t>
      </w:r>
      <w:r w:rsidR="00D96B52" w:rsidRPr="00416EB3">
        <w:t xml:space="preserve"> (GIS) e o </w:t>
      </w:r>
      <w:proofErr w:type="spellStart"/>
      <w:r w:rsidR="00D96B52" w:rsidRPr="00416EB3">
        <w:rPr>
          <w:i/>
          <w:iCs/>
        </w:rPr>
        <w:t>Belief</w:t>
      </w:r>
      <w:proofErr w:type="spellEnd"/>
      <w:r w:rsidR="00D96B52" w:rsidRPr="00416EB3">
        <w:rPr>
          <w:i/>
          <w:iCs/>
        </w:rPr>
        <w:t>-Desire-</w:t>
      </w:r>
      <w:proofErr w:type="spellStart"/>
      <w:r w:rsidR="00D96B52" w:rsidRPr="00416EB3">
        <w:rPr>
          <w:i/>
          <w:iCs/>
        </w:rPr>
        <w:t>Intention</w:t>
      </w:r>
      <w:proofErr w:type="spellEnd"/>
      <w:r w:rsidR="00D96B52" w:rsidRPr="00416EB3">
        <w:t xml:space="preserve"> (BDI). Mais precisamente, dados espaciais genéricos e aberto</w:t>
      </w:r>
      <w:r w:rsidR="00027E27" w:rsidRPr="00416EB3">
        <w:t>s</w:t>
      </w:r>
      <w:r w:rsidR="00D96B52" w:rsidRPr="00416EB3">
        <w:t xml:space="preserve"> por meio do GIS e emoções, relações sociais e normas sociais através do BDI. Por isso, recorre a uma abordagem interdisciplinar pois implica, ao mesmo tempo, recursos extraídos das ciências sociais e das ciências geofísicas caracterizado como </w:t>
      </w:r>
      <w:proofErr w:type="spellStart"/>
      <w:r w:rsidR="00D96B52" w:rsidRPr="00416EB3">
        <w:t>SiFlo</w:t>
      </w:r>
      <w:proofErr w:type="spellEnd"/>
      <w:r w:rsidR="00D96B52" w:rsidRPr="00416EB3">
        <w:t xml:space="preserve">. </w:t>
      </w:r>
    </w:p>
    <w:p w14:paraId="2D6F699A" w14:textId="46958FE8" w:rsidR="00387F69" w:rsidRPr="00416EB3" w:rsidRDefault="00D96B52" w:rsidP="00387F69">
      <w:pPr>
        <w:pStyle w:val="TF-TEXTO"/>
      </w:pPr>
      <w:r w:rsidRPr="00416EB3">
        <w:tab/>
        <w:t>Considerando estes fatores</w:t>
      </w:r>
      <w:r w:rsidR="000E2623" w:rsidRPr="00416EB3">
        <w:t>,</w:t>
      </w:r>
      <w:r w:rsidRPr="00416EB3">
        <w:t xml:space="preserve"> a simulação </w:t>
      </w:r>
      <w:proofErr w:type="spellStart"/>
      <w:r w:rsidRPr="00416EB3">
        <w:t>SiFlo</w:t>
      </w:r>
      <w:proofErr w:type="spellEnd"/>
      <w:r w:rsidRPr="00416EB3">
        <w:t xml:space="preserve"> é efetuada com 9 tipos de agentes:  a) Pessoas: habitantes que são afetados pelo evento de enchente e cujos comportamentos afetam a resposta ao desastre; b) Rede: malha de comunicação e interações sociais entre os habitantes e que influencia as decisões durante o desastres; c)  Edifício: estruturas residenciais ou comerciais no ambiente urbano que podem ser afetadas pela água, sofrendo danos ou servindo como abrigos seguros; d) Estrada: elementos críticos da infraestrutura urbana que quando impactados alteram os padrões de movimento das pessoas e a resposta; e) Rio: fonte natural de água que em caso de enchente transborda e impacta diretamente as áreas urbanas circundantes; f) Dique: estruturas construídas para conter as águas de enchentes e proteger áreas vulneráveis; g) Carro: veículos que podem ser usados para evacuação, mas que também podem representar riscos se operados ou estacionados em áreas inundadas; h) Instituição: organizações governamentais ou não-governamentais que desempenham papéis na gestão do risco de desastres; i) Mundo: </w:t>
      </w:r>
      <w:r w:rsidR="000831F2" w:rsidRPr="00416EB3">
        <w:t>r</w:t>
      </w:r>
      <w:r w:rsidRPr="00416EB3">
        <w:t>epresenta o sistema mais amplo ou o ambiente em que todos os outros agentes operam, influenciando e sendo influenciado por condições globais, como mudanças climáticas e políticas de gestão de desastres.</w:t>
      </w:r>
      <w:r w:rsidR="00387F69" w:rsidRPr="00416EB3">
        <w:t xml:space="preserve"> </w:t>
      </w:r>
    </w:p>
    <w:p w14:paraId="5EF7E181" w14:textId="77827976" w:rsidR="00387F69" w:rsidRPr="00416EB3" w:rsidRDefault="001D3B02" w:rsidP="00387F69">
      <w:pPr>
        <w:pStyle w:val="TF-TEXTO"/>
      </w:pPr>
      <w:r w:rsidRPr="00416EB3">
        <w:t xml:space="preserve">Segundo </w:t>
      </w:r>
      <w:proofErr w:type="spellStart"/>
      <w:r w:rsidRPr="00416EB3">
        <w:t>Taillandier</w:t>
      </w:r>
      <w:proofErr w:type="spellEnd"/>
      <w:r w:rsidRPr="00416EB3">
        <w:t xml:space="preserve"> et al.​ (2021), o</w:t>
      </w:r>
      <w:r w:rsidR="00BC0C25" w:rsidRPr="00416EB3">
        <w:t xml:space="preserve"> modelo </w:t>
      </w:r>
      <w:proofErr w:type="spellStart"/>
      <w:r w:rsidR="00E023B2" w:rsidRPr="00416EB3">
        <w:t>SiFlo</w:t>
      </w:r>
      <w:r w:rsidR="00BC0C25" w:rsidRPr="00416EB3">
        <w:t>r</w:t>
      </w:r>
      <w:proofErr w:type="spellEnd"/>
      <w:r w:rsidR="00BC0C25" w:rsidRPr="00416EB3">
        <w:t xml:space="preserve"> integra o compartilhamento de informações e o conhecimento sobre riscos, e modela estratégias de evacuação e proteção. O modelo utiliza dados de GIS para criar uma representação detalhada do ambiente, que inclui estradas, edifícios e redes hidrográficas, facilitando a simulação dos movimentos e decisões dos agentes baseados no ambiente real em que estão inseridos. No núcleo do </w:t>
      </w:r>
      <w:proofErr w:type="spellStart"/>
      <w:r w:rsidR="00BC0C25" w:rsidRPr="00416EB3">
        <w:t>SiFlo</w:t>
      </w:r>
      <w:proofErr w:type="spellEnd"/>
      <w:r w:rsidR="00BC0C25" w:rsidRPr="00416EB3">
        <w:t>, a arquitetura BDI permite a simulação de comportamentos complexos, onde cada agente baseado em pessoa pode avaliar sua situação (crenças), formular objetivos (desejos) e planejar ações (intenções) em resposta a inundações. Esse mecanismo é reforçado pela capacidade dos agentes de processar emoções, o que pode alterar suas decisões, especialmente sob condições de estresse durante um evento de inundação.</w:t>
      </w:r>
      <w:r w:rsidR="00387F69" w:rsidRPr="00416EB3">
        <w:t xml:space="preserve"> </w:t>
      </w:r>
      <w:r w:rsidR="00027E27" w:rsidRPr="00416EB3">
        <w:t xml:space="preserve">Isto indica que o comportamento dos indivíduos tem impactos significativo nas consequências dos desastres. </w:t>
      </w:r>
      <w:r w:rsidR="000831F2" w:rsidRPr="00416EB3">
        <w:t xml:space="preserve">A dimensão reflexiva </w:t>
      </w:r>
      <w:r w:rsidR="000831F2" w:rsidRPr="00416EB3">
        <w:lastRenderedPageBreak/>
        <w:t>dos agentes constitui um fator decisivo na simulação dos impactos produzidos por desastres na medida em que os indivíduos em</w:t>
      </w:r>
      <w:r w:rsidR="00E023B2" w:rsidRPr="00416EB3">
        <w:t xml:space="preserve"> situação de</w:t>
      </w:r>
      <w:r w:rsidR="000831F2" w:rsidRPr="00416EB3">
        <w:t xml:space="preserve"> vulnerabilidade apreendem</w:t>
      </w:r>
      <w:r w:rsidR="00E023B2" w:rsidRPr="00416EB3">
        <w:t xml:space="preserve"> (adaptação)</w:t>
      </w:r>
      <w:r w:rsidR="000831F2" w:rsidRPr="00416EB3">
        <w:t xml:space="preserve"> conviver com o risco.</w:t>
      </w:r>
    </w:p>
    <w:p w14:paraId="6ED50667" w14:textId="2511E09D" w:rsidR="00B30B16" w:rsidRPr="00416EB3" w:rsidRDefault="00BC0C25" w:rsidP="00387F69">
      <w:pPr>
        <w:pStyle w:val="TF-TEXTO"/>
      </w:pPr>
      <w:r w:rsidRPr="00416EB3">
        <w:tab/>
        <w:t xml:space="preserve">No estudo de </w:t>
      </w:r>
      <w:proofErr w:type="spellStart"/>
      <w:r w:rsidRPr="00416EB3">
        <w:t>Taillandier</w:t>
      </w:r>
      <w:proofErr w:type="spellEnd"/>
      <w:r w:rsidRPr="00416EB3">
        <w:t xml:space="preserve"> et al.​​ (2021) foram configurados diversos cenários para teste do modelo </w:t>
      </w:r>
      <w:proofErr w:type="spellStart"/>
      <w:r w:rsidRPr="00416EB3">
        <w:t>SiFlo</w:t>
      </w:r>
      <w:proofErr w:type="spellEnd"/>
      <w:r w:rsidRPr="00416EB3">
        <w:t>, focando em estratégias diferenciadas de gestão de risco de inundações e o comportamento dos habitantes. Os cenários variam desde a situação atual, sem intervenções específicas, até estratégias que envolvem a manutenção adequada de canais e rios e a educação completa da população sobre os riscos e procedimentos durante inundações. Cada cenário é avaliado com base em indicadores como número de mortos, feridos, carros e edifícios inundados</w:t>
      </w:r>
      <w:r w:rsidR="00E023B2" w:rsidRPr="00416EB3">
        <w:t>, ou seja, avaliados em função da intensidade e magnitude do impacto</w:t>
      </w:r>
      <w:r w:rsidRPr="00416EB3">
        <w:t>. Isso permite uma comparação direta dos efeitos de diferentes abordagens de gestão de risco, destacando a eficácia de medidas preventivas e a importância de informar a população. O modelo fornece uma base sólida para tomada de decisões estratégicas, mostrando como ações proativas, como limpeza de rios e canais e campanhas de conscientização, podem mitigar significativamente o impacto das inundações.</w:t>
      </w:r>
      <w:r w:rsidR="00387F69" w:rsidRPr="00416EB3">
        <w:t xml:space="preserve"> </w:t>
      </w:r>
      <w:r w:rsidR="00B30B16" w:rsidRPr="00416EB3">
        <w:tab/>
      </w:r>
    </w:p>
    <w:p w14:paraId="7BD8E566" w14:textId="77777777" w:rsidR="001F1DB4" w:rsidRPr="00416EB3" w:rsidRDefault="001F1DB4" w:rsidP="001F1DB4">
      <w:pPr>
        <w:pStyle w:val="TF-TEXTO"/>
        <w:spacing w:after="0"/>
      </w:pPr>
      <w:r w:rsidRPr="00416EB3">
        <w:t xml:space="preserve">Neste sentido, a simulação indica que a eficácia das estratégias de mitigação de riscos e o impacto do comportamento humano nas consequências de uma enchente dependem de: </w:t>
      </w:r>
    </w:p>
    <w:p w14:paraId="4AE577EF" w14:textId="77777777" w:rsidR="001F1DB4" w:rsidRPr="00416EB3" w:rsidRDefault="001F1DB4" w:rsidP="001F1DB4">
      <w:pPr>
        <w:pStyle w:val="TF-ALNEA"/>
        <w:numPr>
          <w:ilvl w:val="0"/>
          <w:numId w:val="35"/>
        </w:numPr>
      </w:pPr>
      <w:r w:rsidRPr="00416EB3">
        <w:rPr>
          <w:rFonts w:eastAsiaTheme="majorEastAsia"/>
        </w:rPr>
        <w:t>Comportamento Humano</w:t>
      </w:r>
      <w:r w:rsidRPr="00416EB3">
        <w:t>: o comportamento dos habitantes tem um impacto significativo nas consequências de uma enchente (quanto maior a participação da comunidade melhor a gestão dos riscos desastres).</w:t>
      </w:r>
    </w:p>
    <w:p w14:paraId="6036EBA8" w14:textId="77777777" w:rsidR="001F1DB4" w:rsidRPr="00416EB3" w:rsidRDefault="001F1DB4" w:rsidP="001F1DB4">
      <w:pPr>
        <w:pStyle w:val="TF-ALNEA"/>
        <w:numPr>
          <w:ilvl w:val="0"/>
          <w:numId w:val="35"/>
        </w:numPr>
      </w:pPr>
      <w:r w:rsidRPr="00416EB3">
        <w:rPr>
          <w:rFonts w:eastAsiaTheme="majorEastAsia"/>
        </w:rPr>
        <w:t>Modelagem de Comportamentos Complexos</w:t>
      </w:r>
      <w:r w:rsidRPr="00416EB3">
        <w:t>: ao incorporar emoções, relações sociais e conhecimento parcial dos habitantes, o modelo permite uma simulação mais realista das decisões humanas em tempo real e das interações durante o evento.</w:t>
      </w:r>
    </w:p>
    <w:p w14:paraId="35FB7216" w14:textId="77777777" w:rsidR="001F1DB4" w:rsidRPr="00416EB3" w:rsidRDefault="001F1DB4" w:rsidP="001F1DB4">
      <w:pPr>
        <w:pStyle w:val="TF-ALNEA"/>
        <w:numPr>
          <w:ilvl w:val="0"/>
          <w:numId w:val="35"/>
        </w:numPr>
      </w:pPr>
      <w:r w:rsidRPr="00416EB3">
        <w:rPr>
          <w:rFonts w:eastAsiaTheme="majorEastAsia"/>
        </w:rPr>
        <w:t>Estratégias de Evacuação e Proteção</w:t>
      </w:r>
      <w:r w:rsidRPr="00416EB3">
        <w:t>: a simulação demonstrou que as diferentes estratégias de evacuação e proteção influenciam diretamente a segurança dos habitantes e a eficácia geral da resposta à enchente (quanto mais efetiva a implementação, mais seguras as estratégias)</w:t>
      </w:r>
    </w:p>
    <w:p w14:paraId="0A54789B" w14:textId="77777777" w:rsidR="001F1DB4" w:rsidRPr="00416EB3" w:rsidRDefault="001F1DB4" w:rsidP="001F1DB4">
      <w:pPr>
        <w:pStyle w:val="TF-ALNEA"/>
        <w:numPr>
          <w:ilvl w:val="0"/>
          <w:numId w:val="35"/>
        </w:numPr>
      </w:pPr>
      <w:r w:rsidRPr="00416EB3">
        <w:rPr>
          <w:rFonts w:eastAsiaTheme="majorEastAsia"/>
        </w:rPr>
        <w:t xml:space="preserve">Flexibilidade e </w:t>
      </w:r>
      <w:proofErr w:type="spellStart"/>
      <w:r w:rsidRPr="00416EB3">
        <w:rPr>
          <w:rFonts w:eastAsiaTheme="majorEastAsia"/>
        </w:rPr>
        <w:t>Genericidade</w:t>
      </w:r>
      <w:proofErr w:type="spellEnd"/>
      <w:r w:rsidRPr="00416EB3">
        <w:rPr>
          <w:rFonts w:eastAsiaTheme="majorEastAsia"/>
        </w:rPr>
        <w:t xml:space="preserve"> do Modelo</w:t>
      </w:r>
      <w:r w:rsidRPr="00416EB3">
        <w:t xml:space="preserve">: O modelo demonstrou ser flexível e genérico o suficiente para ser aplicado a diferentes territórios (pode ser usado como uma ferramenta para planejamento e treinamento em diferentes contextos geográficos e sociais).  </w:t>
      </w:r>
    </w:p>
    <w:p w14:paraId="65A39824" w14:textId="77777777" w:rsidR="001F1DB4" w:rsidRPr="00416EB3" w:rsidRDefault="001F1DB4" w:rsidP="001F1DB4">
      <w:pPr>
        <w:pStyle w:val="TF-ALNEA"/>
        <w:numPr>
          <w:ilvl w:val="0"/>
          <w:numId w:val="35"/>
        </w:numPr>
        <w:rPr>
          <w:color w:val="000000"/>
          <w:lang w:eastAsia="en-US"/>
        </w:rPr>
      </w:pPr>
      <w:r w:rsidRPr="00416EB3">
        <w:rPr>
          <w:rFonts w:eastAsiaTheme="majorEastAsia"/>
        </w:rPr>
        <w:t>Simulações como Ferramenta de Conscientização</w:t>
      </w:r>
      <w:r w:rsidRPr="00416EB3">
        <w:t xml:space="preserve">: O uso de simulações baseadas em agentes permite sensibilizar os </w:t>
      </w:r>
      <w:r w:rsidRPr="0035739A">
        <w:rPr>
          <w:i/>
          <w:iCs/>
          <w:rPrChange w:id="37" w:author="Dalton Solano dos Reis" w:date="2024-05-22T15:06:00Z">
            <w:rPr/>
          </w:rPrChange>
        </w:rPr>
        <w:t>stakeholders</w:t>
      </w:r>
      <w:r w:rsidRPr="00416EB3">
        <w:t xml:space="preserve"> e a população em geral sobre os riscos de enchentes e as melhores práticas de resposta e preparação.</w:t>
      </w:r>
    </w:p>
    <w:p w14:paraId="6326E462" w14:textId="686207A0" w:rsidR="00BC0C25" w:rsidRPr="00416EB3" w:rsidRDefault="00B30B16" w:rsidP="003228F9">
      <w:pPr>
        <w:pStyle w:val="TF-TEXTO"/>
        <w:pPrChange w:id="38" w:author="Dalton Solano dos Reis" w:date="2024-05-22T15:13:00Z">
          <w:pPr>
            <w:jc w:val="both"/>
          </w:pPr>
        </w:pPrChange>
      </w:pPr>
      <w:r w:rsidRPr="00416EB3">
        <w:tab/>
        <w:t>Por fim</w:t>
      </w:r>
      <w:r w:rsidR="00094DFD" w:rsidRPr="00416EB3">
        <w:t>,</w:t>
      </w:r>
      <w:r w:rsidRPr="00416EB3">
        <w:t xml:space="preserve"> </w:t>
      </w:r>
      <w:proofErr w:type="spellStart"/>
      <w:r w:rsidRPr="00416EB3">
        <w:t>Taillandier</w:t>
      </w:r>
      <w:proofErr w:type="spellEnd"/>
      <w:r w:rsidRPr="00416EB3">
        <w:t xml:space="preserve"> et al. (2021)​ </w:t>
      </w:r>
      <w:r w:rsidR="00587C09" w:rsidRPr="00416EB3">
        <w:t>ressaltam</w:t>
      </w:r>
      <w:r w:rsidR="00E023B2" w:rsidRPr="00416EB3">
        <w:t xml:space="preserve"> que </w:t>
      </w:r>
      <w:r w:rsidRPr="00416EB3">
        <w:t xml:space="preserve">o modelo </w:t>
      </w:r>
      <w:proofErr w:type="spellStart"/>
      <w:r w:rsidRPr="00416EB3">
        <w:t>SiFlo</w:t>
      </w:r>
      <w:proofErr w:type="spellEnd"/>
      <w:r w:rsidRPr="00416EB3">
        <w:t xml:space="preserve"> constitui uma ferramenta robusta e flexível. Afinal, permite simular o comportamento humano durante eventos de inundação, destacando a eficácia de diferentes estratégias de mitigação de riscos. Neste sentido, uma das principais conclusões é a importância da manutenção de infraestrutura e da educação da população em reduzir os impactos adversos das inundações. No entanto, é preciso assinalar também que o estudo apresenta limitações, como, por exemplo, a dependência de dados geográficos precisos e a complexidade em modelar comportamentos humanos sob condições extremas, que podem variar significativamente entre eventos.</w:t>
      </w:r>
      <w:r w:rsidR="00E023B2" w:rsidRPr="00416EB3">
        <w:t xml:space="preserve"> E, sobretudo, </w:t>
      </w:r>
      <w:r w:rsidR="001F1DB4" w:rsidRPr="00416EB3">
        <w:t>o fato que emoções e representações são muito voláteis. Por isto, c</w:t>
      </w:r>
      <w:r w:rsidRPr="00416EB3">
        <w:t>omo extensões futuras, os autores sugerem a necessidade de incorporação de mais variáveis comportamentais e ambientais, bem como a expansão para outras regiões e tipos de desastres naturais. Estas alterações poderiam melhorar a generalização e a aplicabilidade do modelo em diferentes contextos de planejamento urbano e gestão de desastres.</w:t>
      </w:r>
    </w:p>
    <w:p w14:paraId="17B16DE1" w14:textId="15CE15DC" w:rsidR="00D45B38" w:rsidRPr="00416EB3" w:rsidRDefault="009340E4" w:rsidP="00D45B38">
      <w:pPr>
        <w:pStyle w:val="Ttulo2"/>
        <w:rPr>
          <w:lang w:val="en-US"/>
        </w:rPr>
      </w:pPr>
      <w:r w:rsidRPr="00416EB3">
        <w:rPr>
          <w:lang w:val="en-US"/>
        </w:rPr>
        <w:t>An agent-based model to simulate human responses to flash flood warnings for improving evacuation performance</w:t>
      </w:r>
    </w:p>
    <w:p w14:paraId="4EB7776C" w14:textId="25B94342" w:rsidR="00E22D01" w:rsidRPr="00416EB3" w:rsidRDefault="00E22D01" w:rsidP="00E22D01">
      <w:pPr>
        <w:pStyle w:val="TF-TEXTO"/>
        <w:rPr>
          <w:color w:val="1F1F1F"/>
        </w:rPr>
      </w:pPr>
      <w:r w:rsidRPr="00416EB3">
        <w:rPr>
          <w:color w:val="1F1F1F"/>
        </w:rPr>
        <w:t>Zhang et al. (2024, p. 2) </w:t>
      </w:r>
      <w:r w:rsidRPr="00416EB3">
        <w:t xml:space="preserve">investigaram como os avisos de enchente rápida (enxurradas) podem ser mais eficazes pela aplicação de ABM ao caso da cidade de </w:t>
      </w:r>
      <w:proofErr w:type="spellStart"/>
      <w:r w:rsidRPr="00416EB3">
        <w:t>Liulin</w:t>
      </w:r>
      <w:proofErr w:type="spellEnd"/>
      <w:r w:rsidRPr="00416EB3">
        <w:t xml:space="preserve">/China. Neste sentido, o modelo desenvolvido pelos autores inclui três submódulos: a) Aviso Precoce: caracteriza-se pela comunicação do risco; b) Social: os processos psicológicos e comportamentais após receber os avisos; c) Inundação: usado para simular os processos dinâmicos das enchentes. Além disso, a modelagem considerou também as interações sociais e a influência do ambiente físico. Com base nestes fatores, </w:t>
      </w:r>
      <w:r w:rsidRPr="00416EB3">
        <w:rPr>
          <w:color w:val="1F1F1F"/>
        </w:rPr>
        <w:t xml:space="preserve">Zhang </w:t>
      </w:r>
      <w:del w:id="39" w:author="Dalton Solano dos Reis" w:date="2024-05-21T11:24:00Z">
        <w:r w:rsidRPr="00416EB3" w:rsidDel="00011482">
          <w:rPr>
            <w:color w:val="1F1F1F"/>
          </w:rPr>
          <w:delText>et.</w:delText>
        </w:r>
      </w:del>
      <w:ins w:id="40" w:author="Dalton Solano dos Reis" w:date="2024-05-21T11:24:00Z">
        <w:r w:rsidR="00011482">
          <w:rPr>
            <w:color w:val="1F1F1F"/>
          </w:rPr>
          <w:t>et</w:t>
        </w:r>
      </w:ins>
      <w:r w:rsidRPr="00416EB3">
        <w:rPr>
          <w:color w:val="1F1F1F"/>
        </w:rPr>
        <w:t xml:space="preserve"> al. (2024, p. 2) </w:t>
      </w:r>
      <w:r w:rsidRPr="00416EB3">
        <w:t>apontam que “</w:t>
      </w:r>
      <w:r w:rsidRPr="00416EB3">
        <w:rPr>
          <w:color w:val="1F1F1F"/>
        </w:rPr>
        <w:t xml:space="preserve">a taxa de vítimas foi estimada de acordo com os processos de mudança espaço-temporal dos residentes simulados pelo submódulo social e os fatores causadores de desastres de cheias simulados pelo submódulo de cheias”. </w:t>
      </w:r>
      <w:r w:rsidRPr="00416EB3">
        <w:t>Ou seja, o modelo tenta capturar a complexidade das decisões humanas que são influenciadas por fatores sociais, como, por exemplo, a influência de redes sociais e familiares, e fatores psicológicos, como o nível de confiança na informação do alerta.</w:t>
      </w:r>
    </w:p>
    <w:p w14:paraId="4F33BEF4" w14:textId="774E9667" w:rsidR="00E22D01" w:rsidRPr="00416EB3" w:rsidRDefault="00E22D01" w:rsidP="00E22D01">
      <w:pPr>
        <w:pStyle w:val="TF-TEXTO"/>
      </w:pPr>
      <w:r w:rsidRPr="00416EB3">
        <w:tab/>
        <w:t>O modelo baseia-se em dois tipos de agentes: a) Residentes: que inicialmente são distribuídos aleatoriamente nas residências devido à limitação de informações locacionais e se movem pelas redes viárias durante a simulação em busca refúgio em locais seguros; b) Autoridade Local: que emite alertas de enchente e implementa medidas de prevenção e mitigação. Neste sentido, a interação entre os agentes e o ambiente é dinâmica</w:t>
      </w:r>
      <w:r w:rsidR="001F1DB4" w:rsidRPr="00416EB3">
        <w:t>, possibilitando diversos padrões de interação</w:t>
      </w:r>
      <w:r w:rsidRPr="00416EB3">
        <w:t xml:space="preserve">. Por isto, os mapas de inundação afetam tanto a resposta dos residentes aos alertas quanto seus comportamentos de evacuação. Assim, durante a evacuação, presume-se que os residentes conheçam o caminho mais curto para os abrigos e que as velocidades de movimento sejam influenciadas pela </w:t>
      </w:r>
      <w:r w:rsidRPr="00416EB3">
        <w:lastRenderedPageBreak/>
        <w:t>presença de outros agentes e pela profundidade da água. O comportamento coletivo resultante e as taxas de fatalidade são então estimados pelo modelo considerando</w:t>
      </w:r>
      <w:r w:rsidR="001F1DB4" w:rsidRPr="00416EB3">
        <w:t xml:space="preserve"> três fatores principais</w:t>
      </w:r>
      <w:r w:rsidRPr="00416EB3">
        <w:t>: 1) aspectos físicos das enchentes; 2) a tomada de decisão dos agentes baseada em seus atributos socioeconômicos e psicológicos; 3) a interação com os avisos de enchente e ações de comunicação de risco.</w:t>
      </w:r>
    </w:p>
    <w:p w14:paraId="0F316EAF" w14:textId="4F4C5FCE" w:rsidR="00E22D01" w:rsidRPr="00416EB3" w:rsidRDefault="00E65CBA" w:rsidP="00E22D01">
      <w:pPr>
        <w:pStyle w:val="TF-TEXTO"/>
      </w:pPr>
      <w:r w:rsidRPr="00416EB3">
        <w:t xml:space="preserve">Segundo </w:t>
      </w:r>
      <w:r w:rsidRPr="00416EB3">
        <w:rPr>
          <w:color w:val="1F1F1F"/>
        </w:rPr>
        <w:t>Zhang et al. (2024, p. 2), a</w:t>
      </w:r>
      <w:r w:rsidR="00E22D01" w:rsidRPr="00416EB3">
        <w:t xml:space="preserve"> validação do modelo foi efetuada em duas etapas: 1) Validação Teórica:  a) Validação </w:t>
      </w:r>
      <w:r w:rsidR="00E22D01" w:rsidRPr="00416EB3">
        <w:rPr>
          <w:rFonts w:eastAsiaTheme="majorEastAsia"/>
        </w:rPr>
        <w:t>Conceitual</w:t>
      </w:r>
      <w:r w:rsidR="00E22D01" w:rsidRPr="00416EB3">
        <w:t xml:space="preserve">: garantir que as teorias e hipóteses sociais e hidrológicas incorporadas refletissem compreensivelmente os cenários de enchentes; b) </w:t>
      </w:r>
      <w:r w:rsidR="00E22D01" w:rsidRPr="00416EB3">
        <w:rPr>
          <w:rFonts w:eastAsiaTheme="majorEastAsia"/>
        </w:rPr>
        <w:t>Validação de Parâmetros</w:t>
      </w:r>
      <w:r w:rsidR="00E22D01" w:rsidRPr="00416EB3">
        <w:t xml:space="preserve">: uso de dados coletados da realidade; c) </w:t>
      </w:r>
      <w:r w:rsidR="00E22D01" w:rsidRPr="00416EB3">
        <w:rPr>
          <w:rFonts w:eastAsiaTheme="majorEastAsia"/>
        </w:rPr>
        <w:t>Simulação e Comparação</w:t>
      </w:r>
      <w:r w:rsidR="00E22D01" w:rsidRPr="00416EB3">
        <w:t xml:space="preserve">: o modelo foi executado várias vezes para comparar com os dados reais de eventos de enchentes anteriores; d) </w:t>
      </w:r>
      <w:r w:rsidR="00E22D01" w:rsidRPr="00416EB3">
        <w:rPr>
          <w:rFonts w:eastAsiaTheme="majorEastAsia"/>
        </w:rPr>
        <w:t>Feedback dos Stakeholders</w:t>
      </w:r>
      <w:r w:rsidR="00E22D01" w:rsidRPr="00416EB3">
        <w:t xml:space="preserve">: obteve-se opiniões de planejadores urbanos, autoridades de gestão de emergência e a comunidade local; e) </w:t>
      </w:r>
      <w:r w:rsidR="00E22D01" w:rsidRPr="00416EB3">
        <w:rPr>
          <w:rFonts w:eastAsiaTheme="majorEastAsia"/>
        </w:rPr>
        <w:t>Sensibilidade e Análise de Cenário</w:t>
      </w:r>
      <w:r w:rsidR="00E22D01" w:rsidRPr="00416EB3">
        <w:t xml:space="preserve">: entender o impacto das variações nos principais parâmetros do modelo. 2) Validação Empírica: a) Dados sociais: entrevistas presenciais com residentes da área afetada para obter informações </w:t>
      </w:r>
      <w:proofErr w:type="spellStart"/>
      <w:r w:rsidR="00E22D01" w:rsidRPr="00416EB3">
        <w:t>socio-demográficas</w:t>
      </w:r>
      <w:proofErr w:type="spellEnd"/>
      <w:r w:rsidR="00E22D01" w:rsidRPr="00416EB3">
        <w:t xml:space="preserve"> e psicológicas dos residentes; b) Informações Hidrológicas: dados sobre as características físicas da enchente, como profundidade da água, velocidade do fluxo e extensão da inundação, foram coletados ou estimados para calibrar o </w:t>
      </w:r>
      <w:proofErr w:type="spellStart"/>
      <w:r w:rsidR="00E22D01" w:rsidRPr="00416EB3">
        <w:t>sub-módulo</w:t>
      </w:r>
      <w:proofErr w:type="spellEnd"/>
      <w:r w:rsidR="00E22D01" w:rsidRPr="00416EB3">
        <w:t xml:space="preserve"> de inundação do modelo; c) I</w:t>
      </w:r>
      <w:r w:rsidR="00E22D01" w:rsidRPr="00416EB3">
        <w:rPr>
          <w:rFonts w:eastAsiaTheme="majorEastAsia"/>
        </w:rPr>
        <w:t>nformações de Infraestrutura</w:t>
      </w:r>
      <w:r w:rsidR="00E22D01" w:rsidRPr="00416EB3">
        <w:t>: foram consideradas a configuração da rede viária, localização das residências e pontos de abrigo dentro da cidade para simular com precisão o movimento e a evacuação dos residentes (Zhang et al., 2024).</w:t>
      </w:r>
    </w:p>
    <w:p w14:paraId="3E5D3686" w14:textId="3B117918" w:rsidR="00761C0B" w:rsidRPr="00416EB3" w:rsidRDefault="00E22D01" w:rsidP="00E22D01">
      <w:pPr>
        <w:pStyle w:val="TF-TEXTO"/>
        <w:rPr>
          <w:lang w:eastAsia="en-US"/>
        </w:rPr>
      </w:pPr>
      <w:r w:rsidRPr="00416EB3">
        <w:tab/>
        <w:t xml:space="preserve">A principal constatação do estudo é que a antecedência dos avisos de enchentes repentinas não necessariamente resulta em melhor desempenho a gestão da crise. Afinal, os resultados obtidos indicam que um maior tempo de antecedência nos avisos de enchente não garante uma melhor evacuação. Isto acontece porque que um nível baixo de confiança nas informações pode levar os residentes a hesitarem em evacuar, optando por aguardar a evacuação de outros. Este processo está relacionado as características miméticas do comportamento humano: as pessoas em áreas de risco </w:t>
      </w:r>
      <w:r w:rsidR="001F1DB4" w:rsidRPr="00416EB3">
        <w:t>emulam</w:t>
      </w:r>
      <w:r w:rsidRPr="00416EB3">
        <w:t xml:space="preserve"> o comportamento dos outros. Assim, verifica-se que quanto mais a comunicação de risco for centrada no ser humano, mais eficaz tende a se tornar. </w:t>
      </w:r>
      <w:r w:rsidR="001F1DB4" w:rsidRPr="00416EB3">
        <w:t xml:space="preserve">É que </w:t>
      </w:r>
      <w:r w:rsidRPr="00416EB3">
        <w:t>a eficácia da comunicação do risco não depende apenas dos avanços técnicos dos sistemas de alerta, mas também da sensibilidade às características sociais e culturais da população. Segundo os autores isto garante uma maior eficácia na mitigação dos danos e na proteção das vidas humanas em eventos de enchente. As simulações revelaram que a interação social e a dinâmica de opinião desempenham papéis significativos na formação das decisões de evacuação.</w:t>
      </w:r>
    </w:p>
    <w:p w14:paraId="25B7474A" w14:textId="2F639272" w:rsidR="00451B94" w:rsidRPr="00416EB3" w:rsidRDefault="00451B94" w:rsidP="00424AD5">
      <w:pPr>
        <w:pStyle w:val="Ttulo1"/>
      </w:pPr>
      <w:bookmarkStart w:id="41" w:name="_Toc54164921"/>
      <w:bookmarkStart w:id="42" w:name="_Toc54165675"/>
      <w:bookmarkStart w:id="43" w:name="_Toc54169333"/>
      <w:bookmarkStart w:id="44" w:name="_Toc96347439"/>
      <w:bookmarkStart w:id="45" w:name="_Toc96357723"/>
      <w:bookmarkStart w:id="46" w:name="_Toc96491866"/>
      <w:bookmarkStart w:id="47" w:name="_Toc411603107"/>
      <w:bookmarkEnd w:id="32"/>
      <w:r w:rsidRPr="00416EB3">
        <w:t>proposta</w:t>
      </w:r>
      <w:r w:rsidR="00D45B38" w:rsidRPr="00416EB3">
        <w:t xml:space="preserve"> D</w:t>
      </w:r>
      <w:r w:rsidR="0086724E" w:rsidRPr="00416EB3">
        <w:t xml:space="preserve">o </w:t>
      </w:r>
      <w:r w:rsidR="00E22D01" w:rsidRPr="00416EB3">
        <w:t>modelo</w:t>
      </w:r>
      <w:r w:rsidR="0086724E" w:rsidRPr="00416EB3">
        <w:t xml:space="preserve"> computacional</w:t>
      </w:r>
      <w:r w:rsidR="00386304" w:rsidRPr="00416EB3">
        <w:t xml:space="preserve"> de simulação</w:t>
      </w:r>
    </w:p>
    <w:p w14:paraId="0336A8B2" w14:textId="63D834B2" w:rsidR="00451B94" w:rsidRPr="00416EB3" w:rsidRDefault="00D45B38" w:rsidP="00451B94">
      <w:pPr>
        <w:pStyle w:val="TF-TEXTO"/>
      </w:pPr>
      <w:r w:rsidRPr="00416EB3">
        <w:rPr>
          <w:color w:val="000000"/>
        </w:rPr>
        <w:t>Nest</w:t>
      </w:r>
      <w:r w:rsidR="00916F1A" w:rsidRPr="00416EB3">
        <w:rPr>
          <w:color w:val="000000"/>
        </w:rPr>
        <w:t>a</w:t>
      </w:r>
      <w:r w:rsidRPr="00416EB3">
        <w:rPr>
          <w:color w:val="000000"/>
        </w:rPr>
        <w:t xml:space="preserve"> </w:t>
      </w:r>
      <w:r w:rsidR="00916F1A" w:rsidRPr="00416EB3">
        <w:rPr>
          <w:color w:val="000000"/>
        </w:rPr>
        <w:t>seção</w:t>
      </w:r>
      <w:r w:rsidRPr="00416EB3">
        <w:rPr>
          <w:color w:val="000000"/>
        </w:rPr>
        <w:t xml:space="preserve"> será descrita a justificativa do estudo, definindo os requisitos funcionais e não funcionais e as metodologias </w:t>
      </w:r>
      <w:r w:rsidR="001F1DB4" w:rsidRPr="00416EB3">
        <w:rPr>
          <w:color w:val="000000"/>
        </w:rPr>
        <w:t>adotadas para realização da pesquisa</w:t>
      </w:r>
      <w:r w:rsidRPr="00416EB3">
        <w:rPr>
          <w:color w:val="000000"/>
        </w:rPr>
        <w:t>.</w:t>
      </w:r>
    </w:p>
    <w:p w14:paraId="62F25ABA" w14:textId="77777777" w:rsidR="00451B94" w:rsidRPr="00416EB3" w:rsidRDefault="00451B94" w:rsidP="00E638A0">
      <w:pPr>
        <w:pStyle w:val="Ttulo2"/>
      </w:pPr>
      <w:bookmarkStart w:id="48" w:name="_Toc54164915"/>
      <w:bookmarkStart w:id="49" w:name="_Toc54165669"/>
      <w:bookmarkStart w:id="50" w:name="_Toc54169327"/>
      <w:bookmarkStart w:id="51" w:name="_Toc96347433"/>
      <w:bookmarkStart w:id="52" w:name="_Toc96357717"/>
      <w:bookmarkStart w:id="53" w:name="_Toc96491860"/>
      <w:bookmarkStart w:id="54" w:name="_Toc351015594"/>
      <w:r w:rsidRPr="00416EB3">
        <w:t>JUSTIFICATIVA</w:t>
      </w:r>
    </w:p>
    <w:p w14:paraId="02C17C0D" w14:textId="6F25CE44" w:rsidR="00C7653A" w:rsidRPr="00416EB3" w:rsidRDefault="006608A2" w:rsidP="00A165CD">
      <w:pPr>
        <w:pStyle w:val="TF-TEXTO"/>
      </w:pPr>
      <w:r w:rsidRPr="00416EB3">
        <w:t xml:space="preserve">O </w:t>
      </w:r>
      <w:r w:rsidR="00A165CD" w:rsidRPr="00416EB3">
        <w:fldChar w:fldCharType="begin"/>
      </w:r>
      <w:r w:rsidR="00A165CD" w:rsidRPr="00416EB3">
        <w:instrText xml:space="preserve"> REF _Ref164430129 \h </w:instrText>
      </w:r>
      <w:r w:rsidR="00311E07" w:rsidRPr="00416EB3">
        <w:instrText xml:space="preserve"> \* MERGEFORMAT </w:instrText>
      </w:r>
      <w:r w:rsidR="00A165CD" w:rsidRPr="00416EB3">
        <w:fldChar w:fldCharType="separate"/>
      </w:r>
      <w:r w:rsidR="0068241D" w:rsidRPr="00416EB3">
        <w:t xml:space="preserve">Quadro </w:t>
      </w:r>
      <w:r w:rsidR="0068241D" w:rsidRPr="00416EB3">
        <w:rPr>
          <w:noProof/>
        </w:rPr>
        <w:t>1</w:t>
      </w:r>
      <w:r w:rsidR="00A165CD" w:rsidRPr="00416EB3">
        <w:fldChar w:fldCharType="end"/>
      </w:r>
      <w:r w:rsidR="00A165CD" w:rsidRPr="00416EB3">
        <w:t xml:space="preserve"> </w:t>
      </w:r>
      <w:r w:rsidRPr="00416EB3">
        <w:t xml:space="preserve">apresenta uma comparação dos </w:t>
      </w:r>
      <w:del w:id="55" w:author="Dalton Solano dos Reis" w:date="2024-05-22T15:11:00Z">
        <w:r w:rsidR="00BF3CFA" w:rsidRPr="00416EB3" w:rsidDel="003228F9">
          <w:delText>quatro</w:delText>
        </w:r>
        <w:r w:rsidRPr="00416EB3" w:rsidDel="003228F9">
          <w:delText xml:space="preserve"> </w:delText>
        </w:r>
      </w:del>
      <w:ins w:id="56" w:author="Dalton Solano dos Reis" w:date="2024-05-22T15:11:00Z">
        <w:r w:rsidR="003228F9">
          <w:t>três</w:t>
        </w:r>
        <w:r w:rsidR="003228F9" w:rsidRPr="00416EB3">
          <w:t xml:space="preserve"> </w:t>
        </w:r>
      </w:ins>
      <w:r w:rsidRPr="00416EB3">
        <w:t>trabalhos correlatos selecionados, destacando suas principais características. A disposição do quadro é a seguinte: cada linha representa uma característica distinta e cada coluna um trabalho correlato.</w:t>
      </w:r>
      <w:r w:rsidR="008E1048" w:rsidRPr="00416EB3">
        <w:t xml:space="preserve"> </w:t>
      </w:r>
    </w:p>
    <w:p w14:paraId="4209B5F6" w14:textId="6F2522AF" w:rsidR="008E1048" w:rsidRPr="00416EB3" w:rsidRDefault="00A165CD" w:rsidP="00A165CD">
      <w:pPr>
        <w:pStyle w:val="TF-LEGENDA"/>
      </w:pPr>
      <w:bookmarkStart w:id="57" w:name="_Ref164430129"/>
      <w:r w:rsidRPr="00416EB3">
        <w:lastRenderedPageBreak/>
        <w:t xml:space="preserve">Quadro </w:t>
      </w:r>
      <w:r>
        <w:fldChar w:fldCharType="begin"/>
      </w:r>
      <w:r>
        <w:instrText xml:space="preserve"> SEQ Quadro \* ARABIC </w:instrText>
      </w:r>
      <w:r>
        <w:fldChar w:fldCharType="separate"/>
      </w:r>
      <w:r w:rsidR="0068241D" w:rsidRPr="00416EB3">
        <w:rPr>
          <w:noProof/>
        </w:rPr>
        <w:t>1</w:t>
      </w:r>
      <w:r>
        <w:rPr>
          <w:noProof/>
        </w:rPr>
        <w:fldChar w:fldCharType="end"/>
      </w:r>
      <w:bookmarkEnd w:id="57"/>
      <w:r w:rsidRPr="00416EB3">
        <w:t xml:space="preserve"> –</w:t>
      </w:r>
      <w:r w:rsidR="008E1048" w:rsidRPr="00416EB3">
        <w:t xml:space="preserve"> </w:t>
      </w:r>
      <w:r w:rsidRPr="00416EB3">
        <w:t>Comparativo entre as características</w:t>
      </w:r>
      <w:r w:rsidR="008E1048" w:rsidRPr="00416EB3">
        <w:t xml:space="preserve"> dos trabalhos correlatos</w:t>
      </w:r>
    </w:p>
    <w:tbl>
      <w:tblPr>
        <w:tblStyle w:val="Tabelacomgrade"/>
        <w:tblW w:w="0" w:type="auto"/>
        <w:tblLook w:val="04A0" w:firstRow="1" w:lastRow="0" w:firstColumn="1" w:lastColumn="0" w:noHBand="0" w:noVBand="1"/>
      </w:tblPr>
      <w:tblGrid>
        <w:gridCol w:w="2264"/>
        <w:gridCol w:w="2264"/>
        <w:gridCol w:w="2413"/>
        <w:gridCol w:w="2115"/>
      </w:tblGrid>
      <w:tr w:rsidR="00126E10" w:rsidRPr="00416EB3" w14:paraId="65409E3C" w14:textId="77777777" w:rsidTr="00BA4CC3">
        <w:tc>
          <w:tcPr>
            <w:tcW w:w="2264" w:type="dxa"/>
            <w:tcBorders>
              <w:tl2br w:val="single" w:sz="4" w:space="0" w:color="auto"/>
            </w:tcBorders>
            <w:shd w:val="clear" w:color="auto" w:fill="D9D9D9" w:themeFill="background1" w:themeFillShade="D9"/>
            <w:vAlign w:val="center"/>
          </w:tcPr>
          <w:p w14:paraId="59F34946" w14:textId="77777777" w:rsidR="00E15881" w:rsidRPr="00416EB3" w:rsidRDefault="00E15881" w:rsidP="00CB3361">
            <w:pPr>
              <w:pStyle w:val="TF-TEXTOQUADRO"/>
              <w:jc w:val="right"/>
            </w:pPr>
            <w:r w:rsidRPr="00416EB3">
              <w:t>Trabalhos Correlatos</w:t>
            </w:r>
          </w:p>
          <w:p w14:paraId="654EFA63" w14:textId="77777777" w:rsidR="00E15881" w:rsidRPr="00416EB3" w:rsidRDefault="00E15881" w:rsidP="00E15881">
            <w:pPr>
              <w:pStyle w:val="TF-TEXTOQUADRO"/>
              <w:jc w:val="center"/>
            </w:pPr>
          </w:p>
          <w:p w14:paraId="457E512B" w14:textId="21E8A0C0" w:rsidR="00126E10" w:rsidRPr="00416EB3" w:rsidRDefault="00E15881" w:rsidP="00CB3361">
            <w:pPr>
              <w:pStyle w:val="TF-TEXTOQUADRO"/>
            </w:pPr>
            <w:r w:rsidRPr="00416EB3">
              <w:t>Características</w:t>
            </w:r>
          </w:p>
        </w:tc>
        <w:tc>
          <w:tcPr>
            <w:tcW w:w="2264" w:type="dxa"/>
            <w:shd w:val="clear" w:color="auto" w:fill="D9D9D9" w:themeFill="background1" w:themeFillShade="D9"/>
            <w:vAlign w:val="center"/>
          </w:tcPr>
          <w:p w14:paraId="19FCC174" w14:textId="1A838EE8" w:rsidR="00126E10" w:rsidRPr="00416EB3" w:rsidRDefault="00126E10" w:rsidP="00E15881">
            <w:pPr>
              <w:pStyle w:val="TF-TEXTOQUADRO"/>
              <w:jc w:val="center"/>
            </w:pPr>
            <w:proofErr w:type="spellStart"/>
            <w:r w:rsidRPr="00416EB3">
              <w:t>Dann</w:t>
            </w:r>
            <w:proofErr w:type="spellEnd"/>
            <w:r w:rsidRPr="00416EB3">
              <w:t xml:space="preserve"> e </w:t>
            </w:r>
            <w:proofErr w:type="spellStart"/>
            <w:r w:rsidRPr="00416EB3">
              <w:t>Guikema</w:t>
            </w:r>
            <w:proofErr w:type="spellEnd"/>
            <w:r w:rsidRPr="00416EB3">
              <w:t xml:space="preserve"> (2017)</w:t>
            </w:r>
          </w:p>
        </w:tc>
        <w:tc>
          <w:tcPr>
            <w:tcW w:w="2413" w:type="dxa"/>
            <w:shd w:val="clear" w:color="auto" w:fill="D9D9D9" w:themeFill="background1" w:themeFillShade="D9"/>
            <w:vAlign w:val="center"/>
          </w:tcPr>
          <w:p w14:paraId="10964906" w14:textId="248ECA40" w:rsidR="00126E10" w:rsidRPr="00416EB3" w:rsidRDefault="00126E10" w:rsidP="00E15881">
            <w:pPr>
              <w:pStyle w:val="TF-TEXTOQUADRO"/>
              <w:jc w:val="center"/>
            </w:pPr>
            <w:proofErr w:type="spellStart"/>
            <w:r w:rsidRPr="00416EB3">
              <w:rPr>
                <w:color w:val="000000"/>
              </w:rPr>
              <w:t>Tailla</w:t>
            </w:r>
            <w:ins w:id="58" w:author="Dalton Solano dos Reis" w:date="2024-05-22T17:59:00Z">
              <w:r w:rsidR="00832DF5">
                <w:rPr>
                  <w:color w:val="000000"/>
                </w:rPr>
                <w:t>n</w:t>
              </w:r>
            </w:ins>
            <w:del w:id="59" w:author="Dalton Solano dos Reis" w:date="2024-05-22T17:59:00Z">
              <w:r w:rsidRPr="00416EB3" w:rsidDel="00832DF5">
                <w:rPr>
                  <w:color w:val="000000"/>
                </w:rPr>
                <w:delText>b</w:delText>
              </w:r>
            </w:del>
            <w:r w:rsidRPr="00416EB3">
              <w:rPr>
                <w:color w:val="000000"/>
              </w:rPr>
              <w:t>dier</w:t>
            </w:r>
            <w:proofErr w:type="spellEnd"/>
            <w:r w:rsidRPr="00416EB3">
              <w:rPr>
                <w:color w:val="000000"/>
              </w:rPr>
              <w:t xml:space="preserve"> et al. </w:t>
            </w:r>
            <w:r w:rsidR="00036190" w:rsidRPr="00416EB3">
              <w:rPr>
                <w:color w:val="000000"/>
              </w:rPr>
              <w:t>(</w:t>
            </w:r>
            <w:r w:rsidRPr="00416EB3">
              <w:rPr>
                <w:color w:val="000000"/>
              </w:rPr>
              <w:t>2021)</w:t>
            </w:r>
          </w:p>
        </w:tc>
        <w:tc>
          <w:tcPr>
            <w:tcW w:w="2115" w:type="dxa"/>
            <w:shd w:val="clear" w:color="auto" w:fill="D9D9D9" w:themeFill="background1" w:themeFillShade="D9"/>
            <w:vAlign w:val="center"/>
          </w:tcPr>
          <w:p w14:paraId="707C2266" w14:textId="4CC724F9" w:rsidR="00126E10" w:rsidRPr="00416EB3" w:rsidRDefault="00126E10" w:rsidP="00E15881">
            <w:pPr>
              <w:pStyle w:val="TF-TEXTOQUADRO"/>
              <w:jc w:val="center"/>
            </w:pPr>
            <w:r w:rsidRPr="00416EB3">
              <w:rPr>
                <w:color w:val="000000"/>
              </w:rPr>
              <w:t xml:space="preserve">Zhang et al. </w:t>
            </w:r>
            <w:r w:rsidR="00036190" w:rsidRPr="00416EB3">
              <w:rPr>
                <w:color w:val="000000"/>
              </w:rPr>
              <w:t>(</w:t>
            </w:r>
            <w:r w:rsidRPr="00416EB3">
              <w:rPr>
                <w:color w:val="000000"/>
              </w:rPr>
              <w:t>2024)</w:t>
            </w:r>
          </w:p>
        </w:tc>
      </w:tr>
      <w:tr w:rsidR="00126E10" w:rsidRPr="00416EB3" w14:paraId="34BCE228" w14:textId="77777777" w:rsidTr="00BA4CC3">
        <w:tc>
          <w:tcPr>
            <w:tcW w:w="2264" w:type="dxa"/>
            <w:shd w:val="clear" w:color="auto" w:fill="D9D9D9" w:themeFill="background1" w:themeFillShade="D9"/>
            <w:vAlign w:val="center"/>
          </w:tcPr>
          <w:p w14:paraId="7B03554F" w14:textId="05134505" w:rsidR="00126E10" w:rsidRPr="00416EB3" w:rsidRDefault="00126E10" w:rsidP="00017F5D">
            <w:pPr>
              <w:pStyle w:val="TF-TEXTOQUADRO"/>
              <w:jc w:val="center"/>
            </w:pPr>
            <w:r w:rsidRPr="00416EB3">
              <w:t>Objetivo do Estudo</w:t>
            </w:r>
          </w:p>
        </w:tc>
        <w:tc>
          <w:tcPr>
            <w:tcW w:w="2264" w:type="dxa"/>
            <w:vAlign w:val="center"/>
          </w:tcPr>
          <w:p w14:paraId="49ECBF05" w14:textId="0B0B4AAE" w:rsidR="00126E10" w:rsidRPr="00416EB3" w:rsidRDefault="00126E10" w:rsidP="00126E10">
            <w:pPr>
              <w:pStyle w:val="TF-TEXTOQUADRO"/>
            </w:pPr>
            <w:r w:rsidRPr="00416EB3">
              <w:t>Explorar a evolução do risco de inundações em comunidades integrando aspectos comportamentais, de engenharia e físicos através de um modelo baseado em agentes.</w:t>
            </w:r>
          </w:p>
        </w:tc>
        <w:tc>
          <w:tcPr>
            <w:tcW w:w="2413" w:type="dxa"/>
            <w:vAlign w:val="center"/>
          </w:tcPr>
          <w:p w14:paraId="1A68FE75" w14:textId="3FEB9111" w:rsidR="00126E10" w:rsidRPr="00416EB3" w:rsidRDefault="003205B6" w:rsidP="00126E10">
            <w:pPr>
              <w:pStyle w:val="TF-TEXTOQUADRO"/>
            </w:pPr>
            <w:r w:rsidRPr="00416EB3">
              <w:rPr>
                <w:color w:val="000000"/>
              </w:rPr>
              <w:t>S</w:t>
            </w:r>
            <w:r w:rsidR="00126E10" w:rsidRPr="00416EB3">
              <w:rPr>
                <w:color w:val="000000"/>
              </w:rPr>
              <w:t xml:space="preserve">imular o comportamento dos </w:t>
            </w:r>
            <w:r w:rsidRPr="00416EB3">
              <w:rPr>
                <w:color w:val="000000"/>
              </w:rPr>
              <w:t>indivíduos</w:t>
            </w:r>
            <w:r w:rsidR="00126E10" w:rsidRPr="00416EB3">
              <w:rPr>
                <w:color w:val="000000"/>
              </w:rPr>
              <w:t xml:space="preserve"> considerando emoções, conhecimento parcial, e diferentes estratégias de enfrentamento à inundação.</w:t>
            </w:r>
          </w:p>
        </w:tc>
        <w:tc>
          <w:tcPr>
            <w:tcW w:w="2115" w:type="dxa"/>
            <w:vAlign w:val="center"/>
          </w:tcPr>
          <w:p w14:paraId="48F68799" w14:textId="71FAAFC7" w:rsidR="00126E10" w:rsidRPr="00416EB3" w:rsidRDefault="00126E10" w:rsidP="00126E10">
            <w:pPr>
              <w:pStyle w:val="TF-TEXTOQUADRO"/>
            </w:pPr>
            <w:r w:rsidRPr="00416EB3">
              <w:t>Desenvolver um modelo ABM para simular respostas humanas a avisos de enchentes repentinas e melhorar a evacuação.</w:t>
            </w:r>
          </w:p>
        </w:tc>
      </w:tr>
      <w:tr w:rsidR="00126E10" w:rsidRPr="00416EB3" w14:paraId="2FFCF558" w14:textId="77777777" w:rsidTr="00BA4CC3">
        <w:tc>
          <w:tcPr>
            <w:tcW w:w="2264" w:type="dxa"/>
            <w:shd w:val="clear" w:color="auto" w:fill="D9D9D9" w:themeFill="background1" w:themeFillShade="D9"/>
            <w:vAlign w:val="center"/>
          </w:tcPr>
          <w:p w14:paraId="4D3CEFBF" w14:textId="73BA2D76" w:rsidR="00126E10" w:rsidRPr="00416EB3" w:rsidRDefault="00126E10" w:rsidP="00017F5D">
            <w:pPr>
              <w:pStyle w:val="TF-TEXTOQUADRO"/>
              <w:jc w:val="center"/>
            </w:pPr>
            <w:r w:rsidRPr="00416EB3">
              <w:t>Metodologia</w:t>
            </w:r>
          </w:p>
        </w:tc>
        <w:tc>
          <w:tcPr>
            <w:tcW w:w="2264" w:type="dxa"/>
            <w:vAlign w:val="center"/>
          </w:tcPr>
          <w:p w14:paraId="35C65CB6" w14:textId="3BE3C221" w:rsidR="00126E10" w:rsidRPr="00416EB3" w:rsidRDefault="00126E10" w:rsidP="00126E10">
            <w:pPr>
              <w:pStyle w:val="TF-TEXTOQUADRO"/>
            </w:pPr>
            <w:r w:rsidRPr="00416EB3">
              <w:t>Utilização de um modelo baseado em ABM para simular influências diversas no risco de inundações comunitárias.</w:t>
            </w:r>
          </w:p>
        </w:tc>
        <w:tc>
          <w:tcPr>
            <w:tcW w:w="2413" w:type="dxa"/>
            <w:vAlign w:val="center"/>
          </w:tcPr>
          <w:p w14:paraId="15DF824B" w14:textId="2CE73593" w:rsidR="00126E10" w:rsidRPr="00416EB3" w:rsidRDefault="00126E10" w:rsidP="00126E10">
            <w:pPr>
              <w:pStyle w:val="TF-TEXTOQUADRO"/>
            </w:pPr>
            <w:r w:rsidRPr="00416EB3">
              <w:rPr>
                <w:color w:val="000000"/>
              </w:rPr>
              <w:t>Utilização de ABM integrando dados GIS abertos e genéricos, um modelo cognitivo BDI considerando emoções, relações sociais e normas sociais.</w:t>
            </w:r>
          </w:p>
        </w:tc>
        <w:tc>
          <w:tcPr>
            <w:tcW w:w="2115" w:type="dxa"/>
            <w:vAlign w:val="center"/>
          </w:tcPr>
          <w:p w14:paraId="3A96385C" w14:textId="54A7A6B9" w:rsidR="00126E10" w:rsidRPr="00416EB3" w:rsidRDefault="00126E10" w:rsidP="00126E10">
            <w:pPr>
              <w:pStyle w:val="TF-TEXTOQUADRO"/>
            </w:pPr>
            <w:r w:rsidRPr="00416EB3">
              <w:t xml:space="preserve">Uso de um modelo ABM com módulos de aviso prévio, social e enchente em </w:t>
            </w:r>
            <w:proofErr w:type="spellStart"/>
            <w:r w:rsidRPr="00416EB3">
              <w:t>Liulin</w:t>
            </w:r>
            <w:proofErr w:type="spellEnd"/>
            <w:r w:rsidRPr="00416EB3">
              <w:t>, China.</w:t>
            </w:r>
          </w:p>
        </w:tc>
      </w:tr>
      <w:tr w:rsidR="00126E10" w:rsidRPr="00416EB3" w14:paraId="0611206D" w14:textId="77777777" w:rsidTr="00BA4CC3">
        <w:tc>
          <w:tcPr>
            <w:tcW w:w="2264" w:type="dxa"/>
            <w:shd w:val="clear" w:color="auto" w:fill="D9D9D9" w:themeFill="background1" w:themeFillShade="D9"/>
            <w:vAlign w:val="center"/>
          </w:tcPr>
          <w:p w14:paraId="165CF53B" w14:textId="325B52A1" w:rsidR="00126E10" w:rsidRPr="00416EB3" w:rsidRDefault="00126E10" w:rsidP="00017F5D">
            <w:pPr>
              <w:pStyle w:val="TF-TEXTOQUADRO"/>
              <w:jc w:val="center"/>
            </w:pPr>
            <w:r w:rsidRPr="00416EB3">
              <w:t>Abrangência Espacial</w:t>
            </w:r>
          </w:p>
        </w:tc>
        <w:tc>
          <w:tcPr>
            <w:tcW w:w="2264" w:type="dxa"/>
            <w:vAlign w:val="center"/>
          </w:tcPr>
          <w:p w14:paraId="07389E1F" w14:textId="1540815F" w:rsidR="00126E10" w:rsidRPr="00416EB3" w:rsidRDefault="00126E10" w:rsidP="00126E10">
            <w:pPr>
              <w:pStyle w:val="TF-TEXTOQUADRO"/>
            </w:pPr>
            <w:r w:rsidRPr="00416EB3">
              <w:t>Focado em Fargo, Dakota do Norte, mas busca insights generalizáveis.</w:t>
            </w:r>
          </w:p>
        </w:tc>
        <w:tc>
          <w:tcPr>
            <w:tcW w:w="2413" w:type="dxa"/>
            <w:vAlign w:val="center"/>
          </w:tcPr>
          <w:p w14:paraId="2216BBE4" w14:textId="4B28FE42" w:rsidR="00126E10" w:rsidRPr="00416EB3" w:rsidRDefault="00C60969" w:rsidP="00126E10">
            <w:pPr>
              <w:pStyle w:val="TF-TEXTOQUADRO"/>
            </w:pPr>
            <w:r w:rsidRPr="00416EB3">
              <w:rPr>
                <w:color w:val="000000"/>
              </w:rPr>
              <w:t>Aplicado</w:t>
            </w:r>
            <w:r w:rsidR="00126E10" w:rsidRPr="00416EB3">
              <w:rPr>
                <w:color w:val="000000"/>
              </w:rPr>
              <w:t xml:space="preserve"> à cidade de La </w:t>
            </w:r>
            <w:proofErr w:type="spellStart"/>
            <w:r w:rsidR="00126E10" w:rsidRPr="00416EB3">
              <w:rPr>
                <w:color w:val="000000"/>
              </w:rPr>
              <w:t>Ciotat</w:t>
            </w:r>
            <w:proofErr w:type="spellEnd"/>
            <w:r w:rsidR="00126E10" w:rsidRPr="00416EB3">
              <w:rPr>
                <w:color w:val="000000"/>
              </w:rPr>
              <w:t>, no sul da França, para demonstrar a aplicabilidade do modelo.</w:t>
            </w:r>
          </w:p>
        </w:tc>
        <w:tc>
          <w:tcPr>
            <w:tcW w:w="2115" w:type="dxa"/>
            <w:vAlign w:val="center"/>
          </w:tcPr>
          <w:p w14:paraId="5D32EF3F" w14:textId="02CAA6E7" w:rsidR="00126E10" w:rsidRPr="00416EB3" w:rsidRDefault="00126E10" w:rsidP="00126E10">
            <w:pPr>
              <w:pStyle w:val="TF-TEXTOQUADRO"/>
            </w:pPr>
            <w:r w:rsidRPr="00416EB3">
              <w:t xml:space="preserve">Foca em </w:t>
            </w:r>
            <w:proofErr w:type="spellStart"/>
            <w:r w:rsidRPr="00416EB3">
              <w:t>Liulin</w:t>
            </w:r>
            <w:proofErr w:type="spellEnd"/>
            <w:r w:rsidRPr="00416EB3">
              <w:t>, Hubei, China, área recentemente afetada por enchentes repentinas.</w:t>
            </w:r>
          </w:p>
        </w:tc>
      </w:tr>
      <w:tr w:rsidR="00126E10" w:rsidRPr="00416EB3" w14:paraId="5F162AB5" w14:textId="77777777" w:rsidTr="00BA4CC3">
        <w:tc>
          <w:tcPr>
            <w:tcW w:w="2264" w:type="dxa"/>
            <w:shd w:val="clear" w:color="auto" w:fill="D9D9D9" w:themeFill="background1" w:themeFillShade="D9"/>
            <w:vAlign w:val="center"/>
          </w:tcPr>
          <w:p w14:paraId="3C6BF8EF" w14:textId="1D78E0D2" w:rsidR="00126E10" w:rsidRPr="00416EB3" w:rsidRDefault="00126E10" w:rsidP="00017F5D">
            <w:pPr>
              <w:pStyle w:val="TF-TEXTOQUADRO"/>
              <w:jc w:val="center"/>
            </w:pPr>
            <w:r w:rsidRPr="00416EB3">
              <w:t>Amostragem e Dados</w:t>
            </w:r>
          </w:p>
        </w:tc>
        <w:tc>
          <w:tcPr>
            <w:tcW w:w="2264" w:type="dxa"/>
            <w:vAlign w:val="center"/>
          </w:tcPr>
          <w:p w14:paraId="1539B780" w14:textId="0BACC40F" w:rsidR="00126E10" w:rsidRPr="00416EB3" w:rsidRDefault="00126E10" w:rsidP="00126E10">
            <w:pPr>
              <w:pStyle w:val="TF-TEXTOQUADRO"/>
            </w:pPr>
            <w:r w:rsidRPr="00416EB3">
              <w:t>Baseada em dados geográficos e registros de inundações da área de estudo, além de suposições sobre comportamentos humanos.</w:t>
            </w:r>
          </w:p>
        </w:tc>
        <w:tc>
          <w:tcPr>
            <w:tcW w:w="2413" w:type="dxa"/>
            <w:vAlign w:val="center"/>
          </w:tcPr>
          <w:p w14:paraId="624178B3" w14:textId="3FF7E74F" w:rsidR="00126E10" w:rsidRPr="00416EB3" w:rsidRDefault="00126E10" w:rsidP="00126E10">
            <w:pPr>
              <w:pStyle w:val="TF-TEXTOQUADRO"/>
            </w:pPr>
            <w:r w:rsidRPr="00416EB3">
              <w:rPr>
                <w:color w:val="000000"/>
              </w:rPr>
              <w:t xml:space="preserve">Baseia-se em dados GIS para a modelagem do ambiente físico e </w:t>
            </w:r>
            <w:r w:rsidR="003205B6" w:rsidRPr="00416EB3">
              <w:rPr>
                <w:color w:val="000000"/>
              </w:rPr>
              <w:t>BDI</w:t>
            </w:r>
            <w:r w:rsidRPr="00416EB3">
              <w:rPr>
                <w:color w:val="000000"/>
              </w:rPr>
              <w:t xml:space="preserve"> sobre comportamento humano, emoções e estratégias para lidar com inundações.</w:t>
            </w:r>
          </w:p>
        </w:tc>
        <w:tc>
          <w:tcPr>
            <w:tcW w:w="2115" w:type="dxa"/>
            <w:vAlign w:val="center"/>
          </w:tcPr>
          <w:p w14:paraId="04C044A5" w14:textId="19715475" w:rsidR="00126E10" w:rsidRPr="00416EB3" w:rsidRDefault="00126E10" w:rsidP="00126E10">
            <w:pPr>
              <w:pStyle w:val="TF-TEXTOQUADRO"/>
            </w:pPr>
            <w:r w:rsidRPr="00416EB3">
              <w:t>Dados de entrevistas com residentes, informações hidrológicas e uso de floresta aleatória para modelagem.</w:t>
            </w:r>
          </w:p>
        </w:tc>
      </w:tr>
      <w:tr w:rsidR="00126E10" w:rsidRPr="00416EB3" w14:paraId="06EC4B5B" w14:textId="77777777" w:rsidTr="00BA4CC3">
        <w:tc>
          <w:tcPr>
            <w:tcW w:w="2264" w:type="dxa"/>
            <w:shd w:val="clear" w:color="auto" w:fill="D9D9D9" w:themeFill="background1" w:themeFillShade="D9"/>
            <w:vAlign w:val="center"/>
          </w:tcPr>
          <w:p w14:paraId="70714781" w14:textId="2961E7CF" w:rsidR="00126E10" w:rsidRPr="00416EB3" w:rsidRDefault="00126E10" w:rsidP="00017F5D">
            <w:pPr>
              <w:pStyle w:val="TF-TEXTOQUADRO"/>
              <w:jc w:val="center"/>
            </w:pPr>
            <w:r w:rsidRPr="00416EB3">
              <w:t>Resultados</w:t>
            </w:r>
          </w:p>
        </w:tc>
        <w:tc>
          <w:tcPr>
            <w:tcW w:w="2264" w:type="dxa"/>
            <w:vAlign w:val="center"/>
          </w:tcPr>
          <w:p w14:paraId="44D11354" w14:textId="420E9BF1" w:rsidR="00126E10" w:rsidRPr="00416EB3" w:rsidRDefault="00126E10" w:rsidP="00126E10">
            <w:pPr>
              <w:pStyle w:val="TF-TEXTOQUADRO"/>
            </w:pPr>
            <w:r w:rsidRPr="00416EB3">
              <w:t>Mitigação comunitária reduz danos futuros; ações individuais têm influência significativa no risco comunitário de inundações.</w:t>
            </w:r>
          </w:p>
        </w:tc>
        <w:tc>
          <w:tcPr>
            <w:tcW w:w="2413" w:type="dxa"/>
            <w:vAlign w:val="center"/>
          </w:tcPr>
          <w:p w14:paraId="23DF53E9" w14:textId="51C64FAD" w:rsidR="00126E10" w:rsidRPr="00416EB3" w:rsidRDefault="003205B6" w:rsidP="00126E10">
            <w:pPr>
              <w:pStyle w:val="TF-TEXTOQUADRO"/>
            </w:pPr>
            <w:r w:rsidRPr="00416EB3">
              <w:rPr>
                <w:color w:val="000000"/>
              </w:rPr>
              <w:t xml:space="preserve">Mostra </w:t>
            </w:r>
            <w:r w:rsidR="00126E10" w:rsidRPr="00416EB3">
              <w:rPr>
                <w:color w:val="000000"/>
              </w:rPr>
              <w:t xml:space="preserve">como diferentes estratégias e conhecimentos </w:t>
            </w:r>
            <w:r w:rsidRPr="00416EB3">
              <w:rPr>
                <w:color w:val="000000"/>
              </w:rPr>
              <w:t xml:space="preserve">individuais </w:t>
            </w:r>
            <w:r w:rsidR="00126E10" w:rsidRPr="00416EB3">
              <w:rPr>
                <w:color w:val="000000"/>
              </w:rPr>
              <w:t>afetam os resultados de inundações em uma comunidade.</w:t>
            </w:r>
          </w:p>
        </w:tc>
        <w:tc>
          <w:tcPr>
            <w:tcW w:w="2115" w:type="dxa"/>
            <w:vAlign w:val="center"/>
          </w:tcPr>
          <w:p w14:paraId="49A2D5AE" w14:textId="0D92A3B1" w:rsidR="00126E10" w:rsidRPr="00416EB3" w:rsidRDefault="00126E10" w:rsidP="00126E10">
            <w:pPr>
              <w:pStyle w:val="TF-TEXTOQUADRO"/>
            </w:pPr>
            <w:r w:rsidRPr="00416EB3">
              <w:t>Maior antecedência de avisos nem sempre melhora a evacuação; comunicação de risco centrada no ser humano é crucial.</w:t>
            </w:r>
          </w:p>
        </w:tc>
      </w:tr>
    </w:tbl>
    <w:p w14:paraId="3D47A265" w14:textId="77777777" w:rsidR="00FE3CEB" w:rsidRPr="00416EB3" w:rsidRDefault="00FE3CEB" w:rsidP="00FE3CEB">
      <w:pPr>
        <w:pStyle w:val="TF-FONTE"/>
      </w:pPr>
      <w:r w:rsidRPr="00416EB3">
        <w:t>Fonte: elaborado pelo autor.</w:t>
      </w:r>
    </w:p>
    <w:p w14:paraId="3CF78A72" w14:textId="23CDAFF8" w:rsidR="00D86F6D" w:rsidRPr="00416EB3" w:rsidRDefault="00D5143E" w:rsidP="003228F9">
      <w:pPr>
        <w:pStyle w:val="TF-TEXTO"/>
        <w:pPrChange w:id="60" w:author="Dalton Solano dos Reis" w:date="2024-05-22T15:14:00Z">
          <w:pPr>
            <w:ind w:firstLine="680"/>
            <w:jc w:val="both"/>
          </w:pPr>
        </w:pPrChange>
      </w:pPr>
      <w:r w:rsidRPr="00416EB3">
        <w:t xml:space="preserve">A partir do </w:t>
      </w:r>
      <w:r w:rsidRPr="00416EB3">
        <w:fldChar w:fldCharType="begin"/>
      </w:r>
      <w:r w:rsidRPr="00416EB3">
        <w:instrText xml:space="preserve"> REF _Ref164430129 \h  \* MERGEFORMAT </w:instrText>
      </w:r>
      <w:r w:rsidRPr="00416EB3">
        <w:fldChar w:fldCharType="separate"/>
      </w:r>
      <w:r w:rsidR="0068241D" w:rsidRPr="00416EB3">
        <w:t xml:space="preserve">Quadro </w:t>
      </w:r>
      <w:r w:rsidR="0068241D" w:rsidRPr="00416EB3">
        <w:rPr>
          <w:noProof/>
        </w:rPr>
        <w:t>1</w:t>
      </w:r>
      <w:r w:rsidRPr="00416EB3">
        <w:fldChar w:fldCharType="end"/>
      </w:r>
      <w:r w:rsidR="00852F12" w:rsidRPr="00416EB3">
        <w:t>,</w:t>
      </w:r>
      <w:r w:rsidR="00D86F6D" w:rsidRPr="00416EB3">
        <w:t xml:space="preserve"> </w:t>
      </w:r>
      <w:r w:rsidRPr="00416EB3">
        <w:t xml:space="preserve">pode-se notar que todos os trabalhos enfrentam desafios computacionais significativos relacionados à simulação. </w:t>
      </w:r>
      <w:r w:rsidR="00D86F6D" w:rsidRPr="00416EB3">
        <w:t xml:space="preserve">O modelo desenvolvido </w:t>
      </w:r>
      <w:proofErr w:type="spellStart"/>
      <w:r w:rsidR="00D86F6D" w:rsidRPr="00416EB3">
        <w:t>D</w:t>
      </w:r>
      <w:r w:rsidR="00387F69" w:rsidRPr="00416EB3">
        <w:t>ann</w:t>
      </w:r>
      <w:proofErr w:type="spellEnd"/>
      <w:r w:rsidR="00D86F6D" w:rsidRPr="00416EB3">
        <w:t xml:space="preserve"> e </w:t>
      </w:r>
      <w:proofErr w:type="spellStart"/>
      <w:r w:rsidR="00D86F6D" w:rsidRPr="00416EB3">
        <w:t>Guikema</w:t>
      </w:r>
      <w:proofErr w:type="spellEnd"/>
      <w:r w:rsidR="00D86F6D" w:rsidRPr="00416EB3">
        <w:t xml:space="preserve"> (2017) enfatiza a interação entre decisões individuais e comunitárias. Revela que a mitigação comunitária pode reduzir significativamente os danos futuros, mas a mitigação individual tem pouca influência sem a ocorrência de inundações. Já </w:t>
      </w:r>
      <w:proofErr w:type="spellStart"/>
      <w:r w:rsidR="00387F69" w:rsidRPr="00416EB3">
        <w:rPr>
          <w:color w:val="000000"/>
        </w:rPr>
        <w:t>Taillabdier</w:t>
      </w:r>
      <w:proofErr w:type="spellEnd"/>
      <w:r w:rsidR="00387F69" w:rsidRPr="00416EB3">
        <w:t xml:space="preserve"> </w:t>
      </w:r>
      <w:r w:rsidR="00D86F6D" w:rsidRPr="00416EB3">
        <w:t>et al. (2021) integra</w:t>
      </w:r>
      <w:r w:rsidR="008B1225" w:rsidRPr="00416EB3">
        <w:t>m</w:t>
      </w:r>
      <w:r w:rsidR="00D86F6D" w:rsidRPr="00416EB3">
        <w:t xml:space="preserve"> dados GIS e BDI </w:t>
      </w:r>
      <w:r w:rsidR="008B1225" w:rsidRPr="00416EB3">
        <w:t xml:space="preserve">e </w:t>
      </w:r>
      <w:r w:rsidR="00D86F6D" w:rsidRPr="00416EB3">
        <w:t>descobrem que diferentes estratégias e conhecimentos sobre inundações influenciam as ações dos habitantes. Por sua vez, Zhang et al. (2024) enfatizam a importância da antecedência de avisos e a comunicação de risco como fatores críticos para uma evacuação bem-sucedida. Assim, embora todos abordem o risco de inundação com modelos ABM, as semelhanças se limitam a metodologia</w:t>
      </w:r>
      <w:r w:rsidR="007A5F0B" w:rsidRPr="00416EB3">
        <w:t xml:space="preserve"> (abordagem)</w:t>
      </w:r>
      <w:r w:rsidR="00D86F6D" w:rsidRPr="00416EB3">
        <w:t xml:space="preserve">, pois cada estudo foca em diferentes aspectos do comportamento humano frente às inundações, seja a mitigação ou a evacuação, e em diferentes localidades, demonstrando a versatilidade e a aplicabilidade dos </w:t>
      </w:r>
      <w:proofErr w:type="spellStart"/>
      <w:r w:rsidR="00D86F6D" w:rsidRPr="00416EB3">
        <w:t>ABMs</w:t>
      </w:r>
      <w:proofErr w:type="spellEnd"/>
      <w:r w:rsidR="00D86F6D" w:rsidRPr="00416EB3">
        <w:t xml:space="preserve"> em diversas condições e objetivos.</w:t>
      </w:r>
    </w:p>
    <w:p w14:paraId="2C94A02B" w14:textId="5E661C83" w:rsidR="00C60093" w:rsidRPr="00416EB3" w:rsidRDefault="00387F69" w:rsidP="00C60093">
      <w:pPr>
        <w:pStyle w:val="TF-TEXTO"/>
      </w:pPr>
      <w:r w:rsidRPr="00416EB3">
        <w:t>Considerando estes fatores, o</w:t>
      </w:r>
      <w:r w:rsidR="00C60093" w:rsidRPr="00416EB3">
        <w:t xml:space="preserve"> desenvolvimento de uma simulação do processo de gestão dos desastres naturais no município de Blumenau através do ABM por meio da ferramenta GAMA se justifica por duas ordens de considerações complementares. Por um lado, o município de Blumenau constitui uma região que vem enfrentando os impactos dos desastres naturais, como inundações e deslizamentos</w:t>
      </w:r>
      <w:r w:rsidR="00C60969" w:rsidRPr="00416EB3">
        <w:t xml:space="preserve"> e</w:t>
      </w:r>
      <w:r w:rsidR="00C60093" w:rsidRPr="00416EB3">
        <w:t xml:space="preserve"> tem sido aplicadas diversas estratégias de gestão ao longo do tempo. Neste sentido, a capacidade de</w:t>
      </w:r>
      <w:r w:rsidR="00C60969" w:rsidRPr="00416EB3">
        <w:t xml:space="preserve"> um ABM de</w:t>
      </w:r>
      <w:r w:rsidR="00C60093" w:rsidRPr="00416EB3">
        <w:t xml:space="preserve"> simular as interações entre agentes autônomos e seu ambiente, permite a análise detalhada de como comportamentos individuais podem impactar e ser impactados por eventos de desastres. Ao modelar agentes que representam indivíduos, organizações ou componentes físicos dentro do ecossistema urbano de Blumenau, é possível observar padrões emergentes, avaliar estratégias de resposta e explorar cenários futuros. A ferramenta GAMA oferece um ambiente rico para essa modelagem, com suporte para a integração de dados geográficos reais, que são fundamentais para a simulação de desastres em contextos urbanos complexos. Assim, a combinação do ABM com a plataforma GAMA fornece uma base robusta para a investigação científica e a aplicação prática no gerenciamento de desastres. </w:t>
      </w:r>
    </w:p>
    <w:p w14:paraId="43F13E8C" w14:textId="10B092BA" w:rsidR="001C10E7" w:rsidRPr="00416EB3" w:rsidRDefault="008E1048" w:rsidP="008E1048">
      <w:pPr>
        <w:pStyle w:val="TF-TEXTO"/>
      </w:pPr>
      <w:r w:rsidRPr="00416EB3">
        <w:lastRenderedPageBreak/>
        <w:t>Além disso, o desenvolvimento desta pesquisa fundamenta-se teoricamente na inexistência de trabalho</w:t>
      </w:r>
      <w:r w:rsidR="00C60969" w:rsidRPr="00416EB3">
        <w:t>s</w:t>
      </w:r>
      <w:r w:rsidRPr="00416EB3">
        <w:t xml:space="preserve"> de simulação com relação ao caso do Vale do Itajaí em geral e de Blumenau em particular</w:t>
      </w:r>
      <w:r w:rsidR="00C60969" w:rsidRPr="00416EB3">
        <w:t xml:space="preserve"> baseados em ABM</w:t>
      </w:r>
      <w:r w:rsidRPr="00416EB3">
        <w:t xml:space="preserve">. Neste sentido, a relevância e viabilidade da aplicação deste tipo de estudo é destacada pelos estudos de </w:t>
      </w:r>
      <w:proofErr w:type="spellStart"/>
      <w:r w:rsidRPr="00416EB3">
        <w:t>Dann</w:t>
      </w:r>
      <w:proofErr w:type="spellEnd"/>
      <w:r w:rsidRPr="00416EB3">
        <w:t xml:space="preserve"> e </w:t>
      </w:r>
      <w:proofErr w:type="spellStart"/>
      <w:r w:rsidRPr="00416EB3">
        <w:t>Guikema</w:t>
      </w:r>
      <w:proofErr w:type="spellEnd"/>
      <w:r w:rsidRPr="00416EB3">
        <w:t xml:space="preserve"> (2017) e </w:t>
      </w:r>
      <w:proofErr w:type="spellStart"/>
      <w:r w:rsidRPr="00416EB3">
        <w:t>Taillandier</w:t>
      </w:r>
      <w:proofErr w:type="spellEnd"/>
      <w:r w:rsidRPr="00416EB3">
        <w:t xml:space="preserve"> et al. (2021), bem como na análise de respostas humanas em </w:t>
      </w:r>
      <w:proofErr w:type="spellStart"/>
      <w:r w:rsidRPr="00416EB3">
        <w:t>Liulin</w:t>
      </w:r>
      <w:proofErr w:type="spellEnd"/>
      <w:r w:rsidRPr="00416EB3">
        <w:t>, China (Zhang et al.</w:t>
      </w:r>
      <w:r w:rsidR="00617A37" w:rsidRPr="00416EB3">
        <w:t xml:space="preserve">, </w:t>
      </w:r>
      <w:r w:rsidRPr="00416EB3">
        <w:t>2024</w:t>
      </w:r>
      <w:r w:rsidR="00617A37" w:rsidRPr="00416EB3">
        <w:t>).</w:t>
      </w:r>
      <w:r w:rsidRPr="00416EB3">
        <w:t xml:space="preserve"> Os estudos indicam que o uso de </w:t>
      </w:r>
      <w:proofErr w:type="spellStart"/>
      <w:r w:rsidRPr="00416EB3">
        <w:t>ABMs</w:t>
      </w:r>
      <w:proofErr w:type="spellEnd"/>
      <w:r w:rsidRPr="00416EB3">
        <w:t xml:space="preserve"> permite uma simulação mais precisa e adaptativa dos comportamentos humanos e das intervenções comunitárias em face de desastres naturais, como inundações. Estes modelos superam limitações de abordagens tradicionais baseadas puramente em hidrologia e engenharia ao incorporarem ações individuais e coletivas, estratégias de mitigação, e a dinâmica social complexa. A pesquisa mostra que os </w:t>
      </w:r>
      <w:proofErr w:type="spellStart"/>
      <w:r w:rsidRPr="00416EB3">
        <w:t>ABMs</w:t>
      </w:r>
      <w:proofErr w:type="spellEnd"/>
      <w:r w:rsidRPr="00416EB3">
        <w:t xml:space="preserve"> podem efetivamente reduzir os riscos e melhorar a gestão de desastres ao integrar medidas estruturais e não estruturais, influências comportamentais e políticas de resposta, resultando em uma avaliação mais holística e robusta da vulnerabilidade a inundações e eficácia das respostas de evacuação</w:t>
      </w:r>
      <w:r w:rsidR="001C10E7" w:rsidRPr="00416EB3">
        <w:t>.</w:t>
      </w:r>
    </w:p>
    <w:p w14:paraId="4FC9787E" w14:textId="77777777" w:rsidR="008C3C4F" w:rsidRPr="00416EB3" w:rsidRDefault="008C3C4F" w:rsidP="00CC19F1">
      <w:pPr>
        <w:pStyle w:val="Ttulo2"/>
      </w:pPr>
      <w:r w:rsidRPr="00416EB3">
        <w:rPr>
          <w:smallCaps/>
        </w:rPr>
        <w:t>REQUISITOS PRINCIPAIS DO PROBLEMA A SER TRABALHADO</w:t>
      </w:r>
      <w:bookmarkEnd w:id="48"/>
      <w:bookmarkEnd w:id="49"/>
      <w:bookmarkEnd w:id="50"/>
      <w:bookmarkEnd w:id="51"/>
      <w:bookmarkEnd w:id="52"/>
      <w:bookmarkEnd w:id="53"/>
      <w:bookmarkEnd w:id="54"/>
    </w:p>
    <w:p w14:paraId="52462D22" w14:textId="55B3E8B5" w:rsidR="00451B94" w:rsidRPr="00416EB3" w:rsidRDefault="001015B0" w:rsidP="008C3C4F">
      <w:pPr>
        <w:pStyle w:val="TF-TEXTO"/>
        <w:rPr>
          <w:color w:val="000000"/>
        </w:rPr>
      </w:pPr>
      <w:r w:rsidRPr="00416EB3">
        <w:rPr>
          <w:color w:val="000000"/>
        </w:rPr>
        <w:t xml:space="preserve">O </w:t>
      </w:r>
      <w:r w:rsidR="00F33349" w:rsidRPr="00416EB3">
        <w:rPr>
          <w:color w:val="000000"/>
        </w:rPr>
        <w:t>modelo de simulação</w:t>
      </w:r>
      <w:r w:rsidRPr="00416EB3">
        <w:rPr>
          <w:color w:val="000000"/>
        </w:rPr>
        <w:t xml:space="preserve"> computacional</w:t>
      </w:r>
      <w:r w:rsidR="0072529D" w:rsidRPr="00416EB3">
        <w:rPr>
          <w:color w:val="000000"/>
        </w:rPr>
        <w:t xml:space="preserve"> </w:t>
      </w:r>
      <w:r w:rsidR="00F82427" w:rsidRPr="00416EB3">
        <w:t>deverá contemplar a implementação dos seguintes Requisitos Funcionais (RF) e Requisitos Não Funcionais (RNF):</w:t>
      </w:r>
    </w:p>
    <w:p w14:paraId="0F7093A4" w14:textId="08D4BBCA" w:rsidR="00D411BF" w:rsidRPr="00416EB3" w:rsidRDefault="00F82427" w:rsidP="00F82427">
      <w:pPr>
        <w:pStyle w:val="TF-ALNEA"/>
        <w:numPr>
          <w:ilvl w:val="0"/>
          <w:numId w:val="36"/>
        </w:numPr>
      </w:pPr>
      <w:r w:rsidRPr="00416EB3">
        <w:rPr>
          <w:rFonts w:eastAsiaTheme="majorEastAsia"/>
        </w:rPr>
        <w:t>r</w:t>
      </w:r>
      <w:r w:rsidR="00D411BF" w:rsidRPr="00416EB3">
        <w:rPr>
          <w:rFonts w:eastAsiaTheme="majorEastAsia"/>
        </w:rPr>
        <w:t xml:space="preserve">epresentação </w:t>
      </w:r>
      <w:r w:rsidRPr="00416EB3">
        <w:rPr>
          <w:rFonts w:eastAsiaTheme="majorEastAsia"/>
        </w:rPr>
        <w:t>g</w:t>
      </w:r>
      <w:r w:rsidR="00D411BF" w:rsidRPr="00416EB3">
        <w:rPr>
          <w:rFonts w:eastAsiaTheme="majorEastAsia"/>
        </w:rPr>
        <w:t xml:space="preserve">eográfica </w:t>
      </w:r>
      <w:r w:rsidRPr="00416EB3">
        <w:rPr>
          <w:rFonts w:eastAsiaTheme="majorEastAsia"/>
        </w:rPr>
        <w:t>p</w:t>
      </w:r>
      <w:r w:rsidR="00D411BF" w:rsidRPr="00416EB3">
        <w:rPr>
          <w:rFonts w:eastAsiaTheme="majorEastAsia"/>
        </w:rPr>
        <w:t>recisa (RF)</w:t>
      </w:r>
      <w:r w:rsidR="00D411BF" w:rsidRPr="00416EB3">
        <w:t xml:space="preserve">: </w:t>
      </w:r>
      <w:r w:rsidRPr="00416EB3">
        <w:t>i</w:t>
      </w:r>
      <w:r w:rsidR="00D411BF" w:rsidRPr="00416EB3">
        <w:t>ntegrar dados GIS para simulações precisas de eventos de inundação, contemplando a topografia e infraestrutura de Blumenau;</w:t>
      </w:r>
    </w:p>
    <w:p w14:paraId="6CDCACDA" w14:textId="6434F771" w:rsidR="00D411BF" w:rsidRPr="00416EB3" w:rsidRDefault="005805C7" w:rsidP="00F82427">
      <w:pPr>
        <w:pStyle w:val="TF-ALNEA"/>
      </w:pPr>
      <w:r w:rsidRPr="00416EB3">
        <w:rPr>
          <w:rFonts w:eastAsiaTheme="majorEastAsia"/>
        </w:rPr>
        <w:t>m</w:t>
      </w:r>
      <w:r w:rsidR="00D411BF" w:rsidRPr="00416EB3">
        <w:rPr>
          <w:rFonts w:eastAsiaTheme="majorEastAsia"/>
        </w:rPr>
        <w:t xml:space="preserve">odelagem de </w:t>
      </w:r>
      <w:r w:rsidRPr="00416EB3">
        <w:rPr>
          <w:rFonts w:eastAsiaTheme="majorEastAsia"/>
        </w:rPr>
        <w:t>a</w:t>
      </w:r>
      <w:r w:rsidR="00D411BF" w:rsidRPr="00416EB3">
        <w:rPr>
          <w:rFonts w:eastAsiaTheme="majorEastAsia"/>
        </w:rPr>
        <w:t>gentes (RF)</w:t>
      </w:r>
      <w:r w:rsidR="00D411BF" w:rsidRPr="00416EB3">
        <w:t xml:space="preserve">: </w:t>
      </w:r>
      <w:r w:rsidRPr="00416EB3">
        <w:t>c</w:t>
      </w:r>
      <w:r w:rsidR="00D411BF" w:rsidRPr="00416EB3">
        <w:t>riar representações digitais detalhadas de moradores e infraestruturas com interações dinâmicas, refletindo o ambiente social e físico;</w:t>
      </w:r>
    </w:p>
    <w:p w14:paraId="68E022D3" w14:textId="5F0599B1" w:rsidR="00D411BF" w:rsidRPr="00416EB3" w:rsidRDefault="005805C7" w:rsidP="00F82427">
      <w:pPr>
        <w:pStyle w:val="TF-ALNEA"/>
      </w:pPr>
      <w:r w:rsidRPr="00416EB3">
        <w:rPr>
          <w:rFonts w:eastAsiaTheme="majorEastAsia"/>
        </w:rPr>
        <w:t>c</w:t>
      </w:r>
      <w:r w:rsidR="00D411BF" w:rsidRPr="00416EB3">
        <w:rPr>
          <w:rFonts w:eastAsiaTheme="majorEastAsia"/>
        </w:rPr>
        <w:t xml:space="preserve">omportamento </w:t>
      </w:r>
      <w:r w:rsidRPr="00416EB3">
        <w:rPr>
          <w:rFonts w:eastAsiaTheme="majorEastAsia"/>
        </w:rPr>
        <w:t>d</w:t>
      </w:r>
      <w:r w:rsidR="00D411BF" w:rsidRPr="00416EB3">
        <w:rPr>
          <w:rFonts w:eastAsiaTheme="majorEastAsia"/>
        </w:rPr>
        <w:t>inâmico (RF)</w:t>
      </w:r>
      <w:r w:rsidR="00D411BF" w:rsidRPr="00416EB3">
        <w:t xml:space="preserve">: </w:t>
      </w:r>
      <w:r w:rsidRPr="00416EB3">
        <w:t>s</w:t>
      </w:r>
      <w:r w:rsidR="00D411BF" w:rsidRPr="00416EB3">
        <w:t>imular respostas adaptativas dos agentes a eventos e mudanças, mostrando a capacidade de aprender e se adaptar a novas situações;</w:t>
      </w:r>
    </w:p>
    <w:p w14:paraId="53767649" w14:textId="74E60DDD" w:rsidR="001F24C4" w:rsidRPr="00416EB3" w:rsidRDefault="001F24C4" w:rsidP="007A254E">
      <w:pPr>
        <w:pStyle w:val="TF-ALNEA"/>
      </w:pPr>
      <w:r w:rsidRPr="00416EB3">
        <w:t>modelagem matemática (RF): construir um modelo aplicando a Teoria dos Jogo</w:t>
      </w:r>
      <w:r w:rsidR="00C60969" w:rsidRPr="00416EB3">
        <w:t>s</w:t>
      </w:r>
      <w:r w:rsidRPr="00416EB3">
        <w:t xml:space="preserve"> para estabelecer a matriz de utilidade entre os agentes;</w:t>
      </w:r>
    </w:p>
    <w:p w14:paraId="79A4EDC3" w14:textId="38AECD13" w:rsidR="00D411BF" w:rsidRPr="00416EB3" w:rsidRDefault="005805C7" w:rsidP="00F82427">
      <w:pPr>
        <w:pStyle w:val="TF-ALNEA"/>
      </w:pPr>
      <w:r w:rsidRPr="00416EB3">
        <w:rPr>
          <w:rFonts w:eastAsiaTheme="majorEastAsia"/>
        </w:rPr>
        <w:t>i</w:t>
      </w:r>
      <w:r w:rsidR="00D411BF" w:rsidRPr="00416EB3">
        <w:rPr>
          <w:rFonts w:eastAsiaTheme="majorEastAsia"/>
        </w:rPr>
        <w:t xml:space="preserve">nterface de </w:t>
      </w:r>
      <w:r w:rsidRPr="00416EB3">
        <w:rPr>
          <w:rFonts w:eastAsiaTheme="majorEastAsia"/>
        </w:rPr>
        <w:t>u</w:t>
      </w:r>
      <w:r w:rsidR="00D411BF" w:rsidRPr="00416EB3">
        <w:rPr>
          <w:rFonts w:eastAsiaTheme="majorEastAsia"/>
        </w:rPr>
        <w:t xml:space="preserve">suário </w:t>
      </w:r>
      <w:r w:rsidRPr="00416EB3">
        <w:rPr>
          <w:rFonts w:eastAsiaTheme="majorEastAsia"/>
        </w:rPr>
        <w:t>i</w:t>
      </w:r>
      <w:r w:rsidR="00D411BF" w:rsidRPr="00416EB3">
        <w:rPr>
          <w:rFonts w:eastAsiaTheme="majorEastAsia"/>
        </w:rPr>
        <w:t>ntuitiva (RF)</w:t>
      </w:r>
      <w:r w:rsidR="00D411BF" w:rsidRPr="00416EB3">
        <w:t xml:space="preserve">: </w:t>
      </w:r>
      <w:r w:rsidRPr="00416EB3">
        <w:t>o</w:t>
      </w:r>
      <w:r w:rsidR="00D411BF" w:rsidRPr="00416EB3">
        <w:t>ferecer uma interface gráfica facilitada para interação, visualização e manipulação do modelo, acessível a usuários de todos os níveis técnicos;</w:t>
      </w:r>
    </w:p>
    <w:p w14:paraId="55C56827" w14:textId="24FE1A0F" w:rsidR="00D411BF" w:rsidRPr="00416EB3" w:rsidRDefault="00D85FFB" w:rsidP="00F82427">
      <w:pPr>
        <w:pStyle w:val="TF-ALNEA"/>
      </w:pPr>
      <w:r w:rsidRPr="00416EB3">
        <w:rPr>
          <w:rFonts w:eastAsiaTheme="majorEastAsia"/>
        </w:rPr>
        <w:t>a</w:t>
      </w:r>
      <w:r w:rsidR="00D411BF" w:rsidRPr="00416EB3">
        <w:rPr>
          <w:rFonts w:eastAsiaTheme="majorEastAsia"/>
        </w:rPr>
        <w:t xml:space="preserve">nálise de </w:t>
      </w:r>
      <w:r w:rsidRPr="00416EB3">
        <w:rPr>
          <w:rFonts w:eastAsiaTheme="majorEastAsia"/>
        </w:rPr>
        <w:t>r</w:t>
      </w:r>
      <w:r w:rsidR="00D411BF" w:rsidRPr="00416EB3">
        <w:rPr>
          <w:rFonts w:eastAsiaTheme="majorEastAsia"/>
        </w:rPr>
        <w:t xml:space="preserve">isco e </w:t>
      </w:r>
      <w:r w:rsidRPr="00416EB3">
        <w:rPr>
          <w:rFonts w:eastAsiaTheme="majorEastAsia"/>
        </w:rPr>
        <w:t>v</w:t>
      </w:r>
      <w:r w:rsidR="00D411BF" w:rsidRPr="00416EB3">
        <w:rPr>
          <w:rFonts w:eastAsiaTheme="majorEastAsia"/>
        </w:rPr>
        <w:t>ulnerabilidade (RNF)</w:t>
      </w:r>
      <w:r w:rsidR="00D411BF" w:rsidRPr="00416EB3">
        <w:t xml:space="preserve">: </w:t>
      </w:r>
      <w:r w:rsidRPr="00416EB3">
        <w:t>a</w:t>
      </w:r>
      <w:r w:rsidR="00D411BF" w:rsidRPr="00416EB3">
        <w:t>valiar riscos e vulnerabilidades em Blumenau, identificando áreas críticas e a eficácia de medidas de adaptação;</w:t>
      </w:r>
    </w:p>
    <w:p w14:paraId="1139919D" w14:textId="433A8837" w:rsidR="00D411BF" w:rsidRPr="00416EB3" w:rsidRDefault="00D85FFB" w:rsidP="00F82427">
      <w:pPr>
        <w:pStyle w:val="TF-ALNEA"/>
      </w:pPr>
      <w:r w:rsidRPr="00416EB3">
        <w:rPr>
          <w:rFonts w:eastAsiaTheme="majorEastAsia"/>
        </w:rPr>
        <w:t>m</w:t>
      </w:r>
      <w:r w:rsidR="00D411BF" w:rsidRPr="00416EB3">
        <w:rPr>
          <w:rFonts w:eastAsiaTheme="majorEastAsia"/>
        </w:rPr>
        <w:t xml:space="preserve">odelo de </w:t>
      </w:r>
      <w:r w:rsidRPr="00416EB3">
        <w:rPr>
          <w:rFonts w:eastAsiaTheme="majorEastAsia"/>
        </w:rPr>
        <w:t>c</w:t>
      </w:r>
      <w:r w:rsidR="00D411BF" w:rsidRPr="00416EB3">
        <w:rPr>
          <w:rFonts w:eastAsiaTheme="majorEastAsia"/>
        </w:rPr>
        <w:t>omunicação (RNF)</w:t>
      </w:r>
      <w:r w:rsidR="00D411BF" w:rsidRPr="00416EB3">
        <w:t xml:space="preserve">: </w:t>
      </w:r>
      <w:r w:rsidRPr="00416EB3">
        <w:t>s</w:t>
      </w:r>
      <w:r w:rsidR="00D411BF" w:rsidRPr="00416EB3">
        <w:t>imular a disseminação de informações durante enchentes, incluindo a influência na percepção de risco e nas decisões dos agentes;</w:t>
      </w:r>
    </w:p>
    <w:p w14:paraId="6893E7A9" w14:textId="37888CDC" w:rsidR="00D411BF" w:rsidRPr="00416EB3" w:rsidRDefault="00297BD7" w:rsidP="00F82427">
      <w:pPr>
        <w:pStyle w:val="TF-ALNEA"/>
      </w:pPr>
      <w:r w:rsidRPr="00416EB3">
        <w:rPr>
          <w:rFonts w:eastAsiaTheme="majorEastAsia"/>
        </w:rPr>
        <w:t>e</w:t>
      </w:r>
      <w:r w:rsidR="00D411BF" w:rsidRPr="00416EB3">
        <w:rPr>
          <w:rFonts w:eastAsiaTheme="majorEastAsia"/>
        </w:rPr>
        <w:t xml:space="preserve">stratégias de </w:t>
      </w:r>
      <w:r w:rsidRPr="00416EB3">
        <w:rPr>
          <w:rFonts w:eastAsiaTheme="majorEastAsia"/>
        </w:rPr>
        <w:t>r</w:t>
      </w:r>
      <w:r w:rsidR="00D411BF" w:rsidRPr="00416EB3">
        <w:rPr>
          <w:rFonts w:eastAsiaTheme="majorEastAsia"/>
        </w:rPr>
        <w:t xml:space="preserve">esposta a </w:t>
      </w:r>
      <w:r w:rsidRPr="00416EB3">
        <w:rPr>
          <w:rFonts w:eastAsiaTheme="majorEastAsia"/>
        </w:rPr>
        <w:t>d</w:t>
      </w:r>
      <w:r w:rsidR="00D411BF" w:rsidRPr="00416EB3">
        <w:rPr>
          <w:rFonts w:eastAsiaTheme="majorEastAsia"/>
        </w:rPr>
        <w:t>esastres (RNF)</w:t>
      </w:r>
      <w:r w:rsidR="00D411BF" w:rsidRPr="00416EB3">
        <w:t xml:space="preserve">: </w:t>
      </w:r>
      <w:r w:rsidR="006D447E" w:rsidRPr="00416EB3">
        <w:t>i</w:t>
      </w:r>
      <w:r w:rsidR="00D411BF" w:rsidRPr="00416EB3">
        <w:t>ncorporar práticas de gestão de desastres e simular interações complexas, incluindo feedback e aprendizado;</w:t>
      </w:r>
    </w:p>
    <w:p w14:paraId="0D2B1E02" w14:textId="0C909676" w:rsidR="00D411BF" w:rsidRPr="00416EB3" w:rsidRDefault="006D447E" w:rsidP="00F82427">
      <w:pPr>
        <w:pStyle w:val="TF-ALNEA"/>
      </w:pPr>
      <w:r w:rsidRPr="00416EB3">
        <w:rPr>
          <w:rFonts w:eastAsiaTheme="majorEastAsia"/>
        </w:rPr>
        <w:t>f</w:t>
      </w:r>
      <w:r w:rsidR="00D411BF" w:rsidRPr="00416EB3">
        <w:rPr>
          <w:rFonts w:eastAsiaTheme="majorEastAsia"/>
        </w:rPr>
        <w:t xml:space="preserve">lexibilidade e </w:t>
      </w:r>
      <w:r w:rsidRPr="00416EB3">
        <w:rPr>
          <w:rFonts w:eastAsiaTheme="majorEastAsia"/>
        </w:rPr>
        <w:t>e</w:t>
      </w:r>
      <w:r w:rsidR="00D411BF" w:rsidRPr="00416EB3">
        <w:rPr>
          <w:rFonts w:eastAsiaTheme="majorEastAsia"/>
        </w:rPr>
        <w:t>scalabilidade (RNF)</w:t>
      </w:r>
      <w:r w:rsidR="00D411BF" w:rsidRPr="00416EB3">
        <w:t xml:space="preserve">: </w:t>
      </w:r>
      <w:r w:rsidRPr="00416EB3">
        <w:t>a</w:t>
      </w:r>
      <w:r w:rsidR="00D411BF" w:rsidRPr="00416EB3">
        <w:t>ssegurar que o ABM seja adaptável a mudanças futuras e aplicável em outras regiões, permitindo atualizações conforme avanços científicos</w:t>
      </w:r>
      <w:r w:rsidR="00C112EA" w:rsidRPr="00416EB3">
        <w:t>;</w:t>
      </w:r>
    </w:p>
    <w:p w14:paraId="6AAC6EFA" w14:textId="7675F8A8" w:rsidR="00060BF8" w:rsidRPr="00416EB3" w:rsidRDefault="00017F5D" w:rsidP="00060BF8">
      <w:pPr>
        <w:pStyle w:val="TF-ALNEA"/>
      </w:pPr>
      <w:r w:rsidRPr="00416EB3">
        <w:t xml:space="preserve">permitir </w:t>
      </w:r>
      <w:r w:rsidR="00060BF8" w:rsidRPr="00416EB3">
        <w:t>utilizar o paradigma de programação orientada a agentes (RNF);</w:t>
      </w:r>
    </w:p>
    <w:p w14:paraId="742A544B" w14:textId="436E5695" w:rsidR="00060BF8" w:rsidRPr="00416EB3" w:rsidRDefault="00017F5D" w:rsidP="00060BF8">
      <w:pPr>
        <w:pStyle w:val="TF-ALNEA"/>
      </w:pPr>
      <w:r w:rsidRPr="00416EB3">
        <w:t xml:space="preserve">permitir </w:t>
      </w:r>
      <w:r w:rsidR="00060BF8" w:rsidRPr="00416EB3">
        <w:t xml:space="preserve">ser desenvolvido na ferramenta </w:t>
      </w:r>
      <w:r w:rsidR="0060403A" w:rsidRPr="00416EB3">
        <w:t>GAMA</w:t>
      </w:r>
      <w:r w:rsidR="00060BF8" w:rsidRPr="00416EB3">
        <w:t xml:space="preserve"> (RNF).</w:t>
      </w:r>
    </w:p>
    <w:p w14:paraId="693E553B" w14:textId="77777777" w:rsidR="00451B94" w:rsidRPr="00416EB3" w:rsidRDefault="00451B94" w:rsidP="00E638A0">
      <w:pPr>
        <w:pStyle w:val="Ttulo2"/>
      </w:pPr>
      <w:r w:rsidRPr="00416EB3">
        <w:t>METODOLOGIA</w:t>
      </w:r>
    </w:p>
    <w:p w14:paraId="17589725" w14:textId="4129561C" w:rsidR="00451B94" w:rsidRPr="00416EB3" w:rsidRDefault="008C3C4F" w:rsidP="00451B94">
      <w:pPr>
        <w:pStyle w:val="TF-TEXTO"/>
      </w:pPr>
      <w:r w:rsidRPr="00416EB3">
        <w:rPr>
          <w:color w:val="000000"/>
        </w:rPr>
        <w:t>O trabalho será desenvolvido observando as seguintes etapas:</w:t>
      </w:r>
    </w:p>
    <w:p w14:paraId="21310AF4" w14:textId="0BC52541" w:rsidR="00DB7F03" w:rsidRPr="00416EB3" w:rsidRDefault="00DB7F03" w:rsidP="00C0080C">
      <w:pPr>
        <w:pStyle w:val="TF-ALNEA"/>
        <w:numPr>
          <w:ilvl w:val="0"/>
          <w:numId w:val="32"/>
        </w:numPr>
      </w:pPr>
      <w:r w:rsidRPr="00416EB3">
        <w:t xml:space="preserve">revisão bibliográfica: busca de conceitos gerais de </w:t>
      </w:r>
      <w:r w:rsidR="00DA4529" w:rsidRPr="00416EB3">
        <w:t>desastres</w:t>
      </w:r>
      <w:r w:rsidRPr="00416EB3">
        <w:t xml:space="preserve">, </w:t>
      </w:r>
      <w:r w:rsidR="00DA4529" w:rsidRPr="00416EB3">
        <w:t>modelagem baseada a agentes</w:t>
      </w:r>
      <w:r w:rsidR="006F46BC" w:rsidRPr="00416EB3">
        <w:t xml:space="preserve"> </w:t>
      </w:r>
      <w:r w:rsidRPr="00416EB3">
        <w:t>e trabalhos correlatos;</w:t>
      </w:r>
    </w:p>
    <w:p w14:paraId="39D33A26" w14:textId="77777777" w:rsidR="00805AF7" w:rsidRPr="00416EB3" w:rsidRDefault="00805AF7" w:rsidP="00C0080C">
      <w:pPr>
        <w:pStyle w:val="TF-ALNEA"/>
      </w:pPr>
      <w:r w:rsidRPr="00416EB3">
        <w:t>levantamento dos requisitos: baseando-se nas informações da etapa anterior, reavaliar os requisitos propostos para a aplicação;</w:t>
      </w:r>
    </w:p>
    <w:p w14:paraId="2D16FFB6" w14:textId="6869AF48" w:rsidR="005B7A0F" w:rsidRPr="00416EB3" w:rsidRDefault="009D0AF2" w:rsidP="00C0080C">
      <w:pPr>
        <w:pStyle w:val="TF-ALNEA"/>
      </w:pPr>
      <w:r w:rsidRPr="00416EB3">
        <w:t xml:space="preserve">definição das ferramentas para modelagem e armazenamento das </w:t>
      </w:r>
      <w:r w:rsidR="00CB0E9B" w:rsidRPr="00416EB3">
        <w:t>simulações</w:t>
      </w:r>
      <w:r w:rsidRPr="00416EB3">
        <w:t xml:space="preserve">: pesquisar e escolher as ferramentas mais apropriadas para a modelagem e armazenamento das </w:t>
      </w:r>
      <w:r w:rsidR="00CB0E9B" w:rsidRPr="00416EB3">
        <w:t>simulações</w:t>
      </w:r>
      <w:r w:rsidRPr="00416EB3">
        <w:t>;</w:t>
      </w:r>
    </w:p>
    <w:p w14:paraId="440D2677" w14:textId="3CE235A8" w:rsidR="00304566" w:rsidRPr="00416EB3" w:rsidRDefault="00C0080C" w:rsidP="00C0080C">
      <w:pPr>
        <w:pStyle w:val="TF-ALNEA"/>
      </w:pPr>
      <w:r w:rsidRPr="00416EB3">
        <w:t>c</w:t>
      </w:r>
      <w:r w:rsidR="00304566" w:rsidRPr="00416EB3">
        <w:t xml:space="preserve">oleta e </w:t>
      </w:r>
      <w:r w:rsidRPr="00416EB3">
        <w:t>i</w:t>
      </w:r>
      <w:r w:rsidR="00304566" w:rsidRPr="00416EB3">
        <w:t xml:space="preserve">ntegração de </w:t>
      </w:r>
      <w:r w:rsidRPr="00416EB3">
        <w:t>d</w:t>
      </w:r>
      <w:r w:rsidR="00304566" w:rsidRPr="00416EB3">
        <w:t>ados: coletar e integrar dados geográficos e sociais relevantes de Blumenau</w:t>
      </w:r>
      <w:r w:rsidR="006F46BC" w:rsidRPr="00416EB3">
        <w:t xml:space="preserve"> por meio de</w:t>
      </w:r>
      <w:r w:rsidR="00304566" w:rsidRPr="00416EB3">
        <w:t xml:space="preserve"> dados topográficos, hidrografia, infraestrutura urbana e densidade demográfica, bem como registros históricos da Defesa Civil para calibração e validação do modelo</w:t>
      </w:r>
      <w:r w:rsidR="00DB2B0A" w:rsidRPr="00416EB3">
        <w:t>;</w:t>
      </w:r>
    </w:p>
    <w:p w14:paraId="478983E3" w14:textId="496C3C97" w:rsidR="00304566" w:rsidRPr="00416EB3" w:rsidRDefault="00C0080C" w:rsidP="00C0080C">
      <w:pPr>
        <w:pStyle w:val="TF-ALNEA"/>
      </w:pPr>
      <w:r w:rsidRPr="00416EB3">
        <w:t>c</w:t>
      </w:r>
      <w:r w:rsidR="00304566" w:rsidRPr="00416EB3">
        <w:t xml:space="preserve">onstrução do </w:t>
      </w:r>
      <w:r w:rsidRPr="00416EB3">
        <w:t>m</w:t>
      </w:r>
      <w:r w:rsidR="00304566" w:rsidRPr="00416EB3">
        <w:t>odelo: criar agentes com comportamentos baseados nas características demográficas e sociais dos habitantes de Blumenau e s</w:t>
      </w:r>
      <w:r w:rsidR="00304566" w:rsidRPr="00416EB3">
        <w:rPr>
          <w:rFonts w:eastAsiaTheme="majorEastAsia"/>
        </w:rPr>
        <w:t>imula</w:t>
      </w:r>
      <w:r w:rsidR="00304566" w:rsidRPr="00416EB3">
        <w:t>r os</w:t>
      </w:r>
      <w:r w:rsidR="00304566" w:rsidRPr="00416EB3">
        <w:rPr>
          <w:rFonts w:eastAsiaTheme="majorEastAsia"/>
        </w:rPr>
        <w:t xml:space="preserve"> </w:t>
      </w:r>
      <w:r w:rsidR="00304566" w:rsidRPr="00416EB3">
        <w:t>c</w:t>
      </w:r>
      <w:r w:rsidR="00304566" w:rsidRPr="00416EB3">
        <w:rPr>
          <w:rFonts w:eastAsiaTheme="majorEastAsia"/>
        </w:rPr>
        <w:t xml:space="preserve">omportamentos e </w:t>
      </w:r>
      <w:r w:rsidR="00304566" w:rsidRPr="00416EB3">
        <w:t>i</w:t>
      </w:r>
      <w:r w:rsidR="00304566" w:rsidRPr="00416EB3">
        <w:rPr>
          <w:rFonts w:eastAsiaTheme="majorEastAsia"/>
        </w:rPr>
        <w:t>nterações</w:t>
      </w:r>
      <w:r w:rsidR="00304566" w:rsidRPr="00416EB3">
        <w:t xml:space="preserve"> por meio da programação das interações entre os agentes e com o ambiente, incluindo a reação a eventos de inundações e a adaptação a novas informações</w:t>
      </w:r>
      <w:r w:rsidR="009C35B6" w:rsidRPr="00416EB3">
        <w:t xml:space="preserve">. Para isso, </w:t>
      </w:r>
      <w:r w:rsidR="00C6546A" w:rsidRPr="00416EB3">
        <w:t>será utilizado modelagem matemática a partir de técnicas de Teoria dos Jogos;</w:t>
      </w:r>
    </w:p>
    <w:p w14:paraId="01958172" w14:textId="616AF827" w:rsidR="00304566" w:rsidRPr="00416EB3" w:rsidRDefault="00A67F55" w:rsidP="00C0080C">
      <w:pPr>
        <w:pStyle w:val="TF-ALNEA"/>
      </w:pPr>
      <w:r w:rsidRPr="00416EB3">
        <w:t>i</w:t>
      </w:r>
      <w:r w:rsidR="00304566" w:rsidRPr="00416EB3">
        <w:t xml:space="preserve">mplementação de </w:t>
      </w:r>
      <w:r w:rsidRPr="00416EB3">
        <w:t>i</w:t>
      </w:r>
      <w:r w:rsidR="00304566" w:rsidRPr="00416EB3">
        <w:t>nterfaces: desenvolver uma interface de usuário que permita fácil acesso e manipulação do modelo, possibilitando que os usuários interajam com o sistema, modifiquem parâmetros e visualizem os resultados de simulações de forma clara e eficiente através da ferramenta GAMA</w:t>
      </w:r>
      <w:r w:rsidRPr="00416EB3">
        <w:t>;</w:t>
      </w:r>
    </w:p>
    <w:p w14:paraId="5F93AE0E" w14:textId="3653364E" w:rsidR="00304566" w:rsidRPr="00416EB3" w:rsidRDefault="00A67F55" w:rsidP="00C0080C">
      <w:pPr>
        <w:pStyle w:val="TF-ALNEA"/>
      </w:pPr>
      <w:r w:rsidRPr="00416EB3">
        <w:t>s</w:t>
      </w:r>
      <w:r w:rsidR="00304566" w:rsidRPr="00416EB3">
        <w:t xml:space="preserve">imulação e </w:t>
      </w:r>
      <w:r w:rsidR="0084551E" w:rsidRPr="00416EB3">
        <w:t>a</w:t>
      </w:r>
      <w:r w:rsidR="00304566" w:rsidRPr="00416EB3">
        <w:t>nálise: realizar simulações para testar diferentes cenários de gestão de desastres, incluindo a implementação de estratégias de mitigação, avaliando a eficácia das intervenções simuladas e analisar o comportamento dos agentes durante os eventos de inundações</w:t>
      </w:r>
      <w:r w:rsidR="009E6EBB" w:rsidRPr="00416EB3">
        <w:t>;</w:t>
      </w:r>
    </w:p>
    <w:p w14:paraId="3F893F68" w14:textId="0571EAE5" w:rsidR="00304566" w:rsidRPr="00416EB3" w:rsidRDefault="009E6EBB" w:rsidP="00C0080C">
      <w:pPr>
        <w:pStyle w:val="TF-ALNEA"/>
      </w:pPr>
      <w:r w:rsidRPr="00416EB3">
        <w:t>a</w:t>
      </w:r>
      <w:r w:rsidR="00304566" w:rsidRPr="00416EB3">
        <w:t xml:space="preserve">valiação de </w:t>
      </w:r>
      <w:r w:rsidRPr="00416EB3">
        <w:t>r</w:t>
      </w:r>
      <w:r w:rsidR="00304566" w:rsidRPr="00416EB3">
        <w:t xml:space="preserve">iscos e </w:t>
      </w:r>
      <w:r w:rsidRPr="00416EB3">
        <w:t>v</w:t>
      </w:r>
      <w:r w:rsidR="00304566" w:rsidRPr="00416EB3">
        <w:t xml:space="preserve">ulnerabilidades: implementar algoritmos que analisem o risco e a vulnerabilidade de diferentes áreas e populações em Blumenau, identificando pontos críticos e </w:t>
      </w:r>
      <w:r w:rsidR="00304566" w:rsidRPr="00416EB3">
        <w:lastRenderedPageBreak/>
        <w:t>populações em risco para avaliar a eficácia das estratégias de resposta e adaptação implementadas</w:t>
      </w:r>
      <w:r w:rsidRPr="00416EB3">
        <w:t>;</w:t>
      </w:r>
    </w:p>
    <w:p w14:paraId="70E4257D" w14:textId="177548F4" w:rsidR="00DB7F03" w:rsidRPr="00416EB3" w:rsidRDefault="009E6EBB" w:rsidP="00FF19F7">
      <w:pPr>
        <w:pStyle w:val="TF-ALNEA"/>
      </w:pPr>
      <w:r w:rsidRPr="00416EB3">
        <w:t>v</w:t>
      </w:r>
      <w:r w:rsidR="00304566" w:rsidRPr="00416EB3">
        <w:t xml:space="preserve">alidação do </w:t>
      </w:r>
      <w:r w:rsidRPr="00416EB3">
        <w:t>m</w:t>
      </w:r>
      <w:r w:rsidR="00304566" w:rsidRPr="00416EB3">
        <w:t xml:space="preserve">odelo: validar o modelo usando dados reais e históricos para garantir que as simulações reflitam de maneira precisa a realidade dos desastres em Blumenau. Isso inclui a comparação dos resultados do modelo com dados históricos de desastres e </w:t>
      </w:r>
      <w:r w:rsidR="00304566" w:rsidRPr="00EE1B06">
        <w:rPr>
          <w:rPrChange w:id="61" w:author="Dalton Solano dos Reis" w:date="2024-05-22T17:34:00Z">
            <w:rPr>
              <w:i/>
              <w:iCs/>
            </w:rPr>
          </w:rPrChange>
        </w:rPr>
        <w:t>feedback</w:t>
      </w:r>
      <w:r w:rsidR="00304566" w:rsidRPr="00416EB3">
        <w:t xml:space="preserve"> de especialistas locais.</w:t>
      </w:r>
    </w:p>
    <w:p w14:paraId="01558F06" w14:textId="28C12611" w:rsidR="00451B94" w:rsidRPr="00416EB3" w:rsidRDefault="00451B94" w:rsidP="00451B94">
      <w:pPr>
        <w:pStyle w:val="TF-TEXTO"/>
      </w:pPr>
      <w:r w:rsidRPr="00416EB3">
        <w:t xml:space="preserve">As etapas serão realizadas nos períodos relacionados no </w:t>
      </w:r>
      <w:r w:rsidR="0060060C" w:rsidRPr="00416EB3">
        <w:fldChar w:fldCharType="begin"/>
      </w:r>
      <w:r w:rsidR="0060060C" w:rsidRPr="00416EB3">
        <w:instrText xml:space="preserve"> REF _Ref98650273 \h </w:instrText>
      </w:r>
      <w:r w:rsidR="00416EB3">
        <w:instrText xml:space="preserve"> \* MERGEFORMAT </w:instrText>
      </w:r>
      <w:r w:rsidR="0060060C" w:rsidRPr="00416EB3">
        <w:fldChar w:fldCharType="separate"/>
      </w:r>
      <w:r w:rsidR="0068241D" w:rsidRPr="00416EB3">
        <w:t xml:space="preserve">Quadro </w:t>
      </w:r>
      <w:r w:rsidR="0068241D" w:rsidRPr="00416EB3">
        <w:rPr>
          <w:noProof/>
        </w:rPr>
        <w:t>2</w:t>
      </w:r>
      <w:r w:rsidR="0060060C" w:rsidRPr="00416EB3">
        <w:fldChar w:fldCharType="end"/>
      </w:r>
      <w:r w:rsidRPr="00416EB3">
        <w:t>.</w:t>
      </w:r>
    </w:p>
    <w:p w14:paraId="4A5C9559" w14:textId="12560B6E" w:rsidR="00451B94" w:rsidRPr="00416EB3" w:rsidRDefault="0060060C" w:rsidP="00DB7F03">
      <w:pPr>
        <w:pStyle w:val="TF-FIGURA"/>
      </w:pPr>
      <w:bookmarkStart w:id="62" w:name="_Ref98650273"/>
      <w:r w:rsidRPr="00416EB3">
        <w:t xml:space="preserve">Quadro </w:t>
      </w:r>
      <w:r>
        <w:fldChar w:fldCharType="begin"/>
      </w:r>
      <w:r>
        <w:instrText xml:space="preserve"> SEQ Quadro \* ARABIC </w:instrText>
      </w:r>
      <w:r>
        <w:fldChar w:fldCharType="separate"/>
      </w:r>
      <w:r w:rsidR="0068241D" w:rsidRPr="00416EB3">
        <w:rPr>
          <w:noProof/>
        </w:rPr>
        <w:t>2</w:t>
      </w:r>
      <w:r>
        <w:rPr>
          <w:noProof/>
        </w:rPr>
        <w:fldChar w:fldCharType="end"/>
      </w:r>
      <w:bookmarkEnd w:id="62"/>
      <w:r w:rsidR="00451B94" w:rsidRPr="00416EB3">
        <w:t xml:space="preserve"> </w:t>
      </w:r>
      <w:r w:rsidR="003B01D6" w:rsidRPr="00416EB3">
        <w:t>–</w:t>
      </w:r>
      <w:r w:rsidR="00451B94" w:rsidRPr="00416EB3">
        <w:t xml:space="preserve"> Cronograma</w:t>
      </w:r>
      <w:r w:rsidR="003B01D6" w:rsidRPr="00416EB3">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416EB3"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416EB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30BFE381" w:rsidR="00451B94" w:rsidRPr="00416EB3" w:rsidRDefault="00DB7F03" w:rsidP="00470C41">
            <w:pPr>
              <w:pStyle w:val="TF-TEXTOQUADROCentralizado"/>
            </w:pPr>
            <w:r w:rsidRPr="00416EB3">
              <w:t>2024</w:t>
            </w:r>
          </w:p>
        </w:tc>
      </w:tr>
      <w:tr w:rsidR="00451B94" w:rsidRPr="00416EB3"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416EB3" w:rsidRDefault="00451B94" w:rsidP="00470C41">
            <w:pPr>
              <w:pStyle w:val="TF-TEXTOQUADRO"/>
            </w:pPr>
          </w:p>
        </w:tc>
        <w:tc>
          <w:tcPr>
            <w:tcW w:w="557" w:type="dxa"/>
            <w:gridSpan w:val="2"/>
            <w:shd w:val="clear" w:color="auto" w:fill="A6A6A6"/>
          </w:tcPr>
          <w:p w14:paraId="3577CCB5" w14:textId="041D3A17" w:rsidR="00451B94" w:rsidRPr="00416EB3" w:rsidRDefault="00BC30F7" w:rsidP="00470C41">
            <w:pPr>
              <w:pStyle w:val="TF-TEXTOQUADROCentralizado"/>
            </w:pPr>
            <w:r w:rsidRPr="00416EB3">
              <w:t>jul</w:t>
            </w:r>
            <w:r w:rsidR="00451B94" w:rsidRPr="00416EB3">
              <w:t>.</w:t>
            </w:r>
          </w:p>
        </w:tc>
        <w:tc>
          <w:tcPr>
            <w:tcW w:w="568" w:type="dxa"/>
            <w:gridSpan w:val="2"/>
            <w:shd w:val="clear" w:color="auto" w:fill="A6A6A6"/>
          </w:tcPr>
          <w:p w14:paraId="4FF50E06" w14:textId="51E5C837" w:rsidR="00451B94" w:rsidRPr="00416EB3" w:rsidRDefault="00BC30F7" w:rsidP="00470C41">
            <w:pPr>
              <w:pStyle w:val="TF-TEXTOQUADROCentralizado"/>
            </w:pPr>
            <w:r w:rsidRPr="00416EB3">
              <w:t>ago</w:t>
            </w:r>
            <w:r w:rsidR="00451B94" w:rsidRPr="00416EB3">
              <w:t>.</w:t>
            </w:r>
          </w:p>
        </w:tc>
        <w:tc>
          <w:tcPr>
            <w:tcW w:w="568" w:type="dxa"/>
            <w:gridSpan w:val="2"/>
            <w:shd w:val="clear" w:color="auto" w:fill="A6A6A6"/>
          </w:tcPr>
          <w:p w14:paraId="0727E6F5" w14:textId="585E7DC3" w:rsidR="00451B94" w:rsidRPr="00416EB3" w:rsidRDefault="00BC30F7" w:rsidP="00470C41">
            <w:pPr>
              <w:pStyle w:val="TF-TEXTOQUADROCentralizado"/>
            </w:pPr>
            <w:r w:rsidRPr="00416EB3">
              <w:t>set</w:t>
            </w:r>
            <w:r w:rsidR="00451B94" w:rsidRPr="00416EB3">
              <w:t>.</w:t>
            </w:r>
          </w:p>
        </w:tc>
        <w:tc>
          <w:tcPr>
            <w:tcW w:w="568" w:type="dxa"/>
            <w:gridSpan w:val="2"/>
            <w:shd w:val="clear" w:color="auto" w:fill="A6A6A6"/>
          </w:tcPr>
          <w:p w14:paraId="20D3F243" w14:textId="272F465F" w:rsidR="00451B94" w:rsidRPr="00416EB3" w:rsidRDefault="00BC30F7" w:rsidP="00470C41">
            <w:pPr>
              <w:pStyle w:val="TF-TEXTOQUADROCentralizado"/>
            </w:pPr>
            <w:r w:rsidRPr="00416EB3">
              <w:t>out.</w:t>
            </w:r>
          </w:p>
        </w:tc>
        <w:tc>
          <w:tcPr>
            <w:tcW w:w="573" w:type="dxa"/>
            <w:gridSpan w:val="2"/>
            <w:shd w:val="clear" w:color="auto" w:fill="A6A6A6"/>
          </w:tcPr>
          <w:p w14:paraId="7E01C316" w14:textId="68E58C86" w:rsidR="00451B94" w:rsidRPr="00416EB3" w:rsidRDefault="00BC30F7" w:rsidP="00470C41">
            <w:pPr>
              <w:pStyle w:val="TF-TEXTOQUADROCentralizado"/>
            </w:pPr>
            <w:r w:rsidRPr="00416EB3">
              <w:t>nov</w:t>
            </w:r>
            <w:r w:rsidR="00451B94" w:rsidRPr="00416EB3">
              <w:t>.</w:t>
            </w:r>
          </w:p>
        </w:tc>
      </w:tr>
      <w:tr w:rsidR="00451B94" w:rsidRPr="00416EB3"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416EB3" w:rsidRDefault="00451B94" w:rsidP="00470C41">
            <w:pPr>
              <w:pStyle w:val="TF-TEXTOQUADRO"/>
            </w:pPr>
            <w:r w:rsidRPr="00416EB3">
              <w:t>etapas / quinzenas</w:t>
            </w:r>
          </w:p>
        </w:tc>
        <w:tc>
          <w:tcPr>
            <w:tcW w:w="273" w:type="dxa"/>
            <w:tcBorders>
              <w:bottom w:val="single" w:sz="4" w:space="0" w:color="auto"/>
            </w:tcBorders>
            <w:shd w:val="clear" w:color="auto" w:fill="A6A6A6"/>
          </w:tcPr>
          <w:p w14:paraId="651B943B"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6E12756C"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52F8FD8"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CAE229E"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F72D65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5396E59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EF2749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670DC6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02C3C000" w14:textId="77777777" w:rsidR="00451B94" w:rsidRPr="00416EB3" w:rsidRDefault="00451B94" w:rsidP="00470C41">
            <w:pPr>
              <w:pStyle w:val="TF-TEXTOQUADROCentralizado"/>
            </w:pPr>
            <w:r w:rsidRPr="00416EB3">
              <w:t>1</w:t>
            </w:r>
          </w:p>
        </w:tc>
        <w:tc>
          <w:tcPr>
            <w:tcW w:w="289" w:type="dxa"/>
            <w:tcBorders>
              <w:bottom w:val="single" w:sz="4" w:space="0" w:color="auto"/>
            </w:tcBorders>
            <w:shd w:val="clear" w:color="auto" w:fill="A6A6A6"/>
          </w:tcPr>
          <w:p w14:paraId="2AA9610C" w14:textId="77777777" w:rsidR="00451B94" w:rsidRPr="00416EB3" w:rsidRDefault="00451B94" w:rsidP="00470C41">
            <w:pPr>
              <w:pStyle w:val="TF-TEXTOQUADROCentralizado"/>
            </w:pPr>
            <w:r w:rsidRPr="00416EB3">
              <w:t>2</w:t>
            </w:r>
          </w:p>
        </w:tc>
      </w:tr>
      <w:tr w:rsidR="00451B94" w:rsidRPr="00416EB3" w14:paraId="5A083E15" w14:textId="77777777" w:rsidTr="00F307ED">
        <w:trPr>
          <w:jc w:val="center"/>
        </w:trPr>
        <w:tc>
          <w:tcPr>
            <w:tcW w:w="6171" w:type="dxa"/>
            <w:tcBorders>
              <w:left w:val="single" w:sz="4" w:space="0" w:color="auto"/>
            </w:tcBorders>
          </w:tcPr>
          <w:p w14:paraId="017D9F91" w14:textId="56CB7F2A" w:rsidR="00451B94" w:rsidRPr="00416EB3" w:rsidRDefault="00DB7F03" w:rsidP="00470C41">
            <w:pPr>
              <w:pStyle w:val="TF-TEXTOQUADRO"/>
              <w:rPr>
                <w:bCs/>
              </w:rPr>
            </w:pPr>
            <w:r w:rsidRPr="00416EB3">
              <w:rPr>
                <w:color w:val="000000"/>
              </w:rPr>
              <w:t>revisão bibliográfica</w:t>
            </w:r>
          </w:p>
        </w:tc>
        <w:tc>
          <w:tcPr>
            <w:tcW w:w="273" w:type="dxa"/>
            <w:tcBorders>
              <w:bottom w:val="single" w:sz="4" w:space="0" w:color="auto"/>
            </w:tcBorders>
            <w:shd w:val="clear" w:color="auto" w:fill="auto"/>
          </w:tcPr>
          <w:p w14:paraId="4B5F33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263563AE"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416EB3" w:rsidRDefault="00451B94" w:rsidP="00470C41">
            <w:pPr>
              <w:pStyle w:val="TF-TEXTOQUADROCentralizado"/>
            </w:pPr>
          </w:p>
        </w:tc>
        <w:tc>
          <w:tcPr>
            <w:tcW w:w="289" w:type="dxa"/>
            <w:shd w:val="clear" w:color="auto" w:fill="auto"/>
          </w:tcPr>
          <w:p w14:paraId="39D5CC37" w14:textId="77777777" w:rsidR="00451B94" w:rsidRPr="00416EB3" w:rsidRDefault="00451B94" w:rsidP="00470C41">
            <w:pPr>
              <w:pStyle w:val="TF-TEXTOQUADROCentralizado"/>
            </w:pPr>
          </w:p>
        </w:tc>
      </w:tr>
      <w:tr w:rsidR="00DB12F4" w:rsidRPr="00416EB3" w14:paraId="7A4C8E9C" w14:textId="77777777" w:rsidTr="00F307ED">
        <w:trPr>
          <w:jc w:val="center"/>
        </w:trPr>
        <w:tc>
          <w:tcPr>
            <w:tcW w:w="6171" w:type="dxa"/>
            <w:tcBorders>
              <w:left w:val="single" w:sz="4" w:space="0" w:color="auto"/>
            </w:tcBorders>
          </w:tcPr>
          <w:p w14:paraId="3264A88E" w14:textId="3B26296B" w:rsidR="00DB12F4" w:rsidRPr="00416EB3" w:rsidRDefault="00DB12F4" w:rsidP="00470C41">
            <w:pPr>
              <w:pStyle w:val="TF-TEXTOQUADRO"/>
              <w:rPr>
                <w:color w:val="000000"/>
              </w:rPr>
            </w:pPr>
            <w:r w:rsidRPr="00416EB3">
              <w:t>levantamento dos requisitos</w:t>
            </w:r>
          </w:p>
        </w:tc>
        <w:tc>
          <w:tcPr>
            <w:tcW w:w="273" w:type="dxa"/>
            <w:tcBorders>
              <w:bottom w:val="single" w:sz="4" w:space="0" w:color="auto"/>
            </w:tcBorders>
            <w:shd w:val="clear" w:color="auto" w:fill="auto"/>
          </w:tcPr>
          <w:p w14:paraId="5AA31C3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7F2308"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E6FBFB3"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101A0F0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2BFEAB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79D5B6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AC788B4"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3D453E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73A2CD8E" w14:textId="77777777" w:rsidR="00DB12F4" w:rsidRPr="00416EB3" w:rsidRDefault="00DB12F4" w:rsidP="00470C41">
            <w:pPr>
              <w:pStyle w:val="TF-TEXTOQUADROCentralizado"/>
            </w:pPr>
          </w:p>
        </w:tc>
        <w:tc>
          <w:tcPr>
            <w:tcW w:w="289" w:type="dxa"/>
            <w:shd w:val="clear" w:color="auto" w:fill="auto"/>
          </w:tcPr>
          <w:p w14:paraId="47B4B33A" w14:textId="77777777" w:rsidR="00DB12F4" w:rsidRPr="00416EB3" w:rsidRDefault="00DB12F4" w:rsidP="00470C41">
            <w:pPr>
              <w:pStyle w:val="TF-TEXTOQUADROCentralizado"/>
            </w:pPr>
          </w:p>
        </w:tc>
      </w:tr>
      <w:tr w:rsidR="00DB12F4" w:rsidRPr="00416EB3" w14:paraId="349A69AC" w14:textId="77777777" w:rsidTr="00F307ED">
        <w:trPr>
          <w:trHeight w:val="386"/>
          <w:jc w:val="center"/>
        </w:trPr>
        <w:tc>
          <w:tcPr>
            <w:tcW w:w="6171" w:type="dxa"/>
            <w:tcBorders>
              <w:left w:val="single" w:sz="4" w:space="0" w:color="auto"/>
            </w:tcBorders>
          </w:tcPr>
          <w:p w14:paraId="791889A0" w14:textId="0E289987" w:rsidR="00DB12F4" w:rsidRPr="00416EB3" w:rsidRDefault="00DB12F4" w:rsidP="00470C41">
            <w:pPr>
              <w:pStyle w:val="TF-TEXTOQUADRO"/>
              <w:rPr>
                <w:color w:val="000000"/>
              </w:rPr>
            </w:pPr>
            <w:r w:rsidRPr="00416EB3">
              <w:t>definição das ferramentas para modelagem e armazenamento das simulações</w:t>
            </w:r>
          </w:p>
        </w:tc>
        <w:tc>
          <w:tcPr>
            <w:tcW w:w="273" w:type="dxa"/>
            <w:tcBorders>
              <w:bottom w:val="single" w:sz="4" w:space="0" w:color="auto"/>
            </w:tcBorders>
            <w:shd w:val="clear" w:color="auto" w:fill="auto"/>
          </w:tcPr>
          <w:p w14:paraId="3D64B1F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B0D2248"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E9092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04113E0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485DEC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C117C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0BA9ED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26D4F23"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681DD2A" w14:textId="77777777" w:rsidR="00DB12F4" w:rsidRPr="00416EB3" w:rsidRDefault="00DB12F4" w:rsidP="00470C41">
            <w:pPr>
              <w:pStyle w:val="TF-TEXTOQUADROCentralizado"/>
            </w:pPr>
          </w:p>
        </w:tc>
        <w:tc>
          <w:tcPr>
            <w:tcW w:w="289" w:type="dxa"/>
            <w:shd w:val="clear" w:color="auto" w:fill="auto"/>
          </w:tcPr>
          <w:p w14:paraId="0F0E59DF" w14:textId="77777777" w:rsidR="00DB12F4" w:rsidRPr="00416EB3" w:rsidRDefault="00DB12F4" w:rsidP="00470C41">
            <w:pPr>
              <w:pStyle w:val="TF-TEXTOQUADROCentralizado"/>
            </w:pPr>
          </w:p>
        </w:tc>
      </w:tr>
      <w:tr w:rsidR="00DB12F4" w:rsidRPr="00416EB3" w14:paraId="5F6BE372" w14:textId="77777777" w:rsidTr="00F307ED">
        <w:trPr>
          <w:jc w:val="center"/>
        </w:trPr>
        <w:tc>
          <w:tcPr>
            <w:tcW w:w="6171" w:type="dxa"/>
            <w:tcBorders>
              <w:left w:val="single" w:sz="4" w:space="0" w:color="auto"/>
            </w:tcBorders>
          </w:tcPr>
          <w:p w14:paraId="22D4C507" w14:textId="465F3767" w:rsidR="00DB12F4" w:rsidRPr="00416EB3" w:rsidRDefault="00FA4194" w:rsidP="00470C41">
            <w:pPr>
              <w:pStyle w:val="TF-TEXTOQUADRO"/>
              <w:rPr>
                <w:color w:val="000000"/>
              </w:rPr>
            </w:pPr>
            <w:r w:rsidRPr="00416EB3">
              <w:t>coleta e integração de dados</w:t>
            </w:r>
          </w:p>
        </w:tc>
        <w:tc>
          <w:tcPr>
            <w:tcW w:w="273" w:type="dxa"/>
            <w:tcBorders>
              <w:bottom w:val="single" w:sz="4" w:space="0" w:color="auto"/>
            </w:tcBorders>
            <w:shd w:val="clear" w:color="auto" w:fill="auto"/>
          </w:tcPr>
          <w:p w14:paraId="5797535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3651A7A"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8B5AD6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CCA6EFC"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6D108B3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EB9BCB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68A4699"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C32E4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7D42E31" w14:textId="77777777" w:rsidR="00DB12F4" w:rsidRPr="00416EB3" w:rsidRDefault="00DB12F4" w:rsidP="00470C41">
            <w:pPr>
              <w:pStyle w:val="TF-TEXTOQUADROCentralizado"/>
            </w:pPr>
          </w:p>
        </w:tc>
        <w:tc>
          <w:tcPr>
            <w:tcW w:w="289" w:type="dxa"/>
            <w:shd w:val="clear" w:color="auto" w:fill="auto"/>
          </w:tcPr>
          <w:p w14:paraId="01FCEF10" w14:textId="77777777" w:rsidR="00DB12F4" w:rsidRPr="00416EB3" w:rsidRDefault="00DB12F4" w:rsidP="00470C41">
            <w:pPr>
              <w:pStyle w:val="TF-TEXTOQUADROCentralizado"/>
            </w:pPr>
          </w:p>
        </w:tc>
      </w:tr>
      <w:tr w:rsidR="00451B94" w:rsidRPr="00416EB3" w14:paraId="731A34DF" w14:textId="77777777" w:rsidTr="00F307ED">
        <w:trPr>
          <w:jc w:val="center"/>
        </w:trPr>
        <w:tc>
          <w:tcPr>
            <w:tcW w:w="6171" w:type="dxa"/>
            <w:tcBorders>
              <w:left w:val="single" w:sz="4" w:space="0" w:color="auto"/>
            </w:tcBorders>
          </w:tcPr>
          <w:p w14:paraId="09429F3F" w14:textId="37ABCBC9" w:rsidR="00451B94" w:rsidRPr="00416EB3" w:rsidRDefault="00FA4194" w:rsidP="00470C41">
            <w:pPr>
              <w:pStyle w:val="TF-TEXTOQUADRO"/>
            </w:pPr>
            <w:r w:rsidRPr="00416EB3">
              <w:t>construção do modelo</w:t>
            </w:r>
          </w:p>
        </w:tc>
        <w:tc>
          <w:tcPr>
            <w:tcW w:w="273" w:type="dxa"/>
            <w:tcBorders>
              <w:top w:val="single" w:sz="4" w:space="0" w:color="auto"/>
            </w:tcBorders>
            <w:shd w:val="clear" w:color="auto" w:fill="auto"/>
          </w:tcPr>
          <w:p w14:paraId="5BE3F1C7"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52BF3A7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42EF8CEA"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AFDC618"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4A585C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416EB3" w:rsidRDefault="00451B94" w:rsidP="00470C41">
            <w:pPr>
              <w:pStyle w:val="TF-TEXTOQUADROCentralizado"/>
            </w:pPr>
          </w:p>
        </w:tc>
        <w:tc>
          <w:tcPr>
            <w:tcW w:w="289" w:type="dxa"/>
            <w:shd w:val="clear" w:color="auto" w:fill="auto"/>
          </w:tcPr>
          <w:p w14:paraId="01DF6B0B" w14:textId="77777777" w:rsidR="00451B94" w:rsidRPr="00416EB3" w:rsidRDefault="00451B94" w:rsidP="00470C41">
            <w:pPr>
              <w:pStyle w:val="TF-TEXTOQUADROCentralizado"/>
            </w:pPr>
          </w:p>
        </w:tc>
      </w:tr>
      <w:tr w:rsidR="00451B94" w:rsidRPr="00416EB3" w14:paraId="163ADF4C" w14:textId="77777777" w:rsidTr="006A4A5B">
        <w:trPr>
          <w:jc w:val="center"/>
        </w:trPr>
        <w:tc>
          <w:tcPr>
            <w:tcW w:w="6171" w:type="dxa"/>
            <w:tcBorders>
              <w:left w:val="single" w:sz="4" w:space="0" w:color="auto"/>
            </w:tcBorders>
          </w:tcPr>
          <w:p w14:paraId="4F6B51D7" w14:textId="0FF287E5" w:rsidR="00451B94" w:rsidRPr="00416EB3" w:rsidRDefault="00FA4194" w:rsidP="00470C41">
            <w:pPr>
              <w:pStyle w:val="TF-TEXTOQUADRO"/>
            </w:pPr>
            <w:r w:rsidRPr="00416EB3">
              <w:t>implementação de interfaces</w:t>
            </w:r>
          </w:p>
        </w:tc>
        <w:tc>
          <w:tcPr>
            <w:tcW w:w="273" w:type="dxa"/>
            <w:tcBorders>
              <w:bottom w:val="single" w:sz="4" w:space="0" w:color="auto"/>
            </w:tcBorders>
            <w:shd w:val="clear" w:color="auto" w:fill="auto"/>
          </w:tcPr>
          <w:p w14:paraId="632F7534"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EB02C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37A41D19"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3DCB79CD"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20C7541"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2FB18E6" w14:textId="77777777" w:rsidR="00451B94" w:rsidRPr="00416EB3" w:rsidRDefault="00451B94" w:rsidP="00470C41">
            <w:pPr>
              <w:pStyle w:val="TF-TEXTOQUADROCentralizado"/>
            </w:pPr>
          </w:p>
        </w:tc>
        <w:tc>
          <w:tcPr>
            <w:tcW w:w="289" w:type="dxa"/>
            <w:shd w:val="clear" w:color="auto" w:fill="FFFFFF" w:themeFill="background1"/>
          </w:tcPr>
          <w:p w14:paraId="25F72B0A" w14:textId="77777777" w:rsidR="00451B94" w:rsidRPr="00416EB3" w:rsidRDefault="00451B94" w:rsidP="00470C41">
            <w:pPr>
              <w:pStyle w:val="TF-TEXTOQUADROCentralizado"/>
            </w:pPr>
          </w:p>
        </w:tc>
      </w:tr>
      <w:tr w:rsidR="00451B94" w:rsidRPr="00416EB3" w14:paraId="261AAEE9" w14:textId="77777777" w:rsidTr="00F307ED">
        <w:trPr>
          <w:jc w:val="center"/>
        </w:trPr>
        <w:tc>
          <w:tcPr>
            <w:tcW w:w="6171" w:type="dxa"/>
            <w:tcBorders>
              <w:left w:val="single" w:sz="4" w:space="0" w:color="auto"/>
            </w:tcBorders>
          </w:tcPr>
          <w:p w14:paraId="6B953714" w14:textId="2BBCCE0E" w:rsidR="00451B94" w:rsidRPr="00416EB3" w:rsidRDefault="00FA4194" w:rsidP="00470C41">
            <w:pPr>
              <w:pStyle w:val="TF-TEXTOQUADRO"/>
            </w:pPr>
            <w:r w:rsidRPr="00416EB3">
              <w:t xml:space="preserve">simulação e </w:t>
            </w:r>
            <w:r w:rsidR="009A21FB">
              <w:t>a</w:t>
            </w:r>
            <w:r w:rsidRPr="00416EB3">
              <w:t>nálise</w:t>
            </w:r>
          </w:p>
        </w:tc>
        <w:tc>
          <w:tcPr>
            <w:tcW w:w="273" w:type="dxa"/>
            <w:shd w:val="clear" w:color="auto" w:fill="auto"/>
          </w:tcPr>
          <w:p w14:paraId="566EFD9D" w14:textId="77777777" w:rsidR="00451B94" w:rsidRPr="00416EB3" w:rsidRDefault="00451B94" w:rsidP="00470C41">
            <w:pPr>
              <w:pStyle w:val="TF-TEXTOQUADROCentralizado"/>
            </w:pPr>
          </w:p>
        </w:tc>
        <w:tc>
          <w:tcPr>
            <w:tcW w:w="284" w:type="dxa"/>
            <w:shd w:val="clear" w:color="auto" w:fill="auto"/>
          </w:tcPr>
          <w:p w14:paraId="7B0459E8" w14:textId="77777777" w:rsidR="00451B94" w:rsidRPr="00416EB3" w:rsidRDefault="00451B94" w:rsidP="00470C41">
            <w:pPr>
              <w:pStyle w:val="TF-TEXTOQUADROCentralizado"/>
            </w:pPr>
          </w:p>
        </w:tc>
        <w:tc>
          <w:tcPr>
            <w:tcW w:w="284" w:type="dxa"/>
            <w:shd w:val="clear" w:color="auto" w:fill="auto"/>
          </w:tcPr>
          <w:p w14:paraId="70FA0C5E" w14:textId="77777777" w:rsidR="00451B94" w:rsidRPr="00416EB3" w:rsidRDefault="00451B94" w:rsidP="00470C41">
            <w:pPr>
              <w:pStyle w:val="TF-TEXTOQUADROCentralizado"/>
            </w:pPr>
          </w:p>
        </w:tc>
        <w:tc>
          <w:tcPr>
            <w:tcW w:w="284" w:type="dxa"/>
            <w:shd w:val="clear" w:color="auto" w:fill="auto"/>
          </w:tcPr>
          <w:p w14:paraId="43B9725A" w14:textId="77777777" w:rsidR="00451B94" w:rsidRPr="00416EB3" w:rsidRDefault="00451B94" w:rsidP="00470C41">
            <w:pPr>
              <w:pStyle w:val="TF-TEXTOQUADROCentralizado"/>
            </w:pPr>
          </w:p>
        </w:tc>
        <w:tc>
          <w:tcPr>
            <w:tcW w:w="284" w:type="dxa"/>
            <w:shd w:val="clear" w:color="auto" w:fill="auto"/>
          </w:tcPr>
          <w:p w14:paraId="3C64B871" w14:textId="77777777" w:rsidR="00451B94" w:rsidRPr="00416EB3" w:rsidRDefault="00451B94" w:rsidP="00470C41">
            <w:pPr>
              <w:pStyle w:val="TF-TEXTOQUADROCentralizado"/>
            </w:pPr>
          </w:p>
        </w:tc>
        <w:tc>
          <w:tcPr>
            <w:tcW w:w="284" w:type="dxa"/>
            <w:shd w:val="clear" w:color="auto" w:fill="auto"/>
          </w:tcPr>
          <w:p w14:paraId="7F04A768" w14:textId="77777777" w:rsidR="00451B94" w:rsidRPr="00416EB3" w:rsidRDefault="00451B94" w:rsidP="00470C41">
            <w:pPr>
              <w:pStyle w:val="TF-TEXTOQUADROCentralizado"/>
            </w:pPr>
          </w:p>
        </w:tc>
        <w:tc>
          <w:tcPr>
            <w:tcW w:w="284" w:type="dxa"/>
            <w:shd w:val="clear" w:color="auto" w:fill="auto"/>
          </w:tcPr>
          <w:p w14:paraId="7097313F" w14:textId="77777777" w:rsidR="00451B94" w:rsidRPr="00416EB3" w:rsidRDefault="00451B94" w:rsidP="00470C41">
            <w:pPr>
              <w:pStyle w:val="TF-TEXTOQUADROCentralizado"/>
            </w:pPr>
          </w:p>
        </w:tc>
        <w:tc>
          <w:tcPr>
            <w:tcW w:w="284" w:type="dxa"/>
            <w:shd w:val="clear" w:color="auto" w:fill="A6A6A6" w:themeFill="background1" w:themeFillShade="A6"/>
          </w:tcPr>
          <w:p w14:paraId="73493073" w14:textId="77777777" w:rsidR="00451B94" w:rsidRPr="00416EB3" w:rsidRDefault="00451B94" w:rsidP="00470C41">
            <w:pPr>
              <w:pStyle w:val="TF-TEXTOQUADROCentralizado"/>
            </w:pPr>
          </w:p>
        </w:tc>
        <w:tc>
          <w:tcPr>
            <w:tcW w:w="284" w:type="dxa"/>
            <w:shd w:val="clear" w:color="auto" w:fill="A6A6A6" w:themeFill="background1" w:themeFillShade="A6"/>
          </w:tcPr>
          <w:p w14:paraId="59D4A1A3" w14:textId="77777777" w:rsidR="00451B94" w:rsidRPr="00416EB3" w:rsidRDefault="00451B94" w:rsidP="00470C41">
            <w:pPr>
              <w:pStyle w:val="TF-TEXTOQUADROCentralizado"/>
            </w:pPr>
          </w:p>
        </w:tc>
        <w:tc>
          <w:tcPr>
            <w:tcW w:w="289" w:type="dxa"/>
            <w:shd w:val="clear" w:color="auto" w:fill="FFFFFF" w:themeFill="background1"/>
          </w:tcPr>
          <w:p w14:paraId="4D49DFC7" w14:textId="77777777" w:rsidR="00451B94" w:rsidRPr="00416EB3" w:rsidRDefault="00451B94" w:rsidP="00470C41">
            <w:pPr>
              <w:pStyle w:val="TF-TEXTOQUADROCentralizado"/>
            </w:pPr>
          </w:p>
        </w:tc>
      </w:tr>
      <w:tr w:rsidR="00DB7F03" w:rsidRPr="00416EB3" w14:paraId="3AF50432" w14:textId="77777777" w:rsidTr="00F307ED">
        <w:trPr>
          <w:jc w:val="center"/>
        </w:trPr>
        <w:tc>
          <w:tcPr>
            <w:tcW w:w="6171" w:type="dxa"/>
            <w:tcBorders>
              <w:left w:val="single" w:sz="4" w:space="0" w:color="auto"/>
            </w:tcBorders>
          </w:tcPr>
          <w:p w14:paraId="1DF3A403" w14:textId="4D6F18CE" w:rsidR="00DB7F03" w:rsidRPr="00416EB3" w:rsidRDefault="00D7487C" w:rsidP="00470C41">
            <w:pPr>
              <w:pStyle w:val="TF-TEXTOQUADRO"/>
            </w:pPr>
            <w:r w:rsidRPr="00416EB3">
              <w:t>avaliação de riscos e vulnerabilidades</w:t>
            </w:r>
          </w:p>
        </w:tc>
        <w:tc>
          <w:tcPr>
            <w:tcW w:w="273" w:type="dxa"/>
            <w:shd w:val="clear" w:color="auto" w:fill="auto"/>
          </w:tcPr>
          <w:p w14:paraId="26E7DADD" w14:textId="77777777" w:rsidR="00DB7F03" w:rsidRPr="00416EB3" w:rsidRDefault="00DB7F03" w:rsidP="00470C41">
            <w:pPr>
              <w:pStyle w:val="TF-TEXTOQUADROCentralizado"/>
            </w:pPr>
          </w:p>
        </w:tc>
        <w:tc>
          <w:tcPr>
            <w:tcW w:w="284" w:type="dxa"/>
            <w:shd w:val="clear" w:color="auto" w:fill="auto"/>
          </w:tcPr>
          <w:p w14:paraId="27C4069C" w14:textId="77777777" w:rsidR="00DB7F03" w:rsidRPr="00416EB3" w:rsidRDefault="00DB7F03" w:rsidP="00470C41">
            <w:pPr>
              <w:pStyle w:val="TF-TEXTOQUADROCentralizado"/>
            </w:pPr>
          </w:p>
        </w:tc>
        <w:tc>
          <w:tcPr>
            <w:tcW w:w="284" w:type="dxa"/>
            <w:shd w:val="clear" w:color="auto" w:fill="auto"/>
          </w:tcPr>
          <w:p w14:paraId="263E5C99" w14:textId="77777777" w:rsidR="00DB7F03" w:rsidRPr="00416EB3" w:rsidRDefault="00DB7F03" w:rsidP="00470C41">
            <w:pPr>
              <w:pStyle w:val="TF-TEXTOQUADROCentralizado"/>
            </w:pPr>
          </w:p>
        </w:tc>
        <w:tc>
          <w:tcPr>
            <w:tcW w:w="284" w:type="dxa"/>
            <w:shd w:val="clear" w:color="auto" w:fill="auto"/>
          </w:tcPr>
          <w:p w14:paraId="41732FD3" w14:textId="77777777" w:rsidR="00DB7F03" w:rsidRPr="00416EB3" w:rsidRDefault="00DB7F03" w:rsidP="00470C41">
            <w:pPr>
              <w:pStyle w:val="TF-TEXTOQUADROCentralizado"/>
            </w:pPr>
          </w:p>
        </w:tc>
        <w:tc>
          <w:tcPr>
            <w:tcW w:w="284" w:type="dxa"/>
            <w:shd w:val="clear" w:color="auto" w:fill="auto"/>
          </w:tcPr>
          <w:p w14:paraId="7AFE8E1C" w14:textId="77777777" w:rsidR="00DB7F03" w:rsidRPr="00416EB3" w:rsidRDefault="00DB7F03" w:rsidP="00470C41">
            <w:pPr>
              <w:pStyle w:val="TF-TEXTOQUADROCentralizado"/>
            </w:pPr>
          </w:p>
        </w:tc>
        <w:tc>
          <w:tcPr>
            <w:tcW w:w="284" w:type="dxa"/>
            <w:shd w:val="clear" w:color="auto" w:fill="auto"/>
          </w:tcPr>
          <w:p w14:paraId="129ECDEC" w14:textId="77777777" w:rsidR="00DB7F03" w:rsidRPr="00416EB3" w:rsidRDefault="00DB7F03" w:rsidP="00470C41">
            <w:pPr>
              <w:pStyle w:val="TF-TEXTOQUADROCentralizado"/>
            </w:pPr>
          </w:p>
        </w:tc>
        <w:tc>
          <w:tcPr>
            <w:tcW w:w="284" w:type="dxa"/>
            <w:shd w:val="clear" w:color="auto" w:fill="auto"/>
          </w:tcPr>
          <w:p w14:paraId="714E930D" w14:textId="77777777" w:rsidR="00DB7F03" w:rsidRPr="00416EB3" w:rsidRDefault="00DB7F03" w:rsidP="00470C41">
            <w:pPr>
              <w:pStyle w:val="TF-TEXTOQUADROCentralizado"/>
            </w:pPr>
          </w:p>
        </w:tc>
        <w:tc>
          <w:tcPr>
            <w:tcW w:w="284" w:type="dxa"/>
            <w:shd w:val="clear" w:color="auto" w:fill="A6A6A6" w:themeFill="background1" w:themeFillShade="A6"/>
          </w:tcPr>
          <w:p w14:paraId="6E6C3C07" w14:textId="77777777" w:rsidR="00DB7F03" w:rsidRPr="00416EB3" w:rsidRDefault="00DB7F03" w:rsidP="00470C41">
            <w:pPr>
              <w:pStyle w:val="TF-TEXTOQUADROCentralizado"/>
            </w:pPr>
          </w:p>
        </w:tc>
        <w:tc>
          <w:tcPr>
            <w:tcW w:w="284" w:type="dxa"/>
            <w:shd w:val="clear" w:color="auto" w:fill="A6A6A6" w:themeFill="background1" w:themeFillShade="A6"/>
          </w:tcPr>
          <w:p w14:paraId="4947BE5F" w14:textId="77777777" w:rsidR="00DB7F03" w:rsidRPr="00416EB3" w:rsidRDefault="00DB7F03" w:rsidP="00470C41">
            <w:pPr>
              <w:pStyle w:val="TF-TEXTOQUADROCentralizado"/>
            </w:pPr>
          </w:p>
        </w:tc>
        <w:tc>
          <w:tcPr>
            <w:tcW w:w="289" w:type="dxa"/>
            <w:shd w:val="clear" w:color="auto" w:fill="A6A6A6" w:themeFill="background1" w:themeFillShade="A6"/>
          </w:tcPr>
          <w:p w14:paraId="605F16A8" w14:textId="77777777" w:rsidR="00DB7F03" w:rsidRPr="00416EB3" w:rsidRDefault="00DB7F03" w:rsidP="00470C41">
            <w:pPr>
              <w:pStyle w:val="TF-TEXTOQUADROCentralizado"/>
            </w:pPr>
          </w:p>
        </w:tc>
      </w:tr>
      <w:tr w:rsidR="00533A82" w:rsidRPr="00416EB3" w14:paraId="5975DBA8" w14:textId="77777777" w:rsidTr="00533A82">
        <w:trPr>
          <w:jc w:val="center"/>
        </w:trPr>
        <w:tc>
          <w:tcPr>
            <w:tcW w:w="6171" w:type="dxa"/>
            <w:tcBorders>
              <w:left w:val="single" w:sz="4" w:space="0" w:color="auto"/>
            </w:tcBorders>
          </w:tcPr>
          <w:p w14:paraId="1543B1E2" w14:textId="77777777" w:rsidR="00533A82" w:rsidRPr="00416EB3" w:rsidRDefault="00533A82" w:rsidP="00992021">
            <w:pPr>
              <w:pStyle w:val="TF-TEXTOQUADRO"/>
              <w:rPr>
                <w:color w:val="000000"/>
              </w:rPr>
            </w:pPr>
            <w:r w:rsidRPr="00416EB3">
              <w:t>validação do modelo</w:t>
            </w:r>
          </w:p>
        </w:tc>
        <w:tc>
          <w:tcPr>
            <w:tcW w:w="273" w:type="dxa"/>
            <w:shd w:val="clear" w:color="auto" w:fill="auto"/>
          </w:tcPr>
          <w:p w14:paraId="610BD55C" w14:textId="77777777" w:rsidR="00533A82" w:rsidRPr="00416EB3" w:rsidRDefault="00533A82" w:rsidP="00992021">
            <w:pPr>
              <w:pStyle w:val="TF-TEXTOQUADROCentralizado"/>
            </w:pPr>
          </w:p>
        </w:tc>
        <w:tc>
          <w:tcPr>
            <w:tcW w:w="284" w:type="dxa"/>
            <w:shd w:val="clear" w:color="auto" w:fill="auto"/>
          </w:tcPr>
          <w:p w14:paraId="1E0520D9" w14:textId="77777777" w:rsidR="00533A82" w:rsidRPr="00416EB3" w:rsidRDefault="00533A82" w:rsidP="00992021">
            <w:pPr>
              <w:pStyle w:val="TF-TEXTOQUADROCentralizado"/>
            </w:pPr>
          </w:p>
        </w:tc>
        <w:tc>
          <w:tcPr>
            <w:tcW w:w="284" w:type="dxa"/>
            <w:shd w:val="clear" w:color="auto" w:fill="auto"/>
          </w:tcPr>
          <w:p w14:paraId="45C9EEB6" w14:textId="77777777" w:rsidR="00533A82" w:rsidRPr="00416EB3" w:rsidRDefault="00533A82" w:rsidP="00992021">
            <w:pPr>
              <w:pStyle w:val="TF-TEXTOQUADROCentralizado"/>
            </w:pPr>
          </w:p>
        </w:tc>
        <w:tc>
          <w:tcPr>
            <w:tcW w:w="284" w:type="dxa"/>
            <w:shd w:val="clear" w:color="auto" w:fill="auto"/>
          </w:tcPr>
          <w:p w14:paraId="6ED799B3" w14:textId="77777777" w:rsidR="00533A82" w:rsidRPr="00416EB3" w:rsidRDefault="00533A82" w:rsidP="00992021">
            <w:pPr>
              <w:pStyle w:val="TF-TEXTOQUADROCentralizado"/>
            </w:pPr>
          </w:p>
        </w:tc>
        <w:tc>
          <w:tcPr>
            <w:tcW w:w="284" w:type="dxa"/>
            <w:shd w:val="clear" w:color="auto" w:fill="auto"/>
          </w:tcPr>
          <w:p w14:paraId="60306335" w14:textId="77777777" w:rsidR="00533A82" w:rsidRPr="00416EB3" w:rsidRDefault="00533A82" w:rsidP="00992021">
            <w:pPr>
              <w:pStyle w:val="TF-TEXTOQUADROCentralizado"/>
            </w:pPr>
          </w:p>
        </w:tc>
        <w:tc>
          <w:tcPr>
            <w:tcW w:w="284" w:type="dxa"/>
            <w:shd w:val="clear" w:color="auto" w:fill="A6A6A6" w:themeFill="background1" w:themeFillShade="A6"/>
          </w:tcPr>
          <w:p w14:paraId="3B5AD9C5" w14:textId="77777777" w:rsidR="00533A82" w:rsidRPr="00416EB3" w:rsidRDefault="00533A82" w:rsidP="00992021">
            <w:pPr>
              <w:pStyle w:val="TF-TEXTOQUADROCentralizado"/>
            </w:pPr>
          </w:p>
        </w:tc>
        <w:tc>
          <w:tcPr>
            <w:tcW w:w="284" w:type="dxa"/>
            <w:shd w:val="clear" w:color="auto" w:fill="A6A6A6" w:themeFill="background1" w:themeFillShade="A6"/>
          </w:tcPr>
          <w:p w14:paraId="27613B87" w14:textId="77777777" w:rsidR="00533A82" w:rsidRPr="00416EB3" w:rsidRDefault="00533A82" w:rsidP="00992021">
            <w:pPr>
              <w:pStyle w:val="TF-TEXTOQUADROCentralizado"/>
            </w:pPr>
          </w:p>
        </w:tc>
        <w:tc>
          <w:tcPr>
            <w:tcW w:w="284" w:type="dxa"/>
            <w:shd w:val="clear" w:color="auto" w:fill="A6A6A6" w:themeFill="background1" w:themeFillShade="A6"/>
          </w:tcPr>
          <w:p w14:paraId="58355F2A" w14:textId="77777777" w:rsidR="00533A82" w:rsidRPr="00416EB3" w:rsidRDefault="00533A82" w:rsidP="00992021">
            <w:pPr>
              <w:pStyle w:val="TF-TEXTOQUADROCentralizado"/>
            </w:pPr>
          </w:p>
        </w:tc>
        <w:tc>
          <w:tcPr>
            <w:tcW w:w="284" w:type="dxa"/>
            <w:shd w:val="clear" w:color="auto" w:fill="A6A6A6" w:themeFill="background1" w:themeFillShade="A6"/>
          </w:tcPr>
          <w:p w14:paraId="1290C625" w14:textId="77777777" w:rsidR="00533A82" w:rsidRPr="00416EB3" w:rsidRDefault="00533A82" w:rsidP="00992021">
            <w:pPr>
              <w:pStyle w:val="TF-TEXTOQUADROCentralizado"/>
            </w:pPr>
          </w:p>
        </w:tc>
        <w:tc>
          <w:tcPr>
            <w:tcW w:w="289" w:type="dxa"/>
            <w:shd w:val="clear" w:color="auto" w:fill="A6A6A6" w:themeFill="background1" w:themeFillShade="A6"/>
          </w:tcPr>
          <w:p w14:paraId="570E44E5" w14:textId="77777777" w:rsidR="00533A82" w:rsidRPr="00416EB3" w:rsidRDefault="00533A82" w:rsidP="00992021">
            <w:pPr>
              <w:pStyle w:val="TF-TEXTOQUADROCentralizado"/>
            </w:pPr>
          </w:p>
        </w:tc>
      </w:tr>
    </w:tbl>
    <w:p w14:paraId="68B4DD69" w14:textId="77777777" w:rsidR="00FC4A9F" w:rsidRDefault="00FC4A9F" w:rsidP="00A74B62">
      <w:pPr>
        <w:pStyle w:val="TF-FONTE"/>
      </w:pPr>
      <w:r w:rsidRPr="00416EB3">
        <w:t>Fonte: elaborado pelo autor.</w:t>
      </w:r>
    </w:p>
    <w:p w14:paraId="7D9EEAE5" w14:textId="77777777" w:rsidR="00A307C7" w:rsidRPr="007A1883" w:rsidRDefault="0037046F" w:rsidP="00424AD5">
      <w:pPr>
        <w:pStyle w:val="Ttulo1"/>
      </w:pPr>
      <w:r>
        <w:t>REVISÃO BIBLIOGRÁFICA</w:t>
      </w:r>
    </w:p>
    <w:p w14:paraId="37023CDD" w14:textId="77777777" w:rsidR="008D51F8" w:rsidRDefault="00E079C7" w:rsidP="008D51F8">
      <w:pPr>
        <w:pStyle w:val="TF-TEXTO"/>
      </w:pPr>
      <w:r w:rsidRPr="00311E07">
        <w:t xml:space="preserve">Nesta seção serão abordados brevemente os principais assuntos que fundamentarão o estudo a ser realizado: </w:t>
      </w:r>
      <w:r w:rsidR="00AC1CA1" w:rsidRPr="00311E07">
        <w:t>d</w:t>
      </w:r>
      <w:r w:rsidR="007A60F6" w:rsidRPr="00311E07">
        <w:t xml:space="preserve">esastres </w:t>
      </w:r>
      <w:r w:rsidRPr="00311E07">
        <w:t xml:space="preserve">e </w:t>
      </w:r>
      <w:r w:rsidR="007A60F6" w:rsidRPr="00311E07">
        <w:t xml:space="preserve">Modelagem baseada </w:t>
      </w:r>
      <w:r w:rsidR="00AC1CA1" w:rsidRPr="00311E07">
        <w:t>a</w:t>
      </w:r>
      <w:r w:rsidR="007A60F6" w:rsidRPr="00311E07">
        <w:t xml:space="preserve"> agentes</w:t>
      </w:r>
      <w:r w:rsidRPr="00311E07">
        <w:t>.</w:t>
      </w:r>
      <w:r w:rsidR="00017F5D">
        <w:t xml:space="preserve"> </w:t>
      </w:r>
    </w:p>
    <w:p w14:paraId="2FBEC97B" w14:textId="37E6ED8A" w:rsidR="008D51F8" w:rsidRDefault="00017F5D" w:rsidP="008D51F8">
      <w:pPr>
        <w:pStyle w:val="TF-TEXTO"/>
      </w:pPr>
      <w:r w:rsidRPr="002055D5">
        <w:tab/>
        <w:t>Os desastres naturais constituem impactos negativos causad</w:t>
      </w:r>
      <w:r w:rsidR="00123675">
        <w:t>o</w:t>
      </w:r>
      <w:r w:rsidRPr="002055D5">
        <w:t>s pela interação de fatores naturais e sociais. Esses impactos incluem eventos como, por exemplo, terremotos, tsunamis, furacões, tornados, enchentes, deslizamentos de terra, erupções vulcânicas entre outros</w:t>
      </w:r>
      <w:r w:rsidR="00BD1A06" w:rsidRPr="002055D5">
        <w:t xml:space="preserve"> (Alexander, 1995)</w:t>
      </w:r>
      <w:r w:rsidRPr="002055D5">
        <w:t>.</w:t>
      </w:r>
      <w:r w:rsidR="00BD1A06" w:rsidRPr="002055D5">
        <w:t xml:space="preserve"> A intensidade dos impactos não depende somente das características do evento, mas também da capacidade de resposta da comunidade</w:t>
      </w:r>
      <w:r w:rsidR="001C43B1" w:rsidRPr="002055D5">
        <w:t xml:space="preserve"> (Perry</w:t>
      </w:r>
      <w:r w:rsidR="00D06EF2">
        <w:t>;</w:t>
      </w:r>
      <w:r w:rsidR="001C43B1" w:rsidRPr="002055D5">
        <w:t xml:space="preserve"> </w:t>
      </w:r>
      <w:proofErr w:type="spellStart"/>
      <w:r w:rsidR="001C43B1" w:rsidRPr="002055D5">
        <w:t>Quarantelli</w:t>
      </w:r>
      <w:proofErr w:type="spellEnd"/>
      <w:r w:rsidR="001C43B1" w:rsidRPr="002055D5">
        <w:t>, 2005)</w:t>
      </w:r>
      <w:r w:rsidR="00BD1A06" w:rsidRPr="002055D5">
        <w:t xml:space="preserve">. </w:t>
      </w:r>
      <w:r w:rsidR="001C43B1" w:rsidRPr="002055D5">
        <w:t xml:space="preserve">Em termos políticos </w:t>
      </w:r>
      <w:r w:rsidR="006F46BC">
        <w:t xml:space="preserve">representam, ao mesmo tempo, </w:t>
      </w:r>
      <w:r w:rsidR="001C43B1" w:rsidRPr="002055D5">
        <w:t>uma ameaça, na medida em que representam um risco para as pessoas; mas também uma oportunidade</w:t>
      </w:r>
      <w:r w:rsidR="006F46BC">
        <w:t xml:space="preserve">, pois permitem </w:t>
      </w:r>
      <w:r w:rsidR="001C43B1" w:rsidRPr="002055D5">
        <w:t>redefinir o padrão de desenvolvimento local</w:t>
      </w:r>
      <w:r w:rsidR="006F46BC">
        <w:t xml:space="preserve">. Já </w:t>
      </w:r>
      <w:r w:rsidR="001C43B1" w:rsidRPr="002055D5">
        <w:t>em termos teóricos pode</w:t>
      </w:r>
      <w:r w:rsidR="006F46BC">
        <w:t>m ser abordados</w:t>
      </w:r>
      <w:r w:rsidR="001C43B1" w:rsidRPr="002055D5">
        <w:t xml:space="preserve"> partindo da análise do agente deflagrador do evento, </w:t>
      </w:r>
      <w:r w:rsidR="003564E3" w:rsidRPr="002055D5">
        <w:t>ou</w:t>
      </w:r>
      <w:r w:rsidR="006F46BC">
        <w:t>, inversamente,</w:t>
      </w:r>
      <w:r w:rsidR="003564E3" w:rsidRPr="002055D5">
        <w:t xml:space="preserve"> pode</w:t>
      </w:r>
      <w:r w:rsidR="006F46BC">
        <w:t>-se</w:t>
      </w:r>
      <w:r w:rsidR="003564E3" w:rsidRPr="002055D5">
        <w:t xml:space="preserve"> abordar os desastres naturais a partir da capacidade de resposta da comunidade.</w:t>
      </w:r>
      <w:r w:rsidR="001C43B1" w:rsidRPr="002055D5">
        <w:t xml:space="preserve"> </w:t>
      </w:r>
      <w:r w:rsidR="002055D5">
        <w:t xml:space="preserve">Este processo envolve a consideração, </w:t>
      </w:r>
      <w:r w:rsidR="006F46BC">
        <w:t>simultaneamente</w:t>
      </w:r>
      <w:r w:rsidR="002055D5">
        <w:t xml:space="preserve">, </w:t>
      </w:r>
      <w:r w:rsidR="00123675">
        <w:t>d</w:t>
      </w:r>
      <w:r w:rsidR="002055D5">
        <w:t xml:space="preserve">a adequação das formas </w:t>
      </w:r>
      <w:r w:rsidR="00123675">
        <w:t xml:space="preserve">cognitivas </w:t>
      </w:r>
      <w:r w:rsidR="002055D5">
        <w:t xml:space="preserve">de caracterização do fenômeno (problema), como </w:t>
      </w:r>
      <w:r w:rsidR="006F46BC">
        <w:t>d</w:t>
      </w:r>
      <w:r w:rsidR="002055D5">
        <w:t xml:space="preserve">a consistência </w:t>
      </w:r>
      <w:r w:rsidR="00123675">
        <w:t xml:space="preserve">política </w:t>
      </w:r>
      <w:r w:rsidR="002055D5">
        <w:t xml:space="preserve">das respostas (solução). Isto acontece porque os </w:t>
      </w:r>
      <w:r w:rsidR="002055D5" w:rsidRPr="002055D5">
        <w:t xml:space="preserve">desastres naturais </w:t>
      </w:r>
      <w:r w:rsidR="002055D5">
        <w:t xml:space="preserve">são desencadeados por </w:t>
      </w:r>
      <w:r w:rsidR="002055D5" w:rsidRPr="002055D5">
        <w:t>uma complexa teia de causas e efeitos que desafiam as</w:t>
      </w:r>
      <w:r w:rsidR="002055D5">
        <w:t xml:space="preserve"> caracterizações </w:t>
      </w:r>
      <w:r w:rsidR="002055D5" w:rsidRPr="002055D5">
        <w:t>políticas e técnicas</w:t>
      </w:r>
      <w:r w:rsidR="002055D5">
        <w:t xml:space="preserve"> convencionais</w:t>
      </w:r>
      <w:r w:rsidR="002055D5" w:rsidRPr="002055D5">
        <w:t>.</w:t>
      </w:r>
      <w:r w:rsidR="008D51F8">
        <w:t xml:space="preserve"> </w:t>
      </w:r>
    </w:p>
    <w:p w14:paraId="4744CF10" w14:textId="77777777" w:rsidR="00C87342" w:rsidRDefault="00BD1A06" w:rsidP="00C87342">
      <w:pPr>
        <w:pStyle w:val="TF-TEXTO"/>
      </w:pPr>
      <w:r w:rsidRPr="002055D5">
        <w:tab/>
      </w:r>
      <w:r w:rsidR="001C43B1" w:rsidRPr="002055D5">
        <w:t>Por isto, a</w:t>
      </w:r>
      <w:r w:rsidRPr="002055D5">
        <w:t xml:space="preserve"> estudo dos desastres naturais constitui uma área de pesquisa multidisciplinar. Afinal, envolvem disciplinas como geologia, meteorologia, hidrologia e ciências ambientais, mas também a sociologia, a economia e a ciências política. </w:t>
      </w:r>
      <w:r w:rsidR="006F46BC">
        <w:t xml:space="preserve">Nesse sentido, </w:t>
      </w:r>
      <w:r w:rsidRPr="002055D5">
        <w:t xml:space="preserve">o entendimento e gestão dos desastres envolve tanto o conhecimento das características do agente físico desencadeador, quanto a capacidade de organização social da comunidade impactada. </w:t>
      </w:r>
      <w:r w:rsidR="006F46BC">
        <w:t>Afinal,</w:t>
      </w:r>
      <w:r w:rsidRPr="002055D5">
        <w:t xml:space="preserve"> um evento de mesma intensidade pode causar impactos distintos em diferentes comunidades. </w:t>
      </w:r>
      <w:r w:rsidR="002055D5">
        <w:t xml:space="preserve">Consequentemente, a </w:t>
      </w:r>
      <w:r w:rsidR="002055D5" w:rsidRPr="002055D5">
        <w:t xml:space="preserve">abordagem </w:t>
      </w:r>
      <w:r w:rsidR="002055D5">
        <w:t>pressupõe, por um lado, a renúncia da</w:t>
      </w:r>
      <w:r w:rsidR="00505DBA">
        <w:t>s</w:t>
      </w:r>
      <w:r w:rsidR="002055D5">
        <w:t xml:space="preserve"> análises lineares; e, por outro, </w:t>
      </w:r>
      <w:r w:rsidR="002055D5" w:rsidRPr="002055D5">
        <w:t>uma análise mais completa e integrada, não apenas das causas, mas também das consequências.</w:t>
      </w:r>
      <w:r w:rsidR="002055D5">
        <w:t xml:space="preserve"> </w:t>
      </w:r>
      <w:r w:rsidR="003564E3" w:rsidRPr="002055D5">
        <w:t xml:space="preserve">Com o avanço da capacidade de modelagem e das tecnologias de simulação, </w:t>
      </w:r>
      <w:r w:rsidR="00123675">
        <w:t>foi</w:t>
      </w:r>
      <w:r w:rsidR="003564E3" w:rsidRPr="002055D5">
        <w:t xml:space="preserve"> possível melhorar a compreensão e representação dos desastres naturais, permitindo uma preparação e resposta mais eficazes. Considerando estes fatores, portanto, em termos analíticos os desastres naturais podem ser descritos conceitualmente como efeito emergente dos padrões de interação que se estabelecem entre a dinâmica de organização social e o ambiente físico</w:t>
      </w:r>
      <w:r w:rsidR="00386F2A">
        <w:t xml:space="preserve"> (</w:t>
      </w:r>
      <w:proofErr w:type="spellStart"/>
      <w:r w:rsidR="00ED2420">
        <w:t>Peek</w:t>
      </w:r>
      <w:proofErr w:type="spellEnd"/>
      <w:r w:rsidR="00CC287D">
        <w:t>;</w:t>
      </w:r>
      <w:r w:rsidR="00ED2420">
        <w:t xml:space="preserve"> </w:t>
      </w:r>
      <w:proofErr w:type="spellStart"/>
      <w:r w:rsidR="00ED2420">
        <w:t>Watchtendorf</w:t>
      </w:r>
      <w:proofErr w:type="spellEnd"/>
      <w:r w:rsidR="00CC287D">
        <w:t>;</w:t>
      </w:r>
      <w:r w:rsidR="00ED2420">
        <w:t xml:space="preserve"> Meyer, 2021</w:t>
      </w:r>
      <w:r w:rsidR="00386F2A">
        <w:t>)</w:t>
      </w:r>
      <w:r w:rsidR="003564E3" w:rsidRPr="002055D5">
        <w:t>.</w:t>
      </w:r>
    </w:p>
    <w:p w14:paraId="05D10E40" w14:textId="35C869E3" w:rsidR="003527A3" w:rsidRDefault="00123675" w:rsidP="00C87342">
      <w:pPr>
        <w:pStyle w:val="TF-TEXTO"/>
      </w:pPr>
      <w:r w:rsidRPr="00123675">
        <w:t>Este nível de detalhamento</w:t>
      </w:r>
      <w:r w:rsidR="00A937BC">
        <w:t xml:space="preserve"> multidimensional </w:t>
      </w:r>
      <w:r w:rsidRPr="00123675">
        <w:t xml:space="preserve">é particularmente </w:t>
      </w:r>
      <w:r>
        <w:t>difícil de ser entendi</w:t>
      </w:r>
      <w:r w:rsidR="00A937BC">
        <w:t>d</w:t>
      </w:r>
      <w:r>
        <w:t>o</w:t>
      </w:r>
      <w:r w:rsidRPr="00123675">
        <w:t xml:space="preserve"> </w:t>
      </w:r>
      <w:r w:rsidR="00A937BC">
        <w:t xml:space="preserve">através das estratégias </w:t>
      </w:r>
      <w:r w:rsidR="006F46BC">
        <w:t xml:space="preserve">disciplinares </w:t>
      </w:r>
      <w:r w:rsidR="00A937BC">
        <w:t>convencionais</w:t>
      </w:r>
      <w:r w:rsidR="006F46BC">
        <w:t xml:space="preserve"> de representação</w:t>
      </w:r>
      <w:r w:rsidR="00A937BC">
        <w:t>. As decisões</w:t>
      </w:r>
      <w:r w:rsidRPr="00123675">
        <w:t xml:space="preserve"> locais dos agentes podem </w:t>
      </w:r>
      <w:r w:rsidR="00A937BC">
        <w:t xml:space="preserve">desencadear </w:t>
      </w:r>
      <w:r w:rsidRPr="00123675">
        <w:t xml:space="preserve">a emergência de comportamentos complexos </w:t>
      </w:r>
      <w:r w:rsidR="006F46BC">
        <w:t xml:space="preserve">não previstos </w:t>
      </w:r>
      <w:r w:rsidRPr="00123675">
        <w:t>em nível de sistema.</w:t>
      </w:r>
      <w:r>
        <w:t xml:space="preserve"> </w:t>
      </w:r>
      <w:r w:rsidR="00A937BC">
        <w:t>Neste sentido, o</w:t>
      </w:r>
      <w:r w:rsidR="003527A3" w:rsidRPr="00123675">
        <w:t xml:space="preserve"> objetivo principal de uma simulação visa estudar o comportamento de um sistema em condições controladas, permitindo explorar hipóteses, prever resultados, analisar potenciais impactos de alterações no sistema, e testar soluções para problemas complexos sem recorrer ao sistema real. Em termos analíticos costumam ser diferenciadas em duas grandes classes de modelos: a) Simulações Baseadas em Equações: metodologia de modelagem que utiliza equações matemáticas para representar as relações dinâmicas entre os componentes de um sistema; b) Simulações Baseadas em Computador: utiliza computadores para modelar e analisar o comportamento de sistemas complexos </w:t>
      </w:r>
      <w:r w:rsidR="003527A3" w:rsidRPr="00123675">
        <w:lastRenderedPageBreak/>
        <w:t>ao longo do tempo. Considerando as Simulações Baseadas em computador, duas estratégias se destacam:</w:t>
      </w:r>
      <w:r w:rsidR="001B561A" w:rsidRPr="00123675">
        <w:t xml:space="preserve"> </w:t>
      </w:r>
      <w:proofErr w:type="spellStart"/>
      <w:r w:rsidR="001B561A" w:rsidRPr="00A937BC">
        <w:rPr>
          <w:i/>
          <w:iCs/>
        </w:rPr>
        <w:t>Multi-Agent</w:t>
      </w:r>
      <w:proofErr w:type="spellEnd"/>
      <w:r w:rsidR="001B561A" w:rsidRPr="00A937BC">
        <w:rPr>
          <w:i/>
          <w:iCs/>
        </w:rPr>
        <w:t xml:space="preserve"> </w:t>
      </w:r>
      <w:proofErr w:type="spellStart"/>
      <w:r w:rsidR="001B561A" w:rsidRPr="00A937BC">
        <w:rPr>
          <w:i/>
          <w:iCs/>
        </w:rPr>
        <w:t>Sistems</w:t>
      </w:r>
      <w:proofErr w:type="spellEnd"/>
      <w:r w:rsidR="001B561A" w:rsidRPr="00123675">
        <w:t xml:space="preserve"> (MAS) e </w:t>
      </w:r>
      <w:r w:rsidR="001B561A" w:rsidRPr="00A937BC">
        <w:rPr>
          <w:i/>
          <w:iCs/>
        </w:rPr>
        <w:t>Agent-</w:t>
      </w:r>
      <w:proofErr w:type="spellStart"/>
      <w:r w:rsidR="001B561A" w:rsidRPr="00A937BC">
        <w:rPr>
          <w:i/>
          <w:iCs/>
        </w:rPr>
        <w:t>Based</w:t>
      </w:r>
      <w:proofErr w:type="spellEnd"/>
      <w:r w:rsidR="001B561A" w:rsidRPr="00A937BC">
        <w:rPr>
          <w:i/>
          <w:iCs/>
        </w:rPr>
        <w:t xml:space="preserve"> Model</w:t>
      </w:r>
      <w:r w:rsidR="001B561A" w:rsidRPr="00123675">
        <w:t xml:space="preserve"> (ABM).</w:t>
      </w:r>
    </w:p>
    <w:p w14:paraId="69CB1AF4" w14:textId="0CD02F70" w:rsidR="003527A3" w:rsidRPr="00311E07" w:rsidRDefault="00F21FCA" w:rsidP="00123675">
      <w:pPr>
        <w:pStyle w:val="TF-TEXTO"/>
      </w:pPr>
      <w:r w:rsidRPr="00311E07">
        <w:t>Segundo Mahmoud (2020)</w:t>
      </w:r>
      <w:r w:rsidR="00A411AE" w:rsidRPr="00311E07">
        <w:t>,</w:t>
      </w:r>
      <w:r w:rsidRPr="00311E07">
        <w:t xml:space="preserve"> </w:t>
      </w:r>
      <w:proofErr w:type="gramStart"/>
      <w:r w:rsidRPr="00311E07">
        <w:t>o</w:t>
      </w:r>
      <w:proofErr w:type="gramEnd"/>
      <w:r w:rsidRPr="00311E07">
        <w:t xml:space="preserve"> </w:t>
      </w:r>
      <w:r w:rsidR="003527A3" w:rsidRPr="00311E07">
        <w:t xml:space="preserve">MAS </w:t>
      </w:r>
      <w:r w:rsidR="00A411AE" w:rsidRPr="00311E07">
        <w:t xml:space="preserve">é representado por um </w:t>
      </w:r>
      <w:r w:rsidR="003527A3" w:rsidRPr="00311E07">
        <w:t xml:space="preserve">conjunto de agentes autônomos que interagem entre si para resolver problemas. Os agentes </w:t>
      </w:r>
      <w:r w:rsidR="00A411AE" w:rsidRPr="00311E07">
        <w:t>de</w:t>
      </w:r>
      <w:r w:rsidR="003527A3" w:rsidRPr="00311E07">
        <w:t xml:space="preserve"> </w:t>
      </w:r>
      <w:proofErr w:type="gramStart"/>
      <w:r w:rsidR="003527A3" w:rsidRPr="00311E07">
        <w:t>um</w:t>
      </w:r>
      <w:proofErr w:type="gramEnd"/>
      <w:r w:rsidR="003527A3" w:rsidRPr="00311E07">
        <w:t xml:space="preserve"> MAS possuem características como autonomia, capacidade de comunicação, cooperação, coordenação e, em alguns casos, negociação uns com os outros ou com humanos (Mahmoud, 2020). Essas características permitem que os agentes tomem decisões independentes e realizem tarefas em ambientes dinâmicos e, muitas vezes, incertos. Por isto, tem sido aplicado a vários domínios como, por exemplo, robótica, simulação social e econômica, gerenciamento de tráfico e logística, jogos e entretenimento, negociação automatizada, entre outros. Sua modelização e implementação, contudo, implicam desafios de coordenação e cooperação eficazes entre agentes, o gerenciamento de conflitos, além de questões relacionadas à segurança e privacidade nas interações. Este processo envolve:</w:t>
      </w:r>
      <w:r w:rsidR="00A411AE" w:rsidRPr="00311E07">
        <w:t xml:space="preserve"> (i) d</w:t>
      </w:r>
      <w:r w:rsidR="003527A3" w:rsidRPr="00311E07">
        <w:t>efinição dos agentes e do ambiente para determinação de qual é padrão de interação;</w:t>
      </w:r>
      <w:r w:rsidR="00A411AE" w:rsidRPr="00311E07">
        <w:t xml:space="preserve"> (</w:t>
      </w:r>
      <w:proofErr w:type="spellStart"/>
      <w:r w:rsidR="00A411AE" w:rsidRPr="00311E07">
        <w:t>ii</w:t>
      </w:r>
      <w:proofErr w:type="spellEnd"/>
      <w:r w:rsidR="003527A3" w:rsidRPr="00311E07">
        <w:t xml:space="preserve">) </w:t>
      </w:r>
      <w:r w:rsidR="00A411AE" w:rsidRPr="00311E07">
        <w:t>e</w:t>
      </w:r>
      <w:r w:rsidR="003527A3" w:rsidRPr="00311E07">
        <w:t>specificação das interações e comunicações entre os agentes em termos sintáticos, semânticos pragmáticos;</w:t>
      </w:r>
      <w:r w:rsidR="00A411AE" w:rsidRPr="00311E07">
        <w:t xml:space="preserve"> (</w:t>
      </w:r>
      <w:proofErr w:type="spellStart"/>
      <w:r w:rsidR="00A411AE" w:rsidRPr="00311E07">
        <w:t>iii</w:t>
      </w:r>
      <w:proofErr w:type="spellEnd"/>
      <w:r w:rsidR="00A411AE" w:rsidRPr="00311E07">
        <w:t>) i</w:t>
      </w:r>
      <w:r w:rsidR="003527A3" w:rsidRPr="00311E07">
        <w:t>mplementação da simulação do algoritmo de percepção, decisão, comunicação e ação.</w:t>
      </w:r>
    </w:p>
    <w:p w14:paraId="735F2130" w14:textId="314F6672" w:rsidR="003527A3" w:rsidRPr="00AB4B3F" w:rsidRDefault="000158A0" w:rsidP="00AB4B3F">
      <w:pPr>
        <w:pStyle w:val="TF-TEXTO"/>
      </w:pPr>
      <w:r w:rsidRPr="00311E07">
        <w:t xml:space="preserve">De acordo com </w:t>
      </w:r>
      <w:bookmarkStart w:id="63" w:name="OLE_LINK3"/>
      <w:bookmarkStart w:id="64" w:name="OLE_LINK4"/>
      <w:proofErr w:type="spellStart"/>
      <w:r w:rsidRPr="00311E07">
        <w:t>Wilenski</w:t>
      </w:r>
      <w:proofErr w:type="spellEnd"/>
      <w:r w:rsidRPr="00311E07">
        <w:t xml:space="preserve"> e Rand (20</w:t>
      </w:r>
      <w:r w:rsidR="003564E3">
        <w:t>1</w:t>
      </w:r>
      <w:r w:rsidRPr="00311E07">
        <w:t>5</w:t>
      </w:r>
      <w:bookmarkEnd w:id="63"/>
      <w:bookmarkEnd w:id="64"/>
      <w:r w:rsidRPr="00311E07">
        <w:t>)</w:t>
      </w:r>
      <w:r w:rsidR="00761368">
        <w:t>,</w:t>
      </w:r>
      <w:r w:rsidRPr="00311E07">
        <w:t xml:space="preserve"> o</w:t>
      </w:r>
      <w:r w:rsidR="008A011D">
        <w:t xml:space="preserve"> </w:t>
      </w:r>
      <w:r w:rsidR="003527A3" w:rsidRPr="00311E07">
        <w:t>ABM constitui uma forma de modelagem computacional em que um fenômeno</w:t>
      </w:r>
      <w:r w:rsidR="008A011D">
        <w:t xml:space="preserve"> ou acontecimento</w:t>
      </w:r>
      <w:r w:rsidR="003527A3" w:rsidRPr="00311E07">
        <w:t xml:space="preserve"> é modelado em termos de agentes e suas interações. Modelos baseados em agentes simulam as operações e interações de vários agentes com sistema de nível macro focalizando o comportamento emergente dessas interações individuais. Cada agente representa uma entidade com comportamentos, estratégias, e objetivos próprios, operando dentro de um ambiente definido. O comportamento do agente é determinado por regras de interação entre si e com o meio ambiente</w:t>
      </w:r>
      <w:r w:rsidR="008A011D">
        <w:t xml:space="preserve"> e possui duas estratégias principais a) Top-</w:t>
      </w:r>
      <w:proofErr w:type="spellStart"/>
      <w:r w:rsidR="008A011D">
        <w:t>down</w:t>
      </w:r>
      <w:proofErr w:type="spellEnd"/>
      <w:r w:rsidR="008A011D">
        <w:t xml:space="preserve"> (do agregado ao individual); b) </w:t>
      </w:r>
      <w:proofErr w:type="spellStart"/>
      <w:r w:rsidR="008A011D">
        <w:t>Bottom-up</w:t>
      </w:r>
      <w:proofErr w:type="spellEnd"/>
      <w:r w:rsidR="008A011D">
        <w:t xml:space="preserve"> (do individual ao agregado)</w:t>
      </w:r>
      <w:r w:rsidR="003527A3" w:rsidRPr="00311E07">
        <w:t xml:space="preserve">. Mais precisamente, o ABM é utilizado para simular ações e interações de agentes autônomos (indivíduos ou coletividades). Em termos operacionais um ABM fundamenta-se em três etapas principais: </w:t>
      </w:r>
      <w:r w:rsidRPr="00311E07">
        <w:t>(i) c</w:t>
      </w:r>
      <w:r w:rsidR="003527A3" w:rsidRPr="00311E07">
        <w:t>ria-se um conjunto de agentes, define seu comportamento e explora-se os Padrões Emergentes;</w:t>
      </w:r>
      <w:r w:rsidRPr="00311E07">
        <w:t xml:space="preserve"> (</w:t>
      </w:r>
      <w:proofErr w:type="spellStart"/>
      <w:r w:rsidRPr="00311E07">
        <w:t>ii</w:t>
      </w:r>
      <w:proofErr w:type="spellEnd"/>
      <w:r w:rsidRPr="00311E07">
        <w:t>) o</w:t>
      </w:r>
      <w:r w:rsidR="003527A3" w:rsidRPr="00311E07">
        <w:t>bservam-se Semelhanças/Diferenças entre os Padrões Emergentes e fenômenos no mundo;</w:t>
      </w:r>
      <w:r w:rsidRPr="00311E07">
        <w:t xml:space="preserve"> (</w:t>
      </w:r>
      <w:proofErr w:type="spellStart"/>
      <w:r w:rsidRPr="00311E07">
        <w:t>iii</w:t>
      </w:r>
      <w:proofErr w:type="spellEnd"/>
      <w:r w:rsidRPr="00311E07">
        <w:t>) r</w:t>
      </w:r>
      <w:r w:rsidR="003527A3" w:rsidRPr="00311E07">
        <w:t>efina-se do modelo na direção dos fenômenos criando uma validação do Modelo Explicativo.</w:t>
      </w:r>
    </w:p>
    <w:p w14:paraId="728C603E" w14:textId="7BFF8C13" w:rsidR="00CD1E6D" w:rsidRDefault="00524E2C" w:rsidP="00AB4B3F">
      <w:pPr>
        <w:pStyle w:val="TF-TEXTO"/>
      </w:pPr>
      <w:r w:rsidRPr="00AB4B3F">
        <w:t>Embora as simulações desempenham um papel essencial na compreensão do processo de gestão dos desastres a</w:t>
      </w:r>
      <w:r w:rsidR="003527A3" w:rsidRPr="00AB4B3F">
        <w:t xml:space="preserve"> implementação de cenários de desastres naturais com base em agentes constitui uma tarefa difícil.</w:t>
      </w:r>
      <w:r w:rsidRPr="00AB4B3F">
        <w:t xml:space="preserve"> Isto é particularmente válido no caso de desastres recorrentes, onde o aprendizado e o conhecimento acumulado desempenham um papel decisivo.</w:t>
      </w:r>
      <w:r w:rsidR="003527A3" w:rsidRPr="00AB4B3F">
        <w:t xml:space="preserve"> </w:t>
      </w:r>
      <w:r w:rsidRPr="00AB4B3F">
        <w:t>Simulações de enchentes com respostas físicas e sociais realistas são possíveis com modelagem e simulações baseadas em agentes. Por</w:t>
      </w:r>
      <w:r w:rsidR="003527A3" w:rsidRPr="00AB4B3F">
        <w:t xml:space="preserve"> isso, neste estudo adotamos ABM pois esta estratégia de modelagem permite simular o comportamento dos agentes e estudar contextos complexos com maior simplicidade. </w:t>
      </w:r>
      <w:proofErr w:type="spellStart"/>
      <w:r w:rsidRPr="00AB4B3F">
        <w:t>ABMs</w:t>
      </w:r>
      <w:proofErr w:type="spellEnd"/>
      <w:r w:rsidRPr="00AB4B3F">
        <w:t xml:space="preserve"> têm sido amplamente utilizados na simulação de evacuações de emergência. </w:t>
      </w:r>
      <w:r w:rsidR="003527A3" w:rsidRPr="00AB4B3F">
        <w:t>Considerando a modelagem e simulação por meio de ABM um dos principais desafios da pesquisa na área é selecionar a estratégia adequada de implementação.</w:t>
      </w:r>
      <w:r w:rsidRPr="00AB4B3F">
        <w:t xml:space="preserve"> </w:t>
      </w:r>
      <w:r w:rsidR="003527A3" w:rsidRPr="00AB4B3F">
        <w:t>No contexto de simulação existem três estratégias principais: 1) desenvolver a própria ferramenta de simulação; 2) recorrer a uma linguagem de uso geral e implementar</w:t>
      </w:r>
      <w:r w:rsidR="003527A3" w:rsidRPr="00524E2C">
        <w:t xml:space="preserve"> os recursos necessários; 3) adotar os recursos e bibliotecas de uma ferramenta pronta</w:t>
      </w:r>
      <w:r w:rsidR="001B561A" w:rsidRPr="00524E2C">
        <w:t>.</w:t>
      </w:r>
    </w:p>
    <w:p w14:paraId="2D51A1DC" w14:textId="6DFE7710" w:rsidR="008D51F8" w:rsidRPr="002F5330" w:rsidRDefault="008D51F8" w:rsidP="008D51F8">
      <w:pPr>
        <w:jc w:val="both"/>
        <w:rPr>
          <w:sz w:val="20"/>
          <w:szCs w:val="20"/>
        </w:rPr>
      </w:pPr>
      <w:r>
        <w:rPr>
          <w:sz w:val="20"/>
          <w:szCs w:val="20"/>
        </w:rPr>
        <w:tab/>
      </w:r>
      <w:r w:rsidRPr="002F5330">
        <w:rPr>
          <w:sz w:val="20"/>
          <w:szCs w:val="20"/>
        </w:rPr>
        <w:t>Para simulação do ABM</w:t>
      </w:r>
      <w:r w:rsidR="00460608">
        <w:rPr>
          <w:sz w:val="20"/>
          <w:szCs w:val="20"/>
        </w:rPr>
        <w:t xml:space="preserve">, segundo Gama (2024), </w:t>
      </w:r>
      <w:r w:rsidRPr="002F5330">
        <w:rPr>
          <w:sz w:val="20"/>
          <w:szCs w:val="20"/>
        </w:rPr>
        <w:t xml:space="preserve">utiliza-se a ferramenta de modelagem gráfica da plataforma GAMA. A plataforma GAMA é uma ferramenta amplamente utilizada para estudos </w:t>
      </w:r>
      <w:r>
        <w:rPr>
          <w:sz w:val="20"/>
          <w:szCs w:val="20"/>
        </w:rPr>
        <w:t xml:space="preserve">de </w:t>
      </w:r>
      <w:r w:rsidRPr="002F5330">
        <w:rPr>
          <w:sz w:val="20"/>
          <w:szCs w:val="20"/>
        </w:rPr>
        <w:t xml:space="preserve">sistemas complexos. É especialmente popular em estudos onde são necessárias simulações detalhadas do comportamento humano e ambiental. Isto acontece porque a GAMA permite a criação e gestão de múltiplos agentes, cada um com seus próprios atributos e comportamentos. Os agentes podem interagir entre si e com o ambiente, o que é crucial para simular dinâmicas sociais e ambientais complexas. Além disso, a plataforma suporta nativamente dados GIS, facilitando a modelagem de ambientes baseados em localizações reais, </w:t>
      </w:r>
      <w:r>
        <w:rPr>
          <w:sz w:val="20"/>
          <w:szCs w:val="20"/>
        </w:rPr>
        <w:t>e</w:t>
      </w:r>
      <w:r w:rsidRPr="002F5330">
        <w:rPr>
          <w:sz w:val="20"/>
          <w:szCs w:val="20"/>
        </w:rPr>
        <w:t xml:space="preserve"> BDI que permite simular o processo de tomada de decisão dos agentes com base em suas crenças, desejos e intenções com base em normas sociais. Isto permite, ao mesmo tempo, uma simulação </w:t>
      </w:r>
      <w:proofErr w:type="spellStart"/>
      <w:r w:rsidRPr="002F5330">
        <w:rPr>
          <w:sz w:val="20"/>
          <w:szCs w:val="20"/>
        </w:rPr>
        <w:t>multiescalar</w:t>
      </w:r>
      <w:proofErr w:type="spellEnd"/>
      <w:r w:rsidRPr="002F5330">
        <w:rPr>
          <w:sz w:val="20"/>
          <w:szCs w:val="20"/>
        </w:rPr>
        <w:t xml:space="preserve"> do comportamento humano, que possibilita visualizar </w:t>
      </w:r>
      <w:r>
        <w:rPr>
          <w:sz w:val="20"/>
          <w:szCs w:val="20"/>
        </w:rPr>
        <w:t>tanto a dimensão individual quanto agregada</w:t>
      </w:r>
      <w:r w:rsidRPr="002F5330">
        <w:rPr>
          <w:sz w:val="20"/>
          <w:szCs w:val="20"/>
        </w:rPr>
        <w:t>. E isso é particularmente útil em estudos do processo de gestão de desastres naturais pois permite a visualização e análise das simulações em tempo real.</w:t>
      </w:r>
    </w:p>
    <w:p w14:paraId="6FEAE5C1" w14:textId="77777777" w:rsidR="00451B94" w:rsidRPr="00386F2A" w:rsidRDefault="00451B94" w:rsidP="00F83A19">
      <w:pPr>
        <w:pStyle w:val="TF-refernciasbibliogrficasTTULO"/>
      </w:pPr>
      <w:bookmarkStart w:id="65" w:name="_Toc351015602"/>
      <w:bookmarkEnd w:id="41"/>
      <w:bookmarkEnd w:id="42"/>
      <w:bookmarkEnd w:id="43"/>
      <w:bookmarkEnd w:id="44"/>
      <w:bookmarkEnd w:id="45"/>
      <w:bookmarkEnd w:id="46"/>
      <w:bookmarkEnd w:id="47"/>
      <w:r w:rsidRPr="00386F2A">
        <w:t>Referências</w:t>
      </w:r>
      <w:bookmarkEnd w:id="65"/>
    </w:p>
    <w:p w14:paraId="18DB8640" w14:textId="212690ED" w:rsidR="00BD1A06" w:rsidRPr="00386F2A" w:rsidRDefault="00BD1A06" w:rsidP="0055035B">
      <w:pPr>
        <w:pStyle w:val="TF-REFERNCIASITEM0"/>
        <w:rPr>
          <w:lang w:val="en-US"/>
        </w:rPr>
      </w:pPr>
      <w:commentRangeStart w:id="66"/>
      <w:r w:rsidRPr="00386F2A">
        <w:t>ALEXANDER</w:t>
      </w:r>
      <w:commentRangeEnd w:id="66"/>
      <w:r w:rsidR="00AF4582">
        <w:rPr>
          <w:rStyle w:val="Refdecomentrio"/>
        </w:rPr>
        <w:commentReference w:id="66"/>
      </w:r>
      <w:r w:rsidRPr="00386F2A">
        <w:t xml:space="preserve">, D. </w:t>
      </w:r>
      <w:r w:rsidRPr="00386F2A">
        <w:rPr>
          <w:b/>
          <w:bCs/>
        </w:rPr>
        <w:t xml:space="preserve">Natural </w:t>
      </w:r>
      <w:proofErr w:type="spellStart"/>
      <w:r w:rsidRPr="00386F2A">
        <w:rPr>
          <w:b/>
          <w:bCs/>
        </w:rPr>
        <w:t>disasters</w:t>
      </w:r>
      <w:proofErr w:type="spellEnd"/>
      <w:r w:rsidRPr="00386F2A">
        <w:t xml:space="preserve">. </w:t>
      </w:r>
      <w:r w:rsidRPr="00386F2A">
        <w:rPr>
          <w:lang w:val="en-US"/>
        </w:rPr>
        <w:t>New York: Chapman &amp; Hall, 1995.</w:t>
      </w:r>
    </w:p>
    <w:p w14:paraId="204FC0A9" w14:textId="5F929D14" w:rsidR="00ED2D7F" w:rsidRPr="00386F2A" w:rsidRDefault="00ED2D7F" w:rsidP="0055035B">
      <w:pPr>
        <w:pStyle w:val="TF-REFERNCIASITEM0"/>
      </w:pPr>
      <w:r w:rsidRPr="00B63C9A">
        <w:rPr>
          <w:lang w:val="en-US"/>
        </w:rPr>
        <w:t>ABAR, S</w:t>
      </w:r>
      <w:r w:rsidR="008E0D74" w:rsidRPr="00B63C9A">
        <w:rPr>
          <w:lang w:val="en-US"/>
        </w:rPr>
        <w:t>.</w:t>
      </w:r>
      <w:r w:rsidR="00956995" w:rsidRPr="00B63C9A">
        <w:rPr>
          <w:lang w:val="en-US"/>
        </w:rPr>
        <w:t xml:space="preserve"> et al.</w:t>
      </w:r>
      <w:r w:rsidRPr="00B63C9A">
        <w:rPr>
          <w:lang w:val="en-US"/>
        </w:rPr>
        <w:t xml:space="preserve"> </w:t>
      </w:r>
      <w:r w:rsidRPr="00B63C9A">
        <w:rPr>
          <w:rFonts w:eastAsiaTheme="majorEastAsia"/>
          <w:lang w:val="en-US"/>
        </w:rPr>
        <w:t xml:space="preserve">Agent </w:t>
      </w:r>
      <w:r w:rsidRPr="008C1E02">
        <w:rPr>
          <w:rFonts w:eastAsiaTheme="majorEastAsia"/>
          <w:b/>
          <w:bCs/>
          <w:lang w:val="en-US"/>
        </w:rPr>
        <w:t xml:space="preserve">Based Modelling and Simulation tools: </w:t>
      </w:r>
      <w:r w:rsidRPr="008C1E02">
        <w:rPr>
          <w:b/>
          <w:bCs/>
          <w:lang w:val="en-US"/>
        </w:rPr>
        <w:t>a</w:t>
      </w:r>
      <w:r w:rsidRPr="008C1E02">
        <w:rPr>
          <w:rFonts w:eastAsiaTheme="majorEastAsia"/>
          <w:b/>
          <w:bCs/>
          <w:lang w:val="en-US"/>
        </w:rPr>
        <w:t xml:space="preserve"> review of the state-of-art software</w:t>
      </w:r>
      <w:r w:rsidRPr="00B63C9A">
        <w:rPr>
          <w:lang w:val="en-US"/>
        </w:rPr>
        <w:t xml:space="preserve">.  </w:t>
      </w:r>
      <w:r w:rsidRPr="00386F2A">
        <w:rPr>
          <w:rFonts w:eastAsiaTheme="majorEastAsia"/>
        </w:rPr>
        <w:t>Computer Science Review</w:t>
      </w:r>
      <w:r w:rsidRPr="00386F2A">
        <w:t xml:space="preserve">, </w:t>
      </w:r>
      <w:r w:rsidR="0091062B" w:rsidRPr="00386F2A">
        <w:rPr>
          <w:rFonts w:eastAsiaTheme="majorEastAsia"/>
        </w:rPr>
        <w:t>v</w:t>
      </w:r>
      <w:r w:rsidRPr="00386F2A">
        <w:t>.</w:t>
      </w:r>
      <w:r w:rsidRPr="00386F2A">
        <w:rPr>
          <w:rFonts w:eastAsiaTheme="majorEastAsia"/>
        </w:rPr>
        <w:t xml:space="preserve"> 24</w:t>
      </w:r>
      <w:r w:rsidRPr="00386F2A">
        <w:t>, May, p. 13-33, 2017.</w:t>
      </w:r>
      <w:r w:rsidR="0091062B" w:rsidRPr="00386F2A">
        <w:t xml:space="preserve"> Disponível em</w:t>
      </w:r>
      <w:r w:rsidR="009A1F0E" w:rsidRPr="00386F2A">
        <w:t>:</w:t>
      </w:r>
      <w:r w:rsidRPr="00386F2A">
        <w:t xml:space="preserve"> </w:t>
      </w:r>
      <w:r w:rsidR="00820B1F" w:rsidRPr="00386F2A">
        <w:rPr>
          <w:rFonts w:eastAsiaTheme="majorEastAsia"/>
        </w:rPr>
        <w:t xml:space="preserve">https://doi.org/10.1016/j.cosrev.2017.03.001. </w:t>
      </w:r>
      <w:r w:rsidR="00820B1F" w:rsidRPr="00386F2A">
        <w:t>Acesso em: 20 de abril de 2024.</w:t>
      </w:r>
    </w:p>
    <w:p w14:paraId="2E9ED329" w14:textId="05FEE92D" w:rsidR="00ED2D7F" w:rsidRPr="00386F2A" w:rsidRDefault="00ED2D7F" w:rsidP="0055035B">
      <w:pPr>
        <w:pStyle w:val="TF-REFERNCIASITEM0"/>
      </w:pPr>
      <w:r w:rsidRPr="00386F2A">
        <w:rPr>
          <w:lang w:val="en-US"/>
        </w:rPr>
        <w:t>BARNES, B</w:t>
      </w:r>
      <w:r w:rsidR="008E0D74" w:rsidRPr="00386F2A">
        <w:rPr>
          <w:lang w:val="en-US"/>
        </w:rPr>
        <w:t>.</w:t>
      </w:r>
      <w:r w:rsidRPr="00386F2A">
        <w:rPr>
          <w:lang w:val="en-US"/>
        </w:rPr>
        <w:t>; DUNN, S</w:t>
      </w:r>
      <w:r w:rsidR="008E0D74" w:rsidRPr="00386F2A">
        <w:rPr>
          <w:lang w:val="en-US"/>
        </w:rPr>
        <w:t>.</w:t>
      </w:r>
      <w:r w:rsidRPr="00386F2A">
        <w:rPr>
          <w:lang w:val="en-US"/>
        </w:rPr>
        <w:t xml:space="preserve">; WILKINSON, S. Natural hazards, disaster management and simulation: a bibliometric analysis of keyword searches. </w:t>
      </w:r>
      <w:r w:rsidRPr="00386F2A">
        <w:rPr>
          <w:b/>
          <w:bCs/>
        </w:rPr>
        <w:t xml:space="preserve">Natural </w:t>
      </w:r>
      <w:proofErr w:type="spellStart"/>
      <w:r w:rsidRPr="00386F2A">
        <w:rPr>
          <w:b/>
          <w:bCs/>
        </w:rPr>
        <w:t>Hazards</w:t>
      </w:r>
      <w:proofErr w:type="spellEnd"/>
      <w:r w:rsidRPr="00386F2A">
        <w:t xml:space="preserve">, </w:t>
      </w:r>
      <w:r w:rsidR="009A1F0E" w:rsidRPr="00386F2A">
        <w:t>v</w:t>
      </w:r>
      <w:r w:rsidRPr="00386F2A">
        <w:t>. 97, p. 813–840, 2019.</w:t>
      </w:r>
      <w:r w:rsidR="009A1F0E" w:rsidRPr="00386F2A">
        <w:t xml:space="preserve"> Disponível em:</w:t>
      </w:r>
      <w:r w:rsidRPr="00386F2A">
        <w:t xml:space="preserve"> </w:t>
      </w:r>
      <w:r w:rsidR="00820B1F" w:rsidRPr="00386F2A">
        <w:rPr>
          <w:noProof/>
          <w:sz w:val="20"/>
        </w:rPr>
        <w:t xml:space="preserve">https://doi.org/10.1007/s11069-019-03677-2. </w:t>
      </w:r>
      <w:r w:rsidR="00820B1F" w:rsidRPr="00386F2A">
        <w:t>Acesso em: 20 de abril de 2024.</w:t>
      </w:r>
      <w:r w:rsidR="000779BD" w:rsidRPr="00386F2A">
        <w:t xml:space="preserve"> </w:t>
      </w:r>
    </w:p>
    <w:p w14:paraId="71504CFA" w14:textId="1F24AD65" w:rsidR="00386F2A" w:rsidRPr="00386F2A" w:rsidRDefault="00386F2A" w:rsidP="0055035B">
      <w:pPr>
        <w:pStyle w:val="TF-REFERNCIASITEM0"/>
      </w:pPr>
      <w:r w:rsidRPr="00386F2A">
        <w:t xml:space="preserve">BUSAMAN, A; </w:t>
      </w:r>
      <w:proofErr w:type="spellStart"/>
      <w:r w:rsidRPr="00386F2A">
        <w:t>McNEIL</w:t>
      </w:r>
      <w:proofErr w:type="spellEnd"/>
      <w:r w:rsidRPr="00386F2A">
        <w:t xml:space="preserve">, R; CHUAI-AREE, S; ESO, M. A </w:t>
      </w:r>
      <w:proofErr w:type="spellStart"/>
      <w:r w:rsidRPr="008C1E02">
        <w:rPr>
          <w:b/>
          <w:bCs/>
        </w:rPr>
        <w:t>Parallel</w:t>
      </w:r>
      <w:proofErr w:type="spellEnd"/>
      <w:r w:rsidRPr="008C1E02">
        <w:rPr>
          <w:b/>
          <w:bCs/>
        </w:rPr>
        <w:t xml:space="preserve"> </w:t>
      </w:r>
      <w:proofErr w:type="spellStart"/>
      <w:r w:rsidRPr="008C1E02">
        <w:rPr>
          <w:b/>
          <w:bCs/>
        </w:rPr>
        <w:t>Program</w:t>
      </w:r>
      <w:proofErr w:type="spellEnd"/>
      <w:r w:rsidRPr="008C1E02">
        <w:rPr>
          <w:b/>
          <w:bCs/>
        </w:rPr>
        <w:t xml:space="preserve"> for </w:t>
      </w:r>
      <w:proofErr w:type="spellStart"/>
      <w:r w:rsidRPr="008C1E02">
        <w:rPr>
          <w:b/>
          <w:bCs/>
        </w:rPr>
        <w:t>the</w:t>
      </w:r>
      <w:proofErr w:type="spellEnd"/>
      <w:r w:rsidRPr="008C1E02">
        <w:rPr>
          <w:b/>
          <w:bCs/>
        </w:rPr>
        <w:t xml:space="preserve"> </w:t>
      </w:r>
      <w:proofErr w:type="spellStart"/>
      <w:r w:rsidRPr="008C1E02">
        <w:rPr>
          <w:b/>
          <w:bCs/>
        </w:rPr>
        <w:t>Simulation</w:t>
      </w:r>
      <w:proofErr w:type="spellEnd"/>
      <w:r w:rsidRPr="008C1E02">
        <w:rPr>
          <w:b/>
          <w:bCs/>
        </w:rPr>
        <w:t xml:space="preserve"> </w:t>
      </w:r>
      <w:proofErr w:type="spellStart"/>
      <w:r w:rsidRPr="008C1E02">
        <w:rPr>
          <w:b/>
          <w:bCs/>
        </w:rPr>
        <w:t>of</w:t>
      </w:r>
      <w:proofErr w:type="spellEnd"/>
      <w:r w:rsidRPr="008C1E02">
        <w:rPr>
          <w:b/>
          <w:bCs/>
        </w:rPr>
        <w:t xml:space="preserve"> </w:t>
      </w:r>
      <w:proofErr w:type="spellStart"/>
      <w:r w:rsidRPr="008C1E02">
        <w:rPr>
          <w:b/>
          <w:bCs/>
        </w:rPr>
        <w:t>Flooding</w:t>
      </w:r>
      <w:proofErr w:type="spellEnd"/>
      <w:r w:rsidRPr="00386F2A">
        <w:t xml:space="preserve">. Disponível em:  https://www.researchsquare.com/article/rs-4168242/v1 </w:t>
      </w:r>
      <w:r>
        <w:t>Acesso: 20 de abril de 2024.</w:t>
      </w:r>
    </w:p>
    <w:p w14:paraId="1E17957A" w14:textId="2F5C895D" w:rsidR="00ED2D7F" w:rsidRPr="00B63C9A" w:rsidRDefault="00ED2D7F" w:rsidP="0055035B">
      <w:pPr>
        <w:pStyle w:val="TF-REFERNCIASITEM0"/>
        <w:rPr>
          <w:lang w:val="en-US"/>
        </w:rPr>
      </w:pPr>
      <w:r w:rsidRPr="00386F2A">
        <w:rPr>
          <w:lang w:val="en-US"/>
        </w:rPr>
        <w:lastRenderedPageBreak/>
        <w:t>CHOO, M</w:t>
      </w:r>
      <w:r w:rsidR="006350D4" w:rsidRPr="00386F2A">
        <w:rPr>
          <w:lang w:val="en-US"/>
        </w:rPr>
        <w:t>.</w:t>
      </w:r>
      <w:r w:rsidRPr="00386F2A">
        <w:rPr>
          <w:lang w:val="en-US"/>
        </w:rPr>
        <w:t xml:space="preserve">; YOON, D. K. </w:t>
      </w:r>
      <w:r w:rsidRPr="00386F2A">
        <w:rPr>
          <w:rFonts w:eastAsiaTheme="majorEastAsia"/>
          <w:lang w:val="en-US"/>
        </w:rPr>
        <w:t>A meta-analysis of the relationship between disaster vulnerability and disaster damage</w:t>
      </w:r>
      <w:r w:rsidRPr="00386F2A">
        <w:rPr>
          <w:lang w:val="en-US"/>
        </w:rPr>
        <w:t xml:space="preserve">. </w:t>
      </w:r>
      <w:r w:rsidRPr="00386F2A">
        <w:rPr>
          <w:rFonts w:eastAsiaTheme="majorEastAsia"/>
          <w:b/>
          <w:bCs/>
          <w:noProof/>
          <w:lang w:val="en-US"/>
        </w:rPr>
        <w:t>International Journal of Disaster Risk Reduction</w:t>
      </w:r>
      <w:r w:rsidRPr="00386F2A">
        <w:rPr>
          <w:lang w:val="en-US"/>
        </w:rPr>
        <w:t xml:space="preserve">, </w:t>
      </w:r>
      <w:r w:rsidR="009A1F0E" w:rsidRPr="00386F2A">
        <w:rPr>
          <w:rFonts w:eastAsiaTheme="majorEastAsia"/>
          <w:noProof/>
          <w:lang w:val="en-US"/>
        </w:rPr>
        <w:t>v</w:t>
      </w:r>
      <w:r w:rsidRPr="00386F2A">
        <w:rPr>
          <w:noProof/>
          <w:lang w:val="en-US"/>
        </w:rPr>
        <w:t>.</w:t>
      </w:r>
      <w:r w:rsidRPr="00386F2A">
        <w:rPr>
          <w:rFonts w:eastAsiaTheme="majorEastAsia"/>
          <w:noProof/>
          <w:lang w:val="en-US"/>
        </w:rPr>
        <w:t>102</w:t>
      </w:r>
      <w:r w:rsidRPr="00386F2A">
        <w:rPr>
          <w:lang w:val="en-US"/>
        </w:rPr>
        <w:t xml:space="preserve">, n.15, </w:t>
      </w:r>
      <w:proofErr w:type="spellStart"/>
      <w:r w:rsidR="00185FE8" w:rsidRPr="00386F2A">
        <w:rPr>
          <w:lang w:val="en-US"/>
        </w:rPr>
        <w:t>f</w:t>
      </w:r>
      <w:r w:rsidR="009A1F0E" w:rsidRPr="00386F2A">
        <w:rPr>
          <w:lang w:val="en-US"/>
        </w:rPr>
        <w:t>ev</w:t>
      </w:r>
      <w:proofErr w:type="spellEnd"/>
      <w:r w:rsidRPr="00386F2A">
        <w:rPr>
          <w:lang w:val="en-US"/>
        </w:rPr>
        <w:t>. 2024.</w:t>
      </w:r>
      <w:r w:rsidR="009A1F0E" w:rsidRPr="00386F2A">
        <w:rPr>
          <w:lang w:val="en-US"/>
        </w:rPr>
        <w:t xml:space="preserve"> </w:t>
      </w:r>
      <w:proofErr w:type="spellStart"/>
      <w:r w:rsidR="009A1F0E" w:rsidRPr="00B63C9A">
        <w:rPr>
          <w:lang w:val="en-US"/>
        </w:rPr>
        <w:t>Disponível</w:t>
      </w:r>
      <w:proofErr w:type="spellEnd"/>
      <w:r w:rsidR="009A1F0E" w:rsidRPr="00B63C9A">
        <w:rPr>
          <w:lang w:val="en-US"/>
        </w:rPr>
        <w:t xml:space="preserve"> </w:t>
      </w:r>
      <w:proofErr w:type="spellStart"/>
      <w:r w:rsidR="009A1F0E" w:rsidRPr="00B63C9A">
        <w:rPr>
          <w:lang w:val="en-US"/>
        </w:rPr>
        <w:t>em</w:t>
      </w:r>
      <w:proofErr w:type="spellEnd"/>
      <w:r w:rsidR="009A1F0E" w:rsidRPr="00B63C9A">
        <w:rPr>
          <w:lang w:val="en-US"/>
        </w:rPr>
        <w:t>:</w:t>
      </w:r>
      <w:r w:rsidRPr="00B63C9A">
        <w:rPr>
          <w:lang w:val="en-US"/>
        </w:rPr>
        <w:t xml:space="preserve">  </w:t>
      </w:r>
      <w:r w:rsidR="000779BD" w:rsidRPr="00B63C9A">
        <w:rPr>
          <w:rFonts w:eastAsiaTheme="majorEastAsia"/>
          <w:noProof/>
          <w:sz w:val="20"/>
          <w:lang w:val="en-US"/>
        </w:rPr>
        <w:t>https://doi.org/10.1016/j.ijdrr.2024.104302</w:t>
      </w:r>
      <w:r w:rsidR="00820B1F" w:rsidRPr="00B63C9A">
        <w:rPr>
          <w:rFonts w:eastAsiaTheme="majorEastAsia"/>
          <w:noProof/>
          <w:sz w:val="20"/>
          <w:lang w:val="en-US"/>
        </w:rPr>
        <w:t xml:space="preserve">. </w:t>
      </w:r>
      <w:proofErr w:type="spellStart"/>
      <w:r w:rsidR="00820B1F" w:rsidRPr="00B63C9A">
        <w:rPr>
          <w:lang w:val="en-US"/>
        </w:rPr>
        <w:t>Acesso</w:t>
      </w:r>
      <w:proofErr w:type="spellEnd"/>
      <w:r w:rsidR="00820B1F" w:rsidRPr="00B63C9A">
        <w:rPr>
          <w:lang w:val="en-US"/>
        </w:rPr>
        <w:t xml:space="preserve"> </w:t>
      </w:r>
      <w:proofErr w:type="spellStart"/>
      <w:r w:rsidR="00820B1F" w:rsidRPr="00B63C9A">
        <w:rPr>
          <w:lang w:val="en-US"/>
        </w:rPr>
        <w:t>em</w:t>
      </w:r>
      <w:proofErr w:type="spellEnd"/>
      <w:r w:rsidR="00820B1F" w:rsidRPr="00B63C9A">
        <w:rPr>
          <w:lang w:val="en-US"/>
        </w:rPr>
        <w:t xml:space="preserve">: 05 de </w:t>
      </w:r>
      <w:proofErr w:type="spellStart"/>
      <w:r w:rsidR="00820B1F" w:rsidRPr="00B63C9A">
        <w:rPr>
          <w:lang w:val="en-US"/>
        </w:rPr>
        <w:t>abril</w:t>
      </w:r>
      <w:proofErr w:type="spellEnd"/>
      <w:r w:rsidR="00820B1F" w:rsidRPr="00B63C9A">
        <w:rPr>
          <w:lang w:val="en-US"/>
        </w:rPr>
        <w:t xml:space="preserve"> de 2024.</w:t>
      </w:r>
      <w:r w:rsidR="000779BD" w:rsidRPr="00B63C9A">
        <w:rPr>
          <w:lang w:val="en-US"/>
        </w:rPr>
        <w:t xml:space="preserve"> </w:t>
      </w:r>
    </w:p>
    <w:p w14:paraId="05A68789" w14:textId="335EAF3C" w:rsidR="001C43B1" w:rsidRPr="00386F2A" w:rsidRDefault="001C43B1" w:rsidP="0055035B">
      <w:pPr>
        <w:pStyle w:val="TF-REFERNCIASITEM0"/>
      </w:pPr>
      <w:commentRangeStart w:id="67"/>
      <w:r w:rsidRPr="00386F2A">
        <w:rPr>
          <w:lang w:val="en-US"/>
        </w:rPr>
        <w:t>DANN</w:t>
      </w:r>
      <w:commentRangeEnd w:id="67"/>
      <w:r w:rsidR="00832DF5">
        <w:rPr>
          <w:rStyle w:val="Refdecomentrio"/>
        </w:rPr>
        <w:commentReference w:id="67"/>
      </w:r>
      <w:r w:rsidRPr="00386F2A">
        <w:rPr>
          <w:lang w:val="en-US"/>
        </w:rPr>
        <w:t>, G</w:t>
      </w:r>
      <w:r w:rsidR="006350D4" w:rsidRPr="00386F2A">
        <w:rPr>
          <w:lang w:val="en-US"/>
        </w:rPr>
        <w:t>.</w:t>
      </w:r>
      <w:r w:rsidRPr="00386F2A">
        <w:rPr>
          <w:lang w:val="en-US"/>
        </w:rPr>
        <w:t xml:space="preserve"> L; GUIKEMA, S</w:t>
      </w:r>
      <w:r w:rsidR="006350D4" w:rsidRPr="00386F2A">
        <w:rPr>
          <w:lang w:val="en-US"/>
        </w:rPr>
        <w:t>.</w:t>
      </w:r>
      <w:r w:rsidRPr="00386F2A">
        <w:rPr>
          <w:lang w:val="en-US"/>
        </w:rPr>
        <w:t xml:space="preserve"> D. An Agent-Based Model of Evolving Community Flood Risk. </w:t>
      </w:r>
      <w:r w:rsidRPr="00B63C9A">
        <w:rPr>
          <w:b/>
          <w:bCs/>
        </w:rPr>
        <w:t xml:space="preserve">Risk </w:t>
      </w:r>
      <w:proofErr w:type="spellStart"/>
      <w:r w:rsidRPr="00B63C9A">
        <w:rPr>
          <w:b/>
          <w:bCs/>
        </w:rPr>
        <w:t>Analysis</w:t>
      </w:r>
      <w:proofErr w:type="spellEnd"/>
      <w:r w:rsidRPr="00B63C9A">
        <w:t xml:space="preserve">, </w:t>
      </w:r>
      <w:r w:rsidR="00185FE8" w:rsidRPr="00B63C9A">
        <w:t>v</w:t>
      </w:r>
      <w:r w:rsidRPr="00B63C9A">
        <w:t>. 38, n. 6, p. 1258-1278, 2018.</w:t>
      </w:r>
      <w:r w:rsidR="00185FE8" w:rsidRPr="00B63C9A">
        <w:t xml:space="preserve"> </w:t>
      </w:r>
      <w:r w:rsidR="00185FE8" w:rsidRPr="00386F2A">
        <w:t>Disponível em:</w:t>
      </w:r>
      <w:r w:rsidRPr="00386F2A">
        <w:t xml:space="preserve"> </w:t>
      </w:r>
      <w:r w:rsidRPr="00386F2A">
        <w:rPr>
          <w:noProof/>
          <w:sz w:val="20"/>
        </w:rPr>
        <w:t>https://onlinelibrary.wiley.com/doi/full/10.1111/risa.12939</w:t>
      </w:r>
      <w:r w:rsidR="00820B1F" w:rsidRPr="00386F2A">
        <w:rPr>
          <w:rFonts w:eastAsiaTheme="majorEastAsia"/>
          <w:noProof/>
          <w:sz w:val="20"/>
        </w:rPr>
        <w:t xml:space="preserve">. </w:t>
      </w:r>
      <w:r w:rsidR="00820B1F" w:rsidRPr="00386F2A">
        <w:t xml:space="preserve">Acesso em: 10 de abril de 2024. </w:t>
      </w:r>
      <w:r w:rsidRPr="00386F2A">
        <w:t xml:space="preserve"> </w:t>
      </w:r>
    </w:p>
    <w:p w14:paraId="29930CCE" w14:textId="1B35398C" w:rsidR="008D51F8" w:rsidRPr="00386F2A" w:rsidRDefault="008D51F8" w:rsidP="0055035B">
      <w:pPr>
        <w:pStyle w:val="TF-REFERNCIASITEM0"/>
      </w:pPr>
      <w:r w:rsidRPr="00386F2A">
        <w:t xml:space="preserve">GAMA </w:t>
      </w:r>
      <w:proofErr w:type="spellStart"/>
      <w:r w:rsidRPr="00386F2A">
        <w:t>Plataform</w:t>
      </w:r>
      <w:proofErr w:type="spellEnd"/>
      <w:r w:rsidRPr="00386F2A">
        <w:t xml:space="preserve">. Disponível em: </w:t>
      </w:r>
      <w:r w:rsidRPr="00386F2A">
        <w:rPr>
          <w:sz w:val="20"/>
        </w:rPr>
        <w:t>https://github.com/gama-platform/gama</w:t>
      </w:r>
      <w:r w:rsidR="00820B1F" w:rsidRPr="00386F2A">
        <w:rPr>
          <w:sz w:val="20"/>
        </w:rPr>
        <w:t>.</w:t>
      </w:r>
      <w:r w:rsidRPr="00386F2A">
        <w:t xml:space="preserve"> Acesso em: 20 de abril de 2024.</w:t>
      </w:r>
    </w:p>
    <w:p w14:paraId="46CBB877" w14:textId="50019ECB" w:rsidR="00B60799" w:rsidRPr="00B63C9A" w:rsidRDefault="00B60799" w:rsidP="0055035B">
      <w:pPr>
        <w:pStyle w:val="TF-REFERNCIASITEM0"/>
        <w:rPr>
          <w:lang w:val="en-US"/>
        </w:rPr>
      </w:pPr>
      <w:r w:rsidRPr="00B63C9A">
        <w:t>JANSEN, G.</w:t>
      </w:r>
      <w:r w:rsidR="006350D4" w:rsidRPr="00B63C9A">
        <w:t xml:space="preserve"> </w:t>
      </w:r>
      <w:r w:rsidRPr="00B63C9A">
        <w:t>R</w:t>
      </w:r>
      <w:r w:rsidR="006350D4" w:rsidRPr="00B63C9A">
        <w:t xml:space="preserve"> et al</w:t>
      </w:r>
      <w:r w:rsidRPr="00B63C9A">
        <w:t xml:space="preserve">. </w:t>
      </w:r>
      <w:r w:rsidRPr="00386F2A">
        <w:t xml:space="preserve">Estruturação organizacional-institucional dos municípios na governança da gestão de risco de desastres em bacias hidrográficas. </w:t>
      </w:r>
      <w:r w:rsidRPr="00386F2A">
        <w:rPr>
          <w:b/>
          <w:bCs/>
        </w:rPr>
        <w:t>Revista de Gestão de Água da América Latina</w:t>
      </w:r>
      <w:r w:rsidRPr="00386F2A">
        <w:t xml:space="preserve">, 18, 2021. </w:t>
      </w:r>
      <w:r w:rsidR="00820B1F" w:rsidRPr="00386F2A">
        <w:t xml:space="preserve">Disponível em: </w:t>
      </w:r>
      <w:r w:rsidRPr="00386F2A">
        <w:rPr>
          <w:sz w:val="20"/>
        </w:rPr>
        <w:t>https://doi.org/10.21168/rega.v18e1</w:t>
      </w:r>
      <w:r w:rsidR="00820B1F" w:rsidRPr="00386F2A">
        <w:rPr>
          <w:rFonts w:eastAsiaTheme="majorEastAsia"/>
          <w:noProof/>
          <w:sz w:val="20"/>
        </w:rPr>
        <w:t xml:space="preserve">. </w:t>
      </w:r>
      <w:proofErr w:type="spellStart"/>
      <w:r w:rsidR="00820B1F" w:rsidRPr="00B63C9A">
        <w:rPr>
          <w:lang w:val="en-US"/>
        </w:rPr>
        <w:t>Acesso</w:t>
      </w:r>
      <w:proofErr w:type="spellEnd"/>
      <w:r w:rsidR="00820B1F" w:rsidRPr="00B63C9A">
        <w:rPr>
          <w:lang w:val="en-US"/>
        </w:rPr>
        <w:t xml:space="preserve"> </w:t>
      </w:r>
      <w:proofErr w:type="spellStart"/>
      <w:r w:rsidR="00820B1F" w:rsidRPr="00B63C9A">
        <w:rPr>
          <w:lang w:val="en-US"/>
        </w:rPr>
        <w:t>em</w:t>
      </w:r>
      <w:proofErr w:type="spellEnd"/>
      <w:r w:rsidR="00820B1F" w:rsidRPr="00B63C9A">
        <w:rPr>
          <w:lang w:val="en-US"/>
        </w:rPr>
        <w:t xml:space="preserve">: 13 de </w:t>
      </w:r>
      <w:proofErr w:type="spellStart"/>
      <w:r w:rsidR="00820B1F" w:rsidRPr="00B63C9A">
        <w:rPr>
          <w:lang w:val="en-US"/>
        </w:rPr>
        <w:t>abril</w:t>
      </w:r>
      <w:proofErr w:type="spellEnd"/>
      <w:r w:rsidR="00820B1F" w:rsidRPr="00B63C9A">
        <w:rPr>
          <w:lang w:val="en-US"/>
        </w:rPr>
        <w:t xml:space="preserve"> de 2024. </w:t>
      </w:r>
    </w:p>
    <w:p w14:paraId="09CE2B09" w14:textId="03138F39" w:rsidR="00ED2D7F" w:rsidRPr="00386F2A" w:rsidRDefault="00ED2D7F" w:rsidP="0055035B">
      <w:pPr>
        <w:pStyle w:val="TF-REFERNCIASITEM0"/>
        <w:rPr>
          <w:lang w:val="en-US"/>
        </w:rPr>
      </w:pPr>
      <w:r w:rsidRPr="00386F2A">
        <w:rPr>
          <w:lang w:val="en-US"/>
        </w:rPr>
        <w:t xml:space="preserve">KELMAN, I. </w:t>
      </w:r>
      <w:r w:rsidRPr="00386F2A">
        <w:rPr>
          <w:b/>
          <w:bCs/>
          <w:lang w:val="en-US"/>
        </w:rPr>
        <w:t>Disaster by choice: how our actions turn natural hazards into catastrophes</w:t>
      </w:r>
      <w:r w:rsidRPr="00386F2A">
        <w:rPr>
          <w:lang w:val="en-US"/>
        </w:rPr>
        <w:t>. Oxford: Oxford University Pres, 2020.</w:t>
      </w:r>
    </w:p>
    <w:p w14:paraId="64494EFE" w14:textId="4FB67A3B" w:rsidR="00B60799" w:rsidRPr="00386F2A" w:rsidRDefault="00ED2D7F" w:rsidP="0055035B">
      <w:pPr>
        <w:pStyle w:val="TF-REFERNCIASITEM0"/>
      </w:pPr>
      <w:r w:rsidRPr="00386F2A">
        <w:rPr>
          <w:lang w:val="en-US"/>
        </w:rPr>
        <w:t xml:space="preserve">MAHMOUD, M. </w:t>
      </w:r>
      <w:r w:rsidRPr="00386F2A">
        <w:rPr>
          <w:b/>
          <w:bCs/>
          <w:lang w:val="en-US"/>
        </w:rPr>
        <w:t>Multiagent Systems Introduction and Coordination Control</w:t>
      </w:r>
      <w:r w:rsidRPr="00386F2A">
        <w:rPr>
          <w:lang w:val="en-US"/>
        </w:rPr>
        <w:t xml:space="preserve">. </w:t>
      </w:r>
      <w:r w:rsidRPr="00386F2A">
        <w:t>London: CRC Press, 2020.</w:t>
      </w:r>
    </w:p>
    <w:p w14:paraId="1BD492D7" w14:textId="4425D4B5" w:rsidR="00DA15B9" w:rsidRPr="00386F2A" w:rsidRDefault="009169FF" w:rsidP="0055035B">
      <w:pPr>
        <w:pStyle w:val="TF-REFERNCIASITEM0"/>
      </w:pPr>
      <w:r w:rsidRPr="00011482">
        <w:rPr>
          <w:rPrChange w:id="68" w:author="Dalton Solano dos Reis" w:date="2024-05-21T11:24:00Z">
            <w:rPr>
              <w:lang w:val="en-US"/>
            </w:rPr>
          </w:rPrChange>
        </w:rPr>
        <w:t>MATTEDI, M</w:t>
      </w:r>
      <w:r w:rsidR="006350D4" w:rsidRPr="00011482">
        <w:rPr>
          <w:rPrChange w:id="69" w:author="Dalton Solano dos Reis" w:date="2024-05-21T11:24:00Z">
            <w:rPr>
              <w:lang w:val="en-US"/>
            </w:rPr>
          </w:rPrChange>
        </w:rPr>
        <w:t>.</w:t>
      </w:r>
      <w:r w:rsidRPr="00011482">
        <w:rPr>
          <w:rPrChange w:id="70" w:author="Dalton Solano dos Reis" w:date="2024-05-21T11:24:00Z">
            <w:rPr>
              <w:lang w:val="en-US"/>
            </w:rPr>
          </w:rPrChange>
        </w:rPr>
        <w:t xml:space="preserve"> A</w:t>
      </w:r>
      <w:r w:rsidR="00D226E4" w:rsidRPr="00011482">
        <w:rPr>
          <w:rPrChange w:id="71" w:author="Dalton Solano dos Reis" w:date="2024-05-21T11:24:00Z">
            <w:rPr>
              <w:lang w:val="en-US"/>
            </w:rPr>
          </w:rPrChange>
        </w:rPr>
        <w:t>.</w:t>
      </w:r>
      <w:r w:rsidR="006350D4" w:rsidRPr="00011482">
        <w:rPr>
          <w:rPrChange w:id="72" w:author="Dalton Solano dos Reis" w:date="2024-05-21T11:24:00Z">
            <w:rPr>
              <w:lang w:val="en-US"/>
            </w:rPr>
          </w:rPrChange>
        </w:rPr>
        <w:t xml:space="preserve"> et al</w:t>
      </w:r>
      <w:r w:rsidR="00DA15B9" w:rsidRPr="00011482">
        <w:rPr>
          <w:rPrChange w:id="73" w:author="Dalton Solano dos Reis" w:date="2024-05-21T11:24:00Z">
            <w:rPr>
              <w:lang w:val="en-US"/>
            </w:rPr>
          </w:rPrChange>
        </w:rPr>
        <w:t xml:space="preserve">. </w:t>
      </w:r>
      <w:r w:rsidR="00DA15B9" w:rsidRPr="00386F2A">
        <w:rPr>
          <w:color w:val="000000"/>
        </w:rPr>
        <w:t xml:space="preserve">Aplicação do índice de vulnerabilidade socioambiental a desastres por meio de Sistema de Informação Geográfica (SIG): estudo de caso do município de Blumenau (SC). </w:t>
      </w:r>
      <w:r w:rsidR="00DA15B9" w:rsidRPr="00386F2A">
        <w:rPr>
          <w:b/>
          <w:bCs/>
          <w:color w:val="000000"/>
        </w:rPr>
        <w:t xml:space="preserve">J. </w:t>
      </w:r>
      <w:proofErr w:type="spellStart"/>
      <w:r w:rsidR="00DA15B9" w:rsidRPr="00386F2A">
        <w:rPr>
          <w:b/>
          <w:bCs/>
          <w:color w:val="000000"/>
        </w:rPr>
        <w:t>Environ</w:t>
      </w:r>
      <w:proofErr w:type="spellEnd"/>
      <w:r w:rsidR="00DA15B9" w:rsidRPr="00386F2A">
        <w:rPr>
          <w:b/>
          <w:bCs/>
          <w:color w:val="000000"/>
        </w:rPr>
        <w:t xml:space="preserve">. </w:t>
      </w:r>
      <w:proofErr w:type="spellStart"/>
      <w:r w:rsidR="00DA15B9" w:rsidRPr="00386F2A">
        <w:rPr>
          <w:b/>
          <w:bCs/>
          <w:color w:val="000000"/>
        </w:rPr>
        <w:t>Manag</w:t>
      </w:r>
      <w:proofErr w:type="spellEnd"/>
      <w:r w:rsidR="00DA15B9" w:rsidRPr="00386F2A">
        <w:rPr>
          <w:b/>
          <w:bCs/>
          <w:color w:val="000000"/>
        </w:rPr>
        <w:t>. &amp; Sust</w:t>
      </w:r>
      <w:r w:rsidR="00DA15B9" w:rsidRPr="00386F2A">
        <w:rPr>
          <w:color w:val="000000"/>
        </w:rPr>
        <w:t>.,13(1), 1-43, e23423.</w:t>
      </w:r>
      <w:r w:rsidR="003210AE" w:rsidRPr="00386F2A">
        <w:rPr>
          <w:color w:val="000000"/>
        </w:rPr>
        <w:t xml:space="preserve"> Disponível em:</w:t>
      </w:r>
      <w:r w:rsidR="00DA15B9" w:rsidRPr="00386F2A">
        <w:rPr>
          <w:color w:val="000000"/>
        </w:rPr>
        <w:t xml:space="preserve"> </w:t>
      </w:r>
      <w:r w:rsidR="00DA15B9" w:rsidRPr="00386F2A">
        <w:rPr>
          <w:sz w:val="20"/>
        </w:rPr>
        <w:t>https://doi.org/10.5585/2024.23423</w:t>
      </w:r>
      <w:r w:rsidR="003210AE" w:rsidRPr="00386F2A">
        <w:rPr>
          <w:rFonts w:eastAsiaTheme="majorEastAsia"/>
          <w:noProof/>
          <w:sz w:val="20"/>
        </w:rPr>
        <w:t xml:space="preserve">. </w:t>
      </w:r>
      <w:r w:rsidR="003210AE" w:rsidRPr="00386F2A">
        <w:t xml:space="preserve">Acesso em: 21 de abril de 2024. </w:t>
      </w:r>
    </w:p>
    <w:p w14:paraId="7DD1A204" w14:textId="4082FC68" w:rsidR="001C43B1" w:rsidRPr="00011482" w:rsidRDefault="00ED2D7F" w:rsidP="0055035B">
      <w:pPr>
        <w:pStyle w:val="TF-REFERNCIASITEM0"/>
        <w:rPr>
          <w:lang w:val="en-US"/>
        </w:rPr>
      </w:pPr>
      <w:r w:rsidRPr="00386F2A">
        <w:t xml:space="preserve">MATTEDI, M. Dilemas e perspectivas da abordagem sociológica dos desastres. </w:t>
      </w:r>
      <w:r w:rsidRPr="00386F2A">
        <w:rPr>
          <w:b/>
          <w:bCs/>
        </w:rPr>
        <w:t>Tempo Social</w:t>
      </w:r>
      <w:r w:rsidRPr="00386F2A">
        <w:t xml:space="preserve">, </w:t>
      </w:r>
      <w:r w:rsidR="003210AE" w:rsidRPr="00386F2A">
        <w:t>v</w:t>
      </w:r>
      <w:r w:rsidRPr="00386F2A">
        <w:t xml:space="preserve">. 29, n. 3, p. 261-285, 2017. </w:t>
      </w:r>
      <w:r w:rsidR="003210AE" w:rsidRPr="00386F2A">
        <w:t xml:space="preserve">Disponível em: </w:t>
      </w:r>
      <w:r w:rsidR="00B60799" w:rsidRPr="00386F2A">
        <w:rPr>
          <w:noProof/>
          <w:sz w:val="20"/>
        </w:rPr>
        <w:t>https://www.revistas.usp.br/ts/article/view/111685/136342</w:t>
      </w:r>
      <w:r w:rsidR="003210AE" w:rsidRPr="00386F2A">
        <w:rPr>
          <w:rFonts w:eastAsiaTheme="majorEastAsia"/>
          <w:noProof/>
          <w:sz w:val="20"/>
        </w:rPr>
        <w:t xml:space="preserve">. </w:t>
      </w:r>
      <w:proofErr w:type="spellStart"/>
      <w:r w:rsidR="003210AE" w:rsidRPr="00011482">
        <w:rPr>
          <w:lang w:val="en-US"/>
        </w:rPr>
        <w:t>Acesso</w:t>
      </w:r>
      <w:proofErr w:type="spellEnd"/>
      <w:r w:rsidR="003210AE" w:rsidRPr="00011482">
        <w:rPr>
          <w:lang w:val="en-US"/>
        </w:rPr>
        <w:t xml:space="preserve"> </w:t>
      </w:r>
      <w:proofErr w:type="spellStart"/>
      <w:r w:rsidR="003210AE" w:rsidRPr="00011482">
        <w:rPr>
          <w:lang w:val="en-US"/>
        </w:rPr>
        <w:t>em</w:t>
      </w:r>
      <w:proofErr w:type="spellEnd"/>
      <w:r w:rsidR="003210AE" w:rsidRPr="00011482">
        <w:rPr>
          <w:lang w:val="en-US"/>
        </w:rPr>
        <w:t xml:space="preserve">: 20 de </w:t>
      </w:r>
      <w:proofErr w:type="spellStart"/>
      <w:r w:rsidR="003210AE" w:rsidRPr="00011482">
        <w:rPr>
          <w:lang w:val="en-US"/>
        </w:rPr>
        <w:t>abril</w:t>
      </w:r>
      <w:proofErr w:type="spellEnd"/>
      <w:r w:rsidR="003210AE" w:rsidRPr="00011482">
        <w:rPr>
          <w:lang w:val="en-US"/>
        </w:rPr>
        <w:t xml:space="preserve"> de 2024. </w:t>
      </w:r>
    </w:p>
    <w:p w14:paraId="03C43620" w14:textId="37145896" w:rsidR="00ED2420" w:rsidRPr="0055035B" w:rsidRDefault="00ED2420" w:rsidP="0055035B">
      <w:pPr>
        <w:pStyle w:val="TF-REFERNCIASITEM0"/>
        <w:rPr>
          <w:color w:val="222222"/>
          <w:sz w:val="20"/>
          <w:shd w:val="clear" w:color="auto" w:fill="FFFFFF"/>
        </w:rPr>
      </w:pPr>
      <w:commentRangeStart w:id="74"/>
      <w:r w:rsidRPr="00ED2420">
        <w:rPr>
          <w:sz w:val="20"/>
          <w:lang w:val="en-US"/>
        </w:rPr>
        <w:t>PEEK</w:t>
      </w:r>
      <w:commentRangeEnd w:id="74"/>
      <w:r w:rsidR="00832DF5">
        <w:rPr>
          <w:rStyle w:val="Refdecomentrio"/>
        </w:rPr>
        <w:commentReference w:id="74"/>
      </w:r>
      <w:r w:rsidRPr="00ED2420">
        <w:rPr>
          <w:sz w:val="20"/>
          <w:lang w:val="en-US"/>
        </w:rPr>
        <w:t>, L; WACHTENDORF, T; MEYER, M. A. Sociology of disasters</w:t>
      </w:r>
      <w:r w:rsidRPr="0055035B">
        <w:rPr>
          <w:b/>
          <w:bCs/>
          <w:sz w:val="20"/>
          <w:lang w:val="en-US"/>
        </w:rPr>
        <w:t xml:space="preserve">. </w:t>
      </w:r>
      <w:r w:rsidRPr="0055035B">
        <w:rPr>
          <w:b/>
          <w:bCs/>
          <w:color w:val="222222"/>
          <w:sz w:val="20"/>
          <w:shd w:val="clear" w:color="auto" w:fill="FFFFFF"/>
          <w:lang w:val="en-US"/>
        </w:rPr>
        <w:t> In</w:t>
      </w:r>
      <w:r w:rsidRPr="00B63C9A">
        <w:rPr>
          <w:color w:val="222222"/>
          <w:sz w:val="20"/>
          <w:shd w:val="clear" w:color="auto" w:fill="FFFFFF"/>
          <w:lang w:val="en-US"/>
        </w:rPr>
        <w:t xml:space="preserve">: SCHAEFER, Schaefer, C. B; MALIN, J. A; PEEK, L; </w:t>
      </w:r>
      <w:del w:id="75" w:author="Dalton Solano dos Reis" w:date="2024-05-22T17:56:00Z">
        <w:r w:rsidRPr="00B63C9A" w:rsidDel="00832DF5">
          <w:rPr>
            <w:color w:val="222222"/>
            <w:sz w:val="20"/>
            <w:shd w:val="clear" w:color="auto" w:fill="FFFFFF"/>
            <w:lang w:val="en-US"/>
          </w:rPr>
          <w:delText xml:space="preserve"> </w:delText>
        </w:r>
      </w:del>
      <w:r w:rsidRPr="00B63C9A">
        <w:rPr>
          <w:color w:val="222222"/>
          <w:sz w:val="20"/>
          <w:shd w:val="clear" w:color="auto" w:fill="FFFFFF"/>
          <w:lang w:val="en-US"/>
        </w:rPr>
        <w:t xml:space="preserve">PELLOW, D.N; HUANG, X. (eds) Handbook of Environmental Sociology. Handbooks of Sociology and Social Research. </w:t>
      </w:r>
      <w:r w:rsidRPr="00A36A6A">
        <w:rPr>
          <w:color w:val="222222"/>
          <w:sz w:val="20"/>
          <w:shd w:val="clear" w:color="auto" w:fill="FFFFFF"/>
          <w:lang w:val="en-US"/>
        </w:rPr>
        <w:t>Springer, Cham.</w:t>
      </w:r>
      <w:r w:rsidR="0055035B" w:rsidRPr="00A36A6A">
        <w:rPr>
          <w:color w:val="222222"/>
          <w:sz w:val="20"/>
          <w:shd w:val="clear" w:color="auto" w:fill="FFFFFF"/>
          <w:lang w:val="en-US"/>
        </w:rPr>
        <w:t xml:space="preserve"> </w:t>
      </w:r>
      <w:proofErr w:type="spellStart"/>
      <w:r w:rsidR="0055035B" w:rsidRPr="00A36A6A">
        <w:rPr>
          <w:color w:val="222222"/>
          <w:sz w:val="20"/>
          <w:shd w:val="clear" w:color="auto" w:fill="FFFFFF"/>
          <w:lang w:val="en-US"/>
        </w:rPr>
        <w:t>Disponível</w:t>
      </w:r>
      <w:proofErr w:type="spellEnd"/>
      <w:r w:rsidR="0055035B" w:rsidRPr="00A36A6A">
        <w:rPr>
          <w:color w:val="222222"/>
          <w:sz w:val="20"/>
          <w:shd w:val="clear" w:color="auto" w:fill="FFFFFF"/>
          <w:lang w:val="en-US"/>
        </w:rPr>
        <w:t xml:space="preserve"> </w:t>
      </w:r>
      <w:proofErr w:type="spellStart"/>
      <w:r w:rsidR="0055035B" w:rsidRPr="00A36A6A">
        <w:rPr>
          <w:color w:val="222222"/>
          <w:sz w:val="20"/>
          <w:shd w:val="clear" w:color="auto" w:fill="FFFFFF"/>
          <w:lang w:val="en-US"/>
        </w:rPr>
        <w:t>em</w:t>
      </w:r>
      <w:proofErr w:type="spellEnd"/>
      <w:r w:rsidR="0055035B" w:rsidRPr="00A36A6A">
        <w:rPr>
          <w:color w:val="222222"/>
          <w:sz w:val="20"/>
          <w:shd w:val="clear" w:color="auto" w:fill="FFFFFF"/>
          <w:lang w:val="en-US"/>
        </w:rPr>
        <w:t>:</w:t>
      </w:r>
      <w:r w:rsidRPr="00A36A6A">
        <w:rPr>
          <w:color w:val="222222"/>
          <w:sz w:val="20"/>
          <w:shd w:val="clear" w:color="auto" w:fill="FFFFFF"/>
          <w:lang w:val="en-US"/>
        </w:rPr>
        <w:t xml:space="preserve"> https://doi.org/10.1007/978-3-030-77712-8_11</w:t>
      </w:r>
      <w:r w:rsidR="0055035B" w:rsidRPr="00A36A6A">
        <w:rPr>
          <w:color w:val="222222"/>
          <w:sz w:val="20"/>
          <w:shd w:val="clear" w:color="auto" w:fill="FFFFFF"/>
          <w:lang w:val="en-US"/>
        </w:rPr>
        <w:t xml:space="preserve">. </w:t>
      </w:r>
      <w:r w:rsidR="0055035B" w:rsidRPr="00386F2A">
        <w:t>Acesso em: 21 de abril de 2024.</w:t>
      </w:r>
    </w:p>
    <w:p w14:paraId="5B5CDFCC" w14:textId="6905D40E" w:rsidR="00ED2420" w:rsidRPr="00B63C9A" w:rsidRDefault="00ED2420" w:rsidP="0055035B">
      <w:pPr>
        <w:pStyle w:val="TF-REFERNCIASITEM0"/>
        <w:rPr>
          <w:sz w:val="20"/>
        </w:rPr>
      </w:pPr>
      <w:commentRangeStart w:id="76"/>
      <w:r w:rsidRPr="00B63C9A">
        <w:rPr>
          <w:sz w:val="20"/>
        </w:rPr>
        <w:t>Acesso em: 26 de abril de 2024.</w:t>
      </w:r>
      <w:commentRangeEnd w:id="76"/>
      <w:r w:rsidR="00832DF5">
        <w:rPr>
          <w:rStyle w:val="Refdecomentrio"/>
        </w:rPr>
        <w:commentReference w:id="76"/>
      </w:r>
    </w:p>
    <w:p w14:paraId="55AFE188" w14:textId="6313A595" w:rsidR="00ED2420" w:rsidRPr="00386F2A" w:rsidRDefault="00ED2420" w:rsidP="0055035B">
      <w:pPr>
        <w:pStyle w:val="TF-REFERNCIASITEM0"/>
        <w:rPr>
          <w:lang w:val="en-US"/>
        </w:rPr>
      </w:pPr>
      <w:r w:rsidRPr="00386F2A">
        <w:rPr>
          <w:lang w:val="en-US"/>
        </w:rPr>
        <w:t xml:space="preserve">PERRY, R. W.; QUARANTELLI, E. L. </w:t>
      </w:r>
      <w:proofErr w:type="spellStart"/>
      <w:r w:rsidRPr="00386F2A">
        <w:rPr>
          <w:b/>
          <w:bCs/>
          <w:lang w:val="en-US"/>
        </w:rPr>
        <w:t>Whats</w:t>
      </w:r>
      <w:proofErr w:type="spellEnd"/>
      <w:r w:rsidRPr="00386F2A">
        <w:rPr>
          <w:b/>
          <w:bCs/>
          <w:lang w:val="en-US"/>
        </w:rPr>
        <w:t xml:space="preserve"> is a </w:t>
      </w:r>
      <w:proofErr w:type="gramStart"/>
      <w:r w:rsidRPr="00386F2A">
        <w:rPr>
          <w:b/>
          <w:bCs/>
          <w:lang w:val="en-US"/>
        </w:rPr>
        <w:t>disasters</w:t>
      </w:r>
      <w:proofErr w:type="gramEnd"/>
      <w:r w:rsidRPr="00386F2A">
        <w:rPr>
          <w:b/>
          <w:bCs/>
          <w:lang w:val="en-US"/>
        </w:rPr>
        <w:t>? New answers to old questions</w:t>
      </w:r>
      <w:r w:rsidRPr="00386F2A">
        <w:rPr>
          <w:lang w:val="en-US"/>
        </w:rPr>
        <w:t>. New York: Xlibris Corporation, 2005.</w:t>
      </w:r>
    </w:p>
    <w:p w14:paraId="4C7AB21C" w14:textId="576BEFDA" w:rsidR="00ED2D7F" w:rsidRPr="00386F2A" w:rsidRDefault="00ED2D7F" w:rsidP="0055035B">
      <w:pPr>
        <w:pStyle w:val="TF-REFERNCIASITEM0"/>
        <w:rPr>
          <w:lang w:val="en-US"/>
        </w:rPr>
      </w:pPr>
      <w:r w:rsidRPr="00386F2A">
        <w:rPr>
          <w:lang w:val="en-US"/>
        </w:rPr>
        <w:t>PHILLIPS, B</w:t>
      </w:r>
      <w:r w:rsidR="008E0D74" w:rsidRPr="00386F2A">
        <w:rPr>
          <w:lang w:val="en-US"/>
        </w:rPr>
        <w:t>.</w:t>
      </w:r>
      <w:r w:rsidRPr="00386F2A">
        <w:rPr>
          <w:lang w:val="en-US"/>
        </w:rPr>
        <w:t xml:space="preserve"> </w:t>
      </w:r>
      <w:r w:rsidR="004D02C7" w:rsidRPr="00386F2A">
        <w:rPr>
          <w:lang w:val="en-US"/>
        </w:rPr>
        <w:t>D. et al.</w:t>
      </w:r>
      <w:r w:rsidRPr="00386F2A">
        <w:rPr>
          <w:lang w:val="en-US"/>
        </w:rPr>
        <w:t xml:space="preserve"> </w:t>
      </w:r>
      <w:r w:rsidRPr="00386F2A">
        <w:rPr>
          <w:b/>
          <w:bCs/>
          <w:lang w:val="en-US"/>
        </w:rPr>
        <w:t>Social Vulnerability to disasters</w:t>
      </w:r>
      <w:r w:rsidRPr="00386F2A">
        <w:rPr>
          <w:lang w:val="en-US"/>
        </w:rPr>
        <w:t>. New York: Taylor &amp; Francis, 2010.</w:t>
      </w:r>
    </w:p>
    <w:p w14:paraId="1A0FBD5B" w14:textId="7069A5F0" w:rsidR="00ED2D7F" w:rsidRPr="00B63C9A" w:rsidRDefault="00ED2D7F" w:rsidP="0055035B">
      <w:pPr>
        <w:pStyle w:val="TF-REFERNCIASITEM0"/>
        <w:rPr>
          <w:lang w:val="en-US"/>
        </w:rPr>
      </w:pPr>
      <w:r w:rsidRPr="00386F2A">
        <w:rPr>
          <w:lang w:val="en-US"/>
        </w:rPr>
        <w:t xml:space="preserve">TIERNEY, K. </w:t>
      </w:r>
      <w:r w:rsidRPr="00386F2A">
        <w:rPr>
          <w:b/>
          <w:bCs/>
          <w:lang w:val="en-US"/>
        </w:rPr>
        <w:t>Disasters: a sociological approach</w:t>
      </w:r>
      <w:r w:rsidRPr="00386F2A">
        <w:rPr>
          <w:lang w:val="en-US"/>
        </w:rPr>
        <w:t xml:space="preserve">. </w:t>
      </w:r>
      <w:r w:rsidRPr="00B63C9A">
        <w:rPr>
          <w:lang w:val="en-US"/>
        </w:rPr>
        <w:t>Cambridge: Polity Press, 2020.</w:t>
      </w:r>
      <w:r w:rsidR="00506374" w:rsidRPr="00B63C9A">
        <w:rPr>
          <w:lang w:val="en-US"/>
        </w:rPr>
        <w:t xml:space="preserve"> </w:t>
      </w:r>
    </w:p>
    <w:p w14:paraId="77BC3583" w14:textId="196381C2" w:rsidR="00ED2D7F" w:rsidRPr="00386F2A" w:rsidRDefault="00ED2D7F" w:rsidP="0055035B">
      <w:pPr>
        <w:pStyle w:val="TF-REFERNCIASITEM0"/>
        <w:rPr>
          <w:lang w:val="en-US"/>
        </w:rPr>
      </w:pPr>
      <w:r w:rsidRPr="00386F2A">
        <w:rPr>
          <w:lang w:val="en-US"/>
        </w:rPr>
        <w:t>TOBIN, G</w:t>
      </w:r>
      <w:r w:rsidR="008E0D74" w:rsidRPr="00386F2A">
        <w:rPr>
          <w:lang w:val="en-US"/>
        </w:rPr>
        <w:t>.</w:t>
      </w:r>
      <w:r w:rsidRPr="00386F2A">
        <w:rPr>
          <w:lang w:val="en-US"/>
        </w:rPr>
        <w:t xml:space="preserve"> A; MONTZ, B</w:t>
      </w:r>
      <w:r w:rsidR="008E0D74" w:rsidRPr="00386F2A">
        <w:rPr>
          <w:lang w:val="en-US"/>
        </w:rPr>
        <w:t>.</w:t>
      </w:r>
      <w:r w:rsidRPr="00386F2A">
        <w:rPr>
          <w:lang w:val="en-US"/>
        </w:rPr>
        <w:t xml:space="preserve"> E. </w:t>
      </w:r>
      <w:r w:rsidRPr="00386F2A">
        <w:rPr>
          <w:b/>
          <w:bCs/>
          <w:lang w:val="en-US"/>
        </w:rPr>
        <w:t xml:space="preserve">Natural hazards: </w:t>
      </w:r>
      <w:proofErr w:type="spellStart"/>
      <w:r w:rsidRPr="00386F2A">
        <w:rPr>
          <w:b/>
          <w:bCs/>
          <w:lang w:val="en-US"/>
        </w:rPr>
        <w:t>explnation</w:t>
      </w:r>
      <w:proofErr w:type="spellEnd"/>
      <w:r w:rsidRPr="00386F2A">
        <w:rPr>
          <w:b/>
          <w:bCs/>
          <w:lang w:val="en-US"/>
        </w:rPr>
        <w:t xml:space="preserve"> and integration</w:t>
      </w:r>
      <w:r w:rsidRPr="00386F2A">
        <w:rPr>
          <w:lang w:val="en-US"/>
        </w:rPr>
        <w:t>. London: The Guildford Press, 1997.</w:t>
      </w:r>
    </w:p>
    <w:p w14:paraId="0A5DD589" w14:textId="7F624E7E" w:rsidR="00ED2D7F" w:rsidRPr="00386F2A" w:rsidRDefault="00ED2D7F" w:rsidP="0055035B">
      <w:pPr>
        <w:pStyle w:val="TF-REFERNCIASITEM0"/>
        <w:rPr>
          <w:lang w:val="en-US"/>
        </w:rPr>
      </w:pPr>
      <w:r w:rsidRPr="00386F2A">
        <w:rPr>
          <w:lang w:val="en-US"/>
        </w:rPr>
        <w:t>TAILLANDIER, F</w:t>
      </w:r>
      <w:r w:rsidR="008E0D74" w:rsidRPr="00386F2A">
        <w:rPr>
          <w:lang w:val="en-US"/>
        </w:rPr>
        <w:t>.</w:t>
      </w:r>
      <w:r w:rsidR="00C72AB3" w:rsidRPr="00386F2A">
        <w:rPr>
          <w:lang w:val="en-US"/>
        </w:rPr>
        <w:t xml:space="preserve"> et al</w:t>
      </w:r>
      <w:r w:rsidRPr="00386F2A">
        <w:rPr>
          <w:lang w:val="en-US"/>
        </w:rPr>
        <w:t xml:space="preserve">. An agent-based model to simulate inhabitants’ behavior during a flood event. </w:t>
      </w:r>
      <w:r>
        <w:fldChar w:fldCharType="begin"/>
      </w:r>
      <w:r w:rsidRPr="00813082">
        <w:rPr>
          <w:lang w:val="en-US"/>
          <w:rPrChange w:id="77" w:author="Dalton Solano dos Reis" w:date="2024-05-21T18:12:00Z">
            <w:rPr/>
          </w:rPrChange>
        </w:rPr>
        <w:instrText>HYPERLINK "https://www.sciencedirect.com/journal/international-journal-of-disaster-risk-reduction" \o "Go to International Journal of Disaster Risk Reduction on ScienceDirect"</w:instrText>
      </w:r>
      <w:r>
        <w:fldChar w:fldCharType="separate"/>
      </w:r>
      <w:r w:rsidRPr="00386F2A">
        <w:rPr>
          <w:rStyle w:val="anchor-text"/>
          <w:b/>
          <w:bCs/>
          <w:sz w:val="20"/>
          <w:lang w:val="en-US"/>
        </w:rPr>
        <w:t>International Journal of Disaster Risk Reduction</w:t>
      </w:r>
      <w:r>
        <w:rPr>
          <w:rStyle w:val="anchor-text"/>
          <w:b/>
          <w:bCs/>
          <w:sz w:val="20"/>
          <w:lang w:val="en-US"/>
        </w:rPr>
        <w:fldChar w:fldCharType="end"/>
      </w:r>
      <w:r w:rsidRPr="00386F2A">
        <w:rPr>
          <w:b/>
          <w:bCs/>
          <w:lang w:val="en-US"/>
        </w:rPr>
        <w:t xml:space="preserve">, </w:t>
      </w:r>
      <w:r>
        <w:fldChar w:fldCharType="begin"/>
      </w:r>
      <w:r w:rsidRPr="00011482">
        <w:rPr>
          <w:lang w:val="en-US"/>
          <w:rPrChange w:id="78" w:author="Dalton Solano dos Reis" w:date="2024-05-21T11:24:00Z">
            <w:rPr/>
          </w:rPrChange>
        </w:rPr>
        <w:instrText>HYPERLINK "https://www.sciencedirect.com/journal/international-journal-of-disaster-risk-reduction/vol/64/suppl/C" \o "Go to table of contents for this volume/issue"</w:instrText>
      </w:r>
      <w:r>
        <w:fldChar w:fldCharType="separate"/>
      </w:r>
      <w:r w:rsidR="00377D94" w:rsidRPr="00386F2A">
        <w:rPr>
          <w:rStyle w:val="anchor-text"/>
          <w:sz w:val="20"/>
          <w:lang w:val="en-US"/>
        </w:rPr>
        <w:t>v</w:t>
      </w:r>
      <w:r w:rsidRPr="00386F2A">
        <w:rPr>
          <w:rStyle w:val="anchor-text"/>
          <w:sz w:val="20"/>
          <w:lang w:val="en-US"/>
        </w:rPr>
        <w:t>. 64</w:t>
      </w:r>
      <w:r>
        <w:rPr>
          <w:rStyle w:val="anchor-text"/>
          <w:sz w:val="20"/>
          <w:lang w:val="en-US"/>
        </w:rPr>
        <w:fldChar w:fldCharType="end"/>
      </w:r>
      <w:r w:rsidRPr="00386F2A">
        <w:rPr>
          <w:lang w:val="en-US"/>
        </w:rPr>
        <w:t>, </w:t>
      </w:r>
      <w:r w:rsidR="00377D94" w:rsidRPr="00386F2A">
        <w:rPr>
          <w:lang w:val="en-US"/>
        </w:rPr>
        <w:t>o</w:t>
      </w:r>
      <w:r w:rsidRPr="00386F2A">
        <w:rPr>
          <w:lang w:val="en-US"/>
        </w:rPr>
        <w:t xml:space="preserve">ct. p.  2021. </w:t>
      </w:r>
      <w:proofErr w:type="spellStart"/>
      <w:r w:rsidR="00377D94" w:rsidRPr="00B63C9A">
        <w:rPr>
          <w:lang w:val="en-US"/>
        </w:rPr>
        <w:t>Disponível</w:t>
      </w:r>
      <w:proofErr w:type="spellEnd"/>
      <w:r w:rsidR="00377D94" w:rsidRPr="00B63C9A">
        <w:rPr>
          <w:lang w:val="en-US"/>
        </w:rPr>
        <w:t xml:space="preserve"> </w:t>
      </w:r>
      <w:proofErr w:type="spellStart"/>
      <w:r w:rsidR="00377D94" w:rsidRPr="00B63C9A">
        <w:rPr>
          <w:lang w:val="en-US"/>
        </w:rPr>
        <w:t>em</w:t>
      </w:r>
      <w:proofErr w:type="spellEnd"/>
      <w:r w:rsidR="00377D94" w:rsidRPr="00B63C9A">
        <w:rPr>
          <w:lang w:val="en-US"/>
        </w:rPr>
        <w:t xml:space="preserve">: </w:t>
      </w:r>
      <w:r w:rsidR="000779BD" w:rsidRPr="00B63C9A">
        <w:rPr>
          <w:noProof/>
          <w:sz w:val="20"/>
          <w:lang w:val="en-US"/>
        </w:rPr>
        <w:t>https://www.sciencedirect.com/science/article/pii/S2212420921004647?ref=pdf_download&amp;fr=RR-2&amp;rr=871b89a93cfdf90d#page=0.34</w:t>
      </w:r>
      <w:r w:rsidR="00377D94" w:rsidRPr="00B63C9A">
        <w:rPr>
          <w:rFonts w:eastAsiaTheme="majorEastAsia"/>
          <w:noProof/>
          <w:sz w:val="20"/>
          <w:lang w:val="en-US"/>
        </w:rPr>
        <w:t xml:space="preserve">. </w:t>
      </w:r>
      <w:proofErr w:type="spellStart"/>
      <w:r w:rsidR="00377D94" w:rsidRPr="00386F2A">
        <w:rPr>
          <w:lang w:val="en-US"/>
        </w:rPr>
        <w:t>Acesso</w:t>
      </w:r>
      <w:proofErr w:type="spellEnd"/>
      <w:r w:rsidR="00377D94" w:rsidRPr="00386F2A">
        <w:rPr>
          <w:lang w:val="en-US"/>
        </w:rPr>
        <w:t xml:space="preserve"> </w:t>
      </w:r>
      <w:proofErr w:type="spellStart"/>
      <w:r w:rsidR="00377D94" w:rsidRPr="00386F2A">
        <w:rPr>
          <w:lang w:val="en-US"/>
        </w:rPr>
        <w:t>em</w:t>
      </w:r>
      <w:proofErr w:type="spellEnd"/>
      <w:r w:rsidR="00377D94" w:rsidRPr="00386F2A">
        <w:rPr>
          <w:lang w:val="en-US"/>
        </w:rPr>
        <w:t xml:space="preserve">: 11 de </w:t>
      </w:r>
      <w:proofErr w:type="spellStart"/>
      <w:r w:rsidR="00377D94" w:rsidRPr="00386F2A">
        <w:rPr>
          <w:lang w:val="en-US"/>
        </w:rPr>
        <w:t>abril</w:t>
      </w:r>
      <w:proofErr w:type="spellEnd"/>
      <w:r w:rsidR="00377D94" w:rsidRPr="00386F2A">
        <w:rPr>
          <w:lang w:val="en-US"/>
        </w:rPr>
        <w:t xml:space="preserve"> de 2024. </w:t>
      </w:r>
    </w:p>
    <w:p w14:paraId="37C7065B" w14:textId="3F1A6F63" w:rsidR="00ED2D7F" w:rsidRPr="00386F2A" w:rsidRDefault="00ED2D7F" w:rsidP="0055035B">
      <w:pPr>
        <w:pStyle w:val="TF-REFERNCIASITEM0"/>
        <w:rPr>
          <w:lang w:val="en-US"/>
        </w:rPr>
      </w:pPr>
      <w:bookmarkStart w:id="79" w:name="_Hlk164448373"/>
      <w:r w:rsidRPr="00386F2A">
        <w:rPr>
          <w:lang w:val="en-US"/>
        </w:rPr>
        <w:t>WILENSKI, U</w:t>
      </w:r>
      <w:r w:rsidR="008E0D74" w:rsidRPr="00386F2A">
        <w:rPr>
          <w:lang w:val="en-US"/>
        </w:rPr>
        <w:t>.</w:t>
      </w:r>
      <w:r w:rsidRPr="00386F2A">
        <w:rPr>
          <w:lang w:val="en-US"/>
        </w:rPr>
        <w:t xml:space="preserve">; RAND, </w:t>
      </w:r>
      <w:bookmarkEnd w:id="79"/>
      <w:r w:rsidRPr="00386F2A">
        <w:rPr>
          <w:lang w:val="en-US"/>
        </w:rPr>
        <w:t xml:space="preserve">W. </w:t>
      </w:r>
      <w:r w:rsidRPr="00386F2A">
        <w:rPr>
          <w:b/>
          <w:bCs/>
          <w:lang w:val="en-US"/>
        </w:rPr>
        <w:t xml:space="preserve">An introduction to agent-based modeling: modeling natural, social, and engineered complex systems with </w:t>
      </w:r>
      <w:proofErr w:type="spellStart"/>
      <w:r w:rsidRPr="00386F2A">
        <w:rPr>
          <w:b/>
          <w:bCs/>
          <w:lang w:val="en-US"/>
        </w:rPr>
        <w:t>NetLogo</w:t>
      </w:r>
      <w:proofErr w:type="spellEnd"/>
      <w:r w:rsidRPr="00386F2A">
        <w:rPr>
          <w:b/>
          <w:bCs/>
          <w:lang w:val="en-US"/>
        </w:rPr>
        <w:t>.</w:t>
      </w:r>
      <w:r w:rsidRPr="00386F2A">
        <w:rPr>
          <w:lang w:val="en-US"/>
        </w:rPr>
        <w:t xml:space="preserve"> Boston: MIT Press, 2015.</w:t>
      </w:r>
    </w:p>
    <w:p w14:paraId="694BA174" w14:textId="75FE51F9" w:rsidR="00ED2D7F" w:rsidRPr="00386F2A" w:rsidRDefault="00ED2D7F" w:rsidP="0055035B">
      <w:pPr>
        <w:pStyle w:val="TF-REFERNCIASITEM0"/>
        <w:rPr>
          <w:lang w:val="en-US"/>
        </w:rPr>
      </w:pPr>
      <w:r w:rsidRPr="00386F2A">
        <w:rPr>
          <w:lang w:val="en-US"/>
        </w:rPr>
        <w:t>ZHANG, R</w:t>
      </w:r>
      <w:r w:rsidR="008E0D74" w:rsidRPr="00386F2A">
        <w:rPr>
          <w:lang w:val="en-US"/>
        </w:rPr>
        <w:t xml:space="preserve">. </w:t>
      </w:r>
      <w:r w:rsidR="00506374" w:rsidRPr="00386F2A">
        <w:rPr>
          <w:lang w:val="en-US"/>
        </w:rPr>
        <w:t>et al</w:t>
      </w:r>
      <w:r w:rsidRPr="00386F2A">
        <w:rPr>
          <w:lang w:val="en-US"/>
        </w:rPr>
        <w:t xml:space="preserve">. An agent-based model to simulate human responses to flash flood warnings for improving evacuation performance. </w:t>
      </w:r>
      <w:r w:rsidRPr="00B63C9A">
        <w:rPr>
          <w:i/>
          <w:iCs/>
        </w:rPr>
        <w:t xml:space="preserve">Jornal </w:t>
      </w:r>
      <w:proofErr w:type="spellStart"/>
      <w:r w:rsidRPr="00B63C9A">
        <w:rPr>
          <w:i/>
          <w:iCs/>
        </w:rPr>
        <w:t>of</w:t>
      </w:r>
      <w:proofErr w:type="spellEnd"/>
      <w:r w:rsidRPr="00B63C9A">
        <w:rPr>
          <w:i/>
          <w:iCs/>
        </w:rPr>
        <w:t xml:space="preserve"> </w:t>
      </w:r>
      <w:proofErr w:type="spellStart"/>
      <w:r w:rsidRPr="00B63C9A">
        <w:rPr>
          <w:i/>
          <w:iCs/>
        </w:rPr>
        <w:t>Hydrology</w:t>
      </w:r>
      <w:proofErr w:type="spellEnd"/>
      <w:r w:rsidRPr="00B63C9A">
        <w:t>, n. 628, p. 1-15, 2024.</w:t>
      </w:r>
      <w:r w:rsidR="00377D94" w:rsidRPr="00B63C9A">
        <w:t xml:space="preserve"> </w:t>
      </w:r>
      <w:r w:rsidR="00377D94" w:rsidRPr="00386F2A">
        <w:t>Disponível em:</w:t>
      </w:r>
      <w:r w:rsidRPr="00386F2A">
        <w:t xml:space="preserve"> </w:t>
      </w:r>
      <w:r w:rsidR="000779BD" w:rsidRPr="00386F2A">
        <w:rPr>
          <w:noProof/>
          <w:sz w:val="20"/>
        </w:rPr>
        <w:t>https://doi.org/10.1016/j.jhydrol.2023.130452</w:t>
      </w:r>
      <w:r w:rsidR="00377D94" w:rsidRPr="00386F2A">
        <w:rPr>
          <w:rFonts w:eastAsiaTheme="majorEastAsia"/>
          <w:noProof/>
          <w:sz w:val="20"/>
        </w:rPr>
        <w:t xml:space="preserve">. </w:t>
      </w:r>
      <w:proofErr w:type="spellStart"/>
      <w:r w:rsidR="00377D94" w:rsidRPr="00386F2A">
        <w:rPr>
          <w:lang w:val="en-US"/>
        </w:rPr>
        <w:t>Acesso</w:t>
      </w:r>
      <w:proofErr w:type="spellEnd"/>
      <w:r w:rsidR="00377D94" w:rsidRPr="00386F2A">
        <w:rPr>
          <w:lang w:val="en-US"/>
        </w:rPr>
        <w:t xml:space="preserve"> </w:t>
      </w:r>
      <w:proofErr w:type="spellStart"/>
      <w:r w:rsidR="00377D94" w:rsidRPr="00386F2A">
        <w:rPr>
          <w:lang w:val="en-US"/>
        </w:rPr>
        <w:t>em</w:t>
      </w:r>
      <w:proofErr w:type="spellEnd"/>
      <w:r w:rsidR="00377D94" w:rsidRPr="00386F2A">
        <w:rPr>
          <w:lang w:val="en-US"/>
        </w:rPr>
        <w:t xml:space="preserve">: 19 de </w:t>
      </w:r>
      <w:proofErr w:type="spellStart"/>
      <w:r w:rsidR="00377D94" w:rsidRPr="00386F2A">
        <w:rPr>
          <w:lang w:val="en-US"/>
        </w:rPr>
        <w:t>abril</w:t>
      </w:r>
      <w:proofErr w:type="spellEnd"/>
      <w:r w:rsidR="00377D94" w:rsidRPr="00386F2A">
        <w:rPr>
          <w:lang w:val="en-US"/>
        </w:rPr>
        <w:t xml:space="preserve"> de 2024. </w:t>
      </w:r>
      <w:r w:rsidRPr="00386F2A">
        <w:rPr>
          <w:lang w:val="en-US"/>
        </w:rPr>
        <w:t xml:space="preserve"> </w:t>
      </w:r>
    </w:p>
    <w:p w14:paraId="49FADCEC" w14:textId="6CE7D18E" w:rsidR="00377D94" w:rsidRPr="00820B1F" w:rsidRDefault="00ED2D7F" w:rsidP="0055035B">
      <w:pPr>
        <w:pStyle w:val="TF-REFERNCIASITEM0"/>
      </w:pPr>
      <w:r w:rsidRPr="00386F2A">
        <w:rPr>
          <w:lang w:val="en-US"/>
        </w:rPr>
        <w:t>ZHUO, L; H</w:t>
      </w:r>
      <w:r w:rsidR="002B7AC0" w:rsidRPr="00386F2A">
        <w:rPr>
          <w:lang w:val="en-US"/>
        </w:rPr>
        <w:t>AN</w:t>
      </w:r>
      <w:r w:rsidRPr="00386F2A">
        <w:rPr>
          <w:lang w:val="en-US"/>
        </w:rPr>
        <w:t xml:space="preserve">, D. Agent-based modelling and flood risk management: A compendious literature review. </w:t>
      </w:r>
      <w:r w:rsidRPr="00B63C9A">
        <w:rPr>
          <w:rFonts w:eastAsiaTheme="majorEastAsia"/>
          <w:b/>
          <w:bCs/>
          <w:noProof/>
          <w:sz w:val="20"/>
        </w:rPr>
        <w:t>Journal of Hydrology</w:t>
      </w:r>
      <w:r w:rsidRPr="00B63C9A">
        <w:t xml:space="preserve">, </w:t>
      </w:r>
      <w:r w:rsidR="00377D94" w:rsidRPr="00B63C9A">
        <w:t>v</w:t>
      </w:r>
      <w:r w:rsidRPr="00B63C9A">
        <w:rPr>
          <w:noProof/>
          <w:sz w:val="20"/>
        </w:rPr>
        <w:t>.</w:t>
      </w:r>
      <w:r w:rsidRPr="00B63C9A">
        <w:rPr>
          <w:rFonts w:eastAsiaTheme="majorEastAsia"/>
          <w:noProof/>
          <w:sz w:val="20"/>
        </w:rPr>
        <w:t xml:space="preserve"> 591</w:t>
      </w:r>
      <w:r w:rsidRPr="00B63C9A">
        <w:t>, de</w:t>
      </w:r>
      <w:r w:rsidR="00A92E5D" w:rsidRPr="00B63C9A">
        <w:t>c</w:t>
      </w:r>
      <w:r w:rsidRPr="00B63C9A">
        <w:t xml:space="preserve">. de 2020. </w:t>
      </w:r>
      <w:r w:rsidR="00377D94" w:rsidRPr="00386F2A">
        <w:t xml:space="preserve">Disponível em: </w:t>
      </w:r>
      <w:r w:rsidRPr="00386F2A">
        <w:rPr>
          <w:noProof/>
          <w:sz w:val="20"/>
        </w:rPr>
        <w:t>https://doi.org/10.1016/j.jhydrol.2020.125600</w:t>
      </w:r>
      <w:r w:rsidR="00377D94" w:rsidRPr="00386F2A">
        <w:rPr>
          <w:rFonts w:eastAsiaTheme="majorEastAsia"/>
          <w:noProof/>
          <w:sz w:val="20"/>
        </w:rPr>
        <w:t xml:space="preserve">. </w:t>
      </w:r>
      <w:r w:rsidR="00377D94" w:rsidRPr="00386F2A">
        <w:t>Acesso em: 20 de abril de 2024.</w:t>
      </w:r>
      <w:r w:rsidR="00377D94" w:rsidRPr="00820B1F">
        <w:t xml:space="preserve"> </w:t>
      </w:r>
    </w:p>
    <w:p w14:paraId="632A16BB" w14:textId="37FA273F" w:rsidR="009662B1" w:rsidRDefault="00ED2D7F" w:rsidP="0055035B">
      <w:pPr>
        <w:pStyle w:val="TF-REFERNCIASITEM0"/>
      </w:pPr>
      <w:r w:rsidRPr="00377D94">
        <w:t xml:space="preserve"> </w:t>
      </w:r>
      <w:r w:rsidR="00506374" w:rsidRPr="00377D94">
        <w:t xml:space="preserve"> </w:t>
      </w:r>
    </w:p>
    <w:p w14:paraId="33048FF2" w14:textId="261FEFF8" w:rsidR="00A36A6A" w:rsidRDefault="00A36A6A">
      <w:pPr>
        <w:keepNext w:val="0"/>
        <w:keepLines w:val="0"/>
        <w:rPr>
          <w:sz w:val="18"/>
          <w:szCs w:val="20"/>
        </w:rPr>
      </w:pPr>
      <w:r>
        <w:br w:type="page"/>
      </w:r>
    </w:p>
    <w:p w14:paraId="3C142357" w14:textId="77777777" w:rsidR="00A36A6A" w:rsidRPr="00320BFA" w:rsidRDefault="00A36A6A" w:rsidP="00A36A6A">
      <w:pPr>
        <w:pStyle w:val="TF-xAvalTTULO"/>
      </w:pPr>
      <w:r>
        <w:lastRenderedPageBreak/>
        <w:t>FORMULÁRIO  DE  avaliação BCC</w:t>
      </w:r>
      <w:r w:rsidRPr="00320BFA">
        <w:t xml:space="preserve"> – PROFESSOR TCC I</w:t>
      </w:r>
      <w:r>
        <w:t xml:space="preserve"> – Pré-projeto</w:t>
      </w:r>
    </w:p>
    <w:p w14:paraId="6B9CA7EE" w14:textId="77777777" w:rsidR="00A36A6A" w:rsidRDefault="00A36A6A" w:rsidP="00A36A6A">
      <w:pPr>
        <w:pStyle w:val="TF-xAvalLINHA"/>
      </w:pPr>
      <w:r w:rsidRPr="00320BFA">
        <w:t>Avaliador(a):</w:t>
      </w:r>
      <w:r w:rsidRPr="00320BFA">
        <w:tab/>
      </w:r>
      <w:r>
        <w:t>Dalton Solano dos Reis</w:t>
      </w:r>
    </w:p>
    <w:p w14:paraId="73E341CE" w14:textId="77777777" w:rsidR="00A36A6A" w:rsidRPr="00320BFA" w:rsidRDefault="00A36A6A" w:rsidP="00A36A6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A36A6A" w:rsidRPr="00320BFA" w14:paraId="7CFE9345"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0606EB3" w14:textId="77777777" w:rsidR="00A36A6A" w:rsidRPr="00320BFA" w:rsidRDefault="00A36A6A"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3E83B466" w14:textId="77777777" w:rsidR="00A36A6A" w:rsidRPr="00320BFA" w:rsidRDefault="00A36A6A"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DAC9222" w14:textId="77777777" w:rsidR="00A36A6A" w:rsidRPr="00320BFA" w:rsidRDefault="00A36A6A"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06EFD77" w14:textId="77777777" w:rsidR="00A36A6A" w:rsidRPr="00320BFA" w:rsidRDefault="00A36A6A" w:rsidP="006C68B5">
            <w:pPr>
              <w:pStyle w:val="TF-xAvalITEMTABELA"/>
            </w:pPr>
            <w:r w:rsidRPr="00320BFA">
              <w:t>não atende</w:t>
            </w:r>
          </w:p>
        </w:tc>
      </w:tr>
      <w:tr w:rsidR="00A36A6A" w:rsidRPr="00320BFA" w14:paraId="52D4F9CE"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D64C47D" w14:textId="77777777" w:rsidR="00A36A6A" w:rsidRPr="00320BFA" w:rsidRDefault="00A36A6A"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DD2C401" w14:textId="77777777" w:rsidR="00A36A6A" w:rsidRPr="00821EE8" w:rsidRDefault="00A36A6A" w:rsidP="00A36A6A">
            <w:pPr>
              <w:pStyle w:val="TF-xAvalITEM"/>
              <w:numPr>
                <w:ilvl w:val="0"/>
                <w:numId w:val="12"/>
              </w:numPr>
            </w:pPr>
            <w:r w:rsidRPr="00821EE8">
              <w:t>INTRODUÇÃO</w:t>
            </w:r>
          </w:p>
          <w:p w14:paraId="09B636FA" w14:textId="77777777" w:rsidR="00A36A6A" w:rsidRPr="00821EE8" w:rsidRDefault="00A36A6A"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E67DBC7" w14:textId="0D5375DE" w:rsidR="00A36A6A" w:rsidRPr="00320BFA" w:rsidRDefault="004256C6" w:rsidP="006C68B5">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1673BA8" w14:textId="77777777" w:rsidR="00A36A6A" w:rsidRPr="00320BFA" w:rsidRDefault="00A36A6A"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068781E" w14:textId="77777777" w:rsidR="00A36A6A" w:rsidRPr="00320BFA" w:rsidRDefault="00A36A6A" w:rsidP="006C68B5">
            <w:pPr>
              <w:keepNext w:val="0"/>
              <w:keepLines w:val="0"/>
              <w:ind w:left="709" w:hanging="709"/>
              <w:jc w:val="center"/>
              <w:rPr>
                <w:sz w:val="18"/>
              </w:rPr>
            </w:pPr>
          </w:p>
        </w:tc>
      </w:tr>
      <w:tr w:rsidR="00A36A6A" w:rsidRPr="00320BFA" w14:paraId="24AA65B1"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8024AF"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0C270B" w14:textId="77777777" w:rsidR="00A36A6A" w:rsidRPr="00821EE8" w:rsidRDefault="00A36A6A"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7427FD4" w14:textId="1175AAE3" w:rsidR="00A36A6A" w:rsidRPr="00320BFA" w:rsidRDefault="004256C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D2EAFA6"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1556A9" w14:textId="77777777" w:rsidR="00A36A6A" w:rsidRPr="00320BFA" w:rsidRDefault="00A36A6A" w:rsidP="006C68B5">
            <w:pPr>
              <w:keepNext w:val="0"/>
              <w:keepLines w:val="0"/>
              <w:ind w:left="709" w:hanging="709"/>
              <w:jc w:val="center"/>
              <w:rPr>
                <w:sz w:val="18"/>
              </w:rPr>
            </w:pPr>
          </w:p>
        </w:tc>
      </w:tr>
      <w:tr w:rsidR="00A36A6A" w:rsidRPr="00320BFA" w14:paraId="68C0EAE8"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0BF80A"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E376F13" w14:textId="77777777" w:rsidR="00A36A6A" w:rsidRPr="00320BFA" w:rsidRDefault="00A36A6A" w:rsidP="00A36A6A">
            <w:pPr>
              <w:pStyle w:val="TF-xAvalITEM"/>
              <w:numPr>
                <w:ilvl w:val="0"/>
                <w:numId w:val="12"/>
              </w:numPr>
            </w:pPr>
            <w:r w:rsidRPr="00320BFA">
              <w:t>OBJETIVOS</w:t>
            </w:r>
          </w:p>
          <w:p w14:paraId="6FAD04C4" w14:textId="77777777" w:rsidR="00A36A6A" w:rsidRPr="00320BFA" w:rsidRDefault="00A36A6A"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B9CBD60" w14:textId="600ACAA7" w:rsidR="00A36A6A" w:rsidRPr="00320BFA" w:rsidRDefault="004256C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719F48D"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C7958C" w14:textId="77777777" w:rsidR="00A36A6A" w:rsidRPr="00320BFA" w:rsidRDefault="00A36A6A" w:rsidP="006C68B5">
            <w:pPr>
              <w:keepNext w:val="0"/>
              <w:keepLines w:val="0"/>
              <w:ind w:left="709" w:hanging="709"/>
              <w:jc w:val="center"/>
              <w:rPr>
                <w:sz w:val="18"/>
              </w:rPr>
            </w:pPr>
          </w:p>
        </w:tc>
      </w:tr>
      <w:tr w:rsidR="00A36A6A" w:rsidRPr="00320BFA" w14:paraId="3C9F607C"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00B852"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AC0D29" w14:textId="77777777" w:rsidR="00A36A6A" w:rsidRPr="00320BFA" w:rsidRDefault="00A36A6A"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D81C2E6" w14:textId="13DAFF22" w:rsidR="00A36A6A" w:rsidRPr="00320BFA" w:rsidRDefault="004256C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61EC5B2"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933D31" w14:textId="77777777" w:rsidR="00A36A6A" w:rsidRPr="00320BFA" w:rsidRDefault="00A36A6A" w:rsidP="006C68B5">
            <w:pPr>
              <w:keepNext w:val="0"/>
              <w:keepLines w:val="0"/>
              <w:ind w:left="709" w:hanging="709"/>
              <w:jc w:val="center"/>
              <w:rPr>
                <w:sz w:val="18"/>
              </w:rPr>
            </w:pPr>
          </w:p>
        </w:tc>
      </w:tr>
      <w:tr w:rsidR="00A36A6A" w:rsidRPr="00320BFA" w14:paraId="3332E54C"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9454D2A"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AE0F1E" w14:textId="77777777" w:rsidR="00A36A6A" w:rsidRPr="00EE20C1" w:rsidRDefault="00A36A6A" w:rsidP="00A36A6A">
            <w:pPr>
              <w:pStyle w:val="TF-xAvalITEM"/>
              <w:numPr>
                <w:ilvl w:val="0"/>
                <w:numId w:val="12"/>
              </w:numPr>
            </w:pPr>
            <w:r w:rsidRPr="00EE20C1">
              <w:t>JUSTIFICATIVA</w:t>
            </w:r>
          </w:p>
          <w:p w14:paraId="6A86909E" w14:textId="77777777" w:rsidR="00A36A6A" w:rsidRPr="00EE20C1" w:rsidRDefault="00A36A6A"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766E95F" w14:textId="65B47C4B" w:rsidR="00A36A6A" w:rsidRPr="00320BFA" w:rsidRDefault="004256C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213C88A"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01269B" w14:textId="77777777" w:rsidR="00A36A6A" w:rsidRPr="00320BFA" w:rsidRDefault="00A36A6A" w:rsidP="006C68B5">
            <w:pPr>
              <w:keepNext w:val="0"/>
              <w:keepLines w:val="0"/>
              <w:ind w:left="709" w:hanging="709"/>
              <w:jc w:val="center"/>
              <w:rPr>
                <w:sz w:val="18"/>
              </w:rPr>
            </w:pPr>
          </w:p>
        </w:tc>
      </w:tr>
      <w:tr w:rsidR="00A36A6A" w:rsidRPr="00320BFA" w14:paraId="7AAF8471"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93580C"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9A58A1F" w14:textId="77777777" w:rsidR="00A36A6A" w:rsidRPr="00EE20C1" w:rsidRDefault="00A36A6A"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EB07EDC" w14:textId="35EB2FA8" w:rsidR="00A36A6A" w:rsidRPr="00320BFA" w:rsidRDefault="004256C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3FF8F38"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E263441" w14:textId="77777777" w:rsidR="00A36A6A" w:rsidRPr="00320BFA" w:rsidRDefault="00A36A6A" w:rsidP="006C68B5">
            <w:pPr>
              <w:keepNext w:val="0"/>
              <w:keepLines w:val="0"/>
              <w:ind w:left="709" w:hanging="709"/>
              <w:jc w:val="center"/>
              <w:rPr>
                <w:sz w:val="18"/>
              </w:rPr>
            </w:pPr>
          </w:p>
        </w:tc>
      </w:tr>
      <w:tr w:rsidR="00A36A6A" w:rsidRPr="00320BFA" w14:paraId="0EC728B2"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A78D34B"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4EC1D5" w14:textId="77777777" w:rsidR="00A36A6A" w:rsidRPr="00320BFA" w:rsidRDefault="00A36A6A" w:rsidP="00A36A6A">
            <w:pPr>
              <w:pStyle w:val="TF-xAvalITEM"/>
              <w:numPr>
                <w:ilvl w:val="0"/>
                <w:numId w:val="12"/>
              </w:numPr>
            </w:pPr>
            <w:r w:rsidRPr="00320BFA">
              <w:t>METODOLOGIA</w:t>
            </w:r>
          </w:p>
          <w:p w14:paraId="106EDD33" w14:textId="77777777" w:rsidR="00A36A6A" w:rsidRPr="00320BFA" w:rsidRDefault="00A36A6A"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828B8AF" w14:textId="267E87A9" w:rsidR="00A36A6A" w:rsidRPr="00320BFA" w:rsidRDefault="004256C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D41CC2C"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042691D" w14:textId="77777777" w:rsidR="00A36A6A" w:rsidRPr="00320BFA" w:rsidRDefault="00A36A6A" w:rsidP="006C68B5">
            <w:pPr>
              <w:keepNext w:val="0"/>
              <w:keepLines w:val="0"/>
              <w:ind w:left="709" w:hanging="709"/>
              <w:jc w:val="center"/>
              <w:rPr>
                <w:sz w:val="18"/>
              </w:rPr>
            </w:pPr>
          </w:p>
        </w:tc>
      </w:tr>
      <w:tr w:rsidR="00A36A6A" w:rsidRPr="00320BFA" w14:paraId="4433DBF2"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71001F"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F1E63BC" w14:textId="77777777" w:rsidR="00A36A6A" w:rsidRPr="00320BFA" w:rsidRDefault="00A36A6A"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BE4F15A" w14:textId="2965EE4A" w:rsidR="00A36A6A" w:rsidRPr="00320BFA" w:rsidRDefault="004256C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90BF5BD"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ADF5104" w14:textId="77777777" w:rsidR="00A36A6A" w:rsidRPr="00320BFA" w:rsidRDefault="00A36A6A" w:rsidP="006C68B5">
            <w:pPr>
              <w:keepNext w:val="0"/>
              <w:keepLines w:val="0"/>
              <w:ind w:left="709" w:hanging="709"/>
              <w:jc w:val="center"/>
              <w:rPr>
                <w:sz w:val="18"/>
              </w:rPr>
            </w:pPr>
          </w:p>
        </w:tc>
      </w:tr>
      <w:tr w:rsidR="00A36A6A" w:rsidRPr="00320BFA" w14:paraId="59CC8773"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89B66C"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28091B" w14:textId="77777777" w:rsidR="00A36A6A" w:rsidRPr="00801036" w:rsidRDefault="00A36A6A" w:rsidP="00A36A6A">
            <w:pPr>
              <w:pStyle w:val="TF-xAvalITEM"/>
              <w:numPr>
                <w:ilvl w:val="0"/>
                <w:numId w:val="12"/>
              </w:numPr>
            </w:pPr>
            <w:r w:rsidRPr="00801036">
              <w:t>REVISÃO BIBLIOGRÁFICA</w:t>
            </w:r>
          </w:p>
          <w:p w14:paraId="54F2094E" w14:textId="77777777" w:rsidR="00A36A6A" w:rsidRPr="00801036" w:rsidRDefault="00A36A6A"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45BCD87" w14:textId="6C7B198B" w:rsidR="00A36A6A" w:rsidRPr="00801036" w:rsidRDefault="004256C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0E89CDE" w14:textId="77777777" w:rsidR="00A36A6A" w:rsidRPr="00801036"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6D6CEE8" w14:textId="77777777" w:rsidR="00A36A6A" w:rsidRPr="00320BFA" w:rsidRDefault="00A36A6A" w:rsidP="006C68B5">
            <w:pPr>
              <w:keepNext w:val="0"/>
              <w:keepLines w:val="0"/>
              <w:ind w:left="709" w:hanging="709"/>
              <w:jc w:val="center"/>
              <w:rPr>
                <w:sz w:val="18"/>
              </w:rPr>
            </w:pPr>
          </w:p>
        </w:tc>
      </w:tr>
      <w:tr w:rsidR="00A36A6A" w:rsidRPr="00320BFA" w14:paraId="7BD78B1B"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6753992" w14:textId="77777777" w:rsidR="00A36A6A" w:rsidRPr="00320BFA" w:rsidRDefault="00A36A6A"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A2E5402" w14:textId="77777777" w:rsidR="00A36A6A" w:rsidRPr="00320BFA" w:rsidRDefault="00A36A6A" w:rsidP="00A36A6A">
            <w:pPr>
              <w:pStyle w:val="TF-xAvalITEM"/>
              <w:numPr>
                <w:ilvl w:val="0"/>
                <w:numId w:val="12"/>
              </w:numPr>
            </w:pPr>
            <w:r w:rsidRPr="00320BFA">
              <w:t>LINGUAGEM USADA (redação)</w:t>
            </w:r>
          </w:p>
          <w:p w14:paraId="4E598C85" w14:textId="77777777" w:rsidR="00A36A6A" w:rsidRPr="00320BFA" w:rsidRDefault="00A36A6A"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C70A235" w14:textId="64768B34" w:rsidR="00A36A6A" w:rsidRPr="00320BFA" w:rsidRDefault="004256C6" w:rsidP="006C68B5">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80BA790" w14:textId="77777777" w:rsidR="00A36A6A" w:rsidRPr="00320BFA" w:rsidRDefault="00A36A6A"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2283720" w14:textId="77777777" w:rsidR="00A36A6A" w:rsidRPr="00320BFA" w:rsidRDefault="00A36A6A" w:rsidP="006C68B5">
            <w:pPr>
              <w:keepNext w:val="0"/>
              <w:keepLines w:val="0"/>
              <w:ind w:left="709" w:hanging="709"/>
              <w:jc w:val="center"/>
              <w:rPr>
                <w:sz w:val="18"/>
              </w:rPr>
            </w:pPr>
          </w:p>
        </w:tc>
      </w:tr>
      <w:tr w:rsidR="00A36A6A" w:rsidRPr="00320BFA" w14:paraId="289C4F38"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008BC3"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FE828C" w14:textId="77777777" w:rsidR="00A36A6A" w:rsidRPr="00320BFA" w:rsidRDefault="00A36A6A"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0E2EC01" w14:textId="2F28B917" w:rsidR="00A36A6A" w:rsidRPr="00320BFA" w:rsidRDefault="004256C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C84D693"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F28BB0B" w14:textId="77777777" w:rsidR="00A36A6A" w:rsidRPr="00320BFA" w:rsidRDefault="00A36A6A" w:rsidP="006C68B5">
            <w:pPr>
              <w:keepNext w:val="0"/>
              <w:keepLines w:val="0"/>
              <w:ind w:left="709" w:hanging="709"/>
              <w:jc w:val="center"/>
              <w:rPr>
                <w:sz w:val="18"/>
              </w:rPr>
            </w:pPr>
          </w:p>
        </w:tc>
      </w:tr>
      <w:tr w:rsidR="00A36A6A" w:rsidRPr="00320BFA" w14:paraId="6A224169"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97CFFE"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130309" w14:textId="77777777" w:rsidR="00A36A6A" w:rsidRPr="00320BFA" w:rsidRDefault="00A36A6A" w:rsidP="00A36A6A">
            <w:pPr>
              <w:pStyle w:val="TF-xAvalITEM"/>
              <w:numPr>
                <w:ilvl w:val="0"/>
                <w:numId w:val="12"/>
              </w:numPr>
            </w:pPr>
            <w:r w:rsidRPr="00320BFA">
              <w:t>ORGANIZAÇÃO E APRESENTAÇÃO GRÁFICA DO TEXTO</w:t>
            </w:r>
          </w:p>
          <w:p w14:paraId="4A686036" w14:textId="77777777" w:rsidR="00A36A6A" w:rsidRPr="00320BFA" w:rsidRDefault="00A36A6A"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13FDFB2" w14:textId="115D468F" w:rsidR="00A36A6A" w:rsidRPr="00320BFA" w:rsidRDefault="004256C6"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A756E9B" w14:textId="77777777" w:rsidR="00A36A6A" w:rsidRPr="00320BFA" w:rsidRDefault="00A36A6A"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620F9F6" w14:textId="77777777" w:rsidR="00A36A6A" w:rsidRPr="00320BFA" w:rsidRDefault="00A36A6A" w:rsidP="006C68B5">
            <w:pPr>
              <w:keepNext w:val="0"/>
              <w:keepLines w:val="0"/>
              <w:ind w:left="709" w:hanging="709"/>
              <w:jc w:val="center"/>
              <w:rPr>
                <w:sz w:val="18"/>
              </w:rPr>
            </w:pPr>
          </w:p>
        </w:tc>
      </w:tr>
      <w:tr w:rsidR="00A36A6A" w:rsidRPr="00320BFA" w14:paraId="2C3931D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343A54"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AE728B" w14:textId="77777777" w:rsidR="00A36A6A" w:rsidRPr="00320BFA" w:rsidRDefault="00A36A6A" w:rsidP="00A36A6A">
            <w:pPr>
              <w:pStyle w:val="TF-xAvalITEM"/>
              <w:numPr>
                <w:ilvl w:val="0"/>
                <w:numId w:val="12"/>
              </w:numPr>
            </w:pPr>
            <w:r w:rsidRPr="00320BFA">
              <w:t>ILUSTRAÇÕES (figuras, quadros, tabelas)</w:t>
            </w:r>
          </w:p>
          <w:p w14:paraId="2C6D2A05" w14:textId="77777777" w:rsidR="00A36A6A" w:rsidRPr="00320BFA" w:rsidRDefault="00A36A6A"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2F1CE64" w14:textId="10C3DE1E" w:rsidR="00A36A6A" w:rsidRPr="00320BFA" w:rsidRDefault="004256C6" w:rsidP="006C68B5">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187C498" w14:textId="77777777" w:rsidR="00A36A6A" w:rsidRPr="00320BFA" w:rsidRDefault="00A36A6A" w:rsidP="006C68B5">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8DD536" w14:textId="77777777" w:rsidR="00A36A6A" w:rsidRPr="00320BFA" w:rsidRDefault="00A36A6A" w:rsidP="006C68B5">
            <w:pPr>
              <w:keepNext w:val="0"/>
              <w:keepLines w:val="0"/>
              <w:spacing w:before="80" w:after="80"/>
              <w:ind w:left="709" w:hanging="709"/>
              <w:jc w:val="center"/>
              <w:rPr>
                <w:sz w:val="18"/>
              </w:rPr>
            </w:pPr>
          </w:p>
        </w:tc>
      </w:tr>
      <w:tr w:rsidR="00A36A6A" w:rsidRPr="00320BFA" w14:paraId="16F33675"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3ABC6F"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D5BBD4C" w14:textId="77777777" w:rsidR="00A36A6A" w:rsidRPr="00320BFA" w:rsidRDefault="00A36A6A" w:rsidP="00A36A6A">
            <w:pPr>
              <w:pStyle w:val="TF-xAvalITEM"/>
              <w:numPr>
                <w:ilvl w:val="0"/>
                <w:numId w:val="12"/>
              </w:numPr>
            </w:pPr>
            <w:r w:rsidRPr="00320BFA">
              <w:t>REFERÊNCIAS E CITAÇÕES</w:t>
            </w:r>
          </w:p>
          <w:p w14:paraId="5379F7AE" w14:textId="77777777" w:rsidR="00A36A6A" w:rsidRPr="00320BFA" w:rsidRDefault="00A36A6A"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91FBDB5"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1BD8706" w14:textId="191F3928" w:rsidR="00A36A6A" w:rsidRPr="00320BFA" w:rsidRDefault="004256C6"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EF1A27B" w14:textId="77777777" w:rsidR="00A36A6A" w:rsidRPr="00320BFA" w:rsidRDefault="00A36A6A" w:rsidP="006C68B5">
            <w:pPr>
              <w:keepNext w:val="0"/>
              <w:keepLines w:val="0"/>
              <w:ind w:left="709" w:hanging="709"/>
              <w:jc w:val="center"/>
              <w:rPr>
                <w:sz w:val="18"/>
              </w:rPr>
            </w:pPr>
          </w:p>
        </w:tc>
      </w:tr>
      <w:tr w:rsidR="00A36A6A" w:rsidRPr="00320BFA" w14:paraId="59323353"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B7CDE08"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5E7CDF" w14:textId="77777777" w:rsidR="00A36A6A" w:rsidRPr="00320BFA" w:rsidRDefault="00A36A6A"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3E9580B"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9E38074" w14:textId="5CDE91F8" w:rsidR="00A36A6A" w:rsidRPr="00320BFA" w:rsidRDefault="004256C6"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67C3AF8A" w14:textId="77777777" w:rsidR="00A36A6A" w:rsidRPr="00320BFA" w:rsidRDefault="00A36A6A" w:rsidP="006C68B5">
            <w:pPr>
              <w:keepNext w:val="0"/>
              <w:keepLines w:val="0"/>
              <w:ind w:left="709" w:hanging="709"/>
              <w:jc w:val="center"/>
              <w:rPr>
                <w:sz w:val="18"/>
              </w:rPr>
            </w:pPr>
          </w:p>
        </w:tc>
      </w:tr>
      <w:tr w:rsidR="00A36A6A" w:rsidRPr="00320BFA" w14:paraId="4856ECC3"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E7CA18" w14:textId="77777777" w:rsidR="00A36A6A" w:rsidRPr="00320BFA" w:rsidRDefault="00A36A6A"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840FDD8" w14:textId="77777777" w:rsidR="00A36A6A" w:rsidRPr="00320BFA" w:rsidRDefault="00A36A6A"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0571C5D" w14:textId="77777777" w:rsidR="00A36A6A" w:rsidRPr="00320BFA" w:rsidRDefault="00A36A6A"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38E7EDE8" w14:textId="2FDCAD70" w:rsidR="00A36A6A" w:rsidRPr="00320BFA" w:rsidRDefault="004256C6"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12" w:space="0" w:color="auto"/>
              <w:right w:val="single" w:sz="12" w:space="0" w:color="auto"/>
            </w:tcBorders>
          </w:tcPr>
          <w:p w14:paraId="349EBA1E" w14:textId="77777777" w:rsidR="00A36A6A" w:rsidRPr="00320BFA" w:rsidRDefault="00A36A6A" w:rsidP="006C68B5">
            <w:pPr>
              <w:keepNext w:val="0"/>
              <w:keepLines w:val="0"/>
              <w:ind w:left="709" w:hanging="709"/>
              <w:jc w:val="center"/>
              <w:rPr>
                <w:sz w:val="18"/>
              </w:rPr>
            </w:pPr>
          </w:p>
        </w:tc>
      </w:tr>
    </w:tbl>
    <w:p w14:paraId="49C5C2D7" w14:textId="77777777" w:rsidR="00A36A6A" w:rsidRDefault="00A36A6A" w:rsidP="00A36A6A">
      <w:pPr>
        <w:pStyle w:val="TF-xAvalITEMDETALHE"/>
      </w:pPr>
    </w:p>
    <w:p w14:paraId="3245D549" w14:textId="77777777" w:rsidR="00386F2A" w:rsidRPr="00386F2A" w:rsidRDefault="00386F2A" w:rsidP="0055035B">
      <w:pPr>
        <w:pStyle w:val="TF-REFERNCIASITEM0"/>
      </w:pPr>
    </w:p>
    <w:sectPr w:rsidR="00386F2A" w:rsidRPr="00386F2A" w:rsidSect="00E37164">
      <w:headerReference w:type="default" r:id="rId17"/>
      <w:footerReference w:type="even" r:id="rId18"/>
      <w:footerReference w:type="default" r:id="rId19"/>
      <w:headerReference w:type="first" r:id="rId20"/>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Dalton Solano dos Reis" w:date="2024-05-22T18:00:00Z" w:initials="DSdR">
    <w:p w14:paraId="1191CBAC" w14:textId="77777777" w:rsidR="00832DF5" w:rsidRDefault="00832DF5" w:rsidP="00832DF5">
      <w:r>
        <w:rPr>
          <w:rStyle w:val="Refdecomentrio"/>
        </w:rPr>
        <w:annotationRef/>
      </w:r>
      <w:r>
        <w:rPr>
          <w:color w:val="000000"/>
          <w:sz w:val="20"/>
          <w:szCs w:val="20"/>
        </w:rPr>
        <w:t>Zhuo e Han (2020)</w:t>
      </w:r>
    </w:p>
  </w:comment>
  <w:comment w:id="35" w:author="Dalton Solano dos Reis" w:date="2024-05-22T18:01:00Z" w:initials="DSdR">
    <w:p w14:paraId="6EE5AAF1" w14:textId="77777777" w:rsidR="00832DF5" w:rsidRDefault="00832DF5" w:rsidP="00832DF5">
      <w:r>
        <w:rPr>
          <w:rStyle w:val="Refdecomentrio"/>
        </w:rPr>
        <w:annotationRef/>
      </w:r>
      <w:r>
        <w:rPr>
          <w:color w:val="000000"/>
          <w:sz w:val="20"/>
          <w:szCs w:val="20"/>
        </w:rPr>
        <w:t>Não encontrei a referência.</w:t>
      </w:r>
    </w:p>
  </w:comment>
  <w:comment w:id="66" w:author="Dalton Solano dos Reis" w:date="2024-05-22T17:51:00Z" w:initials="DSdR">
    <w:p w14:paraId="711D72DF" w14:textId="7EBF92CC" w:rsidR="00AF4582" w:rsidRDefault="00AF4582" w:rsidP="00AF4582">
      <w:r>
        <w:rPr>
          <w:rStyle w:val="Refdecomentrio"/>
        </w:rPr>
        <w:annotationRef/>
      </w:r>
      <w:r>
        <w:rPr>
          <w:color w:val="000000"/>
          <w:sz w:val="20"/>
          <w:szCs w:val="20"/>
        </w:rPr>
        <w:t>Ordem alfabética … depois de ABAR.</w:t>
      </w:r>
    </w:p>
  </w:comment>
  <w:comment w:id="67" w:author="Dalton Solano dos Reis" w:date="2024-05-22T17:54:00Z" w:initials="DSdR">
    <w:p w14:paraId="06B20598" w14:textId="77777777" w:rsidR="00832DF5" w:rsidRDefault="00832DF5" w:rsidP="00832DF5">
      <w:r>
        <w:rPr>
          <w:rStyle w:val="Refdecomentrio"/>
        </w:rPr>
        <w:annotationRef/>
      </w:r>
      <w:r>
        <w:rPr>
          <w:color w:val="000000"/>
          <w:sz w:val="20"/>
          <w:szCs w:val="20"/>
        </w:rPr>
        <w:t>Aparece no texto as citações:</w:t>
      </w:r>
    </w:p>
    <w:p w14:paraId="768D49D1" w14:textId="77777777" w:rsidR="00832DF5" w:rsidRDefault="00832DF5" w:rsidP="00832DF5">
      <w:r>
        <w:rPr>
          <w:color w:val="000000"/>
          <w:sz w:val="20"/>
          <w:szCs w:val="20"/>
        </w:rPr>
        <w:t>Dann e Guikema (2017)</w:t>
      </w:r>
    </w:p>
    <w:p w14:paraId="2555E092" w14:textId="77777777" w:rsidR="00832DF5" w:rsidRDefault="00832DF5" w:rsidP="00832DF5">
      <w:r>
        <w:rPr>
          <w:color w:val="000000"/>
          <w:sz w:val="20"/>
          <w:szCs w:val="20"/>
        </w:rPr>
        <w:t>Dann; Guikema, 2018</w:t>
      </w:r>
    </w:p>
    <w:p w14:paraId="6A950E70" w14:textId="77777777" w:rsidR="00832DF5" w:rsidRDefault="00832DF5" w:rsidP="00832DF5">
      <w:r>
        <w:rPr>
          <w:color w:val="000000"/>
          <w:sz w:val="20"/>
          <w:szCs w:val="20"/>
        </w:rPr>
        <w:t>Dann e Guikema (2021)</w:t>
      </w:r>
    </w:p>
    <w:p w14:paraId="4B085357" w14:textId="77777777" w:rsidR="00832DF5" w:rsidRDefault="00832DF5" w:rsidP="00832DF5">
      <w:r>
        <w:rPr>
          <w:color w:val="000000"/>
          <w:sz w:val="20"/>
          <w:szCs w:val="20"/>
        </w:rPr>
        <w:t>Qual ano é o certo?</w:t>
      </w:r>
    </w:p>
  </w:comment>
  <w:comment w:id="74" w:author="Dalton Solano dos Reis" w:date="2024-05-22T17:56:00Z" w:initials="DSdR">
    <w:p w14:paraId="2BBE3842" w14:textId="77777777" w:rsidR="00832DF5" w:rsidRDefault="00832DF5" w:rsidP="00832DF5">
      <w:r>
        <w:rPr>
          <w:rStyle w:val="Refdecomentrio"/>
        </w:rPr>
        <w:annotationRef/>
      </w:r>
      <w:r>
        <w:rPr>
          <w:color w:val="000000"/>
          <w:sz w:val="20"/>
          <w:szCs w:val="20"/>
        </w:rPr>
        <w:t>Na citação aparece o ano 2021.</w:t>
      </w:r>
    </w:p>
  </w:comment>
  <w:comment w:id="76" w:author="Dalton Solano dos Reis" w:date="2024-05-22T17:57:00Z" w:initials="DSdR">
    <w:p w14:paraId="14BD9E4D" w14:textId="77777777" w:rsidR="00832DF5" w:rsidRDefault="00832DF5" w:rsidP="00832DF5">
      <w:r>
        <w:rPr>
          <w:rStyle w:val="Refdecomentrio"/>
        </w:rPr>
        <w:annotationRef/>
      </w:r>
      <w:r>
        <w:rPr>
          <w:color w:val="000000"/>
          <w:sz w:val="20"/>
          <w:szCs w:val="20"/>
        </w:rPr>
        <w:t>Texto “solto”!!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91CBAC" w15:done="0"/>
  <w15:commentEx w15:paraId="6EE5AAF1" w15:done="0"/>
  <w15:commentEx w15:paraId="711D72DF" w15:done="0"/>
  <w15:commentEx w15:paraId="4B085357" w15:done="0"/>
  <w15:commentEx w15:paraId="2BBE3842" w15:done="0"/>
  <w15:commentEx w15:paraId="14BD9E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F6F15D1" w16cex:dateUtc="2024-05-22T21:00:00Z"/>
  <w16cex:commentExtensible w16cex:durableId="48372A92" w16cex:dateUtc="2024-05-22T21:01:00Z"/>
  <w16cex:commentExtensible w16cex:durableId="322AE873" w16cex:dateUtc="2024-05-22T20:51:00Z"/>
  <w16cex:commentExtensible w16cex:durableId="7974A8F6" w16cex:dateUtc="2024-05-22T20:54:00Z"/>
  <w16cex:commentExtensible w16cex:durableId="27572A10" w16cex:dateUtc="2024-05-22T20:56:00Z"/>
  <w16cex:commentExtensible w16cex:durableId="287E19DE" w16cex:dateUtc="2024-05-22T2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91CBAC" w16cid:durableId="2F6F15D1"/>
  <w16cid:commentId w16cid:paraId="6EE5AAF1" w16cid:durableId="48372A92"/>
  <w16cid:commentId w16cid:paraId="711D72DF" w16cid:durableId="322AE873"/>
  <w16cid:commentId w16cid:paraId="4B085357" w16cid:durableId="7974A8F6"/>
  <w16cid:commentId w16cid:paraId="2BBE3842" w16cid:durableId="27572A10"/>
  <w16cid:commentId w16cid:paraId="14BD9E4D" w16cid:durableId="287E19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40079" w14:textId="77777777" w:rsidR="00FD250E" w:rsidRDefault="00FD250E">
      <w:r>
        <w:separator/>
      </w:r>
    </w:p>
  </w:endnote>
  <w:endnote w:type="continuationSeparator" w:id="0">
    <w:p w14:paraId="6356569A" w14:textId="77777777" w:rsidR="00FD250E" w:rsidRDefault="00FD2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4144F" w14:textId="77777777" w:rsidR="00FD250E" w:rsidRDefault="00FD250E">
      <w:r>
        <w:separator/>
      </w:r>
    </w:p>
  </w:footnote>
  <w:footnote w:type="continuationSeparator" w:id="0">
    <w:p w14:paraId="5AB744F8" w14:textId="77777777" w:rsidR="00FD250E" w:rsidRDefault="00FD2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A61F28"/>
    <w:multiLevelType w:val="multilevel"/>
    <w:tmpl w:val="F126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E0665F60"/>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C4820B9"/>
    <w:multiLevelType w:val="multilevel"/>
    <w:tmpl w:val="0046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90A4B"/>
    <w:multiLevelType w:val="hybridMultilevel"/>
    <w:tmpl w:val="0366BA28"/>
    <w:lvl w:ilvl="0" w:tplc="53C04016">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7" w15:restartNumberingAfterBreak="0">
    <w:nsid w:val="35C21614"/>
    <w:multiLevelType w:val="hybridMultilevel"/>
    <w:tmpl w:val="F8404F0C"/>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46D0585C"/>
    <w:multiLevelType w:val="hybridMultilevel"/>
    <w:tmpl w:val="99E44B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3A1149"/>
    <w:multiLevelType w:val="multilevel"/>
    <w:tmpl w:val="A478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B3E4D"/>
    <w:multiLevelType w:val="hybridMultilevel"/>
    <w:tmpl w:val="D874921A"/>
    <w:lvl w:ilvl="0" w:tplc="6BCC13A2">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5060F8"/>
    <w:multiLevelType w:val="hybridMultilevel"/>
    <w:tmpl w:val="AC7EC9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650C36ED"/>
    <w:multiLevelType w:val="multilevel"/>
    <w:tmpl w:val="9EC0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2"/>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03585">
    <w:abstractNumId w:val="5"/>
    <w:lvlOverride w:ilvl="0">
      <w:lvl w:ilvl="0">
        <w:numFmt w:val="lowerLetter"/>
        <w:lvlText w:val="%1."/>
        <w:lvlJc w:val="left"/>
      </w:lvl>
    </w:lvlOverride>
  </w:num>
  <w:num w:numId="21" w16cid:durableId="1180899197">
    <w:abstractNumId w:val="11"/>
  </w:num>
  <w:num w:numId="22" w16cid:durableId="51778815">
    <w:abstractNumId w:val="6"/>
  </w:num>
  <w:num w:numId="23" w16cid:durableId="94766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0502274">
    <w:abstractNumId w:val="9"/>
    <w:lvlOverride w:ilvl="0">
      <w:lvl w:ilvl="0">
        <w:numFmt w:val="lowerLetter"/>
        <w:lvlText w:val="%1."/>
        <w:lvlJc w:val="left"/>
      </w:lvl>
    </w:lvlOverride>
  </w:num>
  <w:num w:numId="25" w16cid:durableId="1638727786">
    <w:abstractNumId w:val="9"/>
    <w:lvlOverride w:ilvl="0">
      <w:lvl w:ilvl="0">
        <w:numFmt w:val="lowerLetter"/>
        <w:lvlText w:val="%1."/>
        <w:lvlJc w:val="left"/>
      </w:lvl>
    </w:lvlOverride>
  </w:num>
  <w:num w:numId="26" w16cid:durableId="1945385146">
    <w:abstractNumId w:val="9"/>
    <w:lvlOverride w:ilvl="0">
      <w:lvl w:ilvl="0">
        <w:numFmt w:val="lowerLetter"/>
        <w:lvlText w:val="%1."/>
        <w:lvlJc w:val="left"/>
      </w:lvl>
    </w:lvlOverride>
  </w:num>
  <w:num w:numId="27" w16cid:durableId="1357849784">
    <w:abstractNumId w:val="9"/>
    <w:lvlOverride w:ilvl="0">
      <w:lvl w:ilvl="0">
        <w:numFmt w:val="lowerLetter"/>
        <w:lvlText w:val="%1."/>
        <w:lvlJc w:val="left"/>
      </w:lvl>
    </w:lvlOverride>
  </w:num>
  <w:num w:numId="28" w16cid:durableId="1515412014">
    <w:abstractNumId w:val="9"/>
    <w:lvlOverride w:ilvl="0">
      <w:lvl w:ilvl="0">
        <w:numFmt w:val="lowerLetter"/>
        <w:lvlText w:val="%1."/>
        <w:lvlJc w:val="left"/>
      </w:lvl>
    </w:lvlOverride>
  </w:num>
  <w:num w:numId="29" w16cid:durableId="631863564">
    <w:abstractNumId w:val="9"/>
    <w:lvlOverride w:ilvl="0">
      <w:lvl w:ilvl="0">
        <w:numFmt w:val="lowerLetter"/>
        <w:lvlText w:val="%1."/>
        <w:lvlJc w:val="left"/>
      </w:lvl>
    </w:lvlOverride>
  </w:num>
  <w:num w:numId="30" w16cid:durableId="2133210729">
    <w:abstractNumId w:val="9"/>
    <w:lvlOverride w:ilvl="0">
      <w:lvl w:ilvl="0">
        <w:numFmt w:val="lowerLetter"/>
        <w:lvlText w:val="%1."/>
        <w:lvlJc w:val="left"/>
      </w:lvl>
    </w:lvlOverride>
  </w:num>
  <w:num w:numId="31" w16cid:durableId="1537622276">
    <w:abstractNumId w:val="9"/>
    <w:lvlOverride w:ilvl="0">
      <w:lvl w:ilvl="0">
        <w:numFmt w:val="lowerLetter"/>
        <w:lvlText w:val="%1."/>
        <w:lvlJc w:val="left"/>
      </w:lvl>
    </w:lvlOverride>
  </w:num>
  <w:num w:numId="32" w16cid:durableId="672757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00185006">
    <w:abstractNumId w:val="1"/>
  </w:num>
  <w:num w:numId="34" w16cid:durableId="34697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6899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9781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39506250">
    <w:abstractNumId w:val="8"/>
  </w:num>
  <w:num w:numId="38" w16cid:durableId="257829606">
    <w:abstractNumId w:val="7"/>
  </w:num>
  <w:num w:numId="39" w16cid:durableId="1305084105">
    <w:abstractNumId w:val="10"/>
  </w:num>
  <w:num w:numId="40" w16cid:durableId="47044235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336"/>
    <w:rsid w:val="00001F6C"/>
    <w:rsid w:val="0000224C"/>
    <w:rsid w:val="00006912"/>
    <w:rsid w:val="00011482"/>
    <w:rsid w:val="00011DF9"/>
    <w:rsid w:val="00012922"/>
    <w:rsid w:val="0001575C"/>
    <w:rsid w:val="000158A0"/>
    <w:rsid w:val="0001795A"/>
    <w:rsid w:val="000179B5"/>
    <w:rsid w:val="00017B62"/>
    <w:rsid w:val="00017F5D"/>
    <w:rsid w:val="000204E7"/>
    <w:rsid w:val="00021081"/>
    <w:rsid w:val="0002323A"/>
    <w:rsid w:val="00023FA0"/>
    <w:rsid w:val="00024650"/>
    <w:rsid w:val="0002513C"/>
    <w:rsid w:val="0002602F"/>
    <w:rsid w:val="00027E27"/>
    <w:rsid w:val="00030E4A"/>
    <w:rsid w:val="00031A27"/>
    <w:rsid w:val="00031EE0"/>
    <w:rsid w:val="00034634"/>
    <w:rsid w:val="00034FA4"/>
    <w:rsid w:val="00036190"/>
    <w:rsid w:val="0004025B"/>
    <w:rsid w:val="0004226E"/>
    <w:rsid w:val="000426AA"/>
    <w:rsid w:val="000428F4"/>
    <w:rsid w:val="00043CB0"/>
    <w:rsid w:val="00044AC3"/>
    <w:rsid w:val="000460E0"/>
    <w:rsid w:val="0004641A"/>
    <w:rsid w:val="00052614"/>
    <w:rsid w:val="00052A07"/>
    <w:rsid w:val="000533DA"/>
    <w:rsid w:val="0005457F"/>
    <w:rsid w:val="00056F66"/>
    <w:rsid w:val="00057085"/>
    <w:rsid w:val="000608E9"/>
    <w:rsid w:val="00060BF8"/>
    <w:rsid w:val="00061765"/>
    <w:rsid w:val="00061FEB"/>
    <w:rsid w:val="00063FAD"/>
    <w:rsid w:val="0006671B"/>
    <w:rsid w:val="000667DF"/>
    <w:rsid w:val="00067A8F"/>
    <w:rsid w:val="00070587"/>
    <w:rsid w:val="0007209B"/>
    <w:rsid w:val="000739F5"/>
    <w:rsid w:val="00074239"/>
    <w:rsid w:val="00075792"/>
    <w:rsid w:val="000779BD"/>
    <w:rsid w:val="00080F9C"/>
    <w:rsid w:val="000831F2"/>
    <w:rsid w:val="000839EF"/>
    <w:rsid w:val="0008579A"/>
    <w:rsid w:val="00086AA8"/>
    <w:rsid w:val="0008732D"/>
    <w:rsid w:val="00087DF5"/>
    <w:rsid w:val="0009347E"/>
    <w:rsid w:val="00094DFD"/>
    <w:rsid w:val="000953D4"/>
    <w:rsid w:val="00095A08"/>
    <w:rsid w:val="000962C1"/>
    <w:rsid w:val="0009735C"/>
    <w:rsid w:val="000A0D20"/>
    <w:rsid w:val="000A104C"/>
    <w:rsid w:val="000A19DE"/>
    <w:rsid w:val="000A3EAB"/>
    <w:rsid w:val="000B011B"/>
    <w:rsid w:val="000B12B2"/>
    <w:rsid w:val="000B143C"/>
    <w:rsid w:val="000B3868"/>
    <w:rsid w:val="000B3F77"/>
    <w:rsid w:val="000B604D"/>
    <w:rsid w:val="000B60EC"/>
    <w:rsid w:val="000B7131"/>
    <w:rsid w:val="000B7F94"/>
    <w:rsid w:val="000C04ED"/>
    <w:rsid w:val="000C0571"/>
    <w:rsid w:val="000C1926"/>
    <w:rsid w:val="000C1A18"/>
    <w:rsid w:val="000C2CB6"/>
    <w:rsid w:val="000C3A68"/>
    <w:rsid w:val="000C6089"/>
    <w:rsid w:val="000C648D"/>
    <w:rsid w:val="000D1294"/>
    <w:rsid w:val="000D12B1"/>
    <w:rsid w:val="000D77C2"/>
    <w:rsid w:val="000E039E"/>
    <w:rsid w:val="000E1752"/>
    <w:rsid w:val="000E2623"/>
    <w:rsid w:val="000E27F9"/>
    <w:rsid w:val="000E2B1E"/>
    <w:rsid w:val="000E2FAE"/>
    <w:rsid w:val="000E311F"/>
    <w:rsid w:val="000E3A68"/>
    <w:rsid w:val="000E6CE0"/>
    <w:rsid w:val="000F085F"/>
    <w:rsid w:val="000F4C0E"/>
    <w:rsid w:val="000F77E3"/>
    <w:rsid w:val="00100737"/>
    <w:rsid w:val="0010106E"/>
    <w:rsid w:val="001015B0"/>
    <w:rsid w:val="001017BB"/>
    <w:rsid w:val="0010795E"/>
    <w:rsid w:val="00107B02"/>
    <w:rsid w:val="0011363A"/>
    <w:rsid w:val="00113A3F"/>
    <w:rsid w:val="001164FE"/>
    <w:rsid w:val="00117190"/>
    <w:rsid w:val="00117F1E"/>
    <w:rsid w:val="00121714"/>
    <w:rsid w:val="00123675"/>
    <w:rsid w:val="00123B05"/>
    <w:rsid w:val="0012402A"/>
    <w:rsid w:val="00125084"/>
    <w:rsid w:val="001251B4"/>
    <w:rsid w:val="00125277"/>
    <w:rsid w:val="00126E10"/>
    <w:rsid w:val="00126E2F"/>
    <w:rsid w:val="00130502"/>
    <w:rsid w:val="00130FE0"/>
    <w:rsid w:val="0013116A"/>
    <w:rsid w:val="001319EB"/>
    <w:rsid w:val="001375F7"/>
    <w:rsid w:val="00140645"/>
    <w:rsid w:val="001417C6"/>
    <w:rsid w:val="00146FBE"/>
    <w:rsid w:val="00154214"/>
    <w:rsid w:val="001554E9"/>
    <w:rsid w:val="0015736C"/>
    <w:rsid w:val="001610C5"/>
    <w:rsid w:val="00162BF1"/>
    <w:rsid w:val="0016560C"/>
    <w:rsid w:val="001670E7"/>
    <w:rsid w:val="001727CE"/>
    <w:rsid w:val="00176C20"/>
    <w:rsid w:val="00177B50"/>
    <w:rsid w:val="00177B73"/>
    <w:rsid w:val="00182404"/>
    <w:rsid w:val="00185303"/>
    <w:rsid w:val="00185FE8"/>
    <w:rsid w:val="00186092"/>
    <w:rsid w:val="00186FB0"/>
    <w:rsid w:val="00187170"/>
    <w:rsid w:val="001875D8"/>
    <w:rsid w:val="001919A2"/>
    <w:rsid w:val="00191B89"/>
    <w:rsid w:val="00193A97"/>
    <w:rsid w:val="00194782"/>
    <w:rsid w:val="001948BE"/>
    <w:rsid w:val="0019547B"/>
    <w:rsid w:val="00196472"/>
    <w:rsid w:val="001976BE"/>
    <w:rsid w:val="001A098C"/>
    <w:rsid w:val="001A12CE"/>
    <w:rsid w:val="001A24B9"/>
    <w:rsid w:val="001A2548"/>
    <w:rsid w:val="001A6292"/>
    <w:rsid w:val="001A7511"/>
    <w:rsid w:val="001B2F1E"/>
    <w:rsid w:val="001B38B4"/>
    <w:rsid w:val="001B3B26"/>
    <w:rsid w:val="001B561A"/>
    <w:rsid w:val="001B593A"/>
    <w:rsid w:val="001C10E7"/>
    <w:rsid w:val="001C14CC"/>
    <w:rsid w:val="001C33B0"/>
    <w:rsid w:val="001C39A6"/>
    <w:rsid w:val="001C43B1"/>
    <w:rsid w:val="001C57E6"/>
    <w:rsid w:val="001C5CBB"/>
    <w:rsid w:val="001D1C02"/>
    <w:rsid w:val="001D3B02"/>
    <w:rsid w:val="001D40F0"/>
    <w:rsid w:val="001D465C"/>
    <w:rsid w:val="001D4A44"/>
    <w:rsid w:val="001D6234"/>
    <w:rsid w:val="001E250B"/>
    <w:rsid w:val="001E646A"/>
    <w:rsid w:val="001E682E"/>
    <w:rsid w:val="001F007F"/>
    <w:rsid w:val="001F0D36"/>
    <w:rsid w:val="001F12A7"/>
    <w:rsid w:val="001F1349"/>
    <w:rsid w:val="001F1DB4"/>
    <w:rsid w:val="001F2196"/>
    <w:rsid w:val="001F24C4"/>
    <w:rsid w:val="001F4468"/>
    <w:rsid w:val="001F654D"/>
    <w:rsid w:val="001F7AF4"/>
    <w:rsid w:val="00202F3F"/>
    <w:rsid w:val="00204F14"/>
    <w:rsid w:val="002055D5"/>
    <w:rsid w:val="00207520"/>
    <w:rsid w:val="00207EFC"/>
    <w:rsid w:val="00210F88"/>
    <w:rsid w:val="00212F8E"/>
    <w:rsid w:val="002210D4"/>
    <w:rsid w:val="00224BB2"/>
    <w:rsid w:val="002256F2"/>
    <w:rsid w:val="00235240"/>
    <w:rsid w:val="002356E8"/>
    <w:rsid w:val="002368FD"/>
    <w:rsid w:val="00236D0E"/>
    <w:rsid w:val="0024110F"/>
    <w:rsid w:val="002423AB"/>
    <w:rsid w:val="00243243"/>
    <w:rsid w:val="0024339B"/>
    <w:rsid w:val="002436B7"/>
    <w:rsid w:val="00243FC3"/>
    <w:rsid w:val="002440B0"/>
    <w:rsid w:val="00247804"/>
    <w:rsid w:val="00247C88"/>
    <w:rsid w:val="0025685C"/>
    <w:rsid w:val="002644AE"/>
    <w:rsid w:val="0026722E"/>
    <w:rsid w:val="00270023"/>
    <w:rsid w:val="00271BDF"/>
    <w:rsid w:val="002748DF"/>
    <w:rsid w:val="002768B6"/>
    <w:rsid w:val="00276E8F"/>
    <w:rsid w:val="0027792D"/>
    <w:rsid w:val="0028052D"/>
    <w:rsid w:val="00281391"/>
    <w:rsid w:val="00282723"/>
    <w:rsid w:val="00282788"/>
    <w:rsid w:val="002834FA"/>
    <w:rsid w:val="00284B7E"/>
    <w:rsid w:val="00285676"/>
    <w:rsid w:val="0028617A"/>
    <w:rsid w:val="0029038E"/>
    <w:rsid w:val="0029608A"/>
    <w:rsid w:val="00296D02"/>
    <w:rsid w:val="00297252"/>
    <w:rsid w:val="0029732B"/>
    <w:rsid w:val="00297BD7"/>
    <w:rsid w:val="002A032D"/>
    <w:rsid w:val="002A0CAA"/>
    <w:rsid w:val="002A16D0"/>
    <w:rsid w:val="002A1875"/>
    <w:rsid w:val="002A6617"/>
    <w:rsid w:val="002A7E1B"/>
    <w:rsid w:val="002B0EDC"/>
    <w:rsid w:val="002B4718"/>
    <w:rsid w:val="002B4FC0"/>
    <w:rsid w:val="002B77C9"/>
    <w:rsid w:val="002B7AC0"/>
    <w:rsid w:val="002C0863"/>
    <w:rsid w:val="002C3B77"/>
    <w:rsid w:val="002C44E1"/>
    <w:rsid w:val="002C5CD4"/>
    <w:rsid w:val="002C61F5"/>
    <w:rsid w:val="002C716A"/>
    <w:rsid w:val="002D0F2B"/>
    <w:rsid w:val="002D5C24"/>
    <w:rsid w:val="002E2179"/>
    <w:rsid w:val="002E246C"/>
    <w:rsid w:val="002E5EF2"/>
    <w:rsid w:val="002E6DD1"/>
    <w:rsid w:val="002F027E"/>
    <w:rsid w:val="002F0D90"/>
    <w:rsid w:val="002F149E"/>
    <w:rsid w:val="002F14D9"/>
    <w:rsid w:val="002F1E24"/>
    <w:rsid w:val="002F5884"/>
    <w:rsid w:val="002F6021"/>
    <w:rsid w:val="002F6AA8"/>
    <w:rsid w:val="00303499"/>
    <w:rsid w:val="00304566"/>
    <w:rsid w:val="003065F0"/>
    <w:rsid w:val="00310DC6"/>
    <w:rsid w:val="00311A00"/>
    <w:rsid w:val="00311E07"/>
    <w:rsid w:val="00312CEA"/>
    <w:rsid w:val="003136CA"/>
    <w:rsid w:val="0031419D"/>
    <w:rsid w:val="00315E0C"/>
    <w:rsid w:val="0032002C"/>
    <w:rsid w:val="003205B6"/>
    <w:rsid w:val="00320BFA"/>
    <w:rsid w:val="003210A4"/>
    <w:rsid w:val="003210AE"/>
    <w:rsid w:val="003228F9"/>
    <w:rsid w:val="0032378D"/>
    <w:rsid w:val="003238E8"/>
    <w:rsid w:val="003255B3"/>
    <w:rsid w:val="00325706"/>
    <w:rsid w:val="003259E0"/>
    <w:rsid w:val="003278EE"/>
    <w:rsid w:val="00330C74"/>
    <w:rsid w:val="003323B0"/>
    <w:rsid w:val="003346E9"/>
    <w:rsid w:val="00335048"/>
    <w:rsid w:val="00340AD0"/>
    <w:rsid w:val="00340B6D"/>
    <w:rsid w:val="00340C8E"/>
    <w:rsid w:val="00341C60"/>
    <w:rsid w:val="003431C7"/>
    <w:rsid w:val="00344540"/>
    <w:rsid w:val="00345886"/>
    <w:rsid w:val="0034613D"/>
    <w:rsid w:val="003477BC"/>
    <w:rsid w:val="00347AC5"/>
    <w:rsid w:val="00350415"/>
    <w:rsid w:val="003519A3"/>
    <w:rsid w:val="0035243D"/>
    <w:rsid w:val="003527A3"/>
    <w:rsid w:val="003564E3"/>
    <w:rsid w:val="0035739A"/>
    <w:rsid w:val="00362443"/>
    <w:rsid w:val="00363107"/>
    <w:rsid w:val="00363712"/>
    <w:rsid w:val="0037046F"/>
    <w:rsid w:val="00370B5C"/>
    <w:rsid w:val="00372D54"/>
    <w:rsid w:val="00375959"/>
    <w:rsid w:val="003771ED"/>
    <w:rsid w:val="00377D94"/>
    <w:rsid w:val="00377DA7"/>
    <w:rsid w:val="0038033D"/>
    <w:rsid w:val="00382872"/>
    <w:rsid w:val="00383087"/>
    <w:rsid w:val="00383D11"/>
    <w:rsid w:val="00385602"/>
    <w:rsid w:val="00386268"/>
    <w:rsid w:val="00386304"/>
    <w:rsid w:val="00386F2A"/>
    <w:rsid w:val="00387F69"/>
    <w:rsid w:val="003902BA"/>
    <w:rsid w:val="0039460E"/>
    <w:rsid w:val="003957BC"/>
    <w:rsid w:val="003A1BC2"/>
    <w:rsid w:val="003A2B7D"/>
    <w:rsid w:val="003A4A75"/>
    <w:rsid w:val="003A5366"/>
    <w:rsid w:val="003A7C52"/>
    <w:rsid w:val="003A7D2D"/>
    <w:rsid w:val="003B01D6"/>
    <w:rsid w:val="003B0597"/>
    <w:rsid w:val="003B391B"/>
    <w:rsid w:val="003B647A"/>
    <w:rsid w:val="003B696B"/>
    <w:rsid w:val="003B72F7"/>
    <w:rsid w:val="003B7A6E"/>
    <w:rsid w:val="003B7EAF"/>
    <w:rsid w:val="003C145C"/>
    <w:rsid w:val="003C394A"/>
    <w:rsid w:val="003C42E4"/>
    <w:rsid w:val="003C5262"/>
    <w:rsid w:val="003C731E"/>
    <w:rsid w:val="003D06C0"/>
    <w:rsid w:val="003D398C"/>
    <w:rsid w:val="003D473B"/>
    <w:rsid w:val="003D4B35"/>
    <w:rsid w:val="003D5267"/>
    <w:rsid w:val="003D56ED"/>
    <w:rsid w:val="003E195F"/>
    <w:rsid w:val="003E4F19"/>
    <w:rsid w:val="003F4E2D"/>
    <w:rsid w:val="003F5F25"/>
    <w:rsid w:val="004005C6"/>
    <w:rsid w:val="0040436D"/>
    <w:rsid w:val="0041043C"/>
    <w:rsid w:val="00410543"/>
    <w:rsid w:val="0041457C"/>
    <w:rsid w:val="00416EB3"/>
    <w:rsid w:val="004173CC"/>
    <w:rsid w:val="0041760D"/>
    <w:rsid w:val="00417674"/>
    <w:rsid w:val="0042356B"/>
    <w:rsid w:val="0042420A"/>
    <w:rsid w:val="004243D2"/>
    <w:rsid w:val="00424610"/>
    <w:rsid w:val="004248C0"/>
    <w:rsid w:val="00424AD5"/>
    <w:rsid w:val="004256C6"/>
    <w:rsid w:val="004260D3"/>
    <w:rsid w:val="00430F03"/>
    <w:rsid w:val="004317AF"/>
    <w:rsid w:val="00431C8E"/>
    <w:rsid w:val="00431EEF"/>
    <w:rsid w:val="00435424"/>
    <w:rsid w:val="00441E1A"/>
    <w:rsid w:val="00444601"/>
    <w:rsid w:val="00445C63"/>
    <w:rsid w:val="00445D09"/>
    <w:rsid w:val="0044667B"/>
    <w:rsid w:val="004469F5"/>
    <w:rsid w:val="00447F2D"/>
    <w:rsid w:val="0045042F"/>
    <w:rsid w:val="00451B94"/>
    <w:rsid w:val="00455AED"/>
    <w:rsid w:val="00460608"/>
    <w:rsid w:val="00462699"/>
    <w:rsid w:val="00462A57"/>
    <w:rsid w:val="00462CA4"/>
    <w:rsid w:val="00464A4E"/>
    <w:rsid w:val="00465A42"/>
    <w:rsid w:val="004661F2"/>
    <w:rsid w:val="00470C41"/>
    <w:rsid w:val="0047155B"/>
    <w:rsid w:val="00473AF5"/>
    <w:rsid w:val="00473CEA"/>
    <w:rsid w:val="00473E32"/>
    <w:rsid w:val="004742E8"/>
    <w:rsid w:val="00475C16"/>
    <w:rsid w:val="0047690F"/>
    <w:rsid w:val="00476C78"/>
    <w:rsid w:val="004801A1"/>
    <w:rsid w:val="00482174"/>
    <w:rsid w:val="00482324"/>
    <w:rsid w:val="00484D5B"/>
    <w:rsid w:val="0048576D"/>
    <w:rsid w:val="00485AB1"/>
    <w:rsid w:val="00493B1A"/>
    <w:rsid w:val="0049495C"/>
    <w:rsid w:val="00496D2D"/>
    <w:rsid w:val="00497EF6"/>
    <w:rsid w:val="004B0839"/>
    <w:rsid w:val="004B1A09"/>
    <w:rsid w:val="004B42D8"/>
    <w:rsid w:val="004B52A2"/>
    <w:rsid w:val="004B5367"/>
    <w:rsid w:val="004B6B8F"/>
    <w:rsid w:val="004B7511"/>
    <w:rsid w:val="004D02C7"/>
    <w:rsid w:val="004D3599"/>
    <w:rsid w:val="004D7D52"/>
    <w:rsid w:val="004D7D84"/>
    <w:rsid w:val="004E0242"/>
    <w:rsid w:val="004E23CE"/>
    <w:rsid w:val="004E516B"/>
    <w:rsid w:val="004E648E"/>
    <w:rsid w:val="004E65C2"/>
    <w:rsid w:val="004E6CA9"/>
    <w:rsid w:val="004F0CFB"/>
    <w:rsid w:val="004F25AB"/>
    <w:rsid w:val="004F3130"/>
    <w:rsid w:val="004F3C47"/>
    <w:rsid w:val="004F3DF6"/>
    <w:rsid w:val="00500539"/>
    <w:rsid w:val="00500B66"/>
    <w:rsid w:val="00503373"/>
    <w:rsid w:val="00503F3F"/>
    <w:rsid w:val="00504693"/>
    <w:rsid w:val="00505DBA"/>
    <w:rsid w:val="00506374"/>
    <w:rsid w:val="00507C5D"/>
    <w:rsid w:val="00510D08"/>
    <w:rsid w:val="00514268"/>
    <w:rsid w:val="00517249"/>
    <w:rsid w:val="00520F00"/>
    <w:rsid w:val="005230FF"/>
    <w:rsid w:val="00524E2C"/>
    <w:rsid w:val="005312EB"/>
    <w:rsid w:val="005329E0"/>
    <w:rsid w:val="00533327"/>
    <w:rsid w:val="00533A82"/>
    <w:rsid w:val="00536336"/>
    <w:rsid w:val="0054044B"/>
    <w:rsid w:val="00542ED7"/>
    <w:rsid w:val="0054506F"/>
    <w:rsid w:val="0055035B"/>
    <w:rsid w:val="00550360"/>
    <w:rsid w:val="00550D4A"/>
    <w:rsid w:val="00555042"/>
    <w:rsid w:val="005556B5"/>
    <w:rsid w:val="00564821"/>
    <w:rsid w:val="00564A29"/>
    <w:rsid w:val="00564FBC"/>
    <w:rsid w:val="005705A9"/>
    <w:rsid w:val="00570B1D"/>
    <w:rsid w:val="00572864"/>
    <w:rsid w:val="005749D4"/>
    <w:rsid w:val="00574C6B"/>
    <w:rsid w:val="0057735C"/>
    <w:rsid w:val="00577C56"/>
    <w:rsid w:val="005805C7"/>
    <w:rsid w:val="00581BD6"/>
    <w:rsid w:val="00583D1D"/>
    <w:rsid w:val="0058482B"/>
    <w:rsid w:val="00585A7F"/>
    <w:rsid w:val="0058618A"/>
    <w:rsid w:val="00586413"/>
    <w:rsid w:val="00587002"/>
    <w:rsid w:val="00587C09"/>
    <w:rsid w:val="00591611"/>
    <w:rsid w:val="00592075"/>
    <w:rsid w:val="0059214F"/>
    <w:rsid w:val="00592BA8"/>
    <w:rsid w:val="00593DDF"/>
    <w:rsid w:val="00594AF1"/>
    <w:rsid w:val="0059755C"/>
    <w:rsid w:val="005A00C7"/>
    <w:rsid w:val="005A046B"/>
    <w:rsid w:val="005A362B"/>
    <w:rsid w:val="005A3828"/>
    <w:rsid w:val="005A3FED"/>
    <w:rsid w:val="005A4952"/>
    <w:rsid w:val="005A4CE8"/>
    <w:rsid w:val="005B20A1"/>
    <w:rsid w:val="005B2478"/>
    <w:rsid w:val="005B2E12"/>
    <w:rsid w:val="005B3EDC"/>
    <w:rsid w:val="005B4FB3"/>
    <w:rsid w:val="005B7346"/>
    <w:rsid w:val="005B7A0F"/>
    <w:rsid w:val="005B7ADB"/>
    <w:rsid w:val="005C0F3C"/>
    <w:rsid w:val="005C21FC"/>
    <w:rsid w:val="005C30AE"/>
    <w:rsid w:val="005C48CC"/>
    <w:rsid w:val="005E05F8"/>
    <w:rsid w:val="005E10E7"/>
    <w:rsid w:val="005E1DB6"/>
    <w:rsid w:val="005E2FFC"/>
    <w:rsid w:val="005E329B"/>
    <w:rsid w:val="005E35F3"/>
    <w:rsid w:val="005E400D"/>
    <w:rsid w:val="005E4E41"/>
    <w:rsid w:val="005E4F92"/>
    <w:rsid w:val="005E5452"/>
    <w:rsid w:val="005E5735"/>
    <w:rsid w:val="005E698D"/>
    <w:rsid w:val="005E6E1B"/>
    <w:rsid w:val="005F00B7"/>
    <w:rsid w:val="005F09F1"/>
    <w:rsid w:val="005F0FAE"/>
    <w:rsid w:val="005F3E5D"/>
    <w:rsid w:val="005F4D55"/>
    <w:rsid w:val="005F645A"/>
    <w:rsid w:val="005F7EDE"/>
    <w:rsid w:val="0060060C"/>
    <w:rsid w:val="0060403A"/>
    <w:rsid w:val="00610704"/>
    <w:rsid w:val="006110F4"/>
    <w:rsid w:val="006118D1"/>
    <w:rsid w:val="0061251F"/>
    <w:rsid w:val="00613AB5"/>
    <w:rsid w:val="00613B57"/>
    <w:rsid w:val="00613EE5"/>
    <w:rsid w:val="0061405A"/>
    <w:rsid w:val="00614F31"/>
    <w:rsid w:val="006161CB"/>
    <w:rsid w:val="0061681D"/>
    <w:rsid w:val="0061684E"/>
    <w:rsid w:val="0061689B"/>
    <w:rsid w:val="00617A37"/>
    <w:rsid w:val="00620639"/>
    <w:rsid w:val="00620D93"/>
    <w:rsid w:val="0062386A"/>
    <w:rsid w:val="00624B78"/>
    <w:rsid w:val="0062576D"/>
    <w:rsid w:val="00625788"/>
    <w:rsid w:val="00626239"/>
    <w:rsid w:val="006305AA"/>
    <w:rsid w:val="0063277E"/>
    <w:rsid w:val="00633513"/>
    <w:rsid w:val="006350D4"/>
    <w:rsid w:val="00635539"/>
    <w:rsid w:val="00635DFB"/>
    <w:rsid w:val="006364F4"/>
    <w:rsid w:val="0063732F"/>
    <w:rsid w:val="00640352"/>
    <w:rsid w:val="006413FB"/>
    <w:rsid w:val="006426D5"/>
    <w:rsid w:val="00642924"/>
    <w:rsid w:val="00645B47"/>
    <w:rsid w:val="006466FF"/>
    <w:rsid w:val="00646A5F"/>
    <w:rsid w:val="006475C1"/>
    <w:rsid w:val="0065489D"/>
    <w:rsid w:val="006555F3"/>
    <w:rsid w:val="00655E47"/>
    <w:rsid w:val="00656C00"/>
    <w:rsid w:val="006608A2"/>
    <w:rsid w:val="00661967"/>
    <w:rsid w:val="00661F61"/>
    <w:rsid w:val="006626B2"/>
    <w:rsid w:val="00663FA3"/>
    <w:rsid w:val="0067108D"/>
    <w:rsid w:val="006715CB"/>
    <w:rsid w:val="00671672"/>
    <w:rsid w:val="00671B49"/>
    <w:rsid w:val="00672C30"/>
    <w:rsid w:val="00674155"/>
    <w:rsid w:val="006746CA"/>
    <w:rsid w:val="00675D33"/>
    <w:rsid w:val="006803D3"/>
    <w:rsid w:val="00681D86"/>
    <w:rsid w:val="0068241D"/>
    <w:rsid w:val="00692864"/>
    <w:rsid w:val="006940A8"/>
    <w:rsid w:val="00694574"/>
    <w:rsid w:val="006951F3"/>
    <w:rsid w:val="00695745"/>
    <w:rsid w:val="0069600B"/>
    <w:rsid w:val="006963DE"/>
    <w:rsid w:val="00696ECD"/>
    <w:rsid w:val="006A0297"/>
    <w:rsid w:val="006A0438"/>
    <w:rsid w:val="006A0A1A"/>
    <w:rsid w:val="006A4A4B"/>
    <w:rsid w:val="006A4A5B"/>
    <w:rsid w:val="006A6460"/>
    <w:rsid w:val="006A77D1"/>
    <w:rsid w:val="006B0760"/>
    <w:rsid w:val="006B104E"/>
    <w:rsid w:val="006B287B"/>
    <w:rsid w:val="006B43CC"/>
    <w:rsid w:val="006B57B9"/>
    <w:rsid w:val="006B5AEA"/>
    <w:rsid w:val="006B6383"/>
    <w:rsid w:val="006B640D"/>
    <w:rsid w:val="006B74FD"/>
    <w:rsid w:val="006B7F8E"/>
    <w:rsid w:val="006C0B08"/>
    <w:rsid w:val="006C10B9"/>
    <w:rsid w:val="006C1418"/>
    <w:rsid w:val="006C51FE"/>
    <w:rsid w:val="006C61FA"/>
    <w:rsid w:val="006D0896"/>
    <w:rsid w:val="006D0A7D"/>
    <w:rsid w:val="006D2982"/>
    <w:rsid w:val="006D447E"/>
    <w:rsid w:val="006D45DC"/>
    <w:rsid w:val="006E25D2"/>
    <w:rsid w:val="006E7C2B"/>
    <w:rsid w:val="006F13E0"/>
    <w:rsid w:val="006F1448"/>
    <w:rsid w:val="006F46BC"/>
    <w:rsid w:val="00701D24"/>
    <w:rsid w:val="00702392"/>
    <w:rsid w:val="007035A4"/>
    <w:rsid w:val="0070391A"/>
    <w:rsid w:val="0070403E"/>
    <w:rsid w:val="00706486"/>
    <w:rsid w:val="007076AF"/>
    <w:rsid w:val="007078B0"/>
    <w:rsid w:val="00710D39"/>
    <w:rsid w:val="00715E6E"/>
    <w:rsid w:val="007214E3"/>
    <w:rsid w:val="007222F7"/>
    <w:rsid w:val="00724679"/>
    <w:rsid w:val="0072529D"/>
    <w:rsid w:val="00725368"/>
    <w:rsid w:val="007304F3"/>
    <w:rsid w:val="00730839"/>
    <w:rsid w:val="00730F60"/>
    <w:rsid w:val="00730F89"/>
    <w:rsid w:val="0073162E"/>
    <w:rsid w:val="00731936"/>
    <w:rsid w:val="00731AC7"/>
    <w:rsid w:val="00731E9A"/>
    <w:rsid w:val="007329CB"/>
    <w:rsid w:val="0073324B"/>
    <w:rsid w:val="00733FF9"/>
    <w:rsid w:val="00735E38"/>
    <w:rsid w:val="007368E4"/>
    <w:rsid w:val="00737A2C"/>
    <w:rsid w:val="0074520E"/>
    <w:rsid w:val="007456A4"/>
    <w:rsid w:val="00747A86"/>
    <w:rsid w:val="00752038"/>
    <w:rsid w:val="007539DA"/>
    <w:rsid w:val="00753EE3"/>
    <w:rsid w:val="00754960"/>
    <w:rsid w:val="007554DF"/>
    <w:rsid w:val="00756DBA"/>
    <w:rsid w:val="0075776D"/>
    <w:rsid w:val="00757E5F"/>
    <w:rsid w:val="00761368"/>
    <w:rsid w:val="007613FB"/>
    <w:rsid w:val="00761C0B"/>
    <w:rsid w:val="00761E34"/>
    <w:rsid w:val="007636F4"/>
    <w:rsid w:val="007653F7"/>
    <w:rsid w:val="00765491"/>
    <w:rsid w:val="00770837"/>
    <w:rsid w:val="007722BF"/>
    <w:rsid w:val="00772441"/>
    <w:rsid w:val="0077280A"/>
    <w:rsid w:val="00775742"/>
    <w:rsid w:val="0077580B"/>
    <w:rsid w:val="00780914"/>
    <w:rsid w:val="00780B06"/>
    <w:rsid w:val="00781167"/>
    <w:rsid w:val="0078280C"/>
    <w:rsid w:val="00783789"/>
    <w:rsid w:val="007854B3"/>
    <w:rsid w:val="00785A95"/>
    <w:rsid w:val="00786222"/>
    <w:rsid w:val="00786539"/>
    <w:rsid w:val="00786F58"/>
    <w:rsid w:val="0078703A"/>
    <w:rsid w:val="0078787D"/>
    <w:rsid w:val="00787FA8"/>
    <w:rsid w:val="00790DEE"/>
    <w:rsid w:val="00793384"/>
    <w:rsid w:val="007944F8"/>
    <w:rsid w:val="007970E5"/>
    <w:rsid w:val="007973E3"/>
    <w:rsid w:val="007A1883"/>
    <w:rsid w:val="007A5F0B"/>
    <w:rsid w:val="007A60F6"/>
    <w:rsid w:val="007A762B"/>
    <w:rsid w:val="007B1153"/>
    <w:rsid w:val="007B1C36"/>
    <w:rsid w:val="007B3C89"/>
    <w:rsid w:val="007B4706"/>
    <w:rsid w:val="007C00FA"/>
    <w:rsid w:val="007C2AC6"/>
    <w:rsid w:val="007C2E53"/>
    <w:rsid w:val="007C4143"/>
    <w:rsid w:val="007C5791"/>
    <w:rsid w:val="007C6095"/>
    <w:rsid w:val="007C6266"/>
    <w:rsid w:val="007C7C15"/>
    <w:rsid w:val="007D0720"/>
    <w:rsid w:val="007D10F2"/>
    <w:rsid w:val="007D116D"/>
    <w:rsid w:val="007D207E"/>
    <w:rsid w:val="007D2A1B"/>
    <w:rsid w:val="007D2C73"/>
    <w:rsid w:val="007D3194"/>
    <w:rsid w:val="007D4D8A"/>
    <w:rsid w:val="007D52A0"/>
    <w:rsid w:val="007D5EE3"/>
    <w:rsid w:val="007D694C"/>
    <w:rsid w:val="007D6DEC"/>
    <w:rsid w:val="007E0B9E"/>
    <w:rsid w:val="007E46A1"/>
    <w:rsid w:val="007E62B9"/>
    <w:rsid w:val="007E730D"/>
    <w:rsid w:val="007E7311"/>
    <w:rsid w:val="007F02B7"/>
    <w:rsid w:val="007F1E0E"/>
    <w:rsid w:val="007F20C0"/>
    <w:rsid w:val="007F38A6"/>
    <w:rsid w:val="007F403E"/>
    <w:rsid w:val="007F5758"/>
    <w:rsid w:val="007F7DE9"/>
    <w:rsid w:val="008008BA"/>
    <w:rsid w:val="00800B90"/>
    <w:rsid w:val="00801331"/>
    <w:rsid w:val="00802D0F"/>
    <w:rsid w:val="00805774"/>
    <w:rsid w:val="00805AF7"/>
    <w:rsid w:val="008072AC"/>
    <w:rsid w:val="00807B0C"/>
    <w:rsid w:val="00810CEA"/>
    <w:rsid w:val="008123A7"/>
    <w:rsid w:val="00813082"/>
    <w:rsid w:val="00814CFF"/>
    <w:rsid w:val="00820B1F"/>
    <w:rsid w:val="00822E23"/>
    <w:rsid w:val="008233E5"/>
    <w:rsid w:val="0083077D"/>
    <w:rsid w:val="00830835"/>
    <w:rsid w:val="00832DF5"/>
    <w:rsid w:val="00833DE8"/>
    <w:rsid w:val="00833F47"/>
    <w:rsid w:val="008348C3"/>
    <w:rsid w:val="008373B4"/>
    <w:rsid w:val="008404C4"/>
    <w:rsid w:val="0084066E"/>
    <w:rsid w:val="00842F25"/>
    <w:rsid w:val="00842FCD"/>
    <w:rsid w:val="00843C2E"/>
    <w:rsid w:val="0084551E"/>
    <w:rsid w:val="00847D37"/>
    <w:rsid w:val="0085001D"/>
    <w:rsid w:val="00852E8E"/>
    <w:rsid w:val="00852F12"/>
    <w:rsid w:val="008537F9"/>
    <w:rsid w:val="00856CF4"/>
    <w:rsid w:val="008576A1"/>
    <w:rsid w:val="00862B7A"/>
    <w:rsid w:val="0086532C"/>
    <w:rsid w:val="00865CE4"/>
    <w:rsid w:val="0086724E"/>
    <w:rsid w:val="00870802"/>
    <w:rsid w:val="00870A2E"/>
    <w:rsid w:val="00871A41"/>
    <w:rsid w:val="00873BB3"/>
    <w:rsid w:val="00880A2A"/>
    <w:rsid w:val="00884CD9"/>
    <w:rsid w:val="008853C6"/>
    <w:rsid w:val="008867E4"/>
    <w:rsid w:val="00886D76"/>
    <w:rsid w:val="00890636"/>
    <w:rsid w:val="00890A40"/>
    <w:rsid w:val="008920B0"/>
    <w:rsid w:val="00895C64"/>
    <w:rsid w:val="00897019"/>
    <w:rsid w:val="00897785"/>
    <w:rsid w:val="008A011D"/>
    <w:rsid w:val="008A3072"/>
    <w:rsid w:val="008A313C"/>
    <w:rsid w:val="008A35CA"/>
    <w:rsid w:val="008B0A07"/>
    <w:rsid w:val="008B1225"/>
    <w:rsid w:val="008B2BD8"/>
    <w:rsid w:val="008B41AC"/>
    <w:rsid w:val="008B781F"/>
    <w:rsid w:val="008C0069"/>
    <w:rsid w:val="008C1495"/>
    <w:rsid w:val="008C1E02"/>
    <w:rsid w:val="008C3377"/>
    <w:rsid w:val="008C3C4F"/>
    <w:rsid w:val="008C5E2A"/>
    <w:rsid w:val="008D06AE"/>
    <w:rsid w:val="008D215F"/>
    <w:rsid w:val="008D4159"/>
    <w:rsid w:val="008D51F8"/>
    <w:rsid w:val="008D5522"/>
    <w:rsid w:val="008D69C5"/>
    <w:rsid w:val="008D6E21"/>
    <w:rsid w:val="008D7404"/>
    <w:rsid w:val="008E0D74"/>
    <w:rsid w:val="008E0F86"/>
    <w:rsid w:val="008E1048"/>
    <w:rsid w:val="008E37EF"/>
    <w:rsid w:val="008E52A3"/>
    <w:rsid w:val="008E6B84"/>
    <w:rsid w:val="008F03B5"/>
    <w:rsid w:val="008F09CC"/>
    <w:rsid w:val="008F0B33"/>
    <w:rsid w:val="008F172D"/>
    <w:rsid w:val="008F2BF3"/>
    <w:rsid w:val="008F2DC1"/>
    <w:rsid w:val="008F513D"/>
    <w:rsid w:val="008F70AD"/>
    <w:rsid w:val="008F720C"/>
    <w:rsid w:val="008F7CE2"/>
    <w:rsid w:val="00900DB1"/>
    <w:rsid w:val="00901C63"/>
    <w:rsid w:val="009022BF"/>
    <w:rsid w:val="00903703"/>
    <w:rsid w:val="0090418B"/>
    <w:rsid w:val="0091062B"/>
    <w:rsid w:val="00911CD9"/>
    <w:rsid w:val="00912B71"/>
    <w:rsid w:val="00912F99"/>
    <w:rsid w:val="00913F36"/>
    <w:rsid w:val="0091400B"/>
    <w:rsid w:val="009169FF"/>
    <w:rsid w:val="00916F1A"/>
    <w:rsid w:val="00920670"/>
    <w:rsid w:val="00924ADD"/>
    <w:rsid w:val="00925FE0"/>
    <w:rsid w:val="009261DE"/>
    <w:rsid w:val="00926744"/>
    <w:rsid w:val="00931632"/>
    <w:rsid w:val="00932C92"/>
    <w:rsid w:val="009340E4"/>
    <w:rsid w:val="00936519"/>
    <w:rsid w:val="0093676D"/>
    <w:rsid w:val="00941B6A"/>
    <w:rsid w:val="00941E0E"/>
    <w:rsid w:val="0094530A"/>
    <w:rsid w:val="009454E4"/>
    <w:rsid w:val="00946836"/>
    <w:rsid w:val="00947970"/>
    <w:rsid w:val="00950F11"/>
    <w:rsid w:val="00951AD6"/>
    <w:rsid w:val="00952C50"/>
    <w:rsid w:val="009548F1"/>
    <w:rsid w:val="00956995"/>
    <w:rsid w:val="0096046B"/>
    <w:rsid w:val="009612A3"/>
    <w:rsid w:val="009662B1"/>
    <w:rsid w:val="0096683A"/>
    <w:rsid w:val="00967611"/>
    <w:rsid w:val="00970406"/>
    <w:rsid w:val="00970F08"/>
    <w:rsid w:val="00976EB8"/>
    <w:rsid w:val="009776FD"/>
    <w:rsid w:val="009779E0"/>
    <w:rsid w:val="00980D53"/>
    <w:rsid w:val="00984240"/>
    <w:rsid w:val="00984CEF"/>
    <w:rsid w:val="009855F2"/>
    <w:rsid w:val="00986C95"/>
    <w:rsid w:val="00987F2B"/>
    <w:rsid w:val="00992E68"/>
    <w:rsid w:val="00995B07"/>
    <w:rsid w:val="009A1F0E"/>
    <w:rsid w:val="009A21FB"/>
    <w:rsid w:val="009A2619"/>
    <w:rsid w:val="009A31C6"/>
    <w:rsid w:val="009A50CB"/>
    <w:rsid w:val="009A5850"/>
    <w:rsid w:val="009B08CC"/>
    <w:rsid w:val="009B10D6"/>
    <w:rsid w:val="009B1A46"/>
    <w:rsid w:val="009B302A"/>
    <w:rsid w:val="009B463A"/>
    <w:rsid w:val="009B5A63"/>
    <w:rsid w:val="009C0A5E"/>
    <w:rsid w:val="009C1868"/>
    <w:rsid w:val="009C31C0"/>
    <w:rsid w:val="009C35B6"/>
    <w:rsid w:val="009C656B"/>
    <w:rsid w:val="009D0AF2"/>
    <w:rsid w:val="009D2838"/>
    <w:rsid w:val="009D2DC0"/>
    <w:rsid w:val="009D3950"/>
    <w:rsid w:val="009D549A"/>
    <w:rsid w:val="009D65D0"/>
    <w:rsid w:val="009D7125"/>
    <w:rsid w:val="009D7E91"/>
    <w:rsid w:val="009E02D7"/>
    <w:rsid w:val="009E135E"/>
    <w:rsid w:val="009E3C92"/>
    <w:rsid w:val="009E54F4"/>
    <w:rsid w:val="009E6EBB"/>
    <w:rsid w:val="009E71AD"/>
    <w:rsid w:val="009E7486"/>
    <w:rsid w:val="009F223B"/>
    <w:rsid w:val="009F2BFA"/>
    <w:rsid w:val="009F333C"/>
    <w:rsid w:val="009F3F23"/>
    <w:rsid w:val="009F4A98"/>
    <w:rsid w:val="009F53A6"/>
    <w:rsid w:val="00A012D6"/>
    <w:rsid w:val="00A017C9"/>
    <w:rsid w:val="00A03A3D"/>
    <w:rsid w:val="00A03D6D"/>
    <w:rsid w:val="00A045C4"/>
    <w:rsid w:val="00A10DFA"/>
    <w:rsid w:val="00A122C6"/>
    <w:rsid w:val="00A13D98"/>
    <w:rsid w:val="00A165CD"/>
    <w:rsid w:val="00A16DAC"/>
    <w:rsid w:val="00A21708"/>
    <w:rsid w:val="00A22362"/>
    <w:rsid w:val="00A249BA"/>
    <w:rsid w:val="00A3079E"/>
    <w:rsid w:val="00A307C7"/>
    <w:rsid w:val="00A328B6"/>
    <w:rsid w:val="00A32C16"/>
    <w:rsid w:val="00A36A6A"/>
    <w:rsid w:val="00A370DA"/>
    <w:rsid w:val="00A411AE"/>
    <w:rsid w:val="00A430EB"/>
    <w:rsid w:val="00A44581"/>
    <w:rsid w:val="00A45093"/>
    <w:rsid w:val="00A45A16"/>
    <w:rsid w:val="00A463CB"/>
    <w:rsid w:val="00A50EAF"/>
    <w:rsid w:val="00A51DF1"/>
    <w:rsid w:val="00A55A81"/>
    <w:rsid w:val="00A56CFB"/>
    <w:rsid w:val="00A602F9"/>
    <w:rsid w:val="00A61A31"/>
    <w:rsid w:val="00A6312A"/>
    <w:rsid w:val="00A650EE"/>
    <w:rsid w:val="00A662C8"/>
    <w:rsid w:val="00A67F55"/>
    <w:rsid w:val="00A71157"/>
    <w:rsid w:val="00A72BD5"/>
    <w:rsid w:val="00A740EC"/>
    <w:rsid w:val="00A74B62"/>
    <w:rsid w:val="00A75515"/>
    <w:rsid w:val="00A75728"/>
    <w:rsid w:val="00A7595E"/>
    <w:rsid w:val="00A82D02"/>
    <w:rsid w:val="00A82F91"/>
    <w:rsid w:val="00A838A6"/>
    <w:rsid w:val="00A87021"/>
    <w:rsid w:val="00A91308"/>
    <w:rsid w:val="00A92E5D"/>
    <w:rsid w:val="00A937BC"/>
    <w:rsid w:val="00A93CA2"/>
    <w:rsid w:val="00A9449C"/>
    <w:rsid w:val="00A966E6"/>
    <w:rsid w:val="00AA1F02"/>
    <w:rsid w:val="00AA3710"/>
    <w:rsid w:val="00AA4D7D"/>
    <w:rsid w:val="00AA5E69"/>
    <w:rsid w:val="00AA6109"/>
    <w:rsid w:val="00AB0A84"/>
    <w:rsid w:val="00AB2BE3"/>
    <w:rsid w:val="00AB3407"/>
    <w:rsid w:val="00AB4B3F"/>
    <w:rsid w:val="00AB742B"/>
    <w:rsid w:val="00AB74CE"/>
    <w:rsid w:val="00AB7834"/>
    <w:rsid w:val="00AC1CA1"/>
    <w:rsid w:val="00AC2E3B"/>
    <w:rsid w:val="00AC4C7B"/>
    <w:rsid w:val="00AC4D5F"/>
    <w:rsid w:val="00AC7266"/>
    <w:rsid w:val="00AD0E24"/>
    <w:rsid w:val="00AD1A3D"/>
    <w:rsid w:val="00AD1D2C"/>
    <w:rsid w:val="00AE0525"/>
    <w:rsid w:val="00AE08DB"/>
    <w:rsid w:val="00AE2729"/>
    <w:rsid w:val="00AE3148"/>
    <w:rsid w:val="00AE5AE2"/>
    <w:rsid w:val="00AE7343"/>
    <w:rsid w:val="00AF0668"/>
    <w:rsid w:val="00AF4582"/>
    <w:rsid w:val="00AF7789"/>
    <w:rsid w:val="00B00A13"/>
    <w:rsid w:val="00B00D69"/>
    <w:rsid w:val="00B00E04"/>
    <w:rsid w:val="00B02642"/>
    <w:rsid w:val="00B05342"/>
    <w:rsid w:val="00B05485"/>
    <w:rsid w:val="00B05724"/>
    <w:rsid w:val="00B078F2"/>
    <w:rsid w:val="00B07E41"/>
    <w:rsid w:val="00B1040A"/>
    <w:rsid w:val="00B10ECC"/>
    <w:rsid w:val="00B111EA"/>
    <w:rsid w:val="00B1458E"/>
    <w:rsid w:val="00B14C51"/>
    <w:rsid w:val="00B16BA4"/>
    <w:rsid w:val="00B20021"/>
    <w:rsid w:val="00B20458"/>
    <w:rsid w:val="00B20FDE"/>
    <w:rsid w:val="00B21D9E"/>
    <w:rsid w:val="00B227D1"/>
    <w:rsid w:val="00B246BC"/>
    <w:rsid w:val="00B25BE2"/>
    <w:rsid w:val="00B30B16"/>
    <w:rsid w:val="00B33EBF"/>
    <w:rsid w:val="00B36AEE"/>
    <w:rsid w:val="00B377B8"/>
    <w:rsid w:val="00B42041"/>
    <w:rsid w:val="00B42613"/>
    <w:rsid w:val="00B43FBF"/>
    <w:rsid w:val="00B44F11"/>
    <w:rsid w:val="00B50421"/>
    <w:rsid w:val="00B512A2"/>
    <w:rsid w:val="00B51846"/>
    <w:rsid w:val="00B5619A"/>
    <w:rsid w:val="00B60799"/>
    <w:rsid w:val="00B62979"/>
    <w:rsid w:val="00B62C92"/>
    <w:rsid w:val="00B63C9A"/>
    <w:rsid w:val="00B648D0"/>
    <w:rsid w:val="00B65867"/>
    <w:rsid w:val="00B67315"/>
    <w:rsid w:val="00B70056"/>
    <w:rsid w:val="00B71E71"/>
    <w:rsid w:val="00B74D75"/>
    <w:rsid w:val="00B76992"/>
    <w:rsid w:val="00B823A7"/>
    <w:rsid w:val="00B8253C"/>
    <w:rsid w:val="00B87646"/>
    <w:rsid w:val="00B87926"/>
    <w:rsid w:val="00B90FA5"/>
    <w:rsid w:val="00B919F1"/>
    <w:rsid w:val="00B93617"/>
    <w:rsid w:val="00B93A40"/>
    <w:rsid w:val="00B9434C"/>
    <w:rsid w:val="00BA00C5"/>
    <w:rsid w:val="00BA0682"/>
    <w:rsid w:val="00BA1311"/>
    <w:rsid w:val="00BA2260"/>
    <w:rsid w:val="00BA301C"/>
    <w:rsid w:val="00BA37AB"/>
    <w:rsid w:val="00BA4CC3"/>
    <w:rsid w:val="00BA686A"/>
    <w:rsid w:val="00BA6E50"/>
    <w:rsid w:val="00BB402D"/>
    <w:rsid w:val="00BB4179"/>
    <w:rsid w:val="00BB43D0"/>
    <w:rsid w:val="00BB468D"/>
    <w:rsid w:val="00BB75EB"/>
    <w:rsid w:val="00BC0C25"/>
    <w:rsid w:val="00BC0E8D"/>
    <w:rsid w:val="00BC22AB"/>
    <w:rsid w:val="00BC3006"/>
    <w:rsid w:val="00BC30F7"/>
    <w:rsid w:val="00BC4F18"/>
    <w:rsid w:val="00BC50EC"/>
    <w:rsid w:val="00BC6593"/>
    <w:rsid w:val="00BC66D5"/>
    <w:rsid w:val="00BD0C53"/>
    <w:rsid w:val="00BD1A06"/>
    <w:rsid w:val="00BD574E"/>
    <w:rsid w:val="00BE2543"/>
    <w:rsid w:val="00BE6551"/>
    <w:rsid w:val="00BE6E69"/>
    <w:rsid w:val="00BF060F"/>
    <w:rsid w:val="00BF093B"/>
    <w:rsid w:val="00BF2135"/>
    <w:rsid w:val="00BF3CFA"/>
    <w:rsid w:val="00BF44BA"/>
    <w:rsid w:val="00BF4D60"/>
    <w:rsid w:val="00BF5486"/>
    <w:rsid w:val="00BF7CC6"/>
    <w:rsid w:val="00C0080C"/>
    <w:rsid w:val="00C00B88"/>
    <w:rsid w:val="00C04196"/>
    <w:rsid w:val="00C06B2A"/>
    <w:rsid w:val="00C07D4F"/>
    <w:rsid w:val="00C112EA"/>
    <w:rsid w:val="00C121E5"/>
    <w:rsid w:val="00C129F4"/>
    <w:rsid w:val="00C1428D"/>
    <w:rsid w:val="00C15A98"/>
    <w:rsid w:val="00C22CDC"/>
    <w:rsid w:val="00C23B79"/>
    <w:rsid w:val="00C27818"/>
    <w:rsid w:val="00C31C7C"/>
    <w:rsid w:val="00C35A6F"/>
    <w:rsid w:val="00C35E57"/>
    <w:rsid w:val="00C35E80"/>
    <w:rsid w:val="00C40AA2"/>
    <w:rsid w:val="00C410B4"/>
    <w:rsid w:val="00C4244F"/>
    <w:rsid w:val="00C449DF"/>
    <w:rsid w:val="00C454FE"/>
    <w:rsid w:val="00C458D3"/>
    <w:rsid w:val="00C510EE"/>
    <w:rsid w:val="00C53F4A"/>
    <w:rsid w:val="00C54723"/>
    <w:rsid w:val="00C5652C"/>
    <w:rsid w:val="00C5673B"/>
    <w:rsid w:val="00C60093"/>
    <w:rsid w:val="00C60969"/>
    <w:rsid w:val="00C632ED"/>
    <w:rsid w:val="00C6338B"/>
    <w:rsid w:val="00C6546A"/>
    <w:rsid w:val="00C66150"/>
    <w:rsid w:val="00C67988"/>
    <w:rsid w:val="00C70EF5"/>
    <w:rsid w:val="00C72AB3"/>
    <w:rsid w:val="00C756C5"/>
    <w:rsid w:val="00C75D1F"/>
    <w:rsid w:val="00C75D4F"/>
    <w:rsid w:val="00C7653A"/>
    <w:rsid w:val="00C774DD"/>
    <w:rsid w:val="00C82195"/>
    <w:rsid w:val="00C82CAE"/>
    <w:rsid w:val="00C8442E"/>
    <w:rsid w:val="00C847D6"/>
    <w:rsid w:val="00C849F1"/>
    <w:rsid w:val="00C87342"/>
    <w:rsid w:val="00C930A8"/>
    <w:rsid w:val="00CA108B"/>
    <w:rsid w:val="00CA18F7"/>
    <w:rsid w:val="00CA1DCB"/>
    <w:rsid w:val="00CA6CDB"/>
    <w:rsid w:val="00CA75C2"/>
    <w:rsid w:val="00CB0CE1"/>
    <w:rsid w:val="00CB0E9B"/>
    <w:rsid w:val="00CB2EF7"/>
    <w:rsid w:val="00CB3361"/>
    <w:rsid w:val="00CB4E67"/>
    <w:rsid w:val="00CB5E13"/>
    <w:rsid w:val="00CB7685"/>
    <w:rsid w:val="00CC287D"/>
    <w:rsid w:val="00CC3524"/>
    <w:rsid w:val="00CC537F"/>
    <w:rsid w:val="00CC727C"/>
    <w:rsid w:val="00CC7C7D"/>
    <w:rsid w:val="00CC7E79"/>
    <w:rsid w:val="00CC7FB0"/>
    <w:rsid w:val="00CD1E6D"/>
    <w:rsid w:val="00CD27BE"/>
    <w:rsid w:val="00CD29E9"/>
    <w:rsid w:val="00CD4BBC"/>
    <w:rsid w:val="00CD6F0F"/>
    <w:rsid w:val="00CE0277"/>
    <w:rsid w:val="00CE0BB7"/>
    <w:rsid w:val="00CE2CAA"/>
    <w:rsid w:val="00CE3E9A"/>
    <w:rsid w:val="00CE708B"/>
    <w:rsid w:val="00CE7C69"/>
    <w:rsid w:val="00CF26B7"/>
    <w:rsid w:val="00CF6E39"/>
    <w:rsid w:val="00CF72DA"/>
    <w:rsid w:val="00D0301F"/>
    <w:rsid w:val="00D037EA"/>
    <w:rsid w:val="00D03B57"/>
    <w:rsid w:val="00D06EF2"/>
    <w:rsid w:val="00D0769A"/>
    <w:rsid w:val="00D13FCB"/>
    <w:rsid w:val="00D15B4E"/>
    <w:rsid w:val="00D177E7"/>
    <w:rsid w:val="00D2079F"/>
    <w:rsid w:val="00D2142C"/>
    <w:rsid w:val="00D21A3C"/>
    <w:rsid w:val="00D226E4"/>
    <w:rsid w:val="00D24C42"/>
    <w:rsid w:val="00D25441"/>
    <w:rsid w:val="00D258C8"/>
    <w:rsid w:val="00D25959"/>
    <w:rsid w:val="00D32AFF"/>
    <w:rsid w:val="00D36B06"/>
    <w:rsid w:val="00D3770B"/>
    <w:rsid w:val="00D411BF"/>
    <w:rsid w:val="00D423AD"/>
    <w:rsid w:val="00D43791"/>
    <w:rsid w:val="00D447EF"/>
    <w:rsid w:val="00D44C4B"/>
    <w:rsid w:val="00D45376"/>
    <w:rsid w:val="00D45B38"/>
    <w:rsid w:val="00D46EFC"/>
    <w:rsid w:val="00D505E2"/>
    <w:rsid w:val="00D50624"/>
    <w:rsid w:val="00D5143E"/>
    <w:rsid w:val="00D55564"/>
    <w:rsid w:val="00D611BF"/>
    <w:rsid w:val="00D61464"/>
    <w:rsid w:val="00D61ED7"/>
    <w:rsid w:val="00D647CE"/>
    <w:rsid w:val="00D6498F"/>
    <w:rsid w:val="00D72263"/>
    <w:rsid w:val="00D733B1"/>
    <w:rsid w:val="00D7463D"/>
    <w:rsid w:val="00D7487C"/>
    <w:rsid w:val="00D765F9"/>
    <w:rsid w:val="00D80F5A"/>
    <w:rsid w:val="00D83DE8"/>
    <w:rsid w:val="00D84943"/>
    <w:rsid w:val="00D85828"/>
    <w:rsid w:val="00D85FFB"/>
    <w:rsid w:val="00D86F6D"/>
    <w:rsid w:val="00D87200"/>
    <w:rsid w:val="00D90886"/>
    <w:rsid w:val="00D90B72"/>
    <w:rsid w:val="00D91F1B"/>
    <w:rsid w:val="00D92FDC"/>
    <w:rsid w:val="00D9333D"/>
    <w:rsid w:val="00D94AE7"/>
    <w:rsid w:val="00D966B3"/>
    <w:rsid w:val="00D96B52"/>
    <w:rsid w:val="00D970F0"/>
    <w:rsid w:val="00DA15B9"/>
    <w:rsid w:val="00DA4529"/>
    <w:rsid w:val="00DA4540"/>
    <w:rsid w:val="00DA587E"/>
    <w:rsid w:val="00DA589E"/>
    <w:rsid w:val="00DA60F4"/>
    <w:rsid w:val="00DA6221"/>
    <w:rsid w:val="00DA72D4"/>
    <w:rsid w:val="00DB0F8B"/>
    <w:rsid w:val="00DB12F4"/>
    <w:rsid w:val="00DB1D4F"/>
    <w:rsid w:val="00DB2B0A"/>
    <w:rsid w:val="00DB3052"/>
    <w:rsid w:val="00DB4DC4"/>
    <w:rsid w:val="00DB7F03"/>
    <w:rsid w:val="00DC035A"/>
    <w:rsid w:val="00DC2D17"/>
    <w:rsid w:val="00DC3398"/>
    <w:rsid w:val="00DC6ED3"/>
    <w:rsid w:val="00DC766E"/>
    <w:rsid w:val="00DD6D76"/>
    <w:rsid w:val="00DD7A9C"/>
    <w:rsid w:val="00DE23BF"/>
    <w:rsid w:val="00DE3981"/>
    <w:rsid w:val="00DE40DD"/>
    <w:rsid w:val="00DE4C64"/>
    <w:rsid w:val="00DE5606"/>
    <w:rsid w:val="00DE7755"/>
    <w:rsid w:val="00DF059A"/>
    <w:rsid w:val="00DF19C4"/>
    <w:rsid w:val="00DF3D56"/>
    <w:rsid w:val="00DF64E9"/>
    <w:rsid w:val="00DF6D19"/>
    <w:rsid w:val="00DF6ED2"/>
    <w:rsid w:val="00DF70F5"/>
    <w:rsid w:val="00E021DF"/>
    <w:rsid w:val="00E023B2"/>
    <w:rsid w:val="00E02B87"/>
    <w:rsid w:val="00E04281"/>
    <w:rsid w:val="00E051D0"/>
    <w:rsid w:val="00E05C43"/>
    <w:rsid w:val="00E079C7"/>
    <w:rsid w:val="00E1306E"/>
    <w:rsid w:val="00E135F7"/>
    <w:rsid w:val="00E15881"/>
    <w:rsid w:val="00E17295"/>
    <w:rsid w:val="00E20D29"/>
    <w:rsid w:val="00E2252C"/>
    <w:rsid w:val="00E22D01"/>
    <w:rsid w:val="00E23110"/>
    <w:rsid w:val="00E2349B"/>
    <w:rsid w:val="00E23CAF"/>
    <w:rsid w:val="00E24BD5"/>
    <w:rsid w:val="00E270C0"/>
    <w:rsid w:val="00E33EAC"/>
    <w:rsid w:val="00E36C78"/>
    <w:rsid w:val="00E36D82"/>
    <w:rsid w:val="00E36F07"/>
    <w:rsid w:val="00E37164"/>
    <w:rsid w:val="00E37924"/>
    <w:rsid w:val="00E451EB"/>
    <w:rsid w:val="00E460B9"/>
    <w:rsid w:val="00E51601"/>
    <w:rsid w:val="00E516D5"/>
    <w:rsid w:val="00E51965"/>
    <w:rsid w:val="00E53E20"/>
    <w:rsid w:val="00E56C05"/>
    <w:rsid w:val="00E638A0"/>
    <w:rsid w:val="00E65CBA"/>
    <w:rsid w:val="00E67121"/>
    <w:rsid w:val="00E70F90"/>
    <w:rsid w:val="00E7198D"/>
    <w:rsid w:val="00E71E7C"/>
    <w:rsid w:val="00E735AF"/>
    <w:rsid w:val="00E74CA6"/>
    <w:rsid w:val="00E75E3D"/>
    <w:rsid w:val="00E77467"/>
    <w:rsid w:val="00E77BBD"/>
    <w:rsid w:val="00E8058D"/>
    <w:rsid w:val="00E807A0"/>
    <w:rsid w:val="00E8130D"/>
    <w:rsid w:val="00E8441B"/>
    <w:rsid w:val="00E84491"/>
    <w:rsid w:val="00E866B7"/>
    <w:rsid w:val="00E87E2E"/>
    <w:rsid w:val="00E87F54"/>
    <w:rsid w:val="00E942DA"/>
    <w:rsid w:val="00E9731C"/>
    <w:rsid w:val="00EA1B01"/>
    <w:rsid w:val="00EA2A72"/>
    <w:rsid w:val="00EA4E4C"/>
    <w:rsid w:val="00EA58AD"/>
    <w:rsid w:val="00EB04B7"/>
    <w:rsid w:val="00EB1120"/>
    <w:rsid w:val="00EB4B31"/>
    <w:rsid w:val="00EB54CE"/>
    <w:rsid w:val="00EB7992"/>
    <w:rsid w:val="00EC0104"/>
    <w:rsid w:val="00EC0184"/>
    <w:rsid w:val="00EC2D7A"/>
    <w:rsid w:val="00EC633A"/>
    <w:rsid w:val="00EC723E"/>
    <w:rsid w:val="00ED001B"/>
    <w:rsid w:val="00ED1B9D"/>
    <w:rsid w:val="00ED2420"/>
    <w:rsid w:val="00ED2D7F"/>
    <w:rsid w:val="00ED4FE2"/>
    <w:rsid w:val="00ED55A0"/>
    <w:rsid w:val="00ED5922"/>
    <w:rsid w:val="00ED59F5"/>
    <w:rsid w:val="00ED72FD"/>
    <w:rsid w:val="00EE056E"/>
    <w:rsid w:val="00EE056F"/>
    <w:rsid w:val="00EE1B06"/>
    <w:rsid w:val="00EE209B"/>
    <w:rsid w:val="00EE40A0"/>
    <w:rsid w:val="00EE548B"/>
    <w:rsid w:val="00EE618A"/>
    <w:rsid w:val="00EF04E6"/>
    <w:rsid w:val="00EF1A01"/>
    <w:rsid w:val="00EF3E6A"/>
    <w:rsid w:val="00EF43F5"/>
    <w:rsid w:val="00EF6123"/>
    <w:rsid w:val="00EF6DB3"/>
    <w:rsid w:val="00EF74D7"/>
    <w:rsid w:val="00EF7BF1"/>
    <w:rsid w:val="00F0030C"/>
    <w:rsid w:val="00F017AF"/>
    <w:rsid w:val="00F041C4"/>
    <w:rsid w:val="00F07669"/>
    <w:rsid w:val="00F136B9"/>
    <w:rsid w:val="00F14812"/>
    <w:rsid w:val="00F1598C"/>
    <w:rsid w:val="00F159B1"/>
    <w:rsid w:val="00F17609"/>
    <w:rsid w:val="00F17A3E"/>
    <w:rsid w:val="00F20186"/>
    <w:rsid w:val="00F2084E"/>
    <w:rsid w:val="00F20BC6"/>
    <w:rsid w:val="00F21403"/>
    <w:rsid w:val="00F21FCA"/>
    <w:rsid w:val="00F255FC"/>
    <w:rsid w:val="00F259B0"/>
    <w:rsid w:val="00F26A20"/>
    <w:rsid w:val="00F276C9"/>
    <w:rsid w:val="00F307ED"/>
    <w:rsid w:val="00F31359"/>
    <w:rsid w:val="00F31A5B"/>
    <w:rsid w:val="00F32CAE"/>
    <w:rsid w:val="00F33349"/>
    <w:rsid w:val="00F3649F"/>
    <w:rsid w:val="00F40690"/>
    <w:rsid w:val="00F413BB"/>
    <w:rsid w:val="00F413E3"/>
    <w:rsid w:val="00F414F7"/>
    <w:rsid w:val="00F4277D"/>
    <w:rsid w:val="00F42B7C"/>
    <w:rsid w:val="00F43B8F"/>
    <w:rsid w:val="00F44AEB"/>
    <w:rsid w:val="00F44BE3"/>
    <w:rsid w:val="00F45228"/>
    <w:rsid w:val="00F456A0"/>
    <w:rsid w:val="00F51785"/>
    <w:rsid w:val="00F530D7"/>
    <w:rsid w:val="00F541E6"/>
    <w:rsid w:val="00F567F0"/>
    <w:rsid w:val="00F61702"/>
    <w:rsid w:val="00F62F49"/>
    <w:rsid w:val="00F640BF"/>
    <w:rsid w:val="00F6458A"/>
    <w:rsid w:val="00F700E1"/>
    <w:rsid w:val="00F70754"/>
    <w:rsid w:val="00F74681"/>
    <w:rsid w:val="00F77926"/>
    <w:rsid w:val="00F8213A"/>
    <w:rsid w:val="00F82427"/>
    <w:rsid w:val="00F83A19"/>
    <w:rsid w:val="00F85683"/>
    <w:rsid w:val="00F86431"/>
    <w:rsid w:val="00F879A1"/>
    <w:rsid w:val="00F91BC4"/>
    <w:rsid w:val="00F92FC4"/>
    <w:rsid w:val="00F96E4C"/>
    <w:rsid w:val="00F9793C"/>
    <w:rsid w:val="00FA0C14"/>
    <w:rsid w:val="00FA137A"/>
    <w:rsid w:val="00FA2F78"/>
    <w:rsid w:val="00FA4194"/>
    <w:rsid w:val="00FA5092"/>
    <w:rsid w:val="00FA5504"/>
    <w:rsid w:val="00FA723B"/>
    <w:rsid w:val="00FA7B02"/>
    <w:rsid w:val="00FB41EF"/>
    <w:rsid w:val="00FB4B02"/>
    <w:rsid w:val="00FB6061"/>
    <w:rsid w:val="00FB64A7"/>
    <w:rsid w:val="00FB6982"/>
    <w:rsid w:val="00FB7D5F"/>
    <w:rsid w:val="00FC02D0"/>
    <w:rsid w:val="00FC2831"/>
    <w:rsid w:val="00FC2D40"/>
    <w:rsid w:val="00FC3600"/>
    <w:rsid w:val="00FC40ED"/>
    <w:rsid w:val="00FC4821"/>
    <w:rsid w:val="00FC4A9F"/>
    <w:rsid w:val="00FC565B"/>
    <w:rsid w:val="00FD0F31"/>
    <w:rsid w:val="00FD1FF9"/>
    <w:rsid w:val="00FD250E"/>
    <w:rsid w:val="00FD4C79"/>
    <w:rsid w:val="00FE006E"/>
    <w:rsid w:val="00FE197E"/>
    <w:rsid w:val="00FE3CEB"/>
    <w:rsid w:val="00FF0DF1"/>
    <w:rsid w:val="00FF26AA"/>
    <w:rsid w:val="00FF3172"/>
    <w:rsid w:val="00FF31FA"/>
    <w:rsid w:val="00FF3C6A"/>
    <w:rsid w:val="00FF4699"/>
    <w:rsid w:val="00FF6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312A"/>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D45B38"/>
    <w:pPr>
      <w:keepNext w:val="0"/>
      <w:keepLines w:val="0"/>
      <w:spacing w:before="100" w:beforeAutospacing="1" w:after="100" w:afterAutospacing="1"/>
    </w:pPr>
    <w:rPr>
      <w:lang w:val="en-US" w:eastAsia="en-US"/>
    </w:rPr>
  </w:style>
  <w:style w:type="character" w:customStyle="1" w:styleId="apple-tab-span">
    <w:name w:val="apple-tab-span"/>
    <w:basedOn w:val="Fontepargpadro"/>
    <w:rsid w:val="00D45B38"/>
  </w:style>
  <w:style w:type="paragraph" w:styleId="Partesuperior-zdoformulrio">
    <w:name w:val="HTML Top of Form"/>
    <w:basedOn w:val="Normal"/>
    <w:next w:val="Normal"/>
    <w:link w:val="Partesuperior-zdoformulrioChar"/>
    <w:hidden/>
    <w:uiPriority w:val="99"/>
    <w:semiHidden/>
    <w:unhideWhenUsed/>
    <w:rsid w:val="00DF19C4"/>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F19C4"/>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DF19C4"/>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DF19C4"/>
    <w:rPr>
      <w:rFonts w:ascii="Arial" w:hAnsi="Arial" w:cs="Arial"/>
      <w:vanish/>
      <w:sz w:val="16"/>
      <w:szCs w:val="16"/>
    </w:rPr>
  </w:style>
  <w:style w:type="character" w:styleId="Forte">
    <w:name w:val="Strong"/>
    <w:basedOn w:val="Fontepargpadro"/>
    <w:uiPriority w:val="22"/>
    <w:qFormat/>
    <w:rsid w:val="007D52A0"/>
    <w:rPr>
      <w:b/>
      <w:bCs/>
    </w:rPr>
  </w:style>
  <w:style w:type="character" w:styleId="MenoPendente">
    <w:name w:val="Unresolved Mention"/>
    <w:basedOn w:val="Fontepargpadro"/>
    <w:uiPriority w:val="99"/>
    <w:semiHidden/>
    <w:unhideWhenUsed/>
    <w:rsid w:val="00AA6109"/>
    <w:rPr>
      <w:color w:val="605E5C"/>
      <w:shd w:val="clear" w:color="auto" w:fill="E1DFDD"/>
    </w:rPr>
  </w:style>
  <w:style w:type="character" w:styleId="HiperlinkVisitado">
    <w:name w:val="FollowedHyperlink"/>
    <w:basedOn w:val="Fontepargpadro"/>
    <w:uiPriority w:val="99"/>
    <w:semiHidden/>
    <w:unhideWhenUsed/>
    <w:rsid w:val="00D0301F"/>
    <w:rPr>
      <w:color w:val="954F72" w:themeColor="followedHyperlink"/>
      <w:u w:val="single"/>
    </w:rPr>
  </w:style>
  <w:style w:type="character" w:customStyle="1" w:styleId="c-bibliographic-informationvalue">
    <w:name w:val="c-bibliographic-information__value"/>
    <w:basedOn w:val="Fontepargpadro"/>
    <w:rsid w:val="002F1E24"/>
  </w:style>
  <w:style w:type="character" w:customStyle="1" w:styleId="notranslate">
    <w:name w:val="notranslate"/>
    <w:basedOn w:val="Fontepargpadro"/>
    <w:rsid w:val="00731AC7"/>
  </w:style>
  <w:style w:type="character" w:customStyle="1" w:styleId="Ttulo1Char">
    <w:name w:val="Título 1 Char"/>
    <w:aliases w:val="TF-TÍTULO 1 Char"/>
    <w:basedOn w:val="Fontepargpadro"/>
    <w:link w:val="Ttulo1"/>
    <w:rsid w:val="008E1048"/>
    <w:rPr>
      <w:b/>
      <w:caps/>
      <w:szCs w:val="24"/>
    </w:rPr>
  </w:style>
  <w:style w:type="paragraph" w:styleId="PargrafodaLista">
    <w:name w:val="List Paragraph"/>
    <w:basedOn w:val="Normal"/>
    <w:uiPriority w:val="34"/>
    <w:qFormat/>
    <w:rsid w:val="00304566"/>
    <w:pPr>
      <w:ind w:left="720"/>
      <w:contextualSpacing/>
    </w:pPr>
  </w:style>
  <w:style w:type="character" w:customStyle="1" w:styleId="anchor-text">
    <w:name w:val="anchor-text"/>
    <w:basedOn w:val="Fontepargpadro"/>
    <w:rsid w:val="00ED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78">
      <w:bodyDiv w:val="1"/>
      <w:marLeft w:val="0"/>
      <w:marRight w:val="0"/>
      <w:marTop w:val="0"/>
      <w:marBottom w:val="0"/>
      <w:divBdr>
        <w:top w:val="none" w:sz="0" w:space="0" w:color="auto"/>
        <w:left w:val="none" w:sz="0" w:space="0" w:color="auto"/>
        <w:bottom w:val="none" w:sz="0" w:space="0" w:color="auto"/>
        <w:right w:val="none" w:sz="0" w:space="0" w:color="auto"/>
      </w:divBdr>
    </w:div>
    <w:div w:id="19623977">
      <w:bodyDiv w:val="1"/>
      <w:marLeft w:val="0"/>
      <w:marRight w:val="0"/>
      <w:marTop w:val="0"/>
      <w:marBottom w:val="0"/>
      <w:divBdr>
        <w:top w:val="none" w:sz="0" w:space="0" w:color="auto"/>
        <w:left w:val="none" w:sz="0" w:space="0" w:color="auto"/>
        <w:bottom w:val="none" w:sz="0" w:space="0" w:color="auto"/>
        <w:right w:val="none" w:sz="0" w:space="0" w:color="auto"/>
      </w:divBdr>
      <w:divsChild>
        <w:div w:id="1263338523">
          <w:marLeft w:val="0"/>
          <w:marRight w:val="0"/>
          <w:marTop w:val="0"/>
          <w:marBottom w:val="150"/>
          <w:divBdr>
            <w:top w:val="none" w:sz="0" w:space="0" w:color="auto"/>
            <w:left w:val="none" w:sz="0" w:space="0" w:color="auto"/>
            <w:bottom w:val="none" w:sz="0" w:space="0" w:color="auto"/>
            <w:right w:val="none" w:sz="0" w:space="0" w:color="auto"/>
          </w:divBdr>
        </w:div>
      </w:divsChild>
    </w:div>
    <w:div w:id="34472359">
      <w:bodyDiv w:val="1"/>
      <w:marLeft w:val="0"/>
      <w:marRight w:val="0"/>
      <w:marTop w:val="0"/>
      <w:marBottom w:val="0"/>
      <w:divBdr>
        <w:top w:val="none" w:sz="0" w:space="0" w:color="auto"/>
        <w:left w:val="none" w:sz="0" w:space="0" w:color="auto"/>
        <w:bottom w:val="none" w:sz="0" w:space="0" w:color="auto"/>
        <w:right w:val="none" w:sz="0" w:space="0" w:color="auto"/>
      </w:divBdr>
      <w:divsChild>
        <w:div w:id="175467397">
          <w:marLeft w:val="0"/>
          <w:marRight w:val="0"/>
          <w:marTop w:val="0"/>
          <w:marBottom w:val="15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1028330">
      <w:bodyDiv w:val="1"/>
      <w:marLeft w:val="0"/>
      <w:marRight w:val="0"/>
      <w:marTop w:val="0"/>
      <w:marBottom w:val="0"/>
      <w:divBdr>
        <w:top w:val="none" w:sz="0" w:space="0" w:color="auto"/>
        <w:left w:val="none" w:sz="0" w:space="0" w:color="auto"/>
        <w:bottom w:val="none" w:sz="0" w:space="0" w:color="auto"/>
        <w:right w:val="none" w:sz="0" w:space="0" w:color="auto"/>
      </w:divBdr>
    </w:div>
    <w:div w:id="90905442">
      <w:bodyDiv w:val="1"/>
      <w:marLeft w:val="0"/>
      <w:marRight w:val="0"/>
      <w:marTop w:val="0"/>
      <w:marBottom w:val="0"/>
      <w:divBdr>
        <w:top w:val="none" w:sz="0" w:space="0" w:color="auto"/>
        <w:left w:val="none" w:sz="0" w:space="0" w:color="auto"/>
        <w:bottom w:val="none" w:sz="0" w:space="0" w:color="auto"/>
        <w:right w:val="none" w:sz="0" w:space="0" w:color="auto"/>
      </w:divBdr>
      <w:divsChild>
        <w:div w:id="328601881">
          <w:marLeft w:val="0"/>
          <w:marRight w:val="0"/>
          <w:marTop w:val="0"/>
          <w:marBottom w:val="150"/>
          <w:divBdr>
            <w:top w:val="none" w:sz="0" w:space="0" w:color="auto"/>
            <w:left w:val="none" w:sz="0" w:space="0" w:color="auto"/>
            <w:bottom w:val="none" w:sz="0" w:space="0" w:color="auto"/>
            <w:right w:val="none" w:sz="0" w:space="0" w:color="auto"/>
          </w:divBdr>
        </w:div>
      </w:divsChild>
    </w:div>
    <w:div w:id="91972238">
      <w:bodyDiv w:val="1"/>
      <w:marLeft w:val="0"/>
      <w:marRight w:val="0"/>
      <w:marTop w:val="0"/>
      <w:marBottom w:val="0"/>
      <w:divBdr>
        <w:top w:val="none" w:sz="0" w:space="0" w:color="auto"/>
        <w:left w:val="none" w:sz="0" w:space="0" w:color="auto"/>
        <w:bottom w:val="none" w:sz="0" w:space="0" w:color="auto"/>
        <w:right w:val="none" w:sz="0" w:space="0" w:color="auto"/>
      </w:divBdr>
      <w:divsChild>
        <w:div w:id="92095806">
          <w:marLeft w:val="0"/>
          <w:marRight w:val="0"/>
          <w:marTop w:val="0"/>
          <w:marBottom w:val="150"/>
          <w:divBdr>
            <w:top w:val="none" w:sz="0" w:space="0" w:color="auto"/>
            <w:left w:val="none" w:sz="0" w:space="0" w:color="auto"/>
            <w:bottom w:val="none" w:sz="0" w:space="0" w:color="auto"/>
            <w:right w:val="none" w:sz="0" w:space="0" w:color="auto"/>
          </w:divBdr>
        </w:div>
      </w:divsChild>
    </w:div>
    <w:div w:id="111361952">
      <w:bodyDiv w:val="1"/>
      <w:marLeft w:val="0"/>
      <w:marRight w:val="0"/>
      <w:marTop w:val="0"/>
      <w:marBottom w:val="0"/>
      <w:divBdr>
        <w:top w:val="none" w:sz="0" w:space="0" w:color="auto"/>
        <w:left w:val="none" w:sz="0" w:space="0" w:color="auto"/>
        <w:bottom w:val="none" w:sz="0" w:space="0" w:color="auto"/>
        <w:right w:val="none" w:sz="0" w:space="0" w:color="auto"/>
      </w:divBdr>
      <w:divsChild>
        <w:div w:id="16547622">
          <w:marLeft w:val="0"/>
          <w:marRight w:val="0"/>
          <w:marTop w:val="0"/>
          <w:marBottom w:val="150"/>
          <w:divBdr>
            <w:top w:val="none" w:sz="0" w:space="0" w:color="auto"/>
            <w:left w:val="none" w:sz="0" w:space="0" w:color="auto"/>
            <w:bottom w:val="none" w:sz="0" w:space="0" w:color="auto"/>
            <w:right w:val="none" w:sz="0" w:space="0" w:color="auto"/>
          </w:divBdr>
        </w:div>
      </w:divsChild>
    </w:div>
    <w:div w:id="133259158">
      <w:bodyDiv w:val="1"/>
      <w:marLeft w:val="0"/>
      <w:marRight w:val="0"/>
      <w:marTop w:val="0"/>
      <w:marBottom w:val="0"/>
      <w:divBdr>
        <w:top w:val="none" w:sz="0" w:space="0" w:color="auto"/>
        <w:left w:val="none" w:sz="0" w:space="0" w:color="auto"/>
        <w:bottom w:val="none" w:sz="0" w:space="0" w:color="auto"/>
        <w:right w:val="none" w:sz="0" w:space="0" w:color="auto"/>
      </w:divBdr>
    </w:div>
    <w:div w:id="166025606">
      <w:bodyDiv w:val="1"/>
      <w:marLeft w:val="0"/>
      <w:marRight w:val="0"/>
      <w:marTop w:val="0"/>
      <w:marBottom w:val="0"/>
      <w:divBdr>
        <w:top w:val="none" w:sz="0" w:space="0" w:color="auto"/>
        <w:left w:val="none" w:sz="0" w:space="0" w:color="auto"/>
        <w:bottom w:val="none" w:sz="0" w:space="0" w:color="auto"/>
        <w:right w:val="none" w:sz="0" w:space="0" w:color="auto"/>
      </w:divBdr>
      <w:divsChild>
        <w:div w:id="532959138">
          <w:marLeft w:val="0"/>
          <w:marRight w:val="0"/>
          <w:marTop w:val="0"/>
          <w:marBottom w:val="150"/>
          <w:divBdr>
            <w:top w:val="none" w:sz="0" w:space="0" w:color="auto"/>
            <w:left w:val="none" w:sz="0" w:space="0" w:color="auto"/>
            <w:bottom w:val="none" w:sz="0" w:space="0" w:color="auto"/>
            <w:right w:val="none" w:sz="0" w:space="0" w:color="auto"/>
          </w:divBdr>
        </w:div>
      </w:divsChild>
    </w:div>
    <w:div w:id="201595937">
      <w:bodyDiv w:val="1"/>
      <w:marLeft w:val="0"/>
      <w:marRight w:val="0"/>
      <w:marTop w:val="0"/>
      <w:marBottom w:val="0"/>
      <w:divBdr>
        <w:top w:val="none" w:sz="0" w:space="0" w:color="auto"/>
        <w:left w:val="none" w:sz="0" w:space="0" w:color="auto"/>
        <w:bottom w:val="none" w:sz="0" w:space="0" w:color="auto"/>
        <w:right w:val="none" w:sz="0" w:space="0" w:color="auto"/>
      </w:divBdr>
      <w:divsChild>
        <w:div w:id="1882085763">
          <w:marLeft w:val="0"/>
          <w:marRight w:val="0"/>
          <w:marTop w:val="0"/>
          <w:marBottom w:val="150"/>
          <w:divBdr>
            <w:top w:val="none" w:sz="0" w:space="0" w:color="auto"/>
            <w:left w:val="none" w:sz="0" w:space="0" w:color="auto"/>
            <w:bottom w:val="none" w:sz="0" w:space="0" w:color="auto"/>
            <w:right w:val="none" w:sz="0" w:space="0" w:color="auto"/>
          </w:divBdr>
        </w:div>
      </w:divsChild>
    </w:div>
    <w:div w:id="211813556">
      <w:bodyDiv w:val="1"/>
      <w:marLeft w:val="0"/>
      <w:marRight w:val="0"/>
      <w:marTop w:val="0"/>
      <w:marBottom w:val="0"/>
      <w:divBdr>
        <w:top w:val="none" w:sz="0" w:space="0" w:color="auto"/>
        <w:left w:val="none" w:sz="0" w:space="0" w:color="auto"/>
        <w:bottom w:val="none" w:sz="0" w:space="0" w:color="auto"/>
        <w:right w:val="none" w:sz="0" w:space="0" w:color="auto"/>
      </w:divBdr>
      <w:divsChild>
        <w:div w:id="1987931087">
          <w:marLeft w:val="0"/>
          <w:marRight w:val="0"/>
          <w:marTop w:val="0"/>
          <w:marBottom w:val="150"/>
          <w:divBdr>
            <w:top w:val="none" w:sz="0" w:space="0" w:color="auto"/>
            <w:left w:val="none" w:sz="0" w:space="0" w:color="auto"/>
            <w:bottom w:val="none" w:sz="0" w:space="0" w:color="auto"/>
            <w:right w:val="none" w:sz="0" w:space="0" w:color="auto"/>
          </w:divBdr>
        </w:div>
      </w:divsChild>
    </w:div>
    <w:div w:id="255091277">
      <w:bodyDiv w:val="1"/>
      <w:marLeft w:val="0"/>
      <w:marRight w:val="0"/>
      <w:marTop w:val="0"/>
      <w:marBottom w:val="0"/>
      <w:divBdr>
        <w:top w:val="none" w:sz="0" w:space="0" w:color="auto"/>
        <w:left w:val="none" w:sz="0" w:space="0" w:color="auto"/>
        <w:bottom w:val="none" w:sz="0" w:space="0" w:color="auto"/>
        <w:right w:val="none" w:sz="0" w:space="0" w:color="auto"/>
      </w:divBdr>
    </w:div>
    <w:div w:id="271398765">
      <w:bodyDiv w:val="1"/>
      <w:marLeft w:val="0"/>
      <w:marRight w:val="0"/>
      <w:marTop w:val="0"/>
      <w:marBottom w:val="0"/>
      <w:divBdr>
        <w:top w:val="none" w:sz="0" w:space="0" w:color="auto"/>
        <w:left w:val="none" w:sz="0" w:space="0" w:color="auto"/>
        <w:bottom w:val="none" w:sz="0" w:space="0" w:color="auto"/>
        <w:right w:val="none" w:sz="0" w:space="0" w:color="auto"/>
      </w:divBdr>
    </w:div>
    <w:div w:id="279996265">
      <w:bodyDiv w:val="1"/>
      <w:marLeft w:val="0"/>
      <w:marRight w:val="0"/>
      <w:marTop w:val="0"/>
      <w:marBottom w:val="0"/>
      <w:divBdr>
        <w:top w:val="none" w:sz="0" w:space="0" w:color="auto"/>
        <w:left w:val="none" w:sz="0" w:space="0" w:color="auto"/>
        <w:bottom w:val="none" w:sz="0" w:space="0" w:color="auto"/>
        <w:right w:val="none" w:sz="0" w:space="0" w:color="auto"/>
      </w:divBdr>
    </w:div>
    <w:div w:id="281544772">
      <w:bodyDiv w:val="1"/>
      <w:marLeft w:val="0"/>
      <w:marRight w:val="0"/>
      <w:marTop w:val="0"/>
      <w:marBottom w:val="0"/>
      <w:divBdr>
        <w:top w:val="none" w:sz="0" w:space="0" w:color="auto"/>
        <w:left w:val="none" w:sz="0" w:space="0" w:color="auto"/>
        <w:bottom w:val="none" w:sz="0" w:space="0" w:color="auto"/>
        <w:right w:val="none" w:sz="0" w:space="0" w:color="auto"/>
      </w:divBdr>
      <w:divsChild>
        <w:div w:id="805928806">
          <w:marLeft w:val="0"/>
          <w:marRight w:val="0"/>
          <w:marTop w:val="0"/>
          <w:marBottom w:val="150"/>
          <w:divBdr>
            <w:top w:val="none" w:sz="0" w:space="0" w:color="auto"/>
            <w:left w:val="none" w:sz="0" w:space="0" w:color="auto"/>
            <w:bottom w:val="none" w:sz="0" w:space="0" w:color="auto"/>
            <w:right w:val="none" w:sz="0" w:space="0" w:color="auto"/>
          </w:divBdr>
        </w:div>
      </w:divsChild>
    </w:div>
    <w:div w:id="285504055">
      <w:bodyDiv w:val="1"/>
      <w:marLeft w:val="0"/>
      <w:marRight w:val="0"/>
      <w:marTop w:val="0"/>
      <w:marBottom w:val="0"/>
      <w:divBdr>
        <w:top w:val="none" w:sz="0" w:space="0" w:color="auto"/>
        <w:left w:val="none" w:sz="0" w:space="0" w:color="auto"/>
        <w:bottom w:val="none" w:sz="0" w:space="0" w:color="auto"/>
        <w:right w:val="none" w:sz="0" w:space="0" w:color="auto"/>
      </w:divBdr>
      <w:divsChild>
        <w:div w:id="1663662639">
          <w:marLeft w:val="0"/>
          <w:marRight w:val="0"/>
          <w:marTop w:val="0"/>
          <w:marBottom w:val="0"/>
          <w:divBdr>
            <w:top w:val="none" w:sz="0" w:space="0" w:color="auto"/>
            <w:left w:val="none" w:sz="0" w:space="0" w:color="auto"/>
            <w:bottom w:val="none" w:sz="0" w:space="0" w:color="auto"/>
            <w:right w:val="none" w:sz="0" w:space="0" w:color="auto"/>
          </w:divBdr>
          <w:divsChild>
            <w:div w:id="458455628">
              <w:marLeft w:val="0"/>
              <w:marRight w:val="0"/>
              <w:marTop w:val="0"/>
              <w:marBottom w:val="0"/>
              <w:divBdr>
                <w:top w:val="none" w:sz="0" w:space="0" w:color="auto"/>
                <w:left w:val="none" w:sz="0" w:space="0" w:color="auto"/>
                <w:bottom w:val="none" w:sz="0" w:space="0" w:color="auto"/>
                <w:right w:val="none" w:sz="0" w:space="0" w:color="auto"/>
              </w:divBdr>
              <w:divsChild>
                <w:div w:id="2012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4127">
      <w:bodyDiv w:val="1"/>
      <w:marLeft w:val="0"/>
      <w:marRight w:val="0"/>
      <w:marTop w:val="0"/>
      <w:marBottom w:val="0"/>
      <w:divBdr>
        <w:top w:val="none" w:sz="0" w:space="0" w:color="auto"/>
        <w:left w:val="none" w:sz="0" w:space="0" w:color="auto"/>
        <w:bottom w:val="none" w:sz="0" w:space="0" w:color="auto"/>
        <w:right w:val="none" w:sz="0" w:space="0" w:color="auto"/>
      </w:divBdr>
    </w:div>
    <w:div w:id="360085821">
      <w:bodyDiv w:val="1"/>
      <w:marLeft w:val="0"/>
      <w:marRight w:val="0"/>
      <w:marTop w:val="0"/>
      <w:marBottom w:val="0"/>
      <w:divBdr>
        <w:top w:val="none" w:sz="0" w:space="0" w:color="auto"/>
        <w:left w:val="none" w:sz="0" w:space="0" w:color="auto"/>
        <w:bottom w:val="none" w:sz="0" w:space="0" w:color="auto"/>
        <w:right w:val="none" w:sz="0" w:space="0" w:color="auto"/>
      </w:divBdr>
      <w:divsChild>
        <w:div w:id="1115559418">
          <w:marLeft w:val="0"/>
          <w:marRight w:val="0"/>
          <w:marTop w:val="0"/>
          <w:marBottom w:val="0"/>
          <w:divBdr>
            <w:top w:val="none" w:sz="0" w:space="0" w:color="auto"/>
            <w:left w:val="none" w:sz="0" w:space="0" w:color="auto"/>
            <w:bottom w:val="none" w:sz="0" w:space="0" w:color="auto"/>
            <w:right w:val="none" w:sz="0" w:space="0" w:color="auto"/>
          </w:divBdr>
        </w:div>
      </w:divsChild>
    </w:div>
    <w:div w:id="367145134">
      <w:bodyDiv w:val="1"/>
      <w:marLeft w:val="0"/>
      <w:marRight w:val="0"/>
      <w:marTop w:val="0"/>
      <w:marBottom w:val="0"/>
      <w:divBdr>
        <w:top w:val="none" w:sz="0" w:space="0" w:color="auto"/>
        <w:left w:val="none" w:sz="0" w:space="0" w:color="auto"/>
        <w:bottom w:val="none" w:sz="0" w:space="0" w:color="auto"/>
        <w:right w:val="none" w:sz="0" w:space="0" w:color="auto"/>
      </w:divBdr>
      <w:divsChild>
        <w:div w:id="1303923915">
          <w:marLeft w:val="0"/>
          <w:marRight w:val="0"/>
          <w:marTop w:val="0"/>
          <w:marBottom w:val="0"/>
          <w:divBdr>
            <w:top w:val="none" w:sz="0" w:space="0" w:color="auto"/>
            <w:left w:val="none" w:sz="0" w:space="0" w:color="auto"/>
            <w:bottom w:val="none" w:sz="0" w:space="0" w:color="auto"/>
            <w:right w:val="none" w:sz="0" w:space="0" w:color="auto"/>
          </w:divBdr>
        </w:div>
      </w:divsChild>
    </w:div>
    <w:div w:id="377777724">
      <w:bodyDiv w:val="1"/>
      <w:marLeft w:val="0"/>
      <w:marRight w:val="0"/>
      <w:marTop w:val="0"/>
      <w:marBottom w:val="0"/>
      <w:divBdr>
        <w:top w:val="none" w:sz="0" w:space="0" w:color="auto"/>
        <w:left w:val="none" w:sz="0" w:space="0" w:color="auto"/>
        <w:bottom w:val="none" w:sz="0" w:space="0" w:color="auto"/>
        <w:right w:val="none" w:sz="0" w:space="0" w:color="auto"/>
      </w:divBdr>
      <w:divsChild>
        <w:div w:id="565066136">
          <w:marLeft w:val="0"/>
          <w:marRight w:val="0"/>
          <w:marTop w:val="0"/>
          <w:marBottom w:val="150"/>
          <w:divBdr>
            <w:top w:val="none" w:sz="0" w:space="0" w:color="auto"/>
            <w:left w:val="none" w:sz="0" w:space="0" w:color="auto"/>
            <w:bottom w:val="none" w:sz="0" w:space="0" w:color="auto"/>
            <w:right w:val="none" w:sz="0" w:space="0" w:color="auto"/>
          </w:divBdr>
        </w:div>
      </w:divsChild>
    </w:div>
    <w:div w:id="398358500">
      <w:bodyDiv w:val="1"/>
      <w:marLeft w:val="0"/>
      <w:marRight w:val="0"/>
      <w:marTop w:val="0"/>
      <w:marBottom w:val="0"/>
      <w:divBdr>
        <w:top w:val="none" w:sz="0" w:space="0" w:color="auto"/>
        <w:left w:val="none" w:sz="0" w:space="0" w:color="auto"/>
        <w:bottom w:val="none" w:sz="0" w:space="0" w:color="auto"/>
        <w:right w:val="none" w:sz="0" w:space="0" w:color="auto"/>
      </w:divBdr>
    </w:div>
    <w:div w:id="427192671">
      <w:bodyDiv w:val="1"/>
      <w:marLeft w:val="0"/>
      <w:marRight w:val="0"/>
      <w:marTop w:val="0"/>
      <w:marBottom w:val="0"/>
      <w:divBdr>
        <w:top w:val="none" w:sz="0" w:space="0" w:color="auto"/>
        <w:left w:val="none" w:sz="0" w:space="0" w:color="auto"/>
        <w:bottom w:val="none" w:sz="0" w:space="0" w:color="auto"/>
        <w:right w:val="none" w:sz="0" w:space="0" w:color="auto"/>
      </w:divBdr>
    </w:div>
    <w:div w:id="449322762">
      <w:bodyDiv w:val="1"/>
      <w:marLeft w:val="0"/>
      <w:marRight w:val="0"/>
      <w:marTop w:val="0"/>
      <w:marBottom w:val="0"/>
      <w:divBdr>
        <w:top w:val="none" w:sz="0" w:space="0" w:color="auto"/>
        <w:left w:val="none" w:sz="0" w:space="0" w:color="auto"/>
        <w:bottom w:val="none" w:sz="0" w:space="0" w:color="auto"/>
        <w:right w:val="none" w:sz="0" w:space="0" w:color="auto"/>
      </w:divBdr>
    </w:div>
    <w:div w:id="451242937">
      <w:bodyDiv w:val="1"/>
      <w:marLeft w:val="0"/>
      <w:marRight w:val="0"/>
      <w:marTop w:val="0"/>
      <w:marBottom w:val="0"/>
      <w:divBdr>
        <w:top w:val="none" w:sz="0" w:space="0" w:color="auto"/>
        <w:left w:val="none" w:sz="0" w:space="0" w:color="auto"/>
        <w:bottom w:val="none" w:sz="0" w:space="0" w:color="auto"/>
        <w:right w:val="none" w:sz="0" w:space="0" w:color="auto"/>
      </w:divBdr>
      <w:divsChild>
        <w:div w:id="1248809120">
          <w:marLeft w:val="0"/>
          <w:marRight w:val="0"/>
          <w:marTop w:val="0"/>
          <w:marBottom w:val="150"/>
          <w:divBdr>
            <w:top w:val="none" w:sz="0" w:space="0" w:color="auto"/>
            <w:left w:val="none" w:sz="0" w:space="0" w:color="auto"/>
            <w:bottom w:val="none" w:sz="0" w:space="0" w:color="auto"/>
            <w:right w:val="none" w:sz="0" w:space="0" w:color="auto"/>
          </w:divBdr>
        </w:div>
      </w:divsChild>
    </w:div>
    <w:div w:id="454183341">
      <w:bodyDiv w:val="1"/>
      <w:marLeft w:val="0"/>
      <w:marRight w:val="0"/>
      <w:marTop w:val="0"/>
      <w:marBottom w:val="0"/>
      <w:divBdr>
        <w:top w:val="none" w:sz="0" w:space="0" w:color="auto"/>
        <w:left w:val="none" w:sz="0" w:space="0" w:color="auto"/>
        <w:bottom w:val="none" w:sz="0" w:space="0" w:color="auto"/>
        <w:right w:val="none" w:sz="0" w:space="0" w:color="auto"/>
      </w:divBdr>
      <w:divsChild>
        <w:div w:id="1082222149">
          <w:marLeft w:val="0"/>
          <w:marRight w:val="0"/>
          <w:marTop w:val="0"/>
          <w:marBottom w:val="150"/>
          <w:divBdr>
            <w:top w:val="none" w:sz="0" w:space="0" w:color="auto"/>
            <w:left w:val="none" w:sz="0" w:space="0" w:color="auto"/>
            <w:bottom w:val="none" w:sz="0" w:space="0" w:color="auto"/>
            <w:right w:val="none" w:sz="0" w:space="0" w:color="auto"/>
          </w:divBdr>
        </w:div>
      </w:divsChild>
    </w:div>
    <w:div w:id="457378591">
      <w:bodyDiv w:val="1"/>
      <w:marLeft w:val="0"/>
      <w:marRight w:val="0"/>
      <w:marTop w:val="0"/>
      <w:marBottom w:val="0"/>
      <w:divBdr>
        <w:top w:val="none" w:sz="0" w:space="0" w:color="auto"/>
        <w:left w:val="none" w:sz="0" w:space="0" w:color="auto"/>
        <w:bottom w:val="none" w:sz="0" w:space="0" w:color="auto"/>
        <w:right w:val="none" w:sz="0" w:space="0" w:color="auto"/>
      </w:divBdr>
      <w:divsChild>
        <w:div w:id="905801730">
          <w:marLeft w:val="0"/>
          <w:marRight w:val="0"/>
          <w:marTop w:val="0"/>
          <w:marBottom w:val="150"/>
          <w:divBdr>
            <w:top w:val="none" w:sz="0" w:space="0" w:color="auto"/>
            <w:left w:val="none" w:sz="0" w:space="0" w:color="auto"/>
            <w:bottom w:val="none" w:sz="0" w:space="0" w:color="auto"/>
            <w:right w:val="none" w:sz="0" w:space="0" w:color="auto"/>
          </w:divBdr>
        </w:div>
      </w:divsChild>
    </w:div>
    <w:div w:id="464351553">
      <w:bodyDiv w:val="1"/>
      <w:marLeft w:val="0"/>
      <w:marRight w:val="0"/>
      <w:marTop w:val="0"/>
      <w:marBottom w:val="0"/>
      <w:divBdr>
        <w:top w:val="none" w:sz="0" w:space="0" w:color="auto"/>
        <w:left w:val="none" w:sz="0" w:space="0" w:color="auto"/>
        <w:bottom w:val="none" w:sz="0" w:space="0" w:color="auto"/>
        <w:right w:val="none" w:sz="0" w:space="0" w:color="auto"/>
      </w:divBdr>
      <w:divsChild>
        <w:div w:id="211042853">
          <w:marLeft w:val="0"/>
          <w:marRight w:val="0"/>
          <w:marTop w:val="0"/>
          <w:marBottom w:val="0"/>
          <w:divBdr>
            <w:top w:val="none" w:sz="0" w:space="0" w:color="auto"/>
            <w:left w:val="none" w:sz="0" w:space="0" w:color="auto"/>
            <w:bottom w:val="none" w:sz="0" w:space="0" w:color="auto"/>
            <w:right w:val="none" w:sz="0" w:space="0" w:color="auto"/>
          </w:divBdr>
        </w:div>
      </w:divsChild>
    </w:div>
    <w:div w:id="49368444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1038869">
      <w:bodyDiv w:val="1"/>
      <w:marLeft w:val="0"/>
      <w:marRight w:val="0"/>
      <w:marTop w:val="0"/>
      <w:marBottom w:val="0"/>
      <w:divBdr>
        <w:top w:val="none" w:sz="0" w:space="0" w:color="auto"/>
        <w:left w:val="none" w:sz="0" w:space="0" w:color="auto"/>
        <w:bottom w:val="none" w:sz="0" w:space="0" w:color="auto"/>
        <w:right w:val="none" w:sz="0" w:space="0" w:color="auto"/>
      </w:divBdr>
    </w:div>
    <w:div w:id="626201025">
      <w:bodyDiv w:val="1"/>
      <w:marLeft w:val="0"/>
      <w:marRight w:val="0"/>
      <w:marTop w:val="0"/>
      <w:marBottom w:val="0"/>
      <w:divBdr>
        <w:top w:val="none" w:sz="0" w:space="0" w:color="auto"/>
        <w:left w:val="none" w:sz="0" w:space="0" w:color="auto"/>
        <w:bottom w:val="none" w:sz="0" w:space="0" w:color="auto"/>
        <w:right w:val="none" w:sz="0" w:space="0" w:color="auto"/>
      </w:divBdr>
      <w:divsChild>
        <w:div w:id="1705129895">
          <w:marLeft w:val="0"/>
          <w:marRight w:val="0"/>
          <w:marTop w:val="0"/>
          <w:marBottom w:val="150"/>
          <w:divBdr>
            <w:top w:val="none" w:sz="0" w:space="0" w:color="auto"/>
            <w:left w:val="none" w:sz="0" w:space="0" w:color="auto"/>
            <w:bottom w:val="none" w:sz="0" w:space="0" w:color="auto"/>
            <w:right w:val="none" w:sz="0" w:space="0" w:color="auto"/>
          </w:divBdr>
        </w:div>
      </w:divsChild>
    </w:div>
    <w:div w:id="634726212">
      <w:bodyDiv w:val="1"/>
      <w:marLeft w:val="0"/>
      <w:marRight w:val="0"/>
      <w:marTop w:val="0"/>
      <w:marBottom w:val="0"/>
      <w:divBdr>
        <w:top w:val="none" w:sz="0" w:space="0" w:color="auto"/>
        <w:left w:val="none" w:sz="0" w:space="0" w:color="auto"/>
        <w:bottom w:val="none" w:sz="0" w:space="0" w:color="auto"/>
        <w:right w:val="none" w:sz="0" w:space="0" w:color="auto"/>
      </w:divBdr>
    </w:div>
    <w:div w:id="686520797">
      <w:bodyDiv w:val="1"/>
      <w:marLeft w:val="0"/>
      <w:marRight w:val="0"/>
      <w:marTop w:val="0"/>
      <w:marBottom w:val="0"/>
      <w:divBdr>
        <w:top w:val="none" w:sz="0" w:space="0" w:color="auto"/>
        <w:left w:val="none" w:sz="0" w:space="0" w:color="auto"/>
        <w:bottom w:val="none" w:sz="0" w:space="0" w:color="auto"/>
        <w:right w:val="none" w:sz="0" w:space="0" w:color="auto"/>
      </w:divBdr>
    </w:div>
    <w:div w:id="687409496">
      <w:bodyDiv w:val="1"/>
      <w:marLeft w:val="0"/>
      <w:marRight w:val="0"/>
      <w:marTop w:val="0"/>
      <w:marBottom w:val="0"/>
      <w:divBdr>
        <w:top w:val="none" w:sz="0" w:space="0" w:color="auto"/>
        <w:left w:val="none" w:sz="0" w:space="0" w:color="auto"/>
        <w:bottom w:val="none" w:sz="0" w:space="0" w:color="auto"/>
        <w:right w:val="none" w:sz="0" w:space="0" w:color="auto"/>
      </w:divBdr>
      <w:divsChild>
        <w:div w:id="1941063819">
          <w:marLeft w:val="0"/>
          <w:marRight w:val="0"/>
          <w:marTop w:val="0"/>
          <w:marBottom w:val="0"/>
          <w:divBdr>
            <w:top w:val="none" w:sz="0" w:space="0" w:color="auto"/>
            <w:left w:val="none" w:sz="0" w:space="0" w:color="auto"/>
            <w:bottom w:val="none" w:sz="0" w:space="0" w:color="auto"/>
            <w:right w:val="none" w:sz="0" w:space="0" w:color="auto"/>
          </w:divBdr>
          <w:divsChild>
            <w:div w:id="1542941049">
              <w:marLeft w:val="0"/>
              <w:marRight w:val="0"/>
              <w:marTop w:val="0"/>
              <w:marBottom w:val="0"/>
              <w:divBdr>
                <w:top w:val="none" w:sz="0" w:space="0" w:color="auto"/>
                <w:left w:val="none" w:sz="0" w:space="0" w:color="auto"/>
                <w:bottom w:val="none" w:sz="0" w:space="0" w:color="auto"/>
                <w:right w:val="none" w:sz="0" w:space="0" w:color="auto"/>
              </w:divBdr>
              <w:divsChild>
                <w:div w:id="19444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0655">
      <w:bodyDiv w:val="1"/>
      <w:marLeft w:val="0"/>
      <w:marRight w:val="0"/>
      <w:marTop w:val="0"/>
      <w:marBottom w:val="0"/>
      <w:divBdr>
        <w:top w:val="none" w:sz="0" w:space="0" w:color="auto"/>
        <w:left w:val="none" w:sz="0" w:space="0" w:color="auto"/>
        <w:bottom w:val="none" w:sz="0" w:space="0" w:color="auto"/>
        <w:right w:val="none" w:sz="0" w:space="0" w:color="auto"/>
      </w:divBdr>
      <w:divsChild>
        <w:div w:id="73287276">
          <w:marLeft w:val="0"/>
          <w:marRight w:val="0"/>
          <w:marTop w:val="0"/>
          <w:marBottom w:val="150"/>
          <w:divBdr>
            <w:top w:val="none" w:sz="0" w:space="0" w:color="auto"/>
            <w:left w:val="none" w:sz="0" w:space="0" w:color="auto"/>
            <w:bottom w:val="none" w:sz="0" w:space="0" w:color="auto"/>
            <w:right w:val="none" w:sz="0" w:space="0" w:color="auto"/>
          </w:divBdr>
        </w:div>
      </w:divsChild>
    </w:div>
    <w:div w:id="756944772">
      <w:bodyDiv w:val="1"/>
      <w:marLeft w:val="0"/>
      <w:marRight w:val="0"/>
      <w:marTop w:val="0"/>
      <w:marBottom w:val="0"/>
      <w:divBdr>
        <w:top w:val="none" w:sz="0" w:space="0" w:color="auto"/>
        <w:left w:val="none" w:sz="0" w:space="0" w:color="auto"/>
        <w:bottom w:val="none" w:sz="0" w:space="0" w:color="auto"/>
        <w:right w:val="none" w:sz="0" w:space="0" w:color="auto"/>
      </w:divBdr>
      <w:divsChild>
        <w:div w:id="1137182575">
          <w:marLeft w:val="0"/>
          <w:marRight w:val="0"/>
          <w:marTop w:val="0"/>
          <w:marBottom w:val="150"/>
          <w:divBdr>
            <w:top w:val="none" w:sz="0" w:space="0" w:color="auto"/>
            <w:left w:val="none" w:sz="0" w:space="0" w:color="auto"/>
            <w:bottom w:val="none" w:sz="0" w:space="0" w:color="auto"/>
            <w:right w:val="none" w:sz="0" w:space="0" w:color="auto"/>
          </w:divBdr>
        </w:div>
      </w:divsChild>
    </w:div>
    <w:div w:id="790440438">
      <w:bodyDiv w:val="1"/>
      <w:marLeft w:val="0"/>
      <w:marRight w:val="0"/>
      <w:marTop w:val="0"/>
      <w:marBottom w:val="0"/>
      <w:divBdr>
        <w:top w:val="none" w:sz="0" w:space="0" w:color="auto"/>
        <w:left w:val="none" w:sz="0" w:space="0" w:color="auto"/>
        <w:bottom w:val="none" w:sz="0" w:space="0" w:color="auto"/>
        <w:right w:val="none" w:sz="0" w:space="0" w:color="auto"/>
      </w:divBdr>
      <w:divsChild>
        <w:div w:id="1670983981">
          <w:marLeft w:val="0"/>
          <w:marRight w:val="0"/>
          <w:marTop w:val="0"/>
          <w:marBottom w:val="150"/>
          <w:divBdr>
            <w:top w:val="none" w:sz="0" w:space="0" w:color="auto"/>
            <w:left w:val="none" w:sz="0" w:space="0" w:color="auto"/>
            <w:bottom w:val="none" w:sz="0" w:space="0" w:color="auto"/>
            <w:right w:val="none" w:sz="0" w:space="0" w:color="auto"/>
          </w:divBdr>
        </w:div>
      </w:divsChild>
    </w:div>
    <w:div w:id="829248599">
      <w:bodyDiv w:val="1"/>
      <w:marLeft w:val="0"/>
      <w:marRight w:val="0"/>
      <w:marTop w:val="0"/>
      <w:marBottom w:val="0"/>
      <w:divBdr>
        <w:top w:val="none" w:sz="0" w:space="0" w:color="auto"/>
        <w:left w:val="none" w:sz="0" w:space="0" w:color="auto"/>
        <w:bottom w:val="none" w:sz="0" w:space="0" w:color="auto"/>
        <w:right w:val="none" w:sz="0" w:space="0" w:color="auto"/>
      </w:divBdr>
      <w:divsChild>
        <w:div w:id="1966766210">
          <w:marLeft w:val="0"/>
          <w:marRight w:val="0"/>
          <w:marTop w:val="0"/>
          <w:marBottom w:val="150"/>
          <w:divBdr>
            <w:top w:val="none" w:sz="0" w:space="0" w:color="auto"/>
            <w:left w:val="none" w:sz="0" w:space="0" w:color="auto"/>
            <w:bottom w:val="none" w:sz="0" w:space="0" w:color="auto"/>
            <w:right w:val="none" w:sz="0" w:space="0" w:color="auto"/>
          </w:divBdr>
        </w:div>
      </w:divsChild>
    </w:div>
    <w:div w:id="856041563">
      <w:bodyDiv w:val="1"/>
      <w:marLeft w:val="0"/>
      <w:marRight w:val="0"/>
      <w:marTop w:val="0"/>
      <w:marBottom w:val="0"/>
      <w:divBdr>
        <w:top w:val="none" w:sz="0" w:space="0" w:color="auto"/>
        <w:left w:val="none" w:sz="0" w:space="0" w:color="auto"/>
        <w:bottom w:val="none" w:sz="0" w:space="0" w:color="auto"/>
        <w:right w:val="none" w:sz="0" w:space="0" w:color="auto"/>
      </w:divBdr>
      <w:divsChild>
        <w:div w:id="25058368">
          <w:marLeft w:val="0"/>
          <w:marRight w:val="0"/>
          <w:marTop w:val="0"/>
          <w:marBottom w:val="150"/>
          <w:divBdr>
            <w:top w:val="none" w:sz="0" w:space="0" w:color="auto"/>
            <w:left w:val="none" w:sz="0" w:space="0" w:color="auto"/>
            <w:bottom w:val="none" w:sz="0" w:space="0" w:color="auto"/>
            <w:right w:val="none" w:sz="0" w:space="0" w:color="auto"/>
          </w:divBdr>
        </w:div>
      </w:divsChild>
    </w:div>
    <w:div w:id="869342089">
      <w:bodyDiv w:val="1"/>
      <w:marLeft w:val="0"/>
      <w:marRight w:val="0"/>
      <w:marTop w:val="0"/>
      <w:marBottom w:val="0"/>
      <w:divBdr>
        <w:top w:val="none" w:sz="0" w:space="0" w:color="auto"/>
        <w:left w:val="none" w:sz="0" w:space="0" w:color="auto"/>
        <w:bottom w:val="none" w:sz="0" w:space="0" w:color="auto"/>
        <w:right w:val="none" w:sz="0" w:space="0" w:color="auto"/>
      </w:divBdr>
      <w:divsChild>
        <w:div w:id="863136580">
          <w:marLeft w:val="0"/>
          <w:marRight w:val="0"/>
          <w:marTop w:val="0"/>
          <w:marBottom w:val="150"/>
          <w:divBdr>
            <w:top w:val="none" w:sz="0" w:space="0" w:color="auto"/>
            <w:left w:val="none" w:sz="0" w:space="0" w:color="auto"/>
            <w:bottom w:val="none" w:sz="0" w:space="0" w:color="auto"/>
            <w:right w:val="none" w:sz="0" w:space="0" w:color="auto"/>
          </w:divBdr>
        </w:div>
      </w:divsChild>
    </w:div>
    <w:div w:id="924267932">
      <w:bodyDiv w:val="1"/>
      <w:marLeft w:val="0"/>
      <w:marRight w:val="0"/>
      <w:marTop w:val="0"/>
      <w:marBottom w:val="0"/>
      <w:divBdr>
        <w:top w:val="none" w:sz="0" w:space="0" w:color="auto"/>
        <w:left w:val="none" w:sz="0" w:space="0" w:color="auto"/>
        <w:bottom w:val="none" w:sz="0" w:space="0" w:color="auto"/>
        <w:right w:val="none" w:sz="0" w:space="0" w:color="auto"/>
      </w:divBdr>
      <w:divsChild>
        <w:div w:id="577331195">
          <w:marLeft w:val="108"/>
          <w:marRight w:val="0"/>
          <w:marTop w:val="0"/>
          <w:marBottom w:val="0"/>
          <w:divBdr>
            <w:top w:val="none" w:sz="0" w:space="0" w:color="auto"/>
            <w:left w:val="none" w:sz="0" w:space="0" w:color="auto"/>
            <w:bottom w:val="none" w:sz="0" w:space="0" w:color="auto"/>
            <w:right w:val="none" w:sz="0" w:space="0" w:color="auto"/>
          </w:divBdr>
        </w:div>
      </w:divsChild>
    </w:div>
    <w:div w:id="929656208">
      <w:bodyDiv w:val="1"/>
      <w:marLeft w:val="0"/>
      <w:marRight w:val="0"/>
      <w:marTop w:val="0"/>
      <w:marBottom w:val="0"/>
      <w:divBdr>
        <w:top w:val="none" w:sz="0" w:space="0" w:color="auto"/>
        <w:left w:val="none" w:sz="0" w:space="0" w:color="auto"/>
        <w:bottom w:val="none" w:sz="0" w:space="0" w:color="auto"/>
        <w:right w:val="none" w:sz="0" w:space="0" w:color="auto"/>
      </w:divBdr>
      <w:divsChild>
        <w:div w:id="312413343">
          <w:marLeft w:val="0"/>
          <w:marRight w:val="0"/>
          <w:marTop w:val="0"/>
          <w:marBottom w:val="150"/>
          <w:divBdr>
            <w:top w:val="none" w:sz="0" w:space="0" w:color="auto"/>
            <w:left w:val="none" w:sz="0" w:space="0" w:color="auto"/>
            <w:bottom w:val="none" w:sz="0" w:space="0" w:color="auto"/>
            <w:right w:val="none" w:sz="0" w:space="0" w:color="auto"/>
          </w:divBdr>
        </w:div>
      </w:divsChild>
    </w:div>
    <w:div w:id="965162373">
      <w:bodyDiv w:val="1"/>
      <w:marLeft w:val="0"/>
      <w:marRight w:val="0"/>
      <w:marTop w:val="0"/>
      <w:marBottom w:val="0"/>
      <w:divBdr>
        <w:top w:val="none" w:sz="0" w:space="0" w:color="auto"/>
        <w:left w:val="none" w:sz="0" w:space="0" w:color="auto"/>
        <w:bottom w:val="none" w:sz="0" w:space="0" w:color="auto"/>
        <w:right w:val="none" w:sz="0" w:space="0" w:color="auto"/>
      </w:divBdr>
    </w:div>
    <w:div w:id="977535132">
      <w:bodyDiv w:val="1"/>
      <w:marLeft w:val="0"/>
      <w:marRight w:val="0"/>
      <w:marTop w:val="0"/>
      <w:marBottom w:val="0"/>
      <w:divBdr>
        <w:top w:val="none" w:sz="0" w:space="0" w:color="auto"/>
        <w:left w:val="none" w:sz="0" w:space="0" w:color="auto"/>
        <w:bottom w:val="none" w:sz="0" w:space="0" w:color="auto"/>
        <w:right w:val="none" w:sz="0" w:space="0" w:color="auto"/>
      </w:divBdr>
      <w:divsChild>
        <w:div w:id="1447307795">
          <w:marLeft w:val="0"/>
          <w:marRight w:val="0"/>
          <w:marTop w:val="0"/>
          <w:marBottom w:val="0"/>
          <w:divBdr>
            <w:top w:val="none" w:sz="0" w:space="0" w:color="auto"/>
            <w:left w:val="none" w:sz="0" w:space="0" w:color="auto"/>
            <w:bottom w:val="none" w:sz="0" w:space="0" w:color="auto"/>
            <w:right w:val="none" w:sz="0" w:space="0" w:color="auto"/>
          </w:divBdr>
          <w:divsChild>
            <w:div w:id="2043238125">
              <w:marLeft w:val="0"/>
              <w:marRight w:val="0"/>
              <w:marTop w:val="0"/>
              <w:marBottom w:val="0"/>
              <w:divBdr>
                <w:top w:val="none" w:sz="0" w:space="0" w:color="auto"/>
                <w:left w:val="none" w:sz="0" w:space="0" w:color="auto"/>
                <w:bottom w:val="none" w:sz="0" w:space="0" w:color="auto"/>
                <w:right w:val="none" w:sz="0" w:space="0" w:color="auto"/>
              </w:divBdr>
              <w:divsChild>
                <w:div w:id="10387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0502">
      <w:bodyDiv w:val="1"/>
      <w:marLeft w:val="0"/>
      <w:marRight w:val="0"/>
      <w:marTop w:val="0"/>
      <w:marBottom w:val="0"/>
      <w:divBdr>
        <w:top w:val="none" w:sz="0" w:space="0" w:color="auto"/>
        <w:left w:val="none" w:sz="0" w:space="0" w:color="auto"/>
        <w:bottom w:val="none" w:sz="0" w:space="0" w:color="auto"/>
        <w:right w:val="none" w:sz="0" w:space="0" w:color="auto"/>
      </w:divBdr>
    </w:div>
    <w:div w:id="982351460">
      <w:bodyDiv w:val="1"/>
      <w:marLeft w:val="0"/>
      <w:marRight w:val="0"/>
      <w:marTop w:val="0"/>
      <w:marBottom w:val="0"/>
      <w:divBdr>
        <w:top w:val="none" w:sz="0" w:space="0" w:color="auto"/>
        <w:left w:val="none" w:sz="0" w:space="0" w:color="auto"/>
        <w:bottom w:val="none" w:sz="0" w:space="0" w:color="auto"/>
        <w:right w:val="none" w:sz="0" w:space="0" w:color="auto"/>
      </w:divBdr>
      <w:divsChild>
        <w:div w:id="2111314717">
          <w:marLeft w:val="0"/>
          <w:marRight w:val="0"/>
          <w:marTop w:val="0"/>
          <w:marBottom w:val="0"/>
          <w:divBdr>
            <w:top w:val="none" w:sz="0" w:space="0" w:color="auto"/>
            <w:left w:val="none" w:sz="0" w:space="0" w:color="auto"/>
            <w:bottom w:val="none" w:sz="0" w:space="0" w:color="auto"/>
            <w:right w:val="none" w:sz="0" w:space="0" w:color="auto"/>
          </w:divBdr>
          <w:divsChild>
            <w:div w:id="1552498232">
              <w:marLeft w:val="0"/>
              <w:marRight w:val="0"/>
              <w:marTop w:val="0"/>
              <w:marBottom w:val="0"/>
              <w:divBdr>
                <w:top w:val="none" w:sz="0" w:space="0" w:color="auto"/>
                <w:left w:val="none" w:sz="0" w:space="0" w:color="auto"/>
                <w:bottom w:val="none" w:sz="0" w:space="0" w:color="auto"/>
                <w:right w:val="none" w:sz="0" w:space="0" w:color="auto"/>
              </w:divBdr>
              <w:divsChild>
                <w:div w:id="7467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132">
      <w:bodyDiv w:val="1"/>
      <w:marLeft w:val="0"/>
      <w:marRight w:val="0"/>
      <w:marTop w:val="0"/>
      <w:marBottom w:val="0"/>
      <w:divBdr>
        <w:top w:val="none" w:sz="0" w:space="0" w:color="auto"/>
        <w:left w:val="none" w:sz="0" w:space="0" w:color="auto"/>
        <w:bottom w:val="none" w:sz="0" w:space="0" w:color="auto"/>
        <w:right w:val="none" w:sz="0" w:space="0" w:color="auto"/>
      </w:divBdr>
      <w:divsChild>
        <w:div w:id="1385371948">
          <w:marLeft w:val="0"/>
          <w:marRight w:val="0"/>
          <w:marTop w:val="0"/>
          <w:marBottom w:val="150"/>
          <w:divBdr>
            <w:top w:val="none" w:sz="0" w:space="0" w:color="auto"/>
            <w:left w:val="none" w:sz="0" w:space="0" w:color="auto"/>
            <w:bottom w:val="none" w:sz="0" w:space="0" w:color="auto"/>
            <w:right w:val="none" w:sz="0" w:space="0" w:color="auto"/>
          </w:divBdr>
        </w:div>
      </w:divsChild>
    </w:div>
    <w:div w:id="10089425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641847">
      <w:bodyDiv w:val="1"/>
      <w:marLeft w:val="0"/>
      <w:marRight w:val="0"/>
      <w:marTop w:val="0"/>
      <w:marBottom w:val="0"/>
      <w:divBdr>
        <w:top w:val="none" w:sz="0" w:space="0" w:color="auto"/>
        <w:left w:val="none" w:sz="0" w:space="0" w:color="auto"/>
        <w:bottom w:val="none" w:sz="0" w:space="0" w:color="auto"/>
        <w:right w:val="none" w:sz="0" w:space="0" w:color="auto"/>
      </w:divBdr>
    </w:div>
    <w:div w:id="1054626341">
      <w:bodyDiv w:val="1"/>
      <w:marLeft w:val="0"/>
      <w:marRight w:val="0"/>
      <w:marTop w:val="0"/>
      <w:marBottom w:val="0"/>
      <w:divBdr>
        <w:top w:val="none" w:sz="0" w:space="0" w:color="auto"/>
        <w:left w:val="none" w:sz="0" w:space="0" w:color="auto"/>
        <w:bottom w:val="none" w:sz="0" w:space="0" w:color="auto"/>
        <w:right w:val="none" w:sz="0" w:space="0" w:color="auto"/>
      </w:divBdr>
      <w:divsChild>
        <w:div w:id="1693604168">
          <w:marLeft w:val="0"/>
          <w:marRight w:val="0"/>
          <w:marTop w:val="0"/>
          <w:marBottom w:val="0"/>
          <w:divBdr>
            <w:top w:val="none" w:sz="0" w:space="0" w:color="auto"/>
            <w:left w:val="none" w:sz="0" w:space="0" w:color="auto"/>
            <w:bottom w:val="none" w:sz="0" w:space="0" w:color="auto"/>
            <w:right w:val="none" w:sz="0" w:space="0" w:color="auto"/>
          </w:divBdr>
        </w:div>
      </w:divsChild>
    </w:div>
    <w:div w:id="1088619997">
      <w:bodyDiv w:val="1"/>
      <w:marLeft w:val="0"/>
      <w:marRight w:val="0"/>
      <w:marTop w:val="0"/>
      <w:marBottom w:val="0"/>
      <w:divBdr>
        <w:top w:val="none" w:sz="0" w:space="0" w:color="auto"/>
        <w:left w:val="none" w:sz="0" w:space="0" w:color="auto"/>
        <w:bottom w:val="none" w:sz="0" w:space="0" w:color="auto"/>
        <w:right w:val="none" w:sz="0" w:space="0" w:color="auto"/>
      </w:divBdr>
      <w:divsChild>
        <w:div w:id="1408384760">
          <w:marLeft w:val="0"/>
          <w:marRight w:val="0"/>
          <w:marTop w:val="0"/>
          <w:marBottom w:val="0"/>
          <w:divBdr>
            <w:top w:val="none" w:sz="0" w:space="0" w:color="auto"/>
            <w:left w:val="none" w:sz="0" w:space="0" w:color="auto"/>
            <w:bottom w:val="none" w:sz="0" w:space="0" w:color="auto"/>
            <w:right w:val="none" w:sz="0" w:space="0" w:color="auto"/>
          </w:divBdr>
          <w:divsChild>
            <w:div w:id="1154834294">
              <w:marLeft w:val="0"/>
              <w:marRight w:val="0"/>
              <w:marTop w:val="0"/>
              <w:marBottom w:val="0"/>
              <w:divBdr>
                <w:top w:val="none" w:sz="0" w:space="0" w:color="auto"/>
                <w:left w:val="none" w:sz="0" w:space="0" w:color="auto"/>
                <w:bottom w:val="none" w:sz="0" w:space="0" w:color="auto"/>
                <w:right w:val="none" w:sz="0" w:space="0" w:color="auto"/>
              </w:divBdr>
              <w:divsChild>
                <w:div w:id="4587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822">
      <w:bodyDiv w:val="1"/>
      <w:marLeft w:val="0"/>
      <w:marRight w:val="0"/>
      <w:marTop w:val="0"/>
      <w:marBottom w:val="0"/>
      <w:divBdr>
        <w:top w:val="none" w:sz="0" w:space="0" w:color="auto"/>
        <w:left w:val="none" w:sz="0" w:space="0" w:color="auto"/>
        <w:bottom w:val="none" w:sz="0" w:space="0" w:color="auto"/>
        <w:right w:val="none" w:sz="0" w:space="0" w:color="auto"/>
      </w:divBdr>
    </w:div>
    <w:div w:id="1102724306">
      <w:bodyDiv w:val="1"/>
      <w:marLeft w:val="0"/>
      <w:marRight w:val="0"/>
      <w:marTop w:val="0"/>
      <w:marBottom w:val="0"/>
      <w:divBdr>
        <w:top w:val="none" w:sz="0" w:space="0" w:color="auto"/>
        <w:left w:val="none" w:sz="0" w:space="0" w:color="auto"/>
        <w:bottom w:val="none" w:sz="0" w:space="0" w:color="auto"/>
        <w:right w:val="none" w:sz="0" w:space="0" w:color="auto"/>
      </w:divBdr>
    </w:div>
    <w:div w:id="1107583448">
      <w:bodyDiv w:val="1"/>
      <w:marLeft w:val="0"/>
      <w:marRight w:val="0"/>
      <w:marTop w:val="0"/>
      <w:marBottom w:val="0"/>
      <w:divBdr>
        <w:top w:val="none" w:sz="0" w:space="0" w:color="auto"/>
        <w:left w:val="none" w:sz="0" w:space="0" w:color="auto"/>
        <w:bottom w:val="none" w:sz="0" w:space="0" w:color="auto"/>
        <w:right w:val="none" w:sz="0" w:space="0" w:color="auto"/>
      </w:divBdr>
      <w:divsChild>
        <w:div w:id="441076830">
          <w:marLeft w:val="0"/>
          <w:marRight w:val="0"/>
          <w:marTop w:val="0"/>
          <w:marBottom w:val="150"/>
          <w:divBdr>
            <w:top w:val="none" w:sz="0" w:space="0" w:color="auto"/>
            <w:left w:val="none" w:sz="0" w:space="0" w:color="auto"/>
            <w:bottom w:val="none" w:sz="0" w:space="0" w:color="auto"/>
            <w:right w:val="none" w:sz="0" w:space="0" w:color="auto"/>
          </w:divBdr>
        </w:div>
      </w:divsChild>
    </w:div>
    <w:div w:id="1111317365">
      <w:bodyDiv w:val="1"/>
      <w:marLeft w:val="0"/>
      <w:marRight w:val="0"/>
      <w:marTop w:val="0"/>
      <w:marBottom w:val="0"/>
      <w:divBdr>
        <w:top w:val="none" w:sz="0" w:space="0" w:color="auto"/>
        <w:left w:val="none" w:sz="0" w:space="0" w:color="auto"/>
        <w:bottom w:val="none" w:sz="0" w:space="0" w:color="auto"/>
        <w:right w:val="none" w:sz="0" w:space="0" w:color="auto"/>
      </w:divBdr>
    </w:div>
    <w:div w:id="1112284556">
      <w:bodyDiv w:val="1"/>
      <w:marLeft w:val="0"/>
      <w:marRight w:val="0"/>
      <w:marTop w:val="0"/>
      <w:marBottom w:val="0"/>
      <w:divBdr>
        <w:top w:val="none" w:sz="0" w:space="0" w:color="auto"/>
        <w:left w:val="none" w:sz="0" w:space="0" w:color="auto"/>
        <w:bottom w:val="none" w:sz="0" w:space="0" w:color="auto"/>
        <w:right w:val="none" w:sz="0" w:space="0" w:color="auto"/>
      </w:divBdr>
      <w:divsChild>
        <w:div w:id="2040470348">
          <w:marLeft w:val="0"/>
          <w:marRight w:val="0"/>
          <w:marTop w:val="0"/>
          <w:marBottom w:val="150"/>
          <w:divBdr>
            <w:top w:val="none" w:sz="0" w:space="0" w:color="auto"/>
            <w:left w:val="none" w:sz="0" w:space="0" w:color="auto"/>
            <w:bottom w:val="none" w:sz="0" w:space="0" w:color="auto"/>
            <w:right w:val="none" w:sz="0" w:space="0" w:color="auto"/>
          </w:divBdr>
        </w:div>
      </w:divsChild>
    </w:div>
    <w:div w:id="1135753144">
      <w:bodyDiv w:val="1"/>
      <w:marLeft w:val="0"/>
      <w:marRight w:val="0"/>
      <w:marTop w:val="0"/>
      <w:marBottom w:val="0"/>
      <w:divBdr>
        <w:top w:val="none" w:sz="0" w:space="0" w:color="auto"/>
        <w:left w:val="none" w:sz="0" w:space="0" w:color="auto"/>
        <w:bottom w:val="none" w:sz="0" w:space="0" w:color="auto"/>
        <w:right w:val="none" w:sz="0" w:space="0" w:color="auto"/>
      </w:divBdr>
      <w:divsChild>
        <w:div w:id="1926257515">
          <w:marLeft w:val="0"/>
          <w:marRight w:val="0"/>
          <w:marTop w:val="0"/>
          <w:marBottom w:val="0"/>
          <w:divBdr>
            <w:top w:val="none" w:sz="0" w:space="0" w:color="auto"/>
            <w:left w:val="none" w:sz="0" w:space="0" w:color="auto"/>
            <w:bottom w:val="none" w:sz="0" w:space="0" w:color="auto"/>
            <w:right w:val="none" w:sz="0" w:space="0" w:color="auto"/>
          </w:divBdr>
        </w:div>
      </w:divsChild>
    </w:div>
    <w:div w:id="1167137999">
      <w:bodyDiv w:val="1"/>
      <w:marLeft w:val="0"/>
      <w:marRight w:val="0"/>
      <w:marTop w:val="0"/>
      <w:marBottom w:val="0"/>
      <w:divBdr>
        <w:top w:val="none" w:sz="0" w:space="0" w:color="auto"/>
        <w:left w:val="none" w:sz="0" w:space="0" w:color="auto"/>
        <w:bottom w:val="none" w:sz="0" w:space="0" w:color="auto"/>
        <w:right w:val="none" w:sz="0" w:space="0" w:color="auto"/>
      </w:divBdr>
    </w:div>
    <w:div w:id="1170868076">
      <w:bodyDiv w:val="1"/>
      <w:marLeft w:val="0"/>
      <w:marRight w:val="0"/>
      <w:marTop w:val="0"/>
      <w:marBottom w:val="0"/>
      <w:divBdr>
        <w:top w:val="none" w:sz="0" w:space="0" w:color="auto"/>
        <w:left w:val="none" w:sz="0" w:space="0" w:color="auto"/>
        <w:bottom w:val="none" w:sz="0" w:space="0" w:color="auto"/>
        <w:right w:val="none" w:sz="0" w:space="0" w:color="auto"/>
      </w:divBdr>
      <w:divsChild>
        <w:div w:id="64376446">
          <w:marLeft w:val="0"/>
          <w:marRight w:val="0"/>
          <w:marTop w:val="0"/>
          <w:marBottom w:val="150"/>
          <w:divBdr>
            <w:top w:val="none" w:sz="0" w:space="0" w:color="auto"/>
            <w:left w:val="none" w:sz="0" w:space="0" w:color="auto"/>
            <w:bottom w:val="none" w:sz="0" w:space="0" w:color="auto"/>
            <w:right w:val="none" w:sz="0" w:space="0" w:color="auto"/>
          </w:divBdr>
        </w:div>
      </w:divsChild>
    </w:div>
    <w:div w:id="1184827417">
      <w:bodyDiv w:val="1"/>
      <w:marLeft w:val="0"/>
      <w:marRight w:val="0"/>
      <w:marTop w:val="0"/>
      <w:marBottom w:val="0"/>
      <w:divBdr>
        <w:top w:val="none" w:sz="0" w:space="0" w:color="auto"/>
        <w:left w:val="none" w:sz="0" w:space="0" w:color="auto"/>
        <w:bottom w:val="none" w:sz="0" w:space="0" w:color="auto"/>
        <w:right w:val="none" w:sz="0" w:space="0" w:color="auto"/>
      </w:divBdr>
      <w:divsChild>
        <w:div w:id="2089303960">
          <w:marLeft w:val="0"/>
          <w:marRight w:val="0"/>
          <w:marTop w:val="0"/>
          <w:marBottom w:val="150"/>
          <w:divBdr>
            <w:top w:val="none" w:sz="0" w:space="0" w:color="auto"/>
            <w:left w:val="none" w:sz="0" w:space="0" w:color="auto"/>
            <w:bottom w:val="none" w:sz="0" w:space="0" w:color="auto"/>
            <w:right w:val="none" w:sz="0" w:space="0" w:color="auto"/>
          </w:divBdr>
        </w:div>
      </w:divsChild>
    </w:div>
    <w:div w:id="1188450639">
      <w:bodyDiv w:val="1"/>
      <w:marLeft w:val="0"/>
      <w:marRight w:val="0"/>
      <w:marTop w:val="0"/>
      <w:marBottom w:val="0"/>
      <w:divBdr>
        <w:top w:val="none" w:sz="0" w:space="0" w:color="auto"/>
        <w:left w:val="none" w:sz="0" w:space="0" w:color="auto"/>
        <w:bottom w:val="none" w:sz="0" w:space="0" w:color="auto"/>
        <w:right w:val="none" w:sz="0" w:space="0" w:color="auto"/>
      </w:divBdr>
      <w:divsChild>
        <w:div w:id="253511326">
          <w:marLeft w:val="0"/>
          <w:marRight w:val="0"/>
          <w:marTop w:val="0"/>
          <w:marBottom w:val="15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058738">
      <w:bodyDiv w:val="1"/>
      <w:marLeft w:val="0"/>
      <w:marRight w:val="0"/>
      <w:marTop w:val="0"/>
      <w:marBottom w:val="0"/>
      <w:divBdr>
        <w:top w:val="none" w:sz="0" w:space="0" w:color="auto"/>
        <w:left w:val="none" w:sz="0" w:space="0" w:color="auto"/>
        <w:bottom w:val="none" w:sz="0" w:space="0" w:color="auto"/>
        <w:right w:val="none" w:sz="0" w:space="0" w:color="auto"/>
      </w:divBdr>
      <w:divsChild>
        <w:div w:id="973025582">
          <w:marLeft w:val="0"/>
          <w:marRight w:val="0"/>
          <w:marTop w:val="0"/>
          <w:marBottom w:val="150"/>
          <w:divBdr>
            <w:top w:val="none" w:sz="0" w:space="0" w:color="auto"/>
            <w:left w:val="none" w:sz="0" w:space="0" w:color="auto"/>
            <w:bottom w:val="none" w:sz="0" w:space="0" w:color="auto"/>
            <w:right w:val="none" w:sz="0" w:space="0" w:color="auto"/>
          </w:divBdr>
        </w:div>
      </w:divsChild>
    </w:div>
    <w:div w:id="1257205625">
      <w:bodyDiv w:val="1"/>
      <w:marLeft w:val="0"/>
      <w:marRight w:val="0"/>
      <w:marTop w:val="0"/>
      <w:marBottom w:val="0"/>
      <w:divBdr>
        <w:top w:val="none" w:sz="0" w:space="0" w:color="auto"/>
        <w:left w:val="none" w:sz="0" w:space="0" w:color="auto"/>
        <w:bottom w:val="none" w:sz="0" w:space="0" w:color="auto"/>
        <w:right w:val="none" w:sz="0" w:space="0" w:color="auto"/>
      </w:divBdr>
      <w:divsChild>
        <w:div w:id="1882981632">
          <w:marLeft w:val="0"/>
          <w:marRight w:val="0"/>
          <w:marTop w:val="0"/>
          <w:marBottom w:val="15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736128">
      <w:bodyDiv w:val="1"/>
      <w:marLeft w:val="0"/>
      <w:marRight w:val="0"/>
      <w:marTop w:val="0"/>
      <w:marBottom w:val="0"/>
      <w:divBdr>
        <w:top w:val="none" w:sz="0" w:space="0" w:color="auto"/>
        <w:left w:val="none" w:sz="0" w:space="0" w:color="auto"/>
        <w:bottom w:val="none" w:sz="0" w:space="0" w:color="auto"/>
        <w:right w:val="none" w:sz="0" w:space="0" w:color="auto"/>
      </w:divBdr>
    </w:div>
    <w:div w:id="1304431572">
      <w:bodyDiv w:val="1"/>
      <w:marLeft w:val="0"/>
      <w:marRight w:val="0"/>
      <w:marTop w:val="0"/>
      <w:marBottom w:val="0"/>
      <w:divBdr>
        <w:top w:val="none" w:sz="0" w:space="0" w:color="auto"/>
        <w:left w:val="none" w:sz="0" w:space="0" w:color="auto"/>
        <w:bottom w:val="none" w:sz="0" w:space="0" w:color="auto"/>
        <w:right w:val="none" w:sz="0" w:space="0" w:color="auto"/>
      </w:divBdr>
    </w:div>
    <w:div w:id="1369990030">
      <w:bodyDiv w:val="1"/>
      <w:marLeft w:val="0"/>
      <w:marRight w:val="0"/>
      <w:marTop w:val="0"/>
      <w:marBottom w:val="0"/>
      <w:divBdr>
        <w:top w:val="none" w:sz="0" w:space="0" w:color="auto"/>
        <w:left w:val="none" w:sz="0" w:space="0" w:color="auto"/>
        <w:bottom w:val="none" w:sz="0" w:space="0" w:color="auto"/>
        <w:right w:val="none" w:sz="0" w:space="0" w:color="auto"/>
      </w:divBdr>
      <w:divsChild>
        <w:div w:id="1703364932">
          <w:marLeft w:val="108"/>
          <w:marRight w:val="0"/>
          <w:marTop w:val="0"/>
          <w:marBottom w:val="0"/>
          <w:divBdr>
            <w:top w:val="none" w:sz="0" w:space="0" w:color="auto"/>
            <w:left w:val="none" w:sz="0" w:space="0" w:color="auto"/>
            <w:bottom w:val="none" w:sz="0" w:space="0" w:color="auto"/>
            <w:right w:val="none" w:sz="0" w:space="0" w:color="auto"/>
          </w:divBdr>
        </w:div>
      </w:divsChild>
    </w:div>
    <w:div w:id="1380669309">
      <w:bodyDiv w:val="1"/>
      <w:marLeft w:val="0"/>
      <w:marRight w:val="0"/>
      <w:marTop w:val="0"/>
      <w:marBottom w:val="0"/>
      <w:divBdr>
        <w:top w:val="none" w:sz="0" w:space="0" w:color="auto"/>
        <w:left w:val="none" w:sz="0" w:space="0" w:color="auto"/>
        <w:bottom w:val="none" w:sz="0" w:space="0" w:color="auto"/>
        <w:right w:val="none" w:sz="0" w:space="0" w:color="auto"/>
      </w:divBdr>
      <w:divsChild>
        <w:div w:id="1896237310">
          <w:marLeft w:val="0"/>
          <w:marRight w:val="0"/>
          <w:marTop w:val="0"/>
          <w:marBottom w:val="150"/>
          <w:divBdr>
            <w:top w:val="none" w:sz="0" w:space="0" w:color="auto"/>
            <w:left w:val="none" w:sz="0" w:space="0" w:color="auto"/>
            <w:bottom w:val="none" w:sz="0" w:space="0" w:color="auto"/>
            <w:right w:val="none" w:sz="0" w:space="0" w:color="auto"/>
          </w:divBdr>
        </w:div>
      </w:divsChild>
    </w:div>
    <w:div w:id="1394427196">
      <w:bodyDiv w:val="1"/>
      <w:marLeft w:val="0"/>
      <w:marRight w:val="0"/>
      <w:marTop w:val="0"/>
      <w:marBottom w:val="0"/>
      <w:divBdr>
        <w:top w:val="none" w:sz="0" w:space="0" w:color="auto"/>
        <w:left w:val="none" w:sz="0" w:space="0" w:color="auto"/>
        <w:bottom w:val="none" w:sz="0" w:space="0" w:color="auto"/>
        <w:right w:val="none" w:sz="0" w:space="0" w:color="auto"/>
      </w:divBdr>
    </w:div>
    <w:div w:id="1405102937">
      <w:bodyDiv w:val="1"/>
      <w:marLeft w:val="0"/>
      <w:marRight w:val="0"/>
      <w:marTop w:val="0"/>
      <w:marBottom w:val="0"/>
      <w:divBdr>
        <w:top w:val="none" w:sz="0" w:space="0" w:color="auto"/>
        <w:left w:val="none" w:sz="0" w:space="0" w:color="auto"/>
        <w:bottom w:val="none" w:sz="0" w:space="0" w:color="auto"/>
        <w:right w:val="none" w:sz="0" w:space="0" w:color="auto"/>
      </w:divBdr>
      <w:divsChild>
        <w:div w:id="1461069048">
          <w:marLeft w:val="0"/>
          <w:marRight w:val="0"/>
          <w:marTop w:val="0"/>
          <w:marBottom w:val="150"/>
          <w:divBdr>
            <w:top w:val="none" w:sz="0" w:space="0" w:color="auto"/>
            <w:left w:val="none" w:sz="0" w:space="0" w:color="auto"/>
            <w:bottom w:val="none" w:sz="0" w:space="0" w:color="auto"/>
            <w:right w:val="none" w:sz="0" w:space="0" w:color="auto"/>
          </w:divBdr>
        </w:div>
      </w:divsChild>
    </w:div>
    <w:div w:id="1407992268">
      <w:bodyDiv w:val="1"/>
      <w:marLeft w:val="0"/>
      <w:marRight w:val="0"/>
      <w:marTop w:val="0"/>
      <w:marBottom w:val="0"/>
      <w:divBdr>
        <w:top w:val="none" w:sz="0" w:space="0" w:color="auto"/>
        <w:left w:val="none" w:sz="0" w:space="0" w:color="auto"/>
        <w:bottom w:val="none" w:sz="0" w:space="0" w:color="auto"/>
        <w:right w:val="none" w:sz="0" w:space="0" w:color="auto"/>
      </w:divBdr>
      <w:divsChild>
        <w:div w:id="1208641809">
          <w:marLeft w:val="0"/>
          <w:marRight w:val="0"/>
          <w:marTop w:val="0"/>
          <w:marBottom w:val="150"/>
          <w:divBdr>
            <w:top w:val="none" w:sz="0" w:space="0" w:color="auto"/>
            <w:left w:val="none" w:sz="0" w:space="0" w:color="auto"/>
            <w:bottom w:val="none" w:sz="0" w:space="0" w:color="auto"/>
            <w:right w:val="none" w:sz="0" w:space="0" w:color="auto"/>
          </w:divBdr>
        </w:div>
      </w:divsChild>
    </w:div>
    <w:div w:id="1421411039">
      <w:bodyDiv w:val="1"/>
      <w:marLeft w:val="0"/>
      <w:marRight w:val="0"/>
      <w:marTop w:val="0"/>
      <w:marBottom w:val="0"/>
      <w:divBdr>
        <w:top w:val="none" w:sz="0" w:space="0" w:color="auto"/>
        <w:left w:val="none" w:sz="0" w:space="0" w:color="auto"/>
        <w:bottom w:val="none" w:sz="0" w:space="0" w:color="auto"/>
        <w:right w:val="none" w:sz="0" w:space="0" w:color="auto"/>
      </w:divBdr>
      <w:divsChild>
        <w:div w:id="312029953">
          <w:marLeft w:val="0"/>
          <w:marRight w:val="0"/>
          <w:marTop w:val="0"/>
          <w:marBottom w:val="150"/>
          <w:divBdr>
            <w:top w:val="none" w:sz="0" w:space="0" w:color="auto"/>
            <w:left w:val="none" w:sz="0" w:space="0" w:color="auto"/>
            <w:bottom w:val="none" w:sz="0" w:space="0" w:color="auto"/>
            <w:right w:val="none" w:sz="0" w:space="0" w:color="auto"/>
          </w:divBdr>
        </w:div>
      </w:divsChild>
    </w:div>
    <w:div w:id="1422724813">
      <w:bodyDiv w:val="1"/>
      <w:marLeft w:val="0"/>
      <w:marRight w:val="0"/>
      <w:marTop w:val="0"/>
      <w:marBottom w:val="0"/>
      <w:divBdr>
        <w:top w:val="none" w:sz="0" w:space="0" w:color="auto"/>
        <w:left w:val="none" w:sz="0" w:space="0" w:color="auto"/>
        <w:bottom w:val="none" w:sz="0" w:space="0" w:color="auto"/>
        <w:right w:val="none" w:sz="0" w:space="0" w:color="auto"/>
      </w:divBdr>
      <w:divsChild>
        <w:div w:id="814569680">
          <w:marLeft w:val="0"/>
          <w:marRight w:val="0"/>
          <w:marTop w:val="0"/>
          <w:marBottom w:val="150"/>
          <w:divBdr>
            <w:top w:val="none" w:sz="0" w:space="0" w:color="auto"/>
            <w:left w:val="none" w:sz="0" w:space="0" w:color="auto"/>
            <w:bottom w:val="none" w:sz="0" w:space="0" w:color="auto"/>
            <w:right w:val="none" w:sz="0" w:space="0" w:color="auto"/>
          </w:divBdr>
        </w:div>
      </w:divsChild>
    </w:div>
    <w:div w:id="1423724280">
      <w:bodyDiv w:val="1"/>
      <w:marLeft w:val="0"/>
      <w:marRight w:val="0"/>
      <w:marTop w:val="0"/>
      <w:marBottom w:val="0"/>
      <w:divBdr>
        <w:top w:val="none" w:sz="0" w:space="0" w:color="auto"/>
        <w:left w:val="none" w:sz="0" w:space="0" w:color="auto"/>
        <w:bottom w:val="none" w:sz="0" w:space="0" w:color="auto"/>
        <w:right w:val="none" w:sz="0" w:space="0" w:color="auto"/>
      </w:divBdr>
    </w:div>
    <w:div w:id="1450782221">
      <w:bodyDiv w:val="1"/>
      <w:marLeft w:val="0"/>
      <w:marRight w:val="0"/>
      <w:marTop w:val="0"/>
      <w:marBottom w:val="0"/>
      <w:divBdr>
        <w:top w:val="none" w:sz="0" w:space="0" w:color="auto"/>
        <w:left w:val="none" w:sz="0" w:space="0" w:color="auto"/>
        <w:bottom w:val="none" w:sz="0" w:space="0" w:color="auto"/>
        <w:right w:val="none" w:sz="0" w:space="0" w:color="auto"/>
      </w:divBdr>
      <w:divsChild>
        <w:div w:id="1512262837">
          <w:marLeft w:val="0"/>
          <w:marRight w:val="0"/>
          <w:marTop w:val="0"/>
          <w:marBottom w:val="150"/>
          <w:divBdr>
            <w:top w:val="none" w:sz="0" w:space="0" w:color="auto"/>
            <w:left w:val="none" w:sz="0" w:space="0" w:color="auto"/>
            <w:bottom w:val="none" w:sz="0" w:space="0" w:color="auto"/>
            <w:right w:val="none" w:sz="0" w:space="0" w:color="auto"/>
          </w:divBdr>
        </w:div>
      </w:divsChild>
    </w:div>
    <w:div w:id="145217116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210561">
      <w:bodyDiv w:val="1"/>
      <w:marLeft w:val="0"/>
      <w:marRight w:val="0"/>
      <w:marTop w:val="0"/>
      <w:marBottom w:val="0"/>
      <w:divBdr>
        <w:top w:val="none" w:sz="0" w:space="0" w:color="auto"/>
        <w:left w:val="none" w:sz="0" w:space="0" w:color="auto"/>
        <w:bottom w:val="none" w:sz="0" w:space="0" w:color="auto"/>
        <w:right w:val="none" w:sz="0" w:space="0" w:color="auto"/>
      </w:divBdr>
      <w:divsChild>
        <w:div w:id="191695875">
          <w:marLeft w:val="0"/>
          <w:marRight w:val="0"/>
          <w:marTop w:val="0"/>
          <w:marBottom w:val="150"/>
          <w:divBdr>
            <w:top w:val="none" w:sz="0" w:space="0" w:color="auto"/>
            <w:left w:val="none" w:sz="0" w:space="0" w:color="auto"/>
            <w:bottom w:val="none" w:sz="0" w:space="0" w:color="auto"/>
            <w:right w:val="none" w:sz="0" w:space="0" w:color="auto"/>
          </w:divBdr>
        </w:div>
      </w:divsChild>
    </w:div>
    <w:div w:id="147464226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55">
          <w:marLeft w:val="108"/>
          <w:marRight w:val="0"/>
          <w:marTop w:val="0"/>
          <w:marBottom w:val="0"/>
          <w:divBdr>
            <w:top w:val="none" w:sz="0" w:space="0" w:color="auto"/>
            <w:left w:val="none" w:sz="0" w:space="0" w:color="auto"/>
            <w:bottom w:val="none" w:sz="0" w:space="0" w:color="auto"/>
            <w:right w:val="none" w:sz="0" w:space="0" w:color="auto"/>
          </w:divBdr>
        </w:div>
      </w:divsChild>
    </w:div>
    <w:div w:id="1480533251">
      <w:bodyDiv w:val="1"/>
      <w:marLeft w:val="0"/>
      <w:marRight w:val="0"/>
      <w:marTop w:val="0"/>
      <w:marBottom w:val="0"/>
      <w:divBdr>
        <w:top w:val="none" w:sz="0" w:space="0" w:color="auto"/>
        <w:left w:val="none" w:sz="0" w:space="0" w:color="auto"/>
        <w:bottom w:val="none" w:sz="0" w:space="0" w:color="auto"/>
        <w:right w:val="none" w:sz="0" w:space="0" w:color="auto"/>
      </w:divBdr>
      <w:divsChild>
        <w:div w:id="1037200460">
          <w:marLeft w:val="0"/>
          <w:marRight w:val="0"/>
          <w:marTop w:val="0"/>
          <w:marBottom w:val="150"/>
          <w:divBdr>
            <w:top w:val="none" w:sz="0" w:space="0" w:color="auto"/>
            <w:left w:val="none" w:sz="0" w:space="0" w:color="auto"/>
            <w:bottom w:val="none" w:sz="0" w:space="0" w:color="auto"/>
            <w:right w:val="none" w:sz="0" w:space="0" w:color="auto"/>
          </w:divBdr>
        </w:div>
      </w:divsChild>
    </w:div>
    <w:div w:id="1485314434">
      <w:bodyDiv w:val="1"/>
      <w:marLeft w:val="0"/>
      <w:marRight w:val="0"/>
      <w:marTop w:val="0"/>
      <w:marBottom w:val="0"/>
      <w:divBdr>
        <w:top w:val="none" w:sz="0" w:space="0" w:color="auto"/>
        <w:left w:val="none" w:sz="0" w:space="0" w:color="auto"/>
        <w:bottom w:val="none" w:sz="0" w:space="0" w:color="auto"/>
        <w:right w:val="none" w:sz="0" w:space="0" w:color="auto"/>
      </w:divBdr>
    </w:div>
    <w:div w:id="1510411612">
      <w:bodyDiv w:val="1"/>
      <w:marLeft w:val="0"/>
      <w:marRight w:val="0"/>
      <w:marTop w:val="0"/>
      <w:marBottom w:val="0"/>
      <w:divBdr>
        <w:top w:val="none" w:sz="0" w:space="0" w:color="auto"/>
        <w:left w:val="none" w:sz="0" w:space="0" w:color="auto"/>
        <w:bottom w:val="none" w:sz="0" w:space="0" w:color="auto"/>
        <w:right w:val="none" w:sz="0" w:space="0" w:color="auto"/>
      </w:divBdr>
      <w:divsChild>
        <w:div w:id="152373765">
          <w:marLeft w:val="0"/>
          <w:marRight w:val="0"/>
          <w:marTop w:val="0"/>
          <w:marBottom w:val="0"/>
          <w:divBdr>
            <w:top w:val="none" w:sz="0" w:space="0" w:color="auto"/>
            <w:left w:val="none" w:sz="0" w:space="0" w:color="auto"/>
            <w:bottom w:val="none" w:sz="0" w:space="0" w:color="auto"/>
            <w:right w:val="none" w:sz="0" w:space="0" w:color="auto"/>
          </w:divBdr>
          <w:divsChild>
            <w:div w:id="897546622">
              <w:marLeft w:val="0"/>
              <w:marRight w:val="0"/>
              <w:marTop w:val="0"/>
              <w:marBottom w:val="0"/>
              <w:divBdr>
                <w:top w:val="none" w:sz="0" w:space="0" w:color="auto"/>
                <w:left w:val="none" w:sz="0" w:space="0" w:color="auto"/>
                <w:bottom w:val="none" w:sz="0" w:space="0" w:color="auto"/>
                <w:right w:val="none" w:sz="0" w:space="0" w:color="auto"/>
              </w:divBdr>
              <w:divsChild>
                <w:div w:id="19730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5170">
      <w:bodyDiv w:val="1"/>
      <w:marLeft w:val="0"/>
      <w:marRight w:val="0"/>
      <w:marTop w:val="0"/>
      <w:marBottom w:val="0"/>
      <w:divBdr>
        <w:top w:val="none" w:sz="0" w:space="0" w:color="auto"/>
        <w:left w:val="none" w:sz="0" w:space="0" w:color="auto"/>
        <w:bottom w:val="none" w:sz="0" w:space="0" w:color="auto"/>
        <w:right w:val="none" w:sz="0" w:space="0" w:color="auto"/>
      </w:divBdr>
      <w:divsChild>
        <w:div w:id="1453087129">
          <w:marLeft w:val="0"/>
          <w:marRight w:val="0"/>
          <w:marTop w:val="0"/>
          <w:marBottom w:val="0"/>
          <w:divBdr>
            <w:top w:val="none" w:sz="0" w:space="0" w:color="auto"/>
            <w:left w:val="none" w:sz="0" w:space="0" w:color="auto"/>
            <w:bottom w:val="none" w:sz="0" w:space="0" w:color="auto"/>
            <w:right w:val="none" w:sz="0" w:space="0" w:color="auto"/>
          </w:divBdr>
          <w:divsChild>
            <w:div w:id="166142774">
              <w:marLeft w:val="0"/>
              <w:marRight w:val="0"/>
              <w:marTop w:val="0"/>
              <w:marBottom w:val="0"/>
              <w:divBdr>
                <w:top w:val="none" w:sz="0" w:space="0" w:color="auto"/>
                <w:left w:val="none" w:sz="0" w:space="0" w:color="auto"/>
                <w:bottom w:val="none" w:sz="0" w:space="0" w:color="auto"/>
                <w:right w:val="none" w:sz="0" w:space="0" w:color="auto"/>
              </w:divBdr>
              <w:divsChild>
                <w:div w:id="1203397269">
                  <w:marLeft w:val="0"/>
                  <w:marRight w:val="0"/>
                  <w:marTop w:val="0"/>
                  <w:marBottom w:val="0"/>
                  <w:divBdr>
                    <w:top w:val="none" w:sz="0" w:space="0" w:color="auto"/>
                    <w:left w:val="none" w:sz="0" w:space="0" w:color="auto"/>
                    <w:bottom w:val="none" w:sz="0" w:space="0" w:color="auto"/>
                    <w:right w:val="none" w:sz="0" w:space="0" w:color="auto"/>
                  </w:divBdr>
                  <w:divsChild>
                    <w:div w:id="153022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4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9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2210066">
      <w:bodyDiv w:val="1"/>
      <w:marLeft w:val="0"/>
      <w:marRight w:val="0"/>
      <w:marTop w:val="0"/>
      <w:marBottom w:val="0"/>
      <w:divBdr>
        <w:top w:val="none" w:sz="0" w:space="0" w:color="auto"/>
        <w:left w:val="none" w:sz="0" w:space="0" w:color="auto"/>
        <w:bottom w:val="none" w:sz="0" w:space="0" w:color="auto"/>
        <w:right w:val="none" w:sz="0" w:space="0" w:color="auto"/>
      </w:divBdr>
      <w:divsChild>
        <w:div w:id="1151410628">
          <w:marLeft w:val="0"/>
          <w:marRight w:val="0"/>
          <w:marTop w:val="0"/>
          <w:marBottom w:val="150"/>
          <w:divBdr>
            <w:top w:val="none" w:sz="0" w:space="0" w:color="auto"/>
            <w:left w:val="none" w:sz="0" w:space="0" w:color="auto"/>
            <w:bottom w:val="none" w:sz="0" w:space="0" w:color="auto"/>
            <w:right w:val="none" w:sz="0" w:space="0" w:color="auto"/>
          </w:divBdr>
        </w:div>
      </w:divsChild>
    </w:div>
    <w:div w:id="1565070817">
      <w:bodyDiv w:val="1"/>
      <w:marLeft w:val="0"/>
      <w:marRight w:val="0"/>
      <w:marTop w:val="0"/>
      <w:marBottom w:val="0"/>
      <w:divBdr>
        <w:top w:val="none" w:sz="0" w:space="0" w:color="auto"/>
        <w:left w:val="none" w:sz="0" w:space="0" w:color="auto"/>
        <w:bottom w:val="none" w:sz="0" w:space="0" w:color="auto"/>
        <w:right w:val="none" w:sz="0" w:space="0" w:color="auto"/>
      </w:divBdr>
      <w:divsChild>
        <w:div w:id="1761675784">
          <w:marLeft w:val="0"/>
          <w:marRight w:val="0"/>
          <w:marTop w:val="0"/>
          <w:marBottom w:val="150"/>
          <w:divBdr>
            <w:top w:val="none" w:sz="0" w:space="0" w:color="auto"/>
            <w:left w:val="none" w:sz="0" w:space="0" w:color="auto"/>
            <w:bottom w:val="none" w:sz="0" w:space="0" w:color="auto"/>
            <w:right w:val="none" w:sz="0" w:space="0" w:color="auto"/>
          </w:divBdr>
        </w:div>
      </w:divsChild>
    </w:div>
    <w:div w:id="1613629407">
      <w:bodyDiv w:val="1"/>
      <w:marLeft w:val="0"/>
      <w:marRight w:val="0"/>
      <w:marTop w:val="0"/>
      <w:marBottom w:val="0"/>
      <w:divBdr>
        <w:top w:val="none" w:sz="0" w:space="0" w:color="auto"/>
        <w:left w:val="none" w:sz="0" w:space="0" w:color="auto"/>
        <w:bottom w:val="none" w:sz="0" w:space="0" w:color="auto"/>
        <w:right w:val="none" w:sz="0" w:space="0" w:color="auto"/>
      </w:divBdr>
      <w:divsChild>
        <w:div w:id="1898474399">
          <w:marLeft w:val="0"/>
          <w:marRight w:val="0"/>
          <w:marTop w:val="0"/>
          <w:marBottom w:val="150"/>
          <w:divBdr>
            <w:top w:val="none" w:sz="0" w:space="0" w:color="auto"/>
            <w:left w:val="none" w:sz="0" w:space="0" w:color="auto"/>
            <w:bottom w:val="none" w:sz="0" w:space="0" w:color="auto"/>
            <w:right w:val="none" w:sz="0" w:space="0" w:color="auto"/>
          </w:divBdr>
        </w:div>
      </w:divsChild>
    </w:div>
    <w:div w:id="1652709356">
      <w:bodyDiv w:val="1"/>
      <w:marLeft w:val="0"/>
      <w:marRight w:val="0"/>
      <w:marTop w:val="0"/>
      <w:marBottom w:val="0"/>
      <w:divBdr>
        <w:top w:val="none" w:sz="0" w:space="0" w:color="auto"/>
        <w:left w:val="none" w:sz="0" w:space="0" w:color="auto"/>
        <w:bottom w:val="none" w:sz="0" w:space="0" w:color="auto"/>
        <w:right w:val="none" w:sz="0" w:space="0" w:color="auto"/>
      </w:divBdr>
    </w:div>
    <w:div w:id="1652829184">
      <w:bodyDiv w:val="1"/>
      <w:marLeft w:val="0"/>
      <w:marRight w:val="0"/>
      <w:marTop w:val="0"/>
      <w:marBottom w:val="0"/>
      <w:divBdr>
        <w:top w:val="none" w:sz="0" w:space="0" w:color="auto"/>
        <w:left w:val="none" w:sz="0" w:space="0" w:color="auto"/>
        <w:bottom w:val="none" w:sz="0" w:space="0" w:color="auto"/>
        <w:right w:val="none" w:sz="0" w:space="0" w:color="auto"/>
      </w:divBdr>
      <w:divsChild>
        <w:div w:id="623930678">
          <w:marLeft w:val="0"/>
          <w:marRight w:val="0"/>
          <w:marTop w:val="0"/>
          <w:marBottom w:val="0"/>
          <w:divBdr>
            <w:top w:val="none" w:sz="0" w:space="0" w:color="auto"/>
            <w:left w:val="none" w:sz="0" w:space="0" w:color="auto"/>
            <w:bottom w:val="none" w:sz="0" w:space="0" w:color="auto"/>
            <w:right w:val="none" w:sz="0" w:space="0" w:color="auto"/>
          </w:divBdr>
          <w:divsChild>
            <w:div w:id="1845702550">
              <w:marLeft w:val="0"/>
              <w:marRight w:val="0"/>
              <w:marTop w:val="0"/>
              <w:marBottom w:val="0"/>
              <w:divBdr>
                <w:top w:val="none" w:sz="0" w:space="0" w:color="auto"/>
                <w:left w:val="none" w:sz="0" w:space="0" w:color="auto"/>
                <w:bottom w:val="none" w:sz="0" w:space="0" w:color="auto"/>
                <w:right w:val="none" w:sz="0" w:space="0" w:color="auto"/>
              </w:divBdr>
              <w:divsChild>
                <w:div w:id="1115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99358">
      <w:bodyDiv w:val="1"/>
      <w:marLeft w:val="0"/>
      <w:marRight w:val="0"/>
      <w:marTop w:val="0"/>
      <w:marBottom w:val="0"/>
      <w:divBdr>
        <w:top w:val="none" w:sz="0" w:space="0" w:color="auto"/>
        <w:left w:val="none" w:sz="0" w:space="0" w:color="auto"/>
        <w:bottom w:val="none" w:sz="0" w:space="0" w:color="auto"/>
        <w:right w:val="none" w:sz="0" w:space="0" w:color="auto"/>
      </w:divBdr>
      <w:divsChild>
        <w:div w:id="161432496">
          <w:marLeft w:val="0"/>
          <w:marRight w:val="0"/>
          <w:marTop w:val="0"/>
          <w:marBottom w:val="150"/>
          <w:divBdr>
            <w:top w:val="none" w:sz="0" w:space="0" w:color="auto"/>
            <w:left w:val="none" w:sz="0" w:space="0" w:color="auto"/>
            <w:bottom w:val="none" w:sz="0" w:space="0" w:color="auto"/>
            <w:right w:val="none" w:sz="0" w:space="0" w:color="auto"/>
          </w:divBdr>
        </w:div>
      </w:divsChild>
    </w:div>
    <w:div w:id="1679650395">
      <w:bodyDiv w:val="1"/>
      <w:marLeft w:val="0"/>
      <w:marRight w:val="0"/>
      <w:marTop w:val="0"/>
      <w:marBottom w:val="0"/>
      <w:divBdr>
        <w:top w:val="none" w:sz="0" w:space="0" w:color="auto"/>
        <w:left w:val="none" w:sz="0" w:space="0" w:color="auto"/>
        <w:bottom w:val="none" w:sz="0" w:space="0" w:color="auto"/>
        <w:right w:val="none" w:sz="0" w:space="0" w:color="auto"/>
      </w:divBdr>
      <w:divsChild>
        <w:div w:id="260066168">
          <w:marLeft w:val="0"/>
          <w:marRight w:val="0"/>
          <w:marTop w:val="0"/>
          <w:marBottom w:val="150"/>
          <w:divBdr>
            <w:top w:val="none" w:sz="0" w:space="0" w:color="auto"/>
            <w:left w:val="none" w:sz="0" w:space="0" w:color="auto"/>
            <w:bottom w:val="none" w:sz="0" w:space="0" w:color="auto"/>
            <w:right w:val="none" w:sz="0" w:space="0" w:color="auto"/>
          </w:divBdr>
        </w:div>
      </w:divsChild>
    </w:div>
    <w:div w:id="1834757206">
      <w:bodyDiv w:val="1"/>
      <w:marLeft w:val="0"/>
      <w:marRight w:val="0"/>
      <w:marTop w:val="0"/>
      <w:marBottom w:val="0"/>
      <w:divBdr>
        <w:top w:val="none" w:sz="0" w:space="0" w:color="auto"/>
        <w:left w:val="none" w:sz="0" w:space="0" w:color="auto"/>
        <w:bottom w:val="none" w:sz="0" w:space="0" w:color="auto"/>
        <w:right w:val="none" w:sz="0" w:space="0" w:color="auto"/>
      </w:divBdr>
    </w:div>
    <w:div w:id="1837526987">
      <w:bodyDiv w:val="1"/>
      <w:marLeft w:val="0"/>
      <w:marRight w:val="0"/>
      <w:marTop w:val="0"/>
      <w:marBottom w:val="0"/>
      <w:divBdr>
        <w:top w:val="none" w:sz="0" w:space="0" w:color="auto"/>
        <w:left w:val="none" w:sz="0" w:space="0" w:color="auto"/>
        <w:bottom w:val="none" w:sz="0" w:space="0" w:color="auto"/>
        <w:right w:val="none" w:sz="0" w:space="0" w:color="auto"/>
      </w:divBdr>
    </w:div>
    <w:div w:id="1858960212">
      <w:bodyDiv w:val="1"/>
      <w:marLeft w:val="0"/>
      <w:marRight w:val="0"/>
      <w:marTop w:val="0"/>
      <w:marBottom w:val="0"/>
      <w:divBdr>
        <w:top w:val="none" w:sz="0" w:space="0" w:color="auto"/>
        <w:left w:val="none" w:sz="0" w:space="0" w:color="auto"/>
        <w:bottom w:val="none" w:sz="0" w:space="0" w:color="auto"/>
        <w:right w:val="none" w:sz="0" w:space="0" w:color="auto"/>
      </w:divBdr>
      <w:divsChild>
        <w:div w:id="1038352957">
          <w:marLeft w:val="0"/>
          <w:marRight w:val="0"/>
          <w:marTop w:val="0"/>
          <w:marBottom w:val="150"/>
          <w:divBdr>
            <w:top w:val="none" w:sz="0" w:space="0" w:color="auto"/>
            <w:left w:val="none" w:sz="0" w:space="0" w:color="auto"/>
            <w:bottom w:val="none" w:sz="0" w:space="0" w:color="auto"/>
            <w:right w:val="none" w:sz="0" w:space="0" w:color="auto"/>
          </w:divBdr>
        </w:div>
      </w:divsChild>
    </w:div>
    <w:div w:id="1892036928">
      <w:bodyDiv w:val="1"/>
      <w:marLeft w:val="0"/>
      <w:marRight w:val="0"/>
      <w:marTop w:val="0"/>
      <w:marBottom w:val="0"/>
      <w:divBdr>
        <w:top w:val="none" w:sz="0" w:space="0" w:color="auto"/>
        <w:left w:val="none" w:sz="0" w:space="0" w:color="auto"/>
        <w:bottom w:val="none" w:sz="0" w:space="0" w:color="auto"/>
        <w:right w:val="none" w:sz="0" w:space="0" w:color="auto"/>
      </w:divBdr>
      <w:divsChild>
        <w:div w:id="536545937">
          <w:marLeft w:val="108"/>
          <w:marRight w:val="0"/>
          <w:marTop w:val="0"/>
          <w:marBottom w:val="0"/>
          <w:divBdr>
            <w:top w:val="none" w:sz="0" w:space="0" w:color="auto"/>
            <w:left w:val="none" w:sz="0" w:space="0" w:color="auto"/>
            <w:bottom w:val="none" w:sz="0" w:space="0" w:color="auto"/>
            <w:right w:val="none" w:sz="0" w:space="0" w:color="auto"/>
          </w:divBdr>
        </w:div>
      </w:divsChild>
    </w:div>
    <w:div w:id="1895771302">
      <w:bodyDiv w:val="1"/>
      <w:marLeft w:val="0"/>
      <w:marRight w:val="0"/>
      <w:marTop w:val="0"/>
      <w:marBottom w:val="0"/>
      <w:divBdr>
        <w:top w:val="none" w:sz="0" w:space="0" w:color="auto"/>
        <w:left w:val="none" w:sz="0" w:space="0" w:color="auto"/>
        <w:bottom w:val="none" w:sz="0" w:space="0" w:color="auto"/>
        <w:right w:val="none" w:sz="0" w:space="0" w:color="auto"/>
      </w:divBdr>
      <w:divsChild>
        <w:div w:id="1738896515">
          <w:marLeft w:val="0"/>
          <w:marRight w:val="0"/>
          <w:marTop w:val="0"/>
          <w:marBottom w:val="150"/>
          <w:divBdr>
            <w:top w:val="none" w:sz="0" w:space="0" w:color="auto"/>
            <w:left w:val="none" w:sz="0" w:space="0" w:color="auto"/>
            <w:bottom w:val="none" w:sz="0" w:space="0" w:color="auto"/>
            <w:right w:val="none" w:sz="0" w:space="0" w:color="auto"/>
          </w:divBdr>
        </w:div>
      </w:divsChild>
    </w:div>
    <w:div w:id="1921986285">
      <w:bodyDiv w:val="1"/>
      <w:marLeft w:val="0"/>
      <w:marRight w:val="0"/>
      <w:marTop w:val="0"/>
      <w:marBottom w:val="0"/>
      <w:divBdr>
        <w:top w:val="none" w:sz="0" w:space="0" w:color="auto"/>
        <w:left w:val="none" w:sz="0" w:space="0" w:color="auto"/>
        <w:bottom w:val="none" w:sz="0" w:space="0" w:color="auto"/>
        <w:right w:val="none" w:sz="0" w:space="0" w:color="auto"/>
      </w:divBdr>
      <w:divsChild>
        <w:div w:id="1833175234">
          <w:marLeft w:val="0"/>
          <w:marRight w:val="0"/>
          <w:marTop w:val="0"/>
          <w:marBottom w:val="150"/>
          <w:divBdr>
            <w:top w:val="none" w:sz="0" w:space="0" w:color="auto"/>
            <w:left w:val="none" w:sz="0" w:space="0" w:color="auto"/>
            <w:bottom w:val="none" w:sz="0" w:space="0" w:color="auto"/>
            <w:right w:val="none" w:sz="0" w:space="0" w:color="auto"/>
          </w:divBdr>
        </w:div>
      </w:divsChild>
    </w:div>
    <w:div w:id="1933471527">
      <w:bodyDiv w:val="1"/>
      <w:marLeft w:val="0"/>
      <w:marRight w:val="0"/>
      <w:marTop w:val="0"/>
      <w:marBottom w:val="0"/>
      <w:divBdr>
        <w:top w:val="none" w:sz="0" w:space="0" w:color="auto"/>
        <w:left w:val="none" w:sz="0" w:space="0" w:color="auto"/>
        <w:bottom w:val="none" w:sz="0" w:space="0" w:color="auto"/>
        <w:right w:val="none" w:sz="0" w:space="0" w:color="auto"/>
      </w:divBdr>
      <w:divsChild>
        <w:div w:id="621691236">
          <w:marLeft w:val="0"/>
          <w:marRight w:val="0"/>
          <w:marTop w:val="0"/>
          <w:marBottom w:val="0"/>
          <w:divBdr>
            <w:top w:val="none" w:sz="0" w:space="0" w:color="auto"/>
            <w:left w:val="none" w:sz="0" w:space="0" w:color="auto"/>
            <w:bottom w:val="none" w:sz="0" w:space="0" w:color="auto"/>
            <w:right w:val="none" w:sz="0" w:space="0" w:color="auto"/>
          </w:divBdr>
          <w:divsChild>
            <w:div w:id="1262765028">
              <w:marLeft w:val="0"/>
              <w:marRight w:val="0"/>
              <w:marTop w:val="0"/>
              <w:marBottom w:val="0"/>
              <w:divBdr>
                <w:top w:val="none" w:sz="0" w:space="0" w:color="auto"/>
                <w:left w:val="none" w:sz="0" w:space="0" w:color="auto"/>
                <w:bottom w:val="none" w:sz="0" w:space="0" w:color="auto"/>
                <w:right w:val="none" w:sz="0" w:space="0" w:color="auto"/>
              </w:divBdr>
              <w:divsChild>
                <w:div w:id="111872359">
                  <w:marLeft w:val="0"/>
                  <w:marRight w:val="0"/>
                  <w:marTop w:val="0"/>
                  <w:marBottom w:val="0"/>
                  <w:divBdr>
                    <w:top w:val="none" w:sz="0" w:space="0" w:color="auto"/>
                    <w:left w:val="none" w:sz="0" w:space="0" w:color="auto"/>
                    <w:bottom w:val="none" w:sz="0" w:space="0" w:color="auto"/>
                    <w:right w:val="none" w:sz="0" w:space="0" w:color="auto"/>
                  </w:divBdr>
                  <w:divsChild>
                    <w:div w:id="1276905990">
                      <w:marLeft w:val="0"/>
                      <w:marRight w:val="0"/>
                      <w:marTop w:val="0"/>
                      <w:marBottom w:val="0"/>
                      <w:divBdr>
                        <w:top w:val="none" w:sz="0" w:space="0" w:color="auto"/>
                        <w:left w:val="none" w:sz="0" w:space="0" w:color="auto"/>
                        <w:bottom w:val="none" w:sz="0" w:space="0" w:color="auto"/>
                        <w:right w:val="none" w:sz="0" w:space="0" w:color="auto"/>
                      </w:divBdr>
                      <w:divsChild>
                        <w:div w:id="201018952">
                          <w:marLeft w:val="0"/>
                          <w:marRight w:val="0"/>
                          <w:marTop w:val="0"/>
                          <w:marBottom w:val="0"/>
                          <w:divBdr>
                            <w:top w:val="none" w:sz="0" w:space="0" w:color="auto"/>
                            <w:left w:val="none" w:sz="0" w:space="0" w:color="auto"/>
                            <w:bottom w:val="none" w:sz="0" w:space="0" w:color="auto"/>
                            <w:right w:val="none" w:sz="0" w:space="0" w:color="auto"/>
                          </w:divBdr>
                          <w:divsChild>
                            <w:div w:id="15637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1867">
          <w:marLeft w:val="0"/>
          <w:marRight w:val="0"/>
          <w:marTop w:val="0"/>
          <w:marBottom w:val="0"/>
          <w:divBdr>
            <w:top w:val="none" w:sz="0" w:space="0" w:color="auto"/>
            <w:left w:val="none" w:sz="0" w:space="0" w:color="auto"/>
            <w:bottom w:val="none" w:sz="0" w:space="0" w:color="auto"/>
            <w:right w:val="none" w:sz="0" w:space="0" w:color="auto"/>
          </w:divBdr>
          <w:divsChild>
            <w:div w:id="990601759">
              <w:marLeft w:val="0"/>
              <w:marRight w:val="0"/>
              <w:marTop w:val="0"/>
              <w:marBottom w:val="0"/>
              <w:divBdr>
                <w:top w:val="none" w:sz="0" w:space="0" w:color="auto"/>
                <w:left w:val="none" w:sz="0" w:space="0" w:color="auto"/>
                <w:bottom w:val="none" w:sz="0" w:space="0" w:color="auto"/>
                <w:right w:val="none" w:sz="0" w:space="0" w:color="auto"/>
              </w:divBdr>
              <w:divsChild>
                <w:div w:id="61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725">
          <w:marLeft w:val="0"/>
          <w:marRight w:val="0"/>
          <w:marTop w:val="0"/>
          <w:marBottom w:val="0"/>
          <w:divBdr>
            <w:top w:val="none" w:sz="0" w:space="0" w:color="auto"/>
            <w:left w:val="none" w:sz="0" w:space="0" w:color="auto"/>
            <w:bottom w:val="none" w:sz="0" w:space="0" w:color="auto"/>
            <w:right w:val="none" w:sz="0" w:space="0" w:color="auto"/>
          </w:divBdr>
        </w:div>
      </w:divsChild>
    </w:div>
    <w:div w:id="1936671486">
      <w:bodyDiv w:val="1"/>
      <w:marLeft w:val="0"/>
      <w:marRight w:val="0"/>
      <w:marTop w:val="0"/>
      <w:marBottom w:val="0"/>
      <w:divBdr>
        <w:top w:val="none" w:sz="0" w:space="0" w:color="auto"/>
        <w:left w:val="none" w:sz="0" w:space="0" w:color="auto"/>
        <w:bottom w:val="none" w:sz="0" w:space="0" w:color="auto"/>
        <w:right w:val="none" w:sz="0" w:space="0" w:color="auto"/>
      </w:divBdr>
      <w:divsChild>
        <w:div w:id="1709185582">
          <w:marLeft w:val="0"/>
          <w:marRight w:val="0"/>
          <w:marTop w:val="0"/>
          <w:marBottom w:val="0"/>
          <w:divBdr>
            <w:top w:val="none" w:sz="0" w:space="0" w:color="auto"/>
            <w:left w:val="none" w:sz="0" w:space="0" w:color="auto"/>
            <w:bottom w:val="none" w:sz="0" w:space="0" w:color="auto"/>
            <w:right w:val="none" w:sz="0" w:space="0" w:color="auto"/>
          </w:divBdr>
          <w:divsChild>
            <w:div w:id="1347441112">
              <w:marLeft w:val="0"/>
              <w:marRight w:val="0"/>
              <w:marTop w:val="0"/>
              <w:marBottom w:val="0"/>
              <w:divBdr>
                <w:top w:val="none" w:sz="0" w:space="0" w:color="auto"/>
                <w:left w:val="none" w:sz="0" w:space="0" w:color="auto"/>
                <w:bottom w:val="none" w:sz="0" w:space="0" w:color="auto"/>
                <w:right w:val="none" w:sz="0" w:space="0" w:color="auto"/>
              </w:divBdr>
              <w:divsChild>
                <w:div w:id="480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7010">
      <w:bodyDiv w:val="1"/>
      <w:marLeft w:val="0"/>
      <w:marRight w:val="0"/>
      <w:marTop w:val="0"/>
      <w:marBottom w:val="0"/>
      <w:divBdr>
        <w:top w:val="none" w:sz="0" w:space="0" w:color="auto"/>
        <w:left w:val="none" w:sz="0" w:space="0" w:color="auto"/>
        <w:bottom w:val="none" w:sz="0" w:space="0" w:color="auto"/>
        <w:right w:val="none" w:sz="0" w:space="0" w:color="auto"/>
      </w:divBdr>
      <w:divsChild>
        <w:div w:id="1787969120">
          <w:marLeft w:val="0"/>
          <w:marRight w:val="0"/>
          <w:marTop w:val="0"/>
          <w:marBottom w:val="150"/>
          <w:divBdr>
            <w:top w:val="none" w:sz="0" w:space="0" w:color="auto"/>
            <w:left w:val="none" w:sz="0" w:space="0" w:color="auto"/>
            <w:bottom w:val="none" w:sz="0" w:space="0" w:color="auto"/>
            <w:right w:val="none" w:sz="0" w:space="0" w:color="auto"/>
          </w:divBdr>
        </w:div>
      </w:divsChild>
    </w:div>
    <w:div w:id="1951739406">
      <w:bodyDiv w:val="1"/>
      <w:marLeft w:val="0"/>
      <w:marRight w:val="0"/>
      <w:marTop w:val="0"/>
      <w:marBottom w:val="0"/>
      <w:divBdr>
        <w:top w:val="none" w:sz="0" w:space="0" w:color="auto"/>
        <w:left w:val="none" w:sz="0" w:space="0" w:color="auto"/>
        <w:bottom w:val="none" w:sz="0" w:space="0" w:color="auto"/>
        <w:right w:val="none" w:sz="0" w:space="0" w:color="auto"/>
      </w:divBdr>
    </w:div>
    <w:div w:id="1955017154">
      <w:bodyDiv w:val="1"/>
      <w:marLeft w:val="0"/>
      <w:marRight w:val="0"/>
      <w:marTop w:val="0"/>
      <w:marBottom w:val="0"/>
      <w:divBdr>
        <w:top w:val="none" w:sz="0" w:space="0" w:color="auto"/>
        <w:left w:val="none" w:sz="0" w:space="0" w:color="auto"/>
        <w:bottom w:val="none" w:sz="0" w:space="0" w:color="auto"/>
        <w:right w:val="none" w:sz="0" w:space="0" w:color="auto"/>
      </w:divBdr>
    </w:div>
    <w:div w:id="1992902296">
      <w:bodyDiv w:val="1"/>
      <w:marLeft w:val="0"/>
      <w:marRight w:val="0"/>
      <w:marTop w:val="0"/>
      <w:marBottom w:val="0"/>
      <w:divBdr>
        <w:top w:val="none" w:sz="0" w:space="0" w:color="auto"/>
        <w:left w:val="none" w:sz="0" w:space="0" w:color="auto"/>
        <w:bottom w:val="none" w:sz="0" w:space="0" w:color="auto"/>
        <w:right w:val="none" w:sz="0" w:space="0" w:color="auto"/>
      </w:divBdr>
      <w:divsChild>
        <w:div w:id="81343918">
          <w:marLeft w:val="0"/>
          <w:marRight w:val="0"/>
          <w:marTop w:val="0"/>
          <w:marBottom w:val="0"/>
          <w:divBdr>
            <w:top w:val="none" w:sz="0" w:space="0" w:color="auto"/>
            <w:left w:val="none" w:sz="0" w:space="0" w:color="auto"/>
            <w:bottom w:val="none" w:sz="0" w:space="0" w:color="auto"/>
            <w:right w:val="none" w:sz="0" w:space="0" w:color="auto"/>
          </w:divBdr>
          <w:divsChild>
            <w:div w:id="1440952343">
              <w:marLeft w:val="0"/>
              <w:marRight w:val="0"/>
              <w:marTop w:val="0"/>
              <w:marBottom w:val="0"/>
              <w:divBdr>
                <w:top w:val="none" w:sz="0" w:space="0" w:color="auto"/>
                <w:left w:val="none" w:sz="0" w:space="0" w:color="auto"/>
                <w:bottom w:val="none" w:sz="0" w:space="0" w:color="auto"/>
                <w:right w:val="none" w:sz="0" w:space="0" w:color="auto"/>
              </w:divBdr>
              <w:divsChild>
                <w:div w:id="65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0742">
      <w:bodyDiv w:val="1"/>
      <w:marLeft w:val="0"/>
      <w:marRight w:val="0"/>
      <w:marTop w:val="0"/>
      <w:marBottom w:val="0"/>
      <w:divBdr>
        <w:top w:val="none" w:sz="0" w:space="0" w:color="auto"/>
        <w:left w:val="none" w:sz="0" w:space="0" w:color="auto"/>
        <w:bottom w:val="none" w:sz="0" w:space="0" w:color="auto"/>
        <w:right w:val="none" w:sz="0" w:space="0" w:color="auto"/>
      </w:divBdr>
      <w:divsChild>
        <w:div w:id="1073700023">
          <w:marLeft w:val="0"/>
          <w:marRight w:val="0"/>
          <w:marTop w:val="0"/>
          <w:marBottom w:val="150"/>
          <w:divBdr>
            <w:top w:val="none" w:sz="0" w:space="0" w:color="auto"/>
            <w:left w:val="none" w:sz="0" w:space="0" w:color="auto"/>
            <w:bottom w:val="none" w:sz="0" w:space="0" w:color="auto"/>
            <w:right w:val="none" w:sz="0" w:space="0" w:color="auto"/>
          </w:divBdr>
        </w:div>
      </w:divsChild>
    </w:div>
    <w:div w:id="2002614205">
      <w:bodyDiv w:val="1"/>
      <w:marLeft w:val="0"/>
      <w:marRight w:val="0"/>
      <w:marTop w:val="0"/>
      <w:marBottom w:val="0"/>
      <w:divBdr>
        <w:top w:val="none" w:sz="0" w:space="0" w:color="auto"/>
        <w:left w:val="none" w:sz="0" w:space="0" w:color="auto"/>
        <w:bottom w:val="none" w:sz="0" w:space="0" w:color="auto"/>
        <w:right w:val="none" w:sz="0" w:space="0" w:color="auto"/>
      </w:divBdr>
      <w:divsChild>
        <w:div w:id="731583642">
          <w:marLeft w:val="108"/>
          <w:marRight w:val="0"/>
          <w:marTop w:val="0"/>
          <w:marBottom w:val="0"/>
          <w:divBdr>
            <w:top w:val="none" w:sz="0" w:space="0" w:color="auto"/>
            <w:left w:val="none" w:sz="0" w:space="0" w:color="auto"/>
            <w:bottom w:val="none" w:sz="0" w:space="0" w:color="auto"/>
            <w:right w:val="none" w:sz="0" w:space="0" w:color="auto"/>
          </w:divBdr>
        </w:div>
      </w:divsChild>
    </w:div>
    <w:div w:id="2059817770">
      <w:bodyDiv w:val="1"/>
      <w:marLeft w:val="0"/>
      <w:marRight w:val="0"/>
      <w:marTop w:val="0"/>
      <w:marBottom w:val="0"/>
      <w:divBdr>
        <w:top w:val="none" w:sz="0" w:space="0" w:color="auto"/>
        <w:left w:val="none" w:sz="0" w:space="0" w:color="auto"/>
        <w:bottom w:val="none" w:sz="0" w:space="0" w:color="auto"/>
        <w:right w:val="none" w:sz="0" w:space="0" w:color="auto"/>
      </w:divBdr>
    </w:div>
    <w:div w:id="2091343349">
      <w:bodyDiv w:val="1"/>
      <w:marLeft w:val="0"/>
      <w:marRight w:val="0"/>
      <w:marTop w:val="0"/>
      <w:marBottom w:val="0"/>
      <w:divBdr>
        <w:top w:val="none" w:sz="0" w:space="0" w:color="auto"/>
        <w:left w:val="none" w:sz="0" w:space="0" w:color="auto"/>
        <w:bottom w:val="none" w:sz="0" w:space="0" w:color="auto"/>
        <w:right w:val="none" w:sz="0" w:space="0" w:color="auto"/>
      </w:divBdr>
      <w:divsChild>
        <w:div w:id="2035692157">
          <w:marLeft w:val="0"/>
          <w:marRight w:val="0"/>
          <w:marTop w:val="0"/>
          <w:marBottom w:val="150"/>
          <w:divBdr>
            <w:top w:val="none" w:sz="0" w:space="0" w:color="auto"/>
            <w:left w:val="none" w:sz="0" w:space="0" w:color="auto"/>
            <w:bottom w:val="none" w:sz="0" w:space="0" w:color="auto"/>
            <w:right w:val="none" w:sz="0" w:space="0" w:color="auto"/>
          </w:divBdr>
        </w:div>
      </w:divsChild>
    </w:div>
    <w:div w:id="2092005622">
      <w:bodyDiv w:val="1"/>
      <w:marLeft w:val="0"/>
      <w:marRight w:val="0"/>
      <w:marTop w:val="0"/>
      <w:marBottom w:val="0"/>
      <w:divBdr>
        <w:top w:val="none" w:sz="0" w:space="0" w:color="auto"/>
        <w:left w:val="none" w:sz="0" w:space="0" w:color="auto"/>
        <w:bottom w:val="none" w:sz="0" w:space="0" w:color="auto"/>
        <w:right w:val="none" w:sz="0" w:space="0" w:color="auto"/>
      </w:divBdr>
    </w:div>
    <w:div w:id="2096196120">
      <w:bodyDiv w:val="1"/>
      <w:marLeft w:val="0"/>
      <w:marRight w:val="0"/>
      <w:marTop w:val="0"/>
      <w:marBottom w:val="0"/>
      <w:divBdr>
        <w:top w:val="none" w:sz="0" w:space="0" w:color="auto"/>
        <w:left w:val="none" w:sz="0" w:space="0" w:color="auto"/>
        <w:bottom w:val="none" w:sz="0" w:space="0" w:color="auto"/>
        <w:right w:val="none" w:sz="0" w:space="0" w:color="auto"/>
      </w:divBdr>
      <w:divsChild>
        <w:div w:id="2128695245">
          <w:marLeft w:val="0"/>
          <w:marRight w:val="0"/>
          <w:marTop w:val="0"/>
          <w:marBottom w:val="150"/>
          <w:divBdr>
            <w:top w:val="none" w:sz="0" w:space="0" w:color="auto"/>
            <w:left w:val="none" w:sz="0" w:space="0" w:color="auto"/>
            <w:bottom w:val="none" w:sz="0" w:space="0" w:color="auto"/>
            <w:right w:val="none" w:sz="0" w:space="0" w:color="auto"/>
          </w:divBdr>
        </w:div>
      </w:divsChild>
    </w:div>
    <w:div w:id="2129349439">
      <w:bodyDiv w:val="1"/>
      <w:marLeft w:val="0"/>
      <w:marRight w:val="0"/>
      <w:marTop w:val="0"/>
      <w:marBottom w:val="0"/>
      <w:divBdr>
        <w:top w:val="none" w:sz="0" w:space="0" w:color="auto"/>
        <w:left w:val="none" w:sz="0" w:space="0" w:color="auto"/>
        <w:bottom w:val="none" w:sz="0" w:space="0" w:color="auto"/>
        <w:right w:val="none" w:sz="0" w:space="0" w:color="auto"/>
      </w:divBdr>
      <w:divsChild>
        <w:div w:id="14587666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8509</Words>
  <Characters>45951</Characters>
  <Application>Microsoft Office Word</Application>
  <DocSecurity>0</DocSecurity>
  <Lines>382</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54352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7</cp:revision>
  <cp:lastPrinted>2015-03-26T13:00:00Z</cp:lastPrinted>
  <dcterms:created xsi:type="dcterms:W3CDTF">2024-04-26T12:28:00Z</dcterms:created>
  <dcterms:modified xsi:type="dcterms:W3CDTF">2024-05-22T21:01:00Z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