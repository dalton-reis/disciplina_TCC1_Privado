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4C577A99" w:rsidR="00F0030C" w:rsidRPr="003C5262" w:rsidRDefault="00F0030C" w:rsidP="00BE39CF">
            <w:pPr>
              <w:pStyle w:val="Cabealho"/>
              <w:tabs>
                <w:tab w:val="clear" w:pos="8640"/>
                <w:tab w:val="right" w:pos="8931"/>
              </w:tabs>
              <w:ind w:right="141"/>
            </w:pPr>
            <w:proofErr w:type="gramStart"/>
            <w:r>
              <w:rPr>
                <w:rStyle w:val="Nmerodepgina"/>
              </w:rPr>
              <w:t>(</w:t>
            </w:r>
            <w:r w:rsidR="00C75896">
              <w:rPr>
                <w:rStyle w:val="Nmerodepgina"/>
              </w:rPr>
              <w:t xml:space="preserve"> X</w:t>
            </w:r>
            <w:proofErr w:type="gramEnd"/>
            <w:r>
              <w:rPr>
                <w:rStyle w:val="Nmerodepgina"/>
              </w:rPr>
              <w:t> ) PRÉ-PROJETO     (</w:t>
            </w:r>
            <w:r>
              <w:t xml:space="preserve">     ) </w:t>
            </w:r>
            <w:r>
              <w:rPr>
                <w:rStyle w:val="Nmerodepgina"/>
              </w:rPr>
              <w:t xml:space="preserve">PROJETO </w:t>
            </w:r>
          </w:p>
        </w:tc>
        <w:tc>
          <w:tcPr>
            <w:tcW w:w="3685" w:type="dxa"/>
            <w:shd w:val="clear" w:color="auto" w:fill="auto"/>
          </w:tcPr>
          <w:p w14:paraId="1D47DDD6" w14:textId="409150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23FF3C4F" w:rsidR="002B0EDC" w:rsidRPr="00B00E04" w:rsidRDefault="00383B31" w:rsidP="001E682E">
      <w:pPr>
        <w:pStyle w:val="TF-TTULO"/>
      </w:pPr>
      <w:r w:rsidRPr="00383B31">
        <w:t xml:space="preserve">modelo para cálculo da eficiência </w:t>
      </w:r>
      <w:r w:rsidR="000A36A8">
        <w:t>De setores</w:t>
      </w:r>
      <w:r>
        <w:t xml:space="preserve"> </w:t>
      </w:r>
      <w:r w:rsidR="000A36A8">
        <w:t>de uma instituição de ensino superior</w:t>
      </w:r>
    </w:p>
    <w:p w14:paraId="0AA923EA" w14:textId="1D66999C" w:rsidR="001E682E" w:rsidRDefault="00383B31" w:rsidP="00752038">
      <w:pPr>
        <w:pStyle w:val="TF-AUTOR0"/>
      </w:pPr>
      <w:r>
        <w:t>Gabriel Torres Reifegerste</w:t>
      </w:r>
    </w:p>
    <w:p w14:paraId="15D37EA2" w14:textId="6A8C73EC" w:rsidR="001E682E" w:rsidRDefault="001E682E" w:rsidP="001E682E">
      <w:pPr>
        <w:pStyle w:val="TF-AUTOR0"/>
      </w:pPr>
      <w:r>
        <w:t>Prof</w:t>
      </w:r>
      <w:r w:rsidR="00383B31" w:rsidRPr="00383B31">
        <w:t>. Aurélio Faustino Hoppe</w:t>
      </w:r>
      <w:r>
        <w:t xml:space="preserve"> – Orientador</w:t>
      </w:r>
    </w:p>
    <w:p w14:paraId="401C6CA4" w14:textId="207652DB" w:rsidR="00F255FC" w:rsidRDefault="00F255FC" w:rsidP="001E167C">
      <w:pPr>
        <w:pStyle w:val="Ttulo1"/>
      </w:pPr>
      <w:r w:rsidRPr="007D10F2">
        <w:t xml:space="preserve">Introdução </w:t>
      </w:r>
      <w:bookmarkEnd w:id="0"/>
      <w:bookmarkEnd w:id="1"/>
      <w:bookmarkEnd w:id="2"/>
      <w:bookmarkEnd w:id="3"/>
      <w:bookmarkEnd w:id="4"/>
      <w:bookmarkEnd w:id="5"/>
      <w:bookmarkEnd w:id="6"/>
      <w:bookmarkEnd w:id="7"/>
      <w:bookmarkEnd w:id="8"/>
    </w:p>
    <w:p w14:paraId="52DAC6A8" w14:textId="70F75745" w:rsidR="0043210D" w:rsidRDefault="0043210D" w:rsidP="0043210D">
      <w:pPr>
        <w:pStyle w:val="TF-TEXTO"/>
      </w:pPr>
      <w:r>
        <w:t>A educação desempenha um papel fundamental no desenvolvimento socioeconômico de um país, sendo responsável pela formação de profissionais qualificados e pela geração de conhecimento e inovação. No Brasil, o ensino superior tem passado por um processo de expansão nas últimas décadas, com o aumento do número de instituições de ensino e de estudantes matriculados. Segundo dados do Censo da Educação Superior de 2019, o país contava com 2.608 instituições de ensino superior, sendo 302 públicas e 2.306 privadas (</w:t>
      </w:r>
      <w:r w:rsidR="00E0450D" w:rsidRPr="00A92628">
        <w:rPr>
          <w:color w:val="000000"/>
        </w:rPr>
        <w:t xml:space="preserve">INSTITUTO NACIONAL DE ESTUDOS E PESQUISAS EDUCACIONAIS, </w:t>
      </w:r>
      <w:r w:rsidRPr="00E0450D">
        <w:t>2020).</w:t>
      </w:r>
    </w:p>
    <w:p w14:paraId="18D29052" w14:textId="0CDD385B" w:rsidR="009D3920" w:rsidRDefault="0043210D" w:rsidP="004C3967">
      <w:pPr>
        <w:pStyle w:val="TF-TEXTO"/>
      </w:pPr>
      <w:r>
        <w:t xml:space="preserve">No </w:t>
      </w:r>
      <w:r w:rsidR="004C3967">
        <w:t>Brasil, no período compreendido entre 2009 e 2019, a rede privada cresce</w:t>
      </w:r>
      <w:r w:rsidR="00EC04F0">
        <w:t>u</w:t>
      </w:r>
      <w:r w:rsidR="004C3967">
        <w:t xml:space="preserve"> 87,1% e a rede pública aumentou 32,4% </w:t>
      </w:r>
      <w:r w:rsidR="004C3967" w:rsidRPr="00E0450D">
        <w:t>no mesmo período</w:t>
      </w:r>
      <w:r w:rsidRPr="00E0450D">
        <w:t xml:space="preserve"> (</w:t>
      </w:r>
      <w:r w:rsidR="00E0450D" w:rsidRPr="00E0450D">
        <w:rPr>
          <w:color w:val="000000"/>
        </w:rPr>
        <w:t>INSTITUTO NACIONAL DE ESTUDOS E PESQUISAS EDUCACIONAIS</w:t>
      </w:r>
      <w:r w:rsidRPr="00E0450D">
        <w:t>, 2020).</w:t>
      </w:r>
      <w:r>
        <w:t xml:space="preserve"> Na cidade de Blumenau, onde está localizada a Universidade Regional de Blumenau (FURB), também houve um aumento significativo na oferta de ensino superior, com a presença de diversas instituições privadas.</w:t>
      </w:r>
      <w:r w:rsidR="009D3920">
        <w:t xml:space="preserve"> Esse aumento significativo na oferta de ensino superior em Blumenau reflete não apenas a demanda crescente por educação superior, mas também a diversificação do mercado educacional na região. Com a proliferação de instituições privadas, os estudantes têm uma variedade de opções para escolher, aumentando a competição entre as instituições e enfatizando a importância de garantir eficiência e qualidade no ensino e na gestão universitária. </w:t>
      </w:r>
    </w:p>
    <w:p w14:paraId="11AC3F1A" w14:textId="2D7B2868" w:rsidR="0043210D" w:rsidRDefault="00C37F2E" w:rsidP="0043210D">
      <w:pPr>
        <w:pStyle w:val="TF-TEXTO"/>
      </w:pPr>
      <w:r>
        <w:t xml:space="preserve">Em relação a </w:t>
      </w:r>
      <w:r w:rsidR="0043210D">
        <w:t>FURB, fundada em 1964, é uma instituição de ensino superior pública municipal que desempenha um papel importante na formação de profissionais e no desenvolvimento regional. Com uma capacidade para atender cerca de 15 mil estudantes, a universidade atualmente conta com aproximadamente 6 mil alunos matriculados em seus diversos cursos de graduação e pós-graduação. No entanto, assim como muitas outras instituições de ensino, a FURB enfrenta desafios relacionados à gestão eficiente de seus recursos e à manutenção de sua competitividade no mercado educacional.</w:t>
      </w:r>
      <w:r>
        <w:t xml:space="preserve"> </w:t>
      </w:r>
      <w:r w:rsidR="00C1094A">
        <w:t>Atualmente, u</w:t>
      </w:r>
      <w:r w:rsidR="0043210D">
        <w:t>ma das dificuldades enfrentadas pela FURB e por outras instituições de ensino é a falta de sistemas de monitoramento e avaliação. Embora existam sistemas de gestão que armazenam informações sobre o desempenho individual de professores e alunos, como relatórios de</w:t>
      </w:r>
      <w:r w:rsidR="004467A1">
        <w:t xml:space="preserve"> produção científica, carga horária de ensino, pesquisa e extensão,</w:t>
      </w:r>
      <w:r w:rsidR="003373C2">
        <w:t xml:space="preserve"> percentual de desistência,</w:t>
      </w:r>
      <w:r w:rsidR="0043210D">
        <w:t xml:space="preserve"> iniciação científica e dados sobre a quantidade de </w:t>
      </w:r>
      <w:r w:rsidR="003373C2">
        <w:t xml:space="preserve">professores e </w:t>
      </w:r>
      <w:r w:rsidR="0043210D">
        <w:t>alunos, esses dados nem sempre são utilizados de forma integrada para avaliar a eficiência dos diferentes departamentos da universidade.</w:t>
      </w:r>
    </w:p>
    <w:p w14:paraId="48F3C28C" w14:textId="48A0726A" w:rsidR="0043210D" w:rsidRDefault="0043210D" w:rsidP="00C37F2E">
      <w:pPr>
        <w:pStyle w:val="TF-TEXTO"/>
      </w:pPr>
      <w:r>
        <w:t>Nes</w:t>
      </w:r>
      <w:r w:rsidR="00C37F2E">
        <w:t>te contexto</w:t>
      </w:r>
      <w:r>
        <w:t xml:space="preserve">, a </w:t>
      </w:r>
      <w:r w:rsidR="002C33EC">
        <w:t xml:space="preserve">Data </w:t>
      </w:r>
      <w:proofErr w:type="spellStart"/>
      <w:r w:rsidR="002C33EC">
        <w:t>Envelopment</w:t>
      </w:r>
      <w:proofErr w:type="spellEnd"/>
      <w:r w:rsidR="002C33EC">
        <w:t xml:space="preserve"> </w:t>
      </w:r>
      <w:proofErr w:type="spellStart"/>
      <w:r w:rsidR="002C33EC">
        <w:t>Analysis</w:t>
      </w:r>
      <w:proofErr w:type="spellEnd"/>
      <w:r>
        <w:t xml:space="preserve"> (DEA) surge como uma </w:t>
      </w:r>
      <w:r w:rsidR="00C111E0">
        <w:t>alternativa</w:t>
      </w:r>
      <w:r>
        <w:t xml:space="preserve"> promissora para lidar com a complexidade inerente à avaliação da eficiência em instituições de ensino superior. </w:t>
      </w:r>
      <w:r w:rsidR="0038082B">
        <w:t>A</w:t>
      </w:r>
      <w:r>
        <w:t xml:space="preserve"> DEA é um</w:t>
      </w:r>
      <w:r w:rsidR="0038082B">
        <w:t>a</w:t>
      </w:r>
      <w:r>
        <w:t xml:space="preserve"> </w:t>
      </w:r>
      <w:r w:rsidR="0038082B">
        <w:t>técnica</w:t>
      </w:r>
      <w:r>
        <w:t xml:space="preserve"> não paramétric</w:t>
      </w:r>
      <w:r w:rsidR="0038082B">
        <w:t>a</w:t>
      </w:r>
      <w:r>
        <w:t xml:space="preserve"> que permite trabalhar com múltiplos insumos e múltiplos produtos sem a necessidade de especificar uma função de produção prévia (CHARNES; COOPER; RHODES, 1978).</w:t>
      </w:r>
      <w:r w:rsidR="00B65B4D">
        <w:t xml:space="preserve"> </w:t>
      </w:r>
      <w:r w:rsidR="00C37F2E">
        <w:t>Além disso, a</w:t>
      </w:r>
      <w:r>
        <w:t xml:space="preserve"> aplicação d</w:t>
      </w:r>
      <w:r w:rsidR="0038082B">
        <w:t>a</w:t>
      </w:r>
      <w:r>
        <w:t xml:space="preserve"> DEA no cálculo da eficiência dos departamentos da FURB pode ser aprimorada com o uso de técnicas de Machine Learning (ML). </w:t>
      </w:r>
      <w:r w:rsidR="00B65B4D">
        <w:t xml:space="preserve">Essas técnicas podem aprimorar não apenas a seleção de indicadores, mas também a própria modelagem do processo de eficiência. Por exemplo, algoritmos de ML podem ser empregados para identificar padrões complexos nos dados que podem não ser capturados pela abordagem tradicional da DEA. Isso pode incluir relações não lineares entre os insumos e produtos, interações entre diferentes variáveis ​​e até mesmo a presença de </w:t>
      </w:r>
      <w:r w:rsidR="00B65B4D" w:rsidRPr="00C1094A">
        <w:rPr>
          <w:i/>
          <w:iCs/>
        </w:rPr>
        <w:t>outliers</w:t>
      </w:r>
      <w:r w:rsidR="00B65B4D">
        <w:t xml:space="preserve"> que podem distorcer a análise.</w:t>
      </w:r>
      <w:r>
        <w:t xml:space="preserve"> </w:t>
      </w:r>
    </w:p>
    <w:p w14:paraId="26A57D04" w14:textId="6B90158C" w:rsidR="00EC04F0" w:rsidRDefault="0043210D" w:rsidP="0043210D">
      <w:pPr>
        <w:pStyle w:val="TF-TEXTO"/>
      </w:pPr>
      <w:r>
        <w:t xml:space="preserve">Diante desse cenário, </w:t>
      </w:r>
      <w:r w:rsidR="00D27116">
        <w:t>este trabalho possui a seguinte pergunta de pesquisa</w:t>
      </w:r>
      <w:r w:rsidR="00885BCD">
        <w:t>: é possível utilizar métodos como DEA e ML de forma integrada para aprimorar a avaliação da eficiência dos departamentos da FURB?</w:t>
      </w:r>
    </w:p>
    <w:p w14:paraId="1C4A5776" w14:textId="54C53BE7" w:rsidR="00C35E57" w:rsidRDefault="00F255FC" w:rsidP="001E167C">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305CB1ED" w14:textId="57EF1BB6" w:rsidR="00F82B52" w:rsidRDefault="00F82B52" w:rsidP="00F82B52">
      <w:pPr>
        <w:pStyle w:val="TF-TEXTO"/>
      </w:pPr>
      <w:r w:rsidRPr="00F82B52">
        <w:t xml:space="preserve">O objetivo principal deste trabalho é </w:t>
      </w:r>
      <w:r w:rsidR="00DA48AD">
        <w:t>desenvolver</w:t>
      </w:r>
      <w:r w:rsidRPr="00F82B52">
        <w:t xml:space="preserve"> um modelo para o cálculo da eficiência dos </w:t>
      </w:r>
      <w:r w:rsidR="00DA48AD">
        <w:t>departamentos</w:t>
      </w:r>
      <w:r w:rsidRPr="00F82B52">
        <w:t xml:space="preserve"> da Universidade Regional de Blumenau (FURB), utilizando a </w:t>
      </w:r>
      <w:r w:rsidR="00B65B4D">
        <w:t xml:space="preserve">Data </w:t>
      </w:r>
      <w:proofErr w:type="spellStart"/>
      <w:r w:rsidR="00B65B4D">
        <w:t>Envelopment</w:t>
      </w:r>
      <w:proofErr w:type="spellEnd"/>
      <w:r w:rsidR="00B65B4D">
        <w:t xml:space="preserve"> </w:t>
      </w:r>
      <w:proofErr w:type="spellStart"/>
      <w:r w:rsidR="00B65B4D">
        <w:t>Analysis</w:t>
      </w:r>
      <w:proofErr w:type="spellEnd"/>
      <w:r w:rsidR="00B65B4D">
        <w:t xml:space="preserve"> </w:t>
      </w:r>
      <w:r w:rsidRPr="00F82B52">
        <w:t>(DEA) em conjunto com técnicas de Machine Learning (ML).</w:t>
      </w:r>
    </w:p>
    <w:p w14:paraId="118632C2" w14:textId="77777777" w:rsidR="00CA6125" w:rsidRDefault="00CA6125" w:rsidP="00CA6125">
      <w:pPr>
        <w:pStyle w:val="TF-TEXTO"/>
      </w:pPr>
      <w:r>
        <w:t>Os objetivos específicos são:</w:t>
      </w:r>
    </w:p>
    <w:p w14:paraId="49CE6E32" w14:textId="10E3EB8A" w:rsidR="00DA48AD" w:rsidRPr="00DA48AD" w:rsidRDefault="00DA48AD" w:rsidP="00DA48AD">
      <w:pPr>
        <w:pStyle w:val="TF-ALNEA"/>
      </w:pPr>
      <w:r>
        <w:rPr>
          <w:rFonts w:hAnsi="Symbol"/>
        </w:rPr>
        <w:t>a</w:t>
      </w:r>
      <w:r w:rsidRPr="00DA48AD">
        <w:t>nalisar a infraestrutura de dados disponível na FURB e identificar os principais indicadores de desempenho acadêmico e administrativo relevantes para a avaliação da eficiência dos departamentos</w:t>
      </w:r>
      <w:r>
        <w:t>;</w:t>
      </w:r>
    </w:p>
    <w:p w14:paraId="0F6658CC" w14:textId="0B06EF69" w:rsidR="00DA48AD" w:rsidRPr="00DA48AD" w:rsidRDefault="00DA48AD" w:rsidP="00DA48AD">
      <w:pPr>
        <w:pStyle w:val="TF-ALNEA"/>
      </w:pPr>
      <w:r w:rsidRPr="00DA48AD">
        <w:t xml:space="preserve">implementar modelos de DEA adaptados às características específicas da FURB, levando em </w:t>
      </w:r>
      <w:r w:rsidRPr="00DA48AD">
        <w:lastRenderedPageBreak/>
        <w:t>consideração as particularidades de cada departamento e os múltiplos insumos e produtos envolvidos</w:t>
      </w:r>
      <w:r>
        <w:t>;</w:t>
      </w:r>
    </w:p>
    <w:p w14:paraId="6469526A" w14:textId="6E623482" w:rsidR="00DA48AD" w:rsidRPr="00DA48AD" w:rsidRDefault="00DA48AD" w:rsidP="00DA48AD">
      <w:pPr>
        <w:pStyle w:val="TF-ALNEA"/>
      </w:pPr>
      <w:r>
        <w:rPr>
          <w:rFonts w:hAnsi="Symbol"/>
        </w:rPr>
        <w:t>i</w:t>
      </w:r>
      <w:r w:rsidRPr="00DA48AD">
        <w:t>ntegrar técnicas de Machine Learning ao processo de avaliação da eficiência, utilizando-as para identificar padrões e correlações nos dados e aprimorar a seleção dos indicadores mais relevantes para a análise</w:t>
      </w:r>
      <w:r>
        <w:t>;</w:t>
      </w:r>
    </w:p>
    <w:p w14:paraId="00221398" w14:textId="77A1D42D" w:rsidR="00DA48AD" w:rsidRPr="00DA48AD" w:rsidRDefault="00DA48AD" w:rsidP="00DA48AD">
      <w:pPr>
        <w:pStyle w:val="TF-ALNEA"/>
      </w:pPr>
      <w:r w:rsidRPr="00DA48AD">
        <w:t>realizar uma avaliação abrangente da eficiência dos departamentos, identificando áreas de excelência e oportunidades de melhoria.</w:t>
      </w:r>
    </w:p>
    <w:p w14:paraId="6B0A09B4" w14:textId="77777777" w:rsidR="00A44581" w:rsidRDefault="00A44581" w:rsidP="001E167C">
      <w:pPr>
        <w:pStyle w:val="Ttulo1"/>
      </w:pPr>
      <w:bookmarkStart w:id="23" w:name="_Toc419598587"/>
      <w:r>
        <w:t xml:space="preserve">trabalhos </w:t>
      </w:r>
      <w:r w:rsidRPr="00FC4A9F">
        <w:t>correlatos</w:t>
      </w:r>
    </w:p>
    <w:p w14:paraId="2ED30E38" w14:textId="5C4382FF" w:rsidR="0037092E" w:rsidRPr="004E1041" w:rsidRDefault="00496B43" w:rsidP="000C161B">
      <w:pPr>
        <w:pStyle w:val="TF-TEXTO"/>
      </w:pPr>
      <w:r w:rsidRPr="00496B43">
        <w:t>Nest</w:t>
      </w:r>
      <w:r w:rsidR="007976A1">
        <w:t xml:space="preserve">a seção </w:t>
      </w:r>
      <w:r w:rsidRPr="00496B43">
        <w:t xml:space="preserve">são apresentados três trabalhos que </w:t>
      </w:r>
      <w:r w:rsidR="007976A1">
        <w:t>possuem</w:t>
      </w:r>
      <w:r w:rsidRPr="00496B43">
        <w:t xml:space="preserve"> semelhanças com o trabalho proposto. A </w:t>
      </w:r>
      <w:ins w:id="24" w:author="Dalton Solano dos Reis" w:date="2024-06-03T19:41:00Z">
        <w:r w:rsidR="00F62A69">
          <w:t>sub</w:t>
        </w:r>
      </w:ins>
      <w:r w:rsidRPr="00496B43">
        <w:t xml:space="preserve">seção 2.1 aborda </w:t>
      </w:r>
      <w:r>
        <w:t xml:space="preserve">a viabilidade de se usar </w:t>
      </w:r>
      <w:r w:rsidR="00A44E6E" w:rsidRPr="00A44E6E">
        <w:rPr>
          <w:i/>
          <w:iCs/>
        </w:rPr>
        <w:t xml:space="preserve">Data </w:t>
      </w:r>
      <w:proofErr w:type="spellStart"/>
      <w:r w:rsidR="00A44E6E" w:rsidRPr="00A44E6E">
        <w:rPr>
          <w:i/>
          <w:iCs/>
        </w:rPr>
        <w:t>Envelopment</w:t>
      </w:r>
      <w:proofErr w:type="spellEnd"/>
      <w:r w:rsidR="00A44E6E" w:rsidRPr="00A44E6E">
        <w:rPr>
          <w:i/>
          <w:iCs/>
        </w:rPr>
        <w:t xml:space="preserve"> </w:t>
      </w:r>
      <w:proofErr w:type="spellStart"/>
      <w:r w:rsidR="00A44E6E" w:rsidRPr="00A44E6E">
        <w:rPr>
          <w:i/>
          <w:iCs/>
        </w:rPr>
        <w:t>Analysis</w:t>
      </w:r>
      <w:proofErr w:type="spellEnd"/>
      <w:r w:rsidR="00A44E6E">
        <w:t xml:space="preserve"> (</w:t>
      </w:r>
      <w:r>
        <w:t>DEA</w:t>
      </w:r>
      <w:r w:rsidR="00A44E6E">
        <w:t>)</w:t>
      </w:r>
      <w:r>
        <w:t xml:space="preserve"> como método de cálculo da eficiência das unidades produtivas do </w:t>
      </w:r>
      <w:r w:rsidR="00B65B4D" w:rsidRPr="00D51986">
        <w:t>Serviço Nacional de Aprendizagem industrial do estado de Santa Catarina</w:t>
      </w:r>
      <w:r w:rsidR="00B65B4D">
        <w:t xml:space="preserve"> (</w:t>
      </w:r>
      <w:r w:rsidR="00B65B4D" w:rsidRPr="00D51986">
        <w:t>SENAI/SC</w:t>
      </w:r>
      <w:r w:rsidR="00B65B4D">
        <w:t xml:space="preserve">) </w:t>
      </w:r>
      <w:r w:rsidR="00A44E6E">
        <w:t>(</w:t>
      </w:r>
      <w:r w:rsidR="007976A1" w:rsidRPr="00BA63A1">
        <w:t>LORENZETT; LOPES; LIMA</w:t>
      </w:r>
      <w:r w:rsidR="00A44E6E" w:rsidRPr="00BA63A1">
        <w:t>, 2004)</w:t>
      </w:r>
      <w:r w:rsidRPr="00BA63A1">
        <w:t xml:space="preserve">. Na </w:t>
      </w:r>
      <w:ins w:id="25" w:author="Dalton Solano dos Reis" w:date="2024-06-03T19:41:00Z">
        <w:r w:rsidR="00F62A69">
          <w:t>sub</w:t>
        </w:r>
      </w:ins>
      <w:r w:rsidRPr="004641C3">
        <w:t xml:space="preserve">seção 2.2, descreve-se o método para </w:t>
      </w:r>
      <w:r w:rsidR="00A44E6E" w:rsidRPr="004641C3">
        <w:t xml:space="preserve">avaliação de eficiência das universidades federais também utilizando </w:t>
      </w:r>
      <w:r w:rsidR="0038082B" w:rsidRPr="004641C3">
        <w:t>a</w:t>
      </w:r>
      <w:r w:rsidR="00A44E6E" w:rsidRPr="004641C3">
        <w:t xml:space="preserve"> DEA </w:t>
      </w:r>
      <w:r w:rsidR="00BD44F9" w:rsidRPr="004641C3">
        <w:t>(</w:t>
      </w:r>
      <w:r w:rsidR="007976A1" w:rsidRPr="004641C3">
        <w:t>FILHO; SOUZA</w:t>
      </w:r>
      <w:r w:rsidR="00BD44F9" w:rsidRPr="004641C3">
        <w:t xml:space="preserve">, </w:t>
      </w:r>
      <w:r w:rsidR="00A44E6E" w:rsidRPr="004641C3">
        <w:t>2023)</w:t>
      </w:r>
      <w:r w:rsidRPr="004641C3">
        <w:t>. Por</w:t>
      </w:r>
      <w:r w:rsidRPr="00BA63A1">
        <w:t xml:space="preserve"> fim, a </w:t>
      </w:r>
      <w:ins w:id="26" w:author="Dalton Solano dos Reis" w:date="2024-06-03T19:41:00Z">
        <w:r w:rsidR="00F62A69">
          <w:t>su</w:t>
        </w:r>
      </w:ins>
      <w:ins w:id="27" w:author="Dalton Solano dos Reis" w:date="2024-06-03T19:42:00Z">
        <w:r w:rsidR="00F62A69">
          <w:t>b</w:t>
        </w:r>
      </w:ins>
      <w:r w:rsidRPr="00BA63A1">
        <w:t xml:space="preserve">seção 2.3 apresenta </w:t>
      </w:r>
      <w:r w:rsidR="00BD44F9" w:rsidRPr="00BA63A1">
        <w:t>um estudo sobre o desempenho dos cursos de graduação da Universidade Federal do Ceará (UFC), nos anos de 2006 a 2009</w:t>
      </w:r>
      <w:r w:rsidR="002E1E50" w:rsidRPr="00BA63A1">
        <w:t>, através da aplicação d</w:t>
      </w:r>
      <w:r w:rsidR="0038082B">
        <w:t>a</w:t>
      </w:r>
      <w:r w:rsidR="002E1E50" w:rsidRPr="00BA63A1">
        <w:t xml:space="preserve"> DEA junto com outras técnicas de estatística </w:t>
      </w:r>
      <w:r w:rsidR="00BD44F9" w:rsidRPr="00BA63A1">
        <w:t>(</w:t>
      </w:r>
      <w:r w:rsidR="007976A1" w:rsidRPr="00BA63A1">
        <w:t xml:space="preserve">CAVALCANTE; ANDRIOLA, </w:t>
      </w:r>
      <w:r w:rsidR="00BD44F9" w:rsidRPr="00BA63A1">
        <w:t>2016)</w:t>
      </w:r>
      <w:r w:rsidRPr="00BA63A1">
        <w:t>.</w:t>
      </w:r>
    </w:p>
    <w:p w14:paraId="641BD4B1" w14:textId="73FBADFC" w:rsidR="00A44581" w:rsidRDefault="00D51986" w:rsidP="001E167C">
      <w:pPr>
        <w:pStyle w:val="Ttulo2"/>
      </w:pPr>
      <w:r w:rsidRPr="00D51986">
        <w:t>Avaliação de Desempenho de Unidades Produtivas na Área de Educação Profissional – Uma Aplicação da Análise Envoltória de Dados (DEA)</w:t>
      </w:r>
    </w:p>
    <w:p w14:paraId="12ECF2F8" w14:textId="3FB5C017" w:rsidR="00D51986" w:rsidRDefault="00D51986" w:rsidP="001E1846">
      <w:pPr>
        <w:pStyle w:val="TF-TEXTO"/>
      </w:pPr>
      <w:proofErr w:type="spellStart"/>
      <w:r w:rsidRPr="005D0130">
        <w:t>Lorenzett</w:t>
      </w:r>
      <w:proofErr w:type="spellEnd"/>
      <w:r w:rsidRPr="005D0130">
        <w:t xml:space="preserve">, Lopes e Lima (2004) </w:t>
      </w:r>
      <w:r w:rsidR="003839BE">
        <w:t>u</w:t>
      </w:r>
      <w:r w:rsidRPr="00D51986">
        <w:t xml:space="preserve">tilizaram </w:t>
      </w:r>
      <w:r w:rsidR="0038082B">
        <w:t>a</w:t>
      </w:r>
      <w:r w:rsidRPr="00D51986">
        <w:t xml:space="preserve"> DEA para analisar a eficiência relativa d</w:t>
      </w:r>
      <w:r w:rsidR="001E1846">
        <w:t>as</w:t>
      </w:r>
      <w:r w:rsidRPr="00D51986">
        <w:t xml:space="preserve"> </w:t>
      </w:r>
      <w:r w:rsidR="001E1846">
        <w:t xml:space="preserve">chamadas </w:t>
      </w:r>
      <w:r w:rsidRPr="00D51986">
        <w:t xml:space="preserve">unidades produtivas, que seria cada unidade do </w:t>
      </w:r>
      <w:r w:rsidR="00B65B4D" w:rsidRPr="00D51986">
        <w:t>SENAI/SC</w:t>
      </w:r>
      <w:r w:rsidRPr="00D51986">
        <w:t xml:space="preserve">. O modelo </w:t>
      </w:r>
      <w:r w:rsidR="001E1846">
        <w:t>adotado</w:t>
      </w:r>
      <w:r w:rsidRPr="00D51986">
        <w:t xml:space="preserve"> pelos autores foi o </w:t>
      </w:r>
      <w:proofErr w:type="spellStart"/>
      <w:r w:rsidR="001E1846">
        <w:t>Banker</w:t>
      </w:r>
      <w:proofErr w:type="spellEnd"/>
      <w:r w:rsidR="001E1846">
        <w:t xml:space="preserve">, </w:t>
      </w:r>
      <w:proofErr w:type="spellStart"/>
      <w:r w:rsidR="001E1846">
        <w:t>Charnes</w:t>
      </w:r>
      <w:proofErr w:type="spellEnd"/>
      <w:r w:rsidR="001E1846">
        <w:t xml:space="preserve"> e Cooper (</w:t>
      </w:r>
      <w:r w:rsidRPr="00D51986">
        <w:t>BCC</w:t>
      </w:r>
      <w:r w:rsidR="001E1846">
        <w:t>) também conhecido como</w:t>
      </w:r>
      <w:r w:rsidRPr="00D51986">
        <w:t xml:space="preserve"> Variable </w:t>
      </w:r>
      <w:proofErr w:type="spellStart"/>
      <w:r w:rsidR="001E1846">
        <w:t>R</w:t>
      </w:r>
      <w:r w:rsidRPr="00D51986">
        <w:t>eturns</w:t>
      </w:r>
      <w:proofErr w:type="spellEnd"/>
      <w:r w:rsidRPr="00D51986">
        <w:t xml:space="preserve"> </w:t>
      </w:r>
      <w:proofErr w:type="spellStart"/>
      <w:r w:rsidRPr="00D51986">
        <w:t>to</w:t>
      </w:r>
      <w:proofErr w:type="spellEnd"/>
      <w:r w:rsidRPr="00D51986">
        <w:t xml:space="preserve"> </w:t>
      </w:r>
      <w:proofErr w:type="spellStart"/>
      <w:r w:rsidR="001E1846">
        <w:t>S</w:t>
      </w:r>
      <w:r w:rsidRPr="00D51986">
        <w:t>cale</w:t>
      </w:r>
      <w:proofErr w:type="spellEnd"/>
      <w:r w:rsidR="001E1846">
        <w:t xml:space="preserve"> (</w:t>
      </w:r>
      <w:r w:rsidR="001E1846" w:rsidRPr="00D51986">
        <w:t>VRS</w:t>
      </w:r>
      <w:r w:rsidRPr="00D51986">
        <w:t>)</w:t>
      </w:r>
      <w:r w:rsidR="001E1846">
        <w:t>,</w:t>
      </w:r>
      <w:r w:rsidRPr="00D51986">
        <w:t xml:space="preserve"> no qual considera o retorno variável conforme a variação de escala. </w:t>
      </w:r>
    </w:p>
    <w:p w14:paraId="7A27E068" w14:textId="304097FE" w:rsidR="00EA44DD" w:rsidRDefault="001E1846" w:rsidP="00EA44DD">
      <w:pPr>
        <w:pStyle w:val="TF-TEXTO"/>
      </w:pPr>
      <w:r>
        <w:t xml:space="preserve">Segundo </w:t>
      </w:r>
      <w:proofErr w:type="spellStart"/>
      <w:r w:rsidRPr="005D0130">
        <w:t>Lorenzett</w:t>
      </w:r>
      <w:proofErr w:type="spellEnd"/>
      <w:r w:rsidRPr="005D0130">
        <w:t>, Lopes e Lima (2004)</w:t>
      </w:r>
      <w:r>
        <w:t>, a</w:t>
      </w:r>
      <w:r w:rsidR="00D51986">
        <w:t xml:space="preserve"> metodologia DEA define as unidades da amostra e calcula a eficiência relativa das demais com base </w:t>
      </w:r>
      <w:r>
        <w:t>nas</w:t>
      </w:r>
      <w:r w:rsidR="00D51986">
        <w:t xml:space="preserve"> unidades modelo, apontando o grau de expansão radial possível em todos os produtos, dada a quantidade de insumos. Para tal, calcula</w:t>
      </w:r>
      <w:r w:rsidR="008B460F">
        <w:t>-se</w:t>
      </w:r>
      <w:r w:rsidR="00D51986">
        <w:t xml:space="preserve"> a fronteira de eficiência sobre a qual estão as unidades consideradas eficientes, ou com eficiência 1. Na região abaixo dessa fronteira se encontram as unidades ineficientes, com valor de eficiência maior do que 1</w:t>
      </w:r>
      <w:r w:rsidR="00C1094A">
        <w:t xml:space="preserve">, conforme mostra a </w:t>
      </w:r>
      <w:r w:rsidR="00C1094A">
        <w:fldChar w:fldCharType="begin"/>
      </w:r>
      <w:r w:rsidR="00C1094A">
        <w:instrText xml:space="preserve"> REF _Ref166871468 \h </w:instrText>
      </w:r>
      <w:r w:rsidR="00C1094A">
        <w:fldChar w:fldCharType="separate"/>
      </w:r>
      <w:r w:rsidR="00C1094A">
        <w:t xml:space="preserve">Figura </w:t>
      </w:r>
      <w:r w:rsidR="00C1094A">
        <w:rPr>
          <w:noProof/>
        </w:rPr>
        <w:t>1</w:t>
      </w:r>
      <w:r w:rsidR="00C1094A">
        <w:fldChar w:fldCharType="end"/>
      </w:r>
    </w:p>
    <w:p w14:paraId="1B72B763" w14:textId="2A851DC3" w:rsidR="00EA44DD" w:rsidRDefault="00C1094A" w:rsidP="00C1094A">
      <w:pPr>
        <w:pStyle w:val="TF-LEGENDA"/>
      </w:pPr>
      <w:bookmarkStart w:id="28" w:name="_Ref166871468"/>
      <w:r>
        <w:t xml:space="preserve">Figura </w:t>
      </w:r>
      <w:r>
        <w:fldChar w:fldCharType="begin"/>
      </w:r>
      <w:r>
        <w:instrText xml:space="preserve"> SEQ Figura \* ARABIC </w:instrText>
      </w:r>
      <w:r>
        <w:fldChar w:fldCharType="separate"/>
      </w:r>
      <w:r>
        <w:rPr>
          <w:noProof/>
        </w:rPr>
        <w:t>1</w:t>
      </w:r>
      <w:r>
        <w:fldChar w:fldCharType="end"/>
      </w:r>
      <w:bookmarkEnd w:id="28"/>
      <w:r>
        <w:t xml:space="preserve"> </w:t>
      </w:r>
      <w:r w:rsidR="00EA44DD">
        <w:t xml:space="preserve">– </w:t>
      </w:r>
      <w:r w:rsidR="00EA44DD" w:rsidRPr="00EA44DD">
        <w:t>(a) Fronteira de eficiência teórica (não conhecida); (b) Fronteira de eficiência estimada por método não paramétrico, a partir de 5 pontos observados (pontos A até E). Ambas traçadas para um insumo constante e dois produtos</w:t>
      </w:r>
      <w:del w:id="29" w:author="Dalton Solano dos Reis" w:date="2024-06-03T19:43:00Z">
        <w:r w:rsidR="00EA44DD" w:rsidRPr="00EA44DD" w:rsidDel="009717A7">
          <w:delText>.</w:delText>
        </w:r>
      </w:del>
    </w:p>
    <w:tbl>
      <w:tblPr>
        <w:tblStyle w:val="Tabelacomgrade"/>
        <w:tblW w:w="0" w:type="auto"/>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3541"/>
        <w:gridCol w:w="3542"/>
      </w:tblGrid>
      <w:tr w:rsidR="00C1094A" w14:paraId="6DA4425E" w14:textId="77777777" w:rsidTr="00C1094A">
        <w:trPr>
          <w:jc w:val="center"/>
        </w:trPr>
        <w:tc>
          <w:tcPr>
            <w:tcW w:w="7083" w:type="dxa"/>
            <w:gridSpan w:val="2"/>
            <w:vAlign w:val="center"/>
          </w:tcPr>
          <w:p w14:paraId="584F19F9" w14:textId="6EB79043" w:rsidR="00C1094A" w:rsidRDefault="00C1094A" w:rsidP="00C1094A">
            <w:pPr>
              <w:keepNext w:val="0"/>
              <w:keepLines w:val="0"/>
              <w:spacing w:line="259" w:lineRule="auto"/>
              <w:jc w:val="center"/>
              <w:rPr>
                <w:color w:val="000000"/>
                <w:kern w:val="2"/>
                <w:lang w:val="en-US" w:eastAsia="en-US"/>
                <w14:ligatures w14:val="standardContextual"/>
              </w:rPr>
            </w:pPr>
            <w:r w:rsidRPr="00BA63A1">
              <w:rPr>
                <w:rFonts w:ascii="Calibri" w:eastAsia="Calibri" w:hAnsi="Calibri" w:cs="Calibri"/>
                <w:noProof/>
                <w:color w:val="000000"/>
                <w:kern w:val="2"/>
                <w:sz w:val="22"/>
                <w:lang w:val="en-US" w:eastAsia="en-US"/>
                <w14:ligatures w14:val="standardContextual"/>
              </w:rPr>
              <mc:AlternateContent>
                <mc:Choice Requires="wpg">
                  <w:drawing>
                    <wp:inline distT="0" distB="0" distL="0" distR="0" wp14:anchorId="15F9ECCE" wp14:editId="0ADC7510">
                      <wp:extent cx="4061507" cy="1234015"/>
                      <wp:effectExtent l="0" t="0" r="0" b="0"/>
                      <wp:docPr id="38397" name="Group 38397"/>
                      <wp:cNvGraphicFramePr/>
                      <a:graphic xmlns:a="http://schemas.openxmlformats.org/drawingml/2006/main">
                        <a:graphicData uri="http://schemas.microsoft.com/office/word/2010/wordprocessingGroup">
                          <wpg:wgp>
                            <wpg:cNvGrpSpPr/>
                            <wpg:grpSpPr>
                              <a:xfrm>
                                <a:off x="0" y="0"/>
                                <a:ext cx="4061507" cy="1234015"/>
                                <a:chOff x="0" y="0"/>
                                <a:chExt cx="5216020" cy="1764258"/>
                              </a:xfrm>
                            </wpg:grpSpPr>
                            <wps:wsp>
                              <wps:cNvPr id="271" name="Rectangle 271"/>
                              <wps:cNvSpPr/>
                              <wps:spPr>
                                <a:xfrm>
                                  <a:off x="2602992" y="1033692"/>
                                  <a:ext cx="50664" cy="181116"/>
                                </a:xfrm>
                                <a:prstGeom prst="rect">
                                  <a:avLst/>
                                </a:prstGeom>
                                <a:ln>
                                  <a:noFill/>
                                </a:ln>
                              </wps:spPr>
                              <wps:txbx>
                                <w:txbxContent>
                                  <w:p w14:paraId="6BC1E1D9"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2" name="Rectangle 272"/>
                              <wps:cNvSpPr/>
                              <wps:spPr>
                                <a:xfrm>
                                  <a:off x="2602992" y="1210476"/>
                                  <a:ext cx="50664" cy="181116"/>
                                </a:xfrm>
                                <a:prstGeom prst="rect">
                                  <a:avLst/>
                                </a:prstGeom>
                                <a:ln>
                                  <a:noFill/>
                                </a:ln>
                              </wps:spPr>
                              <wps:txbx>
                                <w:txbxContent>
                                  <w:p w14:paraId="08023C58"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3" name="Rectangle 273"/>
                              <wps:cNvSpPr/>
                              <wps:spPr>
                                <a:xfrm>
                                  <a:off x="2602992" y="1384212"/>
                                  <a:ext cx="50664" cy="181116"/>
                                </a:xfrm>
                                <a:prstGeom prst="rect">
                                  <a:avLst/>
                                </a:prstGeom>
                                <a:ln>
                                  <a:noFill/>
                                </a:ln>
                              </wps:spPr>
                              <wps:txbx>
                                <w:txbxContent>
                                  <w:p w14:paraId="58D1AED8"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274" name="Rectangle 274"/>
                              <wps:cNvSpPr/>
                              <wps:spPr>
                                <a:xfrm>
                                  <a:off x="2602992" y="1560996"/>
                                  <a:ext cx="50664" cy="181116"/>
                                </a:xfrm>
                                <a:prstGeom prst="rect">
                                  <a:avLst/>
                                </a:prstGeom>
                                <a:ln>
                                  <a:noFill/>
                                </a:ln>
                              </wps:spPr>
                              <wps:txbx>
                                <w:txbxContent>
                                  <w:p w14:paraId="7F2D7B1E" w14:textId="77777777" w:rsidR="00C1094A" w:rsidRPr="00825D89" w:rsidRDefault="00C1094A" w:rsidP="00C1094A">
                                    <w:pPr>
                                      <w:spacing w:after="160" w:line="259" w:lineRule="auto"/>
                                      <w:rPr>
                                        <w:sz w:val="16"/>
                                        <w:szCs w:val="16"/>
                                      </w:rPr>
                                    </w:pPr>
                                    <w:r w:rsidRPr="00825D89">
                                      <w:rPr>
                                        <w:b/>
                                        <w:i/>
                                        <w:sz w:val="16"/>
                                        <w:szCs w:val="16"/>
                                      </w:rPr>
                                      <w:t xml:space="preserve"> </w:t>
                                    </w:r>
                                  </w:p>
                                </w:txbxContent>
                              </wps:txbx>
                              <wps:bodyPr horzOverflow="overflow" vert="horz" lIns="0" tIns="0" rIns="0" bIns="0" rtlCol="0">
                                <a:noAutofit/>
                              </wps:bodyPr>
                            </wps:wsp>
                            <wps:wsp>
                              <wps:cNvPr id="423" name="Shape 423"/>
                              <wps:cNvSpPr/>
                              <wps:spPr>
                                <a:xfrm>
                                  <a:off x="128016" y="323088"/>
                                  <a:ext cx="1475232" cy="1283209"/>
                                </a:xfrm>
                                <a:custGeom>
                                  <a:avLst/>
                                  <a:gdLst/>
                                  <a:ahLst/>
                                  <a:cxnLst/>
                                  <a:rect l="0" t="0" r="0" b="0"/>
                                  <a:pathLst>
                                    <a:path w="1475232" h="1283209">
                                      <a:moveTo>
                                        <a:pt x="0" y="0"/>
                                      </a:moveTo>
                                      <a:cubicBezTo>
                                        <a:pt x="131064" y="3048"/>
                                        <a:pt x="259080" y="9144"/>
                                        <a:pt x="371856" y="24384"/>
                                      </a:cubicBezTo>
                                      <a:cubicBezTo>
                                        <a:pt x="484632" y="42672"/>
                                        <a:pt x="588264" y="73152"/>
                                        <a:pt x="673608" y="103632"/>
                                      </a:cubicBezTo>
                                      <a:cubicBezTo>
                                        <a:pt x="758952" y="134112"/>
                                        <a:pt x="822960" y="161544"/>
                                        <a:pt x="893064" y="201168"/>
                                      </a:cubicBezTo>
                                      <a:cubicBezTo>
                                        <a:pt x="960120" y="243840"/>
                                        <a:pt x="1027176" y="289560"/>
                                        <a:pt x="1085088" y="347472"/>
                                      </a:cubicBezTo>
                                      <a:cubicBezTo>
                                        <a:pt x="1143000" y="405384"/>
                                        <a:pt x="1188720" y="466344"/>
                                        <a:pt x="1237488" y="548640"/>
                                      </a:cubicBezTo>
                                      <a:cubicBezTo>
                                        <a:pt x="1286256" y="630936"/>
                                        <a:pt x="1344168" y="743712"/>
                                        <a:pt x="1380744" y="844297"/>
                                      </a:cubicBezTo>
                                      <a:cubicBezTo>
                                        <a:pt x="1414272" y="941832"/>
                                        <a:pt x="1438656" y="1072897"/>
                                        <a:pt x="1456944" y="1146048"/>
                                      </a:cubicBezTo>
                                      <a:cubicBezTo>
                                        <a:pt x="1472184" y="1219200"/>
                                        <a:pt x="1475232" y="1240536"/>
                                        <a:pt x="1475232" y="1283209"/>
                                      </a:cubicBezTo>
                                    </a:path>
                                  </a:pathLst>
                                </a:custGeom>
                                <a:noFill/>
                                <a:ln w="18288" cap="flat" cmpd="sng" algn="ctr">
                                  <a:solidFill>
                                    <a:srgbClr val="000000"/>
                                  </a:solidFill>
                                  <a:prstDash val="solid"/>
                                  <a:round/>
                                </a:ln>
                                <a:effectLst/>
                              </wps:spPr>
                              <wps:bodyPr/>
                            </wps:wsp>
                            <wps:wsp>
                              <wps:cNvPr id="424" name="Shape 424"/>
                              <wps:cNvSpPr/>
                              <wps:spPr>
                                <a:xfrm>
                                  <a:off x="91440" y="0"/>
                                  <a:ext cx="76200" cy="1597152"/>
                                </a:xfrm>
                                <a:custGeom>
                                  <a:avLst/>
                                  <a:gdLst/>
                                  <a:ahLst/>
                                  <a:cxnLst/>
                                  <a:rect l="0" t="0" r="0" b="0"/>
                                  <a:pathLst>
                                    <a:path w="76200" h="1597152">
                                      <a:moveTo>
                                        <a:pt x="36576" y="0"/>
                                      </a:moveTo>
                                      <a:lnTo>
                                        <a:pt x="76200" y="76200"/>
                                      </a:lnTo>
                                      <a:lnTo>
                                        <a:pt x="42672" y="76200"/>
                                      </a:lnTo>
                                      <a:lnTo>
                                        <a:pt x="42672" y="1594104"/>
                                      </a:lnTo>
                                      <a:cubicBezTo>
                                        <a:pt x="42672" y="1597152"/>
                                        <a:pt x="39624" y="1597152"/>
                                        <a:pt x="36576" y="1597152"/>
                                      </a:cubicBezTo>
                                      <a:cubicBezTo>
                                        <a:pt x="33528" y="1597152"/>
                                        <a:pt x="33528" y="1597152"/>
                                        <a:pt x="33528" y="1594104"/>
                                      </a:cubicBezTo>
                                      <a:lnTo>
                                        <a:pt x="33528" y="76200"/>
                                      </a:lnTo>
                                      <a:lnTo>
                                        <a:pt x="0" y="76200"/>
                                      </a:lnTo>
                                      <a:lnTo>
                                        <a:pt x="36576" y="0"/>
                                      </a:lnTo>
                                      <a:close/>
                                    </a:path>
                                  </a:pathLst>
                                </a:custGeom>
                                <a:solidFill>
                                  <a:srgbClr val="000000"/>
                                </a:solidFill>
                                <a:ln w="0" cap="flat">
                                  <a:noFill/>
                                  <a:miter lim="127000"/>
                                </a:ln>
                                <a:effectLst/>
                              </wps:spPr>
                              <wps:bodyPr/>
                            </wps:wsp>
                            <wps:wsp>
                              <wps:cNvPr id="425" name="Shape 425"/>
                              <wps:cNvSpPr/>
                              <wps:spPr>
                                <a:xfrm>
                                  <a:off x="124968" y="1563624"/>
                                  <a:ext cx="1874520" cy="76200"/>
                                </a:xfrm>
                                <a:custGeom>
                                  <a:avLst/>
                                  <a:gdLst/>
                                  <a:ahLst/>
                                  <a:cxnLst/>
                                  <a:rect l="0" t="0" r="0" b="0"/>
                                  <a:pathLst>
                                    <a:path w="1874520" h="76200">
                                      <a:moveTo>
                                        <a:pt x="1798320" y="0"/>
                                      </a:moveTo>
                                      <a:lnTo>
                                        <a:pt x="1874520" y="36576"/>
                                      </a:lnTo>
                                      <a:lnTo>
                                        <a:pt x="1798320" y="76200"/>
                                      </a:lnTo>
                                      <a:lnTo>
                                        <a:pt x="1798320" y="42673"/>
                                      </a:lnTo>
                                      <a:lnTo>
                                        <a:pt x="3048" y="42673"/>
                                      </a:lnTo>
                                      <a:cubicBezTo>
                                        <a:pt x="0" y="42673"/>
                                        <a:pt x="0" y="39624"/>
                                        <a:pt x="0" y="36576"/>
                                      </a:cubicBezTo>
                                      <a:cubicBezTo>
                                        <a:pt x="0" y="33528"/>
                                        <a:pt x="0" y="33528"/>
                                        <a:pt x="3048" y="33528"/>
                                      </a:cubicBezTo>
                                      <a:lnTo>
                                        <a:pt x="1798320" y="33528"/>
                                      </a:lnTo>
                                      <a:lnTo>
                                        <a:pt x="1798320" y="0"/>
                                      </a:lnTo>
                                      <a:close/>
                                    </a:path>
                                  </a:pathLst>
                                </a:custGeom>
                                <a:solidFill>
                                  <a:srgbClr val="000000"/>
                                </a:solidFill>
                                <a:ln w="0" cap="flat">
                                  <a:noFill/>
                                  <a:miter lim="127000"/>
                                </a:ln>
                                <a:effectLst/>
                              </wps:spPr>
                              <wps:bodyPr/>
                            </wps:wsp>
                            <wps:wsp>
                              <wps:cNvPr id="427" name="Rectangle 427"/>
                              <wps:cNvSpPr/>
                              <wps:spPr>
                                <a:xfrm>
                                  <a:off x="2164080" y="1258330"/>
                                  <a:ext cx="42558" cy="155048"/>
                                </a:xfrm>
                                <a:prstGeom prst="rect">
                                  <a:avLst/>
                                </a:prstGeom>
                                <a:ln>
                                  <a:noFill/>
                                </a:ln>
                              </wps:spPr>
                              <wps:txbx>
                                <w:txbxContent>
                                  <w:p w14:paraId="0ED92842"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29" name="Rectangle 429"/>
                              <wps:cNvSpPr/>
                              <wps:spPr>
                                <a:xfrm>
                                  <a:off x="2270760" y="1402265"/>
                                  <a:ext cx="46611" cy="169814"/>
                                </a:xfrm>
                                <a:prstGeom prst="rect">
                                  <a:avLst/>
                                </a:prstGeom>
                                <a:ln>
                                  <a:noFill/>
                                </a:ln>
                              </wps:spPr>
                              <wps:txbx>
                                <w:txbxContent>
                                  <w:p w14:paraId="3BEA3748"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34" name="Shape 434"/>
                              <wps:cNvSpPr/>
                              <wps:spPr>
                                <a:xfrm>
                                  <a:off x="1109472" y="1036320"/>
                                  <a:ext cx="57912" cy="57912"/>
                                </a:xfrm>
                                <a:custGeom>
                                  <a:avLst/>
                                  <a:gdLst/>
                                  <a:ahLst/>
                                  <a:cxnLst/>
                                  <a:rect l="0" t="0" r="0" b="0"/>
                                  <a:pathLst>
                                    <a:path w="57912" h="57912">
                                      <a:moveTo>
                                        <a:pt x="30480" y="0"/>
                                      </a:moveTo>
                                      <a:cubicBezTo>
                                        <a:pt x="45720" y="0"/>
                                        <a:pt x="57912" y="12192"/>
                                        <a:pt x="57912" y="27432"/>
                                      </a:cubicBezTo>
                                      <a:cubicBezTo>
                                        <a:pt x="57912" y="45720"/>
                                        <a:pt x="45720" y="57912"/>
                                        <a:pt x="30480" y="57912"/>
                                      </a:cubicBezTo>
                                      <a:cubicBezTo>
                                        <a:pt x="12192" y="57912"/>
                                        <a:pt x="0" y="45720"/>
                                        <a:pt x="0" y="27432"/>
                                      </a:cubicBezTo>
                                      <a:cubicBezTo>
                                        <a:pt x="0" y="12192"/>
                                        <a:pt x="12192" y="0"/>
                                        <a:pt x="30480" y="0"/>
                                      </a:cubicBezTo>
                                      <a:close/>
                                    </a:path>
                                  </a:pathLst>
                                </a:custGeom>
                                <a:solidFill>
                                  <a:srgbClr val="FFFFFF"/>
                                </a:solidFill>
                                <a:ln w="0" cap="flat">
                                  <a:noFill/>
                                  <a:miter lim="127000"/>
                                </a:ln>
                                <a:effectLst/>
                              </wps:spPr>
                              <wps:bodyPr/>
                            </wps:wsp>
                            <wps:wsp>
                              <wps:cNvPr id="435" name="Shape 435"/>
                              <wps:cNvSpPr/>
                              <wps:spPr>
                                <a:xfrm>
                                  <a:off x="1109472" y="1036320"/>
                                  <a:ext cx="57912" cy="57912"/>
                                </a:xfrm>
                                <a:custGeom>
                                  <a:avLst/>
                                  <a:gdLst/>
                                  <a:ahLst/>
                                  <a:cxnLst/>
                                  <a:rect l="0" t="0" r="0" b="0"/>
                                  <a:pathLst>
                                    <a:path w="57912" h="57912">
                                      <a:moveTo>
                                        <a:pt x="30480" y="0"/>
                                      </a:moveTo>
                                      <a:cubicBezTo>
                                        <a:pt x="12192" y="0"/>
                                        <a:pt x="0" y="12192"/>
                                        <a:pt x="0" y="27432"/>
                                      </a:cubicBezTo>
                                      <a:cubicBezTo>
                                        <a:pt x="0" y="45720"/>
                                        <a:pt x="12192" y="57912"/>
                                        <a:pt x="30480" y="57912"/>
                                      </a:cubicBezTo>
                                      <a:cubicBezTo>
                                        <a:pt x="45720" y="57912"/>
                                        <a:pt x="57912" y="45720"/>
                                        <a:pt x="57912" y="27432"/>
                                      </a:cubicBezTo>
                                      <a:cubicBezTo>
                                        <a:pt x="57912" y="12192"/>
                                        <a:pt x="45720" y="0"/>
                                        <a:pt x="30480" y="0"/>
                                      </a:cubicBezTo>
                                    </a:path>
                                  </a:pathLst>
                                </a:custGeom>
                                <a:noFill/>
                                <a:ln w="9144" cap="rnd" cmpd="sng" algn="ctr">
                                  <a:solidFill>
                                    <a:srgbClr val="000000"/>
                                  </a:solidFill>
                                  <a:prstDash val="solid"/>
                                  <a:round/>
                                </a:ln>
                                <a:effectLst/>
                              </wps:spPr>
                              <wps:bodyPr/>
                            </wps:wsp>
                            <wps:wsp>
                              <wps:cNvPr id="436" name="Shape 436"/>
                              <wps:cNvSpPr/>
                              <wps:spPr>
                                <a:xfrm>
                                  <a:off x="838200" y="704088"/>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37" name="Shape 437"/>
                              <wps:cNvSpPr/>
                              <wps:spPr>
                                <a:xfrm>
                                  <a:off x="838200" y="704088"/>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438" name="Rectangle 438"/>
                              <wps:cNvSpPr/>
                              <wps:spPr>
                                <a:xfrm>
                                  <a:off x="920496" y="682258"/>
                                  <a:ext cx="113545" cy="155048"/>
                                </a:xfrm>
                                <a:prstGeom prst="rect">
                                  <a:avLst/>
                                </a:prstGeom>
                                <a:ln>
                                  <a:noFill/>
                                </a:ln>
                              </wps:spPr>
                              <wps:txbx>
                                <w:txbxContent>
                                  <w:p w14:paraId="23578DB0" w14:textId="77777777" w:rsidR="00C1094A" w:rsidRPr="00825D89" w:rsidRDefault="00C1094A" w:rsidP="00C1094A">
                                    <w:pPr>
                                      <w:spacing w:after="160" w:line="259" w:lineRule="auto"/>
                                      <w:rPr>
                                        <w:sz w:val="16"/>
                                        <w:szCs w:val="16"/>
                                      </w:rPr>
                                    </w:pPr>
                                    <w:r w:rsidRPr="00825D89">
                                      <w:rPr>
                                        <w:i/>
                                        <w:sz w:val="16"/>
                                        <w:szCs w:val="16"/>
                                      </w:rPr>
                                      <w:t>C</w:t>
                                    </w:r>
                                  </w:p>
                                </w:txbxContent>
                              </wps:txbx>
                              <wps:bodyPr horzOverflow="overflow" vert="horz" lIns="0" tIns="0" rIns="0" bIns="0" rtlCol="0">
                                <a:noAutofit/>
                              </wps:bodyPr>
                            </wps:wsp>
                            <wps:wsp>
                              <wps:cNvPr id="439" name="Rectangle 439"/>
                              <wps:cNvSpPr/>
                              <wps:spPr>
                                <a:xfrm>
                                  <a:off x="1005840" y="665476"/>
                                  <a:ext cx="50664" cy="184382"/>
                                </a:xfrm>
                                <a:prstGeom prst="rect">
                                  <a:avLst/>
                                </a:prstGeom>
                                <a:ln>
                                  <a:noFill/>
                                </a:ln>
                              </wps:spPr>
                              <wps:txbx>
                                <w:txbxContent>
                                  <w:p w14:paraId="70E36C2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0" name="Rectangle 440"/>
                              <wps:cNvSpPr/>
                              <wps:spPr>
                                <a:xfrm>
                                  <a:off x="1188720" y="1011442"/>
                                  <a:ext cx="122908" cy="155048"/>
                                </a:xfrm>
                                <a:prstGeom prst="rect">
                                  <a:avLst/>
                                </a:prstGeom>
                                <a:ln>
                                  <a:noFill/>
                                </a:ln>
                              </wps:spPr>
                              <wps:txbx>
                                <w:txbxContent>
                                  <w:p w14:paraId="5FBA1958" w14:textId="77777777" w:rsidR="00C1094A" w:rsidRPr="00825D89" w:rsidRDefault="00C1094A" w:rsidP="00C1094A">
                                    <w:pPr>
                                      <w:spacing w:after="160" w:line="259" w:lineRule="auto"/>
                                      <w:rPr>
                                        <w:sz w:val="16"/>
                                        <w:szCs w:val="16"/>
                                      </w:rPr>
                                    </w:pPr>
                                    <w:r w:rsidRPr="00825D89">
                                      <w:rPr>
                                        <w:i/>
                                        <w:sz w:val="16"/>
                                        <w:szCs w:val="16"/>
                                      </w:rPr>
                                      <w:t>D</w:t>
                                    </w:r>
                                  </w:p>
                                </w:txbxContent>
                              </wps:txbx>
                              <wps:bodyPr horzOverflow="overflow" vert="horz" lIns="0" tIns="0" rIns="0" bIns="0" rtlCol="0">
                                <a:noAutofit/>
                              </wps:bodyPr>
                            </wps:wsp>
                            <wps:wsp>
                              <wps:cNvPr id="441" name="Rectangle 441"/>
                              <wps:cNvSpPr/>
                              <wps:spPr>
                                <a:xfrm>
                                  <a:off x="1280160" y="994660"/>
                                  <a:ext cx="50664" cy="184382"/>
                                </a:xfrm>
                                <a:prstGeom prst="rect">
                                  <a:avLst/>
                                </a:prstGeom>
                                <a:ln>
                                  <a:noFill/>
                                </a:ln>
                              </wps:spPr>
                              <wps:txbx>
                                <w:txbxContent>
                                  <w:p w14:paraId="016B2FE5"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2" name="Shape 442"/>
                              <wps:cNvSpPr/>
                              <wps:spPr>
                                <a:xfrm>
                                  <a:off x="118872" y="1551432"/>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43" name="Shape 443"/>
                              <wps:cNvSpPr/>
                              <wps:spPr>
                                <a:xfrm>
                                  <a:off x="118872" y="1551432"/>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444" name="Rectangle 444"/>
                              <wps:cNvSpPr/>
                              <wps:spPr>
                                <a:xfrm>
                                  <a:off x="0" y="1575323"/>
                                  <a:ext cx="122908" cy="155048"/>
                                </a:xfrm>
                                <a:prstGeom prst="rect">
                                  <a:avLst/>
                                </a:prstGeom>
                                <a:ln>
                                  <a:noFill/>
                                </a:ln>
                              </wps:spPr>
                              <wps:txbx>
                                <w:txbxContent>
                                  <w:p w14:paraId="08191F63" w14:textId="77777777" w:rsidR="00C1094A" w:rsidRPr="00825D89" w:rsidRDefault="00C1094A" w:rsidP="00C1094A">
                                    <w:pPr>
                                      <w:spacing w:after="160" w:line="259" w:lineRule="auto"/>
                                      <w:rPr>
                                        <w:sz w:val="16"/>
                                        <w:szCs w:val="16"/>
                                      </w:rPr>
                                    </w:pPr>
                                    <w:r w:rsidRPr="00825D89">
                                      <w:rPr>
                                        <w:i/>
                                        <w:sz w:val="16"/>
                                        <w:szCs w:val="16"/>
                                      </w:rPr>
                                      <w:t>O</w:t>
                                    </w:r>
                                  </w:p>
                                </w:txbxContent>
                              </wps:txbx>
                              <wps:bodyPr horzOverflow="overflow" vert="horz" lIns="0" tIns="0" rIns="0" bIns="0" rtlCol="0">
                                <a:noAutofit/>
                              </wps:bodyPr>
                            </wps:wsp>
                            <wps:wsp>
                              <wps:cNvPr id="445" name="Rectangle 445"/>
                              <wps:cNvSpPr/>
                              <wps:spPr>
                                <a:xfrm>
                                  <a:off x="91440" y="1558541"/>
                                  <a:ext cx="50664" cy="184382"/>
                                </a:xfrm>
                                <a:prstGeom prst="rect">
                                  <a:avLst/>
                                </a:prstGeom>
                                <a:ln>
                                  <a:noFill/>
                                </a:ln>
                              </wps:spPr>
                              <wps:txbx>
                                <w:txbxContent>
                                  <w:p w14:paraId="46D5DF79"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46" name="Shape 446"/>
                              <wps:cNvSpPr/>
                              <wps:spPr>
                                <a:xfrm>
                                  <a:off x="1243584" y="1377697"/>
                                  <a:ext cx="54864" cy="57912"/>
                                </a:xfrm>
                                <a:custGeom>
                                  <a:avLst/>
                                  <a:gdLst/>
                                  <a:ahLst/>
                                  <a:cxnLst/>
                                  <a:rect l="0" t="0" r="0" b="0"/>
                                  <a:pathLst>
                                    <a:path w="54864" h="57912">
                                      <a:moveTo>
                                        <a:pt x="27432" y="0"/>
                                      </a:moveTo>
                                      <a:cubicBezTo>
                                        <a:pt x="42672" y="0"/>
                                        <a:pt x="54864" y="15239"/>
                                        <a:pt x="54864" y="30480"/>
                                      </a:cubicBezTo>
                                      <a:cubicBezTo>
                                        <a:pt x="54864" y="45720"/>
                                        <a:pt x="42672" y="57912"/>
                                        <a:pt x="27432" y="57912"/>
                                      </a:cubicBezTo>
                                      <a:cubicBezTo>
                                        <a:pt x="12192" y="57912"/>
                                        <a:pt x="0" y="45720"/>
                                        <a:pt x="0" y="30480"/>
                                      </a:cubicBezTo>
                                      <a:cubicBezTo>
                                        <a:pt x="0" y="15239"/>
                                        <a:pt x="12192" y="0"/>
                                        <a:pt x="27432" y="0"/>
                                      </a:cubicBezTo>
                                      <a:close/>
                                    </a:path>
                                  </a:pathLst>
                                </a:custGeom>
                                <a:solidFill>
                                  <a:srgbClr val="FFFFFF"/>
                                </a:solidFill>
                                <a:ln w="0" cap="flat">
                                  <a:noFill/>
                                  <a:miter lim="127000"/>
                                </a:ln>
                                <a:effectLst/>
                              </wps:spPr>
                              <wps:bodyPr/>
                            </wps:wsp>
                            <wps:wsp>
                              <wps:cNvPr id="447" name="Shape 447"/>
                              <wps:cNvSpPr/>
                              <wps:spPr>
                                <a:xfrm>
                                  <a:off x="1243584" y="1377697"/>
                                  <a:ext cx="54864" cy="57912"/>
                                </a:xfrm>
                                <a:custGeom>
                                  <a:avLst/>
                                  <a:gdLst/>
                                  <a:ahLst/>
                                  <a:cxnLst/>
                                  <a:rect l="0" t="0" r="0" b="0"/>
                                  <a:pathLst>
                                    <a:path w="54864" h="57912">
                                      <a:moveTo>
                                        <a:pt x="27432" y="0"/>
                                      </a:moveTo>
                                      <a:cubicBezTo>
                                        <a:pt x="12192" y="0"/>
                                        <a:pt x="0" y="15239"/>
                                        <a:pt x="0" y="30480"/>
                                      </a:cubicBezTo>
                                      <a:cubicBezTo>
                                        <a:pt x="0" y="45720"/>
                                        <a:pt x="12192" y="57912"/>
                                        <a:pt x="27432" y="57912"/>
                                      </a:cubicBezTo>
                                      <a:cubicBezTo>
                                        <a:pt x="42672" y="57912"/>
                                        <a:pt x="54864" y="45720"/>
                                        <a:pt x="54864" y="30480"/>
                                      </a:cubicBezTo>
                                      <a:cubicBezTo>
                                        <a:pt x="54864" y="15239"/>
                                        <a:pt x="42672" y="0"/>
                                        <a:pt x="27432" y="0"/>
                                      </a:cubicBezTo>
                                    </a:path>
                                  </a:pathLst>
                                </a:custGeom>
                                <a:noFill/>
                                <a:ln w="9144" cap="rnd" cmpd="sng" algn="ctr">
                                  <a:solidFill>
                                    <a:srgbClr val="000000"/>
                                  </a:solidFill>
                                  <a:prstDash val="solid"/>
                                  <a:round/>
                                </a:ln>
                                <a:effectLst/>
                              </wps:spPr>
                              <wps:bodyPr/>
                            </wps:wsp>
                            <wps:wsp>
                              <wps:cNvPr id="448" name="Rectangle 448"/>
                              <wps:cNvSpPr/>
                              <wps:spPr>
                                <a:xfrm>
                                  <a:off x="1316736" y="1352818"/>
                                  <a:ext cx="104012" cy="155048"/>
                                </a:xfrm>
                                <a:prstGeom prst="rect">
                                  <a:avLst/>
                                </a:prstGeom>
                                <a:ln>
                                  <a:noFill/>
                                </a:ln>
                              </wps:spPr>
                              <wps:txbx>
                                <w:txbxContent>
                                  <w:p w14:paraId="15EB0761" w14:textId="77777777" w:rsidR="00C1094A" w:rsidRPr="00825D89" w:rsidRDefault="00C1094A" w:rsidP="00C1094A">
                                    <w:pPr>
                                      <w:spacing w:after="160" w:line="259" w:lineRule="auto"/>
                                      <w:rPr>
                                        <w:sz w:val="16"/>
                                        <w:szCs w:val="16"/>
                                      </w:rPr>
                                    </w:pPr>
                                    <w:r w:rsidRPr="00825D89">
                                      <w:rPr>
                                        <w:i/>
                                        <w:sz w:val="16"/>
                                        <w:szCs w:val="16"/>
                                      </w:rPr>
                                      <w:t>E</w:t>
                                    </w:r>
                                  </w:p>
                                </w:txbxContent>
                              </wps:txbx>
                              <wps:bodyPr horzOverflow="overflow" vert="horz" lIns="0" tIns="0" rIns="0" bIns="0" rtlCol="0">
                                <a:noAutofit/>
                              </wps:bodyPr>
                            </wps:wsp>
                            <wps:wsp>
                              <wps:cNvPr id="449" name="Rectangle 449"/>
                              <wps:cNvSpPr/>
                              <wps:spPr>
                                <a:xfrm>
                                  <a:off x="1395984" y="1336036"/>
                                  <a:ext cx="50664" cy="184382"/>
                                </a:xfrm>
                                <a:prstGeom prst="rect">
                                  <a:avLst/>
                                </a:prstGeom>
                                <a:ln>
                                  <a:noFill/>
                                </a:ln>
                              </wps:spPr>
                              <wps:txbx>
                                <w:txbxContent>
                                  <w:p w14:paraId="7486CAEF"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0" name="Shape 450"/>
                              <wps:cNvSpPr/>
                              <wps:spPr>
                                <a:xfrm>
                                  <a:off x="475488" y="957072"/>
                                  <a:ext cx="57912" cy="57913"/>
                                </a:xfrm>
                                <a:custGeom>
                                  <a:avLst/>
                                  <a:gdLst/>
                                  <a:ahLst/>
                                  <a:cxnLst/>
                                  <a:rect l="0" t="0" r="0" b="0"/>
                                  <a:pathLst>
                                    <a:path w="57912" h="57913">
                                      <a:moveTo>
                                        <a:pt x="30480" y="0"/>
                                      </a:moveTo>
                                      <a:cubicBezTo>
                                        <a:pt x="45720" y="0"/>
                                        <a:pt x="57912" y="15240"/>
                                        <a:pt x="57912" y="30480"/>
                                      </a:cubicBezTo>
                                      <a:cubicBezTo>
                                        <a:pt x="57912" y="45720"/>
                                        <a:pt x="45720" y="57913"/>
                                        <a:pt x="30480" y="57913"/>
                                      </a:cubicBezTo>
                                      <a:cubicBezTo>
                                        <a:pt x="12192" y="57913"/>
                                        <a:pt x="0" y="45720"/>
                                        <a:pt x="0" y="30480"/>
                                      </a:cubicBezTo>
                                      <a:cubicBezTo>
                                        <a:pt x="0" y="15240"/>
                                        <a:pt x="12192" y="0"/>
                                        <a:pt x="30480" y="0"/>
                                      </a:cubicBezTo>
                                      <a:close/>
                                    </a:path>
                                  </a:pathLst>
                                </a:custGeom>
                                <a:solidFill>
                                  <a:srgbClr val="FFFFFF"/>
                                </a:solidFill>
                                <a:ln w="0" cap="flat">
                                  <a:noFill/>
                                  <a:miter lim="127000"/>
                                </a:ln>
                                <a:effectLst/>
                              </wps:spPr>
                              <wps:bodyPr/>
                            </wps:wsp>
                            <wps:wsp>
                              <wps:cNvPr id="451" name="Shape 451"/>
                              <wps:cNvSpPr/>
                              <wps:spPr>
                                <a:xfrm>
                                  <a:off x="475488" y="957072"/>
                                  <a:ext cx="57912" cy="57913"/>
                                </a:xfrm>
                                <a:custGeom>
                                  <a:avLst/>
                                  <a:gdLst/>
                                  <a:ahLst/>
                                  <a:cxnLst/>
                                  <a:rect l="0" t="0" r="0" b="0"/>
                                  <a:pathLst>
                                    <a:path w="57912" h="57913">
                                      <a:moveTo>
                                        <a:pt x="30480" y="0"/>
                                      </a:moveTo>
                                      <a:cubicBezTo>
                                        <a:pt x="12192" y="0"/>
                                        <a:pt x="0" y="15240"/>
                                        <a:pt x="0" y="30480"/>
                                      </a:cubicBezTo>
                                      <a:cubicBezTo>
                                        <a:pt x="0" y="45720"/>
                                        <a:pt x="12192" y="57913"/>
                                        <a:pt x="30480" y="57913"/>
                                      </a:cubicBezTo>
                                      <a:cubicBezTo>
                                        <a:pt x="45720" y="57913"/>
                                        <a:pt x="57912" y="45720"/>
                                        <a:pt x="57912" y="30480"/>
                                      </a:cubicBezTo>
                                      <a:cubicBezTo>
                                        <a:pt x="57912" y="15240"/>
                                        <a:pt x="45720" y="0"/>
                                        <a:pt x="30480" y="0"/>
                                      </a:cubicBezTo>
                                    </a:path>
                                  </a:pathLst>
                                </a:custGeom>
                                <a:noFill/>
                                <a:ln w="9144" cap="rnd" cmpd="sng" algn="ctr">
                                  <a:solidFill>
                                    <a:srgbClr val="000000"/>
                                  </a:solidFill>
                                  <a:prstDash val="solid"/>
                                  <a:round/>
                                </a:ln>
                                <a:effectLst/>
                              </wps:spPr>
                              <wps:bodyPr/>
                            </wps:wsp>
                            <wps:wsp>
                              <wps:cNvPr id="452" name="Rectangle 452"/>
                              <wps:cNvSpPr/>
                              <wps:spPr>
                                <a:xfrm>
                                  <a:off x="557784" y="889522"/>
                                  <a:ext cx="104012" cy="155048"/>
                                </a:xfrm>
                                <a:prstGeom prst="rect">
                                  <a:avLst/>
                                </a:prstGeom>
                                <a:ln>
                                  <a:noFill/>
                                </a:ln>
                              </wps:spPr>
                              <wps:txbx>
                                <w:txbxContent>
                                  <w:p w14:paraId="72242397"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453" name="Rectangle 453"/>
                              <wps:cNvSpPr/>
                              <wps:spPr>
                                <a:xfrm>
                                  <a:off x="637032" y="872741"/>
                                  <a:ext cx="50664" cy="184382"/>
                                </a:xfrm>
                                <a:prstGeom prst="rect">
                                  <a:avLst/>
                                </a:prstGeom>
                                <a:ln>
                                  <a:noFill/>
                                </a:ln>
                              </wps:spPr>
                              <wps:txbx>
                                <w:txbxContent>
                                  <w:p w14:paraId="6F763FE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4" name="Shape 454"/>
                              <wps:cNvSpPr/>
                              <wps:spPr>
                                <a:xfrm>
                                  <a:off x="286512" y="530352"/>
                                  <a:ext cx="57912" cy="57912"/>
                                </a:xfrm>
                                <a:custGeom>
                                  <a:avLst/>
                                  <a:gdLst/>
                                  <a:ahLst/>
                                  <a:cxnLst/>
                                  <a:rect l="0" t="0" r="0" b="0"/>
                                  <a:pathLst>
                                    <a:path w="57912" h="57912">
                                      <a:moveTo>
                                        <a:pt x="27432" y="0"/>
                                      </a:moveTo>
                                      <a:cubicBezTo>
                                        <a:pt x="42672" y="0"/>
                                        <a:pt x="57912" y="12192"/>
                                        <a:pt x="57912" y="27432"/>
                                      </a:cubicBezTo>
                                      <a:cubicBezTo>
                                        <a:pt x="57912"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455" name="Shape 455"/>
                              <wps:cNvSpPr/>
                              <wps:spPr>
                                <a:xfrm>
                                  <a:off x="286512" y="530352"/>
                                  <a:ext cx="57912" cy="57912"/>
                                </a:xfrm>
                                <a:custGeom>
                                  <a:avLst/>
                                  <a:gdLst/>
                                  <a:ahLst/>
                                  <a:cxnLst/>
                                  <a:rect l="0" t="0" r="0" b="0"/>
                                  <a:pathLst>
                                    <a:path w="57912" h="57912">
                                      <a:moveTo>
                                        <a:pt x="27432" y="0"/>
                                      </a:moveTo>
                                      <a:cubicBezTo>
                                        <a:pt x="12192" y="0"/>
                                        <a:pt x="0" y="12192"/>
                                        <a:pt x="0" y="27432"/>
                                      </a:cubicBezTo>
                                      <a:cubicBezTo>
                                        <a:pt x="0" y="45720"/>
                                        <a:pt x="12192" y="57912"/>
                                        <a:pt x="27432" y="57912"/>
                                      </a:cubicBezTo>
                                      <a:cubicBezTo>
                                        <a:pt x="42672" y="57912"/>
                                        <a:pt x="57912" y="45720"/>
                                        <a:pt x="57912" y="27432"/>
                                      </a:cubicBezTo>
                                      <a:cubicBezTo>
                                        <a:pt x="57912" y="12192"/>
                                        <a:pt x="42672" y="0"/>
                                        <a:pt x="27432" y="0"/>
                                      </a:cubicBezTo>
                                    </a:path>
                                  </a:pathLst>
                                </a:custGeom>
                                <a:noFill/>
                                <a:ln w="9144" cap="rnd" cmpd="sng" algn="ctr">
                                  <a:solidFill>
                                    <a:srgbClr val="000000"/>
                                  </a:solidFill>
                                  <a:prstDash val="solid"/>
                                  <a:round/>
                                </a:ln>
                                <a:effectLst/>
                              </wps:spPr>
                              <wps:bodyPr/>
                            </wps:wsp>
                            <wps:wsp>
                              <wps:cNvPr id="456" name="Rectangle 456"/>
                              <wps:cNvSpPr/>
                              <wps:spPr>
                                <a:xfrm>
                                  <a:off x="394855" y="445557"/>
                                  <a:ext cx="104012" cy="155048"/>
                                </a:xfrm>
                                <a:prstGeom prst="rect">
                                  <a:avLst/>
                                </a:prstGeom>
                                <a:ln>
                                  <a:noFill/>
                                </a:ln>
                              </wps:spPr>
                              <wps:txbx>
                                <w:txbxContent>
                                  <w:p w14:paraId="267F72D7" w14:textId="77777777" w:rsidR="00C1094A" w:rsidRPr="00825D89" w:rsidRDefault="00C1094A" w:rsidP="00C1094A">
                                    <w:pPr>
                                      <w:spacing w:after="160" w:line="259" w:lineRule="auto"/>
                                      <w:rPr>
                                        <w:sz w:val="16"/>
                                        <w:szCs w:val="16"/>
                                      </w:rPr>
                                    </w:pPr>
                                    <w:r w:rsidRPr="00825D89">
                                      <w:rPr>
                                        <w:i/>
                                        <w:sz w:val="16"/>
                                        <w:szCs w:val="16"/>
                                      </w:rPr>
                                      <w:t>B</w:t>
                                    </w:r>
                                  </w:p>
                                </w:txbxContent>
                              </wps:txbx>
                              <wps:bodyPr horzOverflow="overflow" vert="horz" lIns="0" tIns="0" rIns="0" bIns="0" rtlCol="0">
                                <a:noAutofit/>
                              </wps:bodyPr>
                            </wps:wsp>
                            <wps:wsp>
                              <wps:cNvPr id="457" name="Rectangle 457"/>
                              <wps:cNvSpPr/>
                              <wps:spPr>
                                <a:xfrm>
                                  <a:off x="423672" y="421636"/>
                                  <a:ext cx="50664" cy="184382"/>
                                </a:xfrm>
                                <a:prstGeom prst="rect">
                                  <a:avLst/>
                                </a:prstGeom>
                                <a:ln>
                                  <a:noFill/>
                                </a:ln>
                              </wps:spPr>
                              <wps:txbx>
                                <w:txbxContent>
                                  <w:p w14:paraId="026572CF"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458" name="Shape 458"/>
                              <wps:cNvSpPr/>
                              <wps:spPr>
                                <a:xfrm>
                                  <a:off x="3063240" y="1574292"/>
                                  <a:ext cx="27432" cy="35052"/>
                                </a:xfrm>
                                <a:custGeom>
                                  <a:avLst/>
                                  <a:gdLst/>
                                  <a:ahLst/>
                                  <a:cxnLst/>
                                  <a:rect l="0" t="0" r="0" b="0"/>
                                  <a:pathLst>
                                    <a:path w="27432" h="35052">
                                      <a:moveTo>
                                        <a:pt x="20193" y="381"/>
                                      </a:moveTo>
                                      <a:cubicBezTo>
                                        <a:pt x="21336" y="0"/>
                                        <a:pt x="22860" y="0"/>
                                        <a:pt x="24384" y="1524"/>
                                      </a:cubicBezTo>
                                      <a:cubicBezTo>
                                        <a:pt x="24384" y="1524"/>
                                        <a:pt x="27432" y="4572"/>
                                        <a:pt x="24384" y="7620"/>
                                      </a:cubicBezTo>
                                      <a:lnTo>
                                        <a:pt x="9144" y="32004"/>
                                      </a:lnTo>
                                      <a:cubicBezTo>
                                        <a:pt x="9144" y="35052"/>
                                        <a:pt x="6096" y="35052"/>
                                        <a:pt x="3048" y="32004"/>
                                      </a:cubicBezTo>
                                      <a:cubicBezTo>
                                        <a:pt x="3048" y="32004"/>
                                        <a:pt x="0" y="28956"/>
                                        <a:pt x="3048" y="25908"/>
                                      </a:cubicBezTo>
                                      <a:lnTo>
                                        <a:pt x="18288" y="1524"/>
                                      </a:lnTo>
                                      <a:cubicBezTo>
                                        <a:pt x="18288" y="1524"/>
                                        <a:pt x="19050" y="762"/>
                                        <a:pt x="20193" y="381"/>
                                      </a:cubicBezTo>
                                      <a:close/>
                                    </a:path>
                                  </a:pathLst>
                                </a:custGeom>
                                <a:solidFill>
                                  <a:srgbClr val="000000"/>
                                </a:solidFill>
                                <a:ln w="0" cap="flat">
                                  <a:noFill/>
                                  <a:miter lim="127000"/>
                                </a:ln>
                                <a:effectLst/>
                              </wps:spPr>
                              <wps:bodyPr/>
                            </wps:wsp>
                            <wps:wsp>
                              <wps:cNvPr id="459" name="Shape 459"/>
                              <wps:cNvSpPr/>
                              <wps:spPr>
                                <a:xfrm>
                                  <a:off x="3099816" y="1517904"/>
                                  <a:ext cx="24384" cy="33528"/>
                                </a:xfrm>
                                <a:custGeom>
                                  <a:avLst/>
                                  <a:gdLst/>
                                  <a:ahLst/>
                                  <a:cxnLst/>
                                  <a:rect l="0" t="0" r="0" b="0"/>
                                  <a:pathLst>
                                    <a:path w="24384" h="33528">
                                      <a:moveTo>
                                        <a:pt x="21336" y="0"/>
                                      </a:moveTo>
                                      <a:cubicBezTo>
                                        <a:pt x="24384" y="0"/>
                                        <a:pt x="24384" y="3048"/>
                                        <a:pt x="24384" y="6096"/>
                                      </a:cubicBezTo>
                                      <a:lnTo>
                                        <a:pt x="9144" y="30480"/>
                                      </a:lnTo>
                                      <a:cubicBezTo>
                                        <a:pt x="6096" y="33528"/>
                                        <a:pt x="3048" y="33528"/>
                                        <a:pt x="3048" y="33528"/>
                                      </a:cubicBezTo>
                                      <a:cubicBezTo>
                                        <a:pt x="0" y="30480"/>
                                        <a:pt x="0" y="27432"/>
                                        <a:pt x="0" y="27432"/>
                                      </a:cubicBezTo>
                                      <a:lnTo>
                                        <a:pt x="15240" y="3048"/>
                                      </a:lnTo>
                                      <a:cubicBezTo>
                                        <a:pt x="15240" y="0"/>
                                        <a:pt x="18288" y="0"/>
                                        <a:pt x="21336" y="0"/>
                                      </a:cubicBezTo>
                                      <a:close/>
                                    </a:path>
                                  </a:pathLst>
                                </a:custGeom>
                                <a:solidFill>
                                  <a:srgbClr val="000000"/>
                                </a:solidFill>
                                <a:ln w="0" cap="flat">
                                  <a:noFill/>
                                  <a:miter lim="127000"/>
                                </a:ln>
                                <a:effectLst/>
                              </wps:spPr>
                              <wps:bodyPr/>
                            </wps:wsp>
                            <wps:wsp>
                              <wps:cNvPr id="460" name="Shape 460"/>
                              <wps:cNvSpPr/>
                              <wps:spPr>
                                <a:xfrm>
                                  <a:off x="3133344" y="1459992"/>
                                  <a:ext cx="24384" cy="33528"/>
                                </a:xfrm>
                                <a:custGeom>
                                  <a:avLst/>
                                  <a:gdLst/>
                                  <a:ahLst/>
                                  <a:cxnLst/>
                                  <a:rect l="0" t="0" r="0" b="0"/>
                                  <a:pathLst>
                                    <a:path w="24384" h="33528">
                                      <a:moveTo>
                                        <a:pt x="21336" y="0"/>
                                      </a:moveTo>
                                      <a:cubicBezTo>
                                        <a:pt x="24384" y="3048"/>
                                        <a:pt x="24384" y="6096"/>
                                        <a:pt x="24384" y="6096"/>
                                      </a:cubicBezTo>
                                      <a:lnTo>
                                        <a:pt x="9144" y="33528"/>
                                      </a:lnTo>
                                      <a:cubicBezTo>
                                        <a:pt x="9144" y="33528"/>
                                        <a:pt x="6096" y="33528"/>
                                        <a:pt x="3048" y="33528"/>
                                      </a:cubicBezTo>
                                      <a:cubicBezTo>
                                        <a:pt x="0" y="33528"/>
                                        <a:pt x="0" y="30480"/>
                                        <a:pt x="0" y="27432"/>
                                      </a:cubicBezTo>
                                      <a:lnTo>
                                        <a:pt x="15240" y="3048"/>
                                      </a:lnTo>
                                      <a:cubicBezTo>
                                        <a:pt x="18288" y="0"/>
                                        <a:pt x="21336" y="0"/>
                                        <a:pt x="21336" y="0"/>
                                      </a:cubicBezTo>
                                      <a:close/>
                                    </a:path>
                                  </a:pathLst>
                                </a:custGeom>
                                <a:solidFill>
                                  <a:srgbClr val="000000"/>
                                </a:solidFill>
                                <a:ln w="0" cap="flat">
                                  <a:noFill/>
                                  <a:miter lim="127000"/>
                                </a:ln>
                                <a:effectLst/>
                              </wps:spPr>
                              <wps:bodyPr/>
                            </wps:wsp>
                            <wps:wsp>
                              <wps:cNvPr id="461" name="Shape 461"/>
                              <wps:cNvSpPr/>
                              <wps:spPr>
                                <a:xfrm>
                                  <a:off x="3166872" y="1402080"/>
                                  <a:ext cx="27432" cy="36576"/>
                                </a:xfrm>
                                <a:custGeom>
                                  <a:avLst/>
                                  <a:gdLst/>
                                  <a:ahLst/>
                                  <a:cxnLst/>
                                  <a:rect l="0" t="0" r="0" b="0"/>
                                  <a:pathLst>
                                    <a:path w="27432" h="36576">
                                      <a:moveTo>
                                        <a:pt x="18288" y="3048"/>
                                      </a:moveTo>
                                      <a:cubicBezTo>
                                        <a:pt x="18288" y="0"/>
                                        <a:pt x="21336" y="0"/>
                                        <a:pt x="24384" y="3048"/>
                                      </a:cubicBezTo>
                                      <a:cubicBezTo>
                                        <a:pt x="27432" y="3048"/>
                                        <a:pt x="27432" y="6096"/>
                                        <a:pt x="24384" y="9144"/>
                                      </a:cubicBezTo>
                                      <a:lnTo>
                                        <a:pt x="9144" y="33528"/>
                                      </a:lnTo>
                                      <a:cubicBezTo>
                                        <a:pt x="9144" y="36576"/>
                                        <a:pt x="6096" y="36576"/>
                                        <a:pt x="3048" y="33528"/>
                                      </a:cubicBezTo>
                                      <a:cubicBezTo>
                                        <a:pt x="3048" y="33528"/>
                                        <a:pt x="0" y="30480"/>
                                        <a:pt x="3048" y="27432"/>
                                      </a:cubicBezTo>
                                      <a:lnTo>
                                        <a:pt x="18288" y="3048"/>
                                      </a:lnTo>
                                      <a:close/>
                                    </a:path>
                                  </a:pathLst>
                                </a:custGeom>
                                <a:solidFill>
                                  <a:srgbClr val="000000"/>
                                </a:solidFill>
                                <a:ln w="0" cap="flat">
                                  <a:noFill/>
                                  <a:miter lim="127000"/>
                                </a:ln>
                                <a:effectLst/>
                              </wps:spPr>
                              <wps:bodyPr/>
                            </wps:wsp>
                            <wps:wsp>
                              <wps:cNvPr id="462" name="Shape 462"/>
                              <wps:cNvSpPr/>
                              <wps:spPr>
                                <a:xfrm>
                                  <a:off x="3203448" y="1347216"/>
                                  <a:ext cx="24384" cy="33528"/>
                                </a:xfrm>
                                <a:custGeom>
                                  <a:avLst/>
                                  <a:gdLst/>
                                  <a:ahLst/>
                                  <a:cxnLst/>
                                  <a:rect l="0" t="0" r="0" b="0"/>
                                  <a:pathLst>
                                    <a:path w="24384" h="33528">
                                      <a:moveTo>
                                        <a:pt x="15240" y="0"/>
                                      </a:moveTo>
                                      <a:cubicBezTo>
                                        <a:pt x="15240" y="0"/>
                                        <a:pt x="18288" y="0"/>
                                        <a:pt x="21336" y="0"/>
                                      </a:cubicBezTo>
                                      <a:cubicBezTo>
                                        <a:pt x="24384" y="0"/>
                                        <a:pt x="24384" y="3048"/>
                                        <a:pt x="24384" y="6096"/>
                                      </a:cubicBezTo>
                                      <a:lnTo>
                                        <a:pt x="9144" y="30480"/>
                                      </a:lnTo>
                                      <a:cubicBezTo>
                                        <a:pt x="6096" y="33528"/>
                                        <a:pt x="3048" y="33528"/>
                                        <a:pt x="3048" y="33528"/>
                                      </a:cubicBezTo>
                                      <a:cubicBezTo>
                                        <a:pt x="0" y="30480"/>
                                        <a:pt x="0" y="27432"/>
                                        <a:pt x="0" y="24384"/>
                                      </a:cubicBezTo>
                                      <a:lnTo>
                                        <a:pt x="15240" y="0"/>
                                      </a:lnTo>
                                      <a:close/>
                                    </a:path>
                                  </a:pathLst>
                                </a:custGeom>
                                <a:solidFill>
                                  <a:srgbClr val="000000"/>
                                </a:solidFill>
                                <a:ln w="0" cap="flat">
                                  <a:noFill/>
                                  <a:miter lim="127000"/>
                                </a:ln>
                                <a:effectLst/>
                              </wps:spPr>
                              <wps:bodyPr/>
                            </wps:wsp>
                            <wps:wsp>
                              <wps:cNvPr id="463" name="Shape 463"/>
                              <wps:cNvSpPr/>
                              <wps:spPr>
                                <a:xfrm>
                                  <a:off x="3236976" y="1289304"/>
                                  <a:ext cx="24384" cy="33528"/>
                                </a:xfrm>
                                <a:custGeom>
                                  <a:avLst/>
                                  <a:gdLst/>
                                  <a:ahLst/>
                                  <a:cxnLst/>
                                  <a:rect l="0" t="0" r="0" b="0"/>
                                  <a:pathLst>
                                    <a:path w="24384" h="33528">
                                      <a:moveTo>
                                        <a:pt x="21336" y="0"/>
                                      </a:moveTo>
                                      <a:cubicBezTo>
                                        <a:pt x="24384" y="3048"/>
                                        <a:pt x="24384" y="6096"/>
                                        <a:pt x="24384" y="6096"/>
                                      </a:cubicBezTo>
                                      <a:lnTo>
                                        <a:pt x="9144" y="30480"/>
                                      </a:lnTo>
                                      <a:cubicBezTo>
                                        <a:pt x="9144" y="33528"/>
                                        <a:pt x="6096" y="33528"/>
                                        <a:pt x="3048" y="33528"/>
                                      </a:cubicBezTo>
                                      <a:cubicBezTo>
                                        <a:pt x="0" y="30480"/>
                                        <a:pt x="0" y="30480"/>
                                        <a:pt x="0" y="27432"/>
                                      </a:cubicBezTo>
                                      <a:lnTo>
                                        <a:pt x="15240" y="3048"/>
                                      </a:lnTo>
                                      <a:cubicBezTo>
                                        <a:pt x="18288" y="0"/>
                                        <a:pt x="21336" y="0"/>
                                        <a:pt x="21336" y="0"/>
                                      </a:cubicBezTo>
                                      <a:close/>
                                    </a:path>
                                  </a:pathLst>
                                </a:custGeom>
                                <a:solidFill>
                                  <a:srgbClr val="000000"/>
                                </a:solidFill>
                                <a:ln w="0" cap="flat">
                                  <a:noFill/>
                                  <a:miter lim="127000"/>
                                </a:ln>
                                <a:effectLst/>
                              </wps:spPr>
                              <wps:bodyPr/>
                            </wps:wsp>
                            <wps:wsp>
                              <wps:cNvPr id="464" name="Shape 464"/>
                              <wps:cNvSpPr/>
                              <wps:spPr>
                                <a:xfrm>
                                  <a:off x="3270504" y="1231392"/>
                                  <a:ext cx="27432" cy="36576"/>
                                </a:xfrm>
                                <a:custGeom>
                                  <a:avLst/>
                                  <a:gdLst/>
                                  <a:ahLst/>
                                  <a:cxnLst/>
                                  <a:rect l="0" t="0" r="0" b="0"/>
                                  <a:pathLst>
                                    <a:path w="27432" h="36576">
                                      <a:moveTo>
                                        <a:pt x="18288" y="3048"/>
                                      </a:moveTo>
                                      <a:cubicBezTo>
                                        <a:pt x="18288" y="0"/>
                                        <a:pt x="21336" y="0"/>
                                        <a:pt x="24384" y="3048"/>
                                      </a:cubicBezTo>
                                      <a:cubicBezTo>
                                        <a:pt x="27432" y="3048"/>
                                        <a:pt x="27432" y="6096"/>
                                        <a:pt x="24384" y="9144"/>
                                      </a:cubicBezTo>
                                      <a:lnTo>
                                        <a:pt x="12192" y="33528"/>
                                      </a:lnTo>
                                      <a:cubicBezTo>
                                        <a:pt x="9144" y="33528"/>
                                        <a:pt x="6096" y="36576"/>
                                        <a:pt x="3048" y="33528"/>
                                      </a:cubicBezTo>
                                      <a:cubicBezTo>
                                        <a:pt x="3048" y="33528"/>
                                        <a:pt x="0" y="30480"/>
                                        <a:pt x="3048" y="27432"/>
                                      </a:cubicBezTo>
                                      <a:lnTo>
                                        <a:pt x="18288" y="3048"/>
                                      </a:lnTo>
                                      <a:close/>
                                    </a:path>
                                  </a:pathLst>
                                </a:custGeom>
                                <a:solidFill>
                                  <a:srgbClr val="000000"/>
                                </a:solidFill>
                                <a:ln w="0" cap="flat">
                                  <a:noFill/>
                                  <a:miter lim="127000"/>
                                </a:ln>
                                <a:effectLst/>
                              </wps:spPr>
                              <wps:bodyPr/>
                            </wps:wsp>
                            <wps:wsp>
                              <wps:cNvPr id="465" name="Shape 465"/>
                              <wps:cNvSpPr/>
                              <wps:spPr>
                                <a:xfrm>
                                  <a:off x="3307080" y="1175004"/>
                                  <a:ext cx="24384" cy="35052"/>
                                </a:xfrm>
                                <a:custGeom>
                                  <a:avLst/>
                                  <a:gdLst/>
                                  <a:ahLst/>
                                  <a:cxnLst/>
                                  <a:rect l="0" t="0" r="0" b="0"/>
                                  <a:pathLst>
                                    <a:path w="24384" h="35052">
                                      <a:moveTo>
                                        <a:pt x="17145" y="381"/>
                                      </a:moveTo>
                                      <a:cubicBezTo>
                                        <a:pt x="18288" y="0"/>
                                        <a:pt x="19812" y="0"/>
                                        <a:pt x="21336" y="1524"/>
                                      </a:cubicBezTo>
                                      <a:cubicBezTo>
                                        <a:pt x="24384" y="1524"/>
                                        <a:pt x="24384" y="4572"/>
                                        <a:pt x="24384" y="7620"/>
                                      </a:cubicBezTo>
                                      <a:lnTo>
                                        <a:pt x="9144" y="32004"/>
                                      </a:lnTo>
                                      <a:cubicBezTo>
                                        <a:pt x="6096" y="35052"/>
                                        <a:pt x="3048" y="35052"/>
                                        <a:pt x="3048" y="35052"/>
                                      </a:cubicBezTo>
                                      <a:cubicBezTo>
                                        <a:pt x="0" y="32004"/>
                                        <a:pt x="0" y="28956"/>
                                        <a:pt x="0" y="25908"/>
                                      </a:cubicBezTo>
                                      <a:lnTo>
                                        <a:pt x="15240" y="1524"/>
                                      </a:lnTo>
                                      <a:cubicBezTo>
                                        <a:pt x="15240" y="1524"/>
                                        <a:pt x="16002" y="762"/>
                                        <a:pt x="17145" y="381"/>
                                      </a:cubicBezTo>
                                      <a:close/>
                                    </a:path>
                                  </a:pathLst>
                                </a:custGeom>
                                <a:solidFill>
                                  <a:srgbClr val="000000"/>
                                </a:solidFill>
                                <a:ln w="0" cap="flat">
                                  <a:noFill/>
                                  <a:miter lim="127000"/>
                                </a:ln>
                                <a:effectLst/>
                              </wps:spPr>
                              <wps:bodyPr/>
                            </wps:wsp>
                            <wps:wsp>
                              <wps:cNvPr id="466" name="Shape 466"/>
                              <wps:cNvSpPr/>
                              <wps:spPr>
                                <a:xfrm>
                                  <a:off x="3340608" y="1118616"/>
                                  <a:ext cx="27432" cy="33528"/>
                                </a:xfrm>
                                <a:custGeom>
                                  <a:avLst/>
                                  <a:gdLst/>
                                  <a:ahLst/>
                                  <a:cxnLst/>
                                  <a:rect l="0" t="0" r="0" b="0"/>
                                  <a:pathLst>
                                    <a:path w="27432" h="33528">
                                      <a:moveTo>
                                        <a:pt x="24384" y="0"/>
                                      </a:moveTo>
                                      <a:cubicBezTo>
                                        <a:pt x="24384" y="3048"/>
                                        <a:pt x="27432" y="6096"/>
                                        <a:pt x="24384" y="6096"/>
                                      </a:cubicBezTo>
                                      <a:lnTo>
                                        <a:pt x="9144" y="30480"/>
                                      </a:lnTo>
                                      <a:cubicBezTo>
                                        <a:pt x="9144" y="33528"/>
                                        <a:pt x="6096" y="33528"/>
                                        <a:pt x="3048" y="33528"/>
                                      </a:cubicBezTo>
                                      <a:cubicBezTo>
                                        <a:pt x="0" y="30480"/>
                                        <a:pt x="0" y="27432"/>
                                        <a:pt x="3048" y="27432"/>
                                      </a:cubicBezTo>
                                      <a:lnTo>
                                        <a:pt x="15240" y="3048"/>
                                      </a:lnTo>
                                      <a:cubicBezTo>
                                        <a:pt x="18288" y="0"/>
                                        <a:pt x="21336" y="0"/>
                                        <a:pt x="24384" y="0"/>
                                      </a:cubicBezTo>
                                      <a:close/>
                                    </a:path>
                                  </a:pathLst>
                                </a:custGeom>
                                <a:solidFill>
                                  <a:srgbClr val="000000"/>
                                </a:solidFill>
                                <a:ln w="0" cap="flat">
                                  <a:noFill/>
                                  <a:miter lim="127000"/>
                                </a:ln>
                                <a:effectLst/>
                              </wps:spPr>
                              <wps:bodyPr/>
                            </wps:wsp>
                            <wps:wsp>
                              <wps:cNvPr id="467" name="Shape 467"/>
                              <wps:cNvSpPr/>
                              <wps:spPr>
                                <a:xfrm>
                                  <a:off x="3374136" y="1060704"/>
                                  <a:ext cx="27432" cy="36576"/>
                                </a:xfrm>
                                <a:custGeom>
                                  <a:avLst/>
                                  <a:gdLst/>
                                  <a:ahLst/>
                                  <a:cxnLst/>
                                  <a:rect l="0" t="0" r="0" b="0"/>
                                  <a:pathLst>
                                    <a:path w="27432" h="36576">
                                      <a:moveTo>
                                        <a:pt x="24384" y="0"/>
                                      </a:moveTo>
                                      <a:cubicBezTo>
                                        <a:pt x="27432" y="3048"/>
                                        <a:pt x="27432" y="6096"/>
                                        <a:pt x="24384" y="9144"/>
                                      </a:cubicBezTo>
                                      <a:lnTo>
                                        <a:pt x="12192" y="33528"/>
                                      </a:lnTo>
                                      <a:cubicBezTo>
                                        <a:pt x="9144" y="33528"/>
                                        <a:pt x="6096" y="36576"/>
                                        <a:pt x="3048" y="33528"/>
                                      </a:cubicBezTo>
                                      <a:cubicBezTo>
                                        <a:pt x="3048" y="33528"/>
                                        <a:pt x="0" y="30480"/>
                                        <a:pt x="3048" y="27432"/>
                                      </a:cubicBezTo>
                                      <a:lnTo>
                                        <a:pt x="18288" y="3048"/>
                                      </a:lnTo>
                                      <a:cubicBezTo>
                                        <a:pt x="18288" y="0"/>
                                        <a:pt x="21336" y="0"/>
                                        <a:pt x="24384" y="0"/>
                                      </a:cubicBezTo>
                                      <a:close/>
                                    </a:path>
                                  </a:pathLst>
                                </a:custGeom>
                                <a:solidFill>
                                  <a:srgbClr val="000000"/>
                                </a:solidFill>
                                <a:ln w="0" cap="flat">
                                  <a:noFill/>
                                  <a:miter lim="127000"/>
                                </a:ln>
                                <a:effectLst/>
                              </wps:spPr>
                              <wps:bodyPr/>
                            </wps:wsp>
                            <wps:wsp>
                              <wps:cNvPr id="468" name="Shape 468"/>
                              <wps:cNvSpPr/>
                              <wps:spPr>
                                <a:xfrm>
                                  <a:off x="3410712" y="1004316"/>
                                  <a:ext cx="24384" cy="35052"/>
                                </a:xfrm>
                                <a:custGeom>
                                  <a:avLst/>
                                  <a:gdLst/>
                                  <a:ahLst/>
                                  <a:cxnLst/>
                                  <a:rect l="0" t="0" r="0" b="0"/>
                                  <a:pathLst>
                                    <a:path w="24384" h="35052">
                                      <a:moveTo>
                                        <a:pt x="19431" y="381"/>
                                      </a:moveTo>
                                      <a:cubicBezTo>
                                        <a:pt x="20574" y="0"/>
                                        <a:pt x="21336" y="0"/>
                                        <a:pt x="21336" y="1524"/>
                                      </a:cubicBezTo>
                                      <a:cubicBezTo>
                                        <a:pt x="24384" y="1524"/>
                                        <a:pt x="24384" y="4572"/>
                                        <a:pt x="24384" y="7620"/>
                                      </a:cubicBezTo>
                                      <a:lnTo>
                                        <a:pt x="9144" y="32004"/>
                                      </a:lnTo>
                                      <a:cubicBezTo>
                                        <a:pt x="6096" y="35052"/>
                                        <a:pt x="6096" y="35052"/>
                                        <a:pt x="3048" y="32004"/>
                                      </a:cubicBezTo>
                                      <a:cubicBezTo>
                                        <a:pt x="0" y="32004"/>
                                        <a:pt x="0" y="28956"/>
                                        <a:pt x="0" y="25908"/>
                                      </a:cubicBezTo>
                                      <a:lnTo>
                                        <a:pt x="15240" y="1524"/>
                                      </a:lnTo>
                                      <a:cubicBezTo>
                                        <a:pt x="16764" y="1524"/>
                                        <a:pt x="18288" y="762"/>
                                        <a:pt x="19431" y="381"/>
                                      </a:cubicBezTo>
                                      <a:close/>
                                    </a:path>
                                  </a:pathLst>
                                </a:custGeom>
                                <a:solidFill>
                                  <a:srgbClr val="000000"/>
                                </a:solidFill>
                                <a:ln w="0" cap="flat">
                                  <a:noFill/>
                                  <a:miter lim="127000"/>
                                </a:ln>
                                <a:effectLst/>
                              </wps:spPr>
                              <wps:bodyPr/>
                            </wps:wsp>
                            <wps:wsp>
                              <wps:cNvPr id="469" name="Shape 469"/>
                              <wps:cNvSpPr/>
                              <wps:spPr>
                                <a:xfrm>
                                  <a:off x="3444240" y="947928"/>
                                  <a:ext cx="27432" cy="33528"/>
                                </a:xfrm>
                                <a:custGeom>
                                  <a:avLst/>
                                  <a:gdLst/>
                                  <a:ahLst/>
                                  <a:cxnLst/>
                                  <a:rect l="0" t="0" r="0" b="0"/>
                                  <a:pathLst>
                                    <a:path w="27432" h="33528">
                                      <a:moveTo>
                                        <a:pt x="24384" y="0"/>
                                      </a:moveTo>
                                      <a:cubicBezTo>
                                        <a:pt x="24384" y="3048"/>
                                        <a:pt x="27432" y="3048"/>
                                        <a:pt x="24384" y="6096"/>
                                      </a:cubicBezTo>
                                      <a:lnTo>
                                        <a:pt x="9144" y="30480"/>
                                      </a:lnTo>
                                      <a:cubicBezTo>
                                        <a:pt x="9144" y="33528"/>
                                        <a:pt x="6096" y="33528"/>
                                        <a:pt x="3048" y="33528"/>
                                      </a:cubicBezTo>
                                      <a:cubicBezTo>
                                        <a:pt x="0" y="30480"/>
                                        <a:pt x="0" y="27432"/>
                                        <a:pt x="3048" y="27432"/>
                                      </a:cubicBezTo>
                                      <a:lnTo>
                                        <a:pt x="15240" y="3048"/>
                                      </a:lnTo>
                                      <a:cubicBezTo>
                                        <a:pt x="18288" y="0"/>
                                        <a:pt x="21336" y="0"/>
                                        <a:pt x="24384" y="0"/>
                                      </a:cubicBezTo>
                                      <a:close/>
                                    </a:path>
                                  </a:pathLst>
                                </a:custGeom>
                                <a:solidFill>
                                  <a:srgbClr val="000000"/>
                                </a:solidFill>
                                <a:ln w="0" cap="flat">
                                  <a:noFill/>
                                  <a:miter lim="127000"/>
                                </a:ln>
                                <a:effectLst/>
                              </wps:spPr>
                              <wps:bodyPr/>
                            </wps:wsp>
                            <wps:wsp>
                              <wps:cNvPr id="470" name="Shape 470"/>
                              <wps:cNvSpPr/>
                              <wps:spPr>
                                <a:xfrm>
                                  <a:off x="3477768" y="890016"/>
                                  <a:ext cx="27432" cy="33528"/>
                                </a:xfrm>
                                <a:custGeom>
                                  <a:avLst/>
                                  <a:gdLst/>
                                  <a:ahLst/>
                                  <a:cxnLst/>
                                  <a:rect l="0" t="0" r="0" b="0"/>
                                  <a:pathLst>
                                    <a:path w="27432" h="33528">
                                      <a:moveTo>
                                        <a:pt x="24384" y="0"/>
                                      </a:moveTo>
                                      <a:cubicBezTo>
                                        <a:pt x="27432" y="3048"/>
                                        <a:pt x="27432" y="6096"/>
                                        <a:pt x="24384" y="9144"/>
                                      </a:cubicBezTo>
                                      <a:lnTo>
                                        <a:pt x="12192" y="33528"/>
                                      </a:lnTo>
                                      <a:cubicBezTo>
                                        <a:pt x="9144" y="33528"/>
                                        <a:pt x="6096" y="33528"/>
                                        <a:pt x="3048" y="33528"/>
                                      </a:cubicBezTo>
                                      <a:cubicBezTo>
                                        <a:pt x="3048" y="33528"/>
                                        <a:pt x="0" y="30480"/>
                                        <a:pt x="3048" y="27432"/>
                                      </a:cubicBezTo>
                                      <a:lnTo>
                                        <a:pt x="18288" y="3048"/>
                                      </a:lnTo>
                                      <a:cubicBezTo>
                                        <a:pt x="18288" y="0"/>
                                        <a:pt x="21336" y="0"/>
                                        <a:pt x="24384" y="0"/>
                                      </a:cubicBezTo>
                                      <a:close/>
                                    </a:path>
                                  </a:pathLst>
                                </a:custGeom>
                                <a:solidFill>
                                  <a:srgbClr val="000000"/>
                                </a:solidFill>
                                <a:ln w="0" cap="flat">
                                  <a:noFill/>
                                  <a:miter lim="127000"/>
                                </a:ln>
                                <a:effectLst/>
                              </wps:spPr>
                              <wps:bodyPr/>
                            </wps:wsp>
                            <wps:wsp>
                              <wps:cNvPr id="471" name="Shape 471"/>
                              <wps:cNvSpPr/>
                              <wps:spPr>
                                <a:xfrm>
                                  <a:off x="3514344" y="832104"/>
                                  <a:ext cx="24384" cy="36576"/>
                                </a:xfrm>
                                <a:custGeom>
                                  <a:avLst/>
                                  <a:gdLst/>
                                  <a:ahLst/>
                                  <a:cxnLst/>
                                  <a:rect l="0" t="0" r="0" b="0"/>
                                  <a:pathLst>
                                    <a:path w="24384" h="36576">
                                      <a:moveTo>
                                        <a:pt x="15240" y="3048"/>
                                      </a:moveTo>
                                      <a:cubicBezTo>
                                        <a:pt x="18288" y="0"/>
                                        <a:pt x="21336" y="0"/>
                                        <a:pt x="21336" y="3048"/>
                                      </a:cubicBezTo>
                                      <a:cubicBezTo>
                                        <a:pt x="24384" y="3048"/>
                                        <a:pt x="24384" y="6096"/>
                                        <a:pt x="24384" y="9144"/>
                                      </a:cubicBezTo>
                                      <a:lnTo>
                                        <a:pt x="9144" y="33528"/>
                                      </a:lnTo>
                                      <a:cubicBezTo>
                                        <a:pt x="9144" y="36576"/>
                                        <a:pt x="6096" y="36576"/>
                                        <a:pt x="3048" y="33528"/>
                                      </a:cubicBezTo>
                                      <a:cubicBezTo>
                                        <a:pt x="0" y="33528"/>
                                        <a:pt x="0" y="30480"/>
                                        <a:pt x="0" y="27432"/>
                                      </a:cubicBezTo>
                                      <a:lnTo>
                                        <a:pt x="15240" y="3048"/>
                                      </a:lnTo>
                                      <a:close/>
                                    </a:path>
                                  </a:pathLst>
                                </a:custGeom>
                                <a:solidFill>
                                  <a:srgbClr val="000000"/>
                                </a:solidFill>
                                <a:ln w="0" cap="flat">
                                  <a:noFill/>
                                  <a:miter lim="127000"/>
                                </a:ln>
                                <a:effectLst/>
                              </wps:spPr>
                              <wps:bodyPr/>
                            </wps:wsp>
                            <wps:wsp>
                              <wps:cNvPr id="472" name="Shape 472"/>
                              <wps:cNvSpPr/>
                              <wps:spPr>
                                <a:xfrm>
                                  <a:off x="3547872" y="777240"/>
                                  <a:ext cx="27432" cy="33528"/>
                                </a:xfrm>
                                <a:custGeom>
                                  <a:avLst/>
                                  <a:gdLst/>
                                  <a:ahLst/>
                                  <a:cxnLst/>
                                  <a:rect l="0" t="0" r="0" b="0"/>
                                  <a:pathLst>
                                    <a:path w="27432" h="33528">
                                      <a:moveTo>
                                        <a:pt x="18288" y="0"/>
                                      </a:moveTo>
                                      <a:cubicBezTo>
                                        <a:pt x="18288" y="0"/>
                                        <a:pt x="21336" y="0"/>
                                        <a:pt x="24384" y="0"/>
                                      </a:cubicBezTo>
                                      <a:cubicBezTo>
                                        <a:pt x="24384" y="0"/>
                                        <a:pt x="27432" y="3048"/>
                                        <a:pt x="24384" y="6096"/>
                                      </a:cubicBezTo>
                                      <a:lnTo>
                                        <a:pt x="9144" y="30480"/>
                                      </a:lnTo>
                                      <a:cubicBezTo>
                                        <a:pt x="9144" y="33528"/>
                                        <a:pt x="6096" y="33528"/>
                                        <a:pt x="3048" y="33528"/>
                                      </a:cubicBezTo>
                                      <a:cubicBezTo>
                                        <a:pt x="0" y="30480"/>
                                        <a:pt x="0" y="27432"/>
                                        <a:pt x="3048" y="27432"/>
                                      </a:cubicBezTo>
                                      <a:lnTo>
                                        <a:pt x="18288" y="0"/>
                                      </a:lnTo>
                                      <a:close/>
                                    </a:path>
                                  </a:pathLst>
                                </a:custGeom>
                                <a:solidFill>
                                  <a:srgbClr val="000000"/>
                                </a:solidFill>
                                <a:ln w="0" cap="flat">
                                  <a:noFill/>
                                  <a:miter lim="127000"/>
                                </a:ln>
                                <a:effectLst/>
                              </wps:spPr>
                              <wps:bodyPr/>
                            </wps:wsp>
                            <wps:wsp>
                              <wps:cNvPr id="473" name="Shape 473"/>
                              <wps:cNvSpPr/>
                              <wps:spPr>
                                <a:xfrm>
                                  <a:off x="3584448" y="719328"/>
                                  <a:ext cx="24384" cy="33528"/>
                                </a:xfrm>
                                <a:custGeom>
                                  <a:avLst/>
                                  <a:gdLst/>
                                  <a:ahLst/>
                                  <a:cxnLst/>
                                  <a:rect l="0" t="0" r="0" b="0"/>
                                  <a:pathLst>
                                    <a:path w="24384" h="33528">
                                      <a:moveTo>
                                        <a:pt x="21336" y="0"/>
                                      </a:moveTo>
                                      <a:cubicBezTo>
                                        <a:pt x="24384" y="3048"/>
                                        <a:pt x="24384" y="6096"/>
                                        <a:pt x="24384" y="6096"/>
                                      </a:cubicBezTo>
                                      <a:lnTo>
                                        <a:pt x="9144" y="30480"/>
                                      </a:lnTo>
                                      <a:cubicBezTo>
                                        <a:pt x="6096" y="33528"/>
                                        <a:pt x="3048" y="33528"/>
                                        <a:pt x="3048" y="33528"/>
                                      </a:cubicBezTo>
                                      <a:cubicBezTo>
                                        <a:pt x="0" y="33528"/>
                                        <a:pt x="0" y="30480"/>
                                        <a:pt x="0" y="27432"/>
                                      </a:cubicBezTo>
                                      <a:lnTo>
                                        <a:pt x="15240" y="3048"/>
                                      </a:lnTo>
                                      <a:cubicBezTo>
                                        <a:pt x="15240" y="0"/>
                                        <a:pt x="18288" y="0"/>
                                        <a:pt x="21336" y="0"/>
                                      </a:cubicBezTo>
                                      <a:close/>
                                    </a:path>
                                  </a:pathLst>
                                </a:custGeom>
                                <a:solidFill>
                                  <a:srgbClr val="000000"/>
                                </a:solidFill>
                                <a:ln w="0" cap="flat">
                                  <a:noFill/>
                                  <a:miter lim="127000"/>
                                </a:ln>
                                <a:effectLst/>
                              </wps:spPr>
                              <wps:bodyPr/>
                            </wps:wsp>
                            <wps:wsp>
                              <wps:cNvPr id="474" name="Shape 474"/>
                              <wps:cNvSpPr/>
                              <wps:spPr>
                                <a:xfrm>
                                  <a:off x="4066032" y="1091185"/>
                                  <a:ext cx="134112" cy="341375"/>
                                </a:xfrm>
                                <a:custGeom>
                                  <a:avLst/>
                                  <a:gdLst/>
                                  <a:ahLst/>
                                  <a:cxnLst/>
                                  <a:rect l="0" t="0" r="0" b="0"/>
                                  <a:pathLst>
                                    <a:path w="134112" h="341375">
                                      <a:moveTo>
                                        <a:pt x="0" y="0"/>
                                      </a:moveTo>
                                      <a:lnTo>
                                        <a:pt x="134112" y="341375"/>
                                      </a:lnTo>
                                    </a:path>
                                  </a:pathLst>
                                </a:custGeom>
                                <a:noFill/>
                                <a:ln w="18288" cap="flat" cmpd="sng" algn="ctr">
                                  <a:solidFill>
                                    <a:srgbClr val="000000"/>
                                  </a:solidFill>
                                  <a:prstDash val="solid"/>
                                  <a:round/>
                                </a:ln>
                                <a:effectLst/>
                              </wps:spPr>
                              <wps:bodyPr/>
                            </wps:wsp>
                            <wps:wsp>
                              <wps:cNvPr id="475" name="Shape 475"/>
                              <wps:cNvSpPr/>
                              <wps:spPr>
                                <a:xfrm>
                                  <a:off x="3243072" y="588264"/>
                                  <a:ext cx="551688" cy="167640"/>
                                </a:xfrm>
                                <a:custGeom>
                                  <a:avLst/>
                                  <a:gdLst/>
                                  <a:ahLst/>
                                  <a:cxnLst/>
                                  <a:rect l="0" t="0" r="0" b="0"/>
                                  <a:pathLst>
                                    <a:path w="551688" h="167640">
                                      <a:moveTo>
                                        <a:pt x="0" y="0"/>
                                      </a:moveTo>
                                      <a:lnTo>
                                        <a:pt x="551688" y="167640"/>
                                      </a:lnTo>
                                    </a:path>
                                  </a:pathLst>
                                </a:custGeom>
                                <a:noFill/>
                                <a:ln w="18288" cap="flat" cmpd="sng" algn="ctr">
                                  <a:solidFill>
                                    <a:srgbClr val="000000"/>
                                  </a:solidFill>
                                  <a:prstDash val="solid"/>
                                  <a:round/>
                                </a:ln>
                                <a:effectLst/>
                              </wps:spPr>
                              <wps:bodyPr/>
                            </wps:wsp>
                            <wps:wsp>
                              <wps:cNvPr id="476" name="Shape 476"/>
                              <wps:cNvSpPr/>
                              <wps:spPr>
                                <a:xfrm>
                                  <a:off x="3800856" y="746760"/>
                                  <a:ext cx="262128" cy="344425"/>
                                </a:xfrm>
                                <a:custGeom>
                                  <a:avLst/>
                                  <a:gdLst/>
                                  <a:ahLst/>
                                  <a:cxnLst/>
                                  <a:rect l="0" t="0" r="0" b="0"/>
                                  <a:pathLst>
                                    <a:path w="262128" h="344425">
                                      <a:moveTo>
                                        <a:pt x="262128" y="344425"/>
                                      </a:moveTo>
                                      <a:lnTo>
                                        <a:pt x="0" y="0"/>
                                      </a:lnTo>
                                    </a:path>
                                  </a:pathLst>
                                </a:custGeom>
                                <a:noFill/>
                                <a:ln w="18288" cap="flat" cmpd="sng" algn="ctr">
                                  <a:solidFill>
                                    <a:srgbClr val="000000"/>
                                  </a:solidFill>
                                  <a:prstDash val="solid"/>
                                  <a:round/>
                                </a:ln>
                                <a:effectLst/>
                              </wps:spPr>
                              <wps:bodyPr/>
                            </wps:wsp>
                            <wps:wsp>
                              <wps:cNvPr id="477" name="Shape 477"/>
                              <wps:cNvSpPr/>
                              <wps:spPr>
                                <a:xfrm>
                                  <a:off x="3017520" y="21336"/>
                                  <a:ext cx="76200" cy="1597152"/>
                                </a:xfrm>
                                <a:custGeom>
                                  <a:avLst/>
                                  <a:gdLst/>
                                  <a:ahLst/>
                                  <a:cxnLst/>
                                  <a:rect l="0" t="0" r="0" b="0"/>
                                  <a:pathLst>
                                    <a:path w="76200" h="1597152">
                                      <a:moveTo>
                                        <a:pt x="39624" y="0"/>
                                      </a:moveTo>
                                      <a:lnTo>
                                        <a:pt x="76200" y="76200"/>
                                      </a:lnTo>
                                      <a:lnTo>
                                        <a:pt x="42672" y="76200"/>
                                      </a:lnTo>
                                      <a:lnTo>
                                        <a:pt x="42672" y="1594104"/>
                                      </a:lnTo>
                                      <a:cubicBezTo>
                                        <a:pt x="42672" y="1597152"/>
                                        <a:pt x="42672" y="1597152"/>
                                        <a:pt x="39624" y="1597152"/>
                                      </a:cubicBezTo>
                                      <a:cubicBezTo>
                                        <a:pt x="36576" y="1597152"/>
                                        <a:pt x="33528" y="1597152"/>
                                        <a:pt x="33528" y="1594104"/>
                                      </a:cubicBezTo>
                                      <a:lnTo>
                                        <a:pt x="33528" y="76200"/>
                                      </a:lnTo>
                                      <a:lnTo>
                                        <a:pt x="0" y="76200"/>
                                      </a:lnTo>
                                      <a:lnTo>
                                        <a:pt x="39624" y="0"/>
                                      </a:lnTo>
                                      <a:close/>
                                    </a:path>
                                  </a:pathLst>
                                </a:custGeom>
                                <a:solidFill>
                                  <a:srgbClr val="000000"/>
                                </a:solidFill>
                                <a:ln w="0" cap="flat">
                                  <a:noFill/>
                                  <a:miter lim="127000"/>
                                </a:ln>
                                <a:effectLst/>
                              </wps:spPr>
                              <wps:bodyPr/>
                            </wps:wsp>
                            <wps:wsp>
                              <wps:cNvPr id="478" name="Shape 478"/>
                              <wps:cNvSpPr/>
                              <wps:spPr>
                                <a:xfrm>
                                  <a:off x="3051048" y="1584960"/>
                                  <a:ext cx="1877568" cy="76200"/>
                                </a:xfrm>
                                <a:custGeom>
                                  <a:avLst/>
                                  <a:gdLst/>
                                  <a:ahLst/>
                                  <a:cxnLst/>
                                  <a:rect l="0" t="0" r="0" b="0"/>
                                  <a:pathLst>
                                    <a:path w="1877568" h="76200">
                                      <a:moveTo>
                                        <a:pt x="1801368" y="0"/>
                                      </a:moveTo>
                                      <a:lnTo>
                                        <a:pt x="1877568" y="36576"/>
                                      </a:lnTo>
                                      <a:lnTo>
                                        <a:pt x="1801368" y="76200"/>
                                      </a:lnTo>
                                      <a:lnTo>
                                        <a:pt x="1801368" y="42673"/>
                                      </a:lnTo>
                                      <a:lnTo>
                                        <a:pt x="6096" y="42673"/>
                                      </a:lnTo>
                                      <a:cubicBezTo>
                                        <a:pt x="3048" y="42673"/>
                                        <a:pt x="0" y="39625"/>
                                        <a:pt x="0" y="36576"/>
                                      </a:cubicBezTo>
                                      <a:cubicBezTo>
                                        <a:pt x="0" y="33528"/>
                                        <a:pt x="3048" y="33528"/>
                                        <a:pt x="6096" y="33528"/>
                                      </a:cubicBezTo>
                                      <a:lnTo>
                                        <a:pt x="1801368" y="33528"/>
                                      </a:lnTo>
                                      <a:lnTo>
                                        <a:pt x="1801368" y="0"/>
                                      </a:lnTo>
                                      <a:close/>
                                    </a:path>
                                  </a:pathLst>
                                </a:custGeom>
                                <a:solidFill>
                                  <a:srgbClr val="000000"/>
                                </a:solidFill>
                                <a:ln w="0" cap="flat">
                                  <a:noFill/>
                                  <a:miter lim="127000"/>
                                </a:ln>
                                <a:effectLst/>
                              </wps:spPr>
                              <wps:bodyPr/>
                            </wps:wsp>
                            <wps:wsp>
                              <wps:cNvPr id="480" name="Rectangle 480"/>
                              <wps:cNvSpPr/>
                              <wps:spPr>
                                <a:xfrm>
                                  <a:off x="5062728" y="1288811"/>
                                  <a:ext cx="42558" cy="155048"/>
                                </a:xfrm>
                                <a:prstGeom prst="rect">
                                  <a:avLst/>
                                </a:prstGeom>
                                <a:ln>
                                  <a:noFill/>
                                </a:ln>
                              </wps:spPr>
                              <wps:txbx>
                                <w:txbxContent>
                                  <w:p w14:paraId="08F2145E"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82" name="Rectangle 482"/>
                              <wps:cNvSpPr/>
                              <wps:spPr>
                                <a:xfrm>
                                  <a:off x="5169409" y="1432745"/>
                                  <a:ext cx="46611" cy="169814"/>
                                </a:xfrm>
                                <a:prstGeom prst="rect">
                                  <a:avLst/>
                                </a:prstGeom>
                                <a:ln>
                                  <a:noFill/>
                                </a:ln>
                              </wps:spPr>
                              <wps:txbx>
                                <w:txbxContent>
                                  <w:p w14:paraId="4A041139" w14:textId="77777777" w:rsidR="00C1094A" w:rsidRPr="00825D89" w:rsidRDefault="00C1094A" w:rsidP="00C1094A">
                                    <w:pPr>
                                      <w:spacing w:after="160" w:line="259" w:lineRule="auto"/>
                                      <w:rPr>
                                        <w:sz w:val="16"/>
                                        <w:szCs w:val="16"/>
                                      </w:rPr>
                                    </w:pPr>
                                    <w:r w:rsidRPr="00825D89">
                                      <w:rPr>
                                        <w:i/>
                                        <w:sz w:val="16"/>
                                        <w:szCs w:val="16"/>
                                      </w:rPr>
                                      <w:t xml:space="preserve"> </w:t>
                                    </w:r>
                                  </w:p>
                                </w:txbxContent>
                              </wps:txbx>
                              <wps:bodyPr horzOverflow="overflow" vert="horz" lIns="0" tIns="0" rIns="0" bIns="0" rtlCol="0">
                                <a:noAutofit/>
                              </wps:bodyPr>
                            </wps:wsp>
                            <wps:wsp>
                              <wps:cNvPr id="487" name="Shape 487"/>
                              <wps:cNvSpPr/>
                              <wps:spPr>
                                <a:xfrm>
                                  <a:off x="4197096" y="1426464"/>
                                  <a:ext cx="0" cy="207264"/>
                                </a:xfrm>
                                <a:custGeom>
                                  <a:avLst/>
                                  <a:gdLst/>
                                  <a:ahLst/>
                                  <a:cxnLst/>
                                  <a:rect l="0" t="0" r="0" b="0"/>
                                  <a:pathLst>
                                    <a:path h="207264">
                                      <a:moveTo>
                                        <a:pt x="0" y="0"/>
                                      </a:moveTo>
                                      <a:lnTo>
                                        <a:pt x="0" y="207264"/>
                                      </a:lnTo>
                                    </a:path>
                                  </a:pathLst>
                                </a:custGeom>
                                <a:noFill/>
                                <a:ln w="18288" cap="flat" cmpd="sng" algn="ctr">
                                  <a:solidFill>
                                    <a:srgbClr val="000000"/>
                                  </a:solidFill>
                                  <a:prstDash val="solid"/>
                                  <a:round/>
                                </a:ln>
                                <a:effectLst/>
                              </wps:spPr>
                              <wps:bodyPr/>
                            </wps:wsp>
                            <wps:wsp>
                              <wps:cNvPr id="488" name="Shape 488"/>
                              <wps:cNvSpPr/>
                              <wps:spPr>
                                <a:xfrm>
                                  <a:off x="3063240" y="582168"/>
                                  <a:ext cx="195072" cy="3048"/>
                                </a:xfrm>
                                <a:custGeom>
                                  <a:avLst/>
                                  <a:gdLst/>
                                  <a:ahLst/>
                                  <a:cxnLst/>
                                  <a:rect l="0" t="0" r="0" b="0"/>
                                  <a:pathLst>
                                    <a:path w="195072" h="3048">
                                      <a:moveTo>
                                        <a:pt x="0" y="0"/>
                                      </a:moveTo>
                                      <a:lnTo>
                                        <a:pt x="195072" y="3048"/>
                                      </a:lnTo>
                                    </a:path>
                                  </a:pathLst>
                                </a:custGeom>
                                <a:noFill/>
                                <a:ln w="18288" cap="flat" cmpd="sng" algn="ctr">
                                  <a:solidFill>
                                    <a:srgbClr val="000000"/>
                                  </a:solidFill>
                                  <a:prstDash val="solid"/>
                                  <a:round/>
                                </a:ln>
                                <a:effectLst/>
                              </wps:spPr>
                              <wps:bodyPr/>
                            </wps:wsp>
                            <wps:wsp>
                              <wps:cNvPr id="489" name="Shape 489"/>
                              <wps:cNvSpPr/>
                              <wps:spPr>
                                <a:xfrm>
                                  <a:off x="4038600" y="1057656"/>
                                  <a:ext cx="57912" cy="57912"/>
                                </a:xfrm>
                                <a:custGeom>
                                  <a:avLst/>
                                  <a:gdLst/>
                                  <a:ahLst/>
                                  <a:cxnLst/>
                                  <a:rect l="0" t="0" r="0" b="0"/>
                                  <a:pathLst>
                                    <a:path w="57912" h="57912">
                                      <a:moveTo>
                                        <a:pt x="27432" y="0"/>
                                      </a:moveTo>
                                      <a:cubicBezTo>
                                        <a:pt x="42672" y="0"/>
                                        <a:pt x="57912" y="12192"/>
                                        <a:pt x="57912" y="30480"/>
                                      </a:cubicBezTo>
                                      <a:cubicBezTo>
                                        <a:pt x="57912" y="45720"/>
                                        <a:pt x="42672" y="57912"/>
                                        <a:pt x="27432" y="57912"/>
                                      </a:cubicBezTo>
                                      <a:cubicBezTo>
                                        <a:pt x="12192" y="57912"/>
                                        <a:pt x="0" y="45720"/>
                                        <a:pt x="0" y="30480"/>
                                      </a:cubicBezTo>
                                      <a:cubicBezTo>
                                        <a:pt x="0" y="12192"/>
                                        <a:pt x="12192" y="0"/>
                                        <a:pt x="27432" y="0"/>
                                      </a:cubicBezTo>
                                      <a:close/>
                                    </a:path>
                                  </a:pathLst>
                                </a:custGeom>
                                <a:solidFill>
                                  <a:srgbClr val="FFFFFF"/>
                                </a:solidFill>
                                <a:ln w="0" cap="flat">
                                  <a:noFill/>
                                  <a:miter lim="127000"/>
                                </a:ln>
                                <a:effectLst/>
                              </wps:spPr>
                              <wps:bodyPr/>
                            </wps:wsp>
                            <wps:wsp>
                              <wps:cNvPr id="490" name="Shape 490"/>
                              <wps:cNvSpPr/>
                              <wps:spPr>
                                <a:xfrm>
                                  <a:off x="4038600" y="1057656"/>
                                  <a:ext cx="57912" cy="57912"/>
                                </a:xfrm>
                                <a:custGeom>
                                  <a:avLst/>
                                  <a:gdLst/>
                                  <a:ahLst/>
                                  <a:cxnLst/>
                                  <a:rect l="0" t="0" r="0" b="0"/>
                                  <a:pathLst>
                                    <a:path w="57912" h="57912">
                                      <a:moveTo>
                                        <a:pt x="27432" y="0"/>
                                      </a:moveTo>
                                      <a:cubicBezTo>
                                        <a:pt x="12192" y="0"/>
                                        <a:pt x="0" y="12192"/>
                                        <a:pt x="0" y="30480"/>
                                      </a:cubicBezTo>
                                      <a:cubicBezTo>
                                        <a:pt x="0" y="45720"/>
                                        <a:pt x="12192" y="57912"/>
                                        <a:pt x="27432" y="57912"/>
                                      </a:cubicBezTo>
                                      <a:cubicBezTo>
                                        <a:pt x="42672" y="57912"/>
                                        <a:pt x="57912" y="45720"/>
                                        <a:pt x="57912" y="30480"/>
                                      </a:cubicBezTo>
                                      <a:cubicBezTo>
                                        <a:pt x="57912" y="12192"/>
                                        <a:pt x="42672" y="0"/>
                                        <a:pt x="27432" y="0"/>
                                      </a:cubicBezTo>
                                    </a:path>
                                  </a:pathLst>
                                </a:custGeom>
                                <a:noFill/>
                                <a:ln w="9144" cap="rnd" cmpd="sng" algn="ctr">
                                  <a:solidFill>
                                    <a:srgbClr val="000000"/>
                                  </a:solidFill>
                                  <a:prstDash val="solid"/>
                                  <a:round/>
                                </a:ln>
                                <a:effectLst/>
                              </wps:spPr>
                              <wps:bodyPr/>
                            </wps:wsp>
                            <wps:wsp>
                              <wps:cNvPr id="491" name="Shape 491"/>
                              <wps:cNvSpPr/>
                              <wps:spPr>
                                <a:xfrm>
                                  <a:off x="3764280" y="725424"/>
                                  <a:ext cx="57912" cy="57912"/>
                                </a:xfrm>
                                <a:custGeom>
                                  <a:avLst/>
                                  <a:gdLst/>
                                  <a:ahLst/>
                                  <a:cxnLst/>
                                  <a:rect l="0" t="0" r="0" b="0"/>
                                  <a:pathLst>
                                    <a:path w="57912" h="57912">
                                      <a:moveTo>
                                        <a:pt x="30480" y="0"/>
                                      </a:moveTo>
                                      <a:cubicBezTo>
                                        <a:pt x="45720" y="0"/>
                                        <a:pt x="57912" y="12192"/>
                                        <a:pt x="57912" y="30480"/>
                                      </a:cubicBezTo>
                                      <a:cubicBezTo>
                                        <a:pt x="57912" y="45720"/>
                                        <a:pt x="45720" y="57912"/>
                                        <a:pt x="30480" y="57912"/>
                                      </a:cubicBezTo>
                                      <a:cubicBezTo>
                                        <a:pt x="12192" y="57912"/>
                                        <a:pt x="0" y="45720"/>
                                        <a:pt x="0" y="30480"/>
                                      </a:cubicBezTo>
                                      <a:cubicBezTo>
                                        <a:pt x="0" y="12192"/>
                                        <a:pt x="12192" y="0"/>
                                        <a:pt x="30480" y="0"/>
                                      </a:cubicBezTo>
                                      <a:close/>
                                    </a:path>
                                  </a:pathLst>
                                </a:custGeom>
                                <a:solidFill>
                                  <a:srgbClr val="FFFFFF"/>
                                </a:solidFill>
                                <a:ln w="0" cap="flat">
                                  <a:noFill/>
                                  <a:miter lim="127000"/>
                                </a:ln>
                                <a:effectLst/>
                              </wps:spPr>
                              <wps:bodyPr/>
                            </wps:wsp>
                            <wps:wsp>
                              <wps:cNvPr id="492" name="Shape 492"/>
                              <wps:cNvSpPr/>
                              <wps:spPr>
                                <a:xfrm>
                                  <a:off x="3764280" y="725424"/>
                                  <a:ext cx="57912" cy="57912"/>
                                </a:xfrm>
                                <a:custGeom>
                                  <a:avLst/>
                                  <a:gdLst/>
                                  <a:ahLst/>
                                  <a:cxnLst/>
                                  <a:rect l="0" t="0" r="0" b="0"/>
                                  <a:pathLst>
                                    <a:path w="57912" h="57912">
                                      <a:moveTo>
                                        <a:pt x="30480" y="0"/>
                                      </a:moveTo>
                                      <a:cubicBezTo>
                                        <a:pt x="12192" y="0"/>
                                        <a:pt x="0" y="12192"/>
                                        <a:pt x="0" y="30480"/>
                                      </a:cubicBezTo>
                                      <a:cubicBezTo>
                                        <a:pt x="0" y="45720"/>
                                        <a:pt x="12192" y="57912"/>
                                        <a:pt x="30480" y="57912"/>
                                      </a:cubicBezTo>
                                      <a:cubicBezTo>
                                        <a:pt x="45720" y="57912"/>
                                        <a:pt x="57912" y="45720"/>
                                        <a:pt x="57912" y="30480"/>
                                      </a:cubicBezTo>
                                      <a:cubicBezTo>
                                        <a:pt x="57912" y="12192"/>
                                        <a:pt x="45720" y="0"/>
                                        <a:pt x="30480" y="0"/>
                                      </a:cubicBezTo>
                                    </a:path>
                                  </a:pathLst>
                                </a:custGeom>
                                <a:noFill/>
                                <a:ln w="9144" cap="rnd" cmpd="sng" algn="ctr">
                                  <a:solidFill>
                                    <a:srgbClr val="000000"/>
                                  </a:solidFill>
                                  <a:prstDash val="solid"/>
                                  <a:round/>
                                </a:ln>
                                <a:effectLst/>
                              </wps:spPr>
                              <wps:bodyPr/>
                            </wps:wsp>
                            <wps:wsp>
                              <wps:cNvPr id="493" name="Rectangle 493"/>
                              <wps:cNvSpPr/>
                              <wps:spPr>
                                <a:xfrm>
                                  <a:off x="3883154" y="628297"/>
                                  <a:ext cx="213359" cy="155048"/>
                                </a:xfrm>
                                <a:prstGeom prst="rect">
                                  <a:avLst/>
                                </a:prstGeom>
                                <a:ln>
                                  <a:noFill/>
                                </a:ln>
                              </wps:spPr>
                              <wps:txbx>
                                <w:txbxContent>
                                  <w:p w14:paraId="19159596" w14:textId="77777777" w:rsidR="00C1094A" w:rsidRPr="00825D89" w:rsidRDefault="00C1094A" w:rsidP="00C1094A">
                                    <w:pPr>
                                      <w:spacing w:after="160" w:line="259" w:lineRule="auto"/>
                                      <w:rPr>
                                        <w:sz w:val="16"/>
                                        <w:szCs w:val="16"/>
                                      </w:rPr>
                                    </w:pPr>
                                    <w:r w:rsidRPr="00825D89">
                                      <w:rPr>
                                        <w:i/>
                                        <w:sz w:val="16"/>
                                        <w:szCs w:val="16"/>
                                      </w:rPr>
                                      <w:t>C</w:t>
                                    </w:r>
                                  </w:p>
                                </w:txbxContent>
                              </wps:txbx>
                              <wps:bodyPr horzOverflow="overflow" vert="horz" lIns="0" tIns="0" rIns="0" bIns="0" rtlCol="0">
                                <a:noAutofit/>
                              </wps:bodyPr>
                            </wps:wsp>
                            <wps:wsp>
                              <wps:cNvPr id="495" name="Rectangle 495"/>
                              <wps:cNvSpPr/>
                              <wps:spPr>
                                <a:xfrm>
                                  <a:off x="4134605" y="925086"/>
                                  <a:ext cx="190459" cy="190292"/>
                                </a:xfrm>
                                <a:prstGeom prst="rect">
                                  <a:avLst/>
                                </a:prstGeom>
                                <a:ln>
                                  <a:noFill/>
                                </a:ln>
                              </wps:spPr>
                              <wps:txbx>
                                <w:txbxContent>
                                  <w:p w14:paraId="7CBCA4B3" w14:textId="77777777" w:rsidR="00C1094A" w:rsidRPr="00825D89" w:rsidRDefault="00C1094A" w:rsidP="00C1094A">
                                    <w:pPr>
                                      <w:spacing w:after="160" w:line="259" w:lineRule="auto"/>
                                      <w:rPr>
                                        <w:sz w:val="16"/>
                                        <w:szCs w:val="16"/>
                                      </w:rPr>
                                    </w:pPr>
                                    <w:r w:rsidRPr="00825D89">
                                      <w:rPr>
                                        <w:i/>
                                        <w:sz w:val="16"/>
                                        <w:szCs w:val="16"/>
                                      </w:rPr>
                                      <w:t>D</w:t>
                                    </w:r>
                                  </w:p>
                                </w:txbxContent>
                              </wps:txbx>
                              <wps:bodyPr horzOverflow="overflow" vert="horz" lIns="0" tIns="0" rIns="0" bIns="0" rtlCol="0">
                                <a:noAutofit/>
                              </wps:bodyPr>
                            </wps:wsp>
                            <wps:wsp>
                              <wps:cNvPr id="497" name="Shape 497"/>
                              <wps:cNvSpPr/>
                              <wps:spPr>
                                <a:xfrm>
                                  <a:off x="3044952" y="1572768"/>
                                  <a:ext cx="57912" cy="57912"/>
                                </a:xfrm>
                                <a:custGeom>
                                  <a:avLst/>
                                  <a:gdLst/>
                                  <a:ahLst/>
                                  <a:cxnLst/>
                                  <a:rect l="0" t="0" r="0" b="0"/>
                                  <a:pathLst>
                                    <a:path w="57912" h="57912">
                                      <a:moveTo>
                                        <a:pt x="30480" y="0"/>
                                      </a:moveTo>
                                      <a:cubicBezTo>
                                        <a:pt x="45720" y="0"/>
                                        <a:pt x="57912" y="12192"/>
                                        <a:pt x="57912" y="27432"/>
                                      </a:cubicBezTo>
                                      <a:cubicBezTo>
                                        <a:pt x="57912" y="45720"/>
                                        <a:pt x="45720" y="57912"/>
                                        <a:pt x="30480" y="57912"/>
                                      </a:cubicBezTo>
                                      <a:cubicBezTo>
                                        <a:pt x="15240" y="57912"/>
                                        <a:pt x="0" y="45720"/>
                                        <a:pt x="0" y="27432"/>
                                      </a:cubicBezTo>
                                      <a:cubicBezTo>
                                        <a:pt x="0" y="12192"/>
                                        <a:pt x="15240" y="0"/>
                                        <a:pt x="30480" y="0"/>
                                      </a:cubicBezTo>
                                      <a:close/>
                                    </a:path>
                                  </a:pathLst>
                                </a:custGeom>
                                <a:solidFill>
                                  <a:srgbClr val="FFFFFF"/>
                                </a:solidFill>
                                <a:ln w="0" cap="flat">
                                  <a:noFill/>
                                  <a:miter lim="127000"/>
                                </a:ln>
                                <a:effectLst/>
                              </wps:spPr>
                              <wps:bodyPr/>
                            </wps:wsp>
                            <wps:wsp>
                              <wps:cNvPr id="498" name="Shape 498"/>
                              <wps:cNvSpPr/>
                              <wps:spPr>
                                <a:xfrm>
                                  <a:off x="3044952" y="1572768"/>
                                  <a:ext cx="57912" cy="57912"/>
                                </a:xfrm>
                                <a:custGeom>
                                  <a:avLst/>
                                  <a:gdLst/>
                                  <a:ahLst/>
                                  <a:cxnLst/>
                                  <a:rect l="0" t="0" r="0" b="0"/>
                                  <a:pathLst>
                                    <a:path w="57912" h="57912">
                                      <a:moveTo>
                                        <a:pt x="30480" y="0"/>
                                      </a:moveTo>
                                      <a:cubicBezTo>
                                        <a:pt x="15240" y="0"/>
                                        <a:pt x="0" y="12192"/>
                                        <a:pt x="0" y="27432"/>
                                      </a:cubicBezTo>
                                      <a:cubicBezTo>
                                        <a:pt x="0" y="45720"/>
                                        <a:pt x="15240" y="57912"/>
                                        <a:pt x="30480" y="57912"/>
                                      </a:cubicBezTo>
                                      <a:cubicBezTo>
                                        <a:pt x="45720" y="57912"/>
                                        <a:pt x="57912" y="45720"/>
                                        <a:pt x="57912" y="27432"/>
                                      </a:cubicBezTo>
                                      <a:cubicBezTo>
                                        <a:pt x="57912" y="12192"/>
                                        <a:pt x="45720" y="0"/>
                                        <a:pt x="30480" y="0"/>
                                      </a:cubicBezTo>
                                    </a:path>
                                  </a:pathLst>
                                </a:custGeom>
                                <a:noFill/>
                                <a:ln w="9144" cap="rnd" cmpd="sng" algn="ctr">
                                  <a:solidFill>
                                    <a:srgbClr val="000000"/>
                                  </a:solidFill>
                                  <a:prstDash val="solid"/>
                                  <a:round/>
                                </a:ln>
                                <a:effectLst/>
                              </wps:spPr>
                              <wps:bodyPr/>
                            </wps:wsp>
                            <wps:wsp>
                              <wps:cNvPr id="499" name="Rectangle 499"/>
                              <wps:cNvSpPr/>
                              <wps:spPr>
                                <a:xfrm>
                                  <a:off x="2929128" y="1596658"/>
                                  <a:ext cx="122908" cy="155048"/>
                                </a:xfrm>
                                <a:prstGeom prst="rect">
                                  <a:avLst/>
                                </a:prstGeom>
                                <a:ln>
                                  <a:noFill/>
                                </a:ln>
                              </wps:spPr>
                              <wps:txbx>
                                <w:txbxContent>
                                  <w:p w14:paraId="73DF0ADE" w14:textId="77777777" w:rsidR="00C1094A" w:rsidRPr="00825D89" w:rsidRDefault="00C1094A" w:rsidP="00C1094A">
                                    <w:pPr>
                                      <w:spacing w:after="160" w:line="259" w:lineRule="auto"/>
                                      <w:rPr>
                                        <w:sz w:val="16"/>
                                        <w:szCs w:val="16"/>
                                      </w:rPr>
                                    </w:pPr>
                                    <w:r w:rsidRPr="00825D89">
                                      <w:rPr>
                                        <w:i/>
                                        <w:sz w:val="16"/>
                                        <w:szCs w:val="16"/>
                                      </w:rPr>
                                      <w:t>O</w:t>
                                    </w:r>
                                  </w:p>
                                </w:txbxContent>
                              </wps:txbx>
                              <wps:bodyPr horzOverflow="overflow" vert="horz" lIns="0" tIns="0" rIns="0" bIns="0" rtlCol="0">
                                <a:noAutofit/>
                              </wps:bodyPr>
                            </wps:wsp>
                            <wps:wsp>
                              <wps:cNvPr id="500" name="Rectangle 500"/>
                              <wps:cNvSpPr/>
                              <wps:spPr>
                                <a:xfrm>
                                  <a:off x="3020568" y="1579876"/>
                                  <a:ext cx="50664" cy="184382"/>
                                </a:xfrm>
                                <a:prstGeom prst="rect">
                                  <a:avLst/>
                                </a:prstGeom>
                                <a:ln>
                                  <a:noFill/>
                                </a:ln>
                              </wps:spPr>
                              <wps:txbx>
                                <w:txbxContent>
                                  <w:p w14:paraId="4EB0D145"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1" name="Shape 501"/>
                              <wps:cNvSpPr/>
                              <wps:spPr>
                                <a:xfrm>
                                  <a:off x="4169664" y="1399032"/>
                                  <a:ext cx="57912" cy="57912"/>
                                </a:xfrm>
                                <a:custGeom>
                                  <a:avLst/>
                                  <a:gdLst/>
                                  <a:ahLst/>
                                  <a:cxnLst/>
                                  <a:rect l="0" t="0" r="0" b="0"/>
                                  <a:pathLst>
                                    <a:path w="57912" h="57912">
                                      <a:moveTo>
                                        <a:pt x="30480" y="0"/>
                                      </a:moveTo>
                                      <a:cubicBezTo>
                                        <a:pt x="45720" y="0"/>
                                        <a:pt x="57912" y="15239"/>
                                        <a:pt x="57912" y="30480"/>
                                      </a:cubicBezTo>
                                      <a:cubicBezTo>
                                        <a:pt x="57912" y="45720"/>
                                        <a:pt x="45720" y="57912"/>
                                        <a:pt x="30480" y="57912"/>
                                      </a:cubicBezTo>
                                      <a:cubicBezTo>
                                        <a:pt x="12192" y="57912"/>
                                        <a:pt x="0" y="45720"/>
                                        <a:pt x="0" y="30480"/>
                                      </a:cubicBezTo>
                                      <a:cubicBezTo>
                                        <a:pt x="0" y="15239"/>
                                        <a:pt x="12192" y="0"/>
                                        <a:pt x="30480" y="0"/>
                                      </a:cubicBezTo>
                                      <a:close/>
                                    </a:path>
                                  </a:pathLst>
                                </a:custGeom>
                                <a:solidFill>
                                  <a:srgbClr val="FFFFFF"/>
                                </a:solidFill>
                                <a:ln w="0" cap="flat">
                                  <a:noFill/>
                                  <a:miter lim="127000"/>
                                </a:ln>
                                <a:effectLst/>
                              </wps:spPr>
                              <wps:bodyPr/>
                            </wps:wsp>
                            <wps:wsp>
                              <wps:cNvPr id="502" name="Shape 502"/>
                              <wps:cNvSpPr/>
                              <wps:spPr>
                                <a:xfrm>
                                  <a:off x="4169664" y="1399032"/>
                                  <a:ext cx="57912" cy="57912"/>
                                </a:xfrm>
                                <a:custGeom>
                                  <a:avLst/>
                                  <a:gdLst/>
                                  <a:ahLst/>
                                  <a:cxnLst/>
                                  <a:rect l="0" t="0" r="0" b="0"/>
                                  <a:pathLst>
                                    <a:path w="57912" h="57912">
                                      <a:moveTo>
                                        <a:pt x="30480" y="0"/>
                                      </a:moveTo>
                                      <a:cubicBezTo>
                                        <a:pt x="12192" y="0"/>
                                        <a:pt x="0" y="15239"/>
                                        <a:pt x="0" y="30480"/>
                                      </a:cubicBezTo>
                                      <a:cubicBezTo>
                                        <a:pt x="0" y="45720"/>
                                        <a:pt x="12192" y="57912"/>
                                        <a:pt x="30480" y="57912"/>
                                      </a:cubicBezTo>
                                      <a:cubicBezTo>
                                        <a:pt x="45720" y="57912"/>
                                        <a:pt x="57912" y="45720"/>
                                        <a:pt x="57912" y="30480"/>
                                      </a:cubicBezTo>
                                      <a:cubicBezTo>
                                        <a:pt x="57912" y="15239"/>
                                        <a:pt x="45720" y="0"/>
                                        <a:pt x="30480" y="0"/>
                                      </a:cubicBezTo>
                                    </a:path>
                                  </a:pathLst>
                                </a:custGeom>
                                <a:noFill/>
                                <a:ln w="9144" cap="rnd" cmpd="sng" algn="ctr">
                                  <a:solidFill>
                                    <a:srgbClr val="000000"/>
                                  </a:solidFill>
                                  <a:prstDash val="solid"/>
                                  <a:round/>
                                </a:ln>
                                <a:effectLst/>
                              </wps:spPr>
                              <wps:bodyPr/>
                            </wps:wsp>
                            <wps:wsp>
                              <wps:cNvPr id="503" name="Rectangle 503"/>
                              <wps:cNvSpPr/>
                              <wps:spPr>
                                <a:xfrm>
                                  <a:off x="4245864" y="1374154"/>
                                  <a:ext cx="104012" cy="155048"/>
                                </a:xfrm>
                                <a:prstGeom prst="rect">
                                  <a:avLst/>
                                </a:prstGeom>
                                <a:ln>
                                  <a:noFill/>
                                </a:ln>
                              </wps:spPr>
                              <wps:txbx>
                                <w:txbxContent>
                                  <w:p w14:paraId="7059302F" w14:textId="77777777" w:rsidR="00C1094A" w:rsidRPr="00825D89" w:rsidRDefault="00C1094A" w:rsidP="00C1094A">
                                    <w:pPr>
                                      <w:spacing w:after="160" w:line="259" w:lineRule="auto"/>
                                      <w:rPr>
                                        <w:sz w:val="16"/>
                                        <w:szCs w:val="16"/>
                                      </w:rPr>
                                    </w:pPr>
                                    <w:r w:rsidRPr="00825D89">
                                      <w:rPr>
                                        <w:i/>
                                        <w:sz w:val="16"/>
                                        <w:szCs w:val="16"/>
                                      </w:rPr>
                                      <w:t>E</w:t>
                                    </w:r>
                                  </w:p>
                                </w:txbxContent>
                              </wps:txbx>
                              <wps:bodyPr horzOverflow="overflow" vert="horz" lIns="0" tIns="0" rIns="0" bIns="0" rtlCol="0">
                                <a:noAutofit/>
                              </wps:bodyPr>
                            </wps:wsp>
                            <wps:wsp>
                              <wps:cNvPr id="504" name="Rectangle 504"/>
                              <wps:cNvSpPr/>
                              <wps:spPr>
                                <a:xfrm>
                                  <a:off x="4325112" y="1357372"/>
                                  <a:ext cx="50664" cy="184382"/>
                                </a:xfrm>
                                <a:prstGeom prst="rect">
                                  <a:avLst/>
                                </a:prstGeom>
                                <a:ln>
                                  <a:noFill/>
                                </a:ln>
                              </wps:spPr>
                              <wps:txbx>
                                <w:txbxContent>
                                  <w:p w14:paraId="289A7F66"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5" name="Shape 505"/>
                              <wps:cNvSpPr/>
                              <wps:spPr>
                                <a:xfrm>
                                  <a:off x="3404616" y="981456"/>
                                  <a:ext cx="57912" cy="54864"/>
                                </a:xfrm>
                                <a:custGeom>
                                  <a:avLst/>
                                  <a:gdLst/>
                                  <a:ahLst/>
                                  <a:cxnLst/>
                                  <a:rect l="0" t="0" r="0" b="0"/>
                                  <a:pathLst>
                                    <a:path w="57912" h="54864">
                                      <a:moveTo>
                                        <a:pt x="27432" y="0"/>
                                      </a:moveTo>
                                      <a:cubicBezTo>
                                        <a:pt x="42672" y="0"/>
                                        <a:pt x="57912" y="12192"/>
                                        <a:pt x="57912" y="27432"/>
                                      </a:cubicBezTo>
                                      <a:cubicBezTo>
                                        <a:pt x="57912" y="42672"/>
                                        <a:pt x="42672" y="54864"/>
                                        <a:pt x="27432" y="54864"/>
                                      </a:cubicBezTo>
                                      <a:cubicBezTo>
                                        <a:pt x="12192" y="54864"/>
                                        <a:pt x="0" y="42672"/>
                                        <a:pt x="0" y="27432"/>
                                      </a:cubicBezTo>
                                      <a:cubicBezTo>
                                        <a:pt x="0" y="12192"/>
                                        <a:pt x="12192" y="0"/>
                                        <a:pt x="27432" y="0"/>
                                      </a:cubicBezTo>
                                      <a:close/>
                                    </a:path>
                                  </a:pathLst>
                                </a:custGeom>
                                <a:solidFill>
                                  <a:srgbClr val="FFFFFF"/>
                                </a:solidFill>
                                <a:ln w="0" cap="flat">
                                  <a:noFill/>
                                  <a:miter lim="127000"/>
                                </a:ln>
                                <a:effectLst/>
                              </wps:spPr>
                              <wps:bodyPr/>
                            </wps:wsp>
                            <wps:wsp>
                              <wps:cNvPr id="506" name="Shape 506"/>
                              <wps:cNvSpPr/>
                              <wps:spPr>
                                <a:xfrm>
                                  <a:off x="3404616" y="981456"/>
                                  <a:ext cx="57912" cy="54864"/>
                                </a:xfrm>
                                <a:custGeom>
                                  <a:avLst/>
                                  <a:gdLst/>
                                  <a:ahLst/>
                                  <a:cxnLst/>
                                  <a:rect l="0" t="0" r="0" b="0"/>
                                  <a:pathLst>
                                    <a:path w="57912" h="54864">
                                      <a:moveTo>
                                        <a:pt x="27432" y="0"/>
                                      </a:moveTo>
                                      <a:cubicBezTo>
                                        <a:pt x="12192" y="0"/>
                                        <a:pt x="0" y="12192"/>
                                        <a:pt x="0" y="27432"/>
                                      </a:cubicBezTo>
                                      <a:cubicBezTo>
                                        <a:pt x="0" y="42672"/>
                                        <a:pt x="12192" y="54864"/>
                                        <a:pt x="27432" y="54864"/>
                                      </a:cubicBezTo>
                                      <a:cubicBezTo>
                                        <a:pt x="42672" y="54864"/>
                                        <a:pt x="57912" y="42672"/>
                                        <a:pt x="57912" y="27432"/>
                                      </a:cubicBezTo>
                                      <a:cubicBezTo>
                                        <a:pt x="57912" y="12192"/>
                                        <a:pt x="42672" y="0"/>
                                        <a:pt x="27432" y="0"/>
                                      </a:cubicBezTo>
                                    </a:path>
                                  </a:pathLst>
                                </a:custGeom>
                                <a:noFill/>
                                <a:ln w="9144" cap="rnd" cmpd="sng" algn="ctr">
                                  <a:solidFill>
                                    <a:srgbClr val="000000"/>
                                  </a:solidFill>
                                  <a:prstDash val="solid"/>
                                  <a:round/>
                                </a:ln>
                                <a:effectLst/>
                              </wps:spPr>
                              <wps:bodyPr/>
                            </wps:wsp>
                            <wps:wsp>
                              <wps:cNvPr id="507" name="Rectangle 507"/>
                              <wps:cNvSpPr/>
                              <wps:spPr>
                                <a:xfrm>
                                  <a:off x="3486912" y="910858"/>
                                  <a:ext cx="104012" cy="155048"/>
                                </a:xfrm>
                                <a:prstGeom prst="rect">
                                  <a:avLst/>
                                </a:prstGeom>
                                <a:ln>
                                  <a:noFill/>
                                </a:ln>
                              </wps:spPr>
                              <wps:txbx>
                                <w:txbxContent>
                                  <w:p w14:paraId="4A163D80"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508" name="Rectangle 508"/>
                              <wps:cNvSpPr/>
                              <wps:spPr>
                                <a:xfrm>
                                  <a:off x="3566160" y="894076"/>
                                  <a:ext cx="50664" cy="184382"/>
                                </a:xfrm>
                                <a:prstGeom prst="rect">
                                  <a:avLst/>
                                </a:prstGeom>
                                <a:ln>
                                  <a:noFill/>
                                </a:ln>
                              </wps:spPr>
                              <wps:txbx>
                                <w:txbxContent>
                                  <w:p w14:paraId="52424259"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09" name="Shape 509"/>
                              <wps:cNvSpPr/>
                              <wps:spPr>
                                <a:xfrm>
                                  <a:off x="3215640" y="551688"/>
                                  <a:ext cx="54864" cy="57912"/>
                                </a:xfrm>
                                <a:custGeom>
                                  <a:avLst/>
                                  <a:gdLst/>
                                  <a:ahLst/>
                                  <a:cxnLst/>
                                  <a:rect l="0" t="0" r="0" b="0"/>
                                  <a:pathLst>
                                    <a:path w="54864" h="57912">
                                      <a:moveTo>
                                        <a:pt x="27432" y="0"/>
                                      </a:moveTo>
                                      <a:cubicBezTo>
                                        <a:pt x="42672" y="0"/>
                                        <a:pt x="54864" y="12192"/>
                                        <a:pt x="54864" y="27432"/>
                                      </a:cubicBezTo>
                                      <a:cubicBezTo>
                                        <a:pt x="54864" y="45720"/>
                                        <a:pt x="42672" y="57912"/>
                                        <a:pt x="27432" y="57912"/>
                                      </a:cubicBezTo>
                                      <a:cubicBezTo>
                                        <a:pt x="12192" y="57912"/>
                                        <a:pt x="0" y="45720"/>
                                        <a:pt x="0" y="27432"/>
                                      </a:cubicBezTo>
                                      <a:cubicBezTo>
                                        <a:pt x="0" y="12192"/>
                                        <a:pt x="12192" y="0"/>
                                        <a:pt x="27432" y="0"/>
                                      </a:cubicBezTo>
                                      <a:close/>
                                    </a:path>
                                  </a:pathLst>
                                </a:custGeom>
                                <a:solidFill>
                                  <a:srgbClr val="FFFFFF"/>
                                </a:solidFill>
                                <a:ln w="0" cap="flat">
                                  <a:noFill/>
                                  <a:miter lim="127000"/>
                                </a:ln>
                                <a:effectLst/>
                              </wps:spPr>
                              <wps:bodyPr/>
                            </wps:wsp>
                            <wps:wsp>
                              <wps:cNvPr id="510" name="Shape 510"/>
                              <wps:cNvSpPr/>
                              <wps:spPr>
                                <a:xfrm>
                                  <a:off x="3215640" y="551688"/>
                                  <a:ext cx="54864" cy="57912"/>
                                </a:xfrm>
                                <a:custGeom>
                                  <a:avLst/>
                                  <a:gdLst/>
                                  <a:ahLst/>
                                  <a:cxnLst/>
                                  <a:rect l="0" t="0" r="0" b="0"/>
                                  <a:pathLst>
                                    <a:path w="54864" h="57912">
                                      <a:moveTo>
                                        <a:pt x="27432" y="0"/>
                                      </a:moveTo>
                                      <a:cubicBezTo>
                                        <a:pt x="12192" y="0"/>
                                        <a:pt x="0" y="12192"/>
                                        <a:pt x="0" y="27432"/>
                                      </a:cubicBezTo>
                                      <a:cubicBezTo>
                                        <a:pt x="0" y="45720"/>
                                        <a:pt x="12192" y="57912"/>
                                        <a:pt x="27432" y="57912"/>
                                      </a:cubicBezTo>
                                      <a:cubicBezTo>
                                        <a:pt x="42672" y="57912"/>
                                        <a:pt x="54864" y="45720"/>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511" name="Rectangle 511"/>
                              <wps:cNvSpPr/>
                              <wps:spPr>
                                <a:xfrm>
                                  <a:off x="3273515" y="368936"/>
                                  <a:ext cx="137157" cy="245764"/>
                                </a:xfrm>
                                <a:prstGeom prst="rect">
                                  <a:avLst/>
                                </a:prstGeom>
                                <a:ln>
                                  <a:noFill/>
                                </a:ln>
                              </wps:spPr>
                              <wps:txbx>
                                <w:txbxContent>
                                  <w:p w14:paraId="52F82AEB" w14:textId="77777777" w:rsidR="00C1094A" w:rsidRPr="00825D89" w:rsidRDefault="00C1094A" w:rsidP="00C1094A">
                                    <w:pPr>
                                      <w:spacing w:after="160" w:line="259" w:lineRule="auto"/>
                                      <w:rPr>
                                        <w:sz w:val="16"/>
                                        <w:szCs w:val="16"/>
                                      </w:rPr>
                                    </w:pPr>
                                    <w:r w:rsidRPr="00825D89">
                                      <w:rPr>
                                        <w:i/>
                                        <w:sz w:val="16"/>
                                        <w:szCs w:val="16"/>
                                      </w:rPr>
                                      <w:t>B</w:t>
                                    </w:r>
                                  </w:p>
                                </w:txbxContent>
                              </wps:txbx>
                              <wps:bodyPr horzOverflow="overflow" vert="horz" lIns="0" tIns="0" rIns="0" bIns="0" rtlCol="0">
                                <a:noAutofit/>
                              </wps:bodyPr>
                            </wps:wsp>
                            <wps:wsp>
                              <wps:cNvPr id="512" name="Rectangle 512"/>
                              <wps:cNvSpPr/>
                              <wps:spPr>
                                <a:xfrm>
                                  <a:off x="3352800" y="442972"/>
                                  <a:ext cx="50664" cy="184382"/>
                                </a:xfrm>
                                <a:prstGeom prst="rect">
                                  <a:avLst/>
                                </a:prstGeom>
                                <a:ln>
                                  <a:noFill/>
                                </a:ln>
                              </wps:spPr>
                              <wps:txbx>
                                <w:txbxContent>
                                  <w:p w14:paraId="15936A5E"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s:wsp>
                              <wps:cNvPr id="513" name="Shape 513"/>
                              <wps:cNvSpPr/>
                              <wps:spPr>
                                <a:xfrm>
                                  <a:off x="3590544" y="676656"/>
                                  <a:ext cx="54864" cy="54864"/>
                                </a:xfrm>
                                <a:custGeom>
                                  <a:avLst/>
                                  <a:gdLst/>
                                  <a:ahLst/>
                                  <a:cxnLst/>
                                  <a:rect l="0" t="0" r="0" b="0"/>
                                  <a:pathLst>
                                    <a:path w="54864" h="54864">
                                      <a:moveTo>
                                        <a:pt x="27432" y="0"/>
                                      </a:moveTo>
                                      <a:cubicBezTo>
                                        <a:pt x="42672" y="0"/>
                                        <a:pt x="54864" y="12192"/>
                                        <a:pt x="54864" y="27432"/>
                                      </a:cubicBezTo>
                                      <a:cubicBezTo>
                                        <a:pt x="54864" y="42672"/>
                                        <a:pt x="42672" y="54864"/>
                                        <a:pt x="27432" y="54864"/>
                                      </a:cubicBezTo>
                                      <a:cubicBezTo>
                                        <a:pt x="12192" y="54864"/>
                                        <a:pt x="0" y="42672"/>
                                        <a:pt x="0" y="27432"/>
                                      </a:cubicBezTo>
                                      <a:cubicBezTo>
                                        <a:pt x="0" y="12192"/>
                                        <a:pt x="12192" y="0"/>
                                        <a:pt x="27432" y="0"/>
                                      </a:cubicBezTo>
                                      <a:close/>
                                    </a:path>
                                  </a:pathLst>
                                </a:custGeom>
                                <a:solidFill>
                                  <a:srgbClr val="FFFFFF"/>
                                </a:solidFill>
                                <a:ln w="0" cap="flat">
                                  <a:noFill/>
                                  <a:miter lim="127000"/>
                                </a:ln>
                                <a:effectLst/>
                              </wps:spPr>
                              <wps:bodyPr/>
                            </wps:wsp>
                            <wps:wsp>
                              <wps:cNvPr id="514" name="Shape 514"/>
                              <wps:cNvSpPr/>
                              <wps:spPr>
                                <a:xfrm>
                                  <a:off x="3590544" y="676656"/>
                                  <a:ext cx="54864" cy="54864"/>
                                </a:xfrm>
                                <a:custGeom>
                                  <a:avLst/>
                                  <a:gdLst/>
                                  <a:ahLst/>
                                  <a:cxnLst/>
                                  <a:rect l="0" t="0" r="0" b="0"/>
                                  <a:pathLst>
                                    <a:path w="54864" h="54864">
                                      <a:moveTo>
                                        <a:pt x="27432" y="0"/>
                                      </a:moveTo>
                                      <a:cubicBezTo>
                                        <a:pt x="12192" y="0"/>
                                        <a:pt x="0" y="12192"/>
                                        <a:pt x="0" y="27432"/>
                                      </a:cubicBezTo>
                                      <a:cubicBezTo>
                                        <a:pt x="0" y="42672"/>
                                        <a:pt x="12192" y="54864"/>
                                        <a:pt x="27432" y="54864"/>
                                      </a:cubicBezTo>
                                      <a:cubicBezTo>
                                        <a:pt x="42672" y="54864"/>
                                        <a:pt x="54864" y="42672"/>
                                        <a:pt x="54864" y="27432"/>
                                      </a:cubicBezTo>
                                      <a:cubicBezTo>
                                        <a:pt x="54864" y="12192"/>
                                        <a:pt x="42672" y="0"/>
                                        <a:pt x="27432" y="0"/>
                                      </a:cubicBezTo>
                                    </a:path>
                                  </a:pathLst>
                                </a:custGeom>
                                <a:noFill/>
                                <a:ln w="9144" cap="rnd" cmpd="sng" algn="ctr">
                                  <a:solidFill>
                                    <a:srgbClr val="000000"/>
                                  </a:solidFill>
                                  <a:prstDash val="solid"/>
                                  <a:round/>
                                </a:ln>
                                <a:effectLst/>
                              </wps:spPr>
                              <wps:bodyPr/>
                            </wps:wsp>
                            <wps:wsp>
                              <wps:cNvPr id="515" name="Rectangle 515"/>
                              <wps:cNvSpPr/>
                              <wps:spPr>
                                <a:xfrm>
                                  <a:off x="3636222" y="505279"/>
                                  <a:ext cx="218748" cy="228271"/>
                                </a:xfrm>
                                <a:prstGeom prst="rect">
                                  <a:avLst/>
                                </a:prstGeom>
                                <a:ln>
                                  <a:noFill/>
                                </a:ln>
                              </wps:spPr>
                              <wps:txbx>
                                <w:txbxContent>
                                  <w:p w14:paraId="53644854" w14:textId="77777777" w:rsidR="00C1094A" w:rsidRPr="00825D89" w:rsidRDefault="00C1094A" w:rsidP="00C1094A">
                                    <w:pPr>
                                      <w:spacing w:after="160" w:line="259" w:lineRule="auto"/>
                                      <w:rPr>
                                        <w:sz w:val="16"/>
                                        <w:szCs w:val="16"/>
                                      </w:rPr>
                                    </w:pPr>
                                    <w:r w:rsidRPr="00825D89">
                                      <w:rPr>
                                        <w:i/>
                                        <w:sz w:val="16"/>
                                        <w:szCs w:val="16"/>
                                      </w:rPr>
                                      <w:t>A’’</w:t>
                                    </w:r>
                                  </w:p>
                                </w:txbxContent>
                              </wps:txbx>
                              <wps:bodyPr horzOverflow="overflow" vert="horz" lIns="0" tIns="0" rIns="0" bIns="0" rtlCol="0">
                                <a:noAutofit/>
                              </wps:bodyPr>
                            </wps:wsp>
                            <wps:wsp>
                              <wps:cNvPr id="516" name="Rectangle 516"/>
                              <wps:cNvSpPr/>
                              <wps:spPr>
                                <a:xfrm>
                                  <a:off x="3800856" y="561844"/>
                                  <a:ext cx="50664" cy="184382"/>
                                </a:xfrm>
                                <a:prstGeom prst="rect">
                                  <a:avLst/>
                                </a:prstGeom>
                                <a:ln>
                                  <a:noFill/>
                                </a:ln>
                              </wps:spPr>
                              <wps:txbx>
                                <w:txbxContent>
                                  <w:p w14:paraId="4937907D" w14:textId="77777777" w:rsidR="00C1094A" w:rsidRPr="00825D89" w:rsidRDefault="00C1094A" w:rsidP="00C1094A">
                                    <w:pPr>
                                      <w:spacing w:after="160" w:line="259" w:lineRule="auto"/>
                                      <w:rPr>
                                        <w:sz w:val="16"/>
                                        <w:szCs w:val="16"/>
                                      </w:rPr>
                                    </w:pPr>
                                    <w:r w:rsidRPr="00825D89">
                                      <w:rPr>
                                        <w:sz w:val="16"/>
                                        <w:szCs w:val="16"/>
                                      </w:rPr>
                                      <w:t xml:space="preserve"> </w:t>
                                    </w:r>
                                  </w:p>
                                </w:txbxContent>
                              </wps:txbx>
                              <wps:bodyPr horzOverflow="overflow" vert="horz" lIns="0" tIns="0" rIns="0" bIns="0" rtlCol="0">
                                <a:noAutofit/>
                              </wps:bodyPr>
                            </wps:wsp>
                          </wpg:wgp>
                        </a:graphicData>
                      </a:graphic>
                    </wp:inline>
                  </w:drawing>
                </mc:Choice>
                <mc:Fallback xmlns:w16du="http://schemas.microsoft.com/office/word/2023/wordml/word16du">
                  <w:pict>
                    <v:group w14:anchorId="15F9ECCE" id="Group 38397" o:spid="_x0000_s1026" style="width:319.8pt;height:97.15pt;mso-position-horizontal-relative:char;mso-position-vertical-relative:line" coordsize="52160,1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">
                      <v:rect id="Rectangle 271" o:spid="_x0000_s1027" style="position:absolute;left:26029;top:10336;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6BC1E1D9"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2" o:spid="_x0000_s1028" style="position:absolute;left:26029;top:12104;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08023C58"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3" o:spid="_x0000_s1029" style="position:absolute;left:26029;top:13842;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58D1AED8"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rect id="Rectangle 274" o:spid="_x0000_s1030" style="position:absolute;left:26029;top:15609;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7F2D7B1E" w14:textId="77777777" w:rsidR="00C1094A" w:rsidRPr="00825D89" w:rsidRDefault="00C1094A" w:rsidP="00C1094A">
                              <w:pPr>
                                <w:spacing w:after="160" w:line="259" w:lineRule="auto"/>
                                <w:rPr>
                                  <w:sz w:val="16"/>
                                  <w:szCs w:val="16"/>
                                </w:rPr>
                              </w:pPr>
                              <w:r w:rsidRPr="00825D89">
                                <w:rPr>
                                  <w:b/>
                                  <w:i/>
                                  <w:sz w:val="16"/>
                                  <w:szCs w:val="16"/>
                                </w:rPr>
                                <w:t xml:space="preserve"> </w:t>
                              </w:r>
                            </w:p>
                          </w:txbxContent>
                        </v:textbox>
                      </v:rect>
                      <v:shape id="Shape 423" o:spid="_x0000_s1031" style="position:absolute;left:1280;top:3230;width:14752;height:12832;visibility:visible;mso-wrap-style:square;v-text-anchor:top" coordsize="1475232,1283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" path="m,c131064,3048,259080,9144,371856,24384v112776,18288,216408,48768,301752,79248c758952,134112,822960,161544,893064,201168v67056,42672,134112,88392,192024,146304c1143000,405384,1188720,466344,1237488,548640v48768,82296,106680,195072,143256,295657c1414272,941832,1438656,1072897,1456944,1146048v15240,73152,18288,94488,18288,137161e" filled="f" strokeweight="1.44pt">
                        <v:path arrowok="t" textboxrect="0,0,1475232,1283209"/>
                      </v:shape>
                      <v:shape id="Shape 424" o:spid="_x0000_s1032" style="position:absolute;left:914;width:762;height:15971;visibility:visible;mso-wrap-style:square;v-text-anchor:top" coordsize="76200,159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" path="m36576,l76200,76200r-33528,l42672,1594104v,3048,-3048,3048,-6096,3048c33528,1597152,33528,1597152,33528,1594104r,-1517904l,76200,36576,xe" fillcolor="black" stroked="f" strokeweight="0">
                        <v:stroke miterlimit="83231f" joinstyle="miter"/>
                        <v:path arrowok="t" textboxrect="0,0,76200,1597152"/>
                      </v:shape>
                      <v:shape id="Shape 425" o:spid="_x0000_s1033" style="position:absolute;left:1249;top:15636;width:18745;height:762;visibility:visible;mso-wrap-style:square;v-text-anchor:top" coordsize="18745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" path="m1798320,r76200,36576l1798320,76200r,-33527l3048,42673c,42673,,39624,,36576,,33528,,33528,3048,33528r1795272,l1798320,xe" fillcolor="black" stroked="f" strokeweight="0">
                        <v:stroke miterlimit="83231f" joinstyle="miter"/>
                        <v:path arrowok="t" textboxrect="0,0,1874520,76200"/>
                      </v:shape>
                      <v:rect id="Rectangle 427" o:spid="_x0000_s1034" style="position:absolute;left:21640;top:12583;width:426;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0ED92842"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rect id="Rectangle 429" o:spid="_x0000_s1035" style="position:absolute;left:22707;top:14022;width:46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3BEA3748"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shape id="Shape 434" o:spid="_x0000_s1036" style="position:absolute;left:11094;top:1036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" path="m30480,c45720,,57912,12192,57912,27432v,18288,-12192,30480,-27432,30480c12192,57912,,45720,,27432,,12192,12192,,30480,xe" stroked="f" strokeweight="0">
                        <v:stroke miterlimit="83231f" joinstyle="miter"/>
                        <v:path arrowok="t" textboxrect="0,0,57912,57912"/>
                      </v:shape>
                      <v:shape id="Shape 435" o:spid="_x0000_s1037" style="position:absolute;left:11094;top:1036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" path="m30480,c12192,,,12192,,27432,,45720,12192,57912,30480,57912v15240,,27432,-12192,27432,-30480c57912,12192,45720,,30480,e" filled="f" strokeweight=".72pt">
                        <v:stroke endcap="round"/>
                        <v:path arrowok="t" textboxrect="0,0,57912,57912"/>
                      </v:shape>
                      <v:shape id="Shape 436" o:spid="_x0000_s1038" style="position:absolute;left:8382;top:7040;width:548;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" path="m27432,c42672,,54864,12192,54864,27432v,18288,-12192,30480,-27432,30480c12192,57912,,45720,,27432,,12192,12192,,27432,xe" stroked="f" strokeweight="0">
                        <v:stroke miterlimit="83231f" joinstyle="miter"/>
                        <v:path arrowok="t" textboxrect="0,0,54864,57912"/>
                      </v:shape>
                      <v:shape id="Shape 437" o:spid="_x0000_s1039" style="position:absolute;left:8382;top:7040;width:548;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" path="m27432,c12192,,,12192,,27432,,45720,12192,57912,27432,57912v15240,,27432,-12192,27432,-30480c54864,12192,42672,,27432,e" filled="f" strokeweight=".72pt">
                        <v:stroke endcap="round"/>
                        <v:path arrowok="t" textboxrect="0,0,54864,57912"/>
                      </v:shape>
                      <v:rect id="Rectangle 438" o:spid="_x0000_s1040" style="position:absolute;left:9204;top:6822;width:1136;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23578DB0" w14:textId="77777777" w:rsidR="00C1094A" w:rsidRPr="00825D89" w:rsidRDefault="00C1094A" w:rsidP="00C1094A">
                              <w:pPr>
                                <w:spacing w:after="160" w:line="259" w:lineRule="auto"/>
                                <w:rPr>
                                  <w:sz w:val="16"/>
                                  <w:szCs w:val="16"/>
                                </w:rPr>
                              </w:pPr>
                              <w:r w:rsidRPr="00825D89">
                                <w:rPr>
                                  <w:i/>
                                  <w:sz w:val="16"/>
                                  <w:szCs w:val="16"/>
                                </w:rPr>
                                <w:t>C</w:t>
                              </w:r>
                            </w:p>
                          </w:txbxContent>
                        </v:textbox>
                      </v:rect>
                      <v:rect id="Rectangle 439" o:spid="_x0000_s1041" style="position:absolute;left:10058;top:665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70E36C2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rect id="Rectangle 440" o:spid="_x0000_s1042" style="position:absolute;left:11887;top:10114;width:1229;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5FBA1958" w14:textId="77777777" w:rsidR="00C1094A" w:rsidRPr="00825D89" w:rsidRDefault="00C1094A" w:rsidP="00C1094A">
                              <w:pPr>
                                <w:spacing w:after="160" w:line="259" w:lineRule="auto"/>
                                <w:rPr>
                                  <w:sz w:val="16"/>
                                  <w:szCs w:val="16"/>
                                </w:rPr>
                              </w:pPr>
                              <w:r w:rsidRPr="00825D89">
                                <w:rPr>
                                  <w:i/>
                                  <w:sz w:val="16"/>
                                  <w:szCs w:val="16"/>
                                </w:rPr>
                                <w:t>D</w:t>
                              </w:r>
                            </w:p>
                          </w:txbxContent>
                        </v:textbox>
                      </v:rect>
                      <v:rect id="Rectangle 441" o:spid="_x0000_s1043" style="position:absolute;left:12801;top:994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016B2FE5"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42" o:spid="_x0000_s1044" style="position:absolute;left:1188;top:15514;width:549;height:579;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" path="m27432,c42672,,54864,12192,54864,27432v,18288,-12192,30480,-27432,30480c12192,57912,,45720,,27432,,12192,12192,,27432,xe" stroked="f" strokeweight="0">
                        <v:stroke miterlimit="83231f" joinstyle="miter"/>
                        <v:path arrowok="t" textboxrect="0,0,54864,57912"/>
                      </v:shape>
                      <v:shape id="Shape 443" o:spid="_x0000_s1045" style="position:absolute;left:1188;top:15514;width:549;height:579;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" path="m27432,c12192,,,12192,,27432,,45720,12192,57912,27432,57912v15240,,27432,-12192,27432,-30480c54864,12192,42672,,27432,e" filled="f" strokeweight=".72pt">
                        <v:stroke endcap="round"/>
                        <v:path arrowok="t" textboxrect="0,0,54864,57912"/>
                      </v:shape>
                      <v:rect id="Rectangle 444" o:spid="_x0000_s1046" style="position:absolute;top:15753;width:1229;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08191F63" w14:textId="77777777" w:rsidR="00C1094A" w:rsidRPr="00825D89" w:rsidRDefault="00C1094A" w:rsidP="00C1094A">
                              <w:pPr>
                                <w:spacing w:after="160" w:line="259" w:lineRule="auto"/>
                                <w:rPr>
                                  <w:sz w:val="16"/>
                                  <w:szCs w:val="16"/>
                                </w:rPr>
                              </w:pPr>
                              <w:r w:rsidRPr="00825D89">
                                <w:rPr>
                                  <w:i/>
                                  <w:sz w:val="16"/>
                                  <w:szCs w:val="16"/>
                                </w:rPr>
                                <w:t>O</w:t>
                              </w:r>
                            </w:p>
                          </w:txbxContent>
                        </v:textbox>
                      </v:rect>
                      <v:rect id="Rectangle 445" o:spid="_x0000_s1047" style="position:absolute;left:914;top:1558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46D5DF79"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46" o:spid="_x0000_s1048" style="position:absolute;left:12435;top:1377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" path="m27432,c42672,,54864,15239,54864,30480v,15240,-12192,27432,-27432,27432c12192,57912,,45720,,30480,,15239,12192,,27432,xe" stroked="f" strokeweight="0">
                        <v:stroke miterlimit="83231f" joinstyle="miter"/>
                        <v:path arrowok="t" textboxrect="0,0,54864,57912"/>
                      </v:shape>
                      <v:shape id="Shape 447" o:spid="_x0000_s1049" style="position:absolute;left:12435;top:1377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" path="m27432,c12192,,,15239,,30480,,45720,12192,57912,27432,57912v15240,,27432,-12192,27432,-27432c54864,15239,42672,,27432,e" filled="f" strokeweight=".72pt">
                        <v:stroke endcap="round"/>
                        <v:path arrowok="t" textboxrect="0,0,54864,57912"/>
                      </v:shape>
                      <v:rect id="Rectangle 448" o:spid="_x0000_s1050" style="position:absolute;left:13167;top:13528;width:1040;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15EB0761" w14:textId="77777777" w:rsidR="00C1094A" w:rsidRPr="00825D89" w:rsidRDefault="00C1094A" w:rsidP="00C1094A">
                              <w:pPr>
                                <w:spacing w:after="160" w:line="259" w:lineRule="auto"/>
                                <w:rPr>
                                  <w:sz w:val="16"/>
                                  <w:szCs w:val="16"/>
                                </w:rPr>
                              </w:pPr>
                              <w:r w:rsidRPr="00825D89">
                                <w:rPr>
                                  <w:i/>
                                  <w:sz w:val="16"/>
                                  <w:szCs w:val="16"/>
                                </w:rPr>
                                <w:t>E</w:t>
                              </w:r>
                            </w:p>
                          </w:txbxContent>
                        </v:textbox>
                      </v:rect>
                      <v:rect id="Rectangle 449" o:spid="_x0000_s1051" style="position:absolute;left:13959;top:133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7486CAEF"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0" o:spid="_x0000_s1052" style="position:absolute;left:4754;top:9570;width:580;height:579;visibility:visible;mso-wrap-style:square;v-text-anchor:top" coordsize="57912,57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" path="m30480,c45720,,57912,15240,57912,30480v,15240,-12192,27433,-27432,27433c12192,57913,,45720,,30480,,15240,12192,,30480,xe" stroked="f" strokeweight="0">
                        <v:stroke miterlimit="83231f" joinstyle="miter"/>
                        <v:path arrowok="t" textboxrect="0,0,57912,57913"/>
                      </v:shape>
                      <v:shape id="Shape 451" o:spid="_x0000_s1053" style="position:absolute;left:4754;top:9570;width:580;height:579;visibility:visible;mso-wrap-style:square;v-text-anchor:top" coordsize="57912,57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" path="m30480,c12192,,,15240,,30480,,45720,12192,57913,30480,57913v15240,,27432,-12193,27432,-27433c57912,15240,45720,,30480,e" filled="f" strokeweight=".72pt">
                        <v:stroke endcap="round"/>
                        <v:path arrowok="t" textboxrect="0,0,57912,57913"/>
                      </v:shape>
                      <v:rect id="Rectangle 452" o:spid="_x0000_s1054" style="position:absolute;left:5577;top:8895;width:1040;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72242397"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453" o:spid="_x0000_s1055" style="position:absolute;left:6370;top:8727;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6F763FE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4" o:spid="_x0000_s1056" style="position:absolute;left:2865;top:530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" path="m27432,c42672,,57912,12192,57912,27432v,18288,-15240,30480,-30480,30480c12192,57912,,45720,,27432,,12192,12192,,27432,xe" stroked="f" strokeweight="0">
                        <v:stroke miterlimit="83231f" joinstyle="miter"/>
                        <v:path arrowok="t" textboxrect="0,0,57912,57912"/>
                      </v:shape>
                      <v:shape id="Shape 455" o:spid="_x0000_s1057" style="position:absolute;left:2865;top:5303;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" path="m27432,c12192,,,12192,,27432,,45720,12192,57912,27432,57912v15240,,30480,-12192,30480,-30480c57912,12192,42672,,27432,e" filled="f" strokeweight=".72pt">
                        <v:stroke endcap="round"/>
                        <v:path arrowok="t" textboxrect="0,0,57912,57912"/>
                      </v:shape>
                      <v:rect id="Rectangle 456" o:spid="_x0000_s1058" style="position:absolute;left:3948;top:4455;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267F72D7" w14:textId="77777777" w:rsidR="00C1094A" w:rsidRPr="00825D89" w:rsidRDefault="00C1094A" w:rsidP="00C1094A">
                              <w:pPr>
                                <w:spacing w:after="160" w:line="259" w:lineRule="auto"/>
                                <w:rPr>
                                  <w:sz w:val="16"/>
                                  <w:szCs w:val="16"/>
                                </w:rPr>
                              </w:pPr>
                              <w:r w:rsidRPr="00825D89">
                                <w:rPr>
                                  <w:i/>
                                  <w:sz w:val="16"/>
                                  <w:szCs w:val="16"/>
                                </w:rPr>
                                <w:t>B</w:t>
                              </w:r>
                            </w:p>
                          </w:txbxContent>
                        </v:textbox>
                      </v:rect>
                      <v:rect id="Rectangle 457" o:spid="_x0000_s1059" style="position:absolute;left:4236;top:421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026572CF"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458" o:spid="_x0000_s1060" style="position:absolute;left:30632;top:15742;width:274;height:351;visibility:visible;mso-wrap-style:square;v-text-anchor:top" coordsize="27432,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" path="m20193,381c21336,,22860,,24384,1524v,,3048,3048,,6096l9144,32004v,3048,-3048,3048,-6096,c3048,32004,,28956,3048,25908l18288,1524v,,762,-762,1905,-1143xe" fillcolor="black" stroked="f" strokeweight="0">
                        <v:stroke miterlimit="83231f" joinstyle="miter"/>
                        <v:path arrowok="t" textboxrect="0,0,27432,35052"/>
                      </v:shape>
                      <v:shape id="Shape 459" o:spid="_x0000_s1061" style="position:absolute;left:30998;top:15179;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" path="m21336,v3048,,3048,3048,3048,6096l9144,30480c6096,33528,3048,33528,3048,33528,,30480,,27432,,27432l15240,3048c15240,,18288,,21336,xe" fillcolor="black" stroked="f" strokeweight="0">
                        <v:stroke miterlimit="83231f" joinstyle="miter"/>
                        <v:path arrowok="t" textboxrect="0,0,24384,33528"/>
                      </v:shape>
                      <v:shape id="Shape 460" o:spid="_x0000_s1062" style="position:absolute;left:31333;top:14599;width:244;height:336;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" path="m21336,v3048,3048,3048,6096,3048,6096l9144,33528v,,-3048,,-6096,c,33528,,30480,,27432l15240,3048c18288,,21336,,21336,xe" fillcolor="black" stroked="f" strokeweight="0">
                        <v:stroke miterlimit="83231f" joinstyle="miter"/>
                        <v:path arrowok="t" textboxrect="0,0,24384,33528"/>
                      </v:shape>
                      <v:shape id="Shape 461" o:spid="_x0000_s1063" style="position:absolute;left:31668;top:14020;width:275;height:36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" path="m18288,3048v,-3048,3048,-3048,6096,c27432,3048,27432,6096,24384,9144l9144,33528v,3048,-3048,3048,-6096,c3048,33528,,30480,3048,27432l18288,3048xe" fillcolor="black" stroked="f" strokeweight="0">
                        <v:stroke miterlimit="83231f" joinstyle="miter"/>
                        <v:path arrowok="t" textboxrect="0,0,27432,36576"/>
                      </v:shape>
                      <v:shape id="Shape 462" o:spid="_x0000_s1064" style="position:absolute;left:32034;top:13472;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" path="m15240,v,,3048,,6096,c24384,,24384,3048,24384,6096l9144,30480c6096,33528,3048,33528,3048,33528,,30480,,27432,,24384l15240,xe" fillcolor="black" stroked="f" strokeweight="0">
                        <v:stroke miterlimit="83231f" joinstyle="miter"/>
                        <v:path arrowok="t" textboxrect="0,0,24384,33528"/>
                      </v:shape>
                      <v:shape id="Shape 463" o:spid="_x0000_s1065" style="position:absolute;left:32369;top:12893;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" path="m21336,v3048,3048,3048,6096,3048,6096l9144,30480v,3048,-3048,3048,-6096,3048c,30480,,30480,,27432l15240,3048c18288,,21336,,21336,xe" fillcolor="black" stroked="f" strokeweight="0">
                        <v:stroke miterlimit="83231f" joinstyle="miter"/>
                        <v:path arrowok="t" textboxrect="0,0,24384,33528"/>
                      </v:shape>
                      <v:shape id="Shape 464" o:spid="_x0000_s1066" style="position:absolute;left:32705;top:12313;width:274;height:36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" path="m18288,3048v,-3048,3048,-3048,6096,c27432,3048,27432,6096,24384,9144l12192,33528v-3048,,-6096,3048,-9144,c3048,33528,,30480,3048,27432l18288,3048xe" fillcolor="black" stroked="f" strokeweight="0">
                        <v:stroke miterlimit="83231f" joinstyle="miter"/>
                        <v:path arrowok="t" textboxrect="0,0,27432,36576"/>
                      </v:shape>
                      <v:shape id="Shape 465" o:spid="_x0000_s1067" style="position:absolute;left:33070;top:11750;width:244;height:350;visibility:visible;mso-wrap-style:square;v-text-anchor:top" coordsize="24384,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" path="m17145,381c18288,,19812,,21336,1524v3048,,3048,3048,3048,6096l9144,32004c6096,35052,3048,35052,3048,35052,,32004,,28956,,25908l15240,1524v,,762,-762,1905,-1143xe" fillcolor="black" stroked="f" strokeweight="0">
                        <v:stroke miterlimit="83231f" joinstyle="miter"/>
                        <v:path arrowok="t" textboxrect="0,0,24384,35052"/>
                      </v:shape>
                      <v:shape id="Shape 466" o:spid="_x0000_s1068" style="position:absolute;left:33406;top:11186;width:274;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" path="m24384,v,3048,3048,6096,,6096l9144,30480v,3048,-3048,3048,-6096,3048c,30480,,27432,3048,27432l15240,3048c18288,,21336,,24384,xe" fillcolor="black" stroked="f" strokeweight="0">
                        <v:stroke miterlimit="83231f" joinstyle="miter"/>
                        <v:path arrowok="t" textboxrect="0,0,27432,33528"/>
                      </v:shape>
                      <v:shape id="Shape 467" o:spid="_x0000_s1069" style="position:absolute;left:33741;top:10607;width:274;height:365;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" path="m24384,v3048,3048,3048,6096,,9144l12192,33528v-3048,,-6096,3048,-9144,c3048,33528,,30480,3048,27432l18288,3048c18288,,21336,,24384,xe" fillcolor="black" stroked="f" strokeweight="0">
                        <v:stroke miterlimit="83231f" joinstyle="miter"/>
                        <v:path arrowok="t" textboxrect="0,0,27432,36576"/>
                      </v:shape>
                      <v:shape id="Shape 468" o:spid="_x0000_s1070" style="position:absolute;left:34107;top:10043;width:243;height:350;visibility:visible;mso-wrap-style:square;v-text-anchor:top" coordsize="24384,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" path="m19431,381c20574,,21336,,21336,1524v3048,,3048,3048,3048,6096l9144,32004v-3048,3048,-3048,3048,-6096,c,32004,,28956,,25908l15240,1524v1524,,3048,-762,4191,-1143xe" fillcolor="black" stroked="f" strokeweight="0">
                        <v:stroke miterlimit="83231f" joinstyle="miter"/>
                        <v:path arrowok="t" textboxrect="0,0,24384,35052"/>
                      </v:shape>
                      <v:shape id="Shape 469" o:spid="_x0000_s1071" style="position:absolute;left:34442;top:9479;width:274;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" path="m24384,v,3048,3048,3048,,6096l9144,30480v,3048,-3048,3048,-6096,3048c,30480,,27432,3048,27432l15240,3048c18288,,21336,,24384,xe" fillcolor="black" stroked="f" strokeweight="0">
                        <v:stroke miterlimit="83231f" joinstyle="miter"/>
                        <v:path arrowok="t" textboxrect="0,0,27432,33528"/>
                      </v:shape>
                      <v:shape id="Shape 470" o:spid="_x0000_s1072" style="position:absolute;left:34777;top:8900;width:275;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" path="m24384,v3048,3048,3048,6096,,9144l12192,33528v-3048,,-6096,,-9144,c3048,33528,,30480,3048,27432l18288,3048c18288,,21336,,24384,xe" fillcolor="black" stroked="f" strokeweight="0">
                        <v:stroke miterlimit="83231f" joinstyle="miter"/>
                        <v:path arrowok="t" textboxrect="0,0,27432,33528"/>
                      </v:shape>
                      <v:shape id="Shape 471" o:spid="_x0000_s1073" style="position:absolute;left:35143;top:8321;width:244;height:365;visibility:visible;mso-wrap-style:square;v-text-anchor:top" coordsize="243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" path="m15240,3048c18288,,21336,,21336,3048v3048,,3048,3048,3048,6096l9144,33528v,3048,-3048,3048,-6096,c,33528,,30480,,27432l15240,3048xe" fillcolor="black" stroked="f" strokeweight="0">
                        <v:stroke miterlimit="83231f" joinstyle="miter"/>
                        <v:path arrowok="t" textboxrect="0,0,24384,36576"/>
                      </v:shape>
                      <v:shape id="Shape 472" o:spid="_x0000_s1074" style="position:absolute;left:35478;top:7772;width:275;height:335;visibility:visible;mso-wrap-style:square;v-text-anchor:top" coordsize="2743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" path="m18288,v,,3048,,6096,c24384,,27432,3048,24384,6096l9144,30480v,3048,-3048,3048,-6096,3048c,30480,,27432,3048,27432l18288,xe" fillcolor="black" stroked="f" strokeweight="0">
                        <v:stroke miterlimit="83231f" joinstyle="miter"/>
                        <v:path arrowok="t" textboxrect="0,0,27432,33528"/>
                      </v:shape>
                      <v:shape id="Shape 473" o:spid="_x0000_s1075" style="position:absolute;left:35844;top:7193;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" path="m21336,v3048,3048,3048,6096,3048,6096l9144,30480c6096,33528,3048,33528,3048,33528,,33528,,30480,,27432l15240,3048c15240,,18288,,21336,xe" fillcolor="black" stroked="f" strokeweight="0">
                        <v:stroke miterlimit="83231f" joinstyle="miter"/>
                        <v:path arrowok="t" textboxrect="0,0,24384,33528"/>
                      </v:shape>
                      <v:shape id="Shape 474" o:spid="_x0000_s1076" style="position:absolute;left:40660;top:10911;width:1341;height:3414;visibility:visible;mso-wrap-style:square;v-text-anchor:top" coordsize="134112,34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" path="m,l134112,341375e" filled="f" strokeweight="1.44pt">
                        <v:path arrowok="t" textboxrect="0,0,134112,341375"/>
                      </v:shape>
                      <v:shape id="Shape 475" o:spid="_x0000_s1077" style="position:absolute;left:32430;top:5882;width:5517;height:1677;visibility:visible;mso-wrap-style:square;v-text-anchor:top" coordsize="551688,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" path="m,l551688,167640e" filled="f" strokeweight="1.44pt">
                        <v:path arrowok="t" textboxrect="0,0,551688,167640"/>
                      </v:shape>
                      <v:shape id="Shape 476" o:spid="_x0000_s1078" style="position:absolute;left:38008;top:7467;width:2621;height:3444;visibility:visible;mso-wrap-style:square;v-text-anchor:top" coordsize="262128,34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" path="m262128,344425l,e" filled="f" strokeweight="1.44pt">
                        <v:path arrowok="t" textboxrect="0,0,262128,344425"/>
                      </v:shape>
                      <v:shape id="Shape 477" o:spid="_x0000_s1079" style="position:absolute;left:30175;top:213;width:762;height:15971;visibility:visible;mso-wrap-style:square;v-text-anchor:top" coordsize="76200,159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" path="m39624,l76200,76200r-33528,l42672,1594104v,3048,,3048,-3048,3048c36576,1597152,33528,1597152,33528,1594104r,-1517904l,76200,39624,xe" fillcolor="black" stroked="f" strokeweight="0">
                        <v:stroke miterlimit="83231f" joinstyle="miter"/>
                        <v:path arrowok="t" textboxrect="0,0,76200,1597152"/>
                      </v:shape>
                      <v:shape id="Shape 478" o:spid="_x0000_s1080" style="position:absolute;left:30510;top:15849;width:18776;height:762;visibility:visible;mso-wrap-style:square;v-text-anchor:top" coordsize="187756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" path="m1801368,r76200,36576l1801368,76200r,-33527l6096,42673c3048,42673,,39625,,36576,,33528,3048,33528,6096,33528r1795272,l1801368,xe" fillcolor="black" stroked="f" strokeweight="0">
                        <v:stroke miterlimit="83231f" joinstyle="miter"/>
                        <v:path arrowok="t" textboxrect="0,0,1877568,76200"/>
                      </v:shape>
                      <v:rect id="Rectangle 480" o:spid="_x0000_s1081" style="position:absolute;left:50627;top:12888;width:425;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08F2145E"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rect id="Rectangle 482" o:spid="_x0000_s1082" style="position:absolute;left:51694;top:14327;width:466;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4A041139" w14:textId="77777777" w:rsidR="00C1094A" w:rsidRPr="00825D89" w:rsidRDefault="00C1094A" w:rsidP="00C1094A">
                              <w:pPr>
                                <w:spacing w:after="160" w:line="259" w:lineRule="auto"/>
                                <w:rPr>
                                  <w:sz w:val="16"/>
                                  <w:szCs w:val="16"/>
                                </w:rPr>
                              </w:pPr>
                              <w:r w:rsidRPr="00825D89">
                                <w:rPr>
                                  <w:i/>
                                  <w:sz w:val="16"/>
                                  <w:szCs w:val="16"/>
                                </w:rPr>
                                <w:t xml:space="preserve"> </w:t>
                              </w:r>
                            </w:p>
                          </w:txbxContent>
                        </v:textbox>
                      </v:rect>
                      <v:shape id="Shape 487" o:spid="_x0000_s1083" style="position:absolute;left:41970;top:14264;width:0;height:2073;visibility:visible;mso-wrap-style:square;v-text-anchor:top" coordsize="0,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" path="m,l,207264e" filled="f" strokeweight="1.44pt">
                        <v:path arrowok="t" textboxrect="0,0,0,207264"/>
                      </v:shape>
                      <v:shape id="Shape 488" o:spid="_x0000_s1084" style="position:absolute;left:30632;top:5821;width:1951;height:31;visibility:visible;mso-wrap-style:square;v-text-anchor:top" coordsize="19507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" path="m,l195072,3048e" filled="f" strokeweight="1.44pt">
                        <v:path arrowok="t" textboxrect="0,0,195072,3048"/>
                      </v:shape>
                      <v:shape id="Shape 489" o:spid="_x0000_s1085" style="position:absolute;left:40386;top:10576;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" path="m27432,c42672,,57912,12192,57912,30480v,15240,-15240,27432,-30480,27432c12192,57912,,45720,,30480,,12192,12192,,27432,xe" stroked="f" strokeweight="0">
                        <v:stroke miterlimit="83231f" joinstyle="miter"/>
                        <v:path arrowok="t" textboxrect="0,0,57912,57912"/>
                      </v:shape>
                      <v:shape id="Shape 490" o:spid="_x0000_s1086" style="position:absolute;left:40386;top:10576;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" path="m27432,c12192,,,12192,,30480,,45720,12192,57912,27432,57912v15240,,30480,-12192,30480,-27432c57912,12192,42672,,27432,e" filled="f" strokeweight=".72pt">
                        <v:stroke endcap="round"/>
                        <v:path arrowok="t" textboxrect="0,0,57912,57912"/>
                      </v:shape>
                      <v:shape id="Shape 491" o:spid="_x0000_s1087" style="position:absolute;left:37642;top:7254;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" path="m30480,c45720,,57912,12192,57912,30480v,15240,-12192,27432,-27432,27432c12192,57912,,45720,,30480,,12192,12192,,30480,xe" stroked="f" strokeweight="0">
                        <v:stroke miterlimit="83231f" joinstyle="miter"/>
                        <v:path arrowok="t" textboxrect="0,0,57912,57912"/>
                      </v:shape>
                      <v:shape id="Shape 492" o:spid="_x0000_s1088" style="position:absolute;left:37642;top:7254;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" path="m30480,c12192,,,12192,,30480,,45720,12192,57912,30480,57912v15240,,27432,-12192,27432,-27432c57912,12192,45720,,30480,e" filled="f" strokeweight=".72pt">
                        <v:stroke endcap="round"/>
                        <v:path arrowok="t" textboxrect="0,0,57912,57912"/>
                      </v:shape>
                      <v:rect id="Rectangle 493" o:spid="_x0000_s1089" style="position:absolute;left:38831;top:6282;width:2134;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19159596" w14:textId="77777777" w:rsidR="00C1094A" w:rsidRPr="00825D89" w:rsidRDefault="00C1094A" w:rsidP="00C1094A">
                              <w:pPr>
                                <w:spacing w:after="160" w:line="259" w:lineRule="auto"/>
                                <w:rPr>
                                  <w:sz w:val="16"/>
                                  <w:szCs w:val="16"/>
                                </w:rPr>
                              </w:pPr>
                              <w:r w:rsidRPr="00825D89">
                                <w:rPr>
                                  <w:i/>
                                  <w:sz w:val="16"/>
                                  <w:szCs w:val="16"/>
                                </w:rPr>
                                <w:t>C</w:t>
                              </w:r>
                            </w:p>
                          </w:txbxContent>
                        </v:textbox>
                      </v:rect>
                      <v:rect id="Rectangle 495" o:spid="_x0000_s1090" style="position:absolute;left:41346;top:9250;width:1904;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7CBCA4B3" w14:textId="77777777" w:rsidR="00C1094A" w:rsidRPr="00825D89" w:rsidRDefault="00C1094A" w:rsidP="00C1094A">
                              <w:pPr>
                                <w:spacing w:after="160" w:line="259" w:lineRule="auto"/>
                                <w:rPr>
                                  <w:sz w:val="16"/>
                                  <w:szCs w:val="16"/>
                                </w:rPr>
                              </w:pPr>
                              <w:r w:rsidRPr="00825D89">
                                <w:rPr>
                                  <w:i/>
                                  <w:sz w:val="16"/>
                                  <w:szCs w:val="16"/>
                                </w:rPr>
                                <w:t>D</w:t>
                              </w:r>
                            </w:p>
                          </w:txbxContent>
                        </v:textbox>
                      </v:rect>
                      <v:shape id="Shape 497" o:spid="_x0000_s1091" style="position:absolute;left:30449;top:15727;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" path="m30480,c45720,,57912,12192,57912,27432v,18288,-12192,30480,-27432,30480c15240,57912,,45720,,27432,,12192,15240,,30480,xe" stroked="f" strokeweight="0">
                        <v:stroke miterlimit="83231f" joinstyle="miter"/>
                        <v:path arrowok="t" textboxrect="0,0,57912,57912"/>
                      </v:shape>
                      <v:shape id="Shape 498" o:spid="_x0000_s1092" style="position:absolute;left:30449;top:15727;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" path="m30480,c15240,,,12192,,27432,,45720,15240,57912,30480,57912v15240,,27432,-12192,27432,-30480c57912,12192,45720,,30480,e" filled="f" strokeweight=".72pt">
                        <v:stroke endcap="round"/>
                        <v:path arrowok="t" textboxrect="0,0,57912,57912"/>
                      </v:shape>
                      <v:rect id="Rectangle 499" o:spid="_x0000_s1093" style="position:absolute;left:29291;top:15966;width:1229;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73DF0ADE" w14:textId="77777777" w:rsidR="00C1094A" w:rsidRPr="00825D89" w:rsidRDefault="00C1094A" w:rsidP="00C1094A">
                              <w:pPr>
                                <w:spacing w:after="160" w:line="259" w:lineRule="auto"/>
                                <w:rPr>
                                  <w:sz w:val="16"/>
                                  <w:szCs w:val="16"/>
                                </w:rPr>
                              </w:pPr>
                              <w:r w:rsidRPr="00825D89">
                                <w:rPr>
                                  <w:i/>
                                  <w:sz w:val="16"/>
                                  <w:szCs w:val="16"/>
                                </w:rPr>
                                <w:t>O</w:t>
                              </w:r>
                            </w:p>
                          </w:txbxContent>
                        </v:textbox>
                      </v:rect>
                      <v:rect id="Rectangle 500" o:spid="_x0000_s1094" style="position:absolute;left:30205;top:1579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4EB0D145"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1" o:spid="_x0000_s1095" style="position:absolute;left:41696;top:13990;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" path="m30480,c45720,,57912,15239,57912,30480v,15240,-12192,27432,-27432,27432c12192,57912,,45720,,30480,,15239,12192,,30480,xe" stroked="f" strokeweight="0">
                        <v:stroke miterlimit="83231f" joinstyle="miter"/>
                        <v:path arrowok="t" textboxrect="0,0,57912,57912"/>
                      </v:shape>
                      <v:shape id="Shape 502" o:spid="_x0000_s1096" style="position:absolute;left:41696;top:13990;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" path="m30480,c12192,,,15239,,30480,,45720,12192,57912,30480,57912v15240,,27432,-12192,27432,-27432c57912,15239,45720,,30480,e" filled="f" strokeweight=".72pt">
                        <v:stroke endcap="round"/>
                        <v:path arrowok="t" textboxrect="0,0,57912,57912"/>
                      </v:shape>
                      <v:rect id="Rectangle 503" o:spid="_x0000_s1097" style="position:absolute;left:42458;top:13741;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7059302F" w14:textId="77777777" w:rsidR="00C1094A" w:rsidRPr="00825D89" w:rsidRDefault="00C1094A" w:rsidP="00C1094A">
                              <w:pPr>
                                <w:spacing w:after="160" w:line="259" w:lineRule="auto"/>
                                <w:rPr>
                                  <w:sz w:val="16"/>
                                  <w:szCs w:val="16"/>
                                </w:rPr>
                              </w:pPr>
                              <w:r w:rsidRPr="00825D89">
                                <w:rPr>
                                  <w:i/>
                                  <w:sz w:val="16"/>
                                  <w:szCs w:val="16"/>
                                </w:rPr>
                                <w:t>E</w:t>
                              </w:r>
                            </w:p>
                          </w:txbxContent>
                        </v:textbox>
                      </v:rect>
                      <v:rect id="Rectangle 504" o:spid="_x0000_s1098" style="position:absolute;left:43251;top:13573;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289A7F66"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5" o:spid="_x0000_s1099" style="position:absolute;left:34046;top:9814;width:579;height:549;visibility:visible;mso-wrap-style:square;v-text-anchor:top" coordsize="5791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" path="m27432,c42672,,57912,12192,57912,27432v,15240,-15240,27432,-30480,27432c12192,54864,,42672,,27432,,12192,12192,,27432,xe" stroked="f" strokeweight="0">
                        <v:stroke miterlimit="83231f" joinstyle="miter"/>
                        <v:path arrowok="t" textboxrect="0,0,57912,54864"/>
                      </v:shape>
                      <v:shape id="Shape 506" o:spid="_x0000_s1100" style="position:absolute;left:34046;top:9814;width:579;height:549;visibility:visible;mso-wrap-style:square;v-text-anchor:top" coordsize="5791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" path="m27432,c12192,,,12192,,27432,,42672,12192,54864,27432,54864v15240,,30480,-12192,30480,-27432c57912,12192,42672,,27432,e" filled="f" strokeweight=".72pt">
                        <v:stroke endcap="round"/>
                        <v:path arrowok="t" textboxrect="0,0,57912,54864"/>
                      </v:shape>
                      <v:rect id="Rectangle 507" o:spid="_x0000_s1101" style="position:absolute;left:34869;top:9108;width:104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4A163D80"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508" o:spid="_x0000_s1102" style="position:absolute;left:35661;top:894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52424259"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09" o:spid="_x0000_s1103" style="position:absolute;left:32156;top:551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" path="m27432,c42672,,54864,12192,54864,27432v,18288,-12192,30480,-27432,30480c12192,57912,,45720,,27432,,12192,12192,,27432,xe" stroked="f" strokeweight="0">
                        <v:stroke miterlimit="83231f" joinstyle="miter"/>
                        <v:path arrowok="t" textboxrect="0,0,54864,57912"/>
                      </v:shape>
                      <v:shape id="Shape 510" o:spid="_x0000_s1104" style="position:absolute;left:32156;top:5516;width:549;height:580;visibility:visible;mso-wrap-style:square;v-text-anchor:top" coordsize="54864,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" path="m27432,c12192,,,12192,,27432,,45720,12192,57912,27432,57912v15240,,27432,-12192,27432,-30480c54864,12192,42672,,27432,e" filled="f" strokeweight=".72pt">
                        <v:stroke endcap="round"/>
                        <v:path arrowok="t" textboxrect="0,0,54864,57912"/>
                      </v:shape>
                      <v:rect id="Rectangle 511" o:spid="_x0000_s1105" style="position:absolute;left:32735;top:3689;width:137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52F82AEB" w14:textId="77777777" w:rsidR="00C1094A" w:rsidRPr="00825D89" w:rsidRDefault="00C1094A" w:rsidP="00C1094A">
                              <w:pPr>
                                <w:spacing w:after="160" w:line="259" w:lineRule="auto"/>
                                <w:rPr>
                                  <w:sz w:val="16"/>
                                  <w:szCs w:val="16"/>
                                </w:rPr>
                              </w:pPr>
                              <w:r w:rsidRPr="00825D89">
                                <w:rPr>
                                  <w:i/>
                                  <w:sz w:val="16"/>
                                  <w:szCs w:val="16"/>
                                </w:rPr>
                                <w:t>B</w:t>
                              </w:r>
                            </w:p>
                          </w:txbxContent>
                        </v:textbox>
                      </v:rect>
                      <v:rect id="Rectangle 512" o:spid="_x0000_s1106" style="position:absolute;left:33528;top:442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15936A5E"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v:shape id="Shape 513" o:spid="_x0000_s1107" style="position:absolute;left:35905;top:676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" path="m27432,c42672,,54864,12192,54864,27432v,15240,-12192,27432,-27432,27432c12192,54864,,42672,,27432,,12192,12192,,27432,xe" stroked="f" strokeweight="0">
                        <v:stroke miterlimit="83231f" joinstyle="miter"/>
                        <v:path arrowok="t" textboxrect="0,0,54864,54864"/>
                      </v:shape>
                      <v:shape id="Shape 514" o:spid="_x0000_s1108" style="position:absolute;left:35905;top:6766;width:549;height:549;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" path="m27432,c12192,,,12192,,27432,,42672,12192,54864,27432,54864v15240,,27432,-12192,27432,-27432c54864,12192,42672,,27432,e" filled="f" strokeweight=".72pt">
                        <v:stroke endcap="round"/>
                        <v:path arrowok="t" textboxrect="0,0,54864,54864"/>
                      </v:shape>
                      <v:rect id="Rectangle 515" o:spid="_x0000_s1109" style="position:absolute;left:36362;top:5052;width:2187;height:2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53644854" w14:textId="77777777" w:rsidR="00C1094A" w:rsidRPr="00825D89" w:rsidRDefault="00C1094A" w:rsidP="00C1094A">
                              <w:pPr>
                                <w:spacing w:after="160" w:line="259" w:lineRule="auto"/>
                                <w:rPr>
                                  <w:sz w:val="16"/>
                                  <w:szCs w:val="16"/>
                                </w:rPr>
                              </w:pPr>
                              <w:r w:rsidRPr="00825D89">
                                <w:rPr>
                                  <w:i/>
                                  <w:sz w:val="16"/>
                                  <w:szCs w:val="16"/>
                                </w:rPr>
                                <w:t>A’’</w:t>
                              </w:r>
                            </w:p>
                          </w:txbxContent>
                        </v:textbox>
                      </v:rect>
                      <v:rect id="Rectangle 516" o:spid="_x0000_s1110" style="position:absolute;left:38008;top:561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4937907D" w14:textId="77777777" w:rsidR="00C1094A" w:rsidRPr="00825D89" w:rsidRDefault="00C1094A" w:rsidP="00C1094A">
                              <w:pPr>
                                <w:spacing w:after="160" w:line="259" w:lineRule="auto"/>
                                <w:rPr>
                                  <w:sz w:val="16"/>
                                  <w:szCs w:val="16"/>
                                </w:rPr>
                              </w:pPr>
                              <w:r w:rsidRPr="00825D89">
                                <w:rPr>
                                  <w:sz w:val="16"/>
                                  <w:szCs w:val="16"/>
                                </w:rPr>
                                <w:t xml:space="preserve"> </w:t>
                              </w:r>
                            </w:p>
                          </w:txbxContent>
                        </v:textbox>
                      </v:rect>
                      <w10:anchorlock/>
                    </v:group>
                  </w:pict>
                </mc:Fallback>
              </mc:AlternateContent>
            </w:r>
            <w:r w:rsidRPr="00BA63A1">
              <w:rPr>
                <w:color w:val="000000"/>
                <w:kern w:val="2"/>
                <w:lang w:eastAsia="en-US"/>
                <w14:ligatures w14:val="standardContextual"/>
              </w:rPr>
              <w:t xml:space="preserve"> </w:t>
            </w:r>
          </w:p>
        </w:tc>
      </w:tr>
      <w:tr w:rsidR="00C1094A" w14:paraId="5B68EA66" w14:textId="77777777" w:rsidTr="00C1094A">
        <w:trPr>
          <w:jc w:val="center"/>
        </w:trPr>
        <w:tc>
          <w:tcPr>
            <w:tcW w:w="3541" w:type="dxa"/>
            <w:vAlign w:val="center"/>
          </w:tcPr>
          <w:p w14:paraId="4F345EF7" w14:textId="7E0C8889" w:rsidR="00C1094A" w:rsidRPr="00BA63A1" w:rsidRDefault="00C1094A" w:rsidP="00C1094A">
            <w:pPr>
              <w:pStyle w:val="TF-TEXTOQUADRO"/>
              <w:jc w:val="center"/>
              <w:rPr>
                <w:rFonts w:eastAsia="Calibri"/>
                <w:noProof/>
                <w:lang w:val="en-US" w:eastAsia="en-US"/>
              </w:rPr>
            </w:pPr>
            <w:r>
              <w:rPr>
                <w:rFonts w:eastAsia="Calibri"/>
                <w:noProof/>
                <w:lang w:val="en-US" w:eastAsia="en-US"/>
              </w:rPr>
              <w:t>(a)</w:t>
            </w:r>
          </w:p>
        </w:tc>
        <w:tc>
          <w:tcPr>
            <w:tcW w:w="3542" w:type="dxa"/>
            <w:vAlign w:val="center"/>
          </w:tcPr>
          <w:p w14:paraId="0566FF9D" w14:textId="5ADD8654" w:rsidR="00C1094A" w:rsidRPr="00BA63A1" w:rsidRDefault="00C1094A" w:rsidP="00C1094A">
            <w:pPr>
              <w:pStyle w:val="TF-TEXTOQUADRO"/>
              <w:jc w:val="center"/>
              <w:rPr>
                <w:rFonts w:eastAsia="Calibri"/>
                <w:noProof/>
                <w:lang w:val="en-US" w:eastAsia="en-US"/>
              </w:rPr>
            </w:pPr>
            <w:r>
              <w:rPr>
                <w:rFonts w:eastAsia="Calibri"/>
                <w:noProof/>
                <w:lang w:val="en-US" w:eastAsia="en-US"/>
              </w:rPr>
              <w:t>(b)</w:t>
            </w:r>
          </w:p>
        </w:tc>
      </w:tr>
    </w:tbl>
    <w:p w14:paraId="31B35126" w14:textId="5DAC6D0E" w:rsidR="00BA63A1" w:rsidRPr="00BA63A1" w:rsidRDefault="00EA44DD" w:rsidP="00EA44DD">
      <w:pPr>
        <w:pStyle w:val="TF-FONTE"/>
      </w:pPr>
      <w:r w:rsidRPr="001D71D2">
        <w:t xml:space="preserve">Fonte: </w:t>
      </w:r>
      <w:proofErr w:type="spellStart"/>
      <w:r>
        <w:t>Lorenzett</w:t>
      </w:r>
      <w:proofErr w:type="spellEnd"/>
      <w:r>
        <w:t>, Lopes e Lima (2004)</w:t>
      </w:r>
      <w:r w:rsidRPr="001D71D2">
        <w:t>.</w:t>
      </w:r>
    </w:p>
    <w:p w14:paraId="63DC14BE" w14:textId="6273B0BE" w:rsidR="00D51986" w:rsidRDefault="00D51986" w:rsidP="00D51986">
      <w:pPr>
        <w:pStyle w:val="TF-TEXTO"/>
      </w:pPr>
      <w:proofErr w:type="spellStart"/>
      <w:r>
        <w:t>Lorenzett</w:t>
      </w:r>
      <w:proofErr w:type="spellEnd"/>
      <w:r>
        <w:t xml:space="preserve">, Lopes e Lima (2004) apresentam duas perspectivas para aplicação da metodologia, </w:t>
      </w:r>
      <w:r w:rsidR="00825D89">
        <w:t xml:space="preserve">(i) </w:t>
      </w:r>
      <w:r>
        <w:t xml:space="preserve">financeira e </w:t>
      </w:r>
      <w:r w:rsidR="00825D89">
        <w:t>(</w:t>
      </w:r>
      <w:proofErr w:type="spellStart"/>
      <w:r w:rsidR="00825D89">
        <w:t>ii</w:t>
      </w:r>
      <w:proofErr w:type="spellEnd"/>
      <w:r w:rsidR="00825D89">
        <w:t xml:space="preserve">) </w:t>
      </w:r>
      <w:r>
        <w:t>qualidade. Para a perspectiva financeira foram selecionados os indicadores ‘</w:t>
      </w:r>
      <w:r w:rsidR="008B460F">
        <w:t>resultado global</w:t>
      </w:r>
      <w:r>
        <w:t>” e “</w:t>
      </w:r>
      <w:r w:rsidR="008B460F">
        <w:t xml:space="preserve">percentual de </w:t>
      </w:r>
      <w:proofErr w:type="spellStart"/>
      <w:proofErr w:type="gramStart"/>
      <w:r w:rsidR="008B460F">
        <w:t>auto-sustentação</w:t>
      </w:r>
      <w:proofErr w:type="spellEnd"/>
      <w:proofErr w:type="gramEnd"/>
      <w:r>
        <w:t>” como produtos. Já para o aspecto de qualidade, foram selecionados os indicadores “</w:t>
      </w:r>
      <w:r w:rsidR="0085634A">
        <w:t xml:space="preserve">índice de satisfação de cliente”, “índice de qualidade de produto” e “índice de qualidade de gestão”. </w:t>
      </w:r>
      <w:r w:rsidR="00AE6B29">
        <w:t xml:space="preserve">Por fim, o </w:t>
      </w:r>
      <w:r w:rsidR="0085634A">
        <w:t xml:space="preserve">“total de investimentos” e </w:t>
      </w:r>
      <w:r w:rsidR="00AE6B29">
        <w:t xml:space="preserve">o </w:t>
      </w:r>
      <w:r w:rsidR="0085634A">
        <w:t>“total de compulsório</w:t>
      </w:r>
      <w:r>
        <w:t>” foram utilizados como insumos para ambas as perspectivas.</w:t>
      </w:r>
    </w:p>
    <w:p w14:paraId="461F8837" w14:textId="4B25ED3F" w:rsidR="00D51986" w:rsidRDefault="0085634A" w:rsidP="00D51986">
      <w:pPr>
        <w:pStyle w:val="TF-TEXTO"/>
      </w:pPr>
      <w:proofErr w:type="spellStart"/>
      <w:r>
        <w:t>Lorenzett</w:t>
      </w:r>
      <w:proofErr w:type="spellEnd"/>
      <w:r>
        <w:t xml:space="preserve">, Lopes e Lima (2004) optaram por uma abordagem dual para obter indicativos mais abrangentes, com auxílio de dados adicionais, de situações anormais ou desequilíbrios, como falta de sustentabilidade a longo prazo, no caso da unidade que tem eficiência na perspectiva de qualidade, mas é ineficiente na perspectiva financeira. A análise em duas perspectivas, segundo os autores, também possibilita a identificação do desvio de foco, no caso </w:t>
      </w:r>
      <w:proofErr w:type="gramStart"/>
      <w:r w:rsidR="000E4E22">
        <w:t>da</w:t>
      </w:r>
      <w:proofErr w:type="gramEnd"/>
      <w:r w:rsidR="000E4E22">
        <w:t xml:space="preserve"> </w:t>
      </w:r>
      <w:r>
        <w:t>unidade ser financeiramente eficiente e não sob a perspectiva de qualidade</w:t>
      </w:r>
      <w:r w:rsidR="00D51986">
        <w:t>.</w:t>
      </w:r>
    </w:p>
    <w:p w14:paraId="7ADC637B" w14:textId="27FF79CA" w:rsidR="00D51986" w:rsidRDefault="00D51986" w:rsidP="00D51986">
      <w:pPr>
        <w:pStyle w:val="TF-TEXTO"/>
      </w:pPr>
      <w:r>
        <w:t xml:space="preserve">Segundo </w:t>
      </w:r>
      <w:proofErr w:type="spellStart"/>
      <w:r>
        <w:t>Lorenzett</w:t>
      </w:r>
      <w:proofErr w:type="spellEnd"/>
      <w:r>
        <w:t>, Lopes e Lima (2004)</w:t>
      </w:r>
      <w:r w:rsidR="002A5C13">
        <w:t>,</w:t>
      </w:r>
      <w:r w:rsidR="0085634A">
        <w:t xml:space="preserve"> </w:t>
      </w:r>
      <w:r w:rsidR="00AE6B29">
        <w:t>a</w:t>
      </w:r>
      <w:r>
        <w:t xml:space="preserve"> pesquisa</w:t>
      </w:r>
      <w:r w:rsidR="0085634A">
        <w:t xml:space="preserve"> </w:t>
      </w:r>
      <w:r w:rsidR="00AE6B29">
        <w:t>foi realizada em</w:t>
      </w:r>
      <w:r>
        <w:t xml:space="preserve"> 21 das 26 unidades produtivas da instituição, nomeadas de UP01 a UP21, </w:t>
      </w:r>
      <w:r w:rsidR="0085634A">
        <w:t xml:space="preserve">durante </w:t>
      </w:r>
      <w:r>
        <w:t xml:space="preserve">o ano de 2003, de janeiro a dezembro. Os resultados, segundo </w:t>
      </w:r>
      <w:r w:rsidR="0085634A">
        <w:t>os autores</w:t>
      </w:r>
      <w:r>
        <w:t xml:space="preserve">, mostram que 33,3% das </w:t>
      </w:r>
      <w:r w:rsidR="0085634A">
        <w:t xml:space="preserve">unidades </w:t>
      </w:r>
      <w:r>
        <w:t xml:space="preserve">são eficientes financeiramente, 42,8% </w:t>
      </w:r>
      <w:r w:rsidR="002A5C13">
        <w:t>possuem</w:t>
      </w:r>
      <w:r>
        <w:t xml:space="preserve"> qualidade, e 19% </w:t>
      </w:r>
      <w:r w:rsidR="002A5C13">
        <w:t>em</w:t>
      </w:r>
      <w:r>
        <w:t xml:space="preserve"> ambas as perspectivas.</w:t>
      </w:r>
    </w:p>
    <w:p w14:paraId="1047A8E1" w14:textId="177E2168" w:rsidR="00D51986" w:rsidRDefault="002A5C13" w:rsidP="00D51986">
      <w:pPr>
        <w:pStyle w:val="TF-TEXTO"/>
      </w:pPr>
      <w:proofErr w:type="spellStart"/>
      <w:r>
        <w:lastRenderedPageBreak/>
        <w:t>Lorenzett</w:t>
      </w:r>
      <w:proofErr w:type="spellEnd"/>
      <w:r>
        <w:t>, Lopes e Lima (2004)</w:t>
      </w:r>
      <w:r w:rsidR="00D51986">
        <w:t xml:space="preserve"> </w:t>
      </w:r>
      <w:r w:rsidR="00411512">
        <w:t>destacam que algumas unidades, sob a perspectiva financeira, foram consideradas ineficientes e obtiveram recomendações de valores muito diferentes dos praticados, evidenciando, segundo os autores, a possível existência de uma metodologia não comparável às das demais unidades</w:t>
      </w:r>
      <w:r w:rsidR="00D51986">
        <w:t xml:space="preserve">. </w:t>
      </w:r>
      <w:proofErr w:type="spellStart"/>
      <w:r w:rsidR="00D51986">
        <w:t>Lorenzett</w:t>
      </w:r>
      <w:proofErr w:type="spellEnd"/>
      <w:r w:rsidR="00D51986">
        <w:t xml:space="preserve">, Lopes e Lima (2004) </w:t>
      </w:r>
      <w:r w:rsidR="00411512">
        <w:t>ressaltam</w:t>
      </w:r>
      <w:r w:rsidR="00D51986">
        <w:t xml:space="preserve"> também que a média de eficiência das 21 unidades revela um potencial de crescimento médio de aproximadamente 27,2% na perspectiva financeira sem que haja acréscimo na quantidade de insumos. Já na perspectiva de qualidade</w:t>
      </w:r>
      <w:r w:rsidR="00411512">
        <w:t xml:space="preserve">, </w:t>
      </w:r>
      <w:r w:rsidR="00D51986">
        <w:t>as unidades estão próximas da fronteira da eficiência.</w:t>
      </w:r>
    </w:p>
    <w:p w14:paraId="3C5BC883" w14:textId="22E9DEFF" w:rsidR="00D51986" w:rsidRPr="00D51986" w:rsidRDefault="00F513B3" w:rsidP="000E4E22">
      <w:pPr>
        <w:pStyle w:val="TF-TEXTO"/>
      </w:pPr>
      <w:r>
        <w:t xml:space="preserve">Por fim, </w:t>
      </w:r>
      <w:proofErr w:type="spellStart"/>
      <w:r w:rsidR="00D51986">
        <w:t>Lorenzett</w:t>
      </w:r>
      <w:proofErr w:type="spellEnd"/>
      <w:r w:rsidR="00D51986">
        <w:t>, Lopes e Lima (2004) concluem que o método utilizado se mostr</w:t>
      </w:r>
      <w:r w:rsidR="00A42B51">
        <w:t>ou</w:t>
      </w:r>
      <w:r w:rsidR="00D51986">
        <w:t xml:space="preserve"> vantajoso pela capacidade de lidar com múltiplos insumos e produtos sem a necessidade de especificar as relações entre esses indicadores. Como limitação, os autores apontam que a complexidade do método e, por conseguinte, a possível resistência por parte da gestão.</w:t>
      </w:r>
      <w:r w:rsidR="000E4E22">
        <w:t xml:space="preserve"> Além disso, também </w:t>
      </w:r>
      <w:r w:rsidR="00D51986" w:rsidRPr="00D51986">
        <w:t xml:space="preserve">sugerem </w:t>
      </w:r>
      <w:r w:rsidR="000E4E22">
        <w:t xml:space="preserve">com trabalhos futuros </w:t>
      </w:r>
      <w:r w:rsidR="00D51986" w:rsidRPr="00D51986">
        <w:t>a separação das unidades em dois grupos, com base no tamanho de cada unidade.</w:t>
      </w:r>
    </w:p>
    <w:p w14:paraId="0109EE8F" w14:textId="59D58781" w:rsidR="00D51986" w:rsidRDefault="008A1937" w:rsidP="001E167C">
      <w:pPr>
        <w:pStyle w:val="Ttulo2"/>
      </w:pPr>
      <w:r w:rsidRPr="008A1937">
        <w:t>AVALIAÇÃO DA EFICIÊNCIA DOS CURSOS DE GRADUAÇÃO DA UNIVERSIDADE FEDERAL DO CEARÁ (UFC) ATRAVÉS DA ANÁLISE ENVOLTÓRIA DE DADOS (</w:t>
      </w:r>
      <w:r>
        <w:t>DEA)</w:t>
      </w:r>
    </w:p>
    <w:p w14:paraId="70984002" w14:textId="518FA388" w:rsidR="008A1937" w:rsidRDefault="008A1937" w:rsidP="008A1937">
      <w:pPr>
        <w:pStyle w:val="TF-TEXTO"/>
      </w:pPr>
      <w:r w:rsidRPr="00AE3EBB">
        <w:t>Cavalcante</w:t>
      </w:r>
      <w:r>
        <w:t xml:space="preserve"> e</w:t>
      </w:r>
      <w:r w:rsidRPr="00AE3EBB">
        <w:t xml:space="preserve"> </w:t>
      </w:r>
      <w:proofErr w:type="spellStart"/>
      <w:r w:rsidRPr="00AE3EBB">
        <w:t>Andriola</w:t>
      </w:r>
      <w:proofErr w:type="spellEnd"/>
      <w:r w:rsidRPr="00AE3EBB">
        <w:t xml:space="preserve"> (2016) </w:t>
      </w:r>
      <w:del w:id="30" w:author="Dalton Solano dos Reis" w:date="2024-06-03T19:50:00Z">
        <w:r w:rsidR="00A42B51" w:rsidDel="009717A7">
          <w:delText>propusseram</w:delText>
        </w:r>
      </w:del>
      <w:ins w:id="31" w:author="Dalton Solano dos Reis" w:date="2024-06-03T19:50:00Z">
        <w:r w:rsidR="009717A7">
          <w:t>propuseram</w:t>
        </w:r>
      </w:ins>
      <w:r w:rsidRPr="00AE3EBB">
        <w:t>, através de um método formal de avaliação de eficiência, estabelecer uma relação entre as atividades acadêmicas</w:t>
      </w:r>
      <w:r>
        <w:t xml:space="preserve"> como projetos de iniciação científica ou de extensão e a eficiência das unidades dos cursos da Universidade Federal do Ceará (UFC). Assim, através da utilização d</w:t>
      </w:r>
      <w:r w:rsidR="0038082B">
        <w:t>a</w:t>
      </w:r>
      <w:r>
        <w:t xml:space="preserve"> DEA é calculado o desempenho de cada </w:t>
      </w:r>
      <w:r w:rsidR="00126C4B">
        <w:t xml:space="preserve">uma das </w:t>
      </w:r>
      <w:r>
        <w:t>unidade</w:t>
      </w:r>
      <w:r w:rsidR="00126C4B">
        <w:t>s</w:t>
      </w:r>
      <w:r>
        <w:t xml:space="preserve"> sob </w:t>
      </w:r>
      <w:r w:rsidR="00126C4B">
        <w:t xml:space="preserve">diferentes </w:t>
      </w:r>
      <w:r>
        <w:t>abordagens, variando a quantidade de insumos.</w:t>
      </w:r>
    </w:p>
    <w:p w14:paraId="1BDC89A2" w14:textId="26AFF218" w:rsidR="008A1937" w:rsidRDefault="00126C4B" w:rsidP="008A1937">
      <w:pPr>
        <w:pStyle w:val="TF-TEXTO"/>
      </w:pPr>
      <w:r>
        <w:t xml:space="preserve">Segundo </w:t>
      </w:r>
      <w:r w:rsidR="008A1937" w:rsidRPr="00AE3EBB">
        <w:t>Cavalcante</w:t>
      </w:r>
      <w:r w:rsidR="008A1937">
        <w:t xml:space="preserve"> e</w:t>
      </w:r>
      <w:r w:rsidR="008A1937" w:rsidRPr="00AE3EBB">
        <w:t xml:space="preserve"> </w:t>
      </w:r>
      <w:proofErr w:type="spellStart"/>
      <w:r w:rsidR="008A1937" w:rsidRPr="00AE3EBB">
        <w:t>Andriola</w:t>
      </w:r>
      <w:proofErr w:type="spellEnd"/>
      <w:r w:rsidR="008A1937" w:rsidRPr="00AE3EBB">
        <w:t xml:space="preserve"> (2016)</w:t>
      </w:r>
      <w:r>
        <w:t xml:space="preserve">, optou-se pelo </w:t>
      </w:r>
      <w:r w:rsidR="008A1937">
        <w:t xml:space="preserve">método DEA </w:t>
      </w:r>
      <w:r w:rsidR="00A42B51">
        <w:t xml:space="preserve">pois </w:t>
      </w:r>
      <w:r w:rsidR="008A1937">
        <w:t>e</w:t>
      </w:r>
      <w:r>
        <w:t>le</w:t>
      </w:r>
      <w:r w:rsidR="008A1937">
        <w:t xml:space="preserve"> </w:t>
      </w:r>
      <w:r w:rsidR="00A42B51">
        <w:t>é</w:t>
      </w:r>
      <w:r w:rsidR="008A1937">
        <w:t xml:space="preserve"> capaz de avaliar a eficiência considerando múltiplas entradas e múltiplas saídas. Os autores argumentam que essa característica permite uma melhor compreensão das variáveis que podem ser trabalhadas a fim de melhorar os resultados das unidades tomadoras de decisão (</w:t>
      </w:r>
      <w:proofErr w:type="spellStart"/>
      <w:r w:rsidRPr="009717A7">
        <w:t>D</w:t>
      </w:r>
      <w:r w:rsidR="008A1937" w:rsidRPr="009717A7">
        <w:rPr>
          <w:rPrChange w:id="32" w:author="Dalton Solano dos Reis" w:date="2024-06-03T19:51:00Z">
            <w:rPr>
              <w:i/>
              <w:iCs/>
            </w:rPr>
          </w:rPrChange>
        </w:rPr>
        <w:t>ecision</w:t>
      </w:r>
      <w:proofErr w:type="spellEnd"/>
      <w:r w:rsidR="008A1937" w:rsidRPr="009717A7">
        <w:rPr>
          <w:rPrChange w:id="33" w:author="Dalton Solano dos Reis" w:date="2024-06-03T19:51:00Z">
            <w:rPr>
              <w:i/>
              <w:iCs/>
            </w:rPr>
          </w:rPrChange>
        </w:rPr>
        <w:t xml:space="preserve"> </w:t>
      </w:r>
      <w:r w:rsidRPr="009717A7">
        <w:rPr>
          <w:rPrChange w:id="34" w:author="Dalton Solano dos Reis" w:date="2024-06-03T19:51:00Z">
            <w:rPr>
              <w:i/>
              <w:iCs/>
            </w:rPr>
          </w:rPrChange>
        </w:rPr>
        <w:t>M</w:t>
      </w:r>
      <w:r w:rsidR="008A1937" w:rsidRPr="009717A7">
        <w:rPr>
          <w:rPrChange w:id="35" w:author="Dalton Solano dos Reis" w:date="2024-06-03T19:51:00Z">
            <w:rPr>
              <w:i/>
              <w:iCs/>
            </w:rPr>
          </w:rPrChange>
        </w:rPr>
        <w:t xml:space="preserve">aking </w:t>
      </w:r>
      <w:r w:rsidRPr="009717A7">
        <w:rPr>
          <w:rPrChange w:id="36" w:author="Dalton Solano dos Reis" w:date="2024-06-03T19:51:00Z">
            <w:rPr>
              <w:i/>
              <w:iCs/>
            </w:rPr>
          </w:rPrChange>
        </w:rPr>
        <w:t>U</w:t>
      </w:r>
      <w:r w:rsidR="008A1937" w:rsidRPr="009717A7">
        <w:rPr>
          <w:rPrChange w:id="37" w:author="Dalton Solano dos Reis" w:date="2024-06-03T19:51:00Z">
            <w:rPr>
              <w:i/>
              <w:iCs/>
            </w:rPr>
          </w:rPrChange>
        </w:rPr>
        <w:t>nit</w:t>
      </w:r>
      <w:r>
        <w:rPr>
          <w:i/>
          <w:iCs/>
        </w:rPr>
        <w:t xml:space="preserve"> - </w:t>
      </w:r>
      <w:r>
        <w:t>DMU</w:t>
      </w:r>
      <w:r w:rsidR="008A1937">
        <w:rPr>
          <w:i/>
          <w:iCs/>
        </w:rPr>
        <w:t xml:space="preserve">) </w:t>
      </w:r>
      <w:r w:rsidR="008A1937" w:rsidRPr="004B2417">
        <w:t>que forem avaliadas como ineficientes</w:t>
      </w:r>
      <w:r w:rsidR="008A1937">
        <w:t xml:space="preserve">. Segundo </w:t>
      </w:r>
      <w:r w:rsidR="008A1937" w:rsidRPr="001821AE">
        <w:t xml:space="preserve">Cavalcante e </w:t>
      </w:r>
      <w:proofErr w:type="spellStart"/>
      <w:r w:rsidR="008A1937" w:rsidRPr="001821AE">
        <w:t>Andriola</w:t>
      </w:r>
      <w:proofErr w:type="spellEnd"/>
      <w:r w:rsidR="008A1937" w:rsidRPr="001821AE">
        <w:t xml:space="preserve"> (2016)</w:t>
      </w:r>
      <w:r w:rsidR="008A1937">
        <w:t xml:space="preserve">, </w:t>
      </w:r>
      <w:r w:rsidR="0038082B">
        <w:t>a</w:t>
      </w:r>
      <w:r w:rsidR="008A1937">
        <w:t xml:space="preserve"> DEA ainda se destaca pela possibilidade de avaliar a eficiência por d</w:t>
      </w:r>
      <w:r w:rsidR="00A42B51">
        <w:t>ua</w:t>
      </w:r>
      <w:r w:rsidR="008A1937">
        <w:t xml:space="preserve">s </w:t>
      </w:r>
      <w:r>
        <w:t>perspectivas</w:t>
      </w:r>
      <w:r w:rsidR="008A1937">
        <w:t xml:space="preserve">, </w:t>
      </w:r>
      <w:r>
        <w:t xml:space="preserve">(i) </w:t>
      </w:r>
      <w:r w:rsidR="008A1937">
        <w:t xml:space="preserve">orientação à insumo, no qual a saída é fixada e se procura minimizar a quantidade de </w:t>
      </w:r>
      <w:r w:rsidR="008A1937" w:rsidRPr="002E3384">
        <w:rPr>
          <w:i/>
          <w:iCs/>
        </w:rPr>
        <w:t>inputs</w:t>
      </w:r>
      <w:r w:rsidR="008A1937">
        <w:t xml:space="preserve">, ou </w:t>
      </w:r>
      <w:r>
        <w:t>(</w:t>
      </w:r>
      <w:proofErr w:type="spellStart"/>
      <w:r>
        <w:t>ii</w:t>
      </w:r>
      <w:proofErr w:type="spellEnd"/>
      <w:r>
        <w:t xml:space="preserve">) </w:t>
      </w:r>
      <w:r w:rsidR="008A1937">
        <w:t xml:space="preserve">orientação à produto, que se caracteriza pela busca da maximização de produtos enquanto se fixa a entrada. </w:t>
      </w:r>
    </w:p>
    <w:p w14:paraId="5FF5B613" w14:textId="6B471466" w:rsidR="008A1937" w:rsidRDefault="00DB0119" w:rsidP="00DB0119">
      <w:pPr>
        <w:pStyle w:val="TF-TEXTO"/>
      </w:pPr>
      <w:r>
        <w:t xml:space="preserve">Cavalcante e </w:t>
      </w:r>
      <w:proofErr w:type="spellStart"/>
      <w:r>
        <w:t>Andriola</w:t>
      </w:r>
      <w:proofErr w:type="spellEnd"/>
      <w:r>
        <w:t xml:space="preserve"> (2016) optaram pela perspectiva orientada ao produto devido à natureza do objeto de estudo, a universidade, pois alguns insumos não poderiam ser minimizados, como a quantidade de professores</w:t>
      </w:r>
      <w:r w:rsidR="008A1937">
        <w:t xml:space="preserve">. </w:t>
      </w:r>
      <w:r w:rsidR="008A1937" w:rsidRPr="00C57A50">
        <w:t xml:space="preserve">Cavalcante e </w:t>
      </w:r>
      <w:proofErr w:type="spellStart"/>
      <w:r w:rsidR="008A1937" w:rsidRPr="00C57A50">
        <w:t>Andriola</w:t>
      </w:r>
      <w:proofErr w:type="spellEnd"/>
      <w:r w:rsidR="008A1937" w:rsidRPr="00C57A50">
        <w:t xml:space="preserve"> (2016)</w:t>
      </w:r>
      <w:r w:rsidR="008A1937">
        <w:t xml:space="preserve"> </w:t>
      </w:r>
      <w:r>
        <w:t>elaboraram</w:t>
      </w:r>
      <w:r w:rsidR="008A1937">
        <w:t xml:space="preserve"> quatro abordagens, </w:t>
      </w:r>
      <w:r>
        <w:t>denominadas</w:t>
      </w:r>
      <w:r w:rsidR="008A1937">
        <w:t xml:space="preserve"> A1, A2, A3 e A4. Foram definidos os seguintes indicadores:</w:t>
      </w:r>
      <w:r>
        <w:t xml:space="preserve"> </w:t>
      </w:r>
      <w:r w:rsidR="008A1937" w:rsidRPr="005A73DB">
        <w:t>Número de alunos ingressantes</w:t>
      </w:r>
      <w:r w:rsidR="008A1937">
        <w:t xml:space="preserve"> (</w:t>
      </w:r>
      <w:r w:rsidR="008A1937" w:rsidRPr="00A42B51">
        <w:rPr>
          <w:rStyle w:val="TF-COURIER10"/>
        </w:rPr>
        <w:t>AL_ING</w:t>
      </w:r>
      <w:r w:rsidR="008A1937">
        <w:t>)</w:t>
      </w:r>
      <w:r>
        <w:t xml:space="preserve">, </w:t>
      </w:r>
      <w:r w:rsidR="008A1937" w:rsidRPr="005A73DB">
        <w:t>Esforço da capacidade de docentes</w:t>
      </w:r>
      <w:r w:rsidR="008A1937">
        <w:t xml:space="preserve"> (</w:t>
      </w:r>
      <w:r w:rsidR="008A1937" w:rsidRPr="00A42B51">
        <w:rPr>
          <w:rStyle w:val="TF-COURIER10"/>
        </w:rPr>
        <w:t>ESF_DOC</w:t>
      </w:r>
      <w:r w:rsidR="008A1937">
        <w:t>)</w:t>
      </w:r>
      <w:r>
        <w:t xml:space="preserve">, </w:t>
      </w:r>
      <w:r w:rsidR="008A1937" w:rsidRPr="005A73DB">
        <w:t>Número de concludentes</w:t>
      </w:r>
      <w:r w:rsidR="008A1937">
        <w:t xml:space="preserve"> (</w:t>
      </w:r>
      <w:r w:rsidR="008A1937" w:rsidRPr="00A42B51">
        <w:rPr>
          <w:rStyle w:val="TF-COURIER10"/>
        </w:rPr>
        <w:t>AL_CON</w:t>
      </w:r>
      <w:r w:rsidR="008A1937">
        <w:t>)</w:t>
      </w:r>
      <w:r>
        <w:t xml:space="preserve">, </w:t>
      </w:r>
      <w:r w:rsidR="008A1937" w:rsidRPr="005A73DB">
        <w:t>Quantidade de alunos em monitoria</w:t>
      </w:r>
      <w:r w:rsidR="008A1937">
        <w:t xml:space="preserve"> (</w:t>
      </w:r>
      <w:r w:rsidR="008A1937" w:rsidRPr="00A42B51">
        <w:rPr>
          <w:rStyle w:val="TF-COURIER10"/>
        </w:rPr>
        <w:t>AL_MON</w:t>
      </w:r>
      <w:r w:rsidR="008A1937">
        <w:t>)</w:t>
      </w:r>
      <w:r>
        <w:t xml:space="preserve">, </w:t>
      </w:r>
      <w:r w:rsidR="008A1937" w:rsidRPr="005A73DB">
        <w:t>Quantidade de alunos em PIBIC</w:t>
      </w:r>
      <w:r w:rsidR="008A1937">
        <w:t xml:space="preserve"> (</w:t>
      </w:r>
      <w:r w:rsidR="008A1937" w:rsidRPr="00A42B51">
        <w:rPr>
          <w:rStyle w:val="TF-COURIER10"/>
        </w:rPr>
        <w:t>AL_PIBIC</w:t>
      </w:r>
      <w:r w:rsidR="008A1937">
        <w:t>)</w:t>
      </w:r>
      <w:r>
        <w:t xml:space="preserve">, </w:t>
      </w:r>
      <w:r w:rsidR="008A1937" w:rsidRPr="005A73DB">
        <w:t>Quantidade de projetos PIBIC</w:t>
      </w:r>
      <w:r w:rsidR="008A1937">
        <w:t xml:space="preserve"> (</w:t>
      </w:r>
      <w:r w:rsidR="008A1937" w:rsidRPr="00A42B51">
        <w:rPr>
          <w:rStyle w:val="TF-COURIER10"/>
        </w:rPr>
        <w:t>PROJ_PIBIC</w:t>
      </w:r>
      <w:r w:rsidR="008A1937">
        <w:t>)</w:t>
      </w:r>
      <w:r>
        <w:t xml:space="preserve">, </w:t>
      </w:r>
      <w:r w:rsidR="008A1937" w:rsidRPr="005A73DB">
        <w:t>Quantidade de alunos em extensão</w:t>
      </w:r>
      <w:r w:rsidR="008A1937">
        <w:t xml:space="preserve"> (</w:t>
      </w:r>
      <w:r w:rsidR="008A1937" w:rsidRPr="00A42B51">
        <w:rPr>
          <w:rStyle w:val="TF-COURIER10"/>
        </w:rPr>
        <w:t>AL_EXT</w:t>
      </w:r>
      <w:r w:rsidR="008A1937">
        <w:t>)</w:t>
      </w:r>
      <w:r>
        <w:t xml:space="preserve"> e </w:t>
      </w:r>
      <w:r w:rsidR="008A1937" w:rsidRPr="005A73DB">
        <w:t>Quantidade de docentes em extensão</w:t>
      </w:r>
      <w:r w:rsidR="008A1937">
        <w:t xml:space="preserve"> (</w:t>
      </w:r>
      <w:r w:rsidR="008A1937" w:rsidRPr="00A42B51">
        <w:rPr>
          <w:rStyle w:val="TF-COURIER10"/>
        </w:rPr>
        <w:t>DOC_EXT</w:t>
      </w:r>
      <w:r w:rsidR="008A1937">
        <w:t>)</w:t>
      </w:r>
      <w:r>
        <w:t>.</w:t>
      </w:r>
    </w:p>
    <w:p w14:paraId="7056DC81" w14:textId="643114D1" w:rsidR="008A1937" w:rsidRDefault="00045E32" w:rsidP="008A1937">
      <w:pPr>
        <w:pStyle w:val="TF-TEXTO"/>
      </w:pPr>
      <w:r>
        <w:t xml:space="preserve">Para selecionar os cursos a serem avaliados, Cavalcante e </w:t>
      </w:r>
      <w:proofErr w:type="spellStart"/>
      <w:r>
        <w:t>Andriola</w:t>
      </w:r>
      <w:proofErr w:type="spellEnd"/>
      <w:r>
        <w:t xml:space="preserve"> (2016) estabeleceram alguns critérios: (i) estarem sediados em Fortaleza, (</w:t>
      </w:r>
      <w:proofErr w:type="spellStart"/>
      <w:r>
        <w:t>ii</w:t>
      </w:r>
      <w:proofErr w:type="spellEnd"/>
      <w:r>
        <w:t>) possuírem alunos concluintes no período de 2006 a 2009 e (</w:t>
      </w:r>
      <w:proofErr w:type="spellStart"/>
      <w:r>
        <w:t>iii</w:t>
      </w:r>
      <w:proofErr w:type="spellEnd"/>
      <w:r>
        <w:t xml:space="preserve">) disponibilizarem as informações necessárias para o desenvolvimento da pesquisa. Ao término desse processo, foram escolhidos 30 cursos. Os autores também </w:t>
      </w:r>
      <w:r w:rsidR="00A42B51">
        <w:t>destacam</w:t>
      </w:r>
      <w:r>
        <w:t xml:space="preserve"> que, inicialmente, haviam definido um conjunto de 14 indicadores para análise. No entanto, perceberam que, para uma medição de desempenho mais eficaz, era necessário selecionar aqueles diretamente relacionados ao processo de ensino-aprendizagem dos cursos de graduação da universidade.</w:t>
      </w:r>
    </w:p>
    <w:p w14:paraId="71C459B3" w14:textId="103578C9" w:rsidR="00967A3D" w:rsidRDefault="00CF0626" w:rsidP="00967A3D">
      <w:pPr>
        <w:pStyle w:val="TF-TEXTO"/>
      </w:pPr>
      <w:r>
        <w:t>A</w:t>
      </w:r>
      <w:r w:rsidRPr="00CF0626">
        <w:t xml:space="preserve">pesar de terem sido utilizadas quatro abordagens ao longo do estudo, os resultados destacados </w:t>
      </w:r>
      <w:r w:rsidR="00A42B51">
        <w:t xml:space="preserve">por Cavalcante e </w:t>
      </w:r>
      <w:proofErr w:type="spellStart"/>
      <w:r w:rsidR="00A42B51">
        <w:t>Andriola</w:t>
      </w:r>
      <w:proofErr w:type="spellEnd"/>
      <w:r w:rsidR="00A42B51">
        <w:t xml:space="preserve"> (2016), </w:t>
      </w:r>
      <w:r w:rsidRPr="00CF0626">
        <w:t>se concentraram naqueles obtidos pela abordagem A4, que foi considerada a mais apropriada para avaliar a eficiência dos cursos.</w:t>
      </w:r>
      <w:r w:rsidR="00967A3D">
        <w:t xml:space="preserve"> </w:t>
      </w:r>
      <w:r w:rsidR="00A42B51">
        <w:t>Segundo os autores, o</w:t>
      </w:r>
      <w:r w:rsidR="00967A3D">
        <w:t xml:space="preserve">s resultados dessa análise </w:t>
      </w:r>
      <w:r w:rsidR="00A42B51">
        <w:t>de</w:t>
      </w:r>
      <w:r w:rsidR="00967A3D">
        <w:t>mo</w:t>
      </w:r>
      <w:r w:rsidR="00A42B51">
        <w:t>n</w:t>
      </w:r>
      <w:r w:rsidR="00967A3D">
        <w:t>stram uma relação interessante entre baixa eficiência e alta carga horária de professores com doutorado. Cerca d</w:t>
      </w:r>
      <w:r w:rsidR="00A42B51">
        <w:t>a</w:t>
      </w:r>
      <w:r w:rsidR="00967A3D">
        <w:t xml:space="preserve"> metade dos cursos classificados como ineficientes tinham uma proporção maior de horas-aula ministradas por professores doutores em comparação com os cursos eficientes.</w:t>
      </w:r>
    </w:p>
    <w:p w14:paraId="0CBB4974" w14:textId="04CE1E74" w:rsidR="00CF0626" w:rsidRDefault="00A42B51" w:rsidP="00967A3D">
      <w:pPr>
        <w:pStyle w:val="TF-TEXTO"/>
      </w:pPr>
      <w:r>
        <w:t xml:space="preserve">Cavalcante e </w:t>
      </w:r>
      <w:proofErr w:type="spellStart"/>
      <w:r>
        <w:t>Andriola</w:t>
      </w:r>
      <w:proofErr w:type="spellEnd"/>
      <w:r>
        <w:t xml:space="preserve"> (2016) </w:t>
      </w:r>
      <w:r w:rsidR="00967A3D">
        <w:t>também observaram que a eficiência variou ao longo dos anos entre os diferentes centros da universidade. O Centro de Humanidades se destacou por manter uma eficiência elevada, acima de 80%, durante todo o período analisado. Já o Centro de Ciências Agrárias apresentou um aumento expressivo de eficiência no ano de 2008.</w:t>
      </w:r>
      <w:r>
        <w:t xml:space="preserve"> Além disso, d</w:t>
      </w:r>
      <w:r w:rsidR="00967A3D">
        <w:t xml:space="preserve">uas unidades se sobressaíram por atingir a eficiência máxima de 100% em todos os anos: a Faculdade de Direito e a Faculdade de Farmácia, Odontologia e Enfermagem (FFOE). </w:t>
      </w:r>
      <w:r>
        <w:t>De acordo com os autores, e</w:t>
      </w:r>
      <w:r w:rsidR="00967A3D">
        <w:t>sses resultados indicam que essas faculdades conseguiram utilizar seus recursos da melhor maneira possível para gerar os resultados esperados.</w:t>
      </w:r>
    </w:p>
    <w:p w14:paraId="0CCCDABB" w14:textId="44354E1D" w:rsidR="00D51986" w:rsidRPr="00D51986" w:rsidRDefault="00C11AA4" w:rsidP="00967A3D">
      <w:pPr>
        <w:pStyle w:val="TF-TEXTO"/>
      </w:pPr>
      <w:r>
        <w:t xml:space="preserve">Por fim, Cavalcante e </w:t>
      </w:r>
      <w:proofErr w:type="spellStart"/>
      <w:r>
        <w:t>Andriola</w:t>
      </w:r>
      <w:proofErr w:type="spellEnd"/>
      <w:r>
        <w:t xml:space="preserve"> (2016) concluem que o método se mostrou eficaz para o cálculo da eficiência dos cursos de graduação. Além disso, também sugerem a construção de um software que contemple o processo realizado para a avaliação contínua e melhoria dos processos dentro da universidade, bem como a incorporação de variáveis qualitativas na modelagem </w:t>
      </w:r>
      <w:r w:rsidR="0038082B">
        <w:t>da</w:t>
      </w:r>
      <w:r>
        <w:t xml:space="preserve"> DEA.</w:t>
      </w:r>
    </w:p>
    <w:p w14:paraId="2C481F61" w14:textId="05D7A367" w:rsidR="00A44581" w:rsidRDefault="008A1937" w:rsidP="001E167C">
      <w:pPr>
        <w:pStyle w:val="Ttulo2"/>
      </w:pPr>
      <w:r w:rsidRPr="008A1937">
        <w:lastRenderedPageBreak/>
        <w:t>Avaliação de eficiência de universidades federais brasileiras: uma abordagem pela Análise Envoltória de Dado</w:t>
      </w:r>
      <w:r w:rsidR="00A44581">
        <w:t xml:space="preserve"> </w:t>
      </w:r>
    </w:p>
    <w:p w14:paraId="6F94F620" w14:textId="769C8D34" w:rsidR="008A1937" w:rsidRDefault="008A1937" w:rsidP="00E92C94">
      <w:pPr>
        <w:ind w:firstLine="567"/>
        <w:jc w:val="both"/>
      </w:pPr>
      <w:r w:rsidRPr="004641C3">
        <w:rPr>
          <w:sz w:val="20"/>
          <w:szCs w:val="20"/>
        </w:rPr>
        <w:t>Filho e Souza (2023) avaliar</w:t>
      </w:r>
      <w:r w:rsidR="006F5677" w:rsidRPr="004641C3">
        <w:rPr>
          <w:sz w:val="20"/>
          <w:szCs w:val="20"/>
        </w:rPr>
        <w:t>am</w:t>
      </w:r>
      <w:r w:rsidRPr="004641C3">
        <w:rPr>
          <w:sz w:val="20"/>
          <w:szCs w:val="20"/>
        </w:rPr>
        <w:t xml:space="preserve"> a eficiência das universidades públicas federais no período de 2017 a 2021. </w:t>
      </w:r>
      <w:r w:rsidR="00E92C94" w:rsidRPr="004641C3">
        <w:rPr>
          <w:sz w:val="20"/>
          <w:szCs w:val="20"/>
        </w:rPr>
        <w:t>Para isso, foram</w:t>
      </w:r>
      <w:r w:rsidR="006F5677" w:rsidRPr="004641C3">
        <w:rPr>
          <w:sz w:val="20"/>
          <w:szCs w:val="20"/>
        </w:rPr>
        <w:t xml:space="preserve"> utiliza</w:t>
      </w:r>
      <w:r w:rsidR="00E92C94" w:rsidRPr="004641C3">
        <w:rPr>
          <w:sz w:val="20"/>
          <w:szCs w:val="20"/>
        </w:rPr>
        <w:t>dos</w:t>
      </w:r>
      <w:r w:rsidR="006F5677" w:rsidRPr="004641C3">
        <w:rPr>
          <w:sz w:val="20"/>
          <w:szCs w:val="20"/>
        </w:rPr>
        <w:t xml:space="preserve"> </w:t>
      </w:r>
      <w:r w:rsidRPr="004641C3">
        <w:rPr>
          <w:sz w:val="20"/>
          <w:szCs w:val="20"/>
        </w:rPr>
        <w:t>indicadores de performance definidos pelo Tribunal de Contas da União</w:t>
      </w:r>
      <w:r w:rsidR="00E92C94" w:rsidRPr="004641C3">
        <w:rPr>
          <w:sz w:val="20"/>
          <w:szCs w:val="20"/>
        </w:rPr>
        <w:t>. Filho e Souza (2023) optaram pela metodologia</w:t>
      </w:r>
      <w:r w:rsidR="00E92C94" w:rsidRPr="00E92C94">
        <w:rPr>
          <w:sz w:val="20"/>
          <w:szCs w:val="20"/>
        </w:rPr>
        <w:t xml:space="preserve"> DEA, uma abordagem orientada a dados que utiliza técnicas de programação linear para avaliar a eficiência de um conjunto de unidades </w:t>
      </w:r>
      <w:proofErr w:type="spellStart"/>
      <w:r w:rsidR="00E92C94" w:rsidRPr="00E92C94">
        <w:rPr>
          <w:sz w:val="20"/>
          <w:szCs w:val="20"/>
        </w:rPr>
        <w:t>DMUs</w:t>
      </w:r>
      <w:proofErr w:type="spellEnd"/>
      <w:r w:rsidR="00E92C94" w:rsidRPr="00E92C94">
        <w:rPr>
          <w:sz w:val="20"/>
          <w:szCs w:val="20"/>
        </w:rPr>
        <w:t xml:space="preserve">. Ao optar pelo modelo de orientação a produto, que prioriza a maximização do </w:t>
      </w:r>
      <w:r w:rsidR="00E92C94" w:rsidRPr="005B6A18">
        <w:rPr>
          <w:i/>
          <w:iCs/>
          <w:sz w:val="20"/>
          <w:szCs w:val="20"/>
        </w:rPr>
        <w:t>output</w:t>
      </w:r>
      <w:r w:rsidR="00E92C94" w:rsidRPr="00E92C94">
        <w:rPr>
          <w:sz w:val="20"/>
          <w:szCs w:val="20"/>
        </w:rPr>
        <w:t xml:space="preserve"> mantendo a quantidade de insumos constante, os autores argumentam que conseguiram destacar as </w:t>
      </w:r>
      <w:proofErr w:type="spellStart"/>
      <w:r w:rsidR="00E92C94" w:rsidRPr="00E92C94">
        <w:rPr>
          <w:sz w:val="20"/>
          <w:szCs w:val="20"/>
        </w:rPr>
        <w:t>DMUs</w:t>
      </w:r>
      <w:proofErr w:type="spellEnd"/>
      <w:r w:rsidR="00E92C94" w:rsidRPr="00E92C94">
        <w:rPr>
          <w:sz w:val="20"/>
          <w:szCs w:val="20"/>
        </w:rPr>
        <w:t xml:space="preserve"> com melhores resultados, ao mesmo tempo em que identificaram as </w:t>
      </w:r>
      <w:proofErr w:type="spellStart"/>
      <w:r w:rsidR="00E92C94" w:rsidRPr="00E92C94">
        <w:rPr>
          <w:sz w:val="20"/>
          <w:szCs w:val="20"/>
        </w:rPr>
        <w:t>DMUs</w:t>
      </w:r>
      <w:proofErr w:type="spellEnd"/>
      <w:r w:rsidR="00E92C94" w:rsidRPr="00E92C94">
        <w:rPr>
          <w:sz w:val="20"/>
          <w:szCs w:val="20"/>
        </w:rPr>
        <w:t xml:space="preserve"> ineficientes.</w:t>
      </w:r>
    </w:p>
    <w:p w14:paraId="52F08BFD" w14:textId="5B7096F2" w:rsidR="00E92C94" w:rsidRPr="00E92C94" w:rsidRDefault="00CD58C4" w:rsidP="00E92C94">
      <w:pPr>
        <w:pStyle w:val="TF-TEXTO"/>
      </w:pPr>
      <w:r>
        <w:t xml:space="preserve">Segundo </w:t>
      </w:r>
      <w:r w:rsidR="00E92C94" w:rsidRPr="00E92C94">
        <w:t>Filho e Souza (2023)</w:t>
      </w:r>
      <w:r>
        <w:t xml:space="preserve">, foram analisadas </w:t>
      </w:r>
      <w:r w:rsidR="00E92C94" w:rsidRPr="00E92C94">
        <w:t xml:space="preserve">68 universidades federais no Brasil. </w:t>
      </w:r>
      <w:r>
        <w:t>Ao qual</w:t>
      </w:r>
      <w:r w:rsidR="005B6A18">
        <w:t>,</w:t>
      </w:r>
      <w:r>
        <w:t xml:space="preserve"> utilizou-se uma </w:t>
      </w:r>
      <w:r w:rsidR="00E92C94" w:rsidRPr="00E92C94">
        <w:t xml:space="preserve">série de indicadores </w:t>
      </w:r>
      <w:r>
        <w:t xml:space="preserve">de </w:t>
      </w:r>
      <w:r w:rsidR="00E92C94" w:rsidRPr="00E92C94">
        <w:t>diversas dimensões do desempenho educacional e institucional.</w:t>
      </w:r>
      <w:r>
        <w:t xml:space="preserve"> </w:t>
      </w:r>
      <w:r w:rsidR="00E92C94" w:rsidRPr="00E92C94">
        <w:t>Entre os indicadores de entrada, destaca</w:t>
      </w:r>
      <w:r>
        <w:t>m</w:t>
      </w:r>
      <w:r w:rsidR="00E92C94" w:rsidRPr="00E92C94">
        <w:t xml:space="preserve">-se a relação entre o Custo Corrente sem Hospital Universitário e Aluno Equivalente, que avalia a eficiência no uso dos recursos financeiros, desconsiderando os gastos com hospitais e maternidades universitários. Além disso, foram analisadas outras variáveis, como a relação entre Aluno e Professor </w:t>
      </w:r>
      <w:r w:rsidR="008A4937" w:rsidRPr="00E92C94">
        <w:t>Tempo Integral</w:t>
      </w:r>
      <w:r w:rsidR="00E92C94" w:rsidRPr="00E92C94">
        <w:t>, que visa compreender a relação entre o corpo discente e docente em tempo integral, e a relação entre Aluno e Funcionário sem hospital universitário, que examina a eficiência na relação entre estudantes e funcionários, excluindo os trabalhadores do hospital universitário.</w:t>
      </w:r>
    </w:p>
    <w:p w14:paraId="04679AE0" w14:textId="3E5C132C" w:rsidR="008A1937" w:rsidRPr="00D51986" w:rsidRDefault="00E92C94" w:rsidP="00E92C94">
      <w:pPr>
        <w:pStyle w:val="TF-TEXTO"/>
        <w:rPr>
          <w:sz w:val="18"/>
        </w:rPr>
      </w:pPr>
      <w:r w:rsidRPr="00E92C94">
        <w:t xml:space="preserve">No que diz respeito aos indicadores de saída, </w:t>
      </w:r>
      <w:r w:rsidR="00DC6670" w:rsidRPr="00E92C94">
        <w:t>Filho e Souza (2023)</w:t>
      </w:r>
      <w:r w:rsidR="00DC6670">
        <w:t xml:space="preserve"> </w:t>
      </w:r>
      <w:r w:rsidRPr="00E92C94">
        <w:t xml:space="preserve">consideraram o Conceito CAPES/MEC para Pós-graduação, que reflete a qualidade dos programas de mestrado e doutorado oferecidos pela instituição em relação ao número total de programas de pós-graduação. Além disso, a Taxa de Sucesso na Graduação foi analisada, avaliando o percentual de alunos que concluem seus cursos em relação ao número de ingressantes, fornecendo </w:t>
      </w:r>
      <w:r w:rsidR="00DC6670">
        <w:t>informações</w:t>
      </w:r>
      <w:r w:rsidRPr="00E92C94">
        <w:t xml:space="preserve"> importantes sobre a eficácia dos programas educacionais em preparar os estudantes para a conclusão de seus estudos. </w:t>
      </w:r>
      <w:r w:rsidR="00DC6670">
        <w:t>Segundo os autores, e</w:t>
      </w:r>
      <w:r w:rsidRPr="00E92C94">
        <w:t>sses indicadores oferecem uma visão abrangente da eficiência e qualidade das universidades federais, fornecendo informações valiosas para a melhoria contínua do sistema educacional do país.</w:t>
      </w:r>
    </w:p>
    <w:p w14:paraId="15AD35A8" w14:textId="7641F30E" w:rsidR="008A1937" w:rsidRDefault="008A1937" w:rsidP="008A1937">
      <w:pPr>
        <w:pStyle w:val="TF-TEXTO"/>
      </w:pPr>
      <w:r w:rsidRPr="00D51986">
        <w:t xml:space="preserve">Segundo </w:t>
      </w:r>
      <w:bookmarkStart w:id="38" w:name="_Hlk165033080"/>
      <w:r w:rsidRPr="00D51986">
        <w:t>Filho e Souza (2023)</w:t>
      </w:r>
      <w:bookmarkEnd w:id="38"/>
      <w:r w:rsidRPr="00D51986">
        <w:t xml:space="preserve">, os dados foram coletados a partir de bases de dados públicos do governo federal e através de consulta aos relatórios de gestão de contas das universidades. O período escolhido foi de 5 anos, de 2017 a 2021, que, afirmam os autores, </w:t>
      </w:r>
      <w:r w:rsidR="008A4937">
        <w:t>abrangeria</w:t>
      </w:r>
      <w:r w:rsidRPr="00D51986">
        <w:t xml:space="preserve"> o período mais crítico da pandemia a fim de analisar os efeitos desta na eficiência das universidades.</w:t>
      </w:r>
    </w:p>
    <w:p w14:paraId="0692F1CB" w14:textId="67CF5854" w:rsidR="008A1937" w:rsidRDefault="008A1937" w:rsidP="008A1937">
      <w:pPr>
        <w:pStyle w:val="TF-TEXTO"/>
      </w:pPr>
      <w:r>
        <w:t xml:space="preserve">De acordo com Filho e Souza (2023), </w:t>
      </w:r>
      <w:r w:rsidR="008A4937">
        <w:t>12</w:t>
      </w:r>
      <w:r>
        <w:t xml:space="preserve"> universidades dentre as 68 analisadas foram eficientes em todos os anos do estudo, sendo elas UFAL, EFCA, UFMG, UFOB, UFOPA, UFPEL, UFRA, UFRJ, UFRR, UFSB, UNIFESSPA e UTFPR. Outras </w:t>
      </w:r>
      <w:r w:rsidR="008A4937">
        <w:t>12</w:t>
      </w:r>
      <w:r>
        <w:t xml:space="preserve"> foram avaliadas como ineficientes nos cinco anos verificados, UNIPAMPA, UFOP, UFSCar, UFS, UFJF, UFPE, UFRN, UFF, UNIVASF, UFPB, UFMS e UFFS.</w:t>
      </w:r>
      <w:r w:rsidR="00AF11EA">
        <w:t xml:space="preserve"> </w:t>
      </w:r>
      <w:r>
        <w:t xml:space="preserve">Com relação à reação das universidades ao período pandêmico, os autores </w:t>
      </w:r>
      <w:r w:rsidR="008A4937">
        <w:t xml:space="preserve">apontam </w:t>
      </w:r>
      <w:r>
        <w:t xml:space="preserve">uma queda de 0,95% na eficiência das universidades, </w:t>
      </w:r>
      <w:proofErr w:type="gramStart"/>
      <w:r>
        <w:t>enquanto que</w:t>
      </w:r>
      <w:proofErr w:type="gramEnd"/>
      <w:r>
        <w:t xml:space="preserve"> até o ano da pandemia, no período entre 2017 a 2019, houve um aumento de 0,71% na média geral da eficiência.</w:t>
      </w:r>
    </w:p>
    <w:p w14:paraId="7BAF84CD" w14:textId="107CF69C" w:rsidR="008A1937" w:rsidRPr="008A1937" w:rsidRDefault="00AF11EA" w:rsidP="008A1937">
      <w:pPr>
        <w:pStyle w:val="TF-TEXTO"/>
      </w:pPr>
      <w:r>
        <w:t xml:space="preserve">Filho e Souza (2023) </w:t>
      </w:r>
      <w:r w:rsidR="008A1937">
        <w:t xml:space="preserve">também </w:t>
      </w:r>
      <w:r>
        <w:t xml:space="preserve">apresentam </w:t>
      </w:r>
      <w:r w:rsidR="008A1937">
        <w:t>o resultado por regi</w:t>
      </w:r>
      <w:r w:rsidR="005B6A18">
        <w:t>ões do país</w:t>
      </w:r>
      <w:r w:rsidR="008A1937">
        <w:t xml:space="preserve">, </w:t>
      </w:r>
      <w:r w:rsidR="008A4937">
        <w:t>ao qual</w:t>
      </w:r>
      <w:r w:rsidR="008A1937">
        <w:t xml:space="preserve"> destac</w:t>
      </w:r>
      <w:r w:rsidR="008A4937">
        <w:t>am</w:t>
      </w:r>
      <w:r w:rsidR="008A1937">
        <w:t xml:space="preserve"> a eficiência da região Norte, que apresentou o maior coeficiente de eficiência médio. Segundo Filho e Souza (2023), a região Sudeste apresenta o pior resultado em dois dos cinco anos avaliados.</w:t>
      </w:r>
      <w:r>
        <w:t xml:space="preserve"> Além disso, os autores enfatizam o impacto significativo que a pandemia de COVID-19 teve nas universidades públicas, apontando a necessidade </w:t>
      </w:r>
      <w:r w:rsidR="0063649E">
        <w:t>urgente</w:t>
      </w:r>
      <w:r>
        <w:t xml:space="preserve"> de adaptação às novas políticas e circunstâncias. Nesse contexto, Filho e Souza (2023) sugerem que o modelo adotado pelas universidades da região Norte merece uma análise mais aprofundada, de modo a identificar práticas e estratégias que possam ser replicadas em outras regiões do país. Segundo os autores, essa abordagem de aprendizado e troca de experiências entre instituições pode contribuir para fortalecer a resiliência e a capacidade de adaptação do sistema universitário brasileiro diante de desafios futuros.</w:t>
      </w:r>
    </w:p>
    <w:p w14:paraId="25B7474A" w14:textId="77777777" w:rsidR="00451B94" w:rsidRDefault="00451B94" w:rsidP="001E167C">
      <w:pPr>
        <w:pStyle w:val="Ttulo1"/>
      </w:pPr>
      <w:bookmarkStart w:id="39" w:name="_Toc54164921"/>
      <w:bookmarkStart w:id="40" w:name="_Toc54165675"/>
      <w:bookmarkStart w:id="41" w:name="_Toc54169333"/>
      <w:bookmarkStart w:id="42" w:name="_Toc96347439"/>
      <w:bookmarkStart w:id="43" w:name="_Toc96357723"/>
      <w:bookmarkStart w:id="44" w:name="_Toc96491866"/>
      <w:bookmarkStart w:id="45" w:name="_Toc411603107"/>
      <w:bookmarkEnd w:id="23"/>
      <w:r>
        <w:t>proposta</w:t>
      </w:r>
    </w:p>
    <w:p w14:paraId="0336A8B2" w14:textId="6E545AAF" w:rsidR="00451B94" w:rsidRDefault="00ED2D88" w:rsidP="00451B94">
      <w:pPr>
        <w:pStyle w:val="TF-TEXTO"/>
      </w:pPr>
      <w:r>
        <w:t xml:space="preserve">Nesta seção </w:t>
      </w:r>
      <w:r w:rsidRPr="00C25ED0">
        <w:t>é apresentada a justificativa para o desenvolvimento desse trabalho</w:t>
      </w:r>
      <w:r w:rsidRPr="5CB28D81">
        <w:t>, assim como os requisitos funcionais, não funcionais e a metodologia que será aplicada no desenvolvimento</w:t>
      </w:r>
      <w:r w:rsidRPr="00C25ED0">
        <w:t>.</w:t>
      </w:r>
    </w:p>
    <w:p w14:paraId="78305E65" w14:textId="69F57C69" w:rsidR="006B0760" w:rsidRDefault="00451B94" w:rsidP="001E167C">
      <w:pPr>
        <w:pStyle w:val="Ttulo2"/>
      </w:pPr>
      <w:bookmarkStart w:id="46" w:name="_Toc54164915"/>
      <w:bookmarkStart w:id="47" w:name="_Toc54165669"/>
      <w:bookmarkStart w:id="48" w:name="_Toc54169327"/>
      <w:bookmarkStart w:id="49" w:name="_Toc96347433"/>
      <w:bookmarkStart w:id="50" w:name="_Toc96357717"/>
      <w:bookmarkStart w:id="51" w:name="_Toc96491860"/>
      <w:bookmarkStart w:id="52" w:name="_Toc351015594"/>
      <w:r>
        <w:t>JUSTIFICATIVA</w:t>
      </w:r>
    </w:p>
    <w:p w14:paraId="28C5C6A3" w14:textId="4D54C3D4" w:rsidR="0037092E" w:rsidRPr="0037092E" w:rsidRDefault="0037092E" w:rsidP="0037092E">
      <w:pPr>
        <w:pStyle w:val="TF-TEXTO"/>
      </w:pPr>
      <w:r w:rsidRPr="0037092E">
        <w:t xml:space="preserve">No </w:t>
      </w:r>
      <w:r w:rsidR="00ED2D88">
        <w:fldChar w:fldCharType="begin"/>
      </w:r>
      <w:r w:rsidR="00ED2D88">
        <w:instrText xml:space="preserve"> REF _Ref166446925 \h </w:instrText>
      </w:r>
      <w:r w:rsidR="00ED2D88">
        <w:fldChar w:fldCharType="separate"/>
      </w:r>
      <w:r w:rsidR="00ED2D88">
        <w:t xml:space="preserve">Quadro </w:t>
      </w:r>
      <w:r w:rsidR="00ED2D88">
        <w:rPr>
          <w:noProof/>
        </w:rPr>
        <w:t>1</w:t>
      </w:r>
      <w:r w:rsidR="00ED2D88">
        <w:fldChar w:fldCharType="end"/>
      </w:r>
      <w:r w:rsidRPr="0037092E">
        <w:t xml:space="preserve"> é apresentado um comparativo entre os trabalhos correlatos. As linhas representam as características e as colunas os trabalhos.</w:t>
      </w:r>
    </w:p>
    <w:p w14:paraId="72A23E67" w14:textId="71CBFF41" w:rsidR="006B0760" w:rsidRDefault="00ED2D88" w:rsidP="00ED2D88">
      <w:pPr>
        <w:pStyle w:val="TF-LEGENDA"/>
      </w:pPr>
      <w:bookmarkStart w:id="53" w:name="_Ref166446925"/>
      <w:bookmarkStart w:id="54" w:name="_Hlk166725054"/>
      <w:r>
        <w:lastRenderedPageBreak/>
        <w:t xml:space="preserve">Quadro </w:t>
      </w:r>
      <w:r>
        <w:fldChar w:fldCharType="begin"/>
      </w:r>
      <w:r>
        <w:instrText xml:space="preserve"> SEQ Quadro \* ARABIC </w:instrText>
      </w:r>
      <w:r>
        <w:fldChar w:fldCharType="separate"/>
      </w:r>
      <w:r w:rsidR="00864FC2">
        <w:rPr>
          <w:noProof/>
        </w:rPr>
        <w:t>1</w:t>
      </w:r>
      <w:r>
        <w:fldChar w:fldCharType="end"/>
      </w:r>
      <w:bookmarkEnd w:id="53"/>
      <w:r>
        <w:t xml:space="preserve"> </w:t>
      </w:r>
      <w:r w:rsidR="00864FC2">
        <w:t>–</w:t>
      </w:r>
      <w:r>
        <w:t xml:space="preserve"> </w:t>
      </w:r>
      <w:r w:rsidR="00F3649F">
        <w:t>Comparativo</w:t>
      </w:r>
      <w:r w:rsidR="006B0760">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4"/>
        <w:gridCol w:w="2028"/>
        <w:gridCol w:w="2028"/>
        <w:gridCol w:w="2028"/>
      </w:tblGrid>
      <w:tr w:rsidR="008A1937" w14:paraId="4DC82DAE" w14:textId="77777777" w:rsidTr="00ED2D88">
        <w:trPr>
          <w:trHeight w:val="567"/>
        </w:trPr>
        <w:tc>
          <w:tcPr>
            <w:tcW w:w="2864" w:type="dxa"/>
            <w:tcBorders>
              <w:tl2br w:val="single" w:sz="4" w:space="0" w:color="auto"/>
            </w:tcBorders>
            <w:shd w:val="clear" w:color="auto" w:fill="A6A6A6"/>
          </w:tcPr>
          <w:bookmarkEnd w:id="54"/>
          <w:p w14:paraId="1CB88D81" w14:textId="77777777" w:rsidR="006B0760" w:rsidRDefault="00ED2D88" w:rsidP="00ED2D88">
            <w:pPr>
              <w:pStyle w:val="TF-TEXTOQUADRO"/>
              <w:jc w:val="right"/>
            </w:pPr>
            <w:r>
              <w:t>Trabalhos Correlatos</w:t>
            </w:r>
            <w:r>
              <w:rPr>
                <w:noProof/>
              </w:rPr>
              <w:t xml:space="preserve"> </w:t>
            </w:r>
          </w:p>
          <w:p w14:paraId="5540DD0B" w14:textId="0BD58D29" w:rsidR="00ED2D88" w:rsidRPr="007D4566" w:rsidRDefault="00ED2D88" w:rsidP="00ED2D88">
            <w:pPr>
              <w:pStyle w:val="TF-TEXTO"/>
              <w:ind w:firstLine="0"/>
            </w:pPr>
            <w:r>
              <w:t>Características</w:t>
            </w:r>
          </w:p>
        </w:tc>
        <w:tc>
          <w:tcPr>
            <w:tcW w:w="2028" w:type="dxa"/>
            <w:shd w:val="clear" w:color="auto" w:fill="A6A6A6"/>
            <w:vAlign w:val="center"/>
          </w:tcPr>
          <w:p w14:paraId="346CD0EE" w14:textId="2917F035" w:rsidR="006B0760" w:rsidRPr="00ED2D88" w:rsidRDefault="008A1937" w:rsidP="00ED2D88">
            <w:pPr>
              <w:pStyle w:val="TF-TEXTOQUADRO"/>
              <w:jc w:val="center"/>
            </w:pPr>
            <w:proofErr w:type="spellStart"/>
            <w:r w:rsidRPr="00ED2D88">
              <w:t>Lorenzett</w:t>
            </w:r>
            <w:proofErr w:type="spellEnd"/>
            <w:r w:rsidRPr="00ED2D88">
              <w:t>, Lopes e Lima (2004)</w:t>
            </w:r>
          </w:p>
        </w:tc>
        <w:tc>
          <w:tcPr>
            <w:tcW w:w="2028" w:type="dxa"/>
            <w:shd w:val="clear" w:color="auto" w:fill="A6A6A6"/>
            <w:vAlign w:val="center"/>
          </w:tcPr>
          <w:p w14:paraId="4D97FD72" w14:textId="73A48A8C" w:rsidR="006B0760" w:rsidRPr="00ED2D88" w:rsidRDefault="008A1937" w:rsidP="00ED2D88">
            <w:pPr>
              <w:pStyle w:val="TF-TEXTOQUADRO"/>
              <w:jc w:val="center"/>
            </w:pPr>
            <w:r w:rsidRPr="00ED2D88">
              <w:t xml:space="preserve">Cavalcante e </w:t>
            </w:r>
            <w:proofErr w:type="spellStart"/>
            <w:r w:rsidRPr="00ED2D88">
              <w:t>Andriola</w:t>
            </w:r>
            <w:proofErr w:type="spellEnd"/>
            <w:r w:rsidRPr="00ED2D88">
              <w:t xml:space="preserve"> (2016)</w:t>
            </w:r>
          </w:p>
        </w:tc>
        <w:tc>
          <w:tcPr>
            <w:tcW w:w="2028" w:type="dxa"/>
            <w:shd w:val="clear" w:color="auto" w:fill="A6A6A6"/>
            <w:vAlign w:val="center"/>
          </w:tcPr>
          <w:p w14:paraId="559F5544" w14:textId="77777777" w:rsidR="00E964EC" w:rsidRDefault="008A1937" w:rsidP="00ED2D88">
            <w:pPr>
              <w:pStyle w:val="TF-TEXTOQUADRO"/>
              <w:jc w:val="center"/>
            </w:pPr>
            <w:r w:rsidRPr="00ED2D88">
              <w:t xml:space="preserve">Filho e Souza </w:t>
            </w:r>
          </w:p>
          <w:p w14:paraId="5AE2E716" w14:textId="14E5F972" w:rsidR="006B0760" w:rsidRPr="00ED2D88" w:rsidRDefault="008A1937" w:rsidP="00ED2D88">
            <w:pPr>
              <w:pStyle w:val="TF-TEXTOQUADRO"/>
              <w:jc w:val="center"/>
            </w:pPr>
            <w:r w:rsidRPr="00ED2D88">
              <w:t>(2023)</w:t>
            </w:r>
          </w:p>
        </w:tc>
      </w:tr>
      <w:tr w:rsidR="008A1937" w14:paraId="3380952D" w14:textId="77777777" w:rsidTr="00ED2D88">
        <w:tc>
          <w:tcPr>
            <w:tcW w:w="2864" w:type="dxa"/>
            <w:shd w:val="clear" w:color="auto" w:fill="auto"/>
          </w:tcPr>
          <w:p w14:paraId="138D3B43" w14:textId="17FE32B3" w:rsidR="006B0760" w:rsidRDefault="00AA752B" w:rsidP="004B3C46">
            <w:pPr>
              <w:pStyle w:val="TF-TEXTOQUADRO"/>
            </w:pPr>
            <w:r w:rsidRPr="00AA752B">
              <w:t>Objeto de estudo</w:t>
            </w:r>
          </w:p>
        </w:tc>
        <w:tc>
          <w:tcPr>
            <w:tcW w:w="2028" w:type="dxa"/>
            <w:shd w:val="clear" w:color="auto" w:fill="auto"/>
          </w:tcPr>
          <w:p w14:paraId="2C274505" w14:textId="5DBD36AD" w:rsidR="006B0760" w:rsidRPr="00ED2D88" w:rsidRDefault="008A1937" w:rsidP="00ED2D88">
            <w:pPr>
              <w:pStyle w:val="TF-TEXTOQUADRO"/>
              <w:jc w:val="center"/>
            </w:pPr>
            <w:r w:rsidRPr="00ED2D88">
              <w:t>Unidades produtivas do SENAI/SC</w:t>
            </w:r>
          </w:p>
        </w:tc>
        <w:tc>
          <w:tcPr>
            <w:tcW w:w="2028" w:type="dxa"/>
            <w:shd w:val="clear" w:color="auto" w:fill="auto"/>
          </w:tcPr>
          <w:p w14:paraId="798F95D2" w14:textId="7C6BC2A1" w:rsidR="006B0760" w:rsidRPr="00ED2D88" w:rsidRDefault="008A1937" w:rsidP="00ED2D88">
            <w:pPr>
              <w:pStyle w:val="TF-TEXTOQUADRO"/>
              <w:jc w:val="center"/>
            </w:pPr>
            <w:r w:rsidRPr="00ED2D88">
              <w:t>Cursos de graduação da UFC</w:t>
            </w:r>
          </w:p>
        </w:tc>
        <w:tc>
          <w:tcPr>
            <w:tcW w:w="2028" w:type="dxa"/>
            <w:shd w:val="clear" w:color="auto" w:fill="auto"/>
          </w:tcPr>
          <w:p w14:paraId="1473A4A9" w14:textId="4D169E96" w:rsidR="006B0760" w:rsidRPr="00ED2D88" w:rsidRDefault="008A1937" w:rsidP="00ED2D88">
            <w:pPr>
              <w:pStyle w:val="TF-TEXTOQUADRO"/>
              <w:jc w:val="center"/>
            </w:pPr>
            <w:r w:rsidRPr="00ED2D88">
              <w:t>Universidades federais brasileiras</w:t>
            </w:r>
          </w:p>
        </w:tc>
      </w:tr>
      <w:tr w:rsidR="008A1937" w14:paraId="615D3CA3" w14:textId="77777777" w:rsidTr="00ED2D88">
        <w:tc>
          <w:tcPr>
            <w:tcW w:w="2864" w:type="dxa"/>
            <w:shd w:val="clear" w:color="auto" w:fill="auto"/>
          </w:tcPr>
          <w:p w14:paraId="66E7B883" w14:textId="5946058E" w:rsidR="006B0760" w:rsidRDefault="00AA752B" w:rsidP="004B3C46">
            <w:pPr>
              <w:pStyle w:val="TF-TEXTOQUADRO"/>
            </w:pPr>
            <w:r w:rsidRPr="00AA752B">
              <w:t>Período analisado</w:t>
            </w:r>
          </w:p>
        </w:tc>
        <w:tc>
          <w:tcPr>
            <w:tcW w:w="2028" w:type="dxa"/>
            <w:shd w:val="clear" w:color="auto" w:fill="auto"/>
          </w:tcPr>
          <w:p w14:paraId="629E5946" w14:textId="292C4DD2" w:rsidR="006B0760" w:rsidRPr="00ED2D88" w:rsidRDefault="008A1937" w:rsidP="00ED2D88">
            <w:pPr>
              <w:pStyle w:val="TF-TEXTOQUADRO"/>
              <w:jc w:val="center"/>
            </w:pPr>
            <w:r w:rsidRPr="00ED2D88">
              <w:t xml:space="preserve">Janeiro a </w:t>
            </w:r>
            <w:r w:rsidR="00ED2D88">
              <w:t>d</w:t>
            </w:r>
            <w:r w:rsidRPr="00ED2D88">
              <w:t>ezembro de 2003</w:t>
            </w:r>
          </w:p>
        </w:tc>
        <w:tc>
          <w:tcPr>
            <w:tcW w:w="2028" w:type="dxa"/>
            <w:shd w:val="clear" w:color="auto" w:fill="auto"/>
          </w:tcPr>
          <w:p w14:paraId="6FD3AA8B" w14:textId="0EA0C213" w:rsidR="006B0760" w:rsidRPr="00ED2D88" w:rsidRDefault="008A1937" w:rsidP="00ED2D88">
            <w:pPr>
              <w:pStyle w:val="TF-TEXTOQUADRO"/>
              <w:jc w:val="center"/>
            </w:pPr>
            <w:r w:rsidRPr="00ED2D88">
              <w:t>2006 a 2009</w:t>
            </w:r>
          </w:p>
        </w:tc>
        <w:tc>
          <w:tcPr>
            <w:tcW w:w="2028" w:type="dxa"/>
            <w:shd w:val="clear" w:color="auto" w:fill="auto"/>
          </w:tcPr>
          <w:p w14:paraId="264287B7" w14:textId="32500D4C" w:rsidR="006B0760" w:rsidRPr="00ED2D88" w:rsidRDefault="008A1937" w:rsidP="00ED2D88">
            <w:pPr>
              <w:pStyle w:val="TF-TEXTOQUADRO"/>
              <w:jc w:val="center"/>
            </w:pPr>
            <w:r w:rsidRPr="00ED2D88">
              <w:t>2017 a 2021</w:t>
            </w:r>
          </w:p>
        </w:tc>
      </w:tr>
      <w:tr w:rsidR="008A1937" w14:paraId="11F453D2" w14:textId="77777777" w:rsidTr="00ED2D88">
        <w:tc>
          <w:tcPr>
            <w:tcW w:w="2864" w:type="dxa"/>
            <w:shd w:val="clear" w:color="auto" w:fill="auto"/>
          </w:tcPr>
          <w:p w14:paraId="50EC2C27" w14:textId="2545D1F7" w:rsidR="006B0760" w:rsidRDefault="00AA752B" w:rsidP="004B3C46">
            <w:pPr>
              <w:pStyle w:val="TF-TEXTOQUADRO"/>
            </w:pPr>
            <w:r w:rsidRPr="00AA752B">
              <w:t>Modelo DEA utilizado</w:t>
            </w:r>
          </w:p>
        </w:tc>
        <w:tc>
          <w:tcPr>
            <w:tcW w:w="2028" w:type="dxa"/>
            <w:shd w:val="clear" w:color="auto" w:fill="auto"/>
          </w:tcPr>
          <w:p w14:paraId="0F66C670" w14:textId="1FCB3EF4" w:rsidR="006B0760" w:rsidRPr="00ED2D88" w:rsidRDefault="008A1937" w:rsidP="00ED2D88">
            <w:pPr>
              <w:pStyle w:val="TF-TEXTOQUADRO"/>
              <w:jc w:val="center"/>
            </w:pPr>
            <w:r w:rsidRPr="00ED2D88">
              <w:t>BCC (VRS)</w:t>
            </w:r>
          </w:p>
        </w:tc>
        <w:tc>
          <w:tcPr>
            <w:tcW w:w="2028" w:type="dxa"/>
            <w:shd w:val="clear" w:color="auto" w:fill="auto"/>
          </w:tcPr>
          <w:p w14:paraId="74D76A3C" w14:textId="2CB69997" w:rsidR="006B0760" w:rsidRPr="00ED2D88" w:rsidRDefault="008A1937" w:rsidP="00ED2D88">
            <w:pPr>
              <w:pStyle w:val="TF-TEXTOQUADRO"/>
              <w:jc w:val="center"/>
            </w:pPr>
            <w:r w:rsidRPr="00ED2D88">
              <w:t>BCC (VRS)</w:t>
            </w:r>
          </w:p>
        </w:tc>
        <w:tc>
          <w:tcPr>
            <w:tcW w:w="2028" w:type="dxa"/>
            <w:shd w:val="clear" w:color="auto" w:fill="auto"/>
          </w:tcPr>
          <w:p w14:paraId="07137ECE" w14:textId="4803710C" w:rsidR="006B0760" w:rsidRPr="00ED2D88" w:rsidRDefault="008A1937" w:rsidP="00ED2D88">
            <w:pPr>
              <w:pStyle w:val="TF-TEXTOQUADRO"/>
              <w:jc w:val="center"/>
            </w:pPr>
            <w:r w:rsidRPr="00ED2D88">
              <w:t>BCC (VRS)</w:t>
            </w:r>
          </w:p>
        </w:tc>
      </w:tr>
      <w:tr w:rsidR="008A1937" w14:paraId="4BD4C8AE" w14:textId="77777777" w:rsidTr="00ED2D88">
        <w:tc>
          <w:tcPr>
            <w:tcW w:w="2864" w:type="dxa"/>
            <w:shd w:val="clear" w:color="auto" w:fill="auto"/>
          </w:tcPr>
          <w:p w14:paraId="65404E7E" w14:textId="4B517566" w:rsidR="006B0760" w:rsidRDefault="00AA752B" w:rsidP="004B3C46">
            <w:pPr>
              <w:pStyle w:val="TF-TEXTOQUADRO"/>
            </w:pPr>
            <w:r w:rsidRPr="00AA752B">
              <w:t>Orientação do modelo</w:t>
            </w:r>
          </w:p>
        </w:tc>
        <w:tc>
          <w:tcPr>
            <w:tcW w:w="2028" w:type="dxa"/>
            <w:shd w:val="clear" w:color="auto" w:fill="auto"/>
          </w:tcPr>
          <w:p w14:paraId="6F10223E" w14:textId="147BB71B" w:rsidR="006B0760" w:rsidRPr="00ED2D88" w:rsidRDefault="008A1937" w:rsidP="00ED2D88">
            <w:pPr>
              <w:pStyle w:val="TF-TEXTOQUADRO"/>
              <w:jc w:val="center"/>
            </w:pPr>
            <w:r w:rsidRPr="00ED2D88">
              <w:t>Orientado a produto</w:t>
            </w:r>
          </w:p>
        </w:tc>
        <w:tc>
          <w:tcPr>
            <w:tcW w:w="2028" w:type="dxa"/>
            <w:shd w:val="clear" w:color="auto" w:fill="auto"/>
          </w:tcPr>
          <w:p w14:paraId="58FEA8FF" w14:textId="4DFDE1C6" w:rsidR="006B0760" w:rsidRPr="00ED2D88" w:rsidRDefault="008A1937" w:rsidP="00ED2D88">
            <w:pPr>
              <w:pStyle w:val="TF-TEXTOQUADRO"/>
              <w:jc w:val="center"/>
            </w:pPr>
            <w:r w:rsidRPr="00ED2D88">
              <w:t>Orientado a produto</w:t>
            </w:r>
          </w:p>
        </w:tc>
        <w:tc>
          <w:tcPr>
            <w:tcW w:w="2028" w:type="dxa"/>
            <w:shd w:val="clear" w:color="auto" w:fill="auto"/>
          </w:tcPr>
          <w:p w14:paraId="3CA61DDF" w14:textId="695FA1A1" w:rsidR="006B0760" w:rsidRPr="00ED2D88" w:rsidRDefault="008A1937" w:rsidP="00ED2D88">
            <w:pPr>
              <w:pStyle w:val="TF-TEXTOQUADRO"/>
              <w:jc w:val="center"/>
            </w:pPr>
            <w:r w:rsidRPr="00ED2D88">
              <w:t>Orientado a produto</w:t>
            </w:r>
          </w:p>
        </w:tc>
      </w:tr>
      <w:tr w:rsidR="008A1937" w14:paraId="19269749" w14:textId="77777777" w:rsidTr="00ED2D88">
        <w:tc>
          <w:tcPr>
            <w:tcW w:w="2864" w:type="dxa"/>
            <w:shd w:val="clear" w:color="auto" w:fill="auto"/>
          </w:tcPr>
          <w:p w14:paraId="3D239ECB" w14:textId="30C78FCB" w:rsidR="006B0760" w:rsidRDefault="00AA752B" w:rsidP="004B3C46">
            <w:pPr>
              <w:pStyle w:val="TF-TEXTOQUADRO"/>
            </w:pPr>
            <w:r w:rsidRPr="00AA752B">
              <w:t xml:space="preserve">Número de </w:t>
            </w:r>
            <w:proofErr w:type="spellStart"/>
            <w:r w:rsidRPr="00AA752B">
              <w:t>DMUs</w:t>
            </w:r>
            <w:proofErr w:type="spellEnd"/>
            <w:r w:rsidRPr="00AA752B">
              <w:t xml:space="preserve"> analisadas</w:t>
            </w:r>
          </w:p>
        </w:tc>
        <w:tc>
          <w:tcPr>
            <w:tcW w:w="2028" w:type="dxa"/>
            <w:shd w:val="clear" w:color="auto" w:fill="auto"/>
          </w:tcPr>
          <w:p w14:paraId="1A8F9496" w14:textId="3408DE33" w:rsidR="006B0760" w:rsidRPr="00ED2D88" w:rsidRDefault="008A1937" w:rsidP="00ED2D88">
            <w:pPr>
              <w:pStyle w:val="TF-TEXTOQUADRO"/>
              <w:jc w:val="center"/>
            </w:pPr>
            <w:r w:rsidRPr="00ED2D88">
              <w:t>21 unidades</w:t>
            </w:r>
          </w:p>
        </w:tc>
        <w:tc>
          <w:tcPr>
            <w:tcW w:w="2028" w:type="dxa"/>
            <w:shd w:val="clear" w:color="auto" w:fill="auto"/>
          </w:tcPr>
          <w:p w14:paraId="1143F2DF" w14:textId="29DEC64F" w:rsidR="006B0760" w:rsidRPr="00ED2D88" w:rsidRDefault="008A1937" w:rsidP="00ED2D88">
            <w:pPr>
              <w:pStyle w:val="TF-TEXTOQUADRO"/>
              <w:jc w:val="center"/>
            </w:pPr>
            <w:r w:rsidRPr="00ED2D88">
              <w:t>30 cursos</w:t>
            </w:r>
          </w:p>
        </w:tc>
        <w:tc>
          <w:tcPr>
            <w:tcW w:w="2028" w:type="dxa"/>
            <w:shd w:val="clear" w:color="auto" w:fill="auto"/>
          </w:tcPr>
          <w:p w14:paraId="76C90736" w14:textId="017D6AF5" w:rsidR="006B0760" w:rsidRPr="00ED2D88" w:rsidRDefault="008A1937" w:rsidP="00ED2D88">
            <w:pPr>
              <w:pStyle w:val="TF-TEXTOQUADRO"/>
              <w:jc w:val="center"/>
            </w:pPr>
            <w:r w:rsidRPr="00ED2D88">
              <w:t>68 universidades</w:t>
            </w:r>
          </w:p>
        </w:tc>
      </w:tr>
      <w:tr w:rsidR="00E756C3" w14:paraId="7B8B8132" w14:textId="77777777" w:rsidTr="00ED2D88">
        <w:tc>
          <w:tcPr>
            <w:tcW w:w="2864" w:type="dxa"/>
            <w:shd w:val="clear" w:color="auto" w:fill="auto"/>
          </w:tcPr>
          <w:p w14:paraId="788677F3" w14:textId="3DAFB44B" w:rsidR="00E756C3" w:rsidRDefault="00E756C3" w:rsidP="00E756C3">
            <w:pPr>
              <w:pStyle w:val="TF-TEXTOQUADRO"/>
            </w:pPr>
            <w:r w:rsidRPr="00AA752B">
              <w:t>Perspectivas/Abordagen</w:t>
            </w:r>
            <w:r>
              <w:t>s</w:t>
            </w:r>
          </w:p>
        </w:tc>
        <w:tc>
          <w:tcPr>
            <w:tcW w:w="2028" w:type="dxa"/>
            <w:shd w:val="clear" w:color="auto" w:fill="auto"/>
          </w:tcPr>
          <w:p w14:paraId="59B49A77" w14:textId="7017A383" w:rsidR="00E756C3" w:rsidRPr="00ED2D88" w:rsidRDefault="00E756C3" w:rsidP="00ED2D88">
            <w:pPr>
              <w:pStyle w:val="TF-TEXTOQUADRO"/>
              <w:jc w:val="center"/>
            </w:pPr>
            <w:r w:rsidRPr="00ED2D88">
              <w:t>Financeira e Qualidade</w:t>
            </w:r>
          </w:p>
        </w:tc>
        <w:tc>
          <w:tcPr>
            <w:tcW w:w="2028" w:type="dxa"/>
            <w:shd w:val="clear" w:color="auto" w:fill="auto"/>
          </w:tcPr>
          <w:p w14:paraId="0096A45F" w14:textId="314CA11C" w:rsidR="00E756C3" w:rsidRPr="00ED2D88" w:rsidRDefault="00E756C3" w:rsidP="00ED2D88">
            <w:pPr>
              <w:pStyle w:val="TF-TEXTOQUADRO"/>
              <w:jc w:val="center"/>
            </w:pPr>
            <w:r w:rsidRPr="00ED2D88">
              <w:t>A1, A2, A3 e A4</w:t>
            </w:r>
          </w:p>
        </w:tc>
        <w:tc>
          <w:tcPr>
            <w:tcW w:w="2028" w:type="dxa"/>
            <w:shd w:val="clear" w:color="auto" w:fill="auto"/>
          </w:tcPr>
          <w:p w14:paraId="2E2C7B86" w14:textId="3AB7DEB0" w:rsidR="00E756C3" w:rsidRPr="00ED2D88" w:rsidRDefault="00E756C3" w:rsidP="00ED2D88">
            <w:pPr>
              <w:pStyle w:val="TF-TEXTOQUADRO"/>
              <w:jc w:val="center"/>
            </w:pPr>
            <w:r w:rsidRPr="00ED2D88">
              <w:t>Única perspectiva</w:t>
            </w:r>
          </w:p>
        </w:tc>
      </w:tr>
      <w:tr w:rsidR="00E756C3" w14:paraId="6EC8F5BD" w14:textId="77777777" w:rsidTr="00ED2D88">
        <w:tc>
          <w:tcPr>
            <w:tcW w:w="2864" w:type="dxa"/>
            <w:shd w:val="clear" w:color="auto" w:fill="auto"/>
          </w:tcPr>
          <w:p w14:paraId="31E84560" w14:textId="55DDE640" w:rsidR="00E756C3" w:rsidRDefault="00E756C3" w:rsidP="00E756C3">
            <w:pPr>
              <w:pStyle w:val="TF-TEXTOQUADRO"/>
            </w:pPr>
            <w:r w:rsidRPr="00AA752B">
              <w:t>Principais inputs</w:t>
            </w:r>
          </w:p>
        </w:tc>
        <w:tc>
          <w:tcPr>
            <w:tcW w:w="2028" w:type="dxa"/>
            <w:shd w:val="clear" w:color="auto" w:fill="auto"/>
          </w:tcPr>
          <w:p w14:paraId="36BA4CD1" w14:textId="3649A75B" w:rsidR="00E756C3" w:rsidRPr="00ED2D88" w:rsidRDefault="00E756C3" w:rsidP="00ED2D88">
            <w:pPr>
              <w:pStyle w:val="TF-TEXTOQUADRO"/>
              <w:jc w:val="center"/>
            </w:pPr>
            <w:r w:rsidRPr="00ED2D88">
              <w:t xml:space="preserve">Total de investimentos, </w:t>
            </w:r>
            <w:proofErr w:type="gramStart"/>
            <w:r w:rsidRPr="00ED2D88">
              <w:t>Total</w:t>
            </w:r>
            <w:proofErr w:type="gramEnd"/>
            <w:r w:rsidRPr="00ED2D88">
              <w:t xml:space="preserve"> de compulsório</w:t>
            </w:r>
          </w:p>
        </w:tc>
        <w:tc>
          <w:tcPr>
            <w:tcW w:w="2028" w:type="dxa"/>
            <w:shd w:val="clear" w:color="auto" w:fill="auto"/>
          </w:tcPr>
          <w:p w14:paraId="2421B8B5" w14:textId="2987FA19" w:rsidR="00E756C3" w:rsidRPr="00ED2D88" w:rsidRDefault="005C209E" w:rsidP="00ED2D88">
            <w:pPr>
              <w:pStyle w:val="TF-TEXTOQUADRO"/>
              <w:jc w:val="center"/>
            </w:pPr>
            <w:r w:rsidRPr="00ED2D88">
              <w:t>Número de alunos ingressantes, Esforço da capacidade docente</w:t>
            </w:r>
          </w:p>
        </w:tc>
        <w:tc>
          <w:tcPr>
            <w:tcW w:w="2028" w:type="dxa"/>
            <w:shd w:val="clear" w:color="auto" w:fill="auto"/>
          </w:tcPr>
          <w:p w14:paraId="3CB7B5DF" w14:textId="602FF2E5" w:rsidR="00E756C3" w:rsidRPr="00ED2D88" w:rsidRDefault="005C209E" w:rsidP="00ED2D88">
            <w:pPr>
              <w:pStyle w:val="TF-TEXTOQUADRO"/>
              <w:jc w:val="center"/>
            </w:pPr>
            <w:r w:rsidRPr="00ED2D88">
              <w:t>Custo corrente/Aluno equivalente, Aluno/Professor</w:t>
            </w:r>
          </w:p>
        </w:tc>
      </w:tr>
      <w:tr w:rsidR="00E756C3" w14:paraId="3A60B511" w14:textId="77777777" w:rsidTr="00ED2D88">
        <w:tc>
          <w:tcPr>
            <w:tcW w:w="2864" w:type="dxa"/>
            <w:shd w:val="clear" w:color="auto" w:fill="auto"/>
          </w:tcPr>
          <w:p w14:paraId="399C81B2" w14:textId="77E2CFF6" w:rsidR="00E756C3" w:rsidRPr="00AA752B" w:rsidRDefault="00E756C3" w:rsidP="00E756C3">
            <w:pPr>
              <w:pStyle w:val="TF-TEXTOQUADRO"/>
            </w:pPr>
            <w:r w:rsidRPr="00AA752B">
              <w:t>Principais outputs</w:t>
            </w:r>
          </w:p>
        </w:tc>
        <w:tc>
          <w:tcPr>
            <w:tcW w:w="2028" w:type="dxa"/>
            <w:shd w:val="clear" w:color="auto" w:fill="auto"/>
          </w:tcPr>
          <w:p w14:paraId="442851BF" w14:textId="3E749E40" w:rsidR="00E756C3" w:rsidRPr="00ED2D88" w:rsidRDefault="00E756C3" w:rsidP="00ED2D88">
            <w:pPr>
              <w:pStyle w:val="TF-TEXTOQUADRO"/>
              <w:jc w:val="center"/>
            </w:pPr>
            <w:r w:rsidRPr="00ED2D88">
              <w:t xml:space="preserve">Resultado global, </w:t>
            </w:r>
            <w:r w:rsidR="005C209E" w:rsidRPr="00ED2D88">
              <w:t>percentual</w:t>
            </w:r>
            <w:r w:rsidRPr="00ED2D88">
              <w:t xml:space="preserve"> de </w:t>
            </w:r>
            <w:r w:rsidR="005C209E" w:rsidRPr="00ED2D88">
              <w:t>autossustentação</w:t>
            </w:r>
            <w:r w:rsidRPr="00ED2D88">
              <w:t>, Índices de satisfação do cliente, qualidade do produto e gestão</w:t>
            </w:r>
          </w:p>
        </w:tc>
        <w:tc>
          <w:tcPr>
            <w:tcW w:w="2028" w:type="dxa"/>
            <w:shd w:val="clear" w:color="auto" w:fill="auto"/>
          </w:tcPr>
          <w:p w14:paraId="59D4DC2F" w14:textId="362672A1" w:rsidR="00E756C3" w:rsidRPr="00ED2D88" w:rsidRDefault="00E756C3" w:rsidP="00ED2D88">
            <w:pPr>
              <w:pStyle w:val="TF-TEXTOQUADRO"/>
              <w:jc w:val="center"/>
            </w:pPr>
            <w:r w:rsidRPr="00ED2D88">
              <w:t>Conceito CAPES/MEC para pós-graduação, Taxa de sucesso na graduação</w:t>
            </w:r>
          </w:p>
        </w:tc>
        <w:tc>
          <w:tcPr>
            <w:tcW w:w="2028" w:type="dxa"/>
            <w:shd w:val="clear" w:color="auto" w:fill="auto"/>
          </w:tcPr>
          <w:p w14:paraId="560FE212" w14:textId="2DC5DA72" w:rsidR="00E756C3" w:rsidRPr="00ED2D88" w:rsidRDefault="00E756C3" w:rsidP="00ED2D88">
            <w:pPr>
              <w:pStyle w:val="TF-TEXTOQUADRO"/>
              <w:jc w:val="center"/>
            </w:pPr>
            <w:r w:rsidRPr="00ED2D88">
              <w:t>Número de concluintes, Alunos em monitoria, PIBIC e extensão, Projetos PIBIC, Docentes em extensão</w:t>
            </w:r>
          </w:p>
        </w:tc>
      </w:tr>
      <w:tr w:rsidR="00E756C3" w14:paraId="5BE411E7" w14:textId="77777777" w:rsidTr="00ED2D88">
        <w:tc>
          <w:tcPr>
            <w:tcW w:w="2864" w:type="dxa"/>
            <w:shd w:val="clear" w:color="auto" w:fill="auto"/>
          </w:tcPr>
          <w:p w14:paraId="507D97E2" w14:textId="5294A6DB" w:rsidR="00E756C3" w:rsidRPr="00AA752B" w:rsidRDefault="00E756C3" w:rsidP="00E756C3">
            <w:pPr>
              <w:pStyle w:val="TF-TEXTOQUADRO"/>
            </w:pPr>
            <w:r w:rsidRPr="00AA752B">
              <w:t>Uso de Dados</w:t>
            </w:r>
          </w:p>
        </w:tc>
        <w:tc>
          <w:tcPr>
            <w:tcW w:w="2028" w:type="dxa"/>
            <w:shd w:val="clear" w:color="auto" w:fill="auto"/>
          </w:tcPr>
          <w:p w14:paraId="7D388CF1" w14:textId="20A1F0C9" w:rsidR="00E756C3" w:rsidRPr="00ED2D88" w:rsidRDefault="00E756C3" w:rsidP="00ED2D88">
            <w:pPr>
              <w:pStyle w:val="TF-TEXTOQUADRO"/>
              <w:jc w:val="center"/>
            </w:pPr>
            <w:r w:rsidRPr="00ED2D88">
              <w:t>Dados de 2003 das unidades SENAI/SC</w:t>
            </w:r>
          </w:p>
        </w:tc>
        <w:tc>
          <w:tcPr>
            <w:tcW w:w="2028" w:type="dxa"/>
            <w:shd w:val="clear" w:color="auto" w:fill="auto"/>
          </w:tcPr>
          <w:p w14:paraId="7D840391" w14:textId="25761F68" w:rsidR="00E756C3" w:rsidRPr="00ED2D88" w:rsidRDefault="00E756C3" w:rsidP="00ED2D88">
            <w:pPr>
              <w:pStyle w:val="TF-TEXTOQUADRO"/>
              <w:jc w:val="center"/>
            </w:pPr>
            <w:r w:rsidRPr="00ED2D88">
              <w:t>Dados de 2006 a 2009 da UFC</w:t>
            </w:r>
          </w:p>
        </w:tc>
        <w:tc>
          <w:tcPr>
            <w:tcW w:w="2028" w:type="dxa"/>
            <w:shd w:val="clear" w:color="auto" w:fill="auto"/>
          </w:tcPr>
          <w:p w14:paraId="4C89C1FE" w14:textId="6BB68A41" w:rsidR="00E756C3" w:rsidRPr="00ED2D88" w:rsidRDefault="00E756C3" w:rsidP="00ED2D88">
            <w:pPr>
              <w:pStyle w:val="TF-TEXTOQUADRO"/>
              <w:jc w:val="center"/>
            </w:pPr>
            <w:r w:rsidRPr="00ED2D88">
              <w:t>Dados públicos de 2017 a 2021</w:t>
            </w:r>
          </w:p>
        </w:tc>
      </w:tr>
    </w:tbl>
    <w:p w14:paraId="2E8849AC" w14:textId="77777777" w:rsidR="006B0760" w:rsidRPr="001D71D2" w:rsidRDefault="006B0760" w:rsidP="001D71D2">
      <w:pPr>
        <w:pStyle w:val="TF-FONTE"/>
      </w:pPr>
      <w:bookmarkStart w:id="55" w:name="_Hlk166725000"/>
      <w:r w:rsidRPr="001D71D2">
        <w:t>Fonte: elaborado pelo autor.</w:t>
      </w:r>
    </w:p>
    <w:bookmarkEnd w:id="55"/>
    <w:p w14:paraId="6DF5A72B" w14:textId="20EA6B32" w:rsidR="00FA35C6" w:rsidRDefault="001D71D2" w:rsidP="001D71D2">
      <w:pPr>
        <w:pStyle w:val="TF-TEXTO"/>
      </w:pPr>
      <w:r>
        <w:t xml:space="preserve">A </w:t>
      </w:r>
      <w:r w:rsidRPr="001D71D2">
        <w:t xml:space="preserve">partir do </w:t>
      </w:r>
      <w:r w:rsidRPr="001D71D2">
        <w:fldChar w:fldCharType="begin"/>
      </w:r>
      <w:r w:rsidRPr="001D71D2">
        <w:instrText xml:space="preserve"> REF _Ref166446925 \h  \* MERGEFORMAT </w:instrText>
      </w:r>
      <w:r w:rsidRPr="001D71D2">
        <w:fldChar w:fldCharType="separate"/>
      </w:r>
      <w:r w:rsidRPr="001D71D2">
        <w:t>Quadro 1</w:t>
      </w:r>
      <w:r w:rsidRPr="001D71D2">
        <w:fldChar w:fldCharType="end"/>
      </w:r>
      <w:r>
        <w:t xml:space="preserve"> pode-se perceber que o</w:t>
      </w:r>
      <w:r w:rsidR="00FA35C6" w:rsidRPr="001D71D2">
        <w:t>s três</w:t>
      </w:r>
      <w:r w:rsidR="00FA35C6" w:rsidRPr="00FA35C6">
        <w:t xml:space="preserve"> trabalhos apresentados utilizam a metodologia DEA para avaliar a eficiência de instituições de ensino, porém com escopos e objetivos distintos. </w:t>
      </w:r>
      <w:proofErr w:type="spellStart"/>
      <w:r w:rsidR="00FA35C6" w:rsidRPr="00FA35C6">
        <w:t>Lorenzett</w:t>
      </w:r>
      <w:proofErr w:type="spellEnd"/>
      <w:r w:rsidR="00FA35C6" w:rsidRPr="00FA35C6">
        <w:t xml:space="preserve">, Lopes e Lima (2004) focam nas unidades produtivas do SENAI/SC, Filho e Souza (2023) analisam as universidades federais brasileiras, enquanto Cavalcante e </w:t>
      </w:r>
      <w:proofErr w:type="spellStart"/>
      <w:r w:rsidR="00FA35C6" w:rsidRPr="00FA35C6">
        <w:t>Andriola</w:t>
      </w:r>
      <w:proofErr w:type="spellEnd"/>
      <w:r w:rsidR="00FA35C6" w:rsidRPr="00FA35C6">
        <w:t xml:space="preserve"> (2016) estudam os cursos de graduação da Universidade Federal do Ceará (UFC).</w:t>
      </w:r>
      <w:r>
        <w:t xml:space="preserve"> </w:t>
      </w:r>
      <w:r w:rsidR="00FA35C6" w:rsidRPr="00FA35C6">
        <w:t xml:space="preserve">Em relação ao período analisado, </w:t>
      </w:r>
      <w:proofErr w:type="spellStart"/>
      <w:r w:rsidR="00FA35C6" w:rsidRPr="00FA35C6">
        <w:t>Lorenzett</w:t>
      </w:r>
      <w:proofErr w:type="spellEnd"/>
      <w:r w:rsidR="00FA35C6" w:rsidRPr="00FA35C6">
        <w:t xml:space="preserve">, Lopes e Lima (2004) consideram apenas o ano de 2003, Filho e Souza (2023) abrangem um período de cinco anos, de 2017 a 2021, e Cavalcante e </w:t>
      </w:r>
      <w:proofErr w:type="spellStart"/>
      <w:r w:rsidR="00FA35C6" w:rsidRPr="00FA35C6">
        <w:t>Andriola</w:t>
      </w:r>
      <w:proofErr w:type="spellEnd"/>
      <w:r w:rsidR="00FA35C6" w:rsidRPr="00FA35C6">
        <w:t xml:space="preserve"> (2016) estudam os anos de 2006 a 2009. Todos os trabalhos utilizam o modelo DEA BCC (VRS) com orientação a produto, buscando maximizar os outputs mantendo os </w:t>
      </w:r>
      <w:r w:rsidR="00FA35C6" w:rsidRPr="00B12828">
        <w:rPr>
          <w:i/>
          <w:iCs/>
          <w:rPrChange w:id="56" w:author="Dalton Solano dos Reis" w:date="2024-06-03T20:00:00Z">
            <w:rPr/>
          </w:rPrChange>
        </w:rPr>
        <w:t>inputs</w:t>
      </w:r>
      <w:r w:rsidR="00FA35C6" w:rsidRPr="00FA35C6">
        <w:t xml:space="preserve"> constantes.</w:t>
      </w:r>
    </w:p>
    <w:p w14:paraId="4CB04838" w14:textId="38DE3F8E" w:rsidR="00FA35C6" w:rsidRDefault="00FA35C6" w:rsidP="001D71D2">
      <w:pPr>
        <w:pStyle w:val="TF-TEXTO"/>
      </w:pPr>
      <w:r w:rsidRPr="00FA35C6">
        <w:t xml:space="preserve">Quanto ao número de </w:t>
      </w:r>
      <w:proofErr w:type="spellStart"/>
      <w:r w:rsidRPr="00FA35C6">
        <w:t>Decision</w:t>
      </w:r>
      <w:proofErr w:type="spellEnd"/>
      <w:r w:rsidRPr="00FA35C6">
        <w:t xml:space="preserve"> Making </w:t>
      </w:r>
      <w:proofErr w:type="spellStart"/>
      <w:r w:rsidRPr="00FA35C6">
        <w:t>Units</w:t>
      </w:r>
      <w:proofErr w:type="spellEnd"/>
      <w:r w:rsidR="001D71D2">
        <w:t xml:space="preserve"> (</w:t>
      </w:r>
      <w:proofErr w:type="spellStart"/>
      <w:r w:rsidR="001D71D2" w:rsidRPr="00FA35C6">
        <w:t>DMUs</w:t>
      </w:r>
      <w:proofErr w:type="spellEnd"/>
      <w:r w:rsidRPr="00FA35C6">
        <w:t xml:space="preserve">) analisadas, </w:t>
      </w:r>
      <w:proofErr w:type="spellStart"/>
      <w:r w:rsidRPr="00FA35C6">
        <w:t>Lorenzett</w:t>
      </w:r>
      <w:proofErr w:type="spellEnd"/>
      <w:r w:rsidRPr="00FA35C6">
        <w:t xml:space="preserve">, Lopes e Lima (2004) consideram 21 unidades do SENAI/SC, Filho e Souza (2023) estudam 68 universidades federais, e Cavalcante e </w:t>
      </w:r>
      <w:proofErr w:type="spellStart"/>
      <w:r w:rsidRPr="00FA35C6">
        <w:t>Andriola</w:t>
      </w:r>
      <w:proofErr w:type="spellEnd"/>
      <w:r w:rsidRPr="00FA35C6">
        <w:t xml:space="preserve"> (2016) analisam 30 cursos de graduação da UFC. </w:t>
      </w:r>
      <w:proofErr w:type="spellStart"/>
      <w:r w:rsidRPr="00FA35C6">
        <w:t>Lorenzett</w:t>
      </w:r>
      <w:proofErr w:type="spellEnd"/>
      <w:r w:rsidRPr="00FA35C6">
        <w:t xml:space="preserve">, Lopes e Lima (2004) adotam duas perspectivas de análise (Financeira e Qualidade), enquanto Filho e Souza (2023) utilizam uma única perspectiva e Cavalcante e </w:t>
      </w:r>
      <w:proofErr w:type="spellStart"/>
      <w:r w:rsidRPr="00FA35C6">
        <w:t>Andriola</w:t>
      </w:r>
      <w:proofErr w:type="spellEnd"/>
      <w:r w:rsidRPr="00FA35C6">
        <w:t xml:space="preserve"> (2016) consideram quatro abordagens (A1, A2, A3 e A4).</w:t>
      </w:r>
      <w:r w:rsidR="001D71D2">
        <w:t xml:space="preserve"> </w:t>
      </w:r>
      <w:r w:rsidRPr="00FA35C6">
        <w:t xml:space="preserve">Os </w:t>
      </w:r>
      <w:r w:rsidRPr="00B12828">
        <w:rPr>
          <w:i/>
          <w:iCs/>
          <w:rPrChange w:id="57" w:author="Dalton Solano dos Reis" w:date="2024-06-03T20:01:00Z">
            <w:rPr/>
          </w:rPrChange>
        </w:rPr>
        <w:t>inputs</w:t>
      </w:r>
      <w:r w:rsidRPr="00FA35C6">
        <w:t xml:space="preserve"> e </w:t>
      </w:r>
      <w:r w:rsidRPr="00B12828">
        <w:rPr>
          <w:i/>
          <w:iCs/>
          <w:rPrChange w:id="58" w:author="Dalton Solano dos Reis" w:date="2024-06-03T20:01:00Z">
            <w:rPr/>
          </w:rPrChange>
        </w:rPr>
        <w:t>outputs</w:t>
      </w:r>
      <w:r w:rsidRPr="00FA35C6">
        <w:t xml:space="preserve"> selecionados variam de acordo com o escopo de cada trabalho. </w:t>
      </w:r>
      <w:proofErr w:type="spellStart"/>
      <w:r w:rsidRPr="00FA35C6">
        <w:t>Lorenzett</w:t>
      </w:r>
      <w:proofErr w:type="spellEnd"/>
      <w:r w:rsidRPr="00FA35C6">
        <w:t xml:space="preserve">, Lopes e Lima (2004) consideram indicadores financeiros e de qualidade, Filho e Souza (2023) utilizam indicadores de desempenho definidos pelo TCU, e Cavalcante e </w:t>
      </w:r>
      <w:proofErr w:type="spellStart"/>
      <w:r w:rsidRPr="00FA35C6">
        <w:t>Andriola</w:t>
      </w:r>
      <w:proofErr w:type="spellEnd"/>
      <w:r w:rsidRPr="00FA35C6">
        <w:t xml:space="preserve"> (2016) incluem variáveis relacionadas ao corpo discente e docente, além de atividades acadêmicas como monitoria, iniciação científica e extensão.</w:t>
      </w:r>
    </w:p>
    <w:p w14:paraId="7F36A1FB" w14:textId="5E7ADBCC" w:rsidR="00FA35C6" w:rsidRDefault="00FA35C6" w:rsidP="001D71D2">
      <w:pPr>
        <w:pStyle w:val="TF-TEXTO"/>
      </w:pPr>
      <w:r w:rsidRPr="00FA35C6">
        <w:t xml:space="preserve">Em relação aos resultados, </w:t>
      </w:r>
      <w:proofErr w:type="spellStart"/>
      <w:r w:rsidRPr="00FA35C6">
        <w:t>Lorenzett</w:t>
      </w:r>
      <w:proofErr w:type="spellEnd"/>
      <w:r w:rsidRPr="00FA35C6">
        <w:t xml:space="preserve">, Lopes e Lima (2004) identificaram que 19% das unidades foram eficientes em ambas as perspectivas, Filho e Souza (2023) apontaram 12 universidades eficientes em todos os anos analisados, com destaque positivo para a região Norte, enquanto Cavalcante e </w:t>
      </w:r>
      <w:proofErr w:type="spellStart"/>
      <w:r w:rsidRPr="00FA35C6">
        <w:t>Andriola</w:t>
      </w:r>
      <w:proofErr w:type="spellEnd"/>
      <w:r w:rsidRPr="00FA35C6">
        <w:t xml:space="preserve"> (2016) não mencionam explicitamente, mas observam uma relação entre baixa eficiência e alta carga horária de docentes doutores.</w:t>
      </w:r>
      <w:r w:rsidR="001D71D2">
        <w:t xml:space="preserve"> Contudo, o</w:t>
      </w:r>
      <w:r w:rsidRPr="00FA35C6">
        <w:t xml:space="preserve">s três trabalhos concluem que o método DEA é vantajoso para lidar com múltiplos inputs e outputs na avaliação da eficiência de instituições de ensino. </w:t>
      </w:r>
      <w:proofErr w:type="spellStart"/>
      <w:r w:rsidRPr="00FA35C6">
        <w:t>Lorenzett</w:t>
      </w:r>
      <w:proofErr w:type="spellEnd"/>
      <w:r w:rsidRPr="00FA35C6">
        <w:t xml:space="preserve">, Lopes e Lima (2004) ressaltam que a complexidade do método pode gerar resistência, Filho e Souza (2023) observam uma queda de eficiência durante a pandemia, e Cavalcante e </w:t>
      </w:r>
      <w:proofErr w:type="spellStart"/>
      <w:r w:rsidRPr="00FA35C6">
        <w:t>Andriola</w:t>
      </w:r>
      <w:proofErr w:type="spellEnd"/>
      <w:r w:rsidRPr="00FA35C6">
        <w:t xml:space="preserve"> (2016) sugerem a construção de um software para facilitar a aplicação contínua do método na melhoria dos processos da universidade.</w:t>
      </w:r>
    </w:p>
    <w:p w14:paraId="338E7942" w14:textId="5B68ACF6" w:rsidR="00E726E0" w:rsidRDefault="00FA500D" w:rsidP="00FA500D">
      <w:pPr>
        <w:pStyle w:val="TF-TEXTO"/>
      </w:pPr>
      <w:r>
        <w:t>Em meio a esse cenário dinâmico</w:t>
      </w:r>
      <w:r w:rsidR="003E7E3F">
        <w:t xml:space="preserve"> e, a partir do desenvolvimento deste trabalho,</w:t>
      </w:r>
      <w:r>
        <w:t xml:space="preserve"> a avaliação da eficiência dos departamentos da FURB por meio de métodos como a Data </w:t>
      </w:r>
      <w:proofErr w:type="spellStart"/>
      <w:r>
        <w:t>Envelopment</w:t>
      </w:r>
      <w:proofErr w:type="spellEnd"/>
      <w:r>
        <w:t xml:space="preserve"> </w:t>
      </w:r>
      <w:proofErr w:type="spellStart"/>
      <w:r>
        <w:t>Analysis</w:t>
      </w:r>
      <w:proofErr w:type="spellEnd"/>
      <w:r>
        <w:t xml:space="preserve"> (DEA) torna-se relevante, pois permitirá que a universidade se posicione estrategicamente, identificando áreas de excelência e oportunidades de melhoria em relação às outras instituições da região. </w:t>
      </w:r>
      <w:r w:rsidR="003E7E3F">
        <w:t>Deste modo</w:t>
      </w:r>
      <w:r>
        <w:t>, a implementação d</w:t>
      </w:r>
      <w:r w:rsidR="0038082B">
        <w:t>a</w:t>
      </w:r>
      <w:r>
        <w:t xml:space="preserve"> DEA na FURB pode fornecer uma avaliação holística da eficiência de seus diversos departamentos, identificando áreas de melhoria e oportunidades de otimização de recursos. Ao integrar dados sobre desempenho acadêmico, produção científica, e outros indicadores relevantes, a DEA pode capacitar a universidade a tomar decisões mais informadas e estratégicas para aprimorar sua qualidade educacional e sua posição competitiva no mercado. </w:t>
      </w:r>
      <w:r w:rsidR="00E726E0">
        <w:t xml:space="preserve">Por exemplo, a análise pode revelar se há correlações entre o desempenho acadêmico dos alunos e o tamanho da turma, a qualificação dos professores e a disponibilidade de recursos tecnológicos. </w:t>
      </w:r>
    </w:p>
    <w:p w14:paraId="2B016CB1" w14:textId="04C902ED" w:rsidR="00FA35C6" w:rsidRPr="00FA35C6" w:rsidRDefault="00FA500D" w:rsidP="00DC72D1">
      <w:pPr>
        <w:pStyle w:val="TF-TEXTO"/>
      </w:pPr>
      <w:r>
        <w:lastRenderedPageBreak/>
        <w:t>Além disso, a</w:t>
      </w:r>
      <w:r w:rsidR="00E726E0">
        <w:t xml:space="preserve">o incorporar técnicas de Machine Learning (ML) à análise, </w:t>
      </w:r>
      <w:r>
        <w:t>também será</w:t>
      </w:r>
      <w:r w:rsidR="00E726E0">
        <w:t xml:space="preserve"> possível automatizar e aprimorar ainda mais o processo de seleção de variáveis</w:t>
      </w:r>
      <w:r>
        <w:t xml:space="preserve"> através de </w:t>
      </w:r>
      <w:r w:rsidR="00E726E0">
        <w:t>algoritmos para identificar padrões complexos nos dados. Por exemplo, algoritmos de aprendizado supervisionado podem ser treinados para identificar quais variáveis têm maior impacto na eficiência de cada departamento, enquanto algoritmos de aprendizado não supervisionado podem revelar agrupamentos naturais nos dados que podem informar estratégias de melhoria da eficiência.</w:t>
      </w:r>
      <w:r w:rsidR="00DC72D1">
        <w:t xml:space="preserve"> Contudo, a combinação de DEA e ML </w:t>
      </w:r>
      <w:r w:rsidR="003E7E3F">
        <w:t>mostra-se</w:t>
      </w:r>
      <w:r w:rsidR="00DC72D1">
        <w:t xml:space="preserve"> uma oportunidade única de aprimorar sua capacidade de avaliação da eficiência acadêmica. Ao adotar uma abordagem integrada que aproveite as vantagens de ambas as técnicas, a </w:t>
      </w:r>
      <w:r w:rsidR="003E7E3F">
        <w:t>FURB</w:t>
      </w:r>
      <w:r w:rsidR="00DC72D1">
        <w:t xml:space="preserve"> pode desenvolver estratégias mais robustas para otimizar seus recursos e fortalecer sua posição competitiva no mercado educacional</w:t>
      </w:r>
      <w:r w:rsidR="00544F74">
        <w:t>.</w:t>
      </w:r>
    </w:p>
    <w:p w14:paraId="3D7F289F" w14:textId="73EF7430" w:rsidR="00451B94" w:rsidRDefault="00451B94" w:rsidP="001E167C">
      <w:pPr>
        <w:pStyle w:val="Ttulo2"/>
      </w:pPr>
      <w:r>
        <w:t>REQUISITOS PRINCIPAIS DO PROBLEMA A SER TRABALHADO</w:t>
      </w:r>
      <w:bookmarkEnd w:id="46"/>
      <w:bookmarkEnd w:id="47"/>
      <w:bookmarkEnd w:id="48"/>
      <w:bookmarkEnd w:id="49"/>
      <w:bookmarkEnd w:id="50"/>
      <w:bookmarkEnd w:id="51"/>
      <w:bookmarkEnd w:id="52"/>
    </w:p>
    <w:p w14:paraId="3DEB6FC0" w14:textId="61EF7A12" w:rsidR="00FB42C9" w:rsidRDefault="00737114" w:rsidP="00737114">
      <w:pPr>
        <w:pStyle w:val="TF-TEXTO"/>
        <w:ind w:firstLine="708"/>
      </w:pPr>
      <w:r>
        <w:t>O modelo computacional a ser desenvolvido deverá contemplar a implementação dos seguintes Requisitos Funcionais (RF) e Requisitos Não Funcionais (RNF):</w:t>
      </w:r>
    </w:p>
    <w:p w14:paraId="678C724F" w14:textId="600242E8" w:rsidR="00FB42C9" w:rsidRPr="000344D6" w:rsidRDefault="00BE6DC9" w:rsidP="000344D6">
      <w:pPr>
        <w:pStyle w:val="TF-ALNEA"/>
        <w:numPr>
          <w:ilvl w:val="0"/>
          <w:numId w:val="25"/>
        </w:numPr>
      </w:pPr>
      <w:r w:rsidRPr="000344D6">
        <w:t xml:space="preserve">coletar e integrar dados de diferentes fontes, como sistemas internos da universidade, para compor a base de dados necessária para a análise de eficiência dos departamentos da FURB </w:t>
      </w:r>
      <w:r w:rsidR="00FB42C9" w:rsidRPr="000344D6">
        <w:t>(RF);</w:t>
      </w:r>
    </w:p>
    <w:p w14:paraId="5824A525" w14:textId="77777777" w:rsidR="00BE6DC9" w:rsidRPr="000344D6" w:rsidRDefault="00BE6DC9" w:rsidP="000344D6">
      <w:pPr>
        <w:pStyle w:val="TF-ALNEA"/>
      </w:pPr>
      <w:r w:rsidRPr="000344D6">
        <w:t>correlacionar, limpar e normalizar as informações de múltiplas bases de dados (RF);</w:t>
      </w:r>
    </w:p>
    <w:p w14:paraId="2B8BB092" w14:textId="26C7AD72" w:rsidR="00FB42C9" w:rsidRPr="000344D6" w:rsidRDefault="00FB42C9" w:rsidP="000344D6">
      <w:pPr>
        <w:pStyle w:val="TF-ALNEA"/>
      </w:pPr>
      <w:r w:rsidRPr="000344D6">
        <w:t xml:space="preserve">utilizar a metodologia DEA, especificamente o modelo BCC (VRS) com orientação a produto, para calcular a eficiência relativa de cada </w:t>
      </w:r>
      <w:r w:rsidR="00737114" w:rsidRPr="000344D6">
        <w:t>departamento</w:t>
      </w:r>
      <w:r w:rsidRPr="000344D6">
        <w:t xml:space="preserve"> de graduação (RF);</w:t>
      </w:r>
    </w:p>
    <w:p w14:paraId="2F9E1CFE" w14:textId="10851C29" w:rsidR="00737114" w:rsidRPr="000344D6" w:rsidRDefault="00737114" w:rsidP="000344D6">
      <w:pPr>
        <w:pStyle w:val="TF-ALNEA"/>
      </w:pPr>
      <w:r w:rsidRPr="000344D6">
        <w:t>estabelecer a meta de um Produto para uma DMU (RF);</w:t>
      </w:r>
    </w:p>
    <w:p w14:paraId="4F2160E8" w14:textId="04ED1212" w:rsidR="00737114" w:rsidRPr="000344D6" w:rsidRDefault="00737114" w:rsidP="000344D6">
      <w:pPr>
        <w:pStyle w:val="TF-ALNEA"/>
      </w:pPr>
      <w:r w:rsidRPr="000344D6">
        <w:t>utilizar algoritmos de ML para aprimorar seleção de variáveis para aplicação d</w:t>
      </w:r>
      <w:r w:rsidR="0038082B">
        <w:t>a</w:t>
      </w:r>
      <w:r w:rsidRPr="000344D6">
        <w:t xml:space="preserve"> DEA (RF);</w:t>
      </w:r>
    </w:p>
    <w:p w14:paraId="1C8A45E7" w14:textId="26851990" w:rsidR="00737114" w:rsidRPr="000344D6" w:rsidRDefault="00737114" w:rsidP="000344D6">
      <w:pPr>
        <w:pStyle w:val="TF-ALNEA"/>
      </w:pPr>
      <w:r w:rsidRPr="000344D6">
        <w:t>estabelecer a acurácia, R²</w:t>
      </w:r>
      <w:r w:rsidR="00864FC2" w:rsidRPr="000344D6">
        <w:t xml:space="preserve">, Erro Médio Absoluto (EMA) e o Erro Médio Percentual Absoluto (EMPA) </w:t>
      </w:r>
      <w:r w:rsidRPr="000344D6">
        <w:t>do modelo (RF);</w:t>
      </w:r>
    </w:p>
    <w:p w14:paraId="41E8601C" w14:textId="27941978" w:rsidR="00FB42C9" w:rsidRPr="000344D6" w:rsidRDefault="00BE6DC9" w:rsidP="000344D6">
      <w:pPr>
        <w:pStyle w:val="TF-ALNEA"/>
      </w:pPr>
      <w:r w:rsidRPr="000344D6">
        <w:t xml:space="preserve">gerar relatórios e visualizações gráficas que facilitem a interpretação </w:t>
      </w:r>
      <w:r w:rsidR="00CA6125">
        <w:t xml:space="preserve">da eficiência dos departamentos de forma a apoiar </w:t>
      </w:r>
      <w:r w:rsidRPr="000344D6">
        <w:t xml:space="preserve">a tomada de decisão pela gestão da universidade </w:t>
      </w:r>
      <w:r w:rsidR="00FB42C9" w:rsidRPr="000344D6">
        <w:t>(RF);</w:t>
      </w:r>
    </w:p>
    <w:p w14:paraId="66EF7A09" w14:textId="3B2AF9BA" w:rsidR="00FB42C9" w:rsidRPr="000344D6" w:rsidRDefault="00FB42C9" w:rsidP="000344D6">
      <w:pPr>
        <w:pStyle w:val="TF-ALNEA"/>
      </w:pPr>
      <w:r w:rsidRPr="000344D6">
        <w:t>ser implementado utilizando a linguagem de programação Python (RNF);</w:t>
      </w:r>
    </w:p>
    <w:p w14:paraId="32347A34" w14:textId="5948410B" w:rsidR="00FB42C9" w:rsidRPr="000344D6" w:rsidRDefault="00FB42C9" w:rsidP="000344D6">
      <w:pPr>
        <w:pStyle w:val="TF-ALNEA"/>
      </w:pPr>
      <w:r w:rsidRPr="000344D6">
        <w:t xml:space="preserve">utilizar bibliotecas de IA e ML, como </w:t>
      </w:r>
      <w:proofErr w:type="spellStart"/>
      <w:r w:rsidRPr="000344D6">
        <w:t>Scikit-learn</w:t>
      </w:r>
      <w:proofErr w:type="spellEnd"/>
      <w:r w:rsidRPr="000344D6">
        <w:t xml:space="preserve">, </w:t>
      </w:r>
      <w:proofErr w:type="gramStart"/>
      <w:r w:rsidRPr="000344D6">
        <w:t>Pandas</w:t>
      </w:r>
      <w:proofErr w:type="gramEnd"/>
      <w:r w:rsidRPr="000344D6">
        <w:t xml:space="preserve"> e </w:t>
      </w:r>
      <w:proofErr w:type="spellStart"/>
      <w:r w:rsidRPr="000344D6">
        <w:t>NumPy</w:t>
      </w:r>
      <w:proofErr w:type="spellEnd"/>
      <w:r w:rsidRPr="000344D6">
        <w:t>, para a seleção de indicadores e o pré-processamento dos dados (RNF);</w:t>
      </w:r>
    </w:p>
    <w:p w14:paraId="1E5B9E3E" w14:textId="2B7D530B" w:rsidR="00DA48AD" w:rsidRPr="000344D6" w:rsidRDefault="00FB42C9" w:rsidP="000344D6">
      <w:pPr>
        <w:pStyle w:val="TF-ALNEA"/>
      </w:pPr>
      <w:r w:rsidRPr="000344D6">
        <w:t xml:space="preserve">empregar bibliotecas especializadas em DEA, como a </w:t>
      </w:r>
      <w:proofErr w:type="spellStart"/>
      <w:r w:rsidRPr="000344D6">
        <w:t>PyDEA</w:t>
      </w:r>
      <w:proofErr w:type="spellEnd"/>
      <w:r w:rsidRPr="000344D6">
        <w:t xml:space="preserve">, para a aplicação do modelo BCC e o cálculo dos </w:t>
      </w:r>
      <w:r w:rsidRPr="00414030">
        <w:rPr>
          <w:i/>
          <w:iCs/>
          <w:rPrChange w:id="59" w:author="Dalton Solano dos Reis" w:date="2024-06-03T20:04:00Z">
            <w:rPr/>
          </w:rPrChange>
        </w:rPr>
        <w:t>scores</w:t>
      </w:r>
      <w:r w:rsidRPr="000344D6">
        <w:t xml:space="preserve"> de eficiência (RNF).</w:t>
      </w:r>
    </w:p>
    <w:p w14:paraId="693E553B" w14:textId="77777777" w:rsidR="00451B94" w:rsidRDefault="00451B94" w:rsidP="001E167C">
      <w:pPr>
        <w:pStyle w:val="Ttulo2"/>
      </w:pPr>
      <w:r>
        <w:t>METODOLOGIA</w:t>
      </w:r>
    </w:p>
    <w:p w14:paraId="62394347" w14:textId="0EF61DF7" w:rsidR="00E0450D" w:rsidRDefault="00E0450D" w:rsidP="00E0450D">
      <w:pPr>
        <w:pStyle w:val="TF-ALNEA"/>
        <w:numPr>
          <w:ilvl w:val="0"/>
          <w:numId w:val="5"/>
        </w:numPr>
      </w:pPr>
      <w:r w:rsidRPr="004F1DC0">
        <w:t xml:space="preserve">levantamento bibliográfico: pesquisar sobre </w:t>
      </w:r>
      <w:r>
        <w:t xml:space="preserve">Data </w:t>
      </w:r>
      <w:proofErr w:type="spellStart"/>
      <w:r>
        <w:t>Envelopment</w:t>
      </w:r>
      <w:proofErr w:type="spellEnd"/>
      <w:r>
        <w:t xml:space="preserve"> </w:t>
      </w:r>
      <w:proofErr w:type="spellStart"/>
      <w:r>
        <w:t>Analysis</w:t>
      </w:r>
      <w:proofErr w:type="spellEnd"/>
      <w:r>
        <w:t xml:space="preserve"> (DEA), </w:t>
      </w:r>
      <w:r w:rsidRPr="00A92628">
        <w:rPr>
          <w:color w:val="000000"/>
        </w:rPr>
        <w:t>aprendizado de máquina</w:t>
      </w:r>
      <w:r>
        <w:t xml:space="preserve"> </w:t>
      </w:r>
      <w:r w:rsidRPr="004F1DC0">
        <w:t>e trabalhos correlatos;</w:t>
      </w:r>
    </w:p>
    <w:p w14:paraId="03E0F8CA" w14:textId="620B002B" w:rsidR="00E0450D" w:rsidRPr="004F1DC0" w:rsidRDefault="00E0450D" w:rsidP="00E0450D">
      <w:pPr>
        <w:pStyle w:val="TF-ALNEA"/>
        <w:numPr>
          <w:ilvl w:val="0"/>
          <w:numId w:val="5"/>
        </w:numPr>
      </w:pPr>
      <w:r w:rsidRPr="00A92628">
        <w:rPr>
          <w:color w:val="000000"/>
        </w:rPr>
        <w:t>aquisição e montagem da base de dados: importar os dados</w:t>
      </w:r>
      <w:r>
        <w:rPr>
          <w:color w:val="000000"/>
        </w:rPr>
        <w:t xml:space="preserve"> </w:t>
      </w:r>
      <w:r w:rsidRPr="00A92628">
        <w:rPr>
          <w:color w:val="000000"/>
        </w:rPr>
        <w:t>fornecidos pel</w:t>
      </w:r>
      <w:r>
        <w:rPr>
          <w:color w:val="000000"/>
        </w:rPr>
        <w:t>a</w:t>
      </w:r>
      <w:r w:rsidRPr="00A92628">
        <w:rPr>
          <w:color w:val="000000"/>
        </w:rPr>
        <w:t xml:space="preserve"> </w:t>
      </w:r>
      <w:r>
        <w:t>Coordenadoria de Planejamento</w:t>
      </w:r>
      <w:r w:rsidRPr="00A92628">
        <w:rPr>
          <w:color w:val="000000"/>
        </w:rPr>
        <w:t xml:space="preserve"> da FURB;</w:t>
      </w:r>
    </w:p>
    <w:p w14:paraId="49D6E198" w14:textId="6402C09E" w:rsidR="00E0450D" w:rsidRDefault="00E0450D" w:rsidP="00E0450D">
      <w:pPr>
        <w:pStyle w:val="TF-ALNEA"/>
        <w:numPr>
          <w:ilvl w:val="0"/>
          <w:numId w:val="5"/>
        </w:numPr>
      </w:pPr>
      <w:r w:rsidRPr="004F1DC0">
        <w:t xml:space="preserve">entendimento dos dados: </w:t>
      </w:r>
      <w:r w:rsidRPr="00F30CA2">
        <w:t xml:space="preserve">realizar uma análise exploratória dos dados para entender as características dos </w:t>
      </w:r>
      <w:r>
        <w:t>dados</w:t>
      </w:r>
      <w:r w:rsidRPr="00F30CA2">
        <w:t xml:space="preserve"> </w:t>
      </w:r>
      <w:r>
        <w:t>fornecidos no item (b)</w:t>
      </w:r>
      <w:r w:rsidRPr="004F1DC0">
        <w:t xml:space="preserve">; </w:t>
      </w:r>
    </w:p>
    <w:p w14:paraId="53996626" w14:textId="77777777" w:rsidR="00E0450D" w:rsidRPr="004F1DC0" w:rsidRDefault="00E0450D" w:rsidP="00E0450D">
      <w:pPr>
        <w:pStyle w:val="TF-ALNEA"/>
        <w:numPr>
          <w:ilvl w:val="0"/>
          <w:numId w:val="2"/>
        </w:numPr>
      </w:pPr>
      <w:r w:rsidRPr="004F1DC0">
        <w:t>tratamento de dados: limpar a base de dados deixando apenas os registros consistentes (sem informações faltantes), utilizando a linguagem Python e a biblioteca Pandas;</w:t>
      </w:r>
    </w:p>
    <w:p w14:paraId="3EF0A927" w14:textId="64DEA3B9" w:rsidR="00E0450D" w:rsidRDefault="00E0450D" w:rsidP="00E0450D">
      <w:pPr>
        <w:pStyle w:val="TF-ALNEA"/>
        <w:numPr>
          <w:ilvl w:val="0"/>
          <w:numId w:val="2"/>
        </w:numPr>
      </w:pPr>
      <w:r w:rsidRPr="004F1DC0">
        <w:t xml:space="preserve">definição das variáveis preditoras: definir, de forma </w:t>
      </w:r>
      <w:r w:rsidRPr="004F1DC0">
        <w:rPr>
          <w:i/>
          <w:iCs/>
        </w:rPr>
        <w:t>ad hoc</w:t>
      </w:r>
      <w:r w:rsidRPr="004F1DC0">
        <w:rPr>
          <w:b/>
          <w:bCs/>
        </w:rPr>
        <w:t>,</w:t>
      </w:r>
      <w:r w:rsidRPr="004F1DC0">
        <w:t xml:space="preserve"> quais variáveis possuem maior relevância e caracterizam </w:t>
      </w:r>
      <w:r w:rsidR="00864FC2">
        <w:t>a eficiência dos departamentos</w:t>
      </w:r>
      <w:r w:rsidRPr="004F1DC0">
        <w:t>;</w:t>
      </w:r>
    </w:p>
    <w:p w14:paraId="634E1E35" w14:textId="52865BC8" w:rsidR="000344D6" w:rsidRDefault="000344D6" w:rsidP="00E0450D">
      <w:pPr>
        <w:pStyle w:val="TF-ALNEA"/>
        <w:numPr>
          <w:ilvl w:val="0"/>
          <w:numId w:val="2"/>
        </w:numPr>
      </w:pPr>
      <w:r w:rsidRPr="004F1DC0">
        <w:t>definição d</w:t>
      </w:r>
      <w:r>
        <w:t>os indicadores</w:t>
      </w:r>
      <w:r w:rsidRPr="004F1DC0">
        <w:t>:</w:t>
      </w:r>
      <w:r>
        <w:t xml:space="preserve"> definição do conjunto </w:t>
      </w:r>
      <w:r w:rsidRPr="008934C9">
        <w:t xml:space="preserve">inicial </w:t>
      </w:r>
      <w:r>
        <w:t xml:space="preserve">de indicadores que irão fornecer </w:t>
      </w:r>
      <w:r w:rsidRPr="00E92C94">
        <w:t>uma visão abrangente da eficiência e qualidade d</w:t>
      </w:r>
      <w:r>
        <w:t>os departamentos da FURB;</w:t>
      </w:r>
    </w:p>
    <w:p w14:paraId="7E87544D" w14:textId="0D32AA7E" w:rsidR="00864FC2" w:rsidRPr="00A92628" w:rsidRDefault="00864FC2" w:rsidP="00864FC2">
      <w:pPr>
        <w:pStyle w:val="TF-ALNEA"/>
      </w:pPr>
      <w:r w:rsidRPr="00A92628">
        <w:t>definição dos algoritmos: definir quais técnicas de aprendizado de máquina serão utilizadas no desenvolvimento da aplicação, com base na etapa (</w:t>
      </w:r>
      <w:r>
        <w:t>e</w:t>
      </w:r>
      <w:r w:rsidRPr="00A92628">
        <w:t>)</w:t>
      </w:r>
      <w:r w:rsidR="00CA6125">
        <w:t xml:space="preserve"> e (f)</w:t>
      </w:r>
      <w:r w:rsidRPr="00A92628">
        <w:t>;</w:t>
      </w:r>
    </w:p>
    <w:p w14:paraId="75D16B1F" w14:textId="096D8FB1" w:rsidR="00864FC2" w:rsidRPr="00A92628" w:rsidRDefault="00864FC2" w:rsidP="00864FC2">
      <w:pPr>
        <w:pStyle w:val="TF-ALNEA"/>
      </w:pPr>
      <w:r w:rsidRPr="00A92628">
        <w:t>desenvolvimento do modelo: a partir do que foi formalizado nos itens (c) e (g), realizar o carregamento e preparação dos dados, assim como a implementação d</w:t>
      </w:r>
      <w:r w:rsidR="0038082B">
        <w:t>a</w:t>
      </w:r>
      <w:r>
        <w:t xml:space="preserve"> DEA</w:t>
      </w:r>
      <w:r w:rsidRPr="00864FC2">
        <w:t xml:space="preserve"> </w:t>
      </w:r>
      <w:r>
        <w:t xml:space="preserve">especificamente o modelo BCC (VRS) com orientação a produto, e dos </w:t>
      </w:r>
      <w:r w:rsidRPr="00A92628">
        <w:t>algoritmo</w:t>
      </w:r>
      <w:r>
        <w:t>s</w:t>
      </w:r>
      <w:r w:rsidRPr="00A92628">
        <w:t xml:space="preserve"> de aprendizado de máquina, utilizando a linguagem Python e a</w:t>
      </w:r>
      <w:r>
        <w:t>s</w:t>
      </w:r>
      <w:r w:rsidRPr="00A92628">
        <w:t xml:space="preserve"> biblioteca</w:t>
      </w:r>
      <w:r>
        <w:t xml:space="preserve"> </w:t>
      </w:r>
      <w:proofErr w:type="spellStart"/>
      <w:r>
        <w:t>PyDEA</w:t>
      </w:r>
      <w:proofErr w:type="spellEnd"/>
      <w:r w:rsidRPr="00A92628">
        <w:t xml:space="preserve"> </w:t>
      </w:r>
      <w:r>
        <w:t xml:space="preserve">e </w:t>
      </w:r>
      <w:proofErr w:type="spellStart"/>
      <w:r>
        <w:t>Scikit-learn</w:t>
      </w:r>
      <w:proofErr w:type="spellEnd"/>
      <w:r w:rsidRPr="00A92628">
        <w:t>;</w:t>
      </w:r>
    </w:p>
    <w:p w14:paraId="2C29FF70" w14:textId="5DFFAAFD" w:rsidR="00E0450D" w:rsidRPr="00E0450D" w:rsidRDefault="00E0450D" w:rsidP="00305B06">
      <w:pPr>
        <w:pStyle w:val="TF-ALNEA"/>
        <w:numPr>
          <w:ilvl w:val="0"/>
          <w:numId w:val="2"/>
        </w:numPr>
      </w:pPr>
      <w:r w:rsidRPr="004F1DC0">
        <w:t xml:space="preserve">análise do modelo: realizar testes a partir das bases de dados para verificar a eficiência e assertividade do modelo elaborado utilizando a validação cruzada, sensibilidade, </w:t>
      </w:r>
      <w:r>
        <w:t>E</w:t>
      </w:r>
      <w:r w:rsidRPr="004F1DC0">
        <w:t xml:space="preserve">rro </w:t>
      </w:r>
      <w:r>
        <w:t>M</w:t>
      </w:r>
      <w:r w:rsidRPr="004F1DC0">
        <w:t xml:space="preserve">édio </w:t>
      </w:r>
      <w:r>
        <w:t>A</w:t>
      </w:r>
      <w:r w:rsidRPr="004F1DC0">
        <w:t>bsoluto (</w:t>
      </w:r>
      <w:r>
        <w:t>E</w:t>
      </w:r>
      <w:r w:rsidRPr="004F1DC0">
        <w:t xml:space="preserve">MA) e o </w:t>
      </w:r>
      <w:r>
        <w:t>E</w:t>
      </w:r>
      <w:r w:rsidRPr="004F1DC0">
        <w:t xml:space="preserve">rro </w:t>
      </w:r>
      <w:r>
        <w:t>M</w:t>
      </w:r>
      <w:r w:rsidRPr="004F1DC0">
        <w:t xml:space="preserve">édio </w:t>
      </w:r>
      <w:r>
        <w:t>P</w:t>
      </w:r>
      <w:r w:rsidRPr="004F1DC0">
        <w:t xml:space="preserve">ercentual </w:t>
      </w:r>
      <w:r>
        <w:t>A</w:t>
      </w:r>
      <w:r w:rsidRPr="004F1DC0">
        <w:t>bsoluto (</w:t>
      </w:r>
      <w:r>
        <w:t>E</w:t>
      </w:r>
      <w:r w:rsidRPr="004F1DC0">
        <w:t>M</w:t>
      </w:r>
      <w:r>
        <w:t>P</w:t>
      </w:r>
      <w:r w:rsidRPr="004F1DC0">
        <w:t>A).</w:t>
      </w:r>
    </w:p>
    <w:p w14:paraId="3D13683E" w14:textId="77777777" w:rsidR="000344D6" w:rsidRDefault="00451B94" w:rsidP="000344D6">
      <w:pPr>
        <w:pStyle w:val="TF-TEXTO"/>
      </w:pPr>
      <w:r>
        <w:t>As etapas serão realizadas nos períodos relacionados no</w:t>
      </w:r>
      <w:r w:rsidR="00864FC2">
        <w:t xml:space="preserve"> </w:t>
      </w:r>
      <w:r w:rsidR="00864FC2">
        <w:fldChar w:fldCharType="begin"/>
      </w:r>
      <w:r w:rsidR="00864FC2">
        <w:instrText xml:space="preserve"> REF _Ref166481980 \h </w:instrText>
      </w:r>
      <w:r w:rsidR="00864FC2">
        <w:fldChar w:fldCharType="separate"/>
      </w:r>
      <w:r w:rsidR="00864FC2">
        <w:t xml:space="preserve">Quadro </w:t>
      </w:r>
      <w:r w:rsidR="00864FC2">
        <w:rPr>
          <w:noProof/>
        </w:rPr>
        <w:t>2</w:t>
      </w:r>
      <w:r w:rsidR="00864FC2">
        <w:fldChar w:fldCharType="end"/>
      </w:r>
      <w:r>
        <w:t>.</w:t>
      </w:r>
      <w:bookmarkStart w:id="60" w:name="_Ref166481980"/>
    </w:p>
    <w:p w14:paraId="4A5C9559" w14:textId="35BD5FDD" w:rsidR="00451B94" w:rsidRDefault="00864FC2" w:rsidP="000344D6">
      <w:pPr>
        <w:pStyle w:val="TF-LEGENDA"/>
      </w:pPr>
      <w:r>
        <w:lastRenderedPageBreak/>
        <w:t xml:space="preserve">Quadro </w:t>
      </w:r>
      <w:r>
        <w:fldChar w:fldCharType="begin"/>
      </w:r>
      <w:r>
        <w:instrText xml:space="preserve"> SEQ Quadro \* ARABIC </w:instrText>
      </w:r>
      <w:r>
        <w:fldChar w:fldCharType="separate"/>
      </w:r>
      <w:r>
        <w:rPr>
          <w:noProof/>
        </w:rPr>
        <w:t>2</w:t>
      </w:r>
      <w:r>
        <w:fldChar w:fldCharType="end"/>
      </w:r>
      <w:bookmarkEnd w:id="60"/>
      <w:r>
        <w:t xml:space="preserve"> –</w:t>
      </w:r>
      <w:r w:rsidR="00451B94" w:rsidRPr="007E0D87">
        <w:t xml:space="preserve"> Cronograma</w:t>
      </w:r>
      <w:r>
        <w:t xml:space="preserve"> de atividades a serem desenvolvidas</w:t>
      </w:r>
    </w:p>
    <w:tbl>
      <w:tblPr>
        <w:tblW w:w="7736" w:type="dxa"/>
        <w:jc w:val="center"/>
        <w:tblCellMar>
          <w:left w:w="70" w:type="dxa"/>
          <w:right w:w="70" w:type="dxa"/>
        </w:tblCellMar>
        <w:tblLook w:val="04A0" w:firstRow="1" w:lastRow="0" w:firstColumn="1" w:lastColumn="0" w:noHBand="0" w:noVBand="1"/>
      </w:tblPr>
      <w:tblGrid>
        <w:gridCol w:w="4936"/>
        <w:gridCol w:w="280"/>
        <w:gridCol w:w="280"/>
        <w:gridCol w:w="280"/>
        <w:gridCol w:w="280"/>
        <w:gridCol w:w="280"/>
        <w:gridCol w:w="280"/>
        <w:gridCol w:w="280"/>
        <w:gridCol w:w="280"/>
        <w:gridCol w:w="280"/>
        <w:gridCol w:w="280"/>
      </w:tblGrid>
      <w:tr w:rsidR="00864FC2" w:rsidRPr="00BE3382" w14:paraId="7F32BB93" w14:textId="77777777" w:rsidTr="000344D6">
        <w:trPr>
          <w:trHeight w:val="170"/>
          <w:jc w:val="center"/>
        </w:trPr>
        <w:tc>
          <w:tcPr>
            <w:tcW w:w="4936" w:type="dxa"/>
            <w:vMerge w:val="restart"/>
            <w:tcBorders>
              <w:top w:val="single" w:sz="4" w:space="0" w:color="auto"/>
              <w:left w:val="single" w:sz="4" w:space="0" w:color="auto"/>
              <w:bottom w:val="single" w:sz="4" w:space="0" w:color="000000"/>
              <w:right w:val="single" w:sz="4" w:space="0" w:color="auto"/>
            </w:tcBorders>
            <w:shd w:val="clear" w:color="000000" w:fill="A6A6A6"/>
            <w:noWrap/>
            <w:vAlign w:val="center"/>
            <w:hideMark/>
          </w:tcPr>
          <w:p w14:paraId="6F92F486" w14:textId="77777777" w:rsidR="00864FC2" w:rsidRPr="00BE3382" w:rsidRDefault="00864FC2" w:rsidP="00970061">
            <w:pPr>
              <w:pStyle w:val="TF-TEXTOQUADRO"/>
              <w:jc w:val="right"/>
            </w:pPr>
            <w:r w:rsidRPr="00BE3382">
              <w:t>etapas / quinzenas</w:t>
            </w:r>
          </w:p>
        </w:tc>
        <w:tc>
          <w:tcPr>
            <w:tcW w:w="2800" w:type="dxa"/>
            <w:gridSpan w:val="10"/>
            <w:tcBorders>
              <w:top w:val="single" w:sz="4" w:space="0" w:color="auto"/>
              <w:left w:val="nil"/>
              <w:bottom w:val="single" w:sz="4" w:space="0" w:color="auto"/>
              <w:right w:val="single" w:sz="4" w:space="0" w:color="auto"/>
            </w:tcBorders>
            <w:shd w:val="clear" w:color="000000" w:fill="A6A6A6"/>
            <w:vAlign w:val="center"/>
          </w:tcPr>
          <w:p w14:paraId="73BB9AE8" w14:textId="1A017F34" w:rsidR="00864FC2" w:rsidRPr="00BE3382" w:rsidRDefault="00864FC2" w:rsidP="00970061">
            <w:pPr>
              <w:pStyle w:val="TF-TEXTOQUADRO"/>
              <w:jc w:val="center"/>
            </w:pPr>
            <w:r>
              <w:t>202</w:t>
            </w:r>
            <w:r w:rsidR="000344D6">
              <w:t>4</w:t>
            </w:r>
          </w:p>
        </w:tc>
      </w:tr>
      <w:tr w:rsidR="00864FC2" w:rsidRPr="00BE3382" w14:paraId="7B7F57D7" w14:textId="77777777" w:rsidTr="000344D6">
        <w:trPr>
          <w:trHeight w:val="170"/>
          <w:jc w:val="center"/>
        </w:trPr>
        <w:tc>
          <w:tcPr>
            <w:tcW w:w="4936" w:type="dxa"/>
            <w:vMerge/>
            <w:tcBorders>
              <w:top w:val="single" w:sz="4" w:space="0" w:color="auto"/>
              <w:left w:val="single" w:sz="4" w:space="0" w:color="auto"/>
              <w:bottom w:val="single" w:sz="4" w:space="0" w:color="000000"/>
              <w:right w:val="single" w:sz="4" w:space="0" w:color="auto"/>
            </w:tcBorders>
            <w:vAlign w:val="center"/>
            <w:hideMark/>
          </w:tcPr>
          <w:p w14:paraId="5852FC00" w14:textId="77777777" w:rsidR="00864FC2" w:rsidRPr="00BE3382" w:rsidRDefault="00864FC2" w:rsidP="00970061">
            <w:pPr>
              <w:pStyle w:val="TF-TEXTOQUADRO"/>
            </w:pP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029A60BF" w14:textId="77777777" w:rsidR="00864FC2" w:rsidRPr="00BE3382" w:rsidRDefault="00864FC2" w:rsidP="00970061">
            <w:pPr>
              <w:pStyle w:val="TF-TEXTOQUADRO"/>
              <w:jc w:val="center"/>
            </w:pPr>
            <w:r w:rsidRPr="00BE3382">
              <w:t>jul.</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77E4392" w14:textId="77777777" w:rsidR="00864FC2" w:rsidRPr="00BE3382" w:rsidRDefault="00864FC2" w:rsidP="00970061">
            <w:pPr>
              <w:pStyle w:val="TF-TEXTOQUADRO"/>
              <w:jc w:val="center"/>
            </w:pPr>
            <w:r w:rsidRPr="00BE3382">
              <w:t>ago.</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41F31D1F" w14:textId="77777777" w:rsidR="00864FC2" w:rsidRPr="00BE3382" w:rsidRDefault="00864FC2" w:rsidP="00970061">
            <w:pPr>
              <w:pStyle w:val="TF-TEXTOQUADRO"/>
              <w:jc w:val="center"/>
            </w:pPr>
            <w:r w:rsidRPr="00BE3382">
              <w:t>set.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26B0FA04" w14:textId="77777777" w:rsidR="00864FC2" w:rsidRPr="00BE3382" w:rsidRDefault="00864FC2" w:rsidP="00970061">
            <w:pPr>
              <w:pStyle w:val="TF-TEXTOQUADRO"/>
              <w:jc w:val="center"/>
            </w:pPr>
            <w:r w:rsidRPr="00BE3382">
              <w:t>out.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6E74376E" w14:textId="77777777" w:rsidR="00864FC2" w:rsidRPr="00BE3382" w:rsidRDefault="00864FC2" w:rsidP="00970061">
            <w:pPr>
              <w:pStyle w:val="TF-TEXTOQUADRO"/>
              <w:jc w:val="center"/>
            </w:pPr>
            <w:r w:rsidRPr="00BE3382">
              <w:t>nov.</w:t>
            </w:r>
          </w:p>
        </w:tc>
      </w:tr>
      <w:tr w:rsidR="00864FC2" w:rsidRPr="00BE3382" w14:paraId="7E7BE790" w14:textId="77777777" w:rsidTr="000344D6">
        <w:trPr>
          <w:trHeight w:val="170"/>
          <w:jc w:val="center"/>
        </w:trPr>
        <w:tc>
          <w:tcPr>
            <w:tcW w:w="4936" w:type="dxa"/>
            <w:vMerge/>
            <w:tcBorders>
              <w:top w:val="single" w:sz="4" w:space="0" w:color="auto"/>
              <w:left w:val="single" w:sz="4" w:space="0" w:color="auto"/>
              <w:bottom w:val="single" w:sz="4" w:space="0" w:color="000000"/>
              <w:right w:val="single" w:sz="4" w:space="0" w:color="auto"/>
            </w:tcBorders>
            <w:vAlign w:val="center"/>
            <w:hideMark/>
          </w:tcPr>
          <w:p w14:paraId="5F59CE10" w14:textId="77777777" w:rsidR="00864FC2" w:rsidRPr="00BE3382" w:rsidRDefault="00864FC2" w:rsidP="00970061">
            <w:pPr>
              <w:pStyle w:val="TF-TEXTOQUADRO"/>
            </w:pPr>
          </w:p>
        </w:tc>
        <w:tc>
          <w:tcPr>
            <w:tcW w:w="280" w:type="dxa"/>
            <w:tcBorders>
              <w:top w:val="nil"/>
              <w:left w:val="nil"/>
              <w:bottom w:val="single" w:sz="4" w:space="0" w:color="auto"/>
              <w:right w:val="single" w:sz="4" w:space="0" w:color="auto"/>
            </w:tcBorders>
            <w:shd w:val="clear" w:color="000000" w:fill="A6A6A6"/>
            <w:vAlign w:val="center"/>
            <w:hideMark/>
          </w:tcPr>
          <w:p w14:paraId="13431880"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100FB46E"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45898FD7"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49600791"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040F2510"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40D930E"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27CF5B6D"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8F3282F" w14:textId="77777777" w:rsidR="00864FC2" w:rsidRPr="00BE3382" w:rsidRDefault="00864FC2" w:rsidP="00970061">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035966C6" w14:textId="77777777" w:rsidR="00864FC2" w:rsidRPr="00BE3382" w:rsidRDefault="00864FC2" w:rsidP="00970061">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17C8694A" w14:textId="77777777" w:rsidR="00864FC2" w:rsidRPr="00BE3382" w:rsidRDefault="00864FC2" w:rsidP="00970061">
            <w:pPr>
              <w:pStyle w:val="TF-TEXTOQUADRO"/>
            </w:pPr>
            <w:r w:rsidRPr="00BE3382">
              <w:t>2</w:t>
            </w:r>
          </w:p>
        </w:tc>
      </w:tr>
      <w:tr w:rsidR="00864FC2" w:rsidRPr="00BE3382" w14:paraId="5C2F5DAC"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hideMark/>
          </w:tcPr>
          <w:p w14:paraId="726F7B8A" w14:textId="77777777" w:rsidR="00864FC2" w:rsidRPr="00BE3382" w:rsidRDefault="00864FC2" w:rsidP="00970061">
            <w:pPr>
              <w:pStyle w:val="TF-TEXTOQUADRO"/>
            </w:pPr>
            <w:r w:rsidRPr="00BE3382">
              <w:t>levantamento bibliográfico</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9E363A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371F320"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FFFFFF" w:themeFill="background1"/>
            <w:vAlign w:val="center"/>
            <w:hideMark/>
          </w:tcPr>
          <w:p w14:paraId="2588F21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1BBF935"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354171B"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C07512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FC0559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0A0BD1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4183653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8CEAF7E" w14:textId="77777777" w:rsidR="00864FC2" w:rsidRPr="00BE3382" w:rsidRDefault="00864FC2" w:rsidP="00970061">
            <w:pPr>
              <w:pStyle w:val="TF-TEXTOQUADRO"/>
            </w:pPr>
            <w:r w:rsidRPr="00BE3382">
              <w:t> </w:t>
            </w:r>
          </w:p>
        </w:tc>
      </w:tr>
      <w:tr w:rsidR="00864FC2" w:rsidRPr="00BE3382" w14:paraId="7C39088C"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hideMark/>
          </w:tcPr>
          <w:p w14:paraId="58438CA4" w14:textId="48D9DB66" w:rsidR="00864FC2" w:rsidRPr="00BE3382" w:rsidRDefault="000344D6" w:rsidP="00970061">
            <w:pPr>
              <w:pStyle w:val="TF-TEXTOQUADRO"/>
            </w:pPr>
            <w:r w:rsidRPr="00A92628">
              <w:rPr>
                <w:color w:val="000000"/>
              </w:rPr>
              <w:t>aquisição e montagem da base de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2775435"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26E64CE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C21C123"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5FB5FE3"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79A7130"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AF5239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9633A17"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EB83CED"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D062F4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14FC4AD" w14:textId="77777777" w:rsidR="00864FC2" w:rsidRPr="00BE3382" w:rsidRDefault="00864FC2" w:rsidP="00970061">
            <w:pPr>
              <w:pStyle w:val="TF-TEXTOQUADRO"/>
            </w:pPr>
            <w:r w:rsidRPr="00BE3382">
              <w:t> </w:t>
            </w:r>
          </w:p>
        </w:tc>
      </w:tr>
      <w:tr w:rsidR="00864FC2" w:rsidRPr="00BE3382" w14:paraId="37DC12D5" w14:textId="77777777" w:rsidTr="000344D6">
        <w:trPr>
          <w:trHeight w:val="20"/>
          <w:jc w:val="center"/>
        </w:trPr>
        <w:tc>
          <w:tcPr>
            <w:tcW w:w="4936" w:type="dxa"/>
            <w:tcBorders>
              <w:top w:val="nil"/>
              <w:left w:val="single" w:sz="4" w:space="0" w:color="auto"/>
              <w:bottom w:val="single" w:sz="4" w:space="0" w:color="auto"/>
              <w:right w:val="single" w:sz="4" w:space="0" w:color="auto"/>
            </w:tcBorders>
            <w:shd w:val="clear" w:color="auto" w:fill="auto"/>
            <w:noWrap/>
            <w:vAlign w:val="bottom"/>
          </w:tcPr>
          <w:p w14:paraId="3309CBAF" w14:textId="12540F51" w:rsidR="00864FC2" w:rsidRPr="00BE3382" w:rsidRDefault="000344D6" w:rsidP="00970061">
            <w:pPr>
              <w:pStyle w:val="TF-TEXTOQUADRO"/>
            </w:pPr>
            <w:r w:rsidRPr="004F1DC0">
              <w:t>entendimento dos dados</w:t>
            </w:r>
          </w:p>
        </w:tc>
        <w:tc>
          <w:tcPr>
            <w:tcW w:w="280" w:type="dxa"/>
            <w:tcBorders>
              <w:top w:val="nil"/>
              <w:left w:val="nil"/>
              <w:bottom w:val="single" w:sz="4" w:space="0" w:color="auto"/>
              <w:right w:val="single" w:sz="4" w:space="0" w:color="auto"/>
            </w:tcBorders>
            <w:shd w:val="clear" w:color="000000" w:fill="FFFFFF"/>
            <w:vAlign w:val="center"/>
            <w:hideMark/>
          </w:tcPr>
          <w:p w14:paraId="19D7D6E9"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085C766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5E37D58A"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F07F3D7"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F223761"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EB34786"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ECBBDDE"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93FAD7C"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AEF64F4" w14:textId="77777777" w:rsidR="00864FC2" w:rsidRPr="00BE3382" w:rsidRDefault="00864FC2" w:rsidP="00970061">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4D00EEF5" w14:textId="77777777" w:rsidR="00864FC2" w:rsidRPr="00BE3382" w:rsidRDefault="00864FC2" w:rsidP="00970061">
            <w:pPr>
              <w:pStyle w:val="TF-TEXTOQUADRO"/>
            </w:pPr>
            <w:r w:rsidRPr="00BE3382">
              <w:t> </w:t>
            </w:r>
          </w:p>
        </w:tc>
      </w:tr>
      <w:tr w:rsidR="00864FC2" w:rsidRPr="00BE3382" w14:paraId="33DBA859"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CB4974" w14:textId="77777777" w:rsidR="00864FC2" w:rsidRPr="00BE3382" w:rsidRDefault="00864FC2" w:rsidP="00970061">
            <w:pPr>
              <w:pStyle w:val="TF-TEXTOQUADRO"/>
            </w:pPr>
            <w:r>
              <w:t>tratamento de dados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61CD92F9"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68C3E4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D3D681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7CEBC0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0F4C3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EB389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4E5C5B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DDE641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7B23D5E"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BE8FA6A" w14:textId="77777777" w:rsidR="00864FC2" w:rsidRPr="00BE3382" w:rsidRDefault="00864FC2" w:rsidP="00970061">
            <w:pPr>
              <w:pStyle w:val="TF-TEXTOQUADRO"/>
            </w:pPr>
          </w:p>
        </w:tc>
      </w:tr>
      <w:tr w:rsidR="00864FC2" w:rsidRPr="00BE3382" w14:paraId="14113C86"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D63148" w14:textId="77777777" w:rsidR="00864FC2" w:rsidRPr="00BE3382" w:rsidRDefault="00864FC2" w:rsidP="00970061">
            <w:pPr>
              <w:pStyle w:val="TF-TEXTOQUADRO"/>
            </w:pPr>
            <w:r w:rsidRPr="00A92628">
              <w:t>definição das variáveis preditoras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02D4D8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505157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F15E1C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58478A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6163A58"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C93654"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B36381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A12A2B2"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7F8666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F7E1C52" w14:textId="77777777" w:rsidR="00864FC2" w:rsidRPr="00BE3382" w:rsidRDefault="00864FC2" w:rsidP="00970061">
            <w:pPr>
              <w:pStyle w:val="TF-TEXTOQUADRO"/>
            </w:pPr>
          </w:p>
        </w:tc>
      </w:tr>
      <w:tr w:rsidR="000344D6" w:rsidRPr="00BE3382" w14:paraId="17724174"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775102" w14:textId="1545BE02" w:rsidR="000344D6" w:rsidRPr="00A92628" w:rsidRDefault="000344D6" w:rsidP="00970061">
            <w:pPr>
              <w:pStyle w:val="TF-TEXTOQUADRO"/>
            </w:pPr>
            <w:r w:rsidRPr="004F1DC0">
              <w:t>definição d</w:t>
            </w:r>
            <w:r>
              <w:t>os indicadores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E6B7F56"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D00D645"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428C83E"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B96CEAF"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383F973"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9057D94"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2AF7792"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08B0FF4"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EFDD7C" w14:textId="77777777" w:rsidR="000344D6" w:rsidRPr="00BE3382" w:rsidRDefault="000344D6"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A10895A" w14:textId="77777777" w:rsidR="000344D6" w:rsidRPr="00BE3382" w:rsidRDefault="000344D6" w:rsidP="00970061">
            <w:pPr>
              <w:pStyle w:val="TF-TEXTOQUADRO"/>
            </w:pPr>
          </w:p>
        </w:tc>
      </w:tr>
      <w:tr w:rsidR="00864FC2" w:rsidRPr="00BE3382" w14:paraId="7C638A4C"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BA623" w14:textId="77777777" w:rsidR="00864FC2" w:rsidRPr="00BE3382" w:rsidRDefault="00864FC2" w:rsidP="00970061">
            <w:pPr>
              <w:pStyle w:val="TF-TEXTOQUADRO"/>
            </w:pPr>
            <w:r w:rsidRPr="00A92628">
              <w:t>definição dos algoritmos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1531752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568AE31"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BEF50CA"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6FB17B1"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9C8D7F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912D3F6"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25A500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BDA15D"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EE47826"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DE24450" w14:textId="77777777" w:rsidR="00864FC2" w:rsidRPr="00BE3382" w:rsidRDefault="00864FC2" w:rsidP="00970061">
            <w:pPr>
              <w:pStyle w:val="TF-TEXTOQUADRO"/>
            </w:pPr>
          </w:p>
        </w:tc>
      </w:tr>
      <w:tr w:rsidR="00864FC2" w:rsidRPr="00BE3382" w14:paraId="587C00CE"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D92A1" w14:textId="77777777" w:rsidR="00864FC2" w:rsidRPr="00A92628" w:rsidRDefault="00864FC2" w:rsidP="00970061">
            <w:pPr>
              <w:pStyle w:val="TF-TEXTOQUADRO"/>
            </w:pPr>
            <w:r w:rsidRPr="00A92628">
              <w:t>desenvolvimento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30AED84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EABA83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5A61BF1E"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2EDBA0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2505F64F"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0C6F9DB"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C6C398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EE6AF8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2E99C12"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7155574" w14:textId="77777777" w:rsidR="00864FC2" w:rsidRPr="00BE3382" w:rsidRDefault="00864FC2" w:rsidP="00970061">
            <w:pPr>
              <w:pStyle w:val="TF-TEXTOQUADRO"/>
            </w:pPr>
          </w:p>
        </w:tc>
      </w:tr>
      <w:tr w:rsidR="00864FC2" w:rsidRPr="00BE3382" w14:paraId="4BD6B71A" w14:textId="77777777" w:rsidTr="000344D6">
        <w:trPr>
          <w:trHeight w:val="20"/>
          <w:jc w:val="center"/>
        </w:trPr>
        <w:tc>
          <w:tcPr>
            <w:tcW w:w="4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278418" w14:textId="487A930C" w:rsidR="00864FC2" w:rsidRPr="00A92628" w:rsidRDefault="000344D6" w:rsidP="00970061">
            <w:pPr>
              <w:pStyle w:val="TF-TEXTOQUADRO"/>
            </w:pPr>
            <w:r w:rsidRPr="004F1DC0">
              <w:t>análise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103701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BEF744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C4C8683"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ED1045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3A052A5"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88F8A5C"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5BBE68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487B397"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5018CF0" w14:textId="77777777" w:rsidR="00864FC2" w:rsidRPr="00BE3382" w:rsidRDefault="00864FC2" w:rsidP="00970061">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7888802" w14:textId="77777777" w:rsidR="00864FC2" w:rsidRPr="00BE3382" w:rsidRDefault="00864FC2" w:rsidP="00970061">
            <w:pPr>
              <w:pStyle w:val="TF-TEXTOQUADR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1E167C">
      <w:pPr>
        <w:pStyle w:val="Ttulo1"/>
      </w:pPr>
      <w:r>
        <w:t>REVISÃO BIBLIOGRÁFICA</w:t>
      </w:r>
    </w:p>
    <w:p w14:paraId="26F3BEC9" w14:textId="1D0ACF04" w:rsidR="000B12B2" w:rsidRDefault="001631A5" w:rsidP="0037092E">
      <w:pPr>
        <w:pStyle w:val="TF-TEXTO"/>
      </w:pPr>
      <w:r w:rsidRPr="5CB28D81">
        <w:t xml:space="preserve">Esta seção descreve brevemente os assuntos que fundamentam o estudo a ser realizado: </w:t>
      </w:r>
      <w:r w:rsidR="001E167C">
        <w:t xml:space="preserve">Data </w:t>
      </w:r>
      <w:proofErr w:type="spellStart"/>
      <w:r w:rsidR="001E167C">
        <w:t>Envelopment</w:t>
      </w:r>
      <w:proofErr w:type="spellEnd"/>
      <w:r w:rsidR="001E167C">
        <w:t xml:space="preserve"> </w:t>
      </w:r>
      <w:proofErr w:type="spellStart"/>
      <w:r w:rsidR="001E167C">
        <w:t>Analysis</w:t>
      </w:r>
      <w:proofErr w:type="spellEnd"/>
      <w:r>
        <w:t xml:space="preserve"> e aprendizado de máquina.</w:t>
      </w:r>
    </w:p>
    <w:p w14:paraId="48571CF1" w14:textId="201E4FCE" w:rsidR="001E167C" w:rsidRDefault="001E167C" w:rsidP="001E167C">
      <w:pPr>
        <w:pStyle w:val="TF-TEXTO"/>
      </w:pPr>
      <w:r>
        <w:t xml:space="preserve">A </w:t>
      </w:r>
      <w:r w:rsidR="001631A5">
        <w:t xml:space="preserve">Data </w:t>
      </w:r>
      <w:proofErr w:type="spellStart"/>
      <w:r w:rsidR="001631A5">
        <w:t>Envelopment</w:t>
      </w:r>
      <w:proofErr w:type="spellEnd"/>
      <w:r w:rsidR="001631A5">
        <w:t xml:space="preserve"> </w:t>
      </w:r>
      <w:proofErr w:type="spellStart"/>
      <w:r w:rsidR="001631A5">
        <w:t>Analysis</w:t>
      </w:r>
      <w:proofErr w:type="spellEnd"/>
      <w:r w:rsidR="001631A5">
        <w:t xml:space="preserve"> </w:t>
      </w:r>
      <w:r>
        <w:t>(DEA) é uma técnica não paramétrica de programação linear que tem sido amplamente utilizada para avaliar a eficiência relativa de unidades tomadoras de decisão (</w:t>
      </w:r>
      <w:proofErr w:type="spellStart"/>
      <w:r>
        <w:t>DMUs</w:t>
      </w:r>
      <w:proofErr w:type="spellEnd"/>
      <w:r>
        <w:t xml:space="preserve">) que operam em um mesmo setor ou realizam atividades similares. Desenvolvida </w:t>
      </w:r>
      <w:r w:rsidRPr="007C6D13">
        <w:t xml:space="preserve">por </w:t>
      </w:r>
      <w:proofErr w:type="spellStart"/>
      <w:r w:rsidRPr="007C6D13">
        <w:t>Charnes</w:t>
      </w:r>
      <w:proofErr w:type="spellEnd"/>
      <w:r w:rsidRPr="007C6D13">
        <w:t>, Cooper e Rhodes (1978), a</w:t>
      </w:r>
      <w:r>
        <w:t xml:space="preserve"> DEA permite considerar múltiplos </w:t>
      </w:r>
      <w:r w:rsidRPr="00414030">
        <w:rPr>
          <w:i/>
          <w:iCs/>
          <w:rPrChange w:id="61" w:author="Dalton Solano dos Reis" w:date="2024-06-03T20:06:00Z">
            <w:rPr/>
          </w:rPrChange>
        </w:rPr>
        <w:t>inputs</w:t>
      </w:r>
      <w:r>
        <w:t xml:space="preserve"> (insumos) e </w:t>
      </w:r>
      <w:r w:rsidRPr="00414030">
        <w:rPr>
          <w:i/>
          <w:iCs/>
          <w:rPrChange w:id="62" w:author="Dalton Solano dos Reis" w:date="2024-06-03T20:06:00Z">
            <w:rPr/>
          </w:rPrChange>
        </w:rPr>
        <w:t>outputs</w:t>
      </w:r>
      <w:r>
        <w:t xml:space="preserve"> (produtos) na análise, sem a necessidade de especificar uma função de produção prévia. Essa característica torna a DEA particularmente útil em contextos complexos, como o das instituições de ensino, onde a relação entre os recursos utilizados e os resultados obtidos nem sempre é clara ou linear.</w:t>
      </w:r>
    </w:p>
    <w:p w14:paraId="35E6AC04" w14:textId="7D6F2C13" w:rsidR="001E167C" w:rsidRDefault="007C6D13" w:rsidP="001E167C">
      <w:pPr>
        <w:pStyle w:val="TF-TEXTO"/>
      </w:pPr>
      <w:r w:rsidRPr="00C41F4E">
        <w:t xml:space="preserve">Segundo </w:t>
      </w:r>
      <w:proofErr w:type="spellStart"/>
      <w:r w:rsidR="00C41F4E">
        <w:t>Charnes</w:t>
      </w:r>
      <w:proofErr w:type="spellEnd"/>
      <w:r w:rsidR="00C41F4E">
        <w:t>,</w:t>
      </w:r>
      <w:r w:rsidR="00C41F4E" w:rsidRPr="00C41F4E">
        <w:t xml:space="preserve"> Cooper</w:t>
      </w:r>
      <w:r w:rsidR="00C41F4E">
        <w:t xml:space="preserve"> e</w:t>
      </w:r>
      <w:r w:rsidR="00C41F4E" w:rsidRPr="00C41F4E">
        <w:t xml:space="preserve"> Rhodes </w:t>
      </w:r>
      <w:r w:rsidR="00C41F4E">
        <w:t>(</w:t>
      </w:r>
      <w:r w:rsidR="00C41F4E" w:rsidRPr="00C41F4E">
        <w:t>1978)</w:t>
      </w:r>
      <w:r w:rsidRPr="00C41F4E">
        <w:t>, a</w:t>
      </w:r>
      <w:r w:rsidR="001E167C">
        <w:t xml:space="preserve"> DEA baseia-se no conceito de eficiência de Pareto-Koopmans, que define uma unidade como eficiente se, e somente se, não for possível melhorar algum de seus </w:t>
      </w:r>
      <w:r w:rsidR="001E167C" w:rsidRPr="00414030">
        <w:rPr>
          <w:i/>
          <w:iCs/>
          <w:rPrChange w:id="63" w:author="Dalton Solano dos Reis" w:date="2024-06-03T20:07:00Z">
            <w:rPr/>
          </w:rPrChange>
        </w:rPr>
        <w:t>inputs</w:t>
      </w:r>
      <w:r w:rsidR="001E167C">
        <w:t xml:space="preserve"> ou </w:t>
      </w:r>
      <w:r w:rsidR="001E167C" w:rsidRPr="00414030">
        <w:rPr>
          <w:i/>
          <w:iCs/>
          <w:rPrChange w:id="64" w:author="Dalton Solano dos Reis" w:date="2024-06-03T20:07:00Z">
            <w:rPr/>
          </w:rPrChange>
        </w:rPr>
        <w:t>outputs</w:t>
      </w:r>
      <w:r w:rsidR="001E167C">
        <w:t xml:space="preserve"> sem piorar algum outro. A partir desse conceito, a DEA constrói uma fronteira de eficiência composta pelas unidades que apresentam as melhores práticas observadas, e calcula a eficiência das demais unidades em relação a essa fronteira. Essa abordagem permite identificar as </w:t>
      </w:r>
      <w:proofErr w:type="spellStart"/>
      <w:r w:rsidR="001E167C">
        <w:t>DMUs</w:t>
      </w:r>
      <w:proofErr w:type="spellEnd"/>
      <w:r w:rsidR="001E167C">
        <w:t xml:space="preserve"> eficientes, que servem como </w:t>
      </w:r>
      <w:r w:rsidR="001E167C" w:rsidRPr="00414030">
        <w:rPr>
          <w:i/>
          <w:iCs/>
          <w:rPrChange w:id="65" w:author="Dalton Solano dos Reis" w:date="2024-06-03T20:07:00Z">
            <w:rPr/>
          </w:rPrChange>
        </w:rPr>
        <w:t>benchmarks</w:t>
      </w:r>
      <w:r w:rsidR="001E167C">
        <w:t xml:space="preserve"> para as demais, e fornece medidas de eficiência relativa que indicam o quanto cada unidade ineficiente precisa melhorar para alcançar a fronteira.</w:t>
      </w:r>
      <w:r>
        <w:t xml:space="preserve"> </w:t>
      </w:r>
      <w:r w:rsidR="001E167C">
        <w:t>Existem diversos modelos de DEA, que se diferenciam quanto à orientação (</w:t>
      </w:r>
      <w:r w:rsidR="001E167C" w:rsidRPr="00414030">
        <w:rPr>
          <w:i/>
          <w:iCs/>
          <w:rPrChange w:id="66" w:author="Dalton Solano dos Reis" w:date="2024-06-03T20:07:00Z">
            <w:rPr/>
          </w:rPrChange>
        </w:rPr>
        <w:t>input</w:t>
      </w:r>
      <w:r w:rsidR="001E167C">
        <w:t xml:space="preserve"> ou </w:t>
      </w:r>
      <w:r w:rsidR="001E167C" w:rsidRPr="00414030">
        <w:rPr>
          <w:i/>
          <w:iCs/>
          <w:rPrChange w:id="67" w:author="Dalton Solano dos Reis" w:date="2024-06-03T20:07:00Z">
            <w:rPr/>
          </w:rPrChange>
        </w:rPr>
        <w:t>output</w:t>
      </w:r>
      <w:r w:rsidR="001E167C">
        <w:t>), ao retorno de escala assumido (</w:t>
      </w:r>
      <w:r w:rsidR="001E167C" w:rsidRPr="007C6D13">
        <w:t>constante ou variável) e à forma de projeção das unidades ineficientes na fronteira. Os modelos mais utilizados são o CCR (</w:t>
      </w:r>
      <w:r w:rsidRPr="007C6D13">
        <w:t>CHARNES; COOPER; RHODES</w:t>
      </w:r>
      <w:r w:rsidR="001E167C" w:rsidRPr="007C6D13">
        <w:t>, 1978), que assume retornos constantes de escala, e o BCC (</w:t>
      </w:r>
      <w:r w:rsidRPr="007C6D13">
        <w:t>BANKER</w:t>
      </w:r>
      <w:r>
        <w:t>;</w:t>
      </w:r>
      <w:r w:rsidRPr="007C6D13">
        <w:t xml:space="preserve"> CHARNES; COOPER</w:t>
      </w:r>
      <w:r w:rsidR="001E167C" w:rsidRPr="007C6D13">
        <w:t>, 1984), que considera</w:t>
      </w:r>
      <w:r w:rsidR="001E167C">
        <w:t xml:space="preserve"> retornos variáveis de escala. A escolha do modelo adequado depende das características do problema e das propriedades das </w:t>
      </w:r>
      <w:proofErr w:type="spellStart"/>
      <w:r w:rsidR="001E167C">
        <w:t>DMUs</w:t>
      </w:r>
      <w:proofErr w:type="spellEnd"/>
      <w:r w:rsidR="001E167C">
        <w:t xml:space="preserve"> analisadas.</w:t>
      </w:r>
    </w:p>
    <w:p w14:paraId="5EA4DEC2" w14:textId="3F5A258D" w:rsidR="001E167C" w:rsidRDefault="001E167C" w:rsidP="001E167C">
      <w:pPr>
        <w:pStyle w:val="TF-TEXTO"/>
      </w:pPr>
      <w:r>
        <w:t xml:space="preserve">Apesar de suas vantagens, a DEA também apresenta algumas limitações. Por ser uma técnica determinística, ela é sensível a erros de medição e à presença de </w:t>
      </w:r>
      <w:r w:rsidRPr="00414030">
        <w:rPr>
          <w:i/>
          <w:iCs/>
          <w:rPrChange w:id="68" w:author="Dalton Solano dos Reis" w:date="2024-06-03T20:08:00Z">
            <w:rPr/>
          </w:rPrChange>
        </w:rPr>
        <w:t>outliers</w:t>
      </w:r>
      <w:r>
        <w:t xml:space="preserve"> nos dados. Além disso, a DEA não permite inferências estatísticas sobre a eficiência das </w:t>
      </w:r>
      <w:proofErr w:type="spellStart"/>
      <w:r>
        <w:t>DMUs</w:t>
      </w:r>
      <w:proofErr w:type="spellEnd"/>
      <w:r>
        <w:t xml:space="preserve">, o que pode ser contornado com o uso de técnicas complementares, como a análise de </w:t>
      </w:r>
      <w:proofErr w:type="spellStart"/>
      <w:r w:rsidRPr="00414030">
        <w:rPr>
          <w:i/>
          <w:iCs/>
          <w:rPrChange w:id="69" w:author="Dalton Solano dos Reis" w:date="2024-06-03T20:08:00Z">
            <w:rPr/>
          </w:rPrChange>
        </w:rPr>
        <w:t>bootstrap</w:t>
      </w:r>
      <w:proofErr w:type="spellEnd"/>
      <w:r>
        <w:t xml:space="preserve">. Outra questão importante é a seleção das variáveis de </w:t>
      </w:r>
      <w:r w:rsidRPr="00414030">
        <w:rPr>
          <w:i/>
          <w:iCs/>
          <w:rPrChange w:id="70" w:author="Dalton Solano dos Reis" w:date="2024-06-03T20:08:00Z">
            <w:rPr/>
          </w:rPrChange>
        </w:rPr>
        <w:t>input</w:t>
      </w:r>
      <w:r>
        <w:t xml:space="preserve"> e </w:t>
      </w:r>
      <w:r w:rsidRPr="00414030">
        <w:rPr>
          <w:i/>
          <w:iCs/>
          <w:rPrChange w:id="71" w:author="Dalton Solano dos Reis" w:date="2024-06-03T20:08:00Z">
            <w:rPr/>
          </w:rPrChange>
        </w:rPr>
        <w:t>output</w:t>
      </w:r>
      <w:r>
        <w:t>, que deve ser feita com base no conhecimento do problema e na disponibilidade de dados confiáveis</w:t>
      </w:r>
      <w:del w:id="72" w:author="Dalton Solano dos Reis" w:date="2024-06-03T20:09:00Z">
        <w:r w:rsidDel="00414030">
          <w:delText>.</w:delText>
        </w:r>
      </w:del>
      <w:r w:rsidR="007C6D13">
        <w:t xml:space="preserve"> </w:t>
      </w:r>
      <w:r w:rsidR="00BA7AAB" w:rsidRPr="00BA7AAB">
        <w:t>(CHARNES; COOPER; RHODES, 1978).</w:t>
      </w:r>
    </w:p>
    <w:p w14:paraId="73441FF8" w14:textId="2F14DC39" w:rsidR="001E167C" w:rsidRDefault="001E167C" w:rsidP="001E167C">
      <w:pPr>
        <w:pStyle w:val="TF-TEXTO"/>
      </w:pPr>
      <w:r>
        <w:t xml:space="preserve">Apesar dessas limitações, </w:t>
      </w:r>
      <w:r w:rsidR="00BA7AAB" w:rsidRPr="00BA7AAB">
        <w:t>Casado</w:t>
      </w:r>
      <w:r w:rsidR="007C6D13" w:rsidRPr="00BA7AAB">
        <w:t xml:space="preserve"> (</w:t>
      </w:r>
      <w:r w:rsidR="00BA7AAB" w:rsidRPr="00BA7AAB">
        <w:t>2009</w:t>
      </w:r>
      <w:r w:rsidR="007C6D13" w:rsidRPr="00BA7AAB">
        <w:t>)</w:t>
      </w:r>
      <w:r w:rsidR="007C6D13">
        <w:t xml:space="preserve"> </w:t>
      </w:r>
      <w:r w:rsidR="003E7E3F">
        <w:t xml:space="preserve">destaca que </w:t>
      </w:r>
      <w:r>
        <w:t xml:space="preserve">a DEA tem se mostrado uma ferramenta valiosa para a avaliação da eficiência em diversos setores, incluindo a educação. Sua capacidade de lidar com múltiplos </w:t>
      </w:r>
      <w:r w:rsidRPr="00414030">
        <w:rPr>
          <w:i/>
          <w:iCs/>
          <w:rPrChange w:id="73" w:author="Dalton Solano dos Reis" w:date="2024-06-03T20:09:00Z">
            <w:rPr/>
          </w:rPrChange>
        </w:rPr>
        <w:t>inputs</w:t>
      </w:r>
      <w:r>
        <w:t xml:space="preserve"> e </w:t>
      </w:r>
      <w:r w:rsidRPr="00414030">
        <w:rPr>
          <w:i/>
          <w:iCs/>
          <w:rPrChange w:id="74" w:author="Dalton Solano dos Reis" w:date="2024-06-03T20:09:00Z">
            <w:rPr/>
          </w:rPrChange>
        </w:rPr>
        <w:t>outputs</w:t>
      </w:r>
      <w:r>
        <w:t xml:space="preserve">, aliada à sua flexibilidade e à sua base em programação linear, tem contribuído para a sua crescente popularidade e para o desenvolvimento de novas abordagens e extensões do método. </w:t>
      </w:r>
      <w:r w:rsidR="003E7E3F">
        <w:t>Todavia, c</w:t>
      </w:r>
      <w:r>
        <w:t>om o avanço das técnicas de IA e ML, é possível vislumbrar ainda mais possibilidades de aprimoramento e aplicação da DEA, tornando-a uma aliada cada vez mais poderosa na busca pela eficiência e pela melhoria contínua das organizações.</w:t>
      </w:r>
    </w:p>
    <w:p w14:paraId="1B686C5F" w14:textId="51246D6E" w:rsidR="0037092E" w:rsidRPr="001E167C" w:rsidRDefault="007C6D13" w:rsidP="0037092E">
      <w:pPr>
        <w:pStyle w:val="TF-TEXTO"/>
      </w:pPr>
      <w:r>
        <w:rPr>
          <w:color w:val="000000"/>
        </w:rPr>
        <w:t xml:space="preserve">Segundo Russell e </w:t>
      </w:r>
      <w:proofErr w:type="spellStart"/>
      <w:r>
        <w:rPr>
          <w:color w:val="000000"/>
        </w:rPr>
        <w:t>Norvig</w:t>
      </w:r>
      <w:proofErr w:type="spellEnd"/>
      <w:r>
        <w:rPr>
          <w:color w:val="000000"/>
        </w:rPr>
        <w:t xml:space="preserve"> (2013) aprendizado de máquina é uma subárea da inteligência artificial, que utiliza métodos computacionais capazes de reconhecer padrões e aprender de forma autônoma ao terem acesso a um conjunto de dados. Como o sucesso de um algoritmo de aprendizado depende dos dados utilizados, o aprendizado de máquina está inerentemente relacionado a análises estatísticas dos dados. O método de aprendizado supervisionado, na qual os algoritmos conseguem identificar padrões em um conjunto com entradas e saídas definidas, é utilizado em tarefas de previsão. Existe várias técnicas de aprendizado supervisionado descritas na literatura, entre elas, árvores de decisão, redes neurais artificiais</w:t>
      </w:r>
      <w:ins w:id="75" w:author="Dalton Solano dos Reis" w:date="2024-06-03T20:10:00Z">
        <w:r w:rsidR="00414030">
          <w:rPr>
            <w:color w:val="000000"/>
          </w:rPr>
          <w:t xml:space="preserve"> e</w:t>
        </w:r>
      </w:ins>
      <w:del w:id="76" w:author="Dalton Solano dos Reis" w:date="2024-06-03T20:10:00Z">
        <w:r w:rsidDel="00414030">
          <w:rPr>
            <w:color w:val="000000"/>
          </w:rPr>
          <w:delText>,</w:delText>
        </w:r>
      </w:del>
      <w:r>
        <w:rPr>
          <w:color w:val="000000"/>
        </w:rPr>
        <w:t xml:space="preserve"> </w:t>
      </w:r>
      <w:r w:rsidRPr="009B379F">
        <w:rPr>
          <w:i/>
          <w:iCs/>
          <w:color w:val="000000"/>
        </w:rPr>
        <w:t>Random Forest</w:t>
      </w:r>
      <w:r>
        <w:rPr>
          <w:color w:val="000000"/>
        </w:rPr>
        <w:t xml:space="preserve">. As árvores de decisão são um dos algoritmos mais populares, ela recebe como atributos um conjunto de dados, executa uma sequência de testes e retorna uma decisão. Cada nó interno corresponde a um teste de um dos atributos de entrada, as ramificações são classificadas com os possíveis valores do atributo, e cada nó folha especifica o valor a ser retornado pela função. </w:t>
      </w:r>
      <w:r>
        <w:rPr>
          <w:color w:val="000000"/>
        </w:rPr>
        <w:lastRenderedPageBreak/>
        <w:t xml:space="preserve">O </w:t>
      </w:r>
      <w:r w:rsidRPr="00D54D23">
        <w:rPr>
          <w:i/>
          <w:iCs/>
          <w:color w:val="000000"/>
        </w:rPr>
        <w:t>Random Forest</w:t>
      </w:r>
      <w:r>
        <w:rPr>
          <w:color w:val="000000"/>
        </w:rPr>
        <w:t xml:space="preserve"> é baseado no conceito de árvores de decisão, porém, utiliza a combinação de várias árvores aleatórias com o objetivo de melhorar a precisão. As redes neurais artificiais são algoritmos baseados no cérebro humano, capazes de reconhecer padrões e correlações a partir dos dados de entrada. As redes neurais são compostas por nós conectadas por ligações que propagam um sinal com um peso numérico atrelado a ele, que indica a sua influência na saída, então, é feito a soma ponderada dos sinais que produz um nível de atividade, se este nível exceder um certo limite, é determinada uma resposta de saída.</w:t>
      </w:r>
    </w:p>
    <w:p w14:paraId="6FEAE5C1" w14:textId="77777777" w:rsidR="00451B94" w:rsidRPr="00655FE3" w:rsidRDefault="00451B94" w:rsidP="00F83A19">
      <w:pPr>
        <w:pStyle w:val="TF-refernciasbibliogrficasTTULO"/>
        <w:rPr>
          <w:lang w:val="en-US"/>
        </w:rPr>
      </w:pPr>
      <w:bookmarkStart w:id="77" w:name="_Toc351015602"/>
      <w:bookmarkEnd w:id="39"/>
      <w:bookmarkEnd w:id="40"/>
      <w:bookmarkEnd w:id="41"/>
      <w:bookmarkEnd w:id="42"/>
      <w:bookmarkEnd w:id="43"/>
      <w:bookmarkEnd w:id="44"/>
      <w:bookmarkEnd w:id="45"/>
      <w:r w:rsidRPr="00655FE3">
        <w:rPr>
          <w:lang w:val="en-US"/>
        </w:rPr>
        <w:t>Referências</w:t>
      </w:r>
      <w:bookmarkEnd w:id="77"/>
    </w:p>
    <w:p w14:paraId="7EA69FAD" w14:textId="77777777" w:rsidR="007C6D13" w:rsidRPr="004641C3" w:rsidRDefault="007C6D13" w:rsidP="007C6D13">
      <w:pPr>
        <w:pStyle w:val="TF-REFERNCIASITEM0"/>
      </w:pPr>
      <w:r w:rsidRPr="001E167C">
        <w:rPr>
          <w:lang w:val="en-US"/>
        </w:rPr>
        <w:t>BANKER, R. D.</w:t>
      </w:r>
      <w:r>
        <w:rPr>
          <w:lang w:val="en-US"/>
        </w:rPr>
        <w:t>;</w:t>
      </w:r>
      <w:r w:rsidRPr="001E167C">
        <w:rPr>
          <w:lang w:val="en-US"/>
        </w:rPr>
        <w:t xml:space="preserve"> CHARNES, A.</w:t>
      </w:r>
      <w:r>
        <w:rPr>
          <w:lang w:val="en-US"/>
        </w:rPr>
        <w:t>;</w:t>
      </w:r>
      <w:r w:rsidRPr="001E167C">
        <w:rPr>
          <w:lang w:val="en-US"/>
        </w:rPr>
        <w:t xml:space="preserve"> COOPER, W. W. </w:t>
      </w:r>
      <w:r w:rsidRPr="007C6D13">
        <w:rPr>
          <w:b/>
          <w:bCs/>
          <w:lang w:val="en-US"/>
        </w:rPr>
        <w:t>Some Models for Estimating Technical and Scale Efficiencies in Data Envelopment Analysis</w:t>
      </w:r>
      <w:r w:rsidRPr="001E167C">
        <w:rPr>
          <w:lang w:val="en-US"/>
        </w:rPr>
        <w:t xml:space="preserve">. </w:t>
      </w:r>
      <w:r w:rsidRPr="004641C3">
        <w:t>Management Science, 30(9), 1078-1092, 1984.</w:t>
      </w:r>
    </w:p>
    <w:p w14:paraId="6A758F53" w14:textId="13331A78" w:rsidR="00CA6125" w:rsidRDefault="003D073D" w:rsidP="007C6D13">
      <w:pPr>
        <w:pStyle w:val="TF-REFERNCIASITEM0"/>
      </w:pPr>
      <w:commentRangeStart w:id="78"/>
      <w:r w:rsidRPr="00164842">
        <w:t>CAVALCANTE</w:t>
      </w:r>
      <w:commentRangeEnd w:id="78"/>
      <w:r w:rsidR="00414030">
        <w:rPr>
          <w:rStyle w:val="Refdecomentrio"/>
        </w:rPr>
        <w:commentReference w:id="78"/>
      </w:r>
      <w:r w:rsidRPr="00164842">
        <w:t xml:space="preserve">, S. M. A.; ANDRIOLA, </w:t>
      </w:r>
      <w:r w:rsidR="00164842" w:rsidRPr="00164842">
        <w:t>W. B.</w:t>
      </w:r>
      <w:r w:rsidR="00164842">
        <w:t xml:space="preserve"> </w:t>
      </w:r>
      <w:r w:rsidR="00164842" w:rsidRPr="00164842">
        <w:rPr>
          <w:b/>
          <w:bCs/>
        </w:rPr>
        <w:t>Avaliação da eficiência acadêmica dos cursos de graduação da Universidade Federal do Ceará (UFC): utilização de indicadores de desempenho como elementos estratégicos da gestão</w:t>
      </w:r>
      <w:r w:rsidR="00164842" w:rsidRPr="00164842">
        <w:t>. 216 f. 2011.</w:t>
      </w:r>
    </w:p>
    <w:p w14:paraId="78F9D914" w14:textId="76BF8048" w:rsidR="003E7E3F" w:rsidRPr="003D073D" w:rsidRDefault="003E7E3F" w:rsidP="003E7E3F">
      <w:pPr>
        <w:pStyle w:val="TF-REFERNCIASITEM0"/>
      </w:pPr>
      <w:r w:rsidRPr="003E7E3F">
        <w:t xml:space="preserve">CASADO, F. L. </w:t>
      </w:r>
      <w:r w:rsidRPr="003E7E3F">
        <w:rPr>
          <w:b/>
          <w:bCs/>
        </w:rPr>
        <w:t>Análise Envoltória de Dados</w:t>
      </w:r>
      <w:r w:rsidRPr="003E7E3F">
        <w:t>: Conceitos, Metodologia e Estudo da Arte na Educação Superior. Revista Sociais e Humanas, [S. l.], v. 20, n. 1, p. 59–71, 2009</w:t>
      </w:r>
      <w:ins w:id="79" w:author="Dalton Solano dos Reis" w:date="2024-06-03T20:12:00Z">
        <w:r w:rsidR="00414030">
          <w:t>.</w:t>
        </w:r>
      </w:ins>
    </w:p>
    <w:p w14:paraId="75C1C44B" w14:textId="005F5BE2" w:rsidR="00655FE3" w:rsidRPr="004641C3" w:rsidRDefault="00655FE3" w:rsidP="007C6D13">
      <w:pPr>
        <w:pStyle w:val="TF-REFERNCIASITEM0"/>
      </w:pPr>
      <w:bookmarkStart w:id="80" w:name="_Hlk166781719"/>
      <w:r w:rsidRPr="00655FE3">
        <w:rPr>
          <w:lang w:val="en-US"/>
        </w:rPr>
        <w:t>CHARNES, A.; COOPER, W. W.; RHODES, E</w:t>
      </w:r>
      <w:bookmarkEnd w:id="80"/>
      <w:r w:rsidRPr="00655FE3">
        <w:rPr>
          <w:lang w:val="en-US"/>
        </w:rPr>
        <w:t xml:space="preserve">. </w:t>
      </w:r>
      <w:r w:rsidR="00133E7B" w:rsidRPr="00133E7B">
        <w:rPr>
          <w:b/>
          <w:bCs/>
          <w:lang w:val="en-US"/>
        </w:rPr>
        <w:t xml:space="preserve">Measuring the efficiency of </w:t>
      </w:r>
      <w:proofErr w:type="gramStart"/>
      <w:r w:rsidR="00133E7B" w:rsidRPr="00133E7B">
        <w:rPr>
          <w:b/>
          <w:bCs/>
          <w:lang w:val="en-US"/>
        </w:rPr>
        <w:t>decision making</w:t>
      </w:r>
      <w:proofErr w:type="gramEnd"/>
      <w:r w:rsidR="00133E7B" w:rsidRPr="00133E7B">
        <w:rPr>
          <w:b/>
          <w:bCs/>
          <w:lang w:val="en-US"/>
        </w:rPr>
        <w:t xml:space="preserve"> units.</w:t>
      </w:r>
      <w:r w:rsidRPr="00655FE3">
        <w:rPr>
          <w:lang w:val="en-US"/>
        </w:rPr>
        <w:t xml:space="preserve"> </w:t>
      </w:r>
      <w:r w:rsidRPr="004641C3">
        <w:t xml:space="preserve">1978. </w:t>
      </w:r>
      <w:proofErr w:type="spellStart"/>
      <w:r w:rsidRPr="004641C3">
        <w:t>European</w:t>
      </w:r>
      <w:proofErr w:type="spellEnd"/>
      <w:r w:rsidRPr="004641C3">
        <w:t xml:space="preserve"> </w:t>
      </w:r>
      <w:proofErr w:type="spellStart"/>
      <w:r w:rsidRPr="004641C3">
        <w:t>Journal</w:t>
      </w:r>
      <w:proofErr w:type="spellEnd"/>
      <w:r w:rsidRPr="004641C3">
        <w:t xml:space="preserve"> </w:t>
      </w:r>
      <w:proofErr w:type="spellStart"/>
      <w:r w:rsidRPr="004641C3">
        <w:t>of</w:t>
      </w:r>
      <w:proofErr w:type="spellEnd"/>
      <w:r w:rsidRPr="004641C3">
        <w:t xml:space="preserve"> </w:t>
      </w:r>
      <w:proofErr w:type="spellStart"/>
      <w:r w:rsidRPr="004641C3">
        <w:t>Operational</w:t>
      </w:r>
      <w:proofErr w:type="spellEnd"/>
      <w:r w:rsidRPr="004641C3">
        <w:t xml:space="preserve"> </w:t>
      </w:r>
      <w:proofErr w:type="spellStart"/>
      <w:r w:rsidRPr="004641C3">
        <w:t>Research</w:t>
      </w:r>
      <w:proofErr w:type="spellEnd"/>
      <w:r w:rsidRPr="004641C3">
        <w:t>, V. 2, N. 6, P. 429-444, 1978.</w:t>
      </w:r>
    </w:p>
    <w:p w14:paraId="4FD25F85" w14:textId="4341FFB5" w:rsidR="00863187" w:rsidRDefault="004641C3" w:rsidP="007C6D13">
      <w:pPr>
        <w:pStyle w:val="TF-REFERNCIASITEM0"/>
      </w:pPr>
      <w:r w:rsidRPr="004641C3">
        <w:t>FILHO</w:t>
      </w:r>
      <w:r>
        <w:t xml:space="preserve">, </w:t>
      </w:r>
      <w:r w:rsidRPr="004641C3">
        <w:t>P</w:t>
      </w:r>
      <w:r>
        <w:t xml:space="preserve">. </w:t>
      </w:r>
      <w:r w:rsidRPr="004641C3">
        <w:t>E</w:t>
      </w:r>
      <w:r>
        <w:t xml:space="preserve">. </w:t>
      </w:r>
      <w:r w:rsidRPr="004641C3">
        <w:t>G</w:t>
      </w:r>
      <w:r>
        <w:t xml:space="preserve">.; </w:t>
      </w:r>
      <w:r w:rsidRPr="004641C3">
        <w:t>SOUSA</w:t>
      </w:r>
      <w:r>
        <w:t xml:space="preserve">, </w:t>
      </w:r>
      <w:r w:rsidRPr="004641C3">
        <w:t>E</w:t>
      </w:r>
      <w:r>
        <w:t>.</w:t>
      </w:r>
      <w:r w:rsidRPr="004641C3">
        <w:t xml:space="preserve"> F</w:t>
      </w:r>
      <w:r w:rsidR="00863187" w:rsidRPr="00863187">
        <w:t xml:space="preserve">. </w:t>
      </w:r>
      <w:r w:rsidR="00863187" w:rsidRPr="003E7E3F">
        <w:rPr>
          <w:b/>
          <w:bCs/>
        </w:rPr>
        <w:t>Avaliação de eficiência de universidades federais brasileiras</w:t>
      </w:r>
      <w:r w:rsidR="00863187" w:rsidRPr="00863187">
        <w:t>: uma abordagem pela Análise Envoltória de Dados. 20 f. 2023. Trabalho Final de Curso (Pós-graduação em Engenharia de Produção com Ênfase em Tecnologias da Decisão) - Instituto Federal do Espírito Santo, Cariacica, 2023.</w:t>
      </w:r>
    </w:p>
    <w:p w14:paraId="65DDA0D0" w14:textId="4A1CD98A" w:rsidR="001E167C" w:rsidRDefault="007C6D13" w:rsidP="007C6D13">
      <w:pPr>
        <w:pStyle w:val="TF-REFERNCIASITEM0"/>
      </w:pPr>
      <w:r w:rsidRPr="00655FE3">
        <w:t xml:space="preserve">INSTITUTO NACIONAL </w:t>
      </w:r>
      <w:r>
        <w:t>D</w:t>
      </w:r>
      <w:r w:rsidRPr="00655FE3">
        <w:t xml:space="preserve">E ESTUDOS </w:t>
      </w:r>
      <w:r>
        <w:t>E</w:t>
      </w:r>
      <w:r w:rsidRPr="00655FE3">
        <w:t xml:space="preserve"> PESQUISAS EDUCACIONAIS </w:t>
      </w:r>
      <w:r>
        <w:t xml:space="preserve">- </w:t>
      </w:r>
      <w:r w:rsidR="00655FE3" w:rsidRPr="00655FE3">
        <w:t xml:space="preserve">INEP. </w:t>
      </w:r>
      <w:r w:rsidR="00655FE3" w:rsidRPr="007C6D13">
        <w:rPr>
          <w:b/>
          <w:bCs/>
        </w:rPr>
        <w:t>Censo da educação superior 2019</w:t>
      </w:r>
      <w:r w:rsidR="00655FE3" w:rsidRPr="00655FE3">
        <w:t xml:space="preserve">: notas estatísticas. 2019. Brasília: Instituto Nacional </w:t>
      </w:r>
      <w:r w:rsidR="00655FE3">
        <w:t>d</w:t>
      </w:r>
      <w:r w:rsidR="00655FE3" w:rsidRPr="00655FE3">
        <w:t xml:space="preserve">e Estudos </w:t>
      </w:r>
      <w:r w:rsidR="00655FE3">
        <w:t>e</w:t>
      </w:r>
      <w:r w:rsidR="00655FE3" w:rsidRPr="00655FE3">
        <w:t xml:space="preserve"> Pesquisas Educacionais Anísio Teixeira, 2020</w:t>
      </w:r>
      <w:r>
        <w:t>.</w:t>
      </w:r>
    </w:p>
    <w:p w14:paraId="24AA7337" w14:textId="6D75E55F" w:rsidR="00E964EC" w:rsidRDefault="003D073D" w:rsidP="003E7E3F">
      <w:pPr>
        <w:pStyle w:val="TF-REFERNCIASITEM0"/>
      </w:pPr>
      <w:r w:rsidRPr="00164842">
        <w:t>LORENZETT, J</w:t>
      </w:r>
      <w:r>
        <w:t>.;</w:t>
      </w:r>
      <w:r w:rsidRPr="00164842">
        <w:t xml:space="preserve"> LOPES, A</w:t>
      </w:r>
      <w:r>
        <w:t>.;</w:t>
      </w:r>
      <w:r w:rsidRPr="00164842">
        <w:t xml:space="preserve"> LIMA, </w:t>
      </w:r>
      <w:r w:rsidR="00164842" w:rsidRPr="00164842">
        <w:t>M</w:t>
      </w:r>
      <w:r w:rsidR="00164842">
        <w:t>.</w:t>
      </w:r>
      <w:r w:rsidR="00164842" w:rsidRPr="00164842">
        <w:t xml:space="preserve"> </w:t>
      </w:r>
      <w:r w:rsidR="00164842" w:rsidRPr="003E7E3F">
        <w:t>Aplicação de método de pesquisa operacional (DEA) na avaliação de desempenho de unidades produtivas para área de educação profissional</w:t>
      </w:r>
      <w:r w:rsidR="00164842" w:rsidRPr="00164842">
        <w:t xml:space="preserve">. </w:t>
      </w:r>
      <w:r w:rsidR="00164842" w:rsidRPr="003E7E3F">
        <w:rPr>
          <w:b/>
          <w:bCs/>
        </w:rPr>
        <w:t>Revista Eletrônica de Estratégia &amp; Negócios</w:t>
      </w:r>
      <w:r w:rsidR="00164842" w:rsidRPr="00164842">
        <w:t xml:space="preserve"> </w:t>
      </w:r>
      <w:r w:rsidR="00164842">
        <w:t>v</w:t>
      </w:r>
      <w:r w:rsidR="00164842" w:rsidRPr="00164842">
        <w:t>3.</w:t>
      </w:r>
      <w:r w:rsidR="00164842">
        <w:t xml:space="preserve">1, </w:t>
      </w:r>
      <w:commentRangeStart w:id="81"/>
      <w:r w:rsidR="00164842">
        <w:t>2010</w:t>
      </w:r>
      <w:commentRangeEnd w:id="81"/>
      <w:r w:rsidR="0079369C">
        <w:rPr>
          <w:rStyle w:val="Refdecomentrio"/>
        </w:rPr>
        <w:commentReference w:id="81"/>
      </w:r>
      <w:ins w:id="82" w:author="Dalton Solano dos Reis" w:date="2024-06-03T20:12:00Z">
        <w:r w:rsidR="00414030">
          <w:t>.</w:t>
        </w:r>
      </w:ins>
    </w:p>
    <w:p w14:paraId="366BEC18" w14:textId="51ECD3DE" w:rsidR="007C6D13" w:rsidRDefault="007C6D13" w:rsidP="003E7E3F">
      <w:pPr>
        <w:pStyle w:val="TF-REFERNCIASITEM0"/>
      </w:pPr>
      <w:r w:rsidRPr="003E7E3F">
        <w:t xml:space="preserve">RUSSELL, S. J.; NORVIG, P. </w:t>
      </w:r>
      <w:r w:rsidRPr="003E7E3F">
        <w:rPr>
          <w:b/>
          <w:bCs/>
        </w:rPr>
        <w:t>Inteligência artificial</w:t>
      </w:r>
      <w:r w:rsidRPr="003E7E3F">
        <w:t>. 3 ed. Rio de Janeiro: Elsevier, 2013.</w:t>
      </w:r>
    </w:p>
    <w:p w14:paraId="016A89FD" w14:textId="6F3C55CC" w:rsidR="00735426" w:rsidRDefault="00735426">
      <w:pPr>
        <w:keepNext w:val="0"/>
        <w:keepLines w:val="0"/>
        <w:rPr>
          <w:sz w:val="18"/>
          <w:szCs w:val="20"/>
        </w:rPr>
      </w:pPr>
      <w:r>
        <w:br w:type="page"/>
      </w:r>
    </w:p>
    <w:p w14:paraId="5AA8F8F1" w14:textId="77777777" w:rsidR="00735426" w:rsidRPr="00320BFA" w:rsidRDefault="00735426" w:rsidP="00735426">
      <w:pPr>
        <w:pStyle w:val="TF-xAvalTTULO"/>
      </w:pPr>
      <w:r>
        <w:lastRenderedPageBreak/>
        <w:t>FORMULÁRIO  DE  avaliação BCC</w:t>
      </w:r>
      <w:r w:rsidRPr="00320BFA">
        <w:t xml:space="preserve"> – PROFESSOR TCC I</w:t>
      </w:r>
      <w:r>
        <w:t xml:space="preserve"> – Pré-projeto</w:t>
      </w:r>
    </w:p>
    <w:p w14:paraId="1F630AAC" w14:textId="77777777" w:rsidR="00735426" w:rsidRDefault="00735426" w:rsidP="00735426">
      <w:pPr>
        <w:pStyle w:val="TF-xAvalLINHA"/>
      </w:pPr>
      <w:r w:rsidRPr="00320BFA">
        <w:t>Avaliador(a):</w:t>
      </w:r>
      <w:r w:rsidRPr="00320BFA">
        <w:tab/>
      </w:r>
      <w:r>
        <w:t>Dalton Solano dos Reis</w:t>
      </w:r>
    </w:p>
    <w:p w14:paraId="359D2926" w14:textId="77777777" w:rsidR="00735426" w:rsidRPr="00320BFA" w:rsidRDefault="00735426" w:rsidP="00735426">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735426" w:rsidRPr="00320BFA" w14:paraId="1DD97F5C" w14:textId="77777777" w:rsidTr="00860E03">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69406747" w14:textId="77777777" w:rsidR="00735426" w:rsidRPr="00320BFA" w:rsidRDefault="00735426" w:rsidP="00860E03">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66C6EBC7" w14:textId="77777777" w:rsidR="00735426" w:rsidRPr="00320BFA" w:rsidRDefault="00735426" w:rsidP="00860E03">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78501B17" w14:textId="77777777" w:rsidR="00735426" w:rsidRPr="00320BFA" w:rsidRDefault="00735426" w:rsidP="00860E03">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42C2D7A" w14:textId="77777777" w:rsidR="00735426" w:rsidRPr="00320BFA" w:rsidRDefault="00735426" w:rsidP="00860E03">
            <w:pPr>
              <w:pStyle w:val="TF-xAvalITEMTABELA"/>
            </w:pPr>
            <w:r w:rsidRPr="00320BFA">
              <w:t>não atende</w:t>
            </w:r>
          </w:p>
        </w:tc>
      </w:tr>
      <w:tr w:rsidR="00735426" w:rsidRPr="00320BFA" w14:paraId="68FD2C5A" w14:textId="77777777" w:rsidTr="00860E03">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BF79E53" w14:textId="77777777" w:rsidR="00735426" w:rsidRPr="00320BFA" w:rsidRDefault="00735426" w:rsidP="00860E03">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581AEF2" w14:textId="77777777" w:rsidR="00735426" w:rsidRPr="00821EE8" w:rsidRDefault="00735426" w:rsidP="00735426">
            <w:pPr>
              <w:pStyle w:val="TF-xAvalITEM"/>
              <w:numPr>
                <w:ilvl w:val="0"/>
                <w:numId w:val="12"/>
              </w:numPr>
            </w:pPr>
            <w:r w:rsidRPr="00821EE8">
              <w:t>INTRODUÇÃO</w:t>
            </w:r>
          </w:p>
          <w:p w14:paraId="7B2136C1" w14:textId="77777777" w:rsidR="00735426" w:rsidRPr="00821EE8" w:rsidRDefault="00735426" w:rsidP="00860E03">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443E76D6" w14:textId="6836F55E" w:rsidR="00735426" w:rsidRPr="00320BFA" w:rsidRDefault="0067239A" w:rsidP="00860E03">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2B61B8CD" w14:textId="77777777" w:rsidR="00735426" w:rsidRPr="00320BFA" w:rsidRDefault="00735426" w:rsidP="00860E03">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EFB47C5" w14:textId="77777777" w:rsidR="00735426" w:rsidRPr="00320BFA" w:rsidRDefault="00735426" w:rsidP="00860E03">
            <w:pPr>
              <w:keepNext w:val="0"/>
              <w:keepLines w:val="0"/>
              <w:ind w:left="709" w:hanging="709"/>
              <w:jc w:val="center"/>
              <w:rPr>
                <w:sz w:val="18"/>
              </w:rPr>
            </w:pPr>
          </w:p>
        </w:tc>
      </w:tr>
      <w:tr w:rsidR="00735426" w:rsidRPr="00320BFA" w14:paraId="0724306C" w14:textId="77777777" w:rsidTr="00860E03">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39B6617"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BA861B1" w14:textId="77777777" w:rsidR="00735426" w:rsidRPr="00821EE8" w:rsidRDefault="00735426" w:rsidP="00860E03">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5B874E7" w14:textId="4855353B" w:rsidR="00735426" w:rsidRPr="00320BFA" w:rsidRDefault="0067239A" w:rsidP="00860E03">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069A533" w14:textId="77777777" w:rsidR="00735426" w:rsidRPr="00320BFA" w:rsidRDefault="00735426" w:rsidP="00860E0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FF362DB" w14:textId="77777777" w:rsidR="00735426" w:rsidRPr="00320BFA" w:rsidRDefault="00735426" w:rsidP="00860E03">
            <w:pPr>
              <w:keepNext w:val="0"/>
              <w:keepLines w:val="0"/>
              <w:ind w:left="709" w:hanging="709"/>
              <w:jc w:val="center"/>
              <w:rPr>
                <w:sz w:val="18"/>
              </w:rPr>
            </w:pPr>
          </w:p>
        </w:tc>
      </w:tr>
      <w:tr w:rsidR="00735426" w:rsidRPr="00320BFA" w14:paraId="112F3662" w14:textId="77777777" w:rsidTr="00860E0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2624FF1"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0A18693" w14:textId="77777777" w:rsidR="00735426" w:rsidRPr="00320BFA" w:rsidRDefault="00735426" w:rsidP="00735426">
            <w:pPr>
              <w:pStyle w:val="TF-xAvalITEM"/>
              <w:numPr>
                <w:ilvl w:val="0"/>
                <w:numId w:val="12"/>
              </w:numPr>
            </w:pPr>
            <w:r w:rsidRPr="00320BFA">
              <w:t>OBJETIVOS</w:t>
            </w:r>
          </w:p>
          <w:p w14:paraId="2FB48DD2" w14:textId="77777777" w:rsidR="00735426" w:rsidRPr="00320BFA" w:rsidRDefault="00735426" w:rsidP="00860E03">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3CB171A7" w14:textId="78AA6656" w:rsidR="00735426" w:rsidRPr="00320BFA" w:rsidRDefault="0067239A" w:rsidP="00860E03">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E61EEA1" w14:textId="77777777" w:rsidR="00735426" w:rsidRPr="00320BFA" w:rsidRDefault="00735426" w:rsidP="00860E0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E0C83F6" w14:textId="77777777" w:rsidR="00735426" w:rsidRPr="00320BFA" w:rsidRDefault="00735426" w:rsidP="00860E03">
            <w:pPr>
              <w:keepNext w:val="0"/>
              <w:keepLines w:val="0"/>
              <w:ind w:left="709" w:hanging="709"/>
              <w:jc w:val="center"/>
              <w:rPr>
                <w:sz w:val="18"/>
              </w:rPr>
            </w:pPr>
          </w:p>
        </w:tc>
      </w:tr>
      <w:tr w:rsidR="00735426" w:rsidRPr="00320BFA" w14:paraId="42C1EA2D" w14:textId="77777777" w:rsidTr="00860E03">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B46020D"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7C98C42" w14:textId="77777777" w:rsidR="00735426" w:rsidRPr="00320BFA" w:rsidRDefault="00735426" w:rsidP="00860E03">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7A168A27" w14:textId="5253571F" w:rsidR="00735426" w:rsidRPr="00320BFA" w:rsidRDefault="0067239A" w:rsidP="00860E03">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DBEF3A0" w14:textId="77777777" w:rsidR="00735426" w:rsidRPr="00320BFA" w:rsidRDefault="00735426" w:rsidP="00860E0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1952BE6" w14:textId="77777777" w:rsidR="00735426" w:rsidRPr="00320BFA" w:rsidRDefault="00735426" w:rsidP="00860E03">
            <w:pPr>
              <w:keepNext w:val="0"/>
              <w:keepLines w:val="0"/>
              <w:ind w:left="709" w:hanging="709"/>
              <w:jc w:val="center"/>
              <w:rPr>
                <w:sz w:val="18"/>
              </w:rPr>
            </w:pPr>
          </w:p>
        </w:tc>
      </w:tr>
      <w:tr w:rsidR="00735426" w:rsidRPr="00320BFA" w14:paraId="069D929F" w14:textId="77777777" w:rsidTr="00860E0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4418F19"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21B8841" w14:textId="77777777" w:rsidR="00735426" w:rsidRPr="00EE20C1" w:rsidRDefault="00735426" w:rsidP="00735426">
            <w:pPr>
              <w:pStyle w:val="TF-xAvalITEM"/>
              <w:numPr>
                <w:ilvl w:val="0"/>
                <w:numId w:val="12"/>
              </w:numPr>
            </w:pPr>
            <w:r w:rsidRPr="00EE20C1">
              <w:t>JUSTIFICATIVA</w:t>
            </w:r>
          </w:p>
          <w:p w14:paraId="7546D4BE" w14:textId="77777777" w:rsidR="00735426" w:rsidRPr="00EE20C1" w:rsidRDefault="00735426" w:rsidP="00860E03">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95C6088" w14:textId="73D527C0" w:rsidR="00735426" w:rsidRPr="00320BFA" w:rsidRDefault="0067239A" w:rsidP="00860E03">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7F01434" w14:textId="77777777" w:rsidR="00735426" w:rsidRPr="00320BFA" w:rsidRDefault="00735426" w:rsidP="00860E0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043DDB7" w14:textId="77777777" w:rsidR="00735426" w:rsidRPr="00320BFA" w:rsidRDefault="00735426" w:rsidP="00860E03">
            <w:pPr>
              <w:keepNext w:val="0"/>
              <w:keepLines w:val="0"/>
              <w:ind w:left="709" w:hanging="709"/>
              <w:jc w:val="center"/>
              <w:rPr>
                <w:sz w:val="18"/>
              </w:rPr>
            </w:pPr>
          </w:p>
        </w:tc>
      </w:tr>
      <w:tr w:rsidR="00735426" w:rsidRPr="00320BFA" w14:paraId="4AD3AE0D" w14:textId="77777777" w:rsidTr="00860E0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60E88C5"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6A1D172" w14:textId="77777777" w:rsidR="00735426" w:rsidRPr="00EE20C1" w:rsidRDefault="00735426" w:rsidP="00860E03">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8ECE120" w14:textId="352F8363" w:rsidR="00735426" w:rsidRPr="00320BFA" w:rsidRDefault="0067239A" w:rsidP="00860E03">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28552E1" w14:textId="77777777" w:rsidR="00735426" w:rsidRPr="00320BFA" w:rsidRDefault="00735426" w:rsidP="00860E0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FC95BCD" w14:textId="77777777" w:rsidR="00735426" w:rsidRPr="00320BFA" w:rsidRDefault="00735426" w:rsidP="00860E03">
            <w:pPr>
              <w:keepNext w:val="0"/>
              <w:keepLines w:val="0"/>
              <w:ind w:left="709" w:hanging="709"/>
              <w:jc w:val="center"/>
              <w:rPr>
                <w:sz w:val="18"/>
              </w:rPr>
            </w:pPr>
          </w:p>
        </w:tc>
      </w:tr>
      <w:tr w:rsidR="00735426" w:rsidRPr="00320BFA" w14:paraId="1C7CEDE6" w14:textId="77777777" w:rsidTr="00860E03">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5C8F5C0"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9889619" w14:textId="77777777" w:rsidR="00735426" w:rsidRPr="00320BFA" w:rsidRDefault="00735426" w:rsidP="00735426">
            <w:pPr>
              <w:pStyle w:val="TF-xAvalITEM"/>
              <w:numPr>
                <w:ilvl w:val="0"/>
                <w:numId w:val="12"/>
              </w:numPr>
            </w:pPr>
            <w:r w:rsidRPr="00320BFA">
              <w:t>METODOLOGIA</w:t>
            </w:r>
          </w:p>
          <w:p w14:paraId="07F324A3" w14:textId="77777777" w:rsidR="00735426" w:rsidRPr="00320BFA" w:rsidRDefault="00735426" w:rsidP="00860E03">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15D135BE" w14:textId="045FB5BD" w:rsidR="00735426" w:rsidRPr="00320BFA" w:rsidRDefault="0067239A" w:rsidP="00860E03">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6077A2A" w14:textId="77777777" w:rsidR="00735426" w:rsidRPr="00320BFA" w:rsidRDefault="00735426" w:rsidP="00860E0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7E66351" w14:textId="77777777" w:rsidR="00735426" w:rsidRPr="00320BFA" w:rsidRDefault="00735426" w:rsidP="00860E03">
            <w:pPr>
              <w:keepNext w:val="0"/>
              <w:keepLines w:val="0"/>
              <w:ind w:left="709" w:hanging="709"/>
              <w:jc w:val="center"/>
              <w:rPr>
                <w:sz w:val="18"/>
              </w:rPr>
            </w:pPr>
          </w:p>
        </w:tc>
      </w:tr>
      <w:tr w:rsidR="00735426" w:rsidRPr="00320BFA" w14:paraId="33EE55D5" w14:textId="77777777" w:rsidTr="00860E0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BF515D"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A1618E" w14:textId="77777777" w:rsidR="00735426" w:rsidRPr="00320BFA" w:rsidRDefault="00735426" w:rsidP="00860E03">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6F287FB1" w14:textId="0F032E49" w:rsidR="00735426" w:rsidRPr="00320BFA" w:rsidRDefault="0067239A" w:rsidP="00860E03">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FB793D8" w14:textId="77777777" w:rsidR="00735426" w:rsidRPr="00320BFA" w:rsidRDefault="00735426" w:rsidP="00860E0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0AFD0E9" w14:textId="77777777" w:rsidR="00735426" w:rsidRPr="00320BFA" w:rsidRDefault="00735426" w:rsidP="00860E03">
            <w:pPr>
              <w:keepNext w:val="0"/>
              <w:keepLines w:val="0"/>
              <w:ind w:left="709" w:hanging="709"/>
              <w:jc w:val="center"/>
              <w:rPr>
                <w:sz w:val="18"/>
              </w:rPr>
            </w:pPr>
          </w:p>
        </w:tc>
      </w:tr>
      <w:tr w:rsidR="00735426" w:rsidRPr="00320BFA" w14:paraId="09A98846" w14:textId="77777777" w:rsidTr="00860E0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5FA864"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5CBE044" w14:textId="77777777" w:rsidR="00735426" w:rsidRPr="00801036" w:rsidRDefault="00735426" w:rsidP="00735426">
            <w:pPr>
              <w:pStyle w:val="TF-xAvalITEM"/>
              <w:numPr>
                <w:ilvl w:val="0"/>
                <w:numId w:val="12"/>
              </w:numPr>
            </w:pPr>
            <w:r w:rsidRPr="00801036">
              <w:t>REVISÃO BIBLIOGRÁFICA</w:t>
            </w:r>
          </w:p>
          <w:p w14:paraId="396765AC" w14:textId="77777777" w:rsidR="00735426" w:rsidRPr="00801036" w:rsidRDefault="00735426" w:rsidP="00860E03">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4EB45093" w14:textId="0B95DE9B" w:rsidR="00735426" w:rsidRPr="00801036" w:rsidRDefault="0067239A" w:rsidP="00860E03">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683F01D" w14:textId="77777777" w:rsidR="00735426" w:rsidRPr="00801036" w:rsidRDefault="00735426" w:rsidP="00860E0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E9F8B23" w14:textId="77777777" w:rsidR="00735426" w:rsidRPr="00320BFA" w:rsidRDefault="00735426" w:rsidP="00860E03">
            <w:pPr>
              <w:keepNext w:val="0"/>
              <w:keepLines w:val="0"/>
              <w:ind w:left="709" w:hanging="709"/>
              <w:jc w:val="center"/>
              <w:rPr>
                <w:sz w:val="18"/>
              </w:rPr>
            </w:pPr>
          </w:p>
        </w:tc>
      </w:tr>
      <w:tr w:rsidR="00735426" w:rsidRPr="00320BFA" w14:paraId="1D671A05" w14:textId="77777777" w:rsidTr="00860E03">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7DD8EA4" w14:textId="77777777" w:rsidR="00735426" w:rsidRPr="00320BFA" w:rsidRDefault="00735426" w:rsidP="00860E03">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9B5FFAC" w14:textId="77777777" w:rsidR="00735426" w:rsidRPr="00320BFA" w:rsidRDefault="00735426" w:rsidP="00735426">
            <w:pPr>
              <w:pStyle w:val="TF-xAvalITEM"/>
              <w:numPr>
                <w:ilvl w:val="0"/>
                <w:numId w:val="12"/>
              </w:numPr>
            </w:pPr>
            <w:r w:rsidRPr="00320BFA">
              <w:t>LINGUAGEM USADA (redação)</w:t>
            </w:r>
          </w:p>
          <w:p w14:paraId="761E3802" w14:textId="77777777" w:rsidR="00735426" w:rsidRPr="00320BFA" w:rsidRDefault="00735426" w:rsidP="00860E03">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00578C5B" w14:textId="296123CC" w:rsidR="00735426" w:rsidRPr="00320BFA" w:rsidRDefault="0067239A" w:rsidP="00860E03">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39B03AA1" w14:textId="77777777" w:rsidR="00735426" w:rsidRPr="00320BFA" w:rsidRDefault="00735426" w:rsidP="00860E03">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38C5F57A" w14:textId="77777777" w:rsidR="00735426" w:rsidRPr="00320BFA" w:rsidRDefault="00735426" w:rsidP="00860E03">
            <w:pPr>
              <w:keepNext w:val="0"/>
              <w:keepLines w:val="0"/>
              <w:ind w:left="709" w:hanging="709"/>
              <w:jc w:val="center"/>
              <w:rPr>
                <w:sz w:val="18"/>
              </w:rPr>
            </w:pPr>
          </w:p>
        </w:tc>
      </w:tr>
      <w:tr w:rsidR="00735426" w:rsidRPr="00320BFA" w14:paraId="1FE03468" w14:textId="77777777" w:rsidTr="00860E0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75DFD59"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BCCF668" w14:textId="77777777" w:rsidR="00735426" w:rsidRPr="00320BFA" w:rsidRDefault="00735426" w:rsidP="00860E03">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5115BAAA" w14:textId="60A7F0AB" w:rsidR="00735426" w:rsidRPr="00320BFA" w:rsidRDefault="0067239A" w:rsidP="00860E03">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9A6DF27" w14:textId="77777777" w:rsidR="00735426" w:rsidRPr="00320BFA" w:rsidRDefault="00735426" w:rsidP="00860E0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1CBBB61" w14:textId="77777777" w:rsidR="00735426" w:rsidRPr="00320BFA" w:rsidRDefault="00735426" w:rsidP="00860E03">
            <w:pPr>
              <w:keepNext w:val="0"/>
              <w:keepLines w:val="0"/>
              <w:ind w:left="709" w:hanging="709"/>
              <w:jc w:val="center"/>
              <w:rPr>
                <w:sz w:val="18"/>
              </w:rPr>
            </w:pPr>
          </w:p>
        </w:tc>
      </w:tr>
      <w:tr w:rsidR="00735426" w:rsidRPr="00320BFA" w14:paraId="590C6EDE" w14:textId="77777777" w:rsidTr="00860E0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7474E26"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58DF5E1" w14:textId="77777777" w:rsidR="00735426" w:rsidRPr="00320BFA" w:rsidRDefault="00735426" w:rsidP="00735426">
            <w:pPr>
              <w:pStyle w:val="TF-xAvalITEM"/>
              <w:numPr>
                <w:ilvl w:val="0"/>
                <w:numId w:val="12"/>
              </w:numPr>
            </w:pPr>
            <w:r w:rsidRPr="00320BFA">
              <w:t>ORGANIZAÇÃO E APRESENTAÇÃO GRÁFICA DO TEXTO</w:t>
            </w:r>
          </w:p>
          <w:p w14:paraId="321E65C5" w14:textId="77777777" w:rsidR="00735426" w:rsidRPr="00320BFA" w:rsidRDefault="00735426" w:rsidP="00860E03">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533316C6" w14:textId="0F8C0CAF" w:rsidR="00735426" w:rsidRPr="00320BFA" w:rsidRDefault="0067239A" w:rsidP="00860E03">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9FD8C75" w14:textId="77777777" w:rsidR="00735426" w:rsidRPr="00320BFA" w:rsidRDefault="00735426" w:rsidP="00860E0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F025F3D" w14:textId="77777777" w:rsidR="00735426" w:rsidRPr="00320BFA" w:rsidRDefault="00735426" w:rsidP="00860E03">
            <w:pPr>
              <w:keepNext w:val="0"/>
              <w:keepLines w:val="0"/>
              <w:ind w:left="709" w:hanging="709"/>
              <w:jc w:val="center"/>
              <w:rPr>
                <w:sz w:val="18"/>
              </w:rPr>
            </w:pPr>
          </w:p>
        </w:tc>
      </w:tr>
      <w:tr w:rsidR="00735426" w:rsidRPr="00320BFA" w14:paraId="0EF44B05" w14:textId="77777777" w:rsidTr="00860E0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D060DF8"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C52BC54" w14:textId="77777777" w:rsidR="00735426" w:rsidRPr="00320BFA" w:rsidRDefault="00735426" w:rsidP="00735426">
            <w:pPr>
              <w:pStyle w:val="TF-xAvalITEM"/>
              <w:numPr>
                <w:ilvl w:val="0"/>
                <w:numId w:val="12"/>
              </w:numPr>
            </w:pPr>
            <w:r w:rsidRPr="00320BFA">
              <w:t>ILUSTRAÇÕES (figuras, quadros, tabelas)</w:t>
            </w:r>
          </w:p>
          <w:p w14:paraId="0D0FEF89" w14:textId="77777777" w:rsidR="00735426" w:rsidRPr="00320BFA" w:rsidRDefault="00735426" w:rsidP="00860E03">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37650867" w14:textId="0531BA8E" w:rsidR="00735426" w:rsidRPr="00320BFA" w:rsidRDefault="0067239A" w:rsidP="00860E03">
            <w:pPr>
              <w:keepNext w:val="0"/>
              <w:keepLines w:val="0"/>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A0022A6" w14:textId="19D7FA17" w:rsidR="00735426" w:rsidRPr="00320BFA" w:rsidRDefault="00735426" w:rsidP="00860E03">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23DFBDE" w14:textId="77777777" w:rsidR="00735426" w:rsidRPr="00320BFA" w:rsidRDefault="00735426" w:rsidP="00860E03">
            <w:pPr>
              <w:keepNext w:val="0"/>
              <w:keepLines w:val="0"/>
              <w:spacing w:before="80" w:after="80"/>
              <w:ind w:left="709" w:hanging="709"/>
              <w:jc w:val="center"/>
              <w:rPr>
                <w:sz w:val="18"/>
              </w:rPr>
            </w:pPr>
          </w:p>
        </w:tc>
      </w:tr>
      <w:tr w:rsidR="00735426" w:rsidRPr="00320BFA" w14:paraId="11AB2167" w14:textId="77777777" w:rsidTr="00860E0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CEEAA59"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B0A06A0" w14:textId="77777777" w:rsidR="00735426" w:rsidRPr="00320BFA" w:rsidRDefault="00735426" w:rsidP="00735426">
            <w:pPr>
              <w:pStyle w:val="TF-xAvalITEM"/>
              <w:numPr>
                <w:ilvl w:val="0"/>
                <w:numId w:val="12"/>
              </w:numPr>
            </w:pPr>
            <w:r w:rsidRPr="00320BFA">
              <w:t>REFERÊNCIAS E CITAÇÕES</w:t>
            </w:r>
          </w:p>
          <w:p w14:paraId="4AAD105A" w14:textId="77777777" w:rsidR="00735426" w:rsidRPr="00320BFA" w:rsidRDefault="00735426" w:rsidP="00860E03">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6C5919A5" w14:textId="52A91053" w:rsidR="00735426" w:rsidRPr="00320BFA" w:rsidRDefault="0067239A" w:rsidP="00860E03">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139BDB0" w14:textId="77777777" w:rsidR="00735426" w:rsidRPr="00320BFA" w:rsidRDefault="00735426" w:rsidP="00860E03">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F2ECE40" w14:textId="77777777" w:rsidR="00735426" w:rsidRPr="00320BFA" w:rsidRDefault="00735426" w:rsidP="00860E03">
            <w:pPr>
              <w:keepNext w:val="0"/>
              <w:keepLines w:val="0"/>
              <w:ind w:left="709" w:hanging="709"/>
              <w:jc w:val="center"/>
              <w:rPr>
                <w:sz w:val="18"/>
              </w:rPr>
            </w:pPr>
          </w:p>
        </w:tc>
      </w:tr>
      <w:tr w:rsidR="00735426" w:rsidRPr="00320BFA" w14:paraId="6AC385B0" w14:textId="77777777" w:rsidTr="00860E0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D2D3013"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99A49ED" w14:textId="77777777" w:rsidR="00735426" w:rsidRPr="00320BFA" w:rsidRDefault="00735426" w:rsidP="00860E03">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2F13010F" w14:textId="77777777" w:rsidR="00735426" w:rsidRPr="00320BFA" w:rsidRDefault="00735426" w:rsidP="00860E03">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71C6EF3" w14:textId="6571866A" w:rsidR="00735426" w:rsidRPr="00320BFA" w:rsidRDefault="0067239A" w:rsidP="00860E03">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68D9133A" w14:textId="77777777" w:rsidR="00735426" w:rsidRPr="00320BFA" w:rsidRDefault="00735426" w:rsidP="00860E03">
            <w:pPr>
              <w:keepNext w:val="0"/>
              <w:keepLines w:val="0"/>
              <w:ind w:left="709" w:hanging="709"/>
              <w:jc w:val="center"/>
              <w:rPr>
                <w:sz w:val="18"/>
              </w:rPr>
            </w:pPr>
          </w:p>
        </w:tc>
      </w:tr>
      <w:tr w:rsidR="00735426" w:rsidRPr="00320BFA" w14:paraId="2CE9A0C7" w14:textId="77777777" w:rsidTr="00860E0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ECA72C" w14:textId="77777777" w:rsidR="00735426" w:rsidRPr="00320BFA" w:rsidRDefault="00735426" w:rsidP="00860E03">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36D634F4" w14:textId="77777777" w:rsidR="00735426" w:rsidRPr="00320BFA" w:rsidRDefault="00735426" w:rsidP="00860E03">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2BA32AE" w14:textId="77777777" w:rsidR="00735426" w:rsidRPr="00320BFA" w:rsidRDefault="00735426" w:rsidP="00860E03">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4C372656" w14:textId="192FFA47" w:rsidR="00735426" w:rsidRPr="00320BFA" w:rsidRDefault="0067239A" w:rsidP="00860E03">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12" w:space="0" w:color="auto"/>
              <w:right w:val="single" w:sz="12" w:space="0" w:color="auto"/>
            </w:tcBorders>
          </w:tcPr>
          <w:p w14:paraId="7AC68502" w14:textId="77777777" w:rsidR="00735426" w:rsidRPr="00320BFA" w:rsidRDefault="00735426" w:rsidP="00860E03">
            <w:pPr>
              <w:keepNext w:val="0"/>
              <w:keepLines w:val="0"/>
              <w:ind w:left="709" w:hanging="709"/>
              <w:jc w:val="center"/>
              <w:rPr>
                <w:sz w:val="18"/>
              </w:rPr>
            </w:pPr>
          </w:p>
        </w:tc>
      </w:tr>
    </w:tbl>
    <w:p w14:paraId="19C9C04C" w14:textId="77777777" w:rsidR="00735426" w:rsidRDefault="00735426" w:rsidP="00735426">
      <w:pPr>
        <w:pStyle w:val="TF-xAvalITEMDETALHE"/>
      </w:pPr>
    </w:p>
    <w:p w14:paraId="78B4575D" w14:textId="2EE9CCCA" w:rsidR="00735426" w:rsidRPr="003E7E3F" w:rsidRDefault="00735426" w:rsidP="00735426">
      <w:pPr>
        <w:pStyle w:val="TF-REFERNCIASITEM0"/>
      </w:pPr>
    </w:p>
    <w:sectPr w:rsidR="00735426" w:rsidRPr="003E7E3F" w:rsidSect="004D321E">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8" w:author="Dalton Solano dos Reis" w:date="2024-06-03T20:12:00Z" w:initials="DS">
    <w:p w14:paraId="15C988B8" w14:textId="77777777" w:rsidR="00414030" w:rsidRDefault="00414030" w:rsidP="00414030">
      <w:r>
        <w:rPr>
          <w:rStyle w:val="Refdecomentrio"/>
        </w:rPr>
        <w:annotationRef/>
      </w:r>
      <w:r>
        <w:rPr>
          <w:color w:val="000000"/>
          <w:sz w:val="20"/>
          <w:szCs w:val="20"/>
        </w:rPr>
        <w:t>Ordem alfabética … depois do CASADO.</w:t>
      </w:r>
    </w:p>
  </w:comment>
  <w:comment w:id="81" w:author="Dalton Solano dos Reis" w:date="2024-06-03T20:13:00Z" w:initials="DS">
    <w:p w14:paraId="62CFC0E0" w14:textId="77777777" w:rsidR="0079369C" w:rsidRDefault="0079369C" w:rsidP="0079369C">
      <w:r>
        <w:rPr>
          <w:rStyle w:val="Refdecomentrio"/>
        </w:rPr>
        <w:annotationRef/>
      </w:r>
      <w:r>
        <w:rPr>
          <w:color w:val="000000"/>
          <w:sz w:val="20"/>
          <w:szCs w:val="20"/>
        </w:rPr>
        <w:t>Ano correto? 2010 ou 2004</w:t>
      </w:r>
    </w:p>
    <w:p w14:paraId="49BFCBAA" w14:textId="77777777" w:rsidR="0079369C" w:rsidRDefault="0079369C" w:rsidP="0079369C">
      <w:r>
        <w:rPr>
          <w:color w:val="000000"/>
          <w:sz w:val="20"/>
          <w:szCs w:val="20"/>
        </w:rPr>
        <w:t>Citação: Lorenzett, Lopes e Lima (2004)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C988B8" w15:done="0"/>
  <w15:commentEx w15:paraId="49BFCB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C93551" w16cex:dateUtc="2024-06-03T23:12:00Z"/>
  <w16cex:commentExtensible w16cex:durableId="6F0A1C9A" w16cex:dateUtc="2024-06-03T2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C988B8" w16cid:durableId="3DC93551"/>
  <w16cid:commentId w16cid:paraId="49BFCBAA" w16cid:durableId="6F0A1C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9C06E" w14:textId="77777777" w:rsidR="00C137CB" w:rsidRDefault="00C137CB">
      <w:r>
        <w:separator/>
      </w:r>
    </w:p>
  </w:endnote>
  <w:endnote w:type="continuationSeparator" w:id="0">
    <w:p w14:paraId="7D3107E8" w14:textId="77777777" w:rsidR="00C137CB" w:rsidRDefault="00C13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09DC0" w14:textId="77777777" w:rsidR="00C137CB" w:rsidRDefault="00C137CB">
      <w:r>
        <w:separator/>
      </w:r>
    </w:p>
  </w:footnote>
  <w:footnote w:type="continuationSeparator" w:id="0">
    <w:p w14:paraId="75FDCC51" w14:textId="77777777" w:rsidR="00C137CB" w:rsidRDefault="00C137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E96687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6BD25FD"/>
    <w:multiLevelType w:val="hybridMultilevel"/>
    <w:tmpl w:val="FA6214E0"/>
    <w:lvl w:ilvl="0" w:tplc="04090017">
      <w:start w:val="1"/>
      <w:numFmt w:val="lowerLetter"/>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DDB0F48"/>
    <w:multiLevelType w:val="multilevel"/>
    <w:tmpl w:val="04090025"/>
    <w:lvl w:ilvl="0">
      <w:start w:val="1"/>
      <w:numFmt w:val="decimal"/>
      <w:lvlText w:val="%1"/>
      <w:lvlJc w:val="left"/>
      <w:pPr>
        <w:ind w:left="1112" w:hanging="432"/>
      </w:pPr>
    </w:lvl>
    <w:lvl w:ilvl="1">
      <w:start w:val="1"/>
      <w:numFmt w:val="decimal"/>
      <w:lvlText w:val="%1.%2"/>
      <w:lvlJc w:val="left"/>
      <w:pPr>
        <w:ind w:left="1256" w:hanging="576"/>
      </w:pPr>
    </w:lvl>
    <w:lvl w:ilvl="2">
      <w:start w:val="1"/>
      <w:numFmt w:val="decimal"/>
      <w:lvlText w:val="%1.%2.%3"/>
      <w:lvlJc w:val="left"/>
      <w:pPr>
        <w:ind w:left="1400" w:hanging="720"/>
      </w:pPr>
    </w:lvl>
    <w:lvl w:ilvl="3">
      <w:start w:val="1"/>
      <w:numFmt w:val="decimal"/>
      <w:lvlText w:val="%1.%2.%3.%4"/>
      <w:lvlJc w:val="left"/>
      <w:pPr>
        <w:ind w:left="1544" w:hanging="864"/>
      </w:pPr>
    </w:lvl>
    <w:lvl w:ilvl="4">
      <w:start w:val="1"/>
      <w:numFmt w:val="decimal"/>
      <w:lvlText w:val="%1.%2.%3.%4.%5"/>
      <w:lvlJc w:val="left"/>
      <w:pPr>
        <w:ind w:left="1688" w:hanging="1008"/>
      </w:pPr>
    </w:lvl>
    <w:lvl w:ilvl="5">
      <w:start w:val="1"/>
      <w:numFmt w:val="decimal"/>
      <w:lvlText w:val="%1.%2.%3.%4.%5.%6"/>
      <w:lvlJc w:val="left"/>
      <w:pPr>
        <w:ind w:left="1832" w:hanging="1152"/>
      </w:pPr>
    </w:lvl>
    <w:lvl w:ilvl="6">
      <w:start w:val="1"/>
      <w:numFmt w:val="decimal"/>
      <w:lvlText w:val="%1.%2.%3.%4.%5.%6.%7"/>
      <w:lvlJc w:val="left"/>
      <w:pPr>
        <w:ind w:left="1976" w:hanging="1296"/>
      </w:pPr>
    </w:lvl>
    <w:lvl w:ilvl="7">
      <w:start w:val="1"/>
      <w:numFmt w:val="decimal"/>
      <w:lvlText w:val="%1.%2.%3.%4.%5.%6.%7.%8"/>
      <w:lvlJc w:val="left"/>
      <w:pPr>
        <w:ind w:left="2120" w:hanging="1440"/>
      </w:pPr>
    </w:lvl>
    <w:lvl w:ilvl="8">
      <w:start w:val="1"/>
      <w:numFmt w:val="decimal"/>
      <w:lvlText w:val="%1.%2.%3.%4.%5.%6.%7.%8.%9"/>
      <w:lvlJc w:val="left"/>
      <w:pPr>
        <w:ind w:left="2264" w:hanging="1584"/>
      </w:pPr>
    </w:lvl>
  </w:abstractNum>
  <w:abstractNum w:abstractNumId="6" w15:restartNumberingAfterBreak="0">
    <w:nsid w:val="4A747D26"/>
    <w:multiLevelType w:val="hybridMultilevel"/>
    <w:tmpl w:val="F22ACF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0A045F"/>
    <w:multiLevelType w:val="hybridMultilevel"/>
    <w:tmpl w:val="D26061A4"/>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ADB7411"/>
    <w:multiLevelType w:val="hybridMultilevel"/>
    <w:tmpl w:val="FCBC40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9"/>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8"/>
  </w:num>
  <w:num w:numId="13" w16cid:durableId="13899580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1"/>
  </w:num>
  <w:num w:numId="16" w16cid:durableId="6705226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1"/>
  </w:num>
  <w:num w:numId="18" w16cid:durableId="21469215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5212370">
    <w:abstractNumId w:val="10"/>
  </w:num>
  <w:num w:numId="21" w16cid:durableId="1229463382">
    <w:abstractNumId w:val="7"/>
  </w:num>
  <w:num w:numId="22" w16cid:durableId="99296611">
    <w:abstractNumId w:val="2"/>
  </w:num>
  <w:num w:numId="23" w16cid:durableId="800416761">
    <w:abstractNumId w:val="5"/>
  </w:num>
  <w:num w:numId="24" w16cid:durableId="1483814343">
    <w:abstractNumId w:val="6"/>
  </w:num>
  <w:num w:numId="25" w16cid:durableId="5183977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31D7"/>
    <w:rsid w:val="0001575C"/>
    <w:rsid w:val="000179B5"/>
    <w:rsid w:val="00017B62"/>
    <w:rsid w:val="000204E7"/>
    <w:rsid w:val="0002323E"/>
    <w:rsid w:val="00023FA0"/>
    <w:rsid w:val="00025AB3"/>
    <w:rsid w:val="0002602F"/>
    <w:rsid w:val="00030E4A"/>
    <w:rsid w:val="00031A27"/>
    <w:rsid w:val="00031EE0"/>
    <w:rsid w:val="000344D6"/>
    <w:rsid w:val="00045E32"/>
    <w:rsid w:val="0004641A"/>
    <w:rsid w:val="00052A07"/>
    <w:rsid w:val="000533DA"/>
    <w:rsid w:val="0005457F"/>
    <w:rsid w:val="000608E9"/>
    <w:rsid w:val="00061FEB"/>
    <w:rsid w:val="000667DF"/>
    <w:rsid w:val="0007209B"/>
    <w:rsid w:val="00075792"/>
    <w:rsid w:val="00080F9C"/>
    <w:rsid w:val="0008579A"/>
    <w:rsid w:val="00086AA8"/>
    <w:rsid w:val="0008732D"/>
    <w:rsid w:val="00095481"/>
    <w:rsid w:val="0009735C"/>
    <w:rsid w:val="000A104C"/>
    <w:rsid w:val="000A19DE"/>
    <w:rsid w:val="000A36A8"/>
    <w:rsid w:val="000A3EAB"/>
    <w:rsid w:val="000B12B2"/>
    <w:rsid w:val="000B301B"/>
    <w:rsid w:val="000B3868"/>
    <w:rsid w:val="000C161B"/>
    <w:rsid w:val="000C1926"/>
    <w:rsid w:val="000C1A18"/>
    <w:rsid w:val="000C648D"/>
    <w:rsid w:val="000C6791"/>
    <w:rsid w:val="000D1294"/>
    <w:rsid w:val="000D6BC9"/>
    <w:rsid w:val="000D77C2"/>
    <w:rsid w:val="000E039E"/>
    <w:rsid w:val="000E27F9"/>
    <w:rsid w:val="000E2B1E"/>
    <w:rsid w:val="000E311F"/>
    <w:rsid w:val="000E3A68"/>
    <w:rsid w:val="000E4E22"/>
    <w:rsid w:val="000E6CE0"/>
    <w:rsid w:val="000F77E3"/>
    <w:rsid w:val="00107B02"/>
    <w:rsid w:val="0011363A"/>
    <w:rsid w:val="00113A3F"/>
    <w:rsid w:val="001164FE"/>
    <w:rsid w:val="00121714"/>
    <w:rsid w:val="00125084"/>
    <w:rsid w:val="00125277"/>
    <w:rsid w:val="00126C4B"/>
    <w:rsid w:val="00133E7B"/>
    <w:rsid w:val="001375F7"/>
    <w:rsid w:val="001554E9"/>
    <w:rsid w:val="001622B9"/>
    <w:rsid w:val="00162BF1"/>
    <w:rsid w:val="001631A5"/>
    <w:rsid w:val="00164842"/>
    <w:rsid w:val="0016560C"/>
    <w:rsid w:val="0017310C"/>
    <w:rsid w:val="001753EC"/>
    <w:rsid w:val="001821AE"/>
    <w:rsid w:val="00186092"/>
    <w:rsid w:val="00193A97"/>
    <w:rsid w:val="001948BE"/>
    <w:rsid w:val="0019547B"/>
    <w:rsid w:val="00196478"/>
    <w:rsid w:val="001A12CE"/>
    <w:rsid w:val="001A6292"/>
    <w:rsid w:val="001A7511"/>
    <w:rsid w:val="001B2F1E"/>
    <w:rsid w:val="001B6B94"/>
    <w:rsid w:val="001C33B0"/>
    <w:rsid w:val="001C57E6"/>
    <w:rsid w:val="001C5CBB"/>
    <w:rsid w:val="001D465C"/>
    <w:rsid w:val="001D5201"/>
    <w:rsid w:val="001D6234"/>
    <w:rsid w:val="001D71D2"/>
    <w:rsid w:val="001E167C"/>
    <w:rsid w:val="001E1846"/>
    <w:rsid w:val="001E646A"/>
    <w:rsid w:val="001E682E"/>
    <w:rsid w:val="001F007F"/>
    <w:rsid w:val="001F0D36"/>
    <w:rsid w:val="0020221D"/>
    <w:rsid w:val="00202F3F"/>
    <w:rsid w:val="00205629"/>
    <w:rsid w:val="00224BB2"/>
    <w:rsid w:val="00235240"/>
    <w:rsid w:val="002368FD"/>
    <w:rsid w:val="0024110F"/>
    <w:rsid w:val="002423AB"/>
    <w:rsid w:val="002440B0"/>
    <w:rsid w:val="0025001B"/>
    <w:rsid w:val="0025685C"/>
    <w:rsid w:val="00276E8F"/>
    <w:rsid w:val="0027792D"/>
    <w:rsid w:val="00282723"/>
    <w:rsid w:val="00282788"/>
    <w:rsid w:val="0028617A"/>
    <w:rsid w:val="002903D1"/>
    <w:rsid w:val="0029608A"/>
    <w:rsid w:val="002A5C13"/>
    <w:rsid w:val="002A6617"/>
    <w:rsid w:val="002A7E1B"/>
    <w:rsid w:val="002B0EDC"/>
    <w:rsid w:val="002B4718"/>
    <w:rsid w:val="002C33EC"/>
    <w:rsid w:val="002C5092"/>
    <w:rsid w:val="002C68C7"/>
    <w:rsid w:val="002E1E50"/>
    <w:rsid w:val="002E3384"/>
    <w:rsid w:val="002E6DD1"/>
    <w:rsid w:val="002F027E"/>
    <w:rsid w:val="002F6021"/>
    <w:rsid w:val="00312CEA"/>
    <w:rsid w:val="00320BFA"/>
    <w:rsid w:val="0032378D"/>
    <w:rsid w:val="003255B3"/>
    <w:rsid w:val="003323B0"/>
    <w:rsid w:val="00335048"/>
    <w:rsid w:val="003373C2"/>
    <w:rsid w:val="00340AD0"/>
    <w:rsid w:val="00340B6D"/>
    <w:rsid w:val="00340C8E"/>
    <w:rsid w:val="00344540"/>
    <w:rsid w:val="00347AC5"/>
    <w:rsid w:val="003519A3"/>
    <w:rsid w:val="00362443"/>
    <w:rsid w:val="00363FD1"/>
    <w:rsid w:val="0037046F"/>
    <w:rsid w:val="0037092E"/>
    <w:rsid w:val="00377DA7"/>
    <w:rsid w:val="0038082B"/>
    <w:rsid w:val="00383087"/>
    <w:rsid w:val="003839BE"/>
    <w:rsid w:val="00383B31"/>
    <w:rsid w:val="00395D76"/>
    <w:rsid w:val="003A2B7D"/>
    <w:rsid w:val="003A3348"/>
    <w:rsid w:val="003A4A75"/>
    <w:rsid w:val="003A5366"/>
    <w:rsid w:val="003A6039"/>
    <w:rsid w:val="003B647A"/>
    <w:rsid w:val="003C5262"/>
    <w:rsid w:val="003C7A10"/>
    <w:rsid w:val="003D073D"/>
    <w:rsid w:val="003D398C"/>
    <w:rsid w:val="003D473B"/>
    <w:rsid w:val="003D4B35"/>
    <w:rsid w:val="003E4F19"/>
    <w:rsid w:val="003E7E3F"/>
    <w:rsid w:val="003F5F25"/>
    <w:rsid w:val="0040436D"/>
    <w:rsid w:val="00410543"/>
    <w:rsid w:val="00411512"/>
    <w:rsid w:val="00414030"/>
    <w:rsid w:val="004173CC"/>
    <w:rsid w:val="0042356B"/>
    <w:rsid w:val="0042420A"/>
    <w:rsid w:val="004243D2"/>
    <w:rsid w:val="00424610"/>
    <w:rsid w:val="00424AD5"/>
    <w:rsid w:val="00431C8E"/>
    <w:rsid w:val="0043210D"/>
    <w:rsid w:val="00435424"/>
    <w:rsid w:val="004467A1"/>
    <w:rsid w:val="00451B94"/>
    <w:rsid w:val="00455AED"/>
    <w:rsid w:val="004641C3"/>
    <w:rsid w:val="004661F2"/>
    <w:rsid w:val="00470C41"/>
    <w:rsid w:val="0047690F"/>
    <w:rsid w:val="00476C78"/>
    <w:rsid w:val="00482174"/>
    <w:rsid w:val="0048576D"/>
    <w:rsid w:val="00493B1A"/>
    <w:rsid w:val="0049495C"/>
    <w:rsid w:val="00496B43"/>
    <w:rsid w:val="00497EF6"/>
    <w:rsid w:val="004B1C9C"/>
    <w:rsid w:val="004B2417"/>
    <w:rsid w:val="004B42D8"/>
    <w:rsid w:val="004B699E"/>
    <w:rsid w:val="004B6B8F"/>
    <w:rsid w:val="004B7511"/>
    <w:rsid w:val="004C14D2"/>
    <w:rsid w:val="004C3967"/>
    <w:rsid w:val="004D321E"/>
    <w:rsid w:val="004E23CE"/>
    <w:rsid w:val="004E516B"/>
    <w:rsid w:val="004F0B3B"/>
    <w:rsid w:val="004F3C47"/>
    <w:rsid w:val="00500539"/>
    <w:rsid w:val="00503373"/>
    <w:rsid w:val="00503F3F"/>
    <w:rsid w:val="00504693"/>
    <w:rsid w:val="0053110E"/>
    <w:rsid w:val="005312EB"/>
    <w:rsid w:val="00536336"/>
    <w:rsid w:val="0054044B"/>
    <w:rsid w:val="00542ED7"/>
    <w:rsid w:val="00544F74"/>
    <w:rsid w:val="00550D4A"/>
    <w:rsid w:val="00564A29"/>
    <w:rsid w:val="00564FBC"/>
    <w:rsid w:val="00566349"/>
    <w:rsid w:val="005705A9"/>
    <w:rsid w:val="00572864"/>
    <w:rsid w:val="00581BD6"/>
    <w:rsid w:val="0058482B"/>
    <w:rsid w:val="00585B8C"/>
    <w:rsid w:val="0058618A"/>
    <w:rsid w:val="00587002"/>
    <w:rsid w:val="00587FC5"/>
    <w:rsid w:val="00591611"/>
    <w:rsid w:val="00592BA8"/>
    <w:rsid w:val="005A362B"/>
    <w:rsid w:val="005A4952"/>
    <w:rsid w:val="005A4CE8"/>
    <w:rsid w:val="005A73DB"/>
    <w:rsid w:val="005B20A1"/>
    <w:rsid w:val="005B2478"/>
    <w:rsid w:val="005B2E12"/>
    <w:rsid w:val="005B6A18"/>
    <w:rsid w:val="005C209E"/>
    <w:rsid w:val="005C21FC"/>
    <w:rsid w:val="005C30AE"/>
    <w:rsid w:val="005E35F3"/>
    <w:rsid w:val="005E400D"/>
    <w:rsid w:val="005E5575"/>
    <w:rsid w:val="005E66CF"/>
    <w:rsid w:val="005E698D"/>
    <w:rsid w:val="005F09F1"/>
    <w:rsid w:val="005F38EC"/>
    <w:rsid w:val="005F645A"/>
    <w:rsid w:val="005F7EDE"/>
    <w:rsid w:val="0060060C"/>
    <w:rsid w:val="0060123E"/>
    <w:rsid w:val="006118D1"/>
    <w:rsid w:val="0061251F"/>
    <w:rsid w:val="00613B57"/>
    <w:rsid w:val="00620D93"/>
    <w:rsid w:val="0062386A"/>
    <w:rsid w:val="0062576D"/>
    <w:rsid w:val="00625788"/>
    <w:rsid w:val="006305AA"/>
    <w:rsid w:val="0063277E"/>
    <w:rsid w:val="0063649E"/>
    <w:rsid w:val="006364F4"/>
    <w:rsid w:val="00640352"/>
    <w:rsid w:val="006426D5"/>
    <w:rsid w:val="00642924"/>
    <w:rsid w:val="006466FF"/>
    <w:rsid w:val="00646A5F"/>
    <w:rsid w:val="006475C1"/>
    <w:rsid w:val="006512FE"/>
    <w:rsid w:val="00655FE3"/>
    <w:rsid w:val="00656C00"/>
    <w:rsid w:val="00661967"/>
    <w:rsid w:val="00661F61"/>
    <w:rsid w:val="00664775"/>
    <w:rsid w:val="00671B49"/>
    <w:rsid w:val="0067239A"/>
    <w:rsid w:val="00674155"/>
    <w:rsid w:val="006746CA"/>
    <w:rsid w:val="006926E5"/>
    <w:rsid w:val="00695745"/>
    <w:rsid w:val="0069600B"/>
    <w:rsid w:val="006A0A1A"/>
    <w:rsid w:val="006A463A"/>
    <w:rsid w:val="006A5F58"/>
    <w:rsid w:val="006A6460"/>
    <w:rsid w:val="006B0760"/>
    <w:rsid w:val="006B104E"/>
    <w:rsid w:val="006B5AEA"/>
    <w:rsid w:val="006B6383"/>
    <w:rsid w:val="006B640D"/>
    <w:rsid w:val="006C61FA"/>
    <w:rsid w:val="006C7D51"/>
    <w:rsid w:val="006D0896"/>
    <w:rsid w:val="006D2982"/>
    <w:rsid w:val="006E25D2"/>
    <w:rsid w:val="006F0C31"/>
    <w:rsid w:val="006F5677"/>
    <w:rsid w:val="0070391A"/>
    <w:rsid w:val="00706486"/>
    <w:rsid w:val="007214E3"/>
    <w:rsid w:val="007222F7"/>
    <w:rsid w:val="00724679"/>
    <w:rsid w:val="00725368"/>
    <w:rsid w:val="007304F3"/>
    <w:rsid w:val="00730839"/>
    <w:rsid w:val="00730F60"/>
    <w:rsid w:val="00733FF9"/>
    <w:rsid w:val="00735426"/>
    <w:rsid w:val="00737114"/>
    <w:rsid w:val="00752038"/>
    <w:rsid w:val="007554DF"/>
    <w:rsid w:val="0075776D"/>
    <w:rsid w:val="007613FB"/>
    <w:rsid w:val="00761E34"/>
    <w:rsid w:val="007664C4"/>
    <w:rsid w:val="00770837"/>
    <w:rsid w:val="007722BF"/>
    <w:rsid w:val="0077580B"/>
    <w:rsid w:val="00781167"/>
    <w:rsid w:val="007854B3"/>
    <w:rsid w:val="0078787D"/>
    <w:rsid w:val="00787FA8"/>
    <w:rsid w:val="0079369C"/>
    <w:rsid w:val="007944F8"/>
    <w:rsid w:val="007973E3"/>
    <w:rsid w:val="007976A1"/>
    <w:rsid w:val="007A1883"/>
    <w:rsid w:val="007A23E6"/>
    <w:rsid w:val="007B621A"/>
    <w:rsid w:val="007C6D13"/>
    <w:rsid w:val="007D0720"/>
    <w:rsid w:val="007D10F2"/>
    <w:rsid w:val="007D207E"/>
    <w:rsid w:val="007D6DEC"/>
    <w:rsid w:val="007E46A1"/>
    <w:rsid w:val="007E730D"/>
    <w:rsid w:val="007E7311"/>
    <w:rsid w:val="007F20C0"/>
    <w:rsid w:val="007F38A6"/>
    <w:rsid w:val="007F403E"/>
    <w:rsid w:val="00802D0F"/>
    <w:rsid w:val="008072AC"/>
    <w:rsid w:val="00810CEA"/>
    <w:rsid w:val="008233E5"/>
    <w:rsid w:val="00825D89"/>
    <w:rsid w:val="00833DE8"/>
    <w:rsid w:val="00833F47"/>
    <w:rsid w:val="008348C3"/>
    <w:rsid w:val="008373B4"/>
    <w:rsid w:val="008404C4"/>
    <w:rsid w:val="00847D37"/>
    <w:rsid w:val="0085001D"/>
    <w:rsid w:val="0085634A"/>
    <w:rsid w:val="00863187"/>
    <w:rsid w:val="00864FC2"/>
    <w:rsid w:val="00870802"/>
    <w:rsid w:val="00871A41"/>
    <w:rsid w:val="008826A5"/>
    <w:rsid w:val="00885BCD"/>
    <w:rsid w:val="00886D76"/>
    <w:rsid w:val="008934C9"/>
    <w:rsid w:val="00894DB8"/>
    <w:rsid w:val="00897019"/>
    <w:rsid w:val="008A1937"/>
    <w:rsid w:val="008A2B92"/>
    <w:rsid w:val="008A3072"/>
    <w:rsid w:val="008A4937"/>
    <w:rsid w:val="008B0A07"/>
    <w:rsid w:val="008B460F"/>
    <w:rsid w:val="008B781F"/>
    <w:rsid w:val="008C0069"/>
    <w:rsid w:val="008C1495"/>
    <w:rsid w:val="008C5E2A"/>
    <w:rsid w:val="008D4159"/>
    <w:rsid w:val="008D5522"/>
    <w:rsid w:val="008D69C5"/>
    <w:rsid w:val="008D7404"/>
    <w:rsid w:val="008E0F86"/>
    <w:rsid w:val="008F2DC1"/>
    <w:rsid w:val="008F70AD"/>
    <w:rsid w:val="008F7CE2"/>
    <w:rsid w:val="00900DB1"/>
    <w:rsid w:val="009022A3"/>
    <w:rsid w:val="009022BF"/>
    <w:rsid w:val="00911CD9"/>
    <w:rsid w:val="009121B1"/>
    <w:rsid w:val="00912B71"/>
    <w:rsid w:val="00912D0F"/>
    <w:rsid w:val="00925D3E"/>
    <w:rsid w:val="009261DE"/>
    <w:rsid w:val="00931632"/>
    <w:rsid w:val="00932C92"/>
    <w:rsid w:val="009445B2"/>
    <w:rsid w:val="009454E4"/>
    <w:rsid w:val="00946836"/>
    <w:rsid w:val="009543E7"/>
    <w:rsid w:val="0096127B"/>
    <w:rsid w:val="0096683A"/>
    <w:rsid w:val="00967611"/>
    <w:rsid w:val="00967A3D"/>
    <w:rsid w:val="009717A7"/>
    <w:rsid w:val="00984240"/>
    <w:rsid w:val="00987F2B"/>
    <w:rsid w:val="00995B07"/>
    <w:rsid w:val="009A0098"/>
    <w:rsid w:val="009A2619"/>
    <w:rsid w:val="009A5850"/>
    <w:rsid w:val="009A5B20"/>
    <w:rsid w:val="009B10D6"/>
    <w:rsid w:val="009D3920"/>
    <w:rsid w:val="009D65D0"/>
    <w:rsid w:val="009D7E91"/>
    <w:rsid w:val="009E135E"/>
    <w:rsid w:val="009E3C92"/>
    <w:rsid w:val="009E54F4"/>
    <w:rsid w:val="009E71AD"/>
    <w:rsid w:val="009F2BFA"/>
    <w:rsid w:val="00A017C9"/>
    <w:rsid w:val="00A03A3D"/>
    <w:rsid w:val="00A045C4"/>
    <w:rsid w:val="00A10DFA"/>
    <w:rsid w:val="00A21708"/>
    <w:rsid w:val="00A22362"/>
    <w:rsid w:val="00A249BA"/>
    <w:rsid w:val="00A307C7"/>
    <w:rsid w:val="00A42B51"/>
    <w:rsid w:val="00A44581"/>
    <w:rsid w:val="00A44E6E"/>
    <w:rsid w:val="00A45093"/>
    <w:rsid w:val="00A50EAF"/>
    <w:rsid w:val="00A602F9"/>
    <w:rsid w:val="00A650EE"/>
    <w:rsid w:val="00A662C8"/>
    <w:rsid w:val="00A671AA"/>
    <w:rsid w:val="00A71157"/>
    <w:rsid w:val="00A77F2F"/>
    <w:rsid w:val="00A966E6"/>
    <w:rsid w:val="00AA251F"/>
    <w:rsid w:val="00AA752B"/>
    <w:rsid w:val="00AB2BE3"/>
    <w:rsid w:val="00AB7834"/>
    <w:rsid w:val="00AC4D5F"/>
    <w:rsid w:val="00AD1D2C"/>
    <w:rsid w:val="00AD2861"/>
    <w:rsid w:val="00AE0525"/>
    <w:rsid w:val="00AE08DB"/>
    <w:rsid w:val="00AE2729"/>
    <w:rsid w:val="00AE3148"/>
    <w:rsid w:val="00AE3EBB"/>
    <w:rsid w:val="00AE5AE2"/>
    <w:rsid w:val="00AE6B29"/>
    <w:rsid w:val="00AE7343"/>
    <w:rsid w:val="00AF11EA"/>
    <w:rsid w:val="00B00A13"/>
    <w:rsid w:val="00B00D69"/>
    <w:rsid w:val="00B00E04"/>
    <w:rsid w:val="00B05485"/>
    <w:rsid w:val="00B12828"/>
    <w:rsid w:val="00B1458E"/>
    <w:rsid w:val="00B14C51"/>
    <w:rsid w:val="00B20021"/>
    <w:rsid w:val="00B20FDE"/>
    <w:rsid w:val="00B42041"/>
    <w:rsid w:val="00B43F3D"/>
    <w:rsid w:val="00B43FBF"/>
    <w:rsid w:val="00B44F11"/>
    <w:rsid w:val="00B51846"/>
    <w:rsid w:val="00B52940"/>
    <w:rsid w:val="00B62979"/>
    <w:rsid w:val="00B64209"/>
    <w:rsid w:val="00B65B4D"/>
    <w:rsid w:val="00B70056"/>
    <w:rsid w:val="00B74D75"/>
    <w:rsid w:val="00B823A7"/>
    <w:rsid w:val="00B90FA5"/>
    <w:rsid w:val="00B919F1"/>
    <w:rsid w:val="00BA2260"/>
    <w:rsid w:val="00BA63A1"/>
    <w:rsid w:val="00BA7AAB"/>
    <w:rsid w:val="00BB468D"/>
    <w:rsid w:val="00BC0E8D"/>
    <w:rsid w:val="00BC4F18"/>
    <w:rsid w:val="00BD44F9"/>
    <w:rsid w:val="00BE6551"/>
    <w:rsid w:val="00BE6DC9"/>
    <w:rsid w:val="00BF093B"/>
    <w:rsid w:val="00C00B88"/>
    <w:rsid w:val="00C00CCB"/>
    <w:rsid w:val="00C0400F"/>
    <w:rsid w:val="00C06B2A"/>
    <w:rsid w:val="00C1094A"/>
    <w:rsid w:val="00C111E0"/>
    <w:rsid w:val="00C11AA4"/>
    <w:rsid w:val="00C137CB"/>
    <w:rsid w:val="00C215B8"/>
    <w:rsid w:val="00C35BBB"/>
    <w:rsid w:val="00C35E57"/>
    <w:rsid w:val="00C35E80"/>
    <w:rsid w:val="00C37AA1"/>
    <w:rsid w:val="00C37F2E"/>
    <w:rsid w:val="00C40AA2"/>
    <w:rsid w:val="00C41F4E"/>
    <w:rsid w:val="00C4244F"/>
    <w:rsid w:val="00C458D3"/>
    <w:rsid w:val="00C57A50"/>
    <w:rsid w:val="00C632ED"/>
    <w:rsid w:val="00C66150"/>
    <w:rsid w:val="00C70EF5"/>
    <w:rsid w:val="00C72F95"/>
    <w:rsid w:val="00C756C5"/>
    <w:rsid w:val="00C75896"/>
    <w:rsid w:val="00C82195"/>
    <w:rsid w:val="00C82CAE"/>
    <w:rsid w:val="00C8442E"/>
    <w:rsid w:val="00C930A8"/>
    <w:rsid w:val="00C96782"/>
    <w:rsid w:val="00C97778"/>
    <w:rsid w:val="00CA108B"/>
    <w:rsid w:val="00CA6125"/>
    <w:rsid w:val="00CA6CDB"/>
    <w:rsid w:val="00CB5E13"/>
    <w:rsid w:val="00CC3524"/>
    <w:rsid w:val="00CC4127"/>
    <w:rsid w:val="00CD27BE"/>
    <w:rsid w:val="00CD29E9"/>
    <w:rsid w:val="00CD4BBC"/>
    <w:rsid w:val="00CD58C4"/>
    <w:rsid w:val="00CD6A51"/>
    <w:rsid w:val="00CD6F0F"/>
    <w:rsid w:val="00CE0BB7"/>
    <w:rsid w:val="00CE3E9A"/>
    <w:rsid w:val="00CE708B"/>
    <w:rsid w:val="00CF0626"/>
    <w:rsid w:val="00CF26B7"/>
    <w:rsid w:val="00CF3703"/>
    <w:rsid w:val="00CF6E39"/>
    <w:rsid w:val="00CF72DA"/>
    <w:rsid w:val="00D03B57"/>
    <w:rsid w:val="00D0769A"/>
    <w:rsid w:val="00D15B4E"/>
    <w:rsid w:val="00D177E7"/>
    <w:rsid w:val="00D2079F"/>
    <w:rsid w:val="00D20DE0"/>
    <w:rsid w:val="00D27116"/>
    <w:rsid w:val="00D447EF"/>
    <w:rsid w:val="00D505E2"/>
    <w:rsid w:val="00D51986"/>
    <w:rsid w:val="00D6498F"/>
    <w:rsid w:val="00D7463D"/>
    <w:rsid w:val="00D765F9"/>
    <w:rsid w:val="00D80F5A"/>
    <w:rsid w:val="00D83DE8"/>
    <w:rsid w:val="00D84943"/>
    <w:rsid w:val="00D94AE7"/>
    <w:rsid w:val="00D966B3"/>
    <w:rsid w:val="00D970F0"/>
    <w:rsid w:val="00DA4540"/>
    <w:rsid w:val="00DA48AD"/>
    <w:rsid w:val="00DA587E"/>
    <w:rsid w:val="00DA60F4"/>
    <w:rsid w:val="00DA72D4"/>
    <w:rsid w:val="00DB0119"/>
    <w:rsid w:val="00DB0F8B"/>
    <w:rsid w:val="00DB3052"/>
    <w:rsid w:val="00DC2D17"/>
    <w:rsid w:val="00DC6670"/>
    <w:rsid w:val="00DC72D1"/>
    <w:rsid w:val="00DE23BF"/>
    <w:rsid w:val="00DE3981"/>
    <w:rsid w:val="00DE40DD"/>
    <w:rsid w:val="00DE7755"/>
    <w:rsid w:val="00DF059A"/>
    <w:rsid w:val="00DF3D56"/>
    <w:rsid w:val="00DF64E9"/>
    <w:rsid w:val="00DF6D19"/>
    <w:rsid w:val="00DF6ED2"/>
    <w:rsid w:val="00DF70F5"/>
    <w:rsid w:val="00E0450D"/>
    <w:rsid w:val="00E2252C"/>
    <w:rsid w:val="00E270C0"/>
    <w:rsid w:val="00E36D82"/>
    <w:rsid w:val="00E450F5"/>
    <w:rsid w:val="00E460B9"/>
    <w:rsid w:val="00E51601"/>
    <w:rsid w:val="00E51965"/>
    <w:rsid w:val="00E6220C"/>
    <w:rsid w:val="00E638A0"/>
    <w:rsid w:val="00E67121"/>
    <w:rsid w:val="00E7198D"/>
    <w:rsid w:val="00E726E0"/>
    <w:rsid w:val="00E735AF"/>
    <w:rsid w:val="00E74CA6"/>
    <w:rsid w:val="00E756C3"/>
    <w:rsid w:val="00E75E3D"/>
    <w:rsid w:val="00E84491"/>
    <w:rsid w:val="00E92C94"/>
    <w:rsid w:val="00E964EC"/>
    <w:rsid w:val="00E9731C"/>
    <w:rsid w:val="00E9766D"/>
    <w:rsid w:val="00EA44DD"/>
    <w:rsid w:val="00EA4E4C"/>
    <w:rsid w:val="00EB04B7"/>
    <w:rsid w:val="00EB7992"/>
    <w:rsid w:val="00EC0104"/>
    <w:rsid w:val="00EC0184"/>
    <w:rsid w:val="00EC04F0"/>
    <w:rsid w:val="00EC2D7A"/>
    <w:rsid w:val="00EC633A"/>
    <w:rsid w:val="00ED1B9D"/>
    <w:rsid w:val="00ED2D88"/>
    <w:rsid w:val="00EE056F"/>
    <w:rsid w:val="00EF43F5"/>
    <w:rsid w:val="00EF6DB3"/>
    <w:rsid w:val="00EF74D7"/>
    <w:rsid w:val="00EF7BF1"/>
    <w:rsid w:val="00EF7F5A"/>
    <w:rsid w:val="00F0030C"/>
    <w:rsid w:val="00F017AF"/>
    <w:rsid w:val="00F041C4"/>
    <w:rsid w:val="00F14812"/>
    <w:rsid w:val="00F1598C"/>
    <w:rsid w:val="00F20BC6"/>
    <w:rsid w:val="00F21403"/>
    <w:rsid w:val="00F255FC"/>
    <w:rsid w:val="00F259B0"/>
    <w:rsid w:val="00F26A20"/>
    <w:rsid w:val="00F276C9"/>
    <w:rsid w:val="00F31359"/>
    <w:rsid w:val="00F3649F"/>
    <w:rsid w:val="00F40690"/>
    <w:rsid w:val="00F43B8F"/>
    <w:rsid w:val="00F513B3"/>
    <w:rsid w:val="00F51785"/>
    <w:rsid w:val="00F530D7"/>
    <w:rsid w:val="00F541E6"/>
    <w:rsid w:val="00F62A69"/>
    <w:rsid w:val="00F62F49"/>
    <w:rsid w:val="00F640BF"/>
    <w:rsid w:val="00F70754"/>
    <w:rsid w:val="00F77926"/>
    <w:rsid w:val="00F82B52"/>
    <w:rsid w:val="00F83A19"/>
    <w:rsid w:val="00F864E0"/>
    <w:rsid w:val="00F879A1"/>
    <w:rsid w:val="00F92FC4"/>
    <w:rsid w:val="00F9793C"/>
    <w:rsid w:val="00FA0C14"/>
    <w:rsid w:val="00FA137A"/>
    <w:rsid w:val="00FA35C6"/>
    <w:rsid w:val="00FA500D"/>
    <w:rsid w:val="00FA5504"/>
    <w:rsid w:val="00FB42C9"/>
    <w:rsid w:val="00FB4B02"/>
    <w:rsid w:val="00FB6B89"/>
    <w:rsid w:val="00FB6BCF"/>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43F3D"/>
    <w:pPr>
      <w:keepNext/>
      <w:keepLines/>
    </w:pPr>
    <w:rPr>
      <w:sz w:val="24"/>
      <w:szCs w:val="24"/>
    </w:rPr>
  </w:style>
  <w:style w:type="paragraph" w:styleId="Ttulo1">
    <w:name w:val="heading 1"/>
    <w:aliases w:val="TF-TÍTULO 1"/>
    <w:basedOn w:val="Normal"/>
    <w:next w:val="TF-TEXTO"/>
    <w:autoRedefine/>
    <w:qFormat/>
    <w:rsid w:val="001E167C"/>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1E167C"/>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1E167C"/>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link w:val="TF-TEXTOChar"/>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customStyle="1" w:styleId="TF-TEXTOChar">
    <w:name w:val="TF-TEXTO Char"/>
    <w:basedOn w:val="Fontepargpadro"/>
    <w:link w:val="TF-TEXTO"/>
    <w:rsid w:val="0037092E"/>
  </w:style>
  <w:style w:type="table" w:customStyle="1" w:styleId="TableGrid">
    <w:name w:val="TableGrid"/>
    <w:basedOn w:val="TableGrid1"/>
    <w:rsid w:val="00C00CCB"/>
    <w:tblPr/>
  </w:style>
  <w:style w:type="table" w:customStyle="1" w:styleId="TableGrid1">
    <w:name w:val="TableGrid1"/>
    <w:rsid w:val="00D51986"/>
    <w:rPr>
      <w:rFonts w:ascii="Calibri" w:hAnsi="Calibri"/>
      <w:kern w:val="2"/>
      <w:sz w:val="22"/>
      <w:szCs w:val="22"/>
      <w:lang w:val="en-US" w:eastAsia="en-US"/>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E726E0"/>
    <w:pPr>
      <w:keepNext w:val="0"/>
      <w:keepLines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20211">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70545994">
      <w:bodyDiv w:val="1"/>
      <w:marLeft w:val="0"/>
      <w:marRight w:val="0"/>
      <w:marTop w:val="0"/>
      <w:marBottom w:val="0"/>
      <w:divBdr>
        <w:top w:val="none" w:sz="0" w:space="0" w:color="auto"/>
        <w:left w:val="none" w:sz="0" w:space="0" w:color="auto"/>
        <w:bottom w:val="none" w:sz="0" w:space="0" w:color="auto"/>
        <w:right w:val="none" w:sz="0" w:space="0" w:color="auto"/>
      </w:divBdr>
    </w:div>
    <w:div w:id="192622143">
      <w:bodyDiv w:val="1"/>
      <w:marLeft w:val="0"/>
      <w:marRight w:val="0"/>
      <w:marTop w:val="0"/>
      <w:marBottom w:val="0"/>
      <w:divBdr>
        <w:top w:val="none" w:sz="0" w:space="0" w:color="auto"/>
        <w:left w:val="none" w:sz="0" w:space="0" w:color="auto"/>
        <w:bottom w:val="none" w:sz="0" w:space="0" w:color="auto"/>
        <w:right w:val="none" w:sz="0" w:space="0" w:color="auto"/>
      </w:divBdr>
    </w:div>
    <w:div w:id="252934784">
      <w:bodyDiv w:val="1"/>
      <w:marLeft w:val="0"/>
      <w:marRight w:val="0"/>
      <w:marTop w:val="0"/>
      <w:marBottom w:val="0"/>
      <w:divBdr>
        <w:top w:val="none" w:sz="0" w:space="0" w:color="auto"/>
        <w:left w:val="none" w:sz="0" w:space="0" w:color="auto"/>
        <w:bottom w:val="none" w:sz="0" w:space="0" w:color="auto"/>
        <w:right w:val="none" w:sz="0" w:space="0" w:color="auto"/>
      </w:divBdr>
    </w:div>
    <w:div w:id="282033847">
      <w:bodyDiv w:val="1"/>
      <w:marLeft w:val="0"/>
      <w:marRight w:val="0"/>
      <w:marTop w:val="0"/>
      <w:marBottom w:val="0"/>
      <w:divBdr>
        <w:top w:val="none" w:sz="0" w:space="0" w:color="auto"/>
        <w:left w:val="none" w:sz="0" w:space="0" w:color="auto"/>
        <w:bottom w:val="none" w:sz="0" w:space="0" w:color="auto"/>
        <w:right w:val="none" w:sz="0" w:space="0" w:color="auto"/>
      </w:divBdr>
    </w:div>
    <w:div w:id="290786699">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40442977">
      <w:bodyDiv w:val="1"/>
      <w:marLeft w:val="0"/>
      <w:marRight w:val="0"/>
      <w:marTop w:val="0"/>
      <w:marBottom w:val="0"/>
      <w:divBdr>
        <w:top w:val="none" w:sz="0" w:space="0" w:color="auto"/>
        <w:left w:val="none" w:sz="0" w:space="0" w:color="auto"/>
        <w:bottom w:val="none" w:sz="0" w:space="0" w:color="auto"/>
        <w:right w:val="none" w:sz="0" w:space="0" w:color="auto"/>
      </w:divBdr>
    </w:div>
    <w:div w:id="801584244">
      <w:bodyDiv w:val="1"/>
      <w:marLeft w:val="0"/>
      <w:marRight w:val="0"/>
      <w:marTop w:val="0"/>
      <w:marBottom w:val="0"/>
      <w:divBdr>
        <w:top w:val="none" w:sz="0" w:space="0" w:color="auto"/>
        <w:left w:val="none" w:sz="0" w:space="0" w:color="auto"/>
        <w:bottom w:val="none" w:sz="0" w:space="0" w:color="auto"/>
        <w:right w:val="none" w:sz="0" w:space="0" w:color="auto"/>
      </w:divBdr>
    </w:div>
    <w:div w:id="888762441">
      <w:bodyDiv w:val="1"/>
      <w:marLeft w:val="0"/>
      <w:marRight w:val="0"/>
      <w:marTop w:val="0"/>
      <w:marBottom w:val="0"/>
      <w:divBdr>
        <w:top w:val="none" w:sz="0" w:space="0" w:color="auto"/>
        <w:left w:val="none" w:sz="0" w:space="0" w:color="auto"/>
        <w:bottom w:val="none" w:sz="0" w:space="0" w:color="auto"/>
        <w:right w:val="none" w:sz="0" w:space="0" w:color="auto"/>
      </w:divBdr>
    </w:div>
    <w:div w:id="961153124">
      <w:bodyDiv w:val="1"/>
      <w:marLeft w:val="0"/>
      <w:marRight w:val="0"/>
      <w:marTop w:val="0"/>
      <w:marBottom w:val="0"/>
      <w:divBdr>
        <w:top w:val="none" w:sz="0" w:space="0" w:color="auto"/>
        <w:left w:val="none" w:sz="0" w:space="0" w:color="auto"/>
        <w:bottom w:val="none" w:sz="0" w:space="0" w:color="auto"/>
        <w:right w:val="none" w:sz="0" w:space="0" w:color="auto"/>
      </w:divBdr>
    </w:div>
    <w:div w:id="98843672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27632916">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19073831">
      <w:bodyDiv w:val="1"/>
      <w:marLeft w:val="0"/>
      <w:marRight w:val="0"/>
      <w:marTop w:val="0"/>
      <w:marBottom w:val="0"/>
      <w:divBdr>
        <w:top w:val="none" w:sz="0" w:space="0" w:color="auto"/>
        <w:left w:val="none" w:sz="0" w:space="0" w:color="auto"/>
        <w:bottom w:val="none" w:sz="0" w:space="0" w:color="auto"/>
        <w:right w:val="none" w:sz="0" w:space="0" w:color="auto"/>
      </w:divBdr>
    </w:div>
    <w:div w:id="1421637063">
      <w:bodyDiv w:val="1"/>
      <w:marLeft w:val="0"/>
      <w:marRight w:val="0"/>
      <w:marTop w:val="0"/>
      <w:marBottom w:val="0"/>
      <w:divBdr>
        <w:top w:val="none" w:sz="0" w:space="0" w:color="auto"/>
        <w:left w:val="none" w:sz="0" w:space="0" w:color="auto"/>
        <w:bottom w:val="none" w:sz="0" w:space="0" w:color="auto"/>
        <w:right w:val="none" w:sz="0" w:space="0" w:color="auto"/>
      </w:divBdr>
    </w:div>
    <w:div w:id="143008399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97259687">
      <w:bodyDiv w:val="1"/>
      <w:marLeft w:val="0"/>
      <w:marRight w:val="0"/>
      <w:marTop w:val="0"/>
      <w:marBottom w:val="0"/>
      <w:divBdr>
        <w:top w:val="none" w:sz="0" w:space="0" w:color="auto"/>
        <w:left w:val="none" w:sz="0" w:space="0" w:color="auto"/>
        <w:bottom w:val="none" w:sz="0" w:space="0" w:color="auto"/>
        <w:right w:val="none" w:sz="0" w:space="0" w:color="auto"/>
      </w:divBdr>
    </w:div>
    <w:div w:id="1518808506">
      <w:bodyDiv w:val="1"/>
      <w:marLeft w:val="0"/>
      <w:marRight w:val="0"/>
      <w:marTop w:val="0"/>
      <w:marBottom w:val="0"/>
      <w:divBdr>
        <w:top w:val="none" w:sz="0" w:space="0" w:color="auto"/>
        <w:left w:val="none" w:sz="0" w:space="0" w:color="auto"/>
        <w:bottom w:val="none" w:sz="0" w:space="0" w:color="auto"/>
        <w:right w:val="none" w:sz="0" w:space="0" w:color="auto"/>
      </w:divBdr>
    </w:div>
    <w:div w:id="1531725020">
      <w:bodyDiv w:val="1"/>
      <w:marLeft w:val="0"/>
      <w:marRight w:val="0"/>
      <w:marTop w:val="0"/>
      <w:marBottom w:val="0"/>
      <w:divBdr>
        <w:top w:val="none" w:sz="0" w:space="0" w:color="auto"/>
        <w:left w:val="none" w:sz="0" w:space="0" w:color="auto"/>
        <w:bottom w:val="none" w:sz="0" w:space="0" w:color="auto"/>
        <w:right w:val="none" w:sz="0" w:space="0" w:color="auto"/>
      </w:divBdr>
    </w:div>
    <w:div w:id="1634630579">
      <w:bodyDiv w:val="1"/>
      <w:marLeft w:val="0"/>
      <w:marRight w:val="0"/>
      <w:marTop w:val="0"/>
      <w:marBottom w:val="0"/>
      <w:divBdr>
        <w:top w:val="none" w:sz="0" w:space="0" w:color="auto"/>
        <w:left w:val="none" w:sz="0" w:space="0" w:color="auto"/>
        <w:bottom w:val="none" w:sz="0" w:space="0" w:color="auto"/>
        <w:right w:val="none" w:sz="0" w:space="0" w:color="auto"/>
      </w:divBdr>
    </w:div>
    <w:div w:id="1637760175">
      <w:bodyDiv w:val="1"/>
      <w:marLeft w:val="0"/>
      <w:marRight w:val="0"/>
      <w:marTop w:val="0"/>
      <w:marBottom w:val="0"/>
      <w:divBdr>
        <w:top w:val="none" w:sz="0" w:space="0" w:color="auto"/>
        <w:left w:val="none" w:sz="0" w:space="0" w:color="auto"/>
        <w:bottom w:val="none" w:sz="0" w:space="0" w:color="auto"/>
        <w:right w:val="none" w:sz="0" w:space="0" w:color="auto"/>
      </w:divBdr>
    </w:div>
    <w:div w:id="1674840817">
      <w:bodyDiv w:val="1"/>
      <w:marLeft w:val="0"/>
      <w:marRight w:val="0"/>
      <w:marTop w:val="0"/>
      <w:marBottom w:val="0"/>
      <w:divBdr>
        <w:top w:val="none" w:sz="0" w:space="0" w:color="auto"/>
        <w:left w:val="none" w:sz="0" w:space="0" w:color="auto"/>
        <w:bottom w:val="none" w:sz="0" w:space="0" w:color="auto"/>
        <w:right w:val="none" w:sz="0" w:space="0" w:color="auto"/>
      </w:divBdr>
    </w:div>
    <w:div w:id="1737631205">
      <w:bodyDiv w:val="1"/>
      <w:marLeft w:val="0"/>
      <w:marRight w:val="0"/>
      <w:marTop w:val="0"/>
      <w:marBottom w:val="0"/>
      <w:divBdr>
        <w:top w:val="none" w:sz="0" w:space="0" w:color="auto"/>
        <w:left w:val="none" w:sz="0" w:space="0" w:color="auto"/>
        <w:bottom w:val="none" w:sz="0" w:space="0" w:color="auto"/>
        <w:right w:val="none" w:sz="0" w:space="0" w:color="auto"/>
      </w:divBdr>
    </w:div>
    <w:div w:id="1785225213">
      <w:bodyDiv w:val="1"/>
      <w:marLeft w:val="0"/>
      <w:marRight w:val="0"/>
      <w:marTop w:val="0"/>
      <w:marBottom w:val="0"/>
      <w:divBdr>
        <w:top w:val="none" w:sz="0" w:space="0" w:color="auto"/>
        <w:left w:val="none" w:sz="0" w:space="0" w:color="auto"/>
        <w:bottom w:val="none" w:sz="0" w:space="0" w:color="auto"/>
        <w:right w:val="none" w:sz="0" w:space="0" w:color="auto"/>
      </w:divBdr>
    </w:div>
    <w:div w:id="1821580667">
      <w:bodyDiv w:val="1"/>
      <w:marLeft w:val="0"/>
      <w:marRight w:val="0"/>
      <w:marTop w:val="0"/>
      <w:marBottom w:val="0"/>
      <w:divBdr>
        <w:top w:val="none" w:sz="0" w:space="0" w:color="auto"/>
        <w:left w:val="none" w:sz="0" w:space="0" w:color="auto"/>
        <w:bottom w:val="none" w:sz="0" w:space="0" w:color="auto"/>
        <w:right w:val="none" w:sz="0" w:space="0" w:color="auto"/>
      </w:divBdr>
    </w:div>
    <w:div w:id="1865091517">
      <w:bodyDiv w:val="1"/>
      <w:marLeft w:val="0"/>
      <w:marRight w:val="0"/>
      <w:marTop w:val="0"/>
      <w:marBottom w:val="0"/>
      <w:divBdr>
        <w:top w:val="none" w:sz="0" w:space="0" w:color="auto"/>
        <w:left w:val="none" w:sz="0" w:space="0" w:color="auto"/>
        <w:bottom w:val="none" w:sz="0" w:space="0" w:color="auto"/>
        <w:right w:val="none" w:sz="0" w:space="0" w:color="auto"/>
      </w:divBdr>
    </w:div>
    <w:div w:id="2016767038">
      <w:bodyDiv w:val="1"/>
      <w:marLeft w:val="0"/>
      <w:marRight w:val="0"/>
      <w:marTop w:val="0"/>
      <w:marBottom w:val="0"/>
      <w:divBdr>
        <w:top w:val="none" w:sz="0" w:space="0" w:color="auto"/>
        <w:left w:val="none" w:sz="0" w:space="0" w:color="auto"/>
        <w:bottom w:val="none" w:sz="0" w:space="0" w:color="auto"/>
        <w:right w:val="none" w:sz="0" w:space="0" w:color="auto"/>
      </w:divBdr>
    </w:div>
    <w:div w:id="201807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5699</Words>
  <Characters>30775</Characters>
  <Application>Microsoft Office Word</Application>
  <DocSecurity>0</DocSecurity>
  <Lines>256</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36402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6</cp:revision>
  <cp:lastPrinted>2015-03-26T13:00:00Z</cp:lastPrinted>
  <dcterms:created xsi:type="dcterms:W3CDTF">2024-05-18T00:28:00Z</dcterms:created>
  <dcterms:modified xsi:type="dcterms:W3CDTF">2024-06-03T23:15:00Z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