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3FBBEABD" w:rsidR="00F0030C" w:rsidRPr="003C5262" w:rsidRDefault="00F0030C" w:rsidP="00BE39CF">
            <w:pPr>
              <w:pStyle w:val="Cabealho"/>
              <w:tabs>
                <w:tab w:val="clear" w:pos="8640"/>
                <w:tab w:val="right" w:pos="8931"/>
              </w:tabs>
              <w:ind w:right="141"/>
            </w:pPr>
            <w:proofErr w:type="gramStart"/>
            <w:r>
              <w:rPr>
                <w:rStyle w:val="Nmerodepgina"/>
              </w:rPr>
              <w:t>(</w:t>
            </w:r>
            <w:r w:rsidR="00C75896">
              <w:rPr>
                <w:rStyle w:val="Nmerodepgina"/>
              </w:rPr>
              <w:t xml:space="preserve"> </w:t>
            </w:r>
            <w:r w:rsidR="00683BDA">
              <w:rPr>
                <w:rStyle w:val="Nmerodepgina"/>
              </w:rPr>
              <w:t xml:space="preserve"> </w:t>
            </w:r>
            <w:proofErr w:type="gramEnd"/>
            <w:r w:rsidR="00683BDA">
              <w:rPr>
                <w:rStyle w:val="Nmerodepgina"/>
              </w:rPr>
              <w:t xml:space="preserve"> </w:t>
            </w:r>
            <w:r>
              <w:rPr>
                <w:rStyle w:val="Nmerodepgina"/>
              </w:rPr>
              <w:t> ) PRÉ-PROJETO     (</w:t>
            </w:r>
            <w:r>
              <w:t>  </w:t>
            </w:r>
            <w:r w:rsidR="00683BDA">
              <w:t>X</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de uma instituição de ensino superior</w:t>
      </w:r>
    </w:p>
    <w:p w14:paraId="0AA923EA" w14:textId="1D66999C" w:rsidR="001E682E" w:rsidRDefault="00383B31" w:rsidP="00752038">
      <w:pPr>
        <w:pStyle w:val="TF-AUTOR0"/>
      </w:pPr>
      <w:r>
        <w:t>Gabriel Torres Reifegerste</w:t>
      </w:r>
    </w:p>
    <w:p w14:paraId="15D37EA2" w14:textId="6A8C73EC" w:rsidR="001E682E" w:rsidRDefault="001E682E" w:rsidP="001E682E">
      <w:pPr>
        <w:pStyle w:val="TF-AUTOR0"/>
      </w:pPr>
      <w:r>
        <w:t>Prof</w:t>
      </w:r>
      <w:r w:rsidR="00383B31" w:rsidRPr="00383B31">
        <w:t>. Aurélio Faustino Hoppe</w:t>
      </w:r>
      <w:r>
        <w:t xml:space="preserve"> – Orientador</w:t>
      </w:r>
    </w:p>
    <w:p w14:paraId="401C6CA4" w14:textId="207652DB" w:rsidR="00F255FC" w:rsidRDefault="00F255FC" w:rsidP="001E167C">
      <w:pPr>
        <w:pStyle w:val="Ttulo1"/>
      </w:pPr>
      <w:r w:rsidRPr="007D10F2">
        <w:t xml:space="preserve">Introdução </w:t>
      </w:r>
      <w:bookmarkEnd w:id="0"/>
      <w:bookmarkEnd w:id="1"/>
      <w:bookmarkEnd w:id="2"/>
      <w:bookmarkEnd w:id="3"/>
      <w:bookmarkEnd w:id="4"/>
      <w:bookmarkEnd w:id="5"/>
      <w:bookmarkEnd w:id="6"/>
      <w:bookmarkEnd w:id="7"/>
      <w:bookmarkEnd w:id="8"/>
    </w:p>
    <w:p w14:paraId="52DAC6A8" w14:textId="461FA5FD"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w:t>
      </w:r>
      <w:r w:rsidR="00BF0704">
        <w:t>19</w:t>
      </w:r>
      <w:r w:rsidRPr="00E0450D">
        <w:t>).</w:t>
      </w:r>
    </w:p>
    <w:p w14:paraId="18D29052" w14:textId="0D9F25E1"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w:t>
      </w:r>
      <w:r w:rsidR="00BF0704">
        <w:t>19</w:t>
      </w:r>
      <w:r w:rsidRPr="00E0450D">
        <w:t>).</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14D48257"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alunos, esses dados nem sempre são utili</w:t>
      </w:r>
      <w:r w:rsidR="00513EC1">
        <w:t>z</w:t>
      </w:r>
      <w:r w:rsidR="0043210D">
        <w:t xml:space="preserve">ados de forma integrada para avaliar a eficiência </w:t>
      </w:r>
      <w:r w:rsidR="00FD7B26">
        <w:t>de um</w:t>
      </w:r>
      <w:r w:rsidR="00151523">
        <w:t xml:space="preserve"> grupo ou</w:t>
      </w:r>
      <w:r w:rsidR="00FD7B26">
        <w:t xml:space="preserve"> subgrupo de </w:t>
      </w:r>
      <w:r w:rsidR="0043210D">
        <w:t>departamentos</w:t>
      </w:r>
      <w:r w:rsidR="00FD7B26">
        <w:t xml:space="preserve"> subordinados às unidades</w:t>
      </w:r>
      <w:r w:rsidR="0043210D">
        <w:t xml:space="preserve"> </w:t>
      </w:r>
      <w:r w:rsidR="00FD7B26">
        <w:t xml:space="preserve">universitárias </w:t>
      </w:r>
      <w:r w:rsidR="0043210D">
        <w:t xml:space="preserve">da </w:t>
      </w:r>
      <w:r w:rsidR="00FD7B26">
        <w:t>FURB</w:t>
      </w:r>
      <w:r w:rsidR="0043210D">
        <w:t>.</w:t>
      </w:r>
    </w:p>
    <w:p w14:paraId="48F3C28C" w14:textId="4B4CA1E6" w:rsidR="0043210D" w:rsidRDefault="0043210D" w:rsidP="00C37F2E">
      <w:pPr>
        <w:pStyle w:val="TF-TEXTO"/>
      </w:pPr>
      <w:r>
        <w:t>Nes</w:t>
      </w:r>
      <w:r w:rsidR="00C37F2E">
        <w:t>te contexto</w:t>
      </w:r>
      <w:r>
        <w:t xml:space="preserve">, a </w:t>
      </w:r>
      <w:r w:rsidR="002C33EC">
        <w:t>Data Envelopment Analysis</w:t>
      </w:r>
      <w:r>
        <w:t xml:space="preserve"> (DEA) </w:t>
      </w:r>
      <w:r w:rsidR="000B7B11">
        <w:t>se mostra</w:t>
      </w:r>
      <w:r>
        <w:t xml:space="preserve"> como uma </w:t>
      </w:r>
      <w:r w:rsidR="00C111E0">
        <w:t>alternativa</w:t>
      </w:r>
      <w:r>
        <w:t xml:space="preserve"> 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w:t>
      </w:r>
      <w:r w:rsidR="009B55BB">
        <w:t>de um subgrupo de</w:t>
      </w:r>
      <w:r>
        <w:t xml:space="preserve"> departamentos da FURB pode ser aprimorada com o uso de técnicas de Machine Learning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676651">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05CB1ED" w14:textId="1E3BF2FE"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w:t>
      </w:r>
      <w:r w:rsidR="00FD7B26">
        <w:t>e</w:t>
      </w:r>
      <w:r w:rsidRPr="00F82B52">
        <w:t xml:space="preserve"> </w:t>
      </w:r>
      <w:r w:rsidR="00225718">
        <w:t xml:space="preserve">um subgrupo </w:t>
      </w:r>
      <w:r w:rsidR="00DA48AD">
        <w:t>departamentos</w:t>
      </w:r>
      <w:r w:rsidR="00FD7B26">
        <w:t xml:space="preserve"> de </w:t>
      </w:r>
      <w:r w:rsidR="00803660">
        <w:t>u</w:t>
      </w:r>
      <w:r w:rsidR="00FD7B26">
        <w:t xml:space="preserve">nidades </w:t>
      </w:r>
      <w:r w:rsidR="00803660">
        <w:t>u</w:t>
      </w:r>
      <w:r w:rsidR="00FD7B26">
        <w:t xml:space="preserve">niversitárias selecionadas </w:t>
      </w:r>
      <w:r w:rsidRPr="00F82B52">
        <w:t>da Universidade Regional de Blumenau (FURB) utilizando DEA em conjunto com técnicas de ML.</w:t>
      </w:r>
    </w:p>
    <w:p w14:paraId="118632C2" w14:textId="77777777" w:rsidR="00CA6125" w:rsidRDefault="00CA6125" w:rsidP="00CA6125">
      <w:pPr>
        <w:pStyle w:val="TF-TEXTO"/>
      </w:pPr>
      <w:r>
        <w:t>Os objetivos específicos são:</w:t>
      </w:r>
    </w:p>
    <w:p w14:paraId="49CE6E32" w14:textId="57666AAC" w:rsidR="00DA48AD" w:rsidRPr="00DA48AD" w:rsidRDefault="00DA48AD" w:rsidP="00DA48AD">
      <w:pPr>
        <w:pStyle w:val="TF-ALNEA"/>
      </w:pPr>
      <w:r>
        <w:rPr>
          <w:rFonts w:hAnsi="Symbol"/>
        </w:rPr>
        <w:t>a</w:t>
      </w:r>
      <w:r w:rsidRPr="00DA48AD">
        <w:t xml:space="preserve">nalisar a infraestrutura de dados disponível na FURB e identificar os principais indicadores de desempenho acadêmico e administrativo relevantes para a avaliação da eficiência </w:t>
      </w:r>
      <w:r w:rsidR="00031807">
        <w:t>dos</w:t>
      </w:r>
      <w:r w:rsidR="005034E8">
        <w:t xml:space="preserve"> departamentos </w:t>
      </w:r>
      <w:r w:rsidR="00AB1E25">
        <w:t xml:space="preserve">de </w:t>
      </w:r>
      <w:r w:rsidR="005034E8">
        <w:t>Sistemas e Computação e</w:t>
      </w:r>
      <w:r w:rsidR="00AB1E25">
        <w:t xml:space="preserve"> de</w:t>
      </w:r>
      <w:r w:rsidR="005034E8">
        <w:t xml:space="preserve"> </w:t>
      </w:r>
      <w:r w:rsidR="00A46C71">
        <w:t>Administração</w:t>
      </w:r>
      <w:r>
        <w:t>;</w:t>
      </w:r>
    </w:p>
    <w:p w14:paraId="0F6658CC" w14:textId="68C6E917" w:rsidR="00DA48AD" w:rsidRPr="00DA48AD" w:rsidRDefault="00DA48AD" w:rsidP="00DA48AD">
      <w:pPr>
        <w:pStyle w:val="TF-ALNEA"/>
      </w:pPr>
      <w:r w:rsidRPr="00DA48AD">
        <w:t xml:space="preserve">implementar modelos de DEA adaptados às características específicas da FURB, levando em </w:t>
      </w:r>
      <w:r w:rsidRPr="00DA48AD">
        <w:lastRenderedPageBreak/>
        <w:t xml:space="preserve">consideração as particularidades </w:t>
      </w:r>
      <w:r w:rsidR="00D75C34">
        <w:t>do subgrupo de</w:t>
      </w:r>
      <w:r w:rsidRPr="00DA48AD">
        <w:t xml:space="preserve"> departamento</w:t>
      </w:r>
      <w:r w:rsidR="00D75C34">
        <w:t>s</w:t>
      </w:r>
      <w:r w:rsidRPr="00DA48AD">
        <w:t xml:space="preserve"> e os múltiplos insumos e produtos envolvidos</w:t>
      </w:r>
      <w:r>
        <w:t>;</w:t>
      </w:r>
    </w:p>
    <w:p w14:paraId="6469526A" w14:textId="5CD1E178" w:rsidR="00DA48AD" w:rsidRPr="00DA48AD" w:rsidRDefault="00DA48AD" w:rsidP="00DA48AD">
      <w:pPr>
        <w:pStyle w:val="TF-ALNEA"/>
      </w:pPr>
      <w:r>
        <w:rPr>
          <w:rFonts w:hAnsi="Symbol"/>
        </w:rPr>
        <w:t>i</w:t>
      </w:r>
      <w:r w:rsidRPr="00DA48AD">
        <w:t xml:space="preserve">ntegrar técnicas de </w:t>
      </w:r>
      <w:r w:rsidR="000564AB">
        <w:t>ML</w:t>
      </w:r>
      <w:r w:rsidRPr="00DA48AD">
        <w:t xml:space="preserve"> ao processo de avaliação da eficiência, utilizando-as para identificar padrões e correlações nos dados e aprimorar a seleção dos indicadores mais relevantes para a análise</w:t>
      </w:r>
      <w:r>
        <w:t>;</w:t>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Ttulo1"/>
      </w:pPr>
      <w:bookmarkStart w:id="23" w:name="_Toc419598587"/>
      <w:r>
        <w:t xml:space="preserve">trabalhos </w:t>
      </w:r>
      <w:r w:rsidRPr="00FC4A9F">
        <w:t>correlatos</w:t>
      </w:r>
    </w:p>
    <w:p w14:paraId="2ED30E38" w14:textId="47CF2425"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w:t>
      </w:r>
      <w:r w:rsidR="00F62A69">
        <w:t>sub</w:t>
      </w:r>
      <w:r w:rsidRPr="00496B43">
        <w:t xml:space="preserve">seção 2.1 aborda </w:t>
      </w:r>
      <w:r>
        <w:t xml:space="preserve">a viabilidade de se usar DEA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xml:space="preserve">, </w:t>
      </w:r>
      <w:r w:rsidR="000B7B11">
        <w:t>2010</w:t>
      </w:r>
      <w:r w:rsidR="00A44E6E" w:rsidRPr="00BA63A1">
        <w:t>)</w:t>
      </w:r>
      <w:r w:rsidRPr="00BA63A1">
        <w:t xml:space="preserve">. Na </w:t>
      </w:r>
      <w:r w:rsidR="00F62A69">
        <w:t>sub</w:t>
      </w:r>
      <w:r w:rsidRPr="004641C3">
        <w:t xml:space="preserve">seção 2.2, </w:t>
      </w:r>
      <w:r w:rsidR="000B7B11" w:rsidRPr="000B7B11">
        <w:t>apresenta um estudo sobre o desempenho dos cursos de graduação da Universidade Federal do Ceará (UFC), nos anos de 2006 a 2009, através da aplicação da DEA junto com outras técnicas de estatística (CAVALCANTE; ANDRIOLA, 20</w:t>
      </w:r>
      <w:r w:rsidR="00FB21D0">
        <w:t>11</w:t>
      </w:r>
      <w:r w:rsidR="000B7B11" w:rsidRPr="000B7B11">
        <w:t>).</w:t>
      </w:r>
      <w:r w:rsidRPr="004641C3">
        <w:t xml:space="preserve"> Por</w:t>
      </w:r>
      <w:r w:rsidRPr="00BA63A1">
        <w:t xml:space="preserve"> fim, a </w:t>
      </w:r>
      <w:r w:rsidR="00F62A69">
        <w:t>sub</w:t>
      </w:r>
      <w:r w:rsidRPr="00BA63A1">
        <w:t xml:space="preserve">seção 2.3 </w:t>
      </w:r>
      <w:r w:rsidR="000B7B11" w:rsidRPr="000B7B11">
        <w:t>descreve-se o método para avaliação de eficiência das universidades federais também utilizando a DEA (FILHO; SOUZA, 2023).</w:t>
      </w:r>
    </w:p>
    <w:p w14:paraId="641BD4B1" w14:textId="73FBADFC" w:rsidR="00A44581" w:rsidRDefault="00D51986" w:rsidP="00676651">
      <w:pPr>
        <w:pStyle w:val="Ttulo2"/>
      </w:pPr>
      <w:r w:rsidRPr="00D51986">
        <w:t>Avaliação de Desempenho de Unidades Produtivas na Área de Educação Profissional – Uma Aplicação da Análise Envoltória de Dados (DEA)</w:t>
      </w:r>
    </w:p>
    <w:p w14:paraId="12ECF2F8" w14:textId="2B02A0A4" w:rsidR="00D51986" w:rsidRDefault="00D51986" w:rsidP="001E1846">
      <w:pPr>
        <w:pStyle w:val="TF-TEXTO"/>
      </w:pPr>
      <w:r w:rsidRPr="005D0130">
        <w:t>Lorenzett, Lopes e Lima (</w:t>
      </w:r>
      <w:r w:rsidR="000B7B11">
        <w:t>2010</w:t>
      </w:r>
      <w:r w:rsidRPr="005D0130">
        <w:t xml:space="preserve">)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w:t>
      </w:r>
      <w:r w:rsidR="000B7B11">
        <w:t>ou seja,</w:t>
      </w:r>
      <w:r w:rsidRPr="00D51986">
        <w:t xml:space="preserve"> cada unidade do </w:t>
      </w:r>
      <w:r w:rsidR="00B65B4D" w:rsidRPr="00D51986">
        <w:t>SENAI/SC</w:t>
      </w:r>
      <w:r w:rsidRPr="00D51986">
        <w:t xml:space="preserve">. O modelo </w:t>
      </w:r>
      <w:r w:rsidR="001E1846">
        <w:t>adotado</w:t>
      </w:r>
      <w:r w:rsidRPr="00D51986">
        <w:t xml:space="preserve"> pelos autores foi o </w:t>
      </w:r>
      <w:r w:rsidR="001E1846">
        <w:t>Banker, Charnes e Cooper (</w:t>
      </w:r>
      <w:r w:rsidRPr="00D51986">
        <w:t>BCC</w:t>
      </w:r>
      <w:r w:rsidR="008E42F0">
        <w:t>),</w:t>
      </w:r>
      <w:r w:rsidR="001E1846">
        <w:t xml:space="preserve"> também conhecido como</w:t>
      </w:r>
      <w:r w:rsidRPr="00D51986">
        <w:t xml:space="preserve"> Variable </w:t>
      </w:r>
      <w:r w:rsidR="001E1846">
        <w:t>R</w:t>
      </w:r>
      <w:r w:rsidRPr="00D51986">
        <w:t xml:space="preserve">eturns to </w:t>
      </w:r>
      <w:r w:rsidR="001E1846">
        <w:t>S</w:t>
      </w:r>
      <w:r w:rsidRPr="00D51986">
        <w:t>cale</w:t>
      </w:r>
      <w:r w:rsidR="001E1846">
        <w:t xml:space="preserve"> (</w:t>
      </w:r>
      <w:r w:rsidR="001E1846" w:rsidRPr="00D51986">
        <w:t>VRS</w:t>
      </w:r>
      <w:r w:rsidRPr="00D51986">
        <w:t>)</w:t>
      </w:r>
      <w:r w:rsidR="001E1846">
        <w:t>,</w:t>
      </w:r>
      <w:r w:rsidRPr="00D51986">
        <w:t xml:space="preserve"> </w:t>
      </w:r>
      <w:r w:rsidR="000B7B11">
        <w:t>que</w:t>
      </w:r>
      <w:r w:rsidRPr="00D51986">
        <w:t xml:space="preserve"> considera o retorno variável conforme a variação de escala.</w:t>
      </w:r>
      <w:r w:rsidR="008E42F0">
        <w:t xml:space="preserve"> Foi escolhida para o modelo a orientação a produto.</w:t>
      </w:r>
    </w:p>
    <w:p w14:paraId="7A27E068" w14:textId="59CC569C" w:rsidR="00EA44DD" w:rsidRDefault="001E1846" w:rsidP="00EA44DD">
      <w:pPr>
        <w:pStyle w:val="TF-TEXTO"/>
      </w:pPr>
      <w:r>
        <w:t xml:space="preserve">Segundo </w:t>
      </w:r>
      <w:r w:rsidRPr="005D0130">
        <w:t>Lorenzett, Lopes e Lima (</w:t>
      </w:r>
      <w:r w:rsidR="000B7B11" w:rsidRPr="000B7B11">
        <w:t>2010</w:t>
      </w:r>
      <w:r w:rsidRPr="005D0130">
        <w:t>)</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eficientes ou 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r w:rsidR="004A6675">
        <w:t>.</w:t>
      </w:r>
    </w:p>
    <w:p w14:paraId="1B72B763" w14:textId="113C33A1" w:rsidR="00EA44DD" w:rsidRDefault="00C1094A" w:rsidP="00C1094A">
      <w:pPr>
        <w:pStyle w:val="TF-LEGENDA"/>
      </w:pPr>
      <w:bookmarkStart w:id="24" w:name="_Ref166871468"/>
      <w:r>
        <w:t xml:space="preserve">Figura </w:t>
      </w:r>
      <w:r>
        <w:fldChar w:fldCharType="begin"/>
      </w:r>
      <w:r>
        <w:instrText xml:space="preserve"> SEQ Figura \* ARABIC </w:instrText>
      </w:r>
      <w:r>
        <w:fldChar w:fldCharType="separate"/>
      </w:r>
      <w:r>
        <w:rPr>
          <w:noProof/>
        </w:rPr>
        <w:t>1</w:t>
      </w:r>
      <w:r>
        <w:fldChar w:fldCharType="end"/>
      </w:r>
      <w:bookmarkEnd w:id="24"/>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p>
    <w:tbl>
      <w:tblPr>
        <w:tblStyle w:val="Tabelacomgrade"/>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15F9ECCE" id="Group 38397" o:spid="_x0000_s1026" style="width:319.8pt;height:97.15pt;mso-position-horizontal-relative:char;mso-position-vertical-relative:line" coordsize="52160,1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">
                      <v:rect id="Rectangle 271" o:spid="_x0000_s1027" style="position:absolute;left:26029;top:10336;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&#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&#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&#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&#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&#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&#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&#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&#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&#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&#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&#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&#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&#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&#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&#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&#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&#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&#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&#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&#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&#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&#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&#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&#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&#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&#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&#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&#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&#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&#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&#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&#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&#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&#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&#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&#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&#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&#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&#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&#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&#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&#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&#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&#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&#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&#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&#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&#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6FFC936C" w:rsidR="00BA63A1" w:rsidRPr="00BA63A1" w:rsidRDefault="00EA44DD" w:rsidP="00EA44DD">
      <w:pPr>
        <w:pStyle w:val="TF-FONTE"/>
      </w:pPr>
      <w:r w:rsidRPr="001D71D2">
        <w:t xml:space="preserve">Fonte: </w:t>
      </w:r>
      <w:r>
        <w:t>Lorenzett, Lopes e Lima (</w:t>
      </w:r>
      <w:r w:rsidR="000B7B11" w:rsidRPr="000B7B11">
        <w:t>2010</w:t>
      </w:r>
      <w:r>
        <w:t>)</w:t>
      </w:r>
      <w:r w:rsidRPr="001D71D2">
        <w:t>.</w:t>
      </w:r>
    </w:p>
    <w:p w14:paraId="63DC14BE" w14:textId="31A24A74" w:rsidR="00D51986" w:rsidRDefault="00D51986" w:rsidP="00D51986">
      <w:pPr>
        <w:pStyle w:val="TF-TEXTO"/>
      </w:pPr>
      <w:r>
        <w:t>Lorenzett, Lopes e Lima (</w:t>
      </w:r>
      <w:r w:rsidR="000B7B11" w:rsidRPr="000B7B11">
        <w:t>2010</w:t>
      </w:r>
      <w:r>
        <w:t xml:space="preserve">) apresentam duas perspectivas para aplicação da metodologia, </w:t>
      </w:r>
      <w:r w:rsidR="00825D89">
        <w:t xml:space="preserve">(i) </w:t>
      </w:r>
      <w:r>
        <w:t xml:space="preserve">financeira e </w:t>
      </w:r>
      <w:r w:rsidR="00825D89">
        <w:t xml:space="preserve">(ii) </w:t>
      </w:r>
      <w:r>
        <w:t xml:space="preserve">qualidade. Para a perspectiva financeira foram selecionados os indicadores </w:t>
      </w:r>
      <w:r w:rsidR="00B9498F">
        <w:t>“</w:t>
      </w:r>
      <w:r w:rsidR="008B460F">
        <w:t>resultado global</w:t>
      </w:r>
      <w:r>
        <w:t>” e “</w:t>
      </w:r>
      <w:r w:rsidR="008B460F">
        <w:t>percentual de auto-sustentação</w:t>
      </w:r>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1689C2A3" w:rsidR="00D51986" w:rsidRDefault="0085634A" w:rsidP="00D51986">
      <w:pPr>
        <w:pStyle w:val="TF-TEXTO"/>
      </w:pPr>
      <w:r>
        <w:t>Lorenzett, Lopes e Lima (</w:t>
      </w:r>
      <w:r w:rsidR="000B7B11" w:rsidRPr="000B7B11">
        <w:t>2010</w:t>
      </w:r>
      <w:r>
        <w:t xml:space="preserve">)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r w:rsidR="000E4E22">
        <w:t xml:space="preserve">da </w:t>
      </w:r>
      <w:r>
        <w:t>unidade ser financeiramente eficiente e não sob a perspectiva de qualidade</w:t>
      </w:r>
      <w:r w:rsidR="00D51986">
        <w:t>.</w:t>
      </w:r>
    </w:p>
    <w:p w14:paraId="7ADC637B" w14:textId="2F4DEE7F" w:rsidR="00D51986" w:rsidRDefault="00D51986" w:rsidP="00D51986">
      <w:pPr>
        <w:pStyle w:val="TF-TEXTO"/>
      </w:pPr>
      <w:r>
        <w:t>Segundo Lorenzett, Lopes e Lima (</w:t>
      </w:r>
      <w:r w:rsidR="000B7B11" w:rsidRPr="000B7B11">
        <w:t>2010</w:t>
      </w:r>
      <w:r>
        <w:t>)</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4894CE5D" w:rsidR="00D51986" w:rsidRDefault="002A5C13" w:rsidP="00D51986">
      <w:pPr>
        <w:pStyle w:val="TF-TEXTO"/>
      </w:pPr>
      <w:r>
        <w:t>Lorenzett, Lopes e Lima (</w:t>
      </w:r>
      <w:r w:rsidR="000B7B11" w:rsidRPr="000B7B11">
        <w:t>2010</w:t>
      </w:r>
      <w:r>
        <w:t>)</w:t>
      </w:r>
      <w:r w:rsidR="00D51986">
        <w:t xml:space="preserve"> </w:t>
      </w:r>
      <w:r w:rsidR="00411512">
        <w:t xml:space="preserve">destacam que algumas unidades, sob a perspectiva financeira, foram consideradas ineficientes e obtiveram recomendações de valores muito diferentes dos praticados, evidenciando, </w:t>
      </w:r>
      <w:r w:rsidR="00411512">
        <w:lastRenderedPageBreak/>
        <w:t>segundo os autores, a possível existência de uma metodologia não comparável às das demais unidades</w:t>
      </w:r>
      <w:r w:rsidR="00D51986">
        <w:t>. Lorenzett, Lopes e Lima (</w:t>
      </w:r>
      <w:r w:rsidR="000B7B11" w:rsidRPr="000B7B11">
        <w:t>2010</w:t>
      </w:r>
      <w:r w:rsidR="00D51986">
        <w:t xml:space="preserve">)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11DD597E" w:rsidR="00D51986" w:rsidRPr="00D51986" w:rsidRDefault="00F513B3" w:rsidP="000E4E22">
      <w:pPr>
        <w:pStyle w:val="TF-TEXTO"/>
      </w:pPr>
      <w:r>
        <w:t xml:space="preserve">Por fim, </w:t>
      </w:r>
      <w:r w:rsidR="00D51986">
        <w:t>Lorenzett, Lopes e Lima (</w:t>
      </w:r>
      <w:r w:rsidR="000B7B11" w:rsidRPr="000B7B11">
        <w:t>2010</w:t>
      </w:r>
      <w:r w:rsidR="00D51986">
        <w:t>)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a complexidade do método</w:t>
      </w:r>
      <w:r w:rsidR="002D23C4">
        <w:t xml:space="preserve"> dificulta a compreensão de como são obtidos os resultados caso a gestão não possua conhecimento na área </w:t>
      </w:r>
      <w:r w:rsidR="00D51986">
        <w:t xml:space="preserve">e, por conseguinte, </w:t>
      </w:r>
      <w:r w:rsidR="002D23C4">
        <w:t xml:space="preserve">sua </w:t>
      </w:r>
      <w:r w:rsidR="00D51986">
        <w:t>possível resistência.</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676651">
      <w:pPr>
        <w:pStyle w:val="Ttulo2"/>
      </w:pPr>
      <w:r w:rsidRPr="008A1937">
        <w:t>AVALIAÇÃO DA EFICIÊNCIA DOS CURSOS DE GRADUAÇÃO DA UNIVERSIDADE FEDERAL DO CEARÁ (UFC) ATRAVÉS DA ANÁLISE ENVOLTÓRIA DE DADOS (</w:t>
      </w:r>
      <w:r>
        <w:t>DEA)</w:t>
      </w:r>
    </w:p>
    <w:p w14:paraId="70984002" w14:textId="57B6686C" w:rsidR="008A1937" w:rsidRDefault="008A1937" w:rsidP="008A1937">
      <w:pPr>
        <w:pStyle w:val="TF-TEXTO"/>
      </w:pPr>
      <w:r w:rsidRPr="00AE3EBB">
        <w:t>Cavalcante</w:t>
      </w:r>
      <w:r>
        <w:t xml:space="preserve"> e</w:t>
      </w:r>
      <w:r w:rsidRPr="00AE3EBB">
        <w:t xml:space="preserve"> Andriola (201</w:t>
      </w:r>
      <w:r w:rsidR="00FB21D0">
        <w:t>1</w:t>
      </w:r>
      <w:r w:rsidRPr="00AE3EBB">
        <w:t xml:space="preserve">) </w:t>
      </w:r>
      <w:r w:rsidR="009717A7">
        <w:t>propuseram</w:t>
      </w:r>
      <w:r w:rsidRPr="00AE3EBB">
        <w:t>, através de um método formal de avaliação de eficiência, estabelecer uma relação entre as atividades acadêmicas</w:t>
      </w:r>
      <w:r>
        <w:t xml:space="preserve"> como projetos de iniciação científica ou de extensão e a eficiência das unidades dos cursos da Universidade Federal do Ceará (UFC)</w:t>
      </w:r>
      <w:r w:rsidR="00733DDC">
        <w:t xml:space="preserve"> no período de 2006 a 2009</w:t>
      </w:r>
      <w:r>
        <w:t>.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1B16FE83" w:rsidR="008A1937" w:rsidRDefault="00126C4B" w:rsidP="008A1937">
      <w:pPr>
        <w:pStyle w:val="TF-TEXTO"/>
      </w:pPr>
      <w:r>
        <w:t xml:space="preserve">Segundo </w:t>
      </w:r>
      <w:r w:rsidR="008A1937" w:rsidRPr="00AE3EBB">
        <w:t>Cavalcante</w:t>
      </w:r>
      <w:r w:rsidR="008A1937">
        <w:t xml:space="preserve"> e</w:t>
      </w:r>
      <w:r w:rsidR="008A1937" w:rsidRPr="00AE3EBB">
        <w:t xml:space="preserve"> Andriola (201</w:t>
      </w:r>
      <w:r w:rsidR="00FB21D0">
        <w:t>1</w:t>
      </w:r>
      <w:r w:rsidR="008A1937" w:rsidRPr="00AE3EBB">
        <w:t>)</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r w:rsidR="008433A7">
        <w:t xml:space="preserve">do inglês, </w:t>
      </w:r>
      <w:r w:rsidRPr="009717A7">
        <w:t>D</w:t>
      </w:r>
      <w:r w:rsidR="008A1937" w:rsidRPr="00055D77">
        <w:t xml:space="preserve">ecision </w:t>
      </w:r>
      <w:r w:rsidRPr="00055D77">
        <w:t>M</w:t>
      </w:r>
      <w:r w:rsidR="008A1937" w:rsidRPr="00055D77">
        <w:t xml:space="preserve">aking </w:t>
      </w:r>
      <w:r w:rsidRPr="00055D77">
        <w:t>U</w:t>
      </w:r>
      <w:r w:rsidR="008A1937" w:rsidRPr="00055D77">
        <w:t>nit</w:t>
      </w:r>
      <w:r>
        <w:rPr>
          <w:i/>
          <w:iCs/>
        </w:rPr>
        <w:t xml:space="preserve"> - </w:t>
      </w:r>
      <w:r>
        <w:t>DMU</w:t>
      </w:r>
      <w:r w:rsidR="008A1937">
        <w:rPr>
          <w:i/>
          <w:iCs/>
        </w:rPr>
        <w:t xml:space="preserve">) </w:t>
      </w:r>
      <w:r w:rsidR="008A1937" w:rsidRPr="004B2417">
        <w:t>que forem avaliadas como ineficientes</w:t>
      </w:r>
      <w:r w:rsidR="008A1937">
        <w:t xml:space="preserve">. Segundo </w:t>
      </w:r>
      <w:r w:rsidR="008A1937" w:rsidRPr="001821AE">
        <w:t>Cavalcante e Andriola (201</w:t>
      </w:r>
      <w:r w:rsidR="00FB21D0">
        <w:t>1</w:t>
      </w:r>
      <w:r w:rsidR="008A1937" w:rsidRPr="001821AE">
        <w:t>)</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w:t>
      </w:r>
      <w:r w:rsidR="00A612C1">
        <w:t>a</w:t>
      </w:r>
      <w:r w:rsidR="008A1937">
        <w:t xml:space="preserve"> insumo, no qual a saída é fixada e se procura minimizar a quantidade de </w:t>
      </w:r>
      <w:r w:rsidR="008A1937" w:rsidRPr="002E3384">
        <w:rPr>
          <w:i/>
          <w:iCs/>
        </w:rPr>
        <w:t>inputs</w:t>
      </w:r>
      <w:r w:rsidR="008A1937">
        <w:t xml:space="preserve">, ou </w:t>
      </w:r>
      <w:r>
        <w:t xml:space="preserve">(ii) </w:t>
      </w:r>
      <w:r w:rsidR="008A1937">
        <w:t xml:space="preserve">orientação </w:t>
      </w:r>
      <w:r w:rsidR="00A612C1">
        <w:t>a</w:t>
      </w:r>
      <w:r w:rsidR="008A1937">
        <w:t xml:space="preserve"> produto, que se caracteriza pela busca da maximização de produtos enquanto se fixa a entrada. </w:t>
      </w:r>
    </w:p>
    <w:p w14:paraId="5FF5B613" w14:textId="719B4E8B" w:rsidR="008A1937" w:rsidRDefault="00DB0119" w:rsidP="00DB0119">
      <w:pPr>
        <w:pStyle w:val="TF-TEXTO"/>
      </w:pPr>
      <w:r>
        <w:t>Cavalcante e Andriola (201</w:t>
      </w:r>
      <w:r w:rsidR="00FB21D0">
        <w:t>1</w:t>
      </w:r>
      <w:r>
        <w:t xml:space="preserve">) optaram </w:t>
      </w:r>
      <w:r w:rsidR="00733DDC">
        <w:t xml:space="preserve">pelo modelo BCC, ou VRS, e </w:t>
      </w:r>
      <w:r>
        <w:t>pela perspectiva orientada a produto devido à natureza do objeto de estudo, a universidade, pois alguns insumos não poderiam ser minimizados, como a quantidade de professores</w:t>
      </w:r>
      <w:r w:rsidR="008A1937">
        <w:t xml:space="preserve">. </w:t>
      </w:r>
      <w:r w:rsidR="008A1937" w:rsidRPr="00C57A50">
        <w:t>Cavalcante e Andriola (201</w:t>
      </w:r>
      <w:r w:rsidR="00FB21D0">
        <w:t>1</w:t>
      </w:r>
      <w:r w:rsidR="008A1937" w:rsidRPr="00C57A50">
        <w:t>)</w:t>
      </w:r>
      <w:r w:rsidR="00733DDC">
        <w:t xml:space="preserve"> </w:t>
      </w:r>
      <w:r>
        <w:t>elaboraram</w:t>
      </w:r>
      <w:r w:rsidR="008A1937">
        <w:t xml:space="preserve"> quatro abordagens, </w:t>
      </w:r>
      <w:r>
        <w:t>denominadas</w:t>
      </w:r>
      <w:r w:rsidR="008A1937">
        <w:t xml:space="preserve"> A1, A2, A3 e A4. </w:t>
      </w:r>
      <w:r w:rsidR="00733DDC">
        <w:t xml:space="preserve">O </w:t>
      </w:r>
      <w:r w:rsidR="00A612C1">
        <w:t>n</w:t>
      </w:r>
      <w:r w:rsidR="008A1937" w:rsidRPr="005A73DB">
        <w:t>úmero de alunos ingressantes</w:t>
      </w:r>
      <w:r w:rsidR="00733DDC">
        <w:t xml:space="preserve"> e</w:t>
      </w:r>
      <w:r>
        <w:t xml:space="preserve"> </w:t>
      </w:r>
      <w:r w:rsidR="00733DDC">
        <w:t xml:space="preserve">o </w:t>
      </w:r>
      <w:r w:rsidR="005E3684">
        <w:t>e</w:t>
      </w:r>
      <w:r w:rsidR="008A1937" w:rsidRPr="005A73DB">
        <w:t>sforço da capacidade de docentes</w:t>
      </w:r>
      <w:r w:rsidR="00733DDC">
        <w:t xml:space="preserve"> f</w:t>
      </w:r>
      <w:r w:rsidR="00733DDC" w:rsidRPr="00733DDC">
        <w:t xml:space="preserve">oram definidos </w:t>
      </w:r>
      <w:r w:rsidR="00733DDC">
        <w:t xml:space="preserve">como sendo </w:t>
      </w:r>
      <w:r w:rsidR="00733DDC" w:rsidRPr="00733DDC">
        <w:t>os indicadores</w:t>
      </w:r>
      <w:r w:rsidR="00733DDC">
        <w:t xml:space="preserve"> de entrada. O</w:t>
      </w:r>
      <w:r>
        <w:t xml:space="preserve"> </w:t>
      </w:r>
      <w:r w:rsidR="005E3684">
        <w:t>n</w:t>
      </w:r>
      <w:r w:rsidR="008A1937" w:rsidRPr="005A73DB">
        <w:t>úmero de concludentes</w:t>
      </w:r>
      <w:r>
        <w:t xml:space="preserve">, </w:t>
      </w:r>
      <w:r w:rsidR="005E3684">
        <w:t>q</w:t>
      </w:r>
      <w:r w:rsidR="008A1937" w:rsidRPr="005A73DB">
        <w:t>uantidade de alunos em monitoria</w:t>
      </w:r>
      <w:r>
        <w:t xml:space="preserve">, </w:t>
      </w:r>
      <w:r w:rsidR="005E3684">
        <w:t>qu</w:t>
      </w:r>
      <w:r w:rsidR="008A1937" w:rsidRPr="005A73DB">
        <w:t>antidade de alunos em PIBIC</w:t>
      </w:r>
      <w:r>
        <w:t xml:space="preserve">, </w:t>
      </w:r>
      <w:r w:rsidR="005E3684">
        <w:t>q</w:t>
      </w:r>
      <w:r w:rsidR="008A1937" w:rsidRPr="005A73DB">
        <w:t>uantidade de projetos PIBIC</w:t>
      </w:r>
      <w:r>
        <w:t xml:space="preserve">, </w:t>
      </w:r>
      <w:r w:rsidR="005E3684">
        <w:t>q</w:t>
      </w:r>
      <w:r w:rsidR="008A1937" w:rsidRPr="005A73DB">
        <w:t>uantidade de alunos em extensão</w:t>
      </w:r>
      <w:r w:rsidR="008A1937">
        <w:t xml:space="preserve"> </w:t>
      </w:r>
      <w:r>
        <w:t xml:space="preserve">e </w:t>
      </w:r>
      <w:r w:rsidR="005E3684">
        <w:t>q</w:t>
      </w:r>
      <w:r w:rsidR="008A1937" w:rsidRPr="005A73DB">
        <w:t>uantidade de docentes em extensão</w:t>
      </w:r>
      <w:r w:rsidR="00733DDC">
        <w:t>, os indicadores de saída</w:t>
      </w:r>
      <w:r>
        <w:t>.</w:t>
      </w:r>
    </w:p>
    <w:p w14:paraId="7056DC81" w14:textId="0A58BC3A" w:rsidR="008A1937" w:rsidRDefault="00045E32" w:rsidP="008A1937">
      <w:pPr>
        <w:pStyle w:val="TF-TEXTO"/>
      </w:pPr>
      <w:r>
        <w:t>Para selecionar os cursos a serem avaliados, Cavalcante e Andriola (201</w:t>
      </w:r>
      <w:r w:rsidR="00FB21D0">
        <w:t>1</w:t>
      </w:r>
      <w:r>
        <w:t xml:space="preserve">) estabeleceram alguns critérios: (i) estarem sediados em Fortaleza, (ii) possuírem alunos concluintes no período de 2006 a 2009 e (iii)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06E02965" w:rsidR="00967A3D" w:rsidRDefault="00CF0626" w:rsidP="00967A3D">
      <w:pPr>
        <w:pStyle w:val="TF-TEXTO"/>
      </w:pPr>
      <w:r>
        <w:t>A</w:t>
      </w:r>
      <w:r w:rsidRPr="00CF0626">
        <w:t xml:space="preserve">pesar de terem sido utilizadas quatro abordagens ao longo do estudo, os resultados destacados </w:t>
      </w:r>
      <w:r w:rsidR="00A42B51">
        <w:t>por Cavalcante e Andriola (201</w:t>
      </w:r>
      <w:r w:rsidR="00FB21D0">
        <w:t>1</w:t>
      </w:r>
      <w:r w:rsidR="00A42B51">
        <w:t xml:space="preserve">),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11BD6C59" w:rsidR="00CF0626" w:rsidRDefault="00A42B51" w:rsidP="00967A3D">
      <w:pPr>
        <w:pStyle w:val="TF-TEXTO"/>
      </w:pPr>
      <w:r>
        <w:t>Cavalcante e Andriola (201</w:t>
      </w:r>
      <w:r w:rsidR="00FB21D0">
        <w:t>1</w:t>
      </w:r>
      <w:r>
        <w:t xml:space="preserve">)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2BB1E4C5" w:rsidR="00D51986" w:rsidRPr="00D51986" w:rsidRDefault="00C11AA4" w:rsidP="00967A3D">
      <w:pPr>
        <w:pStyle w:val="TF-TEXTO"/>
      </w:pPr>
      <w:r>
        <w:t>Por fim, Cavalcante e Andriola (201</w:t>
      </w:r>
      <w:r w:rsidR="00FB21D0">
        <w:t>1</w:t>
      </w:r>
      <w:r>
        <w:t xml:space="preserve">)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676651">
      <w:pPr>
        <w:pStyle w:val="Ttulo2"/>
      </w:pPr>
      <w:r w:rsidRPr="008A1937">
        <w:lastRenderedPageBreak/>
        <w:t>Avaliação de eficiência de universidades federais brasileiras: uma abordagem pela Análise Envoltória de Dado</w:t>
      </w:r>
      <w:r w:rsidR="00A44581">
        <w:t xml:space="preserve"> </w:t>
      </w:r>
    </w:p>
    <w:p w14:paraId="6F94F620" w14:textId="5067DC85"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DMUs. Ao optar pelo modelo</w:t>
      </w:r>
      <w:r w:rsidR="00951232">
        <w:rPr>
          <w:sz w:val="20"/>
          <w:szCs w:val="20"/>
        </w:rPr>
        <w:t xml:space="preserve"> BCC, o qual considera o retorno de escala variável, e</w:t>
      </w:r>
      <w:r w:rsidR="00E92C94" w:rsidRPr="00E92C94">
        <w:rPr>
          <w:sz w:val="20"/>
          <w:szCs w:val="20"/>
        </w:rPr>
        <w:t xml:space="preserv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DMUs com melhores resultados, ao mesmo tempo em que identificaram as DMUs ineficientes.</w:t>
      </w:r>
    </w:p>
    <w:p w14:paraId="52F08BFD" w14:textId="7A40FB1A"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r w:rsidR="004F38D3">
        <w:t>U</w:t>
      </w:r>
      <w:r>
        <w:t xml:space="preserve">tilizou-se </w:t>
      </w:r>
      <w:r w:rsidR="00951232">
        <w:t xml:space="preserve">uma única perspectiva com </w:t>
      </w:r>
      <w:r>
        <w:t xml:space="preserve">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w:t>
      </w:r>
      <w:r w:rsidR="004F38D3">
        <w:t>c</w:t>
      </w:r>
      <w:r w:rsidR="00E92C94" w:rsidRPr="00E92C94">
        <w:t xml:space="preserve">usto </w:t>
      </w:r>
      <w:r w:rsidR="004F38D3">
        <w:t>c</w:t>
      </w:r>
      <w:r w:rsidR="00E92C94" w:rsidRPr="00E92C94">
        <w:t xml:space="preserve">orrente sem Hospital Universitário e </w:t>
      </w:r>
      <w:r w:rsidR="004F38D3">
        <w:t>a</w:t>
      </w:r>
      <w:r w:rsidR="00E92C94" w:rsidRPr="00E92C94">
        <w:t xml:space="preserve">luno </w:t>
      </w:r>
      <w:r w:rsidR="004F38D3">
        <w:t>e</w:t>
      </w:r>
      <w:r w:rsidR="00E92C94" w:rsidRPr="00E92C94">
        <w:t xml:space="preserve">quivalente, que avalia a eficiência no uso dos recursos financeiros, desconsiderando os gastos com hospitais e maternidades universitários. Além disso, foram analisadas outras variáveis, como a relação entre </w:t>
      </w:r>
      <w:r w:rsidR="004F38D3">
        <w:t>a</w:t>
      </w:r>
      <w:r w:rsidR="00E92C94" w:rsidRPr="00E92C94">
        <w:t xml:space="preserve">luno e </w:t>
      </w:r>
      <w:r w:rsidR="004F38D3">
        <w:t>p</w:t>
      </w:r>
      <w:r w:rsidR="00E92C94" w:rsidRPr="00E92C94">
        <w:t xml:space="preserve">rofessor </w:t>
      </w:r>
      <w:r w:rsidR="004F38D3">
        <w:t>t</w:t>
      </w:r>
      <w:r w:rsidR="008A4937" w:rsidRPr="00E92C94">
        <w:t xml:space="preserve">empo </w:t>
      </w:r>
      <w:r w:rsidR="004F38D3">
        <w:t>i</w:t>
      </w:r>
      <w:r w:rsidR="008A4937" w:rsidRPr="00E92C94">
        <w:t>ntegral</w:t>
      </w:r>
      <w:r w:rsidR="00E92C94" w:rsidRPr="00E92C94">
        <w:t xml:space="preserve">, que visa compreender a relação entre o corpo discente e docente em tempo integral, e a relação entre </w:t>
      </w:r>
      <w:r w:rsidR="004F38D3">
        <w:t>a</w:t>
      </w:r>
      <w:r w:rsidR="00E92C94" w:rsidRPr="00E92C94">
        <w:t xml:space="preserve">luno e </w:t>
      </w:r>
      <w:r w:rsidR="004F38D3">
        <w:t>f</w:t>
      </w:r>
      <w:r w:rsidR="00E92C94" w:rsidRPr="00E92C94">
        <w:t xml:space="preserve">uncionário sem </w:t>
      </w:r>
      <w:r w:rsidR="004F38D3">
        <w:t>H</w:t>
      </w:r>
      <w:r w:rsidR="00E92C94" w:rsidRPr="00E92C94">
        <w:t xml:space="preserve">ospital </w:t>
      </w:r>
      <w:r w:rsidR="004F38D3">
        <w:t>U</w:t>
      </w:r>
      <w:r w:rsidR="00E92C94" w:rsidRPr="00E92C94">
        <w:t xml:space="preserve">niversitário, que examina a eficiência na relação entre estudantes e funcionários, excluindo os trabalhadores do </w:t>
      </w:r>
      <w:r w:rsidR="004F38D3">
        <w:t>H</w:t>
      </w:r>
      <w:r w:rsidR="00E92C94" w:rsidRPr="00E92C94">
        <w:t xml:space="preserve">ospital </w:t>
      </w:r>
      <w:r w:rsidR="004F38D3">
        <w:t>U</w:t>
      </w:r>
      <w:r w:rsidR="00E92C94" w:rsidRPr="00E92C94">
        <w:t>niversitário.</w:t>
      </w:r>
    </w:p>
    <w:p w14:paraId="04679AE0" w14:textId="40B94544"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w:t>
      </w:r>
      <w:r w:rsidR="004F38D3">
        <w:t>c</w:t>
      </w:r>
      <w:r w:rsidRPr="00E92C94">
        <w:t xml:space="preserve">onceito CAPES/MEC para </w:t>
      </w:r>
      <w:r w:rsidR="004F38D3">
        <w:t>p</w:t>
      </w:r>
      <w:r w:rsidRPr="00E92C94">
        <w:t xml:space="preserve">ós-graduação, que reflete a qualidade dos programas de mestrado e doutorado oferecidos pela instituição em relação ao número total de programas de pós-graduação. Além disso, a </w:t>
      </w:r>
      <w:r w:rsidR="004F38D3">
        <w:t>t</w:t>
      </w:r>
      <w:r w:rsidRPr="00E92C94">
        <w:t xml:space="preserve">axa de </w:t>
      </w:r>
      <w:r w:rsidR="004F38D3">
        <w:t>s</w:t>
      </w:r>
      <w:r w:rsidRPr="00E92C94">
        <w:t xml:space="preserve">ucesso na </w:t>
      </w:r>
      <w:r w:rsidR="004F38D3">
        <w:t>g</w:t>
      </w:r>
      <w:r w:rsidRPr="00E92C94">
        <w:t xml:space="preserve">raduação 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25" w:name="_Hlk165033080"/>
      <w:r w:rsidRPr="00D51986">
        <w:t>Filho e Souza (2023)</w:t>
      </w:r>
      <w:bookmarkEnd w:id="25"/>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5BABA943" w14:textId="532A6966" w:rsidR="007D34CB" w:rsidRDefault="008A1937" w:rsidP="008A1937">
      <w:pPr>
        <w:pStyle w:val="TF-TEXTO"/>
      </w:pPr>
      <w:r>
        <w:t xml:space="preserve">De acordo com Filho e Souza (2023), </w:t>
      </w:r>
      <w:r w:rsidR="008A4937">
        <w:t>12</w:t>
      </w:r>
      <w:r>
        <w:t xml:space="preserve"> universidades dentre as 68 analisadas foram eficientes em todos os anos do estudo, sendo elas </w:t>
      </w:r>
      <w:r w:rsidR="007D34CB">
        <w:t>Universidade Federal de Alagoas (</w:t>
      </w:r>
      <w:r>
        <w:t>UFAL</w:t>
      </w:r>
      <w:r w:rsidR="007D34CB">
        <w:t>)</w:t>
      </w:r>
      <w:r>
        <w:t xml:space="preserve">, </w:t>
      </w:r>
      <w:r w:rsidR="007D34CB" w:rsidRPr="007D34CB">
        <w:t xml:space="preserve">Universidade Federal do Cariri </w:t>
      </w:r>
      <w:r w:rsidR="007D34CB">
        <w:t>(U</w:t>
      </w:r>
      <w:r>
        <w:t>FCA</w:t>
      </w:r>
      <w:r w:rsidR="007D34CB">
        <w:t>)</w:t>
      </w:r>
      <w:r>
        <w:t xml:space="preserve">, </w:t>
      </w:r>
      <w:r w:rsidR="007D34CB" w:rsidRPr="007D34CB">
        <w:t>Universidade Federal de Minas Gerais</w:t>
      </w:r>
      <w:r w:rsidR="007D34CB">
        <w:t xml:space="preserve"> (</w:t>
      </w:r>
      <w:r>
        <w:t>UFMG</w:t>
      </w:r>
      <w:r w:rsidR="007D34CB">
        <w:t>)</w:t>
      </w:r>
      <w:r>
        <w:t>,</w:t>
      </w:r>
      <w:r w:rsidR="007D34CB">
        <w:t xml:space="preserve"> </w:t>
      </w:r>
      <w:r w:rsidR="007D34CB" w:rsidRPr="007D34CB">
        <w:t>Universidade Federal do Oeste da Bahia</w:t>
      </w:r>
      <w:r>
        <w:t xml:space="preserve"> </w:t>
      </w:r>
      <w:r w:rsidR="007D34CB">
        <w:t>(</w:t>
      </w:r>
      <w:r>
        <w:t>UFOB</w:t>
      </w:r>
      <w:r w:rsidR="007D34CB">
        <w:t>)</w:t>
      </w:r>
      <w:r>
        <w:t xml:space="preserve">, </w:t>
      </w:r>
      <w:r w:rsidR="007D34CB" w:rsidRPr="007D34CB">
        <w:t xml:space="preserve">Universidade Federal do Oeste do Pará </w:t>
      </w:r>
      <w:r w:rsidR="007D34CB">
        <w:t>(</w:t>
      </w:r>
      <w:r>
        <w:t>UFOPA</w:t>
      </w:r>
      <w:r w:rsidR="007D34CB">
        <w:t>)</w:t>
      </w:r>
      <w:r>
        <w:t xml:space="preserve">, </w:t>
      </w:r>
      <w:r w:rsidR="007D34CB" w:rsidRPr="007D34CB">
        <w:t xml:space="preserve">Universidade Federal de Pelotas </w:t>
      </w:r>
      <w:r w:rsidR="007D34CB">
        <w:t>(</w:t>
      </w:r>
      <w:r>
        <w:t>UFPEL</w:t>
      </w:r>
      <w:r w:rsidR="007D34CB">
        <w:t>)</w:t>
      </w:r>
      <w:r>
        <w:t xml:space="preserve">, </w:t>
      </w:r>
      <w:r w:rsidR="007D34CB" w:rsidRPr="007D34CB">
        <w:t xml:space="preserve">Universidade Federal Rural da Amazônia </w:t>
      </w:r>
      <w:r w:rsidR="007D34CB">
        <w:t>(</w:t>
      </w:r>
      <w:r>
        <w:t>UFRA</w:t>
      </w:r>
      <w:r w:rsidR="007D34CB">
        <w:t>)</w:t>
      </w:r>
      <w:r>
        <w:t>,</w:t>
      </w:r>
      <w:r w:rsidR="007D34CB" w:rsidRPr="007D34CB">
        <w:t xml:space="preserve"> Universidade Federal do Rio de Janeiro</w:t>
      </w:r>
      <w:r>
        <w:t xml:space="preserve"> </w:t>
      </w:r>
      <w:r w:rsidR="007D34CB">
        <w:t>(</w:t>
      </w:r>
      <w:r>
        <w:t>UFRJ</w:t>
      </w:r>
      <w:r w:rsidR="007D34CB">
        <w:t>)</w:t>
      </w:r>
      <w:r>
        <w:t xml:space="preserve">, </w:t>
      </w:r>
      <w:r w:rsidR="007D34CB" w:rsidRPr="007D34CB">
        <w:t xml:space="preserve">Universidade Federal de Roraima </w:t>
      </w:r>
      <w:r w:rsidR="007D34CB">
        <w:t>(</w:t>
      </w:r>
      <w:r>
        <w:t>UFRR</w:t>
      </w:r>
      <w:r w:rsidR="007D34CB">
        <w:t>)</w:t>
      </w:r>
      <w:r>
        <w:t xml:space="preserve">, </w:t>
      </w:r>
      <w:r w:rsidR="007D34CB" w:rsidRPr="007D34CB">
        <w:t xml:space="preserve">Universidade Federal do Sul da Bahia </w:t>
      </w:r>
      <w:r w:rsidR="007D34CB">
        <w:t>(</w:t>
      </w:r>
      <w:r>
        <w:t>UFSB</w:t>
      </w:r>
      <w:r w:rsidR="007D34CB">
        <w:t>)</w:t>
      </w:r>
      <w:r>
        <w:t xml:space="preserve">, </w:t>
      </w:r>
      <w:r w:rsidR="007D34CB" w:rsidRPr="007D34CB">
        <w:t xml:space="preserve">Universidade Federal do Sul e Sudeste do Pará </w:t>
      </w:r>
      <w:r w:rsidR="007D34CB">
        <w:t>(</w:t>
      </w:r>
      <w:r>
        <w:t>UNIFESSPA</w:t>
      </w:r>
      <w:r w:rsidR="007D34CB">
        <w:t>)</w:t>
      </w:r>
      <w:r>
        <w:t xml:space="preserve"> e </w:t>
      </w:r>
      <w:r w:rsidR="007D34CB" w:rsidRPr="007D34CB">
        <w:t xml:space="preserve">Universidade Tecnológica Federal do Paraná </w:t>
      </w:r>
      <w:r w:rsidR="007D34CB">
        <w:t>(</w:t>
      </w:r>
      <w:r>
        <w:t>UTFPR</w:t>
      </w:r>
      <w:r w:rsidR="007D34CB">
        <w:t>)</w:t>
      </w:r>
      <w:r>
        <w:t xml:space="preserve">. Outras </w:t>
      </w:r>
      <w:r w:rsidR="008A4937">
        <w:t>12</w:t>
      </w:r>
      <w:r>
        <w:t xml:space="preserve"> foram avaliadas como ineficientes nos cinco anos verificados, </w:t>
      </w:r>
      <w:r w:rsidR="007D34CB" w:rsidRPr="007D34CB">
        <w:t xml:space="preserve">Universidade Federal do Pampa </w:t>
      </w:r>
      <w:r w:rsidR="007D34CB">
        <w:t>(</w:t>
      </w:r>
      <w:r>
        <w:t>UNIPAMPA</w:t>
      </w:r>
      <w:r w:rsidR="007D34CB">
        <w:t>)</w:t>
      </w:r>
      <w:r>
        <w:t xml:space="preserve">, </w:t>
      </w:r>
      <w:r w:rsidR="007D34CB" w:rsidRPr="007D34CB">
        <w:t xml:space="preserve">Universidade Federal de Ouro Preto </w:t>
      </w:r>
      <w:r w:rsidR="007D34CB">
        <w:t>(</w:t>
      </w:r>
      <w:r>
        <w:t>UFOP</w:t>
      </w:r>
      <w:r w:rsidR="007D34CB">
        <w:t>)</w:t>
      </w:r>
      <w:r>
        <w:t xml:space="preserve">, </w:t>
      </w:r>
      <w:r w:rsidR="007D34CB" w:rsidRPr="007D34CB">
        <w:t xml:space="preserve">Universidade Federal de São Carlos </w:t>
      </w:r>
      <w:r w:rsidR="007D34CB">
        <w:t>(</w:t>
      </w:r>
      <w:r>
        <w:t>UFSCar</w:t>
      </w:r>
      <w:r w:rsidR="007D34CB">
        <w:t>)</w:t>
      </w:r>
      <w:r>
        <w:t xml:space="preserve">, </w:t>
      </w:r>
      <w:r w:rsidR="007D34CB" w:rsidRPr="007D34CB">
        <w:t xml:space="preserve">Universidade Federal de Sergipe </w:t>
      </w:r>
      <w:r w:rsidR="007D34CB">
        <w:t>(</w:t>
      </w:r>
      <w:r>
        <w:t>UFS</w:t>
      </w:r>
      <w:r w:rsidR="007D34CB">
        <w:t>)</w:t>
      </w:r>
      <w:r>
        <w:t xml:space="preserve">, </w:t>
      </w:r>
      <w:r w:rsidR="007D34CB" w:rsidRPr="007D34CB">
        <w:t xml:space="preserve">Universidade Federal de Juiz de Fora </w:t>
      </w:r>
      <w:r w:rsidR="007D34CB">
        <w:t>(</w:t>
      </w:r>
      <w:r>
        <w:t>UFJF</w:t>
      </w:r>
      <w:r w:rsidR="007D34CB">
        <w:t>)</w:t>
      </w:r>
      <w:r>
        <w:t xml:space="preserve">, </w:t>
      </w:r>
      <w:r w:rsidR="007D34CB" w:rsidRPr="007D34CB">
        <w:t xml:space="preserve">Universidade Federal de Pernambuco </w:t>
      </w:r>
      <w:r w:rsidR="007D34CB">
        <w:t>(</w:t>
      </w:r>
      <w:r>
        <w:t>UFPE</w:t>
      </w:r>
      <w:r w:rsidR="007D34CB">
        <w:t>)</w:t>
      </w:r>
      <w:r>
        <w:t xml:space="preserve">, </w:t>
      </w:r>
      <w:r w:rsidR="007D34CB" w:rsidRPr="007D34CB">
        <w:t xml:space="preserve">Universidade Federal do Rio Grande do Norte </w:t>
      </w:r>
      <w:r w:rsidR="007D34CB">
        <w:t>(</w:t>
      </w:r>
      <w:r>
        <w:t>UFRN</w:t>
      </w:r>
      <w:r w:rsidR="007D34CB">
        <w:t>)</w:t>
      </w:r>
      <w:r>
        <w:t xml:space="preserve">, </w:t>
      </w:r>
      <w:r w:rsidR="007D34CB" w:rsidRPr="007D34CB">
        <w:t xml:space="preserve">Universidade Federal Fluminense </w:t>
      </w:r>
      <w:r w:rsidR="007D34CB">
        <w:t>(</w:t>
      </w:r>
      <w:r w:rsidR="007D34CB" w:rsidRPr="007D34CB">
        <w:t>UFF</w:t>
      </w:r>
      <w:r w:rsidR="007D34CB">
        <w:t>)</w:t>
      </w:r>
      <w:r>
        <w:t xml:space="preserve">, </w:t>
      </w:r>
      <w:r w:rsidR="00F87E7B" w:rsidRPr="00F87E7B">
        <w:t xml:space="preserve">Universidade Federal do Vale do São Francisco </w:t>
      </w:r>
      <w:r w:rsidR="00F87E7B">
        <w:t>(</w:t>
      </w:r>
      <w:r>
        <w:t>UNIVASF</w:t>
      </w:r>
      <w:r w:rsidR="00F87E7B">
        <w:t>)</w:t>
      </w:r>
      <w:r>
        <w:t xml:space="preserve">, </w:t>
      </w:r>
      <w:r w:rsidR="00F87E7B" w:rsidRPr="00F87E7B">
        <w:t xml:space="preserve">Universidade Federal da Paraíba </w:t>
      </w:r>
      <w:r w:rsidR="00F87E7B">
        <w:t>(</w:t>
      </w:r>
      <w:r>
        <w:t>UFPB</w:t>
      </w:r>
      <w:r w:rsidR="00F87E7B">
        <w:t>)</w:t>
      </w:r>
      <w:r>
        <w:t xml:space="preserve">, </w:t>
      </w:r>
      <w:r w:rsidR="00F87E7B" w:rsidRPr="00F87E7B">
        <w:t xml:space="preserve">Universidade Federal de Mato Grosso do Sul </w:t>
      </w:r>
      <w:r w:rsidR="00F87E7B">
        <w:t>(</w:t>
      </w:r>
      <w:r>
        <w:t>UFMS</w:t>
      </w:r>
      <w:r w:rsidR="00F87E7B">
        <w:t>)</w:t>
      </w:r>
      <w:r>
        <w:t xml:space="preserve"> e </w:t>
      </w:r>
      <w:r w:rsidR="00F87E7B" w:rsidRPr="00F87E7B">
        <w:t xml:space="preserve">Universidade Federal da Fronteira Sul </w:t>
      </w:r>
      <w:r w:rsidR="00F87E7B">
        <w:t>(</w:t>
      </w:r>
      <w:r>
        <w:t>UFFS</w:t>
      </w:r>
      <w:r w:rsidR="00F87E7B">
        <w:t>)</w:t>
      </w:r>
      <w:r>
        <w:t>.</w:t>
      </w:r>
    </w:p>
    <w:p w14:paraId="0692F1CB" w14:textId="1499645B" w:rsidR="008A1937" w:rsidRDefault="008A1937" w:rsidP="008A1937">
      <w:pPr>
        <w:pStyle w:val="TF-TEXTO"/>
      </w:pPr>
      <w:r>
        <w:t xml:space="preserve">Com relação à reação das universidades ao período pandêmico, os autores </w:t>
      </w:r>
      <w:r w:rsidR="008A4937">
        <w:t xml:space="preserve">apontam </w:t>
      </w:r>
      <w:r>
        <w:t xml:space="preserve">uma queda de 0,95% na eficiência das universidades, </w:t>
      </w:r>
      <w:proofErr w:type="gramStart"/>
      <w:r>
        <w:t>enquanto que</w:t>
      </w:r>
      <w:proofErr w:type="gramEnd"/>
      <w:r>
        <w:t xml:space="preserv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676651">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lastRenderedPageBreak/>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40" w:name="_Ref166446925"/>
      <w:bookmarkStart w:id="41" w:name="_Hlk166725054"/>
      <w:r>
        <w:t xml:space="preserve">Quadro </w:t>
      </w:r>
      <w:r>
        <w:fldChar w:fldCharType="begin"/>
      </w:r>
      <w:r>
        <w:instrText xml:space="preserve"> SEQ Quadro \* ARABIC </w:instrText>
      </w:r>
      <w:r>
        <w:fldChar w:fldCharType="separate"/>
      </w:r>
      <w:r w:rsidR="00864FC2">
        <w:rPr>
          <w:noProof/>
        </w:rPr>
        <w:t>1</w:t>
      </w:r>
      <w:r>
        <w:fldChar w:fldCharType="end"/>
      </w:r>
      <w:bookmarkEnd w:id="40"/>
      <w:r>
        <w:t xml:space="preserve"> </w:t>
      </w:r>
      <w:r w:rsidR="00864FC2">
        <w:t>–</w:t>
      </w:r>
      <w:r>
        <w:t xml:space="preserve"> </w:t>
      </w:r>
      <w:r w:rsidR="00F3649F">
        <w:t>Comparativo</w:t>
      </w:r>
      <w:r w:rsidR="006B0760">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41"/>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7CD0A816" w:rsidR="006B0760" w:rsidRPr="00ED2D88" w:rsidRDefault="008A1937" w:rsidP="00ED2D88">
            <w:pPr>
              <w:pStyle w:val="TF-TEXTOQUADRO"/>
              <w:jc w:val="center"/>
            </w:pPr>
            <w:r w:rsidRPr="00ED2D88">
              <w:t>Lorenzett, Lopes e Lima (</w:t>
            </w:r>
            <w:r w:rsidR="000B7B11" w:rsidRPr="000B7B11">
              <w:t>2010</w:t>
            </w:r>
            <w:r w:rsidRPr="00ED2D88">
              <w:t>)</w:t>
            </w:r>
          </w:p>
        </w:tc>
        <w:tc>
          <w:tcPr>
            <w:tcW w:w="2028" w:type="dxa"/>
            <w:shd w:val="clear" w:color="auto" w:fill="A6A6A6"/>
            <w:vAlign w:val="center"/>
          </w:tcPr>
          <w:p w14:paraId="4D97FD72" w14:textId="0036D584" w:rsidR="006B0760" w:rsidRPr="00ED2D88" w:rsidRDefault="008A1937" w:rsidP="00ED2D88">
            <w:pPr>
              <w:pStyle w:val="TF-TEXTOQUADRO"/>
              <w:jc w:val="center"/>
            </w:pPr>
            <w:r w:rsidRPr="00ED2D88">
              <w:t>Cavalcante e Andriola (201</w:t>
            </w:r>
            <w:r w:rsidR="00FB21D0">
              <w:t>1</w:t>
            </w:r>
            <w:r w:rsidRPr="00ED2D88">
              <w:t>)</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Número de DMUs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Total de investimentos, Total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42" w:name="_Hlk166725000"/>
      <w:r w:rsidRPr="001D71D2">
        <w:t>Fonte: elaborado pelo autor.</w:t>
      </w:r>
    </w:p>
    <w:bookmarkEnd w:id="42"/>
    <w:p w14:paraId="6DF5A72B" w14:textId="4A611D9C"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rsidR="00106C73">
        <w:t>,</w:t>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Lorenzett, Lopes e Lima (</w:t>
      </w:r>
      <w:r w:rsidR="000B7B11" w:rsidRPr="000B7B11">
        <w:t>2010</w:t>
      </w:r>
      <w:r w:rsidR="00FA35C6" w:rsidRPr="00FA35C6">
        <w:t>) focam nas unidades produtivas do SENAI/SC, Filho e Souza (2023) analisam as universidades federais brasileiras, enquanto Cavalcante e Andriola (20</w:t>
      </w:r>
      <w:r w:rsidR="00FB21D0">
        <w:t>11</w:t>
      </w:r>
      <w:r w:rsidR="00FA35C6" w:rsidRPr="00FA35C6">
        <w:t>) estudam os cursos de graduação da Universidade Federal do Ceará (UFC).</w:t>
      </w:r>
      <w:r>
        <w:t xml:space="preserve"> </w:t>
      </w:r>
      <w:r w:rsidR="00FA35C6" w:rsidRPr="00FA35C6">
        <w:t>Em relação ao período analisado, Lorenzett, Lopes e Lima (</w:t>
      </w:r>
      <w:r w:rsidR="000B7B11" w:rsidRPr="000B7B11">
        <w:t>2010</w:t>
      </w:r>
      <w:r w:rsidR="00FA35C6" w:rsidRPr="00FA35C6">
        <w:t>) consideram apenas o ano de 2003, Filho e Souza (2023) abrangem um período de cinco anos, de 2017 a 2021, e Cavalcante e Andriola (201</w:t>
      </w:r>
      <w:r w:rsidR="009E7434">
        <w:t>1</w:t>
      </w:r>
      <w:r w:rsidR="00FA35C6" w:rsidRPr="00FA35C6">
        <w:t xml:space="preserve">) estudam os anos de 2006 a 2009. Todos os trabalhos utilizam o modelo DEA BCC (VRS) com orientação a produto, buscando maximizar os outputs mantendo os </w:t>
      </w:r>
      <w:r w:rsidR="00FA35C6" w:rsidRPr="00055D77">
        <w:rPr>
          <w:i/>
          <w:iCs/>
        </w:rPr>
        <w:t>inputs</w:t>
      </w:r>
      <w:r w:rsidR="00FA35C6" w:rsidRPr="00FA35C6">
        <w:t xml:space="preserve"> constantes.</w:t>
      </w:r>
    </w:p>
    <w:p w14:paraId="4CB04838" w14:textId="38BACD1A" w:rsidR="00FA35C6" w:rsidRDefault="00FA35C6" w:rsidP="001D71D2">
      <w:pPr>
        <w:pStyle w:val="TF-TEXTO"/>
      </w:pPr>
      <w:r w:rsidRPr="00FA35C6">
        <w:t>Quanto ao número de Decision Making Units</w:t>
      </w:r>
      <w:r w:rsidR="001D71D2">
        <w:t xml:space="preserve"> (</w:t>
      </w:r>
      <w:r w:rsidR="001D71D2" w:rsidRPr="00FA35C6">
        <w:t>DMUs</w:t>
      </w:r>
      <w:r w:rsidRPr="00FA35C6">
        <w:t>) analisadas, Lorenzett, Lopes e Lima (</w:t>
      </w:r>
      <w:r w:rsidR="000B7B11" w:rsidRPr="000B7B11">
        <w:t>2010</w:t>
      </w:r>
      <w:r w:rsidRPr="00FA35C6">
        <w:t>) consideram 21 unidades do SENAI/SC, Filho e Souza (2023) estudam 68 universidades federais, e Cavalcante e Andriola (201</w:t>
      </w:r>
      <w:r w:rsidR="009E7434">
        <w:t>1</w:t>
      </w:r>
      <w:r w:rsidRPr="00FA35C6">
        <w:t>) analisam 30 cursos de graduação da UFC. Lorenzett, Lopes e Lima (</w:t>
      </w:r>
      <w:r w:rsidR="000B7B11" w:rsidRPr="000B7B11">
        <w:t>2010</w:t>
      </w:r>
      <w:r w:rsidRPr="00FA35C6">
        <w:t>) adotam duas perspectivas de análise (Financeira e Qualidade), enquanto Filho e Souza (2023) utilizam uma única perspectiva e Cavalcante e Andriola (201</w:t>
      </w:r>
      <w:r w:rsidR="00FB21D0">
        <w:t>1</w:t>
      </w:r>
      <w:r w:rsidRPr="00FA35C6">
        <w:t>) consideram quatro abordagens (A1, A2, A3 e A4).</w:t>
      </w:r>
      <w:r w:rsidR="001D71D2">
        <w:t xml:space="preserve"> </w:t>
      </w:r>
      <w:r w:rsidRPr="00FA35C6">
        <w:t xml:space="preserve">Os </w:t>
      </w:r>
      <w:r w:rsidRPr="00055D77">
        <w:rPr>
          <w:i/>
          <w:iCs/>
        </w:rPr>
        <w:t>inputs</w:t>
      </w:r>
      <w:r w:rsidRPr="00FA35C6">
        <w:t xml:space="preserve"> e </w:t>
      </w:r>
      <w:r w:rsidRPr="00055D77">
        <w:rPr>
          <w:i/>
          <w:iCs/>
        </w:rPr>
        <w:t>outputs</w:t>
      </w:r>
      <w:r w:rsidRPr="00FA35C6">
        <w:t xml:space="preserve"> selecionados variam de acordo com o escopo de cada trabalho. Lorenzett, Lopes e Lima (</w:t>
      </w:r>
      <w:r w:rsidR="000B7B11" w:rsidRPr="000B7B11">
        <w:t>2010</w:t>
      </w:r>
      <w:r w:rsidRPr="00FA35C6">
        <w:t>) consideram indicadores financeiros e de qualidade, Filho e Souza (2023) utilizam indicadores de desempenho definidos pelo TCU, e Cavalcante e Andriola (201</w:t>
      </w:r>
      <w:r w:rsidR="00FB21D0">
        <w:t>1</w:t>
      </w:r>
      <w:r w:rsidRPr="00FA35C6">
        <w:t>) incluem variáveis relacionadas ao corpo discente e docente, além de atividades acadêmicas como monitoria, iniciação científica e extensão.</w:t>
      </w:r>
    </w:p>
    <w:p w14:paraId="7F36A1FB" w14:textId="5126D5BD" w:rsidR="00FA35C6" w:rsidRDefault="00FA35C6" w:rsidP="001D71D2">
      <w:pPr>
        <w:pStyle w:val="TF-TEXTO"/>
      </w:pPr>
      <w:r w:rsidRPr="00FA35C6">
        <w:t>Em relação aos resultados, Lorenzett, Lopes e Lima (</w:t>
      </w:r>
      <w:r w:rsidR="000B7B11" w:rsidRPr="000B7B11">
        <w:t>2010</w:t>
      </w:r>
      <w:r w:rsidRPr="00FA35C6">
        <w:t>) identificaram que 19% das unidades foram eficientes em ambas as perspectivas, Filho e Souza (2023) apontaram 12 universidades eficientes em todos os anos analisados, com destaque positivo para a região Norte, enquanto Cavalcante e Andriola (201</w:t>
      </w:r>
      <w:r w:rsidR="009E7434">
        <w:t>1</w:t>
      </w:r>
      <w:r w:rsidRPr="00FA35C6">
        <w:t>) não mencionam explicitamente, mas observam uma relação entre baixa eficiência e alta carga horária de docentes doutores.</w:t>
      </w:r>
      <w:r w:rsidR="001D71D2">
        <w:t xml:space="preserve"> Contudo, o</w:t>
      </w:r>
      <w:r w:rsidRPr="00FA35C6">
        <w:t>s três trabalhos concluem que o método DEA é vantajoso para lidar com múltiplos inputs e outputs na avaliação da eficiência de instituições de ensino. Lorenzett, Lopes e Lima (</w:t>
      </w:r>
      <w:r w:rsidR="000B7B11" w:rsidRPr="000B7B11">
        <w:t>2010</w:t>
      </w:r>
      <w:r w:rsidRPr="00FA35C6">
        <w:t>) ressaltam que a complexidade do método pode gerar resistência, Filho e Souza (2023) observam uma queda de eficiência durante a pandemia, e Cavalcante e Andriola (201</w:t>
      </w:r>
      <w:r w:rsidR="00FB21D0">
        <w:t>1</w:t>
      </w:r>
      <w:r w:rsidRPr="00FA35C6">
        <w:t>) sugerem a construção de um software para facilitar a aplicação contínua do método na melhoria dos processos da universidade.</w:t>
      </w:r>
    </w:p>
    <w:p w14:paraId="338E7942" w14:textId="3FF1A621" w:rsidR="00E726E0" w:rsidRDefault="00FA500D" w:rsidP="00FA500D">
      <w:pPr>
        <w:pStyle w:val="TF-TEXTO"/>
      </w:pPr>
      <w:r>
        <w:t>Em meio a esse cenário dinâmico</w:t>
      </w:r>
      <w:r w:rsidR="003E7E3F">
        <w:t xml:space="preserve"> e, a partir do desenvolvimento deste trabalho,</w:t>
      </w:r>
      <w:r>
        <w:t xml:space="preserve"> a avaliação da eficiência d</w:t>
      </w:r>
      <w:r w:rsidR="00487EB9">
        <w:t>e um subgrupo de</w:t>
      </w:r>
      <w:r>
        <w:t xml:space="preserve"> departamentos da FURB por meio de métodos como a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w:t>
      </w:r>
      <w:r w:rsidR="006B28E6">
        <w:t>alguns</w:t>
      </w:r>
      <w:r>
        <w:t xml:space="preserve"> departamentos, identificando áreas de melhoria e oportunidades de </w:t>
      </w:r>
      <w:r>
        <w:lastRenderedPageBreak/>
        <w:t xml:space="preserve">otimização de recursos. Ao integrar dados sobre desempenho acadêmico, produção científica e outros indicadores relevantes, a DEA pode capacitar a universidade a tomar decisões mais </w:t>
      </w:r>
      <w:r w:rsidR="00D815E9">
        <w:t>consistentes</w:t>
      </w:r>
      <w:r>
        <w:t xml:space="preserve"> 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6E9CFB7D" w:rsidR="00FA35C6" w:rsidRPr="00FA35C6" w:rsidRDefault="00FA500D" w:rsidP="00DC72D1">
      <w:pPr>
        <w:pStyle w:val="TF-TEXTO"/>
      </w:pPr>
      <w:r>
        <w:t>Além disso, a</w:t>
      </w:r>
      <w:r w:rsidR="00E726E0">
        <w:t xml:space="preserve">o incorporar técnicas de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a combinação de DEA e ML </w:t>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676651">
      <w:pPr>
        <w:pStyle w:val="Ttulo2"/>
      </w:pPr>
      <w:r>
        <w:t>REQUISITOS PRINCIPAIS DO PROBLEMA A SER TRABALHADO</w:t>
      </w:r>
      <w:bookmarkEnd w:id="33"/>
      <w:bookmarkEnd w:id="34"/>
      <w:bookmarkEnd w:id="35"/>
      <w:bookmarkEnd w:id="36"/>
      <w:bookmarkEnd w:id="37"/>
      <w:bookmarkEnd w:id="38"/>
      <w:bookmarkEnd w:id="39"/>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3F1D9CC4" w:rsidR="00FB42C9" w:rsidRPr="000344D6" w:rsidRDefault="00BE6DC9" w:rsidP="000344D6">
      <w:pPr>
        <w:pStyle w:val="TF-ALNEA"/>
        <w:numPr>
          <w:ilvl w:val="0"/>
          <w:numId w:val="25"/>
        </w:numPr>
      </w:pPr>
      <w:r w:rsidRPr="000344D6">
        <w:t>coletar e integrar dados de diferentes fontes, como sistemas internos da universidade, para compor a base de dados necessária para a análise de eficiência d</w:t>
      </w:r>
      <w:r w:rsidR="003365CB">
        <w:t>e um subgrupo de</w:t>
      </w:r>
      <w:r w:rsidRPr="000344D6">
        <w:t xml:space="preserve"> departamentos da FURB </w:t>
      </w:r>
      <w:r w:rsidR="00FB42C9" w:rsidRPr="000344D6">
        <w:t>(RF);</w:t>
      </w:r>
    </w:p>
    <w:p w14:paraId="5824A525" w14:textId="77777777" w:rsidR="00BE6DC9" w:rsidRDefault="00BE6DC9" w:rsidP="000344D6">
      <w:pPr>
        <w:pStyle w:val="TF-ALNEA"/>
      </w:pPr>
      <w:r w:rsidRPr="000344D6">
        <w:t>correlacionar, limpar e normalizar as informações de múltiplas bases de dados (RF);</w:t>
      </w:r>
    </w:p>
    <w:p w14:paraId="1AF36590" w14:textId="4CB4DAF1" w:rsidR="00FD7B26" w:rsidRPr="000344D6" w:rsidRDefault="00FD7B26" w:rsidP="000344D6">
      <w:pPr>
        <w:pStyle w:val="TF-ALNEA"/>
      </w:pPr>
      <w:r>
        <w:t>selecionar os departamentos de graduação a serem submetidos ao estudo com base na quantidade e qualidade dos dados disponíveis (RF);</w:t>
      </w:r>
    </w:p>
    <w:p w14:paraId="2B8BB092" w14:textId="3437787C"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w:t>
      </w:r>
      <w:r w:rsidR="00FD7B26" w:rsidRPr="00FD7B26">
        <w:t xml:space="preserve">de graduação </w:t>
      </w:r>
      <w:r w:rsidR="00FD7B26">
        <w:t xml:space="preserve">selecionado </w:t>
      </w:r>
      <w:r w:rsidRPr="000344D6">
        <w:t>(RF);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7B76A1BF" w:rsidR="00FB42C9" w:rsidRPr="000344D6" w:rsidRDefault="00BE6DC9" w:rsidP="000344D6">
      <w:pPr>
        <w:pStyle w:val="TF-ALNEA"/>
      </w:pPr>
      <w:r w:rsidRPr="000344D6">
        <w:t xml:space="preserve">gerar relatórios e visualizações gráficas que facilitem a interpretação </w:t>
      </w:r>
      <w:r w:rsidR="00CA6125">
        <w:t>da eficiência do</w:t>
      </w:r>
      <w:r w:rsidR="001B5D3D">
        <w:t xml:space="preserve"> subgrupo de</w:t>
      </w:r>
      <w:r w:rsidR="00CA6125">
        <w:t xml:space="preserve">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3073F8DD" w:rsidR="00FB42C9" w:rsidRPr="000344D6" w:rsidRDefault="00FB42C9" w:rsidP="000344D6">
      <w:pPr>
        <w:pStyle w:val="TF-ALNEA"/>
      </w:pPr>
      <w:r w:rsidRPr="000344D6">
        <w:t>utilizar bibliotecas de I</w:t>
      </w:r>
      <w:r w:rsidR="00D815E9">
        <w:t xml:space="preserve">nteligência </w:t>
      </w:r>
      <w:r w:rsidRPr="000344D6">
        <w:t>A</w:t>
      </w:r>
      <w:r w:rsidR="00D815E9">
        <w:t>rtificial (IA)</w:t>
      </w:r>
      <w:r w:rsidRPr="000344D6">
        <w:t xml:space="preserve"> e ML, como Scikit-learn, Pandas e NumPy, para a seleção de indicadores e o pré-processamento dos dados (RNF);</w:t>
      </w:r>
    </w:p>
    <w:p w14:paraId="1E5B9E3E" w14:textId="2B7D530B" w:rsidR="00DA48AD" w:rsidRPr="000344D6" w:rsidRDefault="00FB42C9" w:rsidP="000344D6">
      <w:pPr>
        <w:pStyle w:val="TF-ALNEA"/>
      </w:pPr>
      <w:r w:rsidRPr="000344D6">
        <w:t xml:space="preserve">empregar bibliotecas especializadas em DEA, como a PyDEA, para a aplicação do modelo BCC e o cálculo dos </w:t>
      </w:r>
      <w:r w:rsidRPr="00055D77">
        <w:rPr>
          <w:i/>
          <w:iCs/>
        </w:rPr>
        <w:t>scores</w:t>
      </w:r>
      <w:r w:rsidRPr="000344D6">
        <w:t xml:space="preserve"> de eficiência (RNF).</w:t>
      </w:r>
    </w:p>
    <w:p w14:paraId="693E553B" w14:textId="77777777" w:rsidR="00451B94" w:rsidRDefault="00451B94" w:rsidP="00676651">
      <w:pPr>
        <w:pStyle w:val="Ttulo2"/>
      </w:pPr>
      <w:r>
        <w:t>METODOLOGIA</w:t>
      </w:r>
    </w:p>
    <w:p w14:paraId="62394347" w14:textId="4FEE395A" w:rsidR="00E0450D" w:rsidRDefault="00E0450D" w:rsidP="00E0450D">
      <w:pPr>
        <w:pStyle w:val="TF-ALNEA"/>
        <w:numPr>
          <w:ilvl w:val="0"/>
          <w:numId w:val="5"/>
        </w:numPr>
      </w:pPr>
      <w:r w:rsidRPr="004F1DC0">
        <w:t xml:space="preserve">levantamento bibliográfico: pesquisar sobre </w:t>
      </w:r>
      <w:r>
        <w:t xml:space="preserve">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27DC57D8" w14:textId="496F0570" w:rsidR="00FD7B26" w:rsidRPr="004F1DC0" w:rsidRDefault="005F7808" w:rsidP="00E0450D">
      <w:pPr>
        <w:pStyle w:val="TF-ALNEA"/>
        <w:numPr>
          <w:ilvl w:val="0"/>
          <w:numId w:val="2"/>
        </w:numPr>
      </w:pPr>
      <w:r w:rsidRPr="00555E28">
        <w:t>definição d</w:t>
      </w:r>
      <w:r>
        <w:t>os departamentos: definir quais</w:t>
      </w:r>
      <w:r w:rsidR="00FD7B26">
        <w:t xml:space="preserve"> departamentos de graduação </w:t>
      </w:r>
      <w:r w:rsidR="0019625D">
        <w:t xml:space="preserve">serão analisados. Inicialmente, </w:t>
      </w:r>
      <w:r w:rsidR="009346C0">
        <w:t>pretende-</w:t>
      </w:r>
      <w:r w:rsidR="00B37E08">
        <w:t>se utilizar o departamento de Sistemas e Computação e o de Administração</w:t>
      </w:r>
      <w:r w:rsidR="00FD7B26">
        <w:t>;</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141725FA" w:rsidR="000344D6" w:rsidRDefault="000344D6" w:rsidP="00E0450D">
      <w:pPr>
        <w:pStyle w:val="TF-ALNEA"/>
        <w:numPr>
          <w:ilvl w:val="0"/>
          <w:numId w:val="2"/>
        </w:numPr>
      </w:pPr>
      <w:r w:rsidRPr="004F1DC0">
        <w:t>definição d</w:t>
      </w:r>
      <w:r>
        <w:t>os indicadores</w:t>
      </w:r>
      <w:r w:rsidRPr="004F1DC0">
        <w:t>:</w:t>
      </w:r>
      <w:r>
        <w:t xml:space="preserve"> defini</w:t>
      </w:r>
      <w:r w:rsidR="00D815E9">
        <w:t>r</w:t>
      </w:r>
      <w:r>
        <w:t xml:space="preserve"> o conjunto </w:t>
      </w:r>
      <w:r w:rsidRPr="008934C9">
        <w:t xml:space="preserve">inicial </w:t>
      </w:r>
      <w:r>
        <w:t xml:space="preserve">de indicadores que irão fornecer </w:t>
      </w:r>
      <w:r w:rsidRPr="00E92C94">
        <w:t>uma visão abrangente da eficiência e qualidade d</w:t>
      </w:r>
      <w:r>
        <w:t>o</w:t>
      </w:r>
      <w:r w:rsidR="00DD4A3E">
        <w:t xml:space="preserve"> subgrupo de</w:t>
      </w:r>
      <w:r>
        <w:t xml:space="preserve">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PyDEA</w:t>
      </w:r>
      <w:r w:rsidRPr="00A92628">
        <w:t xml:space="preserve"> </w:t>
      </w:r>
      <w:r>
        <w:t>e Scikit-learn</w:t>
      </w:r>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lastRenderedPageBreak/>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43" w:name="_Ref166481980"/>
    </w:p>
    <w:p w14:paraId="4A5C9559" w14:textId="35BD5FDD" w:rsidR="00451B94" w:rsidRDefault="00864FC2" w:rsidP="000344D6">
      <w:pPr>
        <w:pStyle w:val="TF-LEGENDA"/>
      </w:pPr>
      <w:r>
        <w:t xml:space="preserve">Quadro </w:t>
      </w:r>
      <w:r>
        <w:fldChar w:fldCharType="begin"/>
      </w:r>
      <w:r>
        <w:instrText xml:space="preserve"> SEQ Quadro \* ARABIC </w:instrText>
      </w:r>
      <w:r>
        <w:fldChar w:fldCharType="separate"/>
      </w:r>
      <w:r>
        <w:rPr>
          <w:noProof/>
        </w:rPr>
        <w:t>2</w:t>
      </w:r>
      <w:r>
        <w:fldChar w:fldCharType="end"/>
      </w:r>
      <w:bookmarkEnd w:id="43"/>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555E28" w:rsidRPr="00BE3382" w14:paraId="610BCF9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30621" w14:textId="1FDFD29B" w:rsidR="00555E28" w:rsidRPr="00A92628" w:rsidRDefault="00555E28" w:rsidP="00970061">
            <w:pPr>
              <w:pStyle w:val="TF-TEXTOQUADRO"/>
            </w:pPr>
            <w:r w:rsidRPr="00555E28">
              <w:t>definição d</w:t>
            </w:r>
            <w:r>
              <w:t>os departamentos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58ED93C"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430A3F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90E49E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435748A"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1C49B44"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E853DF8"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8A72AC3"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0204240"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09A48B2" w14:textId="77777777" w:rsidR="00555E28" w:rsidRPr="00BE3382" w:rsidRDefault="00555E28"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9E3BE63" w14:textId="77777777" w:rsidR="00555E28" w:rsidRPr="00BE3382" w:rsidRDefault="00555E28"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BD2A4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676651">
      <w:pPr>
        <w:pStyle w:val="Ttulo1"/>
      </w:pPr>
      <w:r>
        <w:t>REVISÃO BIBLIOGRÁFICA</w:t>
      </w:r>
    </w:p>
    <w:p w14:paraId="26F3BEC9" w14:textId="240B7C1C" w:rsidR="000B12B2" w:rsidRDefault="00442170" w:rsidP="0037092E">
      <w:pPr>
        <w:pStyle w:val="TF-TEXTO"/>
      </w:pPr>
      <w:r>
        <w:t>Nesta seção serão apresentados os principais conceitos que fundamentam o estudo proposto. A subseção 4.</w:t>
      </w:r>
      <w:r w:rsidRPr="004E5356">
        <w:t xml:space="preserve">1 </w:t>
      </w:r>
      <w:r>
        <w:t xml:space="preserve">discorre sobre </w:t>
      </w:r>
      <w:r w:rsidR="00052B33">
        <w:t>Data Envelopment Analysis (</w:t>
      </w:r>
      <w:r w:rsidR="005D5C85">
        <w:t>DEA</w:t>
      </w:r>
      <w:r w:rsidR="00776E06">
        <w:t>)</w:t>
      </w:r>
      <w:r>
        <w:t xml:space="preserve">. Por fim, a subseção 4.2 aborda </w:t>
      </w:r>
      <w:r w:rsidR="00776E06">
        <w:t xml:space="preserve">as principais </w:t>
      </w:r>
      <w:r w:rsidR="005D5C85">
        <w:t>técnicas de aprendizado de máquina</w:t>
      </w:r>
      <w:r>
        <w:t>.</w:t>
      </w:r>
    </w:p>
    <w:p w14:paraId="6A0EC2E2" w14:textId="70106C63" w:rsidR="00676651" w:rsidRDefault="00676651" w:rsidP="00676651">
      <w:pPr>
        <w:pStyle w:val="Ttulo2"/>
      </w:pPr>
      <w:r>
        <w:t>Data Envelopment Analysis</w:t>
      </w:r>
    </w:p>
    <w:p w14:paraId="48571CF1" w14:textId="13364BBA" w:rsidR="001E167C" w:rsidRPr="00CA01A6" w:rsidRDefault="001E167C" w:rsidP="001E167C">
      <w:pPr>
        <w:pStyle w:val="TF-TEXTO"/>
      </w:pPr>
      <w:r w:rsidRPr="00CA01A6">
        <w:t>A DEA é uma técnica não paramétrica de programação linear que tem sido amplamente utilizada para avaliar a eficiência relativa d</w:t>
      </w:r>
      <w:r w:rsidR="005670C6" w:rsidRPr="00CA01A6">
        <w:t>a</w:t>
      </w:r>
      <w:r w:rsidRPr="00CA01A6">
        <w:t xml:space="preserve"> </w:t>
      </w:r>
      <w:r w:rsidR="005670C6" w:rsidRPr="00CA01A6">
        <w:t>D</w:t>
      </w:r>
      <w:r w:rsidR="001E691E" w:rsidRPr="00CA01A6">
        <w:t xml:space="preserve">ecision </w:t>
      </w:r>
      <w:r w:rsidR="005670C6" w:rsidRPr="00CA01A6">
        <w:t>M</w:t>
      </w:r>
      <w:r w:rsidR="001E691E" w:rsidRPr="00CA01A6">
        <w:t xml:space="preserve">aking </w:t>
      </w:r>
      <w:r w:rsidR="005670C6" w:rsidRPr="00CA01A6">
        <w:t>U</w:t>
      </w:r>
      <w:r w:rsidR="001E691E" w:rsidRPr="00CA01A6">
        <w:t xml:space="preserve">nit </w:t>
      </w:r>
      <w:r w:rsidRPr="00CA01A6">
        <w:t xml:space="preserve">(DMUs) que operam em um mesmo setor ou realizam atividades similares. Desenvolvida por Charnes, Cooper e Rhodes (1978), a DEA permite considerar múltiplos </w:t>
      </w:r>
      <w:r w:rsidRPr="00CA01A6">
        <w:rPr>
          <w:i/>
          <w:iCs/>
        </w:rPr>
        <w:t>inputs</w:t>
      </w:r>
      <w:r w:rsidRPr="00CA01A6">
        <w:t xml:space="preserve"> (insumos) e </w:t>
      </w:r>
      <w:r w:rsidRPr="00CA01A6">
        <w:rPr>
          <w:i/>
          <w:iCs/>
        </w:rPr>
        <w:t>outputs</w:t>
      </w:r>
      <w:r w:rsidRPr="00CA01A6">
        <w:t xml:space="preserve"> (produtos) na análise, sem a necessidade de especificar uma função de produção prévia. Essa característica torna a DEA particularmente útil em contextos complexos, como das instituições de ensino, onde a relação entre os recursos utilizados e os resultados obtidos nem sempre é clara ou linear.</w:t>
      </w:r>
    </w:p>
    <w:p w14:paraId="6AA46951" w14:textId="7A53F42B" w:rsidR="00561067" w:rsidRPr="00CA01A6" w:rsidRDefault="007C6D13" w:rsidP="001E167C">
      <w:pPr>
        <w:pStyle w:val="TF-TEXTO"/>
      </w:pPr>
      <w:r w:rsidRPr="00CA01A6">
        <w:t xml:space="preserve">Segundo </w:t>
      </w:r>
      <w:r w:rsidR="00C41F4E" w:rsidRPr="00CA01A6">
        <w:t>Charnes, Cooper e Rhodes (1978)</w:t>
      </w:r>
      <w:r w:rsidRPr="00CA01A6">
        <w:t>, a</w:t>
      </w:r>
      <w:r w:rsidR="001E167C" w:rsidRPr="00CA01A6">
        <w:t xml:space="preserve"> DEA baseia-se no conceito de eficiência de Pareto-Koopmans, que define uma unidade como eficiente se, e somente se, não for possível melhorar algum de seus </w:t>
      </w:r>
      <w:r w:rsidR="001E167C" w:rsidRPr="00CA01A6">
        <w:rPr>
          <w:i/>
          <w:iCs/>
        </w:rPr>
        <w:t>inputs</w:t>
      </w:r>
      <w:r w:rsidR="001E167C" w:rsidRPr="00CA01A6">
        <w:t xml:space="preserve"> ou </w:t>
      </w:r>
      <w:r w:rsidR="001E167C" w:rsidRPr="00CA01A6">
        <w:rPr>
          <w:i/>
          <w:iCs/>
        </w:rPr>
        <w:t>outputs</w:t>
      </w:r>
      <w:r w:rsidR="001E167C" w:rsidRPr="00CA01A6">
        <w:t xml:space="preserve"> sem piorar algum outro. A partir desse conceito, a DEA constrói uma fronteira de eficiência composta pelas unidades que apresentam as melhores práticas observadas, e calcula a eficiência das demais unidades em relação a essa fronteira. </w:t>
      </w:r>
      <w:r w:rsidR="004C7C26" w:rsidRPr="00CA01A6">
        <w:t>Ainda de acordo com os autores, e</w:t>
      </w:r>
      <w:r w:rsidR="001E167C" w:rsidRPr="00CA01A6">
        <w:t xml:space="preserve">ssa abordagem permite identificar as DMUs eficientes, que servem como </w:t>
      </w:r>
      <w:r w:rsidR="001E167C" w:rsidRPr="00CA01A6">
        <w:rPr>
          <w:i/>
          <w:iCs/>
        </w:rPr>
        <w:t>benchmarks</w:t>
      </w:r>
      <w:r w:rsidR="001E167C" w:rsidRPr="00CA01A6">
        <w:t xml:space="preserve"> para as demais, e fornece medidas de eficiência relativa que indicam o quanto cada unidade ineficiente precisa melhorar para alcançar a fronteira.</w:t>
      </w:r>
      <w:r w:rsidRPr="00CA01A6">
        <w:t xml:space="preserve"> </w:t>
      </w:r>
    </w:p>
    <w:p w14:paraId="35E6AC04" w14:textId="2F4B27CF" w:rsidR="001E167C" w:rsidRPr="00CA01A6" w:rsidRDefault="00DD0480" w:rsidP="001E167C">
      <w:pPr>
        <w:pStyle w:val="TF-TEXTO"/>
      </w:pPr>
      <w:r w:rsidRPr="00CA01A6">
        <w:t>Casado (2009) aponta que e</w:t>
      </w:r>
      <w:r w:rsidR="001E167C" w:rsidRPr="00CA01A6">
        <w:t>xistem diversos modelos de DEA, que se diferenciam quanto à orientação (</w:t>
      </w:r>
      <w:r w:rsidR="001E167C" w:rsidRPr="00CA01A6">
        <w:rPr>
          <w:i/>
          <w:iCs/>
        </w:rPr>
        <w:t>input</w:t>
      </w:r>
      <w:r w:rsidR="001E167C" w:rsidRPr="00CA01A6">
        <w:t xml:space="preserve"> ou </w:t>
      </w:r>
      <w:r w:rsidR="001E167C" w:rsidRPr="00CA01A6">
        <w:rPr>
          <w:i/>
          <w:iCs/>
        </w:rPr>
        <w:t>output</w:t>
      </w:r>
      <w:r w:rsidR="001E167C" w:rsidRPr="00CA01A6">
        <w:t xml:space="preserve">), ao retorno de escala assumido (constante ou variável) e à forma de projeção das unidades ineficientes na fronteira. Os modelos mais utilizados são o </w:t>
      </w:r>
      <w:r w:rsidR="000D7C50" w:rsidRPr="00CA01A6">
        <w:t>Charnes, Cooper e Rhodes (</w:t>
      </w:r>
      <w:r w:rsidR="001E167C" w:rsidRPr="00CA01A6">
        <w:t>CCR</w:t>
      </w:r>
      <w:r w:rsidR="000D7C50" w:rsidRPr="00CA01A6">
        <w:t>)</w:t>
      </w:r>
      <w:r w:rsidR="001E167C" w:rsidRPr="00CA01A6">
        <w:t xml:space="preserve">, que assume retornos constantes de escala, e o BCC, que considera retornos variáveis de escala. </w:t>
      </w:r>
      <w:r w:rsidR="00BE4324" w:rsidRPr="00CA01A6">
        <w:t>Segundo o autor, a</w:t>
      </w:r>
      <w:r w:rsidR="001E167C" w:rsidRPr="00CA01A6">
        <w:t xml:space="preserve"> escolha do modelo adequado depende das características do problema e das propriedades das DMUs analisadas.</w:t>
      </w:r>
    </w:p>
    <w:p w14:paraId="507524E0" w14:textId="05A39238" w:rsidR="00FC5F31" w:rsidRPr="00CA01A6" w:rsidRDefault="00FC5F31" w:rsidP="00FC5F31">
      <w:pPr>
        <w:pStyle w:val="TF-TEXTO"/>
        <w:rPr>
          <w:sz w:val="24"/>
          <w:szCs w:val="24"/>
        </w:rPr>
      </w:pPr>
      <w:r w:rsidRPr="00CA01A6">
        <w:t xml:space="preserve">A DEA, </w:t>
      </w:r>
      <w:r w:rsidR="00FC1FDE" w:rsidRPr="00CA01A6">
        <w:t>de acordo com Simar e Wilson (2000)</w:t>
      </w:r>
      <w:r w:rsidR="0060363B" w:rsidRPr="00CA01A6">
        <w:t>,</w:t>
      </w:r>
      <w:r w:rsidR="00FC1FDE" w:rsidRPr="00CA01A6">
        <w:t xml:space="preserve"> </w:t>
      </w:r>
      <w:r w:rsidR="00D82D45">
        <w:t xml:space="preserve">também apresenta </w:t>
      </w:r>
      <w:r w:rsidRPr="00CA01A6">
        <w:t xml:space="preserve">limitações inerentes à sua natureza determinística. A sensibilidade a erros de medição e a presença de </w:t>
      </w:r>
      <w:r w:rsidRPr="00CA01A6">
        <w:rPr>
          <w:i/>
          <w:iCs/>
        </w:rPr>
        <w:t>outliers</w:t>
      </w:r>
      <w:r w:rsidRPr="00CA01A6">
        <w:t xml:space="preserve"> nos dados podem comprometer a precisão dos resultados</w:t>
      </w:r>
      <w:r w:rsidR="00B46E1D" w:rsidRPr="00CA01A6">
        <w:t>.</w:t>
      </w:r>
      <w:r w:rsidRPr="00CA01A6">
        <w:t xml:space="preserve"> </w:t>
      </w:r>
      <w:r w:rsidR="003A3EF9" w:rsidRPr="00CA01A6">
        <w:t>Além disso</w:t>
      </w:r>
      <w:r w:rsidRPr="00CA01A6">
        <w:t xml:space="preserve">, a DEA, por si só, não permite inferências estatísticas sobre a eficiência das DMUs, o que exige a incorporação de técnicas complementares, como a análise de </w:t>
      </w:r>
      <w:r w:rsidRPr="00CA01A6">
        <w:rPr>
          <w:i/>
          <w:iCs/>
        </w:rPr>
        <w:t>bootstrap</w:t>
      </w:r>
      <w:r w:rsidRPr="00CA01A6">
        <w:t xml:space="preserve">, para uma avaliação mais robusta (SIMAR; WILSON, 2000). A seleção criteriosa das variáveis de </w:t>
      </w:r>
      <w:r w:rsidRPr="00CA01A6">
        <w:rPr>
          <w:i/>
          <w:iCs/>
        </w:rPr>
        <w:t>input</w:t>
      </w:r>
      <w:r w:rsidRPr="00CA01A6">
        <w:t xml:space="preserve"> e </w:t>
      </w:r>
      <w:r w:rsidRPr="00CA01A6">
        <w:rPr>
          <w:i/>
          <w:iCs/>
        </w:rPr>
        <w:t>output</w:t>
      </w:r>
      <w:r w:rsidRPr="00CA01A6">
        <w:t>, baseada em profundo conhecimento do problema e na disponibilidade de dados confiáveis (CHARNES; COOPER; RHODES, 1978), é crucial para a obtenção de resultados significativos.</w:t>
      </w:r>
    </w:p>
    <w:p w14:paraId="4721A6F5" w14:textId="0892BE6A" w:rsidR="00676651" w:rsidRDefault="00FC5F31" w:rsidP="00676651">
      <w:pPr>
        <w:pStyle w:val="TF-TEXTO"/>
      </w:pPr>
      <w:r w:rsidRPr="00CA01A6">
        <w:t xml:space="preserve">Apesar dessas limitações, a DEA se consolida como uma ferramenta valiosa para a avaliação da eficiência em diversos setores, incluindo a educação, como destaca Casado (2009). Sua capacidade de lidar com múltiplos </w:t>
      </w:r>
      <w:r w:rsidRPr="00CA01A6">
        <w:rPr>
          <w:i/>
          <w:iCs/>
        </w:rPr>
        <w:t>inputs</w:t>
      </w:r>
      <w:r w:rsidRPr="00CA01A6">
        <w:t xml:space="preserve"> e </w:t>
      </w:r>
      <w:r w:rsidRPr="00CA01A6">
        <w:rPr>
          <w:i/>
          <w:iCs/>
        </w:rPr>
        <w:t>outputs</w:t>
      </w:r>
      <w:r w:rsidRPr="00CA01A6">
        <w:t>, combinada à flexibilidade e à base em programação linear, impulsionou sua popularidade e o desenvolvimento de novas abordagens e extensões do método, como os modelos de DEA em rede propostos por Färe e Grosskopf (2000). As constantes inovações em áreas como Inteligência Artificial (IA) e Machine Learning (ML) abrem um leque de oportunidades para aprimorar e expandir as aplicações da DEA, tornando-a uma ferramenta cada vez mais poderosa na busca incessante pela otimização de recursos e pela melhoria contínua das organizações</w:t>
      </w:r>
      <w:r w:rsidR="00A7608E" w:rsidRPr="00CA01A6">
        <w:t xml:space="preserve"> (CASADO, 2009).</w:t>
      </w:r>
    </w:p>
    <w:p w14:paraId="6590595E" w14:textId="17B5E2C8" w:rsidR="00676651" w:rsidRDefault="00676651" w:rsidP="00676651">
      <w:pPr>
        <w:pStyle w:val="Ttulo2"/>
      </w:pPr>
      <w:r>
        <w:lastRenderedPageBreak/>
        <w:t>Aprendizado de máquina</w:t>
      </w:r>
    </w:p>
    <w:p w14:paraId="54245C30" w14:textId="718028E1" w:rsidR="00A6142A" w:rsidRPr="00490B1A" w:rsidRDefault="007C6D13" w:rsidP="0067061A">
      <w:pPr>
        <w:pStyle w:val="TF-TEXTO"/>
      </w:pPr>
      <w:r w:rsidRPr="00490B1A">
        <w:t>Segundo Russell e Norvig (20</w:t>
      </w:r>
      <w:r w:rsidR="00E67084" w:rsidRPr="00490B1A">
        <w:t>21</w:t>
      </w:r>
      <w:r w:rsidRPr="00490B1A">
        <w:t xml:space="preserve">) aprendizado de máquina é uma subárea da inteligência artificial, que utiliza métodos computacionais capazes de reconhecer padrões e aprender de forma autônoma ao terem acesso a um conjunto de dados. </w:t>
      </w:r>
      <w:r w:rsidR="001429A5" w:rsidRPr="00490B1A">
        <w:t>Assim os computadores possuem a capacidade de aprender e melhorar seu desempenho em uma tarefa específica, sem serem explicitamente programados. Essa capacidade de aprendizado é alcançada por meio da análise de grandes conjuntos de dados, permitindo que os algoritmos identifiquem padrões e relações subjacentes. Segundo Russell e Norvig (20</w:t>
      </w:r>
      <w:r w:rsidR="00E67084" w:rsidRPr="00490B1A">
        <w:t>21</w:t>
      </w:r>
      <w:r w:rsidR="001429A5" w:rsidRPr="00490B1A">
        <w:t xml:space="preserve">), o sucesso dos algoritmos de ML está diretamente relacionado à qualidade e quantidade dos dados utilizados no treinamento sendo então </w:t>
      </w:r>
      <w:r w:rsidRPr="00490B1A">
        <w:t xml:space="preserve">o aprendizado de máquina inerentemente relacionado a análises estatísticas dos dados. </w:t>
      </w:r>
    </w:p>
    <w:p w14:paraId="644ABA14" w14:textId="6E8876DD" w:rsidR="002F154E" w:rsidRPr="00490B1A" w:rsidRDefault="00777B67" w:rsidP="0067061A">
      <w:pPr>
        <w:pStyle w:val="TF-TEXTO"/>
      </w:pPr>
      <w:r w:rsidRPr="00490B1A">
        <w:t>De acordo com Mitchell (1997), o</w:t>
      </w:r>
      <w:r w:rsidR="001429A5" w:rsidRPr="00490B1A">
        <w:t xml:space="preserve">s algoritmos de ML podem ser classificados em diferentes categorias, dependendo da natureza dos dados e do tipo de aprendizado envolvido. </w:t>
      </w:r>
      <w:r w:rsidR="007C6D13" w:rsidRPr="00490B1A">
        <w:t xml:space="preserve">O método de aprendizado supervisionado, </w:t>
      </w:r>
      <w:r w:rsidR="001429A5" w:rsidRPr="00490B1A">
        <w:t xml:space="preserve">no qual os algoritmos são treinados com um conjunto de dados rotulados, contendo entradas e saídas conhecidas, </w:t>
      </w:r>
      <w:r w:rsidR="007C6D13" w:rsidRPr="00490B1A">
        <w:t>os algoritmos conseguem identificar padrões em um conjunto com entradas e saídas definidas</w:t>
      </w:r>
      <w:r w:rsidR="001429A5" w:rsidRPr="00490B1A">
        <w:t>, sendo</w:t>
      </w:r>
      <w:r w:rsidR="007C6D13" w:rsidRPr="00490B1A">
        <w:t xml:space="preserve"> utilizado em tarefas de previsão. </w:t>
      </w:r>
      <w:r w:rsidR="002A48DC">
        <w:t>O autor ainda re</w:t>
      </w:r>
      <w:r w:rsidR="00496A6C">
        <w:t>ssalta que e</w:t>
      </w:r>
      <w:r w:rsidR="007C6D13" w:rsidRPr="00490B1A">
        <w:t>xiste</w:t>
      </w:r>
      <w:r w:rsidR="001429A5" w:rsidRPr="00490B1A">
        <w:t>m</w:t>
      </w:r>
      <w:r w:rsidR="007C6D13" w:rsidRPr="00490B1A">
        <w:t xml:space="preserve"> várias técnicas de aprendizado supervisionado descritas na literatura, entre elas, árvores de decisão, redes neurais artificiais</w:t>
      </w:r>
      <w:r w:rsidR="00414030" w:rsidRPr="00490B1A">
        <w:t xml:space="preserve"> e</w:t>
      </w:r>
      <w:r w:rsidR="007C6D13" w:rsidRPr="00490B1A">
        <w:t xml:space="preserve"> </w:t>
      </w:r>
      <w:r w:rsidR="007C6D13" w:rsidRPr="00490B1A">
        <w:rPr>
          <w:i/>
          <w:iCs/>
        </w:rPr>
        <w:t>Random Forest</w:t>
      </w:r>
      <w:r w:rsidR="007C6D13" w:rsidRPr="00490B1A">
        <w:t xml:space="preserve">. </w:t>
      </w:r>
    </w:p>
    <w:p w14:paraId="761A92F7" w14:textId="565B4542" w:rsidR="0067061A" w:rsidRPr="00490B1A" w:rsidRDefault="0067061A" w:rsidP="0067061A">
      <w:pPr>
        <w:pStyle w:val="TF-TEXTO"/>
      </w:pPr>
      <w:r w:rsidRPr="00490B1A">
        <w:t>Russell e Norvig (20</w:t>
      </w:r>
      <w:r w:rsidR="00490B1A" w:rsidRPr="00490B1A">
        <w:t>2</w:t>
      </w:r>
      <w:r w:rsidRPr="00490B1A">
        <w:t xml:space="preserve">1) também afirmam que o aprendizado por meio de árvores de decisão é um dos métodos mais populares e simples. Elas se baseiam em algoritmos de indução recursiva de cima para baixo, que recebem como atributos um conjunto de dados, executam uma sequência de testes e retornam uma decisão. Além disso, apresentam uma estrutura do tipo fluxograma, onde cada nó interno corresponde a um teste de um dos atributos de entrada, e as ramificações são classificadas com os possíveis valores do atributo e cada nó folha especifica o valor a ser retornado pela função. </w:t>
      </w:r>
    </w:p>
    <w:p w14:paraId="74850025" w14:textId="77777777" w:rsidR="0067061A" w:rsidRPr="00490B1A" w:rsidRDefault="0067061A" w:rsidP="0067061A">
      <w:pPr>
        <w:pStyle w:val="TF-TEXTO"/>
      </w:pPr>
      <w:r w:rsidRPr="00490B1A">
        <w:t xml:space="preserve">Segundo Han, Kamber e Pei (2011), na construção de árvores de decisão, medidas de seleção de atributo são usadas para selecionar o atributo que melhor particiona o conjunto de dados em classes distintas. As ramificações da árvore podem apresentar ruído nos dados de treinamento. Com isso, a poda de árvores tenta identificar e remover essas ramificações, com o objetivo de melhorar a precisão da classificação. Ainda segundo os autores, o </w:t>
      </w:r>
      <w:r w:rsidRPr="00490B1A">
        <w:rPr>
          <w:i/>
          <w:iCs/>
        </w:rPr>
        <w:t>Inductive Decision Tree</w:t>
      </w:r>
      <w:r w:rsidRPr="00490B1A">
        <w:t xml:space="preserve"> (ID3), C4.5 e o </w:t>
      </w:r>
      <w:r w:rsidRPr="00490B1A">
        <w:rPr>
          <w:i/>
          <w:iCs/>
        </w:rPr>
        <w:t>Classification and Regression Tree</w:t>
      </w:r>
      <w:r w:rsidRPr="00490B1A">
        <w:t xml:space="preserve"> (CART) são exemplos de algoritmos de árvore de decisão que usam diferentes medidas de seleção de atributo. </w:t>
      </w:r>
    </w:p>
    <w:p w14:paraId="5B4DB497" w14:textId="744C5523" w:rsidR="0067061A" w:rsidRPr="00490B1A" w:rsidRDefault="002107F8" w:rsidP="0067061A">
      <w:pPr>
        <w:pStyle w:val="TF-TEXTO"/>
      </w:pPr>
      <w:r>
        <w:t>Já o</w:t>
      </w:r>
      <w:r w:rsidR="0067061A" w:rsidRPr="00490B1A">
        <w:t xml:space="preserve"> método </w:t>
      </w:r>
      <w:r w:rsidR="0067061A" w:rsidRPr="00490B1A">
        <w:rPr>
          <w:i/>
          <w:iCs/>
        </w:rPr>
        <w:t>random forest</w:t>
      </w:r>
      <w:r w:rsidR="0067061A" w:rsidRPr="00490B1A">
        <w:t>, segundo Breiman (2001), é baseado no conceito de árvores de decisão, porém, utiliza a combinação de várias árvores aleatórias com o objetivo de melhorar a precisão. O autor ainda define o método como um classificador composto por uma coleção de árvores {</w:t>
      </w:r>
      <w:proofErr w:type="gramStart"/>
      <w:r w:rsidR="0067061A" w:rsidRPr="00490B1A">
        <w:t>h(</w:t>
      </w:r>
      <w:proofErr w:type="gramEnd"/>
      <w:r w:rsidR="0067061A" w:rsidRPr="00490B1A">
        <w:t xml:space="preserve">x, k), k  = 1,...} onde k são amostras aleatórias independentes e identicamente distribuídas e cada árvore emite um voto unitário para a classe mais popular para a entrada x. </w:t>
      </w:r>
    </w:p>
    <w:p w14:paraId="4F15DDB8" w14:textId="77777777" w:rsidR="0067061A" w:rsidRPr="00490B1A" w:rsidRDefault="0067061A" w:rsidP="0067061A">
      <w:pPr>
        <w:pStyle w:val="TF-TEXTO"/>
      </w:pPr>
      <w:r w:rsidRPr="00490B1A">
        <w:t xml:space="preserve">Segundo Han, Kamber e Pei (2011), as </w:t>
      </w:r>
      <w:r w:rsidRPr="00490B1A">
        <w:rPr>
          <w:i/>
          <w:iCs/>
        </w:rPr>
        <w:t>random forest</w:t>
      </w:r>
      <w:r w:rsidRPr="00490B1A">
        <w:t xml:space="preserve"> podem ser construídas usando método </w:t>
      </w:r>
      <w:r w:rsidRPr="00490B1A">
        <w:rPr>
          <w:i/>
          <w:iCs/>
        </w:rPr>
        <w:t>bagging</w:t>
      </w:r>
      <w:r w:rsidRPr="00490B1A">
        <w:t xml:space="preserve"> para criar amostras aleatórias de conjunto de treinamento. As árvores são expandidas no tamanho máximo utilizando a metodologia CART, e não ocorre a poda. As </w:t>
      </w:r>
      <w:r w:rsidRPr="00490B1A">
        <w:rPr>
          <w:i/>
          <w:iCs/>
        </w:rPr>
        <w:t>random forests</w:t>
      </w:r>
      <w:r w:rsidRPr="00490B1A">
        <w:t xml:space="preserve"> formadas dessa maneira, com seleção aleatória de entradas, são chamadas de Forest-RI. Já a Forest-RC, usa combinações lineares aleatórias dos atributos de entrada. No lugar de selecionar aleatoriamente um subconjunto dos atributos, ela </w:t>
      </w:r>
      <w:proofErr w:type="gramStart"/>
      <w:r w:rsidRPr="00490B1A">
        <w:t>cria novos</w:t>
      </w:r>
      <w:proofErr w:type="gramEnd"/>
      <w:r w:rsidRPr="00490B1A">
        <w:t xml:space="preserve"> atributos que são uma combinação linear dos atributos existentes. Essa forma de </w:t>
      </w:r>
      <w:r w:rsidRPr="00490B1A">
        <w:rPr>
          <w:i/>
          <w:iCs/>
        </w:rPr>
        <w:t>random forest</w:t>
      </w:r>
      <w:r w:rsidRPr="00490B1A">
        <w:t xml:space="preserve"> é útil quando há poucos atributos disponíveis, para reduzir a correlação entre os classificadores individuais.</w:t>
      </w:r>
    </w:p>
    <w:p w14:paraId="14E7C605" w14:textId="5D7ED0E0" w:rsidR="0067061A" w:rsidRPr="00490B1A" w:rsidRDefault="007F5712" w:rsidP="0067061A">
      <w:pPr>
        <w:pStyle w:val="TF-TEXTO"/>
      </w:pPr>
      <w:r>
        <w:t xml:space="preserve">Por outro lado, </w:t>
      </w:r>
      <w:r w:rsidR="0067061A" w:rsidRPr="00490B1A">
        <w:t>Russell e Norvig (20</w:t>
      </w:r>
      <w:r w:rsidR="00490B1A" w:rsidRPr="00490B1A">
        <w:t>2</w:t>
      </w:r>
      <w:r w:rsidR="0067061A" w:rsidRPr="00490B1A">
        <w:t xml:space="preserve">1) afirmam que as redes neurais artificiais são algoritmos baseados no cérebro humano, capazes de reconhecer padrões e correlações a partir dos dados de entrada. As redes neurais são compostas por nós conectados por ligações que propagam um sinal com um peso numérico atrelado a eles, que indica a sua influência na saída. Então, é feita a soma ponderada dos sinais que produz um nível de atividade, se este nível exceder um certo limite, é determinada uma resposta de saída. </w:t>
      </w:r>
    </w:p>
    <w:p w14:paraId="316B9271" w14:textId="16E03CE1" w:rsidR="0067061A" w:rsidRPr="00490B1A" w:rsidRDefault="0067061A" w:rsidP="0067061A">
      <w:pPr>
        <w:pStyle w:val="TF-TEXTO"/>
      </w:pPr>
      <w:r w:rsidRPr="00490B1A">
        <w:t>Segundo Mitchell (1997)</w:t>
      </w:r>
      <w:r w:rsidR="00BD39D0" w:rsidRPr="00490B1A">
        <w:t>,</w:t>
      </w:r>
      <w:r w:rsidRPr="00490B1A">
        <w:t xml:space="preserve"> existem diversos modelos de redes neurais, a mais simples é a rede </w:t>
      </w:r>
      <w:r w:rsidRPr="00490B1A">
        <w:rPr>
          <w:i/>
          <w:iCs/>
        </w:rPr>
        <w:t>perceptron</w:t>
      </w:r>
      <w:r w:rsidRPr="00490B1A">
        <w:t xml:space="preserve">, que possui um único neurônio artificial. A </w:t>
      </w:r>
      <w:r w:rsidRPr="00490B1A">
        <w:rPr>
          <w:i/>
          <w:iCs/>
        </w:rPr>
        <w:t>perceptron</w:t>
      </w:r>
      <w:r w:rsidRPr="00490B1A">
        <w:t xml:space="preserve"> é um classificador binário, na qual recebe um vetor de entradas com valor real, calcula uma combinação linear dessas entradas e gera a saída 1 se o resultado for maior que algum limiar e -1 caso contrário. Para o processo de treinamento são considerados dois modelos de aprendizado: (i) a regra de aprendizagem </w:t>
      </w:r>
      <w:r w:rsidRPr="00490B1A">
        <w:rPr>
          <w:i/>
          <w:iCs/>
        </w:rPr>
        <w:t>perceptron</w:t>
      </w:r>
      <w:r w:rsidRPr="00490B1A">
        <w:t xml:space="preserve"> ou (ii) a regra delta. Russell e Norvig (20</w:t>
      </w:r>
      <w:r w:rsidR="00490B1A" w:rsidRPr="00490B1A">
        <w:t>2</w:t>
      </w:r>
      <w:r w:rsidRPr="00490B1A">
        <w:t xml:space="preserve">1) também ressaltam que é possível combinar vários </w:t>
      </w:r>
      <w:r w:rsidRPr="00490B1A">
        <w:rPr>
          <w:i/>
          <w:iCs/>
        </w:rPr>
        <w:t>perceptron</w:t>
      </w:r>
      <w:r w:rsidRPr="00490B1A">
        <w:t xml:space="preserve">, gerando uma </w:t>
      </w:r>
      <w:r w:rsidRPr="00490B1A">
        <w:rPr>
          <w:i/>
          <w:iCs/>
        </w:rPr>
        <w:t>MultiLayer Perceptron</w:t>
      </w:r>
      <w:r w:rsidRPr="00490B1A">
        <w:t xml:space="preserve"> (MLP). Uma rede do tipo MLP apresenta pelo menos três camadas: (a) camada de entrada, onde os valores de entrada são apresentados a rede; (b) camadas ocultas, onde ocorre o processamento; (c) camada de saída, na qual a classificação final é apresentada. </w:t>
      </w:r>
    </w:p>
    <w:p w14:paraId="1B686C5F" w14:textId="06DDCC3A" w:rsidR="0037092E" w:rsidRPr="001E167C" w:rsidRDefault="0067061A" w:rsidP="0067061A">
      <w:pPr>
        <w:pStyle w:val="TF-TEXTO"/>
      </w:pPr>
      <w:r w:rsidRPr="00490B1A">
        <w:t xml:space="preserve">Para desenvolver uma MLP, Han, Kamber e Pei (2011) afirmam que, é necessário decidir sobre a topologia da rede, especificando o número de unidades na camada de entrada, na camada oculta e na camada de saída. Para os valores de entrada, normalmente é realizado a normalização dos valores para cada atributo medido nas tuplas de treinamento, isso ajuda a acelerar a fase de aprendizado. O design da rede é um processo de tentativa e erro, pois o número de unidades de camada oculta, assim como os valores iniciais dos pesos podem afetar a </w:t>
      </w:r>
      <w:r w:rsidRPr="00490B1A">
        <w:lastRenderedPageBreak/>
        <w:t>precisão. Os autores ainda apontam que quando isso ocorre é comum repetir o processo de treinamento com uma topologia de rede ou um conjunto de pesos iniciais diferentes sendo necessário a utilização de técnicas de validação cruzada para ajudar a decidir quando uma rede aceitável foi encontrada</w:t>
      </w:r>
      <w:r w:rsidR="007C6D13">
        <w:t>.</w:t>
      </w:r>
    </w:p>
    <w:p w14:paraId="6FEAE5C1" w14:textId="77777777" w:rsidR="00451B94" w:rsidRPr="00655FE3" w:rsidRDefault="00451B94" w:rsidP="00F83A19">
      <w:pPr>
        <w:pStyle w:val="TF-refernciasbibliogrficasTTULO"/>
        <w:rPr>
          <w:lang w:val="en-US"/>
        </w:rPr>
      </w:pPr>
      <w:bookmarkStart w:id="44" w:name="_Toc351015602"/>
      <w:bookmarkEnd w:id="26"/>
      <w:bookmarkEnd w:id="27"/>
      <w:bookmarkEnd w:id="28"/>
      <w:bookmarkEnd w:id="29"/>
      <w:bookmarkEnd w:id="30"/>
      <w:bookmarkEnd w:id="31"/>
      <w:bookmarkEnd w:id="32"/>
      <w:r w:rsidRPr="00655FE3">
        <w:rPr>
          <w:lang w:val="en-US"/>
        </w:rPr>
        <w:t>Referências</w:t>
      </w:r>
      <w:bookmarkEnd w:id="44"/>
    </w:p>
    <w:p w14:paraId="7EA69FAD" w14:textId="77777777" w:rsidR="007C6D13" w:rsidRPr="006331D4" w:rsidRDefault="007C6D13" w:rsidP="007C6D13">
      <w:pPr>
        <w:pStyle w:val="TF-REFERNCIASITEM0"/>
        <w:rPr>
          <w:lang w:val="en-US"/>
        </w:rPr>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6331D4">
        <w:rPr>
          <w:lang w:val="en-US"/>
        </w:rPr>
        <w:t>Management Science, 30(9), 1078-1092, 1984.</w:t>
      </w:r>
    </w:p>
    <w:p w14:paraId="7DA8F4B3" w14:textId="6DB17886" w:rsidR="00D272D8" w:rsidRPr="004641C3" w:rsidRDefault="00D272D8" w:rsidP="007C6D13">
      <w:pPr>
        <w:pStyle w:val="TF-REFERNCIASITEM0"/>
      </w:pPr>
      <w:r w:rsidRPr="00D272D8">
        <w:rPr>
          <w:lang w:val="en-US"/>
        </w:rPr>
        <w:t xml:space="preserve">BREIMAN, L. Random forests. </w:t>
      </w:r>
      <w:r w:rsidRPr="006F29E1">
        <w:rPr>
          <w:b/>
          <w:bCs/>
          <w:lang w:val="en-US"/>
        </w:rPr>
        <w:t>Machine learning</w:t>
      </w:r>
      <w:r w:rsidRPr="00D272D8">
        <w:rPr>
          <w:lang w:val="en-US"/>
        </w:rPr>
        <w:t xml:space="preserve">, [S.l.], v. 45, n. 1, p. 5-32, Out. 2001. </w:t>
      </w:r>
      <w:r w:rsidRPr="006331D4">
        <w:t>Disponível em: &lt;</w:t>
      </w:r>
      <w:hyperlink r:id="rId11">
        <w:r w:rsidRPr="006331D4">
          <w:t>https://link.springer.com/article/10.1023/A%3A1010933404324</w:t>
        </w:r>
      </w:hyperlink>
      <w:r w:rsidRPr="006331D4">
        <w:t>&gt;. Acesso em: 12 jun. 2024.</w:t>
      </w:r>
    </w:p>
    <w:p w14:paraId="78F9D914" w14:textId="76BF8048" w:rsidR="003E7E3F"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r w:rsidR="00414030">
        <w:t>.</w:t>
      </w:r>
    </w:p>
    <w:p w14:paraId="51BE99E8" w14:textId="67205FD5" w:rsidR="00055D77" w:rsidRPr="000564AB" w:rsidRDefault="00055D77" w:rsidP="003E7E3F">
      <w:pPr>
        <w:pStyle w:val="TF-REFERNCIASITEM0"/>
        <w:rPr>
          <w:lang w:val="en-US"/>
        </w:rPr>
      </w:pPr>
      <w:r w:rsidRPr="00055D77">
        <w:t xml:space="preserve">CAVALCANTE, S. M. A.; ANDRIOLA, W. B. Avaliação da eficiência acadêmica dos cursos de graduação da Universidade Federal do Ceará (UFC): utilização de indicadores de desempenho como elementos estratégicos da gestão. </w:t>
      </w:r>
      <w:r w:rsidRPr="000564AB">
        <w:rPr>
          <w:lang w:val="en-US"/>
        </w:rPr>
        <w:t>216 f. 2011.</w:t>
      </w:r>
    </w:p>
    <w:p w14:paraId="75C1C44B" w14:textId="005F5BE2" w:rsidR="00655FE3" w:rsidRPr="006331D4" w:rsidRDefault="00655FE3" w:rsidP="007C6D13">
      <w:pPr>
        <w:pStyle w:val="TF-REFERNCIASITEM0"/>
        <w:rPr>
          <w:lang w:val="en-US"/>
        </w:rPr>
      </w:pPr>
      <w:bookmarkStart w:id="45" w:name="_Hlk166781719"/>
      <w:r w:rsidRPr="00655FE3">
        <w:rPr>
          <w:lang w:val="en-US"/>
        </w:rPr>
        <w:t>CHARNES, A.; COOPER, W. W.; RHODES, E</w:t>
      </w:r>
      <w:bookmarkEnd w:id="45"/>
      <w:r w:rsidRPr="00655FE3">
        <w:rPr>
          <w:lang w:val="en-US"/>
        </w:rPr>
        <w:t xml:space="preserve">. </w:t>
      </w:r>
      <w:r w:rsidR="00133E7B" w:rsidRPr="00133E7B">
        <w:rPr>
          <w:b/>
          <w:bCs/>
          <w:lang w:val="en-US"/>
        </w:rPr>
        <w:t xml:space="preserve">Measuring the efficiency of </w:t>
      </w:r>
      <w:proofErr w:type="gramStart"/>
      <w:r w:rsidR="00133E7B" w:rsidRPr="00133E7B">
        <w:rPr>
          <w:b/>
          <w:bCs/>
          <w:lang w:val="en-US"/>
        </w:rPr>
        <w:t>decision making</w:t>
      </w:r>
      <w:proofErr w:type="gramEnd"/>
      <w:r w:rsidR="00133E7B" w:rsidRPr="00133E7B">
        <w:rPr>
          <w:b/>
          <w:bCs/>
          <w:lang w:val="en-US"/>
        </w:rPr>
        <w:t xml:space="preserve"> units.</w:t>
      </w:r>
      <w:r w:rsidRPr="00655FE3">
        <w:rPr>
          <w:lang w:val="en-US"/>
        </w:rPr>
        <w:t xml:space="preserve"> </w:t>
      </w:r>
      <w:r w:rsidRPr="006331D4">
        <w:rPr>
          <w:lang w:val="en-US"/>
        </w:rPr>
        <w:t>1978. European Journal of Operational Research, V. 2, N. 6, P. 429-444, 1978.</w:t>
      </w:r>
    </w:p>
    <w:p w14:paraId="6FEF1260" w14:textId="2623F26E" w:rsidR="006A1FE0" w:rsidRPr="006331D4" w:rsidRDefault="006A1FE0" w:rsidP="007C6D13">
      <w:pPr>
        <w:pStyle w:val="TF-REFERNCIASITEM0"/>
        <w:rPr>
          <w:lang w:val="en-US"/>
        </w:rPr>
      </w:pPr>
      <w:r w:rsidRPr="006331D4">
        <w:rPr>
          <w:lang w:val="en-US"/>
        </w:rPr>
        <w:t xml:space="preserve">FÄRE, R.; GROSSKOPF, S. </w:t>
      </w:r>
      <w:r w:rsidRPr="006331D4">
        <w:rPr>
          <w:rStyle w:val="Forte"/>
          <w:lang w:val="en-US"/>
        </w:rPr>
        <w:t>Network DEA.</w:t>
      </w:r>
      <w:r w:rsidRPr="006331D4">
        <w:rPr>
          <w:lang w:val="en-US"/>
        </w:rPr>
        <w:t xml:space="preserve"> Socio-Economic Planning Sciences, v. 34, n. 1, p. 35-49, 2000.</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084B8FF3" w14:textId="3C499379" w:rsidR="00D0638F" w:rsidRDefault="00D0638F" w:rsidP="007C6D13">
      <w:pPr>
        <w:pStyle w:val="TF-REFERNCIASITEM0"/>
      </w:pPr>
      <w:r w:rsidRPr="006331D4">
        <w:rPr>
          <w:lang w:val="en-US"/>
        </w:rPr>
        <w:t>HAN, J</w:t>
      </w:r>
      <w:r w:rsidR="00CA01A6" w:rsidRPr="006331D4">
        <w:rPr>
          <w:lang w:val="en-US"/>
        </w:rPr>
        <w:t>.</w:t>
      </w:r>
      <w:r w:rsidRPr="006331D4">
        <w:rPr>
          <w:lang w:val="en-US"/>
        </w:rPr>
        <w:t>; KAMBER, M</w:t>
      </w:r>
      <w:r w:rsidR="00CA01A6" w:rsidRPr="006331D4">
        <w:rPr>
          <w:lang w:val="en-US"/>
        </w:rPr>
        <w:t>.</w:t>
      </w:r>
      <w:r w:rsidRPr="006331D4">
        <w:rPr>
          <w:lang w:val="en-US"/>
        </w:rPr>
        <w:t>; PEI, J</w:t>
      </w:r>
      <w:r w:rsidR="00CA01A6" w:rsidRPr="006331D4">
        <w:rPr>
          <w:lang w:val="en-US"/>
        </w:rPr>
        <w:t>.</w:t>
      </w:r>
      <w:r w:rsidRPr="006331D4">
        <w:rPr>
          <w:lang w:val="en-US"/>
        </w:rPr>
        <w:t xml:space="preserve"> </w:t>
      </w:r>
      <w:r w:rsidRPr="006331D4">
        <w:rPr>
          <w:b/>
          <w:bCs/>
          <w:lang w:val="en-US"/>
        </w:rPr>
        <w:t>Data mining</w:t>
      </w:r>
      <w:r w:rsidRPr="006331D4">
        <w:rPr>
          <w:lang w:val="en-US"/>
        </w:rPr>
        <w:t xml:space="preserve">: concepts and techniques. </w:t>
      </w:r>
      <w:r w:rsidRPr="003D2A07">
        <w:t xml:space="preserve">3. ed. </w:t>
      </w:r>
      <w:r w:rsidRPr="00C579F2">
        <w:t>[S.l.]</w:t>
      </w:r>
      <w:r w:rsidRPr="003D2A07">
        <w:t>: Elsevier, 2011. 744p.</w:t>
      </w:r>
    </w:p>
    <w:p w14:paraId="65DDA0D0" w14:textId="4C6F9EED"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Brasília: Instituto Nacional </w:t>
      </w:r>
      <w:r w:rsidR="00655FE3">
        <w:t>d</w:t>
      </w:r>
      <w:r w:rsidR="00655FE3" w:rsidRPr="00655FE3">
        <w:t xml:space="preserve">e Estudos </w:t>
      </w:r>
      <w:r w:rsidR="00655FE3">
        <w:t>e</w:t>
      </w:r>
      <w:r w:rsidR="00655FE3" w:rsidRPr="00655FE3">
        <w:t xml:space="preserve"> Pesquisas Educacionais Anísio Teixeira</w:t>
      </w:r>
      <w:r w:rsidR="00BF0704">
        <w:t>, 2019</w:t>
      </w:r>
      <w:r>
        <w:t>.</w:t>
      </w:r>
    </w:p>
    <w:p w14:paraId="24AA7337" w14:textId="7E3234CC"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1,</w:t>
      </w:r>
      <w:r w:rsidR="00055D77" w:rsidRPr="00055D77">
        <w:t xml:space="preserve"> 168-190</w:t>
      </w:r>
      <w:r w:rsidR="00683BDA">
        <w:t xml:space="preserve">, </w:t>
      </w:r>
      <w:r w:rsidR="00164842">
        <w:t>2010</w:t>
      </w:r>
      <w:r w:rsidR="00414030">
        <w:t>.</w:t>
      </w:r>
    </w:p>
    <w:p w14:paraId="2AFA8363" w14:textId="5A45B702" w:rsidR="00B6686B" w:rsidRPr="006331D4" w:rsidRDefault="00B6686B" w:rsidP="00B6686B">
      <w:pPr>
        <w:pStyle w:val="TF-REFERNCIASITEM0"/>
        <w:rPr>
          <w:lang w:val="en-US"/>
        </w:rPr>
      </w:pPr>
      <w:r>
        <w:rPr>
          <w:color w:val="000000"/>
        </w:rPr>
        <w:t>MITCHELL, T</w:t>
      </w:r>
      <w:r w:rsidR="00CA01A6">
        <w:rPr>
          <w:color w:val="000000"/>
        </w:rPr>
        <w:t>.</w:t>
      </w:r>
      <w:r>
        <w:rPr>
          <w:color w:val="000000"/>
        </w:rPr>
        <w:t xml:space="preserve"> M. </w:t>
      </w:r>
      <w:r>
        <w:rPr>
          <w:rFonts w:ascii="Times" w:eastAsia="Times" w:hAnsi="Times" w:cs="Times"/>
          <w:b/>
          <w:color w:val="000000"/>
        </w:rPr>
        <w:t>Machine learning</w:t>
      </w:r>
      <w:r>
        <w:rPr>
          <w:color w:val="000000"/>
        </w:rPr>
        <w:t xml:space="preserve">. </w:t>
      </w:r>
      <w:r w:rsidRPr="006331D4">
        <w:rPr>
          <w:color w:val="000000"/>
          <w:lang w:val="en-US"/>
        </w:rPr>
        <w:t>New York: McGraw-Hill, 1997. 414p</w:t>
      </w:r>
    </w:p>
    <w:p w14:paraId="78B4575D" w14:textId="5407317C" w:rsidR="00735426" w:rsidRDefault="00E67084" w:rsidP="00DC31F4">
      <w:pPr>
        <w:pStyle w:val="TF-REFERNCIASITEM0"/>
        <w:rPr>
          <w:lang w:val="en-US"/>
        </w:rPr>
      </w:pPr>
      <w:r w:rsidRPr="006331D4">
        <w:rPr>
          <w:lang w:val="en-US"/>
        </w:rPr>
        <w:t xml:space="preserve">RUSSELL, S. J.; NORVIG, P. </w:t>
      </w:r>
      <w:r w:rsidRPr="006331D4">
        <w:rPr>
          <w:b/>
          <w:bCs/>
          <w:lang w:val="en-US"/>
        </w:rPr>
        <w:t>Artificial intelligence</w:t>
      </w:r>
      <w:r w:rsidRPr="006331D4">
        <w:rPr>
          <w:lang w:val="en-US"/>
        </w:rPr>
        <w:t xml:space="preserve">: a modern approach. </w:t>
      </w:r>
      <w:r w:rsidRPr="00E67084">
        <w:rPr>
          <w:lang w:val="en-US"/>
        </w:rPr>
        <w:t>4th ed. Hoboken: Pearson, 2021.</w:t>
      </w:r>
    </w:p>
    <w:p w14:paraId="25CC4E3C" w14:textId="46FC1FA0" w:rsidR="00C5325E" w:rsidRDefault="00C5325E" w:rsidP="00DC31F4">
      <w:pPr>
        <w:pStyle w:val="TF-REFERNCIASITEM0"/>
      </w:pPr>
      <w:r w:rsidRPr="006331D4">
        <w:rPr>
          <w:lang w:val="en-US"/>
        </w:rPr>
        <w:t xml:space="preserve">SIMAR, L.; WILSON, P. W. </w:t>
      </w:r>
      <w:r w:rsidRPr="006331D4">
        <w:rPr>
          <w:rStyle w:val="Forte"/>
          <w:lang w:val="en-US"/>
        </w:rPr>
        <w:t>Statistical inference in nonparametric frontier models: The state of the art.</w:t>
      </w:r>
      <w:r w:rsidRPr="006331D4">
        <w:rPr>
          <w:lang w:val="en-US"/>
        </w:rPr>
        <w:t xml:space="preserve"> </w:t>
      </w:r>
      <w:r>
        <w:t>Journal of Productivity Analysis, v. 13, n. 1, p. 49-78, 2000.</w:t>
      </w:r>
    </w:p>
    <w:p w14:paraId="5086D1A1" w14:textId="14AE01EA" w:rsidR="003C187A" w:rsidRDefault="003C187A">
      <w:pPr>
        <w:keepNext w:val="0"/>
        <w:keepLines w:val="0"/>
        <w:rPr>
          <w:sz w:val="18"/>
          <w:szCs w:val="20"/>
        </w:rPr>
      </w:pPr>
      <w:r>
        <w:br w:type="page"/>
      </w:r>
    </w:p>
    <w:p w14:paraId="076E66E2" w14:textId="77777777" w:rsidR="003C187A" w:rsidRPr="00320BFA" w:rsidRDefault="003C187A" w:rsidP="003C187A">
      <w:pPr>
        <w:pStyle w:val="TF-xAvalTTULO"/>
      </w:pPr>
      <w:r>
        <w:lastRenderedPageBreak/>
        <w:t>FORMULÁRIO  DE  avaliação BCC</w:t>
      </w:r>
      <w:r w:rsidRPr="00320BFA">
        <w:t xml:space="preserve"> – PROFESSOR TCC I</w:t>
      </w:r>
      <w:r>
        <w:t xml:space="preserve"> – projeto</w:t>
      </w:r>
    </w:p>
    <w:p w14:paraId="316DA0ED" w14:textId="77777777" w:rsidR="003C187A" w:rsidRDefault="003C187A" w:rsidP="003C187A">
      <w:pPr>
        <w:pStyle w:val="TF-xAvalLINHA"/>
      </w:pPr>
      <w:r w:rsidRPr="00320BFA">
        <w:t>Avaliador(a):</w:t>
      </w:r>
      <w:r w:rsidRPr="00320BFA">
        <w:tab/>
      </w:r>
      <w:r>
        <w:t>Dalton Solano dos Reis</w:t>
      </w:r>
    </w:p>
    <w:p w14:paraId="55C3801C" w14:textId="77777777" w:rsidR="003C187A" w:rsidRPr="00320BFA" w:rsidRDefault="003C187A" w:rsidP="003C187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3C187A" w:rsidRPr="00320BFA" w14:paraId="1089607B"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8168E1C" w14:textId="77777777" w:rsidR="003C187A" w:rsidRPr="00320BFA" w:rsidRDefault="003C187A"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4569D24" w14:textId="77777777" w:rsidR="003C187A" w:rsidRPr="00320BFA" w:rsidRDefault="003C187A"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29D7472B" w14:textId="77777777" w:rsidR="003C187A" w:rsidRPr="00320BFA" w:rsidRDefault="003C187A"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2D21556" w14:textId="77777777" w:rsidR="003C187A" w:rsidRPr="00320BFA" w:rsidRDefault="003C187A" w:rsidP="00532147">
            <w:pPr>
              <w:pStyle w:val="TF-xAvalITEMTABELA"/>
            </w:pPr>
            <w:r w:rsidRPr="00320BFA">
              <w:t>não atende</w:t>
            </w:r>
          </w:p>
        </w:tc>
      </w:tr>
      <w:tr w:rsidR="003C187A" w:rsidRPr="00320BFA" w14:paraId="65D4BFB7"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147192B" w14:textId="77777777" w:rsidR="003C187A" w:rsidRPr="00320BFA" w:rsidRDefault="003C187A"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F9D28DE" w14:textId="77777777" w:rsidR="003C187A" w:rsidRPr="00821EE8" w:rsidRDefault="003C187A" w:rsidP="003C187A">
            <w:pPr>
              <w:pStyle w:val="TF-xAvalITEM"/>
              <w:numPr>
                <w:ilvl w:val="0"/>
                <w:numId w:val="12"/>
              </w:numPr>
            </w:pPr>
            <w:r w:rsidRPr="00821EE8">
              <w:t>INTRODUÇÃO</w:t>
            </w:r>
          </w:p>
          <w:p w14:paraId="6B35807F" w14:textId="77777777" w:rsidR="003C187A" w:rsidRPr="00821EE8" w:rsidRDefault="003C187A"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E8F8826" w14:textId="77777777" w:rsidR="003C187A" w:rsidRPr="00320BFA" w:rsidRDefault="003C187A"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3671390" w14:textId="77777777" w:rsidR="003C187A" w:rsidRPr="00320BFA" w:rsidRDefault="003C187A"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4665B99" w14:textId="77777777" w:rsidR="003C187A" w:rsidRPr="00320BFA" w:rsidRDefault="003C187A" w:rsidP="00532147">
            <w:pPr>
              <w:keepNext w:val="0"/>
              <w:keepLines w:val="0"/>
              <w:ind w:left="709" w:hanging="709"/>
              <w:jc w:val="center"/>
              <w:rPr>
                <w:sz w:val="18"/>
              </w:rPr>
            </w:pPr>
          </w:p>
        </w:tc>
      </w:tr>
      <w:tr w:rsidR="003C187A" w:rsidRPr="00320BFA" w14:paraId="42A993C1"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CBC618"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7B4ECC" w14:textId="77777777" w:rsidR="003C187A" w:rsidRPr="00821EE8" w:rsidRDefault="003C187A"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E8ADE45"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07DE824"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93F7648" w14:textId="77777777" w:rsidR="003C187A" w:rsidRPr="00320BFA" w:rsidRDefault="003C187A" w:rsidP="00532147">
            <w:pPr>
              <w:keepNext w:val="0"/>
              <w:keepLines w:val="0"/>
              <w:ind w:left="709" w:hanging="709"/>
              <w:jc w:val="center"/>
              <w:rPr>
                <w:sz w:val="18"/>
              </w:rPr>
            </w:pPr>
          </w:p>
        </w:tc>
      </w:tr>
      <w:tr w:rsidR="003C187A" w:rsidRPr="00320BFA" w14:paraId="74F89F19"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9626A8"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55E92D" w14:textId="77777777" w:rsidR="003C187A" w:rsidRPr="00320BFA" w:rsidRDefault="003C187A" w:rsidP="003C187A">
            <w:pPr>
              <w:pStyle w:val="TF-xAvalITEM"/>
              <w:numPr>
                <w:ilvl w:val="0"/>
                <w:numId w:val="12"/>
              </w:numPr>
            </w:pPr>
            <w:r w:rsidRPr="00320BFA">
              <w:t>OBJETIVOS</w:t>
            </w:r>
          </w:p>
          <w:p w14:paraId="37DF3DA3" w14:textId="77777777" w:rsidR="003C187A" w:rsidRPr="00320BFA" w:rsidRDefault="003C187A"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A4C6B56"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0BE82E8"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B0CEC2" w14:textId="77777777" w:rsidR="003C187A" w:rsidRPr="00320BFA" w:rsidRDefault="003C187A" w:rsidP="00532147">
            <w:pPr>
              <w:keepNext w:val="0"/>
              <w:keepLines w:val="0"/>
              <w:ind w:left="709" w:hanging="709"/>
              <w:jc w:val="center"/>
              <w:rPr>
                <w:sz w:val="18"/>
              </w:rPr>
            </w:pPr>
          </w:p>
        </w:tc>
      </w:tr>
      <w:tr w:rsidR="003C187A" w:rsidRPr="00320BFA" w14:paraId="1457BCBA"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FC6BE3"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C382DB" w14:textId="77777777" w:rsidR="003C187A" w:rsidRPr="00320BFA" w:rsidRDefault="003C187A"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D800FE2"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4EE2DF1"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652C0E" w14:textId="77777777" w:rsidR="003C187A" w:rsidRPr="00320BFA" w:rsidRDefault="003C187A" w:rsidP="00532147">
            <w:pPr>
              <w:keepNext w:val="0"/>
              <w:keepLines w:val="0"/>
              <w:ind w:left="709" w:hanging="709"/>
              <w:jc w:val="center"/>
              <w:rPr>
                <w:sz w:val="18"/>
              </w:rPr>
            </w:pPr>
          </w:p>
        </w:tc>
      </w:tr>
      <w:tr w:rsidR="003C187A" w:rsidRPr="00320BFA" w14:paraId="5ECC53CD"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EFE26C"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CDFB37" w14:textId="77777777" w:rsidR="003C187A" w:rsidRPr="00EE20C1" w:rsidRDefault="003C187A" w:rsidP="003C187A">
            <w:pPr>
              <w:pStyle w:val="TF-xAvalITEM"/>
              <w:numPr>
                <w:ilvl w:val="0"/>
                <w:numId w:val="12"/>
              </w:numPr>
            </w:pPr>
            <w:r w:rsidRPr="00EE20C1">
              <w:t>JUSTIFICATIVA</w:t>
            </w:r>
          </w:p>
          <w:p w14:paraId="562B2660" w14:textId="77777777" w:rsidR="003C187A" w:rsidRPr="00EE20C1" w:rsidRDefault="003C187A"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06C0FF6"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CAD2E1A"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CE7E33" w14:textId="77777777" w:rsidR="003C187A" w:rsidRPr="00320BFA" w:rsidRDefault="003C187A" w:rsidP="00532147">
            <w:pPr>
              <w:keepNext w:val="0"/>
              <w:keepLines w:val="0"/>
              <w:ind w:left="709" w:hanging="709"/>
              <w:jc w:val="center"/>
              <w:rPr>
                <w:sz w:val="18"/>
              </w:rPr>
            </w:pPr>
          </w:p>
        </w:tc>
      </w:tr>
      <w:tr w:rsidR="003C187A" w:rsidRPr="00320BFA" w14:paraId="2540F82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B7C141"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77DB607" w14:textId="77777777" w:rsidR="003C187A" w:rsidRPr="00EE20C1" w:rsidRDefault="003C187A"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CBCF519"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8138FA9"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7AF620" w14:textId="77777777" w:rsidR="003C187A" w:rsidRPr="00320BFA" w:rsidRDefault="003C187A" w:rsidP="00532147">
            <w:pPr>
              <w:keepNext w:val="0"/>
              <w:keepLines w:val="0"/>
              <w:ind w:left="709" w:hanging="709"/>
              <w:jc w:val="center"/>
              <w:rPr>
                <w:sz w:val="18"/>
              </w:rPr>
            </w:pPr>
          </w:p>
        </w:tc>
      </w:tr>
      <w:tr w:rsidR="003C187A" w:rsidRPr="00320BFA" w14:paraId="7FE4800E"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7CB16E"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AFAAD1" w14:textId="77777777" w:rsidR="003C187A" w:rsidRPr="00320BFA" w:rsidRDefault="003C187A" w:rsidP="003C187A">
            <w:pPr>
              <w:pStyle w:val="TF-xAvalITEM"/>
              <w:numPr>
                <w:ilvl w:val="0"/>
                <w:numId w:val="12"/>
              </w:numPr>
            </w:pPr>
            <w:r w:rsidRPr="00320BFA">
              <w:t>METODOLOGIA</w:t>
            </w:r>
          </w:p>
          <w:p w14:paraId="5838F64E" w14:textId="77777777" w:rsidR="003C187A" w:rsidRPr="00320BFA" w:rsidRDefault="003C187A"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C4DFB36"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6AAF72B"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D92170" w14:textId="77777777" w:rsidR="003C187A" w:rsidRPr="00320BFA" w:rsidRDefault="003C187A" w:rsidP="00532147">
            <w:pPr>
              <w:keepNext w:val="0"/>
              <w:keepLines w:val="0"/>
              <w:ind w:left="709" w:hanging="709"/>
              <w:jc w:val="center"/>
              <w:rPr>
                <w:sz w:val="18"/>
              </w:rPr>
            </w:pPr>
          </w:p>
        </w:tc>
      </w:tr>
      <w:tr w:rsidR="003C187A" w:rsidRPr="00320BFA" w14:paraId="75285BC2"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118607"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4FBECB" w14:textId="77777777" w:rsidR="003C187A" w:rsidRPr="00320BFA" w:rsidRDefault="003C187A"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9573C26"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2AB65CF"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46D6E2D" w14:textId="77777777" w:rsidR="003C187A" w:rsidRPr="00320BFA" w:rsidRDefault="003C187A" w:rsidP="00532147">
            <w:pPr>
              <w:keepNext w:val="0"/>
              <w:keepLines w:val="0"/>
              <w:ind w:left="709" w:hanging="709"/>
              <w:jc w:val="center"/>
              <w:rPr>
                <w:sz w:val="18"/>
              </w:rPr>
            </w:pPr>
          </w:p>
        </w:tc>
      </w:tr>
      <w:tr w:rsidR="003C187A" w:rsidRPr="00320BFA" w14:paraId="628D1075"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552725"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CB8A6F" w14:textId="77777777" w:rsidR="003C187A" w:rsidRPr="00801036" w:rsidRDefault="003C187A" w:rsidP="003C187A">
            <w:pPr>
              <w:pStyle w:val="TF-xAvalITEM"/>
              <w:numPr>
                <w:ilvl w:val="0"/>
                <w:numId w:val="12"/>
              </w:numPr>
            </w:pPr>
            <w:r w:rsidRPr="00801036">
              <w:t>REVISÃO BIBLIOGRÁFICA (atenção para a diferença de conteúdo entre projeto e pré-projeto)</w:t>
            </w:r>
          </w:p>
          <w:p w14:paraId="4C8AB5EA" w14:textId="77777777" w:rsidR="003C187A" w:rsidRPr="00801036" w:rsidRDefault="003C187A"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0071B9F0" w14:textId="77777777" w:rsidR="003C187A" w:rsidRPr="00801036"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5F6DD31" w14:textId="77777777" w:rsidR="003C187A" w:rsidRPr="00801036"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9072B4" w14:textId="77777777" w:rsidR="003C187A" w:rsidRPr="00320BFA" w:rsidRDefault="003C187A" w:rsidP="00532147">
            <w:pPr>
              <w:keepNext w:val="0"/>
              <w:keepLines w:val="0"/>
              <w:ind w:left="709" w:hanging="709"/>
              <w:jc w:val="center"/>
              <w:rPr>
                <w:sz w:val="18"/>
              </w:rPr>
            </w:pPr>
          </w:p>
        </w:tc>
      </w:tr>
      <w:tr w:rsidR="003C187A" w:rsidRPr="00320BFA" w14:paraId="4C54C059"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BD4F60" w14:textId="77777777" w:rsidR="003C187A" w:rsidRPr="00320BFA" w:rsidRDefault="003C187A"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19B0990" w14:textId="77777777" w:rsidR="003C187A" w:rsidRPr="00320BFA" w:rsidRDefault="003C187A" w:rsidP="003C187A">
            <w:pPr>
              <w:pStyle w:val="TF-xAvalITEM"/>
              <w:numPr>
                <w:ilvl w:val="0"/>
                <w:numId w:val="12"/>
              </w:numPr>
            </w:pPr>
            <w:r w:rsidRPr="00320BFA">
              <w:t>LINGUAGEM USADA (redação)</w:t>
            </w:r>
          </w:p>
          <w:p w14:paraId="63CAC488" w14:textId="77777777" w:rsidR="003C187A" w:rsidRPr="00320BFA" w:rsidRDefault="003C187A"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4E292E9" w14:textId="77777777" w:rsidR="003C187A" w:rsidRPr="00320BFA" w:rsidRDefault="003C187A"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32AD800" w14:textId="77777777" w:rsidR="003C187A" w:rsidRPr="00320BFA" w:rsidRDefault="003C187A"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DAD4C4C" w14:textId="77777777" w:rsidR="003C187A" w:rsidRPr="00320BFA" w:rsidRDefault="003C187A" w:rsidP="00532147">
            <w:pPr>
              <w:keepNext w:val="0"/>
              <w:keepLines w:val="0"/>
              <w:ind w:left="709" w:hanging="709"/>
              <w:jc w:val="center"/>
              <w:rPr>
                <w:sz w:val="18"/>
              </w:rPr>
            </w:pPr>
          </w:p>
        </w:tc>
      </w:tr>
      <w:tr w:rsidR="003C187A" w:rsidRPr="00320BFA" w14:paraId="1D6140BC"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63EDC5"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A59DCC" w14:textId="77777777" w:rsidR="003C187A" w:rsidRPr="00320BFA" w:rsidRDefault="003C187A"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AA35EEB"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87D45F9"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F22AD1" w14:textId="77777777" w:rsidR="003C187A" w:rsidRPr="00320BFA" w:rsidRDefault="003C187A" w:rsidP="00532147">
            <w:pPr>
              <w:keepNext w:val="0"/>
              <w:keepLines w:val="0"/>
              <w:ind w:left="709" w:hanging="709"/>
              <w:jc w:val="center"/>
              <w:rPr>
                <w:sz w:val="18"/>
              </w:rPr>
            </w:pPr>
          </w:p>
        </w:tc>
      </w:tr>
      <w:tr w:rsidR="003C187A" w:rsidRPr="00320BFA" w14:paraId="6200B3B2"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FD379A"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4AD77A" w14:textId="77777777" w:rsidR="003C187A" w:rsidRPr="00320BFA" w:rsidRDefault="003C187A" w:rsidP="003C187A">
            <w:pPr>
              <w:pStyle w:val="TF-xAvalITEM"/>
              <w:numPr>
                <w:ilvl w:val="0"/>
                <w:numId w:val="12"/>
              </w:numPr>
            </w:pPr>
            <w:r w:rsidRPr="00320BFA">
              <w:t>ORGANIZAÇÃO E APRESENTAÇÃO GRÁFICA DO TEXTO</w:t>
            </w:r>
          </w:p>
          <w:p w14:paraId="71393690" w14:textId="77777777" w:rsidR="003C187A" w:rsidRPr="00320BFA" w:rsidRDefault="003C187A"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AEF2AF3"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44F70B1"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A2E38E" w14:textId="77777777" w:rsidR="003C187A" w:rsidRPr="00320BFA" w:rsidRDefault="003C187A" w:rsidP="00532147">
            <w:pPr>
              <w:keepNext w:val="0"/>
              <w:keepLines w:val="0"/>
              <w:ind w:left="709" w:hanging="709"/>
              <w:jc w:val="center"/>
              <w:rPr>
                <w:sz w:val="18"/>
              </w:rPr>
            </w:pPr>
          </w:p>
        </w:tc>
      </w:tr>
      <w:tr w:rsidR="003C187A" w:rsidRPr="00320BFA" w14:paraId="73E4F182"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FAB045"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492387" w14:textId="77777777" w:rsidR="003C187A" w:rsidRPr="00320BFA" w:rsidRDefault="003C187A" w:rsidP="003C187A">
            <w:pPr>
              <w:pStyle w:val="TF-xAvalITEM"/>
              <w:numPr>
                <w:ilvl w:val="0"/>
                <w:numId w:val="12"/>
              </w:numPr>
            </w:pPr>
            <w:r w:rsidRPr="00320BFA">
              <w:t>ILUSTRAÇÕES (figuras, quadros, tabelas)</w:t>
            </w:r>
          </w:p>
          <w:p w14:paraId="13E4D16E" w14:textId="77777777" w:rsidR="003C187A" w:rsidRPr="00320BFA" w:rsidRDefault="003C187A"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C432534" w14:textId="77777777" w:rsidR="003C187A" w:rsidRPr="00320BFA" w:rsidRDefault="003C187A"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6F7173A" w14:textId="77777777" w:rsidR="003C187A" w:rsidRPr="00320BFA" w:rsidRDefault="003C187A"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42F606" w14:textId="77777777" w:rsidR="003C187A" w:rsidRPr="00320BFA" w:rsidRDefault="003C187A" w:rsidP="00532147">
            <w:pPr>
              <w:keepNext w:val="0"/>
              <w:keepLines w:val="0"/>
              <w:spacing w:before="80" w:after="80"/>
              <w:ind w:left="709" w:hanging="709"/>
              <w:jc w:val="center"/>
              <w:rPr>
                <w:sz w:val="18"/>
              </w:rPr>
            </w:pPr>
          </w:p>
        </w:tc>
      </w:tr>
      <w:tr w:rsidR="003C187A" w:rsidRPr="00320BFA" w14:paraId="23665C63"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12044F"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3C1CC0" w14:textId="77777777" w:rsidR="003C187A" w:rsidRPr="00320BFA" w:rsidRDefault="003C187A" w:rsidP="003C187A">
            <w:pPr>
              <w:pStyle w:val="TF-xAvalITEM"/>
              <w:numPr>
                <w:ilvl w:val="0"/>
                <w:numId w:val="12"/>
              </w:numPr>
            </w:pPr>
            <w:r w:rsidRPr="00320BFA">
              <w:t>REFERÊNCIAS E CITAÇÕES</w:t>
            </w:r>
          </w:p>
          <w:p w14:paraId="6C27A141" w14:textId="77777777" w:rsidR="003C187A" w:rsidRPr="00320BFA" w:rsidRDefault="003C187A"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7621A99"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A32D49"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40D0ADC" w14:textId="77777777" w:rsidR="003C187A" w:rsidRPr="00320BFA" w:rsidRDefault="003C187A" w:rsidP="00532147">
            <w:pPr>
              <w:keepNext w:val="0"/>
              <w:keepLines w:val="0"/>
              <w:ind w:left="709" w:hanging="709"/>
              <w:jc w:val="center"/>
              <w:rPr>
                <w:sz w:val="18"/>
              </w:rPr>
            </w:pPr>
          </w:p>
        </w:tc>
      </w:tr>
      <w:tr w:rsidR="003C187A" w:rsidRPr="00320BFA" w14:paraId="65E79619"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F2F9DD"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685A19" w14:textId="77777777" w:rsidR="003C187A" w:rsidRPr="00320BFA" w:rsidRDefault="003C187A"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A551726"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D65CAC5"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20C9B9" w14:textId="77777777" w:rsidR="003C187A" w:rsidRPr="00320BFA" w:rsidRDefault="003C187A" w:rsidP="00532147">
            <w:pPr>
              <w:keepNext w:val="0"/>
              <w:keepLines w:val="0"/>
              <w:ind w:left="709" w:hanging="709"/>
              <w:jc w:val="center"/>
              <w:rPr>
                <w:sz w:val="18"/>
              </w:rPr>
            </w:pPr>
          </w:p>
        </w:tc>
      </w:tr>
      <w:tr w:rsidR="003C187A" w:rsidRPr="00320BFA" w14:paraId="413066C0"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761966" w14:textId="77777777" w:rsidR="003C187A" w:rsidRPr="00320BFA" w:rsidRDefault="003C187A"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DB90923" w14:textId="77777777" w:rsidR="003C187A" w:rsidRPr="00320BFA" w:rsidRDefault="003C187A"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EA06E90" w14:textId="77777777" w:rsidR="003C187A" w:rsidRPr="00320BFA" w:rsidRDefault="003C187A"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7BBE705D" w14:textId="77777777" w:rsidR="003C187A" w:rsidRPr="00320BFA" w:rsidRDefault="003C187A"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53E988C2" w14:textId="77777777" w:rsidR="003C187A" w:rsidRPr="00320BFA" w:rsidRDefault="003C187A" w:rsidP="00532147">
            <w:pPr>
              <w:keepNext w:val="0"/>
              <w:keepLines w:val="0"/>
              <w:ind w:left="709" w:hanging="709"/>
              <w:jc w:val="center"/>
              <w:rPr>
                <w:sz w:val="18"/>
              </w:rPr>
            </w:pPr>
          </w:p>
        </w:tc>
      </w:tr>
    </w:tbl>
    <w:p w14:paraId="78E29948" w14:textId="77777777" w:rsidR="003C187A" w:rsidRPr="003F5F25" w:rsidRDefault="003C187A" w:rsidP="003C187A">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3C187A" w:rsidRPr="00320BFA" w14:paraId="715F0A6D"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281F4E94" w14:textId="77777777" w:rsidR="003C187A" w:rsidRPr="00320BFA" w:rsidRDefault="003C187A" w:rsidP="00532147">
            <w:pPr>
              <w:keepNext w:val="0"/>
              <w:keepLines w:val="0"/>
              <w:spacing w:before="60"/>
              <w:jc w:val="both"/>
              <w:rPr>
                <w:sz w:val="18"/>
              </w:rPr>
            </w:pPr>
            <w:r w:rsidRPr="00320BFA">
              <w:rPr>
                <w:sz w:val="18"/>
              </w:rPr>
              <w:t>O projeto de TCC será reprovado se:</w:t>
            </w:r>
          </w:p>
          <w:p w14:paraId="54163B23" w14:textId="77777777" w:rsidR="003C187A" w:rsidRPr="00320BFA" w:rsidRDefault="003C187A" w:rsidP="00532147">
            <w:pPr>
              <w:keepNext w:val="0"/>
              <w:keepLines w:val="0"/>
              <w:numPr>
                <w:ilvl w:val="0"/>
                <w:numId w:val="15"/>
              </w:numPr>
              <w:ind w:left="357" w:hanging="357"/>
              <w:jc w:val="both"/>
              <w:rPr>
                <w:sz w:val="18"/>
              </w:rPr>
            </w:pPr>
            <w:r w:rsidRPr="00320BFA">
              <w:rPr>
                <w:sz w:val="18"/>
              </w:rPr>
              <w:t>qualquer um dos itens tiver resposta NÃO ATENDE;</w:t>
            </w:r>
          </w:p>
          <w:p w14:paraId="73E79078" w14:textId="77777777" w:rsidR="003C187A" w:rsidRPr="00320BFA" w:rsidRDefault="003C187A"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159E34DF" w14:textId="77777777" w:rsidR="003C187A" w:rsidRPr="00320BFA" w:rsidRDefault="003C187A"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C187A" w:rsidRPr="00320BFA" w14:paraId="6D9ECEDC" w14:textId="77777777" w:rsidTr="00532147">
        <w:trPr>
          <w:cantSplit/>
          <w:jc w:val="center"/>
        </w:trPr>
        <w:tc>
          <w:tcPr>
            <w:tcW w:w="1250" w:type="pct"/>
            <w:tcBorders>
              <w:top w:val="nil"/>
              <w:left w:val="single" w:sz="12" w:space="0" w:color="auto"/>
              <w:bottom w:val="single" w:sz="12" w:space="0" w:color="auto"/>
              <w:right w:val="nil"/>
            </w:tcBorders>
            <w:hideMark/>
          </w:tcPr>
          <w:p w14:paraId="661FF95F" w14:textId="77777777" w:rsidR="003C187A" w:rsidRPr="00320BFA" w:rsidRDefault="003C187A"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3AEA26D" w14:textId="77777777" w:rsidR="003C187A" w:rsidRPr="00320BFA" w:rsidRDefault="003C187A"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0D9A258A" w14:textId="77777777" w:rsidR="003C187A" w:rsidRPr="00320BFA" w:rsidRDefault="003C187A"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0072C2D0" w14:textId="77777777" w:rsidR="003C187A" w:rsidRDefault="003C187A" w:rsidP="003C187A">
      <w:pPr>
        <w:pStyle w:val="TF-xAvalTTULO"/>
        <w:ind w:left="0" w:firstLine="0"/>
        <w:jc w:val="left"/>
      </w:pPr>
    </w:p>
    <w:p w14:paraId="728C3231" w14:textId="77777777" w:rsidR="003C187A" w:rsidRPr="00DC31F4" w:rsidRDefault="003C187A" w:rsidP="00DC31F4">
      <w:pPr>
        <w:pStyle w:val="TF-REFERNCIASITEM0"/>
        <w:rPr>
          <w:lang w:val="en-US"/>
        </w:rPr>
      </w:pPr>
    </w:p>
    <w:sectPr w:rsidR="003C187A" w:rsidRPr="00DC31F4" w:rsidSect="004D321E">
      <w:headerReference w:type="default" r:id="rId12"/>
      <w:footerReference w:type="even" r:id="rId13"/>
      <w:footerReference w:type="default" r:id="rId14"/>
      <w:headerReference w:type="first" r:id="rId15"/>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8F71" w14:textId="77777777" w:rsidR="00482606" w:rsidRDefault="00482606">
      <w:r>
        <w:separator/>
      </w:r>
    </w:p>
  </w:endnote>
  <w:endnote w:type="continuationSeparator" w:id="0">
    <w:p w14:paraId="4DCE47DD" w14:textId="77777777" w:rsidR="00482606" w:rsidRDefault="0048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818A3" w14:textId="77777777" w:rsidR="00482606" w:rsidRDefault="00482606">
      <w:r>
        <w:separator/>
      </w:r>
    </w:p>
  </w:footnote>
  <w:footnote w:type="continuationSeparator" w:id="0">
    <w:p w14:paraId="54D889AD" w14:textId="77777777" w:rsidR="00482606" w:rsidRDefault="00482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CD2AB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5B5E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7"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0"/>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1"/>
  </w:num>
  <w:num w:numId="21" w16cid:durableId="1229463382">
    <w:abstractNumId w:val="8"/>
  </w:num>
  <w:num w:numId="22" w16cid:durableId="99296611">
    <w:abstractNumId w:val="2"/>
  </w:num>
  <w:num w:numId="23" w16cid:durableId="800416761">
    <w:abstractNumId w:val="6"/>
  </w:num>
  <w:num w:numId="24" w16cid:durableId="1483814343">
    <w:abstractNumId w:val="7"/>
  </w:num>
  <w:num w:numId="25" w16cid:durableId="518397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31503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1D7"/>
    <w:rsid w:val="0001575C"/>
    <w:rsid w:val="000179B5"/>
    <w:rsid w:val="00017B62"/>
    <w:rsid w:val="000204E7"/>
    <w:rsid w:val="0002323E"/>
    <w:rsid w:val="00023FA0"/>
    <w:rsid w:val="00025AB3"/>
    <w:rsid w:val="0002602F"/>
    <w:rsid w:val="00030E4A"/>
    <w:rsid w:val="00031807"/>
    <w:rsid w:val="00031A27"/>
    <w:rsid w:val="00031EE0"/>
    <w:rsid w:val="000344D6"/>
    <w:rsid w:val="00035597"/>
    <w:rsid w:val="00045E32"/>
    <w:rsid w:val="0004641A"/>
    <w:rsid w:val="00052A07"/>
    <w:rsid w:val="00052B33"/>
    <w:rsid w:val="000533DA"/>
    <w:rsid w:val="0005457F"/>
    <w:rsid w:val="00055D77"/>
    <w:rsid w:val="000564AB"/>
    <w:rsid w:val="00057AF2"/>
    <w:rsid w:val="000608E9"/>
    <w:rsid w:val="00061FEB"/>
    <w:rsid w:val="000667DF"/>
    <w:rsid w:val="0007209B"/>
    <w:rsid w:val="00075792"/>
    <w:rsid w:val="00080F9C"/>
    <w:rsid w:val="0008579A"/>
    <w:rsid w:val="00086AA8"/>
    <w:rsid w:val="0008732D"/>
    <w:rsid w:val="00091E88"/>
    <w:rsid w:val="00095481"/>
    <w:rsid w:val="0009735C"/>
    <w:rsid w:val="000A104C"/>
    <w:rsid w:val="000A19DE"/>
    <w:rsid w:val="000A36A8"/>
    <w:rsid w:val="000A3EAB"/>
    <w:rsid w:val="000A53E3"/>
    <w:rsid w:val="000B12B2"/>
    <w:rsid w:val="000B301B"/>
    <w:rsid w:val="000B3868"/>
    <w:rsid w:val="000B7B11"/>
    <w:rsid w:val="000C161B"/>
    <w:rsid w:val="000C1926"/>
    <w:rsid w:val="000C1A18"/>
    <w:rsid w:val="000C648D"/>
    <w:rsid w:val="000C6791"/>
    <w:rsid w:val="000D1294"/>
    <w:rsid w:val="000D6BC9"/>
    <w:rsid w:val="000D77C2"/>
    <w:rsid w:val="000D7C50"/>
    <w:rsid w:val="000E039E"/>
    <w:rsid w:val="000E27F9"/>
    <w:rsid w:val="000E2B1E"/>
    <w:rsid w:val="000E311F"/>
    <w:rsid w:val="000E3A68"/>
    <w:rsid w:val="000E4E22"/>
    <w:rsid w:val="000E6CE0"/>
    <w:rsid w:val="000F77E3"/>
    <w:rsid w:val="0010458A"/>
    <w:rsid w:val="00106C73"/>
    <w:rsid w:val="00107B02"/>
    <w:rsid w:val="0011363A"/>
    <w:rsid w:val="00113A3F"/>
    <w:rsid w:val="001164FE"/>
    <w:rsid w:val="00121714"/>
    <w:rsid w:val="00125084"/>
    <w:rsid w:val="00125277"/>
    <w:rsid w:val="00126C4B"/>
    <w:rsid w:val="00131377"/>
    <w:rsid w:val="00133E7B"/>
    <w:rsid w:val="001375F7"/>
    <w:rsid w:val="001429A5"/>
    <w:rsid w:val="00151523"/>
    <w:rsid w:val="001554E9"/>
    <w:rsid w:val="00161C4A"/>
    <w:rsid w:val="001622B9"/>
    <w:rsid w:val="00162BF1"/>
    <w:rsid w:val="001631A5"/>
    <w:rsid w:val="00164842"/>
    <w:rsid w:val="0016560C"/>
    <w:rsid w:val="0017310C"/>
    <w:rsid w:val="001753EC"/>
    <w:rsid w:val="001821AE"/>
    <w:rsid w:val="00184A8A"/>
    <w:rsid w:val="00186092"/>
    <w:rsid w:val="00193A97"/>
    <w:rsid w:val="001948BE"/>
    <w:rsid w:val="0019547B"/>
    <w:rsid w:val="0019625D"/>
    <w:rsid w:val="00196478"/>
    <w:rsid w:val="001A12CE"/>
    <w:rsid w:val="001A6292"/>
    <w:rsid w:val="001A7511"/>
    <w:rsid w:val="001B1021"/>
    <w:rsid w:val="001B2F1E"/>
    <w:rsid w:val="001B5D3D"/>
    <w:rsid w:val="001B6B94"/>
    <w:rsid w:val="001C33B0"/>
    <w:rsid w:val="001C57E6"/>
    <w:rsid w:val="001C5CBB"/>
    <w:rsid w:val="001D465C"/>
    <w:rsid w:val="001D5201"/>
    <w:rsid w:val="001D6234"/>
    <w:rsid w:val="001D71D2"/>
    <w:rsid w:val="001E167C"/>
    <w:rsid w:val="001E1846"/>
    <w:rsid w:val="001E1A32"/>
    <w:rsid w:val="001E646A"/>
    <w:rsid w:val="001E682E"/>
    <w:rsid w:val="001E691E"/>
    <w:rsid w:val="001F007F"/>
    <w:rsid w:val="001F0D36"/>
    <w:rsid w:val="0020221D"/>
    <w:rsid w:val="00202F3F"/>
    <w:rsid w:val="00205629"/>
    <w:rsid w:val="002107F8"/>
    <w:rsid w:val="00224BB2"/>
    <w:rsid w:val="00225718"/>
    <w:rsid w:val="00232B20"/>
    <w:rsid w:val="00235240"/>
    <w:rsid w:val="002368FD"/>
    <w:rsid w:val="0024110F"/>
    <w:rsid w:val="002423AB"/>
    <w:rsid w:val="002440B0"/>
    <w:rsid w:val="0025001B"/>
    <w:rsid w:val="0025685C"/>
    <w:rsid w:val="00276E8F"/>
    <w:rsid w:val="0027792D"/>
    <w:rsid w:val="00280BC8"/>
    <w:rsid w:val="00282723"/>
    <w:rsid w:val="00282788"/>
    <w:rsid w:val="00285452"/>
    <w:rsid w:val="0028617A"/>
    <w:rsid w:val="002903D1"/>
    <w:rsid w:val="0029608A"/>
    <w:rsid w:val="002A48DC"/>
    <w:rsid w:val="002A5C13"/>
    <w:rsid w:val="002A6617"/>
    <w:rsid w:val="002A7E1B"/>
    <w:rsid w:val="002B0EDC"/>
    <w:rsid w:val="002B4718"/>
    <w:rsid w:val="002C33EC"/>
    <w:rsid w:val="002C5092"/>
    <w:rsid w:val="002C68C7"/>
    <w:rsid w:val="002D23C4"/>
    <w:rsid w:val="002E1E50"/>
    <w:rsid w:val="002E3384"/>
    <w:rsid w:val="002E6DD1"/>
    <w:rsid w:val="002F027E"/>
    <w:rsid w:val="002F154E"/>
    <w:rsid w:val="002F1B7E"/>
    <w:rsid w:val="002F6021"/>
    <w:rsid w:val="00312CEA"/>
    <w:rsid w:val="00320BFA"/>
    <w:rsid w:val="0032378D"/>
    <w:rsid w:val="00324E9E"/>
    <w:rsid w:val="003255B3"/>
    <w:rsid w:val="003323B0"/>
    <w:rsid w:val="00335048"/>
    <w:rsid w:val="003365CB"/>
    <w:rsid w:val="003373C2"/>
    <w:rsid w:val="00340AD0"/>
    <w:rsid w:val="00340B6D"/>
    <w:rsid w:val="00340C8E"/>
    <w:rsid w:val="00344540"/>
    <w:rsid w:val="00347AC5"/>
    <w:rsid w:val="003519A3"/>
    <w:rsid w:val="00362443"/>
    <w:rsid w:val="00363FD1"/>
    <w:rsid w:val="0037046F"/>
    <w:rsid w:val="0037092E"/>
    <w:rsid w:val="00377DA7"/>
    <w:rsid w:val="0038082B"/>
    <w:rsid w:val="00383087"/>
    <w:rsid w:val="003839BE"/>
    <w:rsid w:val="00383B31"/>
    <w:rsid w:val="00395D76"/>
    <w:rsid w:val="003A2B7D"/>
    <w:rsid w:val="003A3348"/>
    <w:rsid w:val="003A3EF9"/>
    <w:rsid w:val="003A4A75"/>
    <w:rsid w:val="003A5366"/>
    <w:rsid w:val="003A6039"/>
    <w:rsid w:val="003B32BA"/>
    <w:rsid w:val="003B647A"/>
    <w:rsid w:val="003C187A"/>
    <w:rsid w:val="003C5262"/>
    <w:rsid w:val="003C7A10"/>
    <w:rsid w:val="003D073D"/>
    <w:rsid w:val="003D398C"/>
    <w:rsid w:val="003D473B"/>
    <w:rsid w:val="003D4B35"/>
    <w:rsid w:val="003E4F19"/>
    <w:rsid w:val="003E7E3F"/>
    <w:rsid w:val="003F5F25"/>
    <w:rsid w:val="0040436D"/>
    <w:rsid w:val="00410543"/>
    <w:rsid w:val="00411512"/>
    <w:rsid w:val="00414030"/>
    <w:rsid w:val="004173CC"/>
    <w:rsid w:val="0042356B"/>
    <w:rsid w:val="0042420A"/>
    <w:rsid w:val="004243D2"/>
    <w:rsid w:val="00424610"/>
    <w:rsid w:val="00424AD5"/>
    <w:rsid w:val="00431C8E"/>
    <w:rsid w:val="0043210D"/>
    <w:rsid w:val="00435424"/>
    <w:rsid w:val="00442170"/>
    <w:rsid w:val="004467A1"/>
    <w:rsid w:val="0044727F"/>
    <w:rsid w:val="00451B94"/>
    <w:rsid w:val="00455AED"/>
    <w:rsid w:val="004641C3"/>
    <w:rsid w:val="004661F2"/>
    <w:rsid w:val="00470C41"/>
    <w:rsid w:val="0047690F"/>
    <w:rsid w:val="00476C78"/>
    <w:rsid w:val="00482174"/>
    <w:rsid w:val="00482606"/>
    <w:rsid w:val="0048576D"/>
    <w:rsid w:val="00487EB9"/>
    <w:rsid w:val="00490B1A"/>
    <w:rsid w:val="00493B1A"/>
    <w:rsid w:val="0049495C"/>
    <w:rsid w:val="00496A6C"/>
    <w:rsid w:val="00496B43"/>
    <w:rsid w:val="00497EF6"/>
    <w:rsid w:val="004A6675"/>
    <w:rsid w:val="004B1C9C"/>
    <w:rsid w:val="004B2417"/>
    <w:rsid w:val="004B42D8"/>
    <w:rsid w:val="004B4F55"/>
    <w:rsid w:val="004B699E"/>
    <w:rsid w:val="004B6B8F"/>
    <w:rsid w:val="004B7511"/>
    <w:rsid w:val="004C14D2"/>
    <w:rsid w:val="004C3967"/>
    <w:rsid w:val="004C7C26"/>
    <w:rsid w:val="004D321E"/>
    <w:rsid w:val="004E23CE"/>
    <w:rsid w:val="004E516B"/>
    <w:rsid w:val="004F0B3B"/>
    <w:rsid w:val="004F38D3"/>
    <w:rsid w:val="004F3C47"/>
    <w:rsid w:val="00500539"/>
    <w:rsid w:val="00501E23"/>
    <w:rsid w:val="00503373"/>
    <w:rsid w:val="005034E8"/>
    <w:rsid w:val="00503F3F"/>
    <w:rsid w:val="00504693"/>
    <w:rsid w:val="005078FB"/>
    <w:rsid w:val="00513EC1"/>
    <w:rsid w:val="0053110E"/>
    <w:rsid w:val="005312EB"/>
    <w:rsid w:val="00536336"/>
    <w:rsid w:val="0054044B"/>
    <w:rsid w:val="00542ED7"/>
    <w:rsid w:val="00544F74"/>
    <w:rsid w:val="00550D4A"/>
    <w:rsid w:val="00555E28"/>
    <w:rsid w:val="00561067"/>
    <w:rsid w:val="00564A29"/>
    <w:rsid w:val="00564FBC"/>
    <w:rsid w:val="00566349"/>
    <w:rsid w:val="005670C6"/>
    <w:rsid w:val="005705A9"/>
    <w:rsid w:val="0057258D"/>
    <w:rsid w:val="00572864"/>
    <w:rsid w:val="0057687B"/>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D5C85"/>
    <w:rsid w:val="005E35F3"/>
    <w:rsid w:val="005E3684"/>
    <w:rsid w:val="005E400D"/>
    <w:rsid w:val="005E5575"/>
    <w:rsid w:val="005E66CF"/>
    <w:rsid w:val="005E698D"/>
    <w:rsid w:val="005F09F1"/>
    <w:rsid w:val="005F38EC"/>
    <w:rsid w:val="005F645A"/>
    <w:rsid w:val="005F7808"/>
    <w:rsid w:val="005F7EDE"/>
    <w:rsid w:val="0060060C"/>
    <w:rsid w:val="0060123E"/>
    <w:rsid w:val="0060363B"/>
    <w:rsid w:val="006118D1"/>
    <w:rsid w:val="0061251F"/>
    <w:rsid w:val="00613B57"/>
    <w:rsid w:val="00620D93"/>
    <w:rsid w:val="0062386A"/>
    <w:rsid w:val="0062576D"/>
    <w:rsid w:val="00625788"/>
    <w:rsid w:val="006305AA"/>
    <w:rsid w:val="0063277E"/>
    <w:rsid w:val="006331D4"/>
    <w:rsid w:val="0063649E"/>
    <w:rsid w:val="006364F4"/>
    <w:rsid w:val="00640352"/>
    <w:rsid w:val="006426D5"/>
    <w:rsid w:val="00642924"/>
    <w:rsid w:val="00642B59"/>
    <w:rsid w:val="006466FF"/>
    <w:rsid w:val="00646A5F"/>
    <w:rsid w:val="006475C1"/>
    <w:rsid w:val="006512FE"/>
    <w:rsid w:val="00655FE3"/>
    <w:rsid w:val="0065626B"/>
    <w:rsid w:val="00656C00"/>
    <w:rsid w:val="00661967"/>
    <w:rsid w:val="00661F61"/>
    <w:rsid w:val="00664775"/>
    <w:rsid w:val="0067061A"/>
    <w:rsid w:val="00671B49"/>
    <w:rsid w:val="0067239A"/>
    <w:rsid w:val="00674155"/>
    <w:rsid w:val="006746CA"/>
    <w:rsid w:val="00676651"/>
    <w:rsid w:val="00683BDA"/>
    <w:rsid w:val="006926E5"/>
    <w:rsid w:val="00695745"/>
    <w:rsid w:val="0069600B"/>
    <w:rsid w:val="006A0A1A"/>
    <w:rsid w:val="006A1FE0"/>
    <w:rsid w:val="006A463A"/>
    <w:rsid w:val="006A5F58"/>
    <w:rsid w:val="006A6460"/>
    <w:rsid w:val="006B0760"/>
    <w:rsid w:val="006B104E"/>
    <w:rsid w:val="006B28E6"/>
    <w:rsid w:val="006B5AEA"/>
    <w:rsid w:val="006B6383"/>
    <w:rsid w:val="006B640D"/>
    <w:rsid w:val="006C61FA"/>
    <w:rsid w:val="006C7D51"/>
    <w:rsid w:val="006D06F0"/>
    <w:rsid w:val="006D0896"/>
    <w:rsid w:val="006D2982"/>
    <w:rsid w:val="006E25D2"/>
    <w:rsid w:val="006F0C31"/>
    <w:rsid w:val="006F29E1"/>
    <w:rsid w:val="006F5677"/>
    <w:rsid w:val="0070391A"/>
    <w:rsid w:val="00703A37"/>
    <w:rsid w:val="00706486"/>
    <w:rsid w:val="007214E3"/>
    <w:rsid w:val="007222F7"/>
    <w:rsid w:val="00724679"/>
    <w:rsid w:val="00725368"/>
    <w:rsid w:val="007304F3"/>
    <w:rsid w:val="00730839"/>
    <w:rsid w:val="00730F60"/>
    <w:rsid w:val="00733DDC"/>
    <w:rsid w:val="00733FF9"/>
    <w:rsid w:val="00735426"/>
    <w:rsid w:val="00737114"/>
    <w:rsid w:val="00752038"/>
    <w:rsid w:val="007554DF"/>
    <w:rsid w:val="0075776D"/>
    <w:rsid w:val="007613FB"/>
    <w:rsid w:val="00761E34"/>
    <w:rsid w:val="007664C4"/>
    <w:rsid w:val="00770837"/>
    <w:rsid w:val="007722BF"/>
    <w:rsid w:val="0077580B"/>
    <w:rsid w:val="00776E06"/>
    <w:rsid w:val="00777B67"/>
    <w:rsid w:val="00781167"/>
    <w:rsid w:val="007854B3"/>
    <w:rsid w:val="0078787D"/>
    <w:rsid w:val="00787FA8"/>
    <w:rsid w:val="0079369C"/>
    <w:rsid w:val="007944F8"/>
    <w:rsid w:val="007973E3"/>
    <w:rsid w:val="007976A1"/>
    <w:rsid w:val="007A1883"/>
    <w:rsid w:val="007A23E6"/>
    <w:rsid w:val="007B621A"/>
    <w:rsid w:val="007C6D13"/>
    <w:rsid w:val="007D0720"/>
    <w:rsid w:val="007D10F2"/>
    <w:rsid w:val="007D207E"/>
    <w:rsid w:val="007D34CB"/>
    <w:rsid w:val="007D6DEC"/>
    <w:rsid w:val="007E46A1"/>
    <w:rsid w:val="007E730D"/>
    <w:rsid w:val="007E7311"/>
    <w:rsid w:val="007F20C0"/>
    <w:rsid w:val="007F38A6"/>
    <w:rsid w:val="007F403E"/>
    <w:rsid w:val="007F5712"/>
    <w:rsid w:val="00802D0F"/>
    <w:rsid w:val="00803660"/>
    <w:rsid w:val="008072AC"/>
    <w:rsid w:val="00810CEA"/>
    <w:rsid w:val="00812A28"/>
    <w:rsid w:val="008233E5"/>
    <w:rsid w:val="00825D89"/>
    <w:rsid w:val="00833DE8"/>
    <w:rsid w:val="00833F47"/>
    <w:rsid w:val="008348C3"/>
    <w:rsid w:val="008373B4"/>
    <w:rsid w:val="008404C4"/>
    <w:rsid w:val="008433A7"/>
    <w:rsid w:val="00847D37"/>
    <w:rsid w:val="0085001D"/>
    <w:rsid w:val="0085634A"/>
    <w:rsid w:val="00863187"/>
    <w:rsid w:val="00864FC2"/>
    <w:rsid w:val="00870802"/>
    <w:rsid w:val="00871A41"/>
    <w:rsid w:val="008826A5"/>
    <w:rsid w:val="00885BCD"/>
    <w:rsid w:val="00886D76"/>
    <w:rsid w:val="008934C9"/>
    <w:rsid w:val="00894420"/>
    <w:rsid w:val="00894DB8"/>
    <w:rsid w:val="00897019"/>
    <w:rsid w:val="008A1937"/>
    <w:rsid w:val="008A2ACE"/>
    <w:rsid w:val="008A2B92"/>
    <w:rsid w:val="008A3072"/>
    <w:rsid w:val="008A4937"/>
    <w:rsid w:val="008B0A07"/>
    <w:rsid w:val="008B21E6"/>
    <w:rsid w:val="008B2F31"/>
    <w:rsid w:val="008B460F"/>
    <w:rsid w:val="008B781F"/>
    <w:rsid w:val="008C0069"/>
    <w:rsid w:val="008C1495"/>
    <w:rsid w:val="008C5E2A"/>
    <w:rsid w:val="008D4159"/>
    <w:rsid w:val="008D5522"/>
    <w:rsid w:val="008D69C5"/>
    <w:rsid w:val="008D7404"/>
    <w:rsid w:val="008E0F86"/>
    <w:rsid w:val="008E42F0"/>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346C0"/>
    <w:rsid w:val="009445B2"/>
    <w:rsid w:val="009454E4"/>
    <w:rsid w:val="00946836"/>
    <w:rsid w:val="00951232"/>
    <w:rsid w:val="009543E7"/>
    <w:rsid w:val="0096127B"/>
    <w:rsid w:val="0096683A"/>
    <w:rsid w:val="00967611"/>
    <w:rsid w:val="00967A3D"/>
    <w:rsid w:val="009717A7"/>
    <w:rsid w:val="00984240"/>
    <w:rsid w:val="00986D6B"/>
    <w:rsid w:val="00987F2B"/>
    <w:rsid w:val="00995B07"/>
    <w:rsid w:val="009A0098"/>
    <w:rsid w:val="009A2619"/>
    <w:rsid w:val="009A5850"/>
    <w:rsid w:val="009A5B20"/>
    <w:rsid w:val="009B10D6"/>
    <w:rsid w:val="009B55BB"/>
    <w:rsid w:val="009D3920"/>
    <w:rsid w:val="009D65D0"/>
    <w:rsid w:val="009D7E91"/>
    <w:rsid w:val="009E135E"/>
    <w:rsid w:val="009E3C92"/>
    <w:rsid w:val="009E54F4"/>
    <w:rsid w:val="009E71AD"/>
    <w:rsid w:val="009E7434"/>
    <w:rsid w:val="009F2BFA"/>
    <w:rsid w:val="00A013B1"/>
    <w:rsid w:val="00A017C9"/>
    <w:rsid w:val="00A03A3D"/>
    <w:rsid w:val="00A045C4"/>
    <w:rsid w:val="00A10DFA"/>
    <w:rsid w:val="00A21708"/>
    <w:rsid w:val="00A22362"/>
    <w:rsid w:val="00A249BA"/>
    <w:rsid w:val="00A305E7"/>
    <w:rsid w:val="00A307C7"/>
    <w:rsid w:val="00A42B51"/>
    <w:rsid w:val="00A44581"/>
    <w:rsid w:val="00A44E6E"/>
    <w:rsid w:val="00A45093"/>
    <w:rsid w:val="00A46C71"/>
    <w:rsid w:val="00A50EAF"/>
    <w:rsid w:val="00A602F9"/>
    <w:rsid w:val="00A612C1"/>
    <w:rsid w:val="00A6142A"/>
    <w:rsid w:val="00A650EE"/>
    <w:rsid w:val="00A662C8"/>
    <w:rsid w:val="00A671AA"/>
    <w:rsid w:val="00A71157"/>
    <w:rsid w:val="00A7608E"/>
    <w:rsid w:val="00A77F2F"/>
    <w:rsid w:val="00A863B0"/>
    <w:rsid w:val="00A966E6"/>
    <w:rsid w:val="00AA251F"/>
    <w:rsid w:val="00AA752B"/>
    <w:rsid w:val="00AB1E25"/>
    <w:rsid w:val="00AB2BE3"/>
    <w:rsid w:val="00AB448B"/>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2828"/>
    <w:rsid w:val="00B1458E"/>
    <w:rsid w:val="00B14C51"/>
    <w:rsid w:val="00B20021"/>
    <w:rsid w:val="00B20FDE"/>
    <w:rsid w:val="00B37E08"/>
    <w:rsid w:val="00B42041"/>
    <w:rsid w:val="00B43F3D"/>
    <w:rsid w:val="00B43FBF"/>
    <w:rsid w:val="00B44F11"/>
    <w:rsid w:val="00B46E1D"/>
    <w:rsid w:val="00B51846"/>
    <w:rsid w:val="00B52940"/>
    <w:rsid w:val="00B62979"/>
    <w:rsid w:val="00B64209"/>
    <w:rsid w:val="00B65B4D"/>
    <w:rsid w:val="00B6686B"/>
    <w:rsid w:val="00B70056"/>
    <w:rsid w:val="00B74D75"/>
    <w:rsid w:val="00B76C55"/>
    <w:rsid w:val="00B823A7"/>
    <w:rsid w:val="00B847A8"/>
    <w:rsid w:val="00B87673"/>
    <w:rsid w:val="00B90FA5"/>
    <w:rsid w:val="00B919F1"/>
    <w:rsid w:val="00B9498F"/>
    <w:rsid w:val="00BA2260"/>
    <w:rsid w:val="00BA63A1"/>
    <w:rsid w:val="00BA7AAB"/>
    <w:rsid w:val="00BB468D"/>
    <w:rsid w:val="00BC047C"/>
    <w:rsid w:val="00BC0E8D"/>
    <w:rsid w:val="00BC4F18"/>
    <w:rsid w:val="00BD2A46"/>
    <w:rsid w:val="00BD39D0"/>
    <w:rsid w:val="00BD44F9"/>
    <w:rsid w:val="00BE4324"/>
    <w:rsid w:val="00BE6551"/>
    <w:rsid w:val="00BE6DC9"/>
    <w:rsid w:val="00BF0704"/>
    <w:rsid w:val="00BF0877"/>
    <w:rsid w:val="00BF093B"/>
    <w:rsid w:val="00C00B88"/>
    <w:rsid w:val="00C00CCB"/>
    <w:rsid w:val="00C0400F"/>
    <w:rsid w:val="00C06B2A"/>
    <w:rsid w:val="00C1094A"/>
    <w:rsid w:val="00C111E0"/>
    <w:rsid w:val="00C11AA4"/>
    <w:rsid w:val="00C137CB"/>
    <w:rsid w:val="00C215B8"/>
    <w:rsid w:val="00C35BBB"/>
    <w:rsid w:val="00C35E57"/>
    <w:rsid w:val="00C35E80"/>
    <w:rsid w:val="00C37AA1"/>
    <w:rsid w:val="00C37F2E"/>
    <w:rsid w:val="00C40AA2"/>
    <w:rsid w:val="00C41F4E"/>
    <w:rsid w:val="00C4244F"/>
    <w:rsid w:val="00C458D3"/>
    <w:rsid w:val="00C5325E"/>
    <w:rsid w:val="00C5732A"/>
    <w:rsid w:val="00C57A50"/>
    <w:rsid w:val="00C632ED"/>
    <w:rsid w:val="00C66150"/>
    <w:rsid w:val="00C70EF5"/>
    <w:rsid w:val="00C72F95"/>
    <w:rsid w:val="00C756C5"/>
    <w:rsid w:val="00C75896"/>
    <w:rsid w:val="00C82195"/>
    <w:rsid w:val="00C82CAE"/>
    <w:rsid w:val="00C8442E"/>
    <w:rsid w:val="00C930A8"/>
    <w:rsid w:val="00C9350D"/>
    <w:rsid w:val="00C96782"/>
    <w:rsid w:val="00C97778"/>
    <w:rsid w:val="00CA01A6"/>
    <w:rsid w:val="00CA108B"/>
    <w:rsid w:val="00CA34A6"/>
    <w:rsid w:val="00CA6125"/>
    <w:rsid w:val="00CA6CDB"/>
    <w:rsid w:val="00CB5E13"/>
    <w:rsid w:val="00CC3524"/>
    <w:rsid w:val="00CC4127"/>
    <w:rsid w:val="00CD27BE"/>
    <w:rsid w:val="00CD29E9"/>
    <w:rsid w:val="00CD4BBC"/>
    <w:rsid w:val="00CD58C4"/>
    <w:rsid w:val="00CD6A51"/>
    <w:rsid w:val="00CD6F0F"/>
    <w:rsid w:val="00CE0BB7"/>
    <w:rsid w:val="00CE3E9A"/>
    <w:rsid w:val="00CE708B"/>
    <w:rsid w:val="00CF0626"/>
    <w:rsid w:val="00CF26B7"/>
    <w:rsid w:val="00CF3703"/>
    <w:rsid w:val="00CF6E39"/>
    <w:rsid w:val="00CF72DA"/>
    <w:rsid w:val="00D03B57"/>
    <w:rsid w:val="00D0638F"/>
    <w:rsid w:val="00D0769A"/>
    <w:rsid w:val="00D15B4E"/>
    <w:rsid w:val="00D177E7"/>
    <w:rsid w:val="00D2079F"/>
    <w:rsid w:val="00D20DE0"/>
    <w:rsid w:val="00D27116"/>
    <w:rsid w:val="00D272D8"/>
    <w:rsid w:val="00D447EF"/>
    <w:rsid w:val="00D505E2"/>
    <w:rsid w:val="00D51986"/>
    <w:rsid w:val="00D6498F"/>
    <w:rsid w:val="00D7463D"/>
    <w:rsid w:val="00D75C34"/>
    <w:rsid w:val="00D765F9"/>
    <w:rsid w:val="00D80F5A"/>
    <w:rsid w:val="00D815E9"/>
    <w:rsid w:val="00D82D45"/>
    <w:rsid w:val="00D83DE8"/>
    <w:rsid w:val="00D84943"/>
    <w:rsid w:val="00D94AE7"/>
    <w:rsid w:val="00D966B3"/>
    <w:rsid w:val="00D970F0"/>
    <w:rsid w:val="00DA4540"/>
    <w:rsid w:val="00DA48AD"/>
    <w:rsid w:val="00DA587E"/>
    <w:rsid w:val="00DA60F4"/>
    <w:rsid w:val="00DA72D4"/>
    <w:rsid w:val="00DB0119"/>
    <w:rsid w:val="00DB0F8B"/>
    <w:rsid w:val="00DB27D3"/>
    <w:rsid w:val="00DB3052"/>
    <w:rsid w:val="00DC2D17"/>
    <w:rsid w:val="00DC31F4"/>
    <w:rsid w:val="00DC6670"/>
    <w:rsid w:val="00DC72D1"/>
    <w:rsid w:val="00DD0480"/>
    <w:rsid w:val="00DD4A3E"/>
    <w:rsid w:val="00DE23BF"/>
    <w:rsid w:val="00DE3981"/>
    <w:rsid w:val="00DE40DD"/>
    <w:rsid w:val="00DE63F7"/>
    <w:rsid w:val="00DE7755"/>
    <w:rsid w:val="00DF059A"/>
    <w:rsid w:val="00DF3D56"/>
    <w:rsid w:val="00DF64E9"/>
    <w:rsid w:val="00DF6D19"/>
    <w:rsid w:val="00DF6ED2"/>
    <w:rsid w:val="00DF70F5"/>
    <w:rsid w:val="00E0450D"/>
    <w:rsid w:val="00E12643"/>
    <w:rsid w:val="00E2252C"/>
    <w:rsid w:val="00E270C0"/>
    <w:rsid w:val="00E30F25"/>
    <w:rsid w:val="00E36D82"/>
    <w:rsid w:val="00E450F5"/>
    <w:rsid w:val="00E45F0A"/>
    <w:rsid w:val="00E460B9"/>
    <w:rsid w:val="00E51601"/>
    <w:rsid w:val="00E51965"/>
    <w:rsid w:val="00E6220C"/>
    <w:rsid w:val="00E638A0"/>
    <w:rsid w:val="00E67084"/>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0A6"/>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45231"/>
    <w:rsid w:val="00F513B3"/>
    <w:rsid w:val="00F51785"/>
    <w:rsid w:val="00F530D7"/>
    <w:rsid w:val="00F541E6"/>
    <w:rsid w:val="00F62A69"/>
    <w:rsid w:val="00F62F49"/>
    <w:rsid w:val="00F640BF"/>
    <w:rsid w:val="00F70754"/>
    <w:rsid w:val="00F77926"/>
    <w:rsid w:val="00F82B52"/>
    <w:rsid w:val="00F83A19"/>
    <w:rsid w:val="00F864E0"/>
    <w:rsid w:val="00F879A1"/>
    <w:rsid w:val="00F87E7B"/>
    <w:rsid w:val="00F92FC4"/>
    <w:rsid w:val="00F9793C"/>
    <w:rsid w:val="00FA0C14"/>
    <w:rsid w:val="00FA137A"/>
    <w:rsid w:val="00FA35C6"/>
    <w:rsid w:val="00FA500D"/>
    <w:rsid w:val="00FA5504"/>
    <w:rsid w:val="00FB21D0"/>
    <w:rsid w:val="00FB42C9"/>
    <w:rsid w:val="00FB4B02"/>
    <w:rsid w:val="00FB6B89"/>
    <w:rsid w:val="00FB6BCF"/>
    <w:rsid w:val="00FC1FDE"/>
    <w:rsid w:val="00FC2831"/>
    <w:rsid w:val="00FC2D40"/>
    <w:rsid w:val="00FC3600"/>
    <w:rsid w:val="00FC4A9F"/>
    <w:rsid w:val="00FC565B"/>
    <w:rsid w:val="00FC5F31"/>
    <w:rsid w:val="00FD7B26"/>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Ttulo1">
    <w:name w:val="heading 1"/>
    <w:aliases w:val="TF-TÍTULO 1"/>
    <w:basedOn w:val="Normal"/>
    <w:next w:val="TF-TEXTO"/>
    <w:autoRedefine/>
    <w:qFormat/>
    <w:rsid w:val="001E167C"/>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autoRedefine/>
    <w:qFormat/>
    <w:rsid w:val="00676651"/>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1E167C"/>
    <w:pPr>
      <w:keepNext/>
      <w:keepLines/>
      <w:numPr>
        <w:ilvl w:val="2"/>
        <w:numId w:val="1"/>
      </w:numPr>
      <w:spacing w:before="240" w:line="360" w:lineRule="auto"/>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customStyle="1" w:styleId="TF-TEXTOChar">
    <w:name w:val="TF-TEXTO Char"/>
    <w:basedOn w:val="Fontepargpadro"/>
    <w:link w:val="TF-TEXTO"/>
    <w:rsid w:val="0037092E"/>
  </w:style>
  <w:style w:type="table" w:customStyle="1" w:styleId="TableGrid">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 w:type="table" w:customStyle="1" w:styleId="TableNormal1">
    <w:name w:val="Table Normal1"/>
    <w:rsid w:val="0067061A"/>
    <w:rPr>
      <w:sz w:val="24"/>
      <w:szCs w:val="24"/>
    </w:rPr>
    <w:tblPr>
      <w:tblCellMar>
        <w:top w:w="0" w:type="dxa"/>
        <w:left w:w="0" w:type="dxa"/>
        <w:bottom w:w="0" w:type="dxa"/>
        <w:right w:w="0" w:type="dxa"/>
      </w:tblCellMar>
    </w:tblPr>
  </w:style>
  <w:style w:type="character" w:styleId="Forte">
    <w:name w:val="Strong"/>
    <w:basedOn w:val="Fontepargpadro"/>
    <w:uiPriority w:val="22"/>
    <w:qFormat/>
    <w:rsid w:val="006A1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17452205">
      <w:bodyDiv w:val="1"/>
      <w:marLeft w:val="0"/>
      <w:marRight w:val="0"/>
      <w:marTop w:val="0"/>
      <w:marBottom w:val="0"/>
      <w:divBdr>
        <w:top w:val="none" w:sz="0" w:space="0" w:color="auto"/>
        <w:left w:val="none" w:sz="0" w:space="0" w:color="auto"/>
        <w:bottom w:val="none" w:sz="0" w:space="0" w:color="auto"/>
        <w:right w:val="none" w:sz="0" w:space="0" w:color="auto"/>
      </w:divBdr>
      <w:divsChild>
        <w:div w:id="170533844">
          <w:marLeft w:val="0"/>
          <w:marRight w:val="0"/>
          <w:marTop w:val="0"/>
          <w:marBottom w:val="0"/>
          <w:divBdr>
            <w:top w:val="none" w:sz="0" w:space="0" w:color="auto"/>
            <w:left w:val="none" w:sz="0" w:space="0" w:color="auto"/>
            <w:bottom w:val="none" w:sz="0" w:space="0" w:color="auto"/>
            <w:right w:val="none" w:sz="0" w:space="0" w:color="auto"/>
          </w:divBdr>
          <w:divsChild>
            <w:div w:id="563179501">
              <w:marLeft w:val="0"/>
              <w:marRight w:val="0"/>
              <w:marTop w:val="0"/>
              <w:marBottom w:val="0"/>
              <w:divBdr>
                <w:top w:val="none" w:sz="0" w:space="0" w:color="auto"/>
                <w:left w:val="none" w:sz="0" w:space="0" w:color="auto"/>
                <w:bottom w:val="none" w:sz="0" w:space="0" w:color="auto"/>
                <w:right w:val="none" w:sz="0" w:space="0" w:color="auto"/>
              </w:divBdr>
              <w:divsChild>
                <w:div w:id="14213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338435484">
      <w:bodyDiv w:val="1"/>
      <w:marLeft w:val="0"/>
      <w:marRight w:val="0"/>
      <w:marTop w:val="0"/>
      <w:marBottom w:val="0"/>
      <w:divBdr>
        <w:top w:val="none" w:sz="0" w:space="0" w:color="auto"/>
        <w:left w:val="none" w:sz="0" w:space="0" w:color="auto"/>
        <w:bottom w:val="none" w:sz="0" w:space="0" w:color="auto"/>
        <w:right w:val="none" w:sz="0" w:space="0" w:color="auto"/>
      </w:divBdr>
    </w:div>
    <w:div w:id="43649083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8119635">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37502110">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030686016">
      <w:bodyDiv w:val="1"/>
      <w:marLeft w:val="0"/>
      <w:marRight w:val="0"/>
      <w:marTop w:val="0"/>
      <w:marBottom w:val="0"/>
      <w:divBdr>
        <w:top w:val="none" w:sz="0" w:space="0" w:color="auto"/>
        <w:left w:val="none" w:sz="0" w:space="0" w:color="auto"/>
        <w:bottom w:val="none" w:sz="0" w:space="0" w:color="auto"/>
        <w:right w:val="none" w:sz="0" w:space="0" w:color="auto"/>
      </w:divBdr>
    </w:div>
    <w:div w:id="1038045420">
      <w:bodyDiv w:val="1"/>
      <w:marLeft w:val="0"/>
      <w:marRight w:val="0"/>
      <w:marTop w:val="0"/>
      <w:marBottom w:val="0"/>
      <w:divBdr>
        <w:top w:val="none" w:sz="0" w:space="0" w:color="auto"/>
        <w:left w:val="none" w:sz="0" w:space="0" w:color="auto"/>
        <w:bottom w:val="none" w:sz="0" w:space="0" w:color="auto"/>
        <w:right w:val="none" w:sz="0" w:space="0" w:color="auto"/>
      </w:divBdr>
    </w:div>
    <w:div w:id="1045563446">
      <w:bodyDiv w:val="1"/>
      <w:marLeft w:val="0"/>
      <w:marRight w:val="0"/>
      <w:marTop w:val="0"/>
      <w:marBottom w:val="0"/>
      <w:divBdr>
        <w:top w:val="none" w:sz="0" w:space="0" w:color="auto"/>
        <w:left w:val="none" w:sz="0" w:space="0" w:color="auto"/>
        <w:bottom w:val="none" w:sz="0" w:space="0" w:color="auto"/>
        <w:right w:val="none" w:sz="0" w:space="0" w:color="auto"/>
      </w:divBdr>
    </w:div>
    <w:div w:id="1142581671">
      <w:bodyDiv w:val="1"/>
      <w:marLeft w:val="0"/>
      <w:marRight w:val="0"/>
      <w:marTop w:val="0"/>
      <w:marBottom w:val="0"/>
      <w:divBdr>
        <w:top w:val="none" w:sz="0" w:space="0" w:color="auto"/>
        <w:left w:val="none" w:sz="0" w:space="0" w:color="auto"/>
        <w:bottom w:val="none" w:sz="0" w:space="0" w:color="auto"/>
        <w:right w:val="none" w:sz="0" w:space="0" w:color="auto"/>
      </w:divBdr>
    </w:div>
    <w:div w:id="115896187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04784774">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1926106341">
      <w:bodyDiv w:val="1"/>
      <w:marLeft w:val="0"/>
      <w:marRight w:val="0"/>
      <w:marTop w:val="0"/>
      <w:marBottom w:val="0"/>
      <w:divBdr>
        <w:top w:val="none" w:sz="0" w:space="0" w:color="auto"/>
        <w:left w:val="none" w:sz="0" w:space="0" w:color="auto"/>
        <w:bottom w:val="none" w:sz="0" w:space="0" w:color="auto"/>
        <w:right w:val="none" w:sz="0" w:space="0" w:color="auto"/>
      </w:divBdr>
    </w:div>
    <w:div w:id="2012676900">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 w:id="21007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article/10.1023/A%3A1010933404324"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6844</Words>
  <Characters>36961</Characters>
  <Application>Microsoft Office Word</Application>
  <DocSecurity>0</DocSecurity>
  <Lines>308</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2024-06-24T01:14:00Z</dcterms:created>
  <dcterms:modified xsi:type="dcterms:W3CDTF">2024-06-24T17:33:00Z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