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4C0EBF98" w:rsidR="00620BF5" w:rsidRPr="003C5262" w:rsidRDefault="00B37046" w:rsidP="00BE39CF">
            <w:pPr>
              <w:pStyle w:val="Cabealho"/>
              <w:tabs>
                <w:tab w:val="clear" w:pos="8640"/>
                <w:tab w:val="right" w:pos="8931"/>
              </w:tabs>
              <w:ind w:right="141"/>
            </w:pPr>
            <w:proofErr w:type="gramStart"/>
            <w:r>
              <w:rPr>
                <w:rStyle w:val="Nmerodepgina"/>
              </w:rPr>
              <w:t xml:space="preserve">( </w:t>
            </w:r>
            <w:r w:rsidR="004B4724">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76EF48DA"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del w:id="9" w:author="Dalton Solano dos Reis" w:date="2024-05-14T08:43:00Z">
              <w:r w:rsidR="004B4724" w:rsidRPr="004B4724" w:rsidDel="00954547">
                <w:rPr>
                  <w:rStyle w:val="Nmerodepgina"/>
                </w:rPr>
                <w:delText xml:space="preserve">Eixo de Formação: </w:delText>
              </w:r>
            </w:del>
            <w:r w:rsidR="004B4724" w:rsidRPr="004B4724">
              <w:rPr>
                <w:rStyle w:val="Nmerodepgina"/>
              </w:rPr>
              <w:t>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4B4724">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 xml:space="preserve">Simone </w:t>
      </w:r>
      <w:proofErr w:type="spellStart"/>
      <w:r w:rsidRPr="004B4724">
        <w:t>Erbs</w:t>
      </w:r>
      <w:proofErr w:type="spellEnd"/>
      <w:r w:rsidRPr="004B4724">
        <w:t xml:space="preserve"> da Costa</w:t>
      </w:r>
      <w:r w:rsidR="001E682E">
        <w:t xml:space="preserve"> – Orientadora</w:t>
      </w:r>
    </w:p>
    <w:p w14:paraId="71F8749B" w14:textId="2E256E3C" w:rsidR="00076065" w:rsidRDefault="008612B8" w:rsidP="00B37046">
      <w:pPr>
        <w:pStyle w:val="TF-AUTOR0"/>
      </w:pPr>
      <w:proofErr w:type="spellStart"/>
      <w:r>
        <w:t>Elenir</w:t>
      </w:r>
      <w:proofErr w:type="spellEnd"/>
      <w:r>
        <w:t xml:space="preserve"> Aparecida </w:t>
      </w:r>
      <w:proofErr w:type="spellStart"/>
      <w:r>
        <w:t>Hutter</w:t>
      </w:r>
      <w:proofErr w:type="spellEnd"/>
      <w:r>
        <w:t xml:space="preserve"> da Veiga </w:t>
      </w:r>
      <w:r w:rsidR="00076065">
        <w:t>– Supervisora</w:t>
      </w:r>
    </w:p>
    <w:p w14:paraId="4C7A4679" w14:textId="5A6762B9" w:rsidR="00F255FC" w:rsidRDefault="00C67979" w:rsidP="00DF2D03">
      <w:pPr>
        <w:pStyle w:val="Ttulo1"/>
      </w:pPr>
      <w:bookmarkStart w:id="10" w:name="_Ref133160295"/>
      <w:bookmarkEnd w:id="0"/>
      <w:bookmarkEnd w:id="1"/>
      <w:bookmarkEnd w:id="2"/>
      <w:bookmarkEnd w:id="3"/>
      <w:bookmarkEnd w:id="4"/>
      <w:bookmarkEnd w:id="5"/>
      <w:bookmarkEnd w:id="6"/>
      <w:bookmarkEnd w:id="7"/>
      <w:bookmarkEnd w:id="8"/>
      <w:r>
        <w:t>Contextualização</w:t>
      </w:r>
      <w:bookmarkEnd w:id="10"/>
    </w:p>
    <w:p w14:paraId="657EC7FD" w14:textId="18AFD0DC"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proofErr w:type="spellStart"/>
      <w:proofErr w:type="gramStart"/>
      <w:r w:rsidR="00002359" w:rsidRPr="00E8737A">
        <w:t>S</w:t>
      </w:r>
      <w:r w:rsidR="00002359">
        <w:t>ant</w:t>
      </w:r>
      <w:r w:rsidR="00002359" w:rsidRPr="00E8737A">
        <w:t>‘</w:t>
      </w:r>
      <w:proofErr w:type="gramEnd"/>
      <w:r w:rsidR="00002359">
        <w:t>anna</w:t>
      </w:r>
      <w:proofErr w:type="spellEnd"/>
      <w:r w:rsidR="00002359">
        <w:t xml:space="preserve"> </w:t>
      </w:r>
      <w:r w:rsidR="00002359" w:rsidRPr="004C6F10">
        <w:rPr>
          <w:i/>
          <w:iCs/>
        </w:rPr>
        <w:t>et al.</w:t>
      </w:r>
      <w:r w:rsidR="00002359">
        <w:t>, 2024). Essas características dizem respeito</w:t>
      </w:r>
      <w:r w:rsidRPr="004C6F10">
        <w:t xml:space="preserve">: </w:t>
      </w:r>
      <w:r w:rsidR="00002359">
        <w:t>a</w:t>
      </w:r>
      <w:r w:rsidRPr="004C6F10">
        <w:t>o número de colaboradores, o volume anual de vendas, o faturamento, a receita bruta, o capital social, o valor do passivo, o valor do patrimônio líquido, o valor do imobilizado, os centros de lucro, a quantidade de produtos e a participação de mercado</w:t>
      </w:r>
      <w:r>
        <w:t xml:space="preserve"> (</w:t>
      </w:r>
      <w:proofErr w:type="spellStart"/>
      <w:proofErr w:type="gramStart"/>
      <w:r w:rsidR="00E8737A" w:rsidRPr="00E8737A">
        <w:t>S</w:t>
      </w:r>
      <w:r w:rsidR="00E8737A">
        <w:t>ant</w:t>
      </w:r>
      <w:r w:rsidR="00E8737A" w:rsidRPr="00E8737A">
        <w:t>‘</w:t>
      </w:r>
      <w:proofErr w:type="gramEnd"/>
      <w:r w:rsidR="00E8737A">
        <w:t>anna</w:t>
      </w:r>
      <w:proofErr w:type="spellEnd"/>
      <w:r>
        <w:t xml:space="preserve"> </w:t>
      </w:r>
      <w:r w:rsidRPr="004C6F10">
        <w:rPr>
          <w:i/>
          <w:iCs/>
        </w:rPr>
        <w:t>et al.</w:t>
      </w:r>
      <w:r>
        <w:t xml:space="preserve">, 2024). Hoje em dia, as micro e pequenas empresas têm uma </w:t>
      </w:r>
      <w:r w:rsidR="00296DEA">
        <w:t>grande importância</w:t>
      </w:r>
      <w:r>
        <w:t xml:space="preserve"> na economia brasileira, sendo as mais numerosas responsáveis pela maior geração de empregos e renda no contexto organizacional (Schroeder, 2024). Contudo, Schroeder (2024) destaca que é fundamental </w:t>
      </w:r>
      <w:del w:id="11" w:author="Dalton Solano dos Reis" w:date="2024-05-14T08:45:00Z">
        <w:r w:rsidDel="00954547">
          <w:delText xml:space="preserve">destacar </w:delText>
        </w:r>
      </w:del>
      <w:proofErr w:type="spellStart"/>
      <w:ins w:id="12" w:author="Dalton Solano dos Reis" w:date="2024-05-14T08:45:00Z">
        <w:r w:rsidR="00954547">
          <w:t>resaltar</w:t>
        </w:r>
        <w:proofErr w:type="spellEnd"/>
        <w:r w:rsidR="00954547">
          <w:t xml:space="preserve"> </w:t>
        </w:r>
      </w:ins>
      <w:r>
        <w:t>que essas empresas também enfrentam uma elevada taxa de mortalidade precoce devido a problemas financeiros e à falta de planejamento e controle de suas operações.</w:t>
      </w:r>
    </w:p>
    <w:p w14:paraId="17795BA2" w14:textId="546A3769" w:rsidR="004C6F10" w:rsidRDefault="00AB4885" w:rsidP="004C6F10">
      <w:pPr>
        <w:pStyle w:val="TF-TEXTO"/>
      </w:pPr>
      <w:r>
        <w:t xml:space="preserve">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 ao buscarem competitividade e uma gestão mais profissional, buscam aderir 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29A11DD1"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r w:rsidR="00244CA9">
        <w:t xml:space="preserve">Veiga (2024), dona e administradora da empresa, já trabalhou em empresas têxtis como estilista, </w:t>
      </w:r>
      <w:r w:rsidR="00016A0F">
        <w:t xml:space="preserve">que utilizava </w:t>
      </w:r>
      <w:r w:rsidR="00244CA9">
        <w:t xml:space="preserve">sistemas para apoiar os processos </w:t>
      </w:r>
      <w:r w:rsidR="006A0073">
        <w:t xml:space="preserve">e hoje sente falta disso, porém considera muito caro os sistemas disponíveis no mercado (Veiga, 2024). Veiga (2024) já fez uma pesquisa de mercado e concluiu que na relação custo x benefício, nenhum sistema estaria dentro do seu orçamento. Atualmente a gestão dos clientes é feita em cadernos, </w:t>
      </w:r>
      <w:r w:rsidR="002468DC">
        <w:t xml:space="preserve">no qual </w:t>
      </w:r>
      <w:r w:rsidR="006A0073">
        <w:t xml:space="preserve">é </w:t>
      </w:r>
      <w:r w:rsidR="006A0073">
        <w:lastRenderedPageBreak/>
        <w:t>registrado o nome do cliente, o pedido, informações adicionais de modificações no produto e o tamanho</w:t>
      </w:r>
      <w:r w:rsidR="00022E60">
        <w:t xml:space="preserve">, como representado na </w:t>
      </w:r>
      <w:bookmarkStart w:id="13" w:name="_Hlk163382965"/>
      <w:r w:rsidR="00022E60">
        <w:fldChar w:fldCharType="begin"/>
      </w:r>
      <w:r w:rsidR="00022E60">
        <w:instrText xml:space="preserve"> REF _Ref162680986 \h </w:instrText>
      </w:r>
      <w:r w:rsidR="00E24C50">
        <w:instrText xml:space="preserve"> \* MERGEFORMAT </w:instrText>
      </w:r>
      <w:r w:rsidR="00022E60">
        <w:fldChar w:fldCharType="separate"/>
      </w:r>
      <w:r w:rsidR="00022E60" w:rsidRPr="00E24C50">
        <w:rPr>
          <w:rPrChange w:id="14" w:author="Dalton Solano dos Reis" w:date="2024-05-14T09:45:00Z">
            <w:rPr>
              <w:sz w:val="20"/>
            </w:rPr>
          </w:rPrChange>
        </w:rPr>
        <w:t xml:space="preserve">Figura </w:t>
      </w:r>
      <w:r w:rsidR="00022E60" w:rsidRPr="00E24C50">
        <w:rPr>
          <w:rPrChange w:id="15" w:author="Dalton Solano dos Reis" w:date="2024-05-14T09:45:00Z">
            <w:rPr>
              <w:noProof/>
              <w:sz w:val="20"/>
            </w:rPr>
          </w:rPrChange>
        </w:rPr>
        <w:t>1</w:t>
      </w:r>
      <w:r w:rsidR="00022E60">
        <w:fldChar w:fldCharType="end"/>
      </w:r>
      <w:del w:id="16" w:author="Dalton Solano dos Reis" w:date="2024-05-14T08:50:00Z">
        <w:r w:rsidR="00614B94" w:rsidRPr="00E24C50" w:rsidDel="00954547">
          <w:delText xml:space="preserve"> (</w:delText>
        </w:r>
      </w:del>
      <w:r w:rsidR="00614B94" w:rsidRPr="00E24C50">
        <w:t>a</w:t>
      </w:r>
      <w:del w:id="17" w:author="Dalton Solano dos Reis" w:date="2024-05-14T08:50:00Z">
        <w:r w:rsidR="00614B94" w:rsidDel="00954547">
          <w:delText>)</w:delText>
        </w:r>
      </w:del>
      <w:bookmarkEnd w:id="13"/>
      <w:r w:rsidR="006A0073">
        <w:t>. Caso o cliente entre em contato e compre uma peça que já está 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ins w:id="18" w:author="Dalton Solano dos Reis" w:date="2024-05-14T08:48:00Z">
        <w:r w:rsidR="00954547">
          <w:t xml:space="preserve">arquivo </w:t>
        </w:r>
      </w:ins>
      <w:proofErr w:type="spellStart"/>
      <w:r w:rsidR="00614B94">
        <w:t>pdf</w:t>
      </w:r>
      <w:proofErr w:type="spellEnd"/>
      <w:r w:rsidR="00614B94">
        <w:t xml:space="preserve">. Veiga (2024) também tem um controle mínimo de vendas, porém não é sempre </w:t>
      </w:r>
      <w:ins w:id="19" w:author="Dalton Solano dos Reis" w:date="2024-05-14T08:49:00Z">
        <w:r w:rsidR="00954547">
          <w:t xml:space="preserve">que </w:t>
        </w:r>
      </w:ins>
      <w:r w:rsidR="00614B94">
        <w:t>faz as devidas anotações, já que a maioria das movimentações está em sua cabeça</w:t>
      </w:r>
      <w:ins w:id="20" w:author="Dalton Solano dos Reis" w:date="2024-05-14T08:50:00Z">
        <w:r w:rsidR="00954547">
          <w:t xml:space="preserve"> (</w:t>
        </w:r>
      </w:ins>
      <w:del w:id="21" w:author="Dalton Solano dos Reis" w:date="2024-05-14T08:50:00Z">
        <w:r w:rsidR="00614B94" w:rsidDel="00954547">
          <w:delText xml:space="preserve">, </w:delText>
        </w:r>
      </w:del>
      <w:r w:rsidR="00614B94">
        <w:t xml:space="preserve">ilustrado na </w:t>
      </w:r>
      <w:r w:rsidR="00614B94">
        <w:fldChar w:fldCharType="begin"/>
      </w:r>
      <w:r w:rsidR="00614B94">
        <w:instrText xml:space="preserve"> REF _Ref162680986 \h </w:instrText>
      </w:r>
      <w:r w:rsidR="00E24C50">
        <w:instrText xml:space="preserve"> \* MERGEFORMAT </w:instrText>
      </w:r>
      <w:r w:rsidR="00614B94">
        <w:fldChar w:fldCharType="separate"/>
      </w:r>
      <w:r w:rsidR="00614B94" w:rsidRPr="00E24C50">
        <w:rPr>
          <w:rPrChange w:id="22" w:author="Dalton Solano dos Reis" w:date="2024-05-14T09:46:00Z">
            <w:rPr>
              <w:sz w:val="20"/>
            </w:rPr>
          </w:rPrChange>
        </w:rPr>
        <w:t xml:space="preserve">Figura </w:t>
      </w:r>
      <w:r w:rsidR="00614B94" w:rsidRPr="00E24C50">
        <w:rPr>
          <w:rPrChange w:id="23" w:author="Dalton Solano dos Reis" w:date="2024-05-14T09:46:00Z">
            <w:rPr>
              <w:noProof/>
              <w:sz w:val="20"/>
            </w:rPr>
          </w:rPrChange>
        </w:rPr>
        <w:t>1</w:t>
      </w:r>
      <w:r w:rsidR="00614B94">
        <w:fldChar w:fldCharType="end"/>
      </w:r>
      <w:del w:id="24" w:author="Dalton Solano dos Reis" w:date="2024-05-14T08:50:00Z">
        <w:r w:rsidR="00614B94" w:rsidRPr="00E24C50" w:rsidDel="00954547">
          <w:delText xml:space="preserve"> (</w:delText>
        </w:r>
      </w:del>
      <w:r w:rsidR="00614B94" w:rsidRPr="00E24C50">
        <w:t>b</w:t>
      </w:r>
      <w:r w:rsidR="00614B94">
        <w:t>).</w:t>
      </w:r>
    </w:p>
    <w:p w14:paraId="4F020515" w14:textId="636B68B4" w:rsidR="006A0073" w:rsidRDefault="006A0073" w:rsidP="000A2979">
      <w:pPr>
        <w:pStyle w:val="TF-LEGENDA"/>
        <w:rPr>
          <w:szCs w:val="24"/>
        </w:rPr>
      </w:pPr>
      <w:bookmarkStart w:id="25" w:name="_Ref162680986"/>
      <w:bookmarkStart w:id="26"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19179B" w:rsidRPr="00CF2B67">
        <w:rPr>
          <w:noProof/>
          <w:szCs w:val="24"/>
        </w:rPr>
        <w:t>1</w:t>
      </w:r>
      <w:r w:rsidRPr="00CF2B67">
        <w:rPr>
          <w:i/>
          <w:iCs/>
          <w:szCs w:val="24"/>
        </w:rPr>
        <w:fldChar w:fldCharType="end"/>
      </w:r>
      <w:bookmarkEnd w:id="25"/>
      <w:r w:rsidRPr="00CF2B67">
        <w:rPr>
          <w:szCs w:val="24"/>
        </w:rPr>
        <w:t xml:space="preserve"> </w:t>
      </w:r>
      <w:r w:rsidR="00614B94">
        <w:rPr>
          <w:szCs w:val="24"/>
        </w:rPr>
        <w:t>–</w:t>
      </w:r>
      <w:r w:rsidRPr="00CF2B67">
        <w:rPr>
          <w:szCs w:val="24"/>
        </w:rPr>
        <w:t xml:space="preserve"> </w:t>
      </w:r>
      <w:bookmarkEnd w:id="26"/>
      <w:r w:rsidR="00002359" w:rsidRPr="00002359">
        <w:rPr>
          <w:szCs w:val="24"/>
        </w:rPr>
        <w:t>(a) Caderno com anotações dos clientes e (b) planilha de registro de venda</w:t>
      </w:r>
      <w:r w:rsidR="00002359" w:rsidRPr="00002359" w:rsidDel="00002359">
        <w:rPr>
          <w:szCs w:val="24"/>
        </w:rPr>
        <w:t xml:space="preserve"> </w:t>
      </w:r>
    </w:p>
    <w:p w14:paraId="7AA71E9E" w14:textId="77777777" w:rsidR="00954547" w:rsidRDefault="00614B94" w:rsidP="00954547">
      <w:pPr>
        <w:pStyle w:val="TF-FIGURA"/>
        <w:rPr>
          <w:ins w:id="27" w:author="Dalton Solano dos Reis" w:date="2024-05-14T08:52:00Z"/>
        </w:rPr>
        <w:pPrChange w:id="28" w:author="Dalton Solano dos Reis" w:date="2024-05-14T08:52:00Z">
          <w:pPr>
            <w:pStyle w:val="TF-FONTE"/>
          </w:pPr>
        </w:pPrChange>
      </w:pPr>
      <w:r>
        <w:rPr>
          <w:noProof/>
        </w:rPr>
        <w:drawing>
          <wp:inline distT="0" distB="0" distL="0" distR="0" wp14:anchorId="69B745E7" wp14:editId="2CE959BE">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p>
    <w:p w14:paraId="044BA0A9" w14:textId="5DC623C5" w:rsidR="00022E60" w:rsidRDefault="000A2979" w:rsidP="00954547">
      <w:pPr>
        <w:pStyle w:val="TF-FONTE"/>
        <w:pPrChange w:id="29" w:author="Dalton Solano dos Reis" w:date="2024-05-14T08:52:00Z">
          <w:pPr>
            <w:pStyle w:val="TF-FONTE"/>
            <w:spacing w:after="240"/>
            <w:jc w:val="both"/>
          </w:pPr>
        </w:pPrChange>
      </w:pPr>
      <w:del w:id="30" w:author="Dalton Solano dos Reis" w:date="2024-05-14T08:52:00Z">
        <w:r w:rsidDel="00954547">
          <w:delText xml:space="preserve">                                             </w:delText>
        </w:r>
      </w:del>
      <w:r w:rsidR="00022E60" w:rsidRPr="001C3A14">
        <w:t xml:space="preserve">Fonte: Veiga </w:t>
      </w:r>
      <w:r w:rsidR="001C3A14">
        <w:t>(</w:t>
      </w:r>
      <w:r w:rsidR="00022E60" w:rsidRPr="001C3A14">
        <w:t>2024</w:t>
      </w:r>
      <w:r w:rsidR="001C3A14">
        <w:t>)</w:t>
      </w:r>
      <w:r w:rsidR="00002359">
        <w:t>.</w:t>
      </w:r>
    </w:p>
    <w:p w14:paraId="57449140" w14:textId="3DB3C7E8" w:rsidR="001C3A14" w:rsidRDefault="00184140" w:rsidP="00CF2B67">
      <w:pPr>
        <w:pStyle w:val="TF-TEXTO"/>
      </w:pPr>
      <w:commentRangeStart w:id="31"/>
      <w:r>
        <w:tab/>
      </w:r>
      <w:r w:rsidR="001C3A14" w:rsidRPr="001C3A14">
        <w:t xml:space="preserve">Para 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 xml:space="preserve">do mapeamento e otimização dos processos </w:t>
      </w:r>
      <w:commentRangeEnd w:id="31"/>
      <w:r w:rsidR="00267375">
        <w:rPr>
          <w:rStyle w:val="Refdecomentrio"/>
        </w:rPr>
        <w:commentReference w:id="31"/>
      </w:r>
      <w:r w:rsidR="00961479" w:rsidRPr="00961479">
        <w:t>(Morgado, 2021; Silva, 2021).</w:t>
      </w:r>
      <w:r w:rsidR="001C3A14">
        <w:t xml:space="preserve"> </w:t>
      </w:r>
      <w:r w:rsidR="00961479" w:rsidRPr="00961479">
        <w:t xml:space="preserve">Segundo Moreira </w:t>
      </w:r>
      <w:r w:rsidR="00961479" w:rsidRPr="00CF2B67">
        <w:rPr>
          <w:i/>
          <w:iCs/>
        </w:rPr>
        <w:t xml:space="preserve">et al. </w:t>
      </w:r>
      <w:r w:rsidR="00961479" w:rsidRPr="00961479">
        <w:t>(2020), os ciclos de</w:t>
      </w:r>
      <w:ins w:id="32" w:author="Dalton Solano dos Reis" w:date="2024-05-14T09:42:00Z">
        <w:r w:rsidR="00E24C50">
          <w:t xml:space="preserve"> </w:t>
        </w:r>
        <w:r w:rsidR="00E24C50" w:rsidRPr="00E24C50">
          <w:t>Gerenciamento de Processos de Negócio</w:t>
        </w:r>
      </w:ins>
      <w:r w:rsidR="00961479" w:rsidRPr="00961479">
        <w:t xml:space="preserve"> </w:t>
      </w:r>
      <w:ins w:id="33" w:author="Dalton Solano dos Reis" w:date="2024-05-14T09:41:00Z">
        <w:r w:rsidR="00E24C50">
          <w:t>(</w:t>
        </w:r>
        <w:r w:rsidR="00E24C50" w:rsidRPr="00E24C50">
          <w:t xml:space="preserve">Business </w:t>
        </w:r>
        <w:proofErr w:type="spellStart"/>
        <w:r w:rsidR="00E24C50" w:rsidRPr="00E24C50">
          <w:t>Process</w:t>
        </w:r>
        <w:proofErr w:type="spellEnd"/>
        <w:r w:rsidR="00E24C50" w:rsidRPr="00E24C50">
          <w:t xml:space="preserve"> Management</w:t>
        </w:r>
        <w:r w:rsidR="00E24C50" w:rsidRPr="00E24C50">
          <w:t xml:space="preserve"> </w:t>
        </w:r>
        <w:r w:rsidR="00E24C50">
          <w:t xml:space="preserve">– </w:t>
        </w:r>
      </w:ins>
      <w:r w:rsidR="00961479" w:rsidRPr="00961479">
        <w:t>BPM</w:t>
      </w:r>
      <w:ins w:id="34" w:author="Dalton Solano dos Reis" w:date="2024-05-14T09:41:00Z">
        <w:r w:rsidR="00E24C50">
          <w:t>)</w:t>
        </w:r>
      </w:ins>
      <w:r w:rsidR="00961479" w:rsidRPr="00961479">
        <w:t xml:space="preserve">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147911DD"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614B94" w:rsidRPr="00CF2B67">
        <w:t>Figura</w:t>
      </w:r>
      <w:r w:rsidR="00614B94" w:rsidRPr="00614B94">
        <w:t xml:space="preserve"> </w:t>
      </w:r>
      <w:r w:rsidR="00614B94">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é feito o</w:t>
      </w:r>
      <w:del w:id="35" w:author="Dalton Solano dos Reis" w:date="2024-05-14T09:47:00Z">
        <w:r w:rsidR="003B2403" w:rsidDel="00E24C50">
          <w:rPr>
            <w:szCs w:val="24"/>
          </w:rPr>
          <w:delText xml:space="preserve"> </w:delText>
        </w:r>
      </w:del>
      <w:r w:rsidR="003B2403">
        <w:rPr>
          <w:szCs w:val="24"/>
        </w:rPr>
        <w:t xml:space="preserve">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lastRenderedPageBreak/>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é feito o</w:t>
      </w:r>
      <w:del w:id="36" w:author="Dalton Solano dos Reis" w:date="2024-05-14T09:47:00Z">
        <w:r w:rsidR="003B2403" w:rsidDel="00C202B3">
          <w:rPr>
            <w:szCs w:val="24"/>
          </w:rPr>
          <w:delText xml:space="preserve"> </w:delText>
        </w:r>
      </w:del>
      <w:r w:rsidR="003B2403">
        <w:rPr>
          <w:szCs w:val="24"/>
        </w:rPr>
        <w:t xml:space="preserve">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60B8513" w:rsidR="0019179B" w:rsidRPr="00CF2B67" w:rsidRDefault="0019179B" w:rsidP="00614B94">
      <w:pPr>
        <w:pStyle w:val="TF-LEGENDA"/>
      </w:pPr>
      <w:bookmarkStart w:id="37" w:name="_Ref162685064"/>
      <w:r w:rsidRPr="00CF2B67">
        <w:t>Figura</w:t>
      </w:r>
      <w:r w:rsidRPr="00614B94">
        <w:t xml:space="preserve"> </w:t>
      </w:r>
      <w:r>
        <w:fldChar w:fldCharType="begin"/>
      </w:r>
      <w:r>
        <w:instrText xml:space="preserve"> SEQ Figura \* ARABIC </w:instrText>
      </w:r>
      <w:r>
        <w:fldChar w:fldCharType="separate"/>
      </w:r>
      <w:r w:rsidR="00614B94">
        <w:rPr>
          <w:noProof/>
        </w:rPr>
        <w:t>2</w:t>
      </w:r>
      <w:r>
        <w:rPr>
          <w:noProof/>
        </w:rPr>
        <w:fldChar w:fldCharType="end"/>
      </w:r>
      <w:bookmarkEnd w:id="37"/>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F54E29">
      <w:pPr>
        <w:pStyle w:val="TF-FONTE"/>
        <w:spacing w:after="240"/>
        <w:jc w:val="both"/>
      </w:pPr>
      <w:r w:rsidRPr="001C3A14">
        <w:t xml:space="preserve">Fonte: </w:t>
      </w:r>
      <w:r w:rsidR="001C3A14" w:rsidRPr="001C3A14">
        <w:t>elaborado pel</w:t>
      </w:r>
      <w:r w:rsidRPr="001C3A14">
        <w:t>a autora</w:t>
      </w:r>
      <w:r w:rsidR="001C3A14" w:rsidRPr="001C3A14">
        <w:t xml:space="preserve"> (2024)</w:t>
      </w:r>
      <w:r w:rsidR="00002359">
        <w:t>.</w:t>
      </w:r>
    </w:p>
    <w:p w14:paraId="21E5CADE" w14:textId="571C2234" w:rsidR="001C3A14" w:rsidRPr="007B5152" w:rsidRDefault="0019179B" w:rsidP="0019179B">
      <w:pPr>
        <w:pStyle w:val="TF-TEXTO"/>
        <w:ind w:firstLine="0"/>
      </w:pPr>
      <w:r>
        <w:tab/>
      </w:r>
      <w:bookmarkStart w:id="38"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39" w:name="_Hlk163292640"/>
      <w:r w:rsidR="000D54C3" w:rsidRPr="000D54C3">
        <w:t>Qual é a melhor estratégia e metodologia para criar um sistema de informação</w:t>
      </w:r>
      <w:r w:rsidR="000D54C3">
        <w:t xml:space="preserve"> eficiente e prático,</w:t>
      </w:r>
      <w:r w:rsidR="000D54C3" w:rsidRPr="000D54C3">
        <w:t xml:space="preserve"> que auxilie a </w:t>
      </w:r>
      <w:proofErr w:type="spellStart"/>
      <w:r w:rsidR="000D54C3" w:rsidRPr="000D54C3">
        <w:t>Ellem</w:t>
      </w:r>
      <w:proofErr w:type="spellEnd"/>
      <w:r w:rsidR="000D54C3" w:rsidRPr="000D54C3">
        <w:t xml:space="preserve"> Veiga em sua gestão?</w:t>
      </w:r>
      <w:bookmarkEnd w:id="39"/>
      <w:r w:rsidR="001325EA">
        <w:t xml:space="preserve"> Para isso, será construído um sistema de gestão, focado principalmente na gestão de clientes e vendas, o que consequentemente permite um controle de fluxo de caixa. Este sistema contará com uma interface amigável e será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0A2979">
        <w:t xml:space="preserve">é possível </w:t>
      </w:r>
      <w:r w:rsidR="001325EA">
        <w:t>contribuir para um maior controle e visão da empresa e sua real colocação no mercado, auxiliando também na tomada de decisão.</w:t>
      </w:r>
    </w:p>
    <w:p w14:paraId="0A3DE62A" w14:textId="21F2AE15" w:rsidR="0019179B" w:rsidRDefault="0019179B" w:rsidP="00F12BF5">
      <w:pPr>
        <w:pStyle w:val="TF-TEXTO"/>
        <w:ind w:firstLine="709"/>
      </w:pPr>
      <w:r>
        <w:t xml:space="preserve">Diante deste cenário, o objetivo principal deste trabalho é disponibilizar um sistema de gestão de clientes e fluxo de caixa,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tomada de decisão; controlar o fluxo de caixa por meio dos registros de entradas e saídas; modelar o processo de negócio envolvido, otimizando as atividades por meio da etapa </w:t>
      </w:r>
      <w:r w:rsidR="000F762B">
        <w:lastRenderedPageBreak/>
        <w:t xml:space="preserve">TO-BE do BPM, propondo possíveis melhorias para aprimorar o processo; e, por fim, 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User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40" w:name="_Toc419598587"/>
      <w:bookmarkEnd w:id="38"/>
      <w:r>
        <w:t>Bases Teóricas</w:t>
      </w:r>
    </w:p>
    <w:p w14:paraId="1FABFAA4" w14:textId="690EDDBF"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F12BF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F12BF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41" w:name="_Ref131264473"/>
      <w:r>
        <w:t>Revisão Bibliográfica</w:t>
      </w:r>
      <w:bookmarkEnd w:id="41"/>
    </w:p>
    <w:p w14:paraId="71892689" w14:textId="3C2A1F5B"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F12BF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F12BF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15723">
        <w:t>2.1.3</w:t>
      </w:r>
      <w:r w:rsidR="00515723">
        <w:fldChar w:fldCharType="end"/>
      </w:r>
      <w:r w:rsidR="008E5E0D">
        <w:t xml:space="preserve">, por sua vez, conceitua a prototipação; e por fim, a subseção </w:t>
      </w:r>
      <w:r w:rsidR="00515723">
        <w:fldChar w:fldCharType="begin"/>
      </w:r>
      <w:r w:rsidR="00515723">
        <w:instrText xml:space="preserve"> REF _Ref163379975 \r \h </w:instrText>
      </w:r>
      <w:r w:rsidR="00515723">
        <w:fldChar w:fldCharType="separate"/>
      </w:r>
      <w:r w:rsidR="00515723">
        <w:t>2.1.4</w:t>
      </w:r>
      <w:r w:rsidR="00515723">
        <w:fldChar w:fldCharType="end"/>
      </w:r>
      <w:r w:rsidR="00515723">
        <w:t xml:space="preserve"> </w:t>
      </w:r>
      <w:r w:rsidR="008E5E0D">
        <w:t>aborda o tema de interfaces amigáveis.</w:t>
      </w:r>
    </w:p>
    <w:p w14:paraId="39181EEE" w14:textId="4A4CE1C1" w:rsidR="00C67979" w:rsidRDefault="009C5853" w:rsidP="00452285">
      <w:pPr>
        <w:pStyle w:val="Ttulo3"/>
      </w:pPr>
      <w:bookmarkStart w:id="42" w:name="_Ref163379937"/>
      <w:r>
        <w:t>Gestão de clientes e fluxo de caixa</w:t>
      </w:r>
      <w:bookmarkEnd w:id="42"/>
    </w:p>
    <w:p w14:paraId="34295996" w14:textId="46FC3CA7" w:rsidR="00216C8F" w:rsidRDefault="00216C8F" w:rsidP="00216C8F">
      <w:pPr>
        <w:pStyle w:val="TF-TEXTO"/>
      </w:pPr>
      <w:bookmarkStart w:id="43" w:name="_Hlk162686007"/>
      <w:r>
        <w:t>Gestão é definido 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conjuntos e possa se observar os riscos e oportunidades corretamente.</w:t>
      </w:r>
    </w:p>
    <w:p w14:paraId="7DB88237" w14:textId="2AD62C6F" w:rsidR="00C22878" w:rsidRPr="00DA4B7B" w:rsidRDefault="00842052" w:rsidP="00FE4418">
      <w:pPr>
        <w:pStyle w:val="TF-TEXTO"/>
      </w:pPr>
      <w:r>
        <w:t xml:space="preserve">Ribeiro Junior (2021) defende que os módulos de vendas e clientes são uns dos mais importantes em um sistema unificado, sendo </w:t>
      </w:r>
      <w:r w:rsidR="00515723">
        <w:t xml:space="preserve">por meio </w:t>
      </w:r>
      <w:r>
        <w:t xml:space="preserve">deles obtido informações sobre o que é </w:t>
      </w:r>
      <w:r>
        <w:lastRenderedPageBreak/>
        <w:t xml:space="preserve">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75736547"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erenciar o fluxo de caixa é uma ferramenta essencial para o controle financeiro. Ao identificar as transações financeiras, a liquidez do empreendimento e suas demandas por recursos, ajuda os gestores a avaliarem a sustentabilidade e a capacidade de pagamento da empresa. Isso possibilita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295E8F5F" w:rsidR="00E17C5C" w:rsidRPr="0056239F" w:rsidRDefault="00E17C5C" w:rsidP="00452285">
      <w:pPr>
        <w:pStyle w:val="Ttulo3"/>
        <w:rPr>
          <w:lang w:val="en-US"/>
        </w:rPr>
      </w:pPr>
      <w:bookmarkStart w:id="44" w:name="_Ref131264140"/>
      <w:bookmarkStart w:id="45" w:name="_Ref163379949"/>
      <w:bookmarkEnd w:id="43"/>
      <w:r w:rsidRPr="0056239F">
        <w:rPr>
          <w:lang w:val="en-US"/>
        </w:rPr>
        <w:t>Business Process Management</w:t>
      </w:r>
      <w:bookmarkEnd w:id="44"/>
      <w:r w:rsidR="008E5E0D">
        <w:rPr>
          <w:lang w:val="en-US"/>
        </w:rPr>
        <w:t xml:space="preserve"> </w:t>
      </w:r>
      <w:r w:rsidR="008E5E0D" w:rsidRPr="0056239F">
        <w:rPr>
          <w:lang w:val="en-US"/>
        </w:rPr>
        <w:t xml:space="preserve">e as </w:t>
      </w:r>
      <w:proofErr w:type="spellStart"/>
      <w:r w:rsidR="008E5E0D" w:rsidRPr="0056239F">
        <w:rPr>
          <w:lang w:val="en-US"/>
        </w:rPr>
        <w:t>etapas</w:t>
      </w:r>
      <w:proofErr w:type="spellEnd"/>
      <w:r w:rsidR="008E5E0D" w:rsidRPr="0056239F">
        <w:rPr>
          <w:lang w:val="en-US"/>
        </w:rPr>
        <w:t xml:space="preserve"> AS-IS/TO-BE</w:t>
      </w:r>
      <w:bookmarkEnd w:id="45"/>
    </w:p>
    <w:p w14:paraId="532A4A72" w14:textId="393AAB8E" w:rsidR="009C5853" w:rsidRDefault="009C5853" w:rsidP="009C5853">
      <w:pPr>
        <w:pStyle w:val="TF-TEXTO"/>
      </w:pPr>
      <w:bookmarkStart w:id="46"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(2019), esta metodologia necessita de ciclos de feedback para que seja possível garantir que os processos estão de acordo com os objetivos e metas da organização e que realmente estão gerando satisfação no cliente.</w:t>
      </w:r>
    </w:p>
    <w:p w14:paraId="4D7D18B9" w14:textId="1AD43111"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 xml:space="preserve">). </w:t>
      </w:r>
      <w:r>
        <w:t xml:space="preserve">Também é o momento em que se identificam os problemas a serem resolvidos (Silva, 2021). Já na etapa TO-BE (traduzindo do inglês como “como será”) é o momento de olhar para as alternativas existentes para resolver os problemas identificados, redesenhar os processos adotando uma </w:t>
      </w:r>
      <w:r>
        <w:lastRenderedPageBreak/>
        <w:t>metodologia para otimizar os processos, definindo as mudanças que serão feitas e adotando as melhores práticas e modelos 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35FE9138" w14:textId="19E44A2D" w:rsidR="008E5E0D" w:rsidRDefault="00586FCC" w:rsidP="00452285">
      <w:pPr>
        <w:pStyle w:val="Ttulo3"/>
      </w:pPr>
      <w:bookmarkStart w:id="47" w:name="_Ref163379962"/>
      <w:bookmarkStart w:id="48" w:name="_Ref131264206"/>
      <w:bookmarkEnd w:id="46"/>
      <w:r>
        <w:t>Prototipação</w:t>
      </w:r>
      <w:bookmarkEnd w:id="47"/>
    </w:p>
    <w:p w14:paraId="4070E5C0" w14:textId="596B21C8" w:rsidR="009C5853" w:rsidRDefault="009C5853" w:rsidP="009C5853">
      <w:pPr>
        <w:pStyle w:val="TF-TEXTO"/>
      </w:pPr>
      <w:r>
        <w:t xml:space="preserve">Um protótipo pode ser definido como um modelo físico real parecido com o </w:t>
      </w:r>
      <w:proofErr w:type="gramStart"/>
      <w:r>
        <w:t>produto final</w:t>
      </w:r>
      <w:proofErr w:type="gramEnd"/>
      <w:r>
        <w:t xml:space="preserve"> (</w:t>
      </w:r>
      <w:proofErr w:type="spellStart"/>
      <w:r>
        <w:t>Wiltgen</w:t>
      </w:r>
      <w:proofErr w:type="spellEnd"/>
      <w:r>
        <w:t xml:space="preserve">, 2019). </w:t>
      </w:r>
      <w:proofErr w:type="spellStart"/>
      <w:r>
        <w:t>Wiltgen</w:t>
      </w:r>
      <w:proofErr w:type="spellEnd"/>
      <w:r>
        <w:t xml:space="preserve"> (2019) esclarece que </w:t>
      </w:r>
      <w:r w:rsidR="00515723">
        <w:t>se pode</w:t>
      </w:r>
      <w:r>
        <w:t xml:space="preserve"> utilizar materiais mais simples para a confecção do protótipo, como caneta e papel e de acordo com a evolução do projeto, deve ser utilizado um material mais próximo do </w:t>
      </w:r>
      <w:proofErr w:type="gramStart"/>
      <w:r>
        <w:t>produto final</w:t>
      </w:r>
      <w:proofErr w:type="gramEnd"/>
      <w:r>
        <w:t>, por exemplo, a linguagem de programação escolhida para o projeto. Ele permite que as partes interessadas interajam entre si e iniciem os testes funcionais e exploratórios em um ambiente realista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w:t>
      </w:r>
    </w:p>
    <w:p w14:paraId="01B48747" w14:textId="7AD79469" w:rsidR="009C5853" w:rsidRDefault="009C5853" w:rsidP="009C5853">
      <w:pPr>
        <w:pStyle w:val="TF-TEXTO"/>
      </w:pPr>
      <w:r>
        <w:t>Os protótipos podem ser classificados de baixa ou alta fidelidade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Segundo </w:t>
      </w:r>
      <w:r w:rsidRPr="00E52E2A">
        <w:t>C</w:t>
      </w:r>
      <w:r>
        <w:t>astro,</w:t>
      </w:r>
      <w:r w:rsidRPr="00E52E2A">
        <w:t xml:space="preserve"> M</w:t>
      </w:r>
      <w:r>
        <w:t>aciel e</w:t>
      </w:r>
      <w:r w:rsidRPr="00E52E2A">
        <w:t xml:space="preserve"> </w:t>
      </w:r>
      <w:proofErr w:type="spellStart"/>
      <w:r w:rsidRPr="00E52E2A">
        <w:t>M</w:t>
      </w:r>
      <w:r>
        <w:t>aieski</w:t>
      </w:r>
      <w:proofErr w:type="spellEnd"/>
      <w:r w:rsidRPr="00E52E2A">
        <w:t xml:space="preserve"> </w:t>
      </w:r>
      <w:r>
        <w:t>(</w:t>
      </w:r>
      <w:r w:rsidRPr="00E52E2A">
        <w:t>2022</w:t>
      </w:r>
      <w:r>
        <w:t>)</w:t>
      </w:r>
      <w:r w:rsidR="00515723">
        <w:t>,</w:t>
      </w:r>
      <w:r>
        <w:t xml:space="preserve"> os protótipos de baixa fidelidade não possuem interatividade, ou seja, para que o fluxo seja executado, o usuário precisa do auxílio de um moderador que conhece bem a aplicação e o projeto. Por outro lado, os protótipos de alta fidelidade permitem a interação com o usuário, sendo fiel ao que se deseja desenvolver (</w:t>
      </w:r>
      <w:r w:rsidRPr="00E52E2A">
        <w:t>C</w:t>
      </w:r>
      <w:r>
        <w:t>astro</w:t>
      </w:r>
      <w:r w:rsidRPr="00E52E2A">
        <w:t>; M</w:t>
      </w:r>
      <w:r>
        <w:t>aciel</w:t>
      </w:r>
      <w:r w:rsidRPr="00E52E2A">
        <w:t xml:space="preserve">; </w:t>
      </w:r>
      <w:proofErr w:type="spellStart"/>
      <w:r w:rsidRPr="00E52E2A">
        <w:t>M</w:t>
      </w:r>
      <w:r>
        <w:t>aieski</w:t>
      </w:r>
      <w:proofErr w:type="spellEnd"/>
      <w:r w:rsidRPr="00E52E2A">
        <w:t>, 2022</w:t>
      </w:r>
      <w:r>
        <w:t xml:space="preserve">). As aplicações para criar protótipos, principalmente de alta fidelidade, utilizam funções que auxiliam a identificar se todos os requisitos necessários foram implementados. Além disso, é possível gerar um projeto de forma automatizada, partindo do protótipo (Castro; Maciel; </w:t>
      </w:r>
      <w:proofErr w:type="spellStart"/>
      <w:r>
        <w:t>Maieski</w:t>
      </w:r>
      <w:proofErr w:type="spellEnd"/>
      <w:r>
        <w:t xml:space="preserve">, 2022). Segundo Silveira (2019), o uso dessas aplicações tem gerado e incentivado a colaboração, solução de problemas, curiosidade, imaginação e pensamento crítico, principalmente quando utilizado nas salas de aulas.  </w:t>
      </w:r>
    </w:p>
    <w:p w14:paraId="75853EF9" w14:textId="462ACC78" w:rsidR="009C5853" w:rsidRPr="009C5853" w:rsidRDefault="009C5853" w:rsidP="009C5853">
      <w:pPr>
        <w:pStyle w:val="TF-TEXTO"/>
      </w:pPr>
      <w:r>
        <w:t xml:space="preserve">Diniz (2020) observa, que a partir dos protótipos, os designers conseguem validar também questões visuais dos sistemas junto aos usuários, podendo garantir que o produto desenvolvido atende a recomendações de usabilidade, como por exemplo, as heurísticas de Nielsen (que são recomendações bem conhecidas dessa área). Esta avaliação, quando feita a partir de protótipos, torna a correção mais barata, já que o erro é encontrado antes da implementação (Castro; Maciel; </w:t>
      </w:r>
      <w:proofErr w:type="spellStart"/>
      <w:r>
        <w:t>Maieski</w:t>
      </w:r>
      <w:proofErr w:type="spellEnd"/>
      <w:r>
        <w:t xml:space="preserve">, 2022). </w:t>
      </w:r>
    </w:p>
    <w:p w14:paraId="21D7C452" w14:textId="559047D7" w:rsidR="00586FCC" w:rsidRDefault="008E5E0D" w:rsidP="00452285">
      <w:pPr>
        <w:pStyle w:val="Ttulo3"/>
      </w:pPr>
      <w:bookmarkStart w:id="49" w:name="_Ref163379975"/>
      <w:bookmarkEnd w:id="48"/>
      <w:r>
        <w:t>Interfaces amigáveis</w:t>
      </w:r>
      <w:bookmarkEnd w:id="49"/>
    </w:p>
    <w:p w14:paraId="306748AC" w14:textId="02FB338D" w:rsidR="009C5853" w:rsidRDefault="009F7B3A" w:rsidP="009F7B3A">
      <w:pPr>
        <w:pStyle w:val="TF-TEXTO"/>
        <w:rPr>
          <w:sz w:val="23"/>
          <w:szCs w:val="23"/>
        </w:rPr>
      </w:pPr>
      <w:bookmarkStart w:id="50" w:name="_Hlk162686065"/>
      <w:r>
        <w:t xml:space="preserve">Fácil é a palavra para definir uma interface amigável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w:t>
      </w:r>
      <w:r w:rsidR="00BB5A89">
        <w:rPr>
          <w:sz w:val="23"/>
          <w:szCs w:val="23"/>
        </w:rPr>
        <w:lastRenderedPageBreak/>
        <w:t xml:space="preserve">a todos os usuários é necessário evitar problemas de usabilidade, User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6B698156" w:rsidR="00BB5A89" w:rsidRDefault="005D2DC2" w:rsidP="009F7B3A">
      <w:pPr>
        <w:pStyle w:val="TF-TEXTO"/>
        <w:rPr>
          <w:sz w:val="23"/>
          <w:szCs w:val="23"/>
        </w:rPr>
      </w:pPr>
      <w:r>
        <w:rPr>
          <w:sz w:val="23"/>
          <w:szCs w:val="23"/>
        </w:rPr>
        <w:t xml:space="preserve">Para facilitar a criação de sistemas com 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Pr>
          <w:sz w:val="23"/>
          <w:szCs w:val="23"/>
        </w:rPr>
        <w:t xml:space="preserve">. Godoy, Ferreira e </w:t>
      </w:r>
      <w:proofErr w:type="spellStart"/>
      <w:r>
        <w:rPr>
          <w:sz w:val="23"/>
          <w:szCs w:val="23"/>
        </w:rPr>
        <w:t>Cinelli</w:t>
      </w:r>
      <w:proofErr w:type="spellEnd"/>
      <w:r>
        <w:rPr>
          <w:sz w:val="23"/>
          <w:szCs w:val="23"/>
        </w:rPr>
        <w:t xml:space="preserve"> explicam que este processo é facilitado por critérios, diretrizes ou heurísticas de usabilidades. Neste cenário, se destaca as dez heurísticas de Nielsen, que tem 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feedback direto dos usuários finais sobre a aceitação do software criado.</w:t>
      </w:r>
    </w:p>
    <w:p w14:paraId="2B632D09" w14:textId="0BC83D36" w:rsidR="002A2362" w:rsidRPr="005D6093" w:rsidRDefault="002A2362" w:rsidP="009F7B3A">
      <w:pPr>
        <w:pStyle w:val="TF-TEXTO"/>
      </w:pPr>
      <w:r>
        <w:rPr>
          <w:sz w:val="23"/>
          <w:szCs w:val="23"/>
        </w:rPr>
        <w:t>Outro facilitador para a criação de interfaces amigáveis é o Material Design (MD), criado em 2014 pela Google (</w:t>
      </w:r>
      <w:bookmarkStart w:id="51" w:name="OLE_LINK1"/>
      <w:bookmarkStart w:id="52" w:name="OLE_LINK2"/>
      <w:r w:rsidRPr="002A2362">
        <w:rPr>
          <w:sz w:val="23"/>
          <w:szCs w:val="23"/>
        </w:rPr>
        <w:t>Oliveira</w:t>
      </w:r>
      <w:r>
        <w:rPr>
          <w:sz w:val="23"/>
          <w:szCs w:val="23"/>
        </w:rPr>
        <w:t xml:space="preserve">, </w:t>
      </w:r>
      <w:r w:rsidRPr="002A2362">
        <w:rPr>
          <w:sz w:val="23"/>
          <w:szCs w:val="23"/>
        </w:rPr>
        <w:t>2022</w:t>
      </w:r>
      <w:bookmarkEnd w:id="51"/>
      <w:bookmarkEnd w:id="52"/>
      <w:r>
        <w:rPr>
          <w:sz w:val="23"/>
          <w:szCs w:val="23"/>
        </w:rPr>
        <w:t xml:space="preserve">). </w:t>
      </w:r>
      <w:r w:rsidR="0004476F">
        <w:rPr>
          <w:sz w:val="23"/>
          <w:szCs w:val="23"/>
        </w:rPr>
        <w:t>Oliveira</w:t>
      </w:r>
      <w:ins w:id="53" w:author="Dalton Solano dos Reis" w:date="2024-05-14T10:04:00Z">
        <w:r w:rsidR="00B60453">
          <w:rPr>
            <w:sz w:val="23"/>
            <w:szCs w:val="23"/>
          </w:rPr>
          <w:t xml:space="preserve"> (2022)</w:t>
        </w:r>
      </w:ins>
      <w:r w:rsidR="0004476F">
        <w:rPr>
          <w:sz w:val="23"/>
          <w:szCs w:val="23"/>
        </w:rPr>
        <w:t xml:space="preserve">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54" w:name="_Ref131264540"/>
      <w:bookmarkEnd w:id="50"/>
      <w:r w:rsidRPr="00FC4A9F">
        <w:t>Correlatos</w:t>
      </w:r>
      <w:bookmarkEnd w:id="54"/>
    </w:p>
    <w:p w14:paraId="6189AEFE" w14:textId="6C8F0C59"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55"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55"/>
      <w:r>
        <w:t>Dessa forma, foi elaborada a QP: Quais sistemas ou ferramentas que auxiliam empresas de confecção de roupas na gestão de suas atividades?</w:t>
      </w:r>
    </w:p>
    <w:p w14:paraId="7A0B3D08" w14:textId="6A4E429C" w:rsidR="00EC5D91" w:rsidRDefault="00EC5D91" w:rsidP="00EC5D91">
      <w:pPr>
        <w:pStyle w:val="TF-TEXTO"/>
      </w:pPr>
      <w:r>
        <w:lastRenderedPageBreak/>
        <w:t xml:space="preserve">  Para conduzir a RSL, foi utilizado o Google Acadêmico como fonte primária. As pesquisas foram realizadas ao longo de um intervalo de cinco anos, de 2019 a 2024, e foram validadas selecionadas com base em sua tipologia e </w:t>
      </w:r>
      <w:r w:rsidR="0047099F">
        <w:t xml:space="preserve">acessibilidade </w:t>
      </w:r>
      <w:ins w:id="56" w:author="Dalton Solano dos Reis" w:date="2024-05-14T10:07:00Z">
        <w:r w:rsidR="00226793">
          <w:t xml:space="preserve">ao </w:t>
        </w:r>
      </w:ins>
      <w:r w:rsidR="0047099F">
        <w:t>seu</w:t>
      </w:r>
      <w:r>
        <w:t xml:space="preserve"> tema principal, além de serem </w:t>
      </w:r>
      <w:r w:rsidR="0047099F">
        <w:t>compatíveis da</w:t>
      </w:r>
      <w:r>
        <w:t xml:space="preserve"> compatibilidade 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3473E964"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(2012, apud</w:t>
      </w:r>
      <w:del w:id="57" w:author="Dalton Solano dos Reis" w:date="2024-05-14T10:09:00Z">
        <w:r w:rsidDel="00226793">
          <w:delText xml:space="preserve"> </w:delText>
        </w:r>
      </w:del>
      <w:r>
        <w:t xml:space="preserve"> Costa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t xml:space="preserve">Tabela </w:t>
      </w:r>
      <w:r>
        <w:rPr>
          <w:noProof/>
        </w:rPr>
        <w:t>1</w:t>
      </w:r>
      <w:r>
        <w:fldChar w:fldCharType="end"/>
      </w:r>
      <w:r>
        <w:t>. Esses 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241EE44" w:rsidR="00501141" w:rsidRDefault="00501141" w:rsidP="00072B75">
      <w:pPr>
        <w:pStyle w:val="TF-LEGENDA"/>
      </w:pPr>
      <w:bookmarkStart w:id="58" w:name="_Ref130730716"/>
      <w:bookmarkStart w:id="59" w:name="_Ref131095531"/>
      <w:r>
        <w:t xml:space="preserve">Tabela </w:t>
      </w:r>
      <w:r>
        <w:fldChar w:fldCharType="begin"/>
      </w:r>
      <w:r>
        <w:instrText>SEQ Tabela \* ARABIC</w:instrText>
      </w:r>
      <w:r>
        <w:fldChar w:fldCharType="separate"/>
      </w:r>
      <w:r w:rsidR="00CB69AC">
        <w:rPr>
          <w:noProof/>
        </w:rPr>
        <w:t>1</w:t>
      </w:r>
      <w:r>
        <w:fldChar w:fldCharType="end"/>
      </w:r>
      <w:bookmarkEnd w:id="58"/>
      <w:r>
        <w:t xml:space="preserve"> - </w:t>
      </w:r>
      <w:r w:rsidRPr="00F3448E">
        <w:t>Critérios de Inclusão</w:t>
      </w:r>
      <w:bookmarkEnd w:id="59"/>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1C8003E5"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rsidR="00226793">
        <w:t xml:space="preserve">Tabela </w:t>
      </w:r>
      <w:r w:rsidR="00226793">
        <w:rPr>
          <w:noProof/>
        </w:rPr>
        <w:t>2</w:t>
      </w:r>
      <w:r>
        <w:fldChar w:fldCharType="end"/>
      </w:r>
      <w:r>
        <w:t xml:space="preserve"> </w:t>
      </w:r>
      <w:r w:rsidRPr="00EC5D91">
        <w:t xml:space="preserve">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w:t>
      </w:r>
      <w:r w:rsidRPr="00EC5D91">
        <w:lastRenderedPageBreak/>
        <w:t>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0FFE52B1" w:rsidR="00D47666" w:rsidRDefault="00D47666" w:rsidP="00072B75">
      <w:pPr>
        <w:pStyle w:val="TF-LEGENDA"/>
      </w:pPr>
      <w:bookmarkStart w:id="60" w:name="_Ref130730929"/>
      <w:r>
        <w:t xml:space="preserve">Tabela </w:t>
      </w:r>
      <w:r>
        <w:fldChar w:fldCharType="begin"/>
      </w:r>
      <w:r>
        <w:instrText>SEQ Tabela \* ARABIC</w:instrText>
      </w:r>
      <w:r>
        <w:fldChar w:fldCharType="separate"/>
      </w:r>
      <w:r w:rsidR="00CB69AC">
        <w:rPr>
          <w:noProof/>
        </w:rPr>
        <w:t>2</w:t>
      </w:r>
      <w:r>
        <w:fldChar w:fldCharType="end"/>
      </w:r>
      <w:bookmarkEnd w:id="60"/>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743D0515" w:rsidR="00150DA8" w:rsidRDefault="00EC5D91" w:rsidP="00CE02D3">
      <w:pPr>
        <w:pStyle w:val="TF-TEXTO"/>
      </w:pPr>
      <w:r w:rsidRPr="00EC5D91">
        <w:t xml:space="preserve">A segunda parte da RL envolve a realização de uma RTL, na qual o </w:t>
      </w:r>
      <w:proofErr w:type="spellStart"/>
      <w:r w:rsidRPr="00EC5D91">
        <w:t>ChatGPT</w:t>
      </w:r>
      <w:proofErr w:type="spellEnd"/>
      <w:r w:rsidRPr="00EC5D91">
        <w:t xml:space="preserve">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1793F5E0" w:rsidR="001F6EF5" w:rsidRDefault="001F6EF5" w:rsidP="00072B75">
      <w:pPr>
        <w:pStyle w:val="TF-LEGENDA"/>
      </w:pPr>
      <w:bookmarkStart w:id="61" w:name="_Ref130731672"/>
      <w:r>
        <w:t xml:space="preserve">Quadro </w:t>
      </w:r>
      <w:r>
        <w:fldChar w:fldCharType="begin"/>
      </w:r>
      <w:r>
        <w:instrText>SEQ Quadro \* ARABIC</w:instrText>
      </w:r>
      <w:r>
        <w:fldChar w:fldCharType="separate"/>
      </w:r>
      <w:r w:rsidR="00CB69AC">
        <w:rPr>
          <w:noProof/>
        </w:rPr>
        <w:t>1</w:t>
      </w:r>
      <w:r>
        <w:fldChar w:fldCharType="end"/>
      </w:r>
      <w:bookmarkEnd w:id="61"/>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A267B0" w:rsidRDefault="002063F6" w:rsidP="002063F6">
            <w:pPr>
              <w:pStyle w:val="TF-TEXTOQUADRO"/>
              <w:jc w:val="center"/>
              <w:rPr>
                <w:sz w:val="18"/>
                <w:szCs w:val="18"/>
              </w:rPr>
            </w:pPr>
          </w:p>
          <w:p w14:paraId="139EC02B" w14:textId="77777777" w:rsidR="002063F6" w:rsidRPr="00A267B0"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w:t>
            </w:r>
            <w:proofErr w:type="spellStart"/>
            <w:r w:rsidRPr="00CF2B67">
              <w:rPr>
                <w:sz w:val="18"/>
                <w:szCs w:val="18"/>
              </w:rPr>
              <w:t>Linx</w:t>
            </w:r>
            <w:proofErr w:type="spellEnd"/>
            <w:r w:rsidRPr="00CF2B67">
              <w:rPr>
                <w:sz w:val="18"/>
                <w:szCs w:val="18"/>
              </w:rPr>
              <w:t>,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45351064"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w:t>
      </w:r>
      <w:ins w:id="62" w:author="Dalton Solano dos Reis" w:date="2024-05-14T10:16:00Z">
        <w:r w:rsidR="00226793" w:rsidRPr="00226793">
          <w:rPr>
            <w:i/>
            <w:iCs/>
            <w:sz w:val="23"/>
            <w:szCs w:val="23"/>
          </w:rPr>
          <w:t xml:space="preserve"> </w:t>
        </w:r>
        <w:r w:rsidR="00226793">
          <w:rPr>
            <w:i/>
            <w:iCs/>
            <w:sz w:val="23"/>
            <w:szCs w:val="23"/>
          </w:rPr>
          <w:t>et al</w:t>
        </w:r>
        <w:r w:rsidR="00226793">
          <w:rPr>
            <w:sz w:val="23"/>
            <w:szCs w:val="23"/>
          </w:rPr>
          <w:t>.</w:t>
        </w:r>
      </w:ins>
      <w:r w:rsidRPr="00EC5D91">
        <w:t xml:space="preserve">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w:t>
      </w:r>
      <w:del w:id="63" w:author="Dalton Solano dos Reis" w:date="2024-05-14T10:14:00Z">
        <w:r w:rsidRPr="00EC5D91" w:rsidDel="00226793">
          <w:delText xml:space="preserve"> </w:delText>
        </w:r>
      </w:del>
      <w:r w:rsidRPr="00EC5D91">
        <w:t xml:space="preserve">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w:t>
      </w:r>
      <w:r w:rsidRPr="00EC5D91">
        <w:lastRenderedPageBreak/>
        <w:t xml:space="preserve">etc. Além disso, todos os seus módulos são integrados e acessíveis também por dispositivo móvel. Por fim, o </w:t>
      </w:r>
      <w:del w:id="64" w:author="Dalton Solano dos Reis" w:date="2024-05-14T10:16:00Z">
        <w:r w:rsidRPr="00EC5D91" w:rsidDel="00226793">
          <w:delText xml:space="preserve">Microvix </w:delText>
        </w:r>
      </w:del>
      <w:proofErr w:type="spellStart"/>
      <w:ins w:id="65" w:author="Dalton Solano dos Reis" w:date="2024-05-14T10:16:00Z">
        <w:r w:rsidR="00226793">
          <w:t>Linx</w:t>
        </w:r>
        <w:proofErr w:type="spellEnd"/>
        <w:r w:rsidR="00226793" w:rsidRPr="00EC5D91">
          <w:t xml:space="preserve"> </w:t>
        </w:r>
      </w:ins>
      <w:r w:rsidRPr="00EC5D91">
        <w:t>(2024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66" w:name="_Toc54164921"/>
      <w:bookmarkStart w:id="67" w:name="_Toc54165675"/>
      <w:bookmarkStart w:id="68" w:name="_Toc54169333"/>
      <w:bookmarkStart w:id="69" w:name="_Toc96347439"/>
      <w:bookmarkStart w:id="70" w:name="_Toc96357723"/>
      <w:bookmarkStart w:id="71" w:name="_Toc96491866"/>
      <w:bookmarkStart w:id="72" w:name="_Toc411603107"/>
      <w:bookmarkEnd w:id="40"/>
      <w:r>
        <w:t>Justificativa</w:t>
      </w:r>
    </w:p>
    <w:p w14:paraId="0C22B7FA" w14:textId="6B645448"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vendas da empresa </w:t>
      </w:r>
      <w:proofErr w:type="spellStart"/>
      <w:r>
        <w:t>Ellem</w:t>
      </w:r>
      <w:proofErr w:type="spellEnd"/>
      <w:r>
        <w:t xml:space="preserve"> Veiga,</w:t>
      </w:r>
      <w:r w:rsidRPr="005E49B5">
        <w:t xml:space="preserve"> contribuindo assim para</w:t>
      </w:r>
      <w:r>
        <w:t xml:space="preserve"> um maior controle financeiro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2063F6">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2063F6">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a decisão a nível estratégico, na fidelização de clientes, principalmente quando essas informações são armazenadas e apresentadas de forma inteligente, rápida e no momento certo, quando a interação (empresa cliente) está acontecendo. Ribeiro Junior (2021) </w:t>
      </w:r>
      <w:r w:rsidR="000B04FC">
        <w:t>observa</w:t>
      </w:r>
      <w:r w:rsidR="00E279C2">
        <w:t xml:space="preserve"> a importância de um sistema unificado e reforça que os módulos de vendas e clientes são uns dos mais importantes. </w:t>
      </w:r>
    </w:p>
    <w:p w14:paraId="5CC5C13F" w14:textId="224C41E2" w:rsidR="005E49B5" w:rsidRDefault="00E279C2" w:rsidP="0048190E">
      <w:pPr>
        <w:pStyle w:val="TF-TEXTO"/>
        <w:ind w:firstLine="709"/>
      </w:pPr>
      <w:r>
        <w:t xml:space="preserve">Para alcançar isso, </w:t>
      </w:r>
      <w:r w:rsidR="000B04FC">
        <w:t xml:space="preserve">é importante mapear os processos de negócio e se possível os melhorar (Silva, 2021), que será feito 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030A9D6E"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w:t>
      </w:r>
      <w:proofErr w:type="spellStart"/>
      <w:r w:rsidRPr="00411ECF">
        <w:t>Linx</w:t>
      </w:r>
      <w:proofErr w:type="spellEnd"/>
      <w:r w:rsidRPr="00411ECF">
        <w:t xml:space="preserve"> (2024) fornecem soluções para a gestão de empresas, de forma integrada, disponibilizando também, além dos registros básicos (cliente, produto, estoque e transações) informações uteis 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w:t>
      </w:r>
      <w:proofErr w:type="spellStart"/>
      <w:r w:rsidRPr="00411ECF">
        <w:t>Linx</w:t>
      </w:r>
      <w:proofErr w:type="spellEnd"/>
      <w:r w:rsidRPr="00411ECF">
        <w:t xml:space="preserve">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w:t>
      </w:r>
      <w:r w:rsidRPr="00411ECF">
        <w:lastRenderedPageBreak/>
        <w:t>fios</w:t>
      </w:r>
      <w:r w:rsidR="00B377C3">
        <w:t>, tecidos</w:t>
      </w:r>
      <w:r w:rsidRPr="00411ECF">
        <w:t xml:space="preserve"> e roupas, enquanto </w:t>
      </w:r>
      <w:proofErr w:type="spellStart"/>
      <w:r w:rsidRPr="00411ECF">
        <w:t>Linx</w:t>
      </w:r>
      <w:proofErr w:type="spellEnd"/>
      <w:r w:rsidRPr="00411ECF">
        <w:t xml:space="preserve"> (2024) se destaca por um sistema que apoia mais a parte de venda e gestão de </w:t>
      </w:r>
      <w:r w:rsidR="00B377C3">
        <w:t xml:space="preserve">loja física e </w:t>
      </w:r>
      <w:r w:rsidRPr="00411ECF">
        <w:t>vendedores.</w:t>
      </w:r>
    </w:p>
    <w:p w14:paraId="6A764EE9" w14:textId="66C1708D" w:rsidR="00E62284" w:rsidRDefault="00E62284" w:rsidP="0048190E">
      <w:pPr>
        <w:pStyle w:val="TF-TEXTO"/>
        <w:ind w:firstLine="709"/>
      </w:pPr>
      <w:r w:rsidRPr="00E62284">
        <w:t>Com base nessas características, é evidente que o trabalho apresenta relevância para a sociedade, uma vez que visa atender às necessidades específicas</w:t>
      </w:r>
      <w:r>
        <w:t xml:space="preserve"> da empresa </w:t>
      </w:r>
      <w:proofErr w:type="spellStart"/>
      <w:r>
        <w:t>Ellem</w:t>
      </w:r>
      <w:proofErr w:type="spellEnd"/>
      <w:r>
        <w:t xml:space="preserve"> Veiga</w:t>
      </w:r>
      <w:r w:rsidRPr="00E62284">
        <w:t xml:space="preserve">. Ao disponibilizar sistemas de gestão de </w:t>
      </w:r>
      <w:r>
        <w:t>clientes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6FE10CD" w:rsidR="00472BC6" w:rsidRDefault="00521B79" w:rsidP="0048190E">
      <w:pPr>
        <w:pStyle w:val="TF-TEXTO"/>
        <w:ind w:firstLine="709"/>
      </w:pPr>
      <w:r>
        <w:t>O</w:t>
      </w:r>
      <w:r w:rsidR="00472BC6" w:rsidRPr="00472BC6">
        <w:t xml:space="preserve"> trabalho proposto alinha-se com o Eixo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0C665BA9" w:rsidR="00A03DF4" w:rsidRDefault="0047202D" w:rsidP="00A03DF4">
      <w:pPr>
        <w:pStyle w:val="TF-TEXTO"/>
      </w:pPr>
      <w:bookmarkStart w:id="73" w:name="_Toc351015602"/>
      <w:bookmarkEnd w:id="66"/>
      <w:bookmarkEnd w:id="67"/>
      <w:bookmarkEnd w:id="68"/>
      <w:bookmarkEnd w:id="69"/>
      <w:bookmarkEnd w:id="70"/>
      <w:bookmarkEnd w:id="71"/>
      <w:bookmarkEnd w:id="72"/>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 xml:space="preserve">pois "[...] procura resolver questões originadas de problemas </w:t>
      </w:r>
      <w:r w:rsidR="00A03DF4">
        <w:lastRenderedPageBreak/>
        <w:t>concretos e oferece respostas práticas" (C</w:t>
      </w:r>
      <w:r w:rsidR="00826F17">
        <w:t>osta</w:t>
      </w:r>
      <w:r w:rsidR="00A03DF4">
        <w:t>, 2018, p. 34). Por fim, o método é um estudo de caso aplicado em uma empresa de confecção de roupas esportivas. Para o desenvolvimento deste trabalho, será seguido 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7497AC59" w:rsidR="00DF2D03" w:rsidRDefault="00DF2D03" w:rsidP="00F54E29">
      <w:pPr>
        <w:pStyle w:val="TF-ALNEA"/>
      </w:pPr>
      <w:r>
        <w:t>especificação e análise: f</w:t>
      </w:r>
      <w:r w:rsidRPr="007103AA">
        <w:t xml:space="preserve">ormalizar as funcionalidades do sistema </w:t>
      </w:r>
      <w:r w:rsidRPr="00DF2D03">
        <w:t xml:space="preserve">por meio da especificação dos Requisitos Funcionais (RF), Requisitos Não </w:t>
      </w:r>
      <w:del w:id="74" w:author="Dalton Solano dos Reis" w:date="2024-05-14T10:29:00Z">
        <w:r w:rsidRPr="00DF2D03" w:rsidDel="001F7590">
          <w:delText xml:space="preserve">funcionais </w:delText>
        </w:r>
      </w:del>
      <w:ins w:id="75" w:author="Dalton Solano dos Reis" w:date="2024-05-14T10:29:00Z">
        <w:r w:rsidR="001F7590">
          <w:t>F</w:t>
        </w:r>
        <w:r w:rsidR="001F7590" w:rsidRPr="00DF2D03">
          <w:t xml:space="preserve">uncionais </w:t>
        </w:r>
      </w:ins>
      <w:r w:rsidRPr="00DF2D03">
        <w:t xml:space="preserve">(RNF)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a Linguagem de Modelagem Unificada (</w:t>
      </w:r>
      <w:proofErr w:type="spellStart"/>
      <w:ins w:id="76" w:author="Dalton Solano dos Reis" w:date="2024-05-14T10:30:00Z">
        <w:r w:rsidR="001F7590" w:rsidRPr="001F7590">
          <w:t>Unified</w:t>
        </w:r>
        <w:proofErr w:type="spellEnd"/>
        <w:r w:rsidR="001F7590" w:rsidRPr="001F7590">
          <w:t xml:space="preserve"> </w:t>
        </w:r>
        <w:proofErr w:type="spellStart"/>
        <w:r w:rsidR="001F7590" w:rsidRPr="001F7590">
          <w:t>Modeling</w:t>
        </w:r>
        <w:proofErr w:type="spellEnd"/>
        <w:r w:rsidR="001F7590" w:rsidRPr="001F7590">
          <w:t xml:space="preserve"> </w:t>
        </w:r>
        <w:proofErr w:type="spellStart"/>
        <w:r w:rsidR="001F7590" w:rsidRPr="001F7590">
          <w:t>Language</w:t>
        </w:r>
        <w:proofErr w:type="spellEnd"/>
        <w:r w:rsidR="001F7590">
          <w:t xml:space="preserve"> - </w:t>
        </w:r>
      </w:ins>
      <w:r w:rsidRPr="007103AA">
        <w:t xml:space="preserve">UML), utilizando a ferramenta </w:t>
      </w:r>
      <w:r>
        <w:t xml:space="preserve">Draw.io </w:t>
      </w:r>
      <w:ins w:id="77" w:author="Dalton Solano dos Reis" w:date="2024-05-14T10:31:00Z">
        <w:r w:rsidR="001F7590">
          <w:t xml:space="preserve">para a </w:t>
        </w:r>
      </w:ins>
      <w:r>
        <w:t xml:space="preserve">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proofErr w:type="spellStart"/>
      <w:r w:rsidRPr="007103AA">
        <w:t>Bizagi</w:t>
      </w:r>
      <w:proofErr w:type="spellEnd"/>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4881B255"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4157A5" w:rsidRPr="004157A5">
        <w:t>.</w:t>
      </w:r>
    </w:p>
    <w:p w14:paraId="6E3B86F6" w14:textId="77777777" w:rsidR="00361F67" w:rsidRDefault="00361F67" w:rsidP="00361F67">
      <w:pPr>
        <w:pStyle w:val="PargrafodaLista"/>
      </w:pP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lastRenderedPageBreak/>
        <w:t>Referências</w:t>
      </w:r>
      <w:bookmarkEnd w:id="73"/>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5BCB8570" w14:textId="77777777" w:rsidR="0024249C" w:rsidRPr="00CF2B67" w:rsidRDefault="0024249C" w:rsidP="009A7638">
      <w:pPr>
        <w:keepNext w:val="0"/>
        <w:keepLines w:val="0"/>
        <w:autoSpaceDE w:val="0"/>
        <w:autoSpaceDN w:val="0"/>
        <w:adjustRightInd w:val="0"/>
      </w:pPr>
    </w:p>
    <w:p w14:paraId="194EC10D" w14:textId="55A722CD" w:rsidR="0024249C" w:rsidRPr="00CF2B67" w:rsidRDefault="0024249C" w:rsidP="0024249C">
      <w:pPr>
        <w:keepNext w:val="0"/>
        <w:keepLines w:val="0"/>
        <w:autoSpaceDE w:val="0"/>
        <w:autoSpaceDN w:val="0"/>
        <w:adjustRightInd w:val="0"/>
      </w:pPr>
      <w:commentRangeStart w:id="78"/>
      <w:r w:rsidRPr="00CF2B67">
        <w:t xml:space="preserve">COSTA, Rogério. </w:t>
      </w:r>
      <w:r w:rsidRPr="00F65D88">
        <w:t>Arquitetura da Informação e Usabilidade em Interfaces</w:t>
      </w:r>
      <w:r w:rsidRPr="00CF2B67">
        <w:t>: Estudo de Caso do</w:t>
      </w:r>
      <w:r w:rsidR="00F65D88">
        <w:t xml:space="preserve"> </w:t>
      </w:r>
      <w:r w:rsidRPr="00CF2B67">
        <w:t xml:space="preserve">Website da </w:t>
      </w:r>
      <w:proofErr w:type="spellStart"/>
      <w:r w:rsidRPr="00CF2B67">
        <w:t>Nrsystem</w:t>
      </w:r>
      <w:proofErr w:type="spellEnd"/>
      <w:r w:rsidRPr="00CF2B67">
        <w:t xml:space="preserve">. </w:t>
      </w:r>
      <w:r w:rsidRPr="00F65D88">
        <w:rPr>
          <w:b/>
          <w:bCs/>
        </w:rPr>
        <w:t>JPB Review</w:t>
      </w:r>
      <w:r w:rsidRPr="00CF2B67">
        <w:t>, São Paulo, Brasil, v. 2, n. 2, p. 52–64, 2017. Disponível</w:t>
      </w:r>
      <w:r w:rsidR="00F65D88">
        <w:t xml:space="preserve"> </w:t>
      </w:r>
      <w:r w:rsidRPr="00CF2B67">
        <w:t>em: https://www.openaccessojs.com/index.php/JBReview/article/view/52. Acesso em: 25 mar. 2024.</w:t>
      </w:r>
      <w:commentRangeEnd w:id="78"/>
      <w:r w:rsidR="001F7590">
        <w:rPr>
          <w:rStyle w:val="Refdecomentrio"/>
        </w:rPr>
        <w:commentReference w:id="78"/>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t xml:space="preserve">COSTA, Simone </w:t>
      </w:r>
      <w:proofErr w:type="spellStart"/>
      <w:r w:rsidRPr="00CF2B67">
        <w:t>Erbs</w:t>
      </w:r>
      <w:proofErr w:type="spellEnd"/>
      <w:r w:rsidRPr="00CF2B67">
        <w:t xml:space="preserve">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w:t>
      </w:r>
      <w:proofErr w:type="spellStart"/>
      <w:r w:rsidRPr="00CF2B67">
        <w:t>Erbs</w:t>
      </w:r>
      <w:proofErr w:type="spellEnd"/>
      <w:r w:rsidRPr="00CF2B67">
        <w:t xml:space="preserve">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74F4FED5"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w:t>
      </w:r>
      <w:del w:id="79" w:author="Dalton Solano dos Reis" w:date="2024-05-14T10:37:00Z">
        <w:r w:rsidRPr="00CF2B67" w:rsidDel="001F7590">
          <w:delText xml:space="preserve"> </w:delText>
        </w:r>
      </w:del>
      <w:r w:rsidRPr="00CF2B67">
        <w:t>.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A267B0">
        <w:rPr>
          <w:lang w:val="en-US"/>
        </w:rPr>
        <w:t xml:space="preserve">FREITAS, H. R. </w:t>
      </w:r>
      <w:proofErr w:type="spellStart"/>
      <w:r w:rsidRPr="00A267B0">
        <w:rPr>
          <w:b/>
          <w:bCs/>
          <w:lang w:val="en-US"/>
        </w:rPr>
        <w:t>heRcules</w:t>
      </w:r>
      <w:proofErr w:type="spellEnd"/>
      <w:r w:rsidRPr="00A267B0">
        <w:rPr>
          <w:lang w:val="en-US"/>
        </w:rPr>
        <w:t xml:space="preserve">: A repository for annotated R scripts in Portuguese for scientific data analysis. </w:t>
      </w:r>
      <w:r w:rsidRPr="00CF2B67">
        <w:t xml:space="preserve">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lastRenderedPageBreak/>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w:t>
      </w:r>
      <w:proofErr w:type="spellStart"/>
      <w:r w:rsidRPr="00CF2B67">
        <w:t>Aurelia</w:t>
      </w:r>
      <w:proofErr w:type="spellEnd"/>
      <w:r w:rsidRPr="00CF2B67">
        <w:t xml:space="preserve"> </w:t>
      </w:r>
      <w:proofErr w:type="spellStart"/>
      <w:r w:rsidRPr="00CF2B67">
        <w:t>Altemira</w:t>
      </w:r>
      <w:proofErr w:type="spellEnd"/>
      <w:r w:rsidRPr="00CF2B67">
        <w:t xml:space="preserve"> </w:t>
      </w:r>
      <w:proofErr w:type="spellStart"/>
      <w:r w:rsidRPr="00CF2B67">
        <w:t>Acuna</w:t>
      </w:r>
      <w:proofErr w:type="spellEnd"/>
      <w:r w:rsidRPr="00CF2B67">
        <w:t xml:space="preserve"> </w:t>
      </w:r>
      <w:r w:rsidRPr="00CF2B67">
        <w:rPr>
          <w:i/>
          <w:iCs/>
        </w:rPr>
        <w:t>et al</w:t>
      </w:r>
      <w:r w:rsidRPr="00CF2B67">
        <w:t xml:space="preserve">. </w:t>
      </w:r>
      <w:r w:rsidRPr="00A267B0">
        <w:rPr>
          <w:lang w:val="en-US"/>
        </w:rPr>
        <w:t xml:space="preserve">Process management: application of the BPM methodology in an energy drink company. </w:t>
      </w:r>
      <w:r w:rsidRPr="00A267B0">
        <w:rPr>
          <w:b/>
          <w:bCs/>
          <w:lang w:val="en-US"/>
        </w:rPr>
        <w:t>Brazilian Journal of Business</w:t>
      </w:r>
      <w:r w:rsidRPr="00A267B0">
        <w:rPr>
          <w:lang w:val="en-US"/>
        </w:rPr>
        <w:t xml:space="preserve">, Curitiba, v. 1, n. 3, p. 805-826, 2019. </w:t>
      </w:r>
      <w:proofErr w:type="spellStart"/>
      <w:r w:rsidRPr="00A267B0">
        <w:rPr>
          <w:lang w:val="en-US"/>
        </w:rPr>
        <w:t>Disponível</w:t>
      </w:r>
      <w:proofErr w:type="spellEnd"/>
      <w:r w:rsidRPr="00A267B0">
        <w:rPr>
          <w:lang w:val="en-US"/>
        </w:rPr>
        <w:t xml:space="preserve"> </w:t>
      </w:r>
      <w:proofErr w:type="spellStart"/>
      <w:r w:rsidRPr="00A267B0">
        <w:rPr>
          <w:lang w:val="en-US"/>
        </w:rPr>
        <w:t>em</w:t>
      </w:r>
      <w:proofErr w:type="spellEnd"/>
      <w:r w:rsidRPr="00A267B0">
        <w:rPr>
          <w:lang w:val="en-US"/>
        </w:rPr>
        <w:t xml:space="preserve">: https://ojs.brazilianjournals.com.br/ojs/index.php/BJB/article/view/2966/2922. </w:t>
      </w:r>
      <w:r w:rsidRPr="00CF2B67">
        <w:t>Acesso em: 25 mar. 2024.</w:t>
      </w:r>
    </w:p>
    <w:p w14:paraId="33E7D2C9" w14:textId="77777777" w:rsidR="009A7638" w:rsidRPr="00CF2B67" w:rsidRDefault="009A7638" w:rsidP="009A7638">
      <w:pPr>
        <w:keepNext w:val="0"/>
        <w:keepLines w:val="0"/>
        <w:autoSpaceDE w:val="0"/>
        <w:autoSpaceDN w:val="0"/>
        <w:adjustRightInd w:val="0"/>
      </w:pPr>
    </w:p>
    <w:p w14:paraId="60A7418B" w14:textId="088CE52D" w:rsidR="00E11220" w:rsidRPr="00CF2B67" w:rsidRDefault="00233138" w:rsidP="009A7638">
      <w:pPr>
        <w:keepNext w:val="0"/>
        <w:keepLines w:val="0"/>
        <w:autoSpaceDE w:val="0"/>
        <w:autoSpaceDN w:val="0"/>
        <w:adjustRightInd w:val="0"/>
      </w:pPr>
      <w:commentRangeStart w:id="80"/>
      <w:r w:rsidRPr="00CF2B67">
        <w:t>LINX</w:t>
      </w:r>
      <w:commentRangeEnd w:id="80"/>
      <w:r w:rsidR="001F7590">
        <w:rPr>
          <w:rStyle w:val="Refdecomentrio"/>
        </w:rPr>
        <w:commentReference w:id="80"/>
      </w:r>
      <w:r w:rsidRPr="00CF2B67">
        <w:t xml:space="preserve">.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Pr="00CF2B67" w:rsidRDefault="00233138"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r w:rsidRPr="00954547">
        <w:rPr>
          <w:b/>
          <w:bCs/>
          <w:lang w:val="en-US"/>
        </w:rPr>
        <w:t>Brazilian Journal of Development</w:t>
      </w:r>
      <w:r w:rsidRPr="00954547">
        <w:rPr>
          <w:lang w:val="en-US"/>
        </w:rPr>
        <w:t>, [</w:t>
      </w:r>
      <w:r w:rsidRPr="00954547">
        <w:rPr>
          <w:i/>
          <w:iCs/>
          <w:lang w:val="en-US"/>
        </w:rPr>
        <w:t>S. l.</w:t>
      </w:r>
      <w:r w:rsidRPr="00954547">
        <w:rPr>
          <w:lang w:val="en-US"/>
        </w:rPr>
        <w:t xml:space="preserve">], v. 7, n. 8, p. 79384–79414, 2021. </w:t>
      </w:r>
      <w:proofErr w:type="spellStart"/>
      <w:r w:rsidRPr="00954547">
        <w:rPr>
          <w:lang w:val="en-US"/>
        </w:rPr>
        <w:t>Disponível</w:t>
      </w:r>
      <w:proofErr w:type="spellEnd"/>
      <w:r w:rsidRPr="00954547">
        <w:rPr>
          <w:lang w:val="en-US"/>
        </w:rPr>
        <w:t xml:space="preserve"> </w:t>
      </w:r>
      <w:proofErr w:type="spellStart"/>
      <w:r w:rsidRPr="00954547">
        <w:rPr>
          <w:lang w:val="en-US"/>
        </w:rPr>
        <w:t>em</w:t>
      </w:r>
      <w:proofErr w:type="spellEnd"/>
      <w:r w:rsidRPr="00954547">
        <w:rPr>
          <w:lang w:val="en-US"/>
        </w:rPr>
        <w:t xml:space="preserve">: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xml:space="preserve">, Guarulhos, v. 9, n. 1, p. 22-32, 2020. </w:t>
      </w:r>
      <w:r w:rsidRPr="00CF2B67">
        <w:lastRenderedPageBreak/>
        <w:t>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r w:rsidRPr="00954547">
        <w:rPr>
          <w:b/>
          <w:bCs/>
          <w:lang w:val="en-US"/>
        </w:rPr>
        <w:t>Research, Society and Development,</w:t>
      </w:r>
      <w:r w:rsidRPr="00954547">
        <w:rPr>
          <w:lang w:val="en-US"/>
        </w:rPr>
        <w:t xml:space="preserve"> v. 10, n.6, 2021. </w:t>
      </w:r>
      <w:proofErr w:type="spellStart"/>
      <w:r w:rsidRPr="00954547">
        <w:rPr>
          <w:lang w:val="en-US"/>
        </w:rPr>
        <w:t>Disponível</w:t>
      </w:r>
      <w:proofErr w:type="spellEnd"/>
      <w:r w:rsidRPr="00954547">
        <w:rPr>
          <w:lang w:val="en-US"/>
        </w:rPr>
        <w:t xml:space="preserve"> </w:t>
      </w:r>
      <w:proofErr w:type="spellStart"/>
      <w:r w:rsidRPr="00954547">
        <w:rPr>
          <w:lang w:val="en-US"/>
        </w:rPr>
        <w:t>em</w:t>
      </w:r>
      <w:proofErr w:type="spellEnd"/>
      <w:r w:rsidRPr="00954547">
        <w:rPr>
          <w:lang w:val="en-US"/>
        </w:rPr>
        <w:t xml:space="preserve">: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proofErr w:type="gramStart"/>
      <w:r w:rsidRPr="00CF2B67">
        <w:t>SANT‘</w:t>
      </w:r>
      <w:proofErr w:type="gramEnd"/>
      <w:r w:rsidRPr="00CF2B67">
        <w:t xml:space="preserve">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w:t>
      </w:r>
      <w:proofErr w:type="spellStart"/>
      <w:r w:rsidRPr="00CF2B67">
        <w:rPr>
          <w:b/>
          <w:bCs/>
        </w:rPr>
        <w:t>Meneghetti</w:t>
      </w:r>
      <w:proofErr w:type="spellEnd"/>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lastRenderedPageBreak/>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954547">
        <w:rPr>
          <w:b/>
          <w:bCs/>
          <w:lang w:val="en-US"/>
        </w:rPr>
        <w:t>Brazilian Journal of development</w:t>
      </w:r>
      <w:r w:rsidRPr="00954547">
        <w:rPr>
          <w:lang w:val="en-US"/>
        </w:rPr>
        <w:t xml:space="preserve">, Curitiba, v. 7, n. 2, p. 19476-19490, 2021. </w:t>
      </w:r>
      <w:proofErr w:type="spellStart"/>
      <w:r w:rsidRPr="00954547">
        <w:rPr>
          <w:lang w:val="en-US"/>
        </w:rPr>
        <w:t>Disponível</w:t>
      </w:r>
      <w:proofErr w:type="spellEnd"/>
      <w:r w:rsidRPr="00954547">
        <w:rPr>
          <w:lang w:val="en-US"/>
        </w:rPr>
        <w:t xml:space="preserve"> </w:t>
      </w:r>
      <w:proofErr w:type="spellStart"/>
      <w:r w:rsidRPr="00954547">
        <w:rPr>
          <w:lang w:val="en-US"/>
        </w:rPr>
        <w:t>em</w:t>
      </w:r>
      <w:proofErr w:type="spellEnd"/>
      <w:r w:rsidRPr="00954547">
        <w:rPr>
          <w:lang w:val="en-US"/>
        </w:rPr>
        <w:t xml:space="preserve">: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w:t>
      </w:r>
      <w:proofErr w:type="spellStart"/>
      <w:r w:rsidRPr="005C2F5B">
        <w:t>Elenir</w:t>
      </w:r>
      <w:proofErr w:type="spellEnd"/>
      <w:r w:rsidRPr="005C2F5B">
        <w:t xml:space="preserve"> Aparecida </w:t>
      </w:r>
      <w:proofErr w:type="spellStart"/>
      <w:r w:rsidRPr="005C2F5B">
        <w:t>Hutter</w:t>
      </w:r>
      <w:proofErr w:type="spellEnd"/>
      <w:r w:rsidRPr="005C2F5B">
        <w:t xml:space="preserve">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20457EF3" w14:textId="195DB5C8" w:rsidR="009A7638" w:rsidRPr="005C2F5B" w:rsidRDefault="009A7638" w:rsidP="009A7638">
      <w:pPr>
        <w:keepNext w:val="0"/>
        <w:keepLines w:val="0"/>
        <w:autoSpaceDE w:val="0"/>
        <w:autoSpaceDN w:val="0"/>
        <w:adjustRightInd w:val="0"/>
      </w:pPr>
      <w:commentRangeStart w:id="81"/>
      <w:r w:rsidRPr="005C2F5B">
        <w:t>WILTGEN</w:t>
      </w:r>
      <w:commentRangeEnd w:id="81"/>
      <w:r w:rsidR="00AF08BE">
        <w:rPr>
          <w:rStyle w:val="Refdecomentrio"/>
        </w:rPr>
        <w:commentReference w:id="81"/>
      </w:r>
      <w:r w:rsidRPr="005C2F5B">
        <w:t xml:space="preserve">, Filipe. </w:t>
      </w:r>
      <w:r w:rsidR="005C2F5B" w:rsidRPr="005C2F5B">
        <w:t>Protótipos e prototipagem rápida aditiva</w:t>
      </w:r>
    </w:p>
    <w:p w14:paraId="10CB26A1" w14:textId="62B503E5" w:rsidR="009A7638" w:rsidRPr="005C2F5B" w:rsidRDefault="005C2F5B" w:rsidP="009A7638">
      <w:pPr>
        <w:keepNext w:val="0"/>
        <w:keepLines w:val="0"/>
        <w:autoSpaceDE w:val="0"/>
        <w:autoSpaceDN w:val="0"/>
        <w:adjustRightInd w:val="0"/>
      </w:pPr>
      <w:r w:rsidRPr="005C2F5B">
        <w:t xml:space="preserve">Sua importância no auxílio do </w:t>
      </w:r>
      <w:proofErr w:type="spellStart"/>
      <w:r w:rsidRPr="005C2F5B">
        <w:t>desenvo</w:t>
      </w:r>
      <w:proofErr w:type="spellEnd"/>
      <w:r w:rsidR="009A7638" w:rsidRPr="005C2F5B">
        <w:t xml:space="preserve">. </w:t>
      </w:r>
      <w:r w:rsidR="009A7638" w:rsidRPr="00E86D5B">
        <w:rPr>
          <w:b/>
          <w:bCs/>
        </w:rPr>
        <w:t>10º Congresso Brasileiro de Engenharia de Fabricação</w:t>
      </w:r>
      <w:r w:rsidR="009A7638" w:rsidRPr="005C2F5B">
        <w:t>.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6F594D56" w:rsidR="00A267B0" w:rsidRDefault="005B399B" w:rsidP="00216C8F">
      <w:pPr>
        <w:keepNext w:val="0"/>
        <w:keepLines w:val="0"/>
        <w:autoSpaceDE w:val="0"/>
        <w:autoSpaceDN w:val="0"/>
        <w:adjustRightInd w:val="0"/>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p w14:paraId="4FF8D819" w14:textId="77777777" w:rsidR="00A267B0" w:rsidRDefault="00A267B0">
      <w:pPr>
        <w:keepNext w:val="0"/>
        <w:keepLines w:val="0"/>
      </w:pPr>
      <w:r>
        <w:br w:type="page"/>
      </w:r>
    </w:p>
    <w:p w14:paraId="18871AAA" w14:textId="77777777" w:rsidR="00A267B0" w:rsidRDefault="00A267B0" w:rsidP="00A267B0">
      <w:pPr>
        <w:pStyle w:val="TF-xAvalTTULO"/>
      </w:pPr>
      <w:r w:rsidRPr="00340EA0">
        <w:lastRenderedPageBreak/>
        <w:t xml:space="preserve">FORMULÁRIO  DE  avaliação </w:t>
      </w:r>
      <w:r>
        <w:t xml:space="preserve">SIS </w:t>
      </w:r>
      <w:r w:rsidRPr="003427E9">
        <w:t>(RES_024_2022)</w:t>
      </w:r>
    </w:p>
    <w:p w14:paraId="1216AE99" w14:textId="77777777" w:rsidR="00A267B0" w:rsidRPr="00340EA0" w:rsidRDefault="00A267B0" w:rsidP="00A267B0">
      <w:pPr>
        <w:pStyle w:val="TF-xAvalTTULO"/>
      </w:pPr>
      <w:r w:rsidRPr="00340EA0">
        <w:t>ROFESSOR TCC I</w:t>
      </w:r>
      <w:r>
        <w:t xml:space="preserve"> - Pré-projeto</w:t>
      </w:r>
    </w:p>
    <w:p w14:paraId="0B34D7F6" w14:textId="77777777" w:rsidR="00A267B0" w:rsidRDefault="00A267B0" w:rsidP="00A267B0">
      <w:pPr>
        <w:pStyle w:val="TF-xAvalLINHA"/>
      </w:pPr>
    </w:p>
    <w:p w14:paraId="054DAA93" w14:textId="77777777" w:rsidR="00A267B0" w:rsidRDefault="00A267B0" w:rsidP="00A267B0">
      <w:pPr>
        <w:pStyle w:val="TF-xAvalLINHA"/>
      </w:pPr>
      <w:r w:rsidRPr="00320BFA">
        <w:t>Avaliador(a):</w:t>
      </w:r>
      <w:r w:rsidRPr="00320BFA">
        <w:tab/>
      </w:r>
      <w:r>
        <w:t>Dalton Solano dos Reis</w:t>
      </w:r>
    </w:p>
    <w:p w14:paraId="0F957158" w14:textId="77777777" w:rsidR="00A267B0" w:rsidRPr="00320BFA" w:rsidRDefault="00A267B0" w:rsidP="00A267B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A267B0" w:rsidRPr="00320BFA" w14:paraId="7525F79A"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329E953" w14:textId="77777777" w:rsidR="00A267B0" w:rsidRPr="00320BFA" w:rsidRDefault="00A267B0" w:rsidP="006C68B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9E90360" w14:textId="77777777" w:rsidR="00A267B0" w:rsidRPr="00320BFA" w:rsidRDefault="00A267B0" w:rsidP="006C68B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B3334D7" w14:textId="77777777" w:rsidR="00A267B0" w:rsidRPr="00320BFA" w:rsidRDefault="00A267B0"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67F1A70" w14:textId="77777777" w:rsidR="00A267B0" w:rsidRPr="00320BFA" w:rsidRDefault="00A267B0" w:rsidP="006C68B5">
            <w:pPr>
              <w:pStyle w:val="TF-xAvalITEMTABELA"/>
            </w:pPr>
            <w:r w:rsidRPr="00320BFA">
              <w:t>não atende</w:t>
            </w:r>
          </w:p>
        </w:tc>
      </w:tr>
      <w:tr w:rsidR="00A267B0" w:rsidRPr="00320BFA" w14:paraId="6B42C929" w14:textId="77777777" w:rsidTr="006C68B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C98C2A2" w14:textId="77777777" w:rsidR="00A267B0" w:rsidRPr="00320BFA" w:rsidRDefault="00A267B0" w:rsidP="006C68B5">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B6FAC14" w14:textId="77777777" w:rsidR="00A267B0" w:rsidRPr="00320BFA" w:rsidRDefault="00A267B0" w:rsidP="00A267B0">
            <w:pPr>
              <w:pStyle w:val="TF-xAvalITEM"/>
              <w:numPr>
                <w:ilvl w:val="0"/>
                <w:numId w:val="12"/>
              </w:numPr>
            </w:pPr>
            <w:r>
              <w:t>CONTEXTUALIZAÇÃO</w:t>
            </w:r>
          </w:p>
          <w:p w14:paraId="26292BF9" w14:textId="77777777" w:rsidR="00A267B0" w:rsidRPr="00320BFA" w:rsidRDefault="00A267B0" w:rsidP="006C68B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1488A57C" w14:textId="7E0E6417" w:rsidR="00A267B0" w:rsidRPr="00320BFA" w:rsidRDefault="00AF08BE" w:rsidP="006C68B5">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9413819" w14:textId="77777777" w:rsidR="00A267B0" w:rsidRPr="00320BFA" w:rsidRDefault="00A267B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611FDCF" w14:textId="77777777" w:rsidR="00A267B0" w:rsidRPr="00320BFA" w:rsidRDefault="00A267B0" w:rsidP="006C68B5">
            <w:pPr>
              <w:keepNext w:val="0"/>
              <w:keepLines w:val="0"/>
              <w:ind w:left="709" w:hanging="709"/>
              <w:jc w:val="center"/>
              <w:rPr>
                <w:sz w:val="18"/>
              </w:rPr>
            </w:pPr>
          </w:p>
        </w:tc>
      </w:tr>
      <w:tr w:rsidR="00A267B0" w:rsidRPr="00320BFA" w14:paraId="0D371B1D"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C2C175D"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893329" w14:textId="77777777" w:rsidR="00A267B0" w:rsidRPr="00320BFA" w:rsidRDefault="00A267B0" w:rsidP="006C68B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47C86C9" w14:textId="3E45CBED"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84B8D28"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57323F3" w14:textId="77777777" w:rsidR="00A267B0" w:rsidRPr="00320BFA" w:rsidRDefault="00A267B0" w:rsidP="006C68B5">
            <w:pPr>
              <w:keepNext w:val="0"/>
              <w:keepLines w:val="0"/>
              <w:ind w:left="709" w:hanging="709"/>
              <w:jc w:val="center"/>
              <w:rPr>
                <w:sz w:val="18"/>
              </w:rPr>
            </w:pPr>
          </w:p>
        </w:tc>
      </w:tr>
      <w:tr w:rsidR="00A267B0" w:rsidRPr="00320BFA" w14:paraId="4C6C7021"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617E85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E397CBE" w14:textId="77777777" w:rsidR="00A267B0" w:rsidRPr="00320BFA" w:rsidRDefault="00A267B0" w:rsidP="006C68B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E7359C4" w14:textId="6652BBA5"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A479EC0"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8A210D5" w14:textId="77777777" w:rsidR="00A267B0" w:rsidRPr="00320BFA" w:rsidRDefault="00A267B0" w:rsidP="006C68B5">
            <w:pPr>
              <w:keepNext w:val="0"/>
              <w:keepLines w:val="0"/>
              <w:ind w:left="709" w:hanging="709"/>
              <w:jc w:val="center"/>
              <w:rPr>
                <w:sz w:val="18"/>
              </w:rPr>
            </w:pPr>
          </w:p>
        </w:tc>
      </w:tr>
      <w:tr w:rsidR="00A267B0" w:rsidRPr="00320BFA" w14:paraId="04A38E43"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7167707"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3E14DF7" w14:textId="77777777" w:rsidR="00A267B0" w:rsidRPr="00320BFA" w:rsidRDefault="00A267B0" w:rsidP="006C68B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578D153" w14:textId="67612F5F"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70339C3"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BDB2A" w14:textId="77777777" w:rsidR="00A267B0" w:rsidRPr="00320BFA" w:rsidRDefault="00A267B0" w:rsidP="006C68B5">
            <w:pPr>
              <w:keepNext w:val="0"/>
              <w:keepLines w:val="0"/>
              <w:ind w:left="709" w:hanging="709"/>
              <w:jc w:val="center"/>
              <w:rPr>
                <w:sz w:val="18"/>
              </w:rPr>
            </w:pPr>
          </w:p>
        </w:tc>
      </w:tr>
      <w:tr w:rsidR="00A267B0" w:rsidRPr="00320BFA" w14:paraId="196F090F"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195561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9139DB8" w14:textId="77777777" w:rsidR="00A267B0" w:rsidRPr="00320BFA" w:rsidRDefault="00A267B0" w:rsidP="006C68B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70965C00" w14:textId="577F2FDA"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3545097"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4A4982E" w14:textId="77777777" w:rsidR="00A267B0" w:rsidRPr="00320BFA" w:rsidRDefault="00A267B0" w:rsidP="006C68B5">
            <w:pPr>
              <w:keepNext w:val="0"/>
              <w:keepLines w:val="0"/>
              <w:ind w:left="709" w:hanging="709"/>
              <w:jc w:val="center"/>
              <w:rPr>
                <w:sz w:val="18"/>
              </w:rPr>
            </w:pPr>
          </w:p>
        </w:tc>
      </w:tr>
      <w:tr w:rsidR="00A267B0" w:rsidRPr="00320BFA" w14:paraId="75BFC1FA"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3BB50F3"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1D6593" w14:textId="77777777" w:rsidR="00A267B0" w:rsidRPr="00320BFA" w:rsidRDefault="00A267B0" w:rsidP="00A267B0">
            <w:pPr>
              <w:pStyle w:val="TF-xAvalITEM"/>
              <w:numPr>
                <w:ilvl w:val="0"/>
                <w:numId w:val="12"/>
              </w:numPr>
            </w:pPr>
            <w:r>
              <w:t>BASES</w:t>
            </w:r>
            <w:r w:rsidRPr="00320BFA">
              <w:t xml:space="preserve"> </w:t>
            </w:r>
            <w:r>
              <w:t>TEÓRICAS</w:t>
            </w:r>
          </w:p>
          <w:p w14:paraId="06CE9671" w14:textId="77777777" w:rsidR="00A267B0" w:rsidRPr="00320BFA" w:rsidRDefault="00A267B0" w:rsidP="006C68B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3E6E1EF4" w14:textId="4201E9D0"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1A64F6F"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42122C" w14:textId="77777777" w:rsidR="00A267B0" w:rsidRPr="00320BFA" w:rsidRDefault="00A267B0" w:rsidP="006C68B5">
            <w:pPr>
              <w:keepNext w:val="0"/>
              <w:keepLines w:val="0"/>
              <w:ind w:left="709" w:hanging="709"/>
              <w:jc w:val="center"/>
              <w:rPr>
                <w:sz w:val="18"/>
              </w:rPr>
            </w:pPr>
          </w:p>
        </w:tc>
      </w:tr>
      <w:tr w:rsidR="00A267B0" w:rsidRPr="00320BFA" w14:paraId="7639989B"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81832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91B8F2" w14:textId="77777777" w:rsidR="00A267B0" w:rsidRPr="00320BFA" w:rsidRDefault="00A267B0" w:rsidP="006C68B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0712230" w14:textId="1620659C"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395219"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50F4792" w14:textId="77777777" w:rsidR="00A267B0" w:rsidRPr="00320BFA" w:rsidRDefault="00A267B0" w:rsidP="006C68B5">
            <w:pPr>
              <w:keepNext w:val="0"/>
              <w:keepLines w:val="0"/>
              <w:ind w:left="709" w:hanging="709"/>
              <w:jc w:val="center"/>
              <w:rPr>
                <w:sz w:val="18"/>
              </w:rPr>
            </w:pPr>
          </w:p>
        </w:tc>
      </w:tr>
      <w:tr w:rsidR="00A267B0" w:rsidRPr="00320BFA" w14:paraId="006091D6"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AA07A1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9783034" w14:textId="77777777" w:rsidR="00A267B0" w:rsidRPr="00320BFA" w:rsidRDefault="00A267B0" w:rsidP="006C68B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2DDF3B0" w14:textId="53C01CA9"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7DA74A4"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B978EA" w14:textId="77777777" w:rsidR="00A267B0" w:rsidRPr="00320BFA" w:rsidRDefault="00A267B0" w:rsidP="006C68B5">
            <w:pPr>
              <w:keepNext w:val="0"/>
              <w:keepLines w:val="0"/>
              <w:ind w:left="709" w:hanging="709"/>
              <w:jc w:val="center"/>
              <w:rPr>
                <w:sz w:val="18"/>
              </w:rPr>
            </w:pPr>
          </w:p>
        </w:tc>
      </w:tr>
      <w:tr w:rsidR="00A267B0" w:rsidRPr="00320BFA" w14:paraId="227DEBAF"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3C776A4"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61F3863" w14:textId="77777777" w:rsidR="00A267B0" w:rsidRDefault="00A267B0" w:rsidP="006C68B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56C308C2" w14:textId="72F5CB6B"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333E1E1"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86D41B0" w14:textId="77777777" w:rsidR="00A267B0" w:rsidRPr="00320BFA" w:rsidRDefault="00A267B0" w:rsidP="006C68B5">
            <w:pPr>
              <w:keepNext w:val="0"/>
              <w:keepLines w:val="0"/>
              <w:ind w:left="709" w:hanging="709"/>
              <w:jc w:val="center"/>
              <w:rPr>
                <w:sz w:val="18"/>
              </w:rPr>
            </w:pPr>
          </w:p>
        </w:tc>
      </w:tr>
      <w:tr w:rsidR="00A267B0" w:rsidRPr="00320BFA" w14:paraId="141FAA47"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3C75DE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269819E" w14:textId="77777777" w:rsidR="00A267B0" w:rsidRPr="00320BFA" w:rsidRDefault="00A267B0" w:rsidP="00A267B0">
            <w:pPr>
              <w:pStyle w:val="TF-xAvalITEM"/>
              <w:numPr>
                <w:ilvl w:val="0"/>
                <w:numId w:val="12"/>
              </w:numPr>
            </w:pPr>
            <w:r w:rsidRPr="00320BFA">
              <w:t>JUSTIFICATIVA</w:t>
            </w:r>
          </w:p>
          <w:p w14:paraId="449E4E0F" w14:textId="77777777" w:rsidR="00A267B0" w:rsidRPr="00320BFA" w:rsidRDefault="00A267B0" w:rsidP="006C68B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0825701E" w14:textId="4B1B102C"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F4ADA2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9F1CC7" w14:textId="77777777" w:rsidR="00A267B0" w:rsidRPr="00320BFA" w:rsidRDefault="00A267B0" w:rsidP="006C68B5">
            <w:pPr>
              <w:keepNext w:val="0"/>
              <w:keepLines w:val="0"/>
              <w:ind w:left="709" w:hanging="709"/>
              <w:jc w:val="center"/>
              <w:rPr>
                <w:sz w:val="18"/>
              </w:rPr>
            </w:pPr>
          </w:p>
        </w:tc>
      </w:tr>
      <w:tr w:rsidR="00A267B0" w:rsidRPr="00320BFA" w14:paraId="269C44E9"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D4312C"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06F347B" w14:textId="77777777" w:rsidR="00A267B0" w:rsidRPr="00320BFA" w:rsidRDefault="00A267B0" w:rsidP="006C68B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53D482B" w14:textId="0221CA97"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B0692A1"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63411D0" w14:textId="77777777" w:rsidR="00A267B0" w:rsidRPr="00320BFA" w:rsidRDefault="00A267B0" w:rsidP="006C68B5">
            <w:pPr>
              <w:keepNext w:val="0"/>
              <w:keepLines w:val="0"/>
              <w:ind w:left="709" w:hanging="709"/>
              <w:jc w:val="center"/>
              <w:rPr>
                <w:sz w:val="18"/>
              </w:rPr>
            </w:pPr>
          </w:p>
        </w:tc>
      </w:tr>
      <w:tr w:rsidR="00A267B0" w:rsidRPr="00320BFA" w14:paraId="4CD67458"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40C6B2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7755BC" w14:textId="77777777" w:rsidR="00A267B0" w:rsidRPr="00320BFA" w:rsidRDefault="00A267B0" w:rsidP="006C68B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2C2111B2" w14:textId="591AF408"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BB0B20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4A9B020" w14:textId="77777777" w:rsidR="00A267B0" w:rsidRPr="00320BFA" w:rsidRDefault="00A267B0" w:rsidP="006C68B5">
            <w:pPr>
              <w:keepNext w:val="0"/>
              <w:keepLines w:val="0"/>
              <w:ind w:left="709" w:hanging="709"/>
              <w:jc w:val="center"/>
              <w:rPr>
                <w:sz w:val="18"/>
              </w:rPr>
            </w:pPr>
          </w:p>
        </w:tc>
      </w:tr>
      <w:tr w:rsidR="00A267B0" w:rsidRPr="00320BFA" w14:paraId="11199929"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3A4110"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7DEEEA3" w14:textId="77777777" w:rsidR="00A267B0" w:rsidRPr="00320BFA" w:rsidRDefault="00A267B0" w:rsidP="00A267B0">
            <w:pPr>
              <w:pStyle w:val="TF-xAvalITEM"/>
              <w:numPr>
                <w:ilvl w:val="0"/>
                <w:numId w:val="12"/>
              </w:numPr>
            </w:pPr>
            <w:r>
              <w:t>METODOLOGIA</w:t>
            </w:r>
          </w:p>
          <w:p w14:paraId="0E75A54E" w14:textId="77777777" w:rsidR="00A267B0" w:rsidRPr="00320BFA" w:rsidRDefault="00A267B0" w:rsidP="006C68B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52535CC1" w14:textId="4851625B"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31A3386"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F378C98" w14:textId="77777777" w:rsidR="00A267B0" w:rsidRPr="00320BFA" w:rsidRDefault="00A267B0" w:rsidP="006C68B5">
            <w:pPr>
              <w:keepNext w:val="0"/>
              <w:keepLines w:val="0"/>
              <w:ind w:left="709" w:hanging="709"/>
              <w:jc w:val="center"/>
              <w:rPr>
                <w:sz w:val="18"/>
              </w:rPr>
            </w:pPr>
          </w:p>
        </w:tc>
      </w:tr>
      <w:tr w:rsidR="00A267B0" w:rsidRPr="00320BFA" w14:paraId="01155ECE" w14:textId="77777777" w:rsidTr="006C68B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E1569A0" w14:textId="77777777" w:rsidR="00A267B0" w:rsidRPr="00320BFA" w:rsidRDefault="00A267B0" w:rsidP="006C68B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681EDA7" w14:textId="77777777" w:rsidR="00A267B0" w:rsidRPr="00320BFA" w:rsidRDefault="00A267B0" w:rsidP="00A267B0">
            <w:pPr>
              <w:pStyle w:val="TF-xAvalITEM"/>
              <w:numPr>
                <w:ilvl w:val="0"/>
                <w:numId w:val="12"/>
              </w:numPr>
            </w:pPr>
            <w:r w:rsidRPr="00320BFA">
              <w:t>LINGUAGEM USADA (redação)</w:t>
            </w:r>
          </w:p>
          <w:p w14:paraId="3186E0EF" w14:textId="77777777" w:rsidR="00A267B0" w:rsidRPr="00320BFA" w:rsidRDefault="00A267B0" w:rsidP="006C68B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1E6FEC52" w14:textId="2BA16A66" w:rsidR="00A267B0" w:rsidRPr="00320BFA" w:rsidRDefault="00AF08BE" w:rsidP="006C68B5">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6C9C1CE" w14:textId="77777777" w:rsidR="00A267B0" w:rsidRPr="00320BFA" w:rsidRDefault="00A267B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451CE8A2" w14:textId="77777777" w:rsidR="00A267B0" w:rsidRPr="00320BFA" w:rsidRDefault="00A267B0" w:rsidP="006C68B5">
            <w:pPr>
              <w:keepNext w:val="0"/>
              <w:keepLines w:val="0"/>
              <w:ind w:left="709" w:hanging="709"/>
              <w:jc w:val="center"/>
              <w:rPr>
                <w:sz w:val="18"/>
              </w:rPr>
            </w:pPr>
          </w:p>
        </w:tc>
      </w:tr>
      <w:tr w:rsidR="00A267B0" w:rsidRPr="00320BFA" w14:paraId="5F7CA45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BE2B10C"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2AED348" w14:textId="77777777" w:rsidR="00A267B0" w:rsidRPr="00320BFA" w:rsidRDefault="00A267B0" w:rsidP="006C68B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77EC3FCA" w14:textId="3D738FE5"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D582DA5"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DBDB65" w14:textId="77777777" w:rsidR="00A267B0" w:rsidRPr="00320BFA" w:rsidRDefault="00A267B0" w:rsidP="006C68B5">
            <w:pPr>
              <w:keepNext w:val="0"/>
              <w:keepLines w:val="0"/>
              <w:ind w:left="709" w:hanging="709"/>
              <w:jc w:val="center"/>
              <w:rPr>
                <w:sz w:val="18"/>
              </w:rPr>
            </w:pPr>
          </w:p>
        </w:tc>
      </w:tr>
      <w:tr w:rsidR="00A267B0" w:rsidRPr="00320BFA" w14:paraId="377B2D1C"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BB92745"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9246C78" w14:textId="77777777" w:rsidR="00A267B0" w:rsidRPr="00320BFA" w:rsidRDefault="00A267B0" w:rsidP="00A267B0">
            <w:pPr>
              <w:pStyle w:val="TF-xAvalITEM"/>
              <w:numPr>
                <w:ilvl w:val="0"/>
                <w:numId w:val="12"/>
              </w:numPr>
            </w:pPr>
            <w:r w:rsidRPr="00320BFA">
              <w:t>ORGANIZAÇÃO E APRESENTAÇÃO GRÁFICA DO TEXTO</w:t>
            </w:r>
          </w:p>
          <w:p w14:paraId="2561E860" w14:textId="77777777" w:rsidR="00A267B0" w:rsidRPr="00320BFA" w:rsidRDefault="00A267B0" w:rsidP="006C68B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381C67DE" w14:textId="22EBF2EE"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4C983F2"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1D79BA7" w14:textId="77777777" w:rsidR="00A267B0" w:rsidRPr="00320BFA" w:rsidRDefault="00A267B0" w:rsidP="006C68B5">
            <w:pPr>
              <w:keepNext w:val="0"/>
              <w:keepLines w:val="0"/>
              <w:ind w:left="709" w:hanging="709"/>
              <w:jc w:val="center"/>
              <w:rPr>
                <w:sz w:val="18"/>
              </w:rPr>
            </w:pPr>
          </w:p>
        </w:tc>
      </w:tr>
      <w:tr w:rsidR="00A267B0" w:rsidRPr="00320BFA" w14:paraId="0A04FD6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B7E640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D09772" w14:textId="77777777" w:rsidR="00A267B0" w:rsidRPr="00320BFA" w:rsidRDefault="00A267B0" w:rsidP="00A267B0">
            <w:pPr>
              <w:pStyle w:val="TF-xAvalITEM"/>
              <w:numPr>
                <w:ilvl w:val="0"/>
                <w:numId w:val="12"/>
              </w:numPr>
            </w:pPr>
            <w:r w:rsidRPr="00320BFA">
              <w:t>ILUSTRAÇÕES (figuras, quadros, tabelas)</w:t>
            </w:r>
          </w:p>
          <w:p w14:paraId="7F4EB2A6" w14:textId="77777777" w:rsidR="00A267B0" w:rsidRPr="00320BFA" w:rsidRDefault="00A267B0" w:rsidP="006C68B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09287A07" w14:textId="035254A2" w:rsidR="00A267B0" w:rsidRPr="00320BFA" w:rsidRDefault="00AF08BE" w:rsidP="006C68B5">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0DE0B6C" w14:textId="77777777" w:rsidR="00A267B0" w:rsidRPr="00320BFA" w:rsidRDefault="00A267B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6926DF" w14:textId="77777777" w:rsidR="00A267B0" w:rsidRPr="00320BFA" w:rsidRDefault="00A267B0" w:rsidP="006C68B5">
            <w:pPr>
              <w:keepNext w:val="0"/>
              <w:keepLines w:val="0"/>
              <w:spacing w:before="80" w:after="80"/>
              <w:ind w:left="709" w:hanging="709"/>
              <w:jc w:val="center"/>
              <w:rPr>
                <w:sz w:val="18"/>
              </w:rPr>
            </w:pPr>
          </w:p>
        </w:tc>
      </w:tr>
      <w:tr w:rsidR="00A267B0" w:rsidRPr="00320BFA" w14:paraId="3F49A6A7"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C7AEBDA"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B6FF50" w14:textId="77777777" w:rsidR="00A267B0" w:rsidRPr="00320BFA" w:rsidRDefault="00A267B0" w:rsidP="00A267B0">
            <w:pPr>
              <w:pStyle w:val="TF-xAvalITEM"/>
              <w:numPr>
                <w:ilvl w:val="0"/>
                <w:numId w:val="12"/>
              </w:numPr>
            </w:pPr>
            <w:r w:rsidRPr="00320BFA">
              <w:t>REFERÊNCIAS E CITAÇÕES</w:t>
            </w:r>
          </w:p>
          <w:p w14:paraId="116D4FF2" w14:textId="77777777" w:rsidR="00A267B0" w:rsidRPr="00320BFA" w:rsidRDefault="00A267B0" w:rsidP="006C68B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29A0AD04" w14:textId="0AD7AFB8"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41A2B7A"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B02A390" w14:textId="77777777" w:rsidR="00A267B0" w:rsidRPr="00320BFA" w:rsidRDefault="00A267B0" w:rsidP="006C68B5">
            <w:pPr>
              <w:keepNext w:val="0"/>
              <w:keepLines w:val="0"/>
              <w:ind w:left="709" w:hanging="709"/>
              <w:jc w:val="center"/>
              <w:rPr>
                <w:sz w:val="18"/>
              </w:rPr>
            </w:pPr>
          </w:p>
        </w:tc>
      </w:tr>
      <w:tr w:rsidR="00A267B0" w:rsidRPr="00320BFA" w14:paraId="2F15DC25"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8B1842"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E2E494E" w14:textId="77777777" w:rsidR="00A267B0" w:rsidRPr="00320BFA" w:rsidRDefault="00A267B0" w:rsidP="006C68B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0BF316B" w14:textId="2D24A55B"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1D7A7EB"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51B83D" w14:textId="77777777" w:rsidR="00A267B0" w:rsidRPr="00320BFA" w:rsidRDefault="00A267B0" w:rsidP="006C68B5">
            <w:pPr>
              <w:keepNext w:val="0"/>
              <w:keepLines w:val="0"/>
              <w:ind w:left="709" w:hanging="709"/>
              <w:jc w:val="center"/>
              <w:rPr>
                <w:sz w:val="18"/>
              </w:rPr>
            </w:pPr>
          </w:p>
        </w:tc>
      </w:tr>
      <w:tr w:rsidR="00A267B0" w:rsidRPr="00320BFA" w14:paraId="20C6CB1E"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AB4510" w14:textId="77777777" w:rsidR="00A267B0" w:rsidRPr="00320BFA" w:rsidRDefault="00A267B0" w:rsidP="006C68B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69857DE8" w14:textId="77777777" w:rsidR="00A267B0" w:rsidRPr="00320BFA" w:rsidRDefault="00A267B0" w:rsidP="006C68B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413C1A4D" w14:textId="3E1D42D0" w:rsidR="00A267B0" w:rsidRPr="00320BFA" w:rsidRDefault="00AF08BE"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39C9E0D4" w14:textId="77777777" w:rsidR="00A267B0" w:rsidRPr="00320BFA" w:rsidRDefault="00A267B0"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10C2EB3A" w14:textId="77777777" w:rsidR="00A267B0" w:rsidRPr="00320BFA" w:rsidRDefault="00A267B0" w:rsidP="006C68B5">
            <w:pPr>
              <w:keepNext w:val="0"/>
              <w:keepLines w:val="0"/>
              <w:ind w:left="709" w:hanging="709"/>
              <w:jc w:val="center"/>
              <w:rPr>
                <w:sz w:val="18"/>
              </w:rPr>
            </w:pPr>
          </w:p>
        </w:tc>
      </w:tr>
    </w:tbl>
    <w:p w14:paraId="31BB091C" w14:textId="77777777" w:rsidR="009A7638" w:rsidRDefault="009A7638" w:rsidP="00216C8F">
      <w:pPr>
        <w:keepNext w:val="0"/>
        <w:keepLines w:val="0"/>
        <w:autoSpaceDE w:val="0"/>
        <w:autoSpaceDN w:val="0"/>
        <w:adjustRightInd w:val="0"/>
        <w:rPr>
          <w:szCs w:val="20"/>
        </w:rPr>
      </w:pPr>
    </w:p>
    <w:p w14:paraId="37EBAC70" w14:textId="4A6A6641" w:rsidR="00AF08BE" w:rsidRDefault="00AF08BE" w:rsidP="00216C8F">
      <w:pPr>
        <w:keepNext w:val="0"/>
        <w:keepLines w:val="0"/>
        <w:autoSpaceDE w:val="0"/>
        <w:autoSpaceDN w:val="0"/>
        <w:adjustRightInd w:val="0"/>
        <w:rPr>
          <w:szCs w:val="20"/>
        </w:rPr>
      </w:pPr>
      <w:r>
        <w:rPr>
          <w:szCs w:val="20"/>
        </w:rPr>
        <w:t>Obs.: poucos ajustes ... muito bom.</w:t>
      </w:r>
    </w:p>
    <w:sectPr w:rsidR="00AF08BE" w:rsidSect="00D8475D">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Dalton Solano dos Reis" w:date="2024-05-14T08:54:00Z" w:initials="DS">
    <w:p w14:paraId="2F83F076" w14:textId="77777777" w:rsidR="00267375" w:rsidRDefault="00267375" w:rsidP="00267375">
      <w:r>
        <w:rPr>
          <w:rStyle w:val="Refdecomentrio"/>
        </w:rPr>
        <w:annotationRef/>
      </w:r>
      <w:r>
        <w:rPr>
          <w:color w:val="000000"/>
          <w:sz w:val="20"/>
          <w:szCs w:val="20"/>
        </w:rPr>
        <w:t>Parece que falta algo nesta frase.</w:t>
      </w:r>
    </w:p>
  </w:comment>
  <w:comment w:id="78" w:author="Dalton Solano dos Reis" w:date="2024-05-14T10:36:00Z" w:initials="DS">
    <w:p w14:paraId="1B75F76E" w14:textId="77777777" w:rsidR="001F7590" w:rsidRDefault="001F7590" w:rsidP="001F7590">
      <w:r>
        <w:rPr>
          <w:rStyle w:val="Refdecomentrio"/>
        </w:rPr>
        <w:annotationRef/>
      </w:r>
      <w:r>
        <w:rPr>
          <w:color w:val="000000"/>
          <w:sz w:val="20"/>
          <w:szCs w:val="20"/>
        </w:rPr>
        <w:t>Não encontrei citado no texto.</w:t>
      </w:r>
    </w:p>
  </w:comment>
  <w:comment w:id="80" w:author="Dalton Solano dos Reis" w:date="2024-05-14T10:39:00Z" w:initials="DS">
    <w:p w14:paraId="6FA6290E" w14:textId="77777777" w:rsidR="001F7590" w:rsidRDefault="001F7590" w:rsidP="001F7590">
      <w:r>
        <w:rPr>
          <w:rStyle w:val="Refdecomentrio"/>
        </w:rPr>
        <w:annotationRef/>
      </w:r>
      <w:r>
        <w:rPr>
          <w:color w:val="000000"/>
          <w:sz w:val="20"/>
          <w:szCs w:val="20"/>
        </w:rPr>
        <w:t>Ordem Alfabética … depois de Lima</w:t>
      </w:r>
    </w:p>
  </w:comment>
  <w:comment w:id="81" w:author="Dalton Solano dos Reis" w:date="2024-05-14T10:42:00Z" w:initials="DS">
    <w:p w14:paraId="3A59BFF0" w14:textId="77777777" w:rsidR="00AF08BE" w:rsidRDefault="00AF08BE" w:rsidP="00AF08BE">
      <w:r>
        <w:rPr>
          <w:rStyle w:val="Refdecomentrio"/>
        </w:rPr>
        <w:annotationRef/>
      </w:r>
      <w:r>
        <w:rPr>
          <w:color w:val="000000"/>
          <w:sz w:val="20"/>
          <w:szCs w:val="20"/>
        </w:rPr>
        <w:t>Ano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3F076" w15:done="0"/>
  <w15:commentEx w15:paraId="1B75F76E" w15:done="0"/>
  <w15:commentEx w15:paraId="6FA6290E" w15:done="0"/>
  <w15:commentEx w15:paraId="3A59BF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04819A" w16cex:dateUtc="2024-05-14T11:54:00Z"/>
  <w16cex:commentExtensible w16cex:durableId="192E7D98" w16cex:dateUtc="2024-05-14T13:36:00Z"/>
  <w16cex:commentExtensible w16cex:durableId="33FEF96A" w16cex:dateUtc="2024-05-14T13:39:00Z"/>
  <w16cex:commentExtensible w16cex:durableId="31DD5EE1" w16cex:dateUtc="2024-05-14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3F076" w16cid:durableId="1004819A"/>
  <w16cid:commentId w16cid:paraId="1B75F76E" w16cid:durableId="192E7D98"/>
  <w16cid:commentId w16cid:paraId="6FA6290E" w16cid:durableId="33FEF96A"/>
  <w16cid:commentId w16cid:paraId="3A59BFF0" w16cid:durableId="31DD5E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29F7" w14:textId="77777777" w:rsidR="00B32AC6" w:rsidRDefault="00B32AC6">
      <w:r>
        <w:separator/>
      </w:r>
    </w:p>
  </w:endnote>
  <w:endnote w:type="continuationSeparator" w:id="0">
    <w:p w14:paraId="6BD3552C" w14:textId="77777777" w:rsidR="00B32AC6" w:rsidRDefault="00B32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7DB0E" w14:textId="77777777" w:rsidR="00B32AC6" w:rsidRDefault="00B32AC6">
      <w:r>
        <w:separator/>
      </w:r>
    </w:p>
  </w:footnote>
  <w:footnote w:type="continuationSeparator" w:id="0">
    <w:p w14:paraId="71B31F0E" w14:textId="77777777" w:rsidR="00B32AC6" w:rsidRDefault="00B32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F2EC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16E2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7"/>
  </w:num>
  <w:num w:numId="24" w16cid:durableId="1163473577">
    <w:abstractNumId w:val="6"/>
  </w:num>
  <w:num w:numId="25" w16cid:durableId="880173967">
    <w:abstractNumId w:val="5"/>
  </w:num>
  <w:num w:numId="26" w16cid:durableId="1539466363">
    <w:abstractNumId w:val="2"/>
  </w:num>
  <w:num w:numId="27" w16cid:durableId="184111920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54E9"/>
    <w:rsid w:val="00160E9E"/>
    <w:rsid w:val="00162BF1"/>
    <w:rsid w:val="00164B28"/>
    <w:rsid w:val="0016560C"/>
    <w:rsid w:val="00166B57"/>
    <w:rsid w:val="00166E05"/>
    <w:rsid w:val="00171693"/>
    <w:rsid w:val="00172EF2"/>
    <w:rsid w:val="001751FE"/>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590"/>
    <w:rsid w:val="001F79C8"/>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26793"/>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375"/>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608A"/>
    <w:rsid w:val="00296DEA"/>
    <w:rsid w:val="00297900"/>
    <w:rsid w:val="00297B43"/>
    <w:rsid w:val="002A06A0"/>
    <w:rsid w:val="002A2362"/>
    <w:rsid w:val="002A2A5A"/>
    <w:rsid w:val="002A3849"/>
    <w:rsid w:val="002A3D25"/>
    <w:rsid w:val="002A42A2"/>
    <w:rsid w:val="002A60DC"/>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2FFC"/>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7A5"/>
    <w:rsid w:val="004157AD"/>
    <w:rsid w:val="00416EAC"/>
    <w:rsid w:val="004173CC"/>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5E67"/>
    <w:rsid w:val="004E03C2"/>
    <w:rsid w:val="004E08DC"/>
    <w:rsid w:val="004E0F68"/>
    <w:rsid w:val="004E1969"/>
    <w:rsid w:val="004E1DCA"/>
    <w:rsid w:val="004E23CE"/>
    <w:rsid w:val="004E375E"/>
    <w:rsid w:val="004E3BCE"/>
    <w:rsid w:val="004E3FC2"/>
    <w:rsid w:val="004E516B"/>
    <w:rsid w:val="004E51CB"/>
    <w:rsid w:val="004E705D"/>
    <w:rsid w:val="004E7B53"/>
    <w:rsid w:val="004F35BC"/>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9B5"/>
    <w:rsid w:val="005E698D"/>
    <w:rsid w:val="005F09F1"/>
    <w:rsid w:val="005F2DAA"/>
    <w:rsid w:val="005F2E9E"/>
    <w:rsid w:val="005F49CB"/>
    <w:rsid w:val="005F60D8"/>
    <w:rsid w:val="005F645A"/>
    <w:rsid w:val="005F6F66"/>
    <w:rsid w:val="0060060C"/>
    <w:rsid w:val="00601839"/>
    <w:rsid w:val="006022BA"/>
    <w:rsid w:val="00602A87"/>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7F2"/>
    <w:rsid w:val="007214E3"/>
    <w:rsid w:val="007222F7"/>
    <w:rsid w:val="0072253A"/>
    <w:rsid w:val="00724679"/>
    <w:rsid w:val="00725368"/>
    <w:rsid w:val="00725BB9"/>
    <w:rsid w:val="007304F3"/>
    <w:rsid w:val="00730839"/>
    <w:rsid w:val="00730F60"/>
    <w:rsid w:val="00731165"/>
    <w:rsid w:val="00731913"/>
    <w:rsid w:val="00732D4E"/>
    <w:rsid w:val="00732FE1"/>
    <w:rsid w:val="00733FF9"/>
    <w:rsid w:val="0073694B"/>
    <w:rsid w:val="00736C41"/>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440A"/>
    <w:rsid w:val="008D4DD6"/>
    <w:rsid w:val="008D5522"/>
    <w:rsid w:val="008D5BDD"/>
    <w:rsid w:val="008D6350"/>
    <w:rsid w:val="008D69C5"/>
    <w:rsid w:val="008D7404"/>
    <w:rsid w:val="008D7FBC"/>
    <w:rsid w:val="008E0F86"/>
    <w:rsid w:val="008E1E3D"/>
    <w:rsid w:val="008E2673"/>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7174"/>
    <w:rsid w:val="00917D7E"/>
    <w:rsid w:val="009209DD"/>
    <w:rsid w:val="00921AB9"/>
    <w:rsid w:val="009243EB"/>
    <w:rsid w:val="00924AA8"/>
    <w:rsid w:val="00924E50"/>
    <w:rsid w:val="00925CAA"/>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4547"/>
    <w:rsid w:val="00955275"/>
    <w:rsid w:val="00957590"/>
    <w:rsid w:val="00957A5F"/>
    <w:rsid w:val="00961479"/>
    <w:rsid w:val="00962523"/>
    <w:rsid w:val="00963D30"/>
    <w:rsid w:val="009641EE"/>
    <w:rsid w:val="0096683A"/>
    <w:rsid w:val="00967611"/>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267B0"/>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08BE"/>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2AC6"/>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0453"/>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2B3"/>
    <w:rsid w:val="00C20D15"/>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1EA8"/>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90060"/>
    <w:rsid w:val="00D93AE2"/>
    <w:rsid w:val="00D94AE7"/>
    <w:rsid w:val="00D9500A"/>
    <w:rsid w:val="00D966B3"/>
    <w:rsid w:val="00D96793"/>
    <w:rsid w:val="00D970F0"/>
    <w:rsid w:val="00DA1AD6"/>
    <w:rsid w:val="00DA3F27"/>
    <w:rsid w:val="00DA4540"/>
    <w:rsid w:val="00DA4B7B"/>
    <w:rsid w:val="00DA4BB8"/>
    <w:rsid w:val="00DA57C3"/>
    <w:rsid w:val="00DA587E"/>
    <w:rsid w:val="00DA60F4"/>
    <w:rsid w:val="00DA72D4"/>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4C50"/>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52285"/>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7320</Words>
  <Characters>39529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2023-06-10T20:38:00Z</cp:lastPrinted>
  <dcterms:created xsi:type="dcterms:W3CDTF">2024-04-16T14:12:00Z</dcterms:created>
  <dcterms:modified xsi:type="dcterms:W3CDTF">2024-05-14T13:43:00Z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