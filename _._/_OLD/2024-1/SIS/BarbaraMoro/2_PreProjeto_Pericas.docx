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4C0EBF98" w:rsidR="00620BF5" w:rsidRPr="003C5262" w:rsidRDefault="00B37046" w:rsidP="00BE39CF">
            <w:pPr>
              <w:pStyle w:val="Cabealho"/>
              <w:tabs>
                <w:tab w:val="clear" w:pos="8640"/>
                <w:tab w:val="right" w:pos="8931"/>
              </w:tabs>
              <w:ind w:right="141"/>
            </w:pPr>
            <w:proofErr w:type="gramStart"/>
            <w:r>
              <w:rPr>
                <w:rStyle w:val="Nmerodepgina"/>
              </w:rPr>
              <w:t xml:space="preserve">( </w:t>
            </w:r>
            <w:r w:rsidR="004B4724">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02FE1083"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4B4724">
              <w:rPr>
                <w:rStyle w:val="Nmerodepgina"/>
              </w:rPr>
              <w:t xml:space="preserve"> 202</w:t>
            </w:r>
            <w:r w:rsidR="008612B8">
              <w:rPr>
                <w:rStyle w:val="Nmerodepgina"/>
              </w:rPr>
              <w:t>4</w:t>
            </w:r>
            <w:r w:rsidR="004B4724">
              <w:rPr>
                <w:rStyle w:val="Nmerodepgina"/>
              </w:rPr>
              <w:t>/1</w:t>
            </w:r>
          </w:p>
        </w:tc>
      </w:tr>
      <w:tr w:rsidR="00185F3F" w14:paraId="3F52460B" w14:textId="77777777" w:rsidTr="0024320D">
        <w:tc>
          <w:tcPr>
            <w:tcW w:w="5387" w:type="dxa"/>
            <w:shd w:val="clear" w:color="auto" w:fill="auto"/>
          </w:tcPr>
          <w:p w14:paraId="6FA8C98C" w14:textId="41EEA2CC" w:rsidR="00ED5AB1" w:rsidRDefault="00185F3F" w:rsidP="00BE39CF">
            <w:pPr>
              <w:pStyle w:val="Cabealho"/>
              <w:tabs>
                <w:tab w:val="clear" w:pos="8640"/>
                <w:tab w:val="right" w:pos="8931"/>
              </w:tabs>
              <w:ind w:right="141"/>
              <w:rPr>
                <w:rStyle w:val="Nmerodepgina"/>
              </w:rPr>
            </w:pPr>
            <w:r>
              <w:rPr>
                <w:rStyle w:val="Nmerodepgina"/>
              </w:rPr>
              <w:t>Eixo:</w:t>
            </w:r>
            <w:r w:rsidR="004B4724">
              <w:t xml:space="preserve"> </w:t>
            </w:r>
            <w:r w:rsidR="004B4724" w:rsidRPr="004B4724">
              <w:rPr>
                <w:rStyle w:val="Nmerodepgina"/>
              </w:rPr>
              <w:t>Eixo de Formação: Desenvolvimento de Software para Sistemas de Informação</w:t>
            </w:r>
          </w:p>
        </w:tc>
        <w:tc>
          <w:tcPr>
            <w:tcW w:w="3717" w:type="dxa"/>
            <w:shd w:val="clear" w:color="auto" w:fill="auto"/>
          </w:tcPr>
          <w:p w14:paraId="3948F7AC" w14:textId="14B1F402"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4B4724">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15E2D7B6" w14:textId="49EB0647" w:rsidR="008162E7" w:rsidRPr="00B00E04" w:rsidRDefault="008612B8" w:rsidP="008162E7">
      <w:pPr>
        <w:pStyle w:val="TF-TTULO"/>
      </w:pPr>
      <w:r>
        <w:t>Desenvolvimento de um Sistema de Informações Integrado para Pequenas Empresas: Uma Solução para Gerenciamento de Clientes e Fluxo de Caixa</w:t>
      </w:r>
    </w:p>
    <w:p w14:paraId="38B1AECD" w14:textId="33E61D03" w:rsidR="001E682E" w:rsidRDefault="008612B8" w:rsidP="00B37046">
      <w:pPr>
        <w:pStyle w:val="TF-AUTOR0"/>
      </w:pPr>
      <w:r>
        <w:t>Bárbara Moro</w:t>
      </w:r>
    </w:p>
    <w:p w14:paraId="138BB702" w14:textId="1D71A867" w:rsidR="001E682E" w:rsidRDefault="004B4724" w:rsidP="00B37046">
      <w:pPr>
        <w:pStyle w:val="TF-AUTOR0"/>
      </w:pPr>
      <w:r w:rsidRPr="004B4724">
        <w:t>Simone Erbs da Costa</w:t>
      </w:r>
      <w:r w:rsidR="001E682E">
        <w:t xml:space="preserve"> – Orientadora</w:t>
      </w:r>
    </w:p>
    <w:p w14:paraId="71F8749B" w14:textId="2E256E3C" w:rsidR="00076065" w:rsidRDefault="008612B8" w:rsidP="00B37046">
      <w:pPr>
        <w:pStyle w:val="TF-AUTOR0"/>
      </w:pPr>
      <w:r>
        <w:t xml:space="preserve">Elenir Aparecida Hutter da Veiga </w:t>
      </w:r>
      <w:r w:rsidR="00076065">
        <w:t>– Supervisora</w:t>
      </w:r>
    </w:p>
    <w:p w14:paraId="4C7A4679" w14:textId="5A6762B9" w:rsidR="00F255FC" w:rsidRDefault="00C67979" w:rsidP="00DF2D03">
      <w:pPr>
        <w:pStyle w:val="Ttulo1"/>
      </w:pPr>
      <w:bookmarkStart w:id="9" w:name="_Ref133160295"/>
      <w:bookmarkEnd w:id="0"/>
      <w:bookmarkEnd w:id="1"/>
      <w:bookmarkEnd w:id="2"/>
      <w:bookmarkEnd w:id="3"/>
      <w:bookmarkEnd w:id="4"/>
      <w:bookmarkEnd w:id="5"/>
      <w:bookmarkEnd w:id="6"/>
      <w:bookmarkEnd w:id="7"/>
      <w:bookmarkEnd w:id="8"/>
      <w:r>
        <w:t>Contextualização</w:t>
      </w:r>
      <w:bookmarkEnd w:id="9"/>
    </w:p>
    <w:p w14:paraId="657EC7FD" w14:textId="0A7BD2FC" w:rsidR="004C6F10" w:rsidRDefault="004C6F10" w:rsidP="004C6F10">
      <w:pPr>
        <w:pStyle w:val="TF-TEXTO"/>
      </w:pPr>
      <w:r w:rsidRPr="004C6F10">
        <w:t>As micro</w:t>
      </w:r>
      <w:r>
        <w:t xml:space="preserve"> e pequenas </w:t>
      </w:r>
      <w:r w:rsidRPr="004C6F10">
        <w:t>empresas podem ser identificadas pela sua estrutura organizacional simplificada, pelo número reduzido de gestores e por uma série de outras características</w:t>
      </w:r>
      <w:r w:rsidR="00002359">
        <w:t xml:space="preserve"> (</w:t>
      </w:r>
      <w:proofErr w:type="gramStart"/>
      <w:r w:rsidR="00002359" w:rsidRPr="00E8737A">
        <w:t>S</w:t>
      </w:r>
      <w:r w:rsidR="00002359">
        <w:t>ant</w:t>
      </w:r>
      <w:r w:rsidR="00002359" w:rsidRPr="00E8737A">
        <w:t>‘</w:t>
      </w:r>
      <w:proofErr w:type="gramEnd"/>
      <w:r w:rsidR="00002359">
        <w:t xml:space="preserve">anna </w:t>
      </w:r>
      <w:r w:rsidR="00002359" w:rsidRPr="004C6F10">
        <w:rPr>
          <w:i/>
          <w:iCs/>
        </w:rPr>
        <w:t>et al.</w:t>
      </w:r>
      <w:r w:rsidR="00002359">
        <w:t>, 2024). Essas características dizem respeito</w:t>
      </w:r>
      <w:r w:rsidRPr="004C6F10">
        <w:t xml:space="preserve">: </w:t>
      </w:r>
      <w:r w:rsidR="00002359">
        <w:t>a</w:t>
      </w:r>
      <w:r w:rsidRPr="004C6F10">
        <w:t>o número de colaboradores, o volume anual de vendas, o faturamento, a receita bruta, o capital social, o valor do passivo, o valor do patrimônio líquido, o valor do imobilizado, os centros de lucro, a quantidade de produtos e a participação de mercado</w:t>
      </w:r>
      <w:r>
        <w:t xml:space="preserve"> (</w:t>
      </w:r>
      <w:proofErr w:type="gramStart"/>
      <w:r w:rsidR="00E8737A" w:rsidRPr="00E8737A">
        <w:t>S</w:t>
      </w:r>
      <w:r w:rsidR="00E8737A">
        <w:t>ant</w:t>
      </w:r>
      <w:r w:rsidR="00E8737A" w:rsidRPr="00E8737A">
        <w:t>‘</w:t>
      </w:r>
      <w:proofErr w:type="gramEnd"/>
      <w:r w:rsidR="00E8737A">
        <w:t>anna</w:t>
      </w:r>
      <w:r>
        <w:t xml:space="preserve"> </w:t>
      </w:r>
      <w:r w:rsidRPr="004C6F10">
        <w:rPr>
          <w:i/>
          <w:iCs/>
        </w:rPr>
        <w:t>et al.</w:t>
      </w:r>
      <w:r>
        <w:t xml:space="preserve">, 2024). Hoje em dia, as micro e pequenas empresas têm uma </w:t>
      </w:r>
      <w:r w:rsidR="00296DEA">
        <w:t>grande importância</w:t>
      </w:r>
      <w:r>
        <w:t xml:space="preserve"> na economia brasileira, sendo as mais numerosas responsáveis pela maior geração de empregos e renda no contexto organizacional (Schroeder, 2024). Contudo, Schroeder (2024) destaca que é fundamental destacar que essas empresas também enfrentam uma elevada taxa de mortalidade precoce devido a problemas financeiros e à falta de planejamento e controle de suas operações.</w:t>
      </w:r>
    </w:p>
    <w:p w14:paraId="17795BA2" w14:textId="546A3769" w:rsidR="004C6F10" w:rsidRDefault="00AB4885" w:rsidP="004C6F10">
      <w:pPr>
        <w:pStyle w:val="TF-TEXTO"/>
      </w:pPr>
      <w:r>
        <w:t>Esses empreendedores, em geral, optam por controlar seus processos por meio de planilhas eletrônicas e softwares simplificados, já que essas ferramentas proporcionam uma abordagem acessível e por vezes eficazes para o desenvolvimento dessas atividades (Schroeder, 2024). Schroeder (2024) complementa que ao buscarem competitividade e uma gestão mais profissional, buscam aderir algum sistema de informação, pois seu uso é uma estratégia importante para impulsionar o crescimento e eficácia das empresas de pequeno porte. Neste cenário se encontra a empresa Ellem Veiga.</w:t>
      </w:r>
    </w:p>
    <w:p w14:paraId="173F25C9" w14:textId="72362356" w:rsidR="004C6F10" w:rsidRDefault="0026473C" w:rsidP="008612B8">
      <w:pPr>
        <w:pStyle w:val="TF-TEXTO"/>
      </w:pPr>
      <w:r>
        <w:t>Ellem Veiga é uma empresa de pequeno porte, que produz roupas esportivas</w:t>
      </w:r>
      <w:r w:rsidR="00553436">
        <w:t xml:space="preserve"> (Veiga, 2024). </w:t>
      </w:r>
      <w:r w:rsidR="00244CA9">
        <w:t xml:space="preserve">Veiga (2024), dona e administradora da empresa, já trabalhou em empresas têxtis como estilista, </w:t>
      </w:r>
      <w:r w:rsidR="00016A0F">
        <w:t xml:space="preserve">que utilizava </w:t>
      </w:r>
      <w:r w:rsidR="00244CA9">
        <w:t xml:space="preserve">sistemas para apoiar os processos </w:t>
      </w:r>
      <w:r w:rsidR="006A0073">
        <w:t xml:space="preserve">e hoje sente falta disso, porém considera muito caro os sistemas disponíveis no mercado (Veiga, 2024). Veiga (2024) já fez uma pesquisa de mercado e concluiu que na relação custo x benefício, nenhum sistema estaria dentro do seu orçamento. Atualmente a gestão dos clientes é feita em cadernos, </w:t>
      </w:r>
      <w:r w:rsidR="002468DC">
        <w:t xml:space="preserve">no qual </w:t>
      </w:r>
      <w:r w:rsidR="006A0073">
        <w:t xml:space="preserve">é </w:t>
      </w:r>
      <w:r w:rsidR="006A0073">
        <w:lastRenderedPageBreak/>
        <w:t>registrado o nome do cliente, o pedido, informações adicionais de modificações no produto e o tamanho</w:t>
      </w:r>
      <w:r w:rsidR="00022E60">
        <w:t xml:space="preserve">, como representado na </w:t>
      </w:r>
      <w:bookmarkStart w:id="10" w:name="_Hlk163382965"/>
      <w:r w:rsidR="00022E60">
        <w:fldChar w:fldCharType="begin"/>
      </w:r>
      <w:r w:rsidR="00022E60">
        <w:instrText xml:space="preserve"> REF _Ref162680986 \h </w:instrText>
      </w:r>
      <w:r w:rsidR="00022E60">
        <w:fldChar w:fldCharType="separate"/>
      </w:r>
      <w:r w:rsidR="00022E60" w:rsidRPr="006A0073">
        <w:rPr>
          <w:sz w:val="20"/>
        </w:rPr>
        <w:t xml:space="preserve">Figura </w:t>
      </w:r>
      <w:r w:rsidR="00022E60" w:rsidRPr="006A0073">
        <w:rPr>
          <w:noProof/>
          <w:sz w:val="20"/>
        </w:rPr>
        <w:t>1</w:t>
      </w:r>
      <w:r w:rsidR="00022E60">
        <w:fldChar w:fldCharType="end"/>
      </w:r>
      <w:r w:rsidR="00614B94">
        <w:t xml:space="preserve"> (a)</w:t>
      </w:r>
      <w:bookmarkEnd w:id="10"/>
      <w:r w:rsidR="006A0073">
        <w:t>. Caso o cliente entre em contato e compre uma peça que já está pronta no estoque, a venda é realizada</w:t>
      </w:r>
      <w:r w:rsidR="00F54E29">
        <w:t>, muitas vezes,</w:t>
      </w:r>
      <w:r w:rsidR="006A0073">
        <w:t xml:space="preserve"> sem nenhum tipo de registro (Veiga, 2024). </w:t>
      </w:r>
      <w:r w:rsidR="00614B94">
        <w:t xml:space="preserve">Já os orçamentos são feitos em uma planilha eletrônica, na qual todos os gastos são contabilizados para formular o preço final de venda e o valor a receber considerando o valor da comissão do vendedor (Veiga, 2024). Ainda com o auxílio de uma planilha eletrônica, é feito o orçamento para os clientes e posteriormente gerado um pdf. Veiga (2024) também tem um controle mínimo de vendas, porém não é sempre faz as devidas anotações, já que a maioria das movimentações está em sua cabeça, ilustrado na </w:t>
      </w:r>
      <w:r w:rsidR="00614B94">
        <w:fldChar w:fldCharType="begin"/>
      </w:r>
      <w:r w:rsidR="00614B94">
        <w:instrText xml:space="preserve"> REF _Ref162680986 \h </w:instrText>
      </w:r>
      <w:r w:rsidR="00614B94">
        <w:fldChar w:fldCharType="separate"/>
      </w:r>
      <w:r w:rsidR="00614B94" w:rsidRPr="006A0073">
        <w:rPr>
          <w:sz w:val="20"/>
        </w:rPr>
        <w:t xml:space="preserve">Figura </w:t>
      </w:r>
      <w:r w:rsidR="00614B94" w:rsidRPr="006A0073">
        <w:rPr>
          <w:noProof/>
          <w:sz w:val="20"/>
        </w:rPr>
        <w:t>1</w:t>
      </w:r>
      <w:r w:rsidR="00614B94">
        <w:fldChar w:fldCharType="end"/>
      </w:r>
      <w:r w:rsidR="00614B94">
        <w:t xml:space="preserve"> (b).</w:t>
      </w:r>
    </w:p>
    <w:p w14:paraId="4F020515" w14:textId="636B68B4" w:rsidR="006A0073" w:rsidRDefault="006A0073" w:rsidP="000A2979">
      <w:pPr>
        <w:pStyle w:val="TF-LEGENDA"/>
        <w:rPr>
          <w:szCs w:val="24"/>
        </w:rPr>
      </w:pPr>
      <w:bookmarkStart w:id="11" w:name="_Ref162680986"/>
      <w:bookmarkStart w:id="12" w:name="_Ref162680980"/>
      <w:r w:rsidRPr="00CF2B67">
        <w:rPr>
          <w:szCs w:val="24"/>
        </w:rPr>
        <w:t xml:space="preserve">Figura </w:t>
      </w:r>
      <w:r w:rsidRPr="00CF2B67">
        <w:rPr>
          <w:i/>
          <w:iCs/>
          <w:szCs w:val="24"/>
        </w:rPr>
        <w:fldChar w:fldCharType="begin"/>
      </w:r>
      <w:r w:rsidRPr="00CF2B67">
        <w:rPr>
          <w:szCs w:val="24"/>
        </w:rPr>
        <w:instrText xml:space="preserve"> SEQ Figura \* ARABIC </w:instrText>
      </w:r>
      <w:r w:rsidRPr="00CF2B67">
        <w:rPr>
          <w:i/>
          <w:iCs/>
          <w:szCs w:val="24"/>
        </w:rPr>
        <w:fldChar w:fldCharType="separate"/>
      </w:r>
      <w:r w:rsidR="0019179B" w:rsidRPr="00CF2B67">
        <w:rPr>
          <w:noProof/>
          <w:szCs w:val="24"/>
        </w:rPr>
        <w:t>1</w:t>
      </w:r>
      <w:r w:rsidRPr="00CF2B67">
        <w:rPr>
          <w:i/>
          <w:iCs/>
          <w:szCs w:val="24"/>
        </w:rPr>
        <w:fldChar w:fldCharType="end"/>
      </w:r>
      <w:bookmarkEnd w:id="11"/>
      <w:r w:rsidRPr="00CF2B67">
        <w:rPr>
          <w:szCs w:val="24"/>
        </w:rPr>
        <w:t xml:space="preserve"> </w:t>
      </w:r>
      <w:r w:rsidR="00614B94">
        <w:rPr>
          <w:szCs w:val="24"/>
        </w:rPr>
        <w:t>–</w:t>
      </w:r>
      <w:r w:rsidRPr="00CF2B67">
        <w:rPr>
          <w:szCs w:val="24"/>
        </w:rPr>
        <w:t xml:space="preserve"> </w:t>
      </w:r>
      <w:bookmarkEnd w:id="12"/>
      <w:r w:rsidR="00002359" w:rsidRPr="00002359">
        <w:rPr>
          <w:szCs w:val="24"/>
        </w:rPr>
        <w:t>(a) Caderno com anotações dos clientes e (b) planilha de registro de venda</w:t>
      </w:r>
      <w:r w:rsidR="00002359" w:rsidRPr="00002359" w:rsidDel="00002359">
        <w:rPr>
          <w:szCs w:val="24"/>
        </w:rPr>
        <w:t xml:space="preserve"> </w:t>
      </w:r>
    </w:p>
    <w:p w14:paraId="044BA0A9" w14:textId="5DCC34C9" w:rsidR="00022E60" w:rsidRDefault="00614B94" w:rsidP="00F54E29">
      <w:pPr>
        <w:pStyle w:val="TF-FONTE"/>
        <w:spacing w:after="240"/>
        <w:jc w:val="both"/>
      </w:pPr>
      <w:r>
        <w:rPr>
          <w:noProof/>
        </w:rPr>
        <w:drawing>
          <wp:inline distT="0" distB="0" distL="0" distR="0" wp14:anchorId="69B745E7" wp14:editId="2CE959BE">
            <wp:extent cx="5591175" cy="1771650"/>
            <wp:effectExtent l="19050" t="19050" r="28575" b="19050"/>
            <wp:docPr id="195279598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5982" name="Imagem 1" descr="Interface gráfica do usuário, Tabela&#10;&#10;Descrição gerada automaticamente"/>
                    <pic:cNvPicPr/>
                  </pic:nvPicPr>
                  <pic:blipFill>
                    <a:blip r:embed="rId8"/>
                    <a:stretch>
                      <a:fillRect/>
                    </a:stretch>
                  </pic:blipFill>
                  <pic:spPr>
                    <a:xfrm>
                      <a:off x="0" y="0"/>
                      <a:ext cx="5591175" cy="1771650"/>
                    </a:xfrm>
                    <a:prstGeom prst="rect">
                      <a:avLst/>
                    </a:prstGeom>
                    <a:ln w="12700">
                      <a:solidFill>
                        <a:schemeClr val="tx1"/>
                      </a:solidFill>
                    </a:ln>
                  </pic:spPr>
                </pic:pic>
              </a:graphicData>
            </a:graphic>
          </wp:inline>
        </w:drawing>
      </w:r>
      <w:r w:rsidR="000A2979">
        <w:t xml:space="preserve">                                             </w:t>
      </w:r>
      <w:r w:rsidR="00022E60" w:rsidRPr="001C3A14">
        <w:t xml:space="preserve">Fonte: Veiga </w:t>
      </w:r>
      <w:r w:rsidR="001C3A14">
        <w:t>(</w:t>
      </w:r>
      <w:r w:rsidR="00022E60" w:rsidRPr="001C3A14">
        <w:t>2024</w:t>
      </w:r>
      <w:r w:rsidR="001C3A14">
        <w:t>)</w:t>
      </w:r>
      <w:r w:rsidR="00002359">
        <w:t>.</w:t>
      </w:r>
    </w:p>
    <w:p w14:paraId="57449140" w14:textId="4045DADA" w:rsidR="001C3A14" w:rsidRDefault="00184140" w:rsidP="00CF2B67">
      <w:pPr>
        <w:pStyle w:val="TF-TEXTO"/>
      </w:pPr>
      <w:r>
        <w:tab/>
      </w:r>
      <w:r w:rsidR="001C3A14" w:rsidRPr="001C3A14">
        <w:t xml:space="preserve">Para identificar o processo de negócio envolvido em uma determinada realidade, como </w:t>
      </w:r>
      <w:r w:rsidR="002468DC">
        <w:t>o</w:t>
      </w:r>
      <w:r w:rsidR="00961479">
        <w:t xml:space="preserve"> que</w:t>
      </w:r>
      <w:r w:rsidR="00961479" w:rsidRPr="00961479">
        <w:t xml:space="preserve"> visa melhorar a eficiência </w:t>
      </w:r>
      <w:r w:rsidR="00961479" w:rsidRPr="00614B94">
        <w:t>organizacional</w:t>
      </w:r>
      <w:r w:rsidR="00961479" w:rsidRPr="00961479">
        <w:t xml:space="preserve"> </w:t>
      </w:r>
      <w:r w:rsidR="002468DC">
        <w:t>por meio</w:t>
      </w:r>
      <w:r w:rsidR="002468DC" w:rsidRPr="00961479">
        <w:t xml:space="preserve"> </w:t>
      </w:r>
      <w:r w:rsidR="00961479" w:rsidRPr="00961479">
        <w:t>do mapeamento e otimização dos processos (Morgado, 2021; Silva, 2021).</w:t>
      </w:r>
      <w:r w:rsidR="001C3A14">
        <w:t xml:space="preserve"> </w:t>
      </w:r>
      <w:r w:rsidR="00961479" w:rsidRPr="00961479">
        <w:t xml:space="preserve">Segundo Moreira </w:t>
      </w:r>
      <w:r w:rsidR="00961479" w:rsidRPr="00CF2B67">
        <w:rPr>
          <w:i/>
          <w:iCs/>
        </w:rPr>
        <w:t xml:space="preserve">et al. </w:t>
      </w:r>
      <w:r w:rsidR="00961479" w:rsidRPr="00961479">
        <w:t xml:space="preserve">(2020), os ciclos de BPM requerem a compreensão da situação atual (AS-IS) e a otimização dos processos para o futuro desejado (TO-BE), identificando problemas e redesenhando os processos com base em melhores práticas (Silva, 2021). Ao concluir </w:t>
      </w:r>
      <w:r w:rsidR="00961479">
        <w:t>ess</w:t>
      </w:r>
      <w:r w:rsidR="00961479" w:rsidRPr="00961479">
        <w:t>a</w:t>
      </w:r>
      <w:r w:rsidR="00961479">
        <w:t>s</w:t>
      </w:r>
      <w:r w:rsidR="00961479" w:rsidRPr="00961479">
        <w:t xml:space="preserve"> etapa</w:t>
      </w:r>
      <w:r w:rsidR="00961479">
        <w:t>s</w:t>
      </w:r>
      <w:r w:rsidR="00961479" w:rsidRPr="00961479">
        <w:t xml:space="preserve">, uma avaliação é realizada para medir a eficácia das mudanças implementadas (Moreira </w:t>
      </w:r>
      <w:r w:rsidR="00961479" w:rsidRPr="00CF2B67">
        <w:rPr>
          <w:i/>
          <w:iCs/>
        </w:rPr>
        <w:t>et al.,</w:t>
      </w:r>
      <w:r w:rsidR="00961479" w:rsidRPr="00961479">
        <w:t xml:space="preserve"> 2020). </w:t>
      </w:r>
    </w:p>
    <w:p w14:paraId="730E9DE7" w14:textId="147911DD" w:rsidR="008612B8" w:rsidRPr="000C5192" w:rsidRDefault="001C3A14" w:rsidP="001C3A14">
      <w:pPr>
        <w:pStyle w:val="TF-TEXTO"/>
        <w:ind w:firstLine="709"/>
      </w:pPr>
      <w:r>
        <w:t>A</w:t>
      </w:r>
      <w:r w:rsidR="0019179B">
        <w:t xml:space="preserve"> </w:t>
      </w:r>
      <w:r w:rsidR="00614B94">
        <w:fldChar w:fldCharType="begin"/>
      </w:r>
      <w:r w:rsidR="00614B94">
        <w:instrText xml:space="preserve"> REF _Ref162685064 \h </w:instrText>
      </w:r>
      <w:r w:rsidR="00614B94">
        <w:fldChar w:fldCharType="separate"/>
      </w:r>
      <w:r w:rsidR="00614B94" w:rsidRPr="00CF2B67">
        <w:t>Figura</w:t>
      </w:r>
      <w:r w:rsidR="00614B94" w:rsidRPr="00614B94">
        <w:t xml:space="preserve"> </w:t>
      </w:r>
      <w:r w:rsidR="00614B94">
        <w:rPr>
          <w:noProof/>
        </w:rPr>
        <w:t>2</w:t>
      </w:r>
      <w:r w:rsidR="00614B94">
        <w:fldChar w:fldCharType="end"/>
      </w:r>
      <w:r>
        <w:t xml:space="preserve"> traz </w:t>
      </w:r>
      <w:r w:rsidRPr="001C3A14">
        <w:t>a modelagem da etapa AS-IS do ciclo do BPM</w:t>
      </w:r>
      <w:r w:rsidR="0019179B">
        <w:t>.</w:t>
      </w:r>
      <w:r>
        <w:t xml:space="preserve"> </w:t>
      </w:r>
      <w:r w:rsidR="000C5192">
        <w:t xml:space="preserve">O processo inicia quando </w:t>
      </w:r>
      <w:r w:rsidR="000C5192" w:rsidRPr="00106871">
        <w:rPr>
          <w:szCs w:val="24"/>
        </w:rPr>
        <w:t>um cliente</w:t>
      </w:r>
      <w:r w:rsidR="00106871">
        <w:rPr>
          <w:szCs w:val="24"/>
        </w:rPr>
        <w:t xml:space="preserve"> faz a</w:t>
      </w:r>
      <w:r w:rsidR="000C5192" w:rsidRPr="00106871">
        <w:rPr>
          <w:szCs w:val="24"/>
        </w:rPr>
        <w:t xml:space="preserve"> </w:t>
      </w:r>
      <w:r w:rsidR="000C5192" w:rsidRPr="00106871">
        <w:rPr>
          <w:rFonts w:ascii="Courier New" w:hAnsi="Courier New" w:cs="Courier New"/>
          <w:sz w:val="20"/>
        </w:rPr>
        <w:t>solicita</w:t>
      </w:r>
      <w:r w:rsidR="00106871" w:rsidRPr="00106871">
        <w:rPr>
          <w:rFonts w:ascii="Courier New" w:hAnsi="Courier New" w:cs="Courier New"/>
          <w:sz w:val="20"/>
        </w:rPr>
        <w:t xml:space="preserve">ção da </w:t>
      </w:r>
      <w:r w:rsidR="000C5192" w:rsidRPr="00106871">
        <w:rPr>
          <w:rFonts w:ascii="Courier New" w:hAnsi="Courier New" w:cs="Courier New"/>
          <w:sz w:val="20"/>
        </w:rPr>
        <w:t>peça</w:t>
      </w:r>
      <w:r w:rsidR="000C5192" w:rsidRPr="00106871">
        <w:rPr>
          <w:szCs w:val="24"/>
        </w:rPr>
        <w:t xml:space="preserve"> para compra.</w:t>
      </w:r>
      <w:r w:rsidR="00106871">
        <w:rPr>
          <w:szCs w:val="24"/>
        </w:rPr>
        <w:t xml:space="preserve"> </w:t>
      </w:r>
      <w:r w:rsidR="007D21BE">
        <w:rPr>
          <w:szCs w:val="24"/>
        </w:rPr>
        <w:t xml:space="preserve">Na Ellem Veiga, é iniciado a tarefa de  </w:t>
      </w:r>
      <w:r w:rsidR="00106871">
        <w:rPr>
          <w:szCs w:val="24"/>
        </w:rPr>
        <w:t xml:space="preserve"> </w:t>
      </w:r>
      <w:r w:rsidR="00106871" w:rsidRPr="00106871">
        <w:rPr>
          <w:rFonts w:ascii="Courier New" w:hAnsi="Courier New" w:cs="Courier New"/>
          <w:sz w:val="20"/>
        </w:rPr>
        <w:t>verifica</w:t>
      </w:r>
      <w:r w:rsidR="007D21BE">
        <w:rPr>
          <w:rFonts w:ascii="Courier New" w:hAnsi="Courier New" w:cs="Courier New"/>
          <w:sz w:val="20"/>
        </w:rPr>
        <w:t>r</w:t>
      </w:r>
      <w:r w:rsidR="00106871" w:rsidRPr="00106871">
        <w:rPr>
          <w:rFonts w:ascii="Courier New" w:hAnsi="Courier New" w:cs="Courier New"/>
          <w:sz w:val="20"/>
        </w:rPr>
        <w:t xml:space="preserve"> o estoque</w:t>
      </w:r>
      <w:r w:rsidR="00106871">
        <w:rPr>
          <w:szCs w:val="24"/>
        </w:rPr>
        <w:t xml:space="preserve"> para saber se a peça está disponível</w:t>
      </w:r>
      <w:r w:rsidR="003E7016" w:rsidRPr="00106871">
        <w:rPr>
          <w:szCs w:val="24"/>
        </w:rPr>
        <w:t xml:space="preserve">. </w:t>
      </w:r>
      <w:r w:rsidR="000C5192" w:rsidRPr="00106871">
        <w:rPr>
          <w:szCs w:val="24"/>
        </w:rPr>
        <w:t>Se</w:t>
      </w:r>
      <w:r w:rsidR="00106871">
        <w:rPr>
          <w:szCs w:val="24"/>
        </w:rPr>
        <w:t xml:space="preserve"> estiver disponível</w:t>
      </w:r>
      <w:r w:rsidR="000C5192" w:rsidRPr="00106871">
        <w:rPr>
          <w:szCs w:val="24"/>
        </w:rPr>
        <w:t xml:space="preserve">, </w:t>
      </w:r>
      <w:r w:rsidR="00106871">
        <w:rPr>
          <w:szCs w:val="24"/>
        </w:rPr>
        <w:t>é</w:t>
      </w:r>
      <w:r w:rsidR="007D21BE">
        <w:rPr>
          <w:szCs w:val="24"/>
        </w:rPr>
        <w:t xml:space="preserve"> feita a </w:t>
      </w:r>
      <w:r w:rsidR="003B2403">
        <w:rPr>
          <w:szCs w:val="24"/>
        </w:rPr>
        <w:t>etapa</w:t>
      </w:r>
      <w:r w:rsidR="007D21BE">
        <w:rPr>
          <w:szCs w:val="24"/>
        </w:rPr>
        <w:t xml:space="preserve"> de</w:t>
      </w:r>
      <w:r w:rsidR="00106871">
        <w:rPr>
          <w:szCs w:val="24"/>
        </w:rPr>
        <w:t xml:space="preserve"> </w:t>
      </w:r>
      <w:r w:rsidR="00106871" w:rsidRPr="00106871">
        <w:rPr>
          <w:rFonts w:ascii="Courier New" w:hAnsi="Courier New" w:cs="Courier New"/>
          <w:sz w:val="20"/>
        </w:rPr>
        <w:t>efetua</w:t>
      </w:r>
      <w:r w:rsidR="007D21BE">
        <w:rPr>
          <w:rFonts w:ascii="Courier New" w:hAnsi="Courier New" w:cs="Courier New"/>
          <w:sz w:val="20"/>
        </w:rPr>
        <w:t>r</w:t>
      </w:r>
      <w:r w:rsidR="00106871" w:rsidRPr="00106871">
        <w:rPr>
          <w:rFonts w:ascii="Courier New" w:hAnsi="Courier New" w:cs="Courier New"/>
          <w:sz w:val="20"/>
        </w:rPr>
        <w:t xml:space="preserve"> a venda</w:t>
      </w:r>
      <w:r w:rsidR="003B2403">
        <w:rPr>
          <w:rFonts w:ascii="Courier New" w:hAnsi="Courier New" w:cs="Courier New"/>
          <w:sz w:val="20"/>
        </w:rPr>
        <w:t xml:space="preserve">. </w:t>
      </w:r>
      <w:r w:rsidR="003B2403">
        <w:rPr>
          <w:szCs w:val="24"/>
        </w:rPr>
        <w:t xml:space="preserve">O </w:t>
      </w:r>
      <w:r w:rsidR="000C5192" w:rsidRPr="00106871">
        <w:rPr>
          <w:szCs w:val="24"/>
        </w:rPr>
        <w:t>cliente</w:t>
      </w:r>
      <w:r w:rsidR="003B2403">
        <w:rPr>
          <w:szCs w:val="24"/>
        </w:rPr>
        <w:t>, por sua vez,</w:t>
      </w:r>
      <w:r w:rsidR="000C5192" w:rsidRPr="00106871">
        <w:rPr>
          <w:szCs w:val="24"/>
        </w:rPr>
        <w:t xml:space="preserve"> </w:t>
      </w:r>
      <w:r w:rsidR="000C5192" w:rsidRPr="00106871">
        <w:rPr>
          <w:rFonts w:ascii="Courier New" w:hAnsi="Courier New" w:cs="Courier New"/>
          <w:sz w:val="20"/>
        </w:rPr>
        <w:t>realiza o pagamento</w:t>
      </w:r>
      <w:r w:rsidR="000C5192" w:rsidRPr="00106871">
        <w:rPr>
          <w:szCs w:val="24"/>
        </w:rPr>
        <w:t xml:space="preserve"> e </w:t>
      </w:r>
      <w:r w:rsidR="003B2403">
        <w:rPr>
          <w:szCs w:val="24"/>
        </w:rPr>
        <w:t xml:space="preserve">é feito </w:t>
      </w:r>
      <w:proofErr w:type="gramStart"/>
      <w:r w:rsidR="003B2403">
        <w:rPr>
          <w:szCs w:val="24"/>
        </w:rPr>
        <w:t xml:space="preserve">o  </w:t>
      </w:r>
      <w:r w:rsidR="003B2403">
        <w:rPr>
          <w:rFonts w:ascii="Courier New" w:hAnsi="Courier New" w:cs="Courier New"/>
          <w:sz w:val="20"/>
        </w:rPr>
        <w:t>registro</w:t>
      </w:r>
      <w:proofErr w:type="gramEnd"/>
      <w:r w:rsidR="003B2403">
        <w:rPr>
          <w:rFonts w:ascii="Courier New" w:hAnsi="Courier New" w:cs="Courier New"/>
          <w:sz w:val="20"/>
        </w:rPr>
        <w:t xml:space="preserve"> de venda na</w:t>
      </w:r>
      <w:r w:rsidR="000C5192" w:rsidRPr="00106871">
        <w:rPr>
          <w:rFonts w:ascii="Courier New" w:hAnsi="Courier New" w:cs="Courier New"/>
          <w:sz w:val="20"/>
        </w:rPr>
        <w:t xml:space="preserve"> planilha eletrônica</w:t>
      </w:r>
      <w:r w:rsidR="000C5192" w:rsidRPr="00106871">
        <w:rPr>
          <w:szCs w:val="24"/>
        </w:rPr>
        <w:t xml:space="preserve">. Porém se não houver peça disponível no estoque, </w:t>
      </w:r>
      <w:r w:rsidR="003B2403">
        <w:rPr>
          <w:szCs w:val="24"/>
        </w:rPr>
        <w:t xml:space="preserve">na Ellem Veiga é feita a tarefa de </w:t>
      </w:r>
      <w:r w:rsidR="003B2403" w:rsidRPr="003B2403">
        <w:rPr>
          <w:rFonts w:ascii="Courier New" w:hAnsi="Courier New" w:cs="Courier New"/>
          <w:sz w:val="20"/>
        </w:rPr>
        <w:t>anotar o pedido no caderno</w:t>
      </w:r>
      <w:r w:rsidR="000C5192" w:rsidRPr="00106871">
        <w:rPr>
          <w:szCs w:val="24"/>
        </w:rPr>
        <w:t xml:space="preserve">, </w:t>
      </w:r>
      <w:r w:rsidR="003B2403">
        <w:rPr>
          <w:szCs w:val="24"/>
        </w:rPr>
        <w:t xml:space="preserve">e logo depois se parte para as etapas de </w:t>
      </w:r>
      <w:r w:rsidR="00106871" w:rsidRPr="00106871">
        <w:rPr>
          <w:rFonts w:ascii="Courier New" w:hAnsi="Courier New" w:cs="Courier New"/>
          <w:sz w:val="20"/>
        </w:rPr>
        <w:t>f</w:t>
      </w:r>
      <w:r w:rsidR="003B2403">
        <w:rPr>
          <w:rFonts w:ascii="Courier New" w:hAnsi="Courier New" w:cs="Courier New"/>
          <w:sz w:val="20"/>
        </w:rPr>
        <w:t>azer</w:t>
      </w:r>
      <w:r w:rsidR="00106871" w:rsidRPr="00106871">
        <w:rPr>
          <w:rFonts w:ascii="Courier New" w:hAnsi="Courier New" w:cs="Courier New"/>
          <w:sz w:val="20"/>
        </w:rPr>
        <w:t xml:space="preserve"> o orçamento</w:t>
      </w:r>
      <w:r w:rsidR="000C5192" w:rsidRPr="00106871">
        <w:rPr>
          <w:szCs w:val="24"/>
        </w:rPr>
        <w:t xml:space="preserve"> e </w:t>
      </w:r>
      <w:r w:rsidR="003B2403" w:rsidRPr="003B2403">
        <w:rPr>
          <w:rFonts w:ascii="Courier New" w:hAnsi="Courier New" w:cs="Courier New"/>
          <w:sz w:val="20"/>
        </w:rPr>
        <w:t>enviar orçamento para o cliente</w:t>
      </w:r>
      <w:r w:rsidR="003B2403">
        <w:rPr>
          <w:szCs w:val="24"/>
        </w:rPr>
        <w:t xml:space="preserve"> via WhatsApp</w:t>
      </w:r>
      <w:r w:rsidR="000C5192" w:rsidRPr="00106871">
        <w:rPr>
          <w:szCs w:val="24"/>
        </w:rPr>
        <w:t>. Diante disso, o cliente decide se aprova ou não o orçamento feito</w:t>
      </w:r>
      <w:r w:rsidR="003E7016" w:rsidRPr="00106871">
        <w:rPr>
          <w:szCs w:val="24"/>
        </w:rPr>
        <w:t xml:space="preserve">. Se o cliente não aprovar, o processo </w:t>
      </w:r>
      <w:r w:rsidR="003B2403">
        <w:rPr>
          <w:szCs w:val="24"/>
        </w:rPr>
        <w:t xml:space="preserve">é </w:t>
      </w:r>
      <w:r w:rsidR="003E7016" w:rsidRPr="00106871">
        <w:rPr>
          <w:szCs w:val="24"/>
        </w:rPr>
        <w:t>finaliza</w:t>
      </w:r>
      <w:r w:rsidR="003B2403">
        <w:rPr>
          <w:szCs w:val="24"/>
        </w:rPr>
        <w:t>do</w:t>
      </w:r>
      <w:r w:rsidR="003E7016" w:rsidRPr="00106871">
        <w:rPr>
          <w:szCs w:val="24"/>
        </w:rPr>
        <w:t>, porém se ele aprovar</w:t>
      </w:r>
      <w:r w:rsidR="000C5192" w:rsidRPr="00106871">
        <w:rPr>
          <w:szCs w:val="24"/>
        </w:rPr>
        <w:t xml:space="preserve"> </w:t>
      </w:r>
      <w:r w:rsidR="003B2403">
        <w:rPr>
          <w:szCs w:val="24"/>
        </w:rPr>
        <w:t xml:space="preserve">é feita as tarefas de </w:t>
      </w:r>
      <w:r w:rsidR="003B2403" w:rsidRPr="003B2403">
        <w:rPr>
          <w:rFonts w:ascii="Courier New" w:hAnsi="Courier New" w:cs="Courier New"/>
          <w:sz w:val="20"/>
        </w:rPr>
        <w:t>confecção da peça</w:t>
      </w:r>
      <w:r w:rsidR="000C5192">
        <w:t xml:space="preserve">, </w:t>
      </w:r>
      <w:r w:rsidR="003B2403" w:rsidRPr="003B2403">
        <w:rPr>
          <w:rFonts w:ascii="Courier New" w:hAnsi="Courier New" w:cs="Courier New"/>
          <w:sz w:val="20"/>
        </w:rPr>
        <w:lastRenderedPageBreak/>
        <w:t>efetuar venda</w:t>
      </w:r>
      <w:r w:rsidR="003B2403">
        <w:rPr>
          <w:rFonts w:ascii="Courier New" w:hAnsi="Courier New" w:cs="Courier New"/>
          <w:sz w:val="20"/>
        </w:rPr>
        <w:t xml:space="preserve">. </w:t>
      </w:r>
      <w:r w:rsidR="003B2403">
        <w:rPr>
          <w:szCs w:val="24"/>
        </w:rPr>
        <w:t xml:space="preserve">O </w:t>
      </w:r>
      <w:r w:rsidR="003B2403" w:rsidRPr="00106871">
        <w:rPr>
          <w:szCs w:val="24"/>
        </w:rPr>
        <w:t>client</w:t>
      </w:r>
      <w:r w:rsidR="003B2403">
        <w:rPr>
          <w:szCs w:val="24"/>
        </w:rPr>
        <w:t>e</w:t>
      </w:r>
      <w:r w:rsidR="003B2403" w:rsidRPr="00106871">
        <w:rPr>
          <w:szCs w:val="24"/>
        </w:rPr>
        <w:t xml:space="preserve"> </w:t>
      </w:r>
      <w:r w:rsidR="003B2403" w:rsidRPr="00106871">
        <w:rPr>
          <w:rFonts w:ascii="Courier New" w:hAnsi="Courier New" w:cs="Courier New"/>
          <w:sz w:val="20"/>
        </w:rPr>
        <w:t>realiza o pagamento</w:t>
      </w:r>
      <w:r w:rsidR="003B2403" w:rsidRPr="00106871">
        <w:rPr>
          <w:szCs w:val="24"/>
        </w:rPr>
        <w:t xml:space="preserve"> e </w:t>
      </w:r>
      <w:r w:rsidR="003B2403">
        <w:rPr>
          <w:szCs w:val="24"/>
        </w:rPr>
        <w:t xml:space="preserve">é feito </w:t>
      </w:r>
      <w:proofErr w:type="gramStart"/>
      <w:r w:rsidR="003B2403">
        <w:rPr>
          <w:szCs w:val="24"/>
        </w:rPr>
        <w:t xml:space="preserve">o  </w:t>
      </w:r>
      <w:r w:rsidR="003B2403">
        <w:rPr>
          <w:rFonts w:ascii="Courier New" w:hAnsi="Courier New" w:cs="Courier New"/>
          <w:sz w:val="20"/>
        </w:rPr>
        <w:t>registro</w:t>
      </w:r>
      <w:proofErr w:type="gramEnd"/>
      <w:r w:rsidR="003B2403">
        <w:rPr>
          <w:rFonts w:ascii="Courier New" w:hAnsi="Courier New" w:cs="Courier New"/>
          <w:sz w:val="20"/>
        </w:rPr>
        <w:t xml:space="preserve"> de venda na</w:t>
      </w:r>
      <w:r w:rsidR="003B2403" w:rsidRPr="00106871">
        <w:rPr>
          <w:rFonts w:ascii="Courier New" w:hAnsi="Courier New" w:cs="Courier New"/>
          <w:sz w:val="20"/>
        </w:rPr>
        <w:t xml:space="preserve"> planilha eletrônica</w:t>
      </w:r>
      <w:r w:rsidR="003B2403" w:rsidRPr="00106871">
        <w:rPr>
          <w:szCs w:val="24"/>
        </w:rPr>
        <w:t>.</w:t>
      </w:r>
    </w:p>
    <w:p w14:paraId="5351C761" w14:textId="560B8513" w:rsidR="0019179B" w:rsidRPr="00CF2B67" w:rsidRDefault="0019179B" w:rsidP="00614B94">
      <w:pPr>
        <w:pStyle w:val="TF-LEGENDA"/>
      </w:pPr>
      <w:bookmarkStart w:id="13" w:name="_Ref162685064"/>
      <w:r w:rsidRPr="00CF2B67">
        <w:t>Figura</w:t>
      </w:r>
      <w:r w:rsidRPr="00614B94">
        <w:t xml:space="preserve"> </w:t>
      </w:r>
      <w:r>
        <w:fldChar w:fldCharType="begin"/>
      </w:r>
      <w:r>
        <w:instrText xml:space="preserve"> SEQ Figura \* ARABIC </w:instrText>
      </w:r>
      <w:r>
        <w:fldChar w:fldCharType="separate"/>
      </w:r>
      <w:r w:rsidR="00614B94">
        <w:rPr>
          <w:noProof/>
        </w:rPr>
        <w:t>2</w:t>
      </w:r>
      <w:r>
        <w:rPr>
          <w:noProof/>
        </w:rPr>
        <w:fldChar w:fldCharType="end"/>
      </w:r>
      <w:bookmarkEnd w:id="13"/>
      <w:r w:rsidRPr="00CF2B67">
        <w:t xml:space="preserve"> - Mapeamento dos processos da Ellem Veiga</w:t>
      </w:r>
    </w:p>
    <w:p w14:paraId="59BAB452" w14:textId="677E7A46" w:rsidR="00184140" w:rsidRDefault="00A01EF2" w:rsidP="00CF2B67">
      <w:pPr>
        <w:pStyle w:val="TF-FIGURA"/>
      </w:pPr>
      <w:r>
        <w:rPr>
          <w:noProof/>
          <w:sz w:val="16"/>
          <w:szCs w:val="16"/>
        </w:rPr>
        <w:drawing>
          <wp:inline distT="0" distB="0" distL="0" distR="0" wp14:anchorId="7A25B64E" wp14:editId="163B2842">
            <wp:extent cx="5760720" cy="2797175"/>
            <wp:effectExtent l="19050" t="19050" r="11430" b="22225"/>
            <wp:docPr id="7196791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79117" name="Imagem 4"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97175"/>
                    </a:xfrm>
                    <a:prstGeom prst="rect">
                      <a:avLst/>
                    </a:prstGeom>
                    <a:ln w="12700">
                      <a:solidFill>
                        <a:schemeClr val="tx1"/>
                      </a:solidFill>
                    </a:ln>
                  </pic:spPr>
                </pic:pic>
              </a:graphicData>
            </a:graphic>
          </wp:inline>
        </w:drawing>
      </w:r>
    </w:p>
    <w:p w14:paraId="2DD9636E" w14:textId="3CB56FEF" w:rsidR="0019179B" w:rsidRDefault="0019179B" w:rsidP="00F54E29">
      <w:pPr>
        <w:pStyle w:val="TF-FONTE"/>
        <w:spacing w:after="240"/>
        <w:jc w:val="both"/>
      </w:pPr>
      <w:r w:rsidRPr="001C3A14">
        <w:t xml:space="preserve">Fonte: </w:t>
      </w:r>
      <w:r w:rsidR="001C3A14" w:rsidRPr="001C3A14">
        <w:t>elaborado pel</w:t>
      </w:r>
      <w:r w:rsidRPr="001C3A14">
        <w:t>a autora</w:t>
      </w:r>
      <w:r w:rsidR="001C3A14" w:rsidRPr="001C3A14">
        <w:t xml:space="preserve"> (2024)</w:t>
      </w:r>
      <w:r w:rsidR="00002359">
        <w:t>.</w:t>
      </w:r>
    </w:p>
    <w:p w14:paraId="21E5CADE" w14:textId="571C2234" w:rsidR="001C3A14" w:rsidRPr="007B5152" w:rsidRDefault="0019179B" w:rsidP="0019179B">
      <w:pPr>
        <w:pStyle w:val="TF-TEXTO"/>
        <w:ind w:firstLine="0"/>
      </w:pPr>
      <w:r>
        <w:tab/>
      </w:r>
      <w:bookmarkStart w:id="14" w:name="_Hlk162685982"/>
      <w:r w:rsidR="007B5152">
        <w:t xml:space="preserve">De acordo com Veiga (2024), este é um sistema bem falho, pois não </w:t>
      </w:r>
      <w:r w:rsidR="000A2979">
        <w:t xml:space="preserve">possui </w:t>
      </w:r>
      <w:r w:rsidR="007B5152">
        <w:t xml:space="preserve">controle sobre todas as movimentações feitas, muito menos como filtrá-las por período. Veiga (2024) ainda complementa dizendo que </w:t>
      </w:r>
      <w:r w:rsidR="000D54C3">
        <w:t xml:space="preserve">há informações em seus cadernos, outras só em sua memória e ainda muitas que não consegue contabilizar. </w:t>
      </w:r>
      <w:r w:rsidR="000A2979">
        <w:t>Diante d</w:t>
      </w:r>
      <w:r w:rsidR="000D54C3">
        <w:t xml:space="preserve">esta situação, este trabalho visa responder a seguinte pergunta: </w:t>
      </w:r>
      <w:bookmarkStart w:id="15" w:name="_Hlk163292640"/>
      <w:r w:rsidR="000D54C3" w:rsidRPr="000D54C3">
        <w:t>Qual é a melhor estratégia e metodologia para criar um sistema de informação</w:t>
      </w:r>
      <w:r w:rsidR="000D54C3">
        <w:t xml:space="preserve"> eficiente e prático,</w:t>
      </w:r>
      <w:r w:rsidR="000D54C3" w:rsidRPr="000D54C3">
        <w:t xml:space="preserve"> que auxilie a Ellem Veiga em sua gestão?</w:t>
      </w:r>
      <w:bookmarkEnd w:id="15"/>
      <w:r w:rsidR="001325EA">
        <w:t xml:space="preserve"> Para isso, será construído um sistema de gestão, focado principalmente na gestão de clientes e vendas, o que consequentemente permite um controle de fluxo de caixa. Este sistema contará com uma interface amigável e será construído de acordo com os padrões de usabilidade estabelecidos na literatura, para garantir uma aderência rápida ao dia a dia de trabalho na Ellem Veiga. Assim, com um sistema fácil e unificado, </w:t>
      </w:r>
      <w:r w:rsidR="000A2979">
        <w:t xml:space="preserve">é possível </w:t>
      </w:r>
      <w:r w:rsidR="001325EA">
        <w:t>contribuir para um maior controle e visão da empresa e sua real colocação no mercado, auxiliando também na tomada de decisão.</w:t>
      </w:r>
    </w:p>
    <w:p w14:paraId="0A3DE62A" w14:textId="21F2AE15" w:rsidR="0019179B" w:rsidRDefault="0019179B" w:rsidP="00F12BF5">
      <w:pPr>
        <w:pStyle w:val="TF-TEXTO"/>
        <w:ind w:firstLine="709"/>
      </w:pPr>
      <w:r>
        <w:t xml:space="preserve">Diante deste cenário, o objetivo principal deste trabalho é disponibilizar um sistema de gestão de clientes e fluxo de caixa, possibilitando uma visão integrada e geral da situação atual da empresa Ellem Veiga. Para isso, foram definidos os seguintes objetivos específicos: </w:t>
      </w:r>
      <w:r w:rsidR="000F762B">
        <w:t xml:space="preserve">analisar o processo atual de testes por meio da etapa AS-IS do BPM; diminuir os processos manuais, a partir de uma solução integrada com cadastro de clientes e vendas; possibilitar que a gestora gerencie as informações por meio de interfaces disponibilizadas, que tragam informações financeiras para tomada de decisão; controlar o fluxo de caixa por meio dos registros de entradas e saídas; modelar o processo de negócio envolvido, otimizando as atividades por meio da etapa </w:t>
      </w:r>
      <w:r w:rsidR="000F762B">
        <w:lastRenderedPageBreak/>
        <w:t>TO-BE do BPM, propondo possíveis melhorias para aprimorar o processo; e, por fim, 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r w:rsidR="00F12BF5">
        <w:t xml:space="preserve"> </w:t>
      </w:r>
    </w:p>
    <w:p w14:paraId="143D09BC" w14:textId="0765C1CF" w:rsidR="00431D5B" w:rsidRDefault="00C67979" w:rsidP="00DF2D03">
      <w:pPr>
        <w:pStyle w:val="Ttulo1"/>
      </w:pPr>
      <w:bookmarkStart w:id="16" w:name="_Toc419598587"/>
      <w:bookmarkEnd w:id="14"/>
      <w:r>
        <w:t>Bases Teóricas</w:t>
      </w:r>
    </w:p>
    <w:p w14:paraId="1FABFAA4" w14:textId="690EDDBF" w:rsidR="00B70D53" w:rsidRPr="008612B8" w:rsidRDefault="006E7CEB" w:rsidP="006A1B0C">
      <w:pPr>
        <w:pStyle w:val="TF-TEXTO"/>
      </w:pPr>
      <w:r>
        <w:t>Nest</w:t>
      </w:r>
      <w:r w:rsidR="009841BA">
        <w:t>a seção</w:t>
      </w:r>
      <w:r w:rsidR="006A1B0C">
        <w:t xml:space="preserve">, serão abordados os temas fundamentais que embasam este trabalho, dividindo-se em duas subseções distintas. A subseção </w:t>
      </w:r>
      <w:r w:rsidR="00F12BF5">
        <w:fldChar w:fldCharType="begin"/>
      </w:r>
      <w:r w:rsidR="00F12BF5">
        <w:instrText xml:space="preserve"> REF _Ref131264473 \r \h </w:instrText>
      </w:r>
      <w:r w:rsidR="00F12BF5">
        <w:fldChar w:fldCharType="separate"/>
      </w:r>
      <w:r w:rsidR="00F12BF5">
        <w:t>2.1</w:t>
      </w:r>
      <w:r w:rsidR="00F12BF5">
        <w:fldChar w:fldCharType="end"/>
      </w:r>
      <w:r w:rsidR="00F12BF5">
        <w:t xml:space="preserve"> </w:t>
      </w:r>
      <w:r w:rsidR="006A1B0C">
        <w:t xml:space="preserve">trata da revisão bibliográfica, </w:t>
      </w:r>
      <w:r w:rsidR="00016A0F">
        <w:t>no qual</w:t>
      </w:r>
      <w:r w:rsidR="006A1B0C">
        <w:t xml:space="preserve"> são expostos os principais tópicos abordados</w:t>
      </w:r>
      <w:r w:rsidR="009641EE">
        <w:t xml:space="preserve"> neste trabalho</w:t>
      </w:r>
      <w:r w:rsidR="006A1B0C">
        <w:t xml:space="preserve">. Já a subseção </w:t>
      </w:r>
      <w:r w:rsidR="00F12BF5">
        <w:fldChar w:fldCharType="begin"/>
      </w:r>
      <w:r w:rsidR="00F12BF5">
        <w:instrText xml:space="preserve"> REF _Ref131264540 \r \h </w:instrText>
      </w:r>
      <w:r w:rsidR="00F12BF5">
        <w:fldChar w:fldCharType="separate"/>
      </w:r>
      <w:r w:rsidR="00F12BF5">
        <w:t>2.2</w:t>
      </w:r>
      <w:r w:rsidR="00F12BF5">
        <w:fldChar w:fldCharType="end"/>
      </w:r>
      <w:r w:rsidR="00F12BF5">
        <w:t xml:space="preserve"> </w:t>
      </w:r>
      <w:r w:rsidR="006A1B0C">
        <w:t>aborda os assuntos correlatos, descrevendo o processo de pesquisa conduzido, assim como os trabalhos e ferramentas selecionados.</w:t>
      </w:r>
    </w:p>
    <w:p w14:paraId="3214CB51" w14:textId="1455A48F" w:rsidR="00C67979" w:rsidRPr="007D10F2" w:rsidRDefault="00C67979" w:rsidP="008425BF">
      <w:pPr>
        <w:pStyle w:val="Ttulo2"/>
      </w:pPr>
      <w:bookmarkStart w:id="17" w:name="_Ref131264473"/>
      <w:r>
        <w:t>Revisão Bibliográfica</w:t>
      </w:r>
      <w:bookmarkEnd w:id="17"/>
    </w:p>
    <w:p w14:paraId="71892689" w14:textId="3C2A1F5B" w:rsidR="008612B8" w:rsidRDefault="007A28C9" w:rsidP="008612B8">
      <w:pPr>
        <w:pStyle w:val="TF-TEXTO"/>
      </w:pPr>
      <w:r>
        <w:t xml:space="preserve">Esta </w:t>
      </w:r>
      <w:r w:rsidR="006E7CEB">
        <w:t>s</w:t>
      </w:r>
      <w:r w:rsidR="009841BA">
        <w:t>ubs</w:t>
      </w:r>
      <w:r w:rsidR="006E7CEB">
        <w:t xml:space="preserve">eção </w:t>
      </w:r>
      <w:r w:rsidR="008E5E0D" w:rsidRPr="008E5E0D">
        <w:t xml:space="preserve">explora os conceitos fundamentais deste trabalho, organizando-se em </w:t>
      </w:r>
      <w:r w:rsidR="008E5E0D">
        <w:t>quatro</w:t>
      </w:r>
      <w:r w:rsidR="008E5E0D" w:rsidRPr="008E5E0D">
        <w:t xml:space="preserve"> </w:t>
      </w:r>
      <w:r w:rsidR="008E5E0D">
        <w:t>subseções</w:t>
      </w:r>
      <w:r w:rsidR="008E5E0D" w:rsidRPr="008E5E0D">
        <w:t xml:space="preserve"> distintas.</w:t>
      </w:r>
      <w:r w:rsidR="008E5E0D">
        <w:t xml:space="preserve"> A subseção </w:t>
      </w:r>
      <w:r w:rsidR="00F12BF5">
        <w:fldChar w:fldCharType="begin"/>
      </w:r>
      <w:r w:rsidR="00F12BF5">
        <w:instrText xml:space="preserve"> REF _Ref163379937 \r \h </w:instrText>
      </w:r>
      <w:r w:rsidR="00F12BF5">
        <w:fldChar w:fldCharType="separate"/>
      </w:r>
      <w:r w:rsidR="00F12BF5">
        <w:t>2.1.1</w:t>
      </w:r>
      <w:r w:rsidR="00F12BF5">
        <w:fldChar w:fldCharType="end"/>
      </w:r>
      <w:r w:rsidR="00F12BF5">
        <w:t xml:space="preserve"> </w:t>
      </w:r>
      <w:r w:rsidR="008E5E0D">
        <w:t>aborda o que são os sistemas e gestão e como</w:t>
      </w:r>
      <w:r w:rsidR="009641EE">
        <w:t xml:space="preserve"> eles</w:t>
      </w:r>
      <w:r w:rsidR="008E5E0D">
        <w:t xml:space="preserve"> estão presentes no ramo do vestuário; a subseção </w:t>
      </w:r>
      <w:r w:rsidR="00F12BF5">
        <w:fldChar w:fldCharType="begin"/>
      </w:r>
      <w:r w:rsidR="00F12BF5">
        <w:instrText xml:space="preserve"> REF _Ref163379949 \r \h </w:instrText>
      </w:r>
      <w:r w:rsidR="00F12BF5">
        <w:fldChar w:fldCharType="separate"/>
      </w:r>
      <w:r w:rsidR="00F12BF5">
        <w:t>2.1.2</w:t>
      </w:r>
      <w:r w:rsidR="00F12BF5">
        <w:fldChar w:fldCharType="end"/>
      </w:r>
      <w:r w:rsidR="00F12BF5">
        <w:t xml:space="preserve"> </w:t>
      </w:r>
      <w:r w:rsidR="008E5E0D">
        <w:t>diz respeito ao Business Process Management</w:t>
      </w:r>
      <w:r w:rsidR="008E5E0D">
        <w:rPr>
          <w:i/>
          <w:iCs/>
        </w:rPr>
        <w:t xml:space="preserve"> </w:t>
      </w:r>
      <w:r w:rsidR="008E5E0D">
        <w:t xml:space="preserve">(BPM) e as etapas AS-IS/TO-BE; a subseção </w:t>
      </w:r>
      <w:r w:rsidR="00515723">
        <w:fldChar w:fldCharType="begin"/>
      </w:r>
      <w:r w:rsidR="00515723">
        <w:instrText xml:space="preserve"> REF _Ref163379962 \r \h </w:instrText>
      </w:r>
      <w:r w:rsidR="00515723">
        <w:fldChar w:fldCharType="separate"/>
      </w:r>
      <w:r w:rsidR="00515723">
        <w:t>2.1.3</w:t>
      </w:r>
      <w:r w:rsidR="00515723">
        <w:fldChar w:fldCharType="end"/>
      </w:r>
      <w:r w:rsidR="008E5E0D">
        <w:t xml:space="preserve">, por sua vez, conceitua a prototipação; e por fim, a subseção </w:t>
      </w:r>
      <w:r w:rsidR="00515723">
        <w:fldChar w:fldCharType="begin"/>
      </w:r>
      <w:r w:rsidR="00515723">
        <w:instrText xml:space="preserve"> REF _Ref163379975 \r \h </w:instrText>
      </w:r>
      <w:r w:rsidR="00515723">
        <w:fldChar w:fldCharType="separate"/>
      </w:r>
      <w:r w:rsidR="00515723">
        <w:t>2.1.4</w:t>
      </w:r>
      <w:r w:rsidR="00515723">
        <w:fldChar w:fldCharType="end"/>
      </w:r>
      <w:r w:rsidR="00515723">
        <w:t xml:space="preserve"> </w:t>
      </w:r>
      <w:r w:rsidR="008E5E0D">
        <w:t>aborda o tema de interfaces amigáveis.</w:t>
      </w:r>
    </w:p>
    <w:p w14:paraId="39181EEE" w14:textId="4A4CE1C1" w:rsidR="00C67979" w:rsidRDefault="009C5853" w:rsidP="00452285">
      <w:pPr>
        <w:pStyle w:val="Ttulo3"/>
      </w:pPr>
      <w:bookmarkStart w:id="18" w:name="_Ref163379937"/>
      <w:r>
        <w:t>Gestão de clientes e fluxo de caixa</w:t>
      </w:r>
      <w:bookmarkEnd w:id="18"/>
    </w:p>
    <w:p w14:paraId="34295996" w14:textId="46FC3CA7" w:rsidR="00216C8F" w:rsidRDefault="00216C8F" w:rsidP="00216C8F">
      <w:pPr>
        <w:pStyle w:val="TF-TEXTO"/>
      </w:pPr>
      <w:bookmarkStart w:id="19" w:name="_Hlk162686007"/>
      <w:r>
        <w:t>Gestão é definido como a capacidade de planejar, organizar, dirigir e controlar, com o objetivo de obter a melhor relação entre recurso, ação e resultado</w:t>
      </w:r>
      <w:r w:rsidR="00B634D5">
        <w:t>, por meio de atividades relacionadas ao gerenciamento do que deve ser feito</w:t>
      </w:r>
      <w:r>
        <w:t xml:space="preserve"> (Vasconcelos, 2022). </w:t>
      </w:r>
      <w:r w:rsidR="00B634D5">
        <w:t xml:space="preserve">Já um sistema de gestão é definido por Arima </w:t>
      </w:r>
      <w:r w:rsidR="00B634D5" w:rsidRPr="00B634D5">
        <w:rPr>
          <w:i/>
          <w:iCs/>
        </w:rPr>
        <w:t>et al.</w:t>
      </w:r>
      <w:r w:rsidR="00B634D5">
        <w:rPr>
          <w:i/>
          <w:iCs/>
        </w:rPr>
        <w:t xml:space="preserve"> </w:t>
      </w:r>
      <w:r w:rsidR="00B634D5">
        <w:t xml:space="preserve">(2020) como </w:t>
      </w:r>
      <w:r w:rsidR="00B634D5" w:rsidRPr="00B634D5">
        <w:t xml:space="preserve">a combinação de componentes interconectados ou interativos dentro de uma organização, cujo propósito é estabelecer políticas, metas e procedimentos para atingir </w:t>
      </w:r>
      <w:r w:rsidR="00B634D5">
        <w:t>determinados</w:t>
      </w:r>
      <w:r w:rsidR="00B634D5" w:rsidRPr="00B634D5">
        <w:t xml:space="preserve"> objetivos.</w:t>
      </w:r>
      <w:r w:rsidR="00B634D5">
        <w:t xml:space="preserve"> Estes objetivos </w:t>
      </w:r>
      <w:r w:rsidR="00B634D5" w:rsidRPr="00B634D5">
        <w:t>podem abranger uma variedade de áreas, como qualidade de produto ou serviço, eficiência operacional, desempenho ambiental, saúde e segurança ocupacional, segurança da informação, sustentabilidade empresarial, responsabilidade social, entre outros</w:t>
      </w:r>
      <w:r w:rsidR="00B634D5">
        <w:t xml:space="preserve"> (Arima </w:t>
      </w:r>
      <w:r w:rsidR="00B634D5" w:rsidRPr="00B634D5">
        <w:rPr>
          <w:i/>
          <w:iCs/>
        </w:rPr>
        <w:t>et al</w:t>
      </w:r>
      <w:r w:rsidR="00B634D5">
        <w:rPr>
          <w:i/>
          <w:iCs/>
        </w:rPr>
        <w:t xml:space="preserve">, </w:t>
      </w:r>
      <w:r w:rsidR="00B634D5">
        <w:t xml:space="preserve">2020). </w:t>
      </w:r>
      <w:r w:rsidR="00405FA1">
        <w:t>Mello e Silva (2021) ressaltam a importância de manter um sistema de gestão integrado, para que todos esses objetivos sejam avaliados em conjuntos e possa se observar os riscos e oportunidades corretamente.</w:t>
      </w:r>
    </w:p>
    <w:p w14:paraId="7DB88237" w14:textId="2AD62C6F" w:rsidR="00C22878" w:rsidRPr="00DA4B7B" w:rsidRDefault="00842052" w:rsidP="00FE4418">
      <w:pPr>
        <w:pStyle w:val="TF-TEXTO"/>
      </w:pPr>
      <w:r>
        <w:t xml:space="preserve">Ribeiro Junior (2021) defende que os módulos de vendas e clientes são uns dos mais importantes em um sistema unificado, sendo </w:t>
      </w:r>
      <w:r w:rsidR="00515723">
        <w:t xml:space="preserve">por meio </w:t>
      </w:r>
      <w:r>
        <w:t xml:space="preserve">deles obtido informações sobre o que é </w:t>
      </w:r>
      <w:r>
        <w:lastRenderedPageBreak/>
        <w:t xml:space="preserve">vendido, quantos clientes novos a empresa possui e quantos clientes deixaram de comprar. Essas informações são extremamente importantes na tomada de decisão e medição dos objetivos (Ribeiro Junior, 2021). </w:t>
      </w:r>
      <w:r w:rsidR="00DA4B7B">
        <w:t xml:space="preserve">A tecnologia da informação está a cada dia mais integrada com as estratégicas de marketing, </w:t>
      </w:r>
      <w:r w:rsidR="00515723">
        <w:t xml:space="preserve">por meio </w:t>
      </w:r>
      <w:r w:rsidR="00DA4B7B">
        <w:t>dos sistemas de informações integrados, o que permite que as empresas obtenham formas de identificar, diferenciar, interagir e personalizar o relacionamento e a experiência do cliente (Zenone, 2019). Zenone (2019) esclarece que para alcançar este patamar, é necessário ter o registro das informações sobre o relacionamento e o cliente e ainda compilar e resgatar isto na hora certa, ou seja, quando a interação está acontecendo. Segundo Zenone (2019) é isto que garante a fidelização da marca.</w:t>
      </w:r>
    </w:p>
    <w:p w14:paraId="2A9BA084" w14:textId="75736547" w:rsidR="00B634D5" w:rsidRPr="00FE4418" w:rsidRDefault="009D589B" w:rsidP="00FE4418">
      <w:pPr>
        <w:pStyle w:val="TF-TEXTO"/>
        <w:rPr>
          <w:sz w:val="23"/>
          <w:szCs w:val="23"/>
        </w:rPr>
      </w:pPr>
      <w:r>
        <w:t>Já a gestão financeira é compreendida coma a ciência de administrar dinheiro (</w:t>
      </w:r>
      <w:r w:rsidR="00FE4418">
        <w:rPr>
          <w:sz w:val="23"/>
          <w:szCs w:val="23"/>
        </w:rPr>
        <w:t xml:space="preserve">Salomé </w:t>
      </w:r>
      <w:r w:rsidR="00FE4418">
        <w:rPr>
          <w:i/>
          <w:iCs/>
          <w:sz w:val="23"/>
          <w:szCs w:val="23"/>
        </w:rPr>
        <w:t xml:space="preserve">et al., </w:t>
      </w:r>
      <w:r w:rsidR="00FE4418">
        <w:rPr>
          <w:sz w:val="23"/>
          <w:szCs w:val="23"/>
        </w:rPr>
        <w:t>2021</w:t>
      </w:r>
      <w:r>
        <w:t>).</w:t>
      </w:r>
      <w:r w:rsidR="00FE4418">
        <w:t xml:space="preserve"> </w:t>
      </w:r>
      <w:r w:rsidR="00FE4418" w:rsidRPr="00FE4418">
        <w:t xml:space="preserve">A área financeira de toda organização visa alcançar resultados, permitindo a determinação dos índices globais de desempenho da empresa e fornecendo informações cruciais para a tomada de decisões gerenciais </w:t>
      </w:r>
      <w:r w:rsidR="00FE4418">
        <w:t>(C</w:t>
      </w:r>
      <w:r w:rsidR="00515723">
        <w:t>amargo</w:t>
      </w:r>
      <w:r w:rsidR="00FE4418">
        <w:t xml:space="preserve">, 2020). </w:t>
      </w:r>
      <w:r w:rsidR="00FE4418">
        <w:rPr>
          <w:sz w:val="23"/>
          <w:szCs w:val="23"/>
        </w:rPr>
        <w:t xml:space="preserve">Salomé </w:t>
      </w:r>
      <w:r w:rsidR="00FE4418">
        <w:rPr>
          <w:i/>
          <w:iCs/>
          <w:sz w:val="23"/>
          <w:szCs w:val="23"/>
        </w:rPr>
        <w:t xml:space="preserve">et al. </w:t>
      </w:r>
      <w:r w:rsidR="00FE4418">
        <w:rPr>
          <w:sz w:val="23"/>
          <w:szCs w:val="23"/>
        </w:rPr>
        <w:t>(2021) explica</w:t>
      </w:r>
      <w:r w:rsidR="00515723">
        <w:rPr>
          <w:sz w:val="23"/>
          <w:szCs w:val="23"/>
        </w:rPr>
        <w:t>m</w:t>
      </w:r>
      <w:r w:rsidR="00FE4418">
        <w:rPr>
          <w:sz w:val="23"/>
          <w:szCs w:val="23"/>
        </w:rPr>
        <w:t xml:space="preserve"> que g</w:t>
      </w:r>
      <w:r w:rsidR="00FE4418" w:rsidRPr="00FE4418">
        <w:t>erenciar o fluxo de caixa é uma ferramenta essencial para o controle financeiro. Ao identificar as transações financeiras, a liquidez do empreendimento e suas demandas por recursos, ajuda os gestores a avaliarem a sustentabilidade e a capacidade de pagamento da empresa. Isso possibilita a realização de ajustes e adaptações necessárias</w:t>
      </w:r>
      <w:r w:rsidR="00FE4418">
        <w:t xml:space="preserve"> (</w:t>
      </w:r>
      <w:r w:rsidR="00FE4418">
        <w:rPr>
          <w:sz w:val="23"/>
          <w:szCs w:val="23"/>
        </w:rPr>
        <w:t xml:space="preserve">Salomé </w:t>
      </w:r>
      <w:r w:rsidR="00FE4418">
        <w:rPr>
          <w:i/>
          <w:iCs/>
          <w:sz w:val="23"/>
          <w:szCs w:val="23"/>
        </w:rPr>
        <w:t xml:space="preserve">et al., </w:t>
      </w:r>
      <w:r w:rsidR="00FE4418">
        <w:rPr>
          <w:sz w:val="23"/>
          <w:szCs w:val="23"/>
        </w:rPr>
        <w:t>2021</w:t>
      </w:r>
      <w:r w:rsidR="00FE4418">
        <w:t>).</w:t>
      </w:r>
    </w:p>
    <w:p w14:paraId="17DA40A5" w14:textId="295E8F5F" w:rsidR="00E17C5C" w:rsidRPr="0056239F" w:rsidRDefault="00E17C5C" w:rsidP="00452285">
      <w:pPr>
        <w:pStyle w:val="Ttulo3"/>
        <w:rPr>
          <w:lang w:val="en-US"/>
        </w:rPr>
      </w:pPr>
      <w:bookmarkStart w:id="20" w:name="_Ref131264140"/>
      <w:bookmarkStart w:id="21" w:name="_Ref163379949"/>
      <w:bookmarkEnd w:id="19"/>
      <w:r w:rsidRPr="0056239F">
        <w:rPr>
          <w:lang w:val="en-US"/>
        </w:rPr>
        <w:t>Business Process Management</w:t>
      </w:r>
      <w:bookmarkEnd w:id="20"/>
      <w:r w:rsidR="008E5E0D">
        <w:rPr>
          <w:lang w:val="en-US"/>
        </w:rPr>
        <w:t xml:space="preserve"> </w:t>
      </w:r>
      <w:r w:rsidR="008E5E0D" w:rsidRPr="0056239F">
        <w:rPr>
          <w:lang w:val="en-US"/>
        </w:rPr>
        <w:t>e as etapas AS-IS/TO-BE</w:t>
      </w:r>
      <w:bookmarkEnd w:id="21"/>
    </w:p>
    <w:p w14:paraId="532A4A72" w14:textId="393AAB8E" w:rsidR="009C5853" w:rsidRDefault="009C5853" w:rsidP="009C5853">
      <w:pPr>
        <w:pStyle w:val="TF-TEXTO"/>
      </w:pPr>
      <w:bookmarkStart w:id="22" w:name="_Hlk162686046"/>
      <w:r>
        <w:t>O BPM é uma metodologia de gerenciamento/mapeamento dos processos de trabalho, na qual se acredita que para melhorar algo é necessário saber gerenciar e para gerenciar é preciso conhecer como este algo é executado (Morgado, 2021). Além de esclarecer os processos da empresa, o BPM pode ser um aliado na eliminação de tarefas desnecessárias, automatizar processos e rotinas, to</w:t>
      </w:r>
      <w:r w:rsidRPr="00BA1627">
        <w:t>r</w:t>
      </w:r>
      <w:r>
        <w:t xml:space="preserve">nar o processo mais ágil, ter maior controle e consequentemente garantir a satisfação do cliente final (Silva, 2021). Segundo Idrogo </w:t>
      </w:r>
      <w:r w:rsidRPr="003520F4">
        <w:rPr>
          <w:i/>
          <w:iCs/>
        </w:rPr>
        <w:t>et al</w:t>
      </w:r>
      <w:r>
        <w:t>. (2019), esta metodologia necessita de ciclos de feedback para que seja possível garantir que os processos estão de acordo com os objetivos e metas da organização e que realmente estão gerando satisfação no cliente.</w:t>
      </w:r>
    </w:p>
    <w:p w14:paraId="4D7D18B9" w14:textId="1AD43111" w:rsidR="009C5853" w:rsidRDefault="009C5853" w:rsidP="009C5853">
      <w:pPr>
        <w:pStyle w:val="TF-TEXTO"/>
      </w:pPr>
      <w:r>
        <w:t xml:space="preserve">Para que esses ciclos ocorram, segundo Moreira </w:t>
      </w:r>
      <w:r w:rsidRPr="0060228D">
        <w:rPr>
          <w:i/>
          <w:iCs/>
        </w:rPr>
        <w:t>et al</w:t>
      </w:r>
      <w:r>
        <w:t xml:space="preserve">. (2020), é necessário entender a situação atual, que diz respeito a etapa AS-IS, bem como otimizar esse processo, </w:t>
      </w:r>
      <w:r w:rsidR="00515723">
        <w:t>que se refere</w:t>
      </w:r>
      <w:r>
        <w:t xml:space="preserve"> a etapa TO-BE. A etapa AS-IS, como sugere o nome (traduzido do inglês “como está”), tem como objetivo realizar uma análise para compreender os processos atuais e o modo de atuação, documentar o processo e disponibilizar dados de integração</w:t>
      </w:r>
      <w:r w:rsidR="00C22878">
        <w:t xml:space="preserve"> (</w:t>
      </w:r>
      <w:r w:rsidR="00BC6EE1">
        <w:t xml:space="preserve">Moreira </w:t>
      </w:r>
      <w:r w:rsidR="00BC6EE1" w:rsidRPr="003520F4">
        <w:rPr>
          <w:i/>
          <w:iCs/>
        </w:rPr>
        <w:t>et al</w:t>
      </w:r>
      <w:r w:rsidR="00BC6EE1">
        <w:t>., 2020</w:t>
      </w:r>
      <w:r w:rsidR="00C22878">
        <w:t xml:space="preserve">). </w:t>
      </w:r>
      <w:r>
        <w:t xml:space="preserve">Também é o momento em que se identificam os problemas a serem resolvidos (Silva, 2021). Já na etapa TO-BE (traduzindo do inglês como “como será”) é o momento de olhar para as alternativas existentes para resolver os problemas identificados, redesenhar os processos adotando uma </w:t>
      </w:r>
      <w:r>
        <w:lastRenderedPageBreak/>
        <w:t>metodologia para otimizar os processos, definindo as mudanças que serão feitas e adotando as melhores práticas e modelos referência</w:t>
      </w:r>
      <w:r w:rsidR="00BC6EE1">
        <w:t xml:space="preserve"> (Silva, 2021). </w:t>
      </w:r>
      <w:r>
        <w:t xml:space="preserve">Além disso, ao finalizar esta etapa pode ser realizado uma avaliação para medir a eficácia e os resultados das mudanças aplicadas (Moreira </w:t>
      </w:r>
      <w:r w:rsidRPr="003520F4">
        <w:rPr>
          <w:i/>
          <w:iCs/>
        </w:rPr>
        <w:t>et al</w:t>
      </w:r>
      <w:r>
        <w:t xml:space="preserve">., 2020). </w:t>
      </w:r>
    </w:p>
    <w:p w14:paraId="35FE9138" w14:textId="19E44A2D" w:rsidR="008E5E0D" w:rsidRDefault="00586FCC" w:rsidP="00452285">
      <w:pPr>
        <w:pStyle w:val="Ttulo3"/>
      </w:pPr>
      <w:bookmarkStart w:id="23" w:name="_Ref163379962"/>
      <w:bookmarkStart w:id="24" w:name="_Ref131264206"/>
      <w:bookmarkEnd w:id="22"/>
      <w:r>
        <w:t>Prototipação</w:t>
      </w:r>
      <w:bookmarkEnd w:id="23"/>
    </w:p>
    <w:p w14:paraId="4070E5C0" w14:textId="596B21C8" w:rsidR="009C5853" w:rsidRDefault="009C5853" w:rsidP="009C5853">
      <w:pPr>
        <w:pStyle w:val="TF-TEXTO"/>
      </w:pPr>
      <w:r>
        <w:t xml:space="preserve">Um protótipo pode ser definido como um modelo físico real parecido com o </w:t>
      </w:r>
      <w:proofErr w:type="gramStart"/>
      <w:r>
        <w:t>produto final</w:t>
      </w:r>
      <w:proofErr w:type="gramEnd"/>
      <w:r>
        <w:t xml:space="preserve"> (Wiltgen, 2019). Wiltgen (2019) esclarece que </w:t>
      </w:r>
      <w:r w:rsidR="00515723">
        <w:t>se pode</w:t>
      </w:r>
      <w:r>
        <w:t xml:space="preserve"> utilizar materiais mais simples para a confecção do protótipo, como caneta e papel e de acordo com a evolução do projeto, deve ser utilizado um material mais próximo do </w:t>
      </w:r>
      <w:proofErr w:type="gramStart"/>
      <w:r>
        <w:t>produto final</w:t>
      </w:r>
      <w:proofErr w:type="gramEnd"/>
      <w:r>
        <w:t>, por exemplo, a linguagem de programação escolhida para o projeto. Ele permite que as partes interessadas interajam entre si e iniciem os testes funcionais e exploratórios em um ambiente realista (</w:t>
      </w:r>
      <w:r w:rsidRPr="00E52E2A">
        <w:t>C</w:t>
      </w:r>
      <w:r>
        <w:t>astro</w:t>
      </w:r>
      <w:r w:rsidRPr="00E52E2A">
        <w:t>; M</w:t>
      </w:r>
      <w:r>
        <w:t>aciel</w:t>
      </w:r>
      <w:r w:rsidRPr="00E52E2A">
        <w:t>; M</w:t>
      </w:r>
      <w:r>
        <w:t>aieski</w:t>
      </w:r>
      <w:r w:rsidRPr="00E52E2A">
        <w:t>, 2022</w:t>
      </w:r>
      <w:r>
        <w:t xml:space="preserve">). </w:t>
      </w:r>
    </w:p>
    <w:p w14:paraId="01B48747" w14:textId="7AD79469" w:rsidR="009C5853" w:rsidRDefault="009C5853" w:rsidP="009C5853">
      <w:pPr>
        <w:pStyle w:val="TF-TEXTO"/>
      </w:pPr>
      <w:r>
        <w:t>Os protótipos podem ser classificados de baixa ou alta fidelidade (</w:t>
      </w:r>
      <w:r w:rsidRPr="00E52E2A">
        <w:t>C</w:t>
      </w:r>
      <w:r>
        <w:t>astro</w:t>
      </w:r>
      <w:r w:rsidRPr="00E52E2A">
        <w:t>; M</w:t>
      </w:r>
      <w:r>
        <w:t>aciel</w:t>
      </w:r>
      <w:r w:rsidRPr="00E52E2A">
        <w:t>; M</w:t>
      </w:r>
      <w:r>
        <w:t>aieski</w:t>
      </w:r>
      <w:r w:rsidRPr="00E52E2A">
        <w:t>, 2022</w:t>
      </w:r>
      <w:r>
        <w:t xml:space="preserve">). Segundo </w:t>
      </w:r>
      <w:r w:rsidRPr="00E52E2A">
        <w:t>C</w:t>
      </w:r>
      <w:r>
        <w:t>astro,</w:t>
      </w:r>
      <w:r w:rsidRPr="00E52E2A">
        <w:t xml:space="preserve"> M</w:t>
      </w:r>
      <w:r>
        <w:t>aciel e</w:t>
      </w:r>
      <w:r w:rsidRPr="00E52E2A">
        <w:t xml:space="preserve"> M</w:t>
      </w:r>
      <w:r>
        <w:t>aieski</w:t>
      </w:r>
      <w:r w:rsidRPr="00E52E2A">
        <w:t xml:space="preserve"> </w:t>
      </w:r>
      <w:r>
        <w:t>(</w:t>
      </w:r>
      <w:r w:rsidRPr="00E52E2A">
        <w:t>2022</w:t>
      </w:r>
      <w:r>
        <w:t>)</w:t>
      </w:r>
      <w:r w:rsidR="00515723">
        <w:t>,</w:t>
      </w:r>
      <w:r>
        <w:t xml:space="preserve"> os protótipos de baixa fidelidade não possuem interatividade, ou seja, para que o fluxo seja executado, o usuário precisa do auxílio de um moderador que conhece bem a aplicação e o projeto. Por outro lado, os protótipos de alta fidelidade permitem a interação com o usuário, sendo fiel ao que se deseja desenvolver (</w:t>
      </w:r>
      <w:r w:rsidRPr="00E52E2A">
        <w:t>C</w:t>
      </w:r>
      <w:r>
        <w:t>astro</w:t>
      </w:r>
      <w:r w:rsidRPr="00E52E2A">
        <w:t>; M</w:t>
      </w:r>
      <w:r>
        <w:t>aciel</w:t>
      </w:r>
      <w:r w:rsidRPr="00E52E2A">
        <w:t>; M</w:t>
      </w:r>
      <w:r>
        <w:t>aieski</w:t>
      </w:r>
      <w:r w:rsidRPr="00E52E2A">
        <w:t>, 2022</w:t>
      </w:r>
      <w:r>
        <w:t xml:space="preserve">). As aplicações para criar protótipos, principalmente de alta fidelidade, utilizam funções que auxiliam a identificar se todos os requisitos necessários foram implementados. Além disso, é possível gerar um projeto de forma automatizada, partindo do protótipo (Castro; Maciel; Maieski, 2022). Segundo Silveira (2019), o uso dessas aplicações tem gerado e incentivado a colaboração, solução de problemas, curiosidade, imaginação e pensamento crítico, principalmente quando utilizado nas salas de aulas.  </w:t>
      </w:r>
    </w:p>
    <w:p w14:paraId="75853EF9" w14:textId="462ACC78" w:rsidR="009C5853" w:rsidRPr="009C5853" w:rsidRDefault="009C5853" w:rsidP="009C5853">
      <w:pPr>
        <w:pStyle w:val="TF-TEXTO"/>
      </w:pPr>
      <w:r>
        <w:t xml:space="preserve">Diniz (2020) observa, que a partir dos protótipos, os designers conseguem validar também questões visuais dos sistemas junto aos usuários, podendo garantir que o produto desenvolvido atende a recomendações de usabilidade, como por exemplo, as heurísticas de Nielsen (que são recomendações bem conhecidas dessa área). Esta avaliação, quando feita a partir de protótipos, torna a correção mais barata, já que o erro é encontrado antes da implementação (Castro; Maciel; Maieski, 2022). </w:t>
      </w:r>
    </w:p>
    <w:p w14:paraId="21D7C452" w14:textId="559047D7" w:rsidR="00586FCC" w:rsidRDefault="008E5E0D" w:rsidP="00452285">
      <w:pPr>
        <w:pStyle w:val="Ttulo3"/>
      </w:pPr>
      <w:bookmarkStart w:id="25" w:name="_Ref163379975"/>
      <w:bookmarkEnd w:id="24"/>
      <w:r>
        <w:t>Interfaces amigáveis</w:t>
      </w:r>
      <w:bookmarkEnd w:id="25"/>
    </w:p>
    <w:p w14:paraId="306748AC" w14:textId="02FB338D" w:rsidR="009C5853" w:rsidRDefault="009F7B3A" w:rsidP="009F7B3A">
      <w:pPr>
        <w:pStyle w:val="TF-TEXTO"/>
        <w:rPr>
          <w:sz w:val="23"/>
          <w:szCs w:val="23"/>
        </w:rPr>
      </w:pPr>
      <w:bookmarkStart w:id="26" w:name="_Hlk162686065"/>
      <w:r>
        <w:t xml:space="preserve">Fácil é a palavra para definir uma interface amigável </w:t>
      </w:r>
      <w:r>
        <w:rPr>
          <w:sz w:val="23"/>
          <w:szCs w:val="23"/>
        </w:rPr>
        <w:t>(</w:t>
      </w:r>
      <w:r w:rsidR="00BB5A89">
        <w:rPr>
          <w:sz w:val="23"/>
          <w:szCs w:val="23"/>
        </w:rPr>
        <w:t>Souza</w:t>
      </w:r>
      <w:r>
        <w:rPr>
          <w:sz w:val="23"/>
          <w:szCs w:val="23"/>
        </w:rPr>
        <w:t xml:space="preserve"> </w:t>
      </w:r>
      <w:r>
        <w:rPr>
          <w:i/>
          <w:iCs/>
          <w:sz w:val="23"/>
          <w:szCs w:val="23"/>
        </w:rPr>
        <w:t>et al</w:t>
      </w:r>
      <w:r>
        <w:rPr>
          <w:sz w:val="23"/>
          <w:szCs w:val="23"/>
        </w:rPr>
        <w:t>., 2021)</w:t>
      </w:r>
      <w:r>
        <w:t xml:space="preserve">. </w:t>
      </w:r>
      <w:r>
        <w:rPr>
          <w:sz w:val="23"/>
          <w:szCs w:val="23"/>
        </w:rPr>
        <w:t xml:space="preserve">Souza </w:t>
      </w:r>
      <w:r>
        <w:rPr>
          <w:i/>
          <w:iCs/>
          <w:sz w:val="23"/>
          <w:szCs w:val="23"/>
        </w:rPr>
        <w:t>et al</w:t>
      </w:r>
      <w:r>
        <w:rPr>
          <w:sz w:val="23"/>
          <w:szCs w:val="23"/>
        </w:rPr>
        <w:t>. (2021) complementa</w:t>
      </w:r>
      <w:r w:rsidR="00515723">
        <w:rPr>
          <w:sz w:val="23"/>
          <w:szCs w:val="23"/>
        </w:rPr>
        <w:t>m</w:t>
      </w:r>
      <w:r>
        <w:rPr>
          <w:sz w:val="23"/>
          <w:szCs w:val="23"/>
        </w:rPr>
        <w:t xml:space="preserve"> que ela deve ser fácil de aprender e usar, além de fornecer uma experiência agradável para o usuário.</w:t>
      </w:r>
      <w:r w:rsidR="00BB5A89">
        <w:rPr>
          <w:sz w:val="23"/>
          <w:szCs w:val="23"/>
        </w:rPr>
        <w:t xml:space="preserve"> Santos (2019) explica que para construir um sistema de fácil entendimento </w:t>
      </w:r>
      <w:r w:rsidR="00BB5A89">
        <w:rPr>
          <w:sz w:val="23"/>
          <w:szCs w:val="23"/>
        </w:rPr>
        <w:lastRenderedPageBreak/>
        <w:t>a todos os usuários é necessário evitar problemas de usabilidade, User eXperience (UX) e de comunicabilidade. A ausência desses atributos pode afastar uma quantidade considerável de usuários em potencial, que se limitam a algumas ferramentas (</w:t>
      </w:r>
      <w:r w:rsidR="00BB5A89">
        <w:rPr>
          <w:rFonts w:ascii="TimesNewRomanPSMT" w:hAnsi="TimesNewRomanPSMT" w:cs="TimesNewRomanPSMT"/>
        </w:rPr>
        <w:t>Freitas, 2022</w:t>
      </w:r>
      <w:r w:rsidR="00BB5A89">
        <w:rPr>
          <w:sz w:val="23"/>
          <w:szCs w:val="23"/>
        </w:rPr>
        <w:t xml:space="preserve">). </w:t>
      </w:r>
    </w:p>
    <w:p w14:paraId="09EC1209" w14:textId="6B698156" w:rsidR="00BB5A89" w:rsidRDefault="005D2DC2" w:rsidP="009F7B3A">
      <w:pPr>
        <w:pStyle w:val="TF-TEXTO"/>
        <w:rPr>
          <w:sz w:val="23"/>
          <w:szCs w:val="23"/>
        </w:rPr>
      </w:pPr>
      <w:r>
        <w:rPr>
          <w:sz w:val="23"/>
          <w:szCs w:val="23"/>
        </w:rPr>
        <w:t xml:space="preserve">Para facilitar a criação de sistemas com usabilidade é necessário realizar um processo chamado de configuração de base na literatura </w:t>
      </w:r>
      <w:r>
        <w:rPr>
          <w:rFonts w:ascii="TimesNewRomanPSMT" w:hAnsi="TimesNewRomanPSMT" w:cs="TimesNewRomanPSMT"/>
        </w:rPr>
        <w:t>(Godoy; Ferreira; Cinelli, 2019)</w:t>
      </w:r>
      <w:r>
        <w:rPr>
          <w:sz w:val="23"/>
          <w:szCs w:val="23"/>
        </w:rPr>
        <w:t xml:space="preserve">. Godoy, Ferreira e Cinelli explicam que este processo é facilitado por critérios, diretrizes ou heurísticas de usabilidades. Neste cenário, se destaca as dez heurísticas de Nielsen, que tem como objetivo contribuir no desenvolvimento de software com interface amigável, facilitar as informações, diminuir os erros, e descobrir se o comportamento do software é esperado pelo usuário </w:t>
      </w:r>
      <w:r>
        <w:rPr>
          <w:rFonts w:ascii="TimesNewRomanPSMT" w:hAnsi="TimesNewRomanPSMT" w:cs="TimesNewRomanPSMT"/>
        </w:rPr>
        <w:t>(Galvan, 2022)</w:t>
      </w:r>
      <w:r>
        <w:rPr>
          <w:sz w:val="23"/>
          <w:szCs w:val="23"/>
        </w:rPr>
        <w:t>.</w:t>
      </w:r>
      <w:r w:rsidR="002A2362">
        <w:rPr>
          <w:sz w:val="23"/>
          <w:szCs w:val="23"/>
        </w:rPr>
        <w:t xml:space="preserve"> Moura (2022) complementa que o uso desta heurística é uma oportunidade de obter feedback direto dos usuários finais sobre a aceitação do software criado.</w:t>
      </w:r>
    </w:p>
    <w:p w14:paraId="2B632D09" w14:textId="158EB469" w:rsidR="002A2362" w:rsidRPr="005D6093" w:rsidRDefault="002A2362" w:rsidP="009F7B3A">
      <w:pPr>
        <w:pStyle w:val="TF-TEXTO"/>
      </w:pPr>
      <w:r>
        <w:rPr>
          <w:sz w:val="23"/>
          <w:szCs w:val="23"/>
        </w:rPr>
        <w:t>Outro facilitador para a criação de interfaces amigáveis é o Material Design (MD), criado em 2014 pela Google (</w:t>
      </w:r>
      <w:r w:rsidRPr="002A2362">
        <w:rPr>
          <w:sz w:val="23"/>
          <w:szCs w:val="23"/>
        </w:rPr>
        <w:t>Oliveira</w:t>
      </w:r>
      <w:r>
        <w:rPr>
          <w:sz w:val="23"/>
          <w:szCs w:val="23"/>
        </w:rPr>
        <w:t xml:space="preserve">, </w:t>
      </w:r>
      <w:r w:rsidRPr="002A2362">
        <w:rPr>
          <w:sz w:val="23"/>
          <w:szCs w:val="23"/>
        </w:rPr>
        <w:t>2022</w:t>
      </w:r>
      <w:r>
        <w:rPr>
          <w:sz w:val="23"/>
          <w:szCs w:val="23"/>
        </w:rPr>
        <w:t xml:space="preserve">). </w:t>
      </w:r>
      <w:r w:rsidR="0004476F">
        <w:rPr>
          <w:sz w:val="23"/>
          <w:szCs w:val="23"/>
        </w:rPr>
        <w:t xml:space="preserve">Oliveira afirma que na verdade o MD é uma linguagem de design, de código aberto e que simplifica a colaboração entre os designers e os desenvolvedores. De acordo com Cintra (2021), o MD tem como objetivo ajudar os times a </w:t>
      </w:r>
      <w:r w:rsidR="0051400D">
        <w:rPr>
          <w:sz w:val="23"/>
          <w:szCs w:val="23"/>
        </w:rPr>
        <w:t>construírem</w:t>
      </w:r>
      <w:r w:rsidR="0004476F">
        <w:rPr>
          <w:sz w:val="23"/>
          <w:szCs w:val="23"/>
        </w:rPr>
        <w:t xml:space="preserve"> experiências digitais de alta qualidade. </w:t>
      </w:r>
      <w:r w:rsidR="005D6093">
        <w:rPr>
          <w:sz w:val="23"/>
          <w:szCs w:val="23"/>
        </w:rPr>
        <w:t>Isso é possível, principalmente pela forma como o MD recomenda a utilização de elementos de controle (por exemplo, botões) evitando que o usuário passe por problemas de usabilidade (Cintra, 2021). Sendo assim, Oliveira (2022) garante que o time de desenvolvimento tem mais segurança de entregar um produto com interfaces naturais, fluidas, intuitivas e fáceis de compreender, e que garante uma sensação de prazer e satisfação ao cliente final.</w:t>
      </w:r>
    </w:p>
    <w:p w14:paraId="5766B0DA" w14:textId="737EDC81" w:rsidR="00A44581" w:rsidRDefault="00C67979" w:rsidP="008425BF">
      <w:pPr>
        <w:pStyle w:val="Ttulo2"/>
      </w:pPr>
      <w:bookmarkStart w:id="27" w:name="_Ref131264540"/>
      <w:bookmarkEnd w:id="26"/>
      <w:r w:rsidRPr="00FC4A9F">
        <w:t>Correlatos</w:t>
      </w:r>
      <w:bookmarkEnd w:id="27"/>
    </w:p>
    <w:p w14:paraId="6189AEFE" w14:textId="6C8F0C59" w:rsidR="00EC5D91" w:rsidRDefault="00EC5D91" w:rsidP="00EC5D91">
      <w:pPr>
        <w:pStyle w:val="TF-TEXTO"/>
      </w:pPr>
      <w:r>
        <w:t>A pesquisa por trabalhos correlatos foi conduzida por meio de uma Revisão na Literatura (RL), em conformidade com as diretrizes de Costa (2018) e o protocolo estabelecido por Santos</w:t>
      </w:r>
      <w:r w:rsidR="00051929">
        <w:t xml:space="preserve"> </w:t>
      </w:r>
      <w:r w:rsidR="00051929" w:rsidRPr="00051929">
        <w:rPr>
          <w:i/>
          <w:iCs/>
        </w:rPr>
        <w:t>et al.</w:t>
      </w:r>
      <w:r>
        <w:t xml:space="preserve"> (2012)</w:t>
      </w:r>
      <w:r w:rsidR="009243EB">
        <w:t xml:space="preserve"> apud Costa </w:t>
      </w:r>
      <w:r w:rsidR="009243EB" w:rsidRPr="009243EB">
        <w:rPr>
          <w:i/>
          <w:iCs/>
        </w:rPr>
        <w:t>et al.</w:t>
      </w:r>
      <w:r w:rsidR="009243EB">
        <w:t xml:space="preserve"> (2016)</w:t>
      </w:r>
      <w:r>
        <w:t xml:space="preserve">. Esta RL compreende duas partes distintas: a primeira parte consiste em uma Revisão Sistemática na Literatura (RSL), enquanto a segunda parte se refere a uma Revisão Tradicional na Literatura (RTL). Na RSL, foi empregado um protocolo de pesquisa estruturado e minucioso, utilizando uma </w:t>
      </w:r>
      <w:r w:rsidRPr="00F54E29">
        <w:rPr>
          <w:i/>
          <w:iCs/>
        </w:rPr>
        <w:t>string</w:t>
      </w:r>
      <w:r>
        <w:t xml:space="preserve"> de busca, com o intuito de obter resultados pertinentes ao tema deste trabalho. Por outro lado, ao conduzir a RTL, buscou-se realizar uma pesquisa mais abrangente e menos estruturada, a fim de obter resultados de diversas fontes. Inicialmente, foi formulada uma Questão Principal (QP) com o objetivo de auxiliar a responder à pergunta de pesquisa “</w:t>
      </w:r>
      <w:bookmarkStart w:id="28" w:name="_Hlk163292544"/>
      <w:r w:rsidR="000D54C3" w:rsidRPr="000D54C3">
        <w:t>Qual é a melhor estratégia e metodologia para criar um sistema de informação eficiente e prático, que auxilie a Ellem Veiga em sua gestão</w:t>
      </w:r>
      <w:r>
        <w:t xml:space="preserve">?”. </w:t>
      </w:r>
      <w:bookmarkEnd w:id="28"/>
      <w:r>
        <w:t>Dessa forma, foi elaborada a QP: Quais sistemas ou ferramentas que auxiliam empresas de confecção de roupas na gestão de suas atividades?</w:t>
      </w:r>
    </w:p>
    <w:p w14:paraId="7A0B3D08" w14:textId="7DFBCFDE" w:rsidR="00EC5D91" w:rsidRDefault="00EC5D91" w:rsidP="00EC5D91">
      <w:pPr>
        <w:pStyle w:val="TF-TEXTO"/>
      </w:pPr>
      <w:r>
        <w:lastRenderedPageBreak/>
        <w:t xml:space="preserve">  Para conduzir a RSL, foi utilizado o Google Acadêmico como fonte primária. As pesquisas foram realizadas ao longo de um intervalo de cinco anos, de 2019 a 2024, e foram validadas selecionadas com base em sua tipologia e </w:t>
      </w:r>
      <w:r w:rsidR="0047099F">
        <w:t>acessibilidade seu</w:t>
      </w:r>
      <w:r>
        <w:t xml:space="preserve"> tema principal, além de serem </w:t>
      </w:r>
      <w:r w:rsidR="0047099F">
        <w:t>compatíveis da</w:t>
      </w:r>
      <w:r>
        <w:t xml:space="preserve"> compatibilidade com os critérios de inclusão a serem mencionados posteriormente. Em seguida, foi elaborada uma </w:t>
      </w:r>
      <w:r w:rsidRPr="00CF2B67">
        <w:rPr>
          <w:i/>
          <w:iCs/>
        </w:rPr>
        <w:t>string</w:t>
      </w:r>
      <w:r>
        <w:t xml:space="preserve"> de busca para explorar possíveis soluções que abordassem a questão de pesquisa (QP). Para isso, foi criada uma </w:t>
      </w:r>
      <w:r w:rsidRPr="00CF2B67">
        <w:rPr>
          <w:i/>
          <w:iCs/>
        </w:rPr>
        <w:t>string</w:t>
      </w:r>
      <w:r>
        <w:t xml:space="preserve"> em português específica para o Google Acadêmico: ("Gerenciamento de clientes" OR "Gestão de vendas" OR "Controle de clientes" OR "Controle de vendas") AND ("Sistema" OR "Aplicação" OR "Ferramenta") AND ("Confecção" OR "Vestuário" OR "Roupas") AND ("ERP" OR "PDV" OR "Sistema de Gestão Empresarial" OR "Sistema de Ponto de Venda").</w:t>
      </w:r>
    </w:p>
    <w:p w14:paraId="5009E455" w14:textId="3473E964" w:rsidR="00DE6839" w:rsidRDefault="00EC5D91" w:rsidP="00EC5D91">
      <w:pPr>
        <w:pStyle w:val="TF-TEXTO"/>
      </w:pPr>
      <w:r>
        <w:t>Além das distintas abordagens de revisão, a seleção dos trabalhos correlatos foi conduzida utilizando Critérios de Exclusão (CE) e Critérios de Inclusão (CI), dividida em três etapas, adaptadas das quatro fases do protocolo. O Passo 1 consiste na análise dos trabalhos por meio do Título e Resumo; o Passo 2 envolve uma Leitura Diagonal, enquanto o Passo 3 compreende uma Leitura Completa. Os critérios de exclusão adotados incluem: CE1 - estudos relacionados à gestão de áreas distintas do setor de confecção, vestuário ou gestão; CE2 - pesquisas com foco exclusivo em comércio eletrônico; CE3 - estudos incompletos ou com acesso limitado; CE4 - artigos redigidos em idiomas que não sejam inglês ou português; CE5 - soluções com data de publicação anterior a 2019. Em relação aos CI, Santos</w:t>
      </w:r>
      <w:r w:rsidR="00051929">
        <w:t xml:space="preserve"> </w:t>
      </w:r>
      <w:r w:rsidR="00051929" w:rsidRPr="00051929">
        <w:rPr>
          <w:i/>
          <w:iCs/>
        </w:rPr>
        <w:t>et al.</w:t>
      </w:r>
      <w:r w:rsidR="00051929">
        <w:t xml:space="preserve"> </w:t>
      </w:r>
      <w:r>
        <w:t xml:space="preserve">(2012, </w:t>
      </w:r>
      <w:proofErr w:type="gramStart"/>
      <w:r>
        <w:t>apud  Costa</w:t>
      </w:r>
      <w:proofErr w:type="gramEnd"/>
      <w:r>
        <w:t xml:space="preserve"> </w:t>
      </w:r>
      <w:r w:rsidRPr="009641EE">
        <w:rPr>
          <w:i/>
          <w:iCs/>
        </w:rPr>
        <w:t>et al</w:t>
      </w:r>
      <w:r>
        <w:t xml:space="preserve">., 2016) ressaltam a importância de incorporar critérios de qualidade juntamente com sua ponderação, variando de um (1) a três (3), conforme </w:t>
      </w:r>
      <w:r>
        <w:fldChar w:fldCharType="begin"/>
      </w:r>
      <w:r>
        <w:instrText xml:space="preserve"> REF _Ref131095531 \h </w:instrText>
      </w:r>
      <w:r>
        <w:fldChar w:fldCharType="separate"/>
      </w:r>
      <w:r>
        <w:t xml:space="preserve">Tabela </w:t>
      </w:r>
      <w:r>
        <w:rPr>
          <w:noProof/>
        </w:rPr>
        <w:t>1</w:t>
      </w:r>
      <w:r>
        <w:fldChar w:fldCharType="end"/>
      </w:r>
      <w:r>
        <w:t>. Esses critérios estão alinhados com os temas abordados neste estudo, com o intuito de responder à questão de pesquisa (QP) e, para determinar a relevância dos estudos selecionados por meio da RL, a soma das ponderações deve atingir dez pontos ou mais para que o trabalho seja considerado no Passo 3.</w:t>
      </w:r>
    </w:p>
    <w:p w14:paraId="6CE20EE1" w14:textId="0241EE44" w:rsidR="00501141" w:rsidRDefault="00501141" w:rsidP="00072B75">
      <w:pPr>
        <w:pStyle w:val="TF-LEGENDA"/>
      </w:pPr>
      <w:bookmarkStart w:id="29" w:name="_Ref130730716"/>
      <w:bookmarkStart w:id="30" w:name="_Ref131095531"/>
      <w:r>
        <w:t xml:space="preserve">Tabela </w:t>
      </w:r>
      <w:r>
        <w:fldChar w:fldCharType="begin"/>
      </w:r>
      <w:r>
        <w:instrText>SEQ Tabela \* ARABIC</w:instrText>
      </w:r>
      <w:r>
        <w:fldChar w:fldCharType="separate"/>
      </w:r>
      <w:r w:rsidR="00CB69AC">
        <w:rPr>
          <w:noProof/>
        </w:rPr>
        <w:t>1</w:t>
      </w:r>
      <w:r>
        <w:fldChar w:fldCharType="end"/>
      </w:r>
      <w:bookmarkEnd w:id="29"/>
      <w:r>
        <w:t xml:space="preserve"> - </w:t>
      </w:r>
      <w:r w:rsidRPr="00F3448E">
        <w:t>Critérios de Inclusão</w:t>
      </w:r>
      <w:bookmarkEnd w:id="30"/>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271"/>
        <w:gridCol w:w="5675"/>
        <w:gridCol w:w="1843"/>
      </w:tblGrid>
      <w:tr w:rsidR="008F0CFD" w14:paraId="3F3D4C76" w14:textId="77777777" w:rsidTr="00AA11D1">
        <w:trPr>
          <w:trHeight w:val="136"/>
          <w:jc w:val="center"/>
        </w:trPr>
        <w:tc>
          <w:tcPr>
            <w:tcW w:w="1271" w:type="dxa"/>
            <w:shd w:val="clear" w:color="auto" w:fill="A6A6A6"/>
            <w:vAlign w:val="center"/>
          </w:tcPr>
          <w:p w14:paraId="71D4E635" w14:textId="5A9277D3" w:rsidR="008F0CFD" w:rsidRPr="00CF2B67" w:rsidRDefault="00DE6839" w:rsidP="008F0CFD">
            <w:pPr>
              <w:pStyle w:val="TF-TEXTOQUADRO"/>
              <w:jc w:val="center"/>
              <w:rPr>
                <w:b/>
                <w:bCs/>
                <w:sz w:val="18"/>
                <w:szCs w:val="18"/>
              </w:rPr>
            </w:pPr>
            <w:r w:rsidRPr="00CF2B67">
              <w:rPr>
                <w:b/>
                <w:bCs/>
                <w:sz w:val="18"/>
                <w:szCs w:val="18"/>
              </w:rPr>
              <w:t>ID</w:t>
            </w:r>
          </w:p>
        </w:tc>
        <w:tc>
          <w:tcPr>
            <w:tcW w:w="5675" w:type="dxa"/>
            <w:shd w:val="clear" w:color="auto" w:fill="A6A6A6"/>
            <w:vAlign w:val="center"/>
          </w:tcPr>
          <w:p w14:paraId="0F906A1B" w14:textId="08648896" w:rsidR="008F0CFD" w:rsidRPr="00CF2B67" w:rsidRDefault="00DE6839" w:rsidP="008F0CFD">
            <w:pPr>
              <w:pStyle w:val="TF-TEXTOQUADRO"/>
              <w:jc w:val="center"/>
              <w:rPr>
                <w:b/>
                <w:bCs/>
                <w:sz w:val="18"/>
                <w:szCs w:val="18"/>
              </w:rPr>
            </w:pPr>
            <w:r w:rsidRPr="00CF2B67">
              <w:rPr>
                <w:b/>
                <w:bCs/>
                <w:sz w:val="18"/>
                <w:szCs w:val="18"/>
              </w:rPr>
              <w:t>Critérios de Inclusão</w:t>
            </w:r>
          </w:p>
        </w:tc>
        <w:tc>
          <w:tcPr>
            <w:tcW w:w="1843" w:type="dxa"/>
            <w:shd w:val="clear" w:color="auto" w:fill="A6A6A6"/>
            <w:vAlign w:val="center"/>
          </w:tcPr>
          <w:p w14:paraId="5599ECBC" w14:textId="7EE9B7B8" w:rsidR="008F0CFD" w:rsidRPr="00CF2B67" w:rsidRDefault="00DE6839" w:rsidP="008F0CFD">
            <w:pPr>
              <w:pStyle w:val="TF-TEXTOQUADRO"/>
              <w:jc w:val="center"/>
              <w:rPr>
                <w:b/>
                <w:bCs/>
                <w:sz w:val="18"/>
                <w:szCs w:val="18"/>
              </w:rPr>
            </w:pPr>
            <w:r w:rsidRPr="00CF2B67">
              <w:rPr>
                <w:b/>
                <w:bCs/>
                <w:sz w:val="18"/>
                <w:szCs w:val="18"/>
              </w:rPr>
              <w:t>Peso</w:t>
            </w:r>
          </w:p>
        </w:tc>
      </w:tr>
      <w:tr w:rsidR="008F0CFD" w14:paraId="772830E8" w14:textId="77777777" w:rsidTr="00AA11D1">
        <w:trPr>
          <w:jc w:val="center"/>
        </w:trPr>
        <w:tc>
          <w:tcPr>
            <w:tcW w:w="1271" w:type="dxa"/>
            <w:shd w:val="clear" w:color="auto" w:fill="auto"/>
          </w:tcPr>
          <w:p w14:paraId="16FA2477" w14:textId="4EF55C0F" w:rsidR="008F0CFD" w:rsidRPr="00CF2B67" w:rsidRDefault="00DE6839" w:rsidP="00F418A3">
            <w:pPr>
              <w:pStyle w:val="TF-TEXTOQUADRO"/>
              <w:jc w:val="center"/>
              <w:rPr>
                <w:sz w:val="18"/>
                <w:szCs w:val="18"/>
              </w:rPr>
            </w:pPr>
            <w:r w:rsidRPr="00CF2B67">
              <w:rPr>
                <w:sz w:val="18"/>
                <w:szCs w:val="18"/>
              </w:rPr>
              <w:t>1</w:t>
            </w:r>
          </w:p>
        </w:tc>
        <w:tc>
          <w:tcPr>
            <w:tcW w:w="5675" w:type="dxa"/>
            <w:shd w:val="clear" w:color="auto" w:fill="auto"/>
          </w:tcPr>
          <w:p w14:paraId="1555BA3B" w14:textId="0EAC795D"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à</w:t>
            </w:r>
            <w:r w:rsidR="00DE6839" w:rsidRPr="00CF2B67">
              <w:rPr>
                <w:sz w:val="18"/>
                <w:szCs w:val="18"/>
              </w:rPr>
              <w:t xml:space="preserve"> gestão</w:t>
            </w:r>
            <w:r w:rsidR="0039197B" w:rsidRPr="00CF2B67">
              <w:rPr>
                <w:sz w:val="18"/>
                <w:szCs w:val="18"/>
              </w:rPr>
              <w:t xml:space="preserve"> de clientes</w:t>
            </w:r>
          </w:p>
        </w:tc>
        <w:tc>
          <w:tcPr>
            <w:tcW w:w="1843" w:type="dxa"/>
          </w:tcPr>
          <w:p w14:paraId="7F690E10" w14:textId="45DCC21B" w:rsidR="008F0CFD" w:rsidRPr="00CF2B67" w:rsidRDefault="00AA11D1" w:rsidP="00F418A3">
            <w:pPr>
              <w:pStyle w:val="TF-TEXTOQUADRO"/>
              <w:jc w:val="center"/>
              <w:rPr>
                <w:sz w:val="18"/>
                <w:szCs w:val="18"/>
              </w:rPr>
            </w:pPr>
            <w:r w:rsidRPr="00CF2B67">
              <w:rPr>
                <w:sz w:val="18"/>
                <w:szCs w:val="18"/>
              </w:rPr>
              <w:t>3</w:t>
            </w:r>
          </w:p>
        </w:tc>
      </w:tr>
      <w:tr w:rsidR="008F0CFD" w14:paraId="698AA75C" w14:textId="77777777" w:rsidTr="00AA11D1">
        <w:trPr>
          <w:jc w:val="center"/>
        </w:trPr>
        <w:tc>
          <w:tcPr>
            <w:tcW w:w="1271" w:type="dxa"/>
            <w:shd w:val="clear" w:color="auto" w:fill="auto"/>
          </w:tcPr>
          <w:p w14:paraId="19F18901" w14:textId="35D99446" w:rsidR="008F0CFD" w:rsidRPr="00CF2B67" w:rsidRDefault="00DE6839" w:rsidP="00F418A3">
            <w:pPr>
              <w:pStyle w:val="TF-TEXTOQUADRO"/>
              <w:jc w:val="center"/>
              <w:rPr>
                <w:sz w:val="18"/>
                <w:szCs w:val="18"/>
              </w:rPr>
            </w:pPr>
            <w:r w:rsidRPr="00CF2B67">
              <w:rPr>
                <w:sz w:val="18"/>
                <w:szCs w:val="18"/>
              </w:rPr>
              <w:t>2</w:t>
            </w:r>
          </w:p>
        </w:tc>
        <w:tc>
          <w:tcPr>
            <w:tcW w:w="5675" w:type="dxa"/>
            <w:shd w:val="clear" w:color="auto" w:fill="auto"/>
          </w:tcPr>
          <w:p w14:paraId="6221AD73" w14:textId="4CA8CBD5"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gestão de vendas</w:t>
            </w:r>
          </w:p>
        </w:tc>
        <w:tc>
          <w:tcPr>
            <w:tcW w:w="1843" w:type="dxa"/>
          </w:tcPr>
          <w:p w14:paraId="4084FAB1" w14:textId="3F14E3B7" w:rsidR="008F0CFD" w:rsidRPr="00CF2B67" w:rsidRDefault="0039197B" w:rsidP="00F418A3">
            <w:pPr>
              <w:pStyle w:val="TF-TEXTOQUADRO"/>
              <w:jc w:val="center"/>
              <w:rPr>
                <w:sz w:val="18"/>
                <w:szCs w:val="18"/>
              </w:rPr>
            </w:pPr>
            <w:r w:rsidRPr="00CF2B67">
              <w:rPr>
                <w:sz w:val="18"/>
                <w:szCs w:val="18"/>
              </w:rPr>
              <w:t>3</w:t>
            </w:r>
          </w:p>
        </w:tc>
      </w:tr>
      <w:tr w:rsidR="008F0CFD" w14:paraId="4E27460C" w14:textId="77777777" w:rsidTr="00AA11D1">
        <w:trPr>
          <w:jc w:val="center"/>
        </w:trPr>
        <w:tc>
          <w:tcPr>
            <w:tcW w:w="1271" w:type="dxa"/>
            <w:shd w:val="clear" w:color="auto" w:fill="auto"/>
          </w:tcPr>
          <w:p w14:paraId="3F938A2E" w14:textId="771A1FB0" w:rsidR="008F0CFD" w:rsidRPr="00CF2B67" w:rsidRDefault="00DE6839" w:rsidP="00F418A3">
            <w:pPr>
              <w:pStyle w:val="TF-TEXTOQUADRO"/>
              <w:jc w:val="center"/>
              <w:rPr>
                <w:sz w:val="18"/>
                <w:szCs w:val="18"/>
              </w:rPr>
            </w:pPr>
            <w:r w:rsidRPr="00CF2B67">
              <w:rPr>
                <w:sz w:val="18"/>
                <w:szCs w:val="18"/>
              </w:rPr>
              <w:t>3</w:t>
            </w:r>
          </w:p>
        </w:tc>
        <w:tc>
          <w:tcPr>
            <w:tcW w:w="5675" w:type="dxa"/>
            <w:shd w:val="clear" w:color="auto" w:fill="auto"/>
          </w:tcPr>
          <w:p w14:paraId="1A28DCCE" w14:textId="34BAC7B5"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555608" w:rsidRPr="00CF2B67">
              <w:rPr>
                <w:sz w:val="18"/>
                <w:szCs w:val="18"/>
              </w:rPr>
              <w:t xml:space="preserve"> à</w:t>
            </w:r>
            <w:r w:rsidR="00DE6839" w:rsidRPr="00CF2B67">
              <w:rPr>
                <w:sz w:val="18"/>
                <w:szCs w:val="18"/>
              </w:rPr>
              <w:t xml:space="preserve"> </w:t>
            </w:r>
            <w:r w:rsidR="0039197B" w:rsidRPr="00CF2B67">
              <w:rPr>
                <w:sz w:val="18"/>
                <w:szCs w:val="18"/>
              </w:rPr>
              <w:t>confecção de roupas</w:t>
            </w:r>
          </w:p>
        </w:tc>
        <w:tc>
          <w:tcPr>
            <w:tcW w:w="1843" w:type="dxa"/>
          </w:tcPr>
          <w:p w14:paraId="28E87FCA" w14:textId="20946F13" w:rsidR="008F0CFD" w:rsidRPr="00CF2B67" w:rsidRDefault="0039197B" w:rsidP="00F418A3">
            <w:pPr>
              <w:pStyle w:val="TF-TEXTOQUADRO"/>
              <w:jc w:val="center"/>
              <w:rPr>
                <w:sz w:val="18"/>
                <w:szCs w:val="18"/>
              </w:rPr>
            </w:pPr>
            <w:r w:rsidRPr="00CF2B67">
              <w:rPr>
                <w:sz w:val="18"/>
                <w:szCs w:val="18"/>
              </w:rPr>
              <w:t>2</w:t>
            </w:r>
          </w:p>
        </w:tc>
      </w:tr>
      <w:tr w:rsidR="008F0CFD" w14:paraId="4F0655D1" w14:textId="77777777" w:rsidTr="00AA11D1">
        <w:trPr>
          <w:jc w:val="center"/>
        </w:trPr>
        <w:tc>
          <w:tcPr>
            <w:tcW w:w="1271" w:type="dxa"/>
            <w:shd w:val="clear" w:color="auto" w:fill="auto"/>
          </w:tcPr>
          <w:p w14:paraId="32C24C5D" w14:textId="403E901C" w:rsidR="008F0CFD" w:rsidRPr="00CF2B67" w:rsidRDefault="00DE6839" w:rsidP="00F418A3">
            <w:pPr>
              <w:pStyle w:val="TF-TEXTOQUADRO"/>
              <w:jc w:val="center"/>
              <w:rPr>
                <w:sz w:val="18"/>
                <w:szCs w:val="18"/>
              </w:rPr>
            </w:pPr>
            <w:r w:rsidRPr="00CF2B67">
              <w:rPr>
                <w:sz w:val="18"/>
                <w:szCs w:val="18"/>
              </w:rPr>
              <w:t>4</w:t>
            </w:r>
          </w:p>
        </w:tc>
        <w:tc>
          <w:tcPr>
            <w:tcW w:w="5675" w:type="dxa"/>
            <w:shd w:val="clear" w:color="auto" w:fill="auto"/>
          </w:tcPr>
          <w:p w14:paraId="62F85237" w14:textId="697764DD"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loja de roupas</w:t>
            </w:r>
          </w:p>
        </w:tc>
        <w:tc>
          <w:tcPr>
            <w:tcW w:w="1843" w:type="dxa"/>
          </w:tcPr>
          <w:p w14:paraId="645525A3" w14:textId="0346F0D1" w:rsidR="008F0CFD" w:rsidRPr="00CF2B67" w:rsidRDefault="0039197B" w:rsidP="00F418A3">
            <w:pPr>
              <w:pStyle w:val="TF-TEXTOQUADRO"/>
              <w:jc w:val="center"/>
              <w:rPr>
                <w:sz w:val="18"/>
                <w:szCs w:val="18"/>
              </w:rPr>
            </w:pPr>
            <w:r w:rsidRPr="00CF2B67">
              <w:rPr>
                <w:sz w:val="18"/>
                <w:szCs w:val="18"/>
              </w:rPr>
              <w:t>1</w:t>
            </w:r>
          </w:p>
        </w:tc>
      </w:tr>
      <w:tr w:rsidR="00AA11D1" w14:paraId="6BF28F11" w14:textId="77777777" w:rsidTr="00AA11D1">
        <w:trPr>
          <w:jc w:val="center"/>
        </w:trPr>
        <w:tc>
          <w:tcPr>
            <w:tcW w:w="1271" w:type="dxa"/>
            <w:shd w:val="clear" w:color="auto" w:fill="auto"/>
          </w:tcPr>
          <w:p w14:paraId="7A1E2F21" w14:textId="7900269F" w:rsidR="00AA11D1" w:rsidRPr="00CF2B67" w:rsidRDefault="00AA11D1" w:rsidP="00F418A3">
            <w:pPr>
              <w:pStyle w:val="TF-TEXTOQUADRO"/>
              <w:jc w:val="center"/>
              <w:rPr>
                <w:sz w:val="18"/>
                <w:szCs w:val="18"/>
              </w:rPr>
            </w:pPr>
            <w:r w:rsidRPr="00CF2B67">
              <w:rPr>
                <w:sz w:val="18"/>
                <w:szCs w:val="18"/>
              </w:rPr>
              <w:t>5</w:t>
            </w:r>
          </w:p>
        </w:tc>
        <w:tc>
          <w:tcPr>
            <w:tcW w:w="5675" w:type="dxa"/>
            <w:shd w:val="clear" w:color="auto" w:fill="auto"/>
          </w:tcPr>
          <w:p w14:paraId="7302FBBF" w14:textId="723EA6E6" w:rsidR="00AA11D1" w:rsidRPr="00CF2B67" w:rsidRDefault="0039197B" w:rsidP="00DE6839">
            <w:pPr>
              <w:pStyle w:val="TF-TEXTOQUADRO"/>
              <w:rPr>
                <w:sz w:val="18"/>
                <w:szCs w:val="18"/>
              </w:rPr>
            </w:pPr>
            <w:r w:rsidRPr="00CF2B67">
              <w:rPr>
                <w:sz w:val="18"/>
                <w:szCs w:val="18"/>
              </w:rPr>
              <w:t>Solução com gerenciamento de estoque</w:t>
            </w:r>
          </w:p>
        </w:tc>
        <w:tc>
          <w:tcPr>
            <w:tcW w:w="1843" w:type="dxa"/>
          </w:tcPr>
          <w:p w14:paraId="5480CAD7" w14:textId="1E4511E2" w:rsidR="00AA11D1" w:rsidRPr="00CF2B67" w:rsidRDefault="00AA11D1" w:rsidP="00F418A3">
            <w:pPr>
              <w:pStyle w:val="TF-TEXTOQUADRO"/>
              <w:jc w:val="center"/>
              <w:rPr>
                <w:sz w:val="18"/>
                <w:szCs w:val="18"/>
              </w:rPr>
            </w:pPr>
            <w:r w:rsidRPr="00CF2B67">
              <w:rPr>
                <w:sz w:val="18"/>
                <w:szCs w:val="18"/>
              </w:rPr>
              <w:t>1</w:t>
            </w:r>
          </w:p>
        </w:tc>
      </w:tr>
      <w:tr w:rsidR="00FC4744" w14:paraId="02259777" w14:textId="77777777" w:rsidTr="00AA11D1">
        <w:trPr>
          <w:jc w:val="center"/>
        </w:trPr>
        <w:tc>
          <w:tcPr>
            <w:tcW w:w="1271" w:type="dxa"/>
            <w:shd w:val="clear" w:color="auto" w:fill="auto"/>
          </w:tcPr>
          <w:p w14:paraId="4389C692" w14:textId="6FDF7C2F" w:rsidR="00FC4744" w:rsidRPr="00CF2B67" w:rsidRDefault="00FC4744" w:rsidP="00F418A3">
            <w:pPr>
              <w:pStyle w:val="TF-TEXTOQUADRO"/>
              <w:jc w:val="center"/>
              <w:rPr>
                <w:sz w:val="18"/>
                <w:szCs w:val="18"/>
              </w:rPr>
            </w:pPr>
            <w:r w:rsidRPr="00CF2B67">
              <w:rPr>
                <w:sz w:val="18"/>
                <w:szCs w:val="18"/>
              </w:rPr>
              <w:t>6</w:t>
            </w:r>
          </w:p>
        </w:tc>
        <w:tc>
          <w:tcPr>
            <w:tcW w:w="5675" w:type="dxa"/>
            <w:shd w:val="clear" w:color="auto" w:fill="auto"/>
          </w:tcPr>
          <w:p w14:paraId="1793AF1A" w14:textId="7FD2F35B" w:rsidR="00FC4744" w:rsidRPr="00CF2B67" w:rsidRDefault="00FC4744" w:rsidP="00DE6839">
            <w:pPr>
              <w:pStyle w:val="TF-TEXTOQUADRO"/>
              <w:rPr>
                <w:sz w:val="18"/>
                <w:szCs w:val="18"/>
              </w:rPr>
            </w:pPr>
            <w:r w:rsidRPr="00CF2B67">
              <w:rPr>
                <w:sz w:val="18"/>
                <w:szCs w:val="18"/>
              </w:rPr>
              <w:t>Solução com gerenciamento d</w:t>
            </w:r>
            <w:r w:rsidR="0039197B" w:rsidRPr="00CF2B67">
              <w:rPr>
                <w:sz w:val="18"/>
                <w:szCs w:val="18"/>
              </w:rPr>
              <w:t>e fluxo de caixa</w:t>
            </w:r>
          </w:p>
        </w:tc>
        <w:tc>
          <w:tcPr>
            <w:tcW w:w="1843" w:type="dxa"/>
          </w:tcPr>
          <w:p w14:paraId="17B126AE" w14:textId="503FCF9A" w:rsidR="00FC4744" w:rsidRPr="00CF2B67" w:rsidRDefault="0039197B" w:rsidP="00F418A3">
            <w:pPr>
              <w:pStyle w:val="TF-TEXTOQUADRO"/>
              <w:jc w:val="center"/>
              <w:rPr>
                <w:sz w:val="18"/>
                <w:szCs w:val="18"/>
              </w:rPr>
            </w:pPr>
            <w:r w:rsidRPr="00CF2B67">
              <w:rPr>
                <w:sz w:val="18"/>
                <w:szCs w:val="18"/>
              </w:rPr>
              <w:t>2</w:t>
            </w:r>
          </w:p>
        </w:tc>
      </w:tr>
      <w:tr w:rsidR="008F0CFD" w14:paraId="63B79D36" w14:textId="77777777" w:rsidTr="00AA11D1">
        <w:trPr>
          <w:jc w:val="center"/>
        </w:trPr>
        <w:tc>
          <w:tcPr>
            <w:tcW w:w="1271" w:type="dxa"/>
            <w:shd w:val="clear" w:color="auto" w:fill="auto"/>
          </w:tcPr>
          <w:p w14:paraId="0C7CABC2" w14:textId="77777777" w:rsidR="008F0CFD" w:rsidRPr="00CF2B67" w:rsidRDefault="008F0CFD" w:rsidP="00F418A3">
            <w:pPr>
              <w:pStyle w:val="TF-TEXTOQUADRO"/>
              <w:jc w:val="center"/>
              <w:rPr>
                <w:sz w:val="18"/>
                <w:szCs w:val="18"/>
              </w:rPr>
            </w:pPr>
          </w:p>
        </w:tc>
        <w:tc>
          <w:tcPr>
            <w:tcW w:w="5675" w:type="dxa"/>
            <w:shd w:val="clear" w:color="auto" w:fill="auto"/>
          </w:tcPr>
          <w:p w14:paraId="25D5DAD7" w14:textId="1D96F7B8" w:rsidR="008F0CFD" w:rsidRPr="00CF2B67" w:rsidRDefault="00DE6839" w:rsidP="00DE6839">
            <w:pPr>
              <w:pStyle w:val="TF-TEXTOQUADRO"/>
              <w:rPr>
                <w:b/>
                <w:bCs/>
                <w:sz w:val="18"/>
                <w:szCs w:val="18"/>
              </w:rPr>
            </w:pPr>
            <w:r w:rsidRPr="00CF2B67">
              <w:rPr>
                <w:b/>
                <w:bCs/>
                <w:sz w:val="18"/>
                <w:szCs w:val="18"/>
              </w:rPr>
              <w:t>Total</w:t>
            </w:r>
          </w:p>
        </w:tc>
        <w:tc>
          <w:tcPr>
            <w:tcW w:w="1843" w:type="dxa"/>
          </w:tcPr>
          <w:p w14:paraId="13C27E29" w14:textId="7812998C" w:rsidR="008F0CFD" w:rsidRPr="00CF2B67" w:rsidRDefault="00DE6839" w:rsidP="00F418A3">
            <w:pPr>
              <w:pStyle w:val="TF-TEXTOQUADRO"/>
              <w:jc w:val="center"/>
              <w:rPr>
                <w:b/>
                <w:bCs/>
                <w:sz w:val="18"/>
                <w:szCs w:val="18"/>
              </w:rPr>
            </w:pPr>
            <w:r w:rsidRPr="00CF2B67">
              <w:rPr>
                <w:b/>
                <w:bCs/>
                <w:sz w:val="18"/>
                <w:szCs w:val="18"/>
              </w:rPr>
              <w:t>1</w:t>
            </w:r>
            <w:r w:rsidR="00FC4744" w:rsidRPr="00CF2B67">
              <w:rPr>
                <w:b/>
                <w:bCs/>
                <w:sz w:val="18"/>
                <w:szCs w:val="18"/>
              </w:rPr>
              <w:t>2</w:t>
            </w:r>
          </w:p>
        </w:tc>
      </w:tr>
    </w:tbl>
    <w:p w14:paraId="364FCEF7" w14:textId="70A6702A" w:rsidR="00846600" w:rsidRDefault="00AF7421" w:rsidP="00F54E29">
      <w:pPr>
        <w:pStyle w:val="TF-FONTE"/>
        <w:spacing w:after="240"/>
        <w:jc w:val="left"/>
      </w:pPr>
      <w:r>
        <w:t xml:space="preserve">  </w:t>
      </w:r>
      <w:r w:rsidR="00846600" w:rsidRPr="00846600">
        <w:t xml:space="preserve">Fonte: adaptado de </w:t>
      </w:r>
      <w:r w:rsidR="00640981">
        <w:t>Santos</w:t>
      </w:r>
      <w:r w:rsidR="00051929">
        <w:t xml:space="preserve"> </w:t>
      </w:r>
      <w:r w:rsidR="00051929" w:rsidRPr="00051929">
        <w:rPr>
          <w:i/>
          <w:iCs/>
        </w:rPr>
        <w:t>et al.</w:t>
      </w:r>
      <w:r w:rsidR="00051929">
        <w:t xml:space="preserve"> </w:t>
      </w:r>
      <w:r w:rsidR="00846600" w:rsidRPr="00846600">
        <w:t>(</w:t>
      </w:r>
      <w:r w:rsidR="00640981" w:rsidRPr="00846600">
        <w:t>201</w:t>
      </w:r>
      <w:r w:rsidR="00640981">
        <w:t>2</w:t>
      </w:r>
      <w:r w:rsidR="00640981" w:rsidRPr="00846600">
        <w:t xml:space="preserve"> </w:t>
      </w:r>
      <w:r w:rsidR="00846600" w:rsidRPr="00E917B1">
        <w:t>apud</w:t>
      </w:r>
      <w:r w:rsidR="00846600" w:rsidRPr="00BB7A8D">
        <w:t xml:space="preserve"> </w:t>
      </w:r>
      <w:r w:rsidR="00640981">
        <w:t>C</w:t>
      </w:r>
      <w:r w:rsidR="00051929">
        <w:t xml:space="preserve">osta </w:t>
      </w:r>
      <w:r w:rsidR="00640981" w:rsidRPr="00222C2D">
        <w:rPr>
          <w:i/>
          <w:iCs/>
        </w:rPr>
        <w:t>et al</w:t>
      </w:r>
      <w:r w:rsidR="00640981">
        <w:rPr>
          <w:i/>
          <w:iCs/>
        </w:rPr>
        <w:t>.</w:t>
      </w:r>
      <w:r w:rsidR="00846600" w:rsidRPr="00846600">
        <w:t xml:space="preserve">, </w:t>
      </w:r>
      <w:r w:rsidR="00640981" w:rsidRPr="00846600">
        <w:t>201</w:t>
      </w:r>
      <w:r w:rsidR="00640981">
        <w:t>6</w:t>
      </w:r>
      <w:r w:rsidR="00846600" w:rsidRPr="00846600">
        <w:t>)</w:t>
      </w:r>
      <w:r w:rsidR="00002359">
        <w:t>.</w:t>
      </w:r>
    </w:p>
    <w:p w14:paraId="4672D123" w14:textId="23FD3707" w:rsidR="00150DA8" w:rsidRDefault="00EC5D91" w:rsidP="009243EB">
      <w:pPr>
        <w:pStyle w:val="TF-TEXTO"/>
        <w:spacing w:before="0"/>
      </w:pPr>
      <w:r w:rsidRPr="00EC5D91">
        <w:t xml:space="preserve">A </w:t>
      </w:r>
      <w:r>
        <w:fldChar w:fldCharType="begin"/>
      </w:r>
      <w:r>
        <w:instrText xml:space="preserve"> REF _Ref130730929 \h </w:instrText>
      </w:r>
      <w:r>
        <w:fldChar w:fldCharType="separate"/>
      </w:r>
      <w:r>
        <w:t xml:space="preserve">Tabela </w:t>
      </w:r>
      <w:r>
        <w:rPr>
          <w:noProof/>
        </w:rPr>
        <w:t>2</w:t>
      </w:r>
      <w:r>
        <w:fldChar w:fldCharType="end"/>
      </w:r>
      <w:r>
        <w:t xml:space="preserve"> </w:t>
      </w:r>
      <w:r w:rsidRPr="00EC5D91">
        <w:t xml:space="preserve">detalha cada fase da RSL, na qual foram encontrados 98 artigos. A validação dos estudos seguiu os três passos de análise e eliminação. Na Fase 1, com base no título e resumo, os 98 artigos foram revisados, sendo descartados durante o Passo 1. Os artigos selecionados nesta fase foram aqueles que contribuíram para responder à QP e não estavam </w:t>
      </w:r>
      <w:r w:rsidRPr="00EC5D91">
        <w:lastRenderedPageBreak/>
        <w:t>entre os CE, resultando em 13 artigos escolhidos; na Fase 2, por meio de uma leitura diagonal, os 13 artigos foram submetidos ao Passo 2, resultando na escolha de quatro artigos; finalmente, na Fase 3, durante a leitura completa, foram aplicados os CI da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sendo aceitos aqueles que pontuaram dez pontos ou mais. Nesta etapa, os quatro artigos foram revisados e dois foram selecionados.</w:t>
      </w:r>
      <w:r w:rsidR="001F6EF5">
        <w:t xml:space="preserve"> </w:t>
      </w:r>
    </w:p>
    <w:p w14:paraId="25CF8F7D" w14:textId="0FFE52B1" w:rsidR="00D47666" w:rsidRDefault="00D47666" w:rsidP="00072B75">
      <w:pPr>
        <w:pStyle w:val="TF-LEGENDA"/>
      </w:pPr>
      <w:bookmarkStart w:id="31" w:name="_Ref130730929"/>
      <w:r>
        <w:t xml:space="preserve">Tabela </w:t>
      </w:r>
      <w:r>
        <w:fldChar w:fldCharType="begin"/>
      </w:r>
      <w:r>
        <w:instrText>SEQ Tabela \* ARABIC</w:instrText>
      </w:r>
      <w:r>
        <w:fldChar w:fldCharType="separate"/>
      </w:r>
      <w:r w:rsidR="00CB69AC">
        <w:rPr>
          <w:noProof/>
        </w:rPr>
        <w:t>2</w:t>
      </w:r>
      <w:r>
        <w:fldChar w:fldCharType="end"/>
      </w:r>
      <w:bookmarkEnd w:id="31"/>
      <w:r>
        <w:t xml:space="preserve"> - </w:t>
      </w:r>
      <w:r w:rsidRPr="001E7C41">
        <w:t>Síntese dos trabalhos correlatos selecionados</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127"/>
        <w:gridCol w:w="3402"/>
        <w:gridCol w:w="1275"/>
        <w:gridCol w:w="993"/>
        <w:gridCol w:w="1133"/>
      </w:tblGrid>
      <w:tr w:rsidR="00150DA8" w14:paraId="6C3C783C" w14:textId="66A037E0" w:rsidTr="00072B75">
        <w:trPr>
          <w:trHeight w:val="172"/>
          <w:jc w:val="center"/>
        </w:trPr>
        <w:tc>
          <w:tcPr>
            <w:tcW w:w="2127" w:type="dxa"/>
            <w:shd w:val="clear" w:color="auto" w:fill="A6A6A6"/>
            <w:vAlign w:val="center"/>
          </w:tcPr>
          <w:p w14:paraId="3824941B" w14:textId="1646810C" w:rsidR="00150DA8" w:rsidRPr="00CF2B67" w:rsidRDefault="00150DA8" w:rsidP="00150DA8">
            <w:pPr>
              <w:pStyle w:val="TF-TEXTOQUADRO"/>
              <w:jc w:val="center"/>
              <w:rPr>
                <w:b/>
                <w:bCs/>
                <w:sz w:val="18"/>
                <w:szCs w:val="18"/>
              </w:rPr>
            </w:pPr>
            <w:r w:rsidRPr="00CF2B67">
              <w:rPr>
                <w:b/>
                <w:bCs/>
                <w:sz w:val="18"/>
                <w:szCs w:val="18"/>
              </w:rPr>
              <w:t>Base de Dados</w:t>
            </w:r>
          </w:p>
        </w:tc>
        <w:tc>
          <w:tcPr>
            <w:tcW w:w="3402" w:type="dxa"/>
            <w:shd w:val="clear" w:color="auto" w:fill="A6A6A6"/>
            <w:vAlign w:val="center"/>
          </w:tcPr>
          <w:p w14:paraId="6E52ADD7" w14:textId="7BEB9B03" w:rsidR="00150DA8" w:rsidRPr="00CF2B67" w:rsidRDefault="00150DA8" w:rsidP="00150DA8">
            <w:pPr>
              <w:pStyle w:val="TF-TEXTOQUADRO"/>
              <w:jc w:val="center"/>
              <w:rPr>
                <w:b/>
                <w:bCs/>
                <w:sz w:val="18"/>
                <w:szCs w:val="18"/>
              </w:rPr>
            </w:pPr>
            <w:r w:rsidRPr="00CF2B67">
              <w:rPr>
                <w:b/>
                <w:bCs/>
                <w:sz w:val="18"/>
                <w:szCs w:val="18"/>
              </w:rPr>
              <w:t xml:space="preserve">Resultados da </w:t>
            </w:r>
            <w:r w:rsidR="001F6EF5" w:rsidRPr="00CF2B67">
              <w:rPr>
                <w:b/>
                <w:bCs/>
                <w:i/>
                <w:iCs/>
                <w:sz w:val="18"/>
                <w:szCs w:val="18"/>
              </w:rPr>
              <w:t>s</w:t>
            </w:r>
            <w:r w:rsidRPr="00CF2B67">
              <w:rPr>
                <w:b/>
                <w:bCs/>
                <w:i/>
                <w:iCs/>
                <w:sz w:val="18"/>
                <w:szCs w:val="18"/>
              </w:rPr>
              <w:t>tring</w:t>
            </w:r>
            <w:r w:rsidRPr="00CF2B67">
              <w:rPr>
                <w:b/>
                <w:bCs/>
                <w:sz w:val="18"/>
                <w:szCs w:val="18"/>
              </w:rPr>
              <w:t xml:space="preserve"> de </w:t>
            </w:r>
            <w:r w:rsidR="001F6EF5" w:rsidRPr="00CF2B67">
              <w:rPr>
                <w:b/>
                <w:bCs/>
                <w:sz w:val="18"/>
                <w:szCs w:val="18"/>
              </w:rPr>
              <w:t>b</w:t>
            </w:r>
            <w:r w:rsidRPr="00CF2B67">
              <w:rPr>
                <w:b/>
                <w:bCs/>
                <w:sz w:val="18"/>
                <w:szCs w:val="18"/>
              </w:rPr>
              <w:t>usca</w:t>
            </w:r>
          </w:p>
        </w:tc>
        <w:tc>
          <w:tcPr>
            <w:tcW w:w="1275" w:type="dxa"/>
            <w:shd w:val="clear" w:color="auto" w:fill="A6A6A6"/>
            <w:vAlign w:val="center"/>
          </w:tcPr>
          <w:p w14:paraId="74E40FBB" w14:textId="46A62DDB" w:rsidR="00150DA8" w:rsidRPr="00CF2B67" w:rsidRDefault="00150DA8" w:rsidP="00150DA8">
            <w:pPr>
              <w:pStyle w:val="TF-TEXTOQUADRO"/>
              <w:jc w:val="center"/>
              <w:rPr>
                <w:b/>
                <w:bCs/>
                <w:sz w:val="18"/>
                <w:szCs w:val="18"/>
              </w:rPr>
            </w:pPr>
            <w:r w:rsidRPr="00CF2B67">
              <w:rPr>
                <w:b/>
                <w:bCs/>
                <w:sz w:val="18"/>
                <w:szCs w:val="18"/>
              </w:rPr>
              <w:t>Etapa 1</w:t>
            </w:r>
          </w:p>
        </w:tc>
        <w:tc>
          <w:tcPr>
            <w:tcW w:w="993" w:type="dxa"/>
            <w:shd w:val="clear" w:color="auto" w:fill="A6A6A6"/>
            <w:vAlign w:val="center"/>
          </w:tcPr>
          <w:p w14:paraId="1CC7F538" w14:textId="5D96C412" w:rsidR="00150DA8" w:rsidRPr="00CF2B67" w:rsidRDefault="00150DA8" w:rsidP="00150DA8">
            <w:pPr>
              <w:pStyle w:val="TF-TEXTOQUADRO"/>
              <w:jc w:val="center"/>
              <w:rPr>
                <w:b/>
                <w:bCs/>
                <w:sz w:val="18"/>
                <w:szCs w:val="18"/>
              </w:rPr>
            </w:pPr>
            <w:r w:rsidRPr="00CF2B67">
              <w:rPr>
                <w:b/>
                <w:bCs/>
                <w:sz w:val="18"/>
                <w:szCs w:val="18"/>
              </w:rPr>
              <w:t>Etapa 2</w:t>
            </w:r>
          </w:p>
        </w:tc>
        <w:tc>
          <w:tcPr>
            <w:tcW w:w="1133" w:type="dxa"/>
            <w:shd w:val="clear" w:color="auto" w:fill="A6A6A6"/>
            <w:vAlign w:val="center"/>
          </w:tcPr>
          <w:p w14:paraId="2B8C805E" w14:textId="47FE53FC" w:rsidR="00150DA8" w:rsidRPr="00CF2B67" w:rsidRDefault="00150DA8" w:rsidP="00150DA8">
            <w:pPr>
              <w:pStyle w:val="TF-TEXTOQUADRO"/>
              <w:jc w:val="center"/>
              <w:rPr>
                <w:b/>
                <w:bCs/>
                <w:sz w:val="18"/>
                <w:szCs w:val="18"/>
              </w:rPr>
            </w:pPr>
            <w:r w:rsidRPr="00CF2B67">
              <w:rPr>
                <w:b/>
                <w:bCs/>
                <w:sz w:val="18"/>
                <w:szCs w:val="18"/>
              </w:rPr>
              <w:t>Etapa 3</w:t>
            </w:r>
          </w:p>
        </w:tc>
      </w:tr>
      <w:tr w:rsidR="00150DA8" w14:paraId="7F0E93C2" w14:textId="6D323045" w:rsidTr="00072B75">
        <w:trPr>
          <w:jc w:val="center"/>
        </w:trPr>
        <w:tc>
          <w:tcPr>
            <w:tcW w:w="2127" w:type="dxa"/>
            <w:shd w:val="clear" w:color="auto" w:fill="auto"/>
          </w:tcPr>
          <w:p w14:paraId="085F675B" w14:textId="08504424" w:rsidR="00150DA8" w:rsidRPr="00CF2B67" w:rsidRDefault="00150DA8" w:rsidP="00150DA8">
            <w:pPr>
              <w:pStyle w:val="TF-TEXTOQUADRO"/>
              <w:jc w:val="center"/>
              <w:rPr>
                <w:sz w:val="18"/>
                <w:szCs w:val="18"/>
              </w:rPr>
            </w:pPr>
            <w:r w:rsidRPr="00CF2B67">
              <w:rPr>
                <w:sz w:val="18"/>
                <w:szCs w:val="18"/>
              </w:rPr>
              <w:t>Google Acadêmico</w:t>
            </w:r>
          </w:p>
        </w:tc>
        <w:tc>
          <w:tcPr>
            <w:tcW w:w="3402" w:type="dxa"/>
            <w:shd w:val="clear" w:color="auto" w:fill="auto"/>
          </w:tcPr>
          <w:p w14:paraId="4F0CD3D1" w14:textId="70AB7AD6" w:rsidR="00150DA8" w:rsidRPr="00CF2B67" w:rsidRDefault="007A3791" w:rsidP="00150DA8">
            <w:pPr>
              <w:pStyle w:val="TF-TEXTOQUADRO"/>
              <w:jc w:val="center"/>
              <w:rPr>
                <w:sz w:val="18"/>
                <w:szCs w:val="18"/>
              </w:rPr>
            </w:pPr>
            <w:r w:rsidRPr="00CF2B67">
              <w:rPr>
                <w:sz w:val="18"/>
                <w:szCs w:val="18"/>
              </w:rPr>
              <w:t>98</w:t>
            </w:r>
          </w:p>
        </w:tc>
        <w:tc>
          <w:tcPr>
            <w:tcW w:w="1275" w:type="dxa"/>
          </w:tcPr>
          <w:p w14:paraId="3A26D6E3" w14:textId="3AD13BCF" w:rsidR="00150DA8" w:rsidRPr="00CF2B67" w:rsidRDefault="00BA5DEB" w:rsidP="00150DA8">
            <w:pPr>
              <w:pStyle w:val="TF-TEXTOQUADRO"/>
              <w:jc w:val="center"/>
              <w:rPr>
                <w:sz w:val="18"/>
                <w:szCs w:val="18"/>
              </w:rPr>
            </w:pPr>
            <w:r w:rsidRPr="00CF2B67">
              <w:rPr>
                <w:sz w:val="18"/>
                <w:szCs w:val="18"/>
              </w:rPr>
              <w:t>13</w:t>
            </w:r>
          </w:p>
        </w:tc>
        <w:tc>
          <w:tcPr>
            <w:tcW w:w="993" w:type="dxa"/>
          </w:tcPr>
          <w:p w14:paraId="0FE02F09" w14:textId="22614C51" w:rsidR="00150DA8" w:rsidRPr="00CF2B67" w:rsidRDefault="00BA5DEB" w:rsidP="00150DA8">
            <w:pPr>
              <w:pStyle w:val="TF-TEXTOQUADRO"/>
              <w:jc w:val="center"/>
              <w:rPr>
                <w:sz w:val="18"/>
                <w:szCs w:val="18"/>
              </w:rPr>
            </w:pPr>
            <w:r w:rsidRPr="00CF2B67">
              <w:rPr>
                <w:sz w:val="18"/>
                <w:szCs w:val="18"/>
              </w:rPr>
              <w:t>4</w:t>
            </w:r>
          </w:p>
        </w:tc>
        <w:tc>
          <w:tcPr>
            <w:tcW w:w="1133" w:type="dxa"/>
          </w:tcPr>
          <w:p w14:paraId="3972A986" w14:textId="3B2B9AB9" w:rsidR="00150DA8" w:rsidRPr="00CF2B67" w:rsidRDefault="00150DA8" w:rsidP="00150DA8">
            <w:pPr>
              <w:pStyle w:val="TF-TEXTOQUADRO"/>
              <w:jc w:val="center"/>
              <w:rPr>
                <w:sz w:val="18"/>
                <w:szCs w:val="18"/>
              </w:rPr>
            </w:pPr>
            <w:r w:rsidRPr="00CF2B67">
              <w:rPr>
                <w:sz w:val="18"/>
                <w:szCs w:val="18"/>
              </w:rPr>
              <w:t>2</w:t>
            </w:r>
          </w:p>
        </w:tc>
      </w:tr>
    </w:tbl>
    <w:p w14:paraId="38452B3A" w14:textId="58FF443F" w:rsidR="00150DA8" w:rsidRDefault="00150DA8" w:rsidP="00EC5D91">
      <w:pPr>
        <w:pStyle w:val="TF-FONTE"/>
        <w:jc w:val="left"/>
      </w:pPr>
      <w:r>
        <w:t>Fonte: elaborad</w:t>
      </w:r>
      <w:r w:rsidR="00A41799">
        <w:t>a</w:t>
      </w:r>
      <w:r>
        <w:t xml:space="preserve"> pel</w:t>
      </w:r>
      <w:r w:rsidR="00EC5D91">
        <w:t>a</w:t>
      </w:r>
      <w:r>
        <w:t xml:space="preserve"> autor</w:t>
      </w:r>
      <w:r w:rsidR="00EC5D91">
        <w:t>a (2024)</w:t>
      </w:r>
      <w:r w:rsidR="00002359">
        <w:t>.</w:t>
      </w:r>
    </w:p>
    <w:p w14:paraId="40C24C6A" w14:textId="743D0515" w:rsidR="00150DA8" w:rsidRDefault="00EC5D91" w:rsidP="00CE02D3">
      <w:pPr>
        <w:pStyle w:val="TF-TEXTO"/>
      </w:pPr>
      <w:r w:rsidRPr="00EC5D91">
        <w:t>A segunda parte da RL envolve a realização de uma RTL, na qual o ChatGPT foi empregado para buscar ferramentas similares ao que será implementado neste trabalho, especificamente voltadas para a gestão de confecções. A busca foi conduzida usando a frase “sistemas de gestão de confecções em português”, resultando em cinco alternativas distintas. Cada uma delas foi avaliada com base nos CE e de CI estabelecidos e apresentados na</w:t>
      </w:r>
      <w:r>
        <w:t xml:space="preserve"> </w:t>
      </w:r>
      <w:r>
        <w:fldChar w:fldCharType="begin"/>
      </w:r>
      <w:r>
        <w:instrText xml:space="preserve"> REF _Ref130730716 \h </w:instrText>
      </w:r>
      <w:r>
        <w:fldChar w:fldCharType="separate"/>
      </w:r>
      <w:r>
        <w:t xml:space="preserve">Tabela </w:t>
      </w:r>
      <w:r>
        <w:rPr>
          <w:noProof/>
        </w:rPr>
        <w:t>1</w:t>
      </w:r>
      <w:r>
        <w:fldChar w:fldCharType="end"/>
      </w:r>
      <w:r w:rsidRPr="00EC5D91">
        <w:t>. Após análise, duas soluções foram selecionadas, pois a soma dos pesos foi igual ou superior a dez pontos, assim como estavam dentro dos CE estabelecidos. O resultado da RSL e RTL são apresentados no</w:t>
      </w:r>
      <w:r>
        <w:t xml:space="preserve"> Quadro 1</w:t>
      </w:r>
      <w:r w:rsidRPr="00EC5D91">
        <w:t>, que fornece uma síntese dos trabalhos relacionados selecionados durante a realização da RL.</w:t>
      </w:r>
    </w:p>
    <w:p w14:paraId="423D367B" w14:textId="1793F5E0" w:rsidR="001F6EF5" w:rsidRDefault="001F6EF5" w:rsidP="00072B75">
      <w:pPr>
        <w:pStyle w:val="TF-LEGENDA"/>
      </w:pPr>
      <w:bookmarkStart w:id="32" w:name="_Ref130731672"/>
      <w:r>
        <w:t xml:space="preserve">Quadro </w:t>
      </w:r>
      <w:r>
        <w:fldChar w:fldCharType="begin"/>
      </w:r>
      <w:r>
        <w:instrText>SEQ Quadro \* ARABIC</w:instrText>
      </w:r>
      <w:r>
        <w:fldChar w:fldCharType="separate"/>
      </w:r>
      <w:r w:rsidR="00CB69AC">
        <w:rPr>
          <w:noProof/>
        </w:rPr>
        <w:t>1</w:t>
      </w:r>
      <w:r>
        <w:fldChar w:fldCharType="end"/>
      </w:r>
      <w:bookmarkEnd w:id="32"/>
      <w:r>
        <w:t xml:space="preserve"> </w:t>
      </w:r>
      <w:r w:rsidR="002E052B">
        <w:t>–</w:t>
      </w:r>
      <w:r>
        <w:t xml:space="preserve"> </w:t>
      </w:r>
      <w:r w:rsidRPr="00250B4C">
        <w:t>Síntese dos trabalhos correlatos 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644"/>
        <w:gridCol w:w="1082"/>
        <w:gridCol w:w="1489"/>
        <w:gridCol w:w="998"/>
        <w:gridCol w:w="765"/>
        <w:gridCol w:w="1254"/>
      </w:tblGrid>
      <w:tr w:rsidR="002063F6" w14:paraId="7F4F31A4" w14:textId="77777777" w:rsidTr="00CF2B67">
        <w:trPr>
          <w:trHeight w:val="170"/>
          <w:jc w:val="center"/>
        </w:trPr>
        <w:tc>
          <w:tcPr>
            <w:tcW w:w="2830" w:type="dxa"/>
            <w:shd w:val="clear" w:color="auto" w:fill="A6A6A6"/>
            <w:vAlign w:val="center"/>
          </w:tcPr>
          <w:p w14:paraId="763FA842" w14:textId="77777777" w:rsidR="002063F6" w:rsidRPr="00CF2B67" w:rsidRDefault="002063F6" w:rsidP="002063F6">
            <w:pPr>
              <w:pStyle w:val="TF-TEXTOQUADRO"/>
              <w:jc w:val="center"/>
              <w:rPr>
                <w:b/>
                <w:bCs/>
                <w:sz w:val="18"/>
                <w:szCs w:val="18"/>
              </w:rPr>
            </w:pPr>
            <w:r w:rsidRPr="00CF2B67">
              <w:rPr>
                <w:b/>
                <w:bCs/>
                <w:sz w:val="18"/>
                <w:szCs w:val="18"/>
              </w:rPr>
              <w:t>Assunto</w:t>
            </w:r>
          </w:p>
        </w:tc>
        <w:tc>
          <w:tcPr>
            <w:tcW w:w="644" w:type="dxa"/>
            <w:shd w:val="clear" w:color="auto" w:fill="A6A6A6"/>
            <w:vAlign w:val="center"/>
          </w:tcPr>
          <w:p w14:paraId="6E280C25" w14:textId="72A295F4" w:rsidR="002063F6" w:rsidRPr="00CF2B67" w:rsidRDefault="002063F6" w:rsidP="002063F6">
            <w:pPr>
              <w:pStyle w:val="TF-TEXTOQUADRO"/>
              <w:jc w:val="center"/>
              <w:rPr>
                <w:b/>
                <w:bCs/>
                <w:sz w:val="18"/>
                <w:szCs w:val="18"/>
              </w:rPr>
            </w:pPr>
            <w:r w:rsidRPr="00CF2B67">
              <w:rPr>
                <w:b/>
                <w:bCs/>
                <w:sz w:val="18"/>
                <w:szCs w:val="18"/>
              </w:rPr>
              <w:t>Tipo RL</w:t>
            </w:r>
          </w:p>
        </w:tc>
        <w:tc>
          <w:tcPr>
            <w:tcW w:w="1082" w:type="dxa"/>
            <w:shd w:val="clear" w:color="auto" w:fill="A6A6A6"/>
            <w:vAlign w:val="center"/>
          </w:tcPr>
          <w:p w14:paraId="1F10634A" w14:textId="4B68C3F2" w:rsidR="002063F6" w:rsidRPr="00CF2B67" w:rsidRDefault="002063F6" w:rsidP="002063F6">
            <w:pPr>
              <w:pStyle w:val="TF-TEXTOQUADRO"/>
              <w:jc w:val="center"/>
              <w:rPr>
                <w:b/>
                <w:bCs/>
                <w:sz w:val="18"/>
                <w:szCs w:val="18"/>
              </w:rPr>
            </w:pPr>
            <w:r w:rsidRPr="00CF2B67">
              <w:rPr>
                <w:b/>
                <w:bCs/>
                <w:sz w:val="18"/>
                <w:szCs w:val="18"/>
              </w:rPr>
              <w:t>Local</w:t>
            </w:r>
          </w:p>
        </w:tc>
        <w:tc>
          <w:tcPr>
            <w:tcW w:w="1489" w:type="dxa"/>
            <w:shd w:val="clear" w:color="auto" w:fill="A6A6A6"/>
            <w:vAlign w:val="center"/>
          </w:tcPr>
          <w:p w14:paraId="0326D5A1" w14:textId="3E8F6B33" w:rsidR="002063F6" w:rsidRPr="00CF2B67" w:rsidRDefault="002063F6" w:rsidP="002063F6">
            <w:pPr>
              <w:pStyle w:val="TF-TEXTOQUADRO"/>
              <w:jc w:val="center"/>
              <w:rPr>
                <w:b/>
                <w:bCs/>
                <w:sz w:val="18"/>
                <w:szCs w:val="18"/>
              </w:rPr>
            </w:pPr>
            <w:r w:rsidRPr="00CF2B67">
              <w:rPr>
                <w:b/>
                <w:bCs/>
                <w:sz w:val="18"/>
                <w:szCs w:val="18"/>
              </w:rPr>
              <w:t>Filtro (</w:t>
            </w:r>
            <w:r w:rsidRPr="00CF2B67">
              <w:rPr>
                <w:b/>
                <w:bCs/>
                <w:i/>
                <w:iCs/>
                <w:sz w:val="18"/>
                <w:szCs w:val="18"/>
              </w:rPr>
              <w:t>String</w:t>
            </w:r>
            <w:r w:rsidRPr="00CF2B67">
              <w:rPr>
                <w:b/>
                <w:bCs/>
                <w:sz w:val="18"/>
                <w:szCs w:val="18"/>
              </w:rPr>
              <w:t xml:space="preserve"> de Busca)</w:t>
            </w:r>
          </w:p>
        </w:tc>
        <w:tc>
          <w:tcPr>
            <w:tcW w:w="998" w:type="dxa"/>
            <w:shd w:val="clear" w:color="auto" w:fill="A6A6A6"/>
            <w:vAlign w:val="center"/>
          </w:tcPr>
          <w:p w14:paraId="0A8B400C" w14:textId="18A06248" w:rsidR="002063F6" w:rsidRPr="00CF2B67" w:rsidRDefault="002063F6" w:rsidP="002063F6">
            <w:pPr>
              <w:pStyle w:val="TF-TEXTOQUADRO"/>
              <w:jc w:val="center"/>
              <w:rPr>
                <w:b/>
                <w:bCs/>
                <w:sz w:val="18"/>
                <w:szCs w:val="18"/>
              </w:rPr>
            </w:pPr>
            <w:r w:rsidRPr="00CF2B67">
              <w:rPr>
                <w:b/>
                <w:bCs/>
                <w:sz w:val="18"/>
                <w:szCs w:val="18"/>
              </w:rPr>
              <w:t>Critérios atendidos</w:t>
            </w:r>
          </w:p>
        </w:tc>
        <w:tc>
          <w:tcPr>
            <w:tcW w:w="765" w:type="dxa"/>
            <w:shd w:val="clear" w:color="auto" w:fill="A6A6A6"/>
            <w:vAlign w:val="center"/>
          </w:tcPr>
          <w:p w14:paraId="79B02B40" w14:textId="22422F2F" w:rsidR="002063F6" w:rsidRPr="00CF2B67" w:rsidRDefault="002063F6" w:rsidP="002063F6">
            <w:pPr>
              <w:pStyle w:val="TF-TEXTOQUADRO"/>
              <w:jc w:val="center"/>
              <w:rPr>
                <w:b/>
                <w:bCs/>
                <w:sz w:val="18"/>
                <w:szCs w:val="18"/>
              </w:rPr>
            </w:pPr>
            <w:r w:rsidRPr="00CF2B67">
              <w:rPr>
                <w:b/>
                <w:bCs/>
                <w:sz w:val="18"/>
                <w:szCs w:val="18"/>
              </w:rPr>
              <w:t>Pontos</w:t>
            </w:r>
          </w:p>
        </w:tc>
        <w:tc>
          <w:tcPr>
            <w:tcW w:w="1254" w:type="dxa"/>
            <w:shd w:val="clear" w:color="auto" w:fill="A6A6A6"/>
            <w:vAlign w:val="center"/>
          </w:tcPr>
          <w:p w14:paraId="03DE3977" w14:textId="7E5E109C" w:rsidR="002063F6" w:rsidRPr="00CF2B67" w:rsidRDefault="002063F6" w:rsidP="002063F6">
            <w:pPr>
              <w:pStyle w:val="TF-TEXTOQUADRO"/>
              <w:jc w:val="center"/>
              <w:rPr>
                <w:b/>
                <w:bCs/>
                <w:sz w:val="18"/>
                <w:szCs w:val="18"/>
              </w:rPr>
            </w:pPr>
            <w:r w:rsidRPr="00CF2B67">
              <w:rPr>
                <w:b/>
                <w:bCs/>
                <w:sz w:val="18"/>
                <w:szCs w:val="18"/>
              </w:rPr>
              <w:t>Referência</w:t>
            </w:r>
          </w:p>
        </w:tc>
      </w:tr>
      <w:tr w:rsidR="002063F6" w14:paraId="271F205B" w14:textId="77777777" w:rsidTr="00CF2B67">
        <w:trPr>
          <w:jc w:val="center"/>
        </w:trPr>
        <w:tc>
          <w:tcPr>
            <w:tcW w:w="2830" w:type="dxa"/>
            <w:shd w:val="clear" w:color="auto" w:fill="auto"/>
            <w:vAlign w:val="center"/>
          </w:tcPr>
          <w:p w14:paraId="1C30663E" w14:textId="6AEA7EA8" w:rsidR="002063F6" w:rsidRPr="00CF2B67" w:rsidRDefault="002063F6" w:rsidP="002063F6">
            <w:pPr>
              <w:pStyle w:val="TF-TEXTOQUADRO"/>
              <w:jc w:val="both"/>
              <w:rPr>
                <w:sz w:val="18"/>
                <w:szCs w:val="18"/>
              </w:rPr>
            </w:pPr>
            <w:r w:rsidRPr="00CF2B67">
              <w:rPr>
                <w:sz w:val="18"/>
                <w:szCs w:val="18"/>
              </w:rPr>
              <w:t>Desenvolvimento de um protótipo para controle de vendas de uma loja de roupa</w:t>
            </w:r>
          </w:p>
        </w:tc>
        <w:tc>
          <w:tcPr>
            <w:tcW w:w="644" w:type="dxa"/>
            <w:vAlign w:val="center"/>
          </w:tcPr>
          <w:p w14:paraId="3167726B" w14:textId="32A7859A"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5578EF0A" w14:textId="2580F785" w:rsidR="002063F6" w:rsidRPr="00CF2B67" w:rsidRDefault="002063F6" w:rsidP="002063F6">
            <w:pPr>
              <w:pStyle w:val="TF-TEXTOQUADRO"/>
              <w:jc w:val="center"/>
              <w:rPr>
                <w:sz w:val="18"/>
                <w:szCs w:val="18"/>
              </w:rPr>
            </w:pPr>
            <w:r w:rsidRPr="00CF2B67">
              <w:rPr>
                <w:sz w:val="18"/>
                <w:szCs w:val="18"/>
              </w:rPr>
              <w:t>Google Acadêmico</w:t>
            </w:r>
          </w:p>
        </w:tc>
        <w:tc>
          <w:tcPr>
            <w:tcW w:w="1489" w:type="dxa"/>
            <w:shd w:val="clear" w:color="auto" w:fill="auto"/>
            <w:vAlign w:val="center"/>
          </w:tcPr>
          <w:p w14:paraId="07CF2507" w14:textId="3E955692" w:rsidR="002063F6" w:rsidRPr="00CF2B67" w:rsidRDefault="002063F6" w:rsidP="002063F6">
            <w:pPr>
              <w:pStyle w:val="TF-TEXTOQUADRO"/>
              <w:jc w:val="center"/>
              <w:rPr>
                <w:sz w:val="18"/>
                <w:szCs w:val="18"/>
              </w:rPr>
            </w:pPr>
            <w:r w:rsidRPr="00CF2B67">
              <w:rPr>
                <w:i/>
                <w:iCs/>
                <w:sz w:val="18"/>
                <w:szCs w:val="18"/>
              </w:rPr>
              <w:t>String</w:t>
            </w:r>
            <w:r w:rsidRPr="00CF2B67">
              <w:rPr>
                <w:sz w:val="18"/>
                <w:szCs w:val="18"/>
              </w:rPr>
              <w:t xml:space="preserve"> de busca em português</w:t>
            </w:r>
          </w:p>
        </w:tc>
        <w:tc>
          <w:tcPr>
            <w:tcW w:w="998" w:type="dxa"/>
            <w:vAlign w:val="center"/>
          </w:tcPr>
          <w:p w14:paraId="6E2ABA68" w14:textId="51FC3C5B"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7DBF4705" w14:textId="167C99F6"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30CC427A" w14:textId="76783CBE" w:rsidR="002063F6" w:rsidRPr="00CF2B67" w:rsidRDefault="002063F6" w:rsidP="002063F6">
            <w:pPr>
              <w:pStyle w:val="TF-TEXTOQUADRO"/>
              <w:jc w:val="center"/>
              <w:rPr>
                <w:sz w:val="18"/>
                <w:szCs w:val="18"/>
              </w:rPr>
            </w:pPr>
            <w:r w:rsidRPr="00CF2B67">
              <w:rPr>
                <w:sz w:val="18"/>
                <w:szCs w:val="18"/>
              </w:rPr>
              <w:t>(Lima; Nascimento, 2023)</w:t>
            </w:r>
          </w:p>
        </w:tc>
      </w:tr>
      <w:tr w:rsidR="002063F6" w14:paraId="79E0C7C7" w14:textId="77777777" w:rsidTr="00CF2B67">
        <w:trPr>
          <w:jc w:val="center"/>
        </w:trPr>
        <w:tc>
          <w:tcPr>
            <w:tcW w:w="2830" w:type="dxa"/>
            <w:shd w:val="clear" w:color="auto" w:fill="auto"/>
            <w:vAlign w:val="center"/>
          </w:tcPr>
          <w:p w14:paraId="70291B52" w14:textId="324F8199" w:rsidR="002063F6" w:rsidRPr="00CF2B67" w:rsidRDefault="002063F6" w:rsidP="002063F6">
            <w:pPr>
              <w:pStyle w:val="TF-TEXTOQUADRO"/>
              <w:jc w:val="both"/>
              <w:rPr>
                <w:sz w:val="18"/>
                <w:szCs w:val="18"/>
              </w:rPr>
            </w:pPr>
            <w:r w:rsidRPr="00CF2B67">
              <w:rPr>
                <w:sz w:val="18"/>
                <w:szCs w:val="18"/>
              </w:rPr>
              <w:t>Desenvolvimento do sistema MMModas</w:t>
            </w:r>
          </w:p>
        </w:tc>
        <w:tc>
          <w:tcPr>
            <w:tcW w:w="644" w:type="dxa"/>
            <w:vAlign w:val="center"/>
          </w:tcPr>
          <w:p w14:paraId="76104E3A" w14:textId="3542CD73"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48A3D097" w14:textId="3FD925CC" w:rsidR="002063F6" w:rsidRPr="00CF2B67" w:rsidRDefault="002063F6" w:rsidP="002063F6">
            <w:pPr>
              <w:pStyle w:val="TF-TEXTOQUADRO"/>
              <w:jc w:val="center"/>
              <w:rPr>
                <w:i/>
                <w:iCs/>
                <w:sz w:val="18"/>
                <w:szCs w:val="18"/>
              </w:rPr>
            </w:pPr>
            <w:r w:rsidRPr="00CF2B67">
              <w:rPr>
                <w:sz w:val="18"/>
                <w:szCs w:val="18"/>
              </w:rPr>
              <w:t>Google Acadêmico</w:t>
            </w:r>
          </w:p>
        </w:tc>
        <w:tc>
          <w:tcPr>
            <w:tcW w:w="1489" w:type="dxa"/>
            <w:shd w:val="clear" w:color="auto" w:fill="auto"/>
            <w:vAlign w:val="center"/>
          </w:tcPr>
          <w:p w14:paraId="740A17F1" w14:textId="7E67A887" w:rsidR="002063F6" w:rsidRPr="00CF2B67" w:rsidRDefault="002063F6" w:rsidP="002063F6">
            <w:pPr>
              <w:pStyle w:val="TF-TEXTOQUADRO"/>
              <w:jc w:val="center"/>
              <w:rPr>
                <w:sz w:val="18"/>
                <w:szCs w:val="18"/>
              </w:rPr>
            </w:pPr>
            <w:r w:rsidRPr="00CF2B67">
              <w:rPr>
                <w:i/>
                <w:iCs/>
                <w:sz w:val="18"/>
                <w:szCs w:val="18"/>
              </w:rPr>
              <w:t>String</w:t>
            </w:r>
            <w:r w:rsidRPr="00CF2B67">
              <w:rPr>
                <w:sz w:val="18"/>
                <w:szCs w:val="18"/>
              </w:rPr>
              <w:t xml:space="preserve"> de busca em português</w:t>
            </w:r>
          </w:p>
        </w:tc>
        <w:tc>
          <w:tcPr>
            <w:tcW w:w="998" w:type="dxa"/>
            <w:vAlign w:val="center"/>
          </w:tcPr>
          <w:p w14:paraId="00FD0DF1" w14:textId="54A44F44"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660086BB" w14:textId="452B2744"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42455BD5" w14:textId="2E1490B7" w:rsidR="002063F6" w:rsidRPr="00CF2B67" w:rsidRDefault="002063F6" w:rsidP="002063F6">
            <w:pPr>
              <w:pStyle w:val="TF-TEXTOQUADRO"/>
              <w:jc w:val="center"/>
              <w:rPr>
                <w:sz w:val="18"/>
                <w:szCs w:val="18"/>
              </w:rPr>
            </w:pPr>
            <w:r w:rsidRPr="00CF2B67">
              <w:rPr>
                <w:sz w:val="18"/>
                <w:szCs w:val="18"/>
              </w:rPr>
              <w:t>(</w:t>
            </w:r>
            <w:r w:rsidRPr="00CF2B67">
              <w:rPr>
                <w:color w:val="000000"/>
                <w:sz w:val="18"/>
                <w:szCs w:val="18"/>
              </w:rPr>
              <w:t xml:space="preserve">Guimarães </w:t>
            </w:r>
            <w:r w:rsidRPr="00CF2B67">
              <w:rPr>
                <w:i/>
                <w:iCs/>
                <w:color w:val="000000"/>
                <w:sz w:val="18"/>
                <w:szCs w:val="18"/>
              </w:rPr>
              <w:t>et al.</w:t>
            </w:r>
            <w:r w:rsidRPr="00CF2B67">
              <w:rPr>
                <w:color w:val="000000"/>
                <w:sz w:val="18"/>
                <w:szCs w:val="18"/>
              </w:rPr>
              <w:t xml:space="preserve">, </w:t>
            </w:r>
            <w:r w:rsidRPr="00CF2B67">
              <w:rPr>
                <w:sz w:val="18"/>
                <w:szCs w:val="18"/>
              </w:rPr>
              <w:t>2022)</w:t>
            </w:r>
          </w:p>
        </w:tc>
      </w:tr>
      <w:tr w:rsidR="002063F6" w:rsidRPr="00AC265E" w14:paraId="2CF87151" w14:textId="77777777" w:rsidTr="00CF2B67">
        <w:trPr>
          <w:jc w:val="center"/>
        </w:trPr>
        <w:tc>
          <w:tcPr>
            <w:tcW w:w="2830" w:type="dxa"/>
            <w:shd w:val="clear" w:color="auto" w:fill="auto"/>
            <w:vAlign w:val="center"/>
          </w:tcPr>
          <w:p w14:paraId="3F5D0F7C" w14:textId="34E7EB24" w:rsidR="002063F6" w:rsidRPr="00CF2B67" w:rsidRDefault="002063F6" w:rsidP="002063F6">
            <w:pPr>
              <w:pStyle w:val="TF-TEXTOQUADRO"/>
              <w:jc w:val="both"/>
              <w:rPr>
                <w:sz w:val="18"/>
                <w:szCs w:val="18"/>
              </w:rPr>
            </w:pPr>
            <w:r w:rsidRPr="00CF2B67">
              <w:rPr>
                <w:sz w:val="18"/>
                <w:szCs w:val="18"/>
              </w:rPr>
              <w:t xml:space="preserve">SISPLAN – sistema de gestão de produção, estoque e matéria prima para empresas têxtis. </w:t>
            </w:r>
          </w:p>
        </w:tc>
        <w:tc>
          <w:tcPr>
            <w:tcW w:w="644" w:type="dxa"/>
            <w:vAlign w:val="center"/>
          </w:tcPr>
          <w:p w14:paraId="150163E0" w14:textId="59D94AC5" w:rsidR="002063F6" w:rsidRPr="00CF2B67" w:rsidRDefault="002063F6" w:rsidP="002063F6">
            <w:pPr>
              <w:pStyle w:val="TF-TEXTOQUADRO"/>
              <w:jc w:val="center"/>
              <w:rPr>
                <w:sz w:val="18"/>
                <w:szCs w:val="18"/>
                <w:lang w:val="en-US"/>
              </w:rPr>
            </w:pPr>
            <w:r w:rsidRPr="00CF2B67">
              <w:rPr>
                <w:sz w:val="18"/>
                <w:szCs w:val="18"/>
              </w:rPr>
              <w:t>RTL</w:t>
            </w:r>
          </w:p>
        </w:tc>
        <w:tc>
          <w:tcPr>
            <w:tcW w:w="1082" w:type="dxa"/>
            <w:vAlign w:val="center"/>
          </w:tcPr>
          <w:p w14:paraId="6585D2A0" w14:textId="732AEB0C" w:rsidR="002063F6" w:rsidRPr="00CF2B67" w:rsidRDefault="002063F6" w:rsidP="002063F6">
            <w:pPr>
              <w:pStyle w:val="TF-TEXTOQUADRO"/>
              <w:jc w:val="center"/>
              <w:rPr>
                <w:i/>
                <w:iCs/>
                <w:sz w:val="18"/>
                <w:szCs w:val="18"/>
              </w:rPr>
            </w:pPr>
            <w:r w:rsidRPr="00CF2B67">
              <w:rPr>
                <w:color w:val="000000"/>
                <w:sz w:val="18"/>
                <w:szCs w:val="18"/>
              </w:rPr>
              <w:t>Chat GPT</w:t>
            </w:r>
          </w:p>
        </w:tc>
        <w:tc>
          <w:tcPr>
            <w:tcW w:w="1489" w:type="dxa"/>
            <w:shd w:val="clear" w:color="auto" w:fill="auto"/>
            <w:vAlign w:val="center"/>
          </w:tcPr>
          <w:p w14:paraId="7027DAFD" w14:textId="1421741F"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3E81C63C" w14:textId="77777777" w:rsidR="002063F6" w:rsidRPr="002A63B2" w:rsidRDefault="002063F6" w:rsidP="002063F6">
            <w:pPr>
              <w:pStyle w:val="TF-TEXTOQUADRO"/>
              <w:jc w:val="center"/>
              <w:rPr>
                <w:sz w:val="18"/>
                <w:szCs w:val="18"/>
              </w:rPr>
            </w:pPr>
          </w:p>
          <w:p w14:paraId="139EC02B" w14:textId="77777777" w:rsidR="002063F6" w:rsidRPr="002A63B2" w:rsidRDefault="002063F6" w:rsidP="002063F6">
            <w:pPr>
              <w:jc w:val="center"/>
              <w:rPr>
                <w:sz w:val="18"/>
                <w:szCs w:val="18"/>
              </w:rPr>
            </w:pPr>
          </w:p>
          <w:p w14:paraId="059111CF" w14:textId="4C3EF954" w:rsidR="002063F6" w:rsidRPr="00CF2B67" w:rsidRDefault="002063F6" w:rsidP="002063F6">
            <w:pPr>
              <w:pStyle w:val="TF-TEXTOQUADRO"/>
              <w:jc w:val="center"/>
              <w:rPr>
                <w:sz w:val="18"/>
                <w:szCs w:val="18"/>
                <w:lang w:val="en-US"/>
              </w:rPr>
            </w:pPr>
            <w:r w:rsidRPr="00CF2B67">
              <w:rPr>
                <w:sz w:val="18"/>
                <w:szCs w:val="18"/>
                <w:lang w:val="en-US"/>
              </w:rPr>
              <w:t>1, 2, 3, 5 e 6</w:t>
            </w:r>
          </w:p>
        </w:tc>
        <w:tc>
          <w:tcPr>
            <w:tcW w:w="765" w:type="dxa"/>
            <w:vAlign w:val="center"/>
          </w:tcPr>
          <w:p w14:paraId="033D1401" w14:textId="238E3EAF" w:rsidR="002063F6" w:rsidRPr="00CF2B67" w:rsidRDefault="002063F6" w:rsidP="002063F6">
            <w:pPr>
              <w:pStyle w:val="TF-TEXTOQUADRO"/>
              <w:jc w:val="center"/>
              <w:rPr>
                <w:sz w:val="18"/>
                <w:szCs w:val="18"/>
                <w:lang w:val="en-US"/>
              </w:rPr>
            </w:pPr>
            <w:r w:rsidRPr="00CF2B67">
              <w:rPr>
                <w:sz w:val="18"/>
                <w:szCs w:val="18"/>
                <w:lang w:val="en-US"/>
              </w:rPr>
              <w:t>11</w:t>
            </w:r>
          </w:p>
        </w:tc>
        <w:tc>
          <w:tcPr>
            <w:tcW w:w="1254" w:type="dxa"/>
            <w:vAlign w:val="center"/>
          </w:tcPr>
          <w:p w14:paraId="44091F09" w14:textId="3D3DB45C" w:rsidR="002063F6" w:rsidRPr="00CF2B67" w:rsidRDefault="002063F6" w:rsidP="002063F6">
            <w:pPr>
              <w:pStyle w:val="TF-TEXTOQUADRO"/>
              <w:jc w:val="center"/>
              <w:rPr>
                <w:sz w:val="18"/>
                <w:szCs w:val="18"/>
                <w:lang w:val="en-US"/>
              </w:rPr>
            </w:pPr>
            <w:r w:rsidRPr="00CF2B67">
              <w:rPr>
                <w:sz w:val="18"/>
                <w:szCs w:val="18"/>
                <w:lang w:val="en-US"/>
              </w:rPr>
              <w:t>(</w:t>
            </w:r>
            <w:r w:rsidRPr="00CF2B67">
              <w:rPr>
                <w:color w:val="000000"/>
                <w:sz w:val="18"/>
                <w:szCs w:val="18"/>
              </w:rPr>
              <w:t>Sisplan, 2023)</w:t>
            </w:r>
          </w:p>
        </w:tc>
      </w:tr>
      <w:tr w:rsidR="002063F6" w:rsidRPr="00AF2850" w14:paraId="367738F9" w14:textId="77777777" w:rsidTr="00CF2B67">
        <w:trPr>
          <w:jc w:val="center"/>
        </w:trPr>
        <w:tc>
          <w:tcPr>
            <w:tcW w:w="2830" w:type="dxa"/>
            <w:shd w:val="clear" w:color="auto" w:fill="auto"/>
            <w:vAlign w:val="center"/>
          </w:tcPr>
          <w:p w14:paraId="3F9522EA" w14:textId="08897D8F" w:rsidR="002063F6" w:rsidRPr="00CF2B67" w:rsidRDefault="002063F6" w:rsidP="002063F6">
            <w:pPr>
              <w:pStyle w:val="TF-TEXTOQUADRO"/>
              <w:jc w:val="both"/>
              <w:rPr>
                <w:sz w:val="18"/>
                <w:szCs w:val="18"/>
              </w:rPr>
            </w:pPr>
            <w:r w:rsidRPr="00CF2B67">
              <w:rPr>
                <w:color w:val="000000"/>
                <w:sz w:val="18"/>
                <w:szCs w:val="18"/>
              </w:rPr>
              <w:t>Microvix – ERP para confecções, com controle de produção, estoque, vendas, compras, financeiro e emissão de nota fiscal</w:t>
            </w:r>
          </w:p>
        </w:tc>
        <w:tc>
          <w:tcPr>
            <w:tcW w:w="644" w:type="dxa"/>
            <w:vAlign w:val="center"/>
          </w:tcPr>
          <w:p w14:paraId="16288DE7" w14:textId="7DFD9709" w:rsidR="002063F6" w:rsidRPr="00CF2B67" w:rsidRDefault="002063F6" w:rsidP="002063F6">
            <w:pPr>
              <w:pStyle w:val="TF-TEXTOQUADRO"/>
              <w:jc w:val="center"/>
              <w:rPr>
                <w:color w:val="000000"/>
                <w:sz w:val="18"/>
                <w:szCs w:val="18"/>
              </w:rPr>
            </w:pPr>
            <w:r w:rsidRPr="00CF2B67">
              <w:rPr>
                <w:sz w:val="18"/>
                <w:szCs w:val="18"/>
              </w:rPr>
              <w:t>RTL</w:t>
            </w:r>
          </w:p>
        </w:tc>
        <w:tc>
          <w:tcPr>
            <w:tcW w:w="1082" w:type="dxa"/>
            <w:vAlign w:val="center"/>
          </w:tcPr>
          <w:p w14:paraId="5DA247E0" w14:textId="49E4D6F9" w:rsidR="002063F6" w:rsidRPr="00CF2B67" w:rsidRDefault="002063F6" w:rsidP="002063F6">
            <w:pPr>
              <w:pStyle w:val="TF-TEXTOQUADRO"/>
              <w:jc w:val="center"/>
              <w:rPr>
                <w:color w:val="000000"/>
                <w:sz w:val="18"/>
                <w:szCs w:val="18"/>
              </w:rPr>
            </w:pPr>
            <w:r w:rsidRPr="00CF2B67">
              <w:rPr>
                <w:color w:val="000000"/>
                <w:sz w:val="18"/>
                <w:szCs w:val="18"/>
              </w:rPr>
              <w:t>Chat GPT</w:t>
            </w:r>
          </w:p>
        </w:tc>
        <w:tc>
          <w:tcPr>
            <w:tcW w:w="1489" w:type="dxa"/>
            <w:shd w:val="clear" w:color="auto" w:fill="auto"/>
            <w:vAlign w:val="center"/>
          </w:tcPr>
          <w:p w14:paraId="57694718" w14:textId="62707D7C"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1E350650" w14:textId="20762320" w:rsidR="002063F6" w:rsidRPr="00CF2B67" w:rsidRDefault="002063F6" w:rsidP="002063F6">
            <w:pPr>
              <w:pStyle w:val="TF-TEXTOQUADRO"/>
              <w:jc w:val="center"/>
              <w:rPr>
                <w:sz w:val="18"/>
                <w:szCs w:val="18"/>
              </w:rPr>
            </w:pPr>
            <w:r w:rsidRPr="00CF2B67">
              <w:rPr>
                <w:sz w:val="18"/>
                <w:szCs w:val="18"/>
              </w:rPr>
              <w:t>1, 2, 3,</w:t>
            </w:r>
            <w:r w:rsidR="00862839">
              <w:rPr>
                <w:sz w:val="18"/>
                <w:szCs w:val="18"/>
              </w:rPr>
              <w:t xml:space="preserve"> 4,</w:t>
            </w:r>
            <w:r w:rsidRPr="00CF2B67">
              <w:rPr>
                <w:sz w:val="18"/>
                <w:szCs w:val="18"/>
              </w:rPr>
              <w:t xml:space="preserve"> 5 e 6</w:t>
            </w:r>
          </w:p>
        </w:tc>
        <w:tc>
          <w:tcPr>
            <w:tcW w:w="765" w:type="dxa"/>
            <w:vAlign w:val="center"/>
          </w:tcPr>
          <w:p w14:paraId="63DB08E4" w14:textId="5DEF11CF" w:rsidR="002063F6" w:rsidRPr="00CF2B67" w:rsidRDefault="002063F6" w:rsidP="002063F6">
            <w:pPr>
              <w:pStyle w:val="TF-TEXTOQUADRO"/>
              <w:jc w:val="center"/>
              <w:rPr>
                <w:sz w:val="18"/>
                <w:szCs w:val="18"/>
              </w:rPr>
            </w:pPr>
            <w:r w:rsidRPr="00CF2B67">
              <w:rPr>
                <w:sz w:val="18"/>
                <w:szCs w:val="18"/>
              </w:rPr>
              <w:t>1</w:t>
            </w:r>
            <w:r w:rsidR="00862839">
              <w:rPr>
                <w:sz w:val="18"/>
                <w:szCs w:val="18"/>
              </w:rPr>
              <w:t>2</w:t>
            </w:r>
          </w:p>
        </w:tc>
        <w:tc>
          <w:tcPr>
            <w:tcW w:w="1254" w:type="dxa"/>
            <w:vAlign w:val="center"/>
          </w:tcPr>
          <w:p w14:paraId="7CD9469F" w14:textId="59351106" w:rsidR="002063F6" w:rsidRPr="00CF2B67" w:rsidRDefault="002063F6" w:rsidP="002063F6">
            <w:pPr>
              <w:pStyle w:val="TF-TEXTOQUADRO"/>
              <w:jc w:val="center"/>
              <w:rPr>
                <w:sz w:val="18"/>
                <w:szCs w:val="18"/>
              </w:rPr>
            </w:pPr>
            <w:r w:rsidRPr="00CF2B67">
              <w:rPr>
                <w:sz w:val="18"/>
                <w:szCs w:val="18"/>
              </w:rPr>
              <w:t>(Linx, 2024)</w:t>
            </w:r>
          </w:p>
        </w:tc>
      </w:tr>
    </w:tbl>
    <w:p w14:paraId="788EC0D6" w14:textId="026E9A77" w:rsidR="00DE6839" w:rsidRDefault="00DE6839" w:rsidP="00EC5D91">
      <w:pPr>
        <w:pStyle w:val="TF-FONTE"/>
        <w:jc w:val="left"/>
      </w:pPr>
      <w:r>
        <w:t>Fonte: elaborad</w:t>
      </w:r>
      <w:r w:rsidR="008D7FBC">
        <w:t>a</w:t>
      </w:r>
      <w:r>
        <w:t xml:space="preserve"> pel</w:t>
      </w:r>
      <w:r w:rsidR="00EC5D91">
        <w:t>a</w:t>
      </w:r>
      <w:r>
        <w:t xml:space="preserve"> autor</w:t>
      </w:r>
      <w:r w:rsidR="00EC5D91">
        <w:t>a (2024)</w:t>
      </w:r>
      <w:r w:rsidR="002E052B">
        <w:t>.</w:t>
      </w:r>
    </w:p>
    <w:p w14:paraId="314E0DED" w14:textId="1060F1F8" w:rsidR="008A35C6" w:rsidRPr="00BE7AB9" w:rsidRDefault="00EC5D91" w:rsidP="00EC5D91">
      <w:pPr>
        <w:pStyle w:val="TF-TEXTO"/>
      </w:pPr>
      <w:r w:rsidRPr="00EC5D91">
        <w:t>Na RL foram selecionados cinco trabalhos, sendo dois desses oriundas da RSL e dois deles da RTL. Lima e Nascimento (2023) propõem um protótipo de sistema de gerenciamento de transações comerciais, além de gerar relatórios que auxiliam na tomada de decisão. Esta proposta foi feita para uma loja de roupas e cuida mais da parte de vendas, registrando o cliente, os produtos e a forma de pagamento. Guimarães (2022) desenvolveu uma aplicação web, intitulada MMModas, que permite o cadastro de clientes e produtos, fazendo a gestão de estoque e vendas. Já Sisplan (2023</w:t>
      </w:r>
      <w:proofErr w:type="gramStart"/>
      <w:r w:rsidRPr="00EC5D91">
        <w:t>)  é</w:t>
      </w:r>
      <w:proofErr w:type="gramEnd"/>
      <w:r w:rsidRPr="00EC5D91">
        <w:t xml:space="preserve"> um sistema de gestão para empresas têxtis. Ele é integrado por módulos específicos do ramo têxtil como Fiação, Tecelagem, Tinturaria, Confecção, Tercerização, a funcionalidades de gestão geral, como loja online, fiscal, contábil, financeiro </w:t>
      </w:r>
      <w:r w:rsidRPr="00EC5D91">
        <w:lastRenderedPageBreak/>
        <w:t>etc. Além disso, todos os seus módulos são integrados e acessíveis também por dispositivo móvel. Por fim, o Microvix (2024</w:t>
      </w:r>
      <w:r w:rsidR="00E246CB" w:rsidRPr="00EC5D91">
        <w:t>) é</w:t>
      </w:r>
      <w:r w:rsidRPr="00EC5D91">
        <w:t xml:space="preserve"> um sistema de gestão para varejo e garante a gestão da loja física, estoque, compras e fiscal. Além disso, seu diferencial é o suporte a compras e para o cálculo de comissão dos vendedores, por meios dos relatórios gerados.</w:t>
      </w:r>
    </w:p>
    <w:p w14:paraId="06BEB98B" w14:textId="770F0B28" w:rsidR="00451B94" w:rsidRDefault="00C67979" w:rsidP="00DF2D03">
      <w:pPr>
        <w:pStyle w:val="Ttulo1"/>
      </w:pPr>
      <w:bookmarkStart w:id="33" w:name="_Toc54164921"/>
      <w:bookmarkStart w:id="34" w:name="_Toc54165675"/>
      <w:bookmarkStart w:id="35" w:name="_Toc54169333"/>
      <w:bookmarkStart w:id="36" w:name="_Toc96347439"/>
      <w:bookmarkStart w:id="37" w:name="_Toc96357723"/>
      <w:bookmarkStart w:id="38" w:name="_Toc96491866"/>
      <w:bookmarkStart w:id="39" w:name="_Toc411603107"/>
      <w:bookmarkEnd w:id="16"/>
      <w:r>
        <w:t>Justificativa</w:t>
      </w:r>
    </w:p>
    <w:p w14:paraId="0C22B7FA" w14:textId="6B645448" w:rsidR="000B04FC" w:rsidRDefault="005E49B5" w:rsidP="0048190E">
      <w:pPr>
        <w:pStyle w:val="TF-TEXTO"/>
        <w:ind w:firstLine="709"/>
      </w:pPr>
      <w:r w:rsidRPr="005E49B5">
        <w:t xml:space="preserve">O </w:t>
      </w:r>
      <w:r>
        <w:t xml:space="preserve">trabalho proposto tem por </w:t>
      </w:r>
      <w:r w:rsidRPr="005E49B5">
        <w:t xml:space="preserve">objetivo oferecer </w:t>
      </w:r>
      <w:r>
        <w:t>um sistema de informação integrado que auxilia na gestão de clientes e vendas da empresa Ellem Veiga,</w:t>
      </w:r>
      <w:r w:rsidRPr="005E49B5">
        <w:t xml:space="preserve"> contribuindo assim para</w:t>
      </w:r>
      <w:r>
        <w:t xml:space="preserve"> um maior controle financeiro e uma visão mais ampla e concreta da posição da marca no mercado de vestuário</w:t>
      </w:r>
      <w:r w:rsidRPr="005E49B5">
        <w:t xml:space="preserve">. Para alcançar esse propósito, </w:t>
      </w:r>
      <w:r w:rsidR="002063F6">
        <w:t>o trabalho se fundament</w:t>
      </w:r>
      <w:r w:rsidR="00337DE3">
        <w:t>a</w:t>
      </w:r>
      <w:r w:rsidR="002063F6">
        <w:t xml:space="preserve"> nos</w:t>
      </w:r>
      <w:r w:rsidRPr="005E49B5">
        <w:t xml:space="preserve"> conceitos discutidos na revisão bibliográfica, conforme descrito na subseção </w:t>
      </w:r>
      <w:r w:rsidR="002063F6">
        <w:fldChar w:fldCharType="begin"/>
      </w:r>
      <w:r w:rsidR="002063F6">
        <w:instrText xml:space="preserve"> REF _Ref131264473 \r \h </w:instrText>
      </w:r>
      <w:r w:rsidR="002063F6">
        <w:fldChar w:fldCharType="separate"/>
      </w:r>
      <w:r w:rsidR="002063F6">
        <w:t>2.1</w:t>
      </w:r>
      <w:r w:rsidR="002063F6">
        <w:fldChar w:fldCharType="end"/>
      </w:r>
      <w:r w:rsidRPr="005E49B5">
        <w:t xml:space="preserve">, e nas correlações apresentadas na subseção </w:t>
      </w:r>
      <w:r w:rsidR="002063F6">
        <w:fldChar w:fldCharType="begin"/>
      </w:r>
      <w:r w:rsidR="002063F6">
        <w:instrText xml:space="preserve"> REF _Ref131264540 \r \h </w:instrText>
      </w:r>
      <w:r w:rsidR="002063F6">
        <w:fldChar w:fldCharType="separate"/>
      </w:r>
      <w:r w:rsidR="002063F6">
        <w:t>2.2</w:t>
      </w:r>
      <w:r w:rsidR="002063F6">
        <w:fldChar w:fldCharType="end"/>
      </w:r>
      <w:r w:rsidRPr="005E49B5">
        <w:t>.</w:t>
      </w:r>
      <w:r w:rsidR="00E279C2">
        <w:t xml:space="preserve"> Zenone (2019) defende que o uso de sistemas de informação integrado auxilia também, além do apoio a decisão a nível estratégico, na fidelização de clientes, principalmente quando essas informações são armazenadas e apresentadas de forma inteligente, rápida e no momento certo, quando a interação (empresa cliente) está acontecendo. Ribeiro Junior (2021) </w:t>
      </w:r>
      <w:r w:rsidR="000B04FC">
        <w:t>observa</w:t>
      </w:r>
      <w:r w:rsidR="00E279C2">
        <w:t xml:space="preserve"> a importância de um sistema unificado e reforça que os módulos de vendas e clientes são uns dos mais importantes. </w:t>
      </w:r>
    </w:p>
    <w:p w14:paraId="5CC5C13F" w14:textId="224C41E2" w:rsidR="005E49B5" w:rsidRDefault="00E279C2" w:rsidP="0048190E">
      <w:pPr>
        <w:pStyle w:val="TF-TEXTO"/>
        <w:ind w:firstLine="709"/>
      </w:pPr>
      <w:r>
        <w:t xml:space="preserve">Para alcançar isso, </w:t>
      </w:r>
      <w:r w:rsidR="000B04FC">
        <w:t xml:space="preserve">é importante mapear os processos de negócio e se possível os melhorar (Silva, 2021), que será feito por meio das etapas </w:t>
      </w:r>
      <w:r>
        <w:t>AS-IS</w:t>
      </w:r>
      <w:r w:rsidR="000B04FC">
        <w:t>/</w:t>
      </w:r>
      <w:r>
        <w:t xml:space="preserve">TO-BE </w:t>
      </w:r>
      <w:r w:rsidR="000B04FC">
        <w:t>do BPM.</w:t>
      </w:r>
      <w:r w:rsidR="007B3509">
        <w:t xml:space="preserve"> </w:t>
      </w:r>
      <w:r w:rsidR="00337DE3">
        <w:t>Outro ponto importante, além de identificar o que pode ser melhorado, é entender a melhor forma de fazer esta mudança. Segundo Castro, Maciel e Maieski (2022)</w:t>
      </w:r>
      <w:r w:rsidR="002E052B">
        <w:t xml:space="preserve">, </w:t>
      </w:r>
      <w:r w:rsidR="00337DE3">
        <w:t xml:space="preserve">protótipos </w:t>
      </w:r>
      <w:r w:rsidR="002E052B">
        <w:t xml:space="preserve">podem ser utilizados </w:t>
      </w:r>
      <w:r w:rsidR="00337DE3">
        <w:t>para validar essas questões</w:t>
      </w:r>
      <w:r w:rsidR="005F2DAA">
        <w:t xml:space="preserve"> de mudanças</w:t>
      </w:r>
      <w:r w:rsidR="00337DE3">
        <w:t xml:space="preserve"> com os usuários, principalmente questões de usabilidade.</w:t>
      </w:r>
      <w:r w:rsidR="005F2DAA">
        <w:t xml:space="preserve"> Outro facilitador, de acordo com </w:t>
      </w:r>
      <w:r w:rsidR="005F2DAA">
        <w:rPr>
          <w:sz w:val="23"/>
          <w:szCs w:val="23"/>
        </w:rPr>
        <w:t>Cintra (2021),</w:t>
      </w:r>
      <w:r w:rsidR="005F2DAA">
        <w:t xml:space="preserve"> que garante que as melhorias ajudem na eficiência e eficácia do </w:t>
      </w:r>
      <w:proofErr w:type="gramStart"/>
      <w:r w:rsidR="005F2DAA">
        <w:t>produto final</w:t>
      </w:r>
      <w:proofErr w:type="gramEnd"/>
      <w:r w:rsidR="005F2DAA">
        <w:t xml:space="preserve">, nos processos realizados, e na criação de interfaces fáceis de usar e aprender </w:t>
      </w:r>
      <w:r w:rsidR="005F2DAA">
        <w:rPr>
          <w:sz w:val="23"/>
          <w:szCs w:val="23"/>
        </w:rPr>
        <w:t xml:space="preserve">(Souza </w:t>
      </w:r>
      <w:r w:rsidR="005F2DAA">
        <w:rPr>
          <w:i/>
          <w:iCs/>
          <w:sz w:val="23"/>
          <w:szCs w:val="23"/>
        </w:rPr>
        <w:t>et al</w:t>
      </w:r>
      <w:r w:rsidR="005F2DAA">
        <w:rPr>
          <w:sz w:val="23"/>
          <w:szCs w:val="23"/>
        </w:rPr>
        <w:t>., 2021)</w:t>
      </w:r>
      <w:r w:rsidR="005F2DAA">
        <w:t xml:space="preserve"> é o MD.</w:t>
      </w:r>
    </w:p>
    <w:p w14:paraId="36438679" w14:textId="030A9D6E" w:rsidR="00411ECF" w:rsidRDefault="00411ECF" w:rsidP="0048190E">
      <w:pPr>
        <w:pStyle w:val="TF-TEXTO"/>
        <w:ind w:firstLine="709"/>
      </w:pPr>
      <w:r w:rsidRPr="00411ECF">
        <w:t xml:space="preserve">Considerando estes conceitos, Lima e Nascimento (2023), Guimarães </w:t>
      </w:r>
      <w:r w:rsidRPr="00F54E29">
        <w:rPr>
          <w:i/>
          <w:iCs/>
        </w:rPr>
        <w:t>et al</w:t>
      </w:r>
      <w:r w:rsidRPr="00411ECF">
        <w:t xml:space="preserve">. (2022), Sisplan (2023) e Linx (2024) fornecem soluções para a gestão de empresas, de forma integrada, disponibilizando também, além dos registros básicos (cliente, produto, estoque e transações) informações uteis para a tomada de decisão. Os trabalhos de Lima e Nascimento (2023) e Guimarães </w:t>
      </w:r>
      <w:r w:rsidRPr="00411ECF">
        <w:rPr>
          <w:i/>
          <w:iCs/>
        </w:rPr>
        <w:t>et al</w:t>
      </w:r>
      <w:r w:rsidRPr="00411ECF">
        <w:t>. (2022) são soluções acadêmicas, voltadas para o setor de vestuário, especificamente lojas de roupas, e se destacam por disponibilizarem relatórios que além de auxiliar na tomada de decisão também dão uma visão da saúde do negócio</w:t>
      </w:r>
      <w:r>
        <w:t>, além do baixo custo para aquisição e manutenção</w:t>
      </w:r>
      <w:r w:rsidRPr="00411ECF">
        <w:t xml:space="preserve">. Já as soluções de Sisplan (2023) e Linx (2024) são comerciais. Sisplan (2023) é um sistema focado para a área têxtil, cobrindo mais </w:t>
      </w:r>
      <w:r w:rsidR="00240562" w:rsidRPr="00411ECF">
        <w:t>funções</w:t>
      </w:r>
      <w:r w:rsidRPr="00411ECF">
        <w:t xml:space="preserve"> de </w:t>
      </w:r>
      <w:r w:rsidR="00240562" w:rsidRPr="00411ECF">
        <w:t>confecção</w:t>
      </w:r>
      <w:r w:rsidRPr="00411ECF">
        <w:t xml:space="preserve"> de </w:t>
      </w:r>
      <w:r w:rsidRPr="00411ECF">
        <w:lastRenderedPageBreak/>
        <w:t>fios</w:t>
      </w:r>
      <w:r w:rsidR="00B377C3">
        <w:t>, tecidos</w:t>
      </w:r>
      <w:r w:rsidRPr="00411ECF">
        <w:t xml:space="preserve"> e roupas, enquanto Linx (2024) se destaca por um sistema que apoia mais a parte de venda e gestão de </w:t>
      </w:r>
      <w:r w:rsidR="00B377C3">
        <w:t xml:space="preserve">loja física e </w:t>
      </w:r>
      <w:r w:rsidRPr="00411ECF">
        <w:t>vendedores.</w:t>
      </w:r>
    </w:p>
    <w:p w14:paraId="6A764EE9" w14:textId="66C1708D" w:rsidR="00E62284" w:rsidRDefault="00E62284" w:rsidP="0048190E">
      <w:pPr>
        <w:pStyle w:val="TF-TEXTO"/>
        <w:ind w:firstLine="709"/>
      </w:pPr>
      <w:r w:rsidRPr="00E62284">
        <w:t>Com base nessas características, é evidente que o trabalho apresenta relevância para a sociedade, uma vez que visa atender às necessidades específicas</w:t>
      </w:r>
      <w:r>
        <w:t xml:space="preserve"> da empresa Ellem Veiga</w:t>
      </w:r>
      <w:r w:rsidRPr="00E62284">
        <w:t xml:space="preserve">. Ao disponibilizar sistemas de gestão de </w:t>
      </w:r>
      <w:r>
        <w:t>clientes</w:t>
      </w:r>
      <w:r w:rsidRPr="00E62284">
        <w:t xml:space="preserve"> e financeiro, aliados a técnicas de análise e modelagem, busca-se aprimorar e simplificar os processos, resultando em uma experiência aprimorada tanto para os funcionários quanto para os clientes. Espera-se que essa iniciativa contribua para a redução de erros e para a agilidade no atendimento, </w:t>
      </w:r>
      <w:r>
        <w:t>proporcionando uma visão estratégica do negócio perante o mercado</w:t>
      </w:r>
      <w:r w:rsidRPr="00E62284">
        <w:t>. Como contribuição acadêmica, o trabalho proposto inclui a aplicação das etapas AS-IS/TO-BE do BPM, permitindo analisar a diferença de fluxo que será realizada após a implementação dos sistemas na respectiva empresa, enriquecendo assim o conhecimento acadêmico na área de gestão de processos empresariais.</w:t>
      </w:r>
      <w:r w:rsidR="00DF2D03">
        <w:t xml:space="preserve"> </w:t>
      </w:r>
      <w:r w:rsidR="00DF2D03" w:rsidRPr="00F54E29">
        <w:t>Já como contribuições tecnológicas,</w:t>
      </w:r>
      <w:r w:rsidR="00DF2D03">
        <w:t xml:space="preserve"> </w:t>
      </w:r>
      <w:r w:rsidR="00AE665F">
        <w:t xml:space="preserve">destaca-se o desenvolvimento de </w:t>
      </w:r>
      <w:r w:rsidR="002E052B" w:rsidRPr="002E052B">
        <w:t xml:space="preserve">Application Programming Interface </w:t>
      </w:r>
      <w:r w:rsidR="002E052B">
        <w:t>(</w:t>
      </w:r>
      <w:r w:rsidR="00AE665F">
        <w:t>API’s</w:t>
      </w:r>
      <w:r w:rsidR="002E052B">
        <w:t>)</w:t>
      </w:r>
      <w:r w:rsidR="00AE665F">
        <w:t xml:space="preserve"> Rest, utilizando a linguagem de programação Java. Também será utilizado as linguagens </w:t>
      </w:r>
      <w:r w:rsidR="00AE665F" w:rsidRPr="00AE665F">
        <w:t>HyperText Markup Language (HTML) e Cascading Style Sheets (CSS</w:t>
      </w:r>
      <w:r w:rsidR="00AE665F">
        <w:t>) para desenvolver interfaces amigáveis compatíveis com o padrão do MD e as heurísticas de Nielsen.</w:t>
      </w:r>
    </w:p>
    <w:p w14:paraId="7BEAF283" w14:textId="26FE10CD" w:rsidR="00472BC6" w:rsidRDefault="00521B79" w:rsidP="0048190E">
      <w:pPr>
        <w:pStyle w:val="TF-TEXTO"/>
        <w:ind w:firstLine="709"/>
      </w:pPr>
      <w:r>
        <w:t>O</w:t>
      </w:r>
      <w:r w:rsidR="00472BC6" w:rsidRPr="00472BC6">
        <w:t xml:space="preserve"> trabalho proposto alinha-se com o Eixo 3 - Desenvolvimento de Software para Sistemas de Informação, pois envolve o desenvolvimento e implementação de uma solução tecnológica para o gerenciamento de atividad</w:t>
      </w:r>
      <w:r w:rsidR="00472BC6">
        <w:t>es de gestão</w:t>
      </w:r>
      <w:r w:rsidR="00472BC6" w:rsidRPr="00472BC6">
        <w:t xml:space="preserve">, bem como a avaliação de sua eficácia e qualidade em relação às necessidades organizacionais da empresa </w:t>
      </w:r>
      <w:r>
        <w:t>em questão</w:t>
      </w:r>
      <w:r w:rsidR="00472BC6" w:rsidRPr="00472BC6">
        <w:t>, visando aprimorar os processos existentes. Além disso, o estudo utiliza métodos de</w:t>
      </w:r>
      <w:r w:rsidR="000B04FC">
        <w:t xml:space="preserve"> engenharia de software e de</w:t>
      </w:r>
      <w:r w:rsidR="00472BC6" w:rsidRPr="00472BC6">
        <w:t xml:space="preserve"> análise </w:t>
      </w:r>
      <w:r w:rsidR="00DF2D03">
        <w:t xml:space="preserve">e projeto de sistemas, </w:t>
      </w:r>
      <w:r w:rsidR="00472BC6" w:rsidRPr="00472BC6">
        <w:t>para coletar informações relevantes e identificar as necessidades dos usuários envolvidos, aplicando técnicas e ferramentas para compreender os processos e atividades envolvidos. Essa abordagem é essencial para garantir que a solução desenvolvida atenda às expectativas dos usuários e contribua para a melhoria da eficiência e eficácia dos processos de negócio, seguindo os princípios estabelecidos pelo Eixo 3.</w:t>
      </w:r>
    </w:p>
    <w:p w14:paraId="002AF629" w14:textId="77777777" w:rsidR="00451B94" w:rsidRDefault="00451B94" w:rsidP="00DF2D03">
      <w:pPr>
        <w:pStyle w:val="Ttulo1"/>
      </w:pPr>
      <w:r>
        <w:t>METODOLOGIA</w:t>
      </w:r>
    </w:p>
    <w:p w14:paraId="31FA863B" w14:textId="0C665BA9" w:rsidR="00A03DF4" w:rsidRDefault="0047202D" w:rsidP="00A03DF4">
      <w:pPr>
        <w:pStyle w:val="TF-TEXTO"/>
      </w:pPr>
      <w:bookmarkStart w:id="40" w:name="_Toc351015602"/>
      <w:bookmarkEnd w:id="33"/>
      <w:bookmarkEnd w:id="34"/>
      <w:bookmarkEnd w:id="35"/>
      <w:bookmarkEnd w:id="36"/>
      <w:bookmarkEnd w:id="37"/>
      <w:bookmarkEnd w:id="38"/>
      <w:bookmarkEnd w:id="39"/>
      <w:r>
        <w:t xml:space="preserve"> </w:t>
      </w:r>
      <w:r w:rsidRPr="0047202D">
        <w:t xml:space="preserve">Metodologia </w:t>
      </w:r>
      <w:r>
        <w:t>pode ser considerada como</w:t>
      </w:r>
      <w:r w:rsidRPr="0047202D">
        <w:t xml:space="preserve"> o estudo dos métodos e instrumentos usados na prática científica, visando garantir a validade do conhecimento</w:t>
      </w:r>
      <w:r>
        <w:t xml:space="preserve"> (Costa, 2018, p. 34)</w:t>
      </w:r>
      <w:r w:rsidRPr="0047202D">
        <w:t xml:space="preserve">. </w:t>
      </w:r>
      <w:r>
        <w:t>Costa (2018, p. 34) explica que o</w:t>
      </w:r>
      <w:r w:rsidRPr="0047202D">
        <w:t xml:space="preserve"> método científico é considerado fundamental por diversos estudiosos, pois</w:t>
      </w:r>
      <w:r>
        <w:t xml:space="preserve"> se considera que</w:t>
      </w:r>
      <w:r w:rsidRPr="0047202D">
        <w:t xml:space="preserve"> apenas hipóteses testadas com rigor são aceitas, contribuindo para o avanço do conhecimento humano.</w:t>
      </w:r>
      <w:r w:rsidR="00A03DF4">
        <w:t xml:space="preserve"> </w:t>
      </w:r>
      <w:r w:rsidR="00A03DF4" w:rsidRPr="00A03DF4">
        <w:t>Nes</w:t>
      </w:r>
      <w:r w:rsidR="00A03DF4">
        <w:t>t</w:t>
      </w:r>
      <w:r w:rsidR="00A03DF4" w:rsidRPr="00A03DF4">
        <w:t xml:space="preserve">e contexto, a pesquisa é prescritiva em relação ao seu objetivo geral, uma vez que elabora teorias e projeta sistemas, gerando conhecimento. Ela se enquadra no tipo aplicado, </w:t>
      </w:r>
      <w:r w:rsidR="00A03DF4">
        <w:t xml:space="preserve">pois "[...] procura resolver questões originadas de problemas </w:t>
      </w:r>
      <w:r w:rsidR="00A03DF4">
        <w:lastRenderedPageBreak/>
        <w:t>concretos e oferece respostas práticas" (C</w:t>
      </w:r>
      <w:r w:rsidR="00826F17">
        <w:t>osta</w:t>
      </w:r>
      <w:r w:rsidR="00A03DF4">
        <w:t>, 2018, p. 34). Por fim, o método é um estudo de caso aplicado em uma empresa de confecção de roupas esportivas. Para o desenvolvimento deste trabalho, será seguido estas etapas:</w:t>
      </w:r>
    </w:p>
    <w:p w14:paraId="5655E4F4" w14:textId="50515CA9" w:rsidR="00A03DF4" w:rsidRDefault="00C3790E" w:rsidP="00F54E29">
      <w:pPr>
        <w:pStyle w:val="TF-ALNEA"/>
      </w:pPr>
      <w:r w:rsidRPr="00C3790E">
        <w:t>aprofundamento bibliográfico</w:t>
      </w:r>
      <w:r>
        <w:t>: aprofundar o conhecimento sobre os conceitos e fundamentos de gestão de vendas e clientes, BPM, prototipação e interfaces amigáveis;</w:t>
      </w:r>
    </w:p>
    <w:p w14:paraId="6FD341F0" w14:textId="6797A2A8" w:rsidR="00C3790E" w:rsidRDefault="00C3790E" w:rsidP="00F54E29">
      <w:pPr>
        <w:pStyle w:val="TF-ALNEA"/>
      </w:pPr>
      <w:r>
        <w:t>entrevistas: realizar entrevistas periódicas com a supervisora para coletar informações sobre o processo atual e os desafios encontrados, bem como para entender melhor as funcionalidades necessárias e validar o sistema construído;</w:t>
      </w:r>
    </w:p>
    <w:p w14:paraId="46537C9C" w14:textId="7F4A815F" w:rsidR="00C3790E" w:rsidRDefault="00C3790E" w:rsidP="00F54E29">
      <w:pPr>
        <w:pStyle w:val="TF-ALNEA"/>
      </w:pPr>
      <w:r>
        <w:t xml:space="preserve">levantamento de </w:t>
      </w:r>
      <w:r w:rsidR="00DF2D03">
        <w:t>informações</w:t>
      </w:r>
      <w:r>
        <w:t xml:space="preserve">: </w:t>
      </w:r>
      <w:r w:rsidR="00DF2D03">
        <w:t>analisar as informações realizadas nas etapas anteriores, para levantar as funcionalidades existentes, bem como serão criadas as personas envolvidas</w:t>
      </w:r>
      <w:r w:rsidR="007103AA">
        <w:t>;</w:t>
      </w:r>
    </w:p>
    <w:p w14:paraId="705F1C1A" w14:textId="77777777" w:rsidR="00DF2D03" w:rsidRDefault="00DF2D03" w:rsidP="00F54E29">
      <w:pPr>
        <w:pStyle w:val="TF-ALNEA"/>
      </w:pPr>
      <w:r>
        <w:t>prototipação: criar um protótipo de alta fidelidade, com o auxílio da ferramenta Figma, aplicando padrões de usabilidade como heurísticas de Nielsen e MD;</w:t>
      </w:r>
    </w:p>
    <w:p w14:paraId="2F7845E7" w14:textId="77DB615F" w:rsidR="00DF2D03" w:rsidRDefault="00DF2D03" w:rsidP="00F54E29">
      <w:pPr>
        <w:pStyle w:val="TF-ALNEA"/>
      </w:pPr>
      <w:r>
        <w:t>validação d</w:t>
      </w:r>
      <w:r w:rsidR="00B451B4">
        <w:t>a</w:t>
      </w:r>
      <w:r>
        <w:t xml:space="preserve"> prototipação: validar junto a supervisora as funcionalidades e interfaces desenvolvidas, por meio do protótipo criado;</w:t>
      </w:r>
    </w:p>
    <w:p w14:paraId="7CCA938F" w14:textId="4B7F2E55" w:rsidR="00DF2D03" w:rsidRDefault="00DF2D03" w:rsidP="00F54E29">
      <w:pPr>
        <w:pStyle w:val="TF-ALNEA"/>
      </w:pPr>
      <w:r>
        <w:t>especificação e análise: f</w:t>
      </w:r>
      <w:r w:rsidRPr="007103AA">
        <w:t xml:space="preserve">ormalizar as funcionalidades do sistema </w:t>
      </w:r>
      <w:r w:rsidRPr="00DF2D03">
        <w:t xml:space="preserve">por meio da especificação dos Requisitos Funcionais (RF), Requisitos Não funcionais (RNF) e das Regras de Negócio (RN), </w:t>
      </w:r>
      <w:r>
        <w:t>bem como pela</w:t>
      </w:r>
      <w:r w:rsidRPr="007103AA">
        <w:t xml:space="preserve"> elaboração de </w:t>
      </w:r>
      <w:r>
        <w:t>U</w:t>
      </w:r>
      <w:r w:rsidRPr="00CF2B67">
        <w:t xml:space="preserve">ser </w:t>
      </w:r>
      <w:r>
        <w:t>C</w:t>
      </w:r>
      <w:r w:rsidRPr="00CF2B67">
        <w:t>ase</w:t>
      </w:r>
      <w:r>
        <w:t xml:space="preserve"> (UC) e de </w:t>
      </w:r>
      <w:r w:rsidRPr="007103AA">
        <w:t xml:space="preserve">diagramas </w:t>
      </w:r>
      <w:r>
        <w:t>d</w:t>
      </w:r>
      <w:r w:rsidRPr="007103AA">
        <w:t xml:space="preserve">a Linguagem de Modelagem Unificada (UML), utilizando a ferramenta </w:t>
      </w:r>
      <w:r>
        <w:t xml:space="preserve">Draw.io diagramação. Além disso, será </w:t>
      </w:r>
      <w:r w:rsidR="004157A5" w:rsidRPr="007103AA">
        <w:t>estabel</w:t>
      </w:r>
      <w:r w:rsidR="004157A5">
        <w:t>ecido</w:t>
      </w:r>
      <w:r w:rsidRPr="007103AA">
        <w:t xml:space="preserve"> uma matriz de rastreabilidade entre os RF</w:t>
      </w:r>
      <w:r>
        <w:t>s</w:t>
      </w:r>
      <w:r w:rsidRPr="007103AA">
        <w:t xml:space="preserve"> e os </w:t>
      </w:r>
      <w:r>
        <w:t>UCs</w:t>
      </w:r>
      <w:r w:rsidRPr="007103AA">
        <w:t xml:space="preserve">, </w:t>
      </w:r>
      <w:r w:rsidR="004157A5">
        <w:t>bem como elaborado o esquema de tecnologias</w:t>
      </w:r>
      <w:r>
        <w:t>;</w:t>
      </w:r>
    </w:p>
    <w:p w14:paraId="75F39526" w14:textId="2C9542C6" w:rsidR="00C3790E" w:rsidRDefault="007103AA" w:rsidP="00F54E29">
      <w:pPr>
        <w:pStyle w:val="TF-ALNEA"/>
      </w:pPr>
      <w:r>
        <w:t>construção</w:t>
      </w:r>
      <w:r w:rsidR="008D5BDD">
        <w:t xml:space="preserve"> da etapa TO-BE:</w:t>
      </w:r>
      <w:r>
        <w:t xml:space="preserve"> </w:t>
      </w:r>
      <w:r w:rsidR="004157A5">
        <w:t>realizar</w:t>
      </w:r>
      <w:r w:rsidR="004157A5" w:rsidRPr="007103AA">
        <w:t xml:space="preserve"> </w:t>
      </w:r>
      <w:r w:rsidRPr="007103AA">
        <w:t xml:space="preserve">a </w:t>
      </w:r>
      <w:r>
        <w:t>etapa</w:t>
      </w:r>
      <w:r w:rsidRPr="007103AA">
        <w:t xml:space="preserve"> TO-BE </w:t>
      </w:r>
      <w:r w:rsidR="002E052B">
        <w:t xml:space="preserve">do BPM </w:t>
      </w:r>
      <w:r w:rsidR="004157A5">
        <w:t>se baseando nas informações obtidas nas etapas anteriores</w:t>
      </w:r>
      <w:r w:rsidRPr="007103AA">
        <w:t xml:space="preserve">, utilizando a </w:t>
      </w:r>
      <w:r w:rsidR="004157A5">
        <w:t>ferramenta</w:t>
      </w:r>
      <w:r w:rsidR="004157A5" w:rsidRPr="007103AA">
        <w:t xml:space="preserve"> </w:t>
      </w:r>
      <w:r w:rsidRPr="007103AA">
        <w:t>Bizagi</w:t>
      </w:r>
      <w:r>
        <w:t>;</w:t>
      </w:r>
    </w:p>
    <w:p w14:paraId="17BA9D7C" w14:textId="254C7EA0" w:rsidR="008D5BDD" w:rsidRDefault="00685D3F" w:rsidP="00F54E29">
      <w:pPr>
        <w:pStyle w:val="TF-ALNEA"/>
      </w:pPr>
      <w:r>
        <w:t xml:space="preserve">implementação: </w:t>
      </w:r>
      <w:r w:rsidRPr="00685D3F">
        <w:t>desenvolver o sistema de gestão para a</w:t>
      </w:r>
      <w:r>
        <w:t xml:space="preserve"> empresas pequenas do ramo de vestuário</w:t>
      </w:r>
      <w:r w:rsidRPr="00685D3F">
        <w:t>, utilizando as linguagens Java, HTML e CSS</w:t>
      </w:r>
      <w:r>
        <w:t xml:space="preserve">. Para o banco de </w:t>
      </w:r>
      <w:r w:rsidRPr="00685D3F">
        <w:t>dados</w:t>
      </w:r>
      <w:r>
        <w:t xml:space="preserve"> será utilizado o</w:t>
      </w:r>
      <w:r w:rsidRPr="00685D3F">
        <w:t xml:space="preserve"> </w:t>
      </w:r>
      <w:r w:rsidR="001B1F9B">
        <w:t>My</w:t>
      </w:r>
      <w:r w:rsidRPr="00685D3F">
        <w:t>SQL;</w:t>
      </w:r>
    </w:p>
    <w:p w14:paraId="4077CDAA" w14:textId="0C915CD8" w:rsidR="008D5BDD" w:rsidRDefault="001B1F9B" w:rsidP="00F54E29">
      <w:pPr>
        <w:pStyle w:val="TF-ALNEA"/>
      </w:pPr>
      <w:r>
        <w:t>t</w:t>
      </w:r>
      <w:r w:rsidR="008D5BDD">
        <w:t>estes</w:t>
      </w:r>
      <w:r>
        <w:t xml:space="preserve">: realizar testes funcionais no sistema construído, a partir dos </w:t>
      </w:r>
      <w:r w:rsidR="004157A5">
        <w:t>requisitos</w:t>
      </w:r>
      <w:r>
        <w:t>;</w:t>
      </w:r>
    </w:p>
    <w:p w14:paraId="53E8F43E" w14:textId="4881B255" w:rsidR="00A03DF4" w:rsidRDefault="00685D3F" w:rsidP="00F54E29">
      <w:pPr>
        <w:pStyle w:val="TF-ALNEA"/>
      </w:pPr>
      <w:r>
        <w:t>verificação</w:t>
      </w:r>
      <w:r w:rsidR="008D5BDD">
        <w:t xml:space="preserve"> e validação</w:t>
      </w:r>
      <w:r>
        <w:t>:</w:t>
      </w:r>
      <w:r w:rsidR="001B1F9B">
        <w:t xml:space="preserve"> </w:t>
      </w:r>
      <w:r w:rsidR="004157A5" w:rsidRPr="004157A5">
        <w:t>realizar os testes do sistema e validar junto aos usuários as funcionalidades e as interfaces, por meio do Método RURUCAg.</w:t>
      </w:r>
    </w:p>
    <w:p w14:paraId="6E3B86F6" w14:textId="77777777" w:rsidR="00361F67" w:rsidRDefault="00361F67" w:rsidP="00361F67">
      <w:pPr>
        <w:pStyle w:val="PargrafodaLista"/>
      </w:pPr>
    </w:p>
    <w:p w14:paraId="0DB830F9" w14:textId="77777777" w:rsidR="00361F67" w:rsidRDefault="00361F67" w:rsidP="00361F67">
      <w:pPr>
        <w:pStyle w:val="TF-TEXTO"/>
        <w:spacing w:before="0" w:line="240" w:lineRule="auto"/>
        <w:ind w:left="1037" w:firstLine="0"/>
      </w:pPr>
    </w:p>
    <w:p w14:paraId="46079955" w14:textId="3896C65C" w:rsidR="00AF2850" w:rsidRDefault="00451B94" w:rsidP="00DC2F4B">
      <w:pPr>
        <w:pStyle w:val="TF-refernciasbibliogrficasTTULO"/>
      </w:pPr>
      <w:r>
        <w:lastRenderedPageBreak/>
        <w:t>Referências</w:t>
      </w:r>
      <w:bookmarkEnd w:id="40"/>
    </w:p>
    <w:p w14:paraId="48660F6C" w14:textId="501A0E7C" w:rsidR="009A7638" w:rsidRPr="005C2F5B" w:rsidRDefault="009A7638" w:rsidP="009A7638">
      <w:r w:rsidRPr="005C2F5B">
        <w:t xml:space="preserve">ARIMA, Carlos Hideo </w:t>
      </w:r>
      <w:r w:rsidRPr="00CF2B67">
        <w:rPr>
          <w:i/>
          <w:iCs/>
        </w:rPr>
        <w:t>et al</w:t>
      </w:r>
      <w:r w:rsidRPr="005C2F5B">
        <w:t xml:space="preserve">. Similaridades entre normas ISO que abordam sistemas de gestão. </w:t>
      </w:r>
      <w:r w:rsidRPr="00A00570">
        <w:rPr>
          <w:b/>
          <w:bCs/>
        </w:rPr>
        <w:t>Research, Society and Development</w:t>
      </w:r>
      <w:r w:rsidRPr="005C2F5B">
        <w:t>, São Paulo, v. 9, n. 2,</w:t>
      </w:r>
      <w:r w:rsidR="00B03C86">
        <w:t xml:space="preserve"> </w:t>
      </w:r>
      <w:r w:rsidRPr="005C2F5B">
        <w:t>2020. Disponível em: https://www.researchgate.net/publication/338318401_Similaridades_entre_normas_ISO_que_abordam_sistemas_de_gestao. Acesso em: 25 mar. 202</w:t>
      </w:r>
      <w:r w:rsidR="00C930FE" w:rsidRPr="005C2F5B">
        <w:t>4</w:t>
      </w:r>
      <w:r w:rsidRPr="005C2F5B">
        <w:t>.</w:t>
      </w:r>
    </w:p>
    <w:p w14:paraId="424E141A" w14:textId="77777777" w:rsidR="009A7638" w:rsidRPr="00CF2B67" w:rsidRDefault="009A7638" w:rsidP="009A7638">
      <w:pPr>
        <w:keepNext w:val="0"/>
        <w:keepLines w:val="0"/>
        <w:autoSpaceDE w:val="0"/>
        <w:autoSpaceDN w:val="0"/>
        <w:adjustRightInd w:val="0"/>
      </w:pPr>
    </w:p>
    <w:p w14:paraId="6A71E8A1" w14:textId="77777777" w:rsidR="009A7638" w:rsidRPr="005C2F5B" w:rsidRDefault="009A7638" w:rsidP="009A7638">
      <w:pPr>
        <w:keepNext w:val="0"/>
        <w:keepLines w:val="0"/>
        <w:autoSpaceDE w:val="0"/>
        <w:autoSpaceDN w:val="0"/>
        <w:adjustRightInd w:val="0"/>
      </w:pPr>
      <w:r w:rsidRPr="005C2F5B">
        <w:t xml:space="preserve">CAMARGO, Eduardo Scott Franco de. </w:t>
      </w:r>
      <w:r w:rsidRPr="00B03C86">
        <w:rPr>
          <w:b/>
          <w:bCs/>
        </w:rPr>
        <w:t>Gestão financeira para negócios em alimentação</w:t>
      </w:r>
      <w:r w:rsidRPr="005C2F5B">
        <w:t>. São Paulo: Editora Senac, 2020. Disponível em: https://books.google.com.br/books?hl=pt-BR&amp;lr=lang_pt&amp;id=iuzcDwAAQBAJ&amp;oi=fnd&amp;pg=PT2&amp;dq=sistema+de+gest%C3%A3o+financeira&amp;ots=Z_UdyzOzYt&amp;sig=yJvLYO9x_74bmDtDR3To6u5DQ8E#v=onepage&amp;q&amp;f=false. Acesso em: 29 mar. 2024.</w:t>
      </w:r>
    </w:p>
    <w:p w14:paraId="478F95C8" w14:textId="77777777" w:rsidR="009A7638" w:rsidRPr="00CF2B67" w:rsidRDefault="009A7638" w:rsidP="009A7638">
      <w:pPr>
        <w:keepNext w:val="0"/>
        <w:keepLines w:val="0"/>
        <w:autoSpaceDE w:val="0"/>
        <w:autoSpaceDN w:val="0"/>
        <w:adjustRightInd w:val="0"/>
      </w:pPr>
    </w:p>
    <w:p w14:paraId="0B924580" w14:textId="299B5B1C" w:rsidR="009A7638" w:rsidRPr="00CF2B67" w:rsidRDefault="009A7638" w:rsidP="009A7638">
      <w:pPr>
        <w:keepNext w:val="0"/>
        <w:keepLines w:val="0"/>
        <w:autoSpaceDE w:val="0"/>
        <w:autoSpaceDN w:val="0"/>
        <w:adjustRightInd w:val="0"/>
      </w:pPr>
      <w:r w:rsidRPr="00CF2B67">
        <w:t xml:space="preserve">CASTRO, Michele Marta Moraes; MACIEL, Cristiano; MAIESKI, Alessandra. </w:t>
      </w:r>
      <w:r w:rsidRPr="00F65D88">
        <w:t>Colaboração online em tempos de pandemia</w:t>
      </w:r>
      <w:r w:rsidRPr="00CF2B67">
        <w:t xml:space="preserve">: prototipando soluções em rede. </w:t>
      </w:r>
      <w:r w:rsidRPr="00F65D88">
        <w:rPr>
          <w:b/>
          <w:bCs/>
        </w:rPr>
        <w:t>Interfaces Científicas – Educação</w:t>
      </w:r>
      <w:r w:rsidRPr="00CF2B67">
        <w:t>, [</w:t>
      </w:r>
      <w:r w:rsidRPr="005D1FD2">
        <w:rPr>
          <w:i/>
          <w:iCs/>
        </w:rPr>
        <w:t>S. l</w:t>
      </w:r>
      <w:r w:rsidRPr="00CF2B67">
        <w:t>.], v. 11, n. 3, p. 264–281, 2022. Disponível em: https://periodicos.set.edu.br/ ducação/article/view/10550. Acesso em: 28 mar. 2024.</w:t>
      </w:r>
    </w:p>
    <w:p w14:paraId="40CD9D48" w14:textId="77777777" w:rsidR="009A7638" w:rsidRPr="00CF2B67" w:rsidRDefault="009A7638" w:rsidP="009A7638">
      <w:pPr>
        <w:keepNext w:val="0"/>
        <w:keepLines w:val="0"/>
        <w:autoSpaceDE w:val="0"/>
        <w:autoSpaceDN w:val="0"/>
        <w:adjustRightInd w:val="0"/>
      </w:pPr>
    </w:p>
    <w:p w14:paraId="05710905" w14:textId="17355B91" w:rsidR="0024249C" w:rsidRPr="00CF2B67" w:rsidRDefault="0024249C" w:rsidP="009A7638">
      <w:pPr>
        <w:keepNext w:val="0"/>
        <w:keepLines w:val="0"/>
        <w:autoSpaceDE w:val="0"/>
        <w:autoSpaceDN w:val="0"/>
        <w:adjustRightInd w:val="0"/>
      </w:pPr>
      <w:r w:rsidRPr="00CF2B67">
        <w:t xml:space="preserve">CINTRA, Sarah Isabelle Brizzante. </w:t>
      </w:r>
      <w:r w:rsidRPr="00F65D88">
        <w:rPr>
          <w:b/>
          <w:bCs/>
        </w:rPr>
        <w:t>Uma análise dos controles nas guidelines de usabilidade dos sistemas android e ios a perspectiva da experiência do usuário</w:t>
      </w:r>
      <w:r w:rsidRPr="00CF2B67">
        <w:t>. 2021. 90 f. Trabalho de Conclusão de Curso (Bacharelado em Sistemas e Mídias Digitais) – Graduação, Universidade Federal do Ceará, Fortaleza, 2021. Disponível em: https://repositorio.ufc.br/bitstream/riufc/68159/3/2021_tcc_sibcintra.pdf. Acesso em: 29 mar. 2024.</w:t>
      </w:r>
    </w:p>
    <w:p w14:paraId="5BCB8570" w14:textId="77777777" w:rsidR="0024249C" w:rsidRPr="00CF2B67" w:rsidRDefault="0024249C" w:rsidP="009A7638">
      <w:pPr>
        <w:keepNext w:val="0"/>
        <w:keepLines w:val="0"/>
        <w:autoSpaceDE w:val="0"/>
        <w:autoSpaceDN w:val="0"/>
        <w:adjustRightInd w:val="0"/>
      </w:pPr>
    </w:p>
    <w:p w14:paraId="194EC10D" w14:textId="55A722CD" w:rsidR="0024249C" w:rsidRPr="00CF2B67" w:rsidRDefault="0024249C" w:rsidP="0024249C">
      <w:pPr>
        <w:keepNext w:val="0"/>
        <w:keepLines w:val="0"/>
        <w:autoSpaceDE w:val="0"/>
        <w:autoSpaceDN w:val="0"/>
        <w:adjustRightInd w:val="0"/>
      </w:pPr>
      <w:r w:rsidRPr="00CF2B67">
        <w:t xml:space="preserve">COSTA, Rogério. </w:t>
      </w:r>
      <w:r w:rsidRPr="00F65D88">
        <w:t>Arquitetura da Informação e Usabilidade em Interfaces</w:t>
      </w:r>
      <w:r w:rsidRPr="00CF2B67">
        <w:t>: Estudo de Caso do</w:t>
      </w:r>
      <w:r w:rsidR="00F65D88">
        <w:t xml:space="preserve"> </w:t>
      </w:r>
      <w:r w:rsidRPr="00CF2B67">
        <w:t xml:space="preserve">Website da Nrsystem. </w:t>
      </w:r>
      <w:r w:rsidRPr="00F65D88">
        <w:rPr>
          <w:b/>
          <w:bCs/>
        </w:rPr>
        <w:t>JPB Review</w:t>
      </w:r>
      <w:r w:rsidRPr="00CF2B67">
        <w:t>, São Paulo, Brasil, v. 2, n. 2, p. 52–64, 2017. Disponível</w:t>
      </w:r>
      <w:r w:rsidR="00F65D88">
        <w:t xml:space="preserve"> </w:t>
      </w:r>
      <w:r w:rsidRPr="00CF2B67">
        <w:t>em: https://www.openaccessojs.com/index.php/JBReview/article/view/52. Acesso em: 25 mar. 2024.</w:t>
      </w:r>
    </w:p>
    <w:p w14:paraId="3E53A05E" w14:textId="77777777" w:rsidR="00296DEA" w:rsidRPr="00CF2B67" w:rsidRDefault="00296DEA" w:rsidP="0024249C">
      <w:pPr>
        <w:keepNext w:val="0"/>
        <w:keepLines w:val="0"/>
        <w:autoSpaceDE w:val="0"/>
        <w:autoSpaceDN w:val="0"/>
        <w:adjustRightInd w:val="0"/>
      </w:pPr>
    </w:p>
    <w:p w14:paraId="3195BB60" w14:textId="7AE1FC30" w:rsidR="00E246CB" w:rsidRPr="00CF2B67" w:rsidRDefault="00E246CB" w:rsidP="0024249C">
      <w:pPr>
        <w:keepNext w:val="0"/>
        <w:keepLines w:val="0"/>
        <w:autoSpaceDE w:val="0"/>
        <w:autoSpaceDN w:val="0"/>
        <w:adjustRightInd w:val="0"/>
      </w:pPr>
      <w:r w:rsidRPr="00CF2B67">
        <w:t xml:space="preserve">COSTA, Simone Erbs da. </w:t>
      </w:r>
      <w:r w:rsidRPr="00CF2B67">
        <w:rPr>
          <w:b/>
          <w:bCs/>
        </w:rPr>
        <w:t>iLibras como facilitador na comunicação efetiva do surdo</w:t>
      </w:r>
      <w:r w:rsidRPr="00CF2B67">
        <w:t>: uso de tecnologia assistiva e colaborativa móvel. 2018. 263 f. Dissertação (Mestrado em Computação Aplicada) - Programa de Pós-Graduação em Computação Aplicada, Universidade do Estado de Santa Catarina, Joinville, 2018.</w:t>
      </w:r>
    </w:p>
    <w:p w14:paraId="151F023E" w14:textId="77777777" w:rsidR="00E246CB" w:rsidRPr="00CF2B67" w:rsidRDefault="00E246CB" w:rsidP="0024249C">
      <w:pPr>
        <w:keepNext w:val="0"/>
        <w:keepLines w:val="0"/>
        <w:autoSpaceDE w:val="0"/>
        <w:autoSpaceDN w:val="0"/>
        <w:adjustRightInd w:val="0"/>
      </w:pPr>
    </w:p>
    <w:p w14:paraId="6AD8DA80" w14:textId="5AF0E40A" w:rsidR="0024249C" w:rsidRPr="00CF2B67" w:rsidRDefault="0024249C" w:rsidP="0024249C">
      <w:pPr>
        <w:keepNext w:val="0"/>
        <w:keepLines w:val="0"/>
        <w:autoSpaceDE w:val="0"/>
        <w:autoSpaceDN w:val="0"/>
        <w:adjustRightInd w:val="0"/>
      </w:pPr>
      <w:r w:rsidRPr="00CF2B67">
        <w:t xml:space="preserve">COSTA, Simone Erbs da </w:t>
      </w:r>
      <w:r w:rsidRPr="00CF2B67">
        <w:rPr>
          <w:i/>
          <w:iCs/>
        </w:rPr>
        <w:t>et al</w:t>
      </w:r>
      <w:r w:rsidRPr="00F65D88">
        <w:t>. Uma revisão sistemática da literatura para investigação de estratégias de ensino colaborativo</w:t>
      </w:r>
      <w:r w:rsidRPr="00CF2B67">
        <w:t xml:space="preserve">. </w:t>
      </w:r>
      <w:r w:rsidRPr="00CF2B67">
        <w:rPr>
          <w:i/>
          <w:iCs/>
        </w:rPr>
        <w:t xml:space="preserve">In: </w:t>
      </w:r>
      <w:r w:rsidRPr="00CF2B67">
        <w:t xml:space="preserve">SIMPÓSIO BRASILEIRO DE SISTEMAS COLABORATIVOS (SBSC), 13, 2016, Belém. </w:t>
      </w:r>
      <w:r w:rsidRPr="00F65D88">
        <w:rPr>
          <w:b/>
          <w:bCs/>
        </w:rPr>
        <w:t>Anais</w:t>
      </w:r>
      <w:r w:rsidRPr="00CF2B67">
        <w:rPr>
          <w:b/>
          <w:bCs/>
        </w:rPr>
        <w:t xml:space="preserve"> </w:t>
      </w:r>
      <w:r w:rsidRPr="00CF2B67">
        <w:t>[...]. Porto Alegre: Sociedade Brasileira de Computação, 2016. p. 1537-1548. Disponível em: https://www.researchgate.net/publication/339368782_Uma_Revisao_Sistematica_da_Literatura_para_Investigacao_de_Estrategias_de_Ensino_Colaborativo. Acesso em: 9 abr. 2023.</w:t>
      </w:r>
    </w:p>
    <w:p w14:paraId="2200A34D" w14:textId="77777777" w:rsidR="0024249C" w:rsidRPr="00CF2B67" w:rsidRDefault="0024249C" w:rsidP="009A7638">
      <w:pPr>
        <w:keepNext w:val="0"/>
        <w:keepLines w:val="0"/>
        <w:autoSpaceDE w:val="0"/>
        <w:autoSpaceDN w:val="0"/>
        <w:adjustRightInd w:val="0"/>
      </w:pPr>
    </w:p>
    <w:p w14:paraId="591FFFA5" w14:textId="74F4FED5" w:rsidR="0024249C" w:rsidRPr="00CF2B67" w:rsidRDefault="0024249C" w:rsidP="009A7638">
      <w:pPr>
        <w:keepNext w:val="0"/>
        <w:keepLines w:val="0"/>
        <w:autoSpaceDE w:val="0"/>
        <w:autoSpaceDN w:val="0"/>
        <w:adjustRightInd w:val="0"/>
      </w:pPr>
      <w:r w:rsidRPr="00CF2B67">
        <w:t xml:space="preserve">DINIZ, Luciana Mara Freitas; PEREIRA, Marcus Vinícius; DE PAULA, Lucas Júnior Dias; SILVA, Eduardo César de Melo. </w:t>
      </w:r>
      <w:r w:rsidRPr="00F65D88">
        <w:t>Aprendizado Baseado em Projetos em IHC (presencial e remoto):</w:t>
      </w:r>
      <w:r w:rsidRPr="00CF2B67">
        <w:t xml:space="preserve"> prototipação segundo as heurísticas de Nielsen. In: WORKSHOP SOBRE EDUCAÇÃO EM IHC - SIMPÓSIO BRASILEIRO DE FATORES HUMANOS EM SISTEMAS COMPUTACIONAIS (IHC), 19, 2020, Evento Online. </w:t>
      </w:r>
      <w:r w:rsidRPr="00F65D88">
        <w:rPr>
          <w:b/>
          <w:bCs/>
        </w:rPr>
        <w:t>Anais</w:t>
      </w:r>
      <w:r w:rsidRPr="00CF2B67">
        <w:t xml:space="preserve"> [...]. Porto Alegre: Sociedade Brasileira de Computação, </w:t>
      </w:r>
      <w:proofErr w:type="gramStart"/>
      <w:r w:rsidRPr="00CF2B67">
        <w:t>2020 .</w:t>
      </w:r>
      <w:proofErr w:type="gramEnd"/>
      <w:r w:rsidRPr="00CF2B67">
        <w:t xml:space="preserve"> p. 13-18. DOI: https://doi.org/10.5753/ihc.2020.14048.</w:t>
      </w:r>
    </w:p>
    <w:p w14:paraId="65E5C9C0" w14:textId="77777777" w:rsidR="0024249C" w:rsidRPr="00CF2B67" w:rsidRDefault="0024249C" w:rsidP="009A7638">
      <w:pPr>
        <w:keepNext w:val="0"/>
        <w:keepLines w:val="0"/>
        <w:autoSpaceDE w:val="0"/>
        <w:autoSpaceDN w:val="0"/>
        <w:adjustRightInd w:val="0"/>
      </w:pPr>
    </w:p>
    <w:p w14:paraId="6462F966" w14:textId="77777777" w:rsidR="0024249C" w:rsidRPr="00CF2B67" w:rsidRDefault="0024249C" w:rsidP="0024249C">
      <w:pPr>
        <w:keepNext w:val="0"/>
        <w:keepLines w:val="0"/>
        <w:autoSpaceDE w:val="0"/>
        <w:autoSpaceDN w:val="0"/>
        <w:adjustRightInd w:val="0"/>
      </w:pPr>
      <w:r w:rsidRPr="002A63B2">
        <w:rPr>
          <w:lang w:val="en-US"/>
        </w:rPr>
        <w:t xml:space="preserve">FREITAS, H. R. </w:t>
      </w:r>
      <w:r w:rsidRPr="002A63B2">
        <w:rPr>
          <w:b/>
          <w:bCs/>
          <w:lang w:val="en-US"/>
        </w:rPr>
        <w:t>heRcules</w:t>
      </w:r>
      <w:r w:rsidRPr="002A63B2">
        <w:rPr>
          <w:lang w:val="en-US"/>
        </w:rPr>
        <w:t xml:space="preserve">: A repository for annotated R scripts in Portuguese for scientific data analysis. </w:t>
      </w:r>
      <w:r w:rsidRPr="00CF2B67">
        <w:t>SciELO Preprints, 2022. DOI: 10.1590/SciELOPreprints.3389. Disponível</w:t>
      </w:r>
    </w:p>
    <w:p w14:paraId="7A87EA6C" w14:textId="4406BA83" w:rsidR="0024249C" w:rsidRPr="00CF2B67" w:rsidRDefault="0024249C" w:rsidP="0024249C">
      <w:pPr>
        <w:keepNext w:val="0"/>
        <w:keepLines w:val="0"/>
        <w:autoSpaceDE w:val="0"/>
        <w:autoSpaceDN w:val="0"/>
        <w:adjustRightInd w:val="0"/>
      </w:pPr>
      <w:r w:rsidRPr="00CF2B67">
        <w:lastRenderedPageBreak/>
        <w:t>em: https://preprints.scielo.org/index.php/scielo/preprint/view/3389. Acesso em: 25 mar. 2024.</w:t>
      </w:r>
    </w:p>
    <w:p w14:paraId="696D06FD" w14:textId="77777777" w:rsidR="0024249C" w:rsidRPr="00CF2B67" w:rsidRDefault="0024249C" w:rsidP="009A7638">
      <w:pPr>
        <w:keepNext w:val="0"/>
        <w:keepLines w:val="0"/>
        <w:autoSpaceDE w:val="0"/>
        <w:autoSpaceDN w:val="0"/>
        <w:adjustRightInd w:val="0"/>
      </w:pPr>
    </w:p>
    <w:p w14:paraId="3AFB917B" w14:textId="77777777" w:rsidR="0024249C" w:rsidRPr="00CF2B67" w:rsidRDefault="0024249C" w:rsidP="0024249C">
      <w:pPr>
        <w:keepNext w:val="0"/>
        <w:keepLines w:val="0"/>
        <w:autoSpaceDE w:val="0"/>
        <w:autoSpaceDN w:val="0"/>
        <w:adjustRightInd w:val="0"/>
      </w:pPr>
      <w:r w:rsidRPr="00CF2B67">
        <w:t xml:space="preserve">GALVAN, Thatiane Aparecida. </w:t>
      </w:r>
      <w:r w:rsidRPr="00F65D88">
        <w:rPr>
          <w:b/>
          <w:bCs/>
        </w:rPr>
        <w:t>Software para auxiliar na alfabetização de crianças com baixa visão</w:t>
      </w:r>
      <w:r w:rsidRPr="00CF2B67">
        <w:t>. 2022. Trabalho de Conclusão de Curso (Curso Superior de Tecnologia em</w:t>
      </w:r>
    </w:p>
    <w:p w14:paraId="59D022F0" w14:textId="6008E6FC" w:rsidR="0024249C" w:rsidRPr="00CF2B67" w:rsidRDefault="0024249C" w:rsidP="0024249C">
      <w:pPr>
        <w:keepNext w:val="0"/>
        <w:keepLines w:val="0"/>
        <w:autoSpaceDE w:val="0"/>
        <w:autoSpaceDN w:val="0"/>
        <w:adjustRightInd w:val="0"/>
      </w:pPr>
      <w:r w:rsidRPr="00CF2B67">
        <w:t>Sistemas para Internet) - Universidade Tecnológica Federal do Paraná, Toledo, 2022. Disponível em: http://repositorio.utfpr.edu.br/jspui/bitstream/1/30394/1/softwarealfabetizacaobaixavisao.pdf. Acesso em: 29 mar. 2024.</w:t>
      </w:r>
    </w:p>
    <w:p w14:paraId="45F8815A" w14:textId="77777777" w:rsidR="0024249C" w:rsidRPr="00CF2B67" w:rsidRDefault="0024249C" w:rsidP="009A7638">
      <w:pPr>
        <w:keepNext w:val="0"/>
        <w:keepLines w:val="0"/>
        <w:autoSpaceDE w:val="0"/>
        <w:autoSpaceDN w:val="0"/>
        <w:adjustRightInd w:val="0"/>
      </w:pPr>
    </w:p>
    <w:p w14:paraId="069500F3" w14:textId="77777777" w:rsidR="0024249C" w:rsidRPr="00CF2B67" w:rsidRDefault="0024249C" w:rsidP="0024249C">
      <w:pPr>
        <w:keepNext w:val="0"/>
        <w:keepLines w:val="0"/>
        <w:autoSpaceDE w:val="0"/>
        <w:autoSpaceDN w:val="0"/>
        <w:adjustRightInd w:val="0"/>
      </w:pPr>
      <w:r w:rsidRPr="00CF2B67">
        <w:t xml:space="preserve">GODOY, L. de; FERREIRA, M. G. G.; CINELLI, M. J. Usabilidade e acessibilidade: heurísticas de usabilidade em projetos destinados a pessoas com deficiência. </w:t>
      </w:r>
      <w:r w:rsidRPr="00D04957">
        <w:rPr>
          <w:b/>
          <w:bCs/>
        </w:rPr>
        <w:t>Projetica</w:t>
      </w:r>
      <w:r w:rsidRPr="00CF2B67">
        <w:t>, [</w:t>
      </w:r>
      <w:r w:rsidRPr="00D04957">
        <w:rPr>
          <w:i/>
          <w:iCs/>
        </w:rPr>
        <w:t>S. l.</w:t>
      </w:r>
      <w:r w:rsidRPr="00CF2B67">
        <w:t>],</w:t>
      </w:r>
    </w:p>
    <w:p w14:paraId="1D5217E9" w14:textId="77777777" w:rsidR="0024249C" w:rsidRPr="00CF2B67" w:rsidRDefault="0024249C" w:rsidP="0024249C">
      <w:pPr>
        <w:keepNext w:val="0"/>
        <w:keepLines w:val="0"/>
        <w:autoSpaceDE w:val="0"/>
        <w:autoSpaceDN w:val="0"/>
        <w:adjustRightInd w:val="0"/>
      </w:pPr>
      <w:r w:rsidRPr="00CF2B67">
        <w:t>v. 10, n. 1, p. 9–24, 2019. DOI: 10.5433/2236-2207.2019v10n1p9. Disponível em: https://ojs.uel.br/revistas/uel/index.php/projetica/article/view/33759. Acesso em: 29 mar. 2024.</w:t>
      </w:r>
    </w:p>
    <w:p w14:paraId="2E382048" w14:textId="77777777" w:rsidR="0024249C" w:rsidRPr="00CF2B67" w:rsidRDefault="0024249C" w:rsidP="009A7638">
      <w:pPr>
        <w:keepNext w:val="0"/>
        <w:keepLines w:val="0"/>
        <w:autoSpaceDE w:val="0"/>
        <w:autoSpaceDN w:val="0"/>
        <w:adjustRightInd w:val="0"/>
      </w:pPr>
    </w:p>
    <w:p w14:paraId="489EB984" w14:textId="2C072F1E" w:rsidR="00E11220" w:rsidRPr="00CF2B67" w:rsidRDefault="00E8737A" w:rsidP="009A7638">
      <w:pPr>
        <w:keepNext w:val="0"/>
        <w:keepLines w:val="0"/>
        <w:autoSpaceDE w:val="0"/>
        <w:autoSpaceDN w:val="0"/>
        <w:adjustRightInd w:val="0"/>
      </w:pPr>
      <w:r w:rsidRPr="00CF2B67">
        <w:t xml:space="preserve">GUIMARÃES, Vanessa Lorranne Costa </w:t>
      </w:r>
      <w:r w:rsidRPr="00CF2B67">
        <w:rPr>
          <w:i/>
          <w:iCs/>
        </w:rPr>
        <w:t>et al</w:t>
      </w:r>
      <w:r w:rsidRPr="00CF2B67">
        <w:t xml:space="preserve">. </w:t>
      </w:r>
      <w:r w:rsidR="002E052B" w:rsidRPr="00D04957">
        <w:rPr>
          <w:b/>
          <w:bCs/>
        </w:rPr>
        <w:t>Desenvolvimento do sistema</w:t>
      </w:r>
      <w:r w:rsidRPr="00D04957">
        <w:rPr>
          <w:b/>
          <w:bCs/>
        </w:rPr>
        <w:t xml:space="preserve"> MMMODAS</w:t>
      </w:r>
      <w:r w:rsidRPr="00CF2B67">
        <w:t>: software para gerenciamento de vendas. 2022. Software para gerenciamento de vendas (Curso de sistemas da informação) - Faculdade Atenas, [</w:t>
      </w:r>
      <w:r w:rsidRPr="00D04957">
        <w:rPr>
          <w:i/>
          <w:iCs/>
        </w:rPr>
        <w:t>S. l.</w:t>
      </w:r>
      <w:r w:rsidRPr="00CF2B67">
        <w:t>], 2022. Disponível em: http://www.atenas.edu.br/uniatenas/assets/files/magazines/DESENVOLVIMENTO_DO_SISTEMA_MMMODAS_software_para_gerenciamento_de_vendas.pdf. Acesso em: 25 mar. 2024.</w:t>
      </w:r>
    </w:p>
    <w:p w14:paraId="0C730ED1" w14:textId="77777777" w:rsidR="00E8737A" w:rsidRPr="00CF2B67" w:rsidRDefault="00E8737A" w:rsidP="009A7638">
      <w:pPr>
        <w:keepNext w:val="0"/>
        <w:keepLines w:val="0"/>
        <w:autoSpaceDE w:val="0"/>
        <w:autoSpaceDN w:val="0"/>
        <w:adjustRightInd w:val="0"/>
      </w:pPr>
    </w:p>
    <w:p w14:paraId="0C34232D" w14:textId="43E8A9F3" w:rsidR="009A7638" w:rsidRPr="00CF2B67" w:rsidRDefault="009A7638" w:rsidP="009A7638">
      <w:r w:rsidRPr="00CF2B67">
        <w:t xml:space="preserve">IDROGO, Aurelia Altemira Acuna </w:t>
      </w:r>
      <w:r w:rsidRPr="00CF2B67">
        <w:rPr>
          <w:i/>
          <w:iCs/>
        </w:rPr>
        <w:t>et al</w:t>
      </w:r>
      <w:r w:rsidRPr="00CF2B67">
        <w:t xml:space="preserve">. </w:t>
      </w:r>
      <w:r w:rsidRPr="002A63B2">
        <w:rPr>
          <w:lang w:val="en-US"/>
        </w:rPr>
        <w:t xml:space="preserve">Process management: application of the BPM methodology in an energy drink company. </w:t>
      </w:r>
      <w:r w:rsidRPr="002A63B2">
        <w:rPr>
          <w:b/>
          <w:bCs/>
          <w:lang w:val="en-US"/>
        </w:rPr>
        <w:t>Brazilian Journal of Business</w:t>
      </w:r>
      <w:r w:rsidRPr="002A63B2">
        <w:rPr>
          <w:lang w:val="en-US"/>
        </w:rPr>
        <w:t xml:space="preserve">, Curitiba, v. 1, n. 3, p. 805-826, 2019. Disponível em: https://ojs.brazilianjournals.com.br/ojs/index.php/BJB/article/view/2966/2922. </w:t>
      </w:r>
      <w:r w:rsidRPr="00CF2B67">
        <w:t>Acesso em: 25 mar. 2024.</w:t>
      </w:r>
    </w:p>
    <w:p w14:paraId="33E7D2C9" w14:textId="77777777" w:rsidR="009A7638" w:rsidRPr="00CF2B67" w:rsidRDefault="009A7638" w:rsidP="009A7638">
      <w:pPr>
        <w:keepNext w:val="0"/>
        <w:keepLines w:val="0"/>
        <w:autoSpaceDE w:val="0"/>
        <w:autoSpaceDN w:val="0"/>
        <w:adjustRightInd w:val="0"/>
      </w:pPr>
    </w:p>
    <w:p w14:paraId="60A7418B" w14:textId="088CE52D" w:rsidR="00E11220" w:rsidRPr="00CF2B67" w:rsidRDefault="00233138" w:rsidP="009A7638">
      <w:pPr>
        <w:keepNext w:val="0"/>
        <w:keepLines w:val="0"/>
        <w:autoSpaceDE w:val="0"/>
        <w:autoSpaceDN w:val="0"/>
        <w:adjustRightInd w:val="0"/>
      </w:pPr>
      <w:r w:rsidRPr="00CF2B67">
        <w:t>LINX. Microvix. [</w:t>
      </w:r>
      <w:r w:rsidRPr="00D04957">
        <w:rPr>
          <w:i/>
          <w:iCs/>
        </w:rPr>
        <w:t>S. l.</w:t>
      </w:r>
      <w:r w:rsidRPr="00CF2B67">
        <w:t>], 2024. Disponível em: https://www.linx.com.br/erp-microvix/?utm_source=google&amp;utm_medium=cpc&amp;utm_campaign=shopping-search-microvix&amp;gad_source=1&amp;gclid=Cj0KCQjwzZmwBhD8ARIsAH4v1gWmm4zleINfB5E94NCw1-DcMM4YkrlCyI7SERIyEF3u1mht13McSzYaAqlLEALw_wcB. Acesso em: 25 mar. 2024.</w:t>
      </w:r>
    </w:p>
    <w:p w14:paraId="4309886A" w14:textId="77777777" w:rsidR="00233138" w:rsidRPr="00CF2B67" w:rsidRDefault="00233138" w:rsidP="009A7638">
      <w:pPr>
        <w:keepNext w:val="0"/>
        <w:keepLines w:val="0"/>
        <w:autoSpaceDE w:val="0"/>
        <w:autoSpaceDN w:val="0"/>
        <w:adjustRightInd w:val="0"/>
      </w:pPr>
    </w:p>
    <w:p w14:paraId="7FA77104" w14:textId="0B8820E2" w:rsidR="0024249C" w:rsidRPr="00CF2B67" w:rsidRDefault="00233138" w:rsidP="009A7638">
      <w:pPr>
        <w:keepNext w:val="0"/>
        <w:keepLines w:val="0"/>
        <w:autoSpaceDE w:val="0"/>
        <w:autoSpaceDN w:val="0"/>
        <w:adjustRightInd w:val="0"/>
      </w:pPr>
      <w:r w:rsidRPr="00CF2B67">
        <w:t xml:space="preserve">LIMA, Bruno Danny; NASCIMENTO, Vinícius Alexander Moreira. </w:t>
      </w:r>
      <w:r w:rsidR="002468DC" w:rsidRPr="00CF2B67">
        <w:t>Desenvolvimento de um protótipo para controle de vendas de uma loja atuante no segmento de comércio de roupas</w:t>
      </w:r>
      <w:r w:rsidRPr="00CF2B67">
        <w:t xml:space="preserve">. </w:t>
      </w:r>
      <w:r w:rsidRPr="00CF2B67">
        <w:rPr>
          <w:b/>
          <w:bCs/>
        </w:rPr>
        <w:t>Revista Eletrônica de Sistemas de Informação e Gestão Tecnológica</w:t>
      </w:r>
      <w:r w:rsidRPr="00CF2B67">
        <w:t>, [</w:t>
      </w:r>
      <w:r w:rsidRPr="00D04957">
        <w:rPr>
          <w:i/>
          <w:iCs/>
        </w:rPr>
        <w:t>s. l.</w:t>
      </w:r>
      <w:r w:rsidRPr="00CF2B67">
        <w:t>], v. 13, n. 2, 2023. Disponível em: http://periodicos.unifacef.com.br/resiget/article/view/2771. Acesso em: 25 mar. 2024.</w:t>
      </w:r>
    </w:p>
    <w:p w14:paraId="0ADFE084" w14:textId="77777777" w:rsidR="00233138" w:rsidRPr="00CF2B67" w:rsidRDefault="00233138" w:rsidP="009A7638">
      <w:pPr>
        <w:keepNext w:val="0"/>
        <w:keepLines w:val="0"/>
        <w:autoSpaceDE w:val="0"/>
        <w:autoSpaceDN w:val="0"/>
        <w:adjustRightInd w:val="0"/>
      </w:pPr>
    </w:p>
    <w:p w14:paraId="51140593" w14:textId="77777777" w:rsidR="009A7638" w:rsidRPr="005C2F5B" w:rsidRDefault="009A7638" w:rsidP="009A7638">
      <w:pPr>
        <w:keepNext w:val="0"/>
        <w:keepLines w:val="0"/>
        <w:autoSpaceDE w:val="0"/>
        <w:autoSpaceDN w:val="0"/>
        <w:adjustRightInd w:val="0"/>
      </w:pPr>
      <w:r w:rsidRPr="005C2F5B">
        <w:t xml:space="preserve">MELLO, Luiz Carlos Brasil de Brito; SILVA, Edson Neves da. Proposta de um sistema de gestão integrando os princípios da construção enxuta (Lean Construction) aos aspectos da gestão da qualidade, segurança, meio ambiente e saúde ocupacional, com o foco nas empresas de pequeno porte da construção civil. </w:t>
      </w:r>
      <w:r w:rsidRPr="002A63B2">
        <w:rPr>
          <w:b/>
          <w:bCs/>
          <w:lang w:val="en-US"/>
        </w:rPr>
        <w:t>Brazilian Journal of Development</w:t>
      </w:r>
      <w:r w:rsidRPr="002A63B2">
        <w:rPr>
          <w:lang w:val="en-US"/>
        </w:rPr>
        <w:t>, [</w:t>
      </w:r>
      <w:r w:rsidRPr="002A63B2">
        <w:rPr>
          <w:i/>
          <w:iCs/>
          <w:lang w:val="en-US"/>
        </w:rPr>
        <w:t>S. l.</w:t>
      </w:r>
      <w:r w:rsidRPr="002A63B2">
        <w:rPr>
          <w:lang w:val="en-US"/>
        </w:rPr>
        <w:t xml:space="preserve">], v. 7, n. 8, p. 79384–79414, 2021. Disponível em: https://ojs.brazilianjournals.com.br/ojs/index.php/BRJD/article/view/34246. </w:t>
      </w:r>
      <w:r w:rsidRPr="005C2F5B">
        <w:t>Acesso em: 29 mar. 2024.</w:t>
      </w:r>
    </w:p>
    <w:p w14:paraId="6F7405EB" w14:textId="77777777" w:rsidR="009A7638" w:rsidRPr="00CF2B67" w:rsidRDefault="009A7638" w:rsidP="009A7638">
      <w:pPr>
        <w:keepNext w:val="0"/>
        <w:keepLines w:val="0"/>
        <w:autoSpaceDE w:val="0"/>
        <w:autoSpaceDN w:val="0"/>
        <w:adjustRightInd w:val="0"/>
      </w:pPr>
    </w:p>
    <w:p w14:paraId="6BC162D2" w14:textId="642E0C1B" w:rsidR="009A7638" w:rsidRPr="00CF2B67" w:rsidRDefault="009A7638" w:rsidP="009A7638">
      <w:pPr>
        <w:keepNext w:val="0"/>
        <w:keepLines w:val="0"/>
        <w:autoSpaceDE w:val="0"/>
        <w:autoSpaceDN w:val="0"/>
        <w:adjustRightInd w:val="0"/>
      </w:pPr>
      <w:r w:rsidRPr="00CF2B67">
        <w:t xml:space="preserve">MOREIRA, Weberty </w:t>
      </w:r>
      <w:r w:rsidRPr="00CF2B67">
        <w:rPr>
          <w:i/>
          <w:iCs/>
        </w:rPr>
        <w:t>et al</w:t>
      </w:r>
      <w:r w:rsidRPr="00CF2B67">
        <w:t xml:space="preserve">. Estudo comparativo da eficiência de processos de aquisição de matérias utilizando o BPM para redução do tempo de conclusão de compras em empresa de grande porte. </w:t>
      </w:r>
      <w:r w:rsidRPr="00D04957">
        <w:rPr>
          <w:b/>
          <w:bCs/>
        </w:rPr>
        <w:t>Revista Computação Aplicado</w:t>
      </w:r>
      <w:r w:rsidRPr="00CF2B67">
        <w:t xml:space="preserve">, Guarulhos, v. 9, n. 1, p. 22-32, 2020. </w:t>
      </w:r>
      <w:r w:rsidRPr="00CF2B67">
        <w:lastRenderedPageBreak/>
        <w:t>Disponível em: http://revistas.ung.br/index.php/computacaoaplicada/article/view/3526/3218. Acesso em: 25 mar. 2024.</w:t>
      </w:r>
    </w:p>
    <w:p w14:paraId="45697513" w14:textId="77777777" w:rsidR="009A7638" w:rsidRPr="00CF2B67" w:rsidRDefault="009A7638" w:rsidP="009A7638">
      <w:pPr>
        <w:keepNext w:val="0"/>
        <w:keepLines w:val="0"/>
        <w:autoSpaceDE w:val="0"/>
        <w:autoSpaceDN w:val="0"/>
        <w:adjustRightInd w:val="0"/>
      </w:pPr>
    </w:p>
    <w:p w14:paraId="24AFA54C" w14:textId="77777777" w:rsidR="009A7638" w:rsidRPr="00CF2B67" w:rsidRDefault="009A7638" w:rsidP="009A7638">
      <w:pPr>
        <w:keepNext w:val="0"/>
        <w:keepLines w:val="0"/>
        <w:autoSpaceDE w:val="0"/>
        <w:autoSpaceDN w:val="0"/>
        <w:adjustRightInd w:val="0"/>
      </w:pPr>
      <w:r w:rsidRPr="00CF2B67">
        <w:t xml:space="preserve">MORGADO, Roberto de Carvalho. </w:t>
      </w:r>
      <w:r w:rsidRPr="00D04957">
        <w:rPr>
          <w:b/>
          <w:bCs/>
        </w:rPr>
        <w:t>O Business Process Management – BPM como ferramenta de apoio na gestão de software</w:t>
      </w:r>
      <w:r w:rsidRPr="00CF2B67">
        <w:t>. 2021. 40 f. Trabalho de Conclusão de Curso (Curso de Engenharia de Computação) - Universidade Federal de Santa Catarina, Goiânia, 2021.</w:t>
      </w:r>
    </w:p>
    <w:p w14:paraId="75DAEFDE" w14:textId="77777777" w:rsidR="009A7638" w:rsidRPr="00CF2B67" w:rsidRDefault="009A7638" w:rsidP="009A7638">
      <w:pPr>
        <w:keepNext w:val="0"/>
        <w:keepLines w:val="0"/>
        <w:autoSpaceDE w:val="0"/>
        <w:autoSpaceDN w:val="0"/>
        <w:adjustRightInd w:val="0"/>
      </w:pPr>
    </w:p>
    <w:p w14:paraId="6514445D" w14:textId="70417C69" w:rsidR="0024249C" w:rsidRPr="00CF2B67" w:rsidRDefault="0024249C" w:rsidP="009A7638">
      <w:pPr>
        <w:keepNext w:val="0"/>
        <w:keepLines w:val="0"/>
        <w:autoSpaceDE w:val="0"/>
        <w:autoSpaceDN w:val="0"/>
        <w:adjustRightInd w:val="0"/>
      </w:pPr>
      <w:r w:rsidRPr="00CF2B67">
        <w:t xml:space="preserve">MOURA, Marcos Renê Cavalcante. </w:t>
      </w:r>
      <w:r w:rsidRPr="00CF2B67">
        <w:rPr>
          <w:b/>
          <w:bCs/>
        </w:rPr>
        <w:t>Um levantamento dos aspectos de usabilidade do sistema Darwin pela ótica de seus usuários</w:t>
      </w:r>
      <w:r w:rsidRPr="00CF2B67">
        <w:t>: Uma análise baseada nas heurísticas de Nielsen. 2022. Trabalho de Conclusão de Curso (Curso de Bacharelado em Engenharia de Software) – Universidade Federal do Ceará – Russas, 2022. Disponível em: https://repositorio.ufc.br/bitstream/riufc/70296/1/2022_tcc_mrcmoura.pdf. Acesso em: 29 mar. 2024.</w:t>
      </w:r>
    </w:p>
    <w:p w14:paraId="020618EC" w14:textId="77777777" w:rsidR="0024249C" w:rsidRPr="00CF2B67" w:rsidRDefault="0024249C" w:rsidP="009A7638">
      <w:pPr>
        <w:keepNext w:val="0"/>
        <w:keepLines w:val="0"/>
        <w:autoSpaceDE w:val="0"/>
        <w:autoSpaceDN w:val="0"/>
        <w:adjustRightInd w:val="0"/>
      </w:pPr>
    </w:p>
    <w:p w14:paraId="37018052" w14:textId="23901A9B" w:rsidR="0024249C" w:rsidRPr="00CF2B67" w:rsidRDefault="0024249C" w:rsidP="009A7638">
      <w:pPr>
        <w:keepNext w:val="0"/>
        <w:keepLines w:val="0"/>
        <w:autoSpaceDE w:val="0"/>
        <w:autoSpaceDN w:val="0"/>
        <w:adjustRightInd w:val="0"/>
      </w:pPr>
      <w:r w:rsidRPr="00CF2B67">
        <w:t xml:space="preserve">OLIVEIRA, Danilo Pereira de. </w:t>
      </w:r>
      <w:r w:rsidRPr="00CF2B67">
        <w:rPr>
          <w:b/>
          <w:bCs/>
        </w:rPr>
        <w:t>Proposta de interface baseada no Material Design para um aplicativo Android no domínio de barbearias</w:t>
      </w:r>
      <w:r w:rsidRPr="00CF2B67">
        <w:t>. 2022. 82 f. Trabalho de Conclusão de Curso (Bacharelado em Sistemas de Informação) – Graduação, Universidade Federal de Uberlância, Monte Carmelo, 2022. Disponível em: https://repositorio.ufu.br/bitstream/123456789/36358/3/PropostaInterfaceBaseada.pdf. Acesso em: 29 mar. 2024.</w:t>
      </w:r>
    </w:p>
    <w:p w14:paraId="78E157C5" w14:textId="77777777" w:rsidR="0024249C" w:rsidRPr="00CF2B67" w:rsidRDefault="0024249C" w:rsidP="009A7638">
      <w:pPr>
        <w:keepNext w:val="0"/>
        <w:keepLines w:val="0"/>
        <w:autoSpaceDE w:val="0"/>
        <w:autoSpaceDN w:val="0"/>
        <w:adjustRightInd w:val="0"/>
      </w:pPr>
    </w:p>
    <w:p w14:paraId="2883E6B2" w14:textId="77777777" w:rsidR="009A7638" w:rsidRPr="005C2F5B" w:rsidRDefault="009A7638" w:rsidP="009A7638">
      <w:pPr>
        <w:keepNext w:val="0"/>
        <w:keepLines w:val="0"/>
        <w:autoSpaceDE w:val="0"/>
        <w:autoSpaceDN w:val="0"/>
        <w:adjustRightInd w:val="0"/>
      </w:pPr>
      <w:r w:rsidRPr="005C2F5B">
        <w:t xml:space="preserve">RIBEIRO JUNIOR, Jeverson Gomes. </w:t>
      </w:r>
      <w:r w:rsidRPr="00CF2B67">
        <w:rPr>
          <w:b/>
          <w:bCs/>
        </w:rPr>
        <w:t>Análise dos principais impactos da implantação de sistemas ERP</w:t>
      </w:r>
      <w:r w:rsidRPr="005C2F5B">
        <w:t>: um estudo de caso na varejista Kincas Gás. 2021. 27 f. Trabalho de Conclusão de Curso (Curso em Ciências Contábeis) – Faculdade Capivari - FUCAP, Santa Catarina, 2021.</w:t>
      </w:r>
    </w:p>
    <w:p w14:paraId="67360391" w14:textId="77777777" w:rsidR="009A7638" w:rsidRPr="005C2F5B" w:rsidRDefault="009A7638" w:rsidP="009A7638">
      <w:pPr>
        <w:keepNext w:val="0"/>
        <w:keepLines w:val="0"/>
        <w:autoSpaceDE w:val="0"/>
        <w:autoSpaceDN w:val="0"/>
        <w:adjustRightInd w:val="0"/>
      </w:pPr>
    </w:p>
    <w:p w14:paraId="1E33C7C4" w14:textId="77777777" w:rsidR="009A7638" w:rsidRPr="005C2F5B" w:rsidRDefault="009A7638" w:rsidP="009A7638">
      <w:pPr>
        <w:keepNext w:val="0"/>
        <w:keepLines w:val="0"/>
        <w:autoSpaceDE w:val="0"/>
        <w:autoSpaceDN w:val="0"/>
        <w:adjustRightInd w:val="0"/>
      </w:pPr>
      <w:r w:rsidRPr="005C2F5B">
        <w:t xml:space="preserve">SALOMÉ, Fernanda Fanciele Souza </w:t>
      </w:r>
      <w:r w:rsidRPr="00CF2B67">
        <w:rPr>
          <w:i/>
          <w:iCs/>
        </w:rPr>
        <w:t>et al</w:t>
      </w:r>
      <w:r w:rsidRPr="005C2F5B">
        <w:t xml:space="preserve">. O impacto da pandemia do COVID-19 na gestão financeira das micro e pequenas empresas do setor varejista de Cláudio-MG. </w:t>
      </w:r>
      <w:r w:rsidRPr="002A63B2">
        <w:rPr>
          <w:b/>
          <w:bCs/>
          <w:lang w:val="en-US"/>
        </w:rPr>
        <w:t>Research, Society and Development,</w:t>
      </w:r>
      <w:r w:rsidRPr="002A63B2">
        <w:rPr>
          <w:lang w:val="en-US"/>
        </w:rPr>
        <w:t xml:space="preserve"> v. 10, n.6, 2021. Disponível em: https://rsdjournal.org/index.php/rsd/article/view/15303/14203. </w:t>
      </w:r>
      <w:r w:rsidRPr="005C2F5B">
        <w:t>Acesso em: 29 mar. 2024.</w:t>
      </w:r>
    </w:p>
    <w:p w14:paraId="64583F5E" w14:textId="77777777" w:rsidR="009A7638" w:rsidRPr="00CF2B67" w:rsidRDefault="009A7638" w:rsidP="009A7638">
      <w:pPr>
        <w:keepNext w:val="0"/>
        <w:keepLines w:val="0"/>
        <w:autoSpaceDE w:val="0"/>
        <w:autoSpaceDN w:val="0"/>
        <w:adjustRightInd w:val="0"/>
      </w:pPr>
    </w:p>
    <w:p w14:paraId="6D46B03F" w14:textId="372D1CC1" w:rsidR="00E8737A" w:rsidRPr="00CF2B67" w:rsidRDefault="00E8737A" w:rsidP="00E8737A">
      <w:proofErr w:type="gramStart"/>
      <w:r w:rsidRPr="00CF2B67">
        <w:t>SANT‘</w:t>
      </w:r>
      <w:proofErr w:type="gramEnd"/>
      <w:r w:rsidRPr="00CF2B67">
        <w:t xml:space="preserve">ANNA, Antonio Genilton; MACHADO, Bruno Miranda; LEONEL, Marcelino Serretti; MENDES, Tiago. </w:t>
      </w:r>
      <w:r w:rsidR="005C2F5B" w:rsidRPr="00CF2B67">
        <w:t>Ações de uma microempresa no enfrentamento da crise causada pela</w:t>
      </w:r>
      <w:r w:rsidRPr="00CF2B67">
        <w:t xml:space="preserve"> COVID-19. </w:t>
      </w:r>
      <w:r w:rsidRPr="00CF2B67">
        <w:rPr>
          <w:b/>
          <w:bCs/>
        </w:rPr>
        <w:t>Revista Livre de Sustentabilidade e Empreendedorismo</w:t>
      </w:r>
      <w:r w:rsidRPr="00CF2B67">
        <w:t>, [</w:t>
      </w:r>
      <w:r w:rsidRPr="00AA0DB6">
        <w:rPr>
          <w:i/>
          <w:iCs/>
        </w:rPr>
        <w:t>s. l.</w:t>
      </w:r>
      <w:r w:rsidRPr="00CF2B67">
        <w:t>], ano 2024, v. 9, n. 2, 17 mar. 2024. Disponível em: https://www.relise.eco.br/index.php/relise/article/view/800/873. Acesso em: 28 mar. 2024.</w:t>
      </w:r>
    </w:p>
    <w:p w14:paraId="742562D0" w14:textId="77777777" w:rsidR="00E8737A" w:rsidRPr="00CF2B67" w:rsidRDefault="00E8737A" w:rsidP="009A7638">
      <w:pPr>
        <w:keepNext w:val="0"/>
        <w:keepLines w:val="0"/>
        <w:autoSpaceDE w:val="0"/>
        <w:autoSpaceDN w:val="0"/>
        <w:adjustRightInd w:val="0"/>
      </w:pPr>
    </w:p>
    <w:p w14:paraId="35F35971" w14:textId="77777777" w:rsidR="0024249C" w:rsidRPr="00CF2B67" w:rsidRDefault="0024249C" w:rsidP="0024249C">
      <w:pPr>
        <w:keepNext w:val="0"/>
        <w:keepLines w:val="0"/>
        <w:autoSpaceDE w:val="0"/>
        <w:autoSpaceDN w:val="0"/>
        <w:adjustRightInd w:val="0"/>
      </w:pPr>
      <w:r w:rsidRPr="00CF2B67">
        <w:t xml:space="preserve">SANTOS, Ismael Rodrigues Dos. </w:t>
      </w:r>
      <w:r w:rsidRPr="00CF2B67">
        <w:rPr>
          <w:b/>
          <w:bCs/>
        </w:rPr>
        <w:t>Qualidade de uso da informação no campo da ciência da informação</w:t>
      </w:r>
      <w:r w:rsidRPr="00CF2B67">
        <w:t>: análise dos enfoques teóricos e das perspectivas metodológicas. 2019.</w:t>
      </w:r>
    </w:p>
    <w:p w14:paraId="462B865E" w14:textId="53BB058A" w:rsidR="0024249C" w:rsidRPr="00CF2B67" w:rsidRDefault="0024249C" w:rsidP="0024249C">
      <w:pPr>
        <w:keepNext w:val="0"/>
        <w:keepLines w:val="0"/>
        <w:autoSpaceDE w:val="0"/>
        <w:autoSpaceDN w:val="0"/>
        <w:adjustRightInd w:val="0"/>
      </w:pPr>
      <w:r w:rsidRPr="00CF2B67">
        <w:t>Dissertação (Pós-graduação em Ciência da Informação) - Universidade Federal de Pernambuco, Recife, 2019. Disponível em: https://repositorio.ufpe.br/bitstream/123456789/35172/1/DISSERTA%c3%87%c3%83O%20Ismael%20Rodrigues%20dos%20Santos.pdf. Acesso em: 29 mar. 2024.</w:t>
      </w:r>
    </w:p>
    <w:p w14:paraId="282DDD79" w14:textId="77777777" w:rsidR="0024249C" w:rsidRPr="00CF2B67" w:rsidRDefault="0024249C" w:rsidP="009A7638">
      <w:pPr>
        <w:keepNext w:val="0"/>
        <w:keepLines w:val="0"/>
        <w:autoSpaceDE w:val="0"/>
        <w:autoSpaceDN w:val="0"/>
        <w:adjustRightInd w:val="0"/>
      </w:pPr>
    </w:p>
    <w:p w14:paraId="65FA5B52" w14:textId="3E9A53AC" w:rsidR="00AB4885" w:rsidRPr="00CF2B67" w:rsidRDefault="00233138" w:rsidP="00216C8F">
      <w:pPr>
        <w:keepNext w:val="0"/>
        <w:keepLines w:val="0"/>
        <w:autoSpaceDE w:val="0"/>
        <w:autoSpaceDN w:val="0"/>
        <w:adjustRightInd w:val="0"/>
      </w:pPr>
      <w:r w:rsidRPr="00CF2B67">
        <w:t xml:space="preserve">SCHROEDER, C. L. A importância de um sistema para a gestão de estoque em pequenas empresas: um estudo em uma loja de artigos gaúchos. Saber Humano: </w:t>
      </w:r>
      <w:r w:rsidRPr="00CF2B67">
        <w:rPr>
          <w:b/>
          <w:bCs/>
        </w:rPr>
        <w:t>Revista Científica da Faculdade Antonio Meneghetti</w:t>
      </w:r>
      <w:r w:rsidRPr="00CF2B67">
        <w:t>, [</w:t>
      </w:r>
      <w:r w:rsidRPr="00AA0DB6">
        <w:rPr>
          <w:i/>
          <w:iCs/>
        </w:rPr>
        <w:t>S. l.</w:t>
      </w:r>
      <w:r w:rsidRPr="00CF2B67">
        <w:t>], v. 1, n. 1, p. 49–70, 2024. DOI: 10.18815/sh.2024v1n1.665. Disponível em: https://saberhumano.emnuvens.com.br/sh/article/view/665. Acesso em: 29 mar. 2024.</w:t>
      </w:r>
    </w:p>
    <w:p w14:paraId="78A1EA01" w14:textId="77777777" w:rsidR="00233138" w:rsidRPr="005C2F5B" w:rsidRDefault="00233138" w:rsidP="00216C8F">
      <w:pPr>
        <w:keepNext w:val="0"/>
        <w:keepLines w:val="0"/>
        <w:autoSpaceDE w:val="0"/>
        <w:autoSpaceDN w:val="0"/>
        <w:adjustRightInd w:val="0"/>
      </w:pPr>
    </w:p>
    <w:p w14:paraId="45869B8D" w14:textId="77777777" w:rsidR="009A7638" w:rsidRPr="005C2F5B" w:rsidRDefault="009A7638" w:rsidP="009A7638">
      <w:pPr>
        <w:keepNext w:val="0"/>
        <w:keepLines w:val="0"/>
        <w:autoSpaceDE w:val="0"/>
        <w:autoSpaceDN w:val="0"/>
        <w:adjustRightInd w:val="0"/>
      </w:pPr>
      <w:r w:rsidRPr="005C2F5B">
        <w:t xml:space="preserve">SILVA, Gillyane Pereira. </w:t>
      </w:r>
      <w:r w:rsidRPr="00CF2B67">
        <w:rPr>
          <w:b/>
          <w:bCs/>
        </w:rPr>
        <w:t>Gestão de processos</w:t>
      </w:r>
      <w:r w:rsidRPr="005C2F5B">
        <w:t>: uma análise do processo de uma assistência</w:t>
      </w:r>
    </w:p>
    <w:p w14:paraId="580A4291" w14:textId="77777777" w:rsidR="009A7638" w:rsidRPr="005C2F5B" w:rsidRDefault="009A7638" w:rsidP="009A7638">
      <w:pPr>
        <w:keepNext w:val="0"/>
        <w:keepLines w:val="0"/>
        <w:autoSpaceDE w:val="0"/>
        <w:autoSpaceDN w:val="0"/>
        <w:adjustRightInd w:val="0"/>
      </w:pPr>
      <w:r w:rsidRPr="005C2F5B">
        <w:lastRenderedPageBreak/>
        <w:t>técnica da fabricante de telefones Forever Mobile utilizando o método BPMN através da</w:t>
      </w:r>
    </w:p>
    <w:p w14:paraId="1CA8A66B" w14:textId="77777777" w:rsidR="009A7638" w:rsidRPr="005C2F5B" w:rsidRDefault="009A7638" w:rsidP="009A7638">
      <w:pPr>
        <w:keepNext w:val="0"/>
        <w:keepLines w:val="0"/>
        <w:autoSpaceDE w:val="0"/>
        <w:autoSpaceDN w:val="0"/>
        <w:adjustRightInd w:val="0"/>
      </w:pPr>
      <w:r w:rsidRPr="005C2F5B">
        <w:t>análise AS/IS E TO/BE. 2021. 52 f. Dissertação (Graduação em Administração) –</w:t>
      </w:r>
    </w:p>
    <w:p w14:paraId="0D052660" w14:textId="77777777" w:rsidR="009A7638" w:rsidRPr="005C2F5B" w:rsidRDefault="009A7638" w:rsidP="009A7638">
      <w:pPr>
        <w:keepNext w:val="0"/>
        <w:keepLines w:val="0"/>
        <w:autoSpaceDE w:val="0"/>
        <w:autoSpaceDN w:val="0"/>
        <w:adjustRightInd w:val="0"/>
      </w:pPr>
      <w:r w:rsidRPr="005C2F5B">
        <w:t>Universidade Federal da Paraíba, João Pessoa, 2021. Disponível em:</w:t>
      </w:r>
    </w:p>
    <w:p w14:paraId="2F37C602" w14:textId="199DD9A3" w:rsidR="009A7638" w:rsidRPr="005C2F5B" w:rsidRDefault="009A7638" w:rsidP="009A7638">
      <w:pPr>
        <w:keepNext w:val="0"/>
        <w:keepLines w:val="0"/>
        <w:autoSpaceDE w:val="0"/>
        <w:autoSpaceDN w:val="0"/>
        <w:adjustRightInd w:val="0"/>
      </w:pPr>
      <w:r w:rsidRPr="005C2F5B">
        <w:t>https://repositorio.ufpb.br/jspui/handle/123456789/21902. Acesso em: 25 mar. 2024.</w:t>
      </w:r>
    </w:p>
    <w:p w14:paraId="5A218BE5" w14:textId="77777777" w:rsidR="009A7638" w:rsidRPr="005C2F5B" w:rsidRDefault="009A7638" w:rsidP="00216C8F">
      <w:pPr>
        <w:keepNext w:val="0"/>
        <w:keepLines w:val="0"/>
        <w:autoSpaceDE w:val="0"/>
        <w:autoSpaceDN w:val="0"/>
        <w:adjustRightInd w:val="0"/>
      </w:pPr>
    </w:p>
    <w:p w14:paraId="06EF2559" w14:textId="23D0B568" w:rsidR="0024249C" w:rsidRPr="005C2F5B" w:rsidRDefault="0024249C" w:rsidP="0024249C">
      <w:pPr>
        <w:keepNext w:val="0"/>
        <w:keepLines w:val="0"/>
        <w:autoSpaceDE w:val="0"/>
        <w:autoSpaceDN w:val="0"/>
        <w:adjustRightInd w:val="0"/>
      </w:pPr>
      <w:r w:rsidRPr="005C2F5B">
        <w:t>SILVEIRA, Milene. Praticando a teoria no ensino de IHC: dinamizando aulas teóricas com o uso de</w:t>
      </w:r>
      <w:r w:rsidR="00233138" w:rsidRPr="005C2F5B">
        <w:t xml:space="preserve"> </w:t>
      </w:r>
      <w:r w:rsidRPr="005C2F5B">
        <w:t>atividades práticas. Workshop sobre educação em IHC. In:</w:t>
      </w:r>
      <w:r w:rsidR="00233138" w:rsidRPr="005C2F5B">
        <w:t xml:space="preserve"> </w:t>
      </w:r>
      <w:r w:rsidRPr="005C2F5B">
        <w:t xml:space="preserve">Simpósio Brasileiro de Fatores Humanos em Sistemas Computacionais (IHC), </w:t>
      </w:r>
      <w:r w:rsidRPr="00CF2B67">
        <w:rPr>
          <w:b/>
          <w:bCs/>
        </w:rPr>
        <w:t>Anais [...],</w:t>
      </w:r>
      <w:r w:rsidRPr="005C2F5B">
        <w:t xml:space="preserve"> Sociedade</w:t>
      </w:r>
    </w:p>
    <w:p w14:paraId="4797BA18" w14:textId="1F786D9F" w:rsidR="0024249C" w:rsidRPr="005C2F5B" w:rsidRDefault="0024249C" w:rsidP="0024249C">
      <w:pPr>
        <w:keepNext w:val="0"/>
        <w:keepLines w:val="0"/>
        <w:autoSpaceDE w:val="0"/>
        <w:autoSpaceDN w:val="0"/>
        <w:adjustRightInd w:val="0"/>
      </w:pPr>
      <w:r w:rsidRPr="005C2F5B">
        <w:t>Brasileira de Computação: Porto Alegre, 2019.</w:t>
      </w:r>
    </w:p>
    <w:p w14:paraId="60B45C8B" w14:textId="77777777" w:rsidR="0024249C" w:rsidRPr="005C2F5B" w:rsidRDefault="0024249C" w:rsidP="00216C8F">
      <w:pPr>
        <w:keepNext w:val="0"/>
        <w:keepLines w:val="0"/>
        <w:autoSpaceDE w:val="0"/>
        <w:autoSpaceDN w:val="0"/>
        <w:adjustRightInd w:val="0"/>
      </w:pPr>
    </w:p>
    <w:p w14:paraId="70C6BDBF" w14:textId="41A3D9D7" w:rsidR="00E11220" w:rsidRPr="005C2F5B" w:rsidRDefault="00233138" w:rsidP="00216C8F">
      <w:pPr>
        <w:keepNext w:val="0"/>
        <w:keepLines w:val="0"/>
        <w:autoSpaceDE w:val="0"/>
        <w:autoSpaceDN w:val="0"/>
        <w:adjustRightInd w:val="0"/>
      </w:pPr>
      <w:r w:rsidRPr="005C2F5B">
        <w:t xml:space="preserve">SISPLAN. </w:t>
      </w:r>
      <w:r w:rsidRPr="00CF2B67">
        <w:rPr>
          <w:b/>
          <w:bCs/>
        </w:rPr>
        <w:t>Soluções em gestão integrada</w:t>
      </w:r>
      <w:r w:rsidRPr="005C2F5B">
        <w:t>: ERP SISPLAN. [</w:t>
      </w:r>
      <w:r w:rsidRPr="00AA0DB6">
        <w:rPr>
          <w:i/>
          <w:iCs/>
        </w:rPr>
        <w:t>S. l.</w:t>
      </w:r>
      <w:r w:rsidRPr="005C2F5B">
        <w:t>], 2023. Disponível em: https://sisplansistemas.com.br/. Acesso em: 25 mar. 2024.</w:t>
      </w:r>
    </w:p>
    <w:p w14:paraId="7BB00239" w14:textId="77777777" w:rsidR="00233138" w:rsidRPr="005C2F5B" w:rsidRDefault="00233138" w:rsidP="00216C8F">
      <w:pPr>
        <w:keepNext w:val="0"/>
        <w:keepLines w:val="0"/>
        <w:autoSpaceDE w:val="0"/>
        <w:autoSpaceDN w:val="0"/>
        <w:adjustRightInd w:val="0"/>
      </w:pPr>
    </w:p>
    <w:p w14:paraId="7AEF186D" w14:textId="6E682E9C" w:rsidR="0024249C" w:rsidRPr="005C2F5B" w:rsidRDefault="0024249C" w:rsidP="00216C8F">
      <w:pPr>
        <w:keepNext w:val="0"/>
        <w:keepLines w:val="0"/>
        <w:autoSpaceDE w:val="0"/>
        <w:autoSpaceDN w:val="0"/>
        <w:adjustRightInd w:val="0"/>
      </w:pPr>
      <w:r w:rsidRPr="005C2F5B">
        <w:t xml:space="preserve">SOUZA, Eduardo et al. Desenvolvimento de interface de dispositivos móveis para utilização com uma plataforma múltipla de dados. </w:t>
      </w:r>
      <w:r w:rsidRPr="002A63B2">
        <w:rPr>
          <w:b/>
          <w:bCs/>
          <w:lang w:val="en-US"/>
        </w:rPr>
        <w:t>Brazilian Journal of development</w:t>
      </w:r>
      <w:r w:rsidRPr="002A63B2">
        <w:rPr>
          <w:lang w:val="en-US"/>
        </w:rPr>
        <w:t xml:space="preserve">, Curitiba, v. 7, n. 2, p. 19476-19490, 2021. Disponível em: https://ojs.brazilianjournals.com.br/ojs/index.php/BRJD/article/view/25240/20189. </w:t>
      </w:r>
      <w:r w:rsidRPr="005C2F5B">
        <w:t>Acesso em: 3 abr. 2021.</w:t>
      </w:r>
    </w:p>
    <w:p w14:paraId="417BC7E0" w14:textId="77777777" w:rsidR="0024249C" w:rsidRPr="005C2F5B" w:rsidRDefault="0024249C" w:rsidP="00216C8F">
      <w:pPr>
        <w:keepNext w:val="0"/>
        <w:keepLines w:val="0"/>
        <w:autoSpaceDE w:val="0"/>
        <w:autoSpaceDN w:val="0"/>
        <w:adjustRightInd w:val="0"/>
      </w:pPr>
    </w:p>
    <w:p w14:paraId="029C4E65" w14:textId="5563427B" w:rsidR="009A7638" w:rsidRPr="005C2F5B" w:rsidRDefault="009A7638" w:rsidP="009A7638">
      <w:pPr>
        <w:keepNext w:val="0"/>
        <w:keepLines w:val="0"/>
        <w:autoSpaceDE w:val="0"/>
        <w:autoSpaceDN w:val="0"/>
        <w:adjustRightInd w:val="0"/>
      </w:pPr>
      <w:r w:rsidRPr="005C2F5B">
        <w:t xml:space="preserve">VASCONCELOS, Caio Castelliano de. Instrução normativa SEGES/ME Nº19, de 4 de abril de 2022. [Brasília]: </w:t>
      </w:r>
      <w:r w:rsidRPr="00E86D5B">
        <w:rPr>
          <w:b/>
          <w:bCs/>
        </w:rPr>
        <w:t>Ministério da Economia</w:t>
      </w:r>
      <w:r w:rsidRPr="005C2F5B">
        <w:t>, 08 abr. 2022. Disponível em: https://www.gov.br/plataformamaisbrasil/pt-br/legislacao-geral/instrucoes-normativas/instrucao-normativa-seges-me-no-19-de-4-de-abril-de-2022. Acesso em: 25 mar. 2024</w:t>
      </w:r>
      <w:r w:rsidR="00EE0C63">
        <w:t>.</w:t>
      </w:r>
    </w:p>
    <w:p w14:paraId="4A8F9D8F" w14:textId="77777777" w:rsidR="009A7638" w:rsidRPr="005C2F5B" w:rsidRDefault="009A7638" w:rsidP="00216C8F">
      <w:pPr>
        <w:keepNext w:val="0"/>
        <w:keepLines w:val="0"/>
        <w:autoSpaceDE w:val="0"/>
        <w:autoSpaceDN w:val="0"/>
        <w:adjustRightInd w:val="0"/>
      </w:pPr>
    </w:p>
    <w:p w14:paraId="225608DC" w14:textId="26E16BFA" w:rsidR="009A7638" w:rsidRPr="005C2F5B" w:rsidRDefault="009A7638" w:rsidP="00216C8F">
      <w:pPr>
        <w:keepNext w:val="0"/>
        <w:keepLines w:val="0"/>
        <w:autoSpaceDE w:val="0"/>
        <w:autoSpaceDN w:val="0"/>
        <w:adjustRightInd w:val="0"/>
      </w:pPr>
      <w:r w:rsidRPr="005C2F5B">
        <w:t>VEIGA, Elenir Aparecida Hutter da.  Fluxo de trabalho na empresa Ellem Veiga. Entrevista concedida a Bárbara Moro. Pomerode, 29 mar. 2024.</w:t>
      </w:r>
    </w:p>
    <w:p w14:paraId="391BBCAB" w14:textId="77777777" w:rsidR="009A7638" w:rsidRPr="005C2F5B" w:rsidRDefault="009A7638" w:rsidP="00216C8F">
      <w:pPr>
        <w:keepNext w:val="0"/>
        <w:keepLines w:val="0"/>
        <w:autoSpaceDE w:val="0"/>
        <w:autoSpaceDN w:val="0"/>
        <w:adjustRightInd w:val="0"/>
      </w:pPr>
    </w:p>
    <w:p w14:paraId="20457EF3" w14:textId="195DB5C8" w:rsidR="009A7638" w:rsidRPr="005C2F5B" w:rsidRDefault="009A7638" w:rsidP="009A7638">
      <w:pPr>
        <w:keepNext w:val="0"/>
        <w:keepLines w:val="0"/>
        <w:autoSpaceDE w:val="0"/>
        <w:autoSpaceDN w:val="0"/>
        <w:adjustRightInd w:val="0"/>
      </w:pPr>
      <w:r w:rsidRPr="005C2F5B">
        <w:t xml:space="preserve">WILTGEN, Filipe. </w:t>
      </w:r>
      <w:r w:rsidR="005C2F5B" w:rsidRPr="005C2F5B">
        <w:t>Protótipos e prototipagem rápida aditiva</w:t>
      </w:r>
    </w:p>
    <w:p w14:paraId="10CB26A1" w14:textId="62B503E5" w:rsidR="009A7638" w:rsidRPr="005C2F5B" w:rsidRDefault="005C2F5B" w:rsidP="009A7638">
      <w:pPr>
        <w:keepNext w:val="0"/>
        <w:keepLines w:val="0"/>
        <w:autoSpaceDE w:val="0"/>
        <w:autoSpaceDN w:val="0"/>
        <w:adjustRightInd w:val="0"/>
      </w:pPr>
      <w:r w:rsidRPr="005C2F5B">
        <w:t>Sua importância no auxílio do desenvo</w:t>
      </w:r>
      <w:r w:rsidR="009A7638" w:rsidRPr="005C2F5B">
        <w:t xml:space="preserve">. </w:t>
      </w:r>
      <w:r w:rsidR="009A7638" w:rsidRPr="00E86D5B">
        <w:rPr>
          <w:b/>
          <w:bCs/>
        </w:rPr>
        <w:t>10º Congresso Brasileiro de Engenharia de Fabricação</w:t>
      </w:r>
      <w:r w:rsidR="009A7638" w:rsidRPr="005C2F5B">
        <w:t>. Disponível em: https://www.researchgate.net/profile/Filipe-Wiltgen/publication/335507334_ARTIGO_PROTOTIPOS_E_PROTOTIPAGEM_RAPIDA_ADITIVA_-_SUA_IMPORTANCIA_NO_AUXILIO_DO_DESENVOLVIMENTO_CIENTIFICO_E_TECNOLOGICO_PAPER_PROTOTYPES_AND_FAST_ADDITIVE_PROTOTYPING_-_ITS_IMPORTANCE_IN_AID_TO_SCIEN/links/5e95c6024585150839db2134/ARTIGO-PROTOTIPOS-E-PROTOTIPAGEM-RAPIDA-ADITIVA-SUA-IMPORTANCIA-NO-AUXILIO-DO-DESENVOLVIMENTO-CIENTIFICO-E-TECNOLOGICO-PAPER-PROTOTYPES-AND-FAST-ADDITIVE-PROTOTYPING-ITS-IMPORTANCE-IN-AID-TO-SCIE.pdf. Acesso em: 28 mar 2024</w:t>
      </w:r>
      <w:r w:rsidR="00EE0C63">
        <w:t>.</w:t>
      </w:r>
    </w:p>
    <w:p w14:paraId="48559D92" w14:textId="77777777" w:rsidR="009A7638" w:rsidRPr="005C2F5B" w:rsidRDefault="009A7638" w:rsidP="00216C8F">
      <w:pPr>
        <w:keepNext w:val="0"/>
        <w:keepLines w:val="0"/>
        <w:autoSpaceDE w:val="0"/>
        <w:autoSpaceDN w:val="0"/>
        <w:adjustRightInd w:val="0"/>
      </w:pPr>
    </w:p>
    <w:p w14:paraId="2661E9A6" w14:textId="02DE6E29" w:rsidR="002A63B2" w:rsidRDefault="005B399B" w:rsidP="00216C8F">
      <w:pPr>
        <w:keepNext w:val="0"/>
        <w:keepLines w:val="0"/>
        <w:autoSpaceDE w:val="0"/>
        <w:autoSpaceDN w:val="0"/>
        <w:adjustRightInd w:val="0"/>
      </w:pPr>
      <w:r w:rsidRPr="005C2F5B">
        <w:t xml:space="preserve">ZENONE, Luiz Claudio. </w:t>
      </w:r>
      <w:r w:rsidRPr="00E86D5B">
        <w:rPr>
          <w:b/>
          <w:bCs/>
        </w:rPr>
        <w:t>CRM (Custumer Relationship Management)</w:t>
      </w:r>
      <w:r w:rsidRPr="005C2F5B">
        <w:t>: Marketing de Relacionamento, Fidelização de Clientes e Pós-Venda. [</w:t>
      </w:r>
      <w:r w:rsidRPr="00E86D5B">
        <w:rPr>
          <w:i/>
          <w:iCs/>
        </w:rPr>
        <w:t>S. l.</w:t>
      </w:r>
      <w:r w:rsidRPr="005C2F5B">
        <w:t>]: Actual, 2019. Disponível em: https://books.google.com.br/books?hl=pt-BR&amp;lr=&amp;id=p8P5EAAAQBAJ&amp;oi=fnd&amp;pg=PT5&amp;dq=conceito+gest%C3%A3o+de+clientes&amp;ots=8PkznDaFUs&amp;sig=D3MZUj07pKZbgXdg9Q6wl3f4CPA#v=onepage&amp;q=conceito%20gest%C3%A3o%20de%20clientes&amp;f=false. Acesso em: 6 abr. 2024.</w:t>
      </w:r>
    </w:p>
    <w:p w14:paraId="2A34DCFC" w14:textId="77777777" w:rsidR="002A63B2" w:rsidRDefault="002A63B2">
      <w:pPr>
        <w:keepNext w:val="0"/>
        <w:keepLines w:val="0"/>
      </w:pPr>
      <w:r>
        <w:br w:type="page"/>
      </w:r>
    </w:p>
    <w:p w14:paraId="20B79721" w14:textId="77777777" w:rsidR="002A63B2" w:rsidRDefault="002A63B2" w:rsidP="002A63B2">
      <w:pPr>
        <w:pStyle w:val="TF-xAvalTTULO"/>
      </w:pPr>
      <w:r w:rsidRPr="00320BFA">
        <w:lastRenderedPageBreak/>
        <w:t>FORMULÁRIO  DE  avaliação</w:t>
      </w:r>
      <w:r>
        <w:t xml:space="preserve"> SIS acadÊmico</w:t>
      </w:r>
    </w:p>
    <w:p w14:paraId="3E2D93DF" w14:textId="77777777" w:rsidR="002A63B2" w:rsidRPr="00320BFA" w:rsidRDefault="002A63B2" w:rsidP="002A63B2">
      <w:pPr>
        <w:pStyle w:val="TF-xAvalTTULO"/>
      </w:pPr>
      <w:r w:rsidRPr="00320BFA">
        <w:t xml:space="preserve">PROFESSOR </w:t>
      </w:r>
      <w:r>
        <w:t>AVALIADOR – Pré-projeto</w:t>
      </w:r>
    </w:p>
    <w:p w14:paraId="758EA567" w14:textId="77777777" w:rsidR="002A63B2" w:rsidRDefault="002A63B2" w:rsidP="002A63B2">
      <w:pPr>
        <w:pStyle w:val="TF-xAvalLINHA"/>
      </w:pPr>
    </w:p>
    <w:p w14:paraId="7C6C66FC" w14:textId="57597E58" w:rsidR="002A63B2" w:rsidRDefault="002A63B2" w:rsidP="002A63B2">
      <w:pPr>
        <w:pStyle w:val="TF-xAvalLINHA"/>
      </w:pPr>
      <w:r w:rsidRPr="00320BFA">
        <w:t>Avaliador(a):</w:t>
      </w:r>
      <w:r w:rsidRPr="00320BFA">
        <w:tab/>
      </w:r>
      <w:r w:rsidR="00D86C62" w:rsidRPr="00D86C62">
        <w:t>Francisco Adell Péricas</w:t>
      </w:r>
    </w:p>
    <w:p w14:paraId="65B7DA70" w14:textId="77777777" w:rsidR="002A63B2" w:rsidRPr="00340EA0" w:rsidRDefault="002A63B2" w:rsidP="002A63B2">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2A63B2" w:rsidRPr="00320BFA" w14:paraId="2C094C46"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943F57E" w14:textId="77777777" w:rsidR="002A63B2" w:rsidRPr="00320BFA" w:rsidRDefault="002A63B2" w:rsidP="006C68B5">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1F2DD7D0" w14:textId="77777777" w:rsidR="002A63B2" w:rsidRPr="00320BFA" w:rsidRDefault="002A63B2" w:rsidP="006C68B5">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3CBD15C3" w14:textId="77777777" w:rsidR="002A63B2" w:rsidRPr="00320BFA" w:rsidRDefault="002A63B2" w:rsidP="006C68B5">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3CF8B374" w14:textId="77777777" w:rsidR="002A63B2" w:rsidRPr="00320BFA" w:rsidRDefault="002A63B2" w:rsidP="006C68B5">
            <w:pPr>
              <w:pStyle w:val="TF-xAvalITEMTABELA"/>
            </w:pPr>
            <w:r w:rsidRPr="00320BFA">
              <w:t>não atende</w:t>
            </w:r>
          </w:p>
        </w:tc>
      </w:tr>
      <w:tr w:rsidR="002A63B2" w:rsidRPr="00320BFA" w14:paraId="66CE870A" w14:textId="77777777" w:rsidTr="006C68B5">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BBFD8D1" w14:textId="77777777" w:rsidR="002A63B2" w:rsidRPr="0000224C" w:rsidRDefault="002A63B2" w:rsidP="006C68B5">
            <w:pPr>
              <w:pStyle w:val="TF-xAvalITEMTABELA"/>
            </w:pPr>
            <w:r w:rsidRPr="00096CD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09EDBD65" w14:textId="77777777" w:rsidR="002A63B2" w:rsidRPr="00320BFA" w:rsidRDefault="002A63B2" w:rsidP="002A63B2">
            <w:pPr>
              <w:pStyle w:val="TF-xAvalITEM"/>
              <w:numPr>
                <w:ilvl w:val="0"/>
                <w:numId w:val="13"/>
              </w:numPr>
            </w:pPr>
            <w:r>
              <w:t>CONTEXTUALIZAÇÃO</w:t>
            </w:r>
          </w:p>
          <w:p w14:paraId="00877BBA" w14:textId="77777777" w:rsidR="002A63B2" w:rsidRPr="00320BFA" w:rsidRDefault="002A63B2" w:rsidP="006C68B5">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68A22C3D" w14:textId="77777777" w:rsidR="002A63B2" w:rsidRPr="00320BFA" w:rsidRDefault="002A63B2" w:rsidP="006C68B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30881DAB" w14:textId="77777777" w:rsidR="002A63B2" w:rsidRPr="00320BFA" w:rsidRDefault="002A63B2"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0E6F193" w14:textId="77777777" w:rsidR="002A63B2" w:rsidRPr="00320BFA" w:rsidRDefault="002A63B2" w:rsidP="006C68B5">
            <w:pPr>
              <w:keepNext w:val="0"/>
              <w:keepLines w:val="0"/>
              <w:ind w:left="709" w:hanging="709"/>
              <w:jc w:val="center"/>
              <w:rPr>
                <w:sz w:val="18"/>
              </w:rPr>
            </w:pPr>
          </w:p>
        </w:tc>
      </w:tr>
      <w:tr w:rsidR="002A63B2" w:rsidRPr="00320BFA" w14:paraId="4351DB9D" w14:textId="77777777" w:rsidTr="006C68B5">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C1F8764"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099CB5E" w14:textId="77777777" w:rsidR="002A63B2" w:rsidRPr="00320BFA" w:rsidRDefault="002A63B2" w:rsidP="006C68B5">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271B85EE"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5EDB874"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BCA19EF" w14:textId="77777777" w:rsidR="002A63B2" w:rsidRPr="00320BFA" w:rsidRDefault="002A63B2" w:rsidP="006C68B5">
            <w:pPr>
              <w:keepNext w:val="0"/>
              <w:keepLines w:val="0"/>
              <w:ind w:left="709" w:hanging="709"/>
              <w:jc w:val="center"/>
              <w:rPr>
                <w:sz w:val="18"/>
              </w:rPr>
            </w:pPr>
          </w:p>
        </w:tc>
      </w:tr>
      <w:tr w:rsidR="002A63B2" w:rsidRPr="00320BFA" w14:paraId="0B16D977"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62DE31"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9F2D492" w14:textId="77777777" w:rsidR="002A63B2" w:rsidRPr="00320BFA" w:rsidRDefault="002A63B2" w:rsidP="006C68B5">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3D1A58D"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CC8FB1F"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556B97E" w14:textId="77777777" w:rsidR="002A63B2" w:rsidRPr="00320BFA" w:rsidRDefault="002A63B2" w:rsidP="006C68B5">
            <w:pPr>
              <w:keepNext w:val="0"/>
              <w:keepLines w:val="0"/>
              <w:ind w:left="709" w:hanging="709"/>
              <w:jc w:val="center"/>
              <w:rPr>
                <w:sz w:val="18"/>
              </w:rPr>
            </w:pPr>
          </w:p>
        </w:tc>
      </w:tr>
      <w:tr w:rsidR="002A63B2" w:rsidRPr="00320BFA" w14:paraId="605B91BE" w14:textId="77777777" w:rsidTr="006C68B5">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6A150AC"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5A090ED" w14:textId="77777777" w:rsidR="002A63B2" w:rsidRPr="00320BFA" w:rsidRDefault="002A63B2" w:rsidP="006C68B5">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2BE4C803"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2D9F4EF"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E962021" w14:textId="77777777" w:rsidR="002A63B2" w:rsidRPr="00320BFA" w:rsidRDefault="002A63B2" w:rsidP="006C68B5">
            <w:pPr>
              <w:keepNext w:val="0"/>
              <w:keepLines w:val="0"/>
              <w:ind w:left="709" w:hanging="709"/>
              <w:jc w:val="center"/>
              <w:rPr>
                <w:sz w:val="18"/>
              </w:rPr>
            </w:pPr>
          </w:p>
        </w:tc>
      </w:tr>
      <w:tr w:rsidR="002A63B2" w:rsidRPr="00320BFA" w14:paraId="6B26DA61" w14:textId="77777777" w:rsidTr="006C68B5">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3F30B41"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E037F4E" w14:textId="77777777" w:rsidR="002A63B2" w:rsidRPr="00320BFA" w:rsidRDefault="002A63B2" w:rsidP="006C68B5">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73779C6"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64781BC"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048FD36" w14:textId="77777777" w:rsidR="002A63B2" w:rsidRPr="00320BFA" w:rsidRDefault="002A63B2" w:rsidP="006C68B5">
            <w:pPr>
              <w:keepNext w:val="0"/>
              <w:keepLines w:val="0"/>
              <w:ind w:left="709" w:hanging="709"/>
              <w:jc w:val="center"/>
              <w:rPr>
                <w:sz w:val="18"/>
              </w:rPr>
            </w:pPr>
          </w:p>
        </w:tc>
      </w:tr>
      <w:tr w:rsidR="002A63B2" w:rsidRPr="00320BFA" w14:paraId="1660C9FD"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C94AC4E"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EA309EB" w14:textId="77777777" w:rsidR="002A63B2" w:rsidRPr="00320BFA" w:rsidRDefault="002A63B2" w:rsidP="002A63B2">
            <w:pPr>
              <w:pStyle w:val="TF-xAvalITEM"/>
              <w:numPr>
                <w:ilvl w:val="0"/>
                <w:numId w:val="12"/>
              </w:numPr>
            </w:pPr>
            <w:r>
              <w:t>BASES</w:t>
            </w:r>
            <w:r w:rsidRPr="00320BFA">
              <w:t xml:space="preserve"> </w:t>
            </w:r>
            <w:r>
              <w:t>TEÓRICAS</w:t>
            </w:r>
          </w:p>
          <w:p w14:paraId="4FC0778D" w14:textId="77777777" w:rsidR="002A63B2" w:rsidRPr="00320BFA" w:rsidRDefault="002A63B2" w:rsidP="006C68B5">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25B74DBE"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42E2C9F"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A7284E2" w14:textId="77777777" w:rsidR="002A63B2" w:rsidRPr="00320BFA" w:rsidRDefault="002A63B2" w:rsidP="006C68B5">
            <w:pPr>
              <w:keepNext w:val="0"/>
              <w:keepLines w:val="0"/>
              <w:ind w:left="709" w:hanging="709"/>
              <w:jc w:val="center"/>
              <w:rPr>
                <w:sz w:val="18"/>
              </w:rPr>
            </w:pPr>
          </w:p>
        </w:tc>
      </w:tr>
      <w:tr w:rsidR="002A63B2" w:rsidRPr="00320BFA" w14:paraId="14684CCE"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A31BA5E"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0C75842" w14:textId="77777777" w:rsidR="002A63B2" w:rsidRPr="00320BFA" w:rsidRDefault="002A63B2" w:rsidP="006C68B5">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7A91809D"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B00006C"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A1CF825" w14:textId="77777777" w:rsidR="002A63B2" w:rsidRPr="00320BFA" w:rsidRDefault="002A63B2" w:rsidP="006C68B5">
            <w:pPr>
              <w:keepNext w:val="0"/>
              <w:keepLines w:val="0"/>
              <w:ind w:left="709" w:hanging="709"/>
              <w:jc w:val="center"/>
              <w:rPr>
                <w:sz w:val="18"/>
              </w:rPr>
            </w:pPr>
          </w:p>
        </w:tc>
      </w:tr>
      <w:tr w:rsidR="002A63B2" w:rsidRPr="00320BFA" w14:paraId="29978B5A"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0573882"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D1F7326" w14:textId="77777777" w:rsidR="002A63B2" w:rsidRPr="00320BFA" w:rsidRDefault="002A63B2" w:rsidP="006C68B5">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2A913AD2"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08A4D21"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4BD9F5C" w14:textId="77777777" w:rsidR="002A63B2" w:rsidRPr="00320BFA" w:rsidRDefault="002A63B2" w:rsidP="006C68B5">
            <w:pPr>
              <w:keepNext w:val="0"/>
              <w:keepLines w:val="0"/>
              <w:ind w:left="709" w:hanging="709"/>
              <w:jc w:val="center"/>
              <w:rPr>
                <w:sz w:val="18"/>
              </w:rPr>
            </w:pPr>
          </w:p>
        </w:tc>
      </w:tr>
      <w:tr w:rsidR="002A63B2" w:rsidRPr="00320BFA" w14:paraId="40A1013F"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C9C9FF"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9570E5C" w14:textId="77777777" w:rsidR="002A63B2" w:rsidRPr="00320BFA" w:rsidRDefault="002A63B2" w:rsidP="006C68B5">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3BCEA747"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1F4300E"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FE433B9" w14:textId="77777777" w:rsidR="002A63B2" w:rsidRPr="00320BFA" w:rsidRDefault="002A63B2" w:rsidP="006C68B5">
            <w:pPr>
              <w:keepNext w:val="0"/>
              <w:keepLines w:val="0"/>
              <w:ind w:left="709" w:hanging="709"/>
              <w:jc w:val="center"/>
              <w:rPr>
                <w:sz w:val="18"/>
              </w:rPr>
            </w:pPr>
          </w:p>
        </w:tc>
      </w:tr>
      <w:tr w:rsidR="002A63B2" w:rsidRPr="00320BFA" w14:paraId="63729580" w14:textId="77777777" w:rsidTr="006C68B5">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BB9B1D6"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DE86AC9" w14:textId="77777777" w:rsidR="002A63B2" w:rsidRPr="00320BFA" w:rsidRDefault="002A63B2" w:rsidP="002A63B2">
            <w:pPr>
              <w:pStyle w:val="TF-xAvalITEM"/>
              <w:numPr>
                <w:ilvl w:val="0"/>
                <w:numId w:val="12"/>
              </w:numPr>
            </w:pPr>
            <w:r w:rsidRPr="00320BFA">
              <w:t>JUSTIFICATIVA</w:t>
            </w:r>
          </w:p>
          <w:p w14:paraId="78556739" w14:textId="77777777" w:rsidR="002A63B2" w:rsidRPr="00320BFA" w:rsidRDefault="002A63B2" w:rsidP="006C68B5">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7F65FD79"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6BA1042"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B0E6CD9" w14:textId="77777777" w:rsidR="002A63B2" w:rsidRPr="00320BFA" w:rsidRDefault="002A63B2" w:rsidP="006C68B5">
            <w:pPr>
              <w:keepNext w:val="0"/>
              <w:keepLines w:val="0"/>
              <w:ind w:left="709" w:hanging="709"/>
              <w:jc w:val="center"/>
              <w:rPr>
                <w:sz w:val="18"/>
              </w:rPr>
            </w:pPr>
          </w:p>
        </w:tc>
      </w:tr>
      <w:tr w:rsidR="002A63B2" w:rsidRPr="00320BFA" w14:paraId="3E741876"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DDE3315"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05A6F78" w14:textId="77777777" w:rsidR="002A63B2" w:rsidRPr="00320BFA" w:rsidRDefault="002A63B2" w:rsidP="006C68B5">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787302F7"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F45BCA8"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1636DB1" w14:textId="77777777" w:rsidR="002A63B2" w:rsidRPr="00320BFA" w:rsidRDefault="002A63B2" w:rsidP="006C68B5">
            <w:pPr>
              <w:keepNext w:val="0"/>
              <w:keepLines w:val="0"/>
              <w:ind w:left="709" w:hanging="709"/>
              <w:jc w:val="center"/>
              <w:rPr>
                <w:sz w:val="18"/>
              </w:rPr>
            </w:pPr>
          </w:p>
        </w:tc>
      </w:tr>
      <w:tr w:rsidR="002A63B2" w:rsidRPr="00320BFA" w14:paraId="17295D54"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6DB35B2"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2A7A470" w14:textId="77777777" w:rsidR="002A63B2" w:rsidRPr="00320BFA" w:rsidRDefault="002A63B2" w:rsidP="006C68B5">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145C2E10"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F5FD954"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B214A3B" w14:textId="77777777" w:rsidR="002A63B2" w:rsidRPr="00320BFA" w:rsidRDefault="002A63B2" w:rsidP="006C68B5">
            <w:pPr>
              <w:keepNext w:val="0"/>
              <w:keepLines w:val="0"/>
              <w:ind w:left="709" w:hanging="709"/>
              <w:jc w:val="center"/>
              <w:rPr>
                <w:sz w:val="18"/>
              </w:rPr>
            </w:pPr>
          </w:p>
        </w:tc>
      </w:tr>
      <w:tr w:rsidR="002A63B2" w:rsidRPr="00320BFA" w14:paraId="51B58383"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EE1338"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0640B8E" w14:textId="77777777" w:rsidR="002A63B2" w:rsidRPr="00320BFA" w:rsidRDefault="002A63B2" w:rsidP="002A63B2">
            <w:pPr>
              <w:pStyle w:val="TF-xAvalITEM"/>
              <w:numPr>
                <w:ilvl w:val="0"/>
                <w:numId w:val="12"/>
              </w:numPr>
            </w:pPr>
            <w:r>
              <w:t>METODOLOGIA</w:t>
            </w:r>
          </w:p>
          <w:p w14:paraId="291C39FA" w14:textId="77777777" w:rsidR="002A63B2" w:rsidRPr="00320BFA" w:rsidRDefault="002A63B2" w:rsidP="006C68B5">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3AE8FB2C"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6F8882D"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78CDADF" w14:textId="77777777" w:rsidR="002A63B2" w:rsidRPr="00320BFA" w:rsidRDefault="002A63B2" w:rsidP="006C68B5">
            <w:pPr>
              <w:keepNext w:val="0"/>
              <w:keepLines w:val="0"/>
              <w:ind w:left="709" w:hanging="709"/>
              <w:jc w:val="center"/>
              <w:rPr>
                <w:sz w:val="18"/>
              </w:rPr>
            </w:pPr>
          </w:p>
        </w:tc>
      </w:tr>
      <w:tr w:rsidR="002A63B2" w:rsidRPr="00320BFA" w14:paraId="71DC3B29" w14:textId="77777777" w:rsidTr="006C68B5">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B832503" w14:textId="77777777" w:rsidR="002A63B2" w:rsidRPr="0000224C" w:rsidRDefault="002A63B2" w:rsidP="006C68B5">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312FB790" w14:textId="77777777" w:rsidR="002A63B2" w:rsidRPr="00320BFA" w:rsidRDefault="002A63B2" w:rsidP="002A63B2">
            <w:pPr>
              <w:pStyle w:val="TF-xAvalITEM"/>
              <w:numPr>
                <w:ilvl w:val="0"/>
                <w:numId w:val="12"/>
              </w:numPr>
            </w:pPr>
            <w:r w:rsidRPr="00320BFA">
              <w:t>LINGUAGEM USADA (redação)</w:t>
            </w:r>
          </w:p>
          <w:p w14:paraId="0EA1D021" w14:textId="77777777" w:rsidR="002A63B2" w:rsidRPr="00320BFA" w:rsidRDefault="002A63B2" w:rsidP="006C68B5">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70BA3A08" w14:textId="77777777" w:rsidR="002A63B2" w:rsidRPr="00320BFA" w:rsidRDefault="002A63B2" w:rsidP="006C68B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33514004" w14:textId="77777777" w:rsidR="002A63B2" w:rsidRPr="00320BFA" w:rsidRDefault="002A63B2"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F119DB6" w14:textId="77777777" w:rsidR="002A63B2" w:rsidRPr="00320BFA" w:rsidRDefault="002A63B2" w:rsidP="006C68B5">
            <w:pPr>
              <w:keepNext w:val="0"/>
              <w:keepLines w:val="0"/>
              <w:ind w:left="709" w:hanging="709"/>
              <w:jc w:val="center"/>
              <w:rPr>
                <w:sz w:val="18"/>
              </w:rPr>
            </w:pPr>
          </w:p>
        </w:tc>
      </w:tr>
      <w:tr w:rsidR="002A63B2" w:rsidRPr="00320BFA" w14:paraId="0A393506" w14:textId="77777777" w:rsidTr="006C68B5">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D69140" w14:textId="77777777" w:rsidR="002A63B2" w:rsidRPr="00320BFA" w:rsidRDefault="002A63B2"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4A8F19BE" w14:textId="77777777" w:rsidR="002A63B2" w:rsidRPr="00320BFA" w:rsidRDefault="002A63B2" w:rsidP="006C68B5">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6EDB7187" w14:textId="77777777" w:rsidR="002A63B2" w:rsidRPr="00320BFA" w:rsidRDefault="002A63B2" w:rsidP="006C68B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739F2A45" w14:textId="77777777" w:rsidR="002A63B2" w:rsidRPr="00320BFA" w:rsidRDefault="002A63B2"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C259E5D" w14:textId="77777777" w:rsidR="002A63B2" w:rsidRPr="00320BFA" w:rsidRDefault="002A63B2" w:rsidP="006C68B5">
            <w:pPr>
              <w:keepNext w:val="0"/>
              <w:keepLines w:val="0"/>
              <w:ind w:left="709" w:hanging="709"/>
              <w:jc w:val="center"/>
              <w:rPr>
                <w:sz w:val="18"/>
              </w:rPr>
            </w:pPr>
          </w:p>
        </w:tc>
      </w:tr>
    </w:tbl>
    <w:p w14:paraId="289BFA4F" w14:textId="77777777" w:rsidR="009A7638" w:rsidRDefault="009A7638" w:rsidP="00216C8F">
      <w:pPr>
        <w:keepNext w:val="0"/>
        <w:keepLines w:val="0"/>
        <w:autoSpaceDE w:val="0"/>
        <w:autoSpaceDN w:val="0"/>
        <w:adjustRightInd w:val="0"/>
        <w:rPr>
          <w:szCs w:val="20"/>
        </w:rPr>
      </w:pPr>
    </w:p>
    <w:sectPr w:rsidR="009A7638" w:rsidSect="00D8475D">
      <w:headerReference w:type="default" r:id="rId10"/>
      <w:footerReference w:type="even" r:id="rId11"/>
      <w:footerReference w:type="default" r:id="rId12"/>
      <w:headerReference w:type="first" r:id="rId13"/>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378EF" w14:textId="77777777" w:rsidR="002006D7" w:rsidRDefault="002006D7">
      <w:r>
        <w:separator/>
      </w:r>
    </w:p>
  </w:endnote>
  <w:endnote w:type="continuationSeparator" w:id="0">
    <w:p w14:paraId="717610BD" w14:textId="77777777" w:rsidR="002006D7" w:rsidRDefault="00200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46906" w14:textId="77777777" w:rsidR="002006D7" w:rsidRDefault="002006D7">
      <w:r>
        <w:separator/>
      </w:r>
    </w:p>
  </w:footnote>
  <w:footnote w:type="continuationSeparator" w:id="0">
    <w:p w14:paraId="1CC1821E" w14:textId="77777777" w:rsidR="002006D7" w:rsidRDefault="00200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F2EC2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8B2B8D"/>
    <w:multiLevelType w:val="hybridMultilevel"/>
    <w:tmpl w:val="EBC0B7F8"/>
    <w:lvl w:ilvl="0" w:tplc="1BA84C84">
      <w:start w:val="1"/>
      <w:numFmt w:val="lowerLetter"/>
      <w:lvlText w:val="(%1)"/>
      <w:lvlJc w:val="left"/>
      <w:pPr>
        <w:ind w:left="1560" w:hanging="360"/>
      </w:pPr>
      <w:rPr>
        <w:rFonts w:hint="default"/>
      </w:rPr>
    </w:lvl>
    <w:lvl w:ilvl="1" w:tplc="04160019" w:tentative="1">
      <w:start w:val="1"/>
      <w:numFmt w:val="lowerLetter"/>
      <w:lvlText w:val="%2."/>
      <w:lvlJc w:val="left"/>
      <w:pPr>
        <w:ind w:left="2280" w:hanging="360"/>
      </w:pPr>
    </w:lvl>
    <w:lvl w:ilvl="2" w:tplc="0416001B" w:tentative="1">
      <w:start w:val="1"/>
      <w:numFmt w:val="lowerRoman"/>
      <w:lvlText w:val="%3."/>
      <w:lvlJc w:val="right"/>
      <w:pPr>
        <w:ind w:left="3000" w:hanging="180"/>
      </w:pPr>
    </w:lvl>
    <w:lvl w:ilvl="3" w:tplc="0416000F" w:tentative="1">
      <w:start w:val="1"/>
      <w:numFmt w:val="decimal"/>
      <w:lvlText w:val="%4."/>
      <w:lvlJc w:val="left"/>
      <w:pPr>
        <w:ind w:left="3720" w:hanging="360"/>
      </w:pPr>
    </w:lvl>
    <w:lvl w:ilvl="4" w:tplc="04160019" w:tentative="1">
      <w:start w:val="1"/>
      <w:numFmt w:val="lowerLetter"/>
      <w:lvlText w:val="%5."/>
      <w:lvlJc w:val="left"/>
      <w:pPr>
        <w:ind w:left="4440" w:hanging="360"/>
      </w:pPr>
    </w:lvl>
    <w:lvl w:ilvl="5" w:tplc="0416001B" w:tentative="1">
      <w:start w:val="1"/>
      <w:numFmt w:val="lowerRoman"/>
      <w:lvlText w:val="%6."/>
      <w:lvlJc w:val="right"/>
      <w:pPr>
        <w:ind w:left="5160" w:hanging="180"/>
      </w:pPr>
    </w:lvl>
    <w:lvl w:ilvl="6" w:tplc="0416000F" w:tentative="1">
      <w:start w:val="1"/>
      <w:numFmt w:val="decimal"/>
      <w:lvlText w:val="%7."/>
      <w:lvlJc w:val="left"/>
      <w:pPr>
        <w:ind w:left="5880" w:hanging="360"/>
      </w:pPr>
    </w:lvl>
    <w:lvl w:ilvl="7" w:tplc="04160019" w:tentative="1">
      <w:start w:val="1"/>
      <w:numFmt w:val="lowerLetter"/>
      <w:lvlText w:val="%8."/>
      <w:lvlJc w:val="left"/>
      <w:pPr>
        <w:ind w:left="6600" w:hanging="360"/>
      </w:pPr>
    </w:lvl>
    <w:lvl w:ilvl="8" w:tplc="0416001B" w:tentative="1">
      <w:start w:val="1"/>
      <w:numFmt w:val="lowerRoman"/>
      <w:lvlText w:val="%9."/>
      <w:lvlJc w:val="right"/>
      <w:pPr>
        <w:ind w:left="732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5C96CCC"/>
    <w:multiLevelType w:val="hybridMultilevel"/>
    <w:tmpl w:val="A6548CB8"/>
    <w:lvl w:ilvl="0" w:tplc="7F1E0C3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307B23D9"/>
    <w:multiLevelType w:val="hybridMultilevel"/>
    <w:tmpl w:val="F8A69DFE"/>
    <w:lvl w:ilvl="0" w:tplc="9A7AACC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0392D07"/>
    <w:multiLevelType w:val="multilevel"/>
    <w:tmpl w:val="538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3"/>
  </w:num>
  <w:num w:numId="3" w16cid:durableId="1163397494">
    <w:abstractNumId w:val="3"/>
  </w:num>
  <w:num w:numId="4" w16cid:durableId="946548276">
    <w:abstractNumId w:val="1"/>
  </w:num>
  <w:num w:numId="5" w16cid:durableId="121354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3"/>
  </w:num>
  <w:num w:numId="8" w16cid:durableId="652684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9"/>
  </w:num>
  <w:num w:numId="10" w16cid:durableId="190266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4"/>
  </w:num>
  <w:num w:numId="12" w16cid:durableId="665400340">
    <w:abstractNumId w:val="8"/>
  </w:num>
  <w:num w:numId="13" w16cid:durableId="21198311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10"/>
  </w:num>
  <w:num w:numId="16" w16cid:durableId="10252504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10"/>
  </w:num>
  <w:num w:numId="18" w16cid:durableId="12228632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319385024">
    <w:abstractNumId w:val="7"/>
  </w:num>
  <w:num w:numId="24" w16cid:durableId="1163473577">
    <w:abstractNumId w:val="6"/>
  </w:num>
  <w:num w:numId="25" w16cid:durableId="880173967">
    <w:abstractNumId w:val="5"/>
  </w:num>
  <w:num w:numId="26" w16cid:durableId="153946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359"/>
    <w:rsid w:val="00003CA8"/>
    <w:rsid w:val="00005E07"/>
    <w:rsid w:val="00006774"/>
    <w:rsid w:val="00007D5E"/>
    <w:rsid w:val="000101F1"/>
    <w:rsid w:val="00012922"/>
    <w:rsid w:val="00013C1F"/>
    <w:rsid w:val="00014555"/>
    <w:rsid w:val="00014A47"/>
    <w:rsid w:val="00014D89"/>
    <w:rsid w:val="0001575C"/>
    <w:rsid w:val="000168FD"/>
    <w:rsid w:val="00016A0F"/>
    <w:rsid w:val="00016B81"/>
    <w:rsid w:val="000170F2"/>
    <w:rsid w:val="000179B5"/>
    <w:rsid w:val="00017B62"/>
    <w:rsid w:val="000204E7"/>
    <w:rsid w:val="00020818"/>
    <w:rsid w:val="00022613"/>
    <w:rsid w:val="00022E60"/>
    <w:rsid w:val="00023F8E"/>
    <w:rsid w:val="00023FA0"/>
    <w:rsid w:val="0002602F"/>
    <w:rsid w:val="00030E4A"/>
    <w:rsid w:val="00031A27"/>
    <w:rsid w:val="00031EE0"/>
    <w:rsid w:val="0003503F"/>
    <w:rsid w:val="00041B21"/>
    <w:rsid w:val="00043179"/>
    <w:rsid w:val="0004476F"/>
    <w:rsid w:val="0004641A"/>
    <w:rsid w:val="00051708"/>
    <w:rsid w:val="00051929"/>
    <w:rsid w:val="00052A07"/>
    <w:rsid w:val="000533DA"/>
    <w:rsid w:val="000534D7"/>
    <w:rsid w:val="0005457F"/>
    <w:rsid w:val="00055716"/>
    <w:rsid w:val="00057547"/>
    <w:rsid w:val="000603EB"/>
    <w:rsid w:val="000608E9"/>
    <w:rsid w:val="00060D8C"/>
    <w:rsid w:val="00061EFF"/>
    <w:rsid w:val="00061FEB"/>
    <w:rsid w:val="0006253C"/>
    <w:rsid w:val="0006412E"/>
    <w:rsid w:val="00065716"/>
    <w:rsid w:val="000667DF"/>
    <w:rsid w:val="00067501"/>
    <w:rsid w:val="0007209B"/>
    <w:rsid w:val="00072B75"/>
    <w:rsid w:val="00072F74"/>
    <w:rsid w:val="00073299"/>
    <w:rsid w:val="00074B52"/>
    <w:rsid w:val="0007506F"/>
    <w:rsid w:val="00075333"/>
    <w:rsid w:val="00075792"/>
    <w:rsid w:val="00076065"/>
    <w:rsid w:val="000771A1"/>
    <w:rsid w:val="00080F9C"/>
    <w:rsid w:val="000833C9"/>
    <w:rsid w:val="0008579A"/>
    <w:rsid w:val="00085F3D"/>
    <w:rsid w:val="00086AA8"/>
    <w:rsid w:val="0008732D"/>
    <w:rsid w:val="00087B36"/>
    <w:rsid w:val="00087D8A"/>
    <w:rsid w:val="000915B3"/>
    <w:rsid w:val="0009181A"/>
    <w:rsid w:val="000942DC"/>
    <w:rsid w:val="0009496D"/>
    <w:rsid w:val="00095845"/>
    <w:rsid w:val="000959FF"/>
    <w:rsid w:val="000964B8"/>
    <w:rsid w:val="0009735C"/>
    <w:rsid w:val="000A0454"/>
    <w:rsid w:val="000A104C"/>
    <w:rsid w:val="000A1372"/>
    <w:rsid w:val="000A16BC"/>
    <w:rsid w:val="000A17E9"/>
    <w:rsid w:val="000A19DE"/>
    <w:rsid w:val="000A1B73"/>
    <w:rsid w:val="000A2979"/>
    <w:rsid w:val="000A3EAB"/>
    <w:rsid w:val="000A4A31"/>
    <w:rsid w:val="000A6709"/>
    <w:rsid w:val="000A688B"/>
    <w:rsid w:val="000B04FC"/>
    <w:rsid w:val="000B12B2"/>
    <w:rsid w:val="000B1658"/>
    <w:rsid w:val="000B3868"/>
    <w:rsid w:val="000B4060"/>
    <w:rsid w:val="000B479E"/>
    <w:rsid w:val="000B541B"/>
    <w:rsid w:val="000B5AD2"/>
    <w:rsid w:val="000B68FB"/>
    <w:rsid w:val="000B7B46"/>
    <w:rsid w:val="000C06FE"/>
    <w:rsid w:val="000C1926"/>
    <w:rsid w:val="000C1A18"/>
    <w:rsid w:val="000C1CD3"/>
    <w:rsid w:val="000C2838"/>
    <w:rsid w:val="000C5192"/>
    <w:rsid w:val="000C648D"/>
    <w:rsid w:val="000D0DA6"/>
    <w:rsid w:val="000D1294"/>
    <w:rsid w:val="000D280E"/>
    <w:rsid w:val="000D54C3"/>
    <w:rsid w:val="000D65D6"/>
    <w:rsid w:val="000D691D"/>
    <w:rsid w:val="000D77C2"/>
    <w:rsid w:val="000D7B8B"/>
    <w:rsid w:val="000E039E"/>
    <w:rsid w:val="000E05C1"/>
    <w:rsid w:val="000E17D5"/>
    <w:rsid w:val="000E2054"/>
    <w:rsid w:val="000E27F9"/>
    <w:rsid w:val="000E2B1E"/>
    <w:rsid w:val="000E2D1C"/>
    <w:rsid w:val="000E311F"/>
    <w:rsid w:val="000E3A68"/>
    <w:rsid w:val="000E3FD4"/>
    <w:rsid w:val="000E5986"/>
    <w:rsid w:val="000E5FC3"/>
    <w:rsid w:val="000E63C5"/>
    <w:rsid w:val="000E6CE0"/>
    <w:rsid w:val="000F1020"/>
    <w:rsid w:val="000F1E2C"/>
    <w:rsid w:val="000F2618"/>
    <w:rsid w:val="000F2ACA"/>
    <w:rsid w:val="000F3E81"/>
    <w:rsid w:val="000F4262"/>
    <w:rsid w:val="000F4BA4"/>
    <w:rsid w:val="000F5E95"/>
    <w:rsid w:val="000F762B"/>
    <w:rsid w:val="000F77E3"/>
    <w:rsid w:val="00101629"/>
    <w:rsid w:val="001022D8"/>
    <w:rsid w:val="00102F9C"/>
    <w:rsid w:val="00104983"/>
    <w:rsid w:val="00105614"/>
    <w:rsid w:val="00106871"/>
    <w:rsid w:val="00106CF1"/>
    <w:rsid w:val="00107043"/>
    <w:rsid w:val="0010736D"/>
    <w:rsid w:val="00107B02"/>
    <w:rsid w:val="001107CC"/>
    <w:rsid w:val="00113125"/>
    <w:rsid w:val="0011363A"/>
    <w:rsid w:val="00113A3F"/>
    <w:rsid w:val="001152C0"/>
    <w:rsid w:val="00115ED2"/>
    <w:rsid w:val="001164FE"/>
    <w:rsid w:val="00125084"/>
    <w:rsid w:val="00125277"/>
    <w:rsid w:val="00126040"/>
    <w:rsid w:val="0012632E"/>
    <w:rsid w:val="00130282"/>
    <w:rsid w:val="00132294"/>
    <w:rsid w:val="001325EA"/>
    <w:rsid w:val="00132929"/>
    <w:rsid w:val="00135CC4"/>
    <w:rsid w:val="001367E2"/>
    <w:rsid w:val="001375F7"/>
    <w:rsid w:val="00140100"/>
    <w:rsid w:val="0014126D"/>
    <w:rsid w:val="00141E21"/>
    <w:rsid w:val="00142F0F"/>
    <w:rsid w:val="00144FAB"/>
    <w:rsid w:val="00147A51"/>
    <w:rsid w:val="00150DA8"/>
    <w:rsid w:val="00154D77"/>
    <w:rsid w:val="001554E9"/>
    <w:rsid w:val="00160E9E"/>
    <w:rsid w:val="00162BF1"/>
    <w:rsid w:val="00164B28"/>
    <w:rsid w:val="0016560C"/>
    <w:rsid w:val="00166B57"/>
    <w:rsid w:val="00166E05"/>
    <w:rsid w:val="00171693"/>
    <w:rsid w:val="00172EF2"/>
    <w:rsid w:val="001751FE"/>
    <w:rsid w:val="00176E26"/>
    <w:rsid w:val="001839CA"/>
    <w:rsid w:val="0018413B"/>
    <w:rsid w:val="00184140"/>
    <w:rsid w:val="00185F3F"/>
    <w:rsid w:val="00185FE8"/>
    <w:rsid w:val="00186092"/>
    <w:rsid w:val="00186AD3"/>
    <w:rsid w:val="00187834"/>
    <w:rsid w:val="0019179B"/>
    <w:rsid w:val="001926C3"/>
    <w:rsid w:val="00192F4D"/>
    <w:rsid w:val="00193416"/>
    <w:rsid w:val="00193A97"/>
    <w:rsid w:val="00194422"/>
    <w:rsid w:val="001948BE"/>
    <w:rsid w:val="0019547B"/>
    <w:rsid w:val="00195A87"/>
    <w:rsid w:val="00197528"/>
    <w:rsid w:val="001A12CE"/>
    <w:rsid w:val="001A1B20"/>
    <w:rsid w:val="001A3A52"/>
    <w:rsid w:val="001A5182"/>
    <w:rsid w:val="001A5637"/>
    <w:rsid w:val="001A6292"/>
    <w:rsid w:val="001A66C7"/>
    <w:rsid w:val="001A7099"/>
    <w:rsid w:val="001A7511"/>
    <w:rsid w:val="001A7EDB"/>
    <w:rsid w:val="001B1F9B"/>
    <w:rsid w:val="001B2B37"/>
    <w:rsid w:val="001B2F1E"/>
    <w:rsid w:val="001B37F3"/>
    <w:rsid w:val="001B4986"/>
    <w:rsid w:val="001C306B"/>
    <w:rsid w:val="001C33B0"/>
    <w:rsid w:val="001C3A14"/>
    <w:rsid w:val="001C57E6"/>
    <w:rsid w:val="001C5CBB"/>
    <w:rsid w:val="001C5F77"/>
    <w:rsid w:val="001C7DF1"/>
    <w:rsid w:val="001D0FA4"/>
    <w:rsid w:val="001D1F76"/>
    <w:rsid w:val="001D3954"/>
    <w:rsid w:val="001D501E"/>
    <w:rsid w:val="001D6234"/>
    <w:rsid w:val="001E1A3C"/>
    <w:rsid w:val="001E1AD6"/>
    <w:rsid w:val="001E2C85"/>
    <w:rsid w:val="001E6031"/>
    <w:rsid w:val="001E646A"/>
    <w:rsid w:val="001E682E"/>
    <w:rsid w:val="001E7653"/>
    <w:rsid w:val="001E77C6"/>
    <w:rsid w:val="001F007F"/>
    <w:rsid w:val="001F05AC"/>
    <w:rsid w:val="001F0D36"/>
    <w:rsid w:val="001F1FB6"/>
    <w:rsid w:val="001F285C"/>
    <w:rsid w:val="001F2B25"/>
    <w:rsid w:val="001F55E1"/>
    <w:rsid w:val="001F580D"/>
    <w:rsid w:val="001F6111"/>
    <w:rsid w:val="001F6E51"/>
    <w:rsid w:val="001F6EF5"/>
    <w:rsid w:val="001F79C8"/>
    <w:rsid w:val="002006D7"/>
    <w:rsid w:val="00200B55"/>
    <w:rsid w:val="0020141F"/>
    <w:rsid w:val="00202F3F"/>
    <w:rsid w:val="00203F38"/>
    <w:rsid w:val="00205289"/>
    <w:rsid w:val="002063F6"/>
    <w:rsid w:val="002071C3"/>
    <w:rsid w:val="00207617"/>
    <w:rsid w:val="00207FE2"/>
    <w:rsid w:val="002131B5"/>
    <w:rsid w:val="00213F60"/>
    <w:rsid w:val="0021406D"/>
    <w:rsid w:val="00214A76"/>
    <w:rsid w:val="00214EB6"/>
    <w:rsid w:val="00214FCB"/>
    <w:rsid w:val="00215368"/>
    <w:rsid w:val="00216C8F"/>
    <w:rsid w:val="00221C56"/>
    <w:rsid w:val="00222C2D"/>
    <w:rsid w:val="00224BB2"/>
    <w:rsid w:val="00225E72"/>
    <w:rsid w:val="00225F58"/>
    <w:rsid w:val="00230A9D"/>
    <w:rsid w:val="002310D9"/>
    <w:rsid w:val="002311FF"/>
    <w:rsid w:val="00231DB2"/>
    <w:rsid w:val="00233138"/>
    <w:rsid w:val="002332DD"/>
    <w:rsid w:val="00234C97"/>
    <w:rsid w:val="00235240"/>
    <w:rsid w:val="002359D7"/>
    <w:rsid w:val="002368FD"/>
    <w:rsid w:val="002378B5"/>
    <w:rsid w:val="00240562"/>
    <w:rsid w:val="002410C6"/>
    <w:rsid w:val="0024110F"/>
    <w:rsid w:val="002419FE"/>
    <w:rsid w:val="00241A7C"/>
    <w:rsid w:val="002423AB"/>
    <w:rsid w:val="0024249C"/>
    <w:rsid w:val="0024320D"/>
    <w:rsid w:val="002440B0"/>
    <w:rsid w:val="00244CA9"/>
    <w:rsid w:val="002468DC"/>
    <w:rsid w:val="00246A75"/>
    <w:rsid w:val="00246FD2"/>
    <w:rsid w:val="00250F64"/>
    <w:rsid w:val="00252B9D"/>
    <w:rsid w:val="002534CE"/>
    <w:rsid w:val="0025374E"/>
    <w:rsid w:val="00254909"/>
    <w:rsid w:val="00254C97"/>
    <w:rsid w:val="00254EF7"/>
    <w:rsid w:val="00255F63"/>
    <w:rsid w:val="00256DBE"/>
    <w:rsid w:val="00257C76"/>
    <w:rsid w:val="00260FEE"/>
    <w:rsid w:val="0026400F"/>
    <w:rsid w:val="0026473C"/>
    <w:rsid w:val="00264DBB"/>
    <w:rsid w:val="00264EDF"/>
    <w:rsid w:val="0026694D"/>
    <w:rsid w:val="0026744A"/>
    <w:rsid w:val="002677F2"/>
    <w:rsid w:val="002679D9"/>
    <w:rsid w:val="00267C22"/>
    <w:rsid w:val="00270A13"/>
    <w:rsid w:val="00270A9B"/>
    <w:rsid w:val="00271B9E"/>
    <w:rsid w:val="00272935"/>
    <w:rsid w:val="00274126"/>
    <w:rsid w:val="00276B9B"/>
    <w:rsid w:val="0027792D"/>
    <w:rsid w:val="00277BA7"/>
    <w:rsid w:val="002813CE"/>
    <w:rsid w:val="00282723"/>
    <w:rsid w:val="00282788"/>
    <w:rsid w:val="00282882"/>
    <w:rsid w:val="002831D6"/>
    <w:rsid w:val="00284D76"/>
    <w:rsid w:val="0028617A"/>
    <w:rsid w:val="002869C1"/>
    <w:rsid w:val="00286C90"/>
    <w:rsid w:val="0029012B"/>
    <w:rsid w:val="00291B29"/>
    <w:rsid w:val="00293AC5"/>
    <w:rsid w:val="00294EC1"/>
    <w:rsid w:val="002953B2"/>
    <w:rsid w:val="0029608A"/>
    <w:rsid w:val="00296DEA"/>
    <w:rsid w:val="00297900"/>
    <w:rsid w:val="00297B43"/>
    <w:rsid w:val="002A06A0"/>
    <w:rsid w:val="002A2362"/>
    <w:rsid w:val="002A2A5A"/>
    <w:rsid w:val="002A3849"/>
    <w:rsid w:val="002A3D25"/>
    <w:rsid w:val="002A42A2"/>
    <w:rsid w:val="002A60DC"/>
    <w:rsid w:val="002A63B2"/>
    <w:rsid w:val="002A6617"/>
    <w:rsid w:val="002A7E1B"/>
    <w:rsid w:val="002B0EDC"/>
    <w:rsid w:val="002B22B4"/>
    <w:rsid w:val="002B4718"/>
    <w:rsid w:val="002B5F4A"/>
    <w:rsid w:val="002B637D"/>
    <w:rsid w:val="002B6654"/>
    <w:rsid w:val="002B672C"/>
    <w:rsid w:val="002B71E6"/>
    <w:rsid w:val="002C0224"/>
    <w:rsid w:val="002C16CF"/>
    <w:rsid w:val="002C2AC2"/>
    <w:rsid w:val="002C329B"/>
    <w:rsid w:val="002C33A2"/>
    <w:rsid w:val="002C476C"/>
    <w:rsid w:val="002C577D"/>
    <w:rsid w:val="002C612B"/>
    <w:rsid w:val="002D4D9D"/>
    <w:rsid w:val="002E052B"/>
    <w:rsid w:val="002E1A00"/>
    <w:rsid w:val="002E4B60"/>
    <w:rsid w:val="002E4D7B"/>
    <w:rsid w:val="002E503B"/>
    <w:rsid w:val="002E57FA"/>
    <w:rsid w:val="002E5C4D"/>
    <w:rsid w:val="002E6DD1"/>
    <w:rsid w:val="002F027E"/>
    <w:rsid w:val="002F0E5F"/>
    <w:rsid w:val="002F15E9"/>
    <w:rsid w:val="002F1669"/>
    <w:rsid w:val="002F16FB"/>
    <w:rsid w:val="002F1C9A"/>
    <w:rsid w:val="002F2B30"/>
    <w:rsid w:val="002F30D9"/>
    <w:rsid w:val="002F4004"/>
    <w:rsid w:val="002F4F25"/>
    <w:rsid w:val="0030081D"/>
    <w:rsid w:val="00301E6C"/>
    <w:rsid w:val="00307306"/>
    <w:rsid w:val="0030733A"/>
    <w:rsid w:val="0031022A"/>
    <w:rsid w:val="0031237C"/>
    <w:rsid w:val="00312CEA"/>
    <w:rsid w:val="003140B4"/>
    <w:rsid w:val="00314190"/>
    <w:rsid w:val="0031713E"/>
    <w:rsid w:val="00320101"/>
    <w:rsid w:val="00320BFA"/>
    <w:rsid w:val="0032378D"/>
    <w:rsid w:val="00324638"/>
    <w:rsid w:val="003271C7"/>
    <w:rsid w:val="00327B29"/>
    <w:rsid w:val="003305E0"/>
    <w:rsid w:val="00333065"/>
    <w:rsid w:val="003336DB"/>
    <w:rsid w:val="00335048"/>
    <w:rsid w:val="00335F49"/>
    <w:rsid w:val="003369A5"/>
    <w:rsid w:val="00336DE5"/>
    <w:rsid w:val="00337DE3"/>
    <w:rsid w:val="0034081E"/>
    <w:rsid w:val="00340919"/>
    <w:rsid w:val="00340AD0"/>
    <w:rsid w:val="00340B6D"/>
    <w:rsid w:val="00340C8E"/>
    <w:rsid w:val="003430DF"/>
    <w:rsid w:val="003431DE"/>
    <w:rsid w:val="00344540"/>
    <w:rsid w:val="003446C4"/>
    <w:rsid w:val="00346B55"/>
    <w:rsid w:val="003519A3"/>
    <w:rsid w:val="00351F6D"/>
    <w:rsid w:val="003520F4"/>
    <w:rsid w:val="003543A1"/>
    <w:rsid w:val="00354FBE"/>
    <w:rsid w:val="003572FC"/>
    <w:rsid w:val="00361CC5"/>
    <w:rsid w:val="00361F67"/>
    <w:rsid w:val="00362443"/>
    <w:rsid w:val="00363A39"/>
    <w:rsid w:val="00363D0F"/>
    <w:rsid w:val="0036515B"/>
    <w:rsid w:val="00366333"/>
    <w:rsid w:val="0037046F"/>
    <w:rsid w:val="00371ED9"/>
    <w:rsid w:val="00372633"/>
    <w:rsid w:val="00375152"/>
    <w:rsid w:val="00377DA7"/>
    <w:rsid w:val="0038241D"/>
    <w:rsid w:val="00383087"/>
    <w:rsid w:val="00385329"/>
    <w:rsid w:val="00386877"/>
    <w:rsid w:val="0038773D"/>
    <w:rsid w:val="00387A23"/>
    <w:rsid w:val="00387D9A"/>
    <w:rsid w:val="003904D5"/>
    <w:rsid w:val="0039197B"/>
    <w:rsid w:val="00391D88"/>
    <w:rsid w:val="00393BD0"/>
    <w:rsid w:val="00393BEF"/>
    <w:rsid w:val="00394107"/>
    <w:rsid w:val="003965C5"/>
    <w:rsid w:val="0039777E"/>
    <w:rsid w:val="003A0055"/>
    <w:rsid w:val="003A1B85"/>
    <w:rsid w:val="003A2650"/>
    <w:rsid w:val="003A2B7D"/>
    <w:rsid w:val="003A36DE"/>
    <w:rsid w:val="003A37E1"/>
    <w:rsid w:val="003A42C7"/>
    <w:rsid w:val="003A4A75"/>
    <w:rsid w:val="003A5366"/>
    <w:rsid w:val="003A6E73"/>
    <w:rsid w:val="003B2403"/>
    <w:rsid w:val="003B3DA2"/>
    <w:rsid w:val="003B4FDC"/>
    <w:rsid w:val="003B647A"/>
    <w:rsid w:val="003B712F"/>
    <w:rsid w:val="003B767F"/>
    <w:rsid w:val="003C0206"/>
    <w:rsid w:val="003C11D9"/>
    <w:rsid w:val="003C1824"/>
    <w:rsid w:val="003C2055"/>
    <w:rsid w:val="003C5262"/>
    <w:rsid w:val="003C62D6"/>
    <w:rsid w:val="003C75CF"/>
    <w:rsid w:val="003C7AA1"/>
    <w:rsid w:val="003D1019"/>
    <w:rsid w:val="003D3737"/>
    <w:rsid w:val="003D398C"/>
    <w:rsid w:val="003D39EA"/>
    <w:rsid w:val="003D473B"/>
    <w:rsid w:val="003D4B35"/>
    <w:rsid w:val="003D6AAA"/>
    <w:rsid w:val="003D792E"/>
    <w:rsid w:val="003E0745"/>
    <w:rsid w:val="003E1E96"/>
    <w:rsid w:val="003E3203"/>
    <w:rsid w:val="003E3349"/>
    <w:rsid w:val="003E4092"/>
    <w:rsid w:val="003E426E"/>
    <w:rsid w:val="003E4F19"/>
    <w:rsid w:val="003E6FEA"/>
    <w:rsid w:val="003E7016"/>
    <w:rsid w:val="003E757E"/>
    <w:rsid w:val="003E76E5"/>
    <w:rsid w:val="003F35C7"/>
    <w:rsid w:val="003F4B66"/>
    <w:rsid w:val="003F59EA"/>
    <w:rsid w:val="003F5F25"/>
    <w:rsid w:val="0040324D"/>
    <w:rsid w:val="004036EC"/>
    <w:rsid w:val="004039A3"/>
    <w:rsid w:val="00403B20"/>
    <w:rsid w:val="0040436D"/>
    <w:rsid w:val="00405FA1"/>
    <w:rsid w:val="004102CB"/>
    <w:rsid w:val="004103EB"/>
    <w:rsid w:val="00410543"/>
    <w:rsid w:val="00411ECF"/>
    <w:rsid w:val="0041299B"/>
    <w:rsid w:val="004157A5"/>
    <w:rsid w:val="004157AD"/>
    <w:rsid w:val="00416EAC"/>
    <w:rsid w:val="004173CC"/>
    <w:rsid w:val="00422F42"/>
    <w:rsid w:val="00423218"/>
    <w:rsid w:val="0042356B"/>
    <w:rsid w:val="0042405B"/>
    <w:rsid w:val="0042420A"/>
    <w:rsid w:val="004242E7"/>
    <w:rsid w:val="004243D2"/>
    <w:rsid w:val="00424610"/>
    <w:rsid w:val="00424B0F"/>
    <w:rsid w:val="00424B3D"/>
    <w:rsid w:val="00425259"/>
    <w:rsid w:val="0042526D"/>
    <w:rsid w:val="00431D5B"/>
    <w:rsid w:val="0043350B"/>
    <w:rsid w:val="00442FD2"/>
    <w:rsid w:val="00445070"/>
    <w:rsid w:val="004510F9"/>
    <w:rsid w:val="00451B94"/>
    <w:rsid w:val="00452285"/>
    <w:rsid w:val="0045495B"/>
    <w:rsid w:val="004554B0"/>
    <w:rsid w:val="00470381"/>
    <w:rsid w:val="0047099F"/>
    <w:rsid w:val="00470C41"/>
    <w:rsid w:val="0047202D"/>
    <w:rsid w:val="00472BC6"/>
    <w:rsid w:val="00472DC7"/>
    <w:rsid w:val="00474430"/>
    <w:rsid w:val="0047690F"/>
    <w:rsid w:val="00476C78"/>
    <w:rsid w:val="00480D32"/>
    <w:rsid w:val="0048190E"/>
    <w:rsid w:val="0048248F"/>
    <w:rsid w:val="0048284E"/>
    <w:rsid w:val="00483E16"/>
    <w:rsid w:val="00484DE8"/>
    <w:rsid w:val="0048576D"/>
    <w:rsid w:val="004866CB"/>
    <w:rsid w:val="004867BE"/>
    <w:rsid w:val="004908D0"/>
    <w:rsid w:val="0049103C"/>
    <w:rsid w:val="00493645"/>
    <w:rsid w:val="00493B1A"/>
    <w:rsid w:val="00494253"/>
    <w:rsid w:val="0049495C"/>
    <w:rsid w:val="00495A30"/>
    <w:rsid w:val="00495FAB"/>
    <w:rsid w:val="004965CE"/>
    <w:rsid w:val="00497E3F"/>
    <w:rsid w:val="00497EF6"/>
    <w:rsid w:val="004A102A"/>
    <w:rsid w:val="004A108F"/>
    <w:rsid w:val="004A3475"/>
    <w:rsid w:val="004A52EB"/>
    <w:rsid w:val="004A58F2"/>
    <w:rsid w:val="004A5912"/>
    <w:rsid w:val="004A6F48"/>
    <w:rsid w:val="004B07A7"/>
    <w:rsid w:val="004B0972"/>
    <w:rsid w:val="004B128C"/>
    <w:rsid w:val="004B42D8"/>
    <w:rsid w:val="004B4724"/>
    <w:rsid w:val="004B57D1"/>
    <w:rsid w:val="004B6959"/>
    <w:rsid w:val="004B6B8F"/>
    <w:rsid w:val="004B6BBE"/>
    <w:rsid w:val="004B7511"/>
    <w:rsid w:val="004B768B"/>
    <w:rsid w:val="004C18D3"/>
    <w:rsid w:val="004C20E6"/>
    <w:rsid w:val="004C3E83"/>
    <w:rsid w:val="004C6BFB"/>
    <w:rsid w:val="004C6F10"/>
    <w:rsid w:val="004D0596"/>
    <w:rsid w:val="004D1843"/>
    <w:rsid w:val="004D5E67"/>
    <w:rsid w:val="004E03C2"/>
    <w:rsid w:val="004E08DC"/>
    <w:rsid w:val="004E0F68"/>
    <w:rsid w:val="004E1969"/>
    <w:rsid w:val="004E1DCA"/>
    <w:rsid w:val="004E23CE"/>
    <w:rsid w:val="004E375E"/>
    <w:rsid w:val="004E3BCE"/>
    <w:rsid w:val="004E3FC2"/>
    <w:rsid w:val="004E516B"/>
    <w:rsid w:val="004E51CB"/>
    <w:rsid w:val="004E705D"/>
    <w:rsid w:val="004E7B53"/>
    <w:rsid w:val="004F6F89"/>
    <w:rsid w:val="004F7264"/>
    <w:rsid w:val="00500539"/>
    <w:rsid w:val="00501141"/>
    <w:rsid w:val="00501B80"/>
    <w:rsid w:val="00502464"/>
    <w:rsid w:val="00503373"/>
    <w:rsid w:val="00503F3F"/>
    <w:rsid w:val="0050433F"/>
    <w:rsid w:val="005078AB"/>
    <w:rsid w:val="0051400D"/>
    <w:rsid w:val="00515723"/>
    <w:rsid w:val="00521B79"/>
    <w:rsid w:val="00521C70"/>
    <w:rsid w:val="00530E2F"/>
    <w:rsid w:val="0053191B"/>
    <w:rsid w:val="00531CB2"/>
    <w:rsid w:val="005326FB"/>
    <w:rsid w:val="0053396F"/>
    <w:rsid w:val="00534C18"/>
    <w:rsid w:val="00536336"/>
    <w:rsid w:val="00536778"/>
    <w:rsid w:val="005376C4"/>
    <w:rsid w:val="005378A2"/>
    <w:rsid w:val="00537F9D"/>
    <w:rsid w:val="00540E59"/>
    <w:rsid w:val="005412D3"/>
    <w:rsid w:val="00542D51"/>
    <w:rsid w:val="00542ED7"/>
    <w:rsid w:val="005465D0"/>
    <w:rsid w:val="0055082D"/>
    <w:rsid w:val="00550BFD"/>
    <w:rsid w:val="00550D4A"/>
    <w:rsid w:val="00550EC4"/>
    <w:rsid w:val="00551894"/>
    <w:rsid w:val="0055219C"/>
    <w:rsid w:val="00553436"/>
    <w:rsid w:val="00554405"/>
    <w:rsid w:val="00554965"/>
    <w:rsid w:val="00555608"/>
    <w:rsid w:val="00555B08"/>
    <w:rsid w:val="0055726F"/>
    <w:rsid w:val="00560F3C"/>
    <w:rsid w:val="0056239F"/>
    <w:rsid w:val="005632CE"/>
    <w:rsid w:val="00564A29"/>
    <w:rsid w:val="00564FBC"/>
    <w:rsid w:val="00565743"/>
    <w:rsid w:val="005661AA"/>
    <w:rsid w:val="0056666E"/>
    <w:rsid w:val="00566E41"/>
    <w:rsid w:val="005705A9"/>
    <w:rsid w:val="00570D07"/>
    <w:rsid w:val="00570FFE"/>
    <w:rsid w:val="0057178F"/>
    <w:rsid w:val="00572864"/>
    <w:rsid w:val="005728F4"/>
    <w:rsid w:val="00572DD3"/>
    <w:rsid w:val="00577E79"/>
    <w:rsid w:val="00581468"/>
    <w:rsid w:val="00581BAF"/>
    <w:rsid w:val="00582F3F"/>
    <w:rsid w:val="005839BE"/>
    <w:rsid w:val="00583D98"/>
    <w:rsid w:val="0058482B"/>
    <w:rsid w:val="00585297"/>
    <w:rsid w:val="005852E8"/>
    <w:rsid w:val="00585DF6"/>
    <w:rsid w:val="0058618A"/>
    <w:rsid w:val="00586FCC"/>
    <w:rsid w:val="00591611"/>
    <w:rsid w:val="0059429C"/>
    <w:rsid w:val="00594FD9"/>
    <w:rsid w:val="005957AE"/>
    <w:rsid w:val="00595B80"/>
    <w:rsid w:val="00595E60"/>
    <w:rsid w:val="00597A11"/>
    <w:rsid w:val="005A0BCF"/>
    <w:rsid w:val="005A362B"/>
    <w:rsid w:val="005A3DFE"/>
    <w:rsid w:val="005A4952"/>
    <w:rsid w:val="005A64E0"/>
    <w:rsid w:val="005A7B2F"/>
    <w:rsid w:val="005B0E7C"/>
    <w:rsid w:val="005B20A1"/>
    <w:rsid w:val="005B2478"/>
    <w:rsid w:val="005B2B45"/>
    <w:rsid w:val="005B3538"/>
    <w:rsid w:val="005B399B"/>
    <w:rsid w:val="005B4DF9"/>
    <w:rsid w:val="005C1BD5"/>
    <w:rsid w:val="005C21FC"/>
    <w:rsid w:val="005C29E3"/>
    <w:rsid w:val="005C2F5B"/>
    <w:rsid w:val="005C30AE"/>
    <w:rsid w:val="005C6AC2"/>
    <w:rsid w:val="005D0DA9"/>
    <w:rsid w:val="005D1835"/>
    <w:rsid w:val="005D1FD2"/>
    <w:rsid w:val="005D2DC2"/>
    <w:rsid w:val="005D4F2D"/>
    <w:rsid w:val="005D600C"/>
    <w:rsid w:val="005D6093"/>
    <w:rsid w:val="005D6574"/>
    <w:rsid w:val="005D6BE3"/>
    <w:rsid w:val="005D71E1"/>
    <w:rsid w:val="005E11C9"/>
    <w:rsid w:val="005E13F4"/>
    <w:rsid w:val="005E2540"/>
    <w:rsid w:val="005E331B"/>
    <w:rsid w:val="005E35F3"/>
    <w:rsid w:val="005E3AB4"/>
    <w:rsid w:val="005E400D"/>
    <w:rsid w:val="005E49B5"/>
    <w:rsid w:val="005E698D"/>
    <w:rsid w:val="005F09F1"/>
    <w:rsid w:val="005F2DAA"/>
    <w:rsid w:val="005F2E9E"/>
    <w:rsid w:val="005F49CB"/>
    <w:rsid w:val="005F60D8"/>
    <w:rsid w:val="005F645A"/>
    <w:rsid w:val="005F6F66"/>
    <w:rsid w:val="0060060C"/>
    <w:rsid w:val="00601839"/>
    <w:rsid w:val="006022BA"/>
    <w:rsid w:val="00602A87"/>
    <w:rsid w:val="00610A86"/>
    <w:rsid w:val="006118D1"/>
    <w:rsid w:val="0061251F"/>
    <w:rsid w:val="006139A7"/>
    <w:rsid w:val="00613A98"/>
    <w:rsid w:val="00613B06"/>
    <w:rsid w:val="006148DB"/>
    <w:rsid w:val="00614B94"/>
    <w:rsid w:val="00617532"/>
    <w:rsid w:val="00620BF5"/>
    <w:rsid w:val="00620D93"/>
    <w:rsid w:val="00620F69"/>
    <w:rsid w:val="00621EB1"/>
    <w:rsid w:val="0062386A"/>
    <w:rsid w:val="00624F1B"/>
    <w:rsid w:val="0062547E"/>
    <w:rsid w:val="0062576D"/>
    <w:rsid w:val="00625788"/>
    <w:rsid w:val="00625888"/>
    <w:rsid w:val="00625B09"/>
    <w:rsid w:val="006270AF"/>
    <w:rsid w:val="006305AA"/>
    <w:rsid w:val="00630812"/>
    <w:rsid w:val="006308C1"/>
    <w:rsid w:val="00630FE7"/>
    <w:rsid w:val="00631178"/>
    <w:rsid w:val="006316D9"/>
    <w:rsid w:val="0063277E"/>
    <w:rsid w:val="006335EC"/>
    <w:rsid w:val="006364F4"/>
    <w:rsid w:val="00637967"/>
    <w:rsid w:val="00637DCD"/>
    <w:rsid w:val="00640981"/>
    <w:rsid w:val="006426D5"/>
    <w:rsid w:val="006427D2"/>
    <w:rsid w:val="00642924"/>
    <w:rsid w:val="00642D2C"/>
    <w:rsid w:val="006448AF"/>
    <w:rsid w:val="00645B37"/>
    <w:rsid w:val="006466FF"/>
    <w:rsid w:val="00646A5F"/>
    <w:rsid w:val="006475C1"/>
    <w:rsid w:val="006479A9"/>
    <w:rsid w:val="006511E6"/>
    <w:rsid w:val="00656C00"/>
    <w:rsid w:val="006600EE"/>
    <w:rsid w:val="00661967"/>
    <w:rsid w:val="00661F61"/>
    <w:rsid w:val="00662BF0"/>
    <w:rsid w:val="006638C6"/>
    <w:rsid w:val="00665BCC"/>
    <w:rsid w:val="006670A3"/>
    <w:rsid w:val="00670E14"/>
    <w:rsid w:val="00671B49"/>
    <w:rsid w:val="00671B90"/>
    <w:rsid w:val="006721AD"/>
    <w:rsid w:val="006726F0"/>
    <w:rsid w:val="00672E27"/>
    <w:rsid w:val="00674155"/>
    <w:rsid w:val="006746CA"/>
    <w:rsid w:val="00675F98"/>
    <w:rsid w:val="00676714"/>
    <w:rsid w:val="00681058"/>
    <w:rsid w:val="0068122F"/>
    <w:rsid w:val="006857B0"/>
    <w:rsid w:val="00685D3F"/>
    <w:rsid w:val="006863DE"/>
    <w:rsid w:val="00686596"/>
    <w:rsid w:val="00686C1D"/>
    <w:rsid w:val="00690660"/>
    <w:rsid w:val="00692440"/>
    <w:rsid w:val="00693FA7"/>
    <w:rsid w:val="00695745"/>
    <w:rsid w:val="0069600B"/>
    <w:rsid w:val="00697269"/>
    <w:rsid w:val="006A0073"/>
    <w:rsid w:val="006A0A1A"/>
    <w:rsid w:val="006A1B0C"/>
    <w:rsid w:val="006A1EAA"/>
    <w:rsid w:val="006A4D00"/>
    <w:rsid w:val="006A5260"/>
    <w:rsid w:val="006A5B9F"/>
    <w:rsid w:val="006A6460"/>
    <w:rsid w:val="006B104E"/>
    <w:rsid w:val="006B1D0D"/>
    <w:rsid w:val="006B2AEC"/>
    <w:rsid w:val="006B428A"/>
    <w:rsid w:val="006B5AEA"/>
    <w:rsid w:val="006B6383"/>
    <w:rsid w:val="006B640D"/>
    <w:rsid w:val="006B6DFA"/>
    <w:rsid w:val="006C2653"/>
    <w:rsid w:val="006C4581"/>
    <w:rsid w:val="006C5D48"/>
    <w:rsid w:val="006C61FA"/>
    <w:rsid w:val="006C7A21"/>
    <w:rsid w:val="006D025F"/>
    <w:rsid w:val="006D0896"/>
    <w:rsid w:val="006D1A58"/>
    <w:rsid w:val="006D1D6A"/>
    <w:rsid w:val="006D1E04"/>
    <w:rsid w:val="006D259E"/>
    <w:rsid w:val="006D4350"/>
    <w:rsid w:val="006D5FD1"/>
    <w:rsid w:val="006E0038"/>
    <w:rsid w:val="006E1062"/>
    <w:rsid w:val="006E25D2"/>
    <w:rsid w:val="006E4534"/>
    <w:rsid w:val="006E7CEB"/>
    <w:rsid w:val="006F152B"/>
    <w:rsid w:val="006F2675"/>
    <w:rsid w:val="006F3BFD"/>
    <w:rsid w:val="006F3C46"/>
    <w:rsid w:val="006F4F2D"/>
    <w:rsid w:val="006F6BD1"/>
    <w:rsid w:val="00701AAD"/>
    <w:rsid w:val="00701F23"/>
    <w:rsid w:val="0070391A"/>
    <w:rsid w:val="0070450A"/>
    <w:rsid w:val="00704612"/>
    <w:rsid w:val="00705956"/>
    <w:rsid w:val="00706486"/>
    <w:rsid w:val="00707F7F"/>
    <w:rsid w:val="007103AA"/>
    <w:rsid w:val="007108CE"/>
    <w:rsid w:val="00710B31"/>
    <w:rsid w:val="00710D54"/>
    <w:rsid w:val="0071190E"/>
    <w:rsid w:val="00711C72"/>
    <w:rsid w:val="00712CC5"/>
    <w:rsid w:val="00713971"/>
    <w:rsid w:val="00713E87"/>
    <w:rsid w:val="00714E15"/>
    <w:rsid w:val="007159B2"/>
    <w:rsid w:val="00717215"/>
    <w:rsid w:val="007207F2"/>
    <w:rsid w:val="007214E3"/>
    <w:rsid w:val="007222F7"/>
    <w:rsid w:val="0072253A"/>
    <w:rsid w:val="00724679"/>
    <w:rsid w:val="00725368"/>
    <w:rsid w:val="00725BB9"/>
    <w:rsid w:val="007304F3"/>
    <w:rsid w:val="00730839"/>
    <w:rsid w:val="00730F60"/>
    <w:rsid w:val="00731165"/>
    <w:rsid w:val="00731913"/>
    <w:rsid w:val="00732D4E"/>
    <w:rsid w:val="00732FE1"/>
    <w:rsid w:val="00733FF9"/>
    <w:rsid w:val="0073694B"/>
    <w:rsid w:val="00736C41"/>
    <w:rsid w:val="00741EA4"/>
    <w:rsid w:val="00741FC9"/>
    <w:rsid w:val="00742330"/>
    <w:rsid w:val="00742547"/>
    <w:rsid w:val="00743CDF"/>
    <w:rsid w:val="0074420C"/>
    <w:rsid w:val="00745A63"/>
    <w:rsid w:val="00745E90"/>
    <w:rsid w:val="00747B46"/>
    <w:rsid w:val="00750389"/>
    <w:rsid w:val="007504E9"/>
    <w:rsid w:val="00750634"/>
    <w:rsid w:val="00750FAB"/>
    <w:rsid w:val="0075115D"/>
    <w:rsid w:val="00752741"/>
    <w:rsid w:val="00752C63"/>
    <w:rsid w:val="007533F4"/>
    <w:rsid w:val="00754720"/>
    <w:rsid w:val="007554DF"/>
    <w:rsid w:val="0075677E"/>
    <w:rsid w:val="0075776D"/>
    <w:rsid w:val="007604CA"/>
    <w:rsid w:val="007613FB"/>
    <w:rsid w:val="00761E34"/>
    <w:rsid w:val="007670A0"/>
    <w:rsid w:val="007722BF"/>
    <w:rsid w:val="0077273C"/>
    <w:rsid w:val="00773857"/>
    <w:rsid w:val="00773BEA"/>
    <w:rsid w:val="00773BF4"/>
    <w:rsid w:val="00774782"/>
    <w:rsid w:val="0077580B"/>
    <w:rsid w:val="00777F4B"/>
    <w:rsid w:val="00781167"/>
    <w:rsid w:val="00782C10"/>
    <w:rsid w:val="007854B3"/>
    <w:rsid w:val="0078787D"/>
    <w:rsid w:val="00787FA8"/>
    <w:rsid w:val="00790087"/>
    <w:rsid w:val="00790BC6"/>
    <w:rsid w:val="00793243"/>
    <w:rsid w:val="00793D73"/>
    <w:rsid w:val="007944F8"/>
    <w:rsid w:val="00796B72"/>
    <w:rsid w:val="007973E3"/>
    <w:rsid w:val="007A012F"/>
    <w:rsid w:val="007A0B60"/>
    <w:rsid w:val="007A1883"/>
    <w:rsid w:val="007A28C9"/>
    <w:rsid w:val="007A3791"/>
    <w:rsid w:val="007A3819"/>
    <w:rsid w:val="007A6263"/>
    <w:rsid w:val="007A69F4"/>
    <w:rsid w:val="007A7215"/>
    <w:rsid w:val="007B01B1"/>
    <w:rsid w:val="007B0A26"/>
    <w:rsid w:val="007B0CBC"/>
    <w:rsid w:val="007B1D89"/>
    <w:rsid w:val="007B2486"/>
    <w:rsid w:val="007B3509"/>
    <w:rsid w:val="007B4890"/>
    <w:rsid w:val="007B5152"/>
    <w:rsid w:val="007B52E7"/>
    <w:rsid w:val="007B707C"/>
    <w:rsid w:val="007C77E7"/>
    <w:rsid w:val="007D0720"/>
    <w:rsid w:val="007D10F2"/>
    <w:rsid w:val="007D207E"/>
    <w:rsid w:val="007D21BE"/>
    <w:rsid w:val="007D28BD"/>
    <w:rsid w:val="007D2908"/>
    <w:rsid w:val="007D3F7C"/>
    <w:rsid w:val="007D52A3"/>
    <w:rsid w:val="007D5CE8"/>
    <w:rsid w:val="007D6DEC"/>
    <w:rsid w:val="007E1C60"/>
    <w:rsid w:val="007E39DE"/>
    <w:rsid w:val="007E404D"/>
    <w:rsid w:val="007E46A1"/>
    <w:rsid w:val="007E4CCF"/>
    <w:rsid w:val="007E5DD4"/>
    <w:rsid w:val="007E730D"/>
    <w:rsid w:val="007E7311"/>
    <w:rsid w:val="007E7556"/>
    <w:rsid w:val="007F0014"/>
    <w:rsid w:val="007F03A3"/>
    <w:rsid w:val="007F25AF"/>
    <w:rsid w:val="007F384D"/>
    <w:rsid w:val="007F403E"/>
    <w:rsid w:val="007F4B17"/>
    <w:rsid w:val="007F547A"/>
    <w:rsid w:val="007F60AB"/>
    <w:rsid w:val="007F6A05"/>
    <w:rsid w:val="007F7413"/>
    <w:rsid w:val="00803391"/>
    <w:rsid w:val="0080547A"/>
    <w:rsid w:val="00806E43"/>
    <w:rsid w:val="008072AC"/>
    <w:rsid w:val="00807A70"/>
    <w:rsid w:val="00807DAB"/>
    <w:rsid w:val="00810CEA"/>
    <w:rsid w:val="0081115E"/>
    <w:rsid w:val="00813A79"/>
    <w:rsid w:val="008140E5"/>
    <w:rsid w:val="008162E7"/>
    <w:rsid w:val="00816826"/>
    <w:rsid w:val="00817B21"/>
    <w:rsid w:val="00817CF4"/>
    <w:rsid w:val="00822E9F"/>
    <w:rsid w:val="008233E5"/>
    <w:rsid w:val="008236FE"/>
    <w:rsid w:val="00824A0C"/>
    <w:rsid w:val="00826F17"/>
    <w:rsid w:val="00827144"/>
    <w:rsid w:val="0083211F"/>
    <w:rsid w:val="00833DE8"/>
    <w:rsid w:val="00833F47"/>
    <w:rsid w:val="00834342"/>
    <w:rsid w:val="008348C3"/>
    <w:rsid w:val="00835588"/>
    <w:rsid w:val="00836113"/>
    <w:rsid w:val="00836E85"/>
    <w:rsid w:val="008373B4"/>
    <w:rsid w:val="00837C9E"/>
    <w:rsid w:val="008404C4"/>
    <w:rsid w:val="00840F8B"/>
    <w:rsid w:val="00840FB4"/>
    <w:rsid w:val="00841133"/>
    <w:rsid w:val="00841D97"/>
    <w:rsid w:val="00842052"/>
    <w:rsid w:val="008425BF"/>
    <w:rsid w:val="008441FE"/>
    <w:rsid w:val="00846600"/>
    <w:rsid w:val="00847D37"/>
    <w:rsid w:val="0085001D"/>
    <w:rsid w:val="0085224D"/>
    <w:rsid w:val="00852510"/>
    <w:rsid w:val="00856E72"/>
    <w:rsid w:val="00857CB7"/>
    <w:rsid w:val="00860E34"/>
    <w:rsid w:val="008612B8"/>
    <w:rsid w:val="00862839"/>
    <w:rsid w:val="008652B3"/>
    <w:rsid w:val="008659CE"/>
    <w:rsid w:val="00866E16"/>
    <w:rsid w:val="008717E0"/>
    <w:rsid w:val="00871A41"/>
    <w:rsid w:val="00871CE4"/>
    <w:rsid w:val="00873A2C"/>
    <w:rsid w:val="00873E01"/>
    <w:rsid w:val="00875911"/>
    <w:rsid w:val="00877A88"/>
    <w:rsid w:val="00886D76"/>
    <w:rsid w:val="00891EB9"/>
    <w:rsid w:val="0089250D"/>
    <w:rsid w:val="008969BC"/>
    <w:rsid w:val="00896F9A"/>
    <w:rsid w:val="00897019"/>
    <w:rsid w:val="008A0A27"/>
    <w:rsid w:val="008A309D"/>
    <w:rsid w:val="008A35C6"/>
    <w:rsid w:val="008A3614"/>
    <w:rsid w:val="008A470D"/>
    <w:rsid w:val="008A48A7"/>
    <w:rsid w:val="008A50B4"/>
    <w:rsid w:val="008B0A07"/>
    <w:rsid w:val="008B2C33"/>
    <w:rsid w:val="008B4590"/>
    <w:rsid w:val="008B48C3"/>
    <w:rsid w:val="008B509E"/>
    <w:rsid w:val="008B6D97"/>
    <w:rsid w:val="008B76B9"/>
    <w:rsid w:val="008B781F"/>
    <w:rsid w:val="008C0069"/>
    <w:rsid w:val="008C1495"/>
    <w:rsid w:val="008C3429"/>
    <w:rsid w:val="008C38D1"/>
    <w:rsid w:val="008C4B81"/>
    <w:rsid w:val="008C5507"/>
    <w:rsid w:val="008C5E2A"/>
    <w:rsid w:val="008C749D"/>
    <w:rsid w:val="008C7504"/>
    <w:rsid w:val="008D0A8E"/>
    <w:rsid w:val="008D1096"/>
    <w:rsid w:val="008D440A"/>
    <w:rsid w:val="008D4DD6"/>
    <w:rsid w:val="008D5522"/>
    <w:rsid w:val="008D5BDD"/>
    <w:rsid w:val="008D6350"/>
    <w:rsid w:val="008D69C5"/>
    <w:rsid w:val="008D7404"/>
    <w:rsid w:val="008D7FBC"/>
    <w:rsid w:val="008E0F86"/>
    <w:rsid w:val="008E1E3D"/>
    <w:rsid w:val="008E2673"/>
    <w:rsid w:val="008E52A3"/>
    <w:rsid w:val="008E5822"/>
    <w:rsid w:val="008E5E0D"/>
    <w:rsid w:val="008F0CFD"/>
    <w:rsid w:val="008F15B3"/>
    <w:rsid w:val="008F2DC1"/>
    <w:rsid w:val="008F440C"/>
    <w:rsid w:val="008F4A77"/>
    <w:rsid w:val="008F70AD"/>
    <w:rsid w:val="00900DB1"/>
    <w:rsid w:val="009022BF"/>
    <w:rsid w:val="009067A3"/>
    <w:rsid w:val="00910022"/>
    <w:rsid w:val="00910B3F"/>
    <w:rsid w:val="00911CD9"/>
    <w:rsid w:val="00911F09"/>
    <w:rsid w:val="009129CD"/>
    <w:rsid w:val="00912B71"/>
    <w:rsid w:val="00913A84"/>
    <w:rsid w:val="00917174"/>
    <w:rsid w:val="00917D7E"/>
    <w:rsid w:val="009209DD"/>
    <w:rsid w:val="00921AB9"/>
    <w:rsid w:val="009243EB"/>
    <w:rsid w:val="00924AA8"/>
    <w:rsid w:val="00924E50"/>
    <w:rsid w:val="00925CAA"/>
    <w:rsid w:val="009279C5"/>
    <w:rsid w:val="00931632"/>
    <w:rsid w:val="00932030"/>
    <w:rsid w:val="00932C92"/>
    <w:rsid w:val="00942CDB"/>
    <w:rsid w:val="00942E30"/>
    <w:rsid w:val="00943968"/>
    <w:rsid w:val="00943BB8"/>
    <w:rsid w:val="009454E4"/>
    <w:rsid w:val="00945A64"/>
    <w:rsid w:val="00946742"/>
    <w:rsid w:val="00947BAE"/>
    <w:rsid w:val="0095058E"/>
    <w:rsid w:val="00950B1F"/>
    <w:rsid w:val="00950C0C"/>
    <w:rsid w:val="00952A38"/>
    <w:rsid w:val="00955275"/>
    <w:rsid w:val="00957590"/>
    <w:rsid w:val="00957A5F"/>
    <w:rsid w:val="00961479"/>
    <w:rsid w:val="00962523"/>
    <w:rsid w:val="00963D30"/>
    <w:rsid w:val="009641EE"/>
    <w:rsid w:val="0096683A"/>
    <w:rsid w:val="00967611"/>
    <w:rsid w:val="009710D0"/>
    <w:rsid w:val="00972B5F"/>
    <w:rsid w:val="009761E8"/>
    <w:rsid w:val="00980BAE"/>
    <w:rsid w:val="00982B6B"/>
    <w:rsid w:val="00983797"/>
    <w:rsid w:val="009841BA"/>
    <w:rsid w:val="00984240"/>
    <w:rsid w:val="00985B72"/>
    <w:rsid w:val="009865C6"/>
    <w:rsid w:val="00986B21"/>
    <w:rsid w:val="00987F0F"/>
    <w:rsid w:val="00987F2B"/>
    <w:rsid w:val="00991481"/>
    <w:rsid w:val="009952D7"/>
    <w:rsid w:val="00995A7D"/>
    <w:rsid w:val="00995B07"/>
    <w:rsid w:val="0099687B"/>
    <w:rsid w:val="00997DC0"/>
    <w:rsid w:val="009A2619"/>
    <w:rsid w:val="009A2AF4"/>
    <w:rsid w:val="009A2EC7"/>
    <w:rsid w:val="009A3E22"/>
    <w:rsid w:val="009A412A"/>
    <w:rsid w:val="009A5850"/>
    <w:rsid w:val="009A6010"/>
    <w:rsid w:val="009A640D"/>
    <w:rsid w:val="009A7638"/>
    <w:rsid w:val="009A7730"/>
    <w:rsid w:val="009B04BD"/>
    <w:rsid w:val="009B10D6"/>
    <w:rsid w:val="009B1B14"/>
    <w:rsid w:val="009B21CA"/>
    <w:rsid w:val="009B63CC"/>
    <w:rsid w:val="009C0904"/>
    <w:rsid w:val="009C43F9"/>
    <w:rsid w:val="009C5853"/>
    <w:rsid w:val="009C5B86"/>
    <w:rsid w:val="009C6335"/>
    <w:rsid w:val="009C6DE5"/>
    <w:rsid w:val="009C7E7C"/>
    <w:rsid w:val="009D0BDB"/>
    <w:rsid w:val="009D1337"/>
    <w:rsid w:val="009D1B96"/>
    <w:rsid w:val="009D1E2C"/>
    <w:rsid w:val="009D2E70"/>
    <w:rsid w:val="009D461B"/>
    <w:rsid w:val="009D589B"/>
    <w:rsid w:val="009D65D0"/>
    <w:rsid w:val="009D6D4E"/>
    <w:rsid w:val="009D7E91"/>
    <w:rsid w:val="009E131D"/>
    <w:rsid w:val="009E135E"/>
    <w:rsid w:val="009E3C92"/>
    <w:rsid w:val="009E44F0"/>
    <w:rsid w:val="009E54F4"/>
    <w:rsid w:val="009E7A90"/>
    <w:rsid w:val="009F1A8A"/>
    <w:rsid w:val="009F22A9"/>
    <w:rsid w:val="009F2BFA"/>
    <w:rsid w:val="009F45AA"/>
    <w:rsid w:val="009F7B3A"/>
    <w:rsid w:val="00A00570"/>
    <w:rsid w:val="00A018BF"/>
    <w:rsid w:val="00A01EF2"/>
    <w:rsid w:val="00A032E2"/>
    <w:rsid w:val="00A03A3D"/>
    <w:rsid w:val="00A03DF4"/>
    <w:rsid w:val="00A045BB"/>
    <w:rsid w:val="00A045C4"/>
    <w:rsid w:val="00A05A3A"/>
    <w:rsid w:val="00A06EAF"/>
    <w:rsid w:val="00A10927"/>
    <w:rsid w:val="00A10C72"/>
    <w:rsid w:val="00A10DFA"/>
    <w:rsid w:val="00A1460F"/>
    <w:rsid w:val="00A21523"/>
    <w:rsid w:val="00A21708"/>
    <w:rsid w:val="00A22362"/>
    <w:rsid w:val="00A23A09"/>
    <w:rsid w:val="00A2429C"/>
    <w:rsid w:val="00A249BA"/>
    <w:rsid w:val="00A26148"/>
    <w:rsid w:val="00A307C7"/>
    <w:rsid w:val="00A322EB"/>
    <w:rsid w:val="00A33047"/>
    <w:rsid w:val="00A33078"/>
    <w:rsid w:val="00A33EB7"/>
    <w:rsid w:val="00A34F13"/>
    <w:rsid w:val="00A35B69"/>
    <w:rsid w:val="00A36EEB"/>
    <w:rsid w:val="00A377C2"/>
    <w:rsid w:val="00A407E5"/>
    <w:rsid w:val="00A41769"/>
    <w:rsid w:val="00A41799"/>
    <w:rsid w:val="00A44581"/>
    <w:rsid w:val="00A45093"/>
    <w:rsid w:val="00A46EC2"/>
    <w:rsid w:val="00A47D03"/>
    <w:rsid w:val="00A50778"/>
    <w:rsid w:val="00A50EAF"/>
    <w:rsid w:val="00A532C2"/>
    <w:rsid w:val="00A534BF"/>
    <w:rsid w:val="00A54A51"/>
    <w:rsid w:val="00A569F7"/>
    <w:rsid w:val="00A56F40"/>
    <w:rsid w:val="00A602F9"/>
    <w:rsid w:val="00A61E64"/>
    <w:rsid w:val="00A6387D"/>
    <w:rsid w:val="00A650EE"/>
    <w:rsid w:val="00A662C8"/>
    <w:rsid w:val="00A67827"/>
    <w:rsid w:val="00A71157"/>
    <w:rsid w:val="00A71F14"/>
    <w:rsid w:val="00A71F3C"/>
    <w:rsid w:val="00A72FBB"/>
    <w:rsid w:val="00A742FD"/>
    <w:rsid w:val="00A74624"/>
    <w:rsid w:val="00A74C76"/>
    <w:rsid w:val="00A74DD9"/>
    <w:rsid w:val="00A76422"/>
    <w:rsid w:val="00A8016B"/>
    <w:rsid w:val="00A80C4F"/>
    <w:rsid w:val="00A837FE"/>
    <w:rsid w:val="00A83803"/>
    <w:rsid w:val="00A85E2A"/>
    <w:rsid w:val="00A85EE8"/>
    <w:rsid w:val="00A87BD1"/>
    <w:rsid w:val="00A90449"/>
    <w:rsid w:val="00A90C0F"/>
    <w:rsid w:val="00A93C9E"/>
    <w:rsid w:val="00A9501F"/>
    <w:rsid w:val="00A950F6"/>
    <w:rsid w:val="00A966E6"/>
    <w:rsid w:val="00A96CCA"/>
    <w:rsid w:val="00AA0DB6"/>
    <w:rsid w:val="00AA114C"/>
    <w:rsid w:val="00AA11D1"/>
    <w:rsid w:val="00AA1F56"/>
    <w:rsid w:val="00AA2396"/>
    <w:rsid w:val="00AA5868"/>
    <w:rsid w:val="00AB0AD1"/>
    <w:rsid w:val="00AB13E6"/>
    <w:rsid w:val="00AB2BE3"/>
    <w:rsid w:val="00AB4885"/>
    <w:rsid w:val="00AB515B"/>
    <w:rsid w:val="00AB7834"/>
    <w:rsid w:val="00AC127D"/>
    <w:rsid w:val="00AC24AB"/>
    <w:rsid w:val="00AC265E"/>
    <w:rsid w:val="00AC4D5F"/>
    <w:rsid w:val="00AC5E83"/>
    <w:rsid w:val="00AC5F96"/>
    <w:rsid w:val="00AC6B74"/>
    <w:rsid w:val="00AD0539"/>
    <w:rsid w:val="00AD115A"/>
    <w:rsid w:val="00AD1D2C"/>
    <w:rsid w:val="00AE0525"/>
    <w:rsid w:val="00AE08DB"/>
    <w:rsid w:val="00AE2729"/>
    <w:rsid w:val="00AE3148"/>
    <w:rsid w:val="00AE34FE"/>
    <w:rsid w:val="00AE5AE2"/>
    <w:rsid w:val="00AE665F"/>
    <w:rsid w:val="00AE7343"/>
    <w:rsid w:val="00AE7D63"/>
    <w:rsid w:val="00AF01B4"/>
    <w:rsid w:val="00AF2160"/>
    <w:rsid w:val="00AF2850"/>
    <w:rsid w:val="00AF4D63"/>
    <w:rsid w:val="00AF4EFB"/>
    <w:rsid w:val="00AF5096"/>
    <w:rsid w:val="00AF7421"/>
    <w:rsid w:val="00B00A13"/>
    <w:rsid w:val="00B00D69"/>
    <w:rsid w:val="00B00E04"/>
    <w:rsid w:val="00B02B96"/>
    <w:rsid w:val="00B02D5D"/>
    <w:rsid w:val="00B03C86"/>
    <w:rsid w:val="00B04394"/>
    <w:rsid w:val="00B047EF"/>
    <w:rsid w:val="00B05485"/>
    <w:rsid w:val="00B106AC"/>
    <w:rsid w:val="00B1183F"/>
    <w:rsid w:val="00B137D9"/>
    <w:rsid w:val="00B13CED"/>
    <w:rsid w:val="00B1458E"/>
    <w:rsid w:val="00B148CB"/>
    <w:rsid w:val="00B14C51"/>
    <w:rsid w:val="00B17FF7"/>
    <w:rsid w:val="00B20021"/>
    <w:rsid w:val="00B20FDE"/>
    <w:rsid w:val="00B21A6C"/>
    <w:rsid w:val="00B224F4"/>
    <w:rsid w:val="00B22F24"/>
    <w:rsid w:val="00B24D8D"/>
    <w:rsid w:val="00B25FA3"/>
    <w:rsid w:val="00B34C8B"/>
    <w:rsid w:val="00B37046"/>
    <w:rsid w:val="00B377C3"/>
    <w:rsid w:val="00B40AB7"/>
    <w:rsid w:val="00B40F1C"/>
    <w:rsid w:val="00B42041"/>
    <w:rsid w:val="00B43FBF"/>
    <w:rsid w:val="00B4420F"/>
    <w:rsid w:val="00B44525"/>
    <w:rsid w:val="00B44C16"/>
    <w:rsid w:val="00B44F11"/>
    <w:rsid w:val="00B451B4"/>
    <w:rsid w:val="00B46B70"/>
    <w:rsid w:val="00B476E7"/>
    <w:rsid w:val="00B50BF9"/>
    <w:rsid w:val="00B515DF"/>
    <w:rsid w:val="00B51846"/>
    <w:rsid w:val="00B55523"/>
    <w:rsid w:val="00B56B7A"/>
    <w:rsid w:val="00B601F2"/>
    <w:rsid w:val="00B6118D"/>
    <w:rsid w:val="00B62979"/>
    <w:rsid w:val="00B634D5"/>
    <w:rsid w:val="00B63C83"/>
    <w:rsid w:val="00B64046"/>
    <w:rsid w:val="00B649C3"/>
    <w:rsid w:val="00B65FF9"/>
    <w:rsid w:val="00B6614D"/>
    <w:rsid w:val="00B6765C"/>
    <w:rsid w:val="00B67FD3"/>
    <w:rsid w:val="00B70056"/>
    <w:rsid w:val="00B70D53"/>
    <w:rsid w:val="00B70FA7"/>
    <w:rsid w:val="00B7233D"/>
    <w:rsid w:val="00B73229"/>
    <w:rsid w:val="00B75ED6"/>
    <w:rsid w:val="00B80130"/>
    <w:rsid w:val="00B81272"/>
    <w:rsid w:val="00B823A7"/>
    <w:rsid w:val="00B82863"/>
    <w:rsid w:val="00B82DB4"/>
    <w:rsid w:val="00B872A8"/>
    <w:rsid w:val="00B87A5F"/>
    <w:rsid w:val="00B90FA5"/>
    <w:rsid w:val="00B919F1"/>
    <w:rsid w:val="00B93A35"/>
    <w:rsid w:val="00B93CBF"/>
    <w:rsid w:val="00B945A7"/>
    <w:rsid w:val="00B95437"/>
    <w:rsid w:val="00B96AFF"/>
    <w:rsid w:val="00BA0F8D"/>
    <w:rsid w:val="00BA1590"/>
    <w:rsid w:val="00BA1627"/>
    <w:rsid w:val="00BA1F4A"/>
    <w:rsid w:val="00BA2260"/>
    <w:rsid w:val="00BA2F06"/>
    <w:rsid w:val="00BA3C64"/>
    <w:rsid w:val="00BA40AF"/>
    <w:rsid w:val="00BA5DEB"/>
    <w:rsid w:val="00BA5E4D"/>
    <w:rsid w:val="00BA670D"/>
    <w:rsid w:val="00BB0E52"/>
    <w:rsid w:val="00BB0E63"/>
    <w:rsid w:val="00BB1B00"/>
    <w:rsid w:val="00BB28EA"/>
    <w:rsid w:val="00BB3598"/>
    <w:rsid w:val="00BB468D"/>
    <w:rsid w:val="00BB4DFE"/>
    <w:rsid w:val="00BB4F61"/>
    <w:rsid w:val="00BB5A89"/>
    <w:rsid w:val="00BB7A8D"/>
    <w:rsid w:val="00BB7C1F"/>
    <w:rsid w:val="00BB7F17"/>
    <w:rsid w:val="00BC0E8D"/>
    <w:rsid w:val="00BC214C"/>
    <w:rsid w:val="00BC3861"/>
    <w:rsid w:val="00BC3988"/>
    <w:rsid w:val="00BC4F18"/>
    <w:rsid w:val="00BC5755"/>
    <w:rsid w:val="00BC6EE1"/>
    <w:rsid w:val="00BD33AE"/>
    <w:rsid w:val="00BD3846"/>
    <w:rsid w:val="00BD4DB9"/>
    <w:rsid w:val="00BD6C3D"/>
    <w:rsid w:val="00BD6D21"/>
    <w:rsid w:val="00BD7642"/>
    <w:rsid w:val="00BD7DBE"/>
    <w:rsid w:val="00BE04D5"/>
    <w:rsid w:val="00BE0FF8"/>
    <w:rsid w:val="00BE16BC"/>
    <w:rsid w:val="00BE1748"/>
    <w:rsid w:val="00BE27B6"/>
    <w:rsid w:val="00BE30B6"/>
    <w:rsid w:val="00BE6551"/>
    <w:rsid w:val="00BE6B10"/>
    <w:rsid w:val="00BE7AB9"/>
    <w:rsid w:val="00BF093B"/>
    <w:rsid w:val="00BF113F"/>
    <w:rsid w:val="00BF188B"/>
    <w:rsid w:val="00BF1C8D"/>
    <w:rsid w:val="00BF2278"/>
    <w:rsid w:val="00BF2718"/>
    <w:rsid w:val="00BF7007"/>
    <w:rsid w:val="00C00B88"/>
    <w:rsid w:val="00C01071"/>
    <w:rsid w:val="00C02879"/>
    <w:rsid w:val="00C02E4B"/>
    <w:rsid w:val="00C04A81"/>
    <w:rsid w:val="00C06094"/>
    <w:rsid w:val="00C06B2A"/>
    <w:rsid w:val="00C10153"/>
    <w:rsid w:val="00C12F97"/>
    <w:rsid w:val="00C1495D"/>
    <w:rsid w:val="00C17060"/>
    <w:rsid w:val="00C175EB"/>
    <w:rsid w:val="00C20D15"/>
    <w:rsid w:val="00C2134D"/>
    <w:rsid w:val="00C2156B"/>
    <w:rsid w:val="00C21913"/>
    <w:rsid w:val="00C22075"/>
    <w:rsid w:val="00C22878"/>
    <w:rsid w:val="00C24189"/>
    <w:rsid w:val="00C30276"/>
    <w:rsid w:val="00C30D37"/>
    <w:rsid w:val="00C30D9D"/>
    <w:rsid w:val="00C31AB6"/>
    <w:rsid w:val="00C3355A"/>
    <w:rsid w:val="00C35E57"/>
    <w:rsid w:val="00C35E80"/>
    <w:rsid w:val="00C3790E"/>
    <w:rsid w:val="00C40AA2"/>
    <w:rsid w:val="00C412A0"/>
    <w:rsid w:val="00C4192A"/>
    <w:rsid w:val="00C4244F"/>
    <w:rsid w:val="00C42E9B"/>
    <w:rsid w:val="00C4324F"/>
    <w:rsid w:val="00C434E4"/>
    <w:rsid w:val="00C50016"/>
    <w:rsid w:val="00C50441"/>
    <w:rsid w:val="00C527A2"/>
    <w:rsid w:val="00C52A63"/>
    <w:rsid w:val="00C539A4"/>
    <w:rsid w:val="00C558B4"/>
    <w:rsid w:val="00C563E5"/>
    <w:rsid w:val="00C568E1"/>
    <w:rsid w:val="00C632ED"/>
    <w:rsid w:val="00C63323"/>
    <w:rsid w:val="00C634F2"/>
    <w:rsid w:val="00C6374D"/>
    <w:rsid w:val="00C63B7F"/>
    <w:rsid w:val="00C65747"/>
    <w:rsid w:val="00C66150"/>
    <w:rsid w:val="00C673FD"/>
    <w:rsid w:val="00C67979"/>
    <w:rsid w:val="00C7078E"/>
    <w:rsid w:val="00C709D0"/>
    <w:rsid w:val="00C70EF5"/>
    <w:rsid w:val="00C714B5"/>
    <w:rsid w:val="00C723ED"/>
    <w:rsid w:val="00C731FC"/>
    <w:rsid w:val="00C75545"/>
    <w:rsid w:val="00C756C5"/>
    <w:rsid w:val="00C779FE"/>
    <w:rsid w:val="00C82195"/>
    <w:rsid w:val="00C82CAE"/>
    <w:rsid w:val="00C83166"/>
    <w:rsid w:val="00C83870"/>
    <w:rsid w:val="00C83AC4"/>
    <w:rsid w:val="00C83DBA"/>
    <w:rsid w:val="00C8442E"/>
    <w:rsid w:val="00C86BCA"/>
    <w:rsid w:val="00C90757"/>
    <w:rsid w:val="00C90E03"/>
    <w:rsid w:val="00C9123D"/>
    <w:rsid w:val="00C91FA5"/>
    <w:rsid w:val="00C92D36"/>
    <w:rsid w:val="00C930A8"/>
    <w:rsid w:val="00C930FE"/>
    <w:rsid w:val="00CA108B"/>
    <w:rsid w:val="00CA475D"/>
    <w:rsid w:val="00CA49F4"/>
    <w:rsid w:val="00CA5202"/>
    <w:rsid w:val="00CA5310"/>
    <w:rsid w:val="00CA556D"/>
    <w:rsid w:val="00CA66B1"/>
    <w:rsid w:val="00CA6BC5"/>
    <w:rsid w:val="00CA6CDB"/>
    <w:rsid w:val="00CB1596"/>
    <w:rsid w:val="00CB5E13"/>
    <w:rsid w:val="00CB69AC"/>
    <w:rsid w:val="00CC051E"/>
    <w:rsid w:val="00CC2207"/>
    <w:rsid w:val="00CC2F4F"/>
    <w:rsid w:val="00CC3524"/>
    <w:rsid w:val="00CC3EA0"/>
    <w:rsid w:val="00CC405E"/>
    <w:rsid w:val="00CD1BD6"/>
    <w:rsid w:val="00CD2213"/>
    <w:rsid w:val="00CD27BE"/>
    <w:rsid w:val="00CD29E9"/>
    <w:rsid w:val="00CD376F"/>
    <w:rsid w:val="00CD4BBC"/>
    <w:rsid w:val="00CD4C35"/>
    <w:rsid w:val="00CD5E9F"/>
    <w:rsid w:val="00CD6F0F"/>
    <w:rsid w:val="00CD7A1E"/>
    <w:rsid w:val="00CE02D3"/>
    <w:rsid w:val="00CE08D0"/>
    <w:rsid w:val="00CE0BB7"/>
    <w:rsid w:val="00CE2538"/>
    <w:rsid w:val="00CE36FB"/>
    <w:rsid w:val="00CE3E9A"/>
    <w:rsid w:val="00CE4164"/>
    <w:rsid w:val="00CE686E"/>
    <w:rsid w:val="00CE7010"/>
    <w:rsid w:val="00CE708B"/>
    <w:rsid w:val="00CF26B7"/>
    <w:rsid w:val="00CF2B67"/>
    <w:rsid w:val="00CF2D68"/>
    <w:rsid w:val="00CF5F67"/>
    <w:rsid w:val="00CF6E39"/>
    <w:rsid w:val="00CF71D0"/>
    <w:rsid w:val="00CF72DA"/>
    <w:rsid w:val="00D02916"/>
    <w:rsid w:val="00D04786"/>
    <w:rsid w:val="00D04957"/>
    <w:rsid w:val="00D05B97"/>
    <w:rsid w:val="00D063DE"/>
    <w:rsid w:val="00D0769A"/>
    <w:rsid w:val="00D10D62"/>
    <w:rsid w:val="00D10D9C"/>
    <w:rsid w:val="00D11E84"/>
    <w:rsid w:val="00D12D0A"/>
    <w:rsid w:val="00D13895"/>
    <w:rsid w:val="00D14548"/>
    <w:rsid w:val="00D15B4E"/>
    <w:rsid w:val="00D15CAF"/>
    <w:rsid w:val="00D15F3F"/>
    <w:rsid w:val="00D169A5"/>
    <w:rsid w:val="00D177E7"/>
    <w:rsid w:val="00D2079F"/>
    <w:rsid w:val="00D209C6"/>
    <w:rsid w:val="00D21210"/>
    <w:rsid w:val="00D21B96"/>
    <w:rsid w:val="00D23C18"/>
    <w:rsid w:val="00D24F16"/>
    <w:rsid w:val="00D255FC"/>
    <w:rsid w:val="00D257EF"/>
    <w:rsid w:val="00D25E4A"/>
    <w:rsid w:val="00D26BD9"/>
    <w:rsid w:val="00D26DF5"/>
    <w:rsid w:val="00D26EAF"/>
    <w:rsid w:val="00D2727E"/>
    <w:rsid w:val="00D30F68"/>
    <w:rsid w:val="00D311B7"/>
    <w:rsid w:val="00D318E5"/>
    <w:rsid w:val="00D34AAA"/>
    <w:rsid w:val="00D353EC"/>
    <w:rsid w:val="00D359AD"/>
    <w:rsid w:val="00D402C2"/>
    <w:rsid w:val="00D40916"/>
    <w:rsid w:val="00D447EF"/>
    <w:rsid w:val="00D45013"/>
    <w:rsid w:val="00D45418"/>
    <w:rsid w:val="00D47666"/>
    <w:rsid w:val="00D479BB"/>
    <w:rsid w:val="00D505E2"/>
    <w:rsid w:val="00D50CE5"/>
    <w:rsid w:val="00D5211A"/>
    <w:rsid w:val="00D56AAF"/>
    <w:rsid w:val="00D605BC"/>
    <w:rsid w:val="00D60AEB"/>
    <w:rsid w:val="00D60E80"/>
    <w:rsid w:val="00D61DD6"/>
    <w:rsid w:val="00D61EE7"/>
    <w:rsid w:val="00D6498F"/>
    <w:rsid w:val="00D7113A"/>
    <w:rsid w:val="00D735AF"/>
    <w:rsid w:val="00D7463D"/>
    <w:rsid w:val="00D74E7C"/>
    <w:rsid w:val="00D75467"/>
    <w:rsid w:val="00D758DB"/>
    <w:rsid w:val="00D75D3A"/>
    <w:rsid w:val="00D769B6"/>
    <w:rsid w:val="00D77A38"/>
    <w:rsid w:val="00D80F5A"/>
    <w:rsid w:val="00D81E05"/>
    <w:rsid w:val="00D82294"/>
    <w:rsid w:val="00D82CAB"/>
    <w:rsid w:val="00D83DE8"/>
    <w:rsid w:val="00D8475D"/>
    <w:rsid w:val="00D84943"/>
    <w:rsid w:val="00D84A36"/>
    <w:rsid w:val="00D86812"/>
    <w:rsid w:val="00D86C62"/>
    <w:rsid w:val="00D90060"/>
    <w:rsid w:val="00D93AE2"/>
    <w:rsid w:val="00D94AE7"/>
    <w:rsid w:val="00D9500A"/>
    <w:rsid w:val="00D966B3"/>
    <w:rsid w:val="00D96793"/>
    <w:rsid w:val="00D970F0"/>
    <w:rsid w:val="00DA1AD6"/>
    <w:rsid w:val="00DA3F27"/>
    <w:rsid w:val="00DA4540"/>
    <w:rsid w:val="00DA4B7B"/>
    <w:rsid w:val="00DA4BB8"/>
    <w:rsid w:val="00DA57C3"/>
    <w:rsid w:val="00DA587E"/>
    <w:rsid w:val="00DA60F4"/>
    <w:rsid w:val="00DA72D4"/>
    <w:rsid w:val="00DB0F8B"/>
    <w:rsid w:val="00DB1BED"/>
    <w:rsid w:val="00DB1CB5"/>
    <w:rsid w:val="00DB3052"/>
    <w:rsid w:val="00DB3414"/>
    <w:rsid w:val="00DB7310"/>
    <w:rsid w:val="00DC2D17"/>
    <w:rsid w:val="00DC2EF0"/>
    <w:rsid w:val="00DC2F4B"/>
    <w:rsid w:val="00DD08AC"/>
    <w:rsid w:val="00DD0969"/>
    <w:rsid w:val="00DD1E38"/>
    <w:rsid w:val="00DD3545"/>
    <w:rsid w:val="00DD432C"/>
    <w:rsid w:val="00DD5315"/>
    <w:rsid w:val="00DE0D29"/>
    <w:rsid w:val="00DE191D"/>
    <w:rsid w:val="00DE23BF"/>
    <w:rsid w:val="00DE33D3"/>
    <w:rsid w:val="00DE3981"/>
    <w:rsid w:val="00DE40DD"/>
    <w:rsid w:val="00DE4A80"/>
    <w:rsid w:val="00DE6595"/>
    <w:rsid w:val="00DE6839"/>
    <w:rsid w:val="00DE7755"/>
    <w:rsid w:val="00DE7E8D"/>
    <w:rsid w:val="00DF059A"/>
    <w:rsid w:val="00DF0F9F"/>
    <w:rsid w:val="00DF1AA8"/>
    <w:rsid w:val="00DF2071"/>
    <w:rsid w:val="00DF2A83"/>
    <w:rsid w:val="00DF2D03"/>
    <w:rsid w:val="00DF336E"/>
    <w:rsid w:val="00DF3803"/>
    <w:rsid w:val="00DF3810"/>
    <w:rsid w:val="00DF3D56"/>
    <w:rsid w:val="00DF3DFB"/>
    <w:rsid w:val="00DF5CB8"/>
    <w:rsid w:val="00DF64E9"/>
    <w:rsid w:val="00DF657E"/>
    <w:rsid w:val="00DF6D19"/>
    <w:rsid w:val="00DF6ED2"/>
    <w:rsid w:val="00DF70F5"/>
    <w:rsid w:val="00DF76F9"/>
    <w:rsid w:val="00E01007"/>
    <w:rsid w:val="00E02A17"/>
    <w:rsid w:val="00E042EC"/>
    <w:rsid w:val="00E070A4"/>
    <w:rsid w:val="00E0715B"/>
    <w:rsid w:val="00E110DF"/>
    <w:rsid w:val="00E11220"/>
    <w:rsid w:val="00E115A6"/>
    <w:rsid w:val="00E11DEC"/>
    <w:rsid w:val="00E13271"/>
    <w:rsid w:val="00E14CA3"/>
    <w:rsid w:val="00E17C5C"/>
    <w:rsid w:val="00E17D9E"/>
    <w:rsid w:val="00E20DD0"/>
    <w:rsid w:val="00E2252C"/>
    <w:rsid w:val="00E246CB"/>
    <w:rsid w:val="00E25BB3"/>
    <w:rsid w:val="00E26C10"/>
    <w:rsid w:val="00E270C0"/>
    <w:rsid w:val="00E273EE"/>
    <w:rsid w:val="00E278CA"/>
    <w:rsid w:val="00E279C2"/>
    <w:rsid w:val="00E310A6"/>
    <w:rsid w:val="00E32449"/>
    <w:rsid w:val="00E32E30"/>
    <w:rsid w:val="00E34AED"/>
    <w:rsid w:val="00E34EA1"/>
    <w:rsid w:val="00E36333"/>
    <w:rsid w:val="00E36D82"/>
    <w:rsid w:val="00E36EEA"/>
    <w:rsid w:val="00E376B2"/>
    <w:rsid w:val="00E37F37"/>
    <w:rsid w:val="00E40202"/>
    <w:rsid w:val="00E40449"/>
    <w:rsid w:val="00E43A95"/>
    <w:rsid w:val="00E460B9"/>
    <w:rsid w:val="00E46CEB"/>
    <w:rsid w:val="00E50938"/>
    <w:rsid w:val="00E50986"/>
    <w:rsid w:val="00E50A50"/>
    <w:rsid w:val="00E51601"/>
    <w:rsid w:val="00E51965"/>
    <w:rsid w:val="00E556EE"/>
    <w:rsid w:val="00E5623F"/>
    <w:rsid w:val="00E5700C"/>
    <w:rsid w:val="00E57CD4"/>
    <w:rsid w:val="00E62284"/>
    <w:rsid w:val="00E629BE"/>
    <w:rsid w:val="00E631EA"/>
    <w:rsid w:val="00E64521"/>
    <w:rsid w:val="00E64E5F"/>
    <w:rsid w:val="00E651FD"/>
    <w:rsid w:val="00E65420"/>
    <w:rsid w:val="00E65697"/>
    <w:rsid w:val="00E67121"/>
    <w:rsid w:val="00E7156B"/>
    <w:rsid w:val="00E7198D"/>
    <w:rsid w:val="00E72DC4"/>
    <w:rsid w:val="00E73401"/>
    <w:rsid w:val="00E735AF"/>
    <w:rsid w:val="00E74404"/>
    <w:rsid w:val="00E74CA6"/>
    <w:rsid w:val="00E750D9"/>
    <w:rsid w:val="00E75E3D"/>
    <w:rsid w:val="00E7611F"/>
    <w:rsid w:val="00E7682C"/>
    <w:rsid w:val="00E82DC8"/>
    <w:rsid w:val="00E84491"/>
    <w:rsid w:val="00E863ED"/>
    <w:rsid w:val="00E86D5B"/>
    <w:rsid w:val="00E8737A"/>
    <w:rsid w:val="00E917B1"/>
    <w:rsid w:val="00E92DEF"/>
    <w:rsid w:val="00E9406B"/>
    <w:rsid w:val="00E9418A"/>
    <w:rsid w:val="00E9429A"/>
    <w:rsid w:val="00E967BE"/>
    <w:rsid w:val="00E9731C"/>
    <w:rsid w:val="00EA007D"/>
    <w:rsid w:val="00EA04ED"/>
    <w:rsid w:val="00EA0717"/>
    <w:rsid w:val="00EA0A46"/>
    <w:rsid w:val="00EA1AF1"/>
    <w:rsid w:val="00EA1CA7"/>
    <w:rsid w:val="00EA4924"/>
    <w:rsid w:val="00EA4E4C"/>
    <w:rsid w:val="00EA570D"/>
    <w:rsid w:val="00EB04B7"/>
    <w:rsid w:val="00EB1232"/>
    <w:rsid w:val="00EB283B"/>
    <w:rsid w:val="00EB7903"/>
    <w:rsid w:val="00EB7992"/>
    <w:rsid w:val="00EC0104"/>
    <w:rsid w:val="00EC0184"/>
    <w:rsid w:val="00EC0654"/>
    <w:rsid w:val="00EC1C7A"/>
    <w:rsid w:val="00EC2D7A"/>
    <w:rsid w:val="00EC2EAF"/>
    <w:rsid w:val="00EC35FC"/>
    <w:rsid w:val="00EC4B69"/>
    <w:rsid w:val="00EC5D91"/>
    <w:rsid w:val="00EC633A"/>
    <w:rsid w:val="00ED1B9D"/>
    <w:rsid w:val="00ED3266"/>
    <w:rsid w:val="00ED345B"/>
    <w:rsid w:val="00ED5AB1"/>
    <w:rsid w:val="00EE056F"/>
    <w:rsid w:val="00EE05AB"/>
    <w:rsid w:val="00EE0A1D"/>
    <w:rsid w:val="00EE0C63"/>
    <w:rsid w:val="00EE2A86"/>
    <w:rsid w:val="00EE3C86"/>
    <w:rsid w:val="00EE55BF"/>
    <w:rsid w:val="00EE6737"/>
    <w:rsid w:val="00EE6E0D"/>
    <w:rsid w:val="00EE6E40"/>
    <w:rsid w:val="00EE7F34"/>
    <w:rsid w:val="00EF1D77"/>
    <w:rsid w:val="00EF26B2"/>
    <w:rsid w:val="00EF352C"/>
    <w:rsid w:val="00EF3735"/>
    <w:rsid w:val="00EF429E"/>
    <w:rsid w:val="00EF43F5"/>
    <w:rsid w:val="00EF4E1D"/>
    <w:rsid w:val="00EF5D01"/>
    <w:rsid w:val="00EF64CA"/>
    <w:rsid w:val="00F017AF"/>
    <w:rsid w:val="00F026C3"/>
    <w:rsid w:val="00F02B5A"/>
    <w:rsid w:val="00F041C4"/>
    <w:rsid w:val="00F10919"/>
    <w:rsid w:val="00F10E5F"/>
    <w:rsid w:val="00F12BF5"/>
    <w:rsid w:val="00F14439"/>
    <w:rsid w:val="00F14812"/>
    <w:rsid w:val="00F1598C"/>
    <w:rsid w:val="00F20874"/>
    <w:rsid w:val="00F20BC6"/>
    <w:rsid w:val="00F21403"/>
    <w:rsid w:val="00F2205F"/>
    <w:rsid w:val="00F2504A"/>
    <w:rsid w:val="00F255FC"/>
    <w:rsid w:val="00F259B0"/>
    <w:rsid w:val="00F265EA"/>
    <w:rsid w:val="00F26A20"/>
    <w:rsid w:val="00F273C6"/>
    <w:rsid w:val="00F276C9"/>
    <w:rsid w:val="00F31359"/>
    <w:rsid w:val="00F32EAC"/>
    <w:rsid w:val="00F332F3"/>
    <w:rsid w:val="00F33F62"/>
    <w:rsid w:val="00F34204"/>
    <w:rsid w:val="00F366A3"/>
    <w:rsid w:val="00F36708"/>
    <w:rsid w:val="00F40690"/>
    <w:rsid w:val="00F40B54"/>
    <w:rsid w:val="00F4122D"/>
    <w:rsid w:val="00F42E00"/>
    <w:rsid w:val="00F43350"/>
    <w:rsid w:val="00F43B8F"/>
    <w:rsid w:val="00F51785"/>
    <w:rsid w:val="00F52EB1"/>
    <w:rsid w:val="00F530D7"/>
    <w:rsid w:val="00F541E6"/>
    <w:rsid w:val="00F54E29"/>
    <w:rsid w:val="00F560A6"/>
    <w:rsid w:val="00F603F0"/>
    <w:rsid w:val="00F604A6"/>
    <w:rsid w:val="00F60E9A"/>
    <w:rsid w:val="00F62E04"/>
    <w:rsid w:val="00F62F0D"/>
    <w:rsid w:val="00F62F49"/>
    <w:rsid w:val="00F639E1"/>
    <w:rsid w:val="00F640BF"/>
    <w:rsid w:val="00F65D1F"/>
    <w:rsid w:val="00F65D88"/>
    <w:rsid w:val="00F6678C"/>
    <w:rsid w:val="00F70429"/>
    <w:rsid w:val="00F70754"/>
    <w:rsid w:val="00F7288F"/>
    <w:rsid w:val="00F7491A"/>
    <w:rsid w:val="00F759DA"/>
    <w:rsid w:val="00F763F4"/>
    <w:rsid w:val="00F76E94"/>
    <w:rsid w:val="00F7705B"/>
    <w:rsid w:val="00F77926"/>
    <w:rsid w:val="00F80BE6"/>
    <w:rsid w:val="00F82A43"/>
    <w:rsid w:val="00F83A19"/>
    <w:rsid w:val="00F83C06"/>
    <w:rsid w:val="00F85CFA"/>
    <w:rsid w:val="00F85FAE"/>
    <w:rsid w:val="00F86DF1"/>
    <w:rsid w:val="00F873ED"/>
    <w:rsid w:val="00F879A1"/>
    <w:rsid w:val="00F92FC4"/>
    <w:rsid w:val="00F94921"/>
    <w:rsid w:val="00F94C0F"/>
    <w:rsid w:val="00F95194"/>
    <w:rsid w:val="00F9644D"/>
    <w:rsid w:val="00F976A5"/>
    <w:rsid w:val="00F9793C"/>
    <w:rsid w:val="00F97C3F"/>
    <w:rsid w:val="00FA0C14"/>
    <w:rsid w:val="00FA137A"/>
    <w:rsid w:val="00FA3092"/>
    <w:rsid w:val="00FA4373"/>
    <w:rsid w:val="00FA4997"/>
    <w:rsid w:val="00FA5504"/>
    <w:rsid w:val="00FA706A"/>
    <w:rsid w:val="00FB1DD2"/>
    <w:rsid w:val="00FB26CE"/>
    <w:rsid w:val="00FB3650"/>
    <w:rsid w:val="00FB4B02"/>
    <w:rsid w:val="00FB4E0A"/>
    <w:rsid w:val="00FB5A20"/>
    <w:rsid w:val="00FB66E5"/>
    <w:rsid w:val="00FB6C53"/>
    <w:rsid w:val="00FC110F"/>
    <w:rsid w:val="00FC2831"/>
    <w:rsid w:val="00FC2D40"/>
    <w:rsid w:val="00FC3299"/>
    <w:rsid w:val="00FC3600"/>
    <w:rsid w:val="00FC4744"/>
    <w:rsid w:val="00FC4A9F"/>
    <w:rsid w:val="00FC5623"/>
    <w:rsid w:val="00FC565B"/>
    <w:rsid w:val="00FC5AA4"/>
    <w:rsid w:val="00FC6D9E"/>
    <w:rsid w:val="00FC7D0D"/>
    <w:rsid w:val="00FC7FCB"/>
    <w:rsid w:val="00FD048D"/>
    <w:rsid w:val="00FD0E07"/>
    <w:rsid w:val="00FD0E53"/>
    <w:rsid w:val="00FD3442"/>
    <w:rsid w:val="00FD41D6"/>
    <w:rsid w:val="00FD55CB"/>
    <w:rsid w:val="00FD5653"/>
    <w:rsid w:val="00FD6FDC"/>
    <w:rsid w:val="00FD722F"/>
    <w:rsid w:val="00FE006E"/>
    <w:rsid w:val="00FE082E"/>
    <w:rsid w:val="00FE0F87"/>
    <w:rsid w:val="00FE197E"/>
    <w:rsid w:val="00FE2C83"/>
    <w:rsid w:val="00FE2DCF"/>
    <w:rsid w:val="00FE4418"/>
    <w:rsid w:val="00FE45E2"/>
    <w:rsid w:val="00FF014A"/>
    <w:rsid w:val="00FF0DF1"/>
    <w:rsid w:val="00FF1D7D"/>
    <w:rsid w:val="00FF22DB"/>
    <w:rsid w:val="00FF26AA"/>
    <w:rsid w:val="00FF526F"/>
    <w:rsid w:val="00FF5BEE"/>
    <w:rsid w:val="00FF5C50"/>
    <w:rsid w:val="00FF7A9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57C3"/>
    <w:pPr>
      <w:keepNext/>
      <w:keepLines/>
    </w:pPr>
    <w:rPr>
      <w:sz w:val="24"/>
      <w:szCs w:val="24"/>
    </w:rPr>
  </w:style>
  <w:style w:type="paragraph" w:styleId="Ttulo1">
    <w:name w:val="heading 1"/>
    <w:aliases w:val="TF-TÍTULO 1"/>
    <w:basedOn w:val="Normal"/>
    <w:next w:val="TF-TEXTO"/>
    <w:autoRedefine/>
    <w:qFormat/>
    <w:rsid w:val="00DF2D03"/>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425BF"/>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452285"/>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AF2850"/>
    <w:rPr>
      <w:color w:val="605E5C"/>
      <w:shd w:val="clear" w:color="auto" w:fill="E1DFDD"/>
    </w:rPr>
  </w:style>
  <w:style w:type="paragraph" w:styleId="Legenda">
    <w:name w:val="caption"/>
    <w:basedOn w:val="Normal"/>
    <w:next w:val="Normal"/>
    <w:uiPriority w:val="35"/>
    <w:qFormat/>
    <w:rsid w:val="00501141"/>
    <w:pPr>
      <w:spacing w:after="200"/>
    </w:pPr>
    <w:rPr>
      <w:i/>
      <w:iCs/>
      <w:color w:val="44546A" w:themeColor="text2"/>
      <w:sz w:val="18"/>
      <w:szCs w:val="18"/>
    </w:rPr>
  </w:style>
  <w:style w:type="character" w:customStyle="1" w:styleId="apple-tab-span">
    <w:name w:val="apple-tab-span"/>
    <w:basedOn w:val="Fontepargpadro"/>
    <w:rsid w:val="00586FCC"/>
  </w:style>
  <w:style w:type="character" w:styleId="Forte">
    <w:name w:val="Strong"/>
    <w:basedOn w:val="Fontepargpadro"/>
    <w:uiPriority w:val="22"/>
    <w:qFormat/>
    <w:rsid w:val="005B2B45"/>
    <w:rPr>
      <w:b/>
      <w:bCs/>
    </w:rPr>
  </w:style>
  <w:style w:type="character" w:styleId="HiperlinkVisitado">
    <w:name w:val="FollowedHyperlink"/>
    <w:basedOn w:val="Fontepargpadro"/>
    <w:uiPriority w:val="99"/>
    <w:semiHidden/>
    <w:unhideWhenUsed/>
    <w:rsid w:val="009A6010"/>
    <w:rPr>
      <w:color w:val="954F72" w:themeColor="followedHyperlink"/>
      <w:u w:val="single"/>
    </w:rPr>
  </w:style>
  <w:style w:type="character" w:styleId="nfase">
    <w:name w:val="Emphasis"/>
    <w:basedOn w:val="Fontepargpadro"/>
    <w:uiPriority w:val="20"/>
    <w:qFormat/>
    <w:rsid w:val="003B3DA2"/>
    <w:rPr>
      <w:i/>
      <w:iCs/>
    </w:rPr>
  </w:style>
  <w:style w:type="paragraph" w:styleId="PargrafodaLista">
    <w:name w:val="List Paragraph"/>
    <w:basedOn w:val="Normal"/>
    <w:uiPriority w:val="34"/>
    <w:qFormat/>
    <w:rsid w:val="0036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16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218">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436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86298895">
      <w:bodyDiv w:val="1"/>
      <w:marLeft w:val="0"/>
      <w:marRight w:val="0"/>
      <w:marTop w:val="0"/>
      <w:marBottom w:val="0"/>
      <w:divBdr>
        <w:top w:val="none" w:sz="0" w:space="0" w:color="auto"/>
        <w:left w:val="none" w:sz="0" w:space="0" w:color="auto"/>
        <w:bottom w:val="none" w:sz="0" w:space="0" w:color="auto"/>
        <w:right w:val="none" w:sz="0" w:space="0" w:color="auto"/>
      </w:divBdr>
    </w:div>
    <w:div w:id="399331143">
      <w:bodyDiv w:val="1"/>
      <w:marLeft w:val="0"/>
      <w:marRight w:val="0"/>
      <w:marTop w:val="0"/>
      <w:marBottom w:val="0"/>
      <w:divBdr>
        <w:top w:val="none" w:sz="0" w:space="0" w:color="auto"/>
        <w:left w:val="none" w:sz="0" w:space="0" w:color="auto"/>
        <w:bottom w:val="none" w:sz="0" w:space="0" w:color="auto"/>
        <w:right w:val="none" w:sz="0" w:space="0" w:color="auto"/>
      </w:divBdr>
    </w:div>
    <w:div w:id="40221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4781281">
      <w:bodyDiv w:val="1"/>
      <w:marLeft w:val="0"/>
      <w:marRight w:val="0"/>
      <w:marTop w:val="0"/>
      <w:marBottom w:val="0"/>
      <w:divBdr>
        <w:top w:val="none" w:sz="0" w:space="0" w:color="auto"/>
        <w:left w:val="none" w:sz="0" w:space="0" w:color="auto"/>
        <w:bottom w:val="none" w:sz="0" w:space="0" w:color="auto"/>
        <w:right w:val="none" w:sz="0" w:space="0" w:color="auto"/>
      </w:divBdr>
      <w:divsChild>
        <w:div w:id="1537238031">
          <w:marLeft w:val="0"/>
          <w:marRight w:val="0"/>
          <w:marTop w:val="0"/>
          <w:marBottom w:val="0"/>
          <w:divBdr>
            <w:top w:val="none" w:sz="0" w:space="0" w:color="auto"/>
            <w:left w:val="none" w:sz="0" w:space="0" w:color="auto"/>
            <w:bottom w:val="none" w:sz="0" w:space="0" w:color="auto"/>
            <w:right w:val="none" w:sz="0" w:space="0" w:color="auto"/>
          </w:divBdr>
        </w:div>
        <w:div w:id="953294586">
          <w:marLeft w:val="0"/>
          <w:marRight w:val="0"/>
          <w:marTop w:val="0"/>
          <w:marBottom w:val="0"/>
          <w:divBdr>
            <w:top w:val="none" w:sz="0" w:space="0" w:color="auto"/>
            <w:left w:val="none" w:sz="0" w:space="0" w:color="auto"/>
            <w:bottom w:val="none" w:sz="0" w:space="0" w:color="auto"/>
            <w:right w:val="none" w:sz="0" w:space="0" w:color="auto"/>
          </w:divBdr>
        </w:div>
        <w:div w:id="1663584678">
          <w:marLeft w:val="0"/>
          <w:marRight w:val="0"/>
          <w:marTop w:val="0"/>
          <w:marBottom w:val="0"/>
          <w:divBdr>
            <w:top w:val="none" w:sz="0" w:space="0" w:color="auto"/>
            <w:left w:val="none" w:sz="0" w:space="0" w:color="auto"/>
            <w:bottom w:val="none" w:sz="0" w:space="0" w:color="auto"/>
            <w:right w:val="none" w:sz="0" w:space="0" w:color="auto"/>
          </w:divBdr>
        </w:div>
        <w:div w:id="5057466">
          <w:marLeft w:val="0"/>
          <w:marRight w:val="0"/>
          <w:marTop w:val="0"/>
          <w:marBottom w:val="0"/>
          <w:divBdr>
            <w:top w:val="none" w:sz="0" w:space="0" w:color="auto"/>
            <w:left w:val="none" w:sz="0" w:space="0" w:color="auto"/>
            <w:bottom w:val="none" w:sz="0" w:space="0" w:color="auto"/>
            <w:right w:val="none" w:sz="0" w:space="0" w:color="auto"/>
          </w:divBdr>
        </w:div>
      </w:divsChild>
    </w:div>
    <w:div w:id="650988419">
      <w:bodyDiv w:val="1"/>
      <w:marLeft w:val="0"/>
      <w:marRight w:val="0"/>
      <w:marTop w:val="0"/>
      <w:marBottom w:val="0"/>
      <w:divBdr>
        <w:top w:val="none" w:sz="0" w:space="0" w:color="auto"/>
        <w:left w:val="none" w:sz="0" w:space="0" w:color="auto"/>
        <w:bottom w:val="none" w:sz="0" w:space="0" w:color="auto"/>
        <w:right w:val="none" w:sz="0" w:space="0" w:color="auto"/>
      </w:divBdr>
      <w:divsChild>
        <w:div w:id="151072419">
          <w:marLeft w:val="0"/>
          <w:marRight w:val="0"/>
          <w:marTop w:val="0"/>
          <w:marBottom w:val="0"/>
          <w:divBdr>
            <w:top w:val="single" w:sz="2" w:space="0" w:color="E3E3E3"/>
            <w:left w:val="single" w:sz="2" w:space="0" w:color="E3E3E3"/>
            <w:bottom w:val="single" w:sz="2" w:space="0" w:color="E3E3E3"/>
            <w:right w:val="single" w:sz="2" w:space="0" w:color="E3E3E3"/>
          </w:divBdr>
          <w:divsChild>
            <w:div w:id="64685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14740">
                  <w:marLeft w:val="0"/>
                  <w:marRight w:val="0"/>
                  <w:marTop w:val="0"/>
                  <w:marBottom w:val="0"/>
                  <w:divBdr>
                    <w:top w:val="single" w:sz="2" w:space="0" w:color="E3E3E3"/>
                    <w:left w:val="single" w:sz="2" w:space="0" w:color="E3E3E3"/>
                    <w:bottom w:val="single" w:sz="2" w:space="0" w:color="E3E3E3"/>
                    <w:right w:val="single" w:sz="2" w:space="0" w:color="E3E3E3"/>
                  </w:divBdr>
                  <w:divsChild>
                    <w:div w:id="894706321">
                      <w:marLeft w:val="0"/>
                      <w:marRight w:val="0"/>
                      <w:marTop w:val="0"/>
                      <w:marBottom w:val="0"/>
                      <w:divBdr>
                        <w:top w:val="single" w:sz="2" w:space="0" w:color="E3E3E3"/>
                        <w:left w:val="single" w:sz="2" w:space="0" w:color="E3E3E3"/>
                        <w:bottom w:val="single" w:sz="2" w:space="0" w:color="E3E3E3"/>
                        <w:right w:val="single" w:sz="2" w:space="0" w:color="E3E3E3"/>
                      </w:divBdr>
                      <w:divsChild>
                        <w:div w:id="925916521">
                          <w:marLeft w:val="0"/>
                          <w:marRight w:val="0"/>
                          <w:marTop w:val="0"/>
                          <w:marBottom w:val="0"/>
                          <w:divBdr>
                            <w:top w:val="single" w:sz="2" w:space="0" w:color="E3E3E3"/>
                            <w:left w:val="single" w:sz="2" w:space="0" w:color="E3E3E3"/>
                            <w:bottom w:val="single" w:sz="2" w:space="0" w:color="E3E3E3"/>
                            <w:right w:val="single" w:sz="2" w:space="0" w:color="E3E3E3"/>
                          </w:divBdr>
                          <w:divsChild>
                            <w:div w:id="2094425680">
                              <w:marLeft w:val="0"/>
                              <w:marRight w:val="0"/>
                              <w:marTop w:val="0"/>
                              <w:marBottom w:val="0"/>
                              <w:divBdr>
                                <w:top w:val="single" w:sz="2" w:space="0" w:color="E3E3E3"/>
                                <w:left w:val="single" w:sz="2" w:space="0" w:color="E3E3E3"/>
                                <w:bottom w:val="single" w:sz="2" w:space="0" w:color="E3E3E3"/>
                                <w:right w:val="single" w:sz="2" w:space="0" w:color="E3E3E3"/>
                              </w:divBdr>
                              <w:divsChild>
                                <w:div w:id="513612001">
                                  <w:marLeft w:val="0"/>
                                  <w:marRight w:val="0"/>
                                  <w:marTop w:val="0"/>
                                  <w:marBottom w:val="0"/>
                                  <w:divBdr>
                                    <w:top w:val="single" w:sz="2" w:space="0" w:color="E3E3E3"/>
                                    <w:left w:val="single" w:sz="2" w:space="0" w:color="E3E3E3"/>
                                    <w:bottom w:val="single" w:sz="2" w:space="0" w:color="E3E3E3"/>
                                    <w:right w:val="single" w:sz="2" w:space="0" w:color="E3E3E3"/>
                                  </w:divBdr>
                                  <w:divsChild>
                                    <w:div w:id="41840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7223">
      <w:bodyDiv w:val="1"/>
      <w:marLeft w:val="0"/>
      <w:marRight w:val="0"/>
      <w:marTop w:val="0"/>
      <w:marBottom w:val="0"/>
      <w:divBdr>
        <w:top w:val="none" w:sz="0" w:space="0" w:color="auto"/>
        <w:left w:val="none" w:sz="0" w:space="0" w:color="auto"/>
        <w:bottom w:val="none" w:sz="0" w:space="0" w:color="auto"/>
        <w:right w:val="none" w:sz="0" w:space="0" w:color="auto"/>
      </w:divBdr>
    </w:div>
    <w:div w:id="694117467">
      <w:bodyDiv w:val="1"/>
      <w:marLeft w:val="0"/>
      <w:marRight w:val="0"/>
      <w:marTop w:val="0"/>
      <w:marBottom w:val="0"/>
      <w:divBdr>
        <w:top w:val="none" w:sz="0" w:space="0" w:color="auto"/>
        <w:left w:val="none" w:sz="0" w:space="0" w:color="auto"/>
        <w:bottom w:val="none" w:sz="0" w:space="0" w:color="auto"/>
        <w:right w:val="none" w:sz="0" w:space="0" w:color="auto"/>
      </w:divBdr>
    </w:div>
    <w:div w:id="702285690">
      <w:bodyDiv w:val="1"/>
      <w:marLeft w:val="0"/>
      <w:marRight w:val="0"/>
      <w:marTop w:val="0"/>
      <w:marBottom w:val="0"/>
      <w:divBdr>
        <w:top w:val="none" w:sz="0" w:space="0" w:color="auto"/>
        <w:left w:val="none" w:sz="0" w:space="0" w:color="auto"/>
        <w:bottom w:val="none" w:sz="0" w:space="0" w:color="auto"/>
        <w:right w:val="none" w:sz="0" w:space="0" w:color="auto"/>
      </w:divBdr>
    </w:div>
    <w:div w:id="758522630">
      <w:bodyDiv w:val="1"/>
      <w:marLeft w:val="0"/>
      <w:marRight w:val="0"/>
      <w:marTop w:val="0"/>
      <w:marBottom w:val="0"/>
      <w:divBdr>
        <w:top w:val="none" w:sz="0" w:space="0" w:color="auto"/>
        <w:left w:val="none" w:sz="0" w:space="0" w:color="auto"/>
        <w:bottom w:val="none" w:sz="0" w:space="0" w:color="auto"/>
        <w:right w:val="none" w:sz="0" w:space="0" w:color="auto"/>
      </w:divBdr>
      <w:divsChild>
        <w:div w:id="1309093879">
          <w:marLeft w:val="0"/>
          <w:marRight w:val="0"/>
          <w:marTop w:val="0"/>
          <w:marBottom w:val="0"/>
          <w:divBdr>
            <w:top w:val="none" w:sz="0" w:space="0" w:color="auto"/>
            <w:left w:val="none" w:sz="0" w:space="0" w:color="auto"/>
            <w:bottom w:val="none" w:sz="0" w:space="0" w:color="auto"/>
            <w:right w:val="none" w:sz="0" w:space="0" w:color="auto"/>
          </w:divBdr>
          <w:divsChild>
            <w:div w:id="1709522463">
              <w:marLeft w:val="0"/>
              <w:marRight w:val="0"/>
              <w:marTop w:val="0"/>
              <w:marBottom w:val="0"/>
              <w:divBdr>
                <w:top w:val="none" w:sz="0" w:space="0" w:color="auto"/>
                <w:left w:val="none" w:sz="0" w:space="0" w:color="auto"/>
                <w:bottom w:val="none" w:sz="0" w:space="0" w:color="auto"/>
                <w:right w:val="none" w:sz="0" w:space="0" w:color="auto"/>
              </w:divBdr>
              <w:divsChild>
                <w:div w:id="1161121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0135">
      <w:bodyDiv w:val="1"/>
      <w:marLeft w:val="0"/>
      <w:marRight w:val="0"/>
      <w:marTop w:val="0"/>
      <w:marBottom w:val="0"/>
      <w:divBdr>
        <w:top w:val="none" w:sz="0" w:space="0" w:color="auto"/>
        <w:left w:val="none" w:sz="0" w:space="0" w:color="auto"/>
        <w:bottom w:val="none" w:sz="0" w:space="0" w:color="auto"/>
        <w:right w:val="none" w:sz="0" w:space="0" w:color="auto"/>
      </w:divBdr>
    </w:div>
    <w:div w:id="849837664">
      <w:bodyDiv w:val="1"/>
      <w:marLeft w:val="0"/>
      <w:marRight w:val="0"/>
      <w:marTop w:val="0"/>
      <w:marBottom w:val="0"/>
      <w:divBdr>
        <w:top w:val="none" w:sz="0" w:space="0" w:color="auto"/>
        <w:left w:val="none" w:sz="0" w:space="0" w:color="auto"/>
        <w:bottom w:val="none" w:sz="0" w:space="0" w:color="auto"/>
        <w:right w:val="none" w:sz="0" w:space="0" w:color="auto"/>
      </w:divBdr>
    </w:div>
    <w:div w:id="925915789">
      <w:bodyDiv w:val="1"/>
      <w:marLeft w:val="0"/>
      <w:marRight w:val="0"/>
      <w:marTop w:val="0"/>
      <w:marBottom w:val="0"/>
      <w:divBdr>
        <w:top w:val="none" w:sz="0" w:space="0" w:color="auto"/>
        <w:left w:val="none" w:sz="0" w:space="0" w:color="auto"/>
        <w:bottom w:val="none" w:sz="0" w:space="0" w:color="auto"/>
        <w:right w:val="none" w:sz="0" w:space="0" w:color="auto"/>
      </w:divBdr>
    </w:div>
    <w:div w:id="932517461">
      <w:bodyDiv w:val="1"/>
      <w:marLeft w:val="0"/>
      <w:marRight w:val="0"/>
      <w:marTop w:val="0"/>
      <w:marBottom w:val="0"/>
      <w:divBdr>
        <w:top w:val="none" w:sz="0" w:space="0" w:color="auto"/>
        <w:left w:val="none" w:sz="0" w:space="0" w:color="auto"/>
        <w:bottom w:val="none" w:sz="0" w:space="0" w:color="auto"/>
        <w:right w:val="none" w:sz="0" w:space="0" w:color="auto"/>
      </w:divBdr>
    </w:div>
    <w:div w:id="953945813">
      <w:bodyDiv w:val="1"/>
      <w:marLeft w:val="0"/>
      <w:marRight w:val="0"/>
      <w:marTop w:val="0"/>
      <w:marBottom w:val="0"/>
      <w:divBdr>
        <w:top w:val="none" w:sz="0" w:space="0" w:color="auto"/>
        <w:left w:val="none" w:sz="0" w:space="0" w:color="auto"/>
        <w:bottom w:val="none" w:sz="0" w:space="0" w:color="auto"/>
        <w:right w:val="none" w:sz="0" w:space="0" w:color="auto"/>
      </w:divBdr>
    </w:div>
    <w:div w:id="98470122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0">
          <w:marLeft w:val="0"/>
          <w:marRight w:val="0"/>
          <w:marTop w:val="0"/>
          <w:marBottom w:val="0"/>
          <w:divBdr>
            <w:top w:val="single" w:sz="2" w:space="0" w:color="E3E3E3"/>
            <w:left w:val="single" w:sz="2" w:space="0" w:color="E3E3E3"/>
            <w:bottom w:val="single" w:sz="2" w:space="0" w:color="E3E3E3"/>
            <w:right w:val="single" w:sz="2" w:space="0" w:color="E3E3E3"/>
          </w:divBdr>
          <w:divsChild>
            <w:div w:id="3823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84842">
                  <w:marLeft w:val="0"/>
                  <w:marRight w:val="0"/>
                  <w:marTop w:val="0"/>
                  <w:marBottom w:val="0"/>
                  <w:divBdr>
                    <w:top w:val="single" w:sz="2" w:space="0" w:color="E3E3E3"/>
                    <w:left w:val="single" w:sz="2" w:space="0" w:color="E3E3E3"/>
                    <w:bottom w:val="single" w:sz="2" w:space="0" w:color="E3E3E3"/>
                    <w:right w:val="single" w:sz="2" w:space="0" w:color="E3E3E3"/>
                  </w:divBdr>
                  <w:divsChild>
                    <w:div w:id="814027530">
                      <w:marLeft w:val="0"/>
                      <w:marRight w:val="0"/>
                      <w:marTop w:val="0"/>
                      <w:marBottom w:val="0"/>
                      <w:divBdr>
                        <w:top w:val="single" w:sz="2" w:space="0" w:color="E3E3E3"/>
                        <w:left w:val="single" w:sz="2" w:space="0" w:color="E3E3E3"/>
                        <w:bottom w:val="single" w:sz="2" w:space="0" w:color="E3E3E3"/>
                        <w:right w:val="single" w:sz="2" w:space="0" w:color="E3E3E3"/>
                      </w:divBdr>
                      <w:divsChild>
                        <w:div w:id="904100453">
                          <w:marLeft w:val="0"/>
                          <w:marRight w:val="0"/>
                          <w:marTop w:val="0"/>
                          <w:marBottom w:val="0"/>
                          <w:divBdr>
                            <w:top w:val="single" w:sz="2" w:space="0" w:color="E3E3E3"/>
                            <w:left w:val="single" w:sz="2" w:space="0" w:color="E3E3E3"/>
                            <w:bottom w:val="single" w:sz="2" w:space="0" w:color="E3E3E3"/>
                            <w:right w:val="single" w:sz="2" w:space="0" w:color="E3E3E3"/>
                          </w:divBdr>
                          <w:divsChild>
                            <w:div w:id="140663495">
                              <w:marLeft w:val="0"/>
                              <w:marRight w:val="0"/>
                              <w:marTop w:val="0"/>
                              <w:marBottom w:val="0"/>
                              <w:divBdr>
                                <w:top w:val="single" w:sz="2" w:space="0" w:color="E3E3E3"/>
                                <w:left w:val="single" w:sz="2" w:space="0" w:color="E3E3E3"/>
                                <w:bottom w:val="single" w:sz="2" w:space="0" w:color="E3E3E3"/>
                                <w:right w:val="single" w:sz="2" w:space="0" w:color="E3E3E3"/>
                              </w:divBdr>
                              <w:divsChild>
                                <w:div w:id="801001518">
                                  <w:marLeft w:val="0"/>
                                  <w:marRight w:val="0"/>
                                  <w:marTop w:val="0"/>
                                  <w:marBottom w:val="0"/>
                                  <w:divBdr>
                                    <w:top w:val="single" w:sz="2" w:space="0" w:color="E3E3E3"/>
                                    <w:left w:val="single" w:sz="2" w:space="0" w:color="E3E3E3"/>
                                    <w:bottom w:val="single" w:sz="2" w:space="0" w:color="E3E3E3"/>
                                    <w:right w:val="single" w:sz="2" w:space="0" w:color="E3E3E3"/>
                                  </w:divBdr>
                                  <w:divsChild>
                                    <w:div w:id="131190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401998">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006">
      <w:bodyDiv w:val="1"/>
      <w:marLeft w:val="0"/>
      <w:marRight w:val="0"/>
      <w:marTop w:val="0"/>
      <w:marBottom w:val="0"/>
      <w:divBdr>
        <w:top w:val="none" w:sz="0" w:space="0" w:color="auto"/>
        <w:left w:val="none" w:sz="0" w:space="0" w:color="auto"/>
        <w:bottom w:val="none" w:sz="0" w:space="0" w:color="auto"/>
        <w:right w:val="none" w:sz="0" w:space="0" w:color="auto"/>
      </w:divBdr>
      <w:divsChild>
        <w:div w:id="1059203971">
          <w:marLeft w:val="0"/>
          <w:marRight w:val="0"/>
          <w:marTop w:val="0"/>
          <w:marBottom w:val="0"/>
          <w:divBdr>
            <w:top w:val="none" w:sz="0" w:space="0" w:color="auto"/>
            <w:left w:val="none" w:sz="0" w:space="0" w:color="auto"/>
            <w:bottom w:val="none" w:sz="0" w:space="0" w:color="auto"/>
            <w:right w:val="none" w:sz="0" w:space="0" w:color="auto"/>
          </w:divBdr>
        </w:div>
        <w:div w:id="1379209260">
          <w:marLeft w:val="0"/>
          <w:marRight w:val="0"/>
          <w:marTop w:val="0"/>
          <w:marBottom w:val="0"/>
          <w:divBdr>
            <w:top w:val="none" w:sz="0" w:space="0" w:color="auto"/>
            <w:left w:val="none" w:sz="0" w:space="0" w:color="auto"/>
            <w:bottom w:val="none" w:sz="0" w:space="0" w:color="auto"/>
            <w:right w:val="none" w:sz="0" w:space="0" w:color="auto"/>
          </w:divBdr>
        </w:div>
        <w:div w:id="1981499879">
          <w:marLeft w:val="0"/>
          <w:marRight w:val="0"/>
          <w:marTop w:val="0"/>
          <w:marBottom w:val="0"/>
          <w:divBdr>
            <w:top w:val="none" w:sz="0" w:space="0" w:color="auto"/>
            <w:left w:val="none" w:sz="0" w:space="0" w:color="auto"/>
            <w:bottom w:val="none" w:sz="0" w:space="0" w:color="auto"/>
            <w:right w:val="none" w:sz="0" w:space="0" w:color="auto"/>
          </w:divBdr>
        </w:div>
        <w:div w:id="831213056">
          <w:marLeft w:val="0"/>
          <w:marRight w:val="0"/>
          <w:marTop w:val="0"/>
          <w:marBottom w:val="0"/>
          <w:divBdr>
            <w:top w:val="none" w:sz="0" w:space="0" w:color="auto"/>
            <w:left w:val="none" w:sz="0" w:space="0" w:color="auto"/>
            <w:bottom w:val="none" w:sz="0" w:space="0" w:color="auto"/>
            <w:right w:val="none" w:sz="0" w:space="0" w:color="auto"/>
          </w:divBdr>
        </w:div>
        <w:div w:id="1876501646">
          <w:marLeft w:val="0"/>
          <w:marRight w:val="0"/>
          <w:marTop w:val="0"/>
          <w:marBottom w:val="0"/>
          <w:divBdr>
            <w:top w:val="none" w:sz="0" w:space="0" w:color="auto"/>
            <w:left w:val="none" w:sz="0" w:space="0" w:color="auto"/>
            <w:bottom w:val="none" w:sz="0" w:space="0" w:color="auto"/>
            <w:right w:val="none" w:sz="0" w:space="0" w:color="auto"/>
          </w:divBdr>
        </w:div>
        <w:div w:id="1658723105">
          <w:marLeft w:val="0"/>
          <w:marRight w:val="0"/>
          <w:marTop w:val="0"/>
          <w:marBottom w:val="0"/>
          <w:divBdr>
            <w:top w:val="none" w:sz="0" w:space="0" w:color="auto"/>
            <w:left w:val="none" w:sz="0" w:space="0" w:color="auto"/>
            <w:bottom w:val="none" w:sz="0" w:space="0" w:color="auto"/>
            <w:right w:val="none" w:sz="0" w:space="0" w:color="auto"/>
          </w:divBdr>
        </w:div>
      </w:divsChild>
    </w:div>
    <w:div w:id="1178809500">
      <w:bodyDiv w:val="1"/>
      <w:marLeft w:val="0"/>
      <w:marRight w:val="0"/>
      <w:marTop w:val="0"/>
      <w:marBottom w:val="0"/>
      <w:divBdr>
        <w:top w:val="none" w:sz="0" w:space="0" w:color="auto"/>
        <w:left w:val="none" w:sz="0" w:space="0" w:color="auto"/>
        <w:bottom w:val="none" w:sz="0" w:space="0" w:color="auto"/>
        <w:right w:val="none" w:sz="0" w:space="0" w:color="auto"/>
      </w:divBdr>
      <w:divsChild>
        <w:div w:id="726346089">
          <w:marLeft w:val="0"/>
          <w:marRight w:val="0"/>
          <w:marTop w:val="0"/>
          <w:marBottom w:val="0"/>
          <w:divBdr>
            <w:top w:val="none" w:sz="0" w:space="0" w:color="auto"/>
            <w:left w:val="none" w:sz="0" w:space="0" w:color="auto"/>
            <w:bottom w:val="none" w:sz="0" w:space="0" w:color="auto"/>
            <w:right w:val="none" w:sz="0" w:space="0" w:color="auto"/>
          </w:divBdr>
          <w:divsChild>
            <w:div w:id="467434045">
              <w:marLeft w:val="0"/>
              <w:marRight w:val="0"/>
              <w:marTop w:val="0"/>
              <w:marBottom w:val="0"/>
              <w:divBdr>
                <w:top w:val="none" w:sz="0" w:space="0" w:color="auto"/>
                <w:left w:val="none" w:sz="0" w:space="0" w:color="auto"/>
                <w:bottom w:val="none" w:sz="0" w:space="0" w:color="auto"/>
                <w:right w:val="none" w:sz="0" w:space="0" w:color="auto"/>
              </w:divBdr>
              <w:divsChild>
                <w:div w:id="128790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562">
      <w:bodyDiv w:val="1"/>
      <w:marLeft w:val="0"/>
      <w:marRight w:val="0"/>
      <w:marTop w:val="0"/>
      <w:marBottom w:val="0"/>
      <w:divBdr>
        <w:top w:val="none" w:sz="0" w:space="0" w:color="auto"/>
        <w:left w:val="none" w:sz="0" w:space="0" w:color="auto"/>
        <w:bottom w:val="none" w:sz="0" w:space="0" w:color="auto"/>
        <w:right w:val="none" w:sz="0" w:space="0" w:color="auto"/>
      </w:divBdr>
    </w:div>
    <w:div w:id="1213423081">
      <w:bodyDiv w:val="1"/>
      <w:marLeft w:val="0"/>
      <w:marRight w:val="0"/>
      <w:marTop w:val="0"/>
      <w:marBottom w:val="0"/>
      <w:divBdr>
        <w:top w:val="none" w:sz="0" w:space="0" w:color="auto"/>
        <w:left w:val="none" w:sz="0" w:space="0" w:color="auto"/>
        <w:bottom w:val="none" w:sz="0" w:space="0" w:color="auto"/>
        <w:right w:val="none" w:sz="0" w:space="0" w:color="auto"/>
      </w:divBdr>
      <w:divsChild>
        <w:div w:id="1324965825">
          <w:marLeft w:val="0"/>
          <w:marRight w:val="0"/>
          <w:marTop w:val="0"/>
          <w:marBottom w:val="0"/>
          <w:divBdr>
            <w:top w:val="single" w:sz="2" w:space="0" w:color="E3E3E3"/>
            <w:left w:val="single" w:sz="2" w:space="0" w:color="E3E3E3"/>
            <w:bottom w:val="single" w:sz="2" w:space="0" w:color="E3E3E3"/>
            <w:right w:val="single" w:sz="2" w:space="0" w:color="E3E3E3"/>
          </w:divBdr>
          <w:divsChild>
            <w:div w:id="813643839">
              <w:marLeft w:val="0"/>
              <w:marRight w:val="0"/>
              <w:marTop w:val="0"/>
              <w:marBottom w:val="0"/>
              <w:divBdr>
                <w:top w:val="single" w:sz="2" w:space="0" w:color="E3E3E3"/>
                <w:left w:val="single" w:sz="2" w:space="0" w:color="E3E3E3"/>
                <w:bottom w:val="single" w:sz="2" w:space="0" w:color="E3E3E3"/>
                <w:right w:val="single" w:sz="2" w:space="0" w:color="E3E3E3"/>
              </w:divBdr>
              <w:divsChild>
                <w:div w:id="698163190">
                  <w:marLeft w:val="0"/>
                  <w:marRight w:val="0"/>
                  <w:marTop w:val="0"/>
                  <w:marBottom w:val="0"/>
                  <w:divBdr>
                    <w:top w:val="single" w:sz="2" w:space="0" w:color="E3E3E3"/>
                    <w:left w:val="single" w:sz="2" w:space="0" w:color="E3E3E3"/>
                    <w:bottom w:val="single" w:sz="2" w:space="0" w:color="E3E3E3"/>
                    <w:right w:val="single" w:sz="2" w:space="0" w:color="E3E3E3"/>
                  </w:divBdr>
                  <w:divsChild>
                    <w:div w:id="1708985936">
                      <w:marLeft w:val="0"/>
                      <w:marRight w:val="0"/>
                      <w:marTop w:val="0"/>
                      <w:marBottom w:val="0"/>
                      <w:divBdr>
                        <w:top w:val="single" w:sz="2" w:space="0" w:color="E3E3E3"/>
                        <w:left w:val="single" w:sz="2" w:space="0" w:color="E3E3E3"/>
                        <w:bottom w:val="single" w:sz="2" w:space="0" w:color="E3E3E3"/>
                        <w:right w:val="single" w:sz="2" w:space="0" w:color="E3E3E3"/>
                      </w:divBdr>
                      <w:divsChild>
                        <w:div w:id="1148400192">
                          <w:marLeft w:val="0"/>
                          <w:marRight w:val="0"/>
                          <w:marTop w:val="0"/>
                          <w:marBottom w:val="0"/>
                          <w:divBdr>
                            <w:top w:val="single" w:sz="2" w:space="0" w:color="E3E3E3"/>
                            <w:left w:val="single" w:sz="2" w:space="0" w:color="E3E3E3"/>
                            <w:bottom w:val="single" w:sz="2" w:space="0" w:color="E3E3E3"/>
                            <w:right w:val="single" w:sz="2" w:space="0" w:color="E3E3E3"/>
                          </w:divBdr>
                          <w:divsChild>
                            <w:div w:id="446198437">
                              <w:marLeft w:val="0"/>
                              <w:marRight w:val="0"/>
                              <w:marTop w:val="0"/>
                              <w:marBottom w:val="0"/>
                              <w:divBdr>
                                <w:top w:val="single" w:sz="2" w:space="0" w:color="E3E3E3"/>
                                <w:left w:val="single" w:sz="2" w:space="0" w:color="E3E3E3"/>
                                <w:bottom w:val="single" w:sz="2" w:space="0" w:color="E3E3E3"/>
                                <w:right w:val="single" w:sz="2" w:space="0" w:color="E3E3E3"/>
                              </w:divBdr>
                              <w:divsChild>
                                <w:div w:id="178588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506660">
                                      <w:marLeft w:val="0"/>
                                      <w:marRight w:val="0"/>
                                      <w:marTop w:val="0"/>
                                      <w:marBottom w:val="0"/>
                                      <w:divBdr>
                                        <w:top w:val="single" w:sz="2" w:space="0" w:color="E3E3E3"/>
                                        <w:left w:val="single" w:sz="2" w:space="0" w:color="E3E3E3"/>
                                        <w:bottom w:val="single" w:sz="2" w:space="0" w:color="E3E3E3"/>
                                        <w:right w:val="single" w:sz="2" w:space="0" w:color="E3E3E3"/>
                                      </w:divBdr>
                                      <w:divsChild>
                                        <w:div w:id="283900">
                                          <w:marLeft w:val="0"/>
                                          <w:marRight w:val="0"/>
                                          <w:marTop w:val="0"/>
                                          <w:marBottom w:val="0"/>
                                          <w:divBdr>
                                            <w:top w:val="single" w:sz="2" w:space="0" w:color="E3E3E3"/>
                                            <w:left w:val="single" w:sz="2" w:space="0" w:color="E3E3E3"/>
                                            <w:bottom w:val="single" w:sz="2" w:space="0" w:color="E3E3E3"/>
                                            <w:right w:val="single" w:sz="2" w:space="0" w:color="E3E3E3"/>
                                          </w:divBdr>
                                          <w:divsChild>
                                            <w:div w:id="995764580">
                                              <w:marLeft w:val="0"/>
                                              <w:marRight w:val="0"/>
                                              <w:marTop w:val="0"/>
                                              <w:marBottom w:val="0"/>
                                              <w:divBdr>
                                                <w:top w:val="single" w:sz="2" w:space="0" w:color="E3E3E3"/>
                                                <w:left w:val="single" w:sz="2" w:space="0" w:color="E3E3E3"/>
                                                <w:bottom w:val="single" w:sz="2" w:space="0" w:color="E3E3E3"/>
                                                <w:right w:val="single" w:sz="2" w:space="0" w:color="E3E3E3"/>
                                              </w:divBdr>
                                              <w:divsChild>
                                                <w:div w:id="951400367">
                                                  <w:marLeft w:val="0"/>
                                                  <w:marRight w:val="0"/>
                                                  <w:marTop w:val="0"/>
                                                  <w:marBottom w:val="0"/>
                                                  <w:divBdr>
                                                    <w:top w:val="single" w:sz="2" w:space="0" w:color="E3E3E3"/>
                                                    <w:left w:val="single" w:sz="2" w:space="0" w:color="E3E3E3"/>
                                                    <w:bottom w:val="single" w:sz="2" w:space="0" w:color="E3E3E3"/>
                                                    <w:right w:val="single" w:sz="2" w:space="0" w:color="E3E3E3"/>
                                                  </w:divBdr>
                                                  <w:divsChild>
                                                    <w:div w:id="754286305">
                                                      <w:marLeft w:val="0"/>
                                                      <w:marRight w:val="0"/>
                                                      <w:marTop w:val="0"/>
                                                      <w:marBottom w:val="0"/>
                                                      <w:divBdr>
                                                        <w:top w:val="single" w:sz="2" w:space="0" w:color="E3E3E3"/>
                                                        <w:left w:val="single" w:sz="2" w:space="0" w:color="E3E3E3"/>
                                                        <w:bottom w:val="single" w:sz="2" w:space="0" w:color="E3E3E3"/>
                                                        <w:right w:val="single" w:sz="2" w:space="0" w:color="E3E3E3"/>
                                                      </w:divBdr>
                                                      <w:divsChild>
                                                        <w:div w:id="10633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8872296">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6689678">
      <w:bodyDiv w:val="1"/>
      <w:marLeft w:val="0"/>
      <w:marRight w:val="0"/>
      <w:marTop w:val="0"/>
      <w:marBottom w:val="0"/>
      <w:divBdr>
        <w:top w:val="none" w:sz="0" w:space="0" w:color="auto"/>
        <w:left w:val="none" w:sz="0" w:space="0" w:color="auto"/>
        <w:bottom w:val="none" w:sz="0" w:space="0" w:color="auto"/>
        <w:right w:val="none" w:sz="0" w:space="0" w:color="auto"/>
      </w:divBdr>
    </w:div>
    <w:div w:id="1342708318">
      <w:bodyDiv w:val="1"/>
      <w:marLeft w:val="0"/>
      <w:marRight w:val="0"/>
      <w:marTop w:val="0"/>
      <w:marBottom w:val="0"/>
      <w:divBdr>
        <w:top w:val="none" w:sz="0" w:space="0" w:color="auto"/>
        <w:left w:val="none" w:sz="0" w:space="0" w:color="auto"/>
        <w:bottom w:val="none" w:sz="0" w:space="0" w:color="auto"/>
        <w:right w:val="none" w:sz="0" w:space="0" w:color="auto"/>
      </w:divBdr>
    </w:div>
    <w:div w:id="1366254738">
      <w:bodyDiv w:val="1"/>
      <w:marLeft w:val="0"/>
      <w:marRight w:val="0"/>
      <w:marTop w:val="0"/>
      <w:marBottom w:val="0"/>
      <w:divBdr>
        <w:top w:val="none" w:sz="0" w:space="0" w:color="auto"/>
        <w:left w:val="none" w:sz="0" w:space="0" w:color="auto"/>
        <w:bottom w:val="none" w:sz="0" w:space="0" w:color="auto"/>
        <w:right w:val="none" w:sz="0" w:space="0" w:color="auto"/>
      </w:divBdr>
    </w:div>
    <w:div w:id="1394965772">
      <w:bodyDiv w:val="1"/>
      <w:marLeft w:val="0"/>
      <w:marRight w:val="0"/>
      <w:marTop w:val="0"/>
      <w:marBottom w:val="0"/>
      <w:divBdr>
        <w:top w:val="none" w:sz="0" w:space="0" w:color="auto"/>
        <w:left w:val="none" w:sz="0" w:space="0" w:color="auto"/>
        <w:bottom w:val="none" w:sz="0" w:space="0" w:color="auto"/>
        <w:right w:val="none" w:sz="0" w:space="0" w:color="auto"/>
      </w:divBdr>
    </w:div>
    <w:div w:id="1396583736">
      <w:bodyDiv w:val="1"/>
      <w:marLeft w:val="0"/>
      <w:marRight w:val="0"/>
      <w:marTop w:val="0"/>
      <w:marBottom w:val="0"/>
      <w:divBdr>
        <w:top w:val="none" w:sz="0" w:space="0" w:color="auto"/>
        <w:left w:val="none" w:sz="0" w:space="0" w:color="auto"/>
        <w:bottom w:val="none" w:sz="0" w:space="0" w:color="auto"/>
        <w:right w:val="none" w:sz="0" w:space="0" w:color="auto"/>
      </w:divBdr>
    </w:div>
    <w:div w:id="142575862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73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1725975">
      <w:bodyDiv w:val="1"/>
      <w:marLeft w:val="0"/>
      <w:marRight w:val="0"/>
      <w:marTop w:val="0"/>
      <w:marBottom w:val="0"/>
      <w:divBdr>
        <w:top w:val="none" w:sz="0" w:space="0" w:color="auto"/>
        <w:left w:val="none" w:sz="0" w:space="0" w:color="auto"/>
        <w:bottom w:val="none" w:sz="0" w:space="0" w:color="auto"/>
        <w:right w:val="none" w:sz="0" w:space="0" w:color="auto"/>
      </w:divBdr>
      <w:divsChild>
        <w:div w:id="129832700">
          <w:marLeft w:val="0"/>
          <w:marRight w:val="0"/>
          <w:marTop w:val="0"/>
          <w:marBottom w:val="0"/>
          <w:divBdr>
            <w:top w:val="none" w:sz="0" w:space="0" w:color="auto"/>
            <w:left w:val="none" w:sz="0" w:space="0" w:color="auto"/>
            <w:bottom w:val="none" w:sz="0" w:space="0" w:color="auto"/>
            <w:right w:val="none" w:sz="0" w:space="0" w:color="auto"/>
          </w:divBdr>
        </w:div>
        <w:div w:id="1311978534">
          <w:marLeft w:val="0"/>
          <w:marRight w:val="0"/>
          <w:marTop w:val="0"/>
          <w:marBottom w:val="0"/>
          <w:divBdr>
            <w:top w:val="none" w:sz="0" w:space="0" w:color="auto"/>
            <w:left w:val="none" w:sz="0" w:space="0" w:color="auto"/>
            <w:bottom w:val="none" w:sz="0" w:space="0" w:color="auto"/>
            <w:right w:val="none" w:sz="0" w:space="0" w:color="auto"/>
          </w:divBdr>
        </w:div>
        <w:div w:id="743185992">
          <w:marLeft w:val="0"/>
          <w:marRight w:val="0"/>
          <w:marTop w:val="0"/>
          <w:marBottom w:val="0"/>
          <w:divBdr>
            <w:top w:val="none" w:sz="0" w:space="0" w:color="auto"/>
            <w:left w:val="none" w:sz="0" w:space="0" w:color="auto"/>
            <w:bottom w:val="none" w:sz="0" w:space="0" w:color="auto"/>
            <w:right w:val="none" w:sz="0" w:space="0" w:color="auto"/>
          </w:divBdr>
        </w:div>
        <w:div w:id="1018317304">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20">
      <w:bodyDiv w:val="1"/>
      <w:marLeft w:val="0"/>
      <w:marRight w:val="0"/>
      <w:marTop w:val="0"/>
      <w:marBottom w:val="0"/>
      <w:divBdr>
        <w:top w:val="none" w:sz="0" w:space="0" w:color="auto"/>
        <w:left w:val="none" w:sz="0" w:space="0" w:color="auto"/>
        <w:bottom w:val="none" w:sz="0" w:space="0" w:color="auto"/>
        <w:right w:val="none" w:sz="0" w:space="0" w:color="auto"/>
      </w:divBdr>
    </w:div>
    <w:div w:id="1558587063">
      <w:bodyDiv w:val="1"/>
      <w:marLeft w:val="0"/>
      <w:marRight w:val="0"/>
      <w:marTop w:val="0"/>
      <w:marBottom w:val="0"/>
      <w:divBdr>
        <w:top w:val="none" w:sz="0" w:space="0" w:color="auto"/>
        <w:left w:val="none" w:sz="0" w:space="0" w:color="auto"/>
        <w:bottom w:val="none" w:sz="0" w:space="0" w:color="auto"/>
        <w:right w:val="none" w:sz="0" w:space="0" w:color="auto"/>
      </w:divBdr>
    </w:div>
    <w:div w:id="1611467712">
      <w:bodyDiv w:val="1"/>
      <w:marLeft w:val="0"/>
      <w:marRight w:val="0"/>
      <w:marTop w:val="0"/>
      <w:marBottom w:val="0"/>
      <w:divBdr>
        <w:top w:val="none" w:sz="0" w:space="0" w:color="auto"/>
        <w:left w:val="none" w:sz="0" w:space="0" w:color="auto"/>
        <w:bottom w:val="none" w:sz="0" w:space="0" w:color="auto"/>
        <w:right w:val="none" w:sz="0" w:space="0" w:color="auto"/>
      </w:divBdr>
      <w:divsChild>
        <w:div w:id="1633436008">
          <w:marLeft w:val="0"/>
          <w:marRight w:val="0"/>
          <w:marTop w:val="0"/>
          <w:marBottom w:val="0"/>
          <w:divBdr>
            <w:top w:val="none" w:sz="0" w:space="0" w:color="auto"/>
            <w:left w:val="none" w:sz="0" w:space="0" w:color="auto"/>
            <w:bottom w:val="none" w:sz="0" w:space="0" w:color="auto"/>
            <w:right w:val="none" w:sz="0" w:space="0" w:color="auto"/>
          </w:divBdr>
          <w:divsChild>
            <w:div w:id="1437866365">
              <w:marLeft w:val="0"/>
              <w:marRight w:val="0"/>
              <w:marTop w:val="0"/>
              <w:marBottom w:val="0"/>
              <w:divBdr>
                <w:top w:val="none" w:sz="0" w:space="0" w:color="auto"/>
                <w:left w:val="none" w:sz="0" w:space="0" w:color="auto"/>
                <w:bottom w:val="none" w:sz="0" w:space="0" w:color="auto"/>
                <w:right w:val="none" w:sz="0" w:space="0" w:color="auto"/>
              </w:divBdr>
              <w:divsChild>
                <w:div w:id="1050032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581">
      <w:bodyDiv w:val="1"/>
      <w:marLeft w:val="0"/>
      <w:marRight w:val="0"/>
      <w:marTop w:val="0"/>
      <w:marBottom w:val="0"/>
      <w:divBdr>
        <w:top w:val="none" w:sz="0" w:space="0" w:color="auto"/>
        <w:left w:val="none" w:sz="0" w:space="0" w:color="auto"/>
        <w:bottom w:val="none" w:sz="0" w:space="0" w:color="auto"/>
        <w:right w:val="none" w:sz="0" w:space="0" w:color="auto"/>
      </w:divBdr>
    </w:div>
    <w:div w:id="1622423445">
      <w:bodyDiv w:val="1"/>
      <w:marLeft w:val="0"/>
      <w:marRight w:val="0"/>
      <w:marTop w:val="0"/>
      <w:marBottom w:val="0"/>
      <w:divBdr>
        <w:top w:val="none" w:sz="0" w:space="0" w:color="auto"/>
        <w:left w:val="none" w:sz="0" w:space="0" w:color="auto"/>
        <w:bottom w:val="none" w:sz="0" w:space="0" w:color="auto"/>
        <w:right w:val="none" w:sz="0" w:space="0" w:color="auto"/>
      </w:divBdr>
    </w:div>
    <w:div w:id="1626816679">
      <w:bodyDiv w:val="1"/>
      <w:marLeft w:val="0"/>
      <w:marRight w:val="0"/>
      <w:marTop w:val="0"/>
      <w:marBottom w:val="0"/>
      <w:divBdr>
        <w:top w:val="none" w:sz="0" w:space="0" w:color="auto"/>
        <w:left w:val="none" w:sz="0" w:space="0" w:color="auto"/>
        <w:bottom w:val="none" w:sz="0" w:space="0" w:color="auto"/>
        <w:right w:val="none" w:sz="0" w:space="0" w:color="auto"/>
      </w:divBdr>
    </w:div>
    <w:div w:id="1629966408">
      <w:bodyDiv w:val="1"/>
      <w:marLeft w:val="0"/>
      <w:marRight w:val="0"/>
      <w:marTop w:val="0"/>
      <w:marBottom w:val="0"/>
      <w:divBdr>
        <w:top w:val="none" w:sz="0" w:space="0" w:color="auto"/>
        <w:left w:val="none" w:sz="0" w:space="0" w:color="auto"/>
        <w:bottom w:val="none" w:sz="0" w:space="0" w:color="auto"/>
        <w:right w:val="none" w:sz="0" w:space="0" w:color="auto"/>
      </w:divBdr>
    </w:div>
    <w:div w:id="1662924021">
      <w:bodyDiv w:val="1"/>
      <w:marLeft w:val="0"/>
      <w:marRight w:val="0"/>
      <w:marTop w:val="0"/>
      <w:marBottom w:val="0"/>
      <w:divBdr>
        <w:top w:val="none" w:sz="0" w:space="0" w:color="auto"/>
        <w:left w:val="none" w:sz="0" w:space="0" w:color="auto"/>
        <w:bottom w:val="none" w:sz="0" w:space="0" w:color="auto"/>
        <w:right w:val="none" w:sz="0" w:space="0" w:color="auto"/>
      </w:divBdr>
    </w:div>
    <w:div w:id="1789662358">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4770">
      <w:bodyDiv w:val="1"/>
      <w:marLeft w:val="0"/>
      <w:marRight w:val="0"/>
      <w:marTop w:val="0"/>
      <w:marBottom w:val="0"/>
      <w:divBdr>
        <w:top w:val="none" w:sz="0" w:space="0" w:color="auto"/>
        <w:left w:val="none" w:sz="0" w:space="0" w:color="auto"/>
        <w:bottom w:val="none" w:sz="0" w:space="0" w:color="auto"/>
        <w:right w:val="none" w:sz="0" w:space="0" w:color="auto"/>
      </w:divBdr>
    </w:div>
    <w:div w:id="1859269782">
      <w:bodyDiv w:val="1"/>
      <w:marLeft w:val="0"/>
      <w:marRight w:val="0"/>
      <w:marTop w:val="0"/>
      <w:marBottom w:val="0"/>
      <w:divBdr>
        <w:top w:val="none" w:sz="0" w:space="0" w:color="auto"/>
        <w:left w:val="none" w:sz="0" w:space="0" w:color="auto"/>
        <w:bottom w:val="none" w:sz="0" w:space="0" w:color="auto"/>
        <w:right w:val="none" w:sz="0" w:space="0" w:color="auto"/>
      </w:divBdr>
      <w:divsChild>
        <w:div w:id="758795014">
          <w:marLeft w:val="0"/>
          <w:marRight w:val="0"/>
          <w:marTop w:val="0"/>
          <w:marBottom w:val="0"/>
          <w:divBdr>
            <w:top w:val="single" w:sz="2" w:space="0" w:color="E3E3E3"/>
            <w:left w:val="single" w:sz="2" w:space="0" w:color="E3E3E3"/>
            <w:bottom w:val="single" w:sz="2" w:space="0" w:color="E3E3E3"/>
            <w:right w:val="single" w:sz="2" w:space="0" w:color="E3E3E3"/>
          </w:divBdr>
          <w:divsChild>
            <w:div w:id="1209292780">
              <w:marLeft w:val="0"/>
              <w:marRight w:val="0"/>
              <w:marTop w:val="0"/>
              <w:marBottom w:val="0"/>
              <w:divBdr>
                <w:top w:val="single" w:sz="2" w:space="0" w:color="E3E3E3"/>
                <w:left w:val="single" w:sz="2" w:space="0" w:color="E3E3E3"/>
                <w:bottom w:val="single" w:sz="2" w:space="0" w:color="E3E3E3"/>
                <w:right w:val="single" w:sz="2" w:space="0" w:color="E3E3E3"/>
              </w:divBdr>
              <w:divsChild>
                <w:div w:id="624970899">
                  <w:marLeft w:val="0"/>
                  <w:marRight w:val="0"/>
                  <w:marTop w:val="0"/>
                  <w:marBottom w:val="0"/>
                  <w:divBdr>
                    <w:top w:val="single" w:sz="2" w:space="0" w:color="E3E3E3"/>
                    <w:left w:val="single" w:sz="2" w:space="0" w:color="E3E3E3"/>
                    <w:bottom w:val="single" w:sz="2" w:space="0" w:color="E3E3E3"/>
                    <w:right w:val="single" w:sz="2" w:space="0" w:color="E3E3E3"/>
                  </w:divBdr>
                  <w:divsChild>
                    <w:div w:id="1223440078">
                      <w:marLeft w:val="0"/>
                      <w:marRight w:val="0"/>
                      <w:marTop w:val="0"/>
                      <w:marBottom w:val="0"/>
                      <w:divBdr>
                        <w:top w:val="single" w:sz="2" w:space="0" w:color="E3E3E3"/>
                        <w:left w:val="single" w:sz="2" w:space="0" w:color="E3E3E3"/>
                        <w:bottom w:val="single" w:sz="2" w:space="0" w:color="E3E3E3"/>
                        <w:right w:val="single" w:sz="2" w:space="0" w:color="E3E3E3"/>
                      </w:divBdr>
                      <w:divsChild>
                        <w:div w:id="877820278">
                          <w:marLeft w:val="0"/>
                          <w:marRight w:val="0"/>
                          <w:marTop w:val="0"/>
                          <w:marBottom w:val="0"/>
                          <w:divBdr>
                            <w:top w:val="single" w:sz="2" w:space="0" w:color="E3E3E3"/>
                            <w:left w:val="single" w:sz="2" w:space="0" w:color="E3E3E3"/>
                            <w:bottom w:val="single" w:sz="2" w:space="0" w:color="E3E3E3"/>
                            <w:right w:val="single" w:sz="2" w:space="0" w:color="E3E3E3"/>
                          </w:divBdr>
                          <w:divsChild>
                            <w:div w:id="908416591">
                              <w:marLeft w:val="0"/>
                              <w:marRight w:val="0"/>
                              <w:marTop w:val="0"/>
                              <w:marBottom w:val="0"/>
                              <w:divBdr>
                                <w:top w:val="single" w:sz="2" w:space="0" w:color="E3E3E3"/>
                                <w:left w:val="single" w:sz="2" w:space="0" w:color="E3E3E3"/>
                                <w:bottom w:val="single" w:sz="2" w:space="0" w:color="E3E3E3"/>
                                <w:right w:val="single" w:sz="2" w:space="0" w:color="E3E3E3"/>
                              </w:divBdr>
                              <w:divsChild>
                                <w:div w:id="1633560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79535">
                                      <w:marLeft w:val="0"/>
                                      <w:marRight w:val="0"/>
                                      <w:marTop w:val="0"/>
                                      <w:marBottom w:val="0"/>
                                      <w:divBdr>
                                        <w:top w:val="single" w:sz="2" w:space="0" w:color="E3E3E3"/>
                                        <w:left w:val="single" w:sz="2" w:space="0" w:color="E3E3E3"/>
                                        <w:bottom w:val="single" w:sz="2" w:space="0" w:color="E3E3E3"/>
                                        <w:right w:val="single" w:sz="2" w:space="0" w:color="E3E3E3"/>
                                      </w:divBdr>
                                      <w:divsChild>
                                        <w:div w:id="634602684">
                                          <w:marLeft w:val="0"/>
                                          <w:marRight w:val="0"/>
                                          <w:marTop w:val="0"/>
                                          <w:marBottom w:val="0"/>
                                          <w:divBdr>
                                            <w:top w:val="single" w:sz="2" w:space="0" w:color="E3E3E3"/>
                                            <w:left w:val="single" w:sz="2" w:space="0" w:color="E3E3E3"/>
                                            <w:bottom w:val="single" w:sz="2" w:space="0" w:color="E3E3E3"/>
                                            <w:right w:val="single" w:sz="2" w:space="0" w:color="E3E3E3"/>
                                          </w:divBdr>
                                          <w:divsChild>
                                            <w:div w:id="2049408947">
                                              <w:marLeft w:val="0"/>
                                              <w:marRight w:val="0"/>
                                              <w:marTop w:val="0"/>
                                              <w:marBottom w:val="0"/>
                                              <w:divBdr>
                                                <w:top w:val="single" w:sz="2" w:space="0" w:color="E3E3E3"/>
                                                <w:left w:val="single" w:sz="2" w:space="0" w:color="E3E3E3"/>
                                                <w:bottom w:val="single" w:sz="2" w:space="0" w:color="E3E3E3"/>
                                                <w:right w:val="single" w:sz="2" w:space="0" w:color="E3E3E3"/>
                                              </w:divBdr>
                                              <w:divsChild>
                                                <w:div w:id="1390299965">
                                                  <w:marLeft w:val="0"/>
                                                  <w:marRight w:val="0"/>
                                                  <w:marTop w:val="0"/>
                                                  <w:marBottom w:val="0"/>
                                                  <w:divBdr>
                                                    <w:top w:val="single" w:sz="2" w:space="0" w:color="E3E3E3"/>
                                                    <w:left w:val="single" w:sz="2" w:space="0" w:color="E3E3E3"/>
                                                    <w:bottom w:val="single" w:sz="2" w:space="0" w:color="E3E3E3"/>
                                                    <w:right w:val="single" w:sz="2" w:space="0" w:color="E3E3E3"/>
                                                  </w:divBdr>
                                                  <w:divsChild>
                                                    <w:div w:id="1326200414">
                                                      <w:marLeft w:val="0"/>
                                                      <w:marRight w:val="0"/>
                                                      <w:marTop w:val="0"/>
                                                      <w:marBottom w:val="0"/>
                                                      <w:divBdr>
                                                        <w:top w:val="single" w:sz="2" w:space="0" w:color="E3E3E3"/>
                                                        <w:left w:val="single" w:sz="2" w:space="0" w:color="E3E3E3"/>
                                                        <w:bottom w:val="single" w:sz="2" w:space="0" w:color="E3E3E3"/>
                                                        <w:right w:val="single" w:sz="2" w:space="0" w:color="E3E3E3"/>
                                                      </w:divBdr>
                                                      <w:divsChild>
                                                        <w:div w:id="114427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992432">
          <w:marLeft w:val="0"/>
          <w:marRight w:val="0"/>
          <w:marTop w:val="0"/>
          <w:marBottom w:val="0"/>
          <w:divBdr>
            <w:top w:val="none" w:sz="0" w:space="0" w:color="auto"/>
            <w:left w:val="none" w:sz="0" w:space="0" w:color="auto"/>
            <w:bottom w:val="none" w:sz="0" w:space="0" w:color="auto"/>
            <w:right w:val="none" w:sz="0" w:space="0" w:color="auto"/>
          </w:divBdr>
        </w:div>
      </w:divsChild>
    </w:div>
    <w:div w:id="1870021076">
      <w:bodyDiv w:val="1"/>
      <w:marLeft w:val="0"/>
      <w:marRight w:val="0"/>
      <w:marTop w:val="0"/>
      <w:marBottom w:val="0"/>
      <w:divBdr>
        <w:top w:val="none" w:sz="0" w:space="0" w:color="auto"/>
        <w:left w:val="none" w:sz="0" w:space="0" w:color="auto"/>
        <w:bottom w:val="none" w:sz="0" w:space="0" w:color="auto"/>
        <w:right w:val="none" w:sz="0" w:space="0" w:color="auto"/>
      </w:divBdr>
    </w:div>
    <w:div w:id="1885754303">
      <w:bodyDiv w:val="1"/>
      <w:marLeft w:val="0"/>
      <w:marRight w:val="0"/>
      <w:marTop w:val="0"/>
      <w:marBottom w:val="0"/>
      <w:divBdr>
        <w:top w:val="none" w:sz="0" w:space="0" w:color="auto"/>
        <w:left w:val="none" w:sz="0" w:space="0" w:color="auto"/>
        <w:bottom w:val="none" w:sz="0" w:space="0" w:color="auto"/>
        <w:right w:val="none" w:sz="0" w:space="0" w:color="auto"/>
      </w:divBdr>
    </w:div>
    <w:div w:id="1964848656">
      <w:bodyDiv w:val="1"/>
      <w:marLeft w:val="0"/>
      <w:marRight w:val="0"/>
      <w:marTop w:val="0"/>
      <w:marBottom w:val="0"/>
      <w:divBdr>
        <w:top w:val="none" w:sz="0" w:space="0" w:color="auto"/>
        <w:left w:val="none" w:sz="0" w:space="0" w:color="auto"/>
        <w:bottom w:val="none" w:sz="0" w:space="0" w:color="auto"/>
        <w:right w:val="none" w:sz="0" w:space="0" w:color="auto"/>
      </w:divBdr>
      <w:divsChild>
        <w:div w:id="1411930628">
          <w:marLeft w:val="0"/>
          <w:marRight w:val="0"/>
          <w:marTop w:val="0"/>
          <w:marBottom w:val="0"/>
          <w:divBdr>
            <w:top w:val="none" w:sz="0" w:space="0" w:color="auto"/>
            <w:left w:val="none" w:sz="0" w:space="0" w:color="auto"/>
            <w:bottom w:val="none" w:sz="0" w:space="0" w:color="auto"/>
            <w:right w:val="none" w:sz="0" w:space="0" w:color="auto"/>
          </w:divBdr>
          <w:divsChild>
            <w:div w:id="1679110907">
              <w:marLeft w:val="0"/>
              <w:marRight w:val="0"/>
              <w:marTop w:val="0"/>
              <w:marBottom w:val="0"/>
              <w:divBdr>
                <w:top w:val="none" w:sz="0" w:space="0" w:color="auto"/>
                <w:left w:val="none" w:sz="0" w:space="0" w:color="auto"/>
                <w:bottom w:val="none" w:sz="0" w:space="0" w:color="auto"/>
                <w:right w:val="none" w:sz="0" w:space="0" w:color="auto"/>
              </w:divBdr>
              <w:divsChild>
                <w:div w:id="971638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53383">
      <w:bodyDiv w:val="1"/>
      <w:marLeft w:val="0"/>
      <w:marRight w:val="0"/>
      <w:marTop w:val="0"/>
      <w:marBottom w:val="0"/>
      <w:divBdr>
        <w:top w:val="none" w:sz="0" w:space="0" w:color="auto"/>
        <w:left w:val="none" w:sz="0" w:space="0" w:color="auto"/>
        <w:bottom w:val="none" w:sz="0" w:space="0" w:color="auto"/>
        <w:right w:val="none" w:sz="0" w:space="0" w:color="auto"/>
      </w:divBdr>
    </w:div>
    <w:div w:id="2017808889">
      <w:bodyDiv w:val="1"/>
      <w:marLeft w:val="0"/>
      <w:marRight w:val="0"/>
      <w:marTop w:val="0"/>
      <w:marBottom w:val="0"/>
      <w:divBdr>
        <w:top w:val="none" w:sz="0" w:space="0" w:color="auto"/>
        <w:left w:val="none" w:sz="0" w:space="0" w:color="auto"/>
        <w:bottom w:val="none" w:sz="0" w:space="0" w:color="auto"/>
        <w:right w:val="none" w:sz="0" w:space="0" w:color="auto"/>
      </w:divBdr>
    </w:div>
    <w:div w:id="2031832311">
      <w:bodyDiv w:val="1"/>
      <w:marLeft w:val="0"/>
      <w:marRight w:val="0"/>
      <w:marTop w:val="0"/>
      <w:marBottom w:val="0"/>
      <w:divBdr>
        <w:top w:val="none" w:sz="0" w:space="0" w:color="auto"/>
        <w:left w:val="none" w:sz="0" w:space="0" w:color="auto"/>
        <w:bottom w:val="none" w:sz="0" w:space="0" w:color="auto"/>
        <w:right w:val="none" w:sz="0" w:space="0" w:color="auto"/>
      </w:divBdr>
      <w:divsChild>
        <w:div w:id="316417096">
          <w:marLeft w:val="0"/>
          <w:marRight w:val="0"/>
          <w:marTop w:val="0"/>
          <w:marBottom w:val="0"/>
          <w:divBdr>
            <w:top w:val="none" w:sz="0" w:space="0" w:color="auto"/>
            <w:left w:val="none" w:sz="0" w:space="0" w:color="auto"/>
            <w:bottom w:val="none" w:sz="0" w:space="0" w:color="auto"/>
            <w:right w:val="none" w:sz="0" w:space="0" w:color="auto"/>
          </w:divBdr>
          <w:divsChild>
            <w:div w:id="1226644062">
              <w:marLeft w:val="0"/>
              <w:marRight w:val="0"/>
              <w:marTop w:val="0"/>
              <w:marBottom w:val="0"/>
              <w:divBdr>
                <w:top w:val="none" w:sz="0" w:space="0" w:color="auto"/>
                <w:left w:val="none" w:sz="0" w:space="0" w:color="auto"/>
                <w:bottom w:val="none" w:sz="0" w:space="0" w:color="auto"/>
                <w:right w:val="none" w:sz="0" w:space="0" w:color="auto"/>
              </w:divBdr>
              <w:divsChild>
                <w:div w:id="1289817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0045">
      <w:bodyDiv w:val="1"/>
      <w:marLeft w:val="0"/>
      <w:marRight w:val="0"/>
      <w:marTop w:val="0"/>
      <w:marBottom w:val="0"/>
      <w:divBdr>
        <w:top w:val="none" w:sz="0" w:space="0" w:color="auto"/>
        <w:left w:val="none" w:sz="0" w:space="0" w:color="auto"/>
        <w:bottom w:val="none" w:sz="0" w:space="0" w:color="auto"/>
        <w:right w:val="none" w:sz="0" w:space="0" w:color="auto"/>
      </w:divBdr>
    </w:div>
    <w:div w:id="2062091863">
      <w:bodyDiv w:val="1"/>
      <w:marLeft w:val="0"/>
      <w:marRight w:val="0"/>
      <w:marTop w:val="0"/>
      <w:marBottom w:val="0"/>
      <w:divBdr>
        <w:top w:val="none" w:sz="0" w:space="0" w:color="auto"/>
        <w:left w:val="none" w:sz="0" w:space="0" w:color="auto"/>
        <w:bottom w:val="none" w:sz="0" w:space="0" w:color="auto"/>
        <w:right w:val="none" w:sz="0" w:space="0" w:color="auto"/>
      </w:divBdr>
    </w:div>
    <w:div w:id="2081513267">
      <w:bodyDiv w:val="1"/>
      <w:marLeft w:val="0"/>
      <w:marRight w:val="0"/>
      <w:marTop w:val="0"/>
      <w:marBottom w:val="0"/>
      <w:divBdr>
        <w:top w:val="none" w:sz="0" w:space="0" w:color="auto"/>
        <w:left w:val="none" w:sz="0" w:space="0" w:color="auto"/>
        <w:bottom w:val="none" w:sz="0" w:space="0" w:color="auto"/>
        <w:right w:val="none" w:sz="0" w:space="0" w:color="auto"/>
      </w:divBdr>
    </w:div>
    <w:div w:id="2115899286">
      <w:bodyDiv w:val="1"/>
      <w:marLeft w:val="0"/>
      <w:marRight w:val="0"/>
      <w:marTop w:val="0"/>
      <w:marBottom w:val="0"/>
      <w:divBdr>
        <w:top w:val="none" w:sz="0" w:space="0" w:color="auto"/>
        <w:left w:val="none" w:sz="0" w:space="0" w:color="auto"/>
        <w:bottom w:val="none" w:sz="0" w:space="0" w:color="auto"/>
        <w:right w:val="none" w:sz="0" w:space="0" w:color="auto"/>
      </w:divBdr>
    </w:div>
    <w:div w:id="2122262285">
      <w:bodyDiv w:val="1"/>
      <w:marLeft w:val="0"/>
      <w:marRight w:val="0"/>
      <w:marTop w:val="0"/>
      <w:marBottom w:val="0"/>
      <w:divBdr>
        <w:top w:val="none" w:sz="0" w:space="0" w:color="auto"/>
        <w:left w:val="none" w:sz="0" w:space="0" w:color="auto"/>
        <w:bottom w:val="none" w:sz="0" w:space="0" w:color="auto"/>
        <w:right w:val="none" w:sz="0" w:space="0" w:color="auto"/>
      </w:divBdr>
    </w:div>
    <w:div w:id="2140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NIE</b:Tag>
    <b:SourceType>DocumentFromInternetSite</b:SourceType>
    <b:Guid>{AA0C1CFD-ABC0-46BF-BFF1-4BB5B30D16C9}</b:Guid>
    <b:Title>The Definition of User Experience (UX)</b:Title>
    <b:LCID>pt-BR</b:LCID>
    <b:Author>
      <b:Author>
        <b:NameList>
          <b:Person>
            <b:Last>NIELSEN</b:Last>
            <b:First>Jakob</b:First>
          </b:Person>
          <b:Person>
            <b:Last>NORMAN</b:Last>
            <b:First>Don</b:First>
          </b:Person>
        </b:NameList>
      </b:Author>
    </b:Author>
    <b:InternetSiteTitle>Nielsen Norman Group</b:InternetSiteTitle>
    <b:URL>https://www.nngroup.com/articles/definition-user-experience/</b:URL>
    <b:RefOrder>1</b:RefOrder>
  </b:Source>
</b:Sources>
</file>

<file path=customXml/itemProps1.xml><?xml version="1.0" encoding="utf-8"?>
<ds:datastoreItem xmlns:ds="http://schemas.openxmlformats.org/officeDocument/2006/customXml" ds:itemID="{73E3BB15-2CAC-4D74-B12F-E1C2EE7F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7230</Words>
  <Characters>39043</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2023-06-10T20:38:00Z</cp:lastPrinted>
  <dcterms:created xsi:type="dcterms:W3CDTF">2024-04-16T14:12:00Z</dcterms:created>
  <dcterms:modified xsi:type="dcterms:W3CDTF">2024-05-14T11:39:00Z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2024-02-26T15:06:33Z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22150187-eef2-4198-8f06-8e4911dd7342</vt:lpwstr>
  </property>
  <property fmtid="{D5CDD505-2E9C-101B-9397-08002B2CF9AE}" pid="8" name="MSIP_Label_8c28577e-0e52-49e2-b52e-02bb75ccb8f1_ContentBits">
    <vt:lpwstr>0</vt:lpwstr>
  </property>
</Properties>
</file>