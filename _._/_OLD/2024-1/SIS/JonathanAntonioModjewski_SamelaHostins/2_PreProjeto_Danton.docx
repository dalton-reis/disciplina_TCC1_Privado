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BF5BB1">
        <w:tc>
          <w:tcPr>
            <w:tcW w:w="8954" w:type="dxa"/>
            <w:gridSpan w:val="2"/>
            <w:shd w:val="clear" w:color="auto" w:fill="auto"/>
          </w:tcPr>
          <w:p w14:paraId="2504DC3E" w14:textId="50F0ECF4" w:rsidR="00620BF5" w:rsidRPr="00C823EF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C823EF">
              <w:rPr>
                <w:rStyle w:val="Nmerodepgina"/>
              </w:rPr>
              <w:t>CURSO DE SISTEMAS DE INFORMAÇÃO – TCC</w:t>
            </w:r>
            <w:r w:rsidR="009C0C46" w:rsidRPr="00C823EF">
              <w:rPr>
                <w:rStyle w:val="Nmerodepgina"/>
              </w:rPr>
              <w:t xml:space="preserve"> (RES_024_2022)</w:t>
            </w:r>
          </w:p>
        </w:tc>
      </w:tr>
      <w:tr w:rsidR="00620BF5" w14:paraId="062A5422" w14:textId="77777777" w:rsidTr="00BF5BB1">
        <w:tc>
          <w:tcPr>
            <w:tcW w:w="5292" w:type="dxa"/>
            <w:shd w:val="clear" w:color="auto" w:fill="auto"/>
          </w:tcPr>
          <w:p w14:paraId="031CFB1B" w14:textId="6331DD6F" w:rsidR="00620BF5" w:rsidRPr="00C823EF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 w:rsidRPr="00C823EF">
              <w:rPr>
                <w:rStyle w:val="Nmerodepgina"/>
              </w:rPr>
              <w:t xml:space="preserve">( </w:t>
            </w:r>
            <w:r w:rsidR="00561310" w:rsidRPr="00C823EF">
              <w:rPr>
                <w:rStyle w:val="Nmerodepgina"/>
              </w:rPr>
              <w:t>X</w:t>
            </w:r>
            <w:proofErr w:type="gramEnd"/>
            <w:r w:rsidRPr="00C823EF">
              <w:rPr>
                <w:rStyle w:val="Nmerodepgina"/>
              </w:rPr>
              <w:t xml:space="preserve">  </w:t>
            </w:r>
            <w:r w:rsidR="00620BF5" w:rsidRPr="00C823EF">
              <w:rPr>
                <w:rStyle w:val="Nmerodepgina"/>
              </w:rPr>
              <w:t xml:space="preserve">) </w:t>
            </w:r>
            <w:r w:rsidR="00185F3F" w:rsidRPr="00C823EF">
              <w:rPr>
                <w:rStyle w:val="Nmerodepgina"/>
              </w:rPr>
              <w:t xml:space="preserve">Pré-projeto </w:t>
            </w:r>
            <w:r w:rsidR="00620BF5" w:rsidRPr="00C823EF">
              <w:rPr>
                <w:rStyle w:val="Nmerodepgina"/>
              </w:rPr>
              <w:t>(</w:t>
            </w:r>
            <w:r w:rsidR="00185F3F" w:rsidRPr="00C823EF">
              <w:rPr>
                <w:rStyle w:val="Nmerodepgina"/>
              </w:rPr>
              <w:t xml:space="preserve">   </w:t>
            </w:r>
            <w:r w:rsidR="00620BF5" w:rsidRPr="00C823EF">
              <w:t xml:space="preserve">) </w:t>
            </w:r>
            <w:r w:rsidR="00185F3F" w:rsidRPr="00C823EF">
              <w:rPr>
                <w:rStyle w:val="Nmerodepgina"/>
              </w:rPr>
              <w:t>Projeto</w:t>
            </w:r>
            <w:r w:rsidR="00620BF5" w:rsidRPr="00C823EF">
              <w:rPr>
                <w:rStyle w:val="Nmerodepgina"/>
              </w:rPr>
              <w:t xml:space="preserve"> </w:t>
            </w:r>
          </w:p>
        </w:tc>
        <w:tc>
          <w:tcPr>
            <w:tcW w:w="3662" w:type="dxa"/>
            <w:shd w:val="clear" w:color="auto" w:fill="auto"/>
          </w:tcPr>
          <w:p w14:paraId="09D9DE1A" w14:textId="57501FCA" w:rsidR="009A640D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Ano/Semestre</w:t>
            </w:r>
            <w:r w:rsidR="00620BF5" w:rsidRPr="00C823EF">
              <w:rPr>
                <w:rStyle w:val="Nmerodepgina"/>
              </w:rPr>
              <w:t>:</w:t>
            </w:r>
            <w:r w:rsidR="00504B38" w:rsidRPr="00C823EF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BF5BB1">
        <w:tc>
          <w:tcPr>
            <w:tcW w:w="5292" w:type="dxa"/>
            <w:shd w:val="clear" w:color="auto" w:fill="auto"/>
          </w:tcPr>
          <w:p w14:paraId="6FA8C98C" w14:textId="52E2E8F0" w:rsidR="00ED5AB1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Eixo:</w:t>
            </w:r>
            <w:r w:rsidR="00D61B1B" w:rsidRPr="00C823EF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662" w:type="dxa"/>
            <w:shd w:val="clear" w:color="auto" w:fill="auto"/>
          </w:tcPr>
          <w:p w14:paraId="3948F7AC" w14:textId="097DA66C" w:rsidR="00185F3F" w:rsidRPr="00C823E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C823EF">
              <w:rPr>
                <w:rStyle w:val="Nmerodepgina"/>
              </w:rPr>
              <w:t>(</w:t>
            </w:r>
            <w:r w:rsidR="00561310" w:rsidRPr="00C823EF">
              <w:rPr>
                <w:rStyle w:val="Nmerodepgina"/>
              </w:rPr>
              <w:t>X</w:t>
            </w:r>
            <w:r w:rsidRPr="00C823EF">
              <w:rPr>
                <w:rStyle w:val="Nmerodepgina"/>
              </w:rPr>
              <w:t>) Aplicado  </w:t>
            </w:r>
            <w:proofErr w:type="gramStart"/>
            <w:r w:rsidRPr="00C823EF">
              <w:rPr>
                <w:rStyle w:val="Nmerodepgina"/>
              </w:rPr>
              <w:t>   (</w:t>
            </w:r>
            <w:proofErr w:type="gramEnd"/>
            <w:r w:rsidR="00B37046" w:rsidRPr="00C823EF">
              <w:rPr>
                <w:rStyle w:val="Nmerodepgina"/>
              </w:rPr>
              <w:t xml:space="preserve">   </w:t>
            </w:r>
            <w:r w:rsidRPr="00C823EF">
              <w:t xml:space="preserve">) </w:t>
            </w:r>
            <w:r w:rsidRPr="00C823EF">
              <w:rPr>
                <w:rStyle w:val="Nmerodepgina"/>
              </w:rPr>
              <w:t>Inovação</w:t>
            </w:r>
          </w:p>
        </w:tc>
      </w:tr>
    </w:tbl>
    <w:p w14:paraId="63DEC227" w14:textId="77777777" w:rsidR="00BF5BB1" w:rsidRDefault="00BF5BB1" w:rsidP="00B37046">
      <w:pPr>
        <w:pStyle w:val="TF-AUTOR0"/>
        <w:rPr>
          <w:b/>
          <w:caps/>
          <w:color w:val="auto"/>
        </w:rPr>
      </w:pPr>
    </w:p>
    <w:p w14:paraId="55C2CA9F" w14:textId="77777777" w:rsidR="00BF5BB1" w:rsidRDefault="00BF5BB1" w:rsidP="00B37046">
      <w:pPr>
        <w:pStyle w:val="TF-AUTOR0"/>
        <w:rPr>
          <w:b/>
          <w:caps/>
          <w:color w:val="auto"/>
        </w:rPr>
      </w:pPr>
      <w:r w:rsidRPr="00BF5BB1">
        <w:rPr>
          <w:b/>
          <w:caps/>
          <w:color w:val="auto"/>
        </w:rPr>
        <w:t xml:space="preserve">SISTEMA DE GERENCIAMENTO PARA PESSOAS COM MEI NA ÁREA DE ESTÉTICA </w:t>
      </w:r>
    </w:p>
    <w:p w14:paraId="38B1AECD" w14:textId="73CB3525" w:rsidR="001E682E" w:rsidRDefault="00561310" w:rsidP="00B37046">
      <w:pPr>
        <w:pStyle w:val="TF-AUTOR0"/>
      </w:pPr>
      <w:r>
        <w:t xml:space="preserve">Jonathan Antonio Modjewski e </w:t>
      </w:r>
      <w:proofErr w:type="spellStart"/>
      <w:r>
        <w:t>Sâmela</w:t>
      </w:r>
      <w:proofErr w:type="spellEnd"/>
      <w:r>
        <w:t xml:space="preserve"> </w:t>
      </w:r>
      <w:proofErr w:type="spellStart"/>
      <w:r>
        <w:t>Hostins</w:t>
      </w:r>
      <w:proofErr w:type="spellEnd"/>
    </w:p>
    <w:p w14:paraId="138BB702" w14:textId="4BE02E06" w:rsidR="001E682E" w:rsidRDefault="00561310" w:rsidP="00B37046">
      <w:pPr>
        <w:pStyle w:val="TF-AUTOR0"/>
      </w:pPr>
      <w:r>
        <w:t xml:space="preserve">Simone Erbs da Costa </w:t>
      </w:r>
      <w:r w:rsidR="001E682E">
        <w:t>– Orientadora</w:t>
      </w:r>
    </w:p>
    <w:p w14:paraId="71F8749B" w14:textId="0FB6C407" w:rsidR="00076065" w:rsidRDefault="00561310" w:rsidP="00B37046">
      <w:pPr>
        <w:pStyle w:val="TF-AUTOR0"/>
      </w:pPr>
      <w:r>
        <w:t xml:space="preserve">Emily </w:t>
      </w:r>
      <w:proofErr w:type="spellStart"/>
      <w:r>
        <w:t>Hostins</w:t>
      </w:r>
      <w:proofErr w:type="spellEnd"/>
      <w:r w:rsidR="00076065">
        <w:t xml:space="preserve"> – Supervisor</w:t>
      </w:r>
      <w:r>
        <w:t>a</w:t>
      </w:r>
    </w:p>
    <w:p w14:paraId="4C7A4679" w14:textId="4A409661" w:rsidR="00F255FC" w:rsidRPr="007D10F2" w:rsidRDefault="00C67979" w:rsidP="006A01B7">
      <w:pPr>
        <w:pStyle w:val="Ttulo1"/>
      </w:pPr>
      <w:bookmarkStart w:id="9" w:name="_Hlk16228454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</w:p>
    <w:p w14:paraId="5A210A3E" w14:textId="54F6C553" w:rsidR="00AF676B" w:rsidRDefault="00561310" w:rsidP="00AF676B">
      <w:pPr>
        <w:pStyle w:val="TF-TEXTO"/>
      </w:pPr>
      <w:r>
        <w:t xml:space="preserve">Nos últimos anos </w:t>
      </w:r>
      <w:r w:rsidR="007F26DB">
        <w:t>tem sido</w:t>
      </w:r>
      <w:r w:rsidRPr="00561310">
        <w:t xml:space="preserve"> evidente como o </w:t>
      </w:r>
      <w:r w:rsidR="00C823EF">
        <w:t xml:space="preserve">avanço </w:t>
      </w:r>
      <w:r w:rsidRPr="00561310">
        <w:t xml:space="preserve">da tecnologia tem </w:t>
      </w:r>
      <w:r w:rsidR="00C823EF">
        <w:t xml:space="preserve">mudado a forma </w:t>
      </w:r>
      <w:r w:rsidRPr="00561310">
        <w:t>como as pessoas agem, pois ela é capaz de aperfeiçoar o cotidiano</w:t>
      </w:r>
      <w:r w:rsidR="00C823EF">
        <w:t xml:space="preserve">, </w:t>
      </w:r>
      <w:r w:rsidR="00C823EF" w:rsidRPr="00C823EF">
        <w:t xml:space="preserve">tornando a praticidade uma </w:t>
      </w:r>
      <w:r w:rsidR="00C823EF">
        <w:t>prioridade cada vez maior (</w:t>
      </w:r>
      <w:proofErr w:type="spellStart"/>
      <w:r w:rsidRPr="00561310">
        <w:t>Rischioni</w:t>
      </w:r>
      <w:proofErr w:type="spellEnd"/>
      <w:r w:rsidRPr="00561310">
        <w:t xml:space="preserve"> </w:t>
      </w:r>
      <w:r w:rsidRPr="00792F4B">
        <w:rPr>
          <w:i/>
          <w:iCs/>
        </w:rPr>
        <w:t>et al</w:t>
      </w:r>
      <w:r w:rsidR="00CD3330">
        <w:rPr>
          <w:i/>
          <w:iCs/>
        </w:rPr>
        <w:t>.</w:t>
      </w:r>
      <w:r w:rsidR="007B6C97">
        <w:t>,</w:t>
      </w:r>
      <w:r w:rsidRPr="00561310">
        <w:t xml:space="preserve"> 2020). </w:t>
      </w:r>
      <w:r w:rsidR="007F26DB">
        <w:t xml:space="preserve">Paralelamente, </w:t>
      </w:r>
      <w:r w:rsidR="007F26DB" w:rsidRPr="007F26DB">
        <w:t xml:space="preserve">observa-se um aumento </w:t>
      </w:r>
      <w:r w:rsidR="00C823EF">
        <w:t xml:space="preserve">significativo </w:t>
      </w:r>
      <w:r w:rsidR="007F26DB" w:rsidRPr="007F26DB">
        <w:t>de microempreendedores no mercado</w:t>
      </w:r>
      <w:r w:rsidR="007F26DB">
        <w:t>.</w:t>
      </w:r>
      <w:r w:rsidRPr="00561310">
        <w:t xml:space="preserve"> </w:t>
      </w:r>
      <w:r w:rsidR="007F26DB">
        <w:t>De acordo com</w:t>
      </w:r>
      <w:r w:rsidRPr="00561310">
        <w:t xml:space="preserve"> o IBGE (202</w:t>
      </w:r>
      <w:r w:rsidR="009F2960">
        <w:t>3</w:t>
      </w:r>
      <w:r w:rsidRPr="00561310">
        <w:t xml:space="preserve">), as Estatísticas dos Cadastros de Microempreendedores Individuais registraram a presença de 13,2 milhões de </w:t>
      </w:r>
      <w:r w:rsidR="004F46B4" w:rsidRPr="00561310">
        <w:t>Microempreendedores</w:t>
      </w:r>
      <w:r w:rsidRPr="00561310">
        <w:t xml:space="preserve"> Individuais (</w:t>
      </w:r>
      <w:proofErr w:type="spellStart"/>
      <w:r w:rsidRPr="00561310">
        <w:t>MEIs</w:t>
      </w:r>
      <w:proofErr w:type="spellEnd"/>
      <w:r w:rsidRPr="00561310">
        <w:t>) no Brasil.</w:t>
      </w:r>
      <w:r w:rsidR="00931EE9">
        <w:t xml:space="preserve"> </w:t>
      </w:r>
      <w:r w:rsidR="007F26DB">
        <w:t xml:space="preserve">Este fenômeno está correlacionado com o avanço da tecnologia, </w:t>
      </w:r>
      <w:r w:rsidR="00AA1055">
        <w:t>que,</w:t>
      </w:r>
      <w:r w:rsidR="007F26DB">
        <w:t xml:space="preserve"> </w:t>
      </w:r>
      <w:r w:rsidR="00AA1055">
        <w:t xml:space="preserve">conforme apontado por </w:t>
      </w:r>
      <w:proofErr w:type="spellStart"/>
      <w:r w:rsidR="00AA1055">
        <w:t>Rischioni</w:t>
      </w:r>
      <w:proofErr w:type="spellEnd"/>
      <w:r w:rsidR="00AA1055">
        <w:t xml:space="preserve"> </w:t>
      </w:r>
      <w:r w:rsidR="00AA1055" w:rsidRPr="00AA1055">
        <w:rPr>
          <w:i/>
          <w:iCs/>
        </w:rPr>
        <w:t>et al</w:t>
      </w:r>
      <w:r w:rsidR="00AA1055">
        <w:t xml:space="preserve">. (2020) facilita o surgimento de novas formas de trabalhos, como os </w:t>
      </w:r>
      <w:proofErr w:type="spellStart"/>
      <w:r w:rsidR="00AA1055">
        <w:t>MEIs</w:t>
      </w:r>
      <w:proofErr w:type="spellEnd"/>
      <w:r w:rsidR="00AA1055">
        <w:t>. Um exemplo desse crescimento está n</w:t>
      </w:r>
      <w:r>
        <w:t>a</w:t>
      </w:r>
      <w:r w:rsidRPr="00561310">
        <w:t xml:space="preserve"> ampliação contínua do setor de beleza, </w:t>
      </w:r>
      <w:r w:rsidR="00AA1055">
        <w:t>segundo o Sebrae (2024), é um dos que mais formalizou empreendedores,</w:t>
      </w:r>
      <w:r w:rsidRPr="00561310">
        <w:t xml:space="preserve"> registr</w:t>
      </w:r>
      <w:r w:rsidR="00AA1055">
        <w:t xml:space="preserve">ando </w:t>
      </w:r>
      <w:r w:rsidR="0041762D">
        <w:t>no primeiro quadrimestre de 2023 cerca de 1</w:t>
      </w:r>
      <w:r w:rsidR="00106DDF">
        <w:t>2</w:t>
      </w:r>
      <w:r w:rsidR="0041762D">
        <w:t xml:space="preserve"> milhões de </w:t>
      </w:r>
      <w:r w:rsidRPr="00561310">
        <w:t xml:space="preserve">novos </w:t>
      </w:r>
      <w:proofErr w:type="spellStart"/>
      <w:r w:rsidRPr="00561310">
        <w:t>MEI</w:t>
      </w:r>
      <w:r w:rsidR="00584AD2">
        <w:t>s</w:t>
      </w:r>
      <w:proofErr w:type="spellEnd"/>
      <w:r w:rsidR="00584AD2">
        <w:t xml:space="preserve"> (</w:t>
      </w:r>
      <w:r w:rsidR="00342A51">
        <w:t>Brasil</w:t>
      </w:r>
      <w:r w:rsidR="00584AD2">
        <w:t xml:space="preserve">, </w:t>
      </w:r>
      <w:r w:rsidR="009F2960">
        <w:t>2023)</w:t>
      </w:r>
      <w:r w:rsidR="00AA1055">
        <w:t>.</w:t>
      </w:r>
    </w:p>
    <w:p w14:paraId="42D7DAB5" w14:textId="6CB87C7D" w:rsidR="007504DA" w:rsidRDefault="00B40165" w:rsidP="00AF676B">
      <w:pPr>
        <w:pStyle w:val="TF-TEXTO"/>
      </w:pPr>
      <w:r w:rsidRPr="00B40165">
        <w:t>Nesse cenário de expansão, tornam-se aparentes</w:t>
      </w:r>
      <w:r>
        <w:t xml:space="preserve"> </w:t>
      </w:r>
      <w:r w:rsidR="00561310" w:rsidRPr="00561310">
        <w:t>as</w:t>
      </w:r>
      <w:r w:rsidR="00D10E8F">
        <w:t xml:space="preserve"> </w:t>
      </w:r>
      <w:r w:rsidR="00D764C4">
        <w:t xml:space="preserve">necessidades </w:t>
      </w:r>
      <w:r w:rsidR="00561310" w:rsidRPr="00561310">
        <w:t xml:space="preserve">dos </w:t>
      </w:r>
      <w:proofErr w:type="spellStart"/>
      <w:r w:rsidR="00D10E8F">
        <w:t>MEIs</w:t>
      </w:r>
      <w:proofErr w:type="spellEnd"/>
      <w:r w:rsidR="00561310" w:rsidRPr="00561310">
        <w:t xml:space="preserve"> </w:t>
      </w:r>
      <w:r>
        <w:t>d</w:t>
      </w:r>
      <w:r w:rsidR="00561310" w:rsidRPr="00561310">
        <w:t>a área de estética</w:t>
      </w:r>
      <w:r w:rsidR="00D764C4">
        <w:t xml:space="preserve">, como </w:t>
      </w:r>
      <w:r>
        <w:t xml:space="preserve">a </w:t>
      </w:r>
      <w:r w:rsidRPr="00B40165">
        <w:t xml:space="preserve">gestão de clientes, </w:t>
      </w:r>
      <w:r w:rsidR="00D10E8F">
        <w:t>que com um</w:t>
      </w:r>
      <w:r w:rsidR="00AF676B">
        <w:t xml:space="preserve"> eficiente</w:t>
      </w:r>
      <w:r w:rsidR="00D10E8F">
        <w:t xml:space="preserve"> </w:t>
      </w:r>
      <w:r w:rsidRPr="00B40165">
        <w:t>registr</w:t>
      </w:r>
      <w:r w:rsidR="00D10E8F">
        <w:t xml:space="preserve">o das </w:t>
      </w:r>
      <w:r w:rsidRPr="00B40165">
        <w:t>informações sobre os clientes</w:t>
      </w:r>
      <w:r w:rsidR="00AF676B">
        <w:t xml:space="preserve">, </w:t>
      </w:r>
      <w:r w:rsidRPr="00B40165">
        <w:t>mant</w:t>
      </w:r>
      <w:r w:rsidR="00AF676B">
        <w:t>ém</w:t>
      </w:r>
      <w:r w:rsidRPr="00B40165">
        <w:t xml:space="preserve"> um relacionamento sólido</w:t>
      </w:r>
      <w:r w:rsidR="00AF676B">
        <w:t xml:space="preserve"> (</w:t>
      </w:r>
      <w:proofErr w:type="spellStart"/>
      <w:r w:rsidR="00AF676B" w:rsidRPr="00B40165">
        <w:t>Zenone</w:t>
      </w:r>
      <w:proofErr w:type="spellEnd"/>
      <w:r w:rsidR="00AF676B">
        <w:t xml:space="preserve">, </w:t>
      </w:r>
      <w:r w:rsidR="00AF676B" w:rsidRPr="00B40165">
        <w:t>2019</w:t>
      </w:r>
      <w:r w:rsidR="00AF676B">
        <w:t>)</w:t>
      </w:r>
      <w:r w:rsidR="00D764C4">
        <w:t xml:space="preserve">. </w:t>
      </w:r>
      <w:r w:rsidR="007504DA">
        <w:t xml:space="preserve">Outra necessidade, está no </w:t>
      </w:r>
      <w:r w:rsidR="00B0037B">
        <w:t xml:space="preserve">uso da </w:t>
      </w:r>
      <w:r w:rsidR="00FF5BC3">
        <w:t>gestão financeira</w:t>
      </w:r>
      <w:r w:rsidR="00B0037B">
        <w:t xml:space="preserve">, </w:t>
      </w:r>
      <w:r w:rsidR="00241010">
        <w:t>que</w:t>
      </w:r>
      <w:r w:rsidR="00B0037B" w:rsidRPr="00B0037B">
        <w:t xml:space="preserve"> possibilita um maior planejamento acerca do investimento e um possível retorno econômico satisfatório</w:t>
      </w:r>
      <w:r w:rsidR="00D764C4">
        <w:t xml:space="preserve"> (</w:t>
      </w:r>
      <w:r w:rsidR="00D764C4" w:rsidRPr="00C823EF">
        <w:t>Borges</w:t>
      </w:r>
      <w:r w:rsidR="00D764C4">
        <w:t>; Pereira; Victor, 2019)</w:t>
      </w:r>
      <w:r w:rsidR="00B0037B" w:rsidRPr="00B0037B">
        <w:t>.</w:t>
      </w:r>
      <w:r w:rsidR="00B0037B">
        <w:t xml:space="preserve"> Esses exemplos apontam </w:t>
      </w:r>
      <w:r w:rsidR="00561310" w:rsidRPr="00561310">
        <w:t>a urgência da criação de uma solução adaptada</w:t>
      </w:r>
      <w:r w:rsidR="00AF676B">
        <w:t>, vi</w:t>
      </w:r>
      <w:r w:rsidR="00561310">
        <w:t>sto que, os sistemas</w:t>
      </w:r>
      <w:r w:rsidR="007E40A7">
        <w:t xml:space="preserve"> de gerenciamentos</w:t>
      </w:r>
      <w:r w:rsidR="00561310">
        <w:t xml:space="preserve"> atuais </w:t>
      </w:r>
      <w:r w:rsidRPr="00B40165">
        <w:t>se direciona</w:t>
      </w:r>
      <w:r w:rsidR="00AF676B">
        <w:t>m</w:t>
      </w:r>
      <w:r w:rsidRPr="00B40165">
        <w:t xml:space="preserve"> principalmente para salões de maior porte</w:t>
      </w:r>
      <w:r w:rsidR="00561310">
        <w:t xml:space="preserve">, </w:t>
      </w:r>
      <w:r w:rsidRPr="00B40165">
        <w:t>deixando de atender às demandas dos</w:t>
      </w:r>
      <w:r w:rsidR="00F30A6F">
        <w:t xml:space="preserve"> </w:t>
      </w:r>
      <w:proofErr w:type="spellStart"/>
      <w:r w:rsidR="00F30A6F">
        <w:t>MEIs</w:t>
      </w:r>
      <w:proofErr w:type="spellEnd"/>
      <w:r w:rsidR="00561310">
        <w:t xml:space="preserve">, </w:t>
      </w:r>
      <w:r w:rsidR="00561310" w:rsidRPr="00561310">
        <w:t xml:space="preserve">especialmente aqueles sem recursos para </w:t>
      </w:r>
      <w:r w:rsidR="00561310">
        <w:t xml:space="preserve">a </w:t>
      </w:r>
      <w:r w:rsidR="00561310" w:rsidRPr="00561310">
        <w:t>contrata</w:t>
      </w:r>
      <w:r w:rsidR="00561310">
        <w:t xml:space="preserve">ção de </w:t>
      </w:r>
      <w:r w:rsidR="00561310" w:rsidRPr="00561310">
        <w:t>auxiliares</w:t>
      </w:r>
      <w:r w:rsidR="007B6C97">
        <w:t xml:space="preserve"> (</w:t>
      </w:r>
      <w:proofErr w:type="spellStart"/>
      <w:r w:rsidR="007B6C97">
        <w:t>Hostins</w:t>
      </w:r>
      <w:proofErr w:type="spellEnd"/>
      <w:r w:rsidR="007B6C97">
        <w:t>, 2024</w:t>
      </w:r>
      <w:r w:rsidR="007504DA">
        <w:t>)</w:t>
      </w:r>
      <w:r w:rsidR="007504DA" w:rsidRPr="00561310">
        <w:t>.</w:t>
      </w:r>
    </w:p>
    <w:p w14:paraId="080D5A43" w14:textId="30AD5FA6" w:rsidR="00AF676B" w:rsidRDefault="00561310" w:rsidP="00AF676B">
      <w:pPr>
        <w:pStyle w:val="TF-TEXTO"/>
      </w:pPr>
      <w:r w:rsidRPr="00561310">
        <w:t>Essa disparidade</w:t>
      </w:r>
      <w:r w:rsidR="001D0E69">
        <w:t xml:space="preserve"> </w:t>
      </w:r>
      <w:r>
        <w:t xml:space="preserve">evidenciou </w:t>
      </w:r>
      <w:r w:rsidRPr="00561310">
        <w:t xml:space="preserve">a oportunidade de desenvolver um trabalho capaz de atender </w:t>
      </w:r>
      <w:r w:rsidR="00AF676B">
        <w:t xml:space="preserve">os microempreendedores </w:t>
      </w:r>
      <w:r w:rsidR="00145F6F">
        <w:t xml:space="preserve">do </w:t>
      </w:r>
      <w:r w:rsidR="006A01B7" w:rsidRPr="006A01B7">
        <w:t>Studio Paola Schmitt</w:t>
      </w:r>
      <w:r>
        <w:t>.</w:t>
      </w:r>
      <w:r w:rsidRPr="00561310">
        <w:t xml:space="preserve"> Para compreender </w:t>
      </w:r>
      <w:r w:rsidR="00AF676B">
        <w:t xml:space="preserve">e otimizar </w:t>
      </w:r>
      <w:r w:rsidRPr="00561310">
        <w:t xml:space="preserve">as atividades </w:t>
      </w:r>
      <w:r w:rsidR="00AF676B">
        <w:t xml:space="preserve">do </w:t>
      </w:r>
      <w:r w:rsidRPr="00561310">
        <w:t xml:space="preserve">processo de negócio do Studio </w:t>
      </w:r>
      <w:r w:rsidR="007B6C97">
        <w:t xml:space="preserve">foi utilizada </w:t>
      </w:r>
      <w:r w:rsidRPr="00561310">
        <w:t xml:space="preserve">a metodologia </w:t>
      </w:r>
      <w:r w:rsidR="001F279F" w:rsidRPr="001F279F">
        <w:t>Ge</w:t>
      </w:r>
      <w:r w:rsidR="0040225E">
        <w:t>renciamento</w:t>
      </w:r>
      <w:r w:rsidR="001F279F" w:rsidRPr="001F279F">
        <w:t xml:space="preserve"> de Processos de Negócio </w:t>
      </w:r>
      <w:r w:rsidR="00342A51">
        <w:t xml:space="preserve">- </w:t>
      </w:r>
      <w:r w:rsidRPr="00561310">
        <w:t xml:space="preserve">Business </w:t>
      </w:r>
      <w:proofErr w:type="spellStart"/>
      <w:r w:rsidRPr="00561310">
        <w:t>Process</w:t>
      </w:r>
      <w:proofErr w:type="spellEnd"/>
      <w:r w:rsidRPr="00561310">
        <w:t xml:space="preserve"> Management </w:t>
      </w:r>
      <w:r w:rsidR="00342A51">
        <w:t>(</w:t>
      </w:r>
      <w:r w:rsidRPr="00561310">
        <w:t>BPM)</w:t>
      </w:r>
      <w:r w:rsidR="006E27F7">
        <w:t xml:space="preserve">, utilizando as </w:t>
      </w:r>
      <w:r w:rsidR="006E27F7" w:rsidRPr="006E27F7">
        <w:t>etapa</w:t>
      </w:r>
      <w:r w:rsidR="006E27F7">
        <w:t xml:space="preserve">s do ciclo BPM, que segundo </w:t>
      </w:r>
      <w:r w:rsidR="006E27F7" w:rsidRPr="006E27F7">
        <w:t xml:space="preserve">Moreira </w:t>
      </w:r>
      <w:r w:rsidR="006E27F7" w:rsidRPr="00792F4B">
        <w:rPr>
          <w:i/>
          <w:iCs/>
        </w:rPr>
        <w:t>et al</w:t>
      </w:r>
      <w:r w:rsidR="006E27F7" w:rsidRPr="006E27F7">
        <w:t xml:space="preserve">. (2020) </w:t>
      </w:r>
      <w:r w:rsidR="007B6C97">
        <w:t xml:space="preserve">são: </w:t>
      </w:r>
      <w:r w:rsidR="006E27F7">
        <w:t>a etapa</w:t>
      </w:r>
      <w:r w:rsidR="006E27F7" w:rsidRPr="006E27F7">
        <w:t xml:space="preserve"> AS-IS para o levantamento de informações da situação atual e a etapa TO-BE para </w:t>
      </w:r>
      <w:r w:rsidR="00C64936">
        <w:t xml:space="preserve">propor sugestões para </w:t>
      </w:r>
      <w:r w:rsidR="006E27F7" w:rsidRPr="006E27F7">
        <w:t xml:space="preserve">a criação de </w:t>
      </w:r>
      <w:r w:rsidR="00AF676B">
        <w:t xml:space="preserve">um </w:t>
      </w:r>
      <w:r w:rsidR="00C64936" w:rsidRPr="00C64936">
        <w:t>novo processo</w:t>
      </w:r>
      <w:r w:rsidR="006E27F7">
        <w:t>.</w:t>
      </w:r>
    </w:p>
    <w:p w14:paraId="69DC667A" w14:textId="1BE3B945" w:rsidR="00EF24AC" w:rsidRDefault="00EF24AC" w:rsidP="00AF676B">
      <w:pPr>
        <w:pStyle w:val="TF-TEXTO"/>
      </w:pPr>
      <w:r>
        <w:lastRenderedPageBreak/>
        <w:t>A Figura 1 ilustra o mapeamento do processo do</w:t>
      </w:r>
      <w:r w:rsidR="006A01B7">
        <w:t xml:space="preserve"> Studio Paola Schmitt</w:t>
      </w:r>
      <w:r>
        <w:t xml:space="preserve">, empregando a etapa AS-IS da metodologia BPM. O processo se inicia quando o cliente </w:t>
      </w:r>
      <w:r w:rsidRPr="00EF24AC">
        <w:rPr>
          <w:rStyle w:val="TF-COURIER10"/>
        </w:rPr>
        <w:t>Procura por atendimento</w:t>
      </w:r>
      <w:r>
        <w:t xml:space="preserve">, </w:t>
      </w:r>
      <w:r w:rsidRPr="00EF24AC">
        <w:t>buscando pelo procedimento estético desejado. Quando abordado, o profissional</w:t>
      </w:r>
      <w:r>
        <w:t xml:space="preserve"> </w:t>
      </w:r>
      <w:r w:rsidRPr="00EF24AC">
        <w:rPr>
          <w:rStyle w:val="TF-COURIER10"/>
        </w:rPr>
        <w:t>Mostra o portfólio</w:t>
      </w:r>
      <w:r>
        <w:t xml:space="preserve">, com o intuito </w:t>
      </w:r>
      <w:r w:rsidRPr="00EF24AC">
        <w:t>de estimular o interesse do cliente em relação ao seu trabalho. Caso o cliente</w:t>
      </w:r>
      <w:r>
        <w:t xml:space="preserve"> tenha </w:t>
      </w:r>
      <w:r w:rsidRPr="00EF24AC">
        <w:rPr>
          <w:rStyle w:val="TF-COURIER10"/>
        </w:rPr>
        <w:t>Interesse pelo portfólio</w:t>
      </w:r>
      <w:r>
        <w:t xml:space="preserve">, </w:t>
      </w:r>
      <w:r w:rsidR="001F08C1">
        <w:t xml:space="preserve">e </w:t>
      </w:r>
      <w:r w:rsidR="001F08C1" w:rsidRPr="001F08C1">
        <w:t xml:space="preserve">não haja dúvidas, o processo avança diretamente para a </w:t>
      </w:r>
      <w:r w:rsidR="001F08C1" w:rsidRPr="001F08C1">
        <w:rPr>
          <w:rStyle w:val="TF-COURIER10"/>
        </w:rPr>
        <w:t>Solicitação do agendamento</w:t>
      </w:r>
      <w:r w:rsidR="001F08C1" w:rsidRPr="001F08C1">
        <w:t xml:space="preserve">. Por outro lado, se o cliente demonstrar </w:t>
      </w:r>
      <w:r w:rsidR="001F08C1" w:rsidRPr="001F08C1">
        <w:rPr>
          <w:rStyle w:val="TF-COURIER10"/>
        </w:rPr>
        <w:t>Interesse pelo portfólio</w:t>
      </w:r>
      <w:r w:rsidR="001F08C1" w:rsidRPr="001F08C1">
        <w:t xml:space="preserve"> e possuir alguma dúvida, o profissional prossegue o atendimento com a tarefa </w:t>
      </w:r>
      <w:proofErr w:type="gramStart"/>
      <w:r w:rsidR="001F08C1" w:rsidRPr="001F08C1">
        <w:t xml:space="preserve">de </w:t>
      </w:r>
      <w:r w:rsidR="001F08C1" w:rsidRPr="001F08C1">
        <w:rPr>
          <w:rStyle w:val="TF-COURIER10"/>
        </w:rPr>
        <w:t>Esclarecer</w:t>
      </w:r>
      <w:proofErr w:type="gramEnd"/>
      <w:r w:rsidR="001F08C1" w:rsidRPr="001F08C1">
        <w:rPr>
          <w:rStyle w:val="TF-COURIER10"/>
        </w:rPr>
        <w:t xml:space="preserve"> as dúvidas d</w:t>
      </w:r>
      <w:r w:rsidR="00B2067D">
        <w:rPr>
          <w:rStyle w:val="TF-COURIER10"/>
        </w:rPr>
        <w:t>o</w:t>
      </w:r>
      <w:r w:rsidR="001F08C1" w:rsidRPr="001F08C1">
        <w:rPr>
          <w:rStyle w:val="TF-COURIER10"/>
        </w:rPr>
        <w:t xml:space="preserve"> cliente,</w:t>
      </w:r>
      <w:r w:rsidR="001F08C1" w:rsidRPr="001F08C1">
        <w:t xml:space="preserve"> fornecendo informações sobre o procedimento, produtos utilizados, tempo de atendimento e qualquer outra informação solicitada (</w:t>
      </w:r>
      <w:proofErr w:type="spellStart"/>
      <w:r w:rsidR="001F08C1" w:rsidRPr="001F08C1">
        <w:t>Hostins</w:t>
      </w:r>
      <w:proofErr w:type="spellEnd"/>
      <w:r w:rsidR="001F08C1" w:rsidRPr="001F08C1">
        <w:t>, 2024).</w:t>
      </w:r>
    </w:p>
    <w:p w14:paraId="105396A2" w14:textId="51542371" w:rsidR="00EF24AC" w:rsidRDefault="00EF24AC" w:rsidP="003D398C">
      <w:pPr>
        <w:pStyle w:val="TF-TEXTO"/>
      </w:pPr>
      <w:r>
        <w:t xml:space="preserve">Após esclarecimentos, se o cliente desejar, ele procede com a </w:t>
      </w:r>
      <w:r w:rsidRPr="00EF24AC">
        <w:rPr>
          <w:rStyle w:val="TF-COURIER10"/>
        </w:rPr>
        <w:t>Solicitação do agendamento</w:t>
      </w:r>
      <w:r>
        <w:t xml:space="preserve"> para o dia e horário de sua preferência. Em seguida, o profissional </w:t>
      </w:r>
      <w:proofErr w:type="gramStart"/>
      <w:r>
        <w:t xml:space="preserve">precisa </w:t>
      </w:r>
      <w:r w:rsidRPr="00EF24AC">
        <w:rPr>
          <w:rStyle w:val="TF-COURIER10"/>
        </w:rPr>
        <w:t>Verificar</w:t>
      </w:r>
      <w:proofErr w:type="gramEnd"/>
      <w:r w:rsidRPr="00EF24AC">
        <w:rPr>
          <w:rStyle w:val="TF-COURIER10"/>
        </w:rPr>
        <w:t xml:space="preserve"> a disponibilidade de atendimento</w:t>
      </w:r>
      <w:r>
        <w:t xml:space="preserve">. </w:t>
      </w:r>
      <w:r w:rsidRPr="00EF24AC">
        <w:t xml:space="preserve">Alguns membros da equipe do </w:t>
      </w:r>
      <w:r>
        <w:t>S</w:t>
      </w:r>
      <w:r w:rsidRPr="00EF24AC">
        <w:t>tudio utilizam agendas físicas, enquanto outros registram os compromissos em agendas on</w:t>
      </w:r>
      <w:r w:rsidR="008D1C78">
        <w:t>-</w:t>
      </w:r>
      <w:r w:rsidRPr="00EF24AC">
        <w:t>line no celular. Caso não haja nenhum agendamento registrado para o horário solicitado, a profissional realiza a</w:t>
      </w:r>
      <w:r>
        <w:t xml:space="preserve"> </w:t>
      </w:r>
      <w:r w:rsidRPr="00EF24AC">
        <w:rPr>
          <w:rStyle w:val="TF-COURIER10"/>
        </w:rPr>
        <w:t>Marcação da cliente</w:t>
      </w:r>
      <w:r>
        <w:t xml:space="preserve">.  </w:t>
      </w:r>
      <w:r w:rsidRPr="00EF24AC">
        <w:t xml:space="preserve">No entanto, se não houver disponibilidade na agenda, o </w:t>
      </w:r>
      <w:proofErr w:type="gramStart"/>
      <w:r w:rsidRPr="00EF24AC">
        <w:t>profissional</w:t>
      </w:r>
      <w:r>
        <w:t xml:space="preserve"> </w:t>
      </w:r>
      <w:r w:rsidRPr="00EF24AC">
        <w:rPr>
          <w:rStyle w:val="TF-COURIER10"/>
        </w:rPr>
        <w:t>Oferece ou solicita</w:t>
      </w:r>
      <w:proofErr w:type="gramEnd"/>
      <w:r w:rsidRPr="00EF24AC">
        <w:rPr>
          <w:rStyle w:val="TF-COURIER10"/>
        </w:rPr>
        <w:t xml:space="preserve"> outro horário à cliente</w:t>
      </w:r>
      <w:r w:rsidR="007B6C97">
        <w:rPr>
          <w:rStyle w:val="TF-COURIER10"/>
        </w:rPr>
        <w:t xml:space="preserve"> </w:t>
      </w:r>
      <w:r w:rsidR="007B6C97">
        <w:t>(</w:t>
      </w:r>
      <w:proofErr w:type="spellStart"/>
      <w:r w:rsidR="007B6C97">
        <w:t>Hostins</w:t>
      </w:r>
      <w:proofErr w:type="spellEnd"/>
      <w:r w:rsidR="007B6C97">
        <w:t>, 2024).</w:t>
      </w:r>
    </w:p>
    <w:p w14:paraId="57A1FF14" w14:textId="168C88C4" w:rsidR="00241010" w:rsidRDefault="00EF24AC" w:rsidP="00AF676B">
      <w:pPr>
        <w:pStyle w:val="TF-TEXTO"/>
      </w:pPr>
      <w:r>
        <w:t xml:space="preserve">Quando a </w:t>
      </w:r>
      <w:proofErr w:type="gramStart"/>
      <w:r>
        <w:t xml:space="preserve">cliente </w:t>
      </w:r>
      <w:r w:rsidR="00907A01">
        <w:rPr>
          <w:rStyle w:val="TF-COURIER10"/>
        </w:rPr>
        <w:t>C</w:t>
      </w:r>
      <w:r w:rsidRPr="00EF24AC">
        <w:rPr>
          <w:rStyle w:val="TF-COURIER10"/>
        </w:rPr>
        <w:t>onfirmar</w:t>
      </w:r>
      <w:proofErr w:type="gramEnd"/>
      <w:r w:rsidRPr="00EF24AC">
        <w:rPr>
          <w:rStyle w:val="TF-COURIER10"/>
        </w:rPr>
        <w:t xml:space="preserve"> o agendamento</w:t>
      </w:r>
      <w:r>
        <w:t xml:space="preserve">, </w:t>
      </w:r>
      <w:r w:rsidRPr="00EF24AC">
        <w:t>o compromisso é oficializado e, para garantir o comprometimento da cliente com o serviço, é solicitado um valor de entrada. Isso visa prevenir cancelamentos de última hora</w:t>
      </w:r>
      <w:r w:rsidR="00F30A6F">
        <w:t xml:space="preserve"> </w:t>
      </w:r>
      <w:r w:rsidRPr="00EF24AC">
        <w:t>e assegurar o comparecimento da cliente. Nos casos em que o atendimento é relacionado ao pacote de noivas</w:t>
      </w:r>
      <w:r>
        <w:t xml:space="preserve">, a </w:t>
      </w:r>
      <w:r w:rsidR="008863B7">
        <w:rPr>
          <w:rStyle w:val="TF-COURIER10"/>
        </w:rPr>
        <w:t>N</w:t>
      </w:r>
      <w:r w:rsidRPr="00EF24AC">
        <w:rPr>
          <w:rStyle w:val="TF-COURIER10"/>
        </w:rPr>
        <w:t>oiva assina o contrato</w:t>
      </w:r>
      <w:r>
        <w:t xml:space="preserve"> e </w:t>
      </w:r>
      <w:r w:rsidRPr="00EF24AC">
        <w:rPr>
          <w:rStyle w:val="TF-COURIER10"/>
        </w:rPr>
        <w:t>paga os 30% de entrada</w:t>
      </w:r>
      <w:r>
        <w:t xml:space="preserve">, </w:t>
      </w:r>
      <w:r w:rsidRPr="00EF24AC">
        <w:t xml:space="preserve">finalizando assim o agendamento. Para atendimentos regulares, o </w:t>
      </w:r>
      <w:r>
        <w:t>S</w:t>
      </w:r>
      <w:r w:rsidRPr="00EF24AC">
        <w:t>tudio</w:t>
      </w:r>
      <w:r>
        <w:t xml:space="preserve"> </w:t>
      </w:r>
      <w:r w:rsidRPr="00EF24AC">
        <w:rPr>
          <w:rStyle w:val="TF-COURIER10"/>
        </w:rPr>
        <w:t xml:space="preserve">Ajusta o valor de entrada </w:t>
      </w:r>
      <w:r w:rsidRPr="00EF24AC">
        <w:t>conforme a quantidade de serviços solicitados, finalizando o agendamento após a</w:t>
      </w:r>
      <w:r w:rsidR="00280D0B">
        <w:t xml:space="preserve"> </w:t>
      </w:r>
      <w:r w:rsidR="00280D0B">
        <w:rPr>
          <w:rStyle w:val="TF-COURIER10"/>
        </w:rPr>
        <w:t>C</w:t>
      </w:r>
      <w:r w:rsidR="00280D0B" w:rsidRPr="00280D0B">
        <w:rPr>
          <w:rStyle w:val="TF-COURIER10"/>
        </w:rPr>
        <w:t>onfirmação do pagamento</w:t>
      </w:r>
      <w:r w:rsidR="00280D0B">
        <w:t xml:space="preserve">. </w:t>
      </w:r>
      <w:r w:rsidR="00280D0B" w:rsidRPr="00280D0B">
        <w:t xml:space="preserve">É importante observar que alguns profissionais do </w:t>
      </w:r>
      <w:r w:rsidR="00280D0B">
        <w:t>S</w:t>
      </w:r>
      <w:r w:rsidR="00280D0B" w:rsidRPr="00280D0B">
        <w:t>tudio podem optar por não solicitar um valor de entrada, nesse caso, o agendamento é finalizado após</w:t>
      </w:r>
      <w:r w:rsidR="00280D0B">
        <w:t xml:space="preserve"> a </w:t>
      </w:r>
      <w:r w:rsidR="00280D0B" w:rsidRPr="00280D0B">
        <w:rPr>
          <w:rStyle w:val="TF-COURIER10"/>
        </w:rPr>
        <w:t>Confirmação do agendamento</w:t>
      </w:r>
      <w:r w:rsidR="00280D0B">
        <w:t xml:space="preserve"> (</w:t>
      </w:r>
      <w:proofErr w:type="spellStart"/>
      <w:r w:rsidR="00280D0B">
        <w:t>Hostins</w:t>
      </w:r>
      <w:proofErr w:type="spellEnd"/>
      <w:r w:rsidR="00280D0B">
        <w:t>, 2024).</w:t>
      </w:r>
    </w:p>
    <w:bookmarkEnd w:id="9"/>
    <w:p w14:paraId="77B94A48" w14:textId="7FEA02D3" w:rsidR="00853426" w:rsidRDefault="00853426" w:rsidP="00F30A6F">
      <w:pPr>
        <w:pStyle w:val="TF-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934CE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F3649F">
        <w:t xml:space="preserve">– </w:t>
      </w:r>
      <w:r>
        <w:t>Mapeamento do processo</w:t>
      </w:r>
      <w:r w:rsidR="001812A5">
        <w:t xml:space="preserve"> de agendamento - etapa </w:t>
      </w:r>
      <w:r>
        <w:t>AS-IS (situação atual)</w:t>
      </w:r>
    </w:p>
    <w:p w14:paraId="0D3DEF7B" w14:textId="4CDBA147" w:rsidR="00853426" w:rsidRPr="00853426" w:rsidRDefault="007A6C12" w:rsidP="00AF676B">
      <w:pPr>
        <w:pStyle w:val="TF-TEXTOQUADRO"/>
        <w:jc w:val="center"/>
      </w:pPr>
      <w:r w:rsidRPr="007A6C12">
        <w:rPr>
          <w:noProof/>
        </w:rPr>
        <w:drawing>
          <wp:inline distT="0" distB="0" distL="0" distR="0" wp14:anchorId="20C6FB89" wp14:editId="11023E02">
            <wp:extent cx="5524758" cy="1828800"/>
            <wp:effectExtent l="19050" t="19050" r="19050" b="19050"/>
            <wp:docPr id="14646673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7324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33" cy="18321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FC1E5" w14:textId="404C6FF8" w:rsidR="00853426" w:rsidRPr="004E1041" w:rsidRDefault="00853426" w:rsidP="00853426">
      <w:pPr>
        <w:pStyle w:val="TF-FONTE"/>
      </w:pPr>
      <w:r w:rsidRPr="00F3649F">
        <w:t xml:space="preserve">Fonte: </w:t>
      </w:r>
      <w:r>
        <w:t>elaborado pelos autores</w:t>
      </w:r>
      <w:r w:rsidRPr="00F3649F">
        <w:t xml:space="preserve"> (2</w:t>
      </w:r>
      <w:r>
        <w:t>024</w:t>
      </w:r>
      <w:r w:rsidRPr="00F3649F">
        <w:t>).</w:t>
      </w:r>
    </w:p>
    <w:p w14:paraId="682FD4C9" w14:textId="2C8DB0E6" w:rsidR="00AF0335" w:rsidRDefault="007F54D4" w:rsidP="00AF0335">
      <w:pPr>
        <w:pStyle w:val="TF-TEXTO"/>
      </w:pPr>
      <w:r w:rsidRPr="007F54D4">
        <w:lastRenderedPageBreak/>
        <w:t xml:space="preserve">Conforme relata </w:t>
      </w:r>
      <w:proofErr w:type="spellStart"/>
      <w:r w:rsidRPr="007F54D4">
        <w:t>Hostins</w:t>
      </w:r>
      <w:proofErr w:type="spellEnd"/>
      <w:r w:rsidRPr="007F54D4">
        <w:t xml:space="preserve"> (2024)</w:t>
      </w:r>
      <w:r w:rsidR="00610E1D">
        <w:t xml:space="preserve"> do Studio Paola Schmitt</w:t>
      </w:r>
      <w:r w:rsidRPr="007F54D4">
        <w:t>, com a organização atual, o estabelecimento enfrenta desafios cruciais, com ênfase no gerenciamento de clientes e na organização financeira. Esses desafios têm um impacto significativo na eficiência dos profissionais, prejudicando diretamente a experiência e a fidelização do cliente (</w:t>
      </w:r>
      <w:proofErr w:type="spellStart"/>
      <w:r w:rsidRPr="007F54D4">
        <w:t>Hostins</w:t>
      </w:r>
      <w:proofErr w:type="spellEnd"/>
      <w:r w:rsidRPr="007F54D4">
        <w:t xml:space="preserve">, 2024). </w:t>
      </w:r>
    </w:p>
    <w:p w14:paraId="6534EE09" w14:textId="384758A9" w:rsidR="00E46AC9" w:rsidRDefault="007F54D4" w:rsidP="00AF0335">
      <w:pPr>
        <w:pStyle w:val="TF-TEXTO"/>
      </w:pPr>
      <w:r w:rsidRPr="007F54D4">
        <w:t>Diante desse contexto e da necessidade de acompanhar o crescimento dos microempreendedores na área de estética, es</w:t>
      </w:r>
      <w:r>
        <w:t>t</w:t>
      </w:r>
      <w:r w:rsidRPr="007F54D4">
        <w:t xml:space="preserve">a pesquisa busca responder a seguinte pergunta: </w:t>
      </w:r>
      <w:r w:rsidR="00B846D0">
        <w:t>Q</w:t>
      </w:r>
      <w:r w:rsidRPr="007F54D4">
        <w:t xml:space="preserve">uais são as lacunas nos sistemas existentes que tornam difícil para os profissionais autônomos da área de estética gerenciarem eficientemente suas operações? Para responder a essa questão, será desenvolvido um sistema </w:t>
      </w:r>
      <w:r w:rsidR="00F679DD">
        <w:t xml:space="preserve">responsivo utilizando </w:t>
      </w:r>
      <w:proofErr w:type="spellStart"/>
      <w:r w:rsidR="00F679DD" w:rsidRPr="00F679DD">
        <w:rPr>
          <w:i/>
          <w:iCs/>
        </w:rPr>
        <w:t>back-end</w:t>
      </w:r>
      <w:proofErr w:type="spellEnd"/>
      <w:r w:rsidR="00F679DD">
        <w:t xml:space="preserve"> em Java,</w:t>
      </w:r>
      <w:r w:rsidRPr="007F54D4">
        <w:t xml:space="preserve"> com funcionalidades </w:t>
      </w:r>
      <w:r w:rsidR="00E46AC9">
        <w:t xml:space="preserve">que </w:t>
      </w:r>
      <w:r>
        <w:t>melhor</w:t>
      </w:r>
      <w:r w:rsidR="00E46AC9">
        <w:t>e</w:t>
      </w:r>
      <w:r w:rsidR="00D832F9">
        <w:t>m</w:t>
      </w:r>
      <w:r>
        <w:t xml:space="preserve"> a eficiência do </w:t>
      </w:r>
      <w:r w:rsidR="00D832F9">
        <w:t>trabalho dos microempreendedores</w:t>
      </w:r>
      <w:r w:rsidR="00F679DD">
        <w:t xml:space="preserve"> do Studio Paola Schmitt, como agendamento de clientes e calendário</w:t>
      </w:r>
      <w:r>
        <w:t>.</w:t>
      </w:r>
      <w:r w:rsidR="00E46AC9">
        <w:t xml:space="preserve"> </w:t>
      </w:r>
    </w:p>
    <w:p w14:paraId="17543990" w14:textId="39061880" w:rsidR="00853426" w:rsidRDefault="00E46AC9" w:rsidP="00D832F9">
      <w:pPr>
        <w:pStyle w:val="TF-TEXTO"/>
      </w:pPr>
      <w:r>
        <w:t xml:space="preserve">O objetivo principal do trabalho é desenvolver um sistema que </w:t>
      </w:r>
      <w:r w:rsidR="00C64936">
        <w:t>atenda e simplifique</w:t>
      </w:r>
      <w:r w:rsidR="006678AD">
        <w:t xml:space="preserve"> as dificuldades, incluindo </w:t>
      </w:r>
      <w:r w:rsidR="006678AD" w:rsidRPr="006678AD">
        <w:t>gerenciamento de clientes e organização financeira</w:t>
      </w:r>
      <w:r w:rsidR="00D832F9">
        <w:t xml:space="preserve">. </w:t>
      </w:r>
      <w:r w:rsidR="007F54D4" w:rsidRPr="007F54D4">
        <w:t xml:space="preserve">Destacam-se </w:t>
      </w:r>
      <w:r w:rsidR="00D832F9">
        <w:t>os objetivos específicos para alcançar o objetivo</w:t>
      </w:r>
      <w:r w:rsidR="00EC75AD">
        <w:t xml:space="preserve"> principal: </w:t>
      </w:r>
      <w:r w:rsidR="00D832F9">
        <w:t>disponibilizar interface intuitiva</w:t>
      </w:r>
      <w:r w:rsidR="007504DA">
        <w:t>, seguindo princípios de usabilidade e experiência do usuário,</w:t>
      </w:r>
      <w:r w:rsidR="00D832F9">
        <w:t xml:space="preserve"> para os clientes </w:t>
      </w:r>
      <w:r w:rsidR="009B3CA2">
        <w:t xml:space="preserve">fazerem agendamentos </w:t>
      </w:r>
      <w:r w:rsidR="00D832F9">
        <w:t>com o profissional</w:t>
      </w:r>
      <w:r w:rsidR="00EC75AD">
        <w:t>;</w:t>
      </w:r>
      <w:r w:rsidR="007F54D4" w:rsidRPr="007F54D4">
        <w:t xml:space="preserve"> facilitar a organização dos compromissos </w:t>
      </w:r>
      <w:r w:rsidR="00D832F9">
        <w:t xml:space="preserve">dos </w:t>
      </w:r>
      <w:r w:rsidR="007F54D4" w:rsidRPr="007F54D4">
        <w:t>profissionais</w:t>
      </w:r>
      <w:r w:rsidR="009B3CA2">
        <w:t xml:space="preserve"> por meio de calendários e da gestão de seus compromissos</w:t>
      </w:r>
      <w:r w:rsidR="00EC75AD">
        <w:t>; contribuir para o controle financeiro do profissional</w:t>
      </w:r>
      <w:r w:rsidR="009B3CA2">
        <w:t xml:space="preserve">; </w:t>
      </w:r>
      <w:r w:rsidR="009B3CA2" w:rsidRPr="009B3CA2">
        <w:t xml:space="preserve">analisar o processo atual </w:t>
      </w:r>
      <w:r w:rsidR="009B3CA2">
        <w:t>do Studio</w:t>
      </w:r>
      <w:r w:rsidR="009B3CA2" w:rsidRPr="009B3CA2">
        <w:t xml:space="preserve"> e de suas atividades por meio da etapa AS-IS do BPM e o remodelar propondo possíveis melhorias para aprimorar esse por meio da etapa TO-BE do BPM</w:t>
      </w:r>
      <w:r w:rsidR="009B3CA2">
        <w:t>;</w:t>
      </w:r>
      <w:r w:rsidR="009B3CA2" w:rsidRPr="009B3CA2">
        <w:t xml:space="preserve"> </w:t>
      </w:r>
      <w:r w:rsidR="009B3CA2">
        <w:t>e por fim</w:t>
      </w:r>
      <w:r w:rsidR="009B3CA2" w:rsidRPr="009B3CA2">
        <w:t xml:space="preserve">, analisar e avaliar a usabilidade, a comunicabilidade e a experiência de usuário das interfaces desenvolvidas e de suas funcionalidades, por meio do Método </w:t>
      </w:r>
      <w:proofErr w:type="spellStart"/>
      <w:r w:rsidR="009B3CA2" w:rsidRPr="009B3CA2">
        <w:t>Relationship</w:t>
      </w:r>
      <w:proofErr w:type="spellEnd"/>
      <w:r w:rsidR="009B3CA2" w:rsidRPr="009B3CA2">
        <w:t xml:space="preserve"> </w:t>
      </w:r>
      <w:proofErr w:type="spellStart"/>
      <w:r w:rsidR="009B3CA2" w:rsidRPr="009B3CA2">
        <w:t>of</w:t>
      </w:r>
      <w:proofErr w:type="spellEnd"/>
      <w:r w:rsidR="009B3CA2" w:rsidRPr="009B3CA2">
        <w:t xml:space="preserve"> M3C </w:t>
      </w:r>
      <w:proofErr w:type="spellStart"/>
      <w:r w:rsidR="009B3CA2" w:rsidRPr="009B3CA2">
        <w:t>with</w:t>
      </w:r>
      <w:proofErr w:type="spellEnd"/>
      <w:r w:rsidR="009B3CA2" w:rsidRPr="009B3CA2">
        <w:t xml:space="preserve"> </w:t>
      </w:r>
      <w:proofErr w:type="spellStart"/>
      <w:r w:rsidR="009B3CA2" w:rsidRPr="009B3CA2">
        <w:t>User</w:t>
      </w:r>
      <w:proofErr w:type="spellEnd"/>
      <w:r w:rsidR="009B3CA2" w:rsidRPr="009B3CA2">
        <w:t xml:space="preserve"> </w:t>
      </w:r>
      <w:proofErr w:type="spellStart"/>
      <w:r w:rsidR="009B3CA2" w:rsidRPr="009B3CA2">
        <w:t>Requirements</w:t>
      </w:r>
      <w:proofErr w:type="spellEnd"/>
      <w:r w:rsidR="009B3CA2" w:rsidRPr="009B3CA2">
        <w:t xml:space="preserve"> </w:t>
      </w:r>
      <w:proofErr w:type="spellStart"/>
      <w:r w:rsidR="009B3CA2" w:rsidRPr="009B3CA2">
        <w:t>and</w:t>
      </w:r>
      <w:proofErr w:type="spellEnd"/>
      <w:r w:rsidR="009B3CA2" w:rsidRPr="009B3CA2">
        <w:t xml:space="preserve"> </w:t>
      </w:r>
      <w:proofErr w:type="spellStart"/>
      <w:r w:rsidR="009B3CA2" w:rsidRPr="009B3CA2">
        <w:t>Usability</w:t>
      </w:r>
      <w:proofErr w:type="spellEnd"/>
      <w:r w:rsidR="009B3CA2" w:rsidRPr="009B3CA2">
        <w:t xml:space="preserve"> </w:t>
      </w:r>
      <w:proofErr w:type="spellStart"/>
      <w:r w:rsidR="009B3CA2" w:rsidRPr="009B3CA2">
        <w:t>and</w:t>
      </w:r>
      <w:proofErr w:type="spellEnd"/>
      <w:r w:rsidR="009B3CA2" w:rsidRPr="009B3CA2">
        <w:t xml:space="preserve"> </w:t>
      </w:r>
      <w:proofErr w:type="spellStart"/>
      <w:r w:rsidR="009B3CA2" w:rsidRPr="009B3CA2">
        <w:t>Communicability</w:t>
      </w:r>
      <w:proofErr w:type="spellEnd"/>
      <w:r w:rsidR="009B3CA2" w:rsidRPr="009B3CA2">
        <w:t xml:space="preserve"> Assessment in </w:t>
      </w:r>
      <w:proofErr w:type="spellStart"/>
      <w:r w:rsidR="009B3CA2" w:rsidRPr="009B3CA2">
        <w:t>groupware</w:t>
      </w:r>
      <w:proofErr w:type="spellEnd"/>
      <w:r w:rsidR="009B3CA2" w:rsidRPr="009B3CA2">
        <w:t xml:space="preserve"> (</w:t>
      </w:r>
      <w:proofErr w:type="spellStart"/>
      <w:r w:rsidR="009B3CA2" w:rsidRPr="009B3CA2">
        <w:t>RURUCAg</w:t>
      </w:r>
      <w:proofErr w:type="spellEnd"/>
      <w:r w:rsidR="009B3CA2" w:rsidRPr="009B3CA2">
        <w:t>).</w:t>
      </w:r>
      <w:r w:rsidR="009B3CA2">
        <w:t xml:space="preserve"> </w:t>
      </w:r>
    </w:p>
    <w:p w14:paraId="143D09BC" w14:textId="0765C1CF" w:rsidR="00431D5B" w:rsidRDefault="00C67979" w:rsidP="006A01B7">
      <w:pPr>
        <w:pStyle w:val="Ttulo1"/>
      </w:pPr>
      <w:bookmarkStart w:id="10" w:name="_Toc419598587"/>
      <w:r>
        <w:t>Bases Teóricas</w:t>
      </w:r>
    </w:p>
    <w:p w14:paraId="1FABFAA4" w14:textId="3BE4836D" w:rsidR="00B70D53" w:rsidRPr="00B70D53" w:rsidRDefault="00B70D53" w:rsidP="00431D5B">
      <w:pPr>
        <w:pStyle w:val="TF-TEXTO"/>
      </w:pPr>
      <w:r>
        <w:t>Nesta seção</w:t>
      </w:r>
      <w:r w:rsidR="001F279F" w:rsidRPr="001F279F">
        <w:t xml:space="preserve">, serão abordados os fundamentos que embasam este estudo, organizados em duas subseções. A subseção </w:t>
      </w:r>
      <w:r w:rsidR="008D2380">
        <w:fldChar w:fldCharType="begin"/>
      </w:r>
      <w:r w:rsidR="008D2380">
        <w:instrText xml:space="preserve"> REF _Ref163328048 \r \h </w:instrText>
      </w:r>
      <w:r w:rsidR="008D2380">
        <w:fldChar w:fldCharType="separate"/>
      </w:r>
      <w:r w:rsidR="00C934CE">
        <w:t>2.1</w:t>
      </w:r>
      <w:r w:rsidR="008D2380">
        <w:fldChar w:fldCharType="end"/>
      </w:r>
      <w:r w:rsidR="008D2380">
        <w:t xml:space="preserve"> </w:t>
      </w:r>
      <w:r w:rsidR="001F279F" w:rsidRPr="001F279F">
        <w:t xml:space="preserve">a revisão bibliográfica, na qual são detalhados os principais tópicos propostos. Já a subseção </w:t>
      </w:r>
      <w:r w:rsidR="008D2380">
        <w:fldChar w:fldCharType="begin"/>
      </w:r>
      <w:r w:rsidR="008D2380">
        <w:instrText xml:space="preserve"> REF _Ref163328077 \r \h </w:instrText>
      </w:r>
      <w:r w:rsidR="008D2380">
        <w:fldChar w:fldCharType="separate"/>
      </w:r>
      <w:r w:rsidR="00C934CE">
        <w:t>2.2</w:t>
      </w:r>
      <w:r w:rsidR="008D2380">
        <w:fldChar w:fldCharType="end"/>
      </w:r>
      <w:r w:rsidR="008D2380">
        <w:t xml:space="preserve"> </w:t>
      </w:r>
      <w:r w:rsidR="001F279F" w:rsidRPr="001F279F">
        <w:t>trata dos aspectos relacionados, descrevendo o procedimento de pesquisa adotado, bem como os estudos e sistemas escolhidos.</w:t>
      </w:r>
    </w:p>
    <w:p w14:paraId="3214CB51" w14:textId="33A04058" w:rsidR="00C67979" w:rsidRPr="007D10F2" w:rsidRDefault="00C67979" w:rsidP="00C67979">
      <w:pPr>
        <w:pStyle w:val="Ttulo2"/>
      </w:pPr>
      <w:bookmarkStart w:id="11" w:name="_Ref163328048"/>
      <w:r>
        <w:t>Revisão Bibliográfica</w:t>
      </w:r>
      <w:bookmarkEnd w:id="11"/>
    </w:p>
    <w:p w14:paraId="04AB21C8" w14:textId="496CD8E7" w:rsidR="00431D5B" w:rsidRPr="003F1819" w:rsidRDefault="001F279F" w:rsidP="00431D5B">
      <w:pPr>
        <w:pStyle w:val="TF-TEXTO"/>
      </w:pPr>
      <w:r>
        <w:t>E</w:t>
      </w:r>
      <w:r w:rsidR="00431D5B">
        <w:t xml:space="preserve">sta subseção </w:t>
      </w:r>
      <w:r w:rsidRPr="001F279F">
        <w:t xml:space="preserve">apresenta os princípios fundamentais essenciais à elaboração deste projeto, organizando-se da seguinte forma: na subseção </w:t>
      </w:r>
      <w:r w:rsidR="008D2380">
        <w:fldChar w:fldCharType="begin"/>
      </w:r>
      <w:r w:rsidR="008D2380">
        <w:instrText xml:space="preserve"> REF _Ref163328091 \r \h </w:instrText>
      </w:r>
      <w:r w:rsidR="008D2380">
        <w:fldChar w:fldCharType="separate"/>
      </w:r>
      <w:r w:rsidR="00C934CE">
        <w:t>2.1.1</w:t>
      </w:r>
      <w:r w:rsidR="008D2380">
        <w:fldChar w:fldCharType="end"/>
      </w:r>
      <w:r w:rsidRPr="001F279F">
        <w:t>, esclarece-se o significado de Microempreendedor Individual (MEI);</w:t>
      </w:r>
      <w:r w:rsidR="008D2380">
        <w:t xml:space="preserve"> a subseção </w:t>
      </w:r>
      <w:r w:rsidR="0080501E">
        <w:fldChar w:fldCharType="begin"/>
      </w:r>
      <w:r w:rsidR="0080501E">
        <w:instrText xml:space="preserve"> REF _Ref164531813 \r \h </w:instrText>
      </w:r>
      <w:r w:rsidR="0080501E">
        <w:fldChar w:fldCharType="separate"/>
      </w:r>
      <w:r w:rsidR="00C934CE">
        <w:t>2.1.2</w:t>
      </w:r>
      <w:r w:rsidR="0080501E">
        <w:fldChar w:fldCharType="end"/>
      </w:r>
      <w:r w:rsidR="0080501E">
        <w:t xml:space="preserve"> </w:t>
      </w:r>
      <w:r w:rsidR="004C7A64">
        <w:t xml:space="preserve">aborda a gestão de clientes e a financeira; a subseção </w:t>
      </w:r>
      <w:r w:rsidR="00FB6F1D">
        <w:t>2.1.3</w:t>
      </w:r>
      <w:r w:rsidR="008D2380">
        <w:t xml:space="preserve"> </w:t>
      </w:r>
      <w:r w:rsidRPr="001F279F">
        <w:t xml:space="preserve">explora o Gerenciamento de Processos de Negócio (Business </w:t>
      </w:r>
      <w:proofErr w:type="spellStart"/>
      <w:r w:rsidRPr="001F279F">
        <w:lastRenderedPageBreak/>
        <w:t>Process</w:t>
      </w:r>
      <w:proofErr w:type="spellEnd"/>
      <w:r w:rsidRPr="001F279F">
        <w:t xml:space="preserve"> Management - BPM) e </w:t>
      </w:r>
      <w:r w:rsidR="008D2380">
        <w:t>as etapas</w:t>
      </w:r>
      <w:r w:rsidRPr="001F279F">
        <w:t xml:space="preserve"> AS-IS/TO-BE; por último, a subseção </w:t>
      </w:r>
      <w:r w:rsidR="008D2380">
        <w:fldChar w:fldCharType="begin"/>
      </w:r>
      <w:r w:rsidR="008D2380">
        <w:instrText xml:space="preserve"> REF _Ref163328196 \r \h </w:instrText>
      </w:r>
      <w:r w:rsidR="008D2380">
        <w:fldChar w:fldCharType="separate"/>
      </w:r>
      <w:r w:rsidR="00C934CE">
        <w:t>2.1.4</w:t>
      </w:r>
      <w:r w:rsidR="008D2380">
        <w:fldChar w:fldCharType="end"/>
      </w:r>
      <w:r w:rsidR="008D2380">
        <w:t xml:space="preserve"> </w:t>
      </w:r>
      <w:r w:rsidRPr="001F279F">
        <w:t>aborda a elaboração de protótipos de baixa e alta qualidade.</w:t>
      </w:r>
    </w:p>
    <w:p w14:paraId="39181EEE" w14:textId="6A1C2D4D" w:rsidR="00C67979" w:rsidRPr="00D84211" w:rsidRDefault="001F279F" w:rsidP="007504DA">
      <w:pPr>
        <w:pStyle w:val="Ttulo3"/>
      </w:pPr>
      <w:bookmarkStart w:id="12" w:name="_Ref163328091"/>
      <w:r w:rsidRPr="00792F4B">
        <w:t>Micro</w:t>
      </w:r>
      <w:r w:rsidR="00354600" w:rsidRPr="00792F4B">
        <w:t>e</w:t>
      </w:r>
      <w:r w:rsidRPr="00792F4B">
        <w:t>mpreendedor</w:t>
      </w:r>
      <w:r w:rsidRPr="00D84211">
        <w:t xml:space="preserve"> Individual</w:t>
      </w:r>
      <w:bookmarkEnd w:id="12"/>
    </w:p>
    <w:p w14:paraId="5B980F52" w14:textId="76519A90" w:rsidR="00555503" w:rsidRDefault="00555503" w:rsidP="00792F4B">
      <w:pPr>
        <w:pStyle w:val="TF-TEXTO"/>
      </w:pPr>
      <w:r>
        <w:t xml:space="preserve">Almeida </w:t>
      </w:r>
      <w:r w:rsidRPr="00792F4B">
        <w:rPr>
          <w:i/>
          <w:iCs/>
        </w:rPr>
        <w:t>et al</w:t>
      </w:r>
      <w:r w:rsidRPr="00555503">
        <w:t xml:space="preserve">. (2023) descrevem os microempreendedores individuais (MEI) como empreendedores autossuficientes que gerenciam pequenos negócios sem depender de assistência externa. Nesse contexto, Costa </w:t>
      </w:r>
      <w:r w:rsidRPr="00792F4B">
        <w:rPr>
          <w:i/>
          <w:iCs/>
        </w:rPr>
        <w:t>et al</w:t>
      </w:r>
      <w:r w:rsidRPr="00555503">
        <w:t xml:space="preserve">. (2023) destacam que o MEI foi estabelecido pela Lei nº 128 de 2008 com o objetivo de equiparar os direitos dos profissionais autônomos aos dos empregados regulares. </w:t>
      </w:r>
      <w:r w:rsidR="00792F4B">
        <w:t>É possível observar o envolvimento do</w:t>
      </w:r>
      <w:r w:rsidR="00792F4B" w:rsidRPr="00792F4B">
        <w:t xml:space="preserve"> setor </w:t>
      </w:r>
      <w:r w:rsidR="00792F4B">
        <w:t xml:space="preserve">de </w:t>
      </w:r>
      <w:r w:rsidR="00792F4B" w:rsidRPr="00792F4B">
        <w:t>beleza</w:t>
      </w:r>
      <w:r w:rsidR="00792F4B">
        <w:t xml:space="preserve">, </w:t>
      </w:r>
      <w:r w:rsidR="006269FD">
        <w:t xml:space="preserve">que se destaca como um dos mais significativos para os </w:t>
      </w:r>
      <w:proofErr w:type="spellStart"/>
      <w:r w:rsidR="006269FD">
        <w:t>MEIs</w:t>
      </w:r>
      <w:proofErr w:type="spellEnd"/>
      <w:r w:rsidR="006269FD">
        <w:t xml:space="preserve"> (Sebrae, 2024). </w:t>
      </w:r>
      <w:r w:rsidR="006269FD" w:rsidRPr="006269FD">
        <w:t xml:space="preserve">Um levantamento realizado pelo Sebrae </w:t>
      </w:r>
      <w:r w:rsidR="006269FD">
        <w:t xml:space="preserve">(2024) </w:t>
      </w:r>
      <w:r w:rsidR="006269FD" w:rsidRPr="006269FD">
        <w:t>com base nos dados da Receita Federal do Brasil</w:t>
      </w:r>
      <w:r w:rsidR="00037002">
        <w:t xml:space="preserve"> </w:t>
      </w:r>
      <w:r w:rsidR="006269FD" w:rsidRPr="006269FD">
        <w:t>deste ano, 143.306 microempreendedores individuais (MEI) do ra</w:t>
      </w:r>
      <w:r w:rsidR="006269FD">
        <w:t>mo de beleza</w:t>
      </w:r>
      <w:r w:rsidR="006269FD" w:rsidRPr="006269FD">
        <w:t xml:space="preserve"> foram abertos no Brasil, representando uma média de 524 novos estabelecimentos por dia.</w:t>
      </w:r>
    </w:p>
    <w:p w14:paraId="36E7C952" w14:textId="4F855C2E" w:rsidR="00E1662A" w:rsidRDefault="006269FD" w:rsidP="005A20FA">
      <w:pPr>
        <w:pStyle w:val="TF-TEXTO"/>
      </w:pPr>
      <w:r w:rsidRPr="006269FD">
        <w:t>Entre o universo de 15,4 milhões de MEI existentes no país, os profissionais da beleza se</w:t>
      </w:r>
      <w:r>
        <w:t xml:space="preserve"> ressaltam com</w:t>
      </w:r>
      <w:r w:rsidRPr="006269FD">
        <w:t xml:space="preserve"> mais de 1 milhão de MEI em atividade no setor</w:t>
      </w:r>
      <w:r>
        <w:t xml:space="preserve"> (Sebrae, 2024).</w:t>
      </w:r>
      <w:r w:rsidR="005931AD" w:rsidRPr="005931AD">
        <w:t xml:space="preserve"> A analista de Competitividade do Sebrae, Andrezza Cintra</w:t>
      </w:r>
      <w:r w:rsidR="005931AD">
        <w:t xml:space="preserve"> (2024)</w:t>
      </w:r>
      <w:r w:rsidR="005931AD" w:rsidRPr="005931AD">
        <w:t xml:space="preserve">, </w:t>
      </w:r>
      <w:r w:rsidR="005931AD">
        <w:t xml:space="preserve">enfatiza o crescimento devido ao aumento do </w:t>
      </w:r>
      <w:r w:rsidR="005931AD" w:rsidRPr="005931AD">
        <w:t>interess</w:t>
      </w:r>
      <w:r w:rsidR="005931AD">
        <w:t>e das pessoas</w:t>
      </w:r>
      <w:r w:rsidR="005931AD" w:rsidRPr="005931AD">
        <w:t xml:space="preserve"> em cuidar do corpo e usufruir da experiência que o serviço possibilita.</w:t>
      </w:r>
      <w:r>
        <w:t xml:space="preserve"> </w:t>
      </w:r>
      <w:r w:rsidR="005931AD">
        <w:t xml:space="preserve">Além do aumento do interesse da sociedade pela estética, </w:t>
      </w:r>
      <w:r w:rsidR="00E1662A" w:rsidRPr="00E1662A">
        <w:t xml:space="preserve">tornar-se um </w:t>
      </w:r>
      <w:r w:rsidR="00D84211">
        <w:t>MEI</w:t>
      </w:r>
      <w:r w:rsidR="005931AD">
        <w:t xml:space="preserve"> provém</w:t>
      </w:r>
      <w:r w:rsidR="00E1662A" w:rsidRPr="00E1662A">
        <w:t xml:space="preserve"> </w:t>
      </w:r>
      <w:r w:rsidR="005931AD">
        <w:t xml:space="preserve">uma </w:t>
      </w:r>
      <w:r w:rsidR="00E1662A" w:rsidRPr="00E1662A">
        <w:t xml:space="preserve">série de benefícios previdenciário, incluindo </w:t>
      </w:r>
      <w:r w:rsidR="00E1662A">
        <w:t xml:space="preserve">segundo Farias (2022) </w:t>
      </w:r>
      <w:r w:rsidR="00E1662A" w:rsidRPr="00E1662A">
        <w:t>auxílio-reclusão, auxílio-doença, auxílio-maternidade e aposentadoria por velhice, garant</w:t>
      </w:r>
      <w:r w:rsidR="00E1662A">
        <w:t xml:space="preserve">indo proteção financeira. </w:t>
      </w:r>
      <w:r w:rsidR="00E1662A" w:rsidRPr="006E1A6E">
        <w:rPr>
          <w:szCs w:val="24"/>
        </w:rPr>
        <w:t xml:space="preserve">Além disso, </w:t>
      </w:r>
      <w:r w:rsidR="00967EE9">
        <w:rPr>
          <w:szCs w:val="24"/>
        </w:rPr>
        <w:t>à</w:t>
      </w:r>
      <w:r w:rsidR="00E1662A" w:rsidRPr="006E1A6E">
        <w:rPr>
          <w:szCs w:val="24"/>
        </w:rPr>
        <w:t xml:space="preserve"> opção de contratar funcionários com custos reduzidos, o que facilita </w:t>
      </w:r>
      <w:r w:rsidR="005931AD">
        <w:rPr>
          <w:szCs w:val="24"/>
        </w:rPr>
        <w:t xml:space="preserve">a ampliação </w:t>
      </w:r>
      <w:r w:rsidR="00E1662A" w:rsidRPr="006E1A6E">
        <w:rPr>
          <w:szCs w:val="24"/>
        </w:rPr>
        <w:t>do negócio</w:t>
      </w:r>
      <w:r w:rsidR="000575D5">
        <w:rPr>
          <w:szCs w:val="24"/>
        </w:rPr>
        <w:t xml:space="preserve"> e </w:t>
      </w:r>
      <w:r w:rsidR="00E1662A" w:rsidRPr="006E1A6E">
        <w:rPr>
          <w:szCs w:val="24"/>
        </w:rPr>
        <w:t>cria oportunidades de emprego (Farias, 2022).</w:t>
      </w:r>
    </w:p>
    <w:p w14:paraId="34EB268B" w14:textId="2807BEC1" w:rsidR="00555503" w:rsidRDefault="00A73DB0" w:rsidP="006A7336">
      <w:pPr>
        <w:pStyle w:val="TF-TEXTO"/>
      </w:pPr>
      <w:r w:rsidRPr="00A73DB0">
        <w:t xml:space="preserve">Ao concluir o processo, os profissionais registrados como MEI também desfrutam de facilidades, como a abertura de conta bancária, solicitação de empréstimos, emissão de notas fiscais e benefícios fiscais reduzidos (Costa </w:t>
      </w:r>
      <w:r w:rsidRPr="00A73DB0">
        <w:rPr>
          <w:i/>
          <w:iCs/>
        </w:rPr>
        <w:t>et al</w:t>
      </w:r>
      <w:r>
        <w:rPr>
          <w:i/>
          <w:iCs/>
        </w:rPr>
        <w:t>.</w:t>
      </w:r>
      <w:r>
        <w:t>,</w:t>
      </w:r>
      <w:r w:rsidRPr="00A73DB0">
        <w:t xml:space="preserve"> 2023).</w:t>
      </w:r>
      <w:r>
        <w:t xml:space="preserve"> </w:t>
      </w:r>
      <w:r w:rsidR="00555503">
        <w:t xml:space="preserve">Por outro lado, Costa </w:t>
      </w:r>
      <w:r w:rsidR="00555503" w:rsidRPr="00792F4B">
        <w:rPr>
          <w:i/>
          <w:iCs/>
        </w:rPr>
        <w:t>et al</w:t>
      </w:r>
      <w:r w:rsidR="00555503">
        <w:t xml:space="preserve">. (2023) observam que </w:t>
      </w:r>
      <w:r w:rsidR="005A20FA">
        <w:t xml:space="preserve">o </w:t>
      </w:r>
      <w:r w:rsidR="00555503">
        <w:t>MEI não pode desempenhar funç</w:t>
      </w:r>
      <w:r w:rsidR="005A20FA">
        <w:t>ões</w:t>
      </w:r>
      <w:r w:rsidR="00555503">
        <w:t xml:space="preserve"> societária</w:t>
      </w:r>
      <w:r w:rsidR="005A20FA">
        <w:t>s</w:t>
      </w:r>
      <w:r w:rsidR="00555503">
        <w:t>, administrativa</w:t>
      </w:r>
      <w:r w:rsidR="005A20FA">
        <w:t>s</w:t>
      </w:r>
      <w:r w:rsidR="00555503">
        <w:t xml:space="preserve"> ou societária</w:t>
      </w:r>
      <w:r w:rsidR="005A20FA">
        <w:t>s</w:t>
      </w:r>
      <w:r w:rsidR="00555503">
        <w:t xml:space="preserve"> em outra empresa e está limitado a empregar apenas uma pessoa física.</w:t>
      </w:r>
      <w:r w:rsidR="008A274C">
        <w:t xml:space="preserve"> Da mesma forma,</w:t>
      </w:r>
      <w:r w:rsidR="00555503">
        <w:t xml:space="preserve"> </w:t>
      </w:r>
      <w:r w:rsidR="00E1662A">
        <w:t xml:space="preserve">Almeida </w:t>
      </w:r>
      <w:r w:rsidR="00E1662A" w:rsidRPr="00792F4B">
        <w:rPr>
          <w:i/>
          <w:iCs/>
        </w:rPr>
        <w:t>et al</w:t>
      </w:r>
      <w:r w:rsidR="00E1662A">
        <w:t>. (2023)</w:t>
      </w:r>
      <w:r w:rsidR="008A274C">
        <w:t xml:space="preserve">, </w:t>
      </w:r>
      <w:r w:rsidR="00E1662A">
        <w:t>destaca</w:t>
      </w:r>
      <w:r w:rsidR="000575D5">
        <w:t>m</w:t>
      </w:r>
      <w:r w:rsidR="00E1662A">
        <w:t xml:space="preserve"> que, um requisito fundamental para a condição de MEI é o limite de renda anual de até R$ 81 mil. </w:t>
      </w:r>
      <w:r w:rsidR="005A20FA">
        <w:t>Embora d</w:t>
      </w:r>
      <w:r w:rsidR="00555503">
        <w:t xml:space="preserve">iversas profissões </w:t>
      </w:r>
      <w:r w:rsidR="009C741A">
        <w:t>possam</w:t>
      </w:r>
      <w:r w:rsidR="00555503">
        <w:t xml:space="preserve"> se enquadrar n</w:t>
      </w:r>
      <w:r w:rsidR="005A20FA">
        <w:t>esse</w:t>
      </w:r>
      <w:r w:rsidR="00E1662A">
        <w:t>s</w:t>
      </w:r>
      <w:r w:rsidR="005A20FA">
        <w:t xml:space="preserve"> regime</w:t>
      </w:r>
      <w:r w:rsidR="00E1662A">
        <w:t>s</w:t>
      </w:r>
      <w:r w:rsidR="00555503">
        <w:t>, como</w:t>
      </w:r>
      <w:r>
        <w:t xml:space="preserve"> maquiadoras e</w:t>
      </w:r>
      <w:r w:rsidR="00555503">
        <w:t xml:space="preserve"> cabeleireiros</w:t>
      </w:r>
      <w:r w:rsidR="005A20FA">
        <w:t xml:space="preserve">, </w:t>
      </w:r>
      <w:r w:rsidR="00555503">
        <w:t>muitos potenciais microempreendedores</w:t>
      </w:r>
      <w:r w:rsidR="005A20FA">
        <w:t xml:space="preserve">, conforme apontado por Costa </w:t>
      </w:r>
      <w:r w:rsidR="005A20FA" w:rsidRPr="00792F4B">
        <w:rPr>
          <w:i/>
          <w:iCs/>
        </w:rPr>
        <w:t>et al</w:t>
      </w:r>
      <w:r w:rsidR="005A20FA">
        <w:t>. (2023)</w:t>
      </w:r>
      <w:r w:rsidR="009C741A">
        <w:t>,</w:t>
      </w:r>
      <w:r w:rsidR="005A20FA">
        <w:t xml:space="preserve"> </w:t>
      </w:r>
      <w:r w:rsidR="00555503">
        <w:t>optam por não formalizar seus negócios devido a restrições como assistência governamental. Essas limitações podem influenciar significativamente a decisão de ingressar no regime do MEI</w:t>
      </w:r>
      <w:r w:rsidR="00E1662A">
        <w:t xml:space="preserve"> (Costa </w:t>
      </w:r>
      <w:r w:rsidR="00E1662A" w:rsidRPr="00792F4B">
        <w:rPr>
          <w:i/>
          <w:iCs/>
        </w:rPr>
        <w:t>et al</w:t>
      </w:r>
      <w:r w:rsidR="00792F4B">
        <w:rPr>
          <w:i/>
          <w:iCs/>
        </w:rPr>
        <w:t>.</w:t>
      </w:r>
      <w:r w:rsidR="00E1662A">
        <w:t>, 2023).</w:t>
      </w:r>
    </w:p>
    <w:p w14:paraId="765249AE" w14:textId="2F21349B" w:rsidR="00E55C00" w:rsidRDefault="00E55C00" w:rsidP="007504DA">
      <w:pPr>
        <w:pStyle w:val="Ttulo3"/>
      </w:pPr>
      <w:bookmarkStart w:id="13" w:name="_Ref164531813"/>
      <w:r>
        <w:lastRenderedPageBreak/>
        <w:t>Gestão de clientes e financeira</w:t>
      </w:r>
      <w:bookmarkEnd w:id="13"/>
    </w:p>
    <w:p w14:paraId="341AA7B5" w14:textId="096F3C4B" w:rsidR="007504DA" w:rsidRDefault="00680113" w:rsidP="00543E44">
      <w:pPr>
        <w:pStyle w:val="TF-TEXTO"/>
      </w:pPr>
      <w:bookmarkStart w:id="14" w:name="_Ref163328185"/>
      <w:bookmarkStart w:id="15" w:name="_Ref163331890"/>
      <w:r>
        <w:t>De acordo com</w:t>
      </w:r>
      <w:r w:rsidRPr="00680113">
        <w:t xml:space="preserve"> Carvalho (2019), a implementação de um sistema de gestão eficaz pode ser um diferencial para os </w:t>
      </w:r>
      <w:r w:rsidR="00E72E15">
        <w:t>m</w:t>
      </w:r>
      <w:r w:rsidRPr="00680113">
        <w:t>icroempreendedores, possibilitando não apenas o aumento dos lucros, mas também a redução de desperdícios, a otimização do tempo de produção</w:t>
      </w:r>
      <w:r>
        <w:t xml:space="preserve">, </w:t>
      </w:r>
      <w:r w:rsidRPr="00680113">
        <w:t xml:space="preserve">serviço ou entrega, bem como a identificação de novas oportunidades de mercado. Para alcançar tais objetivos, </w:t>
      </w:r>
      <w:r>
        <w:t xml:space="preserve">Carvalho (2019) </w:t>
      </w:r>
      <w:r w:rsidR="007504DA">
        <w:t xml:space="preserve">observa que </w:t>
      </w:r>
      <w:r w:rsidRPr="00680113">
        <w:t>é essencial que os</w:t>
      </w:r>
      <w:r>
        <w:t xml:space="preserve"> profis</w:t>
      </w:r>
      <w:r w:rsidR="00E72E15">
        <w:t xml:space="preserve">sionais </w:t>
      </w:r>
      <w:r w:rsidRPr="00680113">
        <w:t xml:space="preserve">estejam </w:t>
      </w:r>
      <w:r w:rsidR="00E72E15" w:rsidRPr="00680113">
        <w:t>bem-preparados</w:t>
      </w:r>
      <w:r w:rsidRPr="00680113">
        <w:t>, possuam conhecimento prévio do negócio e experiência na área, além de utilizarem ferramentas administrativas</w:t>
      </w:r>
      <w:r w:rsidR="00E671E5">
        <w:t xml:space="preserve"> para uma gestão adequada</w:t>
      </w:r>
      <w:r w:rsidRPr="00680113">
        <w:t xml:space="preserve">. </w:t>
      </w:r>
      <w:r w:rsidR="00ED6C7B">
        <w:t>Nesse sentido, estão a gestão financeira e gestão de clientes.</w:t>
      </w:r>
    </w:p>
    <w:p w14:paraId="028FC036" w14:textId="6F3A8C06" w:rsidR="00543E44" w:rsidRDefault="00E671E5" w:rsidP="00543E44">
      <w:pPr>
        <w:pStyle w:val="TF-TEXTO"/>
      </w:pPr>
      <w:r>
        <w:t xml:space="preserve">Segundo </w:t>
      </w:r>
      <w:r w:rsidR="00543E44">
        <w:t xml:space="preserve">Salomé </w:t>
      </w:r>
      <w:r w:rsidRPr="00E671E5">
        <w:rPr>
          <w:i/>
          <w:iCs/>
        </w:rPr>
        <w:t>et al</w:t>
      </w:r>
      <w:r w:rsidRPr="00E671E5">
        <w:t>.</w:t>
      </w:r>
      <w:r>
        <w:t xml:space="preserve"> (</w:t>
      </w:r>
      <w:r w:rsidR="00543E44">
        <w:t>20</w:t>
      </w:r>
      <w:r w:rsidR="00C128F0">
        <w:t>21</w:t>
      </w:r>
      <w:r w:rsidR="00543E44">
        <w:t>)</w:t>
      </w:r>
      <w:r w:rsidRPr="00E671E5">
        <w:t xml:space="preserve">, em relação à gestão financeira, ela pode ser atingida por um empreendedor </w:t>
      </w:r>
      <w:r w:rsidR="00543E44">
        <w:t>que tenha um controle eficiente do processo</w:t>
      </w:r>
      <w:r w:rsidRPr="00E671E5">
        <w:t>,</w:t>
      </w:r>
      <w:r w:rsidR="00543E44">
        <w:t xml:space="preserve"> dos recursos financeiros,</w:t>
      </w:r>
      <w:r w:rsidRPr="00E671E5">
        <w:t xml:space="preserve"> </w:t>
      </w:r>
      <w:r w:rsidR="00543E44">
        <w:t>sendo capaz de tomar decisões acertadas que maximizem</w:t>
      </w:r>
      <w:r w:rsidRPr="00E671E5">
        <w:t xml:space="preserve"> os resultados organizacionais</w:t>
      </w:r>
      <w:r w:rsidR="00543E44">
        <w:t>, a gestão financeira é fundamental para a perpetuação dos negócios.</w:t>
      </w:r>
      <w:r w:rsidRPr="00E671E5">
        <w:t xml:space="preserve"> No contexto da gestão de clientes, além da competência administrativa, o comprometimento afetivo desempenha um papel fundamental</w:t>
      </w:r>
      <w:r>
        <w:t xml:space="preserve"> </w:t>
      </w:r>
      <w:r w:rsidRPr="00E671E5">
        <w:t>(Silva; Zambon, 2020</w:t>
      </w:r>
      <w:r>
        <w:t>)</w:t>
      </w:r>
      <w:r w:rsidRPr="00E671E5">
        <w:t>. É importante considerar os níveis de satisfação dos clientes em relação à comunicação, os resultados de uma boa interação e a durabilidade das relações</w:t>
      </w:r>
      <w:r>
        <w:t>, a</w:t>
      </w:r>
      <w:r w:rsidRPr="00E671E5">
        <w:t>dicionalmente, a adoção de um software sofisticado pode potencializar significativamente a eficácia da gestão de clientes (Silva; Zambon, 2020</w:t>
      </w:r>
      <w:r>
        <w:t>).</w:t>
      </w:r>
    </w:p>
    <w:p w14:paraId="65CB7D24" w14:textId="14650579" w:rsidR="00C67979" w:rsidRDefault="00FB5CE9" w:rsidP="007504DA">
      <w:pPr>
        <w:pStyle w:val="Ttulo3"/>
      </w:pPr>
      <w:r>
        <w:t xml:space="preserve">Business </w:t>
      </w:r>
      <w:proofErr w:type="spellStart"/>
      <w:r>
        <w:t>Process</w:t>
      </w:r>
      <w:proofErr w:type="spellEnd"/>
      <w:r>
        <w:t xml:space="preserve"> Management e as etapas do AS-IS/TO-BE</w:t>
      </w:r>
      <w:bookmarkEnd w:id="14"/>
      <w:bookmarkEnd w:id="15"/>
    </w:p>
    <w:p w14:paraId="6D21DFE5" w14:textId="6FA96657" w:rsidR="00FB5CE9" w:rsidRDefault="000C1177" w:rsidP="00FB5CE9">
      <w:pPr>
        <w:pStyle w:val="TF-TEXTO"/>
      </w:pPr>
      <w:r>
        <w:t xml:space="preserve">De acordo com </w:t>
      </w:r>
      <w:proofErr w:type="spellStart"/>
      <w:r w:rsidR="00FB5CE9">
        <w:t>Schmiedel</w:t>
      </w:r>
      <w:proofErr w:type="spellEnd"/>
      <w:r w:rsidR="00FB5CE9">
        <w:t xml:space="preserve">, </w:t>
      </w:r>
      <w:proofErr w:type="spellStart"/>
      <w:r w:rsidR="00FB5CE9">
        <w:t>Recker</w:t>
      </w:r>
      <w:proofErr w:type="spellEnd"/>
      <w:r w:rsidR="00FB5CE9">
        <w:t xml:space="preserve"> e </w:t>
      </w:r>
      <w:proofErr w:type="spellStart"/>
      <w:r w:rsidR="00FB5CE9">
        <w:t>Brocke</w:t>
      </w:r>
      <w:proofErr w:type="spellEnd"/>
      <w:r w:rsidR="00FB5CE9">
        <w:t xml:space="preserve"> (2020), o BPM é entendido como um conjunto de técnicas que auxiliam na documentação e análise da organização, por meio dos processos de negócios, oferecendo suporte </w:t>
      </w:r>
      <w:r w:rsidR="00297EA7">
        <w:t xml:space="preserve">às empresas para melhorar o desempenho do negócio. A adoção do BPM, </w:t>
      </w:r>
      <w:r w:rsidR="00D84211">
        <w:t xml:space="preserve">para </w:t>
      </w:r>
      <w:r w:rsidR="00297EA7">
        <w:t>Cardoso e Pedro Filho (2019), permite um desempenho alinhado à perspectiva do cliente e às suas necessidades, com foco nas ações mapeadas desde o início até a sua conclusão, em um ciclo contínuo de melhorias.</w:t>
      </w:r>
      <w:r w:rsidR="00C83304">
        <w:t xml:space="preserve"> A existência </w:t>
      </w:r>
      <w:r w:rsidR="00C83304" w:rsidRPr="00FB5CE9">
        <w:t>do BPM</w:t>
      </w:r>
      <w:r w:rsidR="00767499">
        <w:t xml:space="preserve"> </w:t>
      </w:r>
      <w:r w:rsidR="00C83304">
        <w:t>decorre da evolução dos processos empresariais e da necessidade das entidades de melhorar, personalizar, transformar, progredir e modificar seu modelo de negócio (Cardoso; Pedro Filho, 2019).</w:t>
      </w:r>
    </w:p>
    <w:p w14:paraId="099AFFED" w14:textId="4A96A823" w:rsidR="00A97EC0" w:rsidRPr="00A97EC0" w:rsidRDefault="00A97EC0" w:rsidP="00EC0CB3">
      <w:pPr>
        <w:pStyle w:val="TF-TEXTO"/>
      </w:pPr>
      <w:r w:rsidRPr="00922E65">
        <w:t>O BPM, segundo Miranda (2022),</w:t>
      </w:r>
      <w:r w:rsidR="00EC0CB3">
        <w:t xml:space="preserve"> representa</w:t>
      </w:r>
      <w:r w:rsidRPr="00922E65">
        <w:t xml:space="preserve"> um ciclo formado pelas etapas</w:t>
      </w:r>
      <w:r w:rsidR="008D2380">
        <w:t xml:space="preserve"> AS-IS/TO-BE. O</w:t>
      </w:r>
      <w:r w:rsidRPr="00922E65">
        <w:t xml:space="preserve"> mapea</w:t>
      </w:r>
      <w:r w:rsidR="00EC0CB3">
        <w:t>mento</w:t>
      </w:r>
      <w:r w:rsidRPr="00922E65">
        <w:t xml:space="preserve"> </w:t>
      </w:r>
      <w:r w:rsidR="00EC0CB3">
        <w:t>d</w:t>
      </w:r>
      <w:r w:rsidRPr="00922E65">
        <w:t xml:space="preserve">o processo </w:t>
      </w:r>
      <w:r w:rsidR="008D2380">
        <w:t>atual</w:t>
      </w:r>
      <w:r w:rsidR="00C83304">
        <w:t xml:space="preserve"> </w:t>
      </w:r>
      <w:r w:rsidR="008D2380">
        <w:t>se refere a etapa A</w:t>
      </w:r>
      <w:r w:rsidR="008D2380" w:rsidRPr="00584AD2">
        <w:t>S</w:t>
      </w:r>
      <w:r w:rsidR="008D2380">
        <w:t>-</w:t>
      </w:r>
      <w:r w:rsidR="008D2380" w:rsidRPr="006678AD">
        <w:t>IS</w:t>
      </w:r>
      <w:r w:rsidR="008D2380" w:rsidRPr="008D2380">
        <w:t>,</w:t>
      </w:r>
      <w:r w:rsidR="008D2380">
        <w:t xml:space="preserve"> na qual é realizada a</w:t>
      </w:r>
      <w:r w:rsidR="008D2380" w:rsidRPr="00922E65">
        <w:t xml:space="preserve"> </w:t>
      </w:r>
      <w:r w:rsidR="00EC0CB3">
        <w:t>análise d</w:t>
      </w:r>
      <w:r w:rsidRPr="00922E65">
        <w:t>o mapeamento do processo</w:t>
      </w:r>
      <w:r w:rsidR="00EC0CB3">
        <w:t xml:space="preserve"> em busca de </w:t>
      </w:r>
      <w:r w:rsidRPr="00922E65">
        <w:t xml:space="preserve">possíveis falhas e rupturas, </w:t>
      </w:r>
      <w:r w:rsidR="008D2380">
        <w:t>enquanto a etapa TO-BE diz respeito a</w:t>
      </w:r>
      <w:r w:rsidRPr="00922E65">
        <w:t xml:space="preserve"> modela</w:t>
      </w:r>
      <w:r w:rsidR="00EC0CB3">
        <w:t>gem d</w:t>
      </w:r>
      <w:r w:rsidRPr="00922E65">
        <w:t>o processo com o objetivo de obter melhorias</w:t>
      </w:r>
      <w:r w:rsidR="008D2380">
        <w:t xml:space="preserve"> (Miranda, 2022)</w:t>
      </w:r>
      <w:r w:rsidRPr="00922E65">
        <w:t xml:space="preserve">. Complementando, Moreira </w:t>
      </w:r>
      <w:r w:rsidRPr="00CD3330">
        <w:rPr>
          <w:i/>
          <w:iCs/>
        </w:rPr>
        <w:t>et al</w:t>
      </w:r>
      <w:r w:rsidRPr="00922E65">
        <w:t xml:space="preserve">. (2020) descrevem que a etapa AS-IS é utilizada para gerar representações dos processos, modelando a ocorrência real dos processos, sem avaliar a sua </w:t>
      </w:r>
      <w:r w:rsidRPr="00922E65">
        <w:lastRenderedPageBreak/>
        <w:t>precisão.</w:t>
      </w:r>
      <w:r w:rsidR="00EC0CB3">
        <w:t xml:space="preserve"> Em adição, </w:t>
      </w:r>
      <w:r w:rsidRPr="00922E65">
        <w:t>Silva (2021) ressalta que</w:t>
      </w:r>
      <w:r w:rsidR="008D2380">
        <w:t xml:space="preserve"> a etapa TO-BE</w:t>
      </w:r>
      <w:r w:rsidR="008D2380">
        <w:rPr>
          <w:i/>
          <w:iCs/>
        </w:rPr>
        <w:t xml:space="preserve"> </w:t>
      </w:r>
      <w:r w:rsidR="00EC0CB3" w:rsidRPr="00EC0CB3">
        <w:t>não apenas</w:t>
      </w:r>
      <w:r w:rsidR="00EC0CB3">
        <w:rPr>
          <w:i/>
          <w:iCs/>
        </w:rPr>
        <w:t xml:space="preserve"> </w:t>
      </w:r>
      <w:r w:rsidRPr="00922E65">
        <w:t>identifica oportunidades de</w:t>
      </w:r>
      <w:r w:rsidR="00EC0CB3">
        <w:t xml:space="preserve"> aprimoramento</w:t>
      </w:r>
      <w:r w:rsidRPr="00922E65">
        <w:t xml:space="preserve">, </w:t>
      </w:r>
      <w:r w:rsidR="00EC0CB3">
        <w:t xml:space="preserve">mas também </w:t>
      </w:r>
      <w:r w:rsidRPr="00922E65">
        <w:t>propõe sugestões para um novo desenho do processo.</w:t>
      </w:r>
      <w:r w:rsidR="00922E65" w:rsidRPr="00922E65">
        <w:t xml:space="preserve"> Por fim, Miranda (2022) </w:t>
      </w:r>
      <w:r w:rsidR="00EC0CB3">
        <w:t xml:space="preserve">salienta que ambas as etapas do ciclo têm um propósito em comum: </w:t>
      </w:r>
      <w:r w:rsidR="00922E65">
        <w:t xml:space="preserve">identificar se existem, e </w:t>
      </w:r>
      <w:r w:rsidR="008D2380">
        <w:t xml:space="preserve">em quais lugares </w:t>
      </w:r>
      <w:r w:rsidR="00922E65">
        <w:t>se encontram, as falhas e rupturas do fluxo de trabalh</w:t>
      </w:r>
      <w:r w:rsidR="00EC0CB3">
        <w:t>o,</w:t>
      </w:r>
      <w:r w:rsidR="00EC0CB3" w:rsidRPr="00EC0CB3">
        <w:t xml:space="preserve"> proporcionando uma abordagem completa e estratégica para a melhoria contínua.</w:t>
      </w:r>
    </w:p>
    <w:p w14:paraId="5F4DF3F0" w14:textId="17B9E018" w:rsidR="00FB5CE9" w:rsidRDefault="00297EA7" w:rsidP="007504DA">
      <w:pPr>
        <w:pStyle w:val="Ttulo3"/>
      </w:pPr>
      <w:bookmarkStart w:id="16" w:name="_Ref163328196"/>
      <w:r>
        <w:t>Prototipação de baixa e alta fidelidade</w:t>
      </w:r>
      <w:bookmarkEnd w:id="16"/>
    </w:p>
    <w:p w14:paraId="01FFC2F4" w14:textId="2C2D233E" w:rsidR="00A810D2" w:rsidRDefault="00A810D2" w:rsidP="00A810D2">
      <w:pPr>
        <w:pStyle w:val="TF-TEXTO"/>
      </w:pPr>
      <w:r>
        <w:t xml:space="preserve">De acordo com Alves </w:t>
      </w:r>
      <w:r w:rsidRPr="00A810D2">
        <w:rPr>
          <w:i/>
          <w:iCs/>
        </w:rPr>
        <w:t>et al</w:t>
      </w:r>
      <w:r>
        <w:t xml:space="preserve">. 2022, protótipo significa algo novo, passível de teste, que servirá de modelo ou base para um produto que posteriormente será disponibilizado para consumo e utilização do público em geral. Sua criação </w:t>
      </w:r>
      <w:r w:rsidRPr="00A810D2">
        <w:t>facilita o diálogo entre as partes interessadas e permite a coleta de requisitos cruciais do usuário para o processo de desenvolvimento</w:t>
      </w:r>
      <w:r>
        <w:t xml:space="preserve"> (Machado; Souza, 2021). </w:t>
      </w:r>
      <w:r w:rsidR="00ED6C7B">
        <w:t>Para Viana (2021), a</w:t>
      </w:r>
      <w:r>
        <w:t xml:space="preserve"> elaboração de um protótipo é importante, pois </w:t>
      </w:r>
      <w:r w:rsidR="00014FDC">
        <w:t xml:space="preserve">pode </w:t>
      </w:r>
      <w:r w:rsidRPr="00F3484D">
        <w:t>alterar completamente a trajetória de um projeto ao apresentar diferentes fluxos de uso</w:t>
      </w:r>
      <w:r w:rsidR="00014FDC">
        <w:t xml:space="preserve">. </w:t>
      </w:r>
      <w:r w:rsidRPr="00F27EB8">
        <w:t>Assim, a criação de protótipos não apenas fortalece a comunicação entre os envolvidos, mas também</w:t>
      </w:r>
      <w:r>
        <w:t xml:space="preserve"> desencadeia o diálogo necessário para uma mudança significativa no projeto (Viana, 2021).</w:t>
      </w:r>
    </w:p>
    <w:p w14:paraId="11745D1B" w14:textId="15008042" w:rsidR="005B236D" w:rsidRDefault="00664D19" w:rsidP="005B236D">
      <w:pPr>
        <w:pStyle w:val="TF-TEXTO"/>
      </w:pPr>
      <w:r>
        <w:t xml:space="preserve">Ainda sobre </w:t>
      </w:r>
      <w:r w:rsidR="008946F3">
        <w:t>a</w:t>
      </w:r>
      <w:r w:rsidR="00014FDC">
        <w:t xml:space="preserve"> necessidade da elaboração de um protótipo em um projeto, </w:t>
      </w:r>
      <w:r w:rsidR="00F3484D">
        <w:t xml:space="preserve">Machado e Souza (2021) </w:t>
      </w:r>
      <w:r w:rsidR="00F3484D" w:rsidRPr="00F3484D">
        <w:t>destaca</w:t>
      </w:r>
      <w:r w:rsidR="00F3484D">
        <w:t>m</w:t>
      </w:r>
      <w:r w:rsidR="00F3484D" w:rsidRPr="00F3484D">
        <w:t xml:space="preserve"> a </w:t>
      </w:r>
      <w:r w:rsidR="00014FDC">
        <w:t xml:space="preserve">importância </w:t>
      </w:r>
      <w:r w:rsidR="006E27F7">
        <w:t xml:space="preserve">de </w:t>
      </w:r>
      <w:r w:rsidR="006E27F7" w:rsidRPr="006E27F7">
        <w:t xml:space="preserve">selecionar </w:t>
      </w:r>
      <w:r w:rsidR="008D1118">
        <w:t xml:space="preserve">o tipo de protótipo </w:t>
      </w:r>
      <w:r w:rsidR="006E27F7" w:rsidRPr="006E27F7">
        <w:t>mais adequad</w:t>
      </w:r>
      <w:r w:rsidR="008D1118">
        <w:t>o</w:t>
      </w:r>
      <w:r w:rsidR="006E27F7" w:rsidRPr="006E27F7">
        <w:t>, adaptad</w:t>
      </w:r>
      <w:r w:rsidR="008D1118">
        <w:t>o</w:t>
      </w:r>
      <w:r w:rsidR="006E27F7" w:rsidRPr="006E27F7">
        <w:t xml:space="preserve"> às necessidades específicas e</w:t>
      </w:r>
      <w:r w:rsidR="008D1118">
        <w:t xml:space="preserve"> </w:t>
      </w:r>
      <w:r w:rsidR="006E27F7" w:rsidRPr="006E27F7">
        <w:t xml:space="preserve">aos estágios do desenvolvimento do software.  </w:t>
      </w:r>
      <w:r w:rsidR="009961F2">
        <w:t xml:space="preserve">Os tipos de protótipos </w:t>
      </w:r>
      <w:r w:rsidR="008D1118">
        <w:t>podem ser</w:t>
      </w:r>
      <w:r w:rsidR="009961F2">
        <w:t xml:space="preserve"> definidos </w:t>
      </w:r>
      <w:r w:rsidR="005E60A1">
        <w:t xml:space="preserve">por meio de sua </w:t>
      </w:r>
      <w:r w:rsidR="009961F2">
        <w:t>fidelidade (Santos, 2019)</w:t>
      </w:r>
      <w:r w:rsidR="008D1118">
        <w:t xml:space="preserve">, </w:t>
      </w:r>
      <w:r w:rsidR="005E60A1">
        <w:t>que</w:t>
      </w:r>
      <w:r w:rsidR="00014FDC" w:rsidRPr="00014FDC">
        <w:t xml:space="preserve"> </w:t>
      </w:r>
      <w:r w:rsidR="008D1118">
        <w:t xml:space="preserve">segundo 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CD3330">
        <w:t>.</w:t>
      </w:r>
      <w:r w:rsidR="008D1118" w:rsidRPr="008D1118">
        <w:t xml:space="preserve"> </w:t>
      </w:r>
      <w:r w:rsidR="005E60A1">
        <w:t>(</w:t>
      </w:r>
      <w:r w:rsidR="008D1118" w:rsidRPr="008D1118">
        <w:t>2022</w:t>
      </w:r>
      <w:r w:rsidR="005E60A1">
        <w:t>),</w:t>
      </w:r>
      <w:r w:rsidR="008D1118">
        <w:t xml:space="preserve"> </w:t>
      </w:r>
      <w:r w:rsidR="00014FDC" w:rsidRPr="00014FDC">
        <w:t>descreve</w:t>
      </w:r>
      <w:r w:rsidR="005E60A1">
        <w:t>m</w:t>
      </w:r>
      <w:r w:rsidR="00014FDC" w:rsidRPr="00014FDC">
        <w:t xml:space="preserve"> o grau em que os protótipos podem ser diferenciados do produto final</w:t>
      </w:r>
      <w:r w:rsidR="005E60A1">
        <w:t xml:space="preserve"> e podem ser classificados como protótipo de alta ou baixa fidelidade. </w:t>
      </w:r>
      <w:r w:rsidR="008D1118">
        <w:t>O</w:t>
      </w:r>
      <w:r w:rsidR="006E27F7" w:rsidRPr="006E27F7">
        <w:t>s protótipos de alta fidelidade</w:t>
      </w:r>
      <w:r w:rsidR="008D1118">
        <w:t xml:space="preserve"> </w:t>
      </w:r>
      <w:r w:rsidR="006E27F7" w:rsidRPr="006E27F7">
        <w:t>são representações mais completas do projeto</w:t>
      </w:r>
      <w:r w:rsidR="008D1118" w:rsidRPr="008D1118">
        <w:t xml:space="preserve"> </w:t>
      </w:r>
      <w:r w:rsidR="008D1118">
        <w:t>(</w:t>
      </w:r>
      <w:r w:rsidR="008D1118" w:rsidRPr="008D1118">
        <w:t>Caminha</w:t>
      </w:r>
      <w:r w:rsidR="008D1118">
        <w:t xml:space="preserve">, </w:t>
      </w:r>
      <w:r w:rsidR="008D1118" w:rsidRPr="008D1118">
        <w:t>2020)</w:t>
      </w:r>
      <w:r w:rsidR="005E60A1">
        <w:t xml:space="preserve">, tendo </w:t>
      </w:r>
      <w:r w:rsidR="00251305">
        <w:t>como objetivo apresentar a última versão do sistema e a sua identidade visual</w:t>
      </w:r>
      <w:r w:rsidR="003F6FD7">
        <w:t xml:space="preserve"> (Braga, Carolina </w:t>
      </w:r>
      <w:r w:rsidR="003F6FD7">
        <w:rPr>
          <w:i/>
          <w:iCs/>
        </w:rPr>
        <w:t>et al.</w:t>
      </w:r>
      <w:r w:rsidR="00B757B3">
        <w:rPr>
          <w:i/>
          <w:iCs/>
        </w:rPr>
        <w:t>,</w:t>
      </w:r>
      <w:r w:rsidR="003F6FD7">
        <w:rPr>
          <w:i/>
          <w:iCs/>
        </w:rPr>
        <w:t xml:space="preserve"> </w:t>
      </w:r>
      <w:r w:rsidR="003F6FD7">
        <w:t>2023)</w:t>
      </w:r>
      <w:r w:rsidR="008D1118">
        <w:t xml:space="preserve">. </w:t>
      </w:r>
      <w:r w:rsidR="005E60A1">
        <w:t>Já o</w:t>
      </w:r>
      <w:r w:rsidR="008D1118">
        <w:t xml:space="preserve">s </w:t>
      </w:r>
      <w:r w:rsidR="006E27F7" w:rsidRPr="006E27F7">
        <w:t>protótipos de baixa fidelidade</w:t>
      </w:r>
      <w:r w:rsidR="00163380">
        <w:t xml:space="preserve"> </w:t>
      </w:r>
      <w:r w:rsidR="006E27F7" w:rsidRPr="006E27F7">
        <w:t>possuem um nível menor de detalhamento, podendo ser criados com papel e caneta, e não oferecem interatividade com o sistema</w:t>
      </w:r>
      <w:r w:rsidR="00163380">
        <w:t xml:space="preserve"> (</w:t>
      </w:r>
      <w:r w:rsidR="00163380" w:rsidRPr="006E27F7">
        <w:t>Castro</w:t>
      </w:r>
      <w:r w:rsidR="00163380">
        <w:t xml:space="preserve">; </w:t>
      </w:r>
      <w:r w:rsidR="00163380" w:rsidRPr="006E27F7">
        <w:t>Maciel</w:t>
      </w:r>
      <w:r w:rsidR="00163380">
        <w:t xml:space="preserve">; </w:t>
      </w:r>
      <w:proofErr w:type="spellStart"/>
      <w:r w:rsidR="00163380" w:rsidRPr="006E27F7">
        <w:t>Maiescki</w:t>
      </w:r>
      <w:proofErr w:type="spellEnd"/>
      <w:r w:rsidR="00163380">
        <w:t xml:space="preserve">, </w:t>
      </w:r>
      <w:r w:rsidR="00163380" w:rsidRPr="006E27F7">
        <w:t>2022)</w:t>
      </w:r>
      <w:r w:rsidR="00163380">
        <w:t>.</w:t>
      </w:r>
      <w:r w:rsidR="00014FDC" w:rsidRPr="00014FDC">
        <w:t xml:space="preserve"> </w:t>
      </w:r>
      <w:r w:rsidR="00014FDC">
        <w:t>Neste sentido, cabe à equipe refletir sobre os benefícios de cada tipo de protótipo, pensando sobre a sua realidade, objetivos e recursos, para, então, optar pelo grau de fidelidade mais adequado às suas necessidades</w:t>
      </w:r>
      <w:r w:rsidR="008D1118">
        <w:t xml:space="preserve"> (</w:t>
      </w:r>
      <w:r w:rsidR="008D1118" w:rsidRPr="008D1118">
        <w:t xml:space="preserve">Alves </w:t>
      </w:r>
      <w:r w:rsidR="008D1118" w:rsidRPr="008D1118">
        <w:rPr>
          <w:i/>
          <w:iCs/>
        </w:rPr>
        <w:t>et al</w:t>
      </w:r>
      <w:r w:rsidR="000D0D46">
        <w:rPr>
          <w:i/>
          <w:iCs/>
        </w:rPr>
        <w:t>.</w:t>
      </w:r>
      <w:r w:rsidR="008D1118" w:rsidRPr="008D1118">
        <w:t>, 2022</w:t>
      </w:r>
      <w:r w:rsidR="008D1118">
        <w:t>).</w:t>
      </w:r>
    </w:p>
    <w:p w14:paraId="5766B0DA" w14:textId="6E6A2F42" w:rsidR="00A44581" w:rsidRDefault="00C67979" w:rsidP="00C67979">
      <w:pPr>
        <w:pStyle w:val="Ttulo2"/>
      </w:pPr>
      <w:bookmarkStart w:id="17" w:name="_Ref163328077"/>
      <w:r w:rsidRPr="00FC4A9F">
        <w:t>Correlatos</w:t>
      </w:r>
      <w:bookmarkEnd w:id="17"/>
    </w:p>
    <w:p w14:paraId="7459960C" w14:textId="0B94270E" w:rsidR="00015C2A" w:rsidRDefault="00015C2A" w:rsidP="00015C2A">
      <w:pPr>
        <w:pStyle w:val="TF-TEXTO"/>
      </w:pPr>
      <w:r w:rsidRPr="00015C2A">
        <w:t xml:space="preserve">As investigações acerca dos trabalhos relacionados foram conduzidas por meio de uma Revisão da Literatura (RL), a qual abrangeu tanto uma Revisão Sistemática na Literatura (RSL) quanto uma Revisão Tradicional na Literatura (RTL), seguindo as orientações propostas por Costa (2018) e o protocolo delineado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(2012) apud Costa </w:t>
      </w:r>
      <w:r w:rsidRPr="005931AD">
        <w:rPr>
          <w:i/>
          <w:iCs/>
        </w:rPr>
        <w:t>et al</w:t>
      </w:r>
      <w:r w:rsidRPr="00015C2A">
        <w:t xml:space="preserve">. (2016). A RSL </w:t>
      </w:r>
      <w:r w:rsidRPr="00015C2A">
        <w:lastRenderedPageBreak/>
        <w:t xml:space="preserve">teve como objetivo realizar uma análise minuciosa e estruturada da literatura existente sobre o tema em questão, enquanto a RTL adotou uma abordagem mais ampla e não estruturada na busca por trabalhos correlatos (Costa </w:t>
      </w:r>
      <w:r w:rsidRPr="005931AD">
        <w:rPr>
          <w:i/>
          <w:iCs/>
        </w:rPr>
        <w:t>et al</w:t>
      </w:r>
      <w:r w:rsidRPr="00015C2A">
        <w:t>., 2016).</w:t>
      </w:r>
    </w:p>
    <w:p w14:paraId="36D111DE" w14:textId="77777777" w:rsidR="00015C2A" w:rsidRDefault="00015C2A" w:rsidP="00015C2A">
      <w:pPr>
        <w:pStyle w:val="TF-TEXTO"/>
      </w:pPr>
      <w:r w:rsidRPr="00015C2A">
        <w:t xml:space="preserve">Inicialmente, uma Questão Principal (QP) foi formulada com o intuito de orientar a resposta à pergunta de pesquisa: "Quais são as lacunas nos sistemas existentes que tornam difícil para os profissionais autônomos da área de estética gerenciarem eficientemente suas operações?". Dessa forma, a QP estabelecida foi: "Quais sistemas ou ferramentas atendem às necessidades de gerenciamento dos profissionais autônomos na área de estética?". Em seguida se determinou o período para a condução da RL e a escolha das bibliotecas digitais destinadas à execução da RSL. O intervalo selecionado foi de 2019 a 2024, visando abranger trabalhos mais recentes. </w:t>
      </w:r>
    </w:p>
    <w:p w14:paraId="28F39CA8" w14:textId="09A1E7A1" w:rsidR="00015C2A" w:rsidRDefault="00015C2A" w:rsidP="00015C2A">
      <w:pPr>
        <w:pStyle w:val="TF-TEXTO"/>
      </w:pPr>
      <w:r w:rsidRPr="00015C2A">
        <w:t xml:space="preserve">Optou-se por explorar apenas o Google Acadêmico, pela sua extensa variedade de artigos acadêmicos, teses e outras publicações científicas. A partir disso, definiu-se uma </w:t>
      </w:r>
      <w:proofErr w:type="spellStart"/>
      <w:r w:rsidRPr="005931AD">
        <w:rPr>
          <w:i/>
          <w:iCs/>
        </w:rPr>
        <w:t>string</w:t>
      </w:r>
      <w:proofErr w:type="spellEnd"/>
      <w:r w:rsidRPr="005931AD">
        <w:rPr>
          <w:i/>
          <w:iCs/>
        </w:rPr>
        <w:t xml:space="preserve"> </w:t>
      </w:r>
      <w:r w:rsidRPr="00015C2A">
        <w:t xml:space="preserve">de busca na língua portuguesa para encontrar as soluções que respondessem a QP, sendo: ("Estética" OR "Beleza") AND ("gerenciamento" OR "Administração" OR "Manutenção") AND ("Agendamento" OR "Controle" OR “Monitoramento”) AND (“Ferramenta" OR "Aplicação" OR "Sistema"). </w:t>
      </w:r>
      <w:r w:rsidR="00816FC6">
        <w:t xml:space="preserve">Além disso, foi definido </w:t>
      </w:r>
      <w:r w:rsidRPr="00015C2A">
        <w:t xml:space="preserve">uma </w:t>
      </w:r>
      <w:proofErr w:type="spellStart"/>
      <w:r w:rsidRPr="005931AD">
        <w:rPr>
          <w:i/>
          <w:iCs/>
        </w:rPr>
        <w:t>string</w:t>
      </w:r>
      <w:proofErr w:type="spellEnd"/>
      <w:r w:rsidRPr="005931AD">
        <w:rPr>
          <w:i/>
          <w:iCs/>
        </w:rPr>
        <w:t xml:space="preserve"> </w:t>
      </w:r>
      <w:r w:rsidRPr="00015C2A">
        <w:t>de busca na língua inglesa, consistindo em: (“Management” OR “</w:t>
      </w:r>
      <w:proofErr w:type="spellStart"/>
      <w:r w:rsidRPr="00015C2A">
        <w:t>Control</w:t>
      </w:r>
      <w:proofErr w:type="spellEnd"/>
      <w:r w:rsidRPr="00015C2A">
        <w:t>”) AND (“System” OR “</w:t>
      </w:r>
      <w:proofErr w:type="spellStart"/>
      <w:r w:rsidRPr="00015C2A">
        <w:t>Application</w:t>
      </w:r>
      <w:proofErr w:type="spellEnd"/>
      <w:r w:rsidRPr="00015C2A">
        <w:t>”) AND (“</w:t>
      </w:r>
      <w:proofErr w:type="spellStart"/>
      <w:r w:rsidRPr="00015C2A">
        <w:t>Beauty</w:t>
      </w:r>
      <w:proofErr w:type="spellEnd"/>
      <w:r w:rsidRPr="00015C2A">
        <w:t>” OR “</w:t>
      </w:r>
      <w:proofErr w:type="spellStart"/>
      <w:r w:rsidRPr="00015C2A">
        <w:t>Aesthetic</w:t>
      </w:r>
      <w:proofErr w:type="spellEnd"/>
      <w:r w:rsidRPr="00015C2A">
        <w:t>”).</w:t>
      </w:r>
    </w:p>
    <w:p w14:paraId="658671E6" w14:textId="4FE63AB4" w:rsidR="00015C2A" w:rsidRPr="00015C2A" w:rsidRDefault="00015C2A" w:rsidP="00015C2A">
      <w:pPr>
        <w:pStyle w:val="TF-TEXTO"/>
      </w:pPr>
      <w:r w:rsidRPr="00015C2A">
        <w:t xml:space="preserve">A determinação dos trabalhos correlatos fundamentou-se nos procedimentos indicados por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3F6FD7">
        <w:rPr>
          <w:i/>
          <w:iCs/>
        </w:rPr>
        <w:t>et al</w:t>
      </w:r>
      <w:r w:rsidR="00CD3330">
        <w:rPr>
          <w:i/>
          <w:iCs/>
        </w:rPr>
        <w:t>.</w:t>
      </w:r>
      <w:r w:rsidRPr="00015C2A">
        <w:t xml:space="preserve">, 2016). Esses procedimentos incluem: Passo 1 - Eliminação por Título; Passo 2 - Eliminação por Resumo; Passo 3 - Eliminação por Leitura Diagonal; e Passo 4 - Eliminação por Leitura Completa. Além disso, foram aplicados Critérios de Exclusão (CE) e os Critérios de Inclusão (CI) para refinamento da seleção. Os CE adotados compreendem: CE1 - artigos que não estejam na linguagem inglês ou português; CE2 - estudos incompletos ou com acesso restrito; CE3 - soluções com ano de referência anterior a 2019 e que não tenham recebido atualizações desde então; CE4 - estudos envolvendo gestão de outras áreas. No que diz respeito aos CI, Santos </w:t>
      </w:r>
      <w:r w:rsidR="0047091D" w:rsidRPr="0047091D">
        <w:rPr>
          <w:i/>
          <w:iCs/>
        </w:rPr>
        <w:t>et al.</w:t>
      </w:r>
      <w:r w:rsidR="0047091D">
        <w:t xml:space="preserve"> </w:t>
      </w:r>
      <w:r w:rsidRPr="00015C2A">
        <w:t xml:space="preserve">(2012 apud Costa </w:t>
      </w:r>
      <w:r w:rsidRPr="002874E8">
        <w:rPr>
          <w:i/>
          <w:iCs/>
        </w:rPr>
        <w:t xml:space="preserve">et al., </w:t>
      </w:r>
      <w:r w:rsidRPr="00015C2A">
        <w:t>2016) destaca a relevância de estabelecer critérios de qualidade e pesos para os CI adotados. A Tabela 1 apresenta os critérios de qualidade, os quais visam responder a QP e avaliar a pertinência dos estudos selecionados e seus respectivos pesos que serão aplicados como CI, variando de um (1) a três (3) nesta RL, a soma dos pesos deve ser igual ou superior a sete, que serão aplicados no Passo 4.</w:t>
      </w:r>
    </w:p>
    <w:p w14:paraId="7589BAAB" w14:textId="5BCB94DE" w:rsidR="003F4B66" w:rsidRDefault="00015C2A" w:rsidP="003F4B66">
      <w:pPr>
        <w:pStyle w:val="TF-LEGENDA"/>
      </w:pPr>
      <w:r>
        <w:lastRenderedPageBreak/>
        <w:t>Tabela 1</w:t>
      </w:r>
      <w:r w:rsidR="003F4B66">
        <w:t xml:space="preserve"> </w:t>
      </w:r>
      <w:r>
        <w:t>–</w:t>
      </w:r>
      <w:r w:rsidR="003F4B66">
        <w:t xml:space="preserve"> </w:t>
      </w:r>
      <w:r>
        <w:t>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5812"/>
        <w:gridCol w:w="1564"/>
      </w:tblGrid>
      <w:tr w:rsidR="008F0CFD" w14:paraId="3F3D4C76" w14:textId="77777777" w:rsidTr="003F6FD7">
        <w:trPr>
          <w:trHeight w:val="70"/>
          <w:jc w:val="center"/>
        </w:trPr>
        <w:tc>
          <w:tcPr>
            <w:tcW w:w="1413" w:type="dxa"/>
            <w:shd w:val="clear" w:color="auto" w:fill="A6A6A6"/>
            <w:vAlign w:val="center"/>
          </w:tcPr>
          <w:p w14:paraId="71D4E635" w14:textId="2C702A80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ID</w:t>
            </w:r>
          </w:p>
        </w:tc>
        <w:tc>
          <w:tcPr>
            <w:tcW w:w="5812" w:type="dxa"/>
            <w:shd w:val="clear" w:color="auto" w:fill="A6A6A6"/>
            <w:vAlign w:val="center"/>
          </w:tcPr>
          <w:p w14:paraId="0F906A1B" w14:textId="245065F6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1564" w:type="dxa"/>
            <w:shd w:val="clear" w:color="auto" w:fill="A6A6A6"/>
            <w:vAlign w:val="center"/>
          </w:tcPr>
          <w:p w14:paraId="5599ECBC" w14:textId="66FCE26E" w:rsidR="008F0CFD" w:rsidRPr="009E14E9" w:rsidRDefault="00015C2A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6FA2477" w14:textId="062FDCE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1555BA3B" w14:textId="33D7EF9D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relacionada à gestão</w:t>
            </w:r>
          </w:p>
        </w:tc>
        <w:tc>
          <w:tcPr>
            <w:tcW w:w="1564" w:type="dxa"/>
          </w:tcPr>
          <w:p w14:paraId="7F690E10" w14:textId="0E8789CE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698AA75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19F18901" w14:textId="753A208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6221AD73" w14:textId="25FE87C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às pessoas que possuem MEI</w:t>
            </w:r>
          </w:p>
        </w:tc>
        <w:tc>
          <w:tcPr>
            <w:tcW w:w="1564" w:type="dxa"/>
          </w:tcPr>
          <w:p w14:paraId="4084FAB1" w14:textId="00BE5046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</w:tr>
      <w:tr w:rsidR="008F0CFD" w14:paraId="4E27460C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F938A2E" w14:textId="51FF6F27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1A28DCCE" w14:textId="1F6B657F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na área de estética</w:t>
            </w:r>
          </w:p>
        </w:tc>
        <w:tc>
          <w:tcPr>
            <w:tcW w:w="1564" w:type="dxa"/>
          </w:tcPr>
          <w:p w14:paraId="28E87FCA" w14:textId="201A35E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4F0655D1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32C24C5D" w14:textId="4F58125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4</w:t>
            </w:r>
          </w:p>
        </w:tc>
        <w:tc>
          <w:tcPr>
            <w:tcW w:w="5812" w:type="dxa"/>
            <w:shd w:val="clear" w:color="auto" w:fill="auto"/>
          </w:tcPr>
          <w:p w14:paraId="62F85237" w14:textId="4A32F8A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voltada ao gerenciamento de agendamentos</w:t>
            </w:r>
          </w:p>
        </w:tc>
        <w:tc>
          <w:tcPr>
            <w:tcW w:w="1564" w:type="dxa"/>
          </w:tcPr>
          <w:p w14:paraId="645525A3" w14:textId="289248F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</w:t>
            </w:r>
          </w:p>
        </w:tc>
      </w:tr>
      <w:tr w:rsidR="008F0CFD" w14:paraId="2C129F30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2D4E817F" w14:textId="00C49862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  <w:tc>
          <w:tcPr>
            <w:tcW w:w="5812" w:type="dxa"/>
            <w:shd w:val="clear" w:color="auto" w:fill="auto"/>
          </w:tcPr>
          <w:p w14:paraId="37CAAD25" w14:textId="1F3BC94A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avaliação e feedback dos clientes</w:t>
            </w:r>
          </w:p>
        </w:tc>
        <w:tc>
          <w:tcPr>
            <w:tcW w:w="1564" w:type="dxa"/>
          </w:tcPr>
          <w:p w14:paraId="422016CA" w14:textId="0F06089B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438F119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626B74D9" w14:textId="111695F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6</w:t>
            </w:r>
          </w:p>
        </w:tc>
        <w:tc>
          <w:tcPr>
            <w:tcW w:w="5812" w:type="dxa"/>
            <w:shd w:val="clear" w:color="auto" w:fill="auto"/>
          </w:tcPr>
          <w:p w14:paraId="4F6E909B" w14:textId="026FC190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com controle financeiro</w:t>
            </w:r>
          </w:p>
        </w:tc>
        <w:tc>
          <w:tcPr>
            <w:tcW w:w="1564" w:type="dxa"/>
          </w:tcPr>
          <w:p w14:paraId="62B548D0" w14:textId="7584EE78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8F0CFD" w14:paraId="63B79D36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0C7CABC2" w14:textId="2A84A8BC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7</w:t>
            </w:r>
          </w:p>
        </w:tc>
        <w:tc>
          <w:tcPr>
            <w:tcW w:w="5812" w:type="dxa"/>
            <w:shd w:val="clear" w:color="auto" w:fill="auto"/>
          </w:tcPr>
          <w:p w14:paraId="25D5DAD7" w14:textId="515249B1" w:rsidR="008F0CFD" w:rsidRPr="009E14E9" w:rsidRDefault="00015C2A" w:rsidP="00015C2A">
            <w:pPr>
              <w:pStyle w:val="TF-TEXTOQUADRO"/>
              <w:rPr>
                <w:sz w:val="20"/>
              </w:rPr>
            </w:pPr>
            <w:r w:rsidRPr="009E14E9">
              <w:rPr>
                <w:sz w:val="20"/>
              </w:rPr>
              <w:t>Solução referente ao marketing para prospecção de clientes</w:t>
            </w:r>
          </w:p>
        </w:tc>
        <w:tc>
          <w:tcPr>
            <w:tcW w:w="1564" w:type="dxa"/>
          </w:tcPr>
          <w:p w14:paraId="13C27E29" w14:textId="07BD7715" w:rsidR="008F0CFD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</w:t>
            </w:r>
          </w:p>
        </w:tc>
      </w:tr>
      <w:tr w:rsidR="00015C2A" w14:paraId="2DF6D62B" w14:textId="77777777" w:rsidTr="003F6FD7">
        <w:trPr>
          <w:jc w:val="center"/>
        </w:trPr>
        <w:tc>
          <w:tcPr>
            <w:tcW w:w="1413" w:type="dxa"/>
            <w:shd w:val="clear" w:color="auto" w:fill="auto"/>
          </w:tcPr>
          <w:p w14:paraId="7F38C1DB" w14:textId="7777777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3F71F774" w14:textId="661D1EB4" w:rsidR="00015C2A" w:rsidRPr="009E14E9" w:rsidRDefault="00015C2A" w:rsidP="00015C2A">
            <w:pPr>
              <w:pStyle w:val="TF-TEXTOQUADRO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Total</w:t>
            </w:r>
          </w:p>
        </w:tc>
        <w:tc>
          <w:tcPr>
            <w:tcW w:w="1564" w:type="dxa"/>
          </w:tcPr>
          <w:p w14:paraId="122EF197" w14:textId="497697E7" w:rsidR="00015C2A" w:rsidRPr="009E14E9" w:rsidRDefault="00015C2A" w:rsidP="00F418A3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12</w:t>
            </w:r>
          </w:p>
        </w:tc>
      </w:tr>
    </w:tbl>
    <w:p w14:paraId="7FCE3511" w14:textId="220C0E31" w:rsidR="003F4B66" w:rsidRDefault="003F4B66" w:rsidP="00A1460F">
      <w:pPr>
        <w:pStyle w:val="TF-FONTE"/>
      </w:pPr>
      <w:r>
        <w:t xml:space="preserve">Fonte: </w:t>
      </w:r>
      <w:r w:rsidR="00015C2A" w:rsidRPr="00015C2A">
        <w:t>adaptado de Santos</w:t>
      </w:r>
      <w:r w:rsidR="0047091D">
        <w:t xml:space="preserve"> </w:t>
      </w:r>
      <w:r w:rsidR="0047091D" w:rsidRPr="0047091D">
        <w:rPr>
          <w:i/>
          <w:iCs/>
        </w:rPr>
        <w:t>et al.</w:t>
      </w:r>
      <w:r w:rsidR="00015C2A" w:rsidRPr="00015C2A">
        <w:t xml:space="preserve"> (2012 apud Costa </w:t>
      </w:r>
      <w:r w:rsidR="00015C2A" w:rsidRPr="003F6FD7">
        <w:rPr>
          <w:i/>
          <w:iCs/>
        </w:rPr>
        <w:t>et al</w:t>
      </w:r>
      <w:r w:rsidR="00015C2A" w:rsidRPr="00015C2A">
        <w:t>., 2016).</w:t>
      </w:r>
    </w:p>
    <w:p w14:paraId="3C1CC768" w14:textId="77777777" w:rsidR="00015C2A" w:rsidRPr="00015C2A" w:rsidRDefault="00015C2A" w:rsidP="00015C2A">
      <w:pPr>
        <w:pStyle w:val="TF-TEXTO"/>
      </w:pPr>
      <w:r>
        <w:tab/>
      </w:r>
      <w:r w:rsidRPr="00015C2A">
        <w:t xml:space="preserve">Foram identificados 144 trabalhos correlatos por meio da </w:t>
      </w:r>
      <w:proofErr w:type="spellStart"/>
      <w:r w:rsidRPr="003F6FD7">
        <w:rPr>
          <w:i/>
          <w:iCs/>
        </w:rPr>
        <w:t>string</w:t>
      </w:r>
      <w:proofErr w:type="spellEnd"/>
      <w:r w:rsidRPr="00015C2A">
        <w:t xml:space="preserve"> de busca. Desse total, 119 foram excluídos com base no título, conforme o Passo 1 do processo. Posteriormente, considerando apenas 25 artigos para a próxima fase de eliminação, o Passo 2: leitura pelo resumo, se observou quais foram excluídos pelos critérios de exclusão e quais não atenderam à questão de pesquisa. Dos 25 artigos, somente 11 foram analisados no Passo 3, por meio de uma leitura diagonal, resultando na seleção de nove artigos. Na última etapa, o Passo 4, esses noves artigos passaram por uma leitura completa, resultando na inclusão de cinco artigos provenientes da base de dados do Google Acadêmico. Destes, um está redigido em inglês e quatro em português. Esses artigos podem ser encontrados no Quadro 1. Para uma visão detalhada do progresso em cada etapa da RSL, a Tabela 2 exibe a quantidade de artigos em cada fase do processo.</w:t>
      </w:r>
    </w:p>
    <w:p w14:paraId="3A66AB46" w14:textId="5BBEC773" w:rsidR="00015C2A" w:rsidRDefault="00015C2A" w:rsidP="00015C2A">
      <w:pPr>
        <w:pStyle w:val="TF-LEGENDA"/>
      </w:pPr>
      <w:r>
        <w:t>Tabela 2 – Etapas realizadas na obtenção dos artigos correlatos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1"/>
        <w:gridCol w:w="1516"/>
        <w:gridCol w:w="1418"/>
        <w:gridCol w:w="1417"/>
        <w:gridCol w:w="1418"/>
        <w:gridCol w:w="1412"/>
      </w:tblGrid>
      <w:tr w:rsidR="00015C2A" w14:paraId="2C130B48" w14:textId="0FB7A420" w:rsidTr="003F6FD7">
        <w:trPr>
          <w:trHeight w:val="242"/>
          <w:jc w:val="center"/>
        </w:trPr>
        <w:tc>
          <w:tcPr>
            <w:tcW w:w="1881" w:type="dxa"/>
            <w:shd w:val="clear" w:color="auto" w:fill="A6A6A6"/>
            <w:vAlign w:val="center"/>
          </w:tcPr>
          <w:p w14:paraId="0FC57F43" w14:textId="28F0AB0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1516" w:type="dxa"/>
            <w:shd w:val="clear" w:color="auto" w:fill="A6A6A6"/>
            <w:vAlign w:val="center"/>
          </w:tcPr>
          <w:p w14:paraId="26AFF739" w14:textId="3BEF8465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Analisados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47ABFCEE" w14:textId="5FC421C3" w:rsidR="00015C2A" w:rsidRPr="009E14E9" w:rsidRDefault="00015C2A" w:rsidP="001D6C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1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040338C6" w14:textId="55A1A56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2</w:t>
            </w:r>
          </w:p>
        </w:tc>
        <w:tc>
          <w:tcPr>
            <w:tcW w:w="1418" w:type="dxa"/>
            <w:shd w:val="clear" w:color="auto" w:fill="A6A6A6"/>
            <w:vAlign w:val="center"/>
          </w:tcPr>
          <w:p w14:paraId="34495E20" w14:textId="68907FBE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3</w:t>
            </w:r>
          </w:p>
        </w:tc>
        <w:tc>
          <w:tcPr>
            <w:tcW w:w="1412" w:type="dxa"/>
            <w:shd w:val="clear" w:color="auto" w:fill="A6A6A6"/>
            <w:vAlign w:val="center"/>
          </w:tcPr>
          <w:p w14:paraId="13202C21" w14:textId="42B721AD" w:rsidR="00015C2A" w:rsidRPr="009E14E9" w:rsidRDefault="00015C2A" w:rsidP="00015C2A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E14E9">
              <w:rPr>
                <w:b/>
                <w:bCs/>
                <w:sz w:val="20"/>
              </w:rPr>
              <w:t>Etapa 4</w:t>
            </w:r>
          </w:p>
        </w:tc>
      </w:tr>
      <w:tr w:rsidR="00015C2A" w14:paraId="7380FA94" w14:textId="5449B2EC" w:rsidTr="003F6FD7">
        <w:trPr>
          <w:jc w:val="center"/>
        </w:trPr>
        <w:tc>
          <w:tcPr>
            <w:tcW w:w="1881" w:type="dxa"/>
            <w:shd w:val="clear" w:color="auto" w:fill="auto"/>
            <w:vAlign w:val="center"/>
          </w:tcPr>
          <w:p w14:paraId="71A4944E" w14:textId="6247AD25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Google Acadêmico</w:t>
            </w:r>
          </w:p>
        </w:tc>
        <w:tc>
          <w:tcPr>
            <w:tcW w:w="1516" w:type="dxa"/>
            <w:shd w:val="clear" w:color="auto" w:fill="auto"/>
            <w:vAlign w:val="center"/>
          </w:tcPr>
          <w:p w14:paraId="51DA7BA8" w14:textId="27A2CBCC" w:rsidR="00015C2A" w:rsidRPr="009E14E9" w:rsidRDefault="00015C2A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144</w:t>
            </w:r>
          </w:p>
        </w:tc>
        <w:tc>
          <w:tcPr>
            <w:tcW w:w="1418" w:type="dxa"/>
            <w:vAlign w:val="center"/>
          </w:tcPr>
          <w:p w14:paraId="45C6B7AB" w14:textId="752434BB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25</w:t>
            </w:r>
          </w:p>
        </w:tc>
        <w:tc>
          <w:tcPr>
            <w:tcW w:w="1417" w:type="dxa"/>
            <w:vAlign w:val="center"/>
          </w:tcPr>
          <w:p w14:paraId="136877B9" w14:textId="0F6635C6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11</w:t>
            </w:r>
          </w:p>
        </w:tc>
        <w:tc>
          <w:tcPr>
            <w:tcW w:w="1418" w:type="dxa"/>
            <w:vAlign w:val="center"/>
          </w:tcPr>
          <w:p w14:paraId="695F81E4" w14:textId="5F29A1D4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9</w:t>
            </w:r>
          </w:p>
        </w:tc>
        <w:tc>
          <w:tcPr>
            <w:tcW w:w="1412" w:type="dxa"/>
            <w:vAlign w:val="center"/>
          </w:tcPr>
          <w:p w14:paraId="2A61E5C5" w14:textId="5B3224FF" w:rsidR="00015C2A" w:rsidRPr="009E14E9" w:rsidRDefault="00D50AC4" w:rsidP="00D50AC4">
            <w:pPr>
              <w:pStyle w:val="TF-TEXTOQUADRO"/>
              <w:jc w:val="center"/>
              <w:rPr>
                <w:sz w:val="20"/>
              </w:rPr>
            </w:pPr>
            <w:r w:rsidRPr="009E14E9">
              <w:rPr>
                <w:sz w:val="20"/>
              </w:rPr>
              <w:t>5</w:t>
            </w:r>
          </w:p>
        </w:tc>
      </w:tr>
    </w:tbl>
    <w:p w14:paraId="5765CA42" w14:textId="77777777" w:rsidR="00AF4604" w:rsidRDefault="00015C2A" w:rsidP="00F679DD">
      <w:pPr>
        <w:pStyle w:val="TF-FONTE"/>
      </w:pPr>
      <w:r>
        <w:t xml:space="preserve">Fonte: </w:t>
      </w:r>
      <w:r w:rsidR="00D50AC4">
        <w:t>elaborada pelos autores (2024)</w:t>
      </w:r>
      <w:r w:rsidR="00816FC6">
        <w:t>.</w:t>
      </w:r>
    </w:p>
    <w:p w14:paraId="496C8BDE" w14:textId="6EB47E5F" w:rsidR="00D50AC4" w:rsidRDefault="00D50AC4" w:rsidP="00D61B1B">
      <w:pPr>
        <w:pStyle w:val="TF-TEXTO"/>
        <w:ind w:firstLine="709"/>
      </w:pPr>
      <w:r w:rsidRPr="00D50AC4">
        <w:t xml:space="preserve">A segunda parte da RL se refere a realizar uma RTL, na qual se utilizou o Chat GPT para buscar sistemas semelhantes ao que será implementado </w:t>
      </w:r>
      <w:r w:rsidR="00DC575E">
        <w:t>nesta</w:t>
      </w:r>
      <w:r w:rsidRPr="00D50AC4">
        <w:t xml:space="preserve"> </w:t>
      </w:r>
      <w:r w:rsidR="00DC575E">
        <w:t>pesquisa</w:t>
      </w:r>
      <w:r w:rsidRPr="00D50AC4">
        <w:t>. A busca foi feita a partir das frases: “Exemplos de Sistemas de Gerenciamento para pessoas na Área da Estética”, e “Exemplos de Sistema de gerenciamento de estéticas em português ou inglês”. A busca resultou em dois sistemas que atendiam os CI e não foram eliminados pelos CE. Os pesos somam mais de sete pontos e, embora tenham sido estabelecidos antes de 2019, foram atualizados recentemente, tornando-os suscetíveis ao período definido em RL Esse resultado consta no Quadro 1, que traz os trabalhos correlatos selecionados na RL realizada.</w:t>
      </w:r>
    </w:p>
    <w:p w14:paraId="54ABD66F" w14:textId="25177E77" w:rsidR="00D50AC4" w:rsidRDefault="00D50AC4" w:rsidP="00D50AC4">
      <w:pPr>
        <w:pStyle w:val="TF-LEGENDA"/>
      </w:pPr>
      <w:r>
        <w:lastRenderedPageBreak/>
        <w:t>Quadro 1 – 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97"/>
        <w:gridCol w:w="1082"/>
        <w:gridCol w:w="1754"/>
        <w:gridCol w:w="998"/>
        <w:gridCol w:w="765"/>
        <w:gridCol w:w="1166"/>
      </w:tblGrid>
      <w:tr w:rsidR="0008061B" w14:paraId="190F80B4" w14:textId="77777777" w:rsidTr="00FB3173">
        <w:trPr>
          <w:trHeight w:val="135"/>
          <w:jc w:val="center"/>
        </w:trPr>
        <w:tc>
          <w:tcPr>
            <w:tcW w:w="2828" w:type="dxa"/>
            <w:shd w:val="clear" w:color="auto" w:fill="A6A6A6"/>
            <w:vAlign w:val="center"/>
          </w:tcPr>
          <w:p w14:paraId="5F4E3A63" w14:textId="5FEABC07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577" w:type="dxa"/>
            <w:shd w:val="clear" w:color="auto" w:fill="A6A6A6"/>
            <w:vAlign w:val="center"/>
          </w:tcPr>
          <w:p w14:paraId="5722CE8A" w14:textId="1A63EF8E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023" w:type="dxa"/>
            <w:shd w:val="clear" w:color="auto" w:fill="A6A6A6"/>
            <w:vAlign w:val="center"/>
          </w:tcPr>
          <w:p w14:paraId="61FB1366" w14:textId="060E9581" w:rsidR="00D50AC4" w:rsidRPr="009E14E9" w:rsidRDefault="00D50AC4" w:rsidP="00D50AC4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1802" w:type="dxa"/>
            <w:shd w:val="clear" w:color="auto" w:fill="A6A6A6"/>
            <w:vAlign w:val="center"/>
          </w:tcPr>
          <w:p w14:paraId="6D5A7785" w14:textId="11F79425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Filtro</w:t>
            </w:r>
          </w:p>
        </w:tc>
        <w:tc>
          <w:tcPr>
            <w:tcW w:w="966" w:type="dxa"/>
            <w:shd w:val="clear" w:color="auto" w:fill="A6A6A6"/>
            <w:vAlign w:val="center"/>
          </w:tcPr>
          <w:p w14:paraId="42A81F07" w14:textId="6DB84D7F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Critérios atendidos</w:t>
            </w:r>
          </w:p>
        </w:tc>
        <w:tc>
          <w:tcPr>
            <w:tcW w:w="737" w:type="dxa"/>
            <w:shd w:val="clear" w:color="auto" w:fill="A6A6A6"/>
            <w:vAlign w:val="center"/>
          </w:tcPr>
          <w:p w14:paraId="46BB372B" w14:textId="33B9104B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Pontos</w:t>
            </w:r>
          </w:p>
        </w:tc>
        <w:tc>
          <w:tcPr>
            <w:tcW w:w="1129" w:type="dxa"/>
            <w:shd w:val="clear" w:color="auto" w:fill="A6A6A6"/>
            <w:vAlign w:val="center"/>
          </w:tcPr>
          <w:p w14:paraId="17404E7B" w14:textId="204E8362" w:rsidR="00D50AC4" w:rsidRPr="009E14E9" w:rsidRDefault="00D50AC4" w:rsidP="001D6C51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9E14E9">
              <w:rPr>
                <w:b/>
                <w:bCs/>
                <w:sz w:val="19"/>
                <w:szCs w:val="19"/>
              </w:rPr>
              <w:t>Referências</w:t>
            </w:r>
          </w:p>
        </w:tc>
      </w:tr>
      <w:tr w:rsidR="0008061B" w14:paraId="38952F75" w14:textId="77777777" w:rsidTr="00FB3173">
        <w:trPr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02C93FD4" w14:textId="3E1FDE0C" w:rsidR="00D50AC4" w:rsidRPr="009E14E9" w:rsidRDefault="00D50AC4" w:rsidP="00FB3173">
            <w:pPr>
              <w:pStyle w:val="TF-TEXTOQUADRO"/>
              <w:jc w:val="both"/>
              <w:rPr>
                <w:sz w:val="19"/>
                <w:szCs w:val="19"/>
              </w:rPr>
            </w:pPr>
            <w:proofErr w:type="spellStart"/>
            <w:r w:rsidRPr="009E14E9">
              <w:rPr>
                <w:sz w:val="19"/>
                <w:szCs w:val="19"/>
              </w:rPr>
              <w:t>BeautyApp</w:t>
            </w:r>
            <w:proofErr w:type="spellEnd"/>
            <w:r w:rsidRPr="009E14E9">
              <w:rPr>
                <w:sz w:val="19"/>
                <w:szCs w:val="19"/>
              </w:rPr>
              <w:t>: aplicativo para agendamento de serviços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7DA25199" w14:textId="581AC12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DE95655" w14:textId="35C425DF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57215384" w14:textId="6A9B0A1D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9E14E9">
              <w:rPr>
                <w:i/>
                <w:iCs/>
                <w:sz w:val="19"/>
                <w:szCs w:val="19"/>
              </w:rPr>
              <w:t>String</w:t>
            </w:r>
            <w:proofErr w:type="spellEnd"/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48DE651" w14:textId="5A7CD38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 e 4</w:t>
            </w:r>
          </w:p>
        </w:tc>
        <w:tc>
          <w:tcPr>
            <w:tcW w:w="737" w:type="dxa"/>
            <w:vAlign w:val="center"/>
          </w:tcPr>
          <w:p w14:paraId="42C97277" w14:textId="77777777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45390C2F" w14:textId="57BE1CAC" w:rsidR="00D50AC4" w:rsidRPr="009E14E9" w:rsidRDefault="00D50AC4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</w:t>
            </w:r>
            <w:proofErr w:type="spellStart"/>
            <w:r w:rsidRPr="009E14E9">
              <w:rPr>
                <w:sz w:val="19"/>
                <w:szCs w:val="19"/>
              </w:rPr>
              <w:t>Beautyapp</w:t>
            </w:r>
            <w:proofErr w:type="spellEnd"/>
            <w:r w:rsidRPr="009E14E9">
              <w:rPr>
                <w:sz w:val="19"/>
                <w:szCs w:val="19"/>
              </w:rPr>
              <w:t>, 2023)</w:t>
            </w:r>
          </w:p>
        </w:tc>
      </w:tr>
      <w:tr w:rsidR="0008061B" w14:paraId="3B17A843" w14:textId="77777777" w:rsidTr="00FB3173">
        <w:trPr>
          <w:trHeight w:val="958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45E24404" w14:textId="06720DD9" w:rsidR="00D50AC4" w:rsidRPr="00873B87" w:rsidRDefault="00D50AC4" w:rsidP="00FB3173">
            <w:pPr>
              <w:pStyle w:val="TF-TEXTOQUADRO"/>
              <w:jc w:val="both"/>
              <w:rPr>
                <w:sz w:val="19"/>
                <w:szCs w:val="19"/>
                <w:lang w:val="en-US"/>
              </w:rPr>
            </w:pPr>
            <w:r w:rsidRPr="00873B87">
              <w:rPr>
                <w:sz w:val="19"/>
                <w:szCs w:val="19"/>
                <w:lang w:val="en-US"/>
              </w:rPr>
              <w:t>Development of a multilateral business management application for individual microentrepreneurs in the beauty industry.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458244C" w14:textId="46164C50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14753F18" w14:textId="392F41C4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1023A22" w14:textId="1CBCFF0E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9E14E9">
              <w:rPr>
                <w:i/>
                <w:iCs/>
                <w:sz w:val="19"/>
                <w:szCs w:val="19"/>
              </w:rPr>
              <w:t>String</w:t>
            </w:r>
            <w:proofErr w:type="spellEnd"/>
            <w:r w:rsidRPr="009E14E9">
              <w:rPr>
                <w:i/>
                <w:iCs/>
                <w:sz w:val="19"/>
                <w:szCs w:val="19"/>
              </w:rPr>
              <w:t xml:space="preserve"> </w:t>
            </w:r>
            <w:r w:rsidRPr="009E14E9">
              <w:rPr>
                <w:sz w:val="19"/>
                <w:szCs w:val="19"/>
              </w:rPr>
              <w:t>de busca em português</w:t>
            </w:r>
          </w:p>
        </w:tc>
        <w:tc>
          <w:tcPr>
            <w:tcW w:w="966" w:type="dxa"/>
            <w:vAlign w:val="center"/>
          </w:tcPr>
          <w:p w14:paraId="7D7D0FF3" w14:textId="259ABF43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 e 7</w:t>
            </w:r>
          </w:p>
        </w:tc>
        <w:tc>
          <w:tcPr>
            <w:tcW w:w="737" w:type="dxa"/>
            <w:vAlign w:val="center"/>
          </w:tcPr>
          <w:p w14:paraId="41D9E92B" w14:textId="19FCCE28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10</w:t>
            </w:r>
          </w:p>
        </w:tc>
        <w:tc>
          <w:tcPr>
            <w:tcW w:w="1129" w:type="dxa"/>
            <w:vAlign w:val="center"/>
          </w:tcPr>
          <w:p w14:paraId="5FD2F541" w14:textId="2C20DF56" w:rsidR="00D50AC4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 xml:space="preserve">(Marques </w:t>
            </w:r>
            <w:r w:rsidRPr="009E14E9">
              <w:rPr>
                <w:i/>
                <w:iCs/>
                <w:sz w:val="19"/>
                <w:szCs w:val="19"/>
              </w:rPr>
              <w:t>et al</w:t>
            </w:r>
            <w:r w:rsidRPr="009E14E9">
              <w:rPr>
                <w:sz w:val="19"/>
                <w:szCs w:val="19"/>
              </w:rPr>
              <w:t>.</w:t>
            </w:r>
            <w:r w:rsidR="00816FC6" w:rsidRPr="009E14E9">
              <w:rPr>
                <w:sz w:val="19"/>
                <w:szCs w:val="19"/>
              </w:rPr>
              <w:t>,</w:t>
            </w:r>
            <w:r w:rsidRPr="009E14E9">
              <w:rPr>
                <w:sz w:val="19"/>
                <w:szCs w:val="19"/>
              </w:rPr>
              <w:t xml:space="preserve"> 2022)</w:t>
            </w:r>
          </w:p>
        </w:tc>
      </w:tr>
      <w:tr w:rsidR="0008061B" w14:paraId="4B417ED6" w14:textId="77777777" w:rsidTr="00FB3173">
        <w:trPr>
          <w:trHeight w:val="412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6C63D106" w14:textId="0A9410F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Sistema web para controle e gerenciamento de agenda em centros estéticos.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4C56D481" w14:textId="01EB974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A23467C" w14:textId="64FABDB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7653D2EB" w14:textId="19917E7A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9E14E9">
              <w:rPr>
                <w:i/>
                <w:iCs/>
                <w:sz w:val="19"/>
                <w:szCs w:val="19"/>
              </w:rPr>
              <w:t>String</w:t>
            </w:r>
            <w:proofErr w:type="spellEnd"/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08CF7357" w14:textId="4D8EB7E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 e 6</w:t>
            </w:r>
          </w:p>
        </w:tc>
        <w:tc>
          <w:tcPr>
            <w:tcW w:w="737" w:type="dxa"/>
            <w:vAlign w:val="center"/>
          </w:tcPr>
          <w:p w14:paraId="19888EB9" w14:textId="127D9EF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26D818F0" w14:textId="3D915AE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</w:t>
            </w:r>
            <w:proofErr w:type="spellStart"/>
            <w:r w:rsidRPr="009E14E9">
              <w:rPr>
                <w:sz w:val="19"/>
                <w:szCs w:val="19"/>
              </w:rPr>
              <w:t>Seramucin</w:t>
            </w:r>
            <w:proofErr w:type="spellEnd"/>
            <w:r w:rsidRPr="009E14E9">
              <w:rPr>
                <w:sz w:val="19"/>
                <w:szCs w:val="19"/>
              </w:rPr>
              <w:t>, 2019)</w:t>
            </w:r>
          </w:p>
        </w:tc>
      </w:tr>
      <w:tr w:rsidR="0008061B" w14:paraId="65AFA843" w14:textId="77777777" w:rsidTr="00FB3173">
        <w:trPr>
          <w:trHeight w:val="70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8F4C553" w14:textId="33423C7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 xml:space="preserve">Aplicativo móvel multiplataforma para consulta e agendamento de serviços estéticos com geolocalização </w:t>
            </w:r>
            <w:proofErr w:type="spellStart"/>
            <w:r w:rsidRPr="009E14E9">
              <w:rPr>
                <w:sz w:val="19"/>
                <w:szCs w:val="19"/>
              </w:rPr>
              <w:t>papum</w:t>
            </w:r>
            <w:proofErr w:type="spellEnd"/>
            <w:r w:rsidRPr="009E14E9">
              <w:rPr>
                <w:sz w:val="19"/>
                <w:szCs w:val="19"/>
              </w:rPr>
              <w:t>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0142C472" w14:textId="22D0FB6B" w:rsidR="00104D76" w:rsidRPr="009E14E9" w:rsidRDefault="00104D76" w:rsidP="00FB3173">
            <w:pPr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7976F1DF" w14:textId="5FEBC85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329FB83" w14:textId="04738C71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9E14E9">
              <w:rPr>
                <w:sz w:val="19"/>
                <w:szCs w:val="19"/>
              </w:rPr>
              <w:t>String</w:t>
            </w:r>
            <w:proofErr w:type="spellEnd"/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5CA2AD93" w14:textId="70C46587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1,3,4, e 5</w:t>
            </w:r>
          </w:p>
        </w:tc>
        <w:tc>
          <w:tcPr>
            <w:tcW w:w="737" w:type="dxa"/>
            <w:vAlign w:val="center"/>
          </w:tcPr>
          <w:p w14:paraId="67E9CA33" w14:textId="78471ED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7</w:t>
            </w:r>
          </w:p>
        </w:tc>
        <w:tc>
          <w:tcPr>
            <w:tcW w:w="1129" w:type="dxa"/>
            <w:vAlign w:val="center"/>
          </w:tcPr>
          <w:p w14:paraId="0EFEF2A7" w14:textId="0BE42BC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(Neto,</w:t>
            </w:r>
            <w:r w:rsidR="00A429D0" w:rsidRPr="009E14E9">
              <w:rPr>
                <w:sz w:val="19"/>
                <w:szCs w:val="19"/>
              </w:rPr>
              <w:t xml:space="preserve"> </w:t>
            </w:r>
            <w:r w:rsidRPr="009E14E9">
              <w:rPr>
                <w:sz w:val="19"/>
                <w:szCs w:val="19"/>
              </w:rPr>
              <w:t>2020)</w:t>
            </w:r>
          </w:p>
        </w:tc>
      </w:tr>
      <w:tr w:rsidR="0008061B" w14:paraId="0887D1C6" w14:textId="77777777" w:rsidTr="00FB3173">
        <w:trPr>
          <w:trHeight w:val="34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5BD2A212" w14:textId="7B98330D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Aplicativo de agendamento de serviços no segmento de beleza.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3AA06F0C" w14:textId="276B04D9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RSL</w:t>
            </w:r>
          </w:p>
        </w:tc>
        <w:tc>
          <w:tcPr>
            <w:tcW w:w="1023" w:type="dxa"/>
            <w:vAlign w:val="center"/>
          </w:tcPr>
          <w:p w14:paraId="37D0F3F4" w14:textId="73709C4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Google Acadêmico</w:t>
            </w:r>
          </w:p>
        </w:tc>
        <w:tc>
          <w:tcPr>
            <w:tcW w:w="1802" w:type="dxa"/>
            <w:vAlign w:val="center"/>
          </w:tcPr>
          <w:p w14:paraId="662BB440" w14:textId="647CBA2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proofErr w:type="spellStart"/>
            <w:r w:rsidRPr="009E14E9">
              <w:rPr>
                <w:i/>
                <w:iCs/>
                <w:sz w:val="19"/>
                <w:szCs w:val="19"/>
              </w:rPr>
              <w:t>String</w:t>
            </w:r>
            <w:proofErr w:type="spellEnd"/>
            <w:r w:rsidRPr="009E14E9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966" w:type="dxa"/>
            <w:vAlign w:val="center"/>
          </w:tcPr>
          <w:p w14:paraId="35AEE892" w14:textId="091BBD2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2, 3, 4, 6 e 7</w:t>
            </w:r>
          </w:p>
        </w:tc>
        <w:tc>
          <w:tcPr>
            <w:tcW w:w="737" w:type="dxa"/>
            <w:vAlign w:val="center"/>
          </w:tcPr>
          <w:p w14:paraId="121D0368" w14:textId="67C051C2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11</w:t>
            </w:r>
          </w:p>
        </w:tc>
        <w:tc>
          <w:tcPr>
            <w:tcW w:w="1129" w:type="dxa"/>
            <w:vAlign w:val="center"/>
          </w:tcPr>
          <w:p w14:paraId="7E186280" w14:textId="48CF8C25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(Maia, 2020)</w:t>
            </w:r>
          </w:p>
        </w:tc>
      </w:tr>
      <w:tr w:rsidR="0008061B" w14:paraId="51FEC31F" w14:textId="77777777" w:rsidTr="00FB3173">
        <w:trPr>
          <w:trHeight w:val="771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127B8973" w14:textId="5566191B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Salon Iris é um Sistema que fornece agendamento, gestão de clientes, inventário e entre outros especificamente para a área de estética.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2854BC46" w14:textId="567F9A9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55C78572" w14:textId="2AFD6BC6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62575335" w14:textId="02B063A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Sistemas de Gerenciamento para pessoas na Área da Estética”</w:t>
            </w:r>
          </w:p>
        </w:tc>
        <w:tc>
          <w:tcPr>
            <w:tcW w:w="966" w:type="dxa"/>
            <w:vAlign w:val="center"/>
          </w:tcPr>
          <w:p w14:paraId="4B200E91" w14:textId="39685828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 e 6</w:t>
            </w:r>
          </w:p>
        </w:tc>
        <w:tc>
          <w:tcPr>
            <w:tcW w:w="737" w:type="dxa"/>
            <w:vAlign w:val="center"/>
          </w:tcPr>
          <w:p w14:paraId="27DBA340" w14:textId="580D751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8</w:t>
            </w:r>
          </w:p>
        </w:tc>
        <w:tc>
          <w:tcPr>
            <w:tcW w:w="1129" w:type="dxa"/>
            <w:vAlign w:val="center"/>
          </w:tcPr>
          <w:p w14:paraId="3012882C" w14:textId="27F0BA43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(Salon Iris, 2023)</w:t>
            </w:r>
          </w:p>
        </w:tc>
      </w:tr>
      <w:tr w:rsidR="0008061B" w14:paraId="4AD58A2D" w14:textId="77777777" w:rsidTr="00FB3173">
        <w:trPr>
          <w:trHeight w:val="379"/>
          <w:jc w:val="center"/>
        </w:trPr>
        <w:tc>
          <w:tcPr>
            <w:tcW w:w="2828" w:type="dxa"/>
            <w:shd w:val="clear" w:color="auto" w:fill="auto"/>
            <w:vAlign w:val="center"/>
          </w:tcPr>
          <w:p w14:paraId="7F23A4BF" w14:textId="23E07B8C" w:rsidR="00104D76" w:rsidRPr="009E14E9" w:rsidRDefault="00104D76" w:rsidP="00FB3173">
            <w:pPr>
              <w:pStyle w:val="TF-TEXTOQUADRO"/>
              <w:jc w:val="both"/>
              <w:rPr>
                <w:sz w:val="19"/>
                <w:szCs w:val="19"/>
              </w:rPr>
            </w:pPr>
            <w:proofErr w:type="spellStart"/>
            <w:r w:rsidRPr="009E14E9">
              <w:rPr>
                <w:sz w:val="19"/>
                <w:szCs w:val="19"/>
              </w:rPr>
              <w:t>Vagaro</w:t>
            </w:r>
            <w:proofErr w:type="spellEnd"/>
            <w:r w:rsidRPr="009E14E9">
              <w:rPr>
                <w:sz w:val="19"/>
                <w:szCs w:val="19"/>
              </w:rPr>
              <w:t xml:space="preserve"> é um sistema de agendamento on</w:t>
            </w:r>
            <w:r w:rsidR="008D1C78" w:rsidRPr="009E14E9">
              <w:rPr>
                <w:sz w:val="19"/>
                <w:szCs w:val="19"/>
              </w:rPr>
              <w:t>-</w:t>
            </w:r>
            <w:r w:rsidRPr="009E14E9">
              <w:rPr>
                <w:sz w:val="19"/>
                <w:szCs w:val="19"/>
              </w:rPr>
              <w:t>line e gestão de clientes, abrange a área de estética e da saúde.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5743790" w14:textId="61E98D1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RTL</w:t>
            </w:r>
          </w:p>
        </w:tc>
        <w:tc>
          <w:tcPr>
            <w:tcW w:w="1023" w:type="dxa"/>
            <w:vAlign w:val="center"/>
          </w:tcPr>
          <w:p w14:paraId="268452AD" w14:textId="35CBED3D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Chat GPT</w:t>
            </w:r>
          </w:p>
        </w:tc>
        <w:tc>
          <w:tcPr>
            <w:tcW w:w="1802" w:type="dxa"/>
            <w:vAlign w:val="center"/>
          </w:tcPr>
          <w:p w14:paraId="3D6475A3" w14:textId="5932D2B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“Exemplos de Sistema de gerenciamento de estéticas em português ou inglês”</w:t>
            </w:r>
          </w:p>
        </w:tc>
        <w:tc>
          <w:tcPr>
            <w:tcW w:w="966" w:type="dxa"/>
            <w:vAlign w:val="center"/>
          </w:tcPr>
          <w:p w14:paraId="5201D04C" w14:textId="4D384E00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1, 3, 4, 5, 6 e 7</w:t>
            </w:r>
          </w:p>
        </w:tc>
        <w:tc>
          <w:tcPr>
            <w:tcW w:w="737" w:type="dxa"/>
            <w:vAlign w:val="center"/>
          </w:tcPr>
          <w:p w14:paraId="2AA0C489" w14:textId="1752BA1F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9</w:t>
            </w:r>
          </w:p>
        </w:tc>
        <w:tc>
          <w:tcPr>
            <w:tcW w:w="1129" w:type="dxa"/>
            <w:vAlign w:val="center"/>
          </w:tcPr>
          <w:p w14:paraId="74A075D6" w14:textId="10B00C7B" w:rsidR="00104D76" w:rsidRPr="009E14E9" w:rsidRDefault="00104D76" w:rsidP="0008061B">
            <w:pPr>
              <w:pStyle w:val="TF-TEXTOQUADRO"/>
              <w:jc w:val="center"/>
              <w:rPr>
                <w:sz w:val="19"/>
                <w:szCs w:val="19"/>
              </w:rPr>
            </w:pPr>
            <w:r w:rsidRPr="009E14E9">
              <w:rPr>
                <w:sz w:val="19"/>
                <w:szCs w:val="19"/>
              </w:rPr>
              <w:t>(</w:t>
            </w:r>
            <w:proofErr w:type="spellStart"/>
            <w:r w:rsidRPr="009E14E9">
              <w:rPr>
                <w:sz w:val="19"/>
                <w:szCs w:val="19"/>
              </w:rPr>
              <w:t>Vagaro</w:t>
            </w:r>
            <w:proofErr w:type="spellEnd"/>
            <w:r w:rsidRPr="009E14E9">
              <w:rPr>
                <w:sz w:val="19"/>
                <w:szCs w:val="19"/>
              </w:rPr>
              <w:t>, 2024)</w:t>
            </w:r>
          </w:p>
        </w:tc>
      </w:tr>
    </w:tbl>
    <w:p w14:paraId="4E4A60D0" w14:textId="135BE64D" w:rsidR="00D50AC4" w:rsidRDefault="00D50AC4" w:rsidP="00D50AC4">
      <w:pPr>
        <w:pStyle w:val="TF-FONTE"/>
      </w:pPr>
      <w:r>
        <w:t>Fonte: elaborada pelos autores (2024)</w:t>
      </w:r>
      <w:r w:rsidR="00AF4604">
        <w:t>.</w:t>
      </w:r>
    </w:p>
    <w:p w14:paraId="1535FC51" w14:textId="514BCA49" w:rsidR="00A429D0" w:rsidRDefault="00A429D0" w:rsidP="00A429D0">
      <w:pPr>
        <w:pStyle w:val="TF-TEXTO"/>
      </w:pPr>
      <w:r>
        <w:t xml:space="preserve">Na RL foram selecionados sete trabalhos, </w:t>
      </w:r>
      <w:r w:rsidR="00D7329E">
        <w:t xml:space="preserve">sendo </w:t>
      </w:r>
      <w:r>
        <w:t xml:space="preserve">cinco oriundos da RSL e dois da RTL.  </w:t>
      </w:r>
      <w:proofErr w:type="spellStart"/>
      <w:r w:rsidR="00F22A5E" w:rsidRPr="00F22A5E">
        <w:t>Beautyapp</w:t>
      </w:r>
      <w:proofErr w:type="spellEnd"/>
      <w:r w:rsidR="00F22A5E" w:rsidRPr="00F22A5E">
        <w:t xml:space="preserve"> (2023) é </w:t>
      </w:r>
      <w:r w:rsidR="00F22A5E">
        <w:t>um aplicativo</w:t>
      </w:r>
      <w:r w:rsidR="00F22A5E" w:rsidRPr="00F22A5E">
        <w:t xml:space="preserve"> desenvolvid</w:t>
      </w:r>
      <w:r w:rsidR="00F22A5E">
        <w:t>o</w:t>
      </w:r>
      <w:r w:rsidR="00F22A5E" w:rsidRPr="00F22A5E">
        <w:t xml:space="preserve"> com metodologia ágil, utilizando </w:t>
      </w:r>
      <w:proofErr w:type="spellStart"/>
      <w:r w:rsidR="00F22A5E" w:rsidRPr="00F22A5E">
        <w:t>Firebase</w:t>
      </w:r>
      <w:proofErr w:type="spellEnd"/>
      <w:r w:rsidR="00F22A5E" w:rsidRPr="00F22A5E">
        <w:t xml:space="preserve"> como </w:t>
      </w:r>
      <w:proofErr w:type="spellStart"/>
      <w:r w:rsidR="00F22A5E" w:rsidRPr="003F6FD7">
        <w:rPr>
          <w:i/>
          <w:iCs/>
        </w:rPr>
        <w:t>back-end</w:t>
      </w:r>
      <w:proofErr w:type="spellEnd"/>
      <w:r w:rsidR="00F22A5E" w:rsidRPr="00F22A5E">
        <w:t xml:space="preserve"> e </w:t>
      </w:r>
      <w:proofErr w:type="spellStart"/>
      <w:r w:rsidR="00F22A5E" w:rsidRPr="00F22A5E">
        <w:t>Flutter</w:t>
      </w:r>
      <w:proofErr w:type="spellEnd"/>
      <w:r w:rsidR="00F22A5E" w:rsidRPr="00F22A5E">
        <w:t xml:space="preserve"> no </w:t>
      </w:r>
      <w:r w:rsidR="00F22A5E" w:rsidRPr="003F6FD7">
        <w:rPr>
          <w:i/>
          <w:iCs/>
        </w:rPr>
        <w:t>front-end</w:t>
      </w:r>
      <w:r w:rsidR="00F22A5E" w:rsidRPr="00F22A5E">
        <w:t>. Esse aplicativo se destaca por atender às necessidades dos microempreendedores, proporcionando gestão de tempo, controle financeiro, e um sistema de agendamento intuitivo, garantindo um atendimento pontual, organizado e seguro. O aplicativo foi criado com o intuito de ser adaptável aos tempos após a pandemia do C</w:t>
      </w:r>
      <w:r w:rsidR="003F6FD7">
        <w:t>o</w:t>
      </w:r>
      <w:r w:rsidR="00F22A5E" w:rsidRPr="00F22A5E">
        <w:t>rona V</w:t>
      </w:r>
      <w:r w:rsidR="003F6FD7">
        <w:t>i</w:t>
      </w:r>
      <w:r w:rsidR="00F22A5E" w:rsidRPr="00F22A5E">
        <w:t xml:space="preserve">rus </w:t>
      </w:r>
      <w:proofErr w:type="spellStart"/>
      <w:r w:rsidR="00F22A5E" w:rsidRPr="00F22A5E">
        <w:t>Disease</w:t>
      </w:r>
      <w:proofErr w:type="spellEnd"/>
      <w:r w:rsidR="00F22A5E" w:rsidRPr="00F22A5E">
        <w:t xml:space="preserve"> 2019 (COVID-19). </w:t>
      </w:r>
      <w:bookmarkStart w:id="18" w:name="_Hlk163466955"/>
      <w:r>
        <w:t xml:space="preserve">Marques </w:t>
      </w:r>
      <w:r w:rsidRPr="003F6FD7">
        <w:rPr>
          <w:i/>
          <w:iCs/>
        </w:rPr>
        <w:t>et al</w:t>
      </w:r>
      <w:r>
        <w:t>. (2022)</w:t>
      </w:r>
      <w:bookmarkEnd w:id="18"/>
      <w:r>
        <w:t xml:space="preserve"> </w:t>
      </w:r>
      <w:r w:rsidR="00A50AD5" w:rsidRPr="00A50AD5">
        <w:t>criaram um aplicativo voltado para microempreendedores na área da estética, realçando</w:t>
      </w:r>
      <w:r w:rsidR="00A50AD5">
        <w:t xml:space="preserve"> o </w:t>
      </w:r>
      <w:r w:rsidR="00A50AD5" w:rsidRPr="00A50AD5">
        <w:t>marketing</w:t>
      </w:r>
      <w:r w:rsidR="00A50AD5">
        <w:t xml:space="preserve"> e </w:t>
      </w:r>
      <w:r>
        <w:t xml:space="preserve">reconhecendo a importância de promover esses profissionais em um mercado competitivo. Conforme Marques </w:t>
      </w:r>
      <w:r w:rsidRPr="003F6FD7">
        <w:rPr>
          <w:i/>
          <w:iCs/>
        </w:rPr>
        <w:t>et al</w:t>
      </w:r>
      <w:r>
        <w:t xml:space="preserve">. (2022, p. 1), “Para um melhor relacionamento com o público-alvo é necessário conhecer suas necessidades e trazer uma melhor experiência nos serviços e produtos que são adquiridos pelo consumidor final”. </w:t>
      </w:r>
      <w:r w:rsidR="00A50AD5" w:rsidRPr="00A50AD5">
        <w:t>Essa abordagem dinâmica e centrada no usuário alinha-se às demandas do setor.</w:t>
      </w:r>
      <w:r w:rsidR="00F22A5E">
        <w:t xml:space="preserve"> </w:t>
      </w:r>
      <w:bookmarkStart w:id="19" w:name="_Hlk163466967"/>
      <w:proofErr w:type="spellStart"/>
      <w:r>
        <w:t>Seramucin</w:t>
      </w:r>
      <w:proofErr w:type="spellEnd"/>
      <w:r>
        <w:t xml:space="preserve"> (2019) </w:t>
      </w:r>
      <w:r w:rsidR="00C1715C">
        <w:t xml:space="preserve">apresenta </w:t>
      </w:r>
      <w:r>
        <w:t>um sistema web focado no controle financeiro para profissionais na área de estética. Sua eficiência em organizar receitas, despesas e lucros proporciona uma visão clara e embasada, fundamentando decisões estratégicas</w:t>
      </w:r>
      <w:bookmarkEnd w:id="19"/>
      <w:r>
        <w:t xml:space="preserve">. </w:t>
      </w:r>
      <w:bookmarkStart w:id="20" w:name="_Hlk163466983"/>
      <w:proofErr w:type="spellStart"/>
      <w:r>
        <w:t>Georgea</w:t>
      </w:r>
      <w:proofErr w:type="spellEnd"/>
      <w:r>
        <w:t xml:space="preserve"> Neto (2020) inov</w:t>
      </w:r>
      <w:r w:rsidR="00EC4B0F">
        <w:t>ou</w:t>
      </w:r>
      <w:r>
        <w:t xml:space="preserve"> ao integrar avaliações dos clientes</w:t>
      </w:r>
      <w:r w:rsidR="003F6FD7">
        <w:t>, trazendo um feedback aos serviços dos profissionais, facilitando a procura por outros clientes pelo serviço ideal</w:t>
      </w:r>
      <w:r>
        <w:t>,</w:t>
      </w:r>
      <w:bookmarkEnd w:id="20"/>
      <w:r>
        <w:t xml:space="preserve"> promovendo uma </w:t>
      </w:r>
      <w:r>
        <w:lastRenderedPageBreak/>
        <w:t xml:space="preserve">experiência personalizada. </w:t>
      </w:r>
      <w:r w:rsidR="003F6FD7">
        <w:t>Maia</w:t>
      </w:r>
      <w:r>
        <w:t xml:space="preserve"> (2020) desenvolveu um aplicativo de agendamento de serviços no segmento de beleza, </w:t>
      </w:r>
      <w:r w:rsidR="00C1715C">
        <w:t>oferecendo</w:t>
      </w:r>
      <w:r>
        <w:t xml:space="preserve"> uma solução</w:t>
      </w:r>
      <w:r w:rsidR="00C1715C">
        <w:t xml:space="preserve"> mais </w:t>
      </w:r>
      <w:r>
        <w:t>completa</w:t>
      </w:r>
      <w:r w:rsidR="00C1715C">
        <w:t xml:space="preserve">, </w:t>
      </w:r>
      <w:bookmarkStart w:id="21" w:name="_Hlk163466377"/>
      <w:r w:rsidR="00C1715C">
        <w:t xml:space="preserve">ela </w:t>
      </w:r>
      <w:r>
        <w:t>atende às necessidades dos profissionais autônomos, simplificando a gestão, marketing e controle financeiro, estabelecendo uma conexão direta entre esses profissionais e potenciais clientes</w:t>
      </w:r>
      <w:r w:rsidR="00C1715C">
        <w:t>. O</w:t>
      </w:r>
      <w:r>
        <w:t xml:space="preserve"> aplicativo opera como um marketplace de serviços de beleza acessível por smartphone</w:t>
      </w:r>
      <w:r w:rsidR="00C1715C">
        <w:t xml:space="preserve">, proporcionando </w:t>
      </w:r>
      <w:r>
        <w:t xml:space="preserve">uma lista de profissionais, meios de contato e opções de pagamento. </w:t>
      </w:r>
    </w:p>
    <w:bookmarkEnd w:id="21"/>
    <w:p w14:paraId="4C96E8BB" w14:textId="740E89FA" w:rsidR="00D53EC7" w:rsidRPr="00015C2A" w:rsidRDefault="00A429D0" w:rsidP="00D53EC7">
      <w:pPr>
        <w:pStyle w:val="TF-TEXTO"/>
      </w:pPr>
      <w:r>
        <w:t xml:space="preserve">Na RTL foram identificados dois sistemas: Salon Iris (2023) e </w:t>
      </w:r>
      <w:proofErr w:type="spellStart"/>
      <w:r>
        <w:t>Vagaro</w:t>
      </w:r>
      <w:proofErr w:type="spellEnd"/>
      <w:r>
        <w:t xml:space="preserve"> (2024). </w:t>
      </w:r>
      <w:bookmarkStart w:id="22" w:name="_Hlk163466997"/>
      <w:r>
        <w:t>Salon Iris (2023) oferece recursos</w:t>
      </w:r>
      <w:r w:rsidR="00D821DE">
        <w:t xml:space="preserve"> como</w:t>
      </w:r>
      <w:r>
        <w:t>: agendamento, gestão de clientes e inventário, sendo especialmente desenvolvid</w:t>
      </w:r>
      <w:r w:rsidR="00EC4B0F">
        <w:t>o</w:t>
      </w:r>
      <w:r>
        <w:t xml:space="preserve"> para salões de beleza e spas. </w:t>
      </w:r>
      <w:bookmarkStart w:id="23" w:name="_Hlk163466871"/>
      <w:bookmarkEnd w:id="22"/>
      <w:r w:rsidR="00C1715C">
        <w:t>Por sua vez, o</w:t>
      </w:r>
      <w:r w:rsidR="00EC4B0F">
        <w:t xml:space="preserve"> sistema </w:t>
      </w:r>
      <w:proofErr w:type="spellStart"/>
      <w:r>
        <w:t>Vagaro</w:t>
      </w:r>
      <w:proofErr w:type="spellEnd"/>
      <w:r>
        <w:t xml:space="preserve"> (2024) </w:t>
      </w:r>
      <w:r w:rsidR="00EC4B0F">
        <w:t xml:space="preserve">também </w:t>
      </w:r>
      <w:r w:rsidR="001B1BDB">
        <w:t xml:space="preserve">direcionado </w:t>
      </w:r>
      <w:r w:rsidR="00EC4B0F">
        <w:t xml:space="preserve">para salões de beleza, </w:t>
      </w:r>
      <w:r w:rsidR="001B1BDB">
        <w:t xml:space="preserve">disponibiliza </w:t>
      </w:r>
      <w:r>
        <w:t>agendamentos on-line, gestão de clientes, processamentos de pagamentos e ferramentas de marketing</w:t>
      </w:r>
      <w:r w:rsidR="00EC4B0F">
        <w:t xml:space="preserve">. </w:t>
      </w:r>
      <w:r>
        <w:t xml:space="preserve">Esses resultados ressaltam a diversidade de soluções disponíveis para atender às necessidades dos profissionais da área de estética, </w:t>
      </w:r>
      <w:r w:rsidR="001B1BDB" w:rsidRPr="001B1BDB">
        <w:t>oferecendo opções robustas e adaptáveis para otimizar o serviço, a gestão e o desempenho dos negócios, impulsionando e aprimorando seus empreendimentos.</w:t>
      </w:r>
      <w:bookmarkEnd w:id="23"/>
    </w:p>
    <w:p w14:paraId="06BEB98B" w14:textId="7C1B84D1" w:rsidR="00451B94" w:rsidRDefault="00C67979" w:rsidP="00144FB6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10"/>
      <w:r>
        <w:t>Justificativa</w:t>
      </w:r>
    </w:p>
    <w:p w14:paraId="2DC30171" w14:textId="122603CA" w:rsidR="0002477C" w:rsidRDefault="002B4825" w:rsidP="002B4825">
      <w:pPr>
        <w:pStyle w:val="TF-TEXTO"/>
      </w:pPr>
      <w:r>
        <w:t xml:space="preserve">O trabalho proposto visa auxiliar os microempreendedores </w:t>
      </w:r>
      <w:r w:rsidR="001812A5">
        <w:t xml:space="preserve">do </w:t>
      </w:r>
      <w:r w:rsidR="006A01B7">
        <w:t xml:space="preserve">Studio Paola Schmitt </w:t>
      </w:r>
      <w:r>
        <w:t>da área da estética a enfrentar seus desafios e aprimorar a qualidade de seus cotidianos</w:t>
      </w:r>
      <w:r w:rsidR="00767499">
        <w:t xml:space="preserve"> e atendimentos</w:t>
      </w:r>
      <w:r>
        <w:t>. Isso implica simplificar as tarefas relacionadas ao agendamento de clientes, calendário, portfólio de serviços, termos de compromisso</w:t>
      </w:r>
      <w:r w:rsidR="00FB3173">
        <w:t xml:space="preserve"> </w:t>
      </w:r>
      <w:r>
        <w:t xml:space="preserve">e dados para prospecção de clientes. O projeto se fundamenta nos temas abordados na revisão bibliográfica descrita na subseção 2.1 e nos correlatos apresentados na subseção 2.2. </w:t>
      </w:r>
    </w:p>
    <w:p w14:paraId="05737069" w14:textId="364E94CF" w:rsidR="0098725D" w:rsidRDefault="00B757B3" w:rsidP="00B757B3">
      <w:pPr>
        <w:pStyle w:val="TF-TEXTO"/>
      </w:pPr>
      <w:r>
        <w:t xml:space="preserve">Para informatizar esse cenário e aprimorar </w:t>
      </w:r>
      <w:r w:rsidR="0098725D">
        <w:t>os</w:t>
      </w:r>
      <w:r w:rsidR="006A01B7">
        <w:t xml:space="preserve"> seus</w:t>
      </w:r>
      <w:r w:rsidR="0098725D">
        <w:t xml:space="preserve"> </w:t>
      </w:r>
      <w:r>
        <w:t xml:space="preserve">processos </w:t>
      </w:r>
      <w:r w:rsidR="006A01B7">
        <w:t>é</w:t>
      </w:r>
      <w:r>
        <w:t xml:space="preserve"> fundamental </w:t>
      </w:r>
      <w:r w:rsidR="0098725D">
        <w:t xml:space="preserve">compreender </w:t>
      </w:r>
      <w:r>
        <w:t>o</w:t>
      </w:r>
      <w:r w:rsidR="0098725D">
        <w:t xml:space="preserve">s procedimentos dos </w:t>
      </w:r>
      <w:r>
        <w:t xml:space="preserve">negócios envolvidos. Isso exige um conhecimento de diversas áreas, incluindo </w:t>
      </w:r>
      <w:r w:rsidR="001B2EFF">
        <w:t>Microempreendedor Individual (</w:t>
      </w:r>
      <w:r w:rsidR="00ED6C7B">
        <w:t>MEI</w:t>
      </w:r>
      <w:r w:rsidR="001B2EFF">
        <w:t>)</w:t>
      </w:r>
      <w:r w:rsidR="00ED6C7B">
        <w:t xml:space="preserve"> e </w:t>
      </w:r>
      <w:r>
        <w:t xml:space="preserve">Business </w:t>
      </w:r>
      <w:proofErr w:type="spellStart"/>
      <w:r>
        <w:t>Process</w:t>
      </w:r>
      <w:proofErr w:type="spellEnd"/>
      <w:r>
        <w:t xml:space="preserve"> Management (BPM). Os </w:t>
      </w:r>
      <w:proofErr w:type="spellStart"/>
      <w:r>
        <w:t>MEIs</w:t>
      </w:r>
      <w:proofErr w:type="spellEnd"/>
      <w:r>
        <w:t xml:space="preserve"> são definidos como microempreendedores autossuficientes que dirigem pequenos negócios sem depender de apoio externo e constituem uma parcela significativa da economia, especialmente na indústria da estética (Almeida </w:t>
      </w:r>
      <w:r w:rsidRPr="0098725D">
        <w:rPr>
          <w:i/>
          <w:iCs/>
        </w:rPr>
        <w:t>et al</w:t>
      </w:r>
      <w:r>
        <w:t xml:space="preserve">., 2023). Para </w:t>
      </w:r>
      <w:r w:rsidR="00843CC1">
        <w:t xml:space="preserve">efetivamente </w:t>
      </w:r>
      <w:r>
        <w:t xml:space="preserve">gerenciar os projetos de MEI, o BPM </w:t>
      </w:r>
      <w:r w:rsidR="00843CC1">
        <w:t xml:space="preserve">é </w:t>
      </w:r>
      <w:r>
        <w:t xml:space="preserve">uma estrutura valiosa, oferecendo técnicas para documentar, analisar e melhorar os processos de negócios (Cardoso; Pedro Filho, 2019). Ao passar pelas </w:t>
      </w:r>
      <w:r w:rsidRPr="001812A5">
        <w:t xml:space="preserve">etapas </w:t>
      </w:r>
      <w:r w:rsidRPr="00FB3173">
        <w:t>AS-IS/TO-BE</w:t>
      </w:r>
      <w:r>
        <w:t xml:space="preserve">, o BPM permite a detecção e retificação de deficiências nos processos atuais, ao mesmo tempo que propõe melhorias para um modelo futuro mais eficaz (Miranda, 2022). </w:t>
      </w:r>
    </w:p>
    <w:p w14:paraId="20A28652" w14:textId="1EA729F0" w:rsidR="00B757B3" w:rsidRDefault="00B757B3" w:rsidP="00B757B3">
      <w:pPr>
        <w:pStyle w:val="TF-TEXTO"/>
      </w:pPr>
      <w:r>
        <w:t xml:space="preserve">Esta abordagem estratégica é vital para </w:t>
      </w:r>
      <w:r w:rsidR="0098725D">
        <w:t xml:space="preserve">garantir </w:t>
      </w:r>
      <w:r>
        <w:t xml:space="preserve">o sucesso contínuo dos </w:t>
      </w:r>
      <w:proofErr w:type="spellStart"/>
      <w:r>
        <w:t>MEIs</w:t>
      </w:r>
      <w:proofErr w:type="spellEnd"/>
      <w:r>
        <w:t xml:space="preserve">, especialmente </w:t>
      </w:r>
      <w:r w:rsidR="0098725D">
        <w:t>diante d</w:t>
      </w:r>
      <w:r>
        <w:t>os obstáculos que</w:t>
      </w:r>
      <w:r w:rsidR="0098725D">
        <w:t xml:space="preserve"> enfrentam</w:t>
      </w:r>
      <w:r>
        <w:t xml:space="preserve">, como restrições legais e financeiras (Costa </w:t>
      </w:r>
      <w:r w:rsidRPr="0098725D">
        <w:rPr>
          <w:i/>
          <w:iCs/>
        </w:rPr>
        <w:t>et al</w:t>
      </w:r>
      <w:r>
        <w:t xml:space="preserve">., 2023). A capacidade de desenvolver e operacionalizar rapidamente modelos de negócios, </w:t>
      </w:r>
      <w:r>
        <w:lastRenderedPageBreak/>
        <w:t xml:space="preserve">interfaces de usuário e processos </w:t>
      </w:r>
      <w:r w:rsidR="0098725D">
        <w:t xml:space="preserve">oferece </w:t>
      </w:r>
      <w:r>
        <w:t xml:space="preserve">aos </w:t>
      </w:r>
      <w:proofErr w:type="spellStart"/>
      <w:r>
        <w:t>MEIs</w:t>
      </w:r>
      <w:proofErr w:type="spellEnd"/>
      <w:r>
        <w:t xml:space="preserve"> a oportunidade de experimentar e </w:t>
      </w:r>
      <w:r w:rsidR="0098725D">
        <w:t xml:space="preserve">aprimorar </w:t>
      </w:r>
      <w:r>
        <w:t xml:space="preserve">suas estratégias de negócios antes da implementação completa (Alves </w:t>
      </w:r>
      <w:r w:rsidRPr="0098725D">
        <w:rPr>
          <w:i/>
          <w:iCs/>
        </w:rPr>
        <w:t>et al</w:t>
      </w:r>
      <w:r>
        <w:t xml:space="preserve">., 2022). </w:t>
      </w:r>
      <w:r w:rsidR="00843CC1">
        <w:t>Este</w:t>
      </w:r>
      <w:r>
        <w:t xml:space="preserve"> trabalho também aborda a importância da criação de protótipos em projetos, enfatizando a troca de informações entre as partes interessadas e a </w:t>
      </w:r>
      <w:r w:rsidR="00843CC1">
        <w:t xml:space="preserve">identificação </w:t>
      </w:r>
      <w:r>
        <w:t xml:space="preserve">de requisitos essenciais do usuário. </w:t>
      </w:r>
    </w:p>
    <w:p w14:paraId="1607C7E4" w14:textId="5B9EAA86" w:rsidR="00B757B3" w:rsidRDefault="001812A5" w:rsidP="00B757B3">
      <w:pPr>
        <w:pStyle w:val="TF-TEXTO"/>
      </w:pPr>
      <w:r>
        <w:t xml:space="preserve">Nesse contexto, </w:t>
      </w:r>
      <w:proofErr w:type="spellStart"/>
      <w:r w:rsidR="00B757B3">
        <w:t>Beautyapp</w:t>
      </w:r>
      <w:proofErr w:type="spellEnd"/>
      <w:r w:rsidR="00DA054C">
        <w:t xml:space="preserve"> (</w:t>
      </w:r>
      <w:r w:rsidR="00B757B3">
        <w:t xml:space="preserve">2023), Marques </w:t>
      </w:r>
      <w:r w:rsidR="00B757B3" w:rsidRPr="00CD3330">
        <w:rPr>
          <w:i/>
          <w:iCs/>
        </w:rPr>
        <w:t>et al</w:t>
      </w:r>
      <w:r w:rsidR="00B757B3">
        <w:t>.</w:t>
      </w:r>
      <w:r w:rsidR="00CD3330">
        <w:t>,</w:t>
      </w:r>
      <w:r w:rsidR="00B757B3">
        <w:t xml:space="preserve"> 2022, </w:t>
      </w:r>
      <w:proofErr w:type="spellStart"/>
      <w:r w:rsidR="00B757B3">
        <w:t>Seramucin</w:t>
      </w:r>
      <w:proofErr w:type="spellEnd"/>
      <w:r w:rsidR="00DA054C">
        <w:t xml:space="preserve"> (</w:t>
      </w:r>
      <w:r w:rsidR="00B757B3">
        <w:t>2019), Neto</w:t>
      </w:r>
      <w:r w:rsidR="00DA054C">
        <w:t xml:space="preserve"> (</w:t>
      </w:r>
      <w:r w:rsidR="00B757B3">
        <w:t>2020)</w:t>
      </w:r>
      <w:r w:rsidR="00DA054C">
        <w:t xml:space="preserve">, </w:t>
      </w:r>
      <w:r w:rsidR="00B757B3">
        <w:t>Maia</w:t>
      </w:r>
      <w:r w:rsidR="00ED6C7B">
        <w:t xml:space="preserve"> </w:t>
      </w:r>
      <w:r w:rsidR="00DA054C">
        <w:t>(</w:t>
      </w:r>
      <w:r w:rsidR="00B757B3">
        <w:t>2020)</w:t>
      </w:r>
      <w:r w:rsidR="00DA054C">
        <w:t xml:space="preserve">, Salon Iris (2023) e </w:t>
      </w:r>
      <w:proofErr w:type="spellStart"/>
      <w:r w:rsidR="00DA054C">
        <w:t>Vagaro</w:t>
      </w:r>
      <w:proofErr w:type="spellEnd"/>
      <w:r w:rsidR="00DA054C">
        <w:t xml:space="preserve"> (2024) </w:t>
      </w:r>
      <w:r w:rsidR="00DA054C" w:rsidRPr="00DA054C">
        <w:t>disponibilizar</w:t>
      </w:r>
      <w:r w:rsidR="00FB3173">
        <w:t>am</w:t>
      </w:r>
      <w:r w:rsidR="00DA054C" w:rsidRPr="00DA054C">
        <w:t xml:space="preserve"> </w:t>
      </w:r>
      <w:r w:rsidR="009441FF">
        <w:t xml:space="preserve">soluções como </w:t>
      </w:r>
      <w:r w:rsidR="00FB3173">
        <w:t xml:space="preserve">aplicativos e sistemas web voltados para </w:t>
      </w:r>
      <w:r w:rsidR="00FB3173" w:rsidRPr="00FB3173">
        <w:t xml:space="preserve">profissionais </w:t>
      </w:r>
      <w:r w:rsidR="009441FF">
        <w:t>d</w:t>
      </w:r>
      <w:r w:rsidR="00FB3173" w:rsidRPr="00FB3173">
        <w:t>a área de estética</w:t>
      </w:r>
      <w:r w:rsidR="00B757B3">
        <w:t xml:space="preserve">. </w:t>
      </w:r>
      <w:r w:rsidR="009441FF" w:rsidRPr="009441FF">
        <w:t>O</w:t>
      </w:r>
      <w:r w:rsidR="00B757B3" w:rsidRPr="009441FF">
        <w:t xml:space="preserve"> </w:t>
      </w:r>
      <w:r w:rsidR="00AE03D0">
        <w:t xml:space="preserve">aplicativo </w:t>
      </w:r>
      <w:r w:rsidR="00B757B3" w:rsidRPr="009441FF">
        <w:t>de Maia considerado o mais completo</w:t>
      </w:r>
      <w:r w:rsidR="00A8686D">
        <w:t xml:space="preserve">, </w:t>
      </w:r>
      <w:r w:rsidR="009441FF">
        <w:t>simplificou a gestão, o marketing e o controle financeiro</w:t>
      </w:r>
      <w:r w:rsidR="00A8686D">
        <w:t>.</w:t>
      </w:r>
      <w:r w:rsidR="00B757B3" w:rsidRPr="009441FF">
        <w:t xml:space="preserve"> </w:t>
      </w:r>
      <w:r w:rsidR="00A8686D" w:rsidRPr="00A8686D">
        <w:t xml:space="preserve">Marques </w:t>
      </w:r>
      <w:r w:rsidR="00A8686D" w:rsidRPr="00A8686D">
        <w:rPr>
          <w:i/>
          <w:iCs/>
        </w:rPr>
        <w:t>et al</w:t>
      </w:r>
      <w:r w:rsidR="00A8686D" w:rsidRPr="00A8686D">
        <w:t>. (2022)</w:t>
      </w:r>
      <w:r w:rsidR="00A8686D">
        <w:t xml:space="preserve"> e </w:t>
      </w:r>
      <w:proofErr w:type="spellStart"/>
      <w:r w:rsidR="00A8686D">
        <w:t>Vagaro</w:t>
      </w:r>
      <w:proofErr w:type="spellEnd"/>
      <w:r w:rsidR="00A8686D">
        <w:t xml:space="preserve"> (2024) mostraram o quanto uma boa ferramenta de marketing atra</w:t>
      </w:r>
      <w:r w:rsidR="00AE03D0">
        <w:t>i</w:t>
      </w:r>
      <w:r w:rsidR="00A8686D">
        <w:t xml:space="preserve"> clientes</w:t>
      </w:r>
      <w:r w:rsidR="00AE03D0">
        <w:t xml:space="preserve"> e ressalta a solução</w:t>
      </w:r>
      <w:r w:rsidR="00A8686D">
        <w:t xml:space="preserve">. Da mesma forma, Georgia Neto (2020) </w:t>
      </w:r>
      <w:r w:rsidR="00AE03D0" w:rsidRPr="00AE03D0">
        <w:t xml:space="preserve">desenvolveu uma solução que integra avaliações de clientes, </w:t>
      </w:r>
      <w:r w:rsidR="00193B22" w:rsidRPr="00193B22">
        <w:t>realçando a relevância do feedback para o aprimoramento dos serviços</w:t>
      </w:r>
      <w:r w:rsidR="00AE03D0">
        <w:t xml:space="preserve">. </w:t>
      </w:r>
      <w:r w:rsidR="00193B22">
        <w:t>Por sua vez,</w:t>
      </w:r>
      <w:r w:rsidR="00AE03D0">
        <w:t xml:space="preserve"> o</w:t>
      </w:r>
      <w:r w:rsidR="002C2E2E">
        <w:t xml:space="preserve"> sistema web de</w:t>
      </w:r>
      <w:r w:rsidR="00193B22">
        <w:t>senvolvido por</w:t>
      </w:r>
      <w:r w:rsidR="002C2E2E">
        <w:t xml:space="preserve"> </w:t>
      </w:r>
      <w:proofErr w:type="spellStart"/>
      <w:r w:rsidR="002C2E2E">
        <w:t>Seramucin</w:t>
      </w:r>
      <w:proofErr w:type="spellEnd"/>
      <w:r w:rsidR="002C2E2E">
        <w:t xml:space="preserve"> (2019), </w:t>
      </w:r>
      <w:r w:rsidR="00AE03D0">
        <w:t xml:space="preserve">concentra-se </w:t>
      </w:r>
      <w:r w:rsidR="002C2E2E">
        <w:t>no controle financeiro</w:t>
      </w:r>
      <w:r w:rsidR="00AE03D0">
        <w:t>,</w:t>
      </w:r>
      <w:r w:rsidR="002C2E2E">
        <w:t xml:space="preserve"> </w:t>
      </w:r>
      <w:r w:rsidR="00193B22">
        <w:t xml:space="preserve">proporcionando </w:t>
      </w:r>
      <w:r w:rsidR="00AE03D0" w:rsidRPr="00AE03D0">
        <w:t>uma visão clara da organização de receitas, despesas e lucros, essencial para a sustentabilidade financeira dos negócios</w:t>
      </w:r>
      <w:r w:rsidR="002C2E2E">
        <w:t xml:space="preserve">. </w:t>
      </w:r>
      <w:r w:rsidR="00AE03D0" w:rsidRPr="00AE03D0">
        <w:t xml:space="preserve">Por fim, tanto o </w:t>
      </w:r>
      <w:proofErr w:type="spellStart"/>
      <w:r w:rsidR="00AE03D0" w:rsidRPr="00AE03D0">
        <w:t>Beautyapp</w:t>
      </w:r>
      <w:proofErr w:type="spellEnd"/>
      <w:r w:rsidR="00AE03D0" w:rsidRPr="00AE03D0">
        <w:t xml:space="preserve"> (2023) quanto o Salon Iris (2023) </w:t>
      </w:r>
      <w:r w:rsidR="00193B22" w:rsidRPr="00193B22">
        <w:t>se destacam pela oferta de uma ampla variedade de recursos, promovendo a melhoria na gestão e no desempenho dos profissionais do setor estético.</w:t>
      </w:r>
    </w:p>
    <w:p w14:paraId="25C42DBA" w14:textId="148A058E" w:rsidR="00F67A87" w:rsidRPr="00133975" w:rsidRDefault="00F67A87" w:rsidP="00F67A87">
      <w:pPr>
        <w:pStyle w:val="TF-TEXTO"/>
      </w:pPr>
      <w:r w:rsidRPr="00153056">
        <w:rPr>
          <w:szCs w:val="24"/>
        </w:rPr>
        <w:t xml:space="preserve">Com base nessas características, é perceptível que o trabalho possuí relevância para </w:t>
      </w:r>
      <w:r w:rsidR="001B2EFF">
        <w:rPr>
          <w:szCs w:val="24"/>
        </w:rPr>
        <w:t xml:space="preserve">os </w:t>
      </w:r>
      <w:r w:rsidRPr="00153056">
        <w:rPr>
          <w:szCs w:val="24"/>
        </w:rPr>
        <w:t xml:space="preserve">microempreendedores do Studio Paola Schmitt, pois atenderá a necessidade do Studio em questão, simplificando seus processos e aprimorando a experiência tanto para eles quanto para seus clientes, reduzindo assim os riscos de erros por meio de uma experiência mais segura, simplificada e rápida. </w:t>
      </w:r>
      <w:r w:rsidR="00AF4604" w:rsidRPr="00F679DD">
        <w:rPr>
          <w:szCs w:val="24"/>
        </w:rPr>
        <w:t xml:space="preserve">Como contribuição tecnológica, </w:t>
      </w:r>
      <w:r w:rsidRPr="00F679DD">
        <w:rPr>
          <w:szCs w:val="24"/>
        </w:rPr>
        <w:t xml:space="preserve">será </w:t>
      </w:r>
      <w:r w:rsidR="00F679DD">
        <w:rPr>
          <w:szCs w:val="24"/>
        </w:rPr>
        <w:t xml:space="preserve">desenvolvido </w:t>
      </w:r>
      <w:r w:rsidRPr="00F679DD">
        <w:rPr>
          <w:szCs w:val="24"/>
        </w:rPr>
        <w:t xml:space="preserve">um sistema responsivo que irá possuir </w:t>
      </w:r>
      <w:proofErr w:type="spellStart"/>
      <w:r w:rsidR="00F679DD">
        <w:rPr>
          <w:i/>
          <w:iCs/>
          <w:color w:val="000000" w:themeColor="text1"/>
          <w:szCs w:val="24"/>
        </w:rPr>
        <w:t>b</w:t>
      </w:r>
      <w:r w:rsidRPr="00F679DD">
        <w:rPr>
          <w:i/>
          <w:iCs/>
          <w:szCs w:val="24"/>
        </w:rPr>
        <w:t>ack-end</w:t>
      </w:r>
      <w:proofErr w:type="spellEnd"/>
      <w:r w:rsidRPr="00F679DD">
        <w:rPr>
          <w:szCs w:val="24"/>
        </w:rPr>
        <w:t xml:space="preserve"> em Java e um sistema baseado em nuvem, para melhorar a eficiência e escalabilidade.</w:t>
      </w:r>
      <w:r w:rsidRPr="00153056">
        <w:rPr>
          <w:szCs w:val="24"/>
        </w:rPr>
        <w:t xml:space="preserve"> Por fim, o trabalho </w:t>
      </w:r>
      <w:r w:rsidR="001B2EFF">
        <w:rPr>
          <w:szCs w:val="24"/>
        </w:rPr>
        <w:t>apresentado</w:t>
      </w:r>
      <w:r w:rsidRPr="00153056">
        <w:rPr>
          <w:szCs w:val="24"/>
        </w:rPr>
        <w:t xml:space="preserve"> trará como contribuição acadêmica o referencial e aplicação das etapas AS-IS/TO-BE do BPM em um Studio na área da estética, sendo possível verificar a diferença de fluxo que será realizada após implementação do sistema.</w:t>
      </w:r>
    </w:p>
    <w:p w14:paraId="7DC9DEB5" w14:textId="294147F7" w:rsidR="00B757B3" w:rsidRDefault="00AA1883" w:rsidP="00B757B3">
      <w:pPr>
        <w:pStyle w:val="TF-TEXTO"/>
      </w:pPr>
      <w:r>
        <w:t>Portanto, o</w:t>
      </w:r>
      <w:r w:rsidR="00B757B3">
        <w:t xml:space="preserve"> sistema proposto está alinhado ao Eixo 3 – Desenvolvimento de Software para Sistemas de </w:t>
      </w:r>
      <w:r w:rsidR="00843CC1">
        <w:t xml:space="preserve">Informação, </w:t>
      </w:r>
      <w:r w:rsidR="00970BAD">
        <w:t xml:space="preserve">cujo </w:t>
      </w:r>
      <w:r w:rsidR="00B757B3">
        <w:t xml:space="preserve">objetivo principal </w:t>
      </w:r>
      <w:r w:rsidR="00970BAD">
        <w:t xml:space="preserve">é </w:t>
      </w:r>
      <w:r w:rsidR="00B757B3">
        <w:t>desenvolver soluções de software que atendam efetivamente às demandas de forma eficaz</w:t>
      </w:r>
      <w:r w:rsidR="00970BAD">
        <w:t xml:space="preserve">. </w:t>
      </w:r>
      <w:r w:rsidR="00B757B3" w:rsidRPr="00931EE9">
        <w:t xml:space="preserve">A aderência do eixo é justificada devido a proposta </w:t>
      </w:r>
      <w:r w:rsidRPr="00931EE9">
        <w:t xml:space="preserve">da criação de um sistema para </w:t>
      </w:r>
      <w:r w:rsidR="00B757B3" w:rsidRPr="00931EE9">
        <w:t xml:space="preserve">auxiliar </w:t>
      </w:r>
      <w:r w:rsidR="00DA2A10" w:rsidRPr="00931EE9">
        <w:t>os</w:t>
      </w:r>
      <w:r w:rsidR="00B757B3" w:rsidRPr="00931EE9">
        <w:t xml:space="preserve"> microempreendedores </w:t>
      </w:r>
      <w:r w:rsidRPr="00931EE9">
        <w:t xml:space="preserve">do Studio Paola Schmitt </w:t>
      </w:r>
      <w:r w:rsidR="00B757B3" w:rsidRPr="00931EE9">
        <w:t>a resolverem suas</w:t>
      </w:r>
      <w:r w:rsidRPr="00931EE9">
        <w:t xml:space="preserve"> dificuldades.</w:t>
      </w:r>
      <w:r w:rsidR="00B757B3" w:rsidRPr="00931EE9">
        <w:t xml:space="preserve"> </w:t>
      </w:r>
      <w:r w:rsidR="004C7A64" w:rsidRPr="00931EE9">
        <w:t>Para isso,</w:t>
      </w:r>
      <w:r w:rsidR="00931EE9" w:rsidRPr="00931EE9">
        <w:t xml:space="preserve"> se utilizará o BPM, a construção dos protótipos de baixa e alta fidelidade e</w:t>
      </w:r>
      <w:r w:rsidR="004C7A64" w:rsidRPr="00931EE9">
        <w:t xml:space="preserve"> </w:t>
      </w:r>
      <w:r w:rsidR="00CD6D62" w:rsidRPr="00931EE9">
        <w:t xml:space="preserve">serão </w:t>
      </w:r>
      <w:r w:rsidR="004C7A64" w:rsidRPr="00931EE9">
        <w:t>usadas</w:t>
      </w:r>
      <w:r w:rsidR="00CD6D62" w:rsidRPr="00931EE9">
        <w:t xml:space="preserve"> abordagens de engenharia de software </w:t>
      </w:r>
      <w:r w:rsidR="00E0572C">
        <w:t>e</w:t>
      </w:r>
      <w:r w:rsidR="00E0572C" w:rsidRPr="00931EE9">
        <w:t xml:space="preserve"> </w:t>
      </w:r>
      <w:r w:rsidR="00CD6D62" w:rsidRPr="00931EE9">
        <w:t>análise e projeto de sistemas</w:t>
      </w:r>
      <w:r w:rsidR="004C7A64" w:rsidRPr="00931EE9">
        <w:t xml:space="preserve">, identificando as reais necessidades do usuário, assim </w:t>
      </w:r>
      <w:r w:rsidR="00CD6D62" w:rsidRPr="00931EE9">
        <w:t xml:space="preserve">como </w:t>
      </w:r>
      <w:r w:rsidR="004C7A64" w:rsidRPr="00931EE9">
        <w:t xml:space="preserve">serão utilizadas abordagens </w:t>
      </w:r>
      <w:r w:rsidR="00CD6D62" w:rsidRPr="00931EE9">
        <w:t>para especificar os requisitos de usabilidade e experiência do usuário.</w:t>
      </w:r>
      <w:r w:rsidR="004C7A64" w:rsidRPr="00931EE9">
        <w:t xml:space="preserve"> </w:t>
      </w:r>
      <w:r w:rsidRPr="00931EE9">
        <w:t>Essas abordagens para a criação do sistema são</w:t>
      </w:r>
      <w:r w:rsidR="00DA2A10" w:rsidRPr="00931EE9">
        <w:t xml:space="preserve"> </w:t>
      </w:r>
      <w:r w:rsidR="00931EE9" w:rsidRPr="00931EE9">
        <w:t>cruciais</w:t>
      </w:r>
      <w:r w:rsidR="00B757B3" w:rsidRPr="00931EE9">
        <w:t xml:space="preserve"> para assegurar que </w:t>
      </w:r>
      <w:r w:rsidR="00DA2A10" w:rsidRPr="00931EE9">
        <w:t>a</w:t>
      </w:r>
      <w:r w:rsidR="00B757B3" w:rsidRPr="00931EE9">
        <w:t xml:space="preserve"> soluç</w:t>
      </w:r>
      <w:r w:rsidR="00DA2A10" w:rsidRPr="00931EE9">
        <w:t>ão</w:t>
      </w:r>
      <w:r w:rsidR="00B757B3" w:rsidRPr="00931EE9">
        <w:t xml:space="preserve"> seja f</w:t>
      </w:r>
      <w:r w:rsidR="00DA2A10" w:rsidRPr="00931EE9">
        <w:t xml:space="preserve">ácil </w:t>
      </w:r>
      <w:r w:rsidR="00B757B3" w:rsidRPr="00931EE9">
        <w:lastRenderedPageBreak/>
        <w:t>de usar, atenda as expectativas e</w:t>
      </w:r>
      <w:r w:rsidR="00970BAD" w:rsidRPr="00931EE9">
        <w:t>,</w:t>
      </w:r>
      <w:r w:rsidR="00B757B3" w:rsidRPr="00931EE9">
        <w:t xml:space="preserve"> por fim</w:t>
      </w:r>
      <w:r w:rsidR="00970BAD" w:rsidRPr="00931EE9">
        <w:t xml:space="preserve">, </w:t>
      </w:r>
      <w:r w:rsidR="00B757B3" w:rsidRPr="00931EE9">
        <w:t>seja intuitiva</w:t>
      </w:r>
      <w:r w:rsidR="00B757B3">
        <w:t xml:space="preserve">, auxiliando </w:t>
      </w:r>
      <w:r w:rsidR="00970BAD">
        <w:t xml:space="preserve">assim no </w:t>
      </w:r>
      <w:r w:rsidR="00B757B3">
        <w:t>crescimento d</w:t>
      </w:r>
      <w:r w:rsidR="00794956">
        <w:t>e</w:t>
      </w:r>
      <w:r w:rsidR="00B757B3">
        <w:t xml:space="preserve"> microempreendedores</w:t>
      </w:r>
      <w:r w:rsidR="00794956">
        <w:t xml:space="preserve">, </w:t>
      </w:r>
      <w:r w:rsidR="00991E10">
        <w:t>como por exemplo</w:t>
      </w:r>
      <w:r w:rsidR="00931EE9">
        <w:t xml:space="preserve"> do Studio Paola Schmitt</w:t>
      </w:r>
      <w:r w:rsidR="00B757B3">
        <w:t xml:space="preserve">. </w:t>
      </w:r>
    </w:p>
    <w:p w14:paraId="0DAABC6B" w14:textId="39F88B28" w:rsidR="003C722F" w:rsidRDefault="00451B94" w:rsidP="006A01B7">
      <w:pPr>
        <w:pStyle w:val="Ttulo1"/>
      </w:pPr>
      <w:r>
        <w:t>METODOLOGIA</w:t>
      </w:r>
    </w:p>
    <w:p w14:paraId="68356808" w14:textId="2BD99A00" w:rsidR="00516232" w:rsidRPr="007E0D87" w:rsidRDefault="003C722F" w:rsidP="003C722F">
      <w:pPr>
        <w:pStyle w:val="TF-TEXTO"/>
      </w:pPr>
      <w:r>
        <w:t>Costa (2018) ressalta que o processo de busca da solução e</w:t>
      </w:r>
      <w:r w:rsidR="00657EB8">
        <w:t>m</w:t>
      </w:r>
      <w:r>
        <w:t xml:space="preserve"> cada pesquisa envolve a ciência do pensar, compreende</w:t>
      </w:r>
      <w:r w:rsidR="00657EB8">
        <w:t>r</w:t>
      </w:r>
      <w:r>
        <w:t xml:space="preserve"> a realidade do usuário e a ciência da tecnologia, desenvolve</w:t>
      </w:r>
      <w:r w:rsidR="00392E49">
        <w:t>ndo</w:t>
      </w:r>
      <w:r>
        <w:t xml:space="preserve"> um novo artefato para</w:t>
      </w:r>
      <w:r w:rsidR="00657EB8">
        <w:t xml:space="preserve"> a </w:t>
      </w:r>
      <w:r>
        <w:t xml:space="preserve">realidade </w:t>
      </w:r>
      <w:r w:rsidR="00657EB8">
        <w:t>identificada</w:t>
      </w:r>
      <w:r>
        <w:t>.</w:t>
      </w:r>
      <w:r w:rsidR="00392E49">
        <w:t xml:space="preserve"> Nesse sentido</w:t>
      </w:r>
      <w:r>
        <w:t xml:space="preserve">, a pesquisa </w:t>
      </w:r>
      <w:r w:rsidR="00392E49">
        <w:t xml:space="preserve">possui como </w:t>
      </w:r>
      <w:r>
        <w:t>objetivo geral</w:t>
      </w:r>
      <w:r w:rsidR="00392E49">
        <w:t xml:space="preserve"> ser prescritiva</w:t>
      </w:r>
      <w:r>
        <w:t xml:space="preserve">, </w:t>
      </w:r>
      <w:r w:rsidR="00392E49" w:rsidRPr="00392E49">
        <w:t>ao criar teorias e propor soluções práticas, enquanto também contribui para o avanço do conhecimento.</w:t>
      </w:r>
      <w:r>
        <w:t xml:space="preserve"> </w:t>
      </w:r>
      <w:r w:rsidR="00392E49">
        <w:t>O</w:t>
      </w:r>
      <w:r>
        <w:t xml:space="preserve"> método </w:t>
      </w:r>
      <w:r w:rsidR="00392E49">
        <w:t>adotado consiste em</w:t>
      </w:r>
      <w:r>
        <w:t xml:space="preserve"> um estudo de caso aplicado </w:t>
      </w:r>
      <w:r w:rsidR="00392E49">
        <w:t>no Studio Paola Schmitt, especializado na área de estética</w:t>
      </w:r>
      <w:r w:rsidR="00516232" w:rsidRPr="00D61EE7">
        <w:t xml:space="preserve">. </w:t>
      </w:r>
      <w:r w:rsidR="00516232">
        <w:t>O trabalho será desenvolvido observando as seguintes etapas:</w:t>
      </w:r>
    </w:p>
    <w:p w14:paraId="63E4EA8C" w14:textId="65443E6C" w:rsidR="00516232" w:rsidRPr="007E0D87" w:rsidRDefault="00516232" w:rsidP="00516232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Pr="007E0D87">
        <w:t>:</w:t>
      </w:r>
      <w:r>
        <w:t xml:space="preserve"> aprofundar o conhecimento sobre os fundamentos que serão utilizadas no trabalho, microempreendedores, BMP e as etapas AS-IS/TO-BE; prototipação de baixa e alta fidelidade;</w:t>
      </w:r>
    </w:p>
    <w:p w14:paraId="051BF807" w14:textId="6C800439" w:rsidR="00516232" w:rsidRDefault="00516232" w:rsidP="00516232">
      <w:pPr>
        <w:pStyle w:val="TF-ALNEA"/>
        <w:contextualSpacing w:val="0"/>
      </w:pPr>
      <w:r>
        <w:t xml:space="preserve">levantamento de </w:t>
      </w:r>
      <w:r w:rsidR="00C105E2">
        <w:t>informações</w:t>
      </w:r>
      <w:r>
        <w:t xml:space="preserve">: </w:t>
      </w:r>
      <w:r w:rsidR="00C105E2">
        <w:t>levantar as funcionalidades do sistema por meio de entrevistas com a supervisora do trabalho, a fim de compreender melhor as necessidades e desafios enfrentados</w:t>
      </w:r>
      <w:r>
        <w:t>;</w:t>
      </w:r>
    </w:p>
    <w:p w14:paraId="20A6AF00" w14:textId="56177FCC" w:rsidR="00C105E2" w:rsidRPr="00C105E2" w:rsidRDefault="00C105E2" w:rsidP="00C105E2">
      <w:pPr>
        <w:pStyle w:val="TF-ALNEA"/>
      </w:pPr>
      <w:r w:rsidRPr="00C105E2">
        <w:t>criação de personas: com base nas informações coletadas, serão criadas personas representativas dos usuários do</w:t>
      </w:r>
      <w:r w:rsidR="006447AD">
        <w:t xml:space="preserve"> sistema</w:t>
      </w:r>
      <w:r w:rsidRPr="00C105E2">
        <w:t>;</w:t>
      </w:r>
    </w:p>
    <w:p w14:paraId="40C698B6" w14:textId="77777777" w:rsidR="00C105E2" w:rsidRPr="00C105E2" w:rsidRDefault="00C105E2" w:rsidP="00C105E2">
      <w:pPr>
        <w:pStyle w:val="TF-ALNEA"/>
      </w:pPr>
      <w:r w:rsidRPr="00C105E2">
        <w:t xml:space="preserve">prototipação: criar um protótipo de baixa fidelidade do sistema que será implementado, para validar os requisitos levantados; e criar um protótipo de alta fidelidade por meio da ferramenta </w:t>
      </w:r>
      <w:proofErr w:type="spellStart"/>
      <w:r w:rsidRPr="00C105E2">
        <w:t>Figma</w:t>
      </w:r>
      <w:proofErr w:type="spellEnd"/>
      <w:r w:rsidRPr="00C105E2">
        <w:t xml:space="preserve"> para validar fluxo, interação do usuário, e layout;</w:t>
      </w:r>
    </w:p>
    <w:p w14:paraId="43D772BE" w14:textId="60AAF75B" w:rsidR="00516232" w:rsidRDefault="00516232" w:rsidP="00516232">
      <w:pPr>
        <w:pStyle w:val="TF-ALNEA"/>
        <w:contextualSpacing w:val="0"/>
      </w:pPr>
      <w:r>
        <w:t xml:space="preserve">especificação e análise: formalizar as funcionalidades do sistema por meio da </w:t>
      </w:r>
      <w:r w:rsidR="00C105E2">
        <w:t xml:space="preserve">especificação dos </w:t>
      </w:r>
      <w:r w:rsidR="006447AD">
        <w:t>Requisitos Funcionais (RF)</w:t>
      </w:r>
      <w:r w:rsidR="00C105E2">
        <w:t xml:space="preserve">, </w:t>
      </w:r>
      <w:r w:rsidR="006447AD">
        <w:t>Requisitos N</w:t>
      </w:r>
      <w:r w:rsidR="00C105E2">
        <w:t>ão funcionais</w:t>
      </w:r>
      <w:r w:rsidR="006447AD">
        <w:t xml:space="preserve"> (RNF)</w:t>
      </w:r>
      <w:r w:rsidR="00C105E2">
        <w:t xml:space="preserve"> e das </w:t>
      </w:r>
      <w:r w:rsidR="006447AD">
        <w:t>R</w:t>
      </w:r>
      <w:r w:rsidR="00C105E2">
        <w:t xml:space="preserve">egras de </w:t>
      </w:r>
      <w:r w:rsidR="006447AD">
        <w:t>N</w:t>
      </w:r>
      <w:r w:rsidR="00C105E2">
        <w:t>egócio</w:t>
      </w:r>
      <w:r w:rsidR="006447AD">
        <w:t xml:space="preserve"> (RN)</w:t>
      </w:r>
      <w:r w:rsidR="00C105E2">
        <w:t xml:space="preserve">, bem como pela </w:t>
      </w:r>
      <w:r>
        <w:t xml:space="preserve">criação de </w:t>
      </w:r>
      <w:r w:rsidR="00E0572C">
        <w:t>Use Cases (UC)</w:t>
      </w:r>
      <w:r w:rsidR="00C105E2">
        <w:t xml:space="preserve"> e dos </w:t>
      </w:r>
      <w:r>
        <w:t xml:space="preserve">diagramas da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 no site Draw.io</w:t>
      </w:r>
      <w:r w:rsidR="00C105E2">
        <w:t xml:space="preserve">, de uma </w:t>
      </w:r>
      <w:r w:rsidR="00C105E2" w:rsidRPr="00C105E2">
        <w:t xml:space="preserve">matriz de rastreabilidade entre </w:t>
      </w:r>
      <w:proofErr w:type="spellStart"/>
      <w:r w:rsidR="006447AD">
        <w:t>RFs</w:t>
      </w:r>
      <w:proofErr w:type="spellEnd"/>
      <w:r w:rsidR="00C105E2" w:rsidRPr="00C105E2">
        <w:t xml:space="preserve"> e </w:t>
      </w:r>
      <w:r w:rsidR="00E0572C">
        <w:t>UC</w:t>
      </w:r>
      <w:r w:rsidR="00AF4604">
        <w:t>s</w:t>
      </w:r>
      <w:r>
        <w:t>;</w:t>
      </w:r>
    </w:p>
    <w:p w14:paraId="34D278E6" w14:textId="3D31D64E" w:rsidR="003C722F" w:rsidRDefault="003C722F" w:rsidP="003C722F">
      <w:pPr>
        <w:pStyle w:val="TF-ALNEA"/>
        <w:contextualSpacing w:val="0"/>
      </w:pPr>
      <w:r>
        <w:t xml:space="preserve">construção da etapa TO-BE: realizar a construção da etapa TO-BE em consulta com os </w:t>
      </w:r>
      <w:proofErr w:type="spellStart"/>
      <w:r>
        <w:t>RFs</w:t>
      </w:r>
      <w:proofErr w:type="spellEnd"/>
      <w:r>
        <w:t xml:space="preserve"> e </w:t>
      </w:r>
      <w:proofErr w:type="spellStart"/>
      <w:r>
        <w:t>RNFs</w:t>
      </w:r>
      <w:proofErr w:type="spellEnd"/>
      <w:r>
        <w:t xml:space="preserve">, por meio da ferramenta </w:t>
      </w:r>
      <w:proofErr w:type="spellStart"/>
      <w:r>
        <w:t>Bizagi</w:t>
      </w:r>
      <w:proofErr w:type="spellEnd"/>
      <w:r>
        <w:t>;</w:t>
      </w:r>
    </w:p>
    <w:p w14:paraId="3F1E20DB" w14:textId="2D37D47E" w:rsidR="00523F5E" w:rsidRDefault="00523F5E" w:rsidP="00523F5E">
      <w:pPr>
        <w:pStyle w:val="TF-ALNEA"/>
      </w:pPr>
      <w:r>
        <w:t xml:space="preserve">implementação: desenvolver um sistema responsivo de gestão para o Studio Paola Schmitt, utilizando </w:t>
      </w:r>
      <w:proofErr w:type="spellStart"/>
      <w:r w:rsidR="00E0572C" w:rsidRPr="00F679DD">
        <w:rPr>
          <w:i/>
          <w:iCs/>
        </w:rPr>
        <w:t>b</w:t>
      </w:r>
      <w:r w:rsidRPr="00F679DD">
        <w:rPr>
          <w:i/>
          <w:iCs/>
        </w:rPr>
        <w:t>ack-end</w:t>
      </w:r>
      <w:proofErr w:type="spellEnd"/>
      <w:r>
        <w:t xml:space="preserve"> em Java e um sistema baseado em Nuvem;</w:t>
      </w:r>
    </w:p>
    <w:p w14:paraId="12FA0B2C" w14:textId="1A255082" w:rsidR="00B37046" w:rsidRDefault="00516232" w:rsidP="00700DDB">
      <w:pPr>
        <w:pStyle w:val="TF-ALNEA"/>
      </w:pPr>
      <w:r>
        <w:t>verificação e validação: realizar os testes do sistema e validar junto aos usuários as funcionalidades e as interfaces</w:t>
      </w:r>
      <w:r w:rsidR="00C105E2">
        <w:t xml:space="preserve">, por meio do Método </w:t>
      </w:r>
      <w:proofErr w:type="spellStart"/>
      <w:r w:rsidR="00C105E2">
        <w:t>RURUCAg</w:t>
      </w:r>
      <w:proofErr w:type="spellEnd"/>
      <w:r w:rsidR="0002477C">
        <w:t>.</w:t>
      </w:r>
      <w:bookmarkStart w:id="31" w:name="_Toc351015602"/>
      <w:bookmarkEnd w:id="24"/>
      <w:bookmarkEnd w:id="25"/>
      <w:bookmarkEnd w:id="26"/>
      <w:bookmarkEnd w:id="27"/>
      <w:bookmarkEnd w:id="28"/>
      <w:bookmarkEnd w:id="29"/>
      <w:bookmarkEnd w:id="30"/>
    </w:p>
    <w:p w14:paraId="3E748A84" w14:textId="7D2BD789" w:rsidR="00354600" w:rsidRDefault="00451B94" w:rsidP="009E14E9">
      <w:pPr>
        <w:pStyle w:val="Ttulo1"/>
        <w:numPr>
          <w:ilvl w:val="0"/>
          <w:numId w:val="0"/>
        </w:numPr>
      </w:pPr>
      <w:r>
        <w:lastRenderedPageBreak/>
        <w:t>Referências</w:t>
      </w:r>
      <w:bookmarkEnd w:id="31"/>
    </w:p>
    <w:p w14:paraId="4B11FA1B" w14:textId="21C533A5" w:rsidR="00A66E16" w:rsidRDefault="00354600" w:rsidP="009E14E9">
      <w:pPr>
        <w:pStyle w:val="TF-refernciasITEM"/>
        <w:spacing w:before="240"/>
      </w:pPr>
      <w:r>
        <w:t xml:space="preserve">ALMEIDA, Francisco </w:t>
      </w:r>
      <w:r w:rsidRPr="00584AD2">
        <w:rPr>
          <w:i/>
          <w:iCs/>
        </w:rPr>
        <w:t>et al.</w:t>
      </w:r>
      <w:r>
        <w:t xml:space="preserve"> </w:t>
      </w:r>
      <w:r w:rsidRPr="006578FA">
        <w:t>O microempreendedor individual (MEI) no Brasil</w:t>
      </w:r>
      <w:r w:rsidRPr="00E0572C">
        <w:t>:</w:t>
      </w:r>
      <w:r>
        <w:t xml:space="preserve"> uma perspectiva geral. </w:t>
      </w:r>
      <w:r w:rsidR="000D75E3">
        <w:t>Universidade Estadual de Goiás,</w:t>
      </w:r>
      <w:r w:rsidR="00DD6DDA">
        <w:t xml:space="preserve"> GO,</w:t>
      </w:r>
      <w:r w:rsidR="000D75E3">
        <w:t xml:space="preserve"> </w:t>
      </w:r>
      <w:proofErr w:type="spellStart"/>
      <w:r w:rsidR="008659C8" w:rsidRPr="006578FA">
        <w:rPr>
          <w:b/>
          <w:bCs/>
        </w:rPr>
        <w:t>Peer</w:t>
      </w:r>
      <w:proofErr w:type="spellEnd"/>
      <w:r w:rsidR="008659C8" w:rsidRPr="006578FA">
        <w:rPr>
          <w:b/>
          <w:bCs/>
        </w:rPr>
        <w:t xml:space="preserve"> Review</w:t>
      </w:r>
      <w:r w:rsidR="008659C8">
        <w:t xml:space="preserve">, v. 5, n.4. </w:t>
      </w:r>
      <w:r w:rsidR="00DD6DDA">
        <w:t xml:space="preserve">p. 34-47, 2023. </w:t>
      </w:r>
      <w:r w:rsidR="000D75E3">
        <w:t xml:space="preserve">Disponível em: </w:t>
      </w:r>
      <w:r w:rsidR="000D75E3" w:rsidRPr="008659C8">
        <w:t>https://doi.org/10.53660/236.prw415</w:t>
      </w:r>
      <w:r w:rsidR="000D75E3">
        <w:t>. Acesso em: 03 mar</w:t>
      </w:r>
      <w:r w:rsidR="008659C8">
        <w:t>.</w:t>
      </w:r>
      <w:r w:rsidR="000D75E3">
        <w:t xml:space="preserve"> 2024.</w:t>
      </w:r>
    </w:p>
    <w:p w14:paraId="227838BA" w14:textId="4440361D" w:rsidR="00A810D2" w:rsidRDefault="00A810D2" w:rsidP="009E14E9">
      <w:pPr>
        <w:pStyle w:val="TF-refernciasITEM"/>
        <w:spacing w:before="240"/>
      </w:pPr>
      <w:r>
        <w:t xml:space="preserve">ALVES, </w:t>
      </w:r>
      <w:r w:rsidRPr="00A810D2">
        <w:t>Thaís Fávero</w:t>
      </w:r>
      <w:r>
        <w:t xml:space="preserve"> </w:t>
      </w:r>
      <w:r w:rsidRPr="00A810D2">
        <w:rPr>
          <w:i/>
          <w:iCs/>
        </w:rPr>
        <w:t>et al</w:t>
      </w:r>
      <w:r>
        <w:t xml:space="preserve">. </w:t>
      </w:r>
      <w:r w:rsidRPr="008659C8">
        <w:rPr>
          <w:b/>
          <w:bCs/>
        </w:rPr>
        <w:t xml:space="preserve">Desenvolvimento de Tecnologias em Pesquisa e Saúde: </w:t>
      </w:r>
      <w:r w:rsidRPr="00A810D2">
        <w:t>da teoria à prática</w:t>
      </w:r>
      <w:r w:rsidR="008659C8">
        <w:t>. Brasil,</w:t>
      </w:r>
      <w:r w:rsidR="00DD6DDA">
        <w:t xml:space="preserve"> </w:t>
      </w:r>
      <w:r w:rsidR="00DD6DDA" w:rsidRPr="00A810D2">
        <w:t>Editora Científica Digital</w:t>
      </w:r>
      <w:r w:rsidR="00DD6DDA">
        <w:t>,</w:t>
      </w:r>
      <w:r w:rsidR="00DD6DDA" w:rsidRPr="00A810D2">
        <w:t xml:space="preserve"> </w:t>
      </w:r>
      <w:r w:rsidR="00DD6DDA">
        <w:t>v</w:t>
      </w:r>
      <w:r w:rsidR="00DD6DDA" w:rsidRPr="00A810D2">
        <w:t>. 1</w:t>
      </w:r>
      <w:r w:rsidR="00DD6DDA">
        <w:t>,</w:t>
      </w:r>
      <w:r w:rsidR="008659C8">
        <w:t xml:space="preserve"> p. 122-137</w:t>
      </w:r>
      <w:r w:rsidR="00DD6DDA">
        <w:t>, 2022</w:t>
      </w:r>
      <w:r>
        <w:t>.</w:t>
      </w:r>
      <w:r w:rsidR="008659C8">
        <w:t xml:space="preserve"> Disponível em: </w:t>
      </w:r>
      <w:r w:rsidR="008659C8" w:rsidRPr="008659C8">
        <w:t>https://downloads.editoracientifica.com.br/articles/220408593.pdf</w:t>
      </w:r>
      <w:r w:rsidR="008659C8">
        <w:t>. Acesso em: 04 mar. 2024.</w:t>
      </w:r>
    </w:p>
    <w:p w14:paraId="253DD8B0" w14:textId="4C9FE097" w:rsidR="00B0037B" w:rsidRDefault="00B0037B" w:rsidP="009E14E9">
      <w:pPr>
        <w:pStyle w:val="TF-refernciasITEM"/>
        <w:spacing w:before="240" w:after="0"/>
      </w:pPr>
      <w:r>
        <w:t xml:space="preserve">BORGES, Fabrini Quadros; VICTOR, Paulo Henrique Araújo; PEREIRA </w:t>
      </w:r>
      <w:proofErr w:type="spellStart"/>
      <w:r w:rsidRPr="00B0037B">
        <w:t>Dálleth</w:t>
      </w:r>
      <w:proofErr w:type="spellEnd"/>
      <w:r w:rsidRPr="00B0037B">
        <w:t xml:space="preserve"> </w:t>
      </w:r>
      <w:proofErr w:type="spellStart"/>
      <w:r w:rsidRPr="00B0037B">
        <w:t>Thauanny</w:t>
      </w:r>
      <w:proofErr w:type="spellEnd"/>
      <w:r w:rsidRPr="00B0037B">
        <w:t xml:space="preserve"> de Oliveira</w:t>
      </w:r>
      <w:r>
        <w:t xml:space="preserve">. </w:t>
      </w:r>
      <w:r w:rsidR="00ED6C7B" w:rsidRPr="006578FA">
        <w:rPr>
          <w:b/>
          <w:bCs/>
        </w:rPr>
        <w:t>Importância da gestão financeira para agricultura familiar em sistemas agroflorestais</w:t>
      </w:r>
      <w:r>
        <w:t xml:space="preserve">. </w:t>
      </w:r>
      <w:r w:rsidRPr="00B0037B">
        <w:t xml:space="preserve">Trabalho de Conclusão de Curso (Bacharelado em </w:t>
      </w:r>
      <w:r>
        <w:t>Engenharia Florestal</w:t>
      </w:r>
      <w:r w:rsidRPr="00B0037B">
        <w:t xml:space="preserve">) </w:t>
      </w:r>
      <w:r>
        <w:t>–</w:t>
      </w:r>
      <w:r w:rsidRPr="00B0037B">
        <w:t xml:space="preserve"> Universidade</w:t>
      </w:r>
      <w:r>
        <w:t xml:space="preserve"> do Estado do Pará, Pará, 2019. Disponível em: </w:t>
      </w:r>
      <w:r w:rsidRPr="00C128F0">
        <w:t>https://www.eumed.net/rev/oel/2019/02/gestao-financeira-agricultura.html/hdl.handle.net/20.500.11763/gestao-financeira-agricultura.zip</w:t>
      </w:r>
      <w:r>
        <w:t>. Acesso em: 08 abr. 2024.</w:t>
      </w:r>
    </w:p>
    <w:p w14:paraId="154DEA61" w14:textId="0BE7C737" w:rsidR="003F6FD7" w:rsidRDefault="00251305" w:rsidP="009E14E9">
      <w:pPr>
        <w:pStyle w:val="TF-refernciasITEM"/>
        <w:spacing w:before="240"/>
      </w:pPr>
      <w:r>
        <w:t>BRAGA</w:t>
      </w:r>
      <w:r w:rsidRPr="00A66E16">
        <w:t>,</w:t>
      </w:r>
      <w:r>
        <w:t xml:space="preserve"> Carolina </w:t>
      </w:r>
      <w:r>
        <w:rPr>
          <w:i/>
          <w:iCs/>
        </w:rPr>
        <w:t>et al</w:t>
      </w:r>
      <w:r w:rsidRPr="00A66E16">
        <w:t xml:space="preserve">. </w:t>
      </w:r>
      <w:r w:rsidRPr="00914CF8">
        <w:rPr>
          <w:b/>
          <w:bCs/>
        </w:rPr>
        <w:t>Protótipo de alta-fidelidade de uma rede social com foco na conexão entre idosos e jovens</w:t>
      </w:r>
      <w:r w:rsidR="001855FB">
        <w:t xml:space="preserve">. </w:t>
      </w:r>
      <w:bookmarkStart w:id="32" w:name="_Hlk163837935"/>
      <w:r w:rsidR="001855FB" w:rsidRPr="001855FB">
        <w:t>Trabalho de Conclusão de Curso (</w:t>
      </w:r>
      <w:r w:rsidR="001855FB">
        <w:t>Sistemas de Informação</w:t>
      </w:r>
      <w:r w:rsidR="001855FB" w:rsidRPr="001855FB">
        <w:t>)</w:t>
      </w:r>
      <w:bookmarkEnd w:id="32"/>
      <w:r w:rsidR="001855FB" w:rsidRPr="001855FB">
        <w:t xml:space="preserve"> - FCI Higienópolis</w:t>
      </w:r>
      <w:r w:rsidR="001855FB">
        <w:t xml:space="preserve">, </w:t>
      </w:r>
      <w:r w:rsidR="00914CF8">
        <w:t xml:space="preserve">São Paulo, SP, </w:t>
      </w:r>
      <w:r w:rsidR="003F6FD7">
        <w:t xml:space="preserve">2023. Disponível em: </w:t>
      </w:r>
      <w:r w:rsidR="00914CF8" w:rsidRPr="00914CF8">
        <w:t>https://dspace.mackenzie.br/handle/10899/38269</w:t>
      </w:r>
      <w:r w:rsidR="00914CF8">
        <w:t>. Acesso em: 10 mar. 2024.</w:t>
      </w:r>
    </w:p>
    <w:p w14:paraId="4F115B7E" w14:textId="33BF0EF1" w:rsidR="00486296" w:rsidRDefault="00486296" w:rsidP="009E14E9">
      <w:pPr>
        <w:pStyle w:val="TF-refernciasITEM"/>
        <w:spacing w:before="240"/>
      </w:pPr>
      <w:r>
        <w:t>BRASIL. Lei n</w:t>
      </w:r>
      <w:r w:rsidRPr="00486296">
        <w:t>º 1</w:t>
      </w:r>
      <w:r>
        <w:t>28</w:t>
      </w:r>
      <w:r w:rsidRPr="00486296">
        <w:t xml:space="preserve">, de </w:t>
      </w:r>
      <w:r w:rsidR="00471BF9">
        <w:t xml:space="preserve">dezembro </w:t>
      </w:r>
      <w:r w:rsidRPr="00486296">
        <w:t>de 200</w:t>
      </w:r>
      <w:r w:rsidR="00471BF9">
        <w:t>8</w:t>
      </w:r>
      <w:r w:rsidRPr="00486296">
        <w:t xml:space="preserve">. </w:t>
      </w:r>
      <w:r w:rsidRPr="006578FA">
        <w:rPr>
          <w:b/>
          <w:bCs/>
        </w:rPr>
        <w:t>Institui o Código Civil. Diário Oficial da União</w:t>
      </w:r>
      <w:r w:rsidRPr="00486296">
        <w:t xml:space="preserve">: seção 1, Brasília, DF, n. </w:t>
      </w:r>
      <w:r w:rsidR="00471BF9">
        <w:t>248</w:t>
      </w:r>
      <w:r w:rsidRPr="00486296">
        <w:t>, p. 1-</w:t>
      </w:r>
      <w:r w:rsidR="00471BF9">
        <w:t>7</w:t>
      </w:r>
      <w:r w:rsidRPr="00486296">
        <w:t xml:space="preserve">, </w:t>
      </w:r>
      <w:r w:rsidR="00471BF9">
        <w:t>22 dez</w:t>
      </w:r>
      <w:r w:rsidRPr="00486296">
        <w:t>. 200</w:t>
      </w:r>
      <w:r w:rsidR="00471BF9">
        <w:t>8</w:t>
      </w:r>
      <w:r w:rsidRPr="00486296">
        <w:t xml:space="preserve">. PL </w:t>
      </w:r>
      <w:r w:rsidR="00471BF9" w:rsidRPr="00471BF9">
        <w:t>123/2006</w:t>
      </w:r>
      <w:r w:rsidR="0000438C">
        <w:t>.</w:t>
      </w:r>
    </w:p>
    <w:p w14:paraId="426B04FD" w14:textId="29422A0D" w:rsidR="00354600" w:rsidRDefault="00354600" w:rsidP="009E14E9">
      <w:pPr>
        <w:pStyle w:val="TF-refernciasITEM"/>
        <w:spacing w:before="240"/>
      </w:pPr>
      <w:r>
        <w:t xml:space="preserve">CAMINHA, Tom Ferreira. </w:t>
      </w:r>
      <w:r w:rsidRPr="00471BF9">
        <w:rPr>
          <w:b/>
          <w:bCs/>
        </w:rPr>
        <w:t xml:space="preserve">A prototipagem física de alta </w:t>
      </w:r>
      <w:r w:rsidRPr="000D5964">
        <w:rPr>
          <w:b/>
          <w:bCs/>
        </w:rPr>
        <w:t>fidelidade</w:t>
      </w:r>
      <w:r w:rsidRPr="00471BF9">
        <w:rPr>
          <w:b/>
          <w:bCs/>
        </w:rPr>
        <w:t>: uma abordagem de design para projetos na construção civil</w:t>
      </w:r>
      <w:r>
        <w:t xml:space="preserve">. </w:t>
      </w:r>
      <w:r w:rsidR="001855FB">
        <w:t xml:space="preserve">2020, 181 f. </w:t>
      </w:r>
      <w:r w:rsidR="001855FB" w:rsidRPr="001855FB">
        <w:t>Dissertação (Mestrado em Design) - Escola Superior de Desenho Industrial, Universidade do Estado do Rio de Janeiro</w:t>
      </w:r>
      <w:r w:rsidR="001855FB">
        <w:t>,</w:t>
      </w:r>
      <w:r w:rsidR="000D5964">
        <w:t xml:space="preserve"> RJ, </w:t>
      </w:r>
      <w:r>
        <w:t xml:space="preserve">2020. </w:t>
      </w:r>
      <w:r w:rsidR="000D5964">
        <w:t xml:space="preserve">Disponível em: </w:t>
      </w:r>
      <w:r w:rsidR="000D5964" w:rsidRPr="000D5964">
        <w:t>http://www.bdtd.uerj.br/handle/1/16364</w:t>
      </w:r>
      <w:r w:rsidR="000D5964">
        <w:t>. Acesso em: 04 mar. 2024.</w:t>
      </w:r>
    </w:p>
    <w:p w14:paraId="6BD135AB" w14:textId="0D2CAD67" w:rsidR="00DA054C" w:rsidRDefault="000D5964" w:rsidP="009E14E9">
      <w:pPr>
        <w:pStyle w:val="TF-refernciasITEM"/>
        <w:spacing w:before="240"/>
      </w:pPr>
      <w:r>
        <w:t xml:space="preserve">CARDOSO, Gelson Barros; PEDRO FILHO, Flávio de São. </w:t>
      </w:r>
      <w:r w:rsidRPr="00F656C2">
        <w:t xml:space="preserve">Inovação em tecnologia da informação com base no Business </w:t>
      </w:r>
      <w:proofErr w:type="spellStart"/>
      <w:r w:rsidRPr="00F656C2">
        <w:t>Process</w:t>
      </w:r>
      <w:proofErr w:type="spellEnd"/>
      <w:r w:rsidRPr="00F656C2">
        <w:t xml:space="preserve"> Management (BPM).</w:t>
      </w:r>
      <w:r w:rsidR="00532FBB">
        <w:t xml:space="preserve"> </w:t>
      </w:r>
      <w:r w:rsidR="00DD6DDA" w:rsidRPr="00F656C2">
        <w:rPr>
          <w:b/>
          <w:bCs/>
        </w:rPr>
        <w:t>Revista Interdisciplinar Científica Aplicada</w:t>
      </w:r>
      <w:r w:rsidR="00DD6DDA">
        <w:t>,</w:t>
      </w:r>
      <w:r w:rsidR="00532FBB">
        <w:t xml:space="preserve"> Blumenau,</w:t>
      </w:r>
      <w:r w:rsidR="00DD6DDA">
        <w:t xml:space="preserve"> </w:t>
      </w:r>
      <w:r>
        <w:t>v. 13, n. 4</w:t>
      </w:r>
      <w:r w:rsidR="00DD6DDA">
        <w:t>,</w:t>
      </w:r>
      <w:r w:rsidR="00DD6DDA" w:rsidRPr="00DD6DDA">
        <w:t xml:space="preserve"> </w:t>
      </w:r>
      <w:r w:rsidR="00DD6DDA">
        <w:t>p. 70-92, 2019</w:t>
      </w:r>
      <w:r>
        <w:t>. Disponível em: https://portaldeperiodicos.animaeducacao.com.br/index.php/rica/article/view/17990/11771. Acesso em: 25 mar. 2024</w:t>
      </w:r>
      <w:r w:rsidR="00DA054C">
        <w:t>.</w:t>
      </w:r>
    </w:p>
    <w:p w14:paraId="1D76F9C2" w14:textId="6F5CF20F" w:rsidR="00C62CF3" w:rsidRPr="00C62CF3" w:rsidRDefault="00C62CF3" w:rsidP="009E14E9">
      <w:pPr>
        <w:pStyle w:val="TF-refernciasITEM"/>
        <w:spacing w:before="240"/>
      </w:pPr>
      <w:r>
        <w:t xml:space="preserve">CARVALHO, Matheus Bitencourt de. </w:t>
      </w:r>
      <w:r w:rsidR="00ED6C7B" w:rsidRPr="00C62CF3">
        <w:rPr>
          <w:b/>
          <w:bCs/>
        </w:rPr>
        <w:t>Análise do sistema de gestão na empresa system computadores</w:t>
      </w:r>
      <w:r>
        <w:t xml:space="preserve">. Orientador: Cícero Nei </w:t>
      </w:r>
      <w:proofErr w:type="spellStart"/>
      <w:r>
        <w:t>Eisenberger</w:t>
      </w:r>
      <w:proofErr w:type="spellEnd"/>
      <w:r>
        <w:t xml:space="preserve">, 2019. </w:t>
      </w:r>
      <w:r w:rsidRPr="00C62CF3">
        <w:t>Trabalho de Conclusão de Curso (</w:t>
      </w:r>
      <w:r>
        <w:t>Graduação em Administração</w:t>
      </w:r>
      <w:r w:rsidRPr="00C62CF3">
        <w:t>)</w:t>
      </w:r>
      <w:r>
        <w:t xml:space="preserve"> - Universidade de Santa Cruz do Sul – UNISC, Santa Cruz do Sul, 2019. Disponível em: </w:t>
      </w:r>
      <w:r w:rsidRPr="00C62CF3">
        <w:t>https://repositorio.unisc.br/jspui/bitstream/11624/2587/1/Matheus%20Bitencourt%20de%20Carvalho.pdf</w:t>
      </w:r>
      <w:r>
        <w:t>. Acesso em: 12 abr. 2024.</w:t>
      </w:r>
    </w:p>
    <w:p w14:paraId="2A69A835" w14:textId="614D787C" w:rsidR="00354600" w:rsidRDefault="00354600" w:rsidP="009E14E9">
      <w:pPr>
        <w:pStyle w:val="TF-refernciasITEM"/>
        <w:spacing w:before="240"/>
      </w:pPr>
      <w:r>
        <w:t xml:space="preserve">CASTRO, Michele Marta Moraes; MACIEL, Cristiano; MAIESKI, Alessandra. </w:t>
      </w:r>
      <w:r w:rsidR="00DA054C" w:rsidRPr="00146A5A">
        <w:t xml:space="preserve">Colaboração </w:t>
      </w:r>
      <w:r w:rsidR="00DA054C" w:rsidRPr="00F656C2">
        <w:t>Online em tempos de pandemia</w:t>
      </w:r>
      <w:r w:rsidR="00D433BC" w:rsidRPr="00F656C2">
        <w:t>:</w:t>
      </w:r>
      <w:r w:rsidR="00D433BC" w:rsidRPr="00D433BC">
        <w:rPr>
          <w:b/>
          <w:bCs/>
        </w:rPr>
        <w:t xml:space="preserve"> </w:t>
      </w:r>
      <w:proofErr w:type="spellStart"/>
      <w:r w:rsidR="00DA054C" w:rsidRPr="00D433BC">
        <w:t>prototipando</w:t>
      </w:r>
      <w:proofErr w:type="spellEnd"/>
      <w:r w:rsidR="00DA054C" w:rsidRPr="00D433BC">
        <w:t xml:space="preserve"> soluções em rede</w:t>
      </w:r>
      <w:r w:rsidR="00D433BC" w:rsidRPr="00D433BC">
        <w:t xml:space="preserve">. </w:t>
      </w:r>
      <w:r w:rsidR="000D5964">
        <w:t>Aracaju, SE</w:t>
      </w:r>
      <w:r w:rsidR="00D433BC">
        <w:t xml:space="preserve">, </w:t>
      </w:r>
      <w:r w:rsidR="00DD6DDA" w:rsidRPr="00F656C2">
        <w:rPr>
          <w:b/>
          <w:bCs/>
        </w:rPr>
        <w:t>Interfaces Científicas</w:t>
      </w:r>
      <w:r w:rsidR="00DD6DDA">
        <w:t xml:space="preserve">, v. 11, n. 3, </w:t>
      </w:r>
      <w:r w:rsidR="00D433BC">
        <w:t>p. 264 -281</w:t>
      </w:r>
      <w:r w:rsidR="00DD6DDA">
        <w:t>, 2022</w:t>
      </w:r>
      <w:r>
        <w:t xml:space="preserve">. Disponível em: </w:t>
      </w:r>
      <w:r w:rsidR="000D5964" w:rsidRPr="000D5964">
        <w:t>https://doi.org/10.17564/2316-3828.2022v11n3p264-281</w:t>
      </w:r>
      <w:r>
        <w:t>. Acesso em: 25 mar. 2024.</w:t>
      </w:r>
    </w:p>
    <w:p w14:paraId="2AE0125F" w14:textId="532D2F14" w:rsidR="00354600" w:rsidRDefault="00354600" w:rsidP="009E14E9">
      <w:pPr>
        <w:pStyle w:val="TF-refernciasITEM"/>
        <w:spacing w:before="240"/>
      </w:pPr>
      <w:r>
        <w:lastRenderedPageBreak/>
        <w:t>COSTA, Carlos José Da Silva</w:t>
      </w:r>
      <w:r w:rsidR="00F974A2">
        <w:t xml:space="preserve"> </w:t>
      </w:r>
      <w:r w:rsidR="00F974A2" w:rsidRPr="00F656C2">
        <w:rPr>
          <w:i/>
          <w:iCs/>
        </w:rPr>
        <w:t>et al</w:t>
      </w:r>
      <w:r>
        <w:t xml:space="preserve">. </w:t>
      </w:r>
      <w:r w:rsidRPr="00D433BC">
        <w:rPr>
          <w:b/>
          <w:bCs/>
        </w:rPr>
        <w:t>MEI - microempreendedor individual.</w:t>
      </w:r>
      <w:r w:rsidR="006C3A0E" w:rsidRPr="006C3A0E">
        <w:t xml:space="preserve"> Trabalho de Conclusão de Curso (Curso Técnico em Administração) - </w:t>
      </w:r>
      <w:proofErr w:type="spellStart"/>
      <w:r w:rsidR="006C3A0E" w:rsidRPr="006C3A0E">
        <w:t>Etec</w:t>
      </w:r>
      <w:proofErr w:type="spellEnd"/>
      <w:r w:rsidR="006C3A0E" w:rsidRPr="006C3A0E">
        <w:t xml:space="preserve"> Francisco Garcia, Mococa, 2023. Classe Descentralizada</w:t>
      </w:r>
      <w:r w:rsidR="006C3A0E">
        <w:rPr>
          <w:b/>
          <w:bCs/>
        </w:rPr>
        <w:t>.</w:t>
      </w:r>
      <w:r w:rsidR="006C3A0E" w:rsidRPr="006C3A0E">
        <w:rPr>
          <w:b/>
          <w:bCs/>
        </w:rPr>
        <w:t xml:space="preserve"> </w:t>
      </w:r>
      <w:r w:rsidR="00D433BC">
        <w:t xml:space="preserve"> </w:t>
      </w:r>
      <w:r>
        <w:t>Cajuru</w:t>
      </w:r>
      <w:r w:rsidR="00DD6DDA">
        <w:t>,</w:t>
      </w:r>
      <w:r w:rsidR="00D433BC">
        <w:t xml:space="preserve"> </w:t>
      </w:r>
      <w:r>
        <w:t>SP</w:t>
      </w:r>
      <w:r w:rsidR="00D433BC">
        <w:t>,</w:t>
      </w:r>
      <w:r w:rsidR="00DD6DDA">
        <w:t xml:space="preserve"> </w:t>
      </w:r>
      <w:r w:rsidR="00D433BC">
        <w:t>2023.</w:t>
      </w:r>
      <w:r>
        <w:t xml:space="preserve"> Disponível em: https://ric.cps.sp.gov.br/handle/123456789/15309. Acesso em: 23 mar. 2024.</w:t>
      </w:r>
    </w:p>
    <w:p w14:paraId="1A35B248" w14:textId="77777777" w:rsidR="00354600" w:rsidRDefault="00354600" w:rsidP="009E14E9">
      <w:pPr>
        <w:pStyle w:val="TF-refernciasITEM"/>
        <w:spacing w:before="240"/>
      </w:pPr>
      <w:r>
        <w:t xml:space="preserve">COSTA, Simone Erbs da. </w:t>
      </w:r>
      <w:proofErr w:type="spellStart"/>
      <w:r w:rsidRPr="006578FA">
        <w:rPr>
          <w:b/>
          <w:bCs/>
        </w:rPr>
        <w:t>iLibras</w:t>
      </w:r>
      <w:proofErr w:type="spellEnd"/>
      <w:r w:rsidRPr="006578FA">
        <w:rPr>
          <w:b/>
          <w:bCs/>
        </w:rPr>
        <w:t xml:space="preserve">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437707F7" w14:textId="1905375F" w:rsidR="00354600" w:rsidRDefault="00354600" w:rsidP="009E14E9">
      <w:pPr>
        <w:pStyle w:val="TF-refernciasITEM"/>
        <w:spacing w:before="240"/>
      </w:pPr>
      <w:r>
        <w:t xml:space="preserve">COSTA, Simone Erbs da </w:t>
      </w:r>
      <w:r w:rsidRPr="00F656C2">
        <w:rPr>
          <w:i/>
          <w:iCs/>
        </w:rPr>
        <w:t>et al</w:t>
      </w:r>
      <w:r>
        <w:t>. Uma revisão sistemática da literatura para investigação de estratégias de ensino colaborativo. In: SIMPÓSIO BRASILEIRO DE SISTEMAS COLABORATIVOS (SBSC</w:t>
      </w:r>
      <w:proofErr w:type="gramStart"/>
      <w:r>
        <w:t>),  13</w:t>
      </w:r>
      <w:proofErr w:type="gramEnd"/>
      <w:r>
        <w:t xml:space="preserve">, 2016, Belém. </w:t>
      </w:r>
      <w:r w:rsidRPr="00F656C2">
        <w:rPr>
          <w:b/>
          <w:bCs/>
        </w:rPr>
        <w:t>Anais</w:t>
      </w:r>
      <w:r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26 mar. 2024.</w:t>
      </w:r>
    </w:p>
    <w:p w14:paraId="72EC65D9" w14:textId="19382D0E" w:rsidR="00A66E16" w:rsidRDefault="00354600" w:rsidP="009E14E9">
      <w:pPr>
        <w:pStyle w:val="TF-refernciasITEM"/>
        <w:spacing w:before="240"/>
      </w:pPr>
      <w:r>
        <w:t xml:space="preserve">HOSTINS, Emily. </w:t>
      </w:r>
      <w:r w:rsidR="00D433BC">
        <w:t xml:space="preserve">Rotina Studio Paola Schmitt. Entrevistadora: </w:t>
      </w:r>
      <w:proofErr w:type="spellStart"/>
      <w:r w:rsidR="00D433BC">
        <w:t>Sâmela</w:t>
      </w:r>
      <w:proofErr w:type="spellEnd"/>
      <w:r w:rsidR="00D433BC">
        <w:t xml:space="preserve"> </w:t>
      </w:r>
      <w:proofErr w:type="spellStart"/>
      <w:r w:rsidR="00D433BC">
        <w:t>Hostins</w:t>
      </w:r>
      <w:proofErr w:type="spellEnd"/>
      <w:r w:rsidR="00D433BC">
        <w:t xml:space="preserve">. </w:t>
      </w:r>
      <w:r>
        <w:t>Blumena</w:t>
      </w:r>
      <w:r w:rsidR="00D433BC">
        <w:t>u, SC, 2024.</w:t>
      </w:r>
    </w:p>
    <w:p w14:paraId="16D45E6A" w14:textId="15EE4CA9" w:rsidR="00A66E16" w:rsidRDefault="00354600" w:rsidP="009E14E9">
      <w:pPr>
        <w:pStyle w:val="TF-refernciasITEM"/>
        <w:spacing w:before="240"/>
      </w:pPr>
      <w:r>
        <w:t xml:space="preserve">IBGE, Instituto Brasileiro de Geografia e Estatística. </w:t>
      </w:r>
      <w:r w:rsidRPr="00146A5A">
        <w:rPr>
          <w:b/>
          <w:bCs/>
        </w:rPr>
        <w:t>Estatísticas dos Cadastros de Microempreendedores Individuais</w:t>
      </w:r>
      <w:r>
        <w:t>. Rio de Janeiro, 2023. Disponível em: https://www.ibge.gov.br/estatisticas/multidominio/empreendedorismo/38014-estatisticas-dos-cadastros-de-microempreendedores-individuais.html. Acesso em</w:t>
      </w:r>
      <w:r w:rsidR="009E14E9">
        <w:t>:</w:t>
      </w:r>
      <w:r>
        <w:t xml:space="preserve"> 26 mar</w:t>
      </w:r>
      <w:r w:rsidR="009E14E9">
        <w:t>.</w:t>
      </w:r>
      <w:r>
        <w:t xml:space="preserve"> 2024</w:t>
      </w:r>
      <w:r w:rsidR="009E14E9">
        <w:t>.</w:t>
      </w:r>
    </w:p>
    <w:p w14:paraId="18F42ADE" w14:textId="71FFA15E" w:rsidR="00354600" w:rsidRDefault="00354600" w:rsidP="009E14E9">
      <w:pPr>
        <w:pStyle w:val="TF-refernciasITEM"/>
        <w:spacing w:before="240"/>
      </w:pPr>
      <w:r>
        <w:t>MACHADO, Rafael</w:t>
      </w:r>
      <w:r w:rsidR="003F4831">
        <w:t xml:space="preserve">; </w:t>
      </w:r>
      <w:r>
        <w:t xml:space="preserve">SOUZA, Mariane. </w:t>
      </w:r>
      <w:r w:rsidRPr="00DD6DDA">
        <w:rPr>
          <w:b/>
          <w:bCs/>
        </w:rPr>
        <w:t>Uma análise exploratória de ferramentas de prototipação de software</w:t>
      </w:r>
      <w:r>
        <w:t>.</w:t>
      </w:r>
      <w:r w:rsidR="009924F9">
        <w:t xml:space="preserve"> </w:t>
      </w:r>
      <w:r w:rsidR="009924F9" w:rsidRPr="00074F3B">
        <w:t>Trabalho de</w:t>
      </w:r>
      <w:r w:rsidR="009924F9">
        <w:t xml:space="preserve"> </w:t>
      </w:r>
      <w:r w:rsidR="009924F9" w:rsidRPr="00074F3B">
        <w:t>Conclusão de Curso</w:t>
      </w:r>
      <w:r w:rsidR="009D7807">
        <w:t xml:space="preserve"> (G</w:t>
      </w:r>
      <w:r w:rsidR="009D7807" w:rsidRPr="009D7807">
        <w:t>raduação do curso de Bacharelado em Ciência da Computação</w:t>
      </w:r>
      <w:r w:rsidR="009D7807">
        <w:t>) -</w:t>
      </w:r>
      <w:r>
        <w:t xml:space="preserve"> Universidade Federal de Alfenas, Alfenas, Minas Gerais, Brasil</w:t>
      </w:r>
      <w:r w:rsidR="00DD6DDA">
        <w:t xml:space="preserve">, 2021. Disponível em: </w:t>
      </w:r>
      <w:r w:rsidR="006C3A0E" w:rsidRPr="006C3A0E">
        <w:t>https://www.unifal-mg.edu.br/dcc/wp-content/uploads/sites/221/2022/01/TCC_RafaelFelipeDosSantosMachado.pdf</w:t>
      </w:r>
      <w:r w:rsidR="006C3A0E">
        <w:t>. Acesso em</w:t>
      </w:r>
      <w:r w:rsidR="009E14E9">
        <w:t>:</w:t>
      </w:r>
      <w:r w:rsidR="006C3A0E">
        <w:t xml:space="preserve"> 15 mar. 2024.</w:t>
      </w:r>
    </w:p>
    <w:p w14:paraId="4AFFA7BC" w14:textId="69C741AE" w:rsidR="000C1177" w:rsidRDefault="00354600" w:rsidP="009E14E9">
      <w:pPr>
        <w:pStyle w:val="TF-refernciasITEM"/>
        <w:spacing w:before="240"/>
      </w:pPr>
      <w:r>
        <w:t>MAIA, Julia Salles</w:t>
      </w:r>
      <w:r w:rsidRPr="006C3A0E">
        <w:rPr>
          <w:b/>
          <w:bCs/>
        </w:rPr>
        <w:t>. Plano de negócios aplicativo de agendamento de serviços no segmento de beleza</w:t>
      </w:r>
      <w:r>
        <w:t xml:space="preserve">. </w:t>
      </w:r>
      <w:r w:rsidR="00074F3B" w:rsidRPr="00074F3B">
        <w:t>Trabalho de</w:t>
      </w:r>
      <w:r w:rsidR="00335DEB">
        <w:t xml:space="preserve"> </w:t>
      </w:r>
      <w:r w:rsidR="00074F3B" w:rsidRPr="00074F3B">
        <w:t>Conclusão de Curso (Graduação em Administração</w:t>
      </w:r>
      <w:r w:rsidR="00074F3B">
        <w:t xml:space="preserve">) - </w:t>
      </w:r>
      <w:r>
        <w:t>Universidade Federal de Uberlândia, Uberlândia, 2020.</w:t>
      </w:r>
      <w:r w:rsidR="006C3A0E">
        <w:t xml:space="preserve"> Disponível em: </w:t>
      </w:r>
      <w:r w:rsidR="006C3A0E" w:rsidRPr="006C3A0E">
        <w:t>https://repositorio.ufu.br/handle/123456789/30447</w:t>
      </w:r>
      <w:r w:rsidR="006C3A0E">
        <w:t>. Acesso em: 20 fev</w:t>
      </w:r>
      <w:r w:rsidR="006C3A0E" w:rsidRPr="00C3101E">
        <w:rPr>
          <w:b/>
          <w:bCs/>
        </w:rPr>
        <w:t>.</w:t>
      </w:r>
      <w:r w:rsidR="006C3A0E">
        <w:t xml:space="preserve"> 2024.</w:t>
      </w:r>
    </w:p>
    <w:p w14:paraId="7FB01F42" w14:textId="17025CE4" w:rsidR="00354600" w:rsidRDefault="00354600" w:rsidP="009E14E9">
      <w:pPr>
        <w:pStyle w:val="TF-refernciasITEM"/>
        <w:spacing w:before="240"/>
      </w:pPr>
      <w:r>
        <w:t>MARQUES, F. A. DOS S</w:t>
      </w:r>
      <w:r w:rsidRPr="00CD3330">
        <w:rPr>
          <w:i/>
          <w:iCs/>
        </w:rPr>
        <w:t>. et al</w:t>
      </w:r>
      <w:r>
        <w:t xml:space="preserve">. </w:t>
      </w:r>
      <w:r w:rsidR="006C3A0E" w:rsidRPr="00873B87">
        <w:rPr>
          <w:lang w:val="en-US"/>
        </w:rPr>
        <w:t>Development of a multilateral business management application for individual microentrepreneurs in the beauty industry.</w:t>
      </w:r>
      <w:r w:rsidR="006C3A0E" w:rsidRPr="00873B87">
        <w:rPr>
          <w:b/>
          <w:bCs/>
          <w:lang w:val="en-US"/>
        </w:rPr>
        <w:t xml:space="preserve"> </w:t>
      </w:r>
      <w:r w:rsidRPr="00873B87">
        <w:rPr>
          <w:b/>
          <w:bCs/>
          <w:lang w:val="en-US"/>
        </w:rPr>
        <w:t>Research, Society and Development</w:t>
      </w:r>
      <w:r w:rsidR="006C3A0E" w:rsidRPr="00873B87">
        <w:rPr>
          <w:b/>
          <w:bCs/>
          <w:lang w:val="en-US"/>
        </w:rPr>
        <w:t>.</w:t>
      </w:r>
      <w:r w:rsidR="006C3A0E" w:rsidRPr="00873B87">
        <w:rPr>
          <w:lang w:val="en-US"/>
        </w:rPr>
        <w:t xml:space="preserve"> [S. l.: s. n.], v. 11, n. 16. </w:t>
      </w:r>
      <w:r w:rsidR="006C3A0E">
        <w:t xml:space="preserve">Disponível em: </w:t>
      </w:r>
      <w:r w:rsidR="006C3A0E" w:rsidRPr="006C3A0E">
        <w:t>https://rsdjournal.org/index.php/rsd/article/view/36898.</w:t>
      </w:r>
      <w:r w:rsidR="006C3A0E">
        <w:t xml:space="preserve"> Acesso em: 20 fev. 2024.</w:t>
      </w:r>
    </w:p>
    <w:p w14:paraId="22AC1A71" w14:textId="76DE9944" w:rsidR="00354600" w:rsidRDefault="00354600" w:rsidP="009E14E9">
      <w:pPr>
        <w:pStyle w:val="TF-refernciasITEM"/>
        <w:spacing w:before="240"/>
      </w:pPr>
      <w:r w:rsidRPr="00CA5BE3">
        <w:t>MAPA DE EMPRESAS,</w:t>
      </w:r>
      <w:r w:rsidR="00146A5A" w:rsidRPr="00CA5BE3">
        <w:t xml:space="preserve"> Brasil, 2024.</w:t>
      </w:r>
      <w:r w:rsidR="009768AF" w:rsidRPr="00CA5BE3">
        <w:t xml:space="preserve"> Gov</w:t>
      </w:r>
      <w:r w:rsidR="005E0D61" w:rsidRPr="00CA5BE3">
        <w:t>.br</w:t>
      </w:r>
      <w:r w:rsidR="00E266B2" w:rsidRPr="00CA5BE3">
        <w:t>, 2024</w:t>
      </w:r>
      <w:r w:rsidR="005E0D61" w:rsidRPr="00CA5BE3">
        <w:t>.</w:t>
      </w:r>
      <w:r w:rsidR="00146A5A" w:rsidRPr="00CA5BE3">
        <w:t xml:space="preserve"> </w:t>
      </w:r>
      <w:r w:rsidRPr="00CA5BE3">
        <w:t xml:space="preserve">Disponível em: </w:t>
      </w:r>
      <w:r w:rsidR="00146A5A" w:rsidRPr="00CA5BE3">
        <w:t xml:space="preserve">https://www.gov.br/empresas-e </w:t>
      </w:r>
      <w:proofErr w:type="spellStart"/>
      <w:r w:rsidRPr="00CA5BE3">
        <w:t>negocios</w:t>
      </w:r>
      <w:proofErr w:type="spellEnd"/>
      <w:r w:rsidRPr="00CA5BE3">
        <w:t>/</w:t>
      </w:r>
      <w:proofErr w:type="spellStart"/>
      <w:r w:rsidRPr="00CA5BE3">
        <w:t>pt-br</w:t>
      </w:r>
      <w:proofErr w:type="spellEnd"/>
      <w:r w:rsidRPr="00CA5BE3">
        <w:t>/mapa-de-empresas. Acesso em</w:t>
      </w:r>
      <w:r w:rsidR="009E14E9">
        <w:t>:</w:t>
      </w:r>
      <w:r w:rsidRPr="00CA5BE3">
        <w:t xml:space="preserve"> 26 mar. 2024.</w:t>
      </w:r>
    </w:p>
    <w:p w14:paraId="6750AB2E" w14:textId="37461DB8" w:rsidR="000C1177" w:rsidRDefault="000C1177" w:rsidP="009E14E9">
      <w:pPr>
        <w:pStyle w:val="TF-refernciasITEM"/>
        <w:spacing w:before="240"/>
      </w:pPr>
      <w:r>
        <w:t xml:space="preserve">MIRANDA, </w:t>
      </w:r>
      <w:r w:rsidR="001A62D1">
        <w:t xml:space="preserve">Márcia Pinto; NESELLO, Priscila. </w:t>
      </w:r>
      <w:r w:rsidR="001A62D1" w:rsidRPr="00146A5A">
        <w:t>Melhoria do processo de fiscalização de obras de uma instituição federal de ensino superior baseado no BPM</w:t>
      </w:r>
      <w:r w:rsidR="001A62D1" w:rsidRPr="00ED6C7B">
        <w:t>.</w:t>
      </w:r>
      <w:r w:rsidR="001A62D1">
        <w:t xml:space="preserve"> </w:t>
      </w:r>
      <w:r w:rsidR="001A62D1" w:rsidRPr="00146A5A">
        <w:rPr>
          <w:b/>
          <w:bCs/>
        </w:rPr>
        <w:t>Revista Inovação, Projetos e Tecnologias-IPTEC</w:t>
      </w:r>
      <w:r w:rsidR="00074F3B">
        <w:t>,</w:t>
      </w:r>
      <w:r w:rsidR="00D07B7B">
        <w:t xml:space="preserve"> Pelotas,</w:t>
      </w:r>
      <w:r w:rsidR="00074F3B">
        <w:t xml:space="preserve"> 2022.</w:t>
      </w:r>
      <w:r w:rsidR="001A62D1">
        <w:t xml:space="preserve"> Disponível em:</w:t>
      </w:r>
      <w:r w:rsidR="00D07B7B">
        <w:t xml:space="preserve"> </w:t>
      </w:r>
      <w:r w:rsidR="001A62D1" w:rsidRPr="001A62D1">
        <w:t>https://doi.org/10.5585/iptec.v10i1.21335</w:t>
      </w:r>
      <w:r w:rsidR="001A62D1">
        <w:t>. Acesso em</w:t>
      </w:r>
      <w:r w:rsidR="009E14E9">
        <w:t>:</w:t>
      </w:r>
      <w:r w:rsidR="001A62D1">
        <w:t xml:space="preserve"> 31 mar. 2024</w:t>
      </w:r>
      <w:r w:rsidR="009E14E9">
        <w:t>.</w:t>
      </w:r>
    </w:p>
    <w:p w14:paraId="3F7F3772" w14:textId="0F7DB590" w:rsidR="00354600" w:rsidRDefault="00354600" w:rsidP="009E14E9">
      <w:pPr>
        <w:pStyle w:val="TF-refernciasITEM"/>
        <w:spacing w:before="240"/>
      </w:pPr>
      <w:r>
        <w:lastRenderedPageBreak/>
        <w:t xml:space="preserve">MOREIRA, </w:t>
      </w:r>
      <w:proofErr w:type="spellStart"/>
      <w:r>
        <w:t>Weberty</w:t>
      </w:r>
      <w:proofErr w:type="spellEnd"/>
      <w:r>
        <w:t xml:space="preserve"> </w:t>
      </w:r>
      <w:r w:rsidRPr="00F656C2">
        <w:rPr>
          <w:i/>
          <w:iCs/>
        </w:rPr>
        <w:t>et al</w:t>
      </w:r>
      <w:r>
        <w:t xml:space="preserve">. </w:t>
      </w:r>
      <w:r w:rsidRPr="00146A5A">
        <w:t>Estudo comparativo da eficiência de processos de aquisição de matérias utilizando o BPM para redução do tempo de conclusão de compras em empresa de grande porte</w:t>
      </w:r>
      <w:r w:rsidRPr="00ED6C7B">
        <w:t>.</w:t>
      </w:r>
      <w:r>
        <w:t xml:space="preserve"> </w:t>
      </w:r>
      <w:r w:rsidRPr="00146A5A">
        <w:rPr>
          <w:b/>
          <w:bCs/>
        </w:rPr>
        <w:t>Revista Computação Aplicado</w:t>
      </w:r>
      <w:r>
        <w:t>, Guarulhos, v. 9, n. 1, p. 22-32, 2020. Disponível em: http://revistas.ung.br/index.php/computacaoaplicada/article/view/3526/3218. Acesso em: 26 mar. 2024.</w:t>
      </w:r>
    </w:p>
    <w:p w14:paraId="0E7ED474" w14:textId="42C282FE" w:rsidR="00354600" w:rsidRDefault="00354600" w:rsidP="009E14E9">
      <w:pPr>
        <w:pStyle w:val="TF-refernciasITEM"/>
        <w:spacing w:before="240"/>
      </w:pPr>
      <w:r>
        <w:t xml:space="preserve">NASCIMENTO, Talles Suares </w:t>
      </w:r>
      <w:r w:rsidRPr="00F656C2">
        <w:rPr>
          <w:i/>
          <w:iCs/>
        </w:rPr>
        <w:t>et al</w:t>
      </w:r>
      <w:r>
        <w:t xml:space="preserve">. </w:t>
      </w:r>
      <w:proofErr w:type="spellStart"/>
      <w:r w:rsidRPr="00074F3B">
        <w:rPr>
          <w:b/>
          <w:bCs/>
        </w:rPr>
        <w:t>BeautyApp</w:t>
      </w:r>
      <w:proofErr w:type="spellEnd"/>
      <w:r>
        <w:t xml:space="preserve">: aplicativo para agendamento de serviços de beleza. </w:t>
      </w:r>
      <w:r w:rsidR="00074F3B">
        <w:t>Orientador: Fabrício Vieira Campos, 2023.</w:t>
      </w:r>
      <w:r>
        <w:t xml:space="preserve"> Trabalho de Conclusão de Curso (Tecnologia em Análise e Desenvolvimento de Sistemas) - Instituto Federal de Goiás, Jataí, 2023.</w:t>
      </w:r>
      <w:r w:rsidR="00074F3B">
        <w:t xml:space="preserve"> Disponível em: </w:t>
      </w:r>
      <w:r w:rsidR="00074F3B" w:rsidRPr="00074F3B">
        <w:t>http://repositorio.ifg.edu.br:8080/handle/prefix/1813</w:t>
      </w:r>
      <w:r w:rsidR="00074F3B">
        <w:t>. Acesso em: 20 fev. 2024.</w:t>
      </w:r>
    </w:p>
    <w:p w14:paraId="32A916EC" w14:textId="30C5E0DA" w:rsidR="00354600" w:rsidRDefault="00354600" w:rsidP="009E14E9">
      <w:pPr>
        <w:pStyle w:val="TF-refernciasITEM"/>
        <w:spacing w:before="240"/>
      </w:pPr>
      <w:r>
        <w:t xml:space="preserve">NETO, Georgia. </w:t>
      </w:r>
      <w:r w:rsidRPr="00146A5A">
        <w:rPr>
          <w:b/>
          <w:bCs/>
        </w:rPr>
        <w:t xml:space="preserve">Aplicativo móvel multiplataforma para consulta e agendamento de serviços estéticos com geolocalização </w:t>
      </w:r>
      <w:proofErr w:type="spellStart"/>
      <w:r w:rsidRPr="00146A5A">
        <w:rPr>
          <w:b/>
          <w:bCs/>
        </w:rPr>
        <w:t>Papum</w:t>
      </w:r>
      <w:proofErr w:type="spellEnd"/>
      <w:r>
        <w:t>.</w:t>
      </w:r>
      <w:r w:rsidR="002B1C7A">
        <w:t xml:space="preserve"> </w:t>
      </w:r>
      <w:r>
        <w:t xml:space="preserve">2020. </w:t>
      </w:r>
      <w:r w:rsidR="00F656C2">
        <w:t xml:space="preserve">Trabalho de Conclusão de Curso (Bacharel em Ciência da Computação) - </w:t>
      </w:r>
      <w:proofErr w:type="spellStart"/>
      <w:r>
        <w:t>Facvest</w:t>
      </w:r>
      <w:proofErr w:type="spellEnd"/>
      <w:r>
        <w:t xml:space="preserve">, Centro Universitário da Computação. </w:t>
      </w:r>
      <w:r w:rsidR="00F656C2">
        <w:t xml:space="preserve">Disponível em: </w:t>
      </w:r>
      <w:r w:rsidR="00F656C2" w:rsidRPr="00F656C2">
        <w:t>https://www.unifacvest.edu.br/assets/uploads/files/arquivos/d3f36-neto,-g.-aplicativo-movel-multiplataforma-para-consulta-e-agendamento-de-servicos-esteticos-com-geolocalizacao-papum.-tcc-defendido-em-dezembro-de-2020-(3).pdf</w:t>
      </w:r>
      <w:r w:rsidR="00F656C2">
        <w:t>. Acesso em: 07 abr. 2024</w:t>
      </w:r>
      <w:r w:rsidR="00C17934">
        <w:t>.</w:t>
      </w:r>
    </w:p>
    <w:p w14:paraId="1BE118BB" w14:textId="3B635B47" w:rsidR="00354600" w:rsidRPr="00873B87" w:rsidRDefault="00354600" w:rsidP="009E14E9">
      <w:pPr>
        <w:pStyle w:val="TF-refernciasITEM"/>
        <w:spacing w:before="240"/>
        <w:rPr>
          <w:lang w:val="en-US"/>
        </w:rPr>
      </w:pPr>
      <w:r>
        <w:t xml:space="preserve">RISCHIONI, </w:t>
      </w:r>
      <w:proofErr w:type="spellStart"/>
      <w:r>
        <w:t>Giuseppina</w:t>
      </w:r>
      <w:proofErr w:type="spellEnd"/>
      <w:r>
        <w:t xml:space="preserve"> </w:t>
      </w:r>
      <w:r w:rsidRPr="00CD3330">
        <w:rPr>
          <w:i/>
          <w:iCs/>
        </w:rPr>
        <w:t>et al</w:t>
      </w:r>
      <w:r>
        <w:t xml:space="preserve">. </w:t>
      </w:r>
      <w:r w:rsidRPr="00074F3B">
        <w:rPr>
          <w:b/>
          <w:bCs/>
        </w:rPr>
        <w:t>Startup</w:t>
      </w:r>
      <w:r>
        <w:t xml:space="preserve">: tendência de negócio no Brasil. 2020. Gestão Empresarial. </w:t>
      </w:r>
      <w:proofErr w:type="spellStart"/>
      <w:r>
        <w:t>Fundación</w:t>
      </w:r>
      <w:proofErr w:type="spellEnd"/>
      <w:r>
        <w:t xml:space="preserve"> </w:t>
      </w:r>
      <w:proofErr w:type="spellStart"/>
      <w:r>
        <w:t>Dialnet</w:t>
      </w:r>
      <w:proofErr w:type="spellEnd"/>
      <w:r>
        <w:t>, out. 2020</w:t>
      </w:r>
      <w:r w:rsidR="00074F3B">
        <w:t xml:space="preserve"> Disponível em: </w:t>
      </w:r>
      <w:r w:rsidR="00074F3B" w:rsidRPr="00074F3B">
        <w:t>https://dialnet.unirioja.es/servlet/articulo?codigo=7662467</w:t>
      </w:r>
      <w:r w:rsidR="00074F3B">
        <w:t xml:space="preserve">. </w:t>
      </w:r>
      <w:r w:rsidR="00074F3B" w:rsidRPr="00873B87">
        <w:rPr>
          <w:lang w:val="en-US"/>
        </w:rPr>
        <w:t xml:space="preserve">Acesso em: 20 </w:t>
      </w:r>
      <w:proofErr w:type="spellStart"/>
      <w:r w:rsidR="00074F3B" w:rsidRPr="00873B87">
        <w:rPr>
          <w:lang w:val="en-US"/>
        </w:rPr>
        <w:t>fev</w:t>
      </w:r>
      <w:proofErr w:type="spellEnd"/>
      <w:r w:rsidR="00074F3B" w:rsidRPr="00873B87">
        <w:rPr>
          <w:lang w:val="en-US"/>
        </w:rPr>
        <w:t>. 2024.</w:t>
      </w:r>
    </w:p>
    <w:p w14:paraId="026EF65A" w14:textId="32826435" w:rsidR="00543E44" w:rsidRPr="00873B87" w:rsidRDefault="00543E44" w:rsidP="009E14E9">
      <w:pPr>
        <w:pStyle w:val="TF-refernciasITEM"/>
        <w:spacing w:before="240"/>
        <w:rPr>
          <w:lang w:val="en-US"/>
        </w:rPr>
      </w:pPr>
      <w:r w:rsidRPr="00873B87">
        <w:rPr>
          <w:lang w:val="en-US"/>
        </w:rPr>
        <w:t xml:space="preserve">SALOMÉ, Fernanda Franciele Sousa </w:t>
      </w:r>
      <w:r w:rsidRPr="00873B87">
        <w:rPr>
          <w:i/>
          <w:iCs/>
          <w:lang w:val="en-US"/>
        </w:rPr>
        <w:t>et al.</w:t>
      </w:r>
      <w:r w:rsidRPr="00873B87">
        <w:rPr>
          <w:lang w:val="en-US"/>
        </w:rPr>
        <w:t xml:space="preserve"> The impact of the COVID-19 pandemic on the financial management of micro and small companies in the retail sector in Cláudio-MG, </w:t>
      </w:r>
      <w:r w:rsidRPr="00873B87">
        <w:rPr>
          <w:b/>
          <w:bCs/>
          <w:lang w:val="en-US"/>
        </w:rPr>
        <w:t>Research, Society and Development</w:t>
      </w:r>
      <w:r w:rsidRPr="00873B87">
        <w:rPr>
          <w:lang w:val="en-US"/>
        </w:rPr>
        <w:t xml:space="preserve">, [S. l.], v. 10, n. 6, p. e36910615303, 2021. DOI: 10.33448/rsd-v10i6.15303. </w:t>
      </w:r>
      <w:r w:rsidRPr="00543E44">
        <w:t xml:space="preserve">Disponível em: https://rsdjournal.org/index.php/rsd/article/view/15303. </w:t>
      </w:r>
      <w:r w:rsidRPr="00873B87">
        <w:rPr>
          <w:lang w:val="en-US"/>
        </w:rPr>
        <w:t>Acesso em: 12 abr</w:t>
      </w:r>
      <w:r w:rsidR="009E14E9" w:rsidRPr="00873B87">
        <w:rPr>
          <w:lang w:val="en-US"/>
        </w:rPr>
        <w:t>.</w:t>
      </w:r>
      <w:r w:rsidRPr="00873B87">
        <w:rPr>
          <w:lang w:val="en-US"/>
        </w:rPr>
        <w:t xml:space="preserve"> 2024.</w:t>
      </w:r>
    </w:p>
    <w:p w14:paraId="257E6BDE" w14:textId="2CE9FC37" w:rsidR="00354600" w:rsidRDefault="00354600" w:rsidP="009E14E9">
      <w:pPr>
        <w:pStyle w:val="TF-refernciasITEM"/>
        <w:spacing w:before="240"/>
      </w:pPr>
      <w:r w:rsidRPr="00873B87">
        <w:rPr>
          <w:b/>
          <w:bCs/>
          <w:lang w:val="en-US"/>
        </w:rPr>
        <w:t>SALON IRIS</w:t>
      </w:r>
      <w:r w:rsidRPr="00873B87">
        <w:rPr>
          <w:lang w:val="en-US"/>
        </w:rPr>
        <w:t xml:space="preserve">. Salon Software: Scheduling, Bookings &amp; Management. </w:t>
      </w:r>
      <w:r w:rsidR="00A243B4" w:rsidRPr="00A243B4">
        <w:t xml:space="preserve">Salon </w:t>
      </w:r>
      <w:r w:rsidR="0015159C" w:rsidRPr="00A243B4">
        <w:t>íris</w:t>
      </w:r>
      <w:r w:rsidR="00E0572C" w:rsidRPr="00A243B4">
        <w:t>,</w:t>
      </w:r>
      <w:r w:rsidR="00043629">
        <w:t xml:space="preserve"> </w:t>
      </w:r>
      <w:r w:rsidR="00A243B4" w:rsidRPr="00A243B4">
        <w:t>2023</w:t>
      </w:r>
      <w:r w:rsidR="00E0572C" w:rsidRPr="00A243B4">
        <w:t xml:space="preserve">. </w:t>
      </w:r>
      <w:r>
        <w:t>Disponível em: https://saloniris.co.uk/. Acesso em: 13 mar. 2024</w:t>
      </w:r>
      <w:r w:rsidR="009E14E9">
        <w:t>.</w:t>
      </w:r>
    </w:p>
    <w:p w14:paraId="5A2AE91A" w14:textId="3D0AC1BB" w:rsidR="009961F2" w:rsidRPr="00873B87" w:rsidRDefault="009961F2" w:rsidP="009E14E9">
      <w:pPr>
        <w:pStyle w:val="TF-refernciasITEM"/>
        <w:spacing w:before="240"/>
        <w:rPr>
          <w:lang w:val="en-US"/>
        </w:rPr>
      </w:pPr>
      <w:r>
        <w:t xml:space="preserve">SANTOS, Thiago Bertolini dos. </w:t>
      </w:r>
      <w:r w:rsidRPr="00074F3B">
        <w:rPr>
          <w:b/>
          <w:bCs/>
        </w:rPr>
        <w:t>Identificação dos propósitos e benefícios do uso de protótipos para o envolvimento de usuários no desenvolvimento de produtos da saúde</w:t>
      </w:r>
      <w:r>
        <w:t xml:space="preserve">. </w:t>
      </w:r>
      <w:r w:rsidR="00074F3B" w:rsidRPr="00074F3B">
        <w:t xml:space="preserve">Dissertação (Escola de Engenharia de São Carlos) </w:t>
      </w:r>
      <w:r w:rsidR="00074F3B">
        <w:t xml:space="preserve">- </w:t>
      </w:r>
      <w:r w:rsidR="008D1118">
        <w:t>Universidade de São Paulo</w:t>
      </w:r>
      <w:r w:rsidR="00074F3B">
        <w:t xml:space="preserve">, São Carlos, SP, 2019. </w:t>
      </w:r>
      <w:r w:rsidR="008D1118">
        <w:t>Disp</w:t>
      </w:r>
      <w:r w:rsidR="008D1118" w:rsidRPr="0047091D">
        <w:t xml:space="preserve">onível em: </w:t>
      </w:r>
      <w:hyperlink r:id="rId9" w:history="1">
        <w:r w:rsidR="009E14E9" w:rsidRPr="0047091D">
          <w:rPr>
            <w:rStyle w:val="Hyperlink"/>
            <w:noProof w:val="0"/>
            <w:color w:val="auto"/>
          </w:rPr>
          <w:t>https://www.teses.usp.br/teses/disponiveis/18/18156/tde-13062019-094604/en.php</w:t>
        </w:r>
      </w:hyperlink>
      <w:r w:rsidR="009E14E9" w:rsidRPr="0047091D">
        <w:t xml:space="preserve">. </w:t>
      </w:r>
      <w:r w:rsidR="009E14E9" w:rsidRPr="00873B87">
        <w:rPr>
          <w:lang w:val="en-US"/>
        </w:rPr>
        <w:t>Acesso em: 20 abr. 2024.</w:t>
      </w:r>
    </w:p>
    <w:p w14:paraId="4E1401FF" w14:textId="2037B01C" w:rsidR="006269FD" w:rsidRPr="00C746AB" w:rsidRDefault="00354600" w:rsidP="009E14E9">
      <w:pPr>
        <w:pStyle w:val="TF-refernciasITEM"/>
        <w:spacing w:before="240"/>
        <w:rPr>
          <w:szCs w:val="24"/>
        </w:rPr>
      </w:pPr>
      <w:r w:rsidRPr="00873B87">
        <w:rPr>
          <w:szCs w:val="24"/>
          <w:lang w:val="en-US"/>
        </w:rPr>
        <w:t>SCHMIEDEL, Theresa; RECKER, Jan</w:t>
      </w:r>
      <w:r w:rsidR="0015159C" w:rsidRPr="00873B87">
        <w:rPr>
          <w:szCs w:val="24"/>
          <w:lang w:val="en-US"/>
        </w:rPr>
        <w:t xml:space="preserve">; </w:t>
      </w:r>
      <w:r w:rsidRPr="00873B87">
        <w:rPr>
          <w:szCs w:val="24"/>
          <w:lang w:val="en-US"/>
        </w:rPr>
        <w:t xml:space="preserve">BROCKE, Jan Von. </w:t>
      </w:r>
      <w:r w:rsidRPr="00873B87">
        <w:rPr>
          <w:b/>
          <w:bCs/>
          <w:szCs w:val="24"/>
          <w:lang w:val="en-US"/>
        </w:rPr>
        <w:t>The relation between BPM culture, BPM methods, and process performance</w:t>
      </w:r>
      <w:r w:rsidRPr="00873B87">
        <w:rPr>
          <w:szCs w:val="24"/>
          <w:lang w:val="en-US"/>
        </w:rPr>
        <w:t xml:space="preserve">: Evidence from quantitative field studies. </w:t>
      </w:r>
      <w:proofErr w:type="spellStart"/>
      <w:r w:rsidRPr="0015159C">
        <w:rPr>
          <w:szCs w:val="24"/>
        </w:rPr>
        <w:t>Information</w:t>
      </w:r>
      <w:proofErr w:type="spellEnd"/>
      <w:r w:rsidRPr="0015159C">
        <w:rPr>
          <w:szCs w:val="24"/>
        </w:rPr>
        <w:t xml:space="preserve"> &amp; Management </w:t>
      </w:r>
      <w:proofErr w:type="spellStart"/>
      <w:r w:rsidRPr="0015159C">
        <w:rPr>
          <w:szCs w:val="24"/>
        </w:rPr>
        <w:t>Journal</w:t>
      </w:r>
      <w:proofErr w:type="spellEnd"/>
      <w:r w:rsidR="00C746AB" w:rsidRPr="0015159C">
        <w:rPr>
          <w:szCs w:val="24"/>
        </w:rPr>
        <w:t xml:space="preserve">. </w:t>
      </w:r>
      <w:r w:rsidR="00C746AB" w:rsidRPr="00C746AB">
        <w:rPr>
          <w:color w:val="1F1F1F"/>
          <w:szCs w:val="24"/>
        </w:rPr>
        <w:t>Elsevier B.V, 2020.</w:t>
      </w:r>
      <w:r w:rsidRPr="00C746AB">
        <w:rPr>
          <w:szCs w:val="24"/>
        </w:rPr>
        <w:t xml:space="preserve"> Disponível em: https://doi.org/10.1016/j.im.2019.103175, </w:t>
      </w:r>
      <w:r w:rsidR="00291186" w:rsidRPr="00C746AB">
        <w:rPr>
          <w:szCs w:val="24"/>
        </w:rPr>
        <w:t>v.</w:t>
      </w:r>
      <w:r w:rsidRPr="00C746AB">
        <w:rPr>
          <w:szCs w:val="24"/>
        </w:rPr>
        <w:t xml:space="preserve"> 57, </w:t>
      </w:r>
      <w:r w:rsidR="00291186" w:rsidRPr="00C746AB">
        <w:rPr>
          <w:szCs w:val="24"/>
        </w:rPr>
        <w:t>n</w:t>
      </w:r>
      <w:r w:rsidRPr="00C746AB">
        <w:rPr>
          <w:szCs w:val="24"/>
        </w:rPr>
        <w:t xml:space="preserve"> 2, 2020. Acesso em: 22 mar. 2024.</w:t>
      </w:r>
    </w:p>
    <w:p w14:paraId="36AEE0FA" w14:textId="705602C7" w:rsidR="006269FD" w:rsidRDefault="006269FD" w:rsidP="009E14E9">
      <w:pPr>
        <w:pStyle w:val="TF-refernciasITEM"/>
        <w:spacing w:before="240"/>
      </w:pPr>
      <w:r>
        <w:t xml:space="preserve">SEBRAE, Serviço Brasileiro de Apoio às Micro e Pequenas Empresas. </w:t>
      </w:r>
      <w:r w:rsidRPr="00291186">
        <w:rPr>
          <w:b/>
          <w:bCs/>
        </w:rPr>
        <w:t>Setor de beleza tem mais de 524 novos negócios abertos por dia em 2023</w:t>
      </w:r>
      <w:r>
        <w:t xml:space="preserve">. </w:t>
      </w:r>
      <w:r w:rsidR="00146A5A">
        <w:t xml:space="preserve">Brasil, </w:t>
      </w:r>
      <w:r>
        <w:t xml:space="preserve">2023. Disponível em: </w:t>
      </w:r>
      <w:r w:rsidRPr="006269FD">
        <w:t>https://agenciasebrae.com.br/cultura-empreendedora/setor-de-beleza-tem-mais-de-524-novos-negocios-abertos-por-dia-em-2023/</w:t>
      </w:r>
      <w:r>
        <w:t>. Acesso em: 31 mar. 2024.</w:t>
      </w:r>
    </w:p>
    <w:p w14:paraId="051CF1F3" w14:textId="60B6F4E8" w:rsidR="00354600" w:rsidRDefault="00354600" w:rsidP="009E14E9">
      <w:pPr>
        <w:pStyle w:val="TF-refernciasITEM"/>
        <w:spacing w:before="240"/>
      </w:pPr>
      <w:r>
        <w:lastRenderedPageBreak/>
        <w:t>SERAMUCIN, Juan Hermann</w:t>
      </w:r>
      <w:r w:rsidRPr="00291186">
        <w:rPr>
          <w:b/>
          <w:bCs/>
        </w:rPr>
        <w:t>. Sistema web para controle e gerenciamento de agenda em centros estéticos</w:t>
      </w:r>
      <w:r>
        <w:t>.</w:t>
      </w:r>
      <w:r w:rsidR="00291186">
        <w:t xml:space="preserve"> </w:t>
      </w:r>
      <w:r>
        <w:t>2019. Trabalho de Conclusão de Curso (Tecnologia em Análise e Desenvolvimento de Sistemas) - Universidade Tecnológica Federal do Paraná (UTFPR), Pato Branco, 2019.</w:t>
      </w:r>
      <w:r w:rsidR="00291186">
        <w:t xml:space="preserve"> Disponível em: </w:t>
      </w:r>
      <w:r w:rsidR="00291186" w:rsidRPr="00291186">
        <w:t>http://repositorio.utfpr.edu.br/jspui/handle/1/24606</w:t>
      </w:r>
      <w:r w:rsidR="00291186">
        <w:t>. Acesso em</w:t>
      </w:r>
      <w:r w:rsidR="009E14E9">
        <w:t>:</w:t>
      </w:r>
      <w:r w:rsidR="00291186">
        <w:t xml:space="preserve"> 20 fev. 2024.</w:t>
      </w:r>
    </w:p>
    <w:p w14:paraId="79AF4EE9" w14:textId="271F8827" w:rsidR="00354600" w:rsidRDefault="00354600" w:rsidP="009E14E9">
      <w:pPr>
        <w:pStyle w:val="TF-refernciasITEM"/>
        <w:spacing w:before="240"/>
      </w:pPr>
      <w:r>
        <w:t xml:space="preserve">SILVA, </w:t>
      </w:r>
      <w:proofErr w:type="spellStart"/>
      <w:r>
        <w:t>Gillyane</w:t>
      </w:r>
      <w:proofErr w:type="spellEnd"/>
      <w:r>
        <w:t xml:space="preserve"> Pereira. </w:t>
      </w:r>
      <w:r w:rsidRPr="00291186">
        <w:rPr>
          <w:b/>
          <w:bCs/>
        </w:rPr>
        <w:t>Gestão de processos</w:t>
      </w:r>
      <w:r w:rsidRPr="00291186">
        <w:t>:</w:t>
      </w:r>
      <w:r w:rsidRPr="00291186">
        <w:rPr>
          <w:b/>
          <w:bCs/>
        </w:rPr>
        <w:t xml:space="preserve"> </w:t>
      </w:r>
      <w:r w:rsidRPr="00291186">
        <w:t>uma análise do processo de uma assistência técnica da fabricante de telefones Forever Mobile utilizando o método BPMN através da análise AS/IS E TO/BE</w:t>
      </w:r>
      <w:r>
        <w:t xml:space="preserve">. </w:t>
      </w:r>
      <w:r w:rsidR="00291186">
        <w:t xml:space="preserve">Orientador: Pamela A. R </w:t>
      </w:r>
      <w:proofErr w:type="spellStart"/>
      <w:r w:rsidR="00291186">
        <w:t>Albertins</w:t>
      </w:r>
      <w:proofErr w:type="spellEnd"/>
      <w:r w:rsidR="00291186">
        <w:t xml:space="preserve">, </w:t>
      </w:r>
      <w:r>
        <w:t>2021.</w:t>
      </w:r>
      <w:r w:rsidR="00291186">
        <w:t xml:space="preserve"> </w:t>
      </w:r>
      <w:r w:rsidR="00291186" w:rsidRPr="00291186">
        <w:t>Trabalho de Conclusão de Curso (</w:t>
      </w:r>
      <w:r w:rsidR="00291186">
        <w:t>Graduação em Administração</w:t>
      </w:r>
      <w:r w:rsidR="00291186" w:rsidRPr="00291186">
        <w:t>)</w:t>
      </w:r>
      <w:r w:rsidR="00291186">
        <w:t xml:space="preserve"> - </w:t>
      </w:r>
      <w:r w:rsidR="00291186" w:rsidRPr="00291186">
        <w:t>Universidade Federal da Paraíba</w:t>
      </w:r>
      <w:r w:rsidR="00291186">
        <w:t xml:space="preserve">, Brasil, 2021. Disponível em: </w:t>
      </w:r>
      <w:r w:rsidR="00291186" w:rsidRPr="00291186">
        <w:t>https://repositorio.ufpb.br/jspui/handle/123456789/21902</w:t>
      </w:r>
      <w:r w:rsidR="00291186">
        <w:t>. Acesso em: 20 fev. 2024.</w:t>
      </w:r>
    </w:p>
    <w:p w14:paraId="7D8E6751" w14:textId="65DE42A5" w:rsidR="009B5DB6" w:rsidRPr="00873B87" w:rsidRDefault="009B5DB6" w:rsidP="009E14E9">
      <w:pPr>
        <w:pStyle w:val="TF-refernciasITEM"/>
        <w:spacing w:before="240"/>
        <w:rPr>
          <w:lang w:val="en-US"/>
        </w:rPr>
      </w:pPr>
      <w:r>
        <w:t xml:space="preserve">SILVA, Fábio gomes; ZAMBON, Marcelo Socorro. </w:t>
      </w:r>
      <w:r>
        <w:rPr>
          <w:b/>
          <w:bCs/>
        </w:rPr>
        <w:t xml:space="preserve">Gestão de relacionamento com o cliente. </w:t>
      </w:r>
      <w:r>
        <w:t xml:space="preserve">São Paulo, SP, 2020. </w:t>
      </w:r>
      <w:r w:rsidRPr="001A35A2">
        <w:rPr>
          <w:i/>
          <w:iCs/>
        </w:rPr>
        <w:t>E-book</w:t>
      </w:r>
      <w:r>
        <w:t xml:space="preserve">. Disponível em: </w:t>
      </w:r>
      <w:r w:rsidRPr="009B5DB6">
        <w:t>https://www.google.com.br/books/edition/Gest%C3%A3o_do_relacionamento_com_o_cliente/ClwMEAAAQBAJ?hl=pt-BR&amp;gbpv=1&amp;dq=gest%C3%A3o+de+clientes&amp;printsec=frontcover</w:t>
      </w:r>
      <w:r>
        <w:t xml:space="preserve">. </w:t>
      </w:r>
      <w:r w:rsidRPr="00873B87">
        <w:rPr>
          <w:lang w:val="en-US"/>
        </w:rPr>
        <w:t>Acesso em: 12 abr. 2024</w:t>
      </w:r>
      <w:r w:rsidR="009E14E9" w:rsidRPr="00873B87">
        <w:rPr>
          <w:lang w:val="en-US"/>
        </w:rPr>
        <w:t>.</w:t>
      </w:r>
    </w:p>
    <w:p w14:paraId="4BEA9CF3" w14:textId="1AAF9008" w:rsidR="00354600" w:rsidRDefault="00354600" w:rsidP="009E14E9">
      <w:pPr>
        <w:pStyle w:val="TF-refernciasITEM"/>
        <w:spacing w:before="240"/>
      </w:pPr>
      <w:r w:rsidRPr="00873B87">
        <w:rPr>
          <w:b/>
          <w:bCs/>
          <w:lang w:val="en-US"/>
        </w:rPr>
        <w:t>VAGARO</w:t>
      </w:r>
      <w:r w:rsidRPr="00873B87">
        <w:rPr>
          <w:lang w:val="en-US"/>
        </w:rPr>
        <w:t>. Book Your Next Salon, Spa, Or Fitness Appointment</w:t>
      </w:r>
      <w:r w:rsidR="004B57AC" w:rsidRPr="00873B87">
        <w:rPr>
          <w:lang w:val="en-US"/>
        </w:rPr>
        <w:t>.</w:t>
      </w:r>
      <w:r w:rsidR="008B7B8C" w:rsidRPr="00873B87">
        <w:rPr>
          <w:lang w:val="en-US"/>
        </w:rPr>
        <w:t xml:space="preserve"> </w:t>
      </w:r>
      <w:proofErr w:type="spellStart"/>
      <w:r w:rsidR="008B7B8C" w:rsidRPr="00302CE9">
        <w:t>Vagaro</w:t>
      </w:r>
      <w:proofErr w:type="spellEnd"/>
      <w:r w:rsidR="00412E02" w:rsidRPr="00302CE9">
        <w:t>,</w:t>
      </w:r>
      <w:r w:rsidR="004A0868" w:rsidRPr="00302CE9">
        <w:t xml:space="preserve"> </w:t>
      </w:r>
      <w:r w:rsidR="003326AD" w:rsidRPr="00302CE9">
        <w:t>Inc, 2024</w:t>
      </w:r>
      <w:r w:rsidRPr="00302CE9">
        <w:t xml:space="preserve">. </w:t>
      </w:r>
      <w:r w:rsidR="00302CE9">
        <w:t xml:space="preserve">Disponível em: </w:t>
      </w:r>
      <w:r w:rsidRPr="00302CE9">
        <w:t>https://www.vagaro.com/</w:t>
      </w:r>
      <w:r w:rsidR="00F66837" w:rsidRPr="00302CE9">
        <w:t xml:space="preserve"> Acesso em: 1</w:t>
      </w:r>
      <w:r w:rsidR="002E3724" w:rsidRPr="00302CE9">
        <w:t>3</w:t>
      </w:r>
      <w:r w:rsidR="00F66837" w:rsidRPr="00302CE9">
        <w:t xml:space="preserve"> </w:t>
      </w:r>
      <w:r w:rsidR="005F7108" w:rsidRPr="00302CE9">
        <w:t>mar</w:t>
      </w:r>
      <w:r w:rsidR="00AD10FD" w:rsidRPr="00302CE9">
        <w:t>.</w:t>
      </w:r>
      <w:r w:rsidR="00F66837" w:rsidRPr="00302CE9">
        <w:t xml:space="preserve"> 2024</w:t>
      </w:r>
      <w:r w:rsidR="009E14E9">
        <w:t>.</w:t>
      </w:r>
    </w:p>
    <w:p w14:paraId="5A433C1F" w14:textId="20357859" w:rsidR="009B5DB6" w:rsidRDefault="00354600" w:rsidP="009E14E9">
      <w:pPr>
        <w:pStyle w:val="TF-refernciasITEM"/>
        <w:spacing w:before="240"/>
      </w:pPr>
      <w:r>
        <w:t xml:space="preserve">VIANA, Guilherme </w:t>
      </w:r>
      <w:proofErr w:type="spellStart"/>
      <w:r>
        <w:t>Daguir</w:t>
      </w:r>
      <w:proofErr w:type="spellEnd"/>
      <w:r>
        <w:t xml:space="preserve"> Lima. </w:t>
      </w:r>
      <w:r w:rsidRPr="00E0296A">
        <w:rPr>
          <w:b/>
          <w:bCs/>
        </w:rPr>
        <w:t xml:space="preserve">Avaliação da percepção de diferentes participantes do processo projetual sobre os benefícios de </w:t>
      </w:r>
      <w:proofErr w:type="spellStart"/>
      <w:r w:rsidRPr="00E0296A">
        <w:rPr>
          <w:b/>
          <w:bCs/>
        </w:rPr>
        <w:t>prototipar</w:t>
      </w:r>
      <w:proofErr w:type="spellEnd"/>
      <w:r w:rsidRPr="00E0296A">
        <w:rPr>
          <w:b/>
          <w:bCs/>
        </w:rPr>
        <w:t xml:space="preserve"> no design de interfaces digitais</w:t>
      </w:r>
      <w:r>
        <w:t>.</w:t>
      </w:r>
      <w:r w:rsidR="00BA7F10">
        <w:t xml:space="preserve"> </w:t>
      </w:r>
      <w:r>
        <w:t>2021. Dissertação (</w:t>
      </w:r>
      <w:r w:rsidR="00E0296A" w:rsidRPr="00E0296A">
        <w:t>Pós-Graduação em Design</w:t>
      </w:r>
      <w:r>
        <w:t>) - Universidade Federal de Pernambuco, Recife, 2021.</w:t>
      </w:r>
      <w:r w:rsidR="00291186">
        <w:t xml:space="preserve"> Disponível em: </w:t>
      </w:r>
      <w:r w:rsidR="00E0296A" w:rsidRPr="00E0296A">
        <w:t>https://repositorio.ufpe.br/handle/123456789/41180</w:t>
      </w:r>
      <w:r w:rsidR="00E0296A">
        <w:t>. Acesso em: 20 fev. 2024.</w:t>
      </w:r>
    </w:p>
    <w:p w14:paraId="0BD9E398" w14:textId="40206CA6" w:rsidR="001A35A2" w:rsidRPr="001A35A2" w:rsidRDefault="001A35A2" w:rsidP="009E14E9">
      <w:pPr>
        <w:pStyle w:val="TF-refernciasITEM"/>
        <w:spacing w:before="240"/>
      </w:pPr>
      <w:r w:rsidRPr="00873B87">
        <w:rPr>
          <w:lang w:val="en-US"/>
        </w:rPr>
        <w:t xml:space="preserve">ZENONE, Luiz Claudio. </w:t>
      </w:r>
      <w:r w:rsidRPr="00873B87">
        <w:rPr>
          <w:b/>
          <w:bCs/>
          <w:lang w:val="en-US"/>
        </w:rPr>
        <w:t xml:space="preserve">CRM (Customer Relationship Management). </w:t>
      </w:r>
      <w:r>
        <w:t xml:space="preserve">São Paulo, Almedina, 2019. </w:t>
      </w:r>
      <w:r w:rsidRPr="001A35A2">
        <w:rPr>
          <w:i/>
          <w:iCs/>
        </w:rPr>
        <w:t>E-book</w:t>
      </w:r>
      <w:r>
        <w:t xml:space="preserve">. Disponível em: </w:t>
      </w:r>
      <w:r w:rsidRPr="001A35A2">
        <w:t>https://books.google.com.br/books?id=p8P5EAAAQBAJ&amp;printsec=copyright&amp;hl=pt-BR&amp;source=gbs_pub_info_r#v=onepage&amp;q&amp;f=false</w:t>
      </w:r>
      <w:r>
        <w:t>. Acesso em: 12 abr. 2024</w:t>
      </w:r>
      <w:r w:rsidR="009E14E9">
        <w:t>.</w:t>
      </w:r>
    </w:p>
    <w:p w14:paraId="4B1B0D14" w14:textId="77777777" w:rsidR="005B236D" w:rsidRPr="009E14E9" w:rsidRDefault="00D87098" w:rsidP="00185941">
      <w:pPr>
        <w:pStyle w:val="TF-refernciasITEM"/>
        <w:spacing w:before="240"/>
        <w:jc w:val="both"/>
        <w:rPr>
          <w:b/>
          <w:bCs/>
        </w:rPr>
      </w:pPr>
      <w:r w:rsidRPr="009E14E9">
        <w:rPr>
          <w:b/>
          <w:bCs/>
        </w:rPr>
        <w:t>OBSERVAÇÕES</w:t>
      </w:r>
    </w:p>
    <w:p w14:paraId="5D9E7B84" w14:textId="6B0833D7" w:rsidR="00D87098" w:rsidRDefault="005B236D" w:rsidP="00185941">
      <w:pPr>
        <w:pStyle w:val="TF-refernciasITEM"/>
        <w:spacing w:before="240"/>
        <w:jc w:val="both"/>
        <w:rPr>
          <w:b/>
          <w:bCs/>
        </w:rPr>
      </w:pPr>
      <w:r w:rsidRPr="009E14E9">
        <w:rPr>
          <w:b/>
          <w:bCs/>
        </w:rPr>
        <w:t xml:space="preserve">Faltam detalhar as tecnologias que serão empregadas no desenvolvimento do </w:t>
      </w:r>
      <w:r w:rsidRPr="009E14E9">
        <w:rPr>
          <w:b/>
          <w:bCs/>
          <w:i/>
          <w:iCs/>
        </w:rPr>
        <w:t>front</w:t>
      </w:r>
      <w:r w:rsidR="00E0572C" w:rsidRPr="009E14E9">
        <w:rPr>
          <w:b/>
          <w:bCs/>
          <w:i/>
          <w:iCs/>
        </w:rPr>
        <w:t>-</w:t>
      </w:r>
      <w:proofErr w:type="spellStart"/>
      <w:r w:rsidRPr="009E14E9">
        <w:rPr>
          <w:b/>
          <w:bCs/>
          <w:i/>
          <w:iCs/>
        </w:rPr>
        <w:t>end</w:t>
      </w:r>
      <w:proofErr w:type="spellEnd"/>
      <w:r w:rsidRPr="009E14E9">
        <w:rPr>
          <w:b/>
          <w:bCs/>
        </w:rPr>
        <w:t xml:space="preserve"> e banco de dados, visto que serão exploradas durante o período letivo de 2024/2. Dado que o TCC 2 será iniciado no primeiro semestre de 2025.</w:t>
      </w:r>
    </w:p>
    <w:p w14:paraId="5F78169D" w14:textId="530A0621" w:rsidR="00873B87" w:rsidRDefault="00873B87">
      <w:pPr>
        <w:keepNext w:val="0"/>
        <w:keepLines w:val="0"/>
        <w:rPr>
          <w:b/>
          <w:bCs/>
          <w:szCs w:val="20"/>
        </w:rPr>
      </w:pPr>
      <w:r>
        <w:rPr>
          <w:b/>
          <w:bCs/>
        </w:rPr>
        <w:br w:type="page"/>
      </w:r>
    </w:p>
    <w:p w14:paraId="0CFF6B63" w14:textId="77777777" w:rsidR="00873B87" w:rsidRDefault="00873B87" w:rsidP="00873B87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3DC767C4" w14:textId="77777777" w:rsidR="00873B87" w:rsidRPr="00320BFA" w:rsidRDefault="00873B87" w:rsidP="00873B87">
      <w:pPr>
        <w:pStyle w:val="TF-xAvalTTULO"/>
      </w:pPr>
      <w:r w:rsidRPr="00320BFA">
        <w:t xml:space="preserve">PROFESSOR </w:t>
      </w:r>
      <w:r>
        <w:t>AVALIADOR – Pré-projeto</w:t>
      </w:r>
    </w:p>
    <w:p w14:paraId="25E4A9E3" w14:textId="77777777" w:rsidR="00873B87" w:rsidRDefault="00873B87" w:rsidP="00873B87">
      <w:pPr>
        <w:pStyle w:val="TF-xAvalLINHA"/>
      </w:pPr>
    </w:p>
    <w:p w14:paraId="50564194" w14:textId="2FF74F24" w:rsidR="00873B87" w:rsidRDefault="00873B87" w:rsidP="00873B87">
      <w:pPr>
        <w:pStyle w:val="TF-xAvalLINHA"/>
      </w:pPr>
      <w:r w:rsidRPr="00320BFA">
        <w:t>Avaliador(a):</w:t>
      </w:r>
      <w:r w:rsidRPr="00320BFA">
        <w:tab/>
      </w:r>
      <w:r w:rsidRPr="00873B87">
        <w:t>Danton Cavalcanti Franco Junior</w:t>
      </w:r>
    </w:p>
    <w:p w14:paraId="181EBBFC" w14:textId="77777777" w:rsidR="00873B87" w:rsidRPr="00340EA0" w:rsidRDefault="00873B87" w:rsidP="00873B87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873B87" w:rsidRPr="00320BFA" w14:paraId="19DE2134" w14:textId="77777777" w:rsidTr="006C68B5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1E77A1" w14:textId="77777777" w:rsidR="00873B87" w:rsidRPr="00320BFA" w:rsidRDefault="00873B87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1E04776" w14:textId="77777777" w:rsidR="00873B87" w:rsidRPr="00320BFA" w:rsidRDefault="00873B87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42249F7" w14:textId="77777777" w:rsidR="00873B87" w:rsidRPr="00320BFA" w:rsidRDefault="00873B87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27C693E" w14:textId="77777777" w:rsidR="00873B87" w:rsidRPr="00320BFA" w:rsidRDefault="00873B87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873B87" w:rsidRPr="00320BFA" w14:paraId="74B167B6" w14:textId="77777777" w:rsidTr="006C68B5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9AC8BC6" w14:textId="77777777" w:rsidR="00873B87" w:rsidRPr="0000224C" w:rsidRDefault="00873B87" w:rsidP="006C68B5">
            <w:pPr>
              <w:pStyle w:val="TF-xAvalITEMTABELA"/>
            </w:pPr>
            <w:r w:rsidRPr="00096CD4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B1A7F" w14:textId="77777777" w:rsidR="00873B87" w:rsidRPr="00320BFA" w:rsidRDefault="00873B87" w:rsidP="00873B87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6CB465CE" w14:textId="77777777" w:rsidR="00873B87" w:rsidRPr="00320BFA" w:rsidRDefault="00873B87" w:rsidP="006C68B5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90C9" w14:textId="73BC7F9E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3" w:author="Danton Cavalcanti Franco Junior" w:date="2024-06-04T20:54:00Z" w16du:dateUtc="2024-06-04T23:54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6016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980981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5EB85BFB" w14:textId="77777777" w:rsidTr="006C68B5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E4A6C1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E1AB2" w14:textId="77777777" w:rsidR="00873B87" w:rsidRPr="00320BFA" w:rsidRDefault="00873B87" w:rsidP="006C68B5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FDAB" w14:textId="672A56DB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4" w:author="Danton Cavalcanti Franco Junior" w:date="2024-06-04T20:54:00Z" w16du:dateUtc="2024-06-04T23:54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959C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0A71B0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0EA70D65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AD8D5D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5192D" w14:textId="77777777" w:rsidR="00873B87" w:rsidRPr="00320BFA" w:rsidRDefault="00873B87" w:rsidP="006C68B5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BEDE" w14:textId="32C83840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5" w:author="Danton Cavalcanti Franco Junior" w:date="2024-06-04T20:54:00Z" w16du:dateUtc="2024-06-04T23:54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E3D96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3D95C3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471EE54F" w14:textId="77777777" w:rsidTr="006C68B5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B98DF8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8385D" w14:textId="77777777" w:rsidR="00873B87" w:rsidRPr="00320BFA" w:rsidRDefault="00873B87" w:rsidP="006C68B5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1662" w14:textId="4CD35942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6" w:author="Danton Cavalcanti Franco Junior" w:date="2024-06-04T20:54:00Z" w16du:dateUtc="2024-06-04T23:54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9C32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3F07E7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56E936C5" w14:textId="77777777" w:rsidTr="006C68B5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4FF0FB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C792B" w14:textId="77777777" w:rsidR="00873B87" w:rsidRPr="00320BFA" w:rsidRDefault="00873B87" w:rsidP="006C68B5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3200" w14:textId="462CCD94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7" w:author="Danton Cavalcanti Franco Junior" w:date="2024-06-04T20:54:00Z" w16du:dateUtc="2024-06-04T23:54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F980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7B729F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5831B368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E70AE4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B92C" w14:textId="77777777" w:rsidR="00873B87" w:rsidRPr="00320BFA" w:rsidRDefault="00873B87" w:rsidP="00873B87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1961BFDA" w14:textId="77777777" w:rsidR="00873B87" w:rsidRPr="00320BFA" w:rsidRDefault="00873B87" w:rsidP="006C68B5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D334" w14:textId="50EFEBC1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8" w:author="Danton Cavalcanti Franco Junior" w:date="2024-06-04T20:54:00Z" w16du:dateUtc="2024-06-04T23:54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56E5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2A6356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222CECE9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BC7C78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FB959" w14:textId="77777777" w:rsidR="00873B87" w:rsidRPr="00320BFA" w:rsidRDefault="00873B87" w:rsidP="006C68B5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5630" w14:textId="6A537297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9" w:author="Danton Cavalcanti Franco Junior" w:date="2024-06-04T20:54:00Z" w16du:dateUtc="2024-06-04T23:54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3485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CBE4A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292C1C14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8959D2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7A974" w14:textId="77777777" w:rsidR="00873B87" w:rsidRPr="00320BFA" w:rsidRDefault="00873B87" w:rsidP="006C68B5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8AA6" w14:textId="283A7651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0" w:author="Danton Cavalcanti Franco Junior" w:date="2024-06-04T20:54:00Z" w16du:dateUtc="2024-06-04T23:54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F565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95FD88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2F7AF190" w14:textId="77777777" w:rsidTr="006C68B5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3E04A8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56F42" w14:textId="77777777" w:rsidR="00873B87" w:rsidRPr="00320BFA" w:rsidRDefault="00873B87" w:rsidP="006C68B5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02BC" w14:textId="018FD3C2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1" w:author="Danton Cavalcanti Franco Junior" w:date="2024-06-04T20:55:00Z" w16du:dateUtc="2024-06-04T23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8BE9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1F4A87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746FF07F" w14:textId="77777777" w:rsidTr="006C68B5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91F6F5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E014" w14:textId="77777777" w:rsidR="00873B87" w:rsidRPr="00320BFA" w:rsidRDefault="00873B87" w:rsidP="00873B87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E905F9D" w14:textId="77777777" w:rsidR="00873B87" w:rsidRPr="00320BFA" w:rsidRDefault="00873B87" w:rsidP="006C68B5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1016" w14:textId="279080B3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2" w:author="Danton Cavalcanti Franco Junior" w:date="2024-06-04T20:55:00Z" w16du:dateUtc="2024-06-04T23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CDD2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5EC31C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5258BF57" w14:textId="77777777" w:rsidTr="006C68B5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6A247D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758C" w14:textId="77777777" w:rsidR="00873B87" w:rsidRPr="00320BFA" w:rsidRDefault="00873B87" w:rsidP="006C68B5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86729" w14:textId="12CA4235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3" w:author="Danton Cavalcanti Franco Junior" w:date="2024-06-04T20:55:00Z" w16du:dateUtc="2024-06-04T23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4792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985DF1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3BA08FD9" w14:textId="77777777" w:rsidTr="006C68B5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14FD0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A4EB" w14:textId="77777777" w:rsidR="00873B87" w:rsidRPr="00320BFA" w:rsidRDefault="00873B87" w:rsidP="006C68B5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BAB7" w14:textId="088F80E6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4" w:author="Danton Cavalcanti Franco Junior" w:date="2024-06-04T20:55:00Z" w16du:dateUtc="2024-06-04T23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D52C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2FD8E4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07D7B8C7" w14:textId="77777777" w:rsidTr="006C68B5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BB5CC3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3E27204" w14:textId="77777777" w:rsidR="00873B87" w:rsidRPr="00320BFA" w:rsidRDefault="00873B87" w:rsidP="00873B87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613CE0BD" w14:textId="77777777" w:rsidR="00873B87" w:rsidRPr="00320BFA" w:rsidRDefault="00873B87" w:rsidP="006C68B5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8691F7" w14:textId="65DD681F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5" w:author="Danton Cavalcanti Franco Junior" w:date="2024-06-04T20:55:00Z" w16du:dateUtc="2024-06-04T23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09AB2BC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C78F78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6585B1C9" w14:textId="77777777" w:rsidTr="006C68B5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9D8627C" w14:textId="77777777" w:rsidR="00873B87" w:rsidRPr="0000224C" w:rsidRDefault="00873B87" w:rsidP="006C68B5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3816" w14:textId="77777777" w:rsidR="00873B87" w:rsidRPr="00320BFA" w:rsidRDefault="00873B87" w:rsidP="00873B87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03FACBD" w14:textId="77777777" w:rsidR="00873B87" w:rsidRPr="00320BFA" w:rsidRDefault="00873B87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952C" w14:textId="72A99035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6" w:author="Danton Cavalcanti Franco Junior" w:date="2024-06-04T20:55:00Z" w16du:dateUtc="2024-06-04T23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698A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2AA196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73B87" w:rsidRPr="00320BFA" w14:paraId="64028885" w14:textId="77777777" w:rsidTr="006C68B5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0251FF" w14:textId="77777777" w:rsidR="00873B87" w:rsidRPr="00320BFA" w:rsidRDefault="00873B87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51085A4" w14:textId="77777777" w:rsidR="00873B87" w:rsidRPr="00320BFA" w:rsidRDefault="00873B87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5E3D4E5" w14:textId="5D18E717" w:rsidR="00873B87" w:rsidRPr="00320BFA" w:rsidRDefault="008044E8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7" w:author="Danton Cavalcanti Franco Junior" w:date="2024-06-04T20:55:00Z" w16du:dateUtc="2024-06-04T23:55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6B39BF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C932515" w14:textId="77777777" w:rsidR="00873B87" w:rsidRPr="00320BFA" w:rsidRDefault="00873B87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29A0837" w14:textId="77777777" w:rsidR="00873B87" w:rsidRPr="009E14E9" w:rsidRDefault="00873B87" w:rsidP="00185941">
      <w:pPr>
        <w:pStyle w:val="TF-refernciasITEM"/>
        <w:spacing w:before="240"/>
        <w:jc w:val="both"/>
        <w:rPr>
          <w:b/>
          <w:bCs/>
        </w:rPr>
      </w:pPr>
    </w:p>
    <w:sectPr w:rsidR="00873B87" w:rsidRPr="009E14E9" w:rsidSect="00636EA6">
      <w:headerReference w:type="default" r:id="rId10"/>
      <w:footerReference w:type="even" r:id="rId11"/>
      <w:footerReference w:type="default" r:id="rId12"/>
      <w:headerReference w:type="first" r:id="rId13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8F3F4" w14:textId="77777777" w:rsidR="00A53BFE" w:rsidRDefault="00A53BFE">
      <w:r>
        <w:separator/>
      </w:r>
    </w:p>
  </w:endnote>
  <w:endnote w:type="continuationSeparator" w:id="0">
    <w:p w14:paraId="23E63C6F" w14:textId="77777777" w:rsidR="00A53BFE" w:rsidRDefault="00A53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7C9F6" w14:textId="77777777" w:rsidR="00620BF5" w:rsidRPr="00B40180" w:rsidRDefault="00620BF5" w:rsidP="0039426D">
    <w:pPr>
      <w:pStyle w:val="Rodap"/>
      <w:framePr w:wrap="none" w:vAnchor="text" w:hAnchor="margin" w:xAlign="right" w:y="1"/>
      <w:rPr>
        <w:rStyle w:val="Nmerodepgina"/>
        <w:sz w:val="20"/>
        <w:szCs w:val="20"/>
      </w:rPr>
    </w:pPr>
    <w:r w:rsidRPr="00B40180">
      <w:rPr>
        <w:rStyle w:val="Nmerodepgina"/>
        <w:sz w:val="20"/>
        <w:szCs w:val="20"/>
      </w:rPr>
      <w:fldChar w:fldCharType="begin"/>
    </w:r>
    <w:r w:rsidRPr="00B40180">
      <w:rPr>
        <w:rStyle w:val="Nmerodepgina"/>
        <w:sz w:val="20"/>
        <w:szCs w:val="20"/>
      </w:rPr>
      <w:instrText xml:space="preserve"> PAGE </w:instrText>
    </w:r>
    <w:r w:rsidRPr="00B40180">
      <w:rPr>
        <w:rStyle w:val="Nmerodepgina"/>
        <w:sz w:val="20"/>
        <w:szCs w:val="20"/>
      </w:rPr>
      <w:fldChar w:fldCharType="separate"/>
    </w:r>
    <w:r w:rsidRPr="00B40180">
      <w:rPr>
        <w:rStyle w:val="Nmerodepgina"/>
        <w:noProof/>
        <w:sz w:val="20"/>
        <w:szCs w:val="20"/>
      </w:rPr>
      <w:t>1</w:t>
    </w:r>
    <w:r w:rsidRPr="00B40180">
      <w:rPr>
        <w:rStyle w:val="Nmerodepgina"/>
        <w:sz w:val="20"/>
        <w:szCs w:val="20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5898E" w14:textId="77777777" w:rsidR="00A53BFE" w:rsidRDefault="00A53BFE">
      <w:r>
        <w:separator/>
      </w:r>
    </w:p>
  </w:footnote>
  <w:footnote w:type="continuationSeparator" w:id="0">
    <w:p w14:paraId="474CAAEC" w14:textId="77777777" w:rsidR="00A53BFE" w:rsidRDefault="00A53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02CA64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nton Cavalcanti Franco Junior">
    <w15:presenceInfo w15:providerId="Windows Live" w15:userId="c18a8c2b2d9f61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trackRevision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438C"/>
    <w:rsid w:val="00012922"/>
    <w:rsid w:val="00014FDC"/>
    <w:rsid w:val="0001575C"/>
    <w:rsid w:val="00015C2A"/>
    <w:rsid w:val="000179B5"/>
    <w:rsid w:val="00017B62"/>
    <w:rsid w:val="00017BB1"/>
    <w:rsid w:val="000204E7"/>
    <w:rsid w:val="00023FA0"/>
    <w:rsid w:val="0002477C"/>
    <w:rsid w:val="0002602F"/>
    <w:rsid w:val="00030E4A"/>
    <w:rsid w:val="00031A27"/>
    <w:rsid w:val="00031EE0"/>
    <w:rsid w:val="00037002"/>
    <w:rsid w:val="00043629"/>
    <w:rsid w:val="0004641A"/>
    <w:rsid w:val="00052A07"/>
    <w:rsid w:val="000533DA"/>
    <w:rsid w:val="0005457F"/>
    <w:rsid w:val="00055716"/>
    <w:rsid w:val="00057247"/>
    <w:rsid w:val="000575D5"/>
    <w:rsid w:val="000608E9"/>
    <w:rsid w:val="00061FEB"/>
    <w:rsid w:val="000667DF"/>
    <w:rsid w:val="0007209B"/>
    <w:rsid w:val="00074F3B"/>
    <w:rsid w:val="00075792"/>
    <w:rsid w:val="00075962"/>
    <w:rsid w:val="00076065"/>
    <w:rsid w:val="0008061B"/>
    <w:rsid w:val="00080F9C"/>
    <w:rsid w:val="0008579A"/>
    <w:rsid w:val="00086AA8"/>
    <w:rsid w:val="0008732D"/>
    <w:rsid w:val="00091A4F"/>
    <w:rsid w:val="0009735C"/>
    <w:rsid w:val="000A0454"/>
    <w:rsid w:val="000A104C"/>
    <w:rsid w:val="000A19DE"/>
    <w:rsid w:val="000A3EAB"/>
    <w:rsid w:val="000B12B2"/>
    <w:rsid w:val="000B3868"/>
    <w:rsid w:val="000C1177"/>
    <w:rsid w:val="000C1926"/>
    <w:rsid w:val="000C1A18"/>
    <w:rsid w:val="000C648D"/>
    <w:rsid w:val="000D0D46"/>
    <w:rsid w:val="000D1294"/>
    <w:rsid w:val="000D5964"/>
    <w:rsid w:val="000D75E3"/>
    <w:rsid w:val="000D77C2"/>
    <w:rsid w:val="000E039E"/>
    <w:rsid w:val="000E27F9"/>
    <w:rsid w:val="000E2B1E"/>
    <w:rsid w:val="000E311F"/>
    <w:rsid w:val="000E3A68"/>
    <w:rsid w:val="000E6CE0"/>
    <w:rsid w:val="000F77E3"/>
    <w:rsid w:val="00104D76"/>
    <w:rsid w:val="00106DDF"/>
    <w:rsid w:val="00107B02"/>
    <w:rsid w:val="0011363A"/>
    <w:rsid w:val="00113A3F"/>
    <w:rsid w:val="00114D80"/>
    <w:rsid w:val="001164FE"/>
    <w:rsid w:val="00121D62"/>
    <w:rsid w:val="00125084"/>
    <w:rsid w:val="00125277"/>
    <w:rsid w:val="0013511C"/>
    <w:rsid w:val="001367E2"/>
    <w:rsid w:val="001375F7"/>
    <w:rsid w:val="0014126D"/>
    <w:rsid w:val="00144FAB"/>
    <w:rsid w:val="00144FB6"/>
    <w:rsid w:val="00145F6F"/>
    <w:rsid w:val="00146A5A"/>
    <w:rsid w:val="00150CD8"/>
    <w:rsid w:val="0015159C"/>
    <w:rsid w:val="001554E9"/>
    <w:rsid w:val="00162BF1"/>
    <w:rsid w:val="00163380"/>
    <w:rsid w:val="0016560C"/>
    <w:rsid w:val="001812A5"/>
    <w:rsid w:val="00183810"/>
    <w:rsid w:val="001855FB"/>
    <w:rsid w:val="00185941"/>
    <w:rsid w:val="00185F3F"/>
    <w:rsid w:val="00186092"/>
    <w:rsid w:val="00193A97"/>
    <w:rsid w:val="00193B22"/>
    <w:rsid w:val="001948BE"/>
    <w:rsid w:val="0019547B"/>
    <w:rsid w:val="001A12CE"/>
    <w:rsid w:val="001A35A2"/>
    <w:rsid w:val="001A6292"/>
    <w:rsid w:val="001A62D1"/>
    <w:rsid w:val="001A7511"/>
    <w:rsid w:val="001B1BDB"/>
    <w:rsid w:val="001B2EFF"/>
    <w:rsid w:val="001B2F1E"/>
    <w:rsid w:val="001C33B0"/>
    <w:rsid w:val="001C57E6"/>
    <w:rsid w:val="001C5CBB"/>
    <w:rsid w:val="001C7DF1"/>
    <w:rsid w:val="001D0E69"/>
    <w:rsid w:val="001D6234"/>
    <w:rsid w:val="001E2388"/>
    <w:rsid w:val="001E4791"/>
    <w:rsid w:val="001E646A"/>
    <w:rsid w:val="001E682E"/>
    <w:rsid w:val="001F007F"/>
    <w:rsid w:val="001F08C1"/>
    <w:rsid w:val="001F0D36"/>
    <w:rsid w:val="001F279F"/>
    <w:rsid w:val="00202F3F"/>
    <w:rsid w:val="00224BB2"/>
    <w:rsid w:val="002341BD"/>
    <w:rsid w:val="00235240"/>
    <w:rsid w:val="002368FD"/>
    <w:rsid w:val="00241010"/>
    <w:rsid w:val="0024110F"/>
    <w:rsid w:val="002423AB"/>
    <w:rsid w:val="0024320D"/>
    <w:rsid w:val="002440B0"/>
    <w:rsid w:val="00251305"/>
    <w:rsid w:val="002719EE"/>
    <w:rsid w:val="00274126"/>
    <w:rsid w:val="00275C8A"/>
    <w:rsid w:val="00276383"/>
    <w:rsid w:val="0027792D"/>
    <w:rsid w:val="00280D0B"/>
    <w:rsid w:val="00282723"/>
    <w:rsid w:val="00282788"/>
    <w:rsid w:val="0028617A"/>
    <w:rsid w:val="002874E8"/>
    <w:rsid w:val="00291186"/>
    <w:rsid w:val="0029608A"/>
    <w:rsid w:val="002979AA"/>
    <w:rsid w:val="00297EA7"/>
    <w:rsid w:val="002A1110"/>
    <w:rsid w:val="002A33C6"/>
    <w:rsid w:val="002A6617"/>
    <w:rsid w:val="002A7E1B"/>
    <w:rsid w:val="002B0EDC"/>
    <w:rsid w:val="002B1C7A"/>
    <w:rsid w:val="002B4718"/>
    <w:rsid w:val="002B4825"/>
    <w:rsid w:val="002C2E2E"/>
    <w:rsid w:val="002D1D00"/>
    <w:rsid w:val="002E3724"/>
    <w:rsid w:val="002E65F8"/>
    <w:rsid w:val="002E6DD1"/>
    <w:rsid w:val="002F027E"/>
    <w:rsid w:val="002F1C9A"/>
    <w:rsid w:val="00302CE9"/>
    <w:rsid w:val="00312CEA"/>
    <w:rsid w:val="003169A7"/>
    <w:rsid w:val="00320BFA"/>
    <w:rsid w:val="0032378D"/>
    <w:rsid w:val="00325B37"/>
    <w:rsid w:val="003326AD"/>
    <w:rsid w:val="00335048"/>
    <w:rsid w:val="00335DEB"/>
    <w:rsid w:val="00340AD0"/>
    <w:rsid w:val="00340B6D"/>
    <w:rsid w:val="00340C8E"/>
    <w:rsid w:val="00342A51"/>
    <w:rsid w:val="00344540"/>
    <w:rsid w:val="003519A3"/>
    <w:rsid w:val="00354600"/>
    <w:rsid w:val="00360891"/>
    <w:rsid w:val="00362443"/>
    <w:rsid w:val="0037046F"/>
    <w:rsid w:val="00374062"/>
    <w:rsid w:val="00377DA7"/>
    <w:rsid w:val="00383087"/>
    <w:rsid w:val="0038773D"/>
    <w:rsid w:val="00392E49"/>
    <w:rsid w:val="00394107"/>
    <w:rsid w:val="003A2B7D"/>
    <w:rsid w:val="003A4A75"/>
    <w:rsid w:val="003A5366"/>
    <w:rsid w:val="003B647A"/>
    <w:rsid w:val="003C5262"/>
    <w:rsid w:val="003C722F"/>
    <w:rsid w:val="003D398C"/>
    <w:rsid w:val="003D473B"/>
    <w:rsid w:val="003D4B35"/>
    <w:rsid w:val="003D6048"/>
    <w:rsid w:val="003E4F19"/>
    <w:rsid w:val="003F4831"/>
    <w:rsid w:val="003F4B66"/>
    <w:rsid w:val="003F5D47"/>
    <w:rsid w:val="003F5F25"/>
    <w:rsid w:val="003F6FD7"/>
    <w:rsid w:val="0040225E"/>
    <w:rsid w:val="0040436D"/>
    <w:rsid w:val="00410543"/>
    <w:rsid w:val="00412E02"/>
    <w:rsid w:val="004173CC"/>
    <w:rsid w:val="0041762D"/>
    <w:rsid w:val="0042356B"/>
    <w:rsid w:val="0042420A"/>
    <w:rsid w:val="004243D2"/>
    <w:rsid w:val="00424610"/>
    <w:rsid w:val="00427E9F"/>
    <w:rsid w:val="00431D5B"/>
    <w:rsid w:val="00451B94"/>
    <w:rsid w:val="004613FC"/>
    <w:rsid w:val="0047091D"/>
    <w:rsid w:val="00470C41"/>
    <w:rsid w:val="00471BF9"/>
    <w:rsid w:val="0047225C"/>
    <w:rsid w:val="0047690F"/>
    <w:rsid w:val="00476C78"/>
    <w:rsid w:val="00477812"/>
    <w:rsid w:val="0048576D"/>
    <w:rsid w:val="00486296"/>
    <w:rsid w:val="00493B1A"/>
    <w:rsid w:val="0049495C"/>
    <w:rsid w:val="00497EF6"/>
    <w:rsid w:val="004A0868"/>
    <w:rsid w:val="004B42D8"/>
    <w:rsid w:val="004B57AC"/>
    <w:rsid w:val="004B6B8F"/>
    <w:rsid w:val="004B7511"/>
    <w:rsid w:val="004C7A64"/>
    <w:rsid w:val="004E23CE"/>
    <w:rsid w:val="004E516B"/>
    <w:rsid w:val="004F46B4"/>
    <w:rsid w:val="004F7264"/>
    <w:rsid w:val="00500539"/>
    <w:rsid w:val="00503373"/>
    <w:rsid w:val="00503F3F"/>
    <w:rsid w:val="00504B38"/>
    <w:rsid w:val="00516232"/>
    <w:rsid w:val="00523F5E"/>
    <w:rsid w:val="00532FBB"/>
    <w:rsid w:val="00536336"/>
    <w:rsid w:val="00542ED7"/>
    <w:rsid w:val="00543E44"/>
    <w:rsid w:val="00550D4A"/>
    <w:rsid w:val="00554405"/>
    <w:rsid w:val="005551E5"/>
    <w:rsid w:val="00555503"/>
    <w:rsid w:val="00555566"/>
    <w:rsid w:val="00561310"/>
    <w:rsid w:val="00564A29"/>
    <w:rsid w:val="00564FBC"/>
    <w:rsid w:val="005705A9"/>
    <w:rsid w:val="00572864"/>
    <w:rsid w:val="00572DD3"/>
    <w:rsid w:val="00577E79"/>
    <w:rsid w:val="0058078D"/>
    <w:rsid w:val="00580D18"/>
    <w:rsid w:val="0058436A"/>
    <w:rsid w:val="0058482B"/>
    <w:rsid w:val="00584AD2"/>
    <w:rsid w:val="0058618A"/>
    <w:rsid w:val="005866E0"/>
    <w:rsid w:val="00591611"/>
    <w:rsid w:val="005931AD"/>
    <w:rsid w:val="00594B71"/>
    <w:rsid w:val="00595860"/>
    <w:rsid w:val="005A20FA"/>
    <w:rsid w:val="005A362B"/>
    <w:rsid w:val="005A4952"/>
    <w:rsid w:val="005B20A1"/>
    <w:rsid w:val="005B236D"/>
    <w:rsid w:val="005B2478"/>
    <w:rsid w:val="005C048E"/>
    <w:rsid w:val="005C21FC"/>
    <w:rsid w:val="005C30AE"/>
    <w:rsid w:val="005E0D61"/>
    <w:rsid w:val="005E35F3"/>
    <w:rsid w:val="005E400D"/>
    <w:rsid w:val="005E60A1"/>
    <w:rsid w:val="005E698D"/>
    <w:rsid w:val="005E6F4D"/>
    <w:rsid w:val="005F09F1"/>
    <w:rsid w:val="005F645A"/>
    <w:rsid w:val="005F7108"/>
    <w:rsid w:val="0060060C"/>
    <w:rsid w:val="00610E1D"/>
    <w:rsid w:val="006118D1"/>
    <w:rsid w:val="0061251F"/>
    <w:rsid w:val="00620BF5"/>
    <w:rsid w:val="00620D93"/>
    <w:rsid w:val="00622B07"/>
    <w:rsid w:val="0062386A"/>
    <w:rsid w:val="0062576D"/>
    <w:rsid w:val="00625788"/>
    <w:rsid w:val="006269FD"/>
    <w:rsid w:val="00627F06"/>
    <w:rsid w:val="006305AA"/>
    <w:rsid w:val="00631A75"/>
    <w:rsid w:val="0063277E"/>
    <w:rsid w:val="006342E3"/>
    <w:rsid w:val="006364F4"/>
    <w:rsid w:val="00636EA6"/>
    <w:rsid w:val="006426D5"/>
    <w:rsid w:val="00642924"/>
    <w:rsid w:val="006447AD"/>
    <w:rsid w:val="006466FF"/>
    <w:rsid w:val="00646A5F"/>
    <w:rsid w:val="006475C1"/>
    <w:rsid w:val="00652867"/>
    <w:rsid w:val="00656C00"/>
    <w:rsid w:val="006578FA"/>
    <w:rsid w:val="00657EB8"/>
    <w:rsid w:val="00661967"/>
    <w:rsid w:val="00661F61"/>
    <w:rsid w:val="00664D19"/>
    <w:rsid w:val="00665BCC"/>
    <w:rsid w:val="006678AD"/>
    <w:rsid w:val="00667A67"/>
    <w:rsid w:val="00671B49"/>
    <w:rsid w:val="006721AD"/>
    <w:rsid w:val="00674155"/>
    <w:rsid w:val="006746CA"/>
    <w:rsid w:val="00680113"/>
    <w:rsid w:val="0068377C"/>
    <w:rsid w:val="00695745"/>
    <w:rsid w:val="0069600B"/>
    <w:rsid w:val="006A01B7"/>
    <w:rsid w:val="006A0A1A"/>
    <w:rsid w:val="006A5B9F"/>
    <w:rsid w:val="006A6460"/>
    <w:rsid w:val="006A7336"/>
    <w:rsid w:val="006B104E"/>
    <w:rsid w:val="006B5AEA"/>
    <w:rsid w:val="006B6383"/>
    <w:rsid w:val="006B640D"/>
    <w:rsid w:val="006B780F"/>
    <w:rsid w:val="006C2653"/>
    <w:rsid w:val="006C3A0E"/>
    <w:rsid w:val="006C5D48"/>
    <w:rsid w:val="006C61FA"/>
    <w:rsid w:val="006D025F"/>
    <w:rsid w:val="006D0896"/>
    <w:rsid w:val="006D10AA"/>
    <w:rsid w:val="006D5B82"/>
    <w:rsid w:val="006E25D2"/>
    <w:rsid w:val="006E27F7"/>
    <w:rsid w:val="006F4B54"/>
    <w:rsid w:val="00700DDB"/>
    <w:rsid w:val="0070391A"/>
    <w:rsid w:val="00706486"/>
    <w:rsid w:val="007108CE"/>
    <w:rsid w:val="00714FBA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04DA"/>
    <w:rsid w:val="007527A3"/>
    <w:rsid w:val="007554DF"/>
    <w:rsid w:val="0075776D"/>
    <w:rsid w:val="007613FB"/>
    <w:rsid w:val="00761E34"/>
    <w:rsid w:val="00767499"/>
    <w:rsid w:val="007722BF"/>
    <w:rsid w:val="00774782"/>
    <w:rsid w:val="0077580B"/>
    <w:rsid w:val="0077613F"/>
    <w:rsid w:val="00777E40"/>
    <w:rsid w:val="00781167"/>
    <w:rsid w:val="007847F2"/>
    <w:rsid w:val="007854B3"/>
    <w:rsid w:val="0078787D"/>
    <w:rsid w:val="00787FA8"/>
    <w:rsid w:val="00792F4B"/>
    <w:rsid w:val="007944F8"/>
    <w:rsid w:val="00794956"/>
    <w:rsid w:val="007973E3"/>
    <w:rsid w:val="007A1883"/>
    <w:rsid w:val="007A6C12"/>
    <w:rsid w:val="007B6C97"/>
    <w:rsid w:val="007C05D0"/>
    <w:rsid w:val="007C3461"/>
    <w:rsid w:val="007D0720"/>
    <w:rsid w:val="007D1078"/>
    <w:rsid w:val="007D10F2"/>
    <w:rsid w:val="007D207E"/>
    <w:rsid w:val="007D6DEC"/>
    <w:rsid w:val="007E40A7"/>
    <w:rsid w:val="007E46A1"/>
    <w:rsid w:val="007E730D"/>
    <w:rsid w:val="007E7311"/>
    <w:rsid w:val="007F13D7"/>
    <w:rsid w:val="007F26DB"/>
    <w:rsid w:val="007F403E"/>
    <w:rsid w:val="007F54D4"/>
    <w:rsid w:val="008044E8"/>
    <w:rsid w:val="0080501E"/>
    <w:rsid w:val="008072AC"/>
    <w:rsid w:val="0081033E"/>
    <w:rsid w:val="00810CEA"/>
    <w:rsid w:val="00816FC6"/>
    <w:rsid w:val="008230D3"/>
    <w:rsid w:val="008233E5"/>
    <w:rsid w:val="00833DE8"/>
    <w:rsid w:val="00833F47"/>
    <w:rsid w:val="008348C3"/>
    <w:rsid w:val="00835AB6"/>
    <w:rsid w:val="008373B4"/>
    <w:rsid w:val="008404C4"/>
    <w:rsid w:val="00843CC1"/>
    <w:rsid w:val="00847D37"/>
    <w:rsid w:val="0085001D"/>
    <w:rsid w:val="00853426"/>
    <w:rsid w:val="008659C8"/>
    <w:rsid w:val="00871A41"/>
    <w:rsid w:val="00873B87"/>
    <w:rsid w:val="008863B7"/>
    <w:rsid w:val="00886D76"/>
    <w:rsid w:val="0089250D"/>
    <w:rsid w:val="00892ACB"/>
    <w:rsid w:val="008946F3"/>
    <w:rsid w:val="00897019"/>
    <w:rsid w:val="008A0D72"/>
    <w:rsid w:val="008A274C"/>
    <w:rsid w:val="008B0A07"/>
    <w:rsid w:val="008B781F"/>
    <w:rsid w:val="008B7B8C"/>
    <w:rsid w:val="008C0069"/>
    <w:rsid w:val="008C1495"/>
    <w:rsid w:val="008C5E2A"/>
    <w:rsid w:val="008D1118"/>
    <w:rsid w:val="008D1C78"/>
    <w:rsid w:val="008D2380"/>
    <w:rsid w:val="008D440A"/>
    <w:rsid w:val="008D5522"/>
    <w:rsid w:val="008D69C5"/>
    <w:rsid w:val="008D7404"/>
    <w:rsid w:val="008E0F86"/>
    <w:rsid w:val="008E52A3"/>
    <w:rsid w:val="008F0CFD"/>
    <w:rsid w:val="008F2DC1"/>
    <w:rsid w:val="008F70AD"/>
    <w:rsid w:val="00900DB1"/>
    <w:rsid w:val="009022BF"/>
    <w:rsid w:val="00907A01"/>
    <w:rsid w:val="00907BDF"/>
    <w:rsid w:val="00911CD9"/>
    <w:rsid w:val="00912B71"/>
    <w:rsid w:val="00914CF8"/>
    <w:rsid w:val="00921AB9"/>
    <w:rsid w:val="00922E65"/>
    <w:rsid w:val="00922F3A"/>
    <w:rsid w:val="00931632"/>
    <w:rsid w:val="00931EE9"/>
    <w:rsid w:val="00932C92"/>
    <w:rsid w:val="009441FF"/>
    <w:rsid w:val="009454E4"/>
    <w:rsid w:val="0095058E"/>
    <w:rsid w:val="0096683A"/>
    <w:rsid w:val="00967611"/>
    <w:rsid w:val="00967EE9"/>
    <w:rsid w:val="00970BAD"/>
    <w:rsid w:val="009768AF"/>
    <w:rsid w:val="00982152"/>
    <w:rsid w:val="00984240"/>
    <w:rsid w:val="00986BC7"/>
    <w:rsid w:val="0098725D"/>
    <w:rsid w:val="00987626"/>
    <w:rsid w:val="00987F2B"/>
    <w:rsid w:val="00991E10"/>
    <w:rsid w:val="009924F9"/>
    <w:rsid w:val="00995B07"/>
    <w:rsid w:val="009961F2"/>
    <w:rsid w:val="0099637A"/>
    <w:rsid w:val="009A2619"/>
    <w:rsid w:val="009A5850"/>
    <w:rsid w:val="009A640D"/>
    <w:rsid w:val="009B10D6"/>
    <w:rsid w:val="009B3CA2"/>
    <w:rsid w:val="009B4BD9"/>
    <w:rsid w:val="009B5DB6"/>
    <w:rsid w:val="009C0C46"/>
    <w:rsid w:val="009C741A"/>
    <w:rsid w:val="009D65D0"/>
    <w:rsid w:val="009D7807"/>
    <w:rsid w:val="009D7E91"/>
    <w:rsid w:val="009E135E"/>
    <w:rsid w:val="009E14E9"/>
    <w:rsid w:val="009E3C92"/>
    <w:rsid w:val="009E54F4"/>
    <w:rsid w:val="009E5FA9"/>
    <w:rsid w:val="009F2960"/>
    <w:rsid w:val="009F2BFA"/>
    <w:rsid w:val="00A03A3D"/>
    <w:rsid w:val="00A04256"/>
    <w:rsid w:val="00A045C4"/>
    <w:rsid w:val="00A04B6A"/>
    <w:rsid w:val="00A10DFA"/>
    <w:rsid w:val="00A1460F"/>
    <w:rsid w:val="00A215E9"/>
    <w:rsid w:val="00A21708"/>
    <w:rsid w:val="00A22362"/>
    <w:rsid w:val="00A231A6"/>
    <w:rsid w:val="00A243B4"/>
    <w:rsid w:val="00A249BA"/>
    <w:rsid w:val="00A307C7"/>
    <w:rsid w:val="00A429D0"/>
    <w:rsid w:val="00A44581"/>
    <w:rsid w:val="00A45093"/>
    <w:rsid w:val="00A50AD5"/>
    <w:rsid w:val="00A50EAF"/>
    <w:rsid w:val="00A53BFE"/>
    <w:rsid w:val="00A602F9"/>
    <w:rsid w:val="00A650EE"/>
    <w:rsid w:val="00A662C8"/>
    <w:rsid w:val="00A66E16"/>
    <w:rsid w:val="00A71157"/>
    <w:rsid w:val="00A73DB0"/>
    <w:rsid w:val="00A810D2"/>
    <w:rsid w:val="00A82FA4"/>
    <w:rsid w:val="00A85EE8"/>
    <w:rsid w:val="00A8686D"/>
    <w:rsid w:val="00A966E6"/>
    <w:rsid w:val="00A96CCA"/>
    <w:rsid w:val="00A97EC0"/>
    <w:rsid w:val="00AA1055"/>
    <w:rsid w:val="00AA1883"/>
    <w:rsid w:val="00AB2BE3"/>
    <w:rsid w:val="00AB515B"/>
    <w:rsid w:val="00AB7834"/>
    <w:rsid w:val="00AC4D5F"/>
    <w:rsid w:val="00AD10FD"/>
    <w:rsid w:val="00AD1D2C"/>
    <w:rsid w:val="00AE03D0"/>
    <w:rsid w:val="00AE0525"/>
    <w:rsid w:val="00AE08DB"/>
    <w:rsid w:val="00AE2729"/>
    <w:rsid w:val="00AE3148"/>
    <w:rsid w:val="00AE5AE2"/>
    <w:rsid w:val="00AE7343"/>
    <w:rsid w:val="00AF0335"/>
    <w:rsid w:val="00AF12D1"/>
    <w:rsid w:val="00AF4604"/>
    <w:rsid w:val="00AF676B"/>
    <w:rsid w:val="00B0037B"/>
    <w:rsid w:val="00B00A13"/>
    <w:rsid w:val="00B00D69"/>
    <w:rsid w:val="00B00E04"/>
    <w:rsid w:val="00B05485"/>
    <w:rsid w:val="00B137D9"/>
    <w:rsid w:val="00B1458E"/>
    <w:rsid w:val="00B14C51"/>
    <w:rsid w:val="00B20021"/>
    <w:rsid w:val="00B2067D"/>
    <w:rsid w:val="00B20D75"/>
    <w:rsid w:val="00B20FDE"/>
    <w:rsid w:val="00B37046"/>
    <w:rsid w:val="00B40165"/>
    <w:rsid w:val="00B40180"/>
    <w:rsid w:val="00B42041"/>
    <w:rsid w:val="00B43FBF"/>
    <w:rsid w:val="00B44F11"/>
    <w:rsid w:val="00B51846"/>
    <w:rsid w:val="00B55AB8"/>
    <w:rsid w:val="00B6246A"/>
    <w:rsid w:val="00B62979"/>
    <w:rsid w:val="00B67F03"/>
    <w:rsid w:val="00B70056"/>
    <w:rsid w:val="00B70D53"/>
    <w:rsid w:val="00B757B3"/>
    <w:rsid w:val="00B823A7"/>
    <w:rsid w:val="00B846D0"/>
    <w:rsid w:val="00B90FA5"/>
    <w:rsid w:val="00B919F1"/>
    <w:rsid w:val="00B942B9"/>
    <w:rsid w:val="00BA2260"/>
    <w:rsid w:val="00BA7F10"/>
    <w:rsid w:val="00BB0C69"/>
    <w:rsid w:val="00BB468D"/>
    <w:rsid w:val="00BC0E8D"/>
    <w:rsid w:val="00BC2195"/>
    <w:rsid w:val="00BC4F18"/>
    <w:rsid w:val="00BE6551"/>
    <w:rsid w:val="00BF093B"/>
    <w:rsid w:val="00BF5BB1"/>
    <w:rsid w:val="00C00B88"/>
    <w:rsid w:val="00C06B2A"/>
    <w:rsid w:val="00C105E2"/>
    <w:rsid w:val="00C1206A"/>
    <w:rsid w:val="00C128F0"/>
    <w:rsid w:val="00C1644C"/>
    <w:rsid w:val="00C1715C"/>
    <w:rsid w:val="00C17934"/>
    <w:rsid w:val="00C26620"/>
    <w:rsid w:val="00C27F66"/>
    <w:rsid w:val="00C3101E"/>
    <w:rsid w:val="00C3482F"/>
    <w:rsid w:val="00C35E57"/>
    <w:rsid w:val="00C35E80"/>
    <w:rsid w:val="00C40AA2"/>
    <w:rsid w:val="00C4244F"/>
    <w:rsid w:val="00C60F72"/>
    <w:rsid w:val="00C62CF3"/>
    <w:rsid w:val="00C632ED"/>
    <w:rsid w:val="00C64936"/>
    <w:rsid w:val="00C66150"/>
    <w:rsid w:val="00C67979"/>
    <w:rsid w:val="00C70EF5"/>
    <w:rsid w:val="00C746AB"/>
    <w:rsid w:val="00C756C5"/>
    <w:rsid w:val="00C82195"/>
    <w:rsid w:val="00C823EF"/>
    <w:rsid w:val="00C82CAE"/>
    <w:rsid w:val="00C83304"/>
    <w:rsid w:val="00C8442E"/>
    <w:rsid w:val="00C930A8"/>
    <w:rsid w:val="00C934CE"/>
    <w:rsid w:val="00CA108B"/>
    <w:rsid w:val="00CA5310"/>
    <w:rsid w:val="00CA5BE3"/>
    <w:rsid w:val="00CA6CDB"/>
    <w:rsid w:val="00CB5E13"/>
    <w:rsid w:val="00CC3524"/>
    <w:rsid w:val="00CC5D26"/>
    <w:rsid w:val="00CD1BD6"/>
    <w:rsid w:val="00CD27BE"/>
    <w:rsid w:val="00CD29E9"/>
    <w:rsid w:val="00CD3330"/>
    <w:rsid w:val="00CD4BBC"/>
    <w:rsid w:val="00CD6D62"/>
    <w:rsid w:val="00CD6F0F"/>
    <w:rsid w:val="00CE0BB7"/>
    <w:rsid w:val="00CE3E9A"/>
    <w:rsid w:val="00CE708B"/>
    <w:rsid w:val="00CF24E4"/>
    <w:rsid w:val="00CF26B7"/>
    <w:rsid w:val="00CF6E39"/>
    <w:rsid w:val="00CF7272"/>
    <w:rsid w:val="00CF72DA"/>
    <w:rsid w:val="00D0178C"/>
    <w:rsid w:val="00D0769A"/>
    <w:rsid w:val="00D07B7B"/>
    <w:rsid w:val="00D10E8F"/>
    <w:rsid w:val="00D11E84"/>
    <w:rsid w:val="00D15B4E"/>
    <w:rsid w:val="00D177E7"/>
    <w:rsid w:val="00D2079F"/>
    <w:rsid w:val="00D24F16"/>
    <w:rsid w:val="00D359AD"/>
    <w:rsid w:val="00D433BC"/>
    <w:rsid w:val="00D447EF"/>
    <w:rsid w:val="00D505E2"/>
    <w:rsid w:val="00D50AC4"/>
    <w:rsid w:val="00D53EC7"/>
    <w:rsid w:val="00D55839"/>
    <w:rsid w:val="00D61B1B"/>
    <w:rsid w:val="00D6498F"/>
    <w:rsid w:val="00D7329E"/>
    <w:rsid w:val="00D7463D"/>
    <w:rsid w:val="00D764C4"/>
    <w:rsid w:val="00D80F5A"/>
    <w:rsid w:val="00D821DE"/>
    <w:rsid w:val="00D832F9"/>
    <w:rsid w:val="00D83DE8"/>
    <w:rsid w:val="00D84211"/>
    <w:rsid w:val="00D84943"/>
    <w:rsid w:val="00D84A36"/>
    <w:rsid w:val="00D87098"/>
    <w:rsid w:val="00D94AE7"/>
    <w:rsid w:val="00D966B3"/>
    <w:rsid w:val="00D96B21"/>
    <w:rsid w:val="00D970F0"/>
    <w:rsid w:val="00DA054C"/>
    <w:rsid w:val="00DA136C"/>
    <w:rsid w:val="00DA2A10"/>
    <w:rsid w:val="00DA3F27"/>
    <w:rsid w:val="00DA4540"/>
    <w:rsid w:val="00DA587E"/>
    <w:rsid w:val="00DA60F4"/>
    <w:rsid w:val="00DA72D4"/>
    <w:rsid w:val="00DB0F8B"/>
    <w:rsid w:val="00DB3052"/>
    <w:rsid w:val="00DC2D17"/>
    <w:rsid w:val="00DC575E"/>
    <w:rsid w:val="00DD1E38"/>
    <w:rsid w:val="00DD23FC"/>
    <w:rsid w:val="00DD6DDA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296A"/>
    <w:rsid w:val="00E0572C"/>
    <w:rsid w:val="00E13271"/>
    <w:rsid w:val="00E1662A"/>
    <w:rsid w:val="00E17D9E"/>
    <w:rsid w:val="00E2252C"/>
    <w:rsid w:val="00E266B2"/>
    <w:rsid w:val="00E270C0"/>
    <w:rsid w:val="00E36D82"/>
    <w:rsid w:val="00E460B9"/>
    <w:rsid w:val="00E46AC9"/>
    <w:rsid w:val="00E51601"/>
    <w:rsid w:val="00E51965"/>
    <w:rsid w:val="00E55C00"/>
    <w:rsid w:val="00E66CC2"/>
    <w:rsid w:val="00E67121"/>
    <w:rsid w:val="00E671E5"/>
    <w:rsid w:val="00E67F57"/>
    <w:rsid w:val="00E7198D"/>
    <w:rsid w:val="00E71AD5"/>
    <w:rsid w:val="00E72E15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3C6E"/>
    <w:rsid w:val="00EB7992"/>
    <w:rsid w:val="00EC0104"/>
    <w:rsid w:val="00EC0184"/>
    <w:rsid w:val="00EC0CB3"/>
    <w:rsid w:val="00EC2D7A"/>
    <w:rsid w:val="00EC4B0F"/>
    <w:rsid w:val="00EC633A"/>
    <w:rsid w:val="00EC75AD"/>
    <w:rsid w:val="00ED1B9D"/>
    <w:rsid w:val="00ED5AB1"/>
    <w:rsid w:val="00ED6C7B"/>
    <w:rsid w:val="00EE056F"/>
    <w:rsid w:val="00EF24AC"/>
    <w:rsid w:val="00EF43F5"/>
    <w:rsid w:val="00F00643"/>
    <w:rsid w:val="00F017AF"/>
    <w:rsid w:val="00F041C4"/>
    <w:rsid w:val="00F14812"/>
    <w:rsid w:val="00F1598C"/>
    <w:rsid w:val="00F20BC6"/>
    <w:rsid w:val="00F21403"/>
    <w:rsid w:val="00F22A5E"/>
    <w:rsid w:val="00F255FC"/>
    <w:rsid w:val="00F259B0"/>
    <w:rsid w:val="00F26A20"/>
    <w:rsid w:val="00F276C9"/>
    <w:rsid w:val="00F27EB8"/>
    <w:rsid w:val="00F30A6F"/>
    <w:rsid w:val="00F31359"/>
    <w:rsid w:val="00F328E7"/>
    <w:rsid w:val="00F33F62"/>
    <w:rsid w:val="00F3484D"/>
    <w:rsid w:val="00F40690"/>
    <w:rsid w:val="00F43B8F"/>
    <w:rsid w:val="00F51785"/>
    <w:rsid w:val="00F526BE"/>
    <w:rsid w:val="00F530D7"/>
    <w:rsid w:val="00F541E6"/>
    <w:rsid w:val="00F62F49"/>
    <w:rsid w:val="00F640BF"/>
    <w:rsid w:val="00F656C2"/>
    <w:rsid w:val="00F66837"/>
    <w:rsid w:val="00F679DD"/>
    <w:rsid w:val="00F67A87"/>
    <w:rsid w:val="00F70754"/>
    <w:rsid w:val="00F7288F"/>
    <w:rsid w:val="00F77926"/>
    <w:rsid w:val="00F77AFA"/>
    <w:rsid w:val="00F80C5E"/>
    <w:rsid w:val="00F83A19"/>
    <w:rsid w:val="00F879A1"/>
    <w:rsid w:val="00F906D3"/>
    <w:rsid w:val="00F92FC4"/>
    <w:rsid w:val="00F94C51"/>
    <w:rsid w:val="00F974A2"/>
    <w:rsid w:val="00F9793C"/>
    <w:rsid w:val="00FA0C14"/>
    <w:rsid w:val="00FA137A"/>
    <w:rsid w:val="00FA2BCF"/>
    <w:rsid w:val="00FA5504"/>
    <w:rsid w:val="00FA5C48"/>
    <w:rsid w:val="00FB3173"/>
    <w:rsid w:val="00FB4B02"/>
    <w:rsid w:val="00FB5CE9"/>
    <w:rsid w:val="00FB6F1D"/>
    <w:rsid w:val="00FC2831"/>
    <w:rsid w:val="00FC2D40"/>
    <w:rsid w:val="00FC3600"/>
    <w:rsid w:val="00FC4A9F"/>
    <w:rsid w:val="00FC565B"/>
    <w:rsid w:val="00FD7A9D"/>
    <w:rsid w:val="00FE006E"/>
    <w:rsid w:val="00FE082E"/>
    <w:rsid w:val="00FE197E"/>
    <w:rsid w:val="00FF0DF1"/>
    <w:rsid w:val="00FF26AA"/>
    <w:rsid w:val="00FF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6A01B7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504DA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cf01">
    <w:name w:val="cf01"/>
    <w:basedOn w:val="Fontepargpadro"/>
    <w:rsid w:val="00853426"/>
    <w:rPr>
      <w:rFonts w:ascii="Segoe UI" w:hAnsi="Segoe UI" w:cs="Segoe UI" w:hint="default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982152"/>
    <w:rPr>
      <w:color w:val="605E5C"/>
      <w:shd w:val="clear" w:color="auto" w:fill="E1DFDD"/>
    </w:rPr>
  </w:style>
  <w:style w:type="paragraph" w:customStyle="1" w:styleId="Referncias">
    <w:name w:val="Referências"/>
    <w:basedOn w:val="Normal"/>
    <w:rsid w:val="00777E40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7909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35131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62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61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67974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270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13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371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404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462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500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eses.usp.br/teses/disponiveis/18/18156/tde-13062019-094604/en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6454</Words>
  <Characters>39069</Characters>
  <Application>Microsoft Office Word</Application>
  <DocSecurity>0</DocSecurity>
  <Lines>325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Danton Cavalcanti Franco Junior</cp:lastModifiedBy>
  <cp:revision>6</cp:revision>
  <cp:lastPrinted>2024-04-20T22:19:00Z</cp:lastPrinted>
  <dcterms:created xsi:type="dcterms:W3CDTF">2024-04-20T22:19:00Z</dcterms:created>
  <dcterms:modified xsi:type="dcterms:W3CDTF">2024-06-05T00:01:00Z</dcterms:modified>
</cp:coreProperties>
</file>