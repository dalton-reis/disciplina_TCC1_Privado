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6331DD6F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C823EF">
              <w:rPr>
                <w:rStyle w:val="Nmerodepgina"/>
              </w:rPr>
              <w:t xml:space="preserve">( </w:t>
            </w:r>
            <w:r w:rsidR="00561310" w:rsidRPr="00C823EF">
              <w:rPr>
                <w:rStyle w:val="Nmerodepgina"/>
              </w:rPr>
              <w:t>X</w:t>
            </w:r>
            <w:proofErr w:type="gramEnd"/>
            <w:r w:rsidRPr="00C823EF">
              <w:rPr>
                <w:rStyle w:val="Nmerodepgina"/>
              </w:rPr>
              <w:t xml:space="preserve">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</w:t>
            </w:r>
            <w:proofErr w:type="gramStart"/>
            <w:r w:rsidRPr="00C823EF">
              <w:rPr>
                <w:rStyle w:val="Nmerodepgina"/>
              </w:rPr>
              <w:t>   (</w:t>
            </w:r>
            <w:proofErr w:type="gramEnd"/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 xml:space="preserve">Jonathan </w:t>
      </w:r>
      <w:proofErr w:type="spellStart"/>
      <w:r>
        <w:t>Antonio</w:t>
      </w:r>
      <w:proofErr w:type="spellEnd"/>
      <w:r>
        <w:t xml:space="preserve"> </w:t>
      </w:r>
      <w:proofErr w:type="spellStart"/>
      <w:r>
        <w:t>Modjewski</w:t>
      </w:r>
      <w:proofErr w:type="spellEnd"/>
      <w:r>
        <w:t xml:space="preserve"> e </w:t>
      </w:r>
      <w:proofErr w:type="spellStart"/>
      <w:r>
        <w:t>Sâmela</w:t>
      </w:r>
      <w:proofErr w:type="spellEnd"/>
      <w:r>
        <w:t xml:space="preserve"> </w:t>
      </w:r>
      <w:proofErr w:type="spellStart"/>
      <w:r>
        <w:t>Hostins</w:t>
      </w:r>
      <w:proofErr w:type="spellEnd"/>
    </w:p>
    <w:p w14:paraId="138BB702" w14:textId="4BE02E06" w:rsidR="001E682E" w:rsidRDefault="00561310" w:rsidP="00B37046">
      <w:pPr>
        <w:pStyle w:val="TF-AUTOR0"/>
      </w:pPr>
      <w:r>
        <w:t xml:space="preserve">Simone </w:t>
      </w:r>
      <w:proofErr w:type="spellStart"/>
      <w:r>
        <w:t>Erbs</w:t>
      </w:r>
      <w:proofErr w:type="spellEnd"/>
      <w:r>
        <w:t xml:space="preserve">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 xml:space="preserve">Emily </w:t>
      </w:r>
      <w:proofErr w:type="spellStart"/>
      <w:r>
        <w:t>Hostins</w:t>
      </w:r>
      <w:proofErr w:type="spellEnd"/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4322C3A5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proofErr w:type="spellStart"/>
      <w:r w:rsidRPr="00561310">
        <w:t>Rischioni</w:t>
      </w:r>
      <w:proofErr w:type="spellEnd"/>
      <w:r w:rsidRPr="00561310">
        <w:t xml:space="preserve">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del w:id="10" w:author="Dalton Solano dos Reis" w:date="2024-05-14T13:08:00Z">
        <w:r w:rsidR="004F46B4" w:rsidRPr="00561310" w:rsidDel="00EE19E3">
          <w:delText>Microempreendedores</w:delText>
        </w:r>
        <w:r w:rsidRPr="00561310" w:rsidDel="00EE19E3">
          <w:delText xml:space="preserve"> </w:delText>
        </w:r>
      </w:del>
      <w:proofErr w:type="spellStart"/>
      <w:ins w:id="11" w:author="Dalton Solano dos Reis" w:date="2024-05-14T13:08:00Z">
        <w:r w:rsidR="00EE19E3" w:rsidRPr="00561310">
          <w:t>Micro</w:t>
        </w:r>
        <w:r w:rsidR="00EE19E3">
          <w:t>E</w:t>
        </w:r>
        <w:r w:rsidR="00EE19E3" w:rsidRPr="00561310">
          <w:t>mpreendedores</w:t>
        </w:r>
        <w:proofErr w:type="spellEnd"/>
        <w:r w:rsidR="00EE19E3" w:rsidRPr="00561310">
          <w:t xml:space="preserve"> </w:t>
        </w:r>
      </w:ins>
      <w:r w:rsidRPr="00561310">
        <w:t>Individuais (</w:t>
      </w:r>
      <w:proofErr w:type="spellStart"/>
      <w:r w:rsidRPr="00561310">
        <w:t>MEIs</w:t>
      </w:r>
      <w:proofErr w:type="spellEnd"/>
      <w:r w:rsidRPr="00561310">
        <w:t>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</w:t>
      </w:r>
      <w:proofErr w:type="spellStart"/>
      <w:r w:rsidR="00AA1055">
        <w:t>Rischioni</w:t>
      </w:r>
      <w:proofErr w:type="spellEnd"/>
      <w:r w:rsidR="00AA1055">
        <w:t xml:space="preserve"> </w:t>
      </w:r>
      <w:r w:rsidR="00AA1055" w:rsidRPr="00AA1055">
        <w:rPr>
          <w:i/>
          <w:iCs/>
        </w:rPr>
        <w:t>et al</w:t>
      </w:r>
      <w:r w:rsidR="00AA1055">
        <w:t xml:space="preserve">. (2020) facilita o surgimento de novas formas de trabalhos, como os </w:t>
      </w:r>
      <w:proofErr w:type="spellStart"/>
      <w:r w:rsidR="00AA1055">
        <w:t>MEIs</w:t>
      </w:r>
      <w:proofErr w:type="spellEnd"/>
      <w:r w:rsidR="00AA1055">
        <w:t>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 xml:space="preserve">novos </w:t>
      </w:r>
      <w:proofErr w:type="spellStart"/>
      <w:r w:rsidRPr="00561310">
        <w:t>MEI</w:t>
      </w:r>
      <w:r w:rsidR="00584AD2">
        <w:t>s</w:t>
      </w:r>
      <w:proofErr w:type="spellEnd"/>
      <w:r w:rsidR="00584AD2">
        <w:t xml:space="preserve">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proofErr w:type="spellStart"/>
      <w:r w:rsidR="00D10E8F">
        <w:t>MEIs</w:t>
      </w:r>
      <w:proofErr w:type="spellEnd"/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proofErr w:type="spellStart"/>
      <w:r w:rsidR="00AF676B" w:rsidRPr="00B40165">
        <w:t>Zenone</w:t>
      </w:r>
      <w:proofErr w:type="spellEnd"/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</w:t>
      </w:r>
      <w:proofErr w:type="spellStart"/>
      <w:r w:rsidR="00F30A6F">
        <w:t>MEIs</w:t>
      </w:r>
      <w:proofErr w:type="spellEnd"/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</w:t>
      </w:r>
      <w:proofErr w:type="spellStart"/>
      <w:r w:rsidR="007B6C97">
        <w:t>Hostins</w:t>
      </w:r>
      <w:proofErr w:type="spellEnd"/>
      <w:r w:rsidR="007B6C97">
        <w:t>, 2024</w:t>
      </w:r>
      <w:r w:rsidR="007504DA">
        <w:t>)</w:t>
      </w:r>
      <w:r w:rsidR="007504DA" w:rsidRPr="00561310">
        <w:t>.</w:t>
      </w:r>
    </w:p>
    <w:p w14:paraId="080D5A43" w14:textId="36A9F664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del w:id="12" w:author="Dalton Solano dos Reis" w:date="2024-05-14T13:12:00Z">
        <w:r w:rsidR="00342A51" w:rsidDel="00EE19E3">
          <w:delText xml:space="preserve">- </w:delText>
        </w:r>
      </w:del>
      <w:ins w:id="13" w:author="Dalton Solano dos Reis" w:date="2024-05-14T13:12:00Z">
        <w:r w:rsidR="00EE19E3">
          <w:t>(</w:t>
        </w:r>
      </w:ins>
      <w:r w:rsidRPr="00561310">
        <w:t xml:space="preserve">Business </w:t>
      </w:r>
      <w:proofErr w:type="spellStart"/>
      <w:r w:rsidRPr="00561310">
        <w:t>Process</w:t>
      </w:r>
      <w:proofErr w:type="spellEnd"/>
      <w:r w:rsidRPr="00561310">
        <w:t xml:space="preserve"> Management</w:t>
      </w:r>
      <w:del w:id="14" w:author="Dalton Solano dos Reis" w:date="2024-05-14T13:12:00Z">
        <w:r w:rsidRPr="00561310" w:rsidDel="00EE19E3">
          <w:delText xml:space="preserve"> </w:delText>
        </w:r>
        <w:r w:rsidR="00342A51" w:rsidDel="00EE19E3">
          <w:delText>(</w:delText>
        </w:r>
      </w:del>
      <w:ins w:id="15" w:author="Dalton Solano dos Reis" w:date="2024-05-14T13:12:00Z">
        <w:r w:rsidR="00EE19E3">
          <w:t xml:space="preserve"> - </w:t>
        </w:r>
      </w:ins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</w:t>
      </w:r>
      <w:proofErr w:type="gramStart"/>
      <w:r w:rsidR="001F08C1" w:rsidRPr="001F08C1">
        <w:t xml:space="preserve">de </w:t>
      </w:r>
      <w:r w:rsidR="001F08C1" w:rsidRPr="001F08C1">
        <w:rPr>
          <w:rStyle w:val="TF-COURIER10"/>
        </w:rPr>
        <w:t>Esclarecer</w:t>
      </w:r>
      <w:proofErr w:type="gramEnd"/>
      <w:r w:rsidR="001F08C1" w:rsidRPr="001F08C1">
        <w:rPr>
          <w:rStyle w:val="TF-COURIER10"/>
        </w:rPr>
        <w:t xml:space="preserve">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</w:t>
      </w:r>
      <w:proofErr w:type="spellStart"/>
      <w:r w:rsidR="001F08C1" w:rsidRPr="001F08C1">
        <w:t>Hostins</w:t>
      </w:r>
      <w:proofErr w:type="spellEnd"/>
      <w:r w:rsidR="001F08C1" w:rsidRPr="001F08C1">
        <w:t>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</w:t>
      </w:r>
      <w:proofErr w:type="gramStart"/>
      <w:r>
        <w:t xml:space="preserve">precisa </w:t>
      </w:r>
      <w:r w:rsidRPr="00EF24AC">
        <w:rPr>
          <w:rStyle w:val="TF-COURIER10"/>
        </w:rPr>
        <w:t>Verificar</w:t>
      </w:r>
      <w:proofErr w:type="gramEnd"/>
      <w:r w:rsidRPr="00EF24AC">
        <w:rPr>
          <w:rStyle w:val="TF-COURIER10"/>
        </w:rPr>
        <w:t xml:space="preserve">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 xml:space="preserve">No entanto, se não houver disponibilidade na agenda, o </w:t>
      </w:r>
      <w:proofErr w:type="gramStart"/>
      <w:r w:rsidRPr="00EF24AC">
        <w:t>profissional</w:t>
      </w:r>
      <w:r>
        <w:t xml:space="preserve"> </w:t>
      </w:r>
      <w:r w:rsidRPr="00EF24AC">
        <w:rPr>
          <w:rStyle w:val="TF-COURIER10"/>
        </w:rPr>
        <w:t>Oferece ou solicita</w:t>
      </w:r>
      <w:proofErr w:type="gramEnd"/>
      <w:r w:rsidRPr="00EF24AC">
        <w:rPr>
          <w:rStyle w:val="TF-COURIER10"/>
        </w:rPr>
        <w:t xml:space="preserve"> outro horário à cliente</w:t>
      </w:r>
      <w:r w:rsidR="007B6C97">
        <w:rPr>
          <w:rStyle w:val="TF-COURIER10"/>
        </w:rPr>
        <w:t xml:space="preserve"> </w:t>
      </w:r>
      <w:r w:rsidR="007B6C97">
        <w:t>(</w:t>
      </w:r>
      <w:proofErr w:type="spellStart"/>
      <w:r w:rsidR="007B6C97">
        <w:t>Hostins</w:t>
      </w:r>
      <w:proofErr w:type="spellEnd"/>
      <w:r w:rsidR="007B6C97">
        <w:t>, 2024).</w:t>
      </w:r>
    </w:p>
    <w:p w14:paraId="57A1FF14" w14:textId="168C88C4" w:rsidR="00241010" w:rsidRDefault="00EF24AC" w:rsidP="00AF676B">
      <w:pPr>
        <w:pStyle w:val="TF-TEXTO"/>
      </w:pPr>
      <w:r>
        <w:t xml:space="preserve">Quando a </w:t>
      </w:r>
      <w:proofErr w:type="gramStart"/>
      <w:r>
        <w:t xml:space="preserve">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</w:t>
      </w:r>
      <w:proofErr w:type="gramEnd"/>
      <w:r w:rsidRPr="00EF24AC">
        <w:rPr>
          <w:rStyle w:val="TF-COURIER10"/>
        </w:rPr>
        <w:t xml:space="preserve">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</w:t>
      </w:r>
      <w:proofErr w:type="spellStart"/>
      <w:r w:rsidR="00280D0B">
        <w:t>Hostins</w:t>
      </w:r>
      <w:proofErr w:type="spellEnd"/>
      <w:r w:rsidR="00280D0B">
        <w:t>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 xml:space="preserve">Conforme relata </w:t>
      </w:r>
      <w:proofErr w:type="spellStart"/>
      <w:r w:rsidRPr="007F54D4">
        <w:t>Hostins</w:t>
      </w:r>
      <w:proofErr w:type="spellEnd"/>
      <w:r w:rsidRPr="007F54D4">
        <w:t xml:space="preserve"> (2024)</w:t>
      </w:r>
      <w:r w:rsidR="00610E1D">
        <w:t xml:space="preserve"> do Studio Paola Schmitt</w:t>
      </w:r>
      <w:r w:rsidRPr="007F54D4">
        <w:t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</w:t>
      </w:r>
      <w:proofErr w:type="spellStart"/>
      <w:r w:rsidRPr="007F54D4">
        <w:t>Hostins</w:t>
      </w:r>
      <w:proofErr w:type="spellEnd"/>
      <w:r w:rsidRPr="007F54D4">
        <w:t xml:space="preserve">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proofErr w:type="spellStart"/>
      <w:r w:rsidR="00F679DD" w:rsidRPr="00F679DD">
        <w:rPr>
          <w:i/>
          <w:iCs/>
        </w:rPr>
        <w:t>back-end</w:t>
      </w:r>
      <w:proofErr w:type="spellEnd"/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 xml:space="preserve">, analisar e avaliar a usabilidade, a comunicabilidade e a experiência de usuário das interfaces desenvolvidas e de suas funcionalidades, por meio do Método </w:t>
      </w:r>
      <w:proofErr w:type="spellStart"/>
      <w:r w:rsidR="009B3CA2" w:rsidRPr="009B3CA2">
        <w:t>Relationship</w:t>
      </w:r>
      <w:proofErr w:type="spellEnd"/>
      <w:r w:rsidR="009B3CA2" w:rsidRPr="009B3CA2">
        <w:t xml:space="preserve"> </w:t>
      </w:r>
      <w:proofErr w:type="spellStart"/>
      <w:r w:rsidR="009B3CA2" w:rsidRPr="009B3CA2">
        <w:t>of</w:t>
      </w:r>
      <w:proofErr w:type="spellEnd"/>
      <w:r w:rsidR="009B3CA2" w:rsidRPr="009B3CA2">
        <w:t xml:space="preserve"> M3C </w:t>
      </w:r>
      <w:proofErr w:type="spellStart"/>
      <w:r w:rsidR="009B3CA2" w:rsidRPr="009B3CA2">
        <w:t>with</w:t>
      </w:r>
      <w:proofErr w:type="spellEnd"/>
      <w:r w:rsidR="009B3CA2" w:rsidRPr="009B3CA2">
        <w:t xml:space="preserve"> User </w:t>
      </w:r>
      <w:proofErr w:type="spellStart"/>
      <w:r w:rsidR="009B3CA2" w:rsidRPr="009B3CA2">
        <w:t>Requirements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Usability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Communicability</w:t>
      </w:r>
      <w:proofErr w:type="spellEnd"/>
      <w:r w:rsidR="009B3CA2" w:rsidRPr="009B3CA2">
        <w:t xml:space="preserve"> Assessment in </w:t>
      </w:r>
      <w:proofErr w:type="spellStart"/>
      <w:r w:rsidR="009B3CA2" w:rsidRPr="009B3CA2">
        <w:t>groupware</w:t>
      </w:r>
      <w:proofErr w:type="spellEnd"/>
      <w:r w:rsidR="009B3CA2" w:rsidRPr="009B3CA2">
        <w:t xml:space="preserve"> (</w:t>
      </w:r>
      <w:proofErr w:type="spellStart"/>
      <w:r w:rsidR="009B3CA2" w:rsidRPr="009B3CA2">
        <w:t>RURUCAg</w:t>
      </w:r>
      <w:proofErr w:type="spellEnd"/>
      <w:r w:rsidR="009B3CA2" w:rsidRPr="009B3CA2">
        <w:t>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6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7" w:name="_Ref163328048"/>
      <w:r>
        <w:t>Revisão Bibliográfica</w:t>
      </w:r>
      <w:bookmarkEnd w:id="17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proofErr w:type="spellStart"/>
      <w:r w:rsidRPr="001F279F">
        <w:lastRenderedPageBreak/>
        <w:t>Process</w:t>
      </w:r>
      <w:proofErr w:type="spellEnd"/>
      <w:r w:rsidRPr="001F279F">
        <w:t xml:space="preserve">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8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8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</w:t>
      </w:r>
      <w:proofErr w:type="spellStart"/>
      <w:r w:rsidR="006269FD">
        <w:t>MEIs</w:t>
      </w:r>
      <w:proofErr w:type="spellEnd"/>
      <w:r w:rsidR="006269FD">
        <w:t xml:space="preserve">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4F855C2E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2024).</w:t>
      </w:r>
      <w:r w:rsidR="005931AD" w:rsidRPr="005931AD">
        <w:t xml:space="preserve"> A analista de Competitividade do Sebrae, </w:t>
      </w:r>
      <w:proofErr w:type="spellStart"/>
      <w:r w:rsidR="005931AD" w:rsidRPr="005931AD">
        <w:t>Andrezza</w:t>
      </w:r>
      <w:proofErr w:type="spellEnd"/>
      <w:r w:rsidR="005931AD" w:rsidRPr="005931AD">
        <w:t xml:space="preserve"> Cintra</w:t>
      </w:r>
      <w:r w:rsidR="005931AD">
        <w:t xml:space="preserve"> (2024)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9" w:name="_Ref164531813"/>
      <w:r>
        <w:lastRenderedPageBreak/>
        <w:t>Gestão de clientes e financeira</w:t>
      </w:r>
      <w:bookmarkEnd w:id="19"/>
    </w:p>
    <w:p w14:paraId="341AA7B5" w14:textId="096F3C4B" w:rsidR="007504DA" w:rsidRDefault="00680113" w:rsidP="00543E44">
      <w:pPr>
        <w:pStyle w:val="TF-TEXTO"/>
      </w:pPr>
      <w:bookmarkStart w:id="20" w:name="_Ref163328185"/>
      <w:bookmarkStart w:id="21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 xml:space="preserve">(Silva; </w:t>
      </w:r>
      <w:proofErr w:type="spellStart"/>
      <w:r w:rsidRPr="00E671E5">
        <w:t>Zambon</w:t>
      </w:r>
      <w:proofErr w:type="spellEnd"/>
      <w:r w:rsidRPr="00E671E5">
        <w:t>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 xml:space="preserve">dicionalmente, a adoção de um software sofisticado pode potencializar significativamente a eficácia da gestão de clientes (Silva; </w:t>
      </w:r>
      <w:proofErr w:type="spellStart"/>
      <w:r w:rsidRPr="00E671E5">
        <w:t>Zambon</w:t>
      </w:r>
      <w:proofErr w:type="spellEnd"/>
      <w:r w:rsidRPr="00E671E5">
        <w:t>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 xml:space="preserve">Business </w:t>
      </w:r>
      <w:proofErr w:type="spellStart"/>
      <w:r>
        <w:t>Process</w:t>
      </w:r>
      <w:proofErr w:type="spellEnd"/>
      <w:r>
        <w:t xml:space="preserve"> Management e as etapas do AS-IS/TO-BE</w:t>
      </w:r>
      <w:bookmarkEnd w:id="20"/>
      <w:bookmarkEnd w:id="21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proofErr w:type="spellStart"/>
      <w:r w:rsidR="00FB5CE9">
        <w:t>Schmiedel</w:t>
      </w:r>
      <w:proofErr w:type="spellEnd"/>
      <w:r w:rsidR="00FB5CE9">
        <w:t xml:space="preserve">, </w:t>
      </w:r>
      <w:proofErr w:type="spellStart"/>
      <w:r w:rsidR="00FB5CE9">
        <w:t>Recker</w:t>
      </w:r>
      <w:proofErr w:type="spellEnd"/>
      <w:r w:rsidR="00FB5CE9">
        <w:t xml:space="preserve"> e </w:t>
      </w:r>
      <w:proofErr w:type="spellStart"/>
      <w:r w:rsidR="00FB5CE9">
        <w:t>Brocke</w:t>
      </w:r>
      <w:proofErr w:type="spellEnd"/>
      <w:r w:rsidR="00FB5CE9">
        <w:t xml:space="preserve">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4A96A823" w:rsidR="00A97EC0" w:rsidRPr="00A97EC0" w:rsidRDefault="00A97EC0" w:rsidP="00EC0CB3">
      <w:pPr>
        <w:pStyle w:val="TF-TEXTO"/>
      </w:pPr>
      <w:r w:rsidRPr="00922E65">
        <w:t>O BPM, segundo Miranda 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(Miranda,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sem avaliar a sua </w:t>
      </w:r>
      <w:r w:rsidRPr="00922E65">
        <w:lastRenderedPageBreak/>
        <w:t>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(2022) </w:t>
      </w:r>
      <w:r w:rsidR="00EC0CB3">
        <w:t xml:space="preserve">salienta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22" w:name="_Ref163328196"/>
      <w:r>
        <w:t>Prototipação de baixa e alta fidelidade</w:t>
      </w:r>
      <w:bookmarkEnd w:id="22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15008042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</w:t>
      </w:r>
      <w:proofErr w:type="gramStart"/>
      <w:r w:rsidR="00014FDC" w:rsidRPr="00014FDC">
        <w:t>produto final</w:t>
      </w:r>
      <w:proofErr w:type="gramEnd"/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(Braga, Carolina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proofErr w:type="spellStart"/>
      <w:r w:rsidR="00163380" w:rsidRPr="006E27F7">
        <w:t>Maiescki</w:t>
      </w:r>
      <w:proofErr w:type="spellEnd"/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23" w:name="_Ref163328077"/>
      <w:r w:rsidRPr="00FC4A9F">
        <w:t>Correlatos</w:t>
      </w:r>
      <w:bookmarkEnd w:id="23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</w:t>
      </w:r>
      <w:r w:rsidRPr="00015C2A">
        <w:lastRenderedPageBreak/>
        <w:t xml:space="preserve">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proofErr w:type="spellStart"/>
      <w:r w:rsidRPr="005931AD">
        <w:rPr>
          <w:i/>
          <w:iCs/>
        </w:rPr>
        <w:t>string</w:t>
      </w:r>
      <w:proofErr w:type="spellEnd"/>
      <w:r w:rsidRPr="005931AD">
        <w:rPr>
          <w:i/>
          <w:iCs/>
        </w:rPr>
        <w:t xml:space="preserve">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proofErr w:type="spellStart"/>
      <w:r w:rsidRPr="005931AD">
        <w:rPr>
          <w:i/>
          <w:iCs/>
        </w:rPr>
        <w:t>string</w:t>
      </w:r>
      <w:proofErr w:type="spellEnd"/>
      <w:r w:rsidRPr="005931AD">
        <w:rPr>
          <w:i/>
          <w:iCs/>
        </w:rPr>
        <w:t xml:space="preserve"> </w:t>
      </w:r>
      <w:r w:rsidRPr="00015C2A">
        <w:t>de busca na língua inglesa, consistindo em: (“Management” OR “</w:t>
      </w:r>
      <w:proofErr w:type="spellStart"/>
      <w:r w:rsidRPr="00015C2A">
        <w:t>Control</w:t>
      </w:r>
      <w:proofErr w:type="spellEnd"/>
      <w:r w:rsidRPr="00015C2A">
        <w:t>”) AND (“System” OR “</w:t>
      </w:r>
      <w:proofErr w:type="spellStart"/>
      <w:r w:rsidRPr="00015C2A">
        <w:t>Application</w:t>
      </w:r>
      <w:proofErr w:type="spellEnd"/>
      <w:r w:rsidRPr="00015C2A">
        <w:t>”) AND (“</w:t>
      </w:r>
      <w:proofErr w:type="spellStart"/>
      <w:r w:rsidRPr="00015C2A">
        <w:t>Beauty</w:t>
      </w:r>
      <w:proofErr w:type="spellEnd"/>
      <w:r w:rsidRPr="00015C2A">
        <w:t>” OR “</w:t>
      </w:r>
      <w:proofErr w:type="spellStart"/>
      <w:r w:rsidRPr="00015C2A">
        <w:t>Aesthetic</w:t>
      </w:r>
      <w:proofErr w:type="spellEnd"/>
      <w:r w:rsidRPr="00015C2A">
        <w:t>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7E9CF0C5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proofErr w:type="spellStart"/>
      <w:r w:rsidRPr="003F6FD7">
        <w:rPr>
          <w:i/>
          <w:iCs/>
        </w:rPr>
        <w:t>string</w:t>
      </w:r>
      <w:proofErr w:type="spellEnd"/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</w:t>
      </w:r>
      <w:del w:id="24" w:author="Dalton Solano dos Reis" w:date="2024-05-14T13:33:00Z">
        <w:r w:rsidRPr="00015C2A" w:rsidDel="0054615F">
          <w:delText xml:space="preserve">nove </w:delText>
        </w:r>
      </w:del>
      <w:ins w:id="25" w:author="Dalton Solano dos Reis" w:date="2024-05-14T13:33:00Z">
        <w:r w:rsidR="0054615F">
          <w:t>9</w:t>
        </w:r>
        <w:r w:rsidR="0054615F" w:rsidRPr="00015C2A">
          <w:t xml:space="preserve"> </w:t>
        </w:r>
      </w:ins>
      <w:r w:rsidRPr="00015C2A">
        <w:t xml:space="preserve">artigos. Na última etapa, o Passo 4, esses </w:t>
      </w:r>
      <w:del w:id="26" w:author="Dalton Solano dos Reis" w:date="2024-05-14T13:33:00Z">
        <w:r w:rsidRPr="00015C2A" w:rsidDel="0054615F">
          <w:delText xml:space="preserve">noves </w:delText>
        </w:r>
      </w:del>
      <w:ins w:id="27" w:author="Dalton Solano dos Reis" w:date="2024-05-14T13:33:00Z">
        <w:r w:rsidR="0054615F">
          <w:t>9</w:t>
        </w:r>
        <w:r w:rsidR="0054615F" w:rsidRPr="00015C2A">
          <w:t xml:space="preserve"> </w:t>
        </w:r>
      </w:ins>
      <w:r w:rsidRPr="00015C2A">
        <w:t xml:space="preserve">artigos passaram por uma leitura completa, resultando na inclusão de </w:t>
      </w:r>
      <w:del w:id="28" w:author="Dalton Solano dos Reis" w:date="2024-05-14T13:33:00Z">
        <w:r w:rsidRPr="00015C2A" w:rsidDel="0054615F">
          <w:delText xml:space="preserve">cinco </w:delText>
        </w:r>
      </w:del>
      <w:ins w:id="29" w:author="Dalton Solano dos Reis" w:date="2024-05-14T13:33:00Z">
        <w:r w:rsidR="0054615F">
          <w:t>5</w:t>
        </w:r>
        <w:r w:rsidR="0054615F" w:rsidRPr="00015C2A">
          <w:t xml:space="preserve"> </w:t>
        </w:r>
      </w:ins>
      <w:r w:rsidRPr="00015C2A">
        <w:t xml:space="preserve">artigos provenientes da base de dados do Google Acadêmico. Destes, </w:t>
      </w:r>
      <w:del w:id="30" w:author="Dalton Solano dos Reis" w:date="2024-05-14T13:33:00Z">
        <w:r w:rsidRPr="00015C2A" w:rsidDel="0054615F">
          <w:delText xml:space="preserve">um </w:delText>
        </w:r>
      </w:del>
      <w:ins w:id="31" w:author="Dalton Solano dos Reis" w:date="2024-05-14T13:33:00Z">
        <w:r w:rsidR="0054615F">
          <w:t>1</w:t>
        </w:r>
        <w:r w:rsidR="0054615F" w:rsidRPr="00015C2A">
          <w:t xml:space="preserve"> </w:t>
        </w:r>
      </w:ins>
      <w:r w:rsidRPr="00015C2A">
        <w:t xml:space="preserve">está redigido em inglês e </w:t>
      </w:r>
      <w:del w:id="32" w:author="Dalton Solano dos Reis" w:date="2024-05-14T13:33:00Z">
        <w:r w:rsidRPr="00015C2A" w:rsidDel="0054615F">
          <w:delText xml:space="preserve">quatro </w:delText>
        </w:r>
      </w:del>
      <w:ins w:id="33" w:author="Dalton Solano dos Reis" w:date="2024-05-14T13:33:00Z">
        <w:r w:rsidR="0054615F">
          <w:t>4</w:t>
        </w:r>
        <w:r w:rsidR="0054615F" w:rsidRPr="00015C2A">
          <w:t xml:space="preserve"> </w:t>
        </w:r>
      </w:ins>
      <w:r w:rsidRPr="00015C2A">
        <w:t>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proofErr w:type="spellStart"/>
            <w:r w:rsidRPr="009E14E9">
              <w:rPr>
                <w:sz w:val="19"/>
                <w:szCs w:val="19"/>
              </w:rPr>
              <w:t>BeautyApp</w:t>
            </w:r>
            <w:proofErr w:type="spellEnd"/>
            <w:r w:rsidRPr="009E14E9">
              <w:rPr>
                <w:sz w:val="19"/>
                <w:szCs w:val="19"/>
              </w:rPr>
              <w:t>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proofErr w:type="spellStart"/>
            <w:r w:rsidRPr="009E14E9">
              <w:rPr>
                <w:sz w:val="19"/>
                <w:szCs w:val="19"/>
              </w:rPr>
              <w:t>Beautyapp</w:t>
            </w:r>
            <w:proofErr w:type="spellEnd"/>
            <w:r w:rsidRPr="009E14E9">
              <w:rPr>
                <w:sz w:val="19"/>
                <w:szCs w:val="19"/>
              </w:rPr>
              <w:t>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7E0287" w:rsidRDefault="00D50AC4" w:rsidP="00FB3173">
            <w:pPr>
              <w:pStyle w:val="TF-TEXTOQUADRO"/>
              <w:jc w:val="both"/>
              <w:rPr>
                <w:sz w:val="19"/>
                <w:szCs w:val="19"/>
                <w:lang w:val="en-US"/>
              </w:rPr>
            </w:pPr>
            <w:r w:rsidRPr="007E0287">
              <w:rPr>
                <w:sz w:val="19"/>
                <w:szCs w:val="19"/>
                <w:lang w:val="en-US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i/>
                <w:iCs/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proofErr w:type="spellStart"/>
            <w:r w:rsidRPr="009E14E9">
              <w:rPr>
                <w:sz w:val="19"/>
                <w:szCs w:val="19"/>
              </w:rPr>
              <w:t>Seramucin</w:t>
            </w:r>
            <w:proofErr w:type="spellEnd"/>
            <w:r w:rsidRPr="009E14E9">
              <w:rPr>
                <w:sz w:val="19"/>
                <w:szCs w:val="19"/>
              </w:rPr>
              <w:t>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Aplicativo móvel multiplataforma para consulta e agendamento de serviços estéticos com geolocalização </w:t>
            </w:r>
            <w:proofErr w:type="spellStart"/>
            <w:r w:rsidRPr="009E14E9">
              <w:rPr>
                <w:sz w:val="19"/>
                <w:szCs w:val="19"/>
              </w:rPr>
              <w:t>papum</w:t>
            </w:r>
            <w:proofErr w:type="spellEnd"/>
            <w:r w:rsidRPr="009E14E9">
              <w:rPr>
                <w:sz w:val="19"/>
                <w:szCs w:val="19"/>
              </w:rPr>
              <w:t>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7396FE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proofErr w:type="spellStart"/>
            <w:ins w:id="34" w:author="Dalton Solano dos Reis" w:date="2024-05-14T13:37:00Z">
              <w:r w:rsidR="0018480A" w:rsidRPr="0018480A">
                <w:rPr>
                  <w:sz w:val="19"/>
                  <w:szCs w:val="19"/>
                </w:rPr>
                <w:t>Georgea</w:t>
              </w:r>
              <w:proofErr w:type="spellEnd"/>
              <w:r w:rsidR="0018480A" w:rsidRPr="0018480A">
                <w:rPr>
                  <w:sz w:val="19"/>
                  <w:szCs w:val="19"/>
                </w:rPr>
                <w:t xml:space="preserve"> </w:t>
              </w:r>
            </w:ins>
            <w:r w:rsidRPr="009E14E9">
              <w:rPr>
                <w:sz w:val="19"/>
                <w:szCs w:val="19"/>
              </w:rPr>
              <w:t>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proofErr w:type="spellStart"/>
            <w:r w:rsidRPr="009E14E9">
              <w:rPr>
                <w:sz w:val="19"/>
                <w:szCs w:val="19"/>
              </w:rPr>
              <w:t>Vagaro</w:t>
            </w:r>
            <w:proofErr w:type="spellEnd"/>
            <w:r w:rsidRPr="009E14E9">
              <w:rPr>
                <w:sz w:val="19"/>
                <w:szCs w:val="19"/>
              </w:rPr>
              <w:t xml:space="preserve">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proofErr w:type="spellStart"/>
            <w:r w:rsidRPr="009E14E9">
              <w:rPr>
                <w:sz w:val="19"/>
                <w:szCs w:val="19"/>
              </w:rPr>
              <w:t>Vagaro</w:t>
            </w:r>
            <w:proofErr w:type="spellEnd"/>
            <w:r w:rsidRPr="009E14E9">
              <w:rPr>
                <w:sz w:val="19"/>
                <w:szCs w:val="19"/>
              </w:rPr>
              <w:t>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proofErr w:type="spellStart"/>
      <w:r w:rsidR="00F22A5E" w:rsidRPr="00F22A5E">
        <w:t>Beautyapp</w:t>
      </w:r>
      <w:proofErr w:type="spellEnd"/>
      <w:r w:rsidR="00F22A5E" w:rsidRPr="00F22A5E">
        <w:t xml:space="preserve">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</w:t>
      </w:r>
      <w:proofErr w:type="spellStart"/>
      <w:r w:rsidR="00F22A5E" w:rsidRPr="00F22A5E">
        <w:t>Firebase</w:t>
      </w:r>
      <w:proofErr w:type="spellEnd"/>
      <w:r w:rsidR="00F22A5E" w:rsidRPr="00F22A5E">
        <w:t xml:space="preserve"> como </w:t>
      </w:r>
      <w:proofErr w:type="spellStart"/>
      <w:r w:rsidR="00F22A5E" w:rsidRPr="003F6FD7">
        <w:rPr>
          <w:i/>
          <w:iCs/>
        </w:rPr>
        <w:t>back-end</w:t>
      </w:r>
      <w:proofErr w:type="spellEnd"/>
      <w:r w:rsidR="00F22A5E" w:rsidRPr="00F22A5E">
        <w:t xml:space="preserve"> e </w:t>
      </w:r>
      <w:proofErr w:type="spellStart"/>
      <w:r w:rsidR="00F22A5E" w:rsidRPr="00F22A5E">
        <w:t>Flutter</w:t>
      </w:r>
      <w:proofErr w:type="spellEnd"/>
      <w:r w:rsidR="00F22A5E" w:rsidRPr="00F22A5E">
        <w:t xml:space="preserve">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 xml:space="preserve">rona </w:t>
      </w:r>
      <w:proofErr w:type="spellStart"/>
      <w:r w:rsidR="00F22A5E" w:rsidRPr="00F22A5E">
        <w:t>V</w:t>
      </w:r>
      <w:r w:rsidR="003F6FD7">
        <w:t>i</w:t>
      </w:r>
      <w:r w:rsidR="00F22A5E" w:rsidRPr="00F22A5E">
        <w:t>rus</w:t>
      </w:r>
      <w:proofErr w:type="spellEnd"/>
      <w:r w:rsidR="00F22A5E" w:rsidRPr="00F22A5E">
        <w:t xml:space="preserve"> </w:t>
      </w:r>
      <w:proofErr w:type="spellStart"/>
      <w:r w:rsidR="00F22A5E" w:rsidRPr="00F22A5E">
        <w:t>Disease</w:t>
      </w:r>
      <w:proofErr w:type="spellEnd"/>
      <w:r w:rsidR="00F22A5E" w:rsidRPr="00F22A5E">
        <w:t xml:space="preserve"> 2019 (COVID-19). </w:t>
      </w:r>
      <w:bookmarkStart w:id="35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35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36" w:name="_Hlk163466967"/>
      <w:proofErr w:type="spellStart"/>
      <w:r>
        <w:t>Seramucin</w:t>
      </w:r>
      <w:proofErr w:type="spellEnd"/>
      <w:r>
        <w:t xml:space="preserve">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36"/>
      <w:r>
        <w:t xml:space="preserve">. </w:t>
      </w:r>
      <w:bookmarkStart w:id="37" w:name="_Hlk163466983"/>
      <w:proofErr w:type="spellStart"/>
      <w:r>
        <w:t>Georgea</w:t>
      </w:r>
      <w:proofErr w:type="spellEnd"/>
      <w:r>
        <w:t xml:space="preserve">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37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38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</w:t>
      </w:r>
      <w:proofErr w:type="spellStart"/>
      <w:r>
        <w:t>marketplace</w:t>
      </w:r>
      <w:proofErr w:type="spellEnd"/>
      <w:r>
        <w:t xml:space="preserve">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38"/>
    <w:p w14:paraId="4C96E8BB" w14:textId="740E89FA" w:rsidR="00D53EC7" w:rsidRPr="00015C2A" w:rsidRDefault="00A429D0" w:rsidP="00D53EC7">
      <w:pPr>
        <w:pStyle w:val="TF-TEXTO"/>
      </w:pPr>
      <w:r>
        <w:t xml:space="preserve">Na RTL foram identificados dois sistemas: Salon Iris (2023) e </w:t>
      </w:r>
      <w:proofErr w:type="spellStart"/>
      <w:r>
        <w:t>Vagaro</w:t>
      </w:r>
      <w:proofErr w:type="spellEnd"/>
      <w:r>
        <w:t xml:space="preserve"> (2024). </w:t>
      </w:r>
      <w:bookmarkStart w:id="39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40" w:name="_Hlk163466871"/>
      <w:bookmarkEnd w:id="39"/>
      <w:r w:rsidR="00C1715C">
        <w:t>Por sua vez, o</w:t>
      </w:r>
      <w:r w:rsidR="00EC4B0F">
        <w:t xml:space="preserve"> sistema </w:t>
      </w:r>
      <w:proofErr w:type="spellStart"/>
      <w:r>
        <w:t>Vagaro</w:t>
      </w:r>
      <w:proofErr w:type="spellEnd"/>
      <w:r>
        <w:t xml:space="preserve">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40"/>
    </w:p>
    <w:p w14:paraId="06BEB98B" w14:textId="7C1B84D1" w:rsidR="00451B94" w:rsidRDefault="00C67979" w:rsidP="00144FB6">
      <w:pPr>
        <w:pStyle w:val="Ttulo1"/>
      </w:pPr>
      <w:bookmarkStart w:id="41" w:name="_Toc54164921"/>
      <w:bookmarkStart w:id="42" w:name="_Toc54165675"/>
      <w:bookmarkStart w:id="43" w:name="_Toc54169333"/>
      <w:bookmarkStart w:id="44" w:name="_Toc96347439"/>
      <w:bookmarkStart w:id="45" w:name="_Toc96357723"/>
      <w:bookmarkStart w:id="46" w:name="_Toc96491866"/>
      <w:bookmarkStart w:id="47" w:name="_Toc411603107"/>
      <w:bookmarkEnd w:id="16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19483854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del w:id="48" w:author="Dalton Solano dos Reis" w:date="2024-05-14T13:41:00Z">
        <w:r w:rsidR="001B2EFF" w:rsidDel="0018480A">
          <w:delText xml:space="preserve">Microempreendedor </w:delText>
        </w:r>
      </w:del>
      <w:proofErr w:type="spellStart"/>
      <w:ins w:id="49" w:author="Dalton Solano dos Reis" w:date="2024-05-14T13:41:00Z">
        <w:r w:rsidR="0018480A">
          <w:t>Micro</w:t>
        </w:r>
        <w:r w:rsidR="0018480A">
          <w:t>E</w:t>
        </w:r>
        <w:r w:rsidR="0018480A">
          <w:t>mpreendedor</w:t>
        </w:r>
        <w:proofErr w:type="spellEnd"/>
        <w:r w:rsidR="0018480A">
          <w:t xml:space="preserve"> </w:t>
        </w:r>
      </w:ins>
      <w:r w:rsidR="001B2EFF">
        <w:t>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</w:t>
      </w:r>
      <w:proofErr w:type="spellStart"/>
      <w:r>
        <w:t>Process</w:t>
      </w:r>
      <w:proofErr w:type="spellEnd"/>
      <w:r>
        <w:t xml:space="preserve"> Management (BPM). Os </w:t>
      </w:r>
      <w:proofErr w:type="spellStart"/>
      <w:r>
        <w:t>MEIs</w:t>
      </w:r>
      <w:proofErr w:type="spellEnd"/>
      <w:r>
        <w:t xml:space="preserve">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 xml:space="preserve">, o BPM permite a detecção e retificação de deficiências nos processos atuais, ao mesmo tempo que propõe melhorias para um modelo futuro mais eficaz (Miranda, 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</w:t>
      </w:r>
      <w:proofErr w:type="spellStart"/>
      <w:r>
        <w:t>MEIs</w:t>
      </w:r>
      <w:proofErr w:type="spellEnd"/>
      <w:r>
        <w:t xml:space="preserve">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t>et al</w:t>
      </w:r>
      <w:r>
        <w:t xml:space="preserve">., 2023). A capacidade de desenvolver e operacionalizar rapidamente modelos de negócios, </w:t>
      </w:r>
      <w:r>
        <w:lastRenderedPageBreak/>
        <w:t xml:space="preserve">interfaces de usuário e processos </w:t>
      </w:r>
      <w:r w:rsidR="0098725D">
        <w:t xml:space="preserve">oferece </w:t>
      </w:r>
      <w:r>
        <w:t xml:space="preserve">aos </w:t>
      </w:r>
      <w:proofErr w:type="spellStart"/>
      <w:r>
        <w:t>MEIs</w:t>
      </w:r>
      <w:proofErr w:type="spellEnd"/>
      <w:r>
        <w:t xml:space="preserve">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3F813177" w:rsidR="00B757B3" w:rsidRDefault="001812A5" w:rsidP="00B757B3">
      <w:pPr>
        <w:pStyle w:val="TF-TEXTO"/>
      </w:pPr>
      <w:r>
        <w:t xml:space="preserve">Nesse contexto, </w:t>
      </w:r>
      <w:proofErr w:type="spellStart"/>
      <w:r w:rsidR="00B757B3">
        <w:t>Beautyapp</w:t>
      </w:r>
      <w:proofErr w:type="spellEnd"/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</w:t>
      </w:r>
      <w:proofErr w:type="spellStart"/>
      <w:r w:rsidR="00B757B3">
        <w:t>Seramucin</w:t>
      </w:r>
      <w:proofErr w:type="spellEnd"/>
      <w:r w:rsidR="00DA054C">
        <w:t xml:space="preserve"> (</w:t>
      </w:r>
      <w:r w:rsidR="00B757B3">
        <w:t xml:space="preserve">2019), </w:t>
      </w:r>
      <w:proofErr w:type="spellStart"/>
      <w:ins w:id="50" w:author="Dalton Solano dos Reis" w:date="2024-05-14T13:44:00Z">
        <w:r w:rsidR="0018480A" w:rsidRPr="0018480A">
          <w:t>Georgea</w:t>
        </w:r>
        <w:proofErr w:type="spellEnd"/>
        <w:r w:rsidR="0018480A" w:rsidRPr="0018480A">
          <w:t xml:space="preserve"> </w:t>
        </w:r>
      </w:ins>
      <w:r w:rsidR="00B757B3">
        <w:t>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</w:t>
      </w:r>
      <w:proofErr w:type="spellStart"/>
      <w:r w:rsidR="00DA054C">
        <w:t>Vagaro</w:t>
      </w:r>
      <w:proofErr w:type="spellEnd"/>
      <w:r w:rsidR="00DA054C">
        <w:t xml:space="preserve">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</w:t>
      </w:r>
      <w:proofErr w:type="spellStart"/>
      <w:r w:rsidR="00A8686D">
        <w:t>Vagaro</w:t>
      </w:r>
      <w:proofErr w:type="spellEnd"/>
      <w:r w:rsidR="00A8686D">
        <w:t xml:space="preserve">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</w:t>
      </w:r>
      <w:proofErr w:type="spellStart"/>
      <w:r w:rsidR="002C2E2E">
        <w:t>Seramucin</w:t>
      </w:r>
      <w:proofErr w:type="spellEnd"/>
      <w:r w:rsidR="002C2E2E">
        <w:t xml:space="preserve">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</w:t>
      </w:r>
      <w:proofErr w:type="spellStart"/>
      <w:r w:rsidR="00AE03D0" w:rsidRPr="00AE03D0">
        <w:t>Beautyapp</w:t>
      </w:r>
      <w:proofErr w:type="spellEnd"/>
      <w:r w:rsidR="00AE03D0" w:rsidRPr="00AE03D0">
        <w:t xml:space="preserve">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proofErr w:type="spellStart"/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ack-end</w:t>
      </w:r>
      <w:proofErr w:type="spellEnd"/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lastRenderedPageBreak/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 xml:space="preserve">prototipação: criar um protótipo de baixa fidelidade do sistema que será implementado, para validar os requisitos levantados; e criar um protótipo de alta fidelidade por meio da ferramenta </w:t>
      </w:r>
      <w:proofErr w:type="spellStart"/>
      <w:r w:rsidRPr="00C105E2">
        <w:t>Figma</w:t>
      </w:r>
      <w:proofErr w:type="spellEnd"/>
      <w:r w:rsidRPr="00C105E2">
        <w:t xml:space="preserve"> para validar fluxo, interação do usuário, e layout;</w:t>
      </w:r>
    </w:p>
    <w:p w14:paraId="43D772BE" w14:textId="0D5FC49A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 xml:space="preserve">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proofErr w:type="spellStart"/>
      <w:ins w:id="51" w:author="Dalton Solano dos Reis" w:date="2024-05-14T13:49:00Z">
        <w:r w:rsidR="00697A70" w:rsidRPr="00697A70">
          <w:t>Unified</w:t>
        </w:r>
        <w:proofErr w:type="spellEnd"/>
        <w:r w:rsidR="00697A70" w:rsidRPr="00697A70">
          <w:t xml:space="preserve"> </w:t>
        </w:r>
        <w:proofErr w:type="spellStart"/>
        <w:r w:rsidR="00697A70" w:rsidRPr="00697A70">
          <w:t>Modeling</w:t>
        </w:r>
        <w:proofErr w:type="spellEnd"/>
        <w:r w:rsidR="00697A70" w:rsidRPr="00697A70">
          <w:t xml:space="preserve"> </w:t>
        </w:r>
        <w:proofErr w:type="spellStart"/>
        <w:proofErr w:type="gramStart"/>
        <w:r w:rsidR="00697A70" w:rsidRPr="00697A70">
          <w:t>Language</w:t>
        </w:r>
        <w:proofErr w:type="spellEnd"/>
        <w:r w:rsidR="00697A70" w:rsidRPr="00697A70">
          <w:t xml:space="preserve"> </w:t>
        </w:r>
        <w:r w:rsidR="00697A70">
          <w:t xml:space="preserve"> -</w:t>
        </w:r>
        <w:proofErr w:type="gramEnd"/>
        <w:r w:rsidR="00697A70">
          <w:t xml:space="preserve"> </w:t>
        </w:r>
      </w:ins>
      <w:r>
        <w:t xml:space="preserve">UML) no </w:t>
      </w:r>
      <w:del w:id="52" w:author="Dalton Solano dos Reis" w:date="2024-05-14T13:49:00Z">
        <w:r w:rsidDel="00697A70">
          <w:delText xml:space="preserve">site </w:delText>
        </w:r>
      </w:del>
      <w:r>
        <w:t>Draw.io</w:t>
      </w:r>
      <w:r w:rsidR="00C105E2">
        <w:t xml:space="preserve">, </w:t>
      </w:r>
      <w:ins w:id="53" w:author="Dalton Solano dos Reis" w:date="2024-05-14T13:49:00Z">
        <w:r w:rsidR="00697A70">
          <w:t xml:space="preserve">e </w:t>
        </w:r>
      </w:ins>
      <w:r w:rsidR="00C105E2">
        <w:t xml:space="preserve">de uma </w:t>
      </w:r>
      <w:r w:rsidR="00C105E2" w:rsidRPr="00C105E2">
        <w:t xml:space="preserve">matriz de rastreabilidade entre </w:t>
      </w:r>
      <w:proofErr w:type="spellStart"/>
      <w:r w:rsidR="006447AD">
        <w:t>RFs</w:t>
      </w:r>
      <w:proofErr w:type="spellEnd"/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 xml:space="preserve">construção da etapa TO-BE: realizar a construção da etapa TO-BE em consulta com os </w:t>
      </w:r>
      <w:proofErr w:type="spellStart"/>
      <w:r>
        <w:t>RFs</w:t>
      </w:r>
      <w:proofErr w:type="spellEnd"/>
      <w:r>
        <w:t xml:space="preserve"> e </w:t>
      </w:r>
      <w:proofErr w:type="spellStart"/>
      <w:r>
        <w:t>RNFs</w:t>
      </w:r>
      <w:proofErr w:type="spellEnd"/>
      <w:r>
        <w:t xml:space="preserve">, por meio da ferramenta </w:t>
      </w:r>
      <w:proofErr w:type="spellStart"/>
      <w:r>
        <w:t>Bizagi</w:t>
      </w:r>
      <w:proofErr w:type="spellEnd"/>
      <w:r>
        <w:t>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proofErr w:type="spellStart"/>
      <w:r w:rsidR="00E0572C" w:rsidRPr="00F679DD">
        <w:rPr>
          <w:i/>
          <w:iCs/>
        </w:rPr>
        <w:t>b</w:t>
      </w:r>
      <w:r w:rsidRPr="00F679DD">
        <w:rPr>
          <w:i/>
          <w:iCs/>
        </w:rPr>
        <w:t>ack-end</w:t>
      </w:r>
      <w:proofErr w:type="spellEnd"/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 xml:space="preserve">, por meio do Método </w:t>
      </w:r>
      <w:proofErr w:type="spellStart"/>
      <w:r w:rsidR="00C105E2">
        <w:t>RURUCAg</w:t>
      </w:r>
      <w:proofErr w:type="spellEnd"/>
      <w:r w:rsidR="0002477C">
        <w:t>.</w:t>
      </w:r>
      <w:bookmarkStart w:id="54" w:name="_Toc351015602"/>
      <w:bookmarkEnd w:id="41"/>
      <w:bookmarkEnd w:id="42"/>
      <w:bookmarkEnd w:id="43"/>
      <w:bookmarkEnd w:id="44"/>
      <w:bookmarkEnd w:id="45"/>
      <w:bookmarkEnd w:id="46"/>
      <w:bookmarkEnd w:id="47"/>
    </w:p>
    <w:p w14:paraId="3E748A84" w14:textId="7D2BD789" w:rsidR="00354600" w:rsidRDefault="00451B94" w:rsidP="00EB7EC6">
      <w:pPr>
        <w:pStyle w:val="TF-refernciasbibliogrficasTTULO"/>
        <w:spacing w:before="240"/>
        <w:pPrChange w:id="55" w:author="Dalton Solano dos Reis" w:date="2024-05-14T14:00:00Z">
          <w:pPr>
            <w:pStyle w:val="Ttulo1"/>
            <w:numPr>
              <w:numId w:val="0"/>
            </w:numPr>
          </w:pPr>
        </w:pPrChange>
      </w:pPr>
      <w:commentRangeStart w:id="56"/>
      <w:r>
        <w:lastRenderedPageBreak/>
        <w:t>Referências</w:t>
      </w:r>
      <w:bookmarkEnd w:id="54"/>
      <w:commentRangeEnd w:id="56"/>
      <w:r w:rsidR="00EB7EC6">
        <w:rPr>
          <w:rStyle w:val="Refdecomentrio"/>
          <w:rFonts w:ascii="Times New Roman" w:hAnsi="Times New Roman"/>
          <w:b w:val="0"/>
          <w:caps w:val="0"/>
        </w:rPr>
        <w:commentReference w:id="56"/>
      </w:r>
    </w:p>
    <w:p w14:paraId="4B11FA1B" w14:textId="21C533A5" w:rsidR="00A66E16" w:rsidRDefault="00354600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r w:rsidR="000D75E3">
        <w:t>Universidade Estadual de Goiás,</w:t>
      </w:r>
      <w:r w:rsidR="00DD6DDA">
        <w:t xml:space="preserve"> GO,</w:t>
      </w:r>
      <w:r w:rsidR="000D75E3">
        <w:t xml:space="preserve"> </w:t>
      </w:r>
      <w:proofErr w:type="spellStart"/>
      <w:r w:rsidR="008659C8" w:rsidRPr="006578FA">
        <w:rPr>
          <w:b/>
          <w:bCs/>
        </w:rPr>
        <w:t>Peer</w:t>
      </w:r>
      <w:proofErr w:type="spellEnd"/>
      <w:r w:rsidR="008659C8" w:rsidRPr="006578FA">
        <w:rPr>
          <w:b/>
          <w:bCs/>
        </w:rPr>
        <w:t xml:space="preserve"> Review</w:t>
      </w:r>
      <w:r w:rsidR="008659C8">
        <w:t xml:space="preserve">, v. 5, n.4. </w:t>
      </w:r>
      <w:r w:rsidR="00DD6DDA">
        <w:t xml:space="preserve">p. 34-47, 2023. </w:t>
      </w:r>
      <w:r w:rsidR="000D75E3">
        <w:t xml:space="preserve">Disponível em: </w:t>
      </w:r>
      <w:r w:rsidR="000D75E3" w:rsidRPr="008659C8">
        <w:t>https://doi.org/10.53660/236.prw415</w:t>
      </w:r>
      <w:r w:rsidR="000D75E3">
        <w:t>. Acesso em: 03 mar</w:t>
      </w:r>
      <w:r w:rsidR="008659C8">
        <w:t>.</w:t>
      </w:r>
      <w:r w:rsidR="000D75E3">
        <w:t xml:space="preserve"> 2024.</w:t>
      </w:r>
    </w:p>
    <w:p w14:paraId="227838BA" w14:textId="4440361D" w:rsidR="00A810D2" w:rsidRDefault="00A810D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8659C8">
        <w:rPr>
          <w:b/>
          <w:bCs/>
        </w:rPr>
        <w:t xml:space="preserve">Desenvolvimento de Tecnologias em Pesquisa e Saúde: </w:t>
      </w:r>
      <w:r w:rsidRPr="00A810D2">
        <w:t>da teoria à prática</w:t>
      </w:r>
      <w:r w:rsidR="008659C8">
        <w:t>. Brasil,</w:t>
      </w:r>
      <w:r w:rsidR="00DD6DDA">
        <w:t xml:space="preserve"> </w:t>
      </w:r>
      <w:r w:rsidR="00DD6DDA" w:rsidRPr="00A810D2">
        <w:t>Editora Científica Digital</w:t>
      </w:r>
      <w:r w:rsidR="00DD6DDA">
        <w:t>,</w:t>
      </w:r>
      <w:r w:rsidR="00DD6DDA" w:rsidRPr="00A810D2">
        <w:t xml:space="preserve"> </w:t>
      </w:r>
      <w:r w:rsidR="00DD6DDA">
        <w:t>v</w:t>
      </w:r>
      <w:r w:rsidR="00DD6DDA" w:rsidRPr="00A810D2">
        <w:t>. 1</w:t>
      </w:r>
      <w:r w:rsidR="00DD6DDA">
        <w:t>,</w:t>
      </w:r>
      <w:r w:rsidR="008659C8">
        <w:t xml:space="preserve"> p. 122-137</w:t>
      </w:r>
      <w:r w:rsidR="00DD6DDA">
        <w:t>, 2022</w:t>
      </w:r>
      <w:r>
        <w:t>.</w:t>
      </w:r>
      <w:r w:rsidR="008659C8">
        <w:t xml:space="preserve"> Disponível em: </w:t>
      </w:r>
      <w:r w:rsidR="008659C8" w:rsidRPr="008659C8">
        <w:t>https://downloads.editoracientifica.com.br/articles/220408593.pdf</w:t>
      </w:r>
      <w:r w:rsidR="008659C8">
        <w:t>. Acesso em: 04 mar. 2024.</w:t>
      </w:r>
    </w:p>
    <w:p w14:paraId="253DD8B0" w14:textId="4C9FE097" w:rsidR="00B0037B" w:rsidRDefault="00B0037B" w:rsidP="009E14E9">
      <w:pPr>
        <w:pStyle w:val="TF-refernciasITEM"/>
        <w:spacing w:before="240" w:after="0"/>
      </w:pPr>
      <w:commentRangeStart w:id="57"/>
      <w:r>
        <w:t>BORGES</w:t>
      </w:r>
      <w:commentRangeEnd w:id="57"/>
      <w:r w:rsidR="00697A70">
        <w:rPr>
          <w:rStyle w:val="Refdecomentrio"/>
        </w:rPr>
        <w:commentReference w:id="57"/>
      </w:r>
      <w:r>
        <w:t xml:space="preserve">, </w:t>
      </w:r>
      <w:proofErr w:type="spellStart"/>
      <w:r>
        <w:t>Fabrini</w:t>
      </w:r>
      <w:proofErr w:type="spellEnd"/>
      <w:r>
        <w:t xml:space="preserve"> Quadros; VICTOR, Paulo Henrique Araújo; PEREIRA </w:t>
      </w:r>
      <w:proofErr w:type="spellStart"/>
      <w:r w:rsidRPr="00B0037B">
        <w:t>Dálleth</w:t>
      </w:r>
      <w:proofErr w:type="spellEnd"/>
      <w:r w:rsidRPr="00B0037B">
        <w:t xml:space="preserve"> </w:t>
      </w:r>
      <w:proofErr w:type="spellStart"/>
      <w:r w:rsidRPr="00B0037B">
        <w:t>Thauanny</w:t>
      </w:r>
      <w:proofErr w:type="spellEnd"/>
      <w:r w:rsidRPr="00B0037B">
        <w:t xml:space="preserve"> de Oliveira</w:t>
      </w:r>
      <w:r>
        <w:t xml:space="preserve">. </w:t>
      </w:r>
      <w:r w:rsidR="00ED6C7B" w:rsidRPr="006578FA">
        <w:rPr>
          <w:b/>
          <w:bCs/>
        </w:rPr>
        <w:t>Importância da gestão financeira para agricultura familiar em sistemas agroflorestais</w:t>
      </w:r>
      <w:r>
        <w:t xml:space="preserve">. </w:t>
      </w:r>
      <w:r w:rsidRPr="00B0037B">
        <w:t xml:space="preserve">Trabalho de Conclusão de Curso (Bacharelado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08 abr. 2024.</w:t>
      </w:r>
    </w:p>
    <w:p w14:paraId="154DEA61" w14:textId="0BE7C737" w:rsidR="003F6FD7" w:rsidRDefault="00251305" w:rsidP="009E14E9">
      <w:pPr>
        <w:pStyle w:val="TF-refernciasITEM"/>
        <w:spacing w:before="240"/>
      </w:pPr>
      <w:commentRangeStart w:id="58"/>
      <w:r>
        <w:t>BRAGA</w:t>
      </w:r>
      <w:commentRangeEnd w:id="58"/>
      <w:r w:rsidR="00697A70">
        <w:rPr>
          <w:rStyle w:val="Refdecomentrio"/>
        </w:rPr>
        <w:commentReference w:id="58"/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 w:rsidR="001855FB">
        <w:t xml:space="preserve">. </w:t>
      </w:r>
      <w:bookmarkStart w:id="59" w:name="_Hlk163837935"/>
      <w:r w:rsidR="001855FB" w:rsidRPr="001855FB">
        <w:t>Trabalho de Conclusão de Curso (</w:t>
      </w:r>
      <w:r w:rsidR="001855FB">
        <w:t>Sistemas de Informação</w:t>
      </w:r>
      <w:r w:rsidR="001855FB" w:rsidRPr="001855FB">
        <w:t>)</w:t>
      </w:r>
      <w:bookmarkEnd w:id="59"/>
      <w:r w:rsidR="001855FB" w:rsidRPr="001855FB">
        <w:t xml:space="preserve"> - FCI Higienópolis</w:t>
      </w:r>
      <w:r w:rsidR="001855FB">
        <w:t xml:space="preserve">, </w:t>
      </w:r>
      <w:r w:rsidR="00914CF8">
        <w:t xml:space="preserve">São Paulo, SP, </w:t>
      </w:r>
      <w:r w:rsidR="003F6FD7">
        <w:t xml:space="preserve">2023. Disponível em: </w:t>
      </w:r>
      <w:r w:rsidR="00914CF8" w:rsidRPr="00914CF8">
        <w:t>https://dspace.mackenzie.br/handle/10899/38269</w:t>
      </w:r>
      <w:r w:rsidR="00914CF8">
        <w:t>. Acesso em: 10 mar. 2024.</w:t>
      </w:r>
    </w:p>
    <w:p w14:paraId="4F115B7E" w14:textId="33BF0EF1" w:rsidR="00486296" w:rsidRDefault="00486296" w:rsidP="009E14E9">
      <w:pPr>
        <w:pStyle w:val="TF-refernciasITEM"/>
        <w:spacing w:before="240"/>
      </w:pPr>
      <w:commentRangeStart w:id="60"/>
      <w:r>
        <w:t>BRASIL</w:t>
      </w:r>
      <w:commentRangeEnd w:id="60"/>
      <w:r w:rsidR="00697A70">
        <w:rPr>
          <w:rStyle w:val="Refdecomentrio"/>
        </w:rPr>
        <w:commentReference w:id="60"/>
      </w:r>
      <w:r>
        <w:t>. Lei n</w:t>
      </w:r>
      <w:r w:rsidRPr="00486296">
        <w:t>º 1</w:t>
      </w:r>
      <w:r>
        <w:t>28</w:t>
      </w:r>
      <w:r w:rsidRPr="00486296">
        <w:t xml:space="preserve">, de </w:t>
      </w:r>
      <w:r w:rsidR="00471BF9">
        <w:t xml:space="preserve">dezembro </w:t>
      </w:r>
      <w:r w:rsidRPr="00486296">
        <w:t>de 200</w:t>
      </w:r>
      <w:r w:rsidR="00471BF9">
        <w:t>8</w:t>
      </w:r>
      <w:r w:rsidRPr="00486296">
        <w:t xml:space="preserve">. </w:t>
      </w:r>
      <w:r w:rsidRPr="006578FA">
        <w:rPr>
          <w:b/>
          <w:bCs/>
        </w:rPr>
        <w:t>Institui o Código Civil. Diário Oficial da União</w:t>
      </w:r>
      <w:r w:rsidRPr="00486296">
        <w:t xml:space="preserve">: seção 1, Brasília, DF, n. </w:t>
      </w:r>
      <w:r w:rsidR="00471BF9">
        <w:t>248</w:t>
      </w:r>
      <w:r w:rsidRPr="00486296">
        <w:t>, p. 1-</w:t>
      </w:r>
      <w:r w:rsidR="00471BF9">
        <w:t>7</w:t>
      </w:r>
      <w:r w:rsidRPr="00486296">
        <w:t xml:space="preserve">, </w:t>
      </w:r>
      <w:r w:rsidR="00471BF9">
        <w:t>22 dez</w:t>
      </w:r>
      <w:r w:rsidRPr="00486296">
        <w:t>. 200</w:t>
      </w:r>
      <w:r w:rsidR="00471BF9">
        <w:t>8</w:t>
      </w:r>
      <w:r w:rsidRPr="00486296">
        <w:t xml:space="preserve">. PL </w:t>
      </w:r>
      <w:r w:rsidR="00471BF9" w:rsidRPr="00471BF9">
        <w:t>123/2006</w:t>
      </w:r>
      <w:r w:rsidR="0000438C">
        <w:t>.</w:t>
      </w:r>
    </w:p>
    <w:p w14:paraId="426B04FD" w14:textId="29422A0D" w:rsidR="00354600" w:rsidRDefault="00354600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>: uma abordagem de design para projetos na construção civil</w:t>
      </w:r>
      <w:r>
        <w:t xml:space="preserve">. </w:t>
      </w:r>
      <w:r w:rsidR="001855FB">
        <w:t xml:space="preserve">2020, 181 f. </w:t>
      </w:r>
      <w:r w:rsidR="001855FB" w:rsidRPr="001855FB">
        <w:t>Dissertação (Mestrado em Design) - Escola Superior de Desenho Industrial, Universidade do Estado do Rio de Janeiro</w:t>
      </w:r>
      <w:r w:rsidR="001855FB">
        <w:t>,</w:t>
      </w:r>
      <w:r w:rsidR="000D5964">
        <w:t xml:space="preserve"> RJ, </w:t>
      </w:r>
      <w:r>
        <w:t xml:space="preserve">2020. </w:t>
      </w:r>
      <w:r w:rsidR="000D5964">
        <w:t xml:space="preserve">Disponível em: </w:t>
      </w:r>
      <w:r w:rsidR="000D5964" w:rsidRPr="000D5964">
        <w:t>http://www.bdtd.uerj.br/handle/1/16364</w:t>
      </w:r>
      <w:r w:rsidR="000D5964">
        <w:t>. Acesso em: 04 mar. 2024.</w:t>
      </w:r>
    </w:p>
    <w:p w14:paraId="6BD135AB" w14:textId="0D2CAD67" w:rsidR="00DA054C" w:rsidRDefault="000D5964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 xml:space="preserve">Inovação em tecnologia da informação com base no Business </w:t>
      </w:r>
      <w:proofErr w:type="spellStart"/>
      <w:r w:rsidRPr="00F656C2">
        <w:t>Process</w:t>
      </w:r>
      <w:proofErr w:type="spellEnd"/>
      <w:r w:rsidRPr="00F656C2">
        <w:t xml:space="preserve"> Management (BPM).</w:t>
      </w:r>
      <w:r w:rsidR="00532FBB">
        <w:t xml:space="preserve"> </w:t>
      </w:r>
      <w:r w:rsidR="00DD6DDA" w:rsidRPr="00F656C2">
        <w:rPr>
          <w:b/>
          <w:bCs/>
        </w:rPr>
        <w:t>Revista Interdisciplinar Científica Aplicada</w:t>
      </w:r>
      <w:r w:rsidR="00DD6DDA">
        <w:t>,</w:t>
      </w:r>
      <w:r w:rsidR="00532FBB">
        <w:t xml:space="preserve"> Blumenau,</w:t>
      </w:r>
      <w:r w:rsidR="00DD6DDA">
        <w:t xml:space="preserve"> </w:t>
      </w:r>
      <w:r>
        <w:t>v. 13, n. 4</w:t>
      </w:r>
      <w:r w:rsidR="00DD6DDA">
        <w:t>,</w:t>
      </w:r>
      <w:r w:rsidR="00DD6DDA" w:rsidRPr="00DD6DDA">
        <w:t xml:space="preserve"> </w:t>
      </w:r>
      <w:r w:rsidR="00DD6DDA">
        <w:t>p. 70-92, 2019</w:t>
      </w:r>
      <w:r>
        <w:t>. Disponível em: https://portaldeperiodicos.animaeducacao.com.br/index.php/rica/article/view/17990/11771. Acesso em: 25 mar. 2024</w:t>
      </w:r>
      <w:r w:rsidR="00DA054C">
        <w:t>.</w:t>
      </w:r>
    </w:p>
    <w:p w14:paraId="1D76F9C2" w14:textId="6F5CF20F" w:rsidR="00C62CF3" w:rsidRPr="00C62CF3" w:rsidRDefault="00C62CF3" w:rsidP="009E14E9">
      <w:pPr>
        <w:pStyle w:val="TF-refernciasITEM"/>
        <w:spacing w:before="240"/>
      </w:pPr>
      <w:r>
        <w:t xml:space="preserve">CARVALHO, Matheus Bitencourt de. </w:t>
      </w:r>
      <w:r w:rsidR="00ED6C7B" w:rsidRPr="00C62CF3">
        <w:rPr>
          <w:b/>
          <w:bCs/>
        </w:rPr>
        <w:t>Análise do sistema de gestão na empresa system computadores</w:t>
      </w:r>
      <w:r>
        <w:t xml:space="preserve">. Orientador: Cícero Nei </w:t>
      </w:r>
      <w:proofErr w:type="spellStart"/>
      <w:r>
        <w:t>Eisenberger</w:t>
      </w:r>
      <w:proofErr w:type="spellEnd"/>
      <w:r>
        <w:t xml:space="preserve">,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- Universidade de Santa Cruz do Sul –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A69A835" w14:textId="614D787C" w:rsidR="00354600" w:rsidRDefault="00354600" w:rsidP="009E14E9">
      <w:pPr>
        <w:pStyle w:val="TF-refernciasITEM"/>
        <w:spacing w:before="240"/>
      </w:pPr>
      <w:r>
        <w:t xml:space="preserve">CASTRO, Michele Marta Moraes; MACIEL, Cristiano; MAIESKI, Alessandra. </w:t>
      </w:r>
      <w:r w:rsidR="00DA054C" w:rsidRPr="00146A5A">
        <w:t xml:space="preserve">Colaboração </w:t>
      </w:r>
      <w:r w:rsidR="00DA054C" w:rsidRPr="00F656C2">
        <w:t>Online em tempos de pandemia</w:t>
      </w:r>
      <w:r w:rsidR="00D433BC" w:rsidRPr="00F656C2">
        <w:t>:</w:t>
      </w:r>
      <w:r w:rsidR="00D433BC" w:rsidRPr="00D433BC">
        <w:rPr>
          <w:b/>
          <w:bCs/>
        </w:rPr>
        <w:t xml:space="preserve"> </w:t>
      </w:r>
      <w:proofErr w:type="spellStart"/>
      <w:r w:rsidR="00DA054C" w:rsidRPr="00D433BC">
        <w:t>prototipando</w:t>
      </w:r>
      <w:proofErr w:type="spellEnd"/>
      <w:r w:rsidR="00DA054C" w:rsidRPr="00D433BC">
        <w:t xml:space="preserve"> soluções em rede</w:t>
      </w:r>
      <w:r w:rsidR="00D433BC" w:rsidRPr="00D433BC">
        <w:t xml:space="preserve">. </w:t>
      </w:r>
      <w:r w:rsidR="000D5964">
        <w:t>Aracaju, SE</w:t>
      </w:r>
      <w:r w:rsidR="00D433BC">
        <w:t xml:space="preserve">, </w:t>
      </w:r>
      <w:r w:rsidR="00DD6DDA" w:rsidRPr="00F656C2">
        <w:rPr>
          <w:b/>
          <w:bCs/>
        </w:rPr>
        <w:t>Interfaces Científicas</w:t>
      </w:r>
      <w:r w:rsidR="00DD6DDA">
        <w:t xml:space="preserve">, v. 11, n. 3, </w:t>
      </w:r>
      <w:r w:rsidR="00D433BC">
        <w:t>p. 264 -281</w:t>
      </w:r>
      <w:r w:rsidR="00DD6DDA">
        <w:t>, 2022</w:t>
      </w:r>
      <w:r>
        <w:t xml:space="preserve">. Disponível em: </w:t>
      </w:r>
      <w:r w:rsidR="000D5964" w:rsidRPr="000D5964">
        <w:t>https://doi.org/10.17564/2316-3828.2022v11n3p264-281</w:t>
      </w:r>
      <w:r>
        <w:t>. Acesso em: 25 mar. 2024.</w:t>
      </w:r>
    </w:p>
    <w:p w14:paraId="2AE0125F" w14:textId="532D2F14" w:rsidR="00354600" w:rsidRDefault="00354600" w:rsidP="009E14E9">
      <w:pPr>
        <w:pStyle w:val="TF-refernciasITEM"/>
        <w:spacing w:before="240"/>
      </w:pPr>
      <w:r>
        <w:lastRenderedPageBreak/>
        <w:t>COSTA, Carlos José Da Silva</w:t>
      </w:r>
      <w:r w:rsidR="00F974A2">
        <w:t xml:space="preserve"> </w:t>
      </w:r>
      <w:r w:rsidR="00F974A2"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="006C3A0E" w:rsidRPr="006C3A0E">
        <w:t xml:space="preserve"> Trabalho de Conclusão de Curso (Curso Técnico em Administração) - </w:t>
      </w:r>
      <w:proofErr w:type="spellStart"/>
      <w:r w:rsidR="006C3A0E" w:rsidRPr="006C3A0E">
        <w:t>Etec</w:t>
      </w:r>
      <w:proofErr w:type="spellEnd"/>
      <w:r w:rsidR="006C3A0E" w:rsidRPr="006C3A0E">
        <w:t xml:space="preserve"> Francisco Garcia, Mococa, 2023. Classe Descentralizada</w:t>
      </w:r>
      <w:r w:rsidR="006C3A0E">
        <w:rPr>
          <w:b/>
          <w:bCs/>
        </w:rPr>
        <w:t>.</w:t>
      </w:r>
      <w:r w:rsidR="006C3A0E" w:rsidRPr="006C3A0E">
        <w:rPr>
          <w:b/>
          <w:bCs/>
        </w:rPr>
        <w:t xml:space="preserve"> </w:t>
      </w:r>
      <w:r w:rsidR="00D433BC">
        <w:t xml:space="preserve"> </w:t>
      </w:r>
      <w:r>
        <w:t>Cajuru</w:t>
      </w:r>
      <w:r w:rsidR="00DD6DDA">
        <w:t>,</w:t>
      </w:r>
      <w:r w:rsidR="00D433BC">
        <w:t xml:space="preserve"> </w:t>
      </w:r>
      <w:r>
        <w:t>SP</w:t>
      </w:r>
      <w:r w:rsidR="00D433BC">
        <w:t>,</w:t>
      </w:r>
      <w:r w:rsidR="00DD6DDA">
        <w:t xml:space="preserve"> </w:t>
      </w:r>
      <w:r w:rsidR="00D433BC">
        <w:t>2023.</w:t>
      </w:r>
      <w:r>
        <w:t xml:space="preserve"> Disponível em: https://ric.cps.sp.gov.br/handle/123456789/15309. Acesso em: 23 mar. 2024.</w:t>
      </w:r>
    </w:p>
    <w:p w14:paraId="1A35B248" w14:textId="77777777" w:rsidR="00354600" w:rsidRDefault="00354600" w:rsidP="009E14E9">
      <w:pPr>
        <w:pStyle w:val="TF-refernciasITEM"/>
        <w:spacing w:before="240"/>
      </w:pPr>
      <w:r>
        <w:t xml:space="preserve">COSTA, Simone </w:t>
      </w:r>
      <w:proofErr w:type="spellStart"/>
      <w:r>
        <w:t>Erbs</w:t>
      </w:r>
      <w:proofErr w:type="spellEnd"/>
      <w:r>
        <w:t xml:space="preserve"> da. </w:t>
      </w:r>
      <w:proofErr w:type="spellStart"/>
      <w:r w:rsidRPr="006578FA">
        <w:rPr>
          <w:b/>
          <w:bCs/>
        </w:rPr>
        <w:t>iLibras</w:t>
      </w:r>
      <w:proofErr w:type="spellEnd"/>
      <w:r w:rsidRPr="006578FA">
        <w:rPr>
          <w:b/>
          <w:bCs/>
        </w:rPr>
        <w:t xml:space="preserve">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437707F7" w14:textId="1905375F" w:rsidR="00354600" w:rsidRDefault="00354600" w:rsidP="009E14E9">
      <w:pPr>
        <w:pStyle w:val="TF-refernciasITEM"/>
        <w:spacing w:before="240"/>
      </w:pPr>
      <w:r>
        <w:t xml:space="preserve">COSTA, Simone </w:t>
      </w:r>
      <w:proofErr w:type="spellStart"/>
      <w:r>
        <w:t>Erbs</w:t>
      </w:r>
      <w:proofErr w:type="spellEnd"/>
      <w:r>
        <w:t xml:space="preserve"> da </w:t>
      </w:r>
      <w:r w:rsidRPr="00F656C2">
        <w:rPr>
          <w:i/>
          <w:iCs/>
        </w:rPr>
        <w:t>et al</w:t>
      </w:r>
      <w:r>
        <w:t>. Uma revisão sistemática da literatura para investigação de estratégias de ensino colaborativo. In: SIMPÓSIO BRASILEIRO DE SISTEMAS COLABORATIVOS (SBSC</w:t>
      </w:r>
      <w:proofErr w:type="gramStart"/>
      <w:r>
        <w:t>),  13</w:t>
      </w:r>
      <w:proofErr w:type="gramEnd"/>
      <w:r>
        <w:t xml:space="preserve">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72EC65D9" w14:textId="19382D0E" w:rsidR="00A66E16" w:rsidRDefault="00354600" w:rsidP="009E14E9">
      <w:pPr>
        <w:pStyle w:val="TF-refernciasITEM"/>
        <w:spacing w:before="240"/>
      </w:pPr>
      <w:r>
        <w:t xml:space="preserve">HOSTINS, Emily. </w:t>
      </w:r>
      <w:r w:rsidR="00D433BC">
        <w:t xml:space="preserve">Rotina Studio Paola Schmitt. Entrevistadora: </w:t>
      </w:r>
      <w:proofErr w:type="spellStart"/>
      <w:r w:rsidR="00D433BC">
        <w:t>Sâmela</w:t>
      </w:r>
      <w:proofErr w:type="spellEnd"/>
      <w:r w:rsidR="00D433BC">
        <w:t xml:space="preserve"> </w:t>
      </w:r>
      <w:proofErr w:type="spellStart"/>
      <w:r w:rsidR="00D433BC">
        <w:t>Hostins</w:t>
      </w:r>
      <w:proofErr w:type="spellEnd"/>
      <w:r w:rsidR="00D433BC">
        <w:t xml:space="preserve">. </w:t>
      </w:r>
      <w:r>
        <w:t>Blumena</w:t>
      </w:r>
      <w:r w:rsidR="00D433BC">
        <w:t>u, SC, 2024.</w:t>
      </w:r>
    </w:p>
    <w:p w14:paraId="16D45E6A" w14:textId="15EE4CA9" w:rsidR="00A66E16" w:rsidRDefault="00354600" w:rsidP="009E14E9">
      <w:pPr>
        <w:pStyle w:val="TF-refernciasITEM"/>
        <w:spacing w:before="240"/>
      </w:pPr>
      <w:r>
        <w:t xml:space="preserve">IBGE, Instituto Brasileiro de Geografia e Estatística. </w:t>
      </w:r>
      <w:r w:rsidRPr="00146A5A">
        <w:rPr>
          <w:b/>
          <w:bCs/>
        </w:rPr>
        <w:t>Estatísticas dos Cadastros de Microempreendedores Individuais</w:t>
      </w:r>
      <w:r>
        <w:t>. Rio de Janeiro, 2023. Disponível em: https://www.ibge.gov.br/estatisticas/multidominio/empreendedorismo/38014-estatisticas-dos-cadastros-de-microempreendedores-individuais.html. Acesso em</w:t>
      </w:r>
      <w:r w:rsidR="009E14E9">
        <w:t>:</w:t>
      </w:r>
      <w:r>
        <w:t xml:space="preserve"> 26 mar</w:t>
      </w:r>
      <w:r w:rsidR="009E14E9">
        <w:t>.</w:t>
      </w:r>
      <w:r>
        <w:t xml:space="preserve"> 2024</w:t>
      </w:r>
      <w:r w:rsidR="009E14E9">
        <w:t>.</w:t>
      </w:r>
    </w:p>
    <w:p w14:paraId="18F42ADE" w14:textId="71FFA15E" w:rsidR="00354600" w:rsidRDefault="00354600" w:rsidP="009E14E9">
      <w:pPr>
        <w:pStyle w:val="TF-refernciasITEM"/>
        <w:spacing w:before="240"/>
      </w:pPr>
      <w:r>
        <w:t>MACHADO, Rafael</w:t>
      </w:r>
      <w:r w:rsidR="003F4831">
        <w:t xml:space="preserve">; </w:t>
      </w:r>
      <w:r>
        <w:t xml:space="preserve">SOUZA, Mariane. </w:t>
      </w:r>
      <w:r w:rsidRPr="00DD6DDA">
        <w:rPr>
          <w:b/>
          <w:bCs/>
        </w:rPr>
        <w:t>Uma análise exploratória de ferramentas de prototipação de software</w:t>
      </w:r>
      <w:r>
        <w:t>.</w:t>
      </w:r>
      <w:r w:rsidR="009924F9">
        <w:t xml:space="preserve"> </w:t>
      </w:r>
      <w:r w:rsidR="009924F9" w:rsidRPr="00074F3B">
        <w:t>Trabalho de</w:t>
      </w:r>
      <w:r w:rsidR="009924F9">
        <w:t xml:space="preserve"> </w:t>
      </w:r>
      <w:r w:rsidR="009924F9" w:rsidRPr="00074F3B">
        <w:t>Conclusão de Curso</w:t>
      </w:r>
      <w:r w:rsidR="009D7807">
        <w:t xml:space="preserve"> (G</w:t>
      </w:r>
      <w:r w:rsidR="009D7807" w:rsidRPr="009D7807">
        <w:t>raduação do curso de Bacharelado em Ciência da Computação</w:t>
      </w:r>
      <w:r w:rsidR="009D7807">
        <w:t>) -</w:t>
      </w:r>
      <w:r>
        <w:t xml:space="preserve"> Universidade Federal de Alfenas, Alfenas, Minas Gerais, Brasil</w:t>
      </w:r>
      <w:r w:rsidR="00DD6DDA">
        <w:t xml:space="preserve">, 2021. Disponível em: </w:t>
      </w:r>
      <w:r w:rsidR="006C3A0E" w:rsidRPr="006C3A0E">
        <w:t>https://www.unifal-mg.edu.br/dcc/wp-content/uploads/sites/221/2022/01/TCC_RafaelFelipeDosSantosMachado.pdf</w:t>
      </w:r>
      <w:r w:rsidR="006C3A0E">
        <w:t>. Acesso em</w:t>
      </w:r>
      <w:r w:rsidR="009E14E9">
        <w:t>:</w:t>
      </w:r>
      <w:r w:rsidR="006C3A0E">
        <w:t xml:space="preserve"> 15 mar. 2024.</w:t>
      </w:r>
    </w:p>
    <w:p w14:paraId="4AFFA7BC" w14:textId="69C741AE" w:rsidR="000C1177" w:rsidRDefault="00354600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="00074F3B" w:rsidRPr="00074F3B">
        <w:t>Trabalho de</w:t>
      </w:r>
      <w:r w:rsidR="00335DEB">
        <w:t xml:space="preserve"> </w:t>
      </w:r>
      <w:r w:rsidR="00074F3B" w:rsidRPr="00074F3B">
        <w:t>Conclusão de Curso (Graduação em Administração</w:t>
      </w:r>
      <w:r w:rsidR="00074F3B">
        <w:t xml:space="preserve">) - </w:t>
      </w:r>
      <w:r>
        <w:t>Universidade Federal de Uberlândia, Uberlândia, 2020.</w:t>
      </w:r>
      <w:r w:rsidR="006C3A0E">
        <w:t xml:space="preserve"> Disponível em: </w:t>
      </w:r>
      <w:r w:rsidR="006C3A0E" w:rsidRPr="006C3A0E">
        <w:t>https://repositorio.ufu.br/handle/123456789/30447</w:t>
      </w:r>
      <w:r w:rsidR="006C3A0E">
        <w:t>. Acesso em: 20 fev</w:t>
      </w:r>
      <w:r w:rsidR="006C3A0E" w:rsidRPr="00C3101E">
        <w:rPr>
          <w:b/>
          <w:bCs/>
        </w:rPr>
        <w:t>.</w:t>
      </w:r>
      <w:r w:rsidR="006C3A0E">
        <w:t xml:space="preserve"> 2024.</w:t>
      </w:r>
    </w:p>
    <w:p w14:paraId="7FB01F42" w14:textId="17025CE4" w:rsidR="00354600" w:rsidRDefault="00354600" w:rsidP="009E14E9">
      <w:pPr>
        <w:pStyle w:val="TF-refernciasITEM"/>
        <w:spacing w:before="240"/>
      </w:pPr>
      <w:commentRangeStart w:id="61"/>
      <w:r>
        <w:t>MARQUES</w:t>
      </w:r>
      <w:commentRangeEnd w:id="61"/>
      <w:r w:rsidR="00697A70">
        <w:rPr>
          <w:rStyle w:val="Refdecomentrio"/>
        </w:rPr>
        <w:commentReference w:id="61"/>
      </w:r>
      <w:r>
        <w:t>, F. A. DOS S</w:t>
      </w:r>
      <w:r w:rsidRPr="00CD3330">
        <w:rPr>
          <w:i/>
          <w:iCs/>
        </w:rPr>
        <w:t>. et al</w:t>
      </w:r>
      <w:r>
        <w:t xml:space="preserve">. </w:t>
      </w:r>
      <w:r w:rsidR="006C3A0E" w:rsidRPr="007E0287">
        <w:rPr>
          <w:lang w:val="en-US"/>
        </w:rPr>
        <w:t>Development of a multilateral business management application for individual microentrepreneurs in the beauty industry.</w:t>
      </w:r>
      <w:r w:rsidR="006C3A0E" w:rsidRPr="007E0287">
        <w:rPr>
          <w:b/>
          <w:bCs/>
          <w:lang w:val="en-US"/>
        </w:rPr>
        <w:t xml:space="preserve"> </w:t>
      </w:r>
      <w:r w:rsidRPr="007E0287">
        <w:rPr>
          <w:b/>
          <w:bCs/>
          <w:lang w:val="en-US"/>
        </w:rPr>
        <w:t>Research, Society and Development</w:t>
      </w:r>
      <w:r w:rsidR="006C3A0E" w:rsidRPr="007E0287">
        <w:rPr>
          <w:b/>
          <w:bCs/>
          <w:lang w:val="en-US"/>
        </w:rPr>
        <w:t>.</w:t>
      </w:r>
      <w:r w:rsidR="006C3A0E" w:rsidRPr="007E0287">
        <w:rPr>
          <w:lang w:val="en-US"/>
        </w:rPr>
        <w:t xml:space="preserve"> </w:t>
      </w:r>
      <w:r w:rsidR="006C3A0E" w:rsidRPr="00EE19E3">
        <w:rPr>
          <w:lang w:val="en-US"/>
        </w:rPr>
        <w:t xml:space="preserve">[S. l.: s. n.], v. 11, n. 16. </w:t>
      </w:r>
      <w:r w:rsidR="006C3A0E">
        <w:t xml:space="preserve">Disponível em: </w:t>
      </w:r>
      <w:r w:rsidR="006C3A0E" w:rsidRPr="006C3A0E">
        <w:t>https://rsdjournal.org/index.php/rsd/article/view/36898.</w:t>
      </w:r>
      <w:r w:rsidR="006C3A0E">
        <w:t xml:space="preserve"> Acesso em: 20 fev. 2024.</w:t>
      </w:r>
    </w:p>
    <w:p w14:paraId="22AC1A71" w14:textId="76DE9944" w:rsidR="00354600" w:rsidRDefault="00354600" w:rsidP="009E14E9">
      <w:pPr>
        <w:pStyle w:val="TF-refernciasITEM"/>
        <w:spacing w:before="240"/>
      </w:pPr>
      <w:commentRangeStart w:id="62"/>
      <w:r w:rsidRPr="00CA5BE3">
        <w:t xml:space="preserve">MAPA </w:t>
      </w:r>
      <w:commentRangeEnd w:id="62"/>
      <w:r w:rsidR="00697A70">
        <w:rPr>
          <w:rStyle w:val="Refdecomentrio"/>
        </w:rPr>
        <w:commentReference w:id="62"/>
      </w:r>
      <w:r w:rsidRPr="00CA5BE3">
        <w:t>DE EMPRESAS,</w:t>
      </w:r>
      <w:r w:rsidR="00146A5A" w:rsidRPr="00CA5BE3">
        <w:t xml:space="preserve"> Brasil, 2024.</w:t>
      </w:r>
      <w:r w:rsidR="009768AF" w:rsidRPr="00CA5BE3">
        <w:t xml:space="preserve"> Gov</w:t>
      </w:r>
      <w:r w:rsidR="005E0D61" w:rsidRPr="00CA5BE3">
        <w:t>.br</w:t>
      </w:r>
      <w:r w:rsidR="00E266B2" w:rsidRPr="00CA5BE3">
        <w:t>, 2024</w:t>
      </w:r>
      <w:r w:rsidR="005E0D61" w:rsidRPr="00CA5BE3">
        <w:t>.</w:t>
      </w:r>
      <w:r w:rsidR="00146A5A" w:rsidRPr="00CA5BE3">
        <w:t xml:space="preserve"> </w:t>
      </w:r>
      <w:r w:rsidRPr="00CA5BE3">
        <w:t xml:space="preserve">Disponível em: </w:t>
      </w:r>
      <w:r w:rsidR="00146A5A" w:rsidRPr="00CA5BE3">
        <w:t xml:space="preserve">https://www.gov.br/empresas-e </w:t>
      </w:r>
      <w:proofErr w:type="spellStart"/>
      <w:r w:rsidRPr="00CA5BE3">
        <w:t>negocios</w:t>
      </w:r>
      <w:proofErr w:type="spellEnd"/>
      <w:r w:rsidRPr="00CA5BE3">
        <w:t>/</w:t>
      </w:r>
      <w:proofErr w:type="spellStart"/>
      <w:r w:rsidRPr="00CA5BE3">
        <w:t>pt-br</w:t>
      </w:r>
      <w:proofErr w:type="spellEnd"/>
      <w:r w:rsidRPr="00CA5BE3">
        <w:t>/mapa-de-empresas. Acesso em</w:t>
      </w:r>
      <w:r w:rsidR="009E14E9">
        <w:t>:</w:t>
      </w:r>
      <w:r w:rsidRPr="00CA5BE3">
        <w:t xml:space="preserve"> 26 mar. 2024.</w:t>
      </w:r>
    </w:p>
    <w:p w14:paraId="6750AB2E" w14:textId="37461DB8" w:rsidR="000C1177" w:rsidRDefault="000C1177" w:rsidP="009E14E9">
      <w:pPr>
        <w:pStyle w:val="TF-refernciasITEM"/>
        <w:spacing w:before="240"/>
      </w:pPr>
      <w:commentRangeStart w:id="63"/>
      <w:r>
        <w:t>MIRANDA</w:t>
      </w:r>
      <w:commentRangeEnd w:id="63"/>
      <w:r w:rsidR="00697A70">
        <w:rPr>
          <w:rStyle w:val="Refdecomentrio"/>
        </w:rPr>
        <w:commentReference w:id="63"/>
      </w:r>
      <w:r>
        <w:t xml:space="preserve">, </w:t>
      </w:r>
      <w:r w:rsidR="001A62D1">
        <w:t xml:space="preserve">Márcia Pinto; NESELLO, Priscila. </w:t>
      </w:r>
      <w:r w:rsidR="001A62D1" w:rsidRPr="00146A5A">
        <w:t>Melhoria do processo de fiscalização de obras de uma instituição federal de ensino superior baseado no BPM</w:t>
      </w:r>
      <w:r w:rsidR="001A62D1" w:rsidRPr="00ED6C7B">
        <w:t>.</w:t>
      </w:r>
      <w:r w:rsidR="001A62D1">
        <w:t xml:space="preserve"> </w:t>
      </w:r>
      <w:r w:rsidR="001A62D1" w:rsidRPr="00146A5A">
        <w:rPr>
          <w:b/>
          <w:bCs/>
        </w:rPr>
        <w:t>Revista Inovação, Projetos e Tecnologias-IPTEC</w:t>
      </w:r>
      <w:r w:rsidR="00074F3B">
        <w:t>,</w:t>
      </w:r>
      <w:r w:rsidR="00D07B7B">
        <w:t xml:space="preserve"> Pelotas,</w:t>
      </w:r>
      <w:r w:rsidR="00074F3B">
        <w:t xml:space="preserve"> 2022.</w:t>
      </w:r>
      <w:r w:rsidR="001A62D1">
        <w:t xml:space="preserve"> Disponível em:</w:t>
      </w:r>
      <w:r w:rsidR="00D07B7B">
        <w:t xml:space="preserve"> </w:t>
      </w:r>
      <w:r w:rsidR="001A62D1" w:rsidRPr="001A62D1">
        <w:t>https://doi.org/10.5585/iptec.v10i1.21335</w:t>
      </w:r>
      <w:r w:rsidR="001A62D1">
        <w:t>. Acesso em</w:t>
      </w:r>
      <w:r w:rsidR="009E14E9">
        <w:t>:</w:t>
      </w:r>
      <w:r w:rsidR="001A62D1">
        <w:t xml:space="preserve"> 31 mar. 2024</w:t>
      </w:r>
      <w:r w:rsidR="009E14E9">
        <w:t>.</w:t>
      </w:r>
    </w:p>
    <w:p w14:paraId="3F7F3772" w14:textId="0F7DB590" w:rsidR="00354600" w:rsidRDefault="00354600" w:rsidP="009E14E9">
      <w:pPr>
        <w:pStyle w:val="TF-refernciasITEM"/>
        <w:spacing w:before="240"/>
      </w:pPr>
      <w:r>
        <w:lastRenderedPageBreak/>
        <w:t xml:space="preserve">MOREIRA, </w:t>
      </w:r>
      <w:proofErr w:type="spellStart"/>
      <w:r>
        <w:t>Weberty</w:t>
      </w:r>
      <w:proofErr w:type="spellEnd"/>
      <w:r>
        <w:t xml:space="preserve">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0E7ED474" w14:textId="42C282FE" w:rsidR="00354600" w:rsidRDefault="00354600" w:rsidP="009E14E9">
      <w:pPr>
        <w:pStyle w:val="TF-refernciasITEM"/>
        <w:spacing w:before="240"/>
      </w:pPr>
      <w:commentRangeStart w:id="64"/>
      <w:r>
        <w:t>NASCIMENTO</w:t>
      </w:r>
      <w:commentRangeEnd w:id="64"/>
      <w:r w:rsidR="00EB7EC6">
        <w:rPr>
          <w:rStyle w:val="Refdecomentrio"/>
        </w:rPr>
        <w:commentReference w:id="64"/>
      </w:r>
      <w:r>
        <w:t xml:space="preserve">, Talles Suares </w:t>
      </w:r>
      <w:r w:rsidRPr="00F656C2">
        <w:rPr>
          <w:i/>
          <w:iCs/>
        </w:rPr>
        <w:t>et al</w:t>
      </w:r>
      <w:r>
        <w:t xml:space="preserve">. </w:t>
      </w:r>
      <w:proofErr w:type="spellStart"/>
      <w:r w:rsidRPr="00074F3B">
        <w:rPr>
          <w:b/>
          <w:bCs/>
        </w:rPr>
        <w:t>BeautyApp</w:t>
      </w:r>
      <w:proofErr w:type="spellEnd"/>
      <w:r>
        <w:t xml:space="preserve">: aplicativo para agendamento de serviços de beleza. </w:t>
      </w:r>
      <w:r w:rsidR="00074F3B">
        <w:t>Orientador: Fabrício Vieira Campos, 2023.</w:t>
      </w:r>
      <w:r>
        <w:t xml:space="preserve"> Trabalho de Conclusão de Curso (Tecnologia em Análise e Desenvolvimento de Sistemas) - Instituto Federal de Goiás, Jataí, 2023.</w:t>
      </w:r>
      <w:r w:rsidR="00074F3B">
        <w:t xml:space="preserve"> Disponível em: </w:t>
      </w:r>
      <w:r w:rsidR="00074F3B" w:rsidRPr="00074F3B">
        <w:t>http://repositorio.ifg.edu.br:8080/handle/prefix/1813</w:t>
      </w:r>
      <w:r w:rsidR="00074F3B">
        <w:t>. Acesso em: 20 fev. 2024.</w:t>
      </w:r>
    </w:p>
    <w:p w14:paraId="32A916EC" w14:textId="30C5E0DA" w:rsidR="00354600" w:rsidRDefault="00354600" w:rsidP="009E14E9">
      <w:pPr>
        <w:pStyle w:val="TF-refernciasITEM"/>
        <w:spacing w:before="240"/>
      </w:pPr>
      <w:commentRangeStart w:id="65"/>
      <w:r>
        <w:t>NETO, Georgia</w:t>
      </w:r>
      <w:commentRangeEnd w:id="65"/>
      <w:r w:rsidR="00EB7EC6">
        <w:rPr>
          <w:rStyle w:val="Refdecomentrio"/>
        </w:rPr>
        <w:commentReference w:id="65"/>
      </w:r>
      <w:r>
        <w:t xml:space="preserve">. </w:t>
      </w:r>
      <w:r w:rsidRPr="00146A5A">
        <w:rPr>
          <w:b/>
          <w:bCs/>
        </w:rPr>
        <w:t xml:space="preserve">Aplicativo móvel multiplataforma para consulta e agendamento de serviços estéticos com geolocalização </w:t>
      </w:r>
      <w:proofErr w:type="spellStart"/>
      <w:r w:rsidRPr="00146A5A">
        <w:rPr>
          <w:b/>
          <w:bCs/>
        </w:rPr>
        <w:t>Papum</w:t>
      </w:r>
      <w:proofErr w:type="spellEnd"/>
      <w:r>
        <w:t>.</w:t>
      </w:r>
      <w:r w:rsidR="002B1C7A">
        <w:t xml:space="preserve"> </w:t>
      </w:r>
      <w:r>
        <w:t xml:space="preserve">2020. </w:t>
      </w:r>
      <w:r w:rsidR="00F656C2">
        <w:t xml:space="preserve">Trabalho de Conclusão de Curso (Bacharel em Ciência da Computação) - </w:t>
      </w:r>
      <w:proofErr w:type="spellStart"/>
      <w:r>
        <w:t>Facvest</w:t>
      </w:r>
      <w:proofErr w:type="spellEnd"/>
      <w:r>
        <w:t xml:space="preserve">, Centro Universitário da Computação. </w:t>
      </w:r>
      <w:r w:rsidR="00F656C2">
        <w:t xml:space="preserve">Disponível em: </w:t>
      </w:r>
      <w:r w:rsidR="00F656C2"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 w:rsidR="00F656C2">
        <w:t>. Acesso em: 07 abr. 2024</w:t>
      </w:r>
      <w:r w:rsidR="00C17934">
        <w:t>.</w:t>
      </w:r>
    </w:p>
    <w:p w14:paraId="1BE118BB" w14:textId="3B635B47" w:rsidR="00354600" w:rsidRPr="007E0287" w:rsidRDefault="00354600" w:rsidP="009E14E9">
      <w:pPr>
        <w:pStyle w:val="TF-refernciasITEM"/>
        <w:spacing w:before="240"/>
        <w:rPr>
          <w:lang w:val="en-US"/>
        </w:rPr>
      </w:pPr>
      <w:r>
        <w:t xml:space="preserve">RISCHIONI, </w:t>
      </w:r>
      <w:proofErr w:type="spellStart"/>
      <w:r>
        <w:t>Giuseppina</w:t>
      </w:r>
      <w:proofErr w:type="spellEnd"/>
      <w:r>
        <w:t xml:space="preserve">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 xml:space="preserve">: tendência de negócio no Brasil. 2020. Gestão Empresarial. </w:t>
      </w:r>
      <w:proofErr w:type="spellStart"/>
      <w:r>
        <w:t>Fundación</w:t>
      </w:r>
      <w:proofErr w:type="spellEnd"/>
      <w:r>
        <w:t xml:space="preserve"> </w:t>
      </w:r>
      <w:proofErr w:type="spellStart"/>
      <w:r>
        <w:t>Dialnet</w:t>
      </w:r>
      <w:proofErr w:type="spellEnd"/>
      <w:r>
        <w:t>, out. 2020</w:t>
      </w:r>
      <w:r w:rsidR="00074F3B">
        <w:t xml:space="preserve"> Disponível em: </w:t>
      </w:r>
      <w:r w:rsidR="00074F3B" w:rsidRPr="00074F3B">
        <w:t>https://dialnet.unirioja.es/servlet/articulo?codigo=7662467</w:t>
      </w:r>
      <w:r w:rsidR="00074F3B">
        <w:t xml:space="preserve">. </w:t>
      </w:r>
      <w:proofErr w:type="spellStart"/>
      <w:r w:rsidR="00074F3B" w:rsidRPr="007E0287">
        <w:rPr>
          <w:lang w:val="en-US"/>
        </w:rPr>
        <w:t>Acesso</w:t>
      </w:r>
      <w:proofErr w:type="spellEnd"/>
      <w:r w:rsidR="00074F3B" w:rsidRPr="007E0287">
        <w:rPr>
          <w:lang w:val="en-US"/>
        </w:rPr>
        <w:t xml:space="preserve"> </w:t>
      </w:r>
      <w:proofErr w:type="spellStart"/>
      <w:r w:rsidR="00074F3B" w:rsidRPr="007E0287">
        <w:rPr>
          <w:lang w:val="en-US"/>
        </w:rPr>
        <w:t>em</w:t>
      </w:r>
      <w:proofErr w:type="spellEnd"/>
      <w:r w:rsidR="00074F3B" w:rsidRPr="007E0287">
        <w:rPr>
          <w:lang w:val="en-US"/>
        </w:rPr>
        <w:t xml:space="preserve">: 20 </w:t>
      </w:r>
      <w:proofErr w:type="spellStart"/>
      <w:r w:rsidR="00074F3B" w:rsidRPr="007E0287">
        <w:rPr>
          <w:lang w:val="en-US"/>
        </w:rPr>
        <w:t>fev</w:t>
      </w:r>
      <w:proofErr w:type="spellEnd"/>
      <w:r w:rsidR="00074F3B" w:rsidRPr="007E0287">
        <w:rPr>
          <w:lang w:val="en-US"/>
        </w:rPr>
        <w:t>. 2024.</w:t>
      </w:r>
    </w:p>
    <w:p w14:paraId="026EF65A" w14:textId="32826435" w:rsidR="00543E44" w:rsidRPr="007E0287" w:rsidRDefault="00543E44" w:rsidP="009E14E9">
      <w:pPr>
        <w:pStyle w:val="TF-refernciasITEM"/>
        <w:spacing w:before="240"/>
        <w:rPr>
          <w:lang w:val="en-US"/>
        </w:rPr>
      </w:pPr>
      <w:r w:rsidRPr="007E0287">
        <w:rPr>
          <w:lang w:val="en-US"/>
        </w:rPr>
        <w:t xml:space="preserve">SALOMÉ, Fernanda </w:t>
      </w:r>
      <w:proofErr w:type="spellStart"/>
      <w:r w:rsidRPr="007E0287">
        <w:rPr>
          <w:lang w:val="en-US"/>
        </w:rPr>
        <w:t>Franciele</w:t>
      </w:r>
      <w:proofErr w:type="spellEnd"/>
      <w:r w:rsidRPr="007E0287">
        <w:rPr>
          <w:lang w:val="en-US"/>
        </w:rPr>
        <w:t xml:space="preserve"> Sousa </w:t>
      </w:r>
      <w:r w:rsidRPr="007E0287">
        <w:rPr>
          <w:i/>
          <w:iCs/>
          <w:lang w:val="en-US"/>
        </w:rPr>
        <w:t>et al.</w:t>
      </w:r>
      <w:r w:rsidRPr="007E0287">
        <w:rPr>
          <w:lang w:val="en-US"/>
        </w:rPr>
        <w:t xml:space="preserve"> The impact of the COVID-19 pandemic on the financial management of micro and small companies in the retail sector in </w:t>
      </w:r>
      <w:proofErr w:type="spellStart"/>
      <w:r w:rsidRPr="007E0287">
        <w:rPr>
          <w:lang w:val="en-US"/>
        </w:rPr>
        <w:t>Cláudio</w:t>
      </w:r>
      <w:proofErr w:type="spellEnd"/>
      <w:r w:rsidRPr="007E0287">
        <w:rPr>
          <w:lang w:val="en-US"/>
        </w:rPr>
        <w:t xml:space="preserve">-MG, </w:t>
      </w:r>
      <w:r w:rsidRPr="007E0287">
        <w:rPr>
          <w:b/>
          <w:bCs/>
          <w:lang w:val="en-US"/>
        </w:rPr>
        <w:t>Research, Society and Development</w:t>
      </w:r>
      <w:r w:rsidRPr="007E0287">
        <w:rPr>
          <w:lang w:val="en-US"/>
        </w:rPr>
        <w:t xml:space="preserve">, [S. l.], v. 10, n. 6, p. e36910615303, 2021. </w:t>
      </w:r>
      <w:r w:rsidRPr="00543E44">
        <w:t xml:space="preserve">DOI: 10.33448/rsd-v10i6.15303. Disponível em: https://rsdjournal.org/index.php/rsd/article/view/15303.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>: 12 abr</w:t>
      </w:r>
      <w:r w:rsidR="009E14E9" w:rsidRPr="007E0287">
        <w:rPr>
          <w:lang w:val="en-US"/>
        </w:rPr>
        <w:t>.</w:t>
      </w:r>
      <w:r w:rsidRPr="007E0287">
        <w:rPr>
          <w:lang w:val="en-US"/>
        </w:rPr>
        <w:t xml:space="preserve"> 2024.</w:t>
      </w:r>
    </w:p>
    <w:p w14:paraId="257E6BDE" w14:textId="2CE9FC37" w:rsidR="00354600" w:rsidRDefault="00354600" w:rsidP="009E14E9">
      <w:pPr>
        <w:pStyle w:val="TF-refernciasITEM"/>
        <w:spacing w:before="240"/>
      </w:pPr>
      <w:r w:rsidRPr="007E0287">
        <w:rPr>
          <w:b/>
          <w:bCs/>
          <w:lang w:val="en-US"/>
        </w:rPr>
        <w:t>SALON IRIS</w:t>
      </w:r>
      <w:r w:rsidRPr="007E0287">
        <w:rPr>
          <w:lang w:val="en-US"/>
        </w:rPr>
        <w:t xml:space="preserve">. Salon Software: Scheduling, Bookings &amp; Management. </w:t>
      </w:r>
      <w:r w:rsidR="00A243B4" w:rsidRPr="00A243B4">
        <w:t xml:space="preserve">Salon </w:t>
      </w:r>
      <w:r w:rsidR="0015159C" w:rsidRPr="00A243B4">
        <w:t>íris</w:t>
      </w:r>
      <w:r w:rsidR="00E0572C" w:rsidRPr="00A243B4">
        <w:t>,</w:t>
      </w:r>
      <w:r w:rsidR="00043629">
        <w:t xml:space="preserve"> </w:t>
      </w:r>
      <w:r w:rsidR="00A243B4" w:rsidRPr="00A243B4">
        <w:t>2023</w:t>
      </w:r>
      <w:r w:rsidR="00E0572C" w:rsidRPr="00A243B4">
        <w:t xml:space="preserve">. </w:t>
      </w:r>
      <w:r>
        <w:t>Disponível em: https://saloniris.co.uk/. Acesso em: 13 mar. 2024</w:t>
      </w:r>
      <w:r w:rsidR="009E14E9">
        <w:t>.</w:t>
      </w:r>
    </w:p>
    <w:p w14:paraId="5A2AE91A" w14:textId="3D0AC1BB" w:rsidR="009961F2" w:rsidRPr="007E0287" w:rsidRDefault="009961F2" w:rsidP="009E14E9">
      <w:pPr>
        <w:pStyle w:val="TF-refernciasITEM"/>
        <w:spacing w:before="240"/>
        <w:rPr>
          <w:lang w:val="en-US"/>
        </w:rPr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="00074F3B" w:rsidRPr="00074F3B">
        <w:t xml:space="preserve">Dissertação (Escola de Engenharia de São Carlos) </w:t>
      </w:r>
      <w:r w:rsidR="00074F3B">
        <w:t xml:space="preserve">- </w:t>
      </w:r>
      <w:r w:rsidR="008D1118">
        <w:t>Universidade de São Paulo</w:t>
      </w:r>
      <w:r w:rsidR="00074F3B">
        <w:t xml:space="preserve">, São Carlos, SP, 2019. </w:t>
      </w:r>
      <w:r w:rsidR="008D1118">
        <w:t>Disp</w:t>
      </w:r>
      <w:r w:rsidR="008D1118" w:rsidRPr="0047091D">
        <w:t xml:space="preserve">onível em: </w:t>
      </w:r>
      <w:hyperlink r:id="rId13" w:history="1">
        <w:r w:rsidR="009E14E9" w:rsidRPr="0047091D">
          <w:rPr>
            <w:rStyle w:val="Hyperlink"/>
            <w:noProof w:val="0"/>
            <w:color w:val="auto"/>
          </w:rPr>
          <w:t>https://www.teses.usp.br/teses/disponiveis/18/18156/tde-13062019-094604/en.php</w:t>
        </w:r>
      </w:hyperlink>
      <w:r w:rsidR="009E14E9" w:rsidRPr="0047091D">
        <w:t xml:space="preserve">. </w:t>
      </w:r>
      <w:proofErr w:type="spellStart"/>
      <w:r w:rsidR="009E14E9" w:rsidRPr="007E0287">
        <w:rPr>
          <w:lang w:val="en-US"/>
        </w:rPr>
        <w:t>Acesso</w:t>
      </w:r>
      <w:proofErr w:type="spellEnd"/>
      <w:r w:rsidR="009E14E9" w:rsidRPr="007E0287">
        <w:rPr>
          <w:lang w:val="en-US"/>
        </w:rPr>
        <w:t xml:space="preserve"> </w:t>
      </w:r>
      <w:proofErr w:type="spellStart"/>
      <w:r w:rsidR="009E14E9" w:rsidRPr="007E0287">
        <w:rPr>
          <w:lang w:val="en-US"/>
        </w:rPr>
        <w:t>em</w:t>
      </w:r>
      <w:proofErr w:type="spellEnd"/>
      <w:r w:rsidR="009E14E9" w:rsidRPr="007E0287">
        <w:rPr>
          <w:lang w:val="en-US"/>
        </w:rPr>
        <w:t>: 20 abr. 2024.</w:t>
      </w:r>
    </w:p>
    <w:p w14:paraId="4E1401FF" w14:textId="2037B01C" w:rsidR="006269FD" w:rsidRPr="00C746AB" w:rsidRDefault="00354600" w:rsidP="009E14E9">
      <w:pPr>
        <w:pStyle w:val="TF-refernciasITEM"/>
        <w:spacing w:before="240"/>
        <w:rPr>
          <w:szCs w:val="24"/>
        </w:rPr>
      </w:pPr>
      <w:r w:rsidRPr="007E0287">
        <w:rPr>
          <w:szCs w:val="24"/>
          <w:lang w:val="en-US"/>
        </w:rPr>
        <w:t>SCHMIEDEL, Theresa; RECKER, Jan</w:t>
      </w:r>
      <w:r w:rsidR="0015159C" w:rsidRPr="007E0287">
        <w:rPr>
          <w:szCs w:val="24"/>
          <w:lang w:val="en-US"/>
        </w:rPr>
        <w:t xml:space="preserve">; </w:t>
      </w:r>
      <w:r w:rsidRPr="007E0287">
        <w:rPr>
          <w:szCs w:val="24"/>
          <w:lang w:val="en-US"/>
        </w:rPr>
        <w:t xml:space="preserve">BROCKE, Jan Von. </w:t>
      </w:r>
      <w:r w:rsidRPr="007E0287">
        <w:rPr>
          <w:b/>
          <w:bCs/>
          <w:szCs w:val="24"/>
          <w:lang w:val="en-US"/>
        </w:rPr>
        <w:t>The relation between BPM culture, BPM methods, and process performance</w:t>
      </w:r>
      <w:r w:rsidRPr="007E0287">
        <w:rPr>
          <w:szCs w:val="24"/>
          <w:lang w:val="en-US"/>
        </w:rPr>
        <w:t xml:space="preserve">: Evidence from quantitative field studies. </w:t>
      </w:r>
      <w:proofErr w:type="spellStart"/>
      <w:r w:rsidRPr="0015159C">
        <w:rPr>
          <w:szCs w:val="24"/>
        </w:rPr>
        <w:t>Information</w:t>
      </w:r>
      <w:proofErr w:type="spellEnd"/>
      <w:r w:rsidRPr="0015159C">
        <w:rPr>
          <w:szCs w:val="24"/>
        </w:rPr>
        <w:t xml:space="preserve"> &amp; Management </w:t>
      </w:r>
      <w:proofErr w:type="spellStart"/>
      <w:r w:rsidRPr="0015159C">
        <w:rPr>
          <w:szCs w:val="24"/>
        </w:rPr>
        <w:t>Journal</w:t>
      </w:r>
      <w:proofErr w:type="spellEnd"/>
      <w:r w:rsidR="00C746AB" w:rsidRPr="0015159C">
        <w:rPr>
          <w:szCs w:val="24"/>
        </w:rPr>
        <w:t xml:space="preserve">. </w:t>
      </w:r>
      <w:r w:rsidR="00C746AB" w:rsidRPr="00C746AB">
        <w:rPr>
          <w:color w:val="1F1F1F"/>
          <w:szCs w:val="24"/>
        </w:rPr>
        <w:t>Elsevier B.V, 2020.</w:t>
      </w:r>
      <w:r w:rsidRPr="00C746AB">
        <w:rPr>
          <w:szCs w:val="24"/>
        </w:rPr>
        <w:t xml:space="preserve"> Disponível em: https://doi.org/10.1016/j.im.2019.103175, </w:t>
      </w:r>
      <w:r w:rsidR="00291186" w:rsidRPr="00C746AB">
        <w:rPr>
          <w:szCs w:val="24"/>
        </w:rPr>
        <w:t>v.</w:t>
      </w:r>
      <w:r w:rsidRPr="00C746AB">
        <w:rPr>
          <w:szCs w:val="24"/>
        </w:rPr>
        <w:t xml:space="preserve"> 57, </w:t>
      </w:r>
      <w:r w:rsidR="00291186" w:rsidRPr="00C746AB">
        <w:rPr>
          <w:szCs w:val="24"/>
        </w:rPr>
        <w:t>n</w:t>
      </w:r>
      <w:r w:rsidRPr="00C746AB">
        <w:rPr>
          <w:szCs w:val="24"/>
        </w:rPr>
        <w:t xml:space="preserve"> 2, 2020. Acesso em: 22 mar. 2024.</w:t>
      </w:r>
    </w:p>
    <w:p w14:paraId="36AEE0FA" w14:textId="705602C7" w:rsidR="006269FD" w:rsidRDefault="006269FD" w:rsidP="009E14E9">
      <w:pPr>
        <w:pStyle w:val="TF-refernciasITEM"/>
        <w:spacing w:before="240"/>
      </w:pPr>
      <w:commentRangeStart w:id="66"/>
      <w:r>
        <w:t>SEBRAE</w:t>
      </w:r>
      <w:commentRangeEnd w:id="66"/>
      <w:r w:rsidR="00EB7EC6">
        <w:rPr>
          <w:rStyle w:val="Refdecomentrio"/>
        </w:rPr>
        <w:commentReference w:id="66"/>
      </w:r>
      <w:r>
        <w:t xml:space="preserve">, Serviço Brasileiro de Apoio às Micro e Pequenas Empresas. </w:t>
      </w:r>
      <w:r w:rsidRPr="00291186">
        <w:rPr>
          <w:b/>
          <w:bCs/>
        </w:rPr>
        <w:t>Setor de beleza tem mais de 524 novos negócios abertos por dia em 2023</w:t>
      </w:r>
      <w:r>
        <w:t xml:space="preserve">. </w:t>
      </w:r>
      <w:r w:rsidR="00146A5A">
        <w:t xml:space="preserve">Brasil, </w:t>
      </w:r>
      <w:r>
        <w:t xml:space="preserve">2023.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051CF1F3" w14:textId="60B6F4E8" w:rsidR="00354600" w:rsidRDefault="00354600" w:rsidP="009E14E9">
      <w:pPr>
        <w:pStyle w:val="TF-refernciasITEM"/>
        <w:spacing w:before="240"/>
      </w:pPr>
      <w:r>
        <w:lastRenderedPageBreak/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>.</w:t>
      </w:r>
      <w:r w:rsidR="00291186">
        <w:t xml:space="preserve"> </w:t>
      </w:r>
      <w:r>
        <w:t>2019. Trabalho de Conclusão de Curso (Tecnologia em Análise e Desenvolvimento de Sistemas) - Universidade Tecnológica Federal do Paraná (UTFPR), Pato Branco, 2019.</w:t>
      </w:r>
      <w:r w:rsidR="00291186">
        <w:t xml:space="preserve"> Disponível em: </w:t>
      </w:r>
      <w:r w:rsidR="00291186" w:rsidRPr="00291186">
        <w:t>http://repositorio.utfpr.edu.br/jspui/handle/1/24606</w:t>
      </w:r>
      <w:r w:rsidR="00291186">
        <w:t>. Acesso em</w:t>
      </w:r>
      <w:r w:rsidR="009E14E9">
        <w:t>:</w:t>
      </w:r>
      <w:r w:rsidR="00291186">
        <w:t xml:space="preserve"> 20 fev. 2024.</w:t>
      </w:r>
    </w:p>
    <w:p w14:paraId="79AF4EE9" w14:textId="271F8827" w:rsidR="00354600" w:rsidRDefault="00354600" w:rsidP="009E14E9">
      <w:pPr>
        <w:pStyle w:val="TF-refernciasITEM"/>
        <w:spacing w:before="240"/>
      </w:pPr>
      <w:r>
        <w:t xml:space="preserve">SILVA, </w:t>
      </w:r>
      <w:proofErr w:type="spellStart"/>
      <w:r>
        <w:t>Gillyane</w:t>
      </w:r>
      <w:proofErr w:type="spellEnd"/>
      <w:r>
        <w:t xml:space="preserve">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</w:t>
      </w:r>
      <w:r w:rsidR="00291186">
        <w:t xml:space="preserve">Orientador: Pamela A. R </w:t>
      </w:r>
      <w:proofErr w:type="spellStart"/>
      <w:r w:rsidR="00291186">
        <w:t>Albertins</w:t>
      </w:r>
      <w:proofErr w:type="spellEnd"/>
      <w:r w:rsidR="00291186">
        <w:t xml:space="preserve">, </w:t>
      </w:r>
      <w:r>
        <w:t>2021.</w:t>
      </w:r>
      <w:r w:rsidR="00291186">
        <w:t xml:space="preserve"> </w:t>
      </w:r>
      <w:r w:rsidR="00291186" w:rsidRPr="00291186">
        <w:t>Trabalho de Conclusão de Curso (</w:t>
      </w:r>
      <w:r w:rsidR="00291186">
        <w:t>Graduação em Administração</w:t>
      </w:r>
      <w:r w:rsidR="00291186" w:rsidRPr="00291186">
        <w:t>)</w:t>
      </w:r>
      <w:r w:rsidR="00291186">
        <w:t xml:space="preserve"> - </w:t>
      </w:r>
      <w:r w:rsidR="00291186" w:rsidRPr="00291186">
        <w:t>Universidade Federal da Paraíba</w:t>
      </w:r>
      <w:r w:rsidR="00291186">
        <w:t xml:space="preserve">, Brasil, 2021. Disponível em: </w:t>
      </w:r>
      <w:r w:rsidR="00291186" w:rsidRPr="00291186">
        <w:t>https://repositorio.ufpb.br/jspui/handle/123456789/21902</w:t>
      </w:r>
      <w:r w:rsidR="00291186">
        <w:t>. Acesso em: 20 fev. 2024.</w:t>
      </w:r>
    </w:p>
    <w:p w14:paraId="7D8E6751" w14:textId="65DE42A5" w:rsidR="009B5DB6" w:rsidRPr="007E0287" w:rsidRDefault="009B5DB6" w:rsidP="009E14E9">
      <w:pPr>
        <w:pStyle w:val="TF-refernciasITEM"/>
        <w:spacing w:before="240"/>
        <w:rPr>
          <w:lang w:val="en-US"/>
        </w:rPr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 xml:space="preserve">São Paulo, SP,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 xml:space="preserve">. </w:t>
      </w:r>
      <w:proofErr w:type="spellStart"/>
      <w:r w:rsidRPr="007E0287">
        <w:rPr>
          <w:lang w:val="en-US"/>
        </w:rPr>
        <w:t>Acesso</w:t>
      </w:r>
      <w:proofErr w:type="spellEnd"/>
      <w:r w:rsidRPr="007E0287">
        <w:rPr>
          <w:lang w:val="en-US"/>
        </w:rPr>
        <w:t xml:space="preserve"> </w:t>
      </w:r>
      <w:proofErr w:type="spellStart"/>
      <w:r w:rsidRPr="007E0287">
        <w:rPr>
          <w:lang w:val="en-US"/>
        </w:rPr>
        <w:t>em</w:t>
      </w:r>
      <w:proofErr w:type="spellEnd"/>
      <w:r w:rsidRPr="007E0287">
        <w:rPr>
          <w:lang w:val="en-US"/>
        </w:rPr>
        <w:t>: 12 abr. 2024</w:t>
      </w:r>
      <w:r w:rsidR="009E14E9" w:rsidRPr="007E0287">
        <w:rPr>
          <w:lang w:val="en-US"/>
        </w:rPr>
        <w:t>.</w:t>
      </w:r>
    </w:p>
    <w:p w14:paraId="4BEA9CF3" w14:textId="1AAF9008" w:rsidR="00354600" w:rsidRDefault="00354600" w:rsidP="009E14E9">
      <w:pPr>
        <w:pStyle w:val="TF-refernciasITEM"/>
        <w:spacing w:before="240"/>
      </w:pPr>
      <w:r w:rsidRPr="007E0287">
        <w:rPr>
          <w:b/>
          <w:bCs/>
          <w:lang w:val="en-US"/>
        </w:rPr>
        <w:t>VAGARO</w:t>
      </w:r>
      <w:r w:rsidRPr="007E0287">
        <w:rPr>
          <w:lang w:val="en-US"/>
        </w:rPr>
        <w:t>. Book Your Next Salon, Spa, Or Fitness Appointment</w:t>
      </w:r>
      <w:r w:rsidR="004B57AC" w:rsidRPr="007E0287">
        <w:rPr>
          <w:lang w:val="en-US"/>
        </w:rPr>
        <w:t>.</w:t>
      </w:r>
      <w:r w:rsidR="008B7B8C" w:rsidRPr="007E0287">
        <w:rPr>
          <w:lang w:val="en-US"/>
        </w:rPr>
        <w:t xml:space="preserve"> </w:t>
      </w:r>
      <w:proofErr w:type="spellStart"/>
      <w:r w:rsidR="008B7B8C" w:rsidRPr="00302CE9">
        <w:t>Vagaro</w:t>
      </w:r>
      <w:proofErr w:type="spellEnd"/>
      <w:r w:rsidR="00412E02" w:rsidRPr="00302CE9">
        <w:t>,</w:t>
      </w:r>
      <w:r w:rsidR="004A0868" w:rsidRPr="00302CE9">
        <w:t xml:space="preserve"> </w:t>
      </w:r>
      <w:r w:rsidR="003326AD" w:rsidRPr="00302CE9">
        <w:t>Inc, 2024</w:t>
      </w:r>
      <w:r w:rsidRPr="00302CE9">
        <w:t xml:space="preserve">. </w:t>
      </w:r>
      <w:r w:rsidR="00302CE9">
        <w:t xml:space="preserve">Disponível em: </w:t>
      </w:r>
      <w:r w:rsidRPr="00302CE9">
        <w:t>https://www.vagaro.com/</w:t>
      </w:r>
      <w:r w:rsidR="00F66837" w:rsidRPr="00302CE9">
        <w:t xml:space="preserve"> Acesso em: 1</w:t>
      </w:r>
      <w:r w:rsidR="002E3724" w:rsidRPr="00302CE9">
        <w:t>3</w:t>
      </w:r>
      <w:r w:rsidR="00F66837" w:rsidRPr="00302CE9">
        <w:t xml:space="preserve"> </w:t>
      </w:r>
      <w:r w:rsidR="005F7108" w:rsidRPr="00302CE9">
        <w:t>mar</w:t>
      </w:r>
      <w:r w:rsidR="00AD10FD" w:rsidRPr="00302CE9">
        <w:t>.</w:t>
      </w:r>
      <w:r w:rsidR="00F66837" w:rsidRPr="00302CE9">
        <w:t xml:space="preserve"> 2024</w:t>
      </w:r>
      <w:r w:rsidR="009E14E9">
        <w:t>.</w:t>
      </w:r>
    </w:p>
    <w:p w14:paraId="5A433C1F" w14:textId="20357859" w:rsidR="009B5DB6" w:rsidRDefault="00354600" w:rsidP="009E14E9">
      <w:pPr>
        <w:pStyle w:val="TF-refernciasITEM"/>
        <w:spacing w:before="240"/>
      </w:pPr>
      <w:r>
        <w:t xml:space="preserve">VIANA, Guilherme </w:t>
      </w:r>
      <w:proofErr w:type="spellStart"/>
      <w:r>
        <w:t>Daguir</w:t>
      </w:r>
      <w:proofErr w:type="spellEnd"/>
      <w:r>
        <w:t xml:space="preserve"> Lima. </w:t>
      </w:r>
      <w:r w:rsidRPr="00E0296A">
        <w:rPr>
          <w:b/>
          <w:bCs/>
        </w:rPr>
        <w:t xml:space="preserve">Avaliação da percepção de diferentes participantes do processo projetual sobre os benefícios de </w:t>
      </w:r>
      <w:proofErr w:type="spellStart"/>
      <w:r w:rsidRPr="00E0296A">
        <w:rPr>
          <w:b/>
          <w:bCs/>
        </w:rPr>
        <w:t>prototipar</w:t>
      </w:r>
      <w:proofErr w:type="spellEnd"/>
      <w:r w:rsidRPr="00E0296A">
        <w:rPr>
          <w:b/>
          <w:bCs/>
        </w:rPr>
        <w:t xml:space="preserve"> no design de interfaces digitais</w:t>
      </w:r>
      <w:r>
        <w:t>.</w:t>
      </w:r>
      <w:r w:rsidR="00BA7F10">
        <w:t xml:space="preserve"> </w:t>
      </w:r>
      <w:r>
        <w:t>2021. Dissertação (</w:t>
      </w:r>
      <w:r w:rsidR="00E0296A" w:rsidRPr="00E0296A">
        <w:t>Pós-Graduação em Design</w:t>
      </w:r>
      <w:r>
        <w:t>) - Universidade Federal de Pernambuco, Recife, 2021.</w:t>
      </w:r>
      <w:r w:rsidR="00291186">
        <w:t xml:space="preserve"> Disponível em: </w:t>
      </w:r>
      <w:r w:rsidR="00E0296A" w:rsidRPr="00E0296A">
        <w:t>https://repositorio.ufpe.br/handle/123456789/41180</w:t>
      </w:r>
      <w:r w:rsidR="00E0296A">
        <w:t>. Acesso em: 20 fev. 2024.</w:t>
      </w:r>
    </w:p>
    <w:p w14:paraId="0BD9E398" w14:textId="40206CA6" w:rsidR="001A35A2" w:rsidRPr="001A35A2" w:rsidRDefault="001A35A2" w:rsidP="009E14E9">
      <w:pPr>
        <w:pStyle w:val="TF-refernciasITEM"/>
        <w:spacing w:before="240"/>
      </w:pPr>
      <w:r w:rsidRPr="007E0287">
        <w:rPr>
          <w:lang w:val="en-US"/>
        </w:rPr>
        <w:t xml:space="preserve">ZENONE, Luiz Claudio. </w:t>
      </w:r>
      <w:r w:rsidRPr="007E0287">
        <w:rPr>
          <w:b/>
          <w:bCs/>
          <w:lang w:val="en-US"/>
        </w:rPr>
        <w:t xml:space="preserve">CRM (Customer Relationship Management). </w:t>
      </w:r>
      <w:r>
        <w:t xml:space="preserve">São Paulo,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</w:t>
      </w:r>
      <w:r w:rsidR="009E14E9">
        <w:t>.</w:t>
      </w:r>
    </w:p>
    <w:p w14:paraId="4B1B0D14" w14:textId="77777777" w:rsidR="005B236D" w:rsidRPr="009E14E9" w:rsidRDefault="00D87098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>OBSERVAÇÕES</w:t>
      </w:r>
    </w:p>
    <w:p w14:paraId="5D9E7B84" w14:textId="6B0833D7" w:rsidR="00D87098" w:rsidRDefault="005B236D" w:rsidP="00185941">
      <w:pPr>
        <w:pStyle w:val="TF-refernciasITEM"/>
        <w:spacing w:before="240"/>
        <w:jc w:val="both"/>
        <w:rPr>
          <w:b/>
          <w:bCs/>
        </w:rPr>
      </w:pPr>
      <w:commentRangeStart w:id="67"/>
      <w:r w:rsidRPr="009E14E9">
        <w:rPr>
          <w:b/>
          <w:bCs/>
        </w:rPr>
        <w:t xml:space="preserve">Faltam </w:t>
      </w:r>
      <w:commentRangeEnd w:id="67"/>
      <w:r w:rsidR="00EB7EC6">
        <w:rPr>
          <w:rStyle w:val="Refdecomentrio"/>
        </w:rPr>
        <w:commentReference w:id="67"/>
      </w:r>
      <w:r w:rsidRPr="009E14E9">
        <w:rPr>
          <w:b/>
          <w:bCs/>
        </w:rPr>
        <w:t xml:space="preserve">detalhar as tecnologias que serão empregadas no desenvolvimento do </w:t>
      </w:r>
      <w:r w:rsidRPr="009E14E9">
        <w:rPr>
          <w:b/>
          <w:bCs/>
          <w:i/>
          <w:iCs/>
        </w:rPr>
        <w:t>front</w:t>
      </w:r>
      <w:r w:rsidR="00E0572C" w:rsidRPr="009E14E9">
        <w:rPr>
          <w:b/>
          <w:bCs/>
          <w:i/>
          <w:iCs/>
        </w:rPr>
        <w:t>-</w:t>
      </w:r>
      <w:proofErr w:type="spellStart"/>
      <w:r w:rsidRPr="009E14E9">
        <w:rPr>
          <w:b/>
          <w:bCs/>
          <w:i/>
          <w:iCs/>
        </w:rPr>
        <w:t>end</w:t>
      </w:r>
      <w:proofErr w:type="spellEnd"/>
      <w:r w:rsidRPr="009E14E9">
        <w:rPr>
          <w:b/>
          <w:bCs/>
        </w:rPr>
        <w:t xml:space="preserve"> e banco de dados, visto que serão exploradas durante o período letivo de 2024/2. Dado que o TCC 2 será iniciado no primeiro semestre de 2025.</w:t>
      </w:r>
    </w:p>
    <w:p w14:paraId="18D006F1" w14:textId="0F611CD1" w:rsidR="007E0287" w:rsidRDefault="007E0287">
      <w:pPr>
        <w:keepNext w:val="0"/>
        <w:keepLines w:val="0"/>
        <w:rPr>
          <w:b/>
          <w:bCs/>
          <w:szCs w:val="20"/>
        </w:rPr>
      </w:pPr>
      <w:r>
        <w:rPr>
          <w:b/>
          <w:bCs/>
        </w:rPr>
        <w:br w:type="page"/>
      </w:r>
    </w:p>
    <w:p w14:paraId="6ADCA2FF" w14:textId="77777777" w:rsidR="007E0287" w:rsidRDefault="007E0287" w:rsidP="007E0287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2D65F890" w14:textId="77777777" w:rsidR="007E0287" w:rsidRPr="00340EA0" w:rsidRDefault="007E0287" w:rsidP="007E0287">
      <w:pPr>
        <w:pStyle w:val="TF-xAvalTTULO"/>
      </w:pPr>
      <w:r w:rsidRPr="00340EA0">
        <w:t>ROFESSOR TCC I</w:t>
      </w:r>
      <w:r>
        <w:t xml:space="preserve"> - Pré-projeto</w:t>
      </w:r>
    </w:p>
    <w:p w14:paraId="3BFD83C1" w14:textId="77777777" w:rsidR="007E0287" w:rsidRDefault="007E0287" w:rsidP="007E0287">
      <w:pPr>
        <w:pStyle w:val="TF-xAvalLINHA"/>
      </w:pPr>
    </w:p>
    <w:p w14:paraId="07B45BFB" w14:textId="77777777" w:rsidR="007E0287" w:rsidRDefault="007E0287" w:rsidP="007E0287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D396FFF" w14:textId="77777777" w:rsidR="007E0287" w:rsidRPr="00320BFA" w:rsidRDefault="007E0287" w:rsidP="007E0287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7E0287" w:rsidRPr="00320BFA" w14:paraId="72AC9A10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8A4BE0" w14:textId="77777777" w:rsidR="007E0287" w:rsidRPr="00320BFA" w:rsidRDefault="007E0287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78D99BB" w14:textId="77777777" w:rsidR="007E0287" w:rsidRPr="00320BFA" w:rsidRDefault="007E0287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4F6E1B" w14:textId="77777777" w:rsidR="007E0287" w:rsidRPr="00320BFA" w:rsidRDefault="007E0287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83FCD1C" w14:textId="77777777" w:rsidR="007E0287" w:rsidRPr="00320BFA" w:rsidRDefault="007E0287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7E0287" w:rsidRPr="00320BFA" w14:paraId="283E15F4" w14:textId="77777777" w:rsidTr="006C68B5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29F516B" w14:textId="77777777" w:rsidR="007E0287" w:rsidRPr="00320BFA" w:rsidRDefault="007E0287" w:rsidP="006C68B5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6E95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3FB61582" w14:textId="77777777" w:rsidR="007E0287" w:rsidRPr="00320BFA" w:rsidRDefault="007E0287" w:rsidP="006C68B5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EBBA" w14:textId="31D3290A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0DB1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B53850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7806595E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DCF0A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2DA7" w14:textId="77777777" w:rsidR="007E0287" w:rsidRPr="00320BFA" w:rsidRDefault="007E0287" w:rsidP="006C68B5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4A97" w14:textId="33F76291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646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5BFD04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0CDD8CEB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9F5FF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4119" w14:textId="77777777" w:rsidR="007E0287" w:rsidRPr="00320BFA" w:rsidRDefault="007E0287" w:rsidP="006C68B5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4907" w14:textId="2515FFA1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6F6D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B8994A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77007623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73CF7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D5A2" w14:textId="77777777" w:rsidR="007E0287" w:rsidRPr="00320BFA" w:rsidRDefault="007E0287" w:rsidP="006C68B5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73AE" w14:textId="7DBEB062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AD2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BBB44A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3CFC7D7A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C11546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024E" w14:textId="77777777" w:rsidR="007E0287" w:rsidRPr="00320BFA" w:rsidRDefault="007E0287" w:rsidP="006C68B5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6F69" w14:textId="7989C153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D966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B5F81F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0FFAD11E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667E59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02B0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B15D20F" w14:textId="77777777" w:rsidR="007E0287" w:rsidRPr="00320BFA" w:rsidRDefault="007E0287" w:rsidP="006C68B5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6529" w14:textId="506C6060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BC52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EE7B3F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05EFB7B3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352C5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C12D" w14:textId="77777777" w:rsidR="007E0287" w:rsidRPr="00320BFA" w:rsidRDefault="007E0287" w:rsidP="006C68B5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9E55" w14:textId="570BCF77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0B8E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0416E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2EBAEC4D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66F35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3BFB" w14:textId="77777777" w:rsidR="007E0287" w:rsidRPr="00320BFA" w:rsidRDefault="007E0287" w:rsidP="006C68B5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CAD4" w14:textId="67B04592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D4CC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E87AC6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5CF0D4CE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080ECD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BD97" w14:textId="77777777" w:rsidR="007E0287" w:rsidRDefault="007E0287" w:rsidP="006C68B5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3201" w14:textId="0616F8D6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3CA2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3FEC1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627349B3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20C080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AF63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8A64E58" w14:textId="77777777" w:rsidR="007E0287" w:rsidRPr="00320BFA" w:rsidRDefault="007E0287" w:rsidP="006C68B5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5698" w14:textId="086230A4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C9C7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FB8D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7EBE1679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DF554E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8626" w14:textId="77777777" w:rsidR="007E0287" w:rsidRPr="00320BFA" w:rsidRDefault="007E0287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408A" w14:textId="2DB54DCC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B4B7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D0AE5E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648CC559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71275A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8A3A" w14:textId="77777777" w:rsidR="007E0287" w:rsidRPr="00320BFA" w:rsidRDefault="007E0287" w:rsidP="006C68B5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A770" w14:textId="46141E4C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61C2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DD22CC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1694FFF5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7BCDFD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A108B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8796FBA" w14:textId="77777777" w:rsidR="007E0287" w:rsidRPr="00320BFA" w:rsidRDefault="007E0287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F422" w14:textId="1C030A54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93B8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00CBBF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612CF0BC" w14:textId="77777777" w:rsidTr="006C68B5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2C1BDD" w14:textId="77777777" w:rsidR="007E0287" w:rsidRPr="00320BFA" w:rsidRDefault="007E0287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EC07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FAC98A4" w14:textId="77777777" w:rsidR="007E0287" w:rsidRPr="00320BFA" w:rsidRDefault="007E0287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AC16" w14:textId="57D10609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A008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6E3D28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68B1B83B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1C47E6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EFBD" w14:textId="77777777" w:rsidR="007E0287" w:rsidRPr="00320BFA" w:rsidRDefault="007E0287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ED72" w14:textId="232F6E7E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E258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EBF8BA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3F5935BF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F5A646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820D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EA21685" w14:textId="77777777" w:rsidR="007E0287" w:rsidRPr="00320BFA" w:rsidRDefault="007E0287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D871" w14:textId="53080E4B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1EB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A97779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0B4F2B38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6FC397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6494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1B24ABF" w14:textId="77777777" w:rsidR="007E0287" w:rsidRPr="00320BFA" w:rsidRDefault="007E0287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814" w14:textId="6BF10868" w:rsidR="007E0287" w:rsidRPr="00320BFA" w:rsidRDefault="00EB7EC6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72D" w14:textId="77777777" w:rsidR="007E0287" w:rsidRPr="00320BFA" w:rsidRDefault="007E028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E8A002" w14:textId="77777777" w:rsidR="007E0287" w:rsidRPr="00320BFA" w:rsidRDefault="007E0287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3DAA8513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39C98C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07A0" w14:textId="77777777" w:rsidR="007E0287" w:rsidRPr="00320BFA" w:rsidRDefault="007E0287" w:rsidP="007E028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F8F8A6C" w14:textId="77777777" w:rsidR="007E0287" w:rsidRPr="00320BFA" w:rsidRDefault="007E0287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3079" w14:textId="2D7819A5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4044" w14:textId="0A0DE9B7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EC2DEB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5E938058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BFECF6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8903" w14:textId="77777777" w:rsidR="007E0287" w:rsidRPr="00320BFA" w:rsidRDefault="007E0287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044A" w14:textId="2B6623B1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80AD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90EA3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E0287" w:rsidRPr="00320BFA" w14:paraId="058C7142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AF96D8" w14:textId="77777777" w:rsidR="007E0287" w:rsidRPr="00320BFA" w:rsidRDefault="007E02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3AC55D" w14:textId="77777777" w:rsidR="007E0287" w:rsidRPr="00320BFA" w:rsidRDefault="007E0287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B28C61" w14:textId="262A865B" w:rsidR="007E0287" w:rsidRPr="00320BFA" w:rsidRDefault="00EB7EC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C02800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CB5BC6" w14:textId="77777777" w:rsidR="007E0287" w:rsidRPr="00320BFA" w:rsidRDefault="007E02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B9B3274" w14:textId="77777777" w:rsidR="007E0287" w:rsidRPr="009E14E9" w:rsidRDefault="007E0287" w:rsidP="00185941">
      <w:pPr>
        <w:pStyle w:val="TF-refernciasITEM"/>
        <w:spacing w:before="240"/>
        <w:jc w:val="both"/>
        <w:rPr>
          <w:b/>
          <w:bCs/>
        </w:rPr>
      </w:pPr>
    </w:p>
    <w:sectPr w:rsidR="007E0287" w:rsidRPr="009E14E9" w:rsidSect="00636EA6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6" w:author="Dalton Solano dos Reis" w:date="2024-05-14T14:00:00Z" w:initials="DS">
    <w:p w14:paraId="36331478" w14:textId="77777777" w:rsidR="00EB7EC6" w:rsidRDefault="00EB7EC6" w:rsidP="00EB7EC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Citado no texto mas não tem referência:</w:t>
      </w:r>
    </w:p>
    <w:p w14:paraId="60A51097" w14:textId="77777777" w:rsidR="00EB7EC6" w:rsidRDefault="00EB7EC6" w:rsidP="00EB7EC6">
      <w:r>
        <w:rPr>
          <w:color w:val="000000"/>
          <w:sz w:val="20"/>
          <w:szCs w:val="20"/>
        </w:rPr>
        <w:t>Andrezza Cintra (2024</w:t>
      </w:r>
    </w:p>
    <w:p w14:paraId="377A5842" w14:textId="77777777" w:rsidR="00EB7EC6" w:rsidRDefault="00EB7EC6" w:rsidP="00EB7EC6">
      <w:r>
        <w:rPr>
          <w:color w:val="000000"/>
          <w:sz w:val="20"/>
          <w:szCs w:val="20"/>
        </w:rPr>
        <w:t xml:space="preserve">Beautyapp (2023), </w:t>
      </w:r>
    </w:p>
    <w:p w14:paraId="6B98A8ED" w14:textId="77777777" w:rsidR="00EB7EC6" w:rsidRDefault="00EB7EC6" w:rsidP="00EB7EC6">
      <w:r>
        <w:rPr>
          <w:color w:val="000000"/>
          <w:sz w:val="20"/>
          <w:szCs w:val="20"/>
        </w:rPr>
        <w:t>Farias (2022</w:t>
      </w:r>
    </w:p>
    <w:p w14:paraId="5A957AD7" w14:textId="77777777" w:rsidR="00EB7EC6" w:rsidRDefault="00EB7EC6" w:rsidP="00EB7EC6">
      <w:r>
        <w:rPr>
          <w:color w:val="000000"/>
          <w:sz w:val="20"/>
          <w:szCs w:val="20"/>
        </w:rPr>
        <w:t xml:space="preserve">Georgea Neto (2020), </w:t>
      </w:r>
    </w:p>
    <w:p w14:paraId="27363B92" w14:textId="77777777" w:rsidR="00EB7EC6" w:rsidRDefault="00EB7EC6" w:rsidP="00EB7EC6"/>
  </w:comment>
  <w:comment w:id="57" w:author="Dalton Solano dos Reis" w:date="2024-05-14T13:53:00Z" w:initials="DS">
    <w:p w14:paraId="64AEC6B4" w14:textId="2E312DCF" w:rsidR="00697A70" w:rsidRDefault="00697A70" w:rsidP="00697A7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citação está:</w:t>
      </w:r>
    </w:p>
    <w:p w14:paraId="2009CDD2" w14:textId="77777777" w:rsidR="00697A70" w:rsidRDefault="00697A70" w:rsidP="00697A70">
      <w:r>
        <w:rPr>
          <w:color w:val="000000"/>
          <w:sz w:val="20"/>
          <w:szCs w:val="20"/>
        </w:rPr>
        <w:t xml:space="preserve">  Borges; Pereira; Victor, 2019</w:t>
      </w:r>
    </w:p>
    <w:p w14:paraId="3329B061" w14:textId="77777777" w:rsidR="00697A70" w:rsidRDefault="00697A70" w:rsidP="00697A70">
      <w:r>
        <w:rPr>
          <w:color w:val="000000"/>
          <w:sz w:val="20"/>
          <w:szCs w:val="20"/>
        </w:rPr>
        <w:t>Aqui:</w:t>
      </w:r>
    </w:p>
    <w:p w14:paraId="6C71A83F" w14:textId="77777777" w:rsidR="00697A70" w:rsidRDefault="00697A70" w:rsidP="00697A70">
      <w:r>
        <w:rPr>
          <w:color w:val="000000"/>
          <w:sz w:val="20"/>
          <w:szCs w:val="20"/>
        </w:rPr>
        <w:t xml:space="preserve">  Borges; Victor ; Pereira, 2019</w:t>
      </w:r>
    </w:p>
  </w:comment>
  <w:comment w:id="58" w:author="Dalton Solano dos Reis" w:date="2024-05-14T13:54:00Z" w:initials="DS">
    <w:p w14:paraId="71DC22EE" w14:textId="77777777" w:rsidR="00697A70" w:rsidRDefault="00697A70" w:rsidP="00697A7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Está (Braga, Carolina et al., 2023)</w:t>
      </w:r>
    </w:p>
    <w:p w14:paraId="253500D8" w14:textId="77777777" w:rsidR="00697A70" w:rsidRDefault="00697A70" w:rsidP="00697A70">
      <w:r>
        <w:rPr>
          <w:color w:val="000000"/>
          <w:sz w:val="20"/>
          <w:szCs w:val="20"/>
        </w:rPr>
        <w:t>Deveria ser:</w:t>
      </w:r>
    </w:p>
    <w:p w14:paraId="5D629F58" w14:textId="77777777" w:rsidR="00697A70" w:rsidRDefault="00697A70" w:rsidP="00697A70">
      <w:r>
        <w:rPr>
          <w:color w:val="000000"/>
          <w:sz w:val="20"/>
          <w:szCs w:val="20"/>
        </w:rPr>
        <w:t>(Braga et al. 2023)</w:t>
      </w:r>
    </w:p>
  </w:comment>
  <w:comment w:id="60" w:author="Dalton Solano dos Reis" w:date="2024-05-14T13:54:00Z" w:initials="DS">
    <w:p w14:paraId="49093FC3" w14:textId="77777777" w:rsidR="00697A70" w:rsidRDefault="00697A70" w:rsidP="00697A7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Brasil, 2023</w:t>
      </w:r>
    </w:p>
    <w:p w14:paraId="1CA07188" w14:textId="77777777" w:rsidR="00697A70" w:rsidRDefault="00697A70" w:rsidP="00697A70">
      <w:r>
        <w:rPr>
          <w:color w:val="000000"/>
          <w:sz w:val="20"/>
          <w:szCs w:val="20"/>
        </w:rPr>
        <w:t>Ano: 2008</w:t>
      </w:r>
    </w:p>
  </w:comment>
  <w:comment w:id="61" w:author="Dalton Solano dos Reis" w:date="2024-05-14T13:56:00Z" w:initials="DS">
    <w:p w14:paraId="26D3E3AE" w14:textId="77777777" w:rsidR="00697A70" w:rsidRDefault="00697A70" w:rsidP="00697A7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Ano 2022?</w:t>
      </w:r>
    </w:p>
  </w:comment>
  <w:comment w:id="62" w:author="Dalton Solano dos Reis" w:date="2024-05-14T13:57:00Z" w:initials="DS">
    <w:p w14:paraId="77F9076E" w14:textId="77777777" w:rsidR="00697A70" w:rsidRDefault="00697A70" w:rsidP="00697A7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citado no texto.</w:t>
      </w:r>
    </w:p>
  </w:comment>
  <w:comment w:id="63" w:author="Dalton Solano dos Reis" w:date="2024-05-14T13:57:00Z" w:initials="DS">
    <w:p w14:paraId="29B39B6B" w14:textId="77777777" w:rsidR="00697A70" w:rsidRDefault="00697A70" w:rsidP="00697A7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Miranda (2022</w:t>
      </w:r>
    </w:p>
    <w:p w14:paraId="76FD297A" w14:textId="77777777" w:rsidR="00697A70" w:rsidRDefault="00697A70" w:rsidP="00697A70">
      <w:r>
        <w:rPr>
          <w:color w:val="000000"/>
          <w:sz w:val="20"/>
          <w:szCs w:val="20"/>
        </w:rPr>
        <w:t>Dois autores.</w:t>
      </w:r>
    </w:p>
  </w:comment>
  <w:comment w:id="64" w:author="Dalton Solano dos Reis" w:date="2024-05-14T13:58:00Z" w:initials="DS">
    <w:p w14:paraId="3C7DCCEE" w14:textId="77777777" w:rsidR="00EB7EC6" w:rsidRDefault="00EB7EC6" w:rsidP="00EB7EC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citado.</w:t>
      </w:r>
    </w:p>
  </w:comment>
  <w:comment w:id="65" w:author="Dalton Solano dos Reis" w:date="2024-05-14T13:58:00Z" w:initials="DS">
    <w:p w14:paraId="20256B2E" w14:textId="6833CB95" w:rsidR="00EB7EC6" w:rsidRDefault="00EB7EC6" w:rsidP="00EB7EC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… não pode ser só Neto ..</w:t>
      </w:r>
    </w:p>
    <w:p w14:paraId="441B6007" w14:textId="77777777" w:rsidR="00EB7EC6" w:rsidRDefault="00EB7EC6" w:rsidP="00EB7EC6">
      <w:r>
        <w:rPr>
          <w:color w:val="000000"/>
          <w:sz w:val="20"/>
          <w:szCs w:val="20"/>
        </w:rPr>
        <w:t>Ordem alfabética.</w:t>
      </w:r>
    </w:p>
  </w:comment>
  <w:comment w:id="66" w:author="Dalton Solano dos Reis" w:date="2024-05-14T13:59:00Z" w:initials="DS">
    <w:p w14:paraId="16CE3B2E" w14:textId="77777777" w:rsidR="00EB7EC6" w:rsidRDefault="00EB7EC6" w:rsidP="00EB7EC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Sebrae (2024</w:t>
      </w:r>
    </w:p>
    <w:p w14:paraId="093B6D46" w14:textId="77777777" w:rsidR="00EB7EC6" w:rsidRDefault="00EB7EC6" w:rsidP="00EB7EC6">
      <w:r>
        <w:rPr>
          <w:color w:val="000000"/>
          <w:sz w:val="20"/>
          <w:szCs w:val="20"/>
        </w:rPr>
        <w:t>Ano 2023</w:t>
      </w:r>
    </w:p>
  </w:comment>
  <w:comment w:id="67" w:author="Dalton Solano dos Reis" w:date="2024-05-14T14:01:00Z" w:initials="DS">
    <w:p w14:paraId="1A793E1F" w14:textId="77777777" w:rsidR="00EB7EC6" w:rsidRDefault="00EB7EC6" w:rsidP="00EB7EC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363B92" w15:done="0"/>
  <w15:commentEx w15:paraId="6C71A83F" w15:done="0"/>
  <w15:commentEx w15:paraId="5D629F58" w15:done="0"/>
  <w15:commentEx w15:paraId="1CA07188" w15:done="0"/>
  <w15:commentEx w15:paraId="26D3E3AE" w15:done="0"/>
  <w15:commentEx w15:paraId="77F9076E" w15:done="0"/>
  <w15:commentEx w15:paraId="76FD297A" w15:done="0"/>
  <w15:commentEx w15:paraId="3C7DCCEE" w15:done="0"/>
  <w15:commentEx w15:paraId="441B6007" w15:done="0"/>
  <w15:commentEx w15:paraId="093B6D46" w15:done="0"/>
  <w15:commentEx w15:paraId="1A793E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F1F9073" w16cex:dateUtc="2024-05-14T17:00:00Z"/>
  <w16cex:commentExtensible w16cex:durableId="35F71783" w16cex:dateUtc="2024-05-14T16:53:00Z"/>
  <w16cex:commentExtensible w16cex:durableId="2EFEC4F4" w16cex:dateUtc="2024-05-14T16:54:00Z"/>
  <w16cex:commentExtensible w16cex:durableId="09528219" w16cex:dateUtc="2024-05-14T16:54:00Z"/>
  <w16cex:commentExtensible w16cex:durableId="2B78E769" w16cex:dateUtc="2024-05-14T16:56:00Z"/>
  <w16cex:commentExtensible w16cex:durableId="1EA6DB19" w16cex:dateUtc="2024-05-14T16:57:00Z"/>
  <w16cex:commentExtensible w16cex:durableId="552B5D90" w16cex:dateUtc="2024-05-14T16:57:00Z"/>
  <w16cex:commentExtensible w16cex:durableId="2D798CDA" w16cex:dateUtc="2024-05-14T16:58:00Z"/>
  <w16cex:commentExtensible w16cex:durableId="48BAD821" w16cex:dateUtc="2024-05-14T16:58:00Z"/>
  <w16cex:commentExtensible w16cex:durableId="1E1C5079" w16cex:dateUtc="2024-05-14T16:59:00Z"/>
  <w16cex:commentExtensible w16cex:durableId="4BC08863" w16cex:dateUtc="2024-05-14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363B92" w16cid:durableId="1F1F9073"/>
  <w16cid:commentId w16cid:paraId="6C71A83F" w16cid:durableId="35F71783"/>
  <w16cid:commentId w16cid:paraId="5D629F58" w16cid:durableId="2EFEC4F4"/>
  <w16cid:commentId w16cid:paraId="1CA07188" w16cid:durableId="09528219"/>
  <w16cid:commentId w16cid:paraId="26D3E3AE" w16cid:durableId="2B78E769"/>
  <w16cid:commentId w16cid:paraId="77F9076E" w16cid:durableId="1EA6DB19"/>
  <w16cid:commentId w16cid:paraId="76FD297A" w16cid:durableId="552B5D90"/>
  <w16cid:commentId w16cid:paraId="3C7DCCEE" w16cid:durableId="2D798CDA"/>
  <w16cid:commentId w16cid:paraId="441B6007" w16cid:durableId="48BAD821"/>
  <w16cid:commentId w16cid:paraId="093B6D46" w16cid:durableId="1E1C5079"/>
  <w16cid:commentId w16cid:paraId="1A793E1F" w16cid:durableId="4BC088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3D05" w14:textId="77777777" w:rsidR="007A1C65" w:rsidRDefault="007A1C65">
      <w:r>
        <w:separator/>
      </w:r>
    </w:p>
  </w:endnote>
  <w:endnote w:type="continuationSeparator" w:id="0">
    <w:p w14:paraId="27D63FE0" w14:textId="77777777" w:rsidR="007A1C65" w:rsidRDefault="007A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31C4F" w14:textId="77777777" w:rsidR="007A1C65" w:rsidRDefault="007A1C65">
      <w:r>
        <w:separator/>
      </w:r>
    </w:p>
  </w:footnote>
  <w:footnote w:type="continuationSeparator" w:id="0">
    <w:p w14:paraId="340C274C" w14:textId="77777777" w:rsidR="007A1C65" w:rsidRDefault="007A1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33DA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560C"/>
    <w:rsid w:val="001812A5"/>
    <w:rsid w:val="00183810"/>
    <w:rsid w:val="0018480A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D36"/>
    <w:rsid w:val="001F279F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36A7C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5262"/>
    <w:rsid w:val="003C722F"/>
    <w:rsid w:val="003D398C"/>
    <w:rsid w:val="003D473B"/>
    <w:rsid w:val="003D4B35"/>
    <w:rsid w:val="003E4F19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51B94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93B1A"/>
    <w:rsid w:val="0049495C"/>
    <w:rsid w:val="00497EF6"/>
    <w:rsid w:val="004A0868"/>
    <w:rsid w:val="004B42D8"/>
    <w:rsid w:val="004B57AC"/>
    <w:rsid w:val="004B6B8F"/>
    <w:rsid w:val="004B7511"/>
    <w:rsid w:val="004C7A64"/>
    <w:rsid w:val="004E23CE"/>
    <w:rsid w:val="004E516B"/>
    <w:rsid w:val="004F46B4"/>
    <w:rsid w:val="004F7264"/>
    <w:rsid w:val="00500539"/>
    <w:rsid w:val="00503373"/>
    <w:rsid w:val="00503F3F"/>
    <w:rsid w:val="00504B38"/>
    <w:rsid w:val="00516232"/>
    <w:rsid w:val="00523F5E"/>
    <w:rsid w:val="00532FBB"/>
    <w:rsid w:val="00536336"/>
    <w:rsid w:val="00542ED7"/>
    <w:rsid w:val="00543E44"/>
    <w:rsid w:val="0054615F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10E1D"/>
    <w:rsid w:val="006118D1"/>
    <w:rsid w:val="0061251F"/>
    <w:rsid w:val="00620BF5"/>
    <w:rsid w:val="00620D93"/>
    <w:rsid w:val="00622B07"/>
    <w:rsid w:val="0062386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5745"/>
    <w:rsid w:val="0069600B"/>
    <w:rsid w:val="00697A70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391A"/>
    <w:rsid w:val="00706486"/>
    <w:rsid w:val="007108CE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1C65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0287"/>
    <w:rsid w:val="007E40A7"/>
    <w:rsid w:val="007E46A1"/>
    <w:rsid w:val="007E730D"/>
    <w:rsid w:val="007E7311"/>
    <w:rsid w:val="007F13D7"/>
    <w:rsid w:val="007F26DB"/>
    <w:rsid w:val="007F403E"/>
    <w:rsid w:val="007F54D4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863B7"/>
    <w:rsid w:val="00886D76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5058E"/>
    <w:rsid w:val="0096683A"/>
    <w:rsid w:val="00967611"/>
    <w:rsid w:val="00967EE9"/>
    <w:rsid w:val="00970BAD"/>
    <w:rsid w:val="009768AF"/>
    <w:rsid w:val="00982152"/>
    <w:rsid w:val="00984240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307C7"/>
    <w:rsid w:val="00A429D0"/>
    <w:rsid w:val="00A44581"/>
    <w:rsid w:val="00A45093"/>
    <w:rsid w:val="00A50AD5"/>
    <w:rsid w:val="00A50EAF"/>
    <w:rsid w:val="00A602F9"/>
    <w:rsid w:val="00A650EE"/>
    <w:rsid w:val="00A662C8"/>
    <w:rsid w:val="00A66E16"/>
    <w:rsid w:val="00A71157"/>
    <w:rsid w:val="00A73DB0"/>
    <w:rsid w:val="00A810D2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5AE2"/>
    <w:rsid w:val="00AE7343"/>
    <w:rsid w:val="00AF0335"/>
    <w:rsid w:val="00AF12D1"/>
    <w:rsid w:val="00AF4604"/>
    <w:rsid w:val="00AF676B"/>
    <w:rsid w:val="00B0037B"/>
    <w:rsid w:val="00B00A13"/>
    <w:rsid w:val="00B00D69"/>
    <w:rsid w:val="00B00E04"/>
    <w:rsid w:val="00B05485"/>
    <w:rsid w:val="00B137D9"/>
    <w:rsid w:val="00B1458E"/>
    <w:rsid w:val="00B14C51"/>
    <w:rsid w:val="00B20021"/>
    <w:rsid w:val="00B2067D"/>
    <w:rsid w:val="00B20D75"/>
    <w:rsid w:val="00B20FDE"/>
    <w:rsid w:val="00B37046"/>
    <w:rsid w:val="00B40165"/>
    <w:rsid w:val="00B40180"/>
    <w:rsid w:val="00B42041"/>
    <w:rsid w:val="00B43FBF"/>
    <w:rsid w:val="00B44F11"/>
    <w:rsid w:val="00B51846"/>
    <w:rsid w:val="00B55AB8"/>
    <w:rsid w:val="00B6246A"/>
    <w:rsid w:val="00B62979"/>
    <w:rsid w:val="00B67F03"/>
    <w:rsid w:val="00B70056"/>
    <w:rsid w:val="00B70D53"/>
    <w:rsid w:val="00B757B3"/>
    <w:rsid w:val="00B823A7"/>
    <w:rsid w:val="00B846D0"/>
    <w:rsid w:val="00B90FA5"/>
    <w:rsid w:val="00B919F1"/>
    <w:rsid w:val="00B942B9"/>
    <w:rsid w:val="00BA2260"/>
    <w:rsid w:val="00BA7F10"/>
    <w:rsid w:val="00BB0C69"/>
    <w:rsid w:val="00BB468D"/>
    <w:rsid w:val="00BC0E8D"/>
    <w:rsid w:val="00BC2195"/>
    <w:rsid w:val="00BC4F18"/>
    <w:rsid w:val="00BE6551"/>
    <w:rsid w:val="00BF093B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77E7"/>
    <w:rsid w:val="00D2079F"/>
    <w:rsid w:val="00D24F16"/>
    <w:rsid w:val="00D359AD"/>
    <w:rsid w:val="00D433BC"/>
    <w:rsid w:val="00D447EF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2580"/>
    <w:rsid w:val="00E266B2"/>
    <w:rsid w:val="00E270C0"/>
    <w:rsid w:val="00E36D82"/>
    <w:rsid w:val="00E37649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3C6E"/>
    <w:rsid w:val="00EB7992"/>
    <w:rsid w:val="00EB7EC6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E19E3"/>
    <w:rsid w:val="00EF24AC"/>
    <w:rsid w:val="00EF43F5"/>
    <w:rsid w:val="00F00643"/>
    <w:rsid w:val="00F017AF"/>
    <w:rsid w:val="00F041C4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A6F"/>
    <w:rsid w:val="00F31359"/>
    <w:rsid w:val="00F328E7"/>
    <w:rsid w:val="00F33F62"/>
    <w:rsid w:val="00F3484D"/>
    <w:rsid w:val="00F40690"/>
    <w:rsid w:val="00F4335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6984"/>
    <w:rsid w:val="00F77926"/>
    <w:rsid w:val="00F77AFA"/>
    <w:rsid w:val="00F80C5E"/>
    <w:rsid w:val="00F83A19"/>
    <w:rsid w:val="00F879A1"/>
    <w:rsid w:val="00F906D3"/>
    <w:rsid w:val="00F92FC4"/>
    <w:rsid w:val="00F94C51"/>
    <w:rsid w:val="00F974A2"/>
    <w:rsid w:val="00F9793C"/>
    <w:rsid w:val="00FA0C14"/>
    <w:rsid w:val="00FA137A"/>
    <w:rsid w:val="00FA2BCF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ses.usp.br/teses/disponiveis/18/18156/tde-13062019-094604/en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7180</Words>
  <Characters>38772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2024-04-20T22:19:00Z</cp:lastPrinted>
  <dcterms:created xsi:type="dcterms:W3CDTF">2024-04-20T22:19:00Z</dcterms:created>
  <dcterms:modified xsi:type="dcterms:W3CDTF">2024-05-14T17:01:00Z</dcterms:modified>
</cp:coreProperties>
</file>