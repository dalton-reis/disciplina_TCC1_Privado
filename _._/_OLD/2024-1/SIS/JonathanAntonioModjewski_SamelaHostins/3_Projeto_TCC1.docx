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5C960388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C823EF">
              <w:rPr>
                <w:rStyle w:val="Nmerodepgina"/>
              </w:rPr>
              <w:t xml:space="preserve">( 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</w:t>
            </w:r>
            <w:r w:rsidR="006928F0">
              <w:rPr>
                <w:rStyle w:val="Nmerodepgina"/>
              </w:rPr>
              <w:t>x</w:t>
            </w:r>
            <w:r w:rsidR="00185F3F" w:rsidRPr="00C823EF">
              <w:rPr>
                <w:rStyle w:val="Nmerodepgina"/>
              </w:rPr>
              <w:t xml:space="preserve">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   (</w:t>
            </w:r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038F975E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proofErr w:type="spellStart"/>
      <w:r w:rsidRPr="00561310">
        <w:t>Rischioni</w:t>
      </w:r>
      <w:proofErr w:type="spellEnd"/>
      <w:r w:rsidRPr="00561310">
        <w:t xml:space="preserve">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proofErr w:type="spellStart"/>
      <w:r w:rsidR="00EE19E3" w:rsidRPr="00561310">
        <w:t>Micro</w:t>
      </w:r>
      <w:r w:rsidR="00EE19E3">
        <w:t>E</w:t>
      </w:r>
      <w:r w:rsidR="00EE19E3" w:rsidRPr="00561310">
        <w:t>mpreendedores</w:t>
      </w:r>
      <w:proofErr w:type="spellEnd"/>
      <w:r w:rsidR="00EE19E3" w:rsidRPr="00561310">
        <w:t xml:space="preserve"> </w:t>
      </w:r>
      <w:r w:rsidRPr="00561310">
        <w:t>Individuais (</w:t>
      </w:r>
      <w:proofErr w:type="spellStart"/>
      <w:r w:rsidRPr="00561310">
        <w:t>MEIs</w:t>
      </w:r>
      <w:proofErr w:type="spellEnd"/>
      <w:r w:rsidRPr="00561310">
        <w:t>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</w:t>
      </w:r>
      <w:proofErr w:type="spellStart"/>
      <w:r w:rsidR="00AA1055">
        <w:t>Rischioni</w:t>
      </w:r>
      <w:proofErr w:type="spellEnd"/>
      <w:r w:rsidR="00AA1055">
        <w:t xml:space="preserve">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proofErr w:type="spellStart"/>
      <w:r w:rsidR="00AF676B" w:rsidRPr="00B40165">
        <w:t>Zenone</w:t>
      </w:r>
      <w:proofErr w:type="spellEnd"/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59706805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EE19E3">
        <w:t>(</w:t>
      </w:r>
      <w:r w:rsidRPr="00561310">
        <w:t>Business Process Management</w:t>
      </w:r>
      <w:r w:rsidR="00EE19E3">
        <w:t xml:space="preserve"> - 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de </w:t>
      </w:r>
      <w:r w:rsidR="001F08C1" w:rsidRPr="001F08C1">
        <w:rPr>
          <w:rStyle w:val="TF-COURIER10"/>
        </w:rPr>
        <w:t>Esclarecer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precisa </w:t>
      </w:r>
      <w:r w:rsidRPr="00EF24AC">
        <w:rPr>
          <w:rStyle w:val="TF-COURIER10"/>
        </w:rPr>
        <w:t>Verificar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>No entanto, se não houver disponibilidade na agenda, o profissional</w:t>
      </w:r>
      <w:r>
        <w:t xml:space="preserve"> </w:t>
      </w:r>
      <w:r w:rsidRPr="00EF24AC">
        <w:rPr>
          <w:rStyle w:val="TF-COURIER10"/>
        </w:rPr>
        <w:t>Oferece ou solicita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proofErr w:type="spellStart"/>
      <w:r w:rsidR="00F679DD" w:rsidRPr="00F679DD">
        <w:rPr>
          <w:i/>
          <w:iCs/>
        </w:rPr>
        <w:t>back-end</w:t>
      </w:r>
      <w:proofErr w:type="spellEnd"/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 xml:space="preserve">, analisar e avaliar a usabilidade, a comunicabilidade e a experiência de usuário das interfaces desenvolvidas e de suas funcionalidades, por meio do Método </w:t>
      </w:r>
      <w:proofErr w:type="spellStart"/>
      <w:r w:rsidR="009B3CA2" w:rsidRPr="009B3CA2">
        <w:t>Relationship</w:t>
      </w:r>
      <w:proofErr w:type="spellEnd"/>
      <w:r w:rsidR="009B3CA2" w:rsidRPr="009B3CA2">
        <w:t xml:space="preserve"> </w:t>
      </w:r>
      <w:proofErr w:type="spellStart"/>
      <w:r w:rsidR="009B3CA2" w:rsidRPr="009B3CA2">
        <w:t>of</w:t>
      </w:r>
      <w:proofErr w:type="spellEnd"/>
      <w:r w:rsidR="009B3CA2" w:rsidRPr="009B3CA2">
        <w:t xml:space="preserve"> M3C </w:t>
      </w:r>
      <w:proofErr w:type="spellStart"/>
      <w:r w:rsidR="009B3CA2" w:rsidRPr="009B3CA2">
        <w:t>with</w:t>
      </w:r>
      <w:proofErr w:type="spellEnd"/>
      <w:r w:rsidR="009B3CA2" w:rsidRPr="009B3CA2">
        <w:t xml:space="preserve"> User </w:t>
      </w:r>
      <w:proofErr w:type="spellStart"/>
      <w:r w:rsidR="009B3CA2" w:rsidRPr="009B3CA2">
        <w:t>Requirements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Usability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Communicability</w:t>
      </w:r>
      <w:proofErr w:type="spellEnd"/>
      <w:r w:rsidR="009B3CA2" w:rsidRPr="009B3CA2">
        <w:t xml:space="preserve"> Assessment in </w:t>
      </w:r>
      <w:proofErr w:type="spellStart"/>
      <w:r w:rsidR="009B3CA2" w:rsidRPr="009B3CA2">
        <w:t>groupware</w:t>
      </w:r>
      <w:proofErr w:type="spellEnd"/>
      <w:r w:rsidR="009B3CA2" w:rsidRPr="009B3CA2">
        <w:t xml:space="preserve"> (</w:t>
      </w:r>
      <w:proofErr w:type="spellStart"/>
      <w:r w:rsidR="009B3CA2" w:rsidRPr="009B3CA2">
        <w:t>RURUCAg</w:t>
      </w:r>
      <w:proofErr w:type="spellEnd"/>
      <w:r w:rsidR="009B3CA2" w:rsidRPr="009B3CA2">
        <w:t>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511ADFD7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</w:t>
      </w:r>
      <w:r w:rsidR="00B0373A">
        <w:t>4</w:t>
      </w:r>
      <w:r>
        <w:t>).</w:t>
      </w:r>
      <w:r w:rsidR="005931AD" w:rsidRPr="005931AD">
        <w:t xml:space="preserve"> A analista de Competitividade do Sebrae, Andrezza Cintra</w:t>
      </w:r>
      <w:r w:rsidR="005931AD">
        <w:t xml:space="preserve"> (202</w:t>
      </w:r>
      <w:r w:rsidR="00B0373A">
        <w:t>4</w:t>
      </w:r>
      <w:r w:rsidR="005931AD">
        <w:t>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proofErr w:type="spellStart"/>
      <w:r w:rsidR="00FB5CE9">
        <w:t>Schmiedel</w:t>
      </w:r>
      <w:proofErr w:type="spellEnd"/>
      <w:r w:rsidR="00FB5CE9">
        <w:t xml:space="preserve">, </w:t>
      </w:r>
      <w:proofErr w:type="spellStart"/>
      <w:r w:rsidR="00FB5CE9">
        <w:t>Recker</w:t>
      </w:r>
      <w:proofErr w:type="spellEnd"/>
      <w:r w:rsidR="00FB5CE9">
        <w:t xml:space="preserve"> e </w:t>
      </w:r>
      <w:proofErr w:type="spellStart"/>
      <w:r w:rsidR="00FB5CE9">
        <w:t>Brocke</w:t>
      </w:r>
      <w:proofErr w:type="spellEnd"/>
      <w:r w:rsidR="00FB5CE9">
        <w:t xml:space="preserve">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6B191F62" w:rsidR="00A97EC0" w:rsidRPr="00A97EC0" w:rsidRDefault="00A97EC0" w:rsidP="00EC0CB3">
      <w:pPr>
        <w:pStyle w:val="TF-TEXTO"/>
      </w:pPr>
      <w:r w:rsidRPr="00922E65">
        <w:t xml:space="preserve">O BPM, segundo Miranda </w:t>
      </w:r>
      <w:r w:rsidR="004A4D45">
        <w:t xml:space="preserve">e </w:t>
      </w:r>
      <w:proofErr w:type="spellStart"/>
      <w:r w:rsidR="004A4D45">
        <w:t>Nesello</w:t>
      </w:r>
      <w:proofErr w:type="spellEnd"/>
      <w:r w:rsidR="004A4D45" w:rsidRPr="00922E65">
        <w:t xml:space="preserve"> </w:t>
      </w:r>
      <w:r w:rsidRPr="00922E65">
        <w:t>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</w:t>
      </w:r>
      <w:r w:rsidR="004A4D45">
        <w:t xml:space="preserve">; </w:t>
      </w:r>
      <w:proofErr w:type="spellStart"/>
      <w:r w:rsidR="004A4D45">
        <w:t>Nesello</w:t>
      </w:r>
      <w:proofErr w:type="spellEnd"/>
      <w:r w:rsidR="004A4D45">
        <w:t>,</w:t>
      </w:r>
      <w:r w:rsidR="008D2380">
        <w:t xml:space="preserve">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</w:t>
      </w:r>
      <w:r w:rsidRPr="00922E65">
        <w:lastRenderedPageBreak/>
        <w:t>sem avaliar a sua 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</w:t>
      </w:r>
      <w:r w:rsidR="004A4D45">
        <w:t xml:space="preserve">e </w:t>
      </w:r>
      <w:proofErr w:type="spellStart"/>
      <w:r w:rsidR="004A4D45">
        <w:t>Nesello</w:t>
      </w:r>
      <w:proofErr w:type="spellEnd"/>
      <w:r w:rsidR="004A4D45">
        <w:t xml:space="preserve"> </w:t>
      </w:r>
      <w:r w:rsidR="00922E65" w:rsidRPr="00922E65">
        <w:t xml:space="preserve">(2022) </w:t>
      </w:r>
      <w:r w:rsidR="00EC0CB3">
        <w:t>salienta</w:t>
      </w:r>
      <w:r w:rsidR="004A4D45">
        <w:t>m</w:t>
      </w:r>
      <w:r w:rsidR="00EC0CB3">
        <w:t xml:space="preserve">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51D2A65C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</w:t>
      </w:r>
      <w:proofErr w:type="gramStart"/>
      <w:r w:rsidR="00014FDC" w:rsidRPr="00014FDC">
        <w:t>produto final</w:t>
      </w:r>
      <w:proofErr w:type="gramEnd"/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</w:t>
      </w:r>
      <w:r w:rsidR="009D73A5">
        <w:t xml:space="preserve">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</w:t>
      </w:r>
      <w:r w:rsidRPr="00015C2A">
        <w:lastRenderedPageBreak/>
        <w:t xml:space="preserve">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5976043A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</w:t>
      </w:r>
      <w:r w:rsidR="006928F0">
        <w:t>nove</w:t>
      </w:r>
      <w:r w:rsidR="0054615F" w:rsidRPr="00015C2A">
        <w:t xml:space="preserve"> </w:t>
      </w:r>
      <w:r w:rsidRPr="00015C2A">
        <w:t xml:space="preserve">artigos. Na última etapa, o Passo 4, esses </w:t>
      </w:r>
      <w:r w:rsidR="006928F0">
        <w:t>nove</w:t>
      </w:r>
      <w:r w:rsidR="0054615F" w:rsidRPr="00015C2A">
        <w:t xml:space="preserve"> </w:t>
      </w:r>
      <w:r w:rsidRPr="00015C2A">
        <w:t xml:space="preserve">artigos passaram por uma leitura completa, resultando na inclusão de </w:t>
      </w:r>
      <w:r w:rsidR="006928F0">
        <w:t xml:space="preserve">cinco </w:t>
      </w:r>
      <w:r w:rsidRPr="00015C2A">
        <w:t xml:space="preserve">artigos provenientes da base de dados do Google Acadêmico. Destes, </w:t>
      </w:r>
      <w:r w:rsidR="006928F0">
        <w:t>um</w:t>
      </w:r>
      <w:r w:rsidR="0054615F" w:rsidRPr="00015C2A">
        <w:t xml:space="preserve"> </w:t>
      </w:r>
      <w:r w:rsidRPr="00015C2A">
        <w:t xml:space="preserve">está redigido em inglês e </w:t>
      </w:r>
      <w:r w:rsidR="006928F0">
        <w:t>quatro</w:t>
      </w:r>
      <w:r w:rsidR="0054615F" w:rsidRPr="00015C2A">
        <w:t xml:space="preserve"> </w:t>
      </w:r>
      <w:r w:rsidRPr="00015C2A">
        <w:t>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7E02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7E02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7396FE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r w:rsidR="0018480A" w:rsidRPr="00641470">
              <w:rPr>
                <w:color w:val="000000" w:themeColor="text1"/>
                <w:sz w:val="19"/>
                <w:szCs w:val="19"/>
              </w:rPr>
              <w:t xml:space="preserve">Georgea </w:t>
            </w:r>
            <w:r w:rsidRPr="009E14E9">
              <w:rPr>
                <w:sz w:val="19"/>
                <w:szCs w:val="19"/>
              </w:rPr>
              <w:t>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</w:t>
      </w:r>
      <w:proofErr w:type="spellStart"/>
      <w:r w:rsidR="00F22A5E" w:rsidRPr="00F22A5E">
        <w:t>Firebase</w:t>
      </w:r>
      <w:proofErr w:type="spellEnd"/>
      <w:r w:rsidR="00F22A5E" w:rsidRPr="00F22A5E">
        <w:t xml:space="preserve"> como </w:t>
      </w:r>
      <w:proofErr w:type="spellStart"/>
      <w:r w:rsidR="00F22A5E" w:rsidRPr="003F6FD7">
        <w:rPr>
          <w:i/>
          <w:iCs/>
        </w:rPr>
        <w:t>back-end</w:t>
      </w:r>
      <w:proofErr w:type="spellEnd"/>
      <w:r w:rsidR="00F22A5E" w:rsidRPr="00F22A5E">
        <w:t xml:space="preserve"> e </w:t>
      </w:r>
      <w:proofErr w:type="spellStart"/>
      <w:r w:rsidR="00F22A5E" w:rsidRPr="00F22A5E">
        <w:t>Flutter</w:t>
      </w:r>
      <w:proofErr w:type="spellEnd"/>
      <w:r w:rsidR="00F22A5E" w:rsidRPr="00F22A5E">
        <w:t xml:space="preserve">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</w:t>
      </w:r>
      <w:proofErr w:type="spellStart"/>
      <w:r w:rsidR="00F22A5E" w:rsidRPr="00F22A5E">
        <w:t>Disease</w:t>
      </w:r>
      <w:proofErr w:type="spellEnd"/>
      <w:r w:rsidR="00F22A5E" w:rsidRPr="00F22A5E">
        <w:t xml:space="preserve">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394489CB" w:rsidR="00D53EC7" w:rsidRPr="00015C2A" w:rsidRDefault="00A429D0" w:rsidP="00D53EC7">
      <w:pPr>
        <w:pStyle w:val="TF-TEXTO"/>
      </w:pPr>
      <w:r>
        <w:t>Na RTL foram identificados dois sistemas</w:t>
      </w:r>
      <w:r w:rsidR="006928F0">
        <w:t>,</w:t>
      </w:r>
      <w:r>
        <w:t xml:space="preserve"> Salon Iris (2023) e Vagaro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27DA5533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proofErr w:type="spellStart"/>
      <w:r w:rsidR="0018480A">
        <w:t>MicroEmpreendedor</w:t>
      </w:r>
      <w:proofErr w:type="spellEnd"/>
      <w:r w:rsidR="0018480A">
        <w:t xml:space="preserve"> </w:t>
      </w:r>
      <w:r w:rsidR="001B2EFF">
        <w:t>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>, o BPM permite a detecção e retificação de deficiências nos processos atuais, ao mesmo tempo que propõe melhorias para um modelo futuro mais eficaz (Miranda</w:t>
      </w:r>
      <w:r w:rsidR="004A4D45">
        <w:t xml:space="preserve">; </w:t>
      </w:r>
      <w:proofErr w:type="spellStart"/>
      <w:r w:rsidR="004A4D45">
        <w:t>Nesello</w:t>
      </w:r>
      <w:proofErr w:type="spellEnd"/>
      <w:r w:rsidR="004A4D45">
        <w:t xml:space="preserve">, </w:t>
      </w:r>
      <w:r>
        <w:t xml:space="preserve">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lastRenderedPageBreak/>
        <w:t>et al</w:t>
      </w:r>
      <w:r>
        <w:t xml:space="preserve">., 2023). A capacidade de desenvolver e operacionalizar rapidamente modelos de negócios, 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3F813177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 xml:space="preserve">2019), </w:t>
      </w:r>
      <w:r w:rsidR="0018480A" w:rsidRPr="0018480A">
        <w:t xml:space="preserve">Georgea </w:t>
      </w:r>
      <w:r w:rsidR="00B757B3">
        <w:t>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proofErr w:type="spellStart"/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proofErr w:type="spellEnd"/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lastRenderedPageBreak/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 xml:space="preserve">prototipação: criar um protótipo de baixa fidelidade do sistema que será implementado, para validar os requisitos levantados; e criar um protótipo de alta fidelidade por meio da ferramenta </w:t>
      </w:r>
      <w:proofErr w:type="spellStart"/>
      <w:r w:rsidRPr="00C105E2">
        <w:t>Figma</w:t>
      </w:r>
      <w:proofErr w:type="spellEnd"/>
      <w:r w:rsidRPr="00C105E2">
        <w:t xml:space="preserve"> para validar fluxo, interação do usuário, e layout;</w:t>
      </w:r>
    </w:p>
    <w:p w14:paraId="43D772BE" w14:textId="668BA4DE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>diagramas da Unified Modeling Language (</w:t>
      </w:r>
      <w:r w:rsidR="00697A70" w:rsidRPr="00697A70">
        <w:t xml:space="preserve">Unified Modeling Language </w:t>
      </w:r>
      <w:r w:rsidR="00697A70">
        <w:t xml:space="preserve"> - </w:t>
      </w:r>
      <w:r>
        <w:t>UML) no Draw.io</w:t>
      </w:r>
      <w:r w:rsidR="00C105E2">
        <w:t xml:space="preserve">, </w:t>
      </w:r>
      <w:r w:rsidR="00697A70">
        <w:t xml:space="preserve">e </w:t>
      </w:r>
      <w:r w:rsidR="00C105E2">
        <w:t xml:space="preserve">de uma </w:t>
      </w:r>
      <w:r w:rsidR="00C105E2" w:rsidRPr="00C105E2">
        <w:t xml:space="preserve">matriz de rastreabilidade entre </w:t>
      </w:r>
      <w:proofErr w:type="spellStart"/>
      <w:r w:rsidR="006447AD">
        <w:t>RFs</w:t>
      </w:r>
      <w:proofErr w:type="spellEnd"/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 xml:space="preserve">construção da etapa TO-BE: realizar a construção da etapa TO-BE em consulta com os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>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proofErr w:type="spellStart"/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proofErr w:type="spellEnd"/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 xml:space="preserve">, por meio do Método </w:t>
      </w:r>
      <w:proofErr w:type="spellStart"/>
      <w:r w:rsidR="00C105E2">
        <w:t>RURUCAg</w:t>
      </w:r>
      <w:proofErr w:type="spellEnd"/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p w14:paraId="3431F875" w14:textId="2F75C961" w:rsidR="007E6D4B" w:rsidRDefault="007E6D4B" w:rsidP="009E14E9">
      <w:pPr>
        <w:pStyle w:val="Ttulo1"/>
      </w:pPr>
      <w:r>
        <w:lastRenderedPageBreak/>
        <w:t xml:space="preserve">Referências </w:t>
      </w:r>
    </w:p>
    <w:p w14:paraId="138E5A00" w14:textId="1797C374" w:rsidR="00446002" w:rsidRDefault="00446002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proofErr w:type="spellStart"/>
      <w:r w:rsidRPr="006578FA">
        <w:rPr>
          <w:b/>
          <w:bCs/>
        </w:rPr>
        <w:t>Peer</w:t>
      </w:r>
      <w:proofErr w:type="spellEnd"/>
      <w:r w:rsidRPr="006578FA">
        <w:rPr>
          <w:b/>
          <w:bCs/>
        </w:rPr>
        <w:t xml:space="preserve"> Review</w:t>
      </w:r>
      <w:r>
        <w:t xml:space="preserve">, Goiânia, v. 5, n.4. p. 34-47, 2023. Disponível em: </w:t>
      </w:r>
      <w:r w:rsidRPr="008659C8">
        <w:t>https://doi.org/10.53660/236.prw415</w:t>
      </w:r>
      <w:r>
        <w:t>. Acesso em: 3 mar. 2024.</w:t>
      </w:r>
    </w:p>
    <w:p w14:paraId="571F7941" w14:textId="77777777" w:rsidR="00446002" w:rsidRDefault="0044600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D452A0">
        <w:t xml:space="preserve">Desenvolvimento de Tecnologias em Pesquisa e Saúde: </w:t>
      </w:r>
      <w:r w:rsidRPr="00A810D2">
        <w:t>da teoria à prática</w:t>
      </w:r>
      <w:r>
        <w:t xml:space="preserve">. Cidade: </w:t>
      </w:r>
      <w:r w:rsidRPr="006928F0">
        <w:rPr>
          <w:b/>
          <w:bCs/>
        </w:rPr>
        <w:t>Editora Científica Digital</w:t>
      </w:r>
      <w:r>
        <w:t xml:space="preserve">, 2022. v. 1. Disponível em: </w:t>
      </w:r>
      <w:r w:rsidRPr="008659C8">
        <w:t>https://downloads.editoracientifica.com.br/articles/220408593.pdf</w:t>
      </w:r>
      <w:r>
        <w:t>. Acesso em: 4 mar. 2024.</w:t>
      </w:r>
    </w:p>
    <w:p w14:paraId="6D7BA8D9" w14:textId="77777777" w:rsidR="00446002" w:rsidRDefault="00446002" w:rsidP="00B0373A">
      <w:pPr>
        <w:pStyle w:val="TF-refernciasITEM"/>
        <w:spacing w:before="240"/>
      </w:pPr>
      <w:r w:rsidRPr="00664DCF">
        <w:t>BEAUTYAPP</w:t>
      </w:r>
      <w:r>
        <w:t xml:space="preserve">. </w:t>
      </w:r>
      <w:r w:rsidRPr="006928F0">
        <w:rPr>
          <w:b/>
          <w:bCs/>
        </w:rPr>
        <w:t>Beautyapp</w:t>
      </w:r>
      <w:r w:rsidRPr="00664DCF">
        <w:t>: aplicativo para agendamento de serviços de beleza. Jataí</w:t>
      </w:r>
      <w:r>
        <w:t xml:space="preserve">: </w:t>
      </w:r>
      <w:r w:rsidRPr="00664DCF">
        <w:t xml:space="preserve">Instituto Federal de Goiás, 2023. </w:t>
      </w:r>
    </w:p>
    <w:p w14:paraId="3C097ECC" w14:textId="77777777" w:rsidR="00446002" w:rsidRDefault="00446002" w:rsidP="009E14E9">
      <w:pPr>
        <w:pStyle w:val="TF-refernciasITEM"/>
        <w:spacing w:before="240" w:after="0"/>
      </w:pPr>
      <w:r>
        <w:t xml:space="preserve">BORGES, Fabrini Quadros; PEREIRA </w:t>
      </w:r>
      <w:proofErr w:type="spellStart"/>
      <w:r w:rsidRPr="00B0037B">
        <w:t>Dálleth</w:t>
      </w:r>
      <w:proofErr w:type="spellEnd"/>
      <w:r w:rsidRPr="00B0037B">
        <w:t xml:space="preserve"> </w:t>
      </w:r>
      <w:proofErr w:type="spellStart"/>
      <w:r w:rsidRPr="00B0037B">
        <w:t>Thauanny</w:t>
      </w:r>
      <w:proofErr w:type="spellEnd"/>
      <w:r w:rsidRPr="00B0037B">
        <w:t xml:space="preserve"> de Oliveira</w:t>
      </w:r>
      <w:r>
        <w:t>;</w:t>
      </w:r>
      <w:r w:rsidRPr="009D73A5">
        <w:t xml:space="preserve"> </w:t>
      </w:r>
      <w:r>
        <w:t xml:space="preserve">VICTOR, Paulo Henrique Araújo. </w:t>
      </w:r>
      <w:r w:rsidRPr="006578FA">
        <w:rPr>
          <w:b/>
          <w:bCs/>
        </w:rPr>
        <w:t>Importância da gestão financeira para agricultura familiar em sistemas agroflorestais</w:t>
      </w:r>
      <w:r>
        <w:t xml:space="preserve">. 2023. </w:t>
      </w:r>
      <w:r w:rsidRPr="00B0037B">
        <w:t xml:space="preserve">Trabalho de Conclusão de Curso (Bacharel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8 abr. 2024.</w:t>
      </w:r>
    </w:p>
    <w:p w14:paraId="53523C96" w14:textId="77777777" w:rsidR="00446002" w:rsidRDefault="00446002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>
        <w:t xml:space="preserve">. </w:t>
      </w:r>
      <w:bookmarkStart w:id="32" w:name="_Hlk163837935"/>
      <w:r>
        <w:t xml:space="preserve">2023. </w:t>
      </w:r>
      <w:r w:rsidRPr="001855FB">
        <w:t>Trabalho de Conclusão de Curso (</w:t>
      </w:r>
      <w:r>
        <w:t>Bacharel Sistemas de Informação</w:t>
      </w:r>
      <w:r w:rsidRPr="001855FB">
        <w:t>)</w:t>
      </w:r>
      <w:bookmarkEnd w:id="32"/>
      <w:r w:rsidRPr="001855FB">
        <w:t xml:space="preserve"> </w:t>
      </w:r>
      <w:r>
        <w:t>–</w:t>
      </w:r>
      <w:r w:rsidRPr="001855FB">
        <w:t xml:space="preserve"> </w:t>
      </w:r>
      <w:r w:rsidRPr="00D452A0">
        <w:t>Faculdade de Computação e Informática,</w:t>
      </w:r>
      <w:r w:rsidRPr="001855FB">
        <w:t xml:space="preserve"> Higienópolis</w:t>
      </w:r>
      <w:r>
        <w:t xml:space="preserve">, São Paulo, 2023. Disponível em: </w:t>
      </w:r>
      <w:r w:rsidRPr="00914CF8">
        <w:t>https://dspace.mackenzie.br/handle/10899/38269</w:t>
      </w:r>
      <w:r>
        <w:t>. Acesso em: 10 mar. 2024.</w:t>
      </w:r>
    </w:p>
    <w:p w14:paraId="14EB3696" w14:textId="77777777" w:rsidR="00446002" w:rsidRDefault="00446002" w:rsidP="009E14E9">
      <w:pPr>
        <w:pStyle w:val="TF-refernciasITEM"/>
        <w:spacing w:before="240"/>
      </w:pPr>
      <w:r>
        <w:t xml:space="preserve">BRASIL. </w:t>
      </w:r>
      <w:r w:rsidRPr="00B7520D">
        <w:rPr>
          <w:b/>
          <w:bCs/>
        </w:rPr>
        <w:t>Mapa de Empresas:</w:t>
      </w:r>
      <w:r>
        <w:t xml:space="preserve"> boletim </w:t>
      </w:r>
      <w:r w:rsidRPr="00D452A0">
        <w:t>do</w:t>
      </w:r>
      <w:r>
        <w:t xml:space="preserve"> primeiro quadrimestre. [</w:t>
      </w:r>
      <w:r w:rsidRPr="00B7520D">
        <w:rPr>
          <w:i/>
          <w:iCs/>
        </w:rPr>
        <w:t>S. l.</w:t>
      </w:r>
      <w:r>
        <w:t xml:space="preserve">], 2023. Disponível em: </w:t>
      </w:r>
      <w:r w:rsidRPr="009D73A5">
        <w:t>https://www.gov.br/empresas-e-negocios/pt-br/mapa-de-empresas</w:t>
      </w:r>
      <w:r>
        <w:t>. Acesso em: 4 mar.2024.</w:t>
      </w:r>
    </w:p>
    <w:p w14:paraId="1E99E825" w14:textId="77777777" w:rsidR="00446002" w:rsidRDefault="00446002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 xml:space="preserve">: </w:t>
      </w:r>
      <w:r w:rsidRPr="00B7520D">
        <w:t xml:space="preserve">uma abordagem de design para projetos na construção civil. </w:t>
      </w:r>
      <w:r>
        <w:t xml:space="preserve">2020, 181 f. </w:t>
      </w:r>
      <w:r w:rsidRPr="001855FB">
        <w:t xml:space="preserve">Dissertação (Mestrado em Design) </w:t>
      </w:r>
      <w:r>
        <w:t>–</w:t>
      </w:r>
      <w:r w:rsidRPr="001855FB">
        <w:t xml:space="preserve"> Escola Superior de Desenho Industrial, Universidade do Estado do Rio de Janeiro</w:t>
      </w:r>
      <w:r>
        <w:t xml:space="preserve">, Rio de Janeiro, 2020. Disponível em: </w:t>
      </w:r>
      <w:r w:rsidRPr="000D5964">
        <w:t>http://www.bdtd.uerj.br/handle/1/16364</w:t>
      </w:r>
      <w:r>
        <w:t>. Acesso em: 4 mar. 2024.</w:t>
      </w:r>
    </w:p>
    <w:p w14:paraId="116B8A24" w14:textId="77777777" w:rsidR="00446002" w:rsidRDefault="00446002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>
        <w:t xml:space="preserve"> </w:t>
      </w:r>
      <w:r w:rsidRPr="00F656C2">
        <w:rPr>
          <w:b/>
          <w:bCs/>
        </w:rPr>
        <w:t>Revista Interdisciplinar Científica Aplicada</w:t>
      </w:r>
      <w:r>
        <w:t>, Blumenau, v. 13, n. 4,</w:t>
      </w:r>
      <w:r w:rsidRPr="00DD6DDA">
        <w:t xml:space="preserve"> </w:t>
      </w:r>
      <w:r>
        <w:t>p. 70-92, 2019. Disponível em: https://portaldeperiodicos.animaeducacao.com.br/index.php/rica/article/view/17990/11771. Acesso em: 25 mar. 2024.</w:t>
      </w:r>
    </w:p>
    <w:p w14:paraId="659F517B" w14:textId="77777777" w:rsidR="00446002" w:rsidRPr="00C62CF3" w:rsidRDefault="00446002" w:rsidP="009E14E9">
      <w:pPr>
        <w:pStyle w:val="TF-refernciasITEM"/>
        <w:spacing w:before="240"/>
      </w:pPr>
      <w:r>
        <w:t xml:space="preserve">CARVALHO, Matheus Bitencourt de. </w:t>
      </w:r>
      <w:r w:rsidRPr="00C62CF3">
        <w:rPr>
          <w:b/>
          <w:bCs/>
        </w:rPr>
        <w:t>Análise do sistema de gestão na empresa system computadores</w:t>
      </w:r>
      <w:r>
        <w:t xml:space="preserve">.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– Universidade de Santa Cruz do Sul,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C05C3B0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CASTRO, Michele Marta Moraes; MACIEL, Cristiano; MAIESKI, Alessandra. </w:t>
      </w:r>
      <w:r w:rsidRPr="00146A5A">
        <w:t xml:space="preserve">Colaboração </w:t>
      </w:r>
      <w:r w:rsidRPr="00F656C2">
        <w:t>Online em tempos de pandemia:</w:t>
      </w:r>
      <w:r w:rsidRPr="00D433BC">
        <w:rPr>
          <w:b/>
          <w:bCs/>
        </w:rPr>
        <w:t xml:space="preserve"> </w:t>
      </w:r>
      <w:proofErr w:type="spellStart"/>
      <w:r w:rsidRPr="00D433BC">
        <w:t>prototipando</w:t>
      </w:r>
      <w:proofErr w:type="spellEnd"/>
      <w:r w:rsidRPr="00D433BC">
        <w:t xml:space="preserve"> soluções em rede. </w:t>
      </w:r>
      <w:r w:rsidRPr="00F656C2">
        <w:rPr>
          <w:b/>
          <w:bCs/>
        </w:rPr>
        <w:t>Interfaces Científicas</w:t>
      </w:r>
      <w:r>
        <w:t xml:space="preserve">, Aracaju, v. 11, n. 3, p. 264 -281, 2022. Disponível em: </w:t>
      </w:r>
      <w:r w:rsidRPr="000D5964">
        <w:t>https://doi.org/10.17564/2316-3828.2022v11n3p264-281</w:t>
      </w:r>
      <w:r>
        <w:t>. Acesso em: 25 mar. 2024.</w:t>
      </w:r>
    </w:p>
    <w:p w14:paraId="7430EEE8" w14:textId="77777777" w:rsidR="00446002" w:rsidRDefault="00446002" w:rsidP="00B0373A">
      <w:pPr>
        <w:pStyle w:val="TF-refernciasITEM"/>
        <w:spacing w:before="240"/>
      </w:pPr>
      <w:r>
        <w:t xml:space="preserve">CINTRA, Andrezza. </w:t>
      </w:r>
      <w:r w:rsidRPr="006928F0">
        <w:rPr>
          <w:b/>
          <w:bCs/>
        </w:rPr>
        <w:t>Setor de beleza tem mais de 524 novos negócios abertos por dia em 2023</w:t>
      </w:r>
      <w:r>
        <w:t>. [</w:t>
      </w:r>
      <w:r w:rsidRPr="00D452A0">
        <w:rPr>
          <w:i/>
          <w:iCs/>
        </w:rPr>
        <w:t>S. l.</w:t>
      </w:r>
      <w:r>
        <w:t>], 2024. Disponível em: https://agenciasebrae.com.br/cultura-empreendedora/setor-de-beleza-tem-mais-de-524-novos-negocios-abertos-por-dia-em-2023/. Acesso em: 11 jun. 2024.</w:t>
      </w:r>
    </w:p>
    <w:p w14:paraId="144A2E6C" w14:textId="77777777" w:rsidR="00446002" w:rsidRDefault="00446002" w:rsidP="009E14E9">
      <w:pPr>
        <w:pStyle w:val="TF-refernciasITEM"/>
        <w:spacing w:before="240"/>
      </w:pPr>
      <w:r>
        <w:t xml:space="preserve">COSTA, Carlos José Da Silva </w:t>
      </w:r>
      <w:r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Pr="006C3A0E">
        <w:t xml:space="preserve"> Trabalho de Conclusão de Curso (Curso Técnico em Administração) - </w:t>
      </w:r>
      <w:proofErr w:type="spellStart"/>
      <w:r w:rsidRPr="006C3A0E">
        <w:t>Etec</w:t>
      </w:r>
      <w:proofErr w:type="spellEnd"/>
      <w:r w:rsidRPr="006C3A0E">
        <w:t xml:space="preserve"> Francisco Garcia, Mococa, 2023. Classe Descentralizada</w:t>
      </w:r>
      <w:r>
        <w:rPr>
          <w:b/>
          <w:bCs/>
        </w:rPr>
        <w:t>.</w:t>
      </w:r>
      <w:r w:rsidRPr="006C3A0E">
        <w:rPr>
          <w:b/>
          <w:bCs/>
        </w:rPr>
        <w:t xml:space="preserve"> </w:t>
      </w:r>
      <w:r>
        <w:t xml:space="preserve"> Cajuru, SP, 2023. Disponível em: https://ric.cps.sp.gov.br/handle/123456789/15309. Acesso em: 23 mar. 2024.</w:t>
      </w:r>
    </w:p>
    <w:p w14:paraId="7CE3ADB0" w14:textId="77777777" w:rsidR="00446002" w:rsidRDefault="00446002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B7520D">
        <w:rPr>
          <w:i/>
          <w:iCs/>
        </w:rPr>
        <w:t>In:</w:t>
      </w:r>
      <w:r>
        <w:t xml:space="preserve"> SIMPÓSIO BRASILEIRO DE SISTEMAS COLABORATIVOS (SBSC),  13.,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458B2B94" w14:textId="77777777" w:rsidR="00446002" w:rsidRDefault="00446002" w:rsidP="009E14E9">
      <w:pPr>
        <w:pStyle w:val="TF-refernciasITEM"/>
        <w:spacing w:before="240"/>
      </w:pPr>
      <w:r>
        <w:t xml:space="preserve">COSTA, Simone Erbs da. </w:t>
      </w:r>
      <w:proofErr w:type="spellStart"/>
      <w:r w:rsidRPr="006578FA">
        <w:rPr>
          <w:b/>
          <w:bCs/>
        </w:rPr>
        <w:t>iLibras</w:t>
      </w:r>
      <w:proofErr w:type="spellEnd"/>
      <w:r w:rsidRPr="006578FA">
        <w:rPr>
          <w:b/>
          <w:bCs/>
        </w:rPr>
        <w:t xml:space="preserve"> como facilitador na comunicação efetiva do surdo</w:t>
      </w:r>
      <w:r>
        <w:t>: uso de tecnologia assistiva e colaborativa móvel. 2018. Dissertação (Mestrado em Computação Aplicada) – Programa de Pós-Graduação em Computação Aplicada, Universidade do Estado de Santa Catarina, Joinville, 2018.</w:t>
      </w:r>
    </w:p>
    <w:p w14:paraId="0713A350" w14:textId="77777777" w:rsidR="00446002" w:rsidRDefault="00446002" w:rsidP="009E14E9">
      <w:pPr>
        <w:pStyle w:val="TF-refernciasITEM"/>
        <w:spacing w:before="240"/>
      </w:pPr>
      <w:r>
        <w:t xml:space="preserve">FARIAS, </w:t>
      </w:r>
      <w:proofErr w:type="spellStart"/>
      <w:r>
        <w:t>Debhora</w:t>
      </w:r>
      <w:proofErr w:type="spellEnd"/>
      <w:r>
        <w:t xml:space="preserve"> Souza de.</w:t>
      </w:r>
      <w:r w:rsidRPr="00D433BC">
        <w:rPr>
          <w:b/>
          <w:bCs/>
        </w:rPr>
        <w:t xml:space="preserve"> </w:t>
      </w:r>
      <w:r w:rsidRPr="00B7520D">
        <w:t xml:space="preserve">As Vantagens e Desvantagens do MEI–Microempreendedor Individual. </w:t>
      </w:r>
      <w:r w:rsidRPr="00B7520D">
        <w:rPr>
          <w:b/>
          <w:bCs/>
        </w:rPr>
        <w:t>Revista Processus Multidisciplinar</w:t>
      </w:r>
      <w:r>
        <w:t xml:space="preserve">, Brasília, v. 3, n. 6, p. 21-27, 2022. Disponível em: </w:t>
      </w:r>
      <w:r w:rsidRPr="00D433BC">
        <w:t>https://periodicos.processus.com.br/index.php/multi/article/view/761</w:t>
      </w:r>
      <w:r>
        <w:t>. Acesso em: 4 mar. 2024.</w:t>
      </w:r>
    </w:p>
    <w:p w14:paraId="176CDFAC" w14:textId="6F634EB8" w:rsidR="00446002" w:rsidRDefault="00446002" w:rsidP="00446002">
      <w:pPr>
        <w:pStyle w:val="TF-refernciasITEM"/>
        <w:spacing w:before="240"/>
      </w:pPr>
      <w:r>
        <w:t xml:space="preserve">GEORGIA NETO.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 xml:space="preserve">. 2020. Trabalho de Conclusão de Curso (Bacharel em Ciência da Computação) – Centro Universitário da Computação, Lages, 2020. Disponível em: </w:t>
      </w:r>
      <w:r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>
        <w:t>. Acesso em: 7 abr. 2024.</w:t>
      </w:r>
    </w:p>
    <w:p w14:paraId="46CD9862" w14:textId="77777777" w:rsidR="00446002" w:rsidRPr="00B7520D" w:rsidRDefault="00446002" w:rsidP="009E14E9">
      <w:pPr>
        <w:pStyle w:val="TF-refernciasITEM"/>
        <w:spacing w:before="240"/>
        <w:rPr>
          <w:color w:val="FF0000"/>
        </w:rPr>
      </w:pPr>
      <w:r w:rsidRPr="00AF7A88">
        <w:rPr>
          <w:color w:val="000000" w:themeColor="text1"/>
          <w:lang w:val="en-US"/>
        </w:rPr>
        <w:t xml:space="preserve">HOSTINS, Emily. </w:t>
      </w:r>
      <w:proofErr w:type="spellStart"/>
      <w:r w:rsidRPr="00AF7A88">
        <w:rPr>
          <w:color w:val="000000" w:themeColor="text1"/>
          <w:lang w:val="en-US"/>
        </w:rPr>
        <w:t>Rotina</w:t>
      </w:r>
      <w:proofErr w:type="spellEnd"/>
      <w:r w:rsidRPr="00AF7A88">
        <w:rPr>
          <w:color w:val="000000" w:themeColor="text1"/>
          <w:lang w:val="en-US"/>
        </w:rPr>
        <w:t xml:space="preserve"> Studio Paola Schmitt. </w:t>
      </w:r>
      <w:r w:rsidRPr="001B348A">
        <w:rPr>
          <w:color w:val="000000" w:themeColor="text1"/>
        </w:rPr>
        <w:t xml:space="preserve">Entrevistadora: </w:t>
      </w:r>
      <w:proofErr w:type="spellStart"/>
      <w:r w:rsidRPr="001B348A">
        <w:rPr>
          <w:color w:val="000000" w:themeColor="text1"/>
        </w:rPr>
        <w:t>Sâmela</w:t>
      </w:r>
      <w:proofErr w:type="spellEnd"/>
      <w:r w:rsidRPr="001B348A">
        <w:rPr>
          <w:color w:val="000000" w:themeColor="text1"/>
        </w:rPr>
        <w:t xml:space="preserve"> </w:t>
      </w:r>
      <w:proofErr w:type="spellStart"/>
      <w:r w:rsidRPr="001B348A">
        <w:rPr>
          <w:color w:val="000000" w:themeColor="text1"/>
        </w:rPr>
        <w:t>Hostins</w:t>
      </w:r>
      <w:proofErr w:type="spellEnd"/>
      <w:r w:rsidRPr="001B348A">
        <w:rPr>
          <w:color w:val="000000" w:themeColor="text1"/>
        </w:rPr>
        <w:t xml:space="preserve">. Blumenau, SC, 2024. </w:t>
      </w:r>
    </w:p>
    <w:p w14:paraId="585BCBB4" w14:textId="77777777" w:rsidR="00446002" w:rsidRDefault="00446002" w:rsidP="009E14E9">
      <w:pPr>
        <w:pStyle w:val="TF-refernciasITEM"/>
        <w:spacing w:before="240"/>
      </w:pPr>
      <w:r>
        <w:t xml:space="preserve">IBGE. </w:t>
      </w:r>
      <w:r w:rsidRPr="00146A5A">
        <w:rPr>
          <w:b/>
          <w:bCs/>
        </w:rPr>
        <w:t>Estatísticas dos Cadastros de Microempreendedores Individuais</w:t>
      </w:r>
      <w:r>
        <w:t>. Rio de Janeiro: Instituto Brasileiro de Geografia e Estatística, 2023. Disponível em: https://www.ibge.gov.br/estatisticas/multidominio/empreendedorismo/38014-estatisticas-dos-cadastros-de-microempreendedores-individuais.html. Acesso em: 26 mar. 2024.</w:t>
      </w:r>
    </w:p>
    <w:p w14:paraId="54A2AC01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MACHADO, Rafael; SOUZA, Mariane. </w:t>
      </w:r>
      <w:r w:rsidRPr="00DD6DDA">
        <w:rPr>
          <w:b/>
          <w:bCs/>
        </w:rPr>
        <w:t>Uma análise exploratória de ferramentas de prototipação de software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</w:t>
      </w:r>
      <w:r>
        <w:t xml:space="preserve"> (</w:t>
      </w:r>
      <w:r w:rsidRPr="009D7807">
        <w:t>Bacharel em Ciência da Computação</w:t>
      </w:r>
      <w:r>
        <w:t xml:space="preserve">) – Universidade Federal de Alfenas, Alfenas, 2021. Disponível em: </w:t>
      </w:r>
      <w:r w:rsidRPr="006C3A0E">
        <w:t>https://www.unifal-mg.edu.br/dcc/wp-content/uploads/sites/221/2022/01/TCC_RafaelFelipeDosSantosMachado.pdf</w:t>
      </w:r>
      <w:r>
        <w:t>. Acesso em: 15 mar. 2024.</w:t>
      </w:r>
    </w:p>
    <w:p w14:paraId="7FAD869D" w14:textId="77777777" w:rsidR="00446002" w:rsidRDefault="00446002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 (Graduação em Administração</w:t>
      </w:r>
      <w:r>
        <w:t xml:space="preserve">) - Universidade Federal de Uberlândia, Uberlândia, 2020. Disponível em: </w:t>
      </w:r>
      <w:r w:rsidRPr="006C3A0E">
        <w:t>https://repositorio.ufu.br/handle/123456789/30447</w:t>
      </w:r>
      <w:r>
        <w:t>. Acesso em: 20 fev</w:t>
      </w:r>
      <w:r w:rsidRPr="00C3101E">
        <w:rPr>
          <w:b/>
          <w:bCs/>
        </w:rPr>
        <w:t>.</w:t>
      </w:r>
      <w:r>
        <w:t xml:space="preserve"> 2024.</w:t>
      </w:r>
    </w:p>
    <w:p w14:paraId="3F123696" w14:textId="77777777" w:rsidR="00446002" w:rsidRDefault="00446002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Pr="007E0287">
        <w:rPr>
          <w:lang w:val="en-US"/>
        </w:rPr>
        <w:t>Development of a multilateral business management application for individual microentrepreneurs in the beauty industry.</w:t>
      </w:r>
      <w:r w:rsidRPr="007E0287">
        <w:rPr>
          <w:b/>
          <w:bCs/>
          <w:lang w:val="en-US"/>
        </w:rPr>
        <w:t xml:space="preserve"> Research, Society and Development.</w:t>
      </w:r>
      <w:r w:rsidRPr="007E0287">
        <w:rPr>
          <w:lang w:val="en-US"/>
        </w:rPr>
        <w:t xml:space="preserve"> </w:t>
      </w:r>
      <w:r w:rsidRPr="00EE19E3">
        <w:rPr>
          <w:lang w:val="en-US"/>
        </w:rPr>
        <w:t>[</w:t>
      </w:r>
      <w:r w:rsidRPr="006C4C32">
        <w:rPr>
          <w:i/>
          <w:iCs/>
          <w:lang w:val="en-US"/>
        </w:rPr>
        <w:t>s. l.</w:t>
      </w:r>
      <w:r w:rsidRPr="00EE19E3">
        <w:rPr>
          <w:lang w:val="en-US"/>
        </w:rPr>
        <w:t>], v. 11, n. 16</w:t>
      </w:r>
      <w:r>
        <w:rPr>
          <w:lang w:val="en-US"/>
        </w:rPr>
        <w:t>, 2022.</w:t>
      </w:r>
      <w:r w:rsidRPr="00EE19E3">
        <w:rPr>
          <w:lang w:val="en-US"/>
        </w:rPr>
        <w:t xml:space="preserve"> </w:t>
      </w:r>
      <w:proofErr w:type="spellStart"/>
      <w:r w:rsidRPr="00AF7A88">
        <w:rPr>
          <w:lang w:val="en-US"/>
        </w:rPr>
        <w:t>Disponível</w:t>
      </w:r>
      <w:proofErr w:type="spellEnd"/>
      <w:r w:rsidRPr="00AF7A88">
        <w:rPr>
          <w:lang w:val="en-US"/>
        </w:rPr>
        <w:t xml:space="preserve"> </w:t>
      </w:r>
      <w:proofErr w:type="spellStart"/>
      <w:r w:rsidRPr="00AF7A88">
        <w:rPr>
          <w:lang w:val="en-US"/>
        </w:rPr>
        <w:t>em</w:t>
      </w:r>
      <w:proofErr w:type="spellEnd"/>
      <w:r w:rsidRPr="00AF7A88">
        <w:rPr>
          <w:lang w:val="en-US"/>
        </w:rPr>
        <w:t xml:space="preserve">: https://rsdjournal.org/index.php/rsd/article/view/36898. </w:t>
      </w:r>
      <w:r>
        <w:t>Acesso em: 20 fev. 2024.</w:t>
      </w:r>
    </w:p>
    <w:p w14:paraId="38C4F494" w14:textId="77777777" w:rsidR="00446002" w:rsidRDefault="00446002" w:rsidP="009E14E9">
      <w:pPr>
        <w:pStyle w:val="TF-refernciasITEM"/>
        <w:spacing w:before="240"/>
      </w:pPr>
      <w:r>
        <w:t xml:space="preserve">MIRANDA, Márcia Pinto; NESELLO, Priscila. </w:t>
      </w:r>
      <w:r w:rsidRPr="00146A5A">
        <w:t>Melhoria do processo de fiscalização de obras de uma instituição federal de ensino superior baseado no BPM</w:t>
      </w:r>
      <w:r w:rsidRPr="00ED6C7B">
        <w:t>.</w:t>
      </w:r>
      <w:r>
        <w:t xml:space="preserve"> </w:t>
      </w:r>
      <w:r w:rsidRPr="00146A5A">
        <w:rPr>
          <w:b/>
          <w:bCs/>
        </w:rPr>
        <w:t>Revista Inovação, Projetos e Tecnologias-IPTEC</w:t>
      </w:r>
      <w:r>
        <w:t xml:space="preserve">, Pelotas, v. 10, n. 2, p. 72-87, jan./jun. 2022. Disponível em: </w:t>
      </w:r>
      <w:r w:rsidRPr="001A62D1">
        <w:t>https://doi.org/10.5585/iptec.v10i1.21335</w:t>
      </w:r>
      <w:r>
        <w:t>. Acesso em: 31 mar. 2024.</w:t>
      </w:r>
    </w:p>
    <w:p w14:paraId="76E7B4AB" w14:textId="77777777" w:rsidR="00446002" w:rsidRDefault="00446002" w:rsidP="009E14E9">
      <w:pPr>
        <w:pStyle w:val="TF-refernciasITEM"/>
        <w:spacing w:before="240"/>
      </w:pPr>
      <w:r>
        <w:t xml:space="preserve">MOREIRA, </w:t>
      </w:r>
      <w:proofErr w:type="spellStart"/>
      <w:r>
        <w:t>Weberty</w:t>
      </w:r>
      <w:proofErr w:type="spellEnd"/>
      <w:r>
        <w:t xml:space="preserve">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320AFB55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RISCHIONI, </w:t>
      </w:r>
      <w:proofErr w:type="spellStart"/>
      <w:r>
        <w:t>Giuseppina</w:t>
      </w:r>
      <w:proofErr w:type="spellEnd"/>
      <w:r>
        <w:t xml:space="preserve">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Gestão Empresarial. </w:t>
      </w:r>
      <w:proofErr w:type="spellStart"/>
      <w:r>
        <w:t>Fundación</w:t>
      </w:r>
      <w:proofErr w:type="spellEnd"/>
      <w:r>
        <w:t xml:space="preserve"> </w:t>
      </w:r>
      <w:proofErr w:type="spellStart"/>
      <w:r>
        <w:t>Dialnet</w:t>
      </w:r>
      <w:proofErr w:type="spellEnd"/>
      <w:r>
        <w:t xml:space="preserve">, out. 2020. Disponível em: </w:t>
      </w:r>
      <w:r w:rsidRPr="00074F3B">
        <w:t>https://dialnet.unirioja.es/servlet/articulo?codigo=7662467</w:t>
      </w:r>
      <w:r>
        <w:t xml:space="preserve">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 xml:space="preserve">: 20 </w:t>
      </w:r>
      <w:proofErr w:type="spellStart"/>
      <w:r w:rsidRPr="007E0287">
        <w:rPr>
          <w:lang w:val="en-US"/>
        </w:rPr>
        <w:t>fev</w:t>
      </w:r>
      <w:proofErr w:type="spellEnd"/>
      <w:r w:rsidRPr="007E0287">
        <w:rPr>
          <w:lang w:val="en-US"/>
        </w:rPr>
        <w:t>. 2024.</w:t>
      </w:r>
    </w:p>
    <w:p w14:paraId="6A58C56A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 w:rsidRPr="007E0287">
        <w:rPr>
          <w:lang w:val="en-US"/>
        </w:rPr>
        <w:t xml:space="preserve">SALOMÉ, Fernanda </w:t>
      </w:r>
      <w:proofErr w:type="spellStart"/>
      <w:r w:rsidRPr="007E0287">
        <w:rPr>
          <w:lang w:val="en-US"/>
        </w:rPr>
        <w:t>Franciele</w:t>
      </w:r>
      <w:proofErr w:type="spellEnd"/>
      <w:r w:rsidRPr="007E0287">
        <w:rPr>
          <w:lang w:val="en-US"/>
        </w:rPr>
        <w:t xml:space="preserve"> Sousa </w:t>
      </w:r>
      <w:r w:rsidRPr="007E0287">
        <w:rPr>
          <w:i/>
          <w:iCs/>
          <w:lang w:val="en-US"/>
        </w:rPr>
        <w:t>et al.</w:t>
      </w:r>
      <w:r w:rsidRPr="007E02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7E0287">
        <w:rPr>
          <w:b/>
          <w:bCs/>
          <w:lang w:val="en-US"/>
        </w:rPr>
        <w:t>Research, Society and Development</w:t>
      </w:r>
      <w:r w:rsidRPr="007E0287">
        <w:rPr>
          <w:lang w:val="en-US"/>
        </w:rPr>
        <w:t>, [</w:t>
      </w:r>
      <w:r>
        <w:rPr>
          <w:lang w:val="en-US"/>
        </w:rPr>
        <w:t>s</w:t>
      </w:r>
      <w:r w:rsidRPr="006C4C32">
        <w:rPr>
          <w:i/>
          <w:iCs/>
          <w:lang w:val="en-US"/>
        </w:rPr>
        <w:t>. l.</w:t>
      </w:r>
      <w:r w:rsidRPr="007E0287">
        <w:rPr>
          <w:lang w:val="en-US"/>
        </w:rPr>
        <w:t xml:space="preserve">], v. 10, n. 6, p. e36910615303, 2021. </w:t>
      </w:r>
      <w:r w:rsidRPr="00543E44">
        <w:t xml:space="preserve">DOI: 10.33448/rsd-v10i6.15303. Disponível em: https://rsdjournal.org/index.php/rsd/article/view/15303.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12 abr. 2024.</w:t>
      </w:r>
    </w:p>
    <w:p w14:paraId="6A9A7608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SALON IRIS.</w:t>
      </w:r>
      <w:r w:rsidRPr="007E0287">
        <w:rPr>
          <w:lang w:val="en-US"/>
        </w:rPr>
        <w:t xml:space="preserve"> </w:t>
      </w:r>
      <w:r w:rsidRPr="006928F0">
        <w:rPr>
          <w:b/>
          <w:bCs/>
          <w:lang w:val="en-US"/>
        </w:rPr>
        <w:t>Salon Software</w:t>
      </w:r>
      <w:r w:rsidRPr="007E0287">
        <w:rPr>
          <w:lang w:val="en-US"/>
        </w:rPr>
        <w:t>: Scheduling, Bookings &amp; Management.</w:t>
      </w:r>
      <w:r w:rsidRPr="00AF7A88">
        <w:rPr>
          <w:lang w:val="en-US"/>
        </w:rPr>
        <w:t xml:space="preserve"> </w:t>
      </w:r>
      <w:r>
        <w:t>[</w:t>
      </w:r>
      <w:r w:rsidRPr="009F532C">
        <w:rPr>
          <w:i/>
          <w:iCs/>
        </w:rPr>
        <w:t>S. l.</w:t>
      </w:r>
      <w:r>
        <w:t>]</w:t>
      </w:r>
      <w:r w:rsidRPr="00A243B4">
        <w:t>,</w:t>
      </w:r>
      <w:r>
        <w:t xml:space="preserve"> </w:t>
      </w:r>
      <w:r w:rsidRPr="00A243B4">
        <w:t xml:space="preserve">2023. </w:t>
      </w:r>
      <w:r>
        <w:t>Disponível em: https://saloniris.co.uk/. Acesso em: 13 mar. 2024.</w:t>
      </w:r>
    </w:p>
    <w:p w14:paraId="42AEFAC8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Pr="00074F3B">
        <w:t xml:space="preserve">Dissertação </w:t>
      </w:r>
      <w:r w:rsidRPr="00607D90">
        <w:t xml:space="preserve">(Mestrado em Engenharia) - Universidade de São Paulo, São Carlos, 2019. Disponível em: </w:t>
      </w:r>
      <w:hyperlink r:id="rId9" w:history="1">
        <w:r w:rsidRPr="006928F0">
          <w:rPr>
            <w:rStyle w:val="Hyperlink"/>
            <w:noProof w:val="0"/>
            <w:color w:val="auto"/>
            <w:u w:val="none"/>
          </w:rPr>
          <w:t>https://www.teses.usp.br/teses/disponiveis/18/18156/tde-13062019-094604/en.php</w:t>
        </w:r>
      </w:hyperlink>
      <w:r w:rsidRPr="006928F0">
        <w:t>.</w:t>
      </w:r>
      <w:r w:rsidRPr="0047091D">
        <w:t xml:space="preserve">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20 abr. 2024.</w:t>
      </w:r>
    </w:p>
    <w:p w14:paraId="4DD79762" w14:textId="77777777" w:rsidR="00446002" w:rsidRPr="00C746AB" w:rsidRDefault="00446002" w:rsidP="009E14E9">
      <w:pPr>
        <w:pStyle w:val="TF-refernciasITEM"/>
        <w:spacing w:before="240"/>
        <w:rPr>
          <w:szCs w:val="24"/>
        </w:rPr>
      </w:pPr>
      <w:r w:rsidRPr="007E0287">
        <w:rPr>
          <w:szCs w:val="24"/>
          <w:lang w:val="en-US"/>
        </w:rPr>
        <w:lastRenderedPageBreak/>
        <w:t xml:space="preserve">SCHMIEDEL, Theresa; RECKER, Jan; BROCKE, Jan Von. </w:t>
      </w:r>
      <w:r w:rsidRPr="009F532C">
        <w:rPr>
          <w:szCs w:val="24"/>
          <w:lang w:val="en-US"/>
        </w:rPr>
        <w:t>The relation between BPM culture, BPM methods, and process performance:</w:t>
      </w:r>
      <w:r w:rsidRPr="007E0287">
        <w:rPr>
          <w:szCs w:val="24"/>
          <w:lang w:val="en-US"/>
        </w:rPr>
        <w:t xml:space="preserve"> Evidence from quantitative field studies. </w:t>
      </w:r>
      <w:proofErr w:type="spellStart"/>
      <w:r w:rsidRPr="009F532C">
        <w:rPr>
          <w:b/>
          <w:bCs/>
          <w:szCs w:val="24"/>
        </w:rPr>
        <w:t>Information</w:t>
      </w:r>
      <w:proofErr w:type="spellEnd"/>
      <w:r w:rsidRPr="009F532C">
        <w:rPr>
          <w:b/>
          <w:bCs/>
          <w:szCs w:val="24"/>
        </w:rPr>
        <w:t xml:space="preserve"> &amp; Management </w:t>
      </w:r>
      <w:proofErr w:type="spellStart"/>
      <w:r w:rsidRPr="009F532C">
        <w:rPr>
          <w:b/>
          <w:bCs/>
          <w:szCs w:val="24"/>
        </w:rPr>
        <w:t>Journal</w:t>
      </w:r>
      <w:proofErr w:type="spellEnd"/>
      <w:r w:rsidRPr="00C746AB">
        <w:rPr>
          <w:szCs w:val="24"/>
        </w:rPr>
        <w:t>,</w:t>
      </w:r>
      <w:r>
        <w:rPr>
          <w:szCs w:val="24"/>
        </w:rPr>
        <w:t xml:space="preserve"> </w:t>
      </w:r>
      <w:r w:rsidRPr="00125790">
        <w:rPr>
          <w:szCs w:val="24"/>
        </w:rPr>
        <w:t>[</w:t>
      </w:r>
      <w:r w:rsidRPr="00125790">
        <w:rPr>
          <w:i/>
          <w:iCs/>
          <w:szCs w:val="24"/>
        </w:rPr>
        <w:t>s. l</w:t>
      </w:r>
      <w:r w:rsidRPr="00125790">
        <w:rPr>
          <w:szCs w:val="24"/>
        </w:rPr>
        <w:t>], v. 57, n 2, p. 1 - 17 2020</w:t>
      </w:r>
      <w:r w:rsidRPr="00125790">
        <w:rPr>
          <w:color w:val="1F1F1F"/>
          <w:szCs w:val="24"/>
        </w:rPr>
        <w:t>.</w:t>
      </w:r>
      <w:r w:rsidRPr="00125790">
        <w:rPr>
          <w:szCs w:val="24"/>
        </w:rPr>
        <w:t xml:space="preserve"> Disponível</w:t>
      </w:r>
      <w:r w:rsidRPr="00C746AB">
        <w:rPr>
          <w:szCs w:val="24"/>
        </w:rPr>
        <w:t xml:space="preserve"> em: https://doi.org/10.1016/j.im.2019.103175. Acesso em: 22 mar. 2024.</w:t>
      </w:r>
    </w:p>
    <w:p w14:paraId="62D76470" w14:textId="77777777" w:rsidR="00446002" w:rsidRDefault="00446002" w:rsidP="009E14E9">
      <w:pPr>
        <w:pStyle w:val="TF-refernciasITEM"/>
        <w:spacing w:before="240"/>
      </w:pPr>
      <w:r>
        <w:t xml:space="preserve">SEBRAE. </w:t>
      </w:r>
      <w:r w:rsidRPr="00291186">
        <w:rPr>
          <w:b/>
          <w:bCs/>
        </w:rPr>
        <w:t>Setor de beleza tem mais de 524 novos negócios abertos por dia em 2023</w:t>
      </w:r>
      <w:r>
        <w:t xml:space="preserve">. Serviço Brasileiro de Apoio às Micro e Pequenas Empresas, 2024.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7C3514B8" w14:textId="77777777" w:rsidR="00446002" w:rsidRDefault="00446002" w:rsidP="009E14E9">
      <w:pPr>
        <w:pStyle w:val="TF-refernciasITEM"/>
        <w:spacing w:before="240"/>
      </w:pPr>
      <w:r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 xml:space="preserve">. 2019. Trabalho de Conclusão de Curso (Tecnologia em Análise e Desenvolvimento de Sistemas) – Universidade Tecnológica Federal do Paraná, Pato Branco, 2019. Disponível em: </w:t>
      </w:r>
      <w:r w:rsidRPr="00291186">
        <w:t>http://repositorio.utfpr.edu.br/jspui/handle/1/24606</w:t>
      </w:r>
      <w:r>
        <w:t>. Acesso em: 20 fev. 2024.</w:t>
      </w:r>
    </w:p>
    <w:p w14:paraId="1B68D699" w14:textId="77777777" w:rsidR="00446002" w:rsidRPr="00AF7A88" w:rsidRDefault="00446002" w:rsidP="009E14E9">
      <w:pPr>
        <w:pStyle w:val="TF-refernciasITEM"/>
        <w:spacing w:before="240"/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>São Paulo</w:t>
      </w:r>
      <w:r>
        <w:rPr>
          <w:szCs w:val="24"/>
        </w:rPr>
        <w:t xml:space="preserve">: </w:t>
      </w:r>
      <w:proofErr w:type="spellStart"/>
      <w:r w:rsidRPr="009F532C">
        <w:rPr>
          <w:color w:val="000000"/>
          <w:szCs w:val="24"/>
          <w:shd w:val="clear" w:color="auto" w:fill="FFFFFF"/>
        </w:rPr>
        <w:t>Cengage</w:t>
      </w:r>
      <w:proofErr w:type="spellEnd"/>
      <w:r w:rsidRPr="009F532C">
        <w:rPr>
          <w:color w:val="000000"/>
          <w:szCs w:val="24"/>
          <w:shd w:val="clear" w:color="auto" w:fill="FFFFFF"/>
        </w:rPr>
        <w:t xml:space="preserve"> Learning</w:t>
      </w:r>
      <w:r w:rsidRPr="009F532C">
        <w:rPr>
          <w:szCs w:val="24"/>
        </w:rPr>
        <w:t>,</w:t>
      </w:r>
      <w:r>
        <w:t xml:space="preserve">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r w:rsidRPr="00AF7A88">
        <w:t>Acesso em: 12 abr. 2024.</w:t>
      </w:r>
    </w:p>
    <w:p w14:paraId="1FFD79E2" w14:textId="77777777" w:rsidR="00446002" w:rsidRDefault="00446002" w:rsidP="009E14E9">
      <w:pPr>
        <w:pStyle w:val="TF-refernciasITEM"/>
        <w:spacing w:before="240"/>
      </w:pPr>
      <w:r>
        <w:t xml:space="preserve">SILVA, </w:t>
      </w:r>
      <w:proofErr w:type="spellStart"/>
      <w:r>
        <w:t>Gillyane</w:t>
      </w:r>
      <w:proofErr w:type="spellEnd"/>
      <w:r>
        <w:t xml:space="preserve">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2021. </w:t>
      </w:r>
      <w:r w:rsidRPr="00291186">
        <w:t>Trabalho de Conclusão de Curso (</w:t>
      </w:r>
      <w:r>
        <w:t>Bacharel em Administração</w:t>
      </w:r>
      <w:r w:rsidRPr="00291186">
        <w:t>)</w:t>
      </w:r>
      <w:r>
        <w:t xml:space="preserve"> – </w:t>
      </w:r>
      <w:r w:rsidRPr="00291186">
        <w:t>Universidade Federal da Paraíba</w:t>
      </w:r>
      <w:r>
        <w:t xml:space="preserve">, João Pessoa, 2021. Disponível em: </w:t>
      </w:r>
      <w:r w:rsidRPr="00291186">
        <w:t>https://repositorio.ufpb.br/jspui/handle/123456789/21902</w:t>
      </w:r>
      <w:r>
        <w:t>. Acesso em: 20 fev. 2024.</w:t>
      </w:r>
    </w:p>
    <w:p w14:paraId="5A39A5D2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VAGARO</w:t>
      </w:r>
      <w:r w:rsidRPr="007E0287">
        <w:rPr>
          <w:lang w:val="en-US"/>
        </w:rPr>
        <w:t xml:space="preserve">. </w:t>
      </w:r>
      <w:r w:rsidRPr="006928F0">
        <w:rPr>
          <w:b/>
          <w:bCs/>
          <w:lang w:val="en-US"/>
        </w:rPr>
        <w:t>Book Your Next Salon, Spa, Or Fitness Appointment</w:t>
      </w:r>
      <w:r w:rsidRPr="007E0287">
        <w:rPr>
          <w:lang w:val="en-US"/>
        </w:rPr>
        <w:t xml:space="preserve">. </w:t>
      </w:r>
      <w:r>
        <w:t>[</w:t>
      </w:r>
      <w:r w:rsidRPr="009F532C">
        <w:rPr>
          <w:i/>
          <w:iCs/>
        </w:rPr>
        <w:t>S. l.</w:t>
      </w:r>
      <w:r>
        <w:t>]</w:t>
      </w:r>
      <w:r w:rsidRPr="00302CE9">
        <w:t xml:space="preserve">, 2024. </w:t>
      </w:r>
      <w:r>
        <w:t xml:space="preserve">Disponível em: </w:t>
      </w:r>
      <w:r w:rsidRPr="00302CE9">
        <w:t>https://www.vagaro.com/ Acesso em: 13 mar. 2024</w:t>
      </w:r>
      <w:r>
        <w:t>.</w:t>
      </w:r>
    </w:p>
    <w:p w14:paraId="709B5782" w14:textId="77777777" w:rsidR="00446002" w:rsidRDefault="00446002" w:rsidP="009E14E9">
      <w:pPr>
        <w:pStyle w:val="TF-refernciasITEM"/>
        <w:spacing w:before="240"/>
      </w:pPr>
      <w:r>
        <w:t xml:space="preserve">VIANA, Guilherme </w:t>
      </w:r>
      <w:proofErr w:type="spellStart"/>
      <w:r>
        <w:t>Daguir</w:t>
      </w:r>
      <w:proofErr w:type="spellEnd"/>
      <w:r>
        <w:t xml:space="preserve"> Lima. </w:t>
      </w:r>
      <w:r w:rsidRPr="00E0296A">
        <w:rPr>
          <w:b/>
          <w:bCs/>
        </w:rPr>
        <w:t xml:space="preserve">Avaliação da percepção de diferentes participantes do processo projetual sobre os benefícios de </w:t>
      </w:r>
      <w:proofErr w:type="spellStart"/>
      <w:r w:rsidRPr="00E0296A">
        <w:rPr>
          <w:b/>
          <w:bCs/>
        </w:rPr>
        <w:t>prototipar</w:t>
      </w:r>
      <w:proofErr w:type="spellEnd"/>
      <w:r w:rsidRPr="00E0296A">
        <w:rPr>
          <w:b/>
          <w:bCs/>
        </w:rPr>
        <w:t xml:space="preserve"> no design de interfaces digitais</w:t>
      </w:r>
      <w:r>
        <w:t xml:space="preserve">. 2021. Dissertação (Mestrado </w:t>
      </w:r>
      <w:r w:rsidRPr="00E0296A">
        <w:t>em Design</w:t>
      </w:r>
      <w:r>
        <w:t xml:space="preserve">) – Universidade Federal de Pernambuco, Recife, 2021. Disponível em: </w:t>
      </w:r>
      <w:r w:rsidRPr="00E0296A">
        <w:t>https://repositorio.ufpe.br/handle/123456789/41180</w:t>
      </w:r>
      <w:r>
        <w:t>. Acesso em: 20 fev. 2024.</w:t>
      </w:r>
    </w:p>
    <w:p w14:paraId="1278F77D" w14:textId="77777777" w:rsidR="00446002" w:rsidRDefault="00446002" w:rsidP="009E14E9">
      <w:pPr>
        <w:pStyle w:val="TF-refernciasITEM"/>
        <w:spacing w:before="240"/>
      </w:pPr>
      <w:r w:rsidRPr="007E0287">
        <w:rPr>
          <w:lang w:val="en-US"/>
        </w:rPr>
        <w:t xml:space="preserve">ZENONE, Luiz Claudio. </w:t>
      </w:r>
      <w:r w:rsidRPr="007E0287">
        <w:rPr>
          <w:b/>
          <w:bCs/>
          <w:lang w:val="en-US"/>
        </w:rPr>
        <w:t xml:space="preserve">CRM (Customer Relationship Management). </w:t>
      </w:r>
      <w:r>
        <w:t xml:space="preserve">São Paulo: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2024.</w:t>
      </w:r>
    </w:p>
    <w:p w14:paraId="56E5BF3E" w14:textId="46E6839E" w:rsidR="00AF7A88" w:rsidRDefault="00AF7A88">
      <w:pPr>
        <w:keepNext w:val="0"/>
        <w:keepLines w:val="0"/>
        <w:rPr>
          <w:szCs w:val="20"/>
        </w:rPr>
      </w:pPr>
      <w:r>
        <w:br w:type="page"/>
      </w:r>
    </w:p>
    <w:p w14:paraId="7866CF5B" w14:textId="77777777" w:rsidR="00AF7A88" w:rsidRPr="00340EA0" w:rsidRDefault="00AF7A88" w:rsidP="00AF7A88">
      <w:pPr>
        <w:pStyle w:val="TF-xAvalTTULO"/>
      </w:pPr>
      <w:r>
        <w:lastRenderedPageBreak/>
        <w:t>aPROJETO: OBSERVAÇÕES</w:t>
      </w:r>
      <w:r w:rsidRPr="00340EA0">
        <w:t xml:space="preserve"> – PROFESSOR </w:t>
      </w:r>
      <w:r>
        <w:t>ORIENTADOR</w:t>
      </w:r>
    </w:p>
    <w:p w14:paraId="1B2DDE48" w14:textId="77777777" w:rsidR="00AF7A88" w:rsidRDefault="00AF7A88" w:rsidP="00AF7A88">
      <w:pPr>
        <w:pStyle w:val="TF-TEXTOQUADRO"/>
      </w:pPr>
    </w:p>
    <w:p w14:paraId="49B52C2C" w14:textId="77777777" w:rsidR="00AF7A88" w:rsidRDefault="00AF7A88" w:rsidP="00AF7A88">
      <w:pPr>
        <w:pStyle w:val="TF-TEXTOQUADRO"/>
      </w:pPr>
    </w:p>
    <w:p w14:paraId="466C80C8" w14:textId="77777777" w:rsidR="00AF7A88" w:rsidRDefault="00AF7A88" w:rsidP="00AF7A88">
      <w:pPr>
        <w:pStyle w:val="TF-TEXTOQUADRO"/>
      </w:pPr>
    </w:p>
    <w:p w14:paraId="4B95489B" w14:textId="77777777" w:rsidR="00AF7A88" w:rsidRPr="007222F7" w:rsidRDefault="00AF7A88" w:rsidP="00AF7A88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F7A88" w14:paraId="5329C31B" w14:textId="77777777" w:rsidTr="00532147">
        <w:tc>
          <w:tcPr>
            <w:tcW w:w="9212" w:type="dxa"/>
            <w:shd w:val="clear" w:color="auto" w:fill="auto"/>
          </w:tcPr>
          <w:p w14:paraId="390F34E1" w14:textId="77777777" w:rsidR="00AF7A88" w:rsidRDefault="00AF7A88" w:rsidP="0053214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0AF343A9" w14:textId="77777777" w:rsidR="00AF7A88" w:rsidRPr="00AF7A88" w:rsidRDefault="00AF7A88" w:rsidP="00AF7A88">
            <w:pPr>
              <w:pStyle w:val="TF-TEXTOQUADRO"/>
              <w:rPr>
                <w:b/>
                <w:bCs/>
              </w:rPr>
            </w:pPr>
            <w:r w:rsidRPr="00AF7A88">
              <w:rPr>
                <w:b/>
                <w:bCs/>
              </w:rPr>
              <w:t xml:space="preserve">Faltam detalhar as tecnologias que serão empregadas no desenvolvimento do </w:t>
            </w:r>
            <w:r w:rsidRPr="00AF7A88">
              <w:rPr>
                <w:b/>
                <w:bCs/>
                <w:i/>
                <w:iCs/>
              </w:rPr>
              <w:t>front-</w:t>
            </w:r>
            <w:proofErr w:type="spellStart"/>
            <w:r w:rsidRPr="00AF7A88">
              <w:rPr>
                <w:b/>
                <w:bCs/>
                <w:i/>
                <w:iCs/>
              </w:rPr>
              <w:t>end</w:t>
            </w:r>
            <w:proofErr w:type="spellEnd"/>
            <w:r w:rsidRPr="00AF7A88">
              <w:rPr>
                <w:b/>
                <w:bCs/>
              </w:rPr>
              <w:t xml:space="preserve"> e banco de dados, visto que serão exploradas durante o período letivo de 2024/2. Dado que o TCC 2 será iniciado no primeiro semestre de 2025.</w:t>
            </w:r>
          </w:p>
          <w:p w14:paraId="176C7C06" w14:textId="77777777" w:rsidR="00AF7A88" w:rsidRDefault="00AF7A88" w:rsidP="00532147">
            <w:pPr>
              <w:pStyle w:val="TF-TEXTOQUADRO"/>
            </w:pPr>
          </w:p>
          <w:p w14:paraId="37DEB551" w14:textId="77777777" w:rsidR="00AF7A88" w:rsidRDefault="00AF7A88" w:rsidP="00532147">
            <w:pPr>
              <w:pStyle w:val="TF-TEXTOQUADRO"/>
            </w:pPr>
          </w:p>
          <w:p w14:paraId="75DEB4AC" w14:textId="77777777" w:rsidR="00AF7A88" w:rsidRDefault="00AF7A88" w:rsidP="00532147">
            <w:pPr>
              <w:pStyle w:val="TF-TEXTOQUADRO"/>
            </w:pPr>
          </w:p>
          <w:p w14:paraId="7BC618ED" w14:textId="77777777" w:rsidR="00AF7A88" w:rsidRDefault="00AF7A88" w:rsidP="00532147">
            <w:pPr>
              <w:pStyle w:val="TF-TEXTOQUADRO"/>
            </w:pPr>
          </w:p>
          <w:p w14:paraId="79B73242" w14:textId="77777777" w:rsidR="00AF7A88" w:rsidRDefault="00AF7A88" w:rsidP="00532147">
            <w:pPr>
              <w:pStyle w:val="TF-TEXTOQUADRO"/>
            </w:pPr>
          </w:p>
          <w:p w14:paraId="040FF90E" w14:textId="77777777" w:rsidR="00AF7A88" w:rsidRDefault="00AF7A88" w:rsidP="00532147">
            <w:pPr>
              <w:pStyle w:val="TF-TEXTOQUADRO"/>
            </w:pPr>
          </w:p>
          <w:p w14:paraId="73D230ED" w14:textId="77777777" w:rsidR="00AF7A88" w:rsidRDefault="00AF7A88" w:rsidP="00532147">
            <w:pPr>
              <w:pStyle w:val="TF-TEXTOQUADRO"/>
            </w:pPr>
          </w:p>
          <w:p w14:paraId="61ABDFB1" w14:textId="77777777" w:rsidR="00AF7A88" w:rsidRDefault="00AF7A88" w:rsidP="00532147">
            <w:pPr>
              <w:pStyle w:val="TF-TEXTOQUADRO"/>
            </w:pPr>
          </w:p>
          <w:p w14:paraId="19B18336" w14:textId="77777777" w:rsidR="00AF7A88" w:rsidRDefault="00AF7A88" w:rsidP="00532147">
            <w:pPr>
              <w:pStyle w:val="TF-TEXTOQUADRO"/>
            </w:pPr>
          </w:p>
          <w:p w14:paraId="4A037666" w14:textId="77777777" w:rsidR="00AF7A88" w:rsidRDefault="00AF7A88" w:rsidP="00532147">
            <w:pPr>
              <w:pStyle w:val="TF-TEXTOQUADRO"/>
            </w:pPr>
          </w:p>
          <w:p w14:paraId="01E20159" w14:textId="77777777" w:rsidR="00AF7A88" w:rsidRDefault="00AF7A88" w:rsidP="00532147">
            <w:pPr>
              <w:pStyle w:val="TF-TEXTOQUADRO"/>
            </w:pPr>
          </w:p>
          <w:p w14:paraId="565A6216" w14:textId="77777777" w:rsidR="00AF7A88" w:rsidRDefault="00AF7A88" w:rsidP="00532147">
            <w:pPr>
              <w:pStyle w:val="TF-TEXTOQUADRO"/>
            </w:pPr>
          </w:p>
          <w:p w14:paraId="6471CD05" w14:textId="77777777" w:rsidR="00AF7A88" w:rsidRDefault="00AF7A88" w:rsidP="00532147">
            <w:pPr>
              <w:pStyle w:val="TF-TEXTOQUADRO"/>
            </w:pPr>
          </w:p>
          <w:p w14:paraId="7CD3204A" w14:textId="77777777" w:rsidR="00AF7A88" w:rsidRDefault="00AF7A88" w:rsidP="00532147">
            <w:pPr>
              <w:pStyle w:val="TF-TEXTOQUADRO"/>
            </w:pPr>
          </w:p>
          <w:p w14:paraId="4A8AB12A" w14:textId="77777777" w:rsidR="00AF7A88" w:rsidRDefault="00AF7A88" w:rsidP="00532147">
            <w:pPr>
              <w:pStyle w:val="TF-TEXTOQUADRO"/>
            </w:pPr>
          </w:p>
          <w:p w14:paraId="45BB82E1" w14:textId="77777777" w:rsidR="00AF7A88" w:rsidRDefault="00AF7A88" w:rsidP="00532147">
            <w:pPr>
              <w:pStyle w:val="TF-TEXTOQUADRO"/>
            </w:pPr>
          </w:p>
          <w:p w14:paraId="4598DDC9" w14:textId="77777777" w:rsidR="00AF7A88" w:rsidRDefault="00AF7A88" w:rsidP="00532147">
            <w:pPr>
              <w:pStyle w:val="TF-TEXTOQUADRO"/>
            </w:pPr>
          </w:p>
          <w:p w14:paraId="14813F04" w14:textId="77777777" w:rsidR="00AF7A88" w:rsidRDefault="00AF7A88" w:rsidP="00532147">
            <w:pPr>
              <w:pStyle w:val="TF-TEXTOQUADRO"/>
            </w:pPr>
          </w:p>
          <w:p w14:paraId="3D5B2B82" w14:textId="77777777" w:rsidR="00AF7A88" w:rsidRDefault="00AF7A88" w:rsidP="00532147">
            <w:pPr>
              <w:pStyle w:val="TF-TEXTOQUADRO"/>
            </w:pPr>
          </w:p>
          <w:p w14:paraId="6DA0F6C3" w14:textId="77777777" w:rsidR="00AF7A88" w:rsidRDefault="00AF7A88" w:rsidP="00532147">
            <w:pPr>
              <w:pStyle w:val="TF-TEXTOQUADRO"/>
            </w:pPr>
          </w:p>
          <w:p w14:paraId="53277D31" w14:textId="77777777" w:rsidR="00AF7A88" w:rsidRDefault="00AF7A88" w:rsidP="00532147">
            <w:pPr>
              <w:pStyle w:val="TF-TEXTOQUADRO"/>
            </w:pPr>
          </w:p>
          <w:p w14:paraId="2CFA9F49" w14:textId="77777777" w:rsidR="00AF7A88" w:rsidRDefault="00AF7A88" w:rsidP="00532147">
            <w:pPr>
              <w:pStyle w:val="TF-TEXTOQUADRO"/>
            </w:pPr>
          </w:p>
          <w:p w14:paraId="25BD8F3C" w14:textId="77777777" w:rsidR="00AF7A88" w:rsidRDefault="00AF7A88" w:rsidP="00532147">
            <w:pPr>
              <w:pStyle w:val="TF-TEXTOQUADRO"/>
            </w:pPr>
          </w:p>
          <w:p w14:paraId="742CB0DC" w14:textId="77777777" w:rsidR="00AF7A88" w:rsidRDefault="00AF7A88" w:rsidP="00532147">
            <w:pPr>
              <w:pStyle w:val="TF-TEXTOQUADRO"/>
            </w:pPr>
          </w:p>
          <w:p w14:paraId="7189CD5F" w14:textId="77777777" w:rsidR="00AF7A88" w:rsidRDefault="00AF7A88" w:rsidP="00532147">
            <w:pPr>
              <w:pStyle w:val="TF-TEXTOQUADRO"/>
            </w:pPr>
          </w:p>
          <w:p w14:paraId="4E98B377" w14:textId="77777777" w:rsidR="00AF7A88" w:rsidRDefault="00AF7A88" w:rsidP="00532147">
            <w:pPr>
              <w:pStyle w:val="TF-LEGENDA"/>
              <w:jc w:val="left"/>
            </w:pPr>
          </w:p>
        </w:tc>
      </w:tr>
    </w:tbl>
    <w:p w14:paraId="042ECBB6" w14:textId="77777777" w:rsidR="00AF7A88" w:rsidRDefault="00AF7A88" w:rsidP="00AF7A88"/>
    <w:p w14:paraId="4B1B0D14" w14:textId="0EB8616C" w:rsidR="00AF7A88" w:rsidRDefault="00AF7A88">
      <w:pPr>
        <w:keepNext w:val="0"/>
        <w:keepLines w:val="0"/>
        <w:rPr>
          <w:b/>
          <w:bCs/>
          <w:color w:val="FF0000"/>
          <w:szCs w:val="20"/>
        </w:rPr>
      </w:pPr>
      <w:r>
        <w:rPr>
          <w:b/>
          <w:bCs/>
          <w:color w:val="FF0000"/>
        </w:rPr>
        <w:br w:type="page"/>
      </w:r>
    </w:p>
    <w:p w14:paraId="49FE0D06" w14:textId="77777777" w:rsidR="00AF7A88" w:rsidRDefault="00AF7A88" w:rsidP="00AF7A88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32467E31" w14:textId="77777777" w:rsidR="00AF7A88" w:rsidRDefault="00AF7A88" w:rsidP="00AF7A88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5563DD90" w14:textId="77777777" w:rsidR="00AF7A88" w:rsidRDefault="00AF7A88" w:rsidP="00AF7A8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337CD41" w14:textId="77777777" w:rsidR="00AF7A88" w:rsidRPr="00320BFA" w:rsidRDefault="00AF7A88" w:rsidP="00AF7A8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AF7A88" w:rsidRPr="00320BFA" w14:paraId="471691B6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A1EB0" w14:textId="77777777" w:rsidR="00AF7A88" w:rsidRPr="00320BFA" w:rsidRDefault="00AF7A88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082B50" w14:textId="77777777" w:rsidR="00AF7A88" w:rsidRPr="00320BFA" w:rsidRDefault="00AF7A88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72930D" w14:textId="77777777" w:rsidR="00AF7A88" w:rsidRPr="00320BFA" w:rsidRDefault="00AF7A88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D801E48" w14:textId="77777777" w:rsidR="00AF7A88" w:rsidRPr="00320BFA" w:rsidRDefault="00AF7A88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AF7A88" w:rsidRPr="00320BFA" w14:paraId="2D2DC368" w14:textId="77777777" w:rsidTr="00532147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E0DFFD" w14:textId="77777777" w:rsidR="00AF7A88" w:rsidRPr="00320BFA" w:rsidRDefault="00AF7A88" w:rsidP="00532147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C3D4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A4E6A77" w14:textId="77777777" w:rsidR="00AF7A88" w:rsidRPr="00320BFA" w:rsidRDefault="00AF7A88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37E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E57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FA020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13BA9BB" w14:textId="77777777" w:rsidTr="00532147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AE2AF9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6327" w14:textId="77777777" w:rsidR="00AF7A88" w:rsidRPr="00320BFA" w:rsidRDefault="00AF7A88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C10F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39E2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F8059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7AE6F43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EB24C8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C8D3" w14:textId="77777777" w:rsidR="00AF7A88" w:rsidRPr="00320BFA" w:rsidRDefault="00AF7A88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B0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7CE3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BE3C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5B64B37E" w14:textId="77777777" w:rsidTr="00532147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EF1DA0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7D7C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C94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6A5C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4FC6D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1B8CC5D0" w14:textId="77777777" w:rsidTr="00532147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6D711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8F66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2F4C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380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079C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70EEBE5B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8D83C0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FF4C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665AFF9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B81F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2B3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5DDE7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09F3764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09A84A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E2B2" w14:textId="77777777" w:rsidR="00AF7A88" w:rsidRPr="00320BFA" w:rsidRDefault="00AF7A88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88E7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CF4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068399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B97F4D1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0C3DDB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D4C5" w14:textId="77777777" w:rsidR="00AF7A88" w:rsidRPr="00320BFA" w:rsidRDefault="00AF7A88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7E15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06B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1A29B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1963619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97CDF7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66FA" w14:textId="77777777" w:rsidR="00AF7A88" w:rsidRPr="00320BFA" w:rsidRDefault="00AF7A88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746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E5A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4B78B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6E5039C4" w14:textId="77777777" w:rsidTr="00532147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A3DEF6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3591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8ECF057" w14:textId="77777777" w:rsidR="00AF7A88" w:rsidRPr="00320BFA" w:rsidRDefault="00AF7A88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0C67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9A3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719A8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131E4606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C4F816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1C6A" w14:textId="77777777" w:rsidR="00AF7A88" w:rsidRPr="00320BFA" w:rsidRDefault="00AF7A88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DFBB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DEE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3E1E5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06ACC226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11A64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2960" w14:textId="77777777" w:rsidR="00AF7A88" w:rsidRPr="00320BFA" w:rsidRDefault="00AF7A88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07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F493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C2791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4591752B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A0EE45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E184F7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AB6BE8A" w14:textId="77777777" w:rsidR="00AF7A88" w:rsidRPr="00320BFA" w:rsidRDefault="00AF7A88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B8808F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28D247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17CFF2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B1E6506" w14:textId="77777777" w:rsidTr="00532147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48CF01" w14:textId="77777777" w:rsidR="00AF7A88" w:rsidRPr="00320BFA" w:rsidRDefault="00AF7A88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5825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55443CF" w14:textId="77777777" w:rsidR="00AF7A88" w:rsidRPr="00320BFA" w:rsidRDefault="00AF7A88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10CD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4F94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0C91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6B56AF47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65479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6FC4" w14:textId="77777777" w:rsidR="00AF7A88" w:rsidRPr="00320BFA" w:rsidRDefault="00AF7A88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6275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FB72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DF0F31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242D0D5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8F26E2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A21D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6FF0FAC" w14:textId="77777777" w:rsidR="00AF7A88" w:rsidRPr="00320BFA" w:rsidRDefault="00AF7A88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0ADC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576F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114266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6A3EDEC1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6469C3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446A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85F89F9" w14:textId="77777777" w:rsidR="00AF7A88" w:rsidRPr="00320BFA" w:rsidRDefault="00AF7A88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EBD9" w14:textId="77777777" w:rsidR="00AF7A88" w:rsidRPr="00320BFA" w:rsidRDefault="00AF7A88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CE3B" w14:textId="77777777" w:rsidR="00AF7A88" w:rsidRPr="00320BFA" w:rsidRDefault="00AF7A88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648493" w14:textId="77777777" w:rsidR="00AF7A88" w:rsidRPr="00320BFA" w:rsidRDefault="00AF7A88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3EAC96BA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F48CC6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48AB" w14:textId="77777777" w:rsidR="00AF7A88" w:rsidRPr="00320BFA" w:rsidRDefault="00AF7A88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CF59F90" w14:textId="77777777" w:rsidR="00AF7A88" w:rsidRPr="00320BFA" w:rsidRDefault="00AF7A88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302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1885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B98EE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37106ABE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1F30BD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B454" w14:textId="77777777" w:rsidR="00AF7A88" w:rsidRPr="00320BFA" w:rsidRDefault="00AF7A88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C31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567A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175479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7A88" w:rsidRPr="00320BFA" w14:paraId="4F7A57D7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BCB20" w14:textId="77777777" w:rsidR="00AF7A88" w:rsidRPr="00320BFA" w:rsidRDefault="00AF7A88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0C44C6" w14:textId="77777777" w:rsidR="00AF7A88" w:rsidRPr="00320BFA" w:rsidRDefault="00AF7A88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B7119C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2B518E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E4A428" w14:textId="77777777" w:rsidR="00AF7A88" w:rsidRPr="00320BFA" w:rsidRDefault="00AF7A8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388AD9F" w14:textId="77777777" w:rsidR="00AF7A88" w:rsidRPr="003F5F25" w:rsidRDefault="00AF7A88" w:rsidP="00AF7A8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AF7A88" w:rsidRPr="0000224C" w14:paraId="23667097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D79706C" w14:textId="77777777" w:rsidR="00AF7A88" w:rsidRPr="0000224C" w:rsidRDefault="00AF7A88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46DAB9E6" w14:textId="77777777" w:rsidR="00AF7A88" w:rsidRPr="0000224C" w:rsidRDefault="00AF7A88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01A7E27" w14:textId="77777777" w:rsidR="00AF7A88" w:rsidRPr="0000224C" w:rsidRDefault="00AF7A88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AF7A88" w:rsidRPr="0000224C" w14:paraId="6251CCCC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BFA2334" w14:textId="77777777" w:rsidR="00AF7A88" w:rsidRPr="0000224C" w:rsidRDefault="00AF7A88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6254D45" w14:textId="77777777" w:rsidR="00AF7A88" w:rsidRPr="0000224C" w:rsidRDefault="00AF7A88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0121F91" w14:textId="77777777" w:rsidR="00AF7A88" w:rsidRPr="0000224C" w:rsidRDefault="00AF7A88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72AA71E" w14:textId="77777777" w:rsidR="00AF7A88" w:rsidRDefault="00AF7A88" w:rsidP="00AF7A88">
      <w:pPr>
        <w:pStyle w:val="TF-xAvalTTULO"/>
        <w:ind w:left="0" w:firstLine="0"/>
        <w:jc w:val="left"/>
      </w:pPr>
    </w:p>
    <w:p w14:paraId="527E1525" w14:textId="77777777" w:rsidR="005B236D" w:rsidRPr="006928F0" w:rsidRDefault="005B236D" w:rsidP="00185941">
      <w:pPr>
        <w:pStyle w:val="TF-refernciasITEM"/>
        <w:spacing w:before="240"/>
        <w:jc w:val="both"/>
        <w:rPr>
          <w:b/>
          <w:bCs/>
          <w:color w:val="FF0000"/>
        </w:rPr>
      </w:pPr>
    </w:p>
    <w:sectPr w:rsidR="005B236D" w:rsidRPr="006928F0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DD5B" w14:textId="77777777" w:rsidR="00C17E07" w:rsidRDefault="00C17E07">
      <w:r>
        <w:separator/>
      </w:r>
    </w:p>
  </w:endnote>
  <w:endnote w:type="continuationSeparator" w:id="0">
    <w:p w14:paraId="75D796DC" w14:textId="77777777" w:rsidR="00C17E07" w:rsidRDefault="00C1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541E" w14:textId="77777777" w:rsidR="00C17E07" w:rsidRDefault="00C17E07">
      <w:r>
        <w:separator/>
      </w:r>
    </w:p>
  </w:footnote>
  <w:footnote w:type="continuationSeparator" w:id="0">
    <w:p w14:paraId="358472BC" w14:textId="77777777" w:rsidR="00C17E07" w:rsidRDefault="00C1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2EE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25790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480A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B348A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AF6"/>
    <w:rsid w:val="001F0D36"/>
    <w:rsid w:val="001F279F"/>
    <w:rsid w:val="001F6100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C4623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36A7C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1F4E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46002"/>
    <w:rsid w:val="00451B94"/>
    <w:rsid w:val="004536E2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86DAD"/>
    <w:rsid w:val="00493B1A"/>
    <w:rsid w:val="0049495C"/>
    <w:rsid w:val="00497EF6"/>
    <w:rsid w:val="004A0868"/>
    <w:rsid w:val="004A48F1"/>
    <w:rsid w:val="004A4D45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4615F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5A77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07D90"/>
    <w:rsid w:val="00610E1D"/>
    <w:rsid w:val="006118D1"/>
    <w:rsid w:val="0061251F"/>
    <w:rsid w:val="00620BF5"/>
    <w:rsid w:val="00620D93"/>
    <w:rsid w:val="00622B07"/>
    <w:rsid w:val="0062386A"/>
    <w:rsid w:val="006248F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1470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4DCF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28F0"/>
    <w:rsid w:val="00695745"/>
    <w:rsid w:val="0069600B"/>
    <w:rsid w:val="00697A70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4C32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1C65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0287"/>
    <w:rsid w:val="007E40A7"/>
    <w:rsid w:val="007E46A1"/>
    <w:rsid w:val="007E624C"/>
    <w:rsid w:val="007E6D4B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461B7"/>
    <w:rsid w:val="0095058E"/>
    <w:rsid w:val="0096683A"/>
    <w:rsid w:val="00967611"/>
    <w:rsid w:val="00967EE9"/>
    <w:rsid w:val="00970BAD"/>
    <w:rsid w:val="009768AF"/>
    <w:rsid w:val="00982152"/>
    <w:rsid w:val="00984240"/>
    <w:rsid w:val="0098450D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3A5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9F532C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26D96"/>
    <w:rsid w:val="00A307C7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32C7"/>
    <w:rsid w:val="00AE5AE2"/>
    <w:rsid w:val="00AE7343"/>
    <w:rsid w:val="00AF0335"/>
    <w:rsid w:val="00AF12D1"/>
    <w:rsid w:val="00AF4604"/>
    <w:rsid w:val="00AF676B"/>
    <w:rsid w:val="00AF7A88"/>
    <w:rsid w:val="00B0037B"/>
    <w:rsid w:val="00B00A13"/>
    <w:rsid w:val="00B00D69"/>
    <w:rsid w:val="00B00E04"/>
    <w:rsid w:val="00B0373A"/>
    <w:rsid w:val="00B05485"/>
    <w:rsid w:val="00B137D9"/>
    <w:rsid w:val="00B1458E"/>
    <w:rsid w:val="00B14C51"/>
    <w:rsid w:val="00B20021"/>
    <w:rsid w:val="00B2067D"/>
    <w:rsid w:val="00B20D75"/>
    <w:rsid w:val="00B20FDE"/>
    <w:rsid w:val="00B330B7"/>
    <w:rsid w:val="00B37046"/>
    <w:rsid w:val="00B40165"/>
    <w:rsid w:val="00B40180"/>
    <w:rsid w:val="00B42041"/>
    <w:rsid w:val="00B43FBF"/>
    <w:rsid w:val="00B44F11"/>
    <w:rsid w:val="00B51846"/>
    <w:rsid w:val="00B54B58"/>
    <w:rsid w:val="00B55AB8"/>
    <w:rsid w:val="00B6246A"/>
    <w:rsid w:val="00B62979"/>
    <w:rsid w:val="00B67F03"/>
    <w:rsid w:val="00B70056"/>
    <w:rsid w:val="00B70D53"/>
    <w:rsid w:val="00B7520D"/>
    <w:rsid w:val="00B757B3"/>
    <w:rsid w:val="00B823A7"/>
    <w:rsid w:val="00B846D0"/>
    <w:rsid w:val="00B90FA5"/>
    <w:rsid w:val="00B919F1"/>
    <w:rsid w:val="00B942B9"/>
    <w:rsid w:val="00BA187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17CE2"/>
    <w:rsid w:val="00C17E07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452A0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27D3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2580"/>
    <w:rsid w:val="00E266B2"/>
    <w:rsid w:val="00E270C0"/>
    <w:rsid w:val="00E36D82"/>
    <w:rsid w:val="00E37649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21CE"/>
    <w:rsid w:val="00EA4E4C"/>
    <w:rsid w:val="00EB04B7"/>
    <w:rsid w:val="00EB3C6E"/>
    <w:rsid w:val="00EB7992"/>
    <w:rsid w:val="00EB7EC6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E19E3"/>
    <w:rsid w:val="00EF24AC"/>
    <w:rsid w:val="00EF3618"/>
    <w:rsid w:val="00EF43F5"/>
    <w:rsid w:val="00F00643"/>
    <w:rsid w:val="00F017AF"/>
    <w:rsid w:val="00F041C4"/>
    <w:rsid w:val="00F04C72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35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6984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2841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7233</Words>
  <Characters>39059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2024-04-20T22:19:00Z</cp:lastPrinted>
  <dcterms:created xsi:type="dcterms:W3CDTF">2024-06-15T02:22:00Z</dcterms:created>
  <dcterms:modified xsi:type="dcterms:W3CDTF">2024-06-24T17:28:00Z</dcterms:modified>
</cp:coreProperties>
</file>