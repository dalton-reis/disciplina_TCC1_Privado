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1572" w14:textId="656666C3" w:rsidR="00541CD1" w:rsidDel="00382907" w:rsidRDefault="00541CD1">
      <w:pPr>
        <w:keepNext w:val="0"/>
        <w:keepLines w:val="0"/>
        <w:widowControl w:val="0"/>
        <w:pBdr>
          <w:top w:val="nil"/>
          <w:left w:val="nil"/>
          <w:bottom w:val="nil"/>
          <w:right w:val="nil"/>
          <w:between w:val="nil"/>
        </w:pBdr>
        <w:spacing w:line="276" w:lineRule="auto"/>
        <w:rPr>
          <w:del w:id="0" w:author="Dalton Solano dos Reis" w:date="2024-05-14T19:01:00Z"/>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541CD1" w14:paraId="05F3FC72" w14:textId="77777777">
        <w:tc>
          <w:tcPr>
            <w:tcW w:w="8954" w:type="dxa"/>
            <w:gridSpan w:val="2"/>
            <w:shd w:val="clear" w:color="auto" w:fill="auto"/>
          </w:tcPr>
          <w:p w14:paraId="5535A47C" w14:textId="77777777" w:rsidR="00541CD1" w:rsidRDefault="00CA33EE">
            <w:pPr>
              <w:pBdr>
                <w:top w:val="nil"/>
                <w:left w:val="nil"/>
                <w:bottom w:val="nil"/>
                <w:right w:val="nil"/>
                <w:between w:val="nil"/>
              </w:pBdr>
              <w:tabs>
                <w:tab w:val="center" w:pos="4320"/>
                <w:tab w:val="right" w:pos="8640"/>
                <w:tab w:val="right" w:pos="8931"/>
              </w:tabs>
              <w:ind w:right="141"/>
              <w:jc w:val="center"/>
              <w:rPr>
                <w:color w:val="000000"/>
              </w:rPr>
            </w:pPr>
            <w:bookmarkStart w:id="1" w:name="_heading=h.gjdgxs" w:colFirst="0" w:colLast="0"/>
            <w:bookmarkEnd w:id="1"/>
            <w:r>
              <w:rPr>
                <w:color w:val="000000"/>
              </w:rPr>
              <w:t>CURSO DE SISTEMAS DE INFORMAÇÃO – TCC (RES_024_2022)</w:t>
            </w:r>
          </w:p>
        </w:tc>
      </w:tr>
      <w:tr w:rsidR="00541CD1" w14:paraId="7FA8B0AB" w14:textId="77777777">
        <w:tc>
          <w:tcPr>
            <w:tcW w:w="5283" w:type="dxa"/>
            <w:shd w:val="clear" w:color="auto" w:fill="auto"/>
          </w:tcPr>
          <w:p w14:paraId="7C285B41"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xml:space="preserve">) Pré-projeto </w:t>
            </w:r>
            <w:proofErr w:type="gramStart"/>
            <w:r>
              <w:rPr>
                <w:color w:val="000000"/>
              </w:rPr>
              <w:t xml:space="preserve">(  </w:t>
            </w:r>
            <w:proofErr w:type="gramEnd"/>
            <w:r>
              <w:rPr>
                <w:color w:val="000000"/>
              </w:rPr>
              <w:t xml:space="preserve"> ) Projeto </w:t>
            </w:r>
          </w:p>
        </w:tc>
        <w:tc>
          <w:tcPr>
            <w:tcW w:w="3671" w:type="dxa"/>
            <w:shd w:val="clear" w:color="auto" w:fill="auto"/>
          </w:tcPr>
          <w:p w14:paraId="3341D582"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Ano/Semestre: 202</w:t>
            </w:r>
            <w:r>
              <w:t>4/1</w:t>
            </w:r>
          </w:p>
        </w:tc>
      </w:tr>
      <w:tr w:rsidR="00541CD1" w14:paraId="11484314" w14:textId="77777777">
        <w:tc>
          <w:tcPr>
            <w:tcW w:w="5283" w:type="dxa"/>
            <w:shd w:val="clear" w:color="auto" w:fill="auto"/>
          </w:tcPr>
          <w:p w14:paraId="058E852A"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 xml:space="preserve">Eixo: </w:t>
            </w:r>
            <w:r>
              <w:t>Desenvolvimento de Software para Sistemas de Informação</w:t>
            </w:r>
          </w:p>
        </w:tc>
        <w:tc>
          <w:tcPr>
            <w:tcW w:w="3671" w:type="dxa"/>
            <w:shd w:val="clear" w:color="auto" w:fill="auto"/>
          </w:tcPr>
          <w:p w14:paraId="4797453E"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Aplicado  </w:t>
            </w:r>
            <w:proofErr w:type="gramStart"/>
            <w:r>
              <w:rPr>
                <w:color w:val="000000"/>
              </w:rPr>
              <w:t>   (</w:t>
            </w:r>
            <w:proofErr w:type="gramEnd"/>
            <w:r>
              <w:rPr>
                <w:color w:val="000000"/>
              </w:rPr>
              <w:t xml:space="preserve">   ) Inovação</w:t>
            </w:r>
          </w:p>
        </w:tc>
      </w:tr>
    </w:tbl>
    <w:p w14:paraId="1C420ACB" w14:textId="6A120996" w:rsidR="00541CD1" w:rsidDel="00382907" w:rsidRDefault="00541CD1" w:rsidP="00382907">
      <w:pPr>
        <w:pStyle w:val="TF-TTULO"/>
        <w:rPr>
          <w:del w:id="2" w:author="Dalton Solano dos Reis" w:date="2024-05-14T19:01:00Z"/>
          <w:b w:val="0"/>
          <w:smallCaps/>
          <w:color w:val="000000"/>
        </w:rPr>
      </w:pPr>
    </w:p>
    <w:p w14:paraId="4DE11071" w14:textId="77777777" w:rsidR="00382907" w:rsidRPr="00382907" w:rsidRDefault="00382907" w:rsidP="00382907">
      <w:pPr>
        <w:rPr>
          <w:ins w:id="3" w:author="Dalton Solano dos Reis" w:date="2024-05-14T19:01:00Z"/>
          <w:rPrChange w:id="4" w:author="Dalton Solano dos Reis" w:date="2024-05-14T19:01:00Z">
            <w:rPr>
              <w:ins w:id="5" w:author="Dalton Solano dos Reis" w:date="2024-05-14T19:01:00Z"/>
              <w:b/>
              <w:smallCaps/>
              <w:color w:val="000000"/>
            </w:rPr>
          </w:rPrChange>
        </w:rPr>
        <w:pPrChange w:id="6" w:author="Dalton Solano dos Reis" w:date="2024-05-14T19:01:00Z">
          <w:pPr>
            <w:keepNext w:val="0"/>
            <w:keepLines w:val="0"/>
            <w:pBdr>
              <w:top w:val="nil"/>
              <w:left w:val="nil"/>
              <w:bottom w:val="nil"/>
              <w:right w:val="nil"/>
              <w:between w:val="nil"/>
            </w:pBdr>
            <w:spacing w:after="240"/>
            <w:jc w:val="center"/>
          </w:pPr>
        </w:pPrChange>
      </w:pPr>
    </w:p>
    <w:p w14:paraId="2CA4CDE3" w14:textId="77777777" w:rsidR="00541CD1" w:rsidRPr="008271EB" w:rsidRDefault="00CA33EE" w:rsidP="00382907">
      <w:pPr>
        <w:pStyle w:val="TF-TTULO"/>
        <w:pPrChange w:id="7" w:author="Dalton Solano dos Reis" w:date="2024-05-14T19:00:00Z">
          <w:pPr>
            <w:keepNext w:val="0"/>
            <w:keepLines w:val="0"/>
            <w:pBdr>
              <w:top w:val="nil"/>
              <w:left w:val="nil"/>
              <w:bottom w:val="nil"/>
              <w:right w:val="nil"/>
              <w:between w:val="nil"/>
            </w:pBdr>
            <w:spacing w:after="240"/>
            <w:jc w:val="center"/>
          </w:pPr>
        </w:pPrChange>
      </w:pPr>
      <w:r w:rsidRPr="008271EB">
        <w:t>FURBOT NA TERRA DA IA: Construção de um jogo interativo para o ensino introdutório de inteligência artificial para crianças</w:t>
      </w:r>
    </w:p>
    <w:p w14:paraId="497B4386" w14:textId="77777777" w:rsidR="00541CD1" w:rsidRDefault="00CA33EE">
      <w:pPr>
        <w:pBdr>
          <w:top w:val="nil"/>
          <w:left w:val="nil"/>
          <w:bottom w:val="nil"/>
          <w:right w:val="nil"/>
          <w:between w:val="nil"/>
        </w:pBdr>
        <w:spacing w:before="120"/>
        <w:jc w:val="center"/>
        <w:rPr>
          <w:color w:val="000000"/>
        </w:rPr>
      </w:pPr>
      <w:proofErr w:type="spellStart"/>
      <w:r>
        <w:t>Jordana</w:t>
      </w:r>
      <w:proofErr w:type="spellEnd"/>
      <w:r>
        <w:t xml:space="preserve"> </w:t>
      </w:r>
      <w:proofErr w:type="spellStart"/>
      <w:r>
        <w:t>Tomio</w:t>
      </w:r>
      <w:proofErr w:type="spellEnd"/>
      <w:r>
        <w:t xml:space="preserve"> e </w:t>
      </w:r>
      <w:proofErr w:type="spellStart"/>
      <w:r>
        <w:t>Ueran</w:t>
      </w:r>
      <w:proofErr w:type="spellEnd"/>
      <w:r>
        <w:t xml:space="preserve"> José Piazza</w:t>
      </w:r>
    </w:p>
    <w:p w14:paraId="18DA3F27" w14:textId="77777777" w:rsidR="00541CD1" w:rsidRDefault="00CA33EE">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07B57BFC" w14:textId="77777777" w:rsidR="00541CD1" w:rsidRDefault="00CA33EE">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58622A98" w14:textId="77777777" w:rsidR="00541CD1" w:rsidRDefault="00CA33EE">
      <w:pPr>
        <w:pStyle w:val="Ttulo1"/>
        <w:numPr>
          <w:ilvl w:val="0"/>
          <w:numId w:val="2"/>
        </w:numPr>
      </w:pPr>
      <w:r>
        <w:t>Contextualização</w:t>
      </w:r>
    </w:p>
    <w:p w14:paraId="4908DDF6" w14:textId="06571C12" w:rsidR="00541CD1" w:rsidRDefault="00CA33EE">
      <w:pPr>
        <w:pStyle w:val="TF-TEXTO"/>
        <w:pPrChange w:id="8" w:author="Dalton Solano dos Reis" w:date="2024-05-14T14:15:00Z">
          <w:pPr>
            <w:spacing w:after="240" w:line="360" w:lineRule="auto"/>
            <w:ind w:firstLine="720"/>
            <w:jc w:val="both"/>
          </w:pPr>
        </w:pPrChange>
      </w:pPr>
      <w:r>
        <w:t xml:space="preserve">Com o avanço da Inteligência Artificial (IA) no mundo, evidencia-se cada vez mais o sucesso e a adoção de suas mais diversas aplicações, que vão desde </w:t>
      </w:r>
      <w:r>
        <w:rPr>
          <w:i/>
        </w:rPr>
        <w:t xml:space="preserve">chatbots </w:t>
      </w:r>
      <w:r>
        <w:t>à algoritmos de recomendação presentes em vários sites, como Netflix ou Amazon (SICHMAN, 2021</w:t>
      </w:r>
      <w:r w:rsidR="003C5B4B">
        <w:t xml:space="preserve">). </w:t>
      </w:r>
      <w:r w:rsidR="00FC3C42">
        <w:t xml:space="preserve">Diversos </w:t>
      </w:r>
      <w:r>
        <w:t xml:space="preserve">campos científicos podem se beneficiar da utilização de suas subáreas, sendo uma delas o Aprendizado de Máquina (AM). </w:t>
      </w:r>
      <w:r w:rsidR="003B2A72">
        <w:t xml:space="preserve">O </w:t>
      </w:r>
      <w:r>
        <w:t>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743810EA" w14:textId="77777777" w:rsidR="00541CD1" w:rsidRDefault="00CA33EE">
      <w:pPr>
        <w:pStyle w:val="TF-TEXTO"/>
        <w:pPrChange w:id="9" w:author="Dalton Solano dos Reis" w:date="2024-05-14T14:16:00Z">
          <w:pPr>
            <w:spacing w:after="240" w:line="360" w:lineRule="auto"/>
            <w:ind w:firstLine="720"/>
            <w:jc w:val="both"/>
          </w:pPr>
        </w:pPrChange>
      </w:pPr>
      <w:r>
        <w:t xml:space="preserve">Entretanto, apesar do grande avanço da IA, é necessário observar também as consequências negativas, diretas e indiretas, como os vieses (GRGIC-HLACA </w:t>
      </w:r>
      <w:r w:rsidRPr="00FE741D">
        <w:rPr>
          <w:i/>
          <w:iCs/>
        </w:rPr>
        <w:t>et al</w:t>
      </w:r>
      <w:r>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25EDC617" w14:textId="77777777" w:rsidR="00541CD1" w:rsidRDefault="00CA33EE">
      <w:pPr>
        <w:pStyle w:val="TF-TEXTO"/>
        <w:pPrChange w:id="10" w:author="Dalton Solano dos Reis" w:date="2024-05-14T14:16:00Z">
          <w:pPr>
            <w:keepNext w:val="0"/>
            <w:keepLines w:val="0"/>
            <w:spacing w:before="240" w:after="240" w:line="360" w:lineRule="auto"/>
            <w:ind w:firstLine="720"/>
            <w:jc w:val="both"/>
          </w:pPr>
        </w:pPrChange>
      </w:pPr>
      <w:r>
        <w:t xml:space="preserve">Touretzky </w:t>
      </w:r>
      <w:r w:rsidRPr="00FE741D">
        <w:rPr>
          <w:i/>
          <w:iCs/>
        </w:rPr>
        <w:t>et al</w:t>
      </w:r>
      <w:r>
        <w:t>. (2019) aponta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DD5152E" w14:textId="6F2E5080" w:rsidR="00541CD1" w:rsidRDefault="00C8799E">
      <w:pPr>
        <w:pStyle w:val="TF-TEXTO"/>
        <w:pPrChange w:id="11" w:author="Dalton Solano dos Reis" w:date="2024-05-14T14:16:00Z">
          <w:pPr>
            <w:keepNext w:val="0"/>
            <w:keepLines w:val="0"/>
            <w:spacing w:before="240" w:after="240" w:line="360" w:lineRule="auto"/>
            <w:ind w:firstLine="720"/>
            <w:jc w:val="both"/>
          </w:pPr>
        </w:pPrChange>
      </w:pPr>
      <w:r>
        <w:lastRenderedPageBreak/>
        <w:t xml:space="preserve">Visando o início do ensino de crianças e adolescentes na programação, o aplicativo FURBOT, </w:t>
      </w:r>
      <w:r w:rsidR="00D9655C">
        <w:t xml:space="preserve">uma solução </w:t>
      </w:r>
      <w:r w:rsidR="00C7072A">
        <w:t xml:space="preserve">lúdica para o pensamento computacional, </w:t>
      </w:r>
      <w:r>
        <w:t xml:space="preserve">consiste em um aplicativo móvel e um site desenvolvido pelos professores Adilson Vahldick e Mauro Marcelo Mattos na </w:t>
      </w:r>
      <w:del w:id="12" w:author="Dalton Solano dos Reis" w:date="2024-05-14T14:17:00Z">
        <w:r w:rsidDel="00BC1CAE">
          <w:delText>FURB (</w:delText>
        </w:r>
      </w:del>
      <w:r>
        <w:t>Universidade Regional de Blumenau</w:t>
      </w:r>
      <w:ins w:id="13" w:author="Dalton Solano dos Reis" w:date="2024-05-14T14:18:00Z">
        <w:r w:rsidR="00BC1CAE">
          <w:t xml:space="preserve"> (Fundação Universidade Regional de Blumenau - FURB</w:t>
        </w:r>
      </w:ins>
      <w:r w:rsidR="00EB51B9">
        <w:t xml:space="preserve">). O FURBOT </w:t>
      </w:r>
      <w:r w:rsidR="00094BC8">
        <w:t>tem o</w:t>
      </w:r>
      <w:r>
        <w:t xml:space="preserve"> intuito de ensinar conceitos fundamentais de programação</w:t>
      </w:r>
      <w:r w:rsidR="00072B20">
        <w:t xml:space="preserve"> e pensamento computacional</w:t>
      </w:r>
      <w:r>
        <w:t xml:space="preserve"> de forma interativa e envolvente, para inspirar inicialmente universitários, mas que consequentemente passou a ensinar também crianças e adolescentes pelo aplicativo para dispositivos móveis e pelo site, ambos disponíveis gratuitamente (</w:t>
      </w:r>
      <w:r w:rsidR="00581EF2">
        <w:t>ARAÚJO; SILVEIRA; MATTOS</w:t>
      </w:r>
      <w:r>
        <w:t>, 2018).</w:t>
      </w:r>
    </w:p>
    <w:p w14:paraId="629A61B9" w14:textId="16C3B638" w:rsidR="00541CD1" w:rsidRDefault="00CA33EE">
      <w:pPr>
        <w:pStyle w:val="TF-TEXTO"/>
        <w:pPrChange w:id="14" w:author="Dalton Solano dos Reis" w:date="2024-05-14T14:16:00Z">
          <w:pPr>
            <w:keepNext w:val="0"/>
            <w:keepLines w:val="0"/>
            <w:spacing w:before="240" w:after="240" w:line="360" w:lineRule="auto"/>
            <w:ind w:firstLine="720"/>
            <w:jc w:val="both"/>
          </w:pPr>
        </w:pPrChange>
      </w:pPr>
      <w:r>
        <w:t xml:space="preserve">Diante disso, o objetivo deste trabalho é disponibilizar um novo </w:t>
      </w:r>
      <w:r>
        <w:rPr>
          <w:i/>
        </w:rPr>
        <w:t>minigame</w:t>
      </w:r>
      <w:r>
        <w:t xml:space="preserve"> abordando introdução a lógica de IA, mais especificamente sua subárea AM, de modo lúdico e de fácil entendimento para o site FURBOT, com o foco de ensino para crianças e adolescentes. Para alcançar este objetivo principal, pode-se elencar os seguintes objetivos específicos: disponibilizar um novo </w:t>
      </w:r>
      <w:r>
        <w:rPr>
          <w:i/>
        </w:rPr>
        <w:t xml:space="preserve">minigame </w:t>
      </w:r>
      <w:r>
        <w:t xml:space="preserve">sobre IA e AM para a “Arena de Jogos” no site FURBOT; abordar </w:t>
      </w:r>
      <w:r w:rsidR="00C8799E" w:rsidRPr="00C8799E">
        <w:t>uma narrativa envolvente e visualmente atrativa que contextualize os conceitos de AM de maneira compreensível para crianças e adolescentes</w:t>
      </w:r>
      <w:r w:rsidR="00C8799E">
        <w:t xml:space="preserve">; </w:t>
      </w:r>
      <w:r>
        <w:t xml:space="preserve">e por fim, realizar uma oficina com crianças e adolescentes para aplicação prática do </w:t>
      </w:r>
      <w:r>
        <w:rPr>
          <w:i/>
        </w:rPr>
        <w:t xml:space="preserve">minigame </w:t>
      </w:r>
      <w:r>
        <w:t>desenvolvido e coleta de feedback.</w:t>
      </w:r>
    </w:p>
    <w:p w14:paraId="57A3D225" w14:textId="77777777" w:rsidR="00541CD1" w:rsidRDefault="00CA33EE">
      <w:pPr>
        <w:pStyle w:val="Ttulo1"/>
        <w:numPr>
          <w:ilvl w:val="0"/>
          <w:numId w:val="2"/>
        </w:numPr>
      </w:pPr>
      <w:bookmarkStart w:id="15" w:name="_heading=h.1fob9te" w:colFirst="0" w:colLast="0"/>
      <w:bookmarkEnd w:id="15"/>
      <w:r>
        <w:t>Bases Teóricas</w:t>
      </w:r>
    </w:p>
    <w:p w14:paraId="42C1AA69" w14:textId="77777777" w:rsidR="00541CD1" w:rsidRDefault="00CA33EE">
      <w:pPr>
        <w:pStyle w:val="TF-TEXTO"/>
        <w:pPrChange w:id="16" w:author="Dalton Solano dos Reis" w:date="2024-05-14T14:38:00Z">
          <w:pPr>
            <w:keepNext w:val="0"/>
            <w:keepLines w:val="0"/>
            <w:spacing w:after="240" w:line="360" w:lineRule="auto"/>
            <w:ind w:firstLine="720"/>
            <w:jc w:val="both"/>
          </w:pPr>
        </w:pPrChange>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1AB3573D" w14:textId="15167D6A" w:rsidR="00541CD1" w:rsidRPr="00831128" w:rsidRDefault="00CA33EE">
      <w:pPr>
        <w:pStyle w:val="Ttulo2"/>
        <w:numPr>
          <w:ilvl w:val="1"/>
          <w:numId w:val="2"/>
        </w:numPr>
      </w:pPr>
      <w:r w:rsidRPr="00831128">
        <w:t>Revisão Bibliográfica</w:t>
      </w:r>
    </w:p>
    <w:p w14:paraId="764B9556" w14:textId="26569868" w:rsidR="00E45469" w:rsidRDefault="00CA33EE">
      <w:pPr>
        <w:pStyle w:val="TF-TEXTO"/>
        <w:rPr>
          <w:color w:val="000000"/>
        </w:rPr>
        <w:pPrChange w:id="17" w:author="Dalton Solano dos Reis" w:date="2024-05-14T14:38:00Z">
          <w:pPr>
            <w:keepLines w:val="0"/>
            <w:pBdr>
              <w:top w:val="nil"/>
              <w:left w:val="nil"/>
              <w:bottom w:val="nil"/>
              <w:right w:val="nil"/>
              <w:between w:val="nil"/>
            </w:pBdr>
            <w:spacing w:before="120" w:line="360" w:lineRule="auto"/>
            <w:ind w:firstLine="680"/>
            <w:jc w:val="both"/>
          </w:pPr>
        </w:pPrChange>
      </w:pPr>
      <w:r>
        <w:t>Nesta subseção será descrito os assuntos que compõem o estudo a ser realizado. A subseção 2.1.1 contextualiza a inteligência artificial no nosso dia a dia, destacando suas principais definições e como as compreender, além de discutir o aprendizado de máquina, incluindo seus conceitos fundamentais</w:t>
      </w:r>
      <w:r w:rsidR="00604D18">
        <w:t>. A</w:t>
      </w:r>
      <w:r>
        <w:t xml:space="preserve"> subseção 2.1.2 aborda a conjunção entre inteligência artificial e o ensino </w:t>
      </w:r>
      <w:r w:rsidR="00D17CF6">
        <w:t>infantojuvenil</w:t>
      </w:r>
      <w:r>
        <w:t>, e como ambas as áreas podem se beneficiar mutuamente. Por fim, a subseção 2.1.3 aborda os jogos educacionais, ressaltando como eles podem ajudar no desenvolvimento das crianças.</w:t>
      </w:r>
    </w:p>
    <w:p w14:paraId="628F923C" w14:textId="27FF037C" w:rsidR="00E45469" w:rsidRPr="00FE741D" w:rsidRDefault="00FE741D" w:rsidP="00846BA1">
      <w:pPr>
        <w:pStyle w:val="PargrafodaLista"/>
        <w:keepLines w:val="0"/>
        <w:numPr>
          <w:ilvl w:val="2"/>
          <w:numId w:val="2"/>
        </w:numPr>
        <w:pBdr>
          <w:top w:val="nil"/>
          <w:left w:val="nil"/>
          <w:bottom w:val="nil"/>
          <w:right w:val="nil"/>
          <w:between w:val="nil"/>
        </w:pBdr>
        <w:spacing w:before="120" w:line="360" w:lineRule="auto"/>
        <w:jc w:val="both"/>
      </w:pPr>
      <w:r>
        <w:rPr>
          <w:color w:val="000000"/>
        </w:rPr>
        <w:t>Inteligência</w:t>
      </w:r>
      <w:r w:rsidR="00E45469">
        <w:rPr>
          <w:color w:val="000000"/>
        </w:rPr>
        <w:t xml:space="preserve"> </w:t>
      </w:r>
      <w:r>
        <w:rPr>
          <w:color w:val="000000"/>
        </w:rPr>
        <w:t>a</w:t>
      </w:r>
      <w:r w:rsidR="00E45469">
        <w:rPr>
          <w:color w:val="000000"/>
        </w:rPr>
        <w:t>rtificial</w:t>
      </w:r>
    </w:p>
    <w:p w14:paraId="195BCA4A" w14:textId="54E2344C" w:rsidR="00FE741D" w:rsidRDefault="00FE741D">
      <w:pPr>
        <w:pStyle w:val="TF-TEXTO"/>
        <w:pPrChange w:id="18" w:author="Dalton Solano dos Reis" w:date="2024-05-14T14:39:00Z">
          <w:pPr>
            <w:keepLines w:val="0"/>
            <w:pBdr>
              <w:top w:val="nil"/>
              <w:left w:val="nil"/>
              <w:bottom w:val="nil"/>
              <w:right w:val="nil"/>
              <w:between w:val="nil"/>
            </w:pBdr>
            <w:spacing w:before="120" w:line="360" w:lineRule="auto"/>
            <w:ind w:firstLine="680"/>
            <w:jc w:val="both"/>
          </w:pPr>
        </w:pPrChange>
      </w:pPr>
      <w:r>
        <w:lastRenderedPageBreak/>
        <w:t xml:space="preserve">Um </w:t>
      </w:r>
      <w:r w:rsidRPr="00FE741D">
        <w:t>dos campos mais recentes em ciências e engenharia, a IA iniciou seu estudo após a Segunda Guerra Mundial, e hoje abrange uma enorme variedade de subcampos, do geral a tarefas específicas, sendo relevante para qualquer tarefa intelectual, além de compreender, mas também construir entidades inteligentes (RUSSEL; NORVIG, 2022).</w:t>
      </w:r>
      <w:r w:rsidR="00072B20">
        <w:t xml:space="preserve"> </w:t>
      </w:r>
      <w:r w:rsidRPr="00FE741D">
        <w:t xml:space="preserve">A inteligência artificial está numa área que compreende algoritmos capazes de aprender, adaptar e criar soluções para problemas não antevistos, permitindo a análise e a correlação de extensas quantidades de dados para descobrir relações e conhecimentos. Tendo isso em vista, a natureza dos </w:t>
      </w:r>
      <w:commentRangeStart w:id="19"/>
      <w:r w:rsidRPr="00FE741D">
        <w:t>agentes</w:t>
      </w:r>
      <w:commentRangeEnd w:id="19"/>
      <w:r w:rsidR="00B320DB">
        <w:rPr>
          <w:rStyle w:val="Refdecomentrio"/>
        </w:rPr>
        <w:commentReference w:id="19"/>
      </w:r>
      <w:r w:rsidRPr="00FE741D">
        <w:t>, são definidas como entidades capazes de perceber o ambiente através de sensores e de agir sobre ele. Estes agentes podem ser</w:t>
      </w:r>
      <w:r w:rsidR="0091548C">
        <w:t xml:space="preserve"> agentes</w:t>
      </w:r>
      <w:r w:rsidRPr="00FE741D">
        <w:t xml:space="preserve"> humanos, robóticos ou de software, cada um utilizando diferentes tipos de sensores e atuadores para interagir com o ambiente. A percepção é exposta como as entradas perceptivas do agente em um determinado momento, enquanto a sequência de percepções é a história completa do que o agente percebeu até o momento. A triagem de ações de um agente em um dado momento pode depender da sequência completa de percepções até então recebidas (RUSSEL; NORVIG, 2022). </w:t>
      </w:r>
    </w:p>
    <w:p w14:paraId="716C3892" w14:textId="6DAC78E3" w:rsidR="00FE741D" w:rsidRDefault="00B320DB">
      <w:pPr>
        <w:pStyle w:val="TF-TEXTO"/>
        <w:pPrChange w:id="20" w:author="Dalton Solano dos Reis" w:date="2024-05-14T14:39:00Z">
          <w:pPr>
            <w:keepLines w:val="0"/>
            <w:pBdr>
              <w:top w:val="nil"/>
              <w:left w:val="nil"/>
              <w:bottom w:val="nil"/>
              <w:right w:val="nil"/>
              <w:between w:val="nil"/>
            </w:pBdr>
            <w:spacing w:before="120" w:line="360" w:lineRule="auto"/>
            <w:ind w:firstLine="680"/>
            <w:jc w:val="both"/>
          </w:pPr>
        </w:pPrChange>
      </w:pPr>
      <w:ins w:id="21" w:author="Dalton Solano dos Reis" w:date="2024-05-14T14:23:00Z">
        <w:r>
          <w:t xml:space="preserve">Já na IA, </w:t>
        </w:r>
      </w:ins>
      <w:del w:id="22" w:author="Dalton Solano dos Reis" w:date="2024-05-14T14:23:00Z">
        <w:r w:rsidR="00FE741D" w:rsidRPr="00FE741D" w:rsidDel="00B320DB">
          <w:delText xml:space="preserve">O </w:delText>
        </w:r>
      </w:del>
      <w:ins w:id="23" w:author="Dalton Solano dos Reis" w:date="2024-05-14T14:23:00Z">
        <w:r>
          <w:t>o</w:t>
        </w:r>
        <w:r w:rsidRPr="00FE741D">
          <w:t xml:space="preserve"> </w:t>
        </w:r>
      </w:ins>
      <w:r w:rsidR="00FE741D" w:rsidRPr="00FE741D">
        <w:t>Aprendizado de Máquina pode ser descrito como programas capazes de adquirir conhecimento de maneira automática através do processamento de grande volume de dados, e que conseguem melhorar seu desempenho por meio de exemplos (LUDERMIR, 2021 apud MITCHELL, 1997</w:t>
      </w:r>
      <w:r w:rsidR="00BA7997" w:rsidRPr="00FE741D">
        <w:t>)</w:t>
      </w:r>
      <w:r w:rsidR="00BA7997">
        <w:t>.</w:t>
      </w:r>
      <w:r w:rsidR="00BA7997" w:rsidRPr="00FE741D">
        <w:t xml:space="preserve"> </w:t>
      </w:r>
      <w:r w:rsidR="00BA7997">
        <w:t>D</w:t>
      </w:r>
      <w:r w:rsidR="00FE741D" w:rsidRPr="00FE741D">
        <w:t xml:space="preserve">essa forma, pode-se considerar como ‘ensinar’ o algoritmo a aprender através de reconhecimento de padrões e utilização dos modelos </w:t>
      </w:r>
      <w:r w:rsidR="00AF2947" w:rsidRPr="00FE741D">
        <w:t>adquiri</w:t>
      </w:r>
      <w:r w:rsidR="00AF2947">
        <w:t>d</w:t>
      </w:r>
      <w:r w:rsidR="00AF2947" w:rsidRPr="00FE741D">
        <w:t xml:space="preserve">os </w:t>
      </w:r>
      <w:r w:rsidR="00FE741D" w:rsidRPr="00FE741D">
        <w:t>em cenários semelhantes (GATTI, 2</w:t>
      </w:r>
      <w:r w:rsidR="00FE741D" w:rsidRPr="00072B20">
        <w:t xml:space="preserve">019). </w:t>
      </w:r>
      <w:r w:rsidR="00A673F4">
        <w:t>Conf</w:t>
      </w:r>
      <w:r w:rsidR="00F65D64">
        <w:t xml:space="preserve">orme </w:t>
      </w:r>
      <w:r w:rsidR="00A673F4">
        <w:t>afirma</w:t>
      </w:r>
      <w:r w:rsidR="00F65D64">
        <w:t xml:space="preserve">m </w:t>
      </w:r>
      <w:proofErr w:type="spellStart"/>
      <w:r w:rsidR="00F65D64">
        <w:t>Monard</w:t>
      </w:r>
      <w:proofErr w:type="spellEnd"/>
      <w:r w:rsidR="00F65D64">
        <w:t xml:space="preserve"> e </w:t>
      </w:r>
      <w:proofErr w:type="spellStart"/>
      <w:r w:rsidR="00F65D64">
        <w:t>Baranauskas</w:t>
      </w:r>
      <w:proofErr w:type="spellEnd"/>
      <w:r w:rsidR="00F65D64">
        <w:t xml:space="preserve"> (2003</w:t>
      </w:r>
      <w:proofErr w:type="gramStart"/>
      <w:r w:rsidR="00A673F4" w:rsidRPr="00072B20">
        <w:t>)</w:t>
      </w:r>
      <w:r w:rsidR="00A673F4">
        <w:t xml:space="preserve"> ,</w:t>
      </w:r>
      <w:proofErr w:type="gramEnd"/>
      <w:r w:rsidR="00A673F4">
        <w:t xml:space="preserve"> </w:t>
      </w:r>
      <w:r w:rsidR="00A673F4">
        <w:rPr>
          <w:color w:val="000000"/>
        </w:rPr>
        <w:t>a</w:t>
      </w:r>
      <w:r w:rsidR="00072B20" w:rsidRPr="00072B20">
        <w:rPr>
          <w:color w:val="000000"/>
        </w:rPr>
        <w:t>inda que AM seja uma ferramenta poderosa para a aquisição de conhecimento,</w:t>
      </w:r>
      <w:r w:rsidR="00072B20">
        <w:rPr>
          <w:color w:val="000000"/>
        </w:rPr>
        <w:t xml:space="preserve"> deve ser observado que não existe um único algoritmo que apresente o melhor desempenho para todos os problemas, portanto, é fundamental a compreensão dos seus três métodos principais que são: Aprendizado Supervisionado, Aprendizado Não Supervisionado e Aprendizado por reforço.</w:t>
      </w:r>
    </w:p>
    <w:p w14:paraId="5FC32203" w14:textId="687AFC31" w:rsidR="00FE741D" w:rsidRDefault="00FE741D">
      <w:pPr>
        <w:pStyle w:val="TF-TEXTO"/>
        <w:pPrChange w:id="24" w:author="Dalton Solano dos Reis" w:date="2024-05-14T14:39:00Z">
          <w:pPr>
            <w:keepLines w:val="0"/>
            <w:pBdr>
              <w:top w:val="nil"/>
              <w:left w:val="nil"/>
              <w:bottom w:val="nil"/>
              <w:right w:val="nil"/>
              <w:between w:val="nil"/>
            </w:pBdr>
            <w:spacing w:before="120" w:line="360" w:lineRule="auto"/>
            <w:ind w:firstLine="680"/>
            <w:jc w:val="both"/>
          </w:pPr>
        </w:pPrChange>
      </w:pPr>
      <w:r w:rsidRPr="00FE741D">
        <w:t xml:space="preserve">No </w:t>
      </w:r>
      <w:del w:id="25" w:author="Dalton Solano dos Reis" w:date="2024-05-14T14:25:00Z">
        <w:r w:rsidRPr="00FE741D" w:rsidDel="00B320DB">
          <w:delText xml:space="preserve">aprendizado </w:delText>
        </w:r>
      </w:del>
      <w:ins w:id="26" w:author="Dalton Solano dos Reis" w:date="2024-05-14T14:25:00Z">
        <w:r w:rsidR="00B320DB">
          <w:t>A</w:t>
        </w:r>
        <w:r w:rsidR="00B320DB" w:rsidRPr="00FE741D">
          <w:t xml:space="preserve">prendizado </w:t>
        </w:r>
      </w:ins>
      <w:del w:id="27" w:author="Dalton Solano dos Reis" w:date="2024-05-14T14:25:00Z">
        <w:r w:rsidRPr="00FE741D" w:rsidDel="00B320DB">
          <w:delText>supervisionado</w:delText>
        </w:r>
      </w:del>
      <w:ins w:id="28" w:author="Dalton Solano dos Reis" w:date="2024-05-14T14:25:00Z">
        <w:r w:rsidR="00B320DB">
          <w:t>S</w:t>
        </w:r>
        <w:r w:rsidR="00B320DB" w:rsidRPr="00FE741D">
          <w:t>upervisionado</w:t>
        </w:r>
      </w:ins>
      <w:r w:rsidRPr="00FE741D">
        <w:t>, é necessário expor o resultado desejado e um conjunto de dados previamente rotulados e já conhecidos ao algoritmo</w:t>
      </w:r>
      <w:r w:rsidR="00E4550E">
        <w:t>.</w:t>
      </w:r>
      <w:r w:rsidR="00E4550E" w:rsidRPr="00FE741D">
        <w:t xml:space="preserve"> </w:t>
      </w:r>
      <w:r w:rsidR="00E4550E">
        <w:t>A</w:t>
      </w:r>
      <w:r w:rsidRPr="00FE741D">
        <w:t xml:space="preserve">ssim, o objetivo do algoritmo é construir um modelo preciso para a tarefa, tendo seu treinamento baseado na comparação entre o resultado obtido e o rótulo previamente classificado, repetindo esse processo até a obtenção do erro mínimo (ALLES, 2019). No </w:t>
      </w:r>
      <w:del w:id="29" w:author="Dalton Solano dos Reis" w:date="2024-05-14T14:26:00Z">
        <w:r w:rsidRPr="00FE741D" w:rsidDel="00B320DB">
          <w:delText xml:space="preserve">aprendizado </w:delText>
        </w:r>
      </w:del>
      <w:ins w:id="30" w:author="Dalton Solano dos Reis" w:date="2024-05-14T14:26:00Z">
        <w:r w:rsidR="00B320DB">
          <w:t>A</w:t>
        </w:r>
        <w:r w:rsidR="00B320DB" w:rsidRPr="00FE741D">
          <w:t xml:space="preserve">prendizado </w:t>
        </w:r>
      </w:ins>
      <w:del w:id="31" w:author="Dalton Solano dos Reis" w:date="2024-05-14T14:26:00Z">
        <w:r w:rsidRPr="00FE741D" w:rsidDel="00B320DB">
          <w:delText xml:space="preserve">não </w:delText>
        </w:r>
      </w:del>
      <w:ins w:id="32" w:author="Dalton Solano dos Reis" w:date="2024-05-14T14:26:00Z">
        <w:r w:rsidR="00B320DB">
          <w:t>N</w:t>
        </w:r>
        <w:r w:rsidR="00B320DB" w:rsidRPr="00FE741D">
          <w:t xml:space="preserve">ão </w:t>
        </w:r>
      </w:ins>
      <w:del w:id="33" w:author="Dalton Solano dos Reis" w:date="2024-05-14T14:26:00Z">
        <w:r w:rsidRPr="00FE741D" w:rsidDel="00B320DB">
          <w:delText>supervisionado</w:delText>
        </w:r>
      </w:del>
      <w:ins w:id="34" w:author="Dalton Solano dos Reis" w:date="2024-05-14T14:26:00Z">
        <w:r w:rsidR="00B320DB">
          <w:t>S</w:t>
        </w:r>
        <w:r w:rsidR="00B320DB" w:rsidRPr="00FE741D">
          <w:t>upervisionado</w:t>
        </w:r>
      </w:ins>
      <w:r w:rsidRPr="00FE741D">
        <w:t xml:space="preserve">, são extraídas as principais características dos dados e é construída uma representação sem o conhecimento prévio dos rótulos de cada dado, com isso, o algoritmo acaba identificando o padrão das informações de classe heuristicamente, permitindo que </w:t>
      </w:r>
      <w:proofErr w:type="gramStart"/>
      <w:r w:rsidRPr="00FE741D">
        <w:t>o mesmo</w:t>
      </w:r>
      <w:proofErr w:type="gramEnd"/>
      <w:r w:rsidRPr="00FE741D">
        <w:t xml:space="preserve"> analise os padrões que não foram considerados anteriormente</w:t>
      </w:r>
      <w:r w:rsidR="003A46F3">
        <w:t xml:space="preserve"> </w:t>
      </w:r>
      <w:r w:rsidR="00E738A3">
        <w:t>(</w:t>
      </w:r>
      <w:r w:rsidR="00E738A3" w:rsidRPr="00FE741D">
        <w:t>LUDERMIR</w:t>
      </w:r>
      <w:r w:rsidR="00E738A3">
        <w:t xml:space="preserve">, </w:t>
      </w:r>
      <w:r w:rsidR="003A46F3" w:rsidRPr="00FE741D">
        <w:t>2021)</w:t>
      </w:r>
      <w:r w:rsidRPr="00FE741D">
        <w:t>.</w:t>
      </w:r>
    </w:p>
    <w:p w14:paraId="088F3074" w14:textId="396BDE06" w:rsidR="00FE741D" w:rsidRPr="00E45469" w:rsidRDefault="00FE741D">
      <w:pPr>
        <w:pStyle w:val="TF-TEXTO"/>
        <w:pPrChange w:id="35" w:author="Dalton Solano dos Reis" w:date="2024-05-14T14:39:00Z">
          <w:pPr>
            <w:keepLines w:val="0"/>
            <w:pBdr>
              <w:top w:val="nil"/>
              <w:left w:val="nil"/>
              <w:bottom w:val="nil"/>
              <w:right w:val="nil"/>
              <w:between w:val="nil"/>
            </w:pBdr>
            <w:spacing w:before="120" w:line="360" w:lineRule="auto"/>
            <w:ind w:firstLine="680"/>
            <w:jc w:val="both"/>
          </w:pPr>
        </w:pPrChange>
      </w:pPr>
      <w:r w:rsidRPr="00FE741D">
        <w:lastRenderedPageBreak/>
        <w:t xml:space="preserve">O </w:t>
      </w:r>
      <w:del w:id="36" w:author="Dalton Solano dos Reis" w:date="2024-05-14T14:27:00Z">
        <w:r w:rsidRPr="00FE741D" w:rsidDel="00B320DB">
          <w:delText xml:space="preserve">aprendizado </w:delText>
        </w:r>
      </w:del>
      <w:ins w:id="37" w:author="Dalton Solano dos Reis" w:date="2024-05-14T14:27:00Z">
        <w:r w:rsidR="00B320DB">
          <w:t>A</w:t>
        </w:r>
        <w:r w:rsidR="00B320DB" w:rsidRPr="00FE741D">
          <w:t xml:space="preserve">prendizado </w:t>
        </w:r>
      </w:ins>
      <w:r w:rsidRPr="00FE741D">
        <w:t xml:space="preserve">por </w:t>
      </w:r>
      <w:del w:id="38" w:author="Dalton Solano dos Reis" w:date="2024-05-14T14:27:00Z">
        <w:r w:rsidRPr="00FE741D" w:rsidDel="00B320DB">
          <w:delText xml:space="preserve">reforço </w:delText>
        </w:r>
      </w:del>
      <w:ins w:id="39" w:author="Dalton Solano dos Reis" w:date="2024-05-14T14:27:00Z">
        <w:r w:rsidR="00B320DB">
          <w:t>R</w:t>
        </w:r>
        <w:r w:rsidR="00B320DB" w:rsidRPr="00FE741D">
          <w:t xml:space="preserve">eforço </w:t>
        </w:r>
      </w:ins>
      <w:r w:rsidRPr="00FE741D">
        <w:t xml:space="preserve">é caracterizado pelo exercício de repetições na tentativa e erro, baseado na ideia de que se uma ação é sucessiva de resultados satisfatórios, ou até mesmo por resultados superiores, ela deve ser seguida, ou recompensada, até que o agente encontre uma outra ação que maximize a recompensa. Assim, essas ações podem ser designadas em função das informações das quais elas podem construir, introduzindo propriedades de controle com os feedbacks acumulados ao longo do tempo (NUNES </w:t>
      </w:r>
      <w:r w:rsidRPr="00FE741D">
        <w:rPr>
          <w:i/>
          <w:iCs/>
        </w:rPr>
        <w:t>et al</w:t>
      </w:r>
      <w:r w:rsidRPr="00FE741D">
        <w:t>, 2023).</w:t>
      </w:r>
    </w:p>
    <w:p w14:paraId="08E657E0" w14:textId="70925549" w:rsidR="00E45469" w:rsidRPr="00FE741D" w:rsidRDefault="00FE741D" w:rsidP="00F05B16">
      <w:pPr>
        <w:pStyle w:val="PargrafodaLista"/>
        <w:keepNext w:val="0"/>
        <w:keepLines w:val="0"/>
        <w:numPr>
          <w:ilvl w:val="2"/>
          <w:numId w:val="2"/>
        </w:numPr>
        <w:pBdr>
          <w:top w:val="nil"/>
          <w:left w:val="nil"/>
          <w:bottom w:val="nil"/>
          <w:right w:val="nil"/>
          <w:between w:val="nil"/>
        </w:pBdr>
        <w:spacing w:before="120" w:line="360" w:lineRule="auto"/>
        <w:jc w:val="both"/>
      </w:pPr>
      <w:r>
        <w:rPr>
          <w:color w:val="000000"/>
        </w:rPr>
        <w:t>Educação infantojuvenil e a inteligência artificial</w:t>
      </w:r>
    </w:p>
    <w:p w14:paraId="56CD1BC7" w14:textId="20762A75" w:rsidR="00FE741D" w:rsidRPr="00E45469" w:rsidRDefault="00FE741D" w:rsidP="00382907">
      <w:pPr>
        <w:pStyle w:val="TF-TEXTO"/>
        <w:pPrChange w:id="40" w:author="Dalton Solano dos Reis" w:date="2024-05-14T19:02:00Z">
          <w:pPr>
            <w:keepNext w:val="0"/>
            <w:keepLines w:val="0"/>
            <w:pBdr>
              <w:top w:val="nil"/>
              <w:left w:val="nil"/>
              <w:bottom w:val="nil"/>
              <w:right w:val="nil"/>
              <w:between w:val="nil"/>
            </w:pBdr>
            <w:spacing w:before="120" w:line="360" w:lineRule="auto"/>
            <w:ind w:firstLine="680"/>
            <w:jc w:val="both"/>
          </w:pPr>
        </w:pPrChange>
      </w:pPr>
      <w:r w:rsidRPr="00FE741D">
        <w:lastRenderedPageBreak/>
        <w:t xml:space="preserve">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w:t>
      </w:r>
      <w:r w:rsidR="00E673C1">
        <w:t xml:space="preserve">de </w:t>
      </w:r>
      <w:r w:rsidRPr="00FE741D">
        <w:t>Pensamento Computacional (PC), que desde 2018 integra a Base Nacional Comum Curricular (BNCC) (Brasil, 2018), como uma das áreas que alunos da educação básica devem aprender.</w:t>
      </w:r>
      <w:r w:rsidRPr="00FE741D">
        <w:br/>
      </w:r>
      <w:r w:rsidRPr="00FE741D">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e também para desenvolvimento próprio. Nesta linha de pensamento, </w:t>
      </w:r>
      <w:proofErr w:type="spellStart"/>
      <w:r w:rsidRPr="00FE741D">
        <w:t>Zeng</w:t>
      </w:r>
      <w:proofErr w:type="spellEnd"/>
      <w:r w:rsidRPr="00FE741D">
        <w:t xml:space="preserve"> (2013) complementa que é necessário ir além do PC e introduzir também o AI </w:t>
      </w:r>
      <w:proofErr w:type="spellStart"/>
      <w:r w:rsidRPr="00FE741D">
        <w:t>Thinking</w:t>
      </w:r>
      <w:proofErr w:type="spellEnd"/>
      <w:r w:rsidRPr="00FE741D">
        <w:t xml:space="preserve"> ou Pensamento para IA (PIA) em escolas, de forma integrada com as disciplinas curriculares, para desenvolver habilidades como modelagem para resolução de problemas e análise de dados. Ademais, </w:t>
      </w:r>
      <w:proofErr w:type="spellStart"/>
      <w:r w:rsidRPr="00FE741D">
        <w:t>Zeng</w:t>
      </w:r>
      <w:proofErr w:type="spellEnd"/>
      <w:r w:rsidRPr="00FE741D">
        <w:t xml:space="preserve"> (2013) aponta que</w:t>
      </w:r>
      <w:r w:rsidR="00217C6B">
        <w:t>,</w:t>
      </w:r>
      <w:r w:rsidRPr="00FE741D">
        <w:t xml:space="preserve"> para o ensino de PIA nos níveis fundamentais de educação, deve-se focar nos grandes conceitos da IA, como modelagem de dados e resolução de problemas, e não em habilidades de programação, realizando conexões com outras matérias vistas na grade comum curricular para exemplificar de forma mais concreta.</w:t>
      </w:r>
      <w:r w:rsidRPr="00FE741D">
        <w:br/>
      </w:r>
      <w:r w:rsidRPr="00FE741D">
        <w:tab/>
        <w:t xml:space="preserve">Com o objetivo de integrar o ensino de IA no currículo fundamental e médio, Vicari </w:t>
      </w:r>
      <w:r w:rsidRPr="00FE741D">
        <w:rPr>
          <w:i/>
          <w:iCs/>
        </w:rPr>
        <w:t xml:space="preserve">et al. </w:t>
      </w:r>
      <w:r w:rsidRPr="00FE741D">
        <w:t>(2022) propõe cinco competências que devem ser abordados de forma conjunta com a BNCC, sendo eles: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reconhecer as diferentes aplicações da IA no cotidiano ou ser capaz de distinguir tipos de IA e treinar um algoritmo.</w:t>
      </w:r>
      <w:r w:rsidRPr="00FE741D">
        <w:br/>
      </w:r>
      <w:r w:rsidRPr="00FE741D">
        <w:tab/>
        <w:t xml:space="preserve">Kim </w:t>
      </w:r>
      <w:r w:rsidRPr="00FE741D">
        <w:rPr>
          <w:i/>
          <w:iCs/>
        </w:rPr>
        <w:t>et al.</w:t>
      </w:r>
      <w:r w:rsidRPr="00FE741D">
        <w:t xml:space="preserve"> (2021) expandem a ideia deste currículo integrado ao sugerir o conceito de Alfabetização em Inteligência Artificial; este termo é subdivido em três competências: 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w:t>
      </w:r>
      <w:del w:id="41" w:author="Dalton Solano dos Reis" w:date="2024-05-14T14:31:00Z">
        <w:r w:rsidR="009F4C38" w:rsidRPr="00FE741D" w:rsidDel="00B320DB">
          <w:delText>IA</w:delText>
        </w:r>
        <w:r w:rsidR="009F4C38" w:rsidDel="00B320DB">
          <w:delText xml:space="preserve">, </w:delText>
        </w:r>
        <w:r w:rsidR="009F4C38" w:rsidRPr="00FE741D" w:rsidDel="00B320DB">
          <w:delText>sendo</w:delText>
        </w:r>
      </w:del>
      <w:ins w:id="42" w:author="Dalton Solano dos Reis" w:date="2024-05-14T14:31:00Z">
        <w:r w:rsidR="00B320DB" w:rsidRPr="00FE741D">
          <w:t>IA</w:t>
        </w:r>
        <w:r w:rsidR="00B320DB">
          <w:t xml:space="preserve"> sendo</w:t>
        </w:r>
      </w:ins>
      <w:r w:rsidRPr="00FE741D">
        <w:t xml:space="preserve"> </w:t>
      </w:r>
      <w:r w:rsidRPr="00FE741D">
        <w:lastRenderedPageBreak/>
        <w:t>capazes de se comunicar e colaborar utilizando tecnologia, além de adotar a IA como ferramenta integrada em seu cotidiano.</w:t>
      </w:r>
    </w:p>
    <w:p w14:paraId="72F2003B" w14:textId="77777777" w:rsidR="00FE741D" w:rsidRPr="00FE741D" w:rsidRDefault="00FE741D" w:rsidP="00382907">
      <w:pPr>
        <w:pStyle w:val="TF-TEXTO"/>
        <w:pPrChange w:id="43" w:author="Dalton Solano dos Reis" w:date="2024-05-14T19:02:00Z">
          <w:pPr>
            <w:pStyle w:val="PargrafodaLista"/>
            <w:keepNext w:val="0"/>
            <w:numPr>
              <w:ilvl w:val="2"/>
              <w:numId w:val="2"/>
            </w:numPr>
            <w:pBdr>
              <w:top w:val="nil"/>
              <w:left w:val="nil"/>
              <w:bottom w:val="nil"/>
              <w:right w:val="nil"/>
              <w:between w:val="nil"/>
            </w:pBdr>
            <w:spacing w:before="120" w:line="360" w:lineRule="auto"/>
            <w:ind w:left="0"/>
            <w:jc w:val="both"/>
          </w:pPr>
        </w:pPrChange>
      </w:pPr>
      <w:r>
        <w:rPr>
          <w:color w:val="000000"/>
        </w:rPr>
        <w:t>Jogos educacionais no desenvolvimento das crianças</w:t>
      </w:r>
    </w:p>
    <w:p w14:paraId="5F412FD2" w14:textId="77777777" w:rsidR="00FE741D" w:rsidRDefault="00FE741D" w:rsidP="00382907">
      <w:pPr>
        <w:pStyle w:val="TF-TEXTO"/>
        <w:pPrChange w:id="44" w:author="Dalton Solano dos Reis" w:date="2024-05-14T19:02:00Z">
          <w:pPr>
            <w:keepNext w:val="0"/>
            <w:pBdr>
              <w:top w:val="nil"/>
              <w:left w:val="nil"/>
              <w:bottom w:val="nil"/>
              <w:right w:val="nil"/>
              <w:between w:val="nil"/>
            </w:pBdr>
            <w:spacing w:before="120" w:line="360" w:lineRule="auto"/>
            <w:ind w:firstLine="720"/>
            <w:jc w:val="both"/>
          </w:pPr>
        </w:pPrChange>
      </w:pPr>
      <w:r w:rsidRPr="00FE741D">
        <w:t>Conforme Kishimoto (2021), jogos educacionais são aqueles utilizados no âmbito escolar proporcionando integração, diversão, cooperação e capazes de harmonizar o aprendizado dos conhecimentos com o desejo de se divertir. Desse modo, o jogo educativo acaba incentivando o afloramento de diversas habilidades cognitivas, levando em consideração que deve ser elaborado e desenvolvido com qualidade.</w:t>
      </w:r>
    </w:p>
    <w:p w14:paraId="4B4A275B" w14:textId="77777777" w:rsidR="007724D3" w:rsidRDefault="00072B20" w:rsidP="00382907">
      <w:pPr>
        <w:pStyle w:val="TF-TEXTO"/>
        <w:rPr>
          <w:color w:val="000000"/>
        </w:rPr>
        <w:pPrChange w:id="45" w:author="Dalton Solano dos Reis" w:date="2024-05-14T19:02:00Z">
          <w:pPr>
            <w:keepNext w:val="0"/>
            <w:keepLines w:val="0"/>
            <w:pBdr>
              <w:top w:val="nil"/>
              <w:left w:val="nil"/>
              <w:bottom w:val="nil"/>
              <w:right w:val="nil"/>
              <w:between w:val="nil"/>
            </w:pBdr>
            <w:spacing w:before="120" w:line="360" w:lineRule="auto"/>
            <w:ind w:firstLine="720"/>
            <w:jc w:val="both"/>
          </w:pPr>
        </w:pPrChange>
      </w:pPr>
      <w:commentRangeStart w:id="46"/>
      <w:r>
        <w:rPr>
          <w:color w:val="000000"/>
        </w:rPr>
        <w:t xml:space="preserve">Analisando </w:t>
      </w:r>
      <w:commentRangeEnd w:id="46"/>
      <w:r w:rsidR="00C419D5">
        <w:rPr>
          <w:rStyle w:val="Refdecomentrio"/>
        </w:rPr>
        <w:commentReference w:id="46"/>
      </w:r>
      <w:r>
        <w:rPr>
          <w:color w:val="000000"/>
        </w:rPr>
        <w:t xml:space="preserve">a infância contemporânea, muitos educadores buscam colocar em prática novos métodos e instrumentos que contribuem cada vez mais com o desenvolvimento e aprendizagem do aluno, tendo isso em vista,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w:t>
      </w:r>
      <w:r w:rsidRPr="00072B20">
        <w:rPr>
          <w:color w:val="000000"/>
        </w:rPr>
        <w:t>(</w:t>
      </w:r>
      <w:r>
        <w:rPr>
          <w:color w:val="000000"/>
        </w:rPr>
        <w:t>GUZZO</w:t>
      </w:r>
      <w:r w:rsidRPr="00072B20">
        <w:rPr>
          <w:color w:val="000000"/>
        </w:rPr>
        <w:t>, 2020).</w:t>
      </w:r>
      <w:r>
        <w:rPr>
          <w:color w:val="000000"/>
        </w:rPr>
        <w:t> </w:t>
      </w:r>
    </w:p>
    <w:p w14:paraId="00ED601C" w14:textId="65FAEB6D" w:rsidR="00E45469" w:rsidRPr="00E45469" w:rsidRDefault="00FE741D" w:rsidP="00382907">
      <w:pPr>
        <w:pStyle w:val="TF-TEXTO"/>
        <w:pPrChange w:id="47" w:author="Dalton Solano dos Reis" w:date="2024-05-14T19:02:00Z">
          <w:pPr>
            <w:keepNext w:val="0"/>
            <w:keepLines w:val="0"/>
            <w:pBdr>
              <w:top w:val="nil"/>
              <w:left w:val="nil"/>
              <w:bottom w:val="nil"/>
              <w:right w:val="nil"/>
              <w:between w:val="nil"/>
            </w:pBdr>
            <w:spacing w:before="120" w:line="360" w:lineRule="auto"/>
            <w:ind w:firstLine="720"/>
            <w:jc w:val="both"/>
          </w:pPr>
        </w:pPrChange>
      </w:pPr>
      <w:r w:rsidRPr="00FE741D">
        <w:t xml:space="preserve">Defensor da importância do uso dos jogos educacionais, </w:t>
      </w:r>
      <w:proofErr w:type="spellStart"/>
      <w:r w:rsidRPr="00FE741D">
        <w:t>Prensky</w:t>
      </w:r>
      <w:proofErr w:type="spellEnd"/>
      <w:r w:rsidRPr="00FE741D">
        <w:t xml:space="preserve"> (2021), afirma que é necessário desenvolver cidadãos criativos, com a capacidade do pensamento crítico e na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w:t>
      </w:r>
      <w:r w:rsidR="00FC71EB">
        <w:t>s</w:t>
      </w:r>
      <w:r w:rsidRPr="00FE741D">
        <w:t xml:space="preserve"> naquilo que o jogo propõe (</w:t>
      </w:r>
      <w:r w:rsidR="00072B20">
        <w:t>GUZZO</w:t>
      </w:r>
      <w:r w:rsidRPr="00FE741D">
        <w:t>, 2020).</w:t>
      </w:r>
      <w:r w:rsidR="00846BA1">
        <w:t xml:space="preserve"> </w:t>
      </w:r>
      <w:bookmarkStart w:id="48" w:name="_heading=h.an6hzpb6hkm1" w:colFirst="0" w:colLast="0"/>
      <w:bookmarkEnd w:id="48"/>
    </w:p>
    <w:p w14:paraId="39BB36F3" w14:textId="77777777" w:rsidR="00541CD1" w:rsidRPr="00831128" w:rsidRDefault="00CA33EE" w:rsidP="00846BA1">
      <w:pPr>
        <w:pStyle w:val="Ttulo2"/>
        <w:keepNext w:val="0"/>
        <w:keepLines w:val="0"/>
        <w:numPr>
          <w:ilvl w:val="1"/>
          <w:numId w:val="2"/>
        </w:numPr>
      </w:pPr>
      <w:r w:rsidRPr="00831128">
        <w:t>Correlatos</w:t>
      </w:r>
    </w:p>
    <w:p w14:paraId="2220DC9B" w14:textId="1862F8BD" w:rsidR="00541CD1" w:rsidRDefault="00CA33EE" w:rsidP="00382907">
      <w:pPr>
        <w:pStyle w:val="TF-TEXTO"/>
        <w:pPrChange w:id="49" w:author="Dalton Solano dos Reis" w:date="2024-05-14T19:02:00Z">
          <w:pPr>
            <w:keepNext w:val="0"/>
            <w:keepLines w:val="0"/>
            <w:widowControl w:val="0"/>
            <w:pBdr>
              <w:top w:val="nil"/>
              <w:left w:val="nil"/>
              <w:bottom w:val="nil"/>
              <w:right w:val="nil"/>
              <w:between w:val="nil"/>
            </w:pBdr>
            <w:spacing w:before="120" w:line="360" w:lineRule="auto"/>
            <w:ind w:firstLine="680"/>
            <w:jc w:val="both"/>
          </w:pPr>
        </w:pPrChange>
      </w:pPr>
      <w:r>
        <w:lastRenderedPageBreak/>
        <w:t>O processo de pesquisa dos trabalhos correlatos ocorreu nos seguintes portais de busca: Google Acadêmico, Biblioteca Digital da Sociedade Brasileira de Computação (SBC</w:t>
      </w:r>
      <w:del w:id="50" w:author="Dalton Solano dos Reis" w:date="2024-05-14T14:34:00Z">
        <w:r w:rsidDel="00C419D5">
          <w:delText xml:space="preserve"> </w:delText>
        </w:r>
      </w:del>
      <w:r>
        <w:t xml:space="preserve">SOL), </w:t>
      </w:r>
      <w:proofErr w:type="spellStart"/>
      <w:r>
        <w:t>Scientific</w:t>
      </w:r>
      <w:proofErr w:type="spellEnd"/>
      <w:r>
        <w:t xml:space="preserve"> </w:t>
      </w:r>
      <w:proofErr w:type="spellStart"/>
      <w:r>
        <w:t>Electronic</w:t>
      </w:r>
      <w:proofErr w:type="spellEnd"/>
      <w:r>
        <w:t xml:space="preserve"> Library Online (</w:t>
      </w:r>
      <w:proofErr w:type="spellStart"/>
      <w:r>
        <w:t>Scielo</w:t>
      </w:r>
      <w:proofErr w:type="spellEnd"/>
      <w:r>
        <w:t xml:space="preserve">), Portal de Periódicos da Capes e na Biblioteca </w:t>
      </w:r>
      <w:proofErr w:type="spellStart"/>
      <w:r>
        <w:t>Furb</w:t>
      </w:r>
      <w:proofErr w:type="spellEnd"/>
      <w:r>
        <w:t>. As palavras-chave utilizadas para a pesquisa de trabalhos análogos foram: “Ensino de inteligência artificial para crianças”, “</w:t>
      </w:r>
      <w:proofErr w:type="spellStart"/>
      <w:r>
        <w:t>Teaching</w:t>
      </w:r>
      <w:proofErr w:type="spellEnd"/>
      <w:r>
        <w:t xml:space="preserve"> AI </w:t>
      </w:r>
      <w:proofErr w:type="spellStart"/>
      <w:r>
        <w:t>to</w:t>
      </w:r>
      <w:proofErr w:type="spellEnd"/>
      <w:r>
        <w:t xml:space="preserve"> </w:t>
      </w:r>
      <w:proofErr w:type="spellStart"/>
      <w:r>
        <w:t>children</w:t>
      </w:r>
      <w:proofErr w:type="spellEnd"/>
      <w:r>
        <w:t xml:space="preserve">” e “AI in </w:t>
      </w:r>
      <w:proofErr w:type="spellStart"/>
      <w:r>
        <w:t>education</w:t>
      </w:r>
      <w:proofErr w:type="spellEnd"/>
      <w:r>
        <w:t>”. Dentre os portais supramencionados, foram encontrados resultados relevantes apenas no Google Acadêmico e na SBCSOL; sendo cerca de 36.900 resultados para a primeira busca e 2.360.000 para o segundo filtro. Optou-se por realizar a pesquisa tanto com filtros em português quanto em inglês para facilitar a busca e aumentar a gama de trabalhos obtidos na pesquisa.</w:t>
      </w:r>
    </w:p>
    <w:p w14:paraId="2F4175A2" w14:textId="58DE870F" w:rsidR="00072B20" w:rsidRDefault="00CA33EE" w:rsidP="00382907">
      <w:pPr>
        <w:pStyle w:val="TF-TEXTO"/>
        <w:pPrChange w:id="51" w:author="Dalton Solano dos Reis" w:date="2024-05-14T19:02:00Z">
          <w:pPr>
            <w:keepNext w:val="0"/>
            <w:widowControl w:val="0"/>
            <w:pBdr>
              <w:top w:val="nil"/>
              <w:left w:val="nil"/>
              <w:bottom w:val="nil"/>
              <w:right w:val="nil"/>
              <w:between w:val="nil"/>
            </w:pBdr>
            <w:spacing w:before="120" w:line="360" w:lineRule="auto"/>
            <w:ind w:firstLine="680"/>
            <w:jc w:val="both"/>
          </w:pPr>
        </w:pPrChange>
      </w:pPr>
      <w:r>
        <w:t xml:space="preserve">Dentre todos os trabalhos </w:t>
      </w:r>
      <w:commentRangeStart w:id="52"/>
      <w:r>
        <w:t>correlatos analisados</w:t>
      </w:r>
      <w:commentRangeEnd w:id="52"/>
      <w:r w:rsidR="00C419D5">
        <w:rPr>
          <w:rStyle w:val="Refdecomentrio"/>
        </w:rPr>
        <w:commentReference w:id="52"/>
      </w:r>
      <w:r>
        <w:t>, pela semelhança com o tema do trabalho proposto, apenas cinco foram selecionados, entre eles: um sobre a interação da IA com a educação de crianças e adolescentes e quatro sobre o ensino da IA propriamente dita e sugestões de integração com currículo infantojuvenil. Os detalhes destes trabalhos podem ser observados no Quadro 1</w:t>
      </w:r>
      <w:ins w:id="53" w:author="Dalton Solano dos Reis" w:date="2024-05-14T14:35:00Z">
        <w:r w:rsidR="00C419D5">
          <w:t>.</w:t>
        </w:r>
      </w:ins>
      <w:del w:id="54" w:author="Dalton Solano dos Reis" w:date="2024-05-14T14:35:00Z">
        <w:r w:rsidDel="00C419D5">
          <w:delText>:</w:delText>
        </w:r>
      </w:del>
    </w:p>
    <w:p w14:paraId="0EC5AFAE" w14:textId="50F15929" w:rsidR="001125E5" w:rsidRDefault="001125E5">
      <w:pPr>
        <w:pStyle w:val="TF-LEGENDA"/>
        <w:pPrChange w:id="55" w:author="Dalton Solano dos Reis" w:date="2024-05-14T14:40:00Z">
          <w:pPr>
            <w:keepNext w:val="0"/>
            <w:keepLines w:val="0"/>
            <w:pBdr>
              <w:top w:val="nil"/>
              <w:left w:val="nil"/>
              <w:bottom w:val="nil"/>
              <w:right w:val="nil"/>
              <w:between w:val="nil"/>
            </w:pBdr>
            <w:spacing w:before="120" w:line="360" w:lineRule="auto"/>
            <w:ind w:firstLine="680"/>
            <w:jc w:val="center"/>
          </w:pPr>
        </w:pPrChange>
      </w:pPr>
      <w:r>
        <w:t>Quadro 1 - Síntese dos trabalhos correlatos selecionados</w:t>
      </w:r>
    </w:p>
    <w:tbl>
      <w:tblPr>
        <w:tblStyle w:val="Tabelacomgrade"/>
        <w:tblW w:w="0" w:type="auto"/>
        <w:tblLook w:val="04A0" w:firstRow="1" w:lastRow="0" w:firstColumn="1" w:lastColumn="0" w:noHBand="0" w:noVBand="1"/>
      </w:tblPr>
      <w:tblGrid>
        <w:gridCol w:w="3020"/>
        <w:gridCol w:w="3021"/>
        <w:gridCol w:w="3021"/>
      </w:tblGrid>
      <w:tr w:rsidR="001125E5" w14:paraId="389072C4" w14:textId="77777777" w:rsidTr="001125E5">
        <w:tc>
          <w:tcPr>
            <w:tcW w:w="3020" w:type="dxa"/>
            <w:shd w:val="clear" w:color="auto" w:fill="BFBFBF" w:themeFill="background1" w:themeFillShade="BF"/>
            <w:vAlign w:val="center"/>
          </w:tcPr>
          <w:p w14:paraId="2FF3E652" w14:textId="132F8451" w:rsidR="001125E5" w:rsidRDefault="001125E5" w:rsidP="00F05B16">
            <w:pPr>
              <w:keepNext w:val="0"/>
              <w:keepLines w:val="0"/>
              <w:spacing w:before="120" w:line="360" w:lineRule="auto"/>
              <w:jc w:val="center"/>
            </w:pPr>
            <w:r>
              <w:rPr>
                <w:color w:val="000000"/>
                <w:sz w:val="22"/>
                <w:szCs w:val="22"/>
              </w:rPr>
              <w:t>Assunto</w:t>
            </w:r>
          </w:p>
        </w:tc>
        <w:tc>
          <w:tcPr>
            <w:tcW w:w="3021" w:type="dxa"/>
            <w:shd w:val="clear" w:color="auto" w:fill="BFBFBF" w:themeFill="background1" w:themeFillShade="BF"/>
            <w:vAlign w:val="center"/>
          </w:tcPr>
          <w:p w14:paraId="3AD7A9C3" w14:textId="20F3C07D" w:rsidR="001125E5" w:rsidRDefault="001125E5" w:rsidP="00F05B16">
            <w:pPr>
              <w:keepNext w:val="0"/>
              <w:keepLines w:val="0"/>
              <w:spacing w:before="120" w:line="360" w:lineRule="auto"/>
              <w:jc w:val="center"/>
            </w:pPr>
            <w:r>
              <w:rPr>
                <w:color w:val="000000"/>
                <w:sz w:val="22"/>
                <w:szCs w:val="22"/>
              </w:rPr>
              <w:t>Filtro</w:t>
            </w:r>
          </w:p>
        </w:tc>
        <w:tc>
          <w:tcPr>
            <w:tcW w:w="3021" w:type="dxa"/>
            <w:shd w:val="clear" w:color="auto" w:fill="BFBFBF" w:themeFill="background1" w:themeFillShade="BF"/>
            <w:vAlign w:val="center"/>
          </w:tcPr>
          <w:p w14:paraId="7E986CBC" w14:textId="422C4391" w:rsidR="001125E5" w:rsidRDefault="001125E5" w:rsidP="00F05B16">
            <w:pPr>
              <w:keepNext w:val="0"/>
              <w:keepLines w:val="0"/>
              <w:spacing w:before="120" w:line="360" w:lineRule="auto"/>
              <w:jc w:val="center"/>
            </w:pPr>
            <w:r>
              <w:rPr>
                <w:color w:val="000000"/>
                <w:sz w:val="22"/>
                <w:szCs w:val="22"/>
              </w:rPr>
              <w:t>Referência</w:t>
            </w:r>
          </w:p>
        </w:tc>
      </w:tr>
      <w:tr w:rsidR="001125E5" w14:paraId="445860C0" w14:textId="77777777" w:rsidTr="001125E5">
        <w:tc>
          <w:tcPr>
            <w:tcW w:w="3020" w:type="dxa"/>
          </w:tcPr>
          <w:p w14:paraId="188F9675" w14:textId="74C85769" w:rsidR="001125E5" w:rsidRDefault="001125E5" w:rsidP="00F05B16">
            <w:pPr>
              <w:keepNext w:val="0"/>
              <w:keepLines w:val="0"/>
              <w:spacing w:before="120" w:line="360" w:lineRule="auto"/>
              <w:jc w:val="center"/>
            </w:pPr>
            <w:r>
              <w:rPr>
                <w:sz w:val="22"/>
                <w:szCs w:val="22"/>
              </w:rPr>
              <w:t>Interação entre IA e educação de crianças e adolescentes</w:t>
            </w:r>
          </w:p>
        </w:tc>
        <w:tc>
          <w:tcPr>
            <w:tcW w:w="3021" w:type="dxa"/>
          </w:tcPr>
          <w:p w14:paraId="578BC465" w14:textId="3D597FC5"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7FA31E2" w14:textId="2D87790A" w:rsidR="001125E5" w:rsidRDefault="001125E5" w:rsidP="00F05B16">
            <w:pPr>
              <w:keepNext w:val="0"/>
              <w:keepLines w:val="0"/>
              <w:spacing w:before="120" w:line="360" w:lineRule="auto"/>
              <w:jc w:val="center"/>
            </w:pPr>
            <w:r>
              <w:rPr>
                <w:sz w:val="22"/>
                <w:szCs w:val="22"/>
              </w:rPr>
              <w:t>GATTI (2019)</w:t>
            </w:r>
          </w:p>
        </w:tc>
      </w:tr>
      <w:tr w:rsidR="001125E5" w14:paraId="373F773A" w14:textId="77777777" w:rsidTr="001125E5">
        <w:tc>
          <w:tcPr>
            <w:tcW w:w="3020" w:type="dxa"/>
            <w:vMerge w:val="restart"/>
          </w:tcPr>
          <w:p w14:paraId="0D8481B1" w14:textId="25E36F1B" w:rsidR="001125E5" w:rsidRDefault="001125E5" w:rsidP="00F05B16">
            <w:pPr>
              <w:keepNext w:val="0"/>
              <w:keepLines w:val="0"/>
              <w:spacing w:before="120" w:line="360" w:lineRule="auto"/>
              <w:jc w:val="center"/>
            </w:pPr>
            <w:r>
              <w:rPr>
                <w:sz w:val="22"/>
                <w:szCs w:val="22"/>
              </w:rPr>
              <w:t>Ensino de IA para crianças e adolescentes</w:t>
            </w:r>
          </w:p>
        </w:tc>
        <w:tc>
          <w:tcPr>
            <w:tcW w:w="3021" w:type="dxa"/>
          </w:tcPr>
          <w:p w14:paraId="2F7011E8" w14:textId="413B519E"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796BCA5E" w14:textId="1BB70433" w:rsidR="001125E5" w:rsidRDefault="001125E5" w:rsidP="00F05B16">
            <w:pPr>
              <w:keepNext w:val="0"/>
              <w:keepLines w:val="0"/>
              <w:spacing w:before="120" w:line="360" w:lineRule="auto"/>
              <w:jc w:val="center"/>
            </w:pPr>
            <w:r>
              <w:rPr>
                <w:sz w:val="22"/>
                <w:szCs w:val="22"/>
              </w:rPr>
              <w:t xml:space="preserve">KIM </w:t>
            </w:r>
            <w:r>
              <w:rPr>
                <w:i/>
                <w:sz w:val="22"/>
                <w:szCs w:val="22"/>
              </w:rPr>
              <w:t xml:space="preserve">et al. </w:t>
            </w:r>
            <w:r>
              <w:rPr>
                <w:sz w:val="22"/>
                <w:szCs w:val="22"/>
              </w:rPr>
              <w:t>(2021)</w:t>
            </w:r>
          </w:p>
        </w:tc>
      </w:tr>
      <w:tr w:rsidR="001125E5" w14:paraId="096527A5" w14:textId="77777777" w:rsidTr="001125E5">
        <w:tc>
          <w:tcPr>
            <w:tcW w:w="3020" w:type="dxa"/>
            <w:vMerge/>
          </w:tcPr>
          <w:p w14:paraId="18CDC84F" w14:textId="77777777" w:rsidR="001125E5" w:rsidRDefault="001125E5" w:rsidP="00F05B16">
            <w:pPr>
              <w:keepNext w:val="0"/>
              <w:keepLines w:val="0"/>
              <w:spacing w:before="120" w:line="360" w:lineRule="auto"/>
              <w:jc w:val="center"/>
            </w:pPr>
          </w:p>
        </w:tc>
        <w:tc>
          <w:tcPr>
            <w:tcW w:w="3021" w:type="dxa"/>
          </w:tcPr>
          <w:p w14:paraId="298A492E" w14:textId="5728DE49"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39263251" w14:textId="55E4747B" w:rsidR="001125E5" w:rsidRDefault="001125E5" w:rsidP="00F05B16">
            <w:pPr>
              <w:keepNext w:val="0"/>
              <w:keepLines w:val="0"/>
              <w:spacing w:before="120" w:line="360" w:lineRule="auto"/>
              <w:jc w:val="center"/>
            </w:pPr>
            <w:r>
              <w:rPr>
                <w:sz w:val="22"/>
                <w:szCs w:val="22"/>
              </w:rPr>
              <w:t xml:space="preserve">TOURETZKY </w:t>
            </w:r>
            <w:r>
              <w:rPr>
                <w:i/>
                <w:sz w:val="22"/>
                <w:szCs w:val="22"/>
              </w:rPr>
              <w:t xml:space="preserve">et al. </w:t>
            </w:r>
            <w:r>
              <w:rPr>
                <w:sz w:val="22"/>
                <w:szCs w:val="22"/>
              </w:rPr>
              <w:t>(2018)</w:t>
            </w:r>
          </w:p>
        </w:tc>
      </w:tr>
      <w:tr w:rsidR="001125E5" w14:paraId="0A59EE10" w14:textId="77777777" w:rsidTr="001125E5">
        <w:tc>
          <w:tcPr>
            <w:tcW w:w="3020" w:type="dxa"/>
            <w:vMerge/>
          </w:tcPr>
          <w:p w14:paraId="08AE8CBB" w14:textId="77777777" w:rsidR="001125E5" w:rsidRDefault="001125E5" w:rsidP="00F05B16">
            <w:pPr>
              <w:keepNext w:val="0"/>
              <w:keepLines w:val="0"/>
              <w:spacing w:before="120" w:line="360" w:lineRule="auto"/>
              <w:jc w:val="center"/>
            </w:pPr>
          </w:p>
        </w:tc>
        <w:tc>
          <w:tcPr>
            <w:tcW w:w="3021" w:type="dxa"/>
          </w:tcPr>
          <w:p w14:paraId="2B59A6B8" w14:textId="385563FB"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95DB0F2" w14:textId="3EE97118" w:rsidR="001125E5" w:rsidRDefault="001125E5" w:rsidP="00F05B16">
            <w:pPr>
              <w:keepNext w:val="0"/>
              <w:keepLines w:val="0"/>
              <w:spacing w:before="120" w:line="360" w:lineRule="auto"/>
              <w:jc w:val="center"/>
            </w:pPr>
            <w:r>
              <w:rPr>
                <w:sz w:val="22"/>
                <w:szCs w:val="22"/>
              </w:rPr>
              <w:t>CAMADA, DURÃES (2020)</w:t>
            </w:r>
          </w:p>
        </w:tc>
      </w:tr>
      <w:tr w:rsidR="001125E5" w14:paraId="3CF22F73" w14:textId="77777777" w:rsidTr="001125E5">
        <w:tc>
          <w:tcPr>
            <w:tcW w:w="3020" w:type="dxa"/>
            <w:vMerge/>
          </w:tcPr>
          <w:p w14:paraId="58FE8EA2" w14:textId="77777777" w:rsidR="001125E5" w:rsidRDefault="001125E5" w:rsidP="00F05B16">
            <w:pPr>
              <w:keepNext w:val="0"/>
              <w:keepLines w:val="0"/>
              <w:spacing w:before="120" w:line="360" w:lineRule="auto"/>
              <w:jc w:val="center"/>
            </w:pPr>
          </w:p>
        </w:tc>
        <w:tc>
          <w:tcPr>
            <w:tcW w:w="3021" w:type="dxa"/>
          </w:tcPr>
          <w:p w14:paraId="38B2C6BA" w14:textId="57C9A9B8" w:rsidR="001125E5" w:rsidRDefault="001125E5" w:rsidP="00F05B16">
            <w:pPr>
              <w:keepNext w:val="0"/>
              <w:keepLines w:val="0"/>
              <w:spacing w:before="120" w:line="360" w:lineRule="auto"/>
              <w:jc w:val="center"/>
              <w:rPr>
                <w:sz w:val="22"/>
                <w:szCs w:val="22"/>
              </w:rPr>
            </w:pPr>
            <w:r>
              <w:rPr>
                <w:sz w:val="22"/>
                <w:szCs w:val="22"/>
              </w:rPr>
              <w:t xml:space="preserve">AI in </w:t>
            </w:r>
            <w:proofErr w:type="spellStart"/>
            <w:r>
              <w:rPr>
                <w:sz w:val="22"/>
                <w:szCs w:val="22"/>
              </w:rPr>
              <w:t>education</w:t>
            </w:r>
            <w:proofErr w:type="spellEnd"/>
          </w:p>
        </w:tc>
        <w:tc>
          <w:tcPr>
            <w:tcW w:w="3021" w:type="dxa"/>
          </w:tcPr>
          <w:p w14:paraId="3D7E9A4C" w14:textId="6E80E024" w:rsidR="001125E5" w:rsidRDefault="001125E5" w:rsidP="00F05B16">
            <w:pPr>
              <w:keepNext w:val="0"/>
              <w:keepLines w:val="0"/>
              <w:spacing w:before="120" w:line="360" w:lineRule="auto"/>
              <w:jc w:val="center"/>
              <w:rPr>
                <w:sz w:val="22"/>
                <w:szCs w:val="22"/>
              </w:rPr>
            </w:pPr>
            <w:r>
              <w:rPr>
                <w:sz w:val="22"/>
                <w:szCs w:val="22"/>
              </w:rPr>
              <w:t xml:space="preserve">VICARI </w:t>
            </w:r>
            <w:r>
              <w:rPr>
                <w:i/>
                <w:sz w:val="22"/>
                <w:szCs w:val="22"/>
              </w:rPr>
              <w:t>et al.</w:t>
            </w:r>
            <w:r>
              <w:rPr>
                <w:sz w:val="22"/>
                <w:szCs w:val="22"/>
              </w:rPr>
              <w:t xml:space="preserve"> (2022)</w:t>
            </w:r>
          </w:p>
        </w:tc>
      </w:tr>
    </w:tbl>
    <w:p w14:paraId="2BF2A17F" w14:textId="379D4F7B" w:rsidR="008C2048" w:rsidDel="00C419D5" w:rsidRDefault="001125E5">
      <w:pPr>
        <w:pStyle w:val="TF-FONTE"/>
        <w:rPr>
          <w:del w:id="56" w:author="Dalton Solano dos Reis" w:date="2024-05-14T14:41:00Z"/>
        </w:rPr>
        <w:pPrChange w:id="57" w:author="Dalton Solano dos Reis" w:date="2024-05-14T14:40:00Z">
          <w:pPr>
            <w:pStyle w:val="NormalWeb"/>
            <w:spacing w:before="240" w:beforeAutospacing="0" w:after="0" w:afterAutospacing="0"/>
            <w:contextualSpacing/>
            <w:jc w:val="center"/>
          </w:pPr>
        </w:pPrChange>
      </w:pPr>
      <w:r>
        <w:t>Fonte: elaborado pelo autor.</w:t>
      </w:r>
    </w:p>
    <w:p w14:paraId="11370677" w14:textId="77777777" w:rsidR="00846BA1" w:rsidRPr="008C2048" w:rsidRDefault="00846BA1">
      <w:pPr>
        <w:pStyle w:val="TF-FONTE"/>
        <w:pPrChange w:id="58" w:author="Dalton Solano dos Reis" w:date="2024-05-14T14:41:00Z">
          <w:pPr>
            <w:pStyle w:val="NormalWeb"/>
            <w:keepLines/>
            <w:spacing w:before="240" w:beforeAutospacing="0" w:after="0" w:afterAutospacing="0"/>
            <w:contextualSpacing/>
            <w:jc w:val="center"/>
          </w:pPr>
        </w:pPrChange>
      </w:pPr>
    </w:p>
    <w:p w14:paraId="01936EEA" w14:textId="1FA7C370" w:rsidR="00846BA1" w:rsidRPr="00846BA1" w:rsidRDefault="00CA33EE" w:rsidP="00F05B16">
      <w:pPr>
        <w:pStyle w:val="Ttulo1"/>
        <w:keepNext w:val="0"/>
        <w:widowControl w:val="0"/>
        <w:numPr>
          <w:ilvl w:val="0"/>
          <w:numId w:val="2"/>
        </w:numPr>
        <w:spacing w:before="100" w:beforeAutospacing="1"/>
      </w:pPr>
      <w:r>
        <w:t>Ju</w:t>
      </w:r>
      <w:r w:rsidRPr="00D45BDD">
        <w:rPr>
          <w:highlight w:val="yellow"/>
          <w:rPrChange w:id="59" w:author="Dalton Solano dos Reis" w:date="2024-05-14T17:47:00Z">
            <w:rPr/>
          </w:rPrChange>
        </w:rPr>
        <w:t>stificativa</w:t>
      </w:r>
    </w:p>
    <w:p w14:paraId="2E23C664" w14:textId="4CCA2B62" w:rsidR="00541CD1" w:rsidRDefault="00CA33EE" w:rsidP="00382907">
      <w:pPr>
        <w:pStyle w:val="TF-TEXTO"/>
        <w:pPrChange w:id="60" w:author="Dalton Solano dos Reis" w:date="2024-05-14T19:02:00Z">
          <w:pPr>
            <w:keepNext w:val="0"/>
            <w:tabs>
              <w:tab w:val="left" w:pos="284"/>
            </w:tabs>
            <w:spacing w:line="360" w:lineRule="auto"/>
            <w:jc w:val="both"/>
          </w:pPr>
        </w:pPrChange>
      </w:pPr>
      <w:r>
        <w:lastRenderedPageBreak/>
        <w:tab/>
      </w:r>
      <w:r>
        <w:tab/>
        <w:t xml:space="preserve">Considerando os problemas mencionados na contextualização, tais como a falta de conhecimento geral sobre a ciência por trás da IA e seu uso de forma não ética, o trabalho proposto visa auxiliar no ensino introdutório, com enfoque no público </w:t>
      </w:r>
      <w:r w:rsidR="00D17CF6">
        <w:t>infantojuvenil</w:t>
      </w:r>
      <w:r>
        <w:t xml:space="preserve">, sobre as tecnologias da IA e de sua subárea, Aprendizado de Máquina. Para tanto, propõe-se a criação e disponibilização de um novo </w:t>
      </w:r>
      <w:r>
        <w:rPr>
          <w:i/>
        </w:rPr>
        <w:t xml:space="preserve">minigame </w:t>
      </w:r>
      <w:r>
        <w:t xml:space="preserve">sobre IA no site FURBOT, de forma a contribuir com a alfabetização em IA de crianças e adolescentes </w:t>
      </w:r>
      <w:r w:rsidRPr="00FE741D">
        <w:t xml:space="preserve">(KIM </w:t>
      </w:r>
      <w:r w:rsidRPr="00FE741D">
        <w:rPr>
          <w:i/>
          <w:iCs/>
        </w:rPr>
        <w:t>et al</w:t>
      </w:r>
      <w:r w:rsidRPr="00FE741D">
        <w:t>., 2021).</w:t>
      </w:r>
    </w:p>
    <w:p w14:paraId="2D7EA9A5" w14:textId="481A98AD" w:rsidR="00541CD1" w:rsidRDefault="00CA33EE" w:rsidP="00382907">
      <w:pPr>
        <w:pStyle w:val="TF-TEXTO"/>
        <w:rPr>
          <w:shd w:val="clear" w:color="auto" w:fill="FCE5CD"/>
        </w:rPr>
        <w:pPrChange w:id="61" w:author="Dalton Solano dos Reis" w:date="2024-05-14T19:02:00Z">
          <w:pPr>
            <w:keepNext w:val="0"/>
            <w:tabs>
              <w:tab w:val="left" w:pos="284"/>
            </w:tabs>
            <w:spacing w:line="360" w:lineRule="auto"/>
            <w:jc w:val="both"/>
          </w:pPr>
        </w:pPrChange>
      </w:pPr>
      <w:r>
        <w:tab/>
      </w:r>
      <w:r>
        <w:tab/>
        <w:t xml:space="preserve">Contudo, para criação de um aplicativo capaz de transmitir o ensino de IA de forma cativante para crianças e adolescentes, é necessário empregar as metodologias corretas para engajar o público-alvo, sendo imprescindível também pensar em como tornar o aprendizado atrativo. Portanto, é possível alcançar este objetivo por meio da adoção da metodologia de gamificação no ensino de IA, na qual pode-se tornar a experiência do aprendizado mais dinâmica e atrativa para esse público, utilizando-se dos princípios do design de jogos, como pontos e fases, para estimular o engajamento </w:t>
      </w:r>
      <w:r w:rsidRPr="00FE741D">
        <w:t xml:space="preserve">(MORA </w:t>
      </w:r>
      <w:r w:rsidRPr="00FE741D">
        <w:rPr>
          <w:i/>
          <w:iCs/>
        </w:rPr>
        <w:t>et al</w:t>
      </w:r>
      <w:r w:rsidRPr="00FE741D">
        <w:t>., 2017</w:t>
      </w:r>
      <w:r w:rsidR="00FE741D" w:rsidRPr="00FE741D">
        <w:t>).</w:t>
      </w:r>
      <w:r>
        <w:t xml:space="preserve"> </w:t>
      </w:r>
    </w:p>
    <w:p w14:paraId="6F3EE512" w14:textId="5F515C99" w:rsidR="00541CD1" w:rsidRDefault="00CA33EE" w:rsidP="00382907">
      <w:pPr>
        <w:pStyle w:val="TF-TEXTO"/>
        <w:pPrChange w:id="62" w:author="Dalton Solano dos Reis" w:date="2024-05-14T19:02:00Z">
          <w:pPr>
            <w:keepNext w:val="0"/>
            <w:widowControl w:val="0"/>
            <w:tabs>
              <w:tab w:val="left" w:pos="284"/>
            </w:tabs>
            <w:spacing w:line="360" w:lineRule="auto"/>
            <w:jc w:val="both"/>
          </w:pPr>
        </w:pPrChange>
      </w:pPr>
      <w:r>
        <w:tab/>
      </w:r>
      <w:r>
        <w:tab/>
        <w:t xml:space="preserve">Com base nas características supramencionadas, espera-se que este trabalho possa auxiliar no ensino de IA para crianças e adolescentes, dando enfoque na introdução de IA e AM de forma lúdica e que gere engajamento na faixa etária </w:t>
      </w:r>
      <w:r w:rsidR="00D17CF6">
        <w:t>infantojuvenil</w:t>
      </w:r>
      <w:r>
        <w:t>. Ademais, se aplicado em contexto escolar, pode contribuir para o desenvolvimento de habilidades essenciais no mundo moderno como pensamento computacional, análise de dados e resolução de problemas, os quais envolvem tanto o mundo do trabalho quanto a sociedade em geral (CAMADA; DURÃES, 2020).</w:t>
      </w:r>
    </w:p>
    <w:p w14:paraId="5AE6E457" w14:textId="6D5042C7" w:rsidR="00541CD1" w:rsidRDefault="00CA33EE" w:rsidP="00382907">
      <w:pPr>
        <w:pStyle w:val="TF-TEXTO"/>
        <w:rPr>
          <w:color w:val="000000"/>
        </w:rPr>
        <w:pPrChange w:id="63" w:author="Dalton Solano dos Reis" w:date="2024-05-14T19:02:00Z">
          <w:pPr>
            <w:keepNext w:val="0"/>
            <w:widowControl w:val="0"/>
            <w:tabs>
              <w:tab w:val="left" w:pos="284"/>
            </w:tabs>
            <w:spacing w:line="360" w:lineRule="auto"/>
            <w:jc w:val="both"/>
          </w:pPr>
        </w:pPrChange>
      </w:pPr>
      <w:r>
        <w:tab/>
      </w:r>
      <w:r>
        <w:tab/>
        <w:t xml:space="preserve">O trabalho proposto está aderente ao eixo ‘Desenvolvimento de Software para Sistemas de Informação’, pois consiste no planejamento e desenvolvimento de um </w:t>
      </w:r>
      <w:r>
        <w:rPr>
          <w:i/>
        </w:rPr>
        <w:t xml:space="preserve">minigame </w:t>
      </w:r>
      <w:r>
        <w:t>para o site já existente FURBOT, que faz parte de um projeto de extensão na FURB. Para alcançar este objetivo,</w:t>
      </w:r>
      <w:r w:rsidR="00FE741D">
        <w:t xml:space="preserve"> s</w:t>
      </w:r>
      <w:r>
        <w:t xml:space="preserve">erão utilizadas técnicas para levantamento de requisitos, especificações e planejamento do </w:t>
      </w:r>
      <w:r>
        <w:rPr>
          <w:i/>
        </w:rPr>
        <w:t>minigame</w:t>
      </w:r>
      <w:r>
        <w:t xml:space="preserve">, além da implementação propriamente dita das mesmas utilizando as tecnologias Unity e C#. Além disso, o aplicativo será aplicado de forma prática, para crianças e adolescentes, em uma oficina como parte do projeto de extensão, de forma que durante o evento seja possível a coleta de </w:t>
      </w:r>
      <w:r>
        <w:rPr>
          <w:i/>
        </w:rPr>
        <w:t xml:space="preserve">feedback </w:t>
      </w:r>
      <w:r>
        <w:t xml:space="preserve">sobre o jogo, com enfoque em possíveis melhorias. Essas etapas aprofundam a justificativa apresentada. </w:t>
      </w:r>
    </w:p>
    <w:p w14:paraId="66D2C0BC" w14:textId="77777777" w:rsidR="00541CD1" w:rsidRDefault="00CA33EE">
      <w:pPr>
        <w:pStyle w:val="Ttulo1"/>
        <w:numPr>
          <w:ilvl w:val="0"/>
          <w:numId w:val="2"/>
        </w:numPr>
      </w:pPr>
      <w:r>
        <w:t>METODOLOGIA</w:t>
      </w:r>
    </w:p>
    <w:p w14:paraId="3E38D20D" w14:textId="77777777" w:rsidR="00541CD1" w:rsidRDefault="00CA33EE" w:rsidP="00382907">
      <w:pPr>
        <w:pStyle w:val="TF-TEXTO"/>
        <w:rPr>
          <w:color w:val="000000"/>
        </w:rPr>
        <w:pPrChange w:id="64" w:author="Dalton Solano dos Reis" w:date="2024-05-14T19:02:00Z">
          <w:pPr>
            <w:keepNext w:val="0"/>
            <w:keepLines w:val="0"/>
            <w:pBdr>
              <w:top w:val="nil"/>
              <w:left w:val="nil"/>
              <w:bottom w:val="nil"/>
              <w:right w:val="nil"/>
              <w:between w:val="nil"/>
            </w:pBdr>
            <w:spacing w:before="120" w:line="360" w:lineRule="auto"/>
            <w:ind w:firstLine="680"/>
            <w:jc w:val="both"/>
          </w:pPr>
        </w:pPrChange>
      </w:pPr>
      <w:r>
        <w:t xml:space="preserve">Este trabalho, que tem como objetivo disponibilizar um novo </w:t>
      </w:r>
      <w:r>
        <w:rPr>
          <w:i/>
        </w:rPr>
        <w:t>minigame</w:t>
      </w:r>
      <w:r>
        <w:t xml:space="preserve"> para o site já existente FURBOT, será desenvolvido observando as seguintes etapas:</w:t>
      </w:r>
    </w:p>
    <w:p w14:paraId="24DF09D3" w14:textId="77777777" w:rsidR="00541CD1" w:rsidRPr="00382907" w:rsidRDefault="00CA33EE" w:rsidP="00382907">
      <w:pPr>
        <w:pStyle w:val="TF-ALNEA"/>
        <w:keepNext w:val="0"/>
        <w:keepLines w:val="0"/>
        <w:numPr>
          <w:ilvl w:val="0"/>
          <w:numId w:val="1"/>
        </w:numPr>
        <w:tabs>
          <w:tab w:val="num" w:pos="1077"/>
        </w:tabs>
        <w:contextualSpacing w:val="0"/>
        <w:rPr>
          <w:szCs w:val="20"/>
        </w:rPr>
        <w:pPrChange w:id="65" w:author="Dalton Solano dos Reis" w:date="2024-05-14T19:04:00Z">
          <w:pPr>
            <w:keepNext w:val="0"/>
            <w:keepLines w:val="0"/>
            <w:widowControl w:val="0"/>
            <w:numPr>
              <w:numId w:val="1"/>
            </w:numPr>
            <w:pBdr>
              <w:top w:val="nil"/>
              <w:left w:val="nil"/>
              <w:bottom w:val="nil"/>
              <w:right w:val="nil"/>
              <w:between w:val="nil"/>
            </w:pBdr>
            <w:spacing w:line="360" w:lineRule="auto"/>
            <w:ind w:left="1077" w:hanging="397"/>
            <w:jc w:val="both"/>
          </w:pPr>
        </w:pPrChange>
      </w:pPr>
      <w:r w:rsidRPr="00382907">
        <w:rPr>
          <w:szCs w:val="20"/>
        </w:rPr>
        <w:t xml:space="preserve">levantamento bibliográfico: realizar o aprofundamento bibliográfico relacionado </w:t>
      </w:r>
      <w:r w:rsidRPr="00382907">
        <w:rPr>
          <w:szCs w:val="20"/>
        </w:rPr>
        <w:lastRenderedPageBreak/>
        <w:t xml:space="preserve">aos temas de IA e AM para planejamento do </w:t>
      </w:r>
      <w:r w:rsidRPr="00382907">
        <w:rPr>
          <w:szCs w:val="20"/>
          <w:rPrChange w:id="66" w:author="Dalton Solano dos Reis" w:date="2024-05-14T19:04:00Z">
            <w:rPr>
              <w:i/>
            </w:rPr>
          </w:rPrChange>
        </w:rPr>
        <w:t>minigame</w:t>
      </w:r>
      <w:r w:rsidRPr="00382907">
        <w:rPr>
          <w:szCs w:val="20"/>
        </w:rPr>
        <w:t>, educação infantil e os jogos educacionais e sua importância no meio educacional;</w:t>
      </w:r>
    </w:p>
    <w:p w14:paraId="1B88B9F9" w14:textId="127D1585" w:rsidR="00541CD1" w:rsidRPr="00382907" w:rsidRDefault="00CA33EE" w:rsidP="00382907">
      <w:pPr>
        <w:pStyle w:val="TF-ALNEA"/>
        <w:keepNext w:val="0"/>
        <w:keepLines w:val="0"/>
        <w:numPr>
          <w:ilvl w:val="0"/>
          <w:numId w:val="1"/>
        </w:numPr>
        <w:tabs>
          <w:tab w:val="num" w:pos="1077"/>
        </w:tabs>
        <w:contextualSpacing w:val="0"/>
        <w:rPr>
          <w:szCs w:val="20"/>
        </w:rPr>
        <w:pPrChange w:id="67" w:author="Dalton Solano dos Reis" w:date="2024-05-14T19:04:00Z">
          <w:pPr>
            <w:keepNext w:val="0"/>
            <w:keepLines w:val="0"/>
            <w:widowControl w:val="0"/>
            <w:numPr>
              <w:numId w:val="1"/>
            </w:numPr>
            <w:spacing w:line="360" w:lineRule="auto"/>
            <w:ind w:left="1077" w:hanging="397"/>
            <w:jc w:val="both"/>
          </w:pPr>
        </w:pPrChange>
      </w:pPr>
      <w:r w:rsidRPr="00382907">
        <w:rPr>
          <w:szCs w:val="20"/>
        </w:rPr>
        <w:t xml:space="preserve">estudo do </w:t>
      </w:r>
      <w:r w:rsidRPr="00382907">
        <w:rPr>
          <w:szCs w:val="20"/>
          <w:rPrChange w:id="68" w:author="Dalton Solano dos Reis" w:date="2024-05-14T19:04:00Z">
            <w:rPr>
              <w:i/>
              <w:iCs/>
            </w:rPr>
          </w:rPrChange>
        </w:rPr>
        <w:t>framework</w:t>
      </w:r>
      <w:r w:rsidRPr="00382907">
        <w:rPr>
          <w:szCs w:val="20"/>
        </w:rPr>
        <w:t xml:space="preserve"> Unity </w:t>
      </w:r>
      <w:proofErr w:type="spellStart"/>
      <w:r w:rsidRPr="00382907">
        <w:rPr>
          <w:szCs w:val="20"/>
        </w:rPr>
        <w:t>Engine</w:t>
      </w:r>
      <w:proofErr w:type="spellEnd"/>
      <w:r w:rsidRPr="00382907">
        <w:rPr>
          <w:szCs w:val="20"/>
        </w:rPr>
        <w:t xml:space="preserve">: estudo do </w:t>
      </w:r>
      <w:r w:rsidRPr="00382907">
        <w:rPr>
          <w:szCs w:val="20"/>
          <w:rPrChange w:id="69" w:author="Dalton Solano dos Reis" w:date="2024-05-14T19:04:00Z">
            <w:rPr>
              <w:i/>
              <w:iCs/>
            </w:rPr>
          </w:rPrChange>
        </w:rPr>
        <w:t>framework</w:t>
      </w:r>
      <w:r w:rsidRPr="00382907">
        <w:rPr>
          <w:szCs w:val="20"/>
        </w:rPr>
        <w:t xml:space="preserve"> Unity através de cursos disponibilizados no site oficial, além de sua integração com a linguagem de programação C#;</w:t>
      </w:r>
    </w:p>
    <w:p w14:paraId="67534286" w14:textId="550F7F95" w:rsidR="00541CD1" w:rsidRPr="00382907" w:rsidRDefault="00CA33EE" w:rsidP="00382907">
      <w:pPr>
        <w:pStyle w:val="TF-ALNEA"/>
        <w:keepNext w:val="0"/>
        <w:keepLines w:val="0"/>
        <w:numPr>
          <w:ilvl w:val="0"/>
          <w:numId w:val="1"/>
        </w:numPr>
        <w:tabs>
          <w:tab w:val="num" w:pos="1077"/>
        </w:tabs>
        <w:contextualSpacing w:val="0"/>
        <w:rPr>
          <w:szCs w:val="20"/>
        </w:rPr>
        <w:pPrChange w:id="70" w:author="Dalton Solano dos Reis" w:date="2024-05-14T19:04:00Z">
          <w:pPr>
            <w:keepNext w:val="0"/>
            <w:keepLines w:val="0"/>
            <w:widowControl w:val="0"/>
            <w:numPr>
              <w:numId w:val="1"/>
            </w:numPr>
            <w:pBdr>
              <w:top w:val="nil"/>
              <w:left w:val="nil"/>
              <w:bottom w:val="nil"/>
              <w:right w:val="nil"/>
              <w:between w:val="nil"/>
            </w:pBdr>
            <w:spacing w:line="360" w:lineRule="auto"/>
            <w:ind w:left="1077" w:hanging="397"/>
            <w:jc w:val="both"/>
          </w:pPr>
        </w:pPrChange>
      </w:pPr>
      <w:r w:rsidRPr="00382907">
        <w:rPr>
          <w:szCs w:val="20"/>
        </w:rPr>
        <w:t xml:space="preserve">planejamento do </w:t>
      </w:r>
      <w:r w:rsidRPr="00382907">
        <w:rPr>
          <w:szCs w:val="20"/>
          <w:rPrChange w:id="71" w:author="Dalton Solano dos Reis" w:date="2024-05-14T19:04:00Z">
            <w:rPr>
              <w:i/>
            </w:rPr>
          </w:rPrChange>
        </w:rPr>
        <w:t>minigame</w:t>
      </w:r>
      <w:r w:rsidRPr="00382907">
        <w:rPr>
          <w:szCs w:val="20"/>
        </w:rPr>
        <w:t xml:space="preserve">: será realizado a partir dos conhecimentos </w:t>
      </w:r>
      <w:r w:rsidR="00D17CF6" w:rsidRPr="00382907">
        <w:rPr>
          <w:szCs w:val="20"/>
        </w:rPr>
        <w:t>obtidos do</w:t>
      </w:r>
      <w:r w:rsidRPr="00382907">
        <w:rPr>
          <w:szCs w:val="20"/>
        </w:rPr>
        <w:t xml:space="preserve"> levantamento bibliográfico em conjunto com prototipações do </w:t>
      </w:r>
      <w:proofErr w:type="spellStart"/>
      <w:r w:rsidRPr="00382907">
        <w:rPr>
          <w:szCs w:val="20"/>
          <w:rPrChange w:id="72" w:author="Dalton Solano dos Reis" w:date="2024-05-14T19:04:00Z">
            <w:rPr>
              <w:i/>
            </w:rPr>
          </w:rPrChange>
        </w:rPr>
        <w:t>minigame</w:t>
      </w:r>
      <w:proofErr w:type="spellEnd"/>
      <w:r w:rsidRPr="00382907">
        <w:rPr>
          <w:szCs w:val="20"/>
        </w:rPr>
        <w:t xml:space="preserve">, utilizando </w:t>
      </w:r>
      <w:proofErr w:type="spellStart"/>
      <w:r w:rsidRPr="00382907">
        <w:rPr>
          <w:szCs w:val="20"/>
        </w:rPr>
        <w:t>Construct</w:t>
      </w:r>
      <w:proofErr w:type="spellEnd"/>
      <w:r w:rsidRPr="00382907">
        <w:rPr>
          <w:szCs w:val="20"/>
        </w:rPr>
        <w:t xml:space="preserve"> 3</w:t>
      </w:r>
      <w:r w:rsidRPr="00382907">
        <w:rPr>
          <w:szCs w:val="20"/>
          <w:rPrChange w:id="73" w:author="Dalton Solano dos Reis" w:date="2024-05-14T19:04:00Z">
            <w:rPr>
              <w:color w:val="000000"/>
            </w:rPr>
          </w:rPrChange>
        </w:rPr>
        <w:t>;</w:t>
      </w:r>
    </w:p>
    <w:p w14:paraId="002BE9F2" w14:textId="77777777" w:rsidR="00541CD1" w:rsidRPr="00382907" w:rsidRDefault="00CA33EE" w:rsidP="00382907">
      <w:pPr>
        <w:pStyle w:val="TF-ALNEA"/>
        <w:keepNext w:val="0"/>
        <w:keepLines w:val="0"/>
        <w:numPr>
          <w:ilvl w:val="0"/>
          <w:numId w:val="1"/>
        </w:numPr>
        <w:tabs>
          <w:tab w:val="num" w:pos="1077"/>
        </w:tabs>
        <w:contextualSpacing w:val="0"/>
        <w:rPr>
          <w:szCs w:val="20"/>
        </w:rPr>
        <w:pPrChange w:id="74" w:author="Dalton Solano dos Reis" w:date="2024-05-14T19:04:00Z">
          <w:pPr>
            <w:keepNext w:val="0"/>
            <w:keepLines w:val="0"/>
            <w:widowControl w:val="0"/>
            <w:numPr>
              <w:numId w:val="1"/>
            </w:numPr>
            <w:pBdr>
              <w:top w:val="nil"/>
              <w:left w:val="nil"/>
              <w:bottom w:val="nil"/>
              <w:right w:val="nil"/>
              <w:between w:val="nil"/>
            </w:pBdr>
            <w:spacing w:line="360" w:lineRule="auto"/>
            <w:ind w:left="1077" w:hanging="397"/>
            <w:jc w:val="both"/>
          </w:pPr>
        </w:pPrChange>
      </w:pPr>
      <w:r w:rsidRPr="00382907">
        <w:rPr>
          <w:szCs w:val="20"/>
        </w:rPr>
        <w:t xml:space="preserve">levantamento dos requisitos: definir os requisitos funcionais e não funcionais para a implementação das soluções dentro do </w:t>
      </w:r>
      <w:r w:rsidRPr="00382907">
        <w:rPr>
          <w:szCs w:val="20"/>
          <w:rPrChange w:id="75" w:author="Dalton Solano dos Reis" w:date="2024-05-14T19:04:00Z">
            <w:rPr>
              <w:i/>
              <w:iCs/>
            </w:rPr>
          </w:rPrChange>
        </w:rPr>
        <w:t>framework</w:t>
      </w:r>
      <w:r w:rsidRPr="00382907">
        <w:rPr>
          <w:szCs w:val="20"/>
        </w:rPr>
        <w:t xml:space="preserve"> Unity baseados no </w:t>
      </w:r>
      <w:r w:rsidRPr="00382907">
        <w:rPr>
          <w:szCs w:val="20"/>
          <w:rPrChange w:id="76" w:author="Dalton Solano dos Reis" w:date="2024-05-14T19:04:00Z">
            <w:rPr>
              <w:i/>
            </w:rPr>
          </w:rPrChange>
        </w:rPr>
        <w:t xml:space="preserve">minigame </w:t>
      </w:r>
      <w:r w:rsidRPr="00382907">
        <w:rPr>
          <w:szCs w:val="20"/>
        </w:rPr>
        <w:t>planejado anteriormente, bem como possíveis alterações com base nas revisões bibliográficas aprofundadas;</w:t>
      </w:r>
    </w:p>
    <w:p w14:paraId="2FBAA588" w14:textId="77777777" w:rsidR="00541CD1" w:rsidRPr="00382907" w:rsidRDefault="00CA33EE" w:rsidP="00382907">
      <w:pPr>
        <w:pStyle w:val="TF-ALNEA"/>
        <w:keepNext w:val="0"/>
        <w:keepLines w:val="0"/>
        <w:numPr>
          <w:ilvl w:val="0"/>
          <w:numId w:val="1"/>
        </w:numPr>
        <w:tabs>
          <w:tab w:val="num" w:pos="1077"/>
        </w:tabs>
        <w:contextualSpacing w:val="0"/>
        <w:rPr>
          <w:szCs w:val="20"/>
        </w:rPr>
        <w:pPrChange w:id="77" w:author="Dalton Solano dos Reis" w:date="2024-05-14T19:04:00Z">
          <w:pPr>
            <w:keepNext w:val="0"/>
            <w:keepLines w:val="0"/>
            <w:widowControl w:val="0"/>
            <w:numPr>
              <w:numId w:val="1"/>
            </w:numPr>
            <w:pBdr>
              <w:top w:val="nil"/>
              <w:left w:val="nil"/>
              <w:bottom w:val="nil"/>
              <w:right w:val="nil"/>
              <w:between w:val="nil"/>
            </w:pBdr>
            <w:spacing w:line="360" w:lineRule="auto"/>
            <w:ind w:left="1077" w:hanging="397"/>
            <w:jc w:val="both"/>
          </w:pPr>
        </w:pPrChange>
      </w:pPr>
      <w:r w:rsidRPr="00382907">
        <w:rPr>
          <w:szCs w:val="20"/>
        </w:rPr>
        <w:t xml:space="preserve">especificação e análise: especificar as funcionalidades e comportamentos esperados das soluções por meio de diagramas de caso de uso e atividades da </w:t>
      </w:r>
      <w:proofErr w:type="spellStart"/>
      <w:r w:rsidRPr="00382907">
        <w:rPr>
          <w:szCs w:val="20"/>
        </w:rPr>
        <w:t>Unified</w:t>
      </w:r>
      <w:proofErr w:type="spellEnd"/>
      <w:r w:rsidRPr="00382907">
        <w:rPr>
          <w:szCs w:val="20"/>
        </w:rPr>
        <w:t xml:space="preserve"> </w:t>
      </w:r>
      <w:proofErr w:type="spellStart"/>
      <w:r w:rsidRPr="00382907">
        <w:rPr>
          <w:szCs w:val="20"/>
        </w:rPr>
        <w:t>Modeling</w:t>
      </w:r>
      <w:proofErr w:type="spellEnd"/>
      <w:r w:rsidRPr="00382907">
        <w:rPr>
          <w:szCs w:val="20"/>
        </w:rPr>
        <w:t xml:space="preserve"> </w:t>
      </w:r>
      <w:proofErr w:type="spellStart"/>
      <w:r w:rsidRPr="00382907">
        <w:rPr>
          <w:szCs w:val="20"/>
        </w:rPr>
        <w:t>Language</w:t>
      </w:r>
      <w:proofErr w:type="spellEnd"/>
      <w:r w:rsidRPr="00382907">
        <w:rPr>
          <w:szCs w:val="20"/>
        </w:rPr>
        <w:t xml:space="preserve"> (UML);</w:t>
      </w:r>
    </w:p>
    <w:p w14:paraId="266D2A3A" w14:textId="540DF077" w:rsidR="00541CD1" w:rsidRPr="00382907" w:rsidRDefault="00CA33EE" w:rsidP="00382907">
      <w:pPr>
        <w:pStyle w:val="TF-ALNEA"/>
        <w:keepNext w:val="0"/>
        <w:keepLines w:val="0"/>
        <w:numPr>
          <w:ilvl w:val="0"/>
          <w:numId w:val="1"/>
        </w:numPr>
        <w:tabs>
          <w:tab w:val="num" w:pos="1077"/>
        </w:tabs>
        <w:contextualSpacing w:val="0"/>
        <w:rPr>
          <w:szCs w:val="20"/>
        </w:rPr>
        <w:pPrChange w:id="78" w:author="Dalton Solano dos Reis" w:date="2024-05-14T19:04:00Z">
          <w:pPr>
            <w:keepNext w:val="0"/>
            <w:keepLines w:val="0"/>
            <w:widowControl w:val="0"/>
            <w:numPr>
              <w:numId w:val="1"/>
            </w:numPr>
            <w:pBdr>
              <w:top w:val="nil"/>
              <w:left w:val="nil"/>
              <w:bottom w:val="nil"/>
              <w:right w:val="nil"/>
              <w:between w:val="nil"/>
            </w:pBdr>
            <w:spacing w:line="360" w:lineRule="auto"/>
            <w:ind w:left="1077" w:hanging="397"/>
            <w:jc w:val="both"/>
          </w:pPr>
        </w:pPrChange>
      </w:pPr>
      <w:r w:rsidRPr="00382907">
        <w:rPr>
          <w:szCs w:val="20"/>
        </w:rPr>
        <w:t xml:space="preserve">implementação da solução: desenvolver soluções que abordam IA utilizando </w:t>
      </w:r>
      <w:r w:rsidR="00D17CF6" w:rsidRPr="00382907">
        <w:rPr>
          <w:szCs w:val="20"/>
        </w:rPr>
        <w:t xml:space="preserve">o </w:t>
      </w:r>
      <w:r w:rsidR="00D17CF6" w:rsidRPr="00382907">
        <w:rPr>
          <w:szCs w:val="20"/>
          <w:rPrChange w:id="79" w:author="Dalton Solano dos Reis" w:date="2024-05-14T19:04:00Z">
            <w:rPr>
              <w:i/>
              <w:iCs/>
            </w:rPr>
          </w:rPrChange>
        </w:rPr>
        <w:t>framework</w:t>
      </w:r>
      <w:r w:rsidRPr="00382907">
        <w:rPr>
          <w:szCs w:val="20"/>
        </w:rPr>
        <w:t xml:space="preserve"> Unity dentro do aplicativo FURBOT, usufruindo-se dos conhecimentos obtidos nos passos anteriores, </w:t>
      </w:r>
      <w:r w:rsidR="009F4C38" w:rsidRPr="00382907">
        <w:rPr>
          <w:szCs w:val="20"/>
        </w:rPr>
        <w:t>além de</w:t>
      </w:r>
      <w:r w:rsidRPr="00382907">
        <w:rPr>
          <w:szCs w:val="20"/>
        </w:rPr>
        <w:t xml:space="preserve"> implementar testes e validações; caso necessário, realizar ajustes a fim de garantir o funcionamento completo da solução;</w:t>
      </w:r>
    </w:p>
    <w:p w14:paraId="44F9B070" w14:textId="2C748C77" w:rsidR="00541CD1" w:rsidRPr="00382907" w:rsidRDefault="00CA33EE" w:rsidP="00382907">
      <w:pPr>
        <w:pStyle w:val="TF-ALNEA"/>
        <w:keepNext w:val="0"/>
        <w:keepLines w:val="0"/>
        <w:numPr>
          <w:ilvl w:val="0"/>
          <w:numId w:val="1"/>
        </w:numPr>
        <w:tabs>
          <w:tab w:val="num" w:pos="1077"/>
        </w:tabs>
        <w:contextualSpacing w:val="0"/>
        <w:rPr>
          <w:szCs w:val="20"/>
        </w:rPr>
        <w:pPrChange w:id="80" w:author="Dalton Solano dos Reis" w:date="2024-05-14T19:04:00Z">
          <w:pPr>
            <w:keepNext w:val="0"/>
            <w:keepLines w:val="0"/>
            <w:widowControl w:val="0"/>
            <w:numPr>
              <w:numId w:val="1"/>
            </w:numPr>
            <w:pBdr>
              <w:top w:val="nil"/>
              <w:left w:val="nil"/>
              <w:bottom w:val="nil"/>
              <w:right w:val="nil"/>
              <w:between w:val="nil"/>
            </w:pBdr>
            <w:spacing w:line="360" w:lineRule="auto"/>
            <w:ind w:left="1077" w:hanging="397"/>
            <w:jc w:val="both"/>
          </w:pPr>
        </w:pPrChange>
      </w:pPr>
      <w:r w:rsidRPr="00382907">
        <w:rPr>
          <w:szCs w:val="20"/>
        </w:rPr>
        <w:t>validação da solução: validar implementação com supervisor para garantir que a solução proposta está de acordo com o</w:t>
      </w:r>
      <w:r w:rsidR="004E558A" w:rsidRPr="00382907">
        <w:rPr>
          <w:szCs w:val="20"/>
        </w:rPr>
        <w:t>s objetivos do</w:t>
      </w:r>
      <w:r w:rsidRPr="00382907">
        <w:rPr>
          <w:szCs w:val="20"/>
        </w:rPr>
        <w:t xml:space="preserve"> projeto de extensão FURBOT;</w:t>
      </w:r>
    </w:p>
    <w:p w14:paraId="2890465D" w14:textId="334888D1" w:rsidR="00541CD1" w:rsidRPr="00382907" w:rsidRDefault="00CA33EE" w:rsidP="00382907">
      <w:pPr>
        <w:pStyle w:val="TF-ALNEA"/>
        <w:keepNext w:val="0"/>
        <w:keepLines w:val="0"/>
        <w:numPr>
          <w:ilvl w:val="0"/>
          <w:numId w:val="1"/>
        </w:numPr>
        <w:tabs>
          <w:tab w:val="num" w:pos="1077"/>
        </w:tabs>
        <w:contextualSpacing w:val="0"/>
        <w:rPr>
          <w:szCs w:val="20"/>
        </w:rPr>
        <w:pPrChange w:id="81" w:author="Dalton Solano dos Reis" w:date="2024-05-14T19:04:00Z">
          <w:pPr>
            <w:keepNext w:val="0"/>
            <w:keepLines w:val="0"/>
            <w:widowControl w:val="0"/>
            <w:numPr>
              <w:numId w:val="1"/>
            </w:numPr>
            <w:pBdr>
              <w:top w:val="nil"/>
              <w:left w:val="nil"/>
              <w:bottom w:val="nil"/>
              <w:right w:val="nil"/>
              <w:between w:val="nil"/>
            </w:pBdr>
            <w:spacing w:line="360" w:lineRule="auto"/>
            <w:ind w:left="1077" w:hanging="397"/>
            <w:jc w:val="both"/>
          </w:pPr>
        </w:pPrChange>
      </w:pPr>
      <w:r w:rsidRPr="00382907">
        <w:rPr>
          <w:szCs w:val="20"/>
        </w:rPr>
        <w:t>aplicação e validação prática</w:t>
      </w:r>
      <w:r w:rsidRPr="00382907">
        <w:rPr>
          <w:szCs w:val="20"/>
          <w:rPrChange w:id="82" w:author="Dalton Solano dos Reis" w:date="2024-05-14T19:04:00Z">
            <w:rPr>
              <w:color w:val="000000"/>
            </w:rPr>
          </w:rPrChange>
        </w:rPr>
        <w:t>: d</w:t>
      </w:r>
      <w:r w:rsidRPr="00382907">
        <w:rPr>
          <w:szCs w:val="20"/>
        </w:rPr>
        <w:t xml:space="preserve">isponibilizar a aplicação em oficina realizada pelo projeto de extensão FURBOT, para crianças e adolescentes participantes, para que possam jogar e oferecer um </w:t>
      </w:r>
      <w:r w:rsidRPr="00382907">
        <w:rPr>
          <w:szCs w:val="20"/>
          <w:rPrChange w:id="83" w:author="Dalton Solano dos Reis" w:date="2024-05-14T19:04:00Z">
            <w:rPr>
              <w:i/>
            </w:rPr>
          </w:rPrChange>
        </w:rPr>
        <w:t>feedback</w:t>
      </w:r>
      <w:r w:rsidRPr="00382907">
        <w:rPr>
          <w:szCs w:val="20"/>
          <w:rPrChange w:id="84" w:author="Dalton Solano dos Reis" w:date="2024-05-14T19:04:00Z">
            <w:rPr>
              <w:color w:val="000000"/>
            </w:rPr>
          </w:rPrChange>
        </w:rPr>
        <w:t>.</w:t>
      </w:r>
      <w:bookmarkStart w:id="85" w:name="_heading=h.3dy6vkm" w:colFirst="0" w:colLast="0"/>
      <w:bookmarkEnd w:id="85"/>
    </w:p>
    <w:p w14:paraId="63464B7B" w14:textId="2621EA90" w:rsidR="007371BD" w:rsidRPr="007371BD" w:rsidRDefault="00CA33EE" w:rsidP="00357444">
      <w:pPr>
        <w:pStyle w:val="TF-refernciasbibliogrficasTTULO"/>
        <w:spacing w:before="240"/>
        <w:rPr>
          <w:b w:val="0"/>
          <w:sz w:val="30"/>
          <w:szCs w:val="30"/>
          <w:u w:val="single"/>
          <w:shd w:val="clear" w:color="auto" w:fill="CC0000"/>
        </w:rPr>
      </w:pPr>
      <w:r w:rsidRPr="00357444">
        <w:t>Referências</w:t>
      </w:r>
    </w:p>
    <w:p w14:paraId="69D2C846" w14:textId="77777777" w:rsidR="007371BD" w:rsidRPr="00382907" w:rsidDel="00382907" w:rsidRDefault="007371BD" w:rsidP="00382907">
      <w:pPr>
        <w:pStyle w:val="TF-refernciasITEM"/>
        <w:keepNext w:val="0"/>
        <w:rPr>
          <w:del w:id="86" w:author="Dalton Solano dos Reis" w:date="2024-05-14T19:05:00Z"/>
          <w:szCs w:val="20"/>
        </w:rPr>
        <w:pPrChange w:id="87" w:author="Dalton Solano dos Reis" w:date="2024-05-14T19:04:00Z">
          <w:pPr>
            <w:keepNext w:val="0"/>
            <w:keepLines w:val="0"/>
          </w:pPr>
        </w:pPrChange>
      </w:pPr>
      <w:r w:rsidRPr="00382907">
        <w:rPr>
          <w:szCs w:val="20"/>
        </w:rPr>
        <w:t xml:space="preserve">ALLES, Vanderlei Jandir. Construção de um corpus para extrair entidades nomeadas do Diário Oficial da União utilizando aprendizado supervisionado. </w:t>
      </w:r>
      <w:r w:rsidRPr="00382907">
        <w:rPr>
          <w:szCs w:val="20"/>
          <w:rPrChange w:id="88" w:author="Dalton Solano dos Reis" w:date="2024-05-14T19:04:00Z">
            <w:rPr>
              <w:b/>
              <w:bCs/>
            </w:rPr>
          </w:rPrChange>
        </w:rPr>
        <w:t>Universidade de Brasília,</w:t>
      </w:r>
      <w:r w:rsidRPr="00382907">
        <w:rPr>
          <w:szCs w:val="20"/>
        </w:rPr>
        <w:t xml:space="preserve"> 2019. Disponível em:  http://www.realp.unb.br/jspui/handle/10482/34901. Acesso em: 15 de abril de 2024.</w:t>
      </w:r>
    </w:p>
    <w:p w14:paraId="690F869B" w14:textId="77777777" w:rsidR="007371BD" w:rsidRDefault="007371BD" w:rsidP="00382907">
      <w:pPr>
        <w:pStyle w:val="TF-refernciasITEM"/>
        <w:keepNext w:val="0"/>
        <w:pPrChange w:id="89" w:author="Dalton Solano dos Reis" w:date="2024-05-14T19:05:00Z">
          <w:pPr>
            <w:keepNext w:val="0"/>
            <w:keepLines w:val="0"/>
          </w:pPr>
        </w:pPrChange>
      </w:pPr>
    </w:p>
    <w:p w14:paraId="565A23C2" w14:textId="77777777" w:rsidR="007371BD" w:rsidDel="00382907" w:rsidRDefault="007371BD" w:rsidP="00382907">
      <w:pPr>
        <w:pStyle w:val="TF-refernciasITEM"/>
        <w:rPr>
          <w:del w:id="90" w:author="Dalton Solano dos Reis" w:date="2024-05-14T19:05:00Z"/>
        </w:rPr>
        <w:pPrChange w:id="91" w:author="Dalton Solano dos Reis" w:date="2024-05-14T19:05:00Z">
          <w:pPr>
            <w:keepNext w:val="0"/>
            <w:keepLines w:val="0"/>
          </w:pPr>
        </w:pPrChange>
      </w:pPr>
      <w:r>
        <w:lastRenderedPageBreak/>
        <w:t xml:space="preserve">ARAÚJO, Luciana; SILVEIRA, Heitor U. C. DA; MATTOS, Mauro. Ensino do pensamento computacional em escola pública por meio de uma plataforma lúdica. </w:t>
      </w:r>
      <w:r w:rsidRPr="007371BD">
        <w:rPr>
          <w:b/>
          <w:bCs/>
        </w:rPr>
        <w:t>Workshops do Congresso Brasileiro de Informática na Educação</w:t>
      </w:r>
      <w:r>
        <w:t>, 28 out. 2018. Disponível em: https://doi.org/10.5753/cbie.wcbie.2018.589. Acesso em: 15 abr. 2024.</w:t>
      </w:r>
    </w:p>
    <w:p w14:paraId="43600E25" w14:textId="77777777" w:rsidR="007371BD" w:rsidRDefault="007371BD" w:rsidP="00382907">
      <w:pPr>
        <w:pStyle w:val="TF-refernciasITEM"/>
        <w:pPrChange w:id="92" w:author="Dalton Solano dos Reis" w:date="2024-05-14T19:05:00Z">
          <w:pPr>
            <w:keepNext w:val="0"/>
            <w:keepLines w:val="0"/>
          </w:pPr>
        </w:pPrChange>
      </w:pPr>
    </w:p>
    <w:p w14:paraId="5B1AACC1" w14:textId="35CEF519" w:rsidR="007371BD" w:rsidDel="00382907" w:rsidRDefault="007371BD" w:rsidP="00382907">
      <w:pPr>
        <w:pStyle w:val="TF-refernciasITEM"/>
        <w:rPr>
          <w:del w:id="93" w:author="Dalton Solano dos Reis" w:date="2024-05-14T19:05:00Z"/>
        </w:rPr>
        <w:pPrChange w:id="94" w:author="Dalton Solano dos Reis" w:date="2024-05-14T19:05:00Z">
          <w:pPr>
            <w:keepNext w:val="0"/>
            <w:keepLines w:val="0"/>
          </w:pPr>
        </w:pPrChange>
      </w:pPr>
      <w:r>
        <w:t xml:space="preserve">CAMADA, Marcos </w:t>
      </w:r>
      <w:proofErr w:type="spellStart"/>
      <w:r>
        <w:t>Yuzuru</w:t>
      </w:r>
      <w:proofErr w:type="spellEnd"/>
      <w:r>
        <w:t xml:space="preserve">; DURÃES, Gilvan Martins. Ensino da Inteligência Artificial na Educação Básica: um novo horizonte para as pesquisas brasileiras. In: SIMPÓSIO BRASILEIRO DE INFORMÁTICA NA EDUCAÇÃO (SBIE), 31, 2020, Online.  </w:t>
      </w:r>
      <w:r w:rsidRPr="007371BD">
        <w:rPr>
          <w:b/>
          <w:bCs/>
        </w:rPr>
        <w:t xml:space="preserve">Anais [...]. Porto Alegre: Sociedade Brasileira de Computação, </w:t>
      </w:r>
      <w:r w:rsidRPr="007371BD">
        <w:rPr>
          <w:b/>
          <w:bCs/>
        </w:rPr>
        <w:tab/>
      </w:r>
      <w:r w:rsidRPr="007371BD">
        <w:t>2020</w:t>
      </w:r>
      <w:r>
        <w:t xml:space="preserve">. p. 1553-1562. Disponível em: </w:t>
      </w:r>
      <w:r w:rsidR="009F4C38">
        <w:t>h</w:t>
      </w:r>
      <w:r>
        <w:t>ttps://doi.org/10.5753/cbie.sbie.2020.1553. Acesso em: 11 mar. 2024.</w:t>
      </w:r>
    </w:p>
    <w:p w14:paraId="6CA2608D" w14:textId="77777777" w:rsidR="007371BD" w:rsidRDefault="007371BD" w:rsidP="00382907">
      <w:pPr>
        <w:pStyle w:val="TF-refernciasITEM"/>
        <w:pPrChange w:id="95" w:author="Dalton Solano dos Reis" w:date="2024-05-14T19:05:00Z">
          <w:pPr>
            <w:keepNext w:val="0"/>
            <w:keepLines w:val="0"/>
          </w:pPr>
        </w:pPrChange>
      </w:pPr>
    </w:p>
    <w:p w14:paraId="29625BCE" w14:textId="77777777" w:rsidR="007371BD" w:rsidDel="00382907" w:rsidRDefault="007371BD" w:rsidP="00382907">
      <w:pPr>
        <w:pStyle w:val="TF-refernciasITEM"/>
        <w:rPr>
          <w:del w:id="96" w:author="Dalton Solano dos Reis" w:date="2024-05-14T19:05:00Z"/>
        </w:rPr>
        <w:pPrChange w:id="97" w:author="Dalton Solano dos Reis" w:date="2024-05-14T19:05:00Z">
          <w:pPr>
            <w:keepNext w:val="0"/>
            <w:keepLines w:val="0"/>
          </w:pPr>
        </w:pPrChange>
      </w:pPr>
      <w:r>
        <w:t xml:space="preserve">FRANÇA, Rozelma; TEDESCO, Patrícia. Desafios e oportunidades ao ensino do pensamento computacional na educação básica no Brasil. </w:t>
      </w:r>
      <w:r w:rsidRPr="007371BD">
        <w:rPr>
          <w:b/>
          <w:bCs/>
        </w:rPr>
        <w:t>Workshops do Congresso Brasileiro de Informática na Educação</w:t>
      </w:r>
      <w:r w:rsidRPr="007371BD">
        <w:t>, 26 out. 2015</w:t>
      </w:r>
      <w:r>
        <w:t xml:space="preserve">. </w:t>
      </w:r>
    </w:p>
    <w:p w14:paraId="53FA4204" w14:textId="77777777" w:rsidR="007371BD" w:rsidRDefault="007371BD" w:rsidP="00382907">
      <w:pPr>
        <w:pStyle w:val="TF-refernciasITEM"/>
        <w:pPrChange w:id="98" w:author="Dalton Solano dos Reis" w:date="2024-05-14T19:05:00Z">
          <w:pPr>
            <w:keepNext w:val="0"/>
            <w:keepLines w:val="0"/>
          </w:pPr>
        </w:pPrChange>
      </w:pPr>
    </w:p>
    <w:p w14:paraId="3D68B2B2" w14:textId="77777777" w:rsidR="007371BD" w:rsidDel="00382907" w:rsidRDefault="007371BD" w:rsidP="00382907">
      <w:pPr>
        <w:pStyle w:val="TF-refernciasITEM"/>
        <w:rPr>
          <w:del w:id="99" w:author="Dalton Solano dos Reis" w:date="2024-05-14T19:05:00Z"/>
        </w:rPr>
        <w:pPrChange w:id="100" w:author="Dalton Solano dos Reis" w:date="2024-05-14T19:05:00Z">
          <w:pPr>
            <w:keepNext w:val="0"/>
            <w:keepLines w:val="0"/>
          </w:pPr>
        </w:pPrChange>
      </w:pPr>
      <w:r>
        <w:t xml:space="preserve">GATTI, Francielle Nogueira. Educação básica e inteligência artificial: perspectivas, contribuições e desafios. </w:t>
      </w:r>
      <w:r w:rsidRPr="007371BD">
        <w:rPr>
          <w:b/>
          <w:bCs/>
        </w:rPr>
        <w:t>Pontifícia Universidade Católica de São Paulo</w:t>
      </w:r>
      <w:r w:rsidRPr="007371BD">
        <w:t>, 2019</w:t>
      </w:r>
      <w:r>
        <w:t>. Disponível em: https://repositorio.pucsp.br/bitstream/handle/22788/2/Francielle%20Nogueira%20Gatti.pdf. Acesso em: 20 mar. 2024.</w:t>
      </w:r>
    </w:p>
    <w:p w14:paraId="5FA07845" w14:textId="77777777" w:rsidR="007371BD" w:rsidRDefault="007371BD" w:rsidP="00382907">
      <w:pPr>
        <w:pStyle w:val="TF-refernciasITEM"/>
        <w:pPrChange w:id="101" w:author="Dalton Solano dos Reis" w:date="2024-05-14T19:05:00Z">
          <w:pPr>
            <w:keepNext w:val="0"/>
            <w:keepLines w:val="0"/>
          </w:pPr>
        </w:pPrChange>
      </w:pPr>
    </w:p>
    <w:p w14:paraId="749C2DBA" w14:textId="77777777" w:rsidR="007371BD" w:rsidRPr="003C5B4B" w:rsidDel="00382907" w:rsidRDefault="007371BD" w:rsidP="00382907">
      <w:pPr>
        <w:pStyle w:val="TF-refernciasITEM"/>
        <w:rPr>
          <w:del w:id="102" w:author="Dalton Solano dos Reis" w:date="2024-05-14T19:05:00Z"/>
          <w:lang w:val="en-US"/>
        </w:rPr>
        <w:pPrChange w:id="103" w:author="Dalton Solano dos Reis" w:date="2024-05-14T19:05:00Z">
          <w:pPr>
            <w:keepNext w:val="0"/>
            <w:keepLines w:val="0"/>
          </w:pPr>
        </w:pPrChange>
      </w:pPr>
      <w:r w:rsidRPr="003C5B4B">
        <w:rPr>
          <w:lang w:val="en-US"/>
        </w:rPr>
        <w:t xml:space="preserve">GESSINGER, </w:t>
      </w:r>
      <w:proofErr w:type="spellStart"/>
      <w:r w:rsidRPr="003C5B4B">
        <w:rPr>
          <w:lang w:val="en-US"/>
        </w:rPr>
        <w:t>Joice</w:t>
      </w:r>
      <w:proofErr w:type="spellEnd"/>
      <w:r w:rsidRPr="003C5B4B">
        <w:rPr>
          <w:lang w:val="en-US"/>
        </w:rPr>
        <w:t xml:space="preserve">; HAMMES, </w:t>
      </w:r>
      <w:proofErr w:type="spellStart"/>
      <w:r w:rsidRPr="003C5B4B">
        <w:rPr>
          <w:lang w:val="en-US"/>
        </w:rPr>
        <w:t>Laerson</w:t>
      </w:r>
      <w:proofErr w:type="spellEnd"/>
      <w:r w:rsidRPr="003C5B4B">
        <w:rPr>
          <w:lang w:val="en-US"/>
        </w:rPr>
        <w:t xml:space="preserve">; COLLING, Juliane. </w:t>
      </w:r>
      <w:r>
        <w:t xml:space="preserve">Inteligência Artificial. </w:t>
      </w:r>
      <w:r w:rsidRPr="007371BD">
        <w:rPr>
          <w:b/>
          <w:bCs/>
        </w:rPr>
        <w:t xml:space="preserve">Unidade Central de Educação </w:t>
      </w:r>
      <w:proofErr w:type="spellStart"/>
      <w:r w:rsidRPr="007371BD">
        <w:rPr>
          <w:b/>
          <w:bCs/>
        </w:rPr>
        <w:t>Faem</w:t>
      </w:r>
      <w:proofErr w:type="spellEnd"/>
      <w:r w:rsidRPr="007371BD">
        <w:rPr>
          <w:b/>
          <w:bCs/>
        </w:rPr>
        <w:t xml:space="preserve"> Faculdade</w:t>
      </w:r>
      <w:r>
        <w:t xml:space="preserve">. Disponível em: &lt;https://eventos.uceff.edu.br/eventosfai_dados/artigos/inova2019/1217.pdf&gt;.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 abr. 2024.</w:t>
      </w:r>
    </w:p>
    <w:p w14:paraId="7943DE99" w14:textId="77777777" w:rsidR="007371BD" w:rsidRPr="003C5B4B" w:rsidRDefault="007371BD" w:rsidP="00382907">
      <w:pPr>
        <w:pStyle w:val="TF-refernciasITEM"/>
        <w:rPr>
          <w:lang w:val="en-US"/>
        </w:rPr>
        <w:pPrChange w:id="104" w:author="Dalton Solano dos Reis" w:date="2024-05-14T19:05:00Z">
          <w:pPr>
            <w:keepNext w:val="0"/>
            <w:keepLines w:val="0"/>
          </w:pPr>
        </w:pPrChange>
      </w:pPr>
    </w:p>
    <w:p w14:paraId="26933B52" w14:textId="77777777" w:rsidR="007371BD" w:rsidDel="00382907" w:rsidRDefault="007371BD" w:rsidP="00382907">
      <w:pPr>
        <w:pStyle w:val="TF-refernciasITEM"/>
        <w:rPr>
          <w:del w:id="105" w:author="Dalton Solano dos Reis" w:date="2024-05-14T19:05:00Z"/>
        </w:rPr>
        <w:pPrChange w:id="106" w:author="Dalton Solano dos Reis" w:date="2024-05-14T19:05:00Z">
          <w:pPr>
            <w:keepNext w:val="0"/>
            <w:keepLines w:val="0"/>
          </w:pPr>
        </w:pPrChange>
      </w:pPr>
      <w:r w:rsidRPr="003C5B4B">
        <w:rPr>
          <w:lang w:val="en-US"/>
        </w:rPr>
        <w:t xml:space="preserve">GRGIĆ-HLAČA, Nina et al. Human Perceptions of Fairness in Algorithmic Decision Making: A Case Study of Criminal Risk Prediction. </w:t>
      </w:r>
      <w:r w:rsidRPr="007371BD">
        <w:rPr>
          <w:b/>
          <w:bCs/>
        </w:rPr>
        <w:t xml:space="preserve">Cornell </w:t>
      </w:r>
      <w:proofErr w:type="spellStart"/>
      <w:r w:rsidRPr="007371BD">
        <w:rPr>
          <w:b/>
          <w:bCs/>
        </w:rPr>
        <w:t>University</w:t>
      </w:r>
      <w:proofErr w:type="spellEnd"/>
      <w:r>
        <w:t>. Disponível em: &lt;https://arxiv.org/</w:t>
      </w:r>
      <w:proofErr w:type="spellStart"/>
      <w:r>
        <w:t>abs</w:t>
      </w:r>
      <w:proofErr w:type="spellEnd"/>
      <w:r>
        <w:t>/1802.09548&gt;. Acesso em: 05 mar. 2024.</w:t>
      </w:r>
    </w:p>
    <w:p w14:paraId="3CDAD71E" w14:textId="77777777" w:rsidR="007371BD" w:rsidRDefault="007371BD" w:rsidP="00382907">
      <w:pPr>
        <w:pStyle w:val="TF-refernciasITEM"/>
        <w:pPrChange w:id="107" w:author="Dalton Solano dos Reis" w:date="2024-05-14T19:05:00Z">
          <w:pPr>
            <w:keepNext w:val="0"/>
            <w:keepLines w:val="0"/>
          </w:pPr>
        </w:pPrChange>
      </w:pPr>
    </w:p>
    <w:p w14:paraId="79579147" w14:textId="77777777" w:rsidR="007371BD" w:rsidRPr="003C5B4B" w:rsidRDefault="007371BD" w:rsidP="00382907">
      <w:pPr>
        <w:pStyle w:val="TF-refernciasITEM"/>
        <w:rPr>
          <w:lang w:val="en-US"/>
        </w:rPr>
        <w:pPrChange w:id="108" w:author="Dalton Solano dos Reis" w:date="2024-05-14T19:05:00Z">
          <w:pPr>
            <w:keepNext w:val="0"/>
            <w:keepLines w:val="0"/>
          </w:pPr>
        </w:pPrChange>
      </w:pPr>
      <w:r>
        <w:t xml:space="preserve">GUZZO, Dagoberto André. A utilização de jogos educacionais digitais como proposta de metodologia ativa de ensino para uma aprendizagem significativa na educação básica. </w:t>
      </w:r>
      <w:r w:rsidRPr="007371BD">
        <w:rPr>
          <w:b/>
          <w:bCs/>
        </w:rPr>
        <w:t xml:space="preserve">Universidade Federal de Santa Maria, </w:t>
      </w:r>
      <w:r w:rsidRPr="007371BD">
        <w:t>8 dez. 2020</w:t>
      </w:r>
      <w:r>
        <w:t xml:space="preserve">. Disponível em: https://repositorio.ufsm.br/handle/1/24239.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12 abr. 2024.</w:t>
      </w:r>
    </w:p>
    <w:p w14:paraId="459B0541" w14:textId="719F1F84" w:rsidR="007371BD" w:rsidRPr="003C5B4B" w:rsidDel="00382907" w:rsidRDefault="007371BD" w:rsidP="00382907">
      <w:pPr>
        <w:pStyle w:val="TF-refernciasITEM"/>
        <w:rPr>
          <w:del w:id="109" w:author="Dalton Solano dos Reis" w:date="2024-05-14T19:05:00Z"/>
          <w:lang w:val="en-US"/>
        </w:rPr>
        <w:pPrChange w:id="110" w:author="Dalton Solano dos Reis" w:date="2024-05-14T19:05:00Z">
          <w:pPr>
            <w:keepNext w:val="0"/>
            <w:keepLines w:val="0"/>
          </w:pPr>
        </w:pPrChange>
      </w:pPr>
    </w:p>
    <w:p w14:paraId="2F6D3E7D" w14:textId="77777777" w:rsidR="007371BD" w:rsidDel="00382907" w:rsidRDefault="007371BD" w:rsidP="00382907">
      <w:pPr>
        <w:pStyle w:val="TF-refernciasITEM"/>
        <w:rPr>
          <w:del w:id="111" w:author="Dalton Solano dos Reis" w:date="2024-05-14T19:05:00Z"/>
        </w:rPr>
        <w:pPrChange w:id="112" w:author="Dalton Solano dos Reis" w:date="2024-05-14T19:05:00Z">
          <w:pPr>
            <w:keepNext w:val="0"/>
            <w:keepLines w:val="0"/>
          </w:pPr>
        </w:pPrChange>
      </w:pPr>
      <w:r w:rsidRPr="003C5B4B">
        <w:rPr>
          <w:lang w:val="en-US"/>
        </w:rPr>
        <w:t xml:space="preserve">KIM, </w:t>
      </w:r>
      <w:proofErr w:type="spellStart"/>
      <w:r w:rsidRPr="003C5B4B">
        <w:rPr>
          <w:lang w:val="en-US"/>
        </w:rPr>
        <w:t>Seonghun</w:t>
      </w:r>
      <w:proofErr w:type="spellEnd"/>
      <w:r w:rsidRPr="003C5B4B">
        <w:rPr>
          <w:lang w:val="en-US"/>
        </w:rPr>
        <w:t xml:space="preserve"> et al. Why and What to Teach: AI Curriculum for Elementary School. </w:t>
      </w:r>
      <w:r w:rsidRPr="003C5B4B">
        <w:rPr>
          <w:b/>
          <w:bCs/>
          <w:lang w:val="en-US"/>
        </w:rPr>
        <w:t>Proceedings of the AAAI Conference on Artificial Intelligence</w:t>
      </w:r>
      <w:r w:rsidRPr="003C5B4B">
        <w:rPr>
          <w:lang w:val="en-US"/>
        </w:rPr>
        <w:t xml:space="preserve">, v. 35, n. 17, p. 15569–15576, 18 </w:t>
      </w:r>
      <w:proofErr w:type="spellStart"/>
      <w:r w:rsidRPr="003C5B4B">
        <w:rPr>
          <w:lang w:val="en-US"/>
        </w:rPr>
        <w:t>maio</w:t>
      </w:r>
      <w:proofErr w:type="spellEnd"/>
      <w:r w:rsidRPr="003C5B4B">
        <w:rPr>
          <w:lang w:val="en-US"/>
        </w:rPr>
        <w:t xml:space="preserve"> de 2021. </w:t>
      </w:r>
      <w:r>
        <w:t>Disponível em: https://ojs.aaai.org/index.php/AAAI/article/view/17833. Acesso em: 25 mar. 2024.</w:t>
      </w:r>
    </w:p>
    <w:p w14:paraId="20CBDFD3" w14:textId="77777777" w:rsidR="007371BD" w:rsidRDefault="007371BD" w:rsidP="00382907">
      <w:pPr>
        <w:pStyle w:val="TF-refernciasITEM"/>
        <w:pPrChange w:id="113" w:author="Dalton Solano dos Reis" w:date="2024-05-14T19:05:00Z">
          <w:pPr>
            <w:keepNext w:val="0"/>
            <w:keepLines w:val="0"/>
          </w:pPr>
        </w:pPrChange>
      </w:pPr>
    </w:p>
    <w:p w14:paraId="0D031841" w14:textId="77777777" w:rsidR="007371BD" w:rsidDel="00382907" w:rsidRDefault="007371BD" w:rsidP="00382907">
      <w:pPr>
        <w:pStyle w:val="TF-refernciasITEM"/>
        <w:rPr>
          <w:del w:id="114" w:author="Dalton Solano dos Reis" w:date="2024-05-14T19:05:00Z"/>
        </w:rPr>
        <w:pPrChange w:id="115" w:author="Dalton Solano dos Reis" w:date="2024-05-14T19:05:00Z">
          <w:pPr>
            <w:keepNext w:val="0"/>
            <w:keepLines w:val="0"/>
          </w:pPr>
        </w:pPrChange>
      </w:pPr>
      <w:r>
        <w:t xml:space="preserve">KISHIMOTO, </w:t>
      </w:r>
      <w:proofErr w:type="spellStart"/>
      <w:r>
        <w:t>Tizuko</w:t>
      </w:r>
      <w:proofErr w:type="spellEnd"/>
      <w:r>
        <w:t xml:space="preserve"> </w:t>
      </w:r>
      <w:proofErr w:type="spellStart"/>
      <w:r>
        <w:t>Morchida</w:t>
      </w:r>
      <w:proofErr w:type="spellEnd"/>
      <w:r>
        <w:t>. O Jogo e a Educação Infantil. 1a edição ed. [</w:t>
      </w:r>
      <w:proofErr w:type="spellStart"/>
      <w:r>
        <w:t>s.l</w:t>
      </w:r>
      <w:proofErr w:type="spellEnd"/>
      <w:r>
        <w:t xml:space="preserve">.]. </w:t>
      </w:r>
      <w:r w:rsidRPr="007371BD">
        <w:rPr>
          <w:b/>
          <w:bCs/>
        </w:rPr>
        <w:t xml:space="preserve">Editora </w:t>
      </w:r>
      <w:proofErr w:type="spellStart"/>
      <w:r w:rsidRPr="007371BD">
        <w:rPr>
          <w:b/>
          <w:bCs/>
        </w:rPr>
        <w:t>Cengage</w:t>
      </w:r>
      <w:proofErr w:type="spellEnd"/>
      <w:r w:rsidRPr="007371BD">
        <w:rPr>
          <w:b/>
          <w:bCs/>
        </w:rPr>
        <w:t>, 2016</w:t>
      </w:r>
      <w:r>
        <w:t>.</w:t>
      </w:r>
    </w:p>
    <w:p w14:paraId="34E12F95" w14:textId="77777777" w:rsidR="007371BD" w:rsidRDefault="007371BD" w:rsidP="00382907">
      <w:pPr>
        <w:pStyle w:val="TF-refernciasITEM"/>
        <w:pPrChange w:id="116" w:author="Dalton Solano dos Reis" w:date="2024-05-14T19:05:00Z">
          <w:pPr>
            <w:keepNext w:val="0"/>
            <w:keepLines w:val="0"/>
          </w:pPr>
        </w:pPrChange>
      </w:pPr>
    </w:p>
    <w:p w14:paraId="4AC63D18" w14:textId="77777777" w:rsidR="007371BD" w:rsidDel="00382907" w:rsidRDefault="007371BD" w:rsidP="00382907">
      <w:pPr>
        <w:pStyle w:val="TF-refernciasITEM"/>
        <w:rPr>
          <w:del w:id="117" w:author="Dalton Solano dos Reis" w:date="2024-05-14T19:05:00Z"/>
        </w:rPr>
        <w:pPrChange w:id="118" w:author="Dalton Solano dos Reis" w:date="2024-05-14T19:05:00Z">
          <w:pPr>
            <w:keepNext w:val="0"/>
            <w:keepLines w:val="0"/>
          </w:pPr>
        </w:pPrChange>
      </w:pPr>
      <w:r>
        <w:t xml:space="preserve">LUDERMIR, Teresa Bernarda. Inteligência Artificial e Aprendizado de Máquina: estado atual e tendências. </w:t>
      </w:r>
      <w:r w:rsidRPr="007371BD">
        <w:rPr>
          <w:b/>
          <w:bCs/>
        </w:rPr>
        <w:t>Estudos Avançados</w:t>
      </w:r>
      <w:r>
        <w:t>, v. 35, n. 101, p. 85–94, jan. 2021. Disponível em:https://www.scielo.br/j/ea/a/wXBdv8yHBV9xHz8qG5RCgZd/?lang=pt&amp;format=html#. Acesso em: 28 de março de 2024.</w:t>
      </w:r>
    </w:p>
    <w:p w14:paraId="0228BE4D" w14:textId="77777777" w:rsidR="007371BD" w:rsidRDefault="007371BD" w:rsidP="00382907">
      <w:pPr>
        <w:pStyle w:val="TF-refernciasITEM"/>
        <w:pPrChange w:id="119" w:author="Dalton Solano dos Reis" w:date="2024-05-14T19:05:00Z">
          <w:pPr>
            <w:keepNext w:val="0"/>
            <w:keepLines w:val="0"/>
          </w:pPr>
        </w:pPrChange>
      </w:pPr>
    </w:p>
    <w:p w14:paraId="3222A680" w14:textId="77777777" w:rsidR="007371BD" w:rsidRPr="004C398D" w:rsidDel="00382907" w:rsidRDefault="007371BD" w:rsidP="00382907">
      <w:pPr>
        <w:pStyle w:val="TF-refernciasITEM"/>
        <w:rPr>
          <w:del w:id="120" w:author="Dalton Solano dos Reis" w:date="2024-05-14T19:05:00Z"/>
        </w:rPr>
        <w:pPrChange w:id="121" w:author="Dalton Solano dos Reis" w:date="2024-05-14T19:05:00Z">
          <w:pPr>
            <w:keepNext w:val="0"/>
            <w:keepLines w:val="0"/>
          </w:pPr>
        </w:pPrChange>
      </w:pPr>
      <w:r>
        <w:t xml:space="preserve">MARQUES, Lívia Silva; VON WANGENHEIM, Christiane </w:t>
      </w:r>
      <w:proofErr w:type="spellStart"/>
      <w:r>
        <w:t>Gresse</w:t>
      </w:r>
      <w:proofErr w:type="spellEnd"/>
      <w:r>
        <w:t xml:space="preserve">; ROSSA HAUCK, Jean Carlo. Ensino de Machine Learning na Educação Básica: um Mapeamento Sistemático do Estado da Arte. In: SIMPÓSIO BRASILEIRO DE INFORMÁTICA NA EDUCAÇÃO (SBIE), 31, 2020, Online. </w:t>
      </w:r>
      <w:r w:rsidRPr="007371BD">
        <w:rPr>
          <w:b/>
          <w:bCs/>
        </w:rPr>
        <w:t>Anais [...]. Porto Alegre: Sociedade Brasileira de Computação</w:t>
      </w:r>
      <w:r>
        <w:t xml:space="preserve">, 2020. p. 21-30. Disponível em: https://doi.org/10.5753/cbie.sbie.2020.21. </w:t>
      </w:r>
      <w:r w:rsidRPr="004C398D">
        <w:t>Acesso em: 11 mar. 2024.</w:t>
      </w:r>
    </w:p>
    <w:p w14:paraId="59C8B7F1" w14:textId="77777777" w:rsidR="00072B20" w:rsidRPr="004C398D" w:rsidRDefault="00072B20" w:rsidP="00382907">
      <w:pPr>
        <w:pStyle w:val="TF-refernciasITEM"/>
        <w:pPrChange w:id="122" w:author="Dalton Solano dos Reis" w:date="2024-05-14T19:05:00Z">
          <w:pPr>
            <w:keepNext w:val="0"/>
            <w:keepLines w:val="0"/>
          </w:pPr>
        </w:pPrChange>
      </w:pPr>
    </w:p>
    <w:p w14:paraId="12579A50" w14:textId="6827628A" w:rsidR="007371BD" w:rsidRPr="004C398D" w:rsidRDefault="00072B20" w:rsidP="00382907">
      <w:pPr>
        <w:pStyle w:val="TF-refernciasITEM"/>
        <w:rPr>
          <w:color w:val="000000"/>
          <w:lang w:val="en-US"/>
        </w:rPr>
        <w:pPrChange w:id="123" w:author="Dalton Solano dos Reis" w:date="2024-05-14T19:05:00Z">
          <w:pPr>
            <w:keepNext w:val="0"/>
            <w:keepLines w:val="0"/>
          </w:pPr>
        </w:pPrChange>
      </w:pPr>
      <w:r>
        <w:rPr>
          <w:color w:val="000000"/>
        </w:rPr>
        <w:lastRenderedPageBreak/>
        <w:t xml:space="preserve">MONARD, Maria Carolina; BARANAUSKAS, José Augusto. Conceitos sobre aprendizado de máquina. Sistemas inteligentes-Fundamentos e aplicações. </w:t>
      </w:r>
      <w:r w:rsidRPr="00072B20">
        <w:rPr>
          <w:b/>
          <w:bCs/>
          <w:color w:val="000000"/>
        </w:rPr>
        <w:t>Universidade de São Paulo</w:t>
      </w:r>
      <w:r>
        <w:rPr>
          <w:color w:val="000000"/>
        </w:rPr>
        <w:t xml:space="preserve">, 2003. Disponível em: </w:t>
      </w:r>
      <w:r w:rsidR="00000000">
        <w:fldChar w:fldCharType="begin"/>
      </w:r>
      <w:r w:rsidR="00000000">
        <w:instrText>HYPERLINK "https://dcm.ffclrp.usp.br/~augusto/publications/2003-sistemas-inteligentes-cap4.pdf"</w:instrText>
      </w:r>
      <w:r w:rsidR="00000000">
        <w:fldChar w:fldCharType="separate"/>
      </w:r>
      <w:r>
        <w:rPr>
          <w:rStyle w:val="Hyperlink"/>
          <w:color w:val="1155CC"/>
        </w:rPr>
        <w:t>https://dcm.ffclrp.usp.br/~augusto/publications/2003-sistemas-inteligentes-cap4.pdf</w:t>
      </w:r>
      <w:r w:rsidR="00000000">
        <w:rPr>
          <w:rStyle w:val="Hyperlink"/>
          <w:color w:val="1155CC"/>
        </w:rPr>
        <w:fldChar w:fldCharType="end"/>
      </w:r>
      <w:r>
        <w:rPr>
          <w:color w:val="000000"/>
        </w:rPr>
        <w:t xml:space="preserve">. </w:t>
      </w:r>
      <w:proofErr w:type="spellStart"/>
      <w:r w:rsidRPr="004C398D">
        <w:rPr>
          <w:color w:val="000000"/>
          <w:lang w:val="en-US"/>
        </w:rPr>
        <w:t>Acesso</w:t>
      </w:r>
      <w:proofErr w:type="spellEnd"/>
      <w:r w:rsidRPr="004C398D">
        <w:rPr>
          <w:color w:val="000000"/>
          <w:lang w:val="en-US"/>
        </w:rPr>
        <w:t xml:space="preserve"> </w:t>
      </w:r>
      <w:proofErr w:type="spellStart"/>
      <w:r w:rsidRPr="004C398D">
        <w:rPr>
          <w:color w:val="000000"/>
          <w:lang w:val="en-US"/>
        </w:rPr>
        <w:t>em</w:t>
      </w:r>
      <w:proofErr w:type="spellEnd"/>
      <w:r w:rsidRPr="004C398D">
        <w:rPr>
          <w:color w:val="000000"/>
          <w:lang w:val="en-US"/>
        </w:rPr>
        <w:t xml:space="preserve">: 21 de </w:t>
      </w:r>
      <w:proofErr w:type="spellStart"/>
      <w:r w:rsidRPr="004C398D">
        <w:rPr>
          <w:color w:val="000000"/>
          <w:lang w:val="en-US"/>
        </w:rPr>
        <w:t>abril</w:t>
      </w:r>
      <w:proofErr w:type="spellEnd"/>
      <w:r w:rsidRPr="004C398D">
        <w:rPr>
          <w:color w:val="000000"/>
          <w:lang w:val="en-US"/>
        </w:rPr>
        <w:t xml:space="preserve"> de 2024.</w:t>
      </w:r>
    </w:p>
    <w:p w14:paraId="77E050E2" w14:textId="052A3E43" w:rsidR="00072B20" w:rsidRPr="003C5B4B" w:rsidDel="00382907" w:rsidRDefault="00072B20" w:rsidP="00382907">
      <w:pPr>
        <w:pStyle w:val="TF-refernciasITEM"/>
        <w:rPr>
          <w:del w:id="124" w:author="Dalton Solano dos Reis" w:date="2024-05-14T19:05:00Z"/>
          <w:lang w:val="en-US"/>
        </w:rPr>
        <w:pPrChange w:id="125" w:author="Dalton Solano dos Reis" w:date="2024-05-14T19:05:00Z">
          <w:pPr>
            <w:keepNext w:val="0"/>
            <w:keepLines w:val="0"/>
          </w:pPr>
        </w:pPrChange>
      </w:pPr>
    </w:p>
    <w:p w14:paraId="765A3BBD" w14:textId="77777777" w:rsidR="007371BD" w:rsidDel="00382907" w:rsidRDefault="007371BD" w:rsidP="00382907">
      <w:pPr>
        <w:pStyle w:val="TF-refernciasITEM"/>
        <w:rPr>
          <w:del w:id="126" w:author="Dalton Solano dos Reis" w:date="2024-05-14T19:05:00Z"/>
        </w:rPr>
        <w:pPrChange w:id="127" w:author="Dalton Solano dos Reis" w:date="2024-05-14T19:05:00Z">
          <w:pPr>
            <w:keepNext w:val="0"/>
            <w:keepLines w:val="0"/>
          </w:pPr>
        </w:pPrChange>
      </w:pPr>
      <w:r w:rsidRPr="003C5B4B">
        <w:rPr>
          <w:lang w:val="en-US"/>
        </w:rPr>
        <w:t xml:space="preserve">MORA, Alberto et al. Gamification: a systematic review of design frameworks. </w:t>
      </w:r>
      <w:r w:rsidRPr="004C398D">
        <w:rPr>
          <w:b/>
          <w:bCs/>
          <w:lang w:val="en-US"/>
        </w:rPr>
        <w:t>IEEE Intelligent Systems</w:t>
      </w:r>
      <w:r w:rsidRPr="004C398D">
        <w:rPr>
          <w:lang w:val="en-US"/>
        </w:rPr>
        <w:t xml:space="preserve">, v. 29, p. 516-548, 2017. </w:t>
      </w:r>
      <w:r>
        <w:t>Disponível em: https://ieeexplore.ieee.org/document/7295760/. Acesso em: 30 mar. 2024.</w:t>
      </w:r>
    </w:p>
    <w:p w14:paraId="1537EAE1" w14:textId="77777777" w:rsidR="007371BD" w:rsidRDefault="007371BD" w:rsidP="00382907">
      <w:pPr>
        <w:pStyle w:val="TF-refernciasITEM"/>
        <w:pPrChange w:id="128" w:author="Dalton Solano dos Reis" w:date="2024-05-14T19:05:00Z">
          <w:pPr>
            <w:keepNext w:val="0"/>
            <w:keepLines w:val="0"/>
          </w:pPr>
        </w:pPrChange>
      </w:pPr>
    </w:p>
    <w:p w14:paraId="7EB2A72F" w14:textId="77777777" w:rsidR="007371BD" w:rsidDel="00382907" w:rsidRDefault="007371BD" w:rsidP="00382907">
      <w:pPr>
        <w:pStyle w:val="TF-refernciasITEM"/>
        <w:rPr>
          <w:del w:id="129" w:author="Dalton Solano dos Reis" w:date="2024-05-14T19:05:00Z"/>
        </w:rPr>
        <w:pPrChange w:id="130" w:author="Dalton Solano dos Reis" w:date="2024-05-14T19:05:00Z">
          <w:pPr>
            <w:keepNext w:val="0"/>
            <w:keepLines w:val="0"/>
          </w:pPr>
        </w:pPrChange>
      </w:pPr>
      <w:r>
        <w:t>NUNES, Rosana et al. Inteligência artificial e aprendizagem por reforço</w:t>
      </w:r>
      <w:r w:rsidRPr="007371BD">
        <w:rPr>
          <w:b/>
          <w:bCs/>
        </w:rPr>
        <w:t xml:space="preserve">. Revista CB </w:t>
      </w:r>
      <w:proofErr w:type="spellStart"/>
      <w:r w:rsidRPr="007371BD">
        <w:rPr>
          <w:b/>
          <w:bCs/>
        </w:rPr>
        <w:t>TecLE</w:t>
      </w:r>
      <w:proofErr w:type="spellEnd"/>
      <w:r>
        <w:t>, 2023. Disponível em: https://revista.cbtecle.com.br/index.php/CBTecLE/article/view/1152. Acesso em: 15 de abril de 2024.</w:t>
      </w:r>
    </w:p>
    <w:p w14:paraId="6673DD87" w14:textId="77777777" w:rsidR="007371BD" w:rsidRDefault="007371BD" w:rsidP="00382907">
      <w:pPr>
        <w:pStyle w:val="TF-refernciasITEM"/>
        <w:pPrChange w:id="131" w:author="Dalton Solano dos Reis" w:date="2024-05-14T19:05:00Z">
          <w:pPr>
            <w:keepNext w:val="0"/>
            <w:keepLines w:val="0"/>
          </w:pPr>
        </w:pPrChange>
      </w:pPr>
    </w:p>
    <w:p w14:paraId="26C4BB13" w14:textId="77777777" w:rsidR="007371BD" w:rsidDel="00382907" w:rsidRDefault="007371BD" w:rsidP="00382907">
      <w:pPr>
        <w:pStyle w:val="TF-refernciasITEM"/>
        <w:rPr>
          <w:del w:id="132" w:author="Dalton Solano dos Reis" w:date="2024-05-14T19:05:00Z"/>
        </w:rPr>
        <w:pPrChange w:id="133" w:author="Dalton Solano dos Reis" w:date="2024-05-14T19:05:00Z">
          <w:pPr>
            <w:keepNext w:val="0"/>
            <w:keepLines w:val="0"/>
          </w:pPr>
        </w:pPrChange>
      </w:pPr>
      <w:r>
        <w:t xml:space="preserve">PRADO, </w:t>
      </w:r>
      <w:proofErr w:type="spellStart"/>
      <w:r>
        <w:t>Magaly</w:t>
      </w:r>
      <w:proofErr w:type="spellEnd"/>
      <w:r>
        <w:t xml:space="preserve">. Fake News e inteligência artificial: o poder dos algoritmos na guerra da desinformação. </w:t>
      </w:r>
      <w:r w:rsidRPr="007371BD">
        <w:rPr>
          <w:b/>
          <w:bCs/>
        </w:rPr>
        <w:t>São Paulo</w:t>
      </w:r>
      <w:r>
        <w:t>: Edições 70, 2022.</w:t>
      </w:r>
    </w:p>
    <w:p w14:paraId="419C471D" w14:textId="77777777" w:rsidR="007371BD" w:rsidRDefault="007371BD" w:rsidP="00382907">
      <w:pPr>
        <w:pStyle w:val="TF-refernciasITEM"/>
        <w:pPrChange w:id="134" w:author="Dalton Solano dos Reis" w:date="2024-05-14T19:05:00Z">
          <w:pPr>
            <w:keepNext w:val="0"/>
            <w:keepLines w:val="0"/>
          </w:pPr>
        </w:pPrChange>
      </w:pPr>
    </w:p>
    <w:p w14:paraId="64498B43" w14:textId="6933334D" w:rsidR="007371BD" w:rsidDel="00382907" w:rsidRDefault="007371BD" w:rsidP="00382907">
      <w:pPr>
        <w:pStyle w:val="TF-refernciasITEM"/>
        <w:rPr>
          <w:del w:id="135" w:author="Dalton Solano dos Reis" w:date="2024-05-14T19:05:00Z"/>
        </w:rPr>
        <w:pPrChange w:id="136" w:author="Dalton Solano dos Reis" w:date="2024-05-14T19:05:00Z">
          <w:pPr>
            <w:keepNext w:val="0"/>
            <w:keepLines w:val="0"/>
          </w:pPr>
        </w:pPrChange>
      </w:pPr>
      <w:r>
        <w:t xml:space="preserve">RUSSELL, S.; NORVIG, P. Título: Inteligência Artificial - Uma Abordagem Moderna. Edição 4. Local de publicação: </w:t>
      </w:r>
      <w:r w:rsidRPr="007371BD">
        <w:rPr>
          <w:b/>
          <w:bCs/>
        </w:rPr>
        <w:t>Grupo Editorial Nacional S.A</w:t>
      </w:r>
      <w:r>
        <w:rPr>
          <w:b/>
          <w:bCs/>
        </w:rPr>
        <w:t>,</w:t>
      </w:r>
      <w:r>
        <w:t xml:space="preserve"> 2022.</w:t>
      </w:r>
    </w:p>
    <w:p w14:paraId="5963EEE0" w14:textId="77777777" w:rsidR="007371BD" w:rsidRDefault="007371BD" w:rsidP="00382907">
      <w:pPr>
        <w:pStyle w:val="TF-refernciasITEM"/>
        <w:pPrChange w:id="137" w:author="Dalton Solano dos Reis" w:date="2024-05-14T19:05:00Z">
          <w:pPr>
            <w:keepNext w:val="0"/>
            <w:keepLines w:val="0"/>
          </w:pPr>
        </w:pPrChange>
      </w:pPr>
    </w:p>
    <w:p w14:paraId="77D0E39C" w14:textId="32BE8B45" w:rsidR="007371BD" w:rsidRPr="003C5B4B" w:rsidDel="00382907" w:rsidRDefault="007371BD" w:rsidP="00382907">
      <w:pPr>
        <w:pStyle w:val="TF-refernciasITEM"/>
        <w:rPr>
          <w:del w:id="138" w:author="Dalton Solano dos Reis" w:date="2024-05-14T19:05:00Z"/>
          <w:lang w:val="en-US"/>
        </w:rPr>
        <w:pPrChange w:id="139" w:author="Dalton Solano dos Reis" w:date="2024-05-14T19:05:00Z">
          <w:pPr>
            <w:keepNext w:val="0"/>
            <w:keepLines w:val="0"/>
          </w:pPr>
        </w:pPrChange>
      </w:pPr>
      <w:r>
        <w:t xml:space="preserve">SAMUEL, Arthur. </w:t>
      </w:r>
      <w:r w:rsidRPr="003C5B4B">
        <w:rPr>
          <w:lang w:val="en-US"/>
        </w:rPr>
        <w:t xml:space="preserve">Some studies in machine learning using the game of checkers. </w:t>
      </w:r>
      <w:r w:rsidRPr="003C5B4B">
        <w:rPr>
          <w:b/>
          <w:bCs/>
          <w:lang w:val="en-US"/>
        </w:rPr>
        <w:t>IBM Journal of research and development</w:t>
      </w:r>
      <w:r w:rsidRPr="003C5B4B">
        <w:rPr>
          <w:lang w:val="en-US"/>
        </w:rPr>
        <w:t>, v. 3, n. 3, p. 210-229, 1959.</w:t>
      </w:r>
    </w:p>
    <w:p w14:paraId="1B01FF75" w14:textId="77777777" w:rsidR="007371BD" w:rsidRPr="003C5B4B" w:rsidRDefault="007371BD" w:rsidP="00382907">
      <w:pPr>
        <w:pStyle w:val="TF-refernciasITEM"/>
        <w:rPr>
          <w:lang w:val="en-US"/>
        </w:rPr>
        <w:pPrChange w:id="140" w:author="Dalton Solano dos Reis" w:date="2024-05-14T19:05:00Z">
          <w:pPr>
            <w:keepNext w:val="0"/>
            <w:keepLines w:val="0"/>
          </w:pPr>
        </w:pPrChange>
      </w:pPr>
    </w:p>
    <w:p w14:paraId="74706E7D" w14:textId="77777777" w:rsidR="007371BD" w:rsidRPr="00382907" w:rsidDel="00382907" w:rsidRDefault="007371BD" w:rsidP="00382907">
      <w:pPr>
        <w:pStyle w:val="TF-refernciasITEM"/>
        <w:rPr>
          <w:del w:id="141" w:author="Dalton Solano dos Reis" w:date="2024-05-14T19:05:00Z"/>
        </w:rPr>
        <w:pPrChange w:id="142" w:author="Dalton Solano dos Reis" w:date="2024-05-14T19:05:00Z">
          <w:pPr>
            <w:keepNext w:val="0"/>
            <w:keepLines w:val="0"/>
          </w:pPr>
        </w:pPrChange>
      </w:pPr>
      <w:r w:rsidRPr="00382907">
        <w:t xml:space="preserve">SICHMAN, Jaime Simão. </w:t>
      </w:r>
      <w:r>
        <w:t xml:space="preserve">Inteligência Artificial e sociedade: avanços e riscos. </w:t>
      </w:r>
      <w:r w:rsidRPr="00382907">
        <w:rPr>
          <w:b/>
          <w:bCs/>
        </w:rPr>
        <w:t>Estudos Avançados,</w:t>
      </w:r>
      <w:r w:rsidRPr="00382907">
        <w:t xml:space="preserve"> v. 35, n. 101, p. 37–50, jan. 2021. Acesso em: 11 mar. 2024.</w:t>
      </w:r>
    </w:p>
    <w:p w14:paraId="09F2016C" w14:textId="77777777" w:rsidR="007371BD" w:rsidRPr="00382907" w:rsidRDefault="007371BD" w:rsidP="00382907">
      <w:pPr>
        <w:pStyle w:val="TF-refernciasITEM"/>
        <w:pPrChange w:id="143" w:author="Dalton Solano dos Reis" w:date="2024-05-14T19:05:00Z">
          <w:pPr>
            <w:keepNext w:val="0"/>
            <w:keepLines w:val="0"/>
          </w:pPr>
        </w:pPrChange>
      </w:pPr>
    </w:p>
    <w:p w14:paraId="184BB9DB" w14:textId="77777777" w:rsidR="007371BD" w:rsidRPr="00382907" w:rsidDel="00382907" w:rsidRDefault="007371BD" w:rsidP="00382907">
      <w:pPr>
        <w:pStyle w:val="TF-refernciasITEM"/>
        <w:rPr>
          <w:del w:id="144" w:author="Dalton Solano dos Reis" w:date="2024-05-14T19:05:00Z"/>
          <w:lang w:val="en-US"/>
        </w:rPr>
        <w:pPrChange w:id="145" w:author="Dalton Solano dos Reis" w:date="2024-05-14T19:05:00Z">
          <w:pPr>
            <w:keepNext w:val="0"/>
            <w:keepLines w:val="0"/>
          </w:pPr>
        </w:pPrChange>
      </w:pPr>
      <w:r w:rsidRPr="00382907">
        <w:t xml:space="preserve">TOURETZKY, David et al. </w:t>
      </w:r>
      <w:r w:rsidRPr="003C5B4B">
        <w:rPr>
          <w:lang w:val="en-US"/>
        </w:rPr>
        <w:t xml:space="preserve">Envisioning AI for K-12: What Should Every Child Know about AI? </w:t>
      </w:r>
      <w:r w:rsidRPr="003C5B4B">
        <w:rPr>
          <w:b/>
          <w:bCs/>
          <w:lang w:val="en-US"/>
        </w:rPr>
        <w:t>Proceedings of the AAAI Conference on Artificial Intelligence</w:t>
      </w:r>
      <w:r w:rsidRPr="003C5B4B">
        <w:rPr>
          <w:lang w:val="en-US"/>
        </w:rPr>
        <w:t xml:space="preserve">, v. 33, n. 01, p. 9795–9799, 17 </w:t>
      </w:r>
      <w:proofErr w:type="spellStart"/>
      <w:r w:rsidRPr="003C5B4B">
        <w:rPr>
          <w:lang w:val="en-US"/>
        </w:rPr>
        <w:t>jul.</w:t>
      </w:r>
      <w:proofErr w:type="spellEnd"/>
      <w:r w:rsidRPr="003C5B4B">
        <w:rPr>
          <w:lang w:val="en-US"/>
        </w:rPr>
        <w:t xml:space="preserve"> 2019. </w:t>
      </w:r>
      <w:r>
        <w:t xml:space="preserve">Disponível em: https://ojs.aaai.org/index.php/AAAI/article/view/5053. </w:t>
      </w:r>
      <w:proofErr w:type="spellStart"/>
      <w:r w:rsidRPr="00382907">
        <w:rPr>
          <w:lang w:val="en-US"/>
        </w:rPr>
        <w:t>Acesso</w:t>
      </w:r>
      <w:proofErr w:type="spellEnd"/>
      <w:r w:rsidRPr="00382907">
        <w:rPr>
          <w:lang w:val="en-US"/>
        </w:rPr>
        <w:t xml:space="preserve"> </w:t>
      </w:r>
      <w:proofErr w:type="spellStart"/>
      <w:r w:rsidRPr="00382907">
        <w:rPr>
          <w:lang w:val="en-US"/>
        </w:rPr>
        <w:t>em</w:t>
      </w:r>
      <w:proofErr w:type="spellEnd"/>
      <w:r w:rsidRPr="00382907">
        <w:rPr>
          <w:lang w:val="en-US"/>
        </w:rPr>
        <w:t xml:space="preserve">: 25 </w:t>
      </w:r>
      <w:proofErr w:type="gramStart"/>
      <w:r w:rsidRPr="00382907">
        <w:rPr>
          <w:lang w:val="en-US"/>
        </w:rPr>
        <w:t>mar</w:t>
      </w:r>
      <w:proofErr w:type="gramEnd"/>
      <w:r w:rsidRPr="00382907">
        <w:rPr>
          <w:lang w:val="en-US"/>
        </w:rPr>
        <w:t>. 2024.</w:t>
      </w:r>
    </w:p>
    <w:p w14:paraId="74E11295" w14:textId="77777777" w:rsidR="007371BD" w:rsidRPr="00382907" w:rsidRDefault="007371BD" w:rsidP="00382907">
      <w:pPr>
        <w:pStyle w:val="TF-refernciasITEM"/>
        <w:rPr>
          <w:lang w:val="en-US"/>
        </w:rPr>
        <w:pPrChange w:id="146" w:author="Dalton Solano dos Reis" w:date="2024-05-14T19:05:00Z">
          <w:pPr>
            <w:keepNext w:val="0"/>
            <w:keepLines w:val="0"/>
          </w:pPr>
        </w:pPrChange>
      </w:pPr>
    </w:p>
    <w:p w14:paraId="2C25D78F" w14:textId="77777777" w:rsidR="007371BD" w:rsidDel="00382907" w:rsidRDefault="007371BD" w:rsidP="00382907">
      <w:pPr>
        <w:pStyle w:val="TF-refernciasITEM"/>
        <w:rPr>
          <w:del w:id="147" w:author="Dalton Solano dos Reis" w:date="2024-05-14T19:05:00Z"/>
        </w:rPr>
        <w:pPrChange w:id="148" w:author="Dalton Solano dos Reis" w:date="2024-05-14T19:05:00Z">
          <w:pPr>
            <w:keepNext w:val="0"/>
            <w:keepLines w:val="0"/>
          </w:pPr>
        </w:pPrChange>
      </w:pPr>
      <w:r w:rsidRPr="003C5B4B">
        <w:rPr>
          <w:lang w:val="en-US"/>
        </w:rPr>
        <w:t xml:space="preserve">VARTIAINEN, </w:t>
      </w:r>
      <w:proofErr w:type="spellStart"/>
      <w:r w:rsidRPr="003C5B4B">
        <w:rPr>
          <w:lang w:val="en-US"/>
        </w:rPr>
        <w:t>Henriikka</w:t>
      </w:r>
      <w:proofErr w:type="spellEnd"/>
      <w:r w:rsidRPr="003C5B4B">
        <w:rPr>
          <w:lang w:val="en-US"/>
        </w:rPr>
        <w:t xml:space="preserve">; TEDRE, Matti; VALTONEN, Teemu. Learning machine learning with very young children: Who is teaching whom? </w:t>
      </w:r>
      <w:r w:rsidRPr="003C5B4B">
        <w:rPr>
          <w:b/>
          <w:bCs/>
          <w:lang w:val="en-US"/>
        </w:rPr>
        <w:t>International Journal of Child-Computer Interaction</w:t>
      </w:r>
      <w:r w:rsidRPr="003C5B4B">
        <w:rPr>
          <w:lang w:val="en-US"/>
        </w:rPr>
        <w:t xml:space="preserve">, v. 25, p. 100182, set. 2020. </w:t>
      </w:r>
      <w:proofErr w:type="spellStart"/>
      <w:r w:rsidRPr="003C5B4B">
        <w:rPr>
          <w:lang w:val="en-US"/>
        </w:rPr>
        <w:t>Disponível</w:t>
      </w:r>
      <w:proofErr w:type="spellEnd"/>
      <w:r w:rsidRPr="003C5B4B">
        <w:rPr>
          <w:lang w:val="en-US"/>
        </w:rPr>
        <w:t xml:space="preserve"> </w:t>
      </w:r>
      <w:proofErr w:type="spellStart"/>
      <w:r w:rsidRPr="003C5B4B">
        <w:rPr>
          <w:lang w:val="en-US"/>
        </w:rPr>
        <w:t>em</w:t>
      </w:r>
      <w:proofErr w:type="spellEnd"/>
      <w:r w:rsidRPr="003C5B4B">
        <w:rPr>
          <w:lang w:val="en-US"/>
        </w:rPr>
        <w:t xml:space="preserve">: https://doi.org/10.1016/j.ijcci.2020.100182. </w:t>
      </w:r>
      <w:r>
        <w:t>Acesso em: 05 mar. 2024.</w:t>
      </w:r>
    </w:p>
    <w:p w14:paraId="10FE04ED" w14:textId="77777777" w:rsidR="007371BD" w:rsidRDefault="007371BD" w:rsidP="00382907">
      <w:pPr>
        <w:pStyle w:val="TF-refernciasITEM"/>
        <w:pPrChange w:id="149" w:author="Dalton Solano dos Reis" w:date="2024-05-14T19:05:00Z">
          <w:pPr>
            <w:keepNext w:val="0"/>
            <w:keepLines w:val="0"/>
          </w:pPr>
        </w:pPrChange>
      </w:pPr>
    </w:p>
    <w:p w14:paraId="42CB49FD" w14:textId="77777777" w:rsidR="007371BD" w:rsidDel="00382907" w:rsidRDefault="007371BD" w:rsidP="00382907">
      <w:pPr>
        <w:pStyle w:val="TF-refernciasITEM"/>
        <w:rPr>
          <w:del w:id="150" w:author="Dalton Solano dos Reis" w:date="2024-05-14T19:05:00Z"/>
        </w:rPr>
        <w:pPrChange w:id="151" w:author="Dalton Solano dos Reis" w:date="2024-05-14T19:05:00Z">
          <w:pPr>
            <w:keepNext w:val="0"/>
            <w:keepLines w:val="0"/>
          </w:pPr>
        </w:pPrChange>
      </w:pPr>
      <w:r>
        <w:t xml:space="preserve">VICARI, Rosa Maria et al. Referencial Curricular: Inteligência Artificial no Ensino Médio. 2022. </w:t>
      </w:r>
      <w:r w:rsidRPr="007371BD">
        <w:rPr>
          <w:b/>
          <w:bCs/>
        </w:rPr>
        <w:t>Universidade Federal do Rio Grande do Sul</w:t>
      </w:r>
      <w:r>
        <w:t>. Disponível em: http://inf.ufrgs.br/ciars. Acesso em: 12 abr. 2024.</w:t>
      </w:r>
    </w:p>
    <w:p w14:paraId="7E86CB78" w14:textId="77777777" w:rsidR="007371BD" w:rsidRDefault="007371BD" w:rsidP="00382907">
      <w:pPr>
        <w:pStyle w:val="TF-refernciasITEM"/>
        <w:pPrChange w:id="152" w:author="Dalton Solano dos Reis" w:date="2024-05-14T19:05:00Z">
          <w:pPr>
            <w:keepNext w:val="0"/>
            <w:keepLines w:val="0"/>
          </w:pPr>
        </w:pPrChange>
      </w:pPr>
    </w:p>
    <w:p w14:paraId="0BE23BDD" w14:textId="77777777" w:rsidR="007371BD" w:rsidRPr="003C5B4B" w:rsidDel="00382907" w:rsidRDefault="007371BD" w:rsidP="00382907">
      <w:pPr>
        <w:pStyle w:val="TF-refernciasITEM"/>
        <w:rPr>
          <w:del w:id="153" w:author="Dalton Solano dos Reis" w:date="2024-05-14T19:05:00Z"/>
          <w:lang w:val="en-US"/>
        </w:rPr>
        <w:pPrChange w:id="154" w:author="Dalton Solano dos Reis" w:date="2024-05-14T19:05:00Z">
          <w:pPr>
            <w:keepNext w:val="0"/>
            <w:keepLines w:val="0"/>
          </w:pPr>
        </w:pPrChange>
      </w:pPr>
      <w:r>
        <w:t xml:space="preserve">VICARI, Rosa Maria. Influências das Tecnologias da Inteligência Artificial no ensino. </w:t>
      </w:r>
      <w:proofErr w:type="spellStart"/>
      <w:r w:rsidRPr="003C5B4B">
        <w:rPr>
          <w:b/>
          <w:bCs/>
          <w:lang w:val="en-US"/>
        </w:rPr>
        <w:t>Estudos</w:t>
      </w:r>
      <w:proofErr w:type="spellEnd"/>
      <w:r w:rsidRPr="003C5B4B">
        <w:rPr>
          <w:b/>
          <w:bCs/>
          <w:lang w:val="en-US"/>
        </w:rPr>
        <w:t xml:space="preserve"> </w:t>
      </w:r>
      <w:proofErr w:type="spellStart"/>
      <w:r w:rsidRPr="003C5B4B">
        <w:rPr>
          <w:b/>
          <w:bCs/>
          <w:lang w:val="en-US"/>
        </w:rPr>
        <w:t>Avançados</w:t>
      </w:r>
      <w:proofErr w:type="spellEnd"/>
      <w:r w:rsidRPr="003C5B4B">
        <w:rPr>
          <w:lang w:val="en-US"/>
        </w:rPr>
        <w:t>, v. 35, n. 101, p. 73–84, 2021.</w:t>
      </w:r>
    </w:p>
    <w:p w14:paraId="5080544C" w14:textId="77777777" w:rsidR="007371BD" w:rsidRPr="003C5B4B" w:rsidRDefault="007371BD" w:rsidP="00382907">
      <w:pPr>
        <w:pStyle w:val="TF-refernciasITEM"/>
        <w:rPr>
          <w:lang w:val="en-US"/>
        </w:rPr>
        <w:pPrChange w:id="155" w:author="Dalton Solano dos Reis" w:date="2024-05-14T19:05:00Z">
          <w:pPr>
            <w:keepNext w:val="0"/>
            <w:keepLines w:val="0"/>
          </w:pPr>
        </w:pPrChange>
      </w:pPr>
    </w:p>
    <w:p w14:paraId="011F55AC" w14:textId="77777777" w:rsidR="007371BD" w:rsidRPr="003C5B4B" w:rsidDel="00382907" w:rsidRDefault="007371BD" w:rsidP="00382907">
      <w:pPr>
        <w:pStyle w:val="TF-refernciasITEM"/>
        <w:rPr>
          <w:del w:id="156" w:author="Dalton Solano dos Reis" w:date="2024-05-14T19:06:00Z"/>
          <w:lang w:val="en-US"/>
        </w:rPr>
        <w:pPrChange w:id="157" w:author="Dalton Solano dos Reis" w:date="2024-05-14T19:05:00Z">
          <w:pPr>
            <w:keepNext w:val="0"/>
            <w:keepLines w:val="0"/>
          </w:pPr>
        </w:pPrChange>
      </w:pPr>
      <w:r w:rsidRPr="003C5B4B">
        <w:rPr>
          <w:lang w:val="en-US"/>
        </w:rPr>
        <w:t xml:space="preserve">WING, Jeanette. Research notebook: Computational thinking—What and why. </w:t>
      </w:r>
      <w:r w:rsidRPr="007371BD">
        <w:rPr>
          <w:b/>
          <w:bCs/>
        </w:rPr>
        <w:t>The link magazine</w:t>
      </w:r>
      <w:r>
        <w:t xml:space="preserve">, v. 6, p. 20-23, 2011. Disponível em: https://www.cs.cmu.edu/link/research-notebook-computational-thinking-what-and-why.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xml:space="preserve">: 11 </w:t>
      </w:r>
      <w:proofErr w:type="gramStart"/>
      <w:r w:rsidRPr="003C5B4B">
        <w:rPr>
          <w:lang w:val="en-US"/>
        </w:rPr>
        <w:t>mar</w:t>
      </w:r>
      <w:proofErr w:type="gramEnd"/>
      <w:r w:rsidRPr="003C5B4B">
        <w:rPr>
          <w:lang w:val="en-US"/>
        </w:rPr>
        <w:t>. 2024.</w:t>
      </w:r>
    </w:p>
    <w:p w14:paraId="298118CE" w14:textId="77777777" w:rsidR="007371BD" w:rsidRPr="003C5B4B" w:rsidRDefault="007371BD" w:rsidP="00382907">
      <w:pPr>
        <w:pStyle w:val="TF-refernciasITEM"/>
        <w:rPr>
          <w:lang w:val="en-US"/>
        </w:rPr>
        <w:pPrChange w:id="158" w:author="Dalton Solano dos Reis" w:date="2024-05-14T19:05:00Z">
          <w:pPr>
            <w:keepNext w:val="0"/>
            <w:keepLines w:val="0"/>
          </w:pPr>
        </w:pPrChange>
      </w:pPr>
    </w:p>
    <w:p w14:paraId="3240A365" w14:textId="7E304E95" w:rsidR="00541CD1" w:rsidRDefault="007371BD" w:rsidP="00382907">
      <w:pPr>
        <w:pStyle w:val="TF-refernciasITEM"/>
        <w:pPrChange w:id="159" w:author="Dalton Solano dos Reis" w:date="2024-05-14T19:05:00Z">
          <w:pPr>
            <w:keepNext w:val="0"/>
            <w:keepLines w:val="0"/>
          </w:pPr>
        </w:pPrChange>
      </w:pPr>
      <w:r w:rsidRPr="003C5B4B">
        <w:rPr>
          <w:lang w:val="en-US"/>
        </w:rPr>
        <w:t xml:space="preserve">ZENG, Daniel. From Computational Thinking to AI Thinking [A letter from the editor]. </w:t>
      </w:r>
      <w:r w:rsidRPr="007371BD">
        <w:rPr>
          <w:b/>
          <w:bCs/>
        </w:rPr>
        <w:t xml:space="preserve">IEEE </w:t>
      </w:r>
      <w:proofErr w:type="spellStart"/>
      <w:r w:rsidRPr="007371BD">
        <w:rPr>
          <w:b/>
          <w:bCs/>
        </w:rPr>
        <w:t>Intelligent</w:t>
      </w:r>
      <w:proofErr w:type="spellEnd"/>
      <w:r w:rsidRPr="007371BD">
        <w:rPr>
          <w:b/>
          <w:bCs/>
        </w:rPr>
        <w:t xml:space="preserve"> Systems</w:t>
      </w:r>
      <w:r>
        <w:t>, v. 28, n. 06, p. 2-4, 2013. Disponível em: https://ieeexplore.ieee.org/document/6733220/. Acesso em: 25 mar. 2024.</w:t>
      </w:r>
    </w:p>
    <w:p w14:paraId="24675421" w14:textId="77777777" w:rsidR="00B123B9" w:rsidRDefault="00B123B9" w:rsidP="007444AB">
      <w:pPr>
        <w:keepNext w:val="0"/>
        <w:keepLines w:val="0"/>
      </w:pPr>
    </w:p>
    <w:p w14:paraId="1D5D9B89" w14:textId="2B24A96B" w:rsidR="00B123B9" w:rsidRDefault="00B123B9">
      <w:r>
        <w:br w:type="page"/>
      </w:r>
    </w:p>
    <w:p w14:paraId="4202ADDB" w14:textId="77777777" w:rsidR="00B123B9" w:rsidRDefault="00B123B9" w:rsidP="00B123B9">
      <w:pPr>
        <w:pStyle w:val="TF-xAvalTTULO"/>
      </w:pPr>
      <w:r w:rsidRPr="00340EA0">
        <w:lastRenderedPageBreak/>
        <w:t xml:space="preserve">FORMULÁRIO  DE  avaliação </w:t>
      </w:r>
      <w:r>
        <w:t xml:space="preserve">SIS </w:t>
      </w:r>
      <w:r w:rsidRPr="003427E9">
        <w:t>(RES_024_2022)</w:t>
      </w:r>
    </w:p>
    <w:p w14:paraId="7BD47B2E" w14:textId="77777777" w:rsidR="00B123B9" w:rsidRPr="00340EA0" w:rsidRDefault="00B123B9" w:rsidP="00B123B9">
      <w:pPr>
        <w:pStyle w:val="TF-xAvalTTULO"/>
      </w:pPr>
      <w:r w:rsidRPr="00340EA0">
        <w:t>ROFESSOR TCC I</w:t>
      </w:r>
      <w:r>
        <w:t xml:space="preserve"> - Pré-projeto</w:t>
      </w:r>
    </w:p>
    <w:p w14:paraId="21867EA3" w14:textId="77777777" w:rsidR="00B123B9" w:rsidRDefault="00B123B9" w:rsidP="00B123B9">
      <w:pPr>
        <w:pStyle w:val="TF-xAvalLINHA"/>
      </w:pPr>
    </w:p>
    <w:p w14:paraId="3FB4EE7C" w14:textId="77777777" w:rsidR="00B123B9" w:rsidRDefault="00B123B9" w:rsidP="00B123B9">
      <w:pPr>
        <w:pStyle w:val="TF-xAvalLINHA"/>
      </w:pPr>
      <w:r w:rsidRPr="00320BFA">
        <w:t>Avaliador(a):</w:t>
      </w:r>
      <w:r w:rsidRPr="00320BFA">
        <w:tab/>
      </w:r>
      <w:r>
        <w:t>Dalton Solano dos Reis</w:t>
      </w:r>
    </w:p>
    <w:p w14:paraId="1B2DD886" w14:textId="77777777" w:rsidR="00B123B9" w:rsidRPr="00320BFA" w:rsidRDefault="00B123B9" w:rsidP="00B123B9">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B123B9" w:rsidRPr="00320BFA" w14:paraId="46506F98"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8D85F7A" w14:textId="77777777" w:rsidR="00B123B9" w:rsidRPr="00320BFA" w:rsidRDefault="00B123B9" w:rsidP="006C68B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FD39A25" w14:textId="77777777" w:rsidR="00B123B9" w:rsidRPr="00320BFA" w:rsidRDefault="00B123B9" w:rsidP="006C68B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3CD5A93" w14:textId="77777777" w:rsidR="00B123B9" w:rsidRPr="00320BFA" w:rsidRDefault="00B123B9"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5818B123" w14:textId="77777777" w:rsidR="00B123B9" w:rsidRPr="00320BFA" w:rsidRDefault="00B123B9" w:rsidP="006C68B5">
            <w:pPr>
              <w:pStyle w:val="TF-xAvalITEMTABELA"/>
            </w:pPr>
            <w:r w:rsidRPr="00320BFA">
              <w:t>não atende</w:t>
            </w:r>
          </w:p>
        </w:tc>
      </w:tr>
      <w:tr w:rsidR="00B123B9" w:rsidRPr="00320BFA" w14:paraId="3D13D7D3" w14:textId="77777777" w:rsidTr="006C68B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D5F8EE" w14:textId="77777777" w:rsidR="00B123B9" w:rsidRPr="00320BFA" w:rsidRDefault="00B123B9" w:rsidP="006C68B5">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29BB8CB7" w14:textId="77777777" w:rsidR="00B123B9" w:rsidRPr="00320BFA" w:rsidRDefault="00B123B9" w:rsidP="00B123B9">
            <w:pPr>
              <w:pStyle w:val="TF-xAvalITEM"/>
              <w:tabs>
                <w:tab w:val="clear" w:pos="720"/>
                <w:tab w:val="num" w:pos="360"/>
              </w:tabs>
              <w:ind w:left="360" w:hanging="360"/>
            </w:pPr>
            <w:r>
              <w:t>CONTEXTUALIZAÇÃO</w:t>
            </w:r>
          </w:p>
          <w:p w14:paraId="1B12228C" w14:textId="77777777" w:rsidR="00B123B9" w:rsidRPr="00320BFA" w:rsidRDefault="00B123B9" w:rsidP="006C68B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1C41513" w14:textId="77777777" w:rsidR="00B123B9" w:rsidRPr="00320BFA" w:rsidRDefault="00B123B9"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7A6946ED" w14:textId="77777777" w:rsidR="00B123B9" w:rsidRPr="00320BFA" w:rsidRDefault="00B123B9"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3D2E7D0" w14:textId="77777777" w:rsidR="00B123B9" w:rsidRPr="00320BFA" w:rsidRDefault="00B123B9" w:rsidP="006C68B5">
            <w:pPr>
              <w:keepNext w:val="0"/>
              <w:keepLines w:val="0"/>
              <w:ind w:left="709" w:hanging="709"/>
              <w:jc w:val="center"/>
              <w:rPr>
                <w:sz w:val="18"/>
              </w:rPr>
            </w:pPr>
          </w:p>
        </w:tc>
      </w:tr>
      <w:tr w:rsidR="00B123B9" w:rsidRPr="00320BFA" w14:paraId="1D05FFA5"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D4B9B82"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899AC9C" w14:textId="77777777" w:rsidR="00B123B9" w:rsidRPr="00320BFA" w:rsidRDefault="00B123B9" w:rsidP="006C68B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5A7FA31A"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DA112C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7596F0C" w14:textId="77777777" w:rsidR="00B123B9" w:rsidRPr="00320BFA" w:rsidRDefault="00B123B9" w:rsidP="006C68B5">
            <w:pPr>
              <w:keepNext w:val="0"/>
              <w:keepLines w:val="0"/>
              <w:ind w:left="709" w:hanging="709"/>
              <w:jc w:val="center"/>
              <w:rPr>
                <w:sz w:val="18"/>
              </w:rPr>
            </w:pPr>
          </w:p>
        </w:tc>
      </w:tr>
      <w:tr w:rsidR="00B123B9" w:rsidRPr="00320BFA" w14:paraId="527E62E2"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A2D2015"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0346F85" w14:textId="77777777" w:rsidR="00B123B9" w:rsidRPr="00320BFA" w:rsidRDefault="00B123B9" w:rsidP="006C68B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6A6E308"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B60A01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4E9A57C" w14:textId="77777777" w:rsidR="00B123B9" w:rsidRPr="00320BFA" w:rsidRDefault="00B123B9" w:rsidP="006C68B5">
            <w:pPr>
              <w:keepNext w:val="0"/>
              <w:keepLines w:val="0"/>
              <w:ind w:left="709" w:hanging="709"/>
              <w:jc w:val="center"/>
              <w:rPr>
                <w:sz w:val="18"/>
              </w:rPr>
            </w:pPr>
          </w:p>
        </w:tc>
      </w:tr>
      <w:tr w:rsidR="00B123B9" w:rsidRPr="00320BFA" w14:paraId="583FDB97"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55A453F6"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C35F8BC" w14:textId="77777777" w:rsidR="00B123B9" w:rsidRPr="00320BFA" w:rsidRDefault="00B123B9" w:rsidP="006C68B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D93FB25"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11692C9"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09E26B" w14:textId="77777777" w:rsidR="00B123B9" w:rsidRPr="00320BFA" w:rsidRDefault="00B123B9" w:rsidP="006C68B5">
            <w:pPr>
              <w:keepNext w:val="0"/>
              <w:keepLines w:val="0"/>
              <w:ind w:left="709" w:hanging="709"/>
              <w:jc w:val="center"/>
              <w:rPr>
                <w:sz w:val="18"/>
              </w:rPr>
            </w:pPr>
          </w:p>
        </w:tc>
      </w:tr>
      <w:tr w:rsidR="00B123B9" w:rsidRPr="00320BFA" w14:paraId="1820D1C0"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24D81CF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1DB821A" w14:textId="77777777" w:rsidR="00B123B9" w:rsidRPr="00320BFA" w:rsidRDefault="00B123B9" w:rsidP="006C68B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2D1AE18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B4B002F"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530CDB" w14:textId="77777777" w:rsidR="00B123B9" w:rsidRPr="00320BFA" w:rsidRDefault="00B123B9" w:rsidP="006C68B5">
            <w:pPr>
              <w:keepNext w:val="0"/>
              <w:keepLines w:val="0"/>
              <w:ind w:left="709" w:hanging="709"/>
              <w:jc w:val="center"/>
              <w:rPr>
                <w:sz w:val="18"/>
              </w:rPr>
            </w:pPr>
          </w:p>
        </w:tc>
      </w:tr>
      <w:tr w:rsidR="00B123B9" w:rsidRPr="00320BFA" w14:paraId="1F169DD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E1B8253"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063803F" w14:textId="77777777" w:rsidR="00B123B9" w:rsidRPr="00320BFA" w:rsidRDefault="00B123B9" w:rsidP="00B123B9">
            <w:pPr>
              <w:pStyle w:val="TF-xAvalITEM"/>
              <w:tabs>
                <w:tab w:val="clear" w:pos="720"/>
                <w:tab w:val="num" w:pos="360"/>
              </w:tabs>
              <w:ind w:left="360" w:hanging="360"/>
            </w:pPr>
            <w:r>
              <w:t>BASES</w:t>
            </w:r>
            <w:r w:rsidRPr="00320BFA">
              <w:t xml:space="preserve"> </w:t>
            </w:r>
            <w:r>
              <w:t>TEÓRICAS</w:t>
            </w:r>
          </w:p>
          <w:p w14:paraId="443BBF69" w14:textId="77777777" w:rsidR="00B123B9" w:rsidRPr="00320BFA" w:rsidRDefault="00B123B9" w:rsidP="006C68B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32B06C5"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4AF956C"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04329E" w14:textId="77777777" w:rsidR="00B123B9" w:rsidRPr="00320BFA" w:rsidRDefault="00B123B9" w:rsidP="006C68B5">
            <w:pPr>
              <w:keepNext w:val="0"/>
              <w:keepLines w:val="0"/>
              <w:ind w:left="709" w:hanging="709"/>
              <w:jc w:val="center"/>
              <w:rPr>
                <w:sz w:val="18"/>
              </w:rPr>
            </w:pPr>
          </w:p>
        </w:tc>
      </w:tr>
      <w:tr w:rsidR="00B123B9" w:rsidRPr="00320BFA" w14:paraId="4FBE7F46"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B1C45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BC59D16" w14:textId="77777777" w:rsidR="00B123B9" w:rsidRPr="00320BFA" w:rsidRDefault="00B123B9" w:rsidP="006C68B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7283546"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C90A7ED"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8725B7" w14:textId="77777777" w:rsidR="00B123B9" w:rsidRPr="00320BFA" w:rsidRDefault="00B123B9" w:rsidP="006C68B5">
            <w:pPr>
              <w:keepNext w:val="0"/>
              <w:keepLines w:val="0"/>
              <w:ind w:left="709" w:hanging="709"/>
              <w:jc w:val="center"/>
              <w:rPr>
                <w:sz w:val="18"/>
              </w:rPr>
            </w:pPr>
          </w:p>
        </w:tc>
      </w:tr>
      <w:tr w:rsidR="00B123B9" w:rsidRPr="00320BFA" w14:paraId="5F5E1BB8"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5A257732"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A5AA00A" w14:textId="77777777" w:rsidR="00B123B9" w:rsidRPr="00320BFA" w:rsidRDefault="00B123B9" w:rsidP="006C68B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1BA888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C14AEA2"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07C65E7" w14:textId="77777777" w:rsidR="00B123B9" w:rsidRPr="00320BFA" w:rsidRDefault="00B123B9" w:rsidP="006C68B5">
            <w:pPr>
              <w:keepNext w:val="0"/>
              <w:keepLines w:val="0"/>
              <w:ind w:left="709" w:hanging="709"/>
              <w:jc w:val="center"/>
              <w:rPr>
                <w:sz w:val="18"/>
              </w:rPr>
            </w:pPr>
          </w:p>
        </w:tc>
      </w:tr>
      <w:tr w:rsidR="00B123B9" w:rsidRPr="00320BFA" w14:paraId="19D20851"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85A42A7"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9BBCE37" w14:textId="77777777" w:rsidR="00B123B9" w:rsidRDefault="00B123B9" w:rsidP="006C68B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4E3141C"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68740E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DD0AEE4" w14:textId="77777777" w:rsidR="00B123B9" w:rsidRPr="00320BFA" w:rsidRDefault="00B123B9" w:rsidP="006C68B5">
            <w:pPr>
              <w:keepNext w:val="0"/>
              <w:keepLines w:val="0"/>
              <w:ind w:left="709" w:hanging="709"/>
              <w:jc w:val="center"/>
              <w:rPr>
                <w:sz w:val="18"/>
              </w:rPr>
            </w:pPr>
          </w:p>
        </w:tc>
      </w:tr>
      <w:tr w:rsidR="00B123B9" w:rsidRPr="00320BFA" w14:paraId="07A3D61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995DAB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F3E59B" w14:textId="77777777" w:rsidR="00B123B9" w:rsidRPr="00320BFA" w:rsidRDefault="00B123B9" w:rsidP="00B123B9">
            <w:pPr>
              <w:pStyle w:val="TF-xAvalITEM"/>
              <w:tabs>
                <w:tab w:val="clear" w:pos="720"/>
                <w:tab w:val="num" w:pos="360"/>
              </w:tabs>
              <w:ind w:left="360" w:hanging="360"/>
            </w:pPr>
            <w:r w:rsidRPr="00320BFA">
              <w:t>JUSTIFICATIVA</w:t>
            </w:r>
          </w:p>
          <w:p w14:paraId="4BBC70AE" w14:textId="77777777" w:rsidR="00B123B9" w:rsidRPr="00320BFA" w:rsidRDefault="00B123B9" w:rsidP="006C68B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173BA957"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6DC382F"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9644B27" w14:textId="77777777" w:rsidR="00B123B9" w:rsidRPr="00320BFA" w:rsidRDefault="00B123B9" w:rsidP="006C68B5">
            <w:pPr>
              <w:keepNext w:val="0"/>
              <w:keepLines w:val="0"/>
              <w:ind w:left="709" w:hanging="709"/>
              <w:jc w:val="center"/>
              <w:rPr>
                <w:sz w:val="18"/>
              </w:rPr>
            </w:pPr>
          </w:p>
        </w:tc>
      </w:tr>
      <w:tr w:rsidR="00B123B9" w:rsidRPr="00320BFA" w14:paraId="5297B9F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359B9D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43AC2B3" w14:textId="77777777" w:rsidR="00B123B9" w:rsidRPr="00320BFA" w:rsidRDefault="00B123B9" w:rsidP="006C68B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2D4C07D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D5D9DC"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F13B872" w14:textId="77777777" w:rsidR="00B123B9" w:rsidRPr="00320BFA" w:rsidRDefault="00B123B9" w:rsidP="006C68B5">
            <w:pPr>
              <w:keepNext w:val="0"/>
              <w:keepLines w:val="0"/>
              <w:ind w:left="709" w:hanging="709"/>
              <w:jc w:val="center"/>
              <w:rPr>
                <w:sz w:val="18"/>
              </w:rPr>
            </w:pPr>
          </w:p>
        </w:tc>
      </w:tr>
      <w:tr w:rsidR="00B123B9" w:rsidRPr="00320BFA" w14:paraId="343CDC2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C7112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EAC542" w14:textId="77777777" w:rsidR="00B123B9" w:rsidRPr="00320BFA" w:rsidRDefault="00B123B9" w:rsidP="006C68B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59E73FC"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AD43987"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AFC59D" w14:textId="77777777" w:rsidR="00B123B9" w:rsidRPr="00320BFA" w:rsidRDefault="00B123B9" w:rsidP="006C68B5">
            <w:pPr>
              <w:keepNext w:val="0"/>
              <w:keepLines w:val="0"/>
              <w:ind w:left="709" w:hanging="709"/>
              <w:jc w:val="center"/>
              <w:rPr>
                <w:sz w:val="18"/>
              </w:rPr>
            </w:pPr>
          </w:p>
        </w:tc>
      </w:tr>
      <w:tr w:rsidR="00B123B9" w:rsidRPr="00320BFA" w14:paraId="39D2411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D6558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9CE175" w14:textId="77777777" w:rsidR="00B123B9" w:rsidRPr="00320BFA" w:rsidRDefault="00B123B9" w:rsidP="00B123B9">
            <w:pPr>
              <w:pStyle w:val="TF-xAvalITEM"/>
              <w:tabs>
                <w:tab w:val="clear" w:pos="720"/>
                <w:tab w:val="num" w:pos="360"/>
              </w:tabs>
              <w:ind w:left="360" w:hanging="360"/>
            </w:pPr>
            <w:r>
              <w:t>METODOLOGIA</w:t>
            </w:r>
          </w:p>
          <w:p w14:paraId="17821A2D" w14:textId="77777777" w:rsidR="00B123B9" w:rsidRPr="00320BFA" w:rsidRDefault="00B123B9" w:rsidP="006C68B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7532ED90"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D09683"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62AFA55" w14:textId="77777777" w:rsidR="00B123B9" w:rsidRPr="00320BFA" w:rsidRDefault="00B123B9" w:rsidP="006C68B5">
            <w:pPr>
              <w:keepNext w:val="0"/>
              <w:keepLines w:val="0"/>
              <w:ind w:left="709" w:hanging="709"/>
              <w:jc w:val="center"/>
              <w:rPr>
                <w:sz w:val="18"/>
              </w:rPr>
            </w:pPr>
          </w:p>
        </w:tc>
      </w:tr>
      <w:tr w:rsidR="00B123B9" w:rsidRPr="00320BFA" w14:paraId="30B4D225" w14:textId="77777777" w:rsidTr="006C68B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21790EE" w14:textId="77777777" w:rsidR="00B123B9" w:rsidRPr="00320BFA" w:rsidRDefault="00B123B9" w:rsidP="006C68B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6D1FCD2E" w14:textId="77777777" w:rsidR="00B123B9" w:rsidRPr="00320BFA" w:rsidRDefault="00B123B9" w:rsidP="00B123B9">
            <w:pPr>
              <w:pStyle w:val="TF-xAvalITEM"/>
              <w:tabs>
                <w:tab w:val="clear" w:pos="720"/>
                <w:tab w:val="num" w:pos="360"/>
              </w:tabs>
              <w:ind w:left="360" w:hanging="360"/>
            </w:pPr>
            <w:r w:rsidRPr="00320BFA">
              <w:t>LINGUAGEM USADA (redação)</w:t>
            </w:r>
          </w:p>
          <w:p w14:paraId="780F4BED" w14:textId="77777777" w:rsidR="00B123B9" w:rsidRPr="00320BFA" w:rsidRDefault="00B123B9" w:rsidP="006C68B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DE0CACA" w14:textId="77777777" w:rsidR="00B123B9" w:rsidRPr="00320BFA" w:rsidRDefault="00B123B9"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33D0A5CA" w14:textId="77777777" w:rsidR="00B123B9" w:rsidRPr="00320BFA" w:rsidRDefault="00B123B9"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6674FA57" w14:textId="77777777" w:rsidR="00B123B9" w:rsidRPr="00320BFA" w:rsidRDefault="00B123B9" w:rsidP="006C68B5">
            <w:pPr>
              <w:keepNext w:val="0"/>
              <w:keepLines w:val="0"/>
              <w:ind w:left="709" w:hanging="709"/>
              <w:jc w:val="center"/>
              <w:rPr>
                <w:sz w:val="18"/>
              </w:rPr>
            </w:pPr>
          </w:p>
        </w:tc>
      </w:tr>
      <w:tr w:rsidR="00B123B9" w:rsidRPr="00320BFA" w14:paraId="012ADB8A"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3EE968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3129982" w14:textId="77777777" w:rsidR="00B123B9" w:rsidRPr="00320BFA" w:rsidRDefault="00B123B9" w:rsidP="006C68B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4B97D47C"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ABF8519"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061C0B6" w14:textId="77777777" w:rsidR="00B123B9" w:rsidRPr="00320BFA" w:rsidRDefault="00B123B9" w:rsidP="006C68B5">
            <w:pPr>
              <w:keepNext w:val="0"/>
              <w:keepLines w:val="0"/>
              <w:ind w:left="709" w:hanging="709"/>
              <w:jc w:val="center"/>
              <w:rPr>
                <w:sz w:val="18"/>
              </w:rPr>
            </w:pPr>
          </w:p>
        </w:tc>
      </w:tr>
      <w:tr w:rsidR="00B123B9" w:rsidRPr="00320BFA" w14:paraId="0E950480"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34F34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E66DDB0" w14:textId="77777777" w:rsidR="00B123B9" w:rsidRPr="00320BFA" w:rsidRDefault="00B123B9" w:rsidP="00B123B9">
            <w:pPr>
              <w:pStyle w:val="TF-xAvalITEM"/>
              <w:tabs>
                <w:tab w:val="clear" w:pos="720"/>
                <w:tab w:val="num" w:pos="360"/>
              </w:tabs>
              <w:ind w:left="360" w:hanging="360"/>
            </w:pPr>
            <w:r w:rsidRPr="00320BFA">
              <w:t>ORGANIZAÇÃO E APRESENTAÇÃO GRÁFICA DO TEXTO</w:t>
            </w:r>
          </w:p>
          <w:p w14:paraId="2B5392E3" w14:textId="77777777" w:rsidR="00B123B9" w:rsidRPr="00320BFA" w:rsidRDefault="00B123B9" w:rsidP="006C68B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4036E22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48F149E"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0169D15" w14:textId="77777777" w:rsidR="00B123B9" w:rsidRPr="00320BFA" w:rsidRDefault="00B123B9" w:rsidP="006C68B5">
            <w:pPr>
              <w:keepNext w:val="0"/>
              <w:keepLines w:val="0"/>
              <w:ind w:left="709" w:hanging="709"/>
              <w:jc w:val="center"/>
              <w:rPr>
                <w:sz w:val="18"/>
              </w:rPr>
            </w:pPr>
          </w:p>
        </w:tc>
      </w:tr>
      <w:tr w:rsidR="00B123B9" w:rsidRPr="00320BFA" w14:paraId="73881A53"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5DA5C20"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50CDEE4" w14:textId="77777777" w:rsidR="00B123B9" w:rsidRPr="00320BFA" w:rsidRDefault="00B123B9" w:rsidP="00B123B9">
            <w:pPr>
              <w:pStyle w:val="TF-xAvalITEM"/>
              <w:tabs>
                <w:tab w:val="clear" w:pos="720"/>
                <w:tab w:val="num" w:pos="360"/>
              </w:tabs>
              <w:ind w:left="360" w:hanging="360"/>
            </w:pPr>
            <w:r w:rsidRPr="00320BFA">
              <w:t>ILUSTRAÇÕES (figuras, quadros, tabelas)</w:t>
            </w:r>
          </w:p>
          <w:p w14:paraId="79CF8B32" w14:textId="77777777" w:rsidR="00B123B9" w:rsidRPr="00320BFA" w:rsidRDefault="00B123B9" w:rsidP="006C68B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2A1BEA1D" w14:textId="77777777" w:rsidR="00B123B9" w:rsidRPr="00320BFA" w:rsidRDefault="00B123B9" w:rsidP="006C68B5">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BF1120F" w14:textId="77777777" w:rsidR="00B123B9" w:rsidRPr="00320BFA" w:rsidRDefault="00B123B9"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4E93C7" w14:textId="77777777" w:rsidR="00B123B9" w:rsidRPr="00320BFA" w:rsidRDefault="00B123B9" w:rsidP="006C68B5">
            <w:pPr>
              <w:keepNext w:val="0"/>
              <w:keepLines w:val="0"/>
              <w:spacing w:before="80" w:after="80"/>
              <w:ind w:left="709" w:hanging="709"/>
              <w:jc w:val="center"/>
              <w:rPr>
                <w:sz w:val="18"/>
              </w:rPr>
            </w:pPr>
          </w:p>
        </w:tc>
      </w:tr>
      <w:tr w:rsidR="00B123B9" w:rsidRPr="00320BFA" w14:paraId="7C99E206"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66C49C"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C916213" w14:textId="77777777" w:rsidR="00B123B9" w:rsidRPr="00320BFA" w:rsidRDefault="00B123B9" w:rsidP="00B123B9">
            <w:pPr>
              <w:pStyle w:val="TF-xAvalITEM"/>
              <w:tabs>
                <w:tab w:val="clear" w:pos="720"/>
                <w:tab w:val="num" w:pos="360"/>
              </w:tabs>
              <w:ind w:left="360" w:hanging="360"/>
            </w:pPr>
            <w:r w:rsidRPr="00320BFA">
              <w:t>REFERÊNCIAS E CITAÇÕES</w:t>
            </w:r>
          </w:p>
          <w:p w14:paraId="006C3EBC" w14:textId="77777777" w:rsidR="00B123B9" w:rsidRPr="00320BFA" w:rsidRDefault="00B123B9" w:rsidP="006C68B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53AF5EE1"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9D7BA8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1AA0DC" w14:textId="77777777" w:rsidR="00B123B9" w:rsidRPr="00320BFA" w:rsidRDefault="00B123B9" w:rsidP="006C68B5">
            <w:pPr>
              <w:keepNext w:val="0"/>
              <w:keepLines w:val="0"/>
              <w:ind w:left="709" w:hanging="709"/>
              <w:jc w:val="center"/>
              <w:rPr>
                <w:sz w:val="18"/>
              </w:rPr>
            </w:pPr>
          </w:p>
        </w:tc>
      </w:tr>
      <w:tr w:rsidR="00B123B9" w:rsidRPr="00320BFA" w14:paraId="729373DA"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680F2AC"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BEA78F2" w14:textId="77777777" w:rsidR="00B123B9" w:rsidRPr="00320BFA" w:rsidRDefault="00B123B9" w:rsidP="006C68B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3D2E81D4"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C377869"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713182E" w14:textId="77777777" w:rsidR="00B123B9" w:rsidRPr="00320BFA" w:rsidRDefault="00B123B9" w:rsidP="006C68B5">
            <w:pPr>
              <w:keepNext w:val="0"/>
              <w:keepLines w:val="0"/>
              <w:ind w:left="709" w:hanging="709"/>
              <w:jc w:val="center"/>
              <w:rPr>
                <w:sz w:val="18"/>
              </w:rPr>
            </w:pPr>
          </w:p>
        </w:tc>
      </w:tr>
      <w:tr w:rsidR="00B123B9" w:rsidRPr="00320BFA" w14:paraId="50E22674"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D0558D"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5C6ED684" w14:textId="77777777" w:rsidR="00B123B9" w:rsidRPr="00320BFA" w:rsidRDefault="00B123B9" w:rsidP="006C68B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3286D0E"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60EC8987"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D64D8E8" w14:textId="77777777" w:rsidR="00B123B9" w:rsidRPr="00320BFA" w:rsidRDefault="00B123B9" w:rsidP="006C68B5">
            <w:pPr>
              <w:keepNext w:val="0"/>
              <w:keepLines w:val="0"/>
              <w:ind w:left="709" w:hanging="709"/>
              <w:jc w:val="center"/>
              <w:rPr>
                <w:sz w:val="18"/>
              </w:rPr>
            </w:pPr>
          </w:p>
        </w:tc>
      </w:tr>
    </w:tbl>
    <w:p w14:paraId="0EEA18D2" w14:textId="77777777" w:rsidR="00B123B9" w:rsidRDefault="00B123B9" w:rsidP="00B123B9">
      <w:pPr>
        <w:pStyle w:val="TF-xAvalITEMDETALHE"/>
      </w:pPr>
    </w:p>
    <w:p w14:paraId="38842EC3" w14:textId="77777777" w:rsidR="00B123B9" w:rsidRDefault="00B123B9" w:rsidP="007444AB">
      <w:pPr>
        <w:keepNext w:val="0"/>
        <w:keepLines w:val="0"/>
      </w:pPr>
    </w:p>
    <w:sectPr w:rsidR="00B123B9">
      <w:headerReference w:type="default" r:id="rId13"/>
      <w:footerReference w:type="even" r:id="rId14"/>
      <w:footerReference w:type="default" r:id="rId15"/>
      <w:headerReference w:type="first" r:id="rId16"/>
      <w:pgSz w:w="11907" w:h="16840"/>
      <w:pgMar w:top="1275"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lton Solano dos Reis" w:date="2024-05-14T14:22:00Z" w:initials="DS">
    <w:p w14:paraId="4B7D7A1E" w14:textId="77777777" w:rsidR="00B320DB" w:rsidRDefault="00B320DB" w:rsidP="00B320DB">
      <w:r>
        <w:rPr>
          <w:rStyle w:val="Refdecomentrio"/>
        </w:rPr>
        <w:annotationRef/>
      </w:r>
      <w:r>
        <w:rPr>
          <w:color w:val="000000"/>
          <w:sz w:val="20"/>
          <w:szCs w:val="20"/>
        </w:rPr>
        <w:t>Falta um “elo” entre IA e Agentes.</w:t>
      </w:r>
    </w:p>
  </w:comment>
  <w:comment w:id="46" w:author="Dalton Solano dos Reis" w:date="2024-05-14T14:33:00Z" w:initials="DS">
    <w:p w14:paraId="591D3E81" w14:textId="77777777" w:rsidR="00C419D5" w:rsidRDefault="00C419D5" w:rsidP="00C419D5">
      <w:r>
        <w:rPr>
          <w:rStyle w:val="Refdecomentrio"/>
        </w:rPr>
        <w:annotationRef/>
      </w:r>
      <w:r>
        <w:rPr>
          <w:color w:val="000000"/>
          <w:sz w:val="20"/>
          <w:szCs w:val="20"/>
        </w:rPr>
        <w:t>Parágrafo com só uma frase longa.</w:t>
      </w:r>
    </w:p>
  </w:comment>
  <w:comment w:id="52" w:author="Dalton Solano dos Reis" w:date="2024-05-14T14:37:00Z" w:initials="DS">
    <w:p w14:paraId="658F3EE5" w14:textId="77777777" w:rsidR="00C419D5" w:rsidRDefault="00C419D5" w:rsidP="00C419D5">
      <w:r>
        <w:rPr>
          <w:rStyle w:val="Refdecomentrio"/>
        </w:rPr>
        <w:annotationRef/>
      </w:r>
      <w:r>
        <w:rPr>
          <w:color w:val="000000"/>
          <w:sz w:val="20"/>
          <w:szCs w:val="20"/>
        </w:rPr>
        <w:t>Analisaram “todos” estes 36.900 + 2.360.000 = 2.396.900 trabalhos?</w:t>
      </w:r>
    </w:p>
    <w:p w14:paraId="643B8F8F" w14:textId="77777777" w:rsidR="00C419D5" w:rsidRDefault="00C419D5" w:rsidP="00C419D5">
      <w:r>
        <w:rPr>
          <w:color w:val="000000"/>
          <w:sz w:val="20"/>
          <w:szCs w:val="20"/>
        </w:rPr>
        <w:t xml:space="preserve">Qual foi o critério adotado para chegar aos 5 trabalhos?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D7A1E" w15:done="0"/>
  <w15:commentEx w15:paraId="591D3E81" w15:done="0"/>
  <w15:commentEx w15:paraId="643B8F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810B10" w16cex:dateUtc="2024-05-14T17:22:00Z"/>
  <w16cex:commentExtensible w16cex:durableId="4A625FAA" w16cex:dateUtc="2024-05-14T17:33:00Z"/>
  <w16cex:commentExtensible w16cex:durableId="13CECC12" w16cex:dateUtc="2024-05-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D7A1E" w16cid:durableId="7C810B10"/>
  <w16cid:commentId w16cid:paraId="591D3E81" w16cid:durableId="4A625FAA"/>
  <w16cid:commentId w16cid:paraId="643B8F8F" w16cid:durableId="13CECC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07236" w14:textId="77777777" w:rsidR="00815EBA" w:rsidRDefault="00815EBA">
      <w:r>
        <w:separator/>
      </w:r>
    </w:p>
  </w:endnote>
  <w:endnote w:type="continuationSeparator" w:id="0">
    <w:p w14:paraId="2AB4C35C" w14:textId="77777777" w:rsidR="00815EBA" w:rsidRDefault="0081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A89"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411D823"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8446"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45469">
      <w:rPr>
        <w:noProof/>
        <w:color w:val="000000"/>
      </w:rPr>
      <w:t>1</w:t>
    </w:r>
    <w:r>
      <w:rPr>
        <w:color w:val="000000"/>
      </w:rPr>
      <w:fldChar w:fldCharType="end"/>
    </w:r>
  </w:p>
  <w:p w14:paraId="2AE02F19"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CBC8C" w14:textId="77777777" w:rsidR="00815EBA" w:rsidRDefault="00815EBA">
      <w:r>
        <w:separator/>
      </w:r>
    </w:p>
  </w:footnote>
  <w:footnote w:type="continuationSeparator" w:id="0">
    <w:p w14:paraId="6BDD3204" w14:textId="77777777" w:rsidR="00815EBA" w:rsidRDefault="0081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0004" w14:textId="77777777" w:rsidR="00541CD1" w:rsidRDefault="00541CD1">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02A" w14:textId="77777777" w:rsidR="00541CD1" w:rsidRDefault="00541CD1">
    <w:pPr>
      <w:keepNext w:val="0"/>
      <w:keepLines w:val="0"/>
      <w:widowControl w:val="0"/>
      <w:pBdr>
        <w:top w:val="nil"/>
        <w:left w:val="nil"/>
        <w:bottom w:val="nil"/>
        <w:right w:val="nil"/>
        <w:between w:val="nil"/>
      </w:pBdr>
      <w:spacing w:line="276" w:lineRule="auto"/>
      <w:rPr>
        <w:color w:val="000000"/>
      </w:rPr>
    </w:pPr>
  </w:p>
  <w:tbl>
    <w:tblPr>
      <w:tblStyle w:val="a1"/>
      <w:tblW w:w="906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541CD1" w14:paraId="6C8D881C" w14:textId="77777777">
      <w:tc>
        <w:tcPr>
          <w:tcW w:w="3175" w:type="dxa"/>
          <w:shd w:val="clear" w:color="auto" w:fill="auto"/>
        </w:tcPr>
        <w:p w14:paraId="5525CFC8"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26A11229" w14:textId="77777777" w:rsidR="00541CD1" w:rsidRDefault="00CA33EE">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0C4274F5" w14:textId="77777777" w:rsidR="00541CD1" w:rsidRDefault="00541CD1">
          <w:pPr>
            <w:pBdr>
              <w:top w:val="nil"/>
              <w:left w:val="nil"/>
              <w:bottom w:val="nil"/>
              <w:right w:val="nil"/>
              <w:between w:val="nil"/>
            </w:pBdr>
            <w:tabs>
              <w:tab w:val="center" w:pos="4320"/>
              <w:tab w:val="right" w:pos="8640"/>
              <w:tab w:val="right" w:pos="8931"/>
            </w:tabs>
            <w:ind w:right="141"/>
            <w:jc w:val="right"/>
            <w:rPr>
              <w:color w:val="000000"/>
            </w:rPr>
          </w:pPr>
        </w:p>
      </w:tc>
    </w:tr>
  </w:tbl>
  <w:p w14:paraId="0CAB815A" w14:textId="77777777" w:rsidR="00541CD1" w:rsidRDefault="00541CD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057B"/>
    <w:multiLevelType w:val="multilevel"/>
    <w:tmpl w:val="E794CA54"/>
    <w:lvl w:ilvl="0">
      <w:start w:val="1"/>
      <w:numFmt w:val="lowerLetter"/>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1" w15:restartNumberingAfterBreak="0">
    <w:nsid w:val="35C34933"/>
    <w:multiLevelType w:val="hybridMultilevel"/>
    <w:tmpl w:val="CF847B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207AF0"/>
    <w:multiLevelType w:val="multilevel"/>
    <w:tmpl w:val="3D46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981"/>
    <w:multiLevelType w:val="multilevel"/>
    <w:tmpl w:val="231C4F24"/>
    <w:lvl w:ilvl="0">
      <w:start w:val="1"/>
      <w:numFmt w:val="decimal"/>
      <w:lvlText w:val="%1"/>
      <w:lvlJc w:val="left"/>
      <w:pPr>
        <w:ind w:left="0" w:firstLine="0"/>
      </w:pPr>
    </w:lvl>
    <w:lvl w:ilvl="1">
      <w:start w:val="1"/>
      <w:numFmt w:val="decimal"/>
      <w:lvlText w:val="%1.%2"/>
      <w:lvlJc w:val="left"/>
      <w:pPr>
        <w:ind w:left="0" w:firstLine="0"/>
      </w:pPr>
      <w:rPr>
        <w:b w:val="0"/>
        <w:b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C1C3527"/>
    <w:multiLevelType w:val="multilevel"/>
    <w:tmpl w:val="8960C3EA"/>
    <w:lvl w:ilvl="0">
      <w:start w:val="1"/>
      <w:numFmt w:val="decimal"/>
      <w:lvlText w:val="%1."/>
      <w:lvlJc w:val="left"/>
      <w:pPr>
        <w:tabs>
          <w:tab w:val="num" w:pos="720"/>
        </w:tabs>
        <w:ind w:left="720" w:hanging="720"/>
      </w:pPr>
    </w:lvl>
    <w:lvl w:ilvl="1">
      <w:start w:val="1"/>
      <w:numFmt w:val="decimal"/>
      <w:pStyle w:val="TF-SUBALNEAnvel1"/>
      <w:lvlText w:val="%2."/>
      <w:lvlJc w:val="left"/>
      <w:pPr>
        <w:tabs>
          <w:tab w:val="num" w:pos="1440"/>
        </w:tabs>
        <w:ind w:left="1440" w:hanging="720"/>
      </w:pPr>
    </w:lvl>
    <w:lvl w:ilvl="2">
      <w:start w:val="1"/>
      <w:numFmt w:val="decimal"/>
      <w:pStyle w:val="TF-SUBALNEAnve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304908">
    <w:abstractNumId w:val="0"/>
  </w:num>
  <w:num w:numId="2" w16cid:durableId="698094340">
    <w:abstractNumId w:val="3"/>
  </w:num>
  <w:num w:numId="3" w16cid:durableId="911162674">
    <w:abstractNumId w:val="4"/>
  </w:num>
  <w:num w:numId="4" w16cid:durableId="1941832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25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645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6071">
    <w:abstractNumId w:val="2"/>
  </w:num>
  <w:num w:numId="8" w16cid:durableId="722293583">
    <w:abstractNumId w:val="1"/>
  </w:num>
  <w:num w:numId="9" w16cid:durableId="12604546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D1"/>
    <w:rsid w:val="00007879"/>
    <w:rsid w:val="000378B3"/>
    <w:rsid w:val="00047677"/>
    <w:rsid w:val="00072B20"/>
    <w:rsid w:val="00094BC8"/>
    <w:rsid w:val="001125E5"/>
    <w:rsid w:val="001305D9"/>
    <w:rsid w:val="00174402"/>
    <w:rsid w:val="00194A1A"/>
    <w:rsid w:val="001F1F89"/>
    <w:rsid w:val="00217C6B"/>
    <w:rsid w:val="002A33B3"/>
    <w:rsid w:val="00357444"/>
    <w:rsid w:val="0036230F"/>
    <w:rsid w:val="00380D9C"/>
    <w:rsid w:val="00382907"/>
    <w:rsid w:val="003A46F3"/>
    <w:rsid w:val="003B2A72"/>
    <w:rsid w:val="003C5B4B"/>
    <w:rsid w:val="004068D0"/>
    <w:rsid w:val="00416BC4"/>
    <w:rsid w:val="004678B2"/>
    <w:rsid w:val="004C398D"/>
    <w:rsid w:val="004E558A"/>
    <w:rsid w:val="004F7E75"/>
    <w:rsid w:val="00541CD1"/>
    <w:rsid w:val="00576999"/>
    <w:rsid w:val="00581EF2"/>
    <w:rsid w:val="005A2B8E"/>
    <w:rsid w:val="005A3F34"/>
    <w:rsid w:val="005B1D0F"/>
    <w:rsid w:val="00604D18"/>
    <w:rsid w:val="00626259"/>
    <w:rsid w:val="006963FD"/>
    <w:rsid w:val="007371BD"/>
    <w:rsid w:val="007444AB"/>
    <w:rsid w:val="007724D3"/>
    <w:rsid w:val="00772D71"/>
    <w:rsid w:val="007A28D3"/>
    <w:rsid w:val="007F03AA"/>
    <w:rsid w:val="00815EBA"/>
    <w:rsid w:val="008271EB"/>
    <w:rsid w:val="00831128"/>
    <w:rsid w:val="00846BA1"/>
    <w:rsid w:val="00854ABE"/>
    <w:rsid w:val="008B069F"/>
    <w:rsid w:val="008C2048"/>
    <w:rsid w:val="008E52A3"/>
    <w:rsid w:val="0091548C"/>
    <w:rsid w:val="00932A3C"/>
    <w:rsid w:val="009A09E5"/>
    <w:rsid w:val="009F4C38"/>
    <w:rsid w:val="00A201B3"/>
    <w:rsid w:val="00A673F4"/>
    <w:rsid w:val="00AF2947"/>
    <w:rsid w:val="00AF79C0"/>
    <w:rsid w:val="00B01029"/>
    <w:rsid w:val="00B123B9"/>
    <w:rsid w:val="00B22CF7"/>
    <w:rsid w:val="00B320DB"/>
    <w:rsid w:val="00B706B7"/>
    <w:rsid w:val="00B86A5B"/>
    <w:rsid w:val="00BA7997"/>
    <w:rsid w:val="00BC1CAE"/>
    <w:rsid w:val="00C4113B"/>
    <w:rsid w:val="00C419D5"/>
    <w:rsid w:val="00C676A6"/>
    <w:rsid w:val="00C7072A"/>
    <w:rsid w:val="00C8799E"/>
    <w:rsid w:val="00CA33EE"/>
    <w:rsid w:val="00CF684E"/>
    <w:rsid w:val="00D17CF6"/>
    <w:rsid w:val="00D45BDD"/>
    <w:rsid w:val="00D9655C"/>
    <w:rsid w:val="00E45469"/>
    <w:rsid w:val="00E4550E"/>
    <w:rsid w:val="00E673C1"/>
    <w:rsid w:val="00E738A3"/>
    <w:rsid w:val="00EB51B9"/>
    <w:rsid w:val="00ED36F3"/>
    <w:rsid w:val="00F05B16"/>
    <w:rsid w:val="00F43350"/>
    <w:rsid w:val="00F65D64"/>
    <w:rsid w:val="00F84B87"/>
    <w:rsid w:val="00FA21D3"/>
    <w:rsid w:val="00FC3C42"/>
    <w:rsid w:val="00FC71EB"/>
    <w:rsid w:val="00FE7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4A08"/>
  <w15:docId w15:val="{892B2F4D-28BC-4890-8202-8536B7E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F2"/>
  </w:style>
  <w:style w:type="paragraph" w:styleId="Ttulo1">
    <w:name w:val="heading 1"/>
    <w:aliases w:val="TF-TÍTULO 1"/>
    <w:basedOn w:val="Normal"/>
    <w:next w:val="TF-TEXTO"/>
    <w:qFormat/>
    <w:rsid w:val="00FC4A9F"/>
    <w:pPr>
      <w:tabs>
        <w:tab w:val="left" w:pos="284"/>
      </w:tabs>
      <w:spacing w:before="240" w:line="360" w:lineRule="auto"/>
      <w:jc w:val="both"/>
      <w:outlineLvl w:val="0"/>
    </w:pPr>
    <w:rPr>
      <w:b/>
      <w:caps/>
    </w:rPr>
  </w:style>
  <w:style w:type="paragraph" w:styleId="Ttulo2">
    <w:name w:val="heading 2"/>
    <w:aliases w:val="TF-TÍTULO 2"/>
    <w:next w:val="TF-TEXTO"/>
    <w:uiPriority w:val="9"/>
    <w:unhideWhenUsed/>
    <w:qFormat/>
    <w:rsid w:val="007D10F2"/>
    <w:pPr>
      <w:numPr>
        <w:ilvl w:val="1"/>
        <w:numId w:val="1"/>
      </w:numPr>
      <w:spacing w:before="240" w:line="360" w:lineRule="auto"/>
      <w:ind w:left="567" w:hanging="567"/>
      <w:jc w:val="both"/>
      <w:outlineLvl w:val="1"/>
    </w:pPr>
    <w:rPr>
      <w:caps/>
      <w:color w:val="000000"/>
    </w:rPr>
  </w:style>
  <w:style w:type="paragraph" w:styleId="Ttulo3">
    <w:name w:val="heading 3"/>
    <w:aliases w:val="TF-TÍTULO 3"/>
    <w:next w:val="TF-TEXTO"/>
    <w:uiPriority w:val="9"/>
    <w:unhideWhenUsed/>
    <w:qFormat/>
    <w:rsid w:val="009D7E91"/>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9D7E91"/>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9D7E91"/>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8233E5"/>
    <w:pPr>
      <w:spacing w:before="120" w:line="360" w:lineRule="auto"/>
      <w:ind w:firstLine="680"/>
      <w:contextualSpacing/>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spacing w:line="360" w:lineRule="auto"/>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tabs>
        <w:tab w:val="clear" w:pos="720"/>
        <w:tab w:val="num" w:pos="360"/>
        <w:tab w:val="num" w:pos="1440"/>
      </w:tabs>
      <w:ind w:left="1440" w:hanging="360"/>
    </w:pPr>
  </w:style>
  <w:style w:type="paragraph" w:customStyle="1" w:styleId="TF-alneacomletras">
    <w:name w:val="TF-alínea com letras"/>
    <w:autoRedefine/>
    <w:semiHidden/>
    <w:pPr>
      <w:tabs>
        <w:tab w:val="num" w:pos="720"/>
      </w:tabs>
      <w:spacing w:line="360" w:lineRule="auto"/>
      <w:ind w:left="720" w:hanging="720"/>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tabs>
        <w:tab w:val="left" w:pos="284"/>
        <w:tab w:val="num" w:pos="720"/>
      </w:tabs>
      <w:spacing w:before="240"/>
      <w:ind w:left="720" w:hanging="720"/>
    </w:pPr>
    <w:rPr>
      <w:b/>
      <w:caps/>
      <w:noProof/>
    </w:rPr>
  </w:style>
  <w:style w:type="paragraph" w:customStyle="1" w:styleId="TF-avaliaoTTULO2c">
    <w:name w:val="TF-avaliação TÍTULO 2c"/>
    <w:basedOn w:val="TF-avaliaoTTULO1"/>
    <w:semiHidden/>
    <w:rsid w:val="0007209B"/>
    <w:pPr>
      <w:numPr>
        <w:ilvl w:val="1"/>
      </w:numPr>
      <w:tabs>
        <w:tab w:val="num" w:pos="720"/>
      </w:tabs>
      <w:spacing w:before="400" w:after="100"/>
      <w:ind w:left="720" w:hanging="72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apple-tab-span">
    <w:name w:val="apple-tab-span"/>
    <w:basedOn w:val="Fontepargpadro"/>
    <w:rsid w:val="00E45469"/>
  </w:style>
  <w:style w:type="paragraph" w:styleId="PargrafodaLista">
    <w:name w:val="List Paragraph"/>
    <w:basedOn w:val="Normal"/>
    <w:uiPriority w:val="34"/>
    <w:qFormat/>
    <w:rsid w:val="00E45469"/>
    <w:pPr>
      <w:ind w:left="720"/>
      <w:contextualSpacing/>
    </w:pPr>
  </w:style>
  <w:style w:type="character" w:styleId="MenoPendente">
    <w:name w:val="Unresolved Mention"/>
    <w:basedOn w:val="Fontepargpadro"/>
    <w:uiPriority w:val="99"/>
    <w:semiHidden/>
    <w:unhideWhenUsed/>
    <w:rsid w:val="008B069F"/>
    <w:rPr>
      <w:color w:val="605E5C"/>
      <w:shd w:val="clear" w:color="auto" w:fill="E1DFDD"/>
    </w:rPr>
  </w:style>
  <w:style w:type="paragraph" w:styleId="Pr-formataoHTML">
    <w:name w:val="HTML Preformatted"/>
    <w:basedOn w:val="Normal"/>
    <w:link w:val="Pr-formataoHTMLChar"/>
    <w:uiPriority w:val="99"/>
    <w:semiHidden/>
    <w:unhideWhenUsed/>
    <w:rsid w:val="008B069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B06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233">
      <w:bodyDiv w:val="1"/>
      <w:marLeft w:val="0"/>
      <w:marRight w:val="0"/>
      <w:marTop w:val="0"/>
      <w:marBottom w:val="0"/>
      <w:divBdr>
        <w:top w:val="none" w:sz="0" w:space="0" w:color="auto"/>
        <w:left w:val="none" w:sz="0" w:space="0" w:color="auto"/>
        <w:bottom w:val="none" w:sz="0" w:space="0" w:color="auto"/>
        <w:right w:val="none" w:sz="0" w:space="0" w:color="auto"/>
      </w:divBdr>
      <w:divsChild>
        <w:div w:id="997614587">
          <w:marLeft w:val="0"/>
          <w:marRight w:val="0"/>
          <w:marTop w:val="0"/>
          <w:marBottom w:val="0"/>
          <w:divBdr>
            <w:top w:val="none" w:sz="0" w:space="0" w:color="auto"/>
            <w:left w:val="none" w:sz="0" w:space="0" w:color="auto"/>
            <w:bottom w:val="none" w:sz="0" w:space="0" w:color="auto"/>
            <w:right w:val="none" w:sz="0" w:space="0" w:color="auto"/>
          </w:divBdr>
        </w:div>
        <w:div w:id="819426499">
          <w:marLeft w:val="0"/>
          <w:marRight w:val="0"/>
          <w:marTop w:val="0"/>
          <w:marBottom w:val="0"/>
          <w:divBdr>
            <w:top w:val="none" w:sz="0" w:space="0" w:color="auto"/>
            <w:left w:val="none" w:sz="0" w:space="0" w:color="auto"/>
            <w:bottom w:val="none" w:sz="0" w:space="0" w:color="auto"/>
            <w:right w:val="none" w:sz="0" w:space="0" w:color="auto"/>
          </w:divBdr>
        </w:div>
      </w:divsChild>
    </w:div>
    <w:div w:id="50740429">
      <w:bodyDiv w:val="1"/>
      <w:marLeft w:val="0"/>
      <w:marRight w:val="0"/>
      <w:marTop w:val="0"/>
      <w:marBottom w:val="0"/>
      <w:divBdr>
        <w:top w:val="none" w:sz="0" w:space="0" w:color="auto"/>
        <w:left w:val="none" w:sz="0" w:space="0" w:color="auto"/>
        <w:bottom w:val="none" w:sz="0" w:space="0" w:color="auto"/>
        <w:right w:val="none" w:sz="0" w:space="0" w:color="auto"/>
      </w:divBdr>
    </w:div>
    <w:div w:id="55013313">
      <w:bodyDiv w:val="1"/>
      <w:marLeft w:val="0"/>
      <w:marRight w:val="0"/>
      <w:marTop w:val="0"/>
      <w:marBottom w:val="0"/>
      <w:divBdr>
        <w:top w:val="none" w:sz="0" w:space="0" w:color="auto"/>
        <w:left w:val="none" w:sz="0" w:space="0" w:color="auto"/>
        <w:bottom w:val="none" w:sz="0" w:space="0" w:color="auto"/>
        <w:right w:val="none" w:sz="0" w:space="0" w:color="auto"/>
      </w:divBdr>
    </w:div>
    <w:div w:id="87388114">
      <w:bodyDiv w:val="1"/>
      <w:marLeft w:val="0"/>
      <w:marRight w:val="0"/>
      <w:marTop w:val="0"/>
      <w:marBottom w:val="0"/>
      <w:divBdr>
        <w:top w:val="none" w:sz="0" w:space="0" w:color="auto"/>
        <w:left w:val="none" w:sz="0" w:space="0" w:color="auto"/>
        <w:bottom w:val="none" w:sz="0" w:space="0" w:color="auto"/>
        <w:right w:val="none" w:sz="0" w:space="0" w:color="auto"/>
      </w:divBdr>
    </w:div>
    <w:div w:id="341324367">
      <w:bodyDiv w:val="1"/>
      <w:marLeft w:val="0"/>
      <w:marRight w:val="0"/>
      <w:marTop w:val="0"/>
      <w:marBottom w:val="0"/>
      <w:divBdr>
        <w:top w:val="none" w:sz="0" w:space="0" w:color="auto"/>
        <w:left w:val="none" w:sz="0" w:space="0" w:color="auto"/>
        <w:bottom w:val="none" w:sz="0" w:space="0" w:color="auto"/>
        <w:right w:val="none" w:sz="0" w:space="0" w:color="auto"/>
      </w:divBdr>
    </w:div>
    <w:div w:id="392390316">
      <w:bodyDiv w:val="1"/>
      <w:marLeft w:val="0"/>
      <w:marRight w:val="0"/>
      <w:marTop w:val="0"/>
      <w:marBottom w:val="0"/>
      <w:divBdr>
        <w:top w:val="none" w:sz="0" w:space="0" w:color="auto"/>
        <w:left w:val="none" w:sz="0" w:space="0" w:color="auto"/>
        <w:bottom w:val="none" w:sz="0" w:space="0" w:color="auto"/>
        <w:right w:val="none" w:sz="0" w:space="0" w:color="auto"/>
      </w:divBdr>
    </w:div>
    <w:div w:id="520707609">
      <w:bodyDiv w:val="1"/>
      <w:marLeft w:val="0"/>
      <w:marRight w:val="0"/>
      <w:marTop w:val="0"/>
      <w:marBottom w:val="0"/>
      <w:divBdr>
        <w:top w:val="none" w:sz="0" w:space="0" w:color="auto"/>
        <w:left w:val="none" w:sz="0" w:space="0" w:color="auto"/>
        <w:bottom w:val="none" w:sz="0" w:space="0" w:color="auto"/>
        <w:right w:val="none" w:sz="0" w:space="0" w:color="auto"/>
      </w:divBdr>
    </w:div>
    <w:div w:id="681707518">
      <w:bodyDiv w:val="1"/>
      <w:marLeft w:val="0"/>
      <w:marRight w:val="0"/>
      <w:marTop w:val="0"/>
      <w:marBottom w:val="0"/>
      <w:divBdr>
        <w:top w:val="none" w:sz="0" w:space="0" w:color="auto"/>
        <w:left w:val="none" w:sz="0" w:space="0" w:color="auto"/>
        <w:bottom w:val="none" w:sz="0" w:space="0" w:color="auto"/>
        <w:right w:val="none" w:sz="0" w:space="0" w:color="auto"/>
      </w:divBdr>
    </w:div>
    <w:div w:id="753011114">
      <w:bodyDiv w:val="1"/>
      <w:marLeft w:val="0"/>
      <w:marRight w:val="0"/>
      <w:marTop w:val="0"/>
      <w:marBottom w:val="0"/>
      <w:divBdr>
        <w:top w:val="none" w:sz="0" w:space="0" w:color="auto"/>
        <w:left w:val="none" w:sz="0" w:space="0" w:color="auto"/>
        <w:bottom w:val="none" w:sz="0" w:space="0" w:color="auto"/>
        <w:right w:val="none" w:sz="0" w:space="0" w:color="auto"/>
      </w:divBdr>
    </w:div>
    <w:div w:id="765080614">
      <w:bodyDiv w:val="1"/>
      <w:marLeft w:val="0"/>
      <w:marRight w:val="0"/>
      <w:marTop w:val="0"/>
      <w:marBottom w:val="0"/>
      <w:divBdr>
        <w:top w:val="none" w:sz="0" w:space="0" w:color="auto"/>
        <w:left w:val="none" w:sz="0" w:space="0" w:color="auto"/>
        <w:bottom w:val="none" w:sz="0" w:space="0" w:color="auto"/>
        <w:right w:val="none" w:sz="0" w:space="0" w:color="auto"/>
      </w:divBdr>
    </w:div>
    <w:div w:id="1011569957">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01356461">
      <w:bodyDiv w:val="1"/>
      <w:marLeft w:val="0"/>
      <w:marRight w:val="0"/>
      <w:marTop w:val="0"/>
      <w:marBottom w:val="0"/>
      <w:divBdr>
        <w:top w:val="none" w:sz="0" w:space="0" w:color="auto"/>
        <w:left w:val="none" w:sz="0" w:space="0" w:color="auto"/>
        <w:bottom w:val="none" w:sz="0" w:space="0" w:color="auto"/>
        <w:right w:val="none" w:sz="0" w:space="0" w:color="auto"/>
      </w:divBdr>
    </w:div>
    <w:div w:id="1250386712">
      <w:bodyDiv w:val="1"/>
      <w:marLeft w:val="0"/>
      <w:marRight w:val="0"/>
      <w:marTop w:val="0"/>
      <w:marBottom w:val="0"/>
      <w:divBdr>
        <w:top w:val="none" w:sz="0" w:space="0" w:color="auto"/>
        <w:left w:val="none" w:sz="0" w:space="0" w:color="auto"/>
        <w:bottom w:val="none" w:sz="0" w:space="0" w:color="auto"/>
        <w:right w:val="none" w:sz="0" w:space="0" w:color="auto"/>
      </w:divBdr>
    </w:div>
    <w:div w:id="1330593146">
      <w:bodyDiv w:val="1"/>
      <w:marLeft w:val="0"/>
      <w:marRight w:val="0"/>
      <w:marTop w:val="0"/>
      <w:marBottom w:val="0"/>
      <w:divBdr>
        <w:top w:val="none" w:sz="0" w:space="0" w:color="auto"/>
        <w:left w:val="none" w:sz="0" w:space="0" w:color="auto"/>
        <w:bottom w:val="none" w:sz="0" w:space="0" w:color="auto"/>
        <w:right w:val="none" w:sz="0" w:space="0" w:color="auto"/>
      </w:divBdr>
    </w:div>
    <w:div w:id="1353141874">
      <w:bodyDiv w:val="1"/>
      <w:marLeft w:val="0"/>
      <w:marRight w:val="0"/>
      <w:marTop w:val="0"/>
      <w:marBottom w:val="0"/>
      <w:divBdr>
        <w:top w:val="none" w:sz="0" w:space="0" w:color="auto"/>
        <w:left w:val="none" w:sz="0" w:space="0" w:color="auto"/>
        <w:bottom w:val="none" w:sz="0" w:space="0" w:color="auto"/>
        <w:right w:val="none" w:sz="0" w:space="0" w:color="auto"/>
      </w:divBdr>
    </w:div>
    <w:div w:id="1411391192">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26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953">
      <w:bodyDiv w:val="1"/>
      <w:marLeft w:val="0"/>
      <w:marRight w:val="0"/>
      <w:marTop w:val="0"/>
      <w:marBottom w:val="0"/>
      <w:divBdr>
        <w:top w:val="none" w:sz="0" w:space="0" w:color="auto"/>
        <w:left w:val="none" w:sz="0" w:space="0" w:color="auto"/>
        <w:bottom w:val="none" w:sz="0" w:space="0" w:color="auto"/>
        <w:right w:val="none" w:sz="0" w:space="0" w:color="auto"/>
      </w:divBdr>
    </w:div>
    <w:div w:id="1496529943">
      <w:bodyDiv w:val="1"/>
      <w:marLeft w:val="0"/>
      <w:marRight w:val="0"/>
      <w:marTop w:val="0"/>
      <w:marBottom w:val="0"/>
      <w:divBdr>
        <w:top w:val="none" w:sz="0" w:space="0" w:color="auto"/>
        <w:left w:val="none" w:sz="0" w:space="0" w:color="auto"/>
        <w:bottom w:val="none" w:sz="0" w:space="0" w:color="auto"/>
        <w:right w:val="none" w:sz="0" w:space="0" w:color="auto"/>
      </w:divBdr>
    </w:div>
    <w:div w:id="1576356251">
      <w:bodyDiv w:val="1"/>
      <w:marLeft w:val="0"/>
      <w:marRight w:val="0"/>
      <w:marTop w:val="0"/>
      <w:marBottom w:val="0"/>
      <w:divBdr>
        <w:top w:val="none" w:sz="0" w:space="0" w:color="auto"/>
        <w:left w:val="none" w:sz="0" w:space="0" w:color="auto"/>
        <w:bottom w:val="none" w:sz="0" w:space="0" w:color="auto"/>
        <w:right w:val="none" w:sz="0" w:space="0" w:color="auto"/>
      </w:divBdr>
    </w:div>
    <w:div w:id="1649044541">
      <w:bodyDiv w:val="1"/>
      <w:marLeft w:val="0"/>
      <w:marRight w:val="0"/>
      <w:marTop w:val="0"/>
      <w:marBottom w:val="0"/>
      <w:divBdr>
        <w:top w:val="none" w:sz="0" w:space="0" w:color="auto"/>
        <w:left w:val="none" w:sz="0" w:space="0" w:color="auto"/>
        <w:bottom w:val="none" w:sz="0" w:space="0" w:color="auto"/>
        <w:right w:val="none" w:sz="0" w:space="0" w:color="auto"/>
      </w:divBdr>
    </w:div>
    <w:div w:id="1770852657">
      <w:bodyDiv w:val="1"/>
      <w:marLeft w:val="0"/>
      <w:marRight w:val="0"/>
      <w:marTop w:val="0"/>
      <w:marBottom w:val="0"/>
      <w:divBdr>
        <w:top w:val="none" w:sz="0" w:space="0" w:color="auto"/>
        <w:left w:val="none" w:sz="0" w:space="0" w:color="auto"/>
        <w:bottom w:val="none" w:sz="0" w:space="0" w:color="auto"/>
        <w:right w:val="none" w:sz="0" w:space="0" w:color="auto"/>
      </w:divBdr>
    </w:div>
    <w:div w:id="1974483455">
      <w:bodyDiv w:val="1"/>
      <w:marLeft w:val="0"/>
      <w:marRight w:val="0"/>
      <w:marTop w:val="0"/>
      <w:marBottom w:val="0"/>
      <w:divBdr>
        <w:top w:val="none" w:sz="0" w:space="0" w:color="auto"/>
        <w:left w:val="none" w:sz="0" w:space="0" w:color="auto"/>
        <w:bottom w:val="none" w:sz="0" w:space="0" w:color="auto"/>
        <w:right w:val="none" w:sz="0" w:space="0" w:color="auto"/>
      </w:divBdr>
    </w:div>
    <w:div w:id="1990405605">
      <w:bodyDiv w:val="1"/>
      <w:marLeft w:val="0"/>
      <w:marRight w:val="0"/>
      <w:marTop w:val="0"/>
      <w:marBottom w:val="0"/>
      <w:divBdr>
        <w:top w:val="none" w:sz="0" w:space="0" w:color="auto"/>
        <w:left w:val="none" w:sz="0" w:space="0" w:color="auto"/>
        <w:bottom w:val="none" w:sz="0" w:space="0" w:color="auto"/>
        <w:right w:val="none" w:sz="0" w:space="0" w:color="auto"/>
      </w:divBdr>
    </w:div>
    <w:div w:id="1998218310">
      <w:bodyDiv w:val="1"/>
      <w:marLeft w:val="0"/>
      <w:marRight w:val="0"/>
      <w:marTop w:val="0"/>
      <w:marBottom w:val="0"/>
      <w:divBdr>
        <w:top w:val="none" w:sz="0" w:space="0" w:color="auto"/>
        <w:left w:val="none" w:sz="0" w:space="0" w:color="auto"/>
        <w:bottom w:val="none" w:sz="0" w:space="0" w:color="auto"/>
        <w:right w:val="none" w:sz="0" w:space="0" w:color="auto"/>
      </w:divBdr>
      <w:divsChild>
        <w:div w:id="1780106348">
          <w:marLeft w:val="0"/>
          <w:marRight w:val="0"/>
          <w:marTop w:val="0"/>
          <w:marBottom w:val="0"/>
          <w:divBdr>
            <w:top w:val="none" w:sz="0" w:space="0" w:color="auto"/>
            <w:left w:val="none" w:sz="0" w:space="0" w:color="auto"/>
            <w:bottom w:val="none" w:sz="0" w:space="0" w:color="auto"/>
            <w:right w:val="none" w:sz="0" w:space="0" w:color="auto"/>
          </w:divBdr>
          <w:divsChild>
            <w:div w:id="1987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FFoS9Ve3Z9VxXVkA9Tx5zkKFQ==">CgMxLjAyCGguZ2pkZ3hzMgloLjFmb2I5dGUyDmguMndveWl6cGJlZTFyMg5oLjU1emU1dnZrcnRqejIOaC5hbjZoenBiNmhrbTEyCWguMmV0OTJwMDIIaC50eWpjd3QyCWguM2R5NnZrbTgAciExX0JHQWlBcHNfdzY1clptMkp5Q2ZFMV9UUGJfc1I4X3M=</go:docsCustomData>
</go:gDocsCustomXmlDataStorage>
</file>

<file path=customXml/itemProps1.xml><?xml version="1.0" encoding="utf-8"?>
<ds:datastoreItem xmlns:ds="http://schemas.openxmlformats.org/officeDocument/2006/customXml" ds:itemID="{DF2782CE-C590-4405-8861-91CB66948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4275</Words>
  <Characters>23090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14</cp:revision>
  <dcterms:created xsi:type="dcterms:W3CDTF">2024-04-22T21:53:00Z</dcterms:created>
  <dcterms:modified xsi:type="dcterms:W3CDTF">2024-05-14T22:06:00Z</dcterms:modified>
</cp:coreProperties>
</file>