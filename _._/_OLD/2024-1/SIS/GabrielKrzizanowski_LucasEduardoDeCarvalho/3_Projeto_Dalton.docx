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AFC591" w14:textId="77777777" w:rsidR="002A7397" w:rsidRDefault="002A7397">
      <w:pPr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895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83"/>
        <w:gridCol w:w="3671"/>
      </w:tblGrid>
      <w:tr w:rsidR="002A7397" w14:paraId="7AACCA8D" w14:textId="77777777">
        <w:tc>
          <w:tcPr>
            <w:tcW w:w="8954" w:type="dxa"/>
            <w:gridSpan w:val="2"/>
            <w:shd w:val="clear" w:color="auto" w:fill="auto"/>
          </w:tcPr>
          <w:p w14:paraId="213B4AAE" w14:textId="77777777" w:rsidR="002A7397" w:rsidRDefault="001B37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  <w:tab w:val="right" w:pos="8931"/>
              </w:tabs>
              <w:ind w:right="141"/>
              <w:jc w:val="center"/>
              <w:rPr>
                <w:color w:val="000000"/>
              </w:rPr>
            </w:pPr>
            <w:bookmarkStart w:id="0" w:name="_gjdgxs" w:colFirst="0" w:colLast="0"/>
            <w:bookmarkEnd w:id="0"/>
            <w:r>
              <w:rPr>
                <w:color w:val="000000"/>
              </w:rPr>
              <w:t>CURSO DE SISTEMAS DE INFORMAÇÃO – TCC (RES_024_2022)</w:t>
            </w:r>
          </w:p>
        </w:tc>
      </w:tr>
      <w:tr w:rsidR="002A7397" w14:paraId="3B29626E" w14:textId="77777777">
        <w:tc>
          <w:tcPr>
            <w:tcW w:w="5283" w:type="dxa"/>
            <w:shd w:val="clear" w:color="auto" w:fill="auto"/>
          </w:tcPr>
          <w:p w14:paraId="51E37F27" w14:textId="2E34A938" w:rsidR="002A7397" w:rsidRDefault="001B37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  <w:tab w:val="right" w:pos="8931"/>
              </w:tabs>
              <w:ind w:right="141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(  )</w:t>
            </w:r>
            <w:proofErr w:type="gramEnd"/>
            <w:r>
              <w:rPr>
                <w:color w:val="000000"/>
              </w:rPr>
              <w:t xml:space="preserve"> Pré-projeto (</w:t>
            </w:r>
            <w:r w:rsidR="006857ED">
              <w:rPr>
                <w:color w:val="000000"/>
              </w:rPr>
              <w:t xml:space="preserve"> X </w:t>
            </w:r>
            <w:r>
              <w:rPr>
                <w:color w:val="000000"/>
              </w:rPr>
              <w:t xml:space="preserve">) Projeto </w:t>
            </w:r>
          </w:p>
        </w:tc>
        <w:tc>
          <w:tcPr>
            <w:tcW w:w="3671" w:type="dxa"/>
            <w:shd w:val="clear" w:color="auto" w:fill="auto"/>
          </w:tcPr>
          <w:p w14:paraId="1F91E5CB" w14:textId="77777777" w:rsidR="002A7397" w:rsidRDefault="001B37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  <w:tab w:val="right" w:pos="8931"/>
              </w:tabs>
              <w:ind w:right="141"/>
              <w:rPr>
                <w:color w:val="000000"/>
              </w:rPr>
            </w:pPr>
            <w:r>
              <w:rPr>
                <w:color w:val="000000"/>
              </w:rPr>
              <w:t>Ano/Semestre: 2024/1</w:t>
            </w:r>
          </w:p>
        </w:tc>
      </w:tr>
      <w:tr w:rsidR="002A7397" w14:paraId="311375FD" w14:textId="77777777">
        <w:tc>
          <w:tcPr>
            <w:tcW w:w="5283" w:type="dxa"/>
            <w:shd w:val="clear" w:color="auto" w:fill="auto"/>
          </w:tcPr>
          <w:p w14:paraId="3DB1ECF4" w14:textId="77777777" w:rsidR="002A7397" w:rsidRDefault="001B37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  <w:tab w:val="right" w:pos="8931"/>
              </w:tabs>
              <w:ind w:right="141"/>
              <w:rPr>
                <w:color w:val="000000"/>
              </w:rPr>
            </w:pPr>
            <w:r>
              <w:rPr>
                <w:color w:val="000000"/>
              </w:rPr>
              <w:t>Eixo: Engenharia de Dados e Informação</w:t>
            </w:r>
          </w:p>
        </w:tc>
        <w:tc>
          <w:tcPr>
            <w:tcW w:w="3671" w:type="dxa"/>
            <w:shd w:val="clear" w:color="auto" w:fill="auto"/>
          </w:tcPr>
          <w:p w14:paraId="6DDC220E" w14:textId="5DFCEC79" w:rsidR="002A7397" w:rsidRDefault="001B37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  <w:tab w:val="right" w:pos="8931"/>
              </w:tabs>
              <w:ind w:right="141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 xml:space="preserve">(  </w:t>
            </w:r>
            <w:proofErr w:type="gramEnd"/>
            <w:r>
              <w:rPr>
                <w:color w:val="000000"/>
              </w:rPr>
              <w:t xml:space="preserve"> ) Aplicado     ( X ) Inovação</w:t>
            </w:r>
          </w:p>
        </w:tc>
      </w:tr>
    </w:tbl>
    <w:p w14:paraId="52A22AF9" w14:textId="77777777" w:rsidR="002A7397" w:rsidRDefault="002A7397">
      <w:pPr>
        <w:pBdr>
          <w:top w:val="nil"/>
          <w:left w:val="nil"/>
          <w:bottom w:val="nil"/>
          <w:right w:val="nil"/>
          <w:between w:val="nil"/>
        </w:pBdr>
        <w:spacing w:before="120"/>
        <w:jc w:val="center"/>
        <w:rPr>
          <w:b/>
          <w:smallCaps/>
          <w:color w:val="000000"/>
        </w:rPr>
      </w:pPr>
    </w:p>
    <w:p w14:paraId="325777E9" w14:textId="77777777" w:rsidR="002A7397" w:rsidRPr="00A066E4" w:rsidRDefault="001B3788" w:rsidP="00A066E4">
      <w:pPr>
        <w:pStyle w:val="TF-TTULO"/>
      </w:pPr>
      <w:r w:rsidRPr="00A066E4">
        <w:t>MODELO DE APRENDIZADO DE MÁQUINA PARA CONTAGEM E IDENTIFICAÇÃO DE NEURÔNIOS ATÍPICOS</w:t>
      </w:r>
    </w:p>
    <w:p w14:paraId="609FFD3C" w14:textId="77777777" w:rsidR="002A7397" w:rsidRDefault="001B3788" w:rsidP="00C11A94">
      <w:pPr>
        <w:pStyle w:val="TF-AUTOR"/>
      </w:pPr>
      <w:r>
        <w:t xml:space="preserve">Gabriel </w:t>
      </w:r>
      <w:proofErr w:type="spellStart"/>
      <w:r>
        <w:t>Krzizanowski</w:t>
      </w:r>
      <w:proofErr w:type="spellEnd"/>
      <w:r>
        <w:t xml:space="preserve"> e Lucas Eduardo de Carvalho</w:t>
      </w:r>
    </w:p>
    <w:p w14:paraId="74C2CD98" w14:textId="77777777" w:rsidR="002A7397" w:rsidRDefault="001B3788" w:rsidP="00C11A94">
      <w:pPr>
        <w:pStyle w:val="TF-AUTOR"/>
      </w:pPr>
      <w:r>
        <w:t xml:space="preserve">Prof. Aurélio Faustino </w:t>
      </w:r>
      <w:proofErr w:type="spellStart"/>
      <w:r>
        <w:t>Hoppe</w:t>
      </w:r>
      <w:proofErr w:type="spellEnd"/>
      <w:r>
        <w:t xml:space="preserve"> – Orientador</w:t>
      </w:r>
    </w:p>
    <w:p w14:paraId="70564883" w14:textId="77777777" w:rsidR="002A7397" w:rsidRDefault="001B3788" w:rsidP="00C11A94">
      <w:pPr>
        <w:pStyle w:val="TF-AUTOR"/>
      </w:pPr>
      <w:r>
        <w:t>Cláudia Almeida Albuquerque Coelho – Mentora</w:t>
      </w:r>
    </w:p>
    <w:p w14:paraId="3928B304" w14:textId="77777777" w:rsidR="002A7397" w:rsidRPr="0036100A" w:rsidRDefault="001B3788">
      <w:pPr>
        <w:pStyle w:val="Ttulo1"/>
        <w:numPr>
          <w:ilvl w:val="0"/>
          <w:numId w:val="2"/>
        </w:numPr>
        <w:rPr>
          <w:caps/>
          <w:smallCaps w:val="0"/>
        </w:rPr>
      </w:pPr>
      <w:r w:rsidRPr="0036100A">
        <w:rPr>
          <w:caps/>
          <w:smallCaps w:val="0"/>
        </w:rPr>
        <w:t>Contextualização</w:t>
      </w:r>
    </w:p>
    <w:p w14:paraId="696869CE" w14:textId="67FCEC8C" w:rsidR="002A7397" w:rsidRDefault="001B3788" w:rsidP="005E2B0E">
      <w:pPr>
        <w:pStyle w:val="TF-TEXTO"/>
      </w:pPr>
      <w:r>
        <w:t xml:space="preserve">Segundo Amaral e </w:t>
      </w:r>
      <w:proofErr w:type="spellStart"/>
      <w:r>
        <w:t>Lavenex</w:t>
      </w:r>
      <w:proofErr w:type="spellEnd"/>
      <w:r>
        <w:t xml:space="preserve"> (2007), o hipocampo desempenha um papel crucial na formação de memórias episódicas, que são aquelas associadas a eventos específicos e contextualmente ricas. Além disso, estudos têm demonstrado sua importância na memória espacial, permitindo que os indivíduos se localizem em seu ambiente e naveguem por ele de forma eficaz (</w:t>
      </w:r>
      <w:r w:rsidR="00EC05D1" w:rsidRPr="002E05F9">
        <w:rPr>
          <w:rStyle w:val="cf01"/>
          <w:rFonts w:ascii="Times New Roman" w:hAnsi="Times New Roman" w:cs="Times New Roman"/>
          <w:sz w:val="24"/>
          <w:szCs w:val="24"/>
        </w:rPr>
        <w:t>Maguire</w:t>
      </w:r>
      <w:r w:rsidR="00EC05D1">
        <w:rPr>
          <w:rStyle w:val="cf01"/>
        </w:rPr>
        <w:t xml:space="preserve"> </w:t>
      </w:r>
      <w:r w:rsidRPr="00C72566">
        <w:rPr>
          <w:i/>
          <w:iCs/>
        </w:rPr>
        <w:t>et al</w:t>
      </w:r>
      <w:r>
        <w:t>., 2000).</w:t>
      </w:r>
    </w:p>
    <w:p w14:paraId="65AFFD5E" w14:textId="56B8A3C8" w:rsidR="002A7397" w:rsidRDefault="001B3788" w:rsidP="005E2B0E">
      <w:pPr>
        <w:pStyle w:val="TF-TEXTO"/>
      </w:pPr>
      <w:r>
        <w:t>Os neurônios do hipocampo compreendem uma variedade de tipos celulares que desempenham papéis essenciais na função cognitiva, especialmente na formação e recuperação da memória. Entre os principais tipos de neurônios no hipocampo, destacam-se os neurônios piramidais, os neurônios granulares e os interneurônios (</w:t>
      </w:r>
      <w:r w:rsidR="006857ED">
        <w:t xml:space="preserve">Amaral; </w:t>
      </w:r>
      <w:proofErr w:type="spellStart"/>
      <w:r w:rsidR="006857ED">
        <w:t>Lavenex</w:t>
      </w:r>
      <w:proofErr w:type="spellEnd"/>
      <w:r>
        <w:t>, 2007).</w:t>
      </w:r>
    </w:p>
    <w:p w14:paraId="2B97F0D1" w14:textId="5AEF4A60" w:rsidR="002A7397" w:rsidRPr="00BF3C74" w:rsidRDefault="001B3788" w:rsidP="00BF3C74">
      <w:pPr>
        <w:pStyle w:val="TF-TEXTO"/>
      </w:pPr>
      <w:r w:rsidRPr="00BF3C74">
        <w:t>Entre os desafios que a neuroanatomia tem enfrentado desde seu início, a identificação de características que permitam distinguir diversos tipos de células neuronais do ponto de vista morfológico, tem atraído atenção de pesquisadores pertencentes a diferentes áreas, os quais tentam caracterizar quantitativamente os neurônios. A caracterização morfológica de neurônios, portanto, permite fazer análises com a finalidade de atingir um dos principais objetivos da neurociência: entender o funcionamento do cérebro (</w:t>
      </w:r>
      <w:r w:rsidR="006857ED" w:rsidRPr="00BF3C74">
        <w:t>Cervantes</w:t>
      </w:r>
      <w:r w:rsidRPr="00BF3C74">
        <w:t xml:space="preserve">, 2019). </w:t>
      </w:r>
    </w:p>
    <w:p w14:paraId="7EFE4A74" w14:textId="190A49A5" w:rsidR="002A7397" w:rsidRPr="00BF3C74" w:rsidRDefault="0019636F" w:rsidP="00BF3C74">
      <w:pPr>
        <w:pStyle w:val="TF-TEXTO"/>
        <w:rPr>
          <w:highlight w:val="white"/>
        </w:rPr>
      </w:pPr>
      <w:r>
        <w:t>Ainda s</w:t>
      </w:r>
      <w:r w:rsidR="00BF385C" w:rsidRPr="00BF3C74">
        <w:t xml:space="preserve">egundo Cervantes (2019), ao caracterizar um neurônio saudável, analisa-se três partes principais: os dendritos, o corpo celular e o axônio, respectivamente. Os dendritos são prolongamentos em forma de árvore, conectados à soma (corpo celular), os quais recebem a informação aferente no processo de sinapse. O corpo celular é onde se encontra o núcleo do neurônio e a maior parte de suas organelas. Ele processa e integra as informações recebidas pelos dendritos e decide se deve gerar um impulso nervoso ou não. Por fim, o axônio é considerado a fibra nervosa enovelada por mielina (células gliais fundidas ao </w:t>
      </w:r>
      <w:proofErr w:type="spellStart"/>
      <w:r w:rsidR="00BF385C" w:rsidRPr="00BF3C74">
        <w:t>axolema</w:t>
      </w:r>
      <w:proofErr w:type="spellEnd"/>
      <w:r w:rsidR="00BF385C" w:rsidRPr="00BF3C74">
        <w:t>), conduzindo a informação referente ao neurônio pós-sináptico (</w:t>
      </w:r>
      <w:r w:rsidR="006553ED" w:rsidRPr="00BF3C74">
        <w:t>Martins</w:t>
      </w:r>
      <w:r w:rsidR="00BF385C" w:rsidRPr="00BF3C74">
        <w:t xml:space="preserve">, 2015). A </w:t>
      </w:r>
      <w:r w:rsidR="00BF385C" w:rsidRPr="00BF3C74">
        <w:fldChar w:fldCharType="begin"/>
      </w:r>
      <w:r w:rsidR="00BF385C" w:rsidRPr="00BF3C74">
        <w:instrText xml:space="preserve"> REF _Ref164967713 \h </w:instrText>
      </w:r>
      <w:r w:rsidR="005E2B0E" w:rsidRPr="00BF3C74">
        <w:instrText xml:space="preserve"> \* MERGEFORMAT </w:instrText>
      </w:r>
      <w:r w:rsidR="00BF385C" w:rsidRPr="00BF3C74">
        <w:fldChar w:fldCharType="separate"/>
      </w:r>
      <w:r w:rsidR="00BF385C" w:rsidRPr="00BF3C74">
        <w:t>Figura 1</w:t>
      </w:r>
      <w:r w:rsidR="00BF385C" w:rsidRPr="00BF3C74">
        <w:fldChar w:fldCharType="end"/>
      </w:r>
      <w:r w:rsidR="00BF385C" w:rsidRPr="00BF3C74">
        <w:t xml:space="preserve"> exibe a representação do neurônio</w:t>
      </w:r>
      <w:r w:rsidR="00027DE0" w:rsidRPr="00BF3C74">
        <w:t>.</w:t>
      </w:r>
    </w:p>
    <w:p w14:paraId="1D014186" w14:textId="61CFBF00" w:rsidR="002A7397" w:rsidRPr="00D11EBB" w:rsidRDefault="00027DE0" w:rsidP="00D11EBB">
      <w:pPr>
        <w:pStyle w:val="TF-LEGENDA"/>
      </w:pPr>
      <w:bookmarkStart w:id="1" w:name="_Ref164967713"/>
      <w:r>
        <w:lastRenderedPageBreak/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B052B9">
        <w:rPr>
          <w:noProof/>
        </w:rPr>
        <w:t>1</w:t>
      </w:r>
      <w:r>
        <w:rPr>
          <w:noProof/>
        </w:rPr>
        <w:fldChar w:fldCharType="end"/>
      </w:r>
      <w:bookmarkEnd w:id="1"/>
      <w:r>
        <w:t xml:space="preserve"> </w:t>
      </w:r>
      <w:r w:rsidR="001B3788" w:rsidRPr="00D11EBB">
        <w:t>– Representação do neurônio</w:t>
      </w:r>
    </w:p>
    <w:p w14:paraId="543B8274" w14:textId="77777777" w:rsidR="002A7397" w:rsidRDefault="001B3788" w:rsidP="00BF3C74">
      <w:pPr>
        <w:pStyle w:val="TF-FIGURA"/>
        <w:rPr>
          <w:color w:val="0D0D0D"/>
          <w:highlight w:val="white"/>
        </w:rPr>
      </w:pPr>
      <w:r w:rsidRPr="00BF3C74">
        <w:rPr>
          <w:noProof/>
        </w:rPr>
        <w:drawing>
          <wp:inline distT="0" distB="0" distL="0" distR="0" wp14:anchorId="12B395E8" wp14:editId="114F89C8">
            <wp:extent cx="3353268" cy="1848108"/>
            <wp:effectExtent l="19050" t="19050" r="19050" b="19050"/>
            <wp:docPr id="2" name="image4.png" descr="A diagram of a nerve cell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A diagram of a nerve cell&#10;&#10;Description automatically generated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184810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A086EA4" w14:textId="7ED525BF" w:rsidR="002A7397" w:rsidRPr="00B07C5A" w:rsidRDefault="001B3788" w:rsidP="00B07C5A">
      <w:pPr>
        <w:pStyle w:val="TF-FONTE"/>
      </w:pPr>
      <w:r w:rsidRPr="00B07C5A">
        <w:t xml:space="preserve">Fonte: </w:t>
      </w:r>
      <w:proofErr w:type="spellStart"/>
      <w:r w:rsidRPr="00B07C5A">
        <w:t>Bear</w:t>
      </w:r>
      <w:proofErr w:type="spellEnd"/>
      <w:r w:rsidRPr="00B07C5A">
        <w:t xml:space="preserve"> </w:t>
      </w:r>
      <w:r w:rsidRPr="00135164">
        <w:rPr>
          <w:i/>
          <w:iCs/>
        </w:rPr>
        <w:t>et al</w:t>
      </w:r>
      <w:r w:rsidRPr="00B07C5A">
        <w:t>. (2015)</w:t>
      </w:r>
      <w:r w:rsidR="00B07C5A">
        <w:t>.</w:t>
      </w:r>
    </w:p>
    <w:p w14:paraId="00893C89" w14:textId="415C9C32" w:rsidR="002A7397" w:rsidRDefault="001B3788" w:rsidP="00BF3C74">
      <w:pPr>
        <w:pStyle w:val="TF-TEXTO"/>
      </w:pPr>
      <w:r>
        <w:rPr>
          <w:color w:val="0D0D0D"/>
          <w:highlight w:val="white"/>
        </w:rPr>
        <w:t xml:space="preserve">De acordo com </w:t>
      </w:r>
      <w:proofErr w:type="spellStart"/>
      <w:r>
        <w:rPr>
          <w:color w:val="0D0D0D"/>
          <w:highlight w:val="white"/>
        </w:rPr>
        <w:t>Ma</w:t>
      </w:r>
      <w:proofErr w:type="spellEnd"/>
      <w:r w:rsidR="00C62477">
        <w:rPr>
          <w:color w:val="0D0D0D"/>
          <w:highlight w:val="white"/>
        </w:rPr>
        <w:t xml:space="preserve"> </w:t>
      </w:r>
      <w:r w:rsidR="00C62477" w:rsidRPr="00560E47">
        <w:rPr>
          <w:i/>
          <w:iCs/>
          <w:color w:val="0D0D0D"/>
          <w:highlight w:val="white"/>
        </w:rPr>
        <w:t>et al</w:t>
      </w:r>
      <w:r w:rsidR="00C62477">
        <w:rPr>
          <w:color w:val="0D0D0D"/>
          <w:highlight w:val="white"/>
        </w:rPr>
        <w:t>.</w:t>
      </w:r>
      <w:r>
        <w:rPr>
          <w:color w:val="0D0D0D"/>
          <w:highlight w:val="white"/>
        </w:rPr>
        <w:t xml:space="preserve"> (2011), </w:t>
      </w:r>
      <w:r>
        <w:t xml:space="preserve">as células, após sofrerem estresses, os quais seus sistemas de reparo não conseguem corrigir e propiciar manutenção da contiguidade celular, podem induzir apoptose, isto é, sua morte programada. Assim, neurônios em apoptose podem apresentar-se nas lâminas com núcleo </w:t>
      </w:r>
      <w:proofErr w:type="spellStart"/>
      <w:r>
        <w:t>picnótico</w:t>
      </w:r>
      <w:proofErr w:type="spellEnd"/>
      <w:r>
        <w:t xml:space="preserve"> (com sua cromatina mais condensada) em forma de corpúsculo heterocromático. As organelas podem ser abarcadas pelo sistema de </w:t>
      </w:r>
      <w:proofErr w:type="spellStart"/>
      <w:r>
        <w:t>endomembranas</w:t>
      </w:r>
      <w:proofErr w:type="spellEnd"/>
      <w:r>
        <w:t xml:space="preserve"> da célula, formando vacuolizações citoplasmáticas (</w:t>
      </w:r>
      <w:proofErr w:type="spellStart"/>
      <w:r w:rsidR="006553ED" w:rsidRPr="00F552EF">
        <w:t>Aljarari</w:t>
      </w:r>
      <w:proofErr w:type="spellEnd"/>
      <w:r w:rsidRPr="00F552EF">
        <w:t>, 2023</w:t>
      </w:r>
      <w:r>
        <w:t xml:space="preserve">). Em células nas quais a morte é iminente, há a formação de um espaço </w:t>
      </w:r>
      <w:proofErr w:type="spellStart"/>
      <w:r>
        <w:t>pericelular</w:t>
      </w:r>
      <w:proofErr w:type="spellEnd"/>
      <w:r>
        <w:t xml:space="preserve">, ou seja, um disco branco ao redor da unidade celular. A partir dessas observações, é possível fazer a distinção de um neurônio saudável (típico) de um neurônio morto (atípico). </w:t>
      </w:r>
      <w:r w:rsidR="00027DE0">
        <w:t>Dessa forma</w:t>
      </w:r>
      <w:r w:rsidR="002B7971">
        <w:t>,</w:t>
      </w:r>
      <w:r>
        <w:t xml:space="preserve"> consegu</w:t>
      </w:r>
      <w:r w:rsidR="00DB190E">
        <w:t>e-se</w:t>
      </w:r>
      <w:r>
        <w:t xml:space="preserve"> verificar o quanto a saúde do </w:t>
      </w:r>
      <w:r w:rsidR="00E27F9C">
        <w:t>indivíduo</w:t>
      </w:r>
      <w:r>
        <w:t xml:space="preserve"> est</w:t>
      </w:r>
      <w:r w:rsidR="00027DE0">
        <w:t>á</w:t>
      </w:r>
      <w:r>
        <w:t xml:space="preserve"> afetada</w:t>
      </w:r>
      <w:r w:rsidR="00DB190E">
        <w:t xml:space="preserve">. </w:t>
      </w:r>
      <w:r w:rsidR="00F556AA">
        <w:t>Na</w:t>
      </w:r>
      <w:r w:rsidR="00DB190E">
        <w:t xml:space="preserve"> </w:t>
      </w:r>
      <w:r w:rsidR="00027DE0">
        <w:fldChar w:fldCharType="begin"/>
      </w:r>
      <w:r w:rsidR="00027DE0">
        <w:instrText xml:space="preserve"> REF _Ref164967695 \h </w:instrText>
      </w:r>
      <w:r w:rsidR="00BF3C74">
        <w:instrText xml:space="preserve"> \* MERGEFORMAT </w:instrText>
      </w:r>
      <w:r w:rsidR="00027DE0">
        <w:fldChar w:fldCharType="separate"/>
      </w:r>
      <w:r w:rsidR="00027DE0">
        <w:t xml:space="preserve">Figura </w:t>
      </w:r>
      <w:r w:rsidR="00027DE0">
        <w:rPr>
          <w:noProof/>
        </w:rPr>
        <w:t>2</w:t>
      </w:r>
      <w:r w:rsidR="00027DE0">
        <w:fldChar w:fldCharType="end"/>
      </w:r>
      <w:r w:rsidR="00DB190E">
        <w:t xml:space="preserve"> </w:t>
      </w:r>
      <w:r w:rsidR="00F556AA">
        <w:t>pode ser vist</w:t>
      </w:r>
      <w:r w:rsidR="00EC05D1">
        <w:t>a</w:t>
      </w:r>
      <w:r w:rsidR="00F556AA">
        <w:t xml:space="preserve"> a formação de espaço </w:t>
      </w:r>
      <w:proofErr w:type="spellStart"/>
      <w:r w:rsidR="00F556AA">
        <w:t>pericelular</w:t>
      </w:r>
      <w:proofErr w:type="spellEnd"/>
      <w:r w:rsidR="00377A29">
        <w:t xml:space="preserve"> (seta amarela)</w:t>
      </w:r>
      <w:r w:rsidR="00F556AA">
        <w:t>.</w:t>
      </w:r>
    </w:p>
    <w:p w14:paraId="2BE3F4AA" w14:textId="333940BD" w:rsidR="002A7397" w:rsidRDefault="00027DE0" w:rsidP="00BF3C74">
      <w:pPr>
        <w:pStyle w:val="TF-LEGENDA"/>
      </w:pPr>
      <w:bookmarkStart w:id="2" w:name="_Ref164967695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B052B9">
        <w:rPr>
          <w:noProof/>
        </w:rPr>
        <w:t>2</w:t>
      </w:r>
      <w:r>
        <w:rPr>
          <w:noProof/>
        </w:rPr>
        <w:fldChar w:fldCharType="end"/>
      </w:r>
      <w:bookmarkEnd w:id="2"/>
      <w:r>
        <w:t xml:space="preserve"> </w:t>
      </w:r>
      <w:r w:rsidR="001B3788">
        <w:t xml:space="preserve">– Formação de espaço </w:t>
      </w:r>
      <w:proofErr w:type="spellStart"/>
      <w:r w:rsidR="001B3788">
        <w:t>pericelular</w:t>
      </w:r>
      <w:proofErr w:type="spellEnd"/>
      <w:r w:rsidR="001B3788">
        <w:t xml:space="preserve"> </w:t>
      </w:r>
    </w:p>
    <w:p w14:paraId="632DEDA1" w14:textId="77777777" w:rsidR="002A7397" w:rsidRDefault="001B3788" w:rsidP="00BF3C74">
      <w:pPr>
        <w:pStyle w:val="TF-FIGURA"/>
      </w:pPr>
      <w:r>
        <w:rPr>
          <w:noProof/>
        </w:rPr>
        <w:drawing>
          <wp:inline distT="0" distB="0" distL="0" distR="0" wp14:anchorId="786EC0FD" wp14:editId="6FC0686B">
            <wp:extent cx="3008660" cy="2058558"/>
            <wp:effectExtent l="19050" t="19050" r="20320" b="18415"/>
            <wp:docPr id="4" name="image1.png" descr="A purple background with white arrows and dots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A purple background with white arrows and dots&#10;&#10;Description automatically generated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08660" cy="205855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40236F4" w14:textId="7F94D185" w:rsidR="002A7397" w:rsidRDefault="001B3788" w:rsidP="00BF3C74">
      <w:pPr>
        <w:pStyle w:val="TF-FONTE"/>
      </w:pPr>
      <w:r>
        <w:t xml:space="preserve">Fonte: </w:t>
      </w:r>
      <w:proofErr w:type="spellStart"/>
      <w:r>
        <w:t>Aljarari</w:t>
      </w:r>
      <w:proofErr w:type="spellEnd"/>
      <w:r>
        <w:t xml:space="preserve"> (2023)</w:t>
      </w:r>
      <w:r w:rsidR="00BF3C74">
        <w:t>.</w:t>
      </w:r>
    </w:p>
    <w:p w14:paraId="140321BC" w14:textId="67CFBF3B" w:rsidR="002A7397" w:rsidRPr="00BF3C74" w:rsidRDefault="001B3788" w:rsidP="00BF3C74">
      <w:pPr>
        <w:pStyle w:val="TF-TEXTO"/>
      </w:pPr>
      <w:r w:rsidRPr="00BF3C74">
        <w:t xml:space="preserve">Neste contexto, alunos dos cursos de Biologia, Biomedicina e Medicina, da Universidade Regional de Blumenau (FURB), realizam pesquisas e análises dos neurônios </w:t>
      </w:r>
      <w:proofErr w:type="spellStart"/>
      <w:r w:rsidRPr="00BF3C74">
        <w:t>hipocampais</w:t>
      </w:r>
      <w:proofErr w:type="spellEnd"/>
      <w:r w:rsidRPr="00BF3C74">
        <w:t xml:space="preserve">, verificando suas alterações após seus individues sofrerem estresses através do meio em que estão inseridos. A contagem desses neurônios é feita de forma manual, </w:t>
      </w:r>
      <w:r w:rsidR="00EF49E5">
        <w:t>no qual</w:t>
      </w:r>
      <w:r w:rsidRPr="00BF3C74">
        <w:t xml:space="preserve"> se corta uma parte do hipocampo e, com a ajuda de um microscópio, é realizada a análise da </w:t>
      </w:r>
      <w:r w:rsidRPr="00BF3C74">
        <w:lastRenderedPageBreak/>
        <w:t xml:space="preserve">imagem. A contagem é feita utilizando uma metodologia chamada de “contagem por quadrante”, </w:t>
      </w:r>
      <w:r w:rsidR="00EC05D1">
        <w:t>na qual</w:t>
      </w:r>
      <w:r w:rsidRPr="00BF3C74">
        <w:t xml:space="preserve"> a imagem é dividida em quadrantes ou áreas de interesse, o observador registra o número de neurônios em cada quadrante, </w:t>
      </w:r>
      <w:r w:rsidRPr="00053C40">
        <w:t>garantindo que cada neurônio seja contado apenas uma vez</w:t>
      </w:r>
      <w:r w:rsidR="001E5EB0">
        <w:t>, sendo</w:t>
      </w:r>
      <w:r w:rsidRPr="00053C40">
        <w:t xml:space="preserve"> atribuído ao quadrante apropriado</w:t>
      </w:r>
      <w:r w:rsidR="00F167D7" w:rsidRPr="00053C40">
        <w:t xml:space="preserve">, conforme </w:t>
      </w:r>
      <w:r w:rsidR="00CB1BA3">
        <w:t>mostra</w:t>
      </w:r>
      <w:r w:rsidR="00F167D7" w:rsidRPr="00053C40">
        <w:t xml:space="preserve"> a </w:t>
      </w:r>
      <w:r w:rsidR="00F167D7" w:rsidRPr="00053C40">
        <w:fldChar w:fldCharType="begin"/>
      </w:r>
      <w:r w:rsidR="00F167D7" w:rsidRPr="00053C40">
        <w:instrText xml:space="preserve"> REF _Ref164968414 \h  \* MERGEFORMAT </w:instrText>
      </w:r>
      <w:r w:rsidR="00F167D7" w:rsidRPr="00053C40">
        <w:fldChar w:fldCharType="separate"/>
      </w:r>
      <w:r w:rsidR="00F167D7" w:rsidRPr="00053C40">
        <w:t>Figura 3</w:t>
      </w:r>
      <w:r w:rsidR="00F167D7" w:rsidRPr="00053C40">
        <w:fldChar w:fldCharType="end"/>
      </w:r>
      <w:r w:rsidR="00F167D7" w:rsidRPr="00053C40">
        <w:t>.</w:t>
      </w:r>
    </w:p>
    <w:p w14:paraId="5731DCC6" w14:textId="67BCEF30" w:rsidR="002A7397" w:rsidRDefault="00F167D7" w:rsidP="00BF3C74">
      <w:pPr>
        <w:pStyle w:val="TF-LEGENDA"/>
        <w:rPr>
          <w:color w:val="000000"/>
        </w:rPr>
      </w:pPr>
      <w:bookmarkStart w:id="3" w:name="_Ref164968414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B052B9">
        <w:rPr>
          <w:noProof/>
        </w:rPr>
        <w:t>3</w:t>
      </w:r>
      <w:r>
        <w:rPr>
          <w:noProof/>
        </w:rPr>
        <w:fldChar w:fldCharType="end"/>
      </w:r>
      <w:bookmarkEnd w:id="3"/>
      <w:r>
        <w:t xml:space="preserve"> </w:t>
      </w:r>
      <w:r w:rsidR="001B3788">
        <w:rPr>
          <w:color w:val="000000"/>
        </w:rPr>
        <w:t>– Contagem por quadrante</w:t>
      </w:r>
    </w:p>
    <w:p w14:paraId="2EEF699A" w14:textId="77777777" w:rsidR="002A7397" w:rsidRDefault="001B3788" w:rsidP="00BF3C74">
      <w:pPr>
        <w:pStyle w:val="TF-FIGURA"/>
      </w:pPr>
      <w:r>
        <w:rPr>
          <w:noProof/>
        </w:rPr>
        <w:drawing>
          <wp:inline distT="0" distB="0" distL="0" distR="0" wp14:anchorId="1AB9920C" wp14:editId="34CCF298">
            <wp:extent cx="2981741" cy="2581635"/>
            <wp:effectExtent l="19050" t="19050" r="28575" b="28575"/>
            <wp:docPr id="3" name="image2.png" descr="A blue and orange cell&#10;&#10;Description automatically generated with medium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A blue and orange cell&#10;&#10;Description automatically generated with medium confidence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25816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1B31256" w14:textId="698A85DC" w:rsidR="002A7397" w:rsidRDefault="001B3788" w:rsidP="00BF3C74">
      <w:pPr>
        <w:pStyle w:val="TF-FONTE"/>
        <w:rPr>
          <w:color w:val="000000"/>
        </w:rPr>
      </w:pPr>
      <w:r w:rsidRPr="004505E7">
        <w:rPr>
          <w:color w:val="000000"/>
        </w:rPr>
        <w:t xml:space="preserve">Fonte: </w:t>
      </w:r>
      <w:r w:rsidR="002E2A4C" w:rsidRPr="004505E7">
        <w:t>Ribeiro (2014)</w:t>
      </w:r>
      <w:r w:rsidR="008C764D" w:rsidRPr="004505E7">
        <w:t>.</w:t>
      </w:r>
    </w:p>
    <w:p w14:paraId="3DD33B78" w14:textId="77777777" w:rsidR="002A7397" w:rsidRDefault="001B3788" w:rsidP="00CB1BA3">
      <w:pPr>
        <w:pStyle w:val="TF-TEXTO"/>
        <w:rPr>
          <w:b/>
        </w:rPr>
      </w:pPr>
      <w:r>
        <w:t xml:space="preserve">Entre os desafios inerentes ao procedimento de contagem manual de neurônios </w:t>
      </w:r>
      <w:proofErr w:type="spellStart"/>
      <w:r>
        <w:t>hipocampais</w:t>
      </w:r>
      <w:proofErr w:type="spellEnd"/>
      <w:r>
        <w:t>, destaca-se a considerável exigência de tempo demandada para a realização da quantificação neuronal em uma única imagem, requerendo um investimento substancial de várias horas para a sua conclusão. Além disso, há a necessidade de um nível significativo de familiaridade com as características distintivas dos neurônios tanto típicos quanto atípicos, a fim de sua correta identificação durante o processo de contagem. Outro aspecto relevante diz respeito a confiabilidade dos resultados obtidos, uma vez que a contagem manual está sujeita a possibilidade de variações decorrentes de potenciais erros humanos, os quais podem influenciar a precisão e a consistência dos dados obtidos.</w:t>
      </w:r>
    </w:p>
    <w:p w14:paraId="6B9D3658" w14:textId="77777777" w:rsidR="002A7397" w:rsidRDefault="001B3788" w:rsidP="00CB1BA3">
      <w:pPr>
        <w:pStyle w:val="TF-TEXTO"/>
      </w:pPr>
      <w:r>
        <w:t>Devido a isso, o objetivo principal deste trabalho consiste em disponibilizar um aplicativo que seja capaz de realizar a contagem de neurônios atípicos de forma automática, por meio de uma foto tirada pelo celular, utilizando técnicas de processamento de imagens e aprendizado de máquina. Os objetivos específicos são: (i) efetuar a segmentação dos neurônios existentes em uma lâmina; (</w:t>
      </w:r>
      <w:proofErr w:type="spellStart"/>
      <w:r>
        <w:t>ii</w:t>
      </w:r>
      <w:proofErr w:type="spellEnd"/>
      <w:r>
        <w:t>) realizar a extração de características morfológicas dos neurônios; (</w:t>
      </w:r>
      <w:proofErr w:type="spellStart"/>
      <w:r>
        <w:t>iii</w:t>
      </w:r>
      <w:proofErr w:type="spellEnd"/>
      <w:r>
        <w:t>) classificar os neurônios de acordo com o seu tipo: típicos e atípicos; (</w:t>
      </w:r>
      <w:proofErr w:type="spellStart"/>
      <w:r>
        <w:t>iv</w:t>
      </w:r>
      <w:proofErr w:type="spellEnd"/>
      <w:r>
        <w:t xml:space="preserve">) validar e analisar o tempo de resposta da segmentação e extração de medidas </w:t>
      </w:r>
      <w:proofErr w:type="spellStart"/>
      <w:r>
        <w:t>morfométricas</w:t>
      </w:r>
      <w:proofErr w:type="spellEnd"/>
      <w:r>
        <w:t xml:space="preserve"> dos neurônicos assim como sua assertividade e quantidade em relação ao processo manual.</w:t>
      </w:r>
    </w:p>
    <w:p w14:paraId="093AC050" w14:textId="77777777" w:rsidR="002A7397" w:rsidRPr="0036100A" w:rsidRDefault="001B3788">
      <w:pPr>
        <w:pStyle w:val="Ttulo1"/>
        <w:numPr>
          <w:ilvl w:val="0"/>
          <w:numId w:val="2"/>
        </w:numPr>
        <w:rPr>
          <w:caps/>
          <w:smallCaps w:val="0"/>
        </w:rPr>
      </w:pPr>
      <w:r w:rsidRPr="0036100A">
        <w:rPr>
          <w:caps/>
          <w:smallCaps w:val="0"/>
        </w:rPr>
        <w:lastRenderedPageBreak/>
        <w:t>Bases Teóricas</w:t>
      </w:r>
    </w:p>
    <w:p w14:paraId="2DF077BC" w14:textId="5C834BF8" w:rsidR="002A7397" w:rsidRDefault="001B3788" w:rsidP="00467032">
      <w:pPr>
        <w:pStyle w:val="TF-TEXTO"/>
      </w:pPr>
      <w:r>
        <w:t xml:space="preserve">Esta seção tem como objetivo apresentar as bases teóricas da pesquisa, que são assuntos fundamentais para elaboração do projeto e estão divididas em duas subseções. A subseção 2.1 aborda </w:t>
      </w:r>
      <w:r w:rsidR="00663395">
        <w:t>a</w:t>
      </w:r>
      <w:r>
        <w:t xml:space="preserve"> revisão bibliográfica e a subseção 2.2 apresenta os trabalhos relacionados.</w:t>
      </w:r>
    </w:p>
    <w:p w14:paraId="7D2E2363" w14:textId="77777777" w:rsidR="002A7397" w:rsidRDefault="001B3788">
      <w:pPr>
        <w:pStyle w:val="Ttulo2"/>
        <w:numPr>
          <w:ilvl w:val="1"/>
          <w:numId w:val="2"/>
        </w:numPr>
      </w:pPr>
      <w:r>
        <w:t>Revisão Bibliográfica</w:t>
      </w:r>
    </w:p>
    <w:p w14:paraId="6E1080BA" w14:textId="77777777" w:rsidR="002A7397" w:rsidRDefault="001B3788" w:rsidP="00467032">
      <w:pPr>
        <w:pStyle w:val="TF-TEXTO"/>
      </w:pPr>
      <w:r>
        <w:t xml:space="preserve">Nesta seção são apresentados os conceitos fundamentais para elaboração e desenvolvimento deste projeto, estando dividida em duas subseções. A subseção 2.1.1 apresenta e elabora o conceito de neurônio típico e atípico; a subseção 2.1.2 traz a definição de </w:t>
      </w:r>
      <w:proofErr w:type="spellStart"/>
      <w:r w:rsidRPr="00EC05D1">
        <w:rPr>
          <w:i/>
          <w:iCs/>
        </w:rPr>
        <w:t>deep</w:t>
      </w:r>
      <w:proofErr w:type="spellEnd"/>
      <w:r w:rsidRPr="00EC05D1">
        <w:rPr>
          <w:i/>
          <w:iCs/>
        </w:rPr>
        <w:t xml:space="preserve"> learning</w:t>
      </w:r>
      <w:r>
        <w:t xml:space="preserve"> e redes neurais.</w:t>
      </w:r>
    </w:p>
    <w:p w14:paraId="46AF3B93" w14:textId="77777777" w:rsidR="00800772" w:rsidRDefault="00800772" w:rsidP="00800772">
      <w:pPr>
        <w:pStyle w:val="Ttulo3"/>
        <w:numPr>
          <w:ilvl w:val="2"/>
          <w:numId w:val="2"/>
        </w:numPr>
      </w:pPr>
      <w:r>
        <w:t xml:space="preserve">Neurônios típicos e atípicos </w:t>
      </w:r>
    </w:p>
    <w:p w14:paraId="4B8D5A0E" w14:textId="085B4EF5" w:rsidR="00800772" w:rsidRDefault="00800772" w:rsidP="00B935BA">
      <w:pPr>
        <w:pStyle w:val="TF-TEXTO"/>
      </w:pPr>
      <w:r>
        <w:t xml:space="preserve">Os neurônios do hipocampo (também chamado de </w:t>
      </w:r>
      <w:proofErr w:type="spellStart"/>
      <w:r>
        <w:t>arquicórtex</w:t>
      </w:r>
      <w:proofErr w:type="spellEnd"/>
      <w:r>
        <w:t xml:space="preserve">) estão dispostos em três camadas celulares, as quais são </w:t>
      </w:r>
      <w:proofErr w:type="gramStart"/>
      <w:r>
        <w:t xml:space="preserve">denominadas </w:t>
      </w:r>
      <w:r w:rsidR="00EC05D1">
        <w:t>M</w:t>
      </w:r>
      <w:r>
        <w:t>olecular</w:t>
      </w:r>
      <w:proofErr w:type="gramEnd"/>
      <w:r>
        <w:t xml:space="preserve"> (M), </w:t>
      </w:r>
      <w:r w:rsidR="00EC05D1">
        <w:t>P</w:t>
      </w:r>
      <w:r>
        <w:t xml:space="preserve">iramidal (P) e </w:t>
      </w:r>
      <w:r w:rsidR="00EC05D1">
        <w:t>P</w:t>
      </w:r>
      <w:r>
        <w:t>olimórfica (PL) (</w:t>
      </w:r>
      <w:proofErr w:type="spellStart"/>
      <w:r w:rsidR="006553ED">
        <w:t>Aljarari</w:t>
      </w:r>
      <w:proofErr w:type="spellEnd"/>
      <w:r>
        <w:t>, 2023)</w:t>
      </w:r>
      <w:r w:rsidR="00D32231">
        <w:t xml:space="preserve">. A </w:t>
      </w:r>
      <w:r w:rsidR="00D32231">
        <w:fldChar w:fldCharType="begin"/>
      </w:r>
      <w:r w:rsidR="00D32231">
        <w:instrText xml:space="preserve"> REF _Ref164968646 \h </w:instrText>
      </w:r>
      <w:r w:rsidR="00B935BA">
        <w:instrText xml:space="preserve"> \* MERGEFORMAT </w:instrText>
      </w:r>
      <w:r w:rsidR="00D32231">
        <w:fldChar w:fldCharType="separate"/>
      </w:r>
      <w:r w:rsidR="00D32231">
        <w:t xml:space="preserve">Figura </w:t>
      </w:r>
      <w:r w:rsidR="00D32231">
        <w:rPr>
          <w:noProof/>
        </w:rPr>
        <w:t>4</w:t>
      </w:r>
      <w:r w:rsidR="00D32231">
        <w:fldChar w:fldCharType="end"/>
      </w:r>
      <w:r w:rsidR="00D32231">
        <w:t xml:space="preserve"> apresenta a estrutura e divisão do hipocampo no cérebro.</w:t>
      </w:r>
    </w:p>
    <w:p w14:paraId="3B299604" w14:textId="4C6BD3E8" w:rsidR="00800772" w:rsidRDefault="00D32231" w:rsidP="00B935BA">
      <w:pPr>
        <w:pStyle w:val="TF-LEGENDA"/>
      </w:pPr>
      <w:bookmarkStart w:id="4" w:name="_Ref164968646"/>
      <w:commentRangeStart w:id="5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B052B9">
        <w:rPr>
          <w:noProof/>
        </w:rPr>
        <w:t>4</w:t>
      </w:r>
      <w:r>
        <w:rPr>
          <w:noProof/>
        </w:rPr>
        <w:fldChar w:fldCharType="end"/>
      </w:r>
      <w:bookmarkEnd w:id="4"/>
      <w:commentRangeEnd w:id="5"/>
      <w:r w:rsidR="00052FFC">
        <w:rPr>
          <w:rStyle w:val="Refdecomentrio"/>
        </w:rPr>
        <w:commentReference w:id="5"/>
      </w:r>
      <w:r>
        <w:t xml:space="preserve"> </w:t>
      </w:r>
      <w:r w:rsidR="00800772">
        <w:rPr>
          <w:highlight w:val="white"/>
        </w:rPr>
        <w:t>– Localização, estrutura e divisão do hipocampo no cérebro</w:t>
      </w:r>
      <w:del w:id="6" w:author="Dalton Solano dos Reis" w:date="2024-07-05T16:54:00Z" w16du:dateUtc="2024-07-05T19:54:00Z">
        <w:r w:rsidR="00800772" w:rsidDel="00052FFC">
          <w:rPr>
            <w:highlight w:val="white"/>
          </w:rPr>
          <w:delText>.</w:delText>
        </w:r>
      </w:del>
    </w:p>
    <w:p w14:paraId="29BC6A50" w14:textId="0FDEDD5C" w:rsidR="00800772" w:rsidRDefault="00800772" w:rsidP="00B935BA">
      <w:pPr>
        <w:pStyle w:val="TF-LEGENDA"/>
      </w:pPr>
      <w:r>
        <w:rPr>
          <w:noProof/>
        </w:rPr>
        <w:drawing>
          <wp:inline distT="114300" distB="114300" distL="114300" distR="114300" wp14:anchorId="73DED3FB" wp14:editId="4FBCB2F4">
            <wp:extent cx="5088805" cy="1905284"/>
            <wp:effectExtent l="19050" t="19050" r="17145" b="19050"/>
            <wp:docPr id="1" name="image5.png" descr="Diagrama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5.png" descr="Diagrama&#10;&#10;Descrição gerada automaticamente"/>
                    <pic:cNvPicPr preferRelativeResize="0"/>
                  </pic:nvPicPr>
                  <pic:blipFill rotWithShape="1">
                    <a:blip r:embed="rId15"/>
                    <a:srcRect l="5239" t="3347" r="6375" b="5140"/>
                    <a:stretch/>
                  </pic:blipFill>
                  <pic:spPr bwMode="auto">
                    <a:xfrm>
                      <a:off x="0" y="0"/>
                      <a:ext cx="5090826" cy="1906041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FF3F0D" w14:textId="6E4BFBA7" w:rsidR="00800772" w:rsidRDefault="00800772" w:rsidP="00B935BA">
      <w:pPr>
        <w:pStyle w:val="TF-FONTE"/>
      </w:pPr>
      <w:r>
        <w:t>Fonte: T</w:t>
      </w:r>
      <w:r w:rsidR="00D32231">
        <w:t xml:space="preserve">emido-Ferreira </w:t>
      </w:r>
      <w:r w:rsidRPr="00B935BA">
        <w:rPr>
          <w:i/>
          <w:iCs/>
        </w:rPr>
        <w:t>et al</w:t>
      </w:r>
      <w:r>
        <w:t>. (2019).</w:t>
      </w:r>
    </w:p>
    <w:p w14:paraId="38801B7A" w14:textId="1EA5D998" w:rsidR="00744A95" w:rsidRDefault="00312E6B" w:rsidP="00744A95">
      <w:pPr>
        <w:pStyle w:val="TF-TEXTO"/>
      </w:pPr>
      <w:r>
        <w:t xml:space="preserve">Segundo Temido-Ferreira </w:t>
      </w:r>
      <w:r w:rsidRPr="00B935BA">
        <w:rPr>
          <w:i/>
          <w:iCs/>
        </w:rPr>
        <w:t>et al</w:t>
      </w:r>
      <w:r>
        <w:t>. (2019)</w:t>
      </w:r>
      <w:r w:rsidR="001322E8">
        <w:t>, o</w:t>
      </w:r>
      <w:r w:rsidR="00744A95">
        <w:t xml:space="preserve"> hipocampo é uma das poucas áreas do cérebro adulto </w:t>
      </w:r>
      <w:r w:rsidR="00EC05D1">
        <w:t>na qual</w:t>
      </w:r>
      <w:r w:rsidR="00744A95">
        <w:t xml:space="preserve"> ocorre a neurogênese, surgimento de novos neurônios, também chamados de células nervosas por estarem relacionados ao impulso nervoso, são células excitáveis, capazes de gerar, conduzir e receber estímulos como uma unidade funcional e morfológica nervosa</w:t>
      </w:r>
      <w:r w:rsidR="00744A95" w:rsidRPr="008C764D">
        <w:t xml:space="preserve">. </w:t>
      </w:r>
      <w:proofErr w:type="spellStart"/>
      <w:r w:rsidR="00744A95" w:rsidRPr="008C764D">
        <w:t>Lent</w:t>
      </w:r>
      <w:proofErr w:type="spellEnd"/>
      <w:r w:rsidR="00744A95" w:rsidRPr="008C764D">
        <w:t xml:space="preserve"> (2010)</w:t>
      </w:r>
      <w:r w:rsidR="009113DC" w:rsidRPr="008C764D">
        <w:t xml:space="preserve"> </w:t>
      </w:r>
      <w:r w:rsidR="00744A95" w:rsidRPr="008C764D">
        <w:t>destaca</w:t>
      </w:r>
      <w:r w:rsidR="00744A95">
        <w:t xml:space="preserve"> que, os neurônios são células especializadas em processar informações do ambiente externo e interno, assim como nossos pensamentos internos. </w:t>
      </w:r>
      <w:r w:rsidR="00331CE4">
        <w:t>Ainda segundo o autor, t</w:t>
      </w:r>
      <w:r w:rsidR="00744A95">
        <w:t xml:space="preserve">ipicamente, </w:t>
      </w:r>
      <w:r w:rsidR="00331CE4">
        <w:t>existem</w:t>
      </w:r>
      <w:r w:rsidR="00744A95">
        <w:t xml:space="preserve"> quatro tipos básicos de células funcionais: </w:t>
      </w:r>
      <w:r w:rsidR="000C3057">
        <w:t xml:space="preserve">(i) </w:t>
      </w:r>
      <w:r w:rsidR="00744A95">
        <w:t xml:space="preserve">os neurônios sensoriais, que informam o cérebro sobre os eventos percebidos no ambiente interno e externo; </w:t>
      </w:r>
      <w:r w:rsidR="000C3057">
        <w:t>(</w:t>
      </w:r>
      <w:proofErr w:type="spellStart"/>
      <w:r w:rsidR="000C3057">
        <w:t>ii</w:t>
      </w:r>
      <w:proofErr w:type="spellEnd"/>
      <w:r w:rsidR="000C3057">
        <w:t xml:space="preserve">) </w:t>
      </w:r>
      <w:r w:rsidR="00744A95">
        <w:t xml:space="preserve">os neurônios motores, que contratam os músculos e são responsáveis pelos comportamentos motores; </w:t>
      </w:r>
      <w:r w:rsidR="000C3057">
        <w:t>(</w:t>
      </w:r>
      <w:proofErr w:type="spellStart"/>
      <w:r w:rsidR="000C3057">
        <w:t>iii</w:t>
      </w:r>
      <w:proofErr w:type="spellEnd"/>
      <w:r w:rsidR="000C3057">
        <w:t xml:space="preserve">) </w:t>
      </w:r>
      <w:r w:rsidR="00744A95">
        <w:t xml:space="preserve">os neurônios de comunicação, que transmitem sinais de uma área para outra do cérebro; e </w:t>
      </w:r>
      <w:r w:rsidR="000C3057">
        <w:t>(</w:t>
      </w:r>
      <w:proofErr w:type="spellStart"/>
      <w:r w:rsidR="000C3057">
        <w:t>iv</w:t>
      </w:r>
      <w:proofErr w:type="spellEnd"/>
      <w:r w:rsidR="000C3057">
        <w:t xml:space="preserve">) </w:t>
      </w:r>
      <w:r w:rsidR="00744A95">
        <w:t xml:space="preserve">os </w:t>
      </w:r>
      <w:r w:rsidR="00744A95">
        <w:lastRenderedPageBreak/>
        <w:t>neurônios de associação (interneurônios), que extraem e processam informações sensoriais, comparando-as com as armazenadas na memória, utilizadas no planejamento e execução de comportamentos destacando neurônios como típicos.</w:t>
      </w:r>
    </w:p>
    <w:p w14:paraId="4584DBD5" w14:textId="7456AC10" w:rsidR="00E17024" w:rsidRDefault="005D2A9B" w:rsidP="00E17024">
      <w:pPr>
        <w:pStyle w:val="TF-TEXTO"/>
      </w:pPr>
      <w:r>
        <w:t xml:space="preserve">De acordo </w:t>
      </w:r>
      <w:r w:rsidRPr="008C764D">
        <w:t xml:space="preserve">com </w:t>
      </w:r>
      <w:r w:rsidR="008C764D" w:rsidRPr="008C764D">
        <w:t xml:space="preserve">Yu </w:t>
      </w:r>
      <w:r w:rsidR="008C764D" w:rsidRPr="008C764D">
        <w:rPr>
          <w:i/>
          <w:iCs/>
        </w:rPr>
        <w:t xml:space="preserve">et al. </w:t>
      </w:r>
      <w:r w:rsidR="008C764D" w:rsidRPr="008C764D">
        <w:t>(</w:t>
      </w:r>
      <w:r w:rsidRPr="008C764D">
        <w:t xml:space="preserve">2020), </w:t>
      </w:r>
      <w:r w:rsidR="009460DE" w:rsidRPr="008C764D">
        <w:t>a</w:t>
      </w:r>
      <w:r w:rsidR="00E17024" w:rsidRPr="008C764D">
        <w:t>lém</w:t>
      </w:r>
      <w:r w:rsidR="00E17024">
        <w:t xml:space="preserve"> dos quatro tipos básicos de neurônios destacados por </w:t>
      </w:r>
      <w:proofErr w:type="spellStart"/>
      <w:r w:rsidR="00E17024">
        <w:t>Lent</w:t>
      </w:r>
      <w:proofErr w:type="spellEnd"/>
      <w:r w:rsidR="00E17024">
        <w:t xml:space="preserve"> (2010), é importante ressaltar também a presença de células da glia, que desempenham um papel fundamental no suporte e na manutenção do ambiente neural. Essas células auxiliam na nutrição, na remoção de resíduos e na modulação da atividade neuronal, contribuindo para a saúde e o funcionamento adequado do sistema nervoso. Entre os diferentes tipos de células da glia, destacam-se os astrócitos, que desempenham um papel crucial na regulação da neurotransmissão e na manutenção da homeostase cerebral.</w:t>
      </w:r>
    </w:p>
    <w:p w14:paraId="76CFA661" w14:textId="1022ADA8" w:rsidR="002A7397" w:rsidRDefault="00E17024" w:rsidP="003779F1">
      <w:pPr>
        <w:pStyle w:val="TF-TEXTO"/>
        <w:rPr>
          <w:color w:val="000000"/>
        </w:rPr>
      </w:pPr>
      <w:r>
        <w:t>Adicionalmente,</w:t>
      </w:r>
      <w:r w:rsidR="005E2EC7">
        <w:t xml:space="preserve"> </w:t>
      </w:r>
      <w:r w:rsidR="005E2EC7" w:rsidRPr="00353BEF">
        <w:t>Y</w:t>
      </w:r>
      <w:r w:rsidR="005E2EC7">
        <w:t xml:space="preserve">u </w:t>
      </w:r>
      <w:r w:rsidR="005E2EC7" w:rsidRPr="005E2EC7">
        <w:rPr>
          <w:i/>
          <w:iCs/>
        </w:rPr>
        <w:t>et al</w:t>
      </w:r>
      <w:r w:rsidR="005E2EC7">
        <w:t>.</w:t>
      </w:r>
      <w:r>
        <w:t xml:space="preserve"> </w:t>
      </w:r>
      <w:r w:rsidR="009460DE">
        <w:t xml:space="preserve">(2020) </w:t>
      </w:r>
      <w:r w:rsidR="00E665DA">
        <w:t>ainda destaca</w:t>
      </w:r>
      <w:r w:rsidR="005E2EC7">
        <w:t>m</w:t>
      </w:r>
      <w:r w:rsidR="00E665DA">
        <w:t xml:space="preserve"> que </w:t>
      </w:r>
      <w:r>
        <w:t xml:space="preserve">estudos recentes têm demonstrado que o hipocampo não apenas está envolvido na formação e recuperação de memórias, mas também desempenha um papel significativo na regulação do humor e das emoções. A interação complexa entre os neurônios do hipocampo e outras regiões do cérebro, como a amígdala e o córtex pré-frontal, é essencial para a modulação adequada das respostas emocionais e a adaptação a diferentes situações. Essa conexão entre processamento cognitivo e emocional </w:t>
      </w:r>
      <w:r w:rsidR="00993B74">
        <w:t>reafirma</w:t>
      </w:r>
      <w:r>
        <w:t xml:space="preserve"> a importância do hipocampo não apenas na cognição, mas também na regulação do bem-estar emocional e mental.</w:t>
      </w:r>
    </w:p>
    <w:p w14:paraId="172EC0F7" w14:textId="754E194B" w:rsidR="002A7397" w:rsidRPr="00D92F23" w:rsidRDefault="001B3788" w:rsidP="00D92F23">
      <w:pPr>
        <w:pStyle w:val="Ttulo3"/>
        <w:numPr>
          <w:ilvl w:val="2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851" w:hanging="851"/>
        <w:rPr>
          <w:szCs w:val="20"/>
        </w:rPr>
      </w:pPr>
      <w:proofErr w:type="spellStart"/>
      <w:r w:rsidRPr="00D92F23">
        <w:rPr>
          <w:szCs w:val="20"/>
        </w:rPr>
        <w:t>Deep</w:t>
      </w:r>
      <w:proofErr w:type="spellEnd"/>
      <w:r w:rsidRPr="00D92F23">
        <w:rPr>
          <w:szCs w:val="20"/>
        </w:rPr>
        <w:t xml:space="preserve"> learning e redes neurais</w:t>
      </w:r>
    </w:p>
    <w:p w14:paraId="77AD8298" w14:textId="5D267BD6" w:rsidR="002A7397" w:rsidRDefault="001B3788" w:rsidP="00D92F23">
      <w:pPr>
        <w:pStyle w:val="TF-TEXTO"/>
      </w:pPr>
      <w:r>
        <w:t xml:space="preserve">Wu </w:t>
      </w:r>
      <w:r w:rsidRPr="00415F04">
        <w:rPr>
          <w:i/>
          <w:iCs/>
        </w:rPr>
        <w:t>et al</w:t>
      </w:r>
      <w:r>
        <w:t xml:space="preserve">. (2017) descrevem que </w:t>
      </w:r>
      <w:proofErr w:type="spellStart"/>
      <w:r w:rsidRPr="00EC05D1">
        <w:rPr>
          <w:i/>
          <w:iCs/>
        </w:rPr>
        <w:t>deep</w:t>
      </w:r>
      <w:proofErr w:type="spellEnd"/>
      <w:r w:rsidRPr="00EC05D1">
        <w:rPr>
          <w:i/>
          <w:iCs/>
        </w:rPr>
        <w:t xml:space="preserve"> learning</w:t>
      </w:r>
      <w:r>
        <w:t xml:space="preserve"> como sendo um processo que busca imitar o funcionamento do cérebro humano, iterando e abstraindo o sinal recebido para atingir o objetivo de aprendizagem. Para o desenvolvimento de algoritmos de </w:t>
      </w:r>
      <w:proofErr w:type="spellStart"/>
      <w:r w:rsidRPr="00EC05D1">
        <w:rPr>
          <w:i/>
          <w:iCs/>
        </w:rPr>
        <w:t>deep</w:t>
      </w:r>
      <w:proofErr w:type="spellEnd"/>
      <w:r w:rsidRPr="00EC05D1">
        <w:rPr>
          <w:i/>
          <w:iCs/>
        </w:rPr>
        <w:t xml:space="preserve"> learning</w:t>
      </w:r>
      <w:r>
        <w:t xml:space="preserve"> voltados a visão computacional, uma das técnicas mais utilizadas na atualidade são as </w:t>
      </w:r>
      <w:proofErr w:type="spellStart"/>
      <w:r>
        <w:t>Convolutional</w:t>
      </w:r>
      <w:proofErr w:type="spellEnd"/>
      <w:r>
        <w:t xml:space="preserve"> Neural Networks (CNN). </w:t>
      </w:r>
      <w:proofErr w:type="spellStart"/>
      <w:r>
        <w:t>Voulodimos</w:t>
      </w:r>
      <w:proofErr w:type="spellEnd"/>
      <w:r>
        <w:t xml:space="preserve"> </w:t>
      </w:r>
      <w:r w:rsidRPr="00B052B9">
        <w:rPr>
          <w:i/>
          <w:iCs/>
        </w:rPr>
        <w:t>et al</w:t>
      </w:r>
      <w:r>
        <w:t xml:space="preserve">. (2018) afirmam que CNN compõem-se por três camadas: camada </w:t>
      </w:r>
      <w:proofErr w:type="spellStart"/>
      <w:r>
        <w:t>convolucional</w:t>
      </w:r>
      <w:proofErr w:type="spellEnd"/>
      <w:r>
        <w:t xml:space="preserve">, camada </w:t>
      </w:r>
      <w:proofErr w:type="spellStart"/>
      <w:r w:rsidRPr="00415F04">
        <w:rPr>
          <w:i/>
          <w:iCs/>
        </w:rPr>
        <w:t>pooling</w:t>
      </w:r>
      <w:proofErr w:type="spellEnd"/>
      <w:r>
        <w:t xml:space="preserve"> e camada totalmente conectada. Cada uma destas transforma os dados de entrada para a </w:t>
      </w:r>
      <w:r w:rsidRPr="00B052B9">
        <w:t xml:space="preserve">saída de ativação de um neurônio, posteriormente ao chegar à camada totalmente conectada, gera um vetor de mapeamento 1D. A </w:t>
      </w:r>
      <w:r w:rsidR="00B052B9">
        <w:fldChar w:fldCharType="begin"/>
      </w:r>
      <w:r w:rsidR="00B052B9">
        <w:instrText xml:space="preserve"> REF _Ref165206713 \h </w:instrText>
      </w:r>
      <w:r w:rsidR="00B052B9">
        <w:fldChar w:fldCharType="separate"/>
      </w:r>
      <w:r w:rsidR="00B052B9">
        <w:t xml:space="preserve">Figura </w:t>
      </w:r>
      <w:r w:rsidR="00B052B9">
        <w:rPr>
          <w:noProof/>
        </w:rPr>
        <w:t>5</w:t>
      </w:r>
      <w:r w:rsidR="00B052B9">
        <w:fldChar w:fldCharType="end"/>
      </w:r>
      <w:r w:rsidR="00B052B9">
        <w:t xml:space="preserve"> </w:t>
      </w:r>
      <w:r w:rsidRPr="00B052B9">
        <w:t xml:space="preserve">exemplifica a arquitetura de uma rede neural </w:t>
      </w:r>
      <w:proofErr w:type="spellStart"/>
      <w:r w:rsidRPr="00B052B9">
        <w:t>convolucional</w:t>
      </w:r>
      <w:proofErr w:type="spellEnd"/>
      <w:r w:rsidRPr="00B052B9">
        <w:t>.</w:t>
      </w:r>
    </w:p>
    <w:p w14:paraId="5677EA44" w14:textId="6DF8F62E" w:rsidR="002A7397" w:rsidRDefault="00B052B9" w:rsidP="00B052B9">
      <w:pPr>
        <w:pStyle w:val="TF-LEGENDA"/>
      </w:pPr>
      <w:bookmarkStart w:id="7" w:name="_Ref165206713"/>
      <w:r>
        <w:lastRenderedPageBreak/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  <w:bookmarkEnd w:id="7"/>
      <w:r>
        <w:t xml:space="preserve"> </w:t>
      </w:r>
      <w:r w:rsidR="001B3788">
        <w:rPr>
          <w:highlight w:val="white"/>
        </w:rPr>
        <w:t xml:space="preserve">– Arquitetura geral de uma Rede Neural </w:t>
      </w:r>
      <w:proofErr w:type="spellStart"/>
      <w:r w:rsidR="001B3788">
        <w:rPr>
          <w:highlight w:val="white"/>
        </w:rPr>
        <w:t>Convolucional</w:t>
      </w:r>
      <w:proofErr w:type="spellEnd"/>
      <w:r w:rsidR="001B3788">
        <w:rPr>
          <w:highlight w:val="white"/>
        </w:rPr>
        <w:t xml:space="preserve"> (CNN) </w:t>
      </w:r>
    </w:p>
    <w:p w14:paraId="51632604" w14:textId="77777777" w:rsidR="002A7397" w:rsidRDefault="001B3788" w:rsidP="00B052B9">
      <w:pPr>
        <w:pStyle w:val="TF-FIGURA"/>
      </w:pPr>
      <w:r>
        <w:rPr>
          <w:noProof/>
        </w:rPr>
        <w:drawing>
          <wp:inline distT="114300" distB="114300" distL="114300" distR="114300" wp14:anchorId="5CEF448A" wp14:editId="62254AE1">
            <wp:extent cx="5702300" cy="1612900"/>
            <wp:effectExtent l="0" t="0" r="0" b="0"/>
            <wp:docPr id="5" name="image3.png" descr="Diagrama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Diagrama&#10;&#10;Descrição gerada automaticamente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02300" cy="1612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3B65632" w14:textId="46B98C11" w:rsidR="002A7397" w:rsidRDefault="001B3788" w:rsidP="00B052B9">
      <w:pPr>
        <w:pStyle w:val="TF-FONTE"/>
      </w:pPr>
      <w:bookmarkStart w:id="8" w:name="_1fob9te" w:colFirst="0" w:colLast="0"/>
      <w:bookmarkEnd w:id="8"/>
      <w:r>
        <w:tab/>
      </w:r>
      <w:commentRangeStart w:id="9"/>
      <w:r>
        <w:t>Fonte</w:t>
      </w:r>
      <w:commentRangeEnd w:id="9"/>
      <w:r w:rsidR="00052FFC">
        <w:rPr>
          <w:rStyle w:val="Refdecomentrio"/>
        </w:rPr>
        <w:commentReference w:id="9"/>
      </w:r>
      <w:r>
        <w:t xml:space="preserve">: </w:t>
      </w:r>
      <w:proofErr w:type="spellStart"/>
      <w:r>
        <w:t>Alom</w:t>
      </w:r>
      <w:proofErr w:type="spellEnd"/>
      <w:r>
        <w:t xml:space="preserve"> </w:t>
      </w:r>
      <w:r w:rsidRPr="00B052B9">
        <w:rPr>
          <w:i/>
          <w:iCs/>
        </w:rPr>
        <w:t>et al</w:t>
      </w:r>
      <w:r>
        <w:t>. (2019)</w:t>
      </w:r>
      <w:ins w:id="10" w:author="Dalton Solano dos Reis" w:date="2024-07-05T16:55:00Z" w16du:dateUtc="2024-07-05T19:55:00Z">
        <w:r w:rsidR="00052FFC">
          <w:t>.</w:t>
        </w:r>
      </w:ins>
      <w:r>
        <w:t xml:space="preserve"> </w:t>
      </w:r>
    </w:p>
    <w:p w14:paraId="6515A7D6" w14:textId="77777777" w:rsidR="002A7397" w:rsidRDefault="001B3788" w:rsidP="00E33039">
      <w:pPr>
        <w:pStyle w:val="TF-TEXTO"/>
      </w:pPr>
      <w:proofErr w:type="spellStart"/>
      <w:r>
        <w:t>Alom</w:t>
      </w:r>
      <w:proofErr w:type="spellEnd"/>
      <w:r>
        <w:t xml:space="preserve"> </w:t>
      </w:r>
      <w:r w:rsidRPr="00B052B9">
        <w:rPr>
          <w:i/>
          <w:iCs/>
        </w:rPr>
        <w:t>et al</w:t>
      </w:r>
      <w:r>
        <w:t xml:space="preserve">. (2019) destacam que a arquitetura geral da Rede Neural </w:t>
      </w:r>
      <w:proofErr w:type="spellStart"/>
      <w:r>
        <w:t>Convolucional</w:t>
      </w:r>
      <w:proofErr w:type="spellEnd"/>
      <w:r>
        <w:t xml:space="preserve"> (CNN) inclui uma camada de entrada, várias camadas alternadas de convolução e </w:t>
      </w:r>
      <w:proofErr w:type="spellStart"/>
      <w:r>
        <w:t>max-pooling</w:t>
      </w:r>
      <w:proofErr w:type="spellEnd"/>
      <w:r>
        <w:t xml:space="preserve">, uma camada totalmente conectada e uma camada de classificação. </w:t>
      </w:r>
      <w:proofErr w:type="spellStart"/>
      <w:r>
        <w:t>Voulodimos</w:t>
      </w:r>
      <w:proofErr w:type="spellEnd"/>
      <w:r>
        <w:t xml:space="preserve"> </w:t>
      </w:r>
      <w:r w:rsidRPr="005C5898">
        <w:rPr>
          <w:i/>
          <w:iCs/>
        </w:rPr>
        <w:t>et al</w:t>
      </w:r>
      <w:r>
        <w:t xml:space="preserve">. (2018) também ressaltam que para a formulação de uma CNN são necessários uma grande quantidade de parâmetros a serem aprendidos, como por exemplo o número de camadas convulsionais, responsáveis por gerar novas camadas, o número de camadas </w:t>
      </w:r>
      <w:proofErr w:type="spellStart"/>
      <w:r w:rsidRPr="005C5898">
        <w:rPr>
          <w:i/>
          <w:iCs/>
        </w:rPr>
        <w:t>pooling</w:t>
      </w:r>
      <w:proofErr w:type="spellEnd"/>
      <w:r>
        <w:t xml:space="preserve">, que diminuem as dimensões verticais e horizontais da imagem, e o número de camadas totalmente conectadas, as quais performam as operações após a atividade de várias camadas convulsionais e </w:t>
      </w:r>
      <w:proofErr w:type="spellStart"/>
      <w:r w:rsidRPr="005C5898">
        <w:rPr>
          <w:i/>
          <w:iCs/>
        </w:rPr>
        <w:t>pooling</w:t>
      </w:r>
      <w:proofErr w:type="spellEnd"/>
      <w:r>
        <w:t xml:space="preserve">. </w:t>
      </w:r>
    </w:p>
    <w:p w14:paraId="0AD49742" w14:textId="7C0980DF" w:rsidR="002A7397" w:rsidRDefault="001B3788" w:rsidP="00E33039">
      <w:pPr>
        <w:pStyle w:val="TF-TEXTO"/>
      </w:pPr>
      <w:r>
        <w:t xml:space="preserve">Ainda de acordo com os autores, ao longo do tempo, foram criados diversos modelos com o intuito de alcançar objetivos mais específicos, como por exemplo: (i) </w:t>
      </w:r>
      <w:proofErr w:type="spellStart"/>
      <w:r>
        <w:t>Mask</w:t>
      </w:r>
      <w:proofErr w:type="spellEnd"/>
      <w:r>
        <w:t xml:space="preserve"> R-CNN desenvolvida por He </w:t>
      </w:r>
      <w:r w:rsidRPr="00E33039">
        <w:rPr>
          <w:i/>
          <w:iCs/>
        </w:rPr>
        <w:t>et al</w:t>
      </w:r>
      <w:r>
        <w:t>. (2017), que complementa a rede R-CNN, adicionando uma camada para a predição de objetos, (</w:t>
      </w:r>
      <w:proofErr w:type="spellStart"/>
      <w:r>
        <w:t>ii</w:t>
      </w:r>
      <w:proofErr w:type="spellEnd"/>
      <w:r>
        <w:t>)</w:t>
      </w:r>
      <w:r w:rsidR="00927149">
        <w:t xml:space="preserve"> </w:t>
      </w:r>
      <w:proofErr w:type="spellStart"/>
      <w:r w:rsidR="00927149" w:rsidRPr="00927149">
        <w:rPr>
          <w:i/>
          <w:iCs/>
        </w:rPr>
        <w:t>You</w:t>
      </w:r>
      <w:proofErr w:type="spellEnd"/>
      <w:r w:rsidR="00927149" w:rsidRPr="00927149">
        <w:rPr>
          <w:i/>
          <w:iCs/>
        </w:rPr>
        <w:t xml:space="preserve"> Only Look </w:t>
      </w:r>
      <w:proofErr w:type="spellStart"/>
      <w:r w:rsidR="00927149" w:rsidRPr="00927149">
        <w:rPr>
          <w:i/>
          <w:iCs/>
        </w:rPr>
        <w:t>Once</w:t>
      </w:r>
      <w:proofErr w:type="spellEnd"/>
      <w:r>
        <w:t xml:space="preserve"> </w:t>
      </w:r>
      <w:r w:rsidR="00927149">
        <w:t>(</w:t>
      </w:r>
      <w:r>
        <w:t>YOLO</w:t>
      </w:r>
      <w:r w:rsidR="00927149">
        <w:t>)</w:t>
      </w:r>
      <w:r>
        <w:t>, um sistema de detecção de objetos em tempo real (REDMON; FARHADI, 2018) e (</w:t>
      </w:r>
      <w:proofErr w:type="spellStart"/>
      <w:r>
        <w:t>iii</w:t>
      </w:r>
      <w:proofErr w:type="spellEnd"/>
      <w:r>
        <w:t>) U-NET, utilizada principalmente na segmentação de objetos</w:t>
      </w:r>
      <w:r w:rsidR="00E33039">
        <w:t xml:space="preserve"> na área médica</w:t>
      </w:r>
      <w:r>
        <w:t xml:space="preserve"> (</w:t>
      </w:r>
      <w:proofErr w:type="spellStart"/>
      <w:r w:rsidR="006553ED">
        <w:t>Ronneberger</w:t>
      </w:r>
      <w:proofErr w:type="spellEnd"/>
      <w:r w:rsidR="006553ED">
        <w:t xml:space="preserve">; Fischer; </w:t>
      </w:r>
      <w:proofErr w:type="spellStart"/>
      <w:r w:rsidR="006553ED">
        <w:t>Brox</w:t>
      </w:r>
      <w:proofErr w:type="spellEnd"/>
      <w:r>
        <w:t xml:space="preserve">, 2015). </w:t>
      </w:r>
    </w:p>
    <w:p w14:paraId="18BB82A4" w14:textId="4270D544" w:rsidR="002A7397" w:rsidRDefault="001B3788" w:rsidP="00E33039">
      <w:pPr>
        <w:pStyle w:val="TF-TEXTO"/>
      </w:pPr>
      <w:r>
        <w:t xml:space="preserve">Segundo </w:t>
      </w:r>
      <w:proofErr w:type="spellStart"/>
      <w:r>
        <w:t>Goutte</w:t>
      </w:r>
      <w:proofErr w:type="spellEnd"/>
      <w:r>
        <w:t xml:space="preserve"> e </w:t>
      </w:r>
      <w:proofErr w:type="spellStart"/>
      <w:r>
        <w:t>Gaussier</w:t>
      </w:r>
      <w:proofErr w:type="spellEnd"/>
      <w:r>
        <w:t xml:space="preserve"> (2005), para avaliar os modelos de </w:t>
      </w:r>
      <w:proofErr w:type="spellStart"/>
      <w:r>
        <w:t>CNNs</w:t>
      </w:r>
      <w:proofErr w:type="spellEnd"/>
      <w:r>
        <w:t xml:space="preserve">, normalmente são utilizadas as métricas como: (i) </w:t>
      </w:r>
      <w:proofErr w:type="spellStart"/>
      <w:r w:rsidR="00EC05D1">
        <w:rPr>
          <w:i/>
          <w:iCs/>
        </w:rPr>
        <w:t>p</w:t>
      </w:r>
      <w:r w:rsidRPr="00EC05D1">
        <w:rPr>
          <w:i/>
          <w:iCs/>
        </w:rPr>
        <w:t>recision</w:t>
      </w:r>
      <w:proofErr w:type="spellEnd"/>
      <w:r>
        <w:t>, que denomina a proporção de retornos denominados como corretos pelo sistema; (</w:t>
      </w:r>
      <w:proofErr w:type="spellStart"/>
      <w:r>
        <w:t>ii</w:t>
      </w:r>
      <w:proofErr w:type="spellEnd"/>
      <w:r>
        <w:t xml:space="preserve">) </w:t>
      </w:r>
      <w:r w:rsidR="00EC05D1">
        <w:rPr>
          <w:i/>
          <w:iCs/>
        </w:rPr>
        <w:t>r</w:t>
      </w:r>
      <w:r w:rsidRPr="00EC05D1">
        <w:rPr>
          <w:i/>
          <w:iCs/>
        </w:rPr>
        <w:t>ecall</w:t>
      </w:r>
      <w:r>
        <w:t xml:space="preserve">, denominando a proporção de entidades que o sistema de fato retorna. Por fim, utiliza-se a métrica F-score, que apresenta um meio harmônico entre a precisão (P) e recall. Além disso, também se utiliza a curva </w:t>
      </w:r>
      <w:proofErr w:type="spellStart"/>
      <w:r w:rsidRPr="00927149">
        <w:rPr>
          <w:i/>
          <w:iCs/>
        </w:rPr>
        <w:t>Receiver</w:t>
      </w:r>
      <w:proofErr w:type="spellEnd"/>
      <w:r w:rsidRPr="00927149">
        <w:rPr>
          <w:i/>
          <w:iCs/>
        </w:rPr>
        <w:t xml:space="preserve"> </w:t>
      </w:r>
      <w:proofErr w:type="spellStart"/>
      <w:r w:rsidRPr="00927149">
        <w:rPr>
          <w:i/>
          <w:iCs/>
        </w:rPr>
        <w:t>Operating</w:t>
      </w:r>
      <w:proofErr w:type="spellEnd"/>
      <w:r w:rsidRPr="00927149">
        <w:rPr>
          <w:i/>
          <w:iCs/>
        </w:rPr>
        <w:t xml:space="preserve"> </w:t>
      </w:r>
      <w:proofErr w:type="spellStart"/>
      <w:r w:rsidRPr="00927149">
        <w:rPr>
          <w:i/>
          <w:iCs/>
        </w:rPr>
        <w:t>Characteristic</w:t>
      </w:r>
      <w:proofErr w:type="spellEnd"/>
      <w:r w:rsidRPr="00927149">
        <w:rPr>
          <w:i/>
          <w:iCs/>
        </w:rPr>
        <w:t xml:space="preserve"> </w:t>
      </w:r>
      <w:r>
        <w:t>(ROC) que é um gráfico simples, mas robusto, que permite estudar a variação da sensibilidade e especificidade, para diferentes pontos de corte na probabilidade estimada (</w:t>
      </w:r>
      <w:proofErr w:type="spellStart"/>
      <w:r w:rsidRPr="00EC05D1">
        <w:rPr>
          <w:i/>
          <w:iCs/>
        </w:rPr>
        <w:t>thresholds</w:t>
      </w:r>
      <w:proofErr w:type="spellEnd"/>
      <w:r>
        <w:t xml:space="preserve">). Assim como, na tentativa de simplificar a análise da ROC, a curva </w:t>
      </w:r>
      <w:r w:rsidRPr="00927149">
        <w:rPr>
          <w:i/>
          <w:iCs/>
        </w:rPr>
        <w:t xml:space="preserve">Area </w:t>
      </w:r>
      <w:proofErr w:type="spellStart"/>
      <w:r w:rsidRPr="00927149">
        <w:rPr>
          <w:i/>
          <w:iCs/>
        </w:rPr>
        <w:t>Under</w:t>
      </w:r>
      <w:proofErr w:type="spellEnd"/>
      <w:r w:rsidRPr="00927149">
        <w:rPr>
          <w:i/>
          <w:iCs/>
        </w:rPr>
        <w:t xml:space="preserve"> </w:t>
      </w:r>
      <w:proofErr w:type="spellStart"/>
      <w:r w:rsidRPr="00927149">
        <w:rPr>
          <w:i/>
          <w:iCs/>
        </w:rPr>
        <w:t>the</w:t>
      </w:r>
      <w:proofErr w:type="spellEnd"/>
      <w:r w:rsidRPr="00927149">
        <w:rPr>
          <w:i/>
          <w:iCs/>
        </w:rPr>
        <w:t xml:space="preserve"> Curve</w:t>
      </w:r>
      <w:r>
        <w:t xml:space="preserve"> (AUC) nada mais é que uma maneira de resumir a curva ROC em um único valor, agregando todos os limiares da ROC, calculando a “área sob a curva” (</w:t>
      </w:r>
      <w:r w:rsidR="006553ED">
        <w:t>Sasaki</w:t>
      </w:r>
      <w:r>
        <w:t>, 2007).</w:t>
      </w:r>
    </w:p>
    <w:p w14:paraId="6C8F81E0" w14:textId="77777777" w:rsidR="002A7397" w:rsidRPr="008028F7" w:rsidRDefault="001B3788" w:rsidP="008028F7">
      <w:pPr>
        <w:pStyle w:val="Ttulo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caps/>
          <w:smallCaps w:val="0"/>
          <w:szCs w:val="20"/>
        </w:rPr>
      </w:pPr>
      <w:r w:rsidRPr="008028F7">
        <w:rPr>
          <w:caps/>
          <w:smallCaps w:val="0"/>
          <w:szCs w:val="20"/>
        </w:rPr>
        <w:lastRenderedPageBreak/>
        <w:t>2.2 Correlatos</w:t>
      </w:r>
    </w:p>
    <w:p w14:paraId="58766656" w14:textId="4E5AF9A3" w:rsidR="002A7397" w:rsidRDefault="005A5B1B" w:rsidP="000F3FE1">
      <w:pPr>
        <w:pStyle w:val="TF-TEXTO"/>
      </w:pPr>
      <w:bookmarkStart w:id="11" w:name="_3znysh7" w:colFirst="0" w:colLast="0"/>
      <w:bookmarkEnd w:id="11"/>
      <w:r>
        <w:t>Para o</w:t>
      </w:r>
      <w:r w:rsidR="001B3788">
        <w:t xml:space="preserve"> desenvolv</w:t>
      </w:r>
      <w:r w:rsidR="00DE0FF9">
        <w:t>imento</w:t>
      </w:r>
      <w:r w:rsidR="001B3788">
        <w:t xml:space="preserve"> </w:t>
      </w:r>
      <w:r w:rsidR="00DE0FF9">
        <w:t>d</w:t>
      </w:r>
      <w:r w:rsidR="001B3788">
        <w:t>esta seção,</w:t>
      </w:r>
      <w:r w:rsidR="00331273">
        <w:t xml:space="preserve"> </w:t>
      </w:r>
      <w:r w:rsidR="001B3788">
        <w:t xml:space="preserve">realizou-se uma pesquisa para encontrar trabalhos similares ao proposto na literatura científica. Conforme destacado por Casarin </w:t>
      </w:r>
      <w:r w:rsidR="001B3788" w:rsidRPr="005A5B1B">
        <w:rPr>
          <w:i/>
          <w:iCs/>
        </w:rPr>
        <w:t>et al</w:t>
      </w:r>
      <w:r w:rsidR="001B3788">
        <w:t xml:space="preserve">. (2020), a revisão da literatura é uma abordagem analítica que busca sintetizar os resultados encontrados ou identificar o estado atual do conhecimento sobre o tema em questão. A revisão da literatura é usualmente dividida em duas categorias: </w:t>
      </w:r>
      <w:r w:rsidR="00EC05D1">
        <w:t>R</w:t>
      </w:r>
      <w:r w:rsidR="001B3788">
        <w:t xml:space="preserve">evisão </w:t>
      </w:r>
      <w:r w:rsidR="00EC05D1">
        <w:t>S</w:t>
      </w:r>
      <w:r w:rsidR="001B3788">
        <w:t xml:space="preserve">istemática da </w:t>
      </w:r>
      <w:r w:rsidR="00EC05D1">
        <w:t>L</w:t>
      </w:r>
      <w:r w:rsidR="001B3788">
        <w:t xml:space="preserve">iteratura (RSL) e </w:t>
      </w:r>
      <w:r w:rsidR="00EC05D1">
        <w:t>R</w:t>
      </w:r>
      <w:r w:rsidR="001B3788">
        <w:t xml:space="preserve">evisão </w:t>
      </w:r>
      <w:r w:rsidR="00EC05D1">
        <w:t>T</w:t>
      </w:r>
      <w:r w:rsidR="001B3788">
        <w:t xml:space="preserve">radicional da </w:t>
      </w:r>
      <w:r w:rsidR="00EC05D1">
        <w:t>L</w:t>
      </w:r>
      <w:r w:rsidR="001B3788">
        <w:t>iteratura (RTL). A revisão sistemática é um recurso importante da prática baseada em evidências, que consiste em uma forma de síntese dos resultados de pesquisas relacionados com um problema específico (</w:t>
      </w:r>
      <w:r w:rsidR="006553ED">
        <w:t xml:space="preserve">Galvão </w:t>
      </w:r>
      <w:r w:rsidR="00F86B4F" w:rsidRPr="005A5B1B">
        <w:rPr>
          <w:i/>
          <w:iCs/>
        </w:rPr>
        <w:t>et al</w:t>
      </w:r>
      <w:r w:rsidR="00F86B4F">
        <w:t>.</w:t>
      </w:r>
      <w:r w:rsidR="001B3788">
        <w:t>, 2004). A revisão bibliográfica tradicional, também conhecida como revisão narrativa, alicerçada no uso de métodos específicos que visam a busca de um assunto específico em acervos da literatura (</w:t>
      </w:r>
      <w:r w:rsidR="006553ED">
        <w:t>Botelho; Cunha; Macedo</w:t>
      </w:r>
      <w:r w:rsidR="001B3788">
        <w:t>, 2011).</w:t>
      </w:r>
    </w:p>
    <w:p w14:paraId="5140C3BD" w14:textId="2ACEF425" w:rsidR="002A7397" w:rsidRDefault="001B3788" w:rsidP="000F3FE1">
      <w:pPr>
        <w:pStyle w:val="TF-TEXTO"/>
      </w:pPr>
      <w:bookmarkStart w:id="12" w:name="_2et92p0" w:colFirst="0" w:colLast="0"/>
      <w:bookmarkEnd w:id="12"/>
      <w:r>
        <w:tab/>
        <w:t xml:space="preserve">Para elaboração dessa pesquisa, foi utilizado a revisão de literatura RSL. A partir disso, realizou-se uma pesquisa nos meios de acesso com o foco em análise de neurônio do hipocampo, típicos e atípicos e utilização de </w:t>
      </w:r>
      <w:proofErr w:type="spellStart"/>
      <w:r w:rsidRPr="00EC05D1">
        <w:rPr>
          <w:i/>
          <w:iCs/>
        </w:rPr>
        <w:t>deep</w:t>
      </w:r>
      <w:proofErr w:type="spellEnd"/>
      <w:r w:rsidRPr="00EC05D1">
        <w:rPr>
          <w:i/>
          <w:iCs/>
        </w:rPr>
        <w:t xml:space="preserve"> lea</w:t>
      </w:r>
      <w:r w:rsidR="00331273" w:rsidRPr="00EC05D1">
        <w:rPr>
          <w:i/>
          <w:iCs/>
        </w:rPr>
        <w:t>r</w:t>
      </w:r>
      <w:r w:rsidRPr="00EC05D1">
        <w:rPr>
          <w:i/>
          <w:iCs/>
        </w:rPr>
        <w:t>ning</w:t>
      </w:r>
      <w:r>
        <w:t xml:space="preserve">. Como meio de pesquisa, utilizou-se o site google acadêmico. Optou-se por selecionar trabalhos que foram feitos acima do ano de 2010. </w:t>
      </w:r>
    </w:p>
    <w:p w14:paraId="2631E724" w14:textId="604F4D8A" w:rsidR="002A7397" w:rsidRDefault="001B3788" w:rsidP="000F3FE1">
      <w:pPr>
        <w:pStyle w:val="TF-TEXTO"/>
      </w:pPr>
      <w:bookmarkStart w:id="13" w:name="_3dy6vkm" w:colFirst="0" w:colLast="0"/>
      <w:bookmarkEnd w:id="13"/>
      <w:r w:rsidRPr="00194434">
        <w:tab/>
      </w:r>
      <w:r w:rsidR="00194434" w:rsidRPr="00194434">
        <w:t>O filtro escolhido para pesquisa foi montado da seguinte maneira: (</w:t>
      </w:r>
      <w:r w:rsidR="002020E1">
        <w:t>“</w:t>
      </w:r>
      <w:r w:rsidR="00194434" w:rsidRPr="00EC05D1">
        <w:rPr>
          <w:i/>
          <w:iCs/>
        </w:rPr>
        <w:t>sistem</w:t>
      </w:r>
      <w:r w:rsidR="00241546">
        <w:rPr>
          <w:i/>
          <w:iCs/>
        </w:rPr>
        <w:t>a</w:t>
      </w:r>
      <w:r w:rsidR="00EC05D1">
        <w:t>”</w:t>
      </w:r>
      <w:r w:rsidR="00194434" w:rsidRPr="00194434">
        <w:t xml:space="preserve"> OR </w:t>
      </w:r>
      <w:r w:rsidR="00EC05D1">
        <w:t>“</w:t>
      </w:r>
      <w:r w:rsidR="00194434" w:rsidRPr="00194434">
        <w:t>aplicação</w:t>
      </w:r>
      <w:r w:rsidR="00EC05D1">
        <w:t>”</w:t>
      </w:r>
      <w:r w:rsidR="00194434" w:rsidRPr="00194434">
        <w:t xml:space="preserve"> OR </w:t>
      </w:r>
      <w:r w:rsidR="00EC05D1">
        <w:t>“</w:t>
      </w:r>
      <w:r w:rsidR="00194434" w:rsidRPr="00194434">
        <w:t>software</w:t>
      </w:r>
      <w:r w:rsidR="00EC05D1">
        <w:t>”</w:t>
      </w:r>
      <w:r w:rsidR="00194434" w:rsidRPr="00194434">
        <w:t>) AND (</w:t>
      </w:r>
      <w:r w:rsidR="00EC05D1">
        <w:t>“</w:t>
      </w:r>
      <w:r w:rsidR="00194434" w:rsidRPr="00194434">
        <w:t>neurônio</w:t>
      </w:r>
      <w:r w:rsidR="00EC05D1">
        <w:t>”</w:t>
      </w:r>
      <w:r w:rsidR="00194434" w:rsidRPr="00194434">
        <w:t xml:space="preserve"> OR </w:t>
      </w:r>
      <w:r w:rsidR="00EC05D1">
        <w:t>“</w:t>
      </w:r>
      <w:r w:rsidR="00194434" w:rsidRPr="00194434">
        <w:t>hipocampo</w:t>
      </w:r>
      <w:r w:rsidR="00EC05D1">
        <w:t>”</w:t>
      </w:r>
      <w:r w:rsidR="00194434" w:rsidRPr="00194434">
        <w:t xml:space="preserve"> OR </w:t>
      </w:r>
      <w:r w:rsidR="00EC05D1">
        <w:t>“</w:t>
      </w:r>
      <w:proofErr w:type="spellStart"/>
      <w:r w:rsidR="00194434" w:rsidRPr="00194434">
        <w:t>hipocampal</w:t>
      </w:r>
      <w:proofErr w:type="spellEnd"/>
      <w:r w:rsidR="00EC05D1">
        <w:t>”</w:t>
      </w:r>
      <w:r w:rsidR="00194434" w:rsidRPr="00194434">
        <w:t xml:space="preserve"> OR </w:t>
      </w:r>
      <w:r w:rsidR="00EC05D1">
        <w:t>“</w:t>
      </w:r>
      <w:r w:rsidR="00194434" w:rsidRPr="00194434">
        <w:t>típicas</w:t>
      </w:r>
      <w:r w:rsidR="00EC05D1">
        <w:t>”</w:t>
      </w:r>
      <w:r w:rsidR="00194434" w:rsidRPr="00194434">
        <w:t xml:space="preserve"> OR </w:t>
      </w:r>
      <w:r w:rsidR="00EC05D1">
        <w:t>“</w:t>
      </w:r>
      <w:r w:rsidR="00194434" w:rsidRPr="00194434">
        <w:t>atípicas</w:t>
      </w:r>
      <w:r w:rsidR="00EC05D1">
        <w:t>”</w:t>
      </w:r>
      <w:r w:rsidR="00194434" w:rsidRPr="00194434">
        <w:t>) AND (</w:t>
      </w:r>
      <w:r w:rsidR="00EC05D1">
        <w:t>“</w:t>
      </w:r>
      <w:proofErr w:type="spellStart"/>
      <w:r w:rsidR="00194434" w:rsidRPr="00EC05D1">
        <w:rPr>
          <w:i/>
          <w:iCs/>
        </w:rPr>
        <w:t>deep</w:t>
      </w:r>
      <w:proofErr w:type="spellEnd"/>
      <w:r w:rsidR="00194434" w:rsidRPr="00EC05D1">
        <w:rPr>
          <w:i/>
          <w:iCs/>
        </w:rPr>
        <w:t xml:space="preserve"> learning</w:t>
      </w:r>
      <w:r w:rsidR="00EC05D1">
        <w:t>”</w:t>
      </w:r>
      <w:r w:rsidR="00194434" w:rsidRPr="00194434">
        <w:t xml:space="preserve"> OR </w:t>
      </w:r>
      <w:r w:rsidR="00EC05D1">
        <w:t>“</w:t>
      </w:r>
      <w:r w:rsidR="00194434" w:rsidRPr="00194434">
        <w:t>aprendizado de máquina</w:t>
      </w:r>
      <w:r w:rsidR="00EC05D1">
        <w:t>”</w:t>
      </w:r>
      <w:r w:rsidR="00194434" w:rsidRPr="00194434">
        <w:t xml:space="preserve"> OR </w:t>
      </w:r>
      <w:r w:rsidR="00EC05D1">
        <w:t>“</w:t>
      </w:r>
      <w:r w:rsidR="00194434" w:rsidRPr="00194434">
        <w:t>aprendizado</w:t>
      </w:r>
      <w:r w:rsidR="00EC05D1">
        <w:t>”</w:t>
      </w:r>
      <w:r w:rsidR="00194434" w:rsidRPr="00194434">
        <w:t>) AND (</w:t>
      </w:r>
      <w:r w:rsidR="00EC05D1">
        <w:t>“</w:t>
      </w:r>
      <w:r w:rsidR="00194434" w:rsidRPr="00194434">
        <w:t>RATO</w:t>
      </w:r>
      <w:r w:rsidR="00EC05D1">
        <w:t>”</w:t>
      </w:r>
      <w:r w:rsidR="00194434" w:rsidRPr="00194434">
        <w:t xml:space="preserve"> OR </w:t>
      </w:r>
      <w:r w:rsidR="00EC05D1">
        <w:t>“</w:t>
      </w:r>
      <w:r w:rsidR="00194434" w:rsidRPr="00194434">
        <w:t>ROEDOR</w:t>
      </w:r>
      <w:r w:rsidR="00EC05D1">
        <w:t>”</w:t>
      </w:r>
      <w:r w:rsidR="00194434" w:rsidRPr="00194434">
        <w:t>), (</w:t>
      </w:r>
      <w:r w:rsidR="00EC05D1">
        <w:t>“</w:t>
      </w:r>
      <w:r w:rsidR="00194434" w:rsidRPr="00194434">
        <w:t>sistema</w:t>
      </w:r>
      <w:r w:rsidR="00EC05D1">
        <w:t>”</w:t>
      </w:r>
      <w:r w:rsidR="00194434" w:rsidRPr="00194434">
        <w:t xml:space="preserve"> OR </w:t>
      </w:r>
      <w:r w:rsidR="00EC05D1">
        <w:t>“</w:t>
      </w:r>
      <w:r w:rsidR="00194434" w:rsidRPr="00194434">
        <w:t>aplicação</w:t>
      </w:r>
      <w:r w:rsidR="00EC05D1">
        <w:t>”</w:t>
      </w:r>
      <w:r w:rsidR="00194434" w:rsidRPr="00194434">
        <w:t xml:space="preserve"> OR </w:t>
      </w:r>
      <w:r w:rsidR="00EC05D1">
        <w:t>“</w:t>
      </w:r>
      <w:r w:rsidR="00194434" w:rsidRPr="00194434">
        <w:t>software</w:t>
      </w:r>
      <w:r w:rsidR="00EC05D1">
        <w:t>”</w:t>
      </w:r>
      <w:r w:rsidR="00194434" w:rsidRPr="00194434">
        <w:t>) AND (</w:t>
      </w:r>
      <w:r w:rsidR="00EC05D1">
        <w:t>“</w:t>
      </w:r>
      <w:r w:rsidR="00194434" w:rsidRPr="00194434">
        <w:t>neurônio</w:t>
      </w:r>
      <w:r w:rsidR="00EC05D1">
        <w:t>”</w:t>
      </w:r>
      <w:r w:rsidR="00194434" w:rsidRPr="00194434">
        <w:t xml:space="preserve"> OR </w:t>
      </w:r>
      <w:r w:rsidR="00EC05D1">
        <w:t>“</w:t>
      </w:r>
      <w:r w:rsidR="00194434" w:rsidRPr="00194434">
        <w:t>hipocampo</w:t>
      </w:r>
      <w:r w:rsidR="00EC05D1">
        <w:t>”</w:t>
      </w:r>
      <w:r w:rsidR="00194434" w:rsidRPr="00194434">
        <w:t xml:space="preserve"> OR </w:t>
      </w:r>
      <w:r w:rsidR="00EC05D1">
        <w:t>“</w:t>
      </w:r>
      <w:proofErr w:type="spellStart"/>
      <w:r w:rsidR="00194434" w:rsidRPr="00194434">
        <w:t>hipocampal</w:t>
      </w:r>
      <w:proofErr w:type="spellEnd"/>
      <w:r w:rsidR="00EC05D1">
        <w:t>”</w:t>
      </w:r>
      <w:r w:rsidR="00194434" w:rsidRPr="00194434">
        <w:t xml:space="preserve">  OR </w:t>
      </w:r>
      <w:r w:rsidR="00EC05D1">
        <w:t>“</w:t>
      </w:r>
      <w:r w:rsidR="00194434" w:rsidRPr="00194434">
        <w:t>típicas</w:t>
      </w:r>
      <w:r w:rsidR="00EC05D1">
        <w:t>”</w:t>
      </w:r>
      <w:r w:rsidR="00194434" w:rsidRPr="00194434">
        <w:t xml:space="preserve"> OR </w:t>
      </w:r>
      <w:r w:rsidR="00EC05D1">
        <w:t>“</w:t>
      </w:r>
      <w:r w:rsidR="00194434" w:rsidRPr="00194434">
        <w:t>atípicas</w:t>
      </w:r>
      <w:r w:rsidR="00EC05D1">
        <w:t>”</w:t>
      </w:r>
      <w:r w:rsidR="00194434" w:rsidRPr="00194434">
        <w:t>) AND (</w:t>
      </w:r>
      <w:r w:rsidR="00EC05D1">
        <w:t>“</w:t>
      </w:r>
      <w:proofErr w:type="spellStart"/>
      <w:r w:rsidR="00194434" w:rsidRPr="00EC05D1">
        <w:rPr>
          <w:i/>
          <w:iCs/>
        </w:rPr>
        <w:t>deep</w:t>
      </w:r>
      <w:proofErr w:type="spellEnd"/>
      <w:r w:rsidR="00194434" w:rsidRPr="00EC05D1">
        <w:rPr>
          <w:i/>
          <w:iCs/>
        </w:rPr>
        <w:t xml:space="preserve"> learning</w:t>
      </w:r>
      <w:r w:rsidR="00EC05D1">
        <w:t>”</w:t>
      </w:r>
      <w:r w:rsidR="00194434" w:rsidRPr="00194434">
        <w:t xml:space="preserve"> OR </w:t>
      </w:r>
      <w:r w:rsidR="00EC05D1">
        <w:t>“</w:t>
      </w:r>
      <w:r w:rsidR="00194434" w:rsidRPr="00194434">
        <w:t>aprendizado de máquina</w:t>
      </w:r>
      <w:r w:rsidR="00EC05D1">
        <w:t>”</w:t>
      </w:r>
      <w:r w:rsidR="00194434" w:rsidRPr="00194434">
        <w:t xml:space="preserve"> OR </w:t>
      </w:r>
      <w:r w:rsidR="00EC05D1">
        <w:t>“</w:t>
      </w:r>
      <w:r w:rsidR="00194434" w:rsidRPr="00194434">
        <w:t>aprendizado</w:t>
      </w:r>
      <w:r w:rsidR="00EC05D1">
        <w:t>”</w:t>
      </w:r>
      <w:r w:rsidR="00194434" w:rsidRPr="00194434">
        <w:t>) AND (</w:t>
      </w:r>
      <w:r w:rsidR="00EC05D1">
        <w:t>“</w:t>
      </w:r>
      <w:r w:rsidR="00194434" w:rsidRPr="00194434">
        <w:t>RATO</w:t>
      </w:r>
      <w:r w:rsidR="00EC05D1">
        <w:t>”</w:t>
      </w:r>
      <w:r w:rsidR="00194434" w:rsidRPr="00194434">
        <w:t xml:space="preserve"> OR </w:t>
      </w:r>
      <w:r w:rsidR="00EC05D1">
        <w:t>“</w:t>
      </w:r>
      <w:r w:rsidR="00194434" w:rsidRPr="00194434">
        <w:t>ROEDOR</w:t>
      </w:r>
      <w:r w:rsidR="00EC05D1">
        <w:t>”</w:t>
      </w:r>
      <w:r w:rsidR="00194434" w:rsidRPr="00194434">
        <w:t>) AND (</w:t>
      </w:r>
      <w:r w:rsidR="00EC05D1">
        <w:t>“</w:t>
      </w:r>
      <w:r w:rsidR="00194434" w:rsidRPr="00194434">
        <w:t>MORTE</w:t>
      </w:r>
      <w:r w:rsidR="00EC05D1">
        <w:t>”</w:t>
      </w:r>
      <w:r w:rsidR="00194434" w:rsidRPr="00194434">
        <w:t>), (</w:t>
      </w:r>
      <w:r w:rsidR="00EC05D1">
        <w:t>“</w:t>
      </w:r>
      <w:r w:rsidR="00194434" w:rsidRPr="00194434">
        <w:t>sistema</w:t>
      </w:r>
      <w:r w:rsidR="00EC05D1">
        <w:t>”</w:t>
      </w:r>
      <w:r w:rsidR="00194434" w:rsidRPr="00194434">
        <w:t xml:space="preserve"> OR </w:t>
      </w:r>
      <w:r w:rsidR="00EC05D1">
        <w:t>“</w:t>
      </w:r>
      <w:r w:rsidR="00194434" w:rsidRPr="00194434">
        <w:t>aplicação</w:t>
      </w:r>
      <w:r w:rsidR="00EC05D1">
        <w:t>”</w:t>
      </w:r>
      <w:r w:rsidR="00194434" w:rsidRPr="00194434">
        <w:t xml:space="preserve"> OR </w:t>
      </w:r>
      <w:r w:rsidR="00EC05D1">
        <w:t>“</w:t>
      </w:r>
      <w:r w:rsidR="00194434" w:rsidRPr="00194434">
        <w:t>software</w:t>
      </w:r>
      <w:r w:rsidR="00EC05D1">
        <w:t>’</w:t>
      </w:r>
      <w:r w:rsidR="00194434" w:rsidRPr="00194434">
        <w:t>) AND (</w:t>
      </w:r>
      <w:r w:rsidR="00EC05D1">
        <w:t>“</w:t>
      </w:r>
      <w:r w:rsidR="00194434" w:rsidRPr="00194434">
        <w:t>neurônio</w:t>
      </w:r>
      <w:r w:rsidR="00EC05D1">
        <w:t>”</w:t>
      </w:r>
      <w:r w:rsidR="00194434" w:rsidRPr="00194434">
        <w:t xml:space="preserve"> OR </w:t>
      </w:r>
      <w:r w:rsidR="00EC05D1">
        <w:t>“</w:t>
      </w:r>
      <w:r w:rsidR="00194434" w:rsidRPr="00194434">
        <w:t>hipocampo</w:t>
      </w:r>
      <w:r w:rsidR="00EC05D1">
        <w:t>”</w:t>
      </w:r>
      <w:r w:rsidR="00194434" w:rsidRPr="00194434">
        <w:t xml:space="preserve"> OR </w:t>
      </w:r>
      <w:r w:rsidR="00EC05D1">
        <w:t>“</w:t>
      </w:r>
      <w:proofErr w:type="spellStart"/>
      <w:r w:rsidR="00194434" w:rsidRPr="00194434">
        <w:t>hipocampal</w:t>
      </w:r>
      <w:proofErr w:type="spellEnd"/>
      <w:r w:rsidR="00EC05D1">
        <w:t>”</w:t>
      </w:r>
      <w:r w:rsidR="00194434" w:rsidRPr="00194434">
        <w:t xml:space="preserve"> OR </w:t>
      </w:r>
      <w:r w:rsidR="00EC05D1">
        <w:t>“</w:t>
      </w:r>
      <w:r w:rsidR="00194434" w:rsidRPr="00194434">
        <w:t>típicas</w:t>
      </w:r>
      <w:r w:rsidR="00EC05D1">
        <w:t>”</w:t>
      </w:r>
      <w:r w:rsidR="00194434" w:rsidRPr="00194434">
        <w:t xml:space="preserve"> OR </w:t>
      </w:r>
      <w:r w:rsidR="00EC05D1">
        <w:t>“</w:t>
      </w:r>
      <w:r w:rsidR="00194434" w:rsidRPr="00194434">
        <w:t>atípicas</w:t>
      </w:r>
      <w:r w:rsidR="00EC05D1">
        <w:t>”</w:t>
      </w:r>
      <w:r w:rsidR="00194434" w:rsidRPr="00194434">
        <w:t>) AND (</w:t>
      </w:r>
      <w:r w:rsidR="00EC05D1">
        <w:t>“</w:t>
      </w:r>
      <w:proofErr w:type="spellStart"/>
      <w:r w:rsidR="00194434" w:rsidRPr="00EC05D1">
        <w:rPr>
          <w:i/>
          <w:iCs/>
        </w:rPr>
        <w:t>deep</w:t>
      </w:r>
      <w:proofErr w:type="spellEnd"/>
      <w:r w:rsidR="00194434" w:rsidRPr="00EC05D1">
        <w:rPr>
          <w:i/>
          <w:iCs/>
        </w:rPr>
        <w:t xml:space="preserve"> learning</w:t>
      </w:r>
      <w:r w:rsidR="00EC05D1">
        <w:t>”</w:t>
      </w:r>
      <w:r w:rsidR="00194434" w:rsidRPr="00194434">
        <w:t xml:space="preserve"> OR </w:t>
      </w:r>
      <w:r w:rsidR="00EC05D1">
        <w:t>“</w:t>
      </w:r>
      <w:r w:rsidR="00194434" w:rsidRPr="00194434">
        <w:t>aprendizado de máquina</w:t>
      </w:r>
      <w:r w:rsidR="00EC05D1">
        <w:t>”</w:t>
      </w:r>
      <w:r w:rsidR="00194434" w:rsidRPr="00194434">
        <w:t xml:space="preserve"> OR </w:t>
      </w:r>
      <w:r w:rsidR="00EC05D1">
        <w:t>“</w:t>
      </w:r>
      <w:r w:rsidR="00194434" w:rsidRPr="00194434">
        <w:t>aprendizado</w:t>
      </w:r>
      <w:r w:rsidR="00EC05D1">
        <w:t>”</w:t>
      </w:r>
      <w:r w:rsidR="00194434" w:rsidRPr="00194434">
        <w:t>) AND (</w:t>
      </w:r>
      <w:r w:rsidR="00EC05D1">
        <w:t>“</w:t>
      </w:r>
      <w:r w:rsidR="00194434" w:rsidRPr="00194434">
        <w:t>RATO</w:t>
      </w:r>
      <w:r w:rsidR="00EC05D1">
        <w:t>”</w:t>
      </w:r>
      <w:r w:rsidR="00194434" w:rsidRPr="00194434">
        <w:t xml:space="preserve"> OR </w:t>
      </w:r>
      <w:r w:rsidR="00EC05D1">
        <w:t>“</w:t>
      </w:r>
      <w:r w:rsidR="00194434" w:rsidRPr="00194434">
        <w:t>ROEDOR</w:t>
      </w:r>
      <w:r w:rsidR="00EC05D1">
        <w:t>”</w:t>
      </w:r>
      <w:r w:rsidR="00194434" w:rsidRPr="00194434">
        <w:t>) AND (</w:t>
      </w:r>
      <w:r w:rsidR="00EC05D1">
        <w:t>“</w:t>
      </w:r>
      <w:r w:rsidR="00194434" w:rsidRPr="00194434">
        <w:t>MORTE</w:t>
      </w:r>
      <w:r w:rsidR="00EC05D1">
        <w:t>”</w:t>
      </w:r>
      <w:r w:rsidR="00194434">
        <w:t>)</w:t>
      </w:r>
      <w:r w:rsidRPr="00194434">
        <w:t>.</w:t>
      </w:r>
      <w:r w:rsidR="00331273" w:rsidRPr="00194434">
        <w:t xml:space="preserve"> </w:t>
      </w:r>
      <w:bookmarkStart w:id="14" w:name="_1t3h5sf" w:colFirst="0" w:colLast="0"/>
      <w:bookmarkEnd w:id="14"/>
      <w:r w:rsidRPr="00194434">
        <w:t xml:space="preserve">O </w:t>
      </w:r>
      <w:r w:rsidR="00331273" w:rsidRPr="00194434">
        <w:fldChar w:fldCharType="begin"/>
      </w:r>
      <w:r w:rsidR="00331273" w:rsidRPr="00194434">
        <w:instrText xml:space="preserve"> REF _Ref164968921 \h </w:instrText>
      </w:r>
      <w:r w:rsidR="000F3FE1" w:rsidRPr="00194434">
        <w:instrText xml:space="preserve"> \* MERGEFORMAT </w:instrText>
      </w:r>
      <w:r w:rsidR="00331273" w:rsidRPr="00194434">
        <w:fldChar w:fldCharType="separate"/>
      </w:r>
      <w:r w:rsidR="00331273" w:rsidRPr="00194434">
        <w:t>Quadro 1</w:t>
      </w:r>
      <w:r w:rsidR="00331273" w:rsidRPr="00194434">
        <w:fldChar w:fldCharType="end"/>
      </w:r>
      <w:r w:rsidR="00331273" w:rsidRPr="00194434">
        <w:t xml:space="preserve"> </w:t>
      </w:r>
      <w:r w:rsidRPr="00194434">
        <w:t>apresenta os trabalhos selecionados</w:t>
      </w:r>
      <w:r>
        <w:t xml:space="preserve"> tanto da parte biológica, quanto da parte técnica de modelos de aprendizado de máquina.</w:t>
      </w:r>
      <w:bookmarkStart w:id="15" w:name="_4d34og8" w:colFirst="0" w:colLast="0"/>
      <w:bookmarkEnd w:id="15"/>
    </w:p>
    <w:p w14:paraId="637D1BAE" w14:textId="43BE56A0" w:rsidR="002A7397" w:rsidRDefault="00331273" w:rsidP="009E45C9">
      <w:pPr>
        <w:pStyle w:val="TF-LEGENDA"/>
      </w:pPr>
      <w:bookmarkStart w:id="16" w:name="_2s8eyo1" w:colFirst="0" w:colLast="0"/>
      <w:bookmarkStart w:id="17" w:name="_Ref164968921"/>
      <w:bookmarkEnd w:id="16"/>
      <w:commentRangeStart w:id="18"/>
      <w:r>
        <w:lastRenderedPageBreak/>
        <w:t xml:space="preserve">Quadro </w:t>
      </w:r>
      <w:commentRangeEnd w:id="18"/>
      <w:r w:rsidR="00052FFC">
        <w:rPr>
          <w:rStyle w:val="Refdecomentrio"/>
        </w:rPr>
        <w:commentReference w:id="18"/>
      </w:r>
      <w:r>
        <w:fldChar w:fldCharType="begin"/>
      </w:r>
      <w:r>
        <w:instrText xml:space="preserve"> SEQ Quadro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bookmarkEnd w:id="17"/>
      <w:r>
        <w:t xml:space="preserve"> </w:t>
      </w:r>
      <w:r w:rsidR="00194434">
        <w:rPr>
          <w:highlight w:val="white"/>
        </w:rPr>
        <w:t>–</w:t>
      </w:r>
      <w:r w:rsidR="001B3788">
        <w:t xml:space="preserve"> </w:t>
      </w:r>
      <w:r w:rsidR="000A7F7B">
        <w:rPr>
          <w:rStyle w:val="fontstyle01"/>
        </w:rPr>
        <w:t>Síntese dos trabalhos correlatos selecionados</w:t>
      </w:r>
      <w:del w:id="19" w:author="Dalton Solano dos Reis" w:date="2024-07-05T16:56:00Z" w16du:dateUtc="2024-07-05T19:56:00Z">
        <w:r w:rsidR="001B3788" w:rsidDel="00052FFC">
          <w:delText>.</w:delText>
        </w:r>
      </w:del>
    </w:p>
    <w:tbl>
      <w:tblPr>
        <w:tblStyle w:val="a0"/>
        <w:tblW w:w="9072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24"/>
        <w:gridCol w:w="3024"/>
        <w:gridCol w:w="3024"/>
      </w:tblGrid>
      <w:tr w:rsidR="002A7397" w14:paraId="04E13C73" w14:textId="77777777" w:rsidTr="009E45C9">
        <w:tc>
          <w:tcPr>
            <w:tcW w:w="3024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BC69D" w14:textId="77777777" w:rsidR="002A7397" w:rsidRPr="004E1ED9" w:rsidRDefault="001B3788" w:rsidP="006A7535">
            <w:pPr>
              <w:pStyle w:val="TF-TEXTOQUADRO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bCs/>
              </w:rPr>
            </w:pPr>
            <w:r w:rsidRPr="004E1ED9">
              <w:rPr>
                <w:b/>
                <w:bCs/>
              </w:rPr>
              <w:t>Assunto</w:t>
            </w:r>
          </w:p>
        </w:tc>
        <w:tc>
          <w:tcPr>
            <w:tcW w:w="3024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F5E28" w14:textId="77777777" w:rsidR="002A7397" w:rsidRPr="004E1ED9" w:rsidRDefault="001B3788" w:rsidP="006A7535">
            <w:pPr>
              <w:pStyle w:val="TF-TEXTOQUADRO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bCs/>
              </w:rPr>
            </w:pPr>
            <w:r w:rsidRPr="004E1ED9">
              <w:rPr>
                <w:b/>
                <w:bCs/>
              </w:rPr>
              <w:t>Filtro</w:t>
            </w:r>
          </w:p>
        </w:tc>
        <w:tc>
          <w:tcPr>
            <w:tcW w:w="3024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C1EAA" w14:textId="77777777" w:rsidR="002A7397" w:rsidRPr="004E1ED9" w:rsidRDefault="001B3788" w:rsidP="006A7535">
            <w:pPr>
              <w:pStyle w:val="TF-TEXTOQUADRO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bCs/>
              </w:rPr>
            </w:pPr>
            <w:r w:rsidRPr="004E1ED9">
              <w:rPr>
                <w:b/>
                <w:bCs/>
              </w:rPr>
              <w:t>Referência</w:t>
            </w:r>
          </w:p>
        </w:tc>
      </w:tr>
      <w:tr w:rsidR="002A7397" w14:paraId="0DE0DBA2" w14:textId="77777777">
        <w:tc>
          <w:tcPr>
            <w:tcW w:w="30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8AF57" w14:textId="77777777" w:rsidR="002A7397" w:rsidRDefault="001B3788" w:rsidP="006A7535">
            <w:pPr>
              <w:pStyle w:val="TF-TEXTOQUADRO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Comparação de arquiteturas de </w:t>
            </w:r>
            <w:proofErr w:type="spellStart"/>
            <w:r w:rsidRPr="0071190A">
              <w:rPr>
                <w:i/>
                <w:iCs/>
              </w:rPr>
              <w:t>Deep</w:t>
            </w:r>
            <w:proofErr w:type="spellEnd"/>
            <w:r w:rsidRPr="0071190A">
              <w:rPr>
                <w:i/>
                <w:iCs/>
              </w:rPr>
              <w:t xml:space="preserve"> Learning</w:t>
            </w:r>
            <w:r>
              <w:t xml:space="preserve"> para segmentação de imagens </w:t>
            </w:r>
            <w:proofErr w:type="spellStart"/>
            <w:r>
              <w:t>dermatoscópicas</w:t>
            </w:r>
            <w:proofErr w:type="spellEnd"/>
            <w:r>
              <w:t xml:space="preserve"> de melanoma.</w:t>
            </w:r>
          </w:p>
        </w:tc>
        <w:tc>
          <w:tcPr>
            <w:tcW w:w="30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B72D9" w14:textId="77777777" w:rsidR="002A7397" w:rsidRDefault="001B3788" w:rsidP="006A7535">
            <w:pPr>
              <w:pStyle w:val="TF-TEXTOQUADRO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"</w:t>
            </w:r>
            <w:proofErr w:type="spellStart"/>
            <w:r w:rsidRPr="00816A9C">
              <w:rPr>
                <w:i/>
                <w:iCs/>
              </w:rPr>
              <w:t>Deep</w:t>
            </w:r>
            <w:proofErr w:type="spellEnd"/>
            <w:r w:rsidRPr="00816A9C">
              <w:rPr>
                <w:i/>
                <w:iCs/>
              </w:rPr>
              <w:t xml:space="preserve"> learning</w:t>
            </w:r>
            <w:r>
              <w:t>" AND ("neurônios típicos" OR "neurônios atípicos") AND "hipocampo"</w:t>
            </w:r>
          </w:p>
        </w:tc>
        <w:tc>
          <w:tcPr>
            <w:tcW w:w="30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1CB4C" w14:textId="3311C12F" w:rsidR="002A7397" w:rsidRDefault="00F360A7" w:rsidP="006A7535">
            <w:pPr>
              <w:pStyle w:val="TF-TEXTOQUADRO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Silva Júnior</w:t>
            </w:r>
            <w:r w:rsidR="00897311">
              <w:t>, Bezerra e Andrade</w:t>
            </w:r>
            <w:r>
              <w:t xml:space="preserve"> </w:t>
            </w:r>
            <w:r w:rsidR="001B3788">
              <w:t>(2020)</w:t>
            </w:r>
          </w:p>
        </w:tc>
      </w:tr>
      <w:tr w:rsidR="002A7397" w14:paraId="334431F7" w14:textId="77777777">
        <w:tc>
          <w:tcPr>
            <w:tcW w:w="30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69219" w14:textId="77777777" w:rsidR="002A7397" w:rsidRDefault="001B3788" w:rsidP="006A7535">
            <w:pPr>
              <w:pStyle w:val="TF-TEXTOQUADRO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Análise </w:t>
            </w:r>
            <w:proofErr w:type="spellStart"/>
            <w:r>
              <w:t>ultra-estrutural</w:t>
            </w:r>
            <w:proofErr w:type="spellEnd"/>
            <w:r>
              <w:t xml:space="preserve"> na morte celular da área CA1 do hipocampo após isquemia cerebral global transitória em ratos </w:t>
            </w:r>
            <w:proofErr w:type="spellStart"/>
            <w:r>
              <w:t>Wistar</w:t>
            </w:r>
            <w:proofErr w:type="spellEnd"/>
          </w:p>
        </w:tc>
        <w:tc>
          <w:tcPr>
            <w:tcW w:w="30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F7E0E" w14:textId="77777777" w:rsidR="002A7397" w:rsidRDefault="001B3788" w:rsidP="006A7535">
            <w:pPr>
              <w:pStyle w:val="TF-TEXTOQUADRO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"Identificação " AND ("neurônios normais" OR "neurônios não convencionais") AND "hipocampo"</w:t>
            </w:r>
          </w:p>
        </w:tc>
        <w:tc>
          <w:tcPr>
            <w:tcW w:w="30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3C909" w14:textId="3DE71DA6" w:rsidR="002A7397" w:rsidRDefault="001B3788" w:rsidP="006A7535">
            <w:pPr>
              <w:pStyle w:val="TF-TEXTOQUADRO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Winkelmann</w:t>
            </w:r>
            <w:proofErr w:type="spellEnd"/>
            <w:r w:rsidR="00F360A7">
              <w:t xml:space="preserve"> </w:t>
            </w:r>
            <w:r>
              <w:t>(2003)</w:t>
            </w:r>
          </w:p>
        </w:tc>
      </w:tr>
      <w:tr w:rsidR="002A7397" w14:paraId="7F94654C" w14:textId="77777777">
        <w:tc>
          <w:tcPr>
            <w:tcW w:w="30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DA672" w14:textId="77777777" w:rsidR="002A7397" w:rsidRDefault="001B3788" w:rsidP="006A7535">
            <w:pPr>
              <w:pStyle w:val="TF-TEXTOQUADRO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Diagnóstico da doença de Alzheimer usando </w:t>
            </w:r>
            <w:proofErr w:type="spellStart"/>
            <w:r>
              <w:t>autoencoders</w:t>
            </w:r>
            <w:proofErr w:type="spellEnd"/>
            <w:r>
              <w:t xml:space="preserve"> aplicados a imagens de ressonância magnética</w:t>
            </w:r>
          </w:p>
        </w:tc>
        <w:tc>
          <w:tcPr>
            <w:tcW w:w="30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75BD4" w14:textId="77777777" w:rsidR="002A7397" w:rsidRDefault="001B3788" w:rsidP="006A7535">
            <w:pPr>
              <w:pStyle w:val="TF-TEXTOQUADRO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"Redes neurais" AND "região </w:t>
            </w:r>
            <w:proofErr w:type="spellStart"/>
            <w:r>
              <w:t>hipocampal</w:t>
            </w:r>
            <w:proofErr w:type="spellEnd"/>
            <w:r>
              <w:t>"</w:t>
            </w:r>
          </w:p>
        </w:tc>
        <w:tc>
          <w:tcPr>
            <w:tcW w:w="30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A8386" w14:textId="012D1ECD" w:rsidR="002A7397" w:rsidRDefault="001B3788" w:rsidP="006A7535">
            <w:pPr>
              <w:pStyle w:val="TF-TEXTOQUADRO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Grivol</w:t>
            </w:r>
            <w:proofErr w:type="spellEnd"/>
            <w:r>
              <w:t xml:space="preserve"> (2022).</w:t>
            </w:r>
          </w:p>
        </w:tc>
      </w:tr>
      <w:tr w:rsidR="002A7397" w14:paraId="5346F27B" w14:textId="77777777">
        <w:tc>
          <w:tcPr>
            <w:tcW w:w="30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F0898" w14:textId="77777777" w:rsidR="002A7397" w:rsidRDefault="001B3788" w:rsidP="006A7535">
            <w:pPr>
              <w:pStyle w:val="TF-TEXTOQUADRO"/>
            </w:pPr>
            <w:r>
              <w:t xml:space="preserve">Neurogênese e estrutura dendrítica </w:t>
            </w:r>
            <w:proofErr w:type="spellStart"/>
            <w:r>
              <w:t>hipocampais</w:t>
            </w:r>
            <w:proofErr w:type="spellEnd"/>
            <w:r>
              <w:t xml:space="preserve"> em ratos submetidos à restrição proteica durante a ontogênese encefálica: estudo comportamental e influências do ambiente enriquecido</w:t>
            </w:r>
          </w:p>
        </w:tc>
        <w:tc>
          <w:tcPr>
            <w:tcW w:w="30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9B651" w14:textId="77777777" w:rsidR="002A7397" w:rsidRDefault="001B3788" w:rsidP="006A7535">
            <w:pPr>
              <w:pStyle w:val="TF-TEXTOQUADRO"/>
            </w:pPr>
            <w:r>
              <w:t xml:space="preserve">"Neurônios </w:t>
            </w:r>
            <w:proofErr w:type="spellStart"/>
            <w:r>
              <w:t>hipocampais</w:t>
            </w:r>
            <w:proofErr w:type="spellEnd"/>
            <w:r>
              <w:t>" AND ("ratos" OR "contagem") AND "hipocampo"</w:t>
            </w:r>
          </w:p>
        </w:tc>
        <w:tc>
          <w:tcPr>
            <w:tcW w:w="30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40816" w14:textId="3B033CD2" w:rsidR="002A7397" w:rsidRDefault="001B3788" w:rsidP="006A7535">
            <w:pPr>
              <w:pStyle w:val="TF-TEXTOQUADRO"/>
            </w:pPr>
            <w:proofErr w:type="spellStart"/>
            <w:r>
              <w:t>Grigoletti</w:t>
            </w:r>
            <w:proofErr w:type="spellEnd"/>
            <w:r>
              <w:t xml:space="preserve"> (2015).</w:t>
            </w:r>
          </w:p>
        </w:tc>
      </w:tr>
      <w:tr w:rsidR="002A7397" w14:paraId="5DB43AFB" w14:textId="77777777">
        <w:tc>
          <w:tcPr>
            <w:tcW w:w="30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14541" w14:textId="77777777" w:rsidR="002A7397" w:rsidRDefault="001B3788" w:rsidP="006A7535">
            <w:pPr>
              <w:pStyle w:val="TF-TEXTOQUADRO"/>
            </w:pPr>
            <w:r>
              <w:t>Dinâmica da Plasticidade Sináptica em neurônios do Hipocampo durante ciclos de sono: um estudo computacional</w:t>
            </w:r>
          </w:p>
        </w:tc>
        <w:tc>
          <w:tcPr>
            <w:tcW w:w="30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AB004" w14:textId="77777777" w:rsidR="002A7397" w:rsidRDefault="001B3788" w:rsidP="006A7535">
            <w:pPr>
              <w:pStyle w:val="TF-TEXTOQUADRO"/>
            </w:pPr>
            <w:r>
              <w:t>"artificial" AND ("contagem" OR "separação") AND "hipocampo" AND "neurônio"</w:t>
            </w:r>
          </w:p>
        </w:tc>
        <w:tc>
          <w:tcPr>
            <w:tcW w:w="30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F8EC1" w14:textId="06410D6D" w:rsidR="002A7397" w:rsidRDefault="001B3788" w:rsidP="006A7535">
            <w:pPr>
              <w:pStyle w:val="TF-TEXTOQUADRO"/>
            </w:pPr>
            <w:proofErr w:type="spellStart"/>
            <w:r>
              <w:t>Figuerola</w:t>
            </w:r>
            <w:proofErr w:type="spellEnd"/>
            <w:r>
              <w:t xml:space="preserve"> (2012).</w:t>
            </w:r>
          </w:p>
        </w:tc>
      </w:tr>
    </w:tbl>
    <w:p w14:paraId="53CD7A7A" w14:textId="27204A63" w:rsidR="009302E7" w:rsidRDefault="009302E7" w:rsidP="009302E7">
      <w:pPr>
        <w:pStyle w:val="TF-FONTE"/>
      </w:pPr>
      <w:bookmarkStart w:id="20" w:name="_17dp8vu" w:colFirst="0" w:colLast="0"/>
      <w:bookmarkEnd w:id="20"/>
      <w:r>
        <w:t>Fonte: elaborado pelos autores</w:t>
      </w:r>
      <w:r w:rsidR="004E1ED9">
        <w:t>.</w:t>
      </w:r>
    </w:p>
    <w:p w14:paraId="10296F5D" w14:textId="74FEEE70" w:rsidR="007C0839" w:rsidRDefault="008610D8" w:rsidP="009302E7">
      <w:pPr>
        <w:pStyle w:val="TF-TEXTO"/>
      </w:pPr>
      <w:r>
        <w:t xml:space="preserve">Os </w:t>
      </w:r>
      <w:r w:rsidR="009302E7">
        <w:t xml:space="preserve">trabalhos </w:t>
      </w:r>
      <w:r>
        <w:t xml:space="preserve">apresentados no </w:t>
      </w:r>
      <w:r>
        <w:fldChar w:fldCharType="begin"/>
      </w:r>
      <w:r>
        <w:instrText xml:space="preserve"> REF _Ref164968921 \h </w:instrText>
      </w:r>
      <w:r>
        <w:fldChar w:fldCharType="separate"/>
      </w:r>
      <w:r>
        <w:t xml:space="preserve">Quadro </w:t>
      </w:r>
      <w:r>
        <w:rPr>
          <w:noProof/>
        </w:rPr>
        <w:t>1</w:t>
      </w:r>
      <w:r>
        <w:fldChar w:fldCharType="end"/>
      </w:r>
      <w:r>
        <w:t xml:space="preserve"> </w:t>
      </w:r>
      <w:r w:rsidR="008712F1">
        <w:t xml:space="preserve">foram selecionados pois </w:t>
      </w:r>
      <w:r w:rsidR="009302E7">
        <w:t xml:space="preserve">abordam uma variedade de aspectos relacionados ao hipocampo, </w:t>
      </w:r>
      <w:r w:rsidR="00B707BC">
        <w:t>desde sua estrutura celular até sua função em processos patológicos e cognitivos, bem como por utilizarem ou descreverem a aplicação de técnicas de aprendizado de máquina em imagens médicas.</w:t>
      </w:r>
      <w:r w:rsidR="007D3655">
        <w:t xml:space="preserve"> </w:t>
      </w:r>
      <w:r w:rsidR="009302E7">
        <w:t>O estudo de Silva Júnior</w:t>
      </w:r>
      <w:r w:rsidR="00897311" w:rsidRPr="00897311">
        <w:t>, Bezerra e Andrade</w:t>
      </w:r>
      <w:r w:rsidR="009302E7">
        <w:t xml:space="preserve"> (2020) e </w:t>
      </w:r>
      <w:proofErr w:type="spellStart"/>
      <w:r w:rsidR="009302E7">
        <w:t>Grigoletti</w:t>
      </w:r>
      <w:proofErr w:type="spellEnd"/>
      <w:r w:rsidR="009302E7">
        <w:t xml:space="preserve"> (2015) investigam a neurogênese e a morfologia dos neurônios </w:t>
      </w:r>
      <w:proofErr w:type="spellStart"/>
      <w:r w:rsidR="009302E7">
        <w:t>hipocampais</w:t>
      </w:r>
      <w:proofErr w:type="spellEnd"/>
      <w:r w:rsidR="009302E7">
        <w:t xml:space="preserve"> em diferentes condições experimentais, enquanto </w:t>
      </w:r>
      <w:proofErr w:type="spellStart"/>
      <w:r w:rsidR="009302E7">
        <w:t>Winkelmann</w:t>
      </w:r>
      <w:proofErr w:type="spellEnd"/>
      <w:r w:rsidR="009302E7">
        <w:t xml:space="preserve"> (2003) foca na análise </w:t>
      </w:r>
      <w:proofErr w:type="spellStart"/>
      <w:r w:rsidR="009302E7">
        <w:t>ultraestrutural</w:t>
      </w:r>
      <w:proofErr w:type="spellEnd"/>
      <w:r w:rsidR="009302E7">
        <w:t xml:space="preserve"> da morte celular após isquemia cerebral. Em contraste, </w:t>
      </w:r>
      <w:proofErr w:type="spellStart"/>
      <w:r w:rsidR="009302E7">
        <w:t>Grivol</w:t>
      </w:r>
      <w:proofErr w:type="spellEnd"/>
      <w:r w:rsidR="009302E7">
        <w:t xml:space="preserve"> (2022) explora o uso de redes neurais na identificação da doença de Alzheimer por meio de imagens de ressonância magnética, evidenciando uma aplicação clínica. Por fim, </w:t>
      </w:r>
      <w:proofErr w:type="spellStart"/>
      <w:r w:rsidR="009302E7">
        <w:t>Figuerola</w:t>
      </w:r>
      <w:proofErr w:type="spellEnd"/>
      <w:r w:rsidR="009302E7">
        <w:t xml:space="preserve"> (2012) adota uma abordagem computacional para estudar a dinâmica da plasticidade sináptica durante o sono no hipocampo, utilizando técnicas de inteligência artificial. Embora cada trabalho tenha sua própria ênfase e metodologia, todos contribuem para uma compreensão mais abrangente da função e da plasticidade do hipocampo em contextos variados, desde o desenvolvimento neural até doenças neurodegenerativas</w:t>
      </w:r>
      <w:r w:rsidR="006358A4">
        <w:t>.</w:t>
      </w:r>
    </w:p>
    <w:p w14:paraId="6647AA37" w14:textId="286D9CE9" w:rsidR="002A7397" w:rsidRPr="00F85A94" w:rsidRDefault="001B3788">
      <w:pPr>
        <w:pStyle w:val="Ttulo1"/>
        <w:numPr>
          <w:ilvl w:val="0"/>
          <w:numId w:val="2"/>
        </w:numPr>
        <w:rPr>
          <w:caps/>
          <w:smallCaps w:val="0"/>
        </w:rPr>
      </w:pPr>
      <w:r w:rsidRPr="00F85A94">
        <w:rPr>
          <w:caps/>
          <w:smallCaps w:val="0"/>
        </w:rPr>
        <w:lastRenderedPageBreak/>
        <w:t>Justificativa</w:t>
      </w:r>
    </w:p>
    <w:p w14:paraId="6659E38F" w14:textId="5049B044" w:rsidR="002A7397" w:rsidRDefault="001B3788" w:rsidP="00D645AA">
      <w:pPr>
        <w:pStyle w:val="TF-TEXTO"/>
      </w:pPr>
      <w:r>
        <w:t xml:space="preserve">O trabalho aqui proposto visa auxiliar acadêmicos e profissionais das áreas da saúde e biologia da FURB em suas pesquisas envolvendo contagens de células </w:t>
      </w:r>
      <w:proofErr w:type="spellStart"/>
      <w:r>
        <w:t>hipocampais</w:t>
      </w:r>
      <w:proofErr w:type="spellEnd"/>
      <w:r w:rsidR="007C0839">
        <w:t>.</w:t>
      </w:r>
      <w:r>
        <w:t xml:space="preserve"> </w:t>
      </w:r>
      <w:r w:rsidR="007C0839">
        <w:t>D</w:t>
      </w:r>
      <w:r>
        <w:t>esta forma, ajudando a enfrentar os desafios e problemas abordados na seção 1. Para isso, o trabalho se fundamenta nos temas abordados na revisão bibliográfica descritos na subseção 2.1 e nos correlatos apresentados na subseção 2.2.</w:t>
      </w:r>
    </w:p>
    <w:p w14:paraId="217BCE27" w14:textId="77777777" w:rsidR="002A7397" w:rsidRDefault="001B3788" w:rsidP="00D645AA">
      <w:pPr>
        <w:pStyle w:val="TF-TEXTO"/>
      </w:pPr>
      <w:r>
        <w:t>Para mitigar os desafios inerentes à identificação e contagem manual de células no hipocampo, a abordagem adotada consiste na concepção de um aplicativo destinado à identificação e contagem automatizada dessas células. Antecipa-se que a implementação deste aplicativo proposto resultará na celeridade e precisão requeridas para a análise eficiente dos resultados obtidos a partir das amostras coletadas. Como consequência, espera-se uma drástica redução no tempo necessário para conduzir a identificação e contagem de todas as células presentes nos quadrantes das amostras, proporcionando assim uma abordagem mais expedita e eficaz para tal procedimento.</w:t>
      </w:r>
    </w:p>
    <w:p w14:paraId="25A0628B" w14:textId="12AC8C89" w:rsidR="002A7397" w:rsidRDefault="001B3788" w:rsidP="00D645AA">
      <w:pPr>
        <w:pStyle w:val="TF-TEXTO"/>
      </w:pPr>
      <w:r>
        <w:t xml:space="preserve">Por fim, o trabalho proposto está alinhado com o eixo Engenharia de Dados e Informações, que tem como objetivo gerenciar dados e informações para as organizações e sociedade. A aderência do projeto é justificada devido a utilização de </w:t>
      </w:r>
      <w:r w:rsidR="007A0BDF">
        <w:t>técnicas de processamento de image</w:t>
      </w:r>
      <w:r w:rsidR="009D4D55">
        <w:t>n</w:t>
      </w:r>
      <w:r w:rsidR="007A0BDF">
        <w:t xml:space="preserve">s e </w:t>
      </w:r>
      <w:r>
        <w:t xml:space="preserve">aprendizagem de máquina para realizar a contagem de células </w:t>
      </w:r>
      <w:proofErr w:type="spellStart"/>
      <w:r>
        <w:t>hipocampais</w:t>
      </w:r>
      <w:proofErr w:type="spellEnd"/>
      <w:r>
        <w:t xml:space="preserve"> de forma automática. Também será utilizado uma base de dados com diversas amostrar para realizar o treinamento do modelo que será criado. Além disso, cabe ressaltar que este trabalho será desenvolvido em parceria com acadêmicos dos cursos de Medicina e Ciências Biológicas e</w:t>
      </w:r>
      <w:r w:rsidR="00F86B4F">
        <w:t>m conjunto com</w:t>
      </w:r>
      <w:r>
        <w:t xml:space="preserve"> a professora Cláudia Almeida Albuquerque Coelho</w:t>
      </w:r>
      <w:r w:rsidR="00F86B4F">
        <w:t>,</w:t>
      </w:r>
      <w:r>
        <w:t xml:space="preserve"> ao qual serão responsáveis pela coleta e marcação das amostras coletadas das lâminas do hipocampo, assim como pela validação das classificações obtidas pelo modelo proposto.</w:t>
      </w:r>
    </w:p>
    <w:p w14:paraId="14F14710" w14:textId="77777777" w:rsidR="002A7397" w:rsidRPr="009D4D55" w:rsidRDefault="001B3788">
      <w:pPr>
        <w:pStyle w:val="Ttulo1"/>
        <w:numPr>
          <w:ilvl w:val="0"/>
          <w:numId w:val="2"/>
        </w:numPr>
        <w:rPr>
          <w:caps/>
          <w:smallCaps w:val="0"/>
        </w:rPr>
      </w:pPr>
      <w:r w:rsidRPr="009D4D55">
        <w:rPr>
          <w:caps/>
          <w:smallCaps w:val="0"/>
        </w:rPr>
        <w:t>Metodologia</w:t>
      </w:r>
    </w:p>
    <w:p w14:paraId="073FFF1E" w14:textId="77777777" w:rsidR="002A7397" w:rsidRDefault="001B3788" w:rsidP="009D4D55">
      <w:pPr>
        <w:pStyle w:val="TF-TEXTO"/>
      </w:pPr>
      <w:r>
        <w:t>O trabalho será desenvolvido observando as seguintes etapas:</w:t>
      </w:r>
    </w:p>
    <w:p w14:paraId="3D2ACE42" w14:textId="77777777" w:rsidR="002A7397" w:rsidRPr="000A3CE0" w:rsidRDefault="001B3788" w:rsidP="000A3CE0">
      <w:pPr>
        <w:pStyle w:val="TF-ALNEA"/>
        <w:numPr>
          <w:ilvl w:val="0"/>
          <w:numId w:val="1"/>
        </w:numPr>
        <w:tabs>
          <w:tab w:val="num" w:pos="1077"/>
        </w:tabs>
        <w:ind w:left="1077" w:hanging="397"/>
        <w:contextualSpacing w:val="0"/>
      </w:pPr>
      <w:r w:rsidRPr="000A3CE0">
        <w:t xml:space="preserve">levantamento bibliográfico: pesquisar e estudar sobre células </w:t>
      </w:r>
      <w:proofErr w:type="spellStart"/>
      <w:r w:rsidRPr="000A3CE0">
        <w:t>hipocampais</w:t>
      </w:r>
      <w:proofErr w:type="spellEnd"/>
      <w:r w:rsidRPr="000A3CE0">
        <w:t xml:space="preserve"> para conseguir realizar a distinção de células típicas e atípicas, visão computacional, processamento de imagens, aprendizado de máquina e trabalhos correlatos;</w:t>
      </w:r>
    </w:p>
    <w:p w14:paraId="2E3781D6" w14:textId="77777777" w:rsidR="002A7397" w:rsidRPr="000A3CE0" w:rsidRDefault="001B3788" w:rsidP="000A3CE0">
      <w:pPr>
        <w:pStyle w:val="TF-ALNEA"/>
        <w:numPr>
          <w:ilvl w:val="0"/>
          <w:numId w:val="1"/>
        </w:numPr>
        <w:tabs>
          <w:tab w:val="num" w:pos="1077"/>
        </w:tabs>
        <w:ind w:left="1077" w:hanging="397"/>
        <w:contextualSpacing w:val="0"/>
      </w:pPr>
      <w:r w:rsidRPr="000A3CE0">
        <w:t>elicitação de requisitos da aplicação móvel: baseando-se nas informações da etapa anterior, reavaliar os requisitos propostos para a aplicação;</w:t>
      </w:r>
    </w:p>
    <w:p w14:paraId="227CA9A3" w14:textId="77777777" w:rsidR="002A7397" w:rsidRPr="000A3CE0" w:rsidRDefault="001B3788" w:rsidP="000A3CE0">
      <w:pPr>
        <w:pStyle w:val="TF-ALNEA"/>
        <w:numPr>
          <w:ilvl w:val="0"/>
          <w:numId w:val="1"/>
        </w:numPr>
        <w:tabs>
          <w:tab w:val="num" w:pos="1077"/>
        </w:tabs>
        <w:ind w:left="1077" w:hanging="397"/>
        <w:contextualSpacing w:val="0"/>
      </w:pPr>
      <w:r w:rsidRPr="000A3CE0">
        <w:t xml:space="preserve">especificação: utilizar a ferramenta de diagramação Enterprise Architect (EA) para elaborar os diagramas de caso de uso e de atividades de acordo com a </w:t>
      </w:r>
      <w:proofErr w:type="spellStart"/>
      <w:r w:rsidRPr="000A3CE0">
        <w:t>Unified</w:t>
      </w:r>
      <w:proofErr w:type="spellEnd"/>
      <w:r w:rsidRPr="000A3CE0">
        <w:t xml:space="preserve"> </w:t>
      </w:r>
      <w:proofErr w:type="spellStart"/>
      <w:r w:rsidRPr="000A3CE0">
        <w:t>Modeling</w:t>
      </w:r>
      <w:proofErr w:type="spellEnd"/>
      <w:r w:rsidRPr="000A3CE0">
        <w:t xml:space="preserve"> </w:t>
      </w:r>
      <w:proofErr w:type="spellStart"/>
      <w:r w:rsidRPr="000A3CE0">
        <w:t>Language</w:t>
      </w:r>
      <w:proofErr w:type="spellEnd"/>
      <w:r w:rsidRPr="000A3CE0">
        <w:t xml:space="preserve"> (UML);</w:t>
      </w:r>
    </w:p>
    <w:p w14:paraId="2384A337" w14:textId="07F89D46" w:rsidR="002A7397" w:rsidRPr="000A3CE0" w:rsidRDefault="001B3788" w:rsidP="000A3CE0">
      <w:pPr>
        <w:pStyle w:val="TF-ALNEA"/>
        <w:numPr>
          <w:ilvl w:val="0"/>
          <w:numId w:val="1"/>
        </w:numPr>
        <w:tabs>
          <w:tab w:val="num" w:pos="1077"/>
        </w:tabs>
        <w:ind w:left="1077" w:hanging="397"/>
        <w:contextualSpacing w:val="0"/>
      </w:pPr>
      <w:r w:rsidRPr="000A3CE0">
        <w:lastRenderedPageBreak/>
        <w:t xml:space="preserve">implementação: a partir do item (c) implementar a aplicação móvel para a plataforma Android utilizando a linguagem </w:t>
      </w:r>
      <w:proofErr w:type="spellStart"/>
      <w:r w:rsidRPr="000A3CE0">
        <w:t>Flutter</w:t>
      </w:r>
      <w:proofErr w:type="spellEnd"/>
      <w:r w:rsidR="001B570E">
        <w:t xml:space="preserve">, ao qual </w:t>
      </w:r>
      <w:r w:rsidR="00C931CE">
        <w:t>permitirá o acesso</w:t>
      </w:r>
      <w:r w:rsidR="003F102C">
        <w:t xml:space="preserve"> </w:t>
      </w:r>
      <w:r w:rsidR="00C931CE">
        <w:t>a</w:t>
      </w:r>
      <w:r w:rsidR="003F102C">
        <w:t xml:space="preserve">o modelo </w:t>
      </w:r>
      <w:r w:rsidR="00757042">
        <w:t xml:space="preserve">para </w:t>
      </w:r>
      <w:r w:rsidR="00757042" w:rsidRPr="000A3CE0">
        <w:t>identificação e contagem das células</w:t>
      </w:r>
      <w:r w:rsidRPr="000A3CE0">
        <w:t>;</w:t>
      </w:r>
    </w:p>
    <w:p w14:paraId="32763605" w14:textId="77777777" w:rsidR="002A7397" w:rsidRPr="000A3CE0" w:rsidRDefault="001B3788" w:rsidP="000A3CE0">
      <w:pPr>
        <w:pStyle w:val="TF-ALNEA"/>
        <w:numPr>
          <w:ilvl w:val="0"/>
          <w:numId w:val="1"/>
        </w:numPr>
        <w:tabs>
          <w:tab w:val="num" w:pos="1077"/>
        </w:tabs>
        <w:ind w:left="1077" w:hanging="397"/>
        <w:contextualSpacing w:val="0"/>
      </w:pPr>
      <w:r w:rsidRPr="000A3CE0">
        <w:t>testes da aplicação móvel: elaborar testes para validar a usabilidade da aplicação junto aos profissionais da área da saúde;</w:t>
      </w:r>
    </w:p>
    <w:p w14:paraId="7C032AC4" w14:textId="77777777" w:rsidR="002A7397" w:rsidRPr="000A3CE0" w:rsidRDefault="001B3788" w:rsidP="000A3CE0">
      <w:pPr>
        <w:pStyle w:val="TF-ALNEA"/>
        <w:numPr>
          <w:ilvl w:val="0"/>
          <w:numId w:val="1"/>
        </w:numPr>
        <w:tabs>
          <w:tab w:val="num" w:pos="1077"/>
        </w:tabs>
        <w:ind w:left="1077" w:hanging="397"/>
        <w:contextualSpacing w:val="0"/>
      </w:pPr>
      <w:r w:rsidRPr="000A3CE0">
        <w:t>criação da base de imagens: coletar amostras de células típicas e atípicas. Estas imagens serão utilizadas para o treinamento e validação da ferramenta. Quanto mais imagens forem utilizadas, melhores devem ser os resultados, portanto, a busca por estas imagens pode se estender durante todo o desenvolvimento do trabalho;</w:t>
      </w:r>
    </w:p>
    <w:p w14:paraId="208C8FF3" w14:textId="77777777" w:rsidR="002A7397" w:rsidRPr="000A3CE0" w:rsidRDefault="001B3788" w:rsidP="000A3CE0">
      <w:pPr>
        <w:pStyle w:val="TF-ALNEA"/>
        <w:numPr>
          <w:ilvl w:val="0"/>
          <w:numId w:val="1"/>
        </w:numPr>
        <w:tabs>
          <w:tab w:val="num" w:pos="1077"/>
        </w:tabs>
        <w:ind w:left="1077" w:hanging="397"/>
        <w:contextualSpacing w:val="0"/>
      </w:pPr>
      <w:r w:rsidRPr="000A3CE0">
        <w:t>rotulação das imagens coletadas: rotular as imagens que serão utilizadas, permitindo assim que o algoritmo possa ter sua assertividade testada;</w:t>
      </w:r>
    </w:p>
    <w:p w14:paraId="4B7B22BC" w14:textId="77777777" w:rsidR="002A7397" w:rsidRPr="000A3CE0" w:rsidRDefault="001B3788" w:rsidP="000A3CE0">
      <w:pPr>
        <w:pStyle w:val="TF-ALNEA"/>
        <w:numPr>
          <w:ilvl w:val="0"/>
          <w:numId w:val="1"/>
        </w:numPr>
        <w:tabs>
          <w:tab w:val="num" w:pos="1077"/>
        </w:tabs>
        <w:ind w:left="1077" w:hanging="397"/>
        <w:contextualSpacing w:val="0"/>
      </w:pPr>
      <w:r w:rsidRPr="000A3CE0">
        <w:t>pesquisa e escolha do algoritmo de segmentação: pesquisar os principais algoritmos de segmentação e detecção de objetos, escolhendo o adequado para o desenvolvimento do trabalho;</w:t>
      </w:r>
    </w:p>
    <w:p w14:paraId="4DF06EBF" w14:textId="0D303238" w:rsidR="002A7397" w:rsidRPr="000A3CE0" w:rsidRDefault="001B3788" w:rsidP="000A3CE0">
      <w:pPr>
        <w:pStyle w:val="TF-ALNEA"/>
        <w:numPr>
          <w:ilvl w:val="0"/>
          <w:numId w:val="1"/>
        </w:numPr>
        <w:tabs>
          <w:tab w:val="num" w:pos="1077"/>
        </w:tabs>
        <w:ind w:left="1077" w:hanging="397"/>
        <w:contextualSpacing w:val="0"/>
      </w:pPr>
      <w:r w:rsidRPr="000A3CE0">
        <w:t xml:space="preserve">preparação das imagens: realizar o realce e melhoramento das imagens utilizando o </w:t>
      </w:r>
      <w:proofErr w:type="spellStart"/>
      <w:r w:rsidRPr="000A3CE0">
        <w:t>OpenCV</w:t>
      </w:r>
      <w:proofErr w:type="spellEnd"/>
      <w:r w:rsidRPr="000A3CE0">
        <w:t>. Posteriormente subdividir as imagens em dois grupos: imagens de treinamento e de validação</w:t>
      </w:r>
      <w:r w:rsidR="002D1FD9">
        <w:t>;</w:t>
      </w:r>
    </w:p>
    <w:p w14:paraId="1BD5772C" w14:textId="77777777" w:rsidR="002A7397" w:rsidRPr="000A3CE0" w:rsidRDefault="001B3788" w:rsidP="000A3CE0">
      <w:pPr>
        <w:pStyle w:val="TF-ALNEA"/>
        <w:numPr>
          <w:ilvl w:val="0"/>
          <w:numId w:val="1"/>
        </w:numPr>
        <w:tabs>
          <w:tab w:val="num" w:pos="1077"/>
        </w:tabs>
        <w:ind w:left="1077" w:hanging="397"/>
        <w:contextualSpacing w:val="0"/>
      </w:pPr>
      <w:r w:rsidRPr="000A3CE0">
        <w:t>definição da arquitetura da rede neural artificial: definir a arquitetura da rede neural artificial mais aderente ao processo de identificação e contagem de neurônios típicos e atípicos;</w:t>
      </w:r>
    </w:p>
    <w:p w14:paraId="67498808" w14:textId="77777777" w:rsidR="002A7397" w:rsidRPr="000A3CE0" w:rsidRDefault="001B3788" w:rsidP="000A3CE0">
      <w:pPr>
        <w:pStyle w:val="TF-ALNEA"/>
        <w:numPr>
          <w:ilvl w:val="0"/>
          <w:numId w:val="1"/>
        </w:numPr>
        <w:tabs>
          <w:tab w:val="num" w:pos="1077"/>
        </w:tabs>
        <w:ind w:left="1077" w:hanging="397"/>
        <w:contextualSpacing w:val="0"/>
      </w:pPr>
      <w:r w:rsidRPr="000A3CE0">
        <w:t xml:space="preserve">implementação da ferramenta: utilizando as imagens obtidas (b), baseado no conhecimento levantado nos itens (d) e (e) desenvolver a ferramenta para identificação e contagem das células utilizando a linguagem Python e as bibliotecas </w:t>
      </w:r>
      <w:proofErr w:type="spellStart"/>
      <w:r w:rsidRPr="000A3CE0">
        <w:t>OpenCV</w:t>
      </w:r>
      <w:proofErr w:type="spellEnd"/>
      <w:r w:rsidRPr="000A3CE0">
        <w:t xml:space="preserve">, </w:t>
      </w:r>
      <w:proofErr w:type="spellStart"/>
      <w:r w:rsidRPr="000A3CE0">
        <w:t>scikit-learn</w:t>
      </w:r>
      <w:proofErr w:type="spellEnd"/>
      <w:r w:rsidRPr="000A3CE0">
        <w:t xml:space="preserve">, </w:t>
      </w:r>
      <w:proofErr w:type="spellStart"/>
      <w:r w:rsidRPr="000A3CE0">
        <w:t>Keras</w:t>
      </w:r>
      <w:proofErr w:type="spellEnd"/>
      <w:r w:rsidRPr="000A3CE0">
        <w:t xml:space="preserve"> e </w:t>
      </w:r>
      <w:proofErr w:type="spellStart"/>
      <w:r w:rsidRPr="000A3CE0">
        <w:t>TensorFlow</w:t>
      </w:r>
      <w:proofErr w:type="spellEnd"/>
      <w:r w:rsidRPr="000A3CE0">
        <w:t>;</w:t>
      </w:r>
    </w:p>
    <w:p w14:paraId="0AF48BD4" w14:textId="77777777" w:rsidR="002A7397" w:rsidRDefault="001B3788" w:rsidP="000A3CE0">
      <w:pPr>
        <w:pStyle w:val="TF-ALNEA"/>
        <w:numPr>
          <w:ilvl w:val="0"/>
          <w:numId w:val="1"/>
        </w:numPr>
        <w:tabs>
          <w:tab w:val="num" w:pos="1077"/>
        </w:tabs>
        <w:ind w:left="1077" w:hanging="397"/>
        <w:contextualSpacing w:val="0"/>
        <w:rPr>
          <w:color w:val="000000"/>
        </w:rPr>
      </w:pPr>
      <w:r w:rsidRPr="000A3CE0">
        <w:t>testes: realizar testes em conjunto com especialistas, os quais fornecerão parte das imagens que irão compor a base de dados, analisando o seu grau de satisfação e a taxa de acerto em relação ao processo manual</w:t>
      </w:r>
      <w:r>
        <w:rPr>
          <w:color w:val="000000"/>
        </w:rPr>
        <w:t xml:space="preserve">.  </w:t>
      </w:r>
    </w:p>
    <w:p w14:paraId="62A4ED39" w14:textId="77777777" w:rsidR="002A7397" w:rsidRPr="00FD7ED3" w:rsidRDefault="001B3788" w:rsidP="00C4228F">
      <w:pPr>
        <w:pStyle w:val="TF-refernciasbibliogrficasTTULO"/>
        <w:rPr>
          <w:lang w:val="en-US"/>
        </w:rPr>
      </w:pPr>
      <w:r w:rsidRPr="00FD7ED3">
        <w:rPr>
          <w:lang w:val="en-US"/>
        </w:rPr>
        <w:t>Referências</w:t>
      </w:r>
    </w:p>
    <w:p w14:paraId="6C2DA029" w14:textId="77777777" w:rsidR="002A7397" w:rsidRPr="00FD7ED3" w:rsidRDefault="001B3788" w:rsidP="00BF7899">
      <w:pPr>
        <w:pStyle w:val="TF-refernciasITEM"/>
        <w:rPr>
          <w:lang w:val="en-US"/>
        </w:rPr>
      </w:pPr>
      <w:r w:rsidRPr="00FD7ED3">
        <w:rPr>
          <w:lang w:val="en-US"/>
        </w:rPr>
        <w:t xml:space="preserve">ALJARARI, R. M. </w:t>
      </w:r>
      <w:r w:rsidRPr="00E179F7">
        <w:rPr>
          <w:b/>
          <w:bCs/>
          <w:lang w:val="en-US"/>
        </w:rPr>
        <w:t xml:space="preserve">Neuroprotective effects of a combination of Boswellia </w:t>
      </w:r>
      <w:proofErr w:type="spellStart"/>
      <w:r w:rsidRPr="00E179F7">
        <w:rPr>
          <w:b/>
          <w:bCs/>
          <w:lang w:val="en-US"/>
        </w:rPr>
        <w:t>papyrifera</w:t>
      </w:r>
      <w:proofErr w:type="spellEnd"/>
      <w:r w:rsidRPr="00E179F7">
        <w:rPr>
          <w:b/>
          <w:bCs/>
          <w:lang w:val="en-US"/>
        </w:rPr>
        <w:t xml:space="preserve"> and </w:t>
      </w:r>
      <w:proofErr w:type="spellStart"/>
      <w:r w:rsidRPr="00E179F7">
        <w:rPr>
          <w:b/>
          <w:bCs/>
          <w:lang w:val="en-US"/>
        </w:rPr>
        <w:t>Syzygium</w:t>
      </w:r>
      <w:proofErr w:type="spellEnd"/>
      <w:r w:rsidRPr="00E179F7">
        <w:rPr>
          <w:b/>
          <w:bCs/>
          <w:lang w:val="en-US"/>
        </w:rPr>
        <w:t xml:space="preserve"> aromaticum on AlCl3 induced Alzheimer’s disease in male albino rat</w:t>
      </w:r>
      <w:r w:rsidRPr="00FD7ED3">
        <w:rPr>
          <w:lang w:val="en-US"/>
        </w:rPr>
        <w:t xml:space="preserve">. Brazilian Journal of Biology, v. 83, 1 </w:t>
      </w:r>
      <w:proofErr w:type="spellStart"/>
      <w:r w:rsidRPr="00FD7ED3">
        <w:rPr>
          <w:lang w:val="en-US"/>
        </w:rPr>
        <w:t>jan.</w:t>
      </w:r>
      <w:proofErr w:type="spellEnd"/>
      <w:r w:rsidRPr="00FD7ED3">
        <w:rPr>
          <w:lang w:val="en-US"/>
        </w:rPr>
        <w:t xml:space="preserve"> 2023.</w:t>
      </w:r>
    </w:p>
    <w:p w14:paraId="2D6639C9" w14:textId="31622810" w:rsidR="002A7397" w:rsidRPr="00FD7ED3" w:rsidRDefault="001B3788" w:rsidP="00BF7899">
      <w:pPr>
        <w:pStyle w:val="TF-refernciasITEM"/>
        <w:rPr>
          <w:lang w:val="en-US"/>
        </w:rPr>
      </w:pPr>
      <w:r w:rsidRPr="002E6C21">
        <w:rPr>
          <w:lang w:val="en-US"/>
        </w:rPr>
        <w:t>ALOM, M</w:t>
      </w:r>
      <w:r w:rsidR="002E6C21" w:rsidRPr="002E6C21">
        <w:rPr>
          <w:lang w:val="en-US"/>
        </w:rPr>
        <w:t>.</w:t>
      </w:r>
      <w:r w:rsidRPr="002E6C21">
        <w:rPr>
          <w:lang w:val="en-US"/>
        </w:rPr>
        <w:t xml:space="preserve"> Z</w:t>
      </w:r>
      <w:r w:rsidR="002E6C21">
        <w:rPr>
          <w:lang w:val="en-US"/>
        </w:rPr>
        <w:t>.</w:t>
      </w:r>
      <w:r w:rsidRPr="002E6C21">
        <w:rPr>
          <w:lang w:val="en-US"/>
        </w:rPr>
        <w:t xml:space="preserve"> </w:t>
      </w:r>
      <w:r w:rsidRPr="002E6C21">
        <w:rPr>
          <w:i/>
          <w:iCs/>
          <w:lang w:val="en-US"/>
        </w:rPr>
        <w:t>et al</w:t>
      </w:r>
      <w:r w:rsidRPr="002E6C21">
        <w:rPr>
          <w:lang w:val="en-US"/>
        </w:rPr>
        <w:t xml:space="preserve">. </w:t>
      </w:r>
      <w:r w:rsidRPr="00FD7ED3">
        <w:rPr>
          <w:lang w:val="en-US"/>
        </w:rPr>
        <w:t xml:space="preserve">A State-of-the-Art Survey on Deep Learning Theory and Architectures. </w:t>
      </w:r>
      <w:r w:rsidRPr="00E179F7">
        <w:rPr>
          <w:b/>
          <w:bCs/>
          <w:lang w:val="en-US"/>
        </w:rPr>
        <w:t>Electronics</w:t>
      </w:r>
      <w:r w:rsidRPr="00FD7ED3">
        <w:rPr>
          <w:lang w:val="en-US"/>
        </w:rPr>
        <w:t>, [</w:t>
      </w:r>
      <w:proofErr w:type="spellStart"/>
      <w:r w:rsidRPr="00FD7ED3">
        <w:rPr>
          <w:lang w:val="en-US"/>
        </w:rPr>
        <w:t>S.l.</w:t>
      </w:r>
      <w:proofErr w:type="spellEnd"/>
      <w:r w:rsidRPr="00FD7ED3">
        <w:rPr>
          <w:lang w:val="en-US"/>
        </w:rPr>
        <w:t xml:space="preserve">], v. 8, n. 3, p. 292, 5 mar. 2019.  </w:t>
      </w:r>
    </w:p>
    <w:p w14:paraId="45C39548" w14:textId="131F22A1" w:rsidR="002A7397" w:rsidRPr="007D3825" w:rsidRDefault="002E6C21" w:rsidP="00BF7899">
      <w:pPr>
        <w:pStyle w:val="TF-refernciasITEM"/>
        <w:rPr>
          <w:lang w:val="en-US"/>
        </w:rPr>
      </w:pPr>
      <w:r w:rsidRPr="002E6C21">
        <w:rPr>
          <w:lang w:val="en-US"/>
        </w:rPr>
        <w:lastRenderedPageBreak/>
        <w:t>AMARAL</w:t>
      </w:r>
      <w:r w:rsidR="001B3788" w:rsidRPr="002E6C21">
        <w:rPr>
          <w:lang w:val="en-US"/>
        </w:rPr>
        <w:t xml:space="preserve">, D. G.; </w:t>
      </w:r>
      <w:r w:rsidR="00C93FBD" w:rsidRPr="002E6C21">
        <w:rPr>
          <w:lang w:val="en-US"/>
        </w:rPr>
        <w:t>LAVENEX</w:t>
      </w:r>
      <w:r w:rsidR="001B3788" w:rsidRPr="002E6C21">
        <w:rPr>
          <w:lang w:val="en-US"/>
        </w:rPr>
        <w:t xml:space="preserve">, P. </w:t>
      </w:r>
      <w:r w:rsidR="001B3788" w:rsidRPr="00F410F9">
        <w:rPr>
          <w:b/>
          <w:bCs/>
          <w:lang w:val="en-US"/>
        </w:rPr>
        <w:t>Hippocampal neuroanatomy</w:t>
      </w:r>
      <w:r w:rsidR="001B3788" w:rsidRPr="002E6C21">
        <w:rPr>
          <w:lang w:val="en-US"/>
        </w:rPr>
        <w:t xml:space="preserve">: The hippocampus book. </w:t>
      </w:r>
      <w:r w:rsidR="001B3788" w:rsidRPr="00FD7ED3">
        <w:rPr>
          <w:lang w:val="en-US"/>
        </w:rPr>
        <w:t xml:space="preserve">Oxford: Oxford University Press, 2007. </w:t>
      </w:r>
      <w:r w:rsidR="001B3788">
        <w:t xml:space="preserve">Disponível em: https://academic.oup.com/book/25965/chapter-abstract/193768286?redirectedFrom=fulltext. </w:t>
      </w:r>
      <w:proofErr w:type="spellStart"/>
      <w:r w:rsidR="001B3788" w:rsidRPr="007D3825">
        <w:rPr>
          <w:lang w:val="en-US"/>
        </w:rPr>
        <w:t>Acesso</w:t>
      </w:r>
      <w:proofErr w:type="spellEnd"/>
      <w:r w:rsidR="001B3788" w:rsidRPr="007D3825">
        <w:rPr>
          <w:lang w:val="en-US"/>
        </w:rPr>
        <w:t xml:space="preserve"> </w:t>
      </w:r>
      <w:proofErr w:type="spellStart"/>
      <w:r w:rsidR="001B3788" w:rsidRPr="007D3825">
        <w:rPr>
          <w:lang w:val="en-US"/>
        </w:rPr>
        <w:t>em</w:t>
      </w:r>
      <w:proofErr w:type="spellEnd"/>
      <w:r w:rsidR="001B3788" w:rsidRPr="007D3825">
        <w:rPr>
          <w:lang w:val="en-US"/>
        </w:rPr>
        <w:t>: 20 abr. 2024.</w:t>
      </w:r>
    </w:p>
    <w:p w14:paraId="7B42CD02" w14:textId="2C8045F1" w:rsidR="002A7397" w:rsidRPr="00FD7ED3" w:rsidRDefault="001B3788" w:rsidP="00BF7899">
      <w:pPr>
        <w:pStyle w:val="TF-refernciasITEM"/>
        <w:rPr>
          <w:lang w:val="en-US"/>
        </w:rPr>
      </w:pPr>
      <w:r w:rsidRPr="00C93FBD">
        <w:rPr>
          <w:lang w:val="en-US"/>
        </w:rPr>
        <w:t>BEAR, M. F.</w:t>
      </w:r>
      <w:r w:rsidR="00F86B4F" w:rsidRPr="00C93FBD">
        <w:rPr>
          <w:lang w:val="en-US"/>
        </w:rPr>
        <w:t xml:space="preserve"> </w:t>
      </w:r>
      <w:r w:rsidR="00F86B4F" w:rsidRPr="00C93FBD">
        <w:rPr>
          <w:i/>
          <w:iCs/>
          <w:lang w:val="en-US"/>
        </w:rPr>
        <w:t>et al</w:t>
      </w:r>
      <w:r w:rsidR="00C93FBD" w:rsidRPr="00C93FBD">
        <w:rPr>
          <w:lang w:val="en-US"/>
        </w:rPr>
        <w:t>.</w:t>
      </w:r>
      <w:r w:rsidR="00BE5B55" w:rsidRPr="00C93FBD">
        <w:rPr>
          <w:lang w:val="en-US"/>
        </w:rPr>
        <w:t xml:space="preserve"> </w:t>
      </w:r>
      <w:r w:rsidRPr="007D3825">
        <w:rPr>
          <w:lang w:val="en-US"/>
        </w:rPr>
        <w:t xml:space="preserve">(2015). </w:t>
      </w:r>
      <w:r w:rsidRPr="00F410F9">
        <w:rPr>
          <w:b/>
          <w:bCs/>
          <w:lang w:val="en-US"/>
        </w:rPr>
        <w:t>Neuroscience</w:t>
      </w:r>
      <w:r w:rsidRPr="00FD7ED3">
        <w:rPr>
          <w:lang w:val="en-US"/>
        </w:rPr>
        <w:t>: Exploring the Brain. Wolters Kluwer, 4th edition, Philadelphia.</w:t>
      </w:r>
    </w:p>
    <w:p w14:paraId="4CBFCE78" w14:textId="0CBCB501" w:rsidR="002A7397" w:rsidRDefault="001B3788" w:rsidP="00BF7899">
      <w:pPr>
        <w:pStyle w:val="TF-refernciasITEM"/>
      </w:pPr>
      <w:r>
        <w:t>BOTELHO, L</w:t>
      </w:r>
      <w:r w:rsidR="00CA4A27">
        <w:t>.</w:t>
      </w:r>
      <w:r>
        <w:t xml:space="preserve"> L</w:t>
      </w:r>
      <w:r w:rsidR="00CA4A27">
        <w:t>.</w:t>
      </w:r>
      <w:r>
        <w:t xml:space="preserve"> R</w:t>
      </w:r>
      <w:r w:rsidR="006860D0">
        <w:t>;</w:t>
      </w:r>
      <w:r>
        <w:t xml:space="preserve"> </w:t>
      </w:r>
      <w:r w:rsidR="006860D0">
        <w:t xml:space="preserve">CUNHA, </w:t>
      </w:r>
      <w:r>
        <w:t>C</w:t>
      </w:r>
      <w:r w:rsidR="006860D0">
        <w:t>.</w:t>
      </w:r>
      <w:r>
        <w:t xml:space="preserve"> C</w:t>
      </w:r>
      <w:r w:rsidR="006860D0">
        <w:t xml:space="preserve">. </w:t>
      </w:r>
      <w:r>
        <w:t>A</w:t>
      </w:r>
      <w:r w:rsidR="006860D0">
        <w:t>.;</w:t>
      </w:r>
      <w:r>
        <w:t xml:space="preserve"> M</w:t>
      </w:r>
      <w:r w:rsidR="006860D0">
        <w:t>ACEDO, M</w:t>
      </w:r>
      <w:r>
        <w:t xml:space="preserve">. </w:t>
      </w:r>
      <w:r w:rsidRPr="00F410F9">
        <w:rPr>
          <w:b/>
          <w:bCs/>
        </w:rPr>
        <w:t>O método da revisão integrativa nos estudos organizacionais</w:t>
      </w:r>
      <w:r>
        <w:t>. Gestão e sociedade 5.11 (2011): 121-136.</w:t>
      </w:r>
    </w:p>
    <w:p w14:paraId="7560BE76" w14:textId="77777777" w:rsidR="002A7397" w:rsidRDefault="001B3788" w:rsidP="00BF7899">
      <w:pPr>
        <w:pStyle w:val="TF-refernciasITEM"/>
      </w:pPr>
      <w:r w:rsidRPr="00BF7899">
        <w:t xml:space="preserve">CASARIN, S. T. </w:t>
      </w:r>
      <w:r w:rsidRPr="006860D0">
        <w:rPr>
          <w:i/>
          <w:iCs/>
        </w:rPr>
        <w:t>et al</w:t>
      </w:r>
      <w:r w:rsidRPr="00BF7899">
        <w:t xml:space="preserve">. </w:t>
      </w:r>
      <w:r w:rsidRPr="00F410F9">
        <w:rPr>
          <w:b/>
          <w:bCs/>
        </w:rPr>
        <w:t>Tipos de revisão de literatura</w:t>
      </w:r>
      <w:r>
        <w:t xml:space="preserve">: considerações das editoras do </w:t>
      </w:r>
      <w:proofErr w:type="spellStart"/>
      <w:r>
        <w:t>Journal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Nursing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Health. J. </w:t>
      </w:r>
      <w:proofErr w:type="spellStart"/>
      <w:r>
        <w:t>nurs</w:t>
      </w:r>
      <w:proofErr w:type="spellEnd"/>
      <w:r>
        <w:t xml:space="preserve">. </w:t>
      </w:r>
      <w:proofErr w:type="spellStart"/>
      <w:r>
        <w:t>health</w:t>
      </w:r>
      <w:proofErr w:type="spellEnd"/>
      <w:r>
        <w:t>. 2020. Disponível em: https://periodicos.ufpel.edu.br/ojs2/index.php/enfermagem/article/view/19924/11995. Acesso em: 20 abr. 2024.</w:t>
      </w:r>
    </w:p>
    <w:p w14:paraId="1B77B226" w14:textId="77777777" w:rsidR="002A7397" w:rsidRDefault="001B3788" w:rsidP="00BF7899">
      <w:pPr>
        <w:pStyle w:val="TF-refernciasITEM"/>
      </w:pPr>
      <w:r>
        <w:t xml:space="preserve">CERVANTES, E. P. </w:t>
      </w:r>
      <w:r w:rsidRPr="00F410F9">
        <w:rPr>
          <w:b/>
          <w:bCs/>
        </w:rPr>
        <w:t>Classificação morfológica de neurônios baseada na hierarquia das arvores dendríticas</w:t>
      </w:r>
      <w:r>
        <w:t xml:space="preserve">. 2019. Tese (Doutorado em Ciências). Instituto de </w:t>
      </w:r>
      <w:proofErr w:type="spellStart"/>
      <w:r>
        <w:t>Matematica</w:t>
      </w:r>
      <w:proofErr w:type="spellEnd"/>
      <w:r>
        <w:t xml:space="preserve"> e Estatística, Universidade de São Paulo, São Paulo.</w:t>
      </w:r>
    </w:p>
    <w:p w14:paraId="51C72BAD" w14:textId="36E02B51" w:rsidR="00607BF4" w:rsidRPr="00607BF4" w:rsidRDefault="00607BF4" w:rsidP="00607BF4">
      <w:pPr>
        <w:pStyle w:val="TF-refernciasITEM"/>
      </w:pPr>
      <w:r>
        <w:t xml:space="preserve">FIGUEROLA, W. B. </w:t>
      </w:r>
      <w:r w:rsidRPr="00F410F9">
        <w:rPr>
          <w:b/>
          <w:bCs/>
        </w:rPr>
        <w:t>Dinâmica da Plasticidade Sináptica em neurônios do Hipocampo durante ciclos de sono</w:t>
      </w:r>
      <w:r>
        <w:t xml:space="preserve">: um estudo computacional. </w:t>
      </w:r>
      <w:r w:rsidRPr="00607BF4">
        <w:t>2012.</w:t>
      </w:r>
      <w:r w:rsidR="00FD7ED3">
        <w:t xml:space="preserve"> Tese (</w:t>
      </w:r>
      <w:r w:rsidR="00175E17">
        <w:t>Doutorado em Ciências</w:t>
      </w:r>
      <w:r w:rsidR="00FD7ED3">
        <w:t>)</w:t>
      </w:r>
      <w:r w:rsidR="00175E17">
        <w:t xml:space="preserve"> – Curso de Pós-Graduação em Engenharia Elétrica, Universidade Federal do Rio Grande do Norte, Natal.</w:t>
      </w:r>
    </w:p>
    <w:p w14:paraId="59FA2A41" w14:textId="6E810BD2" w:rsidR="002A7397" w:rsidRDefault="00243024" w:rsidP="00BF7899">
      <w:pPr>
        <w:pStyle w:val="TF-refernciasITEM"/>
        <w:rPr>
          <w:lang w:val="en-US"/>
        </w:rPr>
      </w:pPr>
      <w:r>
        <w:t>GALVÃO, C</w:t>
      </w:r>
      <w:r w:rsidR="006860D0">
        <w:t>. M.</w:t>
      </w:r>
      <w:r w:rsidR="00F86B4F">
        <w:t xml:space="preserve"> </w:t>
      </w:r>
      <w:r w:rsidR="00F86B4F" w:rsidRPr="006860D0">
        <w:rPr>
          <w:i/>
          <w:iCs/>
        </w:rPr>
        <w:t>et al</w:t>
      </w:r>
      <w:r>
        <w:t xml:space="preserve">. </w:t>
      </w:r>
      <w:r w:rsidRPr="00F410F9">
        <w:rPr>
          <w:b/>
          <w:bCs/>
        </w:rPr>
        <w:t>Revisão sistemática</w:t>
      </w:r>
      <w:r>
        <w:t xml:space="preserve">: recurso que proporciona a incorporação das evidências na prática da enfermagem. </w:t>
      </w:r>
      <w:proofErr w:type="spellStart"/>
      <w:r w:rsidRPr="006860D0">
        <w:rPr>
          <w:lang w:val="en-US"/>
        </w:rPr>
        <w:t>Revista</w:t>
      </w:r>
      <w:proofErr w:type="spellEnd"/>
      <w:r w:rsidRPr="006860D0">
        <w:rPr>
          <w:lang w:val="en-US"/>
        </w:rPr>
        <w:t xml:space="preserve"> Latino-americana de </w:t>
      </w:r>
      <w:proofErr w:type="spellStart"/>
      <w:r w:rsidRPr="006860D0">
        <w:rPr>
          <w:lang w:val="en-US"/>
        </w:rPr>
        <w:t>enfermagem</w:t>
      </w:r>
      <w:proofErr w:type="spellEnd"/>
      <w:r w:rsidRPr="006860D0">
        <w:rPr>
          <w:lang w:val="en-US"/>
        </w:rPr>
        <w:t xml:space="preserve"> 12 (2004): 549-556.</w:t>
      </w:r>
    </w:p>
    <w:p w14:paraId="6D33E045" w14:textId="5802D639" w:rsidR="002A7397" w:rsidRPr="00FD7ED3" w:rsidRDefault="001B3788" w:rsidP="00BF7899">
      <w:pPr>
        <w:pStyle w:val="TF-refernciasITEM"/>
        <w:rPr>
          <w:lang w:val="en-US"/>
        </w:rPr>
      </w:pPr>
      <w:r w:rsidRPr="006860D0">
        <w:rPr>
          <w:lang w:val="en-US"/>
        </w:rPr>
        <w:t xml:space="preserve">GOUTTE, </w:t>
      </w:r>
      <w:r w:rsidR="006860D0" w:rsidRPr="006860D0">
        <w:rPr>
          <w:lang w:val="en-US"/>
        </w:rPr>
        <w:t>C.</w:t>
      </w:r>
      <w:r w:rsidRPr="006860D0">
        <w:rPr>
          <w:lang w:val="en-US"/>
        </w:rPr>
        <w:t xml:space="preserve">; GAUSSIER, E. </w:t>
      </w:r>
      <w:r w:rsidRPr="00F410F9">
        <w:rPr>
          <w:b/>
          <w:bCs/>
          <w:lang w:val="en-US"/>
        </w:rPr>
        <w:t>A Probabilistic Interpretation of Precision, Recall and F-Score, with Implication for Evaluation</w:t>
      </w:r>
      <w:r w:rsidRPr="006860D0">
        <w:rPr>
          <w:lang w:val="en-US"/>
        </w:rPr>
        <w:t xml:space="preserve">. </w:t>
      </w:r>
      <w:r w:rsidRPr="00FD7ED3">
        <w:rPr>
          <w:lang w:val="en-US"/>
        </w:rPr>
        <w:t xml:space="preserve">Lecture Notes </w:t>
      </w:r>
      <w:proofErr w:type="gramStart"/>
      <w:r w:rsidRPr="00FD7ED3">
        <w:rPr>
          <w:lang w:val="en-US"/>
        </w:rPr>
        <w:t>In</w:t>
      </w:r>
      <w:proofErr w:type="gramEnd"/>
      <w:r w:rsidRPr="00FD7ED3">
        <w:rPr>
          <w:lang w:val="en-US"/>
        </w:rPr>
        <w:t xml:space="preserve"> Computer Science, [S.L.], p. 345-359, 2005. Springer Berlin Heidelberg </w:t>
      </w:r>
    </w:p>
    <w:p w14:paraId="4E935A10" w14:textId="4D52528F" w:rsidR="00607BF4" w:rsidRDefault="00607BF4" w:rsidP="00607BF4">
      <w:pPr>
        <w:pStyle w:val="TF-refernciasITEM"/>
      </w:pPr>
      <w:r w:rsidRPr="00BF7899">
        <w:t>GRIGOLETTI, G</w:t>
      </w:r>
      <w:r>
        <w:t>. B. L</w:t>
      </w:r>
      <w:r w:rsidRPr="00BF7899">
        <w:t xml:space="preserve">. </w:t>
      </w:r>
      <w:r w:rsidRPr="00F410F9">
        <w:rPr>
          <w:b/>
          <w:bCs/>
        </w:rPr>
        <w:t xml:space="preserve">Neurogênese e estrutura dendrítica </w:t>
      </w:r>
      <w:proofErr w:type="spellStart"/>
      <w:r w:rsidRPr="00F410F9">
        <w:rPr>
          <w:b/>
          <w:bCs/>
        </w:rPr>
        <w:t>hipocampais</w:t>
      </w:r>
      <w:proofErr w:type="spellEnd"/>
      <w:r w:rsidRPr="00F410F9">
        <w:rPr>
          <w:b/>
          <w:bCs/>
        </w:rPr>
        <w:t xml:space="preserve"> em ratos submetidos à restrição proteica durante a ontogênese encefálica: estudo comportamental e influências do ambiente enriquecido</w:t>
      </w:r>
      <w:r>
        <w:t>. Diss. [</w:t>
      </w:r>
      <w:proofErr w:type="spellStart"/>
      <w:r>
        <w:t>S.l</w:t>
      </w:r>
      <w:proofErr w:type="spellEnd"/>
      <w:r>
        <w:t>], 2015.</w:t>
      </w:r>
      <w:r w:rsidR="0069298F">
        <w:t xml:space="preserve"> Dissertação (Mestrado em Ciências) </w:t>
      </w:r>
      <w:r w:rsidR="009063EE">
        <w:t>–</w:t>
      </w:r>
      <w:r w:rsidR="0069298F">
        <w:t xml:space="preserve"> </w:t>
      </w:r>
      <w:r w:rsidR="009063EE">
        <w:t>Curso de Medicina, Universidade Estadual de Campinas, Campinas.</w:t>
      </w:r>
    </w:p>
    <w:p w14:paraId="7A2F9D0A" w14:textId="65B08869" w:rsidR="002A7397" w:rsidRPr="00BF7899" w:rsidRDefault="001B3788" w:rsidP="00BF7899">
      <w:pPr>
        <w:pStyle w:val="TF-refernciasITEM"/>
      </w:pPr>
      <w:r>
        <w:t>GRIVOL, M</w:t>
      </w:r>
      <w:r w:rsidR="006860D0">
        <w:t>. A. B.</w:t>
      </w:r>
      <w:r>
        <w:t xml:space="preserve"> </w:t>
      </w:r>
      <w:r w:rsidRPr="00F410F9">
        <w:rPr>
          <w:b/>
          <w:bCs/>
        </w:rPr>
        <w:t xml:space="preserve">Diagnóstico da doença de Alzheimer usando </w:t>
      </w:r>
      <w:proofErr w:type="spellStart"/>
      <w:r w:rsidRPr="00F410F9">
        <w:rPr>
          <w:b/>
          <w:bCs/>
        </w:rPr>
        <w:t>autoencoders</w:t>
      </w:r>
      <w:proofErr w:type="spellEnd"/>
      <w:r w:rsidRPr="00F410F9">
        <w:rPr>
          <w:b/>
          <w:bCs/>
        </w:rPr>
        <w:t xml:space="preserve"> aplicados a imagens de ressonância magnética</w:t>
      </w:r>
      <w:r>
        <w:t xml:space="preserve">. </w:t>
      </w:r>
      <w:r w:rsidRPr="00BF7899">
        <w:t>(2022).</w:t>
      </w:r>
      <w:r w:rsidR="009063EE">
        <w:t xml:space="preserve"> Trabalho de Conclusão de Curso (Bacharelado em Ciência da Computação) – Curso de Ciência da Computação, Universidade Federal de São Carlos, São Carlos.</w:t>
      </w:r>
    </w:p>
    <w:p w14:paraId="0FA89115" w14:textId="1EF529A1" w:rsidR="002A7397" w:rsidRDefault="001B3788" w:rsidP="00BF7899">
      <w:pPr>
        <w:pStyle w:val="TF-refernciasITEM"/>
      </w:pPr>
      <w:r w:rsidRPr="009063EE">
        <w:rPr>
          <w:lang w:val="en-US"/>
        </w:rPr>
        <w:t>HE, K</w:t>
      </w:r>
      <w:r w:rsidR="00D15880" w:rsidRPr="009063EE">
        <w:rPr>
          <w:lang w:val="en-US"/>
        </w:rPr>
        <w:t>.</w:t>
      </w:r>
      <w:r w:rsidRPr="009063EE">
        <w:rPr>
          <w:lang w:val="en-US"/>
        </w:rPr>
        <w:t xml:space="preserve"> </w:t>
      </w:r>
      <w:r w:rsidRPr="009063EE">
        <w:rPr>
          <w:i/>
          <w:iCs/>
          <w:lang w:val="en-US"/>
        </w:rPr>
        <w:t>et al</w:t>
      </w:r>
      <w:r w:rsidRPr="009063EE">
        <w:rPr>
          <w:lang w:val="en-US"/>
        </w:rPr>
        <w:t xml:space="preserve">. Mask R-CNN. </w:t>
      </w:r>
      <w:r w:rsidRPr="00F410F9">
        <w:rPr>
          <w:b/>
          <w:bCs/>
          <w:lang w:val="en-US"/>
        </w:rPr>
        <w:t>In</w:t>
      </w:r>
      <w:r w:rsidRPr="00FD7ED3">
        <w:rPr>
          <w:lang w:val="en-US"/>
        </w:rPr>
        <w:t xml:space="preserve">: 2017 IEEE International Conference on Computer Vision (ICCV), 2017, Venice, Italy. </w:t>
      </w:r>
      <w:proofErr w:type="spellStart"/>
      <w:r w:rsidRPr="00BF7899">
        <w:t>Proceedings</w:t>
      </w:r>
      <w:proofErr w:type="spellEnd"/>
      <w:r w:rsidRPr="00BF7899">
        <w:t>, [</w:t>
      </w:r>
      <w:proofErr w:type="spellStart"/>
      <w:r w:rsidRPr="00BF7899">
        <w:t>S.l</w:t>
      </w:r>
      <w:proofErr w:type="spellEnd"/>
      <w:r w:rsidRPr="00BF7899">
        <w:t xml:space="preserve">.], IEEE, 2017. p. 2980-2988. </w:t>
      </w:r>
    </w:p>
    <w:p w14:paraId="190C7546" w14:textId="5D5DAA70" w:rsidR="00F26C71" w:rsidRPr="000A48A9" w:rsidRDefault="00F26C71" w:rsidP="00F26C71">
      <w:pPr>
        <w:keepNext w:val="0"/>
        <w:spacing w:before="240" w:after="120"/>
      </w:pPr>
      <w:r w:rsidRPr="00F26C71">
        <w:t xml:space="preserve">LENT, R. </w:t>
      </w:r>
      <w:r w:rsidRPr="00F410F9">
        <w:rPr>
          <w:b/>
          <w:bCs/>
        </w:rPr>
        <w:t>Cem bilhões de Neurônios? Conceitos Fundamentais de Neurociências</w:t>
      </w:r>
      <w:r>
        <w:t>. (2. ed.)</w:t>
      </w:r>
      <w:r w:rsidR="004C3875">
        <w:t>, 2010.</w:t>
      </w:r>
      <w:r>
        <w:t xml:space="preserve"> </w:t>
      </w:r>
      <w:r w:rsidR="004C3875">
        <w:t xml:space="preserve">Disponível em: </w:t>
      </w:r>
      <w:r w:rsidR="004C3875" w:rsidRPr="004C3875">
        <w:t>https://edisciplinas.usp.br/pluginfile.php/7626310/mod_resource/content/1/Roberto%20Lent%20-%20Cem%20Bilh%C3%B5es%20de%20Neur%C3%B4nios%3F.pdf</w:t>
      </w:r>
      <w:r w:rsidR="004C3875">
        <w:t>. Acesso em: 20 abr. 2024.</w:t>
      </w:r>
    </w:p>
    <w:p w14:paraId="361C5ABE" w14:textId="738913F5" w:rsidR="002A7397" w:rsidRPr="00FD7ED3" w:rsidRDefault="001B3788" w:rsidP="00BF7899">
      <w:pPr>
        <w:pStyle w:val="TF-refernciasITEM"/>
        <w:rPr>
          <w:lang w:val="en-US"/>
        </w:rPr>
      </w:pPr>
      <w:r w:rsidRPr="00CD2220">
        <w:rPr>
          <w:lang w:val="en-US"/>
        </w:rPr>
        <w:t xml:space="preserve">MA, </w:t>
      </w:r>
      <w:proofErr w:type="spellStart"/>
      <w:r w:rsidRPr="00CD2220">
        <w:rPr>
          <w:lang w:val="en-US"/>
        </w:rPr>
        <w:t>Feiyu</w:t>
      </w:r>
      <w:proofErr w:type="spellEnd"/>
      <w:r w:rsidR="00F86B4F" w:rsidRPr="00CD2220">
        <w:rPr>
          <w:lang w:val="en-US"/>
        </w:rPr>
        <w:t xml:space="preserve"> </w:t>
      </w:r>
      <w:r w:rsidR="00F86B4F" w:rsidRPr="00CD2220">
        <w:rPr>
          <w:i/>
          <w:iCs/>
          <w:lang w:val="en-US"/>
        </w:rPr>
        <w:t>et al</w:t>
      </w:r>
      <w:r w:rsidRPr="00CD2220">
        <w:rPr>
          <w:lang w:val="en-US"/>
        </w:rPr>
        <w:t xml:space="preserve">. </w:t>
      </w:r>
      <w:r w:rsidRPr="00F410F9">
        <w:rPr>
          <w:b/>
          <w:bCs/>
          <w:lang w:val="en-US"/>
        </w:rPr>
        <w:t>Metallothionein 3 attenuated the apoptosis of neurons in the CA1 region of the hippocampus in the senescence-accelerated mouse/PRONE8 (SAMP8)</w:t>
      </w:r>
      <w:r w:rsidRPr="00FD7ED3">
        <w:rPr>
          <w:lang w:val="en-US"/>
        </w:rPr>
        <w:t xml:space="preserve">. </w:t>
      </w:r>
      <w:r>
        <w:t xml:space="preserve">Arquivos de </w:t>
      </w:r>
      <w:proofErr w:type="spellStart"/>
      <w:r>
        <w:t>Neuro-Psiquiatria</w:t>
      </w:r>
      <w:proofErr w:type="spellEnd"/>
      <w:r>
        <w:t xml:space="preserve">, [S.L.], v. 69, n. 1, p. 105-111, fev. 2011. </w:t>
      </w:r>
      <w:proofErr w:type="spellStart"/>
      <w:r w:rsidRPr="00FD7ED3">
        <w:rPr>
          <w:lang w:val="en-US"/>
        </w:rPr>
        <w:t>FapUNIFESP</w:t>
      </w:r>
      <w:proofErr w:type="spellEnd"/>
      <w:r w:rsidRPr="00FD7ED3">
        <w:rPr>
          <w:lang w:val="en-US"/>
        </w:rPr>
        <w:t xml:space="preserve"> (</w:t>
      </w:r>
      <w:proofErr w:type="spellStart"/>
      <w:r w:rsidRPr="00FD7ED3">
        <w:rPr>
          <w:lang w:val="en-US"/>
        </w:rPr>
        <w:t>SciELO</w:t>
      </w:r>
      <w:proofErr w:type="spellEnd"/>
      <w:r w:rsidRPr="00FD7ED3">
        <w:rPr>
          <w:lang w:val="en-US"/>
        </w:rPr>
        <w:t>).</w:t>
      </w:r>
    </w:p>
    <w:p w14:paraId="78D1F7F9" w14:textId="700F6CB1" w:rsidR="002A7397" w:rsidRDefault="00193191" w:rsidP="00BF7899">
      <w:pPr>
        <w:pStyle w:val="TF-refernciasITEM"/>
      </w:pPr>
      <w:r w:rsidRPr="00193191">
        <w:rPr>
          <w:lang w:val="en-US"/>
        </w:rPr>
        <w:t>MAGUIRE</w:t>
      </w:r>
      <w:r w:rsidR="001B3788" w:rsidRPr="00193191">
        <w:rPr>
          <w:lang w:val="en-US"/>
        </w:rPr>
        <w:t>, E. A</w:t>
      </w:r>
      <w:r w:rsidRPr="00193191">
        <w:rPr>
          <w:lang w:val="en-US"/>
        </w:rPr>
        <w:t>.</w:t>
      </w:r>
      <w:r w:rsidR="00F86B4F" w:rsidRPr="00193191">
        <w:rPr>
          <w:lang w:val="en-US"/>
        </w:rPr>
        <w:t xml:space="preserve"> et al</w:t>
      </w:r>
      <w:r w:rsidR="001B3788" w:rsidRPr="00193191">
        <w:rPr>
          <w:lang w:val="en-US"/>
        </w:rPr>
        <w:t xml:space="preserve">. </w:t>
      </w:r>
      <w:r w:rsidR="001B3788" w:rsidRPr="00F410F9">
        <w:rPr>
          <w:b/>
          <w:bCs/>
          <w:lang w:val="en-US"/>
        </w:rPr>
        <w:t>Navigation-related structural change in the hippocampi of taxi drivers</w:t>
      </w:r>
      <w:r w:rsidR="001B3788" w:rsidRPr="00FD7ED3">
        <w:rPr>
          <w:lang w:val="en-US"/>
        </w:rPr>
        <w:t xml:space="preserve">. Proceedings of the National Academy of Sciences. Montreal, 2000. </w:t>
      </w:r>
      <w:proofErr w:type="spellStart"/>
      <w:r w:rsidR="001B3788" w:rsidRPr="00FD7ED3">
        <w:rPr>
          <w:lang w:val="en-US"/>
        </w:rPr>
        <w:t>Disponível</w:t>
      </w:r>
      <w:proofErr w:type="spellEnd"/>
      <w:r w:rsidR="001B3788" w:rsidRPr="00FD7ED3">
        <w:rPr>
          <w:lang w:val="en-US"/>
        </w:rPr>
        <w:t xml:space="preserve"> </w:t>
      </w:r>
      <w:proofErr w:type="spellStart"/>
      <w:r w:rsidR="001B3788" w:rsidRPr="00FD7ED3">
        <w:rPr>
          <w:lang w:val="en-US"/>
        </w:rPr>
        <w:t>em</w:t>
      </w:r>
      <w:proofErr w:type="spellEnd"/>
      <w:r w:rsidR="001B3788" w:rsidRPr="00FD7ED3">
        <w:rPr>
          <w:lang w:val="en-US"/>
        </w:rPr>
        <w:t xml:space="preserve">: https://www.pnas.org/doi/epdf/10.1073/pnas.070039597. </w:t>
      </w:r>
      <w:r w:rsidR="001B3788">
        <w:t>Acesso em: 20 abr. 2024.</w:t>
      </w:r>
    </w:p>
    <w:p w14:paraId="2A22FA34" w14:textId="77777777" w:rsidR="002A7397" w:rsidRDefault="001B3788" w:rsidP="00BF7899">
      <w:pPr>
        <w:pStyle w:val="TF-refernciasITEM"/>
      </w:pPr>
      <w:r>
        <w:lastRenderedPageBreak/>
        <w:t xml:space="preserve">MARTINS, A. F. </w:t>
      </w:r>
      <w:r w:rsidRPr="00F410F9">
        <w:rPr>
          <w:b/>
          <w:bCs/>
        </w:rPr>
        <w:t>Caracterização in situ dos orientadores de axônio por repulsão (</w:t>
      </w:r>
      <w:proofErr w:type="spellStart"/>
      <w:r w:rsidRPr="00F410F9">
        <w:rPr>
          <w:b/>
          <w:bCs/>
        </w:rPr>
        <w:t>RGMs</w:t>
      </w:r>
      <w:proofErr w:type="spellEnd"/>
      <w:r w:rsidRPr="00F410F9">
        <w:rPr>
          <w:b/>
          <w:bCs/>
        </w:rPr>
        <w:t>) na musculatura esquelética, e caracterização funcional do membro A (</w:t>
      </w:r>
      <w:proofErr w:type="spellStart"/>
      <w:r w:rsidRPr="00F410F9">
        <w:rPr>
          <w:b/>
          <w:bCs/>
        </w:rPr>
        <w:t>RGMa</w:t>
      </w:r>
      <w:proofErr w:type="spellEnd"/>
      <w:r w:rsidRPr="00F410F9">
        <w:rPr>
          <w:b/>
          <w:bCs/>
        </w:rPr>
        <w:t xml:space="preserve">) durante a </w:t>
      </w:r>
      <w:proofErr w:type="spellStart"/>
      <w:r w:rsidRPr="00F410F9">
        <w:rPr>
          <w:b/>
          <w:bCs/>
        </w:rPr>
        <w:t>miogênese</w:t>
      </w:r>
      <w:proofErr w:type="spellEnd"/>
      <w:r w:rsidRPr="00F410F9">
        <w:rPr>
          <w:b/>
          <w:bCs/>
        </w:rPr>
        <w:t xml:space="preserve"> em camundongos</w:t>
      </w:r>
      <w:r>
        <w:t>. repositorio.ufmg.br, 10 jun. 2015.</w:t>
      </w:r>
    </w:p>
    <w:p w14:paraId="6E5B526F" w14:textId="25A53FC1" w:rsidR="002A7397" w:rsidRPr="00FD7ED3" w:rsidRDefault="001B3788" w:rsidP="00BF7899">
      <w:pPr>
        <w:pStyle w:val="TF-refernciasITEM"/>
      </w:pPr>
      <w:r w:rsidRPr="00B16FB0">
        <w:rPr>
          <w:lang w:val="en-US"/>
        </w:rPr>
        <w:t>REDMON J</w:t>
      </w:r>
      <w:r w:rsidR="00B16FB0" w:rsidRPr="00B16FB0">
        <w:rPr>
          <w:lang w:val="en-US"/>
        </w:rPr>
        <w:t>.</w:t>
      </w:r>
      <w:r w:rsidRPr="00B16FB0">
        <w:rPr>
          <w:lang w:val="en-US"/>
        </w:rPr>
        <w:t xml:space="preserve">; FARHADI, A. </w:t>
      </w:r>
      <w:r w:rsidRPr="00F410F9">
        <w:rPr>
          <w:b/>
          <w:bCs/>
          <w:lang w:val="en-US"/>
        </w:rPr>
        <w:t>YOLOv3</w:t>
      </w:r>
      <w:r w:rsidRPr="00B16FB0">
        <w:rPr>
          <w:lang w:val="en-US"/>
        </w:rPr>
        <w:t xml:space="preserve">: An Incremental Improvement. </w:t>
      </w:r>
      <w:r w:rsidRPr="00BF7899">
        <w:t xml:space="preserve">Washington: </w:t>
      </w:r>
      <w:proofErr w:type="spellStart"/>
      <w:r w:rsidRPr="00BF7899">
        <w:t>ArXiv</w:t>
      </w:r>
      <w:proofErr w:type="spellEnd"/>
      <w:r w:rsidRPr="00BF7899">
        <w:t xml:space="preserve">. </w:t>
      </w:r>
      <w:r w:rsidRPr="00FD7ED3">
        <w:t>2018</w:t>
      </w:r>
      <w:r w:rsidR="00AC18FA" w:rsidRPr="00FD7ED3">
        <w:t>.</w:t>
      </w:r>
    </w:p>
    <w:p w14:paraId="3BA9ACA4" w14:textId="5E33DEDC" w:rsidR="00AC18FA" w:rsidRPr="00FD7ED3" w:rsidRDefault="00AC18FA" w:rsidP="00AC18FA">
      <w:pPr>
        <w:keepNext w:val="0"/>
        <w:spacing w:before="240" w:after="120"/>
        <w:rPr>
          <w:lang w:val="en-US"/>
        </w:rPr>
      </w:pPr>
      <w:r w:rsidRPr="00E554D7">
        <w:t xml:space="preserve">RIBEIRO, M. S. </w:t>
      </w:r>
      <w:r w:rsidRPr="00F410F9">
        <w:rPr>
          <w:b/>
          <w:bCs/>
        </w:rPr>
        <w:t>Análise estereologia de neurônios do corpo amigdaloide e avaliação comportamental de camundongos sob o uso de esteroides anabolizantes</w:t>
      </w:r>
      <w:r>
        <w:t xml:space="preserve">. 2014. Tese de Mestrado (Bacharelado em Biologia) – Instituto de Ciências Biológicas. </w:t>
      </w:r>
      <w:proofErr w:type="spellStart"/>
      <w:r w:rsidRPr="00FD7ED3">
        <w:rPr>
          <w:lang w:val="en-US"/>
        </w:rPr>
        <w:t>Universidade</w:t>
      </w:r>
      <w:proofErr w:type="spellEnd"/>
      <w:r w:rsidRPr="00FD7ED3">
        <w:rPr>
          <w:lang w:val="en-US"/>
        </w:rPr>
        <w:t xml:space="preserve"> Federal de </w:t>
      </w:r>
      <w:proofErr w:type="spellStart"/>
      <w:r w:rsidRPr="00FD7ED3">
        <w:rPr>
          <w:lang w:val="en-US"/>
        </w:rPr>
        <w:t>Alfenas</w:t>
      </w:r>
      <w:proofErr w:type="spellEnd"/>
      <w:r w:rsidRPr="00FD7ED3">
        <w:rPr>
          <w:lang w:val="en-US"/>
        </w:rPr>
        <w:t xml:space="preserve">, </w:t>
      </w:r>
      <w:proofErr w:type="spellStart"/>
      <w:r w:rsidRPr="00FD7ED3">
        <w:rPr>
          <w:lang w:val="en-US"/>
        </w:rPr>
        <w:t>Alfenas</w:t>
      </w:r>
      <w:proofErr w:type="spellEnd"/>
      <w:r w:rsidRPr="00FD7ED3">
        <w:rPr>
          <w:lang w:val="en-US"/>
        </w:rPr>
        <w:t>.</w:t>
      </w:r>
    </w:p>
    <w:p w14:paraId="40766E2D" w14:textId="7627A5D3" w:rsidR="002A7397" w:rsidRPr="00FD7ED3" w:rsidRDefault="001B3788" w:rsidP="00BF7899">
      <w:pPr>
        <w:pStyle w:val="TF-refernciasITEM"/>
        <w:rPr>
          <w:lang w:val="en-US"/>
        </w:rPr>
      </w:pPr>
      <w:r w:rsidRPr="00B16FB0">
        <w:rPr>
          <w:lang w:val="en-US"/>
        </w:rPr>
        <w:t>RONNEBERGER, O</w:t>
      </w:r>
      <w:r w:rsidR="00B16FB0" w:rsidRPr="00B16FB0">
        <w:rPr>
          <w:lang w:val="en-US"/>
        </w:rPr>
        <w:t>.</w:t>
      </w:r>
      <w:r w:rsidRPr="00B16FB0">
        <w:rPr>
          <w:lang w:val="en-US"/>
        </w:rPr>
        <w:t>; FISCHER, P</w:t>
      </w:r>
      <w:r w:rsidR="00B16FB0">
        <w:rPr>
          <w:lang w:val="en-US"/>
        </w:rPr>
        <w:t>.</w:t>
      </w:r>
      <w:r w:rsidRPr="00B16FB0">
        <w:rPr>
          <w:lang w:val="en-US"/>
        </w:rPr>
        <w:t xml:space="preserve">; BROX, T. </w:t>
      </w:r>
      <w:r w:rsidRPr="00F410F9">
        <w:rPr>
          <w:b/>
          <w:bCs/>
          <w:lang w:val="en-US"/>
        </w:rPr>
        <w:t>U-Net</w:t>
      </w:r>
      <w:r w:rsidRPr="00B16FB0">
        <w:rPr>
          <w:lang w:val="en-US"/>
        </w:rPr>
        <w:t xml:space="preserve">: convolutional networks for biomedical image segmentation. </w:t>
      </w:r>
      <w:r w:rsidRPr="00FD7ED3">
        <w:rPr>
          <w:lang w:val="en-US"/>
        </w:rPr>
        <w:t>In: Computer Science, 2015, [</w:t>
      </w:r>
      <w:proofErr w:type="spellStart"/>
      <w:r w:rsidRPr="00FD7ED3">
        <w:rPr>
          <w:lang w:val="en-US"/>
        </w:rPr>
        <w:t>S.l.</w:t>
      </w:r>
      <w:proofErr w:type="spellEnd"/>
      <w:r w:rsidRPr="00FD7ED3">
        <w:rPr>
          <w:lang w:val="en-US"/>
        </w:rPr>
        <w:t xml:space="preserve">], Springer International Publishing, 2015, p. 234-241. </w:t>
      </w:r>
    </w:p>
    <w:p w14:paraId="1A6D85F2" w14:textId="46D9D487" w:rsidR="002A7397" w:rsidRDefault="001B3788" w:rsidP="00BF7899">
      <w:pPr>
        <w:pStyle w:val="TF-refernciasITEM"/>
      </w:pPr>
      <w:r w:rsidRPr="00B16FB0">
        <w:rPr>
          <w:lang w:val="en-US"/>
        </w:rPr>
        <w:t xml:space="preserve">SASAKI, Y. </w:t>
      </w:r>
      <w:r w:rsidRPr="00F410F9">
        <w:rPr>
          <w:b/>
          <w:bCs/>
          <w:lang w:val="en-US"/>
        </w:rPr>
        <w:t>The truth of the F-measure</w:t>
      </w:r>
      <w:r w:rsidRPr="00B16FB0">
        <w:rPr>
          <w:lang w:val="en-US"/>
        </w:rPr>
        <w:t xml:space="preserve">. </w:t>
      </w:r>
      <w:r>
        <w:t xml:space="preserve">2007. Disponível em: https://www.cs.odu.edu/~mukka/cs795sum11dm/Lecturenotes/Day3/F-measure-YS-26Oct07.pdf. Acesso em 19 abr. de 2024. </w:t>
      </w:r>
    </w:p>
    <w:p w14:paraId="76B86755" w14:textId="47008014" w:rsidR="002A7397" w:rsidRDefault="001B3788" w:rsidP="00BF7899">
      <w:pPr>
        <w:pStyle w:val="TF-refernciasITEM"/>
      </w:pPr>
      <w:r>
        <w:t>SILVA JÚNIOR, A</w:t>
      </w:r>
      <w:r w:rsidR="00B16FB0">
        <w:t>.</w:t>
      </w:r>
      <w:r>
        <w:t xml:space="preserve"> P</w:t>
      </w:r>
      <w:r w:rsidR="00B16FB0">
        <w:t>.</w:t>
      </w:r>
      <w:r>
        <w:t>; BEZERRA, D</w:t>
      </w:r>
      <w:r w:rsidR="00B16FB0">
        <w:t>. G. S.</w:t>
      </w:r>
      <w:r>
        <w:t>; ANDRADE, Y</w:t>
      </w:r>
      <w:r w:rsidR="00B16FB0">
        <w:t>. S.</w:t>
      </w:r>
      <w:r>
        <w:t xml:space="preserve"> </w:t>
      </w:r>
      <w:r w:rsidRPr="00F410F9">
        <w:rPr>
          <w:b/>
          <w:bCs/>
        </w:rPr>
        <w:t xml:space="preserve">Comparação de arquiteturas de </w:t>
      </w:r>
      <w:proofErr w:type="spellStart"/>
      <w:r w:rsidRPr="00F410F9">
        <w:rPr>
          <w:b/>
          <w:bCs/>
        </w:rPr>
        <w:t>Deep</w:t>
      </w:r>
      <w:proofErr w:type="spellEnd"/>
      <w:r w:rsidRPr="00F410F9">
        <w:rPr>
          <w:b/>
          <w:bCs/>
        </w:rPr>
        <w:t xml:space="preserve"> Learning para segmentação de imagens </w:t>
      </w:r>
      <w:proofErr w:type="spellStart"/>
      <w:r w:rsidRPr="00F410F9">
        <w:rPr>
          <w:b/>
          <w:bCs/>
        </w:rPr>
        <w:t>dermatoscópicas</w:t>
      </w:r>
      <w:proofErr w:type="spellEnd"/>
      <w:r w:rsidRPr="00F410F9">
        <w:rPr>
          <w:b/>
          <w:bCs/>
        </w:rPr>
        <w:t xml:space="preserve"> de melanoma</w:t>
      </w:r>
      <w:r>
        <w:t>. 2020. 84 f., il. Trabalho de Conclusão de Curso (Bacharelado em Engenharia Eletrônica) —Universidade de Brasília, Brasília, 2020.</w:t>
      </w:r>
    </w:p>
    <w:p w14:paraId="11733E0D" w14:textId="77777777" w:rsidR="00353BEF" w:rsidRPr="00FD7ED3" w:rsidRDefault="00607BF4" w:rsidP="00353BEF">
      <w:pPr>
        <w:pStyle w:val="TF-refernciasITEM"/>
        <w:rPr>
          <w:lang w:val="en-US"/>
        </w:rPr>
      </w:pPr>
      <w:r w:rsidRPr="00353BEF">
        <w:t xml:space="preserve">TEMIDO-FERREIRA, M., et al. </w:t>
      </w:r>
      <w:r w:rsidRPr="00F410F9">
        <w:rPr>
          <w:b/>
          <w:bCs/>
          <w:lang w:val="en-US"/>
        </w:rPr>
        <w:t>Novel Players in the Aging Synapse</w:t>
      </w:r>
      <w:r w:rsidRPr="00FD7ED3">
        <w:rPr>
          <w:lang w:val="en-US"/>
        </w:rPr>
        <w:t xml:space="preserve">: Impact on Cognition. Journal of Caffeine and Adenosine Research, 9(3), 104–127, 2019. </w:t>
      </w:r>
      <w:proofErr w:type="spellStart"/>
      <w:r w:rsidR="006B74A2" w:rsidRPr="00FD7ED3">
        <w:rPr>
          <w:lang w:val="en-US"/>
        </w:rPr>
        <w:t>Disponível</w:t>
      </w:r>
      <w:proofErr w:type="spellEnd"/>
      <w:r w:rsidR="006B74A2" w:rsidRPr="00FD7ED3">
        <w:rPr>
          <w:lang w:val="en-US"/>
        </w:rPr>
        <w:t xml:space="preserve"> </w:t>
      </w:r>
      <w:proofErr w:type="spellStart"/>
      <w:r w:rsidR="006B74A2" w:rsidRPr="00FD7ED3">
        <w:rPr>
          <w:lang w:val="en-US"/>
        </w:rPr>
        <w:t>em</w:t>
      </w:r>
      <w:proofErr w:type="spellEnd"/>
      <w:r w:rsidR="006B74A2" w:rsidRPr="00FD7ED3">
        <w:rPr>
          <w:lang w:val="en-US"/>
        </w:rPr>
        <w:t xml:space="preserve">: </w:t>
      </w:r>
      <w:r w:rsidRPr="00FD7ED3">
        <w:rPr>
          <w:lang w:val="en-US"/>
        </w:rPr>
        <w:t>Doi:10.1089/caff.2019.0013.</w:t>
      </w:r>
      <w:r w:rsidR="00353BEF" w:rsidRPr="00FD7ED3">
        <w:rPr>
          <w:lang w:val="en-US"/>
        </w:rPr>
        <w:t xml:space="preserve"> </w:t>
      </w:r>
      <w:proofErr w:type="spellStart"/>
      <w:r w:rsidR="00353BEF" w:rsidRPr="00FD7ED3">
        <w:rPr>
          <w:lang w:val="en-US"/>
        </w:rPr>
        <w:t>Acesso</w:t>
      </w:r>
      <w:proofErr w:type="spellEnd"/>
      <w:r w:rsidR="00353BEF" w:rsidRPr="00FD7ED3">
        <w:rPr>
          <w:lang w:val="en-US"/>
        </w:rPr>
        <w:t xml:space="preserve"> </w:t>
      </w:r>
      <w:proofErr w:type="spellStart"/>
      <w:r w:rsidR="00353BEF" w:rsidRPr="00FD7ED3">
        <w:rPr>
          <w:lang w:val="en-US"/>
        </w:rPr>
        <w:t>em</w:t>
      </w:r>
      <w:proofErr w:type="spellEnd"/>
      <w:r w:rsidR="00353BEF" w:rsidRPr="00FD7ED3">
        <w:rPr>
          <w:lang w:val="en-US"/>
        </w:rPr>
        <w:t>: 20 abr. 2024.</w:t>
      </w:r>
    </w:p>
    <w:p w14:paraId="1B612097" w14:textId="7C5B1645" w:rsidR="002A7397" w:rsidRPr="00353BEF" w:rsidRDefault="001B3788" w:rsidP="00353BEF">
      <w:pPr>
        <w:pStyle w:val="TF-refernciasITEM"/>
      </w:pPr>
      <w:r w:rsidRPr="00FD7ED3">
        <w:rPr>
          <w:lang w:val="en-US"/>
        </w:rPr>
        <w:t>VOULODIMOS, A</w:t>
      </w:r>
      <w:r w:rsidR="00897311" w:rsidRPr="00FD7ED3">
        <w:rPr>
          <w:lang w:val="en-US"/>
        </w:rPr>
        <w:t>.</w:t>
      </w:r>
      <w:r w:rsidRPr="00FD7ED3">
        <w:rPr>
          <w:lang w:val="en-US"/>
        </w:rPr>
        <w:t xml:space="preserve"> et al. </w:t>
      </w:r>
      <w:r w:rsidRPr="00F410F9">
        <w:rPr>
          <w:b/>
          <w:bCs/>
          <w:lang w:val="en-US"/>
        </w:rPr>
        <w:t>Deep Learning for Computer Vision</w:t>
      </w:r>
      <w:r w:rsidRPr="00FD7ED3">
        <w:rPr>
          <w:lang w:val="en-US"/>
        </w:rPr>
        <w:t xml:space="preserve">: a brief review. </w:t>
      </w:r>
      <w:proofErr w:type="spellStart"/>
      <w:r w:rsidRPr="00353BEF">
        <w:t>Computational</w:t>
      </w:r>
      <w:proofErr w:type="spellEnd"/>
      <w:r w:rsidRPr="00353BEF">
        <w:t xml:space="preserve"> </w:t>
      </w:r>
      <w:proofErr w:type="spellStart"/>
      <w:r w:rsidRPr="00353BEF">
        <w:t>Intelligence</w:t>
      </w:r>
      <w:proofErr w:type="spellEnd"/>
      <w:r w:rsidRPr="00353BEF">
        <w:t xml:space="preserve"> </w:t>
      </w:r>
      <w:proofErr w:type="spellStart"/>
      <w:r w:rsidRPr="00353BEF">
        <w:t>and</w:t>
      </w:r>
      <w:proofErr w:type="spellEnd"/>
      <w:r w:rsidRPr="00353BEF">
        <w:t xml:space="preserve"> </w:t>
      </w:r>
      <w:proofErr w:type="spellStart"/>
      <w:r w:rsidRPr="00353BEF">
        <w:t>Neuroscience</w:t>
      </w:r>
      <w:proofErr w:type="spellEnd"/>
      <w:r w:rsidRPr="00353BEF">
        <w:t>, [</w:t>
      </w:r>
      <w:proofErr w:type="spellStart"/>
      <w:r w:rsidRPr="00353BEF">
        <w:t>S.l</w:t>
      </w:r>
      <w:proofErr w:type="spellEnd"/>
      <w:r w:rsidRPr="00353BEF">
        <w:t xml:space="preserve">.], v. 2018, n. 3, p. 1-13, 2018. </w:t>
      </w:r>
    </w:p>
    <w:p w14:paraId="782C0C4E" w14:textId="142E2EB8" w:rsidR="002A7397" w:rsidRPr="00353BEF" w:rsidRDefault="00607BF4" w:rsidP="00353BEF">
      <w:pPr>
        <w:pStyle w:val="TF-refernciasITEM"/>
      </w:pPr>
      <w:r w:rsidRPr="00353BEF">
        <w:t>WINKELMANN</w:t>
      </w:r>
      <w:r w:rsidR="001B3788" w:rsidRPr="00353BEF">
        <w:t xml:space="preserve">, E. R. </w:t>
      </w:r>
      <w:r w:rsidR="001B3788" w:rsidRPr="00F410F9">
        <w:rPr>
          <w:b/>
          <w:bCs/>
        </w:rPr>
        <w:t xml:space="preserve">Análise </w:t>
      </w:r>
      <w:proofErr w:type="spellStart"/>
      <w:r w:rsidR="001B3788" w:rsidRPr="00F410F9">
        <w:rPr>
          <w:b/>
          <w:bCs/>
        </w:rPr>
        <w:t>ultra-estrutural</w:t>
      </w:r>
      <w:proofErr w:type="spellEnd"/>
      <w:r w:rsidR="001B3788" w:rsidRPr="00F410F9">
        <w:rPr>
          <w:b/>
          <w:bCs/>
        </w:rPr>
        <w:t xml:space="preserve"> na morte celular da área CA1 do hipocampo após isquemia cerebral global transitória em ratos </w:t>
      </w:r>
      <w:proofErr w:type="spellStart"/>
      <w:r w:rsidR="001B3788" w:rsidRPr="00F410F9">
        <w:rPr>
          <w:b/>
          <w:bCs/>
        </w:rPr>
        <w:t>Wistar</w:t>
      </w:r>
      <w:proofErr w:type="spellEnd"/>
      <w:r w:rsidR="001B3788" w:rsidRPr="00353BEF">
        <w:t>.</w:t>
      </w:r>
      <w:r w:rsidR="00A977AC" w:rsidRPr="00353BEF">
        <w:t xml:space="preserve"> 2003.</w:t>
      </w:r>
      <w:r w:rsidR="00C46A89">
        <w:t xml:space="preserve"> Tese de Mestrado (Bacharelado em Biologia) – Instituto de Ciências Biológicas. Universidade Federal do Rio Grande do Sul, Porto Alegre.</w:t>
      </w:r>
    </w:p>
    <w:p w14:paraId="1B7C5F4F" w14:textId="77DB2197" w:rsidR="007234F3" w:rsidRPr="00316C90" w:rsidRDefault="001B3788" w:rsidP="001B3788">
      <w:pPr>
        <w:pStyle w:val="TF-refernciasITEM"/>
        <w:rPr>
          <w:lang w:val="en-US"/>
        </w:rPr>
      </w:pPr>
      <w:r w:rsidRPr="00316C90">
        <w:t>WU, Q</w:t>
      </w:r>
      <w:r w:rsidR="005125FB" w:rsidRPr="00316C90">
        <w:t>.</w:t>
      </w:r>
      <w:r w:rsidRPr="00316C90">
        <w:t xml:space="preserve"> et al. </w:t>
      </w:r>
      <w:r w:rsidRPr="00F410F9">
        <w:rPr>
          <w:b/>
          <w:bCs/>
          <w:lang w:val="en-US"/>
        </w:rPr>
        <w:t>The application of deep learning in computer vision</w:t>
      </w:r>
      <w:r w:rsidRPr="00FD7ED3">
        <w:rPr>
          <w:lang w:val="en-US"/>
        </w:rPr>
        <w:t xml:space="preserve">. </w:t>
      </w:r>
      <w:r w:rsidRPr="00316C90">
        <w:rPr>
          <w:lang w:val="en-US"/>
        </w:rPr>
        <w:t>2017 Chinese Automation Congress (</w:t>
      </w:r>
      <w:proofErr w:type="spellStart"/>
      <w:r w:rsidRPr="00316C90">
        <w:rPr>
          <w:lang w:val="en-US"/>
        </w:rPr>
        <w:t>Cac</w:t>
      </w:r>
      <w:proofErr w:type="spellEnd"/>
      <w:r w:rsidRPr="00316C90">
        <w:rPr>
          <w:lang w:val="en-US"/>
        </w:rPr>
        <w:t xml:space="preserve">), 2017, Jinan, China. Proceedings, IEEE, 2017. p. 6522-6527. </w:t>
      </w:r>
    </w:p>
    <w:p w14:paraId="73C46719" w14:textId="7CF0940C" w:rsidR="007D3825" w:rsidRDefault="00A00CD0" w:rsidP="006A48F0">
      <w:pPr>
        <w:pStyle w:val="TF-refernciasITEM"/>
      </w:pPr>
      <w:r w:rsidRPr="00316C90">
        <w:rPr>
          <w:lang w:val="en-US"/>
        </w:rPr>
        <w:t xml:space="preserve">YU, Y. et al. </w:t>
      </w:r>
      <w:r w:rsidRPr="00F410F9">
        <w:rPr>
          <w:b/>
          <w:bCs/>
        </w:rPr>
        <w:t>Estruturas Cerebrais Atípicas como uma Função do Volume de Matéria Cinzenta (VMC) e Densidade de Matéria Cinzenta (DMC) em Jovens Adultos Relacionadas a Traços do Espectro do Autismo</w:t>
      </w:r>
      <w:r w:rsidRPr="00353BEF">
        <w:t xml:space="preserve">. </w:t>
      </w:r>
      <w:proofErr w:type="spellStart"/>
      <w:r w:rsidRPr="00353BEF">
        <w:t>Frontiers</w:t>
      </w:r>
      <w:proofErr w:type="spellEnd"/>
      <w:r w:rsidRPr="00353BEF">
        <w:t xml:space="preserve"> in </w:t>
      </w:r>
      <w:proofErr w:type="spellStart"/>
      <w:r w:rsidRPr="00353BEF">
        <w:t>Psychology</w:t>
      </w:r>
      <w:proofErr w:type="spellEnd"/>
      <w:r w:rsidRPr="00353BEF">
        <w:t xml:space="preserve">, 11. 2020. Disponível em: https://doi.org/10.3389/fpsyg.2020.00523. </w:t>
      </w:r>
      <w:r w:rsidRPr="002E5F36">
        <w:t>Acesso em: 20 abr. 2024.</w:t>
      </w:r>
    </w:p>
    <w:p w14:paraId="550180BF" w14:textId="5F5EBE35" w:rsidR="0089310E" w:rsidRDefault="0089310E">
      <w:pPr>
        <w:rPr>
          <w:szCs w:val="20"/>
        </w:rPr>
      </w:pPr>
      <w:r>
        <w:br w:type="page"/>
      </w:r>
    </w:p>
    <w:p w14:paraId="1E916A13" w14:textId="77777777" w:rsidR="0089310E" w:rsidRDefault="0089310E" w:rsidP="0089310E">
      <w:pPr>
        <w:pStyle w:val="TF-xAvalTTULO"/>
      </w:pPr>
      <w:r w:rsidRPr="00320BFA">
        <w:lastRenderedPageBreak/>
        <w:t>FORMULÁRIO  DE  avaliação</w:t>
      </w:r>
      <w:r>
        <w:t xml:space="preserve"> SIS Acadêmico</w:t>
      </w:r>
    </w:p>
    <w:p w14:paraId="4B9F0B75" w14:textId="77777777" w:rsidR="0089310E" w:rsidRDefault="0089310E" w:rsidP="0089310E">
      <w:pPr>
        <w:pStyle w:val="TF-xAvalTTULO"/>
      </w:pPr>
      <w:r w:rsidRPr="00320BFA">
        <w:t xml:space="preserve">PROFESSOR </w:t>
      </w:r>
      <w:r>
        <w:t>AVALIADOR – projeto</w:t>
      </w:r>
    </w:p>
    <w:p w14:paraId="2F8755F5" w14:textId="0E256F89" w:rsidR="0089310E" w:rsidRDefault="0089310E" w:rsidP="0089310E">
      <w:pPr>
        <w:pStyle w:val="TF-xAvalLINHA"/>
      </w:pPr>
      <w:r w:rsidRPr="00320BFA">
        <w:t>Avaliador(a):</w:t>
      </w:r>
      <w:r w:rsidRPr="00320BFA">
        <w:tab/>
      </w:r>
      <w:r w:rsidR="00316C90" w:rsidRPr="00316C90">
        <w:t>Dalton Solano dos Reis</w:t>
      </w:r>
    </w:p>
    <w:p w14:paraId="75F9524C" w14:textId="77777777" w:rsidR="0089310E" w:rsidRPr="00340EA0" w:rsidRDefault="0089310E" w:rsidP="0089310E">
      <w:pPr>
        <w:pStyle w:val="TF-xAvalLINHA"/>
        <w:tabs>
          <w:tab w:val="left" w:leader="underscore" w:pos="6237"/>
        </w:tabs>
        <w:rPr>
          <w:sz w:val="16"/>
          <w:szCs w:val="21"/>
        </w:rPr>
      </w:pPr>
      <w:r w:rsidRPr="00C767AD">
        <w:rPr>
          <w:sz w:val="16"/>
          <w:szCs w:val="21"/>
        </w:rPr>
        <w:t>Atenção: quando o avaliador marcar algum item como atende parcialmente ou não atende, deve obrigatoriamente indicar os motivos no texto, para que o aluno saiba o porquê da avaliação.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39"/>
        <w:gridCol w:w="6953"/>
        <w:gridCol w:w="432"/>
        <w:gridCol w:w="539"/>
        <w:gridCol w:w="479"/>
      </w:tblGrid>
      <w:tr w:rsidR="0089310E" w:rsidRPr="00320BFA" w14:paraId="5F1E8C53" w14:textId="77777777" w:rsidTr="00532147">
        <w:trPr>
          <w:cantSplit/>
          <w:trHeight w:val="1071"/>
          <w:jc w:val="center"/>
        </w:trPr>
        <w:tc>
          <w:tcPr>
            <w:tcW w:w="4198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8D71395" w14:textId="77777777" w:rsidR="0089310E" w:rsidRPr="00320BFA" w:rsidRDefault="0089310E" w:rsidP="00532147">
            <w:pPr>
              <w:pStyle w:val="TF-xAvalITEMTABELA"/>
            </w:pPr>
            <w:r w:rsidRPr="00320BFA">
              <w:t>ASPECTOS   AVALIADOS</w:t>
            </w:r>
          </w:p>
        </w:tc>
        <w:tc>
          <w:tcPr>
            <w:tcW w:w="239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6E174392" w14:textId="77777777" w:rsidR="0089310E" w:rsidRPr="00320BFA" w:rsidRDefault="0089310E" w:rsidP="00532147">
            <w:pPr>
              <w:pStyle w:val="TF-xAvalITEMTABELA"/>
            </w:pPr>
            <w:r w:rsidRPr="00320BFA">
              <w:t>atende</w:t>
            </w:r>
          </w:p>
        </w:tc>
        <w:tc>
          <w:tcPr>
            <w:tcW w:w="298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0D882F67" w14:textId="77777777" w:rsidR="0089310E" w:rsidRPr="00320BFA" w:rsidRDefault="0089310E" w:rsidP="00532147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265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3C8F4388" w14:textId="77777777" w:rsidR="0089310E" w:rsidRPr="00320BFA" w:rsidRDefault="0089310E" w:rsidP="00532147">
            <w:pPr>
              <w:pStyle w:val="TF-xAvalITEMTABELA"/>
            </w:pPr>
            <w:r w:rsidRPr="00320BFA">
              <w:t>não atende</w:t>
            </w:r>
          </w:p>
        </w:tc>
      </w:tr>
      <w:tr w:rsidR="0089310E" w:rsidRPr="00320BFA" w14:paraId="233D40A7" w14:textId="77777777" w:rsidTr="00532147">
        <w:trPr>
          <w:cantSplit/>
          <w:trHeight w:val="319"/>
          <w:jc w:val="center"/>
        </w:trPr>
        <w:tc>
          <w:tcPr>
            <w:tcW w:w="353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31FA36C7" w14:textId="77777777" w:rsidR="0089310E" w:rsidRPr="0000224C" w:rsidRDefault="0089310E" w:rsidP="00532147">
            <w:pPr>
              <w:pStyle w:val="TF-xAvalITEMTABELA"/>
            </w:pPr>
            <w:r w:rsidRPr="00365860">
              <w:t>ASPECTOS TÉCNICOS</w:t>
            </w:r>
          </w:p>
        </w:tc>
        <w:tc>
          <w:tcPr>
            <w:tcW w:w="3845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1435F9" w14:textId="77777777" w:rsidR="0089310E" w:rsidRPr="00320BFA" w:rsidRDefault="0089310E" w:rsidP="0089310E">
            <w:pPr>
              <w:pStyle w:val="TF-xAvalITEM"/>
              <w:numPr>
                <w:ilvl w:val="0"/>
                <w:numId w:val="4"/>
              </w:numPr>
            </w:pPr>
            <w:r>
              <w:t>CONTEXTUALIZAÇÃO</w:t>
            </w:r>
          </w:p>
          <w:p w14:paraId="0D678ED1" w14:textId="77777777" w:rsidR="0089310E" w:rsidRPr="00320BFA" w:rsidRDefault="0089310E" w:rsidP="00532147">
            <w:pPr>
              <w:pStyle w:val="TF-xAvalITEMDETALHE"/>
            </w:pPr>
            <w:r>
              <w:t xml:space="preserve">A </w:t>
            </w:r>
            <w:r w:rsidRPr="0089425F">
              <w:rPr>
                <w:b/>
                <w:bCs/>
              </w:rPr>
              <w:t>contextualização</w:t>
            </w:r>
            <w:r>
              <w:t xml:space="preserve"> explica claramente a </w:t>
            </w:r>
            <w:r w:rsidRPr="0089425F">
              <w:rPr>
                <w:b/>
                <w:bCs/>
              </w:rPr>
              <w:t>origem/motivação</w:t>
            </w:r>
            <w:r>
              <w:t xml:space="preserve"> do trabalho proposto?</w:t>
            </w:r>
          </w:p>
        </w:tc>
        <w:tc>
          <w:tcPr>
            <w:tcW w:w="23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E96FB" w14:textId="3CB31FF1" w:rsidR="0089310E" w:rsidRPr="00320BFA" w:rsidRDefault="00052FFC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8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2F7B8" w14:textId="77777777" w:rsidR="0089310E" w:rsidRPr="00320BFA" w:rsidRDefault="0089310E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FF63431" w14:textId="77777777" w:rsidR="0089310E" w:rsidRPr="00320BFA" w:rsidRDefault="0089310E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89310E" w:rsidRPr="00320BFA" w14:paraId="6D8080D3" w14:textId="77777777" w:rsidTr="00532147">
        <w:trPr>
          <w:cantSplit/>
          <w:trHeight w:val="245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FE5FC17" w14:textId="77777777" w:rsidR="0089310E" w:rsidRPr="00320BFA" w:rsidRDefault="0089310E" w:rsidP="0053214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04EBC0" w14:textId="77777777" w:rsidR="0089310E" w:rsidRPr="00320BFA" w:rsidRDefault="0089310E" w:rsidP="00532147">
            <w:pPr>
              <w:pStyle w:val="TF-xAvalITEMDETALHE"/>
            </w:pPr>
            <w:r>
              <w:t>O</w:t>
            </w:r>
            <w:r w:rsidRPr="00E17EF9">
              <w:t xml:space="preserve"> </w:t>
            </w:r>
            <w:r w:rsidRPr="0089425F">
              <w:rPr>
                <w:b/>
                <w:bCs/>
              </w:rPr>
              <w:t>cenário atual</w:t>
            </w:r>
            <w:r w:rsidRPr="00E17EF9">
              <w:t xml:space="preserve"> </w:t>
            </w:r>
            <w:r>
              <w:t xml:space="preserve">é apresentado </w:t>
            </w:r>
            <w:r w:rsidRPr="00E17EF9">
              <w:t>com informações sobre a empresa ou entidade onde o sistema será implantado</w:t>
            </w:r>
            <w:r>
              <w:t>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50616" w14:textId="12A0C506" w:rsidR="0089310E" w:rsidRPr="00320BFA" w:rsidRDefault="00052FFC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72B98" w14:textId="77777777" w:rsidR="0089310E" w:rsidRPr="00320BFA" w:rsidRDefault="0089310E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E304981" w14:textId="77777777" w:rsidR="0089310E" w:rsidRPr="00320BFA" w:rsidRDefault="0089310E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89310E" w:rsidRPr="00320BFA" w14:paraId="4014BD69" w14:textId="77777777" w:rsidTr="00532147">
        <w:trPr>
          <w:cantSplit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5DB09DF" w14:textId="77777777" w:rsidR="0089310E" w:rsidRPr="00320BFA" w:rsidRDefault="0089310E" w:rsidP="0053214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16AD84" w14:textId="77777777" w:rsidR="0089310E" w:rsidRPr="00320BFA" w:rsidRDefault="0089310E" w:rsidP="00532147">
            <w:pPr>
              <w:pStyle w:val="TF-xAvalITEMDETALHE"/>
            </w:pPr>
            <w:r>
              <w:t>Tem</w:t>
            </w:r>
            <w:r w:rsidRPr="0089425F">
              <w:t xml:space="preserve"> </w:t>
            </w:r>
            <w:r>
              <w:t xml:space="preserve">uma </w:t>
            </w:r>
            <w:r w:rsidRPr="0089425F">
              <w:t xml:space="preserve">análise dos </w:t>
            </w:r>
            <w:r w:rsidRPr="0089425F">
              <w:rPr>
                <w:b/>
                <w:bCs/>
              </w:rPr>
              <w:t>problemas</w:t>
            </w:r>
            <w:r w:rsidRPr="0089425F">
              <w:t xml:space="preserve"> existentes, indicando o que está de errado e o que pode ser melhorado no sistema atual</w:t>
            </w:r>
            <w:r>
              <w:t>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B8462" w14:textId="3EDD3332" w:rsidR="0089310E" w:rsidRPr="00320BFA" w:rsidRDefault="00052FFC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27EF0" w14:textId="77777777" w:rsidR="0089310E" w:rsidRPr="00320BFA" w:rsidRDefault="0089310E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42CA724" w14:textId="77777777" w:rsidR="0089310E" w:rsidRPr="00320BFA" w:rsidRDefault="0089310E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89310E" w:rsidRPr="00320BFA" w14:paraId="242A44A7" w14:textId="77777777" w:rsidTr="00532147">
        <w:trPr>
          <w:cantSplit/>
          <w:trHeight w:val="130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6B33ADC" w14:textId="77777777" w:rsidR="0089310E" w:rsidRPr="00320BFA" w:rsidRDefault="0089310E" w:rsidP="0053214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E60255" w14:textId="77777777" w:rsidR="0089310E" w:rsidRPr="00320BFA" w:rsidRDefault="0089310E" w:rsidP="00532147">
            <w:pPr>
              <w:pStyle w:val="TF-xAvalITEMDETALHE"/>
            </w:pPr>
            <w:r w:rsidRPr="00320BFA">
              <w:t xml:space="preserve">O </w:t>
            </w:r>
            <w:r w:rsidRPr="0089425F">
              <w:rPr>
                <w:b/>
                <w:bCs/>
              </w:rPr>
              <w:t>objetivo principal</w:t>
            </w:r>
            <w:r w:rsidRPr="00320BFA">
              <w:t xml:space="preserve"> está claramente definido e é passível de ser alcançado?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44CD3" w14:textId="4701EC6A" w:rsidR="0089310E" w:rsidRPr="00320BFA" w:rsidRDefault="00052FFC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3FB3E" w14:textId="77777777" w:rsidR="0089310E" w:rsidRPr="00320BFA" w:rsidRDefault="0089310E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63A4308" w14:textId="77777777" w:rsidR="0089310E" w:rsidRPr="00320BFA" w:rsidRDefault="0089310E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89310E" w:rsidRPr="00320BFA" w14:paraId="249975CD" w14:textId="77777777" w:rsidTr="00532147">
        <w:trPr>
          <w:cantSplit/>
          <w:trHeight w:val="413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4987DBC" w14:textId="77777777" w:rsidR="0089310E" w:rsidRPr="00320BFA" w:rsidRDefault="0089310E" w:rsidP="0053214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1C3836" w14:textId="77777777" w:rsidR="0089310E" w:rsidRPr="00320BFA" w:rsidRDefault="0089310E" w:rsidP="00532147">
            <w:pPr>
              <w:pStyle w:val="TF-xAvalITEMDETALHE"/>
            </w:pPr>
            <w:r w:rsidRPr="00320BFA">
              <w:t xml:space="preserve">Os </w:t>
            </w:r>
            <w:r w:rsidRPr="0089425F">
              <w:rPr>
                <w:b/>
                <w:bCs/>
              </w:rPr>
              <w:t>objetivos específicos</w:t>
            </w:r>
            <w:r w:rsidRPr="00320BFA">
              <w:t xml:space="preserve"> são coerentes com o objetivo principal? 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5622E" w14:textId="2FD783E3" w:rsidR="0089310E" w:rsidRPr="00320BFA" w:rsidRDefault="00052FFC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47480" w14:textId="77777777" w:rsidR="0089310E" w:rsidRPr="00320BFA" w:rsidRDefault="0089310E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6E61AA7" w14:textId="77777777" w:rsidR="0089310E" w:rsidRPr="00320BFA" w:rsidRDefault="0089310E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89310E" w:rsidRPr="00320BFA" w14:paraId="59F91E05" w14:textId="77777777" w:rsidTr="00532147">
        <w:trPr>
          <w:cantSplit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E48F9FD" w14:textId="77777777" w:rsidR="0089310E" w:rsidRPr="00320BFA" w:rsidRDefault="0089310E" w:rsidP="0053214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AB2172" w14:textId="77777777" w:rsidR="0089310E" w:rsidRPr="00320BFA" w:rsidRDefault="0089310E" w:rsidP="0089310E">
            <w:pPr>
              <w:pStyle w:val="TF-xAvalITEM"/>
            </w:pPr>
            <w:r>
              <w:t>BASES</w:t>
            </w:r>
            <w:r w:rsidRPr="00320BFA">
              <w:t xml:space="preserve"> </w:t>
            </w:r>
            <w:r>
              <w:t>TEÓRICAS</w:t>
            </w:r>
          </w:p>
          <w:p w14:paraId="002EF7A5" w14:textId="77777777" w:rsidR="0089310E" w:rsidRPr="00320BFA" w:rsidRDefault="0089310E" w:rsidP="00532147">
            <w:pPr>
              <w:pStyle w:val="TF-xAvalITEMDETALHE"/>
            </w:pPr>
            <w:r w:rsidRPr="00320BFA">
              <w:t xml:space="preserve">Os </w:t>
            </w:r>
            <w:r w:rsidRPr="005F481C">
              <w:rPr>
                <w:b/>
                <w:bCs/>
              </w:rPr>
              <w:t>assuntos</w:t>
            </w:r>
            <w:r w:rsidRPr="00320BFA">
              <w:t xml:space="preserve"> apresentados são suficientes e têm relação com o tema do TCC?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F37A1" w14:textId="79EB6C16" w:rsidR="0089310E" w:rsidRPr="00320BFA" w:rsidRDefault="00052FFC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5E84B" w14:textId="77777777" w:rsidR="0089310E" w:rsidRPr="00320BFA" w:rsidRDefault="0089310E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A8D4E14" w14:textId="77777777" w:rsidR="0089310E" w:rsidRPr="00320BFA" w:rsidRDefault="0089310E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89310E" w:rsidRPr="00320BFA" w14:paraId="49FD4E89" w14:textId="77777777" w:rsidTr="00532147">
        <w:trPr>
          <w:cantSplit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5018DF7" w14:textId="77777777" w:rsidR="0089310E" w:rsidRPr="00320BFA" w:rsidRDefault="0089310E" w:rsidP="0053214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B02900" w14:textId="77777777" w:rsidR="0089310E" w:rsidRPr="00320BFA" w:rsidRDefault="0089310E" w:rsidP="00532147">
            <w:pPr>
              <w:pStyle w:val="TF-xAvalITEMDETALHE"/>
            </w:pPr>
            <w:r w:rsidRPr="00320BFA">
              <w:t xml:space="preserve">As referências contemplam adequadamente os assuntos abordados (são indicadas </w:t>
            </w:r>
            <w:r w:rsidRPr="005F481C">
              <w:rPr>
                <w:b/>
                <w:bCs/>
              </w:rPr>
              <w:t>obras atualizadas</w:t>
            </w:r>
            <w:r w:rsidRPr="00320BFA">
              <w:t xml:space="preserve"> e as </w:t>
            </w:r>
            <w:r w:rsidRPr="005F481C">
              <w:rPr>
                <w:b/>
                <w:bCs/>
              </w:rPr>
              <w:t>mais importantes da área</w:t>
            </w:r>
            <w:r w:rsidRPr="00320BFA">
              <w:t>)?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1D0E5" w14:textId="579E72EA" w:rsidR="0089310E" w:rsidRPr="00320BFA" w:rsidRDefault="00052FFC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7D09C" w14:textId="77777777" w:rsidR="0089310E" w:rsidRPr="00320BFA" w:rsidRDefault="0089310E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BEACE69" w14:textId="77777777" w:rsidR="0089310E" w:rsidRPr="00320BFA" w:rsidRDefault="0089310E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89310E" w:rsidRPr="00320BFA" w14:paraId="4460573A" w14:textId="77777777" w:rsidTr="00532147">
        <w:trPr>
          <w:cantSplit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5BAC70C" w14:textId="77777777" w:rsidR="0089310E" w:rsidRPr="00320BFA" w:rsidRDefault="0089310E" w:rsidP="0053214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72D2B4" w14:textId="77777777" w:rsidR="0089310E" w:rsidRPr="00320BFA" w:rsidRDefault="0089310E" w:rsidP="00532147">
            <w:pPr>
              <w:pStyle w:val="TF-xAvalITEMDETALHE"/>
            </w:pPr>
            <w:r w:rsidRPr="00E52552">
              <w:t>Os assuntos, palavras chaves (filtro) utilizados no protocolo de busca por trabalhos correlatos ao proposto, e as fontes bibliográficas (referências) são descritos?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A17D7" w14:textId="74AB5CA3" w:rsidR="0089310E" w:rsidRPr="00320BFA" w:rsidRDefault="00052FFC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13B6A" w14:textId="77777777" w:rsidR="0089310E" w:rsidRPr="00320BFA" w:rsidRDefault="0089310E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4914712" w14:textId="77777777" w:rsidR="0089310E" w:rsidRPr="00320BFA" w:rsidRDefault="0089310E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89310E" w:rsidRPr="00320BFA" w14:paraId="5B78C047" w14:textId="77777777" w:rsidTr="00532147">
        <w:trPr>
          <w:cantSplit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EFF362B" w14:textId="77777777" w:rsidR="0089310E" w:rsidRPr="00320BFA" w:rsidRDefault="0089310E" w:rsidP="0053214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CDF140" w14:textId="77777777" w:rsidR="0089310E" w:rsidRPr="00320BFA" w:rsidRDefault="0089310E" w:rsidP="00532147">
            <w:pPr>
              <w:pStyle w:val="TF-xAvalITEMDETALHE"/>
            </w:pPr>
            <w:r>
              <w:t xml:space="preserve">Se apresenta o </w:t>
            </w:r>
            <w:r w:rsidRPr="005B0CCD">
              <w:rPr>
                <w:b/>
                <w:bCs/>
              </w:rPr>
              <w:t>quadro de síntese dos trabalhos correlatos</w:t>
            </w:r>
            <w:r w:rsidRPr="005B0CCD">
              <w:t xml:space="preserve"> selecionados</w:t>
            </w:r>
            <w:r>
              <w:t xml:space="preserve">? </w:t>
            </w:r>
            <w:r w:rsidRPr="00E52552">
              <w:t xml:space="preserve">Bem como, quais </w:t>
            </w:r>
            <w:r>
              <w:t xml:space="preserve">fontes utilizadas na pesquisa, e </w:t>
            </w:r>
            <w:r w:rsidRPr="00E52552">
              <w:t xml:space="preserve">destes trabalhos </w:t>
            </w:r>
            <w:r>
              <w:t xml:space="preserve">quais </w:t>
            </w:r>
            <w:r w:rsidRPr="00E52552">
              <w:t>foram selecionados, e o porquê da sua escolha, para serem usados como trabalhos correlatos a este projeto.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D1816" w14:textId="6D0DCD0D" w:rsidR="0089310E" w:rsidRPr="00320BFA" w:rsidRDefault="00052FFC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1FD26" w14:textId="77777777" w:rsidR="0089310E" w:rsidRPr="00320BFA" w:rsidRDefault="0089310E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ED99011" w14:textId="77777777" w:rsidR="0089310E" w:rsidRPr="00320BFA" w:rsidRDefault="0089310E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89310E" w:rsidRPr="00320BFA" w14:paraId="6C65E232" w14:textId="77777777" w:rsidTr="00532147">
        <w:trPr>
          <w:cantSplit/>
          <w:trHeight w:val="447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2755768" w14:textId="77777777" w:rsidR="0089310E" w:rsidRPr="00320BFA" w:rsidRDefault="0089310E" w:rsidP="0053214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A71509" w14:textId="77777777" w:rsidR="0089310E" w:rsidRPr="00320BFA" w:rsidRDefault="0089310E" w:rsidP="0089310E">
            <w:pPr>
              <w:pStyle w:val="TF-xAvalITEM"/>
            </w:pPr>
            <w:r w:rsidRPr="00320BFA">
              <w:t>JUSTIFICATIVA</w:t>
            </w:r>
          </w:p>
          <w:p w14:paraId="66DED575" w14:textId="77777777" w:rsidR="0089310E" w:rsidRPr="00320BFA" w:rsidRDefault="0089310E" w:rsidP="00532147">
            <w:pPr>
              <w:pStyle w:val="TF-xAvalITEMDETALHE"/>
            </w:pPr>
            <w:r>
              <w:t xml:space="preserve">Foi </w:t>
            </w:r>
            <w:r w:rsidRPr="005B0CCD">
              <w:t>apresenta</w:t>
            </w:r>
            <w:r>
              <w:t>do</w:t>
            </w:r>
            <w:r w:rsidRPr="005B0CCD">
              <w:t xml:space="preserve"> utilizando o descrito nas bases teóricas como pode resolver o problema proposto</w:t>
            </w:r>
            <w:r>
              <w:t>? A</w:t>
            </w:r>
            <w:r w:rsidRPr="00320BFA">
              <w:t>presentado argumentos científicos, técnicos ou metodológicos que justificam a proposta</w:t>
            </w:r>
            <w:r>
              <w:t>.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FC585" w14:textId="458064E2" w:rsidR="0089310E" w:rsidRPr="00320BFA" w:rsidRDefault="00052FFC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934E4" w14:textId="77777777" w:rsidR="0089310E" w:rsidRPr="00320BFA" w:rsidRDefault="0089310E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CAEE3CC" w14:textId="77777777" w:rsidR="0089310E" w:rsidRPr="00320BFA" w:rsidRDefault="0089310E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89310E" w:rsidRPr="00320BFA" w14:paraId="479B206E" w14:textId="77777777" w:rsidTr="00532147">
        <w:trPr>
          <w:cantSplit/>
          <w:trHeight w:val="249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BA3973F" w14:textId="77777777" w:rsidR="0089310E" w:rsidRPr="00320BFA" w:rsidRDefault="0089310E" w:rsidP="0053214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EE01C2" w14:textId="77777777" w:rsidR="0089310E" w:rsidRPr="00320BFA" w:rsidRDefault="0089310E" w:rsidP="00532147">
            <w:pPr>
              <w:pStyle w:val="TF-xAvalITEMDETALHE"/>
            </w:pPr>
            <w:r w:rsidRPr="00320BFA">
              <w:t>São apresentadas as contribuições teóricas, práticas ou sociais que justificam a proposta?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66051" w14:textId="69AB0100" w:rsidR="0089310E" w:rsidRPr="00320BFA" w:rsidRDefault="00052FFC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9F264" w14:textId="77777777" w:rsidR="0089310E" w:rsidRPr="00320BFA" w:rsidRDefault="0089310E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A84E6E8" w14:textId="77777777" w:rsidR="0089310E" w:rsidRPr="00320BFA" w:rsidRDefault="0089310E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89310E" w:rsidRPr="00320BFA" w14:paraId="5D496F2D" w14:textId="77777777" w:rsidTr="00532147">
        <w:trPr>
          <w:cantSplit/>
          <w:trHeight w:val="249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538071C" w14:textId="77777777" w:rsidR="0089310E" w:rsidRPr="00320BFA" w:rsidRDefault="0089310E" w:rsidP="0053214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758D44" w14:textId="77777777" w:rsidR="0089310E" w:rsidRPr="00320BFA" w:rsidRDefault="0089310E" w:rsidP="00532147">
            <w:pPr>
              <w:pStyle w:val="TF-xAvalITEMDETALHE"/>
            </w:pPr>
            <w:r>
              <w:t xml:space="preserve">Se descreve como o </w:t>
            </w:r>
            <w:r w:rsidRPr="005B0CCD">
              <w:t>trabalho proposto tem aderência ao eixo escolhido</w:t>
            </w:r>
            <w:r>
              <w:t>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97093" w14:textId="6052411A" w:rsidR="0089310E" w:rsidRPr="00320BFA" w:rsidRDefault="00052FFC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08F71" w14:textId="77777777" w:rsidR="0089310E" w:rsidRPr="00320BFA" w:rsidRDefault="0089310E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A2BCC4C" w14:textId="77777777" w:rsidR="0089310E" w:rsidRPr="00320BFA" w:rsidRDefault="0089310E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89310E" w:rsidRPr="00320BFA" w14:paraId="4FD0E48A" w14:textId="77777777" w:rsidTr="00532147">
        <w:trPr>
          <w:cantSplit/>
          <w:trHeight w:val="249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53AFCF1" w14:textId="77777777" w:rsidR="0089310E" w:rsidRPr="00320BFA" w:rsidRDefault="0089310E" w:rsidP="0053214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2306A376" w14:textId="77777777" w:rsidR="0089310E" w:rsidRPr="00320BFA" w:rsidRDefault="0089310E" w:rsidP="0089310E">
            <w:pPr>
              <w:pStyle w:val="TF-xAvalITEM"/>
            </w:pPr>
            <w:r>
              <w:t>METODOLOGIA</w:t>
            </w:r>
          </w:p>
          <w:p w14:paraId="50B9ADA6" w14:textId="77777777" w:rsidR="0089310E" w:rsidRPr="00320BFA" w:rsidRDefault="0089310E" w:rsidP="00532147">
            <w:pPr>
              <w:pStyle w:val="TF-xAvalITEMDETALHE"/>
            </w:pPr>
            <w:r w:rsidRPr="00320BFA">
              <w:t>Foram relacionadas todas as etapas necessárias para o desenvolvimento do TCC?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7E479397" w14:textId="4E98760F" w:rsidR="0089310E" w:rsidRPr="00320BFA" w:rsidRDefault="00052FFC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1AF60357" w14:textId="77777777" w:rsidR="0089310E" w:rsidRPr="00320BFA" w:rsidRDefault="0089310E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6AEAE144" w14:textId="77777777" w:rsidR="0089310E" w:rsidRPr="00320BFA" w:rsidRDefault="0089310E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89310E" w:rsidRPr="00320BFA" w14:paraId="46699424" w14:textId="77777777" w:rsidTr="00532147">
        <w:trPr>
          <w:cantSplit/>
          <w:trHeight w:val="757"/>
          <w:jc w:val="center"/>
        </w:trPr>
        <w:tc>
          <w:tcPr>
            <w:tcW w:w="353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1BDC5F1F" w14:textId="77777777" w:rsidR="0089310E" w:rsidRPr="0000224C" w:rsidRDefault="0089310E" w:rsidP="00532147">
            <w:pPr>
              <w:pStyle w:val="TF-xAvalITEMTABELA"/>
            </w:pPr>
            <w:r w:rsidRPr="0000224C">
              <w:t>ASPECTOS METODOLÓGICOS</w:t>
            </w:r>
          </w:p>
        </w:tc>
        <w:tc>
          <w:tcPr>
            <w:tcW w:w="3845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39EBB2" w14:textId="77777777" w:rsidR="0089310E" w:rsidRPr="00320BFA" w:rsidRDefault="0089310E" w:rsidP="0089310E">
            <w:pPr>
              <w:pStyle w:val="TF-xAvalITEM"/>
            </w:pPr>
            <w:r w:rsidRPr="00320BFA">
              <w:t>LINGUAGEM USADA (redação)</w:t>
            </w:r>
          </w:p>
          <w:p w14:paraId="7913F7C8" w14:textId="77777777" w:rsidR="0089310E" w:rsidRPr="00320BFA" w:rsidRDefault="0089310E" w:rsidP="00532147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3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5B80F" w14:textId="49F601B4" w:rsidR="0089310E" w:rsidRPr="00320BFA" w:rsidRDefault="00052FFC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8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2C96C" w14:textId="77777777" w:rsidR="0089310E" w:rsidRPr="00320BFA" w:rsidRDefault="0089310E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7363A5C" w14:textId="77777777" w:rsidR="0089310E" w:rsidRPr="00320BFA" w:rsidRDefault="0089310E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89310E" w:rsidRPr="00320BFA" w14:paraId="7D676784" w14:textId="77777777" w:rsidTr="00532147">
        <w:trPr>
          <w:cantSplit/>
          <w:trHeight w:val="810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B65162C" w14:textId="77777777" w:rsidR="0089310E" w:rsidRPr="00320BFA" w:rsidRDefault="0089310E" w:rsidP="0053214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501081CE" w14:textId="77777777" w:rsidR="0089310E" w:rsidRPr="00320BFA" w:rsidRDefault="0089310E" w:rsidP="00532147">
            <w:pPr>
              <w:pStyle w:val="TF-xAvalITEMDETALHE"/>
            </w:pPr>
            <w:r w:rsidRPr="00320BFA">
              <w:t>A exposição do assunto é ordenada (as ideias estão bem encadeadas e a linguagem utilizada é clara)?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450A44A" w14:textId="7DAC3193" w:rsidR="0089310E" w:rsidRPr="00320BFA" w:rsidRDefault="00052FFC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44BB664D" w14:textId="77777777" w:rsidR="0089310E" w:rsidRPr="00320BFA" w:rsidRDefault="0089310E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64507362" w14:textId="77777777" w:rsidR="0089310E" w:rsidRPr="00320BFA" w:rsidRDefault="0089310E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</w:tbl>
    <w:p w14:paraId="02FB28E5" w14:textId="77777777" w:rsidR="0089310E" w:rsidRDefault="0089310E" w:rsidP="0089310E">
      <w:pPr>
        <w:pStyle w:val="TF-xAvalTTULO"/>
        <w:jc w:val="left"/>
        <w:rPr>
          <w:b/>
        </w:rPr>
      </w:pPr>
    </w:p>
    <w:p w14:paraId="699F9897" w14:textId="58C1BE7B" w:rsidR="00052FFC" w:rsidRDefault="00052FFC" w:rsidP="0089310E">
      <w:pPr>
        <w:pStyle w:val="TF-xAvalTTULO"/>
        <w:jc w:val="left"/>
        <w:rPr>
          <w:b/>
        </w:rPr>
      </w:pPr>
      <w:r>
        <w:rPr>
          <w:b/>
        </w:rPr>
        <w:t>Obs.: ajustes da 1ª revisão não feitos.</w:t>
      </w:r>
    </w:p>
    <w:p w14:paraId="662E5701" w14:textId="77777777" w:rsidR="00052FFC" w:rsidRPr="003F5F25" w:rsidRDefault="00052FFC" w:rsidP="0089310E">
      <w:pPr>
        <w:pStyle w:val="TF-xAvalTTULO"/>
        <w:jc w:val="left"/>
        <w:rPr>
          <w:b/>
        </w:rPr>
      </w:pPr>
    </w:p>
    <w:tbl>
      <w:tblPr>
        <w:tblW w:w="91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23"/>
        <w:gridCol w:w="3646"/>
        <w:gridCol w:w="4199"/>
      </w:tblGrid>
      <w:tr w:rsidR="0089310E" w:rsidRPr="0000224C" w14:paraId="515A813A" w14:textId="77777777" w:rsidTr="00532147">
        <w:trPr>
          <w:cantSplit/>
          <w:jc w:val="center"/>
        </w:trPr>
        <w:tc>
          <w:tcPr>
            <w:tcW w:w="9163" w:type="dxa"/>
            <w:gridSpan w:val="3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hideMark/>
          </w:tcPr>
          <w:p w14:paraId="785C88EB" w14:textId="77777777" w:rsidR="0089310E" w:rsidRPr="0000224C" w:rsidRDefault="0089310E" w:rsidP="00532147">
            <w:pPr>
              <w:keepNext w:val="0"/>
              <w:keepLines w:val="0"/>
              <w:spacing w:before="60"/>
              <w:jc w:val="both"/>
              <w:rPr>
                <w:sz w:val="18"/>
              </w:rPr>
            </w:pPr>
            <w:r w:rsidRPr="0000224C">
              <w:rPr>
                <w:sz w:val="18"/>
              </w:rPr>
              <w:t xml:space="preserve">O projeto de TCC </w:t>
            </w:r>
            <w:r>
              <w:rPr>
                <w:sz w:val="18"/>
              </w:rPr>
              <w:t xml:space="preserve">será considerado </w:t>
            </w:r>
            <w:r w:rsidRPr="00072331">
              <w:rPr>
                <w:b/>
                <w:bCs/>
                <w:sz w:val="18"/>
              </w:rPr>
              <w:t>reprovado</w:t>
            </w:r>
            <w:r>
              <w:rPr>
                <w:sz w:val="18"/>
              </w:rPr>
              <w:t xml:space="preserve"> se</w:t>
            </w:r>
            <w:r w:rsidRPr="0000224C">
              <w:rPr>
                <w:sz w:val="18"/>
              </w:rPr>
              <w:t>:</w:t>
            </w:r>
          </w:p>
          <w:p w14:paraId="10FD9444" w14:textId="77777777" w:rsidR="0089310E" w:rsidRPr="0000224C" w:rsidRDefault="0089310E" w:rsidP="0089310E">
            <w:pPr>
              <w:keepNext w:val="0"/>
              <w:keepLines w:val="0"/>
              <w:numPr>
                <w:ilvl w:val="0"/>
                <w:numId w:val="5"/>
              </w:numPr>
              <w:ind w:left="357" w:hanging="357"/>
              <w:jc w:val="both"/>
              <w:rPr>
                <w:sz w:val="18"/>
              </w:rPr>
            </w:pPr>
            <w:r w:rsidRPr="0000224C">
              <w:rPr>
                <w:sz w:val="18"/>
              </w:rPr>
              <w:t>qualquer um dos itens tiver resposta NÃO ATENDE;</w:t>
            </w:r>
          </w:p>
          <w:p w14:paraId="6B2DA687" w14:textId="77777777" w:rsidR="0089310E" w:rsidRPr="0000224C" w:rsidRDefault="0089310E" w:rsidP="0089310E">
            <w:pPr>
              <w:keepNext w:val="0"/>
              <w:keepLines w:val="0"/>
              <w:numPr>
                <w:ilvl w:val="0"/>
                <w:numId w:val="5"/>
              </w:numPr>
              <w:ind w:left="357" w:hanging="357"/>
              <w:jc w:val="both"/>
              <w:rPr>
                <w:sz w:val="18"/>
              </w:rPr>
            </w:pPr>
            <w:r w:rsidRPr="0000224C">
              <w:rPr>
                <w:sz w:val="18"/>
              </w:rPr>
              <w:t xml:space="preserve">pelo menos </w:t>
            </w:r>
            <w:r w:rsidRPr="0000224C">
              <w:rPr>
                <w:b/>
                <w:sz w:val="18"/>
              </w:rPr>
              <w:t>5</w:t>
            </w:r>
            <w:r w:rsidRPr="0000224C">
              <w:rPr>
                <w:b/>
                <w:bCs/>
                <w:sz w:val="18"/>
              </w:rPr>
              <w:t xml:space="preserve"> (cinco)</w:t>
            </w:r>
            <w:r w:rsidRPr="0000224C">
              <w:rPr>
                <w:sz w:val="18"/>
              </w:rPr>
              <w:t xml:space="preserve"> tiverem resposta ATENDE PARCIALMENTE.</w:t>
            </w:r>
          </w:p>
        </w:tc>
      </w:tr>
      <w:tr w:rsidR="0089310E" w:rsidRPr="0000224C" w14:paraId="629CAFA6" w14:textId="77777777" w:rsidTr="00532147">
        <w:trPr>
          <w:cantSplit/>
          <w:jc w:val="center"/>
        </w:trPr>
        <w:tc>
          <w:tcPr>
            <w:tcW w:w="1322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hideMark/>
          </w:tcPr>
          <w:p w14:paraId="181C7566" w14:textId="77777777" w:rsidR="0089310E" w:rsidRPr="0000224C" w:rsidRDefault="0089310E" w:rsidP="00532147">
            <w:pPr>
              <w:keepNext w:val="0"/>
              <w:keepLines w:val="0"/>
              <w:spacing w:before="60" w:after="60"/>
              <w:rPr>
                <w:sz w:val="18"/>
              </w:rPr>
            </w:pPr>
            <w:r w:rsidRPr="0000224C">
              <w:rPr>
                <w:b/>
                <w:bCs/>
                <w:sz w:val="20"/>
              </w:rPr>
              <w:t>PARECER</w:t>
            </w:r>
            <w:r w:rsidRPr="0000224C">
              <w:rPr>
                <w:sz w:val="18"/>
              </w:rPr>
              <w:t>:</w:t>
            </w:r>
          </w:p>
        </w:tc>
        <w:tc>
          <w:tcPr>
            <w:tcW w:w="3644" w:type="dxa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14:paraId="16D0900A" w14:textId="1036E868" w:rsidR="0089310E" w:rsidRPr="0000224C" w:rsidRDefault="0089310E" w:rsidP="00532147">
            <w:pPr>
              <w:keepNext w:val="0"/>
              <w:keepLines w:val="0"/>
              <w:spacing w:before="60" w:after="60"/>
              <w:jc w:val="center"/>
              <w:rPr>
                <w:sz w:val="18"/>
              </w:rPr>
            </w:pPr>
            <w:r w:rsidRPr="0000224C">
              <w:rPr>
                <w:sz w:val="20"/>
              </w:rPr>
              <w:t xml:space="preserve">(  </w:t>
            </w:r>
            <w:r w:rsidR="00052FFC">
              <w:rPr>
                <w:sz w:val="20"/>
              </w:rPr>
              <w:t>X</w:t>
            </w:r>
            <w:r w:rsidRPr="0000224C">
              <w:rPr>
                <w:sz w:val="20"/>
              </w:rPr>
              <w:t xml:space="preserve">  ) APROVADO</w:t>
            </w:r>
          </w:p>
        </w:tc>
        <w:tc>
          <w:tcPr>
            <w:tcW w:w="419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hideMark/>
          </w:tcPr>
          <w:p w14:paraId="5A329C22" w14:textId="77777777" w:rsidR="0089310E" w:rsidRPr="0000224C" w:rsidRDefault="0089310E" w:rsidP="00532147">
            <w:pPr>
              <w:keepNext w:val="0"/>
              <w:keepLines w:val="0"/>
              <w:spacing w:before="60" w:after="60"/>
              <w:jc w:val="center"/>
              <w:rPr>
                <w:sz w:val="20"/>
              </w:rPr>
            </w:pPr>
            <w:proofErr w:type="gramStart"/>
            <w:r w:rsidRPr="0000224C">
              <w:rPr>
                <w:sz w:val="20"/>
              </w:rPr>
              <w:t xml:space="preserve">(  </w:t>
            </w:r>
            <w:proofErr w:type="gramEnd"/>
            <w:r w:rsidRPr="0000224C">
              <w:rPr>
                <w:sz w:val="20"/>
              </w:rPr>
              <w:t xml:space="preserve">    ) REPROVADO</w:t>
            </w:r>
          </w:p>
        </w:tc>
      </w:tr>
    </w:tbl>
    <w:p w14:paraId="300B5157" w14:textId="77777777" w:rsidR="0089310E" w:rsidRDefault="0089310E" w:rsidP="0089310E">
      <w:pPr>
        <w:pStyle w:val="TF-xAvalITEMDETALHE"/>
      </w:pPr>
    </w:p>
    <w:p w14:paraId="50B3D8CF" w14:textId="77777777" w:rsidR="0089310E" w:rsidRPr="00EC05D1" w:rsidRDefault="0089310E" w:rsidP="006A48F0">
      <w:pPr>
        <w:pStyle w:val="TF-refernciasITEM"/>
      </w:pPr>
    </w:p>
    <w:sectPr w:rsidR="0089310E" w:rsidRPr="00EC05D1">
      <w:headerReference w:type="default" r:id="rId17"/>
      <w:footerReference w:type="even" r:id="rId18"/>
      <w:footerReference w:type="default" r:id="rId19"/>
      <w:headerReference w:type="first" r:id="rId20"/>
      <w:pgSz w:w="11907" w:h="16840"/>
      <w:pgMar w:top="1134" w:right="1134" w:bottom="1134" w:left="1701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5" w:author="Dalton Solano dos Reis" w:date="2024-07-05T16:55:00Z" w:initials="DSdR">
    <w:p w14:paraId="4C248670" w14:textId="77777777" w:rsidR="00052FFC" w:rsidRDefault="00052FFC" w:rsidP="00052FFC">
      <w:r>
        <w:rPr>
          <w:rStyle w:val="Refdecomentrio"/>
        </w:rPr>
        <w:annotationRef/>
      </w:r>
      <w:r>
        <w:rPr>
          <w:color w:val="000000"/>
          <w:sz w:val="20"/>
          <w:szCs w:val="20"/>
        </w:rPr>
        <w:t>Ajuste da 1a revisão não feito</w:t>
      </w:r>
    </w:p>
  </w:comment>
  <w:comment w:id="9" w:author="Dalton Solano dos Reis" w:date="2024-07-05T16:55:00Z" w:initials="DSdR">
    <w:p w14:paraId="65E8F655" w14:textId="77777777" w:rsidR="00052FFC" w:rsidRDefault="00052FFC" w:rsidP="00052FFC">
      <w:r>
        <w:rPr>
          <w:rStyle w:val="Refdecomentrio"/>
        </w:rPr>
        <w:annotationRef/>
      </w:r>
      <w:r>
        <w:rPr>
          <w:color w:val="000000"/>
          <w:sz w:val="20"/>
          <w:szCs w:val="20"/>
        </w:rPr>
        <w:t>Ajuste da 1a revisão não feito.</w:t>
      </w:r>
    </w:p>
  </w:comment>
  <w:comment w:id="18" w:author="Dalton Solano dos Reis" w:date="2024-07-05T16:56:00Z" w:initials="DSdR">
    <w:p w14:paraId="17C339E0" w14:textId="77777777" w:rsidR="00052FFC" w:rsidRDefault="00052FFC" w:rsidP="00052FFC">
      <w:r>
        <w:rPr>
          <w:rStyle w:val="Refdecomentrio"/>
        </w:rPr>
        <w:annotationRef/>
      </w:r>
      <w:r>
        <w:rPr>
          <w:color w:val="000000"/>
          <w:sz w:val="20"/>
          <w:szCs w:val="20"/>
        </w:rPr>
        <w:t>Ajuste da 1a revisão não feito.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4C248670" w15:done="0"/>
  <w15:commentEx w15:paraId="65E8F655" w15:done="0"/>
  <w15:commentEx w15:paraId="17C339E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187F88D4" w16cex:dateUtc="2024-07-05T19:55:00Z"/>
  <w16cex:commentExtensible w16cex:durableId="425001B1" w16cex:dateUtc="2024-07-05T19:55:00Z"/>
  <w16cex:commentExtensible w16cex:durableId="0D023F2F" w16cex:dateUtc="2024-07-05T19:5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4C248670" w16cid:durableId="187F88D4"/>
  <w16cid:commentId w16cid:paraId="65E8F655" w16cid:durableId="425001B1"/>
  <w16cid:commentId w16cid:paraId="17C339E0" w16cid:durableId="0D023F2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35C15E" w14:textId="77777777" w:rsidR="00AD4599" w:rsidRDefault="00AD4599">
      <w:r>
        <w:separator/>
      </w:r>
    </w:p>
  </w:endnote>
  <w:endnote w:type="continuationSeparator" w:id="0">
    <w:p w14:paraId="66CB9E40" w14:textId="77777777" w:rsidR="00AD4599" w:rsidRDefault="00AD45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Times">
    <w:altName w:val="Sylfae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B408F6" w14:textId="77777777" w:rsidR="002A7397" w:rsidRDefault="001B3788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000000">
      <w:rPr>
        <w:color w:val="000000"/>
      </w:rPr>
      <w:fldChar w:fldCharType="separate"/>
    </w:r>
    <w:r>
      <w:rPr>
        <w:color w:val="000000"/>
      </w:rPr>
      <w:fldChar w:fldCharType="end"/>
    </w:r>
  </w:p>
  <w:p w14:paraId="5DC8BB01" w14:textId="77777777" w:rsidR="002A7397" w:rsidRDefault="002A739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7A23ED" w14:textId="77777777" w:rsidR="002A7397" w:rsidRDefault="001B3788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800772">
      <w:rPr>
        <w:noProof/>
        <w:color w:val="000000"/>
      </w:rPr>
      <w:t>1</w:t>
    </w:r>
    <w:r>
      <w:rPr>
        <w:color w:val="000000"/>
      </w:rPr>
      <w:fldChar w:fldCharType="end"/>
    </w:r>
  </w:p>
  <w:p w14:paraId="63C0FADC" w14:textId="77777777" w:rsidR="002A7397" w:rsidRDefault="002A739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3650A7" w14:textId="77777777" w:rsidR="00AD4599" w:rsidRDefault="00AD4599">
      <w:r>
        <w:separator/>
      </w:r>
    </w:p>
  </w:footnote>
  <w:footnote w:type="continuationSeparator" w:id="0">
    <w:p w14:paraId="7122650B" w14:textId="77777777" w:rsidR="00AD4599" w:rsidRDefault="00AD45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7AB577" w14:textId="77777777" w:rsidR="002A7397" w:rsidRDefault="002A739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8931"/>
      </w:tabs>
      <w:ind w:right="141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3B3B5D" w14:textId="77777777" w:rsidR="002A7397" w:rsidRDefault="002A7397">
    <w:pPr>
      <w:keepNext w:val="0"/>
      <w:keepLines w:val="0"/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1"/>
      <w:tblW w:w="9062" w:type="dxa"/>
      <w:tblInd w:w="-3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3175"/>
      <w:gridCol w:w="4747"/>
      <w:gridCol w:w="1140"/>
    </w:tblGrid>
    <w:tr w:rsidR="002A7397" w14:paraId="1E782E23" w14:textId="77777777">
      <w:tc>
        <w:tcPr>
          <w:tcW w:w="3175" w:type="dxa"/>
          <w:shd w:val="clear" w:color="auto" w:fill="auto"/>
        </w:tcPr>
        <w:p w14:paraId="27611DCD" w14:textId="77777777" w:rsidR="002A7397" w:rsidRDefault="001B378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  <w:tab w:val="right" w:pos="8931"/>
            </w:tabs>
            <w:ind w:right="141"/>
            <w:rPr>
              <w:color w:val="000000"/>
            </w:rPr>
          </w:pPr>
          <w:r>
            <w:rPr>
              <w:color w:val="000000"/>
            </w:rPr>
            <w:t>PROJETO TCC - BCC</w:t>
          </w:r>
        </w:p>
      </w:tc>
      <w:tc>
        <w:tcPr>
          <w:tcW w:w="4747" w:type="dxa"/>
          <w:shd w:val="clear" w:color="auto" w:fill="auto"/>
        </w:tcPr>
        <w:p w14:paraId="53C11218" w14:textId="77777777" w:rsidR="002A7397" w:rsidRDefault="001B378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  <w:tab w:val="right" w:pos="8931"/>
            </w:tabs>
            <w:ind w:right="141"/>
            <w:jc w:val="right"/>
            <w:rPr>
              <w:color w:val="000000"/>
            </w:rPr>
          </w:pPr>
          <w:r>
            <w:rPr>
              <w:color w:val="000000"/>
            </w:rPr>
            <w:t>ANO/SEMESTRE:</w:t>
          </w:r>
        </w:p>
      </w:tc>
      <w:tc>
        <w:tcPr>
          <w:tcW w:w="1140" w:type="dxa"/>
          <w:shd w:val="clear" w:color="auto" w:fill="auto"/>
        </w:tcPr>
        <w:p w14:paraId="30E00DA5" w14:textId="77777777" w:rsidR="002A7397" w:rsidRDefault="002A739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  <w:tab w:val="right" w:pos="8931"/>
            </w:tabs>
            <w:ind w:right="141"/>
            <w:jc w:val="right"/>
            <w:rPr>
              <w:color w:val="000000"/>
            </w:rPr>
          </w:pPr>
        </w:p>
      </w:tc>
    </w:tr>
  </w:tbl>
  <w:p w14:paraId="038EBB3A" w14:textId="77777777" w:rsidR="002A7397" w:rsidRDefault="002A739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E12B6D"/>
    <w:multiLevelType w:val="multilevel"/>
    <w:tmpl w:val="5602164E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B77F92"/>
    <w:multiLevelType w:val="multilevel"/>
    <w:tmpl w:val="A410A8B6"/>
    <w:lvl w:ilvl="0">
      <w:start w:val="1"/>
      <w:numFmt w:val="decimal"/>
      <w:lvlText w:val="%1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2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3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 w16cid:durableId="135531189">
    <w:abstractNumId w:val="0"/>
  </w:num>
  <w:num w:numId="2" w16cid:durableId="976684238">
    <w:abstractNumId w:val="1"/>
  </w:num>
  <w:num w:numId="3" w16cid:durableId="1738045341">
    <w:abstractNumId w:val="2"/>
  </w:num>
  <w:num w:numId="4" w16cid:durableId="136258974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693582594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Dalton Solano dos Reis">
    <w15:presenceInfo w15:providerId="AD" w15:userId="S::dalton@furb.br::6af4c44a-d9df-45de-a1b2-d9ee411f495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4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7397"/>
    <w:rsid w:val="00013F73"/>
    <w:rsid w:val="00026D00"/>
    <w:rsid w:val="00027DE0"/>
    <w:rsid w:val="00052FFC"/>
    <w:rsid w:val="00053C40"/>
    <w:rsid w:val="0008222E"/>
    <w:rsid w:val="000A3CE0"/>
    <w:rsid w:val="000A7F7B"/>
    <w:rsid w:val="000C3057"/>
    <w:rsid w:val="000F3FE1"/>
    <w:rsid w:val="001322E8"/>
    <w:rsid w:val="00135164"/>
    <w:rsid w:val="001536DB"/>
    <w:rsid w:val="00170B4B"/>
    <w:rsid w:val="00175E17"/>
    <w:rsid w:val="00187A3D"/>
    <w:rsid w:val="00193191"/>
    <w:rsid w:val="00194434"/>
    <w:rsid w:val="0019636F"/>
    <w:rsid w:val="001B3788"/>
    <w:rsid w:val="001B570E"/>
    <w:rsid w:val="001B6018"/>
    <w:rsid w:val="001D7D68"/>
    <w:rsid w:val="001E5EB0"/>
    <w:rsid w:val="002020E1"/>
    <w:rsid w:val="00241546"/>
    <w:rsid w:val="00243024"/>
    <w:rsid w:val="002463D1"/>
    <w:rsid w:val="00255AA0"/>
    <w:rsid w:val="00264982"/>
    <w:rsid w:val="002A7397"/>
    <w:rsid w:val="002B396E"/>
    <w:rsid w:val="002B7971"/>
    <w:rsid w:val="002D1FD9"/>
    <w:rsid w:val="002E05F9"/>
    <w:rsid w:val="002E0B2A"/>
    <w:rsid w:val="002E14F3"/>
    <w:rsid w:val="002E2A4C"/>
    <w:rsid w:val="002E5F36"/>
    <w:rsid w:val="002E6C21"/>
    <w:rsid w:val="00312E6B"/>
    <w:rsid w:val="00316C90"/>
    <w:rsid w:val="00331273"/>
    <w:rsid w:val="00331CE4"/>
    <w:rsid w:val="00353BEF"/>
    <w:rsid w:val="0036100A"/>
    <w:rsid w:val="003779F1"/>
    <w:rsid w:val="00377A29"/>
    <w:rsid w:val="003C3F99"/>
    <w:rsid w:val="003F102C"/>
    <w:rsid w:val="0040192B"/>
    <w:rsid w:val="004076BD"/>
    <w:rsid w:val="00415F04"/>
    <w:rsid w:val="004505E7"/>
    <w:rsid w:val="00467032"/>
    <w:rsid w:val="00470FF0"/>
    <w:rsid w:val="00492B89"/>
    <w:rsid w:val="004C3875"/>
    <w:rsid w:val="004E1ED9"/>
    <w:rsid w:val="005125FB"/>
    <w:rsid w:val="0054698C"/>
    <w:rsid w:val="0055581C"/>
    <w:rsid w:val="00560E47"/>
    <w:rsid w:val="005A1D6B"/>
    <w:rsid w:val="005A5B1B"/>
    <w:rsid w:val="005C5898"/>
    <w:rsid w:val="005D2A9B"/>
    <w:rsid w:val="005E2B0E"/>
    <w:rsid w:val="005E2EC7"/>
    <w:rsid w:val="00607BF4"/>
    <w:rsid w:val="006358A4"/>
    <w:rsid w:val="00653555"/>
    <w:rsid w:val="006553ED"/>
    <w:rsid w:val="00663395"/>
    <w:rsid w:val="006857ED"/>
    <w:rsid w:val="006860D0"/>
    <w:rsid w:val="0069298F"/>
    <w:rsid w:val="006A48F0"/>
    <w:rsid w:val="006A5559"/>
    <w:rsid w:val="006A7535"/>
    <w:rsid w:val="006B1013"/>
    <w:rsid w:val="006B74A2"/>
    <w:rsid w:val="006D3DD1"/>
    <w:rsid w:val="006F0333"/>
    <w:rsid w:val="006F4B16"/>
    <w:rsid w:val="00701A63"/>
    <w:rsid w:val="0071190A"/>
    <w:rsid w:val="007150A9"/>
    <w:rsid w:val="007213F3"/>
    <w:rsid w:val="007234F3"/>
    <w:rsid w:val="00744A95"/>
    <w:rsid w:val="00757042"/>
    <w:rsid w:val="00774452"/>
    <w:rsid w:val="007755A1"/>
    <w:rsid w:val="007A0BDF"/>
    <w:rsid w:val="007C0839"/>
    <w:rsid w:val="007D3655"/>
    <w:rsid w:val="007D3825"/>
    <w:rsid w:val="00800772"/>
    <w:rsid w:val="008028F7"/>
    <w:rsid w:val="00816A9C"/>
    <w:rsid w:val="00820AA3"/>
    <w:rsid w:val="00844573"/>
    <w:rsid w:val="008610D8"/>
    <w:rsid w:val="008712F1"/>
    <w:rsid w:val="0089310E"/>
    <w:rsid w:val="00897311"/>
    <w:rsid w:val="008C2F0A"/>
    <w:rsid w:val="008C57B1"/>
    <w:rsid w:val="008C764D"/>
    <w:rsid w:val="008F6EC8"/>
    <w:rsid w:val="00902B06"/>
    <w:rsid w:val="009063EE"/>
    <w:rsid w:val="00906F28"/>
    <w:rsid w:val="009113DC"/>
    <w:rsid w:val="00927149"/>
    <w:rsid w:val="009302E7"/>
    <w:rsid w:val="009460DE"/>
    <w:rsid w:val="00993B74"/>
    <w:rsid w:val="009D4D55"/>
    <w:rsid w:val="009D5B4E"/>
    <w:rsid w:val="009E45C9"/>
    <w:rsid w:val="00A00CD0"/>
    <w:rsid w:val="00A04459"/>
    <w:rsid w:val="00A066E4"/>
    <w:rsid w:val="00A25843"/>
    <w:rsid w:val="00A769EA"/>
    <w:rsid w:val="00A977AC"/>
    <w:rsid w:val="00AB1BF5"/>
    <w:rsid w:val="00AC18FA"/>
    <w:rsid w:val="00AD4599"/>
    <w:rsid w:val="00AF06FA"/>
    <w:rsid w:val="00B052B9"/>
    <w:rsid w:val="00B07C5A"/>
    <w:rsid w:val="00B127A5"/>
    <w:rsid w:val="00B16FB0"/>
    <w:rsid w:val="00B707BC"/>
    <w:rsid w:val="00B935BA"/>
    <w:rsid w:val="00B93C86"/>
    <w:rsid w:val="00BB5A49"/>
    <w:rsid w:val="00BE5B55"/>
    <w:rsid w:val="00BF385C"/>
    <w:rsid w:val="00BF3C74"/>
    <w:rsid w:val="00BF7899"/>
    <w:rsid w:val="00C11A94"/>
    <w:rsid w:val="00C2695F"/>
    <w:rsid w:val="00C3151A"/>
    <w:rsid w:val="00C4228F"/>
    <w:rsid w:val="00C44D2A"/>
    <w:rsid w:val="00C46A89"/>
    <w:rsid w:val="00C62477"/>
    <w:rsid w:val="00C72566"/>
    <w:rsid w:val="00C931CE"/>
    <w:rsid w:val="00C93FBD"/>
    <w:rsid w:val="00CA4A27"/>
    <w:rsid w:val="00CB1BA3"/>
    <w:rsid w:val="00CC2F62"/>
    <w:rsid w:val="00CD2220"/>
    <w:rsid w:val="00D11EBB"/>
    <w:rsid w:val="00D15880"/>
    <w:rsid w:val="00D32231"/>
    <w:rsid w:val="00D645AA"/>
    <w:rsid w:val="00D90D3F"/>
    <w:rsid w:val="00D92F23"/>
    <w:rsid w:val="00DB190E"/>
    <w:rsid w:val="00DB27D3"/>
    <w:rsid w:val="00DC2034"/>
    <w:rsid w:val="00DE0FF9"/>
    <w:rsid w:val="00DE3CD8"/>
    <w:rsid w:val="00E17024"/>
    <w:rsid w:val="00E179F7"/>
    <w:rsid w:val="00E2264C"/>
    <w:rsid w:val="00E27F9C"/>
    <w:rsid w:val="00E33039"/>
    <w:rsid w:val="00E61DA2"/>
    <w:rsid w:val="00E665DA"/>
    <w:rsid w:val="00EC05D1"/>
    <w:rsid w:val="00EF49E5"/>
    <w:rsid w:val="00F1603E"/>
    <w:rsid w:val="00F167D7"/>
    <w:rsid w:val="00F2222D"/>
    <w:rsid w:val="00F26C71"/>
    <w:rsid w:val="00F360A7"/>
    <w:rsid w:val="00F410F9"/>
    <w:rsid w:val="00F52A0B"/>
    <w:rsid w:val="00F552EF"/>
    <w:rsid w:val="00F556AA"/>
    <w:rsid w:val="00F643F6"/>
    <w:rsid w:val="00F75160"/>
    <w:rsid w:val="00F85A94"/>
    <w:rsid w:val="00F86B4F"/>
    <w:rsid w:val="00FA5233"/>
    <w:rsid w:val="00FD46EB"/>
    <w:rsid w:val="00FD7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AD056D"/>
  <w15:docId w15:val="{2F8AE996-4A7F-43BA-A882-FEDA8A322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>
      <w:pPr>
        <w:keepNext/>
        <w:keepLine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aliases w:val="TF-TÍTULO 1"/>
    <w:basedOn w:val="Normal"/>
    <w:next w:val="Normal"/>
    <w:qFormat/>
    <w:pPr>
      <w:tabs>
        <w:tab w:val="left" w:pos="284"/>
      </w:tabs>
      <w:spacing w:before="240" w:line="360" w:lineRule="auto"/>
      <w:jc w:val="both"/>
      <w:outlineLvl w:val="0"/>
    </w:pPr>
    <w:rPr>
      <w:b/>
      <w:smallCaps/>
    </w:rPr>
  </w:style>
  <w:style w:type="paragraph" w:styleId="Ttulo2">
    <w:name w:val="heading 2"/>
    <w:aliases w:val="TF-TÍTULO 2"/>
    <w:basedOn w:val="Normal"/>
    <w:next w:val="Normal"/>
    <w:unhideWhenUsed/>
    <w:qFormat/>
    <w:pPr>
      <w:pBdr>
        <w:top w:val="nil"/>
        <w:left w:val="nil"/>
        <w:bottom w:val="nil"/>
        <w:right w:val="nil"/>
        <w:between w:val="nil"/>
      </w:pBdr>
      <w:spacing w:before="240" w:line="360" w:lineRule="auto"/>
      <w:ind w:left="567" w:hanging="567"/>
      <w:jc w:val="both"/>
      <w:outlineLvl w:val="1"/>
    </w:pPr>
    <w:rPr>
      <w:smallCaps/>
      <w:color w:val="000000"/>
    </w:rPr>
  </w:style>
  <w:style w:type="paragraph" w:styleId="Ttulo3">
    <w:name w:val="heading 3"/>
    <w:aliases w:val="TF-TÍTULO 3"/>
    <w:basedOn w:val="Normal"/>
    <w:next w:val="Normal"/>
    <w:unhideWhenUsed/>
    <w:qFormat/>
    <w:pPr>
      <w:pBdr>
        <w:top w:val="nil"/>
        <w:left w:val="nil"/>
        <w:bottom w:val="nil"/>
        <w:right w:val="nil"/>
        <w:between w:val="nil"/>
      </w:pBdr>
      <w:spacing w:before="240" w:line="360" w:lineRule="auto"/>
      <w:ind w:left="851" w:hanging="851"/>
      <w:jc w:val="both"/>
      <w:outlineLvl w:val="2"/>
    </w:pPr>
    <w:rPr>
      <w:color w:val="000000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40" w:line="360" w:lineRule="auto"/>
      <w:ind w:left="992" w:hanging="992"/>
      <w:jc w:val="both"/>
      <w:outlineLvl w:val="3"/>
    </w:pPr>
    <w:rPr>
      <w:color w:val="000000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40" w:line="360" w:lineRule="auto"/>
      <w:ind w:left="1134" w:hanging="1134"/>
      <w:jc w:val="both"/>
      <w:outlineLvl w:val="4"/>
    </w:pPr>
    <w:rPr>
      <w:color w:val="000000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Lines w:val="0"/>
      <w:pBdr>
        <w:top w:val="nil"/>
        <w:left w:val="nil"/>
        <w:bottom w:val="nil"/>
        <w:right w:val="nil"/>
        <w:between w:val="nil"/>
      </w:pBdr>
      <w:spacing w:before="360" w:after="240"/>
      <w:ind w:left="1276" w:hanging="1276"/>
      <w:jc w:val="both"/>
      <w:outlineLvl w:val="5"/>
    </w:pPr>
    <w:rPr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before="240" w:after="60"/>
      <w:jc w:val="center"/>
    </w:pPr>
    <w:rPr>
      <w:rFonts w:ascii="Arial" w:eastAsia="Arial" w:hAnsi="Arial" w:cs="Arial"/>
      <w:b/>
      <w:sz w:val="32"/>
      <w:szCs w:val="32"/>
    </w:rPr>
  </w:style>
  <w:style w:type="paragraph" w:styleId="Subttulo">
    <w:name w:val="Subtitle"/>
    <w:basedOn w:val="Normal"/>
    <w:next w:val="Normal"/>
    <w:uiPriority w:val="11"/>
    <w:qFormat/>
    <w:pP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customStyle="1" w:styleId="Tf-legend">
    <w:name w:val="Tf-legend"/>
    <w:basedOn w:val="Normal"/>
    <w:qFormat/>
    <w:rsid w:val="00F552EF"/>
    <w:pPr>
      <w:keepNext w:val="0"/>
      <w:keepLines w:val="0"/>
      <w:pBdr>
        <w:top w:val="nil"/>
        <w:left w:val="nil"/>
        <w:bottom w:val="nil"/>
        <w:right w:val="nil"/>
        <w:between w:val="nil"/>
      </w:pBdr>
      <w:spacing w:line="360" w:lineRule="auto"/>
      <w:jc w:val="center"/>
    </w:pPr>
    <w:rPr>
      <w:color w:val="0D0D0D"/>
    </w:rPr>
  </w:style>
  <w:style w:type="paragraph" w:styleId="Legenda">
    <w:name w:val="caption"/>
    <w:basedOn w:val="Normal"/>
    <w:next w:val="Normal"/>
    <w:uiPriority w:val="35"/>
    <w:unhideWhenUsed/>
    <w:qFormat/>
    <w:rsid w:val="00027DE0"/>
    <w:pPr>
      <w:spacing w:after="200"/>
    </w:pPr>
    <w:rPr>
      <w:i/>
      <w:iCs/>
      <w:color w:val="1F497D" w:themeColor="text2"/>
      <w:sz w:val="18"/>
      <w:szCs w:val="18"/>
    </w:rPr>
  </w:style>
  <w:style w:type="paragraph" w:customStyle="1" w:styleId="TF-TEXTO">
    <w:name w:val="TF-TEXTO"/>
    <w:qFormat/>
    <w:rsid w:val="005E2B0E"/>
    <w:pPr>
      <w:keepNext w:val="0"/>
      <w:keepLines w:val="0"/>
      <w:spacing w:before="120" w:line="360" w:lineRule="auto"/>
      <w:ind w:firstLine="680"/>
      <w:contextualSpacing/>
      <w:jc w:val="both"/>
    </w:pPr>
    <w:rPr>
      <w:szCs w:val="20"/>
    </w:rPr>
  </w:style>
  <w:style w:type="paragraph" w:customStyle="1" w:styleId="TF-LEGENDA">
    <w:name w:val="TF-LEGENDA"/>
    <w:basedOn w:val="Normal"/>
    <w:next w:val="Normal"/>
    <w:qFormat/>
    <w:rsid w:val="00D11EBB"/>
    <w:pPr>
      <w:spacing w:before="60"/>
      <w:jc w:val="center"/>
      <w:outlineLvl w:val="0"/>
    </w:pPr>
    <w:rPr>
      <w:szCs w:val="20"/>
    </w:rPr>
  </w:style>
  <w:style w:type="paragraph" w:customStyle="1" w:styleId="TF-FONTE">
    <w:name w:val="TF-FONTE"/>
    <w:next w:val="Normal"/>
    <w:qFormat/>
    <w:rsid w:val="00B07C5A"/>
    <w:pPr>
      <w:keepNext w:val="0"/>
      <w:keepLines w:val="0"/>
      <w:jc w:val="center"/>
    </w:pPr>
    <w:rPr>
      <w:sz w:val="20"/>
      <w:szCs w:val="20"/>
    </w:rPr>
  </w:style>
  <w:style w:type="paragraph" w:customStyle="1" w:styleId="TF-FIGURA">
    <w:name w:val="TF-FIGURA"/>
    <w:basedOn w:val="TF-TEXTO"/>
    <w:qFormat/>
    <w:rsid w:val="00BF3C74"/>
    <w:pPr>
      <w:keepNext/>
      <w:spacing w:before="0" w:line="240" w:lineRule="auto"/>
      <w:ind w:firstLine="0"/>
      <w:jc w:val="center"/>
    </w:pPr>
  </w:style>
  <w:style w:type="paragraph" w:customStyle="1" w:styleId="TF-AUTOR">
    <w:name w:val="TF-AUTOR"/>
    <w:basedOn w:val="Normal"/>
    <w:rsid w:val="00C11A94"/>
    <w:pPr>
      <w:spacing w:before="120"/>
      <w:jc w:val="center"/>
    </w:pPr>
    <w:rPr>
      <w:color w:val="000000"/>
      <w:szCs w:val="20"/>
    </w:rPr>
  </w:style>
  <w:style w:type="paragraph" w:customStyle="1" w:styleId="TF-TTULO">
    <w:name w:val="TF-TÍTULO"/>
    <w:next w:val="Normal"/>
    <w:rsid w:val="00A066E4"/>
    <w:pPr>
      <w:keepNext w:val="0"/>
      <w:keepLines w:val="0"/>
      <w:spacing w:before="360" w:after="240"/>
      <w:jc w:val="center"/>
    </w:pPr>
    <w:rPr>
      <w:b/>
      <w:caps/>
      <w:szCs w:val="20"/>
    </w:rPr>
  </w:style>
  <w:style w:type="paragraph" w:styleId="PargrafodaLista">
    <w:name w:val="List Paragraph"/>
    <w:basedOn w:val="Normal"/>
    <w:uiPriority w:val="34"/>
    <w:qFormat/>
    <w:rsid w:val="00744A9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17024"/>
    <w:pPr>
      <w:keepNext w:val="0"/>
      <w:keepLines w:val="0"/>
      <w:spacing w:before="100" w:beforeAutospacing="1" w:after="100" w:afterAutospacing="1"/>
    </w:pPr>
  </w:style>
  <w:style w:type="paragraph" w:customStyle="1" w:styleId="TF-TEXTOQUADRO">
    <w:name w:val="TF-TEXTO QUADRO"/>
    <w:rsid w:val="006A7535"/>
    <w:rPr>
      <w:sz w:val="22"/>
      <w:szCs w:val="20"/>
    </w:rPr>
  </w:style>
  <w:style w:type="character" w:customStyle="1" w:styleId="fontstyle01">
    <w:name w:val="fontstyle01"/>
    <w:basedOn w:val="Fontepargpadro"/>
    <w:rsid w:val="000A7F7B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customStyle="1" w:styleId="TF-ALNEA">
    <w:name w:val="TF-ALÍNEA"/>
    <w:qFormat/>
    <w:rsid w:val="000A3CE0"/>
    <w:pPr>
      <w:keepNext w:val="0"/>
      <w:keepLines w:val="0"/>
      <w:widowControl w:val="0"/>
      <w:tabs>
        <w:tab w:val="num" w:pos="1077"/>
      </w:tabs>
      <w:spacing w:line="360" w:lineRule="auto"/>
      <w:ind w:left="1077" w:hanging="397"/>
      <w:contextualSpacing/>
      <w:jc w:val="both"/>
    </w:pPr>
    <w:rPr>
      <w:szCs w:val="20"/>
    </w:rPr>
  </w:style>
  <w:style w:type="paragraph" w:customStyle="1" w:styleId="TF-refernciasbibliogrficasTTULO">
    <w:name w:val="TF-referências bibliográficas TÍTULO"/>
    <w:basedOn w:val="Normal"/>
    <w:next w:val="Normal"/>
    <w:rsid w:val="00C4228F"/>
    <w:pPr>
      <w:keepLines w:val="0"/>
      <w:spacing w:before="240" w:line="360" w:lineRule="auto"/>
      <w:jc w:val="center"/>
    </w:pPr>
    <w:rPr>
      <w:rFonts w:ascii="Times" w:hAnsi="Times"/>
      <w:b/>
      <w:caps/>
      <w:szCs w:val="20"/>
    </w:rPr>
  </w:style>
  <w:style w:type="paragraph" w:customStyle="1" w:styleId="TF-refernciasITEM">
    <w:name w:val="TF-referências ITEM"/>
    <w:rsid w:val="00BF7899"/>
    <w:pPr>
      <w:keepNext w:val="0"/>
      <w:spacing w:after="120"/>
    </w:pPr>
    <w:rPr>
      <w:szCs w:val="20"/>
    </w:rPr>
  </w:style>
  <w:style w:type="character" w:styleId="Hyperlink">
    <w:name w:val="Hyperlink"/>
    <w:basedOn w:val="Fontepargpadro"/>
    <w:uiPriority w:val="99"/>
    <w:unhideWhenUsed/>
    <w:rsid w:val="00353BEF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53BEF"/>
    <w:rPr>
      <w:color w:val="605E5C"/>
      <w:shd w:val="clear" w:color="auto" w:fill="E1DFDD"/>
    </w:rPr>
  </w:style>
  <w:style w:type="paragraph" w:customStyle="1" w:styleId="TF-xAvalITEMTABELA">
    <w:name w:val="TF-xAval ITEM TABELA"/>
    <w:basedOn w:val="TF-xAvalITEMDETALHE"/>
    <w:rsid w:val="007D3825"/>
    <w:pPr>
      <w:ind w:left="0"/>
      <w:jc w:val="center"/>
    </w:pPr>
  </w:style>
  <w:style w:type="paragraph" w:customStyle="1" w:styleId="TF-xAvalITEM">
    <w:name w:val="TF-xAval ITEM"/>
    <w:basedOn w:val="Normal"/>
    <w:rsid w:val="007D3825"/>
    <w:pPr>
      <w:keepNext w:val="0"/>
      <w:keepLines w:val="0"/>
      <w:numPr>
        <w:numId w:val="3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7D3825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7D3825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7D3825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sid w:val="007213F3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7213F3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7213F3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213F3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7213F3"/>
    <w:rPr>
      <w:b/>
      <w:bCs/>
      <w:sz w:val="20"/>
      <w:szCs w:val="20"/>
    </w:rPr>
  </w:style>
  <w:style w:type="character" w:customStyle="1" w:styleId="cf01">
    <w:name w:val="cf01"/>
    <w:basedOn w:val="Fontepargpadro"/>
    <w:rsid w:val="00EC05D1"/>
    <w:rPr>
      <w:rFonts w:ascii="Segoe UI" w:hAnsi="Segoe UI" w:cs="Segoe UI" w:hint="default"/>
      <w:sz w:val="18"/>
      <w:szCs w:val="18"/>
    </w:rPr>
  </w:style>
  <w:style w:type="paragraph" w:styleId="Reviso">
    <w:name w:val="Revision"/>
    <w:hidden/>
    <w:uiPriority w:val="99"/>
    <w:semiHidden/>
    <w:rsid w:val="00052FFC"/>
    <w:pPr>
      <w:keepNext w:val="0"/>
      <w:keepLines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87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91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6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487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6/09/relationships/commentsIds" Target="commentsIds.xm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microsoft.com/office/2011/relationships/commentsExtended" Target="commentsExtended.xm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mments" Target="comments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microsoft.com/office/2018/08/relationships/commentsExtensible" Target="commentsExtensible.xml"/><Relationship Id="rId22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75766F-2A78-4530-9960-7ECCD3E7D5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13</Pages>
  <Words>4685</Words>
  <Characters>25305</Characters>
  <Application>Microsoft Office Word</Application>
  <DocSecurity>0</DocSecurity>
  <Lines>210</Lines>
  <Paragraphs>59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Aurélio Faustino Hoppe</dc:creator>
  <cp:lastModifiedBy>Dalton Solano dos Reis</cp:lastModifiedBy>
  <cp:revision>7</cp:revision>
  <dcterms:created xsi:type="dcterms:W3CDTF">2024-06-21T19:39:00Z</dcterms:created>
  <dcterms:modified xsi:type="dcterms:W3CDTF">2024-07-05T19:58:00Z</dcterms:modified>
</cp:coreProperties>
</file>