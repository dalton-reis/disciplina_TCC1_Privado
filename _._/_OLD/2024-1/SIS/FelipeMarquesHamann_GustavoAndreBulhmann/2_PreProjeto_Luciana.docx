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92"/>
        <w:gridCol w:w="3662"/>
      </w:tblGrid>
      <w:tr w:rsidR="00620BF5" w:rsidRPr="00E92AEA" w14:paraId="4681F83C" w14:textId="77777777" w:rsidTr="0024320D">
        <w:tc>
          <w:tcPr>
            <w:tcW w:w="9104" w:type="dxa"/>
            <w:gridSpan w:val="2"/>
            <w:shd w:val="clear" w:color="auto" w:fill="auto"/>
          </w:tcPr>
          <w:p w14:paraId="2504DC3E" w14:textId="38B1C3E6" w:rsidR="00620BF5" w:rsidRPr="00E92AEA" w:rsidRDefault="00620BF5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 w:rsidRPr="00E92AEA">
              <w:rPr>
                <w:rStyle w:val="Nmerodepgina"/>
              </w:rPr>
              <w:t>CURSO DE SISTEMAS DE INFORMAÇÃO – TCC</w:t>
            </w:r>
          </w:p>
        </w:tc>
      </w:tr>
      <w:tr w:rsidR="00620BF5" w:rsidRPr="00E92AEA" w14:paraId="062A5422" w14:textId="77777777" w:rsidTr="0024320D">
        <w:tc>
          <w:tcPr>
            <w:tcW w:w="5387" w:type="dxa"/>
            <w:shd w:val="clear" w:color="auto" w:fill="auto"/>
          </w:tcPr>
          <w:p w14:paraId="031CFB1B" w14:textId="739556D7" w:rsidR="00620BF5" w:rsidRPr="00E92AEA" w:rsidRDefault="00B37046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r w:rsidRPr="00E92AEA">
              <w:rPr>
                <w:rStyle w:val="Nmerodepgina"/>
              </w:rPr>
              <w:t xml:space="preserve">( </w:t>
            </w:r>
            <w:r w:rsidR="00CB0B5F" w:rsidRPr="00E92AEA">
              <w:rPr>
                <w:rStyle w:val="Nmerodepgina"/>
              </w:rPr>
              <w:t>X</w:t>
            </w:r>
            <w:r w:rsidRPr="00E92AEA">
              <w:rPr>
                <w:rStyle w:val="Nmerodepgina"/>
              </w:rPr>
              <w:t xml:space="preserve"> </w:t>
            </w:r>
            <w:r w:rsidR="00620BF5" w:rsidRPr="00E92AEA">
              <w:rPr>
                <w:rStyle w:val="Nmerodepgina"/>
              </w:rPr>
              <w:t xml:space="preserve">) </w:t>
            </w:r>
            <w:r w:rsidR="00185F3F" w:rsidRPr="00E92AEA">
              <w:rPr>
                <w:rStyle w:val="Nmerodepgina"/>
              </w:rPr>
              <w:t xml:space="preserve">Pré-projeto </w:t>
            </w:r>
            <w:r w:rsidR="00620BF5" w:rsidRPr="00E92AEA">
              <w:rPr>
                <w:rStyle w:val="Nmerodepgina"/>
              </w:rPr>
              <w:t>(</w:t>
            </w:r>
            <w:r w:rsidR="00185F3F" w:rsidRPr="00E92AEA">
              <w:rPr>
                <w:rStyle w:val="Nmerodepgina"/>
              </w:rPr>
              <w:t xml:space="preserve">   </w:t>
            </w:r>
            <w:r w:rsidR="00620BF5" w:rsidRPr="00E92AEA">
              <w:t xml:space="preserve">) </w:t>
            </w:r>
            <w:r w:rsidR="00185F3F" w:rsidRPr="00E92AEA">
              <w:rPr>
                <w:rStyle w:val="Nmerodepgina"/>
              </w:rPr>
              <w:t>Projeto</w:t>
            </w:r>
            <w:r w:rsidR="00620BF5" w:rsidRPr="00E92AEA">
              <w:rPr>
                <w:rStyle w:val="Nmerodepgina"/>
              </w:rPr>
              <w:t xml:space="preserve"> </w:t>
            </w:r>
          </w:p>
        </w:tc>
        <w:tc>
          <w:tcPr>
            <w:tcW w:w="3717" w:type="dxa"/>
            <w:shd w:val="clear" w:color="auto" w:fill="auto"/>
          </w:tcPr>
          <w:p w14:paraId="09D9DE1A" w14:textId="63D185DE" w:rsidR="009A640D" w:rsidRPr="00E92AEA" w:rsidRDefault="00185F3F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 w:rsidRPr="00E92AEA">
              <w:rPr>
                <w:rStyle w:val="Nmerodepgina"/>
              </w:rPr>
              <w:t>Ano/Semestre</w:t>
            </w:r>
            <w:r w:rsidR="00620BF5" w:rsidRPr="00E92AEA">
              <w:rPr>
                <w:rStyle w:val="Nmerodepgina"/>
              </w:rPr>
              <w:t>:</w:t>
            </w:r>
            <w:r w:rsidR="00CB0B5F" w:rsidRPr="00E92AEA">
              <w:rPr>
                <w:rStyle w:val="Nmerodepgina"/>
              </w:rPr>
              <w:t xml:space="preserve"> 202</w:t>
            </w:r>
            <w:r w:rsidR="00964EB0" w:rsidRPr="00E92AEA">
              <w:rPr>
                <w:rStyle w:val="Nmerodepgina"/>
              </w:rPr>
              <w:t>4</w:t>
            </w:r>
            <w:r w:rsidR="00CB0B5F" w:rsidRPr="00E92AEA">
              <w:rPr>
                <w:rStyle w:val="Nmerodepgina"/>
              </w:rPr>
              <w:t>/1</w:t>
            </w:r>
          </w:p>
        </w:tc>
      </w:tr>
      <w:tr w:rsidR="00185F3F" w:rsidRPr="00E92AEA" w14:paraId="3F52460B" w14:textId="77777777" w:rsidTr="0024320D">
        <w:tc>
          <w:tcPr>
            <w:tcW w:w="5387" w:type="dxa"/>
            <w:shd w:val="clear" w:color="auto" w:fill="auto"/>
          </w:tcPr>
          <w:p w14:paraId="6FA8C98C" w14:textId="751DEB19" w:rsidR="00ED5AB1" w:rsidRPr="00E92AEA" w:rsidRDefault="00185F3F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 w:rsidRPr="00E92AEA">
              <w:rPr>
                <w:rStyle w:val="Nmerodepgina"/>
              </w:rPr>
              <w:t>Eixo:</w:t>
            </w:r>
            <w:r w:rsidR="00CB0B5F" w:rsidRPr="00E92AEA">
              <w:rPr>
                <w:rStyle w:val="Nmerodepgina"/>
              </w:rPr>
              <w:t xml:space="preserve"> </w:t>
            </w:r>
            <w:r w:rsidR="00964EB0" w:rsidRPr="00E92AEA">
              <w:rPr>
                <w:rStyle w:val="Nmerodepgina"/>
              </w:rPr>
              <w:t>Eixo de Formação: Desenvolvimento de Software para Sistemas de Informação</w:t>
            </w:r>
          </w:p>
        </w:tc>
        <w:tc>
          <w:tcPr>
            <w:tcW w:w="3717" w:type="dxa"/>
            <w:shd w:val="clear" w:color="auto" w:fill="auto"/>
          </w:tcPr>
          <w:p w14:paraId="3948F7AC" w14:textId="60AC3FA0" w:rsidR="00185F3F" w:rsidRPr="00E92AEA" w:rsidRDefault="00964EB0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 w:rsidRPr="00E92AEA">
              <w:rPr>
                <w:rStyle w:val="Nmerodepgina"/>
              </w:rPr>
              <w:t>(X</w:t>
            </w:r>
            <w:r w:rsidR="00185F3F" w:rsidRPr="00E92AEA">
              <w:rPr>
                <w:rStyle w:val="Nmerodepgina"/>
              </w:rPr>
              <w:t>) Aplicado     (</w:t>
            </w:r>
            <w:r w:rsidR="00B37046" w:rsidRPr="00E92AEA">
              <w:rPr>
                <w:rStyle w:val="Nmerodepgina"/>
              </w:rPr>
              <w:t xml:space="preserve">  </w:t>
            </w:r>
            <w:r w:rsidR="00185F3F" w:rsidRPr="00E92AEA">
              <w:t xml:space="preserve">) </w:t>
            </w:r>
            <w:r w:rsidR="00185F3F" w:rsidRPr="00E92AEA">
              <w:rPr>
                <w:rStyle w:val="Nmerodepgina"/>
              </w:rPr>
              <w:t>Inovação</w:t>
            </w:r>
          </w:p>
        </w:tc>
      </w:tr>
    </w:tbl>
    <w:p w14:paraId="20EA47CE" w14:textId="77777777" w:rsidR="00620BF5" w:rsidRPr="00E92AEA" w:rsidRDefault="00620BF5" w:rsidP="001E682E">
      <w:pPr>
        <w:pStyle w:val="TF-TTULO"/>
      </w:pPr>
    </w:p>
    <w:p w14:paraId="3D42331C" w14:textId="77777777" w:rsidR="00964EB0" w:rsidRPr="00E92AEA" w:rsidRDefault="00964EB0" w:rsidP="00964EB0">
      <w:pPr>
        <w:pStyle w:val="TF-AUTOR0"/>
        <w:rPr>
          <w:b/>
          <w:caps/>
          <w:color w:val="auto"/>
        </w:rPr>
      </w:pPr>
      <w:r w:rsidRPr="00E92AEA">
        <w:rPr>
          <w:b/>
          <w:caps/>
          <w:color w:val="auto"/>
        </w:rPr>
        <w:t>SISTEMA DE CONTROLE DE SERVIÇOS E GERENCIAMENTO DE OFICINAS</w:t>
      </w:r>
    </w:p>
    <w:p w14:paraId="07445FC8" w14:textId="77777777" w:rsidR="00964EB0" w:rsidRPr="00E92AEA" w:rsidRDefault="00964EB0" w:rsidP="00964EB0">
      <w:pPr>
        <w:pStyle w:val="TF-AUTOR0"/>
        <w:rPr>
          <w:b/>
          <w:caps/>
          <w:color w:val="auto"/>
        </w:rPr>
      </w:pPr>
      <w:r w:rsidRPr="00E92AEA">
        <w:rPr>
          <w:b/>
          <w:caps/>
          <w:color w:val="auto"/>
        </w:rPr>
        <w:t xml:space="preserve">MECÂNICAS </w:t>
      </w:r>
    </w:p>
    <w:p w14:paraId="41AECC95" w14:textId="77777777" w:rsidR="00964EB0" w:rsidRPr="00E92AEA" w:rsidRDefault="00964EB0" w:rsidP="00B37046">
      <w:pPr>
        <w:pStyle w:val="TF-AUTOR0"/>
      </w:pPr>
      <w:r w:rsidRPr="00E92AEA">
        <w:t xml:space="preserve">Felipe Marques Hamann e Gustavo André </w:t>
      </w:r>
      <w:proofErr w:type="spellStart"/>
      <w:r w:rsidRPr="00E92AEA">
        <w:t>Bulhmann</w:t>
      </w:r>
      <w:proofErr w:type="spellEnd"/>
    </w:p>
    <w:p w14:paraId="138BB702" w14:textId="60FCC390" w:rsidR="001E682E" w:rsidRPr="00E92AEA" w:rsidRDefault="00D22189" w:rsidP="00B37046">
      <w:pPr>
        <w:pStyle w:val="TF-AUTOR0"/>
      </w:pPr>
      <w:r w:rsidRPr="00E92AEA">
        <w:t>Simone Erbs da Costa</w:t>
      </w:r>
      <w:r w:rsidR="001E682E" w:rsidRPr="00E92AEA">
        <w:t xml:space="preserve"> – Orientadora</w:t>
      </w:r>
    </w:p>
    <w:p w14:paraId="71F8749B" w14:textId="6E920B9B" w:rsidR="00076065" w:rsidRPr="00E92AEA" w:rsidRDefault="00964EB0" w:rsidP="00B37046">
      <w:pPr>
        <w:pStyle w:val="TF-AUTOR0"/>
      </w:pPr>
      <w:r w:rsidRPr="00E92AEA">
        <w:t xml:space="preserve">Edson </w:t>
      </w:r>
      <w:proofErr w:type="spellStart"/>
      <w:r w:rsidRPr="00E92AEA">
        <w:t>Bulhmann</w:t>
      </w:r>
      <w:proofErr w:type="spellEnd"/>
      <w:r w:rsidRPr="00E92AEA">
        <w:t xml:space="preserve"> – Supervisor</w:t>
      </w:r>
    </w:p>
    <w:p w14:paraId="4C7A4679" w14:textId="22745A1C" w:rsidR="00F255FC" w:rsidRDefault="00C67979" w:rsidP="007931A9">
      <w:pPr>
        <w:pStyle w:val="Ttulo1"/>
      </w:pPr>
      <w:bookmarkStart w:id="9" w:name="_Ref133258716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r w:rsidRPr="00E92AEA">
        <w:t>Contextualização</w:t>
      </w:r>
      <w:bookmarkEnd w:id="9"/>
    </w:p>
    <w:p w14:paraId="3FA6A30B" w14:textId="5EBAFF86" w:rsidR="00FB40A2" w:rsidRDefault="00FB40A2" w:rsidP="00FB40A2">
      <w:pPr>
        <w:pStyle w:val="TF-TEXTO"/>
      </w:pPr>
      <w:r w:rsidRPr="00FB40A2">
        <w:t>No Brasil, as empresas de micro e pequeno porte passam por um cenário econômico instável, o que demanda uma adaptação e melhoria constante de seus processos (</w:t>
      </w:r>
      <w:proofErr w:type="spellStart"/>
      <w:r w:rsidRPr="00FB40A2">
        <w:t>Agrelli</w:t>
      </w:r>
      <w:proofErr w:type="spellEnd"/>
      <w:r w:rsidRPr="00FB40A2">
        <w:t xml:space="preserve">; </w:t>
      </w:r>
      <w:proofErr w:type="spellStart"/>
      <w:r w:rsidRPr="00FB40A2">
        <w:t>Octaviani</w:t>
      </w:r>
      <w:proofErr w:type="spellEnd"/>
      <w:r w:rsidRPr="00FB40A2">
        <w:t>; Souza, 2021). Diante deste ambiente de mudanças, os sistemas de gestão são ferramentas indispensáveis para um bom desempenho das empresas (Almeida; Oliveira, 2020). Contudo, de acordo com a Agência Brasileira de Desenvolvimento Industrial (ABDI) junto a Fundação Getúlio Vargas (FGV), 66% dessas empresas ainda se encontram na etapa inicial de transformação digital (Sebrae, 2023a). O que, segundo a Equipe TOTVS (2022), engloba o aperfeiçoamento dos processos internos e externos de uma empresa, assim como um melhor relacionamento com seus clientes, por meio da tecnologia, do mapeamento dos processos de negócio e da automação. Nesse contexto</w:t>
      </w:r>
      <w:r w:rsidR="00E87320">
        <w:t>, está a</w:t>
      </w:r>
      <w:r w:rsidRPr="00FB40A2">
        <w:t xml:space="preserve"> </w:t>
      </w:r>
      <w:r w:rsidR="00E87320" w:rsidRPr="00E87320">
        <w:t xml:space="preserve">oficina mecânica </w:t>
      </w:r>
      <w:proofErr w:type="spellStart"/>
      <w:r w:rsidR="00E87320" w:rsidRPr="00E87320">
        <w:t>Bulhmann</w:t>
      </w:r>
      <w:proofErr w:type="spellEnd"/>
      <w:r w:rsidR="00E87320">
        <w:t xml:space="preserve">, </w:t>
      </w:r>
      <w:r w:rsidRPr="00FB40A2">
        <w:t>que motivou o desenvolvimento dessa proposta de trabalho.</w:t>
      </w:r>
    </w:p>
    <w:p w14:paraId="0FDE33B4" w14:textId="55E0E870" w:rsidR="00951AA3" w:rsidRDefault="000A2A55" w:rsidP="00FB40A2">
      <w:pPr>
        <w:pStyle w:val="TF-TEXTO"/>
      </w:pPr>
      <w:r w:rsidRPr="000A2A55">
        <w:t>Para identificar o</w:t>
      </w:r>
      <w:r w:rsidR="00E87320">
        <w:t xml:space="preserve">s processos de negócio envolvidos na </w:t>
      </w:r>
      <w:r w:rsidR="00E87320" w:rsidRPr="000A2A55">
        <w:t xml:space="preserve">oficina mecânica </w:t>
      </w:r>
      <w:proofErr w:type="spellStart"/>
      <w:r w:rsidR="00E87320" w:rsidRPr="000A2A55">
        <w:t>Bulhmann</w:t>
      </w:r>
      <w:proofErr w:type="spellEnd"/>
      <w:r w:rsidRPr="000A2A55">
        <w:t xml:space="preserve">, como o registro de clientes, serviços e estoque, é possível </w:t>
      </w:r>
      <w:r w:rsidR="00E87320">
        <w:t xml:space="preserve">realizar o mapeamento </w:t>
      </w:r>
      <w:r w:rsidRPr="000A2A55">
        <w:t xml:space="preserve">utilizando as </w:t>
      </w:r>
      <w:r w:rsidR="00E87320">
        <w:t>etapas</w:t>
      </w:r>
      <w:r w:rsidR="00E87320" w:rsidRPr="000A2A55">
        <w:t xml:space="preserve"> </w:t>
      </w:r>
      <w:r w:rsidRPr="000A2A55">
        <w:t xml:space="preserve">AS-IS/TO-BE do </w:t>
      </w:r>
      <w:r w:rsidR="00ED1567" w:rsidRPr="00ED1567">
        <w:t xml:space="preserve">Business </w:t>
      </w:r>
      <w:proofErr w:type="spellStart"/>
      <w:r w:rsidR="00ED1567" w:rsidRPr="00ED1567">
        <w:t>Process</w:t>
      </w:r>
      <w:proofErr w:type="spellEnd"/>
      <w:r w:rsidR="00ED1567" w:rsidRPr="00ED1567">
        <w:t xml:space="preserve"> Management</w:t>
      </w:r>
      <w:r w:rsidR="00ED1567" w:rsidRPr="00ED1567" w:rsidDel="00ED1567">
        <w:t xml:space="preserve"> </w:t>
      </w:r>
      <w:r w:rsidRPr="000A2A55">
        <w:t xml:space="preserve">(BPM). O BPM é uma abordagem administrativa que propõe a superação do modelo funcional tradicional, adotando uma perspectiva interfuncional para administrar de maneira mais eficiente os processos desde o início até o fim, eliminando os impactos dos conflitos internos (Turra; Juliani; </w:t>
      </w:r>
      <w:proofErr w:type="spellStart"/>
      <w:r w:rsidRPr="000A2A55">
        <w:t>Salla</w:t>
      </w:r>
      <w:proofErr w:type="spellEnd"/>
      <w:r w:rsidRPr="000A2A55">
        <w:t xml:space="preserve">, 2018). De acordo com Lobo </w:t>
      </w:r>
      <w:r w:rsidR="00EB389A">
        <w:t xml:space="preserve">e Conceição </w:t>
      </w:r>
      <w:r w:rsidRPr="000A2A55">
        <w:t xml:space="preserve">(2018), a </w:t>
      </w:r>
      <w:r w:rsidR="00ED1567">
        <w:t>etapa</w:t>
      </w:r>
      <w:r w:rsidR="00ED1567" w:rsidRPr="000A2A55">
        <w:t xml:space="preserve"> </w:t>
      </w:r>
      <w:r w:rsidRPr="000A2A55">
        <w:t xml:space="preserve">AS-IS é comumente realizada em iniciativas de aprimoramento de processos, </w:t>
      </w:r>
      <w:r w:rsidR="00BF768D" w:rsidRPr="000A2A55">
        <w:t>em que</w:t>
      </w:r>
      <w:r w:rsidRPr="000A2A55">
        <w:t xml:space="preserve"> </w:t>
      </w:r>
      <w:r w:rsidR="00BF768D">
        <w:t xml:space="preserve">se </w:t>
      </w:r>
      <w:r w:rsidRPr="000A2A55">
        <w:t xml:space="preserve">busca modelar ou documentar o processo atual para elucidar o fluxo de atividades. Lobo e Conceição (2018) acrescentam que, por outro lado, </w:t>
      </w:r>
      <w:r w:rsidR="00ED1567">
        <w:t>a etapa</w:t>
      </w:r>
      <w:r w:rsidR="00ED1567" w:rsidRPr="000A2A55">
        <w:t xml:space="preserve"> </w:t>
      </w:r>
      <w:r w:rsidRPr="000A2A55">
        <w:t xml:space="preserve">TO-BE representa a concepção do cenário ideal, ou seja, </w:t>
      </w:r>
      <w:r w:rsidR="00ED1567">
        <w:t>d</w:t>
      </w:r>
      <w:r w:rsidRPr="000A2A55">
        <w:t>o processo otimizado.</w:t>
      </w:r>
    </w:p>
    <w:p w14:paraId="14950A22" w14:textId="42FD39AC" w:rsidR="00EB389A" w:rsidRDefault="006A6927" w:rsidP="00EB389A">
      <w:pPr>
        <w:pStyle w:val="TF-TEXTO"/>
      </w:pPr>
      <w:r w:rsidRPr="006A6927">
        <w:t xml:space="preserve">No contexto presente, a oficina mecânica </w:t>
      </w:r>
      <w:proofErr w:type="spellStart"/>
      <w:r w:rsidRPr="006A6927">
        <w:t>Bulhmann</w:t>
      </w:r>
      <w:proofErr w:type="spellEnd"/>
      <w:r w:rsidRPr="006A6927">
        <w:t xml:space="preserve"> enfrenta desafios na gestão de seus procedimentos internos. De acordo com </w:t>
      </w:r>
      <w:proofErr w:type="spellStart"/>
      <w:r w:rsidRPr="006A6927">
        <w:t>Bulhmann</w:t>
      </w:r>
      <w:proofErr w:type="spellEnd"/>
      <w:r w:rsidRPr="006A6927">
        <w:t xml:space="preserve"> (2024), toda a gestão da oficina é realizada manualmente, utilizando métodos convencionais como papel e caneta. A Figura 1 apresenta a </w:t>
      </w:r>
      <w:r w:rsidRPr="006A6927">
        <w:lastRenderedPageBreak/>
        <w:t xml:space="preserve">representação da </w:t>
      </w:r>
      <w:r w:rsidR="00ED1567">
        <w:t>etapa</w:t>
      </w:r>
      <w:r w:rsidR="00ED1567" w:rsidRPr="006A6927">
        <w:t xml:space="preserve"> </w:t>
      </w:r>
      <w:r w:rsidRPr="006A6927">
        <w:t xml:space="preserve">AS-IS do ciclo BPM, delineando a situação atual dos processos de atendimento da oficina, enquanto a Figura 2 ilustra </w:t>
      </w:r>
      <w:r w:rsidR="007931A9">
        <w:t>um orçamento</w:t>
      </w:r>
      <w:r w:rsidRPr="006A6927">
        <w:t xml:space="preserve"> </w:t>
      </w:r>
      <w:r w:rsidR="007931A9">
        <w:t>real feito para um cliente da oficina</w:t>
      </w:r>
      <w:r w:rsidRPr="006A6927">
        <w:t xml:space="preserve">. </w:t>
      </w:r>
      <w:r w:rsidR="00ED1567">
        <w:t>Pela</w:t>
      </w:r>
      <w:r w:rsidRPr="006A6927">
        <w:t xml:space="preserve"> Figura 1, é possível examinar as etapas atualmente envolvidas no processo de atendimento, desde o registro do cliente e de seu veículo até a definição do serviço a ser realizado.</w:t>
      </w:r>
      <w:r w:rsidR="00EA0397">
        <w:t xml:space="preserve"> </w:t>
      </w:r>
      <w:r w:rsidR="00EA0397" w:rsidRPr="00EA0397">
        <w:t>O fluxo de</w:t>
      </w:r>
      <w:r w:rsidR="00EA0397">
        <w:t xml:space="preserve"> atendimento da</w:t>
      </w:r>
      <w:r w:rsidR="00EA0397" w:rsidRPr="00EA0397">
        <w:t xml:space="preserve"> oficina mecânica </w:t>
      </w:r>
      <w:r w:rsidR="00EA0397">
        <w:t xml:space="preserve">inicia com a </w:t>
      </w:r>
      <w:r w:rsidR="00EA0397" w:rsidRPr="00EA0397">
        <w:rPr>
          <w:rFonts w:ascii="Courier New" w:hAnsi="Courier New" w:cs="Courier New"/>
          <w:sz w:val="20"/>
        </w:rPr>
        <w:t>Identificação e cadastro do cliente</w:t>
      </w:r>
      <w:r w:rsidR="00EA0397">
        <w:t xml:space="preserve"> com o registro de nome e telefone de contato</w:t>
      </w:r>
      <w:r w:rsidR="00EA0397" w:rsidRPr="00EA0397">
        <w:t xml:space="preserve">, </w:t>
      </w:r>
      <w:r w:rsidR="00AF424A">
        <w:t xml:space="preserve">e segue para o </w:t>
      </w:r>
      <w:r w:rsidR="00EA0397">
        <w:rPr>
          <w:rFonts w:ascii="Courier New" w:hAnsi="Courier New" w:cs="Courier New"/>
          <w:sz w:val="20"/>
        </w:rPr>
        <w:t>E</w:t>
      </w:r>
      <w:r w:rsidR="00EA0397" w:rsidRPr="00EA0397">
        <w:rPr>
          <w:rFonts w:ascii="Courier New" w:hAnsi="Courier New" w:cs="Courier New"/>
          <w:sz w:val="20"/>
        </w:rPr>
        <w:t>ntendimento da necessidade do cliente</w:t>
      </w:r>
      <w:r w:rsidR="00EA0397">
        <w:t xml:space="preserve"> a partir da descrição dele</w:t>
      </w:r>
      <w:r w:rsidR="00AF424A">
        <w:t xml:space="preserve">. Uma vez que a necessidade é esclarecida, é feita a </w:t>
      </w:r>
      <w:r w:rsidR="00EA0397">
        <w:rPr>
          <w:rFonts w:ascii="Courier New" w:hAnsi="Courier New" w:cs="Courier New"/>
          <w:sz w:val="20"/>
        </w:rPr>
        <w:t>P</w:t>
      </w:r>
      <w:r w:rsidR="00EA0397" w:rsidRPr="00EA0397">
        <w:rPr>
          <w:rFonts w:ascii="Courier New" w:hAnsi="Courier New" w:cs="Courier New"/>
          <w:sz w:val="20"/>
        </w:rPr>
        <w:t>recificação do serviço</w:t>
      </w:r>
      <w:r w:rsidR="00EA0397">
        <w:t xml:space="preserve"> considerando todas as atividades envolvidas e peças de reposição</w:t>
      </w:r>
      <w:r w:rsidR="00AF424A">
        <w:t>. Após a precificação, é feito o</w:t>
      </w:r>
      <w:r w:rsidR="00EA0397" w:rsidRPr="00EA0397">
        <w:t xml:space="preserve"> </w:t>
      </w:r>
      <w:r w:rsidR="00EA0397">
        <w:rPr>
          <w:rFonts w:ascii="Courier New" w:hAnsi="Courier New" w:cs="Courier New"/>
          <w:sz w:val="20"/>
        </w:rPr>
        <w:t>E</w:t>
      </w:r>
      <w:r w:rsidR="00EA0397" w:rsidRPr="00EA0397">
        <w:rPr>
          <w:rFonts w:ascii="Courier New" w:hAnsi="Courier New" w:cs="Courier New"/>
          <w:sz w:val="20"/>
        </w:rPr>
        <w:t>nvio do orçamento ao cliente</w:t>
      </w:r>
      <w:r w:rsidR="00EA0397" w:rsidRPr="00EA0397">
        <w:t xml:space="preserve"> para aprovação</w:t>
      </w:r>
      <w:r w:rsidR="00AF424A">
        <w:t xml:space="preserve"> e, caso seja aprovado, o </w:t>
      </w:r>
      <w:r w:rsidR="00AF424A">
        <w:rPr>
          <w:rFonts w:ascii="Courier New" w:hAnsi="Courier New" w:cs="Courier New"/>
          <w:sz w:val="20"/>
        </w:rPr>
        <w:t>S</w:t>
      </w:r>
      <w:r w:rsidR="00EA0397" w:rsidRPr="00EA0397">
        <w:rPr>
          <w:rFonts w:ascii="Courier New" w:hAnsi="Courier New" w:cs="Courier New"/>
          <w:sz w:val="20"/>
        </w:rPr>
        <w:t>erviço</w:t>
      </w:r>
      <w:r w:rsidR="00AF424A">
        <w:rPr>
          <w:rFonts w:ascii="Courier New" w:hAnsi="Courier New" w:cs="Courier New"/>
          <w:sz w:val="20"/>
        </w:rPr>
        <w:t xml:space="preserve"> é efetuado.</w:t>
      </w:r>
      <w:r w:rsidR="00EA0397" w:rsidRPr="00EA0397">
        <w:t xml:space="preserve"> </w:t>
      </w:r>
      <w:r w:rsidR="00AF424A">
        <w:t>Com a conclusão do serviço, é</w:t>
      </w:r>
      <w:r w:rsidR="00EA0397">
        <w:t xml:space="preserve"> </w:t>
      </w:r>
      <w:r w:rsidR="00AF424A">
        <w:t xml:space="preserve">realizada a </w:t>
      </w:r>
      <w:r w:rsidR="00EA0397">
        <w:rPr>
          <w:rFonts w:ascii="Courier New" w:hAnsi="Courier New" w:cs="Courier New"/>
          <w:sz w:val="20"/>
        </w:rPr>
        <w:t>E</w:t>
      </w:r>
      <w:r w:rsidR="00EA0397" w:rsidRPr="00EA0397">
        <w:rPr>
          <w:rFonts w:ascii="Courier New" w:hAnsi="Courier New" w:cs="Courier New"/>
          <w:sz w:val="20"/>
        </w:rPr>
        <w:t xml:space="preserve">ntrega do veículo </w:t>
      </w:r>
      <w:r w:rsidR="00EA0397" w:rsidRPr="00EA0397">
        <w:t>ao cliente</w:t>
      </w:r>
      <w:r w:rsidR="00AF424A">
        <w:t xml:space="preserve"> e o fluxo finaliza com o </w:t>
      </w:r>
      <w:r w:rsidR="00AF424A" w:rsidRPr="00AF424A">
        <w:rPr>
          <w:rFonts w:ascii="Courier New" w:hAnsi="Courier New" w:cs="Courier New"/>
          <w:sz w:val="20"/>
        </w:rPr>
        <w:t>Pagamento do serviço</w:t>
      </w:r>
      <w:r w:rsidR="00EA0397">
        <w:t xml:space="preserve"> </w:t>
      </w:r>
      <w:r w:rsidR="00EA0397" w:rsidRPr="00EA0397">
        <w:t>(</w:t>
      </w:r>
      <w:proofErr w:type="spellStart"/>
      <w:r w:rsidR="00EA0397" w:rsidRPr="00EA0397">
        <w:t>Bulhmann</w:t>
      </w:r>
      <w:proofErr w:type="spellEnd"/>
      <w:r w:rsidR="00EA0397" w:rsidRPr="00EA0397">
        <w:t>, 2024).</w:t>
      </w:r>
      <w:bookmarkStart w:id="10" w:name="_Ref133434706"/>
    </w:p>
    <w:p w14:paraId="6E3FB5F9" w14:textId="71BBFEC0" w:rsidR="00C54A96" w:rsidRDefault="00D7497D" w:rsidP="00C54A96">
      <w:pPr>
        <w:pStyle w:val="TF-LEGEND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FB01D5">
        <w:rPr>
          <w:noProof/>
        </w:rPr>
        <w:t>1</w:t>
      </w:r>
      <w:r>
        <w:rPr>
          <w:noProof/>
        </w:rPr>
        <w:fldChar w:fldCharType="end"/>
      </w:r>
      <w:bookmarkEnd w:id="10"/>
      <w:r>
        <w:t xml:space="preserve"> - </w:t>
      </w:r>
      <w:r w:rsidRPr="00D95873">
        <w:t xml:space="preserve">Mapeamento do atual processo de </w:t>
      </w:r>
      <w:r w:rsidR="00AB3BF6">
        <w:t>atendimento</w:t>
      </w:r>
      <w:r w:rsidR="00AB3BF6" w:rsidRPr="00D95873">
        <w:t xml:space="preserve"> </w:t>
      </w:r>
      <w:r w:rsidRPr="00D95873">
        <w:t>(AS-IS)</w:t>
      </w:r>
    </w:p>
    <w:p w14:paraId="452D6CCC" w14:textId="43E4903D" w:rsidR="00C54A96" w:rsidRPr="00C54A96" w:rsidRDefault="001379C7" w:rsidP="005347F8">
      <w:pPr>
        <w:pStyle w:val="TF-FIGURA"/>
      </w:pPr>
      <w:r>
        <w:rPr>
          <w:noProof/>
        </w:rPr>
        <w:drawing>
          <wp:inline distT="0" distB="0" distL="0" distR="0" wp14:anchorId="1BA1AF07" wp14:editId="5A00E226">
            <wp:extent cx="5221197" cy="2286000"/>
            <wp:effectExtent l="19050" t="19050" r="17780" b="19050"/>
            <wp:docPr id="1520606087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606087" name="Imagem 1" descr="Diagrama&#10;&#10;Descrição gerad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98" b="6916"/>
                    <a:stretch/>
                  </pic:blipFill>
                  <pic:spPr bwMode="auto">
                    <a:xfrm>
                      <a:off x="0" y="0"/>
                      <a:ext cx="5233584" cy="2291423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EE6859" w14:textId="5988B5E5" w:rsidR="00EB389A" w:rsidRDefault="00D7497D" w:rsidP="005347F8">
      <w:pPr>
        <w:pStyle w:val="TF-FONTE"/>
      </w:pPr>
      <w:r w:rsidRPr="00AB3BF6">
        <w:t>Fonte: elaborado pelos autores</w:t>
      </w:r>
      <w:r w:rsidR="00EB389A">
        <w:t xml:space="preserve"> (2024)</w:t>
      </w:r>
      <w:r w:rsidRPr="00AB3BF6">
        <w:t>.</w:t>
      </w:r>
    </w:p>
    <w:p w14:paraId="7BFB2BDD" w14:textId="655F1E86" w:rsidR="00542B55" w:rsidRDefault="00542B55" w:rsidP="00FA4E3C">
      <w:pPr>
        <w:pStyle w:val="TF-TEXTO"/>
      </w:pPr>
      <w:r w:rsidRPr="00542B55">
        <w:t xml:space="preserve">A Figura 2 traz um exemplo de orçamento elaborado para atender à demanda de um cliente da oficina. Na parte superior </w:t>
      </w:r>
      <w:r w:rsidR="00EB389A">
        <w:t xml:space="preserve">(de cima para baixo) </w:t>
      </w:r>
      <w:r w:rsidRPr="00542B55">
        <w:t>é possível ver as informações de identificação, sendo o modelo e ano do veículo, e mais abaixo a valorização dos itens envolvidos no serviço. No caso ilustrado, estão listados produtos que serão trocados e o custo de mão de obra envolvida.</w:t>
      </w:r>
    </w:p>
    <w:p w14:paraId="04A42670" w14:textId="5ED1515A" w:rsidR="00542B55" w:rsidRDefault="00542B55" w:rsidP="00FA4E3C">
      <w:pPr>
        <w:pStyle w:val="TF-LEGENDA"/>
      </w:pPr>
      <w:r>
        <w:t>Figura 2 - Exemplo de orçamento</w:t>
      </w:r>
    </w:p>
    <w:p w14:paraId="38DD2B07" w14:textId="42237D56" w:rsidR="00022837" w:rsidRDefault="00EB389A" w:rsidP="00FA4E3C">
      <w:pPr>
        <w:pStyle w:val="TF-FIGURA"/>
        <w:rPr>
          <w:sz w:val="20"/>
        </w:rPr>
      </w:pPr>
      <w:r w:rsidRPr="00EB389A">
        <w:rPr>
          <w:noProof/>
        </w:rPr>
        <w:t xml:space="preserve"> </w:t>
      </w:r>
      <w:r>
        <w:rPr>
          <w:noProof/>
        </w:rPr>
        <w:drawing>
          <wp:inline distT="0" distB="0" distL="0" distR="0" wp14:anchorId="76A8236F" wp14:editId="4119F3EA">
            <wp:extent cx="1959424" cy="1570845"/>
            <wp:effectExtent l="19050" t="19050" r="22225" b="10795"/>
            <wp:docPr id="1313997051" name="Imagem 1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997051" name="Imagem 1" descr="Texto, Cart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4109" cy="160666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715BA4" w14:textId="3464DDF6" w:rsidR="00542B55" w:rsidRDefault="00542B55" w:rsidP="005347F8">
      <w:pPr>
        <w:pStyle w:val="TF-FONTE"/>
      </w:pPr>
      <w:r>
        <w:t xml:space="preserve">Fonte: </w:t>
      </w:r>
      <w:proofErr w:type="spellStart"/>
      <w:r>
        <w:t>Bulhmann</w:t>
      </w:r>
      <w:proofErr w:type="spellEnd"/>
      <w:r>
        <w:t xml:space="preserve"> (2024)</w:t>
      </w:r>
      <w:r w:rsidR="00A12F5D">
        <w:t>.</w:t>
      </w:r>
    </w:p>
    <w:p w14:paraId="10F41340" w14:textId="571059DB" w:rsidR="00CF6084" w:rsidRDefault="00CF6084" w:rsidP="00C54A96">
      <w:pPr>
        <w:pStyle w:val="TF-TEXTO"/>
      </w:pPr>
      <w:r w:rsidRPr="00CF6084">
        <w:lastRenderedPageBreak/>
        <w:t xml:space="preserve">Conforme </w:t>
      </w:r>
      <w:proofErr w:type="spellStart"/>
      <w:r w:rsidRPr="00CF6084">
        <w:t>Bulhmann</w:t>
      </w:r>
      <w:proofErr w:type="spellEnd"/>
      <w:r w:rsidRPr="00CF6084">
        <w:t xml:space="preserve"> (2024), os principais desafios enfrentados no contexto atual envolvem a gestão eficiente dos atendimentos e das informações de contato dos clientes. A prática de manter registros por meio de papel e caneta frequentemente resulta na perda ou deterioração das informações ao longo do tempo. A revisão manual desses registros é uma tarefa trabalhosa e, consequentemente, pouco realizada, o que contribui para a desatualização frequente desses dados. Além disso, a precificação dos serviços precisa de aprimoramento, pois o cálculo atual é realizado manualmente com base nos componentes utilizados e nas horas de trabalho empregadas. O processo de busca deste</w:t>
      </w:r>
      <w:r>
        <w:t>s</w:t>
      </w:r>
      <w:r w:rsidRPr="00CF6084">
        <w:t xml:space="preserve"> valores de maneira manual demanda um tempo considerável, mesmo para valores que se repetem com frequência (</w:t>
      </w:r>
      <w:proofErr w:type="spellStart"/>
      <w:r w:rsidRPr="00CF6084">
        <w:t>Bulhmann</w:t>
      </w:r>
      <w:proofErr w:type="spellEnd"/>
      <w:r w:rsidRPr="00CF6084">
        <w:t>, 2024).</w:t>
      </w:r>
    </w:p>
    <w:p w14:paraId="5842946F" w14:textId="0BCE68FF" w:rsidR="00EB389A" w:rsidRDefault="0005026F" w:rsidP="00FA4E3C">
      <w:pPr>
        <w:pStyle w:val="TF-TEXTO"/>
      </w:pPr>
      <w:r>
        <w:t>Diante disso</w:t>
      </w:r>
      <w:r w:rsidR="00EB389A" w:rsidRPr="00EB389A">
        <w:t xml:space="preserve">, essa pesquisa visa responder a seguinte pergunta: </w:t>
      </w:r>
      <w:r w:rsidRPr="0005026F">
        <w:t xml:space="preserve">Como melhorar a gestão da oficina mecânica </w:t>
      </w:r>
      <w:proofErr w:type="spellStart"/>
      <w:r w:rsidRPr="0005026F">
        <w:t>Bulhmann</w:t>
      </w:r>
      <w:proofErr w:type="spellEnd"/>
      <w:r w:rsidRPr="0005026F">
        <w:t xml:space="preserve"> e torná-la mais eficiente</w:t>
      </w:r>
      <w:r w:rsidR="00EB389A" w:rsidRPr="00EB389A">
        <w:t>?</w:t>
      </w:r>
      <w:r w:rsidR="001B1D7A" w:rsidRPr="001B1D7A">
        <w:t xml:space="preserve"> </w:t>
      </w:r>
      <w:r w:rsidR="00070CFF">
        <w:t xml:space="preserve">Para </w:t>
      </w:r>
      <w:r w:rsidR="00C54A96">
        <w:t>responder essa pergunta</w:t>
      </w:r>
      <w:r w:rsidR="00070CFF">
        <w:t xml:space="preserve">, </w:t>
      </w:r>
      <w:r w:rsidR="00C54A96">
        <w:t xml:space="preserve">o processo de negócio será otimizado (etapa TO-BE do BPM), bem como </w:t>
      </w:r>
      <w:r w:rsidR="00070CFF">
        <w:t xml:space="preserve">será construído um sistema de </w:t>
      </w:r>
      <w:r w:rsidR="00070CFF" w:rsidRPr="000B5AD2">
        <w:t>gestão</w:t>
      </w:r>
      <w:r w:rsidR="00070CFF">
        <w:t xml:space="preserve">, </w:t>
      </w:r>
      <w:r w:rsidR="001B1D7A" w:rsidRPr="001B1D7A">
        <w:t xml:space="preserve">com foco nos princípios de usabilidade e experiência do usuário (User </w:t>
      </w:r>
      <w:proofErr w:type="spellStart"/>
      <w:r w:rsidR="001B1D7A" w:rsidRPr="001B1D7A">
        <w:t>eXperience</w:t>
      </w:r>
      <w:proofErr w:type="spellEnd"/>
      <w:r w:rsidR="001B1D7A" w:rsidRPr="001B1D7A">
        <w:t xml:space="preserve"> - UX), incorporando funcionalidades essenciais, como cadastro de clientes, componentes e serviços, além do controle de orçamentos para os clientes. </w:t>
      </w:r>
      <w:r w:rsidR="00C54A96">
        <w:t xml:space="preserve">Conjectura-se assim melhorar </w:t>
      </w:r>
      <w:r w:rsidR="001B1D7A" w:rsidRPr="001B1D7A">
        <w:t>a eficiência e competitividade da oficina em seu nicho de mercado.</w:t>
      </w:r>
    </w:p>
    <w:p w14:paraId="4467D031" w14:textId="42910686" w:rsidR="00B26AAF" w:rsidRPr="00B26AAF" w:rsidRDefault="00C54A96" w:rsidP="00FA4E3C">
      <w:pPr>
        <w:pStyle w:val="TF-TEXTO"/>
      </w:pPr>
      <w:r>
        <w:t>Diante desse cenário</w:t>
      </w:r>
      <w:r w:rsidR="00B26AAF" w:rsidRPr="00B26AAF">
        <w:t xml:space="preserve">, </w:t>
      </w:r>
      <w:r w:rsidR="00EB389A">
        <w:t>o objetivo geral</w:t>
      </w:r>
      <w:r w:rsidR="00B26AAF" w:rsidRPr="00B26AAF">
        <w:t xml:space="preserve"> do trabalho proposto é </w:t>
      </w:r>
      <w:r>
        <w:t>disponibilizar</w:t>
      </w:r>
      <w:r w:rsidRPr="00B26AAF">
        <w:t xml:space="preserve"> </w:t>
      </w:r>
      <w:r w:rsidR="00B26AAF" w:rsidRPr="00B26AAF">
        <w:t xml:space="preserve">um sistema </w:t>
      </w:r>
      <w:r w:rsidR="00070CFF" w:rsidRPr="001B1D7A">
        <w:t>centralizado com interfaces amigáveis</w:t>
      </w:r>
      <w:r w:rsidR="00070CFF">
        <w:t xml:space="preserve"> que</w:t>
      </w:r>
      <w:r w:rsidR="00070CFF" w:rsidRPr="001B1D7A">
        <w:t xml:space="preserve"> permitirá à Oficina Mecânica </w:t>
      </w:r>
      <w:proofErr w:type="spellStart"/>
      <w:r w:rsidR="00070CFF" w:rsidRPr="001B1D7A">
        <w:t>Bulhmann</w:t>
      </w:r>
      <w:proofErr w:type="spellEnd"/>
      <w:r w:rsidR="00070CFF" w:rsidRPr="001B1D7A">
        <w:t xml:space="preserve"> </w:t>
      </w:r>
      <w:r w:rsidR="00B26AAF" w:rsidRPr="00B26AAF">
        <w:t xml:space="preserve">a gerenciar seus serviços, estoque e clientes de forma mais eficiente. Para alcançar esse objetivo, foram estabelecidos os seguintes objetivos específicos: </w:t>
      </w:r>
      <w:r w:rsidR="00B00F40" w:rsidRPr="00C54A96">
        <w:t xml:space="preserve">analisar o processo atual </w:t>
      </w:r>
      <w:r w:rsidR="00B00F40">
        <w:t>da oficina</w:t>
      </w:r>
      <w:r w:rsidR="00B00F40" w:rsidRPr="00C54A96">
        <w:t xml:space="preserve"> e de suas atividades por meio da etapa AS-IS do BPM e o remodelar propondo possíveis melhorias para </w:t>
      </w:r>
      <w:r w:rsidR="00B00F40">
        <w:t>otimizá-lo</w:t>
      </w:r>
      <w:r w:rsidR="00B00F40" w:rsidRPr="00C54A96">
        <w:t xml:space="preserve"> por meio da etapa TO-BE do BPM</w:t>
      </w:r>
      <w:r w:rsidR="00B00F40">
        <w:t xml:space="preserve">; </w:t>
      </w:r>
      <w:r w:rsidR="00B26AAF" w:rsidRPr="00B26AAF">
        <w:t xml:space="preserve">supervisionar o fluxo de serviços prestados; monitorar o estoque em tempo real para identificar produtos de maior demanda e reabastecê-lo de maneira otimizada; otimizar o espaço físico transferindo dados anteriormente registrados em papel para um sistema informatizado; </w:t>
      </w:r>
      <w:r w:rsidR="00B00F40">
        <w:t xml:space="preserve">e </w:t>
      </w:r>
      <w:r w:rsidR="00B26AAF" w:rsidRPr="00B26AAF">
        <w:t xml:space="preserve">por último, analisar e avaliar a usabilidade, comunicabilidade e experiência do usuário das interfaces desenvolvidas e suas funcionalidades, utilizando o Método </w:t>
      </w:r>
      <w:proofErr w:type="spellStart"/>
      <w:r w:rsidR="00B26AAF" w:rsidRPr="00B26AAF">
        <w:t>Relationship</w:t>
      </w:r>
      <w:proofErr w:type="spellEnd"/>
      <w:r w:rsidR="00B26AAF" w:rsidRPr="00B26AAF">
        <w:t xml:space="preserve"> </w:t>
      </w:r>
      <w:proofErr w:type="spellStart"/>
      <w:r w:rsidR="00B26AAF" w:rsidRPr="00B26AAF">
        <w:t>of</w:t>
      </w:r>
      <w:proofErr w:type="spellEnd"/>
      <w:r w:rsidR="00B26AAF" w:rsidRPr="00B26AAF">
        <w:t xml:space="preserve"> M3C </w:t>
      </w:r>
      <w:proofErr w:type="spellStart"/>
      <w:r w:rsidR="00B26AAF" w:rsidRPr="00B26AAF">
        <w:t>with</w:t>
      </w:r>
      <w:proofErr w:type="spellEnd"/>
      <w:r w:rsidR="00B26AAF" w:rsidRPr="00B26AAF">
        <w:t xml:space="preserve"> User </w:t>
      </w:r>
      <w:proofErr w:type="spellStart"/>
      <w:r w:rsidR="00B26AAF" w:rsidRPr="00B26AAF">
        <w:t>Requirements</w:t>
      </w:r>
      <w:proofErr w:type="spellEnd"/>
      <w:r w:rsidR="00B26AAF" w:rsidRPr="00B26AAF">
        <w:t xml:space="preserve"> </w:t>
      </w:r>
      <w:proofErr w:type="spellStart"/>
      <w:r w:rsidR="00B26AAF" w:rsidRPr="00B26AAF">
        <w:t>and</w:t>
      </w:r>
      <w:proofErr w:type="spellEnd"/>
      <w:r w:rsidR="00B26AAF" w:rsidRPr="00B26AAF">
        <w:t xml:space="preserve"> </w:t>
      </w:r>
      <w:proofErr w:type="spellStart"/>
      <w:r w:rsidR="00B26AAF" w:rsidRPr="00B26AAF">
        <w:t>Usability</w:t>
      </w:r>
      <w:proofErr w:type="spellEnd"/>
      <w:r w:rsidR="00B26AAF" w:rsidRPr="00B26AAF">
        <w:t xml:space="preserve"> </w:t>
      </w:r>
      <w:proofErr w:type="spellStart"/>
      <w:r w:rsidR="00B26AAF" w:rsidRPr="00B26AAF">
        <w:t>and</w:t>
      </w:r>
      <w:proofErr w:type="spellEnd"/>
      <w:r w:rsidR="00B26AAF" w:rsidRPr="00B26AAF">
        <w:t xml:space="preserve"> </w:t>
      </w:r>
      <w:proofErr w:type="spellStart"/>
      <w:r w:rsidR="00B26AAF" w:rsidRPr="00B26AAF">
        <w:t>Communicability</w:t>
      </w:r>
      <w:proofErr w:type="spellEnd"/>
      <w:r w:rsidR="00B26AAF" w:rsidRPr="00B26AAF">
        <w:t xml:space="preserve"> Assessment in </w:t>
      </w:r>
      <w:proofErr w:type="spellStart"/>
      <w:r w:rsidR="00B26AAF" w:rsidRPr="00B26AAF">
        <w:t>groupware</w:t>
      </w:r>
      <w:proofErr w:type="spellEnd"/>
      <w:r w:rsidR="00B26AAF" w:rsidRPr="00B26AAF">
        <w:t xml:space="preserve"> (</w:t>
      </w:r>
      <w:proofErr w:type="spellStart"/>
      <w:r w:rsidR="00B26AAF" w:rsidRPr="00B26AAF">
        <w:t>RURUCAg</w:t>
      </w:r>
      <w:proofErr w:type="spellEnd"/>
      <w:r w:rsidR="00B26AAF" w:rsidRPr="00B26AAF">
        <w:t>).</w:t>
      </w:r>
    </w:p>
    <w:p w14:paraId="143D09BC" w14:textId="0765C1CF" w:rsidR="00431D5B" w:rsidRPr="00E92AEA" w:rsidRDefault="00C67979" w:rsidP="007931A9">
      <w:pPr>
        <w:pStyle w:val="Ttulo1"/>
      </w:pPr>
      <w:bookmarkStart w:id="11" w:name="_Toc419598587"/>
      <w:r w:rsidRPr="00E92AEA">
        <w:t>Bases Teóricas</w:t>
      </w:r>
    </w:p>
    <w:p w14:paraId="1FABFAA4" w14:textId="72DFE418" w:rsidR="00B70D53" w:rsidRPr="00E92AEA" w:rsidRDefault="00CB2074" w:rsidP="00431D5B">
      <w:pPr>
        <w:pStyle w:val="TF-TEXTO"/>
      </w:pPr>
      <w:r w:rsidRPr="00E92AEA">
        <w:t xml:space="preserve">Nesta </w:t>
      </w:r>
      <w:r w:rsidR="002A497F" w:rsidRPr="00E92AEA">
        <w:t xml:space="preserve">seção são apresentadas as bases teóricas que tratam dos principais temas que fundamentam este trabalho, estando dividida em duas subseções. A subseção </w:t>
      </w:r>
      <w:r w:rsidR="00CF6A72" w:rsidRPr="00E92AEA">
        <w:fldChar w:fldCharType="begin"/>
      </w:r>
      <w:r w:rsidR="00CF6A72" w:rsidRPr="00E92AEA">
        <w:instrText xml:space="preserve"> REF _Ref130937020 \r \h </w:instrText>
      </w:r>
      <w:r w:rsidR="00CF6A72" w:rsidRPr="00E92AEA">
        <w:fldChar w:fldCharType="separate"/>
      </w:r>
      <w:r w:rsidR="00FB01D5">
        <w:t>2.1</w:t>
      </w:r>
      <w:r w:rsidR="00CF6A72" w:rsidRPr="00E92AEA">
        <w:fldChar w:fldCharType="end"/>
      </w:r>
      <w:r w:rsidR="002A497F" w:rsidRPr="00E92AEA">
        <w:t xml:space="preserve"> aborda a revisão bibliográfica e a subseção </w:t>
      </w:r>
      <w:r w:rsidR="00CF6A72" w:rsidRPr="00E92AEA">
        <w:fldChar w:fldCharType="begin"/>
      </w:r>
      <w:r w:rsidR="00CF6A72" w:rsidRPr="00E92AEA">
        <w:instrText xml:space="preserve"> REF _Ref130937076 \r \h </w:instrText>
      </w:r>
      <w:r w:rsidR="00CF6A72" w:rsidRPr="00E92AEA">
        <w:fldChar w:fldCharType="separate"/>
      </w:r>
      <w:r w:rsidR="00FB01D5">
        <w:t>2.2</w:t>
      </w:r>
      <w:r w:rsidR="00CF6A72" w:rsidRPr="00E92AEA">
        <w:fldChar w:fldCharType="end"/>
      </w:r>
      <w:r w:rsidR="002A497F" w:rsidRPr="00E92AEA">
        <w:t xml:space="preserve"> os trabalhos da pesquisa em questão.</w:t>
      </w:r>
    </w:p>
    <w:p w14:paraId="3214CB51" w14:textId="33A04058" w:rsidR="00C67979" w:rsidRPr="00E92AEA" w:rsidRDefault="00C67979" w:rsidP="00031ABA">
      <w:pPr>
        <w:pStyle w:val="Ttulo2"/>
      </w:pPr>
      <w:bookmarkStart w:id="12" w:name="_Ref130937020"/>
      <w:r w:rsidRPr="00E92AEA">
        <w:lastRenderedPageBreak/>
        <w:t>Revisão Bibliográfica</w:t>
      </w:r>
      <w:bookmarkEnd w:id="12"/>
    </w:p>
    <w:p w14:paraId="46A1FBE9" w14:textId="2A60C807" w:rsidR="009E5AF9" w:rsidRDefault="00744DB5" w:rsidP="009E5AF9">
      <w:pPr>
        <w:pStyle w:val="TF-TEXTO"/>
      </w:pPr>
      <w:r w:rsidRPr="00E92AEA">
        <w:t xml:space="preserve">Esta </w:t>
      </w:r>
      <w:r w:rsidR="002A497F" w:rsidRPr="00E92AEA">
        <w:t xml:space="preserve">subseção aborda os conceitos fundamentais para a pesquisa e está dividida em </w:t>
      </w:r>
      <w:r w:rsidR="004549A8">
        <w:t>quatro</w:t>
      </w:r>
      <w:r w:rsidR="002A497F" w:rsidRPr="00E92AEA">
        <w:t xml:space="preserve"> subseções. A subseção</w:t>
      </w:r>
      <w:r w:rsidR="007676A0">
        <w:t xml:space="preserve"> 2.1.1</w:t>
      </w:r>
      <w:r w:rsidR="00F23EF8">
        <w:t xml:space="preserve"> </w:t>
      </w:r>
      <w:r w:rsidR="009E5AF9" w:rsidRPr="00E92AEA">
        <w:t>conceitua os sistemas de gestã</w:t>
      </w:r>
      <w:r w:rsidR="009E5AF9">
        <w:t>o</w:t>
      </w:r>
      <w:r w:rsidR="009E5AF9" w:rsidRPr="00E92AEA">
        <w:t>;</w:t>
      </w:r>
      <w:r w:rsidR="00F23EF8">
        <w:t xml:space="preserve"> </w:t>
      </w:r>
      <w:r w:rsidR="00223B98">
        <w:t>2.1.</w:t>
      </w:r>
      <w:r w:rsidR="00E91984">
        <w:t>2</w:t>
      </w:r>
      <w:r w:rsidR="00223B98">
        <w:t xml:space="preserve"> </w:t>
      </w:r>
      <w:r w:rsidR="00F23EF8">
        <w:t>a subseção</w:t>
      </w:r>
      <w:r w:rsidR="002A497F" w:rsidRPr="00E92AEA">
        <w:t xml:space="preserve"> </w:t>
      </w:r>
      <w:r w:rsidR="009E5AF9" w:rsidRPr="00E92AEA">
        <w:t xml:space="preserve">retrata o Business </w:t>
      </w:r>
      <w:proofErr w:type="spellStart"/>
      <w:r w:rsidR="009E5AF9" w:rsidRPr="00E92AEA">
        <w:t>Process</w:t>
      </w:r>
      <w:proofErr w:type="spellEnd"/>
      <w:r w:rsidR="009E5AF9" w:rsidRPr="00E92AEA">
        <w:t xml:space="preserve"> Management</w:t>
      </w:r>
      <w:r w:rsidR="009E5AF9" w:rsidRPr="00E92AEA">
        <w:rPr>
          <w:i/>
          <w:iCs/>
        </w:rPr>
        <w:t xml:space="preserve"> </w:t>
      </w:r>
      <w:r w:rsidR="009E5AF9" w:rsidRPr="00E92AEA">
        <w:t>(BPM) e as etapas AS-IS/TO-BE;</w:t>
      </w:r>
      <w:r w:rsidR="002A497F" w:rsidRPr="00E92AEA">
        <w:t xml:space="preserve"> a subseção</w:t>
      </w:r>
      <w:r w:rsidR="00E91984">
        <w:t xml:space="preserve"> 2.1.3</w:t>
      </w:r>
      <w:r w:rsidR="002A497F" w:rsidRPr="00E92AEA">
        <w:t xml:space="preserve"> </w:t>
      </w:r>
      <w:r w:rsidR="009E5AF9" w:rsidRPr="00E92AEA">
        <w:t>refere-se prototipação</w:t>
      </w:r>
      <w:r w:rsidR="009E5AF9">
        <w:t>; e por fim,</w:t>
      </w:r>
      <w:r w:rsidR="002A497F" w:rsidRPr="00E92AEA">
        <w:t xml:space="preserve"> </w:t>
      </w:r>
      <w:r w:rsidR="00CF6A72" w:rsidRPr="00E92AEA">
        <w:t>a</w:t>
      </w:r>
      <w:r w:rsidR="002A497F" w:rsidRPr="00E92AEA">
        <w:t xml:space="preserve"> subseção </w:t>
      </w:r>
      <w:r w:rsidR="00E91984">
        <w:t>2.1.4</w:t>
      </w:r>
      <w:r w:rsidR="0090361E">
        <w:t xml:space="preserve"> </w:t>
      </w:r>
      <w:r w:rsidR="009E5AF9" w:rsidRPr="00E92AEA">
        <w:t>a</w:t>
      </w:r>
      <w:r w:rsidR="009E5AF9">
        <w:t xml:space="preserve">borda a </w:t>
      </w:r>
      <w:r w:rsidR="009E5AF9" w:rsidRPr="00E92AEA">
        <w:t>experiência de usuário e a usabilidade.</w:t>
      </w:r>
    </w:p>
    <w:p w14:paraId="39181EEE" w14:textId="7285705F" w:rsidR="00C67979" w:rsidRDefault="00F56A3D" w:rsidP="00095D7F">
      <w:pPr>
        <w:pStyle w:val="Ttulo3"/>
      </w:pPr>
      <w:bookmarkStart w:id="13" w:name="_Ref161827270"/>
      <w:r w:rsidRPr="00E92AEA">
        <w:t>Sistemas de gestão</w:t>
      </w:r>
      <w:r w:rsidR="00A05796">
        <w:t xml:space="preserve"> no contexto de oficinas mecânicas</w:t>
      </w:r>
      <w:bookmarkEnd w:id="13"/>
    </w:p>
    <w:p w14:paraId="65439ACE" w14:textId="03ECA3A9" w:rsidR="008F4BFB" w:rsidRDefault="008F4BFB" w:rsidP="008F4BFB">
      <w:pPr>
        <w:pStyle w:val="TF-TEXTO"/>
      </w:pPr>
      <w:r w:rsidRPr="008F4BFB">
        <w:t xml:space="preserve">Segundo a norma ISO 9241-220, um sistema </w:t>
      </w:r>
      <w:r w:rsidR="002C2CE3">
        <w:t>se dá pel</w:t>
      </w:r>
      <w:r w:rsidRPr="008F4BFB">
        <w:t xml:space="preserve">a união de elementos interativos e organizados com </w:t>
      </w:r>
      <w:r w:rsidR="002C2CE3">
        <w:t>a finalidade</w:t>
      </w:r>
      <w:r w:rsidRPr="008F4BFB">
        <w:t xml:space="preserve"> de alcançar um ou mais objetivos especificados (ISO, 2019). Por outro lado, </w:t>
      </w:r>
      <w:r w:rsidR="00A05796">
        <w:t xml:space="preserve">a </w:t>
      </w:r>
      <w:r w:rsidRPr="008F4BFB">
        <w:t xml:space="preserve">gestão, de acordo com Vasconcelos (2022), refere-se à habilidade de planejar e controlar as ações e resultados </w:t>
      </w:r>
      <w:r w:rsidR="00A05796">
        <w:t>por meio</w:t>
      </w:r>
      <w:r w:rsidR="00A05796" w:rsidRPr="008F4BFB">
        <w:t xml:space="preserve"> </w:t>
      </w:r>
      <w:r w:rsidRPr="008F4BFB">
        <w:t>de atividades de gerenciamento. Assim, um sistema de gestão pode ser definido como um conjunto interconectado de componentes dentro de uma empresa, com o intuito de estabelecer políticas e processos para alcançar os objetivos estipulados (ABNT, 2015). A adoção de um sistema de gestão alinhado aos objetivos da empresa traz diversos benefícios, incluindo aprimoramento da qualidade dos produtos e serviços oferecidos e diminuição de custos (S</w:t>
      </w:r>
      <w:r w:rsidR="00A05796">
        <w:t>ebrae</w:t>
      </w:r>
      <w:r w:rsidRPr="008F4BFB">
        <w:t>, 2022).</w:t>
      </w:r>
      <w:r w:rsidR="000A70E7">
        <w:t xml:space="preserve"> </w:t>
      </w:r>
    </w:p>
    <w:p w14:paraId="6EFBABFD" w14:textId="77777777" w:rsidR="00D27063" w:rsidRDefault="00D543CD" w:rsidP="0033260E">
      <w:pPr>
        <w:pStyle w:val="TF-TEXTO"/>
      </w:pPr>
      <w:r w:rsidRPr="00D543CD">
        <w:t>O conceito de gestão é flexível e se adapta conforme as mudanças sociais, destacando os principais obstáculos organizacionais presentes em diferentes períodos (Borralho, 2018). Isso significa que a gestão não é estática, mas sim dinâmica, refletindo a realidade e as necessidades do ambiente em que ocorre. Borralho (2018) também argumenta que a gestão revela a estrutura e o contexto em que uma empresa opera, evidenciando os desafios e indicando quais aspectos devem ser priorizados. Para garantir um controle eficaz d</w:t>
      </w:r>
      <w:r w:rsidR="008E454E">
        <w:t>o</w:t>
      </w:r>
      <w:r w:rsidRPr="00D543CD">
        <w:t xml:space="preserve"> estoque e das finanças, é fundamental adotar procedimentos que permitam o registro, a fiscalização e o gerenciamento adequado dessas áreas (Lira; Barbosa; Camerlengo, 2021).</w:t>
      </w:r>
      <w:r w:rsidR="000A70E7" w:rsidRPr="000A70E7">
        <w:t xml:space="preserve"> </w:t>
      </w:r>
    </w:p>
    <w:p w14:paraId="2BF5839C" w14:textId="77777777" w:rsidR="00095D7F" w:rsidRDefault="00D543CD" w:rsidP="00095D7F">
      <w:pPr>
        <w:pStyle w:val="TF-TEXTO"/>
      </w:pPr>
      <w:r w:rsidRPr="00D543CD">
        <w:t>Ribeiro Junior (2021) descreve que um sistema integrado de gestão consiste em um conjunto de componentes separados, que abarcam todos os dados de uma empresa, facilitando tomadas de decisão ligadas à gestão financeira, controle de estoque e atividades de controladoria.</w:t>
      </w:r>
      <w:r w:rsidR="000A58B8">
        <w:t xml:space="preserve"> </w:t>
      </w:r>
      <w:r w:rsidR="00095D7F">
        <w:t>No</w:t>
      </w:r>
      <w:r w:rsidR="00095D7F" w:rsidRPr="0033260E">
        <w:t xml:space="preserve"> contexto de oficinas mecânicas</w:t>
      </w:r>
      <w:r w:rsidR="00095D7F">
        <w:t xml:space="preserve">, </w:t>
      </w:r>
      <w:r w:rsidR="00095D7F" w:rsidRPr="0033260E">
        <w:t xml:space="preserve">Oliveira </w:t>
      </w:r>
      <w:r w:rsidR="00095D7F" w:rsidRPr="0005651A">
        <w:rPr>
          <w:i/>
          <w:iCs/>
        </w:rPr>
        <w:t>et al</w:t>
      </w:r>
      <w:r w:rsidR="00095D7F" w:rsidRPr="0033260E">
        <w:t>. (2021) apontam o controle estratégico d</w:t>
      </w:r>
      <w:r w:rsidR="00095D7F">
        <w:t>e</w:t>
      </w:r>
      <w:r w:rsidR="00095D7F" w:rsidRPr="0033260E">
        <w:t xml:space="preserve"> estoque </w:t>
      </w:r>
      <w:r w:rsidR="00095D7F">
        <w:t>como uma função vital e</w:t>
      </w:r>
      <w:r w:rsidR="00095D7F" w:rsidRPr="0033260E">
        <w:t xml:space="preserve"> um meio seguro </w:t>
      </w:r>
      <w:r w:rsidR="00095D7F">
        <w:t>para</w:t>
      </w:r>
      <w:r w:rsidR="00095D7F" w:rsidRPr="0033260E">
        <w:t xml:space="preserve"> aprimorar o desempenho e produtividade geral da oficina.</w:t>
      </w:r>
      <w:r w:rsidR="00095D7F">
        <w:t xml:space="preserve"> </w:t>
      </w:r>
      <w:r w:rsidR="00095D7F" w:rsidRPr="0033260E">
        <w:t xml:space="preserve">Conforme Figueiredo e Bernardo (2021), o gerenciamento de estoque envolve supervisionar e equilibrar os recursos de acordo com os investimentos econômicos, com o objetivo de assegurar sua gestão eficaz, inclusive </w:t>
      </w:r>
      <w:r w:rsidR="00095D7F">
        <w:t>por meio</w:t>
      </w:r>
      <w:r w:rsidR="00095D7F" w:rsidRPr="0033260E">
        <w:t xml:space="preserve"> do controle dos recursos inativos.</w:t>
      </w:r>
      <w:r w:rsidR="00095D7F">
        <w:t xml:space="preserve"> Silva (2020) ressalta que a flutuação e sazonalidade da demanda podem impactar a capacidade produtiva da empresa, sendo assim, é fundamental que ela esteja </w:t>
      </w:r>
      <w:r w:rsidR="00095D7F">
        <w:lastRenderedPageBreak/>
        <w:t xml:space="preserve">preparada para adaptar sua produção e demanda, a fim de satisfazer as necessidades dos clientes. </w:t>
      </w:r>
    </w:p>
    <w:p w14:paraId="43F5CB2F" w14:textId="737B6486" w:rsidR="0033260E" w:rsidRDefault="00095D7F" w:rsidP="0033260E">
      <w:pPr>
        <w:pStyle w:val="TF-TEXTO"/>
      </w:pPr>
      <w:r>
        <w:t xml:space="preserve">Ribeiro Júnior (2021) complementa, que </w:t>
      </w:r>
      <w:r w:rsidR="009457E6" w:rsidRPr="009457E6">
        <w:t xml:space="preserve"> o cadastro de clientes e vendas como essenciais em um sistema de gestão, visto que a partir desses dados é possível ter o controle de fidelização dos clientes, assim como o controle do que é vendido e do que não é.</w:t>
      </w:r>
      <w:r w:rsidR="00136DC7">
        <w:t xml:space="preserve"> </w:t>
      </w:r>
      <w:r w:rsidR="00034668">
        <w:t>M</w:t>
      </w:r>
      <w:r w:rsidR="00D72E42" w:rsidRPr="00D72E42">
        <w:t>anter o cadastro de clientes devidamente atualizado é crucial como um instrumento de gestão para a empresa, uma vez que as estratégias desenvolvidas com base nesses dados contribuem a longo prazo para a viabilidade contínua do negócio, proporcionando benefícios que visam otimizar os resultados obtidos</w:t>
      </w:r>
      <w:r w:rsidR="0034615C">
        <w:t xml:space="preserve"> (Ribeiro Junior, 2021)</w:t>
      </w:r>
      <w:r w:rsidR="00167655">
        <w:t xml:space="preserve">. </w:t>
      </w:r>
      <w:r>
        <w:t>Para Sebrae (2018), o</w:t>
      </w:r>
      <w:r w:rsidR="00770848" w:rsidRPr="00770848">
        <w:t xml:space="preserve"> cadastro dos clientes parte da obtenção de dados como: nome, Cadastro de Pessoas Física (CPF), </w:t>
      </w:r>
      <w:r w:rsidR="00D365D3">
        <w:t>dados para contato e</w:t>
      </w:r>
      <w:r w:rsidR="00770848" w:rsidRPr="00770848">
        <w:t xml:space="preserve"> endereço.</w:t>
      </w:r>
      <w:r w:rsidR="00770848">
        <w:t xml:space="preserve"> </w:t>
      </w:r>
      <w:r w:rsidR="00B70121" w:rsidRPr="00B70121">
        <w:t xml:space="preserve">Aguado, </w:t>
      </w:r>
      <w:proofErr w:type="spellStart"/>
      <w:r w:rsidR="00B70121" w:rsidRPr="00B70121">
        <w:t>Casarollo</w:t>
      </w:r>
      <w:proofErr w:type="spellEnd"/>
      <w:r w:rsidR="00B70121" w:rsidRPr="00B70121">
        <w:t xml:space="preserve"> e Fischer (2021) ainda enfatizam a importância das informações de venda, visto que elas permitem a análise e identificação das exigências e necessidades de cada cliente. A coleta destas informações inclui desde a seleção do método de pagamento até a determinação dos preços dos produtos e seus custos, fazendo parte do gerenciamento financeiro da empresa (</w:t>
      </w:r>
      <w:proofErr w:type="spellStart"/>
      <w:r w:rsidR="00B70121" w:rsidRPr="00B70121">
        <w:t>Somavila</w:t>
      </w:r>
      <w:proofErr w:type="spellEnd"/>
      <w:r w:rsidR="00B70121" w:rsidRPr="00B70121">
        <w:t>, 2021).</w:t>
      </w:r>
    </w:p>
    <w:p w14:paraId="1B426F86" w14:textId="77777777" w:rsidR="00CF30B9" w:rsidRPr="00E5182B" w:rsidRDefault="00CF30B9" w:rsidP="00095D7F">
      <w:pPr>
        <w:pStyle w:val="Ttulo3"/>
        <w:rPr>
          <w:lang w:val="en-US"/>
        </w:rPr>
      </w:pPr>
      <w:bookmarkStart w:id="14" w:name="_Ref131264140"/>
      <w:r w:rsidRPr="00E5182B">
        <w:rPr>
          <w:lang w:val="en-US"/>
        </w:rPr>
        <w:t xml:space="preserve">Business Process Management e as </w:t>
      </w:r>
      <w:proofErr w:type="spellStart"/>
      <w:r w:rsidRPr="00E5182B">
        <w:rPr>
          <w:lang w:val="en-US"/>
        </w:rPr>
        <w:t>etapas</w:t>
      </w:r>
      <w:proofErr w:type="spellEnd"/>
      <w:r w:rsidRPr="00E5182B">
        <w:rPr>
          <w:lang w:val="en-US"/>
        </w:rPr>
        <w:t xml:space="preserve"> AS-IS/TO-BE</w:t>
      </w:r>
      <w:bookmarkEnd w:id="14"/>
    </w:p>
    <w:p w14:paraId="09F1EBCB" w14:textId="6BBCE54D" w:rsidR="00E92AEA" w:rsidRPr="00E92AEA" w:rsidRDefault="00E92AEA" w:rsidP="00E92AEA">
      <w:pPr>
        <w:pStyle w:val="TF-TEXTO"/>
      </w:pPr>
      <w:r w:rsidRPr="00E92AEA">
        <w:t xml:space="preserve">O Business </w:t>
      </w:r>
      <w:proofErr w:type="spellStart"/>
      <w:r w:rsidRPr="00E92AEA">
        <w:t>Process</w:t>
      </w:r>
      <w:proofErr w:type="spellEnd"/>
      <w:r w:rsidRPr="00E92AEA">
        <w:t xml:space="preserve"> Management (BPM) é uma abordagem disciplinada que engloba desde a identificação até o controle de processos, visando alcançar os objetivos estratégicos da empresa (B</w:t>
      </w:r>
      <w:r w:rsidR="00A05796">
        <w:t>enedict</w:t>
      </w:r>
      <w:r w:rsidRPr="00E92AEA">
        <w:t>, 2023). Morgado (2021) acrescenta que o BPM proporciona uma visão integrada e sistêmica dos processos de negócio, permitindo a identificação de oportunidades de melhoria e o aumento da eficiência operacional. Para facilitar esse processo de aprimoramento e monitoramento contínuo, o BPM concentra-se na compreensão, mapeamento e gestão dos processos organizacionais (S</w:t>
      </w:r>
      <w:r w:rsidR="00A05796">
        <w:t>antos</w:t>
      </w:r>
      <w:r w:rsidRPr="00E92AEA">
        <w:t>, 2019).</w:t>
      </w:r>
    </w:p>
    <w:p w14:paraId="6ECEA559" w14:textId="1B7B815C" w:rsidR="00E92AEA" w:rsidRPr="00E92AEA" w:rsidRDefault="008677C7" w:rsidP="00E92AEA">
      <w:pPr>
        <w:pStyle w:val="TF-TEXTO"/>
      </w:pPr>
      <w:r>
        <w:t>D</w:t>
      </w:r>
      <w:r w:rsidRPr="00E92AEA">
        <w:t>e acordo com Oliveira (2020)</w:t>
      </w:r>
      <w:r>
        <w:t>, a</w:t>
      </w:r>
      <w:r w:rsidR="00E92AEA" w:rsidRPr="00E92AEA">
        <w:t xml:space="preserve"> implementação do BPM é crucial para impulsionar a evolução dos processos em uma organização, </w:t>
      </w:r>
      <w:r>
        <w:t>ocasionando</w:t>
      </w:r>
      <w:r w:rsidR="00E92AEA" w:rsidRPr="00E92AEA">
        <w:t xml:space="preserve"> uma melhor coordenação das atividades. Além d</w:t>
      </w:r>
      <w:r>
        <w:t>a</w:t>
      </w:r>
      <w:r w:rsidR="00E92AEA" w:rsidRPr="00E92AEA">
        <w:t xml:space="preserve"> documenta</w:t>
      </w:r>
      <w:r>
        <w:t>ção</w:t>
      </w:r>
      <w:r w:rsidR="00E92AEA" w:rsidRPr="00E92AEA">
        <w:t xml:space="preserve"> e padroniza</w:t>
      </w:r>
      <w:r>
        <w:t>ção</w:t>
      </w:r>
      <w:r w:rsidR="00E92AEA" w:rsidRPr="00E92AEA">
        <w:t xml:space="preserve"> </w:t>
      </w:r>
      <w:r>
        <w:t>d</w:t>
      </w:r>
      <w:r w:rsidR="00E92AEA" w:rsidRPr="00E92AEA">
        <w:t xml:space="preserve">os processos, o BPM também </w:t>
      </w:r>
      <w:r>
        <w:t>auxilia</w:t>
      </w:r>
      <w:r w:rsidR="00E92AEA" w:rsidRPr="00E92AEA">
        <w:t xml:space="preserve"> na identificação de restrições e oportunidades de melhoria, fornecendo uma compreensão clara e objetiva das operações organizacionais (O</w:t>
      </w:r>
      <w:r w:rsidR="00A05796">
        <w:t>liveira</w:t>
      </w:r>
      <w:r w:rsidR="00E92AEA" w:rsidRPr="00E92AEA">
        <w:t xml:space="preserve">, 2020). Moreira </w:t>
      </w:r>
      <w:r w:rsidR="00E92AEA" w:rsidRPr="0005651A">
        <w:rPr>
          <w:i/>
          <w:iCs/>
        </w:rPr>
        <w:t>et al</w:t>
      </w:r>
      <w:r w:rsidR="00E92AEA" w:rsidRPr="00E92AEA">
        <w:t>. (2020) descrevem o ciclo do BPM em duas etapas: a etapa AS-IS, que consiste no levantamento da situação atual, e a etapa TO-BE, que envolve a criação de um novo modelo de atividades no ciclo de BPM.</w:t>
      </w:r>
    </w:p>
    <w:p w14:paraId="070125FB" w14:textId="08DA0A7D" w:rsidR="00E92AEA" w:rsidRPr="00E92AEA" w:rsidRDefault="00E92AEA" w:rsidP="00E92AEA">
      <w:pPr>
        <w:pStyle w:val="TF-TEXTO"/>
      </w:pPr>
      <w:r w:rsidRPr="00E92AEA">
        <w:t xml:space="preserve">De acordo com Moreira </w:t>
      </w:r>
      <w:r w:rsidRPr="0005651A">
        <w:rPr>
          <w:i/>
          <w:iCs/>
        </w:rPr>
        <w:t>et al</w:t>
      </w:r>
      <w:r w:rsidRPr="00E92AEA">
        <w:t>. (2020), a etapa AS-IS retrata como o processo é executado atualmente e requer uma análise detalhada da sua execução. Isso envolve a documentação de cada passo do processo atual para garantir uma representação precisa (S</w:t>
      </w:r>
      <w:r w:rsidR="00A05796">
        <w:t>antos</w:t>
      </w:r>
      <w:r w:rsidRPr="00E92AEA">
        <w:t xml:space="preserve">, 2019). Oliveira (2018) indica que ao analisar o processo documentado, são estabelecidas métricas de </w:t>
      </w:r>
      <w:r w:rsidRPr="00E92AEA">
        <w:lastRenderedPageBreak/>
        <w:t>desempenho e identificados possíveis gargalos e áreas de melhoria. As correções e melhorias são então implementadas na etapa de modelagem TO-BE, que consiste no redesenho ou melhoria do processo (O</w:t>
      </w:r>
      <w:r w:rsidR="00A05796">
        <w:t>liveira</w:t>
      </w:r>
      <w:r w:rsidRPr="00E92AEA">
        <w:t xml:space="preserve">, 2018). Nessa </w:t>
      </w:r>
      <w:r w:rsidR="00A05796">
        <w:t>etapa</w:t>
      </w:r>
      <w:r w:rsidRPr="00E92AEA">
        <w:t>, é criada uma representação gráfica do processo a ser implementado, incorporando as alterações propostas na análise do AS-IS (S</w:t>
      </w:r>
      <w:r w:rsidR="00A05796">
        <w:t>antos</w:t>
      </w:r>
      <w:r w:rsidRPr="00E92AEA">
        <w:t>, 2019), visando alcançar a visão futura do processo, incorporando as melhores práticas e inovações (M</w:t>
      </w:r>
      <w:r w:rsidR="00A05796">
        <w:t>oreira</w:t>
      </w:r>
      <w:r w:rsidRPr="00E92AEA">
        <w:t xml:space="preserve"> </w:t>
      </w:r>
      <w:r w:rsidRPr="0005651A">
        <w:rPr>
          <w:i/>
          <w:iCs/>
        </w:rPr>
        <w:t>et al</w:t>
      </w:r>
      <w:r w:rsidRPr="00E92AEA">
        <w:t>., 2020).</w:t>
      </w:r>
    </w:p>
    <w:p w14:paraId="3A15F3CF" w14:textId="6A9813D9" w:rsidR="00E92AEA" w:rsidRDefault="00CF30B9" w:rsidP="00095D7F">
      <w:pPr>
        <w:pStyle w:val="Ttulo3"/>
      </w:pPr>
      <w:bookmarkStart w:id="15" w:name="_Ref161827333"/>
      <w:bookmarkStart w:id="16" w:name="_Ref131264206"/>
      <w:r w:rsidRPr="00E92AEA">
        <w:t>Prototipação</w:t>
      </w:r>
      <w:bookmarkEnd w:id="15"/>
      <w:bookmarkEnd w:id="16"/>
    </w:p>
    <w:p w14:paraId="7D6C48B2" w14:textId="1A6E9CDD" w:rsidR="00E92AEA" w:rsidRDefault="00E92AEA" w:rsidP="00E92AEA">
      <w:pPr>
        <w:pStyle w:val="TF-TEXTO"/>
      </w:pPr>
      <w:r>
        <w:t xml:space="preserve">De acordo com Preece, Rogers e Sharp (2005), a inclusão de protótipos é essencial no processo de desenvolvimento de sistemas, pois facilita a comunicação e debate de ideias entre todas as partes envolvidas, além de permitir testes e avaliações com os usuários. </w:t>
      </w:r>
      <w:proofErr w:type="spellStart"/>
      <w:r>
        <w:t>Sommerville</w:t>
      </w:r>
      <w:proofErr w:type="spellEnd"/>
      <w:r>
        <w:t xml:space="preserve"> (201</w:t>
      </w:r>
      <w:r w:rsidR="009825DC">
        <w:t>9</w:t>
      </w:r>
      <w:r>
        <w:t xml:space="preserve">) acrescenta que os protótipos podem ser úteis para antecipar mudanças no sistema, ajudando a identificar erros nos requisitos propostos e a gerar novas ideias. Existem diversos tipos de prototipagem, e uma maneira de categorizá-los é pela fidelidade, que, segundo Preece, Rogers e Sharp (2005), se refere ao grau de semelhança com o </w:t>
      </w:r>
      <w:proofErr w:type="gramStart"/>
      <w:r>
        <w:t>produto final</w:t>
      </w:r>
      <w:proofErr w:type="gramEnd"/>
      <w:r>
        <w:t xml:space="preserve">, podendo variar dependendo do estágio do desenvolvimento. Quanto mais próximo do </w:t>
      </w:r>
      <w:proofErr w:type="gramStart"/>
      <w:r>
        <w:t>produto final</w:t>
      </w:r>
      <w:proofErr w:type="gramEnd"/>
      <w:r>
        <w:t>, maior a fidelidade, enquanto menor a similaridade, menor a fidelidade.</w:t>
      </w:r>
    </w:p>
    <w:p w14:paraId="3D3F3BC7" w14:textId="1D8A3CA4" w:rsidR="003B3CC4" w:rsidRDefault="00E92AEA" w:rsidP="000C7D0A">
      <w:pPr>
        <w:pStyle w:val="TF-TEXTO"/>
      </w:pPr>
      <w:r w:rsidRPr="00E92AEA">
        <w:t>Protótipos de baixa fidelidade têm um detalhamento menor, podendo ser criados com papel e caneta, e não incluem interatividade com o sistema (C</w:t>
      </w:r>
      <w:r w:rsidR="009A3B0E">
        <w:t>astro</w:t>
      </w:r>
      <w:r w:rsidR="00B00F40">
        <w:t>;</w:t>
      </w:r>
      <w:r w:rsidR="009A3B0E">
        <w:t xml:space="preserve"> Maciel</w:t>
      </w:r>
      <w:r w:rsidRPr="00E92AEA">
        <w:t xml:space="preserve">; </w:t>
      </w:r>
      <w:proofErr w:type="spellStart"/>
      <w:r w:rsidRPr="00E92AEA">
        <w:t>M</w:t>
      </w:r>
      <w:r w:rsidR="009A3B0E">
        <w:t>aieski</w:t>
      </w:r>
      <w:proofErr w:type="spellEnd"/>
      <w:r w:rsidRPr="00E92AEA">
        <w:t xml:space="preserve">, 2022). Em contrapartida, os protótipos de alta fidelidade, conforme descritos por Diniz </w:t>
      </w:r>
      <w:r w:rsidRPr="0005651A">
        <w:rPr>
          <w:i/>
          <w:iCs/>
        </w:rPr>
        <w:t>et al</w:t>
      </w:r>
      <w:r w:rsidRPr="00E92AEA">
        <w:t xml:space="preserve">. (2020), são mais próximos do </w:t>
      </w:r>
      <w:proofErr w:type="gramStart"/>
      <w:r w:rsidRPr="00E92AEA">
        <w:t>resultado final</w:t>
      </w:r>
      <w:proofErr w:type="gramEnd"/>
      <w:r w:rsidRPr="00E92AEA">
        <w:t>, apresentando uma grande semelhança com o produto final e oferecendo uma experiência mais dinâmica e realista para o usuário, utilizando ferramentas computacionais que permitem a interação com a interface. Nascimento (2021) também menciona um terceiro tipo de prototipagem, de média fidelidade, que é empregada para validar a interatividade da tela e a estrutura das informações obtidas até o momento de sua concepção.</w:t>
      </w:r>
    </w:p>
    <w:p w14:paraId="188674B1" w14:textId="2DEE72EB" w:rsidR="00A05796" w:rsidRDefault="00A05796" w:rsidP="00095D7F">
      <w:pPr>
        <w:pStyle w:val="Ttulo3"/>
      </w:pPr>
      <w:bookmarkStart w:id="17" w:name="_Ref161827362"/>
      <w:r w:rsidRPr="00E92AEA">
        <w:t>Experiência de Usuário e Usabilidade</w:t>
      </w:r>
      <w:bookmarkEnd w:id="17"/>
    </w:p>
    <w:p w14:paraId="2C993817" w14:textId="21860A89" w:rsidR="003B3CC4" w:rsidRDefault="003B3CC4" w:rsidP="003B3CC4">
      <w:pPr>
        <w:pStyle w:val="TF-TEXTO"/>
      </w:pPr>
      <w:bookmarkStart w:id="18" w:name="_Hlk163031872"/>
      <w:r>
        <w:t xml:space="preserve">De acordo com Castro (2022), a prototipação de um sistema está intimamente ligada ao conceito de User </w:t>
      </w:r>
      <w:proofErr w:type="spellStart"/>
      <w:r>
        <w:t>eXperience</w:t>
      </w:r>
      <w:proofErr w:type="spellEnd"/>
      <w:r>
        <w:t xml:space="preserve"> (UX), também conhecido como experiência do usuário, pois é uma técnica utilizada para validar a ideia com o usuário final e ocorre simultaneamente ao longo de todo o processo de desenvolvimento. </w:t>
      </w:r>
      <w:bookmarkEnd w:id="18"/>
      <w:r>
        <w:t xml:space="preserve">Conforme definido pela ISO 9241-220, a UX consiste na combinação das percepções e reações do usuário em relação à utilização antecipada ou real de um sistema, produto ou serviço (ISO, 2019). Norman e Nielsen (2023) enfatizam que uma boa UX depende da capacidade de atender às necessidades específicas do cliente de forma </w:t>
      </w:r>
      <w:r>
        <w:lastRenderedPageBreak/>
        <w:t>simples</w:t>
      </w:r>
      <w:r w:rsidR="009A3B0E">
        <w:t xml:space="preserve">. Já </w:t>
      </w:r>
      <w:proofErr w:type="spellStart"/>
      <w:r>
        <w:t>Neusesser</w:t>
      </w:r>
      <w:proofErr w:type="spellEnd"/>
      <w:r>
        <w:t xml:space="preserve"> (2023) destaca que o objetivo principal da UX é melhorar as experiências de vida e de trabalho das pessoas no cotidiano. Costa (2018) também observa que, dado o vínculo da UX com o design de interação, é fundamental explorar o campo da usabilidade.</w:t>
      </w:r>
    </w:p>
    <w:p w14:paraId="3899B6A7" w14:textId="0D9D139B" w:rsidR="009A3B0E" w:rsidRDefault="00252819" w:rsidP="003B3CC4">
      <w:pPr>
        <w:pStyle w:val="TF-TEXTO"/>
      </w:pPr>
      <w:r w:rsidRPr="00252819">
        <w:t>Segundo Nielsen (2012), usabilidade é um aspecto de qualidade que avalia a facilidade com que os usuários interagem com uma interface, e é determinada por cinco características essenciais: aprendizagem, memorização, eficiência, satisfação e prevenção de erros. A aprendizagem e a memorização refletem o esforço necessário para compreender e lembrar como usar o sistema, enquanto a eficiência e a satisfação indicam o grau em que o sistema auxilia o usuário e sua satisfação ao usá-lo</w:t>
      </w:r>
      <w:r w:rsidR="001047B1">
        <w:t xml:space="preserve"> (</w:t>
      </w:r>
      <w:r w:rsidR="001047B1" w:rsidRPr="00252819">
        <w:t>O</w:t>
      </w:r>
      <w:r w:rsidR="001047B1">
        <w:t>liveira</w:t>
      </w:r>
      <w:r w:rsidR="001047B1" w:rsidRPr="00252819">
        <w:t>, 2022a</w:t>
      </w:r>
      <w:r w:rsidR="001047B1">
        <w:t>)</w:t>
      </w:r>
      <w:r w:rsidRPr="00252819">
        <w:t>. Por outro lado, a prevenção de erros se concentra na segurança e na minimização de erros (O</w:t>
      </w:r>
      <w:r w:rsidR="009A3B0E">
        <w:t>liveira</w:t>
      </w:r>
      <w:r w:rsidRPr="00252819">
        <w:t xml:space="preserve">, 2022a). </w:t>
      </w:r>
    </w:p>
    <w:p w14:paraId="61EC4D12" w14:textId="11B6F5C4" w:rsidR="00252819" w:rsidRPr="00E92AEA" w:rsidRDefault="00252819" w:rsidP="003B3CC4">
      <w:pPr>
        <w:pStyle w:val="TF-TEXTO"/>
      </w:pPr>
      <w:r w:rsidRPr="00252819">
        <w:t>Nielsen (2020) desenvolveu 10 heurísticas para aprimorar a usabilidade das interfaces, enquanto o Google introduziu o Material Design (MD) como um conjunto de diretrizes para criar interfaces acessíveis, adaptativas e interativas (M</w:t>
      </w:r>
      <w:r w:rsidR="009A3B0E">
        <w:t xml:space="preserve">aterial </w:t>
      </w:r>
      <w:r w:rsidRPr="00252819">
        <w:t>D</w:t>
      </w:r>
      <w:r w:rsidR="009A3B0E">
        <w:t>esign</w:t>
      </w:r>
      <w:r w:rsidRPr="00252819">
        <w:t xml:space="preserve">, [s.d.]). </w:t>
      </w:r>
      <w:r w:rsidR="009A3B0E">
        <w:t>Tanto as heurísticas como o MD devem ser utilizados para guiar o processo de desenvolvimento. Além disso, as</w:t>
      </w:r>
      <w:r w:rsidR="00681BA0">
        <w:t xml:space="preserve"> </w:t>
      </w:r>
      <w:r w:rsidRPr="00252819">
        <w:t xml:space="preserve">heurísticas podem ser utilizadas em avaliações de usabilidade, geralmente seguindo o método mais tradicional e bem estabelecido </w:t>
      </w:r>
      <w:r w:rsidR="009A3B0E">
        <w:t>pelas</w:t>
      </w:r>
      <w:r w:rsidR="009A3B0E" w:rsidRPr="00252819">
        <w:t xml:space="preserve"> </w:t>
      </w:r>
      <w:r w:rsidRPr="00252819">
        <w:t xml:space="preserve">10 Heurísticas de Nielsen, conforme indicado por Gomes e Pazzini (2020), pois abrangem essas cinco características. </w:t>
      </w:r>
      <w:r w:rsidR="009A3B0E">
        <w:t>Já o</w:t>
      </w:r>
      <w:r w:rsidRPr="00252819">
        <w:t xml:space="preserve"> MD, por sua vez, baseia-se em práticas de UX para criar uma interface que seja acessível, adaptativa e envolvente (O</w:t>
      </w:r>
      <w:r w:rsidR="009A3B0E">
        <w:t>liveira</w:t>
      </w:r>
      <w:r w:rsidRPr="00252819">
        <w:t>, 2022b), visando melhorar a interação entre humanos e computadores e tornar a experiência do usuário mais intuitiva e fluida.</w:t>
      </w:r>
    </w:p>
    <w:p w14:paraId="5766B0DA" w14:textId="0742636E" w:rsidR="00A44581" w:rsidRPr="00E92AEA" w:rsidRDefault="00C67979" w:rsidP="00031ABA">
      <w:pPr>
        <w:pStyle w:val="Ttulo2"/>
      </w:pPr>
      <w:bookmarkStart w:id="19" w:name="_Ref130937076"/>
      <w:r w:rsidRPr="00E92AEA">
        <w:t>Correlatos</w:t>
      </w:r>
      <w:bookmarkEnd w:id="19"/>
    </w:p>
    <w:p w14:paraId="1CE1A7A5" w14:textId="39DD2467" w:rsidR="00964EB0" w:rsidRPr="00E92AEA" w:rsidRDefault="00964EB0" w:rsidP="008171B4">
      <w:pPr>
        <w:pStyle w:val="TF-TEXTO"/>
      </w:pPr>
      <w:r w:rsidRPr="00E92AEA">
        <w:t xml:space="preserve">A pesquisa pelos trabalhos correlatos foi feita por meio de uma Revisão na Literatura (RL), em conformidade às recomendações de Costa (2018) e o protocolo de Santos </w:t>
      </w:r>
      <w:r w:rsidRPr="00E92AEA">
        <w:rPr>
          <w:i/>
          <w:iCs/>
        </w:rPr>
        <w:t>et al</w:t>
      </w:r>
      <w:r w:rsidRPr="00E92AEA">
        <w:t xml:space="preserve">. (2012, apud Costa </w:t>
      </w:r>
      <w:r w:rsidRPr="00E92AEA">
        <w:rPr>
          <w:i/>
          <w:iCs/>
        </w:rPr>
        <w:t>et al</w:t>
      </w:r>
      <w:r w:rsidRPr="00E92AEA">
        <w:t xml:space="preserve">., 2016). Esta RL foi separada em duas etapas: a primeira etapa se refere a uma Revisão Sistemática na Literatura (RSL) e a segunda etapa em uma Revisão Tradicional na Literatura (RTL). Na aplicação da RSL, foi adotado um método de pesquisa meticuloso e bem definido, incluindo o uso de </w:t>
      </w:r>
      <w:proofErr w:type="spellStart"/>
      <w:r w:rsidRPr="00E92AEA">
        <w:rPr>
          <w:i/>
          <w:iCs/>
        </w:rPr>
        <w:t>strings</w:t>
      </w:r>
      <w:proofErr w:type="spellEnd"/>
      <w:r w:rsidRPr="00E92AEA">
        <w:t xml:space="preserve"> de busca, com o objetivo de conseguir resultados semelhantes ao tema deste trabalho. Já na segunda etapa foi realizada uma RTL, sendo uma pesquisa mais genérica e menos estruturada, com o intuito de obter resultados de diferentes fontes. No primeiro momento, foi formulada uma Questão Principal (QP) com o objetivo de auxiliar a responder à seguinte pergunta “Como melhorar a gestão da oficina mecânica </w:t>
      </w:r>
      <w:proofErr w:type="spellStart"/>
      <w:r w:rsidRPr="00E92AEA">
        <w:t>Bulhmann</w:t>
      </w:r>
      <w:proofErr w:type="spellEnd"/>
      <w:r w:rsidRPr="00E92AEA">
        <w:t xml:space="preserve"> e torná-la mais eficiente?”. Dessa forma, foi elaborada a QP: Quais sistemas ou ferramentas que auxiliam na gestão de oficinas mecânicas?</w:t>
      </w:r>
    </w:p>
    <w:p w14:paraId="1671C66F" w14:textId="64D81D11" w:rsidR="002665ED" w:rsidRPr="00E92AEA" w:rsidRDefault="00964EB0" w:rsidP="008171B4">
      <w:pPr>
        <w:pStyle w:val="TF-TEXTO"/>
      </w:pPr>
      <w:r w:rsidRPr="00E92AEA">
        <w:lastRenderedPageBreak/>
        <w:t xml:space="preserve">Para realizar a RSL, foi utilizado o Google Acadêmico, por ser uma base de dados consolidada, de relevância e de familiaridade. As buscas foram feitas dentro de um período de cinco anos, de 2019 a 2024, e revisadas pelo seu tipo e disponibilidade de acesso, assim como sua compatibilidade com os Critérios de Exclusão (CE) e os Critérios de Inclusão (CI), que serão citados posteriormente. Na etapa seguinte, foi definida uma </w:t>
      </w:r>
      <w:proofErr w:type="spellStart"/>
      <w:r w:rsidRPr="00E92AEA">
        <w:rPr>
          <w:i/>
          <w:iCs/>
        </w:rPr>
        <w:t>string</w:t>
      </w:r>
      <w:proofErr w:type="spellEnd"/>
      <w:r w:rsidRPr="00E92AEA">
        <w:t xml:space="preserve"> de busca para a verificação das possíveis soluções que ajudassem a responder a QP: ("controle" </w:t>
      </w:r>
      <w:r w:rsidRPr="00E92AEA">
        <w:rPr>
          <w:i/>
          <w:iCs/>
        </w:rPr>
        <w:t>OR</w:t>
      </w:r>
      <w:r w:rsidRPr="00E92AEA">
        <w:t xml:space="preserve"> "gestão") </w:t>
      </w:r>
      <w:r w:rsidRPr="00E92AEA">
        <w:rPr>
          <w:i/>
          <w:iCs/>
        </w:rPr>
        <w:t>AND</w:t>
      </w:r>
      <w:r w:rsidRPr="00E92AEA">
        <w:t xml:space="preserve"> ("sistema" </w:t>
      </w:r>
      <w:r w:rsidRPr="00E92AEA">
        <w:rPr>
          <w:i/>
          <w:iCs/>
        </w:rPr>
        <w:t>OR</w:t>
      </w:r>
      <w:r w:rsidRPr="00E92AEA">
        <w:t xml:space="preserve"> "ferramenta") </w:t>
      </w:r>
      <w:r w:rsidRPr="00E92AEA">
        <w:rPr>
          <w:i/>
          <w:iCs/>
        </w:rPr>
        <w:t>AND</w:t>
      </w:r>
      <w:r w:rsidRPr="00E92AEA">
        <w:t xml:space="preserve"> ("oficina mecânica") </w:t>
      </w:r>
      <w:r w:rsidRPr="00E92AEA">
        <w:rPr>
          <w:i/>
          <w:iCs/>
        </w:rPr>
        <w:t>AND</w:t>
      </w:r>
      <w:r w:rsidRPr="00E92AEA">
        <w:t xml:space="preserve"> ("serviços") -"ambiental" -"resíduo"</w:t>
      </w:r>
      <w:r w:rsidR="002665ED" w:rsidRPr="00E92AEA">
        <w:t>.</w:t>
      </w:r>
    </w:p>
    <w:p w14:paraId="17D9B7ED" w14:textId="122B732B" w:rsidR="002665ED" w:rsidRPr="00E92AEA" w:rsidRDefault="00964EB0" w:rsidP="00A44581">
      <w:pPr>
        <w:pStyle w:val="TF-TEXTO"/>
      </w:pPr>
      <w:r w:rsidRPr="00E92AEA">
        <w:t xml:space="preserve">Após a definição das formas de busca, a seleção dos trabalhos correlatos foi feita considerando CE, CI e dividida em três </w:t>
      </w:r>
      <w:r w:rsidR="00BC31BE" w:rsidRPr="00E92AEA">
        <w:t>passos</w:t>
      </w:r>
      <w:r w:rsidRPr="00E92AEA">
        <w:t xml:space="preserve"> que são adaptadas </w:t>
      </w:r>
      <w:r w:rsidR="00BC31BE" w:rsidRPr="00E92AEA">
        <w:t>dos quatro passos</w:t>
      </w:r>
      <w:r w:rsidRPr="00E92AEA">
        <w:t xml:space="preserve"> do protocolo de Costa </w:t>
      </w:r>
      <w:r w:rsidRPr="00E92AEA">
        <w:rPr>
          <w:i/>
          <w:iCs/>
        </w:rPr>
        <w:t>et al</w:t>
      </w:r>
      <w:r w:rsidRPr="00E92AEA">
        <w:t xml:space="preserve">., 2016. </w:t>
      </w:r>
      <w:r w:rsidR="00BC31BE" w:rsidRPr="00E92AEA">
        <w:t>O Passo</w:t>
      </w:r>
      <w:r w:rsidRPr="00E92AEA">
        <w:t xml:space="preserve"> 1 se baseia em analisar os trabalhos pelo Título e Resumo; </w:t>
      </w:r>
      <w:r w:rsidR="00BC31BE" w:rsidRPr="00E92AEA">
        <w:t>o Passo</w:t>
      </w:r>
      <w:r w:rsidRPr="00E92AEA">
        <w:t xml:space="preserve"> 2 se refere a Leitura Diagonal e </w:t>
      </w:r>
      <w:r w:rsidR="00BC31BE" w:rsidRPr="00E92AEA">
        <w:t>o Passo 3</w:t>
      </w:r>
      <w:r w:rsidRPr="00E92AEA">
        <w:t xml:space="preserve"> é referente a fazer uma Leitura Completa. Os CE adotados englobam: CE1, estudos envolvendo gestão de outras áreas; CE2, estudos relacionados apenas a gestão de compras e controle de estoque; CE3, estudos nos quais o foco do trabalho se dá por meio do comércio eletrônico; CE4, estudos incompletos ou com acesso restrito; CE5, artigos que não sejam na linguagem inglês ou português; CE6, soluções com ano de referência inferior a 2019; CE7, estudos relacionados a estudos de casos não aplicados. Referente aos CI, Santos </w:t>
      </w:r>
      <w:r w:rsidRPr="00E92AEA">
        <w:rPr>
          <w:i/>
          <w:iCs/>
        </w:rPr>
        <w:t>et al</w:t>
      </w:r>
      <w:r w:rsidRPr="00E92AEA">
        <w:t xml:space="preserve">. (2012 apud Costa </w:t>
      </w:r>
      <w:r w:rsidRPr="00E92AEA">
        <w:rPr>
          <w:i/>
          <w:iCs/>
        </w:rPr>
        <w:t>et al.</w:t>
      </w:r>
      <w:r w:rsidRPr="00E92AEA">
        <w:t>, 2016) ainda enfatizam a importância de incluir critérios de qualidade junto ao seu peso, que nessa RL vão de um (1) a três (3) (</w:t>
      </w:r>
      <w:r w:rsidRPr="00E92AEA">
        <w:fldChar w:fldCharType="begin"/>
      </w:r>
      <w:r w:rsidRPr="00E92AEA">
        <w:instrText xml:space="preserve"> REF _Ref130937635 \h </w:instrText>
      </w:r>
      <w:r w:rsidRPr="00E92AEA">
        <w:fldChar w:fldCharType="separate"/>
      </w:r>
      <w:r w:rsidR="00FB01D5" w:rsidRPr="00E92AEA">
        <w:t xml:space="preserve">Tabela </w:t>
      </w:r>
      <w:r w:rsidR="00FB01D5">
        <w:rPr>
          <w:noProof/>
        </w:rPr>
        <w:t>1</w:t>
      </w:r>
      <w:r w:rsidRPr="00E92AEA">
        <w:fldChar w:fldCharType="end"/>
      </w:r>
      <w:r w:rsidRPr="00E92AEA">
        <w:t xml:space="preserve">). Esses critérios focam em temas semelhantes aos estudados neste trabalho, visando responder a QP e para determinar a relevância dos estudos escolhidos por meio da RL, a soma dos pesos deve ser igual ou superior a cinco pontos para que o trabalho seja considerado </w:t>
      </w:r>
      <w:r w:rsidR="00BC31BE" w:rsidRPr="00E92AEA">
        <w:t>no Passo 3</w:t>
      </w:r>
      <w:r w:rsidR="00522345" w:rsidRPr="00E92AEA">
        <w:t>.</w:t>
      </w:r>
    </w:p>
    <w:p w14:paraId="02D43B06" w14:textId="018163BF" w:rsidR="00711075" w:rsidRPr="00E92AEA" w:rsidRDefault="00711075" w:rsidP="00711075">
      <w:pPr>
        <w:pStyle w:val="TF-LEGENDA"/>
      </w:pPr>
      <w:bookmarkStart w:id="20" w:name="_Ref130937635"/>
      <w:bookmarkStart w:id="21" w:name="Tabela_1"/>
      <w:bookmarkStart w:id="22" w:name="_Hlk130819611"/>
      <w:r w:rsidRPr="00E92AEA">
        <w:t xml:space="preserve">Tabela </w:t>
      </w:r>
      <w:r w:rsidR="00E544EE" w:rsidRPr="00E92AEA">
        <w:fldChar w:fldCharType="begin"/>
      </w:r>
      <w:r w:rsidR="00E544EE" w:rsidRPr="00E92AEA">
        <w:instrText xml:space="preserve"> SEQ Tabela \* ARABIC </w:instrText>
      </w:r>
      <w:r w:rsidR="00E544EE" w:rsidRPr="00E92AEA">
        <w:fldChar w:fldCharType="separate"/>
      </w:r>
      <w:r w:rsidR="00FB01D5">
        <w:rPr>
          <w:noProof/>
        </w:rPr>
        <w:t>1</w:t>
      </w:r>
      <w:r w:rsidR="00E544EE" w:rsidRPr="00E92AEA">
        <w:fldChar w:fldCharType="end"/>
      </w:r>
      <w:bookmarkEnd w:id="20"/>
      <w:r w:rsidRPr="00E92AEA">
        <w:t xml:space="preserve"> – Critérios de qualidade</w:t>
      </w:r>
    </w:p>
    <w:tbl>
      <w:tblPr>
        <w:tblStyle w:val="Tabelacomgrade"/>
        <w:tblW w:w="0" w:type="auto"/>
        <w:tblBorders>
          <w:top w:val="single" w:sz="4" w:space="0" w:color="3B3838" w:themeColor="background2" w:themeShade="40"/>
          <w:left w:val="none" w:sz="0" w:space="0" w:color="auto"/>
          <w:bottom w:val="single" w:sz="4" w:space="0" w:color="3B3838" w:themeColor="background2" w:themeShade="40"/>
          <w:right w:val="none" w:sz="0" w:space="0" w:color="auto"/>
          <w:insideH w:val="single" w:sz="4" w:space="0" w:color="3B3838" w:themeColor="background2" w:themeShade="40"/>
          <w:insideV w:val="single" w:sz="4" w:space="0" w:color="3B3838" w:themeColor="background2" w:themeShade="40"/>
        </w:tblBorders>
        <w:tblLook w:val="04A0" w:firstRow="1" w:lastRow="0" w:firstColumn="1" w:lastColumn="0" w:noHBand="0" w:noVBand="1"/>
      </w:tblPr>
      <w:tblGrid>
        <w:gridCol w:w="715"/>
        <w:gridCol w:w="6935"/>
        <w:gridCol w:w="1345"/>
      </w:tblGrid>
      <w:tr w:rsidR="008F0CFD" w:rsidRPr="00E92AEA" w14:paraId="772830E8" w14:textId="77777777" w:rsidTr="00653451">
        <w:tc>
          <w:tcPr>
            <w:tcW w:w="715" w:type="dxa"/>
            <w:vAlign w:val="center"/>
          </w:tcPr>
          <w:bookmarkEnd w:id="21"/>
          <w:p w14:paraId="16FA2477" w14:textId="47939BC9" w:rsidR="008F0CFD" w:rsidRPr="00FA4E3C" w:rsidRDefault="00025C04" w:rsidP="00025C04">
            <w:pPr>
              <w:pStyle w:val="TF-TEXTOQUADRO"/>
              <w:jc w:val="center"/>
              <w:rPr>
                <w:b/>
                <w:bCs/>
                <w:sz w:val="18"/>
                <w:szCs w:val="18"/>
              </w:rPr>
            </w:pPr>
            <w:r w:rsidRPr="00FA4E3C">
              <w:rPr>
                <w:b/>
                <w:bCs/>
                <w:sz w:val="18"/>
                <w:szCs w:val="18"/>
              </w:rPr>
              <w:t>ID</w:t>
            </w:r>
          </w:p>
        </w:tc>
        <w:tc>
          <w:tcPr>
            <w:tcW w:w="6935" w:type="dxa"/>
            <w:vAlign w:val="center"/>
          </w:tcPr>
          <w:p w14:paraId="1555BA3B" w14:textId="2B76FF63" w:rsidR="008F0CFD" w:rsidRPr="00FA4E3C" w:rsidRDefault="00025C04" w:rsidP="00025C04">
            <w:pPr>
              <w:pStyle w:val="TF-TEXTOQUADRO"/>
              <w:rPr>
                <w:b/>
                <w:bCs/>
                <w:sz w:val="18"/>
                <w:szCs w:val="18"/>
              </w:rPr>
            </w:pPr>
            <w:r w:rsidRPr="00FA4E3C">
              <w:rPr>
                <w:b/>
                <w:bCs/>
                <w:sz w:val="18"/>
                <w:szCs w:val="18"/>
              </w:rPr>
              <w:t>Critérios de Qualidade</w:t>
            </w:r>
          </w:p>
        </w:tc>
        <w:tc>
          <w:tcPr>
            <w:tcW w:w="1345" w:type="dxa"/>
            <w:vAlign w:val="center"/>
          </w:tcPr>
          <w:p w14:paraId="7F690E10" w14:textId="1400B1C1" w:rsidR="008F0CFD" w:rsidRPr="00FA4E3C" w:rsidRDefault="00025C04" w:rsidP="00025C04">
            <w:pPr>
              <w:pStyle w:val="TF-TEXTOQUADRO"/>
              <w:jc w:val="center"/>
              <w:rPr>
                <w:b/>
                <w:bCs/>
                <w:sz w:val="18"/>
                <w:szCs w:val="18"/>
              </w:rPr>
            </w:pPr>
            <w:r w:rsidRPr="00FA4E3C">
              <w:rPr>
                <w:b/>
                <w:bCs/>
                <w:sz w:val="18"/>
                <w:szCs w:val="18"/>
              </w:rPr>
              <w:t>Peso</w:t>
            </w:r>
          </w:p>
        </w:tc>
      </w:tr>
      <w:tr w:rsidR="008F0CFD" w:rsidRPr="00E92AEA" w14:paraId="698AA75C" w14:textId="77777777" w:rsidTr="00653451">
        <w:tc>
          <w:tcPr>
            <w:tcW w:w="715" w:type="dxa"/>
            <w:vAlign w:val="center"/>
          </w:tcPr>
          <w:p w14:paraId="19F18901" w14:textId="1BF0485C" w:rsidR="008F0CFD" w:rsidRPr="00FA4E3C" w:rsidRDefault="00025C04" w:rsidP="00025C04">
            <w:pPr>
              <w:pStyle w:val="TF-TEXTOQUADRO"/>
              <w:jc w:val="center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1</w:t>
            </w:r>
          </w:p>
        </w:tc>
        <w:tc>
          <w:tcPr>
            <w:tcW w:w="6935" w:type="dxa"/>
            <w:vAlign w:val="center"/>
          </w:tcPr>
          <w:p w14:paraId="6221AD73" w14:textId="52150BEF" w:rsidR="008F0CFD" w:rsidRPr="00FA4E3C" w:rsidRDefault="00964EB0" w:rsidP="00025C04">
            <w:pPr>
              <w:pStyle w:val="TF-TEXTOQUADRO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Sistema focado em gestão de serviços</w:t>
            </w:r>
          </w:p>
        </w:tc>
        <w:tc>
          <w:tcPr>
            <w:tcW w:w="1345" w:type="dxa"/>
            <w:vAlign w:val="center"/>
          </w:tcPr>
          <w:p w14:paraId="4084FAB1" w14:textId="53E937DC" w:rsidR="008F0CFD" w:rsidRPr="00FA4E3C" w:rsidRDefault="00025C04" w:rsidP="00025C04">
            <w:pPr>
              <w:pStyle w:val="TF-TEXTOQUADRO"/>
              <w:jc w:val="center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3</w:t>
            </w:r>
          </w:p>
        </w:tc>
      </w:tr>
      <w:tr w:rsidR="008F0CFD" w:rsidRPr="00E92AEA" w14:paraId="4E27460C" w14:textId="77777777" w:rsidTr="00653451">
        <w:tc>
          <w:tcPr>
            <w:tcW w:w="715" w:type="dxa"/>
            <w:vAlign w:val="center"/>
          </w:tcPr>
          <w:p w14:paraId="3F938A2E" w14:textId="6C14BD79" w:rsidR="008F0CFD" w:rsidRPr="00FA4E3C" w:rsidRDefault="00025C04" w:rsidP="00025C04">
            <w:pPr>
              <w:pStyle w:val="TF-TEXTOQUADRO"/>
              <w:jc w:val="center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2</w:t>
            </w:r>
          </w:p>
        </w:tc>
        <w:tc>
          <w:tcPr>
            <w:tcW w:w="6935" w:type="dxa"/>
            <w:vAlign w:val="center"/>
          </w:tcPr>
          <w:p w14:paraId="1A28DCCE" w14:textId="55773843" w:rsidR="008F0CFD" w:rsidRPr="00FA4E3C" w:rsidRDefault="00964EB0" w:rsidP="00025C04">
            <w:pPr>
              <w:pStyle w:val="TF-TEXTOQUADRO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Sistema focado em oficinas mecânicas</w:t>
            </w:r>
          </w:p>
        </w:tc>
        <w:tc>
          <w:tcPr>
            <w:tcW w:w="1345" w:type="dxa"/>
            <w:vAlign w:val="center"/>
          </w:tcPr>
          <w:p w14:paraId="28E87FCA" w14:textId="3510DEF8" w:rsidR="008F0CFD" w:rsidRPr="00FA4E3C" w:rsidRDefault="00025C04" w:rsidP="00025C04">
            <w:pPr>
              <w:pStyle w:val="TF-TEXTOQUADRO"/>
              <w:jc w:val="center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2</w:t>
            </w:r>
          </w:p>
        </w:tc>
      </w:tr>
      <w:tr w:rsidR="008F0CFD" w:rsidRPr="00E92AEA" w14:paraId="4F0655D1" w14:textId="77777777" w:rsidTr="00653451">
        <w:tc>
          <w:tcPr>
            <w:tcW w:w="715" w:type="dxa"/>
            <w:vAlign w:val="center"/>
          </w:tcPr>
          <w:p w14:paraId="32C24C5D" w14:textId="72B5B2CE" w:rsidR="008F0CFD" w:rsidRPr="00FA4E3C" w:rsidRDefault="00025C04" w:rsidP="00025C04">
            <w:pPr>
              <w:pStyle w:val="TF-TEXTOQUADRO"/>
              <w:jc w:val="center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3</w:t>
            </w:r>
          </w:p>
        </w:tc>
        <w:tc>
          <w:tcPr>
            <w:tcW w:w="6935" w:type="dxa"/>
            <w:vAlign w:val="center"/>
          </w:tcPr>
          <w:p w14:paraId="62F85237" w14:textId="7F6CCACE" w:rsidR="008F0CFD" w:rsidRPr="00FA4E3C" w:rsidRDefault="00964EB0" w:rsidP="00025C04">
            <w:pPr>
              <w:pStyle w:val="TF-TEXTOQUADRO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Gerenciamento de pagamentos</w:t>
            </w:r>
          </w:p>
        </w:tc>
        <w:tc>
          <w:tcPr>
            <w:tcW w:w="1345" w:type="dxa"/>
            <w:vAlign w:val="center"/>
          </w:tcPr>
          <w:p w14:paraId="645525A3" w14:textId="6346A715" w:rsidR="008F0CFD" w:rsidRPr="00FA4E3C" w:rsidRDefault="00025C04" w:rsidP="00025C04">
            <w:pPr>
              <w:pStyle w:val="TF-TEXTOQUADRO"/>
              <w:jc w:val="center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1</w:t>
            </w:r>
          </w:p>
        </w:tc>
      </w:tr>
      <w:tr w:rsidR="008F0CFD" w:rsidRPr="00E92AEA" w14:paraId="2C129F30" w14:textId="77777777" w:rsidTr="00653451">
        <w:tc>
          <w:tcPr>
            <w:tcW w:w="715" w:type="dxa"/>
            <w:vAlign w:val="center"/>
          </w:tcPr>
          <w:p w14:paraId="2D4E817F" w14:textId="3F997FBF" w:rsidR="008F0CFD" w:rsidRPr="00FA4E3C" w:rsidRDefault="00025C04" w:rsidP="00025C04">
            <w:pPr>
              <w:pStyle w:val="TF-TEXTOQUADRO"/>
              <w:jc w:val="center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4</w:t>
            </w:r>
          </w:p>
        </w:tc>
        <w:tc>
          <w:tcPr>
            <w:tcW w:w="6935" w:type="dxa"/>
            <w:vAlign w:val="center"/>
          </w:tcPr>
          <w:p w14:paraId="37CAAD25" w14:textId="7FBFC2C7" w:rsidR="008F0CFD" w:rsidRPr="00FA4E3C" w:rsidRDefault="00964EB0" w:rsidP="00025C04">
            <w:pPr>
              <w:pStyle w:val="TF-TEXTOQUADRO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Gerenciamento de orçamentos</w:t>
            </w:r>
          </w:p>
        </w:tc>
        <w:tc>
          <w:tcPr>
            <w:tcW w:w="1345" w:type="dxa"/>
            <w:vAlign w:val="center"/>
          </w:tcPr>
          <w:p w14:paraId="422016CA" w14:textId="436E117F" w:rsidR="008F0CFD" w:rsidRPr="00FA4E3C" w:rsidRDefault="00964EB0" w:rsidP="00025C04">
            <w:pPr>
              <w:pStyle w:val="TF-TEXTOQUADRO"/>
              <w:jc w:val="center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1</w:t>
            </w:r>
          </w:p>
        </w:tc>
      </w:tr>
      <w:tr w:rsidR="008F0CFD" w:rsidRPr="00E92AEA" w14:paraId="438F1196" w14:textId="77777777" w:rsidTr="00653451">
        <w:tc>
          <w:tcPr>
            <w:tcW w:w="715" w:type="dxa"/>
            <w:vAlign w:val="center"/>
          </w:tcPr>
          <w:p w14:paraId="626B74D9" w14:textId="7EC6A66A" w:rsidR="008F0CFD" w:rsidRPr="00FA4E3C" w:rsidRDefault="00025C04" w:rsidP="00025C04">
            <w:pPr>
              <w:pStyle w:val="TF-TEXTOQUADRO"/>
              <w:jc w:val="center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5</w:t>
            </w:r>
          </w:p>
        </w:tc>
        <w:tc>
          <w:tcPr>
            <w:tcW w:w="6935" w:type="dxa"/>
            <w:vAlign w:val="center"/>
          </w:tcPr>
          <w:p w14:paraId="4F6E909B" w14:textId="5811885A" w:rsidR="008F0CFD" w:rsidRPr="00FA4E3C" w:rsidRDefault="00964EB0" w:rsidP="00025C04">
            <w:pPr>
              <w:pStyle w:val="TF-TEXTOQUADRO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Cadastro/Controle de clientes</w:t>
            </w:r>
          </w:p>
        </w:tc>
        <w:tc>
          <w:tcPr>
            <w:tcW w:w="1345" w:type="dxa"/>
            <w:vAlign w:val="center"/>
          </w:tcPr>
          <w:p w14:paraId="62B548D0" w14:textId="09A2B4AF" w:rsidR="008F0CFD" w:rsidRPr="00FA4E3C" w:rsidRDefault="00025C04" w:rsidP="00025C04">
            <w:pPr>
              <w:pStyle w:val="TF-TEXTOQUADRO"/>
              <w:jc w:val="center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1</w:t>
            </w:r>
          </w:p>
        </w:tc>
      </w:tr>
      <w:tr w:rsidR="008F0CFD" w:rsidRPr="00E92AEA" w14:paraId="63B79D36" w14:textId="77777777" w:rsidTr="00653451">
        <w:tc>
          <w:tcPr>
            <w:tcW w:w="715" w:type="dxa"/>
            <w:vAlign w:val="center"/>
          </w:tcPr>
          <w:p w14:paraId="0C7CABC2" w14:textId="25EB1D28" w:rsidR="008F0CFD" w:rsidRPr="00FA4E3C" w:rsidRDefault="00025C04" w:rsidP="00025C04">
            <w:pPr>
              <w:pStyle w:val="TF-TEXTOQUADRO"/>
              <w:jc w:val="center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6</w:t>
            </w:r>
          </w:p>
        </w:tc>
        <w:tc>
          <w:tcPr>
            <w:tcW w:w="6935" w:type="dxa"/>
            <w:vAlign w:val="center"/>
          </w:tcPr>
          <w:p w14:paraId="25D5DAD7" w14:textId="796C2656" w:rsidR="008F0CFD" w:rsidRPr="00FA4E3C" w:rsidRDefault="00964EB0" w:rsidP="00025C04">
            <w:pPr>
              <w:pStyle w:val="TF-TEXTOQUADRO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Cadastro de Serviço</w:t>
            </w:r>
          </w:p>
        </w:tc>
        <w:tc>
          <w:tcPr>
            <w:tcW w:w="1345" w:type="dxa"/>
            <w:vAlign w:val="center"/>
          </w:tcPr>
          <w:p w14:paraId="13C27E29" w14:textId="41FA5D90" w:rsidR="008F0CFD" w:rsidRPr="00FA4E3C" w:rsidRDefault="00025C04" w:rsidP="00025C04">
            <w:pPr>
              <w:pStyle w:val="TF-TEXTOQUADRO"/>
              <w:jc w:val="center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1</w:t>
            </w:r>
          </w:p>
        </w:tc>
      </w:tr>
      <w:tr w:rsidR="00964EB0" w:rsidRPr="00E92AEA" w14:paraId="6E66A8C7" w14:textId="77777777" w:rsidTr="00653451">
        <w:tc>
          <w:tcPr>
            <w:tcW w:w="715" w:type="dxa"/>
            <w:vAlign w:val="center"/>
          </w:tcPr>
          <w:p w14:paraId="0747E528" w14:textId="7365D59F" w:rsidR="00964EB0" w:rsidRPr="00FA4E3C" w:rsidRDefault="00964EB0" w:rsidP="00025C04">
            <w:pPr>
              <w:pStyle w:val="TF-TEXTOQUADRO"/>
              <w:jc w:val="center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7</w:t>
            </w:r>
          </w:p>
        </w:tc>
        <w:tc>
          <w:tcPr>
            <w:tcW w:w="6935" w:type="dxa"/>
            <w:vAlign w:val="center"/>
          </w:tcPr>
          <w:p w14:paraId="6C2EDB49" w14:textId="0FF2CDD3" w:rsidR="00964EB0" w:rsidRPr="00FA4E3C" w:rsidRDefault="00964EB0" w:rsidP="00025C04">
            <w:pPr>
              <w:pStyle w:val="TF-TEXTOQUADRO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Controle de peças/produtos</w:t>
            </w:r>
          </w:p>
        </w:tc>
        <w:tc>
          <w:tcPr>
            <w:tcW w:w="1345" w:type="dxa"/>
            <w:vAlign w:val="center"/>
          </w:tcPr>
          <w:p w14:paraId="5C9F82B8" w14:textId="70CED996" w:rsidR="00964EB0" w:rsidRPr="00FA4E3C" w:rsidRDefault="00964EB0" w:rsidP="00025C04">
            <w:pPr>
              <w:pStyle w:val="TF-TEXTOQUADRO"/>
              <w:jc w:val="center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1</w:t>
            </w:r>
          </w:p>
        </w:tc>
      </w:tr>
      <w:tr w:rsidR="00EA4CED" w:rsidRPr="00E92AEA" w14:paraId="5F50AA20" w14:textId="77777777" w:rsidTr="00653451">
        <w:tc>
          <w:tcPr>
            <w:tcW w:w="715" w:type="dxa"/>
            <w:vAlign w:val="center"/>
          </w:tcPr>
          <w:p w14:paraId="27B7D920" w14:textId="77777777" w:rsidR="00EA4CED" w:rsidRPr="00FA4E3C" w:rsidRDefault="00EA4CED" w:rsidP="00025C04">
            <w:pPr>
              <w:pStyle w:val="TF-TEXTOQUADRO"/>
              <w:jc w:val="center"/>
              <w:rPr>
                <w:sz w:val="18"/>
                <w:szCs w:val="18"/>
              </w:rPr>
            </w:pPr>
          </w:p>
        </w:tc>
        <w:tc>
          <w:tcPr>
            <w:tcW w:w="6935" w:type="dxa"/>
            <w:vAlign w:val="center"/>
          </w:tcPr>
          <w:p w14:paraId="53116974" w14:textId="43209461" w:rsidR="00EA4CED" w:rsidRPr="00FA4E3C" w:rsidRDefault="00025C04" w:rsidP="00025C04">
            <w:pPr>
              <w:pStyle w:val="TF-TEXTOQUADRO"/>
              <w:rPr>
                <w:b/>
                <w:bCs/>
                <w:sz w:val="18"/>
                <w:szCs w:val="18"/>
              </w:rPr>
            </w:pPr>
            <w:r w:rsidRPr="00FA4E3C">
              <w:rPr>
                <w:b/>
                <w:bCs/>
                <w:sz w:val="18"/>
                <w:szCs w:val="18"/>
              </w:rPr>
              <w:t>Total</w:t>
            </w:r>
          </w:p>
        </w:tc>
        <w:tc>
          <w:tcPr>
            <w:tcW w:w="1345" w:type="dxa"/>
            <w:vAlign w:val="center"/>
          </w:tcPr>
          <w:p w14:paraId="5E077642" w14:textId="69DE3BC1" w:rsidR="00EA4CED" w:rsidRPr="00FA4E3C" w:rsidRDefault="00025C04" w:rsidP="00025C04">
            <w:pPr>
              <w:pStyle w:val="TF-TEXTOQUADRO"/>
              <w:jc w:val="center"/>
              <w:rPr>
                <w:b/>
                <w:bCs/>
                <w:sz w:val="18"/>
                <w:szCs w:val="18"/>
              </w:rPr>
            </w:pPr>
            <w:r w:rsidRPr="00FA4E3C">
              <w:rPr>
                <w:b/>
                <w:bCs/>
                <w:sz w:val="18"/>
                <w:szCs w:val="18"/>
              </w:rPr>
              <w:t>1</w:t>
            </w:r>
            <w:r w:rsidR="00964EB0" w:rsidRPr="00FA4E3C">
              <w:rPr>
                <w:b/>
                <w:bCs/>
                <w:sz w:val="18"/>
                <w:szCs w:val="18"/>
              </w:rPr>
              <w:t>0</w:t>
            </w:r>
          </w:p>
        </w:tc>
      </w:tr>
    </w:tbl>
    <w:p w14:paraId="519D2682" w14:textId="7E4B1CCC" w:rsidR="005E2E0F" w:rsidRPr="00E92AEA" w:rsidRDefault="003F4B66" w:rsidP="005E2E0F">
      <w:pPr>
        <w:pStyle w:val="TF-FONTE"/>
      </w:pPr>
      <w:r w:rsidRPr="00E92AEA">
        <w:t xml:space="preserve">Fonte: </w:t>
      </w:r>
      <w:r w:rsidR="00653451" w:rsidRPr="00E92AEA">
        <w:t>a</w:t>
      </w:r>
      <w:r w:rsidR="007617BC" w:rsidRPr="00E92AEA">
        <w:t>daptado de</w:t>
      </w:r>
      <w:r w:rsidR="00985469" w:rsidRPr="00E92AEA">
        <w:t xml:space="preserve"> </w:t>
      </w:r>
      <w:r w:rsidR="00071C21" w:rsidRPr="00E92AEA">
        <w:t>Santos</w:t>
      </w:r>
      <w:r w:rsidR="00376D19">
        <w:t xml:space="preserve"> </w:t>
      </w:r>
      <w:r w:rsidR="00376D19" w:rsidRPr="00376D19">
        <w:rPr>
          <w:i/>
          <w:iCs/>
        </w:rPr>
        <w:t>et al.</w:t>
      </w:r>
      <w:r w:rsidR="00071C21" w:rsidRPr="00E92AEA">
        <w:t xml:space="preserve"> (2012 apud C</w:t>
      </w:r>
      <w:r w:rsidR="00964EB0" w:rsidRPr="00E92AEA">
        <w:t>osta</w:t>
      </w:r>
      <w:r w:rsidR="00985469" w:rsidRPr="00E92AEA">
        <w:t xml:space="preserve"> </w:t>
      </w:r>
      <w:r w:rsidR="00985469" w:rsidRPr="00E92AEA">
        <w:rPr>
          <w:i/>
          <w:iCs/>
        </w:rPr>
        <w:t>et al</w:t>
      </w:r>
      <w:r w:rsidR="00985469" w:rsidRPr="00E92AEA">
        <w:t>.</w:t>
      </w:r>
      <w:r w:rsidR="00071C21" w:rsidRPr="00E92AEA">
        <w:t xml:space="preserve">, </w:t>
      </w:r>
      <w:r w:rsidR="00985469" w:rsidRPr="00E92AEA">
        <w:t>2016)</w:t>
      </w:r>
      <w:r w:rsidRPr="00E92AEA">
        <w:t>.</w:t>
      </w:r>
    </w:p>
    <w:bookmarkEnd w:id="22"/>
    <w:p w14:paraId="6307D172" w14:textId="0EF2F35D" w:rsidR="00542A6D" w:rsidRPr="00E92AEA" w:rsidRDefault="00542A6D" w:rsidP="00240D99">
      <w:pPr>
        <w:pStyle w:val="TF-TEXTO"/>
      </w:pPr>
      <w:r w:rsidRPr="00E92AEA">
        <w:t>A</w:t>
      </w:r>
      <w:r w:rsidR="00116EE9" w:rsidRPr="00E92AEA">
        <w:t xml:space="preserve"> </w:t>
      </w:r>
      <w:r w:rsidR="00E1769F" w:rsidRPr="00E92AEA">
        <w:fldChar w:fldCharType="begin"/>
      </w:r>
      <w:r w:rsidR="00E1769F" w:rsidRPr="00E92AEA">
        <w:instrText xml:space="preserve"> REF _Ref130937795 \h </w:instrText>
      </w:r>
      <w:r w:rsidR="00E1769F" w:rsidRPr="00E92AEA">
        <w:fldChar w:fldCharType="separate"/>
      </w:r>
      <w:r w:rsidR="00FB01D5" w:rsidRPr="00E92AEA">
        <w:t xml:space="preserve">Tabela </w:t>
      </w:r>
      <w:r w:rsidR="00FB01D5">
        <w:rPr>
          <w:noProof/>
        </w:rPr>
        <w:t>2</w:t>
      </w:r>
      <w:r w:rsidR="00E1769F" w:rsidRPr="00E92AEA">
        <w:fldChar w:fldCharType="end"/>
      </w:r>
      <w:r w:rsidR="00E1769F" w:rsidRPr="00E92AEA">
        <w:t xml:space="preserve"> </w:t>
      </w:r>
      <w:r w:rsidR="00BC31BE" w:rsidRPr="00E92AEA">
        <w:t xml:space="preserve">apresenta as três etapas da RSL, que totalizaram 666 artigos. A validação dos estudos se deu seguindo as etapas de análise e eliminação. Na Etapa 1, por título e resumo, os 666 artigos foram analisados e eliminados pelo Passo 1. Os artigos selecionados nessa etapa são aqueles que ajudam a responder a QP e não fizessem parte dos CE, no qual foram selecionados 12 artigos; na Etapa 2, por leitura diagonal, os 12 artigos foram analisados e eliminados pelo Passo 2, resultando na seleção de quatro artigos; e por fim, na Etapa 3, por leitura completa, se utilizou dos CI da </w:t>
      </w:r>
      <w:r w:rsidR="00603C9E">
        <w:fldChar w:fldCharType="begin"/>
      </w:r>
      <w:r w:rsidR="00603C9E">
        <w:instrText xml:space="preserve"> REF _Ref130937635 \h </w:instrText>
      </w:r>
      <w:r w:rsidR="00603C9E">
        <w:fldChar w:fldCharType="separate"/>
      </w:r>
      <w:r w:rsidR="00FB01D5" w:rsidRPr="00E92AEA">
        <w:t xml:space="preserve">Tabela </w:t>
      </w:r>
      <w:r w:rsidR="00FB01D5">
        <w:rPr>
          <w:noProof/>
        </w:rPr>
        <w:t>1</w:t>
      </w:r>
      <w:r w:rsidR="00603C9E">
        <w:fldChar w:fldCharType="end"/>
      </w:r>
      <w:r w:rsidR="00BC31BE" w:rsidRPr="00E92AEA">
        <w:t xml:space="preserve">, que ao totalizarem mais de cinco pontos são </w:t>
      </w:r>
      <w:r w:rsidR="00BC31BE" w:rsidRPr="00E92AEA">
        <w:lastRenderedPageBreak/>
        <w:t>aceitos. Nessa etapa os quatro artigos foram analisados e três artigos foram selecionados, que se encontram no</w:t>
      </w:r>
      <w:r w:rsidR="00522345" w:rsidRPr="00E92AEA">
        <w:t xml:space="preserve"> </w:t>
      </w:r>
      <w:r w:rsidR="00522345" w:rsidRPr="00E92AEA">
        <w:fldChar w:fldCharType="begin"/>
      </w:r>
      <w:r w:rsidR="00522345" w:rsidRPr="00E92AEA">
        <w:instrText xml:space="preserve"> REF _Ref131164798 \h </w:instrText>
      </w:r>
      <w:r w:rsidR="00522345" w:rsidRPr="00E92AEA">
        <w:fldChar w:fldCharType="separate"/>
      </w:r>
      <w:r w:rsidR="00FB01D5" w:rsidRPr="00E92AEA">
        <w:t xml:space="preserve">Quadro </w:t>
      </w:r>
      <w:r w:rsidR="00FB01D5">
        <w:rPr>
          <w:noProof/>
        </w:rPr>
        <w:t>1</w:t>
      </w:r>
      <w:r w:rsidR="00522345" w:rsidRPr="00E92AEA">
        <w:fldChar w:fldCharType="end"/>
      </w:r>
      <w:r w:rsidR="00522345" w:rsidRPr="00E92AEA">
        <w:t>.</w:t>
      </w:r>
      <w:bookmarkStart w:id="23" w:name="Tabela_2"/>
    </w:p>
    <w:p w14:paraId="3C475CDC" w14:textId="2F8C7E1E" w:rsidR="00240D99" w:rsidRPr="00E92AEA" w:rsidRDefault="00240D99" w:rsidP="00240D99">
      <w:pPr>
        <w:pStyle w:val="TF-LEGENDA"/>
      </w:pPr>
      <w:bookmarkStart w:id="24" w:name="_Ref130937795"/>
      <w:r w:rsidRPr="00E92AEA">
        <w:t xml:space="preserve">Tabela </w:t>
      </w:r>
      <w:r w:rsidR="00E544EE" w:rsidRPr="00E92AEA">
        <w:fldChar w:fldCharType="begin"/>
      </w:r>
      <w:r w:rsidR="00E544EE" w:rsidRPr="00E92AEA">
        <w:instrText xml:space="preserve"> SEQ Tabela \* ARABIC </w:instrText>
      </w:r>
      <w:r w:rsidR="00E544EE" w:rsidRPr="00E92AEA">
        <w:fldChar w:fldCharType="separate"/>
      </w:r>
      <w:r w:rsidR="00FB01D5">
        <w:rPr>
          <w:noProof/>
        </w:rPr>
        <w:t>2</w:t>
      </w:r>
      <w:r w:rsidR="00E544EE" w:rsidRPr="00E92AEA">
        <w:fldChar w:fldCharType="end"/>
      </w:r>
      <w:bookmarkEnd w:id="24"/>
      <w:r w:rsidRPr="00E92AEA">
        <w:t xml:space="preserve"> – Etapas realizadas na obtenção dos artigos correlatos</w:t>
      </w:r>
    </w:p>
    <w:tbl>
      <w:tblPr>
        <w:tblStyle w:val="Tabelacomgrade"/>
        <w:tblW w:w="0" w:type="auto"/>
        <w:jc w:val="center"/>
        <w:tblBorders>
          <w:top w:val="single" w:sz="4" w:space="0" w:color="3B3838" w:themeColor="background2" w:themeShade="40"/>
          <w:left w:val="none" w:sz="0" w:space="0" w:color="auto"/>
          <w:bottom w:val="single" w:sz="4" w:space="0" w:color="3B3838" w:themeColor="background2" w:themeShade="40"/>
          <w:right w:val="none" w:sz="0" w:space="0" w:color="auto"/>
          <w:insideH w:val="single" w:sz="4" w:space="0" w:color="3B3838" w:themeColor="background2" w:themeShade="40"/>
          <w:insideV w:val="single" w:sz="4" w:space="0" w:color="3B3838" w:themeColor="background2" w:themeShade="40"/>
        </w:tblBorders>
        <w:tblLook w:val="04A0" w:firstRow="1" w:lastRow="0" w:firstColumn="1" w:lastColumn="0" w:noHBand="0" w:noVBand="1"/>
      </w:tblPr>
      <w:tblGrid>
        <w:gridCol w:w="1843"/>
        <w:gridCol w:w="1307"/>
        <w:gridCol w:w="1530"/>
        <w:gridCol w:w="1530"/>
        <w:gridCol w:w="1440"/>
      </w:tblGrid>
      <w:tr w:rsidR="00BC31BE" w:rsidRPr="00E92AEA" w14:paraId="2953B08A" w14:textId="219CDBA0" w:rsidTr="00BC31BE">
        <w:trPr>
          <w:jc w:val="center"/>
        </w:trPr>
        <w:tc>
          <w:tcPr>
            <w:tcW w:w="1843" w:type="dxa"/>
            <w:vAlign w:val="center"/>
          </w:tcPr>
          <w:bookmarkEnd w:id="23"/>
          <w:p w14:paraId="3DFAF3C8" w14:textId="5EB44E3C" w:rsidR="00BC31BE" w:rsidRPr="00FA4E3C" w:rsidRDefault="00BC31BE" w:rsidP="00653451">
            <w:pPr>
              <w:pStyle w:val="TF-TEXTOQUADRO"/>
              <w:jc w:val="center"/>
              <w:rPr>
                <w:b/>
                <w:bCs/>
                <w:sz w:val="18"/>
                <w:szCs w:val="18"/>
              </w:rPr>
            </w:pPr>
            <w:r w:rsidRPr="00FA4E3C">
              <w:rPr>
                <w:b/>
                <w:bCs/>
                <w:sz w:val="18"/>
                <w:szCs w:val="18"/>
              </w:rPr>
              <w:t>Base de dados</w:t>
            </w:r>
          </w:p>
        </w:tc>
        <w:tc>
          <w:tcPr>
            <w:tcW w:w="1307" w:type="dxa"/>
            <w:vAlign w:val="center"/>
          </w:tcPr>
          <w:p w14:paraId="5F6712AD" w14:textId="4386FEA5" w:rsidR="00BC31BE" w:rsidRPr="00FA4E3C" w:rsidRDefault="00BC31BE" w:rsidP="00653451">
            <w:pPr>
              <w:pStyle w:val="TF-TEXTOQUADRO"/>
              <w:jc w:val="center"/>
              <w:rPr>
                <w:b/>
                <w:bCs/>
                <w:sz w:val="18"/>
                <w:szCs w:val="18"/>
              </w:rPr>
            </w:pPr>
            <w:r w:rsidRPr="00FA4E3C">
              <w:rPr>
                <w:b/>
                <w:bCs/>
                <w:sz w:val="18"/>
                <w:szCs w:val="18"/>
              </w:rPr>
              <w:t>Analisados</w:t>
            </w:r>
          </w:p>
        </w:tc>
        <w:tc>
          <w:tcPr>
            <w:tcW w:w="1530" w:type="dxa"/>
            <w:vAlign w:val="center"/>
          </w:tcPr>
          <w:p w14:paraId="10445A95" w14:textId="18E94187" w:rsidR="00BC31BE" w:rsidRPr="00FA4E3C" w:rsidRDefault="00BC31BE" w:rsidP="00653451">
            <w:pPr>
              <w:pStyle w:val="TF-TEXTOQUADRO"/>
              <w:jc w:val="center"/>
              <w:rPr>
                <w:b/>
                <w:bCs/>
                <w:sz w:val="18"/>
                <w:szCs w:val="18"/>
              </w:rPr>
            </w:pPr>
            <w:r w:rsidRPr="00FA4E3C">
              <w:rPr>
                <w:b/>
                <w:bCs/>
                <w:sz w:val="18"/>
                <w:szCs w:val="18"/>
              </w:rPr>
              <w:t>Etapa 1</w:t>
            </w:r>
          </w:p>
        </w:tc>
        <w:tc>
          <w:tcPr>
            <w:tcW w:w="1530" w:type="dxa"/>
            <w:vAlign w:val="center"/>
          </w:tcPr>
          <w:p w14:paraId="0425B235" w14:textId="45FE3612" w:rsidR="00BC31BE" w:rsidRPr="00FA4E3C" w:rsidRDefault="00BC31BE" w:rsidP="00653451">
            <w:pPr>
              <w:pStyle w:val="TF-TEXTOQUADRO"/>
              <w:jc w:val="center"/>
              <w:rPr>
                <w:b/>
                <w:bCs/>
                <w:sz w:val="18"/>
                <w:szCs w:val="18"/>
              </w:rPr>
            </w:pPr>
            <w:r w:rsidRPr="00FA4E3C">
              <w:rPr>
                <w:b/>
                <w:bCs/>
                <w:sz w:val="18"/>
                <w:szCs w:val="18"/>
              </w:rPr>
              <w:t>Etapa 2</w:t>
            </w:r>
          </w:p>
        </w:tc>
        <w:tc>
          <w:tcPr>
            <w:tcW w:w="1440" w:type="dxa"/>
            <w:vAlign w:val="center"/>
          </w:tcPr>
          <w:p w14:paraId="31835EB4" w14:textId="7880BC50" w:rsidR="00BC31BE" w:rsidRPr="00FA4E3C" w:rsidRDefault="00BC31BE" w:rsidP="00653451">
            <w:pPr>
              <w:pStyle w:val="TF-TEXTOQUADRO"/>
              <w:jc w:val="center"/>
              <w:rPr>
                <w:b/>
                <w:bCs/>
                <w:sz w:val="18"/>
                <w:szCs w:val="18"/>
              </w:rPr>
            </w:pPr>
            <w:r w:rsidRPr="00FA4E3C">
              <w:rPr>
                <w:b/>
                <w:bCs/>
                <w:sz w:val="18"/>
                <w:szCs w:val="18"/>
              </w:rPr>
              <w:t>Etapa 3</w:t>
            </w:r>
          </w:p>
        </w:tc>
      </w:tr>
      <w:tr w:rsidR="00BC31BE" w:rsidRPr="00E92AEA" w14:paraId="3B7554AB" w14:textId="3482B0F4" w:rsidTr="00BC31BE">
        <w:trPr>
          <w:jc w:val="center"/>
        </w:trPr>
        <w:tc>
          <w:tcPr>
            <w:tcW w:w="1843" w:type="dxa"/>
            <w:vAlign w:val="center"/>
          </w:tcPr>
          <w:p w14:paraId="6633DDB1" w14:textId="425EB84B" w:rsidR="00BC31BE" w:rsidRPr="00FA4E3C" w:rsidRDefault="00BC31BE" w:rsidP="00653451">
            <w:pPr>
              <w:pStyle w:val="TF-TEXTOQUADRO"/>
              <w:jc w:val="center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Google Acadêmico</w:t>
            </w:r>
          </w:p>
        </w:tc>
        <w:tc>
          <w:tcPr>
            <w:tcW w:w="1307" w:type="dxa"/>
            <w:vAlign w:val="center"/>
          </w:tcPr>
          <w:p w14:paraId="6ECCAFBB" w14:textId="7271303C" w:rsidR="00BC31BE" w:rsidRPr="00FA4E3C" w:rsidRDefault="00BC31BE" w:rsidP="00653451">
            <w:pPr>
              <w:pStyle w:val="TF-TEXTOQUADRO"/>
              <w:jc w:val="center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666</w:t>
            </w:r>
          </w:p>
        </w:tc>
        <w:tc>
          <w:tcPr>
            <w:tcW w:w="1530" w:type="dxa"/>
            <w:vAlign w:val="center"/>
          </w:tcPr>
          <w:p w14:paraId="3D7E905F" w14:textId="532EFF9D" w:rsidR="00BC31BE" w:rsidRPr="00FA4E3C" w:rsidRDefault="00BC31BE" w:rsidP="00653451">
            <w:pPr>
              <w:pStyle w:val="TF-TEXTOQUADRO"/>
              <w:jc w:val="center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12</w:t>
            </w:r>
          </w:p>
        </w:tc>
        <w:tc>
          <w:tcPr>
            <w:tcW w:w="1530" w:type="dxa"/>
            <w:vAlign w:val="center"/>
          </w:tcPr>
          <w:p w14:paraId="2312BA66" w14:textId="238BDA7E" w:rsidR="00BC31BE" w:rsidRPr="00FA4E3C" w:rsidRDefault="00BC31BE" w:rsidP="00653451">
            <w:pPr>
              <w:pStyle w:val="TF-TEXTOQUADRO"/>
              <w:jc w:val="center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4</w:t>
            </w:r>
          </w:p>
        </w:tc>
        <w:tc>
          <w:tcPr>
            <w:tcW w:w="1440" w:type="dxa"/>
            <w:vAlign w:val="center"/>
          </w:tcPr>
          <w:p w14:paraId="44D5B0E3" w14:textId="78E5C072" w:rsidR="00BC31BE" w:rsidRPr="00FA4E3C" w:rsidRDefault="00BC31BE" w:rsidP="00653451">
            <w:pPr>
              <w:pStyle w:val="TF-TEXTOQUADRO"/>
              <w:jc w:val="center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3</w:t>
            </w:r>
          </w:p>
        </w:tc>
      </w:tr>
    </w:tbl>
    <w:p w14:paraId="428FD9ED" w14:textId="27A68FF0" w:rsidR="00542A6D" w:rsidRPr="00E92AEA" w:rsidRDefault="00542A6D" w:rsidP="00542A6D">
      <w:pPr>
        <w:pStyle w:val="TF-FONTE"/>
      </w:pPr>
      <w:r w:rsidRPr="00E92AEA">
        <w:t xml:space="preserve">Fonte: </w:t>
      </w:r>
      <w:r w:rsidR="00653451" w:rsidRPr="00E92AEA">
        <w:t>elaborad</w:t>
      </w:r>
      <w:r w:rsidR="00BC31BE" w:rsidRPr="00E92AEA">
        <w:t>a</w:t>
      </w:r>
      <w:r w:rsidR="00653451" w:rsidRPr="00E92AEA">
        <w:t xml:space="preserve"> pelos autores</w:t>
      </w:r>
      <w:r w:rsidR="0090361E">
        <w:t xml:space="preserve"> (2024)</w:t>
      </w:r>
      <w:r w:rsidR="00653451" w:rsidRPr="00E92AEA">
        <w:t>.</w:t>
      </w:r>
    </w:p>
    <w:p w14:paraId="4C4509D6" w14:textId="67880D94" w:rsidR="00653451" w:rsidRPr="00E92AEA" w:rsidRDefault="00BC31BE" w:rsidP="004127BC">
      <w:pPr>
        <w:pStyle w:val="TF-TEXTO"/>
      </w:pPr>
      <w:r w:rsidRPr="00E92AEA">
        <w:t xml:space="preserve">A segunda parte da RL é focada em realizar uma RTL, na qual foi utilizado o Chat GPT para buscar soluções semelhantes ao que será implementado neste trabalho, ou seja, focadas na gestão de oficinas mecânicas. A busca foi feita a partir da frase “softwares de gestão de oficinas mecânicas”, o que resultou em oito soluções diferentes de gestão de oficinas. </w:t>
      </w:r>
      <w:r w:rsidR="00857B99" w:rsidRPr="00E92AEA">
        <w:t xml:space="preserve">Também foram utilizadas variantes da frase, por exemplo pesquisando por “sistemas”, “soluções” e/ou “ferramentas”, mas os resultados foram similares. </w:t>
      </w:r>
      <w:r w:rsidRPr="00E92AEA">
        <w:t xml:space="preserve">Ao analisar </w:t>
      </w:r>
      <w:r w:rsidR="00857B99" w:rsidRPr="00E92AEA">
        <w:t xml:space="preserve">as </w:t>
      </w:r>
      <w:r w:rsidRPr="00E92AEA">
        <w:t>soluções</w:t>
      </w:r>
      <w:r w:rsidR="00857B99" w:rsidRPr="00E92AEA">
        <w:t xml:space="preserve"> retornadas</w:t>
      </w:r>
      <w:r w:rsidRPr="00E92AEA">
        <w:t xml:space="preserve">, apenas três ainda estavam disponíveis e foram submetidas aos </w:t>
      </w:r>
      <w:r w:rsidR="00D10CCE" w:rsidRPr="00E92AEA">
        <w:t xml:space="preserve">CE e de </w:t>
      </w:r>
      <w:r w:rsidRPr="00E92AEA">
        <w:t xml:space="preserve">CI estabelecidos e apresentados na </w:t>
      </w:r>
      <w:r w:rsidR="00603C9E">
        <w:fldChar w:fldCharType="begin"/>
      </w:r>
      <w:r w:rsidR="00603C9E">
        <w:instrText xml:space="preserve"> REF _Ref130937635 \h </w:instrText>
      </w:r>
      <w:r w:rsidR="00603C9E">
        <w:fldChar w:fldCharType="separate"/>
      </w:r>
      <w:r w:rsidR="00FB01D5" w:rsidRPr="00E92AEA">
        <w:t xml:space="preserve">Tabela </w:t>
      </w:r>
      <w:r w:rsidR="00FB01D5">
        <w:rPr>
          <w:noProof/>
        </w:rPr>
        <w:t>1</w:t>
      </w:r>
      <w:r w:rsidR="00603C9E">
        <w:fldChar w:fldCharType="end"/>
      </w:r>
      <w:r w:rsidRPr="00E92AEA">
        <w:t xml:space="preserve">. Após análise, </w:t>
      </w:r>
      <w:r w:rsidR="00D10CCE" w:rsidRPr="00E92AEA">
        <w:t>nenhuma dessas soluções tiveram a pontuação estabelecida de mais cinco pontos</w:t>
      </w:r>
      <w:r w:rsidRPr="00E92AEA">
        <w:t xml:space="preserve">. </w:t>
      </w:r>
      <w:r w:rsidR="00D10CCE" w:rsidRPr="00E92AEA">
        <w:t>O</w:t>
      </w:r>
      <w:r w:rsidRPr="00E92AEA">
        <w:t xml:space="preserve"> </w:t>
      </w:r>
      <w:r w:rsidR="00603C9E">
        <w:fldChar w:fldCharType="begin"/>
      </w:r>
      <w:r w:rsidR="00603C9E">
        <w:instrText xml:space="preserve"> REF _Ref131164798 \h </w:instrText>
      </w:r>
      <w:r w:rsidR="00603C9E">
        <w:fldChar w:fldCharType="separate"/>
      </w:r>
      <w:r w:rsidR="00FB01D5" w:rsidRPr="00E92AEA">
        <w:t xml:space="preserve">Quadro </w:t>
      </w:r>
      <w:r w:rsidR="00FB01D5">
        <w:rPr>
          <w:noProof/>
        </w:rPr>
        <w:t>1</w:t>
      </w:r>
      <w:r w:rsidR="00603C9E">
        <w:fldChar w:fldCharType="end"/>
      </w:r>
      <w:r w:rsidR="00D10CCE" w:rsidRPr="00E92AEA">
        <w:t xml:space="preserve"> </w:t>
      </w:r>
      <w:r w:rsidRPr="00E92AEA">
        <w:t>que traz a síntese dos trabalhos relacionados selecionados na RL realizada</w:t>
      </w:r>
      <w:r w:rsidR="00270F50" w:rsidRPr="00E92AEA">
        <w:t>.</w:t>
      </w:r>
    </w:p>
    <w:p w14:paraId="3F4BF35A" w14:textId="639B09E4" w:rsidR="004127BC" w:rsidRPr="00E92AEA" w:rsidRDefault="004127BC" w:rsidP="004127BC">
      <w:pPr>
        <w:pStyle w:val="TF-LEGENDA"/>
      </w:pPr>
      <w:bookmarkStart w:id="25" w:name="_Ref131164798"/>
      <w:r w:rsidRPr="00E92AEA">
        <w:t xml:space="preserve">Quadro </w:t>
      </w:r>
      <w:r w:rsidR="00E544EE" w:rsidRPr="00E92AEA">
        <w:fldChar w:fldCharType="begin"/>
      </w:r>
      <w:r w:rsidR="00E544EE" w:rsidRPr="00E92AEA">
        <w:instrText xml:space="preserve"> SEQ Quadro \* ARABIC </w:instrText>
      </w:r>
      <w:r w:rsidR="00E544EE" w:rsidRPr="00E92AEA">
        <w:fldChar w:fldCharType="separate"/>
      </w:r>
      <w:r w:rsidR="00FB01D5">
        <w:rPr>
          <w:noProof/>
        </w:rPr>
        <w:t>1</w:t>
      </w:r>
      <w:r w:rsidR="00E544EE" w:rsidRPr="00E92AEA">
        <w:fldChar w:fldCharType="end"/>
      </w:r>
      <w:bookmarkEnd w:id="25"/>
      <w:r w:rsidRPr="00E92AEA">
        <w:t xml:space="preserve"> – Síntese dos trabalhos correlatos selecionados</w:t>
      </w:r>
    </w:p>
    <w:tbl>
      <w:tblPr>
        <w:tblStyle w:val="Tabelacomgrade"/>
        <w:tblW w:w="9067" w:type="dxa"/>
        <w:tblBorders>
          <w:top w:val="single" w:sz="4" w:space="0" w:color="3B3838" w:themeColor="background2" w:themeShade="40"/>
          <w:left w:val="single" w:sz="4" w:space="0" w:color="3B3838" w:themeColor="background2" w:themeShade="40"/>
          <w:bottom w:val="single" w:sz="4" w:space="0" w:color="3B3838" w:themeColor="background2" w:themeShade="40"/>
          <w:right w:val="single" w:sz="4" w:space="0" w:color="3B3838" w:themeColor="background2" w:themeShade="40"/>
          <w:insideH w:val="single" w:sz="4" w:space="0" w:color="3B3838" w:themeColor="background2" w:themeShade="40"/>
          <w:insideV w:val="single" w:sz="4" w:space="0" w:color="3B3838" w:themeColor="background2" w:themeShade="40"/>
        </w:tblBorders>
        <w:tblLayout w:type="fixed"/>
        <w:tblLook w:val="04A0" w:firstRow="1" w:lastRow="0" w:firstColumn="1" w:lastColumn="0" w:noHBand="0" w:noVBand="1"/>
      </w:tblPr>
      <w:tblGrid>
        <w:gridCol w:w="3256"/>
        <w:gridCol w:w="708"/>
        <w:gridCol w:w="1134"/>
        <w:gridCol w:w="851"/>
        <w:gridCol w:w="1134"/>
        <w:gridCol w:w="850"/>
        <w:gridCol w:w="1134"/>
      </w:tblGrid>
      <w:tr w:rsidR="00B00F40" w:rsidRPr="00E92AEA" w14:paraId="1BED3627" w14:textId="5B7FD5B2" w:rsidTr="005347F8">
        <w:tc>
          <w:tcPr>
            <w:tcW w:w="3256" w:type="dxa"/>
            <w:shd w:val="clear" w:color="auto" w:fill="BFBFBF" w:themeFill="background1" w:themeFillShade="BF"/>
            <w:vAlign w:val="center"/>
          </w:tcPr>
          <w:p w14:paraId="38771B8C" w14:textId="16A2E7A3" w:rsidR="009A3B0E" w:rsidRPr="00FA4E3C" w:rsidRDefault="009A3B0E" w:rsidP="009A3B0E">
            <w:pPr>
              <w:pStyle w:val="TF-TEXTOQUADRO"/>
              <w:jc w:val="center"/>
              <w:rPr>
                <w:b/>
                <w:bCs/>
                <w:sz w:val="18"/>
                <w:szCs w:val="18"/>
              </w:rPr>
            </w:pPr>
            <w:r w:rsidRPr="00FA4E3C">
              <w:rPr>
                <w:b/>
                <w:bCs/>
                <w:sz w:val="18"/>
                <w:szCs w:val="18"/>
              </w:rPr>
              <w:t>Assunto</w:t>
            </w:r>
          </w:p>
        </w:tc>
        <w:tc>
          <w:tcPr>
            <w:tcW w:w="708" w:type="dxa"/>
            <w:shd w:val="clear" w:color="auto" w:fill="BFBFBF" w:themeFill="background1" w:themeFillShade="BF"/>
            <w:vAlign w:val="center"/>
          </w:tcPr>
          <w:p w14:paraId="4C68AAAB" w14:textId="7CCB100D" w:rsidR="009A3B0E" w:rsidRPr="00FA4E3C" w:rsidRDefault="009A3B0E" w:rsidP="009A3B0E">
            <w:pPr>
              <w:pStyle w:val="TF-TEXTOQUADRO"/>
              <w:jc w:val="center"/>
              <w:rPr>
                <w:b/>
                <w:bCs/>
                <w:sz w:val="18"/>
                <w:szCs w:val="18"/>
              </w:rPr>
            </w:pPr>
            <w:r w:rsidRPr="00FA4E3C">
              <w:rPr>
                <w:b/>
                <w:bCs/>
                <w:sz w:val="18"/>
                <w:szCs w:val="18"/>
              </w:rPr>
              <w:t>Tipo RL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66682FAB" w14:textId="2BD15F13" w:rsidR="009A3B0E" w:rsidRPr="00FA4E3C" w:rsidRDefault="009A3B0E" w:rsidP="009A3B0E">
            <w:pPr>
              <w:pStyle w:val="TF-TEXTOQUADRO"/>
              <w:jc w:val="center"/>
              <w:rPr>
                <w:b/>
                <w:bCs/>
                <w:sz w:val="18"/>
                <w:szCs w:val="18"/>
              </w:rPr>
            </w:pPr>
            <w:r w:rsidRPr="00FA4E3C">
              <w:rPr>
                <w:b/>
                <w:bCs/>
                <w:sz w:val="18"/>
                <w:szCs w:val="18"/>
              </w:rPr>
              <w:t>Local</w:t>
            </w:r>
          </w:p>
        </w:tc>
        <w:tc>
          <w:tcPr>
            <w:tcW w:w="851" w:type="dxa"/>
            <w:shd w:val="clear" w:color="auto" w:fill="BFBFBF" w:themeFill="background1" w:themeFillShade="BF"/>
            <w:vAlign w:val="center"/>
          </w:tcPr>
          <w:p w14:paraId="2FC1D813" w14:textId="5E9F82AC" w:rsidR="009A3B0E" w:rsidRPr="00FA4E3C" w:rsidRDefault="009A3B0E" w:rsidP="009A3B0E">
            <w:pPr>
              <w:pStyle w:val="TF-TEXTOQUADRO"/>
              <w:jc w:val="center"/>
              <w:rPr>
                <w:b/>
                <w:bCs/>
                <w:sz w:val="18"/>
                <w:szCs w:val="18"/>
              </w:rPr>
            </w:pPr>
            <w:r w:rsidRPr="00FA4E3C">
              <w:rPr>
                <w:b/>
                <w:bCs/>
                <w:sz w:val="18"/>
                <w:szCs w:val="18"/>
              </w:rPr>
              <w:t>Filtro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526E5252" w14:textId="4F68C164" w:rsidR="009A3B0E" w:rsidRPr="00FA4E3C" w:rsidRDefault="009A3B0E" w:rsidP="009A3B0E">
            <w:pPr>
              <w:pStyle w:val="TF-TEXTOQUADRO"/>
              <w:jc w:val="center"/>
              <w:rPr>
                <w:b/>
                <w:bCs/>
                <w:sz w:val="18"/>
                <w:szCs w:val="18"/>
              </w:rPr>
            </w:pPr>
            <w:r w:rsidRPr="00FA4E3C">
              <w:rPr>
                <w:b/>
                <w:bCs/>
                <w:sz w:val="18"/>
                <w:szCs w:val="18"/>
              </w:rPr>
              <w:t>Critérios Atendidos</w:t>
            </w:r>
          </w:p>
        </w:tc>
        <w:tc>
          <w:tcPr>
            <w:tcW w:w="850" w:type="dxa"/>
            <w:shd w:val="clear" w:color="auto" w:fill="BFBFBF" w:themeFill="background1" w:themeFillShade="BF"/>
            <w:vAlign w:val="center"/>
          </w:tcPr>
          <w:p w14:paraId="175E68F5" w14:textId="36F63D82" w:rsidR="009A3B0E" w:rsidRPr="00FA4E3C" w:rsidRDefault="009A3B0E" w:rsidP="009A3B0E">
            <w:pPr>
              <w:pStyle w:val="TF-TEXTOQUADRO"/>
              <w:jc w:val="center"/>
              <w:rPr>
                <w:b/>
                <w:bCs/>
                <w:sz w:val="18"/>
                <w:szCs w:val="18"/>
              </w:rPr>
            </w:pPr>
            <w:r w:rsidRPr="00FA4E3C">
              <w:rPr>
                <w:b/>
                <w:bCs/>
                <w:sz w:val="18"/>
                <w:szCs w:val="18"/>
              </w:rPr>
              <w:t>Pontos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22228B2A" w14:textId="6F9FAA74" w:rsidR="009A3B0E" w:rsidRPr="00FA4E3C" w:rsidRDefault="009A3B0E" w:rsidP="009A3B0E">
            <w:pPr>
              <w:pStyle w:val="TF-TEXTOQUADRO"/>
              <w:jc w:val="center"/>
              <w:rPr>
                <w:b/>
                <w:bCs/>
                <w:sz w:val="18"/>
                <w:szCs w:val="18"/>
              </w:rPr>
            </w:pPr>
            <w:r w:rsidRPr="00FA4E3C">
              <w:rPr>
                <w:b/>
                <w:bCs/>
                <w:sz w:val="18"/>
                <w:szCs w:val="18"/>
              </w:rPr>
              <w:t>Referência</w:t>
            </w:r>
          </w:p>
        </w:tc>
      </w:tr>
      <w:tr w:rsidR="00B00F40" w:rsidRPr="00E92AEA" w14:paraId="32BB0E78" w14:textId="7AE7BB8C" w:rsidTr="005347F8">
        <w:tc>
          <w:tcPr>
            <w:tcW w:w="3256" w:type="dxa"/>
            <w:vAlign w:val="center"/>
          </w:tcPr>
          <w:p w14:paraId="0D954318" w14:textId="40E3F242" w:rsidR="009A3B0E" w:rsidRPr="00FA4E3C" w:rsidRDefault="009A3B0E" w:rsidP="009A3B0E">
            <w:pPr>
              <w:pStyle w:val="TF-TEXTOQUADRO"/>
              <w:jc w:val="both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Estudo exploratório para desenvolvimento de sistema destinado a gerenciamento de clientes e orçamentos em uma oficina mecânica localizada em São José dos Pinhais.</w:t>
            </w:r>
          </w:p>
        </w:tc>
        <w:tc>
          <w:tcPr>
            <w:tcW w:w="708" w:type="dxa"/>
            <w:vAlign w:val="center"/>
          </w:tcPr>
          <w:p w14:paraId="323BAA17" w14:textId="431CCBD7" w:rsidR="009A3B0E" w:rsidRPr="00FA4E3C" w:rsidRDefault="009A3B0E" w:rsidP="009A3B0E">
            <w:pPr>
              <w:pStyle w:val="TF-TEXTOQUADRO"/>
              <w:jc w:val="center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RSL</w:t>
            </w:r>
          </w:p>
        </w:tc>
        <w:tc>
          <w:tcPr>
            <w:tcW w:w="1134" w:type="dxa"/>
            <w:vAlign w:val="center"/>
          </w:tcPr>
          <w:p w14:paraId="35F8FAF0" w14:textId="0A5CA7FC" w:rsidR="009A3B0E" w:rsidRPr="00FA4E3C" w:rsidRDefault="009A3B0E" w:rsidP="009A3B0E">
            <w:pPr>
              <w:pStyle w:val="TF-TEXTOQUADRO"/>
              <w:jc w:val="center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Google Acadêmico</w:t>
            </w:r>
          </w:p>
        </w:tc>
        <w:tc>
          <w:tcPr>
            <w:tcW w:w="851" w:type="dxa"/>
            <w:vAlign w:val="center"/>
          </w:tcPr>
          <w:p w14:paraId="56646F39" w14:textId="3F5406DC" w:rsidR="009A3B0E" w:rsidRPr="00FA4E3C" w:rsidRDefault="009A3B0E" w:rsidP="009A3B0E">
            <w:pPr>
              <w:pStyle w:val="TF-TEXTOQUADRO"/>
              <w:jc w:val="center"/>
              <w:rPr>
                <w:sz w:val="18"/>
                <w:szCs w:val="18"/>
              </w:rPr>
            </w:pPr>
            <w:proofErr w:type="spellStart"/>
            <w:r w:rsidRPr="00FA4E3C">
              <w:rPr>
                <w:i/>
                <w:iCs/>
                <w:sz w:val="18"/>
                <w:szCs w:val="18"/>
              </w:rPr>
              <w:t>String</w:t>
            </w:r>
            <w:proofErr w:type="spellEnd"/>
            <w:r w:rsidRPr="00FA4E3C">
              <w:rPr>
                <w:sz w:val="18"/>
                <w:szCs w:val="18"/>
              </w:rPr>
              <w:t xml:space="preserve"> de busca </w:t>
            </w:r>
          </w:p>
        </w:tc>
        <w:tc>
          <w:tcPr>
            <w:tcW w:w="1134" w:type="dxa"/>
            <w:vAlign w:val="center"/>
          </w:tcPr>
          <w:p w14:paraId="22C07425" w14:textId="3944A086" w:rsidR="009A3B0E" w:rsidRPr="00FA4E3C" w:rsidRDefault="009A3B0E" w:rsidP="009A3B0E">
            <w:pPr>
              <w:pStyle w:val="TF-TEXTOQUADRO"/>
              <w:jc w:val="center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1, 2 e 5</w:t>
            </w:r>
          </w:p>
        </w:tc>
        <w:tc>
          <w:tcPr>
            <w:tcW w:w="850" w:type="dxa"/>
            <w:vAlign w:val="center"/>
          </w:tcPr>
          <w:p w14:paraId="72794E3A" w14:textId="5916C560" w:rsidR="009A3B0E" w:rsidRPr="00FA4E3C" w:rsidRDefault="009A3B0E" w:rsidP="009A3B0E">
            <w:pPr>
              <w:pStyle w:val="TF-TEXTOQUADRO"/>
              <w:jc w:val="center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6</w:t>
            </w:r>
          </w:p>
        </w:tc>
        <w:tc>
          <w:tcPr>
            <w:tcW w:w="1134" w:type="dxa"/>
            <w:vAlign w:val="center"/>
          </w:tcPr>
          <w:p w14:paraId="48CBA113" w14:textId="57F49778" w:rsidR="009A3B0E" w:rsidRPr="00FA4E3C" w:rsidRDefault="009A3B0E" w:rsidP="009A3B0E">
            <w:pPr>
              <w:pStyle w:val="TF-TEXTOQUADRO"/>
              <w:jc w:val="center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 xml:space="preserve">(Neves </w:t>
            </w:r>
            <w:r w:rsidRPr="00FA4E3C">
              <w:rPr>
                <w:i/>
                <w:iCs/>
                <w:sz w:val="18"/>
                <w:szCs w:val="18"/>
              </w:rPr>
              <w:t>et al</w:t>
            </w:r>
            <w:r w:rsidRPr="00FA4E3C">
              <w:rPr>
                <w:sz w:val="18"/>
                <w:szCs w:val="18"/>
              </w:rPr>
              <w:t>., 2021)</w:t>
            </w:r>
          </w:p>
        </w:tc>
      </w:tr>
      <w:tr w:rsidR="00B00F40" w:rsidRPr="00E92AEA" w14:paraId="347BF8EC" w14:textId="1A17CBAB" w:rsidTr="005347F8">
        <w:tc>
          <w:tcPr>
            <w:tcW w:w="3256" w:type="dxa"/>
            <w:vAlign w:val="center"/>
          </w:tcPr>
          <w:p w14:paraId="64B08635" w14:textId="29847A3C" w:rsidR="009A3B0E" w:rsidRPr="00FA4E3C" w:rsidRDefault="009A3B0E" w:rsidP="009A3B0E">
            <w:pPr>
              <w:pStyle w:val="TF-TEXTOQUADRO"/>
              <w:jc w:val="both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Sistema para gestão de oficinas mecânicas de pequeno porte.</w:t>
            </w:r>
          </w:p>
        </w:tc>
        <w:tc>
          <w:tcPr>
            <w:tcW w:w="708" w:type="dxa"/>
            <w:vAlign w:val="center"/>
          </w:tcPr>
          <w:p w14:paraId="63198D52" w14:textId="19DFC319" w:rsidR="009A3B0E" w:rsidRPr="00FA4E3C" w:rsidRDefault="009A3B0E" w:rsidP="009A3B0E">
            <w:pPr>
              <w:pStyle w:val="TF-TEXTOQUADRO"/>
              <w:jc w:val="center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RSL</w:t>
            </w:r>
          </w:p>
        </w:tc>
        <w:tc>
          <w:tcPr>
            <w:tcW w:w="1134" w:type="dxa"/>
            <w:vAlign w:val="center"/>
          </w:tcPr>
          <w:p w14:paraId="664F7C78" w14:textId="1FA53342" w:rsidR="009A3B0E" w:rsidRPr="00FA4E3C" w:rsidRDefault="009A3B0E" w:rsidP="009A3B0E">
            <w:pPr>
              <w:pStyle w:val="TF-TEXTOQUADRO"/>
              <w:jc w:val="center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Google Acadêmico</w:t>
            </w:r>
          </w:p>
        </w:tc>
        <w:tc>
          <w:tcPr>
            <w:tcW w:w="851" w:type="dxa"/>
            <w:vAlign w:val="center"/>
          </w:tcPr>
          <w:p w14:paraId="7B075F33" w14:textId="1597F1C1" w:rsidR="009A3B0E" w:rsidRPr="00FA4E3C" w:rsidRDefault="009A3B0E" w:rsidP="009A3B0E">
            <w:pPr>
              <w:pStyle w:val="TF-TEXTOQUADRO"/>
              <w:jc w:val="center"/>
              <w:rPr>
                <w:sz w:val="18"/>
                <w:szCs w:val="18"/>
              </w:rPr>
            </w:pPr>
            <w:proofErr w:type="spellStart"/>
            <w:r w:rsidRPr="00FA4E3C">
              <w:rPr>
                <w:i/>
                <w:iCs/>
                <w:sz w:val="18"/>
                <w:szCs w:val="18"/>
              </w:rPr>
              <w:t>String</w:t>
            </w:r>
            <w:proofErr w:type="spellEnd"/>
            <w:r w:rsidRPr="00FA4E3C">
              <w:rPr>
                <w:sz w:val="18"/>
                <w:szCs w:val="18"/>
              </w:rPr>
              <w:t xml:space="preserve"> de busca </w:t>
            </w:r>
          </w:p>
        </w:tc>
        <w:tc>
          <w:tcPr>
            <w:tcW w:w="1134" w:type="dxa"/>
            <w:vAlign w:val="center"/>
          </w:tcPr>
          <w:p w14:paraId="52A0D517" w14:textId="2B13393B" w:rsidR="009A3B0E" w:rsidRPr="00FA4E3C" w:rsidRDefault="009A3B0E" w:rsidP="009A3B0E">
            <w:pPr>
              <w:pStyle w:val="TF-TEXTOQUADRO"/>
              <w:jc w:val="center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1, 2, 4, 5 e 6</w:t>
            </w:r>
          </w:p>
        </w:tc>
        <w:tc>
          <w:tcPr>
            <w:tcW w:w="850" w:type="dxa"/>
            <w:vAlign w:val="center"/>
          </w:tcPr>
          <w:p w14:paraId="158BEFD2" w14:textId="3015CF06" w:rsidR="009A3B0E" w:rsidRPr="00FA4E3C" w:rsidRDefault="009A3B0E" w:rsidP="009A3B0E">
            <w:pPr>
              <w:pStyle w:val="TF-TEXTOQUADRO"/>
              <w:jc w:val="center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8</w:t>
            </w:r>
          </w:p>
        </w:tc>
        <w:tc>
          <w:tcPr>
            <w:tcW w:w="1134" w:type="dxa"/>
            <w:vAlign w:val="center"/>
          </w:tcPr>
          <w:p w14:paraId="63FB5BAE" w14:textId="021804AA" w:rsidR="009A3B0E" w:rsidRPr="00FA4E3C" w:rsidRDefault="009A3B0E" w:rsidP="009A3B0E">
            <w:pPr>
              <w:pStyle w:val="TF-TEXTOQUADRO"/>
              <w:jc w:val="center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 xml:space="preserve">(Firmino </w:t>
            </w:r>
            <w:r w:rsidRPr="00FA4E3C">
              <w:rPr>
                <w:i/>
                <w:iCs/>
                <w:sz w:val="18"/>
                <w:szCs w:val="18"/>
              </w:rPr>
              <w:t>et al</w:t>
            </w:r>
            <w:r w:rsidRPr="00FA4E3C">
              <w:rPr>
                <w:sz w:val="18"/>
                <w:szCs w:val="18"/>
              </w:rPr>
              <w:t>., 2023)</w:t>
            </w:r>
          </w:p>
        </w:tc>
      </w:tr>
      <w:tr w:rsidR="00B00F40" w:rsidRPr="00E92AEA" w14:paraId="52F3DF7B" w14:textId="2C22DB6B" w:rsidTr="005347F8">
        <w:tc>
          <w:tcPr>
            <w:tcW w:w="3256" w:type="dxa"/>
            <w:vAlign w:val="center"/>
          </w:tcPr>
          <w:p w14:paraId="650E054A" w14:textId="2398FDF9" w:rsidR="009A3B0E" w:rsidRPr="00FA4E3C" w:rsidRDefault="009A3B0E" w:rsidP="009A3B0E">
            <w:pPr>
              <w:pStyle w:val="TF-TEXTOQUADRO"/>
              <w:jc w:val="both"/>
              <w:rPr>
                <w:sz w:val="18"/>
                <w:szCs w:val="18"/>
              </w:rPr>
            </w:pPr>
            <w:proofErr w:type="spellStart"/>
            <w:r w:rsidRPr="00FA4E3C">
              <w:rPr>
                <w:sz w:val="18"/>
                <w:szCs w:val="18"/>
              </w:rPr>
              <w:t>SisMECÂNICA</w:t>
            </w:r>
            <w:proofErr w:type="spellEnd"/>
            <w:r w:rsidRPr="00FA4E3C">
              <w:rPr>
                <w:sz w:val="18"/>
                <w:szCs w:val="18"/>
              </w:rPr>
              <w:t>: sistema de gerenciamento para oficinas mecânicas</w:t>
            </w:r>
          </w:p>
        </w:tc>
        <w:tc>
          <w:tcPr>
            <w:tcW w:w="708" w:type="dxa"/>
            <w:vAlign w:val="center"/>
          </w:tcPr>
          <w:p w14:paraId="65EDE59C" w14:textId="425A7137" w:rsidR="009A3B0E" w:rsidRPr="00FA4E3C" w:rsidRDefault="009A3B0E" w:rsidP="009A3B0E">
            <w:pPr>
              <w:pStyle w:val="TF-TEXTOQUADRO"/>
              <w:jc w:val="center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RSL</w:t>
            </w:r>
          </w:p>
        </w:tc>
        <w:tc>
          <w:tcPr>
            <w:tcW w:w="1134" w:type="dxa"/>
            <w:vAlign w:val="center"/>
          </w:tcPr>
          <w:p w14:paraId="728E89EE" w14:textId="1FAC341C" w:rsidR="009A3B0E" w:rsidRPr="00FA4E3C" w:rsidRDefault="009A3B0E" w:rsidP="009A3B0E">
            <w:pPr>
              <w:pStyle w:val="TF-TEXTOQUADRO"/>
              <w:jc w:val="center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Google Acadêmico</w:t>
            </w:r>
          </w:p>
        </w:tc>
        <w:tc>
          <w:tcPr>
            <w:tcW w:w="851" w:type="dxa"/>
            <w:vAlign w:val="center"/>
          </w:tcPr>
          <w:p w14:paraId="4D78F91F" w14:textId="012225B3" w:rsidR="009A3B0E" w:rsidRPr="00FA4E3C" w:rsidRDefault="009A3B0E" w:rsidP="009A3B0E">
            <w:pPr>
              <w:pStyle w:val="TF-TEXTOQUADRO"/>
              <w:jc w:val="center"/>
              <w:rPr>
                <w:sz w:val="18"/>
                <w:szCs w:val="18"/>
              </w:rPr>
            </w:pPr>
            <w:proofErr w:type="spellStart"/>
            <w:r w:rsidRPr="00FA4E3C">
              <w:rPr>
                <w:i/>
                <w:iCs/>
                <w:sz w:val="18"/>
                <w:szCs w:val="18"/>
              </w:rPr>
              <w:t>String</w:t>
            </w:r>
            <w:proofErr w:type="spellEnd"/>
            <w:r w:rsidRPr="00FA4E3C">
              <w:rPr>
                <w:sz w:val="18"/>
                <w:szCs w:val="18"/>
              </w:rPr>
              <w:t xml:space="preserve"> de busca </w:t>
            </w:r>
          </w:p>
        </w:tc>
        <w:tc>
          <w:tcPr>
            <w:tcW w:w="1134" w:type="dxa"/>
            <w:vAlign w:val="center"/>
          </w:tcPr>
          <w:p w14:paraId="72716425" w14:textId="11403B6B" w:rsidR="009A3B0E" w:rsidRPr="00FA4E3C" w:rsidRDefault="009A3B0E" w:rsidP="009A3B0E">
            <w:pPr>
              <w:pStyle w:val="TF-TEXTOQUADRO"/>
              <w:jc w:val="center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1, 2, 5 e 6</w:t>
            </w:r>
          </w:p>
        </w:tc>
        <w:tc>
          <w:tcPr>
            <w:tcW w:w="850" w:type="dxa"/>
            <w:vAlign w:val="center"/>
          </w:tcPr>
          <w:p w14:paraId="166F9D57" w14:textId="34392976" w:rsidR="009A3B0E" w:rsidRPr="00FA4E3C" w:rsidRDefault="009A3B0E" w:rsidP="009A3B0E">
            <w:pPr>
              <w:pStyle w:val="TF-TEXTOQUADRO"/>
              <w:jc w:val="center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7</w:t>
            </w:r>
          </w:p>
        </w:tc>
        <w:tc>
          <w:tcPr>
            <w:tcW w:w="1134" w:type="dxa"/>
            <w:vAlign w:val="center"/>
          </w:tcPr>
          <w:p w14:paraId="3B25FFA4" w14:textId="4176336F" w:rsidR="009A3B0E" w:rsidRPr="00FA4E3C" w:rsidRDefault="009A3B0E" w:rsidP="009A3B0E">
            <w:pPr>
              <w:pStyle w:val="TF-TEXTOQUADRO"/>
              <w:jc w:val="center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(Oliveira</w:t>
            </w:r>
            <w:r w:rsidR="0090361E" w:rsidRPr="00FA4E3C">
              <w:rPr>
                <w:sz w:val="18"/>
                <w:szCs w:val="18"/>
              </w:rPr>
              <w:t xml:space="preserve"> </w:t>
            </w:r>
            <w:r w:rsidR="0090361E" w:rsidRPr="00FA4E3C">
              <w:rPr>
                <w:i/>
                <w:iCs/>
                <w:sz w:val="18"/>
                <w:szCs w:val="18"/>
              </w:rPr>
              <w:t>et al</w:t>
            </w:r>
            <w:r w:rsidR="0090361E" w:rsidRPr="00FA4E3C">
              <w:rPr>
                <w:sz w:val="18"/>
                <w:szCs w:val="18"/>
              </w:rPr>
              <w:t>.</w:t>
            </w:r>
            <w:r w:rsidRPr="00FA4E3C">
              <w:rPr>
                <w:sz w:val="18"/>
                <w:szCs w:val="18"/>
              </w:rPr>
              <w:t>, 2022)</w:t>
            </w:r>
          </w:p>
        </w:tc>
      </w:tr>
    </w:tbl>
    <w:p w14:paraId="0EAC6E73" w14:textId="6AD56075" w:rsidR="00542A6D" w:rsidRPr="00E92AEA" w:rsidRDefault="00653451" w:rsidP="0090361E">
      <w:pPr>
        <w:pStyle w:val="TF-FONTE"/>
      </w:pPr>
      <w:r w:rsidRPr="00E92AEA">
        <w:t>Fonte: elaborad</w:t>
      </w:r>
      <w:r w:rsidR="00D10CCE" w:rsidRPr="00E92AEA">
        <w:t>a</w:t>
      </w:r>
      <w:r w:rsidRPr="00E92AEA">
        <w:t xml:space="preserve"> pelos autores</w:t>
      </w:r>
      <w:r w:rsidR="0090361E">
        <w:t xml:space="preserve"> (2024)</w:t>
      </w:r>
      <w:r w:rsidRPr="00E92AEA">
        <w:t>.</w:t>
      </w:r>
    </w:p>
    <w:p w14:paraId="42DF5A8C" w14:textId="5C4E5300" w:rsidR="00A10DE9" w:rsidRPr="00E92AEA" w:rsidRDefault="00D10CCE" w:rsidP="007E12F2">
      <w:pPr>
        <w:pStyle w:val="TF-TEXTO"/>
      </w:pPr>
      <w:r w:rsidRPr="00E92AEA">
        <w:t>Na RL foram selecionados três trabalhos, sendo todos oriundos da RSL.O trabalho de Neves</w:t>
      </w:r>
      <w:r w:rsidR="00857B99" w:rsidRPr="00E92AEA">
        <w:t xml:space="preserve"> </w:t>
      </w:r>
      <w:r w:rsidR="00857B99" w:rsidRPr="003F5BF6">
        <w:rPr>
          <w:i/>
          <w:iCs/>
        </w:rPr>
        <w:t>et al</w:t>
      </w:r>
      <w:r w:rsidR="00857B99" w:rsidRPr="00E92AEA">
        <w:t>.</w:t>
      </w:r>
      <w:r w:rsidRPr="00E92AEA">
        <w:t xml:space="preserve"> (2021) foi escolhido por ter foco na parte de gestão de clientes</w:t>
      </w:r>
      <w:r w:rsidR="0090361E">
        <w:t xml:space="preserve">. Ele é </w:t>
      </w:r>
      <w:r w:rsidR="008226AA" w:rsidRPr="00E92AEA">
        <w:t>um estudo exploratório que mostra os ganhos de tempo e dinheiro no atendimento, organização e controle de</w:t>
      </w:r>
      <w:r w:rsidRPr="00E92AEA">
        <w:t xml:space="preserve"> orçamentos e</w:t>
      </w:r>
      <w:r w:rsidR="008226AA" w:rsidRPr="00E92AEA">
        <w:t xml:space="preserve"> serviços em</w:t>
      </w:r>
      <w:r w:rsidRPr="00E92AEA">
        <w:t xml:space="preserve"> oficinas mecânicas</w:t>
      </w:r>
      <w:r w:rsidR="008226AA" w:rsidRPr="00E92AEA">
        <w:t>, levantando os requisitos para desenvolvimento de um software com este propósito e quais os resultados alcançados.</w:t>
      </w:r>
      <w:r w:rsidR="00400620" w:rsidRPr="00E92AEA">
        <w:t xml:space="preserve"> </w:t>
      </w:r>
      <w:r w:rsidR="0090361E">
        <w:t xml:space="preserve">Já </w:t>
      </w:r>
      <w:r w:rsidRPr="00E92AEA">
        <w:t>Firmino</w:t>
      </w:r>
      <w:r w:rsidR="00857B99" w:rsidRPr="00E92AEA">
        <w:t xml:space="preserve"> </w:t>
      </w:r>
      <w:r w:rsidR="00857B99" w:rsidRPr="003F5BF6">
        <w:rPr>
          <w:i/>
          <w:iCs/>
        </w:rPr>
        <w:t>et al</w:t>
      </w:r>
      <w:r w:rsidR="00857B99" w:rsidRPr="00E92AEA">
        <w:t>.</w:t>
      </w:r>
      <w:r w:rsidRPr="00E92AEA">
        <w:t xml:space="preserve"> (2023) </w:t>
      </w:r>
      <w:r w:rsidR="00400620" w:rsidRPr="00E92AEA">
        <w:t>faz</w:t>
      </w:r>
      <w:r w:rsidR="008677C7">
        <w:t>em</w:t>
      </w:r>
      <w:r w:rsidR="00400620" w:rsidRPr="00E92AEA">
        <w:t xml:space="preserve"> </w:t>
      </w:r>
      <w:r w:rsidRPr="00E92AEA">
        <w:t xml:space="preserve">um estudo focado a aplicar um sistema de gerenciamento completo para oficinas de pequeno porte, </w:t>
      </w:r>
      <w:r w:rsidR="002F7C86" w:rsidRPr="00E92AEA">
        <w:t>apresentando um modelo simples para automatização do cadastro de clientes e serviços prestados</w:t>
      </w:r>
      <w:r w:rsidR="002554BD" w:rsidRPr="00E92AEA">
        <w:t>, objetivando a otimização de tempo, produtividade e redução de custos</w:t>
      </w:r>
      <w:r w:rsidRPr="00E92AEA">
        <w:t xml:space="preserve">. </w:t>
      </w:r>
      <w:r w:rsidR="0090361E">
        <w:t xml:space="preserve">Por fim, </w:t>
      </w:r>
      <w:r w:rsidRPr="00E92AEA">
        <w:t>Oliveira</w:t>
      </w:r>
      <w:r w:rsidR="00857B99" w:rsidRPr="00E92AEA">
        <w:t xml:space="preserve"> </w:t>
      </w:r>
      <w:r w:rsidR="00857B99" w:rsidRPr="003F5BF6">
        <w:rPr>
          <w:i/>
          <w:iCs/>
        </w:rPr>
        <w:t>et al</w:t>
      </w:r>
      <w:r w:rsidR="00857B99" w:rsidRPr="00E92AEA">
        <w:t>.</w:t>
      </w:r>
      <w:r w:rsidRPr="00E92AEA">
        <w:t xml:space="preserve"> (2022) se destaca</w:t>
      </w:r>
      <w:r w:rsidR="008677C7">
        <w:t>m</w:t>
      </w:r>
      <w:r w:rsidR="00400620" w:rsidRPr="00E92AEA">
        <w:t xml:space="preserve"> por </w:t>
      </w:r>
      <w:r w:rsidR="0090361E">
        <w:t xml:space="preserve">ter </w:t>
      </w:r>
      <w:r w:rsidRPr="00E92AEA">
        <w:t>foco na melhora dos resultados da oficina</w:t>
      </w:r>
      <w:r w:rsidR="00640505" w:rsidRPr="00E92AEA">
        <w:t>, apresentando uma ferramenta para monitoramento e organização de serviços</w:t>
      </w:r>
      <w:r w:rsidRPr="00E92AEA">
        <w:t xml:space="preserve"> e atendimento aos clientes</w:t>
      </w:r>
      <w:r w:rsidR="00A10DE9" w:rsidRPr="00E92AEA">
        <w:t>.</w:t>
      </w:r>
    </w:p>
    <w:p w14:paraId="06BEB98B" w14:textId="770F0B28" w:rsidR="00451B94" w:rsidRPr="00E92AEA" w:rsidRDefault="00C67979" w:rsidP="007931A9">
      <w:pPr>
        <w:pStyle w:val="Ttulo1"/>
      </w:pPr>
      <w:bookmarkStart w:id="26" w:name="_Toc54164921"/>
      <w:bookmarkStart w:id="27" w:name="_Toc54165675"/>
      <w:bookmarkStart w:id="28" w:name="_Toc54169333"/>
      <w:bookmarkStart w:id="29" w:name="_Toc96347439"/>
      <w:bookmarkStart w:id="30" w:name="_Toc96357723"/>
      <w:bookmarkStart w:id="31" w:name="_Toc96491866"/>
      <w:bookmarkStart w:id="32" w:name="_Toc411603107"/>
      <w:bookmarkEnd w:id="11"/>
      <w:r w:rsidRPr="00E92AEA">
        <w:lastRenderedPageBreak/>
        <w:t>Justificativa</w:t>
      </w:r>
    </w:p>
    <w:p w14:paraId="60D92C67" w14:textId="4818098F" w:rsidR="007479F9" w:rsidRDefault="000C53D1" w:rsidP="00400620">
      <w:pPr>
        <w:pStyle w:val="TF-TEXTO"/>
      </w:pPr>
      <w:r w:rsidRPr="00E92AEA">
        <w:t xml:space="preserve">O </w:t>
      </w:r>
      <w:r w:rsidR="00603C9E" w:rsidRPr="00E92AEA">
        <w:t>trabalho proposto aqui objetivo</w:t>
      </w:r>
      <w:r w:rsidR="007479F9" w:rsidRPr="007479F9">
        <w:t xml:space="preserve"> oferecer um sistema centralizado com interfaces amigáveis para ajudar a Oficina Mecânica </w:t>
      </w:r>
      <w:proofErr w:type="spellStart"/>
      <w:r w:rsidR="007479F9" w:rsidRPr="007479F9">
        <w:t>Bulhmann</w:t>
      </w:r>
      <w:proofErr w:type="spellEnd"/>
      <w:r w:rsidR="007479F9" w:rsidRPr="007479F9">
        <w:t xml:space="preserve"> a gerenciar seus serviços, estoque e clientes de forma mais eficiente</w:t>
      </w:r>
      <w:r w:rsidR="007479F9">
        <w:t xml:space="preserve"> e</w:t>
      </w:r>
      <w:r w:rsidR="007479F9" w:rsidRPr="007479F9">
        <w:t xml:space="preserve"> </w:t>
      </w:r>
      <w:r w:rsidRPr="00E92AEA">
        <w:t>responder à pergunta de pesquisa</w:t>
      </w:r>
      <w:r w:rsidR="007479F9">
        <w:t xml:space="preserve"> de c</w:t>
      </w:r>
      <w:r w:rsidR="00400620" w:rsidRPr="00E92AEA">
        <w:t xml:space="preserve">omo melhorar a gestão da oficina mecânica </w:t>
      </w:r>
      <w:proofErr w:type="spellStart"/>
      <w:r w:rsidR="00400620" w:rsidRPr="00E92AEA">
        <w:t>Bulhmann</w:t>
      </w:r>
      <w:proofErr w:type="spellEnd"/>
      <w:r w:rsidR="00400620" w:rsidRPr="00E92AEA">
        <w:t xml:space="preserve"> e torná-la mais eficiente?</w:t>
      </w:r>
      <w:r w:rsidRPr="00E92AEA">
        <w:t xml:space="preserve"> </w:t>
      </w:r>
      <w:r w:rsidR="00BE5D8C" w:rsidRPr="00E92AEA">
        <w:t xml:space="preserve">Assim como, visa ajudar a enfrentar os desafios e problemas abordados na seção </w:t>
      </w:r>
      <w:r w:rsidR="00BE5D8C" w:rsidRPr="00E92AEA">
        <w:fldChar w:fldCharType="begin"/>
      </w:r>
      <w:r w:rsidR="00BE5D8C" w:rsidRPr="00E92AEA">
        <w:instrText xml:space="preserve"> REF _Ref133258716 \r \h </w:instrText>
      </w:r>
      <w:r w:rsidR="00BE5D8C" w:rsidRPr="00E92AEA">
        <w:fldChar w:fldCharType="separate"/>
      </w:r>
      <w:r w:rsidR="00FB01D5">
        <w:t>1</w:t>
      </w:r>
      <w:r w:rsidR="00BE5D8C" w:rsidRPr="00E92AEA">
        <w:fldChar w:fldCharType="end"/>
      </w:r>
      <w:r w:rsidR="00BE5D8C" w:rsidRPr="00E92AEA">
        <w:t>. Para isso</w:t>
      </w:r>
      <w:r w:rsidRPr="00E92AEA">
        <w:t xml:space="preserve">, o trabalho proposto se fundamenta nos temas abordados na revisão bibliográfica descrita na subseção </w:t>
      </w:r>
      <w:r w:rsidRPr="00E92AEA">
        <w:fldChar w:fldCharType="begin"/>
      </w:r>
      <w:r w:rsidRPr="00E92AEA">
        <w:instrText xml:space="preserve"> REF _Ref130937020 \r \h </w:instrText>
      </w:r>
      <w:r w:rsidRPr="00E92AEA">
        <w:fldChar w:fldCharType="separate"/>
      </w:r>
      <w:r w:rsidR="00FB01D5">
        <w:t>2.1</w:t>
      </w:r>
      <w:r w:rsidRPr="00E92AEA">
        <w:fldChar w:fldCharType="end"/>
      </w:r>
      <w:r w:rsidRPr="00E92AEA">
        <w:t xml:space="preserve"> e nos correlatos apresentados na subseção </w:t>
      </w:r>
      <w:r w:rsidRPr="00E92AEA">
        <w:fldChar w:fldCharType="begin"/>
      </w:r>
      <w:r w:rsidRPr="00E92AEA">
        <w:instrText xml:space="preserve"> REF _Ref130937076 \r \h </w:instrText>
      </w:r>
      <w:r w:rsidRPr="00E92AEA">
        <w:fldChar w:fldCharType="separate"/>
      </w:r>
      <w:r w:rsidR="00FB01D5">
        <w:t>2.2</w:t>
      </w:r>
      <w:r w:rsidRPr="00E92AEA">
        <w:fldChar w:fldCharType="end"/>
      </w:r>
      <w:r w:rsidRPr="00E92AEA">
        <w:t>.</w:t>
      </w:r>
      <w:r w:rsidR="00177036">
        <w:t xml:space="preserve"> </w:t>
      </w:r>
      <w:r w:rsidR="007479F9">
        <w:t>Dessa forma</w:t>
      </w:r>
      <w:r w:rsidR="00177036" w:rsidRPr="00177036">
        <w:t xml:space="preserve">, o presente trabalho se baseia nos conceitos discutidos na revisão bibliográfica descrita na seção 2.1 e em suas correlações apresentadas na seção 2.2. </w:t>
      </w:r>
    </w:p>
    <w:p w14:paraId="07E056D1" w14:textId="4B2F0C9C" w:rsidR="00A20669" w:rsidRDefault="00177036" w:rsidP="00400620">
      <w:pPr>
        <w:pStyle w:val="TF-TEXTO"/>
      </w:pPr>
      <w:r w:rsidRPr="00177036">
        <w:t xml:space="preserve">Com o objetivo de obter uma visualização em tempo real do estoque, conforme delineado por </w:t>
      </w:r>
      <w:r w:rsidR="005347F8">
        <w:t>Lira</w:t>
      </w:r>
      <w:r w:rsidR="005347F8" w:rsidRPr="00177036">
        <w:t>,</w:t>
      </w:r>
      <w:r w:rsidR="005347F8">
        <w:t xml:space="preserve"> Barbosa e </w:t>
      </w:r>
      <w:proofErr w:type="spellStart"/>
      <w:r w:rsidR="005347F8">
        <w:t>Carmalengo</w:t>
      </w:r>
      <w:proofErr w:type="spellEnd"/>
      <w:r w:rsidR="005347F8" w:rsidRPr="00177036" w:rsidDel="005347F8">
        <w:t xml:space="preserve"> </w:t>
      </w:r>
      <w:r w:rsidRPr="00177036">
        <w:t>(2021), o controle de estoque facilita o registro, monitoramento e administração da entrada e saída de produtos e mercadorias vendidos. Essa prática é indispensável para manter um equilíbrio entre oferta e demanda, reduzir despesas, minimizar desperdícios e melhorar a eficiência operacional da empresa (</w:t>
      </w:r>
      <w:r>
        <w:t>Lira</w:t>
      </w:r>
      <w:r w:rsidRPr="00177036">
        <w:t>,</w:t>
      </w:r>
      <w:r w:rsidR="005347F8">
        <w:t xml:space="preserve"> Barbosa e </w:t>
      </w:r>
      <w:proofErr w:type="spellStart"/>
      <w:r w:rsidR="005347F8">
        <w:t>Carmalengo</w:t>
      </w:r>
      <w:proofErr w:type="spellEnd"/>
      <w:r w:rsidRPr="00177036">
        <w:t xml:space="preserve"> 2021). Para informatizar esse contexto, agilizando e aprimorando os processos organizacionais, é crucial compreender os procedimentos de negócio envolvidos. De acordo com </w:t>
      </w:r>
      <w:proofErr w:type="spellStart"/>
      <w:r w:rsidRPr="00177036">
        <w:t>Idrogo</w:t>
      </w:r>
      <w:proofErr w:type="spellEnd"/>
      <w:r w:rsidRPr="00177036">
        <w:t xml:space="preserve"> </w:t>
      </w:r>
      <w:r w:rsidRPr="00FA4E3C">
        <w:rPr>
          <w:i/>
          <w:iCs/>
        </w:rPr>
        <w:t>et al</w:t>
      </w:r>
      <w:r w:rsidRPr="00177036">
        <w:t>. (2019), a modelagem e otimização de processos são etapas fundamentais do BPM, sendo que a modelagem AS-IS envolve compreender o estado atual do processo para otimizá-lo, enquanto a otimização e modelagem TO-BE se concentram em aplicar metodologias para aprimorar os processos.</w:t>
      </w:r>
    </w:p>
    <w:p w14:paraId="0381C30F" w14:textId="4781DDDC" w:rsidR="003B7DF8" w:rsidRDefault="003B7DF8" w:rsidP="003B7DF8">
      <w:pPr>
        <w:pStyle w:val="TF-TEXTO"/>
      </w:pPr>
      <w:r>
        <w:tab/>
      </w:r>
      <w:r w:rsidR="007479F9">
        <w:t xml:space="preserve">Costa (2018) observa que além do entendimento dos processos de negócios envolvidos é importante que </w:t>
      </w:r>
      <w:r w:rsidR="00ED1D37">
        <w:t xml:space="preserve">o usuário participe do processo de desenvolvimento e as funcionalidades </w:t>
      </w:r>
      <w:r w:rsidR="007479F9">
        <w:t xml:space="preserve">sejam apresentadas </w:t>
      </w:r>
      <w:r w:rsidR="007479F9" w:rsidRPr="007479F9">
        <w:t>com um bom design</w:t>
      </w:r>
      <w:r w:rsidR="00ED1D37">
        <w:t xml:space="preserve">. </w:t>
      </w:r>
      <w:r>
        <w:t xml:space="preserve">Para isso, serão empregados protótipos, </w:t>
      </w:r>
      <w:r w:rsidR="00ED1D37" w:rsidRPr="00ED1D37">
        <w:t>que segundo Castro (2022), está intimamente ligada ao conceito de bom design, pois é uma técnica empregada para validar a ideia com o usuário final, ocorrendo em paralelo ao longo de todo o processo de desenvolvimento.</w:t>
      </w:r>
      <w:r w:rsidR="00ED1D37">
        <w:t xml:space="preserve"> </w:t>
      </w:r>
      <w:r>
        <w:t>O trabalho também leva em consideração a usabilidade e a experiência do usuário, detalhando os requisitos necessários para garantir que o sistema seja intuitivo e proporcione uma experiência satisfatória para os usuários. Isso é essencial para aumentar a aceitação e a adoção do sistema pelos usuários, além de maximizar os benefícios para a empresa (C</w:t>
      </w:r>
      <w:r w:rsidR="007479F9">
        <w:t>astro</w:t>
      </w:r>
      <w:r>
        <w:t>, 2022).</w:t>
      </w:r>
    </w:p>
    <w:p w14:paraId="2424D6D1" w14:textId="65768DA3" w:rsidR="003B7DF8" w:rsidRDefault="003B7DF8" w:rsidP="003B7DF8">
      <w:pPr>
        <w:pStyle w:val="TF-TEXTO"/>
      </w:pPr>
      <w:r>
        <w:tab/>
      </w:r>
      <w:r w:rsidR="00B050C9" w:rsidRPr="00B050C9">
        <w:t xml:space="preserve">Neste contexto, Neves </w:t>
      </w:r>
      <w:r w:rsidR="00B050C9" w:rsidRPr="005347F8">
        <w:rPr>
          <w:i/>
          <w:iCs/>
        </w:rPr>
        <w:t>et al</w:t>
      </w:r>
      <w:r w:rsidR="00B050C9" w:rsidRPr="00B050C9">
        <w:t xml:space="preserve">. (2021), Firmino </w:t>
      </w:r>
      <w:r w:rsidR="00B050C9" w:rsidRPr="005347F8">
        <w:rPr>
          <w:i/>
          <w:iCs/>
        </w:rPr>
        <w:t>et al</w:t>
      </w:r>
      <w:r w:rsidR="00B050C9" w:rsidRPr="00B050C9">
        <w:t xml:space="preserve">. (2023) e Oliveira </w:t>
      </w:r>
      <w:r w:rsidR="00B050C9" w:rsidRPr="005347F8">
        <w:rPr>
          <w:i/>
          <w:iCs/>
        </w:rPr>
        <w:t>et al</w:t>
      </w:r>
      <w:r w:rsidR="00B050C9" w:rsidRPr="00B050C9">
        <w:t xml:space="preserve">. (2022) destacaram a viabilidade de desenvolver soluções voltadas para a gestão de oficinas mecânicas, visando otimizar a produtividade e o gerenciamento dos processos internos. Neves </w:t>
      </w:r>
      <w:r w:rsidR="00B050C9" w:rsidRPr="005347F8">
        <w:rPr>
          <w:i/>
          <w:iCs/>
        </w:rPr>
        <w:t>et al</w:t>
      </w:r>
      <w:r w:rsidR="00B050C9" w:rsidRPr="00B050C9">
        <w:t xml:space="preserve">. (2021) observaram que a implementação de um sistema informatizado resultou em ganhos de produtividade decorrentes da redução dos tempos dedicados a tarefas anteriormente realizadas </w:t>
      </w:r>
      <w:r w:rsidR="00B050C9" w:rsidRPr="00B050C9">
        <w:lastRenderedPageBreak/>
        <w:t xml:space="preserve">manualmente. </w:t>
      </w:r>
      <w:r w:rsidR="00B00F40">
        <w:t xml:space="preserve">Já </w:t>
      </w:r>
      <w:r w:rsidR="00B050C9" w:rsidRPr="00B050C9">
        <w:t xml:space="preserve">Firmino </w:t>
      </w:r>
      <w:r w:rsidR="00B050C9" w:rsidRPr="005347F8">
        <w:rPr>
          <w:i/>
          <w:iCs/>
        </w:rPr>
        <w:t>et al</w:t>
      </w:r>
      <w:r w:rsidR="00B050C9" w:rsidRPr="00B050C9">
        <w:t xml:space="preserve">. (2023) se destacam por terem desenvolvido um sistema de gestão específico para oficinas de pequeno porte, identificando áreas críticas que demandam atenção nesse contexto e considerando cenários de menor escala de atendimento, além de ressaltar a necessidade de informatização para manter a competitividade das empresas. Por sua vez, Oliveira </w:t>
      </w:r>
      <w:r w:rsidR="00B050C9" w:rsidRPr="005347F8">
        <w:rPr>
          <w:i/>
          <w:iCs/>
        </w:rPr>
        <w:t>et al</w:t>
      </w:r>
      <w:r w:rsidR="00B050C9" w:rsidRPr="00B050C9">
        <w:t>. (2022) enfatizaram a importância da informatização em pequenas empresas, destacando os processos logísticos que mais se beneficiam desse avanço tecnológico.</w:t>
      </w:r>
    </w:p>
    <w:p w14:paraId="3451C487" w14:textId="5DDB2DE3" w:rsidR="003B7DF8" w:rsidRDefault="003B7DF8" w:rsidP="003B7DF8">
      <w:pPr>
        <w:pStyle w:val="TF-TEXTO"/>
      </w:pPr>
      <w:r>
        <w:tab/>
        <w:t>Com base nessas características, é evidente que o presente trabalho tem relevância para a</w:t>
      </w:r>
      <w:r w:rsidR="00D30998">
        <w:t xml:space="preserve"> empresa</w:t>
      </w:r>
      <w:r>
        <w:t xml:space="preserve">, pois visa atender às necessidades da Oficina Mecânica </w:t>
      </w:r>
      <w:proofErr w:type="spellStart"/>
      <w:r>
        <w:t>Bulhmann</w:t>
      </w:r>
      <w:proofErr w:type="spellEnd"/>
      <w:r>
        <w:t xml:space="preserve">, por meio da implementação de um sistema de gestão, combinado com técnicas de análise e modelagem. Este projeto busca proporcionar agilidade e simplicidade aos processos, uma vez que um sistema que otimiza as atividades tem um impacto positivo na experiência tanto do funcionário quanto do cliente, reduzindo o risco de erros e tornando o atendimento mais rápido e seguro. No âmbito acadêmico, a proposta contribuirá com o referencial teórico e a aplicação das etapas AS-IS/TO-BE do BPM em uma </w:t>
      </w:r>
      <w:r w:rsidR="00D30998">
        <w:t>empresa</w:t>
      </w:r>
      <w:r>
        <w:t>, permitindo a análise da diferença de fluxo que ocorrerá após a implementação do sistema.</w:t>
      </w:r>
      <w:r w:rsidR="00D30998">
        <w:t xml:space="preserve"> </w:t>
      </w:r>
      <w:r w:rsidR="007B37AE" w:rsidRPr="007B37AE">
        <w:t xml:space="preserve">Já como contribuição tecnológica, destaca-se o desenvolvimento de uma aplicação web responsiva ao usuário, utilizando as linguagens de programação C#, </w:t>
      </w:r>
      <w:proofErr w:type="spellStart"/>
      <w:r w:rsidR="007B37AE" w:rsidRPr="007B37AE">
        <w:t>HyperText</w:t>
      </w:r>
      <w:proofErr w:type="spellEnd"/>
      <w:r w:rsidR="007B37AE" w:rsidRPr="007B37AE">
        <w:t xml:space="preserve"> Markup </w:t>
      </w:r>
      <w:proofErr w:type="spellStart"/>
      <w:r w:rsidR="007B37AE" w:rsidRPr="007B37AE">
        <w:t>Language</w:t>
      </w:r>
      <w:proofErr w:type="spellEnd"/>
      <w:r w:rsidR="007B37AE" w:rsidRPr="007B37AE">
        <w:t xml:space="preserve"> (HTML) e </w:t>
      </w:r>
      <w:proofErr w:type="spellStart"/>
      <w:r w:rsidR="007B37AE" w:rsidRPr="007B37AE">
        <w:t>Cascading</w:t>
      </w:r>
      <w:proofErr w:type="spellEnd"/>
      <w:r w:rsidR="007B37AE" w:rsidRPr="007B37AE">
        <w:t xml:space="preserve"> </w:t>
      </w:r>
      <w:proofErr w:type="spellStart"/>
      <w:r w:rsidR="007B37AE" w:rsidRPr="007B37AE">
        <w:t>Style</w:t>
      </w:r>
      <w:proofErr w:type="spellEnd"/>
      <w:r w:rsidR="007B37AE" w:rsidRPr="007B37AE">
        <w:t xml:space="preserve"> </w:t>
      </w:r>
      <w:proofErr w:type="spellStart"/>
      <w:r w:rsidR="007B37AE" w:rsidRPr="007B37AE">
        <w:t>Sheets</w:t>
      </w:r>
      <w:proofErr w:type="spellEnd"/>
      <w:r w:rsidR="007B37AE" w:rsidRPr="007B37AE">
        <w:t xml:space="preserve"> (CSS) juntamente com o banco de dados MySQL.</w:t>
      </w:r>
    </w:p>
    <w:p w14:paraId="2C95C73B" w14:textId="19311D01" w:rsidR="003B7DF8" w:rsidRPr="00E92AEA" w:rsidRDefault="003B7DF8" w:rsidP="003B7DF8">
      <w:pPr>
        <w:pStyle w:val="TF-TEXTO"/>
      </w:pPr>
      <w:r>
        <w:tab/>
        <w:t xml:space="preserve">Portanto, o trabalho proposto está alinhado com o Eixo 3 - Desenvolvimento de Software para Sistemas de Informação. A justificativa para a aderência a este eixo reside no desenvolvimento e implementação de uma solução tecnológica para o gerenciamento de atividades, bem como na avaliação de sua qualidade e desempenho em relação às necessidades organizacionais da empresa envolvida, visando aprimorar os processos já existentes. Além disso, o trabalho emprega métodos de análise </w:t>
      </w:r>
      <w:r w:rsidR="00291B8A">
        <w:t xml:space="preserve">e projeto de sistemas, bem como da engenharia de software </w:t>
      </w:r>
      <w:r>
        <w:t>para coletar informações e identificar as necessidades da empresa, utilizando técnicas e ferramentas para descrever e compreender os processos, atividades e requisitos dos usuários envolvidos no sistema. Essa abordagem é essencial para assegurar que a solução desenvolvida atenda às expectativas dos usuários e contribua para a melhoria da eficiência e eficácia dos processos de negócio.</w:t>
      </w:r>
    </w:p>
    <w:p w14:paraId="002AF629" w14:textId="77777777" w:rsidR="00451B94" w:rsidRPr="00E92AEA" w:rsidRDefault="00451B94" w:rsidP="007931A9">
      <w:pPr>
        <w:pStyle w:val="Ttulo1"/>
      </w:pPr>
      <w:r w:rsidRPr="00E92AEA">
        <w:t>METODOLOGIA</w:t>
      </w:r>
    </w:p>
    <w:p w14:paraId="210364B0" w14:textId="59C04A09" w:rsidR="00451B94" w:rsidRPr="00E92AEA" w:rsidRDefault="00647433" w:rsidP="00515428">
      <w:pPr>
        <w:pStyle w:val="TF-TEXTO"/>
      </w:pPr>
      <w:r w:rsidRPr="00E92AEA">
        <w:t xml:space="preserve">A pesquisa em questão é prescritiva quanto ao objetivo geral, pois teoriza e projeta uma solução, bem como gera conhecimento, de modo que, </w:t>
      </w:r>
      <w:r w:rsidR="00875E4A" w:rsidRPr="00E92AEA">
        <w:t>“</w:t>
      </w:r>
      <w:r w:rsidR="004C2EBE" w:rsidRPr="00E92AEA">
        <w:t>O</w:t>
      </w:r>
      <w:r w:rsidR="00875E4A" w:rsidRPr="00E92AEA">
        <w:t xml:space="preserve"> processo de busca da solução de cada pesquisa se tem de um lado a ciência do pensar (conhecimento), o entendimento da realidade do usuário; e de outro a ciência da tecnologia, o desenvolvimento de um novo artefato para a </w:t>
      </w:r>
      <w:r w:rsidR="00875E4A" w:rsidRPr="00E92AEA">
        <w:lastRenderedPageBreak/>
        <w:t>realidade identificada ou que traga uma melhoria.” (C</w:t>
      </w:r>
      <w:r w:rsidR="00400620" w:rsidRPr="00E92AEA">
        <w:t>osta</w:t>
      </w:r>
      <w:r w:rsidR="00875E4A" w:rsidRPr="00E92AEA">
        <w:t>, 2018, p. 21). Já a natureza é do tipo aplicada, porque “[...] busca soluções decorrentes de problemas concretos e contribui com soluções práticas.” (C</w:t>
      </w:r>
      <w:r w:rsidR="00400620" w:rsidRPr="00E92AEA">
        <w:t>osta</w:t>
      </w:r>
      <w:r w:rsidR="00875E4A" w:rsidRPr="00E92AEA">
        <w:t xml:space="preserve">, 2018, p. 34); e o método é um estudo de campo aplicado. </w:t>
      </w:r>
      <w:r w:rsidR="00D40256">
        <w:t xml:space="preserve">Tendo isso em vista, foram utilizados métodos de mapeamento e análise como o BPM e as etapas AS-IS/TO-BE; </w:t>
      </w:r>
      <w:r w:rsidR="00D30998">
        <w:t xml:space="preserve">bem como será feito uso da prototipação e </w:t>
      </w:r>
      <w:r w:rsidR="00D40256">
        <w:t xml:space="preserve">o desenvolvimento será guiado pelas heurísticas de Nielsen, pelo MD e pelo Método </w:t>
      </w:r>
      <w:proofErr w:type="spellStart"/>
      <w:r w:rsidR="00D40256">
        <w:t>RURUCAg</w:t>
      </w:r>
      <w:proofErr w:type="spellEnd"/>
      <w:r w:rsidR="00D40256">
        <w:t xml:space="preserve">. Além disso, o Método </w:t>
      </w:r>
      <w:proofErr w:type="spellStart"/>
      <w:r w:rsidR="00D40256">
        <w:t>RURUCAg</w:t>
      </w:r>
      <w:proofErr w:type="spellEnd"/>
      <w:r w:rsidR="00D40256">
        <w:t xml:space="preserve"> será utilizado na verificação e validação do sistema.</w:t>
      </w:r>
      <w:r w:rsidR="00515428" w:rsidRPr="00E92AEA">
        <w:t xml:space="preserve"> Dessa maneira, o</w:t>
      </w:r>
      <w:r w:rsidR="00451B94" w:rsidRPr="00E92AEA">
        <w:t xml:space="preserve"> trabalho será desenvolvido observando as seguintes etapas:</w:t>
      </w:r>
    </w:p>
    <w:p w14:paraId="1A3A6C80" w14:textId="26AEDE07" w:rsidR="00451B94" w:rsidRPr="00E92AEA" w:rsidRDefault="00E104D7" w:rsidP="00EC633A">
      <w:pPr>
        <w:pStyle w:val="TF-ALNEA"/>
        <w:numPr>
          <w:ilvl w:val="0"/>
          <w:numId w:val="10"/>
        </w:numPr>
        <w:contextualSpacing w:val="0"/>
      </w:pPr>
      <w:r w:rsidRPr="00E92AEA">
        <w:t>levantamento bibliográfico</w:t>
      </w:r>
      <w:r w:rsidR="00451B94" w:rsidRPr="00E92AEA">
        <w:t>:</w:t>
      </w:r>
      <w:r w:rsidR="00400620" w:rsidRPr="00E92AEA">
        <w:t xml:space="preserve"> </w:t>
      </w:r>
      <w:r w:rsidR="00D40256" w:rsidRPr="00D40256">
        <w:t>aprofundar o conhecimento sobre os fundamentos que serão utilizadas no trabalho, sistemas de gestão, BMP e as etapas AS-IS/TO-BE; prototipação, experiência de usuário e usabilidade;</w:t>
      </w:r>
    </w:p>
    <w:p w14:paraId="5A6C52EC" w14:textId="11367C8A" w:rsidR="001D0073" w:rsidRPr="00E92AEA" w:rsidRDefault="001D0073" w:rsidP="00EC633A">
      <w:pPr>
        <w:pStyle w:val="TF-ALNEA"/>
        <w:numPr>
          <w:ilvl w:val="0"/>
          <w:numId w:val="10"/>
        </w:numPr>
        <w:contextualSpacing w:val="0"/>
      </w:pPr>
      <w:r w:rsidRPr="00E92AEA">
        <w:t>entrevista</w:t>
      </w:r>
      <w:r w:rsidR="00400620" w:rsidRPr="00E92AEA">
        <w:t>s</w:t>
      </w:r>
      <w:r w:rsidRPr="00E92AEA">
        <w:t xml:space="preserve"> com </w:t>
      </w:r>
      <w:r w:rsidR="00400620" w:rsidRPr="00E92AEA">
        <w:t>o supervisor</w:t>
      </w:r>
      <w:r w:rsidR="00367C46" w:rsidRPr="00E92AEA">
        <w:t xml:space="preserve">: </w:t>
      </w:r>
      <w:r w:rsidR="00D40256" w:rsidRPr="00D40256">
        <w:t>realizar entrevistas para coletar informações sobre o sistema existente e as dificuldades do dia a dia; e caso necessário remodelar o mapeamento da situação atual (etapa AS-IS), por meio da utilização da ferramenta draw.io;</w:t>
      </w:r>
    </w:p>
    <w:p w14:paraId="05C294EC" w14:textId="7FFC6FEF" w:rsidR="007479FA" w:rsidRPr="00E92AEA" w:rsidRDefault="007479FA" w:rsidP="007479FA">
      <w:pPr>
        <w:pStyle w:val="TF-ALNEA"/>
      </w:pPr>
      <w:r w:rsidRPr="00E92AEA">
        <w:t xml:space="preserve">levantamento </w:t>
      </w:r>
      <w:r w:rsidR="00400620" w:rsidRPr="00E92AEA">
        <w:t>de informações</w:t>
      </w:r>
      <w:r w:rsidR="00451B94" w:rsidRPr="00E92AEA">
        <w:t xml:space="preserve">: </w:t>
      </w:r>
      <w:r w:rsidR="007F5CC8" w:rsidRPr="007F5CC8">
        <w:t xml:space="preserve">serão coletadas informações adicionais por meio de </w:t>
      </w:r>
      <w:r w:rsidR="007F5CC8">
        <w:t xml:space="preserve">definição de personas, de </w:t>
      </w:r>
      <w:r w:rsidR="007F5CC8" w:rsidRPr="007F5CC8">
        <w:t>observações diretas</w:t>
      </w:r>
      <w:r w:rsidR="007F5CC8">
        <w:t xml:space="preserve"> e de outras técnicas que possam se fazer necessário</w:t>
      </w:r>
      <w:r w:rsidR="007F5CC8" w:rsidRPr="007F5CC8">
        <w:t xml:space="preserve">, a fim de compreender melhor as necessidades e desafios enfrentados </w:t>
      </w:r>
      <w:r w:rsidR="003D1EF6">
        <w:t>no cotidiano da oficina</w:t>
      </w:r>
      <w:r w:rsidR="007F5CC8" w:rsidRPr="007F5CC8">
        <w:t>;</w:t>
      </w:r>
    </w:p>
    <w:p w14:paraId="46EC8534" w14:textId="11CCC088" w:rsidR="00400620" w:rsidRDefault="00400620" w:rsidP="007479FA">
      <w:pPr>
        <w:pStyle w:val="TF-ALNEA"/>
      </w:pPr>
      <w:r w:rsidRPr="00E92AEA">
        <w:t xml:space="preserve">prototipação: </w:t>
      </w:r>
      <w:r w:rsidR="003B77B3" w:rsidRPr="003B77B3">
        <w:t xml:space="preserve">criar um protótipo de baixa fidelidade do sistema que será implementado, para garantir o atendimento de todas as necessidades e validar os requisitos levantados, fazendo uso da ferramenta </w:t>
      </w:r>
      <w:proofErr w:type="spellStart"/>
      <w:r w:rsidR="003B77B3" w:rsidRPr="003B77B3">
        <w:t>Balsamiq</w:t>
      </w:r>
      <w:proofErr w:type="spellEnd"/>
      <w:r w:rsidR="003B77B3" w:rsidRPr="003B77B3">
        <w:t xml:space="preserve">; e criar um protótipo de alta fidelidade para validar o que foi realizado por meio ferramenta </w:t>
      </w:r>
      <w:proofErr w:type="spellStart"/>
      <w:r w:rsidR="003B77B3" w:rsidRPr="003B77B3">
        <w:t>Figma</w:t>
      </w:r>
      <w:proofErr w:type="spellEnd"/>
      <w:r w:rsidR="003B77B3" w:rsidRPr="003B77B3">
        <w:t>;</w:t>
      </w:r>
    </w:p>
    <w:p w14:paraId="5FFB7A85" w14:textId="2E1CB738" w:rsidR="00790029" w:rsidRDefault="007479FA" w:rsidP="003A5929">
      <w:pPr>
        <w:pStyle w:val="TF-ALNEA"/>
        <w:contextualSpacing w:val="0"/>
      </w:pPr>
      <w:r w:rsidRPr="00E92AEA">
        <w:t xml:space="preserve">especificação </w:t>
      </w:r>
      <w:r w:rsidR="00790029" w:rsidRPr="00E92AEA">
        <w:t xml:space="preserve">e análise: </w:t>
      </w:r>
      <w:r w:rsidR="00FA3D1A" w:rsidRPr="00FA3D1A">
        <w:t xml:space="preserve">formalizar as funcionalidades do sistema por meio </w:t>
      </w:r>
      <w:r w:rsidR="007F5CC8">
        <w:t>da especificação d</w:t>
      </w:r>
      <w:r w:rsidR="007F5CC8" w:rsidRPr="007F5CC8">
        <w:t>os Requisitos Funcionais (RF)</w:t>
      </w:r>
      <w:r w:rsidR="007F5CC8">
        <w:t xml:space="preserve">, dos </w:t>
      </w:r>
      <w:r w:rsidR="007F5CC8" w:rsidRPr="007F5CC8">
        <w:t>Requisitos Não Funcionais (RNF)</w:t>
      </w:r>
      <w:r w:rsidR="007F5CC8">
        <w:t xml:space="preserve"> e das regras de negócios,</w:t>
      </w:r>
      <w:r w:rsidR="007F5CC8" w:rsidRPr="007F5CC8">
        <w:t xml:space="preserve"> bem como pela elaboração de User Case (UC) e de diagramas da Linguagem de Modelagem Unificada (UML), </w:t>
      </w:r>
      <w:r w:rsidR="007F5CC8" w:rsidRPr="00FA3D1A">
        <w:t xml:space="preserve">na ferramenta </w:t>
      </w:r>
      <w:proofErr w:type="spellStart"/>
      <w:r w:rsidR="007F5CC8" w:rsidRPr="00FA3D1A">
        <w:t>Astah</w:t>
      </w:r>
      <w:proofErr w:type="spellEnd"/>
      <w:r w:rsidR="007F5CC8" w:rsidRPr="00FA3D1A">
        <w:t xml:space="preserve"> UML</w:t>
      </w:r>
      <w:r w:rsidR="007F5CC8">
        <w:t>.</w:t>
      </w:r>
      <w:r w:rsidR="007F5CC8" w:rsidRPr="007F5CC8">
        <w:t xml:space="preserve"> Além disso, será estabelecido uma matriz de rastreabilidade entre os </w:t>
      </w:r>
      <w:proofErr w:type="spellStart"/>
      <w:r w:rsidR="007F5CC8" w:rsidRPr="007F5CC8">
        <w:t>RFs</w:t>
      </w:r>
      <w:proofErr w:type="spellEnd"/>
      <w:r w:rsidR="007F5CC8" w:rsidRPr="007F5CC8">
        <w:t xml:space="preserve"> e os UCs, bem como elaborado o esquema de tecnologias</w:t>
      </w:r>
      <w:r w:rsidR="00FA3D1A" w:rsidRPr="00FA3D1A">
        <w:t>;</w:t>
      </w:r>
    </w:p>
    <w:p w14:paraId="4BBE6DC8" w14:textId="6FC4AD51" w:rsidR="003D1EF6" w:rsidRPr="00D30998" w:rsidRDefault="003D1EF6" w:rsidP="003D1EF6">
      <w:pPr>
        <w:pStyle w:val="TF-ALNEA"/>
      </w:pPr>
      <w:r w:rsidRPr="003D1EF6">
        <w:t xml:space="preserve">modelar a etapa TO-BE: remodelar o processo </w:t>
      </w:r>
      <w:r>
        <w:t xml:space="preserve">de negócio da oficina o otimizando, por meio </w:t>
      </w:r>
      <w:r w:rsidRPr="003D1EF6">
        <w:t>etapa TO-BE</w:t>
      </w:r>
      <w:r>
        <w:t xml:space="preserve"> do BPM e utilizando </w:t>
      </w:r>
      <w:r w:rsidRPr="003D1EF6">
        <w:t xml:space="preserve">a ferramenta </w:t>
      </w:r>
      <w:proofErr w:type="spellStart"/>
      <w:r w:rsidRPr="003D1EF6">
        <w:t>Bizzagi</w:t>
      </w:r>
      <w:proofErr w:type="spellEnd"/>
      <w:r w:rsidRPr="00D30998">
        <w:t>;</w:t>
      </w:r>
    </w:p>
    <w:p w14:paraId="12FA0B2C" w14:textId="5FA63597" w:rsidR="00B37046" w:rsidRPr="00E92AEA" w:rsidRDefault="0096073F" w:rsidP="0062709D">
      <w:pPr>
        <w:pStyle w:val="TF-ALNEA"/>
        <w:contextualSpacing w:val="0"/>
      </w:pPr>
      <w:r w:rsidRPr="00E92AEA">
        <w:t xml:space="preserve">implementação da solução: </w:t>
      </w:r>
      <w:bookmarkStart w:id="33" w:name="_Toc351015602"/>
      <w:bookmarkEnd w:id="26"/>
      <w:bookmarkEnd w:id="27"/>
      <w:bookmarkEnd w:id="28"/>
      <w:bookmarkEnd w:id="29"/>
      <w:bookmarkEnd w:id="30"/>
      <w:bookmarkEnd w:id="31"/>
      <w:bookmarkEnd w:id="32"/>
      <w:r w:rsidR="00C72D4F" w:rsidRPr="00C72D4F">
        <w:t xml:space="preserve">desenvolver o sistema de gestão para a </w:t>
      </w:r>
      <w:r w:rsidR="00FF2050">
        <w:t>oficina mecânica</w:t>
      </w:r>
      <w:r w:rsidR="00C72D4F" w:rsidRPr="00C72D4F">
        <w:t xml:space="preserve">, utilizando as linguagens C#, HTML e CSS e </w:t>
      </w:r>
      <w:r w:rsidR="00D30998">
        <w:t>d</w:t>
      </w:r>
      <w:r w:rsidR="00C72D4F" w:rsidRPr="00C72D4F">
        <w:t>o banco de dados MySQL;</w:t>
      </w:r>
    </w:p>
    <w:p w14:paraId="6712C573" w14:textId="30E451CB" w:rsidR="001D0073" w:rsidRDefault="00DA0EF4" w:rsidP="001D0073">
      <w:pPr>
        <w:pStyle w:val="TF-ALNEA"/>
        <w:contextualSpacing w:val="0"/>
      </w:pPr>
      <w:r w:rsidRPr="00E92AEA">
        <w:t xml:space="preserve">verificação e validação: </w:t>
      </w:r>
      <w:r w:rsidR="00FF2050" w:rsidRPr="00FF2050">
        <w:t xml:space="preserve">realizar os testes do sistema e validar junto aos usuários as funcionalidades e as interfaces, por meio do Método </w:t>
      </w:r>
      <w:proofErr w:type="spellStart"/>
      <w:r w:rsidR="00FF2050" w:rsidRPr="00FF2050">
        <w:t>RURUCAg</w:t>
      </w:r>
      <w:proofErr w:type="spellEnd"/>
      <w:r w:rsidR="00FF2050" w:rsidRPr="00FF2050">
        <w:t>.</w:t>
      </w:r>
    </w:p>
    <w:p w14:paraId="0C326A1E" w14:textId="02F65AD5" w:rsidR="00451B94" w:rsidRDefault="00451B94" w:rsidP="00F41AD5">
      <w:pPr>
        <w:pStyle w:val="TF-refernciasbibliogrficasTTULO"/>
        <w:spacing w:before="240"/>
        <w:rPr>
          <w:rFonts w:ascii="Times New Roman" w:hAnsi="Times New Roman"/>
        </w:rPr>
      </w:pPr>
      <w:r w:rsidRPr="00E92AEA">
        <w:rPr>
          <w:rFonts w:ascii="Times New Roman" w:hAnsi="Times New Roman"/>
        </w:rPr>
        <w:lastRenderedPageBreak/>
        <w:t>Referências</w:t>
      </w:r>
      <w:bookmarkEnd w:id="33"/>
    </w:p>
    <w:p w14:paraId="4FF4376F" w14:textId="77777777" w:rsidR="006C6C61" w:rsidRDefault="008D3397" w:rsidP="006C6C61">
      <w:pPr>
        <w:pStyle w:val="TF-refernciasITEM"/>
      </w:pPr>
      <w:r>
        <w:t>ABNT</w:t>
      </w:r>
      <w:r w:rsidRPr="000833C9">
        <w:rPr>
          <w:szCs w:val="24"/>
        </w:rPr>
        <w:t xml:space="preserve">. </w:t>
      </w:r>
      <w:r>
        <w:rPr>
          <w:b/>
          <w:szCs w:val="24"/>
        </w:rPr>
        <w:t>NBR</w:t>
      </w:r>
      <w:r w:rsidRPr="000833C9">
        <w:rPr>
          <w:b/>
          <w:szCs w:val="24"/>
        </w:rPr>
        <w:t xml:space="preserve"> ISO 9000</w:t>
      </w:r>
      <w:r w:rsidRPr="000833C9">
        <w:rPr>
          <w:szCs w:val="24"/>
        </w:rPr>
        <w:t xml:space="preserve">: Sistemas de gestão da qualidade </w:t>
      </w:r>
      <w:r>
        <w:rPr>
          <w:szCs w:val="24"/>
        </w:rPr>
        <w:t>-</w:t>
      </w:r>
      <w:r w:rsidRPr="000833C9">
        <w:rPr>
          <w:szCs w:val="24"/>
        </w:rPr>
        <w:t xml:space="preserve"> Fundamentos e vocabulário. </w:t>
      </w:r>
      <w:r w:rsidRPr="00222C2D">
        <w:t>3. ed. Rio de Janeiro, 2015.</w:t>
      </w:r>
    </w:p>
    <w:p w14:paraId="20390E71" w14:textId="02D29A60" w:rsidR="009A4230" w:rsidRDefault="009A4230" w:rsidP="006C6C61">
      <w:pPr>
        <w:pStyle w:val="TF-refernciasITEM"/>
        <w:rPr>
          <w:szCs w:val="24"/>
        </w:rPr>
      </w:pPr>
      <w:r w:rsidRPr="000833C9">
        <w:rPr>
          <w:szCs w:val="24"/>
        </w:rPr>
        <w:t>AGRELLI, Victor Rogério Vieira</w:t>
      </w:r>
      <w:r>
        <w:rPr>
          <w:szCs w:val="24"/>
        </w:rPr>
        <w:t>;</w:t>
      </w:r>
      <w:r w:rsidRPr="000833C9">
        <w:rPr>
          <w:szCs w:val="24"/>
        </w:rPr>
        <w:t xml:space="preserve"> OCTAVIANI, Emerson; SOUZA, </w:t>
      </w:r>
      <w:proofErr w:type="spellStart"/>
      <w:r w:rsidRPr="000833C9">
        <w:rPr>
          <w:szCs w:val="24"/>
        </w:rPr>
        <w:t>Ermerson</w:t>
      </w:r>
      <w:proofErr w:type="spellEnd"/>
      <w:r w:rsidRPr="000833C9">
        <w:rPr>
          <w:szCs w:val="24"/>
        </w:rPr>
        <w:t xml:space="preserve"> Rogério de. O controle interno na gestão das pequenas empresas: um estudo de caso realizado em uma empresa de pequeno porte, do ramo de consultoria. </w:t>
      </w:r>
      <w:r w:rsidRPr="00387D9A">
        <w:rPr>
          <w:b/>
          <w:bCs/>
          <w:szCs w:val="24"/>
        </w:rPr>
        <w:t xml:space="preserve">Revista Cientifica </w:t>
      </w:r>
      <w:proofErr w:type="spellStart"/>
      <w:r w:rsidRPr="00387D9A">
        <w:rPr>
          <w:b/>
          <w:bCs/>
          <w:szCs w:val="24"/>
        </w:rPr>
        <w:t>Unilago</w:t>
      </w:r>
      <w:proofErr w:type="spellEnd"/>
      <w:r w:rsidRPr="000833C9">
        <w:rPr>
          <w:szCs w:val="24"/>
        </w:rPr>
        <w:t>, v. 1, n. 1</w:t>
      </w:r>
      <w:r>
        <w:rPr>
          <w:szCs w:val="24"/>
        </w:rPr>
        <w:t xml:space="preserve">, </w:t>
      </w:r>
      <w:r w:rsidRPr="000833C9">
        <w:rPr>
          <w:szCs w:val="24"/>
        </w:rPr>
        <w:t>202</w:t>
      </w:r>
      <w:r>
        <w:rPr>
          <w:szCs w:val="24"/>
        </w:rPr>
        <w:t>1</w:t>
      </w:r>
      <w:r w:rsidRPr="000833C9">
        <w:rPr>
          <w:szCs w:val="24"/>
        </w:rPr>
        <w:t>.</w:t>
      </w:r>
      <w:r>
        <w:rPr>
          <w:szCs w:val="24"/>
        </w:rPr>
        <w:t xml:space="preserve"> Disponível em: </w:t>
      </w:r>
      <w:r w:rsidRPr="00E278CA">
        <w:t>https://revistas.unilago.edu.br/index.php/revista-cientifica/article/view/633</w:t>
      </w:r>
      <w:r>
        <w:rPr>
          <w:szCs w:val="24"/>
        </w:rPr>
        <w:t xml:space="preserve">. Acesso em: 24 </w:t>
      </w:r>
      <w:r w:rsidR="00EB2E48">
        <w:rPr>
          <w:szCs w:val="24"/>
        </w:rPr>
        <w:t>mar</w:t>
      </w:r>
      <w:r>
        <w:rPr>
          <w:szCs w:val="24"/>
        </w:rPr>
        <w:t>. 2024.</w:t>
      </w:r>
    </w:p>
    <w:p w14:paraId="16A66831" w14:textId="1364A05A" w:rsidR="00215283" w:rsidRDefault="00215283" w:rsidP="006C6C61">
      <w:pPr>
        <w:pStyle w:val="TF-refernciasITEM"/>
        <w:rPr>
          <w:szCs w:val="24"/>
        </w:rPr>
      </w:pPr>
      <w:r w:rsidRPr="000833C9">
        <w:rPr>
          <w:szCs w:val="24"/>
        </w:rPr>
        <w:t xml:space="preserve">AGUADO, Andressa Julia; CASAROLLO, Milena; FISCHER, Luciana. </w:t>
      </w:r>
      <w:r w:rsidRPr="00717215">
        <w:rPr>
          <w:szCs w:val="24"/>
        </w:rPr>
        <w:t xml:space="preserve">Práticas de Retenção de Clientes por Meio da Ferramenta </w:t>
      </w:r>
      <w:proofErr w:type="spellStart"/>
      <w:r w:rsidRPr="00717215">
        <w:rPr>
          <w:szCs w:val="24"/>
        </w:rPr>
        <w:t>Customer</w:t>
      </w:r>
      <w:proofErr w:type="spellEnd"/>
      <w:r w:rsidRPr="00717215">
        <w:rPr>
          <w:szCs w:val="24"/>
        </w:rPr>
        <w:t xml:space="preserve"> </w:t>
      </w:r>
      <w:proofErr w:type="spellStart"/>
      <w:r w:rsidRPr="00717215">
        <w:rPr>
          <w:szCs w:val="24"/>
        </w:rPr>
        <w:t>Success</w:t>
      </w:r>
      <w:proofErr w:type="spellEnd"/>
      <w:r w:rsidRPr="000833C9">
        <w:rPr>
          <w:szCs w:val="24"/>
        </w:rPr>
        <w:t>: Estudo de Caso em uma Loja de Varejo (</w:t>
      </w:r>
      <w:proofErr w:type="spellStart"/>
      <w:r w:rsidRPr="000833C9">
        <w:rPr>
          <w:szCs w:val="24"/>
        </w:rPr>
        <w:t>Piracicaba-SP</w:t>
      </w:r>
      <w:proofErr w:type="spellEnd"/>
      <w:r w:rsidRPr="000833C9">
        <w:rPr>
          <w:szCs w:val="24"/>
        </w:rPr>
        <w:t xml:space="preserve">). </w:t>
      </w:r>
      <w:r w:rsidRPr="00717215">
        <w:rPr>
          <w:b/>
          <w:bCs/>
          <w:szCs w:val="24"/>
        </w:rPr>
        <w:t>Bioenergia em Revista: Diálogos</w:t>
      </w:r>
      <w:r w:rsidRPr="000833C9">
        <w:rPr>
          <w:szCs w:val="24"/>
        </w:rPr>
        <w:t>, v. 11, n. 2, p. 199-224, 2021.</w:t>
      </w:r>
    </w:p>
    <w:p w14:paraId="6B45BECA" w14:textId="77777777" w:rsidR="00AE3E01" w:rsidRDefault="00EB2E48" w:rsidP="006C6C61">
      <w:pPr>
        <w:pStyle w:val="TF-refernciasITEM"/>
        <w:rPr>
          <w:szCs w:val="24"/>
        </w:rPr>
      </w:pPr>
      <w:r w:rsidRPr="000833C9">
        <w:rPr>
          <w:szCs w:val="24"/>
        </w:rPr>
        <w:t xml:space="preserve">ALMEIDA, </w:t>
      </w:r>
      <w:proofErr w:type="spellStart"/>
      <w:r w:rsidRPr="000833C9">
        <w:rPr>
          <w:szCs w:val="24"/>
        </w:rPr>
        <w:t>Jocely</w:t>
      </w:r>
      <w:proofErr w:type="spellEnd"/>
      <w:r w:rsidRPr="000833C9">
        <w:rPr>
          <w:szCs w:val="24"/>
        </w:rPr>
        <w:t xml:space="preserve"> Santos Caldas; OLIVEIRA, Sarah Silva. Planejamento </w:t>
      </w:r>
      <w:r>
        <w:rPr>
          <w:szCs w:val="24"/>
        </w:rPr>
        <w:t>e</w:t>
      </w:r>
      <w:r w:rsidRPr="000833C9">
        <w:rPr>
          <w:szCs w:val="24"/>
        </w:rPr>
        <w:t>stratégico em empresas de pequeno porte</w:t>
      </w:r>
      <w:r>
        <w:rPr>
          <w:szCs w:val="24"/>
        </w:rPr>
        <w:t xml:space="preserve">: </w:t>
      </w:r>
      <w:r w:rsidRPr="00FF1D7D">
        <w:rPr>
          <w:szCs w:val="24"/>
        </w:rPr>
        <w:t>Estudo em uma empresa de medicina laboratorial em Serrinha-Ba</w:t>
      </w:r>
      <w:r w:rsidRPr="000833C9">
        <w:rPr>
          <w:szCs w:val="24"/>
        </w:rPr>
        <w:t>. </w:t>
      </w:r>
      <w:r w:rsidRPr="000833C9">
        <w:rPr>
          <w:b/>
          <w:bCs/>
          <w:szCs w:val="24"/>
        </w:rPr>
        <w:t>Revista Gestão &amp; Sustentabilidade</w:t>
      </w:r>
      <w:r w:rsidRPr="000833C9">
        <w:rPr>
          <w:szCs w:val="24"/>
        </w:rPr>
        <w:t>, v. 2, n. 1, p. 38-56,</w:t>
      </w:r>
      <w:r>
        <w:rPr>
          <w:szCs w:val="24"/>
        </w:rPr>
        <w:t xml:space="preserve"> 9 jun.</w:t>
      </w:r>
      <w:r w:rsidRPr="000833C9">
        <w:rPr>
          <w:szCs w:val="24"/>
        </w:rPr>
        <w:t xml:space="preserve"> 2020.</w:t>
      </w:r>
      <w:r>
        <w:rPr>
          <w:szCs w:val="24"/>
        </w:rPr>
        <w:t xml:space="preserve"> Disponível em: </w:t>
      </w:r>
      <w:r w:rsidRPr="00E278CA">
        <w:t>https://periodicos.uffs.edu.br/index.php/RGES/article/view/9780</w:t>
      </w:r>
      <w:r>
        <w:rPr>
          <w:szCs w:val="24"/>
        </w:rPr>
        <w:t xml:space="preserve">. Acesso em: </w:t>
      </w:r>
      <w:r w:rsidR="00AE3E01">
        <w:rPr>
          <w:szCs w:val="24"/>
        </w:rPr>
        <w:t>24 mar. 2024.</w:t>
      </w:r>
    </w:p>
    <w:p w14:paraId="1FC34FA9" w14:textId="40111B01" w:rsidR="006C6C61" w:rsidRPr="00C33758" w:rsidRDefault="006C6C61" w:rsidP="006C6C61">
      <w:pPr>
        <w:pStyle w:val="TF-refernciasITEM"/>
      </w:pPr>
      <w:r w:rsidRPr="005A5790">
        <w:t>BORRALHO, Carlos</w:t>
      </w:r>
      <w:r w:rsidRPr="005A5790">
        <w:rPr>
          <w:b/>
          <w:bCs/>
        </w:rPr>
        <w:t>. Sistemas de Planeamento Controlo de Gestão</w:t>
      </w:r>
      <w:r w:rsidRPr="005A5790">
        <w:t xml:space="preserve">: Fundamentos e ferramentas de suporte. Lisboa: Edições </w:t>
      </w:r>
      <w:proofErr w:type="spellStart"/>
      <w:r w:rsidRPr="005A5790">
        <w:t>Sílabo</w:t>
      </w:r>
      <w:proofErr w:type="spellEnd"/>
      <w:r w:rsidRPr="005A5790">
        <w:t xml:space="preserve">, 2018. Disponível em: https://www.researchgate.net/profile/Carlos-Borralho/publication/328382660_Sistemas_de_Planeamento_e_Controlo_de_Gestao_-_Fundamentos_e_ferramentas_de_suporte/links/5bc9a965299bf17a1c5fdbe3/Sistemas-de-Planeamento-e-Controlo-de-Gestao-Fundamentos-e-ferramentas-de-suporte.pdf. Acesso em: </w:t>
      </w:r>
      <w:r>
        <w:t>24</w:t>
      </w:r>
      <w:r w:rsidRPr="005A5790">
        <w:t xml:space="preserve"> </w:t>
      </w:r>
      <w:r>
        <w:t>mar</w:t>
      </w:r>
      <w:r w:rsidRPr="005A5790">
        <w:t>. 202</w:t>
      </w:r>
      <w:r>
        <w:t>4.</w:t>
      </w:r>
    </w:p>
    <w:p w14:paraId="53E0A185" w14:textId="43F990EA" w:rsidR="003B4FD8" w:rsidRDefault="003B4FD8" w:rsidP="008D3397">
      <w:pPr>
        <w:pStyle w:val="TF-refernciasITEM"/>
        <w:rPr>
          <w:szCs w:val="24"/>
        </w:rPr>
      </w:pPr>
      <w:r w:rsidRPr="000833C9">
        <w:rPr>
          <w:szCs w:val="24"/>
          <w:lang w:val="en-US"/>
        </w:rPr>
        <w:t xml:space="preserve">BENEDICT, Tony. </w:t>
      </w:r>
      <w:r w:rsidRPr="00E278CA">
        <w:rPr>
          <w:szCs w:val="24"/>
          <w:lang w:val="en-US"/>
        </w:rPr>
        <w:t>ABPMP Standards for Business Process Management (BPM)</w:t>
      </w:r>
      <w:r w:rsidRPr="000964B8">
        <w:rPr>
          <w:szCs w:val="24"/>
          <w:lang w:val="en-US"/>
        </w:rPr>
        <w:t>.</w:t>
      </w:r>
      <w:r w:rsidRPr="000833C9">
        <w:rPr>
          <w:szCs w:val="24"/>
          <w:lang w:val="en-US"/>
        </w:rPr>
        <w:t xml:space="preserve"> </w:t>
      </w:r>
      <w:r w:rsidRPr="00E278CA">
        <w:rPr>
          <w:b/>
          <w:bCs/>
          <w:szCs w:val="24"/>
        </w:rPr>
        <w:t xml:space="preserve">ABPMP </w:t>
      </w:r>
      <w:proofErr w:type="spellStart"/>
      <w:r w:rsidRPr="00E278CA">
        <w:rPr>
          <w:b/>
          <w:bCs/>
          <w:szCs w:val="24"/>
        </w:rPr>
        <w:t>International</w:t>
      </w:r>
      <w:proofErr w:type="spellEnd"/>
      <w:r>
        <w:rPr>
          <w:szCs w:val="24"/>
        </w:rPr>
        <w:t xml:space="preserve">, 2023. </w:t>
      </w:r>
      <w:r w:rsidRPr="000833C9">
        <w:rPr>
          <w:szCs w:val="24"/>
        </w:rPr>
        <w:t xml:space="preserve">Disponível em: https://www.abpmp.org/page/BPM_Profession. Acesso em: </w:t>
      </w:r>
      <w:r w:rsidR="00A4163E">
        <w:rPr>
          <w:szCs w:val="24"/>
        </w:rPr>
        <w:t>18</w:t>
      </w:r>
      <w:r w:rsidRPr="000833C9">
        <w:rPr>
          <w:szCs w:val="24"/>
        </w:rPr>
        <w:t xml:space="preserve"> </w:t>
      </w:r>
      <w:r w:rsidR="00A4163E">
        <w:rPr>
          <w:szCs w:val="24"/>
        </w:rPr>
        <w:t>mar</w:t>
      </w:r>
      <w:r w:rsidRPr="000833C9">
        <w:rPr>
          <w:szCs w:val="24"/>
        </w:rPr>
        <w:t>. 202</w:t>
      </w:r>
      <w:r w:rsidR="00A4163E">
        <w:rPr>
          <w:szCs w:val="24"/>
        </w:rPr>
        <w:t>4</w:t>
      </w:r>
      <w:r w:rsidRPr="000833C9">
        <w:rPr>
          <w:szCs w:val="24"/>
        </w:rPr>
        <w:t>.</w:t>
      </w:r>
    </w:p>
    <w:p w14:paraId="6525648B" w14:textId="77777777" w:rsidR="00C818CD" w:rsidRPr="000833C9" w:rsidRDefault="00C818CD" w:rsidP="00C818CD">
      <w:pPr>
        <w:pStyle w:val="TF-refernciasITEM"/>
        <w:rPr>
          <w:szCs w:val="24"/>
        </w:rPr>
      </w:pPr>
      <w:r w:rsidRPr="000833C9">
        <w:rPr>
          <w:szCs w:val="24"/>
        </w:rPr>
        <w:t xml:space="preserve">CASTRO, </w:t>
      </w:r>
      <w:proofErr w:type="spellStart"/>
      <w:r w:rsidRPr="000833C9">
        <w:rPr>
          <w:szCs w:val="24"/>
        </w:rPr>
        <w:t>Julio</w:t>
      </w:r>
      <w:proofErr w:type="spellEnd"/>
      <w:r w:rsidRPr="000833C9">
        <w:rPr>
          <w:szCs w:val="24"/>
        </w:rPr>
        <w:t xml:space="preserve"> Cesar Hermann. </w:t>
      </w:r>
      <w:r w:rsidRPr="000833C9">
        <w:rPr>
          <w:b/>
          <w:bCs/>
          <w:szCs w:val="24"/>
        </w:rPr>
        <w:t xml:space="preserve">Design de experiência de usuário nas estratégias da empresa. </w:t>
      </w:r>
      <w:r w:rsidRPr="000833C9">
        <w:rPr>
          <w:szCs w:val="24"/>
        </w:rPr>
        <w:t>2022.</w:t>
      </w:r>
      <w:r>
        <w:rPr>
          <w:szCs w:val="24"/>
        </w:rPr>
        <w:t xml:space="preserve"> 75 f.</w:t>
      </w:r>
      <w:r w:rsidRPr="000833C9">
        <w:rPr>
          <w:szCs w:val="24"/>
        </w:rPr>
        <w:t xml:space="preserve"> Trabalho de conclusão de curso (Curso de Graduação em Administração de Empresas do Centro Socioeconômico) – Universidade Federal de Santa Catarina, Florianópolis</w:t>
      </w:r>
      <w:r>
        <w:rPr>
          <w:szCs w:val="24"/>
        </w:rPr>
        <w:t>, 2022.</w:t>
      </w:r>
    </w:p>
    <w:p w14:paraId="45623F5B" w14:textId="54E0C64A" w:rsidR="00C818CD" w:rsidRDefault="00C818CD" w:rsidP="008D3397">
      <w:pPr>
        <w:pStyle w:val="TF-refernciasITEM"/>
        <w:rPr>
          <w:szCs w:val="24"/>
        </w:rPr>
      </w:pPr>
      <w:r w:rsidRPr="000833C9">
        <w:rPr>
          <w:szCs w:val="24"/>
        </w:rPr>
        <w:t>CASTRO, Michele Marta M</w:t>
      </w:r>
      <w:r>
        <w:rPr>
          <w:szCs w:val="24"/>
        </w:rPr>
        <w:t>oraes</w:t>
      </w:r>
      <w:r w:rsidRPr="000833C9">
        <w:rPr>
          <w:szCs w:val="24"/>
        </w:rPr>
        <w:t xml:space="preserve">; MACIEL, Cristiano; MAIESKI, Alessandra. Colaboração online em tempos de pandemia: </w:t>
      </w:r>
      <w:proofErr w:type="spellStart"/>
      <w:r w:rsidRPr="000833C9">
        <w:rPr>
          <w:szCs w:val="24"/>
        </w:rPr>
        <w:t>prototipando</w:t>
      </w:r>
      <w:proofErr w:type="spellEnd"/>
      <w:r w:rsidRPr="000833C9">
        <w:rPr>
          <w:szCs w:val="24"/>
        </w:rPr>
        <w:t xml:space="preserve"> soluções em rede. </w:t>
      </w:r>
      <w:r w:rsidRPr="000833C9">
        <w:rPr>
          <w:b/>
          <w:bCs/>
          <w:szCs w:val="24"/>
        </w:rPr>
        <w:t>Interfaces Científicas – Educação</w:t>
      </w:r>
      <w:r w:rsidRPr="000833C9">
        <w:rPr>
          <w:szCs w:val="24"/>
        </w:rPr>
        <w:t>,</w:t>
      </w:r>
      <w:r>
        <w:rPr>
          <w:szCs w:val="24"/>
        </w:rPr>
        <w:t xml:space="preserve"> </w:t>
      </w:r>
      <w:r w:rsidRPr="000833C9">
        <w:rPr>
          <w:szCs w:val="24"/>
        </w:rPr>
        <w:t>[S. l.]</w:t>
      </w:r>
      <w:r>
        <w:rPr>
          <w:szCs w:val="24"/>
        </w:rPr>
        <w:t>,</w:t>
      </w:r>
      <w:r w:rsidRPr="000833C9">
        <w:rPr>
          <w:szCs w:val="24"/>
        </w:rPr>
        <w:t xml:space="preserve"> v. 11, n. 3,</w:t>
      </w:r>
      <w:r>
        <w:rPr>
          <w:szCs w:val="24"/>
        </w:rPr>
        <w:t xml:space="preserve"> </w:t>
      </w:r>
      <w:r w:rsidRPr="000833C9">
        <w:rPr>
          <w:szCs w:val="24"/>
        </w:rPr>
        <w:t>p. 264–281</w:t>
      </w:r>
      <w:r>
        <w:rPr>
          <w:szCs w:val="24"/>
        </w:rPr>
        <w:t>,</w:t>
      </w:r>
      <w:r w:rsidRPr="000833C9">
        <w:rPr>
          <w:szCs w:val="24"/>
        </w:rPr>
        <w:t xml:space="preserve"> 2022. Disponível em: https://periodicos.set.edu.br/educacao/article/view/10550. Acesso em: 1</w:t>
      </w:r>
      <w:r w:rsidR="00A4163E">
        <w:rPr>
          <w:szCs w:val="24"/>
        </w:rPr>
        <w:t>8</w:t>
      </w:r>
      <w:r w:rsidRPr="000833C9">
        <w:rPr>
          <w:szCs w:val="24"/>
        </w:rPr>
        <w:t xml:space="preserve"> </w:t>
      </w:r>
      <w:r w:rsidR="00A4163E">
        <w:rPr>
          <w:szCs w:val="24"/>
        </w:rPr>
        <w:t>mar</w:t>
      </w:r>
      <w:r w:rsidRPr="000833C9">
        <w:rPr>
          <w:szCs w:val="24"/>
        </w:rPr>
        <w:t>. 202</w:t>
      </w:r>
      <w:r w:rsidR="00A4163E">
        <w:rPr>
          <w:szCs w:val="24"/>
        </w:rPr>
        <w:t>4</w:t>
      </w:r>
      <w:r w:rsidRPr="000833C9">
        <w:rPr>
          <w:szCs w:val="24"/>
        </w:rPr>
        <w:t>.</w:t>
      </w:r>
    </w:p>
    <w:p w14:paraId="313764C3" w14:textId="172BB0FF" w:rsidR="003B4FD8" w:rsidRDefault="003B4FD8" w:rsidP="008D3397">
      <w:pPr>
        <w:pStyle w:val="TF-refernciasITEM"/>
      </w:pPr>
      <w:r w:rsidRPr="00E92AEA">
        <w:t xml:space="preserve">COSTA, Simone Erbs da </w:t>
      </w:r>
      <w:r w:rsidRPr="00E92AEA">
        <w:rPr>
          <w:i/>
          <w:iCs/>
        </w:rPr>
        <w:t>et al</w:t>
      </w:r>
      <w:r w:rsidRPr="00E92AEA">
        <w:t xml:space="preserve">. Uma revisão sistemática da literatura para investigação de estratégias de ensino colaborativo. </w:t>
      </w:r>
      <w:r w:rsidRPr="00E92AEA">
        <w:rPr>
          <w:i/>
          <w:iCs/>
        </w:rPr>
        <w:t>In</w:t>
      </w:r>
      <w:r w:rsidRPr="00E92AEA">
        <w:t xml:space="preserve">: SIMPÓSIO BRASILEIRO DE SISTEMAS COLABORATIVOS (SBSC), 13, 2016, Belém. </w:t>
      </w:r>
      <w:r w:rsidRPr="00E92AEA">
        <w:rPr>
          <w:b/>
          <w:bCs/>
        </w:rPr>
        <w:t>Anais</w:t>
      </w:r>
      <w:r w:rsidRPr="00E92AEA">
        <w:t xml:space="preserve"> [...]. Porto Alegre: Sociedade Brasileira de Computação, 2016. p. 1537-1548. ISSN 2326-2842. DOI: https://doi.org/10.5753/sbsc.2016.9508. Disponível em: https://www.researchgate.net/publication/339368782_Uma_Revisao_Sistematica_da_Literatura_para_Investigacao_de_Estrategias_de_Ensino_Colaborativo. Acesso em: 12 mar. 2024.</w:t>
      </w:r>
    </w:p>
    <w:p w14:paraId="7E5C2312" w14:textId="77777777" w:rsidR="002E6A4B" w:rsidRDefault="00582BE8" w:rsidP="002E6A4B">
      <w:pPr>
        <w:pStyle w:val="TF-refernciasITEM"/>
        <w:rPr>
          <w:szCs w:val="24"/>
        </w:rPr>
      </w:pPr>
      <w:r w:rsidRPr="009A412A">
        <w:rPr>
          <w:szCs w:val="24"/>
        </w:rPr>
        <w:t>DINIZ, Luciana Mara Freitas</w:t>
      </w:r>
      <w:r>
        <w:rPr>
          <w:szCs w:val="24"/>
        </w:rPr>
        <w:t xml:space="preserve"> </w:t>
      </w:r>
      <w:r w:rsidRPr="00222C2D">
        <w:rPr>
          <w:i/>
          <w:iCs/>
          <w:szCs w:val="24"/>
        </w:rPr>
        <w:t>et al</w:t>
      </w:r>
      <w:r w:rsidRPr="009A412A">
        <w:rPr>
          <w:szCs w:val="24"/>
        </w:rPr>
        <w:t xml:space="preserve">. Aprendizado Baseado em Projetos em IHC (presencial e remoto): prototipação segundo as heurísticas de Nielsen. </w:t>
      </w:r>
      <w:r w:rsidRPr="000D65D6">
        <w:rPr>
          <w:i/>
          <w:iCs/>
          <w:szCs w:val="24"/>
        </w:rPr>
        <w:t>In</w:t>
      </w:r>
      <w:r w:rsidRPr="00276B9B">
        <w:rPr>
          <w:i/>
          <w:iCs/>
          <w:szCs w:val="24"/>
        </w:rPr>
        <w:t>:</w:t>
      </w:r>
      <w:r w:rsidRPr="009A412A">
        <w:rPr>
          <w:szCs w:val="24"/>
        </w:rPr>
        <w:t xml:space="preserve"> </w:t>
      </w:r>
      <w:r>
        <w:rPr>
          <w:szCs w:val="24"/>
        </w:rPr>
        <w:t>W</w:t>
      </w:r>
      <w:r w:rsidRPr="009A412A">
        <w:rPr>
          <w:szCs w:val="24"/>
        </w:rPr>
        <w:t xml:space="preserve">orkshop sobre educação em IHC - </w:t>
      </w:r>
      <w:r>
        <w:rPr>
          <w:szCs w:val="24"/>
        </w:rPr>
        <w:t>S</w:t>
      </w:r>
      <w:r w:rsidRPr="009A412A">
        <w:rPr>
          <w:szCs w:val="24"/>
        </w:rPr>
        <w:t xml:space="preserve">impósio </w:t>
      </w:r>
      <w:r>
        <w:rPr>
          <w:szCs w:val="24"/>
        </w:rPr>
        <w:t>b</w:t>
      </w:r>
      <w:r w:rsidRPr="009A412A">
        <w:rPr>
          <w:szCs w:val="24"/>
        </w:rPr>
        <w:t xml:space="preserve">rasileiro de fatores humanos em sistemas computacionais (IHC), 19., 2020, Evento Online. </w:t>
      </w:r>
      <w:r w:rsidRPr="009A412A">
        <w:rPr>
          <w:b/>
          <w:bCs/>
          <w:szCs w:val="24"/>
        </w:rPr>
        <w:t>Anais</w:t>
      </w:r>
      <w:r w:rsidRPr="009A412A">
        <w:rPr>
          <w:szCs w:val="24"/>
        </w:rPr>
        <w:t xml:space="preserve"> [...]. Porto Alegre: Sociedade Brasileira de Computação, 2020. p. 13-18.</w:t>
      </w:r>
    </w:p>
    <w:p w14:paraId="2F105610" w14:textId="413807E2" w:rsidR="002E6A4B" w:rsidRPr="008C3FE8" w:rsidRDefault="002E6A4B" w:rsidP="002E6A4B">
      <w:pPr>
        <w:pStyle w:val="TF-refernciasITEM"/>
        <w:rPr>
          <w:szCs w:val="24"/>
        </w:rPr>
      </w:pPr>
      <w:r w:rsidRPr="005A5790">
        <w:lastRenderedPageBreak/>
        <w:t xml:space="preserve">FIGUEIREDO, Katherine Medeiros de; BERNARDO, Larissa Indiara Ferreira. </w:t>
      </w:r>
      <w:r w:rsidRPr="005A5790">
        <w:rPr>
          <w:b/>
          <w:bCs/>
        </w:rPr>
        <w:t>Análise da gestão de compras e de estoques em um minimercado</w:t>
      </w:r>
      <w:r w:rsidRPr="005A5790">
        <w:t xml:space="preserve">. 2021. 53 f. Trabalho de Conclusão de Curso (Faculdade de Administração, Ciências Contábeis, Engenharia de Produção e Serviço Social) – Graduação, Universidade Federal de Uberlândia, Ituiutaba, 2021. Disponível em: https://repositorio.ufu.br/bitstream/123456789/32651/4/An%c3%a1liseGest%c3%a3oCompras.pdf. Acesso em: </w:t>
      </w:r>
      <w:r>
        <w:t>19</w:t>
      </w:r>
      <w:r w:rsidRPr="005A5790">
        <w:t xml:space="preserve"> </w:t>
      </w:r>
      <w:r>
        <w:t>mar</w:t>
      </w:r>
      <w:r w:rsidRPr="005A5790">
        <w:t>. 202</w:t>
      </w:r>
      <w:r>
        <w:t>4</w:t>
      </w:r>
      <w:r w:rsidRPr="005A5790">
        <w:t>.</w:t>
      </w:r>
    </w:p>
    <w:p w14:paraId="14B609D7" w14:textId="1D0ACC5B" w:rsidR="00177036" w:rsidRDefault="003F2618" w:rsidP="00177036">
      <w:pPr>
        <w:pStyle w:val="TF-refernciasITEM"/>
      </w:pPr>
      <w:r w:rsidRPr="00E92AEA">
        <w:t>FIRMINO, Angra Maria dos Santos</w:t>
      </w:r>
      <w:r w:rsidR="00B00F40">
        <w:t xml:space="preserve"> </w:t>
      </w:r>
      <w:r w:rsidR="00B00F40" w:rsidRPr="005347F8">
        <w:rPr>
          <w:i/>
          <w:iCs/>
        </w:rPr>
        <w:t>et al</w:t>
      </w:r>
      <w:r w:rsidRPr="005347F8">
        <w:rPr>
          <w:i/>
          <w:iCs/>
        </w:rPr>
        <w:t>.</w:t>
      </w:r>
      <w:r w:rsidRPr="00E92AEA">
        <w:t xml:space="preserve"> </w:t>
      </w:r>
      <w:r w:rsidRPr="00E92AEA">
        <w:rPr>
          <w:b/>
          <w:bCs/>
        </w:rPr>
        <w:t>Sistema para gestão de oficinas mecânicas de pequeno porte.</w:t>
      </w:r>
      <w:r w:rsidRPr="00E92AEA">
        <w:t xml:space="preserve"> 2023. Trabalho de conclusão de curso (Curso de Tecnologia em Informática para Negócios) - Faculdade de </w:t>
      </w:r>
      <w:proofErr w:type="spellStart"/>
      <w:r w:rsidRPr="00E92AEA">
        <w:t>Tecnologia"Adib</w:t>
      </w:r>
      <w:proofErr w:type="spellEnd"/>
      <w:r w:rsidRPr="00E92AEA">
        <w:t xml:space="preserve"> Moisés Dib". São Bernardo do Campo, 2022.</w:t>
      </w:r>
    </w:p>
    <w:p w14:paraId="72D38BB9" w14:textId="38B8413D" w:rsidR="009825DC" w:rsidRPr="009825DC" w:rsidRDefault="009825DC" w:rsidP="00177036">
      <w:pPr>
        <w:pStyle w:val="TF-refernciasITEM"/>
        <w:rPr>
          <w:szCs w:val="24"/>
        </w:rPr>
      </w:pPr>
      <w:r>
        <w:rPr>
          <w:szCs w:val="24"/>
        </w:rPr>
        <w:t xml:space="preserve">GOMES, Yara Maria Cortez; PAZZINI, Júlia. </w:t>
      </w:r>
      <w:r>
        <w:t xml:space="preserve">Avaliação heurística de usabilidade da plataforma COTIC conferência: um estudo de caso. </w:t>
      </w:r>
      <w:r w:rsidRPr="00246FD2">
        <w:rPr>
          <w:i/>
          <w:iCs/>
        </w:rPr>
        <w:t>In:</w:t>
      </w:r>
      <w:r>
        <w:rPr>
          <w:i/>
          <w:iCs/>
        </w:rPr>
        <w:t xml:space="preserve"> </w:t>
      </w:r>
      <w:r>
        <w:t xml:space="preserve">CONGESP - Congresso de gestão pública do Rio Grande do Norte, 1., 2020, Rio Grande do Norte. </w:t>
      </w:r>
      <w:r w:rsidRPr="00AC5F96">
        <w:rPr>
          <w:b/>
          <w:bCs/>
        </w:rPr>
        <w:t>Anais</w:t>
      </w:r>
      <w:r>
        <w:rPr>
          <w:b/>
          <w:bCs/>
        </w:rPr>
        <w:t xml:space="preserve"> eletrônicos </w:t>
      </w:r>
      <w:r>
        <w:t xml:space="preserve">[...]. Rio Grande do Norte: </w:t>
      </w:r>
      <w:r w:rsidRPr="00270A13">
        <w:t>[s.n.]</w:t>
      </w:r>
      <w:r>
        <w:t xml:space="preserve">, 2020. Disponível em: </w:t>
      </w:r>
      <w:r w:rsidRPr="00270A13">
        <w:t>http://congesp.rn.gov.br/anais/publicacoes2020/Avaliacao%20heuristica%20de%20usabilidade%20da%20plataforma%20COTIC-Confer%C3%AAncia%20um%20estudo%20de%20caso.pdf</w:t>
      </w:r>
      <w:r>
        <w:t>. Acesso em: 18 mar. 2024.</w:t>
      </w:r>
    </w:p>
    <w:p w14:paraId="39CAB468" w14:textId="5BFAC565" w:rsidR="00177036" w:rsidRPr="001107AE" w:rsidRDefault="00177036" w:rsidP="00245471">
      <w:pPr>
        <w:pStyle w:val="TF-refernciasITEM"/>
        <w:rPr>
          <w:szCs w:val="24"/>
        </w:rPr>
      </w:pPr>
      <w:r w:rsidRPr="00E5182B">
        <w:rPr>
          <w:szCs w:val="24"/>
        </w:rPr>
        <w:t xml:space="preserve">IDROGO, </w:t>
      </w:r>
      <w:proofErr w:type="spellStart"/>
      <w:r w:rsidRPr="00E5182B">
        <w:rPr>
          <w:szCs w:val="24"/>
        </w:rPr>
        <w:t>Aurelia</w:t>
      </w:r>
      <w:proofErr w:type="spellEnd"/>
      <w:r w:rsidRPr="00E5182B">
        <w:rPr>
          <w:szCs w:val="24"/>
        </w:rPr>
        <w:t xml:space="preserve"> </w:t>
      </w:r>
      <w:proofErr w:type="spellStart"/>
      <w:r w:rsidRPr="00E5182B">
        <w:rPr>
          <w:szCs w:val="24"/>
        </w:rPr>
        <w:t>Altemira</w:t>
      </w:r>
      <w:proofErr w:type="spellEnd"/>
      <w:r w:rsidRPr="00E5182B">
        <w:rPr>
          <w:szCs w:val="24"/>
        </w:rPr>
        <w:t xml:space="preserve"> </w:t>
      </w:r>
      <w:proofErr w:type="spellStart"/>
      <w:r w:rsidRPr="00E5182B">
        <w:rPr>
          <w:szCs w:val="24"/>
        </w:rPr>
        <w:t>Acuna</w:t>
      </w:r>
      <w:proofErr w:type="spellEnd"/>
      <w:r w:rsidRPr="00E5182B">
        <w:rPr>
          <w:szCs w:val="24"/>
        </w:rPr>
        <w:t xml:space="preserve"> </w:t>
      </w:r>
      <w:r w:rsidRPr="00E5182B">
        <w:rPr>
          <w:i/>
          <w:iCs/>
          <w:szCs w:val="24"/>
        </w:rPr>
        <w:t>et al</w:t>
      </w:r>
      <w:r w:rsidRPr="00E5182B">
        <w:rPr>
          <w:szCs w:val="24"/>
        </w:rPr>
        <w:t xml:space="preserve">. </w:t>
      </w:r>
      <w:r w:rsidRPr="005A5790">
        <w:rPr>
          <w:szCs w:val="24"/>
          <w:lang w:val="en-US"/>
        </w:rPr>
        <w:t xml:space="preserve">Process management: application of the BPM methodology in an energy drink company. </w:t>
      </w:r>
      <w:r w:rsidRPr="005A5790">
        <w:rPr>
          <w:b/>
          <w:bCs/>
          <w:szCs w:val="24"/>
          <w:lang w:val="en-US"/>
        </w:rPr>
        <w:t>Brazilian Journal of Business</w:t>
      </w:r>
      <w:r w:rsidRPr="005A5790">
        <w:rPr>
          <w:szCs w:val="24"/>
          <w:lang w:val="en-US"/>
        </w:rPr>
        <w:t xml:space="preserve">, Curitiba, </w:t>
      </w:r>
      <w:r w:rsidRPr="00717AC7">
        <w:rPr>
          <w:szCs w:val="24"/>
          <w:lang w:val="en-US"/>
        </w:rPr>
        <w:t xml:space="preserve">v. 1, n. 3, p. 805-826, </w:t>
      </w:r>
      <w:r w:rsidRPr="005A5790">
        <w:rPr>
          <w:szCs w:val="24"/>
          <w:lang w:val="en-US"/>
        </w:rPr>
        <w:t xml:space="preserve">2019. </w:t>
      </w:r>
      <w:proofErr w:type="spellStart"/>
      <w:r w:rsidRPr="005A5790">
        <w:rPr>
          <w:szCs w:val="24"/>
          <w:lang w:val="en-US"/>
        </w:rPr>
        <w:t>Disponível</w:t>
      </w:r>
      <w:proofErr w:type="spellEnd"/>
      <w:r w:rsidRPr="005A5790">
        <w:rPr>
          <w:szCs w:val="24"/>
          <w:lang w:val="en-US"/>
        </w:rPr>
        <w:t xml:space="preserve"> </w:t>
      </w:r>
      <w:proofErr w:type="spellStart"/>
      <w:r w:rsidRPr="005A5790">
        <w:rPr>
          <w:szCs w:val="24"/>
          <w:lang w:val="en-US"/>
        </w:rPr>
        <w:t>em</w:t>
      </w:r>
      <w:proofErr w:type="spellEnd"/>
      <w:r w:rsidRPr="005A5790">
        <w:rPr>
          <w:szCs w:val="24"/>
          <w:lang w:val="en-US"/>
        </w:rPr>
        <w:t xml:space="preserve">: https://ojs.brazilianjournals.com.br/ojs/index.php/BJB/article/view/2966/2922. </w:t>
      </w:r>
      <w:r w:rsidRPr="005A5790">
        <w:rPr>
          <w:szCs w:val="24"/>
        </w:rPr>
        <w:t>Acesso em:</w:t>
      </w:r>
      <w:r>
        <w:rPr>
          <w:szCs w:val="24"/>
        </w:rPr>
        <w:t xml:space="preserve"> 1</w:t>
      </w:r>
      <w:r w:rsidRPr="005A5790">
        <w:rPr>
          <w:szCs w:val="24"/>
        </w:rPr>
        <w:t xml:space="preserve"> abr. 202</w:t>
      </w:r>
      <w:r>
        <w:rPr>
          <w:szCs w:val="24"/>
        </w:rPr>
        <w:t>4</w:t>
      </w:r>
      <w:r w:rsidRPr="005A5790">
        <w:rPr>
          <w:szCs w:val="24"/>
        </w:rPr>
        <w:t>.</w:t>
      </w:r>
    </w:p>
    <w:p w14:paraId="15D9C46F" w14:textId="77777777" w:rsidR="00DC6AF4" w:rsidRPr="00E5182B" w:rsidRDefault="001001DA" w:rsidP="00DC6AF4">
      <w:pPr>
        <w:pStyle w:val="TF-refernciasITEM"/>
        <w:rPr>
          <w:szCs w:val="24"/>
        </w:rPr>
      </w:pPr>
      <w:r>
        <w:rPr>
          <w:szCs w:val="24"/>
          <w:lang w:val="en-US"/>
        </w:rPr>
        <w:t>ISO</w:t>
      </w:r>
      <w:r w:rsidRPr="000833C9">
        <w:rPr>
          <w:szCs w:val="24"/>
          <w:lang w:val="en-US"/>
        </w:rPr>
        <w:t xml:space="preserve">. </w:t>
      </w:r>
      <w:r w:rsidRPr="00F34204">
        <w:rPr>
          <w:b/>
          <w:bCs/>
          <w:szCs w:val="24"/>
          <w:lang w:val="en-US"/>
        </w:rPr>
        <w:t>ISO 9241-220</w:t>
      </w:r>
      <w:r>
        <w:rPr>
          <w:b/>
          <w:bCs/>
          <w:szCs w:val="24"/>
          <w:lang w:val="en-US"/>
        </w:rPr>
        <w:t>:</w:t>
      </w:r>
      <w:r w:rsidRPr="000833C9">
        <w:rPr>
          <w:szCs w:val="24"/>
          <w:lang w:val="en-US"/>
        </w:rPr>
        <w:t xml:space="preserve"> </w:t>
      </w:r>
      <w:r w:rsidRPr="00F34204">
        <w:rPr>
          <w:szCs w:val="24"/>
          <w:lang w:val="en-US"/>
        </w:rPr>
        <w:t>Ergonomics of human-system interaction</w:t>
      </w:r>
      <w:r w:rsidRPr="000833C9">
        <w:rPr>
          <w:szCs w:val="24"/>
          <w:lang w:val="en-US"/>
        </w:rPr>
        <w:t xml:space="preserve"> — Part 220: Processes for enabling, </w:t>
      </w:r>
      <w:proofErr w:type="gramStart"/>
      <w:r w:rsidRPr="000833C9">
        <w:rPr>
          <w:szCs w:val="24"/>
          <w:lang w:val="en-US"/>
        </w:rPr>
        <w:t>executing</w:t>
      </w:r>
      <w:proofErr w:type="gramEnd"/>
      <w:r w:rsidRPr="000833C9">
        <w:rPr>
          <w:szCs w:val="24"/>
          <w:lang w:val="en-US"/>
        </w:rPr>
        <w:t xml:space="preserve"> and assessing human-</w:t>
      </w:r>
      <w:proofErr w:type="spellStart"/>
      <w:r w:rsidRPr="000833C9">
        <w:rPr>
          <w:szCs w:val="24"/>
          <w:lang w:val="en-US"/>
        </w:rPr>
        <w:t>centred</w:t>
      </w:r>
      <w:proofErr w:type="spellEnd"/>
      <w:r w:rsidRPr="000833C9">
        <w:rPr>
          <w:szCs w:val="24"/>
          <w:lang w:val="en-US"/>
        </w:rPr>
        <w:t xml:space="preserve"> design within organizations.</w:t>
      </w:r>
      <w:r>
        <w:rPr>
          <w:szCs w:val="24"/>
          <w:lang w:val="en-US"/>
        </w:rPr>
        <w:t xml:space="preserve"> </w:t>
      </w:r>
      <w:r w:rsidRPr="00E5182B">
        <w:rPr>
          <w:szCs w:val="24"/>
        </w:rPr>
        <w:t xml:space="preserve">1. ed. </w:t>
      </w:r>
      <w:proofErr w:type="spellStart"/>
      <w:r w:rsidRPr="00E5182B">
        <w:rPr>
          <w:szCs w:val="24"/>
        </w:rPr>
        <w:t>Switzerland</w:t>
      </w:r>
      <w:proofErr w:type="spellEnd"/>
      <w:r w:rsidRPr="00E5182B">
        <w:rPr>
          <w:szCs w:val="24"/>
        </w:rPr>
        <w:t>, 2019.</w:t>
      </w:r>
    </w:p>
    <w:p w14:paraId="46142962" w14:textId="77777777" w:rsidR="00001DA0" w:rsidRDefault="00DC6AF4" w:rsidP="00001DA0">
      <w:pPr>
        <w:pStyle w:val="TF-refernciasITEM"/>
        <w:rPr>
          <w:szCs w:val="24"/>
        </w:rPr>
      </w:pPr>
      <w:r w:rsidRPr="005A5790">
        <w:rPr>
          <w:szCs w:val="24"/>
        </w:rPr>
        <w:t xml:space="preserve">LIRA, Daniela; BARBOSA, Ana Carolina; CAMERLENGO, Larissa. A gestão de estoques no mercado de e-commerce. </w:t>
      </w:r>
      <w:r w:rsidRPr="005A5790">
        <w:rPr>
          <w:b/>
          <w:bCs/>
          <w:szCs w:val="24"/>
        </w:rPr>
        <w:t>RECIMA21 – Revista Científica Multidisciplinar</w:t>
      </w:r>
      <w:r w:rsidRPr="005A5790">
        <w:rPr>
          <w:szCs w:val="24"/>
        </w:rPr>
        <w:t xml:space="preserve">, São Paulo, v. 1, n. 1, p. 1-13, 2021. Disponível em: https://recima21.com.br/index.php/recima21/article/view/741. Acesso em: </w:t>
      </w:r>
      <w:r>
        <w:rPr>
          <w:szCs w:val="24"/>
        </w:rPr>
        <w:t>24</w:t>
      </w:r>
      <w:r w:rsidRPr="005A5790">
        <w:rPr>
          <w:szCs w:val="24"/>
        </w:rPr>
        <w:t xml:space="preserve"> </w:t>
      </w:r>
      <w:r>
        <w:rPr>
          <w:szCs w:val="24"/>
        </w:rPr>
        <w:t>mar</w:t>
      </w:r>
      <w:r w:rsidRPr="005A5790">
        <w:rPr>
          <w:szCs w:val="24"/>
        </w:rPr>
        <w:t>. 202</w:t>
      </w:r>
      <w:r>
        <w:rPr>
          <w:szCs w:val="24"/>
        </w:rPr>
        <w:t>4</w:t>
      </w:r>
      <w:r w:rsidRPr="005A5790">
        <w:rPr>
          <w:szCs w:val="24"/>
        </w:rPr>
        <w:t>.</w:t>
      </w:r>
    </w:p>
    <w:p w14:paraId="2EF9F0A0" w14:textId="310383F8" w:rsidR="00001DA0" w:rsidRPr="00DC6AF4" w:rsidRDefault="00001DA0" w:rsidP="00001DA0">
      <w:pPr>
        <w:pStyle w:val="TF-refernciasITEM"/>
        <w:rPr>
          <w:szCs w:val="24"/>
        </w:rPr>
      </w:pPr>
      <w:r w:rsidRPr="005A5790">
        <w:t xml:space="preserve">LOBO, Cicero Vasconcelos Ferreira; CONCEIÇÃO, Roberta </w:t>
      </w:r>
      <w:proofErr w:type="spellStart"/>
      <w:r w:rsidRPr="005A5790">
        <w:t>Dalvo</w:t>
      </w:r>
      <w:proofErr w:type="spellEnd"/>
      <w:r w:rsidRPr="005A5790">
        <w:t xml:space="preserve"> Pereira da. Gestão por processos: Um estudo de aplicação da notação BPMN em uma empresa de serviços do setor de óleo e gás. </w:t>
      </w:r>
      <w:r w:rsidRPr="005A5790">
        <w:rPr>
          <w:b/>
          <w:bCs/>
        </w:rPr>
        <w:t>Revista Inovação, Projetos e Tecnologias</w:t>
      </w:r>
      <w:r w:rsidRPr="005A5790">
        <w:t>, Rio de Janeiro, v. 6, n. 1, p. 94-110, 2018. Disponível em: https://dialnet.unirioja.es/servlet/articulo?codigo=6814344. Acesso em: 2</w:t>
      </w:r>
      <w:r>
        <w:t>5</w:t>
      </w:r>
      <w:r w:rsidRPr="005A5790">
        <w:t xml:space="preserve"> </w:t>
      </w:r>
      <w:r>
        <w:t>mar</w:t>
      </w:r>
      <w:r w:rsidRPr="005A5790">
        <w:t>. 202</w:t>
      </w:r>
      <w:r>
        <w:t>4</w:t>
      </w:r>
      <w:r w:rsidRPr="005A5790">
        <w:t>.</w:t>
      </w:r>
    </w:p>
    <w:p w14:paraId="35C1129A" w14:textId="6F4B195F" w:rsidR="005A6875" w:rsidRPr="005A6875" w:rsidRDefault="005A6875" w:rsidP="00245471">
      <w:pPr>
        <w:pStyle w:val="TF-refernciasITEM"/>
        <w:rPr>
          <w:szCs w:val="24"/>
        </w:rPr>
      </w:pPr>
      <w:r w:rsidRPr="00222C2D">
        <w:rPr>
          <w:szCs w:val="24"/>
          <w:lang w:val="en-US"/>
        </w:rPr>
        <w:t xml:space="preserve">MATERIAL </w:t>
      </w:r>
      <w:r w:rsidRPr="002F2B30">
        <w:rPr>
          <w:szCs w:val="24"/>
          <w:lang w:val="en-US"/>
        </w:rPr>
        <w:t>DESIGN</w:t>
      </w:r>
      <w:r w:rsidRPr="00222C2D">
        <w:rPr>
          <w:szCs w:val="24"/>
          <w:lang w:val="en-US"/>
        </w:rPr>
        <w:t xml:space="preserve">. Get Started. </w:t>
      </w:r>
      <w:r w:rsidRPr="00222C2D">
        <w:rPr>
          <w:b/>
          <w:bCs/>
          <w:szCs w:val="24"/>
          <w:lang w:val="en-US"/>
        </w:rPr>
        <w:t>Material Design,</w:t>
      </w:r>
      <w:r w:rsidRPr="00222C2D">
        <w:rPr>
          <w:szCs w:val="24"/>
          <w:lang w:val="en-US"/>
        </w:rPr>
        <w:t xml:space="preserve"> [</w:t>
      </w:r>
      <w:proofErr w:type="spellStart"/>
      <w:r>
        <w:rPr>
          <w:szCs w:val="24"/>
          <w:lang w:val="en-US"/>
        </w:rPr>
        <w:t>S.l.</w:t>
      </w:r>
      <w:proofErr w:type="spellEnd"/>
      <w:r>
        <w:rPr>
          <w:szCs w:val="24"/>
          <w:lang w:val="en-US"/>
        </w:rPr>
        <w:t>], [</w:t>
      </w:r>
      <w:proofErr w:type="spellStart"/>
      <w:r>
        <w:rPr>
          <w:szCs w:val="24"/>
          <w:lang w:val="en-US"/>
        </w:rPr>
        <w:t>s</w:t>
      </w:r>
      <w:r w:rsidRPr="00222C2D">
        <w:rPr>
          <w:szCs w:val="24"/>
          <w:lang w:val="en-US"/>
        </w:rPr>
        <w:t>.d.</w:t>
      </w:r>
      <w:proofErr w:type="spellEnd"/>
      <w:r w:rsidRPr="00222C2D">
        <w:rPr>
          <w:szCs w:val="24"/>
          <w:lang w:val="en-US"/>
        </w:rPr>
        <w:t xml:space="preserve">]. </w:t>
      </w:r>
      <w:r w:rsidRPr="00E917B1">
        <w:rPr>
          <w:szCs w:val="24"/>
        </w:rPr>
        <w:t>Disponível em</w:t>
      </w:r>
      <w:r>
        <w:rPr>
          <w:szCs w:val="24"/>
        </w:rPr>
        <w:t xml:space="preserve">: </w:t>
      </w:r>
      <w:r w:rsidRPr="00E917B1">
        <w:rPr>
          <w:szCs w:val="24"/>
        </w:rPr>
        <w:t>https://m3.material.io/get-started</w:t>
      </w:r>
      <w:r>
        <w:rPr>
          <w:szCs w:val="24"/>
        </w:rPr>
        <w:t xml:space="preserve">. </w:t>
      </w:r>
      <w:r w:rsidRPr="000833C9">
        <w:rPr>
          <w:szCs w:val="24"/>
        </w:rPr>
        <w:t xml:space="preserve">Acesso em: </w:t>
      </w:r>
      <w:r>
        <w:rPr>
          <w:szCs w:val="24"/>
        </w:rPr>
        <w:t>19</w:t>
      </w:r>
      <w:r w:rsidRPr="000833C9">
        <w:rPr>
          <w:szCs w:val="24"/>
        </w:rPr>
        <w:t xml:space="preserve"> </w:t>
      </w:r>
      <w:r>
        <w:rPr>
          <w:szCs w:val="24"/>
        </w:rPr>
        <w:t>mar</w:t>
      </w:r>
      <w:r w:rsidRPr="000833C9">
        <w:rPr>
          <w:szCs w:val="24"/>
        </w:rPr>
        <w:t>. 202</w:t>
      </w:r>
      <w:r>
        <w:rPr>
          <w:szCs w:val="24"/>
        </w:rPr>
        <w:t>4</w:t>
      </w:r>
      <w:r w:rsidRPr="000833C9">
        <w:rPr>
          <w:szCs w:val="24"/>
        </w:rPr>
        <w:t>.</w:t>
      </w:r>
    </w:p>
    <w:p w14:paraId="207585C2" w14:textId="55DA5C8D" w:rsidR="007E55FC" w:rsidRPr="007E55FC" w:rsidRDefault="007E55FC" w:rsidP="00245471">
      <w:pPr>
        <w:pStyle w:val="TF-refernciasITEM"/>
        <w:rPr>
          <w:b/>
          <w:bCs/>
          <w:szCs w:val="24"/>
        </w:rPr>
      </w:pPr>
      <w:r w:rsidRPr="000833C9">
        <w:rPr>
          <w:szCs w:val="24"/>
        </w:rPr>
        <w:t xml:space="preserve">MOREIRA, </w:t>
      </w:r>
      <w:proofErr w:type="spellStart"/>
      <w:r w:rsidRPr="000833C9">
        <w:rPr>
          <w:szCs w:val="24"/>
        </w:rPr>
        <w:t>Weberty</w:t>
      </w:r>
      <w:proofErr w:type="spellEnd"/>
      <w:r w:rsidRPr="000833C9">
        <w:rPr>
          <w:szCs w:val="24"/>
        </w:rPr>
        <w:t xml:space="preserve"> </w:t>
      </w:r>
      <w:r w:rsidRPr="00387D9A">
        <w:rPr>
          <w:i/>
          <w:iCs/>
          <w:szCs w:val="24"/>
        </w:rPr>
        <w:t>et al</w:t>
      </w:r>
      <w:r w:rsidRPr="000833C9">
        <w:rPr>
          <w:szCs w:val="24"/>
        </w:rPr>
        <w:t xml:space="preserve">. Estudo comparativo da eficiência de processos de aquisição de materiais utilizando o BPM para redução do tempo de conclusão de compras em empresa de grande porte. </w:t>
      </w:r>
      <w:r w:rsidRPr="009C684C">
        <w:rPr>
          <w:b/>
          <w:bCs/>
          <w:szCs w:val="24"/>
        </w:rPr>
        <w:t>Revista de Gestão e Projetos</w:t>
      </w:r>
      <w:r w:rsidRPr="000833C9">
        <w:rPr>
          <w:szCs w:val="24"/>
        </w:rPr>
        <w:t>, v. 9, n. 1, p. 22-32, 2020.</w:t>
      </w:r>
    </w:p>
    <w:p w14:paraId="415C1821" w14:textId="790061A5" w:rsidR="00D95916" w:rsidRDefault="00167F2D" w:rsidP="00245471">
      <w:pPr>
        <w:pStyle w:val="TF-refernciasITEM"/>
        <w:rPr>
          <w:szCs w:val="24"/>
        </w:rPr>
      </w:pPr>
      <w:r w:rsidRPr="000833C9">
        <w:rPr>
          <w:szCs w:val="24"/>
        </w:rPr>
        <w:t xml:space="preserve">MORGADO, Roberto de Carvalho. </w:t>
      </w:r>
      <w:r w:rsidRPr="000833C9">
        <w:rPr>
          <w:b/>
          <w:bCs/>
          <w:szCs w:val="24"/>
        </w:rPr>
        <w:t xml:space="preserve">O Business </w:t>
      </w:r>
      <w:proofErr w:type="spellStart"/>
      <w:r w:rsidRPr="000833C9">
        <w:rPr>
          <w:b/>
          <w:bCs/>
          <w:szCs w:val="24"/>
        </w:rPr>
        <w:t>Process</w:t>
      </w:r>
      <w:proofErr w:type="spellEnd"/>
      <w:r w:rsidRPr="000833C9">
        <w:rPr>
          <w:b/>
          <w:bCs/>
          <w:szCs w:val="24"/>
        </w:rPr>
        <w:t xml:space="preserve"> Management – BPM como ferramenta de apoio na gestão de software. </w:t>
      </w:r>
      <w:r w:rsidRPr="000833C9">
        <w:rPr>
          <w:szCs w:val="24"/>
        </w:rPr>
        <w:t>2021.</w:t>
      </w:r>
      <w:r>
        <w:rPr>
          <w:szCs w:val="24"/>
        </w:rPr>
        <w:t xml:space="preserve"> 40 f.</w:t>
      </w:r>
      <w:r w:rsidRPr="000833C9">
        <w:rPr>
          <w:szCs w:val="24"/>
        </w:rPr>
        <w:t xml:space="preserve"> Trabalho de Conclusão de Curso</w:t>
      </w:r>
      <w:r w:rsidRPr="000833C9" w:rsidDel="00225E72">
        <w:rPr>
          <w:szCs w:val="24"/>
        </w:rPr>
        <w:t xml:space="preserve"> </w:t>
      </w:r>
      <w:r w:rsidRPr="000833C9">
        <w:rPr>
          <w:szCs w:val="24"/>
        </w:rPr>
        <w:t xml:space="preserve">(Curso de Engenharia de Computação) </w:t>
      </w:r>
      <w:r>
        <w:rPr>
          <w:szCs w:val="24"/>
        </w:rPr>
        <w:t>-</w:t>
      </w:r>
      <w:r w:rsidRPr="000833C9">
        <w:rPr>
          <w:szCs w:val="24"/>
        </w:rPr>
        <w:t xml:space="preserve"> Universidade Federal de Santa Catarina</w:t>
      </w:r>
      <w:r>
        <w:rPr>
          <w:szCs w:val="24"/>
        </w:rPr>
        <w:t>, Goiânia, 2021.</w:t>
      </w:r>
    </w:p>
    <w:p w14:paraId="211470F8" w14:textId="64F6A342" w:rsidR="00B044F8" w:rsidRDefault="00B044F8" w:rsidP="00245471">
      <w:pPr>
        <w:pStyle w:val="TF-refernciasITEM"/>
        <w:rPr>
          <w:szCs w:val="24"/>
        </w:rPr>
      </w:pPr>
      <w:r w:rsidRPr="000833C9">
        <w:rPr>
          <w:szCs w:val="24"/>
        </w:rPr>
        <w:t xml:space="preserve">NASCIMENTO, Renan Santana do. </w:t>
      </w:r>
      <w:proofErr w:type="spellStart"/>
      <w:r w:rsidRPr="000833C9">
        <w:rPr>
          <w:b/>
          <w:bCs/>
          <w:szCs w:val="24"/>
        </w:rPr>
        <w:t>ToSeguro</w:t>
      </w:r>
      <w:proofErr w:type="spellEnd"/>
      <w:r w:rsidRPr="006B05EF">
        <w:rPr>
          <w:szCs w:val="24"/>
        </w:rPr>
        <w:t>:</w:t>
      </w:r>
      <w:r w:rsidRPr="000833C9">
        <w:rPr>
          <w:szCs w:val="24"/>
        </w:rPr>
        <w:t xml:space="preserve"> um protótipo de alta fidelidade de um sistema gerenciador de cartão unificado desenvolvido a partir do framework design sprint. 2021. </w:t>
      </w:r>
      <w:r>
        <w:rPr>
          <w:szCs w:val="24"/>
        </w:rPr>
        <w:t xml:space="preserve">78 f. </w:t>
      </w:r>
      <w:r w:rsidRPr="000833C9">
        <w:rPr>
          <w:szCs w:val="24"/>
        </w:rPr>
        <w:t xml:space="preserve">Monografia (Bacharel em Tecnologia da Informação) - Universidade Federal Rural do </w:t>
      </w:r>
      <w:proofErr w:type="spellStart"/>
      <w:r w:rsidRPr="000833C9">
        <w:rPr>
          <w:szCs w:val="24"/>
        </w:rPr>
        <w:t>Semi-Árido</w:t>
      </w:r>
      <w:proofErr w:type="spellEnd"/>
      <w:r w:rsidRPr="000833C9">
        <w:rPr>
          <w:szCs w:val="24"/>
        </w:rPr>
        <w:t>, Pau dos Ferros</w:t>
      </w:r>
      <w:r>
        <w:rPr>
          <w:szCs w:val="24"/>
        </w:rPr>
        <w:t>, 2021.</w:t>
      </w:r>
    </w:p>
    <w:p w14:paraId="43A12781" w14:textId="59A60848" w:rsidR="00E83CE9" w:rsidRPr="00E5182B" w:rsidRDefault="00E83CE9" w:rsidP="00245471">
      <w:pPr>
        <w:pStyle w:val="TF-refernciasITEM"/>
        <w:rPr>
          <w:lang w:val="en-US"/>
        </w:rPr>
      </w:pPr>
      <w:r w:rsidRPr="00E92AEA">
        <w:lastRenderedPageBreak/>
        <w:t>NEVES</w:t>
      </w:r>
      <w:r w:rsidR="00F23EF8">
        <w:t xml:space="preserve">, </w:t>
      </w:r>
      <w:r w:rsidR="00F23EF8" w:rsidRPr="00F23EF8">
        <w:t>Bruna Pereira das</w:t>
      </w:r>
      <w:r w:rsidR="0090361E">
        <w:t xml:space="preserve"> </w:t>
      </w:r>
      <w:r w:rsidR="0090361E" w:rsidRPr="003F5BF6">
        <w:rPr>
          <w:i/>
          <w:iCs/>
        </w:rPr>
        <w:t>et al</w:t>
      </w:r>
      <w:r w:rsidR="0090361E">
        <w:t>.</w:t>
      </w:r>
      <w:r w:rsidRPr="00E92AEA">
        <w:t xml:space="preserve"> </w:t>
      </w:r>
      <w:r w:rsidR="0090361E" w:rsidRPr="0090361E">
        <w:t xml:space="preserve">Estudo </w:t>
      </w:r>
      <w:r w:rsidR="0090361E">
        <w:t>e</w:t>
      </w:r>
      <w:r w:rsidR="0090361E" w:rsidRPr="0090361E">
        <w:t xml:space="preserve">xploratório </w:t>
      </w:r>
      <w:r w:rsidR="0090361E">
        <w:t>p</w:t>
      </w:r>
      <w:r w:rsidR="0090361E" w:rsidRPr="0090361E">
        <w:t xml:space="preserve">ara </w:t>
      </w:r>
      <w:r w:rsidR="0090361E">
        <w:t>d</w:t>
      </w:r>
      <w:r w:rsidR="0090361E" w:rsidRPr="0090361E">
        <w:t xml:space="preserve">esenvolvimento </w:t>
      </w:r>
      <w:r w:rsidR="0090361E">
        <w:t>d</w:t>
      </w:r>
      <w:r w:rsidR="0090361E" w:rsidRPr="0090361E">
        <w:t xml:space="preserve">e </w:t>
      </w:r>
      <w:r w:rsidR="0090361E">
        <w:t>s</w:t>
      </w:r>
      <w:r w:rsidR="0090361E" w:rsidRPr="0090361E">
        <w:t xml:space="preserve">istema </w:t>
      </w:r>
      <w:r w:rsidR="0090361E">
        <w:t>d</w:t>
      </w:r>
      <w:r w:rsidR="0090361E" w:rsidRPr="0090361E">
        <w:t xml:space="preserve">estinado </w:t>
      </w:r>
      <w:r w:rsidR="0090361E">
        <w:t>a g</w:t>
      </w:r>
      <w:r w:rsidR="0090361E" w:rsidRPr="0090361E">
        <w:t xml:space="preserve">erenciamento </w:t>
      </w:r>
      <w:r w:rsidR="008B7E11">
        <w:t>d</w:t>
      </w:r>
      <w:r w:rsidR="0090361E" w:rsidRPr="0090361E">
        <w:t xml:space="preserve">e </w:t>
      </w:r>
      <w:r w:rsidR="008B7E11">
        <w:t>c</w:t>
      </w:r>
      <w:r w:rsidR="0090361E" w:rsidRPr="0090361E">
        <w:t>lientes</w:t>
      </w:r>
      <w:r w:rsidR="008B7E11">
        <w:t xml:space="preserve"> e o</w:t>
      </w:r>
      <w:r w:rsidR="0090361E" w:rsidRPr="0090361E">
        <w:t xml:space="preserve">rçamentos </w:t>
      </w:r>
      <w:r w:rsidR="008B7E11">
        <w:t>e</w:t>
      </w:r>
      <w:r w:rsidR="0090361E" w:rsidRPr="0090361E">
        <w:t xml:space="preserve">m </w:t>
      </w:r>
      <w:r w:rsidR="008B7E11">
        <w:t>u</w:t>
      </w:r>
      <w:r w:rsidR="0090361E" w:rsidRPr="0090361E">
        <w:t xml:space="preserve">ma </w:t>
      </w:r>
      <w:r w:rsidR="008B7E11">
        <w:t>o</w:t>
      </w:r>
      <w:r w:rsidR="0090361E" w:rsidRPr="0090361E">
        <w:t xml:space="preserve">ficina </w:t>
      </w:r>
      <w:r w:rsidR="008B7E11">
        <w:t>m</w:t>
      </w:r>
      <w:r w:rsidR="0090361E" w:rsidRPr="0090361E">
        <w:t xml:space="preserve">ecânica </w:t>
      </w:r>
      <w:r w:rsidR="008B7E11">
        <w:t>l</w:t>
      </w:r>
      <w:r w:rsidR="0090361E" w:rsidRPr="0090361E">
        <w:t xml:space="preserve">ocalizada </w:t>
      </w:r>
      <w:r w:rsidR="008B7E11">
        <w:t>e</w:t>
      </w:r>
      <w:r w:rsidR="0090361E" w:rsidRPr="0090361E">
        <w:t xml:space="preserve">m São José </w:t>
      </w:r>
      <w:r w:rsidR="008B7E11">
        <w:t>d</w:t>
      </w:r>
      <w:r w:rsidR="0090361E" w:rsidRPr="0090361E">
        <w:t>os Pinhais</w:t>
      </w:r>
      <w:r w:rsidRPr="00E92AEA">
        <w:rPr>
          <w:b/>
          <w:bCs/>
        </w:rPr>
        <w:t>.</w:t>
      </w:r>
      <w:r w:rsidRPr="00E92AEA">
        <w:t xml:space="preserve"> </w:t>
      </w:r>
      <w:r w:rsidRPr="003F5BF6">
        <w:rPr>
          <w:b/>
          <w:bCs/>
        </w:rPr>
        <w:t>Revista Conhecimento Interativo</w:t>
      </w:r>
      <w:r w:rsidRPr="00E92AEA">
        <w:t>, São José dos Pinhais, v. 2, n. 2, p. 208-229, 2021. Dispon</w:t>
      </w:r>
      <w:r w:rsidR="00025776" w:rsidRPr="00E92AEA">
        <w:t>í</w:t>
      </w:r>
      <w:r w:rsidRPr="00E92AEA">
        <w:t>vel em:</w:t>
      </w:r>
      <w:r w:rsidR="004A1DEF" w:rsidRPr="00E92AEA">
        <w:t xml:space="preserve"> http://app.fiepr.org.br/revistacientifica/index.php/inovamais/article/view/590. </w:t>
      </w:r>
      <w:proofErr w:type="spellStart"/>
      <w:r w:rsidR="004A1DEF" w:rsidRPr="00E5182B">
        <w:rPr>
          <w:lang w:val="en-US"/>
        </w:rPr>
        <w:t>Acesso</w:t>
      </w:r>
      <w:proofErr w:type="spellEnd"/>
      <w:r w:rsidR="004A1DEF" w:rsidRPr="00E5182B">
        <w:rPr>
          <w:lang w:val="en-US"/>
        </w:rPr>
        <w:t xml:space="preserve"> </w:t>
      </w:r>
      <w:proofErr w:type="spellStart"/>
      <w:r w:rsidR="004A1DEF" w:rsidRPr="00E5182B">
        <w:rPr>
          <w:lang w:val="en-US"/>
        </w:rPr>
        <w:t>em</w:t>
      </w:r>
      <w:proofErr w:type="spellEnd"/>
      <w:r w:rsidR="004A1DEF" w:rsidRPr="00E5182B">
        <w:rPr>
          <w:lang w:val="en-US"/>
        </w:rPr>
        <w:t>: 18 mar</w:t>
      </w:r>
      <w:r w:rsidR="00B00F40" w:rsidRPr="00E5182B">
        <w:rPr>
          <w:lang w:val="en-US"/>
        </w:rPr>
        <w:t>.</w:t>
      </w:r>
      <w:r w:rsidR="004A1DEF" w:rsidRPr="00E5182B">
        <w:rPr>
          <w:lang w:val="en-US"/>
        </w:rPr>
        <w:t xml:space="preserve"> 2024.</w:t>
      </w:r>
    </w:p>
    <w:p w14:paraId="1170FF32" w14:textId="1B1A414A" w:rsidR="0009252E" w:rsidRPr="00E5182B" w:rsidRDefault="0009252E" w:rsidP="0009252E">
      <w:pPr>
        <w:pStyle w:val="TF-refernciasITEM"/>
        <w:rPr>
          <w:szCs w:val="24"/>
          <w:lang w:val="en-US"/>
        </w:rPr>
      </w:pPr>
      <w:r w:rsidRPr="000833C9">
        <w:rPr>
          <w:szCs w:val="24"/>
          <w:lang w:val="en-US"/>
        </w:rPr>
        <w:t xml:space="preserve">NEUSESSER, Tim. </w:t>
      </w:r>
      <w:r w:rsidRPr="004F6F89">
        <w:rPr>
          <w:szCs w:val="24"/>
          <w:lang w:val="en-US"/>
        </w:rPr>
        <w:t>UX Basics: Study Guide</w:t>
      </w:r>
      <w:r w:rsidRPr="000833C9">
        <w:rPr>
          <w:szCs w:val="24"/>
          <w:lang w:val="en-US"/>
        </w:rPr>
        <w:t xml:space="preserve">. </w:t>
      </w:r>
      <w:r w:rsidRPr="00E5182B">
        <w:rPr>
          <w:b/>
          <w:bCs/>
          <w:szCs w:val="24"/>
          <w:lang w:val="en-US"/>
        </w:rPr>
        <w:t xml:space="preserve">Nielsen Norman Group, </w:t>
      </w:r>
      <w:r w:rsidRPr="00E5182B">
        <w:rPr>
          <w:szCs w:val="24"/>
          <w:lang w:val="en-US"/>
        </w:rPr>
        <w:t xml:space="preserve">2023. </w:t>
      </w:r>
      <w:r w:rsidRPr="00CA49F4">
        <w:rPr>
          <w:szCs w:val="24"/>
        </w:rPr>
        <w:t xml:space="preserve">Disponível em: https://www.nngroup.com/articles/ux-basics-study-guide/. </w:t>
      </w:r>
      <w:proofErr w:type="spellStart"/>
      <w:r w:rsidRPr="00E5182B">
        <w:rPr>
          <w:szCs w:val="24"/>
          <w:lang w:val="en-US"/>
        </w:rPr>
        <w:t>Acesso</w:t>
      </w:r>
      <w:proofErr w:type="spellEnd"/>
      <w:r w:rsidRPr="00E5182B">
        <w:rPr>
          <w:szCs w:val="24"/>
          <w:lang w:val="en-US"/>
        </w:rPr>
        <w:t xml:space="preserve"> </w:t>
      </w:r>
      <w:proofErr w:type="spellStart"/>
      <w:r w:rsidRPr="00E5182B">
        <w:rPr>
          <w:szCs w:val="24"/>
          <w:lang w:val="en-US"/>
        </w:rPr>
        <w:t>em</w:t>
      </w:r>
      <w:proofErr w:type="spellEnd"/>
      <w:r w:rsidRPr="00E5182B">
        <w:rPr>
          <w:szCs w:val="24"/>
          <w:lang w:val="en-US"/>
        </w:rPr>
        <w:t xml:space="preserve">: </w:t>
      </w:r>
      <w:r w:rsidR="00A4163E" w:rsidRPr="00E5182B">
        <w:rPr>
          <w:szCs w:val="24"/>
          <w:lang w:val="en-US"/>
        </w:rPr>
        <w:t>19</w:t>
      </w:r>
      <w:r w:rsidRPr="00E5182B">
        <w:rPr>
          <w:szCs w:val="24"/>
          <w:lang w:val="en-US"/>
        </w:rPr>
        <w:t xml:space="preserve"> </w:t>
      </w:r>
      <w:r w:rsidR="00A4163E" w:rsidRPr="00E5182B">
        <w:rPr>
          <w:szCs w:val="24"/>
          <w:lang w:val="en-US"/>
        </w:rPr>
        <w:t>mar</w:t>
      </w:r>
      <w:r w:rsidRPr="00E5182B">
        <w:rPr>
          <w:szCs w:val="24"/>
          <w:lang w:val="en-US"/>
        </w:rPr>
        <w:t>. 202</w:t>
      </w:r>
      <w:r w:rsidR="00A4163E" w:rsidRPr="00E5182B">
        <w:rPr>
          <w:szCs w:val="24"/>
          <w:lang w:val="en-US"/>
        </w:rPr>
        <w:t>4</w:t>
      </w:r>
      <w:r w:rsidRPr="00E5182B">
        <w:rPr>
          <w:szCs w:val="24"/>
          <w:lang w:val="en-US"/>
        </w:rPr>
        <w:t>.</w:t>
      </w:r>
    </w:p>
    <w:p w14:paraId="36FAE340" w14:textId="39133D99" w:rsidR="0009252E" w:rsidRPr="00E5182B" w:rsidRDefault="0009252E" w:rsidP="0009252E">
      <w:pPr>
        <w:pStyle w:val="TF-refernciasITEM"/>
        <w:rPr>
          <w:szCs w:val="24"/>
          <w:lang w:val="en-US"/>
        </w:rPr>
      </w:pPr>
      <w:r w:rsidRPr="00E917B1">
        <w:rPr>
          <w:lang w:val="en-US"/>
        </w:rPr>
        <w:t xml:space="preserve">NIELSEN, Jakob. </w:t>
      </w:r>
      <w:r w:rsidRPr="00617532">
        <w:rPr>
          <w:lang w:val="en-US"/>
        </w:rPr>
        <w:t xml:space="preserve">Usability 101: Introduction to Usability. </w:t>
      </w:r>
      <w:r w:rsidRPr="00E5182B">
        <w:rPr>
          <w:b/>
          <w:bCs/>
          <w:szCs w:val="24"/>
          <w:lang w:val="en-US"/>
        </w:rPr>
        <w:t>Nielsen Norman Group</w:t>
      </w:r>
      <w:r w:rsidRPr="00E5182B">
        <w:rPr>
          <w:szCs w:val="24"/>
          <w:lang w:val="en-US"/>
        </w:rPr>
        <w:t>, 2012.</w:t>
      </w:r>
      <w:r w:rsidRPr="00E5182B">
        <w:rPr>
          <w:lang w:val="en-US"/>
        </w:rPr>
        <w:t xml:space="preserve"> </w:t>
      </w:r>
      <w:r w:rsidRPr="000833C9">
        <w:rPr>
          <w:szCs w:val="24"/>
        </w:rPr>
        <w:t xml:space="preserve">Disponível em: </w:t>
      </w:r>
      <w:r w:rsidRPr="009D1E2C">
        <w:t>https://www.nngroup.com/articles/usability-101-introduction-to-usability/</w:t>
      </w:r>
      <w:r w:rsidRPr="000833C9">
        <w:rPr>
          <w:szCs w:val="24"/>
        </w:rPr>
        <w:t xml:space="preserve">. </w:t>
      </w:r>
      <w:proofErr w:type="spellStart"/>
      <w:r w:rsidRPr="00E5182B">
        <w:rPr>
          <w:szCs w:val="24"/>
          <w:lang w:val="en-US"/>
        </w:rPr>
        <w:t>Acesso</w:t>
      </w:r>
      <w:proofErr w:type="spellEnd"/>
      <w:r w:rsidRPr="00E5182B">
        <w:rPr>
          <w:szCs w:val="24"/>
          <w:lang w:val="en-US"/>
        </w:rPr>
        <w:t xml:space="preserve"> </w:t>
      </w:r>
      <w:proofErr w:type="spellStart"/>
      <w:r w:rsidRPr="00E5182B">
        <w:rPr>
          <w:szCs w:val="24"/>
          <w:lang w:val="en-US"/>
        </w:rPr>
        <w:t>em</w:t>
      </w:r>
      <w:proofErr w:type="spellEnd"/>
      <w:r w:rsidRPr="00E5182B">
        <w:rPr>
          <w:szCs w:val="24"/>
          <w:lang w:val="en-US"/>
        </w:rPr>
        <w:t xml:space="preserve">: </w:t>
      </w:r>
      <w:r w:rsidR="00A4163E" w:rsidRPr="00E5182B">
        <w:rPr>
          <w:szCs w:val="24"/>
          <w:lang w:val="en-US"/>
        </w:rPr>
        <w:t>18</w:t>
      </w:r>
      <w:r w:rsidRPr="00E5182B">
        <w:rPr>
          <w:szCs w:val="24"/>
          <w:lang w:val="en-US"/>
        </w:rPr>
        <w:t xml:space="preserve"> </w:t>
      </w:r>
      <w:r w:rsidR="00A4163E" w:rsidRPr="00E5182B">
        <w:rPr>
          <w:szCs w:val="24"/>
          <w:lang w:val="en-US"/>
        </w:rPr>
        <w:t>mar</w:t>
      </w:r>
      <w:r w:rsidRPr="00E5182B">
        <w:rPr>
          <w:szCs w:val="24"/>
          <w:lang w:val="en-US"/>
        </w:rPr>
        <w:t>. 202</w:t>
      </w:r>
      <w:r w:rsidR="00A4163E" w:rsidRPr="00E5182B">
        <w:rPr>
          <w:szCs w:val="24"/>
          <w:lang w:val="en-US"/>
        </w:rPr>
        <w:t>4</w:t>
      </w:r>
      <w:r w:rsidRPr="00E5182B">
        <w:rPr>
          <w:szCs w:val="24"/>
          <w:lang w:val="en-US"/>
        </w:rPr>
        <w:t>.</w:t>
      </w:r>
    </w:p>
    <w:p w14:paraId="51ECF008" w14:textId="24F2F379" w:rsidR="0009252E" w:rsidRPr="00E5182B" w:rsidRDefault="0009252E" w:rsidP="0009252E">
      <w:pPr>
        <w:pStyle w:val="TF-refernciasITEM"/>
        <w:rPr>
          <w:szCs w:val="24"/>
          <w:lang w:val="en-US"/>
        </w:rPr>
      </w:pPr>
      <w:r w:rsidRPr="00E917B1">
        <w:rPr>
          <w:szCs w:val="24"/>
          <w:lang w:val="en-US"/>
        </w:rPr>
        <w:t xml:space="preserve">NIELSEN, Jakob. 10 Usability heuristics for user interface design. </w:t>
      </w:r>
      <w:r w:rsidRPr="00E5182B">
        <w:rPr>
          <w:b/>
          <w:bCs/>
          <w:szCs w:val="24"/>
          <w:lang w:val="en-US"/>
        </w:rPr>
        <w:t>Nielsen Norman Group</w:t>
      </w:r>
      <w:r w:rsidRPr="00E5182B">
        <w:rPr>
          <w:szCs w:val="24"/>
          <w:lang w:val="en-US"/>
        </w:rPr>
        <w:t xml:space="preserve">, 2020. </w:t>
      </w:r>
      <w:r w:rsidRPr="00565743">
        <w:rPr>
          <w:szCs w:val="24"/>
        </w:rPr>
        <w:t xml:space="preserve">Disponível em: https://www.nngroup.com/articles/ten-usability-heuristics/. </w:t>
      </w:r>
      <w:proofErr w:type="spellStart"/>
      <w:r w:rsidRPr="00E5182B">
        <w:rPr>
          <w:szCs w:val="24"/>
          <w:lang w:val="en-US"/>
        </w:rPr>
        <w:t>Acesso</w:t>
      </w:r>
      <w:proofErr w:type="spellEnd"/>
      <w:r w:rsidRPr="00E5182B">
        <w:rPr>
          <w:szCs w:val="24"/>
          <w:lang w:val="en-US"/>
        </w:rPr>
        <w:t xml:space="preserve"> </w:t>
      </w:r>
      <w:proofErr w:type="spellStart"/>
      <w:r w:rsidRPr="00E5182B">
        <w:rPr>
          <w:szCs w:val="24"/>
          <w:lang w:val="en-US"/>
        </w:rPr>
        <w:t>em</w:t>
      </w:r>
      <w:proofErr w:type="spellEnd"/>
      <w:r w:rsidRPr="00E5182B">
        <w:rPr>
          <w:szCs w:val="24"/>
          <w:lang w:val="en-US"/>
        </w:rPr>
        <w:t>: 1</w:t>
      </w:r>
      <w:r w:rsidR="00A4163E" w:rsidRPr="00E5182B">
        <w:rPr>
          <w:szCs w:val="24"/>
          <w:lang w:val="en-US"/>
        </w:rPr>
        <w:t>8</w:t>
      </w:r>
      <w:r w:rsidRPr="00E5182B">
        <w:rPr>
          <w:szCs w:val="24"/>
          <w:lang w:val="en-US"/>
        </w:rPr>
        <w:t xml:space="preserve"> </w:t>
      </w:r>
      <w:r w:rsidR="00A4163E" w:rsidRPr="00E5182B">
        <w:rPr>
          <w:szCs w:val="24"/>
          <w:lang w:val="en-US"/>
        </w:rPr>
        <w:t>mar</w:t>
      </w:r>
      <w:r w:rsidRPr="00E5182B">
        <w:rPr>
          <w:szCs w:val="24"/>
          <w:lang w:val="en-US"/>
        </w:rPr>
        <w:t>. 202</w:t>
      </w:r>
      <w:r w:rsidR="00A4163E" w:rsidRPr="00E5182B">
        <w:rPr>
          <w:szCs w:val="24"/>
          <w:lang w:val="en-US"/>
        </w:rPr>
        <w:t>4</w:t>
      </w:r>
      <w:r w:rsidRPr="00E5182B">
        <w:rPr>
          <w:szCs w:val="24"/>
          <w:lang w:val="en-US"/>
        </w:rPr>
        <w:t>.</w:t>
      </w:r>
    </w:p>
    <w:p w14:paraId="05FE8CEC" w14:textId="3C4C18AE" w:rsidR="0009252E" w:rsidRPr="0009252E" w:rsidRDefault="0009252E" w:rsidP="00245471">
      <w:pPr>
        <w:pStyle w:val="TF-refernciasITEM"/>
        <w:rPr>
          <w:b/>
          <w:bCs/>
          <w:szCs w:val="24"/>
        </w:rPr>
      </w:pPr>
      <w:r w:rsidRPr="000833C9">
        <w:rPr>
          <w:szCs w:val="24"/>
          <w:lang w:val="en-US"/>
        </w:rPr>
        <w:t xml:space="preserve">NORMAN, Don; NIELSEN, Jakob. </w:t>
      </w:r>
      <w:r w:rsidRPr="008659CE">
        <w:rPr>
          <w:szCs w:val="24"/>
          <w:lang w:val="en-US"/>
        </w:rPr>
        <w:t>The Definition of User Experience (UX</w:t>
      </w:r>
      <w:r w:rsidRPr="008659CE">
        <w:rPr>
          <w:b/>
          <w:bCs/>
          <w:szCs w:val="24"/>
          <w:lang w:val="en-US"/>
        </w:rPr>
        <w:t xml:space="preserve">). </w:t>
      </w:r>
      <w:r w:rsidRPr="008659CE">
        <w:rPr>
          <w:b/>
          <w:bCs/>
          <w:szCs w:val="24"/>
        </w:rPr>
        <w:t xml:space="preserve">Nielsen Norman </w:t>
      </w:r>
      <w:proofErr w:type="spellStart"/>
      <w:r w:rsidRPr="008659CE">
        <w:rPr>
          <w:b/>
          <w:bCs/>
          <w:szCs w:val="24"/>
        </w:rPr>
        <w:t>Group</w:t>
      </w:r>
      <w:proofErr w:type="spellEnd"/>
      <w:r>
        <w:rPr>
          <w:szCs w:val="24"/>
        </w:rPr>
        <w:t>, 2023.</w:t>
      </w:r>
      <w:r w:rsidRPr="000833C9">
        <w:rPr>
          <w:szCs w:val="24"/>
        </w:rPr>
        <w:t xml:space="preserve"> Disponível em: https://www.nngroup.com/articles/definition-user-experience/. Acesso em: </w:t>
      </w:r>
      <w:r w:rsidR="00A4163E">
        <w:rPr>
          <w:szCs w:val="24"/>
        </w:rPr>
        <w:t>19 mar. 2024</w:t>
      </w:r>
      <w:r w:rsidRPr="000833C9">
        <w:rPr>
          <w:szCs w:val="24"/>
        </w:rPr>
        <w:t>.</w:t>
      </w:r>
    </w:p>
    <w:p w14:paraId="326A0B75" w14:textId="77777777" w:rsidR="00325E78" w:rsidRDefault="00325E78" w:rsidP="00325E78">
      <w:pPr>
        <w:pStyle w:val="TF-refernciasITEM"/>
        <w:rPr>
          <w:szCs w:val="24"/>
        </w:rPr>
      </w:pPr>
      <w:r w:rsidRPr="000833C9">
        <w:rPr>
          <w:szCs w:val="24"/>
        </w:rPr>
        <w:t xml:space="preserve">OLIVEIRA, Andressa Luiza </w:t>
      </w:r>
      <w:proofErr w:type="spellStart"/>
      <w:r w:rsidRPr="000833C9">
        <w:rPr>
          <w:szCs w:val="24"/>
        </w:rPr>
        <w:t>Bortolaso</w:t>
      </w:r>
      <w:proofErr w:type="spellEnd"/>
      <w:r w:rsidRPr="000833C9">
        <w:rPr>
          <w:szCs w:val="24"/>
        </w:rPr>
        <w:t xml:space="preserve"> de. </w:t>
      </w:r>
      <w:r w:rsidRPr="000833C9">
        <w:rPr>
          <w:b/>
          <w:bCs/>
          <w:szCs w:val="24"/>
        </w:rPr>
        <w:t>Fatores críticos de sucesso nas etapas de implantação do bpm em instituições federais de ensino superior</w:t>
      </w:r>
      <w:r w:rsidRPr="000833C9">
        <w:rPr>
          <w:szCs w:val="24"/>
        </w:rPr>
        <w:t xml:space="preserve">. 2018. </w:t>
      </w:r>
      <w:r>
        <w:rPr>
          <w:szCs w:val="24"/>
        </w:rPr>
        <w:t xml:space="preserve">129 f. </w:t>
      </w:r>
      <w:r w:rsidRPr="000833C9">
        <w:rPr>
          <w:szCs w:val="24"/>
        </w:rPr>
        <w:t>Dissertação (Pós-Graduação em Engenharia de Produção) - Universidade Federal do Rio Grande do Sul, Porto Alegre</w:t>
      </w:r>
      <w:r>
        <w:rPr>
          <w:szCs w:val="24"/>
        </w:rPr>
        <w:t>, 2018.</w:t>
      </w:r>
    </w:p>
    <w:p w14:paraId="44BA53E4" w14:textId="77777777" w:rsidR="008B7E11" w:rsidRPr="00325E78" w:rsidRDefault="008B7E11" w:rsidP="008B7E11">
      <w:pPr>
        <w:pStyle w:val="TF-refernciasITEM"/>
        <w:rPr>
          <w:szCs w:val="24"/>
        </w:rPr>
      </w:pPr>
      <w:r>
        <w:rPr>
          <w:szCs w:val="24"/>
        </w:rPr>
        <w:t xml:space="preserve">OLIVEIRA, Magno Lamas. </w:t>
      </w:r>
      <w:r w:rsidRPr="00BF2278">
        <w:rPr>
          <w:b/>
          <w:bCs/>
          <w:szCs w:val="24"/>
        </w:rPr>
        <w:t>Elaboração e execução de testes com usuários para análise de usabilidade do sistema de gestão de pós-graduação.</w:t>
      </w:r>
      <w:r>
        <w:rPr>
          <w:szCs w:val="24"/>
        </w:rPr>
        <w:t xml:space="preserve"> 2022a. 61 f. </w:t>
      </w:r>
      <w:r w:rsidRPr="000833C9">
        <w:rPr>
          <w:szCs w:val="24"/>
        </w:rPr>
        <w:t>Trabalho de Conclusão de Curso</w:t>
      </w:r>
      <w:r w:rsidRPr="000833C9" w:rsidDel="00225E72">
        <w:rPr>
          <w:szCs w:val="24"/>
        </w:rPr>
        <w:t xml:space="preserve"> </w:t>
      </w:r>
      <w:r w:rsidRPr="000833C9">
        <w:rPr>
          <w:szCs w:val="24"/>
        </w:rPr>
        <w:t>(</w:t>
      </w:r>
      <w:r>
        <w:rPr>
          <w:szCs w:val="24"/>
        </w:rPr>
        <w:t>Bacharel em Ciências da Computação</w:t>
      </w:r>
      <w:r w:rsidRPr="000833C9">
        <w:rPr>
          <w:szCs w:val="24"/>
        </w:rPr>
        <w:t xml:space="preserve">) – Universidade Federal de </w:t>
      </w:r>
      <w:r>
        <w:rPr>
          <w:szCs w:val="24"/>
        </w:rPr>
        <w:t>São Paulo – UNIFESP, São José dos Campos, 2022</w:t>
      </w:r>
      <w:r w:rsidRPr="000833C9">
        <w:rPr>
          <w:szCs w:val="24"/>
        </w:rPr>
        <w:t>.</w:t>
      </w:r>
    </w:p>
    <w:p w14:paraId="29464A6B" w14:textId="212A2000" w:rsidR="00325E78" w:rsidRDefault="00325E78" w:rsidP="00325E78">
      <w:pPr>
        <w:pStyle w:val="TF-refernciasITEM"/>
        <w:rPr>
          <w:szCs w:val="24"/>
        </w:rPr>
      </w:pPr>
      <w:r>
        <w:rPr>
          <w:szCs w:val="24"/>
        </w:rPr>
        <w:t xml:space="preserve">OLIVEIRA, Danilo Pereira de. </w:t>
      </w:r>
      <w:r w:rsidRPr="00F63DB2">
        <w:rPr>
          <w:b/>
          <w:bCs/>
        </w:rPr>
        <w:t>Proposta de interface baseada no Material Design para um aplicativo Android no domínio de barbearias</w:t>
      </w:r>
      <w:r>
        <w:t xml:space="preserve">. 2022b. 82 f. </w:t>
      </w:r>
      <w:r w:rsidRPr="000833C9">
        <w:rPr>
          <w:szCs w:val="24"/>
        </w:rPr>
        <w:t>Trabalho de Conclusão de Curso</w:t>
      </w:r>
      <w:r w:rsidRPr="000833C9" w:rsidDel="00225E72">
        <w:rPr>
          <w:szCs w:val="24"/>
        </w:rPr>
        <w:t xml:space="preserve"> </w:t>
      </w:r>
      <w:r w:rsidRPr="000833C9">
        <w:rPr>
          <w:szCs w:val="24"/>
        </w:rPr>
        <w:t>(</w:t>
      </w:r>
      <w:r>
        <w:rPr>
          <w:szCs w:val="24"/>
        </w:rPr>
        <w:t>Bacharel em Sistemas de Informação</w:t>
      </w:r>
      <w:r w:rsidRPr="000833C9">
        <w:rPr>
          <w:szCs w:val="24"/>
        </w:rPr>
        <w:t xml:space="preserve">) – </w:t>
      </w:r>
      <w:r>
        <w:t>Faculdade de Computação da Universidade Federal de Uberlândia</w:t>
      </w:r>
      <w:r>
        <w:rPr>
          <w:szCs w:val="24"/>
        </w:rPr>
        <w:t xml:space="preserve">, </w:t>
      </w:r>
      <w:r>
        <w:t>Monte Carmelo – MG</w:t>
      </w:r>
      <w:r>
        <w:rPr>
          <w:szCs w:val="24"/>
        </w:rPr>
        <w:t>, 2022.</w:t>
      </w:r>
    </w:p>
    <w:p w14:paraId="08A1A638" w14:textId="77777777" w:rsidR="00325E78" w:rsidRDefault="00325E78" w:rsidP="00325E78">
      <w:pPr>
        <w:pStyle w:val="TF-refernciasITEM"/>
        <w:rPr>
          <w:szCs w:val="24"/>
        </w:rPr>
      </w:pPr>
      <w:r>
        <w:rPr>
          <w:szCs w:val="24"/>
        </w:rPr>
        <w:t xml:space="preserve">OLIVEIRA, Jeferson </w:t>
      </w:r>
      <w:proofErr w:type="spellStart"/>
      <w:r>
        <w:rPr>
          <w:szCs w:val="24"/>
        </w:rPr>
        <w:t>Sunderlande</w:t>
      </w:r>
      <w:proofErr w:type="spellEnd"/>
      <w:r>
        <w:rPr>
          <w:szCs w:val="24"/>
        </w:rPr>
        <w:t xml:space="preserve"> de. </w:t>
      </w:r>
      <w:r w:rsidRPr="00E917B1">
        <w:rPr>
          <w:b/>
          <w:bCs/>
        </w:rPr>
        <w:t>Estudo de caso sobre o uso da notação BPMN no mapeamento do processo de baixa de atividades complementares na UCSAL</w:t>
      </w:r>
      <w:r>
        <w:t xml:space="preserve">. 2020. 200 f. </w:t>
      </w:r>
      <w:r w:rsidRPr="000833C9">
        <w:rPr>
          <w:szCs w:val="24"/>
        </w:rPr>
        <w:t>Trabalho de Conclusão de Curso</w:t>
      </w:r>
      <w:r w:rsidRPr="000833C9" w:rsidDel="00225E72">
        <w:rPr>
          <w:szCs w:val="24"/>
        </w:rPr>
        <w:t xml:space="preserve"> </w:t>
      </w:r>
      <w:r w:rsidRPr="000833C9">
        <w:rPr>
          <w:szCs w:val="24"/>
        </w:rPr>
        <w:t>(</w:t>
      </w:r>
      <w:r>
        <w:t>Título de Engenheiro de Software</w:t>
      </w:r>
      <w:r w:rsidRPr="000833C9">
        <w:rPr>
          <w:szCs w:val="24"/>
        </w:rPr>
        <w:t xml:space="preserve">) – </w:t>
      </w:r>
      <w:r>
        <w:t>Universidade Católica do Salvador, Salvador</w:t>
      </w:r>
      <w:r>
        <w:rPr>
          <w:szCs w:val="24"/>
        </w:rPr>
        <w:t>, 2020.</w:t>
      </w:r>
    </w:p>
    <w:p w14:paraId="7ACC6DC2" w14:textId="415AA5CF" w:rsidR="003B4FD8" w:rsidRDefault="003B4FD8" w:rsidP="003B4FD8">
      <w:pPr>
        <w:pStyle w:val="TF-refernciasITEM"/>
      </w:pPr>
      <w:r w:rsidRPr="00E92AEA">
        <w:t>OLIVEIRA</w:t>
      </w:r>
      <w:r w:rsidR="008B7E11">
        <w:t>,</w:t>
      </w:r>
      <w:r w:rsidR="008B7E11" w:rsidRPr="008B7E11">
        <w:t xml:space="preserve"> Adiel da Silva</w:t>
      </w:r>
      <w:r w:rsidR="008B7E11">
        <w:t xml:space="preserve"> </w:t>
      </w:r>
      <w:r w:rsidR="008B7E11" w:rsidRPr="003F5BF6">
        <w:rPr>
          <w:i/>
          <w:iCs/>
        </w:rPr>
        <w:t xml:space="preserve">et al. </w:t>
      </w:r>
      <w:proofErr w:type="spellStart"/>
      <w:r w:rsidRPr="00E92AEA">
        <w:rPr>
          <w:b/>
          <w:bCs/>
        </w:rPr>
        <w:t>SisMECÂNICA</w:t>
      </w:r>
      <w:proofErr w:type="spellEnd"/>
      <w:r w:rsidRPr="003F5BF6">
        <w:t>: sistema de gerenciamento para oficinas mecânicas.</w:t>
      </w:r>
      <w:r w:rsidRPr="00E92AEA">
        <w:t xml:space="preserve"> 2022. 39 f. Trabalho de Conclusão de Curso (Curso de Análise e Desenvolvimento de Sistemas) - Instituto Federal de São Paulo, Cubatão </w:t>
      </w:r>
      <w:r w:rsidRPr="00E92AEA">
        <w:rPr>
          <w:szCs w:val="24"/>
        </w:rPr>
        <w:t>– SP,</w:t>
      </w:r>
      <w:r w:rsidRPr="00E92AEA">
        <w:t xml:space="preserve"> 2022.</w:t>
      </w:r>
    </w:p>
    <w:p w14:paraId="30788B92" w14:textId="13D1551C" w:rsidR="002D3341" w:rsidRPr="002D3341" w:rsidRDefault="002D3341" w:rsidP="003B4FD8">
      <w:pPr>
        <w:pStyle w:val="TF-refernciasITEM"/>
        <w:rPr>
          <w:szCs w:val="24"/>
        </w:rPr>
      </w:pPr>
      <w:r w:rsidRPr="005F20CE">
        <w:rPr>
          <w:szCs w:val="24"/>
        </w:rPr>
        <w:t>OLIVEIRA</w:t>
      </w:r>
      <w:r w:rsidR="008B7E11">
        <w:rPr>
          <w:szCs w:val="24"/>
        </w:rPr>
        <w:t xml:space="preserve">, </w:t>
      </w:r>
      <w:r w:rsidR="008B7E11" w:rsidRPr="008B7E11">
        <w:rPr>
          <w:szCs w:val="24"/>
        </w:rPr>
        <w:t xml:space="preserve">Alisson da Silva Almeida </w:t>
      </w:r>
      <w:r w:rsidR="008B7E11" w:rsidRPr="003F5BF6">
        <w:rPr>
          <w:i/>
          <w:iCs/>
          <w:szCs w:val="24"/>
        </w:rPr>
        <w:t>et al</w:t>
      </w:r>
      <w:r w:rsidR="008B7E11">
        <w:rPr>
          <w:szCs w:val="24"/>
        </w:rPr>
        <w:t xml:space="preserve">. </w:t>
      </w:r>
      <w:r w:rsidRPr="00D46EC3">
        <w:rPr>
          <w:b/>
          <w:bCs/>
          <w:szCs w:val="24"/>
        </w:rPr>
        <w:t xml:space="preserve">SIGOM - </w:t>
      </w:r>
      <w:r w:rsidR="008B7E11" w:rsidRPr="00D46EC3">
        <w:rPr>
          <w:b/>
          <w:bCs/>
          <w:szCs w:val="24"/>
        </w:rPr>
        <w:t xml:space="preserve">Sistema </w:t>
      </w:r>
      <w:r w:rsidR="008B7E11">
        <w:rPr>
          <w:b/>
          <w:bCs/>
          <w:szCs w:val="24"/>
        </w:rPr>
        <w:t>d</w:t>
      </w:r>
      <w:r w:rsidR="008B7E11" w:rsidRPr="00D46EC3">
        <w:rPr>
          <w:b/>
          <w:bCs/>
          <w:szCs w:val="24"/>
        </w:rPr>
        <w:t xml:space="preserve">e Gerenciamento </w:t>
      </w:r>
      <w:r w:rsidR="008B7E11">
        <w:rPr>
          <w:b/>
          <w:bCs/>
          <w:szCs w:val="24"/>
        </w:rPr>
        <w:t>d</w:t>
      </w:r>
      <w:r w:rsidR="008B7E11" w:rsidRPr="00D46EC3">
        <w:rPr>
          <w:b/>
          <w:bCs/>
          <w:szCs w:val="24"/>
        </w:rPr>
        <w:t>e Oficinas Mecânicas</w:t>
      </w:r>
      <w:r w:rsidRPr="00D46EC3">
        <w:rPr>
          <w:b/>
          <w:bCs/>
          <w:szCs w:val="24"/>
        </w:rPr>
        <w:t>.</w:t>
      </w:r>
      <w:r w:rsidRPr="005F20CE">
        <w:rPr>
          <w:szCs w:val="24"/>
        </w:rPr>
        <w:t xml:space="preserve"> 2021. Projeto Interdisciplinar III, apresentado em cumprimento às exigências do Curso de Tecnologia em Análise e Desenvolvimento de Sistemas - Centro Universitário Nossa Senhora Aparecida, Goiânia, 2021.</w:t>
      </w:r>
    </w:p>
    <w:p w14:paraId="6A6F8AF3" w14:textId="39F791F4" w:rsidR="00D95916" w:rsidRDefault="00D95916" w:rsidP="003B4FD8">
      <w:pPr>
        <w:pStyle w:val="TF-refernciasITEM"/>
        <w:rPr>
          <w:szCs w:val="24"/>
        </w:rPr>
      </w:pPr>
      <w:r w:rsidRPr="00222C2D">
        <w:rPr>
          <w:szCs w:val="24"/>
          <w:lang w:val="en-US"/>
        </w:rPr>
        <w:t xml:space="preserve">PREECE, Jennifer; ROGERS, Yvonne; SHARP, Helen. </w:t>
      </w:r>
      <w:r w:rsidRPr="00222C2D">
        <w:rPr>
          <w:b/>
          <w:bCs/>
          <w:szCs w:val="24"/>
        </w:rPr>
        <w:t>Design de Interação:</w:t>
      </w:r>
      <w:r w:rsidRPr="00BB3598">
        <w:rPr>
          <w:szCs w:val="24"/>
        </w:rPr>
        <w:t xml:space="preserve"> além da interação homem</w:t>
      </w:r>
      <w:r>
        <w:rPr>
          <w:szCs w:val="24"/>
        </w:rPr>
        <w:t xml:space="preserve"> </w:t>
      </w:r>
      <w:r w:rsidRPr="00BB3598">
        <w:rPr>
          <w:szCs w:val="24"/>
        </w:rPr>
        <w:t xml:space="preserve">computador. </w:t>
      </w:r>
      <w:r>
        <w:rPr>
          <w:szCs w:val="24"/>
        </w:rPr>
        <w:t xml:space="preserve">1. ed. </w:t>
      </w:r>
      <w:r w:rsidRPr="00BB3598">
        <w:rPr>
          <w:szCs w:val="24"/>
        </w:rPr>
        <w:t>Porto Alegre: Bookman, 2005.</w:t>
      </w:r>
    </w:p>
    <w:p w14:paraId="5A668A3C" w14:textId="74FFFEF0" w:rsidR="002D3341" w:rsidRDefault="002D3341" w:rsidP="003B4FD8">
      <w:pPr>
        <w:pStyle w:val="TF-refernciasITEM"/>
        <w:rPr>
          <w:szCs w:val="24"/>
        </w:rPr>
      </w:pPr>
      <w:r w:rsidRPr="000833C9">
        <w:rPr>
          <w:szCs w:val="24"/>
        </w:rPr>
        <w:t xml:space="preserve">RIBEIRO JUNIOR, </w:t>
      </w:r>
      <w:proofErr w:type="spellStart"/>
      <w:r w:rsidRPr="000833C9">
        <w:rPr>
          <w:szCs w:val="24"/>
        </w:rPr>
        <w:t>Jeverson</w:t>
      </w:r>
      <w:proofErr w:type="spellEnd"/>
      <w:r w:rsidRPr="000833C9">
        <w:rPr>
          <w:szCs w:val="24"/>
        </w:rPr>
        <w:t xml:space="preserve"> Gomes. </w:t>
      </w:r>
      <w:r w:rsidRPr="009C684C">
        <w:rPr>
          <w:b/>
          <w:bCs/>
          <w:szCs w:val="24"/>
        </w:rPr>
        <w:t>Análise dos principais impactos da implantação de sistemas ERP</w:t>
      </w:r>
      <w:r w:rsidRPr="000833C9">
        <w:rPr>
          <w:szCs w:val="24"/>
        </w:rPr>
        <w:t xml:space="preserve">: um estudo de caso na varejista </w:t>
      </w:r>
      <w:proofErr w:type="spellStart"/>
      <w:r w:rsidRPr="000833C9">
        <w:rPr>
          <w:szCs w:val="24"/>
        </w:rPr>
        <w:t>Kincas</w:t>
      </w:r>
      <w:proofErr w:type="spellEnd"/>
      <w:r w:rsidRPr="000833C9">
        <w:rPr>
          <w:szCs w:val="24"/>
        </w:rPr>
        <w:t xml:space="preserve"> Gás</w:t>
      </w:r>
      <w:r>
        <w:rPr>
          <w:szCs w:val="24"/>
        </w:rPr>
        <w:t xml:space="preserve">. 2021. 27 f. </w:t>
      </w:r>
      <w:r w:rsidRPr="000833C9">
        <w:rPr>
          <w:szCs w:val="24"/>
        </w:rPr>
        <w:t>Trabalho de Conclusão de Curso</w:t>
      </w:r>
      <w:r w:rsidRPr="000833C9" w:rsidDel="00225E72">
        <w:rPr>
          <w:szCs w:val="24"/>
        </w:rPr>
        <w:t xml:space="preserve"> </w:t>
      </w:r>
      <w:r w:rsidRPr="000833C9">
        <w:rPr>
          <w:szCs w:val="24"/>
        </w:rPr>
        <w:t>(</w:t>
      </w:r>
      <w:r>
        <w:rPr>
          <w:szCs w:val="24"/>
        </w:rPr>
        <w:t>Curso em Ciências Contábeis</w:t>
      </w:r>
      <w:r w:rsidRPr="000833C9">
        <w:rPr>
          <w:szCs w:val="24"/>
        </w:rPr>
        <w:t xml:space="preserve">) – </w:t>
      </w:r>
      <w:r>
        <w:rPr>
          <w:szCs w:val="24"/>
        </w:rPr>
        <w:t>Faculdade Capivari - FUCAP, Santa Catarina, 2021.</w:t>
      </w:r>
    </w:p>
    <w:p w14:paraId="6B9F7DD3" w14:textId="06CF6310" w:rsidR="004125A1" w:rsidRDefault="007A60DB" w:rsidP="007A60DB">
      <w:pPr>
        <w:pStyle w:val="TF-refernciasITEM"/>
        <w:rPr>
          <w:szCs w:val="24"/>
        </w:rPr>
      </w:pPr>
      <w:r w:rsidRPr="000833C9">
        <w:rPr>
          <w:szCs w:val="24"/>
        </w:rPr>
        <w:lastRenderedPageBreak/>
        <w:t xml:space="preserve">SANTOS, Jessica Samara Cruz. </w:t>
      </w:r>
      <w:r w:rsidRPr="000833C9">
        <w:rPr>
          <w:b/>
          <w:bCs/>
          <w:szCs w:val="24"/>
        </w:rPr>
        <w:t>Colaboração na gestão de processos de negócios</w:t>
      </w:r>
      <w:r w:rsidRPr="000833C9">
        <w:rPr>
          <w:szCs w:val="24"/>
        </w:rPr>
        <w:t>: proposta de um framework para implantação do social BPM. 2019. Dissertação (Pós-Graduação em Administração) - Universidade Federal de Sergipe, São Cristóvão/SE</w:t>
      </w:r>
      <w:r>
        <w:rPr>
          <w:szCs w:val="24"/>
        </w:rPr>
        <w:t>, 2019.</w:t>
      </w:r>
    </w:p>
    <w:p w14:paraId="084505F8" w14:textId="5125B72B" w:rsidR="004125A1" w:rsidRDefault="004125A1" w:rsidP="007A60DB">
      <w:pPr>
        <w:pStyle w:val="TF-refernciasITEM"/>
        <w:rPr>
          <w:szCs w:val="24"/>
        </w:rPr>
      </w:pPr>
      <w:r>
        <w:rPr>
          <w:szCs w:val="24"/>
        </w:rPr>
        <w:t xml:space="preserve">SILVA, Bráulio Wilker. Gestão de Estoques: Planejamento, Execução e Controle. Minas Gerais: BWS Consultoria, 2020. Disponível em: </w:t>
      </w:r>
      <w:r w:rsidRPr="004125A1">
        <w:rPr>
          <w:szCs w:val="24"/>
        </w:rPr>
        <w:t>https://books.google.com.br/books?hl=pt-BR&amp;lr=lang_pt&amp;id=EUe_DwAAQBAJ&amp;oi=fnd&amp;pg=PA103&amp;dq=o+que+%C3%A9+gest%C3%A3o+de+estoque&amp;ots=oRzvgjlfBA&amp;sig=3Ydqq4A5r8gR0Oyat01C42zTxf0#v=onepage&amp;q&amp;f=false</w:t>
      </w:r>
      <w:r>
        <w:rPr>
          <w:szCs w:val="24"/>
        </w:rPr>
        <w:t>. Acesso em: 18 mar. 2024.</w:t>
      </w:r>
    </w:p>
    <w:p w14:paraId="22F03189" w14:textId="2B2E404F" w:rsidR="004125A1" w:rsidRDefault="004125A1" w:rsidP="004125A1">
      <w:pPr>
        <w:pStyle w:val="TF-refernciasITEM"/>
        <w:rPr>
          <w:szCs w:val="24"/>
        </w:rPr>
      </w:pPr>
      <w:r w:rsidRPr="00E967BE">
        <w:rPr>
          <w:szCs w:val="24"/>
        </w:rPr>
        <w:t xml:space="preserve">SEBRAE. </w:t>
      </w:r>
      <w:r w:rsidRPr="005A1AFB">
        <w:rPr>
          <w:szCs w:val="24"/>
        </w:rPr>
        <w:t>Ferramentas - Cadastro de clientes</w:t>
      </w:r>
      <w:r w:rsidRPr="00E967BE">
        <w:rPr>
          <w:szCs w:val="24"/>
        </w:rPr>
        <w:t xml:space="preserve">. </w:t>
      </w:r>
      <w:r w:rsidRPr="006F152B">
        <w:rPr>
          <w:b/>
          <w:bCs/>
          <w:szCs w:val="24"/>
        </w:rPr>
        <w:t>Sebrae</w:t>
      </w:r>
      <w:r>
        <w:rPr>
          <w:szCs w:val="24"/>
        </w:rPr>
        <w:t xml:space="preserve">, 2018. </w:t>
      </w:r>
      <w:r w:rsidRPr="00E967BE">
        <w:rPr>
          <w:szCs w:val="24"/>
        </w:rPr>
        <w:t xml:space="preserve">Disponível em: </w:t>
      </w:r>
      <w:r w:rsidRPr="005A1AFB">
        <w:rPr>
          <w:szCs w:val="24"/>
        </w:rPr>
        <w:t>https://sebrae.com.br/sites/PortalSebrae/ufs/sp/programas/ferramentas-cadastro-de-clientes,ab70894c40bf3610VgnVCM1000004c00210aRCRD</w:t>
      </w:r>
      <w:r w:rsidRPr="00E967BE">
        <w:rPr>
          <w:szCs w:val="24"/>
        </w:rPr>
        <w:t xml:space="preserve">. Acesso em: </w:t>
      </w:r>
      <w:r>
        <w:rPr>
          <w:szCs w:val="24"/>
        </w:rPr>
        <w:t>1</w:t>
      </w:r>
      <w:r w:rsidRPr="00E967BE">
        <w:rPr>
          <w:szCs w:val="24"/>
        </w:rPr>
        <w:t xml:space="preserve"> </w:t>
      </w:r>
      <w:r>
        <w:rPr>
          <w:szCs w:val="24"/>
        </w:rPr>
        <w:t>abr</w:t>
      </w:r>
      <w:r w:rsidRPr="00E967BE">
        <w:rPr>
          <w:szCs w:val="24"/>
        </w:rPr>
        <w:t>. 202</w:t>
      </w:r>
      <w:r>
        <w:rPr>
          <w:szCs w:val="24"/>
        </w:rPr>
        <w:t>4</w:t>
      </w:r>
      <w:r w:rsidRPr="00E967BE">
        <w:rPr>
          <w:szCs w:val="24"/>
        </w:rPr>
        <w:t>.</w:t>
      </w:r>
    </w:p>
    <w:p w14:paraId="3B022A38" w14:textId="0EE46912" w:rsidR="007A60DB" w:rsidRDefault="007A60DB" w:rsidP="007A60DB">
      <w:pPr>
        <w:pStyle w:val="TF-refernciasITEM"/>
        <w:rPr>
          <w:szCs w:val="24"/>
        </w:rPr>
      </w:pPr>
      <w:r w:rsidRPr="00E967BE">
        <w:rPr>
          <w:szCs w:val="24"/>
        </w:rPr>
        <w:t xml:space="preserve">SEBRAE. </w:t>
      </w:r>
      <w:r w:rsidRPr="006F152B">
        <w:rPr>
          <w:szCs w:val="24"/>
        </w:rPr>
        <w:t>A importância da gestão de negócios para o microempreendedor rural</w:t>
      </w:r>
      <w:r w:rsidRPr="00E967BE">
        <w:rPr>
          <w:szCs w:val="24"/>
        </w:rPr>
        <w:t xml:space="preserve">. </w:t>
      </w:r>
      <w:r w:rsidRPr="006F152B">
        <w:rPr>
          <w:b/>
          <w:bCs/>
          <w:szCs w:val="24"/>
        </w:rPr>
        <w:t>Sebrae</w:t>
      </w:r>
      <w:r>
        <w:rPr>
          <w:szCs w:val="24"/>
        </w:rPr>
        <w:t xml:space="preserve">, 2022. </w:t>
      </w:r>
      <w:r w:rsidRPr="00E967BE">
        <w:rPr>
          <w:szCs w:val="24"/>
        </w:rPr>
        <w:t xml:space="preserve">Disponível em: https://sebrae.com.br/sites/PortalSebrae/artigos/a-importancia-da-gestao-de-negocios-para-o-microempreendedor-rural,e496d2a3b8764810VgnVCM100000d701210aRCRD#:~:text=A%20gest%C3%A3o%20de%20neg%C3%B3cios%20favorece,at%C3%A9%20mesmo%20para%20o%20exterior. Acesso em: </w:t>
      </w:r>
      <w:r>
        <w:rPr>
          <w:szCs w:val="24"/>
        </w:rPr>
        <w:t>18</w:t>
      </w:r>
      <w:r w:rsidRPr="00E967BE">
        <w:rPr>
          <w:szCs w:val="24"/>
        </w:rPr>
        <w:t xml:space="preserve"> </w:t>
      </w:r>
      <w:r>
        <w:rPr>
          <w:szCs w:val="24"/>
        </w:rPr>
        <w:t>mar</w:t>
      </w:r>
      <w:r w:rsidRPr="00E967BE">
        <w:rPr>
          <w:szCs w:val="24"/>
        </w:rPr>
        <w:t>. 202</w:t>
      </w:r>
      <w:r>
        <w:rPr>
          <w:szCs w:val="24"/>
        </w:rPr>
        <w:t>4</w:t>
      </w:r>
      <w:r w:rsidRPr="00E967BE">
        <w:rPr>
          <w:szCs w:val="24"/>
        </w:rPr>
        <w:t>.</w:t>
      </w:r>
    </w:p>
    <w:p w14:paraId="1F591363" w14:textId="0F495E76" w:rsidR="00E5461F" w:rsidRDefault="00E5461F" w:rsidP="007A60DB">
      <w:pPr>
        <w:pStyle w:val="TF-refernciasITEM"/>
        <w:rPr>
          <w:szCs w:val="24"/>
        </w:rPr>
      </w:pPr>
      <w:r w:rsidRPr="000833C9">
        <w:rPr>
          <w:szCs w:val="24"/>
        </w:rPr>
        <w:t xml:space="preserve">SEBRAE. </w:t>
      </w:r>
      <w:r w:rsidRPr="00A06EAF">
        <w:rPr>
          <w:szCs w:val="24"/>
        </w:rPr>
        <w:t>O estágio da transformação digital nas pequenas e médias empresas</w:t>
      </w:r>
      <w:r w:rsidRPr="009C684C">
        <w:rPr>
          <w:b/>
          <w:bCs/>
          <w:szCs w:val="24"/>
        </w:rPr>
        <w:t>.</w:t>
      </w:r>
      <w:r>
        <w:rPr>
          <w:b/>
          <w:bCs/>
          <w:szCs w:val="24"/>
        </w:rPr>
        <w:t xml:space="preserve"> Sebrae, </w:t>
      </w:r>
      <w:r>
        <w:rPr>
          <w:szCs w:val="24"/>
        </w:rPr>
        <w:t xml:space="preserve">2023a. </w:t>
      </w:r>
      <w:r w:rsidRPr="000833C9">
        <w:rPr>
          <w:szCs w:val="24"/>
        </w:rPr>
        <w:t xml:space="preserve">Disponível em: </w:t>
      </w:r>
      <w:r w:rsidRPr="009C684C">
        <w:rPr>
          <w:szCs w:val="24"/>
        </w:rPr>
        <w:t>https://www.sebrae.com.br/sites/PortalSebrae/artigos/o-estagio-da-transformacao-digital-nas-pequenas-e-medias-empresas,4fc28c180dfc5810VgnVCM1000001b00320aRCRD</w:t>
      </w:r>
      <w:r w:rsidRPr="000833C9">
        <w:rPr>
          <w:szCs w:val="24"/>
        </w:rPr>
        <w:t>. Acesso em: 1</w:t>
      </w:r>
      <w:r>
        <w:rPr>
          <w:szCs w:val="24"/>
        </w:rPr>
        <w:t>8</w:t>
      </w:r>
      <w:r w:rsidRPr="000833C9">
        <w:rPr>
          <w:szCs w:val="24"/>
        </w:rPr>
        <w:t xml:space="preserve"> </w:t>
      </w:r>
      <w:r>
        <w:rPr>
          <w:szCs w:val="24"/>
        </w:rPr>
        <w:t>mar. 2024</w:t>
      </w:r>
      <w:r w:rsidRPr="000833C9">
        <w:rPr>
          <w:szCs w:val="24"/>
        </w:rPr>
        <w:t>.</w:t>
      </w:r>
    </w:p>
    <w:p w14:paraId="5E18CCB5" w14:textId="77777777" w:rsidR="007A60DB" w:rsidRDefault="007A60DB" w:rsidP="007A60DB">
      <w:pPr>
        <w:pStyle w:val="TF-refernciasITEM"/>
        <w:rPr>
          <w:szCs w:val="24"/>
        </w:rPr>
      </w:pPr>
      <w:r w:rsidRPr="00D15CAF">
        <w:rPr>
          <w:szCs w:val="24"/>
        </w:rPr>
        <w:t xml:space="preserve">SOMAVILA, Ana Laura. </w:t>
      </w:r>
      <w:r w:rsidRPr="00387D9A">
        <w:rPr>
          <w:b/>
          <w:bCs/>
          <w:szCs w:val="24"/>
        </w:rPr>
        <w:t>Gestão de custos e preços no comércio:</w:t>
      </w:r>
      <w:r w:rsidRPr="000833C9">
        <w:rPr>
          <w:szCs w:val="24"/>
        </w:rPr>
        <w:t xml:space="preserve"> um estudo de caso em uma loja de vestuário.</w:t>
      </w:r>
      <w:r>
        <w:rPr>
          <w:szCs w:val="24"/>
        </w:rPr>
        <w:t xml:space="preserve"> 2021. 87 f. </w:t>
      </w:r>
      <w:r w:rsidRPr="000833C9">
        <w:rPr>
          <w:szCs w:val="24"/>
        </w:rPr>
        <w:t>Trabalho de Conclusão de Curso</w:t>
      </w:r>
      <w:r w:rsidRPr="000833C9" w:rsidDel="00225E72">
        <w:rPr>
          <w:szCs w:val="24"/>
        </w:rPr>
        <w:t xml:space="preserve"> </w:t>
      </w:r>
      <w:r w:rsidRPr="000833C9">
        <w:rPr>
          <w:szCs w:val="24"/>
        </w:rPr>
        <w:t>(</w:t>
      </w:r>
      <w:r>
        <w:rPr>
          <w:szCs w:val="24"/>
        </w:rPr>
        <w:t>Curso de Ciências Contábeis</w:t>
      </w:r>
      <w:r w:rsidRPr="000833C9">
        <w:rPr>
          <w:szCs w:val="24"/>
        </w:rPr>
        <w:t>) –</w:t>
      </w:r>
      <w:r>
        <w:rPr>
          <w:szCs w:val="24"/>
        </w:rPr>
        <w:t xml:space="preserve"> </w:t>
      </w:r>
      <w:r w:rsidRPr="000833C9">
        <w:rPr>
          <w:szCs w:val="24"/>
        </w:rPr>
        <w:t xml:space="preserve">Universidade Regional do Noroeste do Estado do Rio Grande do Sul, </w:t>
      </w:r>
      <w:r>
        <w:rPr>
          <w:szCs w:val="24"/>
        </w:rPr>
        <w:t>Ijuí, 2021.</w:t>
      </w:r>
    </w:p>
    <w:p w14:paraId="78722F37" w14:textId="31581B13" w:rsidR="007A60DB" w:rsidRPr="00E5182B" w:rsidRDefault="007A60DB" w:rsidP="007A60DB">
      <w:pPr>
        <w:pStyle w:val="TF-refernciasITEM"/>
        <w:rPr>
          <w:szCs w:val="24"/>
          <w:lang w:val="en-US"/>
        </w:rPr>
      </w:pPr>
      <w:r w:rsidRPr="004E3BCE">
        <w:rPr>
          <w:szCs w:val="24"/>
          <w:lang w:val="en-US"/>
        </w:rPr>
        <w:t xml:space="preserve">SOMMERVILLE, Ian. </w:t>
      </w:r>
      <w:proofErr w:type="spellStart"/>
      <w:r w:rsidRPr="004E3BCE">
        <w:rPr>
          <w:b/>
          <w:bCs/>
          <w:szCs w:val="24"/>
          <w:lang w:val="en-US"/>
        </w:rPr>
        <w:t>Engenharia</w:t>
      </w:r>
      <w:proofErr w:type="spellEnd"/>
      <w:r w:rsidRPr="004E3BCE">
        <w:rPr>
          <w:b/>
          <w:bCs/>
          <w:szCs w:val="24"/>
          <w:lang w:val="en-US"/>
        </w:rPr>
        <w:t xml:space="preserve"> de Software</w:t>
      </w:r>
      <w:r w:rsidRPr="0006253C">
        <w:rPr>
          <w:szCs w:val="24"/>
          <w:lang w:val="en-US"/>
        </w:rPr>
        <w:t xml:space="preserve">. </w:t>
      </w:r>
      <w:r>
        <w:rPr>
          <w:szCs w:val="24"/>
          <w:lang w:val="en-US"/>
        </w:rPr>
        <w:t>10</w:t>
      </w:r>
      <w:r w:rsidRPr="0006253C">
        <w:rPr>
          <w:szCs w:val="24"/>
          <w:lang w:val="en-US"/>
        </w:rPr>
        <w:t>. ed. S</w:t>
      </w:r>
      <w:r w:rsidRPr="004E3BCE">
        <w:rPr>
          <w:szCs w:val="24"/>
          <w:lang w:val="en-US"/>
        </w:rPr>
        <w:t xml:space="preserve">ão Paulo: Pearson Prentice Hall, </w:t>
      </w:r>
      <w:r w:rsidR="00D22BFC">
        <w:rPr>
          <w:szCs w:val="24"/>
          <w:lang w:val="en-US"/>
        </w:rPr>
        <w:t>2019</w:t>
      </w:r>
      <w:r w:rsidRPr="004E3BCE">
        <w:rPr>
          <w:szCs w:val="24"/>
          <w:lang w:val="en-US"/>
        </w:rPr>
        <w:t xml:space="preserve">. </w:t>
      </w:r>
    </w:p>
    <w:p w14:paraId="21A48FE3" w14:textId="77777777" w:rsidR="000741D3" w:rsidRDefault="00982AA1" w:rsidP="000741D3">
      <w:pPr>
        <w:pStyle w:val="TF-refernciasITEM"/>
        <w:rPr>
          <w:szCs w:val="24"/>
        </w:rPr>
      </w:pPr>
      <w:r w:rsidRPr="00EF1D77">
        <w:rPr>
          <w:szCs w:val="24"/>
          <w:lang w:val="en-US"/>
        </w:rPr>
        <w:t xml:space="preserve">TOTVS. </w:t>
      </w:r>
      <w:r w:rsidRPr="009A7730">
        <w:rPr>
          <w:szCs w:val="24"/>
        </w:rPr>
        <w:t>Transformação digital</w:t>
      </w:r>
      <w:r w:rsidRPr="00387D9A">
        <w:rPr>
          <w:b/>
          <w:bCs/>
          <w:szCs w:val="24"/>
        </w:rPr>
        <w:t>:</w:t>
      </w:r>
      <w:r w:rsidRPr="000833C9">
        <w:rPr>
          <w:szCs w:val="24"/>
        </w:rPr>
        <w:t xml:space="preserve"> o que é, vantagens e como implementar. </w:t>
      </w:r>
      <w:r w:rsidRPr="009A7730">
        <w:rPr>
          <w:b/>
          <w:bCs/>
          <w:szCs w:val="24"/>
        </w:rPr>
        <w:t>Blog TOTVS</w:t>
      </w:r>
      <w:r>
        <w:rPr>
          <w:szCs w:val="24"/>
        </w:rPr>
        <w:t xml:space="preserve">. </w:t>
      </w:r>
      <w:r w:rsidRPr="00EC4B69">
        <w:rPr>
          <w:szCs w:val="24"/>
        </w:rPr>
        <w:t>[</w:t>
      </w:r>
      <w:proofErr w:type="spellStart"/>
      <w:r>
        <w:rPr>
          <w:szCs w:val="24"/>
        </w:rPr>
        <w:t>S</w:t>
      </w:r>
      <w:r w:rsidRPr="00EC4B69">
        <w:rPr>
          <w:szCs w:val="24"/>
        </w:rPr>
        <w:t>.l</w:t>
      </w:r>
      <w:proofErr w:type="spellEnd"/>
      <w:r w:rsidRPr="00EC4B69">
        <w:rPr>
          <w:szCs w:val="24"/>
        </w:rPr>
        <w:t>.]</w:t>
      </w:r>
      <w:r>
        <w:rPr>
          <w:szCs w:val="24"/>
        </w:rPr>
        <w:t>, 31 out. 2022.</w:t>
      </w:r>
      <w:r w:rsidRPr="000833C9">
        <w:rPr>
          <w:szCs w:val="24"/>
        </w:rPr>
        <w:t xml:space="preserve"> Disponível em: https://www.totvs.com/blog/negocios/transformacao-digital/. Acesso em: </w:t>
      </w:r>
      <w:r>
        <w:rPr>
          <w:szCs w:val="24"/>
        </w:rPr>
        <w:t>24</w:t>
      </w:r>
      <w:r w:rsidRPr="000833C9">
        <w:rPr>
          <w:szCs w:val="24"/>
        </w:rPr>
        <w:t xml:space="preserve"> </w:t>
      </w:r>
      <w:r>
        <w:rPr>
          <w:szCs w:val="24"/>
        </w:rPr>
        <w:t>mar</w:t>
      </w:r>
      <w:r w:rsidRPr="000833C9">
        <w:rPr>
          <w:szCs w:val="24"/>
        </w:rPr>
        <w:t>. 202</w:t>
      </w:r>
      <w:r>
        <w:rPr>
          <w:szCs w:val="24"/>
        </w:rPr>
        <w:t>4</w:t>
      </w:r>
      <w:r w:rsidRPr="000833C9">
        <w:rPr>
          <w:szCs w:val="24"/>
        </w:rPr>
        <w:t>.</w:t>
      </w:r>
    </w:p>
    <w:p w14:paraId="3BAEA822" w14:textId="49C4CA4D" w:rsidR="000741D3" w:rsidRDefault="000741D3" w:rsidP="00F8024D">
      <w:pPr>
        <w:pStyle w:val="TF-refernciasITEM"/>
      </w:pPr>
      <w:r w:rsidRPr="005A5790">
        <w:t xml:space="preserve">TURRA, Márcio Ezequiel </w:t>
      </w:r>
      <w:proofErr w:type="spellStart"/>
      <w:r w:rsidRPr="005A5790">
        <w:t>Diel</w:t>
      </w:r>
      <w:proofErr w:type="spellEnd"/>
      <w:r w:rsidRPr="005A5790">
        <w:t xml:space="preserve">; JULIANI, Lucélia Ivonete; SALLA, Neusa Maria Da Costa Gonçalves. Gestão de Processos de Negócio – BPM: Um Estudo Bibliométrico sobre a Produção Científica Nacional. </w:t>
      </w:r>
      <w:r w:rsidRPr="005A5790">
        <w:rPr>
          <w:b/>
          <w:bCs/>
        </w:rPr>
        <w:t>Revista Administração em Diálogo</w:t>
      </w:r>
      <w:r w:rsidRPr="005A5790">
        <w:t>, São Paulo, v. 20, n. 3, p. 46-68, 2018. Disponível em: https://www.redalyc.org/journal/5346/534664605003/534664605003.pdf. Acesso em: 2</w:t>
      </w:r>
      <w:r>
        <w:t>5</w:t>
      </w:r>
      <w:r w:rsidRPr="005A5790">
        <w:t xml:space="preserve"> </w:t>
      </w:r>
      <w:r>
        <w:t>mar</w:t>
      </w:r>
      <w:r w:rsidRPr="005A5790">
        <w:t>. 202</w:t>
      </w:r>
      <w:r>
        <w:t>4.</w:t>
      </w:r>
    </w:p>
    <w:p w14:paraId="513CB1BA" w14:textId="0C372C64" w:rsidR="00F8024D" w:rsidRDefault="00F8024D" w:rsidP="00F8024D">
      <w:pPr>
        <w:pStyle w:val="TF-refernciasITEM"/>
        <w:rPr>
          <w:szCs w:val="24"/>
        </w:rPr>
      </w:pPr>
      <w:r w:rsidRPr="00D21B96">
        <w:rPr>
          <w:szCs w:val="24"/>
        </w:rPr>
        <w:t>VASCONCELOS</w:t>
      </w:r>
      <w:r>
        <w:rPr>
          <w:szCs w:val="24"/>
        </w:rPr>
        <w:t xml:space="preserve">, </w:t>
      </w:r>
      <w:r w:rsidRPr="00D21B96">
        <w:rPr>
          <w:szCs w:val="24"/>
        </w:rPr>
        <w:t xml:space="preserve">Caio </w:t>
      </w:r>
      <w:proofErr w:type="spellStart"/>
      <w:r w:rsidRPr="00D21B96">
        <w:rPr>
          <w:szCs w:val="24"/>
        </w:rPr>
        <w:t>Castelliano</w:t>
      </w:r>
      <w:proofErr w:type="spellEnd"/>
      <w:r w:rsidRPr="00D21B96">
        <w:rPr>
          <w:szCs w:val="24"/>
        </w:rPr>
        <w:t xml:space="preserve"> </w:t>
      </w:r>
      <w:r>
        <w:rPr>
          <w:szCs w:val="24"/>
        </w:rPr>
        <w:t>d</w:t>
      </w:r>
      <w:r w:rsidRPr="00D21B96">
        <w:rPr>
          <w:szCs w:val="24"/>
        </w:rPr>
        <w:t>e</w:t>
      </w:r>
      <w:r>
        <w:rPr>
          <w:szCs w:val="24"/>
        </w:rPr>
        <w:t>.</w:t>
      </w:r>
      <w:r w:rsidRPr="00D21B96">
        <w:rPr>
          <w:szCs w:val="24"/>
        </w:rPr>
        <w:t xml:space="preserve"> </w:t>
      </w:r>
      <w:r w:rsidRPr="004422BA">
        <w:rPr>
          <w:b/>
          <w:bCs/>
          <w:szCs w:val="24"/>
        </w:rPr>
        <w:t>Instrução normativa SEGES/ME Nº19, de 4 de abril de 2022</w:t>
      </w:r>
      <w:r>
        <w:rPr>
          <w:szCs w:val="24"/>
        </w:rPr>
        <w:t xml:space="preserve">. </w:t>
      </w:r>
      <w:r w:rsidRPr="000833C9">
        <w:rPr>
          <w:szCs w:val="24"/>
        </w:rPr>
        <w:t>[Brasília</w:t>
      </w:r>
      <w:r w:rsidRPr="00D21B96">
        <w:rPr>
          <w:szCs w:val="24"/>
        </w:rPr>
        <w:t xml:space="preserve">]: </w:t>
      </w:r>
      <w:r w:rsidRPr="004422BA">
        <w:rPr>
          <w:szCs w:val="24"/>
        </w:rPr>
        <w:t>Ministério da Economia</w:t>
      </w:r>
      <w:r w:rsidRPr="000833C9">
        <w:rPr>
          <w:szCs w:val="24"/>
        </w:rPr>
        <w:t>, 0</w:t>
      </w:r>
      <w:r>
        <w:rPr>
          <w:szCs w:val="24"/>
        </w:rPr>
        <w:t>8</w:t>
      </w:r>
      <w:r w:rsidRPr="000833C9">
        <w:rPr>
          <w:szCs w:val="24"/>
        </w:rPr>
        <w:t xml:space="preserve"> abr. 2022. Disponível em: https://www.gov.br/plataformamaisbrasil/pt-br/legislacao-geral/instrucoes-normativas/instrucao-normativa-seges-me-no-19-de-4-de-abril-de-2022. </w:t>
      </w:r>
      <w:r w:rsidRPr="00CA49F4">
        <w:rPr>
          <w:szCs w:val="24"/>
        </w:rPr>
        <w:t xml:space="preserve">Acesso em: </w:t>
      </w:r>
      <w:r>
        <w:rPr>
          <w:szCs w:val="24"/>
        </w:rPr>
        <w:t>18</w:t>
      </w:r>
      <w:r w:rsidRPr="00CA49F4">
        <w:rPr>
          <w:szCs w:val="24"/>
        </w:rPr>
        <w:t xml:space="preserve"> mar. 202</w:t>
      </w:r>
      <w:r>
        <w:rPr>
          <w:szCs w:val="24"/>
        </w:rPr>
        <w:t>4</w:t>
      </w:r>
      <w:r w:rsidRPr="00CA49F4">
        <w:rPr>
          <w:szCs w:val="24"/>
        </w:rPr>
        <w:t>.</w:t>
      </w:r>
    </w:p>
    <w:p w14:paraId="3D4168BA" w14:textId="115B76FF" w:rsidR="00E5182B" w:rsidRDefault="00E5182B">
      <w:pPr>
        <w:keepNext w:val="0"/>
        <w:keepLines w:val="0"/>
      </w:pPr>
      <w:r>
        <w:br w:type="page"/>
      </w:r>
    </w:p>
    <w:p w14:paraId="210CBE82" w14:textId="77777777" w:rsidR="00E5182B" w:rsidRDefault="00E5182B" w:rsidP="00E5182B">
      <w:pPr>
        <w:pStyle w:val="TF-xAvalTTULO"/>
      </w:pPr>
      <w:r w:rsidRPr="00320BFA">
        <w:lastRenderedPageBreak/>
        <w:t>FORMULÁRIO  DE  avaliação</w:t>
      </w:r>
      <w:r>
        <w:t xml:space="preserve"> SIS acadÊmico</w:t>
      </w:r>
    </w:p>
    <w:p w14:paraId="00F540C5" w14:textId="77777777" w:rsidR="00E5182B" w:rsidRPr="00320BFA" w:rsidRDefault="00E5182B" w:rsidP="00E5182B">
      <w:pPr>
        <w:pStyle w:val="TF-xAvalTTULO"/>
      </w:pPr>
      <w:r w:rsidRPr="00320BFA">
        <w:t xml:space="preserve">PROFESSOR </w:t>
      </w:r>
      <w:r>
        <w:t>AVALIADOR – Pré-projeto</w:t>
      </w:r>
    </w:p>
    <w:p w14:paraId="5BC27A3D" w14:textId="77777777" w:rsidR="00E5182B" w:rsidRDefault="00E5182B" w:rsidP="00E5182B">
      <w:pPr>
        <w:pStyle w:val="TF-xAvalLINHA"/>
      </w:pPr>
    </w:p>
    <w:p w14:paraId="4ED86A99" w14:textId="3CD5328B" w:rsidR="00E5182B" w:rsidRDefault="00E5182B" w:rsidP="00E5182B">
      <w:pPr>
        <w:pStyle w:val="TF-xAvalLINHA"/>
      </w:pPr>
      <w:r w:rsidRPr="00320BFA">
        <w:t>Avaliador(a):</w:t>
      </w:r>
      <w:r w:rsidRPr="00320BFA">
        <w:tab/>
      </w:r>
      <w:r w:rsidRPr="00E5182B">
        <w:t>Luciana Pereira de Araújo Kohler</w:t>
      </w:r>
    </w:p>
    <w:p w14:paraId="5F7E5F39" w14:textId="77777777" w:rsidR="00E5182B" w:rsidRPr="00340EA0" w:rsidRDefault="00E5182B" w:rsidP="00E5182B">
      <w:pPr>
        <w:pStyle w:val="TF-xAvalLINHA"/>
        <w:tabs>
          <w:tab w:val="left" w:leader="underscore" w:pos="6237"/>
        </w:tabs>
        <w:rPr>
          <w:sz w:val="16"/>
          <w:szCs w:val="21"/>
        </w:rPr>
      </w:pPr>
      <w:r w:rsidRPr="00C767AD">
        <w:rPr>
          <w:sz w:val="16"/>
          <w:szCs w:val="21"/>
        </w:rPr>
        <w:t>Atenção: quando o avaliador marcar algum item como atende parcialmente ou não atende, deve obrigatoriamente indicar os motivos no texto, para que o aluno saiba o porquê da avaliação.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9"/>
        <w:gridCol w:w="6953"/>
        <w:gridCol w:w="432"/>
        <w:gridCol w:w="539"/>
        <w:gridCol w:w="479"/>
      </w:tblGrid>
      <w:tr w:rsidR="00E5182B" w:rsidRPr="00320BFA" w14:paraId="22D74BC4" w14:textId="77777777" w:rsidTr="006C68B5">
        <w:trPr>
          <w:cantSplit/>
          <w:trHeight w:val="1071"/>
          <w:jc w:val="center"/>
        </w:trPr>
        <w:tc>
          <w:tcPr>
            <w:tcW w:w="4198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E180047" w14:textId="77777777" w:rsidR="00E5182B" w:rsidRPr="00320BFA" w:rsidRDefault="00E5182B" w:rsidP="006C68B5">
            <w:pPr>
              <w:pStyle w:val="TF-xAvalITEMTABELA"/>
            </w:pPr>
            <w:r w:rsidRPr="00320BFA">
              <w:t>ASPECTOS   AVALIADOS</w:t>
            </w:r>
          </w:p>
        </w:tc>
        <w:tc>
          <w:tcPr>
            <w:tcW w:w="23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49CF4CDA" w14:textId="77777777" w:rsidR="00E5182B" w:rsidRPr="00320BFA" w:rsidRDefault="00E5182B" w:rsidP="006C68B5">
            <w:pPr>
              <w:pStyle w:val="TF-xAvalITEMTABELA"/>
            </w:pPr>
            <w:r w:rsidRPr="00320BFA">
              <w:t>atende</w:t>
            </w:r>
          </w:p>
        </w:tc>
        <w:tc>
          <w:tcPr>
            <w:tcW w:w="298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30C435B7" w14:textId="77777777" w:rsidR="00E5182B" w:rsidRPr="00320BFA" w:rsidRDefault="00E5182B" w:rsidP="006C68B5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5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724D843F" w14:textId="77777777" w:rsidR="00E5182B" w:rsidRPr="00320BFA" w:rsidRDefault="00E5182B" w:rsidP="006C68B5">
            <w:pPr>
              <w:pStyle w:val="TF-xAvalITEMTABELA"/>
            </w:pPr>
            <w:r w:rsidRPr="00320BFA">
              <w:t>não atende</w:t>
            </w:r>
          </w:p>
        </w:tc>
      </w:tr>
      <w:tr w:rsidR="00E5182B" w:rsidRPr="00320BFA" w14:paraId="4BFC51A4" w14:textId="77777777" w:rsidTr="006C68B5">
        <w:trPr>
          <w:cantSplit/>
          <w:trHeight w:val="319"/>
          <w:jc w:val="center"/>
        </w:trPr>
        <w:tc>
          <w:tcPr>
            <w:tcW w:w="353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388260D1" w14:textId="77777777" w:rsidR="00E5182B" w:rsidRPr="0000224C" w:rsidRDefault="00E5182B" w:rsidP="006C68B5">
            <w:pPr>
              <w:pStyle w:val="TF-xAvalITEMTABELA"/>
            </w:pPr>
            <w:r w:rsidRPr="00096CD4">
              <w:t>ASPECTOS TÉCNICOS</w:t>
            </w:r>
          </w:p>
        </w:tc>
        <w:tc>
          <w:tcPr>
            <w:tcW w:w="384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8F7C1" w14:textId="77777777" w:rsidR="00E5182B" w:rsidRPr="00320BFA" w:rsidRDefault="00E5182B" w:rsidP="00E5182B">
            <w:pPr>
              <w:pStyle w:val="TF-xAvalITEM"/>
              <w:numPr>
                <w:ilvl w:val="0"/>
                <w:numId w:val="13"/>
              </w:numPr>
            </w:pPr>
            <w:r>
              <w:t>CONTEXTUALIZAÇÃO</w:t>
            </w:r>
          </w:p>
          <w:p w14:paraId="44D5B268" w14:textId="77777777" w:rsidR="00E5182B" w:rsidRPr="00320BFA" w:rsidRDefault="00E5182B" w:rsidP="006C68B5">
            <w:pPr>
              <w:pStyle w:val="TF-xAvalITEMDETALHE"/>
              <w:jc w:val="left"/>
            </w:pPr>
            <w:r>
              <w:t xml:space="preserve">A </w:t>
            </w:r>
            <w:r w:rsidRPr="0089425F">
              <w:rPr>
                <w:b/>
                <w:bCs/>
              </w:rPr>
              <w:t>contextualização</w:t>
            </w:r>
            <w:r>
              <w:t xml:space="preserve"> explica claramente a </w:t>
            </w:r>
            <w:r w:rsidRPr="0089425F">
              <w:rPr>
                <w:b/>
                <w:bCs/>
              </w:rPr>
              <w:t>origem/motivação</w:t>
            </w:r>
            <w:r>
              <w:t xml:space="preserve"> do trabalho proposto?</w:t>
            </w:r>
          </w:p>
        </w:tc>
        <w:tc>
          <w:tcPr>
            <w:tcW w:w="23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A0D08" w14:textId="77777777" w:rsidR="00E5182B" w:rsidRPr="00320BFA" w:rsidRDefault="00E5182B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2D029" w14:textId="77777777" w:rsidR="00E5182B" w:rsidRPr="00320BFA" w:rsidRDefault="00E5182B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3389016" w14:textId="77777777" w:rsidR="00E5182B" w:rsidRPr="00320BFA" w:rsidRDefault="00E5182B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E5182B" w:rsidRPr="00320BFA" w14:paraId="72BA0F71" w14:textId="77777777" w:rsidTr="006C68B5">
        <w:trPr>
          <w:cantSplit/>
          <w:trHeight w:val="245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9D4DC84" w14:textId="77777777" w:rsidR="00E5182B" w:rsidRPr="00320BFA" w:rsidRDefault="00E5182B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C88EB" w14:textId="77777777" w:rsidR="00E5182B" w:rsidRPr="00320BFA" w:rsidRDefault="00E5182B" w:rsidP="006C68B5">
            <w:pPr>
              <w:pStyle w:val="TF-xAvalITEMDETALHE"/>
              <w:jc w:val="left"/>
            </w:pPr>
            <w:r>
              <w:t>O</w:t>
            </w:r>
            <w:r w:rsidRPr="00E17EF9">
              <w:t xml:space="preserve"> </w:t>
            </w:r>
            <w:r w:rsidRPr="0089425F">
              <w:rPr>
                <w:b/>
                <w:bCs/>
              </w:rPr>
              <w:t>cenário atual</w:t>
            </w:r>
            <w:r w:rsidRPr="00E17EF9">
              <w:t xml:space="preserve"> </w:t>
            </w:r>
            <w:r>
              <w:t xml:space="preserve">é apresentado </w:t>
            </w:r>
            <w:r w:rsidRPr="00E17EF9">
              <w:t>com informações sobre a empresa ou entidade onde o sistema será implantado</w:t>
            </w:r>
            <w:r>
              <w:t>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D9ED2" w14:textId="77777777" w:rsidR="00E5182B" w:rsidRPr="00320BFA" w:rsidRDefault="00E5182B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2DD5E" w14:textId="77777777" w:rsidR="00E5182B" w:rsidRPr="00320BFA" w:rsidRDefault="00E5182B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F733B63" w14:textId="77777777" w:rsidR="00E5182B" w:rsidRPr="00320BFA" w:rsidRDefault="00E5182B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E5182B" w:rsidRPr="00320BFA" w14:paraId="39106212" w14:textId="77777777" w:rsidTr="006C68B5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6EF5104" w14:textId="77777777" w:rsidR="00E5182B" w:rsidRPr="00320BFA" w:rsidRDefault="00E5182B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4071C" w14:textId="77777777" w:rsidR="00E5182B" w:rsidRPr="00320BFA" w:rsidRDefault="00E5182B" w:rsidP="006C68B5">
            <w:pPr>
              <w:pStyle w:val="TF-xAvalITEMDETALHE"/>
              <w:jc w:val="left"/>
            </w:pPr>
            <w:r>
              <w:t>Tem</w:t>
            </w:r>
            <w:r w:rsidRPr="0089425F">
              <w:t xml:space="preserve"> </w:t>
            </w:r>
            <w:r>
              <w:t xml:space="preserve">uma </w:t>
            </w:r>
            <w:r w:rsidRPr="0089425F">
              <w:t xml:space="preserve">análise dos </w:t>
            </w:r>
            <w:r w:rsidRPr="0089425F">
              <w:rPr>
                <w:b/>
                <w:bCs/>
              </w:rPr>
              <w:t>problemas</w:t>
            </w:r>
            <w:r w:rsidRPr="0089425F">
              <w:t xml:space="preserve"> existentes, indicando o que está de errado e o que pode ser melhorado no sistema atual</w:t>
            </w:r>
            <w:r>
              <w:t>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16BED" w14:textId="77777777" w:rsidR="00E5182B" w:rsidRPr="00320BFA" w:rsidRDefault="00E5182B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64A1F" w14:textId="77777777" w:rsidR="00E5182B" w:rsidRPr="00320BFA" w:rsidRDefault="00E5182B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9B67E1A" w14:textId="77777777" w:rsidR="00E5182B" w:rsidRPr="00320BFA" w:rsidRDefault="00E5182B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E5182B" w:rsidRPr="00320BFA" w14:paraId="1D8F93C8" w14:textId="77777777" w:rsidTr="006C68B5">
        <w:trPr>
          <w:cantSplit/>
          <w:trHeight w:val="130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48F0FF9" w14:textId="77777777" w:rsidR="00E5182B" w:rsidRPr="00320BFA" w:rsidRDefault="00E5182B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4AF94" w14:textId="77777777" w:rsidR="00E5182B" w:rsidRPr="00320BFA" w:rsidRDefault="00E5182B" w:rsidP="006C68B5">
            <w:pPr>
              <w:pStyle w:val="TF-xAvalITEMDETALHE"/>
              <w:jc w:val="left"/>
            </w:pPr>
            <w:r w:rsidRPr="00320BFA">
              <w:t xml:space="preserve">O </w:t>
            </w:r>
            <w:r w:rsidRPr="0089425F">
              <w:rPr>
                <w:b/>
                <w:bCs/>
              </w:rPr>
              <w:t>objetivo principal</w:t>
            </w:r>
            <w:r w:rsidRPr="00320BFA">
              <w:t xml:space="preserve"> está claramente definido e é passível de ser alcançado?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09EBB" w14:textId="77777777" w:rsidR="00E5182B" w:rsidRPr="00320BFA" w:rsidRDefault="00E5182B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616DE" w14:textId="77777777" w:rsidR="00E5182B" w:rsidRPr="00320BFA" w:rsidRDefault="00E5182B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8681F90" w14:textId="77777777" w:rsidR="00E5182B" w:rsidRPr="00320BFA" w:rsidRDefault="00E5182B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E5182B" w:rsidRPr="00320BFA" w14:paraId="744AA860" w14:textId="77777777" w:rsidTr="006C68B5">
        <w:trPr>
          <w:cantSplit/>
          <w:trHeight w:val="413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825298A" w14:textId="77777777" w:rsidR="00E5182B" w:rsidRPr="00320BFA" w:rsidRDefault="00E5182B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74A5B" w14:textId="77777777" w:rsidR="00E5182B" w:rsidRPr="00320BFA" w:rsidRDefault="00E5182B" w:rsidP="006C68B5">
            <w:pPr>
              <w:pStyle w:val="TF-xAvalITEMDETALHE"/>
              <w:jc w:val="left"/>
            </w:pPr>
            <w:r w:rsidRPr="00320BFA">
              <w:t xml:space="preserve">Os </w:t>
            </w:r>
            <w:r w:rsidRPr="0089425F">
              <w:rPr>
                <w:b/>
                <w:bCs/>
              </w:rPr>
              <w:t>objetivos específicos</w:t>
            </w:r>
            <w:r w:rsidRPr="00320BFA">
              <w:t xml:space="preserve"> são coerentes com o objetivo principal? 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C59E0" w14:textId="77777777" w:rsidR="00E5182B" w:rsidRPr="00320BFA" w:rsidRDefault="00E5182B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0D7E4" w14:textId="77777777" w:rsidR="00E5182B" w:rsidRPr="00320BFA" w:rsidRDefault="00E5182B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46726DC" w14:textId="77777777" w:rsidR="00E5182B" w:rsidRPr="00320BFA" w:rsidRDefault="00E5182B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E5182B" w:rsidRPr="00320BFA" w14:paraId="0EEE3DD6" w14:textId="77777777" w:rsidTr="006C68B5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F2A5EA3" w14:textId="77777777" w:rsidR="00E5182B" w:rsidRPr="00320BFA" w:rsidRDefault="00E5182B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D857B" w14:textId="77777777" w:rsidR="00E5182B" w:rsidRPr="00320BFA" w:rsidRDefault="00E5182B" w:rsidP="00E5182B">
            <w:pPr>
              <w:pStyle w:val="TF-xAvalITEM"/>
              <w:numPr>
                <w:ilvl w:val="0"/>
                <w:numId w:val="12"/>
              </w:numPr>
            </w:pPr>
            <w:r>
              <w:t>BASES</w:t>
            </w:r>
            <w:r w:rsidRPr="00320BFA">
              <w:t xml:space="preserve"> </w:t>
            </w:r>
            <w:r>
              <w:t>TEÓRICAS</w:t>
            </w:r>
          </w:p>
          <w:p w14:paraId="357699AC" w14:textId="77777777" w:rsidR="00E5182B" w:rsidRPr="00320BFA" w:rsidRDefault="00E5182B" w:rsidP="006C68B5">
            <w:pPr>
              <w:pStyle w:val="TF-xAvalITEMDETALHE"/>
              <w:jc w:val="left"/>
            </w:pPr>
            <w:r w:rsidRPr="00320BFA">
              <w:t xml:space="preserve">Os </w:t>
            </w:r>
            <w:r w:rsidRPr="005F481C">
              <w:rPr>
                <w:b/>
                <w:bCs/>
              </w:rPr>
              <w:t>assuntos</w:t>
            </w:r>
            <w:r w:rsidRPr="00320BFA">
              <w:t xml:space="preserve"> apresentados são suficientes e têm relação com o tema do TCC?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23B18" w14:textId="77777777" w:rsidR="00E5182B" w:rsidRPr="00320BFA" w:rsidRDefault="00E5182B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1D8DD" w14:textId="77777777" w:rsidR="00E5182B" w:rsidRPr="00320BFA" w:rsidRDefault="00E5182B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1798B9F" w14:textId="77777777" w:rsidR="00E5182B" w:rsidRPr="00320BFA" w:rsidRDefault="00E5182B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E5182B" w:rsidRPr="00320BFA" w14:paraId="1DF926D0" w14:textId="77777777" w:rsidTr="006C68B5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4C703DF" w14:textId="77777777" w:rsidR="00E5182B" w:rsidRPr="00320BFA" w:rsidRDefault="00E5182B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EC66A4" w14:textId="77777777" w:rsidR="00E5182B" w:rsidRPr="00320BFA" w:rsidRDefault="00E5182B" w:rsidP="006C68B5">
            <w:pPr>
              <w:pStyle w:val="TF-xAvalITEMDETALHE"/>
              <w:jc w:val="left"/>
            </w:pPr>
            <w:r w:rsidRPr="00320BFA">
              <w:t xml:space="preserve">As referências contemplam adequadamente os assuntos abordados (são indicadas </w:t>
            </w:r>
            <w:r w:rsidRPr="005F481C">
              <w:rPr>
                <w:b/>
                <w:bCs/>
              </w:rPr>
              <w:t>obras atualizadas</w:t>
            </w:r>
            <w:r w:rsidRPr="00320BFA">
              <w:t xml:space="preserve"> e as </w:t>
            </w:r>
            <w:r w:rsidRPr="005F481C">
              <w:rPr>
                <w:b/>
                <w:bCs/>
              </w:rPr>
              <w:t>mais importantes da área</w:t>
            </w:r>
            <w:r w:rsidRPr="00320BFA">
              <w:t>)?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A793F" w14:textId="77777777" w:rsidR="00E5182B" w:rsidRPr="00320BFA" w:rsidRDefault="00E5182B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A2D4B" w14:textId="77777777" w:rsidR="00E5182B" w:rsidRPr="00320BFA" w:rsidRDefault="00E5182B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F28740F" w14:textId="77777777" w:rsidR="00E5182B" w:rsidRPr="00320BFA" w:rsidRDefault="00E5182B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E5182B" w:rsidRPr="00320BFA" w14:paraId="31634657" w14:textId="77777777" w:rsidTr="006C68B5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A52B859" w14:textId="77777777" w:rsidR="00E5182B" w:rsidRPr="00320BFA" w:rsidRDefault="00E5182B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736C7" w14:textId="77777777" w:rsidR="00E5182B" w:rsidRPr="00320BFA" w:rsidRDefault="00E5182B" w:rsidP="006C68B5">
            <w:pPr>
              <w:pStyle w:val="TF-xAvalITEMDETALHE"/>
              <w:jc w:val="left"/>
            </w:pPr>
            <w:r w:rsidRPr="00E52552">
              <w:t>Os assuntos, palavras chaves (filtro) utilizados no protocolo de busca por trabalhos correlatos ao proposto, e as fontes bibliográficas (referências) são descritos?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D414A" w14:textId="77777777" w:rsidR="00E5182B" w:rsidRPr="00320BFA" w:rsidRDefault="00E5182B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E9B48" w14:textId="77777777" w:rsidR="00E5182B" w:rsidRPr="00320BFA" w:rsidRDefault="00E5182B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ED80C79" w14:textId="77777777" w:rsidR="00E5182B" w:rsidRPr="00320BFA" w:rsidRDefault="00E5182B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E5182B" w:rsidRPr="00320BFA" w14:paraId="5CF5772D" w14:textId="77777777" w:rsidTr="006C68B5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88E3CEA" w14:textId="77777777" w:rsidR="00E5182B" w:rsidRPr="00320BFA" w:rsidRDefault="00E5182B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3B786" w14:textId="77777777" w:rsidR="00E5182B" w:rsidRPr="00320BFA" w:rsidRDefault="00E5182B" w:rsidP="006C68B5">
            <w:pPr>
              <w:pStyle w:val="TF-xAvalITEMDETALHE"/>
              <w:jc w:val="left"/>
            </w:pPr>
            <w:r>
              <w:t xml:space="preserve">Se apresenta o </w:t>
            </w:r>
            <w:r w:rsidRPr="005B0CCD">
              <w:rPr>
                <w:b/>
                <w:bCs/>
              </w:rPr>
              <w:t>quadro de síntese dos trabalhos correlatos</w:t>
            </w:r>
            <w:r w:rsidRPr="005B0CCD">
              <w:t xml:space="preserve"> selecionados</w:t>
            </w:r>
            <w:r>
              <w:t xml:space="preserve">? </w:t>
            </w:r>
            <w:r w:rsidRPr="00E52552">
              <w:t xml:space="preserve">Bem como, quais </w:t>
            </w:r>
            <w:r>
              <w:t xml:space="preserve">fontes utilizadas na pesquisa, e </w:t>
            </w:r>
            <w:r w:rsidRPr="00E52552">
              <w:t xml:space="preserve">destes trabalhos </w:t>
            </w:r>
            <w:r>
              <w:t xml:space="preserve">quais </w:t>
            </w:r>
            <w:r w:rsidRPr="00E52552">
              <w:t>foram selecionados, e o porquê da sua escolha, para serem usados como trabalhos correlatos a este projeto.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45357" w14:textId="77777777" w:rsidR="00E5182B" w:rsidRPr="00320BFA" w:rsidRDefault="00E5182B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E0B44" w14:textId="77777777" w:rsidR="00E5182B" w:rsidRPr="00320BFA" w:rsidRDefault="00E5182B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E6327AA" w14:textId="77777777" w:rsidR="00E5182B" w:rsidRPr="00320BFA" w:rsidRDefault="00E5182B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E5182B" w:rsidRPr="00320BFA" w14:paraId="0294E793" w14:textId="77777777" w:rsidTr="006C68B5">
        <w:trPr>
          <w:cantSplit/>
          <w:trHeight w:val="447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FE9F20E" w14:textId="77777777" w:rsidR="00E5182B" w:rsidRPr="00320BFA" w:rsidRDefault="00E5182B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7F4D3" w14:textId="77777777" w:rsidR="00E5182B" w:rsidRPr="00320BFA" w:rsidRDefault="00E5182B" w:rsidP="00E5182B">
            <w:pPr>
              <w:pStyle w:val="TF-xAvalITEM"/>
              <w:numPr>
                <w:ilvl w:val="0"/>
                <w:numId w:val="12"/>
              </w:numPr>
            </w:pPr>
            <w:r w:rsidRPr="00320BFA">
              <w:t>JUSTIFICATIVA</w:t>
            </w:r>
          </w:p>
          <w:p w14:paraId="2F783884" w14:textId="77777777" w:rsidR="00E5182B" w:rsidRPr="00320BFA" w:rsidRDefault="00E5182B" w:rsidP="006C68B5">
            <w:pPr>
              <w:pStyle w:val="TF-xAvalITEMDETALHE"/>
              <w:jc w:val="left"/>
            </w:pPr>
            <w:r>
              <w:t xml:space="preserve">Foi </w:t>
            </w:r>
            <w:r w:rsidRPr="005B0CCD">
              <w:t>apresenta</w:t>
            </w:r>
            <w:r>
              <w:t>do</w:t>
            </w:r>
            <w:r w:rsidRPr="005B0CCD">
              <w:t xml:space="preserve"> utilizando o descrito nas bases teóricas como pode resolver o problema proposto</w:t>
            </w:r>
            <w:r>
              <w:t>? A</w:t>
            </w:r>
            <w:r w:rsidRPr="00320BFA">
              <w:t>presentado argumentos científicos, técnicos ou metodológicos que justificam a proposta</w:t>
            </w:r>
            <w:r>
              <w:t>.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CEF14" w14:textId="77777777" w:rsidR="00E5182B" w:rsidRPr="00320BFA" w:rsidRDefault="00E5182B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CA4EA" w14:textId="77777777" w:rsidR="00E5182B" w:rsidRPr="00320BFA" w:rsidRDefault="00E5182B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F1F65E5" w14:textId="77777777" w:rsidR="00E5182B" w:rsidRPr="00320BFA" w:rsidRDefault="00E5182B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E5182B" w:rsidRPr="00320BFA" w14:paraId="7C9134F3" w14:textId="77777777" w:rsidTr="006C68B5">
        <w:trPr>
          <w:cantSplit/>
          <w:trHeight w:val="249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5849CAA" w14:textId="77777777" w:rsidR="00E5182B" w:rsidRPr="00320BFA" w:rsidRDefault="00E5182B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AEA51" w14:textId="77777777" w:rsidR="00E5182B" w:rsidRPr="00320BFA" w:rsidRDefault="00E5182B" w:rsidP="006C68B5">
            <w:pPr>
              <w:pStyle w:val="TF-xAvalITEMDETALHE"/>
              <w:jc w:val="left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C1DFC" w14:textId="77777777" w:rsidR="00E5182B" w:rsidRPr="00320BFA" w:rsidRDefault="00E5182B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7306D" w14:textId="77777777" w:rsidR="00E5182B" w:rsidRPr="00320BFA" w:rsidRDefault="00E5182B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429A44E" w14:textId="77777777" w:rsidR="00E5182B" w:rsidRPr="00320BFA" w:rsidRDefault="00E5182B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E5182B" w:rsidRPr="00320BFA" w14:paraId="3F92B3BE" w14:textId="77777777" w:rsidTr="006C68B5">
        <w:trPr>
          <w:cantSplit/>
          <w:trHeight w:val="249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9A94EC7" w14:textId="77777777" w:rsidR="00E5182B" w:rsidRPr="00320BFA" w:rsidRDefault="00E5182B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015EA" w14:textId="77777777" w:rsidR="00E5182B" w:rsidRPr="00320BFA" w:rsidRDefault="00E5182B" w:rsidP="006C68B5">
            <w:pPr>
              <w:pStyle w:val="TF-xAvalITEMDETALHE"/>
              <w:jc w:val="left"/>
            </w:pPr>
            <w:r>
              <w:t xml:space="preserve">Se descreve como o </w:t>
            </w:r>
            <w:r w:rsidRPr="005B0CCD">
              <w:t>trabalho proposto tem aderência ao eixo escolhido</w:t>
            </w:r>
            <w:r>
              <w:t>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581E1" w14:textId="77777777" w:rsidR="00E5182B" w:rsidRPr="00320BFA" w:rsidRDefault="00E5182B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486B5" w14:textId="77777777" w:rsidR="00E5182B" w:rsidRPr="00320BFA" w:rsidRDefault="00E5182B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4D08BDF" w14:textId="77777777" w:rsidR="00E5182B" w:rsidRPr="00320BFA" w:rsidRDefault="00E5182B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E5182B" w:rsidRPr="00320BFA" w14:paraId="284049D3" w14:textId="77777777" w:rsidTr="006C68B5">
        <w:trPr>
          <w:cantSplit/>
          <w:trHeight w:val="249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A064FAB" w14:textId="77777777" w:rsidR="00E5182B" w:rsidRPr="00320BFA" w:rsidRDefault="00E5182B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5F2B568B" w14:textId="77777777" w:rsidR="00E5182B" w:rsidRPr="00320BFA" w:rsidRDefault="00E5182B" w:rsidP="00E5182B">
            <w:pPr>
              <w:pStyle w:val="TF-xAvalITEM"/>
              <w:numPr>
                <w:ilvl w:val="0"/>
                <w:numId w:val="12"/>
              </w:numPr>
            </w:pPr>
            <w:r>
              <w:t>METODOLOGIA</w:t>
            </w:r>
          </w:p>
          <w:p w14:paraId="1CA40344" w14:textId="77777777" w:rsidR="00E5182B" w:rsidRPr="00320BFA" w:rsidRDefault="00E5182B" w:rsidP="006C68B5">
            <w:pPr>
              <w:pStyle w:val="TF-xAvalITEMDETALHE"/>
              <w:jc w:val="left"/>
            </w:pPr>
            <w:r w:rsidRPr="00320BFA">
              <w:t>Foram relacionadas todas as etapas necessárias para o desenvolvimento do TCC?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B1E0957" w14:textId="77777777" w:rsidR="00E5182B" w:rsidRPr="00320BFA" w:rsidRDefault="00E5182B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A592CF1" w14:textId="77777777" w:rsidR="00E5182B" w:rsidRPr="00320BFA" w:rsidRDefault="00E5182B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3A1DE754" w14:textId="77777777" w:rsidR="00E5182B" w:rsidRPr="00320BFA" w:rsidRDefault="00E5182B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E5182B" w:rsidRPr="00320BFA" w14:paraId="15DDFAA1" w14:textId="77777777" w:rsidTr="006C68B5">
        <w:trPr>
          <w:cantSplit/>
          <w:trHeight w:val="834"/>
          <w:jc w:val="center"/>
        </w:trPr>
        <w:tc>
          <w:tcPr>
            <w:tcW w:w="353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455CE1FE" w14:textId="77777777" w:rsidR="00E5182B" w:rsidRPr="0000224C" w:rsidRDefault="00E5182B" w:rsidP="006C68B5">
            <w:pPr>
              <w:pStyle w:val="TF-xAvalITEMTABELA"/>
            </w:pPr>
            <w:r w:rsidRPr="0000224C">
              <w:t>ASPECTOS METODOLÓGICOS</w:t>
            </w:r>
          </w:p>
        </w:tc>
        <w:tc>
          <w:tcPr>
            <w:tcW w:w="384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6ABE9" w14:textId="77777777" w:rsidR="00E5182B" w:rsidRPr="00320BFA" w:rsidRDefault="00E5182B" w:rsidP="00E5182B">
            <w:pPr>
              <w:pStyle w:val="TF-xAvalITEM"/>
              <w:numPr>
                <w:ilvl w:val="0"/>
                <w:numId w:val="12"/>
              </w:numPr>
            </w:pPr>
            <w:r w:rsidRPr="00320BFA">
              <w:t>LINGUAGEM USADA (redação)</w:t>
            </w:r>
          </w:p>
          <w:p w14:paraId="730DCCED" w14:textId="77777777" w:rsidR="00E5182B" w:rsidRPr="00320BFA" w:rsidRDefault="00E5182B" w:rsidP="006C68B5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3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BA4A5" w14:textId="77777777" w:rsidR="00E5182B" w:rsidRPr="00320BFA" w:rsidRDefault="00E5182B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83437" w14:textId="77777777" w:rsidR="00E5182B" w:rsidRPr="00320BFA" w:rsidRDefault="00E5182B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DA81FEF" w14:textId="77777777" w:rsidR="00E5182B" w:rsidRPr="00320BFA" w:rsidRDefault="00E5182B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E5182B" w:rsidRPr="00320BFA" w14:paraId="4163B0DE" w14:textId="77777777" w:rsidTr="006C68B5">
        <w:trPr>
          <w:cantSplit/>
          <w:trHeight w:val="819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FE4AE0D" w14:textId="77777777" w:rsidR="00E5182B" w:rsidRPr="00320BFA" w:rsidRDefault="00E5182B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02F63870" w14:textId="77777777" w:rsidR="00E5182B" w:rsidRPr="00320BFA" w:rsidRDefault="00E5182B" w:rsidP="006C68B5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ADFE300" w14:textId="77777777" w:rsidR="00E5182B" w:rsidRPr="00320BFA" w:rsidRDefault="00E5182B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A144753" w14:textId="77777777" w:rsidR="00E5182B" w:rsidRPr="00320BFA" w:rsidRDefault="00E5182B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37012135" w14:textId="77777777" w:rsidR="00E5182B" w:rsidRPr="00320BFA" w:rsidRDefault="00E5182B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</w:tbl>
    <w:p w14:paraId="7CF0DCCA" w14:textId="77777777" w:rsidR="00E5182B" w:rsidRDefault="00E5182B" w:rsidP="00F8024D">
      <w:pPr>
        <w:pStyle w:val="TF-refernciasITEM"/>
        <w:rPr>
          <w:szCs w:val="24"/>
        </w:rPr>
      </w:pPr>
    </w:p>
    <w:p w14:paraId="0A113576" w14:textId="77777777" w:rsidR="00F8024D" w:rsidRPr="00D95916" w:rsidRDefault="00F8024D" w:rsidP="003B4FD8">
      <w:pPr>
        <w:pStyle w:val="TF-refernciasITEM"/>
        <w:rPr>
          <w:szCs w:val="24"/>
        </w:rPr>
      </w:pPr>
    </w:p>
    <w:p w14:paraId="6CBBC6F4" w14:textId="77777777" w:rsidR="003B4FD8" w:rsidRPr="00E92AEA" w:rsidRDefault="003B4FD8" w:rsidP="00245471">
      <w:pPr>
        <w:pStyle w:val="TF-refernciasITEM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3B4FD8" w:rsidRPr="00E92AEA" w:rsidSect="00F73553">
      <w:headerReference w:type="default" r:id="rId10"/>
      <w:footerReference w:type="even" r:id="rId11"/>
      <w:footerReference w:type="default" r:id="rId12"/>
      <w:headerReference w:type="first" r:id="rId13"/>
      <w:pgSz w:w="11907" w:h="16840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B110B1" w14:textId="77777777" w:rsidR="00896282" w:rsidRPr="00E92AEA" w:rsidRDefault="00896282">
      <w:r w:rsidRPr="00E92AEA">
        <w:separator/>
      </w:r>
    </w:p>
  </w:endnote>
  <w:endnote w:type="continuationSeparator" w:id="0">
    <w:p w14:paraId="5610B441" w14:textId="77777777" w:rsidR="00896282" w:rsidRPr="00E92AEA" w:rsidRDefault="00896282">
      <w:r w:rsidRPr="00E92AEA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Times New Roman"/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0C60A" w14:textId="77777777" w:rsidR="00620BF5" w:rsidRPr="00E92AEA" w:rsidRDefault="00620BF5" w:rsidP="0039426D">
    <w:pPr>
      <w:pStyle w:val="Rodap"/>
      <w:framePr w:wrap="none" w:vAnchor="text" w:hAnchor="margin" w:xAlign="right" w:y="1"/>
      <w:rPr>
        <w:rStyle w:val="Nmerodepgina"/>
      </w:rPr>
    </w:pPr>
    <w:r w:rsidRPr="00E92AEA">
      <w:rPr>
        <w:rStyle w:val="Nmerodepgina"/>
      </w:rPr>
      <w:fldChar w:fldCharType="begin"/>
    </w:r>
    <w:r w:rsidRPr="00E92AEA">
      <w:rPr>
        <w:rStyle w:val="Nmerodepgina"/>
      </w:rPr>
      <w:instrText xml:space="preserve"> PAGE </w:instrText>
    </w:r>
    <w:r w:rsidRPr="00E92AEA">
      <w:rPr>
        <w:rStyle w:val="Nmerodepgina"/>
      </w:rPr>
      <w:fldChar w:fldCharType="end"/>
    </w:r>
  </w:p>
  <w:p w14:paraId="60CA461F" w14:textId="77777777" w:rsidR="00620BF5" w:rsidRPr="00E92AEA" w:rsidRDefault="00620BF5" w:rsidP="00620BF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77C9F6" w14:textId="77777777" w:rsidR="00620BF5" w:rsidRPr="00E92AEA" w:rsidRDefault="00620BF5" w:rsidP="0039426D">
    <w:pPr>
      <w:pStyle w:val="Rodap"/>
      <w:framePr w:wrap="none" w:vAnchor="text" w:hAnchor="margin" w:xAlign="right" w:y="1"/>
      <w:rPr>
        <w:rStyle w:val="Nmerodepgina"/>
      </w:rPr>
    </w:pPr>
    <w:r w:rsidRPr="00E92AEA">
      <w:rPr>
        <w:rStyle w:val="Nmerodepgina"/>
      </w:rPr>
      <w:fldChar w:fldCharType="begin"/>
    </w:r>
    <w:r w:rsidRPr="00E92AEA">
      <w:rPr>
        <w:rStyle w:val="Nmerodepgina"/>
      </w:rPr>
      <w:instrText xml:space="preserve"> PAGE </w:instrText>
    </w:r>
    <w:r w:rsidRPr="00E92AEA">
      <w:rPr>
        <w:rStyle w:val="Nmerodepgina"/>
      </w:rPr>
      <w:fldChar w:fldCharType="separate"/>
    </w:r>
    <w:r w:rsidR="00425B95" w:rsidRPr="00E92AEA">
      <w:rPr>
        <w:rStyle w:val="Nmerodepgina"/>
      </w:rPr>
      <w:t>16</w:t>
    </w:r>
    <w:r w:rsidRPr="00E92AEA">
      <w:rPr>
        <w:rStyle w:val="Nmerodepgina"/>
      </w:rPr>
      <w:fldChar w:fldCharType="end"/>
    </w:r>
  </w:p>
  <w:p w14:paraId="3A8B9399" w14:textId="77777777" w:rsidR="00620BF5" w:rsidRPr="00E92AEA" w:rsidRDefault="00620BF5" w:rsidP="00620BF5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D47EBE" w14:textId="77777777" w:rsidR="00896282" w:rsidRPr="00E92AEA" w:rsidRDefault="00896282">
      <w:r w:rsidRPr="00E92AEA">
        <w:separator/>
      </w:r>
    </w:p>
  </w:footnote>
  <w:footnote w:type="continuationSeparator" w:id="0">
    <w:p w14:paraId="76B1B47B" w14:textId="77777777" w:rsidR="00896282" w:rsidRPr="00E92AEA" w:rsidRDefault="00896282">
      <w:r w:rsidRPr="00E92AEA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F47121" w14:textId="77777777" w:rsidR="00320BFA" w:rsidRPr="00E92AE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5"/>
      <w:gridCol w:w="4747"/>
      <w:gridCol w:w="1140"/>
    </w:tblGrid>
    <w:tr w:rsidR="00320BFA" w:rsidRPr="00E92AEA" w14:paraId="477A3685" w14:textId="77777777" w:rsidTr="006746CA">
      <w:tc>
        <w:tcPr>
          <w:tcW w:w="3227" w:type="dxa"/>
          <w:shd w:val="clear" w:color="auto" w:fill="auto"/>
        </w:tcPr>
        <w:p w14:paraId="72F542BF" w14:textId="77777777" w:rsidR="00320BFA" w:rsidRPr="00E92AE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 w:rsidRPr="00E92AEA"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460E82BC" w14:textId="77777777" w:rsidR="00320BFA" w:rsidRPr="00E92AE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 w:rsidRPr="00E92AEA"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35BA4F1F" w14:textId="77777777" w:rsidR="00320BFA" w:rsidRPr="00E92AE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368A797D" w14:textId="77777777" w:rsidR="00320BFA" w:rsidRPr="00E92AE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45271C4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5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1870947739">
    <w:abstractNumId w:val="0"/>
  </w:num>
  <w:num w:numId="2" w16cid:durableId="1479810499">
    <w:abstractNumId w:val="2"/>
  </w:num>
  <w:num w:numId="3" w16cid:durableId="599601274">
    <w:abstractNumId w:val="2"/>
  </w:num>
  <w:num w:numId="4" w16cid:durableId="1319115478">
    <w:abstractNumId w:val="1"/>
  </w:num>
  <w:num w:numId="5" w16cid:durableId="87615944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4014871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125734734">
    <w:abstractNumId w:val="2"/>
  </w:num>
  <w:num w:numId="8" w16cid:durableId="135700479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609433811">
    <w:abstractNumId w:val="5"/>
  </w:num>
  <w:num w:numId="10" w16cid:durableId="47522039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611475373">
    <w:abstractNumId w:val="3"/>
  </w:num>
  <w:num w:numId="12" w16cid:durableId="1804999531">
    <w:abstractNumId w:val="4"/>
  </w:num>
  <w:num w:numId="13" w16cid:durableId="103962157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6832906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682734339">
    <w:abstractNumId w:val="6"/>
  </w:num>
  <w:num w:numId="16" w16cid:durableId="120776485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95195268">
    <w:abstractNumId w:val="6"/>
  </w:num>
  <w:num w:numId="18" w16cid:durableId="107932574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95579152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630472417">
    <w:abstractNumId w:val="0"/>
  </w:num>
  <w:num w:numId="21" w16cid:durableId="539706436">
    <w:abstractNumId w:val="0"/>
  </w:num>
  <w:num w:numId="22" w16cid:durableId="9921818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4240"/>
    <w:rsid w:val="0000012F"/>
    <w:rsid w:val="00001DA0"/>
    <w:rsid w:val="0000224C"/>
    <w:rsid w:val="000022F2"/>
    <w:rsid w:val="000045A9"/>
    <w:rsid w:val="00010F3F"/>
    <w:rsid w:val="00011706"/>
    <w:rsid w:val="00011C04"/>
    <w:rsid w:val="00012922"/>
    <w:rsid w:val="00012D7A"/>
    <w:rsid w:val="0001575C"/>
    <w:rsid w:val="000157CE"/>
    <w:rsid w:val="00016A8D"/>
    <w:rsid w:val="000179B5"/>
    <w:rsid w:val="00017B62"/>
    <w:rsid w:val="000204E7"/>
    <w:rsid w:val="00022837"/>
    <w:rsid w:val="00023FA0"/>
    <w:rsid w:val="00024159"/>
    <w:rsid w:val="000251D8"/>
    <w:rsid w:val="00025776"/>
    <w:rsid w:val="00025C04"/>
    <w:rsid w:val="00025D4F"/>
    <w:rsid w:val="0002602F"/>
    <w:rsid w:val="00026783"/>
    <w:rsid w:val="00030E4A"/>
    <w:rsid w:val="00031A27"/>
    <w:rsid w:val="00031ABA"/>
    <w:rsid w:val="00031EE0"/>
    <w:rsid w:val="00034668"/>
    <w:rsid w:val="0004641A"/>
    <w:rsid w:val="0005026F"/>
    <w:rsid w:val="000522FF"/>
    <w:rsid w:val="00052A07"/>
    <w:rsid w:val="000533DA"/>
    <w:rsid w:val="0005381E"/>
    <w:rsid w:val="00053BF1"/>
    <w:rsid w:val="00053C17"/>
    <w:rsid w:val="0005457F"/>
    <w:rsid w:val="00055358"/>
    <w:rsid w:val="00055716"/>
    <w:rsid w:val="0005643F"/>
    <w:rsid w:val="0005651A"/>
    <w:rsid w:val="00057F0A"/>
    <w:rsid w:val="000608E9"/>
    <w:rsid w:val="00061782"/>
    <w:rsid w:val="00061FEB"/>
    <w:rsid w:val="00063069"/>
    <w:rsid w:val="0006465D"/>
    <w:rsid w:val="000667DF"/>
    <w:rsid w:val="00067059"/>
    <w:rsid w:val="00067DA4"/>
    <w:rsid w:val="00067DFB"/>
    <w:rsid w:val="00070CFF"/>
    <w:rsid w:val="00071C21"/>
    <w:rsid w:val="00071E33"/>
    <w:rsid w:val="0007209B"/>
    <w:rsid w:val="000723D1"/>
    <w:rsid w:val="00072CD5"/>
    <w:rsid w:val="000741D3"/>
    <w:rsid w:val="000744E6"/>
    <w:rsid w:val="00075792"/>
    <w:rsid w:val="00076065"/>
    <w:rsid w:val="00076C33"/>
    <w:rsid w:val="00080F9C"/>
    <w:rsid w:val="0008414F"/>
    <w:rsid w:val="0008579A"/>
    <w:rsid w:val="000857A8"/>
    <w:rsid w:val="00086AA8"/>
    <w:rsid w:val="0008732D"/>
    <w:rsid w:val="0009013D"/>
    <w:rsid w:val="00091CFB"/>
    <w:rsid w:val="0009252E"/>
    <w:rsid w:val="00095A97"/>
    <w:rsid w:val="00095D7F"/>
    <w:rsid w:val="0009735C"/>
    <w:rsid w:val="000A0454"/>
    <w:rsid w:val="000A104C"/>
    <w:rsid w:val="000A19DE"/>
    <w:rsid w:val="000A25A3"/>
    <w:rsid w:val="000A29D1"/>
    <w:rsid w:val="000A2A55"/>
    <w:rsid w:val="000A3EAB"/>
    <w:rsid w:val="000A48A8"/>
    <w:rsid w:val="000A58B8"/>
    <w:rsid w:val="000A70E7"/>
    <w:rsid w:val="000A73FC"/>
    <w:rsid w:val="000B1285"/>
    <w:rsid w:val="000B12B2"/>
    <w:rsid w:val="000B2832"/>
    <w:rsid w:val="000B3868"/>
    <w:rsid w:val="000B4037"/>
    <w:rsid w:val="000B7C40"/>
    <w:rsid w:val="000C1926"/>
    <w:rsid w:val="000C1A18"/>
    <w:rsid w:val="000C53D1"/>
    <w:rsid w:val="000C648D"/>
    <w:rsid w:val="000C7245"/>
    <w:rsid w:val="000C75D5"/>
    <w:rsid w:val="000C7D0A"/>
    <w:rsid w:val="000D070C"/>
    <w:rsid w:val="000D1294"/>
    <w:rsid w:val="000D77C2"/>
    <w:rsid w:val="000E039E"/>
    <w:rsid w:val="000E0B5C"/>
    <w:rsid w:val="000E27F9"/>
    <w:rsid w:val="000E2B1E"/>
    <w:rsid w:val="000E2CBC"/>
    <w:rsid w:val="000E311F"/>
    <w:rsid w:val="000E3318"/>
    <w:rsid w:val="000E3A68"/>
    <w:rsid w:val="000E4E89"/>
    <w:rsid w:val="000E540C"/>
    <w:rsid w:val="000E6CE0"/>
    <w:rsid w:val="000E724B"/>
    <w:rsid w:val="000F2D33"/>
    <w:rsid w:val="000F512A"/>
    <w:rsid w:val="000F5387"/>
    <w:rsid w:val="000F59BD"/>
    <w:rsid w:val="000F6830"/>
    <w:rsid w:val="000F6EB1"/>
    <w:rsid w:val="000F77E3"/>
    <w:rsid w:val="001001DA"/>
    <w:rsid w:val="001047B1"/>
    <w:rsid w:val="00107B02"/>
    <w:rsid w:val="001107AE"/>
    <w:rsid w:val="00110E68"/>
    <w:rsid w:val="0011155D"/>
    <w:rsid w:val="0011363A"/>
    <w:rsid w:val="00113A3F"/>
    <w:rsid w:val="0011590B"/>
    <w:rsid w:val="001163E0"/>
    <w:rsid w:val="001164FE"/>
    <w:rsid w:val="00116EE9"/>
    <w:rsid w:val="00125084"/>
    <w:rsid w:val="00125277"/>
    <w:rsid w:val="00131D4B"/>
    <w:rsid w:val="0013204A"/>
    <w:rsid w:val="00134F57"/>
    <w:rsid w:val="00135D5E"/>
    <w:rsid w:val="001367E2"/>
    <w:rsid w:val="00136DC7"/>
    <w:rsid w:val="00137431"/>
    <w:rsid w:val="0013753D"/>
    <w:rsid w:val="001375F7"/>
    <w:rsid w:val="001379C7"/>
    <w:rsid w:val="0014126D"/>
    <w:rsid w:val="00141AFF"/>
    <w:rsid w:val="001422F8"/>
    <w:rsid w:val="00144C1A"/>
    <w:rsid w:val="00144FAB"/>
    <w:rsid w:val="00152B37"/>
    <w:rsid w:val="00153F3A"/>
    <w:rsid w:val="001554E9"/>
    <w:rsid w:val="00155F50"/>
    <w:rsid w:val="00162BF1"/>
    <w:rsid w:val="0016560C"/>
    <w:rsid w:val="00165CF3"/>
    <w:rsid w:val="00165F7F"/>
    <w:rsid w:val="00167655"/>
    <w:rsid w:val="00167F2D"/>
    <w:rsid w:val="00171789"/>
    <w:rsid w:val="00173B9D"/>
    <w:rsid w:val="0017482A"/>
    <w:rsid w:val="00177036"/>
    <w:rsid w:val="00180969"/>
    <w:rsid w:val="00185F3F"/>
    <w:rsid w:val="00186092"/>
    <w:rsid w:val="001907D9"/>
    <w:rsid w:val="00190850"/>
    <w:rsid w:val="00192BC4"/>
    <w:rsid w:val="00193A97"/>
    <w:rsid w:val="001945CE"/>
    <w:rsid w:val="001948BE"/>
    <w:rsid w:val="0019547B"/>
    <w:rsid w:val="00195570"/>
    <w:rsid w:val="001A02D5"/>
    <w:rsid w:val="001A12CE"/>
    <w:rsid w:val="001A4F95"/>
    <w:rsid w:val="001A6292"/>
    <w:rsid w:val="001A655F"/>
    <w:rsid w:val="001A6B86"/>
    <w:rsid w:val="001A7511"/>
    <w:rsid w:val="001B11CD"/>
    <w:rsid w:val="001B14B0"/>
    <w:rsid w:val="001B1D7A"/>
    <w:rsid w:val="001B2F1E"/>
    <w:rsid w:val="001B3F81"/>
    <w:rsid w:val="001C11BB"/>
    <w:rsid w:val="001C2F87"/>
    <w:rsid w:val="001C33B0"/>
    <w:rsid w:val="001C4628"/>
    <w:rsid w:val="001C57E6"/>
    <w:rsid w:val="001C5CBB"/>
    <w:rsid w:val="001C71B7"/>
    <w:rsid w:val="001C7DF1"/>
    <w:rsid w:val="001D0073"/>
    <w:rsid w:val="001D2451"/>
    <w:rsid w:val="001D463B"/>
    <w:rsid w:val="001D6234"/>
    <w:rsid w:val="001D680C"/>
    <w:rsid w:val="001E22ED"/>
    <w:rsid w:val="001E2324"/>
    <w:rsid w:val="001E2548"/>
    <w:rsid w:val="001E5834"/>
    <w:rsid w:val="001E5CEA"/>
    <w:rsid w:val="001E646A"/>
    <w:rsid w:val="001E682E"/>
    <w:rsid w:val="001F007F"/>
    <w:rsid w:val="001F01F0"/>
    <w:rsid w:val="001F0D36"/>
    <w:rsid w:val="001F124B"/>
    <w:rsid w:val="001F1E74"/>
    <w:rsid w:val="001F2728"/>
    <w:rsid w:val="001F63F1"/>
    <w:rsid w:val="00202F3F"/>
    <w:rsid w:val="00203612"/>
    <w:rsid w:val="002118F1"/>
    <w:rsid w:val="00211EE6"/>
    <w:rsid w:val="0021417F"/>
    <w:rsid w:val="00215283"/>
    <w:rsid w:val="00215B8A"/>
    <w:rsid w:val="00223B98"/>
    <w:rsid w:val="002249B6"/>
    <w:rsid w:val="00224BB2"/>
    <w:rsid w:val="0023087D"/>
    <w:rsid w:val="00231010"/>
    <w:rsid w:val="00234F3F"/>
    <w:rsid w:val="00235240"/>
    <w:rsid w:val="00236857"/>
    <w:rsid w:val="002368FD"/>
    <w:rsid w:val="00237179"/>
    <w:rsid w:val="00240D99"/>
    <w:rsid w:val="0024110F"/>
    <w:rsid w:val="00241E90"/>
    <w:rsid w:val="002423AB"/>
    <w:rsid w:val="0024320D"/>
    <w:rsid w:val="002440B0"/>
    <w:rsid w:val="00244631"/>
    <w:rsid w:val="00245471"/>
    <w:rsid w:val="00251994"/>
    <w:rsid w:val="00251B26"/>
    <w:rsid w:val="00252819"/>
    <w:rsid w:val="00252ECC"/>
    <w:rsid w:val="002554BD"/>
    <w:rsid w:val="00261782"/>
    <w:rsid w:val="00261982"/>
    <w:rsid w:val="00261B22"/>
    <w:rsid w:val="00263933"/>
    <w:rsid w:val="0026424E"/>
    <w:rsid w:val="002665ED"/>
    <w:rsid w:val="00266ADA"/>
    <w:rsid w:val="00270F50"/>
    <w:rsid w:val="00274126"/>
    <w:rsid w:val="00274E1E"/>
    <w:rsid w:val="00275BAF"/>
    <w:rsid w:val="0027792D"/>
    <w:rsid w:val="00280583"/>
    <w:rsid w:val="0028113B"/>
    <w:rsid w:val="00281352"/>
    <w:rsid w:val="00282723"/>
    <w:rsid w:val="00282788"/>
    <w:rsid w:val="002840CF"/>
    <w:rsid w:val="0028617A"/>
    <w:rsid w:val="0028688B"/>
    <w:rsid w:val="0029078E"/>
    <w:rsid w:val="00291269"/>
    <w:rsid w:val="00291B8A"/>
    <w:rsid w:val="0029407E"/>
    <w:rsid w:val="00294FD0"/>
    <w:rsid w:val="0029608A"/>
    <w:rsid w:val="002A3F21"/>
    <w:rsid w:val="002A497F"/>
    <w:rsid w:val="002A6617"/>
    <w:rsid w:val="002A6E05"/>
    <w:rsid w:val="002A787A"/>
    <w:rsid w:val="002A7E1B"/>
    <w:rsid w:val="002B0EDC"/>
    <w:rsid w:val="002B129D"/>
    <w:rsid w:val="002B3E73"/>
    <w:rsid w:val="002B4549"/>
    <w:rsid w:val="002B4718"/>
    <w:rsid w:val="002B6760"/>
    <w:rsid w:val="002C16BC"/>
    <w:rsid w:val="002C2CE3"/>
    <w:rsid w:val="002C3FA6"/>
    <w:rsid w:val="002C4384"/>
    <w:rsid w:val="002C64C0"/>
    <w:rsid w:val="002D01E8"/>
    <w:rsid w:val="002D046C"/>
    <w:rsid w:val="002D1C09"/>
    <w:rsid w:val="002D3341"/>
    <w:rsid w:val="002E0F9A"/>
    <w:rsid w:val="002E4767"/>
    <w:rsid w:val="002E6A4B"/>
    <w:rsid w:val="002E6DD1"/>
    <w:rsid w:val="002E7E3C"/>
    <w:rsid w:val="002F027E"/>
    <w:rsid w:val="002F1C9A"/>
    <w:rsid w:val="002F1DB9"/>
    <w:rsid w:val="002F3CF7"/>
    <w:rsid w:val="002F3F67"/>
    <w:rsid w:val="002F7A96"/>
    <w:rsid w:val="002F7B77"/>
    <w:rsid w:val="002F7C86"/>
    <w:rsid w:val="00301D37"/>
    <w:rsid w:val="00302B85"/>
    <w:rsid w:val="00307D49"/>
    <w:rsid w:val="00312CEA"/>
    <w:rsid w:val="00320BFA"/>
    <w:rsid w:val="003221AD"/>
    <w:rsid w:val="0032378D"/>
    <w:rsid w:val="00325E78"/>
    <w:rsid w:val="00330DCC"/>
    <w:rsid w:val="0033260E"/>
    <w:rsid w:val="00335048"/>
    <w:rsid w:val="003357EE"/>
    <w:rsid w:val="00340AD0"/>
    <w:rsid w:val="00340B6D"/>
    <w:rsid w:val="00340C8E"/>
    <w:rsid w:val="00340D47"/>
    <w:rsid w:val="0034163C"/>
    <w:rsid w:val="00344257"/>
    <w:rsid w:val="00344540"/>
    <w:rsid w:val="003452CA"/>
    <w:rsid w:val="0034615C"/>
    <w:rsid w:val="003519A3"/>
    <w:rsid w:val="003552FF"/>
    <w:rsid w:val="00356D21"/>
    <w:rsid w:val="00360971"/>
    <w:rsid w:val="00361C36"/>
    <w:rsid w:val="00362232"/>
    <w:rsid w:val="00362443"/>
    <w:rsid w:val="00366412"/>
    <w:rsid w:val="00367C46"/>
    <w:rsid w:val="0037046F"/>
    <w:rsid w:val="00370598"/>
    <w:rsid w:val="00374B25"/>
    <w:rsid w:val="00376D19"/>
    <w:rsid w:val="00377B2E"/>
    <w:rsid w:val="00377D58"/>
    <w:rsid w:val="00377DA7"/>
    <w:rsid w:val="003801AC"/>
    <w:rsid w:val="00383087"/>
    <w:rsid w:val="0038655B"/>
    <w:rsid w:val="0038773D"/>
    <w:rsid w:val="00391FA3"/>
    <w:rsid w:val="00394107"/>
    <w:rsid w:val="003947AA"/>
    <w:rsid w:val="003979FB"/>
    <w:rsid w:val="00397B14"/>
    <w:rsid w:val="003A0AAF"/>
    <w:rsid w:val="003A1CBF"/>
    <w:rsid w:val="003A2B7D"/>
    <w:rsid w:val="003A35E3"/>
    <w:rsid w:val="003A4A75"/>
    <w:rsid w:val="003A5056"/>
    <w:rsid w:val="003A5366"/>
    <w:rsid w:val="003B1942"/>
    <w:rsid w:val="003B3CC4"/>
    <w:rsid w:val="003B4B94"/>
    <w:rsid w:val="003B4F88"/>
    <w:rsid w:val="003B4FD8"/>
    <w:rsid w:val="003B647A"/>
    <w:rsid w:val="003B70FB"/>
    <w:rsid w:val="003B77B3"/>
    <w:rsid w:val="003B79C2"/>
    <w:rsid w:val="003B7DF8"/>
    <w:rsid w:val="003C4C49"/>
    <w:rsid w:val="003C5262"/>
    <w:rsid w:val="003C58F1"/>
    <w:rsid w:val="003D0A43"/>
    <w:rsid w:val="003D1EF6"/>
    <w:rsid w:val="003D398C"/>
    <w:rsid w:val="003D473B"/>
    <w:rsid w:val="003D4B35"/>
    <w:rsid w:val="003D4D3D"/>
    <w:rsid w:val="003D6F0F"/>
    <w:rsid w:val="003E4F19"/>
    <w:rsid w:val="003F2618"/>
    <w:rsid w:val="003F26CD"/>
    <w:rsid w:val="003F29DF"/>
    <w:rsid w:val="003F4B66"/>
    <w:rsid w:val="003F5BF6"/>
    <w:rsid w:val="003F5F25"/>
    <w:rsid w:val="00400620"/>
    <w:rsid w:val="00401734"/>
    <w:rsid w:val="0040436D"/>
    <w:rsid w:val="00410543"/>
    <w:rsid w:val="004125A1"/>
    <w:rsid w:val="004127BC"/>
    <w:rsid w:val="00412D94"/>
    <w:rsid w:val="00415721"/>
    <w:rsid w:val="0041610D"/>
    <w:rsid w:val="004173CC"/>
    <w:rsid w:val="00421078"/>
    <w:rsid w:val="00421C68"/>
    <w:rsid w:val="00422581"/>
    <w:rsid w:val="0042356B"/>
    <w:rsid w:val="0042420A"/>
    <w:rsid w:val="00424390"/>
    <w:rsid w:val="004243D2"/>
    <w:rsid w:val="00424610"/>
    <w:rsid w:val="00425B95"/>
    <w:rsid w:val="00426645"/>
    <w:rsid w:val="00431D5B"/>
    <w:rsid w:val="00436E35"/>
    <w:rsid w:val="004402E8"/>
    <w:rsid w:val="00442352"/>
    <w:rsid w:val="00444CFF"/>
    <w:rsid w:val="004451A3"/>
    <w:rsid w:val="004462CC"/>
    <w:rsid w:val="004514AE"/>
    <w:rsid w:val="00451B94"/>
    <w:rsid w:val="00452852"/>
    <w:rsid w:val="004549A8"/>
    <w:rsid w:val="00455C46"/>
    <w:rsid w:val="0045669E"/>
    <w:rsid w:val="00456E55"/>
    <w:rsid w:val="00464E30"/>
    <w:rsid w:val="00470C41"/>
    <w:rsid w:val="00471440"/>
    <w:rsid w:val="00471877"/>
    <w:rsid w:val="0047204B"/>
    <w:rsid w:val="00472050"/>
    <w:rsid w:val="004728FA"/>
    <w:rsid w:val="00473FB2"/>
    <w:rsid w:val="00474DC5"/>
    <w:rsid w:val="0047690F"/>
    <w:rsid w:val="00476C78"/>
    <w:rsid w:val="00476DB4"/>
    <w:rsid w:val="00477F4B"/>
    <w:rsid w:val="0048318D"/>
    <w:rsid w:val="0048576D"/>
    <w:rsid w:val="00490125"/>
    <w:rsid w:val="00490B38"/>
    <w:rsid w:val="00490FC6"/>
    <w:rsid w:val="00492A99"/>
    <w:rsid w:val="00493B1A"/>
    <w:rsid w:val="00494462"/>
    <w:rsid w:val="0049495C"/>
    <w:rsid w:val="00494B53"/>
    <w:rsid w:val="00497EF6"/>
    <w:rsid w:val="004A1B59"/>
    <w:rsid w:val="004A1DEF"/>
    <w:rsid w:val="004A2168"/>
    <w:rsid w:val="004A3A72"/>
    <w:rsid w:val="004B42D8"/>
    <w:rsid w:val="004B61CB"/>
    <w:rsid w:val="004B6B8F"/>
    <w:rsid w:val="004B7511"/>
    <w:rsid w:val="004C2EBE"/>
    <w:rsid w:val="004C4AFF"/>
    <w:rsid w:val="004C4D86"/>
    <w:rsid w:val="004C5059"/>
    <w:rsid w:val="004C5A44"/>
    <w:rsid w:val="004C7676"/>
    <w:rsid w:val="004D420E"/>
    <w:rsid w:val="004D5531"/>
    <w:rsid w:val="004D598F"/>
    <w:rsid w:val="004D6E68"/>
    <w:rsid w:val="004E23CE"/>
    <w:rsid w:val="004E516B"/>
    <w:rsid w:val="004E7D42"/>
    <w:rsid w:val="004F0E24"/>
    <w:rsid w:val="004F7264"/>
    <w:rsid w:val="004F76D1"/>
    <w:rsid w:val="00500539"/>
    <w:rsid w:val="00500971"/>
    <w:rsid w:val="00503373"/>
    <w:rsid w:val="00503F3F"/>
    <w:rsid w:val="00504B77"/>
    <w:rsid w:val="005055F0"/>
    <w:rsid w:val="005079BF"/>
    <w:rsid w:val="00507D30"/>
    <w:rsid w:val="00513E60"/>
    <w:rsid w:val="00515428"/>
    <w:rsid w:val="00515A48"/>
    <w:rsid w:val="00515C24"/>
    <w:rsid w:val="00515DCF"/>
    <w:rsid w:val="00522345"/>
    <w:rsid w:val="005237C6"/>
    <w:rsid w:val="00525A41"/>
    <w:rsid w:val="005347F8"/>
    <w:rsid w:val="00534CDD"/>
    <w:rsid w:val="00536336"/>
    <w:rsid w:val="00540789"/>
    <w:rsid w:val="00542A6D"/>
    <w:rsid w:val="00542B55"/>
    <w:rsid w:val="00542ED7"/>
    <w:rsid w:val="0054479A"/>
    <w:rsid w:val="00544C7A"/>
    <w:rsid w:val="00545632"/>
    <w:rsid w:val="0055089C"/>
    <w:rsid w:val="00550D4A"/>
    <w:rsid w:val="005517DD"/>
    <w:rsid w:val="00554405"/>
    <w:rsid w:val="00557378"/>
    <w:rsid w:val="0056097F"/>
    <w:rsid w:val="00560E4B"/>
    <w:rsid w:val="00564633"/>
    <w:rsid w:val="00564A29"/>
    <w:rsid w:val="00564FBC"/>
    <w:rsid w:val="005705A9"/>
    <w:rsid w:val="00572864"/>
    <w:rsid w:val="00572AD4"/>
    <w:rsid w:val="00572DD3"/>
    <w:rsid w:val="00575B3D"/>
    <w:rsid w:val="00577E79"/>
    <w:rsid w:val="00582BE8"/>
    <w:rsid w:val="00582D86"/>
    <w:rsid w:val="0058482B"/>
    <w:rsid w:val="00585591"/>
    <w:rsid w:val="0058618A"/>
    <w:rsid w:val="00591611"/>
    <w:rsid w:val="0059386D"/>
    <w:rsid w:val="00596C72"/>
    <w:rsid w:val="00597860"/>
    <w:rsid w:val="005A0DC8"/>
    <w:rsid w:val="005A169F"/>
    <w:rsid w:val="005A1AFB"/>
    <w:rsid w:val="005A362B"/>
    <w:rsid w:val="005A4037"/>
    <w:rsid w:val="005A4952"/>
    <w:rsid w:val="005A653D"/>
    <w:rsid w:val="005A6875"/>
    <w:rsid w:val="005B20A1"/>
    <w:rsid w:val="005B2478"/>
    <w:rsid w:val="005B2987"/>
    <w:rsid w:val="005C176C"/>
    <w:rsid w:val="005C219B"/>
    <w:rsid w:val="005C21FC"/>
    <w:rsid w:val="005C30AE"/>
    <w:rsid w:val="005C51E2"/>
    <w:rsid w:val="005D3320"/>
    <w:rsid w:val="005D4DEE"/>
    <w:rsid w:val="005D5763"/>
    <w:rsid w:val="005D7574"/>
    <w:rsid w:val="005E1586"/>
    <w:rsid w:val="005E15CF"/>
    <w:rsid w:val="005E1A8E"/>
    <w:rsid w:val="005E2B21"/>
    <w:rsid w:val="005E2E0F"/>
    <w:rsid w:val="005E2F5B"/>
    <w:rsid w:val="005E35F3"/>
    <w:rsid w:val="005E400A"/>
    <w:rsid w:val="005E400D"/>
    <w:rsid w:val="005E674F"/>
    <w:rsid w:val="005E698D"/>
    <w:rsid w:val="005E7D92"/>
    <w:rsid w:val="005F09F1"/>
    <w:rsid w:val="005F20CE"/>
    <w:rsid w:val="005F473D"/>
    <w:rsid w:val="005F645A"/>
    <w:rsid w:val="005F6C67"/>
    <w:rsid w:val="0060060C"/>
    <w:rsid w:val="00600F5D"/>
    <w:rsid w:val="00603221"/>
    <w:rsid w:val="00603803"/>
    <w:rsid w:val="00603C9E"/>
    <w:rsid w:val="006061EC"/>
    <w:rsid w:val="006079B0"/>
    <w:rsid w:val="006118D1"/>
    <w:rsid w:val="0061251F"/>
    <w:rsid w:val="006153CB"/>
    <w:rsid w:val="006169F3"/>
    <w:rsid w:val="00617430"/>
    <w:rsid w:val="00620BF5"/>
    <w:rsid w:val="00620D93"/>
    <w:rsid w:val="0062386A"/>
    <w:rsid w:val="006247DF"/>
    <w:rsid w:val="0062576D"/>
    <w:rsid w:val="00625788"/>
    <w:rsid w:val="00626395"/>
    <w:rsid w:val="00627BD1"/>
    <w:rsid w:val="00627FE7"/>
    <w:rsid w:val="006305AA"/>
    <w:rsid w:val="0063277E"/>
    <w:rsid w:val="006364F4"/>
    <w:rsid w:val="00640505"/>
    <w:rsid w:val="00641778"/>
    <w:rsid w:val="006426D5"/>
    <w:rsid w:val="00642924"/>
    <w:rsid w:val="00642B43"/>
    <w:rsid w:val="00642DC0"/>
    <w:rsid w:val="00643E61"/>
    <w:rsid w:val="00644231"/>
    <w:rsid w:val="0064558E"/>
    <w:rsid w:val="006466FF"/>
    <w:rsid w:val="00646A5F"/>
    <w:rsid w:val="00647433"/>
    <w:rsid w:val="006475C1"/>
    <w:rsid w:val="006518D4"/>
    <w:rsid w:val="00653451"/>
    <w:rsid w:val="006562EF"/>
    <w:rsid w:val="00656C00"/>
    <w:rsid w:val="00661967"/>
    <w:rsid w:val="00661F61"/>
    <w:rsid w:val="0066258F"/>
    <w:rsid w:val="00665BCC"/>
    <w:rsid w:val="006710B5"/>
    <w:rsid w:val="00671B49"/>
    <w:rsid w:val="0067204D"/>
    <w:rsid w:val="006721AD"/>
    <w:rsid w:val="00672C4F"/>
    <w:rsid w:val="00673BCB"/>
    <w:rsid w:val="00674155"/>
    <w:rsid w:val="006746CA"/>
    <w:rsid w:val="00674A35"/>
    <w:rsid w:val="00681BA0"/>
    <w:rsid w:val="006834E7"/>
    <w:rsid w:val="00685D15"/>
    <w:rsid w:val="006875AF"/>
    <w:rsid w:val="00687A89"/>
    <w:rsid w:val="00691843"/>
    <w:rsid w:val="00691D5B"/>
    <w:rsid w:val="00692B4B"/>
    <w:rsid w:val="00695628"/>
    <w:rsid w:val="00695745"/>
    <w:rsid w:val="0069600B"/>
    <w:rsid w:val="00696721"/>
    <w:rsid w:val="006A0A1A"/>
    <w:rsid w:val="006A1C98"/>
    <w:rsid w:val="006A4C09"/>
    <w:rsid w:val="006A5885"/>
    <w:rsid w:val="006A5B9F"/>
    <w:rsid w:val="006A6460"/>
    <w:rsid w:val="006A6927"/>
    <w:rsid w:val="006B05EF"/>
    <w:rsid w:val="006B104E"/>
    <w:rsid w:val="006B5AEA"/>
    <w:rsid w:val="006B6383"/>
    <w:rsid w:val="006B640D"/>
    <w:rsid w:val="006B75D8"/>
    <w:rsid w:val="006C2653"/>
    <w:rsid w:val="006C36F0"/>
    <w:rsid w:val="006C45AC"/>
    <w:rsid w:val="006C4A22"/>
    <w:rsid w:val="006C5D48"/>
    <w:rsid w:val="006C61FA"/>
    <w:rsid w:val="006C6C61"/>
    <w:rsid w:val="006D025F"/>
    <w:rsid w:val="006D0896"/>
    <w:rsid w:val="006D2915"/>
    <w:rsid w:val="006D2C0E"/>
    <w:rsid w:val="006E0A80"/>
    <w:rsid w:val="006E25D2"/>
    <w:rsid w:val="006E6763"/>
    <w:rsid w:val="006E7105"/>
    <w:rsid w:val="006F1348"/>
    <w:rsid w:val="006F16A3"/>
    <w:rsid w:val="006F5352"/>
    <w:rsid w:val="006F76AD"/>
    <w:rsid w:val="0070391A"/>
    <w:rsid w:val="00705941"/>
    <w:rsid w:val="00706486"/>
    <w:rsid w:val="007108CE"/>
    <w:rsid w:val="00711075"/>
    <w:rsid w:val="007115E2"/>
    <w:rsid w:val="00713A4B"/>
    <w:rsid w:val="007159D5"/>
    <w:rsid w:val="00715E7E"/>
    <w:rsid w:val="00716BD5"/>
    <w:rsid w:val="00717279"/>
    <w:rsid w:val="0071760E"/>
    <w:rsid w:val="00717D1C"/>
    <w:rsid w:val="007207F2"/>
    <w:rsid w:val="00720AC5"/>
    <w:rsid w:val="007214E3"/>
    <w:rsid w:val="007220CF"/>
    <w:rsid w:val="007222DF"/>
    <w:rsid w:val="007222F7"/>
    <w:rsid w:val="00724679"/>
    <w:rsid w:val="00724F2D"/>
    <w:rsid w:val="00725368"/>
    <w:rsid w:val="0072749E"/>
    <w:rsid w:val="00727761"/>
    <w:rsid w:val="00727CF6"/>
    <w:rsid w:val="00727E91"/>
    <w:rsid w:val="007304F3"/>
    <w:rsid w:val="00730839"/>
    <w:rsid w:val="00730F60"/>
    <w:rsid w:val="007322BA"/>
    <w:rsid w:val="00733880"/>
    <w:rsid w:val="00733FF9"/>
    <w:rsid w:val="0073524B"/>
    <w:rsid w:val="00735320"/>
    <w:rsid w:val="0074155F"/>
    <w:rsid w:val="00742330"/>
    <w:rsid w:val="00744DB5"/>
    <w:rsid w:val="00744DDC"/>
    <w:rsid w:val="00744E76"/>
    <w:rsid w:val="007479F9"/>
    <w:rsid w:val="007479FA"/>
    <w:rsid w:val="00753D2C"/>
    <w:rsid w:val="007554DF"/>
    <w:rsid w:val="007568BD"/>
    <w:rsid w:val="007570D6"/>
    <w:rsid w:val="0075776D"/>
    <w:rsid w:val="00760F62"/>
    <w:rsid w:val="007613A1"/>
    <w:rsid w:val="007613FB"/>
    <w:rsid w:val="007617BC"/>
    <w:rsid w:val="00761E34"/>
    <w:rsid w:val="00762FD7"/>
    <w:rsid w:val="00764F46"/>
    <w:rsid w:val="00766736"/>
    <w:rsid w:val="007676A0"/>
    <w:rsid w:val="00770848"/>
    <w:rsid w:val="00770E3B"/>
    <w:rsid w:val="00771763"/>
    <w:rsid w:val="007722BF"/>
    <w:rsid w:val="00774782"/>
    <w:rsid w:val="00775306"/>
    <w:rsid w:val="007755E0"/>
    <w:rsid w:val="0077580B"/>
    <w:rsid w:val="00776351"/>
    <w:rsid w:val="00776403"/>
    <w:rsid w:val="00781110"/>
    <w:rsid w:val="00781167"/>
    <w:rsid w:val="007822C5"/>
    <w:rsid w:val="00784B10"/>
    <w:rsid w:val="00785149"/>
    <w:rsid w:val="00785206"/>
    <w:rsid w:val="007854B3"/>
    <w:rsid w:val="0078787D"/>
    <w:rsid w:val="00787FA8"/>
    <w:rsid w:val="00790029"/>
    <w:rsid w:val="00791CDD"/>
    <w:rsid w:val="007931A9"/>
    <w:rsid w:val="007944F8"/>
    <w:rsid w:val="00794D52"/>
    <w:rsid w:val="007973E3"/>
    <w:rsid w:val="007A0BC0"/>
    <w:rsid w:val="007A0F6C"/>
    <w:rsid w:val="007A1883"/>
    <w:rsid w:val="007A60DB"/>
    <w:rsid w:val="007A61D8"/>
    <w:rsid w:val="007B03A2"/>
    <w:rsid w:val="007B37AE"/>
    <w:rsid w:val="007B3A8A"/>
    <w:rsid w:val="007B5914"/>
    <w:rsid w:val="007B6FA8"/>
    <w:rsid w:val="007C178A"/>
    <w:rsid w:val="007C2223"/>
    <w:rsid w:val="007C2DB4"/>
    <w:rsid w:val="007C4DB4"/>
    <w:rsid w:val="007D0720"/>
    <w:rsid w:val="007D10F2"/>
    <w:rsid w:val="007D1AFF"/>
    <w:rsid w:val="007D207E"/>
    <w:rsid w:val="007D34CD"/>
    <w:rsid w:val="007D3CCA"/>
    <w:rsid w:val="007D6DEC"/>
    <w:rsid w:val="007D7599"/>
    <w:rsid w:val="007E033C"/>
    <w:rsid w:val="007E0B72"/>
    <w:rsid w:val="007E12F2"/>
    <w:rsid w:val="007E2FCE"/>
    <w:rsid w:val="007E418E"/>
    <w:rsid w:val="007E46A1"/>
    <w:rsid w:val="007E4CA9"/>
    <w:rsid w:val="007E4D55"/>
    <w:rsid w:val="007E55FC"/>
    <w:rsid w:val="007E730D"/>
    <w:rsid w:val="007E7311"/>
    <w:rsid w:val="007F403E"/>
    <w:rsid w:val="007F49A8"/>
    <w:rsid w:val="007F49C9"/>
    <w:rsid w:val="007F5CC8"/>
    <w:rsid w:val="007F7A15"/>
    <w:rsid w:val="008028EA"/>
    <w:rsid w:val="008039A9"/>
    <w:rsid w:val="0080488F"/>
    <w:rsid w:val="008058EA"/>
    <w:rsid w:val="008069BE"/>
    <w:rsid w:val="00806ED6"/>
    <w:rsid w:val="008072AC"/>
    <w:rsid w:val="008078B2"/>
    <w:rsid w:val="008103D1"/>
    <w:rsid w:val="00810CEA"/>
    <w:rsid w:val="00811A31"/>
    <w:rsid w:val="0081284E"/>
    <w:rsid w:val="0081333F"/>
    <w:rsid w:val="00814405"/>
    <w:rsid w:val="00816810"/>
    <w:rsid w:val="008171B4"/>
    <w:rsid w:val="00820A99"/>
    <w:rsid w:val="008226AA"/>
    <w:rsid w:val="008233E5"/>
    <w:rsid w:val="008235BC"/>
    <w:rsid w:val="00824A12"/>
    <w:rsid w:val="00833DE8"/>
    <w:rsid w:val="00833F47"/>
    <w:rsid w:val="008348C3"/>
    <w:rsid w:val="008373B4"/>
    <w:rsid w:val="00837C42"/>
    <w:rsid w:val="00840214"/>
    <w:rsid w:val="008404C4"/>
    <w:rsid w:val="00840BB1"/>
    <w:rsid w:val="0084429F"/>
    <w:rsid w:val="008473D7"/>
    <w:rsid w:val="00847D37"/>
    <w:rsid w:val="0085001D"/>
    <w:rsid w:val="00852FEA"/>
    <w:rsid w:val="00856BCF"/>
    <w:rsid w:val="0085725C"/>
    <w:rsid w:val="00857314"/>
    <w:rsid w:val="00857B99"/>
    <w:rsid w:val="00863ED3"/>
    <w:rsid w:val="00866516"/>
    <w:rsid w:val="008677C7"/>
    <w:rsid w:val="008702E6"/>
    <w:rsid w:val="00871113"/>
    <w:rsid w:val="008712EB"/>
    <w:rsid w:val="00871814"/>
    <w:rsid w:val="00871A41"/>
    <w:rsid w:val="00875E4A"/>
    <w:rsid w:val="00880A30"/>
    <w:rsid w:val="00883033"/>
    <w:rsid w:val="00886632"/>
    <w:rsid w:val="00886883"/>
    <w:rsid w:val="00886D76"/>
    <w:rsid w:val="00887074"/>
    <w:rsid w:val="0089250D"/>
    <w:rsid w:val="00894896"/>
    <w:rsid w:val="00894B02"/>
    <w:rsid w:val="00895BA6"/>
    <w:rsid w:val="00896282"/>
    <w:rsid w:val="00897019"/>
    <w:rsid w:val="00897861"/>
    <w:rsid w:val="00897927"/>
    <w:rsid w:val="008A0917"/>
    <w:rsid w:val="008A22F6"/>
    <w:rsid w:val="008A346C"/>
    <w:rsid w:val="008A36F3"/>
    <w:rsid w:val="008B0A07"/>
    <w:rsid w:val="008B0C48"/>
    <w:rsid w:val="008B119E"/>
    <w:rsid w:val="008B4850"/>
    <w:rsid w:val="008B4B0B"/>
    <w:rsid w:val="008B781F"/>
    <w:rsid w:val="008B7E11"/>
    <w:rsid w:val="008C0069"/>
    <w:rsid w:val="008C10F8"/>
    <w:rsid w:val="008C1495"/>
    <w:rsid w:val="008C1981"/>
    <w:rsid w:val="008C2389"/>
    <w:rsid w:val="008C3FE8"/>
    <w:rsid w:val="008C4AFA"/>
    <w:rsid w:val="008C5E2A"/>
    <w:rsid w:val="008C78E6"/>
    <w:rsid w:val="008D0F7F"/>
    <w:rsid w:val="008D3397"/>
    <w:rsid w:val="008D440A"/>
    <w:rsid w:val="008D5522"/>
    <w:rsid w:val="008D69C5"/>
    <w:rsid w:val="008D6DC5"/>
    <w:rsid w:val="008D6FC7"/>
    <w:rsid w:val="008D7404"/>
    <w:rsid w:val="008E0F86"/>
    <w:rsid w:val="008E1BC4"/>
    <w:rsid w:val="008E21F5"/>
    <w:rsid w:val="008E454E"/>
    <w:rsid w:val="008E52A3"/>
    <w:rsid w:val="008E69C2"/>
    <w:rsid w:val="008F030A"/>
    <w:rsid w:val="008F0CFD"/>
    <w:rsid w:val="008F275F"/>
    <w:rsid w:val="008F2830"/>
    <w:rsid w:val="008F2DC1"/>
    <w:rsid w:val="008F36A1"/>
    <w:rsid w:val="008F4BFB"/>
    <w:rsid w:val="008F6A48"/>
    <w:rsid w:val="008F70AD"/>
    <w:rsid w:val="00900BBC"/>
    <w:rsid w:val="00900DB1"/>
    <w:rsid w:val="0090211C"/>
    <w:rsid w:val="009022BF"/>
    <w:rsid w:val="0090361E"/>
    <w:rsid w:val="0090397E"/>
    <w:rsid w:val="00905797"/>
    <w:rsid w:val="00911CD9"/>
    <w:rsid w:val="009121A1"/>
    <w:rsid w:val="00912B71"/>
    <w:rsid w:val="00921AB9"/>
    <w:rsid w:val="00921DE9"/>
    <w:rsid w:val="00926E65"/>
    <w:rsid w:val="0093087E"/>
    <w:rsid w:val="00930A36"/>
    <w:rsid w:val="00931632"/>
    <w:rsid w:val="00932363"/>
    <w:rsid w:val="00932C92"/>
    <w:rsid w:val="0093331F"/>
    <w:rsid w:val="00936F66"/>
    <w:rsid w:val="00937D3C"/>
    <w:rsid w:val="0094104E"/>
    <w:rsid w:val="00942204"/>
    <w:rsid w:val="009428AA"/>
    <w:rsid w:val="00943A7D"/>
    <w:rsid w:val="009454E4"/>
    <w:rsid w:val="009457E6"/>
    <w:rsid w:val="0095058E"/>
    <w:rsid w:val="00951220"/>
    <w:rsid w:val="00951AA3"/>
    <w:rsid w:val="00953B43"/>
    <w:rsid w:val="00954995"/>
    <w:rsid w:val="00955204"/>
    <w:rsid w:val="0096024F"/>
    <w:rsid w:val="0096073F"/>
    <w:rsid w:val="009608ED"/>
    <w:rsid w:val="00960F00"/>
    <w:rsid w:val="009614D2"/>
    <w:rsid w:val="00964EB0"/>
    <w:rsid w:val="0096683A"/>
    <w:rsid w:val="00967611"/>
    <w:rsid w:val="00971500"/>
    <w:rsid w:val="009716CF"/>
    <w:rsid w:val="00972344"/>
    <w:rsid w:val="00977281"/>
    <w:rsid w:val="00981420"/>
    <w:rsid w:val="009825DC"/>
    <w:rsid w:val="00982AA1"/>
    <w:rsid w:val="00984240"/>
    <w:rsid w:val="00985000"/>
    <w:rsid w:val="00985469"/>
    <w:rsid w:val="00985849"/>
    <w:rsid w:val="009871FC"/>
    <w:rsid w:val="009873BD"/>
    <w:rsid w:val="00987F2B"/>
    <w:rsid w:val="00995B07"/>
    <w:rsid w:val="009A05E6"/>
    <w:rsid w:val="009A1F00"/>
    <w:rsid w:val="009A2619"/>
    <w:rsid w:val="009A3B0E"/>
    <w:rsid w:val="009A4230"/>
    <w:rsid w:val="009A579C"/>
    <w:rsid w:val="009A5850"/>
    <w:rsid w:val="009A640D"/>
    <w:rsid w:val="009A77A7"/>
    <w:rsid w:val="009A7BEA"/>
    <w:rsid w:val="009B06FA"/>
    <w:rsid w:val="009B10D6"/>
    <w:rsid w:val="009B125A"/>
    <w:rsid w:val="009B3F2F"/>
    <w:rsid w:val="009B43E5"/>
    <w:rsid w:val="009C1670"/>
    <w:rsid w:val="009C49A3"/>
    <w:rsid w:val="009C5747"/>
    <w:rsid w:val="009C5FD7"/>
    <w:rsid w:val="009C63AE"/>
    <w:rsid w:val="009D62AA"/>
    <w:rsid w:val="009D65D0"/>
    <w:rsid w:val="009D768D"/>
    <w:rsid w:val="009D7C40"/>
    <w:rsid w:val="009D7E91"/>
    <w:rsid w:val="009E135E"/>
    <w:rsid w:val="009E1D16"/>
    <w:rsid w:val="009E3C92"/>
    <w:rsid w:val="009E54F4"/>
    <w:rsid w:val="009E5AF9"/>
    <w:rsid w:val="009F1E79"/>
    <w:rsid w:val="009F2BFA"/>
    <w:rsid w:val="009F3B7B"/>
    <w:rsid w:val="00A025D8"/>
    <w:rsid w:val="00A03A3D"/>
    <w:rsid w:val="00A045C4"/>
    <w:rsid w:val="00A055A9"/>
    <w:rsid w:val="00A05796"/>
    <w:rsid w:val="00A10076"/>
    <w:rsid w:val="00A10DE9"/>
    <w:rsid w:val="00A10DFA"/>
    <w:rsid w:val="00A12F5D"/>
    <w:rsid w:val="00A13ABC"/>
    <w:rsid w:val="00A1460F"/>
    <w:rsid w:val="00A155F7"/>
    <w:rsid w:val="00A15962"/>
    <w:rsid w:val="00A204A5"/>
    <w:rsid w:val="00A20669"/>
    <w:rsid w:val="00A21708"/>
    <w:rsid w:val="00A2197E"/>
    <w:rsid w:val="00A22362"/>
    <w:rsid w:val="00A2308F"/>
    <w:rsid w:val="00A2408B"/>
    <w:rsid w:val="00A249BA"/>
    <w:rsid w:val="00A25DF7"/>
    <w:rsid w:val="00A307C7"/>
    <w:rsid w:val="00A33F33"/>
    <w:rsid w:val="00A35D27"/>
    <w:rsid w:val="00A3718A"/>
    <w:rsid w:val="00A4163E"/>
    <w:rsid w:val="00A41F35"/>
    <w:rsid w:val="00A44581"/>
    <w:rsid w:val="00A45093"/>
    <w:rsid w:val="00A4522C"/>
    <w:rsid w:val="00A45690"/>
    <w:rsid w:val="00A50EAF"/>
    <w:rsid w:val="00A525FF"/>
    <w:rsid w:val="00A56381"/>
    <w:rsid w:val="00A565BA"/>
    <w:rsid w:val="00A57B45"/>
    <w:rsid w:val="00A601B0"/>
    <w:rsid w:val="00A602F9"/>
    <w:rsid w:val="00A6147D"/>
    <w:rsid w:val="00A650EE"/>
    <w:rsid w:val="00A662C8"/>
    <w:rsid w:val="00A66359"/>
    <w:rsid w:val="00A70285"/>
    <w:rsid w:val="00A71157"/>
    <w:rsid w:val="00A73A84"/>
    <w:rsid w:val="00A769FD"/>
    <w:rsid w:val="00A852BA"/>
    <w:rsid w:val="00A85EE8"/>
    <w:rsid w:val="00A87D22"/>
    <w:rsid w:val="00A90A70"/>
    <w:rsid w:val="00A915F3"/>
    <w:rsid w:val="00A91C74"/>
    <w:rsid w:val="00A91CA2"/>
    <w:rsid w:val="00A94906"/>
    <w:rsid w:val="00A95DEB"/>
    <w:rsid w:val="00A95E9E"/>
    <w:rsid w:val="00A966E6"/>
    <w:rsid w:val="00A96CCA"/>
    <w:rsid w:val="00AA03E0"/>
    <w:rsid w:val="00AA118C"/>
    <w:rsid w:val="00AA1F90"/>
    <w:rsid w:val="00AB0820"/>
    <w:rsid w:val="00AB27FE"/>
    <w:rsid w:val="00AB2A9B"/>
    <w:rsid w:val="00AB2BE3"/>
    <w:rsid w:val="00AB3BF6"/>
    <w:rsid w:val="00AB4F15"/>
    <w:rsid w:val="00AB515B"/>
    <w:rsid w:val="00AB7834"/>
    <w:rsid w:val="00AC0BBB"/>
    <w:rsid w:val="00AC1FF7"/>
    <w:rsid w:val="00AC4D5F"/>
    <w:rsid w:val="00AC51A9"/>
    <w:rsid w:val="00AC7A1A"/>
    <w:rsid w:val="00AD1D2C"/>
    <w:rsid w:val="00AD3A18"/>
    <w:rsid w:val="00AD596B"/>
    <w:rsid w:val="00AD7052"/>
    <w:rsid w:val="00AE0525"/>
    <w:rsid w:val="00AE08DB"/>
    <w:rsid w:val="00AE147C"/>
    <w:rsid w:val="00AE189A"/>
    <w:rsid w:val="00AE1DD4"/>
    <w:rsid w:val="00AE2729"/>
    <w:rsid w:val="00AE3148"/>
    <w:rsid w:val="00AE3E01"/>
    <w:rsid w:val="00AE4497"/>
    <w:rsid w:val="00AE5AE2"/>
    <w:rsid w:val="00AE71BF"/>
    <w:rsid w:val="00AE7343"/>
    <w:rsid w:val="00AE7546"/>
    <w:rsid w:val="00AE78C7"/>
    <w:rsid w:val="00AF2340"/>
    <w:rsid w:val="00AF424A"/>
    <w:rsid w:val="00AF44F4"/>
    <w:rsid w:val="00B00A13"/>
    <w:rsid w:val="00B00D69"/>
    <w:rsid w:val="00B00E04"/>
    <w:rsid w:val="00B00F40"/>
    <w:rsid w:val="00B0170C"/>
    <w:rsid w:val="00B044F8"/>
    <w:rsid w:val="00B050C9"/>
    <w:rsid w:val="00B05485"/>
    <w:rsid w:val="00B06075"/>
    <w:rsid w:val="00B0694E"/>
    <w:rsid w:val="00B102E8"/>
    <w:rsid w:val="00B10EB8"/>
    <w:rsid w:val="00B12A39"/>
    <w:rsid w:val="00B1326C"/>
    <w:rsid w:val="00B137D9"/>
    <w:rsid w:val="00B13D34"/>
    <w:rsid w:val="00B1458E"/>
    <w:rsid w:val="00B14C51"/>
    <w:rsid w:val="00B20021"/>
    <w:rsid w:val="00B20FDE"/>
    <w:rsid w:val="00B23B10"/>
    <w:rsid w:val="00B244CD"/>
    <w:rsid w:val="00B26AA6"/>
    <w:rsid w:val="00B26AAF"/>
    <w:rsid w:val="00B279AC"/>
    <w:rsid w:val="00B359B0"/>
    <w:rsid w:val="00B37046"/>
    <w:rsid w:val="00B40106"/>
    <w:rsid w:val="00B40CED"/>
    <w:rsid w:val="00B41BB2"/>
    <w:rsid w:val="00B42041"/>
    <w:rsid w:val="00B429EF"/>
    <w:rsid w:val="00B43FBF"/>
    <w:rsid w:val="00B44F11"/>
    <w:rsid w:val="00B468FC"/>
    <w:rsid w:val="00B46C5C"/>
    <w:rsid w:val="00B51846"/>
    <w:rsid w:val="00B51913"/>
    <w:rsid w:val="00B52533"/>
    <w:rsid w:val="00B55B65"/>
    <w:rsid w:val="00B566FC"/>
    <w:rsid w:val="00B5770D"/>
    <w:rsid w:val="00B5771D"/>
    <w:rsid w:val="00B62378"/>
    <w:rsid w:val="00B62979"/>
    <w:rsid w:val="00B6472D"/>
    <w:rsid w:val="00B651C4"/>
    <w:rsid w:val="00B65615"/>
    <w:rsid w:val="00B70056"/>
    <w:rsid w:val="00B70121"/>
    <w:rsid w:val="00B70D53"/>
    <w:rsid w:val="00B74D10"/>
    <w:rsid w:val="00B75711"/>
    <w:rsid w:val="00B76B36"/>
    <w:rsid w:val="00B77AA0"/>
    <w:rsid w:val="00B81DEA"/>
    <w:rsid w:val="00B823A7"/>
    <w:rsid w:val="00B8249C"/>
    <w:rsid w:val="00B865D6"/>
    <w:rsid w:val="00B90094"/>
    <w:rsid w:val="00B90FA5"/>
    <w:rsid w:val="00B919F1"/>
    <w:rsid w:val="00B92510"/>
    <w:rsid w:val="00B93410"/>
    <w:rsid w:val="00B946A4"/>
    <w:rsid w:val="00B96D6F"/>
    <w:rsid w:val="00BA2260"/>
    <w:rsid w:val="00BA58D5"/>
    <w:rsid w:val="00BA63B3"/>
    <w:rsid w:val="00BA6CAD"/>
    <w:rsid w:val="00BB0044"/>
    <w:rsid w:val="00BB1313"/>
    <w:rsid w:val="00BB326E"/>
    <w:rsid w:val="00BB468D"/>
    <w:rsid w:val="00BB4B9E"/>
    <w:rsid w:val="00BC0E8D"/>
    <w:rsid w:val="00BC2362"/>
    <w:rsid w:val="00BC31BE"/>
    <w:rsid w:val="00BC44B8"/>
    <w:rsid w:val="00BC4A1C"/>
    <w:rsid w:val="00BC4F18"/>
    <w:rsid w:val="00BD0055"/>
    <w:rsid w:val="00BD09AA"/>
    <w:rsid w:val="00BD0CB7"/>
    <w:rsid w:val="00BD7EA4"/>
    <w:rsid w:val="00BE0336"/>
    <w:rsid w:val="00BE2C08"/>
    <w:rsid w:val="00BE3E75"/>
    <w:rsid w:val="00BE5D8C"/>
    <w:rsid w:val="00BE63B4"/>
    <w:rsid w:val="00BE6551"/>
    <w:rsid w:val="00BF0193"/>
    <w:rsid w:val="00BF093B"/>
    <w:rsid w:val="00BF222E"/>
    <w:rsid w:val="00BF55B1"/>
    <w:rsid w:val="00BF768D"/>
    <w:rsid w:val="00BF7AF9"/>
    <w:rsid w:val="00C00A31"/>
    <w:rsid w:val="00C00B88"/>
    <w:rsid w:val="00C020FB"/>
    <w:rsid w:val="00C0393D"/>
    <w:rsid w:val="00C06B2A"/>
    <w:rsid w:val="00C102C4"/>
    <w:rsid w:val="00C11823"/>
    <w:rsid w:val="00C1267A"/>
    <w:rsid w:val="00C142EC"/>
    <w:rsid w:val="00C145F0"/>
    <w:rsid w:val="00C16CD0"/>
    <w:rsid w:val="00C22F03"/>
    <w:rsid w:val="00C30B32"/>
    <w:rsid w:val="00C33758"/>
    <w:rsid w:val="00C35E57"/>
    <w:rsid w:val="00C35E80"/>
    <w:rsid w:val="00C40AA2"/>
    <w:rsid w:val="00C414F1"/>
    <w:rsid w:val="00C41F31"/>
    <w:rsid w:val="00C420F7"/>
    <w:rsid w:val="00C4244F"/>
    <w:rsid w:val="00C4299F"/>
    <w:rsid w:val="00C4539E"/>
    <w:rsid w:val="00C4769B"/>
    <w:rsid w:val="00C50E79"/>
    <w:rsid w:val="00C5191B"/>
    <w:rsid w:val="00C53174"/>
    <w:rsid w:val="00C53946"/>
    <w:rsid w:val="00C54182"/>
    <w:rsid w:val="00C54A96"/>
    <w:rsid w:val="00C57EE5"/>
    <w:rsid w:val="00C57F10"/>
    <w:rsid w:val="00C632ED"/>
    <w:rsid w:val="00C66150"/>
    <w:rsid w:val="00C67979"/>
    <w:rsid w:val="00C70EF5"/>
    <w:rsid w:val="00C714DD"/>
    <w:rsid w:val="00C72A0E"/>
    <w:rsid w:val="00C72D4F"/>
    <w:rsid w:val="00C74E2A"/>
    <w:rsid w:val="00C756C5"/>
    <w:rsid w:val="00C75C93"/>
    <w:rsid w:val="00C760A7"/>
    <w:rsid w:val="00C818CD"/>
    <w:rsid w:val="00C82195"/>
    <w:rsid w:val="00C82CAE"/>
    <w:rsid w:val="00C83937"/>
    <w:rsid w:val="00C8442E"/>
    <w:rsid w:val="00C84A6B"/>
    <w:rsid w:val="00C930A8"/>
    <w:rsid w:val="00C93991"/>
    <w:rsid w:val="00C945B3"/>
    <w:rsid w:val="00C953E5"/>
    <w:rsid w:val="00C9768C"/>
    <w:rsid w:val="00CA108B"/>
    <w:rsid w:val="00CA1533"/>
    <w:rsid w:val="00CA3F7D"/>
    <w:rsid w:val="00CA43CF"/>
    <w:rsid w:val="00CA4D9D"/>
    <w:rsid w:val="00CA5310"/>
    <w:rsid w:val="00CA5FAB"/>
    <w:rsid w:val="00CA618D"/>
    <w:rsid w:val="00CA6CDB"/>
    <w:rsid w:val="00CA711C"/>
    <w:rsid w:val="00CB07CE"/>
    <w:rsid w:val="00CB0B5F"/>
    <w:rsid w:val="00CB2074"/>
    <w:rsid w:val="00CB5E13"/>
    <w:rsid w:val="00CC27D5"/>
    <w:rsid w:val="00CC2D7A"/>
    <w:rsid w:val="00CC3524"/>
    <w:rsid w:val="00CC512C"/>
    <w:rsid w:val="00CC73D8"/>
    <w:rsid w:val="00CD1BD6"/>
    <w:rsid w:val="00CD2299"/>
    <w:rsid w:val="00CD27BE"/>
    <w:rsid w:val="00CD29E9"/>
    <w:rsid w:val="00CD33CD"/>
    <w:rsid w:val="00CD4BBC"/>
    <w:rsid w:val="00CD4FFB"/>
    <w:rsid w:val="00CD6F0F"/>
    <w:rsid w:val="00CE0BB7"/>
    <w:rsid w:val="00CE25E4"/>
    <w:rsid w:val="00CE2DFF"/>
    <w:rsid w:val="00CE3E9A"/>
    <w:rsid w:val="00CE4F51"/>
    <w:rsid w:val="00CE5782"/>
    <w:rsid w:val="00CE6D1C"/>
    <w:rsid w:val="00CE708B"/>
    <w:rsid w:val="00CE7EB1"/>
    <w:rsid w:val="00CF0C33"/>
    <w:rsid w:val="00CF0D00"/>
    <w:rsid w:val="00CF1AC5"/>
    <w:rsid w:val="00CF26B7"/>
    <w:rsid w:val="00CF30B9"/>
    <w:rsid w:val="00CF30E7"/>
    <w:rsid w:val="00CF6084"/>
    <w:rsid w:val="00CF6A72"/>
    <w:rsid w:val="00CF6E39"/>
    <w:rsid w:val="00CF72DA"/>
    <w:rsid w:val="00D0054B"/>
    <w:rsid w:val="00D03003"/>
    <w:rsid w:val="00D048BD"/>
    <w:rsid w:val="00D0769A"/>
    <w:rsid w:val="00D10CCE"/>
    <w:rsid w:val="00D11E84"/>
    <w:rsid w:val="00D13440"/>
    <w:rsid w:val="00D15B4E"/>
    <w:rsid w:val="00D177E7"/>
    <w:rsid w:val="00D2079F"/>
    <w:rsid w:val="00D213E5"/>
    <w:rsid w:val="00D22189"/>
    <w:rsid w:val="00D22BFC"/>
    <w:rsid w:val="00D238DB"/>
    <w:rsid w:val="00D24F16"/>
    <w:rsid w:val="00D27063"/>
    <w:rsid w:val="00D27EFA"/>
    <w:rsid w:val="00D30998"/>
    <w:rsid w:val="00D328C5"/>
    <w:rsid w:val="00D359AD"/>
    <w:rsid w:val="00D365D3"/>
    <w:rsid w:val="00D40256"/>
    <w:rsid w:val="00D447EF"/>
    <w:rsid w:val="00D46771"/>
    <w:rsid w:val="00D46EC3"/>
    <w:rsid w:val="00D476B1"/>
    <w:rsid w:val="00D47F08"/>
    <w:rsid w:val="00D505E2"/>
    <w:rsid w:val="00D543CD"/>
    <w:rsid w:val="00D609D2"/>
    <w:rsid w:val="00D6498F"/>
    <w:rsid w:val="00D66F75"/>
    <w:rsid w:val="00D670E1"/>
    <w:rsid w:val="00D67D8E"/>
    <w:rsid w:val="00D728D3"/>
    <w:rsid w:val="00D72E42"/>
    <w:rsid w:val="00D7463D"/>
    <w:rsid w:val="00D7497D"/>
    <w:rsid w:val="00D7602C"/>
    <w:rsid w:val="00D76C2F"/>
    <w:rsid w:val="00D80F5A"/>
    <w:rsid w:val="00D81450"/>
    <w:rsid w:val="00D81DBA"/>
    <w:rsid w:val="00D83DE8"/>
    <w:rsid w:val="00D84943"/>
    <w:rsid w:val="00D84A36"/>
    <w:rsid w:val="00D85456"/>
    <w:rsid w:val="00D8675C"/>
    <w:rsid w:val="00D9389B"/>
    <w:rsid w:val="00D94AE7"/>
    <w:rsid w:val="00D95916"/>
    <w:rsid w:val="00D960D3"/>
    <w:rsid w:val="00D966B3"/>
    <w:rsid w:val="00D970F0"/>
    <w:rsid w:val="00DA0EF4"/>
    <w:rsid w:val="00DA3B52"/>
    <w:rsid w:val="00DA3F27"/>
    <w:rsid w:val="00DA4540"/>
    <w:rsid w:val="00DA5314"/>
    <w:rsid w:val="00DA587E"/>
    <w:rsid w:val="00DA60F4"/>
    <w:rsid w:val="00DA6E7D"/>
    <w:rsid w:val="00DA72D4"/>
    <w:rsid w:val="00DB0F8B"/>
    <w:rsid w:val="00DB3052"/>
    <w:rsid w:val="00DB5D99"/>
    <w:rsid w:val="00DC1159"/>
    <w:rsid w:val="00DC2D17"/>
    <w:rsid w:val="00DC2DD3"/>
    <w:rsid w:val="00DC5818"/>
    <w:rsid w:val="00DC6AF4"/>
    <w:rsid w:val="00DD1E38"/>
    <w:rsid w:val="00DE2218"/>
    <w:rsid w:val="00DE23BF"/>
    <w:rsid w:val="00DE3981"/>
    <w:rsid w:val="00DE40DD"/>
    <w:rsid w:val="00DE5B56"/>
    <w:rsid w:val="00DE7755"/>
    <w:rsid w:val="00DF059A"/>
    <w:rsid w:val="00DF0950"/>
    <w:rsid w:val="00DF0F73"/>
    <w:rsid w:val="00DF1DE7"/>
    <w:rsid w:val="00DF3D56"/>
    <w:rsid w:val="00DF64E9"/>
    <w:rsid w:val="00DF6D19"/>
    <w:rsid w:val="00DF6E30"/>
    <w:rsid w:val="00DF6ED2"/>
    <w:rsid w:val="00DF70F5"/>
    <w:rsid w:val="00E02394"/>
    <w:rsid w:val="00E02879"/>
    <w:rsid w:val="00E02C52"/>
    <w:rsid w:val="00E039A0"/>
    <w:rsid w:val="00E03B68"/>
    <w:rsid w:val="00E07B79"/>
    <w:rsid w:val="00E104D7"/>
    <w:rsid w:val="00E1163E"/>
    <w:rsid w:val="00E12907"/>
    <w:rsid w:val="00E12CB7"/>
    <w:rsid w:val="00E13271"/>
    <w:rsid w:val="00E14436"/>
    <w:rsid w:val="00E149AB"/>
    <w:rsid w:val="00E16BBE"/>
    <w:rsid w:val="00E1769F"/>
    <w:rsid w:val="00E17D9E"/>
    <w:rsid w:val="00E2252C"/>
    <w:rsid w:val="00E2269C"/>
    <w:rsid w:val="00E24F98"/>
    <w:rsid w:val="00E270C0"/>
    <w:rsid w:val="00E30581"/>
    <w:rsid w:val="00E31E72"/>
    <w:rsid w:val="00E32848"/>
    <w:rsid w:val="00E34A3D"/>
    <w:rsid w:val="00E36D82"/>
    <w:rsid w:val="00E410E1"/>
    <w:rsid w:val="00E41137"/>
    <w:rsid w:val="00E447C9"/>
    <w:rsid w:val="00E460B9"/>
    <w:rsid w:val="00E46830"/>
    <w:rsid w:val="00E51101"/>
    <w:rsid w:val="00E51601"/>
    <w:rsid w:val="00E5182B"/>
    <w:rsid w:val="00E51965"/>
    <w:rsid w:val="00E54015"/>
    <w:rsid w:val="00E544EE"/>
    <w:rsid w:val="00E5461F"/>
    <w:rsid w:val="00E5623D"/>
    <w:rsid w:val="00E61B10"/>
    <w:rsid w:val="00E67121"/>
    <w:rsid w:val="00E7198D"/>
    <w:rsid w:val="00E73550"/>
    <w:rsid w:val="00E735AF"/>
    <w:rsid w:val="00E74743"/>
    <w:rsid w:val="00E74CA6"/>
    <w:rsid w:val="00E751C2"/>
    <w:rsid w:val="00E75AC1"/>
    <w:rsid w:val="00E75E3D"/>
    <w:rsid w:val="00E82314"/>
    <w:rsid w:val="00E83CE9"/>
    <w:rsid w:val="00E84491"/>
    <w:rsid w:val="00E863ED"/>
    <w:rsid w:val="00E8685F"/>
    <w:rsid w:val="00E87320"/>
    <w:rsid w:val="00E90A5B"/>
    <w:rsid w:val="00E91984"/>
    <w:rsid w:val="00E92AEA"/>
    <w:rsid w:val="00E9731C"/>
    <w:rsid w:val="00EA0397"/>
    <w:rsid w:val="00EA04D4"/>
    <w:rsid w:val="00EA04EA"/>
    <w:rsid w:val="00EA04ED"/>
    <w:rsid w:val="00EA10E3"/>
    <w:rsid w:val="00EA1D43"/>
    <w:rsid w:val="00EA4CED"/>
    <w:rsid w:val="00EA4E4C"/>
    <w:rsid w:val="00EA6AA2"/>
    <w:rsid w:val="00EB04B7"/>
    <w:rsid w:val="00EB2E48"/>
    <w:rsid w:val="00EB389A"/>
    <w:rsid w:val="00EB5100"/>
    <w:rsid w:val="00EB5F15"/>
    <w:rsid w:val="00EB6EF8"/>
    <w:rsid w:val="00EB7992"/>
    <w:rsid w:val="00EC0104"/>
    <w:rsid w:val="00EC0184"/>
    <w:rsid w:val="00EC061A"/>
    <w:rsid w:val="00EC1619"/>
    <w:rsid w:val="00EC1AB0"/>
    <w:rsid w:val="00EC2D7A"/>
    <w:rsid w:val="00EC33AC"/>
    <w:rsid w:val="00EC633A"/>
    <w:rsid w:val="00EC63D3"/>
    <w:rsid w:val="00EC7C33"/>
    <w:rsid w:val="00ED0039"/>
    <w:rsid w:val="00ED1567"/>
    <w:rsid w:val="00ED1B9D"/>
    <w:rsid w:val="00ED1D37"/>
    <w:rsid w:val="00ED2F14"/>
    <w:rsid w:val="00ED39CC"/>
    <w:rsid w:val="00ED5AB1"/>
    <w:rsid w:val="00ED610C"/>
    <w:rsid w:val="00ED7182"/>
    <w:rsid w:val="00EE056F"/>
    <w:rsid w:val="00EF0DC4"/>
    <w:rsid w:val="00EF3A72"/>
    <w:rsid w:val="00EF3B99"/>
    <w:rsid w:val="00EF43F5"/>
    <w:rsid w:val="00EF6735"/>
    <w:rsid w:val="00EF6DFC"/>
    <w:rsid w:val="00EF74C8"/>
    <w:rsid w:val="00F017AF"/>
    <w:rsid w:val="00F01918"/>
    <w:rsid w:val="00F041C4"/>
    <w:rsid w:val="00F04A30"/>
    <w:rsid w:val="00F1377B"/>
    <w:rsid w:val="00F13D9E"/>
    <w:rsid w:val="00F14812"/>
    <w:rsid w:val="00F1598C"/>
    <w:rsid w:val="00F16C31"/>
    <w:rsid w:val="00F20BC6"/>
    <w:rsid w:val="00F21403"/>
    <w:rsid w:val="00F21EEB"/>
    <w:rsid w:val="00F23EF8"/>
    <w:rsid w:val="00F24CF7"/>
    <w:rsid w:val="00F255FC"/>
    <w:rsid w:val="00F259B0"/>
    <w:rsid w:val="00F26A20"/>
    <w:rsid w:val="00F276C9"/>
    <w:rsid w:val="00F31320"/>
    <w:rsid w:val="00F31359"/>
    <w:rsid w:val="00F33F62"/>
    <w:rsid w:val="00F40690"/>
    <w:rsid w:val="00F41AD5"/>
    <w:rsid w:val="00F42CCA"/>
    <w:rsid w:val="00F43B8F"/>
    <w:rsid w:val="00F46475"/>
    <w:rsid w:val="00F507C5"/>
    <w:rsid w:val="00F51785"/>
    <w:rsid w:val="00F52407"/>
    <w:rsid w:val="00F530D7"/>
    <w:rsid w:val="00F541E6"/>
    <w:rsid w:val="00F56A2A"/>
    <w:rsid w:val="00F56A3D"/>
    <w:rsid w:val="00F56C24"/>
    <w:rsid w:val="00F61A2C"/>
    <w:rsid w:val="00F62F49"/>
    <w:rsid w:val="00F62FC9"/>
    <w:rsid w:val="00F63EDA"/>
    <w:rsid w:val="00F640BF"/>
    <w:rsid w:val="00F6436A"/>
    <w:rsid w:val="00F65256"/>
    <w:rsid w:val="00F65909"/>
    <w:rsid w:val="00F679E6"/>
    <w:rsid w:val="00F70754"/>
    <w:rsid w:val="00F7288F"/>
    <w:rsid w:val="00F73553"/>
    <w:rsid w:val="00F75469"/>
    <w:rsid w:val="00F77926"/>
    <w:rsid w:val="00F8024D"/>
    <w:rsid w:val="00F81E7C"/>
    <w:rsid w:val="00F82CCA"/>
    <w:rsid w:val="00F82D88"/>
    <w:rsid w:val="00F83A19"/>
    <w:rsid w:val="00F85B89"/>
    <w:rsid w:val="00F86E0E"/>
    <w:rsid w:val="00F879A1"/>
    <w:rsid w:val="00F90203"/>
    <w:rsid w:val="00F91284"/>
    <w:rsid w:val="00F91638"/>
    <w:rsid w:val="00F91B63"/>
    <w:rsid w:val="00F92FC4"/>
    <w:rsid w:val="00F9387E"/>
    <w:rsid w:val="00F93BA3"/>
    <w:rsid w:val="00F96DE2"/>
    <w:rsid w:val="00F9793C"/>
    <w:rsid w:val="00FA0171"/>
    <w:rsid w:val="00FA0C14"/>
    <w:rsid w:val="00FA137A"/>
    <w:rsid w:val="00FA2EBB"/>
    <w:rsid w:val="00FA3D1A"/>
    <w:rsid w:val="00FA4E3C"/>
    <w:rsid w:val="00FA4F63"/>
    <w:rsid w:val="00FA52C2"/>
    <w:rsid w:val="00FA5504"/>
    <w:rsid w:val="00FB01D5"/>
    <w:rsid w:val="00FB0F40"/>
    <w:rsid w:val="00FB170D"/>
    <w:rsid w:val="00FB1EC1"/>
    <w:rsid w:val="00FB40A2"/>
    <w:rsid w:val="00FB4B02"/>
    <w:rsid w:val="00FC2831"/>
    <w:rsid w:val="00FC2AF1"/>
    <w:rsid w:val="00FC2D40"/>
    <w:rsid w:val="00FC3600"/>
    <w:rsid w:val="00FC4487"/>
    <w:rsid w:val="00FC4A9F"/>
    <w:rsid w:val="00FC565B"/>
    <w:rsid w:val="00FC7C01"/>
    <w:rsid w:val="00FD14D5"/>
    <w:rsid w:val="00FE006E"/>
    <w:rsid w:val="00FE082E"/>
    <w:rsid w:val="00FE197E"/>
    <w:rsid w:val="00FE1AD6"/>
    <w:rsid w:val="00FE41DE"/>
    <w:rsid w:val="00FE546F"/>
    <w:rsid w:val="00FF0DF1"/>
    <w:rsid w:val="00FF0F18"/>
    <w:rsid w:val="00FF2050"/>
    <w:rsid w:val="00FF26AA"/>
    <w:rsid w:val="00FF3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03EB713"/>
  <w15:chartTrackingRefBased/>
  <w15:docId w15:val="{1887863D-F5D1-4322-BB2B-237A19D7D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7931A9"/>
    <w:pPr>
      <w:numPr>
        <w:numId w:val="1"/>
      </w:numPr>
      <w:tabs>
        <w:tab w:val="left" w:pos="284"/>
      </w:tabs>
      <w:spacing w:before="240" w:line="360" w:lineRule="auto"/>
      <w:jc w:val="both"/>
      <w:outlineLvl w:val="0"/>
    </w:pPr>
    <w:rPr>
      <w:b/>
      <w:caps/>
    </w:rPr>
  </w:style>
  <w:style w:type="paragraph" w:styleId="Ttulo2">
    <w:name w:val="heading 2"/>
    <w:aliases w:val="TF-TÍTULO 2"/>
    <w:next w:val="TF-TEXTO"/>
    <w:autoRedefine/>
    <w:qFormat/>
    <w:rsid w:val="00031ABA"/>
    <w:pPr>
      <w:keepNext/>
      <w:keepLines/>
      <w:numPr>
        <w:ilvl w:val="1"/>
        <w:numId w:val="1"/>
      </w:numPr>
      <w:spacing w:before="240" w:line="360" w:lineRule="auto"/>
      <w:ind w:left="567" w:hanging="567"/>
      <w:jc w:val="both"/>
      <w:outlineLvl w:val="1"/>
    </w:pPr>
    <w:rPr>
      <w:caps/>
      <w:color w:val="000000"/>
      <w:sz w:val="24"/>
    </w:rPr>
  </w:style>
  <w:style w:type="paragraph" w:styleId="Ttulo3">
    <w:name w:val="heading 3"/>
    <w:aliases w:val="TF-TÍTULO 3"/>
    <w:next w:val="TF-TEXTO"/>
    <w:autoRedefine/>
    <w:qFormat/>
    <w:rsid w:val="00095D7F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sz w:val="24"/>
    </w:rPr>
  </w:style>
  <w:style w:type="paragraph" w:styleId="Ttulo4">
    <w:name w:val="heading 4"/>
    <w:aliases w:val="TF-TÍTULO 4"/>
    <w:next w:val="TF-TEXTO"/>
    <w:autoRedefine/>
    <w:qFormat/>
    <w:rsid w:val="009D7E91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  <w:sz w:val="24"/>
    </w:rPr>
  </w:style>
  <w:style w:type="paragraph" w:styleId="Ttulo5">
    <w:name w:val="heading 5"/>
    <w:aliases w:val="TF-TÍTULO 5"/>
    <w:next w:val="TF-TEXTO"/>
    <w:autoRedefine/>
    <w:qFormat/>
    <w:rsid w:val="009D7E91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  <w:sz w:val="24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8233E5"/>
    <w:pPr>
      <w:spacing w:before="120" w:line="360" w:lineRule="auto"/>
      <w:ind w:firstLine="680"/>
      <w:contextualSpacing/>
      <w:jc w:val="both"/>
    </w:pPr>
    <w:rPr>
      <w:sz w:val="24"/>
    </w:r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2368FD"/>
    <w:pPr>
      <w:keepNext/>
      <w:keepLines/>
    </w:pPr>
    <w:rPr>
      <w:sz w:val="22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FC4A9F"/>
    <w:pPr>
      <w:keepLines w:val="0"/>
      <w:spacing w:line="360" w:lineRule="auto"/>
      <w:jc w:val="center"/>
    </w:pPr>
    <w:rPr>
      <w:rFonts w:ascii="Times" w:hAnsi="Times"/>
      <w:b/>
      <w:caps/>
      <w:szCs w:val="20"/>
    </w:rPr>
  </w:style>
  <w:style w:type="paragraph" w:customStyle="1" w:styleId="TF-refernciasITEM">
    <w:name w:val="TF-referências ITEM"/>
    <w:rsid w:val="00F276C9"/>
    <w:pPr>
      <w:keepLines/>
      <w:spacing w:after="120"/>
    </w:pPr>
    <w:rPr>
      <w:sz w:val="24"/>
    </w:r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C66150"/>
    <w:pPr>
      <w:widowControl w:val="0"/>
      <w:numPr>
        <w:numId w:val="3"/>
      </w:numPr>
      <w:spacing w:line="360" w:lineRule="auto"/>
      <w:contextualSpacing/>
      <w:jc w:val="both"/>
    </w:pPr>
    <w:rPr>
      <w:sz w:val="24"/>
    </w:r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rsid w:val="00052A07"/>
    <w:rPr>
      <w:sz w:val="24"/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FC4A9F"/>
    <w:pPr>
      <w:spacing w:before="60"/>
      <w:jc w:val="center"/>
      <w:outlineLvl w:val="0"/>
    </w:pPr>
    <w:rPr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1E682E"/>
    <w:pPr>
      <w:spacing w:after="24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keepNext/>
      <w:spacing w:before="0" w:line="240" w:lineRule="auto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554405"/>
    <w:pPr>
      <w:spacing w:before="120"/>
      <w:jc w:val="center"/>
    </w:pPr>
    <w:rPr>
      <w:color w:val="00000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554405"/>
    <w:pPr>
      <w:jc w:val="center"/>
    </w:p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320BFA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Cs w:val="20"/>
    </w:rPr>
  </w:style>
  <w:style w:type="paragraph" w:styleId="NormalWeb">
    <w:name w:val="Normal (Web)"/>
    <w:basedOn w:val="Normal"/>
    <w:uiPriority w:val="99"/>
    <w:semiHidden/>
    <w:unhideWhenUsed/>
    <w:rsid w:val="007207F2"/>
    <w:pPr>
      <w:keepNext w:val="0"/>
      <w:keepLines w:val="0"/>
      <w:spacing w:before="100" w:beforeAutospacing="1" w:after="100" w:afterAutospacing="1"/>
    </w:pPr>
  </w:style>
  <w:style w:type="character" w:customStyle="1" w:styleId="MenoPendente1">
    <w:name w:val="Menção Pendente1"/>
    <w:basedOn w:val="Fontepargpadro"/>
    <w:uiPriority w:val="99"/>
    <w:semiHidden/>
    <w:unhideWhenUsed/>
    <w:rsid w:val="00415721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415721"/>
    <w:rPr>
      <w:color w:val="954F72" w:themeColor="followedHyperlink"/>
      <w:u w:val="single"/>
    </w:rPr>
  </w:style>
  <w:style w:type="paragraph" w:styleId="Legenda">
    <w:name w:val="caption"/>
    <w:basedOn w:val="Normal"/>
    <w:next w:val="Normal"/>
    <w:uiPriority w:val="35"/>
    <w:qFormat/>
    <w:rsid w:val="009D768D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MenoPendente2">
    <w:name w:val="Menção Pendente2"/>
    <w:basedOn w:val="Fontepargpadro"/>
    <w:uiPriority w:val="99"/>
    <w:semiHidden/>
    <w:unhideWhenUsed/>
    <w:rsid w:val="002F3CF7"/>
    <w:rPr>
      <w:color w:val="605E5C"/>
      <w:shd w:val="clear" w:color="auto" w:fill="E1DFDD"/>
    </w:rPr>
  </w:style>
  <w:style w:type="character" w:customStyle="1" w:styleId="MenoPendente3">
    <w:name w:val="Menção Pendente3"/>
    <w:basedOn w:val="Fontepargpadro"/>
    <w:uiPriority w:val="99"/>
    <w:semiHidden/>
    <w:unhideWhenUsed/>
    <w:rsid w:val="00B06075"/>
    <w:rPr>
      <w:color w:val="605E5C"/>
      <w:shd w:val="clear" w:color="auto" w:fill="E1DFDD"/>
    </w:rPr>
  </w:style>
  <w:style w:type="character" w:styleId="MenoPendente">
    <w:name w:val="Unresolved Mention"/>
    <w:basedOn w:val="Fontepargpadro"/>
    <w:uiPriority w:val="99"/>
    <w:semiHidden/>
    <w:unhideWhenUsed/>
    <w:rsid w:val="001C11BB"/>
    <w:rPr>
      <w:color w:val="605E5C"/>
      <w:shd w:val="clear" w:color="auto" w:fill="E1DFDD"/>
    </w:rPr>
  </w:style>
  <w:style w:type="paragraph" w:customStyle="1" w:styleId="Referncias">
    <w:name w:val="Referências"/>
    <w:basedOn w:val="Normal"/>
    <w:rsid w:val="002D1C09"/>
    <w:pPr>
      <w:keepNext w:val="0"/>
      <w:keepLines w:val="0"/>
    </w:pPr>
    <w:rPr>
      <w:rFonts w:eastAsia="Calibri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5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14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41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3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21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26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6206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23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63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68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53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08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4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7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301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7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64267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917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0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2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11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54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078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0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3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3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78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796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2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40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581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9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9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8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9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8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58112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26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1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52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9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0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03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2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42182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785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1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47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029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6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44BFE6D6-1F7D-48F5-A345-F969056113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17</Pages>
  <Words>7352</Words>
  <Characters>39705</Characters>
  <Application>Microsoft Office Word</Application>
  <DocSecurity>0</DocSecurity>
  <Lines>330</Lines>
  <Paragraphs>93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UNIVERSIDADE REGIONAL DE BLUMENAU</vt:lpstr>
      <vt:lpstr>UNIVERSIDADE REGIONAL DE BLUMENAU</vt:lpstr>
    </vt:vector>
  </TitlesOfParts>
  <Company>Universidade Regional de Blumenau (FURB)</Company>
  <LinksUpToDate>false</LinksUpToDate>
  <CharactersWithSpaces>46964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Dalton Solano dos Reis</cp:lastModifiedBy>
  <cp:revision>5</cp:revision>
  <cp:lastPrinted>2024-04-20T21:51:00Z</cp:lastPrinted>
  <dcterms:created xsi:type="dcterms:W3CDTF">2024-04-20T21:50:00Z</dcterms:created>
  <dcterms:modified xsi:type="dcterms:W3CDTF">2024-05-13T22:00:00Z</dcterms:modified>
</cp:coreProperties>
</file>