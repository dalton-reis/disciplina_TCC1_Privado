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</w:t>
            </w:r>
            <w:r w:rsidR="00CB0B5F" w:rsidRPr="00E92AEA">
              <w:rPr>
                <w:rStyle w:val="Nmerodepgina"/>
              </w:rPr>
              <w:t>X</w:t>
            </w:r>
            <w:r w:rsidRPr="00E92AEA">
              <w:rPr>
                <w:rStyle w:val="Nmerodepgina"/>
              </w:rPr>
              <w:t xml:space="preserve">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185F3F" w:rsidRPr="00E92AEA">
              <w:rPr>
                <w:rStyle w:val="Nmerodepgina"/>
              </w:rPr>
              <w:t xml:space="preserve">   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51DEB1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>Felipe Marques Hamann e Gustavo André Bulhmann</w:t>
      </w:r>
    </w:p>
    <w:p w14:paraId="138BB702" w14:textId="60FCC390" w:rsidR="001E682E" w:rsidRPr="00E92AEA" w:rsidRDefault="00D22189" w:rsidP="00B37046">
      <w:pPr>
        <w:pStyle w:val="TF-AUTOR0"/>
      </w:pPr>
      <w:r w:rsidRPr="00E92AEA">
        <w:t>Simone Erbs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>Edson Bulhmann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5EBAFF86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(Agrelli; Octaviani;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2023a).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E87320" w:rsidRPr="00E87320">
        <w:t>oficina mecânica Bulhmann</w:t>
      </w:r>
      <w:r w:rsidR="00E87320">
        <w:t xml:space="preserve">, </w:t>
      </w:r>
      <w:r w:rsidRPr="00FB40A2">
        <w:t>que motivou o desenvolvimento dessa proposta de trabalho.</w:t>
      </w:r>
    </w:p>
    <w:p w14:paraId="0FDE33B4" w14:textId="55E0E870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E87320" w:rsidRPr="000A2A55">
        <w:t>oficina mecânica Bulhmann</w:t>
      </w:r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>Business Process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Salla,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2FD39AC" w:rsidR="00EB389A" w:rsidRDefault="006A6927" w:rsidP="00EB389A">
      <w:pPr>
        <w:pStyle w:val="TF-TEXTO"/>
      </w:pPr>
      <w:r w:rsidRPr="006A6927">
        <w:t xml:space="preserve">No contexto presente, a oficina mecânica Bulhmann enfrenta desafios na gestão de seus procedimentos internos. De acordo com Bulhmann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(Bulhmann, 2024).</w:t>
      </w:r>
      <w:bookmarkStart w:id="10" w:name="_Ref133434706"/>
    </w:p>
    <w:p w14:paraId="6E3FB5F9" w14:textId="71BBFEC0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01D5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56507172">
            <wp:extent cx="5221197" cy="2286000"/>
            <wp:effectExtent l="19050" t="19050" r="1778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233584" cy="22914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655F1E86" w:rsidR="00542B55" w:rsidRDefault="00542B55" w:rsidP="00FA4E3C">
      <w:pPr>
        <w:pStyle w:val="TF-TEXTO"/>
      </w:pPr>
      <w:r w:rsidRPr="00542B55">
        <w:t xml:space="preserve">A Figura 2 traz um exemplo de orçamento elaborado para atender à demanda de um cliente da oficina. Na parte superior </w:t>
      </w:r>
      <w:r w:rsidR="00EB389A">
        <w:t xml:space="preserve">(de cima para baixo) </w:t>
      </w:r>
      <w:r w:rsidRPr="00542B55">
        <w:t>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4119F3EA">
            <wp:extent cx="1959424" cy="1570845"/>
            <wp:effectExtent l="19050" t="19050" r="22225" b="1079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109" cy="1606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>Fonte: Bulhmann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>Conforme Bulhmann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(Bulhmann, 2024).</w:t>
      </w:r>
    </w:p>
    <w:p w14:paraId="5842946F" w14:textId="0BCE68FF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Pr="0005026F">
        <w:t>Como melhorar a gestão da oficina mecânica Bulhmann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eXperience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Bulhmann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>por último, analisar e avaliar a usabilidade, comunicabilidade e experiência do usuário das interfaces desenvolvidas e suas funcionalidades, utilizando o Método Relationship of M3C with User Requirements and Usability and Communicability Assessment in groupware (RURUCAg).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72DFE418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FB01D5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FB01D5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>retrata o Business Process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>Aguado, Casarollo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(Somavila, 2021).</w:t>
      </w:r>
    </w:p>
    <w:p w14:paraId="1B426F86" w14:textId="77777777" w:rsidR="00CF30B9" w:rsidRPr="001D02EA" w:rsidRDefault="00CF30B9" w:rsidP="00095D7F">
      <w:pPr>
        <w:pStyle w:val="Ttulo3"/>
        <w:rPr>
          <w:lang w:val="en-US"/>
        </w:rPr>
      </w:pPr>
      <w:bookmarkStart w:id="14" w:name="_Ref131264140"/>
      <w:r w:rsidRPr="001D02EA">
        <w:rPr>
          <w:lang w:val="en-US"/>
        </w:rPr>
        <w:t>Business Process Management e as etapas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>O Business Process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08DA0A7D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documentado,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1A6E9CDD" w:rsidR="00E92AEA" w:rsidRDefault="00E92AEA" w:rsidP="00E92AEA">
      <w:pPr>
        <w:pStyle w:val="TF-TEXTO"/>
      </w:pPr>
      <w:r>
        <w:t>De acordo com Preece, Rogers e Sharp (2005), a inclusão de protótipos é essencial no processo de desenvolvimento de sistemas, pois facilita a comunicação e debate de ideias entre todas as partes envolvidas, além de permitir testes e avaliações com os usuários. Sommerville (201</w:t>
      </w:r>
      <w:r w:rsidR="009825DC">
        <w:t>9</w:t>
      </w:r>
      <w:r>
        <w:t>) acrescenta que os protótipos podem ser úteis para antecipar mudanças no sistema, ajudando a identificar erros nos requisitos propostos e a gerar novas ideias. Existem diversos tipos de prototipagem, e uma maneira de categorizá-los é pela fidelidade, que, segundo Preece, Rogers e Sharp (2005), se refere ao grau de semelhança com o produto final, podendo variar dependendo do estágio do desenvolvimento. Quanto mais próximo do produto final, maior a fidelidade, enquanto menor a similaridade, menor a fidelidade.</w:t>
      </w:r>
    </w:p>
    <w:p w14:paraId="3D3F3BC7" w14:textId="1D8A3CA4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>; M</w:t>
      </w:r>
      <w:r w:rsidR="009A3B0E">
        <w:t>aieski</w:t>
      </w:r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>. (2020), são mais próximos do resultado final,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User eXperience (UX), também conhecido como experiência do usuário, pois é uma técnica utilizada para validar a ideia com o usuário final e ocorre simultaneamente ao longo de todo o processo de desenvolvimento. </w:t>
      </w:r>
      <w:bookmarkEnd w:id="18"/>
      <w:r>
        <w:t xml:space="preserve"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</w:t>
      </w:r>
      <w:r>
        <w:lastRenderedPageBreak/>
        <w:t>simples</w:t>
      </w:r>
      <w:r w:rsidR="009A3B0E">
        <w:t xml:space="preserve">. Já </w:t>
      </w:r>
      <w:r>
        <w:t>Neusesser (2023) destaca que o objetivo principal da UX é melhorar as experiências 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39DD2467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r w:rsidRPr="00E92AEA">
        <w:rPr>
          <w:i/>
          <w:iCs/>
        </w:rPr>
        <w:t>strings</w:t>
      </w:r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oficina mecânica Bulhmann e torná-la mais eficiente?”. Dessa forma, foi elaborada a QP: Quais sistemas ou ferramentas que auxiliam na gestão de oficinas mecânicas?</w:t>
      </w:r>
    </w:p>
    <w:p w14:paraId="1671C66F" w14:textId="64D81D11" w:rsidR="002665ED" w:rsidRPr="00E92AEA" w:rsidRDefault="00964EB0" w:rsidP="008171B4">
      <w:pPr>
        <w:pStyle w:val="TF-TEXTO"/>
      </w:pPr>
      <w:r w:rsidRPr="00E92AEA">
        <w:lastRenderedPageBreak/>
        <w:t xml:space="preserve">Para realizar a RSL, foi utilizado o Google Acadêmico, por ser uma base de dados consolidada, de relevância e de familiaridade. As buscas foram feitas dentro de um período de 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r w:rsidRPr="00E92AEA">
        <w:rPr>
          <w:i/>
          <w:iCs/>
        </w:rPr>
        <w:t>string</w:t>
      </w:r>
      <w:r w:rsidRPr="00E92AEA">
        <w:t xml:space="preserve"> de busca para a verificação das possíveis soluções que ajudassem a responder a QP: ("controle" </w:t>
      </w:r>
      <w:r w:rsidRPr="00E92AEA">
        <w:rPr>
          <w:i/>
          <w:iCs/>
        </w:rPr>
        <w:t>OR</w:t>
      </w:r>
      <w:r w:rsidRPr="00E92AEA">
        <w:t xml:space="preserve"> "gestão") </w:t>
      </w:r>
      <w:r w:rsidRPr="00E92AEA">
        <w:rPr>
          <w:i/>
          <w:iCs/>
        </w:rPr>
        <w:t>AND</w:t>
      </w:r>
      <w:r w:rsidRPr="00E92AEA">
        <w:t xml:space="preserve"> ("sistema" </w:t>
      </w:r>
      <w:r w:rsidRPr="00E92AEA">
        <w:rPr>
          <w:i/>
          <w:iCs/>
        </w:rPr>
        <w:t>OR</w:t>
      </w:r>
      <w:r w:rsidRPr="00E92AEA">
        <w:t xml:space="preserve"> "ferramenta") </w:t>
      </w:r>
      <w:r w:rsidRPr="00E92AEA">
        <w:rPr>
          <w:i/>
          <w:iCs/>
        </w:rPr>
        <w:t>AND</w:t>
      </w:r>
      <w:r w:rsidRPr="00E92AEA">
        <w:t xml:space="preserve"> ("oficina mecânica") </w:t>
      </w:r>
      <w:r w:rsidRPr="00E92AEA">
        <w:rPr>
          <w:i/>
          <w:iCs/>
        </w:rPr>
        <w:t>AND</w:t>
      </w:r>
      <w:r w:rsidRPr="00E92AEA">
        <w:t xml:space="preserve"> ("serviços") -"ambiental" -"resíduo"</w:t>
      </w:r>
      <w:r w:rsidR="002665ED" w:rsidRPr="00E92AEA">
        <w:t>.</w:t>
      </w:r>
    </w:p>
    <w:p w14:paraId="17D9B7ED" w14:textId="122B732B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>O Passo</w:t>
      </w:r>
      <w:r w:rsidRPr="00E92AEA">
        <w:t xml:space="preserve"> 1 se baseia em analisar os trabalhos pelo Título e Resumo; </w:t>
      </w:r>
      <w:r w:rsidR="00BC31BE" w:rsidRPr="00E92AEA">
        <w:t>o Passo</w:t>
      </w:r>
      <w:r w:rsidRPr="00E92AEA">
        <w:t xml:space="preserve"> 2 se refere a Leitura Diagonal e </w:t>
      </w:r>
      <w:r w:rsidR="00BC31BE" w:rsidRPr="00E92AEA">
        <w:t>o Passo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>no Passo 3</w:t>
      </w:r>
      <w:r w:rsidR="00522345" w:rsidRPr="00E92AEA">
        <w:t>.</w:t>
      </w:r>
    </w:p>
    <w:p w14:paraId="02D43B06" w14:textId="018163BF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EF2F35D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FB01D5" w:rsidRPr="00E92AEA">
        <w:t xml:space="preserve">Tabela </w:t>
      </w:r>
      <w:r w:rsidR="00FB01D5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Passo 1. Os artigos selecionados nessa etapa são aqueles que ajudam a responder a QP e não fizessem parte dos CE, no qual foram selecionados 12 artigos; na Etapa 2, por leitura diagonal, os 12 artigos foram analisados e eliminados pelo Passo 2, resultando na seleção de quatro artigos; e por fim, na Etapa 3, por leitura completa, se utilizou dos CI da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="00BC31BE" w:rsidRPr="00E92AEA">
        <w:t xml:space="preserve">, que ao totalizarem mais de cinco pontos são </w:t>
      </w:r>
      <w:r w:rsidR="00BC31BE" w:rsidRPr="00E92AEA">
        <w:lastRenderedPageBreak/>
        <w:t>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2F8C7E1E" w:rsidR="00240D99" w:rsidRPr="00E92AEA" w:rsidRDefault="00240D99" w:rsidP="00240D99">
      <w:pPr>
        <w:pStyle w:val="TF-LEGENDA"/>
      </w:pPr>
      <w:bookmarkStart w:id="24" w:name="_Ref130937795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FB01D5">
        <w:rPr>
          <w:noProof/>
        </w:rPr>
        <w:t>2</w:t>
      </w:r>
      <w:r w:rsidR="00E544EE" w:rsidRPr="00E92AEA">
        <w:fldChar w:fldCharType="end"/>
      </w:r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67880D94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 xml:space="preserve">CI estabelecidos e apresentados na </w:t>
      </w:r>
      <w:r w:rsidR="00603C9E">
        <w:fldChar w:fldCharType="begin"/>
      </w:r>
      <w:r w:rsidR="00603C9E">
        <w:instrText xml:space="preserve"> REF _Ref130937635 \h </w:instrText>
      </w:r>
      <w:r w:rsidR="00603C9E">
        <w:fldChar w:fldCharType="separate"/>
      </w:r>
      <w:r w:rsidR="00FB01D5" w:rsidRPr="00E92AEA">
        <w:t xml:space="preserve">Tabela </w:t>
      </w:r>
      <w:r w:rsidR="00FB01D5">
        <w:rPr>
          <w:noProof/>
        </w:rPr>
        <w:t>1</w:t>
      </w:r>
      <w:r w:rsidR="00603C9E">
        <w:fldChar w:fldCharType="end"/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603C9E">
        <w:fldChar w:fldCharType="begin"/>
      </w:r>
      <w:r w:rsidR="00603C9E">
        <w:instrText xml:space="preserve"> REF _Ref131164798 \h </w:instrText>
      </w:r>
      <w:r w:rsidR="00603C9E">
        <w:fldChar w:fldCharType="separate"/>
      </w:r>
      <w:r w:rsidR="00FB01D5" w:rsidRPr="00E92AEA">
        <w:t xml:space="preserve">Quadro </w:t>
      </w:r>
      <w:r w:rsidR="00FB01D5">
        <w:rPr>
          <w:noProof/>
        </w:rPr>
        <w:t>1</w:t>
      </w:r>
      <w:r w:rsidR="00603C9E">
        <w:fldChar w:fldCharType="end"/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639B09E4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FB01D5">
        <w:rPr>
          <w:noProof/>
        </w:rPr>
        <w:t>1</w:t>
      </w:r>
      <w:r w:rsidR="00E544EE" w:rsidRPr="00E92AEA">
        <w:fldChar w:fldCharType="end"/>
      </w:r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5347F8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5347F8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5347F8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5347F8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SisMECÂNICA: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lastRenderedPageBreak/>
        <w:t>Justificativa</w:t>
      </w:r>
    </w:p>
    <w:p w14:paraId="60D92C67" w14:textId="4818098F" w:rsidR="007479F9" w:rsidRDefault="000C53D1" w:rsidP="00400620">
      <w:pPr>
        <w:pStyle w:val="TF-TEXTO"/>
      </w:pPr>
      <w:r w:rsidRPr="00E92AEA">
        <w:t xml:space="preserve">O </w:t>
      </w:r>
      <w:r w:rsidR="00603C9E" w:rsidRPr="00E92AEA">
        <w:t>trabalho proposto aqui objetivo</w:t>
      </w:r>
      <w:r w:rsidR="007479F9" w:rsidRPr="007479F9">
        <w:t xml:space="preserve"> oferecer um sistema centralizado com interfaces amigáveis para ajudar a Oficina Mecânica Bulhmann a gerenciar seus serviços, 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>omo melhorar a gestão da oficina mecânica Bulhmann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FB01D5">
        <w:t>1</w:t>
      </w:r>
      <w:r w:rsidR="00BE5D8C" w:rsidRPr="00E92AEA">
        <w:fldChar w:fldCharType="end"/>
      </w:r>
      <w:r w:rsidR="00BE5D8C" w:rsidRPr="00E92AEA">
        <w:t>. Para isso</w:t>
      </w:r>
      <w:r w:rsidRPr="00E92AEA">
        <w:t xml:space="preserve">, o trabalho proposto se fundamenta nos temas abordados na revisão bibliográfica descrita na subseção </w:t>
      </w:r>
      <w:r w:rsidRPr="00E92AEA">
        <w:fldChar w:fldCharType="begin"/>
      </w:r>
      <w:r w:rsidRPr="00E92AEA">
        <w:instrText xml:space="preserve"> REF _Ref130937020 \r \h </w:instrText>
      </w:r>
      <w:r w:rsidRPr="00E92AEA">
        <w:fldChar w:fldCharType="separate"/>
      </w:r>
      <w:r w:rsidR="00FB01D5">
        <w:t>2.1</w:t>
      </w:r>
      <w:r w:rsidRPr="00E92AEA">
        <w:fldChar w:fldCharType="end"/>
      </w:r>
      <w:r w:rsidRPr="00E92AEA">
        <w:t xml:space="preserve"> e nos correlatos apresentados na subseção </w:t>
      </w:r>
      <w:r w:rsidRPr="00E92AEA">
        <w:fldChar w:fldCharType="begin"/>
      </w:r>
      <w:r w:rsidRPr="00E92AEA">
        <w:instrText xml:space="preserve"> REF _Ref130937076 \r \h </w:instrText>
      </w:r>
      <w:r w:rsidRPr="00E92AEA">
        <w:fldChar w:fldCharType="separate"/>
      </w:r>
      <w:r w:rsidR="00FB01D5">
        <w:t>2.2</w:t>
      </w:r>
      <w:r w:rsidRPr="00E92AEA">
        <w:fldChar w:fldCharType="end"/>
      </w:r>
      <w:r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4B2F0C9C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Carmalengo</w:t>
      </w:r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Carmalengo</w:t>
      </w:r>
      <w:r w:rsidRPr="00177036">
        <w:t xml:space="preserve"> 2021). Para informatizar esse contexto, agilizando e aprimorando os processos organizacionais, é crucial compreender os procedimentos de negócio envolvidos. De acordo com Idrogo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</w:t>
      </w:r>
      <w:r w:rsidR="00B050C9" w:rsidRPr="00B050C9">
        <w:lastRenderedPageBreak/>
        <w:t xml:space="preserve">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5DDB2DE3" w:rsidR="003B7DF8" w:rsidRDefault="003B7DF8" w:rsidP="003B7DF8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>
        <w:t xml:space="preserve">, pois visa atender às necessidades da Oficina Mecânica Bulhmann,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 No 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  <w:r w:rsidR="007B37AE" w:rsidRPr="007B37AE">
        <w:t>Já como contribuição tecnológica, destaca-se o desenvolvimento de uma aplicação web responsiva ao usuário, utilizando as linguagens de programação C#, HyperText Markup Language (HTML) e Cascading Style Sheets (CSS) juntamente com o banco de dados MySQL.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59C04A09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</w:t>
      </w:r>
      <w:r w:rsidR="00875E4A" w:rsidRPr="00E92AEA">
        <w:lastRenderedPageBreak/>
        <w:t>realidade identificada ou que traga uma melhoria.” (C</w:t>
      </w:r>
      <w:r w:rsidR="00400620" w:rsidRPr="00E92AEA">
        <w:t>osta</w:t>
      </w:r>
      <w:r w:rsidR="00875E4A" w:rsidRPr="00E92AEA">
        <w:t>, 2018, p. 21). Já a natureza é do tipo aplicada, porque “[...] busca soluções decorrentes de problemas concretos e contribui com soluções práticas.” (C</w:t>
      </w:r>
      <w:r w:rsidR="00400620" w:rsidRPr="00E92AEA">
        <w:t>osta</w:t>
      </w:r>
      <w:r w:rsidR="00875E4A" w:rsidRPr="00E92AEA">
        <w:t xml:space="preserve">, 2018, p. 34);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>o desenvolvimento será guiado pelas heurísticas de Nielsen, pelo MD e pelo Método RURUCAg. Além disso, o Método RURUCAg será utilizado na 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11367C8A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>realizar entrevistas para coletar informações sobre o sistema existente e as dificuldades do dia a dia; e caso necessário remodelar o mapeamento da situação atual (etapa AS-IS), por meio da utilização da ferramenta draw.io;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>criar um protótipo de baixa fidelidade do sistema que será implementado, para garantir o atendimento de todas as necessidades e validar os requisitos levantados, fazendo uso da ferramenta Balsamiq; e criar um protótipo de alta fidelidade para validar o que foi realizado por meio ferramenta Figma;</w:t>
      </w:r>
    </w:p>
    <w:p w14:paraId="5FFB7A85" w14:textId="2E1CB738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regras de negócios,</w:t>
      </w:r>
      <w:r w:rsidR="007F5CC8" w:rsidRPr="007F5CC8">
        <w:t xml:space="preserve"> bem como pela elaboração de User Case (UC) e de diagramas da Linguagem de Modelagem Unificada (UML), </w:t>
      </w:r>
      <w:r w:rsidR="007F5CC8" w:rsidRPr="00FA3D1A">
        <w:t>na ferramenta Astah UML</w:t>
      </w:r>
      <w:r w:rsidR="007F5CC8">
        <w:t>.</w:t>
      </w:r>
      <w:r w:rsidR="007F5CC8" w:rsidRPr="007F5CC8">
        <w:t xml:space="preserve"> Além disso, será estabelecido uma matriz de rastreabilidade entre os RFs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>a ferramenta Bizzagi</w:t>
      </w:r>
      <w:r w:rsidRPr="00D30998">
        <w:t>;</w:t>
      </w:r>
    </w:p>
    <w:p w14:paraId="12FA0B2C" w14:textId="5FA63597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HTML e CSS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>realizar os testes do sistema e validar junto aos usuários as funcionalidades e as interfaces, por meio do Método RURUCAg.</w:t>
      </w: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lastRenderedPageBreak/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Ermerson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>Revista Cientifica Unilago</w:t>
      </w:r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>Práticas de Retenção de Clientes por Meio da Ferramenta Customer Success</w:t>
      </w:r>
      <w:r w:rsidRPr="000833C9">
        <w:rPr>
          <w:szCs w:val="24"/>
        </w:rPr>
        <w:t xml:space="preserve">: Estudo de Caso em uma Loja de Varejo (Piracicaba-SP).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Default="00EB2E48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Jocely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Acesso em: </w:t>
      </w:r>
      <w:r w:rsidR="00AE3E01">
        <w:rPr>
          <w:szCs w:val="24"/>
        </w:rPr>
        <w:t>24 mar. 2024.</w:t>
      </w:r>
    </w:p>
    <w:p w14:paraId="1FC34FA9" w14:textId="40111B01" w:rsidR="006C6C61" w:rsidRPr="00C33758" w:rsidRDefault="006C6C61" w:rsidP="006C6C61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Sílabo,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>ABPMP International</w:t>
      </w:r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Julio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prototipando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Erbs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Tecnologia"Adib Moisés Dib". São Bernardo do Campo, 2022.</w:t>
      </w:r>
    </w:p>
    <w:p w14:paraId="72D38BB9" w14:textId="38B8413D" w:rsidR="009825DC" w:rsidRPr="009825DC" w:rsidRDefault="009825DC" w:rsidP="00177036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39CAB468" w14:textId="5BFAC565" w:rsidR="00177036" w:rsidRPr="001107AE" w:rsidRDefault="00177036" w:rsidP="00245471">
      <w:pPr>
        <w:pStyle w:val="TF-refernciasITEM"/>
        <w:rPr>
          <w:szCs w:val="24"/>
        </w:rPr>
      </w:pPr>
      <w:r w:rsidRPr="001D02EA">
        <w:rPr>
          <w:szCs w:val="24"/>
        </w:rPr>
        <w:t xml:space="preserve">IDROGO, Aurelia Altemira Acuna </w:t>
      </w:r>
      <w:r w:rsidRPr="001D02EA">
        <w:rPr>
          <w:i/>
          <w:iCs/>
          <w:szCs w:val="24"/>
        </w:rPr>
        <w:t>et al</w:t>
      </w:r>
      <w:r w:rsidRPr="001D02EA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</w:t>
      </w:r>
      <w:r>
        <w:rPr>
          <w:szCs w:val="24"/>
        </w:rPr>
        <w:t xml:space="preserve"> 1</w:t>
      </w:r>
      <w:r w:rsidRPr="005A5790">
        <w:rPr>
          <w:szCs w:val="24"/>
        </w:rPr>
        <w:t xml:space="preserve"> abr.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15D9C46F" w14:textId="77777777" w:rsidR="00DC6AF4" w:rsidRPr="001D02EA" w:rsidRDefault="001001DA" w:rsidP="00DC6AF4">
      <w:pPr>
        <w:pStyle w:val="TF-refernciasITEM"/>
        <w:rPr>
          <w:szCs w:val="24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executing and assessing human-centred design within organizations.</w:t>
      </w:r>
      <w:r>
        <w:rPr>
          <w:szCs w:val="24"/>
          <w:lang w:val="en-US"/>
        </w:rPr>
        <w:t xml:space="preserve"> </w:t>
      </w:r>
      <w:r w:rsidRPr="001D02EA">
        <w:rPr>
          <w:szCs w:val="24"/>
        </w:rPr>
        <w:t>1. ed. Switzerland,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r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Weberty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r w:rsidRPr="000833C9">
        <w:rPr>
          <w:b/>
          <w:bCs/>
          <w:szCs w:val="24"/>
        </w:rPr>
        <w:t>ToSeguro</w:t>
      </w:r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>Monografia (Bacharel em Tecnologia da Informação) - Universidade Federal Rural do Semi-Árido, Pau dos Ferros</w:t>
      </w:r>
      <w:r>
        <w:rPr>
          <w:szCs w:val="24"/>
        </w:rPr>
        <w:t>, 2021.</w:t>
      </w:r>
    </w:p>
    <w:p w14:paraId="43A12781" w14:textId="59A60848" w:rsidR="00E83CE9" w:rsidRPr="001D02EA" w:rsidRDefault="00E83CE9" w:rsidP="00245471">
      <w:pPr>
        <w:pStyle w:val="TF-refernciasITEM"/>
        <w:rPr>
          <w:lang w:val="en-US"/>
        </w:rPr>
      </w:pPr>
      <w:r w:rsidRPr="00E92AEA">
        <w:lastRenderedPageBreak/>
        <w:t>NEVES</w:t>
      </w:r>
      <w:r w:rsidR="00F23EF8">
        <w:t xml:space="preserve">, </w:t>
      </w:r>
      <w:r w:rsidR="00F23EF8" w:rsidRPr="00F23EF8">
        <w:t>Bruna Pereira das</w:t>
      </w:r>
      <w:r w:rsidR="0090361E">
        <w:t xml:space="preserve"> </w:t>
      </w:r>
      <w:r w:rsidR="0090361E" w:rsidRPr="003F5BF6">
        <w:rPr>
          <w:i/>
          <w:iCs/>
        </w:rPr>
        <w:t>et al</w:t>
      </w:r>
      <w:r w:rsidR="0090361E">
        <w:t>.</w:t>
      </w:r>
      <w:r w:rsidRPr="00E92AEA">
        <w:t xml:space="preserve"> </w:t>
      </w:r>
      <w:r w:rsidR="0090361E" w:rsidRPr="0090361E">
        <w:t xml:space="preserve">Estudo </w:t>
      </w:r>
      <w:r w:rsidR="0090361E">
        <w:t>e</w:t>
      </w:r>
      <w:r w:rsidR="0090361E" w:rsidRPr="0090361E">
        <w:t xml:space="preserve">xploratório </w:t>
      </w:r>
      <w:r w:rsidR="0090361E">
        <w:t>p</w:t>
      </w:r>
      <w:r w:rsidR="0090361E" w:rsidRPr="0090361E">
        <w:t xml:space="preserve">ara </w:t>
      </w:r>
      <w:r w:rsidR="0090361E">
        <w:t>d</w:t>
      </w:r>
      <w:r w:rsidR="0090361E" w:rsidRPr="0090361E">
        <w:t xml:space="preserve">esenvolvimento </w:t>
      </w:r>
      <w:r w:rsidR="0090361E">
        <w:t>d</w:t>
      </w:r>
      <w:r w:rsidR="0090361E" w:rsidRPr="0090361E">
        <w:t xml:space="preserve">e </w:t>
      </w:r>
      <w:r w:rsidR="0090361E">
        <w:t>s</w:t>
      </w:r>
      <w:r w:rsidR="0090361E" w:rsidRPr="0090361E">
        <w:t xml:space="preserve">istema </w:t>
      </w:r>
      <w:r w:rsidR="0090361E">
        <w:t>d</w:t>
      </w:r>
      <w:r w:rsidR="0090361E" w:rsidRPr="0090361E">
        <w:t xml:space="preserve">estinado </w:t>
      </w:r>
      <w:r w:rsidR="0090361E">
        <w:t>a g</w:t>
      </w:r>
      <w:r w:rsidR="0090361E" w:rsidRPr="0090361E">
        <w:t xml:space="preserve">erenciamento </w:t>
      </w:r>
      <w:r w:rsidR="008B7E11">
        <w:t>d</w:t>
      </w:r>
      <w:r w:rsidR="0090361E" w:rsidRPr="0090361E">
        <w:t xml:space="preserve">e </w:t>
      </w:r>
      <w:r w:rsidR="008B7E11">
        <w:t>c</w:t>
      </w:r>
      <w:r w:rsidR="0090361E" w:rsidRPr="0090361E">
        <w:t>lientes</w:t>
      </w:r>
      <w:r w:rsidR="008B7E11">
        <w:t xml:space="preserve"> e o</w:t>
      </w:r>
      <w:r w:rsidR="0090361E" w:rsidRPr="0090361E">
        <w:t xml:space="preserve">rçamentos </w:t>
      </w:r>
      <w:r w:rsidR="008B7E11">
        <w:t>e</w:t>
      </w:r>
      <w:r w:rsidR="0090361E" w:rsidRPr="0090361E">
        <w:t xml:space="preserve">m </w:t>
      </w:r>
      <w:r w:rsidR="008B7E11">
        <w:t>u</w:t>
      </w:r>
      <w:r w:rsidR="0090361E" w:rsidRPr="0090361E">
        <w:t xml:space="preserve">ma </w:t>
      </w:r>
      <w:r w:rsidR="008B7E11">
        <w:t>o</w:t>
      </w:r>
      <w:r w:rsidR="0090361E" w:rsidRPr="0090361E">
        <w:t xml:space="preserve">ficina </w:t>
      </w:r>
      <w:r w:rsidR="008B7E11">
        <w:t>m</w:t>
      </w:r>
      <w:r w:rsidR="0090361E" w:rsidRPr="0090361E">
        <w:t xml:space="preserve">ecânica </w:t>
      </w:r>
      <w:r w:rsidR="008B7E11">
        <w:t>l</w:t>
      </w:r>
      <w:r w:rsidR="0090361E" w:rsidRPr="0090361E">
        <w:t xml:space="preserve">ocalizada </w:t>
      </w:r>
      <w:r w:rsidR="008B7E11">
        <w:t>e</w:t>
      </w:r>
      <w:r w:rsidR="0090361E" w:rsidRPr="0090361E">
        <w:t xml:space="preserve">m São José </w:t>
      </w:r>
      <w:r w:rsidR="008B7E11">
        <w:t>d</w:t>
      </w:r>
      <w:r w:rsidR="0090361E"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>, São José dos Pinhais, v. 2, n. 2, p. 208-229, 2021. Dispon</w:t>
      </w:r>
      <w:r w:rsidR="00025776" w:rsidRPr="00E92AEA">
        <w:t>í</w:t>
      </w:r>
      <w:r w:rsidRPr="00E92AEA">
        <w:t>vel em:</w:t>
      </w:r>
      <w:r w:rsidR="004A1DEF" w:rsidRPr="00E92AEA">
        <w:t xml:space="preserve"> http://app.fiepr.org.br/revistacientifica/index.php/inovamais/article/view/590. </w:t>
      </w:r>
      <w:r w:rsidR="004A1DEF" w:rsidRPr="001D02EA">
        <w:rPr>
          <w:lang w:val="en-US"/>
        </w:rPr>
        <w:t>Acesso em: 18 mar</w:t>
      </w:r>
      <w:r w:rsidR="00B00F40" w:rsidRPr="001D02EA">
        <w:rPr>
          <w:lang w:val="en-US"/>
        </w:rPr>
        <w:t>.</w:t>
      </w:r>
      <w:r w:rsidR="004A1DEF" w:rsidRPr="001D02EA">
        <w:rPr>
          <w:lang w:val="en-US"/>
        </w:rPr>
        <w:t xml:space="preserve"> 2024.</w:t>
      </w:r>
    </w:p>
    <w:p w14:paraId="1170FF32" w14:textId="1B1A414A" w:rsidR="0009252E" w:rsidRPr="001D02EA" w:rsidRDefault="0009252E" w:rsidP="0009252E">
      <w:pPr>
        <w:pStyle w:val="TF-refernciasITEM"/>
        <w:rPr>
          <w:szCs w:val="24"/>
          <w:lang w:val="en-US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1D02EA">
        <w:rPr>
          <w:b/>
          <w:bCs/>
          <w:szCs w:val="24"/>
          <w:lang w:val="en-US"/>
        </w:rPr>
        <w:t xml:space="preserve">Nielsen Norman Group, </w:t>
      </w:r>
      <w:r w:rsidRPr="001D02EA">
        <w:rPr>
          <w:szCs w:val="24"/>
          <w:lang w:val="en-US"/>
        </w:rPr>
        <w:t xml:space="preserve">2023. </w:t>
      </w:r>
      <w:r w:rsidRPr="00CA49F4">
        <w:rPr>
          <w:szCs w:val="24"/>
        </w:rPr>
        <w:t xml:space="preserve">Disponível em: https://www.nngroup.com/articles/ux-basics-study-guide/. </w:t>
      </w:r>
      <w:r w:rsidRPr="001D02EA">
        <w:rPr>
          <w:szCs w:val="24"/>
          <w:lang w:val="en-US"/>
        </w:rPr>
        <w:t xml:space="preserve">Acesso em: </w:t>
      </w:r>
      <w:r w:rsidR="00A4163E" w:rsidRPr="001D02EA">
        <w:rPr>
          <w:szCs w:val="24"/>
          <w:lang w:val="en-US"/>
        </w:rPr>
        <w:t>19</w:t>
      </w:r>
      <w:r w:rsidRPr="001D02EA">
        <w:rPr>
          <w:szCs w:val="24"/>
          <w:lang w:val="en-US"/>
        </w:rPr>
        <w:t xml:space="preserve"> </w:t>
      </w:r>
      <w:r w:rsidR="00A4163E" w:rsidRPr="001D02EA">
        <w:rPr>
          <w:szCs w:val="24"/>
          <w:lang w:val="en-US"/>
        </w:rPr>
        <w:t>mar</w:t>
      </w:r>
      <w:r w:rsidRPr="001D02EA">
        <w:rPr>
          <w:szCs w:val="24"/>
          <w:lang w:val="en-US"/>
        </w:rPr>
        <w:t>. 202</w:t>
      </w:r>
      <w:r w:rsidR="00A4163E" w:rsidRPr="001D02EA">
        <w:rPr>
          <w:szCs w:val="24"/>
          <w:lang w:val="en-US"/>
        </w:rPr>
        <w:t>4</w:t>
      </w:r>
      <w:r w:rsidRPr="001D02EA">
        <w:rPr>
          <w:szCs w:val="24"/>
          <w:lang w:val="en-US"/>
        </w:rPr>
        <w:t>.</w:t>
      </w:r>
    </w:p>
    <w:p w14:paraId="36FAE340" w14:textId="39133D99" w:rsidR="0009252E" w:rsidRPr="001D02EA" w:rsidRDefault="0009252E" w:rsidP="0009252E">
      <w:pPr>
        <w:pStyle w:val="TF-refernciasITEM"/>
        <w:rPr>
          <w:szCs w:val="24"/>
          <w:lang w:val="en-US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1D02EA">
        <w:rPr>
          <w:b/>
          <w:bCs/>
          <w:szCs w:val="24"/>
          <w:lang w:val="en-US"/>
        </w:rPr>
        <w:t>Nielsen Norman Group</w:t>
      </w:r>
      <w:r w:rsidRPr="001D02EA">
        <w:rPr>
          <w:szCs w:val="24"/>
          <w:lang w:val="en-US"/>
        </w:rPr>
        <w:t>, 2012.</w:t>
      </w:r>
      <w:r w:rsidRPr="001D02EA">
        <w:rPr>
          <w:lang w:val="en-US"/>
        </w:rPr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1D02EA">
        <w:rPr>
          <w:szCs w:val="24"/>
          <w:lang w:val="en-US"/>
        </w:rPr>
        <w:t xml:space="preserve">Acesso em: </w:t>
      </w:r>
      <w:r w:rsidR="00A4163E" w:rsidRPr="001D02EA">
        <w:rPr>
          <w:szCs w:val="24"/>
          <w:lang w:val="en-US"/>
        </w:rPr>
        <w:t>18</w:t>
      </w:r>
      <w:r w:rsidRPr="001D02EA">
        <w:rPr>
          <w:szCs w:val="24"/>
          <w:lang w:val="en-US"/>
        </w:rPr>
        <w:t xml:space="preserve"> </w:t>
      </w:r>
      <w:r w:rsidR="00A4163E" w:rsidRPr="001D02EA">
        <w:rPr>
          <w:szCs w:val="24"/>
          <w:lang w:val="en-US"/>
        </w:rPr>
        <w:t>mar</w:t>
      </w:r>
      <w:r w:rsidRPr="001D02EA">
        <w:rPr>
          <w:szCs w:val="24"/>
          <w:lang w:val="en-US"/>
        </w:rPr>
        <w:t>. 202</w:t>
      </w:r>
      <w:r w:rsidR="00A4163E" w:rsidRPr="001D02EA">
        <w:rPr>
          <w:szCs w:val="24"/>
          <w:lang w:val="en-US"/>
        </w:rPr>
        <w:t>4</w:t>
      </w:r>
      <w:r w:rsidRPr="001D02EA">
        <w:rPr>
          <w:szCs w:val="24"/>
          <w:lang w:val="en-US"/>
        </w:rPr>
        <w:t>.</w:t>
      </w:r>
    </w:p>
    <w:p w14:paraId="51ECF008" w14:textId="24F2F37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1D02EA">
        <w:rPr>
          <w:b/>
          <w:bCs/>
          <w:szCs w:val="24"/>
          <w:lang w:val="en-US"/>
        </w:rPr>
        <w:t>Nielsen Norman Group</w:t>
      </w:r>
      <w:r w:rsidRPr="001D02EA">
        <w:rPr>
          <w:szCs w:val="24"/>
          <w:lang w:val="en-US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</w:t>
      </w:r>
      <w:r w:rsidR="00A4163E">
        <w:rPr>
          <w:szCs w:val="24"/>
        </w:rPr>
        <w:t>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Bortolaso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Sunderlande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r w:rsidRPr="00E92AEA">
        <w:rPr>
          <w:b/>
          <w:bCs/>
        </w:rPr>
        <w:t>SisMECÂNICA</w:t>
      </w:r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Jeverson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>: um estudo de caso na varejista Kincas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084505F8" w14:textId="5125B72B" w:rsidR="004125A1" w:rsidRDefault="004125A1" w:rsidP="007A60DB">
      <w:pPr>
        <w:pStyle w:val="TF-refernciasITEM"/>
        <w:rPr>
          <w:szCs w:val="24"/>
        </w:rPr>
      </w:pPr>
      <w:r>
        <w:rPr>
          <w:szCs w:val="24"/>
        </w:rPr>
        <w:t xml:space="preserve">SILVA, Bráulio Wilker. Gestão de Estoques: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5A1AFB">
        <w:rPr>
          <w:szCs w:val="24"/>
        </w:rPr>
        <w:t>Ferramentas - Cadastro de clientes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0F495E76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>
        <w:rPr>
          <w:b/>
          <w:bCs/>
          <w:szCs w:val="24"/>
        </w:rPr>
        <w:t xml:space="preserve"> Sebrae, </w:t>
      </w:r>
      <w:r>
        <w:rPr>
          <w:szCs w:val="24"/>
        </w:rPr>
        <w:t xml:space="preserve">2023a.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Default="007A60DB" w:rsidP="007A60DB">
      <w:pPr>
        <w:pStyle w:val="TF-refernciasITEM"/>
        <w:rPr>
          <w:szCs w:val="24"/>
        </w:rPr>
      </w:pPr>
      <w:r w:rsidRPr="004E3BCE">
        <w:rPr>
          <w:szCs w:val="24"/>
          <w:lang w:val="en-US"/>
        </w:rPr>
        <w:t xml:space="preserve">SOMMERVILLE, Ian. </w:t>
      </w:r>
      <w:r w:rsidRPr="004E3BCE">
        <w:rPr>
          <w:b/>
          <w:bCs/>
          <w:szCs w:val="24"/>
          <w:lang w:val="en-US"/>
        </w:rPr>
        <w:t>Engenharia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>
        <w:rPr>
          <w:szCs w:val="24"/>
        </w:rPr>
        <w:t xml:space="preserve">. </w:t>
      </w:r>
      <w:r w:rsidRPr="00EC4B69">
        <w:rPr>
          <w:szCs w:val="24"/>
        </w:rPr>
        <w:t>[</w:t>
      </w:r>
      <w:r>
        <w:rPr>
          <w:szCs w:val="24"/>
        </w:rPr>
        <w:t>S</w:t>
      </w:r>
      <w:r w:rsidRPr="00EC4B69">
        <w:rPr>
          <w:szCs w:val="24"/>
        </w:rPr>
        <w:t>.l.]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Castelliano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667D7A60" w14:textId="76CCA0FE" w:rsidR="001D02EA" w:rsidRDefault="001D02EA">
      <w:pPr>
        <w:keepNext w:val="0"/>
        <w:keepLines w:val="0"/>
      </w:pPr>
      <w:r>
        <w:br w:type="page"/>
      </w:r>
    </w:p>
    <w:p w14:paraId="4A73A2E1" w14:textId="77777777" w:rsidR="001D02EA" w:rsidRDefault="001D02EA" w:rsidP="001D02EA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513C6EA6" w14:textId="77777777" w:rsidR="001D02EA" w:rsidRPr="00340EA0" w:rsidRDefault="001D02EA" w:rsidP="001D02EA">
      <w:pPr>
        <w:pStyle w:val="TF-xAvalTTULO"/>
      </w:pPr>
      <w:r w:rsidRPr="00340EA0">
        <w:t>ROFESSOR TCC I</w:t>
      </w:r>
      <w:r>
        <w:t xml:space="preserve"> - Pré-projeto</w:t>
      </w:r>
    </w:p>
    <w:p w14:paraId="166DB923" w14:textId="77777777" w:rsidR="001D02EA" w:rsidRDefault="001D02EA" w:rsidP="001D02EA">
      <w:pPr>
        <w:pStyle w:val="TF-xAvalLINHA"/>
      </w:pPr>
    </w:p>
    <w:p w14:paraId="0A643D99" w14:textId="77777777" w:rsidR="001D02EA" w:rsidRDefault="001D02EA" w:rsidP="001D02E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29BCDCE" w14:textId="77777777" w:rsidR="001D02EA" w:rsidRPr="00320BFA" w:rsidRDefault="001D02EA" w:rsidP="001D02E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1D02EA" w:rsidRPr="00320BFA" w14:paraId="276A841B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332CA7" w14:textId="77777777" w:rsidR="001D02EA" w:rsidRPr="00320BFA" w:rsidRDefault="001D02EA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44F42F" w14:textId="77777777" w:rsidR="001D02EA" w:rsidRPr="00320BFA" w:rsidRDefault="001D02EA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58901B" w14:textId="77777777" w:rsidR="001D02EA" w:rsidRPr="00320BFA" w:rsidRDefault="001D02EA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C9D3E44" w14:textId="77777777" w:rsidR="001D02EA" w:rsidRPr="00320BFA" w:rsidRDefault="001D02EA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1D02EA" w:rsidRPr="00320BFA" w14:paraId="130FC902" w14:textId="77777777" w:rsidTr="006C68B5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C5ACBA3" w14:textId="77777777" w:rsidR="001D02EA" w:rsidRPr="00320BFA" w:rsidRDefault="001D02EA" w:rsidP="006C68B5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FF2A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F43A4A7" w14:textId="77777777" w:rsidR="001D02EA" w:rsidRPr="00320BFA" w:rsidRDefault="001D02EA" w:rsidP="006C68B5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95E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8E39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0F47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DC0381F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9F1FA6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1FE8" w14:textId="77777777" w:rsidR="001D02EA" w:rsidRPr="00320BFA" w:rsidRDefault="001D02EA" w:rsidP="006C68B5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A1B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D31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87367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A99D3D8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35C0ED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F866" w14:textId="77777777" w:rsidR="001D02EA" w:rsidRPr="00320BFA" w:rsidRDefault="001D02EA" w:rsidP="006C68B5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32A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031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1B5BB3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49C0F25A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60DBEF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5131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97D3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370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5D8B97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1E175B5D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1E4003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7A59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783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54D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383A0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99E3206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8CE70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5563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43C815F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E6A7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5B49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6F413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75C2151D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F20811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3FA0" w14:textId="77777777" w:rsidR="001D02EA" w:rsidRPr="00320BFA" w:rsidRDefault="001D02EA" w:rsidP="006C68B5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D9F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570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0DBAB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8BA554C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B0F0AC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C8FA" w14:textId="77777777" w:rsidR="001D02EA" w:rsidRPr="00320BFA" w:rsidRDefault="001D02EA" w:rsidP="006C68B5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1E7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BC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5715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2F8C37B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67290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4137" w14:textId="77777777" w:rsidR="001D02EA" w:rsidRDefault="001D02EA" w:rsidP="006C68B5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AED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84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1788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0007FA7B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701EA0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AAE7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8D04465" w14:textId="77777777" w:rsidR="001D02EA" w:rsidRPr="00320BFA" w:rsidRDefault="001D02EA" w:rsidP="006C68B5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C6C8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DCA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98692E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20CA852F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1025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221" w14:textId="77777777" w:rsidR="001D02EA" w:rsidRPr="00320BFA" w:rsidRDefault="001D02EA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C10A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6730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66C0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0743FC4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642A9A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1735" w14:textId="77777777" w:rsidR="001D02EA" w:rsidRPr="00320BFA" w:rsidRDefault="001D02EA" w:rsidP="006C68B5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2E1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CA8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67005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44C0BDB5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BF14C5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D037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41C9132" w14:textId="77777777" w:rsidR="001D02EA" w:rsidRPr="00320BFA" w:rsidRDefault="001D02EA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DC0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6FC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E7F578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C391CE3" w14:textId="77777777" w:rsidTr="006C68B5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3A9CAD" w14:textId="77777777" w:rsidR="001D02EA" w:rsidRPr="00320BFA" w:rsidRDefault="001D02EA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5D1C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695C0DC" w14:textId="77777777" w:rsidR="001D02EA" w:rsidRPr="00320BFA" w:rsidRDefault="001D02EA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688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BEA4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CD761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71CFB6A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160EF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5BFD" w14:textId="77777777" w:rsidR="001D02EA" w:rsidRPr="00320BFA" w:rsidRDefault="001D02EA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DF5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CBB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2C4341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547D649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E5F370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90A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836B6F2" w14:textId="77777777" w:rsidR="001D02EA" w:rsidRPr="00320BFA" w:rsidRDefault="001D02EA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323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1D36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AE6C4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1076421C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89E666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D18F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C6C5A7A" w14:textId="77777777" w:rsidR="001D02EA" w:rsidRPr="00320BFA" w:rsidRDefault="001D02EA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DA02" w14:textId="77777777" w:rsidR="001D02EA" w:rsidRPr="00320BFA" w:rsidRDefault="001D02EA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308D" w14:textId="77777777" w:rsidR="001D02EA" w:rsidRPr="00320BFA" w:rsidRDefault="001D02EA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A8968" w14:textId="77777777" w:rsidR="001D02EA" w:rsidRPr="00320BFA" w:rsidRDefault="001D02EA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39C6360A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D2F23B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94E7" w14:textId="77777777" w:rsidR="001D02EA" w:rsidRPr="00320BFA" w:rsidRDefault="001D02EA" w:rsidP="001D02E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4944919" w14:textId="77777777" w:rsidR="001D02EA" w:rsidRPr="00320BFA" w:rsidRDefault="001D02EA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FC35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3299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E2460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0C004314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13FC32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C67C" w14:textId="77777777" w:rsidR="001D02EA" w:rsidRPr="00320BFA" w:rsidRDefault="001D02EA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3EFD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55B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807CF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D02EA" w:rsidRPr="00320BFA" w14:paraId="23267C2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A168F" w14:textId="77777777" w:rsidR="001D02EA" w:rsidRPr="00320BFA" w:rsidRDefault="001D02E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E01994" w14:textId="77777777" w:rsidR="001D02EA" w:rsidRPr="00320BFA" w:rsidRDefault="001D02EA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42345C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DF7A72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695D20" w14:textId="77777777" w:rsidR="001D02EA" w:rsidRPr="00320BFA" w:rsidRDefault="001D02E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493499" w14:textId="77777777" w:rsidR="001D02EA" w:rsidRDefault="001D02EA" w:rsidP="00F8024D">
      <w:pPr>
        <w:pStyle w:val="TF-refernciasITEM"/>
        <w:rPr>
          <w:szCs w:val="24"/>
        </w:rPr>
      </w:pPr>
    </w:p>
    <w:p w14:paraId="0A113576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F73553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3176" w14:textId="77777777" w:rsidR="00FF0438" w:rsidRPr="00E92AEA" w:rsidRDefault="00FF0438">
      <w:r w:rsidRPr="00E92AEA">
        <w:separator/>
      </w:r>
    </w:p>
  </w:endnote>
  <w:endnote w:type="continuationSeparator" w:id="0">
    <w:p w14:paraId="0F151AF7" w14:textId="77777777" w:rsidR="00FF0438" w:rsidRPr="00E92AEA" w:rsidRDefault="00FF0438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5FB3" w14:textId="77777777" w:rsidR="00FF0438" w:rsidRPr="00E92AEA" w:rsidRDefault="00FF0438">
      <w:r w:rsidRPr="00E92AEA">
        <w:separator/>
      </w:r>
    </w:p>
  </w:footnote>
  <w:footnote w:type="continuationSeparator" w:id="0">
    <w:p w14:paraId="38434101" w14:textId="77777777" w:rsidR="00FF0438" w:rsidRPr="00E92AEA" w:rsidRDefault="00FF0438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01DA"/>
    <w:rsid w:val="001047B1"/>
    <w:rsid w:val="00107B02"/>
    <w:rsid w:val="001107AE"/>
    <w:rsid w:val="00110E68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1789"/>
    <w:rsid w:val="00173B9D"/>
    <w:rsid w:val="0017482A"/>
    <w:rsid w:val="00177036"/>
    <w:rsid w:val="00180969"/>
    <w:rsid w:val="00185F3F"/>
    <w:rsid w:val="00186092"/>
    <w:rsid w:val="001907D9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02EA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2345"/>
    <w:rsid w:val="005237C6"/>
    <w:rsid w:val="00525A41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BE8"/>
    <w:rsid w:val="00582D86"/>
    <w:rsid w:val="0058482B"/>
    <w:rsid w:val="00585591"/>
    <w:rsid w:val="0058618A"/>
    <w:rsid w:val="00591611"/>
    <w:rsid w:val="005934EA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3C9E"/>
    <w:rsid w:val="006061EC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333F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52A3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7611"/>
    <w:rsid w:val="00971500"/>
    <w:rsid w:val="009716CF"/>
    <w:rsid w:val="00972344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5AE2"/>
    <w:rsid w:val="00AE71BF"/>
    <w:rsid w:val="00AE7343"/>
    <w:rsid w:val="00AE7546"/>
    <w:rsid w:val="00AE78C7"/>
    <w:rsid w:val="00AF2340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1C4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D0055"/>
    <w:rsid w:val="00BD09AA"/>
    <w:rsid w:val="00BD0CB7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69F"/>
    <w:rsid w:val="00E17D9E"/>
    <w:rsid w:val="00E2252C"/>
    <w:rsid w:val="00E2269C"/>
    <w:rsid w:val="00E24F98"/>
    <w:rsid w:val="00E270C0"/>
    <w:rsid w:val="00E30581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992"/>
    <w:rsid w:val="00EC0104"/>
    <w:rsid w:val="00EC0184"/>
    <w:rsid w:val="00EC061A"/>
    <w:rsid w:val="00EC1619"/>
    <w:rsid w:val="00EC1AB0"/>
    <w:rsid w:val="00EC2D7A"/>
    <w:rsid w:val="00EC33AC"/>
    <w:rsid w:val="00EC633A"/>
    <w:rsid w:val="00EC63D3"/>
    <w:rsid w:val="00EC7C33"/>
    <w:rsid w:val="00ED0039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3553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1D5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E006E"/>
    <w:rsid w:val="00FE082E"/>
    <w:rsid w:val="00FE197E"/>
    <w:rsid w:val="00FE1AD6"/>
    <w:rsid w:val="00FE41DE"/>
    <w:rsid w:val="00FE546F"/>
    <w:rsid w:val="00FF0438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7401</Words>
  <Characters>39969</Characters>
  <Application>Microsoft Office Word</Application>
  <DocSecurity>0</DocSecurity>
  <Lines>333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2024-04-20T21:51:00Z</cp:lastPrinted>
  <dcterms:created xsi:type="dcterms:W3CDTF">2024-04-20T21:50:00Z</dcterms:created>
  <dcterms:modified xsi:type="dcterms:W3CDTF">2024-05-13T21:59:00Z</dcterms:modified>
</cp:coreProperties>
</file>