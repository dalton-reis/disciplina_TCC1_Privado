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4BB6A62D" w:rsidR="00620BF5" w:rsidRPr="003C5262" w:rsidRDefault="00B37046" w:rsidP="00BE39CF">
            <w:pPr>
              <w:pStyle w:val="Cabealho"/>
              <w:tabs>
                <w:tab w:val="clear" w:pos="8640"/>
                <w:tab w:val="right" w:pos="8931"/>
              </w:tabs>
              <w:ind w:right="141"/>
            </w:pPr>
            <w:r>
              <w:rPr>
                <w:rStyle w:val="Nmerodepgina"/>
              </w:rPr>
              <w:t>(</w:t>
            </w:r>
            <w:r w:rsidR="004A5935">
              <w:rPr>
                <w:rStyle w:val="Nmerodepgina"/>
              </w:rPr>
              <w:t>x</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r w:rsidR="00B37046">
              <w:rPr>
                <w:rStyle w:val="Nmerodepgina"/>
              </w:rPr>
              <w:t xml:space="preserve">   </w:t>
            </w:r>
            <w:r>
              <w:t xml:space="preserve">) </w:t>
            </w:r>
            <w:r>
              <w:rPr>
                <w:rStyle w:val="Nmerodepgina"/>
              </w:rPr>
              <w:t>Inovação</w:t>
            </w:r>
          </w:p>
        </w:tc>
      </w:tr>
    </w:tbl>
    <w:p w14:paraId="56D15B8A" w14:textId="3FEEBE26" w:rsidR="002B0EDC" w:rsidRPr="00B00E04" w:rsidRDefault="004A5935" w:rsidP="00A83836">
      <w:pPr>
        <w:pStyle w:val="TF-TTULO"/>
      </w:pPr>
      <w:r w:rsidRPr="004A5935">
        <w:t xml:space="preserve">Análise de Múltiplas </w:t>
      </w:r>
      <w:commentRangeStart w:id="9"/>
      <w:r w:rsidRPr="004A5935">
        <w:t>IAs</w:t>
      </w:r>
      <w:commentRangeEnd w:id="9"/>
      <w:r w:rsidR="001332B2">
        <w:rPr>
          <w:rStyle w:val="Refdecomentrio"/>
          <w:b w:val="0"/>
          <w:caps w:val="0"/>
        </w:rPr>
        <w:commentReference w:id="9"/>
      </w:r>
      <w:r w:rsidRPr="004A5935">
        <w:t xml:space="preserve">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proofErr w:type="spellStart"/>
      <w:r>
        <w:t>Arildes</w:t>
      </w:r>
      <w:proofErr w:type="spellEnd"/>
      <w:r>
        <w:t xml:space="preserve"> Salete Girardi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2709ABC6" w14:textId="33953746" w:rsidR="00967E25" w:rsidRDefault="00967E25" w:rsidP="00967E25">
      <w:pPr>
        <w:pStyle w:val="TF-TEXTO"/>
        <w:rPr>
          <w:rStyle w:val="eop"/>
          <w:color w:val="000000"/>
          <w:shd w:val="clear" w:color="auto" w:fill="FFFFFF"/>
        </w:rPr>
      </w:pPr>
      <w:r>
        <w:rPr>
          <w:rStyle w:val="normaltextrun"/>
          <w:color w:val="000000"/>
          <w:shd w:val="clear" w:color="auto" w:fill="FFFFFF"/>
        </w:rPr>
        <w:t xml:space="preserve">A análise de múltiplas </w:t>
      </w:r>
      <w:commentRangeStart w:id="10"/>
      <w:proofErr w:type="spellStart"/>
      <w:r>
        <w:rPr>
          <w:rStyle w:val="normaltextrun"/>
          <w:color w:val="000000"/>
          <w:shd w:val="clear" w:color="auto" w:fill="FFFFFF"/>
        </w:rPr>
        <w:t>IAs</w:t>
      </w:r>
      <w:commentRangeEnd w:id="10"/>
      <w:proofErr w:type="spellEnd"/>
      <w:r w:rsidR="001332B2">
        <w:rPr>
          <w:rStyle w:val="Refdecomentrio"/>
        </w:rPr>
        <w:commentReference w:id="10"/>
      </w:r>
      <w:r>
        <w:rPr>
          <w:rStyle w:val="normaltextrun"/>
          <w:color w:val="000000"/>
          <w:shd w:val="clear" w:color="auto" w:fill="FFFFFF"/>
        </w:rPr>
        <w:t xml:space="preserve"> sobre o perfil dos compradores de uma loja de esportes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w:t>
      </w:r>
      <w:r>
        <w:rPr>
          <w:rStyle w:val="eop"/>
          <w:color w:val="000000"/>
          <w:shd w:val="clear" w:color="auto" w:fill="FFFFFF"/>
        </w:rPr>
        <w:t> </w:t>
      </w:r>
    </w:p>
    <w:p w14:paraId="4FC0C4CD" w14:textId="146F45BA" w:rsidR="00967E25" w:rsidRDefault="00967E25" w:rsidP="00967E25">
      <w:pPr>
        <w:pStyle w:val="TF-TEXTO"/>
        <w:rPr>
          <w:rStyle w:val="normaltextrun"/>
          <w:color w:val="000000"/>
          <w:shd w:val="clear" w:color="auto" w:fill="FFFFFF"/>
        </w:rPr>
      </w:pPr>
      <w:r>
        <w:rPr>
          <w:rStyle w:val="normaltextrun"/>
          <w:color w:val="000000"/>
          <w:shd w:val="clear" w:color="auto" w:fill="FFFFFF"/>
        </w:rPr>
        <w:t>A motivação para este estudo nasce da percepção clara da empresa de que a adoção de tecnologias avançadas, como 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p>
    <w:p w14:paraId="76A11011" w14:textId="57BAB8FA" w:rsidR="00967E25" w:rsidRDefault="00967E25" w:rsidP="00967E25">
      <w:pPr>
        <w:pStyle w:val="TF-TEXTO"/>
        <w:rPr>
          <w:rStyle w:val="normaltextrun"/>
          <w:color w:val="000000"/>
          <w:bdr w:val="none" w:sz="0" w:space="0" w:color="auto" w:frame="1"/>
        </w:rPr>
      </w:pPr>
      <w:commentRangeStart w:id="11"/>
      <w:r>
        <w:rPr>
          <w:rStyle w:val="normaltextrun"/>
          <w:color w:val="000000"/>
          <w:bdr w:val="none" w:sz="0" w:space="0" w:color="auto" w:frame="1"/>
        </w:rPr>
        <w:t>Assim, esta contextualização busca não apenas delinear os problemas enfrentados pela empresa, mas também estabelecer a relevância e a urgência da análise proposta. Ao compreender as origens e motivações deste estudo, espera-se que o leitor seja instigado a acompanhar a investigação dos resultados e das possíveis soluções apresentadas</w:t>
      </w:r>
      <w:commentRangeEnd w:id="11"/>
      <w:r w:rsidR="00113BD4">
        <w:rPr>
          <w:rStyle w:val="Refdecomentrio"/>
        </w:rPr>
        <w:commentReference w:id="11"/>
      </w:r>
    </w:p>
    <w:p w14:paraId="2CAD1204" w14:textId="2AC08EE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 xml:space="preserve">A JHC, empresa estabelecida no ramo de artigos esportivos e calçados desde sua fundação em 1993, </w:t>
      </w:r>
      <w:commentRangeStart w:id="12"/>
      <w:r>
        <w:rPr>
          <w:rStyle w:val="normaltextrun"/>
          <w:color w:val="000000"/>
          <w:bdr w:val="none" w:sz="0" w:space="0" w:color="auto" w:frame="1"/>
        </w:rPr>
        <w:t xml:space="preserve">busca constantemente por soluções tecnológicas que possam otimizar seus processos internos. </w:t>
      </w:r>
      <w:commentRangeEnd w:id="12"/>
      <w:r w:rsidR="005652DF">
        <w:rPr>
          <w:rStyle w:val="Refdecomentrio"/>
        </w:rPr>
        <w:commentReference w:id="12"/>
      </w:r>
      <w:r>
        <w:rPr>
          <w:rStyle w:val="normaltextrun"/>
          <w:color w:val="000000"/>
          <w:bdr w:val="none" w:sz="0" w:space="0" w:color="auto" w:frame="1"/>
        </w:rPr>
        <w:t>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p>
    <w:p w14:paraId="69D977DD" w14:textId="3BF6CEFC" w:rsidR="00967E25" w:rsidRDefault="00967E25" w:rsidP="00967E25">
      <w:pPr>
        <w:pStyle w:val="TF-TEXTO"/>
        <w:rPr>
          <w:rStyle w:val="eop"/>
          <w:color w:val="000000"/>
          <w:shd w:val="clear" w:color="auto" w:fill="FFFFFF"/>
        </w:rPr>
      </w:pPr>
      <w:commentRangeStart w:id="13"/>
      <w:r>
        <w:rPr>
          <w:rStyle w:val="normaltextrun"/>
          <w:color w:val="000000"/>
          <w:shd w:val="clear" w:color="auto" w:fill="FFFFFF"/>
        </w:rPr>
        <w:t xml:space="preserve">O organograma da empresa reflete uma estrutura organizacional hierárquica, com departamentos distintos dedicados a diferentes funções. </w:t>
      </w:r>
      <w:commentRangeEnd w:id="13"/>
      <w:r w:rsidR="005B04F0">
        <w:rPr>
          <w:rStyle w:val="Refdecomentrio"/>
        </w:rPr>
        <w:commentReference w:id="13"/>
      </w:r>
      <w:r>
        <w:rPr>
          <w:rStyle w:val="normaltextrun"/>
          <w:color w:val="000000"/>
          <w:shd w:val="clear" w:color="auto" w:fill="FFFFFF"/>
        </w:rPr>
        <w:t xml:space="preserve">A equipe é composta por caixas, gerentes, vendedores e colaboradores responsáveis pelo cadastro de produtos. No entanto, é importante destacar </w:t>
      </w:r>
      <w:r w:rsidRPr="00A30098">
        <w:rPr>
          <w:rStyle w:val="normaltextrun"/>
          <w:color w:val="000000"/>
          <w:shd w:val="clear" w:color="auto" w:fill="FFFFFF"/>
        </w:rPr>
        <w:t>que o processo de registro e gestão de produtos</w:t>
      </w:r>
      <w:r>
        <w:rPr>
          <w:rStyle w:val="normaltextrun"/>
          <w:color w:val="000000"/>
          <w:shd w:val="clear" w:color="auto" w:fill="FFFFFF"/>
        </w:rPr>
        <w:t xml:space="preserve"> tem sido um ponto de desafio para a empresa.</w:t>
      </w:r>
      <w:r>
        <w:rPr>
          <w:rStyle w:val="eop"/>
          <w:color w:val="000000"/>
          <w:shd w:val="clear" w:color="auto" w:fill="FFFFFF"/>
        </w:rPr>
        <w:t> </w:t>
      </w:r>
    </w:p>
    <w:p w14:paraId="0643618D" w14:textId="2F400F2A" w:rsidR="00967E25" w:rsidRDefault="00967E25"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w:t>
      </w:r>
      <w:r>
        <w:rPr>
          <w:rStyle w:val="eop"/>
          <w:color w:val="000000"/>
          <w:shd w:val="clear" w:color="auto" w:fill="FFFFFF"/>
        </w:rPr>
        <w:t> </w:t>
      </w:r>
    </w:p>
    <w:p w14:paraId="0A4D6275" w14:textId="65042A66"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50CC730A" w14:textId="3309779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p>
    <w:p w14:paraId="6C3563BE" w14:textId="3E169ED7" w:rsidR="00967E25" w:rsidRDefault="00967E25"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produtos na JHC, de modo a otimizar o processo de vendas e melhorar a precisão do marketing direcionado aos clientes?</w:t>
      </w:r>
      <w:r>
        <w:rPr>
          <w:rStyle w:val="eop"/>
          <w:color w:val="000000"/>
          <w:shd w:val="clear" w:color="auto" w:fill="FFFFFF"/>
        </w:rPr>
        <w:t> </w:t>
      </w:r>
    </w:p>
    <w:p w14:paraId="2500FC41" w14:textId="3A93F5C5" w:rsidR="00967E25" w:rsidRDefault="00967E25"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insights valiosos sobre o perfil e as preferências dos clientes.</w:t>
      </w:r>
      <w:r>
        <w:rPr>
          <w:rStyle w:val="eop"/>
          <w:color w:val="000000"/>
          <w:shd w:val="clear" w:color="auto" w:fill="FFFFFF"/>
        </w:rPr>
        <w:t> </w:t>
      </w:r>
    </w:p>
    <w:p w14:paraId="7D95AD98" w14:textId="4D2FB315" w:rsidR="00967E25" w:rsidRDefault="00967E25" w:rsidP="00967E25">
      <w:pPr>
        <w:pStyle w:val="TF-TEXTO"/>
        <w:rPr>
          <w:rStyle w:val="normaltextrun"/>
          <w:color w:val="000000"/>
          <w:bdr w:val="none" w:sz="0" w:space="0" w:color="auto" w:frame="1"/>
        </w:rPr>
      </w:pPr>
      <w:r>
        <w:rPr>
          <w:rStyle w:val="normaltextrun"/>
          <w:color w:val="000000"/>
          <w:shd w:val="clear" w:color="auto" w:fill="FFFFFF"/>
        </w:rPr>
        <w:t xml:space="preserve">O objetivo principal deste estudo é realizar a análise dos </w:t>
      </w:r>
      <w:commentRangeStart w:id="14"/>
      <w:r>
        <w:rPr>
          <w:rStyle w:val="normaltextrun"/>
          <w:color w:val="000000"/>
          <w:shd w:val="clear" w:color="auto" w:fill="FFFFFF"/>
        </w:rPr>
        <w:t>resultados obtidos por meio de múltiplas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xml:space="preserve">). </w:t>
      </w:r>
      <w:commentRangeEnd w:id="14"/>
      <w:r w:rsidR="0022526B">
        <w:rPr>
          <w:rStyle w:val="Refdecomentrio"/>
        </w:rPr>
        <w:commentReference w:id="14"/>
      </w:r>
      <w:r>
        <w:rPr>
          <w:rStyle w:val="normaltextrun"/>
          <w:color w:val="000000"/>
          <w:shd w:val="clear" w:color="auto" w:fill="FFFFFF"/>
        </w:rPr>
        <w:t xml:space="preserve">Os objetivos específicos incluem </w:t>
      </w:r>
      <w:commentRangeStart w:id="15"/>
      <w:r>
        <w:rPr>
          <w:rStyle w:val="normaltextrun"/>
          <w:color w:val="000000"/>
          <w:shd w:val="clear" w:color="auto" w:fill="FFFFFF"/>
        </w:rPr>
        <w:t xml:space="preserve">desenvolver um sistema funcional e prático que possa ser facilmente utilizado tanto por clientes quanto por vendedores; implementar estratégias de marketing mais precisas e direcionadas; e aumentar as vendas por meio da otimização do processo de registro e gestão de produtos. </w:t>
      </w:r>
      <w:commentRangeEnd w:id="15"/>
      <w:r w:rsidR="00143F6D">
        <w:rPr>
          <w:rStyle w:val="Refdecomentrio"/>
        </w:rPr>
        <w:commentReference w:id="15"/>
      </w:r>
      <w:r>
        <w:rPr>
          <w:rStyle w:val="normaltextrun"/>
          <w:color w:val="000000"/>
          <w:shd w:val="clear" w:color="auto" w:fill="FFFFFF"/>
        </w:rPr>
        <w:t>Além disso, busca-se também reduzir o tempo despendido pelos vendedores em tarefas administrativas relacionadas ao acompanhamento e análise de dados de vendas.</w:t>
      </w:r>
      <w:r>
        <w:rPr>
          <w:rStyle w:val="eop"/>
          <w:color w:val="000000"/>
          <w:shd w:val="clear" w:color="auto" w:fill="FFFFFF"/>
        </w:rPr>
        <w:t> </w:t>
      </w:r>
    </w:p>
    <w:p w14:paraId="143D09BC" w14:textId="0765C1CF" w:rsidR="00431D5B" w:rsidRDefault="00C67979" w:rsidP="00431D5B">
      <w:pPr>
        <w:pStyle w:val="Ttulo1"/>
      </w:pPr>
      <w:bookmarkStart w:id="16"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 xml:space="preserve">Nesta seção, serão detalhadas as bases teóricas utilizadas como fundamentação para o trabalho. Na subseção 2.1 e suas respectivas subseções, </w:t>
      </w:r>
      <w:commentRangeStart w:id="17"/>
      <w:r>
        <w:rPr>
          <w:rStyle w:val="normaltextrun"/>
          <w:color w:val="000000"/>
          <w:shd w:val="clear" w:color="auto" w:fill="FFFFFF"/>
        </w:rPr>
        <w:t>apresentaremos</w:t>
      </w:r>
      <w:commentRangeEnd w:id="17"/>
      <w:r w:rsidR="00860FB4">
        <w:rPr>
          <w:rStyle w:val="Refdecomentrio"/>
        </w:rPr>
        <w:commentReference w:id="17"/>
      </w:r>
      <w:r>
        <w:rPr>
          <w:rStyle w:val="normaltextrun"/>
          <w:color w:val="000000"/>
          <w:shd w:val="clear" w:color="auto" w:fill="FFFFFF"/>
        </w:rPr>
        <w:t xml:space="preserve"> os temas que servirão de suporte para o desenvolvimento do projeto. Na subseção 2.2, </w:t>
      </w:r>
      <w:commentRangeStart w:id="18"/>
      <w:r>
        <w:rPr>
          <w:rStyle w:val="normaltextrun"/>
          <w:color w:val="000000"/>
          <w:shd w:val="clear" w:color="auto" w:fill="FFFFFF"/>
        </w:rPr>
        <w:t>ofereceremos</w:t>
      </w:r>
      <w:commentRangeEnd w:id="18"/>
      <w:r w:rsidR="00860FB4">
        <w:rPr>
          <w:rStyle w:val="Refdecomentrio"/>
        </w:rPr>
        <w:commentReference w:id="18"/>
      </w:r>
      <w:r>
        <w:rPr>
          <w:rStyle w:val="normaltextrun"/>
          <w:color w:val="000000"/>
          <w:shd w:val="clear" w:color="auto" w:fill="FFFFFF"/>
        </w:rPr>
        <w:t xml:space="preserve"> um detalhamento dos trabalhos correlatos, que se relacionam e têm similaridade com o tema abordado neste trabalho, proporcionando uma visão ampla 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5A5D1CBC" w:rsidR="00967E25" w:rsidRDefault="00967E25" w:rsidP="00431D5B">
      <w:pPr>
        <w:pStyle w:val="TF-TEXTO"/>
      </w:pPr>
      <w:r>
        <w:rPr>
          <w:rStyle w:val="normaltextrun"/>
          <w:color w:val="000000"/>
          <w:shd w:val="clear" w:color="auto" w:fill="FFFFFF"/>
        </w:rPr>
        <w:t xml:space="preserve">Nesta subseção, serão apresentados os conceitos fundamentais que servirão como base para a elaboração do projeto. Na seção 2.1.1, </w:t>
      </w:r>
      <w:commentRangeStart w:id="19"/>
      <w:r>
        <w:rPr>
          <w:rStyle w:val="normaltextrun"/>
          <w:color w:val="000000"/>
          <w:shd w:val="clear" w:color="auto" w:fill="FFFFFF"/>
        </w:rPr>
        <w:t>abordaremos</w:t>
      </w:r>
      <w:commentRangeEnd w:id="19"/>
      <w:r w:rsidR="00860FB4">
        <w:rPr>
          <w:rStyle w:val="Refdecomentrio"/>
        </w:rPr>
        <w:commentReference w:id="19"/>
      </w:r>
      <w:r>
        <w:rPr>
          <w:rStyle w:val="normaltextrun"/>
          <w:color w:val="000000"/>
          <w:shd w:val="clear" w:color="auto" w:fill="FFFFFF"/>
        </w:rPr>
        <w:t xml:space="preserve"> como a inteligência artificial pode auxiliar especificamente no campo do marketing, destacando os benefícios dessa tecnologia neste setor. Já na seção 2.1.2, </w:t>
      </w:r>
      <w:r w:rsidRPr="00B66EDA">
        <w:rPr>
          <w:rStyle w:val="normaltextrun"/>
          <w:color w:val="000000"/>
          <w:highlight w:val="yellow"/>
          <w:shd w:val="clear" w:color="auto" w:fill="FFFFFF"/>
        </w:rPr>
        <w:t>exploraremos</w:t>
      </w:r>
      <w:r>
        <w:rPr>
          <w:rStyle w:val="normaltextrun"/>
          <w:color w:val="000000"/>
          <w:shd w:val="clear" w:color="auto" w:fill="FFFFFF"/>
        </w:rPr>
        <w:t xml:space="preserve"> como a inteligência artificial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t>Inteligência Artificial no Marketing Digital</w:t>
      </w:r>
    </w:p>
    <w:p w14:paraId="353C5D9A" w14:textId="2EFEB2AB" w:rsidR="00967E25" w:rsidRDefault="005C0A1F" w:rsidP="003F4B66">
      <w:pPr>
        <w:pStyle w:val="TF-TEXTO"/>
        <w:rPr>
          <w:rStyle w:val="normaltextrun"/>
          <w:color w:val="000000"/>
          <w:shd w:val="clear" w:color="auto" w:fill="FFFFFF"/>
        </w:rPr>
      </w:pPr>
      <w:r>
        <w:rPr>
          <w:rStyle w:val="normaltextrun"/>
          <w:color w:val="000000"/>
          <w:shd w:val="clear" w:color="auto" w:fill="FFFFFF"/>
        </w:rPr>
        <w:t xml:space="preserve">Nos últimos anos, a inteligência artificial (IA) </w:t>
      </w:r>
      <w:commentRangeStart w:id="20"/>
      <w:r>
        <w:rPr>
          <w:rStyle w:val="normaltextrun"/>
          <w:color w:val="000000"/>
          <w:shd w:val="clear" w:color="auto" w:fill="FFFFFF"/>
        </w:rPr>
        <w:t>assumiu um papel significativo em várias áreas, incluindo o marketing, revolucionando a forma co</w:t>
      </w:r>
      <w:commentRangeEnd w:id="20"/>
      <w:r w:rsidR="00A04C91">
        <w:rPr>
          <w:rStyle w:val="Refdecomentrio"/>
        </w:rPr>
        <w:commentReference w:id="20"/>
      </w:r>
      <w:r>
        <w:rPr>
          <w:rStyle w:val="normaltextrun"/>
          <w:color w:val="000000"/>
          <w:shd w:val="clear" w:color="auto" w:fill="FFFFFF"/>
        </w:rPr>
        <w:t>mo as empresas se relacionam com os consumidores e promovem seus produtos</w:t>
      </w:r>
      <w:del w:id="21" w:author="Andreza Sartori" w:date="2024-06-03T13:23:00Z">
        <w:r w:rsidDel="00AE7520">
          <w:rPr>
            <w:rStyle w:val="normaltextrun"/>
            <w:color w:val="000000"/>
            <w:shd w:val="clear" w:color="auto" w:fill="FFFFFF"/>
          </w:rPr>
          <w:delText>.</w:delText>
        </w:r>
      </w:del>
      <w:r>
        <w:rPr>
          <w:rStyle w:val="normaltextrun"/>
          <w:color w:val="000000"/>
          <w:shd w:val="clear" w:color="auto" w:fill="FFFFFF"/>
        </w:rPr>
        <w:t xml:space="preserve"> (ANTUNES, 2023).</w:t>
      </w:r>
    </w:p>
    <w:p w14:paraId="3C1FD460" w14:textId="5F3ED407" w:rsidR="005C0A1F" w:rsidRDefault="005C0A1F" w:rsidP="003F4B66">
      <w:pPr>
        <w:pStyle w:val="TF-TEXTO"/>
        <w:rPr>
          <w:rStyle w:val="eop"/>
          <w:color w:val="000000"/>
          <w:shd w:val="clear" w:color="auto" w:fill="FFFFFF"/>
        </w:rPr>
      </w:pPr>
      <w:commentRangeStart w:id="22"/>
      <w:r>
        <w:rPr>
          <w:rStyle w:val="normaltextrun"/>
          <w:color w:val="000000"/>
          <w:shd w:val="clear" w:color="auto" w:fill="FFFFFF"/>
        </w:rPr>
        <w:t xml:space="preserve">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w:t>
      </w:r>
      <w:commentRangeEnd w:id="22"/>
      <w:r w:rsidR="005A5B36">
        <w:rPr>
          <w:rStyle w:val="Refdecomentrio"/>
        </w:rPr>
        <w:commentReference w:id="22"/>
      </w:r>
      <w:r>
        <w:rPr>
          <w:rStyle w:val="normaltextrun"/>
          <w:color w:val="000000"/>
          <w:shd w:val="clear" w:color="auto" w:fill="FFFFFF"/>
        </w:rPr>
        <w:t xml:space="preserve">Com o aumento da disponibilidade de dados do consumidor online e em sistemas de Big Data, a </w:t>
      </w:r>
      <w:del w:id="23" w:author="Andreza Sartori" w:date="2024-06-03T15:35:00Z">
        <w:r w:rsidDel="00654A71">
          <w:rPr>
            <w:rStyle w:val="normaltextrun"/>
            <w:color w:val="000000"/>
            <w:shd w:val="clear" w:color="auto" w:fill="FFFFFF"/>
          </w:rPr>
          <w:delText xml:space="preserve">inteligência </w:delText>
        </w:r>
      </w:del>
      <w:ins w:id="24" w:author="Andreza Sartori" w:date="2024-06-03T15:35:00Z">
        <w:r w:rsidR="00654A71">
          <w:rPr>
            <w:rStyle w:val="normaltextrun"/>
            <w:color w:val="000000"/>
            <w:shd w:val="clear" w:color="auto" w:fill="FFFFFF"/>
          </w:rPr>
          <w:t xml:space="preserve">Inteligência </w:t>
        </w:r>
      </w:ins>
      <w:del w:id="25" w:author="Andreza Sartori" w:date="2024-06-03T15:35:00Z">
        <w:r w:rsidDel="00654A71">
          <w:rPr>
            <w:rStyle w:val="normaltextrun"/>
            <w:color w:val="000000"/>
            <w:shd w:val="clear" w:color="auto" w:fill="FFFFFF"/>
          </w:rPr>
          <w:delText xml:space="preserve">artificial </w:delText>
        </w:r>
      </w:del>
      <w:ins w:id="26" w:author="Andreza Sartori" w:date="2024-06-03T15:35:00Z">
        <w:r w:rsidR="00654A71">
          <w:rPr>
            <w:rStyle w:val="normaltextrun"/>
            <w:color w:val="000000"/>
            <w:shd w:val="clear" w:color="auto" w:fill="FFFFFF"/>
          </w:rPr>
          <w:t xml:space="preserve">Artificial </w:t>
        </w:r>
      </w:ins>
      <w:r>
        <w:rPr>
          <w:rStyle w:val="normaltextrun"/>
          <w:color w:val="000000"/>
          <w:shd w:val="clear" w:color="auto" w:fill="FFFFFF"/>
        </w:rPr>
        <w:t xml:space="preserve">(IA) </w:t>
      </w:r>
      <w:commentRangeStart w:id="27"/>
      <w:r>
        <w:rPr>
          <w:rStyle w:val="normaltextrun"/>
          <w:color w:val="000000"/>
          <w:shd w:val="clear" w:color="auto" w:fill="FFFFFF"/>
        </w:rPr>
        <w:t>emerge como um aliado crucial para o marketing. A IA baseia-se na análise de dados em quase todas as áreas de sua aplicação, oferecendo uma solução para lidar com a sobrecarga de informações e auxiliando na tomada de decisões mais informadas e precisas (TOMÁS, 2020).</w:t>
      </w:r>
      <w:r>
        <w:rPr>
          <w:rStyle w:val="eop"/>
          <w:color w:val="000000"/>
          <w:shd w:val="clear" w:color="auto" w:fill="FFFFFF"/>
        </w:rPr>
        <w:t> </w:t>
      </w:r>
    </w:p>
    <w:p w14:paraId="50B932F9" w14:textId="4A774447" w:rsidR="005C0A1F" w:rsidRDefault="005C0A1F" w:rsidP="003F4B66">
      <w:pPr>
        <w:pStyle w:val="TF-TEXTO"/>
        <w:rPr>
          <w:rStyle w:val="eop"/>
          <w:color w:val="000000"/>
          <w:shd w:val="clear" w:color="auto" w:fill="FFFFFF"/>
        </w:rPr>
      </w:pPr>
      <w:r>
        <w:rPr>
          <w:rStyle w:val="normaltextrun"/>
          <w:color w:val="000000"/>
          <w:shd w:val="clear" w:color="auto" w:fill="FFFFFF"/>
        </w:rPr>
        <w:t xml:space="preserve">Além disso, a inteligência artificial tem a capacidade de processar grandes volumes de dados e identificar tendências de compra e comportamento do consumidor. Isso possibilita a criação de estratégias de vendas mais precisas e a identificação de oportunidades de vendas cruzadas. Compreendendo melhor as necessidades e comportamentos dos clientes, as empresas podem aumentar suas vendas de forma significativa </w:t>
      </w:r>
      <w:commentRangeEnd w:id="27"/>
      <w:r w:rsidR="00957BDF">
        <w:rPr>
          <w:rStyle w:val="Refdecomentrio"/>
        </w:rPr>
        <w:commentReference w:id="27"/>
      </w:r>
      <w:r>
        <w:rPr>
          <w:rStyle w:val="normaltextrun"/>
          <w:color w:val="000000"/>
          <w:shd w:val="clear" w:color="auto" w:fill="FFFFFF"/>
        </w:rPr>
        <w:t>(SANTANA, 2024).</w:t>
      </w:r>
      <w:r>
        <w:rPr>
          <w:rStyle w:val="eop"/>
          <w:color w:val="000000"/>
          <w:shd w:val="clear" w:color="auto" w:fill="FFFFFF"/>
        </w:rPr>
        <w:t> </w:t>
      </w:r>
    </w:p>
    <w:p w14:paraId="170B9C78" w14:textId="2054E9D4" w:rsidR="005C0A1F" w:rsidRDefault="005C0A1F" w:rsidP="005C0A1F">
      <w:pPr>
        <w:pStyle w:val="TF-TEXTO"/>
        <w:rPr>
          <w:rStyle w:val="eop"/>
          <w:color w:val="000000"/>
          <w:shd w:val="clear" w:color="auto" w:fill="FFFFFF"/>
        </w:rPr>
      </w:pPr>
      <w:r w:rsidRPr="005C0A1F">
        <w:rPr>
          <w:rStyle w:val="normaltextrun"/>
          <w:color w:val="000000"/>
          <w:shd w:val="clear" w:color="auto" w:fill="FFFFFF"/>
        </w:rPr>
        <w:t>A inteligência artificial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(SILVA; BELLUZZO; VALENTE, 2023).</w:t>
      </w:r>
    </w:p>
    <w:p w14:paraId="491AF729" w14:textId="507E0AB4" w:rsidR="005C0A1F" w:rsidRDefault="005C0A1F" w:rsidP="003F4B66">
      <w:pPr>
        <w:pStyle w:val="TF-TEXTO"/>
        <w:rPr>
          <w:rStyle w:val="eop"/>
          <w:color w:val="000000"/>
          <w:shd w:val="clear" w:color="auto" w:fill="FFFFFF"/>
        </w:rPr>
      </w:pPr>
      <w:r>
        <w:rPr>
          <w:rStyle w:val="normaltextrun"/>
          <w:color w:val="000000"/>
          <w:shd w:val="clear" w:color="auto" w:fill="FFFFFF"/>
        </w:rPr>
        <w:t xml:space="preserve">Destaca-se a importância de converter dados em ativos estratégicos para gerar valor para a empresa a longo prazo. Isso pode ser alcançado por meio de </w:t>
      </w:r>
      <w:commentRangeStart w:id="28"/>
      <w:r>
        <w:rPr>
          <w:rStyle w:val="normaltextrun"/>
          <w:color w:val="000000"/>
          <w:shd w:val="clear" w:color="auto" w:fill="FFFFFF"/>
        </w:rPr>
        <w:t>insights</w:t>
      </w:r>
      <w:commentRangeEnd w:id="28"/>
      <w:r w:rsidR="002959C2">
        <w:rPr>
          <w:rStyle w:val="Refdecomentrio"/>
        </w:rPr>
        <w:commentReference w:id="28"/>
      </w:r>
      <w:r>
        <w:rPr>
          <w:rStyle w:val="normaltextrun"/>
          <w:color w:val="000000"/>
          <w:shd w:val="clear" w:color="auto" w:fill="FFFFFF"/>
        </w:rPr>
        <w:t xml:space="preserve">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65CB7D24" w14:textId="2458B1B1" w:rsidR="00C67979" w:rsidRDefault="005C0A1F" w:rsidP="00C67979">
      <w:pPr>
        <w:pStyle w:val="Ttulo3"/>
      </w:pPr>
      <w:r>
        <w:t>Inteligência Artificial na</w:t>
      </w:r>
      <w:ins w:id="29" w:author="Andreza Sartori" w:date="2024-06-03T15:44:00Z">
        <w:r w:rsidR="00DA3318">
          <w:t>s</w:t>
        </w:r>
      </w:ins>
      <w:r>
        <w:t xml:space="preserve"> Empresas</w:t>
      </w:r>
    </w:p>
    <w:p w14:paraId="4FB79021" w14:textId="1DC9253B" w:rsidR="00A6306A" w:rsidRDefault="00A6306A" w:rsidP="00431D5B">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 Inteligência Artificial (IA) (PEREIRA, 2021).</w:t>
      </w:r>
      <w:r>
        <w:rPr>
          <w:rStyle w:val="eop"/>
          <w:color w:val="000000"/>
          <w:shd w:val="clear" w:color="auto" w:fill="FFFFFF"/>
        </w:rPr>
        <w:t> </w:t>
      </w:r>
    </w:p>
    <w:p w14:paraId="2E47D61A" w14:textId="11AFD236" w:rsidR="00A6306A" w:rsidRDefault="00A6306A" w:rsidP="00431D5B">
      <w:pPr>
        <w:pStyle w:val="TF-TEXTO"/>
        <w:rPr>
          <w:rStyle w:val="eop"/>
          <w:color w:val="000000"/>
          <w:shd w:val="clear" w:color="auto" w:fill="FFFFFF"/>
        </w:rPr>
      </w:pPr>
      <w:r>
        <w:rPr>
          <w:rStyle w:val="normaltextrun"/>
          <w:color w:val="000000"/>
          <w:shd w:val="clear" w:color="auto" w:fill="FFFFFF"/>
        </w:rPr>
        <w:t xml:space="preserve">O progresso tecnológico tem conduzido o mundo empresarial a um período de mudanças significativas. A </w:t>
      </w:r>
      <w:del w:id="30" w:author="Andreza Sartori" w:date="2024-06-03T15:44:00Z">
        <w:r w:rsidDel="009D5279">
          <w:rPr>
            <w:rStyle w:val="normaltextrun"/>
            <w:color w:val="000000"/>
            <w:shd w:val="clear" w:color="auto" w:fill="FFFFFF"/>
          </w:rPr>
          <w:delText>inteligência artificial (</w:delText>
        </w:r>
      </w:del>
      <w:r>
        <w:rPr>
          <w:rStyle w:val="normaltextrun"/>
          <w:color w:val="000000"/>
          <w:shd w:val="clear" w:color="auto" w:fill="FFFFFF"/>
        </w:rPr>
        <w:t>IA</w:t>
      </w:r>
      <w:del w:id="31" w:author="Andreza Sartori" w:date="2024-06-03T15:44:00Z">
        <w:r w:rsidDel="009D5279">
          <w:rPr>
            <w:rStyle w:val="normaltextrun"/>
            <w:color w:val="000000"/>
            <w:shd w:val="clear" w:color="auto" w:fill="FFFFFF"/>
          </w:rPr>
          <w:delText>)</w:delText>
        </w:r>
      </w:del>
      <w:r>
        <w:rPr>
          <w:rStyle w:val="normaltextrun"/>
          <w:color w:val="000000"/>
          <w:shd w:val="clear" w:color="auto" w:fill="FFFFFF"/>
        </w:rPr>
        <w:t xml:space="preserve"> tornou-se uma realidade para diferentes tipos de </w:t>
      </w:r>
      <w:commentRangeStart w:id="32"/>
      <w:r>
        <w:rPr>
          <w:rStyle w:val="normaltextrun"/>
          <w:color w:val="000000"/>
          <w:shd w:val="clear" w:color="auto" w:fill="FFFFFF"/>
        </w:rPr>
        <w:t>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w:t>
      </w:r>
      <w:r>
        <w:rPr>
          <w:rStyle w:val="eop"/>
          <w:color w:val="000000"/>
          <w:shd w:val="clear" w:color="auto" w:fill="FFFFFF"/>
        </w:rPr>
        <w:t> </w:t>
      </w:r>
    </w:p>
    <w:p w14:paraId="00E02D79" w14:textId="4F03936F" w:rsidR="00A6306A" w:rsidRDefault="00A6306A" w:rsidP="00431D5B">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inteligência artificial, o custo marginal de atender um usuário adicional em muitas redes digitais é praticamente zero, além do pequeno custo incremental da capacidade de computação, prontamente disponibilizada pelos provedores de serviços em nuvem. Como resultado, torna-se muito mais fácil escalar um modelo operacional digital, permitindo que as empresas ampliem suas operações de maneira eficiente e econômica. (OLIVEIRA REZENDE </w:t>
      </w:r>
      <w:r>
        <w:rPr>
          <w:rStyle w:val="normaltextrun"/>
          <w:i/>
          <w:iCs/>
          <w:color w:val="000000"/>
          <w:shd w:val="clear" w:color="auto" w:fill="FFFFFF"/>
        </w:rPr>
        <w:t>et al</w:t>
      </w:r>
      <w:r>
        <w:rPr>
          <w:rStyle w:val="normaltextrun"/>
          <w:color w:val="000000"/>
          <w:shd w:val="clear" w:color="auto" w:fill="FFFFFF"/>
        </w:rPr>
        <w:t>., 2021).</w:t>
      </w:r>
      <w:r>
        <w:rPr>
          <w:rStyle w:val="eop"/>
          <w:color w:val="000000"/>
          <w:shd w:val="clear" w:color="auto" w:fill="FFFFFF"/>
        </w:rPr>
        <w:t> </w:t>
      </w:r>
    </w:p>
    <w:p w14:paraId="74B92AA7" w14:textId="01E8D566" w:rsidR="00A6306A" w:rsidRDefault="00A6306A" w:rsidP="00431D5B">
      <w:pPr>
        <w:pStyle w:val="TF-TEXTO"/>
        <w:rPr>
          <w:rStyle w:val="eop"/>
          <w:color w:val="000000"/>
          <w:shd w:val="clear" w:color="auto" w:fill="FFFFFF"/>
        </w:rPr>
      </w:pPr>
      <w:r>
        <w:rPr>
          <w:rStyle w:val="normaltextrun"/>
          <w:color w:val="000000"/>
          <w:shd w:val="clear" w:color="auto" w:fill="FFFFFF"/>
        </w:rPr>
        <w:t>Além disso, a Inteligência Artificial também pode ser uma ferramenta valiosa na área de Recursos Humanos (RH), especialmente no processo de contratação de novos colaboradores. Com o uso da IA, o RH torna-se mais assertivo ao selecionar candidatos de acordo com os critérios estabelecidos pela empresa, o que contribui para a redução do turnover e dos custos com contratação. Essa abordagem não apenas torna o processo de recrutamento mais ágil e organizado, mas também permite que o RH dedique mais tempo ao gerenciamento eficaz dos colaboradores da empresa, promovendo relacionamentos mais produtivos e eficazes. (SOUSA; PASSARELLI; PUGLIESI, 2019).</w:t>
      </w:r>
      <w:r>
        <w:rPr>
          <w:rStyle w:val="eop"/>
          <w:color w:val="000000"/>
          <w:shd w:val="clear" w:color="auto" w:fill="FFFFFF"/>
        </w:rPr>
        <w:t> </w:t>
      </w:r>
      <w:commentRangeEnd w:id="32"/>
      <w:r w:rsidR="0020143B">
        <w:rPr>
          <w:rStyle w:val="Refdecomentrio"/>
        </w:rPr>
        <w:commentReference w:id="32"/>
      </w:r>
    </w:p>
    <w:p w14:paraId="03086F84" w14:textId="2462FAB3" w:rsidR="00A6306A" w:rsidRPr="00C67979" w:rsidRDefault="00A6306A" w:rsidP="00431D5B">
      <w:pPr>
        <w:pStyle w:val="TF-TEXTO"/>
      </w:pPr>
      <w:commentRangeStart w:id="33"/>
      <w:r>
        <w:rPr>
          <w:rStyle w:val="normaltextrun"/>
          <w:color w:val="000000"/>
          <w:shd w:val="clear" w:color="auto" w:fill="FFFFFF"/>
        </w:rPr>
        <w:t>Dessa forma, torna-se evidente que a utilização da inteligência artificial promove a otimização do tempo e a redução de custos, além de incrementar a produção e a acurácia dos resultados.</w:t>
      </w:r>
      <w:commentRangeEnd w:id="33"/>
      <w:r w:rsidR="00D11308">
        <w:rPr>
          <w:rStyle w:val="Refdecomentrio"/>
        </w:rPr>
        <w:commentReference w:id="33"/>
      </w:r>
      <w:r>
        <w:rPr>
          <w:rStyle w:val="normaltextrun"/>
          <w:color w:val="000000"/>
          <w:shd w:val="clear" w:color="auto" w:fill="FFFFFF"/>
        </w:rPr>
        <w:t xml:space="preserve"> 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 inteligência artificial poderá desempenhar um papel transformador, gerando benefícios significativos para a sociedade como um todo. (ANDRADE; POSSATO; VIOLIN, 2022).</w:t>
      </w:r>
      <w:r>
        <w:rPr>
          <w:rStyle w:val="eop"/>
          <w:color w:val="000000"/>
          <w:shd w:val="clear" w:color="auto" w:fill="FFFFFF"/>
        </w:rPr>
        <w:t> </w:t>
      </w:r>
    </w:p>
    <w:p w14:paraId="10A43D45" w14:textId="2B6C0457" w:rsidR="003F4B66" w:rsidRDefault="00C67979" w:rsidP="0042572D">
      <w:pPr>
        <w:pStyle w:val="Ttulo2"/>
      </w:pPr>
      <w:r w:rsidRPr="00FC4A9F">
        <w:t>Correlatos</w:t>
      </w:r>
    </w:p>
    <w:p w14:paraId="5B62E8C5" w14:textId="5D6DD373" w:rsidR="00A6306A" w:rsidRDefault="00A6306A"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inteligência artificial. O foco estava em estabelecer conexões entre a IA, marketing e sua aplicação nas empresas, visando compreender as tendências, avanços e aplicações dessa tecnologia emergente no contexto empresarial e de marketing.</w:t>
      </w:r>
      <w:r>
        <w:rPr>
          <w:rStyle w:val="eop"/>
          <w:color w:val="000000"/>
          <w:shd w:val="clear" w:color="auto" w:fill="FFFFFF"/>
        </w:rPr>
        <w:t> </w:t>
      </w:r>
    </w:p>
    <w:p w14:paraId="25E3046A" w14:textId="7BA1D5C6" w:rsidR="00A6306A" w:rsidRDefault="00A6306A" w:rsidP="00A44581">
      <w:pPr>
        <w:pStyle w:val="TF-TEXTO"/>
        <w:rPr>
          <w:rStyle w:val="eop"/>
          <w:color w:val="000000"/>
          <w:shd w:val="clear" w:color="auto" w:fill="FFFFFF"/>
        </w:rPr>
      </w:pPr>
      <w:commentRangeStart w:id="34"/>
      <w:r>
        <w:rPr>
          <w:rStyle w:val="normaltextrun"/>
          <w:color w:val="000000"/>
          <w:shd w:val="clear" w:color="auto" w:fill="FFFFFF"/>
        </w:rPr>
        <w:t xml:space="preserve">No campo do marketing digital, destacam-se os trabalhos de Antunes (2023), Silva; Belluzzo; Valente (2023) e Medeiro </w:t>
      </w:r>
      <w:r>
        <w:rPr>
          <w:rStyle w:val="normaltextrun"/>
          <w:i/>
          <w:iCs/>
          <w:color w:val="000000"/>
          <w:shd w:val="clear" w:color="auto" w:fill="FFFFFF"/>
        </w:rPr>
        <w:t>et al.</w:t>
      </w:r>
      <w:r>
        <w:rPr>
          <w:rStyle w:val="normaltextrun"/>
          <w:color w:val="000000"/>
          <w:shd w:val="clear" w:color="auto" w:fill="FFFFFF"/>
        </w:rPr>
        <w:t xml:space="preserve"> (2022). Esses estudos focam principalmente nos impactos da inteligência artificial no marketing, explorando suas potenciais vantagens e riscos associados, oferecendo insights valiosos sobre a interseção entre IA e estratégias de marketing. </w:t>
      </w:r>
      <w:r>
        <w:rPr>
          <w:rStyle w:val="eop"/>
          <w:color w:val="000000"/>
          <w:shd w:val="clear" w:color="auto" w:fill="FFFFFF"/>
        </w:rPr>
        <w:t> </w:t>
      </w:r>
      <w:commentRangeEnd w:id="34"/>
      <w:r w:rsidR="000076F0">
        <w:rPr>
          <w:rStyle w:val="Refdecomentrio"/>
        </w:rPr>
        <w:commentReference w:id="34"/>
      </w:r>
    </w:p>
    <w:p w14:paraId="579DF660" w14:textId="62C14F91" w:rsidR="00A6306A" w:rsidRDefault="00A6306A" w:rsidP="00A44581">
      <w:pPr>
        <w:pStyle w:val="TF-TEXTO"/>
        <w:rPr>
          <w:rStyle w:val="eop"/>
          <w:color w:val="000000"/>
          <w:shd w:val="clear" w:color="auto" w:fill="FFFFFF"/>
        </w:rPr>
      </w:pPr>
      <w:commentRangeStart w:id="35"/>
      <w:r>
        <w:rPr>
          <w:rStyle w:val="normaltextrun"/>
          <w:color w:val="000000"/>
          <w:shd w:val="clear" w:color="auto" w:fill="FFFFFF"/>
        </w:rPr>
        <w:t xml:space="preserve">No âmbito da inteligência artificial aplicada às empresas, os trabalhos de Pereira (2021), Oliveira Rezende et al. (2021) e Andrade; </w:t>
      </w:r>
      <w:proofErr w:type="spellStart"/>
      <w:r>
        <w:rPr>
          <w:rStyle w:val="normaltextrun"/>
          <w:color w:val="000000"/>
          <w:shd w:val="clear" w:color="auto" w:fill="FFFFFF"/>
        </w:rPr>
        <w:t>Possat</w:t>
      </w:r>
      <w:proofErr w:type="spellEnd"/>
      <w:r>
        <w:rPr>
          <w:rStyle w:val="normaltextrun"/>
          <w:color w:val="000000"/>
          <w:shd w:val="clear" w:color="auto" w:fill="FFFFFF"/>
        </w:rPr>
        <w:t xml:space="preserve">; </w:t>
      </w:r>
      <w:proofErr w:type="spellStart"/>
      <w:r>
        <w:rPr>
          <w:rStyle w:val="normaltextrun"/>
          <w:color w:val="000000"/>
          <w:shd w:val="clear" w:color="auto" w:fill="FFFFFF"/>
        </w:rPr>
        <w:t>Violin</w:t>
      </w:r>
      <w:proofErr w:type="spellEnd"/>
      <w:r>
        <w:rPr>
          <w:rStyle w:val="normaltextrun"/>
          <w:color w:val="000000"/>
          <w:shd w:val="clear" w:color="auto" w:fill="FFFFFF"/>
        </w:rPr>
        <w:t xml:space="preserve"> (2022) se destacam. </w:t>
      </w:r>
      <w:commentRangeEnd w:id="35"/>
      <w:r w:rsidR="006C2A8E">
        <w:rPr>
          <w:rStyle w:val="Refdecomentrio"/>
        </w:rPr>
        <w:commentReference w:id="35"/>
      </w:r>
      <w:r>
        <w:rPr>
          <w:rStyle w:val="normaltextrun"/>
          <w:color w:val="000000"/>
          <w:shd w:val="clear" w:color="auto" w:fill="FFFFFF"/>
        </w:rPr>
        <w:t>Esses estudos proporcionam uma visão abrangente sobre como a inteligência artificial pode ser útil nas organizações, enfatizando sua importância e potencial para impulsionar a eficiência operacional e a inovação empresarial.</w:t>
      </w:r>
      <w:r>
        <w:rPr>
          <w:rStyle w:val="eop"/>
          <w:color w:val="000000"/>
          <w:shd w:val="clear" w:color="auto" w:fill="FFFFFF"/>
        </w:rPr>
        <w:t> </w:t>
      </w:r>
    </w:p>
    <w:p w14:paraId="7E5FABC3" w14:textId="5BCEE321" w:rsidR="00A6306A" w:rsidRPr="003F4B66" w:rsidRDefault="00A6306A" w:rsidP="00A44581">
      <w:pPr>
        <w:pStyle w:val="TF-TEXTO"/>
      </w:pPr>
      <w:r>
        <w:rPr>
          <w:rStyle w:val="normaltextrun"/>
          <w:color w:val="000000"/>
          <w:shd w:val="clear" w:color="auto" w:fill="FFFFFF"/>
        </w:rPr>
        <w:t>Estudar inteligência artificial no marketing e nas empresas é essencial para entender a proposta e alcançar os objetivos deste trabalho. Essa abordagem integrada proporciona uma compreensão ampla de como aproveitar ao máximo os benefícios da IA e gerenciar seus riscos, contribuindo para o avanço do conhecimento e aplicação dessa tecnologia nas organizações.</w:t>
      </w:r>
      <w:r>
        <w:rPr>
          <w:rStyle w:val="eop"/>
          <w:color w:val="000000"/>
          <w:shd w:val="clear" w:color="auto" w:fill="FFFFFF"/>
        </w:rPr>
        <w:t> </w:t>
      </w:r>
    </w:p>
    <w:p w14:paraId="7589BAAB" w14:textId="622DEAE8" w:rsidR="003F4B66" w:rsidRDefault="003F4B66" w:rsidP="003F4B66">
      <w:pPr>
        <w:pStyle w:val="TF-LEGENDA"/>
      </w:pPr>
      <w:bookmarkStart w:id="36" w:name="_Ref52025161"/>
      <w:r>
        <w:t xml:space="preserve">Quadro </w:t>
      </w:r>
      <w:r>
        <w:fldChar w:fldCharType="begin"/>
      </w:r>
      <w:r>
        <w:instrText>SEQ Quadro \* ARABIC</w:instrText>
      </w:r>
      <w:r>
        <w:fldChar w:fldCharType="separate"/>
      </w:r>
      <w:r w:rsidR="008F0CFD">
        <w:rPr>
          <w:noProof/>
        </w:rPr>
        <w:t>1</w:t>
      </w:r>
      <w:r>
        <w:fldChar w:fldCharType="end"/>
      </w:r>
      <w:bookmarkEnd w:id="36"/>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4A50B105" w:rsidR="0042572D" w:rsidRDefault="0042572D" w:rsidP="00F418A3">
            <w:pPr>
              <w:pStyle w:val="TF-TEXTOQUADRO"/>
              <w:jc w:val="center"/>
            </w:pPr>
            <w:r>
              <w:rPr>
                <w:rStyle w:val="normaltextrun"/>
                <w:color w:val="000000"/>
                <w:szCs w:val="22"/>
                <w:shd w:val="clear" w:color="auto" w:fill="FFFFFF"/>
              </w:rPr>
              <w:t>Antunes (2023)</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4C80B7EC"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4084FAB1" w14:textId="480AA225" w:rsidR="0042572D" w:rsidRDefault="0042572D" w:rsidP="00F418A3">
            <w:pPr>
              <w:pStyle w:val="TF-TEXTOQUADRO"/>
              <w:jc w:val="center"/>
            </w:pPr>
            <w:r>
              <w:rPr>
                <w:rStyle w:val="normaltextrun"/>
                <w:color w:val="000000"/>
                <w:szCs w:val="22"/>
                <w:shd w:val="clear" w:color="auto" w:fill="FFFFFF"/>
              </w:rPr>
              <w:t>Silva; Belluzzo; Valente (2023)</w:t>
            </w:r>
            <w:r>
              <w:rPr>
                <w:rStyle w:val="eop"/>
                <w:color w:val="000000"/>
                <w:szCs w:val="22"/>
                <w:shd w:val="clear" w:color="auto" w:fill="FFFFFF"/>
              </w:rPr>
              <w:t> </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5FB842E4" w:rsidR="0042572D" w:rsidRDefault="0042572D" w:rsidP="00F418A3">
            <w:pPr>
              <w:pStyle w:val="TF-TEXTOQUADRO"/>
              <w:jc w:val="center"/>
            </w:pPr>
            <w:r>
              <w:rPr>
                <w:rStyle w:val="normaltextrun"/>
                <w:color w:val="000000"/>
                <w:szCs w:val="22"/>
                <w:shd w:val="clear" w:color="auto" w:fill="FFFFFF"/>
              </w:rPr>
              <w:t xml:space="preserve">Medeiro </w:t>
            </w:r>
            <w:r>
              <w:rPr>
                <w:rStyle w:val="normaltextrun"/>
                <w:i/>
                <w:iCs/>
                <w:color w:val="000000"/>
                <w:szCs w:val="22"/>
                <w:shd w:val="clear" w:color="auto" w:fill="FFFFFF"/>
              </w:rPr>
              <w:t>et al.</w:t>
            </w:r>
            <w:r>
              <w:rPr>
                <w:rStyle w:val="normaltextrun"/>
                <w:color w:val="000000"/>
                <w:szCs w:val="22"/>
                <w:shd w:val="clear" w:color="auto" w:fill="FFFFFF"/>
              </w:rPr>
              <w:t xml:space="preserve"> (2022)</w:t>
            </w:r>
            <w:r>
              <w:rPr>
                <w:rStyle w:val="eop"/>
                <w:color w:val="000000"/>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32589267" w:rsidR="0042572D" w:rsidRDefault="0042572D" w:rsidP="00F418A3">
            <w:pPr>
              <w:pStyle w:val="TF-TEXTOQUADRO"/>
              <w:jc w:val="center"/>
            </w:pPr>
            <w:r>
              <w:rPr>
                <w:rStyle w:val="normaltextrun"/>
                <w:color w:val="000000"/>
                <w:szCs w:val="22"/>
                <w:shd w:val="clear" w:color="auto" w:fill="FFFFFF"/>
              </w:rPr>
              <w:t>Pereira (2021)</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688BAE3E"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422016CA" w14:textId="6D9609D4" w:rsidR="0042572D" w:rsidRDefault="0042572D" w:rsidP="00F418A3">
            <w:pPr>
              <w:pStyle w:val="TF-TEXTOQUADRO"/>
              <w:jc w:val="center"/>
            </w:pPr>
            <w:r>
              <w:rPr>
                <w:rStyle w:val="normaltextrun"/>
                <w:color w:val="000000"/>
                <w:szCs w:val="22"/>
                <w:shd w:val="clear" w:color="auto" w:fill="FFFFFF"/>
              </w:rPr>
              <w:t>Oliveira Rezende et al. (2021)</w:t>
            </w:r>
            <w:r>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7BA5BAA2" w:rsidR="0042572D" w:rsidRDefault="0042572D" w:rsidP="00F418A3">
            <w:pPr>
              <w:pStyle w:val="TF-TEXTOQUADRO"/>
              <w:jc w:val="center"/>
            </w:pPr>
            <w:r>
              <w:rPr>
                <w:rStyle w:val="normaltextrun"/>
                <w:color w:val="000000"/>
                <w:szCs w:val="22"/>
                <w:shd w:val="clear" w:color="auto" w:fill="FFFFFF"/>
              </w:rPr>
              <w:t xml:space="preserve">Andrade; </w:t>
            </w:r>
            <w:proofErr w:type="spellStart"/>
            <w:r>
              <w:rPr>
                <w:rStyle w:val="normaltextrun"/>
                <w:color w:val="000000"/>
                <w:szCs w:val="22"/>
                <w:shd w:val="clear" w:color="auto" w:fill="FFFFFF"/>
              </w:rPr>
              <w:t>Possat</w:t>
            </w:r>
            <w:proofErr w:type="spellEnd"/>
            <w:r>
              <w:rPr>
                <w:rStyle w:val="normaltextrun"/>
                <w:color w:val="000000"/>
                <w:szCs w:val="22"/>
                <w:shd w:val="clear" w:color="auto" w:fill="FFFFFF"/>
              </w:rPr>
              <w:t xml:space="preserve">; </w:t>
            </w:r>
            <w:proofErr w:type="spellStart"/>
            <w:r>
              <w:rPr>
                <w:rStyle w:val="normaltextrun"/>
                <w:color w:val="000000"/>
                <w:szCs w:val="22"/>
                <w:shd w:val="clear" w:color="auto" w:fill="FFFFFF"/>
              </w:rPr>
              <w:t>Violin</w:t>
            </w:r>
            <w:proofErr w:type="spellEnd"/>
            <w:r>
              <w:rPr>
                <w:rStyle w:val="normaltextrun"/>
                <w:color w:val="000000"/>
                <w:szCs w:val="22"/>
                <w:shd w:val="clear" w:color="auto" w:fill="FFFFFF"/>
              </w:rPr>
              <w:t xml:space="preserve"> (2022)</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16"/>
      <w:r>
        <w:t>Justificativa</w:t>
      </w:r>
    </w:p>
    <w:p w14:paraId="1D8A6722" w14:textId="7DD3F101"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 inteligência artificial, focando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204CFD72" w14:textId="582DE261" w:rsidR="0042572D" w:rsidRDefault="0042572D" w:rsidP="00451B94">
      <w:pPr>
        <w:pStyle w:val="TF-TEXTO"/>
        <w:rPr>
          <w:rStyle w:val="eop"/>
          <w:color w:val="000000"/>
          <w:shd w:val="clear" w:color="auto" w:fill="FFFFFF"/>
        </w:rPr>
      </w:pPr>
      <w:r>
        <w:rPr>
          <w:rStyle w:val="normaltextrun"/>
          <w:color w:val="000000"/>
          <w:shd w:val="clear" w:color="auto" w:fill="FFFFFF"/>
        </w:rPr>
        <w:t>A implementação da inteligência artificial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w:t>
      </w:r>
      <w:r>
        <w:rPr>
          <w:rStyle w:val="eop"/>
          <w:color w:val="000000"/>
          <w:shd w:val="clear" w:color="auto" w:fill="FFFFFF"/>
        </w:rPr>
        <w:t> </w:t>
      </w:r>
    </w:p>
    <w:p w14:paraId="27FA8442" w14:textId="4F401762"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inteligência artificial oferece diversas oportunidades para aprimorar as estratégias de marketing, permitindo às empresas entenderem melhor seus clientes, personalizar suas experiências e otimizar suas campanhas (SILVA;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169E64FB" w14:textId="286F53D4" w:rsidR="0042572D" w:rsidRDefault="0042572D" w:rsidP="00451B94">
      <w:pPr>
        <w:pStyle w:val="TF-TEXTO"/>
        <w:rPr>
          <w:rStyle w:val="eop"/>
          <w:color w:val="000000"/>
          <w:shd w:val="clear" w:color="auto" w:fill="FFFFFF"/>
        </w:rPr>
      </w:pPr>
      <w:r>
        <w:rPr>
          <w:rStyle w:val="normaltextrun"/>
          <w:color w:val="000000"/>
          <w:shd w:val="clear" w:color="auto" w:fill="FFFFFF"/>
        </w:rPr>
        <w:t>A IA já impulsionou mais de 20% dos ganhos de empresas fora do setor tecnológico. Portanto, é viável para qualquer organização obter significativo retorno com a IA, desde que sua aplicação seja eficaz e contínua (RODRIGUES; ANDRADE, 2021). Observa-se que a otimização de tempo versus redução de custos, assim como o aumento na produção versus acurácia de resultados, é proporcionada pela inteligência artificial (ANDRADE; POSSATO; VIOLIN, 2022).</w:t>
      </w:r>
      <w:r>
        <w:rPr>
          <w:rStyle w:val="eop"/>
          <w:color w:val="000000"/>
          <w:shd w:val="clear" w:color="auto" w:fill="FFFFFF"/>
        </w:rPr>
        <w:t> </w:t>
      </w:r>
    </w:p>
    <w:p w14:paraId="527A9AF4" w14:textId="00BCC172" w:rsidR="0042572D" w:rsidRDefault="0042572D" w:rsidP="00451B94">
      <w:pPr>
        <w:pStyle w:val="TF-TEXTO"/>
        <w:rPr>
          <w:rStyle w:val="eop"/>
          <w:color w:val="000000"/>
          <w:shd w:val="clear" w:color="auto" w:fill="FFFFFF"/>
        </w:rPr>
      </w:pPr>
      <w:commentRangeStart w:id="44"/>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inteligência artificial busca tornar as estratégias de marketing mais assertivas e eficientes, economizando tempo dos colaboradores. Assim, outras empresas e pesquisadores podem se inspirar neste estudo para compreender os benefícios que podem ser alcançados com a inteligência artificial.</w:t>
      </w:r>
      <w:r>
        <w:rPr>
          <w:rStyle w:val="eop"/>
          <w:color w:val="000000"/>
          <w:shd w:val="clear" w:color="auto" w:fill="FFFFFF"/>
        </w:rPr>
        <w:t> </w:t>
      </w:r>
      <w:commentRangeEnd w:id="44"/>
      <w:r w:rsidR="003762B3">
        <w:rPr>
          <w:rStyle w:val="Refdecomentrio"/>
        </w:rPr>
        <w:commentReference w:id="44"/>
      </w:r>
    </w:p>
    <w:p w14:paraId="3B18EF5B" w14:textId="60CF2442" w:rsidR="0042572D" w:rsidRDefault="0042572D" w:rsidP="00451B94">
      <w:pPr>
        <w:pStyle w:val="TF-TEXTO"/>
      </w:pPr>
      <w:r>
        <w:rPr>
          <w:rStyle w:val="normaltextrun"/>
          <w:color w:val="000000"/>
          <w:shd w:val="clear" w:color="auto" w:fill="FFFFFF"/>
        </w:rPr>
        <w:t xml:space="preserve">O projeto em questão demonstra aderência ao eixo "Gestão de Sistemas de Informação e da Tecnologia da Informação" ao focar na aplicação da inteligência artificial </w:t>
      </w:r>
      <w:commentRangeStart w:id="45"/>
      <w:r>
        <w:rPr>
          <w:rStyle w:val="normaltextrun"/>
          <w:color w:val="000000"/>
          <w:shd w:val="clear" w:color="auto" w:fill="FFFFFF"/>
        </w:rPr>
        <w:t xml:space="preserve">para otimizar os processos de marketing da JHC. </w:t>
      </w:r>
      <w:commentRangeEnd w:id="45"/>
      <w:r w:rsidR="00417CEF">
        <w:rPr>
          <w:rStyle w:val="Refdecomentrio"/>
        </w:rPr>
        <w:commentReference w:id="45"/>
      </w:r>
      <w:r>
        <w:rPr>
          <w:rStyle w:val="normaltextrun"/>
          <w:color w:val="000000"/>
          <w:shd w:val="clear" w:color="auto" w:fill="FFFFFF"/>
        </w:rPr>
        <w:t xml:space="preserve">Ao identificar demandas, propor soluções tecnológicas alinhadas aos objetivos organizacionais e implementar mudanças para melhorar a eficiência e eficácia dos sistemas de informação da empresa, contribui diretamente para a gestão e governança de sistemas de informação. </w:t>
      </w:r>
      <w:commentRangeStart w:id="46"/>
      <w:r>
        <w:rPr>
          <w:rStyle w:val="normaltextrun"/>
          <w:color w:val="000000"/>
          <w:shd w:val="clear" w:color="auto" w:fill="FFFFFF"/>
        </w:rPr>
        <w:t xml:space="preserve">Além disso, a abordagem adotada </w:t>
      </w:r>
      <w:commentRangeEnd w:id="46"/>
      <w:r w:rsidR="002C34A3">
        <w:rPr>
          <w:rStyle w:val="Refdecomentrio"/>
        </w:rPr>
        <w:commentReference w:id="46"/>
      </w:r>
      <w:r>
        <w:rPr>
          <w:rStyle w:val="normaltextrun"/>
          <w:color w:val="000000"/>
          <w:shd w:val="clear" w:color="auto" w:fill="FFFFFF"/>
        </w:rPr>
        <w:t xml:space="preserve">envolve </w:t>
      </w:r>
      <w:commentRangeStart w:id="47"/>
      <w:r>
        <w:rPr>
          <w:rStyle w:val="normaltextrun"/>
          <w:color w:val="000000"/>
          <w:shd w:val="clear" w:color="auto" w:fill="FFFFFF"/>
        </w:rPr>
        <w:t xml:space="preserve">planejamento, acompanhamento e avaliação de projetos de tecnologia da informação, promovendo melhorias contínuas e garantindo o alinhamento dos sistemas de informação aos objetivos estratégicos da organização. </w:t>
      </w:r>
      <w:commentRangeEnd w:id="47"/>
      <w:r w:rsidR="0087410B">
        <w:rPr>
          <w:rStyle w:val="Refdecomentrio"/>
        </w:rPr>
        <w:commentReference w:id="47"/>
      </w:r>
      <w:r>
        <w:rPr>
          <w:rStyle w:val="normaltextrun"/>
          <w:color w:val="000000"/>
          <w:shd w:val="clear" w:color="auto" w:fill="FFFFFF"/>
        </w:rPr>
        <w:t xml:space="preserve">Assim, reflete a aplicação prática dos conceitos, </w:t>
      </w:r>
      <w:commentRangeStart w:id="48"/>
      <w:r>
        <w:rPr>
          <w:rStyle w:val="normaltextrun"/>
          <w:color w:val="000000"/>
          <w:shd w:val="clear" w:color="auto" w:fill="FFFFFF"/>
        </w:rPr>
        <w:t xml:space="preserve">métodos, técnicas e ferramentas </w:t>
      </w:r>
      <w:commentRangeEnd w:id="48"/>
      <w:r w:rsidR="008A26C7">
        <w:rPr>
          <w:rStyle w:val="Refdecomentrio"/>
        </w:rPr>
        <w:commentReference w:id="48"/>
      </w:r>
      <w:r>
        <w:rPr>
          <w:rStyle w:val="normaltextrun"/>
          <w:color w:val="000000"/>
          <w:shd w:val="clear" w:color="auto" w:fill="FFFFFF"/>
        </w:rPr>
        <w:t>pertinentes ao gerenciamento de sistemas de informação e tecnologia da informação, conforme os conteúdos e competências derivadas do eixo escolhido.</w:t>
      </w:r>
      <w:r>
        <w:rPr>
          <w:rStyle w:val="eop"/>
          <w:color w:val="000000"/>
          <w:shd w:val="clear" w:color="auto" w:fill="FFFFFF"/>
        </w:rPr>
        <w:t> </w:t>
      </w:r>
    </w:p>
    <w:p w14:paraId="002AF629" w14:textId="77777777" w:rsidR="00451B94" w:rsidRDefault="00451B94" w:rsidP="00CD1BD6">
      <w:pPr>
        <w:pStyle w:val="Ttulo1"/>
      </w:pPr>
      <w:r>
        <w:t>METODOLOGIA</w:t>
      </w:r>
    </w:p>
    <w:p w14:paraId="00971AAD" w14:textId="30CE8B60"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Entrevistas com Colaboradores: </w:t>
      </w:r>
      <w:del w:id="49" w:author="Andreza Sartori" w:date="2024-06-03T18:16:00Z">
        <w:r w:rsidDel="008A26C7">
          <w:rPr>
            <w:rStyle w:val="normaltextrun"/>
            <w:color w:val="000000"/>
            <w:shd w:val="clear" w:color="auto" w:fill="FFFFFF"/>
          </w:rPr>
          <w:delText xml:space="preserve">Realizar </w:delText>
        </w:r>
      </w:del>
      <w:ins w:id="50" w:author="Andreza Sartori" w:date="2024-06-03T18:16:00Z">
        <w:r w:rsidR="008A26C7">
          <w:rPr>
            <w:rStyle w:val="normaltextrun"/>
            <w:color w:val="000000"/>
            <w:shd w:val="clear" w:color="auto" w:fill="FFFFFF"/>
          </w:rPr>
          <w:t xml:space="preserve">realizar </w:t>
        </w:r>
      </w:ins>
      <w:r>
        <w:rPr>
          <w:rStyle w:val="normaltextrun"/>
          <w:color w:val="000000"/>
          <w:shd w:val="clear" w:color="auto" w:fill="FFFFFF"/>
        </w:rPr>
        <w:t>entrevistas com vendedores e gerentes da empresa para compreender quais dados são considerados importantes para o negócio. Utilizar entrevistas semiestruturadas, questionários e anotações para coleta de informações.</w:t>
      </w:r>
      <w:r>
        <w:rPr>
          <w:rStyle w:val="eop"/>
          <w:color w:val="000000"/>
          <w:shd w:val="clear" w:color="auto" w:fill="FFFFFF"/>
        </w:rPr>
        <w:t> </w:t>
      </w:r>
    </w:p>
    <w:p w14:paraId="1A62EF8B" w14:textId="08176D9C" w:rsidR="0042572D" w:rsidRDefault="0042572D" w:rsidP="00451B94">
      <w:pPr>
        <w:pStyle w:val="TF-TEXTO"/>
        <w:rPr>
          <w:rStyle w:val="eop"/>
          <w:color w:val="000000"/>
          <w:shd w:val="clear" w:color="auto" w:fill="FFFFFF"/>
        </w:rPr>
      </w:pPr>
      <w:r>
        <w:rPr>
          <w:rStyle w:val="normaltextrun"/>
          <w:color w:val="000000"/>
          <w:shd w:val="clear" w:color="auto" w:fill="FFFFFF"/>
        </w:rPr>
        <w:t xml:space="preserve">b) Integração de Tecnologias: </w:t>
      </w:r>
      <w:del w:id="51" w:author="Andreza Sartori" w:date="2024-06-03T18:20:00Z">
        <w:r w:rsidDel="00FF0641">
          <w:rPr>
            <w:rStyle w:val="normaltextrun"/>
            <w:color w:val="000000"/>
            <w:shd w:val="clear" w:color="auto" w:fill="FFFFFF"/>
          </w:rPr>
          <w:delText xml:space="preserve">Investigar </w:delText>
        </w:r>
      </w:del>
      <w:ins w:id="52" w:author="Andreza Sartori" w:date="2024-06-03T18:20:00Z">
        <w:r w:rsidR="00FF0641">
          <w:rPr>
            <w:rStyle w:val="normaltextrun"/>
            <w:color w:val="000000"/>
            <w:shd w:val="clear" w:color="auto" w:fill="FFFFFF"/>
          </w:rPr>
          <w:t xml:space="preserve">investigar </w:t>
        </w:r>
      </w:ins>
      <w:r>
        <w:rPr>
          <w:rStyle w:val="normaltextrun"/>
          <w:color w:val="000000"/>
          <w:shd w:val="clear" w:color="auto" w:fill="FFFFFF"/>
        </w:rPr>
        <w:t>e definir como integrar as tecnologias selecionadas, incluindo Java, banco de dados MySQL, APIs de inteligência artificial e Spring Boot. Utilizar pesquisa bibliográfica, documentação oficial das tecnologias, prototipagem e simulações.</w:t>
      </w:r>
      <w:r>
        <w:rPr>
          <w:rStyle w:val="eop"/>
          <w:color w:val="000000"/>
          <w:shd w:val="clear" w:color="auto" w:fill="FFFFFF"/>
        </w:rPr>
        <w:t> </w:t>
      </w:r>
    </w:p>
    <w:p w14:paraId="461209F8" w14:textId="65EF12F4" w:rsidR="0042572D" w:rsidRDefault="0042572D" w:rsidP="00451B94">
      <w:pPr>
        <w:pStyle w:val="TF-TEXTO"/>
        <w:rPr>
          <w:rStyle w:val="eop"/>
          <w:color w:val="000000"/>
          <w:shd w:val="clear" w:color="auto" w:fill="FFFFFF"/>
        </w:rPr>
      </w:pPr>
      <w:r>
        <w:rPr>
          <w:rStyle w:val="normaltextrun"/>
          <w:color w:val="000000"/>
          <w:shd w:val="clear" w:color="auto" w:fill="FFFFFF"/>
        </w:rPr>
        <w:t xml:space="preserve">c) Levantamento de Requisitos: </w:t>
      </w:r>
      <w:del w:id="53" w:author="Andreza Sartori" w:date="2024-06-03T18:20:00Z">
        <w:r w:rsidDel="00FE399B">
          <w:rPr>
            <w:rStyle w:val="normaltextrun"/>
            <w:color w:val="000000"/>
            <w:shd w:val="clear" w:color="auto" w:fill="FFFFFF"/>
          </w:rPr>
          <w:delText xml:space="preserve">Identificar </w:delText>
        </w:r>
      </w:del>
      <w:ins w:id="54" w:author="Andreza Sartori" w:date="2024-06-03T18:20:00Z">
        <w:r w:rsidR="00FE399B">
          <w:rPr>
            <w:rStyle w:val="normaltextrun"/>
            <w:color w:val="000000"/>
            <w:shd w:val="clear" w:color="auto" w:fill="FFFFFF"/>
          </w:rPr>
          <w:t xml:space="preserve">identificar </w:t>
        </w:r>
      </w:ins>
      <w:r>
        <w:rPr>
          <w:rStyle w:val="normaltextrun"/>
          <w:color w:val="000000"/>
          <w:shd w:val="clear" w:color="auto" w:fill="FFFFFF"/>
        </w:rPr>
        <w:t>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6CFFA75" w14:textId="6AB5935F" w:rsidR="0042572D" w:rsidRDefault="0042572D" w:rsidP="00451B94">
      <w:pPr>
        <w:pStyle w:val="TF-TEXTO"/>
        <w:rPr>
          <w:rStyle w:val="eop"/>
          <w:color w:val="000000"/>
          <w:shd w:val="clear" w:color="auto" w:fill="FFFFFF"/>
        </w:rPr>
      </w:pPr>
      <w:r>
        <w:rPr>
          <w:rStyle w:val="normaltextrun"/>
          <w:color w:val="000000"/>
          <w:shd w:val="clear" w:color="auto" w:fill="FFFFFF"/>
        </w:rPr>
        <w:t xml:space="preserve">d) Desenvolvimento da Aplicação: </w:t>
      </w:r>
      <w:del w:id="55" w:author="Andreza Sartori" w:date="2024-06-03T18:21:00Z">
        <w:r w:rsidDel="00947AB1">
          <w:rPr>
            <w:rStyle w:val="normaltextrun"/>
            <w:color w:val="000000"/>
            <w:shd w:val="clear" w:color="auto" w:fill="FFFFFF"/>
          </w:rPr>
          <w:delText xml:space="preserve">Desenvolver </w:delText>
        </w:r>
      </w:del>
      <w:ins w:id="56" w:author="Andreza Sartori" w:date="2024-06-03T18:21:00Z">
        <w:r w:rsidR="00947AB1">
          <w:rPr>
            <w:rStyle w:val="normaltextrun"/>
            <w:color w:val="000000"/>
            <w:shd w:val="clear" w:color="auto" w:fill="FFFFFF"/>
          </w:rPr>
          <w:t xml:space="preserve">desenvolver </w:t>
        </w:r>
      </w:ins>
      <w:r>
        <w:rPr>
          <w:rStyle w:val="normaltextrun"/>
          <w:color w:val="000000"/>
          <w:shd w:val="clear" w:color="auto" w:fill="FFFFFF"/>
        </w:rPr>
        <w:t>a aplicação em Java para coletar dados dos clientes e integrar as APIs de inteligência artificial. Utilizar desenvolvimento iterativo, programação orientada a objetos, integração contínua e ferramentas de desenvolvimento Java.</w:t>
      </w:r>
      <w:r>
        <w:rPr>
          <w:rStyle w:val="eop"/>
          <w:color w:val="000000"/>
          <w:shd w:val="clear" w:color="auto" w:fill="FFFFFF"/>
        </w:rPr>
        <w:t> </w:t>
      </w:r>
    </w:p>
    <w:p w14:paraId="54CDF59D" w14:textId="11CFC506" w:rsidR="0042572D" w:rsidRDefault="0042572D" w:rsidP="00451B94">
      <w:pPr>
        <w:pStyle w:val="TF-TEXTO"/>
        <w:rPr>
          <w:rStyle w:val="normaltextrun"/>
          <w:color w:val="000000"/>
          <w:bdr w:val="none" w:sz="0" w:space="0" w:color="auto" w:frame="1"/>
        </w:rPr>
      </w:pPr>
      <w:r>
        <w:rPr>
          <w:rStyle w:val="normaltextrun"/>
          <w:color w:val="000000"/>
          <w:bdr w:val="none" w:sz="0" w:space="0" w:color="auto" w:frame="1"/>
        </w:rPr>
        <w:t xml:space="preserve">e) Testes da Aplicação: </w:t>
      </w:r>
      <w:del w:id="57" w:author="Andreza Sartori" w:date="2024-06-03T18:21:00Z">
        <w:r w:rsidDel="00C64998">
          <w:rPr>
            <w:rStyle w:val="normaltextrun"/>
            <w:color w:val="000000"/>
            <w:bdr w:val="none" w:sz="0" w:space="0" w:color="auto" w:frame="1"/>
          </w:rPr>
          <w:delText xml:space="preserve">Realizar </w:delText>
        </w:r>
      </w:del>
      <w:ins w:id="58" w:author="Andreza Sartori" w:date="2024-06-03T18:21:00Z">
        <w:r w:rsidR="00C64998">
          <w:rPr>
            <w:rStyle w:val="normaltextrun"/>
            <w:color w:val="000000"/>
            <w:bdr w:val="none" w:sz="0" w:space="0" w:color="auto" w:frame="1"/>
          </w:rPr>
          <w:t xml:space="preserve">realizar </w:t>
        </w:r>
      </w:ins>
      <w:r>
        <w:rPr>
          <w:rStyle w:val="normaltextrun"/>
          <w:color w:val="000000"/>
          <w:bdr w:val="none" w:sz="0" w:space="0" w:color="auto" w:frame="1"/>
        </w:rPr>
        <w:t>testes unitários, de integração e de sistema para validar a funcionalidade, desempenho, segurança e usabilidade da aplicação. Utilizar frameworks de teste, ferramentas de automação de teste e técnicas de teste</w:t>
      </w:r>
      <w:ins w:id="59" w:author="Andreza Sartori" w:date="2024-06-03T18:22:00Z">
        <w:r w:rsidR="00087FC9">
          <w:rPr>
            <w:rStyle w:val="normaltextrun"/>
            <w:color w:val="000000"/>
            <w:bdr w:val="none" w:sz="0" w:space="0" w:color="auto" w:frame="1"/>
          </w:rPr>
          <w:t>.</w:t>
        </w:r>
      </w:ins>
    </w:p>
    <w:p w14:paraId="51F29D05" w14:textId="4AA648A0" w:rsidR="0042572D" w:rsidRDefault="0042572D" w:rsidP="00451B94">
      <w:pPr>
        <w:pStyle w:val="TF-TEXTO"/>
        <w:rPr>
          <w:rStyle w:val="eop"/>
          <w:color w:val="000000"/>
          <w:shd w:val="clear" w:color="auto" w:fill="FFFFFF"/>
        </w:rPr>
      </w:pPr>
      <w:r>
        <w:rPr>
          <w:rStyle w:val="normaltextrun"/>
          <w:color w:val="000000"/>
          <w:shd w:val="clear" w:color="auto" w:fill="FFFFFF"/>
        </w:rPr>
        <w:t xml:space="preserve">f) Implementação e Coleta de Dados: </w:t>
      </w:r>
      <w:del w:id="60" w:author="Andreza Sartori" w:date="2024-06-03T18:22:00Z">
        <w:r w:rsidDel="00F53F24">
          <w:rPr>
            <w:rStyle w:val="normaltextrun"/>
            <w:color w:val="000000"/>
            <w:shd w:val="clear" w:color="auto" w:fill="FFFFFF"/>
          </w:rPr>
          <w:delText xml:space="preserve">Implementar </w:delText>
        </w:r>
      </w:del>
      <w:ins w:id="61" w:author="Andreza Sartori" w:date="2024-06-03T18:22:00Z">
        <w:r w:rsidR="00F53F24">
          <w:rPr>
            <w:rStyle w:val="normaltextrun"/>
            <w:color w:val="000000"/>
            <w:shd w:val="clear" w:color="auto" w:fill="FFFFFF"/>
          </w:rPr>
          <w:t xml:space="preserve">implementar </w:t>
        </w:r>
      </w:ins>
      <w:r>
        <w:rPr>
          <w:rStyle w:val="normaltextrun"/>
          <w:color w:val="000000"/>
          <w:shd w:val="clear" w:color="auto" w:fill="FFFFFF"/>
        </w:rPr>
        <w:t>a aplicação, iniciar a coleta de dados dos clientes e enviar os dados para as APIs de inteligência artificial. Utilizar monitoramento em tempo real, logs de aplicação, APIs de inteligência artificial e análise de dados.</w:t>
      </w:r>
      <w:r>
        <w:rPr>
          <w:rStyle w:val="eop"/>
          <w:color w:val="000000"/>
          <w:shd w:val="clear" w:color="auto" w:fill="FFFFFF"/>
        </w:rPr>
        <w:t> </w:t>
      </w:r>
    </w:p>
    <w:p w14:paraId="4E69EC97" w14:textId="473C8046" w:rsidR="0042572D" w:rsidRDefault="0042572D" w:rsidP="00451B94">
      <w:pPr>
        <w:pStyle w:val="TF-TEXTO"/>
        <w:rPr>
          <w:rStyle w:val="eop"/>
          <w:color w:val="000000"/>
          <w:shd w:val="clear" w:color="auto" w:fill="FFFFFF"/>
        </w:rPr>
      </w:pPr>
      <w:r>
        <w:rPr>
          <w:rStyle w:val="normaltextrun"/>
          <w:color w:val="000000"/>
          <w:shd w:val="clear" w:color="auto" w:fill="FFFFFF"/>
        </w:rPr>
        <w:t xml:space="preserve">g) Análise de Resultados: </w:t>
      </w:r>
      <w:del w:id="62" w:author="Andreza Sartori" w:date="2024-06-03T18:22:00Z">
        <w:r w:rsidDel="00F53F24">
          <w:rPr>
            <w:rStyle w:val="normaltextrun"/>
            <w:color w:val="000000"/>
            <w:shd w:val="clear" w:color="auto" w:fill="FFFFFF"/>
          </w:rPr>
          <w:delText xml:space="preserve">Analisar </w:delText>
        </w:r>
      </w:del>
      <w:ins w:id="63" w:author="Andreza Sartori" w:date="2024-06-03T18:22:00Z">
        <w:r w:rsidR="00F53F24">
          <w:rPr>
            <w:rStyle w:val="normaltextrun"/>
            <w:color w:val="000000"/>
            <w:shd w:val="clear" w:color="auto" w:fill="FFFFFF"/>
          </w:rPr>
          <w:t xml:space="preserve">analisar </w:t>
        </w:r>
      </w:ins>
      <w:r>
        <w:rPr>
          <w:rStyle w:val="normaltextrun"/>
          <w:color w:val="000000"/>
          <w:shd w:val="clear" w:color="auto" w:fill="FFFFFF"/>
        </w:rPr>
        <w:t>e comparar os resultados gerados pelas APIs de inteligência artificial e disponibilizá-los para a empresa utilizar em estratégias de marketing. Utilizar análise de dados, visualização de dados e relatórios.</w:t>
      </w:r>
      <w:r>
        <w:rPr>
          <w:rStyle w:val="eop"/>
          <w:color w:val="000000"/>
          <w:shd w:val="clear" w:color="auto" w:fill="FFFFFF"/>
        </w:rPr>
        <w:t> </w:t>
      </w:r>
    </w:p>
    <w:p w14:paraId="10B0A3BD" w14:textId="77081A6F" w:rsidR="0042572D" w:rsidRPr="007E0D87" w:rsidRDefault="0042572D" w:rsidP="00451B94">
      <w:pPr>
        <w:pStyle w:val="TF-TEXTO"/>
      </w:pPr>
      <w:r>
        <w:rPr>
          <w:rStyle w:val="normaltextrun"/>
          <w:color w:val="000000"/>
          <w:shd w:val="clear" w:color="auto" w:fill="FFFFFF"/>
        </w:rPr>
        <w:t xml:space="preserve">h) Avaliação de Impactos: </w:t>
      </w:r>
      <w:del w:id="64" w:author="Andreza Sartori" w:date="2024-06-03T18:23:00Z">
        <w:r w:rsidDel="00F53F24">
          <w:rPr>
            <w:rStyle w:val="normaltextrun"/>
            <w:color w:val="000000"/>
            <w:shd w:val="clear" w:color="auto" w:fill="FFFFFF"/>
          </w:rPr>
          <w:delText xml:space="preserve">Avaliar </w:delText>
        </w:r>
      </w:del>
      <w:ins w:id="65" w:author="Andreza Sartori" w:date="2024-06-03T18:23:00Z">
        <w:r w:rsidR="00F53F24">
          <w:rPr>
            <w:rStyle w:val="normaltextrun"/>
            <w:color w:val="000000"/>
            <w:shd w:val="clear" w:color="auto" w:fill="FFFFFF"/>
          </w:rPr>
          <w:t xml:space="preserve">avaliar </w:t>
        </w:r>
      </w:ins>
      <w:r>
        <w:rPr>
          <w:rStyle w:val="normaltextrun"/>
          <w:color w:val="000000"/>
          <w:shd w:val="clear" w:color="auto" w:fill="FFFFFF"/>
        </w:rPr>
        <w:t>e documentar os impactos positivos e negativos gerados pela implementação da solução de inteligência artificial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66" w:name="_Toc351015602"/>
      <w:bookmarkEnd w:id="37"/>
      <w:bookmarkEnd w:id="38"/>
      <w:bookmarkEnd w:id="39"/>
      <w:bookmarkEnd w:id="40"/>
      <w:bookmarkEnd w:id="41"/>
      <w:bookmarkEnd w:id="42"/>
      <w:bookmarkEnd w:id="43"/>
      <w:r>
        <w:t>Referências</w:t>
      </w:r>
      <w:bookmarkEnd w:id="66"/>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w:t>
      </w:r>
      <w:proofErr w:type="spellStart"/>
      <w:r w:rsidRPr="00893415">
        <w:rPr>
          <w:rStyle w:val="normaltextrun"/>
          <w:shd w:val="clear" w:color="auto" w:fill="FFFFFF"/>
        </w:rPr>
        <w:t>Jienifer</w:t>
      </w:r>
      <w:proofErr w:type="spellEnd"/>
      <w:r w:rsidRPr="00893415">
        <w:rPr>
          <w:rStyle w:val="normaltextrun"/>
          <w:shd w:val="clear" w:color="auto" w:fill="FFFFFF"/>
        </w:rPr>
        <w:t xml:space="preserve"> L. G. R.; POSSATTO, Tainá G.; VIOLIN, R. O..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P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p>
    <w:p w14:paraId="0F7AD8A4" w14:textId="683C6DA2"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4CF4D92D" w14:textId="0F0C005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OLIVEIRA REZENDE, </w:t>
      </w:r>
      <w:proofErr w:type="spellStart"/>
      <w:r w:rsidRPr="00893415">
        <w:rPr>
          <w:rStyle w:val="normaltextrun"/>
          <w:shd w:val="clear" w:color="auto" w:fill="FFFFFF"/>
        </w:rPr>
        <w:t>Andriel</w:t>
      </w:r>
      <w:proofErr w:type="spellEnd"/>
      <w:r w:rsidRPr="00893415">
        <w:rPr>
          <w:rStyle w:val="normaltextrun"/>
          <w:shd w:val="clear" w:color="auto" w:fill="FFFFFF"/>
        </w:rPr>
        <w:t xml:space="preserve"> et al. </w:t>
      </w:r>
      <w:r w:rsidRPr="00893415">
        <w:rPr>
          <w:rStyle w:val="normaltextrun"/>
          <w:b/>
          <w:bCs/>
          <w:shd w:val="clear" w:color="auto" w:fill="FFFFFF"/>
        </w:rPr>
        <w:t>Inteligência Artificial nas Empresas</w:t>
      </w:r>
      <w:r w:rsidRPr="00893415">
        <w:rPr>
          <w:rStyle w:val="normaltextrun"/>
          <w:shd w:val="clear" w:color="auto" w:fill="FFFFFF"/>
        </w:rPr>
        <w:t>. 2021. Pesquisa. p. 1-9. Disponível em: http://ibict.unifeob.edu.br:8080/jspui/bitstream/prefix/2408/1/ARTIGO.ADM.M8.G5.pdf. Acesso em: 15 de mar. 2024.</w:t>
      </w:r>
      <w:r w:rsidRPr="00893415">
        <w:rPr>
          <w:rStyle w:val="eop"/>
          <w:shd w:val="clear" w:color="auto" w:fill="FFFFFF"/>
        </w:rPr>
        <w:t> </w:t>
      </w:r>
    </w:p>
    <w:p w14:paraId="110F36A6" w14:textId="6D38AA2E"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PEREIRA, Keith A. B..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33D47BF4" w14:textId="37A2E41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RODRIGUES, B.; ANDRADE, A. O potencial da inteligência artificial para o desenvolvimento e competitividade das empresas: uma </w:t>
      </w:r>
      <w:proofErr w:type="spellStart"/>
      <w:r w:rsidRPr="00893415">
        <w:rPr>
          <w:rStyle w:val="normaltextrun"/>
          <w:shd w:val="clear" w:color="auto" w:fill="FFFFFF"/>
        </w:rPr>
        <w:t>scoping</w:t>
      </w:r>
      <w:proofErr w:type="spellEnd"/>
      <w:r w:rsidRPr="00893415">
        <w:rPr>
          <w:rStyle w:val="normaltextrun"/>
          <w:shd w:val="clear" w:color="auto" w:fill="FFFFFF"/>
        </w:rPr>
        <w:t xml:space="preserve">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34976B6A" w14:textId="2219D9CC"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SANTANA, Isis T. S.. Desafios e impactos da inteligência artificial no comércio eletrônico: uma análise multidimensional. </w:t>
      </w:r>
      <w:r w:rsidRPr="00893415">
        <w:rPr>
          <w:rStyle w:val="normaltextrun"/>
          <w:b/>
          <w:bCs/>
          <w:shd w:val="clear" w:color="auto" w:fill="FFFFFF"/>
        </w:rPr>
        <w:t xml:space="preserve">Ets </w:t>
      </w:r>
      <w:proofErr w:type="spellStart"/>
      <w:r w:rsidRPr="00893415">
        <w:rPr>
          <w:rStyle w:val="normaltextrun"/>
          <w:b/>
          <w:bCs/>
          <w:shd w:val="clear" w:color="auto" w:fill="FFFFFF"/>
        </w:rPr>
        <w:t>Scientia</w:t>
      </w:r>
      <w:proofErr w:type="spellEnd"/>
      <w:r w:rsidRPr="00893415">
        <w:rPr>
          <w:rStyle w:val="normaltextrun"/>
          <w:shd w:val="clear" w:color="auto" w:fill="FFFFFF"/>
        </w:rPr>
        <w:t>, v.2, n.2, p. 1-24, 2024. e-ISSN 2965-4548. Disponível em: https://esabere.com/index.php/etscientia/article/view/105/72. Acesso em: 02 mar. 2024.</w:t>
      </w:r>
      <w:r w:rsidRPr="00893415">
        <w:rPr>
          <w:rStyle w:val="eop"/>
          <w:shd w:val="clear" w:color="auto" w:fill="FFFFFF"/>
        </w:rPr>
        <w:t> </w:t>
      </w:r>
    </w:p>
    <w:p w14:paraId="60335C75" w14:textId="0C85727F"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N..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M.. </w:t>
      </w:r>
      <w:r w:rsidRPr="00893415">
        <w:rPr>
          <w:rStyle w:val="normaltextrun"/>
          <w:b/>
          <w:bCs/>
          <w:shd w:val="clear" w:color="auto" w:fill="FFFFFF"/>
        </w:rPr>
        <w:t>A INTELIGÊNCIA ARTIFICIAL NO RECRUTAMENTO E SELEÇÃO DE PESSOAS</w:t>
      </w:r>
      <w:r w:rsidRPr="00893415">
        <w:rPr>
          <w:rStyle w:val="normaltextrun"/>
          <w:shd w:val="clear" w:color="auto" w:fill="FFFFFF"/>
        </w:rPr>
        <w:t xml:space="preserve">. Revista </w:t>
      </w:r>
      <w:proofErr w:type="spellStart"/>
      <w:r w:rsidRPr="00893415">
        <w:rPr>
          <w:rStyle w:val="normaltextrun"/>
          <w:shd w:val="clear" w:color="auto" w:fill="FFFFFF"/>
        </w:rPr>
        <w:t>Edufatec</w:t>
      </w:r>
      <w:proofErr w:type="spellEnd"/>
      <w:r w:rsidRPr="00893415">
        <w:rPr>
          <w:rStyle w:val="normaltextrun"/>
          <w:shd w:val="clear" w:color="auto" w:fill="FFFFFF"/>
        </w:rPr>
        <w:t>: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6259A084" w:rsidR="00893415" w:rsidRDefault="00893415" w:rsidP="00620BF5">
      <w:pPr>
        <w:pStyle w:val="TF-refernciasITEM"/>
        <w:rPr>
          <w:rStyle w:val="eop"/>
          <w:shd w:val="clear" w:color="auto" w:fill="FFFFFF"/>
        </w:rPr>
      </w:pPr>
      <w:r w:rsidRPr="00893415">
        <w:rPr>
          <w:rStyle w:val="normaltextrun"/>
          <w:shd w:val="clear" w:color="auto" w:fill="FFFFFF"/>
        </w:rPr>
        <w:t xml:space="preserve">TOMÁS, Daniel F. A..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w:t>
      </w:r>
      <w:proofErr w:type="spellStart"/>
      <w:r w:rsidRPr="00893415">
        <w:rPr>
          <w:rStyle w:val="normaltextrun"/>
          <w:shd w:val="clear" w:color="auto" w:fill="FFFFFF"/>
        </w:rPr>
        <w:t>School</w:t>
      </w:r>
      <w:proofErr w:type="spellEnd"/>
      <w:r w:rsidRPr="00893415">
        <w:rPr>
          <w:rStyle w:val="normaltextrun"/>
          <w:shd w:val="clear" w:color="auto" w:fill="FFFFFF"/>
        </w:rPr>
        <w:t>, Lisboa. Disponível em: https://repositorio.iscte-iul.pt/bitstream/10071/21089/1/master_daniel_agostinho_tomas.pdf. Acesso em: 03 mar. 2024.</w:t>
      </w:r>
      <w:r w:rsidRPr="00893415">
        <w:rPr>
          <w:rStyle w:val="eop"/>
          <w:shd w:val="clear" w:color="auto" w:fill="FFFFFF"/>
        </w:rPr>
        <w:t> </w:t>
      </w:r>
    </w:p>
    <w:p w14:paraId="2DB4811A" w14:textId="00C992C6" w:rsidR="005A7D1B" w:rsidRDefault="005A7D1B">
      <w:pPr>
        <w:keepNext w:val="0"/>
        <w:keepLines w:val="0"/>
        <w:rPr>
          <w:rStyle w:val="eop"/>
          <w:szCs w:val="20"/>
          <w:shd w:val="clear" w:color="auto" w:fill="FFFFFF"/>
        </w:rPr>
      </w:pPr>
      <w:r>
        <w:rPr>
          <w:rStyle w:val="eop"/>
          <w:shd w:val="clear" w:color="auto" w:fill="FFFFFF"/>
        </w:rPr>
        <w:br w:type="page"/>
      </w:r>
    </w:p>
    <w:p w14:paraId="34889859" w14:textId="77777777" w:rsidR="005A7D1B" w:rsidRDefault="005A7D1B" w:rsidP="005A7D1B">
      <w:pPr>
        <w:pStyle w:val="TF-xAvalTTULO"/>
      </w:pPr>
      <w:r w:rsidRPr="00320BFA">
        <w:t>FORMULÁRIO  DE  avaliação</w:t>
      </w:r>
      <w:r>
        <w:t xml:space="preserve"> SIS acadÊmico</w:t>
      </w:r>
    </w:p>
    <w:p w14:paraId="77494C38" w14:textId="77777777" w:rsidR="005A7D1B" w:rsidRPr="00320BFA" w:rsidRDefault="005A7D1B" w:rsidP="005A7D1B">
      <w:pPr>
        <w:pStyle w:val="TF-xAvalTTULO"/>
      </w:pPr>
      <w:r w:rsidRPr="00320BFA">
        <w:t xml:space="preserve">PROFESSOR </w:t>
      </w:r>
      <w:r>
        <w:t>AVALIADOR – Pré-projeto</w:t>
      </w:r>
    </w:p>
    <w:p w14:paraId="51FE01E5" w14:textId="77777777" w:rsidR="005A7D1B" w:rsidRDefault="005A7D1B" w:rsidP="005A7D1B">
      <w:pPr>
        <w:pStyle w:val="TF-xAvalLINHA"/>
      </w:pPr>
    </w:p>
    <w:p w14:paraId="189B8A48" w14:textId="74EE11D2" w:rsidR="005A7D1B" w:rsidRDefault="005A7D1B" w:rsidP="005A7D1B">
      <w:pPr>
        <w:pStyle w:val="TF-xAvalLINHA"/>
      </w:pPr>
      <w:r w:rsidRPr="00320BFA">
        <w:t>Avaliador(a):</w:t>
      </w:r>
      <w:r w:rsidRPr="00320BFA">
        <w:tab/>
      </w:r>
      <w:r w:rsidRPr="005A7D1B">
        <w:t>Andreza Sartori</w:t>
      </w:r>
    </w:p>
    <w:p w14:paraId="2214A8B3" w14:textId="77777777" w:rsidR="005A7D1B" w:rsidRPr="00340EA0" w:rsidRDefault="005A7D1B" w:rsidP="005A7D1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5A7D1B" w:rsidRPr="00320BFA" w14:paraId="6A2055A9" w14:textId="77777777" w:rsidTr="006C68B5">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0D98ABE1" w14:textId="77777777" w:rsidR="005A7D1B" w:rsidRPr="00320BFA" w:rsidRDefault="005A7D1B" w:rsidP="006C68B5">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350689D7" w14:textId="77777777" w:rsidR="005A7D1B" w:rsidRPr="00320BFA" w:rsidRDefault="005A7D1B" w:rsidP="006C68B5">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56E2D24C" w14:textId="77777777" w:rsidR="005A7D1B" w:rsidRPr="00320BFA" w:rsidRDefault="005A7D1B" w:rsidP="006C68B5">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56AA9B9A" w14:textId="77777777" w:rsidR="005A7D1B" w:rsidRPr="00320BFA" w:rsidRDefault="005A7D1B" w:rsidP="006C68B5">
            <w:pPr>
              <w:pStyle w:val="TF-xAvalITEMTABELA"/>
            </w:pPr>
            <w:r w:rsidRPr="00320BFA">
              <w:t>não atende</w:t>
            </w:r>
          </w:p>
        </w:tc>
      </w:tr>
      <w:tr w:rsidR="005A7D1B" w:rsidRPr="00320BFA" w14:paraId="75CC4ABB" w14:textId="77777777" w:rsidTr="006C68B5">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58311C1" w14:textId="77777777" w:rsidR="005A7D1B" w:rsidRPr="0000224C" w:rsidRDefault="005A7D1B" w:rsidP="006C68B5">
            <w:pPr>
              <w:pStyle w:val="TF-xAvalITEMTABELA"/>
            </w:pPr>
            <w:r w:rsidRPr="00096CD4">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404CFF64" w14:textId="77777777" w:rsidR="005A7D1B" w:rsidRPr="00320BFA" w:rsidRDefault="005A7D1B" w:rsidP="005A7D1B">
            <w:pPr>
              <w:pStyle w:val="TF-xAvalITEM"/>
              <w:numPr>
                <w:ilvl w:val="0"/>
                <w:numId w:val="13"/>
              </w:numPr>
            </w:pPr>
            <w:r>
              <w:t>CONTEXTUALIZAÇÃO</w:t>
            </w:r>
          </w:p>
          <w:p w14:paraId="64EE76EB" w14:textId="77777777" w:rsidR="005A7D1B" w:rsidRPr="00320BFA" w:rsidRDefault="005A7D1B" w:rsidP="006C68B5">
            <w:pPr>
              <w:pStyle w:val="TF-xAvalITEMDETALHE"/>
              <w:jc w:val="left"/>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2B54FC2D" w14:textId="76747022" w:rsidR="005A7D1B" w:rsidRPr="00320BFA" w:rsidRDefault="00583117" w:rsidP="006C68B5">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765B05EA" w14:textId="77777777" w:rsidR="005A7D1B" w:rsidRPr="00320BFA" w:rsidRDefault="005A7D1B"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CFECB5C" w14:textId="77777777" w:rsidR="005A7D1B" w:rsidRPr="00320BFA" w:rsidRDefault="005A7D1B" w:rsidP="006C68B5">
            <w:pPr>
              <w:keepNext w:val="0"/>
              <w:keepLines w:val="0"/>
              <w:ind w:left="709" w:hanging="709"/>
              <w:jc w:val="center"/>
              <w:rPr>
                <w:sz w:val="18"/>
              </w:rPr>
            </w:pPr>
          </w:p>
        </w:tc>
      </w:tr>
      <w:tr w:rsidR="005A7D1B" w:rsidRPr="00320BFA" w14:paraId="35FA604A" w14:textId="77777777" w:rsidTr="006C68B5">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95BDE9F"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47848D0" w14:textId="77777777" w:rsidR="005A7D1B" w:rsidRPr="00320BFA" w:rsidRDefault="005A7D1B" w:rsidP="006C68B5">
            <w:pPr>
              <w:pStyle w:val="TF-xAvalITEMDETALHE"/>
              <w:jc w:val="left"/>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658E1F3D" w14:textId="254CA09E" w:rsidR="005A7D1B" w:rsidRPr="00320BFA" w:rsidRDefault="00DC4DA1" w:rsidP="006C68B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8515289"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2D8106A" w14:textId="77777777" w:rsidR="005A7D1B" w:rsidRPr="00320BFA" w:rsidRDefault="005A7D1B" w:rsidP="006C68B5">
            <w:pPr>
              <w:keepNext w:val="0"/>
              <w:keepLines w:val="0"/>
              <w:ind w:left="709" w:hanging="709"/>
              <w:jc w:val="center"/>
              <w:rPr>
                <w:sz w:val="18"/>
              </w:rPr>
            </w:pPr>
          </w:p>
        </w:tc>
      </w:tr>
      <w:tr w:rsidR="005A7D1B" w:rsidRPr="00320BFA" w14:paraId="18C8F867"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14CD00C"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D6530B" w14:textId="77777777" w:rsidR="005A7D1B" w:rsidRPr="00320BFA" w:rsidRDefault="005A7D1B" w:rsidP="006C68B5">
            <w:pPr>
              <w:pStyle w:val="TF-xAvalITEMDETALHE"/>
              <w:jc w:val="left"/>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6B3CC268"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14FB01D3" w14:textId="5FC1E023" w:rsidR="005A7D1B" w:rsidRPr="00320BFA" w:rsidRDefault="00DC4DA1" w:rsidP="006C68B5">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7C81C0A8" w14:textId="77777777" w:rsidR="005A7D1B" w:rsidRPr="00320BFA" w:rsidRDefault="005A7D1B" w:rsidP="006C68B5">
            <w:pPr>
              <w:keepNext w:val="0"/>
              <w:keepLines w:val="0"/>
              <w:ind w:left="709" w:hanging="709"/>
              <w:jc w:val="center"/>
              <w:rPr>
                <w:sz w:val="18"/>
              </w:rPr>
            </w:pPr>
          </w:p>
        </w:tc>
      </w:tr>
      <w:tr w:rsidR="005A7D1B" w:rsidRPr="00320BFA" w14:paraId="79B93402" w14:textId="77777777" w:rsidTr="006C68B5">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EE3532"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D7BBEB0" w14:textId="77777777" w:rsidR="005A7D1B" w:rsidRPr="00320BFA" w:rsidRDefault="005A7D1B" w:rsidP="006C68B5">
            <w:pPr>
              <w:pStyle w:val="TF-xAvalITEMDETALHE"/>
              <w:jc w:val="left"/>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0F4F6BFD"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4EE7ABC" w14:textId="0CB74290"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BE7767B" w14:textId="1F0532BD" w:rsidR="005A7D1B" w:rsidRPr="00320BFA" w:rsidRDefault="00801269" w:rsidP="006C68B5">
            <w:pPr>
              <w:keepNext w:val="0"/>
              <w:keepLines w:val="0"/>
              <w:ind w:left="709" w:hanging="709"/>
              <w:jc w:val="center"/>
              <w:rPr>
                <w:sz w:val="18"/>
              </w:rPr>
            </w:pPr>
            <w:r>
              <w:rPr>
                <w:sz w:val="18"/>
              </w:rPr>
              <w:t>X</w:t>
            </w:r>
          </w:p>
        </w:tc>
      </w:tr>
      <w:tr w:rsidR="005A7D1B" w:rsidRPr="00320BFA" w14:paraId="2370E169" w14:textId="77777777" w:rsidTr="006C68B5">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10D1D26"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F240E59" w14:textId="77777777" w:rsidR="005A7D1B" w:rsidRPr="00320BFA" w:rsidRDefault="005A7D1B" w:rsidP="006C68B5">
            <w:pPr>
              <w:pStyle w:val="TF-xAvalITEMDETALHE"/>
              <w:jc w:val="left"/>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25475A7B"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66D49C" w14:textId="25783828"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CF739CB" w14:textId="28E009FB" w:rsidR="005A7D1B" w:rsidRPr="00320BFA" w:rsidRDefault="00801269" w:rsidP="006C68B5">
            <w:pPr>
              <w:keepNext w:val="0"/>
              <w:keepLines w:val="0"/>
              <w:ind w:left="709" w:hanging="709"/>
              <w:jc w:val="center"/>
              <w:rPr>
                <w:sz w:val="18"/>
              </w:rPr>
            </w:pPr>
            <w:r>
              <w:rPr>
                <w:sz w:val="18"/>
              </w:rPr>
              <w:t>X</w:t>
            </w:r>
          </w:p>
        </w:tc>
      </w:tr>
      <w:tr w:rsidR="005A7D1B" w:rsidRPr="00320BFA" w14:paraId="6BF60F8C"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C84499E"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A090F63" w14:textId="77777777" w:rsidR="005A7D1B" w:rsidRPr="00320BFA" w:rsidRDefault="005A7D1B" w:rsidP="005A7D1B">
            <w:pPr>
              <w:pStyle w:val="TF-xAvalITEM"/>
              <w:numPr>
                <w:ilvl w:val="0"/>
                <w:numId w:val="12"/>
              </w:numPr>
            </w:pPr>
            <w:r>
              <w:t>BASES</w:t>
            </w:r>
            <w:r w:rsidRPr="00320BFA">
              <w:t xml:space="preserve"> </w:t>
            </w:r>
            <w:r>
              <w:t>TEÓRICAS</w:t>
            </w:r>
          </w:p>
          <w:p w14:paraId="08A00C67" w14:textId="77777777" w:rsidR="005A7D1B" w:rsidRPr="00320BFA" w:rsidRDefault="005A7D1B" w:rsidP="006C68B5">
            <w:pPr>
              <w:pStyle w:val="TF-xAvalITEMDETALHE"/>
              <w:jc w:val="left"/>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7F08912C"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6B64950"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A272D00" w14:textId="43FAD2B7" w:rsidR="005A7D1B" w:rsidRPr="00320BFA" w:rsidRDefault="006860FD" w:rsidP="006C68B5">
            <w:pPr>
              <w:keepNext w:val="0"/>
              <w:keepLines w:val="0"/>
              <w:ind w:left="709" w:hanging="709"/>
              <w:jc w:val="center"/>
              <w:rPr>
                <w:sz w:val="18"/>
              </w:rPr>
            </w:pPr>
            <w:r>
              <w:rPr>
                <w:sz w:val="18"/>
              </w:rPr>
              <w:t>X</w:t>
            </w:r>
          </w:p>
        </w:tc>
      </w:tr>
      <w:tr w:rsidR="005A7D1B" w:rsidRPr="00320BFA" w14:paraId="1152FDDD"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9BF50B0"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B876042" w14:textId="77777777" w:rsidR="005A7D1B" w:rsidRPr="00320BFA" w:rsidRDefault="005A7D1B" w:rsidP="006C68B5">
            <w:pPr>
              <w:pStyle w:val="TF-xAvalITEMDETALHE"/>
              <w:jc w:val="left"/>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3384822B"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D827C51" w14:textId="2F96F52A"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1E82152" w14:textId="1E3D02DE" w:rsidR="005A7D1B" w:rsidRPr="00320BFA" w:rsidRDefault="00F94D4D" w:rsidP="006C68B5">
            <w:pPr>
              <w:keepNext w:val="0"/>
              <w:keepLines w:val="0"/>
              <w:ind w:left="709" w:hanging="709"/>
              <w:jc w:val="center"/>
              <w:rPr>
                <w:sz w:val="18"/>
              </w:rPr>
            </w:pPr>
            <w:r>
              <w:rPr>
                <w:sz w:val="18"/>
              </w:rPr>
              <w:t>X</w:t>
            </w:r>
          </w:p>
        </w:tc>
      </w:tr>
      <w:tr w:rsidR="005A7D1B" w:rsidRPr="00320BFA" w14:paraId="117CC04E"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7E1CE2B"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CAF1B04" w14:textId="77777777" w:rsidR="005A7D1B" w:rsidRPr="00320BFA" w:rsidRDefault="005A7D1B" w:rsidP="006C68B5">
            <w:pPr>
              <w:pStyle w:val="TF-xAvalITEMDETALHE"/>
              <w:jc w:val="left"/>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4AC48AA" w14:textId="04D46B4F" w:rsidR="005A7D1B" w:rsidRPr="00320BFA" w:rsidRDefault="0053133F" w:rsidP="006C68B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306C5DED" w14:textId="642574B6"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5C2177" w14:textId="77777777" w:rsidR="005A7D1B" w:rsidRPr="00320BFA" w:rsidRDefault="005A7D1B" w:rsidP="006C68B5">
            <w:pPr>
              <w:keepNext w:val="0"/>
              <w:keepLines w:val="0"/>
              <w:ind w:left="709" w:hanging="709"/>
              <w:jc w:val="center"/>
              <w:rPr>
                <w:sz w:val="18"/>
              </w:rPr>
            </w:pPr>
          </w:p>
        </w:tc>
      </w:tr>
      <w:tr w:rsidR="005A7D1B" w:rsidRPr="00320BFA" w14:paraId="3D576FE9" w14:textId="77777777" w:rsidTr="006C68B5">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9EA1D4A"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5729F7D" w14:textId="77777777" w:rsidR="005A7D1B" w:rsidRPr="00320BFA" w:rsidRDefault="005A7D1B" w:rsidP="006C68B5">
            <w:pPr>
              <w:pStyle w:val="TF-xAvalITEMDETALHE"/>
              <w:jc w:val="left"/>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395D3EC6"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493E0CE4" w14:textId="7260932B" w:rsidR="005A7D1B" w:rsidRPr="00320BFA" w:rsidRDefault="00A62A33" w:rsidP="006C68B5">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6C81744C" w14:textId="77777777" w:rsidR="005A7D1B" w:rsidRPr="00320BFA" w:rsidRDefault="005A7D1B" w:rsidP="006C68B5">
            <w:pPr>
              <w:keepNext w:val="0"/>
              <w:keepLines w:val="0"/>
              <w:ind w:left="709" w:hanging="709"/>
              <w:jc w:val="center"/>
              <w:rPr>
                <w:sz w:val="18"/>
              </w:rPr>
            </w:pPr>
          </w:p>
        </w:tc>
      </w:tr>
      <w:tr w:rsidR="005A7D1B" w:rsidRPr="00320BFA" w14:paraId="147F0700" w14:textId="77777777" w:rsidTr="006C68B5">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E6D117D"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944CC11" w14:textId="77777777" w:rsidR="005A7D1B" w:rsidRPr="00320BFA" w:rsidRDefault="005A7D1B" w:rsidP="005A7D1B">
            <w:pPr>
              <w:pStyle w:val="TF-xAvalITEM"/>
              <w:numPr>
                <w:ilvl w:val="0"/>
                <w:numId w:val="12"/>
              </w:numPr>
            </w:pPr>
            <w:r w:rsidRPr="00320BFA">
              <w:t>JUSTIFICATIVA</w:t>
            </w:r>
          </w:p>
          <w:p w14:paraId="7F5571FA" w14:textId="77777777" w:rsidR="005A7D1B" w:rsidRPr="00320BFA" w:rsidRDefault="005A7D1B" w:rsidP="006C68B5">
            <w:pPr>
              <w:pStyle w:val="TF-xAvalITEMDETALHE"/>
              <w:jc w:val="left"/>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C0280CE"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7141169"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7ECDA49" w14:textId="3435B794" w:rsidR="005A7D1B" w:rsidRPr="00320BFA" w:rsidRDefault="00F53F24" w:rsidP="006C68B5">
            <w:pPr>
              <w:keepNext w:val="0"/>
              <w:keepLines w:val="0"/>
              <w:ind w:left="709" w:hanging="709"/>
              <w:jc w:val="center"/>
              <w:rPr>
                <w:sz w:val="18"/>
              </w:rPr>
            </w:pPr>
            <w:r>
              <w:rPr>
                <w:sz w:val="18"/>
              </w:rPr>
              <w:t>X</w:t>
            </w:r>
          </w:p>
        </w:tc>
      </w:tr>
      <w:tr w:rsidR="005A7D1B" w:rsidRPr="00320BFA" w14:paraId="0A93032B"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83C54BA"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D8B5994" w14:textId="77777777" w:rsidR="005A7D1B" w:rsidRPr="00320BFA" w:rsidRDefault="005A7D1B" w:rsidP="006C68B5">
            <w:pPr>
              <w:pStyle w:val="TF-xAvalITEMDETALHE"/>
              <w:jc w:val="left"/>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15F88631"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A40D034"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38042E5" w14:textId="26C1F1D4" w:rsidR="005A7D1B" w:rsidRPr="00320BFA" w:rsidRDefault="007F564A" w:rsidP="006C68B5">
            <w:pPr>
              <w:keepNext w:val="0"/>
              <w:keepLines w:val="0"/>
              <w:ind w:left="709" w:hanging="709"/>
              <w:jc w:val="center"/>
              <w:rPr>
                <w:sz w:val="18"/>
              </w:rPr>
            </w:pPr>
            <w:r>
              <w:rPr>
                <w:sz w:val="18"/>
              </w:rPr>
              <w:t>X</w:t>
            </w:r>
          </w:p>
        </w:tc>
      </w:tr>
      <w:tr w:rsidR="005A7D1B" w:rsidRPr="00320BFA" w14:paraId="0ECCE037"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4ED3009"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A589193" w14:textId="77777777" w:rsidR="005A7D1B" w:rsidRPr="00320BFA" w:rsidRDefault="005A7D1B" w:rsidP="006C68B5">
            <w:pPr>
              <w:pStyle w:val="TF-xAvalITEMDETALHE"/>
              <w:jc w:val="left"/>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12D5991C"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75F7F72" w14:textId="79671D3E" w:rsidR="005A7D1B" w:rsidRPr="00320BFA" w:rsidRDefault="007F564A" w:rsidP="006C68B5">
            <w:pPr>
              <w:keepNext w:val="0"/>
              <w:keepLines w:val="0"/>
              <w:ind w:left="709" w:hanging="709"/>
              <w:jc w:val="center"/>
              <w:rPr>
                <w:sz w:val="18"/>
              </w:rPr>
            </w:pPr>
            <w:r>
              <w:rPr>
                <w:sz w:val="18"/>
              </w:rPr>
              <w:t>X</w:t>
            </w:r>
          </w:p>
        </w:tc>
        <w:tc>
          <w:tcPr>
            <w:tcW w:w="265" w:type="pct"/>
            <w:tcBorders>
              <w:top w:val="single" w:sz="4" w:space="0" w:color="auto"/>
              <w:left w:val="single" w:sz="4" w:space="0" w:color="auto"/>
              <w:bottom w:val="single" w:sz="4" w:space="0" w:color="auto"/>
              <w:right w:val="single" w:sz="12" w:space="0" w:color="auto"/>
            </w:tcBorders>
          </w:tcPr>
          <w:p w14:paraId="15A8FBB4" w14:textId="77777777" w:rsidR="005A7D1B" w:rsidRPr="00320BFA" w:rsidRDefault="005A7D1B" w:rsidP="006C68B5">
            <w:pPr>
              <w:keepNext w:val="0"/>
              <w:keepLines w:val="0"/>
              <w:ind w:left="709" w:hanging="709"/>
              <w:jc w:val="center"/>
              <w:rPr>
                <w:sz w:val="18"/>
              </w:rPr>
            </w:pPr>
          </w:p>
        </w:tc>
      </w:tr>
      <w:tr w:rsidR="005A7D1B" w:rsidRPr="00320BFA" w14:paraId="4724E628" w14:textId="77777777" w:rsidTr="006C68B5">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C25DD1"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F9611D7" w14:textId="77777777" w:rsidR="005A7D1B" w:rsidRPr="00320BFA" w:rsidRDefault="005A7D1B" w:rsidP="005A7D1B">
            <w:pPr>
              <w:pStyle w:val="TF-xAvalITEM"/>
              <w:numPr>
                <w:ilvl w:val="0"/>
                <w:numId w:val="12"/>
              </w:numPr>
            </w:pPr>
            <w:r>
              <w:t>METODOLOGIA</w:t>
            </w:r>
          </w:p>
          <w:p w14:paraId="0B3722B3" w14:textId="77777777" w:rsidR="005A7D1B" w:rsidRPr="00320BFA" w:rsidRDefault="005A7D1B" w:rsidP="006C68B5">
            <w:pPr>
              <w:pStyle w:val="TF-xAvalITEMDETALHE"/>
              <w:jc w:val="left"/>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5D3AEC57" w14:textId="03D9BB74" w:rsidR="005A7D1B" w:rsidRPr="00320BFA" w:rsidRDefault="007F564A" w:rsidP="006C68B5">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3889B21A" w14:textId="77777777" w:rsidR="005A7D1B" w:rsidRPr="00320BFA" w:rsidRDefault="005A7D1B" w:rsidP="006C68B5">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158269E3" w14:textId="77777777" w:rsidR="005A7D1B" w:rsidRPr="00320BFA" w:rsidRDefault="005A7D1B" w:rsidP="006C68B5">
            <w:pPr>
              <w:keepNext w:val="0"/>
              <w:keepLines w:val="0"/>
              <w:ind w:left="709" w:hanging="709"/>
              <w:jc w:val="center"/>
              <w:rPr>
                <w:sz w:val="18"/>
              </w:rPr>
            </w:pPr>
          </w:p>
        </w:tc>
      </w:tr>
      <w:tr w:rsidR="005A7D1B" w:rsidRPr="00320BFA" w14:paraId="38EB8A38" w14:textId="77777777" w:rsidTr="006C68B5">
        <w:trPr>
          <w:cantSplit/>
          <w:trHeight w:val="834"/>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D9E6B50" w14:textId="77777777" w:rsidR="005A7D1B" w:rsidRPr="0000224C" w:rsidRDefault="005A7D1B" w:rsidP="006C68B5">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7187D3A5" w14:textId="77777777" w:rsidR="005A7D1B" w:rsidRPr="00320BFA" w:rsidRDefault="005A7D1B" w:rsidP="005A7D1B">
            <w:pPr>
              <w:pStyle w:val="TF-xAvalITEM"/>
              <w:numPr>
                <w:ilvl w:val="0"/>
                <w:numId w:val="12"/>
              </w:numPr>
            </w:pPr>
            <w:r w:rsidRPr="00320BFA">
              <w:t>LINGUAGEM USADA (redação)</w:t>
            </w:r>
          </w:p>
          <w:p w14:paraId="02CF5D40" w14:textId="77777777" w:rsidR="005A7D1B" w:rsidRPr="00320BFA" w:rsidRDefault="005A7D1B" w:rsidP="006C68B5">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683920E9" w14:textId="52F90238" w:rsidR="005A7D1B" w:rsidRPr="00320BFA" w:rsidRDefault="007F564A" w:rsidP="006C68B5">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72B0817B" w14:textId="77777777" w:rsidR="005A7D1B" w:rsidRPr="00320BFA" w:rsidRDefault="005A7D1B" w:rsidP="006C68B5">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8643FAB" w14:textId="77777777" w:rsidR="005A7D1B" w:rsidRPr="00320BFA" w:rsidRDefault="005A7D1B" w:rsidP="006C68B5">
            <w:pPr>
              <w:keepNext w:val="0"/>
              <w:keepLines w:val="0"/>
              <w:ind w:left="709" w:hanging="709"/>
              <w:jc w:val="center"/>
              <w:rPr>
                <w:sz w:val="18"/>
              </w:rPr>
            </w:pPr>
          </w:p>
        </w:tc>
      </w:tr>
      <w:tr w:rsidR="005A7D1B" w:rsidRPr="00320BFA" w14:paraId="77809C77" w14:textId="77777777" w:rsidTr="006C68B5">
        <w:trPr>
          <w:cantSplit/>
          <w:trHeight w:val="81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F224D00" w14:textId="77777777" w:rsidR="005A7D1B" w:rsidRPr="00320BFA" w:rsidRDefault="005A7D1B" w:rsidP="006C68B5">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21F0DDDB" w14:textId="77777777" w:rsidR="005A7D1B" w:rsidRPr="00320BFA" w:rsidRDefault="005A7D1B" w:rsidP="006C68B5">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307BE0C5" w14:textId="77777777" w:rsidR="005A7D1B" w:rsidRPr="00320BFA" w:rsidRDefault="005A7D1B" w:rsidP="006C68B5">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1B6AA09D" w14:textId="35D6F736" w:rsidR="005A7D1B" w:rsidRPr="00320BFA" w:rsidRDefault="007F564A" w:rsidP="006C68B5">
            <w:pPr>
              <w:keepNext w:val="0"/>
              <w:keepLines w:val="0"/>
              <w:ind w:left="709" w:hanging="709"/>
              <w:jc w:val="center"/>
              <w:rPr>
                <w:sz w:val="18"/>
              </w:rPr>
            </w:pPr>
            <w:commentRangeStart w:id="67"/>
            <w:r>
              <w:rPr>
                <w:sz w:val="18"/>
              </w:rPr>
              <w:t>X</w:t>
            </w:r>
            <w:commentRangeEnd w:id="67"/>
            <w:r w:rsidR="002041E4">
              <w:rPr>
                <w:rStyle w:val="Refdecomentrio"/>
              </w:rPr>
              <w:commentReference w:id="67"/>
            </w:r>
          </w:p>
        </w:tc>
        <w:tc>
          <w:tcPr>
            <w:tcW w:w="265" w:type="pct"/>
            <w:tcBorders>
              <w:top w:val="single" w:sz="4" w:space="0" w:color="auto"/>
              <w:left w:val="single" w:sz="4" w:space="0" w:color="auto"/>
              <w:bottom w:val="single" w:sz="12" w:space="0" w:color="auto"/>
              <w:right w:val="single" w:sz="12" w:space="0" w:color="auto"/>
            </w:tcBorders>
          </w:tcPr>
          <w:p w14:paraId="64A05F9B" w14:textId="77777777" w:rsidR="005A7D1B" w:rsidRPr="00320BFA" w:rsidRDefault="005A7D1B" w:rsidP="006C68B5">
            <w:pPr>
              <w:keepNext w:val="0"/>
              <w:keepLines w:val="0"/>
              <w:ind w:left="709" w:hanging="709"/>
              <w:jc w:val="center"/>
              <w:rPr>
                <w:sz w:val="18"/>
              </w:rPr>
            </w:pPr>
          </w:p>
        </w:tc>
      </w:tr>
    </w:tbl>
    <w:p w14:paraId="50105E9D" w14:textId="77777777" w:rsidR="005A7D1B" w:rsidRPr="00893415" w:rsidRDefault="005A7D1B" w:rsidP="00620BF5">
      <w:pPr>
        <w:pStyle w:val="TF-refernciasITEM"/>
        <w:rPr>
          <w:shd w:val="clear" w:color="auto" w:fill="FFFFFF"/>
        </w:rPr>
      </w:pPr>
    </w:p>
    <w:sectPr w:rsidR="005A7D1B" w:rsidRPr="00893415" w:rsidSect="00BC440B">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4-05-28T18:05:00Z" w:initials="AS">
    <w:p w14:paraId="73D028A1" w14:textId="77777777" w:rsidR="001332B2" w:rsidRDefault="001332B2" w:rsidP="00DC0AB8">
      <w:pPr>
        <w:pStyle w:val="Textodecomentrio"/>
      </w:pPr>
      <w:r>
        <w:rPr>
          <w:rStyle w:val="Refdecomentrio"/>
        </w:rPr>
        <w:annotationRef/>
      </w:r>
      <w:r>
        <w:t>A primeira vez que usa a sigla deve constar a descrição.</w:t>
      </w:r>
    </w:p>
  </w:comment>
  <w:comment w:id="10" w:author="Andreza Sartori" w:date="2024-05-28T18:05:00Z" w:initials="AS">
    <w:p w14:paraId="65F944DE" w14:textId="77777777" w:rsidR="001332B2" w:rsidRDefault="001332B2" w:rsidP="00774DE8">
      <w:pPr>
        <w:pStyle w:val="Textodecomentrio"/>
      </w:pPr>
      <w:r>
        <w:rPr>
          <w:rStyle w:val="Refdecomentrio"/>
        </w:rPr>
        <w:annotationRef/>
      </w:r>
      <w:r>
        <w:t>A primeira vez que usa a sigla deve constar a descrição.</w:t>
      </w:r>
    </w:p>
  </w:comment>
  <w:comment w:id="11" w:author="Andreza Sartori" w:date="2024-05-28T18:09:00Z" w:initials="AS">
    <w:p w14:paraId="02B6DBBC" w14:textId="77777777" w:rsidR="00113BD4" w:rsidRDefault="00113BD4" w:rsidP="006D399B">
      <w:pPr>
        <w:pStyle w:val="Textodecomentrio"/>
      </w:pPr>
      <w:r>
        <w:rPr>
          <w:rStyle w:val="Refdecomentrio"/>
        </w:rPr>
        <w:annotationRef/>
      </w:r>
      <w:r>
        <w:t>Esse tipo de descrição não é necessária para o TCC. Você pode ir direto ao ponto.</w:t>
      </w:r>
    </w:p>
  </w:comment>
  <w:comment w:id="12" w:author="Andreza Sartori" w:date="2024-05-28T18:16:00Z" w:initials="AS">
    <w:p w14:paraId="0A3FA663" w14:textId="77777777" w:rsidR="005652DF" w:rsidRDefault="005652DF" w:rsidP="006768DE">
      <w:pPr>
        <w:pStyle w:val="Textodecomentrio"/>
      </w:pPr>
      <w:r>
        <w:rPr>
          <w:rStyle w:val="Refdecomentrio"/>
        </w:rPr>
        <w:annotationRef/>
      </w:r>
      <w:r>
        <w:t>É verdade isso? Pelo que entendi, nem sistema eles tem. Usam uma planilha do google para o registro dos processos.</w:t>
      </w:r>
    </w:p>
  </w:comment>
  <w:comment w:id="13" w:author="Andreza Sartori" w:date="2024-05-28T18:12:00Z" w:initials="AS">
    <w:p w14:paraId="0E77DB17" w14:textId="2E66770A" w:rsidR="005B04F0" w:rsidRDefault="005B04F0" w:rsidP="00656D30">
      <w:pPr>
        <w:pStyle w:val="Textodecomentrio"/>
      </w:pPr>
      <w:r>
        <w:rPr>
          <w:rStyle w:val="Refdecomentrio"/>
        </w:rPr>
        <w:annotationRef/>
      </w:r>
      <w:r>
        <w:t>E não deveria ser assim?</w:t>
      </w:r>
    </w:p>
  </w:comment>
  <w:comment w:id="14" w:author="Andreza Sartori" w:date="2024-05-28T18:19:00Z" w:initials="AS">
    <w:p w14:paraId="1315B84C" w14:textId="77777777" w:rsidR="00EF0E4D" w:rsidRDefault="0022526B" w:rsidP="00065F17">
      <w:pPr>
        <w:pStyle w:val="Textodecomentrio"/>
      </w:pPr>
      <w:r>
        <w:rPr>
          <w:rStyle w:val="Refdecomentrio"/>
        </w:rPr>
        <w:annotationRef/>
      </w:r>
      <w:r w:rsidR="00EF0E4D">
        <w:t>Não vejo esse problema sendo resolvido com IA. Você pode aplicar aqui um Power BI ou um RPA para resolver isso.</w:t>
      </w:r>
    </w:p>
  </w:comment>
  <w:comment w:id="15" w:author="Andreza Sartori" w:date="2024-05-28T18:20:00Z" w:initials="AS">
    <w:p w14:paraId="041EE69B" w14:textId="0324D576" w:rsidR="00143F6D" w:rsidRDefault="00143F6D" w:rsidP="007860FF">
      <w:pPr>
        <w:pStyle w:val="Textodecomentrio"/>
      </w:pPr>
      <w:r>
        <w:rPr>
          <w:rStyle w:val="Refdecomentrio"/>
        </w:rPr>
        <w:annotationRef/>
      </w:r>
      <w:r>
        <w:t>Os objetivos específicos devem ser verificáveis no fim do trabalho. Como você irá verificar isso?</w:t>
      </w:r>
    </w:p>
  </w:comment>
  <w:comment w:id="17" w:author="Andreza Sartori" w:date="2024-06-03T13:19:00Z" w:initials="AS">
    <w:p w14:paraId="0F3D9ECF" w14:textId="77777777" w:rsidR="00860FB4" w:rsidRDefault="00860FB4" w:rsidP="00D35255">
      <w:pPr>
        <w:pStyle w:val="Textodecomentrio"/>
      </w:pPr>
      <w:r>
        <w:rPr>
          <w:rStyle w:val="Refdecomentrio"/>
        </w:rPr>
        <w:annotationRef/>
      </w:r>
      <w:r>
        <w:t>O texto deve ser escrito no impessoal.</w:t>
      </w:r>
    </w:p>
  </w:comment>
  <w:comment w:id="18" w:author="Andreza Sartori" w:date="2024-06-03T13:19:00Z" w:initials="AS">
    <w:p w14:paraId="0FFFDE84" w14:textId="77777777" w:rsidR="00860FB4" w:rsidRDefault="00860FB4" w:rsidP="00030F13">
      <w:pPr>
        <w:pStyle w:val="Textodecomentrio"/>
      </w:pPr>
      <w:r>
        <w:rPr>
          <w:rStyle w:val="Refdecomentrio"/>
        </w:rPr>
        <w:annotationRef/>
      </w:r>
      <w:r>
        <w:t>O texto deve ser escrito no impessoal.</w:t>
      </w:r>
    </w:p>
  </w:comment>
  <w:comment w:id="19" w:author="Andreza Sartori" w:date="2024-06-03T13:19:00Z" w:initials="AS">
    <w:p w14:paraId="0ACBACB5" w14:textId="77777777" w:rsidR="00B66EDA" w:rsidRDefault="00860FB4" w:rsidP="00F904FA">
      <w:pPr>
        <w:pStyle w:val="Textodecomentrio"/>
      </w:pPr>
      <w:r>
        <w:rPr>
          <w:rStyle w:val="Refdecomentrio"/>
        </w:rPr>
        <w:annotationRef/>
      </w:r>
      <w:r w:rsidR="00B66EDA">
        <w:t>O texto deve ser escrito no impessoal. Irei evidenciar as demais ocorrências.</w:t>
      </w:r>
    </w:p>
  </w:comment>
  <w:comment w:id="20" w:author="Andreza Sartori" w:date="2024-06-03T13:24:00Z" w:initials="AS">
    <w:p w14:paraId="215CF087" w14:textId="77777777" w:rsidR="00A04C91" w:rsidRDefault="00A04C91" w:rsidP="00F75D6C">
      <w:pPr>
        <w:pStyle w:val="Textodecomentrio"/>
      </w:pPr>
      <w:r>
        <w:rPr>
          <w:rStyle w:val="Refdecomentrio"/>
        </w:rPr>
        <w:annotationRef/>
      </w:r>
      <w:r>
        <w:t>Não se faz parágrafo com uma única frase.</w:t>
      </w:r>
    </w:p>
  </w:comment>
  <w:comment w:id="22" w:author="Andreza Sartori" w:date="2024-06-03T15:36:00Z" w:initials="AS">
    <w:p w14:paraId="721ABC5E" w14:textId="77777777" w:rsidR="005A5B36" w:rsidRDefault="005A5B36" w:rsidP="004C46AF">
      <w:pPr>
        <w:pStyle w:val="Textodecomentrio"/>
      </w:pPr>
      <w:r>
        <w:rPr>
          <w:rStyle w:val="Refdecomentrio"/>
        </w:rPr>
        <w:annotationRef/>
      </w:r>
      <w:r>
        <w:t>Fonte?</w:t>
      </w:r>
    </w:p>
  </w:comment>
  <w:comment w:id="27" w:author="Andreza Sartori" w:date="2024-06-03T15:38:00Z" w:initials="AS">
    <w:p w14:paraId="76C24CE1" w14:textId="77777777" w:rsidR="00957BDF" w:rsidRDefault="00957BDF" w:rsidP="00400157">
      <w:pPr>
        <w:pStyle w:val="Textodecomentrio"/>
      </w:pPr>
      <w:r>
        <w:rPr>
          <w:rStyle w:val="Refdecomentrio"/>
        </w:rPr>
        <w:annotationRef/>
      </w:r>
      <w:r>
        <w:t xml:space="preserve">Isso fala sempre da mesma coisa e não tem profundidade no assunto. Está muito superficial. Como a IA faz isso? Quais técnicas são utilizadas? De que forma? </w:t>
      </w:r>
    </w:p>
  </w:comment>
  <w:comment w:id="28" w:author="Andreza Sartori" w:date="2024-06-03T15:39:00Z" w:initials="AS">
    <w:p w14:paraId="5C9A92C9" w14:textId="77777777" w:rsidR="002177A4" w:rsidRDefault="002959C2" w:rsidP="009615C9">
      <w:pPr>
        <w:pStyle w:val="Textodecomentrio"/>
      </w:pPr>
      <w:r>
        <w:rPr>
          <w:rStyle w:val="Refdecomentrio"/>
        </w:rPr>
        <w:annotationRef/>
      </w:r>
      <w:r w:rsidR="002177A4">
        <w:t>Existe um termo em português para isso? Se sim, utilizar.</w:t>
      </w:r>
    </w:p>
  </w:comment>
  <w:comment w:id="32" w:author="Andreza Sartori" w:date="2024-06-03T15:57:00Z" w:initials="AS">
    <w:p w14:paraId="58CBFC1F" w14:textId="77777777" w:rsidR="0020143B" w:rsidRDefault="0020143B" w:rsidP="005B1642">
      <w:pPr>
        <w:pStyle w:val="Textodecomentrio"/>
      </w:pPr>
      <w:r>
        <w:rPr>
          <w:rStyle w:val="Refdecomentrio"/>
        </w:rPr>
        <w:annotationRef/>
      </w:r>
      <w:r>
        <w:t>Ok, você menciona as possibilidades da IA, mas de uma forma superficial. Quais técnicas são utilizadas? Como é usado de fato?</w:t>
      </w:r>
    </w:p>
  </w:comment>
  <w:comment w:id="33" w:author="Andreza Sartori" w:date="2024-06-03T15:58:00Z" w:initials="AS">
    <w:p w14:paraId="53567699" w14:textId="77777777" w:rsidR="00D11308" w:rsidRDefault="00D11308" w:rsidP="00E738B6">
      <w:pPr>
        <w:pStyle w:val="Textodecomentrio"/>
      </w:pPr>
      <w:r>
        <w:rPr>
          <w:rStyle w:val="Refdecomentrio"/>
        </w:rPr>
        <w:annotationRef/>
      </w:r>
      <w:r>
        <w:t>Isso você já disse várias vezes de várias formas no texto.</w:t>
      </w:r>
    </w:p>
  </w:comment>
  <w:comment w:id="34" w:author="Andreza Sartori" w:date="2024-06-03T17:59:00Z" w:initials="AS">
    <w:p w14:paraId="516451BB" w14:textId="77777777" w:rsidR="0019519C" w:rsidRDefault="000076F0">
      <w:pPr>
        <w:pStyle w:val="Textodecomentrio"/>
      </w:pPr>
      <w:r>
        <w:rPr>
          <w:rStyle w:val="Refdecomentrio"/>
        </w:rPr>
        <w:annotationRef/>
      </w:r>
      <w:r w:rsidR="0019519C">
        <w:t>Tudo bem pegar essas referências, mas seria mais interessante usar referências de artigos que aplicaram técnicas de IA para o marketing. Algo mais palpável e não somente uma visão geral.</w:t>
      </w:r>
    </w:p>
    <w:p w14:paraId="10A05FCF" w14:textId="77777777" w:rsidR="0019519C" w:rsidRDefault="0019519C">
      <w:pPr>
        <w:pStyle w:val="Textodecomentrio"/>
      </w:pPr>
    </w:p>
    <w:p w14:paraId="36CEF86C" w14:textId="77777777" w:rsidR="0019519C" w:rsidRDefault="0019519C" w:rsidP="00C81D30">
      <w:pPr>
        <w:pStyle w:val="Textodecomentrio"/>
      </w:pPr>
      <w:r>
        <w:t>Outra coisa, os três artigos são muito parecidos.</w:t>
      </w:r>
    </w:p>
  </w:comment>
  <w:comment w:id="35" w:author="Andreza Sartori" w:date="2024-06-03T18:06:00Z" w:initials="AS">
    <w:p w14:paraId="4D3DD9F2" w14:textId="77777777" w:rsidR="006C2A8E" w:rsidRDefault="006C2A8E" w:rsidP="00474539">
      <w:pPr>
        <w:pStyle w:val="Textodecomentrio"/>
      </w:pPr>
      <w:r>
        <w:rPr>
          <w:rStyle w:val="Refdecomentrio"/>
        </w:rPr>
        <w:annotationRef/>
      </w:r>
      <w:r>
        <w:t>Aqui a mesma coisa, é interessante ter algo aplicado de fato e não só visão geral.</w:t>
      </w:r>
    </w:p>
  </w:comment>
  <w:comment w:id="44" w:author="Andreza Sartori" w:date="2024-06-03T18:13:00Z" w:initials="AS">
    <w:p w14:paraId="2D59F706" w14:textId="77777777" w:rsidR="003762B3" w:rsidRDefault="003762B3" w:rsidP="00F23477">
      <w:pPr>
        <w:pStyle w:val="Textodecomentrio"/>
      </w:pPr>
      <w:r>
        <w:rPr>
          <w:rStyle w:val="Refdecomentrio"/>
        </w:rPr>
        <w:annotationRef/>
      </w:r>
      <w:r>
        <w:t>Está superficial. De que forma você pensa em fazer? Que técnica utilizar? Como vai fazer?</w:t>
      </w:r>
    </w:p>
  </w:comment>
  <w:comment w:id="45" w:author="Andreza Sartori" w:date="2024-06-03T18:15:00Z" w:initials="AS">
    <w:p w14:paraId="30818350" w14:textId="77777777" w:rsidR="00417CEF" w:rsidRDefault="00417CEF" w:rsidP="00227BB0">
      <w:pPr>
        <w:pStyle w:val="Textodecomentrio"/>
      </w:pPr>
      <w:r>
        <w:rPr>
          <w:rStyle w:val="Refdecomentrio"/>
        </w:rPr>
        <w:annotationRef/>
      </w:r>
      <w:r>
        <w:t>De que forma?</w:t>
      </w:r>
    </w:p>
  </w:comment>
  <w:comment w:id="46" w:author="Andreza Sartori" w:date="2024-06-03T18:14:00Z" w:initials="AS">
    <w:p w14:paraId="16624EA9" w14:textId="281D22F4" w:rsidR="002C34A3" w:rsidRDefault="002C34A3" w:rsidP="00C61D1B">
      <w:pPr>
        <w:pStyle w:val="Textodecomentrio"/>
      </w:pPr>
      <w:r>
        <w:rPr>
          <w:rStyle w:val="Refdecomentrio"/>
        </w:rPr>
        <w:annotationRef/>
      </w:r>
      <w:r>
        <w:t>Você não explicou que abordagem irá adotar.</w:t>
      </w:r>
    </w:p>
  </w:comment>
  <w:comment w:id="47" w:author="Andreza Sartori" w:date="2024-06-03T18:15:00Z" w:initials="AS">
    <w:p w14:paraId="02B4107E" w14:textId="77777777" w:rsidR="0087410B" w:rsidRDefault="0087410B" w:rsidP="00165633">
      <w:pPr>
        <w:pStyle w:val="Textodecomentrio"/>
      </w:pPr>
      <w:r>
        <w:rPr>
          <w:rStyle w:val="Refdecomentrio"/>
        </w:rPr>
        <w:annotationRef/>
      </w:r>
      <w:r>
        <w:t xml:space="preserve">Pelo que tinha entendido a empresa não tem um SI. </w:t>
      </w:r>
    </w:p>
  </w:comment>
  <w:comment w:id="48" w:author="Andreza Sartori" w:date="2024-06-03T18:16:00Z" w:initials="AS">
    <w:p w14:paraId="636BCFD5" w14:textId="77777777" w:rsidR="008A26C7" w:rsidRDefault="008A26C7" w:rsidP="00D74A3E">
      <w:pPr>
        <w:pStyle w:val="Textodecomentrio"/>
      </w:pPr>
      <w:r>
        <w:rPr>
          <w:rStyle w:val="Refdecomentrio"/>
        </w:rPr>
        <w:annotationRef/>
      </w:r>
      <w:r>
        <w:t>Quais? Você não mencionou nenhum.</w:t>
      </w:r>
    </w:p>
  </w:comment>
  <w:comment w:id="67" w:author="Andreza Sartori" w:date="2024-06-03T18:24:00Z" w:initials="AS">
    <w:p w14:paraId="0562D6E3" w14:textId="77777777" w:rsidR="002041E4" w:rsidRDefault="002041E4" w:rsidP="00CE077C">
      <w:pPr>
        <w:pStyle w:val="Textodecomentrio"/>
      </w:pPr>
      <w:r>
        <w:rPr>
          <w:rStyle w:val="Refdecomentrio"/>
        </w:rPr>
        <w:annotationRef/>
      </w:r>
      <w:r>
        <w:t>Poderia ser mais direto ao ponto, sem rodeios. E ser mais específico ao real problema a ser resolvido.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028A1" w15:done="0"/>
  <w15:commentEx w15:paraId="65F944DE" w15:done="0"/>
  <w15:commentEx w15:paraId="02B6DBBC" w15:done="0"/>
  <w15:commentEx w15:paraId="0A3FA663" w15:done="0"/>
  <w15:commentEx w15:paraId="0E77DB17" w15:done="0"/>
  <w15:commentEx w15:paraId="1315B84C" w15:done="0"/>
  <w15:commentEx w15:paraId="041EE69B" w15:done="0"/>
  <w15:commentEx w15:paraId="0F3D9ECF" w15:done="0"/>
  <w15:commentEx w15:paraId="0FFFDE84" w15:done="0"/>
  <w15:commentEx w15:paraId="0ACBACB5" w15:done="0"/>
  <w15:commentEx w15:paraId="215CF087" w15:done="0"/>
  <w15:commentEx w15:paraId="721ABC5E" w15:done="0"/>
  <w15:commentEx w15:paraId="76C24CE1" w15:done="0"/>
  <w15:commentEx w15:paraId="5C9A92C9" w15:done="0"/>
  <w15:commentEx w15:paraId="58CBFC1F" w15:done="0"/>
  <w15:commentEx w15:paraId="53567699" w15:done="0"/>
  <w15:commentEx w15:paraId="36CEF86C" w15:done="0"/>
  <w15:commentEx w15:paraId="4D3DD9F2" w15:done="0"/>
  <w15:commentEx w15:paraId="2D59F706" w15:done="0"/>
  <w15:commentEx w15:paraId="30818350" w15:done="0"/>
  <w15:commentEx w15:paraId="16624EA9" w15:done="0"/>
  <w15:commentEx w15:paraId="02B4107E" w15:done="0"/>
  <w15:commentEx w15:paraId="636BCFD5" w15:done="0"/>
  <w15:commentEx w15:paraId="0562D6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009B70" w16cex:dateUtc="2024-05-28T21:05:00Z"/>
  <w16cex:commentExtensible w16cex:durableId="2A009B7B" w16cex:dateUtc="2024-05-28T21:05:00Z"/>
  <w16cex:commentExtensible w16cex:durableId="2A009C5D" w16cex:dateUtc="2024-05-28T21:09:00Z"/>
  <w16cex:commentExtensible w16cex:durableId="2A009E10" w16cex:dateUtc="2024-05-28T21:16:00Z"/>
  <w16cex:commentExtensible w16cex:durableId="2A009D2B" w16cex:dateUtc="2024-05-28T21:12:00Z"/>
  <w16cex:commentExtensible w16cex:durableId="2A009EB1" w16cex:dateUtc="2024-05-28T21:19:00Z"/>
  <w16cex:commentExtensible w16cex:durableId="2A009EF4" w16cex:dateUtc="2024-05-28T21:20:00Z"/>
  <w16cex:commentExtensible w16cex:durableId="2A08415D" w16cex:dateUtc="2024-06-03T16:19:00Z"/>
  <w16cex:commentExtensible w16cex:durableId="2A084165" w16cex:dateUtc="2024-06-03T16:19:00Z"/>
  <w16cex:commentExtensible w16cex:durableId="2A084177" w16cex:dateUtc="2024-06-03T16:19:00Z"/>
  <w16cex:commentExtensible w16cex:durableId="2A08427F" w16cex:dateUtc="2024-06-03T16:24:00Z"/>
  <w16cex:commentExtensible w16cex:durableId="2A086178" w16cex:dateUtc="2024-06-03T18:36:00Z"/>
  <w16cex:commentExtensible w16cex:durableId="2A086207" w16cex:dateUtc="2024-06-03T18:38:00Z"/>
  <w16cex:commentExtensible w16cex:durableId="2A086244" w16cex:dateUtc="2024-06-03T18:39:00Z"/>
  <w16cex:commentExtensible w16cex:durableId="2A08667E" w16cex:dateUtc="2024-06-03T18:57:00Z"/>
  <w16cex:commentExtensible w16cex:durableId="2A0866AB" w16cex:dateUtc="2024-06-03T18:58:00Z"/>
  <w16cex:commentExtensible w16cex:durableId="2A088307" w16cex:dateUtc="2024-06-03T20:59:00Z"/>
  <w16cex:commentExtensible w16cex:durableId="2A08848D" w16cex:dateUtc="2024-06-03T21:06:00Z"/>
  <w16cex:commentExtensible w16cex:durableId="2A088640" w16cex:dateUtc="2024-06-03T21:13:00Z"/>
  <w16cex:commentExtensible w16cex:durableId="2A0886B4" w16cex:dateUtc="2024-06-03T21:15:00Z"/>
  <w16cex:commentExtensible w16cex:durableId="2A088677" w16cex:dateUtc="2024-06-03T21:14:00Z"/>
  <w16cex:commentExtensible w16cex:durableId="2A0886DF" w16cex:dateUtc="2024-06-03T21:15:00Z"/>
  <w16cex:commentExtensible w16cex:durableId="2A088707" w16cex:dateUtc="2024-06-03T21:16:00Z"/>
  <w16cex:commentExtensible w16cex:durableId="2A0888F3" w16cex:dateUtc="2024-06-03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028A1" w16cid:durableId="2A009B70"/>
  <w16cid:commentId w16cid:paraId="65F944DE" w16cid:durableId="2A009B7B"/>
  <w16cid:commentId w16cid:paraId="02B6DBBC" w16cid:durableId="2A009C5D"/>
  <w16cid:commentId w16cid:paraId="0A3FA663" w16cid:durableId="2A009E10"/>
  <w16cid:commentId w16cid:paraId="0E77DB17" w16cid:durableId="2A009D2B"/>
  <w16cid:commentId w16cid:paraId="1315B84C" w16cid:durableId="2A009EB1"/>
  <w16cid:commentId w16cid:paraId="041EE69B" w16cid:durableId="2A009EF4"/>
  <w16cid:commentId w16cid:paraId="0F3D9ECF" w16cid:durableId="2A08415D"/>
  <w16cid:commentId w16cid:paraId="0FFFDE84" w16cid:durableId="2A084165"/>
  <w16cid:commentId w16cid:paraId="0ACBACB5" w16cid:durableId="2A084177"/>
  <w16cid:commentId w16cid:paraId="215CF087" w16cid:durableId="2A08427F"/>
  <w16cid:commentId w16cid:paraId="721ABC5E" w16cid:durableId="2A086178"/>
  <w16cid:commentId w16cid:paraId="76C24CE1" w16cid:durableId="2A086207"/>
  <w16cid:commentId w16cid:paraId="5C9A92C9" w16cid:durableId="2A086244"/>
  <w16cid:commentId w16cid:paraId="58CBFC1F" w16cid:durableId="2A08667E"/>
  <w16cid:commentId w16cid:paraId="53567699" w16cid:durableId="2A0866AB"/>
  <w16cid:commentId w16cid:paraId="36CEF86C" w16cid:durableId="2A088307"/>
  <w16cid:commentId w16cid:paraId="4D3DD9F2" w16cid:durableId="2A08848D"/>
  <w16cid:commentId w16cid:paraId="2D59F706" w16cid:durableId="2A088640"/>
  <w16cid:commentId w16cid:paraId="30818350" w16cid:durableId="2A0886B4"/>
  <w16cid:commentId w16cid:paraId="16624EA9" w16cid:durableId="2A088677"/>
  <w16cid:commentId w16cid:paraId="02B4107E" w16cid:durableId="2A0886DF"/>
  <w16cid:commentId w16cid:paraId="636BCFD5" w16cid:durableId="2A088707"/>
  <w16cid:commentId w16cid:paraId="0562D6E3" w16cid:durableId="2A0888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51E6" w14:textId="77777777" w:rsidR="0023376A" w:rsidRDefault="0023376A">
      <w:r>
        <w:separator/>
      </w:r>
    </w:p>
  </w:endnote>
  <w:endnote w:type="continuationSeparator" w:id="0">
    <w:p w14:paraId="667406FC" w14:textId="77777777" w:rsidR="0023376A" w:rsidRDefault="0023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ED0C" w14:textId="77777777" w:rsidR="0023376A" w:rsidRDefault="0023376A">
      <w:r>
        <w:separator/>
      </w:r>
    </w:p>
  </w:footnote>
  <w:footnote w:type="continuationSeparator" w:id="0">
    <w:p w14:paraId="39DFBF2A" w14:textId="77777777" w:rsidR="0023376A" w:rsidRDefault="00233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AD" w15:userId="S::asartori@furb.br::ea6eee42-b779-4019-893c-752f0a6ab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076F0"/>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87FC9"/>
    <w:rsid w:val="00093270"/>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3BD4"/>
    <w:rsid w:val="001164FE"/>
    <w:rsid w:val="00125084"/>
    <w:rsid w:val="00125277"/>
    <w:rsid w:val="001332B2"/>
    <w:rsid w:val="001367E2"/>
    <w:rsid w:val="001375F7"/>
    <w:rsid w:val="0014126D"/>
    <w:rsid w:val="00143F6D"/>
    <w:rsid w:val="00144FAB"/>
    <w:rsid w:val="001554E9"/>
    <w:rsid w:val="00162BF1"/>
    <w:rsid w:val="0016560C"/>
    <w:rsid w:val="00185F3F"/>
    <w:rsid w:val="00186092"/>
    <w:rsid w:val="00193A97"/>
    <w:rsid w:val="001948BE"/>
    <w:rsid w:val="0019519C"/>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143B"/>
    <w:rsid w:val="00202F3F"/>
    <w:rsid w:val="002041E4"/>
    <w:rsid w:val="002177A4"/>
    <w:rsid w:val="00224BB2"/>
    <w:rsid w:val="0022526B"/>
    <w:rsid w:val="0023376A"/>
    <w:rsid w:val="00235240"/>
    <w:rsid w:val="002368FD"/>
    <w:rsid w:val="0024110F"/>
    <w:rsid w:val="002423AB"/>
    <w:rsid w:val="0024320D"/>
    <w:rsid w:val="002440B0"/>
    <w:rsid w:val="00274126"/>
    <w:rsid w:val="0027792D"/>
    <w:rsid w:val="00282723"/>
    <w:rsid w:val="00282788"/>
    <w:rsid w:val="0028617A"/>
    <w:rsid w:val="002959C2"/>
    <w:rsid w:val="0029608A"/>
    <w:rsid w:val="002A6617"/>
    <w:rsid w:val="002A7E1B"/>
    <w:rsid w:val="002B0EDC"/>
    <w:rsid w:val="002B4718"/>
    <w:rsid w:val="002C34A3"/>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62B3"/>
    <w:rsid w:val="00377DA7"/>
    <w:rsid w:val="00383087"/>
    <w:rsid w:val="0038773D"/>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73CC"/>
    <w:rsid w:val="00417CEF"/>
    <w:rsid w:val="0042356B"/>
    <w:rsid w:val="0042420A"/>
    <w:rsid w:val="004243D2"/>
    <w:rsid w:val="00424610"/>
    <w:rsid w:val="0042572D"/>
    <w:rsid w:val="00431D5B"/>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133F"/>
    <w:rsid w:val="00536336"/>
    <w:rsid w:val="00542ED7"/>
    <w:rsid w:val="00550D4A"/>
    <w:rsid w:val="00554405"/>
    <w:rsid w:val="00564A29"/>
    <w:rsid w:val="00564FBC"/>
    <w:rsid w:val="005652DF"/>
    <w:rsid w:val="005705A9"/>
    <w:rsid w:val="00572864"/>
    <w:rsid w:val="00572DD3"/>
    <w:rsid w:val="00577E79"/>
    <w:rsid w:val="00583117"/>
    <w:rsid w:val="0058482B"/>
    <w:rsid w:val="0058618A"/>
    <w:rsid w:val="00591611"/>
    <w:rsid w:val="00593FE4"/>
    <w:rsid w:val="005A362B"/>
    <w:rsid w:val="005A4952"/>
    <w:rsid w:val="005A5B36"/>
    <w:rsid w:val="005A7D1B"/>
    <w:rsid w:val="005B04F0"/>
    <w:rsid w:val="005B20A1"/>
    <w:rsid w:val="005B2478"/>
    <w:rsid w:val="005C0A1F"/>
    <w:rsid w:val="005C21FC"/>
    <w:rsid w:val="005C30AE"/>
    <w:rsid w:val="005E35F3"/>
    <w:rsid w:val="005E400D"/>
    <w:rsid w:val="005E698D"/>
    <w:rsid w:val="005F09F1"/>
    <w:rsid w:val="005F645A"/>
    <w:rsid w:val="0060060C"/>
    <w:rsid w:val="006118D1"/>
    <w:rsid w:val="0061251F"/>
    <w:rsid w:val="0061655A"/>
    <w:rsid w:val="00620BF5"/>
    <w:rsid w:val="00620D93"/>
    <w:rsid w:val="0062386A"/>
    <w:rsid w:val="0062576D"/>
    <w:rsid w:val="00625788"/>
    <w:rsid w:val="006305AA"/>
    <w:rsid w:val="0063277E"/>
    <w:rsid w:val="006364F4"/>
    <w:rsid w:val="006426D5"/>
    <w:rsid w:val="00642924"/>
    <w:rsid w:val="006466FF"/>
    <w:rsid w:val="00646A5F"/>
    <w:rsid w:val="006475C1"/>
    <w:rsid w:val="00654A71"/>
    <w:rsid w:val="00656C00"/>
    <w:rsid w:val="00661967"/>
    <w:rsid w:val="00661F61"/>
    <w:rsid w:val="00665BCC"/>
    <w:rsid w:val="00671B49"/>
    <w:rsid w:val="006721AD"/>
    <w:rsid w:val="00674155"/>
    <w:rsid w:val="006746CA"/>
    <w:rsid w:val="006860FD"/>
    <w:rsid w:val="00695745"/>
    <w:rsid w:val="0069600B"/>
    <w:rsid w:val="006A0A1A"/>
    <w:rsid w:val="006A5B9F"/>
    <w:rsid w:val="006A6460"/>
    <w:rsid w:val="006B104E"/>
    <w:rsid w:val="006B5AEA"/>
    <w:rsid w:val="006B6383"/>
    <w:rsid w:val="006B640D"/>
    <w:rsid w:val="006C2653"/>
    <w:rsid w:val="006C2A8E"/>
    <w:rsid w:val="006C5D48"/>
    <w:rsid w:val="006C61FA"/>
    <w:rsid w:val="006D025F"/>
    <w:rsid w:val="006D0896"/>
    <w:rsid w:val="006E25D2"/>
    <w:rsid w:val="006F0A64"/>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7F564A"/>
    <w:rsid w:val="00801269"/>
    <w:rsid w:val="008072AC"/>
    <w:rsid w:val="00810CEA"/>
    <w:rsid w:val="008233E5"/>
    <w:rsid w:val="00833DE8"/>
    <w:rsid w:val="00833F47"/>
    <w:rsid w:val="008348C3"/>
    <w:rsid w:val="008373B4"/>
    <w:rsid w:val="008404C4"/>
    <w:rsid w:val="00847D37"/>
    <w:rsid w:val="0085001D"/>
    <w:rsid w:val="00860FB4"/>
    <w:rsid w:val="00871A41"/>
    <w:rsid w:val="0087410B"/>
    <w:rsid w:val="00886D76"/>
    <w:rsid w:val="0089250D"/>
    <w:rsid w:val="00893415"/>
    <w:rsid w:val="00897019"/>
    <w:rsid w:val="008A26C7"/>
    <w:rsid w:val="008B0A07"/>
    <w:rsid w:val="008B781F"/>
    <w:rsid w:val="008C0069"/>
    <w:rsid w:val="008C1495"/>
    <w:rsid w:val="008C5E2A"/>
    <w:rsid w:val="008D440A"/>
    <w:rsid w:val="008D5522"/>
    <w:rsid w:val="008D69C5"/>
    <w:rsid w:val="008D7404"/>
    <w:rsid w:val="008E0F86"/>
    <w:rsid w:val="008E384C"/>
    <w:rsid w:val="008E52A3"/>
    <w:rsid w:val="008F0CFD"/>
    <w:rsid w:val="008F2DC1"/>
    <w:rsid w:val="008F70AD"/>
    <w:rsid w:val="00900DB1"/>
    <w:rsid w:val="009022BF"/>
    <w:rsid w:val="00911CD9"/>
    <w:rsid w:val="00912B71"/>
    <w:rsid w:val="00921AB9"/>
    <w:rsid w:val="00931632"/>
    <w:rsid w:val="00932C92"/>
    <w:rsid w:val="009454E4"/>
    <w:rsid w:val="00947AB1"/>
    <w:rsid w:val="0095058E"/>
    <w:rsid w:val="00957BDF"/>
    <w:rsid w:val="0096683A"/>
    <w:rsid w:val="00967611"/>
    <w:rsid w:val="00967E25"/>
    <w:rsid w:val="00984240"/>
    <w:rsid w:val="00987626"/>
    <w:rsid w:val="00987F2B"/>
    <w:rsid w:val="00995B07"/>
    <w:rsid w:val="009A2619"/>
    <w:rsid w:val="009A5850"/>
    <w:rsid w:val="009A640D"/>
    <w:rsid w:val="009B10D6"/>
    <w:rsid w:val="009C0C46"/>
    <w:rsid w:val="009D5279"/>
    <w:rsid w:val="009D65D0"/>
    <w:rsid w:val="009D7E91"/>
    <w:rsid w:val="009E135E"/>
    <w:rsid w:val="009E3C92"/>
    <w:rsid w:val="009E54F4"/>
    <w:rsid w:val="009F2BFA"/>
    <w:rsid w:val="00A03A3D"/>
    <w:rsid w:val="00A045C4"/>
    <w:rsid w:val="00A04C91"/>
    <w:rsid w:val="00A10DFA"/>
    <w:rsid w:val="00A12492"/>
    <w:rsid w:val="00A1460F"/>
    <w:rsid w:val="00A21708"/>
    <w:rsid w:val="00A22362"/>
    <w:rsid w:val="00A249BA"/>
    <w:rsid w:val="00A30098"/>
    <w:rsid w:val="00A307C7"/>
    <w:rsid w:val="00A41CD4"/>
    <w:rsid w:val="00A44581"/>
    <w:rsid w:val="00A45093"/>
    <w:rsid w:val="00A50EAF"/>
    <w:rsid w:val="00A5317F"/>
    <w:rsid w:val="00A602F9"/>
    <w:rsid w:val="00A62A33"/>
    <w:rsid w:val="00A6306A"/>
    <w:rsid w:val="00A650EE"/>
    <w:rsid w:val="00A662C8"/>
    <w:rsid w:val="00A71157"/>
    <w:rsid w:val="00A82DFC"/>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AE7520"/>
    <w:rsid w:val="00B00A13"/>
    <w:rsid w:val="00B00D69"/>
    <w:rsid w:val="00B00E04"/>
    <w:rsid w:val="00B05485"/>
    <w:rsid w:val="00B137D9"/>
    <w:rsid w:val="00B1458E"/>
    <w:rsid w:val="00B14C51"/>
    <w:rsid w:val="00B17C86"/>
    <w:rsid w:val="00B20021"/>
    <w:rsid w:val="00B20FDE"/>
    <w:rsid w:val="00B37046"/>
    <w:rsid w:val="00B42041"/>
    <w:rsid w:val="00B43FBF"/>
    <w:rsid w:val="00B44F11"/>
    <w:rsid w:val="00B51846"/>
    <w:rsid w:val="00B62979"/>
    <w:rsid w:val="00B66EDA"/>
    <w:rsid w:val="00B70056"/>
    <w:rsid w:val="00B70D53"/>
    <w:rsid w:val="00B823A7"/>
    <w:rsid w:val="00B90FA5"/>
    <w:rsid w:val="00B919F1"/>
    <w:rsid w:val="00BA2260"/>
    <w:rsid w:val="00BB468D"/>
    <w:rsid w:val="00BC0E8D"/>
    <w:rsid w:val="00BC440B"/>
    <w:rsid w:val="00BC4F18"/>
    <w:rsid w:val="00BE6551"/>
    <w:rsid w:val="00BF093B"/>
    <w:rsid w:val="00C00B88"/>
    <w:rsid w:val="00C06B2A"/>
    <w:rsid w:val="00C35E57"/>
    <w:rsid w:val="00C35E80"/>
    <w:rsid w:val="00C40AA2"/>
    <w:rsid w:val="00C4244F"/>
    <w:rsid w:val="00C632ED"/>
    <w:rsid w:val="00C64998"/>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308"/>
    <w:rsid w:val="00D11E84"/>
    <w:rsid w:val="00D15B4E"/>
    <w:rsid w:val="00D177E7"/>
    <w:rsid w:val="00D2079F"/>
    <w:rsid w:val="00D24F16"/>
    <w:rsid w:val="00D359AD"/>
    <w:rsid w:val="00D447EF"/>
    <w:rsid w:val="00D505E2"/>
    <w:rsid w:val="00D55839"/>
    <w:rsid w:val="00D63CD1"/>
    <w:rsid w:val="00D6498F"/>
    <w:rsid w:val="00D7463D"/>
    <w:rsid w:val="00D80F5A"/>
    <w:rsid w:val="00D83DE8"/>
    <w:rsid w:val="00D84943"/>
    <w:rsid w:val="00D84A36"/>
    <w:rsid w:val="00D94AE7"/>
    <w:rsid w:val="00D966B3"/>
    <w:rsid w:val="00D970F0"/>
    <w:rsid w:val="00DA3318"/>
    <w:rsid w:val="00DA3F27"/>
    <w:rsid w:val="00DA4540"/>
    <w:rsid w:val="00DA587E"/>
    <w:rsid w:val="00DA60F4"/>
    <w:rsid w:val="00DA72D4"/>
    <w:rsid w:val="00DB0F8B"/>
    <w:rsid w:val="00DB3052"/>
    <w:rsid w:val="00DC2D17"/>
    <w:rsid w:val="00DC4DA1"/>
    <w:rsid w:val="00DD1E38"/>
    <w:rsid w:val="00DD2D19"/>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F0E4D"/>
    <w:rsid w:val="00EF43F5"/>
    <w:rsid w:val="00F017AF"/>
    <w:rsid w:val="00F041C4"/>
    <w:rsid w:val="00F14812"/>
    <w:rsid w:val="00F1598C"/>
    <w:rsid w:val="00F20BC6"/>
    <w:rsid w:val="00F21403"/>
    <w:rsid w:val="00F255FC"/>
    <w:rsid w:val="00F259B0"/>
    <w:rsid w:val="00F26A20"/>
    <w:rsid w:val="00F276C9"/>
    <w:rsid w:val="00F31359"/>
    <w:rsid w:val="00F33F62"/>
    <w:rsid w:val="00F36089"/>
    <w:rsid w:val="00F40690"/>
    <w:rsid w:val="00F43B8F"/>
    <w:rsid w:val="00F51785"/>
    <w:rsid w:val="00F530D7"/>
    <w:rsid w:val="00F53F24"/>
    <w:rsid w:val="00F541E6"/>
    <w:rsid w:val="00F62F49"/>
    <w:rsid w:val="00F640BF"/>
    <w:rsid w:val="00F70754"/>
    <w:rsid w:val="00F7288F"/>
    <w:rsid w:val="00F77926"/>
    <w:rsid w:val="00F77AFA"/>
    <w:rsid w:val="00F83A19"/>
    <w:rsid w:val="00F879A1"/>
    <w:rsid w:val="00F92FC4"/>
    <w:rsid w:val="00F94D4D"/>
    <w:rsid w:val="00F9793C"/>
    <w:rsid w:val="00FA0C14"/>
    <w:rsid w:val="00FA137A"/>
    <w:rsid w:val="00FA5504"/>
    <w:rsid w:val="00FB4B02"/>
    <w:rsid w:val="00FC2831"/>
    <w:rsid w:val="00FC2D40"/>
    <w:rsid w:val="00FC3600"/>
    <w:rsid w:val="00FC4A9F"/>
    <w:rsid w:val="00FC565B"/>
    <w:rsid w:val="00FE006E"/>
    <w:rsid w:val="00FE082E"/>
    <w:rsid w:val="00FE197E"/>
    <w:rsid w:val="00FE399B"/>
    <w:rsid w:val="00FF0641"/>
    <w:rsid w:val="00FF0DF1"/>
    <w:rsid w:val="00FF26AA"/>
    <w:rsid w:val="6C3BF5A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3881</Words>
  <Characters>20963</Characters>
  <Application>Microsoft Office Word</Application>
  <DocSecurity>0</DocSecurity>
  <Lines>174</Lines>
  <Paragraphs>49</Paragraphs>
  <ScaleCrop>false</ScaleCrop>
  <Company>Universidade Regional de Blumenau (FURB)</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59</cp:revision>
  <cp:lastPrinted>2015-03-26T13:00:00Z</cp:lastPrinted>
  <dcterms:created xsi:type="dcterms:W3CDTF">2024-06-03T23:01:00Z</dcterms:created>
  <dcterms:modified xsi:type="dcterms:W3CDTF">2024-06-03T23:01:00Z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2024-06-03T23:01:16Z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054d56c9-8d80-4acd-9c75-f99cb2bd334b</vt:lpwstr>
  </property>
  <property fmtid="{D5CDD505-2E9C-101B-9397-08002B2CF9AE}" pid="8" name="MSIP_Label_8c28577e-0e52-49e2-b52e-02bb75ccb8f1_ContentBits">
    <vt:lpwstr>0</vt:lpwstr>
  </property>
</Properties>
</file>