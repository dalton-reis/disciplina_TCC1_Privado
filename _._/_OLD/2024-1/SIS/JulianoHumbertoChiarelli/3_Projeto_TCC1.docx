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78C53453" w:rsidR="00620BF5" w:rsidRPr="003C5262" w:rsidRDefault="00B37046" w:rsidP="00BE39CF">
            <w:pPr>
              <w:pStyle w:val="Cabealho"/>
              <w:tabs>
                <w:tab w:val="clear" w:pos="8640"/>
                <w:tab w:val="right" w:pos="8931"/>
              </w:tabs>
              <w:ind w:right="141"/>
            </w:pPr>
            <w:proofErr w:type="gramStart"/>
            <w:r>
              <w:rPr>
                <w:rStyle w:val="Nmerodepgina"/>
              </w:rPr>
              <w:t>(</w:t>
            </w:r>
            <w:r w:rsidR="003B020F">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3B020F">
              <w:rPr>
                <w:rStyle w:val="Nmerodepgina"/>
              </w:rPr>
              <w:t>X</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41FC268D" w:rsidR="002B0EDC" w:rsidRPr="00B00E04" w:rsidRDefault="004A5935" w:rsidP="00A83836">
      <w:pPr>
        <w:pStyle w:val="TF-TTULO"/>
      </w:pPr>
      <w:r w:rsidRPr="004A5935">
        <w:t xml:space="preserve">Análise de Múltiplas </w:t>
      </w:r>
      <w:r w:rsidR="003B020F">
        <w:t>INTELIG</w:t>
      </w:r>
      <w:r w:rsidR="00FA55EF">
        <w:t>ê</w:t>
      </w:r>
      <w:r w:rsidR="003B020F">
        <w:t>NCIAS ARTIFICIAIS</w:t>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00BE2076" w14:textId="181B0EEB" w:rsidR="003B020F" w:rsidRDefault="003B020F" w:rsidP="00967E25">
      <w:pPr>
        <w:pStyle w:val="TF-TEXTO"/>
        <w:rPr>
          <w:rStyle w:val="eop"/>
          <w:color w:val="000000"/>
          <w:shd w:val="clear" w:color="auto" w:fill="FFFFFF"/>
        </w:rPr>
      </w:pPr>
      <w:r>
        <w:rPr>
          <w:rStyle w:val="normaltextrun"/>
          <w:color w:val="000000"/>
          <w:shd w:val="clear" w:color="auto" w:fill="FFFFFF"/>
        </w:rPr>
        <w:t>A análise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sobre o perfil dos compradores de uma loja de esportes (no caso a loja JHC)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 </w:t>
      </w:r>
      <w:r>
        <w:rPr>
          <w:rStyle w:val="eop"/>
          <w:color w:val="000000"/>
          <w:shd w:val="clear" w:color="auto" w:fill="FFFFFF"/>
        </w:rPr>
        <w:t> </w:t>
      </w:r>
    </w:p>
    <w:p w14:paraId="5F70E377" w14:textId="29DBB522" w:rsidR="003B020F" w:rsidRDefault="003B020F" w:rsidP="00967E25">
      <w:pPr>
        <w:pStyle w:val="TF-TEXTO"/>
        <w:rPr>
          <w:rStyle w:val="eop"/>
          <w:color w:val="000000"/>
          <w:shd w:val="clear" w:color="auto" w:fill="FFFFFF"/>
        </w:rPr>
      </w:pPr>
      <w:r>
        <w:rPr>
          <w:rStyle w:val="normaltextrun"/>
          <w:color w:val="000000"/>
          <w:shd w:val="clear" w:color="auto" w:fill="FFFFFF"/>
        </w:rPr>
        <w:t xml:space="preserve">A motivação para este estudo nasce da percepção clara da empresa de que a adoção de tecnologias avançadas, como </w:t>
      </w:r>
      <w:proofErr w:type="gramStart"/>
      <w:r>
        <w:rPr>
          <w:rStyle w:val="normaltextrun"/>
          <w:color w:val="000000"/>
          <w:shd w:val="clear" w:color="auto" w:fill="FFFFFF"/>
        </w:rPr>
        <w:t xml:space="preserve">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r>
        <w:rPr>
          <w:rStyle w:val="eop"/>
          <w:color w:val="000000"/>
          <w:shd w:val="clear" w:color="auto" w:fill="FFFFFF"/>
        </w:rPr>
        <w:t> </w:t>
      </w:r>
    </w:p>
    <w:p w14:paraId="48DDDB30" w14:textId="3C38DAD9" w:rsidR="003B020F" w:rsidRDefault="003B020F" w:rsidP="00967E25">
      <w:pPr>
        <w:pStyle w:val="TF-TEXTO"/>
        <w:rPr>
          <w:rStyle w:val="eop"/>
          <w:color w:val="000000"/>
          <w:shd w:val="clear" w:color="auto" w:fill="FFFFFF"/>
        </w:rPr>
      </w:pPr>
      <w:r>
        <w:rPr>
          <w:rStyle w:val="normaltextrun"/>
          <w:color w:val="000000"/>
          <w:shd w:val="clear" w:color="auto" w:fill="FFFFFF"/>
        </w:rPr>
        <w:t>A JHC, empresa estabelecida no ramo de artigos esportivos e calçados desde sua fundação em 1993.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r>
        <w:rPr>
          <w:rStyle w:val="eop"/>
          <w:color w:val="000000"/>
          <w:shd w:val="clear" w:color="auto" w:fill="FFFFFF"/>
        </w:rPr>
        <w:t> </w:t>
      </w:r>
    </w:p>
    <w:p w14:paraId="70629E2F" w14:textId="6DBC533F" w:rsidR="003B020F" w:rsidDel="00565700" w:rsidRDefault="003B020F" w:rsidP="00967E25">
      <w:pPr>
        <w:pStyle w:val="TF-TEXTO"/>
        <w:rPr>
          <w:del w:id="9" w:author="Dalton Solano dos Reis" w:date="2024-07-05T16:02:00Z" w16du:dateUtc="2024-07-05T19:02:00Z"/>
          <w:rStyle w:val="eop"/>
          <w:color w:val="000000"/>
          <w:shd w:val="clear" w:color="auto" w:fill="FFFFFF"/>
        </w:rPr>
      </w:pPr>
      <w:r>
        <w:rPr>
          <w:rStyle w:val="normaltextrun"/>
          <w:color w:val="000000"/>
          <w:shd w:val="clear" w:color="auto" w:fill="FFFFFF"/>
        </w:rPr>
        <w:t>A equipe é composta por caixas, gerentes, vendedores e colaboradores responsáveis pelo cadastro de produtos. No entanto, a empresa enfrenta dificuldades em registrar os produtos que interessam aos clientes. Frequentemente, os clientes solicitam produtos que não estão disponíveis na loja, o que representa um desafio significativo para a gestão.</w:t>
      </w:r>
      <w:r>
        <w:rPr>
          <w:rStyle w:val="eop"/>
          <w:color w:val="000000"/>
          <w:shd w:val="clear" w:color="auto" w:fill="FFFFFF"/>
        </w:rPr>
        <w:t> </w:t>
      </w:r>
    </w:p>
    <w:p w14:paraId="5ACACD3F" w14:textId="7B6F8994" w:rsidR="003B020F" w:rsidRDefault="003B020F" w:rsidP="00565700">
      <w:pPr>
        <w:pStyle w:val="TF-TEXTO"/>
        <w:rPr>
          <w:rStyle w:val="eop"/>
          <w:shd w:val="clear" w:color="auto" w:fill="FFFFFF"/>
        </w:rPr>
      </w:pPr>
      <w:r>
        <w:rPr>
          <w:rStyle w:val="normaltextrun"/>
        </w:rPr>
        <w:t xml:space="preserve">A empresa utiliza um sistema ERP abrangente que engloba o cadastro de produtos, lançamento de notas fiscais, gestão de estoque, cadastro de clientes, e operações de frente de caixa. Além disso, o sistema cobre toda a parte financeira, incluindo o fluxo de caixa. A empresa também integra seu sistema </w:t>
      </w:r>
      <w:r>
        <w:rPr>
          <w:rStyle w:val="normaltextrun"/>
        </w:rPr>
        <w:lastRenderedPageBreak/>
        <w:t>com serviços de crediário terceirizado e realiza vendas online, enviando seus produtos para plataformas de e-commerce.</w:t>
      </w:r>
      <w:r>
        <w:rPr>
          <w:rStyle w:val="eop"/>
          <w:shd w:val="clear" w:color="auto" w:fill="FFFFFF"/>
        </w:rPr>
        <w:t> </w:t>
      </w:r>
    </w:p>
    <w:p w14:paraId="2DC60D77" w14:textId="02B70FDB" w:rsidR="003B020F" w:rsidRDefault="003B020F"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 </w:t>
      </w:r>
      <w:r>
        <w:rPr>
          <w:rStyle w:val="eop"/>
          <w:color w:val="000000"/>
          <w:shd w:val="clear" w:color="auto" w:fill="FFFFFF"/>
        </w:rPr>
        <w:t> </w:t>
      </w:r>
    </w:p>
    <w:p w14:paraId="1867A3D9" w14:textId="51CC427D" w:rsidR="003B020F" w:rsidRDefault="003B020F" w:rsidP="00967E25">
      <w:pPr>
        <w:pStyle w:val="TF-TEXTO"/>
        <w:rPr>
          <w:rStyle w:val="normaltextrun"/>
          <w:color w:val="000000"/>
          <w:shd w:val="clear" w:color="auto" w:fill="FFFFFF"/>
        </w:rPr>
      </w:pPr>
      <w:r>
        <w:rPr>
          <w:rStyle w:val="normaltextrun"/>
          <w:color w:val="000000"/>
          <w:shd w:val="clear" w:color="auto" w:fill="FFFFFF"/>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39942DA2" w14:textId="76B88A56" w:rsidR="003B020F" w:rsidRDefault="003B020F" w:rsidP="00967E25">
      <w:pPr>
        <w:pStyle w:val="TF-TEXTO"/>
        <w:rPr>
          <w:rStyle w:val="eop"/>
          <w:color w:val="000000"/>
          <w:shd w:val="clear" w:color="auto" w:fill="FFFFFF"/>
        </w:rPr>
      </w:pPr>
      <w:r>
        <w:rPr>
          <w:rStyle w:val="normaltextrun"/>
          <w:color w:val="000000"/>
          <w:shd w:val="clear" w:color="auto" w:fill="FFFFFF"/>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r>
        <w:rPr>
          <w:rStyle w:val="eop"/>
          <w:color w:val="000000"/>
          <w:shd w:val="clear" w:color="auto" w:fill="FFFFFF"/>
        </w:rPr>
        <w:t> </w:t>
      </w:r>
    </w:p>
    <w:p w14:paraId="28E9128B" w14:textId="15D9FC51" w:rsidR="003B020F" w:rsidRDefault="003B020F"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preferências de compra dos clientes na JHC, de modo a otimizar o processo de vendas e melhorar a precisão do marketing direcionado aos clientes?</w:t>
      </w:r>
      <w:r>
        <w:rPr>
          <w:rStyle w:val="eop"/>
          <w:color w:val="000000"/>
          <w:shd w:val="clear" w:color="auto" w:fill="FFFFFF"/>
        </w:rPr>
        <w:t> </w:t>
      </w:r>
    </w:p>
    <w:p w14:paraId="1DF1B62C" w14:textId="01AD9ED7" w:rsidR="003B020F" w:rsidRDefault="003B020F"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compreensões sobre o perfil e as preferências dos clientes.</w:t>
      </w:r>
      <w:r>
        <w:rPr>
          <w:rStyle w:val="eop"/>
          <w:color w:val="000000"/>
          <w:shd w:val="clear" w:color="auto" w:fill="FFFFFF"/>
        </w:rPr>
        <w:t> </w:t>
      </w:r>
    </w:p>
    <w:p w14:paraId="4C7296DF" w14:textId="41FC629D" w:rsidR="003B020F" w:rsidRDefault="003B020F" w:rsidP="00967E25">
      <w:pPr>
        <w:pStyle w:val="TF-TEXTO"/>
        <w:rPr>
          <w:rStyle w:val="eop"/>
          <w:color w:val="000000"/>
          <w:shd w:val="clear" w:color="auto" w:fill="FFFFFF"/>
        </w:rPr>
      </w:pPr>
      <w:r>
        <w:rPr>
          <w:rStyle w:val="normaltextrun"/>
          <w:color w:val="000000"/>
        </w:rPr>
        <w:t>Utilizar a inteligência artificial (IA) para analisar o perfil dos compradores de uma loja de esportes e prever o interesse em novos produtos oferece várias vantagens significativas. A IA possui a capacidade de aprender e melhorar continuamente a partir de grandes volumes de dados, identificando padrões complexos e tendências sutis. Ela pode integrar diversas fontes de dados, realizar análises em tempo real e fornecer informações mais precisas e acionáveis aos gestores de negócios (GOMES, 2023).</w:t>
      </w:r>
      <w:r>
        <w:rPr>
          <w:rStyle w:val="eop"/>
          <w:color w:val="000000"/>
          <w:shd w:val="clear" w:color="auto" w:fill="FFFFFF"/>
        </w:rPr>
        <w:t> </w:t>
      </w:r>
    </w:p>
    <w:p w14:paraId="39E4F92D" w14:textId="62758F40" w:rsidR="003B020F" w:rsidRDefault="003B020F" w:rsidP="00967E25">
      <w:pPr>
        <w:pStyle w:val="TF-TEXTO"/>
        <w:rPr>
          <w:rStyle w:val="eop"/>
          <w:color w:val="000000"/>
          <w:shd w:val="clear" w:color="auto" w:fill="FFFFFF"/>
        </w:rPr>
      </w:pPr>
      <w:r>
        <w:rPr>
          <w:rStyle w:val="normaltextrun"/>
          <w:color w:val="000000"/>
          <w:shd w:val="clear" w:color="auto" w:fill="FFFFFF"/>
        </w:rPr>
        <w:lastRenderedPageBreak/>
        <w:t xml:space="preserve">O objetivo principal deste estudo é realizar a análise dos resultados obtidos por meio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busca-se também reduzir o tempo despendido pelos vendedores em tarefas administrativas relacionadas ao acompanhamento e análise de dados de vendas. </w:t>
      </w:r>
      <w:r>
        <w:rPr>
          <w:rStyle w:val="eop"/>
          <w:color w:val="000000"/>
          <w:shd w:val="clear" w:color="auto" w:fill="FFFFFF"/>
        </w:rPr>
        <w:t> </w:t>
      </w:r>
    </w:p>
    <w:p w14:paraId="5963CC8E" w14:textId="7392E93F" w:rsidR="003B020F" w:rsidRDefault="003B020F" w:rsidP="00967E25">
      <w:pPr>
        <w:pStyle w:val="TF-TEXTO"/>
        <w:rPr>
          <w:rStyle w:val="eop"/>
          <w:color w:val="000000"/>
          <w:shd w:val="clear" w:color="auto" w:fill="FFFFFF"/>
        </w:rPr>
      </w:pPr>
      <w:r>
        <w:rPr>
          <w:rStyle w:val="normaltextrun"/>
          <w:color w:val="000000"/>
        </w:rPr>
        <w:t xml:space="preserve">Para verificar se os objetivos específicos foram alcançados, serão adotadas </w:t>
      </w:r>
      <w:del w:id="10" w:author="Dalton Solano dos Reis" w:date="2024-07-05T16:05:00Z" w16du:dateUtc="2024-07-05T19:05:00Z">
        <w:r w:rsidDel="00565700">
          <w:rPr>
            <w:rStyle w:val="normaltextrun"/>
            <w:color w:val="000000"/>
          </w:rPr>
          <w:delText xml:space="preserve">diversas </w:delText>
        </w:r>
      </w:del>
      <w:ins w:id="11" w:author="Dalton Solano dos Reis" w:date="2024-07-05T16:05:00Z" w16du:dateUtc="2024-07-05T19:05:00Z">
        <w:r w:rsidR="00565700">
          <w:rPr>
            <w:rStyle w:val="normaltextrun"/>
            <w:color w:val="000000"/>
          </w:rPr>
          <w:t>algumas</w:t>
        </w:r>
        <w:r w:rsidR="00565700">
          <w:rPr>
            <w:rStyle w:val="normaltextrun"/>
            <w:color w:val="000000"/>
          </w:rPr>
          <w:t xml:space="preserve"> </w:t>
        </w:r>
      </w:ins>
      <w:r>
        <w:rPr>
          <w:rStyle w:val="normaltextrun"/>
          <w:color w:val="000000"/>
        </w:rPr>
        <w:t>abordagens. Em relação ao desenvolvimento de um sistema funcional e prático para clientes e vendedores, pretende-se monitorar de perto a adesão dos usuários, observando se estão utilizando as funcionalidades de solicitação de produtos. Além disso, planeja-se coletar feedback para avaliar sua opinião sobre a usabilidade e eficácia do sistema. No que diz respeito às novas estratégias de marketing, os resultados serão posteriormente analisados em conjunto com a supervisora. Para medir o aumento nas vendas, serão realizadas análises periódicas em colaboração com ela. Quanto à redução do tempo despendido pelos vendedores em tarefas administrativas, também será realizada uma análise com a supervisora, avaliando os ganhos de eficiência alcançados.</w:t>
      </w:r>
      <w:r>
        <w:rPr>
          <w:rStyle w:val="eop"/>
          <w:color w:val="000000"/>
          <w:shd w:val="clear" w:color="auto" w:fill="FFFFFF"/>
        </w:rPr>
        <w:t> </w:t>
      </w:r>
    </w:p>
    <w:p w14:paraId="143D09BC" w14:textId="0765C1CF" w:rsidR="00431D5B" w:rsidRDefault="00C67979" w:rsidP="00431D5B">
      <w:pPr>
        <w:pStyle w:val="Ttulo1"/>
      </w:pPr>
      <w:bookmarkStart w:id="12"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 xml:space="preserve">Nesta seção, serão detalhadas as bases teóricas utilizadas como fundamentação para o trabalho. Na subseção 2.1 e suas respectivas subseções, </w:t>
      </w:r>
      <w:commentRangeStart w:id="13"/>
      <w:r w:rsidRPr="00565700">
        <w:rPr>
          <w:rStyle w:val="normaltextrun"/>
          <w:color w:val="000000"/>
          <w:highlight w:val="yellow"/>
          <w:shd w:val="clear" w:color="auto" w:fill="FFFFFF"/>
          <w:rPrChange w:id="14" w:author="Dalton Solano dos Reis" w:date="2024-07-05T16:06:00Z" w16du:dateUtc="2024-07-05T19:06:00Z">
            <w:rPr>
              <w:rStyle w:val="normaltextrun"/>
              <w:color w:val="000000"/>
              <w:shd w:val="clear" w:color="auto" w:fill="FFFFFF"/>
            </w:rPr>
          </w:rPrChange>
        </w:rPr>
        <w:t>apresentaremos</w:t>
      </w:r>
      <w:r>
        <w:rPr>
          <w:rStyle w:val="normaltextrun"/>
          <w:color w:val="000000"/>
          <w:shd w:val="clear" w:color="auto" w:fill="FFFFFF"/>
        </w:rPr>
        <w:t xml:space="preserve"> </w:t>
      </w:r>
      <w:commentRangeEnd w:id="13"/>
      <w:r w:rsidR="00565700">
        <w:rPr>
          <w:rStyle w:val="Refdecomentrio"/>
        </w:rPr>
        <w:commentReference w:id="13"/>
      </w:r>
      <w:r>
        <w:rPr>
          <w:rStyle w:val="normaltextrun"/>
          <w:color w:val="000000"/>
          <w:shd w:val="clear" w:color="auto" w:fill="FFFFFF"/>
        </w:rPr>
        <w:t xml:space="preserve">os temas que servirão de suporte para o desenvolvimento do projeto. Na subseção 2.2, </w:t>
      </w:r>
      <w:r w:rsidRPr="00565700">
        <w:rPr>
          <w:rStyle w:val="normaltextrun"/>
          <w:color w:val="000000"/>
          <w:highlight w:val="yellow"/>
          <w:shd w:val="clear" w:color="auto" w:fill="FFFFFF"/>
          <w:rPrChange w:id="15" w:author="Dalton Solano dos Reis" w:date="2024-07-05T16:07:00Z" w16du:dateUtc="2024-07-05T19:07:00Z">
            <w:rPr>
              <w:rStyle w:val="normaltextrun"/>
              <w:color w:val="000000"/>
              <w:shd w:val="clear" w:color="auto" w:fill="FFFFFF"/>
            </w:rPr>
          </w:rPrChange>
        </w:rPr>
        <w:t>ofereceremos</w:t>
      </w:r>
      <w:r>
        <w:rPr>
          <w:rStyle w:val="normaltextrun"/>
          <w:color w:val="000000"/>
          <w:shd w:val="clear" w:color="auto" w:fill="FFFFFF"/>
        </w:rPr>
        <w:t xml:space="preserve"> um detalhamento dos trabalhos correlatos, que se relacionam e têm similaridade com o tema abordado neste trabalho, proporcionando uma visão </w:t>
      </w:r>
      <w:commentRangeStart w:id="16"/>
      <w:r w:rsidRPr="00565700">
        <w:rPr>
          <w:rStyle w:val="normaltextrun"/>
          <w:color w:val="000000"/>
          <w:highlight w:val="yellow"/>
          <w:shd w:val="clear" w:color="auto" w:fill="FFFFFF"/>
          <w:rPrChange w:id="17" w:author="Dalton Solano dos Reis" w:date="2024-07-05T16:07:00Z" w16du:dateUtc="2024-07-05T19:07:00Z">
            <w:rPr>
              <w:rStyle w:val="normaltextrun"/>
              <w:color w:val="000000"/>
              <w:shd w:val="clear" w:color="auto" w:fill="FFFFFF"/>
            </w:rPr>
          </w:rPrChange>
        </w:rPr>
        <w:t xml:space="preserve">ampla </w:t>
      </w:r>
      <w:commentRangeEnd w:id="16"/>
      <w:r w:rsidR="00565700">
        <w:rPr>
          <w:rStyle w:val="Refdecomentrio"/>
        </w:rPr>
        <w:commentReference w:id="16"/>
      </w:r>
      <w:r w:rsidRPr="00565700">
        <w:rPr>
          <w:rStyle w:val="normaltextrun"/>
          <w:color w:val="000000"/>
          <w:highlight w:val="yellow"/>
          <w:shd w:val="clear" w:color="auto" w:fill="FFFFFF"/>
          <w:rPrChange w:id="18" w:author="Dalton Solano dos Reis" w:date="2024-07-05T16:07:00Z" w16du:dateUtc="2024-07-05T19:07:00Z">
            <w:rPr>
              <w:rStyle w:val="normaltextrun"/>
              <w:color w:val="000000"/>
              <w:shd w:val="clear" w:color="auto" w:fill="FFFFFF"/>
            </w:rPr>
          </w:rPrChange>
        </w:rPr>
        <w:t>e</w:t>
      </w:r>
      <w:r>
        <w:rPr>
          <w:rStyle w:val="normaltextrun"/>
          <w:color w:val="000000"/>
          <w:shd w:val="clear" w:color="auto" w:fill="FFFFFF"/>
        </w:rPr>
        <w:t xml:space="preserv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21953A13" w:rsidR="00967E25" w:rsidRDefault="00967E25" w:rsidP="00431D5B">
      <w:pPr>
        <w:pStyle w:val="TF-TEXTO"/>
      </w:pPr>
      <w:r>
        <w:rPr>
          <w:rStyle w:val="normaltextrun"/>
          <w:color w:val="000000"/>
          <w:shd w:val="clear" w:color="auto" w:fill="FFFFFF"/>
        </w:rPr>
        <w:t xml:space="preserve">Nesta subseção, serão apresentados os conceitos fundamentais que servirão como base para a elaboração do projeto. Na seção 2.1.1, </w:t>
      </w:r>
      <w:r w:rsidRPr="00565700">
        <w:rPr>
          <w:rStyle w:val="normaltextrun"/>
          <w:color w:val="000000"/>
          <w:highlight w:val="yellow"/>
          <w:shd w:val="clear" w:color="auto" w:fill="FFFFFF"/>
          <w:rPrChange w:id="19" w:author="Dalton Solano dos Reis" w:date="2024-07-05T16:09:00Z" w16du:dateUtc="2024-07-05T19:09:00Z">
            <w:rPr>
              <w:rStyle w:val="normaltextrun"/>
              <w:color w:val="000000"/>
              <w:shd w:val="clear" w:color="auto" w:fill="FFFFFF"/>
            </w:rPr>
          </w:rPrChange>
        </w:rPr>
        <w:t>abordaremos</w:t>
      </w:r>
      <w:r>
        <w:rPr>
          <w:rStyle w:val="normaltextrun"/>
          <w:color w:val="000000"/>
          <w:shd w:val="clear" w:color="auto" w:fill="FFFFFF"/>
        </w:rPr>
        <w:t xml:space="preserve"> como a</w:t>
      </w:r>
      <w:r w:rsidR="00FA55EF">
        <w:rPr>
          <w:rStyle w:val="normaltextrun"/>
          <w:color w:val="000000"/>
          <w:shd w:val="clear" w:color="auto" w:fill="FFFFFF"/>
        </w:rPr>
        <w:t xml:space="preserve"> IA</w:t>
      </w:r>
      <w:r>
        <w:rPr>
          <w:rStyle w:val="normaltextrun"/>
          <w:color w:val="000000"/>
          <w:shd w:val="clear" w:color="auto" w:fill="FFFFFF"/>
        </w:rPr>
        <w:t xml:space="preserve"> pode auxiliar especificamente no campo do marketing, destacando os benefícios dessa tecnologia neste setor. Já na seção 2.1.2, </w:t>
      </w:r>
      <w:r w:rsidRPr="00565700">
        <w:rPr>
          <w:rStyle w:val="normaltextrun"/>
          <w:color w:val="000000"/>
          <w:highlight w:val="yellow"/>
          <w:shd w:val="clear" w:color="auto" w:fill="FFFFFF"/>
          <w:rPrChange w:id="20" w:author="Dalton Solano dos Reis" w:date="2024-07-05T16:10:00Z" w16du:dateUtc="2024-07-05T19:10:00Z">
            <w:rPr>
              <w:rStyle w:val="normaltextrun"/>
              <w:color w:val="000000"/>
              <w:shd w:val="clear" w:color="auto" w:fill="FFFFFF"/>
            </w:rPr>
          </w:rPrChange>
        </w:rPr>
        <w:t>exploraremos</w:t>
      </w:r>
      <w:r>
        <w:rPr>
          <w:rStyle w:val="normaltextrun"/>
          <w:color w:val="000000"/>
          <w:shd w:val="clear" w:color="auto" w:fill="FFFFFF"/>
        </w:rPr>
        <w:t xml:space="preserve"> como a</w:t>
      </w:r>
      <w:r w:rsidR="00FA55EF">
        <w:rPr>
          <w:rStyle w:val="normaltextrun"/>
          <w:color w:val="000000"/>
          <w:shd w:val="clear" w:color="auto" w:fill="FFFFFF"/>
        </w:rPr>
        <w:t xml:space="preserve"> IA</w:t>
      </w:r>
      <w:r>
        <w:rPr>
          <w:rStyle w:val="normaltextrun"/>
          <w:color w:val="000000"/>
          <w:shd w:val="clear" w:color="auto" w:fill="FFFFFF"/>
        </w:rPr>
        <w:t xml:space="preserve">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lastRenderedPageBreak/>
        <w:t>Inteligência Artificial no Marketing Digital</w:t>
      </w:r>
    </w:p>
    <w:p w14:paraId="6C6ED153" w14:textId="61059148" w:rsidR="003B020F" w:rsidRDefault="003B020F" w:rsidP="003F4B66">
      <w:pPr>
        <w:pStyle w:val="TF-TEXTO"/>
        <w:rPr>
          <w:rStyle w:val="eop"/>
          <w:color w:val="000000"/>
          <w:shd w:val="clear" w:color="auto" w:fill="FFFFFF"/>
        </w:rPr>
      </w:pPr>
      <w:r>
        <w:rPr>
          <w:rStyle w:val="normaltextrun"/>
          <w:color w:val="000000"/>
          <w:shd w:val="clear" w:color="auto" w:fill="FFFFFF"/>
        </w:rPr>
        <w:t>Nos últimos anos, a IA assumiu um papel significativo em várias áreas, incluindo o marketing, transformando fundamentalmente a maneira como as empresas se comunicam com os consumidores e comercializam seus produtos. Essa tecnologia não só automatiza processos complexos, como também proporciona novas oportunidades para personalização e segmentação de mercado, melhorando assim a eficiência e a eficácia das estratégias de marketing adotadas pelas empresas. (ANTUNES, 2023).</w:t>
      </w:r>
      <w:r>
        <w:rPr>
          <w:rStyle w:val="eop"/>
          <w:color w:val="000000"/>
          <w:shd w:val="clear" w:color="auto" w:fill="FFFFFF"/>
        </w:rPr>
        <w:t> </w:t>
      </w:r>
    </w:p>
    <w:p w14:paraId="27DA83AD"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(TOMÁS, 2020). Com o aumento da disponibilidade de dados do consumidor online e em sistemas de Big Data, a IA emerge como um aliado crucial para o marketing. A IA baseia-se na análise de dados em quase todas as áreas de sua aplicação, oferecendo uma solução para lidar com a sobrecarga de informações e auxiliando na tomada de decisões mais informadas e precisas (TOMÁS, 2020). </w:t>
      </w:r>
      <w:r>
        <w:rPr>
          <w:rStyle w:val="eop"/>
          <w:color w:val="000000"/>
          <w:shd w:val="clear" w:color="auto" w:fill="FFFFFF"/>
        </w:rPr>
        <w:t> </w:t>
      </w:r>
    </w:p>
    <w:p w14:paraId="4ACDA8C4"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A IA melhora a eficácia das agências de publicidade ao analisar dados em larga escala para identificar padrões e tendências, dificilmente detectáveis manualmente. Isso possibilita uma compreensão mais profunda do comportamento do consumidor, resultando em campanhas publicitárias direcionadas e personalizadas (RASLAN; SANTOS; XAVIER, 2023). </w:t>
      </w:r>
      <w:r>
        <w:rPr>
          <w:rStyle w:val="eop"/>
          <w:color w:val="000000"/>
          <w:shd w:val="clear" w:color="auto" w:fill="FFFFFF"/>
        </w:rPr>
        <w:t> </w:t>
      </w:r>
    </w:p>
    <w:p w14:paraId="491AF729" w14:textId="633DB3A5" w:rsidR="005C0A1F" w:rsidRDefault="003B020F" w:rsidP="003F4B66">
      <w:pPr>
        <w:pStyle w:val="TF-TEXTO"/>
        <w:rPr>
          <w:rStyle w:val="normaltextrun"/>
          <w:color w:val="000000"/>
          <w:shd w:val="clear" w:color="auto" w:fill="FFFFFF"/>
        </w:rPr>
      </w:pPr>
      <w:r>
        <w:rPr>
          <w:rStyle w:val="normaltextrun"/>
          <w:color w:val="000000"/>
          <w:shd w:val="clear" w:color="auto" w:fill="FFFFFF"/>
        </w:rPr>
        <w:t>Um método que podemos utilizar de IA no marketing digital é o Machine Learning. Ele representa um avanço significativo na análise de dados, automatizando a criação de modelos analíticos. Como parte da</w:t>
      </w:r>
      <w:r w:rsidR="00FA55EF">
        <w:rPr>
          <w:rStyle w:val="normaltextrun"/>
          <w:color w:val="000000"/>
          <w:shd w:val="clear" w:color="auto" w:fill="FFFFFF"/>
        </w:rPr>
        <w:t xml:space="preserve"> IA</w:t>
      </w:r>
      <w:r>
        <w:rPr>
          <w:rStyle w:val="normaltextrun"/>
          <w:color w:val="000000"/>
          <w:shd w:val="clear" w:color="auto" w:fill="FFFFFF"/>
        </w:rPr>
        <w:t>, o Machine Learning permite que sistemas aprendam com os dados disponíveis, identifiquem padrões e tomem decisões sem necessidade de intervenção humana constante. Esse campo evoluiu com as novas tecnologias de computação, permitindo análises mais complexas e precisas do que nunca (PEREIRA; FARINA; FLORIAN, 2022)</w:t>
      </w:r>
      <w:del w:id="21" w:author="Dalton Solano dos Reis" w:date="2024-07-05T16:11:00Z" w16du:dateUtc="2024-07-05T19:11:00Z">
        <w:r w:rsidDel="00C369C1">
          <w:rPr>
            <w:rStyle w:val="eop"/>
            <w:color w:val="000000"/>
            <w:shd w:val="clear" w:color="auto" w:fill="FFFFFF"/>
          </w:rPr>
          <w:delText> </w:delText>
        </w:r>
      </w:del>
      <w:r>
        <w:rPr>
          <w:rStyle w:val="normaltextrun"/>
          <w:color w:val="000000"/>
          <w:shd w:val="clear" w:color="auto" w:fill="FFFFFF"/>
        </w:rPr>
        <w:t>.</w:t>
      </w:r>
    </w:p>
    <w:p w14:paraId="407AA889" w14:textId="445999FD" w:rsidR="009032C8" w:rsidRDefault="009032C8" w:rsidP="003F4B66">
      <w:pPr>
        <w:pStyle w:val="TF-TEXTO"/>
        <w:rPr>
          <w:rStyle w:val="eop"/>
          <w:color w:val="000000"/>
          <w:shd w:val="clear" w:color="auto" w:fill="FFFFFF"/>
        </w:rPr>
      </w:pPr>
      <w:r>
        <w:rPr>
          <w:rStyle w:val="normaltextrun"/>
          <w:color w:val="000000"/>
        </w:rPr>
        <w:t xml:space="preserve">Exemplificando a aplicação de </w:t>
      </w:r>
      <w:del w:id="22" w:author="Dalton Solano dos Reis" w:date="2024-07-05T16:12:00Z" w16du:dateUtc="2024-07-05T19:12:00Z">
        <w:r w:rsidDel="00C369C1">
          <w:rPr>
            <w:rStyle w:val="normaltextrun"/>
            <w:color w:val="000000"/>
          </w:rPr>
          <w:delText xml:space="preserve">machine </w:delText>
        </w:r>
      </w:del>
      <w:ins w:id="23" w:author="Dalton Solano dos Reis" w:date="2024-07-05T16:12:00Z" w16du:dateUtc="2024-07-05T19:12:00Z">
        <w:r w:rsidR="00C369C1">
          <w:rPr>
            <w:rStyle w:val="normaltextrun"/>
            <w:color w:val="000000"/>
          </w:rPr>
          <w:t>M</w:t>
        </w:r>
        <w:r w:rsidR="00C369C1">
          <w:rPr>
            <w:rStyle w:val="normaltextrun"/>
            <w:color w:val="000000"/>
          </w:rPr>
          <w:t xml:space="preserve">achine </w:t>
        </w:r>
      </w:ins>
      <w:del w:id="24" w:author="Dalton Solano dos Reis" w:date="2024-07-05T16:12:00Z" w16du:dateUtc="2024-07-05T19:12:00Z">
        <w:r w:rsidDel="00C369C1">
          <w:rPr>
            <w:rStyle w:val="normaltextrun"/>
            <w:color w:val="000000"/>
          </w:rPr>
          <w:delText>learning</w:delText>
        </w:r>
      </w:del>
      <w:ins w:id="25" w:author="Dalton Solano dos Reis" w:date="2024-07-05T16:12:00Z" w16du:dateUtc="2024-07-05T19:12:00Z">
        <w:r w:rsidR="00C369C1">
          <w:rPr>
            <w:rStyle w:val="normaltextrun"/>
            <w:color w:val="000000"/>
          </w:rPr>
          <w:t>L</w:t>
        </w:r>
        <w:r w:rsidR="00C369C1">
          <w:rPr>
            <w:rStyle w:val="normaltextrun"/>
            <w:color w:val="000000"/>
          </w:rPr>
          <w:t>earning</w:t>
        </w:r>
      </w:ins>
      <w:r>
        <w:rPr>
          <w:rStyle w:val="normaltextrun"/>
          <w:color w:val="000000"/>
        </w:rPr>
        <w:t xml:space="preserve">, a qualificação de </w:t>
      </w:r>
      <w:r w:rsidRPr="00C369C1">
        <w:rPr>
          <w:rStyle w:val="normaltextrun"/>
          <w:i/>
          <w:iCs/>
          <w:color w:val="000000"/>
          <w:rPrChange w:id="26" w:author="Dalton Solano dos Reis" w:date="2024-07-05T16:12:00Z" w16du:dateUtc="2024-07-05T19:12:00Z">
            <w:rPr>
              <w:rStyle w:val="normaltextrun"/>
              <w:color w:val="000000"/>
            </w:rPr>
          </w:rPrChange>
        </w:rPr>
        <w:t>leads</w:t>
      </w:r>
      <w:r>
        <w:rPr>
          <w:rStyle w:val="normaltextrun"/>
          <w:color w:val="000000"/>
        </w:rPr>
        <w:t xml:space="preserve"> (potenciais clientes) torna-se mais precisa e eficiente. Utilizando análise de dados, essa tecnologia identifica padrões que indicam quais </w:t>
      </w:r>
      <w:r w:rsidRPr="00C369C1">
        <w:rPr>
          <w:rStyle w:val="normaltextrun"/>
          <w:i/>
          <w:iCs/>
          <w:color w:val="000000"/>
          <w:rPrChange w:id="27" w:author="Dalton Solano dos Reis" w:date="2024-07-05T16:12:00Z" w16du:dateUtc="2024-07-05T19:12:00Z">
            <w:rPr>
              <w:rStyle w:val="normaltextrun"/>
              <w:color w:val="000000"/>
            </w:rPr>
          </w:rPrChange>
        </w:rPr>
        <w:t>leads</w:t>
      </w:r>
      <w:r>
        <w:rPr>
          <w:rStyle w:val="normaltextrun"/>
          <w:color w:val="000000"/>
        </w:rPr>
        <w:t xml:space="preserve"> têm maior potencial de se tornarem clientes qualificados (</w:t>
      </w:r>
      <w:commentRangeStart w:id="28"/>
      <w:proofErr w:type="spellStart"/>
      <w:r>
        <w:rPr>
          <w:rStyle w:val="normaltextrun"/>
          <w:color w:val="000000"/>
        </w:rPr>
        <w:t>SQLs</w:t>
      </w:r>
      <w:commentRangeEnd w:id="28"/>
      <w:proofErr w:type="spellEnd"/>
      <w:r w:rsidR="00C369C1">
        <w:rPr>
          <w:rStyle w:val="Refdecomentrio"/>
        </w:rPr>
        <w:commentReference w:id="28"/>
      </w:r>
      <w:r>
        <w:rPr>
          <w:rStyle w:val="normaltextrun"/>
          <w:color w:val="000000"/>
        </w:rPr>
        <w:t>). Isso permite construir perfis ideais de clientes (</w:t>
      </w:r>
      <w:commentRangeStart w:id="29"/>
      <w:r>
        <w:rPr>
          <w:rStyle w:val="normaltextrun"/>
          <w:color w:val="000000"/>
        </w:rPr>
        <w:t>ICP</w:t>
      </w:r>
      <w:commentRangeEnd w:id="29"/>
      <w:r w:rsidR="00C369C1">
        <w:rPr>
          <w:rStyle w:val="Refdecomentrio"/>
        </w:rPr>
        <w:commentReference w:id="29"/>
      </w:r>
      <w:r>
        <w:rPr>
          <w:rStyle w:val="normaltextrun"/>
          <w:color w:val="000000"/>
        </w:rPr>
        <w:t xml:space="preserve">) e atualizar continuamente esses perfis com base em novas vendas, melhorando as previsões futuras. Um exemplo prático dessa aplicação é a Lista Inteligente de Leads do RD </w:t>
      </w:r>
      <w:proofErr w:type="spellStart"/>
      <w:r>
        <w:rPr>
          <w:rStyle w:val="normaltextrun"/>
          <w:color w:val="000000"/>
        </w:rPr>
        <w:t>Station</w:t>
      </w:r>
      <w:proofErr w:type="spellEnd"/>
      <w:r>
        <w:rPr>
          <w:rStyle w:val="normaltextrun"/>
          <w:color w:val="000000"/>
        </w:rPr>
        <w:t xml:space="preserve"> Marketing, que automatiza a qualificação ao comparar dados dos </w:t>
      </w:r>
      <w:r w:rsidRPr="00C369C1">
        <w:rPr>
          <w:rStyle w:val="normaltextrun"/>
          <w:i/>
          <w:iCs/>
          <w:color w:val="000000"/>
          <w:rPrChange w:id="30" w:author="Dalton Solano dos Reis" w:date="2024-07-05T16:14:00Z" w16du:dateUtc="2024-07-05T19:14:00Z">
            <w:rPr>
              <w:rStyle w:val="normaltextrun"/>
              <w:color w:val="000000"/>
            </w:rPr>
          </w:rPrChange>
        </w:rPr>
        <w:t>leads</w:t>
      </w:r>
      <w:r>
        <w:rPr>
          <w:rStyle w:val="normaltextrun"/>
          <w:color w:val="000000"/>
        </w:rPr>
        <w:t xml:space="preserve"> com comportamentos de compra anteriores, estimando suas chances de conversão e valor potencial de compra (MACHINE LEARNING, 2024).</w:t>
      </w:r>
      <w:r>
        <w:rPr>
          <w:rStyle w:val="eop"/>
          <w:color w:val="000000"/>
          <w:shd w:val="clear" w:color="auto" w:fill="FFFFFF"/>
        </w:rPr>
        <w:t> </w:t>
      </w:r>
    </w:p>
    <w:p w14:paraId="33A05115" w14:textId="3604F90B" w:rsidR="009032C8" w:rsidRDefault="009032C8" w:rsidP="003F4B66">
      <w:pPr>
        <w:pStyle w:val="TF-TEXTO"/>
        <w:rPr>
          <w:rStyle w:val="eop"/>
          <w:color w:val="000000"/>
          <w:shd w:val="clear" w:color="auto" w:fill="FFFFFF"/>
        </w:rPr>
      </w:pPr>
      <w:r>
        <w:rPr>
          <w:rStyle w:val="normaltextrun"/>
          <w:color w:val="000000"/>
          <w:shd w:val="clear" w:color="auto" w:fill="FFFFFF"/>
        </w:rPr>
        <w:lastRenderedPageBreak/>
        <w:t xml:space="preserve">Outro exemplo que podemos usar é o uso de </w:t>
      </w:r>
      <w:commentRangeStart w:id="31"/>
      <w:r>
        <w:rPr>
          <w:rStyle w:val="normaltextrun"/>
          <w:color w:val="000000"/>
          <w:shd w:val="clear" w:color="auto" w:fill="FFFFFF"/>
        </w:rPr>
        <w:t>NLP (Processamento de Linguagem Natural</w:t>
      </w:r>
      <w:commentRangeEnd w:id="31"/>
      <w:r w:rsidR="00C369C1">
        <w:rPr>
          <w:rStyle w:val="Refdecomentrio"/>
        </w:rPr>
        <w:commentReference w:id="31"/>
      </w:r>
      <w:r>
        <w:rPr>
          <w:rStyle w:val="normaltextrun"/>
          <w:color w:val="000000"/>
          <w:shd w:val="clear" w:color="auto" w:fill="FFFFFF"/>
        </w:rPr>
        <w:t xml:space="preserve">) e </w:t>
      </w:r>
      <w:commentRangeStart w:id="32"/>
      <w:r>
        <w:rPr>
          <w:rStyle w:val="normaltextrun"/>
          <w:color w:val="000000"/>
          <w:shd w:val="clear" w:color="auto" w:fill="FFFFFF"/>
        </w:rPr>
        <w:t>NLG (Geração de Linguagem Natural)</w:t>
      </w:r>
      <w:commentRangeEnd w:id="32"/>
      <w:r w:rsidR="00C369C1">
        <w:rPr>
          <w:rStyle w:val="Refdecomentrio"/>
        </w:rPr>
        <w:commentReference w:id="32"/>
      </w:r>
      <w:r>
        <w:rPr>
          <w:rStyle w:val="normaltextrun"/>
          <w:color w:val="000000"/>
          <w:shd w:val="clear" w:color="auto" w:fill="FFFFFF"/>
        </w:rPr>
        <w:t xml:space="preserve"> no contexto do marketing digital. O NLP permite que empresas utilizem algoritmos para interpretar e decodificar textos, como comentários em redes sociais, classificando-os como positivos ou negativos. Esse monitoramento em tempo real possibilita decisões rápidas e ações imediatas pelos times responsáveis. Já a NLG é aplicada na geração automática de linguagem e narrativas a partir da análise de dados. Ela pode produzir resumos e respostas automáticas, transformando dados em texto que pode ser convertido em linguagem falada ou escrita</w:t>
      </w:r>
      <w:del w:id="33" w:author="Dalton Solano dos Reis" w:date="2024-07-05T16:15:00Z" w16du:dateUtc="2024-07-05T19:15:00Z">
        <w:r w:rsidDel="00C369C1">
          <w:rPr>
            <w:rStyle w:val="normaltextrun"/>
            <w:color w:val="000000"/>
            <w:shd w:val="clear" w:color="auto" w:fill="FFFFFF"/>
          </w:rPr>
          <w:delText>.</w:delText>
        </w:r>
      </w:del>
      <w:r>
        <w:rPr>
          <w:rStyle w:val="normaltextrun"/>
          <w:color w:val="000000"/>
          <w:shd w:val="clear" w:color="auto" w:fill="FFFFFF"/>
        </w:rPr>
        <w:t xml:space="preserve"> (MARCIO, 2021).</w:t>
      </w:r>
      <w:r>
        <w:rPr>
          <w:rStyle w:val="eop"/>
          <w:color w:val="000000"/>
          <w:shd w:val="clear" w:color="auto" w:fill="FFFFFF"/>
        </w:rPr>
        <w:t> </w:t>
      </w:r>
    </w:p>
    <w:p w14:paraId="2D20EAFB" w14:textId="03A0D3FE" w:rsidR="009032C8" w:rsidRDefault="009032C8" w:rsidP="003F4B66">
      <w:pPr>
        <w:pStyle w:val="TF-TEXTO"/>
        <w:rPr>
          <w:rStyle w:val="eop"/>
          <w:color w:val="000000"/>
          <w:shd w:val="clear" w:color="auto" w:fill="FFFFFF"/>
        </w:rPr>
      </w:pPr>
      <w:r>
        <w:rPr>
          <w:rStyle w:val="normaltextrun"/>
          <w:color w:val="000000"/>
          <w:shd w:val="clear" w:color="auto" w:fill="FFFFFF"/>
        </w:rPr>
        <w:t>A IA também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w:t>
      </w:r>
      <w:r>
        <w:rPr>
          <w:rStyle w:val="findhit"/>
          <w:color w:val="000000"/>
          <w:shd w:val="clear" w:color="auto" w:fill="FFFFFF"/>
        </w:rPr>
        <w:t>SILVA</w:t>
      </w:r>
      <w:r>
        <w:rPr>
          <w:rStyle w:val="normaltextrun"/>
          <w:color w:val="000000"/>
          <w:shd w:val="clear" w:color="auto" w:fill="FFFFFF"/>
        </w:rPr>
        <w:t>; BELLUZZO; VALENTE, 2023).</w:t>
      </w:r>
      <w:r>
        <w:rPr>
          <w:rStyle w:val="eop"/>
          <w:color w:val="000000"/>
          <w:shd w:val="clear" w:color="auto" w:fill="FFFFFF"/>
        </w:rPr>
        <w:t> </w:t>
      </w:r>
    </w:p>
    <w:p w14:paraId="496F2332" w14:textId="0B90F451" w:rsidR="009032C8" w:rsidRDefault="009032C8" w:rsidP="003F4B66">
      <w:pPr>
        <w:pStyle w:val="TF-TEXTO"/>
        <w:rPr>
          <w:rStyle w:val="eop"/>
          <w:color w:val="000000"/>
          <w:shd w:val="clear" w:color="auto" w:fill="FFFFFF"/>
        </w:rPr>
      </w:pPr>
      <w:r>
        <w:rPr>
          <w:rStyle w:val="normaltextrun"/>
          <w:color w:val="000000"/>
          <w:shd w:val="clear" w:color="auto" w:fill="FFFFFF"/>
        </w:rPr>
        <w:t xml:space="preserve">A importância de converter dados em ativos estratégicos para gerar valor para a empresa a longo prazo é evidente. Isso pode ser alcançado por meio de análises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65F08F34" w14:textId="04CE46B0" w:rsidR="009032C8" w:rsidRDefault="009032C8" w:rsidP="009032C8">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w:t>
      </w:r>
      <w:r w:rsidR="00FA55EF">
        <w:rPr>
          <w:rStyle w:val="normaltextrun"/>
          <w:color w:val="000000"/>
          <w:shd w:val="clear" w:color="auto" w:fill="FFFFFF"/>
        </w:rPr>
        <w:t xml:space="preserve"> IA</w:t>
      </w:r>
      <w:r>
        <w:rPr>
          <w:rStyle w:val="normaltextrun"/>
          <w:color w:val="000000"/>
          <w:shd w:val="clear" w:color="auto" w:fill="FFFFFF"/>
        </w:rPr>
        <w:t xml:space="preserve"> (PEREIRA, 2021). </w:t>
      </w:r>
      <w:r>
        <w:rPr>
          <w:rStyle w:val="eop"/>
          <w:color w:val="000000"/>
          <w:shd w:val="clear" w:color="auto" w:fill="FFFFFF"/>
        </w:rPr>
        <w:t> </w:t>
      </w:r>
    </w:p>
    <w:p w14:paraId="49F36D62" w14:textId="15168B5F" w:rsidR="009032C8" w:rsidRDefault="009032C8" w:rsidP="009032C8">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 </w:t>
      </w:r>
      <w:r>
        <w:rPr>
          <w:rStyle w:val="eop"/>
          <w:color w:val="000000"/>
          <w:shd w:val="clear" w:color="auto" w:fill="FFFFFF"/>
        </w:rPr>
        <w:t> </w:t>
      </w:r>
    </w:p>
    <w:p w14:paraId="214B12E3" w14:textId="05E4CAF2"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Uma técnica que pode ser utilizada para o processamento de dados é o aprendizado supervisionado. Esse método de aprendizado de máquina usa dados rotulados para treinar um modelo, permitindo prever resultados para novos dados desconhecidos. O processo envolve coleta e preparação de dados, divisão em conjuntos de treinamento e teste, escolha e treinamento de um modelo adequado, como regressão linear, árvores de decisão ou redes neurais, avaliação do modelo com métricas como exatidão e precisão, ajustes se necessário, e finalmente, a implantação para previsões em novos dados</w:t>
      </w:r>
      <w:del w:id="34" w:author="Dalton Solano dos Reis" w:date="2024-07-05T16:16:00Z" w16du:dateUtc="2024-07-05T19:16:00Z">
        <w:r w:rsidDel="00C369C1">
          <w:rPr>
            <w:rStyle w:val="normaltextrun"/>
            <w:color w:val="000000"/>
            <w:shd w:val="clear" w:color="auto" w:fill="FFFFFF"/>
          </w:rPr>
          <w:delText>.</w:delText>
        </w:r>
      </w:del>
      <w:r>
        <w:rPr>
          <w:rStyle w:val="normaltextrun"/>
          <w:color w:val="000000"/>
          <w:shd w:val="clear" w:color="auto" w:fill="FFFFFF"/>
        </w:rPr>
        <w:t xml:space="preserve"> (REIS, 2023).</w:t>
      </w:r>
    </w:p>
    <w:p w14:paraId="3E2754F4" w14:textId="487F72E0" w:rsidR="009032C8" w:rsidRDefault="009032C8" w:rsidP="009032C8">
      <w:pPr>
        <w:pStyle w:val="TF-TEXTO"/>
        <w:rPr>
          <w:rStyle w:val="eop"/>
          <w:color w:val="000000"/>
          <w:shd w:val="clear" w:color="auto" w:fill="FFFFFF"/>
        </w:rPr>
      </w:pPr>
      <w:r>
        <w:rPr>
          <w:rStyle w:val="normaltextrun"/>
          <w:color w:val="000000"/>
          <w:shd w:val="clear" w:color="auto" w:fill="FFFFFF"/>
        </w:rPr>
        <w:t>Para otimização de processos, na indústria redes neurais artificiais oferecem uma ferramenta poderosa. Inspiradas nas capacidades do cérebro humano, esses modelos computacionais são capazes de aprender a partir de dados e executar tarefas complexas como classificação, regressão, reconhecimento de padrões e previsão. Na prática industrial, as redes neurais artificiais são particularmente úteis no diagnóstico técnico de sistemas, sendo capazes de capturar relações complexas entre as variáveis de processo e identificar com precisão as causas de falhas. Um exemplo notável dessa aplicação é o sistema desenvolvido pela Siemens, que utiliza redes neurais artificiais para monitorar e diagnosticar falhas em turbinas a gás, resultando em melhorias significativas na eficiência operacional e na redução dos custos de manutenção</w:t>
      </w:r>
      <w:del w:id="35" w:author="Dalton Solano dos Reis" w:date="2024-07-05T16:18:00Z" w16du:dateUtc="2024-07-05T19:18:00Z">
        <w:r w:rsidDel="00C369C1">
          <w:rPr>
            <w:rStyle w:val="normaltextrun"/>
            <w:color w:val="000000"/>
            <w:shd w:val="clear" w:color="auto" w:fill="FFFFFF"/>
          </w:rPr>
          <w:delText>.</w:delText>
        </w:r>
      </w:del>
      <w:r>
        <w:rPr>
          <w:rStyle w:val="normaltextrun"/>
          <w:color w:val="000000"/>
          <w:shd w:val="clear" w:color="auto" w:fill="FFFFFF"/>
        </w:rPr>
        <w:t xml:space="preserve"> (PERDIGÃO </w:t>
      </w:r>
      <w:r>
        <w:rPr>
          <w:rStyle w:val="normaltextrun"/>
          <w:i/>
          <w:iCs/>
          <w:color w:val="000000"/>
          <w:shd w:val="clear" w:color="auto" w:fill="FFFFFF"/>
        </w:rPr>
        <w:t xml:space="preserve">et al., </w:t>
      </w:r>
      <w:r>
        <w:rPr>
          <w:rStyle w:val="normaltextrun"/>
          <w:color w:val="000000"/>
          <w:shd w:val="clear" w:color="auto" w:fill="FFFFFF"/>
        </w:rPr>
        <w:t>2023)</w:t>
      </w:r>
      <w:ins w:id="36" w:author="Dalton Solano dos Reis" w:date="2024-07-05T16:18:00Z" w16du:dateUtc="2024-07-05T19:18:00Z">
        <w:r w:rsidR="00C369C1">
          <w:rPr>
            <w:rStyle w:val="eop"/>
            <w:color w:val="000000"/>
            <w:shd w:val="clear" w:color="auto" w:fill="FFFFFF"/>
          </w:rPr>
          <w:t>.</w:t>
        </w:r>
      </w:ins>
      <w:del w:id="37" w:author="Dalton Solano dos Reis" w:date="2024-07-05T16:18:00Z" w16du:dateUtc="2024-07-05T19:18:00Z">
        <w:r w:rsidDel="00C369C1">
          <w:rPr>
            <w:rStyle w:val="eop"/>
            <w:color w:val="000000"/>
            <w:shd w:val="clear" w:color="auto" w:fill="FFFFFF"/>
          </w:rPr>
          <w:delText> </w:delText>
        </w:r>
      </w:del>
    </w:p>
    <w:p w14:paraId="627B07F9" w14:textId="1888160A" w:rsidR="009032C8" w:rsidRDefault="009032C8" w:rsidP="009032C8">
      <w:pPr>
        <w:pStyle w:val="TF-TEXTO"/>
        <w:rPr>
          <w:rStyle w:val="eop"/>
          <w:color w:val="000000"/>
          <w:shd w:val="clear" w:color="auto" w:fill="FFFFFF"/>
        </w:rPr>
      </w:pPr>
      <w:r>
        <w:rPr>
          <w:rStyle w:val="normaltextrun"/>
          <w:color w:val="000000"/>
          <w:shd w:val="clear" w:color="auto" w:fill="FFFFFF"/>
        </w:rPr>
        <w:t xml:space="preserve">Uma alternativa para as empresas é o uso de </w:t>
      </w:r>
      <w:proofErr w:type="spellStart"/>
      <w:r w:rsidRPr="00C369C1">
        <w:rPr>
          <w:rStyle w:val="normaltextrun"/>
          <w:i/>
          <w:iCs/>
          <w:color w:val="000000"/>
          <w:shd w:val="clear" w:color="auto" w:fill="FFFFFF"/>
          <w:rPrChange w:id="38" w:author="Dalton Solano dos Reis" w:date="2024-07-05T16:18:00Z" w16du:dateUtc="2024-07-05T19:18:00Z">
            <w:rPr>
              <w:rStyle w:val="normaltextrun"/>
              <w:color w:val="000000"/>
              <w:shd w:val="clear" w:color="auto" w:fill="FFFFFF"/>
            </w:rPr>
          </w:rPrChange>
        </w:rPr>
        <w:t>chatbots</w:t>
      </w:r>
      <w:proofErr w:type="spellEnd"/>
      <w:r>
        <w:rPr>
          <w:rStyle w:val="normaltextrun"/>
          <w:color w:val="000000"/>
          <w:shd w:val="clear" w:color="auto" w:fill="FFFFFF"/>
        </w:rPr>
        <w:t>, que melhoram a interação com consumidores, aumentam vendas e qualidade de atendimento, oferecem inovação e produtividade, e proporcionam atendimento personalizado. São uma alternativa econômica para pequenas e médias empresas, otimizando o suporte ao responder perguntas frequentes de forma simples e clara</w:t>
      </w:r>
      <w:del w:id="39" w:author="Dalton Solano dos Reis" w:date="2024-07-05T16:18:00Z" w16du:dateUtc="2024-07-05T19:18:00Z">
        <w:r w:rsidDel="00C369C1">
          <w:rPr>
            <w:rStyle w:val="normaltextrun"/>
            <w:color w:val="000000"/>
            <w:shd w:val="clear" w:color="auto" w:fill="FFFFFF"/>
          </w:rPr>
          <w:delText>.</w:delText>
        </w:r>
      </w:del>
      <w:r>
        <w:rPr>
          <w:rStyle w:val="normaltextrun"/>
          <w:color w:val="000000"/>
          <w:shd w:val="clear" w:color="auto" w:fill="FFFFFF"/>
        </w:rPr>
        <w:t xml:space="preserve"> (</w:t>
      </w:r>
      <w:r>
        <w:rPr>
          <w:rStyle w:val="findhit"/>
          <w:color w:val="000000"/>
          <w:shd w:val="clear" w:color="auto" w:fill="FFFFFF"/>
        </w:rPr>
        <w:t>SILVA</w:t>
      </w:r>
      <w:r>
        <w:rPr>
          <w:rStyle w:val="normaltextrun"/>
          <w:color w:val="000000"/>
          <w:shd w:val="clear" w:color="auto" w:fill="FFFFFF"/>
        </w:rPr>
        <w:t>, 2019)</w:t>
      </w:r>
      <w:ins w:id="40" w:author="Dalton Solano dos Reis" w:date="2024-07-05T16:18:00Z" w16du:dateUtc="2024-07-05T19:18:00Z">
        <w:r w:rsidR="00C369C1">
          <w:rPr>
            <w:rStyle w:val="eop"/>
            <w:color w:val="000000"/>
            <w:shd w:val="clear" w:color="auto" w:fill="FFFFFF"/>
          </w:rPr>
          <w:t>.</w:t>
        </w:r>
      </w:ins>
      <w:del w:id="41" w:author="Dalton Solano dos Reis" w:date="2024-07-05T16:18:00Z" w16du:dateUtc="2024-07-05T19:18:00Z">
        <w:r w:rsidDel="00C369C1">
          <w:rPr>
            <w:rStyle w:val="eop"/>
            <w:color w:val="000000"/>
            <w:shd w:val="clear" w:color="auto" w:fill="FFFFFF"/>
          </w:rPr>
          <w:delText> </w:delText>
        </w:r>
      </w:del>
    </w:p>
    <w:p w14:paraId="5BB75802" w14:textId="1CC92853" w:rsidR="009032C8" w:rsidRDefault="009032C8" w:rsidP="009032C8">
      <w:pPr>
        <w:pStyle w:val="TF-TEXTO"/>
        <w:rPr>
          <w:rStyle w:val="eop"/>
          <w:color w:val="000000"/>
          <w:shd w:val="clear" w:color="auto" w:fill="FFFFFF"/>
        </w:rPr>
      </w:pPr>
      <w:r>
        <w:rPr>
          <w:rStyle w:val="normaltextrun"/>
          <w:color w:val="000000"/>
          <w:shd w:val="clear" w:color="auto" w:fill="FFFFFF"/>
        </w:rPr>
        <w:t xml:space="preserve">É possível utilizar </w:t>
      </w:r>
      <w:proofErr w:type="spellStart"/>
      <w:r w:rsidRPr="00C369C1">
        <w:rPr>
          <w:rStyle w:val="normaltextrun"/>
          <w:i/>
          <w:iCs/>
          <w:color w:val="000000"/>
          <w:shd w:val="clear" w:color="auto" w:fill="FFFFFF"/>
          <w:rPrChange w:id="42" w:author="Dalton Solano dos Reis" w:date="2024-07-05T16:18:00Z" w16du:dateUtc="2024-07-05T19:18:00Z">
            <w:rPr>
              <w:rStyle w:val="normaltextrun"/>
              <w:color w:val="000000"/>
              <w:shd w:val="clear" w:color="auto" w:fill="FFFFFF"/>
            </w:rPr>
          </w:rPrChange>
        </w:rPr>
        <w:t>chatbots</w:t>
      </w:r>
      <w:proofErr w:type="spellEnd"/>
      <w:r>
        <w:rPr>
          <w:rStyle w:val="normaltextrun"/>
          <w:color w:val="000000"/>
          <w:shd w:val="clear" w:color="auto" w:fill="FFFFFF"/>
        </w:rPr>
        <w:t xml:space="preserve"> com NLP para proporcionar interações mais naturais e eficientes. O NLP permite que máquinas compreendam e respondam às solicitações dos clientes de maneira semelhante à humana, analisando o texto ou fala do usuário para identificar a intenção por trás da comunicação. Esses </w:t>
      </w:r>
      <w:proofErr w:type="spellStart"/>
      <w:r w:rsidRPr="00C369C1">
        <w:rPr>
          <w:rStyle w:val="normaltextrun"/>
          <w:i/>
          <w:iCs/>
          <w:color w:val="000000"/>
          <w:shd w:val="clear" w:color="auto" w:fill="FFFFFF"/>
          <w:rPrChange w:id="43" w:author="Dalton Solano dos Reis" w:date="2024-07-05T16:19:00Z" w16du:dateUtc="2024-07-05T19:19:00Z">
            <w:rPr>
              <w:rStyle w:val="normaltextrun"/>
              <w:color w:val="000000"/>
              <w:shd w:val="clear" w:color="auto" w:fill="FFFFFF"/>
            </w:rPr>
          </w:rPrChange>
        </w:rPr>
        <w:t>chatbots</w:t>
      </w:r>
      <w:proofErr w:type="spellEnd"/>
      <w:r>
        <w:rPr>
          <w:rStyle w:val="normaltextrun"/>
          <w:color w:val="000000"/>
          <w:shd w:val="clear" w:color="auto" w:fill="FFFFFF"/>
        </w:rPr>
        <w:t xml:space="preserve"> seguem um processo que inclui pré-processamento dos dados, análise morfológica e contextual, reconhecimento de intenção e entidades relevantes, além de considerar o histórico da sessão para oferecer respostas adequadas e personalizadas. Essa tecnologia não apenas melhora a experiência do cliente, proporcionando respostas rápidas e precisas, mas também aumenta a eficiência operacional ao reduzir o tempo de espera e garantir um suporte mais eficaz e personalizado (AYRES, 2023).</w:t>
      </w:r>
      <w:r>
        <w:rPr>
          <w:rStyle w:val="eop"/>
          <w:color w:val="000000"/>
          <w:shd w:val="clear" w:color="auto" w:fill="FFFFFF"/>
        </w:rPr>
        <w:t> </w:t>
      </w:r>
    </w:p>
    <w:p w14:paraId="7BB83642" w14:textId="058553F0" w:rsidR="009032C8" w:rsidRDefault="009032C8" w:rsidP="009032C8">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IA, o custo marginal de atender um usuário adicional em muitas redes digitais é praticamente zero, além do pequeno custo incremental da capacidade de computação, prontamente </w:t>
      </w:r>
      <w:r>
        <w:rPr>
          <w:rStyle w:val="normaltextrun"/>
          <w:color w:val="000000"/>
          <w:shd w:val="clear" w:color="auto" w:fill="FFFFFF"/>
        </w:rPr>
        <w:lastRenderedPageBreak/>
        <w:t>disponibilizada pelos provedores de serviços em nuvem. Como resultado, torna-se muito mais fácil escalar um modelo operacional digital, permitindo que as empresas ampliem suas operações de maneira eficiente e econômica</w:t>
      </w:r>
      <w:del w:id="44" w:author="Dalton Solano dos Reis" w:date="2024-07-05T16:20:00Z" w16du:dateUtc="2024-07-05T19:20:00Z">
        <w:r w:rsidDel="00C369C1">
          <w:rPr>
            <w:rStyle w:val="normaltextrun"/>
            <w:color w:val="000000"/>
            <w:shd w:val="clear" w:color="auto" w:fill="FFFFFF"/>
          </w:rPr>
          <w:delText>.</w:delText>
        </w:r>
      </w:del>
      <w:r>
        <w:rPr>
          <w:rStyle w:val="normaltextrun"/>
          <w:color w:val="000000"/>
          <w:shd w:val="clear" w:color="auto" w:fill="FFFFFF"/>
        </w:rPr>
        <w:t xml:space="preserve"> (REZENDE </w:t>
      </w:r>
      <w:r>
        <w:rPr>
          <w:rStyle w:val="normaltextrun"/>
          <w:i/>
          <w:iCs/>
          <w:color w:val="000000"/>
          <w:shd w:val="clear" w:color="auto" w:fill="FFFFFF"/>
        </w:rPr>
        <w:t>et al</w:t>
      </w:r>
      <w:r>
        <w:rPr>
          <w:rStyle w:val="normaltextrun"/>
          <w:color w:val="000000"/>
          <w:shd w:val="clear" w:color="auto" w:fill="FFFFFF"/>
        </w:rPr>
        <w:t>., 2021). </w:t>
      </w:r>
      <w:r>
        <w:rPr>
          <w:rStyle w:val="eop"/>
          <w:color w:val="000000"/>
          <w:shd w:val="clear" w:color="auto" w:fill="FFFFFF"/>
        </w:rPr>
        <w:t> </w:t>
      </w:r>
    </w:p>
    <w:p w14:paraId="53675F13" w14:textId="36A84C11" w:rsidR="009032C8" w:rsidRDefault="009032C8" w:rsidP="009032C8">
      <w:pPr>
        <w:pStyle w:val="TF-TEXTO"/>
        <w:rPr>
          <w:rStyle w:val="normaltextrun"/>
          <w:color w:val="000000"/>
        </w:rPr>
      </w:pPr>
      <w:r>
        <w:rPr>
          <w:rStyle w:val="normaltextrun"/>
          <w:color w:val="000000"/>
        </w:rPr>
        <w:t>Além disso, a</w:t>
      </w:r>
      <w:r w:rsidR="00FA55EF">
        <w:rPr>
          <w:rStyle w:val="normaltextrun"/>
          <w:color w:val="000000"/>
        </w:rPr>
        <w:t xml:space="preserve"> IA</w:t>
      </w:r>
      <w:r>
        <w:rPr>
          <w:rStyle w:val="normaltextrun"/>
          <w:color w:val="000000"/>
        </w:rPr>
        <w:t xml:space="preserve">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w:t>
      </w:r>
      <w:r w:rsidRPr="00C369C1">
        <w:rPr>
          <w:rStyle w:val="normaltextrun"/>
          <w:i/>
          <w:iCs/>
          <w:color w:val="000000"/>
          <w:rPrChange w:id="45" w:author="Dalton Solano dos Reis" w:date="2024-07-05T16:20:00Z" w16du:dateUtc="2024-07-05T19:20:00Z">
            <w:rPr>
              <w:rStyle w:val="normaltextrun"/>
              <w:color w:val="000000"/>
            </w:rPr>
          </w:rPrChange>
        </w:rPr>
        <w:t>turnover</w:t>
      </w:r>
      <w:r>
        <w:rPr>
          <w:rStyle w:val="normaltextrun"/>
          <w:color w:val="000000"/>
        </w:rPr>
        <w:t xml:space="preserve"> (taxa de rotatividade de colaboradores da empresa) e dos custos com contratação. Essa abordagem não apenas torna o processo de recrutamento mais ágil e organizado, mas também permite que o RH dedique mais tempo ao gerenciamento eficaz dos colaboradores da empresa, promovendo relacionamentos mais produtivos e eficazes</w:t>
      </w:r>
      <w:del w:id="46" w:author="Dalton Solano dos Reis" w:date="2024-07-05T16:20:00Z" w16du:dateUtc="2024-07-05T19:20:00Z">
        <w:r w:rsidDel="00C87985">
          <w:rPr>
            <w:rStyle w:val="normaltextrun"/>
            <w:color w:val="000000"/>
          </w:rPr>
          <w:delText>.</w:delText>
        </w:r>
      </w:del>
      <w:r>
        <w:rPr>
          <w:rStyle w:val="normaltextrun"/>
          <w:color w:val="000000"/>
        </w:rPr>
        <w:t xml:space="preserve"> (SOUSA, 2019).</w:t>
      </w:r>
    </w:p>
    <w:p w14:paraId="49463CA1" w14:textId="28F3D55F"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recrutamento, algoritmos de </w:t>
      </w:r>
      <w:del w:id="47" w:author="Dalton Solano dos Reis" w:date="2024-07-05T16:21:00Z" w16du:dateUtc="2024-07-05T19:21:00Z">
        <w:r w:rsidDel="00C87985">
          <w:rPr>
            <w:rStyle w:val="normaltextrun"/>
            <w:color w:val="000000"/>
            <w:shd w:val="clear" w:color="auto" w:fill="FFFFFF"/>
          </w:rPr>
          <w:delText>aprendizado de máquina (</w:delText>
        </w:r>
      </w:del>
      <w:r>
        <w:rPr>
          <w:rStyle w:val="normaltextrun"/>
          <w:color w:val="000000"/>
          <w:shd w:val="clear" w:color="auto" w:fill="FFFFFF"/>
        </w:rPr>
        <w:t>Machine Learning</w:t>
      </w:r>
      <w:del w:id="48" w:author="Dalton Solano dos Reis" w:date="2024-07-05T16:21:00Z" w16du:dateUtc="2024-07-05T19:21:00Z">
        <w:r w:rsidDel="00C87985">
          <w:rPr>
            <w:rStyle w:val="normaltextrun"/>
            <w:color w:val="000000"/>
            <w:shd w:val="clear" w:color="auto" w:fill="FFFFFF"/>
          </w:rPr>
          <w:delText xml:space="preserve">) </w:delText>
        </w:r>
      </w:del>
      <w:ins w:id="49" w:author="Dalton Solano dos Reis" w:date="2024-07-05T16:21:00Z" w16du:dateUtc="2024-07-05T19:21:00Z">
        <w:r w:rsidR="00C87985">
          <w:rPr>
            <w:rStyle w:val="normaltextrun"/>
            <w:color w:val="000000"/>
            <w:shd w:val="clear" w:color="auto" w:fill="FFFFFF"/>
          </w:rPr>
          <w:t xml:space="preserve"> </w:t>
        </w:r>
      </w:ins>
      <w:r>
        <w:rPr>
          <w:rStyle w:val="normaltextrun"/>
          <w:color w:val="000000"/>
          <w:shd w:val="clear" w:color="auto" w:fill="FFFFFF"/>
        </w:rPr>
        <w:t xml:space="preserve">são empregados para analisar grandes volumes de currículos e identificar padrões que correspondem aos requisitos das vagas. Esses algoritmos podem ser supervisionados, onde aprendem a partir de exemplos rotulados, ou não supervisionados, onde descobrem padrões por conta própria. Além disso, o aprendizado por reforço, onde o sistema melhora suas decisões com base em feedback positivo ou negativo, também pode ser utilizado. No contexto de seleção, o </w:t>
      </w:r>
      <w:proofErr w:type="spellStart"/>
      <w:r>
        <w:rPr>
          <w:rStyle w:val="normaltextrun"/>
          <w:color w:val="000000"/>
          <w:shd w:val="clear" w:color="auto" w:fill="FFFFFF"/>
        </w:rPr>
        <w:t>Deep</w:t>
      </w:r>
      <w:proofErr w:type="spellEnd"/>
      <w:r>
        <w:rPr>
          <w:rStyle w:val="normaltextrun"/>
          <w:color w:val="000000"/>
          <w:shd w:val="clear" w:color="auto" w:fill="FFFFFF"/>
        </w:rPr>
        <w:t xml:space="preserve"> Learning, um subtipo de aprendizado de máquina que utiliza redes neurais artificiais, é aplicado para analisar dados complexos e interligados, como respostas a entrevistas virtuais, expressões faciais e até mesmo entonação de voz, proporcionando uma análise mais profunda e precisa dos candidatos</w:t>
      </w:r>
      <w:del w:id="50" w:author="Dalton Solano dos Reis" w:date="2024-07-05T16:21:00Z" w16du:dateUtc="2024-07-05T19:21:00Z">
        <w:r w:rsidDel="00C87985">
          <w:rPr>
            <w:rStyle w:val="normaltextrun"/>
            <w:color w:val="000000"/>
            <w:shd w:val="clear" w:color="auto" w:fill="FFFFFF"/>
          </w:rPr>
          <w:delText>.</w:delText>
        </w:r>
      </w:del>
      <w:r>
        <w:rPr>
          <w:rStyle w:val="normaltextrun"/>
          <w:color w:val="000000"/>
          <w:shd w:val="clear" w:color="auto" w:fill="FFFFFF"/>
        </w:rPr>
        <w:t xml:space="preserve"> (SOUSA, 2019).</w:t>
      </w:r>
      <w:r>
        <w:rPr>
          <w:rStyle w:val="eop"/>
          <w:color w:val="000000"/>
          <w:shd w:val="clear" w:color="auto" w:fill="FFFFFF"/>
        </w:rPr>
        <w:t> </w:t>
      </w:r>
    </w:p>
    <w:p w14:paraId="7616AE24" w14:textId="188496D4"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Brasil, temos uma plataforma chamada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pioneira em recrutamento inteligente com IA desde 2015. Com uma base de dados de mais de 2 milhões de candidatos,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está presente em cerca de 8 países. Utilizando IA, a plataforma seleciona candidatos com base em potencial e compatibilidade, aumentando a eficiência do recrutamento. A Telefônica, por exemplo, aumentou em 76% o número de candidatos às vagas e reduziu em 60% o tempo de análise de dados ao usar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(SOUSA, 2019).</w:t>
      </w:r>
      <w:r>
        <w:rPr>
          <w:rStyle w:val="eop"/>
          <w:color w:val="000000"/>
          <w:shd w:val="clear" w:color="auto" w:fill="FFFFFF"/>
        </w:rPr>
        <w:t> </w:t>
      </w:r>
    </w:p>
    <w:p w14:paraId="5B673E36" w14:textId="0879901D" w:rsidR="009032C8" w:rsidRPr="009032C8" w:rsidRDefault="009032C8" w:rsidP="009032C8">
      <w:pPr>
        <w:pStyle w:val="TF-TEXTO"/>
      </w:pPr>
      <w:r>
        <w:rPr>
          <w:rStyle w:val="normaltextrun"/>
          <w:color w:val="000000"/>
          <w:shd w:val="clear" w:color="auto" w:fill="FFFFFF"/>
        </w:rPr>
        <w:t>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w:t>
      </w:r>
      <w:r w:rsidR="00FA55EF">
        <w:rPr>
          <w:rStyle w:val="normaltextrun"/>
          <w:color w:val="000000"/>
          <w:shd w:val="clear" w:color="auto" w:fill="FFFFFF"/>
        </w:rPr>
        <w:t xml:space="preserve"> IA</w:t>
      </w:r>
      <w:r>
        <w:rPr>
          <w:rStyle w:val="normaltextrun"/>
          <w:color w:val="000000"/>
          <w:shd w:val="clear" w:color="auto" w:fill="FFFFFF"/>
        </w:rPr>
        <w:t xml:space="preserve"> poderá desempenhar um papel transformador, gerando benefícios significativos para a sociedade como um todo</w:t>
      </w:r>
      <w:del w:id="51" w:author="Dalton Solano dos Reis" w:date="2024-07-05T16:22:00Z" w16du:dateUtc="2024-07-05T19:22:00Z">
        <w:r w:rsidDel="00C87985">
          <w:rPr>
            <w:rStyle w:val="normaltextrun"/>
            <w:color w:val="000000"/>
            <w:shd w:val="clear" w:color="auto" w:fill="FFFFFF"/>
          </w:rPr>
          <w:delText>.</w:delText>
        </w:r>
      </w:del>
      <w:r>
        <w:rPr>
          <w:rStyle w:val="normaltextrun"/>
          <w:color w:val="000000"/>
          <w:shd w:val="clear" w:color="auto" w:fill="FFFFFF"/>
        </w:rPr>
        <w:t xml:space="preserve"> (ANDRADE; POSSATO; VIOLIN, 2022). </w:t>
      </w:r>
      <w:r>
        <w:rPr>
          <w:rStyle w:val="eop"/>
          <w:color w:val="000000"/>
          <w:shd w:val="clear" w:color="auto" w:fill="FFFFFF"/>
        </w:rPr>
        <w:t> </w:t>
      </w:r>
    </w:p>
    <w:p w14:paraId="10A43D45" w14:textId="2B6C0457" w:rsidR="003F4B66" w:rsidRDefault="00C67979" w:rsidP="0042572D">
      <w:pPr>
        <w:pStyle w:val="Ttulo2"/>
      </w:pPr>
      <w:r w:rsidRPr="00FC4A9F">
        <w:lastRenderedPageBreak/>
        <w:t>Correlatos</w:t>
      </w:r>
    </w:p>
    <w:p w14:paraId="6A47A66A" w14:textId="427BC845" w:rsidR="009032C8" w:rsidRDefault="009032C8"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IA. O foco estava em estabelecer conexões entre a IA, marketing e sua aplicação nas empresas, visando compreender as tendências, avanços e aplicações dessa tecnologia emergente no contexto empresarial e de marketing. </w:t>
      </w:r>
      <w:r>
        <w:rPr>
          <w:rStyle w:val="eop"/>
          <w:color w:val="000000"/>
          <w:shd w:val="clear" w:color="auto" w:fill="FFFFFF"/>
        </w:rPr>
        <w:t> </w:t>
      </w:r>
    </w:p>
    <w:p w14:paraId="14F63006" w14:textId="6B5A96CB" w:rsidR="009032C8" w:rsidRDefault="009032C8" w:rsidP="00A44581">
      <w:pPr>
        <w:pStyle w:val="TF-TEXTO"/>
        <w:rPr>
          <w:rStyle w:val="eop"/>
          <w:color w:val="000000"/>
          <w:shd w:val="clear" w:color="auto" w:fill="FFFFFF"/>
        </w:rPr>
      </w:pPr>
      <w:r>
        <w:rPr>
          <w:rStyle w:val="normaltextrun"/>
          <w:color w:val="000000"/>
          <w:shd w:val="clear" w:color="auto" w:fill="FFFFFF"/>
        </w:rPr>
        <w:t xml:space="preserve">No campo do marketing digital, foram escolhidos trabalhos que oferecem tanto uma visão geral quanto situações aplicadas diretamente. O trabalho de </w:t>
      </w:r>
      <w:r>
        <w:rPr>
          <w:rStyle w:val="findhit"/>
          <w:color w:val="000000"/>
          <w:shd w:val="clear" w:color="auto" w:fill="FFFFFF"/>
        </w:rPr>
        <w:t>Silva</w:t>
      </w:r>
      <w:r>
        <w:rPr>
          <w:rStyle w:val="normaltextrun"/>
          <w:color w:val="000000"/>
          <w:shd w:val="clear" w:color="auto" w:fill="FFFFFF"/>
        </w:rPr>
        <w:t>, Belluzzo e Valente (2023) se destaca por proporcionar uma boa visão geral da</w:t>
      </w:r>
      <w:r w:rsidR="00FA55EF">
        <w:rPr>
          <w:rStyle w:val="normaltextrun"/>
          <w:color w:val="000000"/>
          <w:shd w:val="clear" w:color="auto" w:fill="FFFFFF"/>
        </w:rPr>
        <w:t xml:space="preserve"> IA</w:t>
      </w:r>
      <w:r>
        <w:rPr>
          <w:rStyle w:val="normaltextrun"/>
          <w:color w:val="000000"/>
          <w:shd w:val="clear" w:color="auto" w:fill="FFFFFF"/>
        </w:rPr>
        <w:t xml:space="preserve"> no marketing. O trabalho de </w:t>
      </w:r>
      <w:proofErr w:type="spellStart"/>
      <w:r>
        <w:rPr>
          <w:rStyle w:val="normaltextrun"/>
          <w:color w:val="000000"/>
          <w:shd w:val="clear" w:color="auto" w:fill="FFFFFF"/>
        </w:rPr>
        <w:t>Raslan</w:t>
      </w:r>
      <w:proofErr w:type="spellEnd"/>
      <w:r>
        <w:rPr>
          <w:rStyle w:val="normaltextrun"/>
          <w:color w:val="000000"/>
          <w:shd w:val="clear" w:color="auto" w:fill="FFFFFF"/>
        </w:rPr>
        <w:t>, Santos e Xavier (2023) é notável por mostrar diversas aplicações da IA dentro do marketing, além de explorar outras áreas dentro do marketing onde essa tecnologia pode ser aplicada. Por fim, o trabalho de Pereira, Farina e Florian (2022) foi selecionado por demonstrar o machine learning, uma técnica de IA, aplicado ao marketing.</w:t>
      </w:r>
      <w:r>
        <w:rPr>
          <w:rStyle w:val="eop"/>
          <w:color w:val="000000"/>
          <w:shd w:val="clear" w:color="auto" w:fill="FFFFFF"/>
        </w:rPr>
        <w:t> </w:t>
      </w:r>
    </w:p>
    <w:p w14:paraId="797CC63E" w14:textId="6ABBF611" w:rsidR="009032C8" w:rsidRDefault="009032C8" w:rsidP="00A44581">
      <w:pPr>
        <w:pStyle w:val="TF-TEXTO"/>
        <w:rPr>
          <w:rStyle w:val="eop"/>
          <w:color w:val="000000"/>
          <w:shd w:val="clear" w:color="auto" w:fill="FFFFFF"/>
        </w:rPr>
      </w:pPr>
      <w:r>
        <w:rPr>
          <w:rStyle w:val="normaltextrun"/>
          <w:color w:val="000000"/>
          <w:shd w:val="clear" w:color="auto" w:fill="FFFFFF"/>
        </w:rPr>
        <w:t>No campo da</w:t>
      </w:r>
      <w:r w:rsidR="00FA55EF">
        <w:rPr>
          <w:rStyle w:val="normaltextrun"/>
          <w:color w:val="000000"/>
          <w:shd w:val="clear" w:color="auto" w:fill="FFFFFF"/>
        </w:rPr>
        <w:t xml:space="preserve"> IA</w:t>
      </w:r>
      <w:r>
        <w:rPr>
          <w:rStyle w:val="normaltextrun"/>
          <w:color w:val="000000"/>
          <w:shd w:val="clear" w:color="auto" w:fill="FFFFFF"/>
        </w:rPr>
        <w:t xml:space="preserve"> nas empresas, foram escolhidos trabalhos que oferecem tanto uma visão geral quanto aplicações específicas. O trabalho de Rezende et al. (2021) traz uma visão geral da IA nas empresas. O trabalho de Perdigão et al. (2023) foca mais diretamente na indústria, apresentando funções e aplicações da IA e destacando o que pode ser otimizado por meio dessa tecnologia. Por fim, o trabalho de Sousa (2019) foi selecionado por demonstrar a IA aplicada em uma área muito importante nas empresas, que é o RH, mostrando aplicações e técnicas de como utilizar essa tecnologia para melhorar a gestão de recursos humanos.</w:t>
      </w:r>
      <w:r>
        <w:rPr>
          <w:rStyle w:val="eop"/>
          <w:color w:val="000000"/>
          <w:shd w:val="clear" w:color="auto" w:fill="FFFFFF"/>
        </w:rPr>
        <w:t> </w:t>
      </w:r>
    </w:p>
    <w:p w14:paraId="51F0CD36" w14:textId="71EF558C" w:rsidR="009032C8" w:rsidRDefault="009032C8" w:rsidP="00A44581">
      <w:pPr>
        <w:pStyle w:val="TF-TEXTO"/>
        <w:rPr>
          <w:rStyle w:val="eop"/>
          <w:color w:val="000000"/>
          <w:shd w:val="clear" w:color="auto" w:fill="FFFFFF"/>
        </w:rPr>
      </w:pPr>
      <w:r>
        <w:rPr>
          <w:rStyle w:val="normaltextrun"/>
          <w:color w:val="000000"/>
          <w:shd w:val="clear" w:color="auto" w:fill="FFFFFF"/>
        </w:rPr>
        <w:t>Estudar</w:t>
      </w:r>
      <w:r w:rsidR="00FA55EF">
        <w:rPr>
          <w:rStyle w:val="normaltextrun"/>
          <w:color w:val="000000"/>
          <w:shd w:val="clear" w:color="auto" w:fill="FFFFFF"/>
        </w:rPr>
        <w:t xml:space="preserve"> IA</w:t>
      </w:r>
      <w:r>
        <w:rPr>
          <w:rStyle w:val="normaltextrun"/>
          <w:color w:val="000000"/>
          <w:shd w:val="clear" w:color="auto" w:fill="FFFFFF"/>
        </w:rPr>
        <w:t xml:space="preserve">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 </w:t>
      </w:r>
      <w:r>
        <w:rPr>
          <w:rStyle w:val="eop"/>
          <w:color w:val="000000"/>
          <w:shd w:val="clear" w:color="auto" w:fill="FFFFFF"/>
        </w:rPr>
        <w:t> </w:t>
      </w:r>
    </w:p>
    <w:p w14:paraId="7589BAAB" w14:textId="622DEAE8" w:rsidR="003F4B66" w:rsidRDefault="003F4B66" w:rsidP="003F4B66">
      <w:pPr>
        <w:pStyle w:val="TF-LEGENDA"/>
      </w:pPr>
      <w:bookmarkStart w:id="52"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52"/>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210B8E18" w:rsidR="0042572D" w:rsidRDefault="009032C8" w:rsidP="00F418A3">
            <w:pPr>
              <w:pStyle w:val="TF-TEXTOQUADRO"/>
              <w:jc w:val="center"/>
            </w:pPr>
            <w:r>
              <w:rPr>
                <w:rStyle w:val="findhit"/>
                <w:szCs w:val="22"/>
                <w:shd w:val="clear" w:color="auto" w:fill="FFFFFF"/>
              </w:rPr>
              <w:t>Silva</w:t>
            </w:r>
            <w:r>
              <w:rPr>
                <w:rStyle w:val="normaltextrun"/>
                <w:szCs w:val="22"/>
                <w:shd w:val="clear" w:color="auto" w:fill="FFFFFF"/>
              </w:rPr>
              <w:t>; Belluzzo; Valente (2023) </w:t>
            </w:r>
            <w:r>
              <w:rPr>
                <w:rStyle w:val="eop"/>
                <w:szCs w:val="22"/>
                <w:shd w:val="clear" w:color="auto" w:fill="FFFFFF"/>
              </w:rPr>
              <w:t> </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5EBD842D" w:rsidR="0042572D" w:rsidRDefault="009032C8" w:rsidP="00F418A3">
            <w:pPr>
              <w:pStyle w:val="TF-TEXTOQUADRO"/>
              <w:jc w:val="center"/>
            </w:pPr>
            <w:r>
              <w:rPr>
                <w:rStyle w:val="normaltextrun"/>
                <w:color w:val="000000"/>
                <w:szCs w:val="22"/>
                <w:shd w:val="clear" w:color="auto" w:fill="FFFFFF"/>
              </w:rPr>
              <w:t>Machine Learning no Marketing</w:t>
            </w:r>
          </w:p>
        </w:tc>
        <w:tc>
          <w:tcPr>
            <w:tcW w:w="1843" w:type="dxa"/>
          </w:tcPr>
          <w:p w14:paraId="4084FAB1" w14:textId="6B5EA373" w:rsidR="0042572D" w:rsidRDefault="009032C8" w:rsidP="00F418A3">
            <w:pPr>
              <w:pStyle w:val="TF-TEXTOQUADRO"/>
              <w:jc w:val="center"/>
            </w:pPr>
            <w:r>
              <w:rPr>
                <w:rStyle w:val="normaltextrun"/>
                <w:color w:val="000000"/>
                <w:szCs w:val="22"/>
                <w:shd w:val="clear" w:color="auto" w:fill="FFFFFF"/>
              </w:rPr>
              <w:t>Pereira; Farina; Florian (2022)</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0EE1E4D7" w:rsidR="0042572D" w:rsidRDefault="009032C8" w:rsidP="00F418A3">
            <w:pPr>
              <w:pStyle w:val="TF-TEXTOQUADRO"/>
              <w:jc w:val="center"/>
            </w:pPr>
            <w:proofErr w:type="spellStart"/>
            <w:r>
              <w:rPr>
                <w:rStyle w:val="normaltextrun"/>
                <w:szCs w:val="22"/>
                <w:shd w:val="clear" w:color="auto" w:fill="FFFFFF"/>
              </w:rPr>
              <w:t>Raslan</w:t>
            </w:r>
            <w:proofErr w:type="spellEnd"/>
            <w:r>
              <w:rPr>
                <w:rStyle w:val="normaltextrun"/>
                <w:szCs w:val="22"/>
                <w:shd w:val="clear" w:color="auto" w:fill="FFFFFF"/>
              </w:rPr>
              <w:t>; Santos; Xavier (2023)</w:t>
            </w:r>
            <w:r>
              <w:rPr>
                <w:rStyle w:val="eop"/>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1EFDDD91" w:rsidR="0042572D" w:rsidRDefault="009032C8" w:rsidP="00F418A3">
            <w:pPr>
              <w:pStyle w:val="TF-TEXTOQUADRO"/>
              <w:jc w:val="center"/>
            </w:pPr>
            <w:r>
              <w:rPr>
                <w:rStyle w:val="normaltextrun"/>
                <w:color w:val="000000"/>
                <w:szCs w:val="22"/>
                <w:shd w:val="clear" w:color="auto" w:fill="FFFFFF"/>
              </w:rPr>
              <w:t>Rezende et al. (2021) </w:t>
            </w:r>
            <w:r>
              <w:rPr>
                <w:rStyle w:val="eop"/>
                <w:color w:val="000000"/>
                <w:szCs w:val="22"/>
                <w:shd w:val="clear" w:color="auto" w:fill="FFFFFF"/>
              </w:rPr>
              <w:t> </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4727A8DB" w:rsidR="0042572D" w:rsidRDefault="009032C8" w:rsidP="00F418A3">
            <w:pPr>
              <w:pStyle w:val="TF-TEXTOQUADRO"/>
              <w:jc w:val="center"/>
            </w:pPr>
            <w:r>
              <w:rPr>
                <w:rStyle w:val="normaltextrun"/>
                <w:color w:val="000000"/>
                <w:szCs w:val="22"/>
                <w:shd w:val="clear" w:color="auto" w:fill="FFFFFF"/>
              </w:rPr>
              <w:t>Inteligência Artificial na Industria</w:t>
            </w:r>
          </w:p>
        </w:tc>
        <w:tc>
          <w:tcPr>
            <w:tcW w:w="1843" w:type="dxa"/>
          </w:tcPr>
          <w:p w14:paraId="422016CA" w14:textId="4C7527EF" w:rsidR="0042572D" w:rsidRPr="009032C8" w:rsidRDefault="009032C8" w:rsidP="00F418A3">
            <w:pPr>
              <w:pStyle w:val="TF-TEXTOQUADRO"/>
              <w:jc w:val="center"/>
            </w:pPr>
            <w:r w:rsidRPr="009032C8">
              <w:rPr>
                <w:rStyle w:val="normaltextrun"/>
                <w:color w:val="000000"/>
                <w:szCs w:val="22"/>
                <w:shd w:val="clear" w:color="auto" w:fill="FFFFFF"/>
              </w:rPr>
              <w:t>Perdigão et al. (2023)</w:t>
            </w:r>
            <w:r w:rsidRPr="009032C8">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18BCC765" w:rsidR="0042572D" w:rsidRDefault="009032C8" w:rsidP="00F418A3">
            <w:pPr>
              <w:pStyle w:val="TF-TEXTOQUADRO"/>
              <w:jc w:val="center"/>
            </w:pPr>
            <w:r>
              <w:rPr>
                <w:rStyle w:val="normaltextrun"/>
                <w:color w:val="000000"/>
                <w:szCs w:val="22"/>
                <w:shd w:val="clear" w:color="auto" w:fill="FFFFFF"/>
              </w:rPr>
              <w:t>Sousa (2019)</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53" w:name="_Toc54164921"/>
      <w:bookmarkStart w:id="54" w:name="_Toc54165675"/>
      <w:bookmarkStart w:id="55" w:name="_Toc54169333"/>
      <w:bookmarkStart w:id="56" w:name="_Toc96347439"/>
      <w:bookmarkStart w:id="57" w:name="_Toc96357723"/>
      <w:bookmarkStart w:id="58" w:name="_Toc96491866"/>
      <w:bookmarkStart w:id="59" w:name="_Toc411603107"/>
      <w:bookmarkEnd w:id="12"/>
      <w:r>
        <w:lastRenderedPageBreak/>
        <w:t>Justificativa</w:t>
      </w:r>
    </w:p>
    <w:p w14:paraId="1D8A6722" w14:textId="60474D60"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w:t>
      </w:r>
      <w:r w:rsidR="00FA55EF">
        <w:rPr>
          <w:rStyle w:val="normaltextrun"/>
          <w:color w:val="000000"/>
          <w:shd w:val="clear" w:color="auto" w:fill="FFFFFF"/>
        </w:rPr>
        <w:t xml:space="preserve"> </w:t>
      </w:r>
      <w:proofErr w:type="gramStart"/>
      <w:r w:rsidR="00FA55EF">
        <w:rPr>
          <w:rStyle w:val="normaltextrun"/>
          <w:color w:val="000000"/>
          <w:shd w:val="clear" w:color="auto" w:fill="FFFFFF"/>
        </w:rPr>
        <w:t>IA</w:t>
      </w:r>
      <w:r>
        <w:rPr>
          <w:rStyle w:val="normaltextrun"/>
          <w:color w:val="000000"/>
          <w:shd w:val="clear" w:color="auto" w:fill="FFFFFF"/>
        </w:rPr>
        <w:t>, focando</w:t>
      </w:r>
      <w:proofErr w:type="gramEnd"/>
      <w:r>
        <w:rPr>
          <w:rStyle w:val="normaltextrun"/>
          <w:color w:val="000000"/>
          <w:shd w:val="clear" w:color="auto" w:fill="FFFFFF"/>
        </w:rPr>
        <w:t xml:space="preserve">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3F46FE1A" w14:textId="2E57AF46" w:rsidR="009032C8" w:rsidRDefault="009032C8" w:rsidP="00451B94">
      <w:pPr>
        <w:pStyle w:val="TF-TEXTO"/>
        <w:rPr>
          <w:rStyle w:val="eop"/>
          <w:color w:val="000000"/>
          <w:shd w:val="clear" w:color="auto" w:fill="FFFFFF"/>
        </w:rPr>
      </w:pPr>
      <w:r>
        <w:rPr>
          <w:rStyle w:val="normaltextrun"/>
          <w:color w:val="000000"/>
          <w:shd w:val="clear" w:color="auto" w:fill="FFFFFF"/>
        </w:rPr>
        <w:t>A implementação da IA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 </w:t>
      </w:r>
      <w:r>
        <w:rPr>
          <w:rStyle w:val="eop"/>
          <w:color w:val="000000"/>
          <w:shd w:val="clear" w:color="auto" w:fill="FFFFFF"/>
        </w:rPr>
        <w:t> </w:t>
      </w:r>
    </w:p>
    <w:p w14:paraId="2171E281" w14:textId="114CA25D" w:rsidR="009032C8" w:rsidRDefault="009032C8" w:rsidP="00451B94">
      <w:pPr>
        <w:pStyle w:val="TF-TEXTO"/>
        <w:rPr>
          <w:rStyle w:val="eop"/>
          <w:color w:val="000000"/>
          <w:shd w:val="clear" w:color="auto" w:fill="FFFFFF"/>
        </w:rPr>
      </w:pPr>
      <w:r>
        <w:rPr>
          <w:rStyle w:val="normaltextrun"/>
          <w:color w:val="000000"/>
          <w:shd w:val="clear" w:color="auto" w:fill="FFFFFF"/>
        </w:rPr>
        <w:t>A</w:t>
      </w:r>
      <w:r w:rsidR="00FA55EF">
        <w:rPr>
          <w:rStyle w:val="normaltextrun"/>
          <w:color w:val="000000"/>
          <w:shd w:val="clear" w:color="auto" w:fill="FFFFFF"/>
        </w:rPr>
        <w:t xml:space="preserve"> IA</w:t>
      </w:r>
      <w:r>
        <w:rPr>
          <w:rStyle w:val="normaltextrun"/>
          <w:color w:val="000000"/>
          <w:shd w:val="clear" w:color="auto" w:fill="FFFFFF"/>
        </w:rPr>
        <w:t xml:space="preserve"> oferece diversas oportunidades para aprimorar as estratégias de marketing, permitindo às empresas entenderem melhor seus clientes, personalizar suas experiências e otimizar suas campanhas (</w:t>
      </w:r>
      <w:r>
        <w:rPr>
          <w:rStyle w:val="findhit"/>
          <w:color w:val="000000"/>
          <w:shd w:val="clear" w:color="auto" w:fill="FFFFFF"/>
        </w:rPr>
        <w:t>SILVA</w:t>
      </w:r>
      <w:r>
        <w:rPr>
          <w:rStyle w:val="normaltextrun"/>
          <w:color w:val="000000"/>
          <w:shd w:val="clear" w:color="auto" w:fill="FFFFFF"/>
        </w:rPr>
        <w:t xml:space="preserve">;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429C093C" w14:textId="5754DD47" w:rsidR="009032C8" w:rsidRDefault="009032C8"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IA (ANDRADE; POSSATO; VIOLIN, 2022). </w:t>
      </w:r>
      <w:r>
        <w:rPr>
          <w:rStyle w:val="eop"/>
          <w:color w:val="000000"/>
          <w:shd w:val="clear" w:color="auto" w:fill="FFFFFF"/>
        </w:rPr>
        <w:t> </w:t>
      </w:r>
    </w:p>
    <w:p w14:paraId="493C1777" w14:textId="15470046" w:rsidR="009032C8" w:rsidRDefault="009032C8"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IA busca tornar as estratégias de marketing mais assertivas e eficientes, economizando tempo dos colaboradores. Assim, outras empresas e pesquisadores podem se inspirar neste estudo para compreender os benefícios que podem ser alcançados com a IA. </w:t>
      </w:r>
      <w:r>
        <w:rPr>
          <w:rStyle w:val="eop"/>
          <w:color w:val="000000"/>
          <w:shd w:val="clear" w:color="auto" w:fill="FFFFFF"/>
        </w:rPr>
        <w:t> </w:t>
      </w:r>
    </w:p>
    <w:p w14:paraId="2E4C7B44" w14:textId="028B356C" w:rsidR="009032C8" w:rsidRDefault="009032C8" w:rsidP="00451B94">
      <w:pPr>
        <w:pStyle w:val="TF-TEXTO"/>
        <w:rPr>
          <w:rStyle w:val="eop"/>
          <w:color w:val="000000"/>
          <w:shd w:val="clear" w:color="auto" w:fill="FFFFFF"/>
        </w:rPr>
      </w:pPr>
      <w:r>
        <w:rPr>
          <w:rStyle w:val="normaltextrun"/>
          <w:color w:val="000000"/>
          <w:shd w:val="clear" w:color="auto" w:fill="FFFFFF"/>
        </w:rPr>
        <w:t xml:space="preserve">Para desenvolver, se planeja utilizar técnicas avançadas como Machine Learning e NLP. Será coletado e analisado intenções de compra dos clientes para segmentá-los através de </w:t>
      </w:r>
      <w:proofErr w:type="spellStart"/>
      <w:r>
        <w:rPr>
          <w:rStyle w:val="normaltextrun"/>
          <w:color w:val="000000"/>
          <w:shd w:val="clear" w:color="auto" w:fill="FFFFFF"/>
        </w:rPr>
        <w:t>clustering</w:t>
      </w:r>
      <w:proofErr w:type="spellEnd"/>
      <w:r>
        <w:rPr>
          <w:rStyle w:val="normaltextrun"/>
          <w:color w:val="000000"/>
          <w:shd w:val="clear" w:color="auto" w:fill="FFFFFF"/>
        </w:rPr>
        <w:t xml:space="preserve"> e prever seus interesses em novos produtos usando modelos supervisionados. Além disso, será implementado sistemas de recomendação baseados nas preferências individuais dos </w:t>
      </w:r>
      <w:r>
        <w:rPr>
          <w:rStyle w:val="normaltextrun"/>
          <w:color w:val="000000"/>
          <w:shd w:val="clear" w:color="auto" w:fill="FFFFFF"/>
        </w:rPr>
        <w:lastRenderedPageBreak/>
        <w:t>clientes para personalizar ofertas, visando melhorar sua experiência e aumentar a eficácia das estratégias de marketing digital.</w:t>
      </w:r>
      <w:r>
        <w:rPr>
          <w:rStyle w:val="eop"/>
          <w:color w:val="000000"/>
          <w:shd w:val="clear" w:color="auto" w:fill="FFFFFF"/>
        </w:rPr>
        <w:t> </w:t>
      </w:r>
    </w:p>
    <w:p w14:paraId="5D8EC965" w14:textId="577CFB06" w:rsidR="009032C8" w:rsidRDefault="009032C8" w:rsidP="00451B94">
      <w:pPr>
        <w:pStyle w:val="TF-TEXTO"/>
        <w:rPr>
          <w:rStyle w:val="eop"/>
          <w:color w:val="000000"/>
          <w:shd w:val="clear" w:color="auto" w:fill="FFFFFF"/>
        </w:rPr>
      </w:pPr>
      <w:r>
        <w:rPr>
          <w:rStyle w:val="normaltextrun"/>
          <w:color w:val="000000"/>
          <w:shd w:val="clear" w:color="auto" w:fill="FFFFFF"/>
        </w:rPr>
        <w:t>O projeto em questão demonstra aderência ao eixo "Gestão de Sistemas de Informação e da Tecnologia da Informação" ao focar na aplicação da IA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Assim, reflete a aplicação prática dos conceitos, métodos, técnicas e ferramentas pertinentes ao gerenciamento de sistemas de informação e tecnologia da informação, conforme os conteúdos e competências derivadas do eixo escolhido. </w:t>
      </w:r>
      <w:r>
        <w:rPr>
          <w:rStyle w:val="eop"/>
          <w:color w:val="000000"/>
          <w:shd w:val="clear" w:color="auto" w:fill="FFFFFF"/>
        </w:rPr>
        <w:t> </w:t>
      </w:r>
    </w:p>
    <w:p w14:paraId="002AF629" w14:textId="77777777" w:rsidR="00451B94" w:rsidRDefault="00451B94" w:rsidP="00CD1BD6">
      <w:pPr>
        <w:pStyle w:val="Ttulo1"/>
      </w:pPr>
      <w:r>
        <w:t>METODOLOGIA</w:t>
      </w:r>
    </w:p>
    <w:p w14:paraId="32B60C15" w14:textId="41F04357" w:rsidR="009032C8" w:rsidRDefault="009032C8" w:rsidP="00C87985">
      <w:pPr>
        <w:pStyle w:val="TF-ALNEA"/>
        <w:tabs>
          <w:tab w:val="num" w:pos="1077"/>
        </w:tabs>
        <w:ind w:left="1077" w:hanging="397"/>
        <w:contextualSpacing w:val="0"/>
        <w:rPr>
          <w:rStyle w:val="eop"/>
          <w:color w:val="000000"/>
          <w:shd w:val="clear" w:color="auto" w:fill="FFFFFF"/>
        </w:rPr>
        <w:pPrChange w:id="60" w:author="Dalton Solano dos Reis" w:date="2024-07-05T16:27:00Z" w16du:dateUtc="2024-07-05T19:27:00Z">
          <w:pPr>
            <w:pStyle w:val="TF-TEXTO"/>
          </w:pPr>
        </w:pPrChange>
      </w:pPr>
      <w:r>
        <w:rPr>
          <w:rStyle w:val="normaltextrun"/>
          <w:color w:val="000000"/>
          <w:shd w:val="clear" w:color="auto" w:fill="FFFFFF"/>
        </w:rPr>
        <w:t xml:space="preserve">Para a execução deste trabalho, será adotada uma metodologia </w:t>
      </w:r>
      <w:del w:id="61" w:author="Dalton Solano dos Reis" w:date="2024-07-05T16:23:00Z" w16du:dateUtc="2024-07-05T19:23:00Z">
        <w:r w:rsidDel="00C87985">
          <w:rPr>
            <w:rStyle w:val="normaltextrun"/>
            <w:color w:val="000000"/>
            <w:shd w:val="clear" w:color="auto" w:fill="FFFFFF"/>
          </w:rPr>
          <w:delText xml:space="preserve">detalhada </w:delText>
        </w:r>
      </w:del>
      <w:r>
        <w:rPr>
          <w:rStyle w:val="normaltextrun"/>
          <w:color w:val="000000"/>
          <w:shd w:val="clear" w:color="auto" w:fill="FFFFFF"/>
        </w:rPr>
        <w:t xml:space="preserve">que contempla </w:t>
      </w:r>
      <w:del w:id="62" w:author="Dalton Solano dos Reis" w:date="2024-07-05T16:23:00Z" w16du:dateUtc="2024-07-05T19:23:00Z">
        <w:r w:rsidDel="00C87985">
          <w:rPr>
            <w:rStyle w:val="normaltextrun"/>
            <w:color w:val="000000"/>
            <w:shd w:val="clear" w:color="auto" w:fill="FFFFFF"/>
          </w:rPr>
          <w:delText xml:space="preserve">diversas </w:delText>
        </w:r>
      </w:del>
      <w:ins w:id="63" w:author="Dalton Solano dos Reis" w:date="2024-07-05T16:23:00Z" w16du:dateUtc="2024-07-05T19:23:00Z">
        <w:r w:rsidR="00C87985">
          <w:rPr>
            <w:rStyle w:val="normaltextrun"/>
            <w:color w:val="000000"/>
            <w:shd w:val="clear" w:color="auto" w:fill="FFFFFF"/>
          </w:rPr>
          <w:t>as</w:t>
        </w:r>
        <w:r w:rsidR="00C87985">
          <w:rPr>
            <w:rStyle w:val="normaltextrun"/>
            <w:color w:val="000000"/>
            <w:shd w:val="clear" w:color="auto" w:fill="FFFFFF"/>
          </w:rPr>
          <w:t xml:space="preserve"> </w:t>
        </w:r>
      </w:ins>
      <w:r>
        <w:rPr>
          <w:rStyle w:val="normaltextrun"/>
          <w:color w:val="000000"/>
          <w:shd w:val="clear" w:color="auto" w:fill="FFFFFF"/>
        </w:rPr>
        <w:t xml:space="preserve">etapas fundamentais. Cada etapa é projetada para assegurar uma coleta de dados eficiente, integração tecnológica adequada, e uma análise </w:t>
      </w:r>
      <w:r w:rsidRPr="00C87985">
        <w:rPr>
          <w:rPrChange w:id="64" w:author="Dalton Solano dos Reis" w:date="2024-07-05T16:27:00Z" w16du:dateUtc="2024-07-05T19:27:00Z">
            <w:rPr>
              <w:rStyle w:val="normaltextrun"/>
              <w:color w:val="000000"/>
              <w:shd w:val="clear" w:color="auto" w:fill="FFFFFF"/>
            </w:rPr>
          </w:rPrChange>
        </w:rPr>
        <w:t>precisa</w:t>
      </w:r>
      <w:r>
        <w:rPr>
          <w:rStyle w:val="normaltextrun"/>
          <w:color w:val="000000"/>
          <w:shd w:val="clear" w:color="auto" w:fill="FFFFFF"/>
        </w:rPr>
        <w:t xml:space="preserve"> dos resultados. Abaixo, são descritos os passos que serão seguidos:</w:t>
      </w:r>
      <w:r>
        <w:rPr>
          <w:rStyle w:val="eop"/>
          <w:color w:val="000000"/>
          <w:shd w:val="clear" w:color="auto" w:fill="FFFFFF"/>
        </w:rPr>
        <w:t> </w:t>
      </w:r>
    </w:p>
    <w:p w14:paraId="070179AC" w14:textId="07EA26FC" w:rsidR="009032C8" w:rsidRPr="00C87985" w:rsidRDefault="009032C8" w:rsidP="00C87985">
      <w:pPr>
        <w:pStyle w:val="TF-ALNEA"/>
        <w:tabs>
          <w:tab w:val="num" w:pos="1077"/>
        </w:tabs>
        <w:ind w:left="1077" w:hanging="397"/>
        <w:contextualSpacing w:val="0"/>
        <w:rPr>
          <w:rPrChange w:id="65" w:author="Dalton Solano dos Reis" w:date="2024-07-05T16:27:00Z" w16du:dateUtc="2024-07-05T19:27:00Z">
            <w:rPr>
              <w:rStyle w:val="eop"/>
              <w:color w:val="000000"/>
              <w:shd w:val="clear" w:color="auto" w:fill="FFFFFF"/>
            </w:rPr>
          </w:rPrChange>
        </w:rPr>
        <w:pPrChange w:id="66" w:author="Dalton Solano dos Reis" w:date="2024-07-05T16:27:00Z" w16du:dateUtc="2024-07-05T19:27:00Z">
          <w:pPr>
            <w:pStyle w:val="TF-TEXTO"/>
          </w:pPr>
        </w:pPrChange>
      </w:pPr>
      <w:r w:rsidRPr="00C87985">
        <w:rPr>
          <w:rPrChange w:id="67" w:author="Dalton Solano dos Reis" w:date="2024-07-05T16:27:00Z" w16du:dateUtc="2024-07-05T19:27:00Z">
            <w:rPr>
              <w:rStyle w:val="normaltextrun"/>
              <w:color w:val="000000"/>
              <w:shd w:val="clear" w:color="auto" w:fill="FFFFFF"/>
            </w:rPr>
          </w:rPrChange>
        </w:rPr>
        <w:t>a) entrevistas com colaboradores: realizar entrevistas com vendedores e gerentes da empresa para compreender quais dados são considerados importantes para o negócio. Utilizar entrevistas semiestruturadas, questionários e anotações para coleta de informações;</w:t>
      </w:r>
      <w:r w:rsidRPr="00C87985">
        <w:rPr>
          <w:rPrChange w:id="68" w:author="Dalton Solano dos Reis" w:date="2024-07-05T16:27:00Z" w16du:dateUtc="2024-07-05T19:27:00Z">
            <w:rPr>
              <w:rStyle w:val="eop"/>
              <w:color w:val="000000"/>
              <w:shd w:val="clear" w:color="auto" w:fill="FFFFFF"/>
            </w:rPr>
          </w:rPrChange>
        </w:rPr>
        <w:t> </w:t>
      </w:r>
    </w:p>
    <w:p w14:paraId="33965CF3" w14:textId="34E01953" w:rsidR="009032C8" w:rsidRPr="00C87985" w:rsidRDefault="009032C8" w:rsidP="00C87985">
      <w:pPr>
        <w:pStyle w:val="TF-ALNEA"/>
        <w:tabs>
          <w:tab w:val="num" w:pos="1077"/>
        </w:tabs>
        <w:ind w:left="1077" w:hanging="397"/>
        <w:contextualSpacing w:val="0"/>
        <w:rPr>
          <w:rPrChange w:id="69" w:author="Dalton Solano dos Reis" w:date="2024-07-05T16:27:00Z" w16du:dateUtc="2024-07-05T19:27:00Z">
            <w:rPr>
              <w:rStyle w:val="eop"/>
              <w:color w:val="000000"/>
              <w:shd w:val="clear" w:color="auto" w:fill="FFFFFF"/>
            </w:rPr>
          </w:rPrChange>
        </w:rPr>
        <w:pPrChange w:id="70" w:author="Dalton Solano dos Reis" w:date="2024-07-05T16:27:00Z" w16du:dateUtc="2024-07-05T19:27:00Z">
          <w:pPr>
            <w:pStyle w:val="TF-TEXTO"/>
          </w:pPr>
        </w:pPrChange>
      </w:pPr>
      <w:r w:rsidRPr="00C87985">
        <w:rPr>
          <w:rPrChange w:id="71" w:author="Dalton Solano dos Reis" w:date="2024-07-05T16:27:00Z" w16du:dateUtc="2024-07-05T19:27:00Z">
            <w:rPr>
              <w:rStyle w:val="normaltextrun"/>
              <w:color w:val="000000"/>
              <w:shd w:val="clear" w:color="auto" w:fill="FFFFFF"/>
            </w:rPr>
          </w:rPrChange>
        </w:rPr>
        <w:t>b) integração de tecnologias: investigar e definir como integrar as tecnologias selecionadas, incluindo Java, banco de dados MySQL, APIs de IA e Spring Boot. Utilizar pesquisa bibliográfica, documentação oficial das tecnologias, prototipagem e simulações;</w:t>
      </w:r>
      <w:r w:rsidRPr="00C87985">
        <w:rPr>
          <w:rPrChange w:id="72" w:author="Dalton Solano dos Reis" w:date="2024-07-05T16:27:00Z" w16du:dateUtc="2024-07-05T19:27:00Z">
            <w:rPr>
              <w:rStyle w:val="eop"/>
              <w:color w:val="000000"/>
              <w:shd w:val="clear" w:color="auto" w:fill="FFFFFF"/>
            </w:rPr>
          </w:rPrChange>
        </w:rPr>
        <w:t> </w:t>
      </w:r>
    </w:p>
    <w:p w14:paraId="6411FCB3" w14:textId="6B13B8A9" w:rsidR="009032C8" w:rsidRPr="00C87985" w:rsidRDefault="009032C8" w:rsidP="00C87985">
      <w:pPr>
        <w:pStyle w:val="TF-ALNEA"/>
        <w:tabs>
          <w:tab w:val="num" w:pos="1077"/>
        </w:tabs>
        <w:ind w:left="1077" w:hanging="397"/>
        <w:contextualSpacing w:val="0"/>
        <w:rPr>
          <w:rPrChange w:id="73" w:author="Dalton Solano dos Reis" w:date="2024-07-05T16:27:00Z" w16du:dateUtc="2024-07-05T19:27:00Z">
            <w:rPr>
              <w:rStyle w:val="eop"/>
              <w:color w:val="000000"/>
              <w:shd w:val="clear" w:color="auto" w:fill="FFFFFF"/>
            </w:rPr>
          </w:rPrChange>
        </w:rPr>
        <w:pPrChange w:id="74" w:author="Dalton Solano dos Reis" w:date="2024-07-05T16:27:00Z" w16du:dateUtc="2024-07-05T19:27:00Z">
          <w:pPr>
            <w:pStyle w:val="TF-TEXTO"/>
          </w:pPr>
        </w:pPrChange>
      </w:pPr>
      <w:r w:rsidRPr="00C87985">
        <w:rPr>
          <w:rPrChange w:id="75" w:author="Dalton Solano dos Reis" w:date="2024-07-05T16:27:00Z" w16du:dateUtc="2024-07-05T19:27:00Z">
            <w:rPr>
              <w:rStyle w:val="normaltextrun"/>
              <w:color w:val="000000"/>
              <w:shd w:val="clear" w:color="auto" w:fill="FFFFFF"/>
            </w:rPr>
          </w:rPrChange>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sidRPr="00C87985">
        <w:rPr>
          <w:rPrChange w:id="76" w:author="Dalton Solano dos Reis" w:date="2024-07-05T16:27:00Z" w16du:dateUtc="2024-07-05T19:27:00Z">
            <w:rPr>
              <w:rStyle w:val="eop"/>
              <w:color w:val="000000"/>
              <w:shd w:val="clear" w:color="auto" w:fill="FFFFFF"/>
            </w:rPr>
          </w:rPrChange>
        </w:rPr>
        <w:t> </w:t>
      </w:r>
    </w:p>
    <w:p w14:paraId="59A2F868" w14:textId="489EBF18" w:rsidR="009032C8" w:rsidRPr="00C87985" w:rsidRDefault="009032C8" w:rsidP="00C87985">
      <w:pPr>
        <w:pStyle w:val="TF-ALNEA"/>
        <w:tabs>
          <w:tab w:val="num" w:pos="1077"/>
        </w:tabs>
        <w:ind w:left="1077" w:hanging="397"/>
        <w:contextualSpacing w:val="0"/>
        <w:rPr>
          <w:rPrChange w:id="77" w:author="Dalton Solano dos Reis" w:date="2024-07-05T16:27:00Z" w16du:dateUtc="2024-07-05T19:27:00Z">
            <w:rPr>
              <w:rStyle w:val="eop"/>
              <w:color w:val="000000"/>
              <w:shd w:val="clear" w:color="auto" w:fill="FFFFFF"/>
            </w:rPr>
          </w:rPrChange>
        </w:rPr>
        <w:pPrChange w:id="78" w:author="Dalton Solano dos Reis" w:date="2024-07-05T16:27:00Z" w16du:dateUtc="2024-07-05T19:27:00Z">
          <w:pPr>
            <w:pStyle w:val="TF-TEXTO"/>
          </w:pPr>
        </w:pPrChange>
      </w:pPr>
      <w:r w:rsidRPr="00C87985">
        <w:rPr>
          <w:rPrChange w:id="79" w:author="Dalton Solano dos Reis" w:date="2024-07-05T16:27:00Z" w16du:dateUtc="2024-07-05T19:27:00Z">
            <w:rPr>
              <w:rStyle w:val="normaltextrun"/>
              <w:color w:val="000000"/>
              <w:shd w:val="clear" w:color="auto" w:fill="FFFFFF"/>
            </w:rPr>
          </w:rPrChange>
        </w:rPr>
        <w:t xml:space="preserve">e) </w:t>
      </w:r>
      <w:commentRangeStart w:id="80"/>
      <w:r w:rsidRPr="00C87985">
        <w:rPr>
          <w:rPrChange w:id="81" w:author="Dalton Solano dos Reis" w:date="2024-07-05T16:27:00Z" w16du:dateUtc="2024-07-05T19:27:00Z">
            <w:rPr>
              <w:rStyle w:val="normaltextrun"/>
              <w:color w:val="000000"/>
              <w:shd w:val="clear" w:color="auto" w:fill="FFFFFF"/>
            </w:rPr>
          </w:rPrChange>
        </w:rPr>
        <w:t>testes da aplicação</w:t>
      </w:r>
      <w:commentRangeEnd w:id="80"/>
      <w:r w:rsidR="00C87985" w:rsidRPr="00C87985">
        <w:rPr>
          <w:rPrChange w:id="82" w:author="Dalton Solano dos Reis" w:date="2024-07-05T16:27:00Z" w16du:dateUtc="2024-07-05T19:27:00Z">
            <w:rPr>
              <w:rStyle w:val="Refdecomentrio"/>
            </w:rPr>
          </w:rPrChange>
        </w:rPr>
        <w:commentReference w:id="80"/>
      </w:r>
      <w:r w:rsidRPr="00C87985">
        <w:rPr>
          <w:rPrChange w:id="83" w:author="Dalton Solano dos Reis" w:date="2024-07-05T16:27:00Z" w16du:dateUtc="2024-07-05T19:27:00Z">
            <w:rPr>
              <w:rStyle w:val="normaltextrun"/>
              <w:color w:val="000000"/>
              <w:shd w:val="clear" w:color="auto" w:fill="FFFFFF"/>
            </w:rPr>
          </w:rPrChange>
        </w:rPr>
        <w:t>: realizar testes unitários, de integração e de sistema para validar a funcionalidade, desempenho, segurança e usabilidade da aplicação. Utilizar frameworks de teste, ferramentas de automação de teste e técnicas de teste;</w:t>
      </w:r>
      <w:r w:rsidRPr="00C87985">
        <w:rPr>
          <w:rPrChange w:id="84" w:author="Dalton Solano dos Reis" w:date="2024-07-05T16:27:00Z" w16du:dateUtc="2024-07-05T19:27:00Z">
            <w:rPr>
              <w:rStyle w:val="eop"/>
              <w:color w:val="000000"/>
              <w:shd w:val="clear" w:color="auto" w:fill="FFFFFF"/>
            </w:rPr>
          </w:rPrChange>
        </w:rPr>
        <w:t> </w:t>
      </w:r>
    </w:p>
    <w:p w14:paraId="7DF4A9CD" w14:textId="32533BA6" w:rsidR="009032C8" w:rsidRPr="00C87985" w:rsidRDefault="009032C8" w:rsidP="00C87985">
      <w:pPr>
        <w:pStyle w:val="TF-ALNEA"/>
        <w:tabs>
          <w:tab w:val="num" w:pos="1077"/>
        </w:tabs>
        <w:ind w:left="1077" w:hanging="397"/>
        <w:contextualSpacing w:val="0"/>
        <w:rPr>
          <w:rPrChange w:id="85" w:author="Dalton Solano dos Reis" w:date="2024-07-05T16:27:00Z" w16du:dateUtc="2024-07-05T19:27:00Z">
            <w:rPr>
              <w:rStyle w:val="normaltextrun"/>
              <w:color w:val="000000"/>
              <w:shd w:val="clear" w:color="auto" w:fill="FFFFFF"/>
            </w:rPr>
          </w:rPrChange>
        </w:rPr>
        <w:pPrChange w:id="86" w:author="Dalton Solano dos Reis" w:date="2024-07-05T16:27:00Z" w16du:dateUtc="2024-07-05T19:27:00Z">
          <w:pPr>
            <w:pStyle w:val="TF-TEXTO"/>
          </w:pPr>
        </w:pPrChange>
      </w:pPr>
      <w:r w:rsidRPr="00C87985">
        <w:rPr>
          <w:rPrChange w:id="87" w:author="Dalton Solano dos Reis" w:date="2024-07-05T16:27:00Z" w16du:dateUtc="2024-07-05T19:27:00Z">
            <w:rPr>
              <w:rStyle w:val="normaltextrun"/>
              <w:color w:val="000000"/>
              <w:shd w:val="clear" w:color="auto" w:fill="FFFFFF"/>
            </w:rPr>
          </w:rPrChange>
        </w:rPr>
        <w:t xml:space="preserve">f) especificação: formalização das funcionalidades da aplicação por meio da especificação </w:t>
      </w:r>
      <w:del w:id="88" w:author="Dalton Solano dos Reis" w:date="2024-07-05T16:24:00Z" w16du:dateUtc="2024-07-05T19:24:00Z">
        <w:r w:rsidRPr="00C87985" w:rsidDel="00C87985">
          <w:rPr>
            <w:rPrChange w:id="89" w:author="Dalton Solano dos Reis" w:date="2024-07-05T16:27:00Z" w16du:dateUtc="2024-07-05T19:27:00Z">
              <w:rPr>
                <w:rStyle w:val="normaltextrun"/>
                <w:color w:val="000000"/>
                <w:shd w:val="clear" w:color="auto" w:fill="FFFFFF"/>
              </w:rPr>
            </w:rPrChange>
          </w:rPr>
          <w:delText xml:space="preserve">detalhada </w:delText>
        </w:r>
      </w:del>
      <w:r w:rsidRPr="00C87985">
        <w:rPr>
          <w:rPrChange w:id="90" w:author="Dalton Solano dos Reis" w:date="2024-07-05T16:27:00Z" w16du:dateUtc="2024-07-05T19:27:00Z">
            <w:rPr>
              <w:rStyle w:val="normaltextrun"/>
              <w:color w:val="000000"/>
              <w:shd w:val="clear" w:color="auto" w:fill="FFFFFF"/>
            </w:rPr>
          </w:rPrChange>
        </w:rPr>
        <w:t xml:space="preserve">de requisitos funcionais e não funcionais, utilizando casos de uso e diagramas da </w:t>
      </w:r>
      <w:proofErr w:type="spellStart"/>
      <w:r w:rsidRPr="00C87985">
        <w:rPr>
          <w:rPrChange w:id="91" w:author="Dalton Solano dos Reis" w:date="2024-07-05T16:27:00Z" w16du:dateUtc="2024-07-05T19:27:00Z">
            <w:rPr>
              <w:rStyle w:val="normaltextrun"/>
              <w:color w:val="000000"/>
              <w:shd w:val="clear" w:color="auto" w:fill="FFFFFF"/>
            </w:rPr>
          </w:rPrChange>
        </w:rPr>
        <w:t>Unified</w:t>
      </w:r>
      <w:proofErr w:type="spellEnd"/>
      <w:r w:rsidRPr="00C87985">
        <w:rPr>
          <w:rPrChange w:id="92" w:author="Dalton Solano dos Reis" w:date="2024-07-05T16:27:00Z" w16du:dateUtc="2024-07-05T19:27:00Z">
            <w:rPr>
              <w:rStyle w:val="normaltextrun"/>
              <w:color w:val="000000"/>
              <w:shd w:val="clear" w:color="auto" w:fill="FFFFFF"/>
            </w:rPr>
          </w:rPrChange>
        </w:rPr>
        <w:t xml:space="preserve"> </w:t>
      </w:r>
      <w:proofErr w:type="spellStart"/>
      <w:r w:rsidRPr="00C87985">
        <w:rPr>
          <w:rPrChange w:id="93" w:author="Dalton Solano dos Reis" w:date="2024-07-05T16:27:00Z" w16du:dateUtc="2024-07-05T19:27:00Z">
            <w:rPr>
              <w:rStyle w:val="normaltextrun"/>
              <w:color w:val="000000"/>
              <w:shd w:val="clear" w:color="auto" w:fill="FFFFFF"/>
            </w:rPr>
          </w:rPrChange>
        </w:rPr>
        <w:t>Modeling</w:t>
      </w:r>
      <w:proofErr w:type="spellEnd"/>
      <w:r w:rsidRPr="00C87985">
        <w:rPr>
          <w:rPrChange w:id="94" w:author="Dalton Solano dos Reis" w:date="2024-07-05T16:27:00Z" w16du:dateUtc="2024-07-05T19:27:00Z">
            <w:rPr>
              <w:rStyle w:val="normaltextrun"/>
              <w:color w:val="000000"/>
              <w:shd w:val="clear" w:color="auto" w:fill="FFFFFF"/>
            </w:rPr>
          </w:rPrChange>
        </w:rPr>
        <w:t xml:space="preserve"> </w:t>
      </w:r>
      <w:proofErr w:type="spellStart"/>
      <w:r w:rsidRPr="00C87985">
        <w:rPr>
          <w:rPrChange w:id="95" w:author="Dalton Solano dos Reis" w:date="2024-07-05T16:27:00Z" w16du:dateUtc="2024-07-05T19:27:00Z">
            <w:rPr>
              <w:rStyle w:val="normaltextrun"/>
              <w:color w:val="000000"/>
              <w:shd w:val="clear" w:color="auto" w:fill="FFFFFF"/>
            </w:rPr>
          </w:rPrChange>
        </w:rPr>
        <w:t>Language</w:t>
      </w:r>
      <w:proofErr w:type="spellEnd"/>
      <w:r w:rsidRPr="00C87985">
        <w:rPr>
          <w:rPrChange w:id="96" w:author="Dalton Solano dos Reis" w:date="2024-07-05T16:27:00Z" w16du:dateUtc="2024-07-05T19:27:00Z">
            <w:rPr>
              <w:rStyle w:val="normaltextrun"/>
              <w:color w:val="000000"/>
              <w:shd w:val="clear" w:color="auto" w:fill="FFFFFF"/>
            </w:rPr>
          </w:rPrChange>
        </w:rPr>
        <w:t xml:space="preserve"> (UML). Inclusão de uma matriz de rastreabilidade para relacionar requisitos e casos de uso, utilizando a ferramenta </w:t>
      </w:r>
      <w:r w:rsidRPr="00C87985">
        <w:rPr>
          <w:rPrChange w:id="97" w:author="Dalton Solano dos Reis" w:date="2024-07-05T16:27:00Z" w16du:dateUtc="2024-07-05T19:27:00Z">
            <w:rPr>
              <w:rStyle w:val="normaltextrun"/>
              <w:color w:val="000000"/>
              <w:shd w:val="clear" w:color="auto" w:fill="FFFFFF"/>
            </w:rPr>
          </w:rPrChange>
        </w:rPr>
        <w:lastRenderedPageBreak/>
        <w:t>Draw.io para a construção dos diagramas e documentação de requisitos;</w:t>
      </w:r>
    </w:p>
    <w:p w14:paraId="691E893E" w14:textId="0BD87F2D" w:rsidR="009032C8" w:rsidRPr="00C87985" w:rsidRDefault="009032C8" w:rsidP="00C87985">
      <w:pPr>
        <w:pStyle w:val="TF-ALNEA"/>
        <w:tabs>
          <w:tab w:val="num" w:pos="1077"/>
        </w:tabs>
        <w:ind w:left="1077" w:hanging="397"/>
        <w:contextualSpacing w:val="0"/>
        <w:rPr>
          <w:rPrChange w:id="98" w:author="Dalton Solano dos Reis" w:date="2024-07-05T16:27:00Z" w16du:dateUtc="2024-07-05T19:27:00Z">
            <w:rPr>
              <w:rStyle w:val="normaltextrun"/>
              <w:color w:val="000000"/>
              <w:shd w:val="clear" w:color="auto" w:fill="FFFFFF"/>
            </w:rPr>
          </w:rPrChange>
        </w:rPr>
        <w:pPrChange w:id="99" w:author="Dalton Solano dos Reis" w:date="2024-07-05T16:27:00Z" w16du:dateUtc="2024-07-05T19:27:00Z">
          <w:pPr>
            <w:pStyle w:val="TF-TEXTO"/>
          </w:pPr>
        </w:pPrChange>
      </w:pPr>
      <w:r w:rsidRPr="00C87985">
        <w:rPr>
          <w:rPrChange w:id="100" w:author="Dalton Solano dos Reis" w:date="2024-07-05T16:27:00Z" w16du:dateUtc="2024-07-05T19:27:00Z">
            <w:rPr>
              <w:rStyle w:val="normaltextrun"/>
              <w:color w:val="000000"/>
              <w:shd w:val="clear" w:color="auto" w:fill="FFFFFF"/>
            </w:rPr>
          </w:rPrChange>
        </w:rPr>
        <w:t>g) implementação: desenvolver a aplicação em Java para coletar dados dos clientes e integrar as APIs de IA. A implementação será separada em duas etapas: primeiro, desenvolver o "coletor" de dados dos clientes, permitindo o início imediato da coleta desses dados; em seguida, desenvolver a parte que envia os dados coletados para as APIs de IA. Utilizar desenvolvimento iterativo, programação orientada a objetos, integração contínua, monitoramento em tempo real, logs de aplicação, APIs de</w:t>
      </w:r>
      <w:r w:rsidR="00FA55EF" w:rsidRPr="00C87985">
        <w:rPr>
          <w:rPrChange w:id="101" w:author="Dalton Solano dos Reis" w:date="2024-07-05T16:27:00Z" w16du:dateUtc="2024-07-05T19:27:00Z">
            <w:rPr>
              <w:rStyle w:val="normaltextrun"/>
              <w:color w:val="000000"/>
              <w:shd w:val="clear" w:color="auto" w:fill="FFFFFF"/>
            </w:rPr>
          </w:rPrChange>
        </w:rPr>
        <w:t xml:space="preserve"> IA</w:t>
      </w:r>
      <w:r w:rsidRPr="00C87985">
        <w:rPr>
          <w:rPrChange w:id="102" w:author="Dalton Solano dos Reis" w:date="2024-07-05T16:27:00Z" w16du:dateUtc="2024-07-05T19:27:00Z">
            <w:rPr>
              <w:rStyle w:val="normaltextrun"/>
              <w:color w:val="000000"/>
              <w:shd w:val="clear" w:color="auto" w:fill="FFFFFF"/>
            </w:rPr>
          </w:rPrChange>
        </w:rPr>
        <w:t xml:space="preserve"> e ferramentas de desenvolvimento Java;</w:t>
      </w:r>
    </w:p>
    <w:p w14:paraId="0CAC8699" w14:textId="6EECA0A3" w:rsidR="009032C8" w:rsidRPr="00C87985" w:rsidRDefault="009032C8" w:rsidP="00C87985">
      <w:pPr>
        <w:pStyle w:val="TF-ALNEA"/>
        <w:tabs>
          <w:tab w:val="num" w:pos="1077"/>
        </w:tabs>
        <w:ind w:left="1077" w:hanging="397"/>
        <w:contextualSpacing w:val="0"/>
        <w:rPr>
          <w:rPrChange w:id="103" w:author="Dalton Solano dos Reis" w:date="2024-07-05T16:27:00Z" w16du:dateUtc="2024-07-05T19:27:00Z">
            <w:rPr>
              <w:rStyle w:val="eop"/>
              <w:color w:val="000000"/>
              <w:shd w:val="clear" w:color="auto" w:fill="FFFFFF"/>
            </w:rPr>
          </w:rPrChange>
        </w:rPr>
        <w:pPrChange w:id="104" w:author="Dalton Solano dos Reis" w:date="2024-07-05T16:27:00Z" w16du:dateUtc="2024-07-05T19:27:00Z">
          <w:pPr>
            <w:pStyle w:val="TF-TEXTO"/>
          </w:pPr>
        </w:pPrChange>
      </w:pPr>
      <w:r w:rsidRPr="00C87985">
        <w:rPr>
          <w:rPrChange w:id="105" w:author="Dalton Solano dos Reis" w:date="2024-07-05T16:27:00Z" w16du:dateUtc="2024-07-05T19:27:00Z">
            <w:rPr>
              <w:rStyle w:val="normaltextrun"/>
              <w:color w:val="000000"/>
              <w:shd w:val="clear" w:color="auto" w:fill="FFFFFF"/>
            </w:rPr>
          </w:rPrChange>
        </w:rPr>
        <w:t>h) análise de resultados: analisar e comparar os resultados gerados pelas APIs de IA e disponibilizá-los para a empresa utilizar em estratégias de marketing. Utilizar análise de dados, visualização de dados e relatórios;</w:t>
      </w:r>
      <w:r w:rsidRPr="00C87985">
        <w:rPr>
          <w:rPrChange w:id="106" w:author="Dalton Solano dos Reis" w:date="2024-07-05T16:27:00Z" w16du:dateUtc="2024-07-05T19:27:00Z">
            <w:rPr>
              <w:rStyle w:val="eop"/>
              <w:color w:val="000000"/>
              <w:shd w:val="clear" w:color="auto" w:fill="FFFFFF"/>
            </w:rPr>
          </w:rPrChange>
        </w:rPr>
        <w:t> </w:t>
      </w:r>
    </w:p>
    <w:p w14:paraId="3B8538C5" w14:textId="7495D0A5" w:rsidR="009032C8" w:rsidRPr="009032C8" w:rsidRDefault="009032C8" w:rsidP="00C87985">
      <w:pPr>
        <w:pStyle w:val="TF-ALNEA"/>
        <w:tabs>
          <w:tab w:val="num" w:pos="1077"/>
        </w:tabs>
        <w:ind w:left="1077" w:hanging="397"/>
        <w:contextualSpacing w:val="0"/>
        <w:pPrChange w:id="107" w:author="Dalton Solano dos Reis" w:date="2024-07-05T16:27:00Z" w16du:dateUtc="2024-07-05T19:27:00Z">
          <w:pPr>
            <w:pStyle w:val="TF-TEXTO"/>
          </w:pPr>
        </w:pPrChange>
      </w:pPr>
      <w:r w:rsidRPr="00C87985">
        <w:rPr>
          <w:rPrChange w:id="108" w:author="Dalton Solano dos Reis" w:date="2024-07-05T16:27:00Z" w16du:dateUtc="2024-07-05T19:27:00Z">
            <w:rPr>
              <w:rStyle w:val="normaltextrun"/>
              <w:color w:val="000000"/>
              <w:shd w:val="clear" w:color="auto" w:fill="FFFFFF"/>
            </w:rPr>
          </w:rPrChange>
        </w:rPr>
        <w:t>i) avaliação de impactos: avaliar e documentar os impactos positivos e negativos gerados pela implementação da solução de IA no marketing da empresa. Utilizar entrevistas com colaboradores, análise de métricas de negócio e estudos de caso.</w:t>
      </w:r>
      <w:r w:rsidRPr="00C87985">
        <w:rPr>
          <w:rPrChange w:id="109" w:author="Dalton Solano dos Reis" w:date="2024-07-05T16:27:00Z" w16du:dateUtc="2024-07-05T19:27:00Z">
            <w:rPr>
              <w:rStyle w:val="eop"/>
              <w:color w:val="000000"/>
              <w:shd w:val="clear" w:color="auto" w:fill="FFFFFF"/>
            </w:rPr>
          </w:rPrChange>
        </w:rPr>
        <w:t> </w:t>
      </w:r>
    </w:p>
    <w:p w14:paraId="051DBE0B" w14:textId="71D3E8A3" w:rsidR="00451B94" w:rsidRDefault="00451B94" w:rsidP="00893415">
      <w:pPr>
        <w:pStyle w:val="TF-refernciasbibliogrficasTTULO"/>
      </w:pPr>
      <w:bookmarkStart w:id="110" w:name="_Toc351015602"/>
      <w:bookmarkEnd w:id="53"/>
      <w:bookmarkEnd w:id="54"/>
      <w:bookmarkEnd w:id="55"/>
      <w:bookmarkEnd w:id="56"/>
      <w:bookmarkEnd w:id="57"/>
      <w:bookmarkEnd w:id="58"/>
      <w:bookmarkEnd w:id="59"/>
      <w:r>
        <w:t>Referências</w:t>
      </w:r>
      <w:bookmarkEnd w:id="110"/>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7B8508B" w14:textId="037DC1D3" w:rsidR="009032C8" w:rsidRDefault="009032C8" w:rsidP="00620BF5">
      <w:pPr>
        <w:pStyle w:val="TF-refernciasITEM"/>
        <w:rPr>
          <w:rStyle w:val="eop"/>
          <w:shd w:val="clear" w:color="auto" w:fill="FFFFFF"/>
        </w:rPr>
      </w:pPr>
      <w:r>
        <w:rPr>
          <w:rStyle w:val="normaltextrun"/>
          <w:shd w:val="clear" w:color="auto" w:fill="FFFFFF"/>
        </w:rPr>
        <w:t xml:space="preserve">AYRES, Julia. NLP </w:t>
      </w:r>
      <w:proofErr w:type="spellStart"/>
      <w:r>
        <w:rPr>
          <w:rStyle w:val="normaltextrun"/>
          <w:shd w:val="clear" w:color="auto" w:fill="FFFFFF"/>
        </w:rPr>
        <w:t>Chatbot</w:t>
      </w:r>
      <w:proofErr w:type="spellEnd"/>
      <w:r>
        <w:rPr>
          <w:rStyle w:val="normaltextrun"/>
          <w:shd w:val="clear" w:color="auto" w:fill="FFFFFF"/>
        </w:rPr>
        <w:t xml:space="preserve">: o que são e por que sua empresa precisa de um? </w:t>
      </w:r>
      <w:proofErr w:type="spellStart"/>
      <w:r>
        <w:rPr>
          <w:rStyle w:val="normaltextrun"/>
          <w:b/>
          <w:bCs/>
          <w:shd w:val="clear" w:color="auto" w:fill="FFFFFF"/>
        </w:rPr>
        <w:t>Infobip</w:t>
      </w:r>
      <w:proofErr w:type="spellEnd"/>
      <w:r>
        <w:rPr>
          <w:rStyle w:val="normaltextrun"/>
          <w:shd w:val="clear" w:color="auto" w:fill="FFFFFF"/>
        </w:rPr>
        <w:t>, 2023. Disponível em: https://www.infobip.com/pt/blog/nlp-chatbot#o-que--nlp-processamento-de-linguagem-natural-0. Acesso em: 07 jun. 2024.</w:t>
      </w:r>
      <w:r>
        <w:rPr>
          <w:rStyle w:val="eop"/>
          <w:shd w:val="clear" w:color="auto" w:fill="FFFFFF"/>
        </w:rPr>
        <w:t> </w:t>
      </w:r>
    </w:p>
    <w:p w14:paraId="38BF2DFB" w14:textId="6862CA70" w:rsidR="009032C8" w:rsidRDefault="009032C8" w:rsidP="00620BF5">
      <w:pPr>
        <w:pStyle w:val="TF-refernciasITEM"/>
        <w:rPr>
          <w:rStyle w:val="eop"/>
          <w:shd w:val="clear" w:color="auto" w:fill="FFFFFF"/>
        </w:rPr>
      </w:pPr>
      <w:r>
        <w:rPr>
          <w:rStyle w:val="normaltextrun"/>
          <w:shd w:val="clear" w:color="auto" w:fill="FFFFFF"/>
        </w:rPr>
        <w:t xml:space="preserve">GOMES, Gustavo. Inteligência artificial para prospecção de clientes: 4 formas de </w:t>
      </w:r>
      <w:proofErr w:type="gramStart"/>
      <w:r>
        <w:rPr>
          <w:rStyle w:val="normaltextrun"/>
          <w:shd w:val="clear" w:color="auto" w:fill="FFFFFF"/>
        </w:rPr>
        <w:t>usar!.</w:t>
      </w:r>
      <w:proofErr w:type="gramEnd"/>
      <w:r>
        <w:rPr>
          <w:rStyle w:val="normaltextrun"/>
          <w:shd w:val="clear" w:color="auto" w:fill="FFFFFF"/>
        </w:rPr>
        <w:t xml:space="preserve"> </w:t>
      </w:r>
      <w:proofErr w:type="spellStart"/>
      <w:r>
        <w:rPr>
          <w:rStyle w:val="normaltextrun"/>
          <w:b/>
          <w:bCs/>
          <w:shd w:val="clear" w:color="auto" w:fill="FFFFFF"/>
        </w:rPr>
        <w:t>Agendor</w:t>
      </w:r>
      <w:proofErr w:type="spellEnd"/>
      <w:r>
        <w:rPr>
          <w:rStyle w:val="normaltextrun"/>
          <w:b/>
          <w:bCs/>
          <w:shd w:val="clear" w:color="auto" w:fill="FFFFFF"/>
        </w:rPr>
        <w:t xml:space="preserve"> Blog, </w:t>
      </w:r>
      <w:r>
        <w:rPr>
          <w:rStyle w:val="normaltextrun"/>
          <w:shd w:val="clear" w:color="auto" w:fill="FFFFFF"/>
        </w:rPr>
        <w:t>2023. Disponível em: https://www.agendor.com.br/blog/inteligencia-artificial-prospeccao-de-clientes/. Acesso em: 07 jun. 2024.</w:t>
      </w:r>
      <w:r>
        <w:rPr>
          <w:rStyle w:val="eop"/>
          <w:shd w:val="clear" w:color="auto" w:fill="FFFFFF"/>
        </w:rPr>
        <w:t> </w:t>
      </w:r>
    </w:p>
    <w:p w14:paraId="09D4E57E" w14:textId="78DFCD1D" w:rsidR="009032C8" w:rsidRDefault="009032C8" w:rsidP="00620BF5">
      <w:pPr>
        <w:pStyle w:val="TF-refernciasITEM"/>
        <w:rPr>
          <w:rStyle w:val="eop"/>
          <w:shd w:val="clear" w:color="auto" w:fill="FFFFFF"/>
        </w:rPr>
      </w:pPr>
      <w:r>
        <w:rPr>
          <w:rStyle w:val="normaltextrun"/>
          <w:shd w:val="clear" w:color="auto" w:fill="FFFFFF"/>
        </w:rPr>
        <w:t xml:space="preserve">MACHINE LEARNING: o que é, para que serve, como funciona e como aplicá-lo ao Marketing Digital. </w:t>
      </w:r>
      <w:r>
        <w:rPr>
          <w:rStyle w:val="normaltextrun"/>
          <w:b/>
          <w:bCs/>
          <w:shd w:val="clear" w:color="auto" w:fill="FFFFFF"/>
        </w:rPr>
        <w:t>Resultados Digitais</w:t>
      </w:r>
      <w:r>
        <w:rPr>
          <w:rStyle w:val="normaltextrun"/>
          <w:shd w:val="clear" w:color="auto" w:fill="FFFFFF"/>
        </w:rPr>
        <w:t>, 2024. Disponível em: https://www.rdstation.com/blog/marketing/machine-learning/. Acesso em: 07 jun. 2024.</w:t>
      </w:r>
      <w:r>
        <w:rPr>
          <w:rStyle w:val="eop"/>
          <w:shd w:val="clear" w:color="auto" w:fill="FFFFFF"/>
        </w:rPr>
        <w:t> </w:t>
      </w:r>
    </w:p>
    <w:p w14:paraId="40769104" w14:textId="48401F92" w:rsidR="00FA55EF" w:rsidRPr="00893415" w:rsidRDefault="00FA55EF" w:rsidP="00620BF5">
      <w:pPr>
        <w:pStyle w:val="TF-refernciasITEM"/>
        <w:rPr>
          <w:rStyle w:val="normaltextrun"/>
          <w:shd w:val="clear" w:color="auto" w:fill="FFFFFF"/>
        </w:rPr>
      </w:pPr>
      <w:r>
        <w:rPr>
          <w:rStyle w:val="normaltextrun"/>
          <w:shd w:val="clear" w:color="auto" w:fill="FFFFFF"/>
        </w:rPr>
        <w:t xml:space="preserve">MARCIO, Roberto. COMO O USO DA NLP E NLG PODEM IMPULSIONAR SEU NEGÓCIO. </w:t>
      </w:r>
      <w:r>
        <w:rPr>
          <w:rStyle w:val="normaltextrun"/>
          <w:b/>
          <w:bCs/>
          <w:shd w:val="clear" w:color="auto" w:fill="FFFFFF"/>
        </w:rPr>
        <w:t>Info4</w:t>
      </w:r>
      <w:r>
        <w:rPr>
          <w:rStyle w:val="normaltextrun"/>
          <w:shd w:val="clear" w:color="auto" w:fill="FFFFFF"/>
        </w:rPr>
        <w:t>, 28 jun. 2021. Disponível em: https://blog.info4.com.br/2021/06/28/como-o-uso-da-nlp-e-nlg-podem-impulsionar-seu-negocio/. Acesso em: 07 jun. 2024.</w:t>
      </w:r>
      <w:r>
        <w:rPr>
          <w:rStyle w:val="eop"/>
          <w:shd w:val="clear" w:color="auto" w:fill="FFFFFF"/>
        </w:rPr>
        <w:t> </w:t>
      </w:r>
    </w:p>
    <w:p w14:paraId="0F7AD8A4" w14:textId="683C6DA2" w:rsidR="00893415" w:rsidRDefault="00893415" w:rsidP="00620BF5">
      <w:pPr>
        <w:pStyle w:val="TF-refernciasITEM"/>
        <w:rPr>
          <w:rStyle w:val="normaltextrun"/>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22A82C26" w14:textId="67B58549" w:rsidR="00FA55EF" w:rsidRDefault="00FA55EF" w:rsidP="00620BF5">
      <w:pPr>
        <w:pStyle w:val="TF-refernciasITEM"/>
        <w:rPr>
          <w:rStyle w:val="eop"/>
          <w:shd w:val="clear" w:color="auto" w:fill="FFFFFF"/>
        </w:rPr>
      </w:pPr>
      <w:r>
        <w:rPr>
          <w:rStyle w:val="normaltextrun"/>
          <w:shd w:val="clear" w:color="auto" w:fill="FFFFFF"/>
        </w:rPr>
        <w:lastRenderedPageBreak/>
        <w:t xml:space="preserve">PERDIGÃO, Iago Luiz </w:t>
      </w:r>
      <w:r>
        <w:rPr>
          <w:rStyle w:val="normaltextrun"/>
          <w:i/>
          <w:iCs/>
          <w:shd w:val="clear" w:color="auto" w:fill="FFFFFF"/>
        </w:rPr>
        <w:t>et al.</w:t>
      </w:r>
      <w:r>
        <w:rPr>
          <w:rStyle w:val="normaltextrun"/>
          <w:shd w:val="clear" w:color="auto" w:fill="FFFFFF"/>
        </w:rPr>
        <w:t xml:space="preserve"> O PAPEL DA IA NA OTIMIZAÇÃO DE PROCESSOS INDUSTRIAIS. </w:t>
      </w:r>
      <w:proofErr w:type="spellStart"/>
      <w:r>
        <w:rPr>
          <w:rStyle w:val="normaltextrun"/>
          <w:b/>
          <w:bCs/>
          <w:shd w:val="clear" w:color="auto" w:fill="FFFFFF"/>
        </w:rPr>
        <w:t>Revistaft</w:t>
      </w:r>
      <w:proofErr w:type="spellEnd"/>
      <w:r>
        <w:rPr>
          <w:rStyle w:val="normaltextrun"/>
          <w:shd w:val="clear" w:color="auto" w:fill="FFFFFF"/>
        </w:rPr>
        <w:t>, vol. 27, edição 127, 2023. ISSN 1678-0817. Disponível em: https://revistaft.com.br/o-papel-da-ia-na-otimizacao-de-processos-industriais/#:~:text=A%20intelig%C3%AAncia%20artificial%20(IA)%20%C3%A9,pela%20melhoria%20cont%C3%ADnua%20e%20rentabilidade. DOI: 10.5281/zenodo.10048052. Acesso em: 07 jun. 2024.</w:t>
      </w:r>
      <w:r>
        <w:rPr>
          <w:rStyle w:val="eop"/>
          <w:shd w:val="clear" w:color="auto" w:fill="FFFFFF"/>
        </w:rPr>
        <w:t> </w:t>
      </w:r>
    </w:p>
    <w:p w14:paraId="5FBF19DD" w14:textId="4648896C" w:rsidR="00FA55EF" w:rsidRPr="00893415" w:rsidRDefault="00FA55EF" w:rsidP="00620BF5">
      <w:pPr>
        <w:pStyle w:val="TF-refernciasITEM"/>
        <w:rPr>
          <w:rStyle w:val="eop"/>
          <w:shd w:val="clear" w:color="auto" w:fill="FFFFFF"/>
        </w:rPr>
      </w:pPr>
      <w:r>
        <w:rPr>
          <w:rStyle w:val="normaltextrun"/>
          <w:shd w:val="clear" w:color="auto" w:fill="FFFFFF"/>
        </w:rPr>
        <w:t xml:space="preserve">PEREIRA, Fernando H.; FARINA, Renata M.; FLORIAN, Fabiana. </w:t>
      </w:r>
      <w:r w:rsidRPr="00547CF6">
        <w:rPr>
          <w:rStyle w:val="normaltextrun"/>
          <w:shd w:val="clear" w:color="auto" w:fill="FFFFFF"/>
          <w:lang w:val="en-US"/>
        </w:rPr>
        <w:t xml:space="preserve">MACHINE LEARNING APLICADO AO MARKETING DIGITAL. </w:t>
      </w:r>
      <w:r>
        <w:rPr>
          <w:rStyle w:val="normaltextrun"/>
          <w:b/>
          <w:bCs/>
          <w:shd w:val="clear" w:color="auto" w:fill="FFFFFF"/>
        </w:rPr>
        <w:t>RECIMA21 - Revista Científica Multidisciplinar - ISSN 2675-6218</w:t>
      </w:r>
      <w:r>
        <w:rPr>
          <w:rStyle w:val="normaltextrun"/>
          <w:shd w:val="clear" w:color="auto" w:fill="FFFFFF"/>
        </w:rPr>
        <w:t xml:space="preserve">, </w:t>
      </w:r>
      <w:r>
        <w:rPr>
          <w:rStyle w:val="normaltextrun"/>
          <w:i/>
          <w:iCs/>
          <w:shd w:val="clear" w:color="auto" w:fill="FFFFFF"/>
        </w:rPr>
        <w:t>[S. l.]</w:t>
      </w:r>
      <w:r>
        <w:rPr>
          <w:rStyle w:val="normaltextrun"/>
          <w:shd w:val="clear" w:color="auto" w:fill="FFFFFF"/>
        </w:rPr>
        <w:t>, v. 3, n. 6, p. e361618, 2022. DOI: 10.47820/recima21.v3i6.1618. Disponível em: https://recima21.com.br/index.php/recima21/article/view/1618. Acesso em: 07 jun. 2024.</w:t>
      </w:r>
      <w:r>
        <w:rPr>
          <w:rStyle w:val="eop"/>
          <w:shd w:val="clear" w:color="auto" w:fill="FFFFFF"/>
        </w:rPr>
        <w:t> </w:t>
      </w:r>
    </w:p>
    <w:p w14:paraId="110F36A6" w14:textId="6D38AA2E" w:rsid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58B0D5D9" w14:textId="6F225EAD" w:rsidR="00FA55EF" w:rsidRDefault="00FA55EF" w:rsidP="00620BF5">
      <w:pPr>
        <w:pStyle w:val="TF-refernciasITEM"/>
        <w:rPr>
          <w:rStyle w:val="eop"/>
          <w:shd w:val="clear" w:color="auto" w:fill="FFFFFF"/>
        </w:rPr>
      </w:pPr>
      <w:r>
        <w:rPr>
          <w:rStyle w:val="normaltextrun"/>
          <w:shd w:val="clear" w:color="auto" w:fill="FFFFFF"/>
        </w:rPr>
        <w:t xml:space="preserve">REIS, Fábio dos. O que é Machine Learning – Uma introdução ao Aprendizado de Máquina. </w:t>
      </w:r>
      <w:proofErr w:type="spellStart"/>
      <w:r>
        <w:rPr>
          <w:rStyle w:val="normaltextrun"/>
          <w:b/>
          <w:bCs/>
          <w:shd w:val="clear" w:color="auto" w:fill="FFFFFF"/>
        </w:rPr>
        <w:t>Boson</w:t>
      </w:r>
      <w:proofErr w:type="spellEnd"/>
      <w:r>
        <w:rPr>
          <w:rStyle w:val="normaltextrun"/>
          <w:b/>
          <w:bCs/>
          <w:shd w:val="clear" w:color="auto" w:fill="FFFFFF"/>
        </w:rPr>
        <w:t xml:space="preserve"> Treinamentos em Ciência e Tecnologia</w:t>
      </w:r>
      <w:r>
        <w:rPr>
          <w:rStyle w:val="normaltextrun"/>
          <w:shd w:val="clear" w:color="auto" w:fill="FFFFFF"/>
        </w:rPr>
        <w:t>, 2023. Disponível em: https://www.bosontreinamentos.com.br/inteligencia-artificial/o-que-e-machine-learning-uma-introducao-ao-aprendizado-de-maquina/. Acesso em: 07 jun. 2024.</w:t>
      </w:r>
      <w:r>
        <w:rPr>
          <w:rStyle w:val="eop"/>
          <w:shd w:val="clear" w:color="auto" w:fill="FFFFFF"/>
        </w:rPr>
        <w:t> </w:t>
      </w:r>
    </w:p>
    <w:p w14:paraId="1B62824E" w14:textId="01B038D5" w:rsidR="00FA55EF" w:rsidRPr="00893415" w:rsidRDefault="00FA55EF" w:rsidP="00620BF5">
      <w:pPr>
        <w:pStyle w:val="TF-refernciasITEM"/>
        <w:rPr>
          <w:rStyle w:val="eop"/>
          <w:shd w:val="clear" w:color="auto" w:fill="FFFFFF"/>
        </w:rPr>
      </w:pPr>
      <w:r>
        <w:rPr>
          <w:rStyle w:val="normaltextrun"/>
          <w:shd w:val="clear" w:color="auto" w:fill="FFFFFF"/>
        </w:rPr>
        <w:t xml:space="preserve">REZENDE, </w:t>
      </w:r>
      <w:proofErr w:type="spellStart"/>
      <w:r>
        <w:rPr>
          <w:rStyle w:val="normaltextrun"/>
          <w:shd w:val="clear" w:color="auto" w:fill="FFFFFF"/>
        </w:rPr>
        <w:t>Andriel</w:t>
      </w:r>
      <w:proofErr w:type="spellEnd"/>
      <w:r>
        <w:rPr>
          <w:rStyle w:val="normaltextrun"/>
          <w:shd w:val="clear" w:color="auto" w:fill="FFFFFF"/>
        </w:rPr>
        <w:t xml:space="preserve"> Oliveira et al. </w:t>
      </w:r>
      <w:r>
        <w:rPr>
          <w:rStyle w:val="normaltextrun"/>
          <w:b/>
          <w:bCs/>
          <w:shd w:val="clear" w:color="auto" w:fill="FFFFFF"/>
        </w:rPr>
        <w:t>Inteligência Artificial nas Empresas</w:t>
      </w:r>
      <w:r>
        <w:rPr>
          <w:rStyle w:val="normaltextrun"/>
          <w:shd w:val="clear" w:color="auto" w:fill="FFFFFF"/>
        </w:rPr>
        <w:t>. 2021. Pesquisa. p. 1-9. Disponível em: http://ibict.unifeob.edu.br:8080/jspui/bitstream/prefix/2408/1/ARTIGO.ADM.M8.G5.pdf. Acesso em: 15 de mar. 2024. </w:t>
      </w:r>
      <w:r>
        <w:rPr>
          <w:rStyle w:val="eop"/>
          <w:shd w:val="clear" w:color="auto" w:fill="FFFFFF"/>
        </w:rPr>
        <w:t> </w:t>
      </w:r>
    </w:p>
    <w:p w14:paraId="33D47BF4" w14:textId="37A2E414" w:rsid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6ADD69C4" w14:textId="4B891350" w:rsidR="00FA55EF" w:rsidRPr="00893415" w:rsidRDefault="00FA55EF" w:rsidP="00620BF5">
      <w:pPr>
        <w:pStyle w:val="TF-refernciasITEM"/>
        <w:rPr>
          <w:rStyle w:val="eop"/>
          <w:shd w:val="clear" w:color="auto" w:fill="FFFFFF"/>
        </w:rPr>
      </w:pPr>
      <w:commentRangeStart w:id="111"/>
      <w:r>
        <w:rPr>
          <w:rStyle w:val="normaltextrun"/>
          <w:shd w:val="clear" w:color="auto" w:fill="FFFFFF"/>
        </w:rPr>
        <w:t>RASLAN</w:t>
      </w:r>
      <w:commentRangeEnd w:id="111"/>
      <w:r w:rsidR="008952BB">
        <w:rPr>
          <w:rStyle w:val="Refdecomentrio"/>
        </w:rPr>
        <w:commentReference w:id="111"/>
      </w:r>
      <w:r>
        <w:rPr>
          <w:rStyle w:val="normaltextrun"/>
          <w:shd w:val="clear" w:color="auto" w:fill="FFFFFF"/>
        </w:rPr>
        <w:t xml:space="preserve">, Eliane Soares Schneider; SANTOS, Eduarda da Rocha; XAVIER, Vinícius Soares. Inteligência Artificial como ferramenta Publicitária: automação, concorrência, tarefas e insights sobre o mercado. </w:t>
      </w:r>
      <w:r>
        <w:rPr>
          <w:rStyle w:val="normaltextrun"/>
          <w:b/>
          <w:bCs/>
          <w:shd w:val="clear" w:color="auto" w:fill="FFFFFF"/>
        </w:rPr>
        <w:t>Aurora: revista de arte, mídia e política</w:t>
      </w:r>
      <w:r>
        <w:rPr>
          <w:rStyle w:val="normaltextrun"/>
          <w:shd w:val="clear" w:color="auto" w:fill="FFFFFF"/>
        </w:rPr>
        <w:t>, v. 16, n. 48, p. 57-75, 2023. E-ISSN 1982-6672. Disponível em: https://revistas.pucsp.br/index.php/aurora/article/view/63084/43965. DOI: https://doi.org/10.23925/1982-6672.2023v16i48p57-75. Acesso em: 07 jun. 2024.</w:t>
      </w:r>
      <w:r>
        <w:rPr>
          <w:rStyle w:val="eop"/>
          <w:shd w:val="clear" w:color="auto" w:fill="FFFFFF"/>
        </w:rPr>
        <w:t> </w:t>
      </w:r>
    </w:p>
    <w:p w14:paraId="60335C75" w14:textId="0C85727F" w:rsid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0F8598D0" w14:textId="3E0378E7" w:rsidR="00FA55EF" w:rsidRPr="00893415" w:rsidRDefault="00FA55EF" w:rsidP="00620BF5">
      <w:pPr>
        <w:pStyle w:val="TF-refernciasITEM"/>
        <w:rPr>
          <w:rStyle w:val="eop"/>
          <w:shd w:val="clear" w:color="auto" w:fill="FFFFFF"/>
        </w:rPr>
      </w:pPr>
      <w:r>
        <w:rPr>
          <w:rStyle w:val="findhit"/>
          <w:shd w:val="clear" w:color="auto" w:fill="FFFFFF"/>
        </w:rPr>
        <w:t>SILVA</w:t>
      </w:r>
      <w:r>
        <w:rPr>
          <w:rStyle w:val="normaltextrun"/>
          <w:shd w:val="clear" w:color="auto" w:fill="FFFFFF"/>
        </w:rPr>
        <w:t xml:space="preserve">, Matheus Alves de Almeida Batista da. </w:t>
      </w:r>
      <w:r>
        <w:rPr>
          <w:rStyle w:val="normaltextrun"/>
          <w:b/>
          <w:bCs/>
          <w:shd w:val="clear" w:color="auto" w:fill="FFFFFF"/>
        </w:rPr>
        <w:t xml:space="preserve">Desenvolvimento e aprimoramento de um </w:t>
      </w:r>
      <w:proofErr w:type="spellStart"/>
      <w:r>
        <w:rPr>
          <w:rStyle w:val="normaltextrun"/>
          <w:b/>
          <w:bCs/>
          <w:shd w:val="clear" w:color="auto" w:fill="FFFFFF"/>
        </w:rPr>
        <w:t>chatbot</w:t>
      </w:r>
      <w:proofErr w:type="spellEnd"/>
      <w:r>
        <w:rPr>
          <w:rStyle w:val="normaltextrun"/>
          <w:b/>
          <w:bCs/>
          <w:shd w:val="clear" w:color="auto" w:fill="FFFFFF"/>
        </w:rPr>
        <w:t xml:space="preserve"> para </w:t>
      </w:r>
      <w:proofErr w:type="spellStart"/>
      <w:r>
        <w:rPr>
          <w:rStyle w:val="normaltextrun"/>
          <w:b/>
          <w:bCs/>
          <w:shd w:val="clear" w:color="auto" w:fill="FFFFFF"/>
        </w:rPr>
        <w:t>FAQ’s</w:t>
      </w:r>
      <w:proofErr w:type="spellEnd"/>
      <w:r>
        <w:rPr>
          <w:rStyle w:val="normaltextrun"/>
          <w:shd w:val="clear" w:color="auto" w:fill="FFFFFF"/>
        </w:rPr>
        <w:t>. 2019. Trabalho de Conclusão de Curso (TCC) – Faculdade de Tecnologia de Botucatu (FATEC), Botucatu, 2019.</w:t>
      </w:r>
      <w:r>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0B84DA31" w:rsidR="00547CF6" w:rsidRDefault="00893415" w:rsidP="00620BF5">
      <w:pPr>
        <w:pStyle w:val="TF-refernciasITEM"/>
        <w:rPr>
          <w:rStyle w:val="eop"/>
          <w:shd w:val="clear" w:color="auto" w:fill="FFFFFF"/>
        </w:rPr>
      </w:pPr>
      <w:r w:rsidRPr="00893415">
        <w:rPr>
          <w:rStyle w:val="normaltextrun"/>
          <w:shd w:val="clear" w:color="auto" w:fill="FFFFFF"/>
        </w:rPr>
        <w:lastRenderedPageBreak/>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02B35196" w14:textId="77777777" w:rsidR="00547CF6" w:rsidRDefault="00547CF6">
      <w:pPr>
        <w:keepNext w:val="0"/>
        <w:keepLines w:val="0"/>
        <w:rPr>
          <w:rStyle w:val="eop"/>
          <w:szCs w:val="20"/>
          <w:shd w:val="clear" w:color="auto" w:fill="FFFFFF"/>
        </w:rPr>
      </w:pPr>
      <w:r>
        <w:rPr>
          <w:rStyle w:val="eop"/>
          <w:shd w:val="clear" w:color="auto" w:fill="FFFFFF"/>
        </w:rPr>
        <w:br w:type="page"/>
      </w:r>
    </w:p>
    <w:p w14:paraId="344D9B6B" w14:textId="77777777" w:rsidR="00547CF6" w:rsidRDefault="00547CF6" w:rsidP="00547CF6">
      <w:pPr>
        <w:pStyle w:val="TF-xAvalTTULO"/>
      </w:pPr>
      <w:r w:rsidRPr="00340EA0">
        <w:lastRenderedPageBreak/>
        <w:t>FORMULÁRIO  DE  avaliação</w:t>
      </w:r>
      <w:r>
        <w:t xml:space="preserve"> SIS </w:t>
      </w:r>
      <w:r w:rsidRPr="00EC1B39">
        <w:t>(RES_024_2022)</w:t>
      </w:r>
    </w:p>
    <w:p w14:paraId="20502CFF" w14:textId="77777777" w:rsidR="00547CF6" w:rsidRDefault="00547CF6" w:rsidP="00547CF6">
      <w:pPr>
        <w:pStyle w:val="TF-xAvalTTULO"/>
      </w:pPr>
      <w:r>
        <w:t>P</w:t>
      </w:r>
      <w:r w:rsidRPr="00340EA0">
        <w:t>ROFESSOR TCC I</w:t>
      </w:r>
      <w:r>
        <w:t xml:space="preserve"> – projeto</w:t>
      </w:r>
    </w:p>
    <w:p w14:paraId="3EDAE3F1" w14:textId="77777777" w:rsidR="00547CF6" w:rsidRDefault="00547CF6" w:rsidP="00547CF6">
      <w:pPr>
        <w:pStyle w:val="TF-xAvalLINHA"/>
      </w:pPr>
      <w:r w:rsidRPr="00320BFA">
        <w:t>Avaliador(a):</w:t>
      </w:r>
      <w:r w:rsidRPr="00320BFA">
        <w:tab/>
      </w:r>
      <w:r>
        <w:t>Dalton Solano dos Reis</w:t>
      </w:r>
    </w:p>
    <w:p w14:paraId="6E675BF4" w14:textId="77777777" w:rsidR="00547CF6" w:rsidRPr="00320BFA" w:rsidRDefault="00547CF6" w:rsidP="00547CF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547CF6" w:rsidRPr="00320BFA" w14:paraId="61E24C99" w14:textId="77777777" w:rsidTr="0053214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E3FA3D1" w14:textId="77777777" w:rsidR="00547CF6" w:rsidRPr="00320BFA" w:rsidRDefault="00547CF6" w:rsidP="00532147">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3A7C4C49" w14:textId="77777777" w:rsidR="00547CF6" w:rsidRPr="00320BFA" w:rsidRDefault="00547CF6" w:rsidP="00532147">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4D8771AC" w14:textId="77777777" w:rsidR="00547CF6" w:rsidRPr="00320BFA" w:rsidRDefault="00547CF6" w:rsidP="00532147">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6020B590" w14:textId="77777777" w:rsidR="00547CF6" w:rsidRPr="00320BFA" w:rsidRDefault="00547CF6" w:rsidP="00532147">
            <w:pPr>
              <w:pStyle w:val="TF-xAvalITEMTABELA"/>
            </w:pPr>
            <w:r w:rsidRPr="00320BFA">
              <w:t>não atende</w:t>
            </w:r>
          </w:p>
        </w:tc>
      </w:tr>
      <w:tr w:rsidR="00547CF6" w:rsidRPr="00320BFA" w14:paraId="3B9B8B63" w14:textId="77777777" w:rsidTr="00532147">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1A16A04" w14:textId="77777777" w:rsidR="00547CF6" w:rsidRPr="00320BFA" w:rsidRDefault="00547CF6" w:rsidP="00532147">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686CEC86" w14:textId="77777777" w:rsidR="00547CF6" w:rsidRPr="00320BFA" w:rsidRDefault="00547CF6" w:rsidP="00532147">
            <w:pPr>
              <w:pStyle w:val="TF-xAvalITEM"/>
              <w:numPr>
                <w:ilvl w:val="0"/>
                <w:numId w:val="12"/>
              </w:numPr>
            </w:pPr>
            <w:r>
              <w:t>CONTEXTUALIZAÇÃO</w:t>
            </w:r>
          </w:p>
          <w:p w14:paraId="35BABF0D" w14:textId="77777777" w:rsidR="00547CF6" w:rsidRPr="00320BFA" w:rsidRDefault="00547CF6" w:rsidP="00532147">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58401E8D" w14:textId="77777777" w:rsidR="00547CF6" w:rsidRPr="00320BFA" w:rsidRDefault="00547CF6"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EE0F658" w14:textId="77777777" w:rsidR="00547CF6" w:rsidRPr="00320BFA" w:rsidRDefault="00547CF6" w:rsidP="00532147">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7574FC2" w14:textId="77777777" w:rsidR="00547CF6" w:rsidRPr="00320BFA" w:rsidRDefault="00547CF6" w:rsidP="00532147">
            <w:pPr>
              <w:keepNext w:val="0"/>
              <w:keepLines w:val="0"/>
              <w:ind w:left="709" w:hanging="709"/>
              <w:jc w:val="center"/>
              <w:rPr>
                <w:sz w:val="18"/>
              </w:rPr>
            </w:pPr>
          </w:p>
        </w:tc>
      </w:tr>
      <w:tr w:rsidR="00547CF6" w:rsidRPr="00320BFA" w14:paraId="5CFCBE12" w14:textId="77777777" w:rsidTr="00532147">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3F1A7F"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4E8698E" w14:textId="77777777" w:rsidR="00547CF6" w:rsidRPr="00320BFA" w:rsidRDefault="00547CF6" w:rsidP="00532147">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43264A3F"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EFB2EAD"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53A69E0" w14:textId="77777777" w:rsidR="00547CF6" w:rsidRPr="00320BFA" w:rsidRDefault="00547CF6" w:rsidP="00532147">
            <w:pPr>
              <w:keepNext w:val="0"/>
              <w:keepLines w:val="0"/>
              <w:ind w:left="709" w:hanging="709"/>
              <w:jc w:val="center"/>
              <w:rPr>
                <w:sz w:val="18"/>
              </w:rPr>
            </w:pPr>
          </w:p>
        </w:tc>
      </w:tr>
      <w:tr w:rsidR="00547CF6" w:rsidRPr="00320BFA" w14:paraId="3C3E6F0D"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7149094"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FB6804" w14:textId="77777777" w:rsidR="00547CF6" w:rsidRPr="00320BFA" w:rsidRDefault="00547CF6" w:rsidP="00532147">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9D22AA9"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4EBB5AA1"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490A60A" w14:textId="77777777" w:rsidR="00547CF6" w:rsidRPr="00320BFA" w:rsidRDefault="00547CF6" w:rsidP="00532147">
            <w:pPr>
              <w:keepNext w:val="0"/>
              <w:keepLines w:val="0"/>
              <w:ind w:left="709" w:hanging="709"/>
              <w:jc w:val="center"/>
              <w:rPr>
                <w:sz w:val="18"/>
              </w:rPr>
            </w:pPr>
          </w:p>
        </w:tc>
      </w:tr>
      <w:tr w:rsidR="00547CF6" w:rsidRPr="00320BFA" w14:paraId="5BD77EC1" w14:textId="77777777" w:rsidTr="00532147">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237200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7D3E835" w14:textId="77777777" w:rsidR="00547CF6" w:rsidRPr="00320BFA" w:rsidRDefault="00547CF6" w:rsidP="00532147">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7780204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9633AA2"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CD0F7A" w14:textId="77777777" w:rsidR="00547CF6" w:rsidRPr="00320BFA" w:rsidRDefault="00547CF6" w:rsidP="00532147">
            <w:pPr>
              <w:keepNext w:val="0"/>
              <w:keepLines w:val="0"/>
              <w:ind w:left="709" w:hanging="709"/>
              <w:jc w:val="center"/>
              <w:rPr>
                <w:sz w:val="18"/>
              </w:rPr>
            </w:pPr>
          </w:p>
        </w:tc>
      </w:tr>
      <w:tr w:rsidR="00547CF6" w:rsidRPr="00320BFA" w14:paraId="36227B11" w14:textId="77777777" w:rsidTr="00532147">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5269E3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59141C1" w14:textId="77777777" w:rsidR="00547CF6" w:rsidRPr="00320BFA" w:rsidRDefault="00547CF6" w:rsidP="00532147">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09480C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C1D08D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E902EF" w14:textId="77777777" w:rsidR="00547CF6" w:rsidRPr="00320BFA" w:rsidRDefault="00547CF6" w:rsidP="00532147">
            <w:pPr>
              <w:keepNext w:val="0"/>
              <w:keepLines w:val="0"/>
              <w:ind w:left="709" w:hanging="709"/>
              <w:jc w:val="center"/>
              <w:rPr>
                <w:sz w:val="18"/>
              </w:rPr>
            </w:pPr>
          </w:p>
        </w:tc>
      </w:tr>
      <w:tr w:rsidR="00547CF6" w:rsidRPr="00320BFA" w14:paraId="256E2D90"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3D818C2"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43AC5A8" w14:textId="77777777" w:rsidR="00547CF6" w:rsidRPr="00320BFA" w:rsidRDefault="00547CF6" w:rsidP="00532147">
            <w:pPr>
              <w:pStyle w:val="TF-xAvalITEM"/>
              <w:numPr>
                <w:ilvl w:val="0"/>
                <w:numId w:val="12"/>
              </w:numPr>
            </w:pPr>
            <w:r>
              <w:t>BASES</w:t>
            </w:r>
            <w:r w:rsidRPr="00320BFA">
              <w:t xml:space="preserve"> </w:t>
            </w:r>
            <w:r>
              <w:t>TEÓRICAS</w:t>
            </w:r>
          </w:p>
          <w:p w14:paraId="0DBDAF8D" w14:textId="77777777" w:rsidR="00547CF6" w:rsidRPr="00320BFA" w:rsidRDefault="00547CF6" w:rsidP="00532147">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1046EE4"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21F0348" w14:textId="68E34005" w:rsidR="00547CF6" w:rsidRPr="00320BFA" w:rsidRDefault="008952BB" w:rsidP="00532147">
            <w:pPr>
              <w:keepNext w:val="0"/>
              <w:keepLines w:val="0"/>
              <w:ind w:left="709" w:hanging="709"/>
              <w:jc w:val="center"/>
              <w:rPr>
                <w:sz w:val="18"/>
              </w:rPr>
            </w:pPr>
            <w:commentRangeStart w:id="112"/>
            <w:r>
              <w:rPr>
                <w:sz w:val="18"/>
              </w:rPr>
              <w:t>X</w:t>
            </w:r>
            <w:commentRangeEnd w:id="112"/>
            <w:r>
              <w:rPr>
                <w:rStyle w:val="Refdecomentrio"/>
              </w:rPr>
              <w:commentReference w:id="112"/>
            </w:r>
          </w:p>
        </w:tc>
        <w:tc>
          <w:tcPr>
            <w:tcW w:w="266" w:type="pct"/>
            <w:tcBorders>
              <w:top w:val="single" w:sz="4" w:space="0" w:color="auto"/>
              <w:left w:val="single" w:sz="4" w:space="0" w:color="auto"/>
              <w:bottom w:val="single" w:sz="4" w:space="0" w:color="auto"/>
              <w:right w:val="single" w:sz="12" w:space="0" w:color="auto"/>
            </w:tcBorders>
          </w:tcPr>
          <w:p w14:paraId="5ACDD4EB" w14:textId="77777777" w:rsidR="00547CF6" w:rsidRPr="00320BFA" w:rsidRDefault="00547CF6" w:rsidP="00532147">
            <w:pPr>
              <w:keepNext w:val="0"/>
              <w:keepLines w:val="0"/>
              <w:ind w:left="709" w:hanging="709"/>
              <w:jc w:val="center"/>
              <w:rPr>
                <w:sz w:val="18"/>
              </w:rPr>
            </w:pPr>
          </w:p>
        </w:tc>
      </w:tr>
      <w:tr w:rsidR="00547CF6" w:rsidRPr="00320BFA" w14:paraId="1334ECB8"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ED6C04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F9A80BC" w14:textId="77777777" w:rsidR="00547CF6" w:rsidRPr="00320BFA" w:rsidRDefault="00547CF6" w:rsidP="00532147">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4549A78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5ADC4B5"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6603097" w14:textId="77777777" w:rsidR="00547CF6" w:rsidRPr="00320BFA" w:rsidRDefault="00547CF6" w:rsidP="00532147">
            <w:pPr>
              <w:keepNext w:val="0"/>
              <w:keepLines w:val="0"/>
              <w:ind w:left="709" w:hanging="709"/>
              <w:jc w:val="center"/>
              <w:rPr>
                <w:sz w:val="18"/>
              </w:rPr>
            </w:pPr>
          </w:p>
        </w:tc>
      </w:tr>
      <w:tr w:rsidR="00547CF6" w:rsidRPr="00320BFA" w14:paraId="4C58D7CC"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6A1CD7"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1E167AE" w14:textId="77777777" w:rsidR="00547CF6" w:rsidRPr="00320BFA" w:rsidRDefault="00547CF6" w:rsidP="00532147">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F53568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B2C3EFC"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790244" w14:textId="77777777" w:rsidR="00547CF6" w:rsidRPr="00320BFA" w:rsidRDefault="00547CF6" w:rsidP="00532147">
            <w:pPr>
              <w:keepNext w:val="0"/>
              <w:keepLines w:val="0"/>
              <w:ind w:left="709" w:hanging="709"/>
              <w:jc w:val="center"/>
              <w:rPr>
                <w:sz w:val="18"/>
              </w:rPr>
            </w:pPr>
          </w:p>
        </w:tc>
      </w:tr>
      <w:tr w:rsidR="00547CF6" w:rsidRPr="00320BFA" w14:paraId="303B118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75B98EF"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06CAE9" w14:textId="77777777" w:rsidR="00547CF6" w:rsidRPr="00320BFA" w:rsidRDefault="00547CF6" w:rsidP="00532147">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7FA32E6C"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238E703"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0328A5" w14:textId="77777777" w:rsidR="00547CF6" w:rsidRPr="00320BFA" w:rsidRDefault="00547CF6" w:rsidP="00532147">
            <w:pPr>
              <w:keepNext w:val="0"/>
              <w:keepLines w:val="0"/>
              <w:ind w:left="709" w:hanging="709"/>
              <w:jc w:val="center"/>
              <w:rPr>
                <w:sz w:val="18"/>
              </w:rPr>
            </w:pPr>
          </w:p>
        </w:tc>
      </w:tr>
      <w:tr w:rsidR="00547CF6" w:rsidRPr="00320BFA" w14:paraId="3E8B5C71" w14:textId="77777777" w:rsidTr="00532147">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51BCB0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4959E2" w14:textId="77777777" w:rsidR="00547CF6" w:rsidRPr="00320BFA" w:rsidRDefault="00547CF6" w:rsidP="00532147">
            <w:pPr>
              <w:pStyle w:val="TF-xAvalITEM"/>
              <w:numPr>
                <w:ilvl w:val="0"/>
                <w:numId w:val="12"/>
              </w:numPr>
            </w:pPr>
            <w:r w:rsidRPr="00320BFA">
              <w:t>JUSTIFICATIVA</w:t>
            </w:r>
          </w:p>
          <w:p w14:paraId="770A1AB9" w14:textId="77777777" w:rsidR="00547CF6" w:rsidRPr="00320BFA" w:rsidRDefault="00547CF6" w:rsidP="00532147">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59B03380"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7B49EEC"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741B361" w14:textId="77777777" w:rsidR="00547CF6" w:rsidRPr="00320BFA" w:rsidRDefault="00547CF6" w:rsidP="00532147">
            <w:pPr>
              <w:keepNext w:val="0"/>
              <w:keepLines w:val="0"/>
              <w:ind w:left="709" w:hanging="709"/>
              <w:jc w:val="center"/>
              <w:rPr>
                <w:sz w:val="18"/>
              </w:rPr>
            </w:pPr>
          </w:p>
        </w:tc>
      </w:tr>
      <w:tr w:rsidR="00547CF6" w:rsidRPr="00320BFA" w14:paraId="1AFD2F85"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3662A7B"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78527B" w14:textId="77777777" w:rsidR="00547CF6" w:rsidRPr="00320BFA" w:rsidRDefault="00547CF6" w:rsidP="00532147">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000E917"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FAD7DF"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B38540C" w14:textId="77777777" w:rsidR="00547CF6" w:rsidRPr="00320BFA" w:rsidRDefault="00547CF6" w:rsidP="00532147">
            <w:pPr>
              <w:keepNext w:val="0"/>
              <w:keepLines w:val="0"/>
              <w:ind w:left="709" w:hanging="709"/>
              <w:jc w:val="center"/>
              <w:rPr>
                <w:sz w:val="18"/>
              </w:rPr>
            </w:pPr>
          </w:p>
        </w:tc>
      </w:tr>
      <w:tr w:rsidR="00547CF6" w:rsidRPr="00320BFA" w14:paraId="225C4C16"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E14CF03"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F56B426" w14:textId="77777777" w:rsidR="00547CF6" w:rsidRPr="00320BFA" w:rsidRDefault="00547CF6" w:rsidP="00532147">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C4A24FE"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37A029D"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AC2E872" w14:textId="77777777" w:rsidR="00547CF6" w:rsidRPr="00320BFA" w:rsidRDefault="00547CF6" w:rsidP="00532147">
            <w:pPr>
              <w:keepNext w:val="0"/>
              <w:keepLines w:val="0"/>
              <w:ind w:left="709" w:hanging="709"/>
              <w:jc w:val="center"/>
              <w:rPr>
                <w:sz w:val="18"/>
              </w:rPr>
            </w:pPr>
          </w:p>
        </w:tc>
      </w:tr>
      <w:tr w:rsidR="00547CF6" w:rsidRPr="00320BFA" w14:paraId="28284D84" w14:textId="77777777" w:rsidTr="00532147">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DFA66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3FFC963" w14:textId="77777777" w:rsidR="00547CF6" w:rsidRPr="00320BFA" w:rsidRDefault="00547CF6" w:rsidP="00532147">
            <w:pPr>
              <w:pStyle w:val="TF-xAvalITEM"/>
              <w:numPr>
                <w:ilvl w:val="0"/>
                <w:numId w:val="12"/>
              </w:numPr>
            </w:pPr>
            <w:r>
              <w:t>METODOLOGIA</w:t>
            </w:r>
          </w:p>
          <w:p w14:paraId="26DD9A22" w14:textId="77777777" w:rsidR="00547CF6" w:rsidRPr="00320BFA" w:rsidRDefault="00547CF6" w:rsidP="00532147">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1E6EC28D"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1A2A578B"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56D2B70" w14:textId="77777777" w:rsidR="00547CF6" w:rsidRPr="00320BFA" w:rsidRDefault="00547CF6" w:rsidP="00532147">
            <w:pPr>
              <w:keepNext w:val="0"/>
              <w:keepLines w:val="0"/>
              <w:ind w:left="709" w:hanging="709"/>
              <w:jc w:val="center"/>
              <w:rPr>
                <w:sz w:val="18"/>
              </w:rPr>
            </w:pPr>
          </w:p>
        </w:tc>
      </w:tr>
      <w:tr w:rsidR="00547CF6" w:rsidRPr="00320BFA" w14:paraId="4C08B411" w14:textId="77777777" w:rsidTr="00532147">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D329506" w14:textId="77777777" w:rsidR="00547CF6" w:rsidRPr="00320BFA" w:rsidRDefault="00547CF6" w:rsidP="00532147">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088BD961" w14:textId="77777777" w:rsidR="00547CF6" w:rsidRPr="00320BFA" w:rsidRDefault="00547CF6" w:rsidP="00532147">
            <w:pPr>
              <w:pStyle w:val="TF-xAvalITEM"/>
              <w:numPr>
                <w:ilvl w:val="0"/>
                <w:numId w:val="12"/>
              </w:numPr>
            </w:pPr>
            <w:r w:rsidRPr="00320BFA">
              <w:t>LINGUAGEM USADA (redação)</w:t>
            </w:r>
          </w:p>
          <w:p w14:paraId="781F1BAD" w14:textId="77777777" w:rsidR="00547CF6" w:rsidRPr="00320BFA" w:rsidRDefault="00547CF6" w:rsidP="00532147">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5C75B9F3" w14:textId="77777777" w:rsidR="00547CF6" w:rsidRPr="00320BFA" w:rsidRDefault="00547CF6" w:rsidP="00532147">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2B6B9418" w14:textId="3A421A69" w:rsidR="00547CF6" w:rsidRPr="00320BFA" w:rsidRDefault="008952BB" w:rsidP="00532147">
            <w:pPr>
              <w:keepNext w:val="0"/>
              <w:keepLines w:val="0"/>
              <w:ind w:left="709" w:hanging="709"/>
              <w:jc w:val="center"/>
              <w:rPr>
                <w:sz w:val="18"/>
              </w:rPr>
            </w:pPr>
            <w:commentRangeStart w:id="113"/>
            <w:r>
              <w:rPr>
                <w:sz w:val="18"/>
              </w:rPr>
              <w:t>X</w:t>
            </w:r>
            <w:commentRangeEnd w:id="113"/>
            <w:r>
              <w:rPr>
                <w:rStyle w:val="Refdecomentrio"/>
              </w:rPr>
              <w:commentReference w:id="113"/>
            </w:r>
          </w:p>
        </w:tc>
        <w:tc>
          <w:tcPr>
            <w:tcW w:w="266" w:type="pct"/>
            <w:tcBorders>
              <w:top w:val="single" w:sz="12" w:space="0" w:color="auto"/>
              <w:left w:val="single" w:sz="4" w:space="0" w:color="auto"/>
              <w:bottom w:val="single" w:sz="4" w:space="0" w:color="auto"/>
              <w:right w:val="single" w:sz="12" w:space="0" w:color="auto"/>
            </w:tcBorders>
          </w:tcPr>
          <w:p w14:paraId="591D1703" w14:textId="77777777" w:rsidR="00547CF6" w:rsidRPr="00320BFA" w:rsidRDefault="00547CF6" w:rsidP="00532147">
            <w:pPr>
              <w:keepNext w:val="0"/>
              <w:keepLines w:val="0"/>
              <w:ind w:left="709" w:hanging="709"/>
              <w:jc w:val="center"/>
              <w:rPr>
                <w:sz w:val="18"/>
              </w:rPr>
            </w:pPr>
          </w:p>
        </w:tc>
      </w:tr>
      <w:tr w:rsidR="00547CF6" w:rsidRPr="00320BFA" w14:paraId="6AE46782"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4F0D230"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5BC1F08" w14:textId="77777777" w:rsidR="00547CF6" w:rsidRPr="00320BFA" w:rsidRDefault="00547CF6" w:rsidP="00532147">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CFF3419"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57E73C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F2C8B2E" w14:textId="77777777" w:rsidR="00547CF6" w:rsidRPr="00320BFA" w:rsidRDefault="00547CF6" w:rsidP="00532147">
            <w:pPr>
              <w:keepNext w:val="0"/>
              <w:keepLines w:val="0"/>
              <w:ind w:left="709" w:hanging="709"/>
              <w:jc w:val="center"/>
              <w:rPr>
                <w:sz w:val="18"/>
              </w:rPr>
            </w:pPr>
          </w:p>
        </w:tc>
      </w:tr>
      <w:tr w:rsidR="00547CF6" w:rsidRPr="00320BFA" w14:paraId="5EED050B"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63D38C"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BB77C4D" w14:textId="77777777" w:rsidR="00547CF6" w:rsidRPr="00320BFA" w:rsidRDefault="00547CF6" w:rsidP="00532147">
            <w:pPr>
              <w:pStyle w:val="TF-xAvalITEM"/>
              <w:numPr>
                <w:ilvl w:val="0"/>
                <w:numId w:val="12"/>
              </w:numPr>
            </w:pPr>
            <w:r w:rsidRPr="00320BFA">
              <w:t>ORGANIZAÇÃO E APRESENTAÇÃO GRÁFICA DO TEXTO</w:t>
            </w:r>
          </w:p>
          <w:p w14:paraId="392852AA" w14:textId="77777777" w:rsidR="00547CF6" w:rsidRPr="00320BFA" w:rsidRDefault="00547CF6" w:rsidP="00532147">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AF8228A"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C51FFB7"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CC0BC9" w14:textId="77777777" w:rsidR="00547CF6" w:rsidRPr="00320BFA" w:rsidRDefault="00547CF6" w:rsidP="00532147">
            <w:pPr>
              <w:keepNext w:val="0"/>
              <w:keepLines w:val="0"/>
              <w:ind w:left="709" w:hanging="709"/>
              <w:jc w:val="center"/>
              <w:rPr>
                <w:sz w:val="18"/>
              </w:rPr>
            </w:pPr>
          </w:p>
        </w:tc>
      </w:tr>
      <w:tr w:rsidR="00547CF6" w:rsidRPr="00320BFA" w14:paraId="03B90914"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E76DE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A70413C" w14:textId="77777777" w:rsidR="00547CF6" w:rsidRPr="00320BFA" w:rsidRDefault="00547CF6" w:rsidP="00532147">
            <w:pPr>
              <w:pStyle w:val="TF-xAvalITEM"/>
              <w:numPr>
                <w:ilvl w:val="0"/>
                <w:numId w:val="12"/>
              </w:numPr>
            </w:pPr>
            <w:r w:rsidRPr="00320BFA">
              <w:t>ILUSTRAÇÕES (figuras, quadros, tabelas)</w:t>
            </w:r>
          </w:p>
          <w:p w14:paraId="1F83807A" w14:textId="77777777" w:rsidR="00547CF6" w:rsidRPr="00320BFA" w:rsidRDefault="00547CF6" w:rsidP="00532147">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2E48E75" w14:textId="77777777" w:rsidR="00547CF6" w:rsidRPr="00320BFA" w:rsidRDefault="00547CF6" w:rsidP="00532147">
            <w:pPr>
              <w:keepNext w:val="0"/>
              <w:keepLines w:val="0"/>
              <w:spacing w:before="80" w:after="8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539D294" w14:textId="77777777" w:rsidR="00547CF6" w:rsidRPr="00320BFA" w:rsidRDefault="00547CF6" w:rsidP="0053214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6505AD1" w14:textId="77777777" w:rsidR="00547CF6" w:rsidRPr="00320BFA" w:rsidRDefault="00547CF6" w:rsidP="00532147">
            <w:pPr>
              <w:keepNext w:val="0"/>
              <w:keepLines w:val="0"/>
              <w:spacing w:before="80" w:after="80"/>
              <w:ind w:left="709" w:hanging="709"/>
              <w:jc w:val="center"/>
              <w:rPr>
                <w:sz w:val="18"/>
              </w:rPr>
            </w:pPr>
          </w:p>
        </w:tc>
      </w:tr>
      <w:tr w:rsidR="00547CF6" w:rsidRPr="00320BFA" w14:paraId="2D741021"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C9DEF32"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EE5471" w14:textId="77777777" w:rsidR="00547CF6" w:rsidRPr="00320BFA" w:rsidRDefault="00547CF6" w:rsidP="00532147">
            <w:pPr>
              <w:pStyle w:val="TF-xAvalITEM"/>
              <w:numPr>
                <w:ilvl w:val="0"/>
                <w:numId w:val="12"/>
              </w:numPr>
            </w:pPr>
            <w:r w:rsidRPr="00320BFA">
              <w:t>REFERÊNCIAS E CITAÇÕES</w:t>
            </w:r>
          </w:p>
          <w:p w14:paraId="2F2A2F85" w14:textId="77777777" w:rsidR="00547CF6" w:rsidRPr="00320BFA" w:rsidRDefault="00547CF6" w:rsidP="00532147">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006DCB34"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F1931C1" w14:textId="68AF70FD" w:rsidR="00547CF6" w:rsidRPr="00320BFA" w:rsidRDefault="008952BB" w:rsidP="0053214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549684DE" w14:textId="77777777" w:rsidR="00547CF6" w:rsidRPr="00320BFA" w:rsidRDefault="00547CF6" w:rsidP="00532147">
            <w:pPr>
              <w:keepNext w:val="0"/>
              <w:keepLines w:val="0"/>
              <w:ind w:left="709" w:hanging="709"/>
              <w:jc w:val="center"/>
              <w:rPr>
                <w:sz w:val="18"/>
              </w:rPr>
            </w:pPr>
          </w:p>
        </w:tc>
      </w:tr>
      <w:tr w:rsidR="00547CF6" w:rsidRPr="00320BFA" w14:paraId="2144E30B" w14:textId="77777777" w:rsidTr="00532147">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9B8B31"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237C265" w14:textId="77777777" w:rsidR="00547CF6" w:rsidRPr="00320BFA" w:rsidRDefault="00547CF6" w:rsidP="00532147">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1029969A"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68359BA"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160EDD" w14:textId="77777777" w:rsidR="00547CF6" w:rsidRPr="00320BFA" w:rsidRDefault="00547CF6" w:rsidP="00532147">
            <w:pPr>
              <w:keepNext w:val="0"/>
              <w:keepLines w:val="0"/>
              <w:ind w:left="709" w:hanging="709"/>
              <w:jc w:val="center"/>
              <w:rPr>
                <w:sz w:val="18"/>
              </w:rPr>
            </w:pPr>
          </w:p>
        </w:tc>
      </w:tr>
      <w:tr w:rsidR="00547CF6" w:rsidRPr="00320BFA" w14:paraId="6A0FD08F" w14:textId="77777777" w:rsidTr="00532147">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AC6DDA8" w14:textId="77777777" w:rsidR="00547CF6" w:rsidRPr="00320BFA" w:rsidRDefault="00547CF6" w:rsidP="00532147">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6A326CDE" w14:textId="77777777" w:rsidR="00547CF6" w:rsidRPr="00320BFA" w:rsidRDefault="00547CF6" w:rsidP="00532147">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2B875DA3" w14:textId="77777777" w:rsidR="00547CF6" w:rsidRPr="00320BFA" w:rsidRDefault="00547CF6" w:rsidP="00532147">
            <w:pPr>
              <w:keepNext w:val="0"/>
              <w:keepLines w:val="0"/>
              <w:ind w:left="709" w:hanging="709"/>
              <w:jc w:val="center"/>
              <w:rPr>
                <w:sz w:val="18"/>
              </w:rPr>
            </w:pPr>
          </w:p>
        </w:tc>
        <w:tc>
          <w:tcPr>
            <w:tcW w:w="269" w:type="pct"/>
            <w:tcBorders>
              <w:top w:val="single" w:sz="4" w:space="0" w:color="auto"/>
              <w:left w:val="single" w:sz="4" w:space="0" w:color="auto"/>
              <w:bottom w:val="single" w:sz="12" w:space="0" w:color="auto"/>
              <w:right w:val="single" w:sz="4" w:space="0" w:color="auto"/>
            </w:tcBorders>
          </w:tcPr>
          <w:p w14:paraId="031FF9A8" w14:textId="77777777" w:rsidR="00547CF6" w:rsidRPr="00320BFA" w:rsidRDefault="00547CF6" w:rsidP="00532147">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7CB9416C" w14:textId="77777777" w:rsidR="00547CF6" w:rsidRPr="00320BFA" w:rsidRDefault="00547CF6" w:rsidP="00532147">
            <w:pPr>
              <w:keepNext w:val="0"/>
              <w:keepLines w:val="0"/>
              <w:ind w:left="709" w:hanging="709"/>
              <w:jc w:val="center"/>
              <w:rPr>
                <w:sz w:val="18"/>
              </w:rPr>
            </w:pPr>
          </w:p>
        </w:tc>
      </w:tr>
    </w:tbl>
    <w:p w14:paraId="7BC0E62C" w14:textId="77777777" w:rsidR="00547CF6" w:rsidRPr="003F5F25" w:rsidRDefault="00547CF6" w:rsidP="00547CF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47CF6" w:rsidRPr="0000224C" w14:paraId="06784776" w14:textId="77777777" w:rsidTr="00532147">
        <w:trPr>
          <w:cantSplit/>
          <w:jc w:val="center"/>
        </w:trPr>
        <w:tc>
          <w:tcPr>
            <w:tcW w:w="9163" w:type="dxa"/>
            <w:gridSpan w:val="3"/>
            <w:tcBorders>
              <w:top w:val="single" w:sz="12" w:space="0" w:color="auto"/>
              <w:left w:val="single" w:sz="12" w:space="0" w:color="auto"/>
              <w:bottom w:val="nil"/>
              <w:right w:val="single" w:sz="12" w:space="0" w:color="auto"/>
            </w:tcBorders>
            <w:hideMark/>
          </w:tcPr>
          <w:p w14:paraId="324B193A" w14:textId="77777777" w:rsidR="00547CF6" w:rsidRPr="0000224C" w:rsidRDefault="00547CF6" w:rsidP="00532147">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0613877D" w14:textId="77777777" w:rsidR="00547CF6" w:rsidRPr="0000224C" w:rsidRDefault="00547CF6" w:rsidP="00532147">
            <w:pPr>
              <w:keepNext w:val="0"/>
              <w:keepLines w:val="0"/>
              <w:numPr>
                <w:ilvl w:val="0"/>
                <w:numId w:val="15"/>
              </w:numPr>
              <w:ind w:left="357" w:hanging="357"/>
              <w:jc w:val="both"/>
              <w:rPr>
                <w:sz w:val="18"/>
              </w:rPr>
            </w:pPr>
            <w:r w:rsidRPr="0000224C">
              <w:rPr>
                <w:sz w:val="18"/>
              </w:rPr>
              <w:t>qualquer um dos itens tiver resposta NÃO ATENDE;</w:t>
            </w:r>
          </w:p>
          <w:p w14:paraId="3641697A" w14:textId="77777777" w:rsidR="00547CF6" w:rsidRPr="0000224C" w:rsidRDefault="00547CF6" w:rsidP="0053214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47CF6" w:rsidRPr="0000224C" w14:paraId="394B43A6" w14:textId="77777777" w:rsidTr="00532147">
        <w:trPr>
          <w:cantSplit/>
          <w:jc w:val="center"/>
        </w:trPr>
        <w:tc>
          <w:tcPr>
            <w:tcW w:w="1322" w:type="dxa"/>
            <w:tcBorders>
              <w:top w:val="nil"/>
              <w:left w:val="single" w:sz="12" w:space="0" w:color="auto"/>
              <w:bottom w:val="single" w:sz="12" w:space="0" w:color="auto"/>
              <w:right w:val="nil"/>
            </w:tcBorders>
            <w:hideMark/>
          </w:tcPr>
          <w:p w14:paraId="4F5A410C" w14:textId="77777777" w:rsidR="00547CF6" w:rsidRPr="0000224C" w:rsidRDefault="00547CF6" w:rsidP="0053214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47E58A1" w14:textId="0C4A77CC" w:rsidR="00547CF6" w:rsidRPr="0000224C" w:rsidRDefault="00547CF6" w:rsidP="00532147">
            <w:pPr>
              <w:keepNext w:val="0"/>
              <w:keepLines w:val="0"/>
              <w:spacing w:before="60" w:after="60"/>
              <w:jc w:val="center"/>
              <w:rPr>
                <w:sz w:val="18"/>
              </w:rPr>
            </w:pPr>
            <w:proofErr w:type="gramStart"/>
            <w:r w:rsidRPr="0000224C">
              <w:rPr>
                <w:sz w:val="20"/>
              </w:rPr>
              <w:t xml:space="preserve">(  </w:t>
            </w:r>
            <w:r w:rsidR="008952BB">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E1AE837" w14:textId="77777777" w:rsidR="00547CF6" w:rsidRPr="0000224C" w:rsidRDefault="00547CF6" w:rsidP="0053214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176EFD97" w14:textId="77777777" w:rsidR="00547CF6" w:rsidRDefault="00547CF6" w:rsidP="00547CF6">
      <w:pPr>
        <w:pStyle w:val="TF-xAvalTTULO"/>
        <w:ind w:left="0" w:firstLine="0"/>
        <w:jc w:val="left"/>
      </w:pPr>
    </w:p>
    <w:p w14:paraId="169FCCEA" w14:textId="77777777" w:rsidR="00893415" w:rsidRPr="00893415" w:rsidRDefault="00893415" w:rsidP="00620BF5">
      <w:pPr>
        <w:pStyle w:val="TF-refernciasITEM"/>
        <w:rPr>
          <w:shd w:val="clear" w:color="auto" w:fill="FFFFFF"/>
        </w:rPr>
      </w:pPr>
    </w:p>
    <w:sectPr w:rsidR="00893415" w:rsidRPr="00893415" w:rsidSect="00BC440B">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Dalton Solano dos Reis" w:date="2024-07-05T16:08:00Z" w:initials="DS">
    <w:p w14:paraId="63499CAF" w14:textId="77777777" w:rsidR="00565700" w:rsidRDefault="00565700" w:rsidP="00565700">
      <w:r>
        <w:rPr>
          <w:rStyle w:val="Refdecomentrio"/>
        </w:rPr>
        <w:annotationRef/>
      </w:r>
      <w:r>
        <w:rPr>
          <w:color w:val="000000"/>
          <w:sz w:val="20"/>
          <w:szCs w:val="20"/>
        </w:rPr>
        <w:t>Já pedido para corrigir na revisão anterior. Texto científico não usa verbos pessoais.</w:t>
      </w:r>
    </w:p>
  </w:comment>
  <w:comment w:id="16" w:author="Dalton Solano dos Reis" w:date="2024-07-05T16:09:00Z" w:initials="DS">
    <w:p w14:paraId="77E2B62D" w14:textId="77777777" w:rsidR="00565700" w:rsidRDefault="00565700" w:rsidP="00565700">
      <w:r>
        <w:rPr>
          <w:rStyle w:val="Refdecomentrio"/>
        </w:rPr>
        <w:annotationRef/>
      </w:r>
      <w:r>
        <w:rPr>
          <w:color w:val="000000"/>
          <w:sz w:val="20"/>
          <w:szCs w:val="20"/>
        </w:rPr>
        <w:t>Ops, já marcado na revisão anterior.</w:t>
      </w:r>
    </w:p>
    <w:p w14:paraId="4F73E311" w14:textId="77777777" w:rsidR="00565700" w:rsidRDefault="00565700" w:rsidP="00565700">
      <w:r>
        <w:rPr>
          <w:color w:val="000000"/>
          <w:sz w:val="20"/>
          <w:szCs w:val="20"/>
        </w:rPr>
        <w:t>Não vais, e nem é o objetivo, conseguir ser “ampla”.</w:t>
      </w:r>
    </w:p>
    <w:p w14:paraId="534A8828" w14:textId="77777777" w:rsidR="00565700" w:rsidRDefault="00565700" w:rsidP="00565700">
      <w:r>
        <w:rPr>
          <w:color w:val="000000"/>
          <w:sz w:val="20"/>
          <w:szCs w:val="20"/>
        </w:rPr>
        <w:t>Acho que para ser ampla terias que escrever um livro sobre o assunto.</w:t>
      </w:r>
    </w:p>
  </w:comment>
  <w:comment w:id="28" w:author="Dalton Solano dos Reis" w:date="2024-07-05T16:13:00Z" w:initials="DS">
    <w:p w14:paraId="0C9D0DFC" w14:textId="77777777" w:rsidR="00C369C1" w:rsidRDefault="00C369C1" w:rsidP="00C369C1">
      <w:r>
        <w:rPr>
          <w:rStyle w:val="Refdecomentrio"/>
        </w:rPr>
        <w:annotationRef/>
      </w:r>
      <w:r>
        <w:rPr>
          <w:color w:val="000000"/>
          <w:sz w:val="20"/>
          <w:szCs w:val="20"/>
        </w:rPr>
        <w:t>Norma ABNT.</w:t>
      </w:r>
    </w:p>
    <w:p w14:paraId="039D3789" w14:textId="77777777" w:rsidR="00C369C1" w:rsidRDefault="00C369C1" w:rsidP="00C369C1">
      <w:r>
        <w:rPr>
          <w:color w:val="000000"/>
          <w:sz w:val="20"/>
          <w:szCs w:val="20"/>
        </w:rPr>
        <w:t>Sigla, sempre o extenso seguido da sigla entre parênteses.</w:t>
      </w:r>
    </w:p>
  </w:comment>
  <w:comment w:id="29" w:author="Dalton Solano dos Reis" w:date="2024-07-05T16:13:00Z" w:initials="DS">
    <w:p w14:paraId="09E8F1A1" w14:textId="77777777" w:rsidR="00C369C1" w:rsidRDefault="00C369C1" w:rsidP="00C369C1">
      <w:r>
        <w:rPr>
          <w:rStyle w:val="Refdecomentrio"/>
        </w:rPr>
        <w:annotationRef/>
      </w:r>
      <w:r>
        <w:rPr>
          <w:color w:val="000000"/>
          <w:sz w:val="20"/>
          <w:szCs w:val="20"/>
        </w:rPr>
        <w:t>Norma ABNT.</w:t>
      </w:r>
    </w:p>
    <w:p w14:paraId="753654C3" w14:textId="77777777" w:rsidR="00C369C1" w:rsidRDefault="00C369C1" w:rsidP="00C369C1">
      <w:r>
        <w:rPr>
          <w:color w:val="000000"/>
          <w:sz w:val="20"/>
          <w:szCs w:val="20"/>
        </w:rPr>
        <w:t>Sigla, sempre o extenso seguido da sigla entre parênteses.</w:t>
      </w:r>
    </w:p>
  </w:comment>
  <w:comment w:id="31" w:author="Dalton Solano dos Reis" w:date="2024-07-05T16:14:00Z" w:initials="DS">
    <w:p w14:paraId="7E17FFEF" w14:textId="77777777" w:rsidR="00C369C1" w:rsidRDefault="00C369C1" w:rsidP="00C369C1">
      <w:r>
        <w:rPr>
          <w:rStyle w:val="Refdecomentrio"/>
        </w:rPr>
        <w:annotationRef/>
      </w:r>
      <w:r>
        <w:rPr>
          <w:color w:val="000000"/>
          <w:sz w:val="20"/>
          <w:szCs w:val="20"/>
        </w:rPr>
        <w:t>Sigla, padrão ABNT.</w:t>
      </w:r>
    </w:p>
  </w:comment>
  <w:comment w:id="32" w:author="Dalton Solano dos Reis" w:date="2024-07-05T16:14:00Z" w:initials="DS">
    <w:p w14:paraId="161E22A2" w14:textId="77777777" w:rsidR="00C369C1" w:rsidRDefault="00C369C1" w:rsidP="00C369C1">
      <w:r>
        <w:rPr>
          <w:rStyle w:val="Refdecomentrio"/>
        </w:rPr>
        <w:annotationRef/>
      </w:r>
      <w:r>
        <w:rPr>
          <w:color w:val="000000"/>
          <w:sz w:val="20"/>
          <w:szCs w:val="20"/>
        </w:rPr>
        <w:t>Sigla, padrão ABNT.</w:t>
      </w:r>
    </w:p>
  </w:comment>
  <w:comment w:id="80" w:author="Dalton Solano dos Reis" w:date="2024-07-05T16:26:00Z" w:initials="DS">
    <w:p w14:paraId="36A93EF3" w14:textId="77777777" w:rsidR="00C87985" w:rsidRDefault="00C87985" w:rsidP="00C87985">
      <w:r>
        <w:rPr>
          <w:rStyle w:val="Refdecomentrio"/>
        </w:rPr>
        <w:annotationRef/>
      </w:r>
      <w:r>
        <w:rPr>
          <w:color w:val="000000"/>
          <w:sz w:val="20"/>
          <w:szCs w:val="20"/>
        </w:rPr>
        <w:t>Os “testes da aplicação” não deveria ser depois da especificação” e “implementação”?</w:t>
      </w:r>
    </w:p>
  </w:comment>
  <w:comment w:id="111" w:author="Dalton Solano dos Reis" w:date="2024-07-05T16:30:00Z" w:initials="DS">
    <w:p w14:paraId="0DED8921" w14:textId="77777777" w:rsidR="008952BB" w:rsidRDefault="008952BB" w:rsidP="008952BB">
      <w:r>
        <w:rPr>
          <w:rStyle w:val="Refdecomentrio"/>
        </w:rPr>
        <w:annotationRef/>
      </w:r>
      <w:r>
        <w:rPr>
          <w:color w:val="000000"/>
          <w:sz w:val="20"/>
          <w:szCs w:val="20"/>
        </w:rPr>
        <w:t>Ordem alfabética …</w:t>
      </w:r>
    </w:p>
    <w:p w14:paraId="1D981FE5" w14:textId="77777777" w:rsidR="008952BB" w:rsidRDefault="008952BB" w:rsidP="008952BB">
      <w:r>
        <w:rPr>
          <w:color w:val="000000"/>
          <w:sz w:val="20"/>
          <w:szCs w:val="20"/>
        </w:rPr>
        <w:t>Antes de REIS</w:t>
      </w:r>
    </w:p>
  </w:comment>
  <w:comment w:id="112" w:author="Dalton Solano dos Reis" w:date="2024-07-05T16:34:00Z" w:initials="DS">
    <w:p w14:paraId="3F2D9E48" w14:textId="77777777" w:rsidR="008952BB" w:rsidRDefault="008952BB" w:rsidP="008952BB">
      <w:r>
        <w:rPr>
          <w:rStyle w:val="Refdecomentrio"/>
        </w:rPr>
        <w:annotationRef/>
      </w:r>
      <w:r>
        <w:rPr>
          <w:color w:val="000000"/>
          <w:sz w:val="20"/>
          <w:szCs w:val="20"/>
        </w:rPr>
        <w:t>Siglas, etc.</w:t>
      </w:r>
    </w:p>
  </w:comment>
  <w:comment w:id="113" w:author="Dalton Solano dos Reis" w:date="2024-07-05T16:34:00Z" w:initials="DS">
    <w:p w14:paraId="05808512" w14:textId="4E6BA253" w:rsidR="008952BB" w:rsidRDefault="008952BB" w:rsidP="008952BB">
      <w:r>
        <w:rPr>
          <w:rStyle w:val="Refdecomentrio"/>
        </w:rPr>
        <w:annotationRef/>
      </w:r>
      <w:r>
        <w:rPr>
          <w:color w:val="000000"/>
          <w:sz w:val="20"/>
          <w:szCs w:val="20"/>
        </w:rPr>
        <w:t>Ajustes 1a revisão.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499CAF" w15:done="0"/>
  <w15:commentEx w15:paraId="534A8828" w15:done="0"/>
  <w15:commentEx w15:paraId="039D3789" w15:done="0"/>
  <w15:commentEx w15:paraId="753654C3" w15:done="0"/>
  <w15:commentEx w15:paraId="7E17FFEF" w15:done="0"/>
  <w15:commentEx w15:paraId="161E22A2" w15:done="0"/>
  <w15:commentEx w15:paraId="36A93EF3" w15:done="0"/>
  <w15:commentEx w15:paraId="1D981FE5" w15:done="0"/>
  <w15:commentEx w15:paraId="3F2D9E48" w15:done="0"/>
  <w15:commentEx w15:paraId="058085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62BAFE" w16cex:dateUtc="2024-07-05T19:08:00Z"/>
  <w16cex:commentExtensible w16cex:durableId="7DF24E69" w16cex:dateUtc="2024-07-05T19:09:00Z"/>
  <w16cex:commentExtensible w16cex:durableId="703D5183" w16cex:dateUtc="2024-07-05T19:13:00Z"/>
  <w16cex:commentExtensible w16cex:durableId="31846FC3" w16cex:dateUtc="2024-07-05T19:13:00Z"/>
  <w16cex:commentExtensible w16cex:durableId="0B2B94A1" w16cex:dateUtc="2024-07-05T19:14:00Z"/>
  <w16cex:commentExtensible w16cex:durableId="666413C3" w16cex:dateUtc="2024-07-05T19:14:00Z"/>
  <w16cex:commentExtensible w16cex:durableId="130EAF8D" w16cex:dateUtc="2024-07-05T19:26:00Z"/>
  <w16cex:commentExtensible w16cex:durableId="47E66F86" w16cex:dateUtc="2024-07-05T19:30:00Z"/>
  <w16cex:commentExtensible w16cex:durableId="102F8FAF" w16cex:dateUtc="2024-07-05T19:34:00Z"/>
  <w16cex:commentExtensible w16cex:durableId="6560FDAB" w16cex:dateUtc="2024-07-05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499CAF" w16cid:durableId="6762BAFE"/>
  <w16cid:commentId w16cid:paraId="534A8828" w16cid:durableId="7DF24E69"/>
  <w16cid:commentId w16cid:paraId="039D3789" w16cid:durableId="703D5183"/>
  <w16cid:commentId w16cid:paraId="753654C3" w16cid:durableId="31846FC3"/>
  <w16cid:commentId w16cid:paraId="7E17FFEF" w16cid:durableId="0B2B94A1"/>
  <w16cid:commentId w16cid:paraId="161E22A2" w16cid:durableId="666413C3"/>
  <w16cid:commentId w16cid:paraId="36A93EF3" w16cid:durableId="130EAF8D"/>
  <w16cid:commentId w16cid:paraId="1D981FE5" w16cid:durableId="47E66F86"/>
  <w16cid:commentId w16cid:paraId="3F2D9E48" w16cid:durableId="102F8FAF"/>
  <w16cid:commentId w16cid:paraId="05808512" w16cid:durableId="6560FD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73AA9" w14:textId="77777777" w:rsidR="00DA481F" w:rsidRDefault="00DA481F">
      <w:r>
        <w:separator/>
      </w:r>
    </w:p>
  </w:endnote>
  <w:endnote w:type="continuationSeparator" w:id="0">
    <w:p w14:paraId="6D6A7659" w14:textId="77777777" w:rsidR="00DA481F" w:rsidRDefault="00DA4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8812B" w14:textId="77777777" w:rsidR="00DA481F" w:rsidRDefault="00DA481F">
      <w:r>
        <w:separator/>
      </w:r>
    </w:p>
  </w:footnote>
  <w:footnote w:type="continuationSeparator" w:id="0">
    <w:p w14:paraId="0FCF82BD" w14:textId="77777777" w:rsidR="00DA481F" w:rsidRDefault="00DA4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020F"/>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0488"/>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4698C"/>
    <w:rsid w:val="00547CF6"/>
    <w:rsid w:val="00550D4A"/>
    <w:rsid w:val="00554405"/>
    <w:rsid w:val="00564A29"/>
    <w:rsid w:val="00564FBC"/>
    <w:rsid w:val="00565700"/>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7677A"/>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52BB"/>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032C8"/>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369C1"/>
    <w:rsid w:val="00C40AA2"/>
    <w:rsid w:val="00C4244F"/>
    <w:rsid w:val="00C632ED"/>
    <w:rsid w:val="00C66150"/>
    <w:rsid w:val="00C67979"/>
    <w:rsid w:val="00C70EF5"/>
    <w:rsid w:val="00C756C5"/>
    <w:rsid w:val="00C82195"/>
    <w:rsid w:val="00C82CAE"/>
    <w:rsid w:val="00C8442E"/>
    <w:rsid w:val="00C87985"/>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140"/>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481F"/>
    <w:rsid w:val="00DA587E"/>
    <w:rsid w:val="00DA60F4"/>
    <w:rsid w:val="00DA72D4"/>
    <w:rsid w:val="00DB0F8B"/>
    <w:rsid w:val="00DB27D3"/>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54B73"/>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E1B40"/>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1C21"/>
    <w:rsid w:val="00F530D7"/>
    <w:rsid w:val="00F541E6"/>
    <w:rsid w:val="00F62F49"/>
    <w:rsid w:val="00F640BF"/>
    <w:rsid w:val="00F66DB7"/>
    <w:rsid w:val="00F70754"/>
    <w:rsid w:val="00F7288F"/>
    <w:rsid w:val="00F77926"/>
    <w:rsid w:val="00F77AFA"/>
    <w:rsid w:val="00F83A19"/>
    <w:rsid w:val="00F879A1"/>
    <w:rsid w:val="00F92FC4"/>
    <w:rsid w:val="00F9793C"/>
    <w:rsid w:val="00FA0C14"/>
    <w:rsid w:val="00FA137A"/>
    <w:rsid w:val="00FA5504"/>
    <w:rsid w:val="00FA55EF"/>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 w:type="character" w:customStyle="1" w:styleId="findhit">
    <w:name w:val="findhit"/>
    <w:basedOn w:val="Fontepargpadro"/>
    <w:rsid w:val="009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72089779">
      <w:bodyDiv w:val="1"/>
      <w:marLeft w:val="0"/>
      <w:marRight w:val="0"/>
      <w:marTop w:val="0"/>
      <w:marBottom w:val="0"/>
      <w:divBdr>
        <w:top w:val="none" w:sz="0" w:space="0" w:color="auto"/>
        <w:left w:val="none" w:sz="0" w:space="0" w:color="auto"/>
        <w:bottom w:val="none" w:sz="0" w:space="0" w:color="auto"/>
        <w:right w:val="none" w:sz="0" w:space="0" w:color="auto"/>
      </w:divBdr>
      <w:divsChild>
        <w:div w:id="1004479937">
          <w:marLeft w:val="0"/>
          <w:marRight w:val="0"/>
          <w:marTop w:val="0"/>
          <w:marBottom w:val="0"/>
          <w:divBdr>
            <w:top w:val="none" w:sz="0" w:space="0" w:color="auto"/>
            <w:left w:val="none" w:sz="0" w:space="0" w:color="auto"/>
            <w:bottom w:val="none" w:sz="0" w:space="0" w:color="auto"/>
            <w:right w:val="none" w:sz="0" w:space="0" w:color="auto"/>
          </w:divBdr>
        </w:div>
        <w:div w:id="2082868898">
          <w:marLeft w:val="0"/>
          <w:marRight w:val="0"/>
          <w:marTop w:val="0"/>
          <w:marBottom w:val="0"/>
          <w:divBdr>
            <w:top w:val="none" w:sz="0" w:space="0" w:color="auto"/>
            <w:left w:val="none" w:sz="0" w:space="0" w:color="auto"/>
            <w:bottom w:val="none" w:sz="0" w:space="0" w:color="auto"/>
            <w:right w:val="none" w:sz="0" w:space="0" w:color="auto"/>
          </w:divBdr>
        </w:div>
        <w:div w:id="1884903440">
          <w:marLeft w:val="0"/>
          <w:marRight w:val="0"/>
          <w:marTop w:val="0"/>
          <w:marBottom w:val="0"/>
          <w:divBdr>
            <w:top w:val="none" w:sz="0" w:space="0" w:color="auto"/>
            <w:left w:val="none" w:sz="0" w:space="0" w:color="auto"/>
            <w:bottom w:val="none" w:sz="0" w:space="0" w:color="auto"/>
            <w:right w:val="none" w:sz="0" w:space="0" w:color="auto"/>
          </w:divBdr>
        </w:div>
        <w:div w:id="2013336741">
          <w:marLeft w:val="0"/>
          <w:marRight w:val="0"/>
          <w:marTop w:val="0"/>
          <w:marBottom w:val="0"/>
          <w:divBdr>
            <w:top w:val="none" w:sz="0" w:space="0" w:color="auto"/>
            <w:left w:val="none" w:sz="0" w:space="0" w:color="auto"/>
            <w:bottom w:val="none" w:sz="0" w:space="0" w:color="auto"/>
            <w:right w:val="none" w:sz="0" w:space="0" w:color="auto"/>
          </w:divBdr>
        </w:div>
        <w:div w:id="2030645902">
          <w:marLeft w:val="0"/>
          <w:marRight w:val="0"/>
          <w:marTop w:val="0"/>
          <w:marBottom w:val="0"/>
          <w:divBdr>
            <w:top w:val="none" w:sz="0" w:space="0" w:color="auto"/>
            <w:left w:val="none" w:sz="0" w:space="0" w:color="auto"/>
            <w:bottom w:val="none" w:sz="0" w:space="0" w:color="auto"/>
            <w:right w:val="none" w:sz="0" w:space="0" w:color="auto"/>
          </w:divBdr>
        </w:div>
        <w:div w:id="9726029">
          <w:marLeft w:val="0"/>
          <w:marRight w:val="0"/>
          <w:marTop w:val="0"/>
          <w:marBottom w:val="0"/>
          <w:divBdr>
            <w:top w:val="none" w:sz="0" w:space="0" w:color="auto"/>
            <w:left w:val="none" w:sz="0" w:space="0" w:color="auto"/>
            <w:bottom w:val="none" w:sz="0" w:space="0" w:color="auto"/>
            <w:right w:val="none" w:sz="0" w:space="0" w:color="auto"/>
          </w:divBdr>
        </w:div>
        <w:div w:id="1728606701">
          <w:marLeft w:val="0"/>
          <w:marRight w:val="0"/>
          <w:marTop w:val="0"/>
          <w:marBottom w:val="0"/>
          <w:divBdr>
            <w:top w:val="none" w:sz="0" w:space="0" w:color="auto"/>
            <w:left w:val="none" w:sz="0" w:space="0" w:color="auto"/>
            <w:bottom w:val="none" w:sz="0" w:space="0" w:color="auto"/>
            <w:right w:val="none" w:sz="0" w:space="0" w:color="auto"/>
          </w:divBdr>
        </w:div>
        <w:div w:id="754471138">
          <w:marLeft w:val="0"/>
          <w:marRight w:val="0"/>
          <w:marTop w:val="0"/>
          <w:marBottom w:val="0"/>
          <w:divBdr>
            <w:top w:val="none" w:sz="0" w:space="0" w:color="auto"/>
            <w:left w:val="none" w:sz="0" w:space="0" w:color="auto"/>
            <w:bottom w:val="none" w:sz="0" w:space="0" w:color="auto"/>
            <w:right w:val="none" w:sz="0" w:space="0" w:color="auto"/>
          </w:divBdr>
        </w:div>
        <w:div w:id="38209457">
          <w:marLeft w:val="0"/>
          <w:marRight w:val="0"/>
          <w:marTop w:val="0"/>
          <w:marBottom w:val="0"/>
          <w:divBdr>
            <w:top w:val="none" w:sz="0" w:space="0" w:color="auto"/>
            <w:left w:val="none" w:sz="0" w:space="0" w:color="auto"/>
            <w:bottom w:val="none" w:sz="0" w:space="0" w:color="auto"/>
            <w:right w:val="none" w:sz="0" w:space="0" w:color="auto"/>
          </w:divBdr>
        </w:div>
        <w:div w:id="629285042">
          <w:marLeft w:val="0"/>
          <w:marRight w:val="0"/>
          <w:marTop w:val="0"/>
          <w:marBottom w:val="0"/>
          <w:divBdr>
            <w:top w:val="none" w:sz="0" w:space="0" w:color="auto"/>
            <w:left w:val="none" w:sz="0" w:space="0" w:color="auto"/>
            <w:bottom w:val="none" w:sz="0" w:space="0" w:color="auto"/>
            <w:right w:val="none" w:sz="0" w:space="0" w:color="auto"/>
          </w:divBdr>
        </w:div>
        <w:div w:id="1339694027">
          <w:marLeft w:val="0"/>
          <w:marRight w:val="0"/>
          <w:marTop w:val="0"/>
          <w:marBottom w:val="0"/>
          <w:divBdr>
            <w:top w:val="none" w:sz="0" w:space="0" w:color="auto"/>
            <w:left w:val="none" w:sz="0" w:space="0" w:color="auto"/>
            <w:bottom w:val="none" w:sz="0" w:space="0" w:color="auto"/>
            <w:right w:val="none" w:sz="0" w:space="0" w:color="auto"/>
          </w:divBdr>
        </w:div>
        <w:div w:id="1343817244">
          <w:marLeft w:val="0"/>
          <w:marRight w:val="0"/>
          <w:marTop w:val="0"/>
          <w:marBottom w:val="0"/>
          <w:divBdr>
            <w:top w:val="none" w:sz="0" w:space="0" w:color="auto"/>
            <w:left w:val="none" w:sz="0" w:space="0" w:color="auto"/>
            <w:bottom w:val="none" w:sz="0" w:space="0" w:color="auto"/>
            <w:right w:val="none" w:sz="0" w:space="0" w:color="auto"/>
          </w:divBdr>
        </w:div>
        <w:div w:id="2039161421">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6685046">
      <w:bodyDiv w:val="1"/>
      <w:marLeft w:val="0"/>
      <w:marRight w:val="0"/>
      <w:marTop w:val="0"/>
      <w:marBottom w:val="0"/>
      <w:divBdr>
        <w:top w:val="none" w:sz="0" w:space="0" w:color="auto"/>
        <w:left w:val="none" w:sz="0" w:space="0" w:color="auto"/>
        <w:bottom w:val="none" w:sz="0" w:space="0" w:color="auto"/>
        <w:right w:val="none" w:sz="0" w:space="0" w:color="auto"/>
      </w:divBdr>
      <w:divsChild>
        <w:div w:id="169758179">
          <w:marLeft w:val="0"/>
          <w:marRight w:val="0"/>
          <w:marTop w:val="0"/>
          <w:marBottom w:val="0"/>
          <w:divBdr>
            <w:top w:val="none" w:sz="0" w:space="0" w:color="auto"/>
            <w:left w:val="none" w:sz="0" w:space="0" w:color="auto"/>
            <w:bottom w:val="none" w:sz="0" w:space="0" w:color="auto"/>
            <w:right w:val="none" w:sz="0" w:space="0" w:color="auto"/>
          </w:divBdr>
        </w:div>
        <w:div w:id="322704921">
          <w:marLeft w:val="0"/>
          <w:marRight w:val="0"/>
          <w:marTop w:val="0"/>
          <w:marBottom w:val="0"/>
          <w:divBdr>
            <w:top w:val="none" w:sz="0" w:space="0" w:color="auto"/>
            <w:left w:val="none" w:sz="0" w:space="0" w:color="auto"/>
            <w:bottom w:val="none" w:sz="0" w:space="0" w:color="auto"/>
            <w:right w:val="none" w:sz="0" w:space="0" w:color="auto"/>
          </w:divBdr>
        </w:div>
        <w:div w:id="1016883105">
          <w:marLeft w:val="0"/>
          <w:marRight w:val="0"/>
          <w:marTop w:val="0"/>
          <w:marBottom w:val="0"/>
          <w:divBdr>
            <w:top w:val="none" w:sz="0" w:space="0" w:color="auto"/>
            <w:left w:val="none" w:sz="0" w:space="0" w:color="auto"/>
            <w:bottom w:val="none" w:sz="0" w:space="0" w:color="auto"/>
            <w:right w:val="none" w:sz="0" w:space="0" w:color="auto"/>
          </w:divBdr>
        </w:div>
        <w:div w:id="913856951">
          <w:marLeft w:val="0"/>
          <w:marRight w:val="0"/>
          <w:marTop w:val="0"/>
          <w:marBottom w:val="0"/>
          <w:divBdr>
            <w:top w:val="none" w:sz="0" w:space="0" w:color="auto"/>
            <w:left w:val="none" w:sz="0" w:space="0" w:color="auto"/>
            <w:bottom w:val="none" w:sz="0" w:space="0" w:color="auto"/>
            <w:right w:val="none" w:sz="0" w:space="0" w:color="auto"/>
          </w:divBdr>
        </w:div>
        <w:div w:id="1527399899">
          <w:marLeft w:val="0"/>
          <w:marRight w:val="0"/>
          <w:marTop w:val="0"/>
          <w:marBottom w:val="0"/>
          <w:divBdr>
            <w:top w:val="none" w:sz="0" w:space="0" w:color="auto"/>
            <w:left w:val="none" w:sz="0" w:space="0" w:color="auto"/>
            <w:bottom w:val="none" w:sz="0" w:space="0" w:color="auto"/>
            <w:right w:val="none" w:sz="0" w:space="0" w:color="auto"/>
          </w:divBdr>
        </w:div>
        <w:div w:id="2139907308">
          <w:marLeft w:val="0"/>
          <w:marRight w:val="0"/>
          <w:marTop w:val="0"/>
          <w:marBottom w:val="0"/>
          <w:divBdr>
            <w:top w:val="none" w:sz="0" w:space="0" w:color="auto"/>
            <w:left w:val="none" w:sz="0" w:space="0" w:color="auto"/>
            <w:bottom w:val="none" w:sz="0" w:space="0" w:color="auto"/>
            <w:right w:val="none" w:sz="0" w:space="0" w:color="auto"/>
          </w:divBdr>
        </w:div>
        <w:div w:id="1715538500">
          <w:marLeft w:val="0"/>
          <w:marRight w:val="0"/>
          <w:marTop w:val="0"/>
          <w:marBottom w:val="0"/>
          <w:divBdr>
            <w:top w:val="none" w:sz="0" w:space="0" w:color="auto"/>
            <w:left w:val="none" w:sz="0" w:space="0" w:color="auto"/>
            <w:bottom w:val="none" w:sz="0" w:space="0" w:color="auto"/>
            <w:right w:val="none" w:sz="0" w:space="0" w:color="auto"/>
          </w:divBdr>
        </w:div>
        <w:div w:id="1372614158">
          <w:marLeft w:val="0"/>
          <w:marRight w:val="0"/>
          <w:marTop w:val="0"/>
          <w:marBottom w:val="0"/>
          <w:divBdr>
            <w:top w:val="none" w:sz="0" w:space="0" w:color="auto"/>
            <w:left w:val="none" w:sz="0" w:space="0" w:color="auto"/>
            <w:bottom w:val="none" w:sz="0" w:space="0" w:color="auto"/>
            <w:right w:val="none" w:sz="0" w:space="0" w:color="auto"/>
          </w:divBdr>
        </w:div>
      </w:divsChild>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668242305">
      <w:bodyDiv w:val="1"/>
      <w:marLeft w:val="0"/>
      <w:marRight w:val="0"/>
      <w:marTop w:val="0"/>
      <w:marBottom w:val="0"/>
      <w:divBdr>
        <w:top w:val="none" w:sz="0" w:space="0" w:color="auto"/>
        <w:left w:val="none" w:sz="0" w:space="0" w:color="auto"/>
        <w:bottom w:val="none" w:sz="0" w:space="0" w:color="auto"/>
        <w:right w:val="none" w:sz="0" w:space="0" w:color="auto"/>
      </w:divBdr>
      <w:divsChild>
        <w:div w:id="1953435678">
          <w:marLeft w:val="0"/>
          <w:marRight w:val="0"/>
          <w:marTop w:val="0"/>
          <w:marBottom w:val="0"/>
          <w:divBdr>
            <w:top w:val="none" w:sz="0" w:space="0" w:color="auto"/>
            <w:left w:val="none" w:sz="0" w:space="0" w:color="auto"/>
            <w:bottom w:val="none" w:sz="0" w:space="0" w:color="auto"/>
            <w:right w:val="none" w:sz="0" w:space="0" w:color="auto"/>
          </w:divBdr>
        </w:div>
        <w:div w:id="1362438134">
          <w:marLeft w:val="0"/>
          <w:marRight w:val="0"/>
          <w:marTop w:val="0"/>
          <w:marBottom w:val="0"/>
          <w:divBdr>
            <w:top w:val="none" w:sz="0" w:space="0" w:color="auto"/>
            <w:left w:val="none" w:sz="0" w:space="0" w:color="auto"/>
            <w:bottom w:val="none" w:sz="0" w:space="0" w:color="auto"/>
            <w:right w:val="none" w:sz="0" w:space="0" w:color="auto"/>
          </w:divBdr>
        </w:div>
        <w:div w:id="734548556">
          <w:marLeft w:val="0"/>
          <w:marRight w:val="0"/>
          <w:marTop w:val="0"/>
          <w:marBottom w:val="0"/>
          <w:divBdr>
            <w:top w:val="none" w:sz="0" w:space="0" w:color="auto"/>
            <w:left w:val="none" w:sz="0" w:space="0" w:color="auto"/>
            <w:bottom w:val="none" w:sz="0" w:space="0" w:color="auto"/>
            <w:right w:val="none" w:sz="0" w:space="0" w:color="auto"/>
          </w:divBdr>
        </w:div>
        <w:div w:id="1113212762">
          <w:marLeft w:val="0"/>
          <w:marRight w:val="0"/>
          <w:marTop w:val="0"/>
          <w:marBottom w:val="0"/>
          <w:divBdr>
            <w:top w:val="none" w:sz="0" w:space="0" w:color="auto"/>
            <w:left w:val="none" w:sz="0" w:space="0" w:color="auto"/>
            <w:bottom w:val="none" w:sz="0" w:space="0" w:color="auto"/>
            <w:right w:val="none" w:sz="0" w:space="0" w:color="auto"/>
          </w:divBdr>
        </w:div>
        <w:div w:id="1935627392">
          <w:marLeft w:val="0"/>
          <w:marRight w:val="0"/>
          <w:marTop w:val="0"/>
          <w:marBottom w:val="0"/>
          <w:divBdr>
            <w:top w:val="none" w:sz="0" w:space="0" w:color="auto"/>
            <w:left w:val="none" w:sz="0" w:space="0" w:color="auto"/>
            <w:bottom w:val="none" w:sz="0" w:space="0" w:color="auto"/>
            <w:right w:val="none" w:sz="0" w:space="0" w:color="auto"/>
          </w:divBdr>
        </w:div>
        <w:div w:id="1204563951">
          <w:marLeft w:val="0"/>
          <w:marRight w:val="0"/>
          <w:marTop w:val="0"/>
          <w:marBottom w:val="0"/>
          <w:divBdr>
            <w:top w:val="none" w:sz="0" w:space="0" w:color="auto"/>
            <w:left w:val="none" w:sz="0" w:space="0" w:color="auto"/>
            <w:bottom w:val="none" w:sz="0" w:space="0" w:color="auto"/>
            <w:right w:val="none" w:sz="0" w:space="0" w:color="auto"/>
          </w:divBdr>
        </w:div>
        <w:div w:id="1803381044">
          <w:marLeft w:val="0"/>
          <w:marRight w:val="0"/>
          <w:marTop w:val="0"/>
          <w:marBottom w:val="0"/>
          <w:divBdr>
            <w:top w:val="none" w:sz="0" w:space="0" w:color="auto"/>
            <w:left w:val="none" w:sz="0" w:space="0" w:color="auto"/>
            <w:bottom w:val="none" w:sz="0" w:space="0" w:color="auto"/>
            <w:right w:val="none" w:sz="0" w:space="0" w:color="auto"/>
          </w:divBdr>
        </w:div>
        <w:div w:id="279915553">
          <w:marLeft w:val="0"/>
          <w:marRight w:val="0"/>
          <w:marTop w:val="0"/>
          <w:marBottom w:val="0"/>
          <w:divBdr>
            <w:top w:val="none" w:sz="0" w:space="0" w:color="auto"/>
            <w:left w:val="none" w:sz="0" w:space="0" w:color="auto"/>
            <w:bottom w:val="none" w:sz="0" w:space="0" w:color="auto"/>
            <w:right w:val="none" w:sz="0" w:space="0" w:color="auto"/>
          </w:divBdr>
        </w:div>
        <w:div w:id="2017271406">
          <w:marLeft w:val="0"/>
          <w:marRight w:val="0"/>
          <w:marTop w:val="0"/>
          <w:marBottom w:val="0"/>
          <w:divBdr>
            <w:top w:val="none" w:sz="0" w:space="0" w:color="auto"/>
            <w:left w:val="none" w:sz="0" w:space="0" w:color="auto"/>
            <w:bottom w:val="none" w:sz="0" w:space="0" w:color="auto"/>
            <w:right w:val="none" w:sz="0" w:space="0" w:color="auto"/>
          </w:divBdr>
        </w:div>
        <w:div w:id="55712955">
          <w:marLeft w:val="0"/>
          <w:marRight w:val="0"/>
          <w:marTop w:val="0"/>
          <w:marBottom w:val="0"/>
          <w:divBdr>
            <w:top w:val="none" w:sz="0" w:space="0" w:color="auto"/>
            <w:left w:val="none" w:sz="0" w:space="0" w:color="auto"/>
            <w:bottom w:val="none" w:sz="0" w:space="0" w:color="auto"/>
            <w:right w:val="none" w:sz="0" w:space="0" w:color="auto"/>
          </w:divBdr>
        </w:div>
        <w:div w:id="1066759939">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5591</Words>
  <Characters>30192</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2024-06-17T22:21:00Z</dcterms:created>
  <dcterms:modified xsi:type="dcterms:W3CDTF">2024-07-05T19:34:00Z</dcterms:modified>
</cp:coreProperties>
</file>