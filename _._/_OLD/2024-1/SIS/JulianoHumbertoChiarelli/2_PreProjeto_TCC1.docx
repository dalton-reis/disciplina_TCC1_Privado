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4A5935">
        <w:tc>
          <w:tcPr>
            <w:tcW w:w="895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4A5935">
        <w:tc>
          <w:tcPr>
            <w:tcW w:w="5287" w:type="dxa"/>
            <w:shd w:val="clear" w:color="auto" w:fill="auto"/>
          </w:tcPr>
          <w:p w14:paraId="031CFB1B" w14:textId="4BB6A62D" w:rsidR="00620BF5" w:rsidRPr="003C5262" w:rsidRDefault="00B37046" w:rsidP="00BE39CF">
            <w:pPr>
              <w:pStyle w:val="Cabealho"/>
              <w:tabs>
                <w:tab w:val="clear" w:pos="8640"/>
                <w:tab w:val="right" w:pos="8931"/>
              </w:tabs>
              <w:ind w:right="141"/>
            </w:pPr>
            <w:r>
              <w:rPr>
                <w:rStyle w:val="Nmerodepgina"/>
              </w:rPr>
              <w:t>(</w:t>
            </w:r>
            <w:r w:rsidR="004A5935">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66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4A5935">
        <w:tc>
          <w:tcPr>
            <w:tcW w:w="5287" w:type="dxa"/>
            <w:shd w:val="clear" w:color="auto" w:fill="auto"/>
          </w:tcPr>
          <w:p w14:paraId="6FA8C98C" w14:textId="5A118BAB" w:rsidR="00ED5AB1" w:rsidRDefault="00185F3F" w:rsidP="00BE39CF">
            <w:pPr>
              <w:pStyle w:val="Cabealho"/>
              <w:tabs>
                <w:tab w:val="clear" w:pos="8640"/>
                <w:tab w:val="right" w:pos="8931"/>
              </w:tabs>
              <w:ind w:right="141"/>
              <w:rPr>
                <w:rStyle w:val="Nmerodepgina"/>
              </w:rPr>
            </w:pPr>
            <w:r>
              <w:rPr>
                <w:rStyle w:val="Nmerodepgina"/>
              </w:rPr>
              <w:t>Eixo:</w:t>
            </w:r>
            <w:r w:rsidR="004A5935">
              <w:rPr>
                <w:rStyle w:val="Nmerodepgina"/>
              </w:rPr>
              <w:t xml:space="preserve"> </w:t>
            </w:r>
            <w:r w:rsidR="004A5935" w:rsidRPr="004A5935">
              <w:rPr>
                <w:rStyle w:val="Nmerodepgina"/>
              </w:rPr>
              <w:t>Gestão de Sistemas de Informação e da Tecnologia da Informação</w:t>
            </w:r>
          </w:p>
        </w:tc>
        <w:tc>
          <w:tcPr>
            <w:tcW w:w="3667" w:type="dxa"/>
            <w:shd w:val="clear" w:color="auto" w:fill="auto"/>
          </w:tcPr>
          <w:p w14:paraId="3948F7AC" w14:textId="147899FE" w:rsidR="00185F3F" w:rsidRDefault="00185F3F" w:rsidP="00BE39CF">
            <w:pPr>
              <w:pStyle w:val="Cabealho"/>
              <w:tabs>
                <w:tab w:val="clear" w:pos="8640"/>
                <w:tab w:val="right" w:pos="8931"/>
              </w:tabs>
              <w:ind w:right="141"/>
              <w:rPr>
                <w:rStyle w:val="Nmerodepgina"/>
              </w:rPr>
            </w:pPr>
            <w:r>
              <w:rPr>
                <w:rStyle w:val="Nmerodepgina"/>
              </w:rPr>
              <w:t>(</w:t>
            </w:r>
            <w:r w:rsidR="004A5935">
              <w:rPr>
                <w:rStyle w:val="Nmerodepgina"/>
              </w:rPr>
              <w:t>x</w:t>
            </w:r>
            <w:r>
              <w:rPr>
                <w:rStyle w:val="Nmerodepgina"/>
              </w:rPr>
              <w:t>) Aplicado  </w:t>
            </w:r>
            <w:proofErr w:type="gramStart"/>
            <w:r>
              <w:rPr>
                <w:rStyle w:val="Nmerodepgina"/>
              </w:rPr>
              <w:t>   (</w:t>
            </w:r>
            <w:proofErr w:type="gramEnd"/>
            <w:r w:rsidR="00B37046">
              <w:rPr>
                <w:rStyle w:val="Nmerodepgina"/>
              </w:rPr>
              <w:t xml:space="preserve">   </w:t>
            </w:r>
            <w:r>
              <w:t xml:space="preserve">) </w:t>
            </w:r>
            <w:r>
              <w:rPr>
                <w:rStyle w:val="Nmerodepgina"/>
              </w:rPr>
              <w:t>Inovação</w:t>
            </w:r>
          </w:p>
        </w:tc>
      </w:tr>
    </w:tbl>
    <w:p w14:paraId="56D15B8A" w14:textId="3FEEBE26" w:rsidR="002B0EDC" w:rsidRPr="00B00E04" w:rsidRDefault="004A5935" w:rsidP="00A83836">
      <w:pPr>
        <w:pStyle w:val="TF-TTULO"/>
      </w:pPr>
      <w:r w:rsidRPr="004A5935">
        <w:t>Análise de Múltiplas IAs Sobre o Perfil dos Compradores de Uma Loja de Esportes</w:t>
      </w:r>
    </w:p>
    <w:p w14:paraId="38B1AECD" w14:textId="3F9114C4" w:rsidR="001E682E" w:rsidRDefault="004A5935" w:rsidP="00B37046">
      <w:pPr>
        <w:pStyle w:val="TF-AUTOR0"/>
      </w:pPr>
      <w:r>
        <w:t>Juliano Humberto Chiarelli</w:t>
      </w:r>
    </w:p>
    <w:p w14:paraId="138BB702" w14:textId="3F796058" w:rsidR="001E682E" w:rsidRDefault="004A5935" w:rsidP="00B37046">
      <w:pPr>
        <w:pStyle w:val="TF-AUTOR0"/>
      </w:pPr>
      <w:r>
        <w:t xml:space="preserve">Danton Cavalcanti Franco Junior </w:t>
      </w:r>
      <w:r w:rsidR="001E682E">
        <w:t>– Orientador</w:t>
      </w:r>
    </w:p>
    <w:p w14:paraId="71F8749B" w14:textId="0A97B3D1" w:rsidR="00076065" w:rsidRDefault="004A5935" w:rsidP="00B37046">
      <w:pPr>
        <w:pStyle w:val="TF-AUTOR0"/>
      </w:pPr>
      <w:proofErr w:type="spellStart"/>
      <w:r>
        <w:t>Arildes</w:t>
      </w:r>
      <w:proofErr w:type="spellEnd"/>
      <w:r>
        <w:t xml:space="preserve"> Salete Girardi Chiarelli</w:t>
      </w:r>
      <w:r w:rsidR="00076065">
        <w:t xml:space="preserve"> – Supervisor</w:t>
      </w:r>
      <w:r>
        <w:t>a</w:t>
      </w: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2709ABC6" w14:textId="6DAFCB59" w:rsidR="00967E25" w:rsidRDefault="00967E25" w:rsidP="00967E25">
      <w:pPr>
        <w:pStyle w:val="TF-TEXTO"/>
        <w:rPr>
          <w:rStyle w:val="eop"/>
          <w:color w:val="000000"/>
          <w:shd w:val="clear" w:color="auto" w:fill="FFFFFF"/>
        </w:rPr>
      </w:pPr>
      <w:r>
        <w:rPr>
          <w:rStyle w:val="normaltextrun"/>
          <w:color w:val="000000"/>
          <w:shd w:val="clear" w:color="auto" w:fill="FFFFFF"/>
        </w:rPr>
        <w:t xml:space="preserve">A análise de múltiplas </w:t>
      </w:r>
      <w:ins w:id="9" w:author="Dalton Solano dos Reis" w:date="2024-05-20T17:58:00Z">
        <w:r w:rsidR="00C0339D">
          <w:rPr>
            <w:rStyle w:val="normaltextrun"/>
            <w:color w:val="000000"/>
            <w:shd w:val="clear" w:color="auto" w:fill="FFFFFF"/>
          </w:rPr>
          <w:t xml:space="preserve">Inteligências Artificiais </w:t>
        </w:r>
        <w:r w:rsidR="00C0339D">
          <w:rPr>
            <w:rStyle w:val="normaltextrun"/>
            <w:color w:val="000000"/>
            <w:shd w:val="clear" w:color="auto" w:fill="FFFFFF"/>
          </w:rPr>
          <w:t>(</w:t>
        </w:r>
      </w:ins>
      <w:r>
        <w:rPr>
          <w:rStyle w:val="normaltextrun"/>
          <w:color w:val="000000"/>
          <w:shd w:val="clear" w:color="auto" w:fill="FFFFFF"/>
        </w:rPr>
        <w:t>I</w:t>
      </w:r>
      <w:r w:rsidR="00C0339D">
        <w:rPr>
          <w:rStyle w:val="normaltextrun"/>
          <w:color w:val="000000"/>
          <w:shd w:val="clear" w:color="auto" w:fill="FFFFFF"/>
        </w:rPr>
        <w:t>a</w:t>
      </w:r>
      <w:r>
        <w:rPr>
          <w:rStyle w:val="normaltextrun"/>
          <w:color w:val="000000"/>
          <w:shd w:val="clear" w:color="auto" w:fill="FFFFFF"/>
        </w:rPr>
        <w:t>s</w:t>
      </w:r>
      <w:ins w:id="10" w:author="Dalton Solano dos Reis" w:date="2024-05-20T17:58:00Z">
        <w:r w:rsidR="00C0339D">
          <w:rPr>
            <w:rStyle w:val="normaltextrun"/>
            <w:color w:val="000000"/>
            <w:shd w:val="clear" w:color="auto" w:fill="FFFFFF"/>
          </w:rPr>
          <w:t>)</w:t>
        </w:r>
      </w:ins>
      <w:r>
        <w:rPr>
          <w:rStyle w:val="normaltextrun"/>
          <w:color w:val="000000"/>
          <w:shd w:val="clear" w:color="auto" w:fill="FFFFFF"/>
        </w:rPr>
        <w:t xml:space="preserve"> sobre o perfil dos compradores de uma loja de esportes </w:t>
      </w:r>
      <w:ins w:id="11" w:author="Dalton Solano dos Reis" w:date="2024-05-20T18:04:00Z">
        <w:r w:rsidR="00C0339D">
          <w:rPr>
            <w:rStyle w:val="normaltextrun"/>
            <w:color w:val="000000"/>
            <w:shd w:val="clear" w:color="auto" w:fill="FFFFFF"/>
          </w:rPr>
          <w:t xml:space="preserve">(no caso a loja </w:t>
        </w:r>
      </w:ins>
      <w:ins w:id="12" w:author="Dalton Solano dos Reis" w:date="2024-05-20T18:05:00Z">
        <w:r w:rsidR="00C0339D">
          <w:rPr>
            <w:rStyle w:val="normaltextrun"/>
            <w:color w:val="000000"/>
            <w:shd w:val="clear" w:color="auto" w:fill="FFFFFF"/>
          </w:rPr>
          <w:t xml:space="preserve">JHC) </w:t>
        </w:r>
      </w:ins>
      <w:r>
        <w:rPr>
          <w:rStyle w:val="normaltextrun"/>
          <w:color w:val="000000"/>
          <w:shd w:val="clear" w:color="auto" w:fill="FFFFFF"/>
        </w:rPr>
        <w:t>surge como uma resposta à necessidade premente enfrentada pela empresa em questão. A dificuldade em compreender os interesses e preferências dos clientes, aliada à desorganização dos dados armazenados em planilhas, tem sido um obstáculo significativo. Esta situação não apenas compromete a eficácia das estratégias de marketing, mas também consome recursos preciosos da equipe, que se vê obrigada a dedicar tempo considerável à análise manual desses registros (ANTUNES, 2023).</w:t>
      </w:r>
      <w:r>
        <w:rPr>
          <w:rStyle w:val="eop"/>
          <w:color w:val="000000"/>
          <w:shd w:val="clear" w:color="auto" w:fill="FFFFFF"/>
        </w:rPr>
        <w:t> </w:t>
      </w:r>
    </w:p>
    <w:p w14:paraId="4FC0C4CD" w14:textId="146F45BA" w:rsidR="00967E25" w:rsidRDefault="00967E25" w:rsidP="00967E25">
      <w:pPr>
        <w:pStyle w:val="TF-TEXTO"/>
        <w:rPr>
          <w:rStyle w:val="normaltextrun"/>
          <w:color w:val="000000"/>
          <w:shd w:val="clear" w:color="auto" w:fill="FFFFFF"/>
        </w:rPr>
      </w:pPr>
      <w:r>
        <w:rPr>
          <w:rStyle w:val="normaltextrun"/>
          <w:color w:val="000000"/>
          <w:shd w:val="clear" w:color="auto" w:fill="FFFFFF"/>
        </w:rPr>
        <w:t>A motivação para este estudo nasce da percepção clara da empresa de que a adoção de tecnologias avançadas, como as Inteligências Artificiais (</w:t>
      </w:r>
      <w:proofErr w:type="spellStart"/>
      <w:r>
        <w:rPr>
          <w:rStyle w:val="normaltextrun"/>
          <w:color w:val="000000"/>
          <w:shd w:val="clear" w:color="auto" w:fill="FFFFFF"/>
        </w:rPr>
        <w:t>IAs</w:t>
      </w:r>
      <w:proofErr w:type="spellEnd"/>
      <w:r>
        <w:rPr>
          <w:rStyle w:val="normaltextrun"/>
          <w:color w:val="000000"/>
          <w:shd w:val="clear" w:color="auto" w:fill="FFFFFF"/>
        </w:rPr>
        <w:t>), pode representar uma solução eficaz para os desafios enfrentados. A busca por uma abordagem mais precisa e automatizada na compreensão dos padrões de compra dos clientes se tornou uma prioridade estratégica, impulsionando a investigação detalhada e a avaliação das potencialidades oferecidas por essas ferramentas tecnológicas (PEREIRA, 2021).</w:t>
      </w:r>
    </w:p>
    <w:p w14:paraId="76A11011" w14:textId="3CC78E2F" w:rsidR="00967E25" w:rsidRDefault="00967E25" w:rsidP="00967E25">
      <w:pPr>
        <w:pStyle w:val="TF-TEXTO"/>
        <w:rPr>
          <w:rStyle w:val="normaltextrun"/>
          <w:color w:val="000000"/>
          <w:bdr w:val="none" w:sz="0" w:space="0" w:color="auto" w:frame="1"/>
        </w:rPr>
      </w:pPr>
      <w:commentRangeStart w:id="13"/>
      <w:r>
        <w:rPr>
          <w:rStyle w:val="normaltextrun"/>
          <w:color w:val="000000"/>
          <w:bdr w:val="none" w:sz="0" w:space="0" w:color="auto" w:frame="1"/>
        </w:rPr>
        <w:t>Assim, esta contextualização busca não apenas delinear os problemas enfrentados pela empresa, mas também estabelecer a relevância e a urgência da análise proposta. Ao compreender as origens e motivações deste estudo, espera-se que o leitor seja instigado a acompanhar a investigação dos resultados e das possíveis soluções apresentadas</w:t>
      </w:r>
      <w:ins w:id="14" w:author="Dalton Solano dos Reis" w:date="2024-05-20T18:03:00Z">
        <w:r w:rsidR="00C0339D">
          <w:rPr>
            <w:rStyle w:val="normaltextrun"/>
            <w:color w:val="000000"/>
            <w:bdr w:val="none" w:sz="0" w:space="0" w:color="auto" w:frame="1"/>
          </w:rPr>
          <w:t>.</w:t>
        </w:r>
      </w:ins>
      <w:commentRangeEnd w:id="13"/>
      <w:ins w:id="15" w:author="Dalton Solano dos Reis" w:date="2024-05-20T18:04:00Z">
        <w:r w:rsidR="00C0339D">
          <w:rPr>
            <w:rStyle w:val="Refdecomentrio"/>
          </w:rPr>
          <w:commentReference w:id="13"/>
        </w:r>
      </w:ins>
    </w:p>
    <w:p w14:paraId="2CAD1204" w14:textId="2AC08EE2"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A JHC, empresa estabelecida no ramo de artigos esportivos e calçados desde sua fundação em 1993, busca constantemente por soluções tecnológicas que possam otimizar seus processos internos. Apesar de sua longa trajetória no mercado, a empresa mantém o foco na modernização e na melhoria contínua de suas operações. Com duas lojas localizadas em cidades distantes, a JHC enfrenta desafios logísticos e operacionais que demandam soluções eficientes e inovadoras.</w:t>
      </w:r>
    </w:p>
    <w:p w14:paraId="69D977DD" w14:textId="3BF6CEFC" w:rsidR="00967E25" w:rsidRDefault="00967E25" w:rsidP="00967E25">
      <w:pPr>
        <w:pStyle w:val="TF-TEXTO"/>
        <w:rPr>
          <w:rStyle w:val="eop"/>
          <w:color w:val="000000"/>
          <w:shd w:val="clear" w:color="auto" w:fill="FFFFFF"/>
        </w:rPr>
      </w:pPr>
      <w:r>
        <w:rPr>
          <w:rStyle w:val="normaltextrun"/>
          <w:color w:val="000000"/>
          <w:shd w:val="clear" w:color="auto" w:fill="FFFFFF"/>
        </w:rPr>
        <w:t xml:space="preserve">O organograma da empresa reflete uma estrutura organizacional hierárquica, com departamentos distintos dedicados a diferentes funções. A equipe é composta por caixas, </w:t>
      </w:r>
      <w:r>
        <w:rPr>
          <w:rStyle w:val="normaltextrun"/>
          <w:color w:val="000000"/>
          <w:shd w:val="clear" w:color="auto" w:fill="FFFFFF"/>
        </w:rPr>
        <w:lastRenderedPageBreak/>
        <w:t>gerentes, vendedores e colaboradores responsáveis pelo cadastro de produtos. No entanto, é importante destacar que o processo de registro e gestão de produtos tem sido um ponto de desafio para a empresa.</w:t>
      </w:r>
      <w:r>
        <w:rPr>
          <w:rStyle w:val="eop"/>
          <w:color w:val="000000"/>
          <w:shd w:val="clear" w:color="auto" w:fill="FFFFFF"/>
        </w:rPr>
        <w:t> </w:t>
      </w:r>
    </w:p>
    <w:p w14:paraId="0643618D" w14:textId="2F400F2A" w:rsidR="00967E25" w:rsidRDefault="00967E25" w:rsidP="00967E25">
      <w:pPr>
        <w:pStyle w:val="TF-TEXTO"/>
        <w:rPr>
          <w:rStyle w:val="eop"/>
          <w:color w:val="000000"/>
          <w:shd w:val="clear" w:color="auto" w:fill="FFFFFF"/>
        </w:rPr>
      </w:pPr>
      <w:r>
        <w:rPr>
          <w:rStyle w:val="normaltextrun"/>
          <w:color w:val="000000"/>
          <w:shd w:val="clear" w:color="auto" w:fill="FFFFFF"/>
        </w:rPr>
        <w:t>Atualmente, durante o processo de venda, os vendedores enfrentam obstáculos ao lidar com solicitações de produtos não disponíveis em estoque. Essas demandas são registradas manualmente em papel e posteriormente inseridas em uma planilha online hospedada no Google Drive. No entanto, essa abordagem manual tem se mostrado problemática, resultando em planilhas desorganizadas devido à grande quantidade de pessoas envolvidas na sua edição e à falta de um padrão consistente de registro.</w:t>
      </w:r>
      <w:r>
        <w:rPr>
          <w:rStyle w:val="eop"/>
          <w:color w:val="000000"/>
          <w:shd w:val="clear" w:color="auto" w:fill="FFFFFF"/>
        </w:rPr>
        <w:t> </w:t>
      </w:r>
    </w:p>
    <w:p w14:paraId="0A4D6275" w14:textId="65042A66"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Como consequência, a busca por informações específicas sobre os interesses dos clientes torna-se uma tarefa árdua e demorada, resultando em oportunidades de vendas perdidas e em um desperdício significativo de tempo. Diante desse cenário, torna-se evidente a necessidade de uma solução tecnológica que simplifique e otimize o processo de registro e gestão de produtos, permitindo aos vendedores acesso rápido e fácil a informações relevantes sobre as preferências dos clientes.</w:t>
      </w:r>
    </w:p>
    <w:p w14:paraId="50CC730A" w14:textId="33097792"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A utilização da ferramenta de planilha do Google tem se mostrado inadequada e pouco prática para as necessidades específicas da JHC. O principal problema reside na incompatibilidade entre a funcionalidade oferecida pela planilha e as demandas do processo de registro e gestão de produtos da empresa. A natureza genérica da ferramenta não atende de forma eficiente às exigências de organização e padronização necessárias para a identificação precisa das preferências dos clientes.</w:t>
      </w:r>
    </w:p>
    <w:p w14:paraId="6C3563BE" w14:textId="3E169ED7" w:rsidR="00967E25" w:rsidRDefault="00967E25" w:rsidP="00967E25">
      <w:pPr>
        <w:pStyle w:val="TF-TEXTO"/>
        <w:rPr>
          <w:rStyle w:val="eop"/>
          <w:color w:val="000000"/>
          <w:shd w:val="clear" w:color="auto" w:fill="FFFFFF"/>
        </w:rPr>
      </w:pPr>
      <w:r>
        <w:rPr>
          <w:rStyle w:val="normaltextrun"/>
          <w:color w:val="000000"/>
          <w:shd w:val="clear" w:color="auto" w:fill="FFFFFF"/>
        </w:rPr>
        <w:t>Diante dessa problemática, a formulação do problema a ser investigado neste estudo se concentra na seguinte questão: como implementar uma solução tecnológica mais adequada e eficaz para o registro de produtos na JHC, de modo a otimizar o processo de vendas e melhorar a precisão do marketing direcionado aos clientes?</w:t>
      </w:r>
      <w:r>
        <w:rPr>
          <w:rStyle w:val="eop"/>
          <w:color w:val="000000"/>
          <w:shd w:val="clear" w:color="auto" w:fill="FFFFFF"/>
        </w:rPr>
        <w:t> </w:t>
      </w:r>
    </w:p>
    <w:p w14:paraId="2500FC41" w14:textId="020007AC" w:rsidR="00967E25" w:rsidRDefault="00967E25" w:rsidP="00967E25">
      <w:pPr>
        <w:pStyle w:val="TF-TEXTO"/>
        <w:rPr>
          <w:rStyle w:val="eop"/>
          <w:color w:val="000000"/>
          <w:shd w:val="clear" w:color="auto" w:fill="FFFFFF"/>
        </w:rPr>
      </w:pPr>
      <w:r>
        <w:rPr>
          <w:rStyle w:val="normaltextrun"/>
          <w:color w:val="000000"/>
          <w:shd w:val="clear" w:color="auto" w:fill="FFFFFF"/>
        </w:rPr>
        <w:t xml:space="preserve">A análise dos problemas existentes revela a necessidade premente de uma abordagem mais eficiente e especializada para lidar com as demandas específicas da empresa. Nesse sentido, este trabalho se propõe a investigar e desenvolver uma solução que permita superar as limitações da ferramenta atual e proporcionar insights </w:t>
      </w:r>
      <w:del w:id="16" w:author="Dalton Solano dos Reis" w:date="2024-05-20T18:09:00Z">
        <w:r w:rsidDel="00B10233">
          <w:rPr>
            <w:rStyle w:val="normaltextrun"/>
            <w:color w:val="000000"/>
            <w:shd w:val="clear" w:color="auto" w:fill="FFFFFF"/>
          </w:rPr>
          <w:delText xml:space="preserve">valiosos </w:delText>
        </w:r>
      </w:del>
      <w:r>
        <w:rPr>
          <w:rStyle w:val="normaltextrun"/>
          <w:color w:val="000000"/>
          <w:shd w:val="clear" w:color="auto" w:fill="FFFFFF"/>
        </w:rPr>
        <w:t>sobre o perfil e as preferências dos clientes.</w:t>
      </w:r>
      <w:r>
        <w:rPr>
          <w:rStyle w:val="eop"/>
          <w:color w:val="000000"/>
          <w:shd w:val="clear" w:color="auto" w:fill="FFFFFF"/>
        </w:rPr>
        <w:t> </w:t>
      </w:r>
    </w:p>
    <w:p w14:paraId="7D95AD98" w14:textId="4D2FB315" w:rsidR="00967E25" w:rsidRDefault="00967E25" w:rsidP="00967E25">
      <w:pPr>
        <w:pStyle w:val="TF-TEXTO"/>
        <w:rPr>
          <w:rStyle w:val="normaltextrun"/>
          <w:color w:val="000000"/>
          <w:bdr w:val="none" w:sz="0" w:space="0" w:color="auto" w:frame="1"/>
        </w:rPr>
      </w:pPr>
      <w:r>
        <w:rPr>
          <w:rStyle w:val="normaltextrun"/>
          <w:color w:val="000000"/>
          <w:shd w:val="clear" w:color="auto" w:fill="FFFFFF"/>
        </w:rPr>
        <w:t>O objetivo principal deste estudo é realizar a análise dos resultados obtidos por meio de múltiplas Inteligências Artificiais (</w:t>
      </w:r>
      <w:proofErr w:type="spellStart"/>
      <w:r>
        <w:rPr>
          <w:rStyle w:val="normaltextrun"/>
          <w:color w:val="000000"/>
          <w:shd w:val="clear" w:color="auto" w:fill="FFFFFF"/>
        </w:rPr>
        <w:t>IAs</w:t>
      </w:r>
      <w:proofErr w:type="spellEnd"/>
      <w:r>
        <w:rPr>
          <w:rStyle w:val="normaltextrun"/>
          <w:color w:val="000000"/>
          <w:shd w:val="clear" w:color="auto" w:fill="FFFFFF"/>
        </w:rPr>
        <w:t>). Os objetivos específicos incluem desenvolver um sistema funcional e prático que possa ser facilmente utilizado tanto por clientes quanto por vendedores; implementar estratégias de marketing mais precisas e direcionadas; e aumentar as vendas por meio da otimização do processo de registro e gestão de produtos. Além disso, busca-</w:t>
      </w:r>
      <w:r>
        <w:rPr>
          <w:rStyle w:val="normaltextrun"/>
          <w:color w:val="000000"/>
          <w:shd w:val="clear" w:color="auto" w:fill="FFFFFF"/>
        </w:rPr>
        <w:lastRenderedPageBreak/>
        <w:t>se também reduzir o tempo despendido pelos vendedores em tarefas administrativas relacionadas ao acompanhamento e análise de dados de vendas.</w:t>
      </w:r>
      <w:r>
        <w:rPr>
          <w:rStyle w:val="eop"/>
          <w:color w:val="000000"/>
          <w:shd w:val="clear" w:color="auto" w:fill="FFFFFF"/>
        </w:rPr>
        <w:t> </w:t>
      </w:r>
    </w:p>
    <w:p w14:paraId="143D09BC" w14:textId="0765C1CF" w:rsidR="00431D5B" w:rsidRDefault="00C67979" w:rsidP="00431D5B">
      <w:pPr>
        <w:pStyle w:val="Ttulo1"/>
      </w:pPr>
      <w:bookmarkStart w:id="17" w:name="_Toc419598587"/>
      <w:r>
        <w:t>Bases Teóricas</w:t>
      </w:r>
    </w:p>
    <w:p w14:paraId="76D9CE5E" w14:textId="038A49B5" w:rsidR="00967E25" w:rsidRPr="00B70D53" w:rsidRDefault="00967E25" w:rsidP="00431D5B">
      <w:pPr>
        <w:pStyle w:val="TF-TEXTO"/>
      </w:pPr>
      <w:r>
        <w:rPr>
          <w:rStyle w:val="normaltextrun"/>
          <w:color w:val="000000"/>
          <w:shd w:val="clear" w:color="auto" w:fill="FFFFFF"/>
        </w:rPr>
        <w:t xml:space="preserve">Nesta seção, serão detalhadas as bases teóricas utilizadas como fundamentação para o trabalho. Na subseção 2.1 e suas respectivas subseções, </w:t>
      </w:r>
      <w:del w:id="18" w:author="Dalton Solano dos Reis" w:date="2024-05-20T18:11:00Z">
        <w:r w:rsidDel="00B10233">
          <w:rPr>
            <w:rStyle w:val="normaltextrun"/>
            <w:color w:val="000000"/>
            <w:shd w:val="clear" w:color="auto" w:fill="FFFFFF"/>
          </w:rPr>
          <w:delText xml:space="preserve">apresentaremos </w:delText>
        </w:r>
      </w:del>
      <w:ins w:id="19" w:author="Dalton Solano dos Reis" w:date="2024-05-20T18:11:00Z">
        <w:r w:rsidR="00B10233">
          <w:rPr>
            <w:rStyle w:val="normaltextrun"/>
            <w:color w:val="000000"/>
            <w:shd w:val="clear" w:color="auto" w:fill="FFFFFF"/>
          </w:rPr>
          <w:t>são apresentados</w:t>
        </w:r>
        <w:r w:rsidR="00B10233">
          <w:rPr>
            <w:rStyle w:val="normaltextrun"/>
            <w:color w:val="000000"/>
            <w:shd w:val="clear" w:color="auto" w:fill="FFFFFF"/>
          </w:rPr>
          <w:t xml:space="preserve"> </w:t>
        </w:r>
      </w:ins>
      <w:r>
        <w:rPr>
          <w:rStyle w:val="normaltextrun"/>
          <w:color w:val="000000"/>
          <w:shd w:val="clear" w:color="auto" w:fill="FFFFFF"/>
        </w:rPr>
        <w:t xml:space="preserve">os temas que servirão de suporte para o desenvolvimento do projeto. Na subseção 2.2, </w:t>
      </w:r>
      <w:del w:id="20" w:author="Dalton Solano dos Reis" w:date="2024-05-20T18:11:00Z">
        <w:r w:rsidDel="00B10233">
          <w:rPr>
            <w:rStyle w:val="normaltextrun"/>
            <w:color w:val="000000"/>
            <w:shd w:val="clear" w:color="auto" w:fill="FFFFFF"/>
          </w:rPr>
          <w:delText xml:space="preserve">ofereceremos um detalhamento </w:delText>
        </w:r>
      </w:del>
      <w:ins w:id="21" w:author="Dalton Solano dos Reis" w:date="2024-05-20T18:11:00Z">
        <w:r w:rsidR="00B10233">
          <w:rPr>
            <w:rStyle w:val="normaltextrun"/>
            <w:color w:val="000000"/>
            <w:shd w:val="clear" w:color="auto" w:fill="FFFFFF"/>
          </w:rPr>
          <w:t xml:space="preserve">são detalhados </w:t>
        </w:r>
      </w:ins>
      <w:del w:id="22" w:author="Dalton Solano dos Reis" w:date="2024-05-20T18:11:00Z">
        <w:r w:rsidDel="00B10233">
          <w:rPr>
            <w:rStyle w:val="normaltextrun"/>
            <w:color w:val="000000"/>
            <w:shd w:val="clear" w:color="auto" w:fill="FFFFFF"/>
          </w:rPr>
          <w:delText>d</w:delText>
        </w:r>
      </w:del>
      <w:r>
        <w:rPr>
          <w:rStyle w:val="normaltextrun"/>
          <w:color w:val="000000"/>
          <w:shd w:val="clear" w:color="auto" w:fill="FFFFFF"/>
        </w:rPr>
        <w:t xml:space="preserve">os trabalhos correlatos, que se relacionam e têm similaridade com o tema abordado neste trabalho, proporcionando uma visão </w:t>
      </w:r>
      <w:del w:id="23" w:author="Dalton Solano dos Reis" w:date="2024-05-20T18:12:00Z">
        <w:r w:rsidDel="00B10233">
          <w:rPr>
            <w:rStyle w:val="normaltextrun"/>
            <w:color w:val="000000"/>
            <w:shd w:val="clear" w:color="auto" w:fill="FFFFFF"/>
          </w:rPr>
          <w:delText xml:space="preserve">ampla e </w:delText>
        </w:r>
      </w:del>
      <w:r>
        <w:rPr>
          <w:rStyle w:val="normaltextrun"/>
          <w:color w:val="000000"/>
          <w:shd w:val="clear" w:color="auto" w:fill="FFFFFF"/>
        </w:rPr>
        <w:t>contextualizada do assunto.</w:t>
      </w:r>
      <w:r>
        <w:rPr>
          <w:rStyle w:val="eop"/>
          <w:color w:val="000000"/>
          <w:shd w:val="clear" w:color="auto" w:fill="FFFFFF"/>
        </w:rPr>
        <w:t> </w:t>
      </w:r>
    </w:p>
    <w:p w14:paraId="3214CB51" w14:textId="33A04058" w:rsidR="00C67979" w:rsidRPr="007D10F2" w:rsidRDefault="00C67979" w:rsidP="00C67979">
      <w:pPr>
        <w:pStyle w:val="Ttulo2"/>
      </w:pPr>
      <w:r>
        <w:t>Revisão Bibliográfica</w:t>
      </w:r>
    </w:p>
    <w:p w14:paraId="629A6D2A" w14:textId="4F35A939" w:rsidR="00967E25" w:rsidRDefault="00967E25" w:rsidP="00431D5B">
      <w:pPr>
        <w:pStyle w:val="TF-TEXTO"/>
      </w:pPr>
      <w:r>
        <w:rPr>
          <w:rStyle w:val="normaltextrun"/>
          <w:color w:val="000000"/>
          <w:shd w:val="clear" w:color="auto" w:fill="FFFFFF"/>
        </w:rPr>
        <w:t xml:space="preserve">Nesta subseção, serão apresentados os conceitos fundamentais que servirão como base para a elaboração do projeto. Na seção 2.1.1, </w:t>
      </w:r>
      <w:del w:id="24" w:author="Dalton Solano dos Reis" w:date="2024-05-20T18:12:00Z">
        <w:r w:rsidDel="00B10233">
          <w:rPr>
            <w:rStyle w:val="normaltextrun"/>
            <w:color w:val="000000"/>
            <w:shd w:val="clear" w:color="auto" w:fill="FFFFFF"/>
          </w:rPr>
          <w:delText xml:space="preserve">abordaremos </w:delText>
        </w:r>
      </w:del>
      <w:ins w:id="25" w:author="Dalton Solano dos Reis" w:date="2024-05-20T18:12:00Z">
        <w:r w:rsidR="00B10233">
          <w:rPr>
            <w:rStyle w:val="normaltextrun"/>
            <w:color w:val="000000"/>
            <w:shd w:val="clear" w:color="auto" w:fill="FFFFFF"/>
          </w:rPr>
          <w:t>se aborda</w:t>
        </w:r>
        <w:r w:rsidR="00B10233">
          <w:rPr>
            <w:rStyle w:val="normaltextrun"/>
            <w:color w:val="000000"/>
            <w:shd w:val="clear" w:color="auto" w:fill="FFFFFF"/>
          </w:rPr>
          <w:t xml:space="preserve"> </w:t>
        </w:r>
      </w:ins>
      <w:r>
        <w:rPr>
          <w:rStyle w:val="normaltextrun"/>
          <w:color w:val="000000"/>
          <w:shd w:val="clear" w:color="auto" w:fill="FFFFFF"/>
        </w:rPr>
        <w:t xml:space="preserve">como a inteligência artificial pode auxiliar especificamente no campo do marketing, destacando os benefícios dessa tecnologia neste setor. Já na seção 2.1.2, </w:t>
      </w:r>
      <w:del w:id="26" w:author="Dalton Solano dos Reis" w:date="2024-05-20T18:12:00Z">
        <w:r w:rsidDel="00B10233">
          <w:rPr>
            <w:rStyle w:val="normaltextrun"/>
            <w:color w:val="000000"/>
            <w:shd w:val="clear" w:color="auto" w:fill="FFFFFF"/>
          </w:rPr>
          <w:delText xml:space="preserve">exploraremos </w:delText>
        </w:r>
      </w:del>
      <w:ins w:id="27" w:author="Dalton Solano dos Reis" w:date="2024-05-20T18:12:00Z">
        <w:r w:rsidR="00B10233">
          <w:rPr>
            <w:rStyle w:val="normaltextrun"/>
            <w:color w:val="000000"/>
            <w:shd w:val="clear" w:color="auto" w:fill="FFFFFF"/>
          </w:rPr>
          <w:t>se explora</w:t>
        </w:r>
        <w:r w:rsidR="00B10233">
          <w:rPr>
            <w:rStyle w:val="normaltextrun"/>
            <w:color w:val="000000"/>
            <w:shd w:val="clear" w:color="auto" w:fill="FFFFFF"/>
          </w:rPr>
          <w:t xml:space="preserve"> </w:t>
        </w:r>
      </w:ins>
      <w:r>
        <w:rPr>
          <w:rStyle w:val="normaltextrun"/>
          <w:color w:val="000000"/>
          <w:shd w:val="clear" w:color="auto" w:fill="FFFFFF"/>
        </w:rPr>
        <w:t>como a inteligência artificial pode contribuir para a otimização e eficiência das operações empresariais de forma mais ampla, abrangendo diversas áreas e processos organizacionais.</w:t>
      </w:r>
      <w:r>
        <w:rPr>
          <w:rStyle w:val="eop"/>
          <w:color w:val="000000"/>
          <w:shd w:val="clear" w:color="auto" w:fill="FFFFFF"/>
        </w:rPr>
        <w:t> </w:t>
      </w:r>
    </w:p>
    <w:p w14:paraId="5326EF91" w14:textId="0AB53554" w:rsidR="00C67979" w:rsidRDefault="00967E25" w:rsidP="005C0A1F">
      <w:pPr>
        <w:pStyle w:val="Ttulo3"/>
      </w:pPr>
      <w:r>
        <w:t>Inteligência Artificial no Marketing Digital</w:t>
      </w:r>
    </w:p>
    <w:p w14:paraId="353C5D9A" w14:textId="271CCDEA" w:rsidR="00967E25" w:rsidRDefault="005C0A1F" w:rsidP="003F4B66">
      <w:pPr>
        <w:pStyle w:val="TF-TEXTO"/>
        <w:rPr>
          <w:rStyle w:val="normaltextrun"/>
          <w:color w:val="000000"/>
          <w:shd w:val="clear" w:color="auto" w:fill="FFFFFF"/>
        </w:rPr>
      </w:pPr>
      <w:r>
        <w:rPr>
          <w:rStyle w:val="normaltextrun"/>
          <w:color w:val="000000"/>
          <w:shd w:val="clear" w:color="auto" w:fill="FFFFFF"/>
        </w:rPr>
        <w:t xml:space="preserve">Nos últimos anos, a </w:t>
      </w:r>
      <w:del w:id="28" w:author="Dalton Solano dos Reis" w:date="2024-05-20T18:13:00Z">
        <w:r w:rsidDel="00B10233">
          <w:rPr>
            <w:rStyle w:val="normaltextrun"/>
            <w:color w:val="000000"/>
            <w:shd w:val="clear" w:color="auto" w:fill="FFFFFF"/>
          </w:rPr>
          <w:delText xml:space="preserve">inteligência </w:delText>
        </w:r>
      </w:del>
      <w:ins w:id="29" w:author="Dalton Solano dos Reis" w:date="2024-05-20T18:13:00Z">
        <w:r w:rsidR="00B10233">
          <w:rPr>
            <w:rStyle w:val="normaltextrun"/>
            <w:color w:val="000000"/>
            <w:shd w:val="clear" w:color="auto" w:fill="FFFFFF"/>
          </w:rPr>
          <w:t>I</w:t>
        </w:r>
        <w:r w:rsidR="00B10233">
          <w:rPr>
            <w:rStyle w:val="normaltextrun"/>
            <w:color w:val="000000"/>
            <w:shd w:val="clear" w:color="auto" w:fill="FFFFFF"/>
          </w:rPr>
          <w:t xml:space="preserve">nteligência </w:t>
        </w:r>
      </w:ins>
      <w:del w:id="30" w:author="Dalton Solano dos Reis" w:date="2024-05-20T18:13:00Z">
        <w:r w:rsidDel="00B10233">
          <w:rPr>
            <w:rStyle w:val="normaltextrun"/>
            <w:color w:val="000000"/>
            <w:shd w:val="clear" w:color="auto" w:fill="FFFFFF"/>
          </w:rPr>
          <w:delText xml:space="preserve">artificial </w:delText>
        </w:r>
      </w:del>
      <w:ins w:id="31" w:author="Dalton Solano dos Reis" w:date="2024-05-20T18:13:00Z">
        <w:r w:rsidR="00B10233">
          <w:rPr>
            <w:rStyle w:val="normaltextrun"/>
            <w:color w:val="000000"/>
            <w:shd w:val="clear" w:color="auto" w:fill="FFFFFF"/>
          </w:rPr>
          <w:t>A</w:t>
        </w:r>
        <w:r w:rsidR="00B10233">
          <w:rPr>
            <w:rStyle w:val="normaltextrun"/>
            <w:color w:val="000000"/>
            <w:shd w:val="clear" w:color="auto" w:fill="FFFFFF"/>
          </w:rPr>
          <w:t xml:space="preserve">rtificial </w:t>
        </w:r>
      </w:ins>
      <w:r>
        <w:rPr>
          <w:rStyle w:val="normaltextrun"/>
          <w:color w:val="000000"/>
          <w:shd w:val="clear" w:color="auto" w:fill="FFFFFF"/>
        </w:rPr>
        <w:t>(IA) assumiu um papel significativo em várias áreas, incluindo o marketing, revolucionando a forma como as empresas se relacionam com os consumidores e promovem seus produtos</w:t>
      </w:r>
      <w:del w:id="32" w:author="Dalton Solano dos Reis" w:date="2024-05-20T18:13:00Z">
        <w:r w:rsidDel="00B10233">
          <w:rPr>
            <w:rStyle w:val="normaltextrun"/>
            <w:color w:val="000000"/>
            <w:shd w:val="clear" w:color="auto" w:fill="FFFFFF"/>
          </w:rPr>
          <w:delText>.</w:delText>
        </w:r>
      </w:del>
      <w:r>
        <w:rPr>
          <w:rStyle w:val="normaltextrun"/>
          <w:color w:val="000000"/>
          <w:shd w:val="clear" w:color="auto" w:fill="FFFFFF"/>
        </w:rPr>
        <w:t xml:space="preserve"> (ANTUNES, 2023).</w:t>
      </w:r>
    </w:p>
    <w:p w14:paraId="3C1FD460" w14:textId="457F5A7F" w:rsidR="005C0A1F" w:rsidRDefault="005C0A1F" w:rsidP="003F4B66">
      <w:pPr>
        <w:pStyle w:val="TF-TEXTO"/>
        <w:rPr>
          <w:rStyle w:val="eop"/>
          <w:color w:val="000000"/>
          <w:shd w:val="clear" w:color="auto" w:fill="FFFFFF"/>
        </w:rPr>
      </w:pPr>
      <w:r>
        <w:rPr>
          <w:rStyle w:val="normaltextrun"/>
          <w:color w:val="000000"/>
          <w:shd w:val="clear" w:color="auto" w:fill="FFFFFF"/>
        </w:rPr>
        <w:t xml:space="preserve">Os tomadores de decisão do marketing frequentemente confiam em sua experiência e instinto ao lidar com grandes volumes de dados, gráficos estatísticos e opiniões. No entanto, essa abordagem pode tornar a tomada de decisão desafiadora devido à complexidade e variedade de circunstâncias envolvidas. Com o aumento da disponibilidade de dados do consumidor online e em sistemas de Big Data, a </w:t>
      </w:r>
      <w:del w:id="33" w:author="Dalton Solano dos Reis" w:date="2024-05-20T18:14:00Z">
        <w:r w:rsidDel="00B10233">
          <w:rPr>
            <w:rStyle w:val="normaltextrun"/>
            <w:color w:val="000000"/>
            <w:shd w:val="clear" w:color="auto" w:fill="FFFFFF"/>
          </w:rPr>
          <w:delText>inteligência artificial (</w:delText>
        </w:r>
      </w:del>
      <w:r>
        <w:rPr>
          <w:rStyle w:val="normaltextrun"/>
          <w:color w:val="000000"/>
          <w:shd w:val="clear" w:color="auto" w:fill="FFFFFF"/>
        </w:rPr>
        <w:t>IA</w:t>
      </w:r>
      <w:del w:id="34" w:author="Dalton Solano dos Reis" w:date="2024-05-20T18:14:00Z">
        <w:r w:rsidDel="00B10233">
          <w:rPr>
            <w:rStyle w:val="normaltextrun"/>
            <w:color w:val="000000"/>
            <w:shd w:val="clear" w:color="auto" w:fill="FFFFFF"/>
          </w:rPr>
          <w:delText>)</w:delText>
        </w:r>
      </w:del>
      <w:r>
        <w:rPr>
          <w:rStyle w:val="normaltextrun"/>
          <w:color w:val="000000"/>
          <w:shd w:val="clear" w:color="auto" w:fill="FFFFFF"/>
        </w:rPr>
        <w:t xml:space="preserve"> emerge como um aliado crucial para o marketing. A IA baseia-se na análise de dados em quase todas as áreas de sua aplicação, oferecendo uma solução para lidar com a sobrecarga de informações e auxiliando na tomada de decisões mais informadas e precisas (TOMÁS, 2020).</w:t>
      </w:r>
      <w:r>
        <w:rPr>
          <w:rStyle w:val="eop"/>
          <w:color w:val="000000"/>
          <w:shd w:val="clear" w:color="auto" w:fill="FFFFFF"/>
        </w:rPr>
        <w:t> </w:t>
      </w:r>
    </w:p>
    <w:p w14:paraId="50B932F9" w14:textId="17C17914" w:rsidR="005C0A1F" w:rsidRDefault="005C0A1F" w:rsidP="003F4B66">
      <w:pPr>
        <w:pStyle w:val="TF-TEXTO"/>
        <w:rPr>
          <w:rStyle w:val="eop"/>
          <w:color w:val="000000"/>
          <w:shd w:val="clear" w:color="auto" w:fill="FFFFFF"/>
        </w:rPr>
      </w:pPr>
      <w:r>
        <w:rPr>
          <w:rStyle w:val="normaltextrun"/>
          <w:color w:val="000000"/>
          <w:shd w:val="clear" w:color="auto" w:fill="FFFFFF"/>
        </w:rPr>
        <w:t xml:space="preserve">Além disso, a </w:t>
      </w:r>
      <w:del w:id="35" w:author="Dalton Solano dos Reis" w:date="2024-05-20T18:15:00Z">
        <w:r w:rsidDel="00B10233">
          <w:rPr>
            <w:rStyle w:val="normaltextrun"/>
            <w:color w:val="000000"/>
            <w:shd w:val="clear" w:color="auto" w:fill="FFFFFF"/>
          </w:rPr>
          <w:delText>inteligência artificial</w:delText>
        </w:r>
      </w:del>
      <w:ins w:id="36" w:author="Dalton Solano dos Reis" w:date="2024-05-20T18:15:00Z">
        <w:r w:rsidR="00B10233">
          <w:rPr>
            <w:rStyle w:val="normaltextrun"/>
            <w:color w:val="000000"/>
            <w:shd w:val="clear" w:color="auto" w:fill="FFFFFF"/>
          </w:rPr>
          <w:t>IA</w:t>
        </w:r>
      </w:ins>
      <w:r>
        <w:rPr>
          <w:rStyle w:val="normaltextrun"/>
          <w:color w:val="000000"/>
          <w:shd w:val="clear" w:color="auto" w:fill="FFFFFF"/>
        </w:rPr>
        <w:t xml:space="preserve"> tem a capacidade de processar grandes volumes de dados e identificar tendências de compra e comportamento do consumidor. Isso possibilita a criação de estratégias de vendas mais precisas e a identificação de oportunidades de vendas cruzadas. Compreendendo melhor as necessidades e comportamentos dos clientes, as empresas podem aumentar suas vendas de forma significativa (SANTANA, 2024).</w:t>
      </w:r>
      <w:r>
        <w:rPr>
          <w:rStyle w:val="eop"/>
          <w:color w:val="000000"/>
          <w:shd w:val="clear" w:color="auto" w:fill="FFFFFF"/>
        </w:rPr>
        <w:t> </w:t>
      </w:r>
    </w:p>
    <w:p w14:paraId="170B9C78" w14:textId="1CEC1468" w:rsidR="005C0A1F" w:rsidRDefault="005C0A1F" w:rsidP="005C0A1F">
      <w:pPr>
        <w:pStyle w:val="TF-TEXTO"/>
        <w:rPr>
          <w:rStyle w:val="eop"/>
          <w:color w:val="000000"/>
          <w:shd w:val="clear" w:color="auto" w:fill="FFFFFF"/>
        </w:rPr>
      </w:pPr>
      <w:r w:rsidRPr="005C0A1F">
        <w:rPr>
          <w:rStyle w:val="normaltextrun"/>
          <w:color w:val="000000"/>
          <w:shd w:val="clear" w:color="auto" w:fill="FFFFFF"/>
        </w:rPr>
        <w:lastRenderedPageBreak/>
        <w:t xml:space="preserve">A </w:t>
      </w:r>
      <w:del w:id="37" w:author="Dalton Solano dos Reis" w:date="2024-05-20T18:15:00Z">
        <w:r w:rsidRPr="005C0A1F" w:rsidDel="00F31337">
          <w:rPr>
            <w:rStyle w:val="normaltextrun"/>
            <w:color w:val="000000"/>
            <w:shd w:val="clear" w:color="auto" w:fill="FFFFFF"/>
          </w:rPr>
          <w:delText xml:space="preserve">inteligência artificial </w:delText>
        </w:r>
      </w:del>
      <w:ins w:id="38" w:author="Dalton Solano dos Reis" w:date="2024-05-20T18:15:00Z">
        <w:r w:rsidR="00F31337">
          <w:rPr>
            <w:rStyle w:val="normaltextrun"/>
            <w:color w:val="000000"/>
            <w:shd w:val="clear" w:color="auto" w:fill="FFFFFF"/>
          </w:rPr>
          <w:t xml:space="preserve">IA também </w:t>
        </w:r>
      </w:ins>
      <w:r w:rsidRPr="005C0A1F">
        <w:rPr>
          <w:rStyle w:val="normaltextrun"/>
          <w:color w:val="000000"/>
          <w:shd w:val="clear" w:color="auto" w:fill="FFFFFF"/>
        </w:rPr>
        <w:t>pode ser empregada para melhorar a eficácia das campanhas de marketing digital, como na personalização de anúncios com base nas preferências dos clientes. Destaca-se também que a IA pode contribuir para o aprimoramento dessas campanhas, apresentando diversos exemplos de sua aplicação, incluindo a análise de sentimentos nas redes sociais e a personalização de anúncios (SILVA; BELLUZZO; VALENTE, 2023).</w:t>
      </w:r>
    </w:p>
    <w:p w14:paraId="491AF729" w14:textId="507E0AB4" w:rsidR="005C0A1F" w:rsidRDefault="005C0A1F" w:rsidP="003F4B66">
      <w:pPr>
        <w:pStyle w:val="TF-TEXTO"/>
        <w:rPr>
          <w:rStyle w:val="eop"/>
          <w:color w:val="000000"/>
          <w:shd w:val="clear" w:color="auto" w:fill="FFFFFF"/>
        </w:rPr>
      </w:pPr>
      <w:commentRangeStart w:id="39"/>
      <w:r>
        <w:rPr>
          <w:rStyle w:val="normaltextrun"/>
          <w:color w:val="000000"/>
          <w:shd w:val="clear" w:color="auto" w:fill="FFFFFF"/>
        </w:rPr>
        <w:t>Destaca-se</w:t>
      </w:r>
      <w:commentRangeEnd w:id="39"/>
      <w:r w:rsidR="00F31337">
        <w:rPr>
          <w:rStyle w:val="Refdecomentrio"/>
        </w:rPr>
        <w:commentReference w:id="39"/>
      </w:r>
      <w:r>
        <w:rPr>
          <w:rStyle w:val="normaltextrun"/>
          <w:color w:val="000000"/>
          <w:shd w:val="clear" w:color="auto" w:fill="FFFFFF"/>
        </w:rPr>
        <w:t xml:space="preserve"> a importância de converter dados em ativos estratégicos para gerar valor para a empresa a longo prazo. Isso pode ser alcançado por meio de insights de mercado, que auxiliam na identificação de clientes que necessitam de maior atenção, na personalização da comunicação entre a empresa e o consumidor, ou na identificação de padrões contextuais (MEDEIRO </w:t>
      </w:r>
      <w:r>
        <w:rPr>
          <w:rStyle w:val="normaltextrun"/>
          <w:i/>
          <w:iCs/>
          <w:color w:val="000000"/>
          <w:shd w:val="clear" w:color="auto" w:fill="FFFFFF"/>
        </w:rPr>
        <w:t>et al.</w:t>
      </w:r>
      <w:r>
        <w:rPr>
          <w:rStyle w:val="normaltextrun"/>
          <w:color w:val="000000"/>
          <w:shd w:val="clear" w:color="auto" w:fill="FFFFFF"/>
        </w:rPr>
        <w:t>, 2022).</w:t>
      </w:r>
      <w:r>
        <w:rPr>
          <w:rStyle w:val="eop"/>
          <w:color w:val="000000"/>
          <w:shd w:val="clear" w:color="auto" w:fill="FFFFFF"/>
        </w:rPr>
        <w:t> </w:t>
      </w:r>
    </w:p>
    <w:p w14:paraId="65CB7D24" w14:textId="4EBFF4C4" w:rsidR="00C67979" w:rsidRDefault="005C0A1F" w:rsidP="00C67979">
      <w:pPr>
        <w:pStyle w:val="Ttulo3"/>
      </w:pPr>
      <w:r>
        <w:t>Inteligência Artificial na</w:t>
      </w:r>
      <w:ins w:id="40" w:author="Dalton Solano dos Reis" w:date="2024-05-20T18:18:00Z">
        <w:r w:rsidR="00F31337">
          <w:t>s</w:t>
        </w:r>
      </w:ins>
      <w:r>
        <w:t xml:space="preserve"> Empresas</w:t>
      </w:r>
    </w:p>
    <w:p w14:paraId="4FB79021" w14:textId="1DC9253B" w:rsidR="00A6306A" w:rsidRDefault="00A6306A" w:rsidP="00431D5B">
      <w:pPr>
        <w:pStyle w:val="TF-TEXTO"/>
        <w:rPr>
          <w:rStyle w:val="eop"/>
          <w:color w:val="000000"/>
          <w:shd w:val="clear" w:color="auto" w:fill="FFFFFF"/>
        </w:rPr>
      </w:pPr>
      <w:r>
        <w:rPr>
          <w:rStyle w:val="normaltextrun"/>
          <w:color w:val="000000"/>
          <w:shd w:val="clear" w:color="auto" w:fill="FFFFFF"/>
        </w:rPr>
        <w:t xml:space="preserve">À medida que as empresas cresceram e se desenvolveram no mercado de trabalho ao longo dos anos, a tecnologia se tornou uma parte essencial de seus setores, incorporando sistemas automatizados. Com essa evolução, as empresas adaptaram suas estratégias empresariais para investir cada vez mais no uso de tecnologias, incluindo a aplicação da Inteligência Artificial </w:t>
      </w:r>
      <w:del w:id="41" w:author="Dalton Solano dos Reis" w:date="2024-05-20T18:19:00Z">
        <w:r w:rsidDel="00F31337">
          <w:rPr>
            <w:rStyle w:val="normaltextrun"/>
            <w:color w:val="000000"/>
            <w:shd w:val="clear" w:color="auto" w:fill="FFFFFF"/>
          </w:rPr>
          <w:delText xml:space="preserve">(IA) </w:delText>
        </w:r>
      </w:del>
      <w:r>
        <w:rPr>
          <w:rStyle w:val="normaltextrun"/>
          <w:color w:val="000000"/>
          <w:shd w:val="clear" w:color="auto" w:fill="FFFFFF"/>
        </w:rPr>
        <w:t>(PEREIRA, 2021).</w:t>
      </w:r>
      <w:r>
        <w:rPr>
          <w:rStyle w:val="eop"/>
          <w:color w:val="000000"/>
          <w:shd w:val="clear" w:color="auto" w:fill="FFFFFF"/>
        </w:rPr>
        <w:t> </w:t>
      </w:r>
    </w:p>
    <w:p w14:paraId="2E47D61A" w14:textId="630816DE" w:rsidR="00A6306A" w:rsidRDefault="00A6306A" w:rsidP="00431D5B">
      <w:pPr>
        <w:pStyle w:val="TF-TEXTO"/>
        <w:rPr>
          <w:rStyle w:val="eop"/>
          <w:color w:val="000000"/>
          <w:shd w:val="clear" w:color="auto" w:fill="FFFFFF"/>
        </w:rPr>
      </w:pPr>
      <w:r>
        <w:rPr>
          <w:rStyle w:val="normaltextrun"/>
          <w:color w:val="000000"/>
          <w:shd w:val="clear" w:color="auto" w:fill="FFFFFF"/>
        </w:rPr>
        <w:t xml:space="preserve">O progresso tecnológico tem conduzido o mundo empresarial a um período de mudanças significativas. A </w:t>
      </w:r>
      <w:del w:id="42" w:author="Dalton Solano dos Reis" w:date="2024-05-20T18:19:00Z">
        <w:r w:rsidDel="00F31337">
          <w:rPr>
            <w:rStyle w:val="normaltextrun"/>
            <w:color w:val="000000"/>
            <w:shd w:val="clear" w:color="auto" w:fill="FFFFFF"/>
          </w:rPr>
          <w:delText xml:space="preserve">inteligência </w:delText>
        </w:r>
      </w:del>
      <w:ins w:id="43" w:author="Dalton Solano dos Reis" w:date="2024-05-20T18:19:00Z">
        <w:r w:rsidR="00F31337">
          <w:rPr>
            <w:rStyle w:val="normaltextrun"/>
            <w:color w:val="000000"/>
            <w:shd w:val="clear" w:color="auto" w:fill="FFFFFF"/>
          </w:rPr>
          <w:t>I</w:t>
        </w:r>
        <w:r w:rsidR="00F31337">
          <w:rPr>
            <w:rStyle w:val="normaltextrun"/>
            <w:color w:val="000000"/>
            <w:shd w:val="clear" w:color="auto" w:fill="FFFFFF"/>
          </w:rPr>
          <w:t xml:space="preserve">nteligência </w:t>
        </w:r>
      </w:ins>
      <w:del w:id="44" w:author="Dalton Solano dos Reis" w:date="2024-05-20T18:19:00Z">
        <w:r w:rsidDel="00F31337">
          <w:rPr>
            <w:rStyle w:val="normaltextrun"/>
            <w:color w:val="000000"/>
            <w:shd w:val="clear" w:color="auto" w:fill="FFFFFF"/>
          </w:rPr>
          <w:delText xml:space="preserve">artificial </w:delText>
        </w:r>
      </w:del>
      <w:ins w:id="45" w:author="Dalton Solano dos Reis" w:date="2024-05-20T18:19:00Z">
        <w:r w:rsidR="00F31337">
          <w:rPr>
            <w:rStyle w:val="normaltextrun"/>
            <w:color w:val="000000"/>
            <w:shd w:val="clear" w:color="auto" w:fill="FFFFFF"/>
          </w:rPr>
          <w:t>A</w:t>
        </w:r>
        <w:r w:rsidR="00F31337">
          <w:rPr>
            <w:rStyle w:val="normaltextrun"/>
            <w:color w:val="000000"/>
            <w:shd w:val="clear" w:color="auto" w:fill="FFFFFF"/>
          </w:rPr>
          <w:t xml:space="preserve">rtificial </w:t>
        </w:r>
      </w:ins>
      <w:r>
        <w:rPr>
          <w:rStyle w:val="normaltextrun"/>
          <w:color w:val="000000"/>
          <w:shd w:val="clear" w:color="auto" w:fill="FFFFFF"/>
        </w:rPr>
        <w:t>(IA) tornou-se uma realidade para diferentes tipos de organizações em diversas áreas, principalmente devido à sua integração com redes sociais, Internet das Coisas (IoT) e análise de dados. Atualmente, é possível observar a presença da IA na gestão de uma variedade de tarefas rotineiras, como processamento de dados, otimização de processos e atendimento ao cliente, entre outras. Essa tecnologia não apenas proporciona agilidade às organizações, mas também é capaz de identificar variáveis que anteriormente passavam despercebidas, revelando dados importantes que poderiam facilmente escapar à percepção dos gestores (RODRIGUES; ANDRADE, 2021).</w:t>
      </w:r>
      <w:r>
        <w:rPr>
          <w:rStyle w:val="eop"/>
          <w:color w:val="000000"/>
          <w:shd w:val="clear" w:color="auto" w:fill="FFFFFF"/>
        </w:rPr>
        <w:t> </w:t>
      </w:r>
    </w:p>
    <w:p w14:paraId="00E02D79" w14:textId="3BE3C22E" w:rsidR="00A6306A" w:rsidRDefault="00A6306A" w:rsidP="00431D5B">
      <w:pPr>
        <w:pStyle w:val="TF-TEXTO"/>
        <w:rPr>
          <w:rStyle w:val="eop"/>
          <w:color w:val="000000"/>
          <w:shd w:val="clear" w:color="auto" w:fill="FFFFFF"/>
        </w:rPr>
      </w:pPr>
      <w:r>
        <w:rPr>
          <w:rStyle w:val="normaltextrun"/>
          <w:color w:val="000000"/>
          <w:shd w:val="clear" w:color="auto" w:fill="FFFFFF"/>
        </w:rPr>
        <w:t xml:space="preserve">Eliminar gargalos humanos e organizacionais do caminho crítico tem um impacto significativo na natureza do modelo operacional da empresa. Com o advento da tecnologia e da </w:t>
      </w:r>
      <w:del w:id="46" w:author="Dalton Solano dos Reis" w:date="2024-05-20T18:20:00Z">
        <w:r w:rsidDel="00F31337">
          <w:rPr>
            <w:rStyle w:val="normaltextrun"/>
            <w:color w:val="000000"/>
            <w:shd w:val="clear" w:color="auto" w:fill="FFFFFF"/>
          </w:rPr>
          <w:delText>inteligência artificial</w:delText>
        </w:r>
      </w:del>
      <w:ins w:id="47" w:author="Dalton Solano dos Reis" w:date="2024-05-20T18:20:00Z">
        <w:r w:rsidR="00F31337">
          <w:rPr>
            <w:rStyle w:val="normaltextrun"/>
            <w:color w:val="000000"/>
            <w:shd w:val="clear" w:color="auto" w:fill="FFFFFF"/>
          </w:rPr>
          <w:t>IA</w:t>
        </w:r>
      </w:ins>
      <w:r>
        <w:rPr>
          <w:rStyle w:val="normaltextrun"/>
          <w:color w:val="000000"/>
          <w:shd w:val="clear" w:color="auto" w:fill="FFFFFF"/>
        </w:rPr>
        <w:t>, o custo marginal de atender um usuário adicional em muitas redes digitais é praticamente zero, além do pequeno custo incremental da capacidade de computação, prontamente disponibilizada pelos provedores de serviços em nuvem. Como resultado, torna-se muito mais fácil escalar um modelo operacional digital, permitindo que as empresas ampliem suas operações de maneira eficiente e econômica</w:t>
      </w:r>
      <w:del w:id="48" w:author="Dalton Solano dos Reis" w:date="2024-05-20T18:20:00Z">
        <w:r w:rsidDel="00F31337">
          <w:rPr>
            <w:rStyle w:val="normaltextrun"/>
            <w:color w:val="000000"/>
            <w:shd w:val="clear" w:color="auto" w:fill="FFFFFF"/>
          </w:rPr>
          <w:delText>.</w:delText>
        </w:r>
      </w:del>
      <w:r>
        <w:rPr>
          <w:rStyle w:val="normaltextrun"/>
          <w:color w:val="000000"/>
          <w:shd w:val="clear" w:color="auto" w:fill="FFFFFF"/>
        </w:rPr>
        <w:t xml:space="preserve"> (OLIVEIRA REZENDE </w:t>
      </w:r>
      <w:r>
        <w:rPr>
          <w:rStyle w:val="normaltextrun"/>
          <w:i/>
          <w:iCs/>
          <w:color w:val="000000"/>
          <w:shd w:val="clear" w:color="auto" w:fill="FFFFFF"/>
        </w:rPr>
        <w:t>et al</w:t>
      </w:r>
      <w:r>
        <w:rPr>
          <w:rStyle w:val="normaltextrun"/>
          <w:color w:val="000000"/>
          <w:shd w:val="clear" w:color="auto" w:fill="FFFFFF"/>
        </w:rPr>
        <w:t>., 2021).</w:t>
      </w:r>
      <w:r>
        <w:rPr>
          <w:rStyle w:val="eop"/>
          <w:color w:val="000000"/>
          <w:shd w:val="clear" w:color="auto" w:fill="FFFFFF"/>
        </w:rPr>
        <w:t> </w:t>
      </w:r>
    </w:p>
    <w:p w14:paraId="74B92AA7" w14:textId="07757E61" w:rsidR="00A6306A" w:rsidRDefault="00A6306A" w:rsidP="00431D5B">
      <w:pPr>
        <w:pStyle w:val="TF-TEXTO"/>
        <w:rPr>
          <w:rStyle w:val="eop"/>
          <w:color w:val="000000"/>
          <w:shd w:val="clear" w:color="auto" w:fill="FFFFFF"/>
        </w:rPr>
      </w:pPr>
      <w:r>
        <w:rPr>
          <w:rStyle w:val="normaltextrun"/>
          <w:color w:val="000000"/>
          <w:shd w:val="clear" w:color="auto" w:fill="FFFFFF"/>
        </w:rPr>
        <w:t xml:space="preserve">Além disso, a Inteligência Artificial também pode ser uma ferramenta valiosa na área de Recursos Humanos (RH), especialmente no processo de contratação de novos colaboradores. </w:t>
      </w:r>
      <w:r>
        <w:rPr>
          <w:rStyle w:val="normaltextrun"/>
          <w:color w:val="000000"/>
          <w:shd w:val="clear" w:color="auto" w:fill="FFFFFF"/>
        </w:rPr>
        <w:lastRenderedPageBreak/>
        <w:t xml:space="preserve">Com o uso da IA, o RH torna-se mais assertivo ao selecionar candidatos de acordo com os critérios estabelecidos pela empresa, o que contribui para a redução do </w:t>
      </w:r>
      <w:r w:rsidRPr="00F31337">
        <w:rPr>
          <w:rStyle w:val="normaltextrun"/>
          <w:i/>
          <w:iCs/>
          <w:color w:val="000000"/>
          <w:shd w:val="clear" w:color="auto" w:fill="FFFFFF"/>
          <w:rPrChange w:id="49" w:author="Dalton Solano dos Reis" w:date="2024-05-20T18:22:00Z">
            <w:rPr>
              <w:rStyle w:val="normaltextrun"/>
              <w:color w:val="000000"/>
              <w:shd w:val="clear" w:color="auto" w:fill="FFFFFF"/>
            </w:rPr>
          </w:rPrChange>
        </w:rPr>
        <w:t>turnover</w:t>
      </w:r>
      <w:r>
        <w:rPr>
          <w:rStyle w:val="normaltextrun"/>
          <w:color w:val="000000"/>
          <w:shd w:val="clear" w:color="auto" w:fill="FFFFFF"/>
        </w:rPr>
        <w:t xml:space="preserve"> </w:t>
      </w:r>
      <w:ins w:id="50" w:author="Dalton Solano dos Reis" w:date="2024-05-20T18:22:00Z">
        <w:r w:rsidR="00F31337">
          <w:rPr>
            <w:rStyle w:val="normaltextrun"/>
            <w:color w:val="000000"/>
            <w:shd w:val="clear" w:color="auto" w:fill="FFFFFF"/>
          </w:rPr>
          <w:t>(</w:t>
        </w:r>
        <w:r w:rsidR="00F31337" w:rsidRPr="00F31337">
          <w:rPr>
            <w:rStyle w:val="normaltextrun"/>
            <w:color w:val="000000"/>
            <w:shd w:val="clear" w:color="auto" w:fill="FFFFFF"/>
          </w:rPr>
          <w:t>taxa de rotatividade de colaboradores de uma empresa</w:t>
        </w:r>
        <w:r w:rsidR="00F31337">
          <w:rPr>
            <w:rStyle w:val="normaltextrun"/>
            <w:color w:val="000000"/>
            <w:shd w:val="clear" w:color="auto" w:fill="FFFFFF"/>
          </w:rPr>
          <w:t xml:space="preserve">) </w:t>
        </w:r>
      </w:ins>
      <w:r>
        <w:rPr>
          <w:rStyle w:val="normaltextrun"/>
          <w:color w:val="000000"/>
          <w:shd w:val="clear" w:color="auto" w:fill="FFFFFF"/>
        </w:rPr>
        <w:t>e dos custos com contratação. Essa abordagem não apenas torna o processo de recrutamento mais ágil e organizado, mas também permite que o RH dedique mais tempo ao gerenciamento eficaz dos colaboradores da empresa, promovendo relacionamentos mais produtivos e eficazes</w:t>
      </w:r>
      <w:del w:id="51" w:author="Dalton Solano dos Reis" w:date="2024-05-20T18:22:00Z">
        <w:r w:rsidDel="00F31337">
          <w:rPr>
            <w:rStyle w:val="normaltextrun"/>
            <w:color w:val="000000"/>
            <w:shd w:val="clear" w:color="auto" w:fill="FFFFFF"/>
          </w:rPr>
          <w:delText>.</w:delText>
        </w:r>
      </w:del>
      <w:r>
        <w:rPr>
          <w:rStyle w:val="normaltextrun"/>
          <w:color w:val="000000"/>
          <w:shd w:val="clear" w:color="auto" w:fill="FFFFFF"/>
        </w:rPr>
        <w:t xml:space="preserve"> (SOUSA; PASSARELLI; PUGLIESI, 2019).</w:t>
      </w:r>
      <w:r>
        <w:rPr>
          <w:rStyle w:val="eop"/>
          <w:color w:val="000000"/>
          <w:shd w:val="clear" w:color="auto" w:fill="FFFFFF"/>
        </w:rPr>
        <w:t> </w:t>
      </w:r>
    </w:p>
    <w:p w14:paraId="03086F84" w14:textId="054F1162" w:rsidR="00A6306A" w:rsidRPr="00C67979" w:rsidRDefault="00A6306A" w:rsidP="00431D5B">
      <w:pPr>
        <w:pStyle w:val="TF-TEXTO"/>
      </w:pPr>
      <w:r>
        <w:rPr>
          <w:rStyle w:val="normaltextrun"/>
          <w:color w:val="000000"/>
          <w:shd w:val="clear" w:color="auto" w:fill="FFFFFF"/>
        </w:rPr>
        <w:t xml:space="preserve">Dessa forma, torna-se evidente que a utilização da </w:t>
      </w:r>
      <w:del w:id="52" w:author="Dalton Solano dos Reis" w:date="2024-05-20T18:24:00Z">
        <w:r w:rsidDel="00F31337">
          <w:rPr>
            <w:rStyle w:val="normaltextrun"/>
            <w:color w:val="000000"/>
            <w:shd w:val="clear" w:color="auto" w:fill="FFFFFF"/>
          </w:rPr>
          <w:delText>inteligência artificial</w:delText>
        </w:r>
      </w:del>
      <w:ins w:id="53" w:author="Dalton Solano dos Reis" w:date="2024-05-20T18:24:00Z">
        <w:r w:rsidR="00F31337">
          <w:rPr>
            <w:rStyle w:val="normaltextrun"/>
            <w:color w:val="000000"/>
            <w:shd w:val="clear" w:color="auto" w:fill="FFFFFF"/>
          </w:rPr>
          <w:t>IA</w:t>
        </w:r>
      </w:ins>
      <w:r>
        <w:rPr>
          <w:rStyle w:val="normaltextrun"/>
          <w:color w:val="000000"/>
          <w:shd w:val="clear" w:color="auto" w:fill="FFFFFF"/>
        </w:rPr>
        <w:t xml:space="preserve"> promove a otimização do tempo e a redução de custos, além de incrementar a produção e a acurácia dos resultados. No entanto, é importante destacar que ainda existe uma lacuna significativa no que diz respeito à substituição total das máquinas pelo ser humano. É fundamental reconhecer que há espaço para aprimoramentos e inovações no uso da IA, uma vez que sempre haverá um programador responsável por sua operação. Portanto, é crucial garantir a qualidade e a segurança dos dados, bem como implementar medidas para prevenir erros e garantir a indexação adequada do conteúdo. Somente assim, a inteligência artificial poderá desempenhar um papel transformador, gerando benefícios significativos para a sociedade como um todo</w:t>
      </w:r>
      <w:del w:id="54" w:author="Dalton Solano dos Reis" w:date="2024-05-20T18:24:00Z">
        <w:r w:rsidDel="00F31337">
          <w:rPr>
            <w:rStyle w:val="normaltextrun"/>
            <w:color w:val="000000"/>
            <w:shd w:val="clear" w:color="auto" w:fill="FFFFFF"/>
          </w:rPr>
          <w:delText>.</w:delText>
        </w:r>
      </w:del>
      <w:r>
        <w:rPr>
          <w:rStyle w:val="normaltextrun"/>
          <w:color w:val="000000"/>
          <w:shd w:val="clear" w:color="auto" w:fill="FFFFFF"/>
        </w:rPr>
        <w:t xml:space="preserve"> (ANDRADE; POSSATO; VIOLIN, 2022).</w:t>
      </w:r>
      <w:r>
        <w:rPr>
          <w:rStyle w:val="eop"/>
          <w:color w:val="000000"/>
          <w:shd w:val="clear" w:color="auto" w:fill="FFFFFF"/>
        </w:rPr>
        <w:t> </w:t>
      </w:r>
    </w:p>
    <w:p w14:paraId="10A43D45" w14:textId="2B6C0457" w:rsidR="003F4B66" w:rsidRDefault="00C67979" w:rsidP="0042572D">
      <w:pPr>
        <w:pStyle w:val="Ttulo2"/>
      </w:pPr>
      <w:r w:rsidRPr="00FC4A9F">
        <w:t>Correlatos</w:t>
      </w:r>
    </w:p>
    <w:p w14:paraId="5B62E8C5" w14:textId="2B299917" w:rsidR="00A6306A" w:rsidRDefault="00A6306A" w:rsidP="00A44581">
      <w:pPr>
        <w:pStyle w:val="TF-TEXTO"/>
        <w:rPr>
          <w:rStyle w:val="eop"/>
          <w:color w:val="000000"/>
          <w:shd w:val="clear" w:color="auto" w:fill="FFFFFF"/>
        </w:rPr>
      </w:pPr>
      <w:r>
        <w:rPr>
          <w:rStyle w:val="normaltextrun"/>
          <w:color w:val="000000"/>
          <w:shd w:val="clear" w:color="auto" w:fill="FFFFFF"/>
        </w:rPr>
        <w:t xml:space="preserve">A busca pelos trabalhos correlatos foi realizada no Google Scholar, utilizando critérios específicos para identificar conteúdos relacionados principalmente à </w:t>
      </w:r>
      <w:del w:id="55" w:author="Dalton Solano dos Reis" w:date="2024-05-20T18:24:00Z">
        <w:r w:rsidDel="00F31337">
          <w:rPr>
            <w:rStyle w:val="normaltextrun"/>
            <w:color w:val="000000"/>
            <w:shd w:val="clear" w:color="auto" w:fill="FFFFFF"/>
          </w:rPr>
          <w:delText xml:space="preserve">inteligência </w:delText>
        </w:r>
      </w:del>
      <w:ins w:id="56" w:author="Dalton Solano dos Reis" w:date="2024-05-20T18:24:00Z">
        <w:r w:rsidR="00F31337">
          <w:rPr>
            <w:rStyle w:val="normaltextrun"/>
            <w:color w:val="000000"/>
            <w:shd w:val="clear" w:color="auto" w:fill="FFFFFF"/>
          </w:rPr>
          <w:t>I</w:t>
        </w:r>
        <w:r w:rsidR="00F31337">
          <w:rPr>
            <w:rStyle w:val="normaltextrun"/>
            <w:color w:val="000000"/>
            <w:shd w:val="clear" w:color="auto" w:fill="FFFFFF"/>
          </w:rPr>
          <w:t xml:space="preserve">nteligência </w:t>
        </w:r>
      </w:ins>
      <w:del w:id="57" w:author="Dalton Solano dos Reis" w:date="2024-05-20T18:24:00Z">
        <w:r w:rsidDel="00F31337">
          <w:rPr>
            <w:rStyle w:val="normaltextrun"/>
            <w:color w:val="000000"/>
            <w:shd w:val="clear" w:color="auto" w:fill="FFFFFF"/>
          </w:rPr>
          <w:delText>artificial</w:delText>
        </w:r>
      </w:del>
      <w:ins w:id="58" w:author="Dalton Solano dos Reis" w:date="2024-05-20T18:24:00Z">
        <w:r w:rsidR="00F31337">
          <w:rPr>
            <w:rStyle w:val="normaltextrun"/>
            <w:color w:val="000000"/>
            <w:shd w:val="clear" w:color="auto" w:fill="FFFFFF"/>
          </w:rPr>
          <w:t>A</w:t>
        </w:r>
        <w:r w:rsidR="00F31337">
          <w:rPr>
            <w:rStyle w:val="normaltextrun"/>
            <w:color w:val="000000"/>
            <w:shd w:val="clear" w:color="auto" w:fill="FFFFFF"/>
          </w:rPr>
          <w:t>rtificial</w:t>
        </w:r>
        <w:r w:rsidR="00F31337">
          <w:rPr>
            <w:rStyle w:val="normaltextrun"/>
            <w:color w:val="000000"/>
            <w:shd w:val="clear" w:color="auto" w:fill="FFFFFF"/>
          </w:rPr>
          <w:t xml:space="preserve"> (IA)</w:t>
        </w:r>
      </w:ins>
      <w:r>
        <w:rPr>
          <w:rStyle w:val="normaltextrun"/>
          <w:color w:val="000000"/>
          <w:shd w:val="clear" w:color="auto" w:fill="FFFFFF"/>
        </w:rPr>
        <w:t>. O foco estava em estabelecer conexões entre a IA, marketing e sua aplicação nas empresas, visando compreender as tendências, avanços e aplicações dessa tecnologia emergente no contexto empresarial e de marketing.</w:t>
      </w:r>
      <w:r>
        <w:rPr>
          <w:rStyle w:val="eop"/>
          <w:color w:val="000000"/>
          <w:shd w:val="clear" w:color="auto" w:fill="FFFFFF"/>
        </w:rPr>
        <w:t> </w:t>
      </w:r>
    </w:p>
    <w:p w14:paraId="25E3046A" w14:textId="27BAAA06" w:rsidR="00A6306A" w:rsidRDefault="00A6306A" w:rsidP="00A44581">
      <w:pPr>
        <w:pStyle w:val="TF-TEXTO"/>
        <w:rPr>
          <w:rStyle w:val="eop"/>
          <w:color w:val="000000"/>
          <w:shd w:val="clear" w:color="auto" w:fill="FFFFFF"/>
        </w:rPr>
      </w:pPr>
      <w:r>
        <w:rPr>
          <w:rStyle w:val="normaltextrun"/>
          <w:color w:val="000000"/>
          <w:shd w:val="clear" w:color="auto" w:fill="FFFFFF"/>
        </w:rPr>
        <w:t xml:space="preserve">No campo do marketing digital, destacam-se os trabalhos de Antunes (2023), Silva; Belluzzo; Valente (2023) e Medeiro </w:t>
      </w:r>
      <w:r>
        <w:rPr>
          <w:rStyle w:val="normaltextrun"/>
          <w:i/>
          <w:iCs/>
          <w:color w:val="000000"/>
          <w:shd w:val="clear" w:color="auto" w:fill="FFFFFF"/>
        </w:rPr>
        <w:t>et al.</w:t>
      </w:r>
      <w:r>
        <w:rPr>
          <w:rStyle w:val="normaltextrun"/>
          <w:color w:val="000000"/>
          <w:shd w:val="clear" w:color="auto" w:fill="FFFFFF"/>
        </w:rPr>
        <w:t xml:space="preserve"> (2022). Esses estudos focam principalmente nos impactos da </w:t>
      </w:r>
      <w:del w:id="59" w:author="Dalton Solano dos Reis" w:date="2024-05-20T18:25:00Z">
        <w:r w:rsidDel="00C10C92">
          <w:rPr>
            <w:rStyle w:val="normaltextrun"/>
            <w:color w:val="000000"/>
            <w:shd w:val="clear" w:color="auto" w:fill="FFFFFF"/>
          </w:rPr>
          <w:delText>inteligência artificial</w:delText>
        </w:r>
      </w:del>
      <w:ins w:id="60" w:author="Dalton Solano dos Reis" w:date="2024-05-20T18:25:00Z">
        <w:r w:rsidR="00C10C92">
          <w:rPr>
            <w:rStyle w:val="normaltextrun"/>
            <w:color w:val="000000"/>
            <w:shd w:val="clear" w:color="auto" w:fill="FFFFFF"/>
          </w:rPr>
          <w:t>IA</w:t>
        </w:r>
      </w:ins>
      <w:r>
        <w:rPr>
          <w:rStyle w:val="normaltextrun"/>
          <w:color w:val="000000"/>
          <w:shd w:val="clear" w:color="auto" w:fill="FFFFFF"/>
        </w:rPr>
        <w:t xml:space="preserve"> no marketing, explorando </w:t>
      </w:r>
      <w:proofErr w:type="gramStart"/>
      <w:r>
        <w:rPr>
          <w:rStyle w:val="normaltextrun"/>
          <w:color w:val="000000"/>
          <w:shd w:val="clear" w:color="auto" w:fill="FFFFFF"/>
        </w:rPr>
        <w:t>suas potenciais</w:t>
      </w:r>
      <w:proofErr w:type="gramEnd"/>
      <w:r>
        <w:rPr>
          <w:rStyle w:val="normaltextrun"/>
          <w:color w:val="000000"/>
          <w:shd w:val="clear" w:color="auto" w:fill="FFFFFF"/>
        </w:rPr>
        <w:t xml:space="preserve"> vantagens e riscos associados, oferecendo </w:t>
      </w:r>
      <w:del w:id="61" w:author="Dalton Solano dos Reis" w:date="2024-05-20T18:26:00Z">
        <w:r w:rsidDel="00C10C92">
          <w:rPr>
            <w:rStyle w:val="normaltextrun"/>
            <w:color w:val="000000"/>
            <w:shd w:val="clear" w:color="auto" w:fill="FFFFFF"/>
          </w:rPr>
          <w:delText>insights valiosos</w:delText>
        </w:r>
      </w:del>
      <w:ins w:id="62" w:author="Dalton Solano dos Reis" w:date="2024-05-20T18:26:00Z">
        <w:r w:rsidR="00C10C92">
          <w:rPr>
            <w:rStyle w:val="normaltextrun"/>
            <w:color w:val="000000"/>
            <w:shd w:val="clear" w:color="auto" w:fill="FFFFFF"/>
          </w:rPr>
          <w:t>um estudo</w:t>
        </w:r>
      </w:ins>
      <w:r>
        <w:rPr>
          <w:rStyle w:val="normaltextrun"/>
          <w:color w:val="000000"/>
          <w:shd w:val="clear" w:color="auto" w:fill="FFFFFF"/>
        </w:rPr>
        <w:t xml:space="preserve"> sobre a interseção entre IA e estratégias de marketing. </w:t>
      </w:r>
      <w:r>
        <w:rPr>
          <w:rStyle w:val="eop"/>
          <w:color w:val="000000"/>
          <w:shd w:val="clear" w:color="auto" w:fill="FFFFFF"/>
        </w:rPr>
        <w:t> </w:t>
      </w:r>
    </w:p>
    <w:p w14:paraId="579DF660" w14:textId="62C14F91" w:rsidR="00A6306A" w:rsidRDefault="00A6306A" w:rsidP="00A44581">
      <w:pPr>
        <w:pStyle w:val="TF-TEXTO"/>
        <w:rPr>
          <w:rStyle w:val="eop"/>
          <w:color w:val="000000"/>
          <w:shd w:val="clear" w:color="auto" w:fill="FFFFFF"/>
        </w:rPr>
      </w:pPr>
      <w:r>
        <w:rPr>
          <w:rStyle w:val="normaltextrun"/>
          <w:color w:val="000000"/>
          <w:shd w:val="clear" w:color="auto" w:fill="FFFFFF"/>
        </w:rPr>
        <w:t xml:space="preserve">No âmbito da inteligência artificial aplicada às empresas, os trabalhos de Pereira (2021), Oliveira Rezende et al. (2021) e Andrade; </w:t>
      </w:r>
      <w:proofErr w:type="spellStart"/>
      <w:r>
        <w:rPr>
          <w:rStyle w:val="normaltextrun"/>
          <w:color w:val="000000"/>
          <w:shd w:val="clear" w:color="auto" w:fill="FFFFFF"/>
        </w:rPr>
        <w:t>Possat</w:t>
      </w:r>
      <w:proofErr w:type="spellEnd"/>
      <w:r>
        <w:rPr>
          <w:rStyle w:val="normaltextrun"/>
          <w:color w:val="000000"/>
          <w:shd w:val="clear" w:color="auto" w:fill="FFFFFF"/>
        </w:rPr>
        <w:t xml:space="preserve">; </w:t>
      </w:r>
      <w:proofErr w:type="spellStart"/>
      <w:r>
        <w:rPr>
          <w:rStyle w:val="normaltextrun"/>
          <w:color w:val="000000"/>
          <w:shd w:val="clear" w:color="auto" w:fill="FFFFFF"/>
        </w:rPr>
        <w:t>Violin</w:t>
      </w:r>
      <w:proofErr w:type="spellEnd"/>
      <w:r>
        <w:rPr>
          <w:rStyle w:val="normaltextrun"/>
          <w:color w:val="000000"/>
          <w:shd w:val="clear" w:color="auto" w:fill="FFFFFF"/>
        </w:rPr>
        <w:t xml:space="preserve"> (2022) se destacam. Esses estudos proporcionam uma visão abrangente sobre como a inteligência artificial pode ser útil nas organizações, enfatizando sua importância e potencial para impulsionar a eficiência operacional e a inovação empresarial.</w:t>
      </w:r>
      <w:r>
        <w:rPr>
          <w:rStyle w:val="eop"/>
          <w:color w:val="000000"/>
          <w:shd w:val="clear" w:color="auto" w:fill="FFFFFF"/>
        </w:rPr>
        <w:t> </w:t>
      </w:r>
    </w:p>
    <w:p w14:paraId="7E5FABC3" w14:textId="5BCEE321" w:rsidR="00A6306A" w:rsidRPr="003F4B66" w:rsidRDefault="00A6306A" w:rsidP="00A44581">
      <w:pPr>
        <w:pStyle w:val="TF-TEXTO"/>
      </w:pPr>
      <w:r>
        <w:rPr>
          <w:rStyle w:val="normaltextrun"/>
          <w:color w:val="000000"/>
          <w:shd w:val="clear" w:color="auto" w:fill="FFFFFF"/>
        </w:rPr>
        <w:t xml:space="preserve">Estudar inteligência artificial no marketing e nas empresas é essencial para entender a proposta e alcançar os objetivos deste trabalho. Essa abordagem integrada proporciona uma </w:t>
      </w:r>
      <w:r>
        <w:rPr>
          <w:rStyle w:val="normaltextrun"/>
          <w:color w:val="000000"/>
          <w:shd w:val="clear" w:color="auto" w:fill="FFFFFF"/>
        </w:rPr>
        <w:lastRenderedPageBreak/>
        <w:t>compreensão ampla de como aproveitar ao máximo os benefícios da IA e gerenciar seus riscos, contribuindo para o avanço do conhecimento e aplicação dessa tecnologia nas organizações.</w:t>
      </w:r>
      <w:r>
        <w:rPr>
          <w:rStyle w:val="eop"/>
          <w:color w:val="000000"/>
          <w:shd w:val="clear" w:color="auto" w:fill="FFFFFF"/>
        </w:rPr>
        <w:t> </w:t>
      </w:r>
    </w:p>
    <w:p w14:paraId="7589BAAB" w14:textId="622DEAE8" w:rsidR="003F4B66" w:rsidRDefault="003F4B66" w:rsidP="003F4B66">
      <w:pPr>
        <w:pStyle w:val="TF-LEGENDA"/>
      </w:pPr>
      <w:bookmarkStart w:id="63"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63"/>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Change w:id="64" w:author="Dalton Solano dos Reis" w:date="2024-05-20T18:28:00Z">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PrChange>
      </w:tblPr>
      <w:tblGrid>
        <w:gridCol w:w="3397"/>
        <w:gridCol w:w="3549"/>
        <w:gridCol w:w="1843"/>
        <w:tblGridChange w:id="65">
          <w:tblGrid>
            <w:gridCol w:w="3397"/>
            <w:gridCol w:w="300"/>
            <w:gridCol w:w="3249"/>
            <w:gridCol w:w="1843"/>
          </w:tblGrid>
        </w:tblGridChange>
      </w:tblGrid>
      <w:tr w:rsidR="008F0CFD" w14:paraId="3F3D4C76" w14:textId="77777777" w:rsidTr="00C10C92">
        <w:trPr>
          <w:trHeight w:val="567"/>
          <w:jc w:val="center"/>
          <w:trPrChange w:id="66" w:author="Dalton Solano dos Reis" w:date="2024-05-20T18:28:00Z">
            <w:trPr>
              <w:trHeight w:val="567"/>
              <w:jc w:val="center"/>
            </w:trPr>
          </w:trPrChange>
        </w:trPr>
        <w:tc>
          <w:tcPr>
            <w:tcW w:w="3397" w:type="dxa"/>
            <w:shd w:val="clear" w:color="auto" w:fill="A6A6A6"/>
            <w:vAlign w:val="center"/>
            <w:tcPrChange w:id="67" w:author="Dalton Solano dos Reis" w:date="2024-05-20T18:28:00Z">
              <w:tcPr>
                <w:tcW w:w="3697" w:type="dxa"/>
                <w:gridSpan w:val="2"/>
                <w:shd w:val="clear" w:color="auto" w:fill="A6A6A6"/>
                <w:vAlign w:val="center"/>
              </w:tcPr>
            </w:tcPrChange>
          </w:tcPr>
          <w:p w14:paraId="71D4E635" w14:textId="031D69E6" w:rsidR="008F0CFD" w:rsidRDefault="00A6306A" w:rsidP="008F0CFD">
            <w:pPr>
              <w:pStyle w:val="TF-TEXTOQUADRO"/>
              <w:jc w:val="center"/>
            </w:pPr>
            <w:r>
              <w:t>Assunto</w:t>
            </w:r>
          </w:p>
        </w:tc>
        <w:tc>
          <w:tcPr>
            <w:tcW w:w="3549" w:type="dxa"/>
            <w:shd w:val="clear" w:color="auto" w:fill="A6A6A6"/>
            <w:vAlign w:val="center"/>
            <w:tcPrChange w:id="68" w:author="Dalton Solano dos Reis" w:date="2024-05-20T18:28:00Z">
              <w:tcPr>
                <w:tcW w:w="3249" w:type="dxa"/>
                <w:shd w:val="clear" w:color="auto" w:fill="A6A6A6"/>
                <w:vAlign w:val="center"/>
              </w:tcPr>
            </w:tcPrChange>
          </w:tcPr>
          <w:p w14:paraId="0F906A1B" w14:textId="11175F57" w:rsidR="008F0CFD" w:rsidRDefault="00A6306A" w:rsidP="008F0CFD">
            <w:pPr>
              <w:pStyle w:val="TF-TEXTOQUADRO"/>
              <w:jc w:val="center"/>
            </w:pPr>
            <w:r>
              <w:t>Filtro</w:t>
            </w:r>
          </w:p>
        </w:tc>
        <w:tc>
          <w:tcPr>
            <w:tcW w:w="1843" w:type="dxa"/>
            <w:shd w:val="clear" w:color="auto" w:fill="A6A6A6"/>
            <w:vAlign w:val="center"/>
            <w:tcPrChange w:id="69" w:author="Dalton Solano dos Reis" w:date="2024-05-20T18:28:00Z">
              <w:tcPr>
                <w:tcW w:w="1843" w:type="dxa"/>
                <w:shd w:val="clear" w:color="auto" w:fill="A6A6A6"/>
                <w:vAlign w:val="center"/>
              </w:tcPr>
            </w:tcPrChange>
          </w:tcPr>
          <w:p w14:paraId="5599ECBC" w14:textId="5D1D9BFE" w:rsidR="008F0CFD" w:rsidRDefault="00A6306A" w:rsidP="008F0CFD">
            <w:pPr>
              <w:pStyle w:val="TF-TEXTOQUADRO"/>
              <w:jc w:val="center"/>
            </w:pPr>
            <w:r>
              <w:t>Referência</w:t>
            </w:r>
          </w:p>
        </w:tc>
      </w:tr>
      <w:tr w:rsidR="0042572D" w14:paraId="772830E8" w14:textId="77777777" w:rsidTr="00C10C92">
        <w:trPr>
          <w:jc w:val="center"/>
          <w:trPrChange w:id="70" w:author="Dalton Solano dos Reis" w:date="2024-05-20T18:28:00Z">
            <w:trPr>
              <w:jc w:val="center"/>
            </w:trPr>
          </w:trPrChange>
        </w:trPr>
        <w:tc>
          <w:tcPr>
            <w:tcW w:w="3397" w:type="dxa"/>
            <w:vMerge w:val="restart"/>
            <w:shd w:val="clear" w:color="auto" w:fill="auto"/>
            <w:tcPrChange w:id="71" w:author="Dalton Solano dos Reis" w:date="2024-05-20T18:28:00Z">
              <w:tcPr>
                <w:tcW w:w="3697" w:type="dxa"/>
                <w:gridSpan w:val="2"/>
                <w:vMerge w:val="restart"/>
                <w:shd w:val="clear" w:color="auto" w:fill="auto"/>
              </w:tcPr>
            </w:tcPrChange>
          </w:tcPr>
          <w:p w14:paraId="4A0ED630" w14:textId="77777777" w:rsidR="0042572D" w:rsidRDefault="0042572D" w:rsidP="00F418A3">
            <w:pPr>
              <w:pStyle w:val="TF-TEXTOQUADRO"/>
              <w:jc w:val="center"/>
              <w:rPr>
                <w:rStyle w:val="normaltextrun"/>
                <w:color w:val="000000"/>
                <w:szCs w:val="22"/>
                <w:shd w:val="clear" w:color="auto" w:fill="FFFFFF"/>
              </w:rPr>
            </w:pPr>
          </w:p>
          <w:p w14:paraId="2D01CD59" w14:textId="77777777" w:rsidR="0042572D" w:rsidRDefault="0042572D" w:rsidP="00F418A3">
            <w:pPr>
              <w:pStyle w:val="TF-TEXTOQUADRO"/>
              <w:jc w:val="center"/>
              <w:rPr>
                <w:rStyle w:val="normaltextrun"/>
              </w:rPr>
            </w:pPr>
          </w:p>
          <w:p w14:paraId="16FA2477" w14:textId="363BBE57" w:rsidR="0042572D" w:rsidRDefault="0042572D" w:rsidP="00F418A3">
            <w:pPr>
              <w:pStyle w:val="TF-TEXTOQUADRO"/>
              <w:jc w:val="center"/>
            </w:pPr>
            <w:r>
              <w:rPr>
                <w:rStyle w:val="normaltextrun"/>
                <w:color w:val="000000"/>
                <w:szCs w:val="22"/>
                <w:shd w:val="clear" w:color="auto" w:fill="FFFFFF"/>
              </w:rPr>
              <w:t>Inteligência Artificial no Marketing Digital</w:t>
            </w:r>
            <w:r>
              <w:rPr>
                <w:rStyle w:val="eop"/>
                <w:color w:val="000000"/>
                <w:szCs w:val="22"/>
                <w:shd w:val="clear" w:color="auto" w:fill="FFFFFF"/>
              </w:rPr>
              <w:t> </w:t>
            </w:r>
          </w:p>
        </w:tc>
        <w:tc>
          <w:tcPr>
            <w:tcW w:w="3549" w:type="dxa"/>
            <w:shd w:val="clear" w:color="auto" w:fill="auto"/>
            <w:tcPrChange w:id="72" w:author="Dalton Solano dos Reis" w:date="2024-05-20T18:28:00Z">
              <w:tcPr>
                <w:tcW w:w="3249" w:type="dxa"/>
                <w:shd w:val="clear" w:color="auto" w:fill="auto"/>
              </w:tcPr>
            </w:tcPrChange>
          </w:tcPr>
          <w:p w14:paraId="1555BA3B" w14:textId="02E7174F"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Change w:id="73" w:author="Dalton Solano dos Reis" w:date="2024-05-20T18:28:00Z">
              <w:tcPr>
                <w:tcW w:w="1843" w:type="dxa"/>
              </w:tcPr>
            </w:tcPrChange>
          </w:tcPr>
          <w:p w14:paraId="7F690E10" w14:textId="4A50B105" w:rsidR="0042572D" w:rsidRDefault="0042572D" w:rsidP="00F418A3">
            <w:pPr>
              <w:pStyle w:val="TF-TEXTOQUADRO"/>
              <w:jc w:val="center"/>
            </w:pPr>
            <w:r>
              <w:rPr>
                <w:rStyle w:val="normaltextrun"/>
                <w:color w:val="000000"/>
                <w:szCs w:val="22"/>
                <w:shd w:val="clear" w:color="auto" w:fill="FFFFFF"/>
              </w:rPr>
              <w:t>Antunes (2023)</w:t>
            </w:r>
          </w:p>
        </w:tc>
      </w:tr>
      <w:tr w:rsidR="0042572D" w14:paraId="698AA75C" w14:textId="77777777" w:rsidTr="00C10C92">
        <w:trPr>
          <w:jc w:val="center"/>
          <w:trPrChange w:id="74" w:author="Dalton Solano dos Reis" w:date="2024-05-20T18:28:00Z">
            <w:trPr>
              <w:jc w:val="center"/>
            </w:trPr>
          </w:trPrChange>
        </w:trPr>
        <w:tc>
          <w:tcPr>
            <w:tcW w:w="3397" w:type="dxa"/>
            <w:vMerge/>
            <w:shd w:val="clear" w:color="auto" w:fill="auto"/>
            <w:tcPrChange w:id="75" w:author="Dalton Solano dos Reis" w:date="2024-05-20T18:28:00Z">
              <w:tcPr>
                <w:tcW w:w="3697" w:type="dxa"/>
                <w:gridSpan w:val="2"/>
                <w:vMerge/>
                <w:shd w:val="clear" w:color="auto" w:fill="auto"/>
              </w:tcPr>
            </w:tcPrChange>
          </w:tcPr>
          <w:p w14:paraId="19F18901" w14:textId="77777777" w:rsidR="0042572D" w:rsidRDefault="0042572D" w:rsidP="00F418A3">
            <w:pPr>
              <w:pStyle w:val="TF-TEXTOQUADRO"/>
              <w:jc w:val="center"/>
            </w:pPr>
          </w:p>
        </w:tc>
        <w:tc>
          <w:tcPr>
            <w:tcW w:w="3549" w:type="dxa"/>
            <w:shd w:val="clear" w:color="auto" w:fill="auto"/>
            <w:tcPrChange w:id="76" w:author="Dalton Solano dos Reis" w:date="2024-05-20T18:28:00Z">
              <w:tcPr>
                <w:tcW w:w="3249" w:type="dxa"/>
                <w:shd w:val="clear" w:color="auto" w:fill="auto"/>
              </w:tcPr>
            </w:tcPrChange>
          </w:tcPr>
          <w:p w14:paraId="6221AD73" w14:textId="4C80B7EC"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Change w:id="77" w:author="Dalton Solano dos Reis" w:date="2024-05-20T18:28:00Z">
              <w:tcPr>
                <w:tcW w:w="1843" w:type="dxa"/>
              </w:tcPr>
            </w:tcPrChange>
          </w:tcPr>
          <w:p w14:paraId="4084FAB1" w14:textId="480AA225" w:rsidR="0042572D" w:rsidRDefault="0042572D" w:rsidP="00F418A3">
            <w:pPr>
              <w:pStyle w:val="TF-TEXTOQUADRO"/>
              <w:jc w:val="center"/>
            </w:pPr>
            <w:r>
              <w:rPr>
                <w:rStyle w:val="normaltextrun"/>
                <w:color w:val="000000"/>
                <w:szCs w:val="22"/>
                <w:shd w:val="clear" w:color="auto" w:fill="FFFFFF"/>
              </w:rPr>
              <w:t>Silva; Belluzzo; Valente (2023)</w:t>
            </w:r>
            <w:r>
              <w:rPr>
                <w:rStyle w:val="eop"/>
                <w:color w:val="000000"/>
                <w:szCs w:val="22"/>
                <w:shd w:val="clear" w:color="auto" w:fill="FFFFFF"/>
              </w:rPr>
              <w:t> </w:t>
            </w:r>
          </w:p>
        </w:tc>
      </w:tr>
      <w:tr w:rsidR="0042572D" w14:paraId="4E27460C" w14:textId="77777777" w:rsidTr="00C10C92">
        <w:trPr>
          <w:jc w:val="center"/>
          <w:trPrChange w:id="78" w:author="Dalton Solano dos Reis" w:date="2024-05-20T18:28:00Z">
            <w:trPr>
              <w:jc w:val="center"/>
            </w:trPr>
          </w:trPrChange>
        </w:trPr>
        <w:tc>
          <w:tcPr>
            <w:tcW w:w="3397" w:type="dxa"/>
            <w:vMerge/>
            <w:shd w:val="clear" w:color="auto" w:fill="auto"/>
            <w:tcPrChange w:id="79" w:author="Dalton Solano dos Reis" w:date="2024-05-20T18:28:00Z">
              <w:tcPr>
                <w:tcW w:w="3697" w:type="dxa"/>
                <w:gridSpan w:val="2"/>
                <w:vMerge/>
                <w:shd w:val="clear" w:color="auto" w:fill="auto"/>
              </w:tcPr>
            </w:tcPrChange>
          </w:tcPr>
          <w:p w14:paraId="3F938A2E" w14:textId="77777777" w:rsidR="0042572D" w:rsidRDefault="0042572D" w:rsidP="00F418A3">
            <w:pPr>
              <w:pStyle w:val="TF-TEXTOQUADRO"/>
              <w:jc w:val="center"/>
            </w:pPr>
          </w:p>
        </w:tc>
        <w:tc>
          <w:tcPr>
            <w:tcW w:w="3549" w:type="dxa"/>
            <w:shd w:val="clear" w:color="auto" w:fill="auto"/>
            <w:tcPrChange w:id="80" w:author="Dalton Solano dos Reis" w:date="2024-05-20T18:28:00Z">
              <w:tcPr>
                <w:tcW w:w="3249" w:type="dxa"/>
                <w:shd w:val="clear" w:color="auto" w:fill="auto"/>
              </w:tcPr>
            </w:tcPrChange>
          </w:tcPr>
          <w:p w14:paraId="1A28DCCE" w14:textId="13318A8E"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Change w:id="81" w:author="Dalton Solano dos Reis" w:date="2024-05-20T18:28:00Z">
              <w:tcPr>
                <w:tcW w:w="1843" w:type="dxa"/>
              </w:tcPr>
            </w:tcPrChange>
          </w:tcPr>
          <w:p w14:paraId="28E87FCA" w14:textId="5FB842E4" w:rsidR="0042572D" w:rsidRDefault="0042572D" w:rsidP="00F418A3">
            <w:pPr>
              <w:pStyle w:val="TF-TEXTOQUADRO"/>
              <w:jc w:val="center"/>
            </w:pPr>
            <w:r>
              <w:rPr>
                <w:rStyle w:val="normaltextrun"/>
                <w:color w:val="000000"/>
                <w:szCs w:val="22"/>
                <w:shd w:val="clear" w:color="auto" w:fill="FFFFFF"/>
              </w:rPr>
              <w:t xml:space="preserve">Medeiro </w:t>
            </w:r>
            <w:r>
              <w:rPr>
                <w:rStyle w:val="normaltextrun"/>
                <w:i/>
                <w:iCs/>
                <w:color w:val="000000"/>
                <w:szCs w:val="22"/>
                <w:shd w:val="clear" w:color="auto" w:fill="FFFFFF"/>
              </w:rPr>
              <w:t>et al.</w:t>
            </w:r>
            <w:r>
              <w:rPr>
                <w:rStyle w:val="normaltextrun"/>
                <w:color w:val="000000"/>
                <w:szCs w:val="22"/>
                <w:shd w:val="clear" w:color="auto" w:fill="FFFFFF"/>
              </w:rPr>
              <w:t xml:space="preserve"> (2022)</w:t>
            </w:r>
            <w:r>
              <w:rPr>
                <w:rStyle w:val="eop"/>
                <w:color w:val="000000"/>
                <w:szCs w:val="22"/>
                <w:shd w:val="clear" w:color="auto" w:fill="FFFFFF"/>
              </w:rPr>
              <w:t> </w:t>
            </w:r>
          </w:p>
        </w:tc>
      </w:tr>
      <w:tr w:rsidR="0042572D" w14:paraId="4F0655D1" w14:textId="77777777" w:rsidTr="00C10C92">
        <w:trPr>
          <w:jc w:val="center"/>
          <w:trPrChange w:id="82" w:author="Dalton Solano dos Reis" w:date="2024-05-20T18:28:00Z">
            <w:trPr>
              <w:jc w:val="center"/>
            </w:trPr>
          </w:trPrChange>
        </w:trPr>
        <w:tc>
          <w:tcPr>
            <w:tcW w:w="3397" w:type="dxa"/>
            <w:vMerge w:val="restart"/>
            <w:shd w:val="clear" w:color="auto" w:fill="auto"/>
            <w:tcPrChange w:id="83" w:author="Dalton Solano dos Reis" w:date="2024-05-20T18:28:00Z">
              <w:tcPr>
                <w:tcW w:w="3697" w:type="dxa"/>
                <w:gridSpan w:val="2"/>
                <w:vMerge w:val="restart"/>
                <w:shd w:val="clear" w:color="auto" w:fill="auto"/>
              </w:tcPr>
            </w:tcPrChange>
          </w:tcPr>
          <w:p w14:paraId="275E01B8" w14:textId="77777777" w:rsidR="0042572D" w:rsidRDefault="0042572D" w:rsidP="00F418A3">
            <w:pPr>
              <w:pStyle w:val="TF-TEXTOQUADRO"/>
              <w:jc w:val="center"/>
              <w:rPr>
                <w:rStyle w:val="normaltextrun"/>
                <w:color w:val="000000"/>
                <w:szCs w:val="22"/>
                <w:shd w:val="clear" w:color="auto" w:fill="FFFFFF"/>
              </w:rPr>
            </w:pPr>
          </w:p>
          <w:p w14:paraId="02BB662E" w14:textId="77777777" w:rsidR="0042572D" w:rsidRDefault="0042572D" w:rsidP="00F418A3">
            <w:pPr>
              <w:pStyle w:val="TF-TEXTOQUADRO"/>
              <w:jc w:val="center"/>
              <w:rPr>
                <w:rStyle w:val="normaltextrun"/>
              </w:rPr>
            </w:pPr>
          </w:p>
          <w:p w14:paraId="32C24C5D" w14:textId="4233A5B3" w:rsidR="0042572D" w:rsidRDefault="0042572D" w:rsidP="0042572D">
            <w:pPr>
              <w:pStyle w:val="TF-TEXTOQUADRO"/>
              <w:jc w:val="center"/>
            </w:pPr>
            <w:r>
              <w:rPr>
                <w:rStyle w:val="normaltextrun"/>
                <w:color w:val="000000"/>
                <w:szCs w:val="22"/>
                <w:shd w:val="clear" w:color="auto" w:fill="FFFFFF"/>
              </w:rPr>
              <w:t>Inteligência Artificial nas Empresas</w:t>
            </w:r>
          </w:p>
        </w:tc>
        <w:tc>
          <w:tcPr>
            <w:tcW w:w="3549" w:type="dxa"/>
            <w:shd w:val="clear" w:color="auto" w:fill="auto"/>
            <w:tcPrChange w:id="84" w:author="Dalton Solano dos Reis" w:date="2024-05-20T18:28:00Z">
              <w:tcPr>
                <w:tcW w:w="3249" w:type="dxa"/>
                <w:shd w:val="clear" w:color="auto" w:fill="auto"/>
              </w:tcPr>
            </w:tcPrChange>
          </w:tcPr>
          <w:p w14:paraId="62F85237" w14:textId="083232CA"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Change w:id="85" w:author="Dalton Solano dos Reis" w:date="2024-05-20T18:28:00Z">
              <w:tcPr>
                <w:tcW w:w="1843" w:type="dxa"/>
              </w:tcPr>
            </w:tcPrChange>
          </w:tcPr>
          <w:p w14:paraId="645525A3" w14:textId="32589267" w:rsidR="0042572D" w:rsidRDefault="0042572D" w:rsidP="00F418A3">
            <w:pPr>
              <w:pStyle w:val="TF-TEXTOQUADRO"/>
              <w:jc w:val="center"/>
            </w:pPr>
            <w:r>
              <w:rPr>
                <w:rStyle w:val="normaltextrun"/>
                <w:color w:val="000000"/>
                <w:szCs w:val="22"/>
                <w:shd w:val="clear" w:color="auto" w:fill="FFFFFF"/>
              </w:rPr>
              <w:t>Pereira (2021)</w:t>
            </w:r>
          </w:p>
        </w:tc>
      </w:tr>
      <w:tr w:rsidR="0042572D" w14:paraId="2C129F30" w14:textId="77777777" w:rsidTr="00C10C92">
        <w:trPr>
          <w:jc w:val="center"/>
          <w:trPrChange w:id="86" w:author="Dalton Solano dos Reis" w:date="2024-05-20T18:28:00Z">
            <w:trPr>
              <w:jc w:val="center"/>
            </w:trPr>
          </w:trPrChange>
        </w:trPr>
        <w:tc>
          <w:tcPr>
            <w:tcW w:w="3397" w:type="dxa"/>
            <w:vMerge/>
            <w:shd w:val="clear" w:color="auto" w:fill="auto"/>
            <w:tcPrChange w:id="87" w:author="Dalton Solano dos Reis" w:date="2024-05-20T18:28:00Z">
              <w:tcPr>
                <w:tcW w:w="3697" w:type="dxa"/>
                <w:gridSpan w:val="2"/>
                <w:vMerge/>
                <w:shd w:val="clear" w:color="auto" w:fill="auto"/>
              </w:tcPr>
            </w:tcPrChange>
          </w:tcPr>
          <w:p w14:paraId="2D4E817F" w14:textId="77777777" w:rsidR="0042572D" w:rsidRDefault="0042572D" w:rsidP="00F418A3">
            <w:pPr>
              <w:pStyle w:val="TF-TEXTOQUADRO"/>
              <w:jc w:val="center"/>
            </w:pPr>
          </w:p>
        </w:tc>
        <w:tc>
          <w:tcPr>
            <w:tcW w:w="3549" w:type="dxa"/>
            <w:shd w:val="clear" w:color="auto" w:fill="auto"/>
            <w:tcPrChange w:id="88" w:author="Dalton Solano dos Reis" w:date="2024-05-20T18:28:00Z">
              <w:tcPr>
                <w:tcW w:w="3249" w:type="dxa"/>
                <w:shd w:val="clear" w:color="auto" w:fill="auto"/>
              </w:tcPr>
            </w:tcPrChange>
          </w:tcPr>
          <w:p w14:paraId="37CAAD25" w14:textId="688BAE3E"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Change w:id="89" w:author="Dalton Solano dos Reis" w:date="2024-05-20T18:28:00Z">
              <w:tcPr>
                <w:tcW w:w="1843" w:type="dxa"/>
              </w:tcPr>
            </w:tcPrChange>
          </w:tcPr>
          <w:p w14:paraId="422016CA" w14:textId="6D9609D4" w:rsidR="0042572D" w:rsidRDefault="0042572D" w:rsidP="00F418A3">
            <w:pPr>
              <w:pStyle w:val="TF-TEXTOQUADRO"/>
              <w:jc w:val="center"/>
            </w:pPr>
            <w:r>
              <w:rPr>
                <w:rStyle w:val="normaltextrun"/>
                <w:color w:val="000000"/>
                <w:szCs w:val="22"/>
                <w:shd w:val="clear" w:color="auto" w:fill="FFFFFF"/>
              </w:rPr>
              <w:t>Oliveira Rezende et al. (2021)</w:t>
            </w:r>
            <w:r>
              <w:rPr>
                <w:rStyle w:val="eop"/>
                <w:color w:val="000000"/>
                <w:szCs w:val="22"/>
                <w:shd w:val="clear" w:color="auto" w:fill="FFFFFF"/>
              </w:rPr>
              <w:t> </w:t>
            </w:r>
          </w:p>
        </w:tc>
      </w:tr>
      <w:tr w:rsidR="0042572D" w14:paraId="438F1196" w14:textId="77777777" w:rsidTr="00C10C92">
        <w:trPr>
          <w:jc w:val="center"/>
          <w:trPrChange w:id="90" w:author="Dalton Solano dos Reis" w:date="2024-05-20T18:28:00Z">
            <w:trPr>
              <w:jc w:val="center"/>
            </w:trPr>
          </w:trPrChange>
        </w:trPr>
        <w:tc>
          <w:tcPr>
            <w:tcW w:w="3397" w:type="dxa"/>
            <w:vMerge/>
            <w:shd w:val="clear" w:color="auto" w:fill="auto"/>
            <w:tcPrChange w:id="91" w:author="Dalton Solano dos Reis" w:date="2024-05-20T18:28:00Z">
              <w:tcPr>
                <w:tcW w:w="3697" w:type="dxa"/>
                <w:gridSpan w:val="2"/>
                <w:vMerge/>
                <w:shd w:val="clear" w:color="auto" w:fill="auto"/>
              </w:tcPr>
            </w:tcPrChange>
          </w:tcPr>
          <w:p w14:paraId="626B74D9" w14:textId="77777777" w:rsidR="0042572D" w:rsidRDefault="0042572D" w:rsidP="00F418A3">
            <w:pPr>
              <w:pStyle w:val="TF-TEXTOQUADRO"/>
              <w:jc w:val="center"/>
            </w:pPr>
          </w:p>
        </w:tc>
        <w:tc>
          <w:tcPr>
            <w:tcW w:w="3549" w:type="dxa"/>
            <w:shd w:val="clear" w:color="auto" w:fill="auto"/>
            <w:tcPrChange w:id="92" w:author="Dalton Solano dos Reis" w:date="2024-05-20T18:28:00Z">
              <w:tcPr>
                <w:tcW w:w="3249" w:type="dxa"/>
                <w:shd w:val="clear" w:color="auto" w:fill="auto"/>
              </w:tcPr>
            </w:tcPrChange>
          </w:tcPr>
          <w:p w14:paraId="4F6E909B" w14:textId="4E4F5765"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Change w:id="93" w:author="Dalton Solano dos Reis" w:date="2024-05-20T18:28:00Z">
              <w:tcPr>
                <w:tcW w:w="1843" w:type="dxa"/>
              </w:tcPr>
            </w:tcPrChange>
          </w:tcPr>
          <w:p w14:paraId="62B548D0" w14:textId="7BA5BAA2" w:rsidR="0042572D" w:rsidRDefault="0042572D" w:rsidP="00F418A3">
            <w:pPr>
              <w:pStyle w:val="TF-TEXTOQUADRO"/>
              <w:jc w:val="center"/>
            </w:pPr>
            <w:r>
              <w:rPr>
                <w:rStyle w:val="normaltextrun"/>
                <w:color w:val="000000"/>
                <w:szCs w:val="22"/>
                <w:shd w:val="clear" w:color="auto" w:fill="FFFFFF"/>
              </w:rPr>
              <w:t xml:space="preserve">Andrade; </w:t>
            </w:r>
            <w:proofErr w:type="spellStart"/>
            <w:r>
              <w:rPr>
                <w:rStyle w:val="normaltextrun"/>
                <w:color w:val="000000"/>
                <w:szCs w:val="22"/>
                <w:shd w:val="clear" w:color="auto" w:fill="FFFFFF"/>
              </w:rPr>
              <w:t>Possat</w:t>
            </w:r>
            <w:proofErr w:type="spellEnd"/>
            <w:r>
              <w:rPr>
                <w:rStyle w:val="normaltextrun"/>
                <w:color w:val="000000"/>
                <w:szCs w:val="22"/>
                <w:shd w:val="clear" w:color="auto" w:fill="FFFFFF"/>
              </w:rPr>
              <w:t xml:space="preserve">; </w:t>
            </w:r>
            <w:proofErr w:type="spellStart"/>
            <w:r>
              <w:rPr>
                <w:rStyle w:val="normaltextrun"/>
                <w:color w:val="000000"/>
                <w:szCs w:val="22"/>
                <w:shd w:val="clear" w:color="auto" w:fill="FFFFFF"/>
              </w:rPr>
              <w:t>Violin</w:t>
            </w:r>
            <w:proofErr w:type="spellEnd"/>
            <w:r>
              <w:rPr>
                <w:rStyle w:val="normaltextrun"/>
                <w:color w:val="000000"/>
                <w:szCs w:val="22"/>
                <w:shd w:val="clear" w:color="auto" w:fill="FFFFFF"/>
              </w:rPr>
              <w:t xml:space="preserve"> (2022)</w:t>
            </w:r>
            <w:r>
              <w:rPr>
                <w:rStyle w:val="eop"/>
                <w:color w:val="000000"/>
                <w:szCs w:val="22"/>
                <w:shd w:val="clear" w:color="auto" w:fill="FFFFFF"/>
              </w:rPr>
              <w:t> </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94" w:name="_Toc54164921"/>
      <w:bookmarkStart w:id="95" w:name="_Toc54165675"/>
      <w:bookmarkStart w:id="96" w:name="_Toc54169333"/>
      <w:bookmarkStart w:id="97" w:name="_Toc96347439"/>
      <w:bookmarkStart w:id="98" w:name="_Toc96357723"/>
      <w:bookmarkStart w:id="99" w:name="_Toc96491866"/>
      <w:bookmarkStart w:id="100" w:name="_Toc411603107"/>
      <w:bookmarkEnd w:id="17"/>
      <w:r>
        <w:t>Justificativa</w:t>
      </w:r>
    </w:p>
    <w:p w14:paraId="1D8A6722" w14:textId="7DD3F101" w:rsidR="0042572D" w:rsidRDefault="0042572D" w:rsidP="00451B94">
      <w:pPr>
        <w:pStyle w:val="TF-TEXTO"/>
        <w:rPr>
          <w:rStyle w:val="eop"/>
          <w:color w:val="000000"/>
          <w:shd w:val="clear" w:color="auto" w:fill="FFFFFF"/>
        </w:rPr>
      </w:pPr>
      <w:r>
        <w:rPr>
          <w:rStyle w:val="normaltextrun"/>
          <w:color w:val="000000"/>
          <w:shd w:val="clear" w:color="auto" w:fill="FFFFFF"/>
        </w:rPr>
        <w:t>Este trabalho tem como objetivo auxiliar a JHC por meio da aplicação de inteligência artificial, focando principalmente na área de marketing. Para alcançar esse propósito, o trabalho se fundamenta nos assuntos abordados na subseção 2.1 e nos trabalhos correlatos apresentados na subseção 2.2.</w:t>
      </w:r>
      <w:r>
        <w:rPr>
          <w:rStyle w:val="eop"/>
          <w:color w:val="000000"/>
          <w:shd w:val="clear" w:color="auto" w:fill="FFFFFF"/>
        </w:rPr>
        <w:t> </w:t>
      </w:r>
    </w:p>
    <w:p w14:paraId="204CFD72" w14:textId="3A0AEAAF" w:rsidR="0042572D" w:rsidRDefault="0042572D" w:rsidP="00451B94">
      <w:pPr>
        <w:pStyle w:val="TF-TEXTO"/>
        <w:rPr>
          <w:rStyle w:val="eop"/>
          <w:color w:val="000000"/>
          <w:shd w:val="clear" w:color="auto" w:fill="FFFFFF"/>
        </w:rPr>
      </w:pPr>
      <w:r>
        <w:rPr>
          <w:rStyle w:val="normaltextrun"/>
          <w:color w:val="000000"/>
          <w:shd w:val="clear" w:color="auto" w:fill="FFFFFF"/>
        </w:rPr>
        <w:t xml:space="preserve">A implementação da </w:t>
      </w:r>
      <w:del w:id="101" w:author="Dalton Solano dos Reis" w:date="2024-05-20T18:29:00Z">
        <w:r w:rsidDel="00C10C92">
          <w:rPr>
            <w:rStyle w:val="normaltextrun"/>
            <w:color w:val="000000"/>
            <w:shd w:val="clear" w:color="auto" w:fill="FFFFFF"/>
          </w:rPr>
          <w:delText>inteligência artificial</w:delText>
        </w:r>
      </w:del>
      <w:ins w:id="102" w:author="Dalton Solano dos Reis" w:date="2024-05-20T18:29:00Z">
        <w:r w:rsidR="00C10C92">
          <w:rPr>
            <w:rStyle w:val="normaltextrun"/>
            <w:color w:val="000000"/>
            <w:shd w:val="clear" w:color="auto" w:fill="FFFFFF"/>
          </w:rPr>
          <w:t>IA</w:t>
        </w:r>
      </w:ins>
      <w:r>
        <w:rPr>
          <w:rStyle w:val="normaltextrun"/>
          <w:color w:val="000000"/>
          <w:shd w:val="clear" w:color="auto" w:fill="FFFFFF"/>
        </w:rPr>
        <w:t xml:space="preserve"> no marketing pode proporcionar uma significativa otimização de desempenho, possibilitando a análise e interpretação de dados em tempo real para decisões mais assertivas. Além disso, a IA permite uma personalização mais eficaz do conteúdo, adaptando-o às preferências e comportamentos individuais dos consumidores. Outro benefício é a capacidade de segmentação avançada do público-alvo, permitindo campanhas mais direcionadas e eficientes. Essas vantagens contribuem para a redução de custos operacionais e, por meio do marketing preditivo, possibilitam antecipar tendências e comportamentos do mercado, proporcionando uma vantagem competitiva para a empresa (ANTUNES, 2023).</w:t>
      </w:r>
      <w:r>
        <w:rPr>
          <w:rStyle w:val="eop"/>
          <w:color w:val="000000"/>
          <w:shd w:val="clear" w:color="auto" w:fill="FFFFFF"/>
        </w:rPr>
        <w:t> </w:t>
      </w:r>
    </w:p>
    <w:p w14:paraId="27FA8442" w14:textId="4F401762" w:rsidR="0042572D" w:rsidRDefault="0042572D" w:rsidP="00451B94">
      <w:pPr>
        <w:pStyle w:val="TF-TEXTO"/>
        <w:rPr>
          <w:rStyle w:val="eop"/>
          <w:color w:val="000000"/>
          <w:shd w:val="clear" w:color="auto" w:fill="FFFFFF"/>
        </w:rPr>
      </w:pPr>
      <w:r>
        <w:rPr>
          <w:rStyle w:val="normaltextrun"/>
          <w:color w:val="000000"/>
          <w:shd w:val="clear" w:color="auto" w:fill="FFFFFF"/>
        </w:rPr>
        <w:t xml:space="preserve">A inteligência artificial oferece diversas oportunidades para aprimorar as estratégias de marketing, permitindo às empresas entenderem melhor seus clientes, personalizar suas experiências e otimizar suas campanhas (SILVA; BELLUZZO; VALENTE, 2023). Empresas que não adotarem a IA podem perder competitividade no mercado, enquanto as que a utilizam ganham diferencial competitivo e economizam recursos com maior assertividade em suas ações (MEDEIRO </w:t>
      </w:r>
      <w:r>
        <w:rPr>
          <w:rStyle w:val="normaltextrun"/>
          <w:i/>
          <w:iCs/>
          <w:color w:val="000000"/>
          <w:shd w:val="clear" w:color="auto" w:fill="FFFFFF"/>
        </w:rPr>
        <w:t>et al.</w:t>
      </w:r>
      <w:r>
        <w:rPr>
          <w:rStyle w:val="normaltextrun"/>
          <w:color w:val="000000"/>
          <w:shd w:val="clear" w:color="auto" w:fill="FFFFFF"/>
        </w:rPr>
        <w:t>, 2022).</w:t>
      </w:r>
      <w:r>
        <w:rPr>
          <w:rStyle w:val="eop"/>
          <w:color w:val="000000"/>
          <w:shd w:val="clear" w:color="auto" w:fill="FFFFFF"/>
        </w:rPr>
        <w:t> </w:t>
      </w:r>
    </w:p>
    <w:p w14:paraId="169E64FB" w14:textId="7A459A44" w:rsidR="0042572D" w:rsidRDefault="0042572D" w:rsidP="00451B94">
      <w:pPr>
        <w:pStyle w:val="TF-TEXTO"/>
        <w:rPr>
          <w:rStyle w:val="eop"/>
          <w:color w:val="000000"/>
          <w:shd w:val="clear" w:color="auto" w:fill="FFFFFF"/>
        </w:rPr>
      </w:pPr>
      <w:r>
        <w:rPr>
          <w:rStyle w:val="normaltextrun"/>
          <w:color w:val="000000"/>
          <w:shd w:val="clear" w:color="auto" w:fill="FFFFFF"/>
        </w:rPr>
        <w:t xml:space="preserve">A IA já impulsionou mais de 20% dos ganhos de empresas fora do setor tecnológico. Portanto, é viável para qualquer organização obter significativo retorno com a IA, desde que sua aplicação seja eficaz e contínua (RODRIGUES; ANDRADE, 2021). Observa-se que a </w:t>
      </w:r>
      <w:r>
        <w:rPr>
          <w:rStyle w:val="normaltextrun"/>
          <w:color w:val="000000"/>
          <w:shd w:val="clear" w:color="auto" w:fill="FFFFFF"/>
        </w:rPr>
        <w:lastRenderedPageBreak/>
        <w:t xml:space="preserve">otimização de tempo versus redução de custos, assim como o aumento na produção versus acurácia de resultados, é proporcionada pela </w:t>
      </w:r>
      <w:del w:id="103" w:author="Dalton Solano dos Reis" w:date="2024-05-20T18:31:00Z">
        <w:r w:rsidDel="00C10C92">
          <w:rPr>
            <w:rStyle w:val="normaltextrun"/>
            <w:color w:val="000000"/>
            <w:shd w:val="clear" w:color="auto" w:fill="FFFFFF"/>
          </w:rPr>
          <w:delText>inteligência artificial</w:delText>
        </w:r>
      </w:del>
      <w:ins w:id="104" w:author="Dalton Solano dos Reis" w:date="2024-05-20T18:31:00Z">
        <w:r w:rsidR="00C10C92">
          <w:rPr>
            <w:rStyle w:val="normaltextrun"/>
            <w:color w:val="000000"/>
            <w:shd w:val="clear" w:color="auto" w:fill="FFFFFF"/>
          </w:rPr>
          <w:t>IA</w:t>
        </w:r>
      </w:ins>
      <w:r>
        <w:rPr>
          <w:rStyle w:val="normaltextrun"/>
          <w:color w:val="000000"/>
          <w:shd w:val="clear" w:color="auto" w:fill="FFFFFF"/>
        </w:rPr>
        <w:t xml:space="preserve"> (ANDRADE; POSSATO; VIOLIN, 2022).</w:t>
      </w:r>
      <w:r>
        <w:rPr>
          <w:rStyle w:val="eop"/>
          <w:color w:val="000000"/>
          <w:shd w:val="clear" w:color="auto" w:fill="FFFFFF"/>
        </w:rPr>
        <w:t> </w:t>
      </w:r>
    </w:p>
    <w:p w14:paraId="527A9AF4" w14:textId="6371E0E1" w:rsidR="0042572D" w:rsidRDefault="0042572D" w:rsidP="00451B94">
      <w:pPr>
        <w:pStyle w:val="TF-TEXTO"/>
        <w:rPr>
          <w:rStyle w:val="eop"/>
          <w:color w:val="000000"/>
          <w:shd w:val="clear" w:color="auto" w:fill="FFFFFF"/>
        </w:rPr>
      </w:pPr>
      <w:r>
        <w:rPr>
          <w:rStyle w:val="normaltextrun"/>
          <w:color w:val="000000"/>
          <w:shd w:val="clear" w:color="auto" w:fill="FFFFFF"/>
        </w:rPr>
        <w:t xml:space="preserve">Com base no exposto, torna-se evidente a relevância deste trabalho para o campo de aplicação, representando uma contribuição significativa para a JHC, especialmente na área de marketing. A implementação da </w:t>
      </w:r>
      <w:del w:id="105" w:author="Dalton Solano dos Reis" w:date="2024-05-20T18:31:00Z">
        <w:r w:rsidDel="00C10C92">
          <w:rPr>
            <w:rStyle w:val="normaltextrun"/>
            <w:color w:val="000000"/>
            <w:shd w:val="clear" w:color="auto" w:fill="FFFFFF"/>
          </w:rPr>
          <w:delText>inteligência artificial</w:delText>
        </w:r>
      </w:del>
      <w:ins w:id="106" w:author="Dalton Solano dos Reis" w:date="2024-05-20T18:31:00Z">
        <w:r w:rsidR="00C10C92">
          <w:rPr>
            <w:rStyle w:val="normaltextrun"/>
            <w:color w:val="000000"/>
            <w:shd w:val="clear" w:color="auto" w:fill="FFFFFF"/>
          </w:rPr>
          <w:t>IA</w:t>
        </w:r>
      </w:ins>
      <w:r>
        <w:rPr>
          <w:rStyle w:val="normaltextrun"/>
          <w:color w:val="000000"/>
          <w:shd w:val="clear" w:color="auto" w:fill="FFFFFF"/>
        </w:rPr>
        <w:t xml:space="preserve"> busca tornar as estratégias de marketing mais assertivas e eficientes, economizando tempo dos colaboradores. Assim, outras empresas e pesquisadores podem se inspirar neste estudo para compreender os benefícios que podem ser alcançados com a </w:t>
      </w:r>
      <w:del w:id="107" w:author="Dalton Solano dos Reis" w:date="2024-05-20T18:32:00Z">
        <w:r w:rsidDel="00C10C92">
          <w:rPr>
            <w:rStyle w:val="normaltextrun"/>
            <w:color w:val="000000"/>
            <w:shd w:val="clear" w:color="auto" w:fill="FFFFFF"/>
          </w:rPr>
          <w:delText>inteligência artificial</w:delText>
        </w:r>
      </w:del>
      <w:ins w:id="108" w:author="Dalton Solano dos Reis" w:date="2024-05-20T18:32:00Z">
        <w:r w:rsidR="00C10C92">
          <w:rPr>
            <w:rStyle w:val="normaltextrun"/>
            <w:color w:val="000000"/>
            <w:shd w:val="clear" w:color="auto" w:fill="FFFFFF"/>
          </w:rPr>
          <w:t>IA</w:t>
        </w:r>
      </w:ins>
      <w:r>
        <w:rPr>
          <w:rStyle w:val="normaltextrun"/>
          <w:color w:val="000000"/>
          <w:shd w:val="clear" w:color="auto" w:fill="FFFFFF"/>
        </w:rPr>
        <w:t>.</w:t>
      </w:r>
      <w:r>
        <w:rPr>
          <w:rStyle w:val="eop"/>
          <w:color w:val="000000"/>
          <w:shd w:val="clear" w:color="auto" w:fill="FFFFFF"/>
        </w:rPr>
        <w:t> </w:t>
      </w:r>
    </w:p>
    <w:p w14:paraId="3B18EF5B" w14:textId="3BCCD50D" w:rsidR="0042572D" w:rsidRDefault="0042572D" w:rsidP="00451B94">
      <w:pPr>
        <w:pStyle w:val="TF-TEXTO"/>
      </w:pPr>
      <w:r>
        <w:rPr>
          <w:rStyle w:val="normaltextrun"/>
          <w:color w:val="000000"/>
          <w:shd w:val="clear" w:color="auto" w:fill="FFFFFF"/>
        </w:rPr>
        <w:t xml:space="preserve">O projeto em questão demonstra aderência ao eixo "Gestão de Sistemas de Informação e da Tecnologia da Informação" ao focar na aplicação da </w:t>
      </w:r>
      <w:del w:id="109" w:author="Dalton Solano dos Reis" w:date="2024-05-20T18:32:00Z">
        <w:r w:rsidDel="00C10C92">
          <w:rPr>
            <w:rStyle w:val="normaltextrun"/>
            <w:color w:val="000000"/>
            <w:shd w:val="clear" w:color="auto" w:fill="FFFFFF"/>
          </w:rPr>
          <w:delText>inteligência artificial</w:delText>
        </w:r>
      </w:del>
      <w:ins w:id="110" w:author="Dalton Solano dos Reis" w:date="2024-05-20T18:32:00Z">
        <w:r w:rsidR="00C10C92">
          <w:rPr>
            <w:rStyle w:val="normaltextrun"/>
            <w:color w:val="000000"/>
            <w:shd w:val="clear" w:color="auto" w:fill="FFFFFF"/>
          </w:rPr>
          <w:t>IA</w:t>
        </w:r>
      </w:ins>
      <w:r>
        <w:rPr>
          <w:rStyle w:val="normaltextrun"/>
          <w:color w:val="000000"/>
          <w:shd w:val="clear" w:color="auto" w:fill="FFFFFF"/>
        </w:rPr>
        <w:t xml:space="preserve"> para otimizar os processos de marketing da JHC. Ao identificar demandas, propor soluções tecnológicas alinhadas aos objetivos organizacionais e implementar mudanças para melhorar a eficiência e eficácia dos sistemas de informação da empresa, contribui diretamente para a gestão e governança de sistemas de informação. Além disso, a abordagem adotada envolve planejamento, acompanhamento e avaliação de projetos de tecnologia da informação, promovendo melhorias contínuas e garantindo o alinhamento dos sistemas de informação aos objetivos estratégicos da organização. Assim, reflete a aplicação prática dos conceitos, métodos, técnicas e ferramentas pertinentes ao gerenciamento de sistemas de informação e tecnologia da informação, conforme os conteúdos e competências derivadas do eixo escolhido.</w:t>
      </w:r>
      <w:r>
        <w:rPr>
          <w:rStyle w:val="eop"/>
          <w:color w:val="000000"/>
          <w:shd w:val="clear" w:color="auto" w:fill="FFFFFF"/>
        </w:rPr>
        <w:t> </w:t>
      </w:r>
    </w:p>
    <w:p w14:paraId="002AF629" w14:textId="77777777" w:rsidR="00451B94" w:rsidRDefault="00451B94" w:rsidP="00CD1BD6">
      <w:pPr>
        <w:pStyle w:val="Ttulo1"/>
      </w:pPr>
      <w:commentRangeStart w:id="111"/>
      <w:commentRangeStart w:id="112"/>
      <w:r>
        <w:t>METODOLOGIA</w:t>
      </w:r>
      <w:commentRangeEnd w:id="111"/>
      <w:r w:rsidR="00C10C92">
        <w:rPr>
          <w:rStyle w:val="Refdecomentrio"/>
          <w:b w:val="0"/>
          <w:caps w:val="0"/>
        </w:rPr>
        <w:commentReference w:id="111"/>
      </w:r>
      <w:commentRangeEnd w:id="112"/>
      <w:r w:rsidR="00C10C92">
        <w:rPr>
          <w:rStyle w:val="Refdecomentrio"/>
          <w:b w:val="0"/>
          <w:caps w:val="0"/>
        </w:rPr>
        <w:commentReference w:id="112"/>
      </w:r>
    </w:p>
    <w:p w14:paraId="00971AAD" w14:textId="54CCFE15" w:rsidR="0042572D" w:rsidRDefault="0042572D" w:rsidP="00451B94">
      <w:pPr>
        <w:pStyle w:val="TF-TEXTO"/>
        <w:rPr>
          <w:rStyle w:val="eop"/>
          <w:color w:val="000000"/>
          <w:shd w:val="clear" w:color="auto" w:fill="FFFFFF"/>
        </w:rPr>
      </w:pPr>
      <w:r>
        <w:rPr>
          <w:rStyle w:val="normaltextrun"/>
          <w:color w:val="000000"/>
          <w:shd w:val="clear" w:color="auto" w:fill="FFFFFF"/>
        </w:rPr>
        <w:t xml:space="preserve">a) </w:t>
      </w:r>
      <w:ins w:id="113" w:author="Dalton Solano dos Reis" w:date="2024-05-20T18:33:00Z">
        <w:r w:rsidR="00C10C92">
          <w:rPr>
            <w:rStyle w:val="normaltextrun"/>
            <w:color w:val="000000"/>
            <w:shd w:val="clear" w:color="auto" w:fill="FFFFFF"/>
          </w:rPr>
          <w:t>e</w:t>
        </w:r>
      </w:ins>
      <w:del w:id="114" w:author="Dalton Solano dos Reis" w:date="2024-05-20T18:33:00Z">
        <w:r w:rsidDel="00C10C92">
          <w:rPr>
            <w:rStyle w:val="normaltextrun"/>
            <w:color w:val="000000"/>
            <w:shd w:val="clear" w:color="auto" w:fill="FFFFFF"/>
          </w:rPr>
          <w:delText>E</w:delText>
        </w:r>
      </w:del>
      <w:r>
        <w:rPr>
          <w:rStyle w:val="normaltextrun"/>
          <w:color w:val="000000"/>
          <w:shd w:val="clear" w:color="auto" w:fill="FFFFFF"/>
        </w:rPr>
        <w:t xml:space="preserve">ntrevistas com </w:t>
      </w:r>
      <w:ins w:id="115" w:author="Dalton Solano dos Reis" w:date="2024-05-20T18:33:00Z">
        <w:r w:rsidR="00C10C92">
          <w:rPr>
            <w:rStyle w:val="normaltextrun"/>
            <w:color w:val="000000"/>
            <w:shd w:val="clear" w:color="auto" w:fill="FFFFFF"/>
          </w:rPr>
          <w:t>c</w:t>
        </w:r>
      </w:ins>
      <w:del w:id="116" w:author="Dalton Solano dos Reis" w:date="2024-05-20T18:33:00Z">
        <w:r w:rsidDel="00C10C92">
          <w:rPr>
            <w:rStyle w:val="normaltextrun"/>
            <w:color w:val="000000"/>
            <w:shd w:val="clear" w:color="auto" w:fill="FFFFFF"/>
          </w:rPr>
          <w:delText>C</w:delText>
        </w:r>
      </w:del>
      <w:r>
        <w:rPr>
          <w:rStyle w:val="normaltextrun"/>
          <w:color w:val="000000"/>
          <w:shd w:val="clear" w:color="auto" w:fill="FFFFFF"/>
        </w:rPr>
        <w:t xml:space="preserve">olaboradores: </w:t>
      </w:r>
      <w:ins w:id="117" w:author="Dalton Solano dos Reis" w:date="2024-05-20T18:33:00Z">
        <w:r w:rsidR="00C10C92">
          <w:rPr>
            <w:rStyle w:val="normaltextrun"/>
            <w:color w:val="000000"/>
            <w:shd w:val="clear" w:color="auto" w:fill="FFFFFF"/>
          </w:rPr>
          <w:t>r</w:t>
        </w:r>
      </w:ins>
      <w:del w:id="118" w:author="Dalton Solano dos Reis" w:date="2024-05-20T18:33:00Z">
        <w:r w:rsidDel="00C10C92">
          <w:rPr>
            <w:rStyle w:val="normaltextrun"/>
            <w:color w:val="000000"/>
            <w:shd w:val="clear" w:color="auto" w:fill="FFFFFF"/>
          </w:rPr>
          <w:delText>R</w:delText>
        </w:r>
      </w:del>
      <w:r>
        <w:rPr>
          <w:rStyle w:val="normaltextrun"/>
          <w:color w:val="000000"/>
          <w:shd w:val="clear" w:color="auto" w:fill="FFFFFF"/>
        </w:rPr>
        <w:t xml:space="preserve">ealizar entrevistas com vendedores e gerentes da empresa para compreender quais dados são considerados importantes para o negócio. Utilizar entrevistas semiestruturadas, questionários e anotações para coleta de </w:t>
      </w:r>
      <w:commentRangeStart w:id="119"/>
      <w:r>
        <w:rPr>
          <w:rStyle w:val="normaltextrun"/>
          <w:color w:val="000000"/>
          <w:shd w:val="clear" w:color="auto" w:fill="FFFFFF"/>
        </w:rPr>
        <w:t>informações.</w:t>
      </w:r>
      <w:r>
        <w:rPr>
          <w:rStyle w:val="eop"/>
          <w:color w:val="000000"/>
          <w:shd w:val="clear" w:color="auto" w:fill="FFFFFF"/>
        </w:rPr>
        <w:t> </w:t>
      </w:r>
      <w:commentRangeEnd w:id="119"/>
      <w:r w:rsidR="00C10C92">
        <w:rPr>
          <w:rStyle w:val="Refdecomentrio"/>
        </w:rPr>
        <w:commentReference w:id="119"/>
      </w:r>
    </w:p>
    <w:p w14:paraId="1A62EF8B" w14:textId="49F76272" w:rsidR="0042572D" w:rsidRDefault="0042572D" w:rsidP="00451B94">
      <w:pPr>
        <w:pStyle w:val="TF-TEXTO"/>
        <w:rPr>
          <w:rStyle w:val="eop"/>
          <w:color w:val="000000"/>
          <w:shd w:val="clear" w:color="auto" w:fill="FFFFFF"/>
        </w:rPr>
      </w:pPr>
      <w:r>
        <w:rPr>
          <w:rStyle w:val="normaltextrun"/>
          <w:color w:val="000000"/>
          <w:shd w:val="clear" w:color="auto" w:fill="FFFFFF"/>
        </w:rPr>
        <w:t xml:space="preserve">b) </w:t>
      </w:r>
      <w:ins w:id="120" w:author="Dalton Solano dos Reis" w:date="2024-05-20T18:34:00Z">
        <w:r w:rsidR="00C10C92">
          <w:rPr>
            <w:rStyle w:val="normaltextrun"/>
            <w:color w:val="000000"/>
            <w:shd w:val="clear" w:color="auto" w:fill="FFFFFF"/>
          </w:rPr>
          <w:t>i</w:t>
        </w:r>
      </w:ins>
      <w:del w:id="121" w:author="Dalton Solano dos Reis" w:date="2024-05-20T18:34:00Z">
        <w:r w:rsidDel="00C10C92">
          <w:rPr>
            <w:rStyle w:val="normaltextrun"/>
            <w:color w:val="000000"/>
            <w:shd w:val="clear" w:color="auto" w:fill="FFFFFF"/>
          </w:rPr>
          <w:delText>I</w:delText>
        </w:r>
      </w:del>
      <w:r>
        <w:rPr>
          <w:rStyle w:val="normaltextrun"/>
          <w:color w:val="000000"/>
          <w:shd w:val="clear" w:color="auto" w:fill="FFFFFF"/>
        </w:rPr>
        <w:t xml:space="preserve">ntegração de </w:t>
      </w:r>
      <w:del w:id="122" w:author="Dalton Solano dos Reis" w:date="2024-05-20T18:34:00Z">
        <w:r w:rsidDel="00C10C92">
          <w:rPr>
            <w:rStyle w:val="normaltextrun"/>
            <w:color w:val="000000"/>
            <w:shd w:val="clear" w:color="auto" w:fill="FFFFFF"/>
          </w:rPr>
          <w:delText>Tecnologias</w:delText>
        </w:r>
      </w:del>
      <w:ins w:id="123" w:author="Dalton Solano dos Reis" w:date="2024-05-20T18:34:00Z">
        <w:r w:rsidR="00C10C92">
          <w:rPr>
            <w:rStyle w:val="normaltextrun"/>
            <w:color w:val="000000"/>
            <w:shd w:val="clear" w:color="auto" w:fill="FFFFFF"/>
          </w:rPr>
          <w:t>t</w:t>
        </w:r>
        <w:r w:rsidR="00C10C92">
          <w:rPr>
            <w:rStyle w:val="normaltextrun"/>
            <w:color w:val="000000"/>
            <w:shd w:val="clear" w:color="auto" w:fill="FFFFFF"/>
          </w:rPr>
          <w:t>ecnologias</w:t>
        </w:r>
      </w:ins>
      <w:r>
        <w:rPr>
          <w:rStyle w:val="normaltextrun"/>
          <w:color w:val="000000"/>
          <w:shd w:val="clear" w:color="auto" w:fill="FFFFFF"/>
        </w:rPr>
        <w:t xml:space="preserve">: </w:t>
      </w:r>
      <w:del w:id="124" w:author="Dalton Solano dos Reis" w:date="2024-05-20T18:34:00Z">
        <w:r w:rsidDel="00C10C92">
          <w:rPr>
            <w:rStyle w:val="normaltextrun"/>
            <w:color w:val="000000"/>
            <w:shd w:val="clear" w:color="auto" w:fill="FFFFFF"/>
          </w:rPr>
          <w:delText xml:space="preserve">Investigar </w:delText>
        </w:r>
      </w:del>
      <w:ins w:id="125" w:author="Dalton Solano dos Reis" w:date="2024-05-20T18:34:00Z">
        <w:r w:rsidR="00C10C92">
          <w:rPr>
            <w:rStyle w:val="normaltextrun"/>
            <w:color w:val="000000"/>
            <w:shd w:val="clear" w:color="auto" w:fill="FFFFFF"/>
          </w:rPr>
          <w:t>i</w:t>
        </w:r>
        <w:r w:rsidR="00C10C92">
          <w:rPr>
            <w:rStyle w:val="normaltextrun"/>
            <w:color w:val="000000"/>
            <w:shd w:val="clear" w:color="auto" w:fill="FFFFFF"/>
          </w:rPr>
          <w:t xml:space="preserve">nvestigar </w:t>
        </w:r>
      </w:ins>
      <w:r>
        <w:rPr>
          <w:rStyle w:val="normaltextrun"/>
          <w:color w:val="000000"/>
          <w:shd w:val="clear" w:color="auto" w:fill="FFFFFF"/>
        </w:rPr>
        <w:t xml:space="preserve">e definir como integrar as tecnologias selecionadas, incluindo Java, banco de dados MySQL, APIs de </w:t>
      </w:r>
      <w:del w:id="126" w:author="Dalton Solano dos Reis" w:date="2024-05-20T18:35:00Z">
        <w:r w:rsidDel="00574F69">
          <w:rPr>
            <w:rStyle w:val="normaltextrun"/>
            <w:color w:val="000000"/>
            <w:shd w:val="clear" w:color="auto" w:fill="FFFFFF"/>
          </w:rPr>
          <w:delText>inteligência artificial</w:delText>
        </w:r>
      </w:del>
      <w:ins w:id="127" w:author="Dalton Solano dos Reis" w:date="2024-05-20T18:35:00Z">
        <w:r w:rsidR="00574F69">
          <w:rPr>
            <w:rStyle w:val="normaltextrun"/>
            <w:color w:val="000000"/>
            <w:shd w:val="clear" w:color="auto" w:fill="FFFFFF"/>
          </w:rPr>
          <w:t>IA</w:t>
        </w:r>
      </w:ins>
      <w:r>
        <w:rPr>
          <w:rStyle w:val="normaltextrun"/>
          <w:color w:val="000000"/>
          <w:shd w:val="clear" w:color="auto" w:fill="FFFFFF"/>
        </w:rPr>
        <w:t xml:space="preserve"> e Spring Boot. Utilizar pesquisa bibliográfica, documentação oficial das tecnologias, prototipagem e simulações.</w:t>
      </w:r>
      <w:r>
        <w:rPr>
          <w:rStyle w:val="eop"/>
          <w:color w:val="000000"/>
          <w:shd w:val="clear" w:color="auto" w:fill="FFFFFF"/>
        </w:rPr>
        <w:t> </w:t>
      </w:r>
    </w:p>
    <w:p w14:paraId="461209F8" w14:textId="7021BFFB" w:rsidR="0042572D" w:rsidRDefault="0042572D" w:rsidP="00451B94">
      <w:pPr>
        <w:pStyle w:val="TF-TEXTO"/>
        <w:rPr>
          <w:rStyle w:val="eop"/>
          <w:color w:val="000000"/>
          <w:shd w:val="clear" w:color="auto" w:fill="FFFFFF"/>
        </w:rPr>
      </w:pPr>
      <w:r>
        <w:rPr>
          <w:rStyle w:val="normaltextrun"/>
          <w:color w:val="000000"/>
          <w:shd w:val="clear" w:color="auto" w:fill="FFFFFF"/>
        </w:rPr>
        <w:t xml:space="preserve">c) </w:t>
      </w:r>
      <w:del w:id="128" w:author="Dalton Solano dos Reis" w:date="2024-05-20T18:34:00Z">
        <w:r w:rsidDel="00C10C92">
          <w:rPr>
            <w:rStyle w:val="normaltextrun"/>
            <w:color w:val="000000"/>
            <w:shd w:val="clear" w:color="auto" w:fill="FFFFFF"/>
          </w:rPr>
          <w:delText xml:space="preserve">Levantamento </w:delText>
        </w:r>
      </w:del>
      <w:ins w:id="129" w:author="Dalton Solano dos Reis" w:date="2024-05-20T18:34:00Z">
        <w:r w:rsidR="00C10C92">
          <w:rPr>
            <w:rStyle w:val="normaltextrun"/>
            <w:color w:val="000000"/>
            <w:shd w:val="clear" w:color="auto" w:fill="FFFFFF"/>
          </w:rPr>
          <w:t>l</w:t>
        </w:r>
        <w:r w:rsidR="00C10C92">
          <w:rPr>
            <w:rStyle w:val="normaltextrun"/>
            <w:color w:val="000000"/>
            <w:shd w:val="clear" w:color="auto" w:fill="FFFFFF"/>
          </w:rPr>
          <w:t xml:space="preserve">evantamento </w:t>
        </w:r>
      </w:ins>
      <w:r>
        <w:rPr>
          <w:rStyle w:val="normaltextrun"/>
          <w:color w:val="000000"/>
          <w:shd w:val="clear" w:color="auto" w:fill="FFFFFF"/>
        </w:rPr>
        <w:t xml:space="preserve">de </w:t>
      </w:r>
      <w:del w:id="130" w:author="Dalton Solano dos Reis" w:date="2024-05-20T18:34:00Z">
        <w:r w:rsidDel="00C10C92">
          <w:rPr>
            <w:rStyle w:val="normaltextrun"/>
            <w:color w:val="000000"/>
            <w:shd w:val="clear" w:color="auto" w:fill="FFFFFF"/>
          </w:rPr>
          <w:delText>Requisitos</w:delText>
        </w:r>
      </w:del>
      <w:ins w:id="131" w:author="Dalton Solano dos Reis" w:date="2024-05-20T18:34:00Z">
        <w:r w:rsidR="00C10C92">
          <w:rPr>
            <w:rStyle w:val="normaltextrun"/>
            <w:color w:val="000000"/>
            <w:shd w:val="clear" w:color="auto" w:fill="FFFFFF"/>
          </w:rPr>
          <w:t>r</w:t>
        </w:r>
        <w:r w:rsidR="00C10C92">
          <w:rPr>
            <w:rStyle w:val="normaltextrun"/>
            <w:color w:val="000000"/>
            <w:shd w:val="clear" w:color="auto" w:fill="FFFFFF"/>
          </w:rPr>
          <w:t>equisitos</w:t>
        </w:r>
      </w:ins>
      <w:r>
        <w:rPr>
          <w:rStyle w:val="normaltextrun"/>
          <w:color w:val="000000"/>
          <w:shd w:val="clear" w:color="auto" w:fill="FFFFFF"/>
        </w:rPr>
        <w:t xml:space="preserve">: </w:t>
      </w:r>
      <w:del w:id="132" w:author="Dalton Solano dos Reis" w:date="2024-05-20T18:34:00Z">
        <w:r w:rsidDel="00C10C92">
          <w:rPr>
            <w:rStyle w:val="normaltextrun"/>
            <w:color w:val="000000"/>
            <w:shd w:val="clear" w:color="auto" w:fill="FFFFFF"/>
          </w:rPr>
          <w:delText xml:space="preserve">Identificar </w:delText>
        </w:r>
      </w:del>
      <w:ins w:id="133" w:author="Dalton Solano dos Reis" w:date="2024-05-20T18:34:00Z">
        <w:r w:rsidR="00C10C92">
          <w:rPr>
            <w:rStyle w:val="normaltextrun"/>
            <w:color w:val="000000"/>
            <w:shd w:val="clear" w:color="auto" w:fill="FFFFFF"/>
          </w:rPr>
          <w:t>i</w:t>
        </w:r>
        <w:r w:rsidR="00C10C92">
          <w:rPr>
            <w:rStyle w:val="normaltextrun"/>
            <w:color w:val="000000"/>
            <w:shd w:val="clear" w:color="auto" w:fill="FFFFFF"/>
          </w:rPr>
          <w:t xml:space="preserve">dentificar </w:t>
        </w:r>
      </w:ins>
      <w:r>
        <w:rPr>
          <w:rStyle w:val="normaltextrun"/>
          <w:color w:val="000000"/>
          <w:shd w:val="clear" w:color="auto" w:fill="FFFFFF"/>
        </w:rPr>
        <w:t>e documentar os requisitos funcionais e não funcionais do sistema, incluindo funcionalidades, interfaces, desempenho, segurança e usabilidade. Utilizar entrevistas adicionais e documentação de requisitos para coleta e especificação de requisitos.</w:t>
      </w:r>
      <w:r>
        <w:rPr>
          <w:rStyle w:val="eop"/>
          <w:color w:val="000000"/>
          <w:shd w:val="clear" w:color="auto" w:fill="FFFFFF"/>
        </w:rPr>
        <w:t> </w:t>
      </w:r>
    </w:p>
    <w:p w14:paraId="56CFFA75" w14:textId="156C999A" w:rsidR="0042572D" w:rsidRDefault="0042572D" w:rsidP="00451B94">
      <w:pPr>
        <w:pStyle w:val="TF-TEXTO"/>
        <w:rPr>
          <w:rStyle w:val="eop"/>
          <w:color w:val="000000"/>
          <w:shd w:val="clear" w:color="auto" w:fill="FFFFFF"/>
        </w:rPr>
      </w:pPr>
      <w:r>
        <w:rPr>
          <w:rStyle w:val="normaltextrun"/>
          <w:color w:val="000000"/>
          <w:shd w:val="clear" w:color="auto" w:fill="FFFFFF"/>
        </w:rPr>
        <w:t xml:space="preserve">d) </w:t>
      </w:r>
      <w:del w:id="134" w:author="Dalton Solano dos Reis" w:date="2024-05-20T18:35:00Z">
        <w:r w:rsidDel="00C10C92">
          <w:rPr>
            <w:rStyle w:val="normaltextrun"/>
            <w:color w:val="000000"/>
            <w:shd w:val="clear" w:color="auto" w:fill="FFFFFF"/>
          </w:rPr>
          <w:delText xml:space="preserve">Desenvolvimento </w:delText>
        </w:r>
      </w:del>
      <w:ins w:id="135" w:author="Dalton Solano dos Reis" w:date="2024-05-20T18:35:00Z">
        <w:r w:rsidR="00C10C92">
          <w:rPr>
            <w:rStyle w:val="normaltextrun"/>
            <w:color w:val="000000"/>
            <w:shd w:val="clear" w:color="auto" w:fill="FFFFFF"/>
          </w:rPr>
          <w:t>d</w:t>
        </w:r>
        <w:r w:rsidR="00C10C92">
          <w:rPr>
            <w:rStyle w:val="normaltextrun"/>
            <w:color w:val="000000"/>
            <w:shd w:val="clear" w:color="auto" w:fill="FFFFFF"/>
          </w:rPr>
          <w:t xml:space="preserve">esenvolvimento </w:t>
        </w:r>
      </w:ins>
      <w:r>
        <w:rPr>
          <w:rStyle w:val="normaltextrun"/>
          <w:color w:val="000000"/>
          <w:shd w:val="clear" w:color="auto" w:fill="FFFFFF"/>
        </w:rPr>
        <w:t xml:space="preserve">da </w:t>
      </w:r>
      <w:del w:id="136" w:author="Dalton Solano dos Reis" w:date="2024-05-20T18:35:00Z">
        <w:r w:rsidDel="00C10C92">
          <w:rPr>
            <w:rStyle w:val="normaltextrun"/>
            <w:color w:val="000000"/>
            <w:shd w:val="clear" w:color="auto" w:fill="FFFFFF"/>
          </w:rPr>
          <w:delText>Aplicação</w:delText>
        </w:r>
      </w:del>
      <w:ins w:id="137" w:author="Dalton Solano dos Reis" w:date="2024-05-20T18:35:00Z">
        <w:r w:rsidR="00C10C92">
          <w:rPr>
            <w:rStyle w:val="normaltextrun"/>
            <w:color w:val="000000"/>
            <w:shd w:val="clear" w:color="auto" w:fill="FFFFFF"/>
          </w:rPr>
          <w:t>a</w:t>
        </w:r>
        <w:r w:rsidR="00C10C92">
          <w:rPr>
            <w:rStyle w:val="normaltextrun"/>
            <w:color w:val="000000"/>
            <w:shd w:val="clear" w:color="auto" w:fill="FFFFFF"/>
          </w:rPr>
          <w:t>plicação</w:t>
        </w:r>
      </w:ins>
      <w:r>
        <w:rPr>
          <w:rStyle w:val="normaltextrun"/>
          <w:color w:val="000000"/>
          <w:shd w:val="clear" w:color="auto" w:fill="FFFFFF"/>
        </w:rPr>
        <w:t xml:space="preserve">: </w:t>
      </w:r>
      <w:del w:id="138" w:author="Dalton Solano dos Reis" w:date="2024-05-20T18:35:00Z">
        <w:r w:rsidDel="00C10C92">
          <w:rPr>
            <w:rStyle w:val="normaltextrun"/>
            <w:color w:val="000000"/>
            <w:shd w:val="clear" w:color="auto" w:fill="FFFFFF"/>
          </w:rPr>
          <w:delText xml:space="preserve">Desenvolver </w:delText>
        </w:r>
      </w:del>
      <w:ins w:id="139" w:author="Dalton Solano dos Reis" w:date="2024-05-20T18:35:00Z">
        <w:r w:rsidR="00C10C92">
          <w:rPr>
            <w:rStyle w:val="normaltextrun"/>
            <w:color w:val="000000"/>
            <w:shd w:val="clear" w:color="auto" w:fill="FFFFFF"/>
          </w:rPr>
          <w:t>d</w:t>
        </w:r>
        <w:r w:rsidR="00C10C92">
          <w:rPr>
            <w:rStyle w:val="normaltextrun"/>
            <w:color w:val="000000"/>
            <w:shd w:val="clear" w:color="auto" w:fill="FFFFFF"/>
          </w:rPr>
          <w:t xml:space="preserve">esenvolver </w:t>
        </w:r>
      </w:ins>
      <w:r>
        <w:rPr>
          <w:rStyle w:val="normaltextrun"/>
          <w:color w:val="000000"/>
          <w:shd w:val="clear" w:color="auto" w:fill="FFFFFF"/>
        </w:rPr>
        <w:t xml:space="preserve">a aplicação em Java para coletar dados dos clientes e integrar as APIs de </w:t>
      </w:r>
      <w:del w:id="140" w:author="Dalton Solano dos Reis" w:date="2024-05-20T18:35:00Z">
        <w:r w:rsidDel="00574F69">
          <w:rPr>
            <w:rStyle w:val="normaltextrun"/>
            <w:color w:val="000000"/>
            <w:shd w:val="clear" w:color="auto" w:fill="FFFFFF"/>
          </w:rPr>
          <w:delText>inteligência artificial</w:delText>
        </w:r>
      </w:del>
      <w:ins w:id="141" w:author="Dalton Solano dos Reis" w:date="2024-05-20T18:35:00Z">
        <w:r w:rsidR="00574F69">
          <w:rPr>
            <w:rStyle w:val="normaltextrun"/>
            <w:color w:val="000000"/>
            <w:shd w:val="clear" w:color="auto" w:fill="FFFFFF"/>
          </w:rPr>
          <w:t>IA</w:t>
        </w:r>
      </w:ins>
      <w:r>
        <w:rPr>
          <w:rStyle w:val="normaltextrun"/>
          <w:color w:val="000000"/>
          <w:shd w:val="clear" w:color="auto" w:fill="FFFFFF"/>
        </w:rPr>
        <w:t>. Utilizar desenvolvimento iterativo, programação orientada a objetos, integração contínua e ferramentas de desenvolvimento Java.</w:t>
      </w:r>
      <w:r>
        <w:rPr>
          <w:rStyle w:val="eop"/>
          <w:color w:val="000000"/>
          <w:shd w:val="clear" w:color="auto" w:fill="FFFFFF"/>
        </w:rPr>
        <w:t> </w:t>
      </w:r>
    </w:p>
    <w:p w14:paraId="54CDF59D" w14:textId="45C7BC07" w:rsidR="0042572D" w:rsidRDefault="0042572D" w:rsidP="00451B94">
      <w:pPr>
        <w:pStyle w:val="TF-TEXTO"/>
        <w:rPr>
          <w:rStyle w:val="normaltextrun"/>
          <w:color w:val="000000"/>
          <w:bdr w:val="none" w:sz="0" w:space="0" w:color="auto" w:frame="1"/>
        </w:rPr>
      </w:pPr>
      <w:r>
        <w:rPr>
          <w:rStyle w:val="normaltextrun"/>
          <w:color w:val="000000"/>
          <w:bdr w:val="none" w:sz="0" w:space="0" w:color="auto" w:frame="1"/>
        </w:rPr>
        <w:lastRenderedPageBreak/>
        <w:t xml:space="preserve">e) </w:t>
      </w:r>
      <w:ins w:id="142" w:author="Dalton Solano dos Reis" w:date="2024-05-20T18:36:00Z">
        <w:r w:rsidR="00574F69">
          <w:rPr>
            <w:rStyle w:val="normaltextrun"/>
            <w:color w:val="000000"/>
            <w:bdr w:val="none" w:sz="0" w:space="0" w:color="auto" w:frame="1"/>
          </w:rPr>
          <w:t>t</w:t>
        </w:r>
      </w:ins>
      <w:del w:id="143" w:author="Dalton Solano dos Reis" w:date="2024-05-20T18:36:00Z">
        <w:r w:rsidDel="00574F69">
          <w:rPr>
            <w:rStyle w:val="normaltextrun"/>
            <w:color w:val="000000"/>
            <w:bdr w:val="none" w:sz="0" w:space="0" w:color="auto" w:frame="1"/>
          </w:rPr>
          <w:delText>T</w:delText>
        </w:r>
      </w:del>
      <w:r>
        <w:rPr>
          <w:rStyle w:val="normaltextrun"/>
          <w:color w:val="000000"/>
          <w:bdr w:val="none" w:sz="0" w:space="0" w:color="auto" w:frame="1"/>
        </w:rPr>
        <w:t xml:space="preserve">estes da </w:t>
      </w:r>
      <w:del w:id="144" w:author="Dalton Solano dos Reis" w:date="2024-05-20T18:36:00Z">
        <w:r w:rsidDel="00574F69">
          <w:rPr>
            <w:rStyle w:val="normaltextrun"/>
            <w:color w:val="000000"/>
            <w:bdr w:val="none" w:sz="0" w:space="0" w:color="auto" w:frame="1"/>
          </w:rPr>
          <w:delText>Aplicação</w:delText>
        </w:r>
      </w:del>
      <w:ins w:id="145" w:author="Dalton Solano dos Reis" w:date="2024-05-20T18:36:00Z">
        <w:r w:rsidR="00574F69">
          <w:rPr>
            <w:rStyle w:val="normaltextrun"/>
            <w:color w:val="000000"/>
            <w:bdr w:val="none" w:sz="0" w:space="0" w:color="auto" w:frame="1"/>
          </w:rPr>
          <w:t>a</w:t>
        </w:r>
        <w:r w:rsidR="00574F69">
          <w:rPr>
            <w:rStyle w:val="normaltextrun"/>
            <w:color w:val="000000"/>
            <w:bdr w:val="none" w:sz="0" w:space="0" w:color="auto" w:frame="1"/>
          </w:rPr>
          <w:t>plicação</w:t>
        </w:r>
      </w:ins>
      <w:r>
        <w:rPr>
          <w:rStyle w:val="normaltextrun"/>
          <w:color w:val="000000"/>
          <w:bdr w:val="none" w:sz="0" w:space="0" w:color="auto" w:frame="1"/>
        </w:rPr>
        <w:t xml:space="preserve">: </w:t>
      </w:r>
      <w:del w:id="146" w:author="Dalton Solano dos Reis" w:date="2024-05-20T18:36:00Z">
        <w:r w:rsidDel="00574F69">
          <w:rPr>
            <w:rStyle w:val="normaltextrun"/>
            <w:color w:val="000000"/>
            <w:bdr w:val="none" w:sz="0" w:space="0" w:color="auto" w:frame="1"/>
          </w:rPr>
          <w:delText xml:space="preserve">Realizar </w:delText>
        </w:r>
      </w:del>
      <w:ins w:id="147" w:author="Dalton Solano dos Reis" w:date="2024-05-20T18:36:00Z">
        <w:r w:rsidR="00574F69">
          <w:rPr>
            <w:rStyle w:val="normaltextrun"/>
            <w:color w:val="000000"/>
            <w:bdr w:val="none" w:sz="0" w:space="0" w:color="auto" w:frame="1"/>
          </w:rPr>
          <w:t>r</w:t>
        </w:r>
        <w:r w:rsidR="00574F69">
          <w:rPr>
            <w:rStyle w:val="normaltextrun"/>
            <w:color w:val="000000"/>
            <w:bdr w:val="none" w:sz="0" w:space="0" w:color="auto" w:frame="1"/>
          </w:rPr>
          <w:t xml:space="preserve">ealizar </w:t>
        </w:r>
      </w:ins>
      <w:r>
        <w:rPr>
          <w:rStyle w:val="normaltextrun"/>
          <w:color w:val="000000"/>
          <w:bdr w:val="none" w:sz="0" w:space="0" w:color="auto" w:frame="1"/>
        </w:rPr>
        <w:t>testes unitários, de integração e de sistema para validar a funcionalidade, desempenho, segurança e usabilidade da aplicação. Utilizar frameworks de teste, ferramentas de automação de teste e técnicas de teste</w:t>
      </w:r>
      <w:ins w:id="148" w:author="Dalton Solano dos Reis" w:date="2024-05-20T18:36:00Z">
        <w:r w:rsidR="00574F69">
          <w:rPr>
            <w:rStyle w:val="normaltextrun"/>
            <w:color w:val="000000"/>
            <w:bdr w:val="none" w:sz="0" w:space="0" w:color="auto" w:frame="1"/>
          </w:rPr>
          <w:t>;</w:t>
        </w:r>
      </w:ins>
    </w:p>
    <w:p w14:paraId="51F29D05" w14:textId="45A86384" w:rsidR="0042572D" w:rsidRDefault="0042572D" w:rsidP="00451B94">
      <w:pPr>
        <w:pStyle w:val="TF-TEXTO"/>
        <w:rPr>
          <w:rStyle w:val="eop"/>
          <w:color w:val="000000"/>
          <w:shd w:val="clear" w:color="auto" w:fill="FFFFFF"/>
        </w:rPr>
      </w:pPr>
      <w:r>
        <w:rPr>
          <w:rStyle w:val="normaltextrun"/>
          <w:color w:val="000000"/>
          <w:shd w:val="clear" w:color="auto" w:fill="FFFFFF"/>
        </w:rPr>
        <w:t xml:space="preserve">f) </w:t>
      </w:r>
      <w:del w:id="149" w:author="Dalton Solano dos Reis" w:date="2024-05-20T18:36:00Z">
        <w:r w:rsidDel="00574F69">
          <w:rPr>
            <w:rStyle w:val="normaltextrun"/>
            <w:color w:val="000000"/>
            <w:shd w:val="clear" w:color="auto" w:fill="FFFFFF"/>
          </w:rPr>
          <w:delText xml:space="preserve">Implementação </w:delText>
        </w:r>
      </w:del>
      <w:ins w:id="150" w:author="Dalton Solano dos Reis" w:date="2024-05-20T18:36:00Z">
        <w:r w:rsidR="00574F69">
          <w:rPr>
            <w:rStyle w:val="normaltextrun"/>
            <w:color w:val="000000"/>
            <w:shd w:val="clear" w:color="auto" w:fill="FFFFFF"/>
          </w:rPr>
          <w:t>i</w:t>
        </w:r>
        <w:r w:rsidR="00574F69">
          <w:rPr>
            <w:rStyle w:val="normaltextrun"/>
            <w:color w:val="000000"/>
            <w:shd w:val="clear" w:color="auto" w:fill="FFFFFF"/>
          </w:rPr>
          <w:t xml:space="preserve">mplementação </w:t>
        </w:r>
      </w:ins>
      <w:r>
        <w:rPr>
          <w:rStyle w:val="normaltextrun"/>
          <w:color w:val="000000"/>
          <w:shd w:val="clear" w:color="auto" w:fill="FFFFFF"/>
        </w:rPr>
        <w:t xml:space="preserve">e </w:t>
      </w:r>
      <w:del w:id="151" w:author="Dalton Solano dos Reis" w:date="2024-05-20T18:36:00Z">
        <w:r w:rsidDel="00574F69">
          <w:rPr>
            <w:rStyle w:val="normaltextrun"/>
            <w:color w:val="000000"/>
            <w:shd w:val="clear" w:color="auto" w:fill="FFFFFF"/>
          </w:rPr>
          <w:delText xml:space="preserve">Coleta </w:delText>
        </w:r>
      </w:del>
      <w:ins w:id="152" w:author="Dalton Solano dos Reis" w:date="2024-05-20T18:36:00Z">
        <w:r w:rsidR="00574F69">
          <w:rPr>
            <w:rStyle w:val="normaltextrun"/>
            <w:color w:val="000000"/>
            <w:shd w:val="clear" w:color="auto" w:fill="FFFFFF"/>
          </w:rPr>
          <w:t>c</w:t>
        </w:r>
        <w:r w:rsidR="00574F69">
          <w:rPr>
            <w:rStyle w:val="normaltextrun"/>
            <w:color w:val="000000"/>
            <w:shd w:val="clear" w:color="auto" w:fill="FFFFFF"/>
          </w:rPr>
          <w:t xml:space="preserve">oleta </w:t>
        </w:r>
      </w:ins>
      <w:r>
        <w:rPr>
          <w:rStyle w:val="normaltextrun"/>
          <w:color w:val="000000"/>
          <w:shd w:val="clear" w:color="auto" w:fill="FFFFFF"/>
        </w:rPr>
        <w:t xml:space="preserve">de </w:t>
      </w:r>
      <w:del w:id="153" w:author="Dalton Solano dos Reis" w:date="2024-05-20T18:36:00Z">
        <w:r w:rsidDel="00574F69">
          <w:rPr>
            <w:rStyle w:val="normaltextrun"/>
            <w:color w:val="000000"/>
            <w:shd w:val="clear" w:color="auto" w:fill="FFFFFF"/>
          </w:rPr>
          <w:delText>Dados</w:delText>
        </w:r>
      </w:del>
      <w:ins w:id="154" w:author="Dalton Solano dos Reis" w:date="2024-05-20T18:36:00Z">
        <w:r w:rsidR="00574F69">
          <w:rPr>
            <w:rStyle w:val="normaltextrun"/>
            <w:color w:val="000000"/>
            <w:shd w:val="clear" w:color="auto" w:fill="FFFFFF"/>
          </w:rPr>
          <w:t>d</w:t>
        </w:r>
        <w:r w:rsidR="00574F69">
          <w:rPr>
            <w:rStyle w:val="normaltextrun"/>
            <w:color w:val="000000"/>
            <w:shd w:val="clear" w:color="auto" w:fill="FFFFFF"/>
          </w:rPr>
          <w:t>ados</w:t>
        </w:r>
      </w:ins>
      <w:r>
        <w:rPr>
          <w:rStyle w:val="normaltextrun"/>
          <w:color w:val="000000"/>
          <w:shd w:val="clear" w:color="auto" w:fill="FFFFFF"/>
        </w:rPr>
        <w:t xml:space="preserve">: </w:t>
      </w:r>
      <w:commentRangeStart w:id="155"/>
      <w:ins w:id="156" w:author="Dalton Solano dos Reis" w:date="2024-05-20T18:36:00Z">
        <w:r w:rsidR="00574F69">
          <w:rPr>
            <w:rStyle w:val="normaltextrun"/>
            <w:color w:val="000000"/>
            <w:shd w:val="clear" w:color="auto" w:fill="FFFFFF"/>
          </w:rPr>
          <w:t>i</w:t>
        </w:r>
      </w:ins>
      <w:del w:id="157" w:author="Dalton Solano dos Reis" w:date="2024-05-20T18:36:00Z">
        <w:r w:rsidDel="00574F69">
          <w:rPr>
            <w:rStyle w:val="normaltextrun"/>
            <w:color w:val="000000"/>
            <w:shd w:val="clear" w:color="auto" w:fill="FFFFFF"/>
          </w:rPr>
          <w:delText>I</w:delText>
        </w:r>
      </w:del>
      <w:r>
        <w:rPr>
          <w:rStyle w:val="normaltextrun"/>
          <w:color w:val="000000"/>
          <w:shd w:val="clear" w:color="auto" w:fill="FFFFFF"/>
        </w:rPr>
        <w:t xml:space="preserve">mplementar a aplicação, iniciar </w:t>
      </w:r>
      <w:commentRangeEnd w:id="155"/>
      <w:r w:rsidR="00574F69">
        <w:rPr>
          <w:rStyle w:val="Refdecomentrio"/>
        </w:rPr>
        <w:commentReference w:id="155"/>
      </w:r>
      <w:r>
        <w:rPr>
          <w:rStyle w:val="normaltextrun"/>
          <w:color w:val="000000"/>
          <w:shd w:val="clear" w:color="auto" w:fill="FFFFFF"/>
        </w:rPr>
        <w:t xml:space="preserve">a coleta de dados dos clientes e enviar os dados para as APIs de inteligência artificial. Utilizar monitoramento em tempo real, logs de aplicação, APIs de </w:t>
      </w:r>
      <w:del w:id="158" w:author="Dalton Solano dos Reis" w:date="2024-05-20T18:37:00Z">
        <w:r w:rsidDel="00574F69">
          <w:rPr>
            <w:rStyle w:val="normaltextrun"/>
            <w:color w:val="000000"/>
            <w:shd w:val="clear" w:color="auto" w:fill="FFFFFF"/>
          </w:rPr>
          <w:delText>inteligência artificial</w:delText>
        </w:r>
      </w:del>
      <w:ins w:id="159" w:author="Dalton Solano dos Reis" w:date="2024-05-20T18:37:00Z">
        <w:r w:rsidR="00574F69">
          <w:rPr>
            <w:rStyle w:val="normaltextrun"/>
            <w:color w:val="000000"/>
            <w:shd w:val="clear" w:color="auto" w:fill="FFFFFF"/>
          </w:rPr>
          <w:t>IA</w:t>
        </w:r>
      </w:ins>
      <w:r>
        <w:rPr>
          <w:rStyle w:val="normaltextrun"/>
          <w:color w:val="000000"/>
          <w:shd w:val="clear" w:color="auto" w:fill="FFFFFF"/>
        </w:rPr>
        <w:t xml:space="preserve"> e análise de dados.</w:t>
      </w:r>
      <w:r>
        <w:rPr>
          <w:rStyle w:val="eop"/>
          <w:color w:val="000000"/>
          <w:shd w:val="clear" w:color="auto" w:fill="FFFFFF"/>
        </w:rPr>
        <w:t> </w:t>
      </w:r>
    </w:p>
    <w:p w14:paraId="4E69EC97" w14:textId="068AAEE9" w:rsidR="0042572D" w:rsidRDefault="0042572D" w:rsidP="00451B94">
      <w:pPr>
        <w:pStyle w:val="TF-TEXTO"/>
        <w:rPr>
          <w:rStyle w:val="eop"/>
          <w:color w:val="000000"/>
          <w:shd w:val="clear" w:color="auto" w:fill="FFFFFF"/>
        </w:rPr>
      </w:pPr>
      <w:r>
        <w:rPr>
          <w:rStyle w:val="normaltextrun"/>
          <w:color w:val="000000"/>
          <w:shd w:val="clear" w:color="auto" w:fill="FFFFFF"/>
        </w:rPr>
        <w:t xml:space="preserve">g) </w:t>
      </w:r>
      <w:ins w:id="160" w:author="Dalton Solano dos Reis" w:date="2024-05-20T18:38:00Z">
        <w:r w:rsidR="002A38CA">
          <w:rPr>
            <w:rStyle w:val="normaltextrun"/>
            <w:color w:val="000000"/>
            <w:shd w:val="clear" w:color="auto" w:fill="FFFFFF"/>
          </w:rPr>
          <w:t>a</w:t>
        </w:r>
      </w:ins>
      <w:del w:id="161" w:author="Dalton Solano dos Reis" w:date="2024-05-20T18:38:00Z">
        <w:r w:rsidDel="002A38CA">
          <w:rPr>
            <w:rStyle w:val="normaltextrun"/>
            <w:color w:val="000000"/>
            <w:shd w:val="clear" w:color="auto" w:fill="FFFFFF"/>
          </w:rPr>
          <w:delText>A</w:delText>
        </w:r>
      </w:del>
      <w:r>
        <w:rPr>
          <w:rStyle w:val="normaltextrun"/>
          <w:color w:val="000000"/>
          <w:shd w:val="clear" w:color="auto" w:fill="FFFFFF"/>
        </w:rPr>
        <w:t xml:space="preserve">nálise de </w:t>
      </w:r>
      <w:ins w:id="162" w:author="Dalton Solano dos Reis" w:date="2024-05-20T18:38:00Z">
        <w:r w:rsidR="002A38CA">
          <w:rPr>
            <w:rStyle w:val="normaltextrun"/>
            <w:color w:val="000000"/>
            <w:shd w:val="clear" w:color="auto" w:fill="FFFFFF"/>
          </w:rPr>
          <w:t>r</w:t>
        </w:r>
      </w:ins>
      <w:del w:id="163" w:author="Dalton Solano dos Reis" w:date="2024-05-20T18:38:00Z">
        <w:r w:rsidDel="002A38CA">
          <w:rPr>
            <w:rStyle w:val="normaltextrun"/>
            <w:color w:val="000000"/>
            <w:shd w:val="clear" w:color="auto" w:fill="FFFFFF"/>
          </w:rPr>
          <w:delText>R</w:delText>
        </w:r>
      </w:del>
      <w:r>
        <w:rPr>
          <w:rStyle w:val="normaltextrun"/>
          <w:color w:val="000000"/>
          <w:shd w:val="clear" w:color="auto" w:fill="FFFFFF"/>
        </w:rPr>
        <w:t xml:space="preserve">esultados: </w:t>
      </w:r>
      <w:ins w:id="164" w:author="Dalton Solano dos Reis" w:date="2024-05-20T18:38:00Z">
        <w:r w:rsidR="002A38CA">
          <w:rPr>
            <w:rStyle w:val="normaltextrun"/>
            <w:color w:val="000000"/>
            <w:shd w:val="clear" w:color="auto" w:fill="FFFFFF"/>
          </w:rPr>
          <w:t>a</w:t>
        </w:r>
      </w:ins>
      <w:del w:id="165" w:author="Dalton Solano dos Reis" w:date="2024-05-20T18:38:00Z">
        <w:r w:rsidDel="002A38CA">
          <w:rPr>
            <w:rStyle w:val="normaltextrun"/>
            <w:color w:val="000000"/>
            <w:shd w:val="clear" w:color="auto" w:fill="FFFFFF"/>
          </w:rPr>
          <w:delText>A</w:delText>
        </w:r>
      </w:del>
      <w:r>
        <w:rPr>
          <w:rStyle w:val="normaltextrun"/>
          <w:color w:val="000000"/>
          <w:shd w:val="clear" w:color="auto" w:fill="FFFFFF"/>
        </w:rPr>
        <w:t xml:space="preserve">nalisar e comparar os resultados gerados pelas APIs de </w:t>
      </w:r>
      <w:del w:id="166" w:author="Dalton Solano dos Reis" w:date="2024-05-20T18:38:00Z">
        <w:r w:rsidDel="002A38CA">
          <w:rPr>
            <w:rStyle w:val="normaltextrun"/>
            <w:color w:val="000000"/>
            <w:shd w:val="clear" w:color="auto" w:fill="FFFFFF"/>
          </w:rPr>
          <w:delText>inteligência artificial</w:delText>
        </w:r>
      </w:del>
      <w:ins w:id="167" w:author="Dalton Solano dos Reis" w:date="2024-05-20T18:38:00Z">
        <w:r w:rsidR="002A38CA">
          <w:rPr>
            <w:rStyle w:val="normaltextrun"/>
            <w:color w:val="000000"/>
            <w:shd w:val="clear" w:color="auto" w:fill="FFFFFF"/>
          </w:rPr>
          <w:t>IA</w:t>
        </w:r>
      </w:ins>
      <w:r>
        <w:rPr>
          <w:rStyle w:val="normaltextrun"/>
          <w:color w:val="000000"/>
          <w:shd w:val="clear" w:color="auto" w:fill="FFFFFF"/>
        </w:rPr>
        <w:t xml:space="preserve"> e disponibilizá-los para a empresa utilizar em estratégias de marketing. Utilizar análise de dados, visualização de dados e relatórios.</w:t>
      </w:r>
      <w:r>
        <w:rPr>
          <w:rStyle w:val="eop"/>
          <w:color w:val="000000"/>
          <w:shd w:val="clear" w:color="auto" w:fill="FFFFFF"/>
        </w:rPr>
        <w:t> </w:t>
      </w:r>
    </w:p>
    <w:p w14:paraId="10B0A3BD" w14:textId="09AAACDB" w:rsidR="0042572D" w:rsidRPr="007E0D87" w:rsidRDefault="0042572D" w:rsidP="00451B94">
      <w:pPr>
        <w:pStyle w:val="TF-TEXTO"/>
      </w:pPr>
      <w:r>
        <w:rPr>
          <w:rStyle w:val="normaltextrun"/>
          <w:color w:val="000000"/>
          <w:shd w:val="clear" w:color="auto" w:fill="FFFFFF"/>
        </w:rPr>
        <w:t xml:space="preserve">h) </w:t>
      </w:r>
      <w:ins w:id="168" w:author="Dalton Solano dos Reis" w:date="2024-05-20T18:38:00Z">
        <w:r w:rsidR="002A38CA">
          <w:rPr>
            <w:rStyle w:val="normaltextrun"/>
            <w:color w:val="000000"/>
            <w:shd w:val="clear" w:color="auto" w:fill="FFFFFF"/>
          </w:rPr>
          <w:t>a</w:t>
        </w:r>
      </w:ins>
      <w:del w:id="169" w:author="Dalton Solano dos Reis" w:date="2024-05-20T18:38:00Z">
        <w:r w:rsidDel="002A38CA">
          <w:rPr>
            <w:rStyle w:val="normaltextrun"/>
            <w:color w:val="000000"/>
            <w:shd w:val="clear" w:color="auto" w:fill="FFFFFF"/>
          </w:rPr>
          <w:delText>A</w:delText>
        </w:r>
      </w:del>
      <w:r>
        <w:rPr>
          <w:rStyle w:val="normaltextrun"/>
          <w:color w:val="000000"/>
          <w:shd w:val="clear" w:color="auto" w:fill="FFFFFF"/>
        </w:rPr>
        <w:t xml:space="preserve">valiação de </w:t>
      </w:r>
      <w:ins w:id="170" w:author="Dalton Solano dos Reis" w:date="2024-05-20T18:38:00Z">
        <w:r w:rsidR="002A38CA">
          <w:rPr>
            <w:rStyle w:val="normaltextrun"/>
            <w:color w:val="000000"/>
            <w:shd w:val="clear" w:color="auto" w:fill="FFFFFF"/>
          </w:rPr>
          <w:t>i</w:t>
        </w:r>
      </w:ins>
      <w:del w:id="171" w:author="Dalton Solano dos Reis" w:date="2024-05-20T18:38:00Z">
        <w:r w:rsidDel="002A38CA">
          <w:rPr>
            <w:rStyle w:val="normaltextrun"/>
            <w:color w:val="000000"/>
            <w:shd w:val="clear" w:color="auto" w:fill="FFFFFF"/>
          </w:rPr>
          <w:delText>I</w:delText>
        </w:r>
      </w:del>
      <w:r>
        <w:rPr>
          <w:rStyle w:val="normaltextrun"/>
          <w:color w:val="000000"/>
          <w:shd w:val="clear" w:color="auto" w:fill="FFFFFF"/>
        </w:rPr>
        <w:t xml:space="preserve">mpactos: </w:t>
      </w:r>
      <w:ins w:id="172" w:author="Dalton Solano dos Reis" w:date="2024-05-20T18:38:00Z">
        <w:r w:rsidR="002A38CA">
          <w:rPr>
            <w:rStyle w:val="normaltextrun"/>
            <w:color w:val="000000"/>
            <w:shd w:val="clear" w:color="auto" w:fill="FFFFFF"/>
          </w:rPr>
          <w:t>a</w:t>
        </w:r>
      </w:ins>
      <w:del w:id="173" w:author="Dalton Solano dos Reis" w:date="2024-05-20T18:38:00Z">
        <w:r w:rsidDel="002A38CA">
          <w:rPr>
            <w:rStyle w:val="normaltextrun"/>
            <w:color w:val="000000"/>
            <w:shd w:val="clear" w:color="auto" w:fill="FFFFFF"/>
          </w:rPr>
          <w:delText>A</w:delText>
        </w:r>
      </w:del>
      <w:r>
        <w:rPr>
          <w:rStyle w:val="normaltextrun"/>
          <w:color w:val="000000"/>
          <w:shd w:val="clear" w:color="auto" w:fill="FFFFFF"/>
        </w:rPr>
        <w:t xml:space="preserve">valiar e documentar os impactos positivos e negativos gerados pela implementação da solução de </w:t>
      </w:r>
      <w:del w:id="174" w:author="Dalton Solano dos Reis" w:date="2024-05-20T18:38:00Z">
        <w:r w:rsidDel="002A38CA">
          <w:rPr>
            <w:rStyle w:val="normaltextrun"/>
            <w:color w:val="000000"/>
            <w:shd w:val="clear" w:color="auto" w:fill="FFFFFF"/>
          </w:rPr>
          <w:delText>inteligência artificial</w:delText>
        </w:r>
      </w:del>
      <w:ins w:id="175" w:author="Dalton Solano dos Reis" w:date="2024-05-20T18:38:00Z">
        <w:r w:rsidR="002A38CA">
          <w:rPr>
            <w:rStyle w:val="normaltextrun"/>
            <w:color w:val="000000"/>
            <w:shd w:val="clear" w:color="auto" w:fill="FFFFFF"/>
          </w:rPr>
          <w:t>IA</w:t>
        </w:r>
      </w:ins>
      <w:r>
        <w:rPr>
          <w:rStyle w:val="normaltextrun"/>
          <w:color w:val="000000"/>
          <w:shd w:val="clear" w:color="auto" w:fill="FFFFFF"/>
        </w:rPr>
        <w:t xml:space="preserve"> no marketing da empresa. Utilizar entrevistas com colaboradores, análise de métricas de negócio e estudos de caso.</w:t>
      </w:r>
      <w:r>
        <w:rPr>
          <w:rStyle w:val="eop"/>
          <w:color w:val="000000"/>
          <w:shd w:val="clear" w:color="auto" w:fill="FFFFFF"/>
        </w:rPr>
        <w:t> </w:t>
      </w:r>
    </w:p>
    <w:p w14:paraId="051DBE0B" w14:textId="71D3E8A3" w:rsidR="00451B94" w:rsidRDefault="00451B94" w:rsidP="00893415">
      <w:pPr>
        <w:pStyle w:val="TF-refernciasbibliogrficasTTULO"/>
      </w:pPr>
      <w:bookmarkStart w:id="176" w:name="_Toc351015602"/>
      <w:bookmarkEnd w:id="94"/>
      <w:bookmarkEnd w:id="95"/>
      <w:bookmarkEnd w:id="96"/>
      <w:bookmarkEnd w:id="97"/>
      <w:bookmarkEnd w:id="98"/>
      <w:bookmarkEnd w:id="99"/>
      <w:bookmarkEnd w:id="100"/>
      <w:r>
        <w:t>Referências</w:t>
      </w:r>
      <w:bookmarkEnd w:id="176"/>
      <w:r>
        <w:t xml:space="preserve"> </w:t>
      </w:r>
    </w:p>
    <w:p w14:paraId="19C2903E" w14:textId="69909D10" w:rsidR="00620BF5" w:rsidRPr="00893415" w:rsidRDefault="00893415" w:rsidP="00620BF5">
      <w:pPr>
        <w:pStyle w:val="TF-refernciasITEM"/>
      </w:pPr>
      <w:r w:rsidRPr="00893415">
        <w:rPr>
          <w:rStyle w:val="normaltextrun"/>
          <w:shd w:val="clear" w:color="auto" w:fill="FFFFFF"/>
        </w:rPr>
        <w:t xml:space="preserve">ANDRADE, </w:t>
      </w:r>
      <w:proofErr w:type="spellStart"/>
      <w:r w:rsidRPr="00893415">
        <w:rPr>
          <w:rStyle w:val="normaltextrun"/>
          <w:shd w:val="clear" w:color="auto" w:fill="FFFFFF"/>
        </w:rPr>
        <w:t>Jienifer</w:t>
      </w:r>
      <w:proofErr w:type="spellEnd"/>
      <w:r w:rsidRPr="00893415">
        <w:rPr>
          <w:rStyle w:val="normaltextrun"/>
          <w:shd w:val="clear" w:color="auto" w:fill="FFFFFF"/>
        </w:rPr>
        <w:t xml:space="preserve"> L. G. R.; POSSATTO, Tainá G.; VIOLIN, R. </w:t>
      </w:r>
      <w:proofErr w:type="gramStart"/>
      <w:r w:rsidRPr="00893415">
        <w:rPr>
          <w:rStyle w:val="normaltextrun"/>
          <w:shd w:val="clear" w:color="auto" w:fill="FFFFFF"/>
        </w:rPr>
        <w:t>O..</w:t>
      </w:r>
      <w:proofErr w:type="gramEnd"/>
      <w:r w:rsidRPr="00893415">
        <w:rPr>
          <w:rStyle w:val="normaltextrun"/>
          <w:shd w:val="clear" w:color="auto" w:fill="FFFFFF"/>
        </w:rPr>
        <w:t xml:space="preserve"> </w:t>
      </w:r>
      <w:r w:rsidRPr="00893415">
        <w:rPr>
          <w:rStyle w:val="normaltextrun"/>
          <w:b/>
          <w:bCs/>
          <w:shd w:val="clear" w:color="auto" w:fill="FFFFFF"/>
        </w:rPr>
        <w:t>A IMPORTÂNCIA DA IA NAS EMPRESAS</w:t>
      </w:r>
      <w:r w:rsidRPr="00893415">
        <w:rPr>
          <w:rStyle w:val="normaltextrun"/>
          <w:shd w:val="clear" w:color="auto" w:fill="FFFFFF"/>
        </w:rPr>
        <w:t>. In: pesquisas em temas multidisciplinares. RFB Editora, 2022. Disponível em: https://www.rfbeditora.com/_files/ugd/baca0d_e202bf31337d4d0c9b9a49c8a576012d.pdf#page=38. Acesso em: 25 mar. 2024.</w:t>
      </w:r>
      <w:r w:rsidRPr="00893415">
        <w:rPr>
          <w:rStyle w:val="eop"/>
          <w:shd w:val="clear" w:color="auto" w:fill="FFFFFF"/>
        </w:rPr>
        <w:t> </w:t>
      </w:r>
    </w:p>
    <w:p w14:paraId="5DE23465" w14:textId="5B22D55A" w:rsidR="00893415" w:rsidRPr="00893415" w:rsidRDefault="00893415" w:rsidP="00620BF5">
      <w:pPr>
        <w:pStyle w:val="TF-refernciasITEM"/>
        <w:rPr>
          <w:rStyle w:val="normaltextrun"/>
          <w:shd w:val="clear" w:color="auto" w:fill="FFFFFF"/>
        </w:rPr>
      </w:pPr>
      <w:r w:rsidRPr="00893415">
        <w:rPr>
          <w:rStyle w:val="normaltextrun"/>
          <w:shd w:val="clear" w:color="auto" w:fill="FFFFFF"/>
        </w:rPr>
        <w:t xml:space="preserve">ANTUNES, Diogo P S. </w:t>
      </w:r>
      <w:r w:rsidRPr="00893415">
        <w:rPr>
          <w:rStyle w:val="normaltextrun"/>
          <w:b/>
          <w:bCs/>
          <w:shd w:val="clear" w:color="auto" w:fill="FFFFFF"/>
        </w:rPr>
        <w:t>O Impacto da Inteligência Artificial no Marketing Digital</w:t>
      </w:r>
      <w:r w:rsidRPr="00893415">
        <w:rPr>
          <w:rStyle w:val="normaltextrun"/>
          <w:shd w:val="clear" w:color="auto" w:fill="FFFFFF"/>
        </w:rPr>
        <w:t>. Revista Técnica de Tendências em Comunicação Empresarial, n.3, p. 1-9, 2023. Disponível em: https://parc.ipp.pt/index.php/trendshub/article/download/5085/2750. Acesso em: 04 mar. 2024.</w:t>
      </w:r>
    </w:p>
    <w:p w14:paraId="0F7AD8A4" w14:textId="683C6DA2"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MEDEIRO JR, Alberto de </w:t>
      </w:r>
      <w:r w:rsidRPr="00893415">
        <w:rPr>
          <w:rStyle w:val="normaltextrun"/>
          <w:i/>
          <w:iCs/>
          <w:shd w:val="clear" w:color="auto" w:fill="FFFFFF"/>
        </w:rPr>
        <w:t>et al.</w:t>
      </w:r>
      <w:r w:rsidRPr="00893415">
        <w:rPr>
          <w:rStyle w:val="normaltextrun"/>
          <w:shd w:val="clear" w:color="auto" w:fill="FFFFFF"/>
        </w:rPr>
        <w:t xml:space="preserve"> </w:t>
      </w:r>
      <w:r w:rsidRPr="00893415">
        <w:rPr>
          <w:rStyle w:val="normaltextrun"/>
          <w:b/>
          <w:bCs/>
          <w:shd w:val="clear" w:color="auto" w:fill="FFFFFF"/>
        </w:rPr>
        <w:t>OS IMPACTOS DA INTELIGÊNCIA ARTIFICIAL NAS ESTRATÉGIAS DE MARKETING</w:t>
      </w:r>
      <w:r w:rsidRPr="00893415">
        <w:rPr>
          <w:rStyle w:val="normaltextrun"/>
          <w:shd w:val="clear" w:color="auto" w:fill="FFFFFF"/>
        </w:rPr>
        <w:t>. Revista Fatec Zona Sul, Análise e Desenvolvimento de Sistemas, ed. 36, p. 1-24, outubro de 2022. Disponível em: https://revistarefas.com.br/RevFATECZS/article/view/574/415. Acesso em: 12 mar. 2024.</w:t>
      </w:r>
    </w:p>
    <w:p w14:paraId="4CF4D92D" w14:textId="0F0C0054" w:rsidR="00893415" w:rsidRPr="00893415" w:rsidRDefault="00893415" w:rsidP="00620BF5">
      <w:pPr>
        <w:pStyle w:val="TF-refernciasITEM"/>
        <w:rPr>
          <w:rStyle w:val="eop"/>
          <w:shd w:val="clear" w:color="auto" w:fill="FFFFFF"/>
        </w:rPr>
      </w:pPr>
      <w:commentRangeStart w:id="177"/>
      <w:r w:rsidRPr="00893415">
        <w:rPr>
          <w:rStyle w:val="normaltextrun"/>
          <w:shd w:val="clear" w:color="auto" w:fill="FFFFFF"/>
        </w:rPr>
        <w:t xml:space="preserve">OLIVEIRA REZENDE, </w:t>
      </w:r>
      <w:proofErr w:type="spellStart"/>
      <w:r w:rsidRPr="00893415">
        <w:rPr>
          <w:rStyle w:val="normaltextrun"/>
          <w:shd w:val="clear" w:color="auto" w:fill="FFFFFF"/>
        </w:rPr>
        <w:t>Andriel</w:t>
      </w:r>
      <w:proofErr w:type="spellEnd"/>
      <w:r w:rsidRPr="00893415">
        <w:rPr>
          <w:rStyle w:val="normaltextrun"/>
          <w:shd w:val="clear" w:color="auto" w:fill="FFFFFF"/>
        </w:rPr>
        <w:t xml:space="preserve"> et al. </w:t>
      </w:r>
      <w:commentRangeEnd w:id="177"/>
      <w:r w:rsidR="00E54D3F">
        <w:rPr>
          <w:rStyle w:val="Refdecomentrio"/>
        </w:rPr>
        <w:commentReference w:id="177"/>
      </w:r>
      <w:r w:rsidRPr="00893415">
        <w:rPr>
          <w:rStyle w:val="normaltextrun"/>
          <w:b/>
          <w:bCs/>
          <w:shd w:val="clear" w:color="auto" w:fill="FFFFFF"/>
        </w:rPr>
        <w:t>Inteligência Artificial nas Empresas</w:t>
      </w:r>
      <w:r w:rsidRPr="00893415">
        <w:rPr>
          <w:rStyle w:val="normaltextrun"/>
          <w:shd w:val="clear" w:color="auto" w:fill="FFFFFF"/>
        </w:rPr>
        <w:t>. 2021. Pesquisa. p. 1-9. Disponível em: http://ibict.unifeob.edu.br:8080/jspui/bitstream/prefix/2408/1/ARTIGO.ADM.M8.G5.pdf. Acesso em: 15 de mar. 2024.</w:t>
      </w:r>
      <w:r w:rsidRPr="00893415">
        <w:rPr>
          <w:rStyle w:val="eop"/>
          <w:shd w:val="clear" w:color="auto" w:fill="FFFFFF"/>
        </w:rPr>
        <w:t> </w:t>
      </w:r>
    </w:p>
    <w:p w14:paraId="110F36A6" w14:textId="6D38AA2E"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PEREIRA, Keith A. </w:t>
      </w:r>
      <w:proofErr w:type="gramStart"/>
      <w:r w:rsidRPr="00893415">
        <w:rPr>
          <w:rStyle w:val="normaltextrun"/>
          <w:shd w:val="clear" w:color="auto" w:fill="FFFFFF"/>
        </w:rPr>
        <w:t>B..</w:t>
      </w:r>
      <w:proofErr w:type="gramEnd"/>
      <w:r w:rsidRPr="00893415">
        <w:rPr>
          <w:rStyle w:val="normaltextrun"/>
          <w:shd w:val="clear" w:color="auto" w:fill="FFFFFF"/>
        </w:rPr>
        <w:t xml:space="preserve"> </w:t>
      </w:r>
      <w:r w:rsidRPr="00893415">
        <w:rPr>
          <w:rStyle w:val="normaltextrun"/>
          <w:b/>
          <w:bCs/>
          <w:shd w:val="clear" w:color="auto" w:fill="FFFFFF"/>
        </w:rPr>
        <w:t>Um estudo sobre o uso da inteligência artificial nas empresas.</w:t>
      </w:r>
      <w:r w:rsidRPr="00893415">
        <w:rPr>
          <w:rStyle w:val="normaltextrun"/>
          <w:shd w:val="clear" w:color="auto" w:fill="FFFFFF"/>
        </w:rPr>
        <w:t xml:space="preserve"> 2021. 26 f. Monografia - Universidade Federal do Amazonas, Itacoatiara. Disponível em: https://riu.ufam.edu.br/bitstream/prefix/5989/2/TCC_KeithAnnyPereira.pdf. Acesso em: 13 mar. 2024.</w:t>
      </w:r>
      <w:r w:rsidRPr="00893415">
        <w:rPr>
          <w:rStyle w:val="eop"/>
          <w:shd w:val="clear" w:color="auto" w:fill="FFFFFF"/>
        </w:rPr>
        <w:t> </w:t>
      </w:r>
    </w:p>
    <w:p w14:paraId="33D47BF4" w14:textId="37A2E414"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RODRIGUES, B.; ANDRADE, A. O potencial da inteligência artificial para o desenvolvimento e competitividade das empresas: uma </w:t>
      </w:r>
      <w:proofErr w:type="spellStart"/>
      <w:r w:rsidRPr="00893415">
        <w:rPr>
          <w:rStyle w:val="normaltextrun"/>
          <w:shd w:val="clear" w:color="auto" w:fill="FFFFFF"/>
        </w:rPr>
        <w:t>scoping</w:t>
      </w:r>
      <w:proofErr w:type="spellEnd"/>
      <w:r w:rsidRPr="00893415">
        <w:rPr>
          <w:rStyle w:val="normaltextrun"/>
          <w:shd w:val="clear" w:color="auto" w:fill="FFFFFF"/>
        </w:rPr>
        <w:t xml:space="preserve"> review. </w:t>
      </w:r>
      <w:r w:rsidRPr="00893415">
        <w:rPr>
          <w:rStyle w:val="normaltextrun"/>
          <w:b/>
          <w:bCs/>
          <w:shd w:val="clear" w:color="auto" w:fill="FFFFFF"/>
        </w:rPr>
        <w:t>Gestão e Desenvolvimento</w:t>
      </w:r>
      <w:r w:rsidRPr="00893415">
        <w:rPr>
          <w:rStyle w:val="normaltextrun"/>
          <w:shd w:val="clear" w:color="auto" w:fill="FFFFFF"/>
        </w:rPr>
        <w:t>, n. 29, p. 381-422, 28 maio 2021.</w:t>
      </w:r>
      <w:r w:rsidRPr="00893415">
        <w:rPr>
          <w:rStyle w:val="eop"/>
          <w:shd w:val="clear" w:color="auto" w:fill="FFFFFF"/>
        </w:rPr>
        <w:t> </w:t>
      </w:r>
    </w:p>
    <w:p w14:paraId="34976B6A" w14:textId="2219D9CC"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SANTANA, Isis T. </w:t>
      </w:r>
      <w:proofErr w:type="gramStart"/>
      <w:r w:rsidRPr="00893415">
        <w:rPr>
          <w:rStyle w:val="normaltextrun"/>
          <w:shd w:val="clear" w:color="auto" w:fill="FFFFFF"/>
        </w:rPr>
        <w:t>S..</w:t>
      </w:r>
      <w:proofErr w:type="gramEnd"/>
      <w:r w:rsidRPr="00893415">
        <w:rPr>
          <w:rStyle w:val="normaltextrun"/>
          <w:shd w:val="clear" w:color="auto" w:fill="FFFFFF"/>
        </w:rPr>
        <w:t xml:space="preserve"> Desafios e impactos da inteligência artificial no comércio eletrônico: uma análise multidimensional. </w:t>
      </w:r>
      <w:r w:rsidRPr="00893415">
        <w:rPr>
          <w:rStyle w:val="normaltextrun"/>
          <w:b/>
          <w:bCs/>
          <w:shd w:val="clear" w:color="auto" w:fill="FFFFFF"/>
        </w:rPr>
        <w:t xml:space="preserve">Ets </w:t>
      </w:r>
      <w:proofErr w:type="spellStart"/>
      <w:r w:rsidRPr="00893415">
        <w:rPr>
          <w:rStyle w:val="normaltextrun"/>
          <w:b/>
          <w:bCs/>
          <w:shd w:val="clear" w:color="auto" w:fill="FFFFFF"/>
        </w:rPr>
        <w:t>Scientia</w:t>
      </w:r>
      <w:proofErr w:type="spellEnd"/>
      <w:r w:rsidRPr="00893415">
        <w:rPr>
          <w:rStyle w:val="normaltextrun"/>
          <w:shd w:val="clear" w:color="auto" w:fill="FFFFFF"/>
        </w:rPr>
        <w:t>, v.2, n.2, p. 1-24, 2024. e-ISSN 2965-4548. Disponível em: https://esabere.com/index.php/etscientia/article/view/105/72. Acesso em: 02 mar. 2024.</w:t>
      </w:r>
      <w:r w:rsidRPr="00893415">
        <w:rPr>
          <w:rStyle w:val="eop"/>
          <w:shd w:val="clear" w:color="auto" w:fill="FFFFFF"/>
        </w:rPr>
        <w:t> </w:t>
      </w:r>
    </w:p>
    <w:p w14:paraId="60335C75" w14:textId="0C85727F" w:rsidR="00893415" w:rsidRPr="00893415" w:rsidRDefault="00893415" w:rsidP="00620BF5">
      <w:pPr>
        <w:pStyle w:val="TF-refernciasITEM"/>
        <w:rPr>
          <w:rStyle w:val="eop"/>
          <w:shd w:val="clear" w:color="auto" w:fill="FFFFFF"/>
        </w:rPr>
      </w:pPr>
      <w:r w:rsidRPr="00893415">
        <w:rPr>
          <w:rStyle w:val="normaltextrun"/>
          <w:shd w:val="clear" w:color="auto" w:fill="FFFFFF"/>
        </w:rPr>
        <w:lastRenderedPageBreak/>
        <w:t xml:space="preserve">SILVA, Ewerton B.; BELLUZZO, Regina C. B.; VALENTE, Vânia C. P. </w:t>
      </w:r>
      <w:proofErr w:type="gramStart"/>
      <w:r w:rsidRPr="00893415">
        <w:rPr>
          <w:rStyle w:val="normaltextrun"/>
          <w:shd w:val="clear" w:color="auto" w:fill="FFFFFF"/>
        </w:rPr>
        <w:t>N..</w:t>
      </w:r>
      <w:proofErr w:type="gramEnd"/>
      <w:r w:rsidRPr="00893415">
        <w:rPr>
          <w:rStyle w:val="normaltextrun"/>
          <w:shd w:val="clear" w:color="auto" w:fill="FFFFFF"/>
        </w:rPr>
        <w:t xml:space="preserve"> </w:t>
      </w:r>
      <w:r w:rsidRPr="00893415">
        <w:rPr>
          <w:rStyle w:val="normaltextrun"/>
          <w:b/>
          <w:bCs/>
          <w:shd w:val="clear" w:color="auto" w:fill="FFFFFF"/>
        </w:rPr>
        <w:t>Inteligência Artificial para Marketing Digital:</w:t>
      </w:r>
      <w:r w:rsidRPr="00893415">
        <w:rPr>
          <w:rStyle w:val="normaltextrun"/>
          <w:shd w:val="clear" w:color="auto" w:fill="FFFFFF"/>
        </w:rPr>
        <w:t xml:space="preserve"> Ferramentas, Riscos e Estratégias. 2023. 19 p. Tese - Universidade Estadual Paulista “Júlio de Mesquita Filho”, Bauru. Disponível em: https://editorapublicar.com.br/ojs/index.php/publicacoes/article/view/793/438. Acesso em: 5 de mar. de 2024.</w:t>
      </w:r>
      <w:r w:rsidRPr="00893415">
        <w:rPr>
          <w:rStyle w:val="eop"/>
          <w:shd w:val="clear" w:color="auto" w:fill="FFFFFF"/>
        </w:rPr>
        <w:t> </w:t>
      </w:r>
    </w:p>
    <w:p w14:paraId="64747BFF" w14:textId="7AC991D6" w:rsidR="00893415" w:rsidRPr="00893415" w:rsidRDefault="00893415" w:rsidP="00620BF5">
      <w:pPr>
        <w:pStyle w:val="TF-refernciasITEM"/>
        <w:rPr>
          <w:rStyle w:val="eop"/>
          <w:shd w:val="clear" w:color="auto" w:fill="FFFFFF"/>
        </w:rPr>
      </w:pPr>
      <w:commentRangeStart w:id="178"/>
      <w:r w:rsidRPr="00893415">
        <w:rPr>
          <w:rStyle w:val="normaltextrun"/>
          <w:shd w:val="clear" w:color="auto" w:fill="FFFFFF"/>
        </w:rPr>
        <w:t>SOUSA</w:t>
      </w:r>
      <w:commentRangeEnd w:id="178"/>
      <w:r w:rsidR="00E54D3F">
        <w:rPr>
          <w:rStyle w:val="Refdecomentrio"/>
        </w:rPr>
        <w:commentReference w:id="178"/>
      </w:r>
      <w:r w:rsidRPr="00893415">
        <w:rPr>
          <w:rStyle w:val="normaltextrun"/>
          <w:shd w:val="clear" w:color="auto" w:fill="FFFFFF"/>
        </w:rPr>
        <w:t xml:space="preserve">, Daniel M. </w:t>
      </w:r>
      <w:proofErr w:type="gramStart"/>
      <w:r w:rsidRPr="00893415">
        <w:rPr>
          <w:rStyle w:val="normaltextrun"/>
          <w:shd w:val="clear" w:color="auto" w:fill="FFFFFF"/>
        </w:rPr>
        <w:t>M..</w:t>
      </w:r>
      <w:proofErr w:type="gramEnd"/>
      <w:r w:rsidRPr="00893415">
        <w:rPr>
          <w:rStyle w:val="normaltextrun"/>
          <w:shd w:val="clear" w:color="auto" w:fill="FFFFFF"/>
        </w:rPr>
        <w:t xml:space="preserve"> </w:t>
      </w:r>
      <w:r w:rsidRPr="00893415">
        <w:rPr>
          <w:rStyle w:val="normaltextrun"/>
          <w:b/>
          <w:bCs/>
          <w:shd w:val="clear" w:color="auto" w:fill="FFFFFF"/>
        </w:rPr>
        <w:t>A INTELIGÊNCIA ARTIFICIAL NO RECRUTAMENTO E SELEÇÃO DE PESSOAS</w:t>
      </w:r>
      <w:r w:rsidRPr="00893415">
        <w:rPr>
          <w:rStyle w:val="normaltextrun"/>
          <w:shd w:val="clear" w:color="auto" w:fill="FFFFFF"/>
        </w:rPr>
        <w:t xml:space="preserve">. Revista </w:t>
      </w:r>
      <w:proofErr w:type="spellStart"/>
      <w:r w:rsidRPr="00893415">
        <w:rPr>
          <w:rStyle w:val="normaltextrun"/>
          <w:shd w:val="clear" w:color="auto" w:fill="FFFFFF"/>
        </w:rPr>
        <w:t>Edufatec</w:t>
      </w:r>
      <w:proofErr w:type="spellEnd"/>
      <w:r w:rsidRPr="00893415">
        <w:rPr>
          <w:rStyle w:val="normaltextrun"/>
          <w:shd w:val="clear" w:color="auto" w:fill="FFFFFF"/>
        </w:rPr>
        <w:t>: Educação, Tecnologia e Gestão, v. 2, n. 1, p. 1-19, 2019. ISSN: 2595-5942. Disponível em: https://ric.cps.sp.gov.br/bitstream/123456789/4968/1/A%20INTELIG%c3%8aNCIA%20ARTIFICIAL%20NO%20RECRUTAMENTO%20E%20SELE%c3%87%c3%83O%20DE...janeiro-julho%202019.pdf. Acesso em: 20 de mar. 2024.</w:t>
      </w:r>
      <w:r w:rsidRPr="00893415">
        <w:rPr>
          <w:rStyle w:val="eop"/>
          <w:shd w:val="clear" w:color="auto" w:fill="FFFFFF"/>
        </w:rPr>
        <w:t> </w:t>
      </w:r>
    </w:p>
    <w:p w14:paraId="55889AA4" w14:textId="46254AC9" w:rsidR="00105D90" w:rsidRDefault="00893415" w:rsidP="00620BF5">
      <w:pPr>
        <w:pStyle w:val="TF-refernciasITEM"/>
        <w:rPr>
          <w:rStyle w:val="eop"/>
          <w:shd w:val="clear" w:color="auto" w:fill="FFFFFF"/>
        </w:rPr>
      </w:pPr>
      <w:r w:rsidRPr="00893415">
        <w:rPr>
          <w:rStyle w:val="normaltextrun"/>
          <w:shd w:val="clear" w:color="auto" w:fill="FFFFFF"/>
        </w:rPr>
        <w:t xml:space="preserve">TOMÁS, Daniel F. </w:t>
      </w:r>
      <w:proofErr w:type="gramStart"/>
      <w:r w:rsidRPr="00893415">
        <w:rPr>
          <w:rStyle w:val="normaltextrun"/>
          <w:shd w:val="clear" w:color="auto" w:fill="FFFFFF"/>
        </w:rPr>
        <w:t>A..</w:t>
      </w:r>
      <w:proofErr w:type="gramEnd"/>
      <w:r w:rsidRPr="00893415">
        <w:rPr>
          <w:rStyle w:val="normaltextrun"/>
          <w:shd w:val="clear" w:color="auto" w:fill="FFFFFF"/>
        </w:rPr>
        <w:t xml:space="preserve"> </w:t>
      </w:r>
      <w:r w:rsidRPr="00893415">
        <w:rPr>
          <w:rStyle w:val="normaltextrun"/>
          <w:b/>
          <w:bCs/>
          <w:shd w:val="clear" w:color="auto" w:fill="FFFFFF"/>
        </w:rPr>
        <w:t>Inteligência Artificial:</w:t>
      </w:r>
      <w:r w:rsidRPr="00893415">
        <w:rPr>
          <w:rStyle w:val="normaltextrun"/>
          <w:shd w:val="clear" w:color="auto" w:fill="FFFFFF"/>
        </w:rPr>
        <w:t xml:space="preserve"> o Próximo Passo para uma Revolução no Marketing Digital. 2020. 100 f. Dissertação (Mestrado em Informática e Gestão) - ISCTE Business </w:t>
      </w:r>
      <w:proofErr w:type="spellStart"/>
      <w:r w:rsidRPr="00893415">
        <w:rPr>
          <w:rStyle w:val="normaltextrun"/>
          <w:shd w:val="clear" w:color="auto" w:fill="FFFFFF"/>
        </w:rPr>
        <w:t>School</w:t>
      </w:r>
      <w:proofErr w:type="spellEnd"/>
      <w:r w:rsidRPr="00893415">
        <w:rPr>
          <w:rStyle w:val="normaltextrun"/>
          <w:shd w:val="clear" w:color="auto" w:fill="FFFFFF"/>
        </w:rPr>
        <w:t>, Lisboa. Disponível em: https://repositorio.iscte-iul.pt/bitstream/10071/21089/1/master_daniel_agostinho_tomas.pdf. Acesso em: 03 mar. 2024.</w:t>
      </w:r>
      <w:r w:rsidRPr="00893415">
        <w:rPr>
          <w:rStyle w:val="eop"/>
          <w:shd w:val="clear" w:color="auto" w:fill="FFFFFF"/>
        </w:rPr>
        <w:t> </w:t>
      </w:r>
    </w:p>
    <w:p w14:paraId="1FB2E98C" w14:textId="77777777" w:rsidR="00105D90" w:rsidRDefault="00105D90">
      <w:pPr>
        <w:keepNext w:val="0"/>
        <w:keepLines w:val="0"/>
        <w:rPr>
          <w:rStyle w:val="eop"/>
          <w:szCs w:val="20"/>
          <w:shd w:val="clear" w:color="auto" w:fill="FFFFFF"/>
        </w:rPr>
      </w:pPr>
      <w:r>
        <w:rPr>
          <w:rStyle w:val="eop"/>
          <w:shd w:val="clear" w:color="auto" w:fill="FFFFFF"/>
        </w:rPr>
        <w:br w:type="page"/>
      </w:r>
    </w:p>
    <w:p w14:paraId="2DB6623F" w14:textId="77777777" w:rsidR="00105D90" w:rsidRDefault="00105D90" w:rsidP="00105D90">
      <w:pPr>
        <w:pStyle w:val="TF-xAvalTTULO"/>
      </w:pPr>
      <w:r w:rsidRPr="00340EA0">
        <w:lastRenderedPageBreak/>
        <w:t xml:space="preserve">FORMULÁRIO  DE  avaliação </w:t>
      </w:r>
      <w:r>
        <w:t xml:space="preserve">SIS </w:t>
      </w:r>
      <w:r w:rsidRPr="003427E9">
        <w:t>(RES_024_2022)</w:t>
      </w:r>
    </w:p>
    <w:p w14:paraId="48E3E22E" w14:textId="77777777" w:rsidR="00105D90" w:rsidRPr="00340EA0" w:rsidRDefault="00105D90" w:rsidP="00105D90">
      <w:pPr>
        <w:pStyle w:val="TF-xAvalTTULO"/>
      </w:pPr>
      <w:r w:rsidRPr="00340EA0">
        <w:t>ROFESSOR TCC I</w:t>
      </w:r>
      <w:r>
        <w:t xml:space="preserve"> - Pré-projeto</w:t>
      </w:r>
    </w:p>
    <w:p w14:paraId="6968C9A3" w14:textId="77777777" w:rsidR="00105D90" w:rsidRDefault="00105D90" w:rsidP="00105D90">
      <w:pPr>
        <w:pStyle w:val="TF-xAvalLINHA"/>
      </w:pPr>
    </w:p>
    <w:p w14:paraId="740C64A1" w14:textId="77777777" w:rsidR="00105D90" w:rsidRDefault="00105D90" w:rsidP="00105D90">
      <w:pPr>
        <w:pStyle w:val="TF-xAvalLINHA"/>
      </w:pPr>
      <w:r w:rsidRPr="00320BFA">
        <w:t>Avaliador(a):</w:t>
      </w:r>
      <w:r w:rsidRPr="00320BFA">
        <w:tab/>
      </w:r>
      <w:r>
        <w:t>Dalton Solano dos Reis</w:t>
      </w:r>
    </w:p>
    <w:p w14:paraId="1A7D5C57" w14:textId="77777777" w:rsidR="00105D90" w:rsidRPr="00320BFA" w:rsidRDefault="00105D90" w:rsidP="00105D90">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105D90" w:rsidRPr="00320BFA" w14:paraId="5CAE0846"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64C4601" w14:textId="77777777" w:rsidR="00105D90" w:rsidRPr="00320BFA" w:rsidRDefault="00105D90" w:rsidP="006C68B5">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47266A61" w14:textId="77777777" w:rsidR="00105D90" w:rsidRPr="00320BFA" w:rsidRDefault="00105D90" w:rsidP="006C68B5">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27CBF929" w14:textId="77777777" w:rsidR="00105D90" w:rsidRPr="00320BFA" w:rsidRDefault="00105D90" w:rsidP="006C68B5">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57225F47" w14:textId="77777777" w:rsidR="00105D90" w:rsidRPr="00320BFA" w:rsidRDefault="00105D90" w:rsidP="006C68B5">
            <w:pPr>
              <w:pStyle w:val="TF-xAvalITEMTABELA"/>
            </w:pPr>
            <w:r w:rsidRPr="00320BFA">
              <w:t>não atende</w:t>
            </w:r>
          </w:p>
        </w:tc>
      </w:tr>
      <w:tr w:rsidR="00105D90" w:rsidRPr="00320BFA" w14:paraId="51A71EDA" w14:textId="77777777" w:rsidTr="006C68B5">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B804B56" w14:textId="77777777" w:rsidR="00105D90" w:rsidRPr="00320BFA" w:rsidRDefault="00105D90" w:rsidP="006C68B5">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23D6D6EB" w14:textId="77777777" w:rsidR="00105D90" w:rsidRPr="00320BFA" w:rsidRDefault="00105D90" w:rsidP="00105D90">
            <w:pPr>
              <w:pStyle w:val="TF-xAvalITEM"/>
              <w:numPr>
                <w:ilvl w:val="0"/>
                <w:numId w:val="12"/>
              </w:numPr>
            </w:pPr>
            <w:r>
              <w:t>CONTEXTUALIZAÇÃO</w:t>
            </w:r>
          </w:p>
          <w:p w14:paraId="03FFC373" w14:textId="77777777" w:rsidR="00105D90" w:rsidRPr="00320BFA" w:rsidRDefault="00105D90" w:rsidP="006C68B5">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05F9D099" w14:textId="74AAC912" w:rsidR="00105D90" w:rsidRPr="00320BFA" w:rsidRDefault="00E54D3F" w:rsidP="006C68B5">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5BC42B70" w14:textId="77777777" w:rsidR="00105D90" w:rsidRPr="00320BFA" w:rsidRDefault="00105D90"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0FC347D3" w14:textId="77777777" w:rsidR="00105D90" w:rsidRPr="00320BFA" w:rsidRDefault="00105D90" w:rsidP="006C68B5">
            <w:pPr>
              <w:keepNext w:val="0"/>
              <w:keepLines w:val="0"/>
              <w:ind w:left="709" w:hanging="709"/>
              <w:jc w:val="center"/>
              <w:rPr>
                <w:sz w:val="18"/>
              </w:rPr>
            </w:pPr>
          </w:p>
        </w:tc>
      </w:tr>
      <w:tr w:rsidR="00105D90" w:rsidRPr="00320BFA" w14:paraId="69D1F418"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35769B0"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B7E4C46" w14:textId="77777777" w:rsidR="00105D90" w:rsidRPr="00320BFA" w:rsidRDefault="00105D90" w:rsidP="006C68B5">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5740C9E8" w14:textId="0BC8DAD1"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B8EB720"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D142B67" w14:textId="77777777" w:rsidR="00105D90" w:rsidRPr="00320BFA" w:rsidRDefault="00105D90" w:rsidP="006C68B5">
            <w:pPr>
              <w:keepNext w:val="0"/>
              <w:keepLines w:val="0"/>
              <w:ind w:left="709" w:hanging="709"/>
              <w:jc w:val="center"/>
              <w:rPr>
                <w:sz w:val="18"/>
              </w:rPr>
            </w:pPr>
          </w:p>
        </w:tc>
      </w:tr>
      <w:tr w:rsidR="00105D90" w:rsidRPr="00320BFA" w14:paraId="4723CEF7"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368E2937"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06CFFD6C" w14:textId="77777777" w:rsidR="00105D90" w:rsidRPr="00320BFA" w:rsidRDefault="00105D90" w:rsidP="006C68B5">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7439D4EC" w14:textId="5116A14D"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9AA66E1"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939BD66" w14:textId="77777777" w:rsidR="00105D90" w:rsidRPr="00320BFA" w:rsidRDefault="00105D90" w:rsidP="006C68B5">
            <w:pPr>
              <w:keepNext w:val="0"/>
              <w:keepLines w:val="0"/>
              <w:ind w:left="709" w:hanging="709"/>
              <w:jc w:val="center"/>
              <w:rPr>
                <w:sz w:val="18"/>
              </w:rPr>
            </w:pPr>
          </w:p>
        </w:tc>
      </w:tr>
      <w:tr w:rsidR="00105D90" w:rsidRPr="00320BFA" w14:paraId="5447DEF2"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43C7BC90"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6099AA31" w14:textId="77777777" w:rsidR="00105D90" w:rsidRPr="00320BFA" w:rsidRDefault="00105D90" w:rsidP="006C68B5">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0222F764" w14:textId="58FB568A"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27965C9"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6429B2D" w14:textId="77777777" w:rsidR="00105D90" w:rsidRPr="00320BFA" w:rsidRDefault="00105D90" w:rsidP="006C68B5">
            <w:pPr>
              <w:keepNext w:val="0"/>
              <w:keepLines w:val="0"/>
              <w:ind w:left="709" w:hanging="709"/>
              <w:jc w:val="center"/>
              <w:rPr>
                <w:sz w:val="18"/>
              </w:rPr>
            </w:pPr>
          </w:p>
        </w:tc>
      </w:tr>
      <w:tr w:rsidR="00105D90" w:rsidRPr="00320BFA" w14:paraId="4BB50AF2" w14:textId="77777777" w:rsidTr="006C68B5">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6440BC55"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2860197" w14:textId="77777777" w:rsidR="00105D90" w:rsidRPr="00320BFA" w:rsidRDefault="00105D90" w:rsidP="006C68B5">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09F7C93D" w14:textId="0D401B00"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1EFD24D"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8637CBB" w14:textId="77777777" w:rsidR="00105D90" w:rsidRPr="00320BFA" w:rsidRDefault="00105D90" w:rsidP="006C68B5">
            <w:pPr>
              <w:keepNext w:val="0"/>
              <w:keepLines w:val="0"/>
              <w:ind w:left="709" w:hanging="709"/>
              <w:jc w:val="center"/>
              <w:rPr>
                <w:sz w:val="18"/>
              </w:rPr>
            </w:pPr>
          </w:p>
        </w:tc>
      </w:tr>
      <w:tr w:rsidR="00105D90" w:rsidRPr="00320BFA" w14:paraId="10E50E1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B71BDCD"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58B6426" w14:textId="77777777" w:rsidR="00105D90" w:rsidRPr="00320BFA" w:rsidRDefault="00105D90" w:rsidP="00105D90">
            <w:pPr>
              <w:pStyle w:val="TF-xAvalITEM"/>
              <w:numPr>
                <w:ilvl w:val="0"/>
                <w:numId w:val="12"/>
              </w:numPr>
            </w:pPr>
            <w:r>
              <w:t>BASES</w:t>
            </w:r>
            <w:r w:rsidRPr="00320BFA">
              <w:t xml:space="preserve"> </w:t>
            </w:r>
            <w:r>
              <w:t>TEÓRICAS</w:t>
            </w:r>
          </w:p>
          <w:p w14:paraId="5F8DD740" w14:textId="77777777" w:rsidR="00105D90" w:rsidRPr="00320BFA" w:rsidRDefault="00105D90" w:rsidP="006C68B5">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5F879D19" w14:textId="65922462"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0A2A2AB"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A476B1D" w14:textId="77777777" w:rsidR="00105D90" w:rsidRPr="00320BFA" w:rsidRDefault="00105D90" w:rsidP="006C68B5">
            <w:pPr>
              <w:keepNext w:val="0"/>
              <w:keepLines w:val="0"/>
              <w:ind w:left="709" w:hanging="709"/>
              <w:jc w:val="center"/>
              <w:rPr>
                <w:sz w:val="18"/>
              </w:rPr>
            </w:pPr>
          </w:p>
        </w:tc>
      </w:tr>
      <w:tr w:rsidR="00105D90" w:rsidRPr="00320BFA" w14:paraId="4F9EB3D3"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E59E73D"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A08DE10" w14:textId="77777777" w:rsidR="00105D90" w:rsidRPr="00320BFA" w:rsidRDefault="00105D90" w:rsidP="006C68B5">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613BC98D" w14:textId="2181D891"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DB019D6"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7DC0AFE" w14:textId="77777777" w:rsidR="00105D90" w:rsidRPr="00320BFA" w:rsidRDefault="00105D90" w:rsidP="006C68B5">
            <w:pPr>
              <w:keepNext w:val="0"/>
              <w:keepLines w:val="0"/>
              <w:ind w:left="709" w:hanging="709"/>
              <w:jc w:val="center"/>
              <w:rPr>
                <w:sz w:val="18"/>
              </w:rPr>
            </w:pPr>
          </w:p>
        </w:tc>
      </w:tr>
      <w:tr w:rsidR="00105D90" w:rsidRPr="00320BFA" w14:paraId="44935BEC"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66581BE"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4F2F1291" w14:textId="77777777" w:rsidR="00105D90" w:rsidRPr="00320BFA" w:rsidRDefault="00105D90" w:rsidP="006C68B5">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5BE81586" w14:textId="47A3BEFC"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18E8F24"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51653A4" w14:textId="77777777" w:rsidR="00105D90" w:rsidRPr="00320BFA" w:rsidRDefault="00105D90" w:rsidP="006C68B5">
            <w:pPr>
              <w:keepNext w:val="0"/>
              <w:keepLines w:val="0"/>
              <w:ind w:left="709" w:hanging="709"/>
              <w:jc w:val="center"/>
              <w:rPr>
                <w:sz w:val="18"/>
              </w:rPr>
            </w:pPr>
          </w:p>
        </w:tc>
      </w:tr>
      <w:tr w:rsidR="00105D90" w:rsidRPr="00320BFA" w14:paraId="234C823C" w14:textId="77777777" w:rsidTr="006C68B5">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643A400E"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9B83254" w14:textId="77777777" w:rsidR="00105D90" w:rsidRDefault="00105D90" w:rsidP="006C68B5">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1A6F80CF" w14:textId="10C62D4C"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2AD32D5"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983E09C" w14:textId="77777777" w:rsidR="00105D90" w:rsidRPr="00320BFA" w:rsidRDefault="00105D90" w:rsidP="006C68B5">
            <w:pPr>
              <w:keepNext w:val="0"/>
              <w:keepLines w:val="0"/>
              <w:ind w:left="709" w:hanging="709"/>
              <w:jc w:val="center"/>
              <w:rPr>
                <w:sz w:val="18"/>
              </w:rPr>
            </w:pPr>
          </w:p>
        </w:tc>
      </w:tr>
      <w:tr w:rsidR="00105D90" w:rsidRPr="00320BFA" w14:paraId="1F906C2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92D0F2A"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0AB9027" w14:textId="77777777" w:rsidR="00105D90" w:rsidRPr="00320BFA" w:rsidRDefault="00105D90" w:rsidP="00105D90">
            <w:pPr>
              <w:pStyle w:val="TF-xAvalITEM"/>
              <w:numPr>
                <w:ilvl w:val="0"/>
                <w:numId w:val="12"/>
              </w:numPr>
            </w:pPr>
            <w:r w:rsidRPr="00320BFA">
              <w:t>JUSTIFICATIVA</w:t>
            </w:r>
          </w:p>
          <w:p w14:paraId="30C61677" w14:textId="77777777" w:rsidR="00105D90" w:rsidRPr="00320BFA" w:rsidRDefault="00105D90" w:rsidP="006C68B5">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3A589518" w14:textId="49468F3A"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35C8698"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FA45CFF" w14:textId="77777777" w:rsidR="00105D90" w:rsidRPr="00320BFA" w:rsidRDefault="00105D90" w:rsidP="006C68B5">
            <w:pPr>
              <w:keepNext w:val="0"/>
              <w:keepLines w:val="0"/>
              <w:ind w:left="709" w:hanging="709"/>
              <w:jc w:val="center"/>
              <w:rPr>
                <w:sz w:val="18"/>
              </w:rPr>
            </w:pPr>
          </w:p>
        </w:tc>
      </w:tr>
      <w:tr w:rsidR="00105D90" w:rsidRPr="00320BFA" w14:paraId="7839AAEB"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2918230"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33C2E80" w14:textId="77777777" w:rsidR="00105D90" w:rsidRPr="00320BFA" w:rsidRDefault="00105D90" w:rsidP="006C68B5">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56D0ADC8" w14:textId="686ADE7E"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EA7B4DD"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2D248A5" w14:textId="77777777" w:rsidR="00105D90" w:rsidRPr="00320BFA" w:rsidRDefault="00105D90" w:rsidP="006C68B5">
            <w:pPr>
              <w:keepNext w:val="0"/>
              <w:keepLines w:val="0"/>
              <w:ind w:left="709" w:hanging="709"/>
              <w:jc w:val="center"/>
              <w:rPr>
                <w:sz w:val="18"/>
              </w:rPr>
            </w:pPr>
          </w:p>
        </w:tc>
      </w:tr>
      <w:tr w:rsidR="00105D90" w:rsidRPr="00320BFA" w14:paraId="1A54D365"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75EF66D"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1209394" w14:textId="77777777" w:rsidR="00105D90" w:rsidRPr="00320BFA" w:rsidRDefault="00105D90" w:rsidP="006C68B5">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09CA88C2" w14:textId="3EDAD2DE"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9ED34D9"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C112F6A" w14:textId="77777777" w:rsidR="00105D90" w:rsidRPr="00320BFA" w:rsidRDefault="00105D90" w:rsidP="006C68B5">
            <w:pPr>
              <w:keepNext w:val="0"/>
              <w:keepLines w:val="0"/>
              <w:ind w:left="709" w:hanging="709"/>
              <w:jc w:val="center"/>
              <w:rPr>
                <w:sz w:val="18"/>
              </w:rPr>
            </w:pPr>
          </w:p>
        </w:tc>
      </w:tr>
      <w:tr w:rsidR="00105D90" w:rsidRPr="00320BFA" w14:paraId="71B0208D"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33E9405"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2C164D9" w14:textId="77777777" w:rsidR="00105D90" w:rsidRPr="00320BFA" w:rsidRDefault="00105D90" w:rsidP="00105D90">
            <w:pPr>
              <w:pStyle w:val="TF-xAvalITEM"/>
              <w:numPr>
                <w:ilvl w:val="0"/>
                <w:numId w:val="12"/>
              </w:numPr>
            </w:pPr>
            <w:r>
              <w:t>METODOLOGIA</w:t>
            </w:r>
          </w:p>
          <w:p w14:paraId="6046BB49" w14:textId="77777777" w:rsidR="00105D90" w:rsidRPr="00320BFA" w:rsidRDefault="00105D90" w:rsidP="006C68B5">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148BD349" w14:textId="7F7E313A"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53356359" w14:textId="2032AB47" w:rsidR="00105D90" w:rsidRPr="00320BFA" w:rsidRDefault="00E54D3F"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42312047" w14:textId="77777777" w:rsidR="00105D90" w:rsidRPr="00320BFA" w:rsidRDefault="00105D90" w:rsidP="006C68B5">
            <w:pPr>
              <w:keepNext w:val="0"/>
              <w:keepLines w:val="0"/>
              <w:ind w:left="709" w:hanging="709"/>
              <w:jc w:val="center"/>
              <w:rPr>
                <w:sz w:val="18"/>
              </w:rPr>
            </w:pPr>
          </w:p>
        </w:tc>
      </w:tr>
      <w:tr w:rsidR="00105D90" w:rsidRPr="00320BFA" w14:paraId="0151349B" w14:textId="77777777" w:rsidTr="006C68B5">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CDDBC7C" w14:textId="77777777" w:rsidR="00105D90" w:rsidRPr="00320BFA" w:rsidRDefault="00105D90" w:rsidP="006C68B5">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31948CE2" w14:textId="77777777" w:rsidR="00105D90" w:rsidRPr="00320BFA" w:rsidRDefault="00105D90" w:rsidP="00105D90">
            <w:pPr>
              <w:pStyle w:val="TF-xAvalITEM"/>
              <w:numPr>
                <w:ilvl w:val="0"/>
                <w:numId w:val="12"/>
              </w:numPr>
            </w:pPr>
            <w:r w:rsidRPr="00320BFA">
              <w:t>LINGUAGEM USADA (redação)</w:t>
            </w:r>
          </w:p>
          <w:p w14:paraId="2AED778B" w14:textId="77777777" w:rsidR="00105D90" w:rsidRPr="00320BFA" w:rsidRDefault="00105D90" w:rsidP="006C68B5">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730FE73C" w14:textId="77777777" w:rsidR="00105D90" w:rsidRPr="00320BFA" w:rsidRDefault="00105D90" w:rsidP="006C68B5">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4426DD89" w14:textId="555EADB9" w:rsidR="00105D90" w:rsidRPr="00320BFA" w:rsidRDefault="00E54D3F" w:rsidP="006C68B5">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12" w:space="0" w:color="auto"/>
            </w:tcBorders>
          </w:tcPr>
          <w:p w14:paraId="220DAA76" w14:textId="77777777" w:rsidR="00105D90" w:rsidRPr="00320BFA" w:rsidRDefault="00105D90" w:rsidP="006C68B5">
            <w:pPr>
              <w:keepNext w:val="0"/>
              <w:keepLines w:val="0"/>
              <w:ind w:left="709" w:hanging="709"/>
              <w:jc w:val="center"/>
              <w:rPr>
                <w:sz w:val="18"/>
              </w:rPr>
            </w:pPr>
          </w:p>
        </w:tc>
      </w:tr>
      <w:tr w:rsidR="00105D90" w:rsidRPr="00320BFA" w14:paraId="4AD80D71"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35BD994"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5B6D03F" w14:textId="77777777" w:rsidR="00105D90" w:rsidRPr="00320BFA" w:rsidRDefault="00105D90" w:rsidP="006C68B5">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215FB8D3" w14:textId="73D7CE6C"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0422DC2"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5E26F64" w14:textId="77777777" w:rsidR="00105D90" w:rsidRPr="00320BFA" w:rsidRDefault="00105D90" w:rsidP="006C68B5">
            <w:pPr>
              <w:keepNext w:val="0"/>
              <w:keepLines w:val="0"/>
              <w:ind w:left="709" w:hanging="709"/>
              <w:jc w:val="center"/>
              <w:rPr>
                <w:sz w:val="18"/>
              </w:rPr>
            </w:pPr>
          </w:p>
        </w:tc>
      </w:tr>
      <w:tr w:rsidR="00105D90" w:rsidRPr="00320BFA" w14:paraId="2E37E563"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D889824"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C419317" w14:textId="77777777" w:rsidR="00105D90" w:rsidRPr="00320BFA" w:rsidRDefault="00105D90" w:rsidP="00105D90">
            <w:pPr>
              <w:pStyle w:val="TF-xAvalITEM"/>
              <w:numPr>
                <w:ilvl w:val="0"/>
                <w:numId w:val="12"/>
              </w:numPr>
            </w:pPr>
            <w:r w:rsidRPr="00320BFA">
              <w:t>ORGANIZAÇÃO E APRESENTAÇÃO GRÁFICA DO TEXTO</w:t>
            </w:r>
          </w:p>
          <w:p w14:paraId="5AB4B66A" w14:textId="77777777" w:rsidR="00105D90" w:rsidRPr="00320BFA" w:rsidRDefault="00105D90" w:rsidP="006C68B5">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61C6F146" w14:textId="42686CAF"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822F26F"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FBB444B" w14:textId="77777777" w:rsidR="00105D90" w:rsidRPr="00320BFA" w:rsidRDefault="00105D90" w:rsidP="006C68B5">
            <w:pPr>
              <w:keepNext w:val="0"/>
              <w:keepLines w:val="0"/>
              <w:ind w:left="709" w:hanging="709"/>
              <w:jc w:val="center"/>
              <w:rPr>
                <w:sz w:val="18"/>
              </w:rPr>
            </w:pPr>
          </w:p>
        </w:tc>
      </w:tr>
      <w:tr w:rsidR="00105D90" w:rsidRPr="00320BFA" w14:paraId="5AFA086C"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3167CF46"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6876EC4" w14:textId="77777777" w:rsidR="00105D90" w:rsidRPr="00320BFA" w:rsidRDefault="00105D90" w:rsidP="00105D90">
            <w:pPr>
              <w:pStyle w:val="TF-xAvalITEM"/>
              <w:numPr>
                <w:ilvl w:val="0"/>
                <w:numId w:val="12"/>
              </w:numPr>
            </w:pPr>
            <w:r w:rsidRPr="00320BFA">
              <w:t>ILUSTRAÇÕES (figuras, quadros, tabelas)</w:t>
            </w:r>
          </w:p>
          <w:p w14:paraId="44B15A33" w14:textId="77777777" w:rsidR="00105D90" w:rsidRPr="00320BFA" w:rsidRDefault="00105D90" w:rsidP="006C68B5">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62DE4040" w14:textId="46EA2FB1" w:rsidR="00105D90" w:rsidRPr="00320BFA" w:rsidRDefault="00E54D3F" w:rsidP="006C68B5">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353BC68" w14:textId="77777777" w:rsidR="00105D90" w:rsidRPr="00320BFA" w:rsidRDefault="00105D90"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E6F9D80" w14:textId="77777777" w:rsidR="00105D90" w:rsidRPr="00320BFA" w:rsidRDefault="00105D90" w:rsidP="006C68B5">
            <w:pPr>
              <w:keepNext w:val="0"/>
              <w:keepLines w:val="0"/>
              <w:spacing w:before="80" w:after="80"/>
              <w:ind w:left="709" w:hanging="709"/>
              <w:jc w:val="center"/>
              <w:rPr>
                <w:sz w:val="18"/>
              </w:rPr>
            </w:pPr>
          </w:p>
        </w:tc>
      </w:tr>
      <w:tr w:rsidR="00105D90" w:rsidRPr="00320BFA" w14:paraId="4BE6801C"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5220EAC"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699A47E" w14:textId="77777777" w:rsidR="00105D90" w:rsidRPr="00320BFA" w:rsidRDefault="00105D90" w:rsidP="00105D90">
            <w:pPr>
              <w:pStyle w:val="TF-xAvalITEM"/>
              <w:numPr>
                <w:ilvl w:val="0"/>
                <w:numId w:val="12"/>
              </w:numPr>
            </w:pPr>
            <w:r w:rsidRPr="00320BFA">
              <w:t>REFERÊNCIAS E CITAÇÕES</w:t>
            </w:r>
          </w:p>
          <w:p w14:paraId="0F483E9B" w14:textId="77777777" w:rsidR="00105D90" w:rsidRPr="00320BFA" w:rsidRDefault="00105D90" w:rsidP="006C68B5">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61968910" w14:textId="5AEEE345"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71512F6"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E8553A4" w14:textId="77777777" w:rsidR="00105D90" w:rsidRPr="00320BFA" w:rsidRDefault="00105D90" w:rsidP="006C68B5">
            <w:pPr>
              <w:keepNext w:val="0"/>
              <w:keepLines w:val="0"/>
              <w:ind w:left="709" w:hanging="709"/>
              <w:jc w:val="center"/>
              <w:rPr>
                <w:sz w:val="18"/>
              </w:rPr>
            </w:pPr>
          </w:p>
        </w:tc>
      </w:tr>
      <w:tr w:rsidR="00105D90" w:rsidRPr="00320BFA" w14:paraId="028E0CD7" w14:textId="77777777" w:rsidTr="006C68B5">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4CDA197"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FBCFB84" w14:textId="77777777" w:rsidR="00105D90" w:rsidRPr="00320BFA" w:rsidRDefault="00105D90" w:rsidP="006C68B5">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5009D2BD" w14:textId="77777777" w:rsidR="00105D90" w:rsidRPr="00320BFA" w:rsidRDefault="00105D90" w:rsidP="006C68B5">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3E68A0F" w14:textId="35DA3102" w:rsidR="00105D90" w:rsidRPr="00320BFA" w:rsidRDefault="00E54D3F"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5E4B1C6B" w14:textId="77777777" w:rsidR="00105D90" w:rsidRPr="00320BFA" w:rsidRDefault="00105D90" w:rsidP="006C68B5">
            <w:pPr>
              <w:keepNext w:val="0"/>
              <w:keepLines w:val="0"/>
              <w:ind w:left="709" w:hanging="709"/>
              <w:jc w:val="center"/>
              <w:rPr>
                <w:sz w:val="18"/>
              </w:rPr>
            </w:pPr>
          </w:p>
        </w:tc>
      </w:tr>
      <w:tr w:rsidR="00105D90" w:rsidRPr="00320BFA" w14:paraId="73B1C267" w14:textId="77777777" w:rsidTr="006C68B5">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E8F5106" w14:textId="77777777" w:rsidR="00105D90" w:rsidRPr="00320BFA" w:rsidRDefault="00105D90" w:rsidP="006C68B5">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7B242081" w14:textId="77777777" w:rsidR="00105D90" w:rsidRPr="00320BFA" w:rsidRDefault="00105D90" w:rsidP="006C68B5">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33FFF717" w14:textId="30A3D891" w:rsidR="00105D90" w:rsidRPr="00320BFA" w:rsidRDefault="00E54D3F" w:rsidP="006C68B5">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7DB6FB5A" w14:textId="77777777" w:rsidR="00105D90" w:rsidRPr="00320BFA" w:rsidRDefault="00105D90"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FD5AF44" w14:textId="77777777" w:rsidR="00105D90" w:rsidRPr="00320BFA" w:rsidRDefault="00105D90" w:rsidP="006C68B5">
            <w:pPr>
              <w:keepNext w:val="0"/>
              <w:keepLines w:val="0"/>
              <w:ind w:left="709" w:hanging="709"/>
              <w:jc w:val="center"/>
              <w:rPr>
                <w:sz w:val="18"/>
              </w:rPr>
            </w:pPr>
          </w:p>
        </w:tc>
      </w:tr>
    </w:tbl>
    <w:p w14:paraId="057BEF9E" w14:textId="77777777" w:rsidR="00105D90" w:rsidRDefault="00105D90" w:rsidP="00105D90">
      <w:pPr>
        <w:pStyle w:val="TF-xAvalITEMDETALHE"/>
      </w:pPr>
    </w:p>
    <w:p w14:paraId="778F0E52" w14:textId="77777777" w:rsidR="00893415" w:rsidRPr="00893415" w:rsidRDefault="00893415" w:rsidP="00620BF5">
      <w:pPr>
        <w:pStyle w:val="TF-refernciasITEM"/>
        <w:rPr>
          <w:shd w:val="clear" w:color="auto" w:fill="FFFFFF"/>
        </w:rPr>
      </w:pPr>
    </w:p>
    <w:sectPr w:rsidR="00893415" w:rsidRPr="00893415" w:rsidSect="00BC440B">
      <w:headerReference w:type="default" r:id="rId12"/>
      <w:footerReference w:type="even" r:id="rId13"/>
      <w:footerReference w:type="default" r:id="rId14"/>
      <w:headerReference w:type="first" r:id="rId15"/>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alton Solano dos Reis" w:date="2024-05-20T18:04:00Z" w:initials="DS">
    <w:p w14:paraId="108C4982" w14:textId="77777777" w:rsidR="00C0339D" w:rsidRDefault="00C0339D" w:rsidP="00C0339D">
      <w:r>
        <w:rPr>
          <w:rStyle w:val="Refdecomentrio"/>
        </w:rPr>
        <w:annotationRef/>
      </w:r>
      <w:r>
        <w:rPr>
          <w:color w:val="000000"/>
          <w:sz w:val="20"/>
          <w:szCs w:val="20"/>
        </w:rPr>
        <w:t>Acho que podes remover este parágrafo … não agrega conteúdo ao texto.</w:t>
      </w:r>
    </w:p>
  </w:comment>
  <w:comment w:id="39" w:author="Dalton Solano dos Reis" w:date="2024-05-20T18:17:00Z" w:initials="DS">
    <w:p w14:paraId="48B6E550" w14:textId="77777777" w:rsidR="00F31337" w:rsidRDefault="00F31337" w:rsidP="00F31337">
      <w:r>
        <w:rPr>
          <w:rStyle w:val="Refdecomentrio"/>
        </w:rPr>
        <w:annotationRef/>
      </w:r>
      <w:r>
        <w:rPr>
          <w:color w:val="000000"/>
          <w:sz w:val="20"/>
          <w:szCs w:val="20"/>
        </w:rPr>
        <w:t>Evitar iniciar frases com verbo …</w:t>
      </w:r>
    </w:p>
  </w:comment>
  <w:comment w:id="111" w:author="Dalton Solano dos Reis" w:date="2024-05-20T18:33:00Z" w:initials="DS">
    <w:p w14:paraId="5BA2C37A" w14:textId="77777777" w:rsidR="00C10C92" w:rsidRDefault="00C10C92" w:rsidP="00C10C92">
      <w:r>
        <w:rPr>
          <w:rStyle w:val="Refdecomentrio"/>
        </w:rPr>
        <w:annotationRef/>
      </w:r>
      <w:r>
        <w:rPr>
          <w:color w:val="000000"/>
          <w:sz w:val="20"/>
          <w:szCs w:val="20"/>
        </w:rPr>
        <w:t>Precise de um texto de preâmbulo para apresentar os itens.</w:t>
      </w:r>
    </w:p>
  </w:comment>
  <w:comment w:id="112" w:author="Dalton Solano dos Reis" w:date="2024-05-20T18:35:00Z" w:initials="DS">
    <w:p w14:paraId="18305412" w14:textId="77777777" w:rsidR="00C10C92" w:rsidRDefault="00C10C92" w:rsidP="00C10C92">
      <w:r>
        <w:rPr>
          <w:rStyle w:val="Refdecomentrio"/>
        </w:rPr>
        <w:annotationRef/>
      </w:r>
      <w:r>
        <w:rPr>
          <w:color w:val="000000"/>
          <w:sz w:val="20"/>
          <w:szCs w:val="20"/>
        </w:rPr>
        <w:t>Falta a etapa de especificação … diagramas etc.</w:t>
      </w:r>
    </w:p>
  </w:comment>
  <w:comment w:id="119" w:author="Dalton Solano dos Reis" w:date="2024-05-20T18:34:00Z" w:initials="DS">
    <w:p w14:paraId="15E28841" w14:textId="28DCBF64" w:rsidR="00C10C92" w:rsidRDefault="00C10C92" w:rsidP="00C10C92">
      <w:r>
        <w:rPr>
          <w:rStyle w:val="Refdecomentrio"/>
        </w:rPr>
        <w:annotationRef/>
      </w:r>
      <w:r>
        <w:rPr>
          <w:color w:val="000000"/>
          <w:sz w:val="20"/>
          <w:szCs w:val="20"/>
        </w:rPr>
        <w:t>Os itens são finalizados por ponto e vírgula. Só o último é ponto final.</w:t>
      </w:r>
    </w:p>
  </w:comment>
  <w:comment w:id="155" w:author="Dalton Solano dos Reis" w:date="2024-05-20T18:37:00Z" w:initials="DS">
    <w:p w14:paraId="1F36D23A" w14:textId="77777777" w:rsidR="00574F69" w:rsidRDefault="00574F69" w:rsidP="00574F69">
      <w:r>
        <w:rPr>
          <w:rStyle w:val="Refdecomentrio"/>
        </w:rPr>
        <w:annotationRef/>
      </w:r>
      <w:r>
        <w:rPr>
          <w:color w:val="000000"/>
          <w:sz w:val="20"/>
          <w:szCs w:val="20"/>
        </w:rPr>
        <w:t>Não entendi … será duas aplicações?</w:t>
      </w:r>
    </w:p>
  </w:comment>
  <w:comment w:id="177" w:author="Dalton Solano dos Reis" w:date="2024-05-20T18:41:00Z" w:initials="DS">
    <w:p w14:paraId="2B60DDC8" w14:textId="77777777" w:rsidR="00E54D3F" w:rsidRDefault="00E54D3F" w:rsidP="00E54D3F">
      <w:r>
        <w:rPr>
          <w:rStyle w:val="Refdecomentrio"/>
        </w:rPr>
        <w:annotationRef/>
      </w:r>
      <w:r>
        <w:rPr>
          <w:color w:val="000000"/>
          <w:sz w:val="20"/>
          <w:szCs w:val="20"/>
          <w:highlight w:val="white"/>
        </w:rPr>
        <w:t>REZENDE, Andriel Oliveira et al. … acho que seria assim</w:t>
      </w:r>
    </w:p>
    <w:p w14:paraId="3E29077D" w14:textId="77777777" w:rsidR="00E54D3F" w:rsidRDefault="00E54D3F" w:rsidP="00E54D3F"/>
    <w:p w14:paraId="47112B57" w14:textId="77777777" w:rsidR="00E54D3F" w:rsidRDefault="00E54D3F" w:rsidP="00E54D3F">
      <w:r>
        <w:rPr>
          <w:color w:val="000000"/>
          <w:sz w:val="20"/>
          <w:szCs w:val="20"/>
          <w:highlight w:val="white"/>
        </w:rPr>
        <w:t>Arrumar as citações no texto …</w:t>
      </w:r>
    </w:p>
    <w:p w14:paraId="48037D98" w14:textId="77777777" w:rsidR="00E54D3F" w:rsidRDefault="00E54D3F" w:rsidP="00E54D3F">
      <w:r>
        <w:rPr>
          <w:color w:val="000000"/>
          <w:sz w:val="20"/>
          <w:szCs w:val="20"/>
          <w:highlight w:val="white"/>
        </w:rPr>
        <w:t>Rezende et al. (2021)</w:t>
      </w:r>
    </w:p>
  </w:comment>
  <w:comment w:id="178" w:author="Dalton Solano dos Reis" w:date="2024-05-20T18:42:00Z" w:initials="DS">
    <w:p w14:paraId="56A28430" w14:textId="77777777" w:rsidR="00E54D3F" w:rsidRDefault="00E54D3F" w:rsidP="00E54D3F">
      <w:r>
        <w:rPr>
          <w:rStyle w:val="Refdecomentrio"/>
        </w:rPr>
        <w:annotationRef/>
      </w:r>
      <w:r>
        <w:rPr>
          <w:color w:val="000000"/>
          <w:sz w:val="20"/>
          <w:szCs w:val="20"/>
        </w:rPr>
        <w:t>Acho que as citações no texto seriam ..</w:t>
      </w:r>
    </w:p>
    <w:p w14:paraId="33B5FD1B" w14:textId="77777777" w:rsidR="00E54D3F" w:rsidRDefault="00E54D3F" w:rsidP="00E54D3F">
      <w:r>
        <w:rPr>
          <w:color w:val="000000"/>
          <w:sz w:val="20"/>
          <w:szCs w:val="20"/>
        </w:rPr>
        <w:t>SOUSA, 2019</w:t>
      </w:r>
    </w:p>
    <w:p w14:paraId="67BBBC37" w14:textId="77777777" w:rsidR="00E54D3F" w:rsidRDefault="00E54D3F" w:rsidP="00E54D3F"/>
    <w:p w14:paraId="664A8422" w14:textId="77777777" w:rsidR="00E54D3F" w:rsidRDefault="00E54D3F" w:rsidP="00E54D3F">
      <w:r>
        <w:rPr>
          <w:color w:val="000000"/>
          <w:sz w:val="20"/>
          <w:szCs w:val="20"/>
        </w:rPr>
        <w:t>Arrumar em todo 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8C4982" w15:done="0"/>
  <w15:commentEx w15:paraId="48B6E550" w15:done="0"/>
  <w15:commentEx w15:paraId="5BA2C37A" w15:done="0"/>
  <w15:commentEx w15:paraId="18305412" w15:done="0"/>
  <w15:commentEx w15:paraId="15E28841" w15:done="0"/>
  <w15:commentEx w15:paraId="1F36D23A" w15:done="0"/>
  <w15:commentEx w15:paraId="48037D98" w15:done="0"/>
  <w15:commentEx w15:paraId="664A84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8EBB4D" w16cex:dateUtc="2024-05-20T21:04:00Z"/>
  <w16cex:commentExtensible w16cex:durableId="1DD05EF7" w16cex:dateUtc="2024-05-20T21:17:00Z"/>
  <w16cex:commentExtensible w16cex:durableId="64DF2712" w16cex:dateUtc="2024-05-20T21:33:00Z"/>
  <w16cex:commentExtensible w16cex:durableId="5580EBB4" w16cex:dateUtc="2024-05-20T21:35:00Z"/>
  <w16cex:commentExtensible w16cex:durableId="05FF66B5" w16cex:dateUtc="2024-05-20T21:34:00Z"/>
  <w16cex:commentExtensible w16cex:durableId="5677CFF7" w16cex:dateUtc="2024-05-20T21:37:00Z"/>
  <w16cex:commentExtensible w16cex:durableId="247B3894" w16cex:dateUtc="2024-05-20T21:41:00Z"/>
  <w16cex:commentExtensible w16cex:durableId="5939BC92" w16cex:dateUtc="2024-05-20T2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8C4982" w16cid:durableId="778EBB4D"/>
  <w16cid:commentId w16cid:paraId="48B6E550" w16cid:durableId="1DD05EF7"/>
  <w16cid:commentId w16cid:paraId="5BA2C37A" w16cid:durableId="64DF2712"/>
  <w16cid:commentId w16cid:paraId="18305412" w16cid:durableId="5580EBB4"/>
  <w16cid:commentId w16cid:paraId="15E28841" w16cid:durableId="05FF66B5"/>
  <w16cid:commentId w16cid:paraId="1F36D23A" w16cid:durableId="5677CFF7"/>
  <w16cid:commentId w16cid:paraId="48037D98" w16cid:durableId="247B3894"/>
  <w16cid:commentId w16cid:paraId="664A8422" w16cid:durableId="5939BC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0B804" w14:textId="77777777" w:rsidR="007B0C0A" w:rsidRDefault="007B0C0A">
      <w:r>
        <w:separator/>
      </w:r>
    </w:p>
  </w:endnote>
  <w:endnote w:type="continuationSeparator" w:id="0">
    <w:p w14:paraId="35BB1E37" w14:textId="77777777" w:rsidR="007B0C0A" w:rsidRDefault="007B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329B4" w14:textId="77777777" w:rsidR="007B0C0A" w:rsidRDefault="007B0C0A">
      <w:r>
        <w:separator/>
      </w:r>
    </w:p>
  </w:footnote>
  <w:footnote w:type="continuationSeparator" w:id="0">
    <w:p w14:paraId="78E10CF2" w14:textId="77777777" w:rsidR="007B0C0A" w:rsidRDefault="007B0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5D90"/>
    <w:rsid w:val="00107B02"/>
    <w:rsid w:val="0011363A"/>
    <w:rsid w:val="00113A3F"/>
    <w:rsid w:val="001164FE"/>
    <w:rsid w:val="00125084"/>
    <w:rsid w:val="00125277"/>
    <w:rsid w:val="001367E2"/>
    <w:rsid w:val="001375F7"/>
    <w:rsid w:val="0014126D"/>
    <w:rsid w:val="00144FAB"/>
    <w:rsid w:val="001554E9"/>
    <w:rsid w:val="00162BF1"/>
    <w:rsid w:val="0016560C"/>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E646A"/>
    <w:rsid w:val="001E682E"/>
    <w:rsid w:val="001F007F"/>
    <w:rsid w:val="001F0D36"/>
    <w:rsid w:val="00202F3F"/>
    <w:rsid w:val="00224BB2"/>
    <w:rsid w:val="00235240"/>
    <w:rsid w:val="002368FD"/>
    <w:rsid w:val="0024110F"/>
    <w:rsid w:val="002423AB"/>
    <w:rsid w:val="0024320D"/>
    <w:rsid w:val="002440B0"/>
    <w:rsid w:val="00274126"/>
    <w:rsid w:val="0027792D"/>
    <w:rsid w:val="00282723"/>
    <w:rsid w:val="00282788"/>
    <w:rsid w:val="0028617A"/>
    <w:rsid w:val="0029608A"/>
    <w:rsid w:val="002A38CA"/>
    <w:rsid w:val="002A6617"/>
    <w:rsid w:val="002A7E1B"/>
    <w:rsid w:val="002B0EDC"/>
    <w:rsid w:val="002B4718"/>
    <w:rsid w:val="002B5B38"/>
    <w:rsid w:val="002E6DD1"/>
    <w:rsid w:val="002F027E"/>
    <w:rsid w:val="002F1C9A"/>
    <w:rsid w:val="00312CEA"/>
    <w:rsid w:val="00320BFA"/>
    <w:rsid w:val="0032378D"/>
    <w:rsid w:val="00325B37"/>
    <w:rsid w:val="00335048"/>
    <w:rsid w:val="00340AD0"/>
    <w:rsid w:val="00340B6D"/>
    <w:rsid w:val="00340C8E"/>
    <w:rsid w:val="00344540"/>
    <w:rsid w:val="003519A3"/>
    <w:rsid w:val="00362443"/>
    <w:rsid w:val="0037046F"/>
    <w:rsid w:val="00377DA7"/>
    <w:rsid w:val="00383087"/>
    <w:rsid w:val="0038773D"/>
    <w:rsid w:val="00394107"/>
    <w:rsid w:val="003A2B7D"/>
    <w:rsid w:val="003A4A75"/>
    <w:rsid w:val="003A5366"/>
    <w:rsid w:val="003B647A"/>
    <w:rsid w:val="003C5262"/>
    <w:rsid w:val="003D398C"/>
    <w:rsid w:val="003D473B"/>
    <w:rsid w:val="003D4B35"/>
    <w:rsid w:val="003E4F19"/>
    <w:rsid w:val="003F4B66"/>
    <w:rsid w:val="003F5F25"/>
    <w:rsid w:val="0040436D"/>
    <w:rsid w:val="00410543"/>
    <w:rsid w:val="004173CC"/>
    <w:rsid w:val="0042356B"/>
    <w:rsid w:val="0042420A"/>
    <w:rsid w:val="004243D2"/>
    <w:rsid w:val="00424610"/>
    <w:rsid w:val="0042572D"/>
    <w:rsid w:val="00431D5B"/>
    <w:rsid w:val="00451B94"/>
    <w:rsid w:val="00470C41"/>
    <w:rsid w:val="0047690F"/>
    <w:rsid w:val="00476C78"/>
    <w:rsid w:val="0048576D"/>
    <w:rsid w:val="00493B1A"/>
    <w:rsid w:val="0049495C"/>
    <w:rsid w:val="00497EF6"/>
    <w:rsid w:val="004A5935"/>
    <w:rsid w:val="004B42D8"/>
    <w:rsid w:val="004B6B8F"/>
    <w:rsid w:val="004B7511"/>
    <w:rsid w:val="004E23CE"/>
    <w:rsid w:val="004E516B"/>
    <w:rsid w:val="004F7264"/>
    <w:rsid w:val="00500539"/>
    <w:rsid w:val="00503373"/>
    <w:rsid w:val="00503F3F"/>
    <w:rsid w:val="00504B38"/>
    <w:rsid w:val="00536336"/>
    <w:rsid w:val="00542ED7"/>
    <w:rsid w:val="00550D4A"/>
    <w:rsid w:val="00554405"/>
    <w:rsid w:val="00564A29"/>
    <w:rsid w:val="00564FBC"/>
    <w:rsid w:val="005705A9"/>
    <w:rsid w:val="00572864"/>
    <w:rsid w:val="00572DD3"/>
    <w:rsid w:val="00574F69"/>
    <w:rsid w:val="00577E79"/>
    <w:rsid w:val="0058482B"/>
    <w:rsid w:val="0058618A"/>
    <w:rsid w:val="00591611"/>
    <w:rsid w:val="00593FE4"/>
    <w:rsid w:val="005A362B"/>
    <w:rsid w:val="005A4952"/>
    <w:rsid w:val="005B20A1"/>
    <w:rsid w:val="005B2478"/>
    <w:rsid w:val="005C0A1F"/>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E25D2"/>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87D"/>
    <w:rsid w:val="00787FA8"/>
    <w:rsid w:val="007944F8"/>
    <w:rsid w:val="007973E3"/>
    <w:rsid w:val="007A1883"/>
    <w:rsid w:val="007B0C0A"/>
    <w:rsid w:val="007D0720"/>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3415"/>
    <w:rsid w:val="00897019"/>
    <w:rsid w:val="008B0A07"/>
    <w:rsid w:val="008B781F"/>
    <w:rsid w:val="008C0069"/>
    <w:rsid w:val="008C1495"/>
    <w:rsid w:val="008C5E2A"/>
    <w:rsid w:val="008D440A"/>
    <w:rsid w:val="008D5522"/>
    <w:rsid w:val="008D69C5"/>
    <w:rsid w:val="008D7404"/>
    <w:rsid w:val="008E0F86"/>
    <w:rsid w:val="008E52A3"/>
    <w:rsid w:val="008F0CFD"/>
    <w:rsid w:val="008F2DC1"/>
    <w:rsid w:val="008F70AD"/>
    <w:rsid w:val="00900DB1"/>
    <w:rsid w:val="009022BF"/>
    <w:rsid w:val="00902B06"/>
    <w:rsid w:val="00911CD9"/>
    <w:rsid w:val="00912B71"/>
    <w:rsid w:val="00921AB9"/>
    <w:rsid w:val="00931632"/>
    <w:rsid w:val="00932C92"/>
    <w:rsid w:val="009454E4"/>
    <w:rsid w:val="0095058E"/>
    <w:rsid w:val="0096683A"/>
    <w:rsid w:val="00967611"/>
    <w:rsid w:val="00967E25"/>
    <w:rsid w:val="00984240"/>
    <w:rsid w:val="00987626"/>
    <w:rsid w:val="00987F2B"/>
    <w:rsid w:val="00995B07"/>
    <w:rsid w:val="009A2619"/>
    <w:rsid w:val="009A5850"/>
    <w:rsid w:val="009A640D"/>
    <w:rsid w:val="009B10D6"/>
    <w:rsid w:val="009C0C46"/>
    <w:rsid w:val="009D65D0"/>
    <w:rsid w:val="009D7E91"/>
    <w:rsid w:val="009E135E"/>
    <w:rsid w:val="009E3C92"/>
    <w:rsid w:val="009E54F4"/>
    <w:rsid w:val="009F2BFA"/>
    <w:rsid w:val="00A03A3D"/>
    <w:rsid w:val="00A045C4"/>
    <w:rsid w:val="00A10DFA"/>
    <w:rsid w:val="00A1460F"/>
    <w:rsid w:val="00A21708"/>
    <w:rsid w:val="00A22362"/>
    <w:rsid w:val="00A249BA"/>
    <w:rsid w:val="00A307C7"/>
    <w:rsid w:val="00A44581"/>
    <w:rsid w:val="00A45093"/>
    <w:rsid w:val="00A50EAF"/>
    <w:rsid w:val="00A602F9"/>
    <w:rsid w:val="00A6306A"/>
    <w:rsid w:val="00A650EE"/>
    <w:rsid w:val="00A662C8"/>
    <w:rsid w:val="00A71157"/>
    <w:rsid w:val="00A83836"/>
    <w:rsid w:val="00A85EE8"/>
    <w:rsid w:val="00A966E6"/>
    <w:rsid w:val="00A96CCA"/>
    <w:rsid w:val="00AB2BE3"/>
    <w:rsid w:val="00AB515B"/>
    <w:rsid w:val="00AB7834"/>
    <w:rsid w:val="00AC4D5F"/>
    <w:rsid w:val="00AD1D2C"/>
    <w:rsid w:val="00AE0525"/>
    <w:rsid w:val="00AE08DB"/>
    <w:rsid w:val="00AE2729"/>
    <w:rsid w:val="00AE3148"/>
    <w:rsid w:val="00AE5AE2"/>
    <w:rsid w:val="00AE7343"/>
    <w:rsid w:val="00B00A13"/>
    <w:rsid w:val="00B00D69"/>
    <w:rsid w:val="00B00E04"/>
    <w:rsid w:val="00B05485"/>
    <w:rsid w:val="00B10233"/>
    <w:rsid w:val="00B137D9"/>
    <w:rsid w:val="00B1458E"/>
    <w:rsid w:val="00B14C51"/>
    <w:rsid w:val="00B20021"/>
    <w:rsid w:val="00B20FDE"/>
    <w:rsid w:val="00B37046"/>
    <w:rsid w:val="00B42041"/>
    <w:rsid w:val="00B43FBF"/>
    <w:rsid w:val="00B44F11"/>
    <w:rsid w:val="00B51846"/>
    <w:rsid w:val="00B62979"/>
    <w:rsid w:val="00B70056"/>
    <w:rsid w:val="00B70D53"/>
    <w:rsid w:val="00B823A7"/>
    <w:rsid w:val="00B90FA5"/>
    <w:rsid w:val="00B919F1"/>
    <w:rsid w:val="00BA2260"/>
    <w:rsid w:val="00BB468D"/>
    <w:rsid w:val="00BC0E8D"/>
    <w:rsid w:val="00BC440B"/>
    <w:rsid w:val="00BC4F18"/>
    <w:rsid w:val="00BE6551"/>
    <w:rsid w:val="00BF093B"/>
    <w:rsid w:val="00C00B88"/>
    <w:rsid w:val="00C0339D"/>
    <w:rsid w:val="00C06B2A"/>
    <w:rsid w:val="00C10C92"/>
    <w:rsid w:val="00C35E57"/>
    <w:rsid w:val="00C35E80"/>
    <w:rsid w:val="00C40AA2"/>
    <w:rsid w:val="00C4244F"/>
    <w:rsid w:val="00C434C8"/>
    <w:rsid w:val="00C632ED"/>
    <w:rsid w:val="00C66150"/>
    <w:rsid w:val="00C67979"/>
    <w:rsid w:val="00C70EF5"/>
    <w:rsid w:val="00C756C5"/>
    <w:rsid w:val="00C82195"/>
    <w:rsid w:val="00C82CAE"/>
    <w:rsid w:val="00C8442E"/>
    <w:rsid w:val="00C930A8"/>
    <w:rsid w:val="00CA108B"/>
    <w:rsid w:val="00CA5310"/>
    <w:rsid w:val="00CA6CDB"/>
    <w:rsid w:val="00CA6F26"/>
    <w:rsid w:val="00CB5E13"/>
    <w:rsid w:val="00CC3524"/>
    <w:rsid w:val="00CD1BD6"/>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3052"/>
    <w:rsid w:val="00DC2D17"/>
    <w:rsid w:val="00DD1E38"/>
    <w:rsid w:val="00DE23BF"/>
    <w:rsid w:val="00DE3981"/>
    <w:rsid w:val="00DE40DD"/>
    <w:rsid w:val="00DE7755"/>
    <w:rsid w:val="00DF059A"/>
    <w:rsid w:val="00DF3D56"/>
    <w:rsid w:val="00DF64E9"/>
    <w:rsid w:val="00DF6D19"/>
    <w:rsid w:val="00DF6ED2"/>
    <w:rsid w:val="00DF70F5"/>
    <w:rsid w:val="00E13271"/>
    <w:rsid w:val="00E17D9E"/>
    <w:rsid w:val="00E2252C"/>
    <w:rsid w:val="00E270C0"/>
    <w:rsid w:val="00E36D82"/>
    <w:rsid w:val="00E460B9"/>
    <w:rsid w:val="00E51601"/>
    <w:rsid w:val="00E51965"/>
    <w:rsid w:val="00E54D3F"/>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633A"/>
    <w:rsid w:val="00ED1B9D"/>
    <w:rsid w:val="00ED5AB1"/>
    <w:rsid w:val="00EE056F"/>
    <w:rsid w:val="00EF43F5"/>
    <w:rsid w:val="00F017AF"/>
    <w:rsid w:val="00F041C4"/>
    <w:rsid w:val="00F14812"/>
    <w:rsid w:val="00F1598C"/>
    <w:rsid w:val="00F20BC6"/>
    <w:rsid w:val="00F21403"/>
    <w:rsid w:val="00F255FC"/>
    <w:rsid w:val="00F259B0"/>
    <w:rsid w:val="00F26A20"/>
    <w:rsid w:val="00F276C9"/>
    <w:rsid w:val="00F31337"/>
    <w:rsid w:val="00F31359"/>
    <w:rsid w:val="00F33F62"/>
    <w:rsid w:val="00F40690"/>
    <w:rsid w:val="00F43B8F"/>
    <w:rsid w:val="00F51785"/>
    <w:rsid w:val="00F530D7"/>
    <w:rsid w:val="00F541E6"/>
    <w:rsid w:val="00F62F49"/>
    <w:rsid w:val="00F640BF"/>
    <w:rsid w:val="00F70754"/>
    <w:rsid w:val="00F7288F"/>
    <w:rsid w:val="00F77926"/>
    <w:rsid w:val="00F77AFA"/>
    <w:rsid w:val="00F83A19"/>
    <w:rsid w:val="00F879A1"/>
    <w:rsid w:val="00F92FC4"/>
    <w:rsid w:val="00F9793C"/>
    <w:rsid w:val="00FA0C14"/>
    <w:rsid w:val="00FA137A"/>
    <w:rsid w:val="00FA5504"/>
    <w:rsid w:val="00FB4B02"/>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normaltextrun">
    <w:name w:val="normaltextrun"/>
    <w:basedOn w:val="Fontepargpadro"/>
    <w:rsid w:val="00967E25"/>
  </w:style>
  <w:style w:type="character" w:customStyle="1" w:styleId="eop">
    <w:name w:val="eop"/>
    <w:basedOn w:val="Fontepargpadro"/>
    <w:rsid w:val="0096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354">
      <w:bodyDiv w:val="1"/>
      <w:marLeft w:val="0"/>
      <w:marRight w:val="0"/>
      <w:marTop w:val="0"/>
      <w:marBottom w:val="0"/>
      <w:divBdr>
        <w:top w:val="none" w:sz="0" w:space="0" w:color="auto"/>
        <w:left w:val="none" w:sz="0" w:space="0" w:color="auto"/>
        <w:bottom w:val="none" w:sz="0" w:space="0" w:color="auto"/>
        <w:right w:val="none" w:sz="0" w:space="0" w:color="auto"/>
      </w:divBdr>
      <w:divsChild>
        <w:div w:id="1289363267">
          <w:marLeft w:val="0"/>
          <w:marRight w:val="0"/>
          <w:marTop w:val="0"/>
          <w:marBottom w:val="0"/>
          <w:divBdr>
            <w:top w:val="none" w:sz="0" w:space="0" w:color="auto"/>
            <w:left w:val="none" w:sz="0" w:space="0" w:color="auto"/>
            <w:bottom w:val="none" w:sz="0" w:space="0" w:color="auto"/>
            <w:right w:val="none" w:sz="0" w:space="0" w:color="auto"/>
          </w:divBdr>
        </w:div>
        <w:div w:id="1412115588">
          <w:marLeft w:val="0"/>
          <w:marRight w:val="0"/>
          <w:marTop w:val="0"/>
          <w:marBottom w:val="0"/>
          <w:divBdr>
            <w:top w:val="none" w:sz="0" w:space="0" w:color="auto"/>
            <w:left w:val="none" w:sz="0" w:space="0" w:color="auto"/>
            <w:bottom w:val="none" w:sz="0" w:space="0" w:color="auto"/>
            <w:right w:val="none" w:sz="0" w:space="0" w:color="auto"/>
          </w:divBdr>
        </w:div>
        <w:div w:id="1409112709">
          <w:marLeft w:val="0"/>
          <w:marRight w:val="0"/>
          <w:marTop w:val="0"/>
          <w:marBottom w:val="0"/>
          <w:divBdr>
            <w:top w:val="none" w:sz="0" w:space="0" w:color="auto"/>
            <w:left w:val="none" w:sz="0" w:space="0" w:color="auto"/>
            <w:bottom w:val="none" w:sz="0" w:space="0" w:color="auto"/>
            <w:right w:val="none" w:sz="0" w:space="0" w:color="auto"/>
          </w:divBdr>
        </w:div>
        <w:div w:id="1285505631">
          <w:marLeft w:val="0"/>
          <w:marRight w:val="0"/>
          <w:marTop w:val="0"/>
          <w:marBottom w:val="0"/>
          <w:divBdr>
            <w:top w:val="none" w:sz="0" w:space="0" w:color="auto"/>
            <w:left w:val="none" w:sz="0" w:space="0" w:color="auto"/>
            <w:bottom w:val="none" w:sz="0" w:space="0" w:color="auto"/>
            <w:right w:val="none" w:sz="0" w:space="0" w:color="auto"/>
          </w:divBdr>
        </w:div>
        <w:div w:id="1218392330">
          <w:marLeft w:val="0"/>
          <w:marRight w:val="0"/>
          <w:marTop w:val="0"/>
          <w:marBottom w:val="0"/>
          <w:divBdr>
            <w:top w:val="none" w:sz="0" w:space="0" w:color="auto"/>
            <w:left w:val="none" w:sz="0" w:space="0" w:color="auto"/>
            <w:bottom w:val="none" w:sz="0" w:space="0" w:color="auto"/>
            <w:right w:val="none" w:sz="0" w:space="0" w:color="auto"/>
          </w:divBdr>
        </w:div>
        <w:div w:id="1971865245">
          <w:marLeft w:val="0"/>
          <w:marRight w:val="0"/>
          <w:marTop w:val="0"/>
          <w:marBottom w:val="0"/>
          <w:divBdr>
            <w:top w:val="none" w:sz="0" w:space="0" w:color="auto"/>
            <w:left w:val="none" w:sz="0" w:space="0" w:color="auto"/>
            <w:bottom w:val="none" w:sz="0" w:space="0" w:color="auto"/>
            <w:right w:val="none" w:sz="0" w:space="0" w:color="auto"/>
          </w:divBdr>
        </w:div>
        <w:div w:id="619343734">
          <w:marLeft w:val="0"/>
          <w:marRight w:val="0"/>
          <w:marTop w:val="0"/>
          <w:marBottom w:val="0"/>
          <w:divBdr>
            <w:top w:val="none" w:sz="0" w:space="0" w:color="auto"/>
            <w:left w:val="none" w:sz="0" w:space="0" w:color="auto"/>
            <w:bottom w:val="none" w:sz="0" w:space="0" w:color="auto"/>
            <w:right w:val="none" w:sz="0" w:space="0" w:color="auto"/>
          </w:divBdr>
        </w:div>
        <w:div w:id="467865189">
          <w:marLeft w:val="0"/>
          <w:marRight w:val="0"/>
          <w:marTop w:val="0"/>
          <w:marBottom w:val="0"/>
          <w:divBdr>
            <w:top w:val="none" w:sz="0" w:space="0" w:color="auto"/>
            <w:left w:val="none" w:sz="0" w:space="0" w:color="auto"/>
            <w:bottom w:val="none" w:sz="0" w:space="0" w:color="auto"/>
            <w:right w:val="none" w:sz="0" w:space="0" w:color="auto"/>
          </w:divBdr>
        </w:div>
        <w:div w:id="1463887800">
          <w:marLeft w:val="0"/>
          <w:marRight w:val="0"/>
          <w:marTop w:val="0"/>
          <w:marBottom w:val="0"/>
          <w:divBdr>
            <w:top w:val="none" w:sz="0" w:space="0" w:color="auto"/>
            <w:left w:val="none" w:sz="0" w:space="0" w:color="auto"/>
            <w:bottom w:val="none" w:sz="0" w:space="0" w:color="auto"/>
            <w:right w:val="none" w:sz="0" w:space="0" w:color="auto"/>
          </w:divBdr>
        </w:div>
        <w:div w:id="1475953051">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101">
      <w:bodyDiv w:val="1"/>
      <w:marLeft w:val="0"/>
      <w:marRight w:val="0"/>
      <w:marTop w:val="0"/>
      <w:marBottom w:val="0"/>
      <w:divBdr>
        <w:top w:val="none" w:sz="0" w:space="0" w:color="auto"/>
        <w:left w:val="none" w:sz="0" w:space="0" w:color="auto"/>
        <w:bottom w:val="none" w:sz="0" w:space="0" w:color="auto"/>
        <w:right w:val="none" w:sz="0" w:space="0" w:color="auto"/>
      </w:divBdr>
      <w:divsChild>
        <w:div w:id="279992254">
          <w:marLeft w:val="0"/>
          <w:marRight w:val="0"/>
          <w:marTop w:val="0"/>
          <w:marBottom w:val="0"/>
          <w:divBdr>
            <w:top w:val="none" w:sz="0" w:space="0" w:color="auto"/>
            <w:left w:val="none" w:sz="0" w:space="0" w:color="auto"/>
            <w:bottom w:val="none" w:sz="0" w:space="0" w:color="auto"/>
            <w:right w:val="none" w:sz="0" w:space="0" w:color="auto"/>
          </w:divBdr>
        </w:div>
        <w:div w:id="1130978344">
          <w:marLeft w:val="0"/>
          <w:marRight w:val="0"/>
          <w:marTop w:val="0"/>
          <w:marBottom w:val="0"/>
          <w:divBdr>
            <w:top w:val="none" w:sz="0" w:space="0" w:color="auto"/>
            <w:left w:val="none" w:sz="0" w:space="0" w:color="auto"/>
            <w:bottom w:val="none" w:sz="0" w:space="0" w:color="auto"/>
            <w:right w:val="none" w:sz="0" w:space="0" w:color="auto"/>
          </w:divBdr>
        </w:div>
        <w:div w:id="102305289">
          <w:marLeft w:val="0"/>
          <w:marRight w:val="0"/>
          <w:marTop w:val="0"/>
          <w:marBottom w:val="0"/>
          <w:divBdr>
            <w:top w:val="none" w:sz="0" w:space="0" w:color="auto"/>
            <w:left w:val="none" w:sz="0" w:space="0" w:color="auto"/>
            <w:bottom w:val="none" w:sz="0" w:space="0" w:color="auto"/>
            <w:right w:val="none" w:sz="0" w:space="0" w:color="auto"/>
          </w:divBdr>
        </w:div>
        <w:div w:id="1848207074">
          <w:marLeft w:val="0"/>
          <w:marRight w:val="0"/>
          <w:marTop w:val="0"/>
          <w:marBottom w:val="0"/>
          <w:divBdr>
            <w:top w:val="none" w:sz="0" w:space="0" w:color="auto"/>
            <w:left w:val="none" w:sz="0" w:space="0" w:color="auto"/>
            <w:bottom w:val="none" w:sz="0" w:space="0" w:color="auto"/>
            <w:right w:val="none" w:sz="0" w:space="0" w:color="auto"/>
          </w:divBdr>
        </w:div>
        <w:div w:id="513418466">
          <w:marLeft w:val="0"/>
          <w:marRight w:val="0"/>
          <w:marTop w:val="0"/>
          <w:marBottom w:val="0"/>
          <w:divBdr>
            <w:top w:val="none" w:sz="0" w:space="0" w:color="auto"/>
            <w:left w:val="none" w:sz="0" w:space="0" w:color="auto"/>
            <w:bottom w:val="none" w:sz="0" w:space="0" w:color="auto"/>
            <w:right w:val="none" w:sz="0" w:space="0" w:color="auto"/>
          </w:divBdr>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1142474">
      <w:bodyDiv w:val="1"/>
      <w:marLeft w:val="0"/>
      <w:marRight w:val="0"/>
      <w:marTop w:val="0"/>
      <w:marBottom w:val="0"/>
      <w:divBdr>
        <w:top w:val="none" w:sz="0" w:space="0" w:color="auto"/>
        <w:left w:val="none" w:sz="0" w:space="0" w:color="auto"/>
        <w:bottom w:val="none" w:sz="0" w:space="0" w:color="auto"/>
        <w:right w:val="none" w:sz="0" w:space="0" w:color="auto"/>
      </w:divBdr>
      <w:divsChild>
        <w:div w:id="502286868">
          <w:marLeft w:val="0"/>
          <w:marRight w:val="0"/>
          <w:marTop w:val="0"/>
          <w:marBottom w:val="0"/>
          <w:divBdr>
            <w:top w:val="none" w:sz="0" w:space="0" w:color="auto"/>
            <w:left w:val="none" w:sz="0" w:space="0" w:color="auto"/>
            <w:bottom w:val="none" w:sz="0" w:space="0" w:color="auto"/>
            <w:right w:val="none" w:sz="0" w:space="0" w:color="auto"/>
          </w:divBdr>
        </w:div>
        <w:div w:id="23502043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5479">
      <w:bodyDiv w:val="1"/>
      <w:marLeft w:val="0"/>
      <w:marRight w:val="0"/>
      <w:marTop w:val="0"/>
      <w:marBottom w:val="0"/>
      <w:divBdr>
        <w:top w:val="none" w:sz="0" w:space="0" w:color="auto"/>
        <w:left w:val="none" w:sz="0" w:space="0" w:color="auto"/>
        <w:bottom w:val="none" w:sz="0" w:space="0" w:color="auto"/>
        <w:right w:val="none" w:sz="0" w:space="0" w:color="auto"/>
      </w:divBdr>
      <w:divsChild>
        <w:div w:id="1576552361">
          <w:marLeft w:val="0"/>
          <w:marRight w:val="0"/>
          <w:marTop w:val="0"/>
          <w:marBottom w:val="0"/>
          <w:divBdr>
            <w:top w:val="none" w:sz="0" w:space="0" w:color="auto"/>
            <w:left w:val="none" w:sz="0" w:space="0" w:color="auto"/>
            <w:bottom w:val="none" w:sz="0" w:space="0" w:color="auto"/>
            <w:right w:val="none" w:sz="0" w:space="0" w:color="auto"/>
          </w:divBdr>
        </w:div>
        <w:div w:id="1093358414">
          <w:marLeft w:val="0"/>
          <w:marRight w:val="0"/>
          <w:marTop w:val="0"/>
          <w:marBottom w:val="0"/>
          <w:divBdr>
            <w:top w:val="none" w:sz="0" w:space="0" w:color="auto"/>
            <w:left w:val="none" w:sz="0" w:space="0" w:color="auto"/>
            <w:bottom w:val="none" w:sz="0" w:space="0" w:color="auto"/>
            <w:right w:val="none" w:sz="0" w:space="0" w:color="auto"/>
          </w:divBdr>
        </w:div>
        <w:div w:id="1884976301">
          <w:marLeft w:val="0"/>
          <w:marRight w:val="0"/>
          <w:marTop w:val="0"/>
          <w:marBottom w:val="0"/>
          <w:divBdr>
            <w:top w:val="none" w:sz="0" w:space="0" w:color="auto"/>
            <w:left w:val="none" w:sz="0" w:space="0" w:color="auto"/>
            <w:bottom w:val="none" w:sz="0" w:space="0" w:color="auto"/>
            <w:right w:val="none" w:sz="0" w:space="0" w:color="auto"/>
          </w:divBdr>
        </w:div>
        <w:div w:id="791171266">
          <w:marLeft w:val="0"/>
          <w:marRight w:val="0"/>
          <w:marTop w:val="0"/>
          <w:marBottom w:val="0"/>
          <w:divBdr>
            <w:top w:val="none" w:sz="0" w:space="0" w:color="auto"/>
            <w:left w:val="none" w:sz="0" w:space="0" w:color="auto"/>
            <w:bottom w:val="none" w:sz="0" w:space="0" w:color="auto"/>
            <w:right w:val="none" w:sz="0" w:space="0" w:color="auto"/>
          </w:divBdr>
        </w:div>
        <w:div w:id="1357535915">
          <w:marLeft w:val="0"/>
          <w:marRight w:val="0"/>
          <w:marTop w:val="0"/>
          <w:marBottom w:val="0"/>
          <w:divBdr>
            <w:top w:val="none" w:sz="0" w:space="0" w:color="auto"/>
            <w:left w:val="none" w:sz="0" w:space="0" w:color="auto"/>
            <w:bottom w:val="none" w:sz="0" w:space="0" w:color="auto"/>
            <w:right w:val="none" w:sz="0" w:space="0" w:color="auto"/>
          </w:divBdr>
        </w:div>
        <w:div w:id="1989822474">
          <w:marLeft w:val="0"/>
          <w:marRight w:val="0"/>
          <w:marTop w:val="0"/>
          <w:marBottom w:val="0"/>
          <w:divBdr>
            <w:top w:val="none" w:sz="0" w:space="0" w:color="auto"/>
            <w:left w:val="none" w:sz="0" w:space="0" w:color="auto"/>
            <w:bottom w:val="none" w:sz="0" w:space="0" w:color="auto"/>
            <w:right w:val="none" w:sz="0" w:space="0" w:color="auto"/>
          </w:divBdr>
        </w:div>
        <w:div w:id="1298141766">
          <w:marLeft w:val="0"/>
          <w:marRight w:val="0"/>
          <w:marTop w:val="0"/>
          <w:marBottom w:val="0"/>
          <w:divBdr>
            <w:top w:val="none" w:sz="0" w:space="0" w:color="auto"/>
            <w:left w:val="none" w:sz="0" w:space="0" w:color="auto"/>
            <w:bottom w:val="none" w:sz="0" w:space="0" w:color="auto"/>
            <w:right w:val="none" w:sz="0" w:space="0" w:color="auto"/>
          </w:divBdr>
        </w:div>
        <w:div w:id="471211979">
          <w:marLeft w:val="0"/>
          <w:marRight w:val="0"/>
          <w:marTop w:val="0"/>
          <w:marBottom w:val="0"/>
          <w:divBdr>
            <w:top w:val="none" w:sz="0" w:space="0" w:color="auto"/>
            <w:left w:val="none" w:sz="0" w:space="0" w:color="auto"/>
            <w:bottom w:val="none" w:sz="0" w:space="0" w:color="auto"/>
            <w:right w:val="none" w:sz="0" w:space="0" w:color="auto"/>
          </w:divBdr>
        </w:div>
        <w:div w:id="1073047097">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770">
      <w:bodyDiv w:val="1"/>
      <w:marLeft w:val="0"/>
      <w:marRight w:val="0"/>
      <w:marTop w:val="0"/>
      <w:marBottom w:val="0"/>
      <w:divBdr>
        <w:top w:val="none" w:sz="0" w:space="0" w:color="auto"/>
        <w:left w:val="none" w:sz="0" w:space="0" w:color="auto"/>
        <w:bottom w:val="none" w:sz="0" w:space="0" w:color="auto"/>
        <w:right w:val="none" w:sz="0" w:space="0" w:color="auto"/>
      </w:divBdr>
      <w:divsChild>
        <w:div w:id="416563519">
          <w:marLeft w:val="0"/>
          <w:marRight w:val="0"/>
          <w:marTop w:val="0"/>
          <w:marBottom w:val="0"/>
          <w:divBdr>
            <w:top w:val="none" w:sz="0" w:space="0" w:color="auto"/>
            <w:left w:val="none" w:sz="0" w:space="0" w:color="auto"/>
            <w:bottom w:val="none" w:sz="0" w:space="0" w:color="auto"/>
            <w:right w:val="none" w:sz="0" w:space="0" w:color="auto"/>
          </w:divBdr>
          <w:divsChild>
            <w:div w:id="505249348">
              <w:marLeft w:val="0"/>
              <w:marRight w:val="0"/>
              <w:marTop w:val="0"/>
              <w:marBottom w:val="0"/>
              <w:divBdr>
                <w:top w:val="none" w:sz="0" w:space="0" w:color="auto"/>
                <w:left w:val="none" w:sz="0" w:space="0" w:color="auto"/>
                <w:bottom w:val="none" w:sz="0" w:space="0" w:color="auto"/>
                <w:right w:val="none" w:sz="0" w:space="0" w:color="auto"/>
              </w:divBdr>
            </w:div>
          </w:divsChild>
        </w:div>
        <w:div w:id="1652371792">
          <w:marLeft w:val="0"/>
          <w:marRight w:val="0"/>
          <w:marTop w:val="0"/>
          <w:marBottom w:val="0"/>
          <w:divBdr>
            <w:top w:val="none" w:sz="0" w:space="0" w:color="auto"/>
            <w:left w:val="none" w:sz="0" w:space="0" w:color="auto"/>
            <w:bottom w:val="none" w:sz="0" w:space="0" w:color="auto"/>
            <w:right w:val="none" w:sz="0" w:space="0" w:color="auto"/>
          </w:divBdr>
          <w:divsChild>
            <w:div w:id="675809293">
              <w:marLeft w:val="0"/>
              <w:marRight w:val="0"/>
              <w:marTop w:val="0"/>
              <w:marBottom w:val="0"/>
              <w:divBdr>
                <w:top w:val="none" w:sz="0" w:space="0" w:color="auto"/>
                <w:left w:val="none" w:sz="0" w:space="0" w:color="auto"/>
                <w:bottom w:val="none" w:sz="0" w:space="0" w:color="auto"/>
                <w:right w:val="none" w:sz="0" w:space="0" w:color="auto"/>
              </w:divBdr>
            </w:div>
          </w:divsChild>
        </w:div>
        <w:div w:id="1327972408">
          <w:marLeft w:val="0"/>
          <w:marRight w:val="0"/>
          <w:marTop w:val="0"/>
          <w:marBottom w:val="0"/>
          <w:divBdr>
            <w:top w:val="none" w:sz="0" w:space="0" w:color="auto"/>
            <w:left w:val="none" w:sz="0" w:space="0" w:color="auto"/>
            <w:bottom w:val="none" w:sz="0" w:space="0" w:color="auto"/>
            <w:right w:val="none" w:sz="0" w:space="0" w:color="auto"/>
          </w:divBdr>
          <w:divsChild>
            <w:div w:id="1573464119">
              <w:marLeft w:val="0"/>
              <w:marRight w:val="0"/>
              <w:marTop w:val="0"/>
              <w:marBottom w:val="0"/>
              <w:divBdr>
                <w:top w:val="none" w:sz="0" w:space="0" w:color="auto"/>
                <w:left w:val="none" w:sz="0" w:space="0" w:color="auto"/>
                <w:bottom w:val="none" w:sz="0" w:space="0" w:color="auto"/>
                <w:right w:val="none" w:sz="0" w:space="0" w:color="auto"/>
              </w:divBdr>
            </w:div>
          </w:divsChild>
        </w:div>
        <w:div w:id="288586355">
          <w:marLeft w:val="0"/>
          <w:marRight w:val="0"/>
          <w:marTop w:val="0"/>
          <w:marBottom w:val="0"/>
          <w:divBdr>
            <w:top w:val="none" w:sz="0" w:space="0" w:color="auto"/>
            <w:left w:val="none" w:sz="0" w:space="0" w:color="auto"/>
            <w:bottom w:val="none" w:sz="0" w:space="0" w:color="auto"/>
            <w:right w:val="none" w:sz="0" w:space="0" w:color="auto"/>
          </w:divBdr>
          <w:divsChild>
            <w:div w:id="869679986">
              <w:marLeft w:val="0"/>
              <w:marRight w:val="0"/>
              <w:marTop w:val="0"/>
              <w:marBottom w:val="0"/>
              <w:divBdr>
                <w:top w:val="none" w:sz="0" w:space="0" w:color="auto"/>
                <w:left w:val="none" w:sz="0" w:space="0" w:color="auto"/>
                <w:bottom w:val="none" w:sz="0" w:space="0" w:color="auto"/>
                <w:right w:val="none" w:sz="0" w:space="0" w:color="auto"/>
              </w:divBdr>
            </w:div>
          </w:divsChild>
        </w:div>
        <w:div w:id="765342496">
          <w:marLeft w:val="0"/>
          <w:marRight w:val="0"/>
          <w:marTop w:val="0"/>
          <w:marBottom w:val="0"/>
          <w:divBdr>
            <w:top w:val="none" w:sz="0" w:space="0" w:color="auto"/>
            <w:left w:val="none" w:sz="0" w:space="0" w:color="auto"/>
            <w:bottom w:val="none" w:sz="0" w:space="0" w:color="auto"/>
            <w:right w:val="none" w:sz="0" w:space="0" w:color="auto"/>
          </w:divBdr>
          <w:divsChild>
            <w:div w:id="1124739153">
              <w:marLeft w:val="0"/>
              <w:marRight w:val="0"/>
              <w:marTop w:val="0"/>
              <w:marBottom w:val="0"/>
              <w:divBdr>
                <w:top w:val="none" w:sz="0" w:space="0" w:color="auto"/>
                <w:left w:val="none" w:sz="0" w:space="0" w:color="auto"/>
                <w:bottom w:val="none" w:sz="0" w:space="0" w:color="auto"/>
                <w:right w:val="none" w:sz="0" w:space="0" w:color="auto"/>
              </w:divBdr>
            </w:div>
          </w:divsChild>
        </w:div>
        <w:div w:id="1876960680">
          <w:marLeft w:val="0"/>
          <w:marRight w:val="0"/>
          <w:marTop w:val="0"/>
          <w:marBottom w:val="0"/>
          <w:divBdr>
            <w:top w:val="none" w:sz="0" w:space="0" w:color="auto"/>
            <w:left w:val="none" w:sz="0" w:space="0" w:color="auto"/>
            <w:bottom w:val="none" w:sz="0" w:space="0" w:color="auto"/>
            <w:right w:val="none" w:sz="0" w:space="0" w:color="auto"/>
          </w:divBdr>
          <w:divsChild>
            <w:div w:id="1953781762">
              <w:marLeft w:val="0"/>
              <w:marRight w:val="0"/>
              <w:marTop w:val="0"/>
              <w:marBottom w:val="0"/>
              <w:divBdr>
                <w:top w:val="none" w:sz="0" w:space="0" w:color="auto"/>
                <w:left w:val="none" w:sz="0" w:space="0" w:color="auto"/>
                <w:bottom w:val="none" w:sz="0" w:space="0" w:color="auto"/>
                <w:right w:val="none" w:sz="0" w:space="0" w:color="auto"/>
              </w:divBdr>
            </w:div>
          </w:divsChild>
        </w:div>
        <w:div w:id="682173484">
          <w:marLeft w:val="0"/>
          <w:marRight w:val="0"/>
          <w:marTop w:val="0"/>
          <w:marBottom w:val="0"/>
          <w:divBdr>
            <w:top w:val="none" w:sz="0" w:space="0" w:color="auto"/>
            <w:left w:val="none" w:sz="0" w:space="0" w:color="auto"/>
            <w:bottom w:val="none" w:sz="0" w:space="0" w:color="auto"/>
            <w:right w:val="none" w:sz="0" w:space="0" w:color="auto"/>
          </w:divBdr>
          <w:divsChild>
            <w:div w:id="678434985">
              <w:marLeft w:val="0"/>
              <w:marRight w:val="0"/>
              <w:marTop w:val="0"/>
              <w:marBottom w:val="0"/>
              <w:divBdr>
                <w:top w:val="none" w:sz="0" w:space="0" w:color="auto"/>
                <w:left w:val="none" w:sz="0" w:space="0" w:color="auto"/>
                <w:bottom w:val="none" w:sz="0" w:space="0" w:color="auto"/>
                <w:right w:val="none" w:sz="0" w:space="0" w:color="auto"/>
              </w:divBdr>
            </w:div>
          </w:divsChild>
        </w:div>
        <w:div w:id="414673051">
          <w:marLeft w:val="0"/>
          <w:marRight w:val="0"/>
          <w:marTop w:val="0"/>
          <w:marBottom w:val="0"/>
          <w:divBdr>
            <w:top w:val="none" w:sz="0" w:space="0" w:color="auto"/>
            <w:left w:val="none" w:sz="0" w:space="0" w:color="auto"/>
            <w:bottom w:val="none" w:sz="0" w:space="0" w:color="auto"/>
            <w:right w:val="none" w:sz="0" w:space="0" w:color="auto"/>
          </w:divBdr>
          <w:divsChild>
            <w:div w:id="976956736">
              <w:marLeft w:val="0"/>
              <w:marRight w:val="0"/>
              <w:marTop w:val="0"/>
              <w:marBottom w:val="0"/>
              <w:divBdr>
                <w:top w:val="none" w:sz="0" w:space="0" w:color="auto"/>
                <w:left w:val="none" w:sz="0" w:space="0" w:color="auto"/>
                <w:bottom w:val="none" w:sz="0" w:space="0" w:color="auto"/>
                <w:right w:val="none" w:sz="0" w:space="0" w:color="auto"/>
              </w:divBdr>
            </w:div>
            <w:div w:id="248396241">
              <w:marLeft w:val="0"/>
              <w:marRight w:val="0"/>
              <w:marTop w:val="0"/>
              <w:marBottom w:val="0"/>
              <w:divBdr>
                <w:top w:val="none" w:sz="0" w:space="0" w:color="auto"/>
                <w:left w:val="none" w:sz="0" w:space="0" w:color="auto"/>
                <w:bottom w:val="none" w:sz="0" w:space="0" w:color="auto"/>
                <w:right w:val="none" w:sz="0" w:space="0" w:color="auto"/>
              </w:divBdr>
            </w:div>
          </w:divsChild>
        </w:div>
        <w:div w:id="1354574080">
          <w:marLeft w:val="0"/>
          <w:marRight w:val="0"/>
          <w:marTop w:val="0"/>
          <w:marBottom w:val="0"/>
          <w:divBdr>
            <w:top w:val="none" w:sz="0" w:space="0" w:color="auto"/>
            <w:left w:val="none" w:sz="0" w:space="0" w:color="auto"/>
            <w:bottom w:val="none" w:sz="0" w:space="0" w:color="auto"/>
            <w:right w:val="none" w:sz="0" w:space="0" w:color="auto"/>
          </w:divBdr>
          <w:divsChild>
            <w:div w:id="556749341">
              <w:marLeft w:val="0"/>
              <w:marRight w:val="0"/>
              <w:marTop w:val="0"/>
              <w:marBottom w:val="0"/>
              <w:divBdr>
                <w:top w:val="none" w:sz="0" w:space="0" w:color="auto"/>
                <w:left w:val="none" w:sz="0" w:space="0" w:color="auto"/>
                <w:bottom w:val="none" w:sz="0" w:space="0" w:color="auto"/>
                <w:right w:val="none" w:sz="0" w:space="0" w:color="auto"/>
              </w:divBdr>
            </w:div>
          </w:divsChild>
        </w:div>
        <w:div w:id="1774743490">
          <w:marLeft w:val="0"/>
          <w:marRight w:val="0"/>
          <w:marTop w:val="0"/>
          <w:marBottom w:val="0"/>
          <w:divBdr>
            <w:top w:val="none" w:sz="0" w:space="0" w:color="auto"/>
            <w:left w:val="none" w:sz="0" w:space="0" w:color="auto"/>
            <w:bottom w:val="none" w:sz="0" w:space="0" w:color="auto"/>
            <w:right w:val="none" w:sz="0" w:space="0" w:color="auto"/>
          </w:divBdr>
          <w:divsChild>
            <w:div w:id="1897466580">
              <w:marLeft w:val="0"/>
              <w:marRight w:val="0"/>
              <w:marTop w:val="0"/>
              <w:marBottom w:val="0"/>
              <w:divBdr>
                <w:top w:val="none" w:sz="0" w:space="0" w:color="auto"/>
                <w:left w:val="none" w:sz="0" w:space="0" w:color="auto"/>
                <w:bottom w:val="none" w:sz="0" w:space="0" w:color="auto"/>
                <w:right w:val="none" w:sz="0" w:space="0" w:color="auto"/>
              </w:divBdr>
            </w:div>
          </w:divsChild>
        </w:div>
        <w:div w:id="1847750792">
          <w:marLeft w:val="0"/>
          <w:marRight w:val="0"/>
          <w:marTop w:val="0"/>
          <w:marBottom w:val="0"/>
          <w:divBdr>
            <w:top w:val="none" w:sz="0" w:space="0" w:color="auto"/>
            <w:left w:val="none" w:sz="0" w:space="0" w:color="auto"/>
            <w:bottom w:val="none" w:sz="0" w:space="0" w:color="auto"/>
            <w:right w:val="none" w:sz="0" w:space="0" w:color="auto"/>
          </w:divBdr>
          <w:divsChild>
            <w:div w:id="426463864">
              <w:marLeft w:val="0"/>
              <w:marRight w:val="0"/>
              <w:marTop w:val="0"/>
              <w:marBottom w:val="0"/>
              <w:divBdr>
                <w:top w:val="none" w:sz="0" w:space="0" w:color="auto"/>
                <w:left w:val="none" w:sz="0" w:space="0" w:color="auto"/>
                <w:bottom w:val="none" w:sz="0" w:space="0" w:color="auto"/>
                <w:right w:val="none" w:sz="0" w:space="0" w:color="auto"/>
              </w:divBdr>
            </w:div>
            <w:div w:id="1731808384">
              <w:marLeft w:val="0"/>
              <w:marRight w:val="0"/>
              <w:marTop w:val="0"/>
              <w:marBottom w:val="0"/>
              <w:divBdr>
                <w:top w:val="none" w:sz="0" w:space="0" w:color="auto"/>
                <w:left w:val="none" w:sz="0" w:space="0" w:color="auto"/>
                <w:bottom w:val="none" w:sz="0" w:space="0" w:color="auto"/>
                <w:right w:val="none" w:sz="0" w:space="0" w:color="auto"/>
              </w:divBdr>
            </w:div>
          </w:divsChild>
        </w:div>
        <w:div w:id="362830443">
          <w:marLeft w:val="0"/>
          <w:marRight w:val="0"/>
          <w:marTop w:val="0"/>
          <w:marBottom w:val="0"/>
          <w:divBdr>
            <w:top w:val="none" w:sz="0" w:space="0" w:color="auto"/>
            <w:left w:val="none" w:sz="0" w:space="0" w:color="auto"/>
            <w:bottom w:val="none" w:sz="0" w:space="0" w:color="auto"/>
            <w:right w:val="none" w:sz="0" w:space="0" w:color="auto"/>
          </w:divBdr>
          <w:divsChild>
            <w:div w:id="762605536">
              <w:marLeft w:val="0"/>
              <w:marRight w:val="0"/>
              <w:marTop w:val="0"/>
              <w:marBottom w:val="0"/>
              <w:divBdr>
                <w:top w:val="none" w:sz="0" w:space="0" w:color="auto"/>
                <w:left w:val="none" w:sz="0" w:space="0" w:color="auto"/>
                <w:bottom w:val="none" w:sz="0" w:space="0" w:color="auto"/>
                <w:right w:val="none" w:sz="0" w:space="0" w:color="auto"/>
              </w:divBdr>
            </w:div>
          </w:divsChild>
        </w:div>
        <w:div w:id="362638652">
          <w:marLeft w:val="0"/>
          <w:marRight w:val="0"/>
          <w:marTop w:val="0"/>
          <w:marBottom w:val="0"/>
          <w:divBdr>
            <w:top w:val="none" w:sz="0" w:space="0" w:color="auto"/>
            <w:left w:val="none" w:sz="0" w:space="0" w:color="auto"/>
            <w:bottom w:val="none" w:sz="0" w:space="0" w:color="auto"/>
            <w:right w:val="none" w:sz="0" w:space="0" w:color="auto"/>
          </w:divBdr>
          <w:divsChild>
            <w:div w:id="1779910121">
              <w:marLeft w:val="0"/>
              <w:marRight w:val="0"/>
              <w:marTop w:val="0"/>
              <w:marBottom w:val="0"/>
              <w:divBdr>
                <w:top w:val="none" w:sz="0" w:space="0" w:color="auto"/>
                <w:left w:val="none" w:sz="0" w:space="0" w:color="auto"/>
                <w:bottom w:val="none" w:sz="0" w:space="0" w:color="auto"/>
                <w:right w:val="none" w:sz="0" w:space="0" w:color="auto"/>
              </w:divBdr>
            </w:div>
          </w:divsChild>
        </w:div>
        <w:div w:id="801966687">
          <w:marLeft w:val="0"/>
          <w:marRight w:val="0"/>
          <w:marTop w:val="0"/>
          <w:marBottom w:val="0"/>
          <w:divBdr>
            <w:top w:val="none" w:sz="0" w:space="0" w:color="auto"/>
            <w:left w:val="none" w:sz="0" w:space="0" w:color="auto"/>
            <w:bottom w:val="none" w:sz="0" w:space="0" w:color="auto"/>
            <w:right w:val="none" w:sz="0" w:space="0" w:color="auto"/>
          </w:divBdr>
          <w:divsChild>
            <w:div w:id="1281762236">
              <w:marLeft w:val="0"/>
              <w:marRight w:val="0"/>
              <w:marTop w:val="0"/>
              <w:marBottom w:val="0"/>
              <w:divBdr>
                <w:top w:val="none" w:sz="0" w:space="0" w:color="auto"/>
                <w:left w:val="none" w:sz="0" w:space="0" w:color="auto"/>
                <w:bottom w:val="none" w:sz="0" w:space="0" w:color="auto"/>
                <w:right w:val="none" w:sz="0" w:space="0" w:color="auto"/>
              </w:divBdr>
            </w:div>
            <w:div w:id="1470443">
              <w:marLeft w:val="0"/>
              <w:marRight w:val="0"/>
              <w:marTop w:val="0"/>
              <w:marBottom w:val="0"/>
              <w:divBdr>
                <w:top w:val="none" w:sz="0" w:space="0" w:color="auto"/>
                <w:left w:val="none" w:sz="0" w:space="0" w:color="auto"/>
                <w:bottom w:val="none" w:sz="0" w:space="0" w:color="auto"/>
                <w:right w:val="none" w:sz="0" w:space="0" w:color="auto"/>
              </w:divBdr>
            </w:div>
          </w:divsChild>
        </w:div>
        <w:div w:id="1870558728">
          <w:marLeft w:val="0"/>
          <w:marRight w:val="0"/>
          <w:marTop w:val="0"/>
          <w:marBottom w:val="0"/>
          <w:divBdr>
            <w:top w:val="none" w:sz="0" w:space="0" w:color="auto"/>
            <w:left w:val="none" w:sz="0" w:space="0" w:color="auto"/>
            <w:bottom w:val="none" w:sz="0" w:space="0" w:color="auto"/>
            <w:right w:val="none" w:sz="0" w:space="0" w:color="auto"/>
          </w:divBdr>
          <w:divsChild>
            <w:div w:id="2013291009">
              <w:marLeft w:val="0"/>
              <w:marRight w:val="0"/>
              <w:marTop w:val="0"/>
              <w:marBottom w:val="0"/>
              <w:divBdr>
                <w:top w:val="none" w:sz="0" w:space="0" w:color="auto"/>
                <w:left w:val="none" w:sz="0" w:space="0" w:color="auto"/>
                <w:bottom w:val="none" w:sz="0" w:space="0" w:color="auto"/>
                <w:right w:val="none" w:sz="0" w:space="0" w:color="auto"/>
              </w:divBdr>
            </w:div>
          </w:divsChild>
        </w:div>
        <w:div w:id="1218708942">
          <w:marLeft w:val="0"/>
          <w:marRight w:val="0"/>
          <w:marTop w:val="0"/>
          <w:marBottom w:val="0"/>
          <w:divBdr>
            <w:top w:val="none" w:sz="0" w:space="0" w:color="auto"/>
            <w:left w:val="none" w:sz="0" w:space="0" w:color="auto"/>
            <w:bottom w:val="none" w:sz="0" w:space="0" w:color="auto"/>
            <w:right w:val="none" w:sz="0" w:space="0" w:color="auto"/>
          </w:divBdr>
          <w:divsChild>
            <w:div w:id="1077240821">
              <w:marLeft w:val="0"/>
              <w:marRight w:val="0"/>
              <w:marTop w:val="0"/>
              <w:marBottom w:val="0"/>
              <w:divBdr>
                <w:top w:val="none" w:sz="0" w:space="0" w:color="auto"/>
                <w:left w:val="none" w:sz="0" w:space="0" w:color="auto"/>
                <w:bottom w:val="none" w:sz="0" w:space="0" w:color="auto"/>
                <w:right w:val="none" w:sz="0" w:space="0" w:color="auto"/>
              </w:divBdr>
            </w:div>
          </w:divsChild>
        </w:div>
        <w:div w:id="1327175260">
          <w:marLeft w:val="0"/>
          <w:marRight w:val="0"/>
          <w:marTop w:val="0"/>
          <w:marBottom w:val="0"/>
          <w:divBdr>
            <w:top w:val="none" w:sz="0" w:space="0" w:color="auto"/>
            <w:left w:val="none" w:sz="0" w:space="0" w:color="auto"/>
            <w:bottom w:val="none" w:sz="0" w:space="0" w:color="auto"/>
            <w:right w:val="none" w:sz="0" w:space="0" w:color="auto"/>
          </w:divBdr>
          <w:divsChild>
            <w:div w:id="980230074">
              <w:marLeft w:val="0"/>
              <w:marRight w:val="0"/>
              <w:marTop w:val="0"/>
              <w:marBottom w:val="0"/>
              <w:divBdr>
                <w:top w:val="none" w:sz="0" w:space="0" w:color="auto"/>
                <w:left w:val="none" w:sz="0" w:space="0" w:color="auto"/>
                <w:bottom w:val="none" w:sz="0" w:space="0" w:color="auto"/>
                <w:right w:val="none" w:sz="0" w:space="0" w:color="auto"/>
              </w:divBdr>
            </w:div>
            <w:div w:id="727386184">
              <w:marLeft w:val="0"/>
              <w:marRight w:val="0"/>
              <w:marTop w:val="0"/>
              <w:marBottom w:val="0"/>
              <w:divBdr>
                <w:top w:val="none" w:sz="0" w:space="0" w:color="auto"/>
                <w:left w:val="none" w:sz="0" w:space="0" w:color="auto"/>
                <w:bottom w:val="none" w:sz="0" w:space="0" w:color="auto"/>
                <w:right w:val="none" w:sz="0" w:space="0" w:color="auto"/>
              </w:divBdr>
            </w:div>
          </w:divsChild>
        </w:div>
        <w:div w:id="1388257770">
          <w:marLeft w:val="0"/>
          <w:marRight w:val="0"/>
          <w:marTop w:val="0"/>
          <w:marBottom w:val="0"/>
          <w:divBdr>
            <w:top w:val="none" w:sz="0" w:space="0" w:color="auto"/>
            <w:left w:val="none" w:sz="0" w:space="0" w:color="auto"/>
            <w:bottom w:val="none" w:sz="0" w:space="0" w:color="auto"/>
            <w:right w:val="none" w:sz="0" w:space="0" w:color="auto"/>
          </w:divBdr>
          <w:divsChild>
            <w:div w:id="1286692609">
              <w:marLeft w:val="0"/>
              <w:marRight w:val="0"/>
              <w:marTop w:val="0"/>
              <w:marBottom w:val="0"/>
              <w:divBdr>
                <w:top w:val="none" w:sz="0" w:space="0" w:color="auto"/>
                <w:left w:val="none" w:sz="0" w:space="0" w:color="auto"/>
                <w:bottom w:val="none" w:sz="0" w:space="0" w:color="auto"/>
                <w:right w:val="none" w:sz="0" w:space="0" w:color="auto"/>
              </w:divBdr>
            </w:div>
          </w:divsChild>
        </w:div>
        <w:div w:id="633370643">
          <w:marLeft w:val="0"/>
          <w:marRight w:val="0"/>
          <w:marTop w:val="0"/>
          <w:marBottom w:val="0"/>
          <w:divBdr>
            <w:top w:val="none" w:sz="0" w:space="0" w:color="auto"/>
            <w:left w:val="none" w:sz="0" w:space="0" w:color="auto"/>
            <w:bottom w:val="none" w:sz="0" w:space="0" w:color="auto"/>
            <w:right w:val="none" w:sz="0" w:space="0" w:color="auto"/>
          </w:divBdr>
          <w:divsChild>
            <w:div w:id="357321584">
              <w:marLeft w:val="0"/>
              <w:marRight w:val="0"/>
              <w:marTop w:val="0"/>
              <w:marBottom w:val="0"/>
              <w:divBdr>
                <w:top w:val="none" w:sz="0" w:space="0" w:color="auto"/>
                <w:left w:val="none" w:sz="0" w:space="0" w:color="auto"/>
                <w:bottom w:val="none" w:sz="0" w:space="0" w:color="auto"/>
                <w:right w:val="none" w:sz="0" w:space="0" w:color="auto"/>
              </w:divBdr>
            </w:div>
          </w:divsChild>
        </w:div>
        <w:div w:id="495270786">
          <w:marLeft w:val="0"/>
          <w:marRight w:val="0"/>
          <w:marTop w:val="0"/>
          <w:marBottom w:val="0"/>
          <w:divBdr>
            <w:top w:val="none" w:sz="0" w:space="0" w:color="auto"/>
            <w:left w:val="none" w:sz="0" w:space="0" w:color="auto"/>
            <w:bottom w:val="none" w:sz="0" w:space="0" w:color="auto"/>
            <w:right w:val="none" w:sz="0" w:space="0" w:color="auto"/>
          </w:divBdr>
          <w:divsChild>
            <w:div w:id="537399492">
              <w:marLeft w:val="0"/>
              <w:marRight w:val="0"/>
              <w:marTop w:val="0"/>
              <w:marBottom w:val="0"/>
              <w:divBdr>
                <w:top w:val="none" w:sz="0" w:space="0" w:color="auto"/>
                <w:left w:val="none" w:sz="0" w:space="0" w:color="auto"/>
                <w:bottom w:val="none" w:sz="0" w:space="0" w:color="auto"/>
                <w:right w:val="none" w:sz="0" w:space="0" w:color="auto"/>
              </w:divBdr>
            </w:div>
            <w:div w:id="960306145">
              <w:marLeft w:val="0"/>
              <w:marRight w:val="0"/>
              <w:marTop w:val="0"/>
              <w:marBottom w:val="0"/>
              <w:divBdr>
                <w:top w:val="none" w:sz="0" w:space="0" w:color="auto"/>
                <w:left w:val="none" w:sz="0" w:space="0" w:color="auto"/>
                <w:bottom w:val="none" w:sz="0" w:space="0" w:color="auto"/>
                <w:right w:val="none" w:sz="0" w:space="0" w:color="auto"/>
              </w:divBdr>
            </w:div>
          </w:divsChild>
        </w:div>
        <w:div w:id="434860075">
          <w:marLeft w:val="0"/>
          <w:marRight w:val="0"/>
          <w:marTop w:val="0"/>
          <w:marBottom w:val="0"/>
          <w:divBdr>
            <w:top w:val="none" w:sz="0" w:space="0" w:color="auto"/>
            <w:left w:val="none" w:sz="0" w:space="0" w:color="auto"/>
            <w:bottom w:val="none" w:sz="0" w:space="0" w:color="auto"/>
            <w:right w:val="none" w:sz="0" w:space="0" w:color="auto"/>
          </w:divBdr>
          <w:divsChild>
            <w:div w:id="2010597638">
              <w:marLeft w:val="0"/>
              <w:marRight w:val="0"/>
              <w:marTop w:val="0"/>
              <w:marBottom w:val="0"/>
              <w:divBdr>
                <w:top w:val="none" w:sz="0" w:space="0" w:color="auto"/>
                <w:left w:val="none" w:sz="0" w:space="0" w:color="auto"/>
                <w:bottom w:val="none" w:sz="0" w:space="0" w:color="auto"/>
                <w:right w:val="none" w:sz="0" w:space="0" w:color="auto"/>
              </w:divBdr>
            </w:div>
          </w:divsChild>
        </w:div>
        <w:div w:id="928779815">
          <w:marLeft w:val="0"/>
          <w:marRight w:val="0"/>
          <w:marTop w:val="0"/>
          <w:marBottom w:val="0"/>
          <w:divBdr>
            <w:top w:val="none" w:sz="0" w:space="0" w:color="auto"/>
            <w:left w:val="none" w:sz="0" w:space="0" w:color="auto"/>
            <w:bottom w:val="none" w:sz="0" w:space="0" w:color="auto"/>
            <w:right w:val="none" w:sz="0" w:space="0" w:color="auto"/>
          </w:divBdr>
          <w:divsChild>
            <w:div w:id="987629413">
              <w:marLeft w:val="0"/>
              <w:marRight w:val="0"/>
              <w:marTop w:val="0"/>
              <w:marBottom w:val="0"/>
              <w:divBdr>
                <w:top w:val="none" w:sz="0" w:space="0" w:color="auto"/>
                <w:left w:val="none" w:sz="0" w:space="0" w:color="auto"/>
                <w:bottom w:val="none" w:sz="0" w:space="0" w:color="auto"/>
                <w:right w:val="none" w:sz="0" w:space="0" w:color="auto"/>
              </w:divBdr>
            </w:div>
          </w:divsChild>
        </w:div>
        <w:div w:id="1250313714">
          <w:marLeft w:val="0"/>
          <w:marRight w:val="0"/>
          <w:marTop w:val="0"/>
          <w:marBottom w:val="0"/>
          <w:divBdr>
            <w:top w:val="none" w:sz="0" w:space="0" w:color="auto"/>
            <w:left w:val="none" w:sz="0" w:space="0" w:color="auto"/>
            <w:bottom w:val="none" w:sz="0" w:space="0" w:color="auto"/>
            <w:right w:val="none" w:sz="0" w:space="0" w:color="auto"/>
          </w:divBdr>
          <w:divsChild>
            <w:div w:id="36852877">
              <w:marLeft w:val="0"/>
              <w:marRight w:val="0"/>
              <w:marTop w:val="0"/>
              <w:marBottom w:val="0"/>
              <w:divBdr>
                <w:top w:val="none" w:sz="0" w:space="0" w:color="auto"/>
                <w:left w:val="none" w:sz="0" w:space="0" w:color="auto"/>
                <w:bottom w:val="none" w:sz="0" w:space="0" w:color="auto"/>
                <w:right w:val="none" w:sz="0" w:space="0" w:color="auto"/>
              </w:divBdr>
            </w:div>
          </w:divsChild>
        </w:div>
        <w:div w:id="690495845">
          <w:marLeft w:val="0"/>
          <w:marRight w:val="0"/>
          <w:marTop w:val="0"/>
          <w:marBottom w:val="0"/>
          <w:divBdr>
            <w:top w:val="none" w:sz="0" w:space="0" w:color="auto"/>
            <w:left w:val="none" w:sz="0" w:space="0" w:color="auto"/>
            <w:bottom w:val="none" w:sz="0" w:space="0" w:color="auto"/>
            <w:right w:val="none" w:sz="0" w:space="0" w:color="auto"/>
          </w:divBdr>
          <w:divsChild>
            <w:div w:id="314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2719251">
      <w:bodyDiv w:val="1"/>
      <w:marLeft w:val="0"/>
      <w:marRight w:val="0"/>
      <w:marTop w:val="0"/>
      <w:marBottom w:val="0"/>
      <w:divBdr>
        <w:top w:val="none" w:sz="0" w:space="0" w:color="auto"/>
        <w:left w:val="none" w:sz="0" w:space="0" w:color="auto"/>
        <w:bottom w:val="none" w:sz="0" w:space="0" w:color="auto"/>
        <w:right w:val="none" w:sz="0" w:space="0" w:color="auto"/>
      </w:divBdr>
      <w:divsChild>
        <w:div w:id="1729330953">
          <w:marLeft w:val="0"/>
          <w:marRight w:val="0"/>
          <w:marTop w:val="0"/>
          <w:marBottom w:val="0"/>
          <w:divBdr>
            <w:top w:val="none" w:sz="0" w:space="0" w:color="auto"/>
            <w:left w:val="none" w:sz="0" w:space="0" w:color="auto"/>
            <w:bottom w:val="none" w:sz="0" w:space="0" w:color="auto"/>
            <w:right w:val="none" w:sz="0" w:space="0" w:color="auto"/>
          </w:divBdr>
        </w:div>
        <w:div w:id="939218555">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629">
      <w:bodyDiv w:val="1"/>
      <w:marLeft w:val="0"/>
      <w:marRight w:val="0"/>
      <w:marTop w:val="0"/>
      <w:marBottom w:val="0"/>
      <w:divBdr>
        <w:top w:val="none" w:sz="0" w:space="0" w:color="auto"/>
        <w:left w:val="none" w:sz="0" w:space="0" w:color="auto"/>
        <w:bottom w:val="none" w:sz="0" w:space="0" w:color="auto"/>
        <w:right w:val="none" w:sz="0" w:space="0" w:color="auto"/>
      </w:divBdr>
      <w:divsChild>
        <w:div w:id="1179733010">
          <w:marLeft w:val="0"/>
          <w:marRight w:val="0"/>
          <w:marTop w:val="0"/>
          <w:marBottom w:val="0"/>
          <w:divBdr>
            <w:top w:val="none" w:sz="0" w:space="0" w:color="auto"/>
            <w:left w:val="none" w:sz="0" w:space="0" w:color="auto"/>
            <w:bottom w:val="none" w:sz="0" w:space="0" w:color="auto"/>
            <w:right w:val="none" w:sz="0" w:space="0" w:color="auto"/>
          </w:divBdr>
        </w:div>
        <w:div w:id="1992053319">
          <w:marLeft w:val="0"/>
          <w:marRight w:val="0"/>
          <w:marTop w:val="0"/>
          <w:marBottom w:val="0"/>
          <w:divBdr>
            <w:top w:val="none" w:sz="0" w:space="0" w:color="auto"/>
            <w:left w:val="none" w:sz="0" w:space="0" w:color="auto"/>
            <w:bottom w:val="none" w:sz="0" w:space="0" w:color="auto"/>
            <w:right w:val="none" w:sz="0" w:space="0" w:color="auto"/>
          </w:divBdr>
        </w:div>
        <w:div w:id="304239203">
          <w:marLeft w:val="0"/>
          <w:marRight w:val="0"/>
          <w:marTop w:val="0"/>
          <w:marBottom w:val="0"/>
          <w:divBdr>
            <w:top w:val="none" w:sz="0" w:space="0" w:color="auto"/>
            <w:left w:val="none" w:sz="0" w:space="0" w:color="auto"/>
            <w:bottom w:val="none" w:sz="0" w:space="0" w:color="auto"/>
            <w:right w:val="none" w:sz="0" w:space="0" w:color="auto"/>
          </w:divBdr>
        </w:div>
        <w:div w:id="1313028047">
          <w:marLeft w:val="0"/>
          <w:marRight w:val="0"/>
          <w:marTop w:val="0"/>
          <w:marBottom w:val="0"/>
          <w:divBdr>
            <w:top w:val="none" w:sz="0" w:space="0" w:color="auto"/>
            <w:left w:val="none" w:sz="0" w:space="0" w:color="auto"/>
            <w:bottom w:val="none" w:sz="0" w:space="0" w:color="auto"/>
            <w:right w:val="none" w:sz="0" w:space="0" w:color="auto"/>
          </w:divBdr>
        </w:div>
        <w:div w:id="402947168">
          <w:marLeft w:val="0"/>
          <w:marRight w:val="0"/>
          <w:marTop w:val="0"/>
          <w:marBottom w:val="0"/>
          <w:divBdr>
            <w:top w:val="none" w:sz="0" w:space="0" w:color="auto"/>
            <w:left w:val="none" w:sz="0" w:space="0" w:color="auto"/>
            <w:bottom w:val="none" w:sz="0" w:space="0" w:color="auto"/>
            <w:right w:val="none" w:sz="0" w:space="0" w:color="auto"/>
          </w:divBdr>
        </w:div>
        <w:div w:id="663898870">
          <w:marLeft w:val="0"/>
          <w:marRight w:val="0"/>
          <w:marTop w:val="0"/>
          <w:marBottom w:val="0"/>
          <w:divBdr>
            <w:top w:val="none" w:sz="0" w:space="0" w:color="auto"/>
            <w:left w:val="none" w:sz="0" w:space="0" w:color="auto"/>
            <w:bottom w:val="none" w:sz="0" w:space="0" w:color="auto"/>
            <w:right w:val="none" w:sz="0" w:space="0" w:color="auto"/>
          </w:divBdr>
        </w:div>
        <w:div w:id="1466000163">
          <w:marLeft w:val="0"/>
          <w:marRight w:val="0"/>
          <w:marTop w:val="0"/>
          <w:marBottom w:val="0"/>
          <w:divBdr>
            <w:top w:val="none" w:sz="0" w:space="0" w:color="auto"/>
            <w:left w:val="none" w:sz="0" w:space="0" w:color="auto"/>
            <w:bottom w:val="none" w:sz="0" w:space="0" w:color="auto"/>
            <w:right w:val="none" w:sz="0" w:space="0" w:color="auto"/>
          </w:divBdr>
        </w:div>
        <w:div w:id="1644191830">
          <w:marLeft w:val="0"/>
          <w:marRight w:val="0"/>
          <w:marTop w:val="0"/>
          <w:marBottom w:val="0"/>
          <w:divBdr>
            <w:top w:val="none" w:sz="0" w:space="0" w:color="auto"/>
            <w:left w:val="none" w:sz="0" w:space="0" w:color="auto"/>
            <w:bottom w:val="none" w:sz="0" w:space="0" w:color="auto"/>
            <w:right w:val="none" w:sz="0" w:space="0" w:color="auto"/>
          </w:divBdr>
        </w:div>
        <w:div w:id="1549148618">
          <w:marLeft w:val="0"/>
          <w:marRight w:val="0"/>
          <w:marTop w:val="0"/>
          <w:marBottom w:val="0"/>
          <w:divBdr>
            <w:top w:val="none" w:sz="0" w:space="0" w:color="auto"/>
            <w:left w:val="none" w:sz="0" w:space="0" w:color="auto"/>
            <w:bottom w:val="none" w:sz="0" w:space="0" w:color="auto"/>
            <w:right w:val="none" w:sz="0" w:space="0" w:color="auto"/>
          </w:divBdr>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0198">
      <w:bodyDiv w:val="1"/>
      <w:marLeft w:val="0"/>
      <w:marRight w:val="0"/>
      <w:marTop w:val="0"/>
      <w:marBottom w:val="0"/>
      <w:divBdr>
        <w:top w:val="none" w:sz="0" w:space="0" w:color="auto"/>
        <w:left w:val="none" w:sz="0" w:space="0" w:color="auto"/>
        <w:bottom w:val="none" w:sz="0" w:space="0" w:color="auto"/>
        <w:right w:val="none" w:sz="0" w:space="0" w:color="auto"/>
      </w:divBdr>
      <w:divsChild>
        <w:div w:id="1352099027">
          <w:marLeft w:val="0"/>
          <w:marRight w:val="0"/>
          <w:marTop w:val="0"/>
          <w:marBottom w:val="0"/>
          <w:divBdr>
            <w:top w:val="none" w:sz="0" w:space="0" w:color="auto"/>
            <w:left w:val="none" w:sz="0" w:space="0" w:color="auto"/>
            <w:bottom w:val="none" w:sz="0" w:space="0" w:color="auto"/>
            <w:right w:val="none" w:sz="0" w:space="0" w:color="auto"/>
          </w:divBdr>
        </w:div>
        <w:div w:id="513543178">
          <w:marLeft w:val="0"/>
          <w:marRight w:val="0"/>
          <w:marTop w:val="0"/>
          <w:marBottom w:val="0"/>
          <w:divBdr>
            <w:top w:val="none" w:sz="0" w:space="0" w:color="auto"/>
            <w:left w:val="none" w:sz="0" w:space="0" w:color="auto"/>
            <w:bottom w:val="none" w:sz="0" w:space="0" w:color="auto"/>
            <w:right w:val="none" w:sz="0" w:space="0" w:color="auto"/>
          </w:divBdr>
        </w:div>
        <w:div w:id="1412779258">
          <w:marLeft w:val="0"/>
          <w:marRight w:val="0"/>
          <w:marTop w:val="0"/>
          <w:marBottom w:val="0"/>
          <w:divBdr>
            <w:top w:val="none" w:sz="0" w:space="0" w:color="auto"/>
            <w:left w:val="none" w:sz="0" w:space="0" w:color="auto"/>
            <w:bottom w:val="none" w:sz="0" w:space="0" w:color="auto"/>
            <w:right w:val="none" w:sz="0" w:space="0" w:color="auto"/>
          </w:divBdr>
        </w:div>
        <w:div w:id="620187330">
          <w:marLeft w:val="0"/>
          <w:marRight w:val="0"/>
          <w:marTop w:val="0"/>
          <w:marBottom w:val="0"/>
          <w:divBdr>
            <w:top w:val="none" w:sz="0" w:space="0" w:color="auto"/>
            <w:left w:val="none" w:sz="0" w:space="0" w:color="auto"/>
            <w:bottom w:val="none" w:sz="0" w:space="0" w:color="auto"/>
            <w:right w:val="none" w:sz="0" w:space="0" w:color="auto"/>
          </w:divBdr>
        </w:div>
      </w:divsChild>
    </w:div>
    <w:div w:id="1983188633">
      <w:bodyDiv w:val="1"/>
      <w:marLeft w:val="0"/>
      <w:marRight w:val="0"/>
      <w:marTop w:val="0"/>
      <w:marBottom w:val="0"/>
      <w:divBdr>
        <w:top w:val="none" w:sz="0" w:space="0" w:color="auto"/>
        <w:left w:val="none" w:sz="0" w:space="0" w:color="auto"/>
        <w:bottom w:val="none" w:sz="0" w:space="0" w:color="auto"/>
        <w:right w:val="none" w:sz="0" w:space="0" w:color="auto"/>
      </w:divBdr>
      <w:divsChild>
        <w:div w:id="1487210337">
          <w:marLeft w:val="0"/>
          <w:marRight w:val="0"/>
          <w:marTop w:val="0"/>
          <w:marBottom w:val="0"/>
          <w:divBdr>
            <w:top w:val="none" w:sz="0" w:space="0" w:color="auto"/>
            <w:left w:val="none" w:sz="0" w:space="0" w:color="auto"/>
            <w:bottom w:val="none" w:sz="0" w:space="0" w:color="auto"/>
            <w:right w:val="none" w:sz="0" w:space="0" w:color="auto"/>
          </w:divBdr>
        </w:div>
        <w:div w:id="810489372">
          <w:marLeft w:val="0"/>
          <w:marRight w:val="0"/>
          <w:marTop w:val="0"/>
          <w:marBottom w:val="0"/>
          <w:divBdr>
            <w:top w:val="none" w:sz="0" w:space="0" w:color="auto"/>
            <w:left w:val="none" w:sz="0" w:space="0" w:color="auto"/>
            <w:bottom w:val="none" w:sz="0" w:space="0" w:color="auto"/>
            <w:right w:val="none" w:sz="0" w:space="0" w:color="auto"/>
          </w:divBdr>
        </w:div>
        <w:div w:id="1035081297">
          <w:marLeft w:val="0"/>
          <w:marRight w:val="0"/>
          <w:marTop w:val="0"/>
          <w:marBottom w:val="0"/>
          <w:divBdr>
            <w:top w:val="none" w:sz="0" w:space="0" w:color="auto"/>
            <w:left w:val="none" w:sz="0" w:space="0" w:color="auto"/>
            <w:bottom w:val="none" w:sz="0" w:space="0" w:color="auto"/>
            <w:right w:val="none" w:sz="0" w:space="0" w:color="auto"/>
          </w:divBdr>
        </w:div>
        <w:div w:id="800920598">
          <w:marLeft w:val="0"/>
          <w:marRight w:val="0"/>
          <w:marTop w:val="0"/>
          <w:marBottom w:val="0"/>
          <w:divBdr>
            <w:top w:val="none" w:sz="0" w:space="0" w:color="auto"/>
            <w:left w:val="none" w:sz="0" w:space="0" w:color="auto"/>
            <w:bottom w:val="none" w:sz="0" w:space="0" w:color="auto"/>
            <w:right w:val="none" w:sz="0" w:space="0" w:color="auto"/>
          </w:divBdr>
        </w:div>
        <w:div w:id="45626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3982</Words>
  <Characters>21509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2024-04-23T00:06:00Z</dcterms:created>
  <dcterms:modified xsi:type="dcterms:W3CDTF">2024-05-20T21:44:00Z</dcterms:modified>
</cp:coreProperties>
</file>