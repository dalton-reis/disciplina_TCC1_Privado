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Hlk164536482"/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bookmarkEnd w:id="0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6D947F" w:rsidR="00620BF5" w:rsidRPr="003C5262" w:rsidRDefault="00B37046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8F2C80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B40CC64" w:rsidR="00ED5AB1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F2C80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02E51AA1" w:rsidR="00185F3F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8F2C80">
              <w:rPr>
                <w:rStyle w:val="Nmerodepgina"/>
              </w:rPr>
              <w:t>x</w:t>
            </w:r>
            <w:proofErr w:type="gramEnd"/>
            <w:r w:rsidR="008F2C8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28971049" w:rsidR="002B0EDC" w:rsidRPr="00B00E04" w:rsidRDefault="008F2C80" w:rsidP="001E682E">
      <w:pPr>
        <w:pStyle w:val="TF-TTULO"/>
      </w:pPr>
      <w:r>
        <w:t xml:space="preserve">sistema para gestão de </w:t>
      </w:r>
      <w:r w:rsidR="00A214E0">
        <w:t xml:space="preserve">exames </w:t>
      </w:r>
      <w:r w:rsidR="001A47E2">
        <w:t>AUDIOLÓGICOS</w:t>
      </w:r>
      <w:r w:rsidR="002C0B40">
        <w:t xml:space="preserve"> OCUPACIONAIS</w:t>
      </w:r>
    </w:p>
    <w:p w14:paraId="38B1AECD" w14:textId="02E084A6" w:rsidR="001E682E" w:rsidRDefault="008F2C80" w:rsidP="00B37046">
      <w:pPr>
        <w:pStyle w:val="TF-AUTOR0"/>
      </w:pPr>
      <w:r>
        <w:t>Eduardo Campestrini</w:t>
      </w:r>
    </w:p>
    <w:p w14:paraId="138BB702" w14:textId="413B74C1" w:rsidR="001E682E" w:rsidRDefault="001E682E" w:rsidP="00B37046">
      <w:pPr>
        <w:pStyle w:val="TF-AUTOR0"/>
      </w:pPr>
      <w:r>
        <w:t>Prof.</w:t>
      </w:r>
      <w:r w:rsidR="008F2C80">
        <w:t xml:space="preserve"> </w:t>
      </w:r>
      <w:r>
        <w:t xml:space="preserve"> </w:t>
      </w:r>
      <w:r w:rsidR="008F2C80">
        <w:t xml:space="preserve">Luciana Pereira de Araújo Koeler </w:t>
      </w:r>
      <w:r>
        <w:t>– Orientador</w:t>
      </w:r>
      <w:r w:rsidR="008F2C80">
        <w:t>a</w:t>
      </w:r>
    </w:p>
    <w:p w14:paraId="71F8749B" w14:textId="4B5E3E62" w:rsidR="00076065" w:rsidRDefault="008F2C80" w:rsidP="00B37046">
      <w:pPr>
        <w:pStyle w:val="TF-AUTOR0"/>
      </w:pPr>
      <w:r>
        <w:t>Helena Caroline Frazão da Silva - Mentora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7E5DD073" w14:textId="70F1AAB2" w:rsidR="00380688" w:rsidRPr="00380688" w:rsidRDefault="00C67979" w:rsidP="00BD10D9">
      <w:pPr>
        <w:pStyle w:val="Ttulo1"/>
      </w:pPr>
      <w:r>
        <w:t>Contextualização</w:t>
      </w:r>
    </w:p>
    <w:p w14:paraId="030C25BF" w14:textId="42C6AA82" w:rsidR="00D336AE" w:rsidRPr="00983590" w:rsidRDefault="00F52CAD" w:rsidP="00F52CAD">
      <w:pPr>
        <w:pStyle w:val="TF-TEXTO0"/>
        <w:ind w:firstLine="709"/>
        <w:rPr>
          <w:vertAlign w:val="subscript"/>
        </w:rPr>
      </w:pPr>
      <w:r>
        <w:t xml:space="preserve">Segundo </w:t>
      </w:r>
      <w:r w:rsidR="003D0D5D">
        <w:t>Ramalho</w:t>
      </w:r>
      <w:r>
        <w:t xml:space="preserve"> </w:t>
      </w:r>
      <w:r w:rsidRPr="003D0D5D">
        <w:rPr>
          <w:i/>
          <w:iCs/>
        </w:rPr>
        <w:t>et al</w:t>
      </w:r>
      <w:r>
        <w:t>. (2022), as perdas auditivas relaciona</w:t>
      </w:r>
      <w:r w:rsidR="0020454B">
        <w:t>da</w:t>
      </w:r>
      <w:r>
        <w:t xml:space="preserve">s ao contexto ocupacional permeiam diferentes setores da indústria e terceiro setor. A fim de </w:t>
      </w:r>
      <w:r w:rsidR="00495ED3">
        <w:t xml:space="preserve">acompanhar </w:t>
      </w:r>
      <w:r w:rsidR="00870F7D">
        <w:t>e</w:t>
      </w:r>
      <w:r w:rsidR="002854F5">
        <w:t xml:space="preserve"> </w:t>
      </w:r>
      <w:r w:rsidR="00495ED3">
        <w:t xml:space="preserve">preservar </w:t>
      </w:r>
      <w:r>
        <w:t>a saúde auditiva dos trabalhadores</w:t>
      </w:r>
      <w:r w:rsidR="00C5453F">
        <w:t>, a</w:t>
      </w:r>
      <w:r w:rsidR="00446E30">
        <w:t xml:space="preserve"> legislação</w:t>
      </w:r>
      <w:r w:rsidR="00C5453F">
        <w:t xml:space="preserve"> trabalhista, através da Norma Regulamentadora 7 – Programa de Controle Médico </w:t>
      </w:r>
      <w:ins w:id="10" w:author="Dalton Solano dos Reis" w:date="2024-05-14T20:33:00Z">
        <w:r w:rsidR="00642EBF">
          <w:t xml:space="preserve">de Saúde </w:t>
        </w:r>
      </w:ins>
      <w:r w:rsidR="00C5453F" w:rsidRPr="00495ED3">
        <w:t>Ocupacional</w:t>
      </w:r>
      <w:r w:rsidR="00C5453F">
        <w:t xml:space="preserve"> </w:t>
      </w:r>
      <w:r w:rsidR="002854F5">
        <w:t>(</w:t>
      </w:r>
      <w:r w:rsidR="00C5453F">
        <w:t>PCMSO</w:t>
      </w:r>
      <w:r w:rsidR="002854F5">
        <w:t>)</w:t>
      </w:r>
      <w:r w:rsidR="00C5453F">
        <w:t xml:space="preserve">, </w:t>
      </w:r>
      <w:r w:rsidR="002854F5">
        <w:t>d</w:t>
      </w:r>
      <w:r w:rsidR="00C5453F">
        <w:t>etermina que as empresas realizem exames audiológico</w:t>
      </w:r>
      <w:r w:rsidR="002854F5">
        <w:t>s</w:t>
      </w:r>
      <w:r w:rsidR="00495ED3">
        <w:t xml:space="preserve"> </w:t>
      </w:r>
      <w:r w:rsidR="00840DF3">
        <w:t>periódicos.</w:t>
      </w:r>
    </w:p>
    <w:p w14:paraId="1D46BFBC" w14:textId="35089366" w:rsidR="00F17A82" w:rsidRDefault="00FE4E66" w:rsidP="009C2708">
      <w:pPr>
        <w:pStyle w:val="TF-TEXTO0"/>
      </w:pPr>
      <w:r>
        <w:t>A Servmed Ocupacional é uma empresa especializada em medicina ocupacional. Sua equipe técnica é formada por Engenheiros e Técnicos de Segurança do Trabalho, Médicos do Trabalho, Técnicos em Enfermagem, Enfermeiros do Trabalho e Fisioterapeutas do Trabalho (</w:t>
      </w:r>
      <w:proofErr w:type="spellStart"/>
      <w:r w:rsidR="00EA7A33">
        <w:t>S</w:t>
      </w:r>
      <w:r w:rsidR="00B90CBF">
        <w:t>ervmed</w:t>
      </w:r>
      <w:proofErr w:type="spellEnd"/>
      <w:r w:rsidR="00EA7A33">
        <w:t xml:space="preserve"> O</w:t>
      </w:r>
      <w:r w:rsidR="00B90CBF">
        <w:t>cupacional</w:t>
      </w:r>
      <w:r>
        <w:t>, 2024). Além disso, conta com Fonoaudiólogos para realização de exames</w:t>
      </w:r>
      <w:r w:rsidR="00D072AA">
        <w:t xml:space="preserve"> audiológicos</w:t>
      </w:r>
      <w:r w:rsidR="002C0B40">
        <w:t xml:space="preserve"> ocupacionais</w:t>
      </w:r>
      <w:r>
        <w:t xml:space="preserve">. </w:t>
      </w:r>
      <w:r w:rsidR="00D072AA">
        <w:t xml:space="preserve">Os exames </w:t>
      </w:r>
      <w:r>
        <w:t>podem ser realizad</w:t>
      </w:r>
      <w:r w:rsidR="00D072AA">
        <w:t>os</w:t>
      </w:r>
      <w:r>
        <w:t xml:space="preserve"> tanto na própria empresa contratante quanto em consultórios da própria Servmed. Atualmente, o controle d</w:t>
      </w:r>
      <w:r w:rsidR="00D072AA">
        <w:t>os exames</w:t>
      </w:r>
      <w:r>
        <w:t xml:space="preserve"> é realizado através d</w:t>
      </w:r>
      <w:r w:rsidR="002C0B40">
        <w:t xml:space="preserve">e um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oftware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s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ervice </w:t>
      </w:r>
      <w:r w:rsidR="005E677B" w:rsidRPr="005E677B">
        <w:t>(SaaS)</w:t>
      </w:r>
      <w:r w:rsidR="002C0B40">
        <w:rPr>
          <w:i/>
          <w:iCs/>
        </w:rPr>
        <w:t xml:space="preserve"> </w:t>
      </w:r>
      <w:r w:rsidR="002C0B40">
        <w:t>de mercado.</w:t>
      </w:r>
    </w:p>
    <w:p w14:paraId="4C4302E1" w14:textId="2F09BEA5" w:rsidR="00932762" w:rsidRDefault="005E677B" w:rsidP="00932762">
      <w:pPr>
        <w:pStyle w:val="TF-TEXTO0"/>
        <w:ind w:firstLine="0"/>
      </w:pPr>
      <w:r>
        <w:tab/>
        <w:t xml:space="preserve">O </w:t>
      </w:r>
      <w:r w:rsidRPr="00495ED3">
        <w:rPr>
          <w:i/>
          <w:iCs/>
        </w:rPr>
        <w:t>SaaS</w:t>
      </w:r>
      <w:r>
        <w:t xml:space="preserve"> </w:t>
      </w:r>
      <w:r w:rsidR="004E72C3">
        <w:t>atualmente</w:t>
      </w:r>
      <w:r w:rsidR="0020454B">
        <w:t xml:space="preserve"> utilizado</w:t>
      </w:r>
      <w:r w:rsidR="009A080B">
        <w:t xml:space="preserve"> é um sistema robusto </w:t>
      </w:r>
      <w:r w:rsidR="00932762">
        <w:t xml:space="preserve">que disponibiliza diversos </w:t>
      </w:r>
      <w:r w:rsidR="004E72C3">
        <w:t>módulos voltados ao contexto d</w:t>
      </w:r>
      <w:r w:rsidR="009A080B">
        <w:t>e</w:t>
      </w:r>
      <w:r w:rsidR="004E72C3">
        <w:t xml:space="preserve"> saúde ocupacional, segurança do trabalho e</w:t>
      </w:r>
      <w:r>
        <w:t xml:space="preserve"> </w:t>
      </w:r>
      <w:r w:rsidR="004E72C3">
        <w:t xml:space="preserve">gestão operacional. </w:t>
      </w:r>
      <w:r w:rsidR="000723D8">
        <w:t xml:space="preserve">Quando se trata de exames </w:t>
      </w:r>
      <w:r w:rsidR="004E72C3">
        <w:t xml:space="preserve">audiológicos ocupacionais, a plataforma </w:t>
      </w:r>
      <w:r w:rsidR="00932762">
        <w:t>oferece</w:t>
      </w:r>
      <w:r w:rsidR="000723D8">
        <w:t xml:space="preserve"> as funções </w:t>
      </w:r>
      <w:r w:rsidR="00EF743B">
        <w:t xml:space="preserve">para </w:t>
      </w:r>
      <w:r w:rsidR="004E72C3">
        <w:t>realizaçã</w:t>
      </w:r>
      <w:r w:rsidR="000723D8">
        <w:t>o</w:t>
      </w:r>
      <w:r w:rsidR="00EF743B">
        <w:t xml:space="preserve"> de novos exames, assim como o</w:t>
      </w:r>
      <w:r w:rsidR="000723D8">
        <w:t xml:space="preserve"> controle</w:t>
      </w:r>
      <w:r w:rsidR="00833490">
        <w:t xml:space="preserve"> do </w:t>
      </w:r>
      <w:r w:rsidR="000723D8">
        <w:t>histórico</w:t>
      </w:r>
      <w:r w:rsidR="00833490">
        <w:t xml:space="preserve"> </w:t>
      </w:r>
      <w:r w:rsidR="00EF743B">
        <w:t>e</w:t>
      </w:r>
      <w:r w:rsidR="00833490">
        <w:t xml:space="preserve"> a</w:t>
      </w:r>
      <w:r w:rsidR="00EF743B">
        <w:t xml:space="preserve"> interpretação automática dos resultados. </w:t>
      </w:r>
    </w:p>
    <w:p w14:paraId="67CFA0A2" w14:textId="08F986AC" w:rsidR="00F70BDE" w:rsidRDefault="00CB5912" w:rsidP="003B4211">
      <w:pPr>
        <w:pStyle w:val="TF-TEXTO0"/>
      </w:pPr>
      <w:r>
        <w:t>Contudo</w:t>
      </w:r>
      <w:r w:rsidR="004E72C3">
        <w:t>, s</w:t>
      </w:r>
      <w:r w:rsidR="002A43D5">
        <w:t>egundo S</w:t>
      </w:r>
      <w:r w:rsidR="003D0D5D">
        <w:t>ilva</w:t>
      </w:r>
      <w:r w:rsidR="002C0B40">
        <w:t xml:space="preserve"> (2024)</w:t>
      </w:r>
      <w:r w:rsidR="002A43D5">
        <w:t xml:space="preserve">, </w:t>
      </w:r>
      <w:r w:rsidR="009A080B">
        <w:t xml:space="preserve">o </w:t>
      </w:r>
      <w:r w:rsidR="009A080B">
        <w:rPr>
          <w:i/>
          <w:iCs/>
        </w:rPr>
        <w:t xml:space="preserve">SaaS </w:t>
      </w:r>
      <w:r w:rsidR="003242E1">
        <w:t>apresenta</w:t>
      </w:r>
      <w:r w:rsidR="001D2D7F">
        <w:t xml:space="preserve"> diversas inconsistências. Um defeito apontado diz respeito à discriminação do exame de referência incorreto d</w:t>
      </w:r>
      <w:r w:rsidR="00102D24">
        <w:t xml:space="preserve">urante a realização </w:t>
      </w:r>
      <w:r w:rsidR="00280A2C">
        <w:t xml:space="preserve">de um </w:t>
      </w:r>
      <w:r w:rsidR="00F70BDE">
        <w:t xml:space="preserve">novo </w:t>
      </w:r>
      <w:r w:rsidR="00280A2C">
        <w:t>exame</w:t>
      </w:r>
      <w:r w:rsidR="00F608C4">
        <w:t xml:space="preserve"> audiológico</w:t>
      </w:r>
      <w:r w:rsidR="000A33FC">
        <w:t>.</w:t>
      </w:r>
      <w:r w:rsidR="003B4211">
        <w:t xml:space="preserve"> </w:t>
      </w:r>
      <w:r w:rsidR="00F608C4">
        <w:t xml:space="preserve">Também foram levantadas falhas </w:t>
      </w:r>
      <w:r w:rsidR="00380688">
        <w:t>de</w:t>
      </w:r>
      <w:r w:rsidR="00F608C4">
        <w:t xml:space="preserve"> especificação: a resposta para a pergunta sobre o uso de protetor auricular deveria</w:t>
      </w:r>
      <w:r w:rsidR="00913CB0">
        <w:t xml:space="preserve"> conter mais opçõ</w:t>
      </w:r>
      <w:r w:rsidR="00F608C4">
        <w:t>es</w:t>
      </w:r>
      <w:r w:rsidR="00913CB0">
        <w:t xml:space="preserve">. </w:t>
      </w:r>
      <w:r w:rsidR="00814B6A">
        <w:t xml:space="preserve"> Outra falha apontada diz respeito ao questionário </w:t>
      </w:r>
      <w:r w:rsidR="00913CB0">
        <w:t>sobre plenitude auricular oferece</w:t>
      </w:r>
      <w:r w:rsidR="00814B6A">
        <w:t>r</w:t>
      </w:r>
      <w:r w:rsidR="00913CB0">
        <w:t xml:space="preserve"> opções de resposta inválidos.</w:t>
      </w:r>
    </w:p>
    <w:p w14:paraId="4DD12206" w14:textId="447844BA" w:rsidR="000D4CBE" w:rsidRDefault="003B52EE" w:rsidP="000758C5">
      <w:pPr>
        <w:pStyle w:val="TF-TEXTO0"/>
      </w:pPr>
      <w:r>
        <w:t xml:space="preserve">Silva </w:t>
      </w:r>
      <w:r w:rsidR="00F70BDE">
        <w:t xml:space="preserve">(2024) também elenca pontos de melhoria: no formulário de anamnese, a pergunta </w:t>
      </w:r>
      <w:r w:rsidR="000758C5">
        <w:t>relacionada</w:t>
      </w:r>
      <w:r w:rsidR="00F70BDE">
        <w:t xml:space="preserve"> ao uso de </w:t>
      </w:r>
      <w:r w:rsidR="00F70BDE">
        <w:rPr>
          <w:i/>
          <w:iCs/>
        </w:rPr>
        <w:t xml:space="preserve">headsets </w:t>
      </w:r>
      <w:r w:rsidR="001D2D7F">
        <w:t xml:space="preserve">deveria levar em </w:t>
      </w:r>
      <w:r w:rsidR="00F70BDE">
        <w:t>consideração o histórico d</w:t>
      </w:r>
      <w:r w:rsidR="00814B6A">
        <w:t>o</w:t>
      </w:r>
      <w:r w:rsidR="00F70BDE">
        <w:t xml:space="preserve"> uso </w:t>
      </w:r>
      <w:r w:rsidR="00F70BDE">
        <w:lastRenderedPageBreak/>
        <w:t>equipamento.</w:t>
      </w:r>
      <w:r w:rsidR="00913CB0">
        <w:t xml:space="preserve"> </w:t>
      </w:r>
      <w:r w:rsidR="00814B6A">
        <w:t>P</w:t>
      </w:r>
      <w:r w:rsidR="00F70BDE">
        <w:t xml:space="preserve">oder-se-ia </w:t>
      </w:r>
      <w:r w:rsidR="00FD573B">
        <w:t xml:space="preserve">incluir </w:t>
      </w:r>
      <w:r w:rsidR="000D4CBE">
        <w:t xml:space="preserve">questionamentos </w:t>
      </w:r>
      <w:r w:rsidR="00280A2C">
        <w:t>relacionad</w:t>
      </w:r>
      <w:r w:rsidR="000D4CBE">
        <w:t>os</w:t>
      </w:r>
      <w:r w:rsidR="00280A2C">
        <w:t xml:space="preserve"> ao </w:t>
      </w:r>
      <w:r w:rsidR="00B91B37">
        <w:t>acompanhamento do histórico d</w:t>
      </w:r>
      <w:r w:rsidR="008A2CAB">
        <w:t>a</w:t>
      </w:r>
      <w:r w:rsidR="00B91B37">
        <w:t xml:space="preserve"> saúde auditiv</w:t>
      </w:r>
      <w:r w:rsidR="008A2CAB">
        <w:t>a</w:t>
      </w:r>
      <w:r w:rsidR="00B91B37">
        <w:t xml:space="preserve"> do colaborador</w:t>
      </w:r>
      <w:r w:rsidR="00913CB0">
        <w:t>.</w:t>
      </w:r>
      <w:r w:rsidR="003B4211">
        <w:t xml:space="preserve"> </w:t>
      </w:r>
      <w:r w:rsidR="000758C5">
        <w:t xml:space="preserve">Outro ponto </w:t>
      </w:r>
      <w:r w:rsidR="003B4211">
        <w:t>de melhoria seria</w:t>
      </w:r>
      <w:r w:rsidR="00280A2C">
        <w:t xml:space="preserve"> </w:t>
      </w:r>
      <w:r w:rsidR="003B4211">
        <w:t>a remoção de campos</w:t>
      </w:r>
      <w:r w:rsidR="00280A2C">
        <w:t xml:space="preserve"> irrelevantes no formulário do exame audiológico</w:t>
      </w:r>
      <w:r w:rsidR="003B4211">
        <w:t xml:space="preserve">, como </w:t>
      </w:r>
      <w:r w:rsidR="000758C5">
        <w:t xml:space="preserve">os </w:t>
      </w:r>
      <w:r w:rsidR="003B4211">
        <w:t xml:space="preserve">referentes </w:t>
      </w:r>
      <w:r w:rsidR="0020454B">
        <w:t xml:space="preserve">à </w:t>
      </w:r>
      <w:proofErr w:type="spellStart"/>
      <w:r w:rsidR="00280A2C">
        <w:t>logoaudiom</w:t>
      </w:r>
      <w:r w:rsidR="0020454B">
        <w:t>e</w:t>
      </w:r>
      <w:r w:rsidR="003B4211">
        <w:t>tr</w:t>
      </w:r>
      <w:r w:rsidR="0020454B">
        <w:t>ia</w:t>
      </w:r>
      <w:proofErr w:type="spellEnd"/>
      <w:r w:rsidR="0020454B">
        <w:t>.</w:t>
      </w:r>
    </w:p>
    <w:p w14:paraId="5FA3370D" w14:textId="36F3137E" w:rsidR="006E2D2D" w:rsidRDefault="005E677B" w:rsidP="003B52EE">
      <w:pPr>
        <w:pStyle w:val="TF-TEXTO0"/>
      </w:pPr>
      <w:r>
        <w:t xml:space="preserve">O objetivo </w:t>
      </w:r>
      <w:r w:rsidR="00833490">
        <w:t xml:space="preserve">principal </w:t>
      </w:r>
      <w:r>
        <w:t>d</w:t>
      </w:r>
      <w:r w:rsidR="000723D8">
        <w:t xml:space="preserve">este </w:t>
      </w:r>
      <w:r>
        <w:t xml:space="preserve">trabalho </w:t>
      </w:r>
      <w:r w:rsidR="000723D8">
        <w:t xml:space="preserve">é o desenvolvimento de </w:t>
      </w:r>
      <w:r w:rsidR="009A080B">
        <w:t>uma plataforma</w:t>
      </w:r>
      <w:r w:rsidR="00EF743B">
        <w:t xml:space="preserve"> que seja uma alternativa</w:t>
      </w:r>
      <w:r w:rsidR="00A0774F">
        <w:t xml:space="preserve"> ao </w:t>
      </w:r>
      <w:r w:rsidR="00A0774F">
        <w:rPr>
          <w:i/>
          <w:iCs/>
        </w:rPr>
        <w:t xml:space="preserve">SaaS </w:t>
      </w:r>
      <w:r w:rsidR="00A0774F">
        <w:t>atualmente utilizado</w:t>
      </w:r>
      <w:r w:rsidR="00814B6A">
        <w:t xml:space="preserve"> para a realização dos exames</w:t>
      </w:r>
      <w:r w:rsidR="00102D24">
        <w:t xml:space="preserve">. </w:t>
      </w:r>
      <w:r w:rsidR="00833490">
        <w:t>Já os objetivos específicos</w:t>
      </w:r>
      <w:r w:rsidR="0020454B">
        <w:t xml:space="preserve"> são</w:t>
      </w:r>
      <w:r w:rsidR="00833490">
        <w:t>:</w:t>
      </w:r>
      <w:r w:rsidR="00090302">
        <w:t xml:space="preserve"> </w:t>
      </w:r>
      <w:r w:rsidR="0020454B">
        <w:t>contemplar os pontos levantados por Silva (2024) relacionado</w:t>
      </w:r>
      <w:r w:rsidR="00814B6A">
        <w:t>s</w:t>
      </w:r>
      <w:r w:rsidR="0020454B">
        <w:t xml:space="preserve"> as funcionalidades e fornecer um sistema com boa usabilidade por meio da validação </w:t>
      </w:r>
      <w:r w:rsidR="00661A6B">
        <w:t>d</w:t>
      </w:r>
      <w:r w:rsidR="00E12C6C">
        <w:t xml:space="preserve">o </w:t>
      </w:r>
      <w:r w:rsidR="0020454B">
        <w:t>usuário</w:t>
      </w:r>
      <w:r w:rsidR="00A0774F">
        <w:t>.</w:t>
      </w:r>
    </w:p>
    <w:p w14:paraId="143D09BC" w14:textId="0765C1CF" w:rsidR="00431D5B" w:rsidRDefault="00C67979" w:rsidP="00431D5B">
      <w:pPr>
        <w:pStyle w:val="Ttulo1"/>
      </w:pPr>
      <w:bookmarkStart w:id="11" w:name="_Toc419598587"/>
      <w:r>
        <w:t>Bases Teóricas</w:t>
      </w:r>
    </w:p>
    <w:p w14:paraId="2FEE4AD5" w14:textId="67A0E298" w:rsidR="005848BB" w:rsidRPr="005848BB" w:rsidRDefault="005848BB" w:rsidP="005848BB">
      <w:pPr>
        <w:pStyle w:val="TF-TEXTO0"/>
      </w:pPr>
      <w:r>
        <w:t xml:space="preserve">Nesta seção são apresentadas as bases teóricas que fundamentam o trabalho. </w:t>
      </w:r>
      <w:r w:rsidR="009876A5">
        <w:t xml:space="preserve">Há duas subseções. A subseção 2.1 aborda a revisão bibliográfica. Já a subseção 2.2 traz os trabalhos </w:t>
      </w:r>
      <w:del w:id="12" w:author="Dalton Solano dos Reis" w:date="2024-05-14T20:37:00Z">
        <w:r w:rsidR="009876A5" w:rsidDel="00642EBF">
          <w:delText xml:space="preserve">relacionados </w:delText>
        </w:r>
      </w:del>
      <w:ins w:id="13" w:author="Dalton Solano dos Reis" w:date="2024-05-14T20:37:00Z">
        <w:r w:rsidR="00642EBF">
          <w:t>correlatos</w:t>
        </w:r>
        <w:r w:rsidR="00642EBF">
          <w:t xml:space="preserve"> </w:t>
        </w:r>
      </w:ins>
      <w:r w:rsidR="009435EF">
        <w:t>à</w:t>
      </w:r>
      <w:r w:rsidR="009876A5">
        <w:t xml:space="preserve"> corrente pesquisa.</w:t>
      </w:r>
    </w:p>
    <w:p w14:paraId="3214CB51" w14:textId="33A04058" w:rsidR="00C67979" w:rsidRDefault="00C67979" w:rsidP="00C67979">
      <w:pPr>
        <w:pStyle w:val="Ttulo2"/>
      </w:pPr>
      <w:r>
        <w:t>Revisão Bibliográfica</w:t>
      </w:r>
    </w:p>
    <w:p w14:paraId="0D60319A" w14:textId="66506923" w:rsidR="009435EF" w:rsidRPr="009435EF" w:rsidRDefault="009435EF" w:rsidP="009435EF">
      <w:pPr>
        <w:pStyle w:val="TF-TEXTO0"/>
      </w:pPr>
      <w:r>
        <w:t xml:space="preserve">O primeiro tema a ser explorado </w:t>
      </w:r>
      <w:r w:rsidR="00C05EF7">
        <w:t xml:space="preserve">é a Anamnase Audiológica e </w:t>
      </w:r>
      <w:r w:rsidR="007678CC">
        <w:t xml:space="preserve">a Audiometria Tonal Limiar. O segundo </w:t>
      </w:r>
      <w:r w:rsidR="003B52EE">
        <w:t xml:space="preserve">tema </w:t>
      </w:r>
      <w:r w:rsidR="007678CC">
        <w:t xml:space="preserve">a ser apresentado </w:t>
      </w:r>
      <w:r w:rsidR="008904E0">
        <w:t xml:space="preserve">é </w:t>
      </w:r>
      <w:r w:rsidR="003B52EE">
        <w:t xml:space="preserve">a </w:t>
      </w:r>
      <w:r w:rsidR="007678CC">
        <w:t>legislação brasileira relacionada à</w:t>
      </w:r>
      <w:r>
        <w:t xml:space="preserve"> saúde auditiva dos trabalhadores.</w:t>
      </w:r>
    </w:p>
    <w:p w14:paraId="39181EEE" w14:textId="6674541A" w:rsidR="00C67979" w:rsidRDefault="00C05EF7" w:rsidP="00C67979">
      <w:pPr>
        <w:pStyle w:val="Ttulo3"/>
      </w:pPr>
      <w:r>
        <w:t xml:space="preserve">Anamnese </w:t>
      </w:r>
      <w:proofErr w:type="spellStart"/>
      <w:r>
        <w:t>Audiológica</w:t>
      </w:r>
      <w:proofErr w:type="spellEnd"/>
      <w:r>
        <w:t xml:space="preserve"> e Audiometria Tonal Limiar</w:t>
      </w:r>
    </w:p>
    <w:p w14:paraId="7EDDFF0A" w14:textId="0388AB3F" w:rsidR="00AE2A2D" w:rsidRDefault="00C05EF7" w:rsidP="00AE2A2D">
      <w:pPr>
        <w:pStyle w:val="TF-TEXTO0"/>
      </w:pPr>
      <w:r>
        <w:t>Segundo</w:t>
      </w:r>
      <w:r w:rsidRPr="00841BD1">
        <w:t xml:space="preserve"> </w:t>
      </w:r>
      <w:proofErr w:type="spellStart"/>
      <w:r w:rsidR="007B24D9" w:rsidRPr="00EB7A41">
        <w:t>Schochat</w:t>
      </w:r>
      <w:proofErr w:type="spellEnd"/>
      <w:r>
        <w:t xml:space="preserve"> </w:t>
      </w:r>
      <w:r w:rsidRPr="007B24D9">
        <w:rPr>
          <w:i/>
          <w:iCs/>
        </w:rPr>
        <w:t>et a</w:t>
      </w:r>
      <w:r w:rsidR="007B24D9">
        <w:rPr>
          <w:i/>
          <w:iCs/>
        </w:rPr>
        <w:t>l.</w:t>
      </w:r>
      <w:r>
        <w:t xml:space="preserve"> (2022, p. 97)</w:t>
      </w:r>
      <w:r w:rsidR="00AE2A2D">
        <w:t>:</w:t>
      </w:r>
    </w:p>
    <w:p w14:paraId="33D6D9E3" w14:textId="6F007038" w:rsidR="00C05EF7" w:rsidRDefault="00C05EF7" w:rsidP="00AE2A2D">
      <w:pPr>
        <w:pStyle w:val="TF-TEXTO0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AE2A2D">
        <w:rPr>
          <w:color w:val="0D0D0D"/>
          <w:sz w:val="22"/>
          <w:szCs w:val="22"/>
          <w:shd w:val="clear" w:color="auto" w:fill="FFFFFF"/>
        </w:rPr>
        <w:t xml:space="preserve">a anamnese </w:t>
      </w:r>
      <w:proofErr w:type="spellStart"/>
      <w:r w:rsidRPr="00AE2A2D">
        <w:rPr>
          <w:color w:val="0D0D0D"/>
          <w:sz w:val="22"/>
          <w:szCs w:val="22"/>
          <w:shd w:val="clear" w:color="auto" w:fill="FFFFFF"/>
        </w:rPr>
        <w:t>audiológica</w:t>
      </w:r>
      <w:proofErr w:type="spellEnd"/>
      <w:r w:rsidRPr="00AE2A2D">
        <w:rPr>
          <w:color w:val="0D0D0D"/>
          <w:sz w:val="22"/>
          <w:szCs w:val="22"/>
          <w:shd w:val="clear" w:color="auto" w:fill="FFFFFF"/>
        </w:rPr>
        <w:t xml:space="preserve"> </w:t>
      </w:r>
      <w:r w:rsidR="000721AA" w:rsidRPr="00AE2A2D">
        <w:rPr>
          <w:color w:val="0D0D0D"/>
          <w:sz w:val="22"/>
          <w:szCs w:val="22"/>
          <w:shd w:val="clear" w:color="auto" w:fill="FFFFFF"/>
        </w:rPr>
        <w:t>deve se</w:t>
      </w:r>
      <w:r w:rsidR="00EE4A10" w:rsidRPr="00AE2A2D">
        <w:rPr>
          <w:color w:val="0D0D0D"/>
          <w:sz w:val="22"/>
          <w:szCs w:val="22"/>
          <w:shd w:val="clear" w:color="auto" w:fill="FFFFFF"/>
        </w:rPr>
        <w:t>r objetiva e apresentar as perguntas de forma clara ao indivíduo sobre teste e/ou acompanhante. Esta entrevista tem</w:t>
      </w:r>
      <w:r w:rsidRPr="00AE2A2D">
        <w:rPr>
          <w:color w:val="0D0D0D"/>
          <w:sz w:val="22"/>
          <w:szCs w:val="22"/>
          <w:shd w:val="clear" w:color="auto" w:fill="FFFFFF"/>
        </w:rPr>
        <w:t xml:space="preserve"> como propósito levantar dados sobre [...] exames anteriormente realizados, se há um lado percebido como melhor que o outro, aspectos de saúde geral/medicamentos, hábitos nocivos, tratamentos realizados e desempenho comunicativo</w:t>
      </w:r>
      <w:r w:rsidR="00666EB9" w:rsidRPr="00AE2A2D">
        <w:rPr>
          <w:color w:val="0D0D0D"/>
          <w:sz w:val="22"/>
          <w:szCs w:val="22"/>
          <w:shd w:val="clear" w:color="auto" w:fill="FFFFFF"/>
        </w:rPr>
        <w:t>.</w:t>
      </w:r>
    </w:p>
    <w:p w14:paraId="09A11534" w14:textId="77777777" w:rsidR="00AE2A2D" w:rsidRPr="00AE2A2D" w:rsidRDefault="00AE2A2D" w:rsidP="00AE2A2D">
      <w:pPr>
        <w:pStyle w:val="TF-TEXTO0"/>
        <w:spacing w:line="240" w:lineRule="auto"/>
        <w:ind w:left="2268" w:firstLine="0"/>
        <w:rPr>
          <w:sz w:val="22"/>
          <w:szCs w:val="22"/>
        </w:rPr>
      </w:pPr>
    </w:p>
    <w:p w14:paraId="54719D59" w14:textId="0749174C" w:rsidR="00C05EF7" w:rsidRPr="00106429" w:rsidRDefault="00C05EF7" w:rsidP="00C05EF7">
      <w:pPr>
        <w:pStyle w:val="TF-TEXTO0"/>
      </w:pPr>
      <w:proofErr w:type="spellStart"/>
      <w:r w:rsidRPr="00AE2A2D">
        <w:t>S</w:t>
      </w:r>
      <w:r w:rsidR="00AE2A2D">
        <w:t>chochat</w:t>
      </w:r>
      <w:proofErr w:type="spellEnd"/>
      <w:r w:rsidR="00AE2A2D">
        <w:t xml:space="preserve"> </w:t>
      </w:r>
      <w:r w:rsidRPr="00AE2A2D">
        <w:t>et</w:t>
      </w:r>
      <w:r w:rsidRPr="007B24D9">
        <w:rPr>
          <w:i/>
          <w:iCs/>
        </w:rPr>
        <w:t xml:space="preserve"> al</w:t>
      </w:r>
      <w:r w:rsidR="007B24D9">
        <w:t>.</w:t>
      </w:r>
      <w:r w:rsidRPr="00106429">
        <w:t xml:space="preserve"> (2022, p. 97) define a audiometria tonal limiar com</w:t>
      </w:r>
      <w:r>
        <w:t>o:</w:t>
      </w:r>
    </w:p>
    <w:p w14:paraId="25AE4EE7" w14:textId="77777777" w:rsidR="00C05EF7" w:rsidRDefault="00C05EF7" w:rsidP="00C05EF7">
      <w:pPr>
        <w:pStyle w:val="TF-TEXTO0"/>
        <w:spacing w:line="240" w:lineRule="auto"/>
        <w:ind w:left="2268" w:firstLine="0"/>
        <w:rPr>
          <w:sz w:val="22"/>
          <w:szCs w:val="22"/>
        </w:rPr>
      </w:pPr>
      <w:r w:rsidRPr="00106429">
        <w:rPr>
          <w:sz w:val="22"/>
          <w:szCs w:val="22"/>
        </w:rPr>
        <w:t xml:space="preserve">o teste auditivo padrão ouro utilizado para mensurar a sensibilidade auditiva de um indivíduo. A audiometria tonal limiar determina o tipo, grau e configuração da perda auditiva, fornecendo assim uma base para o diagnóstico, acompanhamento e </w:t>
      </w:r>
      <w:commentRangeStart w:id="14"/>
      <w:r w:rsidRPr="00106429">
        <w:rPr>
          <w:sz w:val="22"/>
          <w:szCs w:val="22"/>
        </w:rPr>
        <w:t>intervenção indivíduo</w:t>
      </w:r>
      <w:commentRangeEnd w:id="14"/>
      <w:r w:rsidR="00642EBF">
        <w:rPr>
          <w:rStyle w:val="Refdecomentrio"/>
        </w:rPr>
        <w:commentReference w:id="14"/>
      </w:r>
      <w:r w:rsidRPr="00106429">
        <w:rPr>
          <w:sz w:val="22"/>
          <w:szCs w:val="22"/>
        </w:rPr>
        <w:t>.</w:t>
      </w:r>
    </w:p>
    <w:p w14:paraId="2B15B927" w14:textId="77777777" w:rsidR="00C05EF7" w:rsidRPr="00106429" w:rsidRDefault="00C05EF7" w:rsidP="00C05EF7">
      <w:pPr>
        <w:pStyle w:val="TF-TEXTO0"/>
        <w:spacing w:line="240" w:lineRule="auto"/>
        <w:ind w:left="2268" w:firstLine="0"/>
        <w:rPr>
          <w:sz w:val="22"/>
          <w:szCs w:val="22"/>
        </w:rPr>
      </w:pPr>
    </w:p>
    <w:p w14:paraId="179F443D" w14:textId="60834F5C" w:rsidR="004E5E56" w:rsidRDefault="00C05EF7" w:rsidP="00C05EF7">
      <w:pPr>
        <w:pStyle w:val="TF-TEXTO0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 audiômetro</w:t>
      </w:r>
      <w:r w:rsidR="003B52EE">
        <w:rPr>
          <w:color w:val="0D0D0D"/>
          <w:shd w:val="clear" w:color="auto" w:fill="FFFFFF"/>
        </w:rPr>
        <w:t xml:space="preserve"> (</w:t>
      </w:r>
      <w:r w:rsidR="00AE2A2D">
        <w:rPr>
          <w:color w:val="0D0D0D"/>
          <w:shd w:val="clear" w:color="auto" w:fill="FFFFFF"/>
        </w:rPr>
        <w:fldChar w:fldCharType="begin"/>
      </w:r>
      <w:r w:rsidR="00AE2A2D">
        <w:rPr>
          <w:color w:val="0D0D0D"/>
          <w:shd w:val="clear" w:color="auto" w:fill="FFFFFF"/>
        </w:rPr>
        <w:instrText xml:space="preserve"> REF _Ref112957716 \h </w:instrText>
      </w:r>
      <w:r w:rsidR="00AE2A2D">
        <w:rPr>
          <w:color w:val="0D0D0D"/>
          <w:shd w:val="clear" w:color="auto" w:fill="FFFFFF"/>
        </w:rPr>
      </w:r>
      <w:r w:rsidR="00AE2A2D">
        <w:rPr>
          <w:color w:val="0D0D0D"/>
          <w:shd w:val="clear" w:color="auto" w:fill="FFFFFF"/>
        </w:rPr>
        <w:fldChar w:fldCharType="separate"/>
      </w:r>
      <w:r w:rsidR="00B12D45">
        <w:t xml:space="preserve">Figura </w:t>
      </w:r>
      <w:r w:rsidR="00B12D45">
        <w:rPr>
          <w:noProof/>
        </w:rPr>
        <w:t>1</w:t>
      </w:r>
      <w:r w:rsidR="00AE2A2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é o equipamento eletrônico utilizado na obtenção do limiar de audição. Segundo </w:t>
      </w:r>
      <w:proofErr w:type="spellStart"/>
      <w:r>
        <w:rPr>
          <w:color w:val="0D0D0D"/>
          <w:shd w:val="clear" w:color="auto" w:fill="FFFFFF"/>
        </w:rPr>
        <w:t>S</w:t>
      </w:r>
      <w:r w:rsidR="00B90CBF">
        <w:rPr>
          <w:color w:val="0D0D0D"/>
          <w:shd w:val="clear" w:color="auto" w:fill="FFFFFF"/>
        </w:rPr>
        <w:t>chochat</w:t>
      </w:r>
      <w:proofErr w:type="spellEnd"/>
      <w:r w:rsidR="00B90CBF">
        <w:rPr>
          <w:color w:val="0D0D0D"/>
          <w:shd w:val="clear" w:color="auto" w:fill="FFFFFF"/>
        </w:rPr>
        <w:t xml:space="preserve"> </w:t>
      </w:r>
      <w:r w:rsidRPr="00B90CBF">
        <w:rPr>
          <w:i/>
          <w:iCs/>
          <w:color w:val="0D0D0D"/>
          <w:shd w:val="clear" w:color="auto" w:fill="FFFFFF"/>
        </w:rPr>
        <w:t>et al</w:t>
      </w:r>
      <w:r w:rsidR="00B90CBF">
        <w:rPr>
          <w:color w:val="0D0D0D"/>
          <w:shd w:val="clear" w:color="auto" w:fill="FFFFFF"/>
        </w:rPr>
        <w:t>.</w:t>
      </w:r>
      <w:r>
        <w:rPr>
          <w:color w:val="0D0D0D"/>
          <w:shd w:val="clear" w:color="auto" w:fill="FFFFFF"/>
        </w:rPr>
        <w:t xml:space="preserve"> (2022, p. 97), </w:t>
      </w:r>
      <w:r w:rsidR="0082645E">
        <w:rPr>
          <w:color w:val="0D0D0D"/>
          <w:shd w:val="clear" w:color="auto" w:fill="FFFFFF"/>
        </w:rPr>
        <w:t>“</w:t>
      </w:r>
      <w:r>
        <w:rPr>
          <w:color w:val="0D0D0D"/>
          <w:shd w:val="clear" w:color="auto" w:fill="FFFFFF"/>
        </w:rPr>
        <w:t>o limiar de audição é definido como a menor intensidade sonora necessária para provocar a sensação auditiva em pelo menos, 50% das vezes em que o estímulo é apresentado naquela intensidade</w:t>
      </w:r>
      <w:r w:rsidR="0082645E">
        <w:rPr>
          <w:color w:val="0D0D0D"/>
          <w:shd w:val="clear" w:color="auto" w:fill="FFFFFF"/>
        </w:rPr>
        <w:t>”</w:t>
      </w:r>
      <w:r>
        <w:rPr>
          <w:color w:val="0D0D0D"/>
          <w:shd w:val="clear" w:color="auto" w:fill="FFFFFF"/>
        </w:rPr>
        <w:t>. O exame audiométrico deve ser realizado em cabine audiométrica</w:t>
      </w:r>
      <w:r w:rsidR="003B52EE">
        <w:rPr>
          <w:color w:val="0D0D0D"/>
          <w:shd w:val="clear" w:color="auto" w:fill="FFFFFF"/>
        </w:rPr>
        <w:t xml:space="preserve"> (</w:t>
      </w:r>
      <w:r w:rsidR="009E4C1D" w:rsidRPr="009E4C1D">
        <w:rPr>
          <w:color w:val="0D0D0D"/>
          <w:shd w:val="clear" w:color="auto" w:fill="FFFFFF"/>
        </w:rPr>
        <w:fldChar w:fldCharType="begin"/>
      </w:r>
      <w:r w:rsidR="009E4C1D" w:rsidRPr="009E4C1D">
        <w:rPr>
          <w:color w:val="0D0D0D"/>
          <w:shd w:val="clear" w:color="auto" w:fill="FFFFFF"/>
        </w:rPr>
        <w:instrText xml:space="preserve"> REF _Ref164536964 \h  \* MERGEFORMAT </w:instrText>
      </w:r>
      <w:r w:rsidR="009E4C1D" w:rsidRPr="009E4C1D">
        <w:rPr>
          <w:color w:val="0D0D0D"/>
          <w:shd w:val="clear" w:color="auto" w:fill="FFFFFF"/>
        </w:rPr>
      </w:r>
      <w:r w:rsidR="009E4C1D" w:rsidRPr="009E4C1D">
        <w:rPr>
          <w:color w:val="0D0D0D"/>
          <w:shd w:val="clear" w:color="auto" w:fill="FFFFFF"/>
        </w:rPr>
        <w:fldChar w:fldCharType="separate"/>
      </w:r>
      <w:r w:rsidR="00B12D45" w:rsidRPr="009E4C1D">
        <w:rPr>
          <w:szCs w:val="24"/>
        </w:rPr>
        <w:t xml:space="preserve">Figura </w:t>
      </w:r>
      <w:r w:rsidR="00B12D45" w:rsidRPr="00B12D45">
        <w:rPr>
          <w:noProof/>
          <w:szCs w:val="24"/>
        </w:rPr>
        <w:t>2</w:t>
      </w:r>
      <w:r w:rsidR="009E4C1D" w:rsidRPr="009E4C1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ou ambiente acusticamente tratado cuja especificações estejam de acordo com a norma técnica ISO </w:t>
      </w:r>
      <w:r w:rsidRPr="008B1F4D">
        <w:rPr>
          <w:color w:val="0D0D0D"/>
          <w:shd w:val="clear" w:color="auto" w:fill="FFFFFF"/>
        </w:rPr>
        <w:t>8253</w:t>
      </w:r>
      <w:r>
        <w:rPr>
          <w:color w:val="0D0D0D"/>
          <w:shd w:val="clear" w:color="auto" w:fill="FFFFFF"/>
        </w:rPr>
        <w:t>-1.</w:t>
      </w:r>
    </w:p>
    <w:p w14:paraId="2D0FD6C5" w14:textId="731A533C" w:rsidR="004E5E56" w:rsidRDefault="004E5E56" w:rsidP="004E5E56">
      <w:pPr>
        <w:pStyle w:val="TF-LEGENDA"/>
      </w:pPr>
      <w:bookmarkStart w:id="15" w:name="_Ref112957716"/>
      <w:bookmarkStart w:id="16" w:name="_Ref53317281"/>
      <w:r>
        <w:lastRenderedPageBreak/>
        <w:t xml:space="preserve">Figura </w:t>
      </w:r>
      <w:r w:rsidR="00AE2A2D">
        <w:fldChar w:fldCharType="begin"/>
      </w:r>
      <w:r w:rsidR="00AE2A2D">
        <w:instrText xml:space="preserve"> SEQ Figura \* ARABIC </w:instrText>
      </w:r>
      <w:r w:rsidR="00AE2A2D">
        <w:fldChar w:fldCharType="separate"/>
      </w:r>
      <w:r w:rsidR="00B12D45">
        <w:rPr>
          <w:noProof/>
        </w:rPr>
        <w:t>1</w:t>
      </w:r>
      <w:r w:rsidR="00AE2A2D">
        <w:fldChar w:fldCharType="end"/>
      </w:r>
      <w:bookmarkEnd w:id="15"/>
      <w:r>
        <w:t xml:space="preserve"> – </w:t>
      </w:r>
      <w:bookmarkEnd w:id="16"/>
      <w:r>
        <w:t>Audiômetro</w:t>
      </w:r>
    </w:p>
    <w:p w14:paraId="53AF043B" w14:textId="32A5A2B4" w:rsidR="004E5E56" w:rsidRDefault="004E5E56" w:rsidP="004E5E56">
      <w:pPr>
        <w:pStyle w:val="TF-FIGURA"/>
        <w:rPr>
          <w:highlight w:val="yellow"/>
        </w:rPr>
      </w:pPr>
      <w:bookmarkStart w:id="17" w:name="audiometro"/>
      <w:r w:rsidRPr="004E5E56">
        <w:rPr>
          <w:noProof/>
          <w:u w:val="single"/>
        </w:rPr>
        <w:drawing>
          <wp:inline distT="0" distB="0" distL="0" distR="0" wp14:anchorId="1A32E1DF" wp14:editId="0C935AA1">
            <wp:extent cx="3414264" cy="1680096"/>
            <wp:effectExtent l="19050" t="19050" r="0" b="0"/>
            <wp:docPr id="20402567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3859" name="Imagem 2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16" cy="16980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7"/>
    </w:p>
    <w:p w14:paraId="67C13B7C" w14:textId="60CA278C" w:rsidR="00AB2A76" w:rsidRPr="00AB2A76" w:rsidDel="00642EBF" w:rsidRDefault="004E5E56" w:rsidP="00642EBF">
      <w:pPr>
        <w:pStyle w:val="Ttulo1"/>
        <w:rPr>
          <w:del w:id="18" w:author="Dalton Solano dos Reis" w:date="2024-05-14T20:40:00Z"/>
        </w:rPr>
        <w:pPrChange w:id="19" w:author="Dalton Solano dos Reis" w:date="2024-05-14T20:41:00Z">
          <w:pPr>
            <w:pStyle w:val="TF-FONTE"/>
          </w:pPr>
        </w:pPrChange>
      </w:pPr>
      <w:r>
        <w:t xml:space="preserve">Fonte: </w:t>
      </w:r>
      <w:r w:rsidR="00642EBF">
        <w:t>Silva</w:t>
      </w:r>
      <w:r>
        <w:t xml:space="preserve"> (20</w:t>
      </w:r>
      <w:r w:rsidR="00C26C57">
        <w:t>24</w:t>
      </w:r>
      <w:r>
        <w:t>).</w:t>
      </w:r>
    </w:p>
    <w:p w14:paraId="4FBF62CE" w14:textId="77777777" w:rsidR="009E4C1D" w:rsidRDefault="009E4C1D" w:rsidP="00642EBF">
      <w:pPr>
        <w:pStyle w:val="TF-FONTE"/>
        <w:pPrChange w:id="20" w:author="Dalton Solano dos Reis" w:date="2024-05-14T20:40:00Z">
          <w:pPr>
            <w:pStyle w:val="Legenda"/>
            <w:spacing w:after="0"/>
            <w:jc w:val="center"/>
          </w:pPr>
        </w:pPrChange>
      </w:pPr>
      <w:bookmarkStart w:id="21" w:name="cabine"/>
    </w:p>
    <w:p w14:paraId="3DCA6C2A" w14:textId="11B95FBA" w:rsidR="009E4C1D" w:rsidRPr="009E4C1D" w:rsidRDefault="009E4C1D" w:rsidP="009E4C1D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22" w:name="_Ref164536964"/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 w:rsidRPr="009E4C1D">
        <w:rPr>
          <w:i w:val="0"/>
          <w:iCs w:val="0"/>
          <w:color w:val="auto"/>
          <w:sz w:val="24"/>
          <w:szCs w:val="24"/>
        </w:rPr>
        <w:fldChar w:fldCharType="begin"/>
      </w:r>
      <w:r w:rsidRPr="009E4C1D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E4C1D">
        <w:rPr>
          <w:i w:val="0"/>
          <w:iCs w:val="0"/>
          <w:color w:val="auto"/>
          <w:sz w:val="24"/>
          <w:szCs w:val="24"/>
        </w:rPr>
        <w:fldChar w:fldCharType="separate"/>
      </w:r>
      <w:r w:rsidR="00B12D45">
        <w:rPr>
          <w:i w:val="0"/>
          <w:iCs w:val="0"/>
          <w:noProof/>
          <w:color w:val="auto"/>
          <w:sz w:val="24"/>
          <w:szCs w:val="24"/>
        </w:rPr>
        <w:t>2</w:t>
      </w:r>
      <w:r w:rsidRPr="009E4C1D">
        <w:rPr>
          <w:i w:val="0"/>
          <w:iCs w:val="0"/>
          <w:color w:val="auto"/>
          <w:sz w:val="24"/>
          <w:szCs w:val="24"/>
        </w:rPr>
        <w:fldChar w:fldCharType="end"/>
      </w:r>
      <w:bookmarkEnd w:id="22"/>
      <w:r w:rsidRPr="009E4C1D">
        <w:rPr>
          <w:i w:val="0"/>
          <w:iCs w:val="0"/>
          <w:color w:val="auto"/>
          <w:sz w:val="24"/>
          <w:szCs w:val="24"/>
        </w:rPr>
        <w:t xml:space="preserve"> - Cabine Acústica</w:t>
      </w:r>
    </w:p>
    <w:p w14:paraId="69ECA1C9" w14:textId="77777777" w:rsidR="00AE2A2D" w:rsidRDefault="00C26C57" w:rsidP="00AE2A2D">
      <w:pPr>
        <w:pStyle w:val="TF-FIGURA"/>
      </w:pPr>
      <w:r w:rsidRPr="004E5E56">
        <w:rPr>
          <w:noProof/>
          <w:u w:val="single"/>
        </w:rPr>
        <w:drawing>
          <wp:inline distT="0" distB="0" distL="0" distR="0" wp14:anchorId="0B7AB53E" wp14:editId="605DE126">
            <wp:extent cx="2034037" cy="4164761"/>
            <wp:effectExtent l="19050" t="19050" r="4445" b="7620"/>
            <wp:docPr id="19412355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5532" name="Imagem 2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037" cy="416476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21"/>
    </w:p>
    <w:p w14:paraId="2B3F0BEF" w14:textId="58F40994" w:rsidR="00C26C57" w:rsidRPr="00C26C57" w:rsidRDefault="00C26C57" w:rsidP="00C26C57">
      <w:pPr>
        <w:pStyle w:val="TF-FONTE"/>
      </w:pPr>
      <w:r>
        <w:t xml:space="preserve">Fonte: </w:t>
      </w:r>
      <w:r w:rsidR="00642EBF">
        <w:t>Silva</w:t>
      </w:r>
      <w:r>
        <w:t xml:space="preserve"> (2024)</w:t>
      </w:r>
      <w:ins w:id="23" w:author="Dalton Solano dos Reis" w:date="2024-05-14T20:41:00Z">
        <w:r w:rsidR="00642EBF">
          <w:t>.</w:t>
        </w:r>
      </w:ins>
    </w:p>
    <w:p w14:paraId="2255A9D1" w14:textId="05950163" w:rsidR="008904E0" w:rsidRPr="008904E0" w:rsidRDefault="00C05EF7" w:rsidP="008904E0">
      <w:pPr>
        <w:pStyle w:val="Ttulo3"/>
      </w:pPr>
      <w:r>
        <w:t xml:space="preserve">Legislação brasileira relacionada à saúde auditiva dos trabalhadores </w:t>
      </w:r>
    </w:p>
    <w:p w14:paraId="0D131F67" w14:textId="5E5019CC" w:rsidR="00C05EF7" w:rsidRDefault="00C05EF7" w:rsidP="00C05EF7">
      <w:pPr>
        <w:pStyle w:val="TF-TEXTO0"/>
        <w:rPr>
          <w:color w:val="0D0D0D"/>
          <w:shd w:val="clear" w:color="auto" w:fill="FFFFFF"/>
        </w:rPr>
      </w:pPr>
      <w:r w:rsidRPr="00920A57">
        <w:rPr>
          <w:color w:val="0D0D0D"/>
          <w:shd w:val="clear" w:color="auto" w:fill="FFFFFF"/>
        </w:rPr>
        <w:t>A Norma Regulamentadora 7</w:t>
      </w:r>
      <w:r>
        <w:rPr>
          <w:color w:val="0D0D0D"/>
          <w:shd w:val="clear" w:color="auto" w:fill="FFFFFF"/>
        </w:rPr>
        <w:t xml:space="preserve"> -</w:t>
      </w:r>
      <w:r w:rsidRPr="00920A57">
        <w:rPr>
          <w:color w:val="0D0D0D"/>
          <w:shd w:val="clear" w:color="auto" w:fill="FFFFFF"/>
        </w:rPr>
        <w:t xml:space="preserve"> Programa de Controle Médico de Saúde Ocupacional </w:t>
      </w:r>
      <w:r>
        <w:rPr>
          <w:color w:val="0D0D0D"/>
          <w:shd w:val="clear" w:color="auto" w:fill="FFFFFF"/>
        </w:rPr>
        <w:t>(</w:t>
      </w:r>
      <w:r w:rsidR="00B90CBF">
        <w:t>Ministério</w:t>
      </w:r>
      <w:r w:rsidR="00512A29">
        <w:t xml:space="preserve"> </w:t>
      </w:r>
      <w:r w:rsidR="00B90CBF">
        <w:t>do Trabalho e Emprego</w:t>
      </w:r>
      <w:r>
        <w:rPr>
          <w:color w:val="0D0D0D"/>
          <w:shd w:val="clear" w:color="auto" w:fill="FFFFFF"/>
        </w:rPr>
        <w:t xml:space="preserve">, 1978) </w:t>
      </w:r>
      <w:r w:rsidRPr="00920A57">
        <w:rPr>
          <w:color w:val="0D0D0D"/>
          <w:shd w:val="clear" w:color="auto" w:fill="FFFFFF"/>
        </w:rPr>
        <w:t>(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PCMSO), detalha, em seu Anexo II, os procedimentos para monitoramento e avaliação médica dos trabalhadores expostos a altos níveis de pressão sonora no ambiente de trabalho.</w:t>
      </w:r>
      <w:r>
        <w:rPr>
          <w:color w:val="0D0D0D"/>
          <w:shd w:val="clear" w:color="auto" w:fill="FFFFFF"/>
        </w:rPr>
        <w:t xml:space="preserve"> 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1978):</w:t>
      </w:r>
    </w:p>
    <w:p w14:paraId="31A87721" w14:textId="77777777" w:rsidR="00C05EF7" w:rsidRDefault="00C05EF7" w:rsidP="00C05EF7">
      <w:pPr>
        <w:pStyle w:val="TF-TEXTO0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F91989">
        <w:rPr>
          <w:color w:val="0D0D0D"/>
          <w:sz w:val="22"/>
          <w:szCs w:val="22"/>
          <w:shd w:val="clear" w:color="auto" w:fill="FFFFFF"/>
        </w:rPr>
        <w:t>devem ser submetidos a exames audiométricos de referência e sequenciais todos os empregados que exerçam ou exercerão suas atividades em ambientes cujos níveis de pressão sonora estejam acima dos níveis de ação</w:t>
      </w:r>
      <w:r>
        <w:rPr>
          <w:color w:val="0D0D0D"/>
          <w:sz w:val="22"/>
          <w:szCs w:val="22"/>
          <w:shd w:val="clear" w:color="auto" w:fill="FFFFFF"/>
        </w:rPr>
        <w:t xml:space="preserve"> [...]</w:t>
      </w:r>
      <w:r w:rsidRPr="00F91989">
        <w:rPr>
          <w:color w:val="0D0D0D"/>
          <w:sz w:val="22"/>
          <w:szCs w:val="22"/>
          <w:shd w:val="clear" w:color="auto" w:fill="FFFFFF"/>
        </w:rPr>
        <w:t xml:space="preserve"> independentemente do uso de protetor auditivos. </w:t>
      </w:r>
    </w:p>
    <w:p w14:paraId="26EEF61F" w14:textId="77777777" w:rsidR="00C05EF7" w:rsidRPr="00F91989" w:rsidRDefault="00C05EF7" w:rsidP="00C05EF7">
      <w:pPr>
        <w:pStyle w:val="TF-TEXTO0"/>
        <w:spacing w:line="240" w:lineRule="auto"/>
        <w:ind w:firstLine="0"/>
        <w:rPr>
          <w:color w:val="0D0D0D"/>
          <w:sz w:val="22"/>
          <w:szCs w:val="22"/>
          <w:shd w:val="clear" w:color="auto" w:fill="FFFFFF"/>
        </w:rPr>
      </w:pPr>
    </w:p>
    <w:p w14:paraId="3864C187" w14:textId="5D6C3790" w:rsidR="00C05EF7" w:rsidRDefault="00CB5912" w:rsidP="00C05EF7">
      <w:pPr>
        <w:pStyle w:val="TF-TEXTO0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lastRenderedPageBreak/>
        <w:t xml:space="preserve">Segundo a Norma Regulamentadora 9 - Avaliação e Controle das Exposições Ocupacionais a Agentes, Químicos e Biológicos (Ministério do Trabalho e Emprego, </w:t>
      </w:r>
      <w:r w:rsidRPr="008C5820">
        <w:rPr>
          <w:color w:val="0D0D0D"/>
          <w:shd w:val="clear" w:color="auto" w:fill="FFFFFF"/>
        </w:rPr>
        <w:t>1978</w:t>
      </w:r>
      <w:r>
        <w:rPr>
          <w:color w:val="0D0D0D"/>
          <w:shd w:val="clear" w:color="auto" w:fill="FFFFFF"/>
        </w:rPr>
        <w:t xml:space="preserve">) o </w:t>
      </w:r>
      <w:r w:rsidR="00C05EF7">
        <w:rPr>
          <w:color w:val="0D0D0D"/>
          <w:shd w:val="clear" w:color="auto" w:fill="FFFFFF"/>
        </w:rPr>
        <w:t>nível de ação</w:t>
      </w:r>
      <w:r>
        <w:rPr>
          <w:color w:val="0D0D0D"/>
          <w:shd w:val="clear" w:color="auto" w:fill="FFFFFF"/>
        </w:rPr>
        <w:t xml:space="preserve"> é “o </w:t>
      </w:r>
      <w:r w:rsidR="00C05EF7">
        <w:rPr>
          <w:color w:val="0D0D0D"/>
          <w:shd w:val="clear" w:color="auto" w:fill="FFFFFF"/>
        </w:rPr>
        <w:t>valor acima do qual devem ser implementadas ações de controle sistemático de forma a minimizar a probabilidade de que as exposições ocupacionais ultrapassem os limites de exposição</w:t>
      </w:r>
      <w:r>
        <w:rPr>
          <w:color w:val="0D0D0D"/>
          <w:shd w:val="clear" w:color="auto" w:fill="FFFFFF"/>
        </w:rPr>
        <w:t>”</w:t>
      </w:r>
      <w:r w:rsidR="00C05EF7">
        <w:rPr>
          <w:color w:val="0D0D0D"/>
          <w:shd w:val="clear" w:color="auto" w:fill="FFFFFF"/>
        </w:rPr>
        <w:t xml:space="preserve">. </w:t>
      </w:r>
      <w:r w:rsidR="0082645E">
        <w:rPr>
          <w:color w:val="0D0D0D"/>
          <w:shd w:val="clear" w:color="auto" w:fill="FFFFFF"/>
        </w:rPr>
        <w:t xml:space="preserve">O </w:t>
      </w:r>
      <w:r w:rsidR="00C05EF7">
        <w:rPr>
          <w:color w:val="0D0D0D"/>
          <w:shd w:val="clear" w:color="auto" w:fill="FFFFFF"/>
        </w:rPr>
        <w:t>exame audiométrico de referência</w:t>
      </w:r>
      <w:r>
        <w:rPr>
          <w:color w:val="0D0D0D"/>
          <w:shd w:val="clear" w:color="auto" w:fill="FFFFFF"/>
        </w:rPr>
        <w:t xml:space="preserve"> é</w:t>
      </w:r>
      <w:r w:rsidR="00C05EF7">
        <w:rPr>
          <w:color w:val="0D0D0D"/>
          <w:shd w:val="clear" w:color="auto" w:fill="FFFFFF"/>
        </w:rPr>
        <w:t xml:space="preserve"> aquele com o qual os exames sequenciais serão comparados. Já o exame audiométrico sequencial é aquele que será comparado com o exame de referência.</w:t>
      </w:r>
      <w:r w:rsidR="002049C4">
        <w:rPr>
          <w:color w:val="0D0D0D"/>
          <w:shd w:val="clear" w:color="auto" w:fill="FFFFFF"/>
        </w:rPr>
        <w:t xml:space="preserve"> A NR 7 – PCMSO (</w:t>
      </w:r>
      <w:r w:rsidR="00B90CBF">
        <w:rPr>
          <w:color w:val="0D0D0D"/>
          <w:shd w:val="clear" w:color="auto" w:fill="FFFFFF"/>
        </w:rPr>
        <w:t>Ministério do Trabalho e Emprego</w:t>
      </w:r>
      <w:r w:rsidR="002049C4">
        <w:rPr>
          <w:color w:val="0D0D0D"/>
          <w:shd w:val="clear" w:color="auto" w:fill="FFFFFF"/>
        </w:rPr>
        <w:t xml:space="preserve">, 1978) diz que o exame de </w:t>
      </w:r>
      <w:r w:rsidR="002049C4" w:rsidRPr="000A23BF">
        <w:rPr>
          <w:color w:val="0D0D0D"/>
          <w:shd w:val="clear" w:color="auto" w:fill="FFFFFF"/>
        </w:rPr>
        <w:t>referência</w:t>
      </w:r>
      <w:r w:rsidR="002049C4">
        <w:rPr>
          <w:color w:val="0D0D0D"/>
          <w:shd w:val="clear" w:color="auto" w:fill="FFFFFF"/>
        </w:rPr>
        <w:t xml:space="preserve"> deve ser realizado em duas situações:</w:t>
      </w:r>
    </w:p>
    <w:p w14:paraId="2BC38D01" w14:textId="671EE63F" w:rsidR="002049C4" w:rsidRPr="002076E9" w:rsidRDefault="002049C4" w:rsidP="002076E9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  <w:rPr>
          <w:rPrChange w:id="24" w:author="Dalton Solano dos Reis" w:date="2024-05-14T20:46:00Z">
            <w:rPr>
              <w:color w:val="0D0D0D"/>
              <w:shd w:val="clear" w:color="auto" w:fill="FFFFFF"/>
            </w:rPr>
          </w:rPrChange>
        </w:rPr>
        <w:pPrChange w:id="25" w:author="Dalton Solano dos Reis" w:date="2024-05-14T20:46:00Z">
          <w:pPr>
            <w:pStyle w:val="TF-TEXTO0"/>
            <w:numPr>
              <w:numId w:val="29"/>
            </w:numPr>
            <w:ind w:left="1040" w:hanging="360"/>
          </w:pPr>
        </w:pPrChange>
      </w:pPr>
      <w:r w:rsidRPr="002076E9">
        <w:rPr>
          <w:rPrChange w:id="26" w:author="Dalton Solano dos Reis" w:date="2024-05-14T20:46:00Z">
            <w:rPr>
              <w:color w:val="0D0D0D"/>
              <w:shd w:val="clear" w:color="auto" w:fill="FFFFFF"/>
            </w:rPr>
          </w:rPrChange>
        </w:rPr>
        <w:t>quando não houver um exame audiométrico de referência prévio;</w:t>
      </w:r>
    </w:p>
    <w:p w14:paraId="248A2F82" w14:textId="1605D402" w:rsidR="002049C4" w:rsidRPr="002076E9" w:rsidRDefault="002049C4" w:rsidP="002076E9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  <w:rPr>
          <w:rPrChange w:id="27" w:author="Dalton Solano dos Reis" w:date="2024-05-14T20:46:00Z">
            <w:rPr>
              <w:color w:val="0D0D0D"/>
              <w:shd w:val="clear" w:color="auto" w:fill="FFFFFF"/>
            </w:rPr>
          </w:rPrChange>
        </w:rPr>
        <w:pPrChange w:id="28" w:author="Dalton Solano dos Reis" w:date="2024-05-14T20:46:00Z">
          <w:pPr>
            <w:pStyle w:val="TF-TEXTO0"/>
            <w:numPr>
              <w:numId w:val="29"/>
            </w:numPr>
            <w:ind w:left="1040" w:hanging="360"/>
          </w:pPr>
        </w:pPrChange>
      </w:pPr>
      <w:r w:rsidRPr="002076E9">
        <w:rPr>
          <w:rPrChange w:id="29" w:author="Dalton Solano dos Reis" w:date="2024-05-14T20:46:00Z">
            <w:rPr>
              <w:color w:val="0D0D0D"/>
              <w:shd w:val="clear" w:color="auto" w:fill="FFFFFF"/>
            </w:rPr>
          </w:rPrChange>
        </w:rPr>
        <w:t>quando algum exame audiométrico sequencial apresentar alteração significativa em relação ao exame de referência.</w:t>
      </w:r>
    </w:p>
    <w:p w14:paraId="07702087" w14:textId="0B769605" w:rsidR="00C05EF7" w:rsidRPr="000721AA" w:rsidRDefault="00C05EF7" w:rsidP="000721AA">
      <w:pPr>
        <w:pStyle w:val="TF-TEXTO0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Dentre os itens que compõem os exames audiológicos de referência e sequenciais estão a anamnese clínico-ocupacional e o exame audiométrico. </w:t>
      </w:r>
      <w:r>
        <w:t>O exame audiométrico deve ser realizado, sempre, pela via área nas frequências de 500, 1000, 2000, 3000, 4000, 6000 e 8000 Hz. Ao se detectar alterações no teste de via área, também deve ser realizada a audiometria por via óssea nas frequências de 500, 1</w:t>
      </w:r>
      <w:r w:rsidR="00840DF3">
        <w:t>0</w:t>
      </w:r>
      <w:r>
        <w:t>00, 2000, 3000 e 4000 Hz.</w:t>
      </w:r>
    </w:p>
    <w:p w14:paraId="0275E3DA" w14:textId="4C30AA82" w:rsidR="00C05EF7" w:rsidRPr="00FE4E66" w:rsidRDefault="00C05EF7" w:rsidP="00EE4A10">
      <w:pPr>
        <w:pStyle w:val="TF-TEXTO0"/>
      </w:pPr>
      <w:r>
        <w:t xml:space="preserve">A 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</w:t>
      </w:r>
      <w:r>
        <w:rPr>
          <w:color w:val="0D0D0D"/>
          <w:shd w:val="clear" w:color="auto" w:fill="FFFFFF"/>
        </w:rPr>
        <w:t xml:space="preserve"> </w:t>
      </w:r>
      <w:r>
        <w:t>(</w:t>
      </w:r>
      <w:r w:rsidR="00840DF3">
        <w:t>Ministério</w:t>
      </w:r>
      <w:r w:rsidR="00B90CBF">
        <w:t xml:space="preserve"> do Trabalho e Emprego</w:t>
      </w:r>
      <w:r>
        <w:t xml:space="preserve">, 1978) define quais as condições para que um exame seja considerado normal ou os casos que requerem atenção. Nos casos de desencadeamento ou agravamento </w:t>
      </w:r>
      <w:r w:rsidR="00604B4E">
        <w:t xml:space="preserve">de doença auditiva, </w:t>
      </w:r>
      <w:r>
        <w:t xml:space="preserve">cabe ao médico do trabalho responsável definir a aptidão do empregado para a função. Ressalta-se que </w:t>
      </w:r>
      <w:r w:rsidR="00604B4E">
        <w:t xml:space="preserve">a avaliação auditiva </w:t>
      </w:r>
      <w:r>
        <w:t xml:space="preserve">por si só não é suficiente para a declaração de inaptidão para o trabalho. </w:t>
      </w:r>
      <w:r w:rsidR="00580741">
        <w:t>Para que haja esse tipo de intervenção, é</w:t>
      </w:r>
      <w:r w:rsidR="009F6056">
        <w:t xml:space="preserve"> necessário </w:t>
      </w:r>
      <w:r>
        <w:t>levar em consideração fatores como o histórico clínico e ocupacional do empregado e o resultado de outros testes audiológicos complementares.</w:t>
      </w:r>
    </w:p>
    <w:p w14:paraId="7FB2CE53" w14:textId="5AB017C3" w:rsidR="00C05EF7" w:rsidRDefault="00C05EF7" w:rsidP="00C05EF7">
      <w:pPr>
        <w:pStyle w:val="TF-TEXTO0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</w:t>
      </w:r>
      <w:r w:rsidR="00F17A82">
        <w:rPr>
          <w:color w:val="0D0D0D"/>
          <w:shd w:val="clear" w:color="auto" w:fill="FFFFFF"/>
        </w:rPr>
        <w:t>, o paciente deve estar em repouso auditivo de pelo menos quatorze horas até o exame audiométrico.</w:t>
      </w:r>
      <w:r>
        <w:rPr>
          <w:color w:val="0D0D0D"/>
          <w:shd w:val="clear" w:color="auto" w:fill="FFFFFF"/>
        </w:rPr>
        <w:t xml:space="preserve"> </w:t>
      </w:r>
      <w:r w:rsidR="00F17A82">
        <w:rPr>
          <w:color w:val="0D0D0D"/>
          <w:shd w:val="clear" w:color="auto" w:fill="FFFFFF"/>
        </w:rPr>
        <w:t>Além disso, o</w:t>
      </w:r>
      <w:r>
        <w:rPr>
          <w:color w:val="0D0D0D"/>
          <w:shd w:val="clear" w:color="auto" w:fill="FFFFFF"/>
        </w:rPr>
        <w:t xml:space="preserve"> exame audiométrico deve conter:</w:t>
      </w:r>
    </w:p>
    <w:p w14:paraId="09A245D6" w14:textId="77777777" w:rsidR="00C05EF7" w:rsidRPr="00920A57" w:rsidRDefault="00C05EF7" w:rsidP="002076E9">
      <w:pPr>
        <w:pStyle w:val="TF-ALNEA"/>
        <w:pPrChange w:id="30" w:author="Dalton Solano dos Reis" w:date="2024-05-14T20:47:00Z">
          <w:pPr>
            <w:pStyle w:val="TF-TEXTO0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nome, idade, CPF e função do empregado;</w:t>
      </w:r>
    </w:p>
    <w:p w14:paraId="315DDAB7" w14:textId="77777777" w:rsidR="00C05EF7" w:rsidRPr="00920A57" w:rsidRDefault="00C05EF7" w:rsidP="002076E9">
      <w:pPr>
        <w:pStyle w:val="TF-ALNEA"/>
        <w:pPrChange w:id="31" w:author="Dalton Solano dos Reis" w:date="2024-05-14T20:47:00Z">
          <w:pPr>
            <w:pStyle w:val="TF-TEXTO0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razão social da organização e CNPJ e CPF;</w:t>
      </w:r>
    </w:p>
    <w:p w14:paraId="789C6C41" w14:textId="77777777" w:rsidR="00C05EF7" w:rsidRPr="00920A57" w:rsidRDefault="00C05EF7" w:rsidP="002076E9">
      <w:pPr>
        <w:pStyle w:val="TF-ALNEA"/>
        <w:pPrChange w:id="32" w:author="Dalton Solano dos Reis" w:date="2024-05-14T20:47:00Z">
          <w:pPr>
            <w:pStyle w:val="TF-TEXTO0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tempo de repouso auditivo cumprido para a realização do exame audiométrico;</w:t>
      </w:r>
    </w:p>
    <w:p w14:paraId="23F1E849" w14:textId="77777777" w:rsidR="00C05EF7" w:rsidRPr="00920A57" w:rsidRDefault="00C05EF7" w:rsidP="002076E9">
      <w:pPr>
        <w:pStyle w:val="TF-ALNEA"/>
        <w:pPrChange w:id="33" w:author="Dalton Solano dos Reis" w:date="2024-05-14T20:47:00Z">
          <w:pPr>
            <w:pStyle w:val="TF-TEXTO0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nome do fabricante, modelo e data da última aferição acústica do audiômetro;</w:t>
      </w:r>
    </w:p>
    <w:p w14:paraId="16EFC188" w14:textId="77777777" w:rsidR="000721AA" w:rsidRDefault="00C05EF7" w:rsidP="002076E9">
      <w:pPr>
        <w:pStyle w:val="TF-ALNEA"/>
        <w:pPrChange w:id="34" w:author="Dalton Solano dos Reis" w:date="2024-05-14T20:47:00Z">
          <w:pPr>
            <w:pStyle w:val="TF-TEXTO0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traçado audiométrico e símbolos</w:t>
      </w:r>
      <w:r w:rsidR="000721AA">
        <w:rPr>
          <w:shd w:val="clear" w:color="auto" w:fill="FFFFFF"/>
        </w:rPr>
        <w:t>;</w:t>
      </w:r>
    </w:p>
    <w:p w14:paraId="1D8927A1" w14:textId="324ACBB9" w:rsidR="008904E0" w:rsidRPr="003B52EE" w:rsidRDefault="00C05EF7" w:rsidP="002076E9">
      <w:pPr>
        <w:pStyle w:val="TF-ALNEA"/>
        <w:pPrChange w:id="35" w:author="Dalton Solano dos Reis" w:date="2024-05-14T20:47:00Z">
          <w:pPr>
            <w:pStyle w:val="TF-TEXTO0"/>
            <w:numPr>
              <w:numId w:val="23"/>
            </w:numPr>
            <w:ind w:left="1040" w:hanging="360"/>
          </w:pPr>
        </w:pPrChange>
      </w:pPr>
      <w:r w:rsidRPr="000721AA">
        <w:rPr>
          <w:shd w:val="clear" w:color="auto" w:fill="FFFFFF"/>
        </w:rPr>
        <w:t>nome, número de registro no conselho regional e assinatura do profissional responsável pelo exame audiométrico.</w:t>
      </w:r>
    </w:p>
    <w:p w14:paraId="5766B0DA" w14:textId="6E6A2F42" w:rsidR="00A44581" w:rsidRDefault="00C67979" w:rsidP="00C67979">
      <w:pPr>
        <w:pStyle w:val="Ttulo2"/>
      </w:pPr>
      <w:r w:rsidRPr="00FC4A9F">
        <w:lastRenderedPageBreak/>
        <w:t>Correlatos</w:t>
      </w:r>
    </w:p>
    <w:p w14:paraId="4FE6908F" w14:textId="7A7B2A13" w:rsidR="00DC4C5A" w:rsidRDefault="009605F3" w:rsidP="00DC4C5A">
      <w:pPr>
        <w:pStyle w:val="TF-TEXTO0"/>
      </w:pPr>
      <w:r>
        <w:t>A busca de trabalhos correlatos ocorreu via o portal de busca Google Acadêmico</w:t>
      </w:r>
      <w:r w:rsidR="00CB5912">
        <w:t>.</w:t>
      </w:r>
      <w:r w:rsidR="00DC4C5A">
        <w:t xml:space="preserve"> Dentre os resultados retornados,</w:t>
      </w:r>
      <w:r w:rsidR="00CB5912">
        <w:t xml:space="preserve"> </w:t>
      </w:r>
      <w:r w:rsidR="00DC4C5A">
        <w:t xml:space="preserve">entende-se que </w:t>
      </w:r>
      <w:r w:rsidR="00BD10D9">
        <w:t>o</w:t>
      </w:r>
      <w:r>
        <w:t xml:space="preserve"> estudo de Ramalho</w:t>
      </w:r>
      <w:r w:rsidR="00CA18DD">
        <w:t xml:space="preserve"> </w:t>
      </w:r>
      <w:r w:rsidR="00CA18DD" w:rsidRPr="00604B4E">
        <w:rPr>
          <w:i/>
          <w:iCs/>
        </w:rPr>
        <w:t>et al</w:t>
      </w:r>
      <w:r w:rsidR="00604B4E" w:rsidRPr="00604B4E">
        <w:t>.</w:t>
      </w:r>
      <w:r w:rsidR="00604B4E">
        <w:rPr>
          <w:i/>
          <w:iCs/>
        </w:rPr>
        <w:t xml:space="preserve"> </w:t>
      </w:r>
      <w:r w:rsidR="00CA18DD">
        <w:t>(2022)</w:t>
      </w:r>
      <w:r w:rsidR="00DC4C5A">
        <w:t xml:space="preserve"> se mostra relevante para o desenvolvimento </w:t>
      </w:r>
      <w:r w:rsidR="008B1F4D">
        <w:t>da nova solução</w:t>
      </w:r>
      <w:r w:rsidR="00813EFC">
        <w:t>,</w:t>
      </w:r>
      <w:r w:rsidR="008B1F4D">
        <w:t xml:space="preserve"> </w:t>
      </w:r>
      <w:r w:rsidR="00DC4C5A">
        <w:t>pois</w:t>
      </w:r>
      <w:r w:rsidR="00CA18DD">
        <w:t xml:space="preserve"> </w:t>
      </w:r>
      <w:r>
        <w:t xml:space="preserve">traz um panorama geral sobre a perda auditiva induzia por ruído nos trabalhadores </w:t>
      </w:r>
      <w:r w:rsidR="00CA18DD">
        <w:t xml:space="preserve">brasileiros </w:t>
      </w:r>
      <w:r w:rsidR="009C6E08">
        <w:t xml:space="preserve">da </w:t>
      </w:r>
      <w:r w:rsidR="001A090D">
        <w:t>indústria e</w:t>
      </w:r>
      <w:r w:rsidR="009C6E08">
        <w:t xml:space="preserve"> terceiro seto</w:t>
      </w:r>
      <w:r w:rsidR="00297178">
        <w:t xml:space="preserve">r, contexto em que </w:t>
      </w:r>
      <w:r w:rsidR="004A3083">
        <w:t xml:space="preserve">proposta </w:t>
      </w:r>
      <w:r w:rsidR="00297178">
        <w:t xml:space="preserve">está inserida. </w:t>
      </w:r>
      <w:r w:rsidR="004D0A60">
        <w:t xml:space="preserve">  </w:t>
      </w:r>
    </w:p>
    <w:p w14:paraId="442ACCDE" w14:textId="7E7E32D7" w:rsidR="00971906" w:rsidRPr="00297178" w:rsidRDefault="00026D44" w:rsidP="006B40CD">
      <w:pPr>
        <w:pStyle w:val="TF-TEXTO0"/>
      </w:pPr>
      <w:r>
        <w:t xml:space="preserve">Já os demais trabalhos balizam a escolha </w:t>
      </w:r>
      <w:r w:rsidR="00813EFC">
        <w:t>das tecnologias</w:t>
      </w:r>
      <w:r w:rsidR="00297178">
        <w:t xml:space="preserve"> utilizadas</w:t>
      </w:r>
      <w:r>
        <w:t xml:space="preserve"> para o desenvolvimento da solução.</w:t>
      </w:r>
      <w:r w:rsidR="00DC4C5A">
        <w:t xml:space="preserve"> </w:t>
      </w:r>
      <w:r w:rsidR="00297178">
        <w:t>O</w:t>
      </w:r>
      <w:r w:rsidR="00DC4C5A">
        <w:t xml:space="preserve"> trabalho de Silveira (</w:t>
      </w:r>
      <w:r w:rsidR="00DC4C5A" w:rsidRPr="0058060C">
        <w:t>2023</w:t>
      </w:r>
      <w:r w:rsidR="00DC4C5A">
        <w:t>) demonstr</w:t>
      </w:r>
      <w:r w:rsidR="00EC727A">
        <w:t>a</w:t>
      </w:r>
      <w:r w:rsidR="005746FB">
        <w:t>,</w:t>
      </w:r>
      <w:r w:rsidR="00EC727A">
        <w:t xml:space="preserve"> </w:t>
      </w:r>
      <w:r w:rsidR="00DC4C5A">
        <w:t xml:space="preserve">através da comparação entre diferentes </w:t>
      </w:r>
      <w:r w:rsidR="00DC4C5A">
        <w:rPr>
          <w:i/>
          <w:iCs/>
        </w:rPr>
        <w:t>frameworks</w:t>
      </w:r>
      <w:r w:rsidR="005746FB">
        <w:rPr>
          <w:i/>
          <w:iCs/>
        </w:rPr>
        <w:t>,</w:t>
      </w:r>
      <w:r w:rsidR="00297178">
        <w:rPr>
          <w:i/>
          <w:iCs/>
        </w:rPr>
        <w:t xml:space="preserve"> </w:t>
      </w:r>
      <w:r w:rsidR="00DC4C5A">
        <w:t>que o Spring Bo</w:t>
      </w:r>
      <w:r w:rsidR="000873F6">
        <w:t>o</w:t>
      </w:r>
      <w:r w:rsidR="00DC4C5A">
        <w:t>t</w:t>
      </w:r>
      <w:r w:rsidR="005746FB">
        <w:t xml:space="preserve"> tem </w:t>
      </w:r>
      <w:r w:rsidR="005746FB" w:rsidRPr="0058060C">
        <w:t>alta</w:t>
      </w:r>
      <w:r w:rsidR="005746FB">
        <w:t xml:space="preserve"> popularidade e apresenta bom desempenho no processamento de requisições </w:t>
      </w:r>
      <w:del w:id="36" w:author="Dalton Solano dos Reis" w:date="2024-05-14T20:48:00Z">
        <w:r w:rsidR="005746FB" w:rsidRPr="00B85ACE" w:rsidDel="002076E9">
          <w:delText>http</w:delText>
        </w:r>
      </w:del>
      <w:ins w:id="37" w:author="Dalton Solano dos Reis" w:date="2024-05-14T20:48:00Z">
        <w:r w:rsidR="002076E9">
          <w:t>HTTP</w:t>
        </w:r>
      </w:ins>
      <w:r w:rsidR="005746FB">
        <w:t>.</w:t>
      </w:r>
      <w:r w:rsidR="006B40CD">
        <w:t xml:space="preserve"> </w:t>
      </w:r>
      <w:r w:rsidR="005746FB">
        <w:t xml:space="preserve">O </w:t>
      </w:r>
      <w:r w:rsidR="00EC727A">
        <w:t xml:space="preserve">estudo </w:t>
      </w:r>
      <w:r w:rsidR="004A3083">
        <w:t>de Hoffman, Pinto</w:t>
      </w:r>
      <w:r w:rsidR="006B40CD">
        <w:t xml:space="preserve"> e Uriarte (2024)</w:t>
      </w:r>
      <w:r w:rsidR="004A3083">
        <w:t xml:space="preserve"> faz </w:t>
      </w:r>
      <w:r w:rsidR="005746FB">
        <w:t xml:space="preserve">a </w:t>
      </w:r>
      <w:r w:rsidR="004A3083">
        <w:t xml:space="preserve">análise </w:t>
      </w:r>
      <w:r w:rsidR="00DA0B0A">
        <w:t xml:space="preserve">das </w:t>
      </w:r>
      <w:r w:rsidR="005746FB">
        <w:t xml:space="preserve">ferramentas </w:t>
      </w:r>
      <w:proofErr w:type="spellStart"/>
      <w:r w:rsidR="005746FB">
        <w:rPr>
          <w:i/>
          <w:iCs/>
        </w:rPr>
        <w:t>frontend</w:t>
      </w:r>
      <w:proofErr w:type="spellEnd"/>
      <w:r w:rsidR="005746FB">
        <w:t xml:space="preserve"> </w:t>
      </w:r>
      <w:proofErr w:type="spellStart"/>
      <w:r w:rsidR="004A3083">
        <w:t>React</w:t>
      </w:r>
      <w:proofErr w:type="spellEnd"/>
      <w:r w:rsidR="004A3083">
        <w:t xml:space="preserve">, </w:t>
      </w:r>
      <w:r w:rsidR="004A3083" w:rsidRPr="002D704C">
        <w:t>Angular</w:t>
      </w:r>
      <w:r w:rsidR="004A3083">
        <w:t xml:space="preserve"> e </w:t>
      </w:r>
      <w:proofErr w:type="spellStart"/>
      <w:r w:rsidR="004A3083">
        <w:t>Vu</w:t>
      </w:r>
      <w:r w:rsidR="00DA0B0A">
        <w:t>e</w:t>
      </w:r>
      <w:proofErr w:type="spellEnd"/>
      <w:r w:rsidR="005746FB">
        <w:t xml:space="preserve">, concluindo que o </w:t>
      </w:r>
      <w:r w:rsidR="005746FB">
        <w:rPr>
          <w:i/>
          <w:iCs/>
        </w:rPr>
        <w:t>framework</w:t>
      </w:r>
      <w:r w:rsidR="005746FB">
        <w:t xml:space="preserve"> </w:t>
      </w:r>
      <w:proofErr w:type="spellStart"/>
      <w:r w:rsidR="005746FB">
        <w:t>React</w:t>
      </w:r>
      <w:proofErr w:type="spellEnd"/>
      <w:r w:rsidR="005746FB">
        <w:t xml:space="preserve"> é a mais popular dentre as ferramentas analisadas.  J</w:t>
      </w:r>
      <w:r w:rsidR="006B40CD" w:rsidRPr="00DA0B0A">
        <w:t>á</w:t>
      </w:r>
      <w:r w:rsidR="006B40CD">
        <w:t xml:space="preserve"> o trabalho de Silva (2024) </w:t>
      </w:r>
      <w:r w:rsidR="003D0C07">
        <w:t xml:space="preserve">elenca as vantagens do uso de um banco de dados não relacional e demonstra a eficiência do </w:t>
      </w:r>
      <w:proofErr w:type="spellStart"/>
      <w:r w:rsidR="003D0C07">
        <w:t>MongoDB</w:t>
      </w:r>
      <w:proofErr w:type="spellEnd"/>
      <w:r w:rsidR="003D0C07">
        <w:t xml:space="preserve"> na construção de aplicações </w:t>
      </w:r>
      <w:r w:rsidR="003D0C07" w:rsidRPr="003D0C07">
        <w:rPr>
          <w:i/>
          <w:iCs/>
        </w:rPr>
        <w:t>web</w:t>
      </w:r>
      <w:r w:rsidR="003D0C07">
        <w:t>.</w:t>
      </w:r>
    </w:p>
    <w:p w14:paraId="7589BAAB" w14:textId="0D8D004A" w:rsidR="003F4B66" w:rsidRDefault="003F4B66" w:rsidP="003F4B66">
      <w:pPr>
        <w:pStyle w:val="TF-LEGENDA"/>
      </w:pPr>
      <w:bookmarkStart w:id="38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2D45">
        <w:rPr>
          <w:noProof/>
        </w:rPr>
        <w:t>1</w:t>
      </w:r>
      <w:r>
        <w:rPr>
          <w:noProof/>
        </w:rPr>
        <w:fldChar w:fldCharType="end"/>
      </w:r>
      <w:bookmarkEnd w:id="38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8"/>
        <w:gridCol w:w="4080"/>
        <w:gridCol w:w="1930"/>
      </w:tblGrid>
      <w:tr w:rsidR="008F0CFD" w14:paraId="3F3D4C76" w14:textId="77777777" w:rsidTr="007B24D9">
        <w:trPr>
          <w:trHeight w:val="421"/>
          <w:jc w:val="center"/>
        </w:trPr>
        <w:tc>
          <w:tcPr>
            <w:tcW w:w="3198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080" w:type="dxa"/>
            <w:shd w:val="clear" w:color="auto" w:fill="A6A6A6"/>
            <w:vAlign w:val="center"/>
          </w:tcPr>
          <w:p w14:paraId="0F906A1B" w14:textId="6B2AE767" w:rsidR="008F0CFD" w:rsidRPr="008A1626" w:rsidRDefault="008F0CFD" w:rsidP="008F0CFD">
            <w:pPr>
              <w:pStyle w:val="TF-TEXTOQUADRO"/>
              <w:jc w:val="center"/>
            </w:pPr>
            <w:r w:rsidRPr="008A1626">
              <w:t>Filtro</w:t>
            </w:r>
          </w:p>
        </w:tc>
        <w:tc>
          <w:tcPr>
            <w:tcW w:w="193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6FA2477" w14:textId="0B3C7FAC" w:rsidR="008F0CFD" w:rsidRDefault="009605F3" w:rsidP="00C6414A">
            <w:pPr>
              <w:pStyle w:val="TF-TEXTOQUADRO"/>
              <w:jc w:val="center"/>
            </w:pPr>
            <w:r>
              <w:t>Perda auditiva</w:t>
            </w:r>
          </w:p>
        </w:tc>
        <w:tc>
          <w:tcPr>
            <w:tcW w:w="4080" w:type="dxa"/>
            <w:shd w:val="clear" w:color="auto" w:fill="auto"/>
          </w:tcPr>
          <w:p w14:paraId="1555BA3B" w14:textId="0B4176D3" w:rsidR="008F0CFD" w:rsidRPr="008A1626" w:rsidRDefault="002908DE" w:rsidP="00C6414A">
            <w:pPr>
              <w:pStyle w:val="TF-TEXTOQUADRO"/>
              <w:jc w:val="center"/>
            </w:pPr>
            <w:r w:rsidRPr="008A1626">
              <w:t>p</w:t>
            </w:r>
            <w:r w:rsidR="009605F3" w:rsidRPr="008A1626">
              <w:t>erda auditiva indústria</w:t>
            </w:r>
          </w:p>
        </w:tc>
        <w:tc>
          <w:tcPr>
            <w:tcW w:w="1930" w:type="dxa"/>
          </w:tcPr>
          <w:p w14:paraId="7F690E10" w14:textId="23AE7F50" w:rsidR="008F0CFD" w:rsidRDefault="009605F3" w:rsidP="00C6414A">
            <w:pPr>
              <w:pStyle w:val="TF-TEXTOQUADRO"/>
              <w:jc w:val="center"/>
            </w:pPr>
            <w:r>
              <w:t>Ramalho et al. (2022)</w:t>
            </w:r>
          </w:p>
        </w:tc>
      </w:tr>
      <w:tr w:rsidR="008F0CFD" w14:paraId="698AA75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9F18901" w14:textId="358EBC94" w:rsidR="008F0CFD" w:rsidRDefault="001A090D" w:rsidP="00C6414A">
            <w:pPr>
              <w:pStyle w:val="TF-TEXTOQUADRO"/>
              <w:jc w:val="center"/>
            </w:pPr>
            <w:r w:rsidRPr="001A090D">
              <w:t xml:space="preserve">Desenvolvimento </w:t>
            </w:r>
            <w:r w:rsidR="002908DE">
              <w:rPr>
                <w:i/>
                <w:iCs/>
              </w:rPr>
              <w:t>b</w:t>
            </w:r>
            <w:r w:rsidRPr="001A090D">
              <w:rPr>
                <w:i/>
                <w:iCs/>
              </w:rPr>
              <w:t>ackend</w:t>
            </w:r>
          </w:p>
        </w:tc>
        <w:tc>
          <w:tcPr>
            <w:tcW w:w="4080" w:type="dxa"/>
            <w:shd w:val="clear" w:color="auto" w:fill="auto"/>
          </w:tcPr>
          <w:p w14:paraId="6221AD73" w14:textId="3AD59BE6" w:rsidR="008F0CFD" w:rsidRPr="008A1626" w:rsidRDefault="002908DE" w:rsidP="00C6414A">
            <w:pPr>
              <w:pStyle w:val="TF-TEXTOQUADRO"/>
              <w:jc w:val="center"/>
            </w:pPr>
            <w:r w:rsidRPr="008A1626">
              <w:t>d</w:t>
            </w:r>
            <w:r w:rsidR="001A090D" w:rsidRPr="008A1626">
              <w:t xml:space="preserve">esenvolvimento </w:t>
            </w:r>
            <w:r w:rsidRPr="008A1626">
              <w:t>b</w:t>
            </w:r>
            <w:r w:rsidR="001A090D" w:rsidRPr="008A1626">
              <w:rPr>
                <w:i/>
                <w:iCs/>
              </w:rPr>
              <w:t>ackend</w:t>
            </w:r>
            <w:r w:rsidR="001A090D" w:rsidRPr="008A1626">
              <w:t xml:space="preserve"> </w:t>
            </w:r>
            <w:r w:rsidRPr="008A1626">
              <w:t>s</w:t>
            </w:r>
            <w:r w:rsidR="001A090D" w:rsidRPr="008A1626">
              <w:t xml:space="preserve">pring </w:t>
            </w:r>
            <w:r w:rsidRPr="008A1626">
              <w:t>b</w:t>
            </w:r>
            <w:r w:rsidR="001A090D" w:rsidRPr="008A1626">
              <w:t>oot</w:t>
            </w:r>
          </w:p>
        </w:tc>
        <w:tc>
          <w:tcPr>
            <w:tcW w:w="1930" w:type="dxa"/>
          </w:tcPr>
          <w:p w14:paraId="4084FAB1" w14:textId="69F3A857" w:rsidR="008F0CFD" w:rsidRDefault="001A090D" w:rsidP="00C6414A">
            <w:pPr>
              <w:pStyle w:val="TF-TEXTOQUADRO"/>
              <w:jc w:val="center"/>
            </w:pPr>
            <w:r>
              <w:t>Silveira (2023)</w:t>
            </w:r>
          </w:p>
        </w:tc>
      </w:tr>
      <w:tr w:rsidR="008F0CFD" w14:paraId="4E27460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F938A2E" w14:textId="29D1C5A7" w:rsidR="008F0CFD" w:rsidRPr="002908DE" w:rsidRDefault="002908DE" w:rsidP="00C6414A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Desenvolvimento </w:t>
            </w:r>
            <w:r>
              <w:rPr>
                <w:i/>
                <w:iCs/>
              </w:rPr>
              <w:t>frontend</w:t>
            </w:r>
          </w:p>
        </w:tc>
        <w:tc>
          <w:tcPr>
            <w:tcW w:w="4080" w:type="dxa"/>
            <w:shd w:val="clear" w:color="auto" w:fill="auto"/>
          </w:tcPr>
          <w:p w14:paraId="1A28DCCE" w14:textId="2339B560" w:rsidR="008F0CFD" w:rsidRPr="008A1626" w:rsidRDefault="00026D44" w:rsidP="00C6414A">
            <w:pPr>
              <w:pStyle w:val="TF-TEXTOQUADRO"/>
              <w:jc w:val="center"/>
            </w:pPr>
            <w:r w:rsidRPr="008A1626">
              <w:t>d</w:t>
            </w:r>
            <w:r w:rsidR="002908DE" w:rsidRPr="008A1626">
              <w:t>e</w:t>
            </w:r>
            <w:r w:rsidRPr="008A1626">
              <w:t>se</w:t>
            </w:r>
            <w:r w:rsidR="002908DE" w:rsidRPr="008A1626">
              <w:t xml:space="preserve">nvolvimento </w:t>
            </w:r>
            <w:r w:rsidR="002908DE" w:rsidRPr="008A1626">
              <w:rPr>
                <w:i/>
                <w:iCs/>
              </w:rPr>
              <w:t>frontend</w:t>
            </w:r>
            <w:r w:rsidR="002908DE" w:rsidRPr="008A1626">
              <w:t xml:space="preserve"> react</w:t>
            </w:r>
          </w:p>
        </w:tc>
        <w:tc>
          <w:tcPr>
            <w:tcW w:w="1930" w:type="dxa"/>
          </w:tcPr>
          <w:p w14:paraId="28E87FCA" w14:textId="07ED9F55" w:rsidR="008F0CFD" w:rsidRDefault="002908DE" w:rsidP="00C6414A">
            <w:pPr>
              <w:pStyle w:val="TF-TEXTOQUADRO"/>
              <w:jc w:val="center"/>
            </w:pPr>
            <w:r>
              <w:t>Hoffman</w:t>
            </w:r>
            <w:r w:rsidR="004A3083">
              <w:t>, Pinto</w:t>
            </w:r>
            <w:r>
              <w:t xml:space="preserve"> e Uriarte (20</w:t>
            </w:r>
            <w:r w:rsidR="00026D44">
              <w:t>23)</w:t>
            </w:r>
          </w:p>
        </w:tc>
      </w:tr>
      <w:tr w:rsidR="00026D44" w14:paraId="676712F6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C52A7C7" w14:textId="265E35AD" w:rsidR="00026D44" w:rsidRDefault="00026D44" w:rsidP="00C6414A">
            <w:pPr>
              <w:pStyle w:val="TF-TEXTOQUADRO"/>
              <w:jc w:val="center"/>
            </w:pPr>
            <w:r>
              <w:t>B</w:t>
            </w:r>
            <w:r w:rsidRPr="00026D44">
              <w:t>anco de dados n</w:t>
            </w:r>
            <w:r>
              <w:t>ã</w:t>
            </w:r>
            <w:r w:rsidRPr="00026D44">
              <w:t>o relacionais</w:t>
            </w:r>
          </w:p>
        </w:tc>
        <w:tc>
          <w:tcPr>
            <w:tcW w:w="4080" w:type="dxa"/>
            <w:shd w:val="clear" w:color="auto" w:fill="auto"/>
          </w:tcPr>
          <w:p w14:paraId="49FB424D" w14:textId="6AC6A158" w:rsidR="00026D44" w:rsidRPr="008A1626" w:rsidRDefault="00CD5BED" w:rsidP="00C6414A">
            <w:pPr>
              <w:pStyle w:val="TF-TEXTOQUADRO"/>
              <w:jc w:val="center"/>
            </w:pPr>
            <w:r w:rsidRPr="008A1626">
              <w:t>banco de dados nao relacionais mongodb</w:t>
            </w:r>
          </w:p>
        </w:tc>
        <w:tc>
          <w:tcPr>
            <w:tcW w:w="1930" w:type="dxa"/>
          </w:tcPr>
          <w:p w14:paraId="472B68FA" w14:textId="6E20DE2C" w:rsidR="00026D44" w:rsidRDefault="00CD5BED" w:rsidP="00C6414A">
            <w:pPr>
              <w:pStyle w:val="TF-TEXTOQUADRO"/>
              <w:jc w:val="center"/>
            </w:pPr>
            <w:r>
              <w:t>Silva (2023)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39" w:name="_Toc54164921"/>
      <w:bookmarkStart w:id="40" w:name="_Toc54165675"/>
      <w:bookmarkStart w:id="41" w:name="_Toc54169333"/>
      <w:bookmarkStart w:id="42" w:name="_Toc96347439"/>
      <w:bookmarkStart w:id="43" w:name="_Toc96357723"/>
      <w:bookmarkStart w:id="44" w:name="_Toc96491866"/>
      <w:bookmarkStart w:id="45" w:name="_Toc411603107"/>
      <w:bookmarkEnd w:id="11"/>
      <w:r>
        <w:t>Justificativa</w:t>
      </w:r>
    </w:p>
    <w:p w14:paraId="65A62574" w14:textId="77777777" w:rsidR="000A23BF" w:rsidRDefault="00D336AE" w:rsidP="008C4D72">
      <w:pPr>
        <w:pStyle w:val="TF-TEXTO0"/>
      </w:pPr>
      <w:r>
        <w:t>O trabalho proposto tem por objetivo s</w:t>
      </w:r>
      <w:r w:rsidR="008176A0">
        <w:t xml:space="preserve">er uma alternativa ao </w:t>
      </w:r>
      <w:r w:rsidR="008176A0">
        <w:rPr>
          <w:i/>
          <w:iCs/>
        </w:rPr>
        <w:t xml:space="preserve">SaaS </w:t>
      </w:r>
      <w:r w:rsidR="008553E9">
        <w:t xml:space="preserve">atualmente utilizado para </w:t>
      </w:r>
      <w:r w:rsidR="008C4D72">
        <w:t xml:space="preserve">o </w:t>
      </w:r>
      <w:r w:rsidR="008176A0">
        <w:t>gerenciamento de exames audiológicos ocupacionais</w:t>
      </w:r>
      <w:r w:rsidR="009A20E2">
        <w:t xml:space="preserve"> utilizados pelos profissionais de saúde auditiva da </w:t>
      </w:r>
      <w:proofErr w:type="spellStart"/>
      <w:r w:rsidR="009A20E2">
        <w:t>Servmed</w:t>
      </w:r>
      <w:proofErr w:type="spellEnd"/>
      <w:r w:rsidR="009A20E2">
        <w:t xml:space="preserve"> Ocupacional</w:t>
      </w:r>
      <w:r w:rsidR="00CD5BED">
        <w:t>.</w:t>
      </w:r>
      <w:r w:rsidR="008C4D72">
        <w:t xml:space="preserve"> Para isso, a solução</w:t>
      </w:r>
      <w:r w:rsidR="00C5453F">
        <w:t xml:space="preserve"> a ser implementada </w:t>
      </w:r>
      <w:r w:rsidR="008C4D72">
        <w:t xml:space="preserve">deve atender </w:t>
      </w:r>
      <w:r w:rsidR="008553E9">
        <w:t>à</w:t>
      </w:r>
      <w:r w:rsidR="008C4D72">
        <w:t xml:space="preserve"> legislação vigente e endereçar os pontos levantados por Silva</w:t>
      </w:r>
      <w:r w:rsidR="009A20E2">
        <w:t xml:space="preserve"> (2024)</w:t>
      </w:r>
      <w:r w:rsidR="008C4D72">
        <w:t xml:space="preserve"> na contextualização do problema. </w:t>
      </w:r>
    </w:p>
    <w:p w14:paraId="0D3CB111" w14:textId="2E84A210" w:rsidR="00080B7A" w:rsidRPr="000A23BF" w:rsidRDefault="00C5453F" w:rsidP="000A23BF">
      <w:pPr>
        <w:pStyle w:val="TF-TEXTO0"/>
      </w:pPr>
      <w:r>
        <w:t xml:space="preserve">O </w:t>
      </w:r>
      <w:r w:rsidR="008C4D72">
        <w:t xml:space="preserve">trabalho demonstra sua importância para a sociedade pois está diretamente envolvido no </w:t>
      </w:r>
      <w:r w:rsidR="004340FB">
        <w:t>acompanhamento</w:t>
      </w:r>
      <w:r w:rsidR="008C4D72">
        <w:t xml:space="preserve"> </w:t>
      </w:r>
      <w:r w:rsidR="004340FB">
        <w:t>d</w:t>
      </w:r>
      <w:r w:rsidR="008C4D72">
        <w:t>a saúde auditiva dos trabalhadores</w:t>
      </w:r>
      <w:r w:rsidR="00113F42">
        <w:t>.</w:t>
      </w:r>
      <w:r w:rsidR="008C4D72">
        <w:t xml:space="preserve"> </w:t>
      </w:r>
      <w:r w:rsidR="000A23BF">
        <w:t xml:space="preserve"> </w:t>
      </w:r>
      <w:r w:rsidR="008C4D72">
        <w:t xml:space="preserve">Além disso, a nova solução </w:t>
      </w:r>
      <w:r w:rsidR="004340FB">
        <w:t xml:space="preserve">impacta diretamente o dia a dia do profissional de saúde que </w:t>
      </w:r>
      <w:r w:rsidR="00693CAC">
        <w:t xml:space="preserve">realiza </w:t>
      </w:r>
      <w:r w:rsidR="004340FB">
        <w:t>os exame</w:t>
      </w:r>
      <w:r w:rsidR="00693CAC">
        <w:t>s</w:t>
      </w:r>
      <w:r w:rsidR="004340FB">
        <w:t>, trazendo mais eficácia</w:t>
      </w:r>
      <w:r w:rsidR="00AF6478">
        <w:t xml:space="preserve"> e eficiência</w:t>
      </w:r>
      <w:r w:rsidR="004340FB">
        <w:t xml:space="preserve"> na </w:t>
      </w:r>
      <w:r w:rsidR="00693CAC">
        <w:t>execução</w:t>
      </w:r>
      <w:r w:rsidR="004340FB">
        <w:t xml:space="preserve"> do procedimento. </w:t>
      </w:r>
      <w:r w:rsidR="000A23BF">
        <w:t>Cabe salientar que os problemas apontados por Silva (2024) podem levar a um diagnóstico impreciso da saúde auditiva do trabalhador.</w:t>
      </w:r>
    </w:p>
    <w:p w14:paraId="35F35778" w14:textId="6B65F402" w:rsidR="008C4D72" w:rsidRDefault="00080B7A" w:rsidP="00117846">
      <w:pPr>
        <w:pStyle w:val="TF-TEXTO0"/>
        <w:ind w:left="29"/>
      </w:pPr>
      <w:r>
        <w:lastRenderedPageBreak/>
        <w:t xml:space="preserve">A nova </w:t>
      </w:r>
      <w:r w:rsidR="00117846">
        <w:t>solução</w:t>
      </w:r>
      <w:r>
        <w:t xml:space="preserve"> deve ser </w:t>
      </w:r>
      <w:r w:rsidR="00580741">
        <w:t>construída</w:t>
      </w:r>
      <w:r>
        <w:t xml:space="preserve"> </w:t>
      </w:r>
      <w:r w:rsidR="00580741">
        <w:t xml:space="preserve">utilizando ferramentas </w:t>
      </w:r>
      <w:r w:rsidR="00117846">
        <w:t>amplamente utilizadas. Tendo como base os trabalhos relacionados, foram elencadas as seguintes tecnologias</w:t>
      </w:r>
      <w:r w:rsidR="00580741">
        <w:t xml:space="preserve"> para o desenvolvimento da solução</w:t>
      </w:r>
      <w:r w:rsidR="00117846">
        <w:t>: o</w:t>
      </w:r>
      <w:r>
        <w:t xml:space="preserve"> </w:t>
      </w:r>
      <w:proofErr w:type="spellStart"/>
      <w:r>
        <w:rPr>
          <w:i/>
          <w:iCs/>
        </w:rPr>
        <w:t>frontend</w:t>
      </w:r>
      <w:proofErr w:type="spellEnd"/>
      <w:r>
        <w:t xml:space="preserve"> </w:t>
      </w:r>
      <w:r w:rsidR="009A20E2">
        <w:t xml:space="preserve">será </w:t>
      </w:r>
      <w:r>
        <w:t xml:space="preserve">implementado a partir do </w:t>
      </w:r>
      <w:r w:rsidRPr="00520C04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 xml:space="preserve"> 18.0.0</w:t>
      </w:r>
      <w:r w:rsidR="00580741">
        <w:t>. P</w:t>
      </w:r>
      <w:r>
        <w:t xml:space="preserve">ara o desenvolvimento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>
        <w:t xml:space="preserve">foi escolhido o </w:t>
      </w:r>
      <w:r w:rsidR="002B2791">
        <w:rPr>
          <w:i/>
          <w:iCs/>
        </w:rPr>
        <w:t xml:space="preserve">framework </w:t>
      </w:r>
      <w:r>
        <w:t>Spring Boot 3.2.4</w:t>
      </w:r>
      <w:r w:rsidR="009A20E2">
        <w:t xml:space="preserve">. </w:t>
      </w:r>
      <w:r w:rsidR="00580741">
        <w:t xml:space="preserve">Já os </w:t>
      </w:r>
      <w:r w:rsidR="009A20E2">
        <w:t xml:space="preserve">dados serão armazenados pelo </w:t>
      </w:r>
      <w:r w:rsidR="00B85ACE">
        <w:t>S</w:t>
      </w:r>
      <w:r w:rsidR="009A20E2" w:rsidRPr="009A20E2">
        <w:t xml:space="preserve">istema de </w:t>
      </w:r>
      <w:r w:rsidR="00B85ACE">
        <w:t>G</w:t>
      </w:r>
      <w:r w:rsidR="009A20E2" w:rsidRPr="009A20E2">
        <w:t xml:space="preserve">erenciamento de </w:t>
      </w:r>
      <w:r w:rsidR="00B85ACE">
        <w:t>B</w:t>
      </w:r>
      <w:r w:rsidR="009A20E2" w:rsidRPr="009A20E2">
        <w:t xml:space="preserve">anco de </w:t>
      </w:r>
      <w:r w:rsidR="00B85ACE">
        <w:t>D</w:t>
      </w:r>
      <w:r w:rsidR="009A20E2" w:rsidRPr="009A20E2">
        <w:t>ados (</w:t>
      </w:r>
      <w:r w:rsidR="00B85ACE">
        <w:t>SGBD</w:t>
      </w:r>
      <w:r w:rsidR="009A20E2" w:rsidRPr="009A20E2">
        <w:t>) não relacional</w:t>
      </w:r>
      <w:r w:rsidR="009A20E2">
        <w:t xml:space="preserve"> </w:t>
      </w:r>
      <w:proofErr w:type="spellStart"/>
      <w:r>
        <w:t>MongoDB</w:t>
      </w:r>
      <w:proofErr w:type="spellEnd"/>
      <w:r>
        <w:t>.</w:t>
      </w:r>
    </w:p>
    <w:p w14:paraId="4C2235F6" w14:textId="45A15131" w:rsidR="002B2791" w:rsidRPr="00E7480F" w:rsidRDefault="008553E9" w:rsidP="00445ACA">
      <w:pPr>
        <w:pStyle w:val="TF-TEXTO0"/>
      </w:pPr>
      <w:r>
        <w:t>Dito isto, a</w:t>
      </w:r>
      <w:r w:rsidR="00CD5C93">
        <w:t xml:space="preserve"> </w:t>
      </w:r>
      <w:r>
        <w:t xml:space="preserve">solução proposta </w:t>
      </w:r>
      <w:r w:rsidR="008176A0">
        <w:t>s</w:t>
      </w:r>
      <w:r w:rsidR="00CD5C93">
        <w:t>e encaixa no eixo de Desenvolvimento de Software para Sistemas de Informaç</w:t>
      </w:r>
      <w:r w:rsidR="00C70F81">
        <w:t>ão</w:t>
      </w:r>
      <w:r w:rsidR="00446E30">
        <w:t xml:space="preserve">, uma vez que foi </w:t>
      </w:r>
      <w:r w:rsidR="00AF6478">
        <w:t>avaliad</w:t>
      </w:r>
      <w:r w:rsidR="00E34B46">
        <w:t>a</w:t>
      </w:r>
      <w:r w:rsidR="00AF6478">
        <w:t xml:space="preserve"> </w:t>
      </w:r>
      <w:r w:rsidR="00446E30">
        <w:t>a necessidade d</w:t>
      </w:r>
      <w:r w:rsidR="00AF6478">
        <w:t xml:space="preserve">a construção </w:t>
      </w:r>
      <w:r w:rsidR="00E34B46">
        <w:t xml:space="preserve">de </w:t>
      </w:r>
      <w:r w:rsidR="00446E30">
        <w:t>um novo sistema de informaçã</w:t>
      </w:r>
      <w:r w:rsidR="00AF6478">
        <w:t>o.</w:t>
      </w:r>
      <w:r w:rsidR="00D37A35">
        <w:t xml:space="preserve"> </w:t>
      </w:r>
      <w:r w:rsidR="002B2791">
        <w:t xml:space="preserve">Este trabalho mostra a </w:t>
      </w:r>
      <w:r w:rsidR="00E34B46">
        <w:t>sua relevância tecnológica</w:t>
      </w:r>
      <w:r w:rsidR="002B2791">
        <w:t xml:space="preserve"> </w:t>
      </w:r>
      <w:r w:rsidR="00E34B46">
        <w:t>pois</w:t>
      </w:r>
      <w:r w:rsidR="002B2791">
        <w:t xml:space="preserve"> o se propõem a resolver problemas elencados pelo usuário final através da inserção de um novo artefato tecnológico</w:t>
      </w:r>
      <w:r w:rsidR="0082645E">
        <w:t xml:space="preserve"> na realização dos exames audiológicos ocupacionais</w:t>
      </w:r>
      <w:r w:rsidR="002B2791">
        <w:t xml:space="preserve">. Para isso, </w:t>
      </w:r>
      <w:r w:rsidR="0082645E">
        <w:t>deve ser</w:t>
      </w:r>
      <w:r w:rsidR="002B2791">
        <w:t xml:space="preserve"> an</w:t>
      </w:r>
      <w:r w:rsidR="0082645E">
        <w:t>alisado</w:t>
      </w:r>
      <w:r w:rsidR="002B2791">
        <w:t xml:space="preserve"> o contexto em que a ferramenta estará inserida, assim como a especificação de requisitos funcionais e não funcionais, implementação e validação da ferramenta construída. </w:t>
      </w:r>
    </w:p>
    <w:p w14:paraId="12FA0B2C" w14:textId="04819FAA" w:rsidR="00B37046" w:rsidRDefault="00451B94" w:rsidP="00B1587F">
      <w:pPr>
        <w:pStyle w:val="Ttulo1"/>
      </w:pPr>
      <w:r>
        <w:t>METODOLOGIA</w:t>
      </w:r>
      <w:bookmarkStart w:id="46" w:name="_Toc351015602"/>
      <w:bookmarkEnd w:id="39"/>
      <w:bookmarkEnd w:id="40"/>
      <w:bookmarkEnd w:id="41"/>
      <w:bookmarkEnd w:id="42"/>
      <w:bookmarkEnd w:id="43"/>
      <w:bookmarkEnd w:id="44"/>
      <w:bookmarkEnd w:id="45"/>
    </w:p>
    <w:p w14:paraId="7B9BB920" w14:textId="77777777" w:rsidR="002D704C" w:rsidRDefault="002D704C" w:rsidP="002D704C">
      <w:pPr>
        <w:pStyle w:val="TF-TEXTO0"/>
      </w:pPr>
      <w:r>
        <w:t xml:space="preserve">A presente seção tem por fim apresentar as etapas </w:t>
      </w:r>
      <w:r w:rsidRPr="000A23BF">
        <w:t>necessárias</w:t>
      </w:r>
      <w:r>
        <w:t xml:space="preserve"> para o desenvolvimento da solução proposta:</w:t>
      </w:r>
    </w:p>
    <w:p w14:paraId="216D8D74" w14:textId="13D0AF45" w:rsidR="002D704C" w:rsidRDefault="002D704C" w:rsidP="002076E9">
      <w:pPr>
        <w:pStyle w:val="TF-TEXTO"/>
        <w:numPr>
          <w:ilvl w:val="0"/>
          <w:numId w:val="38"/>
        </w:numPr>
        <w:pPrChange w:id="47" w:author="Dalton Solano dos Reis" w:date="2024-05-14T20:51:00Z">
          <w:pPr>
            <w:pStyle w:val="TF-TEXTO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>compreender a legislação trabalhista que discorre sobre os procedimentos que devem ser realizados para o acompanhamento da saúde auditiva do trabalhador;</w:t>
      </w:r>
    </w:p>
    <w:p w14:paraId="19DA6678" w14:textId="2AFD1DC2" w:rsidR="002D704C" w:rsidRDefault="002D704C" w:rsidP="002076E9">
      <w:pPr>
        <w:pStyle w:val="TF-ALNEA"/>
        <w:pPrChange w:id="48" w:author="Dalton Solano dos Reis" w:date="2024-05-14T20:51:00Z">
          <w:pPr>
            <w:pStyle w:val="TF-TEXTO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>entender a dinâmica de realização dos exames audilógicos ocupacionais;</w:t>
      </w:r>
    </w:p>
    <w:p w14:paraId="71AC16AF" w14:textId="77777777" w:rsidR="002D704C" w:rsidRDefault="002D704C" w:rsidP="002076E9">
      <w:pPr>
        <w:pStyle w:val="TF-ALNEA"/>
        <w:pPrChange w:id="49" w:author="Dalton Solano dos Reis" w:date="2024-05-14T20:51:00Z">
          <w:pPr>
            <w:pStyle w:val="TF-TEXTO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 xml:space="preserve">formalizar os requisitos funcionais através de </w:t>
      </w:r>
      <w:commentRangeStart w:id="50"/>
      <w:r>
        <w:t xml:space="preserve">diagramas de caso de uso </w:t>
      </w:r>
      <w:commentRangeEnd w:id="50"/>
      <w:r w:rsidR="002076E9">
        <w:rPr>
          <w:rStyle w:val="Refdecomentrio"/>
        </w:rPr>
        <w:commentReference w:id="50"/>
      </w:r>
      <w:r>
        <w:t xml:space="preserve">baseados na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(UML);</w:t>
      </w:r>
    </w:p>
    <w:p w14:paraId="2AC5A15F" w14:textId="0FC32056" w:rsidR="002D704C" w:rsidRDefault="002D704C" w:rsidP="002076E9">
      <w:pPr>
        <w:pStyle w:val="TF-ALNEA"/>
        <w:pPrChange w:id="51" w:author="Dalton Solano dos Reis" w:date="2024-05-14T20:51:00Z">
          <w:pPr>
            <w:pStyle w:val="TF-TEXTO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 xml:space="preserve">construir do </w:t>
      </w:r>
      <w:proofErr w:type="spellStart"/>
      <w:r w:rsidRPr="002D704C">
        <w:rPr>
          <w:i/>
          <w:iCs/>
        </w:rPr>
        <w:t>backend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Java, através do </w:t>
      </w:r>
      <w:r w:rsidRPr="002D704C">
        <w:rPr>
          <w:i/>
          <w:iCs/>
        </w:rPr>
        <w:t xml:space="preserve">framework </w:t>
      </w:r>
      <w:r>
        <w:t xml:space="preserve">Spring Boot e </w:t>
      </w:r>
      <w:proofErr w:type="spellStart"/>
      <w:r>
        <w:t>MongoDB</w:t>
      </w:r>
      <w:proofErr w:type="spellEnd"/>
      <w:r>
        <w:t xml:space="preserve">; construir o </w:t>
      </w:r>
      <w:proofErr w:type="spellStart"/>
      <w:r w:rsidRPr="002D704C">
        <w:rPr>
          <w:i/>
          <w:iCs/>
        </w:rPr>
        <w:t>frontend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Javascript, através do </w:t>
      </w:r>
      <w:r w:rsidRPr="002D704C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>;</w:t>
      </w:r>
    </w:p>
    <w:p w14:paraId="4D708985" w14:textId="0FEE8FDD" w:rsidR="007B24D9" w:rsidRDefault="002D704C" w:rsidP="002076E9">
      <w:pPr>
        <w:pStyle w:val="TF-ALNEA"/>
        <w:pPrChange w:id="52" w:author="Dalton Solano dos Reis" w:date="2024-05-14T20:51:00Z">
          <w:pPr>
            <w:pStyle w:val="TF-TEXTO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 xml:space="preserve">colher </w:t>
      </w:r>
      <w:r w:rsidRPr="002D704C">
        <w:rPr>
          <w:i/>
          <w:iCs/>
        </w:rPr>
        <w:t>feedbacks</w:t>
      </w:r>
      <w:r>
        <w:t xml:space="preserve"> dos usuários finais a fim de entender se a solução endereça as melhorias sugeridas e se funciona de forma esperada.</w:t>
      </w:r>
    </w:p>
    <w:p w14:paraId="3D466228" w14:textId="77777777" w:rsidR="002D704C" w:rsidRPr="00495ED3" w:rsidRDefault="002D704C" w:rsidP="002D704C">
      <w:pPr>
        <w:pStyle w:val="TF-TEXTO"/>
        <w:ind w:left="1077" w:firstLine="0"/>
      </w:pPr>
    </w:p>
    <w:p w14:paraId="0C326A1E" w14:textId="378DE5D7" w:rsidR="00451B94" w:rsidRDefault="00451B94" w:rsidP="00CD1BD6">
      <w:pPr>
        <w:pStyle w:val="TF-refernciasbibliogrficasTTULO"/>
      </w:pPr>
      <w:r>
        <w:t>Referências</w:t>
      </w:r>
      <w:bookmarkEnd w:id="46"/>
    </w:p>
    <w:p w14:paraId="58513616" w14:textId="1ED57B19" w:rsidR="00F26294" w:rsidRPr="00F26294" w:rsidRDefault="00F26294" w:rsidP="00312E8D">
      <w:pPr>
        <w:pStyle w:val="TF-refernciasITEM"/>
      </w:pPr>
      <w:commentRangeStart w:id="53"/>
      <w:r>
        <w:t>HOFFMAN</w:t>
      </w:r>
      <w:commentRangeEnd w:id="53"/>
      <w:r w:rsidR="005C030E">
        <w:rPr>
          <w:rStyle w:val="Refdecomentrio"/>
        </w:rPr>
        <w:commentReference w:id="53"/>
      </w:r>
      <w:r>
        <w:t>, Sandy</w:t>
      </w:r>
      <w:r w:rsidR="00AF6478">
        <w:t xml:space="preserve">; </w:t>
      </w:r>
      <w:r>
        <w:t xml:space="preserve">PINTO, Luana A; URIARTE, Luiz R. </w:t>
      </w:r>
      <w:r>
        <w:rPr>
          <w:b/>
          <w:bCs/>
        </w:rPr>
        <w:t>Análise Comparativa entre as Tecnologias de Front-end React, Angular e Vue</w:t>
      </w:r>
      <w:r>
        <w:t xml:space="preserve">. </w:t>
      </w:r>
      <w:r w:rsidR="00AF6478">
        <w:t xml:space="preserve">Diponível em </w:t>
      </w:r>
      <w:r w:rsidR="00AF6478" w:rsidRPr="00AF6478">
        <w:t>https://reis.unisociesc.com.br/index.php/reis/article/view/398/379</w:t>
      </w:r>
      <w:r w:rsidR="00AF6478">
        <w:t>. Acesso em 13 abr. 2024.</w:t>
      </w:r>
    </w:p>
    <w:p w14:paraId="70C1050F" w14:textId="72B5D3EA" w:rsidR="00DA0EB9" w:rsidRPr="00F26294" w:rsidRDefault="00DA0EB9" w:rsidP="00312E8D">
      <w:pPr>
        <w:pStyle w:val="TF-refernciasITEM"/>
      </w:pPr>
      <w:commentRangeStart w:id="54"/>
      <w:r>
        <w:t>LIMA</w:t>
      </w:r>
      <w:commentRangeEnd w:id="54"/>
      <w:r w:rsidR="005C030E">
        <w:rPr>
          <w:rStyle w:val="Refdecomentrio"/>
        </w:rPr>
        <w:commentReference w:id="54"/>
      </w:r>
      <w:r>
        <w:t xml:space="preserve">, Bruno Silveira Cerqueira. </w:t>
      </w:r>
      <w:r>
        <w:rPr>
          <w:b/>
          <w:bCs/>
        </w:rPr>
        <w:t>Análise Comparativa de Fatores de Desempenho na Adoção de Frameworks Web Backend</w:t>
      </w:r>
      <w:r w:rsidR="00F26294">
        <w:t xml:space="preserve">. Disponível em: </w:t>
      </w:r>
      <w:r w:rsidR="00F26294" w:rsidRPr="00F26294">
        <w:t>http://bib.pucminas.br:8080/pergamumweb/vinculos/0000bb/0000bb01.pdf</w:t>
      </w:r>
      <w:r w:rsidR="00F26294">
        <w:t>. Acesso em 13 abr. 2024.</w:t>
      </w:r>
    </w:p>
    <w:p w14:paraId="3A4CA31A" w14:textId="48FEA1A8" w:rsidR="004B072F" w:rsidRDefault="00512A29" w:rsidP="00312E8D">
      <w:pPr>
        <w:pStyle w:val="TF-refernciasITEM"/>
      </w:pPr>
      <w:r>
        <w:lastRenderedPageBreak/>
        <w:t>MINISTÉRIO DO TRABALHO E EMPREGO</w:t>
      </w:r>
      <w:r w:rsidR="005D7F9F">
        <w:t xml:space="preserve">. </w:t>
      </w:r>
      <w:r w:rsidR="000D5798" w:rsidRPr="00851742">
        <w:rPr>
          <w:b/>
          <w:bCs/>
        </w:rPr>
        <w:t>N</w:t>
      </w:r>
      <w:r w:rsidR="00B45375">
        <w:rPr>
          <w:b/>
          <w:bCs/>
        </w:rPr>
        <w:t>orma Regulamentadora 7</w:t>
      </w:r>
      <w:r w:rsidR="00343B5B">
        <w:t>: Programa de Controle Médico de Saúde Ocupacional (PCMSO)</w:t>
      </w:r>
      <w:r w:rsidR="00FD7009">
        <w:t>.</w:t>
      </w:r>
      <w:r w:rsidR="00B45375">
        <w:t xml:space="preserve"> </w:t>
      </w:r>
      <w:r w:rsidR="00B45375" w:rsidRPr="00B45375">
        <w:t xml:space="preserve">Portaria nº 3.214, de 8 de junho de </w:t>
      </w:r>
      <w:commentRangeStart w:id="55"/>
      <w:r w:rsidR="00B45375" w:rsidRPr="00B45375">
        <w:t>1978</w:t>
      </w:r>
      <w:commentRangeEnd w:id="55"/>
      <w:r w:rsidR="005C030E">
        <w:rPr>
          <w:rStyle w:val="Refdecomentrio"/>
        </w:rPr>
        <w:commentReference w:id="55"/>
      </w:r>
      <w:r w:rsidR="00B45375" w:rsidRPr="00B45375">
        <w:t xml:space="preserve">. </w:t>
      </w:r>
      <w:r w:rsidR="00FD7009">
        <w:t>Disponível em:</w:t>
      </w:r>
      <w:r w:rsidR="000D5798" w:rsidRPr="000D5798">
        <w:t xml:space="preserve"> </w:t>
      </w:r>
      <w:r w:rsidR="00FD7009" w:rsidRPr="00FD7009">
        <w:t>https://www.gov.br/trabalho-e-emprego/pt-br/acesso-a-informacao/participacao-social/conselhos-e-orgaos-colegiados/comissao-tripartite-partitaria-permanente/normas-regulamentadora/normas-regulamentadoras-vigentes/nr-07-atualizada-2022.pdf</w:t>
      </w:r>
      <w:r w:rsidR="00FD7009">
        <w:t xml:space="preserve">. Acesso em: </w:t>
      </w:r>
      <w:r w:rsidR="00FD7009" w:rsidRPr="00EB7A41">
        <w:t>19 mar. 2024.</w:t>
      </w:r>
    </w:p>
    <w:p w14:paraId="19C2903E" w14:textId="07E26948" w:rsidR="00620BF5" w:rsidRDefault="00512A29" w:rsidP="00620BF5">
      <w:pPr>
        <w:pStyle w:val="TF-refernciasITEM"/>
      </w:pPr>
      <w:r>
        <w:t>MINISTÉRIO DO TRABALHO E EMPREGO</w:t>
      </w:r>
      <w:r w:rsidR="00B45375">
        <w:t>.</w:t>
      </w:r>
      <w:r w:rsidR="005D7F9F">
        <w:rPr>
          <w:b/>
          <w:bCs/>
        </w:rPr>
        <w:t xml:space="preserve"> </w:t>
      </w:r>
      <w:r w:rsidR="00343B5B">
        <w:rPr>
          <w:b/>
          <w:bCs/>
        </w:rPr>
        <w:t>Norma Regulamentadora 9</w:t>
      </w:r>
      <w:r w:rsidR="00343B5B" w:rsidRPr="00343B5B">
        <w:t>:</w:t>
      </w:r>
      <w:r w:rsidR="00343B5B">
        <w:rPr>
          <w:b/>
          <w:bCs/>
        </w:rPr>
        <w:t xml:space="preserve"> </w:t>
      </w:r>
      <w:r w:rsidR="00343B5B">
        <w:t>Avaliação e Controle das Exposições Ocupacionais a Agentes Físicos, Químicos e Biológicos.</w:t>
      </w:r>
      <w:r w:rsidR="00D540B7">
        <w:t xml:space="preserve"> </w:t>
      </w:r>
      <w:r w:rsidR="00D540B7" w:rsidRPr="00B45375">
        <w:t>Portaria nº 3.214, de 8 de junho de 1978</w:t>
      </w:r>
      <w:r w:rsidR="00D540B7">
        <w:t xml:space="preserve">. </w:t>
      </w:r>
      <w:r w:rsidR="00B73E9F">
        <w:t xml:space="preserve"> Disponível em </w:t>
      </w:r>
      <w:r w:rsidR="00B73E9F" w:rsidRPr="00B73E9F">
        <w:t>https://www.gov.br/trabalho-e-emprego/pt-br/acesso-a-informacao/participacao-social/conselhos-e-orgaos-colegiados/comissao-tripartite-partitaria-permanente/arquivos/normas-regulamentadoras/nr-09-atualizada-2021-com-anexos-vibra-e-calor.pdf</w:t>
      </w:r>
      <w:r w:rsidR="00B73E9F">
        <w:t>. Acesso em: 3</w:t>
      </w:r>
      <w:r w:rsidR="003579D4">
        <w:t>0</w:t>
      </w:r>
      <w:r w:rsidR="00B73E9F">
        <w:t xml:space="preserve"> mar. 2024</w:t>
      </w:r>
    </w:p>
    <w:p w14:paraId="5D51F7C3" w14:textId="3E70AEE2" w:rsidR="00DA0EB9" w:rsidRPr="00DA0EB9" w:rsidRDefault="00DA0EB9" w:rsidP="00620BF5">
      <w:pPr>
        <w:pStyle w:val="TF-refernciasITEM"/>
      </w:pPr>
      <w:commentRangeStart w:id="56"/>
      <w:r>
        <w:t xml:space="preserve">RAMALHO </w:t>
      </w:r>
      <w:commentRangeEnd w:id="56"/>
      <w:r w:rsidR="005C030E">
        <w:rPr>
          <w:rStyle w:val="Refdecomentrio"/>
        </w:rPr>
        <w:commentReference w:id="56"/>
      </w:r>
      <w:r>
        <w:t xml:space="preserve">et al. </w:t>
      </w:r>
      <w:r>
        <w:rPr>
          <w:b/>
          <w:bCs/>
        </w:rPr>
        <w:t>Perda Auditiva Induzia por Ruído no Trabalho: Análise de Casos, Mecanismos Fisiopatológicos e Repercussões Sócio Previdenciárias</w:t>
      </w:r>
      <w:r>
        <w:t xml:space="preserve">. Disponível em </w:t>
      </w:r>
      <w:r w:rsidRPr="00DA0EB9">
        <w:t>https://recisatec.com.br/index.php/recisatec/article/view/159/138</w:t>
      </w:r>
      <w:r>
        <w:t>. Acesso em: 13 abr. 2024.</w:t>
      </w:r>
    </w:p>
    <w:p w14:paraId="0628E6BC" w14:textId="6A2880F4" w:rsidR="00DC4C5A" w:rsidRDefault="00EA7A33" w:rsidP="00EA7A33">
      <w:pPr>
        <w:pStyle w:val="TF-refernciasITEM"/>
      </w:pPr>
      <w:commentRangeStart w:id="57"/>
      <w:r>
        <w:t xml:space="preserve">SERVMED </w:t>
      </w:r>
      <w:commentRangeEnd w:id="57"/>
      <w:r w:rsidR="005C030E">
        <w:rPr>
          <w:rStyle w:val="Refdecomentrio"/>
        </w:rPr>
        <w:commentReference w:id="57"/>
      </w:r>
      <w:r>
        <w:t xml:space="preserve">OCUPCIONAL. Disponível em: </w:t>
      </w:r>
      <w:r w:rsidRPr="00312E8D">
        <w:t>https://www.servmedocupacional.com.br/</w:t>
      </w:r>
      <w:r>
        <w:t>. Acesso em 19 mar. 2024.</w:t>
      </w:r>
    </w:p>
    <w:p w14:paraId="7F1A6CA1" w14:textId="2FBA5074" w:rsidR="00EA7A33" w:rsidRDefault="00EA7A33" w:rsidP="00EA7A33">
      <w:pPr>
        <w:pStyle w:val="TF-refernciasITEM"/>
      </w:pPr>
      <w:r w:rsidRPr="00EB7A41">
        <w:t>SCHOCHAT, Eliane</w:t>
      </w:r>
      <w:r w:rsidR="00862620">
        <w:t xml:space="preserve"> </w:t>
      </w:r>
      <w:r w:rsidRPr="00EB7A41">
        <w:t>et al.</w:t>
      </w:r>
      <w:r w:rsidR="00862620">
        <w:rPr>
          <w:b/>
          <w:bCs/>
        </w:rPr>
        <w:t xml:space="preserve"> Tratado de audiologia</w:t>
      </w:r>
      <w:r w:rsidRPr="00EB7A41">
        <w:t>. Editora Manole, 2022. Disponível em: https://integrada.minhabiblioteca.com.br/#/books/9786555765731/. Acesso em: 19 mar. 2024.</w:t>
      </w:r>
    </w:p>
    <w:p w14:paraId="13C1CF59" w14:textId="737F58AA" w:rsidR="00DC4C5A" w:rsidRDefault="00DC4C5A" w:rsidP="00EA7A33">
      <w:pPr>
        <w:pStyle w:val="TF-refernciasITEM"/>
      </w:pPr>
      <w:commentRangeStart w:id="58"/>
      <w:r>
        <w:t>SILVEIRA</w:t>
      </w:r>
      <w:commentRangeEnd w:id="58"/>
      <w:r w:rsidR="005C030E">
        <w:rPr>
          <w:rStyle w:val="Refdecomentrio"/>
        </w:rPr>
        <w:commentReference w:id="58"/>
      </w:r>
      <w:r>
        <w:t xml:space="preserve">, </w:t>
      </w:r>
      <w:commentRangeStart w:id="59"/>
      <w:r>
        <w:t xml:space="preserve">Bruno </w:t>
      </w:r>
      <w:commentRangeEnd w:id="59"/>
      <w:r w:rsidR="005C030E">
        <w:rPr>
          <w:rStyle w:val="Refdecomentrio"/>
        </w:rPr>
        <w:commentReference w:id="59"/>
      </w:r>
      <w:r>
        <w:t xml:space="preserve">Cerqueira Silva. Análise Comparativa de Fatores de Desempenho na Adoção de Frameworks de Desenvolvimento Web Backend. Disponível em </w:t>
      </w:r>
      <w:r w:rsidRPr="00DC4C5A">
        <w:t>http://bib.pucminas.br:8080/pergamumweb/vinculos/0000bb/0000bb01.pdf</w:t>
      </w:r>
      <w:r>
        <w:t xml:space="preserve">. Acesso em 13 abr. 2024. </w:t>
      </w:r>
    </w:p>
    <w:p w14:paraId="2D230FBF" w14:textId="0D5A543B" w:rsidR="002A43D5" w:rsidRDefault="002A43D5" w:rsidP="00EA7A33">
      <w:pPr>
        <w:pStyle w:val="TF-refernciasITEM"/>
      </w:pPr>
      <w:r>
        <w:t xml:space="preserve">SILVA, Helena Caroline Frazão da. </w:t>
      </w:r>
      <w:r w:rsidR="002C0B40">
        <w:t xml:space="preserve">Problemas com o atual sistema de gestão de exames audiológicos ocupacionais. Timbó, 04 de abr. 2024. Entrevista Pessoal. </w:t>
      </w:r>
    </w:p>
    <w:p w14:paraId="57ABC7BD" w14:textId="741A77A5" w:rsidR="00334B5D" w:rsidRDefault="00AB79A2" w:rsidP="00EA7A33">
      <w:pPr>
        <w:pStyle w:val="TF-refernciasITEM"/>
      </w:pPr>
      <w:commentRangeStart w:id="60"/>
      <w:r>
        <w:t>SILVA</w:t>
      </w:r>
      <w:commentRangeEnd w:id="60"/>
      <w:r w:rsidR="005C030E">
        <w:rPr>
          <w:rStyle w:val="Refdecomentrio"/>
        </w:rPr>
        <w:commentReference w:id="60"/>
      </w:r>
      <w:r>
        <w:t xml:space="preserve">, Pedro Igor de Oliveira. </w:t>
      </w:r>
      <w:r w:rsidRPr="008E611E">
        <w:rPr>
          <w:b/>
          <w:bCs/>
        </w:rPr>
        <w:t>Bancos de Dados: Análise Comportamental de</w:t>
      </w:r>
      <w:r w:rsidR="00334B5D">
        <w:rPr>
          <w:b/>
          <w:bCs/>
        </w:rPr>
        <w:t xml:space="preserve"> </w:t>
      </w:r>
      <w:r w:rsidRPr="008E611E">
        <w:rPr>
          <w:b/>
          <w:bCs/>
        </w:rPr>
        <w:t>Desempenho entre Bancos de Dados Relacionais e Não Relacionais para Aplicações Web</w:t>
      </w:r>
      <w:r w:rsidR="00025083" w:rsidRPr="00334B5D">
        <w:t>.</w:t>
      </w:r>
      <w:r w:rsidR="00334B5D">
        <w:t xml:space="preserve"> Disponível em: </w:t>
      </w:r>
      <w:r w:rsidR="00334B5D" w:rsidRPr="00334B5D">
        <w:t>https://bdm.unb.br/bitstream/10483/35954/1/2023_PedroIgorOliveiraSilva_tcc.pdf</w:t>
      </w:r>
      <w:r w:rsidR="00334B5D">
        <w:t>. Acesso em: 14 abr. 2024.</w:t>
      </w:r>
    </w:p>
    <w:p w14:paraId="36FDEE8D" w14:textId="77777777" w:rsidR="00DA0EB9" w:rsidRDefault="00DA0EB9" w:rsidP="00EA7A33">
      <w:pPr>
        <w:pStyle w:val="TF-refernciasITEM"/>
      </w:pPr>
    </w:p>
    <w:p w14:paraId="6864F168" w14:textId="77777777" w:rsidR="00EA7A33" w:rsidRDefault="00EA7A33" w:rsidP="00620BF5">
      <w:pPr>
        <w:pStyle w:val="TF-refernciasITEM"/>
      </w:pPr>
    </w:p>
    <w:p w14:paraId="501DD22D" w14:textId="2E61882E" w:rsidR="00724B66" w:rsidRDefault="008C3052" w:rsidP="00620BF5">
      <w:pPr>
        <w:pStyle w:val="TF-refernciasITEM"/>
      </w:pPr>
      <w:r>
        <w:t xml:space="preserve"> </w:t>
      </w:r>
    </w:p>
    <w:p w14:paraId="6EB20E92" w14:textId="77777777" w:rsidR="00724B66" w:rsidRDefault="00724B66">
      <w:pPr>
        <w:keepNext w:val="0"/>
        <w:keepLines w:val="0"/>
        <w:rPr>
          <w:szCs w:val="20"/>
        </w:rPr>
      </w:pPr>
      <w:r>
        <w:br w:type="page"/>
      </w:r>
    </w:p>
    <w:p w14:paraId="3FE5EA47" w14:textId="77777777" w:rsidR="00724B66" w:rsidRDefault="00724B66" w:rsidP="00724B66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72598D91" w14:textId="77777777" w:rsidR="00724B66" w:rsidRPr="00320BFA" w:rsidRDefault="00724B66" w:rsidP="00724B66">
      <w:pPr>
        <w:pStyle w:val="TF-xAvalTTULO"/>
      </w:pPr>
      <w:r w:rsidRPr="00320BFA">
        <w:t xml:space="preserve">PROFESSOR </w:t>
      </w:r>
      <w:r>
        <w:t>AVALIADOR – Pré-projeto</w:t>
      </w:r>
    </w:p>
    <w:p w14:paraId="7098E377" w14:textId="77777777" w:rsidR="00724B66" w:rsidRDefault="00724B66" w:rsidP="00724B66">
      <w:pPr>
        <w:pStyle w:val="TF-xAvalLINHA"/>
      </w:pPr>
    </w:p>
    <w:p w14:paraId="345B4CBC" w14:textId="4377A767" w:rsidR="00724B66" w:rsidRDefault="00724B66" w:rsidP="00724B6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D9B8F8E" w14:textId="77777777" w:rsidR="00724B66" w:rsidRPr="00340EA0" w:rsidRDefault="00724B66" w:rsidP="00724B66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7084"/>
        <w:gridCol w:w="440"/>
        <w:gridCol w:w="549"/>
        <w:gridCol w:w="488"/>
      </w:tblGrid>
      <w:tr w:rsidR="00724B66" w:rsidRPr="00320BFA" w14:paraId="553BF29C" w14:textId="77777777" w:rsidTr="00BE7C86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DF0A76" w14:textId="77777777" w:rsidR="00724B66" w:rsidRPr="00320BFA" w:rsidRDefault="00724B66" w:rsidP="00BE7C86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EA11C78" w14:textId="77777777" w:rsidR="00724B66" w:rsidRPr="00320BFA" w:rsidRDefault="00724B66" w:rsidP="00BE7C8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CE0BFF" w14:textId="77777777" w:rsidR="00724B66" w:rsidRPr="00320BFA" w:rsidRDefault="00724B66" w:rsidP="00BE7C8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CAF1EC3" w14:textId="77777777" w:rsidR="00724B66" w:rsidRPr="00320BFA" w:rsidRDefault="00724B66" w:rsidP="00BE7C86">
            <w:pPr>
              <w:pStyle w:val="TF-xAvalITEMTABELA"/>
            </w:pPr>
            <w:r w:rsidRPr="00320BFA">
              <w:t>não atende</w:t>
            </w:r>
          </w:p>
        </w:tc>
      </w:tr>
      <w:tr w:rsidR="00724B66" w:rsidRPr="00320BFA" w14:paraId="4EA66EC7" w14:textId="77777777" w:rsidTr="00BE7C86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7D7275B" w14:textId="77777777" w:rsidR="00724B66" w:rsidRPr="0000224C" w:rsidRDefault="00724B66" w:rsidP="00BE7C86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C25A" w14:textId="77777777" w:rsidR="00724B66" w:rsidRPr="00320BFA" w:rsidRDefault="00724B66" w:rsidP="00724B66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6EE5A692" w14:textId="77777777" w:rsidR="00724B66" w:rsidRPr="00320BFA" w:rsidRDefault="00724B66" w:rsidP="00BE7C86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31DC" w14:textId="566CBE60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CAAC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0E4CE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4C5F4FCF" w14:textId="77777777" w:rsidTr="00BE7C86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F4AE1E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AF56" w14:textId="77777777" w:rsidR="00724B66" w:rsidRPr="00320BFA" w:rsidRDefault="00724B66" w:rsidP="00BE7C86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2213" w14:textId="05BD24C4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16B6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0F0C80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5EF42A9F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8592B6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3A24" w14:textId="77777777" w:rsidR="00724B66" w:rsidRPr="00320BFA" w:rsidRDefault="00724B66" w:rsidP="00BE7C86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51D2" w14:textId="54415F0A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977E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508B12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6D18F520" w14:textId="77777777" w:rsidTr="00BE7C86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1403FB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9572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E10D" w14:textId="7F0FC32A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70C2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26B5CA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0EE01A3E" w14:textId="77777777" w:rsidTr="00BE7C86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80B84B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1632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6D3A" w14:textId="489E6C1E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4E05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D3EAB5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4101DE4B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5B72FF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7C80" w14:textId="77777777" w:rsidR="00724B66" w:rsidRPr="00320BFA" w:rsidRDefault="00724B66" w:rsidP="00724B66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60500880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F3B5" w14:textId="3CDC6EBC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6575" w14:textId="7E810D1C" w:rsidR="00724B66" w:rsidRPr="00320BFA" w:rsidRDefault="00F25597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3D1957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3ED0F58C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B9CC38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6C8B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CF10" w14:textId="0777816E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065FC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57833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250C240D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68DE76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5691" w14:textId="77777777" w:rsidR="00724B66" w:rsidRPr="00320BFA" w:rsidRDefault="00724B66" w:rsidP="00BE7C86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E2B4" w14:textId="39054F2C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C7B0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8EA2E6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16CCC5FA" w14:textId="77777777" w:rsidTr="00BE7C8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CFE009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A6E5" w14:textId="77777777" w:rsidR="00724B66" w:rsidRPr="00320BFA" w:rsidRDefault="00724B66" w:rsidP="00BE7C86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48B3" w14:textId="1370FE9C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ECFE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FEB0AE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3D994628" w14:textId="77777777" w:rsidTr="00BE7C86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D3B53A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4EC1" w14:textId="77777777" w:rsidR="00724B66" w:rsidRPr="00320BFA" w:rsidRDefault="00724B66" w:rsidP="00724B66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AC63667" w14:textId="77777777" w:rsidR="00724B66" w:rsidRPr="00320BFA" w:rsidRDefault="00724B66" w:rsidP="00BE7C86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E3AA" w14:textId="7373A1DE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A6DB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38FEF0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756182F8" w14:textId="77777777" w:rsidTr="00BE7C8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2547DF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F998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3648" w14:textId="7C34416C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51796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06AE82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426B5C39" w14:textId="77777777" w:rsidTr="00BE7C8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EA6AD1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9E08" w14:textId="77777777" w:rsidR="00724B66" w:rsidRPr="00320BFA" w:rsidRDefault="00724B66" w:rsidP="00BE7C86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6508" w14:textId="6D977F64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D2B9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33F5D8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4F88C835" w14:textId="77777777" w:rsidTr="00BE7C8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BDE12F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747FD3" w14:textId="77777777" w:rsidR="00724B66" w:rsidRPr="00320BFA" w:rsidRDefault="00724B66" w:rsidP="00724B66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6587A86" w14:textId="77777777" w:rsidR="00724B66" w:rsidRPr="00320BFA" w:rsidRDefault="00724B66" w:rsidP="00BE7C86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613B59" w14:textId="2BC8D17D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2EA8E9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512DBD8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68E602F6" w14:textId="77777777" w:rsidTr="00BE7C86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7571D2" w14:textId="77777777" w:rsidR="00724B66" w:rsidRPr="0000224C" w:rsidRDefault="00724B66" w:rsidP="00BE7C8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5397" w14:textId="77777777" w:rsidR="00724B66" w:rsidRPr="00320BFA" w:rsidRDefault="00724B66" w:rsidP="00724B6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13F9A93" w14:textId="77777777" w:rsidR="00724B66" w:rsidRPr="00320BFA" w:rsidRDefault="00724B66" w:rsidP="00BE7C8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E79F" w14:textId="5B055A46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A004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22B0D0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24B66" w:rsidRPr="00320BFA" w14:paraId="59DA8B43" w14:textId="77777777" w:rsidTr="00BE7C86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0C8AAE" w14:textId="77777777" w:rsidR="00724B66" w:rsidRPr="00320BFA" w:rsidRDefault="00724B66" w:rsidP="00BE7C8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B3123F5" w14:textId="77777777" w:rsidR="00724B66" w:rsidRPr="00320BFA" w:rsidRDefault="00724B66" w:rsidP="00BE7C8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3D334F" w14:textId="4C0D0DA3" w:rsidR="00724B66" w:rsidRPr="00320BFA" w:rsidRDefault="00B114E3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E65E94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DC7176C" w14:textId="77777777" w:rsidR="00724B66" w:rsidRPr="00320BFA" w:rsidRDefault="00724B66" w:rsidP="00BE7C8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CAA502F" w14:textId="3DF235DF" w:rsidR="00F25597" w:rsidRDefault="00F25597" w:rsidP="00620BF5">
      <w:pPr>
        <w:pStyle w:val="TF-refernciasITEM"/>
      </w:pPr>
      <w:r>
        <w:t>Mais conteúdo sobre o assunto a ser usado.</w:t>
      </w:r>
    </w:p>
    <w:p w14:paraId="632570B4" w14:textId="140771ED" w:rsidR="009E6970" w:rsidRDefault="00B114E3" w:rsidP="00620BF5">
      <w:pPr>
        <w:pStyle w:val="TF-refernciasITEM"/>
      </w:pPr>
      <w:r>
        <w:t>Referências e citações</w:t>
      </w:r>
    </w:p>
    <w:p w14:paraId="752C6A5F" w14:textId="3164C50A" w:rsidR="00B114E3" w:rsidRPr="008C3052" w:rsidRDefault="00B114E3" w:rsidP="00620BF5">
      <w:pPr>
        <w:pStyle w:val="TF-refernciasITEM"/>
      </w:pPr>
      <w:r>
        <w:t>Estilos</w:t>
      </w:r>
    </w:p>
    <w:sectPr w:rsidR="00B114E3" w:rsidRPr="008C3052" w:rsidSect="00F54314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Dalton Solano dos Reis" w:date="2024-05-14T20:40:00Z" w:initials="DS">
    <w:p w14:paraId="4F5D03AF" w14:textId="77777777" w:rsidR="00642EBF" w:rsidRDefault="00642EBF" w:rsidP="00642EB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Está frase está certa?</w:t>
      </w:r>
    </w:p>
  </w:comment>
  <w:comment w:id="50" w:author="Dalton Solano dos Reis" w:date="2024-05-14T20:51:00Z" w:initials="DS">
    <w:p w14:paraId="203FCCE1" w14:textId="77777777" w:rsidR="002076E9" w:rsidRDefault="002076E9" w:rsidP="002076E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Só o UC, mais diagramas.</w:t>
      </w:r>
    </w:p>
  </w:comment>
  <w:comment w:id="53" w:author="Dalton Solano dos Reis" w:date="2024-05-14T20:52:00Z" w:initials="DS">
    <w:p w14:paraId="7ED0A8C0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.. ano 2023.</w:t>
      </w:r>
    </w:p>
  </w:comment>
  <w:comment w:id="54" w:author="Dalton Solano dos Reis" w:date="2024-05-14T20:53:00Z" w:initials="DS">
    <w:p w14:paraId="02703BEF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citada no texto.</w:t>
      </w:r>
    </w:p>
  </w:comment>
  <w:comment w:id="55" w:author="Dalton Solano dos Reis" w:date="2024-05-14T20:54:00Z" w:initials="DS">
    <w:p w14:paraId="6E8D7C7E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Duas refs mesmo autor e ano</w:t>
      </w:r>
    </w:p>
    <w:p w14:paraId="44EDD4E0" w14:textId="77777777" w:rsidR="005C030E" w:rsidRDefault="005C030E" w:rsidP="005C030E">
      <w:r>
        <w:rPr>
          <w:color w:val="000000"/>
          <w:sz w:val="20"/>
          <w:szCs w:val="20"/>
        </w:rPr>
        <w:t>1978</w:t>
      </w:r>
    </w:p>
    <w:p w14:paraId="6854274D" w14:textId="77777777" w:rsidR="005C030E" w:rsidRDefault="005C030E" w:rsidP="005C030E">
      <w:r>
        <w:rPr>
          <w:color w:val="000000"/>
          <w:sz w:val="20"/>
          <w:szCs w:val="20"/>
        </w:rPr>
        <w:t>Usar 1978a e 1978b aqui nas reis e nas citações no texto.</w:t>
      </w:r>
    </w:p>
  </w:comment>
  <w:comment w:id="56" w:author="Dalton Solano dos Reis" w:date="2024-05-14T20:54:00Z" w:initials="DS">
    <w:p w14:paraId="7EE93A28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ano 2022</w:t>
      </w:r>
    </w:p>
  </w:comment>
  <w:comment w:id="57" w:author="Dalton Solano dos Reis" w:date="2024-05-14T20:54:00Z" w:initials="DS">
    <w:p w14:paraId="20E73B6A" w14:textId="77777777" w:rsidR="005C030E" w:rsidRDefault="005C030E" w:rsidP="005C030E">
      <w:r>
        <w:rPr>
          <w:rStyle w:val="Refdecomentrio"/>
        </w:rPr>
        <w:annotationRef/>
      </w:r>
      <w:r>
        <w:rPr>
          <w:sz w:val="20"/>
          <w:szCs w:val="20"/>
        </w:rPr>
        <w:t>Ordem alfabética … depois de Schochat</w:t>
      </w:r>
    </w:p>
  </w:comment>
  <w:comment w:id="58" w:author="Dalton Solano dos Reis" w:date="2024-05-14T20:56:00Z" w:initials="DS">
    <w:p w14:paraId="02AB1F19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 .. depois de Silva.</w:t>
      </w:r>
    </w:p>
  </w:comment>
  <w:comment w:id="59" w:author="Dalton Solano dos Reis" w:date="2024-05-14T20:56:00Z" w:initials="DS">
    <w:p w14:paraId="5D294221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… ano 2023</w:t>
      </w:r>
    </w:p>
  </w:comment>
  <w:comment w:id="60" w:author="Dalton Solano dos Reis" w:date="2024-05-14T20:56:00Z" w:initials="DS">
    <w:p w14:paraId="5BE25231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… ano 2023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5D03AF" w15:done="0"/>
  <w15:commentEx w15:paraId="203FCCE1" w15:done="0"/>
  <w15:commentEx w15:paraId="7ED0A8C0" w15:done="0"/>
  <w15:commentEx w15:paraId="02703BEF" w15:done="0"/>
  <w15:commentEx w15:paraId="6854274D" w15:done="0"/>
  <w15:commentEx w15:paraId="7EE93A28" w15:done="0"/>
  <w15:commentEx w15:paraId="20E73B6A" w15:done="0"/>
  <w15:commentEx w15:paraId="02AB1F19" w15:done="0"/>
  <w15:commentEx w15:paraId="5D294221" w15:done="0"/>
  <w15:commentEx w15:paraId="5BE252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92C0598" w16cex:dateUtc="2024-05-14T23:40:00Z"/>
  <w16cex:commentExtensible w16cex:durableId="32801675" w16cex:dateUtc="2024-05-14T23:51:00Z"/>
  <w16cex:commentExtensible w16cex:durableId="334A7DA5" w16cex:dateUtc="2024-05-14T23:52:00Z"/>
  <w16cex:commentExtensible w16cex:durableId="093C7717" w16cex:dateUtc="2024-05-14T23:53:00Z"/>
  <w16cex:commentExtensible w16cex:durableId="282654B8" w16cex:dateUtc="2024-05-14T23:54:00Z"/>
  <w16cex:commentExtensible w16cex:durableId="4DD73DA5" w16cex:dateUtc="2024-05-14T23:54:00Z"/>
  <w16cex:commentExtensible w16cex:durableId="3068CAFE" w16cex:dateUtc="2024-05-14T23:54:00Z"/>
  <w16cex:commentExtensible w16cex:durableId="17E00701" w16cex:dateUtc="2024-05-14T23:56:00Z"/>
  <w16cex:commentExtensible w16cex:durableId="5AF8BD83" w16cex:dateUtc="2024-05-14T23:56:00Z"/>
  <w16cex:commentExtensible w16cex:durableId="0ABBF857" w16cex:dateUtc="2024-05-14T2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5D03AF" w16cid:durableId="792C0598"/>
  <w16cid:commentId w16cid:paraId="203FCCE1" w16cid:durableId="32801675"/>
  <w16cid:commentId w16cid:paraId="7ED0A8C0" w16cid:durableId="334A7DA5"/>
  <w16cid:commentId w16cid:paraId="02703BEF" w16cid:durableId="093C7717"/>
  <w16cid:commentId w16cid:paraId="6854274D" w16cid:durableId="282654B8"/>
  <w16cid:commentId w16cid:paraId="7EE93A28" w16cid:durableId="4DD73DA5"/>
  <w16cid:commentId w16cid:paraId="20E73B6A" w16cid:durableId="3068CAFE"/>
  <w16cid:commentId w16cid:paraId="02AB1F19" w16cid:durableId="17E00701"/>
  <w16cid:commentId w16cid:paraId="5D294221" w16cid:durableId="5AF8BD83"/>
  <w16cid:commentId w16cid:paraId="5BE25231" w16cid:durableId="0ABBF8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CE59" w14:textId="77777777" w:rsidR="00F02C45" w:rsidRDefault="00F02C45">
      <w:r>
        <w:separator/>
      </w:r>
    </w:p>
  </w:endnote>
  <w:endnote w:type="continuationSeparator" w:id="0">
    <w:p w14:paraId="74A37778" w14:textId="77777777" w:rsidR="00F02C45" w:rsidRDefault="00F02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30F9A" w14:textId="77777777" w:rsidR="00F02C45" w:rsidRDefault="00F02C45">
      <w:r>
        <w:separator/>
      </w:r>
    </w:p>
  </w:footnote>
  <w:footnote w:type="continuationSeparator" w:id="0">
    <w:p w14:paraId="31A5352A" w14:textId="77777777" w:rsidR="00F02C45" w:rsidRDefault="00F02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926D2F"/>
    <w:multiLevelType w:val="hybridMultilevel"/>
    <w:tmpl w:val="752C7910"/>
    <w:lvl w:ilvl="0" w:tplc="7F765FB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3A6945"/>
    <w:multiLevelType w:val="hybridMultilevel"/>
    <w:tmpl w:val="DE58810A"/>
    <w:lvl w:ilvl="0" w:tplc="B28891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6922C4F"/>
    <w:multiLevelType w:val="hybridMultilevel"/>
    <w:tmpl w:val="1EB0AD5C"/>
    <w:lvl w:ilvl="0" w:tplc="07127CF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TEXTO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12BD0A02"/>
    <w:multiLevelType w:val="hybridMultilevel"/>
    <w:tmpl w:val="75966190"/>
    <w:lvl w:ilvl="0" w:tplc="9872D66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F8722DA"/>
    <w:multiLevelType w:val="hybridMultilevel"/>
    <w:tmpl w:val="43DA555C"/>
    <w:lvl w:ilvl="0" w:tplc="80047A2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7B349F9"/>
    <w:multiLevelType w:val="hybridMultilevel"/>
    <w:tmpl w:val="022462F6"/>
    <w:lvl w:ilvl="0" w:tplc="09241FBE">
      <w:start w:val="1"/>
      <w:numFmt w:val="lowerLetter"/>
      <w:lvlText w:val="%1)"/>
      <w:lvlJc w:val="left"/>
      <w:pPr>
        <w:ind w:left="104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9622D7C"/>
    <w:multiLevelType w:val="hybridMultilevel"/>
    <w:tmpl w:val="A92C9850"/>
    <w:lvl w:ilvl="0" w:tplc="0A6AF3E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A080630"/>
    <w:multiLevelType w:val="hybridMultilevel"/>
    <w:tmpl w:val="CCF43A0E"/>
    <w:lvl w:ilvl="0" w:tplc="E4BC863A">
      <w:start w:val="1"/>
      <w:numFmt w:val="lowerLetter"/>
      <w:lvlText w:val="%1)"/>
      <w:lvlJc w:val="left"/>
      <w:pPr>
        <w:ind w:left="10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0472D30"/>
    <w:multiLevelType w:val="hybridMultilevel"/>
    <w:tmpl w:val="849CE7B0"/>
    <w:lvl w:ilvl="0" w:tplc="54DE4FB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30E34A1"/>
    <w:multiLevelType w:val="hybridMultilevel"/>
    <w:tmpl w:val="7EAE5376"/>
    <w:lvl w:ilvl="0" w:tplc="F818615C">
      <w:start w:val="1"/>
      <w:numFmt w:val="lowerLetter"/>
      <w:lvlText w:val="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4" w15:restartNumberingAfterBreak="0">
    <w:nsid w:val="52EB4A0D"/>
    <w:multiLevelType w:val="hybridMultilevel"/>
    <w:tmpl w:val="99583BD2"/>
    <w:lvl w:ilvl="0" w:tplc="7D9EB07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5C100EF4"/>
    <w:multiLevelType w:val="hybridMultilevel"/>
    <w:tmpl w:val="7A766B3C"/>
    <w:lvl w:ilvl="0" w:tplc="4FEC952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E3F576D"/>
    <w:multiLevelType w:val="hybridMultilevel"/>
    <w:tmpl w:val="B498A950"/>
    <w:lvl w:ilvl="0" w:tplc="BF804D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EDC5884"/>
    <w:multiLevelType w:val="hybridMultilevel"/>
    <w:tmpl w:val="45DA3FD4"/>
    <w:lvl w:ilvl="0" w:tplc="5E7E8024">
      <w:start w:val="1"/>
      <w:numFmt w:val="lowerLetter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6F60CF3"/>
    <w:multiLevelType w:val="hybridMultilevel"/>
    <w:tmpl w:val="9C90AFFE"/>
    <w:lvl w:ilvl="0" w:tplc="C1AC99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5"/>
  </w:num>
  <w:num w:numId="3" w16cid:durableId="1163397494">
    <w:abstractNumId w:val="5"/>
  </w:num>
  <w:num w:numId="4" w16cid:durableId="946548276">
    <w:abstractNumId w:val="3"/>
  </w:num>
  <w:num w:numId="5" w16cid:durableId="12135440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5"/>
  </w:num>
  <w:num w:numId="8" w16cid:durableId="6526847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20"/>
  </w:num>
  <w:num w:numId="10" w16cid:durableId="190266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6"/>
  </w:num>
  <w:num w:numId="12" w16cid:durableId="665400340">
    <w:abstractNumId w:val="18"/>
  </w:num>
  <w:num w:numId="13" w16cid:durableId="2119831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21"/>
  </w:num>
  <w:num w:numId="16" w16cid:durableId="10252504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21"/>
  </w:num>
  <w:num w:numId="18" w16cid:durableId="12228632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2034845663">
    <w:abstractNumId w:val="9"/>
  </w:num>
  <w:num w:numId="24" w16cid:durableId="1414358161">
    <w:abstractNumId w:val="19"/>
  </w:num>
  <w:num w:numId="25" w16cid:durableId="1583366396">
    <w:abstractNumId w:val="8"/>
  </w:num>
  <w:num w:numId="26" w16cid:durableId="971137016">
    <w:abstractNumId w:val="10"/>
  </w:num>
  <w:num w:numId="27" w16cid:durableId="1061516253">
    <w:abstractNumId w:val="15"/>
  </w:num>
  <w:num w:numId="28" w16cid:durableId="9070271">
    <w:abstractNumId w:val="4"/>
  </w:num>
  <w:num w:numId="29" w16cid:durableId="1248465455">
    <w:abstractNumId w:val="14"/>
  </w:num>
  <w:num w:numId="30" w16cid:durableId="782698975">
    <w:abstractNumId w:val="11"/>
  </w:num>
  <w:num w:numId="31" w16cid:durableId="1491868478">
    <w:abstractNumId w:val="7"/>
  </w:num>
  <w:num w:numId="32" w16cid:durableId="1727144285">
    <w:abstractNumId w:val="12"/>
  </w:num>
  <w:num w:numId="33" w16cid:durableId="1154024166">
    <w:abstractNumId w:val="16"/>
  </w:num>
  <w:num w:numId="34" w16cid:durableId="2141997679">
    <w:abstractNumId w:val="2"/>
  </w:num>
  <w:num w:numId="35" w16cid:durableId="1190488829">
    <w:abstractNumId w:val="1"/>
  </w:num>
  <w:num w:numId="36" w16cid:durableId="971984291">
    <w:abstractNumId w:val="17"/>
  </w:num>
  <w:num w:numId="37" w16cid:durableId="506363108">
    <w:abstractNumId w:val="13"/>
  </w:num>
  <w:num w:numId="38" w16cid:durableId="6179566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012F"/>
    <w:rsid w:val="0000224C"/>
    <w:rsid w:val="00004ACB"/>
    <w:rsid w:val="00012922"/>
    <w:rsid w:val="0001575C"/>
    <w:rsid w:val="000179B5"/>
    <w:rsid w:val="00017B62"/>
    <w:rsid w:val="000204E7"/>
    <w:rsid w:val="000229A3"/>
    <w:rsid w:val="00023FA0"/>
    <w:rsid w:val="00025083"/>
    <w:rsid w:val="0002602F"/>
    <w:rsid w:val="00026D44"/>
    <w:rsid w:val="00030E4A"/>
    <w:rsid w:val="00031A27"/>
    <w:rsid w:val="00031EE0"/>
    <w:rsid w:val="0004641A"/>
    <w:rsid w:val="00052A07"/>
    <w:rsid w:val="000533DA"/>
    <w:rsid w:val="0005457F"/>
    <w:rsid w:val="0005529B"/>
    <w:rsid w:val="00055716"/>
    <w:rsid w:val="00055E12"/>
    <w:rsid w:val="00056F52"/>
    <w:rsid w:val="000575D6"/>
    <w:rsid w:val="00060167"/>
    <w:rsid w:val="000608E9"/>
    <w:rsid w:val="00061FEB"/>
    <w:rsid w:val="00063F6E"/>
    <w:rsid w:val="000667DF"/>
    <w:rsid w:val="0007209B"/>
    <w:rsid w:val="000721AA"/>
    <w:rsid w:val="000723D8"/>
    <w:rsid w:val="00075792"/>
    <w:rsid w:val="000758C5"/>
    <w:rsid w:val="00076065"/>
    <w:rsid w:val="00080B7A"/>
    <w:rsid w:val="00080F9C"/>
    <w:rsid w:val="0008579A"/>
    <w:rsid w:val="00086AA8"/>
    <w:rsid w:val="0008732D"/>
    <w:rsid w:val="000873F6"/>
    <w:rsid w:val="00090302"/>
    <w:rsid w:val="0009735C"/>
    <w:rsid w:val="000A0454"/>
    <w:rsid w:val="000A104C"/>
    <w:rsid w:val="000A19DE"/>
    <w:rsid w:val="000A23BF"/>
    <w:rsid w:val="000A33FC"/>
    <w:rsid w:val="000A3EAB"/>
    <w:rsid w:val="000B1073"/>
    <w:rsid w:val="000B12B2"/>
    <w:rsid w:val="000B3868"/>
    <w:rsid w:val="000C1629"/>
    <w:rsid w:val="000C1926"/>
    <w:rsid w:val="000C1A18"/>
    <w:rsid w:val="000C648D"/>
    <w:rsid w:val="000D1294"/>
    <w:rsid w:val="000D4CBE"/>
    <w:rsid w:val="000D5798"/>
    <w:rsid w:val="000D77C2"/>
    <w:rsid w:val="000E039E"/>
    <w:rsid w:val="000E27F9"/>
    <w:rsid w:val="000E2B1E"/>
    <w:rsid w:val="000E311F"/>
    <w:rsid w:val="000E3A68"/>
    <w:rsid w:val="000E6CE0"/>
    <w:rsid w:val="000F1482"/>
    <w:rsid w:val="000F77E3"/>
    <w:rsid w:val="00102D24"/>
    <w:rsid w:val="00106429"/>
    <w:rsid w:val="00107B02"/>
    <w:rsid w:val="0011363A"/>
    <w:rsid w:val="00113A3F"/>
    <w:rsid w:val="00113F42"/>
    <w:rsid w:val="001164FE"/>
    <w:rsid w:val="00117846"/>
    <w:rsid w:val="00125084"/>
    <w:rsid w:val="00125277"/>
    <w:rsid w:val="001367E2"/>
    <w:rsid w:val="001375F7"/>
    <w:rsid w:val="00137E96"/>
    <w:rsid w:val="0014126D"/>
    <w:rsid w:val="00144FAB"/>
    <w:rsid w:val="001554E9"/>
    <w:rsid w:val="00162BF1"/>
    <w:rsid w:val="0016560C"/>
    <w:rsid w:val="001807CF"/>
    <w:rsid w:val="00185F3F"/>
    <w:rsid w:val="00186092"/>
    <w:rsid w:val="001927B8"/>
    <w:rsid w:val="00193A97"/>
    <w:rsid w:val="001948BE"/>
    <w:rsid w:val="0019547B"/>
    <w:rsid w:val="001A090D"/>
    <w:rsid w:val="001A12CE"/>
    <w:rsid w:val="001A13CF"/>
    <w:rsid w:val="001A47E2"/>
    <w:rsid w:val="001A6292"/>
    <w:rsid w:val="001A7511"/>
    <w:rsid w:val="001B2F1E"/>
    <w:rsid w:val="001C33B0"/>
    <w:rsid w:val="001C57E6"/>
    <w:rsid w:val="001C5CBB"/>
    <w:rsid w:val="001C7DF1"/>
    <w:rsid w:val="001D2D7F"/>
    <w:rsid w:val="001D6234"/>
    <w:rsid w:val="001E04F7"/>
    <w:rsid w:val="001E646A"/>
    <w:rsid w:val="001E682E"/>
    <w:rsid w:val="001F007F"/>
    <w:rsid w:val="001F0D36"/>
    <w:rsid w:val="001F1614"/>
    <w:rsid w:val="00202F3F"/>
    <w:rsid w:val="00203F86"/>
    <w:rsid w:val="0020454B"/>
    <w:rsid w:val="002049C4"/>
    <w:rsid w:val="00206FCC"/>
    <w:rsid w:val="00207372"/>
    <w:rsid w:val="002076E9"/>
    <w:rsid w:val="00224BB2"/>
    <w:rsid w:val="00235240"/>
    <w:rsid w:val="002368FD"/>
    <w:rsid w:val="0024110F"/>
    <w:rsid w:val="002423AB"/>
    <w:rsid w:val="0024320D"/>
    <w:rsid w:val="002440B0"/>
    <w:rsid w:val="00266969"/>
    <w:rsid w:val="00274126"/>
    <w:rsid w:val="0027792D"/>
    <w:rsid w:val="00280A2C"/>
    <w:rsid w:val="00282723"/>
    <w:rsid w:val="00282788"/>
    <w:rsid w:val="002854F5"/>
    <w:rsid w:val="0028617A"/>
    <w:rsid w:val="00286D24"/>
    <w:rsid w:val="002908DE"/>
    <w:rsid w:val="00295DCF"/>
    <w:rsid w:val="0029608A"/>
    <w:rsid w:val="002970DF"/>
    <w:rsid w:val="00297178"/>
    <w:rsid w:val="002A43D5"/>
    <w:rsid w:val="002A6617"/>
    <w:rsid w:val="002A7E1B"/>
    <w:rsid w:val="002B0EDC"/>
    <w:rsid w:val="002B275D"/>
    <w:rsid w:val="002B2791"/>
    <w:rsid w:val="002B4718"/>
    <w:rsid w:val="002B68DF"/>
    <w:rsid w:val="002C0B40"/>
    <w:rsid w:val="002C454D"/>
    <w:rsid w:val="002D514C"/>
    <w:rsid w:val="002D704C"/>
    <w:rsid w:val="002E6993"/>
    <w:rsid w:val="002E6DD1"/>
    <w:rsid w:val="002F027E"/>
    <w:rsid w:val="002F1C9A"/>
    <w:rsid w:val="00312CEA"/>
    <w:rsid w:val="00312E8D"/>
    <w:rsid w:val="00320BFA"/>
    <w:rsid w:val="00320FA8"/>
    <w:rsid w:val="0032378D"/>
    <w:rsid w:val="003242E1"/>
    <w:rsid w:val="00325B37"/>
    <w:rsid w:val="00330F39"/>
    <w:rsid w:val="0033252F"/>
    <w:rsid w:val="00334B5D"/>
    <w:rsid w:val="00335048"/>
    <w:rsid w:val="00337595"/>
    <w:rsid w:val="00340AD0"/>
    <w:rsid w:val="00340B6D"/>
    <w:rsid w:val="00340C8E"/>
    <w:rsid w:val="00343B5B"/>
    <w:rsid w:val="00344540"/>
    <w:rsid w:val="003475DB"/>
    <w:rsid w:val="00347E82"/>
    <w:rsid w:val="003519A3"/>
    <w:rsid w:val="003579D4"/>
    <w:rsid w:val="00360341"/>
    <w:rsid w:val="00362443"/>
    <w:rsid w:val="00364B86"/>
    <w:rsid w:val="0037046F"/>
    <w:rsid w:val="00377DA7"/>
    <w:rsid w:val="00380688"/>
    <w:rsid w:val="00383087"/>
    <w:rsid w:val="0038773D"/>
    <w:rsid w:val="00394107"/>
    <w:rsid w:val="003A2B7D"/>
    <w:rsid w:val="003A4A75"/>
    <w:rsid w:val="003A5366"/>
    <w:rsid w:val="003B0E61"/>
    <w:rsid w:val="003B4211"/>
    <w:rsid w:val="003B52EE"/>
    <w:rsid w:val="003B647A"/>
    <w:rsid w:val="003C0797"/>
    <w:rsid w:val="003C5262"/>
    <w:rsid w:val="003C73D2"/>
    <w:rsid w:val="003D0C07"/>
    <w:rsid w:val="003D0D5D"/>
    <w:rsid w:val="003D398C"/>
    <w:rsid w:val="003D473B"/>
    <w:rsid w:val="003D4B35"/>
    <w:rsid w:val="003D78C6"/>
    <w:rsid w:val="003E4F19"/>
    <w:rsid w:val="003F4B66"/>
    <w:rsid w:val="003F5F25"/>
    <w:rsid w:val="0040436D"/>
    <w:rsid w:val="004048C0"/>
    <w:rsid w:val="00410543"/>
    <w:rsid w:val="004135BA"/>
    <w:rsid w:val="004173CC"/>
    <w:rsid w:val="0042356B"/>
    <w:rsid w:val="0042420A"/>
    <w:rsid w:val="004243D2"/>
    <w:rsid w:val="00424610"/>
    <w:rsid w:val="00431D5B"/>
    <w:rsid w:val="004340FB"/>
    <w:rsid w:val="00445ACA"/>
    <w:rsid w:val="00446E30"/>
    <w:rsid w:val="00451B94"/>
    <w:rsid w:val="00463C7D"/>
    <w:rsid w:val="00463C9D"/>
    <w:rsid w:val="00470C41"/>
    <w:rsid w:val="0047690F"/>
    <w:rsid w:val="00476C78"/>
    <w:rsid w:val="004831ED"/>
    <w:rsid w:val="0048576D"/>
    <w:rsid w:val="00493B1A"/>
    <w:rsid w:val="0049495C"/>
    <w:rsid w:val="00495ED3"/>
    <w:rsid w:val="00497EF6"/>
    <w:rsid w:val="004A3083"/>
    <w:rsid w:val="004A6D01"/>
    <w:rsid w:val="004B072F"/>
    <w:rsid w:val="004B42D8"/>
    <w:rsid w:val="004B6B8F"/>
    <w:rsid w:val="004B7511"/>
    <w:rsid w:val="004C22F6"/>
    <w:rsid w:val="004C61F7"/>
    <w:rsid w:val="004C7564"/>
    <w:rsid w:val="004D0A60"/>
    <w:rsid w:val="004E23CE"/>
    <w:rsid w:val="004E516B"/>
    <w:rsid w:val="004E5E56"/>
    <w:rsid w:val="004E7235"/>
    <w:rsid w:val="004E72C3"/>
    <w:rsid w:val="004F44AD"/>
    <w:rsid w:val="004F7264"/>
    <w:rsid w:val="00500539"/>
    <w:rsid w:val="00502367"/>
    <w:rsid w:val="00503373"/>
    <w:rsid w:val="00503F3F"/>
    <w:rsid w:val="00504B38"/>
    <w:rsid w:val="00505DB5"/>
    <w:rsid w:val="00512A29"/>
    <w:rsid w:val="00520C04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46FB"/>
    <w:rsid w:val="00577E79"/>
    <w:rsid w:val="0058060C"/>
    <w:rsid w:val="00580741"/>
    <w:rsid w:val="0058482B"/>
    <w:rsid w:val="005848BB"/>
    <w:rsid w:val="0058618A"/>
    <w:rsid w:val="00591611"/>
    <w:rsid w:val="00591718"/>
    <w:rsid w:val="005A362B"/>
    <w:rsid w:val="005A4952"/>
    <w:rsid w:val="005B20A1"/>
    <w:rsid w:val="005B2478"/>
    <w:rsid w:val="005C030E"/>
    <w:rsid w:val="005C21FC"/>
    <w:rsid w:val="005C30AE"/>
    <w:rsid w:val="005D77D6"/>
    <w:rsid w:val="005D7F9F"/>
    <w:rsid w:val="005E35F3"/>
    <w:rsid w:val="005E400D"/>
    <w:rsid w:val="005E677B"/>
    <w:rsid w:val="005E698D"/>
    <w:rsid w:val="005F09F1"/>
    <w:rsid w:val="005F645A"/>
    <w:rsid w:val="0060060C"/>
    <w:rsid w:val="00604B4E"/>
    <w:rsid w:val="00605100"/>
    <w:rsid w:val="006118D1"/>
    <w:rsid w:val="0061251F"/>
    <w:rsid w:val="00612B5D"/>
    <w:rsid w:val="00620BF5"/>
    <w:rsid w:val="00620D93"/>
    <w:rsid w:val="0062386A"/>
    <w:rsid w:val="0062576D"/>
    <w:rsid w:val="00625788"/>
    <w:rsid w:val="006305AA"/>
    <w:rsid w:val="006318E9"/>
    <w:rsid w:val="0063277E"/>
    <w:rsid w:val="00635965"/>
    <w:rsid w:val="006364F4"/>
    <w:rsid w:val="006426D5"/>
    <w:rsid w:val="00642924"/>
    <w:rsid w:val="00642EBF"/>
    <w:rsid w:val="006466FF"/>
    <w:rsid w:val="00646A5F"/>
    <w:rsid w:val="006475C1"/>
    <w:rsid w:val="00656C00"/>
    <w:rsid w:val="00661967"/>
    <w:rsid w:val="00661A6B"/>
    <w:rsid w:val="00661F61"/>
    <w:rsid w:val="0066220E"/>
    <w:rsid w:val="00665BCC"/>
    <w:rsid w:val="00665F2D"/>
    <w:rsid w:val="00666EB9"/>
    <w:rsid w:val="00671B49"/>
    <w:rsid w:val="006721AD"/>
    <w:rsid w:val="00674155"/>
    <w:rsid w:val="006746CA"/>
    <w:rsid w:val="00684573"/>
    <w:rsid w:val="00693CAC"/>
    <w:rsid w:val="00695745"/>
    <w:rsid w:val="0069600B"/>
    <w:rsid w:val="006A0A1A"/>
    <w:rsid w:val="006A123D"/>
    <w:rsid w:val="006A5B9F"/>
    <w:rsid w:val="006A6460"/>
    <w:rsid w:val="006B104E"/>
    <w:rsid w:val="006B3E48"/>
    <w:rsid w:val="006B40CD"/>
    <w:rsid w:val="006B5AEA"/>
    <w:rsid w:val="006B6383"/>
    <w:rsid w:val="006B640D"/>
    <w:rsid w:val="006C2653"/>
    <w:rsid w:val="006C5D48"/>
    <w:rsid w:val="006C61FA"/>
    <w:rsid w:val="006D025F"/>
    <w:rsid w:val="006D0896"/>
    <w:rsid w:val="006D143B"/>
    <w:rsid w:val="006E25D2"/>
    <w:rsid w:val="006E2D2D"/>
    <w:rsid w:val="006F7EA5"/>
    <w:rsid w:val="0070391A"/>
    <w:rsid w:val="00706486"/>
    <w:rsid w:val="007108CE"/>
    <w:rsid w:val="007207F2"/>
    <w:rsid w:val="007214E3"/>
    <w:rsid w:val="00721E7F"/>
    <w:rsid w:val="007222F7"/>
    <w:rsid w:val="00724679"/>
    <w:rsid w:val="00724B66"/>
    <w:rsid w:val="00725368"/>
    <w:rsid w:val="007304F3"/>
    <w:rsid w:val="00730839"/>
    <w:rsid w:val="00730F60"/>
    <w:rsid w:val="00733FF9"/>
    <w:rsid w:val="0073418C"/>
    <w:rsid w:val="00735CC7"/>
    <w:rsid w:val="00742330"/>
    <w:rsid w:val="00747769"/>
    <w:rsid w:val="007554DF"/>
    <w:rsid w:val="0075776D"/>
    <w:rsid w:val="007613FB"/>
    <w:rsid w:val="00761E34"/>
    <w:rsid w:val="00766A04"/>
    <w:rsid w:val="007678CC"/>
    <w:rsid w:val="00770509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974CD"/>
    <w:rsid w:val="00797689"/>
    <w:rsid w:val="007A1883"/>
    <w:rsid w:val="007A46F9"/>
    <w:rsid w:val="007B24D9"/>
    <w:rsid w:val="007C3907"/>
    <w:rsid w:val="007D0720"/>
    <w:rsid w:val="007D10F2"/>
    <w:rsid w:val="007D207E"/>
    <w:rsid w:val="007D6DEC"/>
    <w:rsid w:val="007E46A1"/>
    <w:rsid w:val="007E730D"/>
    <w:rsid w:val="007E7311"/>
    <w:rsid w:val="007E7441"/>
    <w:rsid w:val="007F403E"/>
    <w:rsid w:val="007F59E7"/>
    <w:rsid w:val="008072AC"/>
    <w:rsid w:val="00810CEA"/>
    <w:rsid w:val="00813EFC"/>
    <w:rsid w:val="00814B6A"/>
    <w:rsid w:val="008159B1"/>
    <w:rsid w:val="008176A0"/>
    <w:rsid w:val="008233E5"/>
    <w:rsid w:val="00823EFB"/>
    <w:rsid w:val="0082645E"/>
    <w:rsid w:val="00833490"/>
    <w:rsid w:val="00833DE8"/>
    <w:rsid w:val="00833F47"/>
    <w:rsid w:val="0083430C"/>
    <w:rsid w:val="008348C3"/>
    <w:rsid w:val="008373B4"/>
    <w:rsid w:val="008404C4"/>
    <w:rsid w:val="00840DF3"/>
    <w:rsid w:val="00841BD1"/>
    <w:rsid w:val="00847D37"/>
    <w:rsid w:val="0085001D"/>
    <w:rsid w:val="00851742"/>
    <w:rsid w:val="008553E9"/>
    <w:rsid w:val="00862620"/>
    <w:rsid w:val="00864117"/>
    <w:rsid w:val="00870C99"/>
    <w:rsid w:val="00870F7D"/>
    <w:rsid w:val="00871A41"/>
    <w:rsid w:val="00873706"/>
    <w:rsid w:val="00886D76"/>
    <w:rsid w:val="008904E0"/>
    <w:rsid w:val="0089250D"/>
    <w:rsid w:val="008969F7"/>
    <w:rsid w:val="00897019"/>
    <w:rsid w:val="008A1626"/>
    <w:rsid w:val="008A2CAB"/>
    <w:rsid w:val="008A71D4"/>
    <w:rsid w:val="008B0A07"/>
    <w:rsid w:val="008B1F4D"/>
    <w:rsid w:val="008B781F"/>
    <w:rsid w:val="008C0069"/>
    <w:rsid w:val="008C1495"/>
    <w:rsid w:val="008C3052"/>
    <w:rsid w:val="008C4D72"/>
    <w:rsid w:val="008C5820"/>
    <w:rsid w:val="008C5E2A"/>
    <w:rsid w:val="008D440A"/>
    <w:rsid w:val="008D4E81"/>
    <w:rsid w:val="008D5522"/>
    <w:rsid w:val="008D69C5"/>
    <w:rsid w:val="008D7404"/>
    <w:rsid w:val="008E0F86"/>
    <w:rsid w:val="008E611E"/>
    <w:rsid w:val="008F0CFD"/>
    <w:rsid w:val="008F2C80"/>
    <w:rsid w:val="008F2DC1"/>
    <w:rsid w:val="008F70AD"/>
    <w:rsid w:val="00900DB1"/>
    <w:rsid w:val="00900E0E"/>
    <w:rsid w:val="009022BF"/>
    <w:rsid w:val="00905839"/>
    <w:rsid w:val="00911CD9"/>
    <w:rsid w:val="00912B71"/>
    <w:rsid w:val="00912E80"/>
    <w:rsid w:val="00913CB0"/>
    <w:rsid w:val="00914F9F"/>
    <w:rsid w:val="00920A57"/>
    <w:rsid w:val="00921AB9"/>
    <w:rsid w:val="00931632"/>
    <w:rsid w:val="00932762"/>
    <w:rsid w:val="00932C92"/>
    <w:rsid w:val="009345F9"/>
    <w:rsid w:val="009435EF"/>
    <w:rsid w:val="009454E4"/>
    <w:rsid w:val="0095058E"/>
    <w:rsid w:val="00951837"/>
    <w:rsid w:val="00951D78"/>
    <w:rsid w:val="009605F3"/>
    <w:rsid w:val="0096683A"/>
    <w:rsid w:val="00967611"/>
    <w:rsid w:val="00971906"/>
    <w:rsid w:val="00975B1E"/>
    <w:rsid w:val="00983590"/>
    <w:rsid w:val="00984240"/>
    <w:rsid w:val="00987626"/>
    <w:rsid w:val="009876A5"/>
    <w:rsid w:val="00987F2B"/>
    <w:rsid w:val="00995B07"/>
    <w:rsid w:val="009A03D3"/>
    <w:rsid w:val="009A080B"/>
    <w:rsid w:val="009A20E2"/>
    <w:rsid w:val="009A2619"/>
    <w:rsid w:val="009A5850"/>
    <w:rsid w:val="009A640D"/>
    <w:rsid w:val="009B10D6"/>
    <w:rsid w:val="009B66A7"/>
    <w:rsid w:val="009C0C46"/>
    <w:rsid w:val="009C2708"/>
    <w:rsid w:val="009C2A56"/>
    <w:rsid w:val="009C6E08"/>
    <w:rsid w:val="009D65D0"/>
    <w:rsid w:val="009D7E91"/>
    <w:rsid w:val="009E135E"/>
    <w:rsid w:val="009E3C92"/>
    <w:rsid w:val="009E3E1B"/>
    <w:rsid w:val="009E4C1D"/>
    <w:rsid w:val="009E54F4"/>
    <w:rsid w:val="009E6970"/>
    <w:rsid w:val="009F2BFA"/>
    <w:rsid w:val="009F6056"/>
    <w:rsid w:val="00A03A3D"/>
    <w:rsid w:val="00A045C4"/>
    <w:rsid w:val="00A0774F"/>
    <w:rsid w:val="00A10DFA"/>
    <w:rsid w:val="00A1460F"/>
    <w:rsid w:val="00A214E0"/>
    <w:rsid w:val="00A21708"/>
    <w:rsid w:val="00A21FEA"/>
    <w:rsid w:val="00A22362"/>
    <w:rsid w:val="00A249BA"/>
    <w:rsid w:val="00A2502D"/>
    <w:rsid w:val="00A307C7"/>
    <w:rsid w:val="00A44581"/>
    <w:rsid w:val="00A45093"/>
    <w:rsid w:val="00A50EAF"/>
    <w:rsid w:val="00A602F9"/>
    <w:rsid w:val="00A650EE"/>
    <w:rsid w:val="00A662C8"/>
    <w:rsid w:val="00A71157"/>
    <w:rsid w:val="00A72C67"/>
    <w:rsid w:val="00A74FB5"/>
    <w:rsid w:val="00A85EE8"/>
    <w:rsid w:val="00A923C3"/>
    <w:rsid w:val="00A966E6"/>
    <w:rsid w:val="00A96CCA"/>
    <w:rsid w:val="00AB2A76"/>
    <w:rsid w:val="00AB2BE3"/>
    <w:rsid w:val="00AB515B"/>
    <w:rsid w:val="00AB7834"/>
    <w:rsid w:val="00AB79A2"/>
    <w:rsid w:val="00AC4D5F"/>
    <w:rsid w:val="00AD1D2C"/>
    <w:rsid w:val="00AE0525"/>
    <w:rsid w:val="00AE08DB"/>
    <w:rsid w:val="00AE2729"/>
    <w:rsid w:val="00AE2A2D"/>
    <w:rsid w:val="00AE3148"/>
    <w:rsid w:val="00AE52E6"/>
    <w:rsid w:val="00AE5AE2"/>
    <w:rsid w:val="00AE7343"/>
    <w:rsid w:val="00AF14A5"/>
    <w:rsid w:val="00AF5459"/>
    <w:rsid w:val="00AF6478"/>
    <w:rsid w:val="00B00A13"/>
    <w:rsid w:val="00B00D69"/>
    <w:rsid w:val="00B00E04"/>
    <w:rsid w:val="00B05485"/>
    <w:rsid w:val="00B114E3"/>
    <w:rsid w:val="00B12D45"/>
    <w:rsid w:val="00B137D9"/>
    <w:rsid w:val="00B1458E"/>
    <w:rsid w:val="00B14C51"/>
    <w:rsid w:val="00B1587F"/>
    <w:rsid w:val="00B20021"/>
    <w:rsid w:val="00B2034E"/>
    <w:rsid w:val="00B20FDE"/>
    <w:rsid w:val="00B34A02"/>
    <w:rsid w:val="00B37046"/>
    <w:rsid w:val="00B42041"/>
    <w:rsid w:val="00B43FBF"/>
    <w:rsid w:val="00B44AE7"/>
    <w:rsid w:val="00B44F11"/>
    <w:rsid w:val="00B45375"/>
    <w:rsid w:val="00B51846"/>
    <w:rsid w:val="00B62979"/>
    <w:rsid w:val="00B70056"/>
    <w:rsid w:val="00B70D53"/>
    <w:rsid w:val="00B73E9F"/>
    <w:rsid w:val="00B823A7"/>
    <w:rsid w:val="00B85ACE"/>
    <w:rsid w:val="00B90CBF"/>
    <w:rsid w:val="00B90FA5"/>
    <w:rsid w:val="00B919F1"/>
    <w:rsid w:val="00B91B37"/>
    <w:rsid w:val="00BA2260"/>
    <w:rsid w:val="00BB468D"/>
    <w:rsid w:val="00BC0E8D"/>
    <w:rsid w:val="00BC4F18"/>
    <w:rsid w:val="00BD10D9"/>
    <w:rsid w:val="00BD466D"/>
    <w:rsid w:val="00BE123B"/>
    <w:rsid w:val="00BE6551"/>
    <w:rsid w:val="00BF093B"/>
    <w:rsid w:val="00C00B88"/>
    <w:rsid w:val="00C05EF7"/>
    <w:rsid w:val="00C06B2A"/>
    <w:rsid w:val="00C24E55"/>
    <w:rsid w:val="00C26C57"/>
    <w:rsid w:val="00C35E57"/>
    <w:rsid w:val="00C35E80"/>
    <w:rsid w:val="00C40AA2"/>
    <w:rsid w:val="00C41504"/>
    <w:rsid w:val="00C4244F"/>
    <w:rsid w:val="00C5453F"/>
    <w:rsid w:val="00C632ED"/>
    <w:rsid w:val="00C6414A"/>
    <w:rsid w:val="00C66150"/>
    <w:rsid w:val="00C67979"/>
    <w:rsid w:val="00C70EF5"/>
    <w:rsid w:val="00C70F81"/>
    <w:rsid w:val="00C756C5"/>
    <w:rsid w:val="00C82195"/>
    <w:rsid w:val="00C82CAE"/>
    <w:rsid w:val="00C8442E"/>
    <w:rsid w:val="00C930A8"/>
    <w:rsid w:val="00CA108B"/>
    <w:rsid w:val="00CA18DD"/>
    <w:rsid w:val="00CA5310"/>
    <w:rsid w:val="00CA6CDB"/>
    <w:rsid w:val="00CB17CE"/>
    <w:rsid w:val="00CB5912"/>
    <w:rsid w:val="00CB5E13"/>
    <w:rsid w:val="00CC3524"/>
    <w:rsid w:val="00CC39C8"/>
    <w:rsid w:val="00CD1169"/>
    <w:rsid w:val="00CD1BD6"/>
    <w:rsid w:val="00CD27BE"/>
    <w:rsid w:val="00CD29E9"/>
    <w:rsid w:val="00CD4BBC"/>
    <w:rsid w:val="00CD5BED"/>
    <w:rsid w:val="00CD5C93"/>
    <w:rsid w:val="00CD6F0F"/>
    <w:rsid w:val="00CD7B30"/>
    <w:rsid w:val="00CE0BB7"/>
    <w:rsid w:val="00CE3E9A"/>
    <w:rsid w:val="00CE708B"/>
    <w:rsid w:val="00CF26B7"/>
    <w:rsid w:val="00CF5906"/>
    <w:rsid w:val="00CF6E39"/>
    <w:rsid w:val="00CF6FF8"/>
    <w:rsid w:val="00CF72DA"/>
    <w:rsid w:val="00D072AA"/>
    <w:rsid w:val="00D0769A"/>
    <w:rsid w:val="00D11E84"/>
    <w:rsid w:val="00D12209"/>
    <w:rsid w:val="00D15B4E"/>
    <w:rsid w:val="00D177E7"/>
    <w:rsid w:val="00D2079F"/>
    <w:rsid w:val="00D24F16"/>
    <w:rsid w:val="00D336AE"/>
    <w:rsid w:val="00D359AD"/>
    <w:rsid w:val="00D37A35"/>
    <w:rsid w:val="00D447EF"/>
    <w:rsid w:val="00D505E2"/>
    <w:rsid w:val="00D540B7"/>
    <w:rsid w:val="00D55839"/>
    <w:rsid w:val="00D6498F"/>
    <w:rsid w:val="00D733D2"/>
    <w:rsid w:val="00D7463D"/>
    <w:rsid w:val="00D80F5A"/>
    <w:rsid w:val="00D83DE8"/>
    <w:rsid w:val="00D84943"/>
    <w:rsid w:val="00D84A36"/>
    <w:rsid w:val="00D92C86"/>
    <w:rsid w:val="00D94AE7"/>
    <w:rsid w:val="00D966B3"/>
    <w:rsid w:val="00D970F0"/>
    <w:rsid w:val="00DA0B0A"/>
    <w:rsid w:val="00DA0EB9"/>
    <w:rsid w:val="00DA3F27"/>
    <w:rsid w:val="00DA4540"/>
    <w:rsid w:val="00DA587E"/>
    <w:rsid w:val="00DA60F4"/>
    <w:rsid w:val="00DA72D4"/>
    <w:rsid w:val="00DB0F8B"/>
    <w:rsid w:val="00DB3052"/>
    <w:rsid w:val="00DB5CF6"/>
    <w:rsid w:val="00DC2D17"/>
    <w:rsid w:val="00DC4C5A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2C6C"/>
    <w:rsid w:val="00E13271"/>
    <w:rsid w:val="00E1460B"/>
    <w:rsid w:val="00E17D9E"/>
    <w:rsid w:val="00E2252C"/>
    <w:rsid w:val="00E270C0"/>
    <w:rsid w:val="00E3441C"/>
    <w:rsid w:val="00E34B46"/>
    <w:rsid w:val="00E36D82"/>
    <w:rsid w:val="00E37047"/>
    <w:rsid w:val="00E460B9"/>
    <w:rsid w:val="00E51601"/>
    <w:rsid w:val="00E51965"/>
    <w:rsid w:val="00E67121"/>
    <w:rsid w:val="00E7198D"/>
    <w:rsid w:val="00E735AF"/>
    <w:rsid w:val="00E7480F"/>
    <w:rsid w:val="00E74CA6"/>
    <w:rsid w:val="00E75E3D"/>
    <w:rsid w:val="00E84491"/>
    <w:rsid w:val="00E863ED"/>
    <w:rsid w:val="00E90D09"/>
    <w:rsid w:val="00E91E72"/>
    <w:rsid w:val="00E940C6"/>
    <w:rsid w:val="00E9731C"/>
    <w:rsid w:val="00EA04ED"/>
    <w:rsid w:val="00EA4E4C"/>
    <w:rsid w:val="00EA7A33"/>
    <w:rsid w:val="00EB04B7"/>
    <w:rsid w:val="00EB7992"/>
    <w:rsid w:val="00EB7A41"/>
    <w:rsid w:val="00EC0104"/>
    <w:rsid w:val="00EC0184"/>
    <w:rsid w:val="00EC2D7A"/>
    <w:rsid w:val="00EC633A"/>
    <w:rsid w:val="00EC727A"/>
    <w:rsid w:val="00ED0204"/>
    <w:rsid w:val="00ED1B9D"/>
    <w:rsid w:val="00ED5AB1"/>
    <w:rsid w:val="00EE056F"/>
    <w:rsid w:val="00EE4A10"/>
    <w:rsid w:val="00EF43F5"/>
    <w:rsid w:val="00EF567F"/>
    <w:rsid w:val="00EF743B"/>
    <w:rsid w:val="00F017AF"/>
    <w:rsid w:val="00F01F25"/>
    <w:rsid w:val="00F02C45"/>
    <w:rsid w:val="00F041C4"/>
    <w:rsid w:val="00F05909"/>
    <w:rsid w:val="00F14812"/>
    <w:rsid w:val="00F1598C"/>
    <w:rsid w:val="00F17A82"/>
    <w:rsid w:val="00F20BC6"/>
    <w:rsid w:val="00F21403"/>
    <w:rsid w:val="00F25597"/>
    <w:rsid w:val="00F255FC"/>
    <w:rsid w:val="00F259B0"/>
    <w:rsid w:val="00F26294"/>
    <w:rsid w:val="00F26A20"/>
    <w:rsid w:val="00F276C9"/>
    <w:rsid w:val="00F31359"/>
    <w:rsid w:val="00F33F62"/>
    <w:rsid w:val="00F40690"/>
    <w:rsid w:val="00F43B8F"/>
    <w:rsid w:val="00F51785"/>
    <w:rsid w:val="00F52CAD"/>
    <w:rsid w:val="00F530D7"/>
    <w:rsid w:val="00F541E6"/>
    <w:rsid w:val="00F54314"/>
    <w:rsid w:val="00F608C4"/>
    <w:rsid w:val="00F62F49"/>
    <w:rsid w:val="00F640BF"/>
    <w:rsid w:val="00F70754"/>
    <w:rsid w:val="00F70BDE"/>
    <w:rsid w:val="00F7288F"/>
    <w:rsid w:val="00F77926"/>
    <w:rsid w:val="00F77AFA"/>
    <w:rsid w:val="00F83A19"/>
    <w:rsid w:val="00F84B39"/>
    <w:rsid w:val="00F879A1"/>
    <w:rsid w:val="00F91989"/>
    <w:rsid w:val="00F92FC4"/>
    <w:rsid w:val="00F9793C"/>
    <w:rsid w:val="00FA0C14"/>
    <w:rsid w:val="00FA137A"/>
    <w:rsid w:val="00FA5504"/>
    <w:rsid w:val="00FB2CFA"/>
    <w:rsid w:val="00FB4B02"/>
    <w:rsid w:val="00FC2831"/>
    <w:rsid w:val="00FC2D40"/>
    <w:rsid w:val="00FC3600"/>
    <w:rsid w:val="00FC45DD"/>
    <w:rsid w:val="00FC4A9F"/>
    <w:rsid w:val="00FC565B"/>
    <w:rsid w:val="00FD573B"/>
    <w:rsid w:val="00FD7009"/>
    <w:rsid w:val="00FE006E"/>
    <w:rsid w:val="00FE082E"/>
    <w:rsid w:val="00FE197E"/>
    <w:rsid w:val="00FE4E6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571D21DC-F8C6-499B-AAB3-2CFA0E79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0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0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0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0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0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0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0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0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0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0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TEXTO"/>
    <w:pPr>
      <w:numPr>
        <w:ilvl w:val="1"/>
      </w:numPr>
      <w:ind w:firstLine="680"/>
    </w:pPr>
    <w:rPr>
      <w:rFonts w:ascii="Times" w:hAnsi="Times"/>
    </w:rPr>
  </w:style>
  <w:style w:type="paragraph" w:customStyle="1" w:styleId="TF-TEXTO">
    <w:name w:val="TF-TEXTO"/>
    <w:next w:val="TF-TEXTO0"/>
    <w:qFormat/>
    <w:rsid w:val="002076E9"/>
    <w:pPr>
      <w:spacing w:before="120" w:line="360" w:lineRule="auto"/>
      <w:ind w:firstLine="680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  <w:ind w:firstLine="680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0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0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0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0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0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312E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AE2A2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F-ALNEA">
    <w:name w:val="TF-ALÍNEA"/>
    <w:qFormat/>
    <w:rsid w:val="002076E9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2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2696</Words>
  <Characters>14560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6</cp:revision>
  <cp:lastPrinted>2024-04-29T14:26:00Z</cp:lastPrinted>
  <dcterms:created xsi:type="dcterms:W3CDTF">2024-05-03T20:47:00Z</dcterms:created>
  <dcterms:modified xsi:type="dcterms:W3CDTF">2024-05-15T00:00:00Z</dcterms:modified>
</cp:coreProperties>
</file>