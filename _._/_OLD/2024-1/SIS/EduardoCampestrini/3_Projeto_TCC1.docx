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395178AC" w:rsidR="00620BF5" w:rsidRPr="003C5262" w:rsidRDefault="00A854DE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B37046">
              <w:rPr>
                <w:rStyle w:val="Nmerodepgina"/>
              </w:rPr>
              <w:t xml:space="preserve">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x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r w:rsidR="00642EBF">
        <w:t xml:space="preserve">de Saúde </w:t>
      </w:r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00D89D1D" w:rsidR="00F17A82" w:rsidRDefault="00D83ECC" w:rsidP="00D83ECC">
      <w:pPr>
        <w:pStyle w:val="TF-TEXTO"/>
        <w:ind w:firstLine="709"/>
      </w:pPr>
      <w:r>
        <w:t>A</w:t>
      </w:r>
      <w:r w:rsidR="00FE4E66">
        <w:t xml:space="preserve"> </w:t>
      </w:r>
      <w:r w:rsidR="00922508">
        <w:t>FS Serviços de Fonoaudiologia LTDA</w:t>
      </w:r>
      <w:r w:rsidR="00FE4E66">
        <w:t xml:space="preserve"> é uma empresa</w:t>
      </w:r>
      <w:r w:rsidR="00922508">
        <w:t xml:space="preserve"> especializada na prestação de serviços relacionados à saúde auditiva ocupacional</w:t>
      </w:r>
      <w:r w:rsidR="00A55DAD">
        <w:t xml:space="preserve"> e no tratamento de transtornos de neurodesenvolvimento, habilitando ou reabilitando crianças e adultos na área da linguagem</w:t>
      </w:r>
      <w:r>
        <w:t>, fala e motricidade orofacial</w:t>
      </w:r>
      <w:r w:rsidR="00FE4E66">
        <w:t xml:space="preserve">. </w:t>
      </w:r>
      <w:r w:rsidR="00A55DAD">
        <w:t>Dentro do contexto da saúde ocupacional</w:t>
      </w:r>
      <w:r w:rsidR="00FE4E66">
        <w:t>, o controle d</w:t>
      </w:r>
      <w:r w:rsidR="00D072AA">
        <w:t>os exames</w:t>
      </w:r>
      <w:r w:rsidR="00FE4E66"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</w:t>
      </w:r>
      <w:r>
        <w:t xml:space="preserve"> (Silva, 2024</w:t>
      </w:r>
      <w:r w:rsidR="009A31FB">
        <w:t>a</w:t>
      </w:r>
      <w:r>
        <w:t>).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106FD8DE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</w:t>
      </w:r>
      <w:r w:rsidR="009A31FB">
        <w:t>b</w:t>
      </w:r>
      <w:r w:rsidR="002C0B40">
        <w:t>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003EB97D" w:rsidR="000D4CBE" w:rsidRDefault="003B52EE" w:rsidP="000758C5">
      <w:pPr>
        <w:pStyle w:val="TF-TEXTO"/>
      </w:pPr>
      <w:r>
        <w:t xml:space="preserve">Silva </w:t>
      </w:r>
      <w:r w:rsidR="00F70BDE">
        <w:t>(2024</w:t>
      </w:r>
      <w:r w:rsidR="009A31FB">
        <w:t>b</w:t>
      </w:r>
      <w:r w:rsidR="00F70BDE">
        <w:t xml:space="preserve">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015EA0E5" w:rsidR="006E2D2D" w:rsidRDefault="005E677B" w:rsidP="003B52EE">
      <w:pPr>
        <w:pStyle w:val="TF-TEXTO"/>
      </w:pPr>
      <w:r>
        <w:lastRenderedPageBreak/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</w:t>
      </w:r>
      <w:r w:rsidR="009A31FB">
        <w:t>b</w:t>
      </w:r>
      <w:r w:rsidR="0020454B">
        <w:t>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0" w:name="_Toc419598587"/>
      <w:r>
        <w:t>Bases Teóricas</w:t>
      </w:r>
    </w:p>
    <w:p w14:paraId="2FEE4AD5" w14:textId="058F2299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r w:rsidR="00642EBF">
        <w:t xml:space="preserve">correlatos </w:t>
      </w:r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0589D5E4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</w:t>
      </w:r>
      <w:r w:rsidR="004900A3">
        <w:t xml:space="preserve">a </w:t>
      </w:r>
      <w:r w:rsidR="00CF5E5A">
        <w:t>a</w:t>
      </w:r>
      <w:r w:rsidR="004900A3">
        <w:t xml:space="preserve">valiação </w:t>
      </w:r>
      <w:proofErr w:type="spellStart"/>
      <w:r w:rsidR="00D33925">
        <w:t>a</w:t>
      </w:r>
      <w:r w:rsidR="004900A3">
        <w:t>udiológica</w:t>
      </w:r>
      <w:proofErr w:type="spellEnd"/>
      <w:r w:rsidR="007678CC">
        <w:t xml:space="preserve">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456D2D9D" w:rsidR="00C67979" w:rsidRDefault="00CF46EE" w:rsidP="00C67979">
      <w:pPr>
        <w:pStyle w:val="Ttulo3"/>
      </w:pPr>
      <w:r>
        <w:t>Avaliação</w:t>
      </w:r>
      <w:r w:rsidR="00C05EF7">
        <w:t xml:space="preserve"> </w:t>
      </w:r>
      <w:proofErr w:type="spellStart"/>
      <w:r w:rsidR="00D33925">
        <w:t>a</w:t>
      </w:r>
      <w:r w:rsidR="00C05EF7">
        <w:t>udiológica</w:t>
      </w:r>
      <w:proofErr w:type="spellEnd"/>
    </w:p>
    <w:p w14:paraId="0D651577" w14:textId="1925DC28" w:rsidR="00383FD3" w:rsidRPr="00BE05A5" w:rsidRDefault="00BE05A5" w:rsidP="00383FD3">
      <w:pPr>
        <w:pStyle w:val="TF-TEXTO"/>
      </w:pPr>
      <w:r>
        <w:t xml:space="preserve">A avaliação </w:t>
      </w:r>
      <w:proofErr w:type="spellStart"/>
      <w:r>
        <w:t>audiológica</w:t>
      </w:r>
      <w:proofErr w:type="spellEnd"/>
      <w:r>
        <w:t xml:space="preserve"> básica tem como principal objetivo verificar a integridade do sistema auditivo. Constatada a perda auditiva, </w:t>
      </w:r>
      <w:r w:rsidR="00337754">
        <w:t xml:space="preserve">este procedimento </w:t>
      </w:r>
      <w:r>
        <w:t>auxilia no diagnóstico do quadro patológico, além de fornecer informações primordiais para o processo de tratamento e/ou reabilitação (</w:t>
      </w:r>
      <w:proofErr w:type="spellStart"/>
      <w:r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>
        <w:rPr>
          <w:i/>
          <w:iCs/>
        </w:rPr>
        <w:t>l.</w:t>
      </w:r>
      <w:r w:rsidRPr="001A18E2">
        <w:t>,</w:t>
      </w:r>
      <w:r>
        <w:t xml:space="preserve"> 2022, p. 97).</w:t>
      </w:r>
    </w:p>
    <w:p w14:paraId="0277FBC9" w14:textId="49E7577F" w:rsidR="00AE27C4" w:rsidRDefault="00CF46EE" w:rsidP="00AE27C4">
      <w:pPr>
        <w:pStyle w:val="TF-TEXTO"/>
      </w:pPr>
      <w:r>
        <w:t xml:space="preserve">O primeiro procedimento que deve ser realizado durante uma avaliação </w:t>
      </w:r>
      <w:proofErr w:type="spellStart"/>
      <w:r>
        <w:t>audiológica</w:t>
      </w:r>
      <w:proofErr w:type="spellEnd"/>
      <w:r>
        <w:t xml:space="preserve"> é </w:t>
      </w:r>
      <w:r w:rsidR="001A18E2">
        <w:t xml:space="preserve">a </w:t>
      </w:r>
      <w:r w:rsidR="00AE27C4">
        <w:t>anamnese</w:t>
      </w:r>
      <w:r>
        <w:t>.</w:t>
      </w:r>
      <w:r w:rsidR="001A18E2">
        <w:t xml:space="preserve"> </w:t>
      </w:r>
      <w:r>
        <w:t xml:space="preserve"> Durante a anamnese </w:t>
      </w:r>
      <w:proofErr w:type="spellStart"/>
      <w:r>
        <w:t>audiológica</w:t>
      </w:r>
      <w:proofErr w:type="spellEnd"/>
      <w:r>
        <w:t xml:space="preserve">, </w:t>
      </w:r>
      <w:r w:rsidR="001A18E2">
        <w:t xml:space="preserve">o profissional de saúde auditiva </w:t>
      </w:r>
      <w:r w:rsidR="00AE27C4">
        <w:t>deve</w:t>
      </w:r>
      <w:r w:rsidR="001A18E2">
        <w:t xml:space="preserve"> </w:t>
      </w:r>
      <w:r w:rsidR="00AE27C4">
        <w:t xml:space="preserve">realizar os questionamentos de forma </w:t>
      </w:r>
      <w:r w:rsidR="001A18E2">
        <w:t>direta</w:t>
      </w:r>
      <w:r w:rsidR="00AE27C4">
        <w:t xml:space="preserve"> ao indivíduo que está sendo examinado e/ou </w:t>
      </w:r>
      <w:r w:rsidR="003A7C30">
        <w:t>acompanhante.</w:t>
      </w:r>
      <w:r w:rsidR="00B672E4">
        <w:t xml:space="preserve"> São </w:t>
      </w:r>
      <w:r w:rsidR="001A18E2">
        <w:t>feitas perguntas sobre os resultados</w:t>
      </w:r>
      <w:r w:rsidR="00AE27C4">
        <w:t xml:space="preserve"> de exames auditivos</w:t>
      </w:r>
      <w:r w:rsidR="001A18E2">
        <w:t xml:space="preserve"> anteriormente </w:t>
      </w:r>
      <w:r w:rsidR="003A7C30">
        <w:t>realizados, se</w:t>
      </w:r>
      <w:r w:rsidR="00B672E4">
        <w:t xml:space="preserve"> o</w:t>
      </w:r>
      <w:r w:rsidR="00AE27C4">
        <w:t xml:space="preserve"> indivíduo</w:t>
      </w:r>
      <w:r w:rsidR="001A18E2">
        <w:t xml:space="preserve"> sente diferença na percepção </w:t>
      </w:r>
      <w:r w:rsidR="003A7C30">
        <w:t xml:space="preserve">da lateralidade </w:t>
      </w:r>
      <w:r w:rsidR="001A18E2">
        <w:t>auditiva</w:t>
      </w:r>
      <w:r w:rsidR="003A7C30">
        <w:t>,</w:t>
      </w:r>
      <w:r w:rsidR="00981724">
        <w:t xml:space="preserve"> </w:t>
      </w:r>
      <w:r w:rsidR="001B7243">
        <w:t xml:space="preserve">sintomas atuais e/ou antecedentes otológicos, </w:t>
      </w:r>
      <w:r w:rsidR="00981724">
        <w:t xml:space="preserve">aspectos gerais de </w:t>
      </w:r>
      <w:r w:rsidR="003E7E95">
        <w:t>saúde, medicamentos</w:t>
      </w:r>
      <w:r w:rsidR="00B672E4">
        <w:t xml:space="preserve"> que o indivíduo esteja utilizando</w:t>
      </w:r>
      <w:r w:rsidR="003A7C30">
        <w:t>,</w:t>
      </w:r>
      <w:r w:rsidR="00B672E4">
        <w:t xml:space="preserve"> possíveis hábitos nocivos</w:t>
      </w:r>
      <w:r w:rsidR="00981724">
        <w:t xml:space="preserve"> e tratamentos audiológicos já realizados. O profissional de saúde auditiva também deve avaliar o </w:t>
      </w:r>
      <w:r w:rsidR="00383FD3">
        <w:t xml:space="preserve">desempenho comunicativo e o comportamento auditivo do indivíduo. </w:t>
      </w:r>
      <w:r w:rsidR="001B7243">
        <w:t>Deve-se observar aspectos como a necessidade de repetição de informações, grau de compreensão das perguntas e uso de leitura facial e linguagem de sinais</w:t>
      </w:r>
      <w:r w:rsidR="00981724">
        <w:t xml:space="preserve"> (</w:t>
      </w:r>
      <w:proofErr w:type="spellStart"/>
      <w:r w:rsidR="00981724" w:rsidRPr="00EB7A41">
        <w:t>Schochat</w:t>
      </w:r>
      <w:proofErr w:type="spellEnd"/>
      <w:r w:rsidR="00981724">
        <w:t xml:space="preserve"> </w:t>
      </w:r>
      <w:r w:rsidR="00981724" w:rsidRPr="007B24D9">
        <w:rPr>
          <w:i/>
          <w:iCs/>
        </w:rPr>
        <w:t>et a</w:t>
      </w:r>
      <w:r w:rsidR="00981724">
        <w:rPr>
          <w:i/>
          <w:iCs/>
        </w:rPr>
        <w:t>l.</w:t>
      </w:r>
      <w:r w:rsidR="001A18E2" w:rsidRPr="001A18E2">
        <w:t>,</w:t>
      </w:r>
      <w:r w:rsidR="00981724">
        <w:t xml:space="preserve"> 2022, p. 97).</w:t>
      </w:r>
      <w:r w:rsidR="00383FD3">
        <w:t xml:space="preserve"> </w:t>
      </w:r>
    </w:p>
    <w:p w14:paraId="6FC9FE36" w14:textId="0DF17AFB" w:rsidR="005D0549" w:rsidRDefault="00CF46EE" w:rsidP="005D0549">
      <w:pPr>
        <w:pStyle w:val="TF-TEXTO"/>
        <w:rPr>
          <w:color w:val="0D0D0D"/>
          <w:shd w:val="clear" w:color="auto" w:fill="FFFFFF"/>
        </w:rPr>
      </w:pPr>
      <w:r>
        <w:t xml:space="preserve">Para dar continuidade à avaliação </w:t>
      </w:r>
      <w:proofErr w:type="spellStart"/>
      <w:r w:rsidR="004900A3">
        <w:t>audiológica</w:t>
      </w:r>
      <w:proofErr w:type="spellEnd"/>
      <w:r>
        <w:t xml:space="preserve"> é realizada a </w:t>
      </w:r>
      <w:r w:rsidR="00BE05A5" w:rsidRPr="00BE05A5">
        <w:t>audiometria tonal limiar</w:t>
      </w:r>
      <w:r>
        <w:t>.</w:t>
      </w:r>
      <w:r w:rsidR="00BE05A5" w:rsidRPr="00BE05A5">
        <w:t xml:space="preserve"> </w:t>
      </w:r>
      <w:r>
        <w:t>Este</w:t>
      </w:r>
      <w:r w:rsidR="00BE05A5">
        <w:t xml:space="preserve"> </w:t>
      </w:r>
      <w:r w:rsidR="004900A3">
        <w:t xml:space="preserve">teste </w:t>
      </w:r>
      <w:r>
        <w:t>é o</w:t>
      </w:r>
      <w:r w:rsidR="00BE05A5">
        <w:t xml:space="preserve"> que melhor</w:t>
      </w:r>
      <w:r w:rsidR="003E7E95">
        <w:t xml:space="preserve"> </w:t>
      </w:r>
      <w:r w:rsidR="00D33925">
        <w:t xml:space="preserve">mensura o limiar </w:t>
      </w:r>
      <w:r w:rsidR="003E7E95">
        <w:t>auditiv</w:t>
      </w:r>
      <w:r w:rsidR="00D33925">
        <w:t>o</w:t>
      </w:r>
      <w:r w:rsidR="003E7E95">
        <w:t xml:space="preserve"> de um indivíduo. </w:t>
      </w:r>
      <w:r w:rsidR="00D33925">
        <w:t xml:space="preserve">Entende-se por limiar auditivo a menor intensidade sonora necessária para provocar a sensação auditiva, em pelo menos, 50% das vezes em que é aplicado. Esse limiar é mensurado tanto pela </w:t>
      </w:r>
      <w:del w:id="11" w:author="Dalton Solano dos Reis" w:date="2024-07-05T17:09:00Z" w16du:dateUtc="2024-07-05T20:09:00Z">
        <w:r w:rsidR="00D33925" w:rsidDel="00BA0FEE">
          <w:delText xml:space="preserve">via </w:delText>
        </w:r>
      </w:del>
      <w:ins w:id="12" w:author="Dalton Solano dos Reis" w:date="2024-07-05T17:09:00Z" w16du:dateUtc="2024-07-05T20:09:00Z">
        <w:r w:rsidR="00BA0FEE">
          <w:t>V</w:t>
        </w:r>
        <w:r w:rsidR="00BA0FEE">
          <w:t xml:space="preserve">ia </w:t>
        </w:r>
      </w:ins>
      <w:del w:id="13" w:author="Dalton Solano dos Reis" w:date="2024-07-05T17:10:00Z" w16du:dateUtc="2024-07-05T20:10:00Z">
        <w:r w:rsidR="00D33925" w:rsidDel="00BA0FEE">
          <w:delText xml:space="preserve">aérea </w:delText>
        </w:r>
      </w:del>
      <w:ins w:id="14" w:author="Dalton Solano dos Reis" w:date="2024-07-05T17:10:00Z" w16du:dateUtc="2024-07-05T20:10:00Z">
        <w:r w:rsidR="00BA0FEE">
          <w:t>A</w:t>
        </w:r>
        <w:r w:rsidR="00BA0FEE">
          <w:t xml:space="preserve">érea </w:t>
        </w:r>
      </w:ins>
      <w:r w:rsidR="00D33925">
        <w:t xml:space="preserve">(VA) quanto pela </w:t>
      </w:r>
      <w:del w:id="15" w:author="Dalton Solano dos Reis" w:date="2024-07-05T17:10:00Z" w16du:dateUtc="2024-07-05T20:10:00Z">
        <w:r w:rsidR="00D33925" w:rsidDel="00BA0FEE">
          <w:delText xml:space="preserve">via </w:delText>
        </w:r>
      </w:del>
      <w:ins w:id="16" w:author="Dalton Solano dos Reis" w:date="2024-07-05T17:10:00Z" w16du:dateUtc="2024-07-05T20:10:00Z">
        <w:r w:rsidR="00BA0FEE">
          <w:t>V</w:t>
        </w:r>
        <w:r w:rsidR="00BA0FEE">
          <w:t xml:space="preserve">ia </w:t>
        </w:r>
      </w:ins>
      <w:del w:id="17" w:author="Dalton Solano dos Reis" w:date="2024-07-05T17:10:00Z" w16du:dateUtc="2024-07-05T20:10:00Z">
        <w:r w:rsidR="00D33925" w:rsidDel="00BA0FEE">
          <w:delText>ó</w:delText>
        </w:r>
      </w:del>
      <w:ins w:id="18" w:author="Dalton Solano dos Reis" w:date="2024-07-05T17:10:00Z" w16du:dateUtc="2024-07-05T20:10:00Z">
        <w:r w:rsidR="00BA0FEE">
          <w:t>Ó</w:t>
        </w:r>
      </w:ins>
      <w:r w:rsidR="00D33925">
        <w:t xml:space="preserve">ssea (VO). </w:t>
      </w:r>
      <w:r w:rsidR="003E7E95">
        <w:t xml:space="preserve">Através deste exame é possível determinar o tipo, grau e </w:t>
      </w:r>
      <w:r w:rsidR="003E7E95">
        <w:lastRenderedPageBreak/>
        <w:t xml:space="preserve">configuração da perda auditiva, fornecendo informações que servem como base para o diagnóstico, acompanhamento e intervenção do </w:t>
      </w:r>
      <w:r w:rsidR="004900A3">
        <w:t>paciente</w:t>
      </w:r>
      <w:r w:rsidR="003E7E95">
        <w:t xml:space="preserve"> (</w:t>
      </w:r>
      <w:proofErr w:type="spellStart"/>
      <w:r w:rsidR="003E7E95" w:rsidRPr="00EB7A41">
        <w:t>Schochat</w:t>
      </w:r>
      <w:proofErr w:type="spellEnd"/>
      <w:r w:rsidR="003E7E95">
        <w:t xml:space="preserve"> </w:t>
      </w:r>
      <w:r w:rsidR="003E7E95" w:rsidRPr="007B24D9">
        <w:rPr>
          <w:i/>
          <w:iCs/>
        </w:rPr>
        <w:t>et a</w:t>
      </w:r>
      <w:r w:rsidR="003E7E95">
        <w:rPr>
          <w:i/>
          <w:iCs/>
        </w:rPr>
        <w:t>l.</w:t>
      </w:r>
      <w:r w:rsidR="003E7E95" w:rsidRPr="001A18E2">
        <w:t>,</w:t>
      </w:r>
      <w:r w:rsidR="003E7E95">
        <w:t xml:space="preserve"> 2022, p. 97).</w:t>
      </w:r>
      <w:r w:rsidR="004900A3">
        <w:t xml:space="preserve"> </w:t>
      </w:r>
      <w:r w:rsidR="004900A3">
        <w:tab/>
      </w:r>
      <w:r w:rsidR="004900A3">
        <w:tab/>
      </w:r>
      <w:r w:rsidR="00C05EF7"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C05EF7">
        <w:rPr>
          <w:color w:val="0D0D0D"/>
          <w:shd w:val="clear" w:color="auto" w:fill="FFFFFF"/>
        </w:rPr>
        <w:t xml:space="preserve"> é o equipamento eletrônico utilizado </w:t>
      </w:r>
      <w:r w:rsidR="004900A3">
        <w:rPr>
          <w:color w:val="0D0D0D"/>
          <w:shd w:val="clear" w:color="auto" w:fill="FFFFFF"/>
        </w:rPr>
        <w:t>para realizar a audiometria tonal limiar</w:t>
      </w:r>
      <w:r w:rsidR="00C05EF7">
        <w:rPr>
          <w:color w:val="0D0D0D"/>
          <w:shd w:val="clear" w:color="auto" w:fill="FFFFFF"/>
        </w:rPr>
        <w:t xml:space="preserve">. </w:t>
      </w:r>
      <w:r w:rsidR="00ED22B1">
        <w:rPr>
          <w:color w:val="0D0D0D"/>
          <w:shd w:val="clear" w:color="auto" w:fill="FFFFFF"/>
        </w:rPr>
        <w:t xml:space="preserve">Este equipamento tem como objetivo gerar diferentes estímulos auditivos que serão utilizados como </w:t>
      </w:r>
      <w:r w:rsidR="005C49B7">
        <w:rPr>
          <w:color w:val="0D0D0D"/>
          <w:shd w:val="clear" w:color="auto" w:fill="FFFFFF"/>
        </w:rPr>
        <w:t xml:space="preserve">insumo para o exame. O audiômetro tem como principais componentes </w:t>
      </w:r>
      <w:r w:rsidR="005D0549">
        <w:rPr>
          <w:color w:val="0D0D0D"/>
          <w:shd w:val="clear" w:color="auto" w:fill="FFFFFF"/>
        </w:rPr>
        <w:t xml:space="preserve">o </w:t>
      </w:r>
      <w:r w:rsidR="00ED22B1">
        <w:rPr>
          <w:color w:val="0D0D0D"/>
          <w:shd w:val="clear" w:color="auto" w:fill="FFFFFF"/>
        </w:rPr>
        <w:t>gerador de frequência</w:t>
      </w:r>
      <w:r w:rsidR="005C49B7">
        <w:rPr>
          <w:color w:val="0D0D0D"/>
          <w:shd w:val="clear" w:color="auto" w:fill="FFFFFF"/>
        </w:rPr>
        <w:t xml:space="preserve"> e</w:t>
      </w:r>
      <w:r w:rsidR="005D0549">
        <w:rPr>
          <w:color w:val="0D0D0D"/>
          <w:shd w:val="clear" w:color="auto" w:fill="FFFFFF"/>
        </w:rPr>
        <w:t xml:space="preserve"> o</w:t>
      </w:r>
      <w:r w:rsidR="00ED22B1">
        <w:rPr>
          <w:color w:val="0D0D0D"/>
          <w:shd w:val="clear" w:color="auto" w:fill="FFFFFF"/>
        </w:rPr>
        <w:t xml:space="preserve"> gerador de ruídos</w:t>
      </w:r>
      <w:r w:rsidR="005C49B7">
        <w:rPr>
          <w:color w:val="0D0D0D"/>
          <w:shd w:val="clear" w:color="auto" w:fill="FFFFFF"/>
        </w:rPr>
        <w:t>. O estímulo</w:t>
      </w:r>
      <w:r w:rsidR="005D0549">
        <w:rPr>
          <w:color w:val="0D0D0D"/>
          <w:shd w:val="clear" w:color="auto" w:fill="FFFFFF"/>
        </w:rPr>
        <w:t xml:space="preserve"> </w:t>
      </w:r>
      <w:r w:rsidR="008A7BDD">
        <w:rPr>
          <w:color w:val="0D0D0D"/>
          <w:shd w:val="clear" w:color="auto" w:fill="FFFFFF"/>
        </w:rPr>
        <w:t xml:space="preserve">que </w:t>
      </w:r>
      <w:r w:rsidR="005D0549">
        <w:rPr>
          <w:color w:val="0D0D0D"/>
          <w:shd w:val="clear" w:color="auto" w:fill="FFFFFF"/>
        </w:rPr>
        <w:t>é</w:t>
      </w:r>
      <w:r w:rsidR="005C49B7">
        <w:rPr>
          <w:color w:val="0D0D0D"/>
          <w:shd w:val="clear" w:color="auto" w:fill="FFFFFF"/>
        </w:rPr>
        <w:t xml:space="preserve"> gerado pelo audiômetro</w:t>
      </w:r>
      <w:r w:rsidR="005D0549">
        <w:rPr>
          <w:color w:val="0D0D0D"/>
          <w:shd w:val="clear" w:color="auto" w:fill="FFFFFF"/>
        </w:rPr>
        <w:t xml:space="preserve"> é direcionado para um</w:t>
      </w:r>
      <w:r w:rsidR="005C49B7">
        <w:rPr>
          <w:color w:val="0D0D0D"/>
          <w:shd w:val="clear" w:color="auto" w:fill="FFFFFF"/>
        </w:rPr>
        <w:t xml:space="preserve"> </w:t>
      </w:r>
      <w:r w:rsidR="005D0549">
        <w:rPr>
          <w:color w:val="0D0D0D"/>
          <w:shd w:val="clear" w:color="auto" w:fill="FFFFFF"/>
        </w:rPr>
        <w:t>periférico (</w:t>
      </w:r>
      <w:r w:rsidR="00ED22B1">
        <w:rPr>
          <w:color w:val="0D0D0D"/>
          <w:shd w:val="clear" w:color="auto" w:fill="FFFFFF"/>
        </w:rPr>
        <w:t>fones de ouvid</w:t>
      </w:r>
      <w:r w:rsidR="005C49B7">
        <w:rPr>
          <w:color w:val="0D0D0D"/>
          <w:shd w:val="clear" w:color="auto" w:fill="FFFFFF"/>
        </w:rPr>
        <w:t>o</w:t>
      </w:r>
      <w:r w:rsidR="00ED22B1">
        <w:rPr>
          <w:color w:val="0D0D0D"/>
          <w:shd w:val="clear" w:color="auto" w:fill="FFFFFF"/>
        </w:rPr>
        <w:t xml:space="preserve"> </w:t>
      </w:r>
      <w:r w:rsidR="005C49B7">
        <w:rPr>
          <w:color w:val="0D0D0D"/>
          <w:shd w:val="clear" w:color="auto" w:fill="FFFFFF"/>
        </w:rPr>
        <w:t>e/ou</w:t>
      </w:r>
      <w:r w:rsidR="00ED22B1">
        <w:rPr>
          <w:color w:val="0D0D0D"/>
          <w:shd w:val="clear" w:color="auto" w:fill="FFFFFF"/>
        </w:rPr>
        <w:t xml:space="preserve"> vibrador ósseo</w:t>
      </w:r>
      <w:r w:rsidR="005D0549">
        <w:rPr>
          <w:color w:val="0D0D0D"/>
          <w:shd w:val="clear" w:color="auto" w:fill="FFFFFF"/>
        </w:rPr>
        <w:t xml:space="preserve">), cabendo ao indivíduo sob teste sinalizar a sua percepção. </w:t>
      </w:r>
    </w:p>
    <w:p w14:paraId="612C3DDE" w14:textId="185F4FF3" w:rsidR="002A0EEF" w:rsidRPr="004900A3" w:rsidRDefault="00C05EF7" w:rsidP="00A11EE0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exame audiométrico deve ser realizado</w:t>
      </w:r>
      <w:r w:rsidR="00B17EA6">
        <w:rPr>
          <w:color w:val="0D0D0D"/>
          <w:shd w:val="clear" w:color="auto" w:fill="FFFFFF"/>
        </w:rPr>
        <w:t xml:space="preserve"> em um ambiente acusticamente controlado. Este ambiente pode ser obtido a partir de uma sala cuja especificações estejam de acordo com a norma técnica ISO </w:t>
      </w:r>
      <w:r w:rsidR="00B17EA6" w:rsidRPr="008B1F4D">
        <w:rPr>
          <w:color w:val="0D0D0D"/>
          <w:shd w:val="clear" w:color="auto" w:fill="FFFFFF"/>
        </w:rPr>
        <w:t>8253</w:t>
      </w:r>
      <w:r w:rsidR="00B17EA6">
        <w:rPr>
          <w:color w:val="0D0D0D"/>
          <w:shd w:val="clear" w:color="auto" w:fill="FFFFFF"/>
        </w:rPr>
        <w:t xml:space="preserve">-1 e/ou cabine acústica </w:t>
      </w:r>
      <w:r w:rsidR="003B52EE">
        <w:rPr>
          <w:color w:val="0D0D0D"/>
          <w:shd w:val="clear" w:color="auto" w:fill="FFFFFF"/>
        </w:rPr>
        <w:t>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 w:rsidR="00B17EA6">
        <w:rPr>
          <w:color w:val="0D0D0D"/>
          <w:shd w:val="clear" w:color="auto" w:fill="FFFFFF"/>
        </w:rPr>
        <w:t>.</w:t>
      </w:r>
    </w:p>
    <w:p w14:paraId="2D0FD6C5" w14:textId="4AAA7A38" w:rsidR="004E5E56" w:rsidRDefault="004E5E56" w:rsidP="004E5E56">
      <w:pPr>
        <w:pStyle w:val="TF-LEGENDA"/>
      </w:pPr>
      <w:bookmarkStart w:id="19" w:name="_Ref112957716"/>
      <w:bookmarkStart w:id="20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22508">
        <w:rPr>
          <w:noProof/>
        </w:rPr>
        <w:t>1</w:t>
      </w:r>
      <w:r>
        <w:rPr>
          <w:noProof/>
        </w:rPr>
        <w:fldChar w:fldCharType="end"/>
      </w:r>
      <w:bookmarkEnd w:id="19"/>
      <w:r>
        <w:t xml:space="preserve"> – </w:t>
      </w:r>
      <w:bookmarkEnd w:id="20"/>
      <w:r>
        <w:t>Audiômetro</w:t>
      </w:r>
    </w:p>
    <w:p w14:paraId="67C13B7C" w14:textId="0AC6829D" w:rsidR="00AB2A76" w:rsidRDefault="004E5E56" w:rsidP="00323560">
      <w:pPr>
        <w:pStyle w:val="TF-FIGURA"/>
        <w:rPr>
          <w:highlight w:val="yellow"/>
        </w:rPr>
      </w:pPr>
      <w:bookmarkStart w:id="21" w:name="audiometro"/>
      <w:r w:rsidRPr="004E5E56">
        <w:rPr>
          <w:noProof/>
          <w:u w:val="single"/>
        </w:rPr>
        <w:drawing>
          <wp:inline distT="0" distB="0" distL="0" distR="0" wp14:anchorId="1A32E1DF" wp14:editId="7BA27B9C">
            <wp:extent cx="2827517" cy="1499650"/>
            <wp:effectExtent l="19050" t="19050" r="11430" b="24765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21" cy="152033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21"/>
    </w:p>
    <w:p w14:paraId="637700EB" w14:textId="427E53DA" w:rsidR="00922508" w:rsidRPr="00922508" w:rsidRDefault="00323560" w:rsidP="00922508">
      <w:pPr>
        <w:pStyle w:val="TF-FONTE"/>
      </w:pPr>
      <w:r>
        <w:t>Fonte: Silva (2024).</w:t>
      </w:r>
      <w:bookmarkStart w:id="22" w:name="cabine"/>
    </w:p>
    <w:p w14:paraId="3DCA6C2A" w14:textId="10AE393E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23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922508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23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Pr="009C2790" w:rsidRDefault="00C26C57" w:rsidP="00AE2A2D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0B7AB53E" wp14:editId="29B5B69C">
            <wp:extent cx="1666627" cy="3400011"/>
            <wp:effectExtent l="19050" t="19050" r="10160" b="1016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7" cy="340001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22"/>
    </w:p>
    <w:p w14:paraId="2B3F0BEF" w14:textId="58F40994" w:rsid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r w:rsidR="00642EBF">
        <w:t>.</w:t>
      </w:r>
    </w:p>
    <w:p w14:paraId="6F35440B" w14:textId="2F262305" w:rsidR="00A11EE0" w:rsidRDefault="00A11EE0" w:rsidP="008A7BDD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Os resultados da audiometria tonal limiar devem ser apresentados graficamente na forma de um audiograma</w:t>
      </w:r>
      <w:r w:rsidR="008A7BDD">
        <w:rPr>
          <w:color w:val="0D0D0D"/>
          <w:shd w:val="clear" w:color="auto" w:fill="FFFFFF"/>
        </w:rPr>
        <w:t>. O audiograma (</w:t>
      </w:r>
      <w:r w:rsidR="008A7BDD">
        <w:rPr>
          <w:color w:val="0D0D0D"/>
          <w:shd w:val="clear" w:color="auto" w:fill="FFFFFF"/>
        </w:rPr>
        <w:fldChar w:fldCharType="begin"/>
      </w:r>
      <w:r w:rsidR="008A7BDD">
        <w:rPr>
          <w:color w:val="0D0D0D"/>
          <w:shd w:val="clear" w:color="auto" w:fill="FFFFFF"/>
        </w:rPr>
        <w:instrText xml:space="preserve"> REF _Ref169123955 \h  \* MERGEFORMAT </w:instrText>
      </w:r>
      <w:r w:rsidR="008A7BDD">
        <w:rPr>
          <w:color w:val="0D0D0D"/>
          <w:shd w:val="clear" w:color="auto" w:fill="FFFFFF"/>
        </w:rPr>
      </w:r>
      <w:r w:rsid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>Figura</w:t>
      </w:r>
      <w:r w:rsidR="008A7BDD" w:rsidRPr="00922508">
        <w:rPr>
          <w:i/>
          <w:iCs/>
          <w:szCs w:val="24"/>
        </w:rPr>
        <w:t xml:space="preserve"> </w:t>
      </w:r>
      <w:r w:rsidR="008A7BDD" w:rsidRPr="008A7BDD">
        <w:rPr>
          <w:noProof/>
          <w:szCs w:val="24"/>
        </w:rPr>
        <w:t>3</w:t>
      </w:r>
      <w:r w:rsidR="008A7BDD">
        <w:rPr>
          <w:color w:val="0D0D0D"/>
          <w:shd w:val="clear" w:color="auto" w:fill="FFFFFF"/>
        </w:rPr>
        <w:fldChar w:fldCharType="end"/>
      </w:r>
      <w:r w:rsidR="008A7BDD">
        <w:rPr>
          <w:color w:val="0D0D0D"/>
          <w:shd w:val="clear" w:color="auto" w:fill="FFFFFF"/>
        </w:rPr>
        <w:t xml:space="preserve">) é construído em forma de grade onde o </w:t>
      </w:r>
      <w:del w:id="24" w:author="Dalton Solano dos Reis" w:date="2024-07-05T17:14:00Z" w16du:dateUtc="2024-07-05T20:14:00Z">
        <w:r w:rsidR="008A7BDD" w:rsidDel="008E63CE">
          <w:rPr>
            <w:color w:val="0D0D0D"/>
            <w:shd w:val="clear" w:color="auto" w:fill="FFFFFF"/>
          </w:rPr>
          <w:delText xml:space="preserve">nível </w:delText>
        </w:r>
      </w:del>
      <w:ins w:id="25" w:author="Dalton Solano dos Reis" w:date="2024-07-05T17:14:00Z" w16du:dateUtc="2024-07-05T20:14:00Z">
        <w:r w:rsidR="008E63CE">
          <w:rPr>
            <w:color w:val="0D0D0D"/>
            <w:shd w:val="clear" w:color="auto" w:fill="FFFFFF"/>
          </w:rPr>
          <w:t>N</w:t>
        </w:r>
        <w:r w:rsidR="008E63CE">
          <w:rPr>
            <w:color w:val="0D0D0D"/>
            <w:shd w:val="clear" w:color="auto" w:fill="FFFFFF"/>
          </w:rPr>
          <w:t xml:space="preserve">ível </w:t>
        </w:r>
      </w:ins>
      <w:r w:rsidR="008A7BDD">
        <w:rPr>
          <w:color w:val="0D0D0D"/>
          <w:shd w:val="clear" w:color="auto" w:fill="FFFFFF"/>
        </w:rPr>
        <w:t xml:space="preserve">de </w:t>
      </w:r>
      <w:del w:id="26" w:author="Dalton Solano dos Reis" w:date="2024-07-05T17:14:00Z" w16du:dateUtc="2024-07-05T20:14:00Z">
        <w:r w:rsidR="008A7BDD" w:rsidDel="008E63CE">
          <w:rPr>
            <w:color w:val="0D0D0D"/>
            <w:shd w:val="clear" w:color="auto" w:fill="FFFFFF"/>
          </w:rPr>
          <w:lastRenderedPageBreak/>
          <w:delText xml:space="preserve">audição </w:delText>
        </w:r>
      </w:del>
      <w:ins w:id="27" w:author="Dalton Solano dos Reis" w:date="2024-07-05T17:14:00Z" w16du:dateUtc="2024-07-05T20:14:00Z">
        <w:r w:rsidR="008E63CE">
          <w:rPr>
            <w:color w:val="0D0D0D"/>
            <w:shd w:val="clear" w:color="auto" w:fill="FFFFFF"/>
          </w:rPr>
          <w:t>A</w:t>
        </w:r>
        <w:r w:rsidR="008E63CE">
          <w:rPr>
            <w:color w:val="0D0D0D"/>
            <w:shd w:val="clear" w:color="auto" w:fill="FFFFFF"/>
          </w:rPr>
          <w:t xml:space="preserve">udição </w:t>
        </w:r>
      </w:ins>
      <w:r w:rsidR="008A7BDD">
        <w:rPr>
          <w:color w:val="0D0D0D"/>
          <w:shd w:val="clear" w:color="auto" w:fill="FFFFFF"/>
        </w:rPr>
        <w:t xml:space="preserve">(NA), em </w:t>
      </w:r>
      <w:del w:id="28" w:author="Dalton Solano dos Reis" w:date="2024-07-05T17:14:00Z" w16du:dateUtc="2024-07-05T20:14:00Z">
        <w:r w:rsidR="008A7BDD" w:rsidDel="008E63CE">
          <w:rPr>
            <w:color w:val="0D0D0D"/>
            <w:shd w:val="clear" w:color="auto" w:fill="FFFFFF"/>
          </w:rPr>
          <w:delText xml:space="preserve">decibel </w:delText>
        </w:r>
      </w:del>
      <w:proofErr w:type="spellStart"/>
      <w:ins w:id="29" w:author="Dalton Solano dos Reis" w:date="2024-07-05T17:14:00Z" w16du:dateUtc="2024-07-05T20:14:00Z">
        <w:r w:rsidR="008E63CE">
          <w:rPr>
            <w:color w:val="0D0D0D"/>
            <w:shd w:val="clear" w:color="auto" w:fill="FFFFFF"/>
          </w:rPr>
          <w:t>deci</w:t>
        </w:r>
        <w:r w:rsidR="008E63CE">
          <w:rPr>
            <w:color w:val="0D0D0D"/>
            <w:shd w:val="clear" w:color="auto" w:fill="FFFFFF"/>
          </w:rPr>
          <w:t>B</w:t>
        </w:r>
        <w:r w:rsidR="008E63CE">
          <w:rPr>
            <w:color w:val="0D0D0D"/>
            <w:shd w:val="clear" w:color="auto" w:fill="FFFFFF"/>
          </w:rPr>
          <w:t>el</w:t>
        </w:r>
        <w:proofErr w:type="spellEnd"/>
        <w:r w:rsidR="008E63CE">
          <w:rPr>
            <w:color w:val="0D0D0D"/>
            <w:shd w:val="clear" w:color="auto" w:fill="FFFFFF"/>
          </w:rPr>
          <w:t xml:space="preserve"> </w:t>
        </w:r>
      </w:ins>
      <w:r w:rsidR="008A7BDD">
        <w:rPr>
          <w:color w:val="0D0D0D"/>
          <w:shd w:val="clear" w:color="auto" w:fill="FFFFFF"/>
        </w:rPr>
        <w:t xml:space="preserve">(dB), é apresentado no eixo da ordenada e as frequências em Hertz (Hz) são apresentadas de forma logarítmica no eixo da abscissa. O resultado de cada estímulo é representado através de um </w:t>
      </w:r>
      <w:r>
        <w:rPr>
          <w:color w:val="0D0D0D"/>
          <w:shd w:val="clear" w:color="auto" w:fill="FFFFFF"/>
        </w:rPr>
        <w:t>sistema de símbolos</w:t>
      </w:r>
      <w:r w:rsidR="009348C2">
        <w:rPr>
          <w:color w:val="0D0D0D"/>
          <w:shd w:val="clear" w:color="auto" w:fill="FFFFFF"/>
        </w:rPr>
        <w:t xml:space="preserve"> (</w:t>
      </w:r>
      <w:r w:rsidR="008A7BDD" w:rsidRPr="008A7BDD">
        <w:rPr>
          <w:color w:val="0D0D0D"/>
          <w:shd w:val="clear" w:color="auto" w:fill="FFFFFF"/>
        </w:rPr>
        <w:fldChar w:fldCharType="begin"/>
      </w:r>
      <w:r w:rsidR="008A7BDD" w:rsidRPr="008A7BDD">
        <w:rPr>
          <w:color w:val="0D0D0D"/>
          <w:shd w:val="clear" w:color="auto" w:fill="FFFFFF"/>
        </w:rPr>
        <w:instrText xml:space="preserve"> REF _Ref169123999 \h  \* MERGEFORMAT </w:instrText>
      </w:r>
      <w:r w:rsidR="008A7BDD" w:rsidRPr="008A7BDD">
        <w:rPr>
          <w:color w:val="0D0D0D"/>
          <w:shd w:val="clear" w:color="auto" w:fill="FFFFFF"/>
        </w:rPr>
      </w:r>
      <w:r w:rsidR="008A7BDD" w:rsidRPr="008A7BDD">
        <w:rPr>
          <w:color w:val="0D0D0D"/>
          <w:shd w:val="clear" w:color="auto" w:fill="FFFFFF"/>
        </w:rPr>
        <w:fldChar w:fldCharType="separate"/>
      </w:r>
      <w:r w:rsidR="008A7BDD" w:rsidRPr="008A7BDD">
        <w:rPr>
          <w:szCs w:val="24"/>
        </w:rPr>
        <w:t xml:space="preserve">Figura </w:t>
      </w:r>
      <w:r w:rsidR="008A7BDD" w:rsidRPr="008A7BDD">
        <w:rPr>
          <w:noProof/>
          <w:szCs w:val="24"/>
        </w:rPr>
        <w:t>4</w:t>
      </w:r>
      <w:r w:rsidR="008A7BDD" w:rsidRPr="008A7BDD">
        <w:rPr>
          <w:color w:val="0D0D0D"/>
          <w:shd w:val="clear" w:color="auto" w:fill="FFFFFF"/>
        </w:rPr>
        <w:fldChar w:fldCharType="end"/>
      </w:r>
      <w:r w:rsidR="009348C2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padronizados pela </w:t>
      </w:r>
      <w:r>
        <w:t>American Speech-</w:t>
      </w:r>
      <w:proofErr w:type="spellStart"/>
      <w:r>
        <w:t>Language</w:t>
      </w:r>
      <w:proofErr w:type="spellEnd"/>
      <w:r>
        <w:t>-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(</w:t>
      </w:r>
      <w:r>
        <w:rPr>
          <w:color w:val="0D0D0D"/>
          <w:shd w:val="clear" w:color="auto" w:fill="FFFFFF"/>
        </w:rPr>
        <w:t xml:space="preserve">ASHA). </w:t>
      </w:r>
    </w:p>
    <w:p w14:paraId="72B49BFD" w14:textId="31712258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30" w:name="_Ref169123955"/>
      <w:bookmarkStart w:id="31" w:name="_Ref169123940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30"/>
      <w:r w:rsidRPr="00922508">
        <w:rPr>
          <w:i w:val="0"/>
          <w:iCs w:val="0"/>
          <w:color w:val="auto"/>
          <w:sz w:val="24"/>
          <w:szCs w:val="24"/>
        </w:rPr>
        <w:t xml:space="preserve"> - Audiograma</w:t>
      </w:r>
      <w:bookmarkEnd w:id="31"/>
    </w:p>
    <w:p w14:paraId="67451AF8" w14:textId="77777777" w:rsidR="0075755F" w:rsidRPr="009C2790" w:rsidRDefault="0075755F" w:rsidP="0075755F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6D7127BF" wp14:editId="41247FD2">
            <wp:extent cx="2479077" cy="2333592"/>
            <wp:effectExtent l="19050" t="19050" r="16510" b="10160"/>
            <wp:docPr id="1443932766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2766" name="Imagem 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77" cy="233359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A14468" w14:textId="7F212CBB" w:rsidR="009348C2" w:rsidRDefault="0075755F" w:rsidP="009348C2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="00AF0784">
        <w:rPr>
          <w:lang w:val="en-US"/>
        </w:rPr>
        <w:t>:</w:t>
      </w:r>
      <w:r w:rsidR="009348C2" w:rsidRPr="009348C2">
        <w:rPr>
          <w:lang w:val="en-US"/>
        </w:rPr>
        <w:t xml:space="preserve"> SCHOCHAT, Eliane et al (202</w:t>
      </w:r>
      <w:r w:rsidR="009348C2">
        <w:rPr>
          <w:lang w:val="en-US"/>
        </w:rPr>
        <w:t>2</w:t>
      </w:r>
      <w:r w:rsidR="009348C2"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6F21DC3B" w14:textId="72FE9F0A" w:rsidR="009348C2" w:rsidRPr="009A31FB" w:rsidRDefault="009348C2" w:rsidP="00922508">
      <w:pPr>
        <w:pStyle w:val="Legenda"/>
        <w:spacing w:after="0"/>
        <w:rPr>
          <w:i w:val="0"/>
          <w:iCs w:val="0"/>
          <w:color w:val="auto"/>
          <w:sz w:val="24"/>
          <w:szCs w:val="24"/>
          <w:lang w:val="en-US"/>
        </w:rPr>
      </w:pPr>
    </w:p>
    <w:p w14:paraId="4AF879C5" w14:textId="1F530E22" w:rsidR="00922508" w:rsidRPr="00922508" w:rsidRDefault="00922508" w:rsidP="00922508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32" w:name="_Ref169123999"/>
      <w:r w:rsidRPr="00922508">
        <w:rPr>
          <w:i w:val="0"/>
          <w:iCs w:val="0"/>
          <w:color w:val="auto"/>
          <w:sz w:val="24"/>
          <w:szCs w:val="24"/>
        </w:rPr>
        <w:t xml:space="preserve">Figura </w:t>
      </w:r>
      <w:r w:rsidRPr="00922508">
        <w:rPr>
          <w:i w:val="0"/>
          <w:iCs w:val="0"/>
          <w:color w:val="auto"/>
          <w:sz w:val="24"/>
          <w:szCs w:val="24"/>
        </w:rPr>
        <w:fldChar w:fldCharType="begin"/>
      </w:r>
      <w:r w:rsidRPr="00922508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2508">
        <w:rPr>
          <w:i w:val="0"/>
          <w:iCs w:val="0"/>
          <w:color w:val="auto"/>
          <w:sz w:val="24"/>
          <w:szCs w:val="24"/>
        </w:rPr>
        <w:fldChar w:fldCharType="separate"/>
      </w:r>
      <w:r w:rsidRPr="00922508">
        <w:rPr>
          <w:i w:val="0"/>
          <w:iCs w:val="0"/>
          <w:noProof/>
          <w:color w:val="auto"/>
          <w:sz w:val="24"/>
          <w:szCs w:val="24"/>
        </w:rPr>
        <w:t>4</w:t>
      </w:r>
      <w:r w:rsidRPr="00922508">
        <w:rPr>
          <w:i w:val="0"/>
          <w:iCs w:val="0"/>
          <w:color w:val="auto"/>
          <w:sz w:val="24"/>
          <w:szCs w:val="24"/>
        </w:rPr>
        <w:fldChar w:fldCharType="end"/>
      </w:r>
      <w:bookmarkEnd w:id="32"/>
      <w:r w:rsidRPr="00922508">
        <w:rPr>
          <w:i w:val="0"/>
          <w:iCs w:val="0"/>
          <w:color w:val="auto"/>
          <w:sz w:val="24"/>
          <w:szCs w:val="24"/>
        </w:rPr>
        <w:t xml:space="preserve"> - Tabela de Símbolos</w:t>
      </w:r>
    </w:p>
    <w:p w14:paraId="010AC8A9" w14:textId="77777777" w:rsidR="009348C2" w:rsidRPr="009C2790" w:rsidRDefault="009348C2" w:rsidP="009348C2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1BC7F546" wp14:editId="651C4ACE">
            <wp:extent cx="3439767" cy="1531455"/>
            <wp:effectExtent l="19050" t="19050" r="27940" b="12065"/>
            <wp:docPr id="68148326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83263" name="Imagem 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529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1CDFA2" w14:textId="5051DEAE" w:rsidR="00AF0784" w:rsidRPr="00AF0784" w:rsidRDefault="009348C2" w:rsidP="00922508">
      <w:pPr>
        <w:pStyle w:val="TF-FONTE"/>
        <w:rPr>
          <w:lang w:val="en-US"/>
        </w:rPr>
      </w:pPr>
      <w:r w:rsidRPr="0075755F">
        <w:rPr>
          <w:lang w:val="en-US"/>
        </w:rPr>
        <w:t>Fonte</w:t>
      </w:r>
      <w:r w:rsidRPr="009348C2">
        <w:rPr>
          <w:lang w:val="en-US"/>
        </w:rPr>
        <w:t xml:space="preserve"> SCHOCHAT, Eliane et al (202</w:t>
      </w:r>
      <w:r>
        <w:rPr>
          <w:lang w:val="en-US"/>
        </w:rPr>
        <w:t>2</w:t>
      </w:r>
      <w:r w:rsidRPr="009348C2">
        <w:rPr>
          <w:lang w:val="en-US"/>
        </w:rPr>
        <w:t>)</w:t>
      </w:r>
      <w:r w:rsidRPr="0075755F">
        <w:rPr>
          <w:lang w:val="en-US"/>
        </w:rPr>
        <w:t>.</w:t>
      </w:r>
    </w:p>
    <w:p w14:paraId="5B2EBA6C" w14:textId="77777777" w:rsidR="00AF0784" w:rsidRDefault="00AF0784" w:rsidP="00AF0784">
      <w:pPr>
        <w:rPr>
          <w:lang w:val="en-US"/>
        </w:rPr>
      </w:pPr>
    </w:p>
    <w:p w14:paraId="3B06C0DB" w14:textId="7085A99D" w:rsidR="00AF0784" w:rsidRPr="009E4C1D" w:rsidRDefault="00AF0784" w:rsidP="00AF0784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>
        <w:rPr>
          <w:i w:val="0"/>
          <w:iCs w:val="0"/>
          <w:color w:val="auto"/>
          <w:sz w:val="24"/>
          <w:szCs w:val="24"/>
        </w:rPr>
        <w:t>5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9E4C1D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Exemplo de resultado do exame audiométrico da orelha direita</w:t>
      </w:r>
    </w:p>
    <w:p w14:paraId="0D21554C" w14:textId="77777777" w:rsidR="00AF0784" w:rsidRPr="009C2790" w:rsidRDefault="00AF0784" w:rsidP="00AF0784">
      <w:pPr>
        <w:pStyle w:val="TF-FIGURA"/>
        <w:rPr>
          <w:u w:val="single"/>
        </w:rPr>
      </w:pPr>
      <w:r w:rsidRPr="004E5E56">
        <w:rPr>
          <w:noProof/>
          <w:u w:val="single"/>
        </w:rPr>
        <w:drawing>
          <wp:inline distT="0" distB="0" distL="0" distR="0" wp14:anchorId="33DD98C7" wp14:editId="2B605FE2">
            <wp:extent cx="2283417" cy="1535801"/>
            <wp:effectExtent l="19050" t="19050" r="22225" b="26670"/>
            <wp:docPr id="2066961788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61788" name="Imagem 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17" cy="15358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4CDBCF" w14:textId="721826D1" w:rsidR="00AF0784" w:rsidRPr="00D83ECC" w:rsidRDefault="00AF0784" w:rsidP="00D83ECC">
      <w:pPr>
        <w:pStyle w:val="TF-FONTE"/>
      </w:pPr>
      <w:r w:rsidRPr="00AF0784">
        <w:t>Fonte: SaaS (202</w:t>
      </w:r>
      <w:r>
        <w:t>4</w:t>
      </w:r>
      <w:r w:rsidRPr="00AF0784">
        <w:t>).</w:t>
      </w:r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4E083077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 xml:space="preserve">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 xml:space="preserve">PCMSO), detalha, em seu Anexo II, os procedimentos para monitoramento e avaliação médica dos trabalhadores expostos a altos </w:t>
      </w:r>
      <w:r w:rsidRPr="00920A57">
        <w:rPr>
          <w:color w:val="0D0D0D"/>
          <w:shd w:val="clear" w:color="auto" w:fill="FFFFFF"/>
        </w:rPr>
        <w:lastRenderedPageBreak/>
        <w:t>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</w:t>
      </w:r>
      <w:r w:rsidR="0047679B">
        <w:rPr>
          <w:color w:val="0D0D0D"/>
          <w:shd w:val="clear" w:color="auto" w:fill="FFFFFF"/>
        </w:rPr>
        <w:t>a</w:t>
      </w:r>
      <w:r>
        <w:rPr>
          <w:color w:val="0D0D0D"/>
          <w:shd w:val="clear" w:color="auto" w:fill="FFFFFF"/>
        </w:rPr>
        <w:t>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>devem ser submetidos a exames audiométricos de referência e sequenciais todos os empregados que exerçam ou exercerão suas atividades em 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6594DAA5" w14:textId="12ED7536" w:rsidR="00604115" w:rsidRPr="00195C36" w:rsidRDefault="00CB5912" w:rsidP="00604115">
      <w:pPr>
        <w:pStyle w:val="TF-TEXTO"/>
        <w:rPr>
          <w:shd w:val="clear" w:color="auto" w:fill="FFFFFF"/>
        </w:rPr>
      </w:pPr>
      <w:r>
        <w:rPr>
          <w:color w:val="0D0D0D"/>
          <w:shd w:val="clear" w:color="auto" w:fill="FFFFFF"/>
        </w:rPr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 w:rsidR="0047679B">
        <w:rPr>
          <w:color w:val="0D0D0D"/>
          <w:shd w:val="clear" w:color="auto" w:fill="FFFFFF"/>
        </w:rPr>
        <w:t>b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 xml:space="preserve">valor acima do qual devem ser implementadas ações de controle sistemático de forma a minimizar a probabilidade de que as exposições ocupacionais ultrapassem os </w:t>
      </w:r>
      <w:r w:rsidR="00C05EF7" w:rsidRPr="00A854DE">
        <w:rPr>
          <w:shd w:val="clear" w:color="auto" w:fill="FFFFFF"/>
        </w:rPr>
        <w:t>limites</w:t>
      </w:r>
      <w:r w:rsidR="00C05EF7">
        <w:rPr>
          <w:color w:val="0D0D0D"/>
          <w:shd w:val="clear" w:color="auto" w:fill="FFFFFF"/>
        </w:rPr>
        <w:t xml:space="preserve">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 xml:space="preserve">Ministério do Trabalho e </w:t>
      </w:r>
      <w:r w:rsidR="00B90CBF" w:rsidRPr="00195C36">
        <w:rPr>
          <w:shd w:val="clear" w:color="auto" w:fill="FFFFFF"/>
        </w:rPr>
        <w:t>Emprego</w:t>
      </w:r>
      <w:r w:rsidR="002049C4" w:rsidRPr="00195C36">
        <w:rPr>
          <w:shd w:val="clear" w:color="auto" w:fill="FFFFFF"/>
        </w:rPr>
        <w:t>, 1978</w:t>
      </w:r>
      <w:r w:rsidR="0047679B">
        <w:rPr>
          <w:shd w:val="clear" w:color="auto" w:fill="FFFFFF"/>
        </w:rPr>
        <w:t>a</w:t>
      </w:r>
      <w:r w:rsidR="002049C4" w:rsidRPr="00195C36">
        <w:rPr>
          <w:shd w:val="clear" w:color="auto" w:fill="FFFFFF"/>
        </w:rPr>
        <w:t>) diz que o exame de referência deve ser realizado em duas situações:</w:t>
      </w:r>
    </w:p>
    <w:p w14:paraId="2BC38D01" w14:textId="671EE63F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não houver um exame audiométrico de referência prévio;</w:t>
      </w:r>
    </w:p>
    <w:p w14:paraId="248A2F82" w14:textId="1605D402" w:rsidR="002049C4" w:rsidRPr="00604115" w:rsidRDefault="002049C4" w:rsidP="00604115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</w:pPr>
      <w:r w:rsidRPr="00604115">
        <w:t>quando algum exame audiométrico sequencial apresentar alteração significativa em relação ao exame de referência.</w:t>
      </w:r>
    </w:p>
    <w:p w14:paraId="07702087" w14:textId="49E31800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</w:t>
      </w:r>
      <w:proofErr w:type="spellStart"/>
      <w:r w:rsidR="009C2790">
        <w:rPr>
          <w:color w:val="0D0D0D"/>
          <w:shd w:val="clear" w:color="auto" w:fill="FFFFFF"/>
        </w:rPr>
        <w:t>audiológica</w:t>
      </w:r>
      <w:proofErr w:type="spellEnd"/>
      <w:r>
        <w:rPr>
          <w:color w:val="0D0D0D"/>
          <w:shd w:val="clear" w:color="auto" w:fill="FFFFFF"/>
        </w:rPr>
        <w:t xml:space="preserve"> e </w:t>
      </w:r>
      <w:r w:rsidR="009C2790">
        <w:rPr>
          <w:color w:val="0D0D0D"/>
          <w:shd w:val="clear" w:color="auto" w:fill="FFFFFF"/>
        </w:rPr>
        <w:t xml:space="preserve">a </w:t>
      </w:r>
      <w:r w:rsidR="009C2790" w:rsidRPr="00BE05A5">
        <w:t>audiometria tonal limiar</w:t>
      </w:r>
      <w:r>
        <w:rPr>
          <w:color w:val="0D0D0D"/>
          <w:shd w:val="clear" w:color="auto" w:fill="FFFFFF"/>
        </w:rPr>
        <w:t xml:space="preserve">. </w:t>
      </w:r>
      <w:r w:rsidR="009C2790">
        <w:t>A</w:t>
      </w:r>
      <w:r>
        <w:t xml:space="preserve"> </w:t>
      </w:r>
      <w:r w:rsidR="009C2790">
        <w:t>audiometria tonal limiar</w:t>
      </w:r>
      <w:r>
        <w:t xml:space="preserve"> deve ser realizad</w:t>
      </w:r>
      <w:r w:rsidR="009C2790">
        <w:t>a</w:t>
      </w:r>
      <w:r>
        <w:t>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06F154AA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>, 1978</w:t>
      </w:r>
      <w:r w:rsidR="0047679B">
        <w:t>a</w:t>
      </w:r>
      <w:r>
        <w:t xml:space="preserve">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 w:rsidP="00604115">
      <w:pPr>
        <w:pStyle w:val="TF-ALNEA"/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 w:rsidP="00604115">
      <w:pPr>
        <w:pStyle w:val="TF-ALNEA"/>
      </w:pPr>
      <w:r>
        <w:rPr>
          <w:shd w:val="clear" w:color="auto" w:fill="FFFFFF"/>
        </w:rPr>
        <w:lastRenderedPageBreak/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 w:rsidP="00604115">
      <w:pPr>
        <w:pStyle w:val="TF-ALNEA"/>
      </w:pPr>
      <w:r w:rsidRPr="000721AA">
        <w:rPr>
          <w:shd w:val="clear" w:color="auto" w:fill="FFFFFF"/>
        </w:rPr>
        <w:t>nome, número de registro no conselho regional e assinatura do profissional 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0F08A30E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</w:t>
      </w:r>
      <w:r w:rsidR="00EC5436">
        <w:t xml:space="preserve">Lima </w:t>
      </w:r>
      <w:r w:rsidR="00DC4C5A">
        <w:t>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r w:rsidR="002076E9">
        <w:t>HTTP</w:t>
      </w:r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</w:t>
      </w:r>
      <w:r w:rsidR="00195C36">
        <w:t>3</w:t>
      </w:r>
      <w:r w:rsidR="006B40CD">
        <w:t>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</w:t>
      </w:r>
      <w:r w:rsidR="00195C36">
        <w:t>3</w:t>
      </w:r>
      <w:r w:rsidR="006B40CD">
        <w:t xml:space="preserve">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33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33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2"/>
        <w:gridCol w:w="4004"/>
        <w:gridCol w:w="1906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A2B8707" w:rsidR="008F0CFD" w:rsidRDefault="00EC5436" w:rsidP="00C6414A">
            <w:pPr>
              <w:pStyle w:val="TF-TEXTOQUADRO"/>
              <w:jc w:val="center"/>
            </w:pPr>
            <w:r>
              <w:t>Lima</w:t>
            </w:r>
            <w:r w:rsidR="001A090D">
              <w:t xml:space="preserve">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10"/>
      <w:r>
        <w:t>Justificativa</w:t>
      </w:r>
    </w:p>
    <w:p w14:paraId="65A62574" w14:textId="0363A79E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</w:t>
      </w:r>
      <w:r w:rsidR="00D83ECC">
        <w:t xml:space="preserve"> pela empresa FS Serviços de Fonoaudiologia LTDA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</w:t>
      </w:r>
      <w:r w:rsidR="009A31FB">
        <w:t>b</w:t>
      </w:r>
      <w:r w:rsidR="009A20E2">
        <w:t>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</w:t>
      </w:r>
      <w:r w:rsidR="00AF6478">
        <w:lastRenderedPageBreak/>
        <w:t>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41" w:name="_Toc351015602"/>
      <w:bookmarkEnd w:id="34"/>
      <w:bookmarkEnd w:id="35"/>
      <w:bookmarkEnd w:id="36"/>
      <w:bookmarkEnd w:id="37"/>
      <w:bookmarkEnd w:id="38"/>
      <w:bookmarkEnd w:id="39"/>
      <w:bookmarkEnd w:id="40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 w:rsidP="003E7E95">
      <w:pPr>
        <w:pStyle w:val="TF-TEXTO0"/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 w:rsidP="00604115">
      <w:pPr>
        <w:pStyle w:val="TF-ALNEA"/>
      </w:pPr>
      <w:r>
        <w:t>entender a dinâmica de realização dos exames audilógicos ocupacionais;</w:t>
      </w:r>
    </w:p>
    <w:p w14:paraId="71AC16AF" w14:textId="0A4CFD6F" w:rsidR="002D704C" w:rsidRDefault="002D704C" w:rsidP="00604115">
      <w:pPr>
        <w:pStyle w:val="TF-ALNEA"/>
      </w:pPr>
      <w:r>
        <w:t xml:space="preserve">formalizar </w:t>
      </w:r>
      <w:r w:rsidR="00604115">
        <w:t xml:space="preserve">a solução através de diagramas de </w:t>
      </w:r>
      <w:r>
        <w:t>caso de uso</w:t>
      </w:r>
      <w:r w:rsidR="00604115">
        <w:t>, diagramas de classes, diagramas de implantação e diagrama de componentes</w:t>
      </w:r>
      <w:r>
        <w:t xml:space="preserve"> </w:t>
      </w:r>
      <w:r w:rsidR="00604115">
        <w:t>utilizando a</w:t>
      </w:r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 w:rsidP="00604115">
      <w:pPr>
        <w:pStyle w:val="TF-ALNEA"/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 w:rsidP="00604115">
      <w:pPr>
        <w:pStyle w:val="TF-ALNEA"/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0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41"/>
    </w:p>
    <w:p w14:paraId="58513616" w14:textId="32599219" w:rsidR="00F26294" w:rsidRPr="00F26294" w:rsidRDefault="00F26294" w:rsidP="00312E8D">
      <w:pPr>
        <w:pStyle w:val="TF-refernciasITEM"/>
      </w:pPr>
      <w:r>
        <w:t>HOFFMAN,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r>
        <w:lastRenderedPageBreak/>
        <w:t xml:space="preserve">LIMA,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54CE13D5" w:rsidR="004B072F" w:rsidRDefault="00512A29" w:rsidP="00312E8D">
      <w:pPr>
        <w:pStyle w:val="TF-refernciasITEM"/>
      </w:pPr>
      <w:r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>Portaria nº 3.214, de 8 de junho de 1978</w:t>
      </w:r>
      <w:r w:rsidR="0047679B">
        <w:t>a</w:t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0DBB750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47679B">
        <w:t>b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7070C2A8" w:rsidR="00DA0EB9" w:rsidRPr="00DA0EB9" w:rsidRDefault="00195C36" w:rsidP="00195C36">
      <w:pPr>
        <w:pStyle w:val="TF-refernciasITEM"/>
        <w:jc w:val="both"/>
      </w:pPr>
      <w:r>
        <w:t xml:space="preserve">RAMALHO </w:t>
      </w:r>
      <w:r w:rsidR="00DA0EB9">
        <w:t xml:space="preserve">et al. </w:t>
      </w:r>
      <w:r w:rsidR="00DA0EB9">
        <w:rPr>
          <w:b/>
          <w:bCs/>
        </w:rPr>
        <w:t>Perda Auditiva Induzia por Ruído no Trabalho: Análise de Casos, Mecanismos Fisiopatológicos e Repercussões Sócio Previdenciárias</w:t>
      </w:r>
      <w:r w:rsidR="00DA0EB9">
        <w:t xml:space="preserve">. Disponível em </w:t>
      </w:r>
      <w:r w:rsidR="00DA0EB9" w:rsidRPr="00DA0EB9">
        <w:t>https://recisatec.com.br/index.php/recisatec/article/view/159/138</w:t>
      </w:r>
      <w:r w:rsidR="00DA0EB9">
        <w:t>. Acesso em: 13 abr.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0E07B397" w14:textId="192B60E9" w:rsidR="00D83ECC" w:rsidRDefault="0047679B" w:rsidP="00EA7A33">
      <w:pPr>
        <w:pStyle w:val="TF-refernciasITEM"/>
      </w:pPr>
      <w:r>
        <w:t xml:space="preserve">SERVMED OCUPCIONAL. Disponível em: </w:t>
      </w:r>
      <w:r w:rsidRPr="00312E8D">
        <w:t>https://www.servmedocupacional.com.br/</w:t>
      </w:r>
      <w:r>
        <w:t>. Acesso em 19 mar. 2024.</w:t>
      </w:r>
    </w:p>
    <w:p w14:paraId="7809617C" w14:textId="21220E93" w:rsidR="00D83ECC" w:rsidRDefault="00D83ECC" w:rsidP="00EA7A33">
      <w:pPr>
        <w:pStyle w:val="TF-refernciasITEM"/>
      </w:pPr>
      <w:r>
        <w:t>SILVA, Helena Caroline Frazão da. A FS Serviços de Fonoaudiologia LTDA. Timbó, 06 de jun. 2024</w:t>
      </w:r>
      <w:r w:rsidR="009A31FB">
        <w:t>a</w:t>
      </w:r>
      <w:r>
        <w:t xml:space="preserve">. Entrevista Pessoal. </w:t>
      </w:r>
    </w:p>
    <w:p w14:paraId="2D230FBF" w14:textId="3295DD64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>Problemas com o atual sistema de gestão de exames audiológicos ocupacionais. Timbó, 04 de abr. 2024</w:t>
      </w:r>
      <w:r w:rsidR="009A31FB">
        <w:t>b</w:t>
      </w:r>
      <w:r w:rsidR="002C0B40">
        <w:t xml:space="preserve">. Entrevista Pessoal. </w:t>
      </w:r>
    </w:p>
    <w:p w14:paraId="57ABC7BD" w14:textId="741A77A5" w:rsidR="00334B5D" w:rsidRDefault="00AB79A2" w:rsidP="00EA7A33">
      <w:pPr>
        <w:pStyle w:val="TF-refernciasITEM"/>
      </w:pPr>
      <w:r>
        <w:t xml:space="preserve">SILVA,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6EB20E92" w14:textId="0751AB7A" w:rsidR="00AE1BCA" w:rsidRDefault="00AE1BCA">
      <w:pPr>
        <w:keepNext w:val="0"/>
        <w:keepLines w:val="0"/>
        <w:rPr>
          <w:szCs w:val="20"/>
        </w:rPr>
      </w:pPr>
      <w:r>
        <w:br w:type="page"/>
      </w:r>
    </w:p>
    <w:p w14:paraId="2B890121" w14:textId="77777777" w:rsidR="00AE1BCA" w:rsidRDefault="00AE1BCA" w:rsidP="00AE1BCA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41FD16B2" w14:textId="77777777" w:rsidR="00AE1BCA" w:rsidRDefault="00AE1BCA" w:rsidP="00AE1BCA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255C7DFC" w14:textId="77777777" w:rsidR="00AE1BCA" w:rsidRDefault="00AE1BCA" w:rsidP="00AE1BC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85A05C9" w14:textId="77777777" w:rsidR="00AE1BCA" w:rsidRPr="00320BFA" w:rsidRDefault="00AE1BCA" w:rsidP="00AE1BC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AE1BCA" w:rsidRPr="00320BFA" w14:paraId="4C7C7B68" w14:textId="77777777" w:rsidTr="0053214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9CD6AB" w14:textId="77777777" w:rsidR="00AE1BCA" w:rsidRPr="00320BFA" w:rsidRDefault="00AE1BCA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BE4587A" w14:textId="77777777" w:rsidR="00AE1BCA" w:rsidRPr="00320BFA" w:rsidRDefault="00AE1BCA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22331EA" w14:textId="77777777" w:rsidR="00AE1BCA" w:rsidRPr="00320BFA" w:rsidRDefault="00AE1BCA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B3E9F93" w14:textId="77777777" w:rsidR="00AE1BCA" w:rsidRPr="00320BFA" w:rsidRDefault="00AE1BCA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AE1BCA" w:rsidRPr="00320BFA" w14:paraId="715C14D1" w14:textId="77777777" w:rsidTr="00532147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E972DAE" w14:textId="77777777" w:rsidR="00AE1BCA" w:rsidRPr="00320BFA" w:rsidRDefault="00AE1BCA" w:rsidP="00532147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5170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5011EBD" w14:textId="77777777" w:rsidR="00AE1BCA" w:rsidRPr="00320BFA" w:rsidRDefault="00AE1BCA" w:rsidP="00532147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577" w14:textId="58CAD094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0A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C9A6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62E5D3C9" w14:textId="77777777" w:rsidTr="00532147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9786FD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9BDB" w14:textId="77777777" w:rsidR="00AE1BCA" w:rsidRPr="00320BFA" w:rsidRDefault="00AE1BCA" w:rsidP="00532147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1BD0" w14:textId="77B0A6D0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F320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8D023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10BEF73D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FAB6A3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6548" w14:textId="77777777" w:rsidR="00AE1BCA" w:rsidRPr="00320BFA" w:rsidRDefault="00AE1BCA" w:rsidP="00532147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3B5F" w14:textId="4EFC6CBA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788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2157B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02A8129A" w14:textId="77777777" w:rsidTr="00532147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1F93B0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8714" w14:textId="77777777" w:rsidR="00AE1BCA" w:rsidRPr="00320BFA" w:rsidRDefault="00AE1BCA" w:rsidP="00532147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D052" w14:textId="44E3FC74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D39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C661F1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2D915BC" w14:textId="77777777" w:rsidTr="00532147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DE4C54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6B3" w14:textId="77777777" w:rsidR="00AE1BCA" w:rsidRPr="00320BFA" w:rsidRDefault="00AE1BCA" w:rsidP="00532147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2D1A" w14:textId="7958C2A8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2F36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EA129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33E0A909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239B12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F035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10C0608" w14:textId="77777777" w:rsidR="00AE1BCA" w:rsidRPr="00320BFA" w:rsidRDefault="00AE1BCA" w:rsidP="00532147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4682" w14:textId="5D30A309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CEC2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1A0B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7E7D7F80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C19C74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F458" w14:textId="77777777" w:rsidR="00AE1BCA" w:rsidRPr="00320BFA" w:rsidRDefault="00AE1BCA" w:rsidP="00532147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A485" w14:textId="2DEB81CA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3FE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858CF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48B4C14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9142F1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F189" w14:textId="77777777" w:rsidR="00AE1BCA" w:rsidRPr="00320BFA" w:rsidRDefault="00AE1BCA" w:rsidP="00532147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1ABF" w14:textId="3EDEDCFA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BC2D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91B2F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417EADE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F26466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5B53" w14:textId="77777777" w:rsidR="00AE1BCA" w:rsidRPr="00320BFA" w:rsidRDefault="00AE1BCA" w:rsidP="00532147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3074" w14:textId="06D03E50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BFE8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282B74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05F3CCB3" w14:textId="77777777" w:rsidTr="00532147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A0570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7BC4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9CC057E" w14:textId="77777777" w:rsidR="00AE1BCA" w:rsidRPr="00320BFA" w:rsidRDefault="00AE1BCA" w:rsidP="00532147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6CD9" w14:textId="7DF32E38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6B8A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A97B80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5FE38BC3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00916B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9E06" w14:textId="77777777" w:rsidR="00AE1BCA" w:rsidRPr="00320BFA" w:rsidRDefault="00AE1BCA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1217" w14:textId="75410C28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C1E4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B10E3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18D666A9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7593A1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E85" w14:textId="77777777" w:rsidR="00AE1BCA" w:rsidRPr="00320BFA" w:rsidRDefault="00AE1BCA" w:rsidP="00532147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25A5" w14:textId="5B7C576F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294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31F5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7A49624A" w14:textId="77777777" w:rsidTr="00532147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2D2640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2162AF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32D38999" w14:textId="77777777" w:rsidR="00AE1BCA" w:rsidRPr="00320BFA" w:rsidRDefault="00AE1BCA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528AFF" w14:textId="4C3335BC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AB565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1D260B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0CB71C3F" w14:textId="77777777" w:rsidTr="00532147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C4C991B" w14:textId="77777777" w:rsidR="00AE1BCA" w:rsidRPr="00320BFA" w:rsidRDefault="00AE1BCA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941F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2315815" w14:textId="77777777" w:rsidR="00AE1BCA" w:rsidRPr="00320BFA" w:rsidRDefault="00AE1BCA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E9E8" w14:textId="63A1432A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FA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593E1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4B891B20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C359F4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C0E7" w14:textId="77777777" w:rsidR="00AE1BCA" w:rsidRPr="00320BFA" w:rsidRDefault="00AE1BCA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40E5" w14:textId="3C9A823E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8F5F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AA04DB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F62BA28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E28519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EE31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D76AD08" w14:textId="77777777" w:rsidR="00AE1BCA" w:rsidRPr="00320BFA" w:rsidRDefault="00AE1BCA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06F1" w14:textId="0E835227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08C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93068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7291B043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8C6918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B262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4D02C65" w14:textId="77777777" w:rsidR="00AE1BCA" w:rsidRPr="00320BFA" w:rsidRDefault="00AE1BCA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13E1" w14:textId="5EF35C89" w:rsidR="00AE1BCA" w:rsidRPr="00320BFA" w:rsidRDefault="008E63CE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7BE0" w14:textId="77777777" w:rsidR="00AE1BCA" w:rsidRPr="00320BFA" w:rsidRDefault="00AE1BCA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8C11C0" w14:textId="77777777" w:rsidR="00AE1BCA" w:rsidRPr="00320BFA" w:rsidRDefault="00AE1BCA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636339EF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23FF69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4FC3" w14:textId="77777777" w:rsidR="00AE1BCA" w:rsidRPr="00320BFA" w:rsidRDefault="00AE1BCA" w:rsidP="00532147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0A2C5E7" w14:textId="77777777" w:rsidR="00AE1BCA" w:rsidRPr="00320BFA" w:rsidRDefault="00AE1BCA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1580" w14:textId="3931E0B7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7629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19F89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2655A495" w14:textId="77777777" w:rsidTr="00532147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B267AE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098" w14:textId="77777777" w:rsidR="00AE1BCA" w:rsidRPr="00320BFA" w:rsidRDefault="00AE1BCA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6DBA" w14:textId="4986AA5E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4F7D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323CDC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E1BCA" w:rsidRPr="00320BFA" w14:paraId="150D2E59" w14:textId="77777777" w:rsidTr="00532147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97A7BE" w14:textId="77777777" w:rsidR="00AE1BCA" w:rsidRPr="00320BFA" w:rsidRDefault="00AE1BCA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0B0607" w14:textId="77777777" w:rsidR="00AE1BCA" w:rsidRPr="00320BFA" w:rsidRDefault="00AE1BCA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F32ADC" w14:textId="4E42A27A" w:rsidR="00AE1BCA" w:rsidRPr="00320BFA" w:rsidRDefault="008E63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C01E7A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5DFF05" w14:textId="77777777" w:rsidR="00AE1BCA" w:rsidRPr="00320BFA" w:rsidRDefault="00AE1BCA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5B7C368" w14:textId="77777777" w:rsidR="00AE1BCA" w:rsidRPr="003F5F25" w:rsidRDefault="00AE1BCA" w:rsidP="00AE1BCA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AE1BCA" w:rsidRPr="0000224C" w14:paraId="710C9167" w14:textId="77777777" w:rsidTr="0053214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5D033A9" w14:textId="77777777" w:rsidR="00AE1BCA" w:rsidRPr="0000224C" w:rsidRDefault="00AE1BCA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7F5AD426" w14:textId="77777777" w:rsidR="00AE1BCA" w:rsidRPr="0000224C" w:rsidRDefault="00AE1BCA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A89BC60" w14:textId="77777777" w:rsidR="00AE1BCA" w:rsidRPr="0000224C" w:rsidRDefault="00AE1BCA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AE1BCA" w:rsidRPr="0000224C" w14:paraId="11D323E8" w14:textId="77777777" w:rsidTr="0053214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A331727" w14:textId="77777777" w:rsidR="00AE1BCA" w:rsidRPr="0000224C" w:rsidRDefault="00AE1BCA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50BFADF" w14:textId="176D7627" w:rsidR="00AE1BCA" w:rsidRPr="0000224C" w:rsidRDefault="00AE1BCA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8E63CE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7A436B3" w14:textId="77777777" w:rsidR="00AE1BCA" w:rsidRPr="0000224C" w:rsidRDefault="00AE1BCA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6C153B91" w14:textId="77777777" w:rsidR="00AE1BCA" w:rsidRDefault="00AE1BCA" w:rsidP="00AE1BCA">
      <w:pPr>
        <w:pStyle w:val="TF-xAvalTTULO"/>
        <w:ind w:left="0" w:firstLine="0"/>
        <w:jc w:val="left"/>
      </w:pPr>
    </w:p>
    <w:p w14:paraId="632C0A03" w14:textId="77777777" w:rsidR="00724B66" w:rsidRPr="005D0549" w:rsidRDefault="00724B66" w:rsidP="002D333B">
      <w:pPr>
        <w:pStyle w:val="TF-refernciasITEM"/>
      </w:pPr>
    </w:p>
    <w:sectPr w:rsidR="00724B66" w:rsidRPr="005D0549" w:rsidSect="00F54314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80B5A" w14:textId="77777777" w:rsidR="00D2458B" w:rsidRDefault="00D2458B">
      <w:r>
        <w:separator/>
      </w:r>
    </w:p>
  </w:endnote>
  <w:endnote w:type="continuationSeparator" w:id="0">
    <w:p w14:paraId="1451C454" w14:textId="77777777" w:rsidR="00D2458B" w:rsidRDefault="00D2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1416B" w14:textId="77777777" w:rsidR="00D2458B" w:rsidRDefault="00D2458B">
      <w:r>
        <w:separator/>
      </w:r>
    </w:p>
  </w:footnote>
  <w:footnote w:type="continuationSeparator" w:id="0">
    <w:p w14:paraId="2A99643B" w14:textId="77777777" w:rsidR="00D2458B" w:rsidRDefault="00D24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ACB"/>
    <w:rsid w:val="0001019D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95C36"/>
    <w:rsid w:val="001A06BA"/>
    <w:rsid w:val="001A090D"/>
    <w:rsid w:val="001A12CE"/>
    <w:rsid w:val="001A13CF"/>
    <w:rsid w:val="001A18E2"/>
    <w:rsid w:val="001A47E2"/>
    <w:rsid w:val="001A6292"/>
    <w:rsid w:val="001A7511"/>
    <w:rsid w:val="001B2F1E"/>
    <w:rsid w:val="001B7243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12CC8"/>
    <w:rsid w:val="00214993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0EEF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333B"/>
    <w:rsid w:val="002D514C"/>
    <w:rsid w:val="002D704C"/>
    <w:rsid w:val="002E395F"/>
    <w:rsid w:val="002E6993"/>
    <w:rsid w:val="002E6DD1"/>
    <w:rsid w:val="002F027E"/>
    <w:rsid w:val="002F1C9A"/>
    <w:rsid w:val="002F42A9"/>
    <w:rsid w:val="00312CEA"/>
    <w:rsid w:val="00312E8D"/>
    <w:rsid w:val="00320BFA"/>
    <w:rsid w:val="00320FA8"/>
    <w:rsid w:val="00323560"/>
    <w:rsid w:val="0032378D"/>
    <w:rsid w:val="003242E1"/>
    <w:rsid w:val="00325B37"/>
    <w:rsid w:val="00330F39"/>
    <w:rsid w:val="0033252F"/>
    <w:rsid w:val="00334B5D"/>
    <w:rsid w:val="00335048"/>
    <w:rsid w:val="00337595"/>
    <w:rsid w:val="00337754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3FD3"/>
    <w:rsid w:val="0038773D"/>
    <w:rsid w:val="00394107"/>
    <w:rsid w:val="003A2B7D"/>
    <w:rsid w:val="003A4A75"/>
    <w:rsid w:val="003A5366"/>
    <w:rsid w:val="003A7C30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3294"/>
    <w:rsid w:val="003E4F19"/>
    <w:rsid w:val="003E7E95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4A1E"/>
    <w:rsid w:val="0047679B"/>
    <w:rsid w:val="0047690F"/>
    <w:rsid w:val="00476C78"/>
    <w:rsid w:val="004831ED"/>
    <w:rsid w:val="0048576D"/>
    <w:rsid w:val="004900A3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4698C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C49B7"/>
    <w:rsid w:val="005D0549"/>
    <w:rsid w:val="005D0B34"/>
    <w:rsid w:val="005D77D6"/>
    <w:rsid w:val="005D7F9F"/>
    <w:rsid w:val="005E35F3"/>
    <w:rsid w:val="005E400D"/>
    <w:rsid w:val="005E61E0"/>
    <w:rsid w:val="005E677B"/>
    <w:rsid w:val="005E698D"/>
    <w:rsid w:val="005E7A66"/>
    <w:rsid w:val="005F09F1"/>
    <w:rsid w:val="005F645A"/>
    <w:rsid w:val="0060060C"/>
    <w:rsid w:val="00604115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55F"/>
    <w:rsid w:val="0075776D"/>
    <w:rsid w:val="007613FB"/>
    <w:rsid w:val="00761E34"/>
    <w:rsid w:val="00763F8B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A5BF4"/>
    <w:rsid w:val="007B24D9"/>
    <w:rsid w:val="007B3A1F"/>
    <w:rsid w:val="007C3907"/>
    <w:rsid w:val="007D0720"/>
    <w:rsid w:val="007D10F2"/>
    <w:rsid w:val="007D207E"/>
    <w:rsid w:val="007D6DEC"/>
    <w:rsid w:val="007E46A1"/>
    <w:rsid w:val="007E7108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49EA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1626"/>
    <w:rsid w:val="008A2CAB"/>
    <w:rsid w:val="008A71D4"/>
    <w:rsid w:val="008A7BDD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E63CE"/>
    <w:rsid w:val="008F0CFD"/>
    <w:rsid w:val="008F2C80"/>
    <w:rsid w:val="008F2DC1"/>
    <w:rsid w:val="008F70AD"/>
    <w:rsid w:val="00900DB1"/>
    <w:rsid w:val="00900E0E"/>
    <w:rsid w:val="009022BF"/>
    <w:rsid w:val="00902B06"/>
    <w:rsid w:val="00905839"/>
    <w:rsid w:val="00911CD9"/>
    <w:rsid w:val="00912B71"/>
    <w:rsid w:val="00912E80"/>
    <w:rsid w:val="00913CB0"/>
    <w:rsid w:val="009147F1"/>
    <w:rsid w:val="00914F9F"/>
    <w:rsid w:val="00920A57"/>
    <w:rsid w:val="00921AB9"/>
    <w:rsid w:val="00922508"/>
    <w:rsid w:val="00931632"/>
    <w:rsid w:val="00932762"/>
    <w:rsid w:val="00932C92"/>
    <w:rsid w:val="009345F9"/>
    <w:rsid w:val="009348C2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1724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31FB"/>
    <w:rsid w:val="009A5850"/>
    <w:rsid w:val="009A640D"/>
    <w:rsid w:val="009B10D6"/>
    <w:rsid w:val="009B66A7"/>
    <w:rsid w:val="009C0C46"/>
    <w:rsid w:val="009C2708"/>
    <w:rsid w:val="009C2790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2BFA"/>
    <w:rsid w:val="009F6056"/>
    <w:rsid w:val="00A03A3D"/>
    <w:rsid w:val="00A045C4"/>
    <w:rsid w:val="00A0774F"/>
    <w:rsid w:val="00A10DFA"/>
    <w:rsid w:val="00A11EE0"/>
    <w:rsid w:val="00A1460F"/>
    <w:rsid w:val="00A214E0"/>
    <w:rsid w:val="00A21708"/>
    <w:rsid w:val="00A21FEA"/>
    <w:rsid w:val="00A22362"/>
    <w:rsid w:val="00A249BA"/>
    <w:rsid w:val="00A2502D"/>
    <w:rsid w:val="00A307C7"/>
    <w:rsid w:val="00A44581"/>
    <w:rsid w:val="00A45093"/>
    <w:rsid w:val="00A45E8D"/>
    <w:rsid w:val="00A50EAF"/>
    <w:rsid w:val="00A55DAD"/>
    <w:rsid w:val="00A602F9"/>
    <w:rsid w:val="00A650EE"/>
    <w:rsid w:val="00A662C8"/>
    <w:rsid w:val="00A71157"/>
    <w:rsid w:val="00A72C67"/>
    <w:rsid w:val="00A74FB5"/>
    <w:rsid w:val="00A854DE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0F53"/>
    <w:rsid w:val="00AC4D5F"/>
    <w:rsid w:val="00AD1D2C"/>
    <w:rsid w:val="00AE0525"/>
    <w:rsid w:val="00AE08DB"/>
    <w:rsid w:val="00AE1BCA"/>
    <w:rsid w:val="00AE2729"/>
    <w:rsid w:val="00AE27C4"/>
    <w:rsid w:val="00AE2A2D"/>
    <w:rsid w:val="00AE3148"/>
    <w:rsid w:val="00AE52E6"/>
    <w:rsid w:val="00AE5AE2"/>
    <w:rsid w:val="00AE7343"/>
    <w:rsid w:val="00AF0161"/>
    <w:rsid w:val="00AF0784"/>
    <w:rsid w:val="00AF14A5"/>
    <w:rsid w:val="00AF5459"/>
    <w:rsid w:val="00AF6478"/>
    <w:rsid w:val="00B00A13"/>
    <w:rsid w:val="00B00D69"/>
    <w:rsid w:val="00B00E04"/>
    <w:rsid w:val="00B05485"/>
    <w:rsid w:val="00B057A2"/>
    <w:rsid w:val="00B12D45"/>
    <w:rsid w:val="00B137D9"/>
    <w:rsid w:val="00B1458E"/>
    <w:rsid w:val="00B14C51"/>
    <w:rsid w:val="00B1587F"/>
    <w:rsid w:val="00B17EA6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672E4"/>
    <w:rsid w:val="00B70056"/>
    <w:rsid w:val="00B70D53"/>
    <w:rsid w:val="00B73E9F"/>
    <w:rsid w:val="00B823A7"/>
    <w:rsid w:val="00B843A5"/>
    <w:rsid w:val="00B85ACE"/>
    <w:rsid w:val="00B90CBF"/>
    <w:rsid w:val="00B90FA5"/>
    <w:rsid w:val="00B919F1"/>
    <w:rsid w:val="00B91B37"/>
    <w:rsid w:val="00BA0FEE"/>
    <w:rsid w:val="00BA2260"/>
    <w:rsid w:val="00BB468D"/>
    <w:rsid w:val="00BC0E8D"/>
    <w:rsid w:val="00BC459F"/>
    <w:rsid w:val="00BC4F18"/>
    <w:rsid w:val="00BD10D9"/>
    <w:rsid w:val="00BD466D"/>
    <w:rsid w:val="00BE05A5"/>
    <w:rsid w:val="00BE123B"/>
    <w:rsid w:val="00BE2DB7"/>
    <w:rsid w:val="00BE6551"/>
    <w:rsid w:val="00BE70E7"/>
    <w:rsid w:val="00BF093B"/>
    <w:rsid w:val="00C00B88"/>
    <w:rsid w:val="00C05EF7"/>
    <w:rsid w:val="00C06B2A"/>
    <w:rsid w:val="00C14B9D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B7580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C4D"/>
    <w:rsid w:val="00CD6F0F"/>
    <w:rsid w:val="00CD7B30"/>
    <w:rsid w:val="00CE0BB7"/>
    <w:rsid w:val="00CE2B6E"/>
    <w:rsid w:val="00CE3E9A"/>
    <w:rsid w:val="00CE708B"/>
    <w:rsid w:val="00CF26B7"/>
    <w:rsid w:val="00CF46EE"/>
    <w:rsid w:val="00CF5906"/>
    <w:rsid w:val="00CF5E5A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58B"/>
    <w:rsid w:val="00D24F16"/>
    <w:rsid w:val="00D32A92"/>
    <w:rsid w:val="00D336AE"/>
    <w:rsid w:val="00D33925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3ECC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27D3"/>
    <w:rsid w:val="00DB3052"/>
    <w:rsid w:val="00DB5CF6"/>
    <w:rsid w:val="00DB6632"/>
    <w:rsid w:val="00DC1DD5"/>
    <w:rsid w:val="00DC2D17"/>
    <w:rsid w:val="00DC4C5A"/>
    <w:rsid w:val="00DD1E3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7AA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5436"/>
    <w:rsid w:val="00EC633A"/>
    <w:rsid w:val="00EC727A"/>
    <w:rsid w:val="00ED0204"/>
    <w:rsid w:val="00ED1B9D"/>
    <w:rsid w:val="00ED22B1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8BA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370C2"/>
    <w:rsid w:val="00F40690"/>
    <w:rsid w:val="00F43B8F"/>
    <w:rsid w:val="00F50485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204F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0"/>
    <w:pPr>
      <w:numPr>
        <w:ilvl w:val="1"/>
      </w:numPr>
      <w:ind w:firstLine="680"/>
    </w:pPr>
    <w:rPr>
      <w:rFonts w:ascii="Times" w:hAnsi="Times"/>
    </w:rPr>
  </w:style>
  <w:style w:type="paragraph" w:customStyle="1" w:styleId="TF-TEXTO0">
    <w:name w:val="TF-TEXTO"/>
    <w:next w:val="TF-TEXTO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3063</Words>
  <Characters>16542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12</cp:revision>
  <cp:lastPrinted>2024-04-29T14:26:00Z</cp:lastPrinted>
  <dcterms:created xsi:type="dcterms:W3CDTF">2024-06-12T01:58:00Z</dcterms:created>
  <dcterms:modified xsi:type="dcterms:W3CDTF">2024-07-05T20:17:00Z</dcterms:modified>
</cp:coreProperties>
</file>