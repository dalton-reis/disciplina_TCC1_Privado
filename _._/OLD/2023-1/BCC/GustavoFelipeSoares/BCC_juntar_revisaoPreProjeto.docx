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AC3" w14:textId="0D7CB334" w:rsidR="00547A86" w:rsidRDefault="00547A86" w:rsidP="00A151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Pré-projeto</w:t>
      </w:r>
      <w:r w:rsidRPr="00AF68BE">
        <w:rPr>
          <w:b/>
          <w:bCs/>
        </w:rPr>
        <w:t xml:space="preserve"> </w:t>
      </w:r>
    </w:p>
    <w:p w14:paraId="69729600" w14:textId="77777777" w:rsidR="00547A86" w:rsidRDefault="00547A86" w:rsidP="00A151C9">
      <w:pPr>
        <w:jc w:val="both"/>
        <w:rPr>
          <w:b/>
          <w:bCs/>
        </w:rPr>
      </w:pPr>
    </w:p>
    <w:p w14:paraId="53C3BC0A" w14:textId="6C3FDF9E" w:rsidR="00A151C9" w:rsidRPr="00AF68BE" w:rsidRDefault="00A151C9" w:rsidP="00A151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1711B1B0" w14:textId="77777777" w:rsidR="00A151C9" w:rsidRDefault="00A151C9" w:rsidP="00A151C9">
      <w:pPr>
        <w:jc w:val="both"/>
      </w:pPr>
    </w:p>
    <w:p w14:paraId="71376641" w14:textId="302416B8" w:rsidR="00BC76D0" w:rsidRPr="00BC76D0" w:rsidRDefault="00914632" w:rsidP="0036712C">
      <w:pPr>
        <w:jc w:val="both"/>
      </w:pPr>
      <w:r w:rsidRPr="00BC76D0">
        <w:t>Caro, orientando</w:t>
      </w:r>
      <w:r w:rsidR="00BC76D0"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4576B0D2" w:rsidR="0036712C" w:rsidRDefault="00557348" w:rsidP="0036712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</w:t>
      </w:r>
      <w:r w:rsidR="00C169FA">
        <w:t xml:space="preserve"> </w:t>
      </w:r>
      <w:r w:rsidR="0036712C">
        <w:t>“TCC1”</w:t>
      </w:r>
      <w:r w:rsidR="00FB6F90">
        <w:t>, junto com as avaliações da defesa na banca de qualificação</w:t>
      </w:r>
      <w:r w:rsidR="0036712C">
        <w:t>. É muito importante que revise com cuidado e discuta possíveis dúvidas decorrente das revisões com o seu professor orientador, e com o professor de TCC1. Sempre procure fazer todos os ajustes solicitados, até mesmo o</w:t>
      </w:r>
      <w:r w:rsidR="00B5029D">
        <w:t>s</w:t>
      </w:r>
      <w:r w:rsidR="0036712C">
        <w:t xml:space="preserve"> menores detalhes, pois todos são importantes e irão refletir na sua nota nesta disciplina.</w:t>
      </w:r>
      <w:r w:rsidR="00914632">
        <w:t xml:space="preserve"> Lembre de abrir localmente em um visualizador PDF para poder ver as anotações que foram feitas. E, aparecendo uma anotação feita por mim (prof. De TCC1) que inicie com “</w:t>
      </w:r>
      <w:r w:rsidR="00914632" w:rsidRPr="00914632">
        <w:t>TF-</w:t>
      </w:r>
      <w:r w:rsidR="00914632">
        <w:t>...” (ex. “</w:t>
      </w:r>
      <w:r w:rsidR="00914632" w:rsidRPr="00914632">
        <w:t>TF-ALÍNEA</w:t>
      </w:r>
      <w:r w:rsidR="00914632">
        <w:t>”) se refere a ajustes de formatação indicando que deve usar o estilo do Word correto do modelo do projeto.</w:t>
      </w:r>
    </w:p>
    <w:p w14:paraId="66BAFAB5" w14:textId="57F223E9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DF6E9B">
        <w:t>a</w:t>
      </w:r>
      <w:r>
        <w:t>s, ou mesmo que sejam feit</w:t>
      </w:r>
      <w:r w:rsidR="00DF6E9B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DF6E9B">
        <w:t>, e justifique o motivo.</w:t>
      </w:r>
    </w:p>
    <w:p w14:paraId="31CFE030" w14:textId="787DB026" w:rsidR="00DF6E9B" w:rsidRDefault="00DF6E9B" w:rsidP="00DF6E9B">
      <w:pPr>
        <w:jc w:val="both"/>
      </w:pPr>
      <w:r>
        <w:t xml:space="preserve">Lembrem que agora o limite de páginas do projeto é </w:t>
      </w:r>
      <w:r w:rsidRPr="000E1852">
        <w:t>no máximo 1</w:t>
      </w:r>
      <w:r>
        <w:t>2</w:t>
      </w:r>
      <w:r w:rsidRPr="000E1852">
        <w:t xml:space="preserve"> (</w:t>
      </w:r>
      <w:r>
        <w:t>doze</w:t>
      </w:r>
      <w:r w:rsidRPr="000E1852">
        <w:t>) páginas</w:t>
      </w:r>
      <w:r>
        <w:t>. E que a seção de “Revisão Bibliográfica” deve ser complementada</w:t>
      </w:r>
      <w:r w:rsidR="00BB1C5E">
        <w:t xml:space="preserve"> (ampliada) usando subseções para cada assunto apresentado</w:t>
      </w:r>
      <w:r>
        <w:t>.</w:t>
      </w:r>
    </w:p>
    <w:p w14:paraId="125904E1" w14:textId="77777777" w:rsidR="00FB6F90" w:rsidRDefault="00FB6F90" w:rsidP="0080416A">
      <w:pPr>
        <w:jc w:val="both"/>
      </w:pPr>
    </w:p>
    <w:p w14:paraId="787C6D35" w14:textId="476BCBF8" w:rsidR="00DF6E9B" w:rsidRDefault="00DF6E9B"/>
    <w:p w14:paraId="52CA6F1B" w14:textId="77777777" w:rsidR="00E734B1" w:rsidRDefault="00E734B1"/>
    <w:p w14:paraId="376792C6" w14:textId="77777777" w:rsidR="00E734B1" w:rsidRDefault="00E734B1"/>
    <w:p w14:paraId="1B792322" w14:textId="77777777" w:rsidR="00E734B1" w:rsidRDefault="00E734B1" w:rsidP="00E734B1">
      <w:r>
        <w:t>Atenciosamente,</w:t>
      </w:r>
    </w:p>
    <w:p w14:paraId="1145890D" w14:textId="77777777" w:rsidR="00E734B1" w:rsidRDefault="00E734B1" w:rsidP="00E734B1"/>
    <w:p w14:paraId="33A765F4" w14:textId="77777777" w:rsidR="00E734B1" w:rsidRDefault="00E734B1" w:rsidP="00E734B1">
      <w:pPr>
        <w:jc w:val="both"/>
      </w:pPr>
    </w:p>
    <w:p w14:paraId="37FF1E41" w14:textId="77777777" w:rsidR="00E734B1" w:rsidRDefault="00E734B1" w:rsidP="00E734B1">
      <w:pPr>
        <w:jc w:val="both"/>
      </w:pPr>
    </w:p>
    <w:p w14:paraId="51386A92" w14:textId="77777777" w:rsidR="00E734B1" w:rsidRDefault="00E734B1" w:rsidP="00E734B1">
      <w:pPr>
        <w:jc w:val="both"/>
      </w:pPr>
    </w:p>
    <w:p w14:paraId="7C5D3D66" w14:textId="77777777" w:rsidR="00E734B1" w:rsidRPr="0080416A" w:rsidRDefault="00E734B1" w:rsidP="00E734B1">
      <w:pPr>
        <w:jc w:val="both"/>
      </w:pPr>
      <w:r>
        <w:t>_________________________</w:t>
      </w:r>
    </w:p>
    <w:p w14:paraId="2A65B90E" w14:textId="77777777" w:rsidR="00E734B1" w:rsidRDefault="00E734B1"/>
    <w:p w14:paraId="619B4B0F" w14:textId="77777777" w:rsidR="00501775" w:rsidRDefault="00501775"/>
    <w:p w14:paraId="6C2C59D4" w14:textId="7C7F0349" w:rsidR="00501775" w:rsidRDefault="00501775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5"/>
        <w:gridCol w:w="3648"/>
      </w:tblGrid>
      <w:tr w:rsidR="00501775" w14:paraId="353361D0" w14:textId="77777777" w:rsidTr="008F7CE2">
        <w:tc>
          <w:tcPr>
            <w:tcW w:w="9072" w:type="dxa"/>
            <w:gridSpan w:val="2"/>
            <w:shd w:val="clear" w:color="auto" w:fill="auto"/>
          </w:tcPr>
          <w:p w14:paraId="153534B3" w14:textId="77777777" w:rsidR="00501775" w:rsidRDefault="0050177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lastRenderedPageBreak/>
              <w:t>CURSO DE CIÊNCIA DA COMPUTAÇÃO – TCC</w:t>
            </w:r>
          </w:p>
        </w:tc>
      </w:tr>
      <w:tr w:rsidR="00501775" w14:paraId="6121C099" w14:textId="77777777" w:rsidTr="008F7CE2">
        <w:tc>
          <w:tcPr>
            <w:tcW w:w="5387" w:type="dxa"/>
            <w:shd w:val="clear" w:color="auto" w:fill="auto"/>
          </w:tcPr>
          <w:p w14:paraId="0F3C378A" w14:textId="77777777" w:rsidR="00501775" w:rsidRPr="003C5262" w:rsidRDefault="0050177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(X)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42B6DD8" w14:textId="77777777" w:rsidR="00501775" w:rsidRDefault="0050177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2023/1</w:t>
            </w:r>
          </w:p>
        </w:tc>
      </w:tr>
    </w:tbl>
    <w:p w14:paraId="66E69235" w14:textId="77777777" w:rsidR="00501775" w:rsidRDefault="00501775" w:rsidP="001E682E">
      <w:pPr>
        <w:pStyle w:val="TF-TTULO"/>
      </w:pPr>
    </w:p>
    <w:p w14:paraId="3683F949" w14:textId="77777777" w:rsidR="00501775" w:rsidRPr="00B00E04" w:rsidRDefault="00501775" w:rsidP="001E682E">
      <w:pPr>
        <w:pStyle w:val="TF-TTULO"/>
      </w:pPr>
      <w:r>
        <w:t>IMPLEMENTAÇÃO DA M+++ NO ESP-32 UTILIZANDO O SISTEMA OPERACIONAL NUTTX</w:t>
      </w:r>
    </w:p>
    <w:p w14:paraId="7FFF2CEC" w14:textId="77777777" w:rsidR="00501775" w:rsidRDefault="00501775" w:rsidP="00752038">
      <w:pPr>
        <w:pStyle w:val="TF-AUTOR"/>
      </w:pPr>
      <w:r>
        <w:t>Gustavo Felipe Soares</w:t>
      </w:r>
    </w:p>
    <w:p w14:paraId="7B6B5DE8" w14:textId="77777777" w:rsidR="00501775" w:rsidRDefault="00501775" w:rsidP="001E682E">
      <w:pPr>
        <w:pStyle w:val="TF-AUTOR"/>
      </w:pPr>
      <w:r>
        <w:t>Prof. Danton Cavalcanti Franco Junior – Orientador</w:t>
      </w:r>
    </w:p>
    <w:p w14:paraId="60FE7701" w14:textId="77777777" w:rsidR="00501775" w:rsidRDefault="00501775" w:rsidP="001E682E">
      <w:pPr>
        <w:pStyle w:val="TF-AUTOR"/>
      </w:pPr>
      <w:r>
        <w:t xml:space="preserve">Prof. Miguel Alexandre </w:t>
      </w:r>
      <w:proofErr w:type="spellStart"/>
      <w:r>
        <w:t>Wisintainer</w:t>
      </w:r>
      <w:proofErr w:type="spellEnd"/>
      <w:r>
        <w:t xml:space="preserve"> – Coorientador</w:t>
      </w:r>
    </w:p>
    <w:p w14:paraId="1D284698" w14:textId="77777777" w:rsidR="00501775" w:rsidRDefault="00501775" w:rsidP="00501775">
      <w:pPr>
        <w:pStyle w:val="Ttulo1"/>
        <w:numPr>
          <w:ilvl w:val="0"/>
          <w:numId w:val="1"/>
        </w:numPr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D28F7E8" w14:textId="77777777" w:rsidR="00501775" w:rsidRDefault="00501775" w:rsidP="00CA468C">
      <w:pPr>
        <w:pStyle w:val="TF-TEXTO"/>
      </w:pPr>
      <w:r w:rsidRPr="00DA56B2">
        <w:t xml:space="preserve">Sistemas embarcados são </w:t>
      </w:r>
      <w:del w:id="9" w:author="Francisco Adell Péricas" w:date="2023-05-12T15:57:00Z">
        <w:r w:rsidRPr="00DA56B2" w:rsidDel="00F80CF7">
          <w:delText xml:space="preserve">extremamente </w:delText>
        </w:r>
      </w:del>
      <w:r w:rsidRPr="00DA56B2">
        <w:t xml:space="preserve">importantes na atualidade e podem ser encontrados em uma ampla gama de dispositivos que </w:t>
      </w:r>
      <w:del w:id="10" w:author="Francisco Adell Péricas" w:date="2023-05-12T15:57:00Z">
        <w:r w:rsidRPr="00DA56B2" w:rsidDel="00F80CF7">
          <w:delText xml:space="preserve">utilizamos </w:delText>
        </w:r>
      </w:del>
      <w:ins w:id="11" w:author="Francisco Adell Péricas" w:date="2023-05-12T15:57:00Z">
        <w:r>
          <w:t>utilizados</w:t>
        </w:r>
        <w:r w:rsidRPr="00DA56B2">
          <w:t xml:space="preserve"> </w:t>
        </w:r>
      </w:ins>
      <w:r w:rsidRPr="00DA56B2">
        <w:t>no dia</w:t>
      </w:r>
      <w:r>
        <w:t xml:space="preserve"> </w:t>
      </w:r>
      <w:r w:rsidRPr="00DA56B2">
        <w:t>a</w:t>
      </w:r>
      <w:r>
        <w:t xml:space="preserve"> </w:t>
      </w:r>
      <w:r w:rsidRPr="00DA56B2">
        <w:t xml:space="preserve">dia. Esses sistemas são compostos por hardware e software e possuem periféricos de entrada e saída de dados, além de um microcontrolador que é o principal componente de um sistema embarcado. O microcontrolador é um computador com capacidade de processamento reduzida, responsável por executar e gerenciar uma aplicação. Tanto o ESP-32 quanto a M+++ são exemplos de microcontroladores utilizados em sistemas embarcados, sendo que a M+++ foi desenvolvida na </w:t>
      </w:r>
      <w:r>
        <w:t xml:space="preserve">Fundação Universidade Regional de Blumenau (FURB) </w:t>
      </w:r>
      <w:r w:rsidRPr="00DA56B2">
        <w:t>em 2003 e vem sendo aperfeiçoada desde então.</w:t>
      </w:r>
    </w:p>
    <w:p w14:paraId="17BB4C16" w14:textId="77777777" w:rsidR="00501775" w:rsidRDefault="00501775" w:rsidP="00DA56B2">
      <w:pPr>
        <w:pStyle w:val="TF-TEXTO"/>
      </w:pPr>
      <w:r w:rsidRPr="00DA56B2">
        <w:t xml:space="preserve">Para </w:t>
      </w:r>
      <w:r w:rsidRPr="00CA468C">
        <w:t>auxiliar no</w:t>
      </w:r>
      <w:r w:rsidRPr="00DA56B2">
        <w:t xml:space="preserve"> gerenciamento e </w:t>
      </w:r>
      <w:r>
        <w:t>n</w:t>
      </w:r>
      <w:r w:rsidRPr="00DA56B2">
        <w:t>a eficiência d</w:t>
      </w:r>
      <w:r>
        <w:t>os</w:t>
      </w:r>
      <w:r w:rsidRPr="00DA56B2">
        <w:t xml:space="preserve"> sistemas embarcados, é possível instalar um </w:t>
      </w:r>
      <w:r>
        <w:t>S</w:t>
      </w:r>
      <w:r w:rsidRPr="00DA56B2">
        <w:t xml:space="preserve">istema </w:t>
      </w:r>
      <w:r>
        <w:t>O</w:t>
      </w:r>
      <w:r w:rsidRPr="00DA56B2">
        <w:t xml:space="preserve">peracional (S.O.) compatível </w:t>
      </w:r>
      <w:r>
        <w:t>com o</w:t>
      </w:r>
      <w:r w:rsidRPr="00DA56B2">
        <w:t xml:space="preserve"> microcontrolador. </w:t>
      </w:r>
      <w:r>
        <w:t>Porém</w:t>
      </w:r>
      <w:r w:rsidRPr="00DA56B2">
        <w:t xml:space="preserve">, é importante que esses sistemas operacionais sejam leves e otimizados para o processamento, a fim de executar a aplicação de forma eficiente. Um dos </w:t>
      </w:r>
      <w:proofErr w:type="spellStart"/>
      <w:r w:rsidRPr="00DA56B2">
        <w:t>S.O.s</w:t>
      </w:r>
      <w:proofErr w:type="spellEnd"/>
      <w:r w:rsidRPr="00DA56B2">
        <w:t xml:space="preserve"> que vem ganhando destaque no mercado é o </w:t>
      </w:r>
      <w:proofErr w:type="spellStart"/>
      <w:r w:rsidRPr="00DA56B2">
        <w:t>NuttX</w:t>
      </w:r>
      <w:proofErr w:type="spellEnd"/>
      <w:r w:rsidRPr="00DA56B2">
        <w:t>, um sistema operacional recente e voltado para microcontroladores</w:t>
      </w:r>
      <w:r>
        <w:t>, que será abordado nesse estudo</w:t>
      </w:r>
      <w:r w:rsidRPr="00DA56B2">
        <w:t>.</w:t>
      </w:r>
    </w:p>
    <w:p w14:paraId="0762A271" w14:textId="77777777" w:rsidR="00501775" w:rsidRDefault="00501775" w:rsidP="00DA56B2">
      <w:pPr>
        <w:pStyle w:val="TF-TEXTO"/>
      </w:pPr>
      <w:r>
        <w:t xml:space="preserve">O </w:t>
      </w:r>
      <w:proofErr w:type="spellStart"/>
      <w:r>
        <w:t>NuttX</w:t>
      </w:r>
      <w:proofErr w:type="spellEnd"/>
      <w:r>
        <w:t xml:space="preserve"> é um sistema operacional de tempo real, ou seja, executa uma aplicação por vez. Pode ser usado em microcontroladores de 8 a 64 bits e é compatível com os padrões </w:t>
      </w:r>
      <w:proofErr w:type="spellStart"/>
      <w:r w:rsidRPr="00A22109">
        <w:t>Portable</w:t>
      </w:r>
      <w:proofErr w:type="spellEnd"/>
      <w:r w:rsidRPr="00A22109">
        <w:t xml:space="preserve"> </w:t>
      </w:r>
      <w:proofErr w:type="spellStart"/>
      <w:r w:rsidRPr="00A22109">
        <w:t>Operating</w:t>
      </w:r>
      <w:proofErr w:type="spellEnd"/>
      <w:r w:rsidRPr="00A22109">
        <w:t xml:space="preserve"> System Interface</w:t>
      </w:r>
      <w:r>
        <w:t xml:space="preserve"> (POSIX) e </w:t>
      </w:r>
      <w:bookmarkStart w:id="12" w:name="_Hlk132047311"/>
      <w:r w:rsidRPr="00F51E31">
        <w:t>American</w:t>
      </w:r>
      <w:r>
        <w:t xml:space="preserve"> </w:t>
      </w:r>
      <w:proofErr w:type="spellStart"/>
      <w:r w:rsidRPr="00A22109">
        <w:t>National</w:t>
      </w:r>
      <w:proofErr w:type="spellEnd"/>
      <w:r w:rsidRPr="00A22109">
        <w:t xml:space="preserve"> Standards </w:t>
      </w:r>
      <w:proofErr w:type="spellStart"/>
      <w:r w:rsidRPr="00A22109">
        <w:t>Institute</w:t>
      </w:r>
      <w:proofErr w:type="spellEnd"/>
      <w:r w:rsidRPr="00A22109">
        <w:t xml:space="preserve"> </w:t>
      </w:r>
      <w:bookmarkEnd w:id="12"/>
      <w:r w:rsidRPr="00A22109">
        <w:t>(ANSI)</w:t>
      </w:r>
      <w:r>
        <w:t xml:space="preserve"> e diversos hardwares. Lançado em 2007 por Gregory </w:t>
      </w:r>
      <w:proofErr w:type="spellStart"/>
      <w:r>
        <w:t>Nutt</w:t>
      </w:r>
      <w:proofErr w:type="spellEnd"/>
      <w:r>
        <w:t xml:space="preserve"> e passado para a Apache em 2019, possui uma grande comunidade de desenvolvedores e se tornou uma ótima opção para uso em microcontroladores.</w:t>
      </w:r>
    </w:p>
    <w:p w14:paraId="6DFE703C" w14:textId="77777777" w:rsidR="00501775" w:rsidRPr="00CA468C" w:rsidRDefault="00501775" w:rsidP="00DA56B2">
      <w:pPr>
        <w:pStyle w:val="TF-TEXTO"/>
      </w:pPr>
      <w:r w:rsidRPr="00DA56B2">
        <w:t xml:space="preserve">No entanto, apesar da sua crescente popularidade, o </w:t>
      </w:r>
      <w:proofErr w:type="spellStart"/>
      <w:r w:rsidRPr="00DA56B2">
        <w:t>NuttX</w:t>
      </w:r>
      <w:proofErr w:type="spellEnd"/>
      <w:r w:rsidRPr="00DA56B2">
        <w:t xml:space="preserve"> possui pouca documentação unificada </w:t>
      </w:r>
      <w:r>
        <w:t>que detalhe</w:t>
      </w:r>
      <w:r w:rsidRPr="00DA56B2">
        <w:t xml:space="preserve"> </w:t>
      </w:r>
      <w:del w:id="13" w:author="Francisco Adell Péricas" w:date="2023-05-12T15:59:00Z">
        <w:r w:rsidRPr="00DA56B2" w:rsidDel="00F80CF7">
          <w:delText xml:space="preserve">todo </w:delText>
        </w:r>
      </w:del>
      <w:r w:rsidRPr="00DA56B2">
        <w:t>o passo</w:t>
      </w:r>
      <w:r>
        <w:t xml:space="preserve"> </w:t>
      </w:r>
      <w:r w:rsidRPr="00DA56B2">
        <w:t>a</w:t>
      </w:r>
      <w:r>
        <w:t xml:space="preserve"> p</w:t>
      </w:r>
      <w:r w:rsidRPr="00DA56B2">
        <w:t>asso para o desenvolvimento e disponibilização de aplicações</w:t>
      </w:r>
      <w:r>
        <w:t xml:space="preserve"> a serem usadas no próprio </w:t>
      </w:r>
      <w:proofErr w:type="spellStart"/>
      <w:r>
        <w:t>NuttX</w:t>
      </w:r>
      <w:proofErr w:type="spellEnd"/>
      <w:r w:rsidRPr="00DA56B2">
        <w:t xml:space="preserve">. Diante desse contexto, esse trabalho propõe o desenvolvimento da M+++ em um ESP-32 utilizando o </w:t>
      </w:r>
      <w:proofErr w:type="spellStart"/>
      <w:r w:rsidRPr="00DA56B2">
        <w:t>NuttX</w:t>
      </w:r>
      <w:proofErr w:type="spellEnd"/>
      <w:r w:rsidRPr="00DA56B2">
        <w:t xml:space="preserve"> como sistema operacional, visando gerar documentação para </w:t>
      </w:r>
      <w:del w:id="14" w:author="Francisco Adell Péricas" w:date="2023-05-12T16:00:00Z">
        <w:r w:rsidRPr="00DA56B2" w:rsidDel="00F80CF7">
          <w:delText>o mesmo</w:delText>
        </w:r>
      </w:del>
      <w:ins w:id="15" w:author="Francisco Adell Péricas" w:date="2023-05-12T16:00:00Z">
        <w:r w:rsidRPr="00DA56B2">
          <w:t>ele</w:t>
        </w:r>
      </w:ins>
      <w:r w:rsidRPr="00DA56B2">
        <w:t xml:space="preserve">. O objetivo é facilitar e auxiliar </w:t>
      </w:r>
      <w:r>
        <w:t>os</w:t>
      </w:r>
      <w:r w:rsidRPr="00DA56B2">
        <w:t xml:space="preserve"> futuros projetos e aplicações de sistemas embarcados.</w:t>
      </w:r>
    </w:p>
    <w:p w14:paraId="5524ADEC" w14:textId="77777777" w:rsidR="00501775" w:rsidRPr="007D10F2" w:rsidRDefault="00501775" w:rsidP="00501775">
      <w:pPr>
        <w:pStyle w:val="Ttulo2"/>
        <w:numPr>
          <w:ilvl w:val="1"/>
          <w:numId w:val="1"/>
        </w:numPr>
      </w:pPr>
      <w:bookmarkStart w:id="16" w:name="_Toc419598576"/>
      <w:bookmarkStart w:id="17" w:name="_Toc420721317"/>
      <w:bookmarkStart w:id="18" w:name="_Toc420721467"/>
      <w:bookmarkStart w:id="19" w:name="_Toc420721562"/>
      <w:bookmarkStart w:id="20" w:name="_Toc420721768"/>
      <w:bookmarkStart w:id="21" w:name="_Toc420723209"/>
      <w:bookmarkStart w:id="22" w:name="_Toc482682370"/>
      <w:bookmarkStart w:id="23" w:name="_Toc54164904"/>
      <w:bookmarkStart w:id="24" w:name="_Toc54165664"/>
      <w:bookmarkStart w:id="25" w:name="_Toc54169316"/>
      <w:bookmarkStart w:id="26" w:name="_Toc96347426"/>
      <w:bookmarkStart w:id="27" w:name="_Toc96357710"/>
      <w:bookmarkStart w:id="28" w:name="_Toc96491850"/>
      <w:bookmarkStart w:id="29" w:name="_Toc411603090"/>
      <w:r w:rsidRPr="007D10F2">
        <w:t>OBJETIVOS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B3127F3" w14:textId="77777777" w:rsidR="00501775" w:rsidRDefault="00501775" w:rsidP="00130BCC">
      <w:pPr>
        <w:pStyle w:val="TF-TEXTO"/>
      </w:pPr>
      <w:r>
        <w:t xml:space="preserve">O objetivo principal é disponibilizar uma aplicação web capaz de interpretar código </w:t>
      </w:r>
      <w:proofErr w:type="spellStart"/>
      <w:r w:rsidRPr="00F80CF7">
        <w:rPr>
          <w:i/>
          <w:iCs/>
          <w:rPrChange w:id="30" w:author="Francisco Adell Péricas" w:date="2023-05-12T16:00:00Z">
            <w:rPr/>
          </w:rPrChange>
        </w:rPr>
        <w:t>assembly</w:t>
      </w:r>
      <w:proofErr w:type="spellEnd"/>
      <w:r>
        <w:t xml:space="preserve"> e rodar em um ESP-32 utilizando o sistema operacional </w:t>
      </w:r>
      <w:proofErr w:type="spellStart"/>
      <w:r w:rsidRPr="00DB54B2">
        <w:t>NuttX</w:t>
      </w:r>
      <w:proofErr w:type="spellEnd"/>
      <w:r>
        <w:t xml:space="preserve"> visando a geração de </w:t>
      </w:r>
      <w:del w:id="31" w:author="Francisco Adell Péricas" w:date="2023-05-12T16:00:00Z">
        <w:r w:rsidDel="00F80CF7">
          <w:delText xml:space="preserve">documentos </w:delText>
        </w:r>
      </w:del>
      <w:ins w:id="32" w:author="Francisco Adell Péricas" w:date="2023-05-12T16:00:00Z">
        <w:r>
          <w:t xml:space="preserve">documentação </w:t>
        </w:r>
      </w:ins>
      <w:r>
        <w:t>de todo o processo.</w:t>
      </w:r>
    </w:p>
    <w:p w14:paraId="27D680BA" w14:textId="77777777" w:rsidR="00501775" w:rsidRDefault="00501775" w:rsidP="00C35E57">
      <w:pPr>
        <w:pStyle w:val="TF-TEXTO"/>
      </w:pPr>
      <w:r>
        <w:t>Os objetivos específicos são:</w:t>
      </w:r>
    </w:p>
    <w:p w14:paraId="6B152554" w14:textId="77777777" w:rsidR="00501775" w:rsidRDefault="00501775" w:rsidP="00C35E57">
      <w:pPr>
        <w:pStyle w:val="TF-ALNEA"/>
      </w:pPr>
      <w:commentRangeStart w:id="33"/>
      <w:r>
        <w:t xml:space="preserve">possibilitar </w:t>
      </w:r>
      <w:commentRangeEnd w:id="33"/>
      <w:r>
        <w:rPr>
          <w:rStyle w:val="Refdecomentrio"/>
        </w:rPr>
        <w:commentReference w:id="33"/>
      </w:r>
      <w:r>
        <w:t xml:space="preserve">a inserção e interpretação de código </w:t>
      </w:r>
      <w:proofErr w:type="spellStart"/>
      <w:r w:rsidRPr="00F80CF7">
        <w:rPr>
          <w:i/>
          <w:iCs/>
          <w:rPrChange w:id="34" w:author="Francisco Adell Péricas" w:date="2023-05-12T16:01:00Z">
            <w:rPr/>
          </w:rPrChange>
        </w:rPr>
        <w:t>assembly</w:t>
      </w:r>
      <w:proofErr w:type="spellEnd"/>
      <w:r>
        <w:t xml:space="preserve"> em componentes </w:t>
      </w:r>
      <w:commentRangeStart w:id="35"/>
      <w:r>
        <w:t>físicos</w:t>
      </w:r>
      <w:commentRangeEnd w:id="35"/>
      <w:r>
        <w:rPr>
          <w:rStyle w:val="Refdecomentrio"/>
        </w:rPr>
        <w:commentReference w:id="35"/>
      </w:r>
      <w:r>
        <w:t>;</w:t>
      </w:r>
    </w:p>
    <w:p w14:paraId="2545E57A" w14:textId="77777777" w:rsidR="00501775" w:rsidRDefault="00501775" w:rsidP="00C35E57">
      <w:pPr>
        <w:pStyle w:val="TF-ALNEA"/>
      </w:pPr>
      <w:r>
        <w:t xml:space="preserve">adicionar uma aplicação ao </w:t>
      </w:r>
      <w:proofErr w:type="spellStart"/>
      <w:r w:rsidRPr="00DB54B2">
        <w:t>NuttX</w:t>
      </w:r>
      <w:proofErr w:type="spellEnd"/>
      <w:r>
        <w:t>;</w:t>
      </w:r>
    </w:p>
    <w:p w14:paraId="05814AC5" w14:textId="77777777" w:rsidR="00501775" w:rsidRDefault="00501775" w:rsidP="004362E1">
      <w:pPr>
        <w:pStyle w:val="TF-ALNEA"/>
      </w:pPr>
      <w:r>
        <w:t xml:space="preserve">gerar documentação da configuração do sistema operacional </w:t>
      </w:r>
      <w:proofErr w:type="spellStart"/>
      <w:r w:rsidRPr="00DB54B2">
        <w:t>NuttX</w:t>
      </w:r>
      <w:proofErr w:type="spellEnd"/>
      <w:r>
        <w:t>;</w:t>
      </w:r>
    </w:p>
    <w:p w14:paraId="4C1E2C0D" w14:textId="77777777" w:rsidR="00501775" w:rsidRDefault="00501775" w:rsidP="004362E1">
      <w:pPr>
        <w:pStyle w:val="TF-ALNEA"/>
      </w:pPr>
      <w:del w:id="36" w:author="Francisco Adell Péricas" w:date="2023-05-12T16:02:00Z">
        <w:r w:rsidDel="00F80CF7">
          <w:delText xml:space="preserve">verificar </w:delText>
        </w:r>
      </w:del>
      <w:ins w:id="37" w:author="Francisco Adell Péricas" w:date="2023-05-12T16:02:00Z">
        <w:r>
          <w:t xml:space="preserve">avaliar </w:t>
        </w:r>
      </w:ins>
      <w:r>
        <w:t xml:space="preserve">a </w:t>
      </w:r>
      <w:commentRangeStart w:id="38"/>
      <w:r>
        <w:t xml:space="preserve">eficácia do compilador </w:t>
      </w:r>
      <w:commentRangeEnd w:id="38"/>
      <w:r>
        <w:rPr>
          <w:rStyle w:val="Refdecomentrio"/>
        </w:rPr>
        <w:commentReference w:id="38"/>
      </w:r>
      <w:r>
        <w:t>em sala de aula com alunos.</w:t>
      </w:r>
    </w:p>
    <w:p w14:paraId="3C8CC950" w14:textId="77777777" w:rsidR="00501775" w:rsidRDefault="00501775" w:rsidP="00501775">
      <w:pPr>
        <w:pStyle w:val="Ttulo1"/>
        <w:numPr>
          <w:ilvl w:val="0"/>
          <w:numId w:val="1"/>
        </w:numPr>
      </w:pPr>
      <w:bookmarkStart w:id="39" w:name="_Toc419598587"/>
      <w:r>
        <w:t xml:space="preserve">trabalhos </w:t>
      </w:r>
      <w:r w:rsidRPr="00FC4A9F">
        <w:t>correlatos</w:t>
      </w:r>
    </w:p>
    <w:p w14:paraId="0013CCB2" w14:textId="77777777" w:rsidR="00501775" w:rsidRPr="005966AE" w:rsidRDefault="00501775" w:rsidP="005966AE">
      <w:pPr>
        <w:pStyle w:val="TF-TEXTO"/>
      </w:pPr>
      <w:r>
        <w:t xml:space="preserve">Nessa etapa serão apresentados trabalhos semelhantes aos principais objetivos do estudo. Na seção 2.1 é apresentado o trabalho de </w:t>
      </w:r>
      <w:proofErr w:type="spellStart"/>
      <w:r>
        <w:t>Klann</w:t>
      </w:r>
      <w:proofErr w:type="spellEnd"/>
      <w:r>
        <w:t xml:space="preserve"> (2017) que desenvolveu uma aplicação </w:t>
      </w:r>
      <w:r w:rsidRPr="00F80CF7">
        <w:rPr>
          <w:i/>
          <w:iCs/>
          <w:rPrChange w:id="40" w:author="Francisco Adell Péricas" w:date="2023-05-12T16:05:00Z">
            <w:rPr/>
          </w:rPrChange>
        </w:rPr>
        <w:t>desktop</w:t>
      </w:r>
      <w:r>
        <w:t xml:space="preserve"> para simular o microcontrolador M+++. Na seção 2.2 é apresentado o trabalho de </w:t>
      </w:r>
      <w:proofErr w:type="spellStart"/>
      <w:r>
        <w:t>Bieging</w:t>
      </w:r>
      <w:proofErr w:type="spellEnd"/>
      <w:r>
        <w:t xml:space="preserve"> (2018) que implementou a M++ em um F</w:t>
      </w:r>
      <w:r w:rsidRPr="00A22109">
        <w:t>ield-</w:t>
      </w:r>
      <w:proofErr w:type="spellStart"/>
      <w:r>
        <w:t>P</w:t>
      </w:r>
      <w:r w:rsidRPr="00A22109">
        <w:t>rogrammable</w:t>
      </w:r>
      <w:proofErr w:type="spellEnd"/>
      <w:r w:rsidRPr="00A22109">
        <w:t xml:space="preserve"> </w:t>
      </w:r>
      <w:r>
        <w:t>G</w:t>
      </w:r>
      <w:r w:rsidRPr="00A22109">
        <w:t xml:space="preserve">ate </w:t>
      </w:r>
      <w:proofErr w:type="spellStart"/>
      <w:r>
        <w:t>A</w:t>
      </w:r>
      <w:r w:rsidRPr="00A22109">
        <w:t>rray</w:t>
      </w:r>
      <w:proofErr w:type="spellEnd"/>
      <w:r>
        <w:t xml:space="preserve"> (FPGA) e na seção 2.3 é apresentado o artigo de Assis e </w:t>
      </w:r>
      <w:proofErr w:type="spellStart"/>
      <w:r w:rsidRPr="00DA1E04">
        <w:t>Jerpelea</w:t>
      </w:r>
      <w:proofErr w:type="spellEnd"/>
      <w:r>
        <w:t xml:space="preserve"> (2023) que </w:t>
      </w:r>
      <w:del w:id="41" w:author="Francisco Adell Péricas" w:date="2023-05-12T16:05:00Z">
        <w:r w:rsidDel="00F80CF7">
          <w:delText xml:space="preserve">introduz </w:delText>
        </w:r>
      </w:del>
      <w:ins w:id="42" w:author="Francisco Adell Péricas" w:date="2023-05-12T16:05:00Z">
        <w:r>
          <w:t xml:space="preserve">apresentou </w:t>
        </w:r>
      </w:ins>
      <w:r>
        <w:t xml:space="preserve">o </w:t>
      </w:r>
      <w:proofErr w:type="spellStart"/>
      <w:r w:rsidRPr="00DB54B2">
        <w:t>NuttX</w:t>
      </w:r>
      <w:proofErr w:type="spellEnd"/>
      <w:r>
        <w:t xml:space="preserve">, um sistema operacional </w:t>
      </w:r>
      <w:r w:rsidRPr="00C660AB">
        <w:t>POSIX</w:t>
      </w:r>
      <w:r>
        <w:t xml:space="preserve"> voltado para sistemas embarcados.</w:t>
      </w:r>
    </w:p>
    <w:p w14:paraId="12A078D9" w14:textId="77777777" w:rsidR="00501775" w:rsidRDefault="00501775" w:rsidP="00501775">
      <w:pPr>
        <w:pStyle w:val="Ttulo2"/>
        <w:numPr>
          <w:ilvl w:val="1"/>
          <w:numId w:val="1"/>
        </w:numPr>
      </w:pPr>
      <w:r w:rsidRPr="00FB4C36">
        <w:t>SOFTWARE SIMULADOR DO MICROCONTROLADOR M+++</w:t>
      </w:r>
      <w:r>
        <w:t xml:space="preserve"> </w:t>
      </w:r>
    </w:p>
    <w:p w14:paraId="3148C871" w14:textId="77777777" w:rsidR="00501775" w:rsidRDefault="00501775" w:rsidP="009D6E78">
      <w:pPr>
        <w:pStyle w:val="TF-TEXTO"/>
      </w:pPr>
      <w:r>
        <w:t xml:space="preserve">O </w:t>
      </w:r>
      <w:r w:rsidRPr="00DB54B2">
        <w:t>software</w:t>
      </w:r>
      <w:r>
        <w:t xml:space="preserve"> desenvolvido em 2017 por </w:t>
      </w:r>
      <w:proofErr w:type="spellStart"/>
      <w:r>
        <w:t>Klann</w:t>
      </w:r>
      <w:proofErr w:type="spellEnd"/>
      <w:r>
        <w:t xml:space="preserve">, ex-aluno do curso de Ciências da Computação da FURB, </w:t>
      </w:r>
      <w:del w:id="43" w:author="Francisco Adell Péricas" w:date="2023-05-12T16:06:00Z">
        <w:r w:rsidDel="00F80CF7">
          <w:delText xml:space="preserve"> </w:delText>
        </w:r>
      </w:del>
      <w:r>
        <w:t xml:space="preserve">é uma ferramenta didática de simulação virtual da M++, um microcontrolador criado na FURB em 2003 usado nas aulas de Arquitetura de Computadores I. Nele é possível codificar e depurar </w:t>
      </w:r>
      <w:proofErr w:type="spellStart"/>
      <w:r w:rsidRPr="00F80CF7">
        <w:rPr>
          <w:i/>
          <w:iCs/>
          <w:rPrChange w:id="44" w:author="Francisco Adell Péricas" w:date="2023-05-12T16:06:00Z">
            <w:rPr/>
          </w:rPrChange>
        </w:rPr>
        <w:t>assembly</w:t>
      </w:r>
      <w:proofErr w:type="spellEnd"/>
      <w:r>
        <w:t xml:space="preserve">, salvar e carregar projetos, construir circuitos eletrônicos e visualizar sinais internos do microcontrolador a partir de uma interface gráfica. Além disso, o </w:t>
      </w:r>
      <w:r w:rsidRPr="00DB54B2">
        <w:t>software</w:t>
      </w:r>
      <w:r>
        <w:t xml:space="preserve"> também possui um montador </w:t>
      </w:r>
      <w:proofErr w:type="spellStart"/>
      <w:r w:rsidRPr="00F80CF7">
        <w:rPr>
          <w:i/>
          <w:iCs/>
          <w:rPrChange w:id="45" w:author="Francisco Adell Péricas" w:date="2023-05-12T16:06:00Z">
            <w:rPr/>
          </w:rPrChange>
        </w:rPr>
        <w:t>assembly</w:t>
      </w:r>
      <w:proofErr w:type="spellEnd"/>
      <w:r>
        <w:t xml:space="preserve"> que valida o código criado ao rodá-lo. A </w:t>
      </w:r>
      <w:r>
        <w:fldChar w:fldCharType="begin"/>
      </w:r>
      <w:r>
        <w:instrText xml:space="preserve"> REF FIGURA_UM \h </w:instrText>
      </w:r>
      <w:r>
        <w:fldChar w:fldCharType="separate"/>
      </w:r>
      <w:r>
        <w:t>Figura 1</w:t>
      </w:r>
      <w:r>
        <w:fldChar w:fldCharType="end"/>
      </w:r>
      <w:r>
        <w:t xml:space="preserve"> </w:t>
      </w:r>
      <w:del w:id="46" w:author="Francisco Adell Péricas" w:date="2023-05-12T16:07:00Z">
        <w:r w:rsidDel="00F80CF7">
          <w:delText xml:space="preserve">abaixo </w:delText>
        </w:r>
      </w:del>
      <w:r>
        <w:t xml:space="preserve">mostra uma das versões das telas de codificação, </w:t>
      </w:r>
      <w:del w:id="47" w:author="Francisco Adell Péricas" w:date="2023-05-12T16:07:00Z">
        <w:r w:rsidDel="00F80CF7">
          <w:delText xml:space="preserve">debug </w:delText>
        </w:r>
      </w:del>
      <w:ins w:id="48" w:author="Francisco Adell Péricas" w:date="2023-05-12T16:07:00Z">
        <w:r>
          <w:t xml:space="preserve">de depuração </w:t>
        </w:r>
      </w:ins>
      <w:r>
        <w:t>e do circuito.</w:t>
      </w:r>
    </w:p>
    <w:p w14:paraId="503E739B" w14:textId="77777777" w:rsidR="00501775" w:rsidRDefault="00501775" w:rsidP="00AD366A">
      <w:pPr>
        <w:pStyle w:val="TF-LEGENDA"/>
      </w:pPr>
      <w:bookmarkStart w:id="49" w:name="FIGURA_UM"/>
      <w:r>
        <w:lastRenderedPageBreak/>
        <w:t>Figura 1</w:t>
      </w:r>
      <w:bookmarkEnd w:id="49"/>
      <w:r>
        <w:t xml:space="preserve"> – Telas do </w:t>
      </w:r>
      <w:r w:rsidRPr="00DB54B2">
        <w:t>software</w:t>
      </w:r>
      <w:r>
        <w:t xml:space="preserve"> de simulação da M+++</w:t>
      </w:r>
    </w:p>
    <w:p w14:paraId="06E5DFCC" w14:textId="77777777" w:rsidR="00501775" w:rsidRDefault="00501775" w:rsidP="007F0606">
      <w:pPr>
        <w:pStyle w:val="TF-FIGURA"/>
      </w:pPr>
      <w:r w:rsidRPr="00793D54">
        <w:rPr>
          <w:noProof/>
        </w:rPr>
        <w:drawing>
          <wp:inline distT="0" distB="0" distL="0" distR="0" wp14:anchorId="3D95B1D6" wp14:editId="32D43AFB">
            <wp:extent cx="4312791" cy="2428875"/>
            <wp:effectExtent l="19050" t="19050" r="1206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55" cy="243381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BC74A75" w14:textId="77777777" w:rsidR="00501775" w:rsidRDefault="00501775" w:rsidP="00AD366A">
      <w:pPr>
        <w:pStyle w:val="TF-FONTE"/>
      </w:pPr>
      <w:r>
        <w:t xml:space="preserve">Fonte: </w:t>
      </w:r>
      <w:proofErr w:type="spellStart"/>
      <w:r>
        <w:t>Klann</w:t>
      </w:r>
      <w:proofErr w:type="spellEnd"/>
      <w:r>
        <w:t xml:space="preserve"> (2017,</w:t>
      </w:r>
      <w:r w:rsidRPr="000A5541">
        <w:t xml:space="preserve"> </w:t>
      </w:r>
      <w:r>
        <w:t>p.44).</w:t>
      </w:r>
    </w:p>
    <w:p w14:paraId="678050EE" w14:textId="77777777" w:rsidR="00501775" w:rsidRDefault="00501775" w:rsidP="00A44581">
      <w:pPr>
        <w:pStyle w:val="TF-TEXTO"/>
      </w:pPr>
      <w:r>
        <w:t xml:space="preserve"> Por se tratar de uma evolução, traz uma série de melhorias em relação à versão anterior como a performance e a possibilidade de adicionar pontos de parada, embora também possua desvantagens, pois há uma quantidade menor de componentes disponíveis. Segundo o autor, essa solução apresentou resultados </w:t>
      </w:r>
      <w:del w:id="50" w:author="Francisco Adell Péricas" w:date="2023-05-12T16:07:00Z">
        <w:r w:rsidDel="00A42275">
          <w:delText xml:space="preserve">extremamente </w:delText>
        </w:r>
      </w:del>
      <w:r>
        <w:t>positivos nas pesquisas realizadas por ele, auxiliando na compreensão do funcionamento de sistemas embarcados, sendo bastante utilizado nas aulas.</w:t>
      </w:r>
    </w:p>
    <w:p w14:paraId="40AD9FEA" w14:textId="77777777" w:rsidR="00501775" w:rsidRDefault="00501775" w:rsidP="00501775">
      <w:pPr>
        <w:pStyle w:val="Ttulo2"/>
        <w:numPr>
          <w:ilvl w:val="1"/>
          <w:numId w:val="1"/>
        </w:numPr>
      </w:pPr>
      <w:r w:rsidRPr="00F2702C">
        <w:t>IMPLEMENTAÇÃO DA M++ EM FPGA</w:t>
      </w:r>
    </w:p>
    <w:p w14:paraId="5FDCAB99" w14:textId="77777777" w:rsidR="00501775" w:rsidRDefault="00501775" w:rsidP="00064544">
      <w:pPr>
        <w:pStyle w:val="TF-TEXTO"/>
      </w:pPr>
      <w:r>
        <w:t xml:space="preserve">O projeto desenvolvido em 2018 por </w:t>
      </w:r>
      <w:proofErr w:type="spellStart"/>
      <w:r>
        <w:t>Bieging</w:t>
      </w:r>
      <w:proofErr w:type="spellEnd"/>
      <w:r>
        <w:t xml:space="preserve">, também ex-aluno do curso de Ciências da Computação da FURB, tem como objetivo trazer a M++ para um </w:t>
      </w:r>
      <w:r w:rsidRPr="00F615D6">
        <w:t>FPGA</w:t>
      </w:r>
      <w:r>
        <w:t xml:space="preserve"> funcionando em um </w:t>
      </w:r>
      <w:proofErr w:type="spellStart"/>
      <w:r w:rsidRPr="005A37F4">
        <w:rPr>
          <w:i/>
        </w:rPr>
        <w:t>clock</w:t>
      </w:r>
      <w:proofErr w:type="spellEnd"/>
      <w:r>
        <w:t xml:space="preserve"> superior a 10KHz</w:t>
      </w:r>
      <w:r w:rsidRPr="00F615D6">
        <w:t>.</w:t>
      </w:r>
      <w:r>
        <w:t xml:space="preserve"> Para isso, é possível carregar programas para a memória do microprocessador para serem lidos e interpretados. Com a finalidade de reproduzir a M++, seis módulos foram criados:</w:t>
      </w:r>
    </w:p>
    <w:p w14:paraId="2FAFF363" w14:textId="77777777" w:rsidR="00501775" w:rsidRPr="00C660AB" w:rsidRDefault="00501775" w:rsidP="00501775">
      <w:pPr>
        <w:pStyle w:val="TF-ALNEA"/>
        <w:numPr>
          <w:ilvl w:val="0"/>
          <w:numId w:val="10"/>
        </w:numPr>
      </w:pPr>
      <w:r w:rsidRPr="00C660AB">
        <w:t>módulo de controle: conecta todos os módulos;</w:t>
      </w:r>
    </w:p>
    <w:p w14:paraId="0C18D889" w14:textId="77777777" w:rsidR="00501775" w:rsidRPr="00C660AB" w:rsidRDefault="00501775" w:rsidP="00501775">
      <w:pPr>
        <w:pStyle w:val="TF-ALNEA"/>
        <w:numPr>
          <w:ilvl w:val="0"/>
          <w:numId w:val="10"/>
        </w:numPr>
      </w:pPr>
      <w:r>
        <w:t>Unidade Lógica e Aritmética (U</w:t>
      </w:r>
      <w:r w:rsidRPr="00C660AB">
        <w:t>LA</w:t>
      </w:r>
      <w:r>
        <w:t>)</w:t>
      </w:r>
      <w:r w:rsidRPr="00C660AB">
        <w:t>: implementa a ULA da M++;</w:t>
      </w:r>
    </w:p>
    <w:p w14:paraId="3037C2C2" w14:textId="77777777" w:rsidR="00501775" w:rsidRPr="00C660AB" w:rsidRDefault="00501775" w:rsidP="00501775">
      <w:pPr>
        <w:pStyle w:val="TF-ALNEA"/>
        <w:numPr>
          <w:ilvl w:val="0"/>
          <w:numId w:val="10"/>
        </w:numPr>
      </w:pPr>
      <w:proofErr w:type="spellStart"/>
      <w:r w:rsidRPr="00C660AB">
        <w:t>endereçador</w:t>
      </w:r>
      <w:proofErr w:type="spellEnd"/>
      <w:r w:rsidRPr="00C660AB">
        <w:t xml:space="preserve"> de memória de programa;</w:t>
      </w:r>
    </w:p>
    <w:p w14:paraId="66374EC9" w14:textId="77777777" w:rsidR="00501775" w:rsidRPr="00C660AB" w:rsidRDefault="00501775" w:rsidP="00501775">
      <w:pPr>
        <w:pStyle w:val="TF-ALNEA"/>
        <w:numPr>
          <w:ilvl w:val="0"/>
          <w:numId w:val="10"/>
        </w:numPr>
      </w:pPr>
      <w:r w:rsidRPr="00C660AB">
        <w:t>banco de registradores</w:t>
      </w:r>
      <w:r>
        <w:t>:</w:t>
      </w:r>
      <w:r w:rsidRPr="00C660AB">
        <w:t xml:space="preserve"> vetor para armazenar conteúdo dos registradores;</w:t>
      </w:r>
    </w:p>
    <w:p w14:paraId="72D66BB4" w14:textId="77777777" w:rsidR="00501775" w:rsidRPr="00C660AB" w:rsidRDefault="00501775" w:rsidP="00501775">
      <w:pPr>
        <w:pStyle w:val="TF-ALNEA"/>
        <w:numPr>
          <w:ilvl w:val="0"/>
          <w:numId w:val="10"/>
        </w:numPr>
      </w:pPr>
      <w:proofErr w:type="spellStart"/>
      <w:r w:rsidRPr="00C660AB">
        <w:t>endereçador</w:t>
      </w:r>
      <w:proofErr w:type="spellEnd"/>
      <w:r w:rsidRPr="00C660AB">
        <w:t xml:space="preserve"> da memória RAM externa: contador de incremento e decremento;</w:t>
      </w:r>
    </w:p>
    <w:p w14:paraId="26EECDCE" w14:textId="77777777" w:rsidR="00501775" w:rsidRDefault="00501775" w:rsidP="00501775">
      <w:pPr>
        <w:pStyle w:val="TF-ALNEA"/>
        <w:numPr>
          <w:ilvl w:val="0"/>
          <w:numId w:val="10"/>
        </w:numPr>
      </w:pPr>
      <w:r w:rsidRPr="00C660AB">
        <w:t>memórias ROM.</w:t>
      </w:r>
    </w:p>
    <w:p w14:paraId="325A2397" w14:textId="77777777" w:rsidR="00501775" w:rsidRDefault="00501775" w:rsidP="009D6E78">
      <w:pPr>
        <w:pStyle w:val="TF-TEXTO"/>
      </w:pPr>
      <w:r>
        <w:t xml:space="preserve">Segundo o autor, a frequência máxima obtida foi de 90MHz e utilizou apenas 129 das mais de 41.000 portas lógicas disponíveis. </w:t>
      </w:r>
      <w:commentRangeStart w:id="51"/>
      <w:r>
        <w:t xml:space="preserve">O </w:t>
      </w:r>
      <w:r>
        <w:fldChar w:fldCharType="begin"/>
      </w:r>
      <w:r>
        <w:instrText xml:space="preserve"> REF QUADRO_UM \h </w:instrText>
      </w:r>
      <w:r>
        <w:fldChar w:fldCharType="separate"/>
      </w:r>
      <w:r>
        <w:t>Quadro 1</w:t>
      </w:r>
      <w:r>
        <w:fldChar w:fldCharType="end"/>
      </w:r>
      <w:r>
        <w:t xml:space="preserve"> </w:t>
      </w:r>
      <w:del w:id="52" w:author="Francisco Adell Péricas" w:date="2023-05-12T16:08:00Z">
        <w:r w:rsidDel="00A42275">
          <w:delText xml:space="preserve">abaixo </w:delText>
        </w:r>
      </w:del>
      <w:r>
        <w:t>mostra um comparativo entre seu projeto e outras três implementações de processadores:</w:t>
      </w:r>
    </w:p>
    <w:p w14:paraId="471423D5" w14:textId="77777777" w:rsidR="00501775" w:rsidRPr="00C660AB" w:rsidRDefault="00501775" w:rsidP="00C660AB">
      <w:pPr>
        <w:pStyle w:val="TF-LEGENDA"/>
      </w:pPr>
      <w:r>
        <w:t xml:space="preserve"> </w:t>
      </w:r>
      <w:bookmarkStart w:id="53" w:name="QUADRO_UM"/>
      <w:r>
        <w:t>Quadro 1</w:t>
      </w:r>
      <w:bookmarkEnd w:id="53"/>
      <w:r>
        <w:t xml:space="preserve"> - Comparativo dos resultados do </w:t>
      </w:r>
      <w:proofErr w:type="spellStart"/>
      <w:r>
        <w:t>Bieging</w:t>
      </w:r>
      <w:proofErr w:type="spellEnd"/>
      <w:r>
        <w:t xml:space="preserve"> (2018)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1"/>
        <w:gridCol w:w="1412"/>
        <w:gridCol w:w="1443"/>
        <w:gridCol w:w="1323"/>
        <w:gridCol w:w="1529"/>
      </w:tblGrid>
      <w:tr w:rsidR="00501775" w:rsidRPr="007D4566" w14:paraId="3CAD65CC" w14:textId="77777777" w:rsidTr="00EE6FD0">
        <w:trPr>
          <w:trHeight w:val="567"/>
        </w:trPr>
        <w:tc>
          <w:tcPr>
            <w:tcW w:w="3241" w:type="dxa"/>
            <w:tcBorders>
              <w:tl2br w:val="single" w:sz="4" w:space="0" w:color="auto"/>
            </w:tcBorders>
            <w:shd w:val="clear" w:color="auto" w:fill="A6A6A6"/>
          </w:tcPr>
          <w:p w14:paraId="6AAF8342" w14:textId="77777777" w:rsidR="00501775" w:rsidRPr="007D4566" w:rsidRDefault="00501775" w:rsidP="00C660AB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2E779AA" wp14:editId="5533375D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A8711" w14:textId="77777777" w:rsidR="00501775" w:rsidRDefault="00501775" w:rsidP="00C660A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E779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3FFA8711" w14:textId="77777777" w:rsidR="00501775" w:rsidRDefault="00501775" w:rsidP="00C660AB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8DFC500" wp14:editId="2B955F2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11A4AC" w14:textId="77777777" w:rsidR="00501775" w:rsidRDefault="00501775" w:rsidP="00C660AB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FC500" id="_x0000_s1027" type="#_x0000_t202" style="position:absolute;margin-left:-5.15pt;margin-top:21.5pt;width:79.5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2211A4AC" w14:textId="77777777" w:rsidR="00501775" w:rsidRDefault="00501775" w:rsidP="00C660AB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12" w:type="dxa"/>
            <w:shd w:val="clear" w:color="auto" w:fill="A6A6A6"/>
          </w:tcPr>
          <w:p w14:paraId="6A4B75DB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AYEH et al., (2008) </w:t>
            </w:r>
          </w:p>
        </w:tc>
        <w:tc>
          <w:tcPr>
            <w:tcW w:w="1443" w:type="dxa"/>
            <w:shd w:val="clear" w:color="auto" w:fill="A6A6A6"/>
          </w:tcPr>
          <w:p w14:paraId="6BF54E90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PABLO et al., (2016) </w:t>
            </w:r>
          </w:p>
        </w:tc>
        <w:tc>
          <w:tcPr>
            <w:tcW w:w="1323" w:type="dxa"/>
            <w:shd w:val="clear" w:color="auto" w:fill="A6A6A6"/>
          </w:tcPr>
          <w:p w14:paraId="3CD3DBC1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ZALAVA et al., (2015) </w:t>
            </w:r>
          </w:p>
        </w:tc>
        <w:tc>
          <w:tcPr>
            <w:tcW w:w="1529" w:type="dxa"/>
            <w:shd w:val="clear" w:color="auto" w:fill="A6A6A6"/>
          </w:tcPr>
          <w:p w14:paraId="26A25541" w14:textId="77777777" w:rsidR="00501775" w:rsidRPr="007D4566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M++ FPGA </w:t>
            </w:r>
          </w:p>
        </w:tc>
      </w:tr>
      <w:tr w:rsidR="00501775" w14:paraId="45FD8F01" w14:textId="77777777" w:rsidTr="00C660AB">
        <w:tc>
          <w:tcPr>
            <w:tcW w:w="3241" w:type="dxa"/>
            <w:shd w:val="clear" w:color="auto" w:fill="auto"/>
          </w:tcPr>
          <w:p w14:paraId="63270C03" w14:textId="77777777" w:rsidR="00501775" w:rsidRDefault="00501775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fabricante </w:t>
            </w:r>
          </w:p>
        </w:tc>
        <w:tc>
          <w:tcPr>
            <w:tcW w:w="1412" w:type="dxa"/>
            <w:shd w:val="clear" w:color="auto" w:fill="auto"/>
          </w:tcPr>
          <w:p w14:paraId="6C04C52D" w14:textId="77777777" w:rsidR="00501775" w:rsidRDefault="00501775" w:rsidP="00C660AB">
            <w:pPr>
              <w:pStyle w:val="TF-TEXTOQUADRO"/>
              <w:jc w:val="center"/>
            </w:pPr>
            <w:proofErr w:type="spellStart"/>
            <w:r>
              <w:rPr>
                <w:sz w:val="22"/>
                <w:szCs w:val="22"/>
              </w:rPr>
              <w:t>Xilinx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43" w:type="dxa"/>
            <w:shd w:val="clear" w:color="auto" w:fill="auto"/>
          </w:tcPr>
          <w:p w14:paraId="0E0D3361" w14:textId="77777777" w:rsidR="00501775" w:rsidRDefault="00501775" w:rsidP="00C660AB">
            <w:pPr>
              <w:pStyle w:val="TF-TEXTOQUADRO"/>
              <w:jc w:val="center"/>
            </w:pPr>
            <w:proofErr w:type="spellStart"/>
            <w:r>
              <w:rPr>
                <w:sz w:val="22"/>
                <w:szCs w:val="22"/>
              </w:rPr>
              <w:t>Xilinx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23" w:type="dxa"/>
          </w:tcPr>
          <w:p w14:paraId="2B78D699" w14:textId="77777777" w:rsidR="00501775" w:rsidRDefault="00501775" w:rsidP="00C660AB">
            <w:pPr>
              <w:pStyle w:val="TF-TEXTOQUADRO"/>
              <w:jc w:val="center"/>
            </w:pPr>
            <w:proofErr w:type="spellStart"/>
            <w:r>
              <w:rPr>
                <w:sz w:val="22"/>
                <w:szCs w:val="22"/>
              </w:rPr>
              <w:t>Xilinx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29" w:type="dxa"/>
            <w:shd w:val="clear" w:color="auto" w:fill="auto"/>
          </w:tcPr>
          <w:p w14:paraId="55CD7490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Altera </w:t>
            </w:r>
          </w:p>
        </w:tc>
      </w:tr>
      <w:tr w:rsidR="00501775" w14:paraId="59317791" w14:textId="77777777" w:rsidTr="00C660AB">
        <w:tc>
          <w:tcPr>
            <w:tcW w:w="3241" w:type="dxa"/>
            <w:shd w:val="clear" w:color="auto" w:fill="auto"/>
          </w:tcPr>
          <w:p w14:paraId="2B63F946" w14:textId="77777777" w:rsidR="00501775" w:rsidRDefault="00501775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tecnologia </w:t>
            </w:r>
          </w:p>
        </w:tc>
        <w:tc>
          <w:tcPr>
            <w:tcW w:w="1412" w:type="dxa"/>
            <w:shd w:val="clear" w:color="auto" w:fill="auto"/>
          </w:tcPr>
          <w:p w14:paraId="355EB917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443" w:type="dxa"/>
            <w:shd w:val="clear" w:color="auto" w:fill="auto"/>
          </w:tcPr>
          <w:p w14:paraId="0DEF65D9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323" w:type="dxa"/>
          </w:tcPr>
          <w:p w14:paraId="3422FC0A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529" w:type="dxa"/>
            <w:shd w:val="clear" w:color="auto" w:fill="auto"/>
          </w:tcPr>
          <w:p w14:paraId="3D2BED0A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</w:tr>
      <w:tr w:rsidR="00501775" w14:paraId="250990B8" w14:textId="77777777" w:rsidTr="00C660AB">
        <w:tc>
          <w:tcPr>
            <w:tcW w:w="3241" w:type="dxa"/>
            <w:shd w:val="clear" w:color="auto" w:fill="auto"/>
          </w:tcPr>
          <w:p w14:paraId="59C4D4D5" w14:textId="77777777" w:rsidR="00501775" w:rsidRDefault="00501775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número de instruções </w:t>
            </w:r>
          </w:p>
        </w:tc>
        <w:tc>
          <w:tcPr>
            <w:tcW w:w="1412" w:type="dxa"/>
            <w:shd w:val="clear" w:color="auto" w:fill="auto"/>
          </w:tcPr>
          <w:p w14:paraId="6F25E371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443" w:type="dxa"/>
            <w:shd w:val="clear" w:color="auto" w:fill="auto"/>
          </w:tcPr>
          <w:p w14:paraId="1B934DC1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1323" w:type="dxa"/>
          </w:tcPr>
          <w:p w14:paraId="7D1AA792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1529" w:type="dxa"/>
            <w:shd w:val="clear" w:color="auto" w:fill="auto"/>
          </w:tcPr>
          <w:p w14:paraId="029B90AB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14 </w:t>
            </w:r>
          </w:p>
        </w:tc>
      </w:tr>
      <w:tr w:rsidR="00501775" w14:paraId="53A2718B" w14:textId="77777777" w:rsidTr="00C660AB">
        <w:tc>
          <w:tcPr>
            <w:tcW w:w="3241" w:type="dxa"/>
            <w:shd w:val="clear" w:color="auto" w:fill="auto"/>
          </w:tcPr>
          <w:p w14:paraId="7B0196D8" w14:textId="77777777" w:rsidR="00501775" w:rsidRDefault="00501775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arquitetura </w:t>
            </w:r>
          </w:p>
        </w:tc>
        <w:tc>
          <w:tcPr>
            <w:tcW w:w="1412" w:type="dxa"/>
            <w:shd w:val="clear" w:color="auto" w:fill="auto"/>
          </w:tcPr>
          <w:p w14:paraId="0704CF90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Própria </w:t>
            </w:r>
          </w:p>
        </w:tc>
        <w:tc>
          <w:tcPr>
            <w:tcW w:w="1443" w:type="dxa"/>
            <w:shd w:val="clear" w:color="auto" w:fill="auto"/>
          </w:tcPr>
          <w:p w14:paraId="5E9B7AC9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  <w:tc>
          <w:tcPr>
            <w:tcW w:w="1323" w:type="dxa"/>
          </w:tcPr>
          <w:p w14:paraId="0DC2690F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  <w:tc>
          <w:tcPr>
            <w:tcW w:w="1529" w:type="dxa"/>
            <w:shd w:val="clear" w:color="auto" w:fill="auto"/>
          </w:tcPr>
          <w:p w14:paraId="76451779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</w:tr>
      <w:tr w:rsidR="00501775" w14:paraId="091F3950" w14:textId="77777777" w:rsidTr="00C660AB">
        <w:tc>
          <w:tcPr>
            <w:tcW w:w="3241" w:type="dxa"/>
            <w:shd w:val="clear" w:color="auto" w:fill="auto"/>
          </w:tcPr>
          <w:p w14:paraId="19EAD39D" w14:textId="77777777" w:rsidR="00501775" w:rsidRDefault="00501775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set de instruções </w:t>
            </w:r>
          </w:p>
        </w:tc>
        <w:tc>
          <w:tcPr>
            <w:tcW w:w="1412" w:type="dxa"/>
            <w:shd w:val="clear" w:color="auto" w:fill="auto"/>
          </w:tcPr>
          <w:p w14:paraId="60C4FA03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Próprio </w:t>
            </w:r>
          </w:p>
        </w:tc>
        <w:tc>
          <w:tcPr>
            <w:tcW w:w="1443" w:type="dxa"/>
            <w:shd w:val="clear" w:color="auto" w:fill="auto"/>
          </w:tcPr>
          <w:p w14:paraId="7FB825F8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RISC </w:t>
            </w:r>
          </w:p>
        </w:tc>
        <w:tc>
          <w:tcPr>
            <w:tcW w:w="1323" w:type="dxa"/>
          </w:tcPr>
          <w:p w14:paraId="569595FA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RISC </w:t>
            </w:r>
          </w:p>
        </w:tc>
        <w:tc>
          <w:tcPr>
            <w:tcW w:w="1529" w:type="dxa"/>
            <w:shd w:val="clear" w:color="auto" w:fill="auto"/>
          </w:tcPr>
          <w:p w14:paraId="43A76D77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Próprio </w:t>
            </w:r>
          </w:p>
        </w:tc>
      </w:tr>
      <w:tr w:rsidR="00501775" w14:paraId="0CD1D394" w14:textId="77777777" w:rsidTr="00C660AB">
        <w:tc>
          <w:tcPr>
            <w:tcW w:w="3241" w:type="dxa"/>
            <w:shd w:val="clear" w:color="auto" w:fill="auto"/>
          </w:tcPr>
          <w:p w14:paraId="0DE665B1" w14:textId="77777777" w:rsidR="00501775" w:rsidRDefault="00501775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frequência </w:t>
            </w:r>
          </w:p>
        </w:tc>
        <w:tc>
          <w:tcPr>
            <w:tcW w:w="1412" w:type="dxa"/>
            <w:shd w:val="clear" w:color="auto" w:fill="auto"/>
          </w:tcPr>
          <w:p w14:paraId="5AD7F08B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~95MHz </w:t>
            </w:r>
          </w:p>
        </w:tc>
        <w:tc>
          <w:tcPr>
            <w:tcW w:w="1443" w:type="dxa"/>
            <w:shd w:val="clear" w:color="auto" w:fill="auto"/>
          </w:tcPr>
          <w:p w14:paraId="2933FC02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~40MHz </w:t>
            </w:r>
          </w:p>
        </w:tc>
        <w:tc>
          <w:tcPr>
            <w:tcW w:w="1323" w:type="dxa"/>
          </w:tcPr>
          <w:p w14:paraId="4A57A7B3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Não inf. </w:t>
            </w:r>
          </w:p>
        </w:tc>
        <w:tc>
          <w:tcPr>
            <w:tcW w:w="1529" w:type="dxa"/>
            <w:shd w:val="clear" w:color="auto" w:fill="auto"/>
          </w:tcPr>
          <w:p w14:paraId="1FC9691A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90MHz </w:t>
            </w:r>
          </w:p>
        </w:tc>
      </w:tr>
    </w:tbl>
    <w:p w14:paraId="68AE9307" w14:textId="77777777" w:rsidR="00501775" w:rsidRDefault="00501775" w:rsidP="00C660AB">
      <w:pPr>
        <w:pStyle w:val="TF-FONTE"/>
      </w:pPr>
      <w:r>
        <w:t xml:space="preserve">Fonte: </w:t>
      </w:r>
      <w:proofErr w:type="spellStart"/>
      <w:r>
        <w:t>Bieging</w:t>
      </w:r>
      <w:proofErr w:type="spellEnd"/>
      <w:r>
        <w:t xml:space="preserve"> (2018,</w:t>
      </w:r>
      <w:r w:rsidRPr="000A5541">
        <w:t xml:space="preserve"> </w:t>
      </w:r>
      <w:r>
        <w:t>p.71).</w:t>
      </w:r>
      <w:commentRangeEnd w:id="51"/>
      <w:r>
        <w:rPr>
          <w:rStyle w:val="Refdecomentrio"/>
        </w:rPr>
        <w:commentReference w:id="51"/>
      </w:r>
    </w:p>
    <w:p w14:paraId="0C4B7193" w14:textId="77777777" w:rsidR="00501775" w:rsidRPr="00DB7E30" w:rsidRDefault="00501775" w:rsidP="00DB7E30">
      <w:pPr>
        <w:pStyle w:val="TF-TEXTO"/>
      </w:pPr>
      <w:proofErr w:type="spellStart"/>
      <w:r>
        <w:t>Bieging</w:t>
      </w:r>
      <w:proofErr w:type="spellEnd"/>
      <w:r>
        <w:t xml:space="preserve"> ainda comenta que seu projeto obteve um avanço</w:t>
      </w:r>
      <w:del w:id="54" w:author="Francisco Adell Péricas" w:date="2023-05-12T16:08:00Z">
        <w:r w:rsidDel="00A42275">
          <w:delText xml:space="preserve"> extremamente alto</w:delText>
        </w:r>
      </w:del>
      <w:r>
        <w:t>, uma vez que com o simulador da M++ da época só era possível alcançar 50Hz. Seu trabalho atingiu todos os objetivos esperados, além de ter gerado documentação sobre a arquitetura.</w:t>
      </w:r>
    </w:p>
    <w:p w14:paraId="4550DBCF" w14:textId="77777777" w:rsidR="00501775" w:rsidRPr="00F80CF7" w:rsidRDefault="00501775" w:rsidP="00501775">
      <w:pPr>
        <w:pStyle w:val="Ttulo2"/>
        <w:numPr>
          <w:ilvl w:val="1"/>
          <w:numId w:val="1"/>
        </w:numPr>
        <w:rPr>
          <w:lang w:val="en-US"/>
        </w:rPr>
      </w:pPr>
      <w:r w:rsidRPr="00F80CF7">
        <w:rPr>
          <w:lang w:val="en-US"/>
        </w:rPr>
        <w:t>(Apache) NuttX A Linux-like RTOS for Microcontrollers</w:t>
      </w:r>
    </w:p>
    <w:p w14:paraId="4A0D7202" w14:textId="77777777" w:rsidR="00501775" w:rsidRDefault="00501775" w:rsidP="00040D11">
      <w:pPr>
        <w:pStyle w:val="TF-TEXTO"/>
      </w:pPr>
      <w:r>
        <w:t xml:space="preserve">Criado em 2007 por Gregory </w:t>
      </w:r>
      <w:proofErr w:type="spellStart"/>
      <w:r>
        <w:t>Nutt</w:t>
      </w:r>
      <w:proofErr w:type="spellEnd"/>
      <w:r>
        <w:t xml:space="preserve"> e doado para o Apache em 2019, o </w:t>
      </w:r>
      <w:proofErr w:type="spellStart"/>
      <w:r w:rsidRPr="00DB54B2">
        <w:t>NuttX</w:t>
      </w:r>
      <w:proofErr w:type="spellEnd"/>
      <w:r>
        <w:t xml:space="preserve"> é um sistema operacional </w:t>
      </w:r>
      <w:r w:rsidRPr="00C660AB">
        <w:t>POSIX</w:t>
      </w:r>
      <w:r>
        <w:t xml:space="preserve"> voltado para sistemas embarcados por ser bastante pequeno. “Pensando em ser uma alternativa de ser o que o Linux deveria ser para microcontroladores” (Assis e </w:t>
      </w:r>
      <w:proofErr w:type="spellStart"/>
      <w:r w:rsidRPr="00DA1E04">
        <w:t>Jerpelea</w:t>
      </w:r>
      <w:proofErr w:type="spellEnd"/>
      <w:r>
        <w:t>, 2023, p.2</w:t>
      </w:r>
      <w:r w:rsidRPr="001251BC">
        <w:t>, tradução nossa</w:t>
      </w:r>
      <w:r>
        <w:t xml:space="preserve">), ele possui uma série de características fundamentais para esses dispositivos: é altamente configurável, roda em tempo real, é </w:t>
      </w:r>
      <w:r>
        <w:lastRenderedPageBreak/>
        <w:t xml:space="preserve">determinístico, possui suporte para hierarquia de prioridade </w:t>
      </w:r>
      <w:del w:id="55" w:author="Francisco Adell Péricas" w:date="2023-05-12T16:10:00Z">
        <w:r w:rsidDel="00A42275">
          <w:delText xml:space="preserve">e </w:delText>
        </w:r>
      </w:del>
      <w:r>
        <w:t xml:space="preserve">etc. Além de ter diversas funcionalidades e </w:t>
      </w:r>
      <w:r w:rsidRPr="00A42275">
        <w:rPr>
          <w:i/>
          <w:iCs/>
          <w:rPrChange w:id="56" w:author="Francisco Adell Péricas" w:date="2023-05-12T16:11:00Z">
            <w:rPr/>
          </w:rPrChange>
        </w:rPr>
        <w:t>drivers</w:t>
      </w:r>
      <w:r>
        <w:t xml:space="preserve"> como sistema de arquivos, protocolos de internet, suporte gráfico, suporte à USB e áudio, também possui compatibilidade com vários outros microcontroladores como o ESP-32. Na </w:t>
      </w:r>
      <w:del w:id="57" w:author="Francisco Adell Péricas" w:date="2023-05-12T16:11:00Z">
        <w:r w:rsidDel="00A42275">
          <w:delText>figura abaixo (</w:delText>
        </w:r>
      </w:del>
      <w:r>
        <w:fldChar w:fldCharType="begin"/>
      </w:r>
      <w:r>
        <w:instrText xml:space="preserve"> REF FIGURA_DOIS \h </w:instrText>
      </w:r>
      <w:r>
        <w:fldChar w:fldCharType="separate"/>
      </w:r>
      <w:r>
        <w:rPr>
          <w:noProof/>
        </w:rPr>
        <w:t>Figura 2</w:t>
      </w:r>
      <w:r>
        <w:fldChar w:fldCharType="end"/>
      </w:r>
      <w:del w:id="58" w:author="Francisco Adell Péricas" w:date="2023-05-12T16:11:00Z">
        <w:r w:rsidDel="00A42275">
          <w:delText>)</w:delText>
        </w:r>
      </w:del>
      <w:r>
        <w:t xml:space="preserve"> é mostrado o menu de configuração do </w:t>
      </w:r>
      <w:proofErr w:type="spellStart"/>
      <w:r>
        <w:t>NuttX</w:t>
      </w:r>
      <w:proofErr w:type="spellEnd"/>
      <w:r>
        <w:t>.</w:t>
      </w:r>
    </w:p>
    <w:p w14:paraId="00DBA074" w14:textId="77777777" w:rsidR="00501775" w:rsidRDefault="00501775" w:rsidP="00E4490E">
      <w:pPr>
        <w:pStyle w:val="TF-LEGENDA"/>
        <w:rPr>
          <w:noProof/>
        </w:rPr>
      </w:pPr>
      <w:bookmarkStart w:id="59" w:name="FIGURA_DOIS"/>
      <w:r>
        <w:rPr>
          <w:noProof/>
        </w:rPr>
        <w:t>Figura 2</w:t>
      </w:r>
      <w:bookmarkEnd w:id="59"/>
      <w:r>
        <w:rPr>
          <w:noProof/>
        </w:rPr>
        <w:t xml:space="preserve"> – Tela de configuração do </w:t>
      </w:r>
      <w:r w:rsidRPr="00DB54B2">
        <w:rPr>
          <w:noProof/>
        </w:rPr>
        <w:t>NuttX</w:t>
      </w:r>
    </w:p>
    <w:p w14:paraId="04A740EF" w14:textId="77777777" w:rsidR="00501775" w:rsidRPr="00040D11" w:rsidRDefault="00501775" w:rsidP="007F0606">
      <w:pPr>
        <w:pStyle w:val="TF-FIGURA"/>
      </w:pPr>
      <w:r>
        <w:rPr>
          <w:noProof/>
        </w:rPr>
        <w:drawing>
          <wp:inline distT="0" distB="0" distL="0" distR="0" wp14:anchorId="1C701FF4" wp14:editId="1486A3BE">
            <wp:extent cx="4519295" cy="2398295"/>
            <wp:effectExtent l="19050" t="19050" r="14605" b="21590"/>
            <wp:docPr id="5" name="Imagem 5" descr="C:\Users\gusta\Downloads\menu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\Downloads\menuconf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 r="1250" b="2678"/>
                    <a:stretch/>
                  </pic:blipFill>
                  <pic:spPr bwMode="auto">
                    <a:xfrm>
                      <a:off x="0" y="0"/>
                      <a:ext cx="4539365" cy="240894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F72CC8C" w14:textId="77777777" w:rsidR="00501775" w:rsidRDefault="00501775" w:rsidP="00922AA5">
      <w:pPr>
        <w:pStyle w:val="TF-FONTE"/>
      </w:pPr>
      <w:r>
        <w:t>Fonte: Apache Software Foundation, 2020.</w:t>
      </w:r>
    </w:p>
    <w:p w14:paraId="121DCCEB" w14:textId="77777777" w:rsidR="00501775" w:rsidRPr="00D1622A" w:rsidRDefault="00501775" w:rsidP="00D1622A">
      <w:pPr>
        <w:pStyle w:val="TF-TEXTO"/>
      </w:pPr>
      <w:commentRangeStart w:id="60"/>
      <w:r>
        <w:t xml:space="preserve">O </w:t>
      </w:r>
      <w:proofErr w:type="spellStart"/>
      <w:r>
        <w:t>NuttX</w:t>
      </w:r>
      <w:proofErr w:type="spellEnd"/>
      <w:r>
        <w:t xml:space="preserve">, como os próprios autores comentam, “foi desenvolvido desde o começo para ser compatível com POSIX. [...] Tornando melhor a transição para o </w:t>
      </w:r>
      <w:proofErr w:type="spellStart"/>
      <w:r>
        <w:t>NuttX</w:t>
      </w:r>
      <w:proofErr w:type="spellEnd"/>
      <w:r>
        <w:t xml:space="preserve"> para os desenvolvedores” (Assis e </w:t>
      </w:r>
      <w:proofErr w:type="spellStart"/>
      <w:r w:rsidRPr="00DA1E04">
        <w:t>Jerpelea</w:t>
      </w:r>
      <w:proofErr w:type="spellEnd"/>
      <w:r>
        <w:t>, 2023, p.4</w:t>
      </w:r>
      <w:r w:rsidRPr="001251BC">
        <w:t>, tradução nossa</w:t>
      </w:r>
      <w:r>
        <w:t xml:space="preserve">), uma vez que poderão assimilar soluções Linux para microcontroladores rodando </w:t>
      </w:r>
      <w:proofErr w:type="spellStart"/>
      <w:r>
        <w:t>NuttX</w:t>
      </w:r>
      <w:proofErr w:type="spellEnd"/>
      <w:r>
        <w:t>.</w:t>
      </w:r>
      <w:commentRangeEnd w:id="60"/>
      <w:r>
        <w:rPr>
          <w:rStyle w:val="Refdecomentrio"/>
        </w:rPr>
        <w:commentReference w:id="60"/>
      </w:r>
    </w:p>
    <w:p w14:paraId="1C4B1473" w14:textId="77777777" w:rsidR="00501775" w:rsidRDefault="00501775" w:rsidP="00501775">
      <w:pPr>
        <w:pStyle w:val="Ttulo1"/>
        <w:numPr>
          <w:ilvl w:val="0"/>
          <w:numId w:val="1"/>
        </w:numPr>
      </w:pPr>
      <w:bookmarkStart w:id="61" w:name="_Toc54164921"/>
      <w:bookmarkStart w:id="62" w:name="_Toc54165675"/>
      <w:bookmarkStart w:id="63" w:name="_Toc54169333"/>
      <w:bookmarkStart w:id="64" w:name="_Toc96347439"/>
      <w:bookmarkStart w:id="65" w:name="_Toc96357723"/>
      <w:bookmarkStart w:id="66" w:name="_Toc96491866"/>
      <w:bookmarkStart w:id="67" w:name="_Toc411603107"/>
      <w:bookmarkEnd w:id="39"/>
      <w:r>
        <w:t>proposta DO SOFTWARE</w:t>
      </w:r>
    </w:p>
    <w:p w14:paraId="075C3D09" w14:textId="77777777" w:rsidR="00501775" w:rsidRPr="006E6E0F" w:rsidRDefault="00501775" w:rsidP="00451B94">
      <w:pPr>
        <w:pStyle w:val="TF-TEXTO"/>
      </w:pPr>
      <w:r>
        <w:t xml:space="preserve">A seguir serão apresentadas a proposta e a justificativa, assim como as principais características dos trabalhos correlatos, os requisitos e a metodologia utilizada junto ao cronograma. </w:t>
      </w:r>
    </w:p>
    <w:p w14:paraId="789E3568" w14:textId="77777777" w:rsidR="00501775" w:rsidRDefault="00501775" w:rsidP="00501775">
      <w:pPr>
        <w:pStyle w:val="Ttulo2"/>
        <w:numPr>
          <w:ilvl w:val="1"/>
          <w:numId w:val="1"/>
        </w:numPr>
      </w:pPr>
      <w:bookmarkStart w:id="68" w:name="_Toc54164915"/>
      <w:bookmarkStart w:id="69" w:name="_Toc54165669"/>
      <w:bookmarkStart w:id="70" w:name="_Toc54169327"/>
      <w:bookmarkStart w:id="71" w:name="_Toc96347433"/>
      <w:bookmarkStart w:id="72" w:name="_Toc96357717"/>
      <w:bookmarkStart w:id="73" w:name="_Toc96491860"/>
      <w:bookmarkStart w:id="74" w:name="_Toc351015594"/>
      <w:r>
        <w:t>JUSTIFICATIVA</w:t>
      </w:r>
    </w:p>
    <w:p w14:paraId="6873C2A3" w14:textId="77777777" w:rsidR="00501775" w:rsidRPr="009007F7" w:rsidRDefault="00501775" w:rsidP="003618BB">
      <w:pPr>
        <w:pStyle w:val="TF-TEXTO"/>
      </w:pPr>
      <w:r>
        <w:t xml:space="preserve">No </w:t>
      </w:r>
      <w:r>
        <w:fldChar w:fldCharType="begin"/>
      </w:r>
      <w:r>
        <w:instrText xml:space="preserve"> REF QUADRO_DOIS \h </w:instrText>
      </w:r>
      <w:r>
        <w:fldChar w:fldCharType="separate"/>
      </w:r>
      <w:r>
        <w:t>Quadro 2</w:t>
      </w:r>
      <w:r>
        <w:fldChar w:fldCharType="end"/>
      </w:r>
      <w:r>
        <w:t xml:space="preserve"> são comparados os três trabalhos correlatos acima a partir das principais características buscadas. </w:t>
      </w:r>
    </w:p>
    <w:p w14:paraId="3BFEE65E" w14:textId="77777777" w:rsidR="00501775" w:rsidRDefault="00501775" w:rsidP="000A7E18">
      <w:pPr>
        <w:pStyle w:val="TF-LEGENDA"/>
      </w:pPr>
      <w:bookmarkStart w:id="75" w:name="_Ref52025161"/>
      <w:bookmarkStart w:id="76" w:name="QUADRO_DOIS"/>
      <w:r>
        <w:t>Quadro 2</w:t>
      </w:r>
      <w:bookmarkEnd w:id="75"/>
      <w:bookmarkEnd w:id="76"/>
      <w: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6"/>
        <w:gridCol w:w="1719"/>
        <w:gridCol w:w="1719"/>
        <w:gridCol w:w="1834"/>
      </w:tblGrid>
      <w:tr w:rsidR="00501775" w14:paraId="1A6D1E60" w14:textId="77777777" w:rsidTr="000A7E18">
        <w:trPr>
          <w:trHeight w:val="567"/>
        </w:trPr>
        <w:tc>
          <w:tcPr>
            <w:tcW w:w="3676" w:type="dxa"/>
            <w:tcBorders>
              <w:tl2br w:val="single" w:sz="4" w:space="0" w:color="auto"/>
            </w:tcBorders>
            <w:shd w:val="clear" w:color="auto" w:fill="A6A6A6"/>
          </w:tcPr>
          <w:p w14:paraId="3CD8875B" w14:textId="77777777" w:rsidR="00501775" w:rsidRPr="007D4566" w:rsidRDefault="00501775" w:rsidP="00CF639A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C446A2C" wp14:editId="37A9CBAA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682D02" w14:textId="77777777" w:rsidR="00501775" w:rsidRDefault="00501775" w:rsidP="000A7E18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46A2C" id="_x0000_s1028" type="#_x0000_t202" style="position:absolute;margin-left:96.2pt;margin-top:4.2pt;width:104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vO/7QEAAL0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" filled="f" stroked="f">
                      <v:textbox>
                        <w:txbxContent>
                          <w:p w14:paraId="52682D02" w14:textId="77777777" w:rsidR="00501775" w:rsidRDefault="00501775" w:rsidP="000A7E18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7F6FCA6" wp14:editId="29470F2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A82BC9" w14:textId="77777777" w:rsidR="00501775" w:rsidRDefault="00501775" w:rsidP="000A7E18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F6FCA6" id="_x0000_s1029" type="#_x0000_t202" style="position:absolute;margin-left:-5.15pt;margin-top:21.5pt;width:79.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" filled="f" stroked="f">
                      <v:textbox>
                        <w:txbxContent>
                          <w:p w14:paraId="15A82BC9" w14:textId="77777777" w:rsidR="00501775" w:rsidRDefault="00501775" w:rsidP="000A7E18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59CD746A" w14:textId="77777777" w:rsidR="00501775" w:rsidRDefault="00501775" w:rsidP="00CF639A">
            <w:pPr>
              <w:pStyle w:val="TF-TEXTOQUADRO"/>
              <w:jc w:val="center"/>
            </w:pPr>
            <w:proofErr w:type="spellStart"/>
            <w:r>
              <w:t>Klann</w:t>
            </w:r>
            <w:proofErr w:type="spellEnd"/>
            <w:r>
              <w:t xml:space="preserve"> (2017)</w: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39F7F5DA" w14:textId="77777777" w:rsidR="00501775" w:rsidRDefault="00501775" w:rsidP="00CF639A">
            <w:pPr>
              <w:pStyle w:val="TF-TEXTOQUADRO"/>
              <w:jc w:val="center"/>
            </w:pPr>
            <w:proofErr w:type="spellStart"/>
            <w:r>
              <w:t>Bieging</w:t>
            </w:r>
            <w:proofErr w:type="spellEnd"/>
            <w:r>
              <w:t xml:space="preserve"> (2018)</w:t>
            </w:r>
          </w:p>
        </w:tc>
        <w:tc>
          <w:tcPr>
            <w:tcW w:w="1834" w:type="dxa"/>
            <w:shd w:val="clear" w:color="auto" w:fill="A6A6A6"/>
            <w:vAlign w:val="center"/>
          </w:tcPr>
          <w:p w14:paraId="789F82E2" w14:textId="77777777" w:rsidR="00501775" w:rsidRPr="007D4566" w:rsidRDefault="00501775" w:rsidP="00CF639A">
            <w:pPr>
              <w:pStyle w:val="TF-TEXTOQUADRO"/>
              <w:jc w:val="center"/>
            </w:pPr>
            <w:r>
              <w:t xml:space="preserve">Assis e </w:t>
            </w:r>
            <w:proofErr w:type="spellStart"/>
            <w:r w:rsidRPr="00DA1E04">
              <w:t>Jerpelea</w:t>
            </w:r>
            <w:proofErr w:type="spellEnd"/>
            <w:r w:rsidRPr="00DA1E04">
              <w:t xml:space="preserve"> </w:t>
            </w:r>
            <w:r>
              <w:t>(2023)</w:t>
            </w:r>
          </w:p>
        </w:tc>
      </w:tr>
      <w:tr w:rsidR="00501775" w14:paraId="2D93E8A4" w14:textId="77777777" w:rsidTr="000A7E18">
        <w:tc>
          <w:tcPr>
            <w:tcW w:w="3676" w:type="dxa"/>
            <w:shd w:val="clear" w:color="auto" w:fill="auto"/>
          </w:tcPr>
          <w:p w14:paraId="67330F88" w14:textId="77777777" w:rsidR="00501775" w:rsidRDefault="00501775" w:rsidP="00CF639A">
            <w:pPr>
              <w:pStyle w:val="TF-TEXTOQUADRO"/>
            </w:pPr>
            <w:r>
              <w:t xml:space="preserve">Interpreta código </w:t>
            </w:r>
            <w:proofErr w:type="spellStart"/>
            <w:r>
              <w:t>assembly</w:t>
            </w:r>
            <w:proofErr w:type="spellEnd"/>
          </w:p>
        </w:tc>
        <w:tc>
          <w:tcPr>
            <w:tcW w:w="1719" w:type="dxa"/>
            <w:shd w:val="clear" w:color="auto" w:fill="auto"/>
          </w:tcPr>
          <w:p w14:paraId="2CE7B943" w14:textId="77777777" w:rsidR="00501775" w:rsidRDefault="00501775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50BB058C" w14:textId="77777777" w:rsidR="00501775" w:rsidRDefault="00501775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31D0AD44" w14:textId="77777777" w:rsidR="00501775" w:rsidRDefault="00501775" w:rsidP="000A7E18">
            <w:pPr>
              <w:pStyle w:val="TF-TEXTOQUADRO"/>
              <w:jc w:val="center"/>
            </w:pPr>
          </w:p>
        </w:tc>
      </w:tr>
      <w:tr w:rsidR="00501775" w14:paraId="59037653" w14:textId="77777777" w:rsidTr="000A7E18">
        <w:tc>
          <w:tcPr>
            <w:tcW w:w="3676" w:type="dxa"/>
            <w:shd w:val="clear" w:color="auto" w:fill="auto"/>
          </w:tcPr>
          <w:p w14:paraId="1E509460" w14:textId="77777777" w:rsidR="00501775" w:rsidRDefault="00501775" w:rsidP="00CF639A">
            <w:pPr>
              <w:pStyle w:val="TF-TEXTOQUADRO"/>
            </w:pPr>
            <w:r>
              <w:t>Simula a M+++</w:t>
            </w:r>
          </w:p>
        </w:tc>
        <w:tc>
          <w:tcPr>
            <w:tcW w:w="1719" w:type="dxa"/>
            <w:shd w:val="clear" w:color="auto" w:fill="auto"/>
          </w:tcPr>
          <w:p w14:paraId="1458F494" w14:textId="77777777" w:rsidR="00501775" w:rsidRDefault="00501775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33AB931B" w14:textId="77777777" w:rsidR="00501775" w:rsidRDefault="00501775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34" w:type="dxa"/>
            <w:shd w:val="clear" w:color="auto" w:fill="auto"/>
          </w:tcPr>
          <w:p w14:paraId="58373545" w14:textId="77777777" w:rsidR="00501775" w:rsidRDefault="00501775" w:rsidP="000A7E18">
            <w:pPr>
              <w:pStyle w:val="TF-TEXTOQUADRO"/>
              <w:jc w:val="center"/>
            </w:pPr>
          </w:p>
        </w:tc>
      </w:tr>
      <w:tr w:rsidR="00501775" w14:paraId="50743444" w14:textId="77777777" w:rsidTr="000A7E18">
        <w:tc>
          <w:tcPr>
            <w:tcW w:w="3676" w:type="dxa"/>
            <w:shd w:val="clear" w:color="auto" w:fill="auto"/>
          </w:tcPr>
          <w:p w14:paraId="74DF3B52" w14:textId="77777777" w:rsidR="00501775" w:rsidRDefault="00501775" w:rsidP="00CF639A">
            <w:pPr>
              <w:pStyle w:val="TF-TEXTOQUADRO"/>
            </w:pPr>
            <w:r>
              <w:t xml:space="preserve">Possui sistema operacional </w:t>
            </w:r>
            <w:proofErr w:type="spellStart"/>
            <w:r>
              <w:t>NuttX</w:t>
            </w:r>
            <w:proofErr w:type="spellEnd"/>
          </w:p>
        </w:tc>
        <w:tc>
          <w:tcPr>
            <w:tcW w:w="1719" w:type="dxa"/>
            <w:shd w:val="clear" w:color="auto" w:fill="auto"/>
          </w:tcPr>
          <w:p w14:paraId="32F3AB95" w14:textId="77777777" w:rsidR="00501775" w:rsidRDefault="00501775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490A3118" w14:textId="77777777" w:rsidR="00501775" w:rsidRDefault="00501775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270A47E0" w14:textId="77777777" w:rsidR="00501775" w:rsidRDefault="00501775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501775" w14:paraId="26C1BE5B" w14:textId="77777777" w:rsidTr="000A7E18">
        <w:tc>
          <w:tcPr>
            <w:tcW w:w="3676" w:type="dxa"/>
            <w:shd w:val="clear" w:color="auto" w:fill="auto"/>
          </w:tcPr>
          <w:p w14:paraId="1505F105" w14:textId="77777777" w:rsidR="00501775" w:rsidRDefault="00501775" w:rsidP="00CF639A">
            <w:pPr>
              <w:pStyle w:val="TF-TEXTOQUADRO"/>
            </w:pPr>
            <w:r>
              <w:t>Código gerado é executável em microcontroladores</w:t>
            </w:r>
          </w:p>
        </w:tc>
        <w:tc>
          <w:tcPr>
            <w:tcW w:w="1719" w:type="dxa"/>
            <w:shd w:val="clear" w:color="auto" w:fill="auto"/>
          </w:tcPr>
          <w:p w14:paraId="1FFBF7E7" w14:textId="77777777" w:rsidR="00501775" w:rsidRDefault="00501775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20621D68" w14:textId="77777777" w:rsidR="00501775" w:rsidRDefault="00501775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6F0ED301" w14:textId="77777777" w:rsidR="00501775" w:rsidRDefault="00501775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501775" w14:paraId="0EC18605" w14:textId="77777777" w:rsidTr="000A7E18">
        <w:tc>
          <w:tcPr>
            <w:tcW w:w="3676" w:type="dxa"/>
            <w:shd w:val="clear" w:color="auto" w:fill="auto"/>
          </w:tcPr>
          <w:p w14:paraId="71B07F99" w14:textId="77777777" w:rsidR="00501775" w:rsidRDefault="00501775" w:rsidP="00CF639A">
            <w:pPr>
              <w:pStyle w:val="TF-TEXTOQUADRO"/>
            </w:pPr>
            <w:r>
              <w:t>É executado em microcontroladores</w:t>
            </w:r>
          </w:p>
        </w:tc>
        <w:tc>
          <w:tcPr>
            <w:tcW w:w="1719" w:type="dxa"/>
            <w:shd w:val="clear" w:color="auto" w:fill="auto"/>
          </w:tcPr>
          <w:p w14:paraId="1B1C08EB" w14:textId="77777777" w:rsidR="00501775" w:rsidRDefault="00501775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1D8EEE6C" w14:textId="77777777" w:rsidR="00501775" w:rsidRDefault="00501775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0F5D70EA" w14:textId="77777777" w:rsidR="00501775" w:rsidRDefault="00501775" w:rsidP="000A7E18">
            <w:pPr>
              <w:pStyle w:val="TF-TEXTOQUADRO"/>
              <w:jc w:val="center"/>
            </w:pPr>
            <w:r>
              <w:t>X</w:t>
            </w:r>
          </w:p>
        </w:tc>
      </w:tr>
    </w:tbl>
    <w:p w14:paraId="313F2C75" w14:textId="77777777" w:rsidR="00501775" w:rsidRPr="000A7E18" w:rsidRDefault="00501775" w:rsidP="000A7E18">
      <w:pPr>
        <w:pStyle w:val="TF-FONTE"/>
      </w:pPr>
      <w:r>
        <w:t>Fonte: elaborado pelo autor.</w:t>
      </w:r>
    </w:p>
    <w:p w14:paraId="5F9958A6" w14:textId="77777777" w:rsidR="00501775" w:rsidRPr="00A42275" w:rsidRDefault="00501775" w:rsidP="00F51E31">
      <w:pPr>
        <w:pStyle w:val="TF-TEXTO"/>
        <w:rPr>
          <w:i/>
          <w:iCs/>
          <w:rPrChange w:id="77" w:author="Francisco Adell Péricas" w:date="2023-05-12T16:16:00Z">
            <w:rPr/>
          </w:rPrChange>
        </w:rPr>
      </w:pPr>
      <w:r>
        <w:t xml:space="preserve">Conforme mostrado no </w:t>
      </w:r>
      <w:r>
        <w:fldChar w:fldCharType="begin"/>
      </w:r>
      <w:r>
        <w:instrText xml:space="preserve"> REF QUADRO_DOIS \h </w:instrText>
      </w:r>
      <w:r>
        <w:fldChar w:fldCharType="separate"/>
      </w:r>
      <w:r>
        <w:t>Quadro 2</w:t>
      </w:r>
      <w:r>
        <w:fldChar w:fldCharType="end"/>
      </w:r>
      <w:r>
        <w:t xml:space="preserve">, tanto a aplicação desenvolvida por </w:t>
      </w:r>
      <w:proofErr w:type="spellStart"/>
      <w:r>
        <w:t>Klann</w:t>
      </w:r>
      <w:proofErr w:type="spellEnd"/>
      <w:r>
        <w:t xml:space="preserve"> (2017) quanto a desenvolvida por </w:t>
      </w:r>
      <w:proofErr w:type="spellStart"/>
      <w:r>
        <w:t>Bieging</w:t>
      </w:r>
      <w:proofErr w:type="spellEnd"/>
      <w:r>
        <w:t xml:space="preserve"> (2018) simulam a M+++, porém não rodam em microcontroladores e no </w:t>
      </w:r>
      <w:proofErr w:type="spellStart"/>
      <w:r w:rsidRPr="00DB54B2">
        <w:t>NuttX</w:t>
      </w:r>
      <w:proofErr w:type="spellEnd"/>
      <w:r>
        <w:t xml:space="preserve">. O </w:t>
      </w:r>
      <w:r w:rsidRPr="00DB54B2">
        <w:t>software</w:t>
      </w:r>
      <w:r>
        <w:t xml:space="preserve"> </w:t>
      </w:r>
      <w:r w:rsidRPr="00A42275">
        <w:rPr>
          <w:i/>
          <w:iCs/>
          <w:rPrChange w:id="78" w:author="Francisco Adell Péricas" w:date="2023-05-12T16:16:00Z">
            <w:rPr/>
          </w:rPrChange>
        </w:rPr>
        <w:t>desktop</w:t>
      </w:r>
      <w:r>
        <w:t xml:space="preserve"> implementado por </w:t>
      </w:r>
      <w:proofErr w:type="spellStart"/>
      <w:r>
        <w:t>Klann</w:t>
      </w:r>
      <w:proofErr w:type="spellEnd"/>
      <w:r>
        <w:t xml:space="preserve"> (2017) tem como propósito simular virtualmente, possuindo uma série de componentes para acoplar ao microcontrolador</w:t>
      </w:r>
      <w:ins w:id="79" w:author="Francisco Adell Péricas" w:date="2023-05-12T16:16:00Z">
        <w:r>
          <w:t xml:space="preserve"> e</w:t>
        </w:r>
      </w:ins>
      <w:r>
        <w:t xml:space="preserve"> podendo interpretar código </w:t>
      </w:r>
      <w:proofErr w:type="spellStart"/>
      <w:r w:rsidRPr="00A42275">
        <w:rPr>
          <w:i/>
          <w:iCs/>
          <w:rPrChange w:id="80" w:author="Francisco Adell Péricas" w:date="2023-05-12T16:16:00Z">
            <w:rPr/>
          </w:rPrChange>
        </w:rPr>
        <w:t>assembly</w:t>
      </w:r>
      <w:proofErr w:type="spellEnd"/>
      <w:r>
        <w:t xml:space="preserve"> e visualizar o comportamento dos componentes de forma virtual.</w:t>
      </w:r>
    </w:p>
    <w:p w14:paraId="18EAB179" w14:textId="77777777" w:rsidR="00501775" w:rsidRDefault="00501775" w:rsidP="00B1698D">
      <w:pPr>
        <w:pStyle w:val="TF-TEXTO"/>
      </w:pPr>
      <w:r>
        <w:t xml:space="preserve">Já o projeto do </w:t>
      </w:r>
      <w:proofErr w:type="spellStart"/>
      <w:r>
        <w:t>Bieging</w:t>
      </w:r>
      <w:proofErr w:type="spellEnd"/>
      <w:r>
        <w:t xml:space="preserve"> (2018)</w:t>
      </w:r>
      <w:del w:id="81" w:author="Francisco Adell Péricas" w:date="2023-05-12T16:16:00Z">
        <w:r w:rsidDel="00A42275">
          <w:delText>,</w:delText>
        </w:r>
      </w:del>
      <w:r>
        <w:t xml:space="preserve"> tem como objetivo rodar a simulação em FPGA que, diferentemente de um microcontrolador que se utiliza de </w:t>
      </w:r>
      <w:r w:rsidRPr="00DB54B2">
        <w:t>software</w:t>
      </w:r>
      <w:r>
        <w:t xml:space="preserve"> e já possui alguns componentes, possui diversas portas lógicas programáveis e precisa de periféricos externos.</w:t>
      </w:r>
    </w:p>
    <w:p w14:paraId="7EA72846" w14:textId="77777777" w:rsidR="00501775" w:rsidRPr="00B1698D" w:rsidRDefault="00501775" w:rsidP="00B1698D">
      <w:pPr>
        <w:pStyle w:val="TF-TEXTO"/>
      </w:pPr>
      <w:r>
        <w:t xml:space="preserve">O </w:t>
      </w:r>
      <w:proofErr w:type="spellStart"/>
      <w:r w:rsidRPr="00DB54B2">
        <w:t>NuttX</w:t>
      </w:r>
      <w:proofErr w:type="spellEnd"/>
      <w:r>
        <w:t xml:space="preserve">, apresentado por Assis e </w:t>
      </w:r>
      <w:proofErr w:type="spellStart"/>
      <w:r w:rsidRPr="00DA1E04">
        <w:t>Jerpelea</w:t>
      </w:r>
      <w:proofErr w:type="spellEnd"/>
      <w:r w:rsidRPr="00DA1E04">
        <w:t xml:space="preserve"> </w:t>
      </w:r>
      <w:r>
        <w:t>(2023)</w:t>
      </w:r>
      <w:del w:id="82" w:author="Francisco Adell Péricas" w:date="2023-05-12T16:17:00Z">
        <w:r w:rsidDel="00A42275">
          <w:delText>,</w:delText>
        </w:r>
      </w:del>
      <w:r>
        <w:t xml:space="preserve"> tem a proposta de rodar como um Linux em microcontroladores e permite a criação de aplicações novas nele.</w:t>
      </w:r>
    </w:p>
    <w:p w14:paraId="6DC103E8" w14:textId="77777777" w:rsidR="00501775" w:rsidRDefault="00501775" w:rsidP="00A04AE5">
      <w:pPr>
        <w:pStyle w:val="TF-TEXTO"/>
      </w:pPr>
      <w:r>
        <w:t>Para a implementação do estudo</w:t>
      </w:r>
      <w:del w:id="83" w:author="Francisco Adell Péricas" w:date="2023-05-12T16:17:00Z">
        <w:r w:rsidDel="0020500C">
          <w:delText>,</w:delText>
        </w:r>
      </w:del>
      <w:r>
        <w:t xml:space="preserve"> se faz necessário o entendimento sobre o </w:t>
      </w:r>
      <w:proofErr w:type="spellStart"/>
      <w:r w:rsidRPr="00DB54B2">
        <w:t>NuttX</w:t>
      </w:r>
      <w:proofErr w:type="spellEnd"/>
      <w:r>
        <w:t>, a M+++ e compiladores. No primeiro trabalho correlato, os principais aspectos técnicos da M+++ e como ela funciona são mostrados</w:t>
      </w:r>
      <w:ins w:id="84" w:author="Francisco Adell Péricas" w:date="2023-05-12T16:17:00Z">
        <w:r>
          <w:t>,</w:t>
        </w:r>
      </w:ins>
      <w:r>
        <w:t xml:space="preserve"> assim como a definição de um compilador e seus principais analisadores: léxico, sintático e semântico. </w:t>
      </w:r>
    </w:p>
    <w:p w14:paraId="20BFCC80" w14:textId="77777777" w:rsidR="00501775" w:rsidRPr="003618BB" w:rsidRDefault="00501775" w:rsidP="009007F7">
      <w:pPr>
        <w:pStyle w:val="TF-TEXTO"/>
      </w:pPr>
      <w:del w:id="85" w:author="Francisco Adell Péricas" w:date="2023-05-12T16:18:00Z">
        <w:r w:rsidDel="0020500C">
          <w:lastRenderedPageBreak/>
          <w:delText xml:space="preserve">O estudo </w:delText>
        </w:r>
      </w:del>
      <w:ins w:id="86" w:author="Francisco Adell Péricas" w:date="2023-05-12T16:18:00Z">
        <w:r>
          <w:t xml:space="preserve">Esse trabalho </w:t>
        </w:r>
      </w:ins>
      <w:r>
        <w:t xml:space="preserve">tem a intensão de mostrar </w:t>
      </w:r>
      <w:ins w:id="87" w:author="Francisco Adell Péricas" w:date="2023-05-12T16:18:00Z">
        <w:r>
          <w:t xml:space="preserve">e documentar </w:t>
        </w:r>
      </w:ins>
      <w:r>
        <w:t xml:space="preserve">todos os passos para disponibilizar uma aplicação compatível com o </w:t>
      </w:r>
      <w:proofErr w:type="spellStart"/>
      <w:r w:rsidRPr="00DB54B2">
        <w:t>NuttX</w:t>
      </w:r>
      <w:proofErr w:type="spellEnd"/>
      <w:r>
        <w:t xml:space="preserve"> visando a geração de </w:t>
      </w:r>
      <w:del w:id="88" w:author="Francisco Adell Péricas" w:date="2023-05-12T16:19:00Z">
        <w:r w:rsidDel="0020500C">
          <w:delText>documentação</w:delText>
        </w:r>
      </w:del>
      <w:ins w:id="89" w:author="Francisco Adell Péricas" w:date="2023-05-12T16:19:00Z">
        <w:r>
          <w:t>um guia de desenvolvimento</w:t>
        </w:r>
      </w:ins>
      <w:r>
        <w:t>. Além disso, o produto gerado pelo estudo permitirá visualizar a execução de sistemas embarcados em meio físico em que, aplicado de forma didática, possibilitará uma maior imersão por parte dos alunos.</w:t>
      </w:r>
    </w:p>
    <w:p w14:paraId="79150FA8" w14:textId="77777777" w:rsidR="00501775" w:rsidRDefault="00501775" w:rsidP="00501775">
      <w:pPr>
        <w:pStyle w:val="Ttulo2"/>
        <w:numPr>
          <w:ilvl w:val="1"/>
          <w:numId w:val="1"/>
        </w:numPr>
      </w:pPr>
      <w:r>
        <w:t>REQUISITOS PRINCIPAIS DO PROBLEMA A SER TRABALHADO</w:t>
      </w:r>
      <w:bookmarkEnd w:id="68"/>
      <w:bookmarkEnd w:id="69"/>
      <w:bookmarkEnd w:id="70"/>
      <w:bookmarkEnd w:id="71"/>
      <w:bookmarkEnd w:id="72"/>
      <w:bookmarkEnd w:id="73"/>
      <w:bookmarkEnd w:id="74"/>
    </w:p>
    <w:p w14:paraId="380692F9" w14:textId="77777777" w:rsidR="00501775" w:rsidRDefault="00501775" w:rsidP="00451B94">
      <w:pPr>
        <w:pStyle w:val="TF-TEXTO"/>
      </w:pPr>
      <w:r>
        <w:t>Os principais Requisitos Funcionais (RF) e Requisitos Não Funcionais (RNF) são:</w:t>
      </w:r>
    </w:p>
    <w:p w14:paraId="6F412682" w14:textId="77777777" w:rsidR="00501775" w:rsidRPr="00C660AB" w:rsidRDefault="00501775" w:rsidP="00501775">
      <w:pPr>
        <w:pStyle w:val="TF-ALNEA"/>
        <w:numPr>
          <w:ilvl w:val="0"/>
          <w:numId w:val="11"/>
        </w:numPr>
      </w:pPr>
      <w:r w:rsidRPr="00C660AB">
        <w:t xml:space="preserve">permitir a inserção de código </w:t>
      </w:r>
      <w:proofErr w:type="spellStart"/>
      <w:r w:rsidRPr="0020500C">
        <w:rPr>
          <w:i/>
          <w:iCs/>
          <w:rPrChange w:id="90" w:author="Francisco Adell Péricas" w:date="2023-05-12T16:19:00Z">
            <w:rPr/>
          </w:rPrChange>
        </w:rPr>
        <w:t>assembly</w:t>
      </w:r>
      <w:proofErr w:type="spellEnd"/>
      <w:r w:rsidRPr="00C660AB">
        <w:t xml:space="preserve"> (RF);</w:t>
      </w:r>
    </w:p>
    <w:p w14:paraId="316F3114" w14:textId="77777777" w:rsidR="00501775" w:rsidRPr="00C660AB" w:rsidRDefault="00501775" w:rsidP="00501775">
      <w:pPr>
        <w:pStyle w:val="TF-ALNEA"/>
        <w:numPr>
          <w:ilvl w:val="0"/>
          <w:numId w:val="11"/>
        </w:numPr>
      </w:pPr>
      <w:r w:rsidRPr="00C660AB">
        <w:t xml:space="preserve">salvar e carregar código </w:t>
      </w:r>
      <w:proofErr w:type="spellStart"/>
      <w:r w:rsidRPr="0020500C">
        <w:rPr>
          <w:i/>
          <w:iCs/>
          <w:rPrChange w:id="91" w:author="Francisco Adell Péricas" w:date="2023-05-12T16:19:00Z">
            <w:rPr/>
          </w:rPrChange>
        </w:rPr>
        <w:t>assembly</w:t>
      </w:r>
      <w:proofErr w:type="spellEnd"/>
      <w:r w:rsidRPr="00C660AB">
        <w:t xml:space="preserve"> (RF);</w:t>
      </w:r>
    </w:p>
    <w:p w14:paraId="11BA9CD1" w14:textId="77777777" w:rsidR="00501775" w:rsidRPr="00C660AB" w:rsidRDefault="00501775" w:rsidP="00501775">
      <w:pPr>
        <w:pStyle w:val="TF-ALNEA"/>
        <w:numPr>
          <w:ilvl w:val="0"/>
          <w:numId w:val="11"/>
        </w:numPr>
      </w:pPr>
      <w:r w:rsidRPr="00C660AB">
        <w:t>exibir erros retornados pelo compilador (RF);</w:t>
      </w:r>
    </w:p>
    <w:p w14:paraId="3F1EBB84" w14:textId="77777777" w:rsidR="00501775" w:rsidRPr="00C660AB" w:rsidRDefault="00501775" w:rsidP="00501775">
      <w:pPr>
        <w:pStyle w:val="TF-ALNEA"/>
        <w:numPr>
          <w:ilvl w:val="0"/>
          <w:numId w:val="11"/>
        </w:numPr>
      </w:pPr>
      <w:r w:rsidRPr="00C660AB">
        <w:t xml:space="preserve">executar um </w:t>
      </w:r>
      <w:commentRangeStart w:id="92"/>
      <w:r w:rsidRPr="0020500C">
        <w:rPr>
          <w:i/>
          <w:iCs/>
          <w:rPrChange w:id="93" w:author="Francisco Adell Péricas" w:date="2023-05-12T16:19:00Z">
            <w:rPr/>
          </w:rPrChange>
        </w:rPr>
        <w:t>script</w:t>
      </w:r>
      <w:r w:rsidRPr="00C660AB">
        <w:t xml:space="preserve"> </w:t>
      </w:r>
      <w:commentRangeEnd w:id="92"/>
      <w:r>
        <w:rPr>
          <w:rStyle w:val="Refdecomentrio"/>
        </w:rPr>
        <w:commentReference w:id="92"/>
      </w:r>
      <w:r w:rsidRPr="00C660AB">
        <w:t>por vez (RF);</w:t>
      </w:r>
    </w:p>
    <w:p w14:paraId="190C9CA2" w14:textId="77777777" w:rsidR="00501775" w:rsidRPr="00C660AB" w:rsidRDefault="00501775" w:rsidP="00501775">
      <w:pPr>
        <w:pStyle w:val="TF-ALNEA"/>
        <w:numPr>
          <w:ilvl w:val="0"/>
          <w:numId w:val="11"/>
        </w:numPr>
      </w:pPr>
      <w:r w:rsidRPr="00C660AB">
        <w:t xml:space="preserve">ser compatível com o sistema operacional </w:t>
      </w:r>
      <w:proofErr w:type="spellStart"/>
      <w:r w:rsidRPr="00C660AB">
        <w:t>NuttX</w:t>
      </w:r>
      <w:proofErr w:type="spellEnd"/>
      <w:r w:rsidRPr="00C660AB">
        <w:t xml:space="preserve"> (RNF);</w:t>
      </w:r>
    </w:p>
    <w:p w14:paraId="13E1B8FD" w14:textId="77777777" w:rsidR="00501775" w:rsidRPr="00C660AB" w:rsidRDefault="00501775" w:rsidP="00501775">
      <w:pPr>
        <w:pStyle w:val="TF-ALNEA"/>
        <w:numPr>
          <w:ilvl w:val="0"/>
          <w:numId w:val="11"/>
        </w:numPr>
      </w:pPr>
      <w:r w:rsidRPr="00C660AB">
        <w:t>ser desenvolvido em C (RNF)</w:t>
      </w:r>
      <w:r>
        <w:t>.</w:t>
      </w:r>
    </w:p>
    <w:p w14:paraId="558275FC" w14:textId="77777777" w:rsidR="00501775" w:rsidRDefault="00501775" w:rsidP="00501775">
      <w:pPr>
        <w:pStyle w:val="Ttulo2"/>
        <w:numPr>
          <w:ilvl w:val="1"/>
          <w:numId w:val="1"/>
        </w:numPr>
      </w:pPr>
      <w:r>
        <w:t>METODOLOGIA</w:t>
      </w:r>
    </w:p>
    <w:p w14:paraId="08F5279B" w14:textId="77777777" w:rsidR="00501775" w:rsidRPr="007E0D87" w:rsidRDefault="00501775" w:rsidP="00451B94">
      <w:pPr>
        <w:pStyle w:val="TF-TEXTO"/>
      </w:pPr>
      <w:r w:rsidRPr="007E0D87">
        <w:t>O trabalho será desenvolvido observando as seguintes etapas:</w:t>
      </w:r>
    </w:p>
    <w:p w14:paraId="3FFD1DBB" w14:textId="77777777" w:rsidR="00501775" w:rsidRPr="00EE7CCB" w:rsidRDefault="00501775" w:rsidP="00501775">
      <w:pPr>
        <w:pStyle w:val="TF-ALNEA"/>
        <w:numPr>
          <w:ilvl w:val="0"/>
          <w:numId w:val="3"/>
        </w:numPr>
      </w:pPr>
      <w:r w:rsidRPr="00EE7CCB">
        <w:t xml:space="preserve">levantamento bibliográfico: buscar por trabalhos relacionados à M+++ e ao </w:t>
      </w:r>
      <w:proofErr w:type="spellStart"/>
      <w:r w:rsidRPr="00EE7CCB">
        <w:t>NuttX</w:t>
      </w:r>
      <w:proofErr w:type="spellEnd"/>
      <w:r w:rsidRPr="00EE7CCB">
        <w:t xml:space="preserve">, assim como artigos e outras fontes voltadas ao desenvolvimento em </w:t>
      </w:r>
      <w:proofErr w:type="spellStart"/>
      <w:r w:rsidRPr="00EE7CCB">
        <w:t>NuttX</w:t>
      </w:r>
      <w:proofErr w:type="spellEnd"/>
      <w:r w:rsidRPr="00EE7CCB">
        <w:t>;</w:t>
      </w:r>
    </w:p>
    <w:p w14:paraId="6C6A6027" w14:textId="77777777" w:rsidR="00501775" w:rsidRPr="00EE7CCB" w:rsidRDefault="00501775" w:rsidP="00EE7CCB">
      <w:pPr>
        <w:pStyle w:val="TF-ALNEA"/>
      </w:pPr>
      <w:r w:rsidRPr="00EE7CCB">
        <w:t>levantamento de requisitos: detalhar os requisitos da aplicação com base nas bibliografias e definições dadas pelo orientador e coorientador;</w:t>
      </w:r>
    </w:p>
    <w:p w14:paraId="47F7B479" w14:textId="77777777" w:rsidR="00501775" w:rsidRPr="00EE7CCB" w:rsidRDefault="00501775" w:rsidP="00EE7CCB">
      <w:pPr>
        <w:pStyle w:val="TF-ALNEA"/>
      </w:pPr>
      <w:r w:rsidRPr="00EE7CCB">
        <w:t xml:space="preserve">fundamentação teórica: estudo sobre o </w:t>
      </w:r>
      <w:proofErr w:type="spellStart"/>
      <w:r w:rsidRPr="00EE7CCB">
        <w:t>NuttX</w:t>
      </w:r>
      <w:proofErr w:type="spellEnd"/>
      <w:r w:rsidRPr="00EE7CCB">
        <w:t xml:space="preserve"> e a linguagem </w:t>
      </w:r>
      <w:proofErr w:type="spellStart"/>
      <w:r w:rsidRPr="0020500C">
        <w:rPr>
          <w:i/>
          <w:iCs/>
          <w:rPrChange w:id="94" w:author="Francisco Adell Péricas" w:date="2023-05-12T16:20:00Z">
            <w:rPr/>
          </w:rPrChange>
        </w:rPr>
        <w:t>assembly</w:t>
      </w:r>
      <w:proofErr w:type="spellEnd"/>
      <w:r w:rsidRPr="00EE7CCB">
        <w:t>;</w:t>
      </w:r>
    </w:p>
    <w:p w14:paraId="04D36CFD" w14:textId="77777777" w:rsidR="00501775" w:rsidRPr="00EE7CCB" w:rsidRDefault="00501775" w:rsidP="00EE7CCB">
      <w:pPr>
        <w:pStyle w:val="TF-ALNEA"/>
      </w:pPr>
      <w:r w:rsidRPr="00EE7CCB">
        <w:t>levantamento de ferramentas a serem usadas: definir quais ferramentas (software e hardware) são necessárias para a execução e desenvolvimento da aplicação;</w:t>
      </w:r>
    </w:p>
    <w:p w14:paraId="3E08D005" w14:textId="77777777" w:rsidR="00501775" w:rsidRPr="00EE7CCB" w:rsidRDefault="00501775" w:rsidP="00EE7CCB">
      <w:pPr>
        <w:pStyle w:val="TF-ALNEA"/>
      </w:pPr>
      <w:r w:rsidRPr="00EE7CCB">
        <w:t xml:space="preserve">documentação: detalhar todos os passos necessários </w:t>
      </w:r>
      <w:r>
        <w:t>para a</w:t>
      </w:r>
      <w:r w:rsidRPr="00EE7CCB">
        <w:t xml:space="preserve"> configuração do sistema operacional </w:t>
      </w:r>
      <w:proofErr w:type="spellStart"/>
      <w:r w:rsidRPr="00EE7CCB">
        <w:t>NuttX</w:t>
      </w:r>
      <w:proofErr w:type="spellEnd"/>
      <w:r w:rsidRPr="00EE7CCB">
        <w:t>, desenvolvimento da aplicação e disponibilização dela;</w:t>
      </w:r>
    </w:p>
    <w:p w14:paraId="73212CCD" w14:textId="77777777" w:rsidR="00501775" w:rsidRPr="00EE7CCB" w:rsidRDefault="00501775" w:rsidP="00EE7CCB">
      <w:pPr>
        <w:pStyle w:val="TF-ALNEA"/>
      </w:pPr>
      <w:r w:rsidRPr="00EE7CCB">
        <w:t xml:space="preserve">desenvolvimento: implementação da aplicação a partir dos requisitos levantados, sendo ela desenvolvida em C utilizando o Visual Studio </w:t>
      </w:r>
      <w:proofErr w:type="spellStart"/>
      <w:r w:rsidRPr="00EE7CCB">
        <w:t>Code</w:t>
      </w:r>
      <w:proofErr w:type="spellEnd"/>
      <w:r w:rsidRPr="00EE7CCB">
        <w:t>;</w:t>
      </w:r>
    </w:p>
    <w:p w14:paraId="5AC09E45" w14:textId="77777777" w:rsidR="00501775" w:rsidRPr="00EE7CCB" w:rsidRDefault="00501775" w:rsidP="00EE7CCB">
      <w:pPr>
        <w:pStyle w:val="TF-ALNEA"/>
      </w:pPr>
      <w:r w:rsidRPr="00EE7CCB">
        <w:t xml:space="preserve">testes: validar as principais funcionalidades do software tais como o </w:t>
      </w:r>
      <w:r>
        <w:t>montador</w:t>
      </w:r>
      <w:r w:rsidRPr="00EE7CCB">
        <w:t xml:space="preserve"> </w:t>
      </w:r>
      <w:proofErr w:type="spellStart"/>
      <w:r w:rsidRPr="0020500C">
        <w:rPr>
          <w:i/>
          <w:iCs/>
          <w:rPrChange w:id="95" w:author="Francisco Adell Péricas" w:date="2023-05-12T16:20:00Z">
            <w:rPr/>
          </w:rPrChange>
        </w:rPr>
        <w:t>assembly</w:t>
      </w:r>
      <w:proofErr w:type="spellEnd"/>
      <w:r w:rsidRPr="00EE7CCB">
        <w:t xml:space="preserve"> e o servidor web;</w:t>
      </w:r>
    </w:p>
    <w:p w14:paraId="2A84A931" w14:textId="77777777" w:rsidR="00501775" w:rsidRPr="00424AD5" w:rsidRDefault="00501775" w:rsidP="00424AD5">
      <w:pPr>
        <w:pStyle w:val="TF-ALNEA"/>
      </w:pPr>
      <w:r>
        <w:t xml:space="preserve">validação com alunos: testar a aplicação </w:t>
      </w:r>
      <w:ins w:id="96" w:author="Francisco Adell Péricas" w:date="2023-05-12T16:21:00Z">
        <w:r>
          <w:t xml:space="preserve">e a documentação </w:t>
        </w:r>
      </w:ins>
      <w:r>
        <w:t xml:space="preserve">com alunos em sala para avaliar o funcionamento. </w:t>
      </w:r>
    </w:p>
    <w:p w14:paraId="3E5B7466" w14:textId="77777777" w:rsidR="00501775" w:rsidRDefault="00501775" w:rsidP="00451B94">
      <w:pPr>
        <w:pStyle w:val="TF-TEXTO"/>
      </w:pPr>
      <w:r>
        <w:t xml:space="preserve">As etapas serão realizadas nos períodos relacionados no </w:t>
      </w:r>
      <w:r>
        <w:fldChar w:fldCharType="begin"/>
      </w:r>
      <w:r>
        <w:instrText xml:space="preserve"> REF QUADRO_TRES \h </w:instrText>
      </w:r>
      <w:r>
        <w:fldChar w:fldCharType="separate"/>
      </w:r>
      <w:r>
        <w:t>Quadro 3</w:t>
      </w:r>
      <w:r>
        <w:fldChar w:fldCharType="end"/>
      </w:r>
      <w:r>
        <w:t xml:space="preserve"> abaixo.</w:t>
      </w:r>
    </w:p>
    <w:p w14:paraId="558D3E5A" w14:textId="77777777" w:rsidR="00501775" w:rsidRPr="007E0D87" w:rsidRDefault="00501775" w:rsidP="005B2E12">
      <w:pPr>
        <w:pStyle w:val="TF-LEGENDA"/>
      </w:pPr>
      <w:bookmarkStart w:id="97" w:name="_Ref98650273"/>
      <w:bookmarkStart w:id="98" w:name="QUADRO_TRES"/>
      <w:r>
        <w:t xml:space="preserve">Quadro </w:t>
      </w:r>
      <w:bookmarkEnd w:id="97"/>
      <w:r>
        <w:t>3</w:t>
      </w:r>
      <w:bookmarkEnd w:id="98"/>
      <w:r w:rsidRPr="007E0D87">
        <w:t xml:space="preserve"> - Cronograma</w:t>
      </w:r>
    </w:p>
    <w:tbl>
      <w:tblPr>
        <w:tblW w:w="8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346"/>
        <w:gridCol w:w="272"/>
        <w:gridCol w:w="272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81"/>
        <w:gridCol w:w="191"/>
        <w:gridCol w:w="240"/>
        <w:gridCol w:w="32"/>
        <w:gridCol w:w="110"/>
        <w:gridCol w:w="162"/>
        <w:gridCol w:w="240"/>
        <w:gridCol w:w="32"/>
        <w:gridCol w:w="139"/>
        <w:gridCol w:w="133"/>
        <w:gridCol w:w="240"/>
        <w:gridCol w:w="32"/>
        <w:gridCol w:w="168"/>
        <w:gridCol w:w="104"/>
        <w:gridCol w:w="240"/>
        <w:gridCol w:w="32"/>
        <w:gridCol w:w="197"/>
        <w:gridCol w:w="75"/>
        <w:gridCol w:w="272"/>
      </w:tblGrid>
      <w:tr w:rsidR="00501775" w:rsidRPr="007E0D87" w14:paraId="12E7DC4C" w14:textId="77777777" w:rsidTr="00DB25A8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269DDF9C" w14:textId="77777777" w:rsidR="00501775" w:rsidRPr="007E0D87" w:rsidRDefault="00501775" w:rsidP="00470C41">
            <w:pPr>
              <w:pStyle w:val="TF-TEXTOQUADRO"/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</w:tcPr>
          <w:p w14:paraId="11982024" w14:textId="77777777" w:rsidR="00501775" w:rsidRDefault="00501775" w:rsidP="00470C41">
            <w:pPr>
              <w:pStyle w:val="TF-TEXTOQUADROCentralizado"/>
            </w:pPr>
          </w:p>
        </w:tc>
        <w:tc>
          <w:tcPr>
            <w:tcW w:w="2833" w:type="dxa"/>
            <w:gridSpan w:val="17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1415CEF6" w14:textId="77777777" w:rsidR="00501775" w:rsidRPr="007E0D87" w:rsidRDefault="00501775" w:rsidP="00470C41">
            <w:pPr>
              <w:pStyle w:val="TF-TEXTOQUADROCentralizado"/>
            </w:pPr>
            <w:r>
              <w:t xml:space="preserve">                              2023</w:t>
            </w: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3B16A97" w14:textId="77777777" w:rsidR="00501775" w:rsidRDefault="00501775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6852F7AC" w14:textId="77777777" w:rsidR="00501775" w:rsidRDefault="00501775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51F47300" w14:textId="77777777" w:rsidR="00501775" w:rsidRDefault="00501775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9ECA7F5" w14:textId="77777777" w:rsidR="00501775" w:rsidRDefault="00501775" w:rsidP="00470C41">
            <w:pPr>
              <w:pStyle w:val="TF-TEXTOQUADROCentralizado"/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6A6A6"/>
          </w:tcPr>
          <w:p w14:paraId="76F43D7D" w14:textId="77777777" w:rsidR="00501775" w:rsidRDefault="00501775" w:rsidP="00470C41">
            <w:pPr>
              <w:pStyle w:val="TF-TEXTOQUADROCentralizado"/>
            </w:pPr>
          </w:p>
        </w:tc>
      </w:tr>
      <w:tr w:rsidR="00501775" w:rsidRPr="007E0D87" w14:paraId="76EC9E1D" w14:textId="77777777" w:rsidTr="00A87140">
        <w:trPr>
          <w:cantSplit/>
          <w:trHeight w:val="227"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63FB1B0F" w14:textId="77777777" w:rsidR="00501775" w:rsidRPr="007E0D87" w:rsidRDefault="00501775" w:rsidP="00470C41">
            <w:pPr>
              <w:pStyle w:val="TF-TEXTOQUADRO"/>
            </w:pPr>
          </w:p>
        </w:tc>
        <w:tc>
          <w:tcPr>
            <w:tcW w:w="544" w:type="dxa"/>
            <w:gridSpan w:val="2"/>
            <w:shd w:val="clear" w:color="auto" w:fill="A6A6A6"/>
          </w:tcPr>
          <w:p w14:paraId="334A0B48" w14:textId="77777777" w:rsidR="00501775" w:rsidRDefault="00501775" w:rsidP="004F578C">
            <w:pPr>
              <w:pStyle w:val="TF-TEXTOQUADROCentralizado"/>
            </w:pPr>
            <w:r>
              <w:t>fev.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3A9F9429" w14:textId="77777777" w:rsidR="00501775" w:rsidRPr="007E0D87" w:rsidRDefault="00501775" w:rsidP="004F578C">
            <w:pPr>
              <w:pStyle w:val="TF-TEXTOQUADROCentralizado"/>
            </w:pPr>
            <w:r>
              <w:t>mar.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1703BBEB" w14:textId="77777777" w:rsidR="00501775" w:rsidRPr="007E0D87" w:rsidRDefault="00501775" w:rsidP="004F578C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054CE3BE" w14:textId="77777777" w:rsidR="00501775" w:rsidRPr="007E0D87" w:rsidRDefault="00501775" w:rsidP="004F578C">
            <w:pPr>
              <w:pStyle w:val="TF-TEXTOQUADROCentralizado"/>
            </w:pPr>
            <w:r>
              <w:t>maio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71C99A6E" w14:textId="77777777" w:rsidR="00501775" w:rsidRPr="007E0D87" w:rsidRDefault="00501775" w:rsidP="004F578C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5E3666D2" w14:textId="77777777" w:rsidR="00501775" w:rsidRPr="007E0D87" w:rsidRDefault="00501775" w:rsidP="004F578C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68135FAD" w14:textId="77777777" w:rsidR="00501775" w:rsidRDefault="00501775" w:rsidP="004F578C">
            <w:pPr>
              <w:pStyle w:val="TF-TEXTOQUADROCentralizado"/>
            </w:pPr>
            <w:r>
              <w:t>ago.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4A4A6470" w14:textId="77777777" w:rsidR="00501775" w:rsidRDefault="00501775" w:rsidP="004F578C">
            <w:pPr>
              <w:pStyle w:val="TF-TEXTOQUADROCentralizado"/>
            </w:pPr>
            <w:r>
              <w:t>set.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22FBE871" w14:textId="77777777" w:rsidR="00501775" w:rsidRDefault="00501775" w:rsidP="004F578C">
            <w:pPr>
              <w:pStyle w:val="TF-TEXTOQUADROCentralizado"/>
            </w:pPr>
            <w:r>
              <w:t>out.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35110307" w14:textId="77777777" w:rsidR="00501775" w:rsidRDefault="00501775" w:rsidP="004F578C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4"/>
            <w:shd w:val="clear" w:color="auto" w:fill="A6A6A6"/>
          </w:tcPr>
          <w:p w14:paraId="68AE046C" w14:textId="77777777" w:rsidR="00501775" w:rsidRDefault="00501775" w:rsidP="004F578C">
            <w:pPr>
              <w:pStyle w:val="TF-TEXTOQUADROCentralizado"/>
            </w:pPr>
            <w:r>
              <w:t>dez.</w:t>
            </w:r>
          </w:p>
        </w:tc>
      </w:tr>
      <w:tr w:rsidR="00501775" w:rsidRPr="007E0D87" w14:paraId="6E7F9D93" w14:textId="77777777" w:rsidTr="00A87140">
        <w:trPr>
          <w:cantSplit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6E7ABA8A" w14:textId="77777777" w:rsidR="00501775" w:rsidRPr="007E0D87" w:rsidRDefault="00501775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2" w:type="dxa"/>
            <w:shd w:val="clear" w:color="auto" w:fill="A6A6A6"/>
          </w:tcPr>
          <w:p w14:paraId="755331A5" w14:textId="77777777" w:rsidR="00501775" w:rsidRPr="007E0D87" w:rsidRDefault="00501775" w:rsidP="00470C41">
            <w:pPr>
              <w:pStyle w:val="TF-TEXTOQUADROCentralizado"/>
            </w:pPr>
            <w:r>
              <w:t>1</w:t>
            </w:r>
          </w:p>
        </w:tc>
        <w:tc>
          <w:tcPr>
            <w:tcW w:w="304" w:type="dxa"/>
            <w:gridSpan w:val="2"/>
            <w:shd w:val="clear" w:color="auto" w:fill="A6A6A6"/>
          </w:tcPr>
          <w:p w14:paraId="13A48E57" w14:textId="77777777" w:rsidR="00501775" w:rsidRPr="007E0D87" w:rsidRDefault="00501775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2AF55BC6" w14:textId="77777777" w:rsidR="00501775" w:rsidRPr="007E0D87" w:rsidRDefault="00501775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21CE8F4D" w14:textId="77777777" w:rsidR="00501775" w:rsidRPr="007E0D87" w:rsidRDefault="00501775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0C5C44AF" w14:textId="77777777" w:rsidR="00501775" w:rsidRPr="007E0D87" w:rsidRDefault="00501775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AC39A88" w14:textId="77777777" w:rsidR="00501775" w:rsidRPr="007E0D87" w:rsidRDefault="00501775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4D0C2CA5" w14:textId="77777777" w:rsidR="00501775" w:rsidRPr="007E0D87" w:rsidRDefault="00501775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7199C97" w14:textId="77777777" w:rsidR="00501775" w:rsidRPr="007E0D87" w:rsidRDefault="00501775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C994736" w14:textId="77777777" w:rsidR="00501775" w:rsidRPr="007E0D87" w:rsidRDefault="00501775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7F4DD434" w14:textId="77777777" w:rsidR="00501775" w:rsidRPr="007E0D87" w:rsidRDefault="00501775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67D2DD2D" w14:textId="77777777" w:rsidR="00501775" w:rsidRPr="007E0D87" w:rsidRDefault="00501775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F7C0528" w14:textId="77777777" w:rsidR="00501775" w:rsidRPr="007E0D87" w:rsidRDefault="00501775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73DE8208" w14:textId="77777777" w:rsidR="00501775" w:rsidRPr="007E0D87" w:rsidRDefault="00501775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3A2F5715" w14:textId="77777777" w:rsidR="00501775" w:rsidRPr="007E0D87" w:rsidRDefault="00501775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52C82F1" w14:textId="77777777" w:rsidR="00501775" w:rsidRPr="007E0D87" w:rsidRDefault="00501775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7A827DF" w14:textId="77777777" w:rsidR="00501775" w:rsidRPr="007E0D87" w:rsidRDefault="00501775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90E8B6C" w14:textId="77777777" w:rsidR="00501775" w:rsidRPr="007E0D87" w:rsidRDefault="00501775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6E07A046" w14:textId="77777777" w:rsidR="00501775" w:rsidRPr="007E0D87" w:rsidRDefault="00501775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359C88CE" w14:textId="77777777" w:rsidR="00501775" w:rsidRPr="007E0D87" w:rsidRDefault="00501775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5139058D" w14:textId="77777777" w:rsidR="00501775" w:rsidRPr="007E0D87" w:rsidRDefault="00501775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396CD57" w14:textId="77777777" w:rsidR="00501775" w:rsidRPr="007E0D87" w:rsidRDefault="00501775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1B50314A" w14:textId="77777777" w:rsidR="00501775" w:rsidRPr="007E0D87" w:rsidRDefault="00501775" w:rsidP="00470C41">
            <w:pPr>
              <w:pStyle w:val="TF-TEXTOQUADROCentralizado"/>
            </w:pPr>
            <w:r>
              <w:t>2</w:t>
            </w:r>
          </w:p>
        </w:tc>
      </w:tr>
      <w:tr w:rsidR="00501775" w:rsidRPr="007E0D87" w14:paraId="46292EAF" w14:textId="77777777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30CD0B5C" w14:textId="77777777" w:rsidR="00501775" w:rsidRDefault="00501775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2" w:type="dxa"/>
            <w:shd w:val="clear" w:color="auto" w:fill="FFFFFF" w:themeFill="background1"/>
          </w:tcPr>
          <w:p w14:paraId="4539A51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4F7FF11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A51225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59EA69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26AB49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29E0F3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4BAAA7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8298C6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CFB9BE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6B9933B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F61561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31423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0C6344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ED0BB7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8B4DA9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D3381C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C070A8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52BEFA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196ABD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C4A675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D6A419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0638D1B" w14:textId="77777777" w:rsidR="00501775" w:rsidRPr="007E0D87" w:rsidRDefault="00501775" w:rsidP="00470C41">
            <w:pPr>
              <w:pStyle w:val="TF-TEXTOQUADROCentralizado"/>
            </w:pPr>
          </w:p>
        </w:tc>
      </w:tr>
      <w:tr w:rsidR="00501775" w:rsidRPr="007E0D87" w14:paraId="19F43F1B" w14:textId="77777777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34F0BC4D" w14:textId="77777777" w:rsidR="00501775" w:rsidRPr="007E0D87" w:rsidRDefault="00501775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de requisitos</w:t>
            </w:r>
          </w:p>
        </w:tc>
        <w:tc>
          <w:tcPr>
            <w:tcW w:w="272" w:type="dxa"/>
            <w:shd w:val="clear" w:color="auto" w:fill="FFFFFF" w:themeFill="background1"/>
          </w:tcPr>
          <w:p w14:paraId="1274AFD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2189903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56F273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43F2AA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6548784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73DF789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5F21338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17C3C98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D17B61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21B2172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82E275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DA883C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4D4729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3BCF2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287315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77D6B9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196541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F25632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858C23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02011C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9579A1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0BE9203" w14:textId="77777777" w:rsidR="00501775" w:rsidRPr="007E0D87" w:rsidRDefault="00501775" w:rsidP="00470C41">
            <w:pPr>
              <w:pStyle w:val="TF-TEXTOQUADROCentralizado"/>
            </w:pPr>
          </w:p>
        </w:tc>
      </w:tr>
      <w:tr w:rsidR="00501775" w:rsidRPr="007E0D87" w14:paraId="48262454" w14:textId="77777777" w:rsidTr="008112EB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4A25A342" w14:textId="77777777" w:rsidR="00501775" w:rsidRDefault="00501775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fundamentação teórica</w:t>
            </w:r>
          </w:p>
        </w:tc>
        <w:tc>
          <w:tcPr>
            <w:tcW w:w="272" w:type="dxa"/>
            <w:shd w:val="clear" w:color="auto" w:fill="FFFFFF" w:themeFill="background1"/>
          </w:tcPr>
          <w:p w14:paraId="20F4FA8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713B3DC4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BD81A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241B2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33143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79C5D4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34B31C9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65CEF1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64C8F6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02266B04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16E430F4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B36B27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C698E6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8897D2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92482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FE7195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FC3431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0F2B80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A8BC92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FAFBAE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3A0EC94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2FA0D55D" w14:textId="77777777" w:rsidR="00501775" w:rsidRPr="007E0D87" w:rsidRDefault="00501775" w:rsidP="00470C41">
            <w:pPr>
              <w:pStyle w:val="TF-TEXTOQUADROCentralizado"/>
            </w:pPr>
          </w:p>
        </w:tc>
      </w:tr>
      <w:tr w:rsidR="00501775" w:rsidRPr="007E0D87" w14:paraId="3CEC04A8" w14:textId="77777777" w:rsidTr="00AF7D6C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7A4C98A8" w14:textId="77777777" w:rsidR="00501775" w:rsidRPr="007E0D87" w:rsidRDefault="00501775" w:rsidP="00470C41">
            <w:pPr>
              <w:pStyle w:val="TF-TEXTOQUADRO"/>
            </w:pPr>
            <w:r>
              <w:t>levantamento de ferramentas a serem usadas</w:t>
            </w:r>
          </w:p>
        </w:tc>
        <w:tc>
          <w:tcPr>
            <w:tcW w:w="272" w:type="dxa"/>
            <w:shd w:val="clear" w:color="auto" w:fill="FFFFFF" w:themeFill="background1"/>
          </w:tcPr>
          <w:p w14:paraId="678965A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1D0EBFC5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9DFB03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757760E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FCC751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61B5268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7D932EC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127580A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40D6295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72FBD24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41BFD7E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7CB4DA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D6DEB9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CF49C8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F25031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9F4575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C81B45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0CAFE6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68EBB8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CBD7C3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C53371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F74BFB8" w14:textId="77777777" w:rsidR="00501775" w:rsidRPr="007E0D87" w:rsidRDefault="00501775" w:rsidP="00470C41">
            <w:pPr>
              <w:pStyle w:val="TF-TEXTOQUADROCentralizado"/>
            </w:pPr>
          </w:p>
        </w:tc>
      </w:tr>
      <w:tr w:rsidR="00501775" w:rsidRPr="007E0D87" w14:paraId="57F47F05" w14:textId="77777777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457B82F6" w14:textId="77777777" w:rsidR="00501775" w:rsidRDefault="00501775" w:rsidP="00470C41">
            <w:pPr>
              <w:pStyle w:val="TF-TEXTOQUADRO"/>
            </w:pPr>
            <w:r>
              <w:t>documentação</w:t>
            </w:r>
          </w:p>
        </w:tc>
        <w:tc>
          <w:tcPr>
            <w:tcW w:w="272" w:type="dxa"/>
            <w:shd w:val="clear" w:color="auto" w:fill="FFFFFF" w:themeFill="background1"/>
          </w:tcPr>
          <w:p w14:paraId="2E5C00B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1A94552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793AFD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7CE339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C9EB35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F5348B4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9190664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01724D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2ECFEF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78FEC9D5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191EAB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5E71FF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7EC20F4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75D05095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3B05CD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FE66F8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FFFFFF" w:themeFill="background1"/>
          </w:tcPr>
          <w:p w14:paraId="3652976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987AEE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54C9A6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6CBF86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A06180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16D3D73A" w14:textId="77777777" w:rsidR="00501775" w:rsidRPr="007E0D87" w:rsidRDefault="00501775" w:rsidP="00470C41">
            <w:pPr>
              <w:pStyle w:val="TF-TEXTOQUADROCentralizado"/>
            </w:pPr>
          </w:p>
        </w:tc>
      </w:tr>
      <w:tr w:rsidR="00501775" w:rsidRPr="007E0D87" w14:paraId="16FC44E2" w14:textId="77777777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59B9D06F" w14:textId="77777777" w:rsidR="00501775" w:rsidRPr="007E0D87" w:rsidRDefault="00501775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2" w:type="dxa"/>
          </w:tcPr>
          <w:p w14:paraId="487E289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2AE6E7E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775BE06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ABD054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07FFBE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EFFD4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9D53CC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8974E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856E79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8FF3045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EBAB8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6C20E39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4C7E78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409288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E650675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74B5858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2D1644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60049D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41E6FF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EB91D1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E9C9E3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96F898B" w14:textId="77777777" w:rsidR="00501775" w:rsidRPr="007E0D87" w:rsidRDefault="00501775" w:rsidP="00470C41">
            <w:pPr>
              <w:pStyle w:val="TF-TEXTOQUADROCentralizado"/>
            </w:pPr>
          </w:p>
        </w:tc>
      </w:tr>
      <w:tr w:rsidR="00501775" w:rsidRPr="007E0D87" w14:paraId="5C2B6A9E" w14:textId="77777777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6EB4C18" w14:textId="77777777" w:rsidR="00501775" w:rsidRPr="007E0D87" w:rsidRDefault="00501775" w:rsidP="00470C41">
            <w:pPr>
              <w:pStyle w:val="TF-TEXTOQUADRO"/>
            </w:pPr>
            <w:r>
              <w:t>testes</w:t>
            </w:r>
          </w:p>
        </w:tc>
        <w:tc>
          <w:tcPr>
            <w:tcW w:w="272" w:type="dxa"/>
          </w:tcPr>
          <w:p w14:paraId="6BD3252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1E466E9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F0C792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C8FD9A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659CCBE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B46613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660C32B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D02E8C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3A9FB8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B22679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1ED031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C9B7CA5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40974C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9D1979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8B03BA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5BEDC61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BD6532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841BCD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CF74A1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5E3470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B28A11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60BA0A56" w14:textId="77777777" w:rsidR="00501775" w:rsidRPr="007E0D87" w:rsidRDefault="00501775" w:rsidP="00470C41">
            <w:pPr>
              <w:pStyle w:val="TF-TEXTOQUADROCentralizado"/>
            </w:pPr>
          </w:p>
        </w:tc>
      </w:tr>
      <w:tr w:rsidR="00501775" w:rsidRPr="007E0D87" w14:paraId="39F2F706" w14:textId="77777777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08A62663" w14:textId="77777777" w:rsidR="00501775" w:rsidRDefault="00501775" w:rsidP="00470C41">
            <w:pPr>
              <w:pStyle w:val="TF-TEXTOQUADRO"/>
            </w:pPr>
            <w:r>
              <w:t>validação com alunos</w:t>
            </w:r>
          </w:p>
        </w:tc>
        <w:tc>
          <w:tcPr>
            <w:tcW w:w="272" w:type="dxa"/>
          </w:tcPr>
          <w:p w14:paraId="691B688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5B85BE3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4DFF0A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E20A70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15B4F91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AC47B4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EBA857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4A03B25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6209C465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BC03B3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8ADB09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A5C360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E913B4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49AF37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77C228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0459BB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3972988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7C51B0E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64FB990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2A93F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37B05D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119C72F6" w14:textId="77777777" w:rsidR="00501775" w:rsidRPr="007E0D87" w:rsidRDefault="00501775" w:rsidP="00470C41">
            <w:pPr>
              <w:pStyle w:val="TF-TEXTOQUADROCentralizado"/>
            </w:pPr>
          </w:p>
        </w:tc>
      </w:tr>
    </w:tbl>
    <w:p w14:paraId="38FB68BD" w14:textId="77777777" w:rsidR="00501775" w:rsidRDefault="00501775" w:rsidP="00FC4A9F">
      <w:pPr>
        <w:pStyle w:val="TF-FONTE"/>
      </w:pPr>
      <w:r>
        <w:t>Fonte: elaborado pelo autor.</w:t>
      </w:r>
    </w:p>
    <w:p w14:paraId="1FEDE00C" w14:textId="77777777" w:rsidR="00501775" w:rsidRPr="007A1883" w:rsidRDefault="00501775" w:rsidP="00501775">
      <w:pPr>
        <w:pStyle w:val="Ttulo1"/>
        <w:numPr>
          <w:ilvl w:val="0"/>
          <w:numId w:val="1"/>
        </w:numPr>
      </w:pPr>
      <w:r>
        <w:t>REVISÃO BIBLIOGRÁFICA</w:t>
      </w:r>
    </w:p>
    <w:p w14:paraId="03B8E77B" w14:textId="77777777" w:rsidR="00501775" w:rsidRDefault="00501775" w:rsidP="00ED3CE1">
      <w:pPr>
        <w:pStyle w:val="TF-TEXTO"/>
      </w:pPr>
      <w:r>
        <w:t xml:space="preserve">Este capítulo descreve brevemente </w:t>
      </w:r>
      <w:del w:id="99" w:author="Francisco Adell Péricas" w:date="2023-05-12T16:24:00Z">
        <w:r w:rsidDel="001B649B">
          <w:delText xml:space="preserve">sobre </w:delText>
        </w:r>
      </w:del>
      <w:r>
        <w:t xml:space="preserve">os assuntos que fundamentarão o estudo a ser realizado: aplicações </w:t>
      </w:r>
      <w:proofErr w:type="spellStart"/>
      <w:r w:rsidRPr="00DB54B2">
        <w:t>NuttX</w:t>
      </w:r>
      <w:proofErr w:type="spellEnd"/>
      <w:r>
        <w:t xml:space="preserve"> para sistemas embarcados, a M++ e a linguagem </w:t>
      </w:r>
      <w:proofErr w:type="spellStart"/>
      <w:r w:rsidRPr="001B649B">
        <w:rPr>
          <w:i/>
          <w:iCs/>
          <w:rPrChange w:id="100" w:author="Francisco Adell Péricas" w:date="2023-05-12T16:24:00Z">
            <w:rPr/>
          </w:rPrChange>
        </w:rPr>
        <w:t>assembly</w:t>
      </w:r>
      <w:proofErr w:type="spellEnd"/>
      <w:r>
        <w:t>.</w:t>
      </w:r>
    </w:p>
    <w:p w14:paraId="67951938" w14:textId="77777777" w:rsidR="00501775" w:rsidRDefault="00501775" w:rsidP="00ED3CE1">
      <w:pPr>
        <w:pStyle w:val="TF-TEXTO"/>
      </w:pPr>
      <w:r>
        <w:t xml:space="preserve"> Sistemas embarcados são </w:t>
      </w:r>
      <w:del w:id="101" w:author="Francisco Adell Péricas" w:date="2023-05-12T16:24:00Z">
        <w:r w:rsidDel="001B649B">
          <w:delText xml:space="preserve">extremamente </w:delText>
        </w:r>
      </w:del>
      <w:r>
        <w:t xml:space="preserve">úteis para “executar </w:t>
      </w:r>
      <w:r w:rsidRPr="00957CCD">
        <w:t>uma tarefa específica em um sistema maior</w:t>
      </w:r>
      <w:r>
        <w:t xml:space="preserve">. [...]. </w:t>
      </w:r>
      <w:r w:rsidRPr="00CC11A5">
        <w:t xml:space="preserve">Eles também </w:t>
      </w:r>
      <w:r>
        <w:t>p</w:t>
      </w:r>
      <w:r w:rsidRPr="00CC11A5">
        <w:t>recisam ser capazes de lidar com restrições de espaço e recursos como memória e processamento limitados.</w:t>
      </w:r>
      <w:r>
        <w:t xml:space="preserve">” (Souza, 2023). Por isso, sistemas operacionais como Windows e Linux não são boas opções para serem utilizados nesses dispositivos. </w:t>
      </w:r>
    </w:p>
    <w:p w14:paraId="5DF57ABE" w14:textId="77777777" w:rsidR="00501775" w:rsidRDefault="00501775" w:rsidP="00734189">
      <w:pPr>
        <w:pStyle w:val="TF-TEXTO"/>
      </w:pPr>
      <w:r>
        <w:t xml:space="preserve">Para solucionar isso, existem diversos sistemas operacionais modelados para essas circunstâncias como é o caso do </w:t>
      </w:r>
      <w:proofErr w:type="spellStart"/>
      <w:r w:rsidRPr="00DB54B2">
        <w:t>NuttX</w:t>
      </w:r>
      <w:proofErr w:type="spellEnd"/>
      <w:r>
        <w:t xml:space="preserve">, que começou a ter visibilidade nos últimos anos, podendo rodar com apenas 32K de memória. Esse sistema operacional já possui uma série de aplicações prontas para o uso e a cada dia novas funcionalidades são adicionadas a ele pela comunidade de desenvolvedores. </w:t>
      </w:r>
    </w:p>
    <w:p w14:paraId="2D72BF77" w14:textId="77777777" w:rsidR="00501775" w:rsidRDefault="00501775" w:rsidP="00E20FC7">
      <w:pPr>
        <w:pStyle w:val="TF-TEXTO"/>
      </w:pPr>
      <w:r>
        <w:lastRenderedPageBreak/>
        <w:t xml:space="preserve">A M++ é um microcontrolador criado na FURB e desenvolvido no </w:t>
      </w:r>
      <w:r w:rsidRPr="00DB54B2">
        <w:t>software</w:t>
      </w:r>
      <w:r>
        <w:t xml:space="preserve"> </w:t>
      </w:r>
      <w:proofErr w:type="spellStart"/>
      <w:r>
        <w:t>Logisim</w:t>
      </w:r>
      <w:proofErr w:type="spellEnd"/>
      <w:r>
        <w:t>. De acordo com Jung (2014), ela possui:</w:t>
      </w:r>
    </w:p>
    <w:p w14:paraId="2627F60C" w14:textId="77777777" w:rsidR="00501775" w:rsidRDefault="00501775" w:rsidP="00501775">
      <w:pPr>
        <w:pStyle w:val="TF-ALNEA"/>
        <w:numPr>
          <w:ilvl w:val="0"/>
          <w:numId w:val="7"/>
        </w:numPr>
      </w:pPr>
      <w:r>
        <w:t>memória RAM de 8 bits;</w:t>
      </w:r>
    </w:p>
    <w:p w14:paraId="6616FE94" w14:textId="77777777" w:rsidR="00501775" w:rsidRDefault="00501775" w:rsidP="00501775">
      <w:pPr>
        <w:pStyle w:val="TF-ALNEA"/>
        <w:numPr>
          <w:ilvl w:val="0"/>
          <w:numId w:val="7"/>
        </w:numPr>
      </w:pPr>
      <w:r>
        <w:t>memória de pilha de 8 bits;</w:t>
      </w:r>
    </w:p>
    <w:p w14:paraId="1B3153E7" w14:textId="77777777" w:rsidR="00501775" w:rsidRDefault="00501775" w:rsidP="00501775">
      <w:pPr>
        <w:pStyle w:val="TF-ALNEA"/>
        <w:numPr>
          <w:ilvl w:val="0"/>
          <w:numId w:val="7"/>
        </w:numPr>
      </w:pPr>
      <w:r>
        <w:t>memória ROM de 16 bits;</w:t>
      </w:r>
    </w:p>
    <w:p w14:paraId="4E6C7A1E" w14:textId="77777777" w:rsidR="00501775" w:rsidRDefault="00501775" w:rsidP="00501775">
      <w:pPr>
        <w:pStyle w:val="TF-ALNEA"/>
        <w:numPr>
          <w:ilvl w:val="0"/>
          <w:numId w:val="7"/>
        </w:numPr>
      </w:pPr>
      <w:r>
        <w:t>4 registradores de entrada;</w:t>
      </w:r>
    </w:p>
    <w:p w14:paraId="3295A964" w14:textId="77777777" w:rsidR="00501775" w:rsidRDefault="00501775" w:rsidP="00501775">
      <w:pPr>
        <w:pStyle w:val="TF-ALNEA"/>
        <w:numPr>
          <w:ilvl w:val="0"/>
          <w:numId w:val="7"/>
        </w:numPr>
      </w:pPr>
      <w:r>
        <w:t>4 registradores de saída;</w:t>
      </w:r>
    </w:p>
    <w:p w14:paraId="329028A9" w14:textId="77777777" w:rsidR="00501775" w:rsidRDefault="00501775" w:rsidP="0057669E">
      <w:pPr>
        <w:pStyle w:val="TF-ALNEA"/>
      </w:pPr>
      <w:r>
        <w:t>operações da U</w:t>
      </w:r>
      <w:r w:rsidRPr="006B2EF3">
        <w:t xml:space="preserve">nidade de </w:t>
      </w:r>
      <w:r>
        <w:t>L</w:t>
      </w:r>
      <w:r w:rsidRPr="006B2EF3">
        <w:t xml:space="preserve">ógica e </w:t>
      </w:r>
      <w:r>
        <w:t>A</w:t>
      </w:r>
      <w:r w:rsidRPr="006B2EF3">
        <w:t>ritmética</w:t>
      </w:r>
      <w:r>
        <w:t xml:space="preserve"> (ULA);</w:t>
      </w:r>
    </w:p>
    <w:p w14:paraId="5F74B23C" w14:textId="77777777" w:rsidR="00501775" w:rsidRDefault="00501775" w:rsidP="00501775">
      <w:pPr>
        <w:pStyle w:val="TF-ALNEA"/>
        <w:numPr>
          <w:ilvl w:val="0"/>
          <w:numId w:val="7"/>
        </w:numPr>
      </w:pPr>
      <w:r>
        <w:t>5 operações de salto;</w:t>
      </w:r>
    </w:p>
    <w:p w14:paraId="1AE695A5" w14:textId="77777777" w:rsidR="00501775" w:rsidRDefault="00501775" w:rsidP="00501775">
      <w:pPr>
        <w:pStyle w:val="TF-ALNEA"/>
        <w:numPr>
          <w:ilvl w:val="0"/>
          <w:numId w:val="7"/>
        </w:numPr>
      </w:pPr>
      <w:r>
        <w:t xml:space="preserve">linguagem semelhante ao </w:t>
      </w:r>
      <w:proofErr w:type="spellStart"/>
      <w:r w:rsidRPr="001B649B">
        <w:rPr>
          <w:i/>
          <w:iCs/>
          <w:rPrChange w:id="102" w:author="Francisco Adell Péricas" w:date="2023-05-12T16:26:00Z">
            <w:rPr/>
          </w:rPrChange>
        </w:rPr>
        <w:t>assembly</w:t>
      </w:r>
      <w:proofErr w:type="spellEnd"/>
      <w:r>
        <w:t>;</w:t>
      </w:r>
    </w:p>
    <w:p w14:paraId="1B07995C" w14:textId="77777777" w:rsidR="00501775" w:rsidRPr="00FF6054" w:rsidRDefault="00501775" w:rsidP="00501775">
      <w:pPr>
        <w:pStyle w:val="TF-ALNEA"/>
        <w:numPr>
          <w:ilvl w:val="0"/>
          <w:numId w:val="7"/>
        </w:numPr>
        <w:rPr>
          <w:lang w:val="en-US"/>
        </w:rPr>
      </w:pPr>
      <w:r w:rsidRPr="00FF6054">
        <w:rPr>
          <w:lang w:val="en-US"/>
        </w:rPr>
        <w:t xml:space="preserve">as flags End </w:t>
      </w:r>
      <w:proofErr w:type="gramStart"/>
      <w:r w:rsidRPr="00FF6054">
        <w:rPr>
          <w:lang w:val="en-US"/>
        </w:rPr>
        <w:t>Of</w:t>
      </w:r>
      <w:proofErr w:type="gramEnd"/>
      <w:r w:rsidRPr="00FF6054">
        <w:rPr>
          <w:lang w:val="en-US"/>
        </w:rPr>
        <w:t xml:space="preserve"> Instruction (EOI), Carry e Zero;</w:t>
      </w:r>
    </w:p>
    <w:p w14:paraId="0D931DAA" w14:textId="77777777" w:rsidR="00501775" w:rsidRDefault="00501775" w:rsidP="00501775">
      <w:pPr>
        <w:pStyle w:val="TF-ALNEA"/>
        <w:numPr>
          <w:ilvl w:val="0"/>
          <w:numId w:val="7"/>
        </w:numPr>
      </w:pPr>
      <w:r>
        <w:t>4 registradores de 8 bits (B – E) + acumulador de 8 bits (A).</w:t>
      </w:r>
    </w:p>
    <w:p w14:paraId="5FE5C1EC" w14:textId="77777777" w:rsidR="00501775" w:rsidRDefault="00501775" w:rsidP="00C83C26">
      <w:pPr>
        <w:pStyle w:val="TF-TEXTO"/>
      </w:pPr>
      <w:r>
        <w:t xml:space="preserve">Para se adequar à M++, o componente PCA9555 deverá ser adicionado ao ESP-32, uma vez que a M++ possui 32 entradas/saídas e o ESP-32 utilizado tem apenas 16. Esse componente é um expansor de 16 portas e será integrado ao microcontrolador a partir do protocolo I2C, que possui dois canais de comunicação: </w:t>
      </w:r>
      <w:r>
        <w:rPr>
          <w:i/>
        </w:rPr>
        <w:t>s</w:t>
      </w:r>
      <w:r w:rsidRPr="00FE7718">
        <w:rPr>
          <w:i/>
        </w:rPr>
        <w:t>erial data</w:t>
      </w:r>
      <w:r>
        <w:t xml:space="preserve">, para transmissão de dados e o </w:t>
      </w:r>
      <w:r>
        <w:rPr>
          <w:i/>
        </w:rPr>
        <w:t>s</w:t>
      </w:r>
      <w:r w:rsidRPr="00FE7718">
        <w:rPr>
          <w:i/>
        </w:rPr>
        <w:t>erial</w:t>
      </w:r>
      <w:r>
        <w:rPr>
          <w:i/>
        </w:rPr>
        <w:t xml:space="preserve"> </w:t>
      </w:r>
      <w:proofErr w:type="spellStart"/>
      <w:r>
        <w:rPr>
          <w:i/>
        </w:rPr>
        <w:t>c</w:t>
      </w:r>
      <w:r w:rsidRPr="00FE7718">
        <w:rPr>
          <w:i/>
        </w:rPr>
        <w:t>lock</w:t>
      </w:r>
      <w:proofErr w:type="spellEnd"/>
      <w:r>
        <w:t>, para manter a sincronia entre os dois dispositivos conectados.</w:t>
      </w:r>
    </w:p>
    <w:p w14:paraId="0C4D594C" w14:textId="77777777" w:rsidR="00501775" w:rsidRDefault="00501775" w:rsidP="004704ED">
      <w:pPr>
        <w:pStyle w:val="TF-TEXTO"/>
      </w:pPr>
      <w:r>
        <w:t xml:space="preserve">O </w:t>
      </w:r>
      <w:proofErr w:type="spellStart"/>
      <w:r w:rsidRPr="001B649B">
        <w:rPr>
          <w:i/>
          <w:iCs/>
          <w:rPrChange w:id="103" w:author="Francisco Adell Péricas" w:date="2023-05-12T16:26:00Z">
            <w:rPr/>
          </w:rPrChange>
        </w:rPr>
        <w:t>assembly</w:t>
      </w:r>
      <w:proofErr w:type="spellEnd"/>
      <w:r>
        <w:t xml:space="preserve"> é uma linguagem de programação de baixo nível que funciona como uma abstração do código de máquina, tornando mais fácil seu entendimento e bastante útil quando se quer trabalhar byte a byte e/ou com menos memória, além de ser mais rápido. Porém, pode ser demorado escrever o código por ser uma linguagem mis complexa.</w:t>
      </w:r>
    </w:p>
    <w:p w14:paraId="0E6774EE" w14:textId="77777777" w:rsidR="00501775" w:rsidRDefault="00501775" w:rsidP="00DD5E1A">
      <w:pPr>
        <w:pStyle w:val="TF-TEXTO"/>
      </w:pPr>
      <w:r w:rsidRPr="00DD5E1A">
        <w:t>A</w:t>
      </w:r>
      <w:r>
        <w:t>lgumas das</w:t>
      </w:r>
      <w:r w:rsidRPr="00DD5E1A">
        <w:t xml:space="preserve"> </w:t>
      </w:r>
      <w:r>
        <w:t>instruções</w:t>
      </w:r>
      <w:r w:rsidRPr="00DD5E1A">
        <w:t xml:space="preserve"> encontradas no </w:t>
      </w:r>
      <w:proofErr w:type="spellStart"/>
      <w:r w:rsidRPr="001B649B">
        <w:rPr>
          <w:i/>
          <w:iCs/>
          <w:rPrChange w:id="104" w:author="Francisco Adell Péricas" w:date="2023-05-12T16:26:00Z">
            <w:rPr/>
          </w:rPrChange>
        </w:rPr>
        <w:t>assembly</w:t>
      </w:r>
      <w:proofErr w:type="spellEnd"/>
      <w:r>
        <w:t xml:space="preserve"> x86, conforme o </w:t>
      </w:r>
      <w:r w:rsidRPr="00737D8F">
        <w:rPr>
          <w:i/>
        </w:rPr>
        <w:t>website</w:t>
      </w:r>
      <w:r>
        <w:t xml:space="preserve"> </w:t>
      </w:r>
      <w:proofErr w:type="spellStart"/>
      <w:r>
        <w:t>GitBook</w:t>
      </w:r>
      <w:proofErr w:type="spellEnd"/>
      <w:r>
        <w:t xml:space="preserve"> (2022), estão listadas abaixo</w:t>
      </w:r>
      <w:r w:rsidRPr="00DD5E1A">
        <w:t>:</w:t>
      </w:r>
    </w:p>
    <w:p w14:paraId="31FD8A68" w14:textId="77777777" w:rsidR="00501775" w:rsidRDefault="00501775" w:rsidP="00501775">
      <w:pPr>
        <w:pStyle w:val="TF-ALNEA"/>
        <w:numPr>
          <w:ilvl w:val="0"/>
          <w:numId w:val="8"/>
        </w:numPr>
      </w:pPr>
      <w:r>
        <w:t>matemáticas: ADD, SUB, INC, DEC, MUL e DIV;</w:t>
      </w:r>
    </w:p>
    <w:p w14:paraId="66B3773E" w14:textId="77777777" w:rsidR="00501775" w:rsidRPr="00FF6054" w:rsidRDefault="00501775" w:rsidP="00501775">
      <w:pPr>
        <w:pStyle w:val="TF-ALNEA"/>
        <w:numPr>
          <w:ilvl w:val="0"/>
          <w:numId w:val="8"/>
        </w:numPr>
        <w:rPr>
          <w:lang w:val="en-US"/>
        </w:rPr>
      </w:pPr>
      <w:proofErr w:type="spellStart"/>
      <w:r w:rsidRPr="00FF6054">
        <w:rPr>
          <w:lang w:val="en-US"/>
        </w:rPr>
        <w:t>lógicas</w:t>
      </w:r>
      <w:proofErr w:type="spellEnd"/>
      <w:r w:rsidRPr="00FF6054">
        <w:rPr>
          <w:lang w:val="en-US"/>
        </w:rPr>
        <w:t xml:space="preserve">: AND, </w:t>
      </w:r>
      <w:proofErr w:type="gramStart"/>
      <w:r w:rsidRPr="00FF6054">
        <w:rPr>
          <w:lang w:val="en-US"/>
        </w:rPr>
        <w:t>OR,</w:t>
      </w:r>
      <w:proofErr w:type="gramEnd"/>
      <w:r w:rsidRPr="00FF6054">
        <w:rPr>
          <w:lang w:val="en-US"/>
        </w:rPr>
        <w:t xml:space="preserve"> XOR, CMP, NEG e NOT;</w:t>
      </w:r>
    </w:p>
    <w:p w14:paraId="0DF27FF6" w14:textId="77777777" w:rsidR="00501775" w:rsidRDefault="00501775" w:rsidP="00501775">
      <w:pPr>
        <w:pStyle w:val="TF-ALNEA"/>
        <w:numPr>
          <w:ilvl w:val="0"/>
          <w:numId w:val="8"/>
        </w:numPr>
      </w:pPr>
      <w:r>
        <w:t>saída/atribuição: MOV, POP e PUSH.</w:t>
      </w:r>
    </w:p>
    <w:p w14:paraId="2B23AC34" w14:textId="77777777" w:rsidR="00501775" w:rsidRDefault="00501775" w:rsidP="005F478C">
      <w:pPr>
        <w:pStyle w:val="TF-TEXTO"/>
      </w:pPr>
      <w:r>
        <w:t>Também possui os seguintes registradores:</w:t>
      </w:r>
    </w:p>
    <w:p w14:paraId="12920456" w14:textId="77777777" w:rsidR="00501775" w:rsidRDefault="00501775" w:rsidP="00501775">
      <w:pPr>
        <w:pStyle w:val="TF-ALNEA"/>
        <w:numPr>
          <w:ilvl w:val="0"/>
          <w:numId w:val="9"/>
        </w:numPr>
      </w:pPr>
      <w:r>
        <w:t>AX – Acumulador;</w:t>
      </w:r>
    </w:p>
    <w:p w14:paraId="06BD08A0" w14:textId="77777777" w:rsidR="00501775" w:rsidRDefault="00501775" w:rsidP="00501775">
      <w:pPr>
        <w:pStyle w:val="TF-ALNEA"/>
        <w:numPr>
          <w:ilvl w:val="0"/>
          <w:numId w:val="9"/>
        </w:numPr>
      </w:pPr>
      <w:r>
        <w:t xml:space="preserve">BX – Endereço base; </w:t>
      </w:r>
    </w:p>
    <w:p w14:paraId="1D008A24" w14:textId="77777777" w:rsidR="00501775" w:rsidRDefault="00501775" w:rsidP="00501775">
      <w:pPr>
        <w:pStyle w:val="TF-ALNEA"/>
        <w:numPr>
          <w:ilvl w:val="0"/>
          <w:numId w:val="9"/>
        </w:numPr>
      </w:pPr>
      <w:r>
        <w:t>CX – Contador;</w:t>
      </w:r>
    </w:p>
    <w:p w14:paraId="38C03A68" w14:textId="77777777" w:rsidR="00501775" w:rsidRDefault="00501775" w:rsidP="00501775">
      <w:pPr>
        <w:pStyle w:val="TF-ALNEA"/>
        <w:numPr>
          <w:ilvl w:val="0"/>
          <w:numId w:val="9"/>
        </w:numPr>
      </w:pPr>
      <w:r>
        <w:t>DX – Dado;</w:t>
      </w:r>
    </w:p>
    <w:p w14:paraId="418D6B84" w14:textId="77777777" w:rsidR="00501775" w:rsidRDefault="00501775" w:rsidP="00501775">
      <w:pPr>
        <w:pStyle w:val="TF-ALNEA"/>
        <w:numPr>
          <w:ilvl w:val="0"/>
          <w:numId w:val="9"/>
        </w:numPr>
      </w:pPr>
      <w:r>
        <w:t>SP – Ponteiro para o topo da pilha;</w:t>
      </w:r>
    </w:p>
    <w:p w14:paraId="69628895" w14:textId="77777777" w:rsidR="00501775" w:rsidRDefault="00501775" w:rsidP="00501775">
      <w:pPr>
        <w:pStyle w:val="TF-ALNEA"/>
        <w:numPr>
          <w:ilvl w:val="0"/>
          <w:numId w:val="9"/>
        </w:numPr>
      </w:pPr>
      <w:r>
        <w:t>BP – Ponteiro para o início da pilha;</w:t>
      </w:r>
    </w:p>
    <w:p w14:paraId="041EAFF9" w14:textId="77777777" w:rsidR="00501775" w:rsidRDefault="00501775" w:rsidP="00501775">
      <w:pPr>
        <w:pStyle w:val="TF-ALNEA"/>
        <w:numPr>
          <w:ilvl w:val="0"/>
          <w:numId w:val="9"/>
        </w:numPr>
      </w:pPr>
      <w:r>
        <w:t>SI – Endereço de origem dos dados;</w:t>
      </w:r>
    </w:p>
    <w:p w14:paraId="28518FE4" w14:textId="77777777" w:rsidR="00501775" w:rsidRDefault="00501775" w:rsidP="00501775">
      <w:pPr>
        <w:pStyle w:val="TF-ALNEA"/>
        <w:numPr>
          <w:ilvl w:val="0"/>
          <w:numId w:val="9"/>
        </w:numPr>
      </w:pPr>
      <w:r>
        <w:t>DI – Endereço de destino dos dados.</w:t>
      </w:r>
    </w:p>
    <w:p w14:paraId="5C09ECA7" w14:textId="77777777" w:rsidR="00501775" w:rsidRDefault="00501775" w:rsidP="00737D8F">
      <w:pPr>
        <w:pStyle w:val="TF-TEXTO"/>
      </w:pPr>
      <w:r>
        <w:t xml:space="preserve">Já o </w:t>
      </w:r>
      <w:proofErr w:type="spellStart"/>
      <w:r w:rsidRPr="001B649B">
        <w:rPr>
          <w:i/>
          <w:iCs/>
          <w:rPrChange w:id="105" w:author="Francisco Adell Péricas" w:date="2023-05-12T16:26:00Z">
            <w:rPr/>
          </w:rPrChange>
        </w:rPr>
        <w:t>assembly</w:t>
      </w:r>
      <w:proofErr w:type="spellEnd"/>
      <w:r>
        <w:t xml:space="preserve"> da M++ possui algumas diferenças. Abaixo estão listadas as instruções disponibilizadas por Borges (2014):</w:t>
      </w:r>
    </w:p>
    <w:p w14:paraId="03C89FCF" w14:textId="77777777" w:rsidR="00501775" w:rsidRDefault="00501775" w:rsidP="00501775">
      <w:pPr>
        <w:pStyle w:val="TF-ALNEA"/>
        <w:numPr>
          <w:ilvl w:val="0"/>
          <w:numId w:val="12"/>
        </w:numPr>
      </w:pPr>
      <w:r>
        <w:t>matemáticas: ADD, SUB e INC;</w:t>
      </w:r>
    </w:p>
    <w:p w14:paraId="42A77335" w14:textId="77777777" w:rsidR="00501775" w:rsidRPr="00FF6054" w:rsidRDefault="00501775" w:rsidP="00501775">
      <w:pPr>
        <w:pStyle w:val="TF-ALNEA"/>
        <w:numPr>
          <w:ilvl w:val="0"/>
          <w:numId w:val="12"/>
        </w:numPr>
        <w:rPr>
          <w:lang w:val="en-US"/>
        </w:rPr>
      </w:pPr>
      <w:proofErr w:type="spellStart"/>
      <w:r w:rsidRPr="00FF6054">
        <w:rPr>
          <w:lang w:val="en-US"/>
        </w:rPr>
        <w:t>lógicas</w:t>
      </w:r>
      <w:proofErr w:type="spellEnd"/>
      <w:r w:rsidRPr="00FF6054">
        <w:rPr>
          <w:lang w:val="en-US"/>
        </w:rPr>
        <w:t xml:space="preserve">: AND, </w:t>
      </w:r>
      <w:proofErr w:type="gramStart"/>
      <w:r w:rsidRPr="00FF6054">
        <w:rPr>
          <w:lang w:val="en-US"/>
        </w:rPr>
        <w:t>OR,</w:t>
      </w:r>
      <w:proofErr w:type="gramEnd"/>
      <w:r w:rsidRPr="00FF6054">
        <w:rPr>
          <w:lang w:val="en-US"/>
        </w:rPr>
        <w:t xml:space="preserve"> XOR e NOT;</w:t>
      </w:r>
    </w:p>
    <w:p w14:paraId="2CFB9C23" w14:textId="77777777" w:rsidR="00501775" w:rsidRDefault="00501775" w:rsidP="00501775">
      <w:pPr>
        <w:pStyle w:val="TF-ALNEA"/>
        <w:numPr>
          <w:ilvl w:val="0"/>
          <w:numId w:val="12"/>
        </w:numPr>
      </w:pPr>
      <w:r>
        <w:t>saída/atribuição: MOV, POP e PUSH.</w:t>
      </w:r>
    </w:p>
    <w:p w14:paraId="4BA1A30F" w14:textId="77777777" w:rsidR="00501775" w:rsidRDefault="00501775" w:rsidP="000E7332">
      <w:pPr>
        <w:pStyle w:val="TF-TEXTO"/>
      </w:pPr>
      <w:r>
        <w:t xml:space="preserve">Os seguintes registradores são encontrados na M++: B, C, D e </w:t>
      </w:r>
      <w:proofErr w:type="spellStart"/>
      <w:r>
        <w:t>E</w:t>
      </w:r>
      <w:proofErr w:type="spellEnd"/>
      <w:r>
        <w:t>.</w:t>
      </w:r>
    </w:p>
    <w:p w14:paraId="12F96712" w14:textId="77777777" w:rsidR="00501775" w:rsidRPr="00FF6054" w:rsidRDefault="00501775" w:rsidP="001B629E">
      <w:pPr>
        <w:pStyle w:val="TF-refernciasbibliogrficasTTULO"/>
        <w:rPr>
          <w:lang w:val="en-US"/>
        </w:rPr>
      </w:pPr>
      <w:bookmarkStart w:id="106" w:name="_Toc351015602"/>
      <w:bookmarkEnd w:id="61"/>
      <w:bookmarkEnd w:id="62"/>
      <w:bookmarkEnd w:id="63"/>
      <w:bookmarkEnd w:id="64"/>
      <w:bookmarkEnd w:id="65"/>
      <w:bookmarkEnd w:id="66"/>
      <w:bookmarkEnd w:id="67"/>
      <w:r w:rsidRPr="00FF6054">
        <w:rPr>
          <w:lang w:val="en-US"/>
        </w:rPr>
        <w:t>Referências</w:t>
      </w:r>
      <w:bookmarkEnd w:id="106"/>
    </w:p>
    <w:p w14:paraId="04F3D13E" w14:textId="77777777" w:rsidR="00501775" w:rsidRPr="00CA468C" w:rsidRDefault="00501775" w:rsidP="00BB7813">
      <w:pPr>
        <w:pStyle w:val="TF-refernciasITEM"/>
      </w:pPr>
      <w:r w:rsidRPr="00FF6054">
        <w:rPr>
          <w:lang w:val="en-US"/>
        </w:rPr>
        <w:t xml:space="preserve">APACHE SOFTWARE FOUNDATION. </w:t>
      </w:r>
      <w:r w:rsidRPr="00FF6054">
        <w:rPr>
          <w:b/>
          <w:lang w:val="en-US"/>
        </w:rPr>
        <w:t>Configuring</w:t>
      </w:r>
      <w:r w:rsidRPr="00FF6054">
        <w:rPr>
          <w:lang w:val="en-US"/>
        </w:rPr>
        <w:t xml:space="preserve">. </w:t>
      </w:r>
      <w:r w:rsidRPr="00CA468C">
        <w:t>2020. Disponível em: https://nuttx.apache.org/docs/latest/quickstart/configuring.html. Acesso em: 13 mar. 2023.</w:t>
      </w:r>
    </w:p>
    <w:p w14:paraId="18AEF7BD" w14:textId="77777777" w:rsidR="00501775" w:rsidRPr="00CA468C" w:rsidRDefault="00501775" w:rsidP="00BB7813">
      <w:pPr>
        <w:pStyle w:val="TF-refernciasITEM"/>
      </w:pPr>
      <w:r w:rsidRPr="00CA468C">
        <w:t xml:space="preserve">ASSIS, Alan Carvalho de; JERPELEA, </w:t>
      </w:r>
      <w:proofErr w:type="spellStart"/>
      <w:r w:rsidRPr="00CA468C">
        <w:t>Alin</w:t>
      </w:r>
      <w:proofErr w:type="spellEnd"/>
      <w:r w:rsidRPr="00CA468C">
        <w:t xml:space="preserve">. </w:t>
      </w:r>
      <w:r w:rsidRPr="00FF6054">
        <w:rPr>
          <w:b/>
          <w:lang w:val="en-US"/>
        </w:rPr>
        <w:t xml:space="preserve">(Apache) </w:t>
      </w:r>
      <w:proofErr w:type="spellStart"/>
      <w:r w:rsidRPr="00FF6054">
        <w:rPr>
          <w:b/>
          <w:lang w:val="en-US"/>
        </w:rPr>
        <w:t>NuttX</w:t>
      </w:r>
      <w:proofErr w:type="spellEnd"/>
      <w:r w:rsidRPr="00FF6054">
        <w:rPr>
          <w:lang w:val="en-US"/>
        </w:rPr>
        <w:t xml:space="preserve">: a </w:t>
      </w:r>
      <w:proofErr w:type="spellStart"/>
      <w:r w:rsidRPr="00FF6054">
        <w:rPr>
          <w:lang w:val="en-US"/>
        </w:rPr>
        <w:t>linux</w:t>
      </w:r>
      <w:proofErr w:type="spellEnd"/>
      <w:r w:rsidRPr="00FF6054">
        <w:rPr>
          <w:lang w:val="en-US"/>
        </w:rPr>
        <w:t xml:space="preserve">-like </w:t>
      </w:r>
      <w:proofErr w:type="spellStart"/>
      <w:r w:rsidRPr="00FF6054">
        <w:rPr>
          <w:lang w:val="en-US"/>
        </w:rPr>
        <w:t>rtos</w:t>
      </w:r>
      <w:proofErr w:type="spellEnd"/>
      <w:r w:rsidRPr="00FF6054">
        <w:rPr>
          <w:lang w:val="en-US"/>
        </w:rPr>
        <w:t xml:space="preserve"> for microcontrollers. </w:t>
      </w:r>
      <w:r w:rsidRPr="00501775">
        <w:rPr>
          <w:lang w:val="en-US"/>
        </w:rPr>
        <w:t xml:space="preserve">2023. 6 f. Apache, 2023. </w:t>
      </w:r>
      <w:r w:rsidRPr="00CA468C">
        <w:t>Disponível em: https://pt.scribd.com/document/628557282/NuttX-RTOS. Acesso em: 13 mar. 2023.</w:t>
      </w:r>
    </w:p>
    <w:p w14:paraId="0B62DAB1" w14:textId="77777777" w:rsidR="00501775" w:rsidRPr="00CA468C" w:rsidRDefault="00501775" w:rsidP="00BB7813">
      <w:pPr>
        <w:pStyle w:val="TF-refernciasITEM"/>
      </w:pPr>
      <w:r w:rsidRPr="00CA468C">
        <w:t xml:space="preserve">BIEGING, André Leonardo. </w:t>
      </w:r>
      <w:r w:rsidRPr="00CA468C">
        <w:rPr>
          <w:b/>
        </w:rPr>
        <w:t>IMPLEMENTAÇÃO DA M++ EM FPGA</w:t>
      </w:r>
      <w:r w:rsidRPr="00CA468C">
        <w:t>. 2018. 75 f. TCC (Graduação) - Curso de Ciência da Computação, Centro de Ciências Exatas e Naturais, Universidade Regional de Blumenau, Blumenau, 2018. Disponível em: https://www.furb.br/dsc/tcc/index.php?cd=6&amp;tcc=1937. Acesso em: 20 mar. 2023.</w:t>
      </w:r>
    </w:p>
    <w:p w14:paraId="6A6C6149" w14:textId="77777777" w:rsidR="00501775" w:rsidRPr="00607551" w:rsidRDefault="00501775" w:rsidP="00607551">
      <w:pPr>
        <w:pStyle w:val="TF-refernciasITEM"/>
      </w:pPr>
      <w:r>
        <w:t xml:space="preserve">GITBOOK. </w:t>
      </w:r>
      <w:r w:rsidRPr="00737D8F">
        <w:rPr>
          <w:b/>
        </w:rPr>
        <w:t>Registradores de propósito geral</w:t>
      </w:r>
      <w:r>
        <w:t>. 2022</w:t>
      </w:r>
      <w:r w:rsidRPr="00737D8F">
        <w:t>. Disponível em: https://mentebinaria.gitbook.io/assembly/a-base/registradores-de-proposito-geral. Acesso em: 10 abr. 2023.</w:t>
      </w:r>
    </w:p>
    <w:p w14:paraId="5ADD1512" w14:textId="77777777" w:rsidR="00501775" w:rsidRPr="00CA468C" w:rsidRDefault="00501775" w:rsidP="00BB7813">
      <w:pPr>
        <w:pStyle w:val="TF-refernciasITEM"/>
      </w:pPr>
      <w:r w:rsidRPr="00CA468C">
        <w:t xml:space="preserve">JUNG, Jean. </w:t>
      </w:r>
      <w:r w:rsidRPr="00CA468C">
        <w:rPr>
          <w:b/>
        </w:rPr>
        <w:t>M</w:t>
      </w:r>
      <w:r w:rsidRPr="00EE5C66">
        <w:rPr>
          <w:b/>
        </w:rPr>
        <w:t>+++</w:t>
      </w:r>
      <w:r w:rsidRPr="00CA468C">
        <w:t>. 2014. Disponível em: https://github.com/jejung/maquina-plus-plus/blob/master/README.md. Acesso em: 13 mar. 2023.</w:t>
      </w:r>
    </w:p>
    <w:p w14:paraId="6E7E2E6D" w14:textId="77777777" w:rsidR="00501775" w:rsidRPr="00CA468C" w:rsidRDefault="00501775" w:rsidP="00BB7813">
      <w:pPr>
        <w:pStyle w:val="TF-refernciasITEM"/>
      </w:pPr>
      <w:r w:rsidRPr="00CA468C">
        <w:lastRenderedPageBreak/>
        <w:t xml:space="preserve">KLANN, Jean Carlos. </w:t>
      </w:r>
      <w:r w:rsidRPr="00CA468C">
        <w:rPr>
          <w:b/>
        </w:rPr>
        <w:t>SOFTWARE SIMULADOR DO MICROCONTROLADOR M+++</w:t>
      </w:r>
      <w:r w:rsidRPr="00CA468C">
        <w:t>. 2017. 61 f. TCC (Graduação) - Curso de Ciência da Computação, Centro de Ciências Exatas e Naturais, Universidade Regional de Blumenau, Blumenau, 2017. Disponível em: https://www.furb.br/dsc/tcc/index.php?cd=6&amp;tcc=1837. Acesso em: 13 mar. 2023.</w:t>
      </w:r>
    </w:p>
    <w:p w14:paraId="79C7F219" w14:textId="77777777" w:rsidR="00501775" w:rsidRDefault="00501775" w:rsidP="00607551">
      <w:pPr>
        <w:pStyle w:val="TF-refernciasITEM"/>
      </w:pPr>
      <w:r w:rsidRPr="00CA468C">
        <w:t xml:space="preserve">SOUZA, Fábio. </w:t>
      </w:r>
      <w:r w:rsidRPr="00CA468C">
        <w:rPr>
          <w:b/>
        </w:rPr>
        <w:t>O que são sistemas embarcados?</w:t>
      </w:r>
      <w:r w:rsidRPr="00CA468C">
        <w:t xml:space="preserve"> 2023. Disponível em: https://embarcados.com.br/o-que-sao-sistemas-embarcados/. Acesso em: 21 mar. 2023.</w:t>
      </w:r>
    </w:p>
    <w:p w14:paraId="069F9582" w14:textId="77777777" w:rsidR="00501775" w:rsidRDefault="00501775">
      <w:pPr>
        <w:rPr>
          <w:sz w:val="20"/>
          <w:szCs w:val="20"/>
        </w:rPr>
      </w:pPr>
      <w:r>
        <w:br w:type="page"/>
      </w:r>
    </w:p>
    <w:p w14:paraId="33374969" w14:textId="77777777" w:rsidR="00501775" w:rsidRPr="00320BFA" w:rsidRDefault="00501775" w:rsidP="00146AF9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6B0808EC" w14:textId="77777777" w:rsidR="00501775" w:rsidRDefault="00501775" w:rsidP="00146AF9">
      <w:pPr>
        <w:pStyle w:val="TF-xAvalLINHA"/>
      </w:pPr>
      <w:r w:rsidRPr="00320BFA">
        <w:t>Avaliador(a):</w:t>
      </w:r>
      <w:r w:rsidRPr="00320BFA">
        <w:tab/>
      </w:r>
      <w:r w:rsidRPr="00FF6054">
        <w:rPr>
          <w:b/>
          <w:bCs/>
        </w:rPr>
        <w:t xml:space="preserve">Francisco </w:t>
      </w:r>
      <w:proofErr w:type="spellStart"/>
      <w:r w:rsidRPr="00FF6054">
        <w:rPr>
          <w:b/>
          <w:bCs/>
        </w:rPr>
        <w:t>Adell</w:t>
      </w:r>
      <w:proofErr w:type="spellEnd"/>
      <w:r w:rsidRPr="00FF6054">
        <w:rPr>
          <w:b/>
          <w:bCs/>
        </w:rPr>
        <w:t xml:space="preserve"> </w:t>
      </w:r>
      <w:proofErr w:type="spellStart"/>
      <w:r w:rsidRPr="00FF6054">
        <w:rPr>
          <w:b/>
          <w:bCs/>
        </w:rPr>
        <w:t>Péricas</w:t>
      </w:r>
      <w:proofErr w:type="spellEnd"/>
    </w:p>
    <w:p w14:paraId="2E4B4663" w14:textId="77777777" w:rsidR="00501775" w:rsidRPr="00C767AD" w:rsidRDefault="00501775" w:rsidP="00146AF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2"/>
        <w:gridCol w:w="433"/>
        <w:gridCol w:w="538"/>
        <w:gridCol w:w="480"/>
      </w:tblGrid>
      <w:tr w:rsidR="00501775" w:rsidRPr="00320BFA" w14:paraId="328E5D27" w14:textId="77777777" w:rsidTr="008E38BE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D81929" w14:textId="77777777" w:rsidR="00501775" w:rsidRPr="00320BFA" w:rsidRDefault="00501775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54A0187" w14:textId="77777777" w:rsidR="00501775" w:rsidRPr="00320BFA" w:rsidRDefault="00501775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3296464" w14:textId="77777777" w:rsidR="00501775" w:rsidRPr="00320BFA" w:rsidRDefault="00501775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5FD540E" w14:textId="77777777" w:rsidR="00501775" w:rsidRPr="00320BFA" w:rsidRDefault="00501775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501775" w:rsidRPr="00320BFA" w14:paraId="04C2B44E" w14:textId="77777777" w:rsidTr="008E38BE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A986043" w14:textId="77777777" w:rsidR="00501775" w:rsidRPr="0000224C" w:rsidRDefault="00501775" w:rsidP="008E38BE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19B91" w14:textId="77777777" w:rsidR="00501775" w:rsidRPr="00320BFA" w:rsidRDefault="00501775" w:rsidP="00501775">
            <w:pPr>
              <w:pStyle w:val="TF-xAvalITEM"/>
              <w:numPr>
                <w:ilvl w:val="0"/>
                <w:numId w:val="5"/>
              </w:numPr>
            </w:pPr>
            <w:r w:rsidRPr="00320BFA">
              <w:t>INTRODUÇÃO</w:t>
            </w:r>
          </w:p>
          <w:p w14:paraId="52A9F07A" w14:textId="77777777" w:rsidR="00501775" w:rsidRPr="00320BFA" w:rsidRDefault="00501775" w:rsidP="008E38B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5A40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329A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9C0042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4A002A30" w14:textId="77777777" w:rsidTr="008E38BE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8BD407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D327" w14:textId="77777777" w:rsidR="00501775" w:rsidRPr="00320BFA" w:rsidRDefault="00501775" w:rsidP="008E38B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6B5D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B3B7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4040BB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53901729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5F4EA1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2C22" w14:textId="77777777" w:rsidR="00501775" w:rsidRPr="00320BFA" w:rsidRDefault="00501775" w:rsidP="00501775">
            <w:pPr>
              <w:pStyle w:val="TF-xAvalITEM"/>
              <w:ind w:left="360" w:hanging="360"/>
            </w:pPr>
            <w:r w:rsidRPr="00320BFA">
              <w:t>OBJETIVOS</w:t>
            </w:r>
          </w:p>
          <w:p w14:paraId="23A216A7" w14:textId="77777777" w:rsidR="00501775" w:rsidRPr="00320BFA" w:rsidRDefault="00501775" w:rsidP="008E38B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D9B7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FB2D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0FC1F2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65B08400" w14:textId="77777777" w:rsidTr="008E38BE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D56D37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B157" w14:textId="77777777" w:rsidR="00501775" w:rsidRPr="00320BFA" w:rsidRDefault="00501775" w:rsidP="008E38B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590F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5110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7AD0FE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76C397E7" w14:textId="77777777" w:rsidTr="008E38BE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C4EB23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7037" w14:textId="77777777" w:rsidR="00501775" w:rsidRPr="00320BFA" w:rsidRDefault="00501775" w:rsidP="00501775">
            <w:pPr>
              <w:pStyle w:val="TF-xAvalITEM"/>
              <w:ind w:left="360" w:hanging="360"/>
            </w:pPr>
            <w:r w:rsidRPr="00320BFA">
              <w:t>TRABALHOS CORRELATOS</w:t>
            </w:r>
          </w:p>
          <w:p w14:paraId="6746A0EE" w14:textId="77777777" w:rsidR="00501775" w:rsidRPr="00320BFA" w:rsidRDefault="00501775" w:rsidP="008E38B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B816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D8F7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C265AF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2145430A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A77500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06A20" w14:textId="77777777" w:rsidR="00501775" w:rsidRPr="00320BFA" w:rsidRDefault="00501775" w:rsidP="00501775">
            <w:pPr>
              <w:pStyle w:val="TF-xAvalITEM"/>
              <w:ind w:left="360" w:hanging="360"/>
            </w:pPr>
            <w:r w:rsidRPr="00320BFA">
              <w:t>JUSTIFICATIVA</w:t>
            </w:r>
          </w:p>
          <w:p w14:paraId="51342165" w14:textId="77777777" w:rsidR="00501775" w:rsidRPr="00320BFA" w:rsidRDefault="00501775" w:rsidP="008E38B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FC60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E329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F69880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43475694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29969E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303F" w14:textId="77777777" w:rsidR="00501775" w:rsidRPr="00320BFA" w:rsidRDefault="00501775" w:rsidP="008E38B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BCAD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FFE0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823C11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2A72B8FF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D15617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8087" w14:textId="77777777" w:rsidR="00501775" w:rsidRPr="00320BFA" w:rsidRDefault="00501775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A284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9C3C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48946B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3DD27599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2FC650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9CF7" w14:textId="77777777" w:rsidR="00501775" w:rsidRPr="00320BFA" w:rsidRDefault="00501775" w:rsidP="00501775">
            <w:pPr>
              <w:pStyle w:val="TF-xAvalITEM"/>
              <w:ind w:left="360" w:hanging="360"/>
            </w:pPr>
            <w:r w:rsidRPr="00320BFA">
              <w:t>REQUISITOS PRINCIPAIS DO PROBLEMA A SER TRABALHADO</w:t>
            </w:r>
          </w:p>
          <w:p w14:paraId="3FAD8885" w14:textId="77777777" w:rsidR="00501775" w:rsidRPr="00320BFA" w:rsidRDefault="00501775" w:rsidP="008E38B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3985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9009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3498B0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173BAF17" w14:textId="77777777" w:rsidTr="008E38BE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F64A5E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E58A" w14:textId="77777777" w:rsidR="00501775" w:rsidRPr="00320BFA" w:rsidRDefault="00501775" w:rsidP="00501775">
            <w:pPr>
              <w:pStyle w:val="TF-xAvalITEM"/>
              <w:ind w:left="360" w:hanging="360"/>
            </w:pPr>
            <w:r w:rsidRPr="00320BFA">
              <w:t>METODOLOGIA</w:t>
            </w:r>
          </w:p>
          <w:p w14:paraId="3765E6D4" w14:textId="77777777" w:rsidR="00501775" w:rsidRPr="00320BFA" w:rsidRDefault="00501775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2B0E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A255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9D8672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4C79D85B" w14:textId="77777777" w:rsidTr="008E38B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B8B981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73E3" w14:textId="77777777" w:rsidR="00501775" w:rsidRPr="00320BFA" w:rsidRDefault="00501775" w:rsidP="008E38B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A622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1196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4879E9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1E04CC45" w14:textId="77777777" w:rsidTr="008E38B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6DE66F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2631" w14:textId="77777777" w:rsidR="00501775" w:rsidRPr="00320BFA" w:rsidRDefault="00501775" w:rsidP="00501775">
            <w:pPr>
              <w:pStyle w:val="TF-xAvalITEM"/>
              <w:ind w:left="360" w:hanging="360"/>
            </w:pPr>
            <w:r w:rsidRPr="00320BFA">
              <w:t>REVISÃO BIBLIOGRÁFICA</w:t>
            </w:r>
          </w:p>
          <w:p w14:paraId="6D7BCEA2" w14:textId="77777777" w:rsidR="00501775" w:rsidRPr="00320BFA" w:rsidRDefault="00501775" w:rsidP="008E38B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1CD4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D426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887531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585D4EF4" w14:textId="77777777" w:rsidTr="008E38BE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1D2305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DD55A3F" w14:textId="77777777" w:rsidR="00501775" w:rsidRPr="00320BFA" w:rsidRDefault="00501775" w:rsidP="008E38B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F3FE26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69DAC8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2FB28E9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2B370231" w14:textId="77777777" w:rsidTr="008E38BE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EAADE74" w14:textId="77777777" w:rsidR="00501775" w:rsidRPr="0000224C" w:rsidRDefault="00501775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CCA0" w14:textId="77777777" w:rsidR="00501775" w:rsidRPr="00320BFA" w:rsidRDefault="00501775" w:rsidP="00501775">
            <w:pPr>
              <w:pStyle w:val="TF-xAvalITEM"/>
              <w:ind w:left="360" w:hanging="360"/>
            </w:pPr>
            <w:r w:rsidRPr="00320BFA">
              <w:t>LINGUAGEM USADA (redação)</w:t>
            </w:r>
          </w:p>
          <w:p w14:paraId="3ACAF0B7" w14:textId="77777777" w:rsidR="00501775" w:rsidRPr="00320BFA" w:rsidRDefault="00501775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671D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73B6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2D0575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170CE09D" w14:textId="77777777" w:rsidTr="008E38BE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5BDD7A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74C7CB1" w14:textId="77777777" w:rsidR="00501775" w:rsidRPr="00320BFA" w:rsidRDefault="00501775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587761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E89F6C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38F49D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</w:tbl>
    <w:p w14:paraId="641195A4" w14:textId="77777777" w:rsidR="00501775" w:rsidRDefault="00501775" w:rsidP="00146AF9">
      <w:pPr>
        <w:pStyle w:val="TF-xAvalLINHA"/>
        <w:tabs>
          <w:tab w:val="left" w:leader="underscore" w:pos="6237"/>
        </w:tabs>
      </w:pPr>
    </w:p>
    <w:p w14:paraId="11A68DAC" w14:textId="77777777" w:rsidR="00501775" w:rsidRDefault="00501775" w:rsidP="00607551">
      <w:pPr>
        <w:pStyle w:val="TF-refernciasITEM"/>
      </w:pPr>
    </w:p>
    <w:p w14:paraId="2FAE0FAA" w14:textId="69E37EE7" w:rsidR="00501775" w:rsidRDefault="00501775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5"/>
        <w:gridCol w:w="3648"/>
      </w:tblGrid>
      <w:tr w:rsidR="00501775" w14:paraId="6FA643B6" w14:textId="77777777" w:rsidTr="008F7CE2">
        <w:tc>
          <w:tcPr>
            <w:tcW w:w="9072" w:type="dxa"/>
            <w:gridSpan w:val="2"/>
            <w:shd w:val="clear" w:color="auto" w:fill="auto"/>
          </w:tcPr>
          <w:p w14:paraId="45307932" w14:textId="77777777" w:rsidR="00501775" w:rsidRDefault="0050177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r>
              <w:rPr>
                <w:rStyle w:val="Nmerodepgina"/>
              </w:rPr>
              <w:lastRenderedPageBreak/>
              <w:t>CURSO DE CIÊNCIA DA COMPUTAÇÃO – TCC</w:t>
            </w:r>
          </w:p>
        </w:tc>
      </w:tr>
      <w:tr w:rsidR="00501775" w14:paraId="5B776B37" w14:textId="77777777" w:rsidTr="008F7CE2">
        <w:tc>
          <w:tcPr>
            <w:tcW w:w="5387" w:type="dxa"/>
            <w:shd w:val="clear" w:color="auto" w:fill="auto"/>
          </w:tcPr>
          <w:p w14:paraId="58808112" w14:textId="77777777" w:rsidR="00501775" w:rsidRPr="003C5262" w:rsidRDefault="0050177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(X)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54E4755E" w14:textId="77777777" w:rsidR="00501775" w:rsidRDefault="0050177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2023/1</w:t>
            </w:r>
          </w:p>
        </w:tc>
      </w:tr>
    </w:tbl>
    <w:p w14:paraId="0F59158B" w14:textId="77777777" w:rsidR="00501775" w:rsidRDefault="00501775" w:rsidP="001E682E">
      <w:pPr>
        <w:pStyle w:val="TF-TTULO"/>
      </w:pPr>
    </w:p>
    <w:p w14:paraId="679C32EF" w14:textId="77777777" w:rsidR="00501775" w:rsidRPr="00B00E04" w:rsidRDefault="00501775" w:rsidP="001E682E">
      <w:pPr>
        <w:pStyle w:val="TF-TTULO"/>
      </w:pPr>
      <w:r>
        <w:t>IMPLEMENTAÇÃO DA M+++ NO ESP-32 UTILIZANDO O SISTEMA OPERACIONAL NUTTX</w:t>
      </w:r>
    </w:p>
    <w:p w14:paraId="6E5AF8ED" w14:textId="77777777" w:rsidR="00501775" w:rsidRDefault="00501775" w:rsidP="00752038">
      <w:pPr>
        <w:pStyle w:val="TF-AUTOR"/>
      </w:pPr>
      <w:r>
        <w:t>Gustavo Felipe Soares</w:t>
      </w:r>
    </w:p>
    <w:p w14:paraId="330C90D6" w14:textId="77777777" w:rsidR="00501775" w:rsidRDefault="00501775" w:rsidP="001E682E">
      <w:pPr>
        <w:pStyle w:val="TF-AUTOR"/>
      </w:pPr>
      <w:r>
        <w:t>Prof. Danton Cavalcanti Franco Junior – Orientador</w:t>
      </w:r>
    </w:p>
    <w:p w14:paraId="041D3B96" w14:textId="77777777" w:rsidR="00501775" w:rsidRDefault="00501775" w:rsidP="001E682E">
      <w:pPr>
        <w:pStyle w:val="TF-AUTOR"/>
      </w:pPr>
      <w:r>
        <w:t xml:space="preserve">Prof. Miguel Alexandre </w:t>
      </w:r>
      <w:proofErr w:type="spellStart"/>
      <w:r>
        <w:t>Wisintainer</w:t>
      </w:r>
      <w:proofErr w:type="spellEnd"/>
      <w:r>
        <w:t xml:space="preserve"> – Coorientador</w:t>
      </w:r>
    </w:p>
    <w:p w14:paraId="708394CC" w14:textId="77777777" w:rsidR="00501775" w:rsidRDefault="00501775" w:rsidP="00501775">
      <w:pPr>
        <w:pStyle w:val="Ttulo1"/>
        <w:numPr>
          <w:ilvl w:val="0"/>
          <w:numId w:val="1"/>
        </w:numPr>
      </w:pPr>
      <w:commentRangeStart w:id="107"/>
      <w:r w:rsidRPr="007D10F2">
        <w:t xml:space="preserve">Introdução </w:t>
      </w:r>
      <w:commentRangeEnd w:id="107"/>
      <w:r>
        <w:rPr>
          <w:rStyle w:val="Refdecomentrio"/>
          <w:b w:val="0"/>
          <w:caps w:val="0"/>
        </w:rPr>
        <w:commentReference w:id="107"/>
      </w:r>
    </w:p>
    <w:p w14:paraId="02F055DE" w14:textId="77777777" w:rsidR="00501775" w:rsidRDefault="00501775" w:rsidP="00CA468C">
      <w:pPr>
        <w:pStyle w:val="TF-TEXTO"/>
      </w:pPr>
      <w:r w:rsidRPr="00DA56B2">
        <w:t>Sistemas embarcados são extremamente importantes na atualidade e podem ser encontrados em uma ampla gama de dispositivos que utilizamos no dia</w:t>
      </w:r>
      <w:r>
        <w:t xml:space="preserve"> </w:t>
      </w:r>
      <w:r w:rsidRPr="00DA56B2">
        <w:t>a</w:t>
      </w:r>
      <w:r>
        <w:t xml:space="preserve"> </w:t>
      </w:r>
      <w:r w:rsidRPr="00DA56B2">
        <w:t xml:space="preserve">dia. Esses sistemas são compostos por hardware e software e possuem periféricos de entrada e saída de dados, além de um microcontrolador que é o principal componente de um sistema embarcado. O microcontrolador é um computador com capacidade de processamento reduzida, responsável por executar e gerenciar uma aplicação. Tanto o </w:t>
      </w:r>
      <w:commentRangeStart w:id="108"/>
      <w:commentRangeStart w:id="109"/>
      <w:r w:rsidRPr="00DA56B2">
        <w:t>ESP-32 quanto a M+++</w:t>
      </w:r>
      <w:commentRangeEnd w:id="108"/>
      <w:r>
        <w:rPr>
          <w:rStyle w:val="Refdecomentrio"/>
        </w:rPr>
        <w:commentReference w:id="108"/>
      </w:r>
      <w:commentRangeEnd w:id="109"/>
      <w:r>
        <w:rPr>
          <w:rStyle w:val="Refdecomentrio"/>
        </w:rPr>
        <w:commentReference w:id="109"/>
      </w:r>
      <w:r w:rsidRPr="00DA56B2">
        <w:t xml:space="preserve"> são exemplos de microcontroladores utilizados em sistemas embarcados, sendo que a M+++ foi desenvolvida na </w:t>
      </w:r>
      <w:r>
        <w:t xml:space="preserve">Fundação Universidade Regional de Blumenau (FURB) </w:t>
      </w:r>
      <w:r w:rsidRPr="00DA56B2">
        <w:t>em 2003 e vem sendo aperfeiçoada desde então.</w:t>
      </w:r>
    </w:p>
    <w:p w14:paraId="591ACD96" w14:textId="77777777" w:rsidR="00501775" w:rsidRDefault="00501775" w:rsidP="00DA56B2">
      <w:pPr>
        <w:pStyle w:val="TF-TEXTO"/>
      </w:pPr>
      <w:r w:rsidRPr="00DA56B2">
        <w:t xml:space="preserve">Para </w:t>
      </w:r>
      <w:r w:rsidRPr="00CA468C">
        <w:t>auxiliar no</w:t>
      </w:r>
      <w:r w:rsidRPr="00DA56B2">
        <w:t xml:space="preserve"> gerenciamento e </w:t>
      </w:r>
      <w:r>
        <w:t>n</w:t>
      </w:r>
      <w:r w:rsidRPr="00DA56B2">
        <w:t>a eficiência d</w:t>
      </w:r>
      <w:r>
        <w:t>os</w:t>
      </w:r>
      <w:r w:rsidRPr="00DA56B2">
        <w:t xml:space="preserve"> sistemas embarcados, é possível instalar um </w:t>
      </w:r>
      <w:r>
        <w:t>S</w:t>
      </w:r>
      <w:r w:rsidRPr="00DA56B2">
        <w:t xml:space="preserve">istema </w:t>
      </w:r>
      <w:r>
        <w:t>O</w:t>
      </w:r>
      <w:r w:rsidRPr="00DA56B2">
        <w:t xml:space="preserve">peracional (S.O.) compatível </w:t>
      </w:r>
      <w:r>
        <w:t>com o</w:t>
      </w:r>
      <w:r w:rsidRPr="00DA56B2">
        <w:t xml:space="preserve"> microcontrolador. </w:t>
      </w:r>
      <w:r>
        <w:t>Porém</w:t>
      </w:r>
      <w:r w:rsidRPr="00DA56B2">
        <w:t xml:space="preserve">, é importante que esses sistemas operacionais sejam leves e otimizados para o processamento, a fim de executar a aplicação de forma eficiente. Um dos </w:t>
      </w:r>
      <w:proofErr w:type="spellStart"/>
      <w:r w:rsidRPr="00DA56B2">
        <w:t>S.O.s</w:t>
      </w:r>
      <w:proofErr w:type="spellEnd"/>
      <w:r w:rsidRPr="00DA56B2">
        <w:t xml:space="preserve"> que vem ganhando destaque no mercado é o </w:t>
      </w:r>
      <w:proofErr w:type="spellStart"/>
      <w:r w:rsidRPr="00DA56B2">
        <w:t>NuttX</w:t>
      </w:r>
      <w:proofErr w:type="spellEnd"/>
      <w:r w:rsidRPr="00DA56B2">
        <w:t>, um sistema operacional recente e voltado para microcontroladores</w:t>
      </w:r>
      <w:r>
        <w:t>, que será abordado nesse estudo</w:t>
      </w:r>
      <w:r w:rsidRPr="00DA56B2">
        <w:t>.</w:t>
      </w:r>
    </w:p>
    <w:p w14:paraId="744DC636" w14:textId="77777777" w:rsidR="00501775" w:rsidRDefault="00501775" w:rsidP="00DA56B2">
      <w:pPr>
        <w:pStyle w:val="TF-TEXTO"/>
      </w:pPr>
      <w:r>
        <w:t xml:space="preserve">O </w:t>
      </w:r>
      <w:proofErr w:type="spellStart"/>
      <w:r>
        <w:t>NuttX</w:t>
      </w:r>
      <w:proofErr w:type="spellEnd"/>
      <w:r>
        <w:t xml:space="preserve"> é um sistema operacional de tempo real, ou seja, executa uma aplicação por vez. Pode ser usado em microcontroladores de 8 a 64 bits e é compatível com os padrões </w:t>
      </w:r>
      <w:proofErr w:type="spellStart"/>
      <w:r w:rsidRPr="00A22109">
        <w:t>Portable</w:t>
      </w:r>
      <w:proofErr w:type="spellEnd"/>
      <w:r w:rsidRPr="00A22109">
        <w:t xml:space="preserve"> </w:t>
      </w:r>
      <w:proofErr w:type="spellStart"/>
      <w:r w:rsidRPr="00A22109">
        <w:t>Operating</w:t>
      </w:r>
      <w:proofErr w:type="spellEnd"/>
      <w:r w:rsidRPr="00A22109">
        <w:t xml:space="preserve"> System Interface</w:t>
      </w:r>
      <w:r>
        <w:t xml:space="preserve"> (POSIX) e </w:t>
      </w:r>
      <w:r w:rsidRPr="00F51E31">
        <w:t>American</w:t>
      </w:r>
      <w:r>
        <w:t xml:space="preserve"> </w:t>
      </w:r>
      <w:proofErr w:type="spellStart"/>
      <w:r w:rsidRPr="00A22109">
        <w:t>National</w:t>
      </w:r>
      <w:proofErr w:type="spellEnd"/>
      <w:r w:rsidRPr="00A22109">
        <w:t xml:space="preserve"> Standards </w:t>
      </w:r>
      <w:proofErr w:type="spellStart"/>
      <w:r w:rsidRPr="00A22109">
        <w:t>Institute</w:t>
      </w:r>
      <w:proofErr w:type="spellEnd"/>
      <w:r w:rsidRPr="00A22109">
        <w:t xml:space="preserve"> (ANSI)</w:t>
      </w:r>
      <w:r>
        <w:t xml:space="preserve"> e diversos hardwares. Lançado em 2007 por Gregory </w:t>
      </w:r>
      <w:proofErr w:type="spellStart"/>
      <w:r>
        <w:t>Nutt</w:t>
      </w:r>
      <w:proofErr w:type="spellEnd"/>
      <w:r>
        <w:t xml:space="preserve"> e passado para a Apache em 2019, possui uma grande comunidade de desenvolvedores e se tornou uma ótima opção para uso em microcontroladores.</w:t>
      </w:r>
    </w:p>
    <w:p w14:paraId="66BA0AD6" w14:textId="77777777" w:rsidR="00501775" w:rsidRPr="00CA468C" w:rsidRDefault="00501775" w:rsidP="00DA56B2">
      <w:pPr>
        <w:pStyle w:val="TF-TEXTO"/>
      </w:pPr>
      <w:r w:rsidRPr="00DA56B2">
        <w:t xml:space="preserve">No entanto, apesar da sua crescente popularidade, o </w:t>
      </w:r>
      <w:proofErr w:type="spellStart"/>
      <w:r w:rsidRPr="00DA56B2">
        <w:t>NuttX</w:t>
      </w:r>
      <w:proofErr w:type="spellEnd"/>
      <w:r w:rsidRPr="00DA56B2">
        <w:t xml:space="preserve"> possui pouca documentação unificada </w:t>
      </w:r>
      <w:r>
        <w:t>que detalhe</w:t>
      </w:r>
      <w:r w:rsidRPr="00DA56B2">
        <w:t xml:space="preserve"> todo o passo</w:t>
      </w:r>
      <w:r>
        <w:t xml:space="preserve"> </w:t>
      </w:r>
      <w:r w:rsidRPr="00DA56B2">
        <w:t>a</w:t>
      </w:r>
      <w:r>
        <w:t xml:space="preserve"> p</w:t>
      </w:r>
      <w:r w:rsidRPr="00DA56B2">
        <w:t>asso para o desenvolvimento e disponibilização de aplicações</w:t>
      </w:r>
      <w:r>
        <w:t xml:space="preserve"> a serem usadas no próprio </w:t>
      </w:r>
      <w:proofErr w:type="spellStart"/>
      <w:r>
        <w:t>NuttX</w:t>
      </w:r>
      <w:proofErr w:type="spellEnd"/>
      <w:r w:rsidRPr="00DA56B2">
        <w:t xml:space="preserve">. Diante desse contexto, esse trabalho propõe o </w:t>
      </w:r>
      <w:commentRangeStart w:id="110"/>
      <w:r w:rsidRPr="00DA56B2">
        <w:t>desenvolvimento</w:t>
      </w:r>
      <w:commentRangeEnd w:id="110"/>
      <w:r>
        <w:rPr>
          <w:rStyle w:val="Refdecomentrio"/>
        </w:rPr>
        <w:commentReference w:id="110"/>
      </w:r>
      <w:r w:rsidRPr="00DA56B2">
        <w:t xml:space="preserve"> da M+++ em um ESP-32 utilizando o </w:t>
      </w:r>
      <w:proofErr w:type="spellStart"/>
      <w:r w:rsidRPr="00DA56B2">
        <w:t>NuttX</w:t>
      </w:r>
      <w:proofErr w:type="spellEnd"/>
      <w:r w:rsidRPr="00DA56B2">
        <w:t xml:space="preserve"> como sistema operacional, visando gerar documentação para </w:t>
      </w:r>
      <w:proofErr w:type="spellStart"/>
      <w:r w:rsidRPr="00DA56B2">
        <w:t>o</w:t>
      </w:r>
      <w:del w:id="111" w:author="Dalton Solano dos Reis" w:date="2023-05-28T10:11:00Z">
        <w:r w:rsidRPr="00DA56B2" w:rsidDel="00B24134">
          <w:delText xml:space="preserve"> mesmo</w:delText>
        </w:r>
      </w:del>
      <w:ins w:id="112" w:author="Dalton Solano dos Reis" w:date="2023-05-28T10:11:00Z">
        <w:r>
          <w:t>M</w:t>
        </w:r>
        <w:proofErr w:type="spellEnd"/>
        <w:r>
          <w:t>+++</w:t>
        </w:r>
      </w:ins>
      <w:r w:rsidRPr="00DA56B2">
        <w:t xml:space="preserve">. </w:t>
      </w:r>
      <w:ins w:id="113" w:author="Dalton Solano dos Reis" w:date="2023-05-28T10:12:00Z">
        <w:r>
          <w:t xml:space="preserve">E assim, </w:t>
        </w:r>
      </w:ins>
      <w:del w:id="114" w:author="Dalton Solano dos Reis" w:date="2023-05-28T10:12:00Z">
        <w:r w:rsidRPr="00DA56B2" w:rsidDel="00B24134">
          <w:delText xml:space="preserve">O objetivo é </w:delText>
        </w:r>
      </w:del>
      <w:r w:rsidRPr="00DA56B2">
        <w:t xml:space="preserve">facilitar e auxiliar </w:t>
      </w:r>
      <w:r>
        <w:t>os</w:t>
      </w:r>
      <w:r w:rsidRPr="00DA56B2">
        <w:t xml:space="preserve"> futuros projetos e aplicações de sistemas embarcados.</w:t>
      </w:r>
    </w:p>
    <w:p w14:paraId="0A3EB273" w14:textId="77777777" w:rsidR="00501775" w:rsidRPr="007D10F2" w:rsidRDefault="00501775" w:rsidP="00501775">
      <w:pPr>
        <w:pStyle w:val="Ttulo2"/>
        <w:numPr>
          <w:ilvl w:val="1"/>
          <w:numId w:val="1"/>
        </w:numPr>
      </w:pPr>
      <w:commentRangeStart w:id="115"/>
      <w:r w:rsidRPr="007D10F2">
        <w:t>OBJETIVOS</w:t>
      </w:r>
      <w:commentRangeEnd w:id="115"/>
      <w:r>
        <w:rPr>
          <w:rStyle w:val="Refdecomentrio"/>
          <w:caps w:val="0"/>
          <w:color w:val="auto"/>
        </w:rPr>
        <w:commentReference w:id="115"/>
      </w:r>
    </w:p>
    <w:p w14:paraId="22509F2D" w14:textId="77777777" w:rsidR="00501775" w:rsidRDefault="00501775" w:rsidP="00130BCC">
      <w:pPr>
        <w:pStyle w:val="TF-TEXTO"/>
      </w:pPr>
      <w:r>
        <w:t xml:space="preserve">O objetivo principal é disponibilizar uma aplicação web capaz de interpretar código </w:t>
      </w:r>
      <w:proofErr w:type="spellStart"/>
      <w:r>
        <w:t>a</w:t>
      </w:r>
      <w:r w:rsidRPr="00DB54B2">
        <w:t>ssembly</w:t>
      </w:r>
      <w:proofErr w:type="spellEnd"/>
      <w:r>
        <w:t xml:space="preserve"> e rodar em um ESP-32 utilizando o sistema operacional </w:t>
      </w:r>
      <w:proofErr w:type="spellStart"/>
      <w:r w:rsidRPr="00DB54B2">
        <w:t>NuttX</w:t>
      </w:r>
      <w:proofErr w:type="spellEnd"/>
      <w:r>
        <w:t xml:space="preserve"> visando a geração de documentos de todo o processo.</w:t>
      </w:r>
    </w:p>
    <w:p w14:paraId="09F73A12" w14:textId="77777777" w:rsidR="00501775" w:rsidRDefault="00501775" w:rsidP="00C35E57">
      <w:pPr>
        <w:pStyle w:val="TF-TEXTO"/>
      </w:pPr>
      <w:r>
        <w:t>Os objetivos específicos são:</w:t>
      </w:r>
    </w:p>
    <w:p w14:paraId="6C7B8B45" w14:textId="77777777" w:rsidR="00501775" w:rsidRDefault="00501775" w:rsidP="00C35E57">
      <w:pPr>
        <w:pStyle w:val="TF-ALNEA"/>
      </w:pPr>
      <w:r>
        <w:t xml:space="preserve">possibilitar a inserção e interpretação de código </w:t>
      </w:r>
      <w:proofErr w:type="spellStart"/>
      <w:r>
        <w:t>a</w:t>
      </w:r>
      <w:r w:rsidRPr="00DB54B2">
        <w:t>ssembly</w:t>
      </w:r>
      <w:proofErr w:type="spellEnd"/>
      <w:r>
        <w:t xml:space="preserve"> em componentes físicos;</w:t>
      </w:r>
    </w:p>
    <w:p w14:paraId="5A9AC1E3" w14:textId="77777777" w:rsidR="00501775" w:rsidRDefault="00501775" w:rsidP="00C35E57">
      <w:pPr>
        <w:pStyle w:val="TF-ALNEA"/>
      </w:pPr>
      <w:r>
        <w:t xml:space="preserve">adicionar uma aplicação ao </w:t>
      </w:r>
      <w:proofErr w:type="spellStart"/>
      <w:r w:rsidRPr="00DB54B2">
        <w:t>NuttX</w:t>
      </w:r>
      <w:proofErr w:type="spellEnd"/>
      <w:r>
        <w:t>;</w:t>
      </w:r>
    </w:p>
    <w:p w14:paraId="7E0D09FD" w14:textId="77777777" w:rsidR="00501775" w:rsidRDefault="00501775" w:rsidP="004362E1">
      <w:pPr>
        <w:pStyle w:val="TF-ALNEA"/>
      </w:pPr>
      <w:r>
        <w:t xml:space="preserve">gerar documentação da configuração do sistema operacional </w:t>
      </w:r>
      <w:proofErr w:type="spellStart"/>
      <w:r w:rsidRPr="00DB54B2">
        <w:t>NuttX</w:t>
      </w:r>
      <w:proofErr w:type="spellEnd"/>
      <w:r>
        <w:t>;</w:t>
      </w:r>
    </w:p>
    <w:p w14:paraId="554517A9" w14:textId="77777777" w:rsidR="00501775" w:rsidRDefault="00501775" w:rsidP="004362E1">
      <w:pPr>
        <w:pStyle w:val="TF-ALNEA"/>
      </w:pPr>
      <w:r>
        <w:t>verificar a eficácia do compilador em sala de aula com alunos.</w:t>
      </w:r>
    </w:p>
    <w:p w14:paraId="56A985D6" w14:textId="77777777" w:rsidR="00501775" w:rsidRDefault="00501775" w:rsidP="00501775">
      <w:pPr>
        <w:pStyle w:val="Ttulo1"/>
        <w:numPr>
          <w:ilvl w:val="0"/>
          <w:numId w:val="1"/>
        </w:numPr>
      </w:pPr>
      <w:r>
        <w:t xml:space="preserve">trabalhos </w:t>
      </w:r>
      <w:r w:rsidRPr="00FC4A9F">
        <w:t>correlatos</w:t>
      </w:r>
    </w:p>
    <w:p w14:paraId="40803B9C" w14:textId="77777777" w:rsidR="00501775" w:rsidRPr="005966AE" w:rsidRDefault="00501775" w:rsidP="005966AE">
      <w:pPr>
        <w:pStyle w:val="TF-TEXTO"/>
      </w:pPr>
      <w:r>
        <w:t xml:space="preserve">Nessa </w:t>
      </w:r>
      <w:del w:id="116" w:author="Dalton Solano dos Reis" w:date="2023-05-28T10:35:00Z">
        <w:r w:rsidDel="00725AA9">
          <w:delText xml:space="preserve">etapa </w:delText>
        </w:r>
      </w:del>
      <w:ins w:id="117" w:author="Dalton Solano dos Reis" w:date="2023-05-28T10:35:00Z">
        <w:r>
          <w:t xml:space="preserve">seção </w:t>
        </w:r>
      </w:ins>
      <w:r>
        <w:t xml:space="preserve">serão apresentados trabalhos semelhantes aos principais objetivos do estudo. Na </w:t>
      </w:r>
      <w:ins w:id="118" w:author="Dalton Solano dos Reis" w:date="2023-05-28T10:35:00Z">
        <w:r>
          <w:t>sub</w:t>
        </w:r>
      </w:ins>
      <w:r>
        <w:t xml:space="preserve">seção 2.1 é apresentado o trabalho de </w:t>
      </w:r>
      <w:proofErr w:type="spellStart"/>
      <w:r>
        <w:t>Klann</w:t>
      </w:r>
      <w:proofErr w:type="spellEnd"/>
      <w:r>
        <w:t xml:space="preserve"> (2017) que desenvolveu uma aplicação desktop para simular o microcontrolador M+++. Na </w:t>
      </w:r>
      <w:ins w:id="119" w:author="Dalton Solano dos Reis" w:date="2023-05-28T10:39:00Z">
        <w:r>
          <w:t>sub</w:t>
        </w:r>
      </w:ins>
      <w:r>
        <w:t xml:space="preserve">seção 2.2 é apresentado o trabalho de </w:t>
      </w:r>
      <w:proofErr w:type="spellStart"/>
      <w:r>
        <w:t>Bieging</w:t>
      </w:r>
      <w:proofErr w:type="spellEnd"/>
      <w:r>
        <w:t xml:space="preserve"> (2018) que implementou a M++ em um F</w:t>
      </w:r>
      <w:r w:rsidRPr="00A22109">
        <w:t>ield-</w:t>
      </w:r>
      <w:proofErr w:type="spellStart"/>
      <w:r>
        <w:t>P</w:t>
      </w:r>
      <w:r w:rsidRPr="00A22109">
        <w:t>rogrammable</w:t>
      </w:r>
      <w:proofErr w:type="spellEnd"/>
      <w:r w:rsidRPr="00A22109">
        <w:t xml:space="preserve"> </w:t>
      </w:r>
      <w:r>
        <w:t>G</w:t>
      </w:r>
      <w:r w:rsidRPr="00A22109">
        <w:t xml:space="preserve">ate </w:t>
      </w:r>
      <w:proofErr w:type="spellStart"/>
      <w:r>
        <w:t>A</w:t>
      </w:r>
      <w:r w:rsidRPr="00A22109">
        <w:t>rray</w:t>
      </w:r>
      <w:proofErr w:type="spellEnd"/>
      <w:r>
        <w:t xml:space="preserve"> (FPGA) e na </w:t>
      </w:r>
      <w:ins w:id="120" w:author="Dalton Solano dos Reis" w:date="2023-05-28T10:39:00Z">
        <w:r>
          <w:t>sub</w:t>
        </w:r>
      </w:ins>
      <w:r>
        <w:t xml:space="preserve">seção 2.3 é apresentado o artigo de Assis e </w:t>
      </w:r>
      <w:proofErr w:type="spellStart"/>
      <w:r w:rsidRPr="00DA1E04">
        <w:t>Jerpelea</w:t>
      </w:r>
      <w:proofErr w:type="spellEnd"/>
      <w:r>
        <w:t xml:space="preserve"> (2023) que introduz o </w:t>
      </w:r>
      <w:proofErr w:type="spellStart"/>
      <w:r w:rsidRPr="00DB54B2">
        <w:t>NuttX</w:t>
      </w:r>
      <w:proofErr w:type="spellEnd"/>
      <w:r>
        <w:t xml:space="preserve">, um sistema operacional </w:t>
      </w:r>
      <w:r w:rsidRPr="00C660AB">
        <w:t>POSIX</w:t>
      </w:r>
      <w:r>
        <w:t xml:space="preserve"> voltado para sistemas embarcados.</w:t>
      </w:r>
    </w:p>
    <w:p w14:paraId="127B937C" w14:textId="77777777" w:rsidR="00501775" w:rsidRDefault="00501775" w:rsidP="00501775">
      <w:pPr>
        <w:pStyle w:val="Ttulo2"/>
        <w:numPr>
          <w:ilvl w:val="1"/>
          <w:numId w:val="1"/>
        </w:numPr>
      </w:pPr>
      <w:r w:rsidRPr="00FB4C36">
        <w:t>SOFTWARE SIMULADOR DO MICROCONTROLADOR M+++</w:t>
      </w:r>
      <w:r>
        <w:t xml:space="preserve"> </w:t>
      </w:r>
    </w:p>
    <w:p w14:paraId="29D5BE49" w14:textId="77777777" w:rsidR="00501775" w:rsidRDefault="00501775" w:rsidP="009D6E78">
      <w:pPr>
        <w:pStyle w:val="TF-TEXTO"/>
      </w:pPr>
      <w:r>
        <w:t xml:space="preserve">O </w:t>
      </w:r>
      <w:r w:rsidRPr="00DB54B2">
        <w:t>software</w:t>
      </w:r>
      <w:r>
        <w:t xml:space="preserve"> desenvolvido em 2017 por </w:t>
      </w:r>
      <w:proofErr w:type="spellStart"/>
      <w:r>
        <w:t>Klann</w:t>
      </w:r>
      <w:proofErr w:type="spellEnd"/>
      <w:r>
        <w:t xml:space="preserve">, ex-aluno do curso de Ciências da Computação da FURB,  é uma ferramenta didática de simulação virtual da M++, um microcontrolador criado na FURB em 2003 usado nas aulas de Arquitetura de Computadores I. Nele é possível codificar e depurar </w:t>
      </w:r>
      <w:proofErr w:type="spellStart"/>
      <w:r>
        <w:t>a</w:t>
      </w:r>
      <w:r w:rsidRPr="00DB54B2">
        <w:t>ssembly</w:t>
      </w:r>
      <w:proofErr w:type="spellEnd"/>
      <w:r>
        <w:t xml:space="preserve">, salvar e carregar projetos, construir circuitos eletrônicos e visualizar sinais internos do microcontrolador a partir de uma interface gráfica. Além disso, o </w:t>
      </w:r>
      <w:r w:rsidRPr="00DB54B2">
        <w:t>software</w:t>
      </w:r>
      <w:r>
        <w:t xml:space="preserve"> também possui um montador </w:t>
      </w:r>
      <w:proofErr w:type="spellStart"/>
      <w:r>
        <w:t>a</w:t>
      </w:r>
      <w:r w:rsidRPr="00DB54B2">
        <w:t>ssembly</w:t>
      </w:r>
      <w:proofErr w:type="spellEnd"/>
      <w:r>
        <w:t xml:space="preserve"> que valida o código criado ao rodá-lo. A </w:t>
      </w:r>
      <w:r>
        <w:fldChar w:fldCharType="begin"/>
      </w:r>
      <w:r>
        <w:instrText xml:space="preserve"> REF FIGURA_UM \h </w:instrText>
      </w:r>
      <w:r>
        <w:fldChar w:fldCharType="separate"/>
      </w:r>
      <w:r>
        <w:t>Figura 1</w:t>
      </w:r>
      <w:r>
        <w:fldChar w:fldCharType="end"/>
      </w:r>
      <w:r>
        <w:t xml:space="preserve"> abaixo mostra uma das versões das telas de codificação, debug e do circuito.</w:t>
      </w:r>
    </w:p>
    <w:p w14:paraId="07F1BFE1" w14:textId="77777777" w:rsidR="00501775" w:rsidRDefault="00501775" w:rsidP="00AD366A">
      <w:pPr>
        <w:pStyle w:val="TF-LEGENDA"/>
      </w:pPr>
      <w:r>
        <w:lastRenderedPageBreak/>
        <w:t xml:space="preserve">Figura 1 – Telas do </w:t>
      </w:r>
      <w:r w:rsidRPr="00DB54B2">
        <w:t>software</w:t>
      </w:r>
      <w:r>
        <w:t xml:space="preserve"> de simulação da M+++</w:t>
      </w:r>
    </w:p>
    <w:p w14:paraId="605AC78B" w14:textId="77777777" w:rsidR="00501775" w:rsidRDefault="00501775" w:rsidP="007F0606">
      <w:pPr>
        <w:pStyle w:val="TF-FIGURA"/>
      </w:pPr>
      <w:r w:rsidRPr="00793D54">
        <w:rPr>
          <w:noProof/>
        </w:rPr>
        <w:drawing>
          <wp:inline distT="0" distB="0" distL="0" distR="0" wp14:anchorId="515B2995" wp14:editId="31572D32">
            <wp:extent cx="4312791" cy="2428875"/>
            <wp:effectExtent l="19050" t="19050" r="12065" b="9525"/>
            <wp:docPr id="1219474589" name="Imagem 1219474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55" cy="243381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A6112A" w14:textId="77777777" w:rsidR="00501775" w:rsidRDefault="00501775" w:rsidP="00AD366A">
      <w:pPr>
        <w:pStyle w:val="TF-FONTE"/>
      </w:pPr>
      <w:r>
        <w:t xml:space="preserve">Fonte: </w:t>
      </w:r>
      <w:proofErr w:type="spellStart"/>
      <w:r>
        <w:t>Klann</w:t>
      </w:r>
      <w:proofErr w:type="spellEnd"/>
      <w:r>
        <w:t xml:space="preserve"> (2017,</w:t>
      </w:r>
      <w:r w:rsidRPr="000A5541">
        <w:t xml:space="preserve"> </w:t>
      </w:r>
      <w:r>
        <w:t>p.44).</w:t>
      </w:r>
    </w:p>
    <w:p w14:paraId="1EED40CA" w14:textId="77777777" w:rsidR="00501775" w:rsidRDefault="00501775" w:rsidP="00A44581">
      <w:pPr>
        <w:pStyle w:val="TF-TEXTO"/>
      </w:pPr>
      <w:r>
        <w:t xml:space="preserve"> Por se tratar de uma evolução, traz uma série de melhorias em relação à versão anterior como a performance e a possibilidade de adicionar pontos de parada, embora também possua desvantagens, pois há uma quantidade menor de componentes disponíveis. Segundo o autor, essa solução apresentou resultados extremamente positivos nas pesquisas realizadas por ele, auxiliando na compreensão do funcionamento de sistemas embarcados, sendo bastante utilizado nas aulas.</w:t>
      </w:r>
    </w:p>
    <w:p w14:paraId="0EDB58A2" w14:textId="77777777" w:rsidR="00501775" w:rsidRDefault="00501775" w:rsidP="00501775">
      <w:pPr>
        <w:pStyle w:val="Ttulo2"/>
        <w:numPr>
          <w:ilvl w:val="1"/>
          <w:numId w:val="1"/>
        </w:numPr>
      </w:pPr>
      <w:r w:rsidRPr="00F2702C">
        <w:t>IMPLEMENTAÇÃO DA M++ EM FPGA</w:t>
      </w:r>
    </w:p>
    <w:p w14:paraId="0FE3EAC3" w14:textId="77777777" w:rsidR="00501775" w:rsidRDefault="00501775" w:rsidP="00064544">
      <w:pPr>
        <w:pStyle w:val="TF-TEXTO"/>
      </w:pPr>
      <w:r>
        <w:t xml:space="preserve">O projeto desenvolvido em 2018 por </w:t>
      </w:r>
      <w:proofErr w:type="spellStart"/>
      <w:r>
        <w:t>Bieging</w:t>
      </w:r>
      <w:proofErr w:type="spellEnd"/>
      <w:r>
        <w:t xml:space="preserve">, também ex-aluno do curso de Ciências da Computação da FURB, tem como objetivo trazer a M++ para um </w:t>
      </w:r>
      <w:r w:rsidRPr="00F615D6">
        <w:t>FPGA</w:t>
      </w:r>
      <w:r>
        <w:t xml:space="preserve"> funcionando em um </w:t>
      </w:r>
      <w:proofErr w:type="spellStart"/>
      <w:r w:rsidRPr="005A37F4">
        <w:rPr>
          <w:i/>
        </w:rPr>
        <w:t>clock</w:t>
      </w:r>
      <w:proofErr w:type="spellEnd"/>
      <w:r>
        <w:t xml:space="preserve"> superior a 10KHz</w:t>
      </w:r>
      <w:r w:rsidRPr="00F615D6">
        <w:t>.</w:t>
      </w:r>
      <w:r>
        <w:t xml:space="preserve"> Para isso, é possível carregar programas para a memória do microprocessador para serem lidos e interpretados. Com a finalidade de reproduzir a M++</w:t>
      </w:r>
      <w:del w:id="121" w:author="Dalton Solano dos Reis" w:date="2023-05-28T10:44:00Z">
        <w:r w:rsidDel="00285798">
          <w:delText>,</w:delText>
        </w:r>
      </w:del>
      <w:r>
        <w:t xml:space="preserve"> seis módulos foram criados:</w:t>
      </w:r>
    </w:p>
    <w:p w14:paraId="35B1FF40" w14:textId="77777777" w:rsidR="00501775" w:rsidRPr="00C660AB" w:rsidRDefault="00501775" w:rsidP="00501775">
      <w:pPr>
        <w:pStyle w:val="TF-ALNEA"/>
        <w:numPr>
          <w:ilvl w:val="0"/>
          <w:numId w:val="10"/>
        </w:numPr>
      </w:pPr>
      <w:r w:rsidRPr="00C660AB">
        <w:t>módulo de controle: conecta todos os módulos;</w:t>
      </w:r>
    </w:p>
    <w:p w14:paraId="089A0DE0" w14:textId="77777777" w:rsidR="00501775" w:rsidRPr="00C660AB" w:rsidRDefault="00501775" w:rsidP="00501775">
      <w:pPr>
        <w:pStyle w:val="TF-ALNEA"/>
        <w:numPr>
          <w:ilvl w:val="0"/>
          <w:numId w:val="10"/>
        </w:numPr>
      </w:pPr>
      <w:r>
        <w:t>Unidade Lógica e Aritmética (U</w:t>
      </w:r>
      <w:r w:rsidRPr="00C660AB">
        <w:t>LA</w:t>
      </w:r>
      <w:r>
        <w:t>)</w:t>
      </w:r>
      <w:r w:rsidRPr="00C660AB">
        <w:t>: implementa a ULA da M++;</w:t>
      </w:r>
    </w:p>
    <w:p w14:paraId="1912F2C4" w14:textId="77777777" w:rsidR="00501775" w:rsidRPr="00C660AB" w:rsidRDefault="00501775" w:rsidP="00501775">
      <w:pPr>
        <w:pStyle w:val="TF-ALNEA"/>
        <w:numPr>
          <w:ilvl w:val="0"/>
          <w:numId w:val="10"/>
        </w:numPr>
      </w:pPr>
      <w:proofErr w:type="spellStart"/>
      <w:r w:rsidRPr="00C660AB">
        <w:t>endereçador</w:t>
      </w:r>
      <w:proofErr w:type="spellEnd"/>
      <w:r w:rsidRPr="00C660AB">
        <w:t xml:space="preserve"> de memória de programa;</w:t>
      </w:r>
    </w:p>
    <w:p w14:paraId="06F7F903" w14:textId="77777777" w:rsidR="00501775" w:rsidRPr="00C660AB" w:rsidRDefault="00501775" w:rsidP="00501775">
      <w:pPr>
        <w:pStyle w:val="TF-ALNEA"/>
        <w:numPr>
          <w:ilvl w:val="0"/>
          <w:numId w:val="10"/>
        </w:numPr>
      </w:pPr>
      <w:r w:rsidRPr="00C660AB">
        <w:t>banco de registradores</w:t>
      </w:r>
      <w:r>
        <w:t>:</w:t>
      </w:r>
      <w:r w:rsidRPr="00C660AB">
        <w:t xml:space="preserve"> vetor para armazenar conteúdo dos registradores;</w:t>
      </w:r>
    </w:p>
    <w:p w14:paraId="72189738" w14:textId="77777777" w:rsidR="00501775" w:rsidRPr="00C660AB" w:rsidRDefault="00501775" w:rsidP="00501775">
      <w:pPr>
        <w:pStyle w:val="TF-ALNEA"/>
        <w:numPr>
          <w:ilvl w:val="0"/>
          <w:numId w:val="10"/>
        </w:numPr>
      </w:pPr>
      <w:proofErr w:type="spellStart"/>
      <w:r w:rsidRPr="00C660AB">
        <w:t>endereçador</w:t>
      </w:r>
      <w:proofErr w:type="spellEnd"/>
      <w:r w:rsidRPr="00C660AB">
        <w:t xml:space="preserve"> da memória RAM externa: contador de incremento e decremento;</w:t>
      </w:r>
    </w:p>
    <w:p w14:paraId="346E22D9" w14:textId="77777777" w:rsidR="00501775" w:rsidRDefault="00501775" w:rsidP="00501775">
      <w:pPr>
        <w:pStyle w:val="TF-ALNEA"/>
        <w:numPr>
          <w:ilvl w:val="0"/>
          <w:numId w:val="10"/>
        </w:numPr>
      </w:pPr>
      <w:r w:rsidRPr="00C660AB">
        <w:t>memórias ROM.</w:t>
      </w:r>
    </w:p>
    <w:p w14:paraId="003BC111" w14:textId="77777777" w:rsidR="00501775" w:rsidRDefault="00501775" w:rsidP="009D6E78">
      <w:pPr>
        <w:pStyle w:val="TF-TEXTO"/>
      </w:pPr>
      <w:r>
        <w:t xml:space="preserve">Segundo o autor, a frequência máxima obtida foi de 90MHz e utilizou apenas 129 das mais de 41.000 portas lógicas disponíveis. O </w:t>
      </w:r>
      <w:r>
        <w:fldChar w:fldCharType="begin"/>
      </w:r>
      <w:r>
        <w:instrText xml:space="preserve"> REF QUADRO_UM \h </w:instrText>
      </w:r>
      <w:r>
        <w:fldChar w:fldCharType="separate"/>
      </w:r>
      <w:r>
        <w:t>Quadro 1</w:t>
      </w:r>
      <w:r>
        <w:fldChar w:fldCharType="end"/>
      </w:r>
      <w:r>
        <w:t xml:space="preserve"> abaixo mostra um comparativo entre seu projeto e outras três implementações de processadores:</w:t>
      </w:r>
    </w:p>
    <w:p w14:paraId="0F6A61AD" w14:textId="77777777" w:rsidR="00501775" w:rsidRPr="00C660AB" w:rsidRDefault="00501775" w:rsidP="00C660AB">
      <w:pPr>
        <w:pStyle w:val="TF-LEGENDA"/>
      </w:pPr>
      <w:r>
        <w:t xml:space="preserve"> Quadro 1 - Comparativo dos resultados do </w:t>
      </w:r>
      <w:proofErr w:type="spellStart"/>
      <w:r>
        <w:t>Bieging</w:t>
      </w:r>
      <w:proofErr w:type="spellEnd"/>
      <w:r>
        <w:t xml:space="preserve"> (2018)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1"/>
        <w:gridCol w:w="1412"/>
        <w:gridCol w:w="1443"/>
        <w:gridCol w:w="1323"/>
        <w:gridCol w:w="1529"/>
      </w:tblGrid>
      <w:tr w:rsidR="00501775" w:rsidRPr="007D4566" w14:paraId="60C7C429" w14:textId="77777777" w:rsidTr="00EE6FD0">
        <w:trPr>
          <w:trHeight w:val="567"/>
        </w:trPr>
        <w:tc>
          <w:tcPr>
            <w:tcW w:w="3241" w:type="dxa"/>
            <w:tcBorders>
              <w:tl2br w:val="single" w:sz="4" w:space="0" w:color="auto"/>
            </w:tcBorders>
            <w:shd w:val="clear" w:color="auto" w:fill="A6A6A6"/>
          </w:tcPr>
          <w:p w14:paraId="7F31DBAC" w14:textId="77777777" w:rsidR="00501775" w:rsidRPr="007D4566" w:rsidRDefault="00501775" w:rsidP="00C660AB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786D9880" wp14:editId="1F804F54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61591729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A4BEF2" w14:textId="77777777" w:rsidR="00501775" w:rsidRDefault="00501775" w:rsidP="00C660A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D9880" id="_x0000_s1030" type="#_x0000_t202" style="position:absolute;margin-left:96.2pt;margin-top:4.2pt;width:104.55pt;height:2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" filled="f" stroked="f">
                      <v:textbox>
                        <w:txbxContent>
                          <w:p w14:paraId="67A4BEF2" w14:textId="77777777" w:rsidR="00501775" w:rsidRDefault="00501775" w:rsidP="00C660AB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870017D" wp14:editId="1BF5E63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84543287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40F77D" w14:textId="77777777" w:rsidR="00501775" w:rsidRDefault="00501775" w:rsidP="00C660AB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0017D" id="_x0000_s1031" type="#_x0000_t202" style="position:absolute;margin-left:-5.15pt;margin-top:21.5pt;width:79.5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" filled="f" stroked="f">
                      <v:textbox>
                        <w:txbxContent>
                          <w:p w14:paraId="0E40F77D" w14:textId="77777777" w:rsidR="00501775" w:rsidRDefault="00501775" w:rsidP="00C660AB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412" w:type="dxa"/>
            <w:shd w:val="clear" w:color="auto" w:fill="A6A6A6"/>
          </w:tcPr>
          <w:p w14:paraId="36C55C0A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AYEH et al., (2008) </w:t>
            </w:r>
          </w:p>
        </w:tc>
        <w:tc>
          <w:tcPr>
            <w:tcW w:w="1443" w:type="dxa"/>
            <w:shd w:val="clear" w:color="auto" w:fill="A6A6A6"/>
          </w:tcPr>
          <w:p w14:paraId="4C68AFBE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PABLO et al., (2016) </w:t>
            </w:r>
          </w:p>
        </w:tc>
        <w:tc>
          <w:tcPr>
            <w:tcW w:w="1323" w:type="dxa"/>
            <w:shd w:val="clear" w:color="auto" w:fill="A6A6A6"/>
          </w:tcPr>
          <w:p w14:paraId="672AEA22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ZALAVA et al., (2015) </w:t>
            </w:r>
          </w:p>
        </w:tc>
        <w:tc>
          <w:tcPr>
            <w:tcW w:w="1529" w:type="dxa"/>
            <w:shd w:val="clear" w:color="auto" w:fill="A6A6A6"/>
          </w:tcPr>
          <w:p w14:paraId="7464F995" w14:textId="77777777" w:rsidR="00501775" w:rsidRPr="007D4566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M++ FPGA </w:t>
            </w:r>
          </w:p>
        </w:tc>
      </w:tr>
      <w:tr w:rsidR="00501775" w14:paraId="1A8EE698" w14:textId="77777777" w:rsidTr="00C660AB">
        <w:tc>
          <w:tcPr>
            <w:tcW w:w="3241" w:type="dxa"/>
            <w:shd w:val="clear" w:color="auto" w:fill="auto"/>
          </w:tcPr>
          <w:p w14:paraId="6ABD3C9F" w14:textId="77777777" w:rsidR="00501775" w:rsidRDefault="00501775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fabricante </w:t>
            </w:r>
          </w:p>
        </w:tc>
        <w:tc>
          <w:tcPr>
            <w:tcW w:w="1412" w:type="dxa"/>
            <w:shd w:val="clear" w:color="auto" w:fill="auto"/>
          </w:tcPr>
          <w:p w14:paraId="78CB96E5" w14:textId="77777777" w:rsidR="00501775" w:rsidRDefault="00501775" w:rsidP="00C660AB">
            <w:pPr>
              <w:pStyle w:val="TF-TEXTOQUADRO"/>
              <w:jc w:val="center"/>
            </w:pPr>
            <w:proofErr w:type="spellStart"/>
            <w:r>
              <w:rPr>
                <w:sz w:val="22"/>
                <w:szCs w:val="22"/>
              </w:rPr>
              <w:t>Xilinx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43" w:type="dxa"/>
            <w:shd w:val="clear" w:color="auto" w:fill="auto"/>
          </w:tcPr>
          <w:p w14:paraId="3568C80D" w14:textId="77777777" w:rsidR="00501775" w:rsidRDefault="00501775" w:rsidP="00C660AB">
            <w:pPr>
              <w:pStyle w:val="TF-TEXTOQUADRO"/>
              <w:jc w:val="center"/>
            </w:pPr>
            <w:proofErr w:type="spellStart"/>
            <w:r>
              <w:rPr>
                <w:sz w:val="22"/>
                <w:szCs w:val="22"/>
              </w:rPr>
              <w:t>Xilinx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23" w:type="dxa"/>
          </w:tcPr>
          <w:p w14:paraId="0FCF741E" w14:textId="77777777" w:rsidR="00501775" w:rsidRDefault="00501775" w:rsidP="00C660AB">
            <w:pPr>
              <w:pStyle w:val="TF-TEXTOQUADRO"/>
              <w:jc w:val="center"/>
            </w:pPr>
            <w:proofErr w:type="spellStart"/>
            <w:r>
              <w:rPr>
                <w:sz w:val="22"/>
                <w:szCs w:val="22"/>
              </w:rPr>
              <w:t>Xilinx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29" w:type="dxa"/>
            <w:shd w:val="clear" w:color="auto" w:fill="auto"/>
          </w:tcPr>
          <w:p w14:paraId="24A64AC3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Altera </w:t>
            </w:r>
          </w:p>
        </w:tc>
      </w:tr>
      <w:tr w:rsidR="00501775" w14:paraId="510B8067" w14:textId="77777777" w:rsidTr="00C660AB">
        <w:tc>
          <w:tcPr>
            <w:tcW w:w="3241" w:type="dxa"/>
            <w:shd w:val="clear" w:color="auto" w:fill="auto"/>
          </w:tcPr>
          <w:p w14:paraId="77312131" w14:textId="77777777" w:rsidR="00501775" w:rsidRDefault="00501775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tecnologia </w:t>
            </w:r>
          </w:p>
        </w:tc>
        <w:tc>
          <w:tcPr>
            <w:tcW w:w="1412" w:type="dxa"/>
            <w:shd w:val="clear" w:color="auto" w:fill="auto"/>
          </w:tcPr>
          <w:p w14:paraId="32D35C0C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443" w:type="dxa"/>
            <w:shd w:val="clear" w:color="auto" w:fill="auto"/>
          </w:tcPr>
          <w:p w14:paraId="717F0CF3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323" w:type="dxa"/>
          </w:tcPr>
          <w:p w14:paraId="3220C941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  <w:tc>
          <w:tcPr>
            <w:tcW w:w="1529" w:type="dxa"/>
            <w:shd w:val="clear" w:color="auto" w:fill="auto"/>
          </w:tcPr>
          <w:p w14:paraId="2ED58992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FPGA </w:t>
            </w:r>
          </w:p>
        </w:tc>
      </w:tr>
      <w:tr w:rsidR="00501775" w14:paraId="0755560B" w14:textId="77777777" w:rsidTr="00C660AB">
        <w:tc>
          <w:tcPr>
            <w:tcW w:w="3241" w:type="dxa"/>
            <w:shd w:val="clear" w:color="auto" w:fill="auto"/>
          </w:tcPr>
          <w:p w14:paraId="4149CB81" w14:textId="77777777" w:rsidR="00501775" w:rsidRDefault="00501775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número de instruções </w:t>
            </w:r>
          </w:p>
        </w:tc>
        <w:tc>
          <w:tcPr>
            <w:tcW w:w="1412" w:type="dxa"/>
            <w:shd w:val="clear" w:color="auto" w:fill="auto"/>
          </w:tcPr>
          <w:p w14:paraId="4710F6C5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443" w:type="dxa"/>
            <w:shd w:val="clear" w:color="auto" w:fill="auto"/>
          </w:tcPr>
          <w:p w14:paraId="70D7B469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1323" w:type="dxa"/>
          </w:tcPr>
          <w:p w14:paraId="1E311FF9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29 </w:t>
            </w:r>
          </w:p>
        </w:tc>
        <w:tc>
          <w:tcPr>
            <w:tcW w:w="1529" w:type="dxa"/>
            <w:shd w:val="clear" w:color="auto" w:fill="auto"/>
          </w:tcPr>
          <w:p w14:paraId="5DA468CD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14 </w:t>
            </w:r>
          </w:p>
        </w:tc>
      </w:tr>
      <w:tr w:rsidR="00501775" w14:paraId="6EC17B4B" w14:textId="77777777" w:rsidTr="00C660AB">
        <w:tc>
          <w:tcPr>
            <w:tcW w:w="3241" w:type="dxa"/>
            <w:shd w:val="clear" w:color="auto" w:fill="auto"/>
          </w:tcPr>
          <w:p w14:paraId="6FD2A81A" w14:textId="77777777" w:rsidR="00501775" w:rsidRDefault="00501775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arquitetura </w:t>
            </w:r>
          </w:p>
        </w:tc>
        <w:tc>
          <w:tcPr>
            <w:tcW w:w="1412" w:type="dxa"/>
            <w:shd w:val="clear" w:color="auto" w:fill="auto"/>
          </w:tcPr>
          <w:p w14:paraId="7F87F1EA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Própria </w:t>
            </w:r>
          </w:p>
        </w:tc>
        <w:tc>
          <w:tcPr>
            <w:tcW w:w="1443" w:type="dxa"/>
            <w:shd w:val="clear" w:color="auto" w:fill="auto"/>
          </w:tcPr>
          <w:p w14:paraId="1D58A39B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  <w:tc>
          <w:tcPr>
            <w:tcW w:w="1323" w:type="dxa"/>
          </w:tcPr>
          <w:p w14:paraId="6C89460D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  <w:tc>
          <w:tcPr>
            <w:tcW w:w="1529" w:type="dxa"/>
            <w:shd w:val="clear" w:color="auto" w:fill="auto"/>
          </w:tcPr>
          <w:p w14:paraId="69514B45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Harvard </w:t>
            </w:r>
          </w:p>
        </w:tc>
      </w:tr>
      <w:tr w:rsidR="00501775" w14:paraId="4CBF3C1E" w14:textId="77777777" w:rsidTr="00C660AB">
        <w:tc>
          <w:tcPr>
            <w:tcW w:w="3241" w:type="dxa"/>
            <w:shd w:val="clear" w:color="auto" w:fill="auto"/>
          </w:tcPr>
          <w:p w14:paraId="0FA3D54D" w14:textId="77777777" w:rsidR="00501775" w:rsidRDefault="00501775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set de instruções </w:t>
            </w:r>
          </w:p>
        </w:tc>
        <w:tc>
          <w:tcPr>
            <w:tcW w:w="1412" w:type="dxa"/>
            <w:shd w:val="clear" w:color="auto" w:fill="auto"/>
          </w:tcPr>
          <w:p w14:paraId="1B3A9190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Próprio </w:t>
            </w:r>
          </w:p>
        </w:tc>
        <w:tc>
          <w:tcPr>
            <w:tcW w:w="1443" w:type="dxa"/>
            <w:shd w:val="clear" w:color="auto" w:fill="auto"/>
          </w:tcPr>
          <w:p w14:paraId="30EF09B2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RISC </w:t>
            </w:r>
          </w:p>
        </w:tc>
        <w:tc>
          <w:tcPr>
            <w:tcW w:w="1323" w:type="dxa"/>
          </w:tcPr>
          <w:p w14:paraId="5D53B6F9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RISC </w:t>
            </w:r>
          </w:p>
        </w:tc>
        <w:tc>
          <w:tcPr>
            <w:tcW w:w="1529" w:type="dxa"/>
            <w:shd w:val="clear" w:color="auto" w:fill="auto"/>
          </w:tcPr>
          <w:p w14:paraId="6F9F48F8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Próprio </w:t>
            </w:r>
          </w:p>
        </w:tc>
      </w:tr>
      <w:tr w:rsidR="00501775" w14:paraId="6743E6DA" w14:textId="77777777" w:rsidTr="00C660AB">
        <w:tc>
          <w:tcPr>
            <w:tcW w:w="3241" w:type="dxa"/>
            <w:shd w:val="clear" w:color="auto" w:fill="auto"/>
          </w:tcPr>
          <w:p w14:paraId="5F7225A3" w14:textId="77777777" w:rsidR="00501775" w:rsidRDefault="00501775" w:rsidP="00C660AB">
            <w:pPr>
              <w:pStyle w:val="TF-TEXTOQUADRO"/>
            </w:pPr>
            <w:r>
              <w:rPr>
                <w:sz w:val="22"/>
                <w:szCs w:val="22"/>
              </w:rPr>
              <w:t xml:space="preserve">frequência </w:t>
            </w:r>
          </w:p>
        </w:tc>
        <w:tc>
          <w:tcPr>
            <w:tcW w:w="1412" w:type="dxa"/>
            <w:shd w:val="clear" w:color="auto" w:fill="auto"/>
          </w:tcPr>
          <w:p w14:paraId="391AB6C8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~95MHz </w:t>
            </w:r>
          </w:p>
        </w:tc>
        <w:tc>
          <w:tcPr>
            <w:tcW w:w="1443" w:type="dxa"/>
            <w:shd w:val="clear" w:color="auto" w:fill="auto"/>
          </w:tcPr>
          <w:p w14:paraId="50E2E4F5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~40MHz </w:t>
            </w:r>
          </w:p>
        </w:tc>
        <w:tc>
          <w:tcPr>
            <w:tcW w:w="1323" w:type="dxa"/>
          </w:tcPr>
          <w:p w14:paraId="2B765DBA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Não inf. </w:t>
            </w:r>
          </w:p>
        </w:tc>
        <w:tc>
          <w:tcPr>
            <w:tcW w:w="1529" w:type="dxa"/>
            <w:shd w:val="clear" w:color="auto" w:fill="auto"/>
          </w:tcPr>
          <w:p w14:paraId="76F6706C" w14:textId="77777777" w:rsidR="00501775" w:rsidRDefault="00501775" w:rsidP="00C660AB">
            <w:pPr>
              <w:pStyle w:val="TF-TEXTOQUADRO"/>
              <w:jc w:val="center"/>
            </w:pPr>
            <w:r>
              <w:rPr>
                <w:sz w:val="22"/>
                <w:szCs w:val="22"/>
              </w:rPr>
              <w:t xml:space="preserve">90MHz </w:t>
            </w:r>
          </w:p>
        </w:tc>
      </w:tr>
    </w:tbl>
    <w:p w14:paraId="32FC30B5" w14:textId="77777777" w:rsidR="00501775" w:rsidRDefault="00501775" w:rsidP="00C660AB">
      <w:pPr>
        <w:pStyle w:val="TF-FONTE"/>
      </w:pPr>
      <w:r>
        <w:t xml:space="preserve">Fonte: </w:t>
      </w:r>
      <w:proofErr w:type="spellStart"/>
      <w:r>
        <w:t>Bieging</w:t>
      </w:r>
      <w:proofErr w:type="spellEnd"/>
      <w:r>
        <w:t xml:space="preserve"> (2018,</w:t>
      </w:r>
      <w:r w:rsidRPr="000A5541">
        <w:t xml:space="preserve"> </w:t>
      </w:r>
      <w:r>
        <w:t>p.71).</w:t>
      </w:r>
    </w:p>
    <w:p w14:paraId="0FE55EBB" w14:textId="77777777" w:rsidR="00501775" w:rsidRPr="00DB7E30" w:rsidRDefault="00501775" w:rsidP="00DB7E30">
      <w:pPr>
        <w:pStyle w:val="TF-TEXTO"/>
      </w:pPr>
      <w:proofErr w:type="spellStart"/>
      <w:r>
        <w:t>Bieging</w:t>
      </w:r>
      <w:proofErr w:type="spellEnd"/>
      <w:r>
        <w:t xml:space="preserve"> ainda comenta que seu projeto obteve um avanço extremamente alto, uma vez que com o simulador da M++ da época só era possível alcançar 50Hz. Seu trabalho atingiu todos os objetivos esperados, além de ter gerado documentação sobre a arquitetura.</w:t>
      </w:r>
    </w:p>
    <w:p w14:paraId="6D6FF0A4" w14:textId="77777777" w:rsidR="00501775" w:rsidRDefault="00501775" w:rsidP="00501775">
      <w:pPr>
        <w:pStyle w:val="Ttulo2"/>
        <w:numPr>
          <w:ilvl w:val="1"/>
          <w:numId w:val="1"/>
        </w:numPr>
      </w:pPr>
      <w:r w:rsidRPr="00BB51BC">
        <w:t>(Apache) NuttX A Linux-like RTOS for Microcontrollers</w:t>
      </w:r>
    </w:p>
    <w:p w14:paraId="7A6FB311" w14:textId="77777777" w:rsidR="00501775" w:rsidRDefault="00501775" w:rsidP="00040D11">
      <w:pPr>
        <w:pStyle w:val="TF-TEXTO"/>
      </w:pPr>
      <w:r>
        <w:t xml:space="preserve">Criado em 2007 por Gregory </w:t>
      </w:r>
      <w:proofErr w:type="spellStart"/>
      <w:r>
        <w:t>Nutt</w:t>
      </w:r>
      <w:proofErr w:type="spellEnd"/>
      <w:r>
        <w:t xml:space="preserve"> e doado para o Apache em 2019, o </w:t>
      </w:r>
      <w:proofErr w:type="spellStart"/>
      <w:r w:rsidRPr="00DB54B2">
        <w:t>NuttX</w:t>
      </w:r>
      <w:proofErr w:type="spellEnd"/>
      <w:r>
        <w:t xml:space="preserve"> é um sistema operacional </w:t>
      </w:r>
      <w:r w:rsidRPr="00C660AB">
        <w:t>POSIX</w:t>
      </w:r>
      <w:r>
        <w:t xml:space="preserve"> voltado para sistemas embarcados por ser bastante pequeno. “Pensando em ser uma alternativa de ser o que o Linux deveria ser para microcontroladores” (Assis e </w:t>
      </w:r>
      <w:proofErr w:type="spellStart"/>
      <w:r w:rsidRPr="00DA1E04">
        <w:t>Jerpelea</w:t>
      </w:r>
      <w:proofErr w:type="spellEnd"/>
      <w:r>
        <w:t>, 2023, p.2</w:t>
      </w:r>
      <w:r w:rsidRPr="001251BC">
        <w:t>, tradução nossa</w:t>
      </w:r>
      <w:r>
        <w:t xml:space="preserve">), ele possui uma série de características fundamentais para esses dispositivos: é altamente configurável, roda em tempo real, é </w:t>
      </w:r>
      <w:r>
        <w:lastRenderedPageBreak/>
        <w:t xml:space="preserve">determinístico, possui suporte para hierarquia de prioridade </w:t>
      </w:r>
      <w:ins w:id="122" w:author="Dalton Solano dos Reis" w:date="2023-05-28T10:47:00Z">
        <w:r>
          <w:t>entr</w:t>
        </w:r>
      </w:ins>
      <w:ins w:id="123" w:author="Dalton Solano dos Reis" w:date="2023-05-28T10:48:00Z">
        <w:r>
          <w:t>e outros</w:t>
        </w:r>
      </w:ins>
      <w:del w:id="124" w:author="Dalton Solano dos Reis" w:date="2023-05-28T10:47:00Z">
        <w:r w:rsidDel="00285798">
          <w:delText>e etc</w:delText>
        </w:r>
      </w:del>
      <w:r>
        <w:t xml:space="preserve">. Além de ter diversas funcionalidades e drivers como sistema de arquivos, protocolos de internet, suporte gráfico, suporte à USB e áudio, também possui compatibilidade com vários outros microcontroladores como o ESP-32. Na </w:t>
      </w:r>
      <w:del w:id="125" w:author="Dalton Solano dos Reis" w:date="2023-05-28T10:47:00Z">
        <w:r w:rsidDel="00285798">
          <w:delText>figura abaixo (</w:delText>
        </w:r>
      </w:del>
      <w:r>
        <w:fldChar w:fldCharType="begin"/>
      </w:r>
      <w:r>
        <w:instrText xml:space="preserve"> REF FIGURA_DOIS \h </w:instrText>
      </w:r>
      <w:r>
        <w:fldChar w:fldCharType="separate"/>
      </w:r>
      <w:r>
        <w:rPr>
          <w:noProof/>
        </w:rPr>
        <w:t>Figura 2</w:t>
      </w:r>
      <w:r>
        <w:fldChar w:fldCharType="end"/>
      </w:r>
      <w:del w:id="126" w:author="Dalton Solano dos Reis" w:date="2023-05-28T10:47:00Z">
        <w:r w:rsidDel="00285798">
          <w:delText>)</w:delText>
        </w:r>
      </w:del>
      <w:r>
        <w:t xml:space="preserve"> é mostrado o menu de configuração do </w:t>
      </w:r>
      <w:proofErr w:type="spellStart"/>
      <w:r>
        <w:t>NuttX</w:t>
      </w:r>
      <w:proofErr w:type="spellEnd"/>
      <w:r>
        <w:t>.</w:t>
      </w:r>
    </w:p>
    <w:p w14:paraId="2A359E2B" w14:textId="77777777" w:rsidR="00501775" w:rsidRDefault="00501775" w:rsidP="00E4490E">
      <w:pPr>
        <w:pStyle w:val="TF-LEGENDA"/>
        <w:rPr>
          <w:noProof/>
        </w:rPr>
      </w:pPr>
      <w:r>
        <w:rPr>
          <w:noProof/>
        </w:rPr>
        <w:t xml:space="preserve">Figura 2 – Tela de configuração do </w:t>
      </w:r>
      <w:r w:rsidRPr="00DB54B2">
        <w:rPr>
          <w:noProof/>
        </w:rPr>
        <w:t>NuttX</w:t>
      </w:r>
    </w:p>
    <w:p w14:paraId="6601AF5C" w14:textId="77777777" w:rsidR="00501775" w:rsidRPr="00040D11" w:rsidRDefault="00501775" w:rsidP="007F0606">
      <w:pPr>
        <w:pStyle w:val="TF-FIGURA"/>
      </w:pPr>
      <w:r>
        <w:rPr>
          <w:noProof/>
        </w:rPr>
        <w:drawing>
          <wp:inline distT="0" distB="0" distL="0" distR="0" wp14:anchorId="438C87BE" wp14:editId="014068BB">
            <wp:extent cx="4519295" cy="2398295"/>
            <wp:effectExtent l="19050" t="19050" r="14605" b="21590"/>
            <wp:docPr id="1446999954" name="Imagem 1446999954" descr="C:\Users\gusta\Downloads\menu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\Downloads\menuconfi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2" r="1250" b="2678"/>
                    <a:stretch/>
                  </pic:blipFill>
                  <pic:spPr bwMode="auto">
                    <a:xfrm>
                      <a:off x="0" y="0"/>
                      <a:ext cx="4539365" cy="2408946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9B15128" w14:textId="77777777" w:rsidR="00501775" w:rsidRDefault="00501775" w:rsidP="00922AA5">
      <w:pPr>
        <w:pStyle w:val="TF-FONTE"/>
      </w:pPr>
      <w:r>
        <w:t>Fonte: Apache Software Foundation, 2020.</w:t>
      </w:r>
    </w:p>
    <w:p w14:paraId="52836B95" w14:textId="77777777" w:rsidR="00501775" w:rsidRPr="00D1622A" w:rsidRDefault="00501775" w:rsidP="00D1622A">
      <w:pPr>
        <w:pStyle w:val="TF-TEXTO"/>
      </w:pPr>
      <w:r>
        <w:t xml:space="preserve">O </w:t>
      </w:r>
      <w:proofErr w:type="spellStart"/>
      <w:r>
        <w:t>NuttX</w:t>
      </w:r>
      <w:proofErr w:type="spellEnd"/>
      <w:r>
        <w:t xml:space="preserve">, como os próprios autores comentam, “foi desenvolvido desde o começo para ser compatível com POSIX. [...] Tornando melhor a transição para o </w:t>
      </w:r>
      <w:proofErr w:type="spellStart"/>
      <w:r>
        <w:t>NuttX</w:t>
      </w:r>
      <w:proofErr w:type="spellEnd"/>
      <w:r>
        <w:t xml:space="preserve"> para os desenvolvedores” (Assis e </w:t>
      </w:r>
      <w:proofErr w:type="spellStart"/>
      <w:r w:rsidRPr="00DA1E04">
        <w:t>Jerpelea</w:t>
      </w:r>
      <w:proofErr w:type="spellEnd"/>
      <w:r>
        <w:t>, 2023, p.4</w:t>
      </w:r>
      <w:r w:rsidRPr="001251BC">
        <w:t>, tradução nossa</w:t>
      </w:r>
      <w:r>
        <w:t xml:space="preserve">), uma vez que poderão assimilar soluções Linux para microcontroladores rodando </w:t>
      </w:r>
      <w:proofErr w:type="spellStart"/>
      <w:r>
        <w:t>NuttX</w:t>
      </w:r>
      <w:proofErr w:type="spellEnd"/>
      <w:r>
        <w:t>.</w:t>
      </w:r>
    </w:p>
    <w:p w14:paraId="16C31D3B" w14:textId="77777777" w:rsidR="00501775" w:rsidRDefault="00501775" w:rsidP="00501775">
      <w:pPr>
        <w:pStyle w:val="Ttulo1"/>
        <w:numPr>
          <w:ilvl w:val="0"/>
          <w:numId w:val="1"/>
        </w:numPr>
      </w:pPr>
      <w:r>
        <w:t>proposta DO SOFTWARE</w:t>
      </w:r>
    </w:p>
    <w:p w14:paraId="56451BB3" w14:textId="77777777" w:rsidR="00501775" w:rsidRPr="006E6E0F" w:rsidRDefault="00501775" w:rsidP="00451B94">
      <w:pPr>
        <w:pStyle w:val="TF-TEXTO"/>
      </w:pPr>
      <w:r>
        <w:t xml:space="preserve">A seguir serão apresentadas a proposta e a justificativa, assim como as principais características dos trabalhos correlatos, os requisitos e a metodologia utilizada junto ao cronograma. </w:t>
      </w:r>
    </w:p>
    <w:p w14:paraId="344495DE" w14:textId="77777777" w:rsidR="00501775" w:rsidRDefault="00501775" w:rsidP="00501775">
      <w:pPr>
        <w:pStyle w:val="Ttulo2"/>
        <w:numPr>
          <w:ilvl w:val="1"/>
          <w:numId w:val="1"/>
        </w:numPr>
      </w:pPr>
      <w:r>
        <w:t>JUSTIFICATIVA</w:t>
      </w:r>
    </w:p>
    <w:p w14:paraId="46363872" w14:textId="77777777" w:rsidR="00501775" w:rsidRPr="009007F7" w:rsidRDefault="00501775" w:rsidP="003618BB">
      <w:pPr>
        <w:pStyle w:val="TF-TEXTO"/>
      </w:pPr>
      <w:r>
        <w:t xml:space="preserve">No </w:t>
      </w:r>
      <w:r>
        <w:fldChar w:fldCharType="begin"/>
      </w:r>
      <w:r>
        <w:instrText xml:space="preserve"> REF QUADRO_DOIS \h </w:instrText>
      </w:r>
      <w:r>
        <w:fldChar w:fldCharType="separate"/>
      </w:r>
      <w:r>
        <w:t>Quadro 2</w:t>
      </w:r>
      <w:r>
        <w:fldChar w:fldCharType="end"/>
      </w:r>
      <w:r>
        <w:t xml:space="preserve"> são comparados os três trabalhos correlatos </w:t>
      </w:r>
      <w:commentRangeStart w:id="127"/>
      <w:r>
        <w:t>acima a partir das</w:t>
      </w:r>
      <w:commentRangeEnd w:id="127"/>
      <w:r>
        <w:rPr>
          <w:rStyle w:val="Refdecomentrio"/>
        </w:rPr>
        <w:commentReference w:id="127"/>
      </w:r>
      <w:r>
        <w:t xml:space="preserve"> principais características buscadas. </w:t>
      </w:r>
    </w:p>
    <w:p w14:paraId="29203C3E" w14:textId="77777777" w:rsidR="00501775" w:rsidRDefault="00501775" w:rsidP="000A7E18">
      <w:pPr>
        <w:pStyle w:val="TF-LEGENDA"/>
      </w:pPr>
      <w:r>
        <w:t>Quadro 2 -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6"/>
        <w:gridCol w:w="1719"/>
        <w:gridCol w:w="1719"/>
        <w:gridCol w:w="1834"/>
      </w:tblGrid>
      <w:tr w:rsidR="00501775" w14:paraId="01073CF0" w14:textId="77777777" w:rsidTr="000A7E18">
        <w:trPr>
          <w:trHeight w:val="567"/>
        </w:trPr>
        <w:tc>
          <w:tcPr>
            <w:tcW w:w="3676" w:type="dxa"/>
            <w:tcBorders>
              <w:tl2br w:val="single" w:sz="4" w:space="0" w:color="auto"/>
            </w:tcBorders>
            <w:shd w:val="clear" w:color="auto" w:fill="A6A6A6"/>
          </w:tcPr>
          <w:p w14:paraId="54B3CD4C" w14:textId="77777777" w:rsidR="00501775" w:rsidRPr="007D4566" w:rsidRDefault="00501775" w:rsidP="00CF639A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EFE8635" wp14:editId="256F628B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204408637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B2367C" w14:textId="77777777" w:rsidR="00501775" w:rsidRDefault="00501775" w:rsidP="000A7E18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E8635" id="_x0000_s1032" type="#_x0000_t202" style="position:absolute;margin-left:96.2pt;margin-top:4.2pt;width:104.55pt;height:2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" filled="f" stroked="f">
                      <v:textbox>
                        <w:txbxContent>
                          <w:p w14:paraId="10B2367C" w14:textId="77777777" w:rsidR="00501775" w:rsidRDefault="00501775" w:rsidP="000A7E18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D2431D2" wp14:editId="309813C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170316828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B06C14" w14:textId="77777777" w:rsidR="00501775" w:rsidRDefault="00501775" w:rsidP="000A7E18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431D2" id="_x0000_s1033" type="#_x0000_t202" style="position:absolute;margin-left:-5.15pt;margin-top:21.5pt;width:79.5pt;height:2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" filled="f" stroked="f">
                      <v:textbox>
                        <w:txbxContent>
                          <w:p w14:paraId="12B06C14" w14:textId="77777777" w:rsidR="00501775" w:rsidRDefault="00501775" w:rsidP="000A7E18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10D7ADFC" w14:textId="77777777" w:rsidR="00501775" w:rsidRDefault="00501775" w:rsidP="00CF639A">
            <w:pPr>
              <w:pStyle w:val="TF-TEXTOQUADRO"/>
              <w:jc w:val="center"/>
            </w:pPr>
            <w:proofErr w:type="spellStart"/>
            <w:r>
              <w:t>Klann</w:t>
            </w:r>
            <w:proofErr w:type="spellEnd"/>
            <w:r>
              <w:t xml:space="preserve"> (2017)</w:t>
            </w:r>
          </w:p>
        </w:tc>
        <w:tc>
          <w:tcPr>
            <w:tcW w:w="1719" w:type="dxa"/>
            <w:shd w:val="clear" w:color="auto" w:fill="A6A6A6"/>
            <w:vAlign w:val="center"/>
          </w:tcPr>
          <w:p w14:paraId="3D3A5A10" w14:textId="77777777" w:rsidR="00501775" w:rsidRDefault="00501775" w:rsidP="00CF639A">
            <w:pPr>
              <w:pStyle w:val="TF-TEXTOQUADRO"/>
              <w:jc w:val="center"/>
            </w:pPr>
            <w:proofErr w:type="spellStart"/>
            <w:r>
              <w:t>Bieging</w:t>
            </w:r>
            <w:proofErr w:type="spellEnd"/>
            <w:r>
              <w:t xml:space="preserve"> (2018)</w:t>
            </w:r>
          </w:p>
        </w:tc>
        <w:tc>
          <w:tcPr>
            <w:tcW w:w="1834" w:type="dxa"/>
            <w:shd w:val="clear" w:color="auto" w:fill="A6A6A6"/>
            <w:vAlign w:val="center"/>
          </w:tcPr>
          <w:p w14:paraId="029DF687" w14:textId="77777777" w:rsidR="00501775" w:rsidRPr="007D4566" w:rsidRDefault="00501775" w:rsidP="00CF639A">
            <w:pPr>
              <w:pStyle w:val="TF-TEXTOQUADRO"/>
              <w:jc w:val="center"/>
            </w:pPr>
            <w:r>
              <w:t xml:space="preserve">Assis e </w:t>
            </w:r>
            <w:proofErr w:type="spellStart"/>
            <w:r w:rsidRPr="00DA1E04">
              <w:t>Jerpelea</w:t>
            </w:r>
            <w:proofErr w:type="spellEnd"/>
            <w:r w:rsidRPr="00DA1E04">
              <w:t xml:space="preserve"> </w:t>
            </w:r>
            <w:r>
              <w:t>(2023)</w:t>
            </w:r>
          </w:p>
        </w:tc>
      </w:tr>
      <w:tr w:rsidR="00501775" w14:paraId="159B2534" w14:textId="77777777" w:rsidTr="000A7E18">
        <w:tc>
          <w:tcPr>
            <w:tcW w:w="3676" w:type="dxa"/>
            <w:shd w:val="clear" w:color="auto" w:fill="auto"/>
          </w:tcPr>
          <w:p w14:paraId="0DB976E5" w14:textId="77777777" w:rsidR="00501775" w:rsidRDefault="00501775" w:rsidP="00CF639A">
            <w:pPr>
              <w:pStyle w:val="TF-TEXTOQUADRO"/>
            </w:pPr>
            <w:r>
              <w:t xml:space="preserve">Interpreta código </w:t>
            </w:r>
            <w:proofErr w:type="spellStart"/>
            <w:r>
              <w:t>assembly</w:t>
            </w:r>
            <w:proofErr w:type="spellEnd"/>
          </w:p>
        </w:tc>
        <w:tc>
          <w:tcPr>
            <w:tcW w:w="1719" w:type="dxa"/>
            <w:shd w:val="clear" w:color="auto" w:fill="auto"/>
          </w:tcPr>
          <w:p w14:paraId="1F12E00B" w14:textId="77777777" w:rsidR="00501775" w:rsidRDefault="00501775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3229B6D5" w14:textId="77777777" w:rsidR="00501775" w:rsidRDefault="00501775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0557D536" w14:textId="77777777" w:rsidR="00501775" w:rsidRDefault="00501775" w:rsidP="000A7E18">
            <w:pPr>
              <w:pStyle w:val="TF-TEXTOQUADRO"/>
              <w:jc w:val="center"/>
            </w:pPr>
          </w:p>
        </w:tc>
      </w:tr>
      <w:tr w:rsidR="00501775" w14:paraId="4C3BC5B9" w14:textId="77777777" w:rsidTr="000A7E18">
        <w:tc>
          <w:tcPr>
            <w:tcW w:w="3676" w:type="dxa"/>
            <w:shd w:val="clear" w:color="auto" w:fill="auto"/>
          </w:tcPr>
          <w:p w14:paraId="7BEEF249" w14:textId="77777777" w:rsidR="00501775" w:rsidRDefault="00501775" w:rsidP="00CF639A">
            <w:pPr>
              <w:pStyle w:val="TF-TEXTOQUADRO"/>
            </w:pPr>
            <w:r>
              <w:t>Simula a M+++</w:t>
            </w:r>
          </w:p>
        </w:tc>
        <w:tc>
          <w:tcPr>
            <w:tcW w:w="1719" w:type="dxa"/>
            <w:shd w:val="clear" w:color="auto" w:fill="auto"/>
          </w:tcPr>
          <w:p w14:paraId="18D1D5C7" w14:textId="77777777" w:rsidR="00501775" w:rsidRDefault="00501775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719" w:type="dxa"/>
            <w:shd w:val="clear" w:color="auto" w:fill="auto"/>
          </w:tcPr>
          <w:p w14:paraId="4503057D" w14:textId="77777777" w:rsidR="00501775" w:rsidRDefault="00501775" w:rsidP="000A7E18">
            <w:pPr>
              <w:pStyle w:val="TF-TEXTOQUADRO"/>
              <w:jc w:val="center"/>
            </w:pPr>
            <w:r>
              <w:t>X</w:t>
            </w:r>
          </w:p>
        </w:tc>
        <w:tc>
          <w:tcPr>
            <w:tcW w:w="1834" w:type="dxa"/>
            <w:shd w:val="clear" w:color="auto" w:fill="auto"/>
          </w:tcPr>
          <w:p w14:paraId="1FF67038" w14:textId="77777777" w:rsidR="00501775" w:rsidRDefault="00501775" w:rsidP="000A7E18">
            <w:pPr>
              <w:pStyle w:val="TF-TEXTOQUADRO"/>
              <w:jc w:val="center"/>
            </w:pPr>
          </w:p>
        </w:tc>
      </w:tr>
      <w:tr w:rsidR="00501775" w14:paraId="0EFED90B" w14:textId="77777777" w:rsidTr="000A7E18">
        <w:tc>
          <w:tcPr>
            <w:tcW w:w="3676" w:type="dxa"/>
            <w:shd w:val="clear" w:color="auto" w:fill="auto"/>
          </w:tcPr>
          <w:p w14:paraId="2C1D1895" w14:textId="77777777" w:rsidR="00501775" w:rsidRDefault="00501775" w:rsidP="00CF639A">
            <w:pPr>
              <w:pStyle w:val="TF-TEXTOQUADRO"/>
            </w:pPr>
            <w:r>
              <w:t xml:space="preserve">Possui sistema operacional </w:t>
            </w:r>
            <w:proofErr w:type="spellStart"/>
            <w:r>
              <w:t>NuttX</w:t>
            </w:r>
            <w:proofErr w:type="spellEnd"/>
          </w:p>
        </w:tc>
        <w:tc>
          <w:tcPr>
            <w:tcW w:w="1719" w:type="dxa"/>
            <w:shd w:val="clear" w:color="auto" w:fill="auto"/>
          </w:tcPr>
          <w:p w14:paraId="7344E5D1" w14:textId="77777777" w:rsidR="00501775" w:rsidRDefault="00501775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35316D06" w14:textId="77777777" w:rsidR="00501775" w:rsidRDefault="00501775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443060D0" w14:textId="77777777" w:rsidR="00501775" w:rsidRDefault="00501775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501775" w14:paraId="58E6D9CC" w14:textId="77777777" w:rsidTr="000A7E18">
        <w:tc>
          <w:tcPr>
            <w:tcW w:w="3676" w:type="dxa"/>
            <w:shd w:val="clear" w:color="auto" w:fill="auto"/>
          </w:tcPr>
          <w:p w14:paraId="61D9276D" w14:textId="77777777" w:rsidR="00501775" w:rsidRDefault="00501775" w:rsidP="00CF639A">
            <w:pPr>
              <w:pStyle w:val="TF-TEXTOQUADRO"/>
            </w:pPr>
            <w:r>
              <w:t>Código gerado é executável em microcontroladores</w:t>
            </w:r>
          </w:p>
        </w:tc>
        <w:tc>
          <w:tcPr>
            <w:tcW w:w="1719" w:type="dxa"/>
            <w:shd w:val="clear" w:color="auto" w:fill="auto"/>
          </w:tcPr>
          <w:p w14:paraId="62CA75C9" w14:textId="77777777" w:rsidR="00501775" w:rsidRDefault="00501775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0C157D29" w14:textId="77777777" w:rsidR="00501775" w:rsidRDefault="00501775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2F6F38E8" w14:textId="77777777" w:rsidR="00501775" w:rsidRDefault="00501775" w:rsidP="000A7E18">
            <w:pPr>
              <w:pStyle w:val="TF-TEXTOQUADRO"/>
              <w:jc w:val="center"/>
            </w:pPr>
            <w:r>
              <w:t>X</w:t>
            </w:r>
          </w:p>
        </w:tc>
      </w:tr>
      <w:tr w:rsidR="00501775" w14:paraId="08FFC926" w14:textId="77777777" w:rsidTr="000A7E18">
        <w:tc>
          <w:tcPr>
            <w:tcW w:w="3676" w:type="dxa"/>
            <w:shd w:val="clear" w:color="auto" w:fill="auto"/>
          </w:tcPr>
          <w:p w14:paraId="2B3E45D2" w14:textId="77777777" w:rsidR="00501775" w:rsidRDefault="00501775" w:rsidP="00CF639A">
            <w:pPr>
              <w:pStyle w:val="TF-TEXTOQUADRO"/>
            </w:pPr>
            <w:r>
              <w:t>É executado em microcontroladores</w:t>
            </w:r>
          </w:p>
        </w:tc>
        <w:tc>
          <w:tcPr>
            <w:tcW w:w="1719" w:type="dxa"/>
            <w:shd w:val="clear" w:color="auto" w:fill="auto"/>
          </w:tcPr>
          <w:p w14:paraId="0F09538C" w14:textId="77777777" w:rsidR="00501775" w:rsidRDefault="00501775" w:rsidP="000A7E18">
            <w:pPr>
              <w:pStyle w:val="TF-TEXTOQUADRO"/>
              <w:jc w:val="center"/>
            </w:pPr>
          </w:p>
        </w:tc>
        <w:tc>
          <w:tcPr>
            <w:tcW w:w="1719" w:type="dxa"/>
            <w:shd w:val="clear" w:color="auto" w:fill="auto"/>
          </w:tcPr>
          <w:p w14:paraId="73D6D58F" w14:textId="77777777" w:rsidR="00501775" w:rsidRDefault="00501775" w:rsidP="000A7E18">
            <w:pPr>
              <w:pStyle w:val="TF-TEXTOQUADRO"/>
              <w:jc w:val="center"/>
            </w:pPr>
          </w:p>
        </w:tc>
        <w:tc>
          <w:tcPr>
            <w:tcW w:w="1834" w:type="dxa"/>
            <w:shd w:val="clear" w:color="auto" w:fill="auto"/>
          </w:tcPr>
          <w:p w14:paraId="13CBB587" w14:textId="77777777" w:rsidR="00501775" w:rsidRDefault="00501775" w:rsidP="000A7E18">
            <w:pPr>
              <w:pStyle w:val="TF-TEXTOQUADRO"/>
              <w:jc w:val="center"/>
            </w:pPr>
            <w:r>
              <w:t>X</w:t>
            </w:r>
          </w:p>
        </w:tc>
      </w:tr>
    </w:tbl>
    <w:p w14:paraId="57D466C2" w14:textId="77777777" w:rsidR="00501775" w:rsidRPr="000A7E18" w:rsidRDefault="00501775" w:rsidP="000A7E18">
      <w:pPr>
        <w:pStyle w:val="TF-FONTE"/>
      </w:pPr>
      <w:r>
        <w:t>Fonte: elaborado pelo autor.</w:t>
      </w:r>
    </w:p>
    <w:p w14:paraId="0A7703E9" w14:textId="77777777" w:rsidR="00501775" w:rsidRDefault="00501775" w:rsidP="00F51E31">
      <w:pPr>
        <w:pStyle w:val="TF-TEXTO"/>
      </w:pPr>
      <w:r>
        <w:t xml:space="preserve">Conforme mostrado no </w:t>
      </w:r>
      <w:r>
        <w:fldChar w:fldCharType="begin"/>
      </w:r>
      <w:r>
        <w:instrText xml:space="preserve"> REF QUADRO_DOIS \h </w:instrText>
      </w:r>
      <w:r>
        <w:fldChar w:fldCharType="separate"/>
      </w:r>
      <w:r>
        <w:t>Quadro 2</w:t>
      </w:r>
      <w:r>
        <w:fldChar w:fldCharType="end"/>
      </w:r>
      <w:r>
        <w:t xml:space="preserve">, tanto a aplicação desenvolvida por </w:t>
      </w:r>
      <w:proofErr w:type="spellStart"/>
      <w:r>
        <w:t>Klann</w:t>
      </w:r>
      <w:proofErr w:type="spellEnd"/>
      <w:r>
        <w:t xml:space="preserve"> (2017) quanto a desenvolvida por </w:t>
      </w:r>
      <w:proofErr w:type="spellStart"/>
      <w:r>
        <w:t>Bieging</w:t>
      </w:r>
      <w:proofErr w:type="spellEnd"/>
      <w:r>
        <w:t xml:space="preserve"> (2018) simulam a M+++, porém não rodam em microcontroladores e no </w:t>
      </w:r>
      <w:proofErr w:type="spellStart"/>
      <w:r w:rsidRPr="00DB54B2">
        <w:t>NuttX</w:t>
      </w:r>
      <w:proofErr w:type="spellEnd"/>
      <w:r>
        <w:t xml:space="preserve">. O </w:t>
      </w:r>
      <w:r w:rsidRPr="00DB54B2">
        <w:t>software</w:t>
      </w:r>
      <w:r>
        <w:t xml:space="preserve"> desktop implementado por </w:t>
      </w:r>
      <w:proofErr w:type="spellStart"/>
      <w:r>
        <w:t>Klann</w:t>
      </w:r>
      <w:proofErr w:type="spellEnd"/>
      <w:r>
        <w:t xml:space="preserve"> (2017) tem como propósito simular virtualmente, possuindo uma série de componentes para acoplar ao microcontrolador podendo interpretar código </w:t>
      </w:r>
      <w:proofErr w:type="spellStart"/>
      <w:r>
        <w:t>a</w:t>
      </w:r>
      <w:r w:rsidRPr="00DB54B2">
        <w:t>ssembly</w:t>
      </w:r>
      <w:proofErr w:type="spellEnd"/>
      <w:r>
        <w:t xml:space="preserve"> e visualizar o comportamento dos componentes de forma virtual.</w:t>
      </w:r>
    </w:p>
    <w:p w14:paraId="12DDB68C" w14:textId="77777777" w:rsidR="00501775" w:rsidRDefault="00501775" w:rsidP="00B1698D">
      <w:pPr>
        <w:pStyle w:val="TF-TEXTO"/>
      </w:pPr>
      <w:r>
        <w:t xml:space="preserve">Já o projeto do </w:t>
      </w:r>
      <w:proofErr w:type="spellStart"/>
      <w:r>
        <w:t>Bieging</w:t>
      </w:r>
      <w:proofErr w:type="spellEnd"/>
      <w:r>
        <w:t xml:space="preserve"> (2018), tem como objetivo rodar a simulação em FPGA que, diferentemente de um microcontrolador que se utiliza de </w:t>
      </w:r>
      <w:r w:rsidRPr="00DB54B2">
        <w:t>software</w:t>
      </w:r>
      <w:r>
        <w:t xml:space="preserve"> e já possui alguns componentes, possui diversas portas lógicas programáveis e precisa de periféricos externos.</w:t>
      </w:r>
    </w:p>
    <w:p w14:paraId="5EB0D57A" w14:textId="77777777" w:rsidR="00501775" w:rsidRPr="00B1698D" w:rsidRDefault="00501775" w:rsidP="00B1698D">
      <w:pPr>
        <w:pStyle w:val="TF-TEXTO"/>
      </w:pPr>
      <w:r>
        <w:t xml:space="preserve">O </w:t>
      </w:r>
      <w:proofErr w:type="spellStart"/>
      <w:r w:rsidRPr="00DB54B2">
        <w:t>NuttX</w:t>
      </w:r>
      <w:proofErr w:type="spellEnd"/>
      <w:r>
        <w:t xml:space="preserve">, apresentado por Assis e </w:t>
      </w:r>
      <w:proofErr w:type="spellStart"/>
      <w:r w:rsidRPr="00DA1E04">
        <w:t>Jerpelea</w:t>
      </w:r>
      <w:proofErr w:type="spellEnd"/>
      <w:r w:rsidRPr="00DA1E04">
        <w:t xml:space="preserve"> </w:t>
      </w:r>
      <w:r>
        <w:t>(2023), tem a proposta de rodar como um Linux em microcontroladores e permite a criação de aplicações novas nele.</w:t>
      </w:r>
    </w:p>
    <w:p w14:paraId="40FA8123" w14:textId="77777777" w:rsidR="00501775" w:rsidRDefault="00501775" w:rsidP="00A04AE5">
      <w:pPr>
        <w:pStyle w:val="TF-TEXTO"/>
      </w:pPr>
      <w:r>
        <w:t xml:space="preserve">Para a implementação do estudo, se faz necessário o entendimento sobre o </w:t>
      </w:r>
      <w:proofErr w:type="spellStart"/>
      <w:r w:rsidRPr="00DB54B2">
        <w:t>NuttX</w:t>
      </w:r>
      <w:proofErr w:type="spellEnd"/>
      <w:r>
        <w:t xml:space="preserve">, a M+++ e compiladores. No primeiro trabalho correlato, os principais aspectos técnicos da M+++ e como ela funciona são mostrados assim como a definição de um compilador e seus principais analisadores: léxico, sintático e semântico. </w:t>
      </w:r>
    </w:p>
    <w:p w14:paraId="6538F10E" w14:textId="77777777" w:rsidR="00501775" w:rsidRPr="003618BB" w:rsidRDefault="00501775" w:rsidP="009007F7">
      <w:pPr>
        <w:pStyle w:val="TF-TEXTO"/>
      </w:pPr>
      <w:r>
        <w:lastRenderedPageBreak/>
        <w:t xml:space="preserve">O estudo tem a intensão de mostrar todos os passos para disponibilizar uma aplicação compatível com o </w:t>
      </w:r>
      <w:proofErr w:type="spellStart"/>
      <w:r w:rsidRPr="00DB54B2">
        <w:t>NuttX</w:t>
      </w:r>
      <w:proofErr w:type="spellEnd"/>
      <w:r>
        <w:t xml:space="preserve"> visando a geração de documentação. Além disso, o produto gerado pelo estudo permitirá visualizar a execução de sistemas embarcados em meio físico em que, aplicado de forma didática, possibilitará uma maior imersão por parte dos alunos.</w:t>
      </w:r>
    </w:p>
    <w:p w14:paraId="5484A204" w14:textId="77777777" w:rsidR="00501775" w:rsidRDefault="00501775" w:rsidP="00501775">
      <w:pPr>
        <w:pStyle w:val="Ttulo2"/>
        <w:numPr>
          <w:ilvl w:val="1"/>
          <w:numId w:val="1"/>
        </w:numPr>
      </w:pPr>
      <w:r>
        <w:t>REQUISITOS PRINCIPAIS DO PROBLEMA A SER TRABALHADO</w:t>
      </w:r>
    </w:p>
    <w:p w14:paraId="7F485DEC" w14:textId="77777777" w:rsidR="00501775" w:rsidRDefault="00501775" w:rsidP="00451B94">
      <w:pPr>
        <w:pStyle w:val="TF-TEXTO"/>
      </w:pPr>
      <w:r>
        <w:t>Os principais Requisitos Funcionais (RF) e Requisitos Não Funcionais (RNF) são:</w:t>
      </w:r>
    </w:p>
    <w:p w14:paraId="16482B36" w14:textId="77777777" w:rsidR="00501775" w:rsidRPr="00C660AB" w:rsidRDefault="00501775" w:rsidP="00501775">
      <w:pPr>
        <w:pStyle w:val="TF-ALNEA"/>
        <w:numPr>
          <w:ilvl w:val="0"/>
          <w:numId w:val="11"/>
        </w:numPr>
      </w:pPr>
      <w:r w:rsidRPr="00C660AB">
        <w:t xml:space="preserve">permitir a inserção de código </w:t>
      </w:r>
      <w:proofErr w:type="spellStart"/>
      <w:r>
        <w:t>a</w:t>
      </w:r>
      <w:r w:rsidRPr="00C660AB">
        <w:t>ssembly</w:t>
      </w:r>
      <w:proofErr w:type="spellEnd"/>
      <w:r w:rsidRPr="00C660AB">
        <w:t xml:space="preserve"> (RF);</w:t>
      </w:r>
    </w:p>
    <w:p w14:paraId="69AE6F7C" w14:textId="77777777" w:rsidR="00501775" w:rsidRPr="00C660AB" w:rsidRDefault="00501775" w:rsidP="00501775">
      <w:pPr>
        <w:pStyle w:val="TF-ALNEA"/>
        <w:numPr>
          <w:ilvl w:val="0"/>
          <w:numId w:val="11"/>
        </w:numPr>
      </w:pPr>
      <w:r w:rsidRPr="00C660AB">
        <w:t xml:space="preserve">salvar e carregar código </w:t>
      </w:r>
      <w:proofErr w:type="spellStart"/>
      <w:r>
        <w:t>a</w:t>
      </w:r>
      <w:r w:rsidRPr="00C660AB">
        <w:t>ssembly</w:t>
      </w:r>
      <w:proofErr w:type="spellEnd"/>
      <w:r w:rsidRPr="00C660AB">
        <w:t xml:space="preserve"> (RF);</w:t>
      </w:r>
    </w:p>
    <w:p w14:paraId="63F7E314" w14:textId="77777777" w:rsidR="00501775" w:rsidRPr="00C660AB" w:rsidRDefault="00501775" w:rsidP="00501775">
      <w:pPr>
        <w:pStyle w:val="TF-ALNEA"/>
        <w:numPr>
          <w:ilvl w:val="0"/>
          <w:numId w:val="11"/>
        </w:numPr>
      </w:pPr>
      <w:r w:rsidRPr="00C660AB">
        <w:t>exibir erros retornados pelo compilador (RF);</w:t>
      </w:r>
    </w:p>
    <w:p w14:paraId="37CF59D9" w14:textId="77777777" w:rsidR="00501775" w:rsidRPr="00C660AB" w:rsidRDefault="00501775" w:rsidP="00501775">
      <w:pPr>
        <w:pStyle w:val="TF-ALNEA"/>
        <w:numPr>
          <w:ilvl w:val="0"/>
          <w:numId w:val="11"/>
        </w:numPr>
      </w:pPr>
      <w:r w:rsidRPr="00C660AB">
        <w:t>executar um script por vez (RF);</w:t>
      </w:r>
    </w:p>
    <w:p w14:paraId="28B69CAB" w14:textId="77777777" w:rsidR="00501775" w:rsidRPr="00C660AB" w:rsidRDefault="00501775" w:rsidP="00501775">
      <w:pPr>
        <w:pStyle w:val="TF-ALNEA"/>
        <w:numPr>
          <w:ilvl w:val="0"/>
          <w:numId w:val="11"/>
        </w:numPr>
      </w:pPr>
      <w:r w:rsidRPr="00C660AB">
        <w:t xml:space="preserve">ser compatível com o sistema operacional </w:t>
      </w:r>
      <w:proofErr w:type="spellStart"/>
      <w:r w:rsidRPr="00C660AB">
        <w:t>NuttX</w:t>
      </w:r>
      <w:proofErr w:type="spellEnd"/>
      <w:r w:rsidRPr="00C660AB">
        <w:t xml:space="preserve"> (RNF);</w:t>
      </w:r>
    </w:p>
    <w:p w14:paraId="00A526DD" w14:textId="77777777" w:rsidR="00501775" w:rsidRPr="00C660AB" w:rsidRDefault="00501775" w:rsidP="00501775">
      <w:pPr>
        <w:pStyle w:val="TF-ALNEA"/>
        <w:numPr>
          <w:ilvl w:val="0"/>
          <w:numId w:val="11"/>
        </w:numPr>
      </w:pPr>
      <w:r w:rsidRPr="00C660AB">
        <w:t>ser desenvolvido em C (RNF)</w:t>
      </w:r>
      <w:r>
        <w:t>.</w:t>
      </w:r>
    </w:p>
    <w:p w14:paraId="5AD09E7C" w14:textId="77777777" w:rsidR="00501775" w:rsidRDefault="00501775" w:rsidP="00501775">
      <w:pPr>
        <w:pStyle w:val="Ttulo2"/>
        <w:numPr>
          <w:ilvl w:val="1"/>
          <w:numId w:val="1"/>
        </w:numPr>
      </w:pPr>
      <w:r>
        <w:t>METODOLOGIA</w:t>
      </w:r>
    </w:p>
    <w:p w14:paraId="105CEFB7" w14:textId="77777777" w:rsidR="00501775" w:rsidRPr="007E0D87" w:rsidRDefault="00501775" w:rsidP="00451B94">
      <w:pPr>
        <w:pStyle w:val="TF-TEXTO"/>
      </w:pPr>
      <w:r w:rsidRPr="007E0D87">
        <w:t>O trabalho será desenvolvido observando as seguintes etapas:</w:t>
      </w:r>
    </w:p>
    <w:p w14:paraId="5864F74D" w14:textId="77777777" w:rsidR="00501775" w:rsidRPr="00EE7CCB" w:rsidRDefault="00501775" w:rsidP="00501775">
      <w:pPr>
        <w:pStyle w:val="TF-ALNEA"/>
        <w:numPr>
          <w:ilvl w:val="0"/>
          <w:numId w:val="3"/>
        </w:numPr>
      </w:pPr>
      <w:r w:rsidRPr="00EE7CCB">
        <w:t xml:space="preserve">levantamento bibliográfico: buscar por trabalhos relacionados à M+++ e ao </w:t>
      </w:r>
      <w:proofErr w:type="spellStart"/>
      <w:r w:rsidRPr="00EE7CCB">
        <w:t>NuttX</w:t>
      </w:r>
      <w:proofErr w:type="spellEnd"/>
      <w:r w:rsidRPr="00EE7CCB">
        <w:t xml:space="preserve">, assim como artigos e outras fontes voltadas ao desenvolvimento em </w:t>
      </w:r>
      <w:proofErr w:type="spellStart"/>
      <w:r w:rsidRPr="00EE7CCB">
        <w:t>NuttX</w:t>
      </w:r>
      <w:proofErr w:type="spellEnd"/>
      <w:r w:rsidRPr="00EE7CCB">
        <w:t>;</w:t>
      </w:r>
    </w:p>
    <w:p w14:paraId="34702B2D" w14:textId="77777777" w:rsidR="00501775" w:rsidRPr="00EE7CCB" w:rsidRDefault="00501775" w:rsidP="00EE7CCB">
      <w:pPr>
        <w:pStyle w:val="TF-ALNEA"/>
      </w:pPr>
      <w:r w:rsidRPr="00EE7CCB">
        <w:t>levantamento de requisitos: detalhar os requisitos da aplicação com base nas bibliografias e definições dadas pelo orientador e coorientador;</w:t>
      </w:r>
    </w:p>
    <w:p w14:paraId="4E352DE5" w14:textId="77777777" w:rsidR="00501775" w:rsidRPr="00EE7CCB" w:rsidRDefault="00501775" w:rsidP="00EE7CCB">
      <w:pPr>
        <w:pStyle w:val="TF-ALNEA"/>
      </w:pPr>
      <w:r w:rsidRPr="00EE7CCB">
        <w:t xml:space="preserve">fundamentação teórica: estudo sobre o </w:t>
      </w:r>
      <w:proofErr w:type="spellStart"/>
      <w:r w:rsidRPr="00EE7CCB">
        <w:t>NuttX</w:t>
      </w:r>
      <w:proofErr w:type="spellEnd"/>
      <w:r w:rsidRPr="00EE7CCB">
        <w:t xml:space="preserve"> e a linguagem </w:t>
      </w:r>
      <w:proofErr w:type="spellStart"/>
      <w:r>
        <w:t>a</w:t>
      </w:r>
      <w:r w:rsidRPr="00EE7CCB">
        <w:t>ssembly</w:t>
      </w:r>
      <w:proofErr w:type="spellEnd"/>
      <w:r w:rsidRPr="00EE7CCB">
        <w:t>;</w:t>
      </w:r>
    </w:p>
    <w:p w14:paraId="692E8E25" w14:textId="77777777" w:rsidR="00501775" w:rsidRPr="00EE7CCB" w:rsidRDefault="00501775" w:rsidP="00EE7CCB">
      <w:pPr>
        <w:pStyle w:val="TF-ALNEA"/>
      </w:pPr>
      <w:r w:rsidRPr="00EE7CCB">
        <w:t>levantamento de ferramentas a serem usadas: definir quais ferramentas (software e hardware) são necessárias para a execução e desenvolvimento da aplicação;</w:t>
      </w:r>
    </w:p>
    <w:p w14:paraId="3A10071F" w14:textId="77777777" w:rsidR="00501775" w:rsidRPr="00EE7CCB" w:rsidRDefault="00501775" w:rsidP="00EE7CCB">
      <w:pPr>
        <w:pStyle w:val="TF-ALNEA"/>
      </w:pPr>
      <w:r w:rsidRPr="00EE7CCB">
        <w:t xml:space="preserve">documentação: detalhar todos os passos necessários </w:t>
      </w:r>
      <w:r>
        <w:t>para a</w:t>
      </w:r>
      <w:r w:rsidRPr="00EE7CCB">
        <w:t xml:space="preserve"> configuração do sistema operacional </w:t>
      </w:r>
      <w:proofErr w:type="spellStart"/>
      <w:r w:rsidRPr="00EE7CCB">
        <w:t>NuttX</w:t>
      </w:r>
      <w:proofErr w:type="spellEnd"/>
      <w:r w:rsidRPr="00EE7CCB">
        <w:t>, desenvolvimento da aplicação e disponibilização dela;</w:t>
      </w:r>
    </w:p>
    <w:p w14:paraId="13EDF666" w14:textId="77777777" w:rsidR="00501775" w:rsidRPr="00EE7CCB" w:rsidRDefault="00501775" w:rsidP="00EE7CCB">
      <w:pPr>
        <w:pStyle w:val="TF-ALNEA"/>
      </w:pPr>
      <w:r w:rsidRPr="00EE7CCB">
        <w:t xml:space="preserve">desenvolvimento: implementação da aplicação a partir dos requisitos levantados, sendo ela desenvolvida em C utilizando o Visual Studio </w:t>
      </w:r>
      <w:proofErr w:type="spellStart"/>
      <w:r w:rsidRPr="00EE7CCB">
        <w:t>Code</w:t>
      </w:r>
      <w:proofErr w:type="spellEnd"/>
      <w:r w:rsidRPr="00EE7CCB">
        <w:t>;</w:t>
      </w:r>
    </w:p>
    <w:p w14:paraId="2B125B22" w14:textId="77777777" w:rsidR="00501775" w:rsidRPr="00EE7CCB" w:rsidRDefault="00501775" w:rsidP="00EE7CCB">
      <w:pPr>
        <w:pStyle w:val="TF-ALNEA"/>
      </w:pPr>
      <w:r w:rsidRPr="00EE7CCB">
        <w:t xml:space="preserve">testes: validar as principais funcionalidades do software tais como o </w:t>
      </w:r>
      <w:r>
        <w:t>montador</w:t>
      </w:r>
      <w:r w:rsidRPr="00EE7CCB">
        <w:t xml:space="preserve"> </w:t>
      </w:r>
      <w:proofErr w:type="spellStart"/>
      <w:r>
        <w:t>a</w:t>
      </w:r>
      <w:r w:rsidRPr="00EE7CCB">
        <w:t>ssembly</w:t>
      </w:r>
      <w:proofErr w:type="spellEnd"/>
      <w:r w:rsidRPr="00EE7CCB">
        <w:t xml:space="preserve"> e o servidor web;</w:t>
      </w:r>
    </w:p>
    <w:p w14:paraId="7A3EE40A" w14:textId="77777777" w:rsidR="00501775" w:rsidRPr="00424AD5" w:rsidRDefault="00501775" w:rsidP="00424AD5">
      <w:pPr>
        <w:pStyle w:val="TF-ALNEA"/>
      </w:pPr>
      <w:r>
        <w:t xml:space="preserve">validação com alunos: testar a aplicação com alunos em sala para avaliar o funcionamento. </w:t>
      </w:r>
    </w:p>
    <w:p w14:paraId="59BF58C7" w14:textId="77777777" w:rsidR="00501775" w:rsidRDefault="00501775" w:rsidP="00451B94">
      <w:pPr>
        <w:pStyle w:val="TF-TEXTO"/>
      </w:pPr>
      <w:r>
        <w:t xml:space="preserve">As etapas serão realizadas nos períodos relacionados no </w:t>
      </w:r>
      <w:r>
        <w:fldChar w:fldCharType="begin"/>
      </w:r>
      <w:r>
        <w:instrText xml:space="preserve"> REF QUADRO_TRES \h </w:instrText>
      </w:r>
      <w:r>
        <w:fldChar w:fldCharType="separate"/>
      </w:r>
      <w:r>
        <w:t>Quadro 3</w:t>
      </w:r>
      <w:r>
        <w:fldChar w:fldCharType="end"/>
      </w:r>
      <w:r>
        <w:t xml:space="preserve"> abaixo.</w:t>
      </w:r>
    </w:p>
    <w:p w14:paraId="1CBDC1F5" w14:textId="77777777" w:rsidR="00501775" w:rsidRPr="007E0D87" w:rsidRDefault="00501775" w:rsidP="005B2E12">
      <w:pPr>
        <w:pStyle w:val="TF-LEGENDA"/>
      </w:pPr>
      <w:r>
        <w:t>Quadro 3</w:t>
      </w:r>
      <w:r w:rsidRPr="007E0D87">
        <w:t xml:space="preserve"> - Cronograma</w:t>
      </w:r>
    </w:p>
    <w:tbl>
      <w:tblPr>
        <w:tblW w:w="8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346"/>
        <w:gridCol w:w="272"/>
        <w:gridCol w:w="272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272"/>
        <w:gridCol w:w="240"/>
        <w:gridCol w:w="32"/>
        <w:gridCol w:w="81"/>
        <w:gridCol w:w="191"/>
        <w:gridCol w:w="240"/>
        <w:gridCol w:w="32"/>
        <w:gridCol w:w="110"/>
        <w:gridCol w:w="162"/>
        <w:gridCol w:w="240"/>
        <w:gridCol w:w="32"/>
        <w:gridCol w:w="139"/>
        <w:gridCol w:w="133"/>
        <w:gridCol w:w="240"/>
        <w:gridCol w:w="32"/>
        <w:gridCol w:w="168"/>
        <w:gridCol w:w="104"/>
        <w:gridCol w:w="240"/>
        <w:gridCol w:w="32"/>
        <w:gridCol w:w="197"/>
        <w:gridCol w:w="75"/>
        <w:gridCol w:w="272"/>
      </w:tblGrid>
      <w:tr w:rsidR="00501775" w:rsidRPr="007E0D87" w14:paraId="4E851EC0" w14:textId="77777777" w:rsidTr="00DB25A8">
        <w:trPr>
          <w:cantSplit/>
          <w:jc w:val="center"/>
        </w:trPr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6C68A8D" w14:textId="77777777" w:rsidR="00501775" w:rsidRPr="007E0D87" w:rsidRDefault="00501775" w:rsidP="00470C41">
            <w:pPr>
              <w:pStyle w:val="TF-TEXTOQUADRO"/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</w:tcPr>
          <w:p w14:paraId="79BE260D" w14:textId="77777777" w:rsidR="00501775" w:rsidRDefault="00501775" w:rsidP="00470C41">
            <w:pPr>
              <w:pStyle w:val="TF-TEXTOQUADROCentralizado"/>
            </w:pPr>
          </w:p>
        </w:tc>
        <w:tc>
          <w:tcPr>
            <w:tcW w:w="2833" w:type="dxa"/>
            <w:gridSpan w:val="17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0EC6B0F8" w14:textId="77777777" w:rsidR="00501775" w:rsidRPr="007E0D87" w:rsidRDefault="00501775" w:rsidP="00470C41">
            <w:pPr>
              <w:pStyle w:val="TF-TEXTOQUADROCentralizado"/>
            </w:pPr>
            <w:r>
              <w:t xml:space="preserve">                              2023</w:t>
            </w: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777FD176" w14:textId="77777777" w:rsidR="00501775" w:rsidRDefault="00501775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7D93A4FC" w14:textId="77777777" w:rsidR="00501775" w:rsidRDefault="00501775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242D40F9" w14:textId="77777777" w:rsidR="00501775" w:rsidRDefault="00501775" w:rsidP="00470C41">
            <w:pPr>
              <w:pStyle w:val="TF-TEXTOQUADROCentralizado"/>
            </w:pPr>
          </w:p>
        </w:tc>
        <w:tc>
          <w:tcPr>
            <w:tcW w:w="573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6A6A6"/>
          </w:tcPr>
          <w:p w14:paraId="772259CF" w14:textId="77777777" w:rsidR="00501775" w:rsidRDefault="00501775" w:rsidP="00470C41">
            <w:pPr>
              <w:pStyle w:val="TF-TEXTOQUADROCentralizado"/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6A6A6"/>
          </w:tcPr>
          <w:p w14:paraId="7BDC53BB" w14:textId="77777777" w:rsidR="00501775" w:rsidRDefault="00501775" w:rsidP="00470C41">
            <w:pPr>
              <w:pStyle w:val="TF-TEXTOQUADROCentralizado"/>
            </w:pPr>
          </w:p>
        </w:tc>
      </w:tr>
      <w:tr w:rsidR="00501775" w:rsidRPr="007E0D87" w14:paraId="59E8FFB1" w14:textId="77777777" w:rsidTr="00A87140">
        <w:trPr>
          <w:cantSplit/>
          <w:trHeight w:val="227"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63F9824A" w14:textId="77777777" w:rsidR="00501775" w:rsidRPr="007E0D87" w:rsidRDefault="00501775" w:rsidP="00470C41">
            <w:pPr>
              <w:pStyle w:val="TF-TEXTOQUADRO"/>
            </w:pPr>
          </w:p>
        </w:tc>
        <w:tc>
          <w:tcPr>
            <w:tcW w:w="544" w:type="dxa"/>
            <w:gridSpan w:val="2"/>
            <w:shd w:val="clear" w:color="auto" w:fill="A6A6A6"/>
          </w:tcPr>
          <w:p w14:paraId="76084937" w14:textId="77777777" w:rsidR="00501775" w:rsidRDefault="00501775" w:rsidP="004F578C">
            <w:pPr>
              <w:pStyle w:val="TF-TEXTOQUADROCentralizado"/>
            </w:pPr>
            <w:r>
              <w:t>fev.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36EDB83E" w14:textId="77777777" w:rsidR="00501775" w:rsidRPr="007E0D87" w:rsidRDefault="00501775" w:rsidP="004F578C">
            <w:pPr>
              <w:pStyle w:val="TF-TEXTOQUADROCentralizado"/>
            </w:pPr>
            <w:r>
              <w:t>mar.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58C206B4" w14:textId="77777777" w:rsidR="00501775" w:rsidRPr="007E0D87" w:rsidRDefault="00501775" w:rsidP="004F578C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2687FB9D" w14:textId="77777777" w:rsidR="00501775" w:rsidRPr="007E0D87" w:rsidRDefault="00501775" w:rsidP="004F578C">
            <w:pPr>
              <w:pStyle w:val="TF-TEXTOQUADROCentralizado"/>
            </w:pPr>
            <w:r>
              <w:t>maio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49CC6FCE" w14:textId="77777777" w:rsidR="00501775" w:rsidRPr="007E0D87" w:rsidRDefault="00501775" w:rsidP="004F578C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  <w:tc>
          <w:tcPr>
            <w:tcW w:w="544" w:type="dxa"/>
            <w:gridSpan w:val="3"/>
            <w:shd w:val="clear" w:color="auto" w:fill="A6A6A6"/>
          </w:tcPr>
          <w:p w14:paraId="42EA0D66" w14:textId="77777777" w:rsidR="00501775" w:rsidRPr="007E0D87" w:rsidRDefault="00501775" w:rsidP="004F578C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2810DA8C" w14:textId="77777777" w:rsidR="00501775" w:rsidRDefault="00501775" w:rsidP="004F578C">
            <w:pPr>
              <w:pStyle w:val="TF-TEXTOQUADROCentralizado"/>
            </w:pPr>
            <w:r>
              <w:t>ago.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299CF431" w14:textId="77777777" w:rsidR="00501775" w:rsidRDefault="00501775" w:rsidP="004F578C">
            <w:pPr>
              <w:pStyle w:val="TF-TEXTOQUADROCentralizado"/>
            </w:pPr>
            <w:r>
              <w:t>set.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0550D2A6" w14:textId="77777777" w:rsidR="00501775" w:rsidRDefault="00501775" w:rsidP="004F578C">
            <w:pPr>
              <w:pStyle w:val="TF-TEXTOQUADROCentralizado"/>
            </w:pPr>
            <w:r>
              <w:t>out.</w:t>
            </w:r>
          </w:p>
        </w:tc>
        <w:tc>
          <w:tcPr>
            <w:tcW w:w="544" w:type="dxa"/>
            <w:gridSpan w:val="4"/>
            <w:shd w:val="clear" w:color="auto" w:fill="A6A6A6"/>
          </w:tcPr>
          <w:p w14:paraId="08ADCB6D" w14:textId="77777777" w:rsidR="00501775" w:rsidRDefault="00501775" w:rsidP="004F578C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4"/>
            <w:shd w:val="clear" w:color="auto" w:fill="A6A6A6"/>
          </w:tcPr>
          <w:p w14:paraId="0E61D304" w14:textId="77777777" w:rsidR="00501775" w:rsidRDefault="00501775" w:rsidP="004F578C">
            <w:pPr>
              <w:pStyle w:val="TF-TEXTOQUADROCentralizado"/>
            </w:pPr>
            <w:r>
              <w:t>dez.</w:t>
            </w:r>
          </w:p>
        </w:tc>
      </w:tr>
      <w:tr w:rsidR="00501775" w:rsidRPr="007E0D87" w14:paraId="43FA09A2" w14:textId="77777777" w:rsidTr="00A87140">
        <w:trPr>
          <w:cantSplit/>
          <w:jc w:val="center"/>
        </w:trPr>
        <w:tc>
          <w:tcPr>
            <w:tcW w:w="2346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AA60ED4" w14:textId="77777777" w:rsidR="00501775" w:rsidRPr="007E0D87" w:rsidRDefault="00501775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2" w:type="dxa"/>
            <w:shd w:val="clear" w:color="auto" w:fill="A6A6A6"/>
          </w:tcPr>
          <w:p w14:paraId="2F93B994" w14:textId="77777777" w:rsidR="00501775" w:rsidRPr="007E0D87" w:rsidRDefault="00501775" w:rsidP="00470C41">
            <w:pPr>
              <w:pStyle w:val="TF-TEXTOQUADROCentralizado"/>
            </w:pPr>
            <w:r>
              <w:t>1</w:t>
            </w:r>
          </w:p>
        </w:tc>
        <w:tc>
          <w:tcPr>
            <w:tcW w:w="304" w:type="dxa"/>
            <w:gridSpan w:val="2"/>
            <w:shd w:val="clear" w:color="auto" w:fill="A6A6A6"/>
          </w:tcPr>
          <w:p w14:paraId="51431F15" w14:textId="77777777" w:rsidR="00501775" w:rsidRPr="007E0D87" w:rsidRDefault="00501775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170C4AF0" w14:textId="77777777" w:rsidR="00501775" w:rsidRPr="007E0D87" w:rsidRDefault="00501775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DA398A7" w14:textId="77777777" w:rsidR="00501775" w:rsidRPr="007E0D87" w:rsidRDefault="00501775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182412BE" w14:textId="77777777" w:rsidR="00501775" w:rsidRPr="007E0D87" w:rsidRDefault="00501775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3AEFAEDB" w14:textId="77777777" w:rsidR="00501775" w:rsidRPr="007E0D87" w:rsidRDefault="00501775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1813EB5E" w14:textId="77777777" w:rsidR="00501775" w:rsidRPr="007E0D87" w:rsidRDefault="00501775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F392687" w14:textId="77777777" w:rsidR="00501775" w:rsidRPr="007E0D87" w:rsidRDefault="00501775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5E87D76B" w14:textId="77777777" w:rsidR="00501775" w:rsidRPr="007E0D87" w:rsidRDefault="00501775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1C5FFD90" w14:textId="77777777" w:rsidR="00501775" w:rsidRPr="007E0D87" w:rsidRDefault="00501775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298F410D" w14:textId="77777777" w:rsidR="00501775" w:rsidRPr="007E0D87" w:rsidRDefault="00501775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77BF4AFD" w14:textId="77777777" w:rsidR="00501775" w:rsidRPr="007E0D87" w:rsidRDefault="00501775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0ACBFC1" w14:textId="77777777" w:rsidR="00501775" w:rsidRPr="007E0D87" w:rsidRDefault="00501775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7E44FBB1" w14:textId="77777777" w:rsidR="00501775" w:rsidRPr="007E0D87" w:rsidRDefault="00501775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3778B86D" w14:textId="77777777" w:rsidR="00501775" w:rsidRPr="007E0D87" w:rsidRDefault="00501775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2D480E08" w14:textId="77777777" w:rsidR="00501775" w:rsidRPr="007E0D87" w:rsidRDefault="00501775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404F19FB" w14:textId="77777777" w:rsidR="00501775" w:rsidRPr="007E0D87" w:rsidRDefault="00501775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35A47A31" w14:textId="77777777" w:rsidR="00501775" w:rsidRPr="007E0D87" w:rsidRDefault="00501775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1F072A3" w14:textId="77777777" w:rsidR="00501775" w:rsidRPr="007E0D87" w:rsidRDefault="00501775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06A799C" w14:textId="77777777" w:rsidR="00501775" w:rsidRPr="007E0D87" w:rsidRDefault="00501775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FC81777" w14:textId="77777777" w:rsidR="00501775" w:rsidRPr="007E0D87" w:rsidRDefault="00501775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/>
          </w:tcPr>
          <w:p w14:paraId="0A38E6C7" w14:textId="77777777" w:rsidR="00501775" w:rsidRPr="007E0D87" w:rsidRDefault="00501775" w:rsidP="00470C41">
            <w:pPr>
              <w:pStyle w:val="TF-TEXTOQUADROCentralizado"/>
            </w:pPr>
            <w:r>
              <w:t>2</w:t>
            </w:r>
          </w:p>
        </w:tc>
      </w:tr>
      <w:tr w:rsidR="00501775" w:rsidRPr="007E0D87" w14:paraId="070C390D" w14:textId="77777777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A5077BA" w14:textId="77777777" w:rsidR="00501775" w:rsidRDefault="00501775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2" w:type="dxa"/>
            <w:shd w:val="clear" w:color="auto" w:fill="FFFFFF" w:themeFill="background1"/>
          </w:tcPr>
          <w:p w14:paraId="2C0E11D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32CFDEF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AA875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17295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7B99B78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5321EC5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57739D1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095E680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5C8B06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7F232DA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39C987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992243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68405A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1DACAC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1A2746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058AF7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5515C6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D5296E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474596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E96F93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0E3BEA5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1C15AFF6" w14:textId="77777777" w:rsidR="00501775" w:rsidRPr="007E0D87" w:rsidRDefault="00501775" w:rsidP="00470C41">
            <w:pPr>
              <w:pStyle w:val="TF-TEXTOQUADROCentralizado"/>
            </w:pPr>
          </w:p>
        </w:tc>
      </w:tr>
      <w:tr w:rsidR="00501775" w:rsidRPr="007E0D87" w14:paraId="2B1E239A" w14:textId="77777777" w:rsidTr="0008438E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7AF5628A" w14:textId="77777777" w:rsidR="00501775" w:rsidRPr="007E0D87" w:rsidRDefault="00501775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de requisitos</w:t>
            </w:r>
          </w:p>
        </w:tc>
        <w:tc>
          <w:tcPr>
            <w:tcW w:w="272" w:type="dxa"/>
            <w:shd w:val="clear" w:color="auto" w:fill="FFFFFF" w:themeFill="background1"/>
          </w:tcPr>
          <w:p w14:paraId="32D2388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45CF5834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778F7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BC7BA8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084A740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2B52EF5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27B5980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7C971FA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4CA76B2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4DC72E5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D4A3BD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3E583D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6FF8A8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472121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72CED4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197660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8310A75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C6AF90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EE0692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22F787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22DC2B4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09339D4" w14:textId="77777777" w:rsidR="00501775" w:rsidRPr="007E0D87" w:rsidRDefault="00501775" w:rsidP="00470C41">
            <w:pPr>
              <w:pStyle w:val="TF-TEXTOQUADROCentralizado"/>
            </w:pPr>
          </w:p>
        </w:tc>
      </w:tr>
      <w:tr w:rsidR="00501775" w:rsidRPr="007E0D87" w14:paraId="20709CD5" w14:textId="77777777" w:rsidTr="008112EB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3E489D85" w14:textId="77777777" w:rsidR="00501775" w:rsidRDefault="00501775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fundamentação teórica</w:t>
            </w:r>
          </w:p>
        </w:tc>
        <w:tc>
          <w:tcPr>
            <w:tcW w:w="272" w:type="dxa"/>
            <w:shd w:val="clear" w:color="auto" w:fill="FFFFFF" w:themeFill="background1"/>
          </w:tcPr>
          <w:p w14:paraId="02CFBCB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7688707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50060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8037E1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0888C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74071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5941048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2E577C9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D53ACF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</w:tcPr>
          <w:p w14:paraId="3E200A4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6E3616D5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C16E49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54B337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1023D3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DF235E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00B969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79E1D3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7D39D7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C4C0FC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D063EC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3A2367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110FA66F" w14:textId="77777777" w:rsidR="00501775" w:rsidRPr="007E0D87" w:rsidRDefault="00501775" w:rsidP="00470C41">
            <w:pPr>
              <w:pStyle w:val="TF-TEXTOQUADROCentralizado"/>
            </w:pPr>
          </w:p>
        </w:tc>
      </w:tr>
      <w:tr w:rsidR="00501775" w:rsidRPr="007E0D87" w14:paraId="5F17AB10" w14:textId="77777777" w:rsidTr="00AF7D6C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1B3D6D2D" w14:textId="77777777" w:rsidR="00501775" w:rsidRPr="007E0D87" w:rsidRDefault="00501775" w:rsidP="00470C41">
            <w:pPr>
              <w:pStyle w:val="TF-TEXTOQUADRO"/>
            </w:pPr>
            <w:r>
              <w:t>levantamento de ferramentas a serem usadas</w:t>
            </w:r>
          </w:p>
        </w:tc>
        <w:tc>
          <w:tcPr>
            <w:tcW w:w="272" w:type="dxa"/>
            <w:shd w:val="clear" w:color="auto" w:fill="FFFFFF" w:themeFill="background1"/>
          </w:tcPr>
          <w:p w14:paraId="1E920A0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639673B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DE346B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331DD77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1AE0C8E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14:paraId="3C880E6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4A9C452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6815BF8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2562BB5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</w:tcPr>
          <w:p w14:paraId="57BA1C7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</w:tcPr>
          <w:p w14:paraId="19E3315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BE79E5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FB2F02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EB42C5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115B81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944CDF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F9EFED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1A40E3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DC355E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9C4A3D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7CF40D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4F611DA" w14:textId="77777777" w:rsidR="00501775" w:rsidRPr="007E0D87" w:rsidRDefault="00501775" w:rsidP="00470C41">
            <w:pPr>
              <w:pStyle w:val="TF-TEXTOQUADROCentralizado"/>
            </w:pPr>
          </w:p>
        </w:tc>
      </w:tr>
      <w:tr w:rsidR="00501775" w:rsidRPr="007E0D87" w14:paraId="7AA59C34" w14:textId="77777777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2A0A80F8" w14:textId="77777777" w:rsidR="00501775" w:rsidRDefault="00501775" w:rsidP="00470C41">
            <w:pPr>
              <w:pStyle w:val="TF-TEXTOQUADRO"/>
            </w:pPr>
            <w:r>
              <w:t>documentação</w:t>
            </w:r>
          </w:p>
        </w:tc>
        <w:tc>
          <w:tcPr>
            <w:tcW w:w="272" w:type="dxa"/>
            <w:shd w:val="clear" w:color="auto" w:fill="FFFFFF" w:themeFill="background1"/>
          </w:tcPr>
          <w:p w14:paraId="7002831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  <w:shd w:val="clear" w:color="auto" w:fill="FFFFFF" w:themeFill="background1"/>
          </w:tcPr>
          <w:p w14:paraId="2B6C9AE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08009C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4B04F4E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183456A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AED18F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4E37C7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62ADF0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35BB352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9F2438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E15544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634F178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6C45CFC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D403724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3904F0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4235599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FFFFFF" w:themeFill="background1"/>
          </w:tcPr>
          <w:p w14:paraId="13BA2A8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7FF4E5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86E629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DC9DB2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3EA4BC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E68EEFF" w14:textId="77777777" w:rsidR="00501775" w:rsidRPr="007E0D87" w:rsidRDefault="00501775" w:rsidP="00470C41">
            <w:pPr>
              <w:pStyle w:val="TF-TEXTOQUADROCentralizado"/>
            </w:pPr>
          </w:p>
        </w:tc>
      </w:tr>
      <w:tr w:rsidR="00501775" w:rsidRPr="007E0D87" w14:paraId="6CA8C63D" w14:textId="77777777" w:rsidTr="002958B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3E66627D" w14:textId="77777777" w:rsidR="00501775" w:rsidRPr="007E0D87" w:rsidRDefault="00501775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2" w:type="dxa"/>
          </w:tcPr>
          <w:p w14:paraId="78DD28F4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577906C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</w:tcPr>
          <w:p w14:paraId="59062775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C24968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2B0CAB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5E5F85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683474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551ACE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9640D4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5DA545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99A316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B66982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19E9137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1D9CDEF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622E461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23A022A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15D0F3E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A1EA36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7067A4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744A65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FAF28EF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DC228ED" w14:textId="77777777" w:rsidR="00501775" w:rsidRPr="007E0D87" w:rsidRDefault="00501775" w:rsidP="00470C41">
            <w:pPr>
              <w:pStyle w:val="TF-TEXTOQUADROCentralizado"/>
            </w:pPr>
          </w:p>
        </w:tc>
      </w:tr>
      <w:tr w:rsidR="00501775" w:rsidRPr="007E0D87" w14:paraId="5F3424D8" w14:textId="77777777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21CA1091" w14:textId="77777777" w:rsidR="00501775" w:rsidRPr="007E0D87" w:rsidRDefault="00501775" w:rsidP="00470C41">
            <w:pPr>
              <w:pStyle w:val="TF-TEXTOQUADRO"/>
            </w:pPr>
            <w:r>
              <w:t>testes</w:t>
            </w:r>
          </w:p>
        </w:tc>
        <w:tc>
          <w:tcPr>
            <w:tcW w:w="272" w:type="dxa"/>
          </w:tcPr>
          <w:p w14:paraId="5FEA4EA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3AD79364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7B3E247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1A08D6F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602BD2B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C3FA28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04AEC0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54DEAB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29313E7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1369CB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0726325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F6690C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CCD9D6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71B5FB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033C26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CB6AC7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5701FA4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1EAB150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23A0FCC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20EAA19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7A0745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219B55B7" w14:textId="77777777" w:rsidR="00501775" w:rsidRPr="007E0D87" w:rsidRDefault="00501775" w:rsidP="00470C41">
            <w:pPr>
              <w:pStyle w:val="TF-TEXTOQUADROCentralizado"/>
            </w:pPr>
          </w:p>
        </w:tc>
      </w:tr>
      <w:tr w:rsidR="00501775" w:rsidRPr="007E0D87" w14:paraId="22619527" w14:textId="77777777" w:rsidTr="001A5B19">
        <w:trPr>
          <w:jc w:val="center"/>
        </w:trPr>
        <w:tc>
          <w:tcPr>
            <w:tcW w:w="2346" w:type="dxa"/>
            <w:tcBorders>
              <w:left w:val="single" w:sz="4" w:space="0" w:color="auto"/>
            </w:tcBorders>
          </w:tcPr>
          <w:p w14:paraId="6E766ABA" w14:textId="77777777" w:rsidR="00501775" w:rsidRDefault="00501775" w:rsidP="00470C41">
            <w:pPr>
              <w:pStyle w:val="TF-TEXTOQUADRO"/>
            </w:pPr>
            <w:r>
              <w:t>validação com alunos</w:t>
            </w:r>
          </w:p>
        </w:tc>
        <w:tc>
          <w:tcPr>
            <w:tcW w:w="272" w:type="dxa"/>
          </w:tcPr>
          <w:p w14:paraId="4FE94FDD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304" w:type="dxa"/>
            <w:gridSpan w:val="2"/>
          </w:tcPr>
          <w:p w14:paraId="44A9B98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E3EA377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0411F40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3FCABA2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5F546AA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48D0FA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29EDC0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536BC844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8EEBCBB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29CB3E95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52C9C23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B6EEBE4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795C695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942DEF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45707CFA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uto"/>
          </w:tcPr>
          <w:p w14:paraId="07775518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08083E22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  <w:shd w:val="clear" w:color="auto" w:fill="A6A6A6" w:themeFill="background1" w:themeFillShade="A6"/>
          </w:tcPr>
          <w:p w14:paraId="3F444B9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3A156E6C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  <w:gridSpan w:val="2"/>
          </w:tcPr>
          <w:p w14:paraId="6339FB66" w14:textId="77777777" w:rsidR="00501775" w:rsidRPr="007E0D87" w:rsidRDefault="00501775" w:rsidP="00470C41">
            <w:pPr>
              <w:pStyle w:val="TF-TEXTOQUADROCentralizado"/>
            </w:pPr>
          </w:p>
        </w:tc>
        <w:tc>
          <w:tcPr>
            <w:tcW w:w="272" w:type="dxa"/>
          </w:tcPr>
          <w:p w14:paraId="426E73E9" w14:textId="77777777" w:rsidR="00501775" w:rsidRPr="007E0D87" w:rsidRDefault="00501775" w:rsidP="00470C41">
            <w:pPr>
              <w:pStyle w:val="TF-TEXTOQUADROCentralizado"/>
            </w:pPr>
          </w:p>
        </w:tc>
      </w:tr>
    </w:tbl>
    <w:p w14:paraId="14A3B50A" w14:textId="77777777" w:rsidR="00501775" w:rsidRDefault="00501775" w:rsidP="00FC4A9F">
      <w:pPr>
        <w:pStyle w:val="TF-FONTE"/>
      </w:pPr>
      <w:r>
        <w:t>Fonte: elaborado pelo autor.</w:t>
      </w:r>
    </w:p>
    <w:p w14:paraId="6764F920" w14:textId="77777777" w:rsidR="00501775" w:rsidRPr="007A1883" w:rsidRDefault="00501775" w:rsidP="00501775">
      <w:pPr>
        <w:pStyle w:val="Ttulo1"/>
        <w:numPr>
          <w:ilvl w:val="0"/>
          <w:numId w:val="1"/>
        </w:numPr>
      </w:pPr>
      <w:r>
        <w:t>REVISÃO BIBLIOGRÁFICA</w:t>
      </w:r>
    </w:p>
    <w:p w14:paraId="27B63F2E" w14:textId="77777777" w:rsidR="00501775" w:rsidRDefault="00501775" w:rsidP="00ED3CE1">
      <w:pPr>
        <w:pStyle w:val="TF-TEXTO"/>
      </w:pPr>
      <w:del w:id="128" w:author="Dalton Solano dos Reis" w:date="2023-05-28T10:55:00Z">
        <w:r w:rsidDel="007E29C5">
          <w:delText>Este capítulo</w:delText>
        </w:r>
      </w:del>
      <w:ins w:id="129" w:author="Dalton Solano dos Reis" w:date="2023-05-28T10:55:00Z">
        <w:r>
          <w:t>Essa seção</w:t>
        </w:r>
      </w:ins>
      <w:r>
        <w:t xml:space="preserve"> descreve brevemente sobre os assuntos que fundamentarão o estudo a ser realizado: aplicações </w:t>
      </w:r>
      <w:proofErr w:type="spellStart"/>
      <w:r w:rsidRPr="00DB54B2">
        <w:t>NuttX</w:t>
      </w:r>
      <w:proofErr w:type="spellEnd"/>
      <w:r>
        <w:t xml:space="preserve"> para sistemas embarcados, a M++ e a linguagem </w:t>
      </w:r>
      <w:proofErr w:type="spellStart"/>
      <w:r>
        <w:t>assembly</w:t>
      </w:r>
      <w:proofErr w:type="spellEnd"/>
      <w:r>
        <w:t>.</w:t>
      </w:r>
    </w:p>
    <w:p w14:paraId="15A29989" w14:textId="77777777" w:rsidR="00501775" w:rsidRDefault="00501775" w:rsidP="00ED3CE1">
      <w:pPr>
        <w:pStyle w:val="TF-TEXTO"/>
      </w:pPr>
      <w:r>
        <w:t xml:space="preserve"> Sistemas embarcados são extremamente úteis para “executar </w:t>
      </w:r>
      <w:r w:rsidRPr="00957CCD">
        <w:t>uma tarefa específica em um sistema maior</w:t>
      </w:r>
      <w:r>
        <w:t xml:space="preserve">. [...]. </w:t>
      </w:r>
      <w:r w:rsidRPr="00CC11A5">
        <w:t xml:space="preserve">Eles também </w:t>
      </w:r>
      <w:r>
        <w:t>p</w:t>
      </w:r>
      <w:r w:rsidRPr="00CC11A5">
        <w:t>recisam ser capazes de lidar com restrições de espaço e recursos como memória e processamento limitados.</w:t>
      </w:r>
      <w:r>
        <w:t>” (</w:t>
      </w:r>
      <w:del w:id="130" w:author="Dalton Solano dos Reis" w:date="2023-05-28T10:56:00Z">
        <w:r w:rsidDel="007E29C5">
          <w:delText>Souza</w:delText>
        </w:r>
      </w:del>
      <w:ins w:id="131" w:author="Dalton Solano dos Reis" w:date="2023-05-28T10:56:00Z">
        <w:r>
          <w:t>SOUZA</w:t>
        </w:r>
      </w:ins>
      <w:r>
        <w:t xml:space="preserve">, 2023). Por isso, sistemas operacionais como Windows e Linux não são boas opções para serem utilizados nesses dispositivos. </w:t>
      </w:r>
    </w:p>
    <w:p w14:paraId="19E8DDBC" w14:textId="77777777" w:rsidR="00501775" w:rsidRDefault="00501775" w:rsidP="00734189">
      <w:pPr>
        <w:pStyle w:val="TF-TEXTO"/>
      </w:pPr>
      <w:r>
        <w:t xml:space="preserve">Para solucionar isso, existem </w:t>
      </w:r>
      <w:del w:id="132" w:author="Dalton Solano dos Reis" w:date="2023-05-28T10:56:00Z">
        <w:r w:rsidDel="007E29C5">
          <w:delText xml:space="preserve">diversos </w:delText>
        </w:r>
      </w:del>
      <w:r>
        <w:t xml:space="preserve">sistemas operacionais modelados para essas circunstâncias como é o caso do </w:t>
      </w:r>
      <w:proofErr w:type="spellStart"/>
      <w:r w:rsidRPr="00DB54B2">
        <w:t>NuttX</w:t>
      </w:r>
      <w:proofErr w:type="spellEnd"/>
      <w:r>
        <w:t xml:space="preserve">, que começou a ter visibilidade nos últimos anos, podendo rodar com apenas 32K de memória. Esse sistema operacional já possui uma série de aplicações prontas para o uso e a cada dia novas funcionalidades são adicionadas a ele pela comunidade de desenvolvedores. </w:t>
      </w:r>
    </w:p>
    <w:p w14:paraId="158F3B48" w14:textId="77777777" w:rsidR="00501775" w:rsidRDefault="00501775" w:rsidP="00E20FC7">
      <w:pPr>
        <w:pStyle w:val="TF-TEXTO"/>
      </w:pPr>
      <w:r>
        <w:t xml:space="preserve">A M++ é um microcontrolador criado na FURB e desenvolvido no </w:t>
      </w:r>
      <w:r w:rsidRPr="00DB54B2">
        <w:t>software</w:t>
      </w:r>
      <w:r>
        <w:t xml:space="preserve"> </w:t>
      </w:r>
      <w:proofErr w:type="spellStart"/>
      <w:r>
        <w:t>Logisim</w:t>
      </w:r>
      <w:proofErr w:type="spellEnd"/>
      <w:r>
        <w:t>. De acordo com Jung (2014), ela possui:</w:t>
      </w:r>
    </w:p>
    <w:p w14:paraId="32E205A9" w14:textId="77777777" w:rsidR="00501775" w:rsidRDefault="00501775" w:rsidP="00501775">
      <w:pPr>
        <w:pStyle w:val="TF-ALNEA"/>
        <w:numPr>
          <w:ilvl w:val="0"/>
          <w:numId w:val="7"/>
        </w:numPr>
      </w:pPr>
      <w:r>
        <w:lastRenderedPageBreak/>
        <w:t>memória RAM de 8 bits;</w:t>
      </w:r>
    </w:p>
    <w:p w14:paraId="23FFE955" w14:textId="77777777" w:rsidR="00501775" w:rsidRDefault="00501775" w:rsidP="00501775">
      <w:pPr>
        <w:pStyle w:val="TF-ALNEA"/>
        <w:numPr>
          <w:ilvl w:val="0"/>
          <w:numId w:val="7"/>
        </w:numPr>
      </w:pPr>
      <w:r>
        <w:t>memória de pilha de 8 bits;</w:t>
      </w:r>
    </w:p>
    <w:p w14:paraId="2BA7198D" w14:textId="77777777" w:rsidR="00501775" w:rsidRDefault="00501775" w:rsidP="00501775">
      <w:pPr>
        <w:pStyle w:val="TF-ALNEA"/>
        <w:numPr>
          <w:ilvl w:val="0"/>
          <w:numId w:val="7"/>
        </w:numPr>
      </w:pPr>
      <w:r>
        <w:t>memória ROM de 16 bits;</w:t>
      </w:r>
    </w:p>
    <w:p w14:paraId="448C0E7D" w14:textId="77777777" w:rsidR="00501775" w:rsidRDefault="00501775" w:rsidP="00501775">
      <w:pPr>
        <w:pStyle w:val="TF-ALNEA"/>
        <w:numPr>
          <w:ilvl w:val="0"/>
          <w:numId w:val="7"/>
        </w:numPr>
      </w:pPr>
      <w:r>
        <w:t>4 registradores de entrada;</w:t>
      </w:r>
    </w:p>
    <w:p w14:paraId="4C14AA33" w14:textId="77777777" w:rsidR="00501775" w:rsidRDefault="00501775" w:rsidP="00501775">
      <w:pPr>
        <w:pStyle w:val="TF-ALNEA"/>
        <w:numPr>
          <w:ilvl w:val="0"/>
          <w:numId w:val="7"/>
        </w:numPr>
      </w:pPr>
      <w:r>
        <w:t>4 registradores de saída;</w:t>
      </w:r>
    </w:p>
    <w:p w14:paraId="4FD249BB" w14:textId="77777777" w:rsidR="00501775" w:rsidRDefault="00501775" w:rsidP="0057669E">
      <w:pPr>
        <w:pStyle w:val="TF-ALNEA"/>
      </w:pPr>
      <w:r>
        <w:t>operações da U</w:t>
      </w:r>
      <w:r w:rsidRPr="006B2EF3">
        <w:t xml:space="preserve">nidade de </w:t>
      </w:r>
      <w:r>
        <w:t>L</w:t>
      </w:r>
      <w:r w:rsidRPr="006B2EF3">
        <w:t xml:space="preserve">ógica e </w:t>
      </w:r>
      <w:r>
        <w:t>A</w:t>
      </w:r>
      <w:r w:rsidRPr="006B2EF3">
        <w:t>ritmética</w:t>
      </w:r>
      <w:r>
        <w:t xml:space="preserve"> (ULA);</w:t>
      </w:r>
    </w:p>
    <w:p w14:paraId="516377A7" w14:textId="77777777" w:rsidR="00501775" w:rsidRDefault="00501775" w:rsidP="00501775">
      <w:pPr>
        <w:pStyle w:val="TF-ALNEA"/>
        <w:numPr>
          <w:ilvl w:val="0"/>
          <w:numId w:val="7"/>
        </w:numPr>
      </w:pPr>
      <w:r>
        <w:t>5 operações de salto;</w:t>
      </w:r>
    </w:p>
    <w:p w14:paraId="6FF23102" w14:textId="77777777" w:rsidR="00501775" w:rsidRDefault="00501775" w:rsidP="00501775">
      <w:pPr>
        <w:pStyle w:val="TF-ALNEA"/>
        <w:numPr>
          <w:ilvl w:val="0"/>
          <w:numId w:val="7"/>
        </w:numPr>
      </w:pPr>
      <w:r>
        <w:t xml:space="preserve">linguagem semelhante ao </w:t>
      </w:r>
      <w:proofErr w:type="spellStart"/>
      <w:r>
        <w:t>a</w:t>
      </w:r>
      <w:r w:rsidRPr="00DB54B2">
        <w:t>ssembly</w:t>
      </w:r>
      <w:proofErr w:type="spellEnd"/>
      <w:r>
        <w:t>;</w:t>
      </w:r>
    </w:p>
    <w:p w14:paraId="394F16C8" w14:textId="77777777" w:rsidR="00501775" w:rsidRPr="00C40547" w:rsidRDefault="00501775" w:rsidP="00501775">
      <w:pPr>
        <w:pStyle w:val="TF-ALNEA"/>
        <w:numPr>
          <w:ilvl w:val="0"/>
          <w:numId w:val="7"/>
        </w:numPr>
        <w:rPr>
          <w:lang w:val="en-US"/>
          <w:rPrChange w:id="133" w:author="Dalton Solano dos Reis" w:date="2023-05-28T09:59:00Z">
            <w:rPr/>
          </w:rPrChange>
        </w:rPr>
      </w:pPr>
      <w:r w:rsidRPr="00C40547">
        <w:rPr>
          <w:lang w:val="en-US"/>
          <w:rPrChange w:id="134" w:author="Dalton Solano dos Reis" w:date="2023-05-28T09:59:00Z">
            <w:rPr/>
          </w:rPrChange>
        </w:rPr>
        <w:t xml:space="preserve">as flags End </w:t>
      </w:r>
      <w:proofErr w:type="gramStart"/>
      <w:r w:rsidRPr="00C40547">
        <w:rPr>
          <w:lang w:val="en-US"/>
          <w:rPrChange w:id="135" w:author="Dalton Solano dos Reis" w:date="2023-05-28T09:59:00Z">
            <w:rPr/>
          </w:rPrChange>
        </w:rPr>
        <w:t>Of</w:t>
      </w:r>
      <w:proofErr w:type="gramEnd"/>
      <w:r w:rsidRPr="00C40547">
        <w:rPr>
          <w:lang w:val="en-US"/>
          <w:rPrChange w:id="136" w:author="Dalton Solano dos Reis" w:date="2023-05-28T09:59:00Z">
            <w:rPr/>
          </w:rPrChange>
        </w:rPr>
        <w:t xml:space="preserve"> Instruction (EOI), Carry e Zero;</w:t>
      </w:r>
    </w:p>
    <w:p w14:paraId="2A29D6A4" w14:textId="77777777" w:rsidR="00501775" w:rsidRDefault="00501775" w:rsidP="00501775">
      <w:pPr>
        <w:pStyle w:val="TF-ALNEA"/>
        <w:numPr>
          <w:ilvl w:val="0"/>
          <w:numId w:val="7"/>
        </w:numPr>
      </w:pPr>
      <w:r>
        <w:t>4 registradores de 8 bits (B – E) + acumulador de 8 bits (A).</w:t>
      </w:r>
    </w:p>
    <w:p w14:paraId="221C1F35" w14:textId="77777777" w:rsidR="00501775" w:rsidRDefault="00501775" w:rsidP="00C83C26">
      <w:pPr>
        <w:pStyle w:val="TF-TEXTO"/>
      </w:pPr>
      <w:r>
        <w:t xml:space="preserve">Para se adequar à M++, o componente PCA9555 deverá ser adicionado ao ESP-32, uma vez que a M++ possui 32 entradas/saídas e o ESP-32 utilizado tem apenas 16. Esse componente é um expansor de 16 portas e será integrado ao microcontrolador a partir do protocolo I2C, que possui dois canais de comunicação: </w:t>
      </w:r>
      <w:r>
        <w:rPr>
          <w:i/>
        </w:rPr>
        <w:t>s</w:t>
      </w:r>
      <w:r w:rsidRPr="00FE7718">
        <w:rPr>
          <w:i/>
        </w:rPr>
        <w:t>erial data</w:t>
      </w:r>
      <w:r>
        <w:t xml:space="preserve">, para transmissão de dados e o </w:t>
      </w:r>
      <w:r>
        <w:rPr>
          <w:i/>
        </w:rPr>
        <w:t>s</w:t>
      </w:r>
      <w:r w:rsidRPr="00FE7718">
        <w:rPr>
          <w:i/>
        </w:rPr>
        <w:t>erial</w:t>
      </w:r>
      <w:r>
        <w:rPr>
          <w:i/>
        </w:rPr>
        <w:t xml:space="preserve"> </w:t>
      </w:r>
      <w:proofErr w:type="spellStart"/>
      <w:r>
        <w:rPr>
          <w:i/>
        </w:rPr>
        <w:t>c</w:t>
      </w:r>
      <w:r w:rsidRPr="00FE7718">
        <w:rPr>
          <w:i/>
        </w:rPr>
        <w:t>lock</w:t>
      </w:r>
      <w:proofErr w:type="spellEnd"/>
      <w:r>
        <w:t>, para manter a sincronia entre os dois dispositivos conectados.</w:t>
      </w:r>
    </w:p>
    <w:p w14:paraId="2BE5EEA0" w14:textId="77777777" w:rsidR="00501775" w:rsidRDefault="00501775" w:rsidP="004704ED">
      <w:pPr>
        <w:pStyle w:val="TF-TEXTO"/>
      </w:pPr>
      <w:r>
        <w:t xml:space="preserve">O </w:t>
      </w:r>
      <w:proofErr w:type="spellStart"/>
      <w:r>
        <w:t>assembly</w:t>
      </w:r>
      <w:proofErr w:type="spellEnd"/>
      <w:r>
        <w:t xml:space="preserve"> é uma linguagem de programação de baixo nível que funciona como uma abstração do código de máquina, tornando mais fácil seu entendimento e bastante útil quando se quer trabalhar byte a byte e/ou com menos memória, além de ser mais rápido. Porém, pode ser demorado escrever o código por ser uma linguagem </w:t>
      </w:r>
      <w:del w:id="137" w:author="Dalton Solano dos Reis" w:date="2023-05-28T10:59:00Z">
        <w:r w:rsidDel="007E29C5">
          <w:delText xml:space="preserve">mis </w:delText>
        </w:r>
      </w:del>
      <w:proofErr w:type="gramStart"/>
      <w:ins w:id="138" w:author="Dalton Solano dos Reis" w:date="2023-05-28T10:59:00Z">
        <w:r>
          <w:t xml:space="preserve">mais  </w:t>
        </w:r>
      </w:ins>
      <w:r>
        <w:t>complexa</w:t>
      </w:r>
      <w:proofErr w:type="gramEnd"/>
      <w:r>
        <w:t>.</w:t>
      </w:r>
    </w:p>
    <w:p w14:paraId="2F0036B5" w14:textId="77777777" w:rsidR="00501775" w:rsidRDefault="00501775" w:rsidP="00DD5E1A">
      <w:pPr>
        <w:pStyle w:val="TF-TEXTO"/>
      </w:pPr>
      <w:r w:rsidRPr="00DD5E1A">
        <w:t>A</w:t>
      </w:r>
      <w:r>
        <w:t>lgumas das</w:t>
      </w:r>
      <w:r w:rsidRPr="00DD5E1A">
        <w:t xml:space="preserve"> </w:t>
      </w:r>
      <w:r>
        <w:t>instruções</w:t>
      </w:r>
      <w:r w:rsidRPr="00DD5E1A">
        <w:t xml:space="preserve"> encontradas no </w:t>
      </w:r>
      <w:proofErr w:type="spellStart"/>
      <w:r>
        <w:t>a</w:t>
      </w:r>
      <w:r w:rsidRPr="00DD5E1A">
        <w:t>ssembly</w:t>
      </w:r>
      <w:proofErr w:type="spellEnd"/>
      <w:r>
        <w:t xml:space="preserve"> x86, conforme o </w:t>
      </w:r>
      <w:r w:rsidRPr="00737D8F">
        <w:rPr>
          <w:i/>
        </w:rPr>
        <w:t>website</w:t>
      </w:r>
      <w:r>
        <w:t xml:space="preserve"> </w:t>
      </w:r>
      <w:proofErr w:type="spellStart"/>
      <w:r>
        <w:t>GitBook</w:t>
      </w:r>
      <w:proofErr w:type="spellEnd"/>
      <w:r>
        <w:t xml:space="preserve"> (2022), estão listadas abaixo</w:t>
      </w:r>
      <w:r w:rsidRPr="00DD5E1A">
        <w:t>:</w:t>
      </w:r>
    </w:p>
    <w:p w14:paraId="363F9BA4" w14:textId="77777777" w:rsidR="00501775" w:rsidRDefault="00501775" w:rsidP="00501775">
      <w:pPr>
        <w:pStyle w:val="TF-ALNEA"/>
        <w:numPr>
          <w:ilvl w:val="0"/>
          <w:numId w:val="8"/>
        </w:numPr>
      </w:pPr>
      <w:r>
        <w:t>matemáticas: ADD, SUB, INC, DEC, MUL e DIV;</w:t>
      </w:r>
    </w:p>
    <w:p w14:paraId="4142ACE8" w14:textId="77777777" w:rsidR="00501775" w:rsidRPr="00C40547" w:rsidRDefault="00501775" w:rsidP="00501775">
      <w:pPr>
        <w:pStyle w:val="TF-ALNEA"/>
        <w:numPr>
          <w:ilvl w:val="0"/>
          <w:numId w:val="8"/>
        </w:numPr>
        <w:rPr>
          <w:lang w:val="en-US"/>
          <w:rPrChange w:id="139" w:author="Dalton Solano dos Reis" w:date="2023-05-28T09:59:00Z">
            <w:rPr/>
          </w:rPrChange>
        </w:rPr>
      </w:pPr>
      <w:proofErr w:type="spellStart"/>
      <w:r w:rsidRPr="00C40547">
        <w:rPr>
          <w:lang w:val="en-US"/>
          <w:rPrChange w:id="140" w:author="Dalton Solano dos Reis" w:date="2023-05-28T09:59:00Z">
            <w:rPr/>
          </w:rPrChange>
        </w:rPr>
        <w:t>lógicas</w:t>
      </w:r>
      <w:proofErr w:type="spellEnd"/>
      <w:r w:rsidRPr="00C40547">
        <w:rPr>
          <w:lang w:val="en-US"/>
          <w:rPrChange w:id="141" w:author="Dalton Solano dos Reis" w:date="2023-05-28T09:59:00Z">
            <w:rPr/>
          </w:rPrChange>
        </w:rPr>
        <w:t xml:space="preserve">: AND, </w:t>
      </w:r>
      <w:proofErr w:type="gramStart"/>
      <w:r w:rsidRPr="00C40547">
        <w:rPr>
          <w:lang w:val="en-US"/>
          <w:rPrChange w:id="142" w:author="Dalton Solano dos Reis" w:date="2023-05-28T09:59:00Z">
            <w:rPr/>
          </w:rPrChange>
        </w:rPr>
        <w:t>OR,</w:t>
      </w:r>
      <w:proofErr w:type="gramEnd"/>
      <w:r w:rsidRPr="00C40547">
        <w:rPr>
          <w:lang w:val="en-US"/>
          <w:rPrChange w:id="143" w:author="Dalton Solano dos Reis" w:date="2023-05-28T09:59:00Z">
            <w:rPr/>
          </w:rPrChange>
        </w:rPr>
        <w:t xml:space="preserve"> XOR, CMP, NEG e NOT;</w:t>
      </w:r>
    </w:p>
    <w:p w14:paraId="35F02150" w14:textId="77777777" w:rsidR="00501775" w:rsidRDefault="00501775" w:rsidP="00501775">
      <w:pPr>
        <w:pStyle w:val="TF-ALNEA"/>
        <w:numPr>
          <w:ilvl w:val="0"/>
          <w:numId w:val="8"/>
        </w:numPr>
      </w:pPr>
      <w:r>
        <w:t>saída/atribuição: MOV, POP e PUSH.</w:t>
      </w:r>
    </w:p>
    <w:p w14:paraId="583ADC84" w14:textId="77777777" w:rsidR="00501775" w:rsidRDefault="00501775" w:rsidP="005F478C">
      <w:pPr>
        <w:pStyle w:val="TF-TEXTO"/>
      </w:pPr>
      <w:r>
        <w:t>Também possui os seguintes registradores:</w:t>
      </w:r>
    </w:p>
    <w:p w14:paraId="652AA7B7" w14:textId="77777777" w:rsidR="00501775" w:rsidRDefault="00501775" w:rsidP="00501775">
      <w:pPr>
        <w:pStyle w:val="TF-ALNEA"/>
        <w:numPr>
          <w:ilvl w:val="0"/>
          <w:numId w:val="9"/>
        </w:numPr>
      </w:pPr>
      <w:r>
        <w:t>AX – Acumulador;</w:t>
      </w:r>
    </w:p>
    <w:p w14:paraId="307109AC" w14:textId="77777777" w:rsidR="00501775" w:rsidRDefault="00501775" w:rsidP="00501775">
      <w:pPr>
        <w:pStyle w:val="TF-ALNEA"/>
        <w:numPr>
          <w:ilvl w:val="0"/>
          <w:numId w:val="9"/>
        </w:numPr>
      </w:pPr>
      <w:r>
        <w:t xml:space="preserve">BX – Endereço base; </w:t>
      </w:r>
    </w:p>
    <w:p w14:paraId="7B8CDE6D" w14:textId="77777777" w:rsidR="00501775" w:rsidRDefault="00501775" w:rsidP="00501775">
      <w:pPr>
        <w:pStyle w:val="TF-ALNEA"/>
        <w:numPr>
          <w:ilvl w:val="0"/>
          <w:numId w:val="9"/>
        </w:numPr>
      </w:pPr>
      <w:r>
        <w:t>CX – Contador;</w:t>
      </w:r>
    </w:p>
    <w:p w14:paraId="663DFEB8" w14:textId="77777777" w:rsidR="00501775" w:rsidRDefault="00501775" w:rsidP="00501775">
      <w:pPr>
        <w:pStyle w:val="TF-ALNEA"/>
        <w:numPr>
          <w:ilvl w:val="0"/>
          <w:numId w:val="9"/>
        </w:numPr>
      </w:pPr>
      <w:r>
        <w:t>DX – Dado;</w:t>
      </w:r>
    </w:p>
    <w:p w14:paraId="7361D43F" w14:textId="77777777" w:rsidR="00501775" w:rsidRDefault="00501775" w:rsidP="00501775">
      <w:pPr>
        <w:pStyle w:val="TF-ALNEA"/>
        <w:numPr>
          <w:ilvl w:val="0"/>
          <w:numId w:val="9"/>
        </w:numPr>
      </w:pPr>
      <w:r>
        <w:t>SP – Ponteiro para o topo da pilha;</w:t>
      </w:r>
    </w:p>
    <w:p w14:paraId="0B187B50" w14:textId="77777777" w:rsidR="00501775" w:rsidRDefault="00501775" w:rsidP="00501775">
      <w:pPr>
        <w:pStyle w:val="TF-ALNEA"/>
        <w:numPr>
          <w:ilvl w:val="0"/>
          <w:numId w:val="9"/>
        </w:numPr>
      </w:pPr>
      <w:r>
        <w:t>BP – Ponteiro para o início da pilha;</w:t>
      </w:r>
    </w:p>
    <w:p w14:paraId="453F5A71" w14:textId="77777777" w:rsidR="00501775" w:rsidRDefault="00501775" w:rsidP="00501775">
      <w:pPr>
        <w:pStyle w:val="TF-ALNEA"/>
        <w:numPr>
          <w:ilvl w:val="0"/>
          <w:numId w:val="9"/>
        </w:numPr>
      </w:pPr>
      <w:r>
        <w:t>SI – Endereço de origem dos dados;</w:t>
      </w:r>
    </w:p>
    <w:p w14:paraId="2A7D8B9A" w14:textId="77777777" w:rsidR="00501775" w:rsidRDefault="00501775" w:rsidP="00501775">
      <w:pPr>
        <w:pStyle w:val="TF-ALNEA"/>
        <w:numPr>
          <w:ilvl w:val="0"/>
          <w:numId w:val="9"/>
        </w:numPr>
      </w:pPr>
      <w:r>
        <w:t>DI – Endereço de destino dos dados.</w:t>
      </w:r>
    </w:p>
    <w:p w14:paraId="2D6151A9" w14:textId="77777777" w:rsidR="00501775" w:rsidRDefault="00501775" w:rsidP="00737D8F">
      <w:pPr>
        <w:pStyle w:val="TF-TEXTO"/>
      </w:pPr>
      <w:r>
        <w:t xml:space="preserve">Já o </w:t>
      </w:r>
      <w:proofErr w:type="spellStart"/>
      <w:r>
        <w:t>assembly</w:t>
      </w:r>
      <w:proofErr w:type="spellEnd"/>
      <w:r>
        <w:t xml:space="preserve"> da M++ possui algumas diferenças. Abaixo estão listadas as instruções disponibilizadas por </w:t>
      </w:r>
      <w:commentRangeStart w:id="144"/>
      <w:r>
        <w:t>Borges (2014</w:t>
      </w:r>
      <w:commentRangeEnd w:id="144"/>
      <w:r>
        <w:rPr>
          <w:rStyle w:val="Refdecomentrio"/>
        </w:rPr>
        <w:commentReference w:id="144"/>
      </w:r>
      <w:r>
        <w:t>):</w:t>
      </w:r>
    </w:p>
    <w:p w14:paraId="09869B83" w14:textId="77777777" w:rsidR="00501775" w:rsidRDefault="00501775" w:rsidP="00501775">
      <w:pPr>
        <w:pStyle w:val="TF-ALNEA"/>
        <w:numPr>
          <w:ilvl w:val="0"/>
          <w:numId w:val="12"/>
        </w:numPr>
      </w:pPr>
      <w:r>
        <w:t>matemáticas: ADD, SUB e INC;</w:t>
      </w:r>
    </w:p>
    <w:p w14:paraId="0C089F46" w14:textId="77777777" w:rsidR="00501775" w:rsidRPr="00C40547" w:rsidRDefault="00501775" w:rsidP="00501775">
      <w:pPr>
        <w:pStyle w:val="TF-ALNEA"/>
        <w:numPr>
          <w:ilvl w:val="0"/>
          <w:numId w:val="12"/>
        </w:numPr>
        <w:rPr>
          <w:lang w:val="en-US"/>
          <w:rPrChange w:id="145" w:author="Dalton Solano dos Reis" w:date="2023-05-28T09:59:00Z">
            <w:rPr/>
          </w:rPrChange>
        </w:rPr>
      </w:pPr>
      <w:proofErr w:type="spellStart"/>
      <w:r w:rsidRPr="00C40547">
        <w:rPr>
          <w:lang w:val="en-US"/>
          <w:rPrChange w:id="146" w:author="Dalton Solano dos Reis" w:date="2023-05-28T09:59:00Z">
            <w:rPr/>
          </w:rPrChange>
        </w:rPr>
        <w:t>lógicas</w:t>
      </w:r>
      <w:proofErr w:type="spellEnd"/>
      <w:r w:rsidRPr="00C40547">
        <w:rPr>
          <w:lang w:val="en-US"/>
          <w:rPrChange w:id="147" w:author="Dalton Solano dos Reis" w:date="2023-05-28T09:59:00Z">
            <w:rPr/>
          </w:rPrChange>
        </w:rPr>
        <w:t xml:space="preserve">: AND, </w:t>
      </w:r>
      <w:proofErr w:type="gramStart"/>
      <w:r w:rsidRPr="00C40547">
        <w:rPr>
          <w:lang w:val="en-US"/>
          <w:rPrChange w:id="148" w:author="Dalton Solano dos Reis" w:date="2023-05-28T09:59:00Z">
            <w:rPr/>
          </w:rPrChange>
        </w:rPr>
        <w:t>OR,</w:t>
      </w:r>
      <w:proofErr w:type="gramEnd"/>
      <w:r w:rsidRPr="00C40547">
        <w:rPr>
          <w:lang w:val="en-US"/>
          <w:rPrChange w:id="149" w:author="Dalton Solano dos Reis" w:date="2023-05-28T09:59:00Z">
            <w:rPr/>
          </w:rPrChange>
        </w:rPr>
        <w:t xml:space="preserve"> XOR e NOT;</w:t>
      </w:r>
    </w:p>
    <w:p w14:paraId="41D2FA20" w14:textId="77777777" w:rsidR="00501775" w:rsidRDefault="00501775" w:rsidP="00501775">
      <w:pPr>
        <w:pStyle w:val="TF-ALNEA"/>
        <w:numPr>
          <w:ilvl w:val="0"/>
          <w:numId w:val="12"/>
        </w:numPr>
      </w:pPr>
      <w:r>
        <w:t>saída/atribuição: MOV, POP e PUSH.</w:t>
      </w:r>
    </w:p>
    <w:p w14:paraId="55D27238" w14:textId="77777777" w:rsidR="00501775" w:rsidRDefault="00501775" w:rsidP="000E7332">
      <w:pPr>
        <w:pStyle w:val="TF-TEXTO"/>
      </w:pPr>
      <w:r>
        <w:t xml:space="preserve">Os seguintes registradores são encontrados na M++: B, C, D e </w:t>
      </w:r>
      <w:proofErr w:type="spellStart"/>
      <w:r>
        <w:t>E</w:t>
      </w:r>
      <w:proofErr w:type="spellEnd"/>
      <w:r>
        <w:t>.</w:t>
      </w:r>
    </w:p>
    <w:p w14:paraId="0574AAF6" w14:textId="77777777" w:rsidR="00501775" w:rsidRPr="00C40547" w:rsidRDefault="00501775" w:rsidP="001B629E">
      <w:pPr>
        <w:pStyle w:val="TF-refernciasbibliogrficasTTULO"/>
        <w:rPr>
          <w:lang w:val="en-US"/>
          <w:rPrChange w:id="150" w:author="Dalton Solano dos Reis" w:date="2023-05-28T09:59:00Z">
            <w:rPr/>
          </w:rPrChange>
        </w:rPr>
      </w:pPr>
      <w:r w:rsidRPr="00C40547">
        <w:rPr>
          <w:lang w:val="en-US"/>
          <w:rPrChange w:id="151" w:author="Dalton Solano dos Reis" w:date="2023-05-28T09:59:00Z">
            <w:rPr/>
          </w:rPrChange>
        </w:rPr>
        <w:t>Referências</w:t>
      </w:r>
    </w:p>
    <w:p w14:paraId="67CF3FF5" w14:textId="77777777" w:rsidR="00501775" w:rsidRPr="00CA468C" w:rsidRDefault="00501775" w:rsidP="00BB7813">
      <w:pPr>
        <w:pStyle w:val="TF-refernciasITEM"/>
      </w:pPr>
      <w:r w:rsidRPr="00C40547">
        <w:rPr>
          <w:lang w:val="en-US"/>
          <w:rPrChange w:id="152" w:author="Dalton Solano dos Reis" w:date="2023-05-28T09:59:00Z">
            <w:rPr/>
          </w:rPrChange>
        </w:rPr>
        <w:t xml:space="preserve">APACHE SOFTWARE FOUNDATION. </w:t>
      </w:r>
      <w:r w:rsidRPr="00C40547">
        <w:rPr>
          <w:b/>
          <w:lang w:val="en-US"/>
          <w:rPrChange w:id="153" w:author="Dalton Solano dos Reis" w:date="2023-05-28T09:59:00Z">
            <w:rPr>
              <w:b/>
            </w:rPr>
          </w:rPrChange>
        </w:rPr>
        <w:t>Configuring</w:t>
      </w:r>
      <w:r w:rsidRPr="00C40547">
        <w:rPr>
          <w:lang w:val="en-US"/>
          <w:rPrChange w:id="154" w:author="Dalton Solano dos Reis" w:date="2023-05-28T09:59:00Z">
            <w:rPr/>
          </w:rPrChange>
        </w:rPr>
        <w:t xml:space="preserve">. </w:t>
      </w:r>
      <w:r w:rsidRPr="00CA468C">
        <w:t>2020. Disponível em: https://nuttx.apache.org/docs/latest/quickstart/configuring.html. Acesso em: 13 mar. 2023.</w:t>
      </w:r>
    </w:p>
    <w:p w14:paraId="14D59ABC" w14:textId="77777777" w:rsidR="00501775" w:rsidRPr="00CA468C" w:rsidRDefault="00501775" w:rsidP="00BB7813">
      <w:pPr>
        <w:pStyle w:val="TF-refernciasITEM"/>
      </w:pPr>
      <w:r w:rsidRPr="00CA468C">
        <w:t xml:space="preserve">ASSIS, Alan Carvalho de; JERPELEA, </w:t>
      </w:r>
      <w:proofErr w:type="spellStart"/>
      <w:r w:rsidRPr="00CA468C">
        <w:t>Alin</w:t>
      </w:r>
      <w:proofErr w:type="spellEnd"/>
      <w:r w:rsidRPr="00CA468C">
        <w:t xml:space="preserve">. </w:t>
      </w:r>
      <w:r w:rsidRPr="00C40547">
        <w:rPr>
          <w:b/>
          <w:lang w:val="en-US"/>
          <w:rPrChange w:id="155" w:author="Dalton Solano dos Reis" w:date="2023-05-28T09:59:00Z">
            <w:rPr>
              <w:b/>
            </w:rPr>
          </w:rPrChange>
        </w:rPr>
        <w:t xml:space="preserve">(Apache) </w:t>
      </w:r>
      <w:proofErr w:type="spellStart"/>
      <w:r w:rsidRPr="00C40547">
        <w:rPr>
          <w:b/>
          <w:lang w:val="en-US"/>
          <w:rPrChange w:id="156" w:author="Dalton Solano dos Reis" w:date="2023-05-28T09:59:00Z">
            <w:rPr>
              <w:b/>
            </w:rPr>
          </w:rPrChange>
        </w:rPr>
        <w:t>NuttX</w:t>
      </w:r>
      <w:proofErr w:type="spellEnd"/>
      <w:r w:rsidRPr="00C40547">
        <w:rPr>
          <w:lang w:val="en-US"/>
          <w:rPrChange w:id="157" w:author="Dalton Solano dos Reis" w:date="2023-05-28T09:59:00Z">
            <w:rPr/>
          </w:rPrChange>
        </w:rPr>
        <w:t xml:space="preserve">: a </w:t>
      </w:r>
      <w:proofErr w:type="spellStart"/>
      <w:r w:rsidRPr="00C40547">
        <w:rPr>
          <w:lang w:val="en-US"/>
          <w:rPrChange w:id="158" w:author="Dalton Solano dos Reis" w:date="2023-05-28T09:59:00Z">
            <w:rPr/>
          </w:rPrChange>
        </w:rPr>
        <w:t>linux</w:t>
      </w:r>
      <w:proofErr w:type="spellEnd"/>
      <w:r w:rsidRPr="00C40547">
        <w:rPr>
          <w:lang w:val="en-US"/>
          <w:rPrChange w:id="159" w:author="Dalton Solano dos Reis" w:date="2023-05-28T09:59:00Z">
            <w:rPr/>
          </w:rPrChange>
        </w:rPr>
        <w:t xml:space="preserve">-like </w:t>
      </w:r>
      <w:proofErr w:type="spellStart"/>
      <w:r w:rsidRPr="00C40547">
        <w:rPr>
          <w:lang w:val="en-US"/>
          <w:rPrChange w:id="160" w:author="Dalton Solano dos Reis" w:date="2023-05-28T09:59:00Z">
            <w:rPr/>
          </w:rPrChange>
        </w:rPr>
        <w:t>rtos</w:t>
      </w:r>
      <w:proofErr w:type="spellEnd"/>
      <w:r w:rsidRPr="00C40547">
        <w:rPr>
          <w:lang w:val="en-US"/>
          <w:rPrChange w:id="161" w:author="Dalton Solano dos Reis" w:date="2023-05-28T09:59:00Z">
            <w:rPr/>
          </w:rPrChange>
        </w:rPr>
        <w:t xml:space="preserve"> for microcontrollers. 2023. 6 f. Apache, 2023. </w:t>
      </w:r>
      <w:r w:rsidRPr="00CA468C">
        <w:t>Disponível em: https://pt.scribd.com/document/628557282/NuttX-RTOS. Acesso em: 13 mar. 2023.</w:t>
      </w:r>
    </w:p>
    <w:p w14:paraId="619DD405" w14:textId="77777777" w:rsidR="00501775" w:rsidRPr="00CA468C" w:rsidRDefault="00501775" w:rsidP="00BB7813">
      <w:pPr>
        <w:pStyle w:val="TF-refernciasITEM"/>
      </w:pPr>
      <w:r w:rsidRPr="00CA468C">
        <w:t xml:space="preserve">BIEGING, André Leonardo. </w:t>
      </w:r>
      <w:r w:rsidRPr="00CA468C">
        <w:rPr>
          <w:b/>
        </w:rPr>
        <w:t>IMPLEMENTAÇÃO DA M++ EM FPGA</w:t>
      </w:r>
      <w:r w:rsidRPr="00CA468C">
        <w:t>. 2018. 75 f. TCC (Graduação) - Curso de Ciência da Computação, Centro de Ciências Exatas e Naturais, Universidade Regional de Blumenau, Blumenau, 2018. Disponível em: https://www.furb.br/dsc/tcc/index.php?cd=6&amp;tcc=1937. Acesso em: 20 mar. 2023.</w:t>
      </w:r>
    </w:p>
    <w:p w14:paraId="7EDBA6B8" w14:textId="77777777" w:rsidR="00501775" w:rsidRPr="00607551" w:rsidRDefault="00501775" w:rsidP="00607551">
      <w:pPr>
        <w:pStyle w:val="TF-refernciasITEM"/>
      </w:pPr>
      <w:r>
        <w:t xml:space="preserve">GITBOOK. </w:t>
      </w:r>
      <w:r w:rsidRPr="00737D8F">
        <w:rPr>
          <w:b/>
        </w:rPr>
        <w:t>Registradores de propósito geral</w:t>
      </w:r>
      <w:r>
        <w:t>. 2022</w:t>
      </w:r>
      <w:r w:rsidRPr="00737D8F">
        <w:t>. Disponível em: https://mentebinaria.gitbook.io/assembly/a-base/registradores-de-proposito-geral. Acesso em: 10 abr. 2023.</w:t>
      </w:r>
    </w:p>
    <w:p w14:paraId="4B97D80E" w14:textId="77777777" w:rsidR="00501775" w:rsidRPr="00CA468C" w:rsidRDefault="00501775" w:rsidP="00BB7813">
      <w:pPr>
        <w:pStyle w:val="TF-refernciasITEM"/>
      </w:pPr>
      <w:r w:rsidRPr="00CA468C">
        <w:t xml:space="preserve">JUNG, Jean. </w:t>
      </w:r>
      <w:r w:rsidRPr="00CA468C">
        <w:rPr>
          <w:b/>
        </w:rPr>
        <w:t>M</w:t>
      </w:r>
      <w:r w:rsidRPr="00EE5C66">
        <w:rPr>
          <w:b/>
        </w:rPr>
        <w:t>+++</w:t>
      </w:r>
      <w:r w:rsidRPr="00CA468C">
        <w:t>. 2014. Disponível em: https://github.com/jejung/maquina-plus-plus/blob/master/README.md. Acesso em: 13 mar. 2023.</w:t>
      </w:r>
    </w:p>
    <w:p w14:paraId="1B486AA1" w14:textId="77777777" w:rsidR="00501775" w:rsidRPr="00CA468C" w:rsidRDefault="00501775" w:rsidP="00BB7813">
      <w:pPr>
        <w:pStyle w:val="TF-refernciasITEM"/>
      </w:pPr>
      <w:r w:rsidRPr="00CA468C">
        <w:lastRenderedPageBreak/>
        <w:t xml:space="preserve">KLANN, Jean Carlos. </w:t>
      </w:r>
      <w:r w:rsidRPr="00CA468C">
        <w:rPr>
          <w:b/>
        </w:rPr>
        <w:t>SOFTWARE SIMULADOR DO MICROCONTROLADOR M+++</w:t>
      </w:r>
      <w:r w:rsidRPr="00CA468C">
        <w:t>. 2017. 61 f. TCC (Graduação) - Curso de Ciência da Computação, Centro de Ciências Exatas e Naturais, Universidade Regional de Blumenau, Blumenau, 2017. Disponível em: https://www.furb.br/dsc/tcc/index.php?cd=6&amp;tcc=1837. Acesso em: 13 mar. 2023.</w:t>
      </w:r>
    </w:p>
    <w:p w14:paraId="442F5849" w14:textId="77777777" w:rsidR="00501775" w:rsidRDefault="00501775" w:rsidP="00607551">
      <w:pPr>
        <w:pStyle w:val="TF-refernciasITEM"/>
      </w:pPr>
      <w:r w:rsidRPr="00CA468C">
        <w:t xml:space="preserve">SOUZA, Fábio. </w:t>
      </w:r>
      <w:r w:rsidRPr="00CA468C">
        <w:rPr>
          <w:b/>
        </w:rPr>
        <w:t>O que são sistemas embarcados?</w:t>
      </w:r>
      <w:r w:rsidRPr="00CA468C">
        <w:t xml:space="preserve"> 2023. Disponível em: https://embarcados.com.br/o-que-sao-sistemas-embarcados/. Acesso em: 21 mar. 2023.</w:t>
      </w:r>
    </w:p>
    <w:p w14:paraId="675AD264" w14:textId="77777777" w:rsidR="00501775" w:rsidRDefault="00501775">
      <w:pPr>
        <w:rPr>
          <w:sz w:val="20"/>
          <w:szCs w:val="20"/>
        </w:rPr>
      </w:pPr>
      <w:r>
        <w:br w:type="page"/>
      </w:r>
    </w:p>
    <w:p w14:paraId="2246396C" w14:textId="77777777" w:rsidR="00501775" w:rsidRPr="00320BFA" w:rsidRDefault="00501775" w:rsidP="003F5316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7B1597B5" w14:textId="77777777" w:rsidR="00501775" w:rsidRDefault="00501775" w:rsidP="003F5316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669F2CB" w14:textId="77777777" w:rsidR="00501775" w:rsidRPr="00320BFA" w:rsidRDefault="00501775" w:rsidP="003F5316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2"/>
      </w:tblGrid>
      <w:tr w:rsidR="00501775" w:rsidRPr="00320BFA" w14:paraId="230267C2" w14:textId="77777777" w:rsidTr="008E38BE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9408EC" w14:textId="77777777" w:rsidR="00501775" w:rsidRPr="00320BFA" w:rsidRDefault="00501775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F2721E6" w14:textId="77777777" w:rsidR="00501775" w:rsidRPr="00320BFA" w:rsidRDefault="00501775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B4C3812" w14:textId="77777777" w:rsidR="00501775" w:rsidRPr="00320BFA" w:rsidRDefault="00501775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60FB0E8" w14:textId="77777777" w:rsidR="00501775" w:rsidRPr="00320BFA" w:rsidRDefault="00501775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501775" w:rsidRPr="00320BFA" w14:paraId="6D9A069D" w14:textId="77777777" w:rsidTr="008E38BE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E534F26" w14:textId="77777777" w:rsidR="00501775" w:rsidRPr="00320BFA" w:rsidRDefault="00501775" w:rsidP="008E38BE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3E32" w14:textId="77777777" w:rsidR="00501775" w:rsidRPr="00821EE8" w:rsidRDefault="00501775" w:rsidP="00501775">
            <w:pPr>
              <w:pStyle w:val="TF-xAvalITEM"/>
              <w:ind w:left="360" w:hanging="360"/>
            </w:pPr>
            <w:r w:rsidRPr="00821EE8">
              <w:t>INTRODUÇÃO</w:t>
            </w:r>
          </w:p>
          <w:p w14:paraId="032ED265" w14:textId="77777777" w:rsidR="00501775" w:rsidRPr="00821EE8" w:rsidRDefault="00501775" w:rsidP="008E38BE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1215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7B9C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26E133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0426766E" w14:textId="77777777" w:rsidTr="008E38BE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FCB1DE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05CCE" w14:textId="77777777" w:rsidR="00501775" w:rsidRPr="00821EE8" w:rsidRDefault="00501775" w:rsidP="008E38BE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5056E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2873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02954D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501775" w:rsidRPr="00320BFA" w14:paraId="0053913D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9A0A10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F92D" w14:textId="77777777" w:rsidR="00501775" w:rsidRPr="00320BFA" w:rsidRDefault="00501775" w:rsidP="00501775">
            <w:pPr>
              <w:pStyle w:val="TF-xAvalITEM"/>
              <w:ind w:left="360" w:hanging="360"/>
            </w:pPr>
            <w:r w:rsidRPr="00320BFA">
              <w:t>OBJETIVOS</w:t>
            </w:r>
          </w:p>
          <w:p w14:paraId="40E42CBB" w14:textId="77777777" w:rsidR="00501775" w:rsidRPr="00320BFA" w:rsidRDefault="00501775" w:rsidP="008E38BE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E5AB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7B88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FEE2E7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07DECA0B" w14:textId="77777777" w:rsidTr="008E38BE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F7720E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F52F6" w14:textId="77777777" w:rsidR="00501775" w:rsidRPr="00320BFA" w:rsidRDefault="00501775" w:rsidP="008E38B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815B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5FAB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A3F445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5E569ACA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F9CCB6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F04E2" w14:textId="77777777" w:rsidR="00501775" w:rsidRPr="00EE20C1" w:rsidRDefault="00501775" w:rsidP="00501775">
            <w:pPr>
              <w:pStyle w:val="TF-xAvalITEM"/>
              <w:ind w:left="360" w:hanging="360"/>
            </w:pPr>
            <w:r w:rsidRPr="00EE20C1">
              <w:t>JUSTIFICATIVA</w:t>
            </w:r>
          </w:p>
          <w:p w14:paraId="10DB36BC" w14:textId="77777777" w:rsidR="00501775" w:rsidRPr="00EE20C1" w:rsidRDefault="00501775" w:rsidP="008E38BE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7BAD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6A38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9FE666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6013F10B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7D1904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7BEE" w14:textId="77777777" w:rsidR="00501775" w:rsidRPr="00EE20C1" w:rsidRDefault="00501775" w:rsidP="008E38BE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2C42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AECD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54CB9C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0027BDD8" w14:textId="77777777" w:rsidTr="008E38BE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1316DF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6E16" w14:textId="77777777" w:rsidR="00501775" w:rsidRPr="00320BFA" w:rsidRDefault="00501775" w:rsidP="00501775">
            <w:pPr>
              <w:pStyle w:val="TF-xAvalITEM"/>
              <w:ind w:left="360" w:hanging="360"/>
            </w:pPr>
            <w:r w:rsidRPr="00320BFA">
              <w:t>METODOLOGIA</w:t>
            </w:r>
          </w:p>
          <w:p w14:paraId="27C90C3F" w14:textId="77777777" w:rsidR="00501775" w:rsidRPr="00320BFA" w:rsidRDefault="00501775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A6F3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9EDA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670495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3FAB832F" w14:textId="77777777" w:rsidTr="008E38B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AAC8BC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8FCB" w14:textId="77777777" w:rsidR="00501775" w:rsidRPr="00320BFA" w:rsidRDefault="00501775" w:rsidP="008E38BE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2922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C6DB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07A0AB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3E9CF0EF" w14:textId="77777777" w:rsidTr="008E38B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D46B5B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BE6" w14:textId="77777777" w:rsidR="00501775" w:rsidRPr="00801036" w:rsidRDefault="00501775" w:rsidP="00501775">
            <w:pPr>
              <w:pStyle w:val="TF-xAvalITEM"/>
              <w:ind w:left="360" w:hanging="360"/>
            </w:pPr>
            <w:r w:rsidRPr="00801036">
              <w:t>REVISÃO BIBLIOGRÁFICA</w:t>
            </w:r>
          </w:p>
          <w:p w14:paraId="29FD583A" w14:textId="77777777" w:rsidR="00501775" w:rsidRPr="00801036" w:rsidRDefault="00501775" w:rsidP="008E38BE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8275" w14:textId="77777777" w:rsidR="00501775" w:rsidRPr="00801036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B717" w14:textId="77777777" w:rsidR="00501775" w:rsidRPr="00801036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2FDF78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4320F13D" w14:textId="77777777" w:rsidTr="008E38BE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5D3E1B5" w14:textId="77777777" w:rsidR="00501775" w:rsidRPr="00320BFA" w:rsidRDefault="00501775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6B146" w14:textId="77777777" w:rsidR="00501775" w:rsidRPr="00320BFA" w:rsidRDefault="00501775" w:rsidP="00501775">
            <w:pPr>
              <w:pStyle w:val="TF-xAvalITEM"/>
              <w:ind w:left="360" w:hanging="360"/>
            </w:pPr>
            <w:r w:rsidRPr="00320BFA">
              <w:t>LINGUAGEM USADA (redação)</w:t>
            </w:r>
          </w:p>
          <w:p w14:paraId="664BA012" w14:textId="77777777" w:rsidR="00501775" w:rsidRPr="00320BFA" w:rsidRDefault="00501775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C3FA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34E2C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2ACDAB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32635EB8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D37C03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6A8A" w14:textId="77777777" w:rsidR="00501775" w:rsidRPr="00320BFA" w:rsidRDefault="00501775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F5BD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4A0D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4D87E6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2B66B4F1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3587D2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84801" w14:textId="77777777" w:rsidR="00501775" w:rsidRPr="00320BFA" w:rsidRDefault="00501775" w:rsidP="00501775">
            <w:pPr>
              <w:pStyle w:val="TF-xAvalITEM"/>
              <w:ind w:left="360" w:hanging="360"/>
            </w:pPr>
            <w:r w:rsidRPr="00320BFA">
              <w:t>ORGANIZAÇÃO E APRESENTAÇÃO GRÁFICA DO TEXTO</w:t>
            </w:r>
          </w:p>
          <w:p w14:paraId="23DEF122" w14:textId="77777777" w:rsidR="00501775" w:rsidRPr="00320BFA" w:rsidRDefault="00501775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639E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7C11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B35F94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5B8456E0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3844EA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883CC" w14:textId="77777777" w:rsidR="00501775" w:rsidRPr="00320BFA" w:rsidRDefault="00501775" w:rsidP="00501775">
            <w:pPr>
              <w:pStyle w:val="TF-xAvalITEM"/>
              <w:ind w:left="360" w:hanging="360"/>
            </w:pPr>
            <w:r w:rsidRPr="00320BFA">
              <w:t>ILUSTRAÇÕES (figuras, quadros, tabelas)</w:t>
            </w:r>
          </w:p>
          <w:p w14:paraId="14A50B32" w14:textId="77777777" w:rsidR="00501775" w:rsidRPr="00320BFA" w:rsidRDefault="00501775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27CD" w14:textId="77777777" w:rsidR="00501775" w:rsidRPr="00320BFA" w:rsidRDefault="00501775" w:rsidP="008E38BE">
            <w:pPr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A483" w14:textId="77777777" w:rsidR="00501775" w:rsidRPr="00320BFA" w:rsidRDefault="00501775" w:rsidP="008E38BE">
            <w:pPr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0E028A" w14:textId="77777777" w:rsidR="00501775" w:rsidRPr="00320BFA" w:rsidRDefault="00501775" w:rsidP="008E38BE">
            <w:pPr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57BAE360" w14:textId="77777777" w:rsidTr="008E38B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5BB0B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95E0" w14:textId="77777777" w:rsidR="00501775" w:rsidRPr="00320BFA" w:rsidRDefault="00501775" w:rsidP="00501775">
            <w:pPr>
              <w:pStyle w:val="TF-xAvalITEM"/>
              <w:ind w:left="360" w:hanging="360"/>
            </w:pPr>
            <w:r w:rsidRPr="00320BFA">
              <w:t>REFERÊNCIAS E CITAÇÕES</w:t>
            </w:r>
          </w:p>
          <w:p w14:paraId="17B3760A" w14:textId="77777777" w:rsidR="00501775" w:rsidRPr="00320BFA" w:rsidRDefault="00501775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11EE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CF6C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5234A7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41A91894" w14:textId="77777777" w:rsidTr="008E38B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B1CB9E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D3BE6" w14:textId="77777777" w:rsidR="00501775" w:rsidRPr="00320BFA" w:rsidRDefault="00501775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B5AE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A6DC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8306CF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  <w:tr w:rsidR="00501775" w:rsidRPr="00320BFA" w14:paraId="1527D9CB" w14:textId="77777777" w:rsidTr="008E38B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20B664" w14:textId="77777777" w:rsidR="00501775" w:rsidRPr="00320BFA" w:rsidRDefault="00501775" w:rsidP="008E38BE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01DEE2" w14:textId="77777777" w:rsidR="00501775" w:rsidRPr="00320BFA" w:rsidRDefault="00501775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D08C05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9888D6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0C65E99" w14:textId="77777777" w:rsidR="00501775" w:rsidRPr="00320BFA" w:rsidRDefault="00501775" w:rsidP="008E38BE">
            <w:pPr>
              <w:ind w:left="709" w:hanging="709"/>
              <w:jc w:val="center"/>
              <w:rPr>
                <w:sz w:val="18"/>
              </w:rPr>
            </w:pPr>
          </w:p>
        </w:tc>
      </w:tr>
    </w:tbl>
    <w:p w14:paraId="34DAFBCA" w14:textId="77777777" w:rsidR="00501775" w:rsidRDefault="00501775" w:rsidP="003F5316">
      <w:pPr>
        <w:pStyle w:val="TF-xAvalITEMDETALHE"/>
      </w:pPr>
    </w:p>
    <w:p w14:paraId="4FFA5351" w14:textId="77777777" w:rsidR="00501775" w:rsidRDefault="00501775" w:rsidP="00607551">
      <w:pPr>
        <w:pStyle w:val="TF-refernciasITEM"/>
      </w:pPr>
    </w:p>
    <w:p w14:paraId="578857C2" w14:textId="259180E4" w:rsidR="00501775" w:rsidRDefault="00501775">
      <w: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792"/>
        <w:gridCol w:w="7279"/>
      </w:tblGrid>
      <w:tr w:rsidR="00501775" w14:paraId="762DB1F9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050C2" w14:textId="77777777" w:rsidR="00501775" w:rsidRDefault="00501775" w:rsidP="00B30858">
            <w:pPr>
              <w:pStyle w:val="Ttulo3"/>
            </w:pPr>
            <w:r>
              <w:rPr>
                <w:noProof/>
              </w:rPr>
              <w:lastRenderedPageBreak/>
              <w:drawing>
                <wp:inline distT="0" distB="0" distL="0" distR="0" wp14:anchorId="32F811F2" wp14:editId="71D53A7E">
                  <wp:extent cx="943117" cy="590550"/>
                  <wp:effectExtent l="0" t="0" r="9525" b="0"/>
                  <wp:docPr id="406500339" name="Imagem 40650033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14571D49" w14:textId="77777777" w:rsidR="00501775" w:rsidRPr="00951D18" w:rsidRDefault="00501775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6D0B4844" w14:textId="77777777" w:rsidR="00501775" w:rsidRDefault="00501775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64E0553B" w14:textId="77777777" w:rsidR="00501775" w:rsidRDefault="00501775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0D32B471" w14:textId="77777777" w:rsidR="00501775" w:rsidRDefault="00501775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6D411E20" w14:textId="77777777" w:rsidR="00501775" w:rsidRPr="00951D18" w:rsidRDefault="00501775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5211A381" w14:textId="77777777" w:rsidR="00501775" w:rsidRDefault="00501775">
      <w:pPr>
        <w:spacing w:line="360" w:lineRule="auto"/>
        <w:rPr>
          <w:rFonts w:ascii="Arial" w:hAnsi="Arial" w:cs="Arial"/>
          <w:sz w:val="22"/>
        </w:rPr>
      </w:pPr>
    </w:p>
    <w:p w14:paraId="09BA640F" w14:textId="77777777" w:rsidR="00501775" w:rsidRPr="00126703" w:rsidRDefault="00501775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>
        <w:rPr>
          <w:rFonts w:ascii="Arial" w:hAnsi="Arial" w:cs="Arial"/>
          <w:b/>
          <w:sz w:val="22"/>
          <w:u w:val="single"/>
        </w:rPr>
        <w:t>DO PRÉ-PROJETO</w:t>
      </w:r>
    </w:p>
    <w:p w14:paraId="4E9D3EE8" w14:textId="77777777" w:rsidR="00501775" w:rsidRPr="00F51FBC" w:rsidRDefault="00501775" w:rsidP="00F51FBC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Venho, por meio deste</w:t>
      </w:r>
      <w:r w:rsidRPr="00B939B7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>manifestar</w:t>
      </w:r>
      <w:r>
        <w:rPr>
          <w:rFonts w:ascii="Arial" w:hAnsi="Arial" w:cs="Arial"/>
          <w:sz w:val="22"/>
        </w:rPr>
        <w:t xml:space="preserve"> minha avaliação </w:t>
      </w:r>
      <w:r w:rsidRPr="00B939B7">
        <w:rPr>
          <w:rFonts w:ascii="Arial" w:hAnsi="Arial" w:cs="Arial"/>
          <w:sz w:val="22"/>
        </w:rPr>
        <w:t>sobre</w:t>
      </w:r>
      <w:r>
        <w:rPr>
          <w:rFonts w:ascii="Arial" w:hAnsi="Arial" w:cs="Arial"/>
          <w:sz w:val="22"/>
        </w:rPr>
        <w:t xml:space="preserve"> a </w:t>
      </w:r>
      <w:r w:rsidRPr="00B30858">
        <w:rPr>
          <w:rFonts w:ascii="Arial" w:hAnsi="Arial" w:cs="Arial"/>
          <w:b/>
          <w:sz w:val="22"/>
        </w:rPr>
        <w:t>apresentação</w:t>
      </w:r>
      <w:r>
        <w:rPr>
          <w:rFonts w:ascii="Arial" w:hAnsi="Arial" w:cs="Arial"/>
          <w:sz w:val="22"/>
        </w:rPr>
        <w:t xml:space="preserve"> d</w:t>
      </w:r>
      <w:r w:rsidRPr="00B939B7">
        <w:rPr>
          <w:rFonts w:ascii="Arial" w:hAnsi="Arial" w:cs="Arial"/>
          <w:sz w:val="22"/>
        </w:rPr>
        <w:t>o</w:t>
      </w:r>
      <w:r>
        <w:rPr>
          <w:rFonts w:ascii="Arial" w:hAnsi="Arial" w:cs="Arial"/>
          <w:sz w:val="22"/>
        </w:rPr>
        <w:t xml:space="preserve"> Pré-Projeto de TCC</w:t>
      </w:r>
      <w:r w:rsidRPr="00B939B7">
        <w:rPr>
          <w:rFonts w:ascii="Arial" w:hAnsi="Arial" w:cs="Arial"/>
          <w:sz w:val="22"/>
        </w:rPr>
        <w:t xml:space="preserve"> realizado</w:t>
      </w:r>
      <w:r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>pelo(a)</w:t>
      </w:r>
      <w:r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>acadêmico(a),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_</w:t>
      </w:r>
      <w:r w:rsidRPr="00F51FBC">
        <w:rPr>
          <w:color w:val="000000"/>
          <w:sz w:val="20"/>
          <w:szCs w:val="20"/>
        </w:rPr>
        <w:t xml:space="preserve"> </w:t>
      </w:r>
      <w:r w:rsidRPr="00F51FBC">
        <w:rPr>
          <w:rFonts w:ascii="Arial" w:hAnsi="Arial" w:cs="Arial"/>
          <w:b/>
          <w:bCs/>
          <w:sz w:val="22"/>
        </w:rPr>
        <w:t>Gustavo Felipe Soares</w:t>
      </w:r>
      <w:r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>no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smallCaps/>
          <w:sz w:val="22"/>
        </w:rPr>
        <w:t>PRIMEIRO SEMESTRE de 2023</w:t>
      </w:r>
      <w:r w:rsidRPr="00B939B7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 w:rsidRPr="0028211F">
        <w:rPr>
          <w:rFonts w:ascii="Arial" w:hAnsi="Arial" w:cs="Arial"/>
          <w:sz w:val="22"/>
        </w:rPr>
        <w:t>com</w:t>
      </w:r>
      <w:r>
        <w:rPr>
          <w:rFonts w:ascii="Arial" w:hAnsi="Arial" w:cs="Arial"/>
          <w:sz w:val="22"/>
        </w:rPr>
        <w:t xml:space="preserve"> </w:t>
      </w:r>
      <w:r w:rsidRPr="0028211F">
        <w:rPr>
          <w:rFonts w:ascii="Arial" w:hAnsi="Arial" w:cs="Arial"/>
          <w:sz w:val="22"/>
        </w:rPr>
        <w:t>o</w:t>
      </w:r>
      <w:r>
        <w:rPr>
          <w:rFonts w:ascii="Arial" w:hAnsi="Arial" w:cs="Arial"/>
          <w:sz w:val="22"/>
        </w:rPr>
        <w:t xml:space="preserve"> </w:t>
      </w:r>
      <w:r w:rsidRPr="0028211F">
        <w:rPr>
          <w:rFonts w:ascii="Arial" w:hAnsi="Arial" w:cs="Arial"/>
          <w:sz w:val="22"/>
        </w:rPr>
        <w:t xml:space="preserve">título </w:t>
      </w:r>
      <w:r>
        <w:rPr>
          <w:rFonts w:ascii="Arial" w:hAnsi="Arial" w:cs="Arial"/>
          <w:b/>
          <w:bCs/>
          <w:sz w:val="22"/>
        </w:rPr>
        <w:t>_</w:t>
      </w:r>
      <w:r w:rsidRPr="00F51FBC">
        <w:rPr>
          <w:b/>
          <w:caps/>
          <w:szCs w:val="20"/>
        </w:rPr>
        <w:t xml:space="preserve"> </w:t>
      </w:r>
      <w:r w:rsidRPr="00F51FBC">
        <w:rPr>
          <w:rFonts w:ascii="Arial" w:hAnsi="Arial" w:cs="Arial"/>
          <w:b/>
          <w:bCs/>
          <w:sz w:val="22"/>
        </w:rPr>
        <w:t>IMPLEMENTAÇÃO DA M+++ NO ESP-32 UTILIZANDO O SISTEMA OPERACIONAL NUTTX</w:t>
      </w:r>
      <w:r>
        <w:rPr>
          <w:rFonts w:ascii="Arial" w:hAnsi="Arial" w:cs="Arial"/>
          <w:b/>
          <w:bCs/>
          <w:sz w:val="22"/>
        </w:rPr>
        <w:t xml:space="preserve"> _</w:t>
      </w:r>
      <w:r w:rsidRPr="00646F0D">
        <w:rPr>
          <w:rFonts w:ascii="Arial" w:hAnsi="Arial" w:cs="Arial"/>
          <w:sz w:val="22"/>
        </w:rPr>
        <w:t>,</w:t>
      </w:r>
      <w:r w:rsidRPr="0028211F">
        <w:rPr>
          <w:rFonts w:ascii="Arial" w:hAnsi="Arial" w:cs="Arial"/>
          <w:sz w:val="22"/>
        </w:rPr>
        <w:t xml:space="preserve"> sob orientação </w:t>
      </w:r>
      <w:r w:rsidRPr="004F3C7A">
        <w:rPr>
          <w:rFonts w:ascii="Arial" w:hAnsi="Arial" w:cs="Arial"/>
          <w:sz w:val="22"/>
        </w:rPr>
        <w:t xml:space="preserve">do </w:t>
      </w:r>
      <w:proofErr w:type="spellStart"/>
      <w:r w:rsidRPr="004F3C7A">
        <w:rPr>
          <w:rFonts w:ascii="Arial" w:hAnsi="Arial" w:cs="Arial"/>
          <w:sz w:val="22"/>
        </w:rPr>
        <w:t>prof</w:t>
      </w:r>
      <w:proofErr w:type="spellEnd"/>
      <w:r w:rsidRPr="004F3C7A">
        <w:rPr>
          <w:rFonts w:ascii="Arial" w:hAnsi="Arial" w:cs="Arial"/>
          <w:sz w:val="22"/>
        </w:rPr>
        <w:t xml:space="preserve">(a). </w:t>
      </w:r>
      <w:r>
        <w:rPr>
          <w:rFonts w:ascii="Arial" w:hAnsi="Arial" w:cs="Arial"/>
          <w:b/>
          <w:bCs/>
          <w:sz w:val="22"/>
        </w:rPr>
        <w:t>_</w:t>
      </w:r>
      <w:r w:rsidRPr="00F51FBC">
        <w:t xml:space="preserve"> </w:t>
      </w:r>
      <w:r w:rsidRPr="00F51FBC">
        <w:rPr>
          <w:rFonts w:ascii="Arial" w:hAnsi="Arial" w:cs="Arial"/>
          <w:b/>
          <w:bCs/>
          <w:sz w:val="22"/>
        </w:rPr>
        <w:t xml:space="preserve">Danton Cavalcanti Franco Junior </w:t>
      </w:r>
      <w:r>
        <w:rPr>
          <w:rFonts w:ascii="Arial" w:hAnsi="Arial" w:cs="Arial"/>
          <w:b/>
          <w:bCs/>
          <w:sz w:val="22"/>
        </w:rPr>
        <w:t>_</w:t>
      </w:r>
      <w:r w:rsidRPr="0030563C">
        <w:rPr>
          <w:rFonts w:ascii="Arial" w:hAnsi="Arial" w:cs="Arial"/>
          <w:sz w:val="22"/>
        </w:rPr>
        <w:t>.</w:t>
      </w:r>
    </w:p>
    <w:p w14:paraId="0183319D" w14:textId="77777777" w:rsidR="00501775" w:rsidRDefault="00501775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2112F3A8" w14:textId="77777777" w:rsidR="00501775" w:rsidRDefault="00501775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obteve a seguinte </w:t>
      </w:r>
      <w:r w:rsidRPr="00EE2758">
        <w:rPr>
          <w:rFonts w:ascii="Arial" w:hAnsi="Arial" w:cs="Arial"/>
          <w:sz w:val="22"/>
          <w:u w:val="single"/>
        </w:rPr>
        <w:t>nota</w:t>
      </w:r>
      <w:r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389"/>
        <w:gridCol w:w="1519"/>
        <w:gridCol w:w="236"/>
      </w:tblGrid>
      <w:tr w:rsidR="00501775" w14:paraId="53122725" w14:textId="77777777" w:rsidTr="00F51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vAlign w:val="center"/>
          </w:tcPr>
          <w:p w14:paraId="6F1A4088" w14:textId="77777777" w:rsidR="00501775" w:rsidRDefault="00501775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5D2A9834" w14:textId="77777777" w:rsidR="00501775" w:rsidRDefault="00501775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461DEF9D" w14:textId="77777777" w:rsidR="00501775" w:rsidRDefault="00501775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7E2305" w14:textId="77777777" w:rsidR="00501775" w:rsidRDefault="00501775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01775" w14:paraId="73B5A068" w14:textId="77777777" w:rsidTr="00F51F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9" w:type="dxa"/>
            <w:vAlign w:val="center"/>
          </w:tcPr>
          <w:p w14:paraId="7A749659" w14:textId="77777777" w:rsidR="00501775" w:rsidRDefault="00501775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Professor(a) Avaliador(a): _</w:t>
            </w:r>
            <w:r w:rsidRPr="00F51FBC">
              <w:rPr>
                <w:rFonts w:ascii="Arial" w:hAnsi="Arial" w:cs="Arial"/>
                <w:color w:val="00549A"/>
                <w:shd w:val="clear" w:color="auto" w:fill="E6F0F6"/>
              </w:rPr>
              <w:t xml:space="preserve"> </w:t>
            </w:r>
            <w:r w:rsidRPr="00F51FBC">
              <w:rPr>
                <w:rFonts w:ascii="Arial" w:hAnsi="Arial" w:cs="Arial"/>
                <w:sz w:val="22"/>
              </w:rPr>
              <w:t>Francisco Adell Péricas</w:t>
            </w:r>
            <w:r>
              <w:rPr>
                <w:rFonts w:ascii="Arial" w:hAnsi="Arial" w:cs="Arial"/>
                <w:sz w:val="22"/>
              </w:rPr>
              <w:t xml:space="preserve"> _</w:t>
            </w:r>
          </w:p>
          <w:p w14:paraId="65B8C15A" w14:textId="77777777" w:rsidR="00501775" w:rsidRPr="00646F0D" w:rsidRDefault="00501775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7BDE7E9F" w14:textId="77777777" w:rsidR="00501775" w:rsidRDefault="00501775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AC8D4E" w14:textId="77777777" w:rsidR="00501775" w:rsidRDefault="00501775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19D7A308" w14:textId="77777777" w:rsidR="00501775" w:rsidRDefault="00501775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00961718" w14:textId="77777777" w:rsidR="00501775" w:rsidRPr="0001192F" w:rsidRDefault="00501775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 nota acima se refere somente a apresentação do pré-projeto e vai ser repassada para o </w:t>
      </w:r>
      <w:r w:rsidRPr="0001192F">
        <w:rPr>
          <w:rFonts w:ascii="Arial" w:hAnsi="Arial" w:cs="Arial"/>
          <w:sz w:val="18"/>
          <w:szCs w:val="18"/>
        </w:rPr>
        <w:t>aluno (orientando)</w:t>
      </w:r>
      <w:r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12" w:history="1">
        <w:r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19009524" w14:textId="77777777" w:rsidR="00501775" w:rsidRDefault="00501775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6663A01" w14:textId="77777777" w:rsidR="00501775" w:rsidRDefault="00501775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Observações da apresentação:</w:t>
      </w:r>
    </w:p>
    <w:p w14:paraId="5ACC18FB" w14:textId="77777777" w:rsidR="00501775" w:rsidRDefault="00501775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62E74AD2" w14:textId="77777777" w:rsidR="00501775" w:rsidRDefault="00501775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E2E3ADF" w14:textId="77777777" w:rsidR="00501775" w:rsidRDefault="00501775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2E955C06" w14:textId="77777777" w:rsidR="00501775" w:rsidRDefault="00501775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A0A809F" w14:textId="29D14005" w:rsidR="00501775" w:rsidRDefault="00501775">
      <w: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792"/>
        <w:gridCol w:w="7279"/>
      </w:tblGrid>
      <w:tr w:rsidR="00501775" w14:paraId="6E72EA85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43044" w14:textId="77777777" w:rsidR="00501775" w:rsidRDefault="00501775" w:rsidP="00B30858">
            <w:pPr>
              <w:pStyle w:val="Ttulo3"/>
            </w:pPr>
            <w:r>
              <w:rPr>
                <w:noProof/>
              </w:rPr>
              <w:lastRenderedPageBreak/>
              <w:drawing>
                <wp:inline distT="0" distB="0" distL="0" distR="0" wp14:anchorId="7921DC37" wp14:editId="230A1D4C">
                  <wp:extent cx="943117" cy="590550"/>
                  <wp:effectExtent l="0" t="0" r="9525" b="0"/>
                  <wp:docPr id="803985742" name="Imagem 80398574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754CA147" w14:textId="77777777" w:rsidR="00501775" w:rsidRPr="00951D18" w:rsidRDefault="00501775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17D4154F" w14:textId="77777777" w:rsidR="00501775" w:rsidRDefault="00501775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3E423C8F" w14:textId="77777777" w:rsidR="00501775" w:rsidRDefault="00501775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0E1A1105" w14:textId="77777777" w:rsidR="00501775" w:rsidRDefault="00501775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190BA2D8" w14:textId="77777777" w:rsidR="00501775" w:rsidRPr="00951D18" w:rsidRDefault="00501775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499BD70B" w14:textId="77777777" w:rsidR="00501775" w:rsidRDefault="00501775">
      <w:pPr>
        <w:spacing w:line="360" w:lineRule="auto"/>
        <w:rPr>
          <w:rFonts w:ascii="Arial" w:hAnsi="Arial" w:cs="Arial"/>
          <w:sz w:val="22"/>
        </w:rPr>
      </w:pPr>
    </w:p>
    <w:p w14:paraId="7A959C08" w14:textId="77777777" w:rsidR="00501775" w:rsidRPr="00126703" w:rsidRDefault="00501775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>
        <w:rPr>
          <w:rFonts w:ascii="Arial" w:hAnsi="Arial" w:cs="Arial"/>
          <w:b/>
          <w:sz w:val="22"/>
          <w:u w:val="single"/>
        </w:rPr>
        <w:t>DO PRÉ-PROJETO</w:t>
      </w:r>
    </w:p>
    <w:p w14:paraId="588FD358" w14:textId="77777777" w:rsidR="00501775" w:rsidRPr="00E65E3F" w:rsidRDefault="00501775" w:rsidP="00E65E3F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Venho, por meio deste</w:t>
      </w:r>
      <w:r w:rsidRPr="00B939B7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>manifestar</w:t>
      </w:r>
      <w:r>
        <w:rPr>
          <w:rFonts w:ascii="Arial" w:hAnsi="Arial" w:cs="Arial"/>
          <w:sz w:val="22"/>
        </w:rPr>
        <w:t xml:space="preserve"> minha avaliação </w:t>
      </w:r>
      <w:r w:rsidRPr="00B939B7">
        <w:rPr>
          <w:rFonts w:ascii="Arial" w:hAnsi="Arial" w:cs="Arial"/>
          <w:sz w:val="22"/>
        </w:rPr>
        <w:t>sobre</w:t>
      </w:r>
      <w:r>
        <w:rPr>
          <w:rFonts w:ascii="Arial" w:hAnsi="Arial" w:cs="Arial"/>
          <w:sz w:val="22"/>
        </w:rPr>
        <w:t xml:space="preserve"> a </w:t>
      </w:r>
      <w:r w:rsidRPr="00B30858">
        <w:rPr>
          <w:rFonts w:ascii="Arial" w:hAnsi="Arial" w:cs="Arial"/>
          <w:b/>
          <w:sz w:val="22"/>
        </w:rPr>
        <w:t>apresentação</w:t>
      </w:r>
      <w:r>
        <w:rPr>
          <w:rFonts w:ascii="Arial" w:hAnsi="Arial" w:cs="Arial"/>
          <w:sz w:val="22"/>
        </w:rPr>
        <w:t xml:space="preserve"> d</w:t>
      </w:r>
      <w:r w:rsidRPr="00B939B7">
        <w:rPr>
          <w:rFonts w:ascii="Arial" w:hAnsi="Arial" w:cs="Arial"/>
          <w:sz w:val="22"/>
        </w:rPr>
        <w:t>o</w:t>
      </w:r>
      <w:r>
        <w:rPr>
          <w:rFonts w:ascii="Arial" w:hAnsi="Arial" w:cs="Arial"/>
          <w:sz w:val="22"/>
        </w:rPr>
        <w:t xml:space="preserve"> Pré-Projeto de TCC</w:t>
      </w:r>
      <w:r w:rsidRPr="00B939B7">
        <w:rPr>
          <w:rFonts w:ascii="Arial" w:hAnsi="Arial" w:cs="Arial"/>
          <w:sz w:val="22"/>
        </w:rPr>
        <w:t xml:space="preserve"> realizado pelo(a) acadêmico(a),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b/>
          <w:bCs/>
          <w:sz w:val="22"/>
        </w:rPr>
        <w:t>_</w:t>
      </w:r>
      <w:r w:rsidRPr="00E65E3F">
        <w:t xml:space="preserve"> </w:t>
      </w:r>
      <w:r w:rsidRPr="00E65E3F">
        <w:rPr>
          <w:rFonts w:ascii="Arial" w:hAnsi="Arial" w:cs="Arial"/>
          <w:b/>
          <w:bCs/>
          <w:sz w:val="22"/>
        </w:rPr>
        <w:t>Gustavo Felipe Soares</w:t>
      </w:r>
      <w:r>
        <w:rPr>
          <w:rFonts w:ascii="Arial" w:hAnsi="Arial" w:cs="Arial"/>
          <w:b/>
          <w:bCs/>
          <w:sz w:val="22"/>
        </w:rPr>
        <w:t xml:space="preserve"> _</w:t>
      </w:r>
      <w:r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>
        <w:rPr>
          <w:rFonts w:ascii="Arial" w:hAnsi="Arial" w:cs="Arial"/>
          <w:b/>
          <w:smallCaps/>
          <w:sz w:val="22"/>
        </w:rPr>
        <w:t>PRIMEIRO SEMESTRE de 2023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 xml:space="preserve">com o título </w:t>
      </w:r>
      <w:r>
        <w:rPr>
          <w:rFonts w:ascii="Arial" w:hAnsi="Arial" w:cs="Arial"/>
          <w:b/>
          <w:bCs/>
          <w:sz w:val="22"/>
        </w:rPr>
        <w:t>_</w:t>
      </w:r>
      <w:r w:rsidRPr="00E65E3F">
        <w:rPr>
          <w:b/>
          <w:caps/>
          <w:szCs w:val="20"/>
        </w:rPr>
        <w:t xml:space="preserve"> </w:t>
      </w:r>
      <w:r w:rsidRPr="00E65E3F">
        <w:rPr>
          <w:rFonts w:ascii="Arial" w:hAnsi="Arial" w:cs="Arial"/>
          <w:b/>
          <w:bCs/>
          <w:sz w:val="22"/>
        </w:rPr>
        <w:t>IMPLEMENTAÇÃO DA M+++ NO ESP-32 UTILIZANDO O SISTEMA OPERACIONAL NUTTX</w:t>
      </w:r>
      <w:r>
        <w:rPr>
          <w:rFonts w:ascii="Arial" w:hAnsi="Arial" w:cs="Arial"/>
          <w:b/>
          <w:bCs/>
          <w:sz w:val="22"/>
        </w:rPr>
        <w:t xml:space="preserve"> _</w:t>
      </w:r>
      <w:r w:rsidRPr="003C5422">
        <w:rPr>
          <w:rFonts w:ascii="Arial" w:hAnsi="Arial" w:cs="Arial"/>
          <w:sz w:val="22"/>
        </w:rPr>
        <w:t>.</w:t>
      </w:r>
    </w:p>
    <w:p w14:paraId="20ABBB4D" w14:textId="77777777" w:rsidR="00501775" w:rsidRDefault="00501775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73D34C3" w14:textId="77777777" w:rsidR="00501775" w:rsidRDefault="00501775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obteve a seguinte </w:t>
      </w:r>
      <w:r w:rsidRPr="00EE2758">
        <w:rPr>
          <w:rFonts w:ascii="Arial" w:hAnsi="Arial" w:cs="Arial"/>
          <w:sz w:val="22"/>
          <w:u w:val="single"/>
        </w:rPr>
        <w:t>nota</w:t>
      </w:r>
      <w:r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108"/>
        <w:gridCol w:w="1519"/>
        <w:gridCol w:w="236"/>
      </w:tblGrid>
      <w:tr w:rsidR="00501775" w14:paraId="01E25A97" w14:textId="77777777" w:rsidTr="00E65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8" w:type="dxa"/>
            <w:vAlign w:val="center"/>
          </w:tcPr>
          <w:p w14:paraId="021E1B19" w14:textId="77777777" w:rsidR="00501775" w:rsidRDefault="00501775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5802441B" w14:textId="77777777" w:rsidR="00501775" w:rsidRDefault="00501775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69FB9839" w14:textId="77777777" w:rsidR="00501775" w:rsidRDefault="00501775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0BC06F" w14:textId="77777777" w:rsidR="00501775" w:rsidRDefault="00501775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501775" w14:paraId="65CE2F72" w14:textId="77777777" w:rsidTr="00E65E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8" w:type="dxa"/>
            <w:vAlign w:val="center"/>
          </w:tcPr>
          <w:p w14:paraId="63B9F47F" w14:textId="77777777" w:rsidR="00501775" w:rsidRDefault="00501775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Professor(a) Orientador(a): _</w:t>
            </w:r>
            <w:r w:rsidRPr="00E65E3F">
              <w:rPr>
                <w:b w:val="0"/>
                <w:bCs w:val="0"/>
              </w:rPr>
              <w:t xml:space="preserve"> </w:t>
            </w:r>
            <w:r w:rsidRPr="00E65E3F">
              <w:rPr>
                <w:rFonts w:ascii="Arial" w:hAnsi="Arial" w:cs="Arial"/>
                <w:sz w:val="22"/>
              </w:rPr>
              <w:t>Danton Cavalcanti Franco Junior</w:t>
            </w:r>
            <w:r>
              <w:rPr>
                <w:rFonts w:ascii="Arial" w:hAnsi="Arial" w:cs="Arial"/>
                <w:sz w:val="22"/>
              </w:rPr>
              <w:t xml:space="preserve"> _</w:t>
            </w:r>
          </w:p>
          <w:p w14:paraId="6FE59B54" w14:textId="77777777" w:rsidR="00501775" w:rsidRPr="0017031C" w:rsidRDefault="00501775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5684EBA3" w14:textId="77777777" w:rsidR="00501775" w:rsidRDefault="00501775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50AB73" w14:textId="77777777" w:rsidR="00501775" w:rsidRDefault="00501775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31FF0BFF" w14:textId="77777777" w:rsidR="00501775" w:rsidRDefault="00501775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apresentação aconteceu em 26 / maio / 2023 na sala de reunião virtual do MS-Teams, tendo início às 20:30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21:00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207BF87A" w14:textId="77777777" w:rsidR="00501775" w:rsidRDefault="00501775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4EF814B2" w14:textId="77777777" w:rsidR="00501775" w:rsidRPr="0001192F" w:rsidRDefault="00501775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 nota acima se refere somente a apresentação do pré-projeto e vai ser repassada para o </w:t>
      </w:r>
      <w:r w:rsidRPr="0001192F">
        <w:rPr>
          <w:rFonts w:ascii="Arial" w:hAnsi="Arial" w:cs="Arial"/>
          <w:sz w:val="18"/>
          <w:szCs w:val="18"/>
        </w:rPr>
        <w:t>aluno (orientando)</w:t>
      </w:r>
      <w:r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13" w:history="1">
        <w:r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>
        <w:rPr>
          <w:rFonts w:ascii="Arial" w:hAnsi="Arial" w:cs="Arial"/>
          <w:sz w:val="18"/>
          <w:szCs w:val="18"/>
        </w:rPr>
        <w:t xml:space="preserve">). Lembro que os </w:t>
      </w:r>
      <w:r w:rsidRPr="0001192F">
        <w:rPr>
          <w:rFonts w:ascii="Arial" w:hAnsi="Arial" w:cs="Arial"/>
          <w:sz w:val="18"/>
          <w:szCs w:val="18"/>
        </w:rPr>
        <w:t>arquivo</w:t>
      </w:r>
      <w:r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>
        <w:rPr>
          <w:rFonts w:ascii="Arial" w:hAnsi="Arial" w:cs="Arial"/>
          <w:sz w:val="18"/>
          <w:szCs w:val="18"/>
        </w:rPr>
        <w:t>s 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1E3EC93B" w14:textId="77777777" w:rsidR="00501775" w:rsidRDefault="00501775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9BAAABB" w14:textId="77777777" w:rsidR="00501775" w:rsidRDefault="00501775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Observações da apresentação:</w:t>
      </w:r>
    </w:p>
    <w:p w14:paraId="3934C105" w14:textId="77777777" w:rsidR="00501775" w:rsidRDefault="00501775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7DDA4AC" w14:textId="77777777" w:rsidR="00501775" w:rsidRDefault="00501775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Transcorrida com sucesso.</w:t>
      </w:r>
    </w:p>
    <w:p w14:paraId="4D033BBE" w14:textId="77777777" w:rsidR="00501775" w:rsidRDefault="00501775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1017B906" w14:textId="77777777" w:rsidR="00501775" w:rsidRDefault="00501775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B91D84E" w14:textId="77777777" w:rsidR="00501775" w:rsidRDefault="00501775"/>
    <w:sectPr w:rsidR="00501775" w:rsidSect="00DC19D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3" w:author="Francisco Adell Péricas" w:date="2023-05-12T16:04:00Z" w:initials="FAP">
    <w:p w14:paraId="261CEA0A" w14:textId="77777777" w:rsidR="00501775" w:rsidRDefault="00501775">
      <w:pPr>
        <w:pStyle w:val="Textodecomentrio"/>
      </w:pPr>
      <w:r>
        <w:rPr>
          <w:rStyle w:val="Refdecomentrio"/>
        </w:rPr>
        <w:annotationRef/>
      </w:r>
      <w:r>
        <w:t>Possibilitar? Hoje não é possível?</w:t>
      </w:r>
    </w:p>
  </w:comment>
  <w:comment w:id="35" w:author="Francisco Adell Péricas" w:date="2023-05-12T16:04:00Z" w:initials="FAP">
    <w:p w14:paraId="3E4B552E" w14:textId="77777777" w:rsidR="00501775" w:rsidRDefault="00501775">
      <w:pPr>
        <w:pStyle w:val="Textodecomentrio"/>
      </w:pPr>
      <w:r>
        <w:rPr>
          <w:rStyle w:val="Refdecomentrio"/>
        </w:rPr>
        <w:annotationRef/>
      </w:r>
      <w:r>
        <w:t>Que componentes físicos? O ESP-32?</w:t>
      </w:r>
    </w:p>
  </w:comment>
  <w:comment w:id="38" w:author="Francisco Adell Péricas" w:date="2023-05-12T16:02:00Z" w:initials="FAP">
    <w:p w14:paraId="6B0F8D7D" w14:textId="77777777" w:rsidR="00501775" w:rsidRDefault="00501775">
      <w:pPr>
        <w:pStyle w:val="Textodecomentrio"/>
      </w:pPr>
      <w:r>
        <w:rPr>
          <w:rStyle w:val="Refdecomentrio"/>
        </w:rPr>
        <w:annotationRef/>
      </w:r>
      <w:r>
        <w:t>Não seria avaliar a documentação do processo de desenvolvimento?</w:t>
      </w:r>
    </w:p>
  </w:comment>
  <w:comment w:id="51" w:author="Francisco Adell Péricas" w:date="2023-05-12T16:09:00Z" w:initials="FAP">
    <w:p w14:paraId="4EB3F510" w14:textId="77777777" w:rsidR="00501775" w:rsidRDefault="00501775">
      <w:pPr>
        <w:pStyle w:val="Textodecomentrio"/>
      </w:pPr>
      <w:r>
        <w:rPr>
          <w:rStyle w:val="Refdecomentrio"/>
        </w:rPr>
        <w:annotationRef/>
      </w:r>
      <w:r>
        <w:t>Acho que esse quadro sozinho não acrescenta para o teu projeto. Eu o tiraria, pois senão para fazer sentido teria que ser explicado</w:t>
      </w:r>
    </w:p>
  </w:comment>
  <w:comment w:id="60" w:author="Francisco Adell Péricas" w:date="2023-05-12T16:14:00Z" w:initials="FAP">
    <w:p w14:paraId="68CD3C01" w14:textId="77777777" w:rsidR="00501775" w:rsidRDefault="00501775">
      <w:pPr>
        <w:pStyle w:val="Textodecomentrio"/>
      </w:pPr>
      <w:r>
        <w:rPr>
          <w:rStyle w:val="Refdecomentrio"/>
        </w:rPr>
        <w:annotationRef/>
      </w:r>
      <w:r>
        <w:t>Essa sentença precisa ser refeita. Sugiro escrever com tuas palavras com essa referência bibliográfica</w:t>
      </w:r>
    </w:p>
  </w:comment>
  <w:comment w:id="92" w:author="Francisco Adell Péricas" w:date="2023-05-12T16:20:00Z" w:initials="FAP">
    <w:p w14:paraId="2483E05C" w14:textId="77777777" w:rsidR="00501775" w:rsidRDefault="00501775">
      <w:pPr>
        <w:pStyle w:val="Textodecomentrio"/>
      </w:pPr>
      <w:r>
        <w:rPr>
          <w:rStyle w:val="Refdecomentrio"/>
        </w:rPr>
        <w:annotationRef/>
      </w:r>
      <w:r>
        <w:t>Script de que?</w:t>
      </w:r>
    </w:p>
  </w:comment>
  <w:comment w:id="107" w:author="Dalton Solano dos Reis" w:date="2023-05-28T10:00:00Z" w:initials="DS">
    <w:p w14:paraId="553B8A37" w14:textId="77777777" w:rsidR="00501775" w:rsidRDefault="00501775" w:rsidP="000271C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Introdução com várias afirmações sem usar citações para referências.</w:t>
      </w:r>
    </w:p>
  </w:comment>
  <w:comment w:id="108" w:author="Dalton Solano dos Reis" w:date="2023-05-28T10:02:00Z" w:initials="DS">
    <w:p w14:paraId="68324069" w14:textId="77777777" w:rsidR="00501775" w:rsidRDefault="00501775" w:rsidP="00A56A0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Se o ESP-32 e M+++ são microcontroladores o que seria “implementar’ o M+++ no ESP-32?</w:t>
      </w:r>
    </w:p>
  </w:comment>
  <w:comment w:id="109" w:author="Dalton Solano dos Reis" w:date="2023-05-28T10:09:00Z" w:initials="DS">
    <w:p w14:paraId="6ADDF394" w14:textId="77777777" w:rsidR="00501775" w:rsidRDefault="00501775" w:rsidP="00E21E4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 M+++ é um microcontrolador?</w:t>
      </w:r>
    </w:p>
  </w:comment>
  <w:comment w:id="110" w:author="Dalton Solano dos Reis" w:date="2023-05-28T10:10:00Z" w:initials="DS">
    <w:p w14:paraId="5FD66322" w14:textId="77777777" w:rsidR="00501775" w:rsidRDefault="00501775" w:rsidP="00102705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Se o M+++ já foi desenvolvido na FURB em 2003 vai  “desenvolver” novamente?</w:t>
      </w:r>
    </w:p>
  </w:comment>
  <w:comment w:id="115" w:author="Dalton Solano dos Reis" w:date="2023-05-28T10:14:00Z" w:initials="DS">
    <w:p w14:paraId="3EA5FE9F" w14:textId="77777777" w:rsidR="00501775" w:rsidRDefault="00501775" w:rsidP="001817D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Pouco confuso.</w:t>
      </w:r>
    </w:p>
    <w:p w14:paraId="0125E97D" w14:textId="77777777" w:rsidR="00501775" w:rsidRDefault="00501775" w:rsidP="001817D4">
      <w:r>
        <w:rPr>
          <w:color w:val="000000"/>
          <w:sz w:val="20"/>
          <w:szCs w:val="20"/>
        </w:rPr>
        <w:t>Até este ponto não se sabe o que é o M+++. Comenta uma relação do pretende fazer entre M+++ / Esp32 / NuttX … e nos objetivos não aparece M+++.</w:t>
      </w:r>
    </w:p>
  </w:comment>
  <w:comment w:id="127" w:author="Dalton Solano dos Reis" w:date="2023-05-28T10:49:00Z" w:initials="DS">
    <w:p w14:paraId="267B1E14" w14:textId="77777777" w:rsidR="00501775" w:rsidRDefault="00501775" w:rsidP="00DC7B5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o português da frase.</w:t>
      </w:r>
    </w:p>
  </w:comment>
  <w:comment w:id="144" w:author="Dalton Solano dos Reis" w:date="2023-05-28T11:01:00Z" w:initials="DS">
    <w:p w14:paraId="5C3DAB8C" w14:textId="77777777" w:rsidR="00501775" w:rsidRDefault="00501775" w:rsidP="009A136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a referência bibliográfica.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1CEA0A" w15:done="0"/>
  <w15:commentEx w15:paraId="3E4B552E" w15:done="0"/>
  <w15:commentEx w15:paraId="6B0F8D7D" w15:done="0"/>
  <w15:commentEx w15:paraId="4EB3F510" w15:done="0"/>
  <w15:commentEx w15:paraId="68CD3C01" w15:done="0"/>
  <w15:commentEx w15:paraId="2483E05C" w15:done="0"/>
  <w15:commentEx w15:paraId="553B8A37" w15:done="0"/>
  <w15:commentEx w15:paraId="68324069" w15:done="0"/>
  <w15:commentEx w15:paraId="6ADDF394" w15:paraIdParent="68324069" w15:done="0"/>
  <w15:commentEx w15:paraId="5FD66322" w15:done="0"/>
  <w15:commentEx w15:paraId="0125E97D" w15:done="0"/>
  <w15:commentEx w15:paraId="267B1E14" w15:done="0"/>
  <w15:commentEx w15:paraId="5C3DAB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8E203" w16cex:dateUtc="2023-05-12T19:04:00Z"/>
  <w16cex:commentExtensible w16cex:durableId="2808E226" w16cex:dateUtc="2023-05-12T19:04:00Z"/>
  <w16cex:commentExtensible w16cex:durableId="2808E1AF" w16cex:dateUtc="2023-05-12T19:02:00Z"/>
  <w16cex:commentExtensible w16cex:durableId="2808E335" w16cex:dateUtc="2023-05-12T19:09:00Z"/>
  <w16cex:commentExtensible w16cex:durableId="2808E45F" w16cex:dateUtc="2023-05-12T19:14:00Z"/>
  <w16cex:commentExtensible w16cex:durableId="2808E5BB" w16cex:dateUtc="2023-05-12T19:20:00Z"/>
  <w16cex:commentExtensible w16cex:durableId="281DA4A4" w16cex:dateUtc="2023-05-28T13:00:00Z"/>
  <w16cex:commentExtensible w16cex:durableId="281DA54E" w16cex:dateUtc="2023-05-28T13:02:00Z"/>
  <w16cex:commentExtensible w16cex:durableId="281DA6CF" w16cex:dateUtc="2023-05-28T13:09:00Z"/>
  <w16cex:commentExtensible w16cex:durableId="281DA70B" w16cex:dateUtc="2023-05-28T13:10:00Z"/>
  <w16cex:commentExtensible w16cex:durableId="281DA823" w16cex:dateUtc="2023-05-28T13:14:00Z"/>
  <w16cex:commentExtensible w16cex:durableId="281DB04E" w16cex:dateUtc="2023-05-28T13:49:00Z"/>
  <w16cex:commentExtensible w16cex:durableId="281DB318" w16cex:dateUtc="2023-05-28T1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1CEA0A" w16cid:durableId="2808E203"/>
  <w16cid:commentId w16cid:paraId="3E4B552E" w16cid:durableId="2808E226"/>
  <w16cid:commentId w16cid:paraId="6B0F8D7D" w16cid:durableId="2808E1AF"/>
  <w16cid:commentId w16cid:paraId="4EB3F510" w16cid:durableId="2808E335"/>
  <w16cid:commentId w16cid:paraId="68CD3C01" w16cid:durableId="2808E45F"/>
  <w16cid:commentId w16cid:paraId="2483E05C" w16cid:durableId="2808E5BB"/>
  <w16cid:commentId w16cid:paraId="553B8A37" w16cid:durableId="281DA4A4"/>
  <w16cid:commentId w16cid:paraId="68324069" w16cid:durableId="281DA54E"/>
  <w16cid:commentId w16cid:paraId="6ADDF394" w16cid:durableId="281DA6CF"/>
  <w16cid:commentId w16cid:paraId="5FD66322" w16cid:durableId="281DA70B"/>
  <w16cid:commentId w16cid:paraId="0125E97D" w16cid:durableId="281DA823"/>
  <w16cid:commentId w16cid:paraId="267B1E14" w16cid:durableId="281DB04E"/>
  <w16cid:commentId w16cid:paraId="5C3DAB8C" w16cid:durableId="281DB3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17D0B29"/>
    <w:multiLevelType w:val="multilevel"/>
    <w:tmpl w:val="B5D428E0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BFB42E9"/>
    <w:multiLevelType w:val="multilevel"/>
    <w:tmpl w:val="6D5605C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1CC01E1"/>
    <w:multiLevelType w:val="multilevel"/>
    <w:tmpl w:val="72B62FE2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F4D0155"/>
    <w:multiLevelType w:val="multilevel"/>
    <w:tmpl w:val="91C81A3A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574C4355"/>
    <w:multiLevelType w:val="multilevel"/>
    <w:tmpl w:val="9C9A3224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1916931547">
    <w:abstractNumId w:val="0"/>
  </w:num>
  <w:num w:numId="2" w16cid:durableId="978611870">
    <w:abstractNumId w:val="1"/>
  </w:num>
  <w:num w:numId="3" w16cid:durableId="17811396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8110491">
    <w:abstractNumId w:val="7"/>
  </w:num>
  <w:num w:numId="5" w16cid:durableId="6502501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646380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9505797">
    <w:abstractNumId w:val="4"/>
  </w:num>
  <w:num w:numId="8" w16cid:durableId="787510241">
    <w:abstractNumId w:val="2"/>
  </w:num>
  <w:num w:numId="9" w16cid:durableId="1396665053">
    <w:abstractNumId w:val="3"/>
  </w:num>
  <w:num w:numId="10" w16cid:durableId="1836261644">
    <w:abstractNumId w:val="5"/>
  </w:num>
  <w:num w:numId="11" w16cid:durableId="328751744">
    <w:abstractNumId w:val="6"/>
  </w:num>
  <w:num w:numId="12" w16cid:durableId="1348169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Adell Péricas">
    <w15:presenceInfo w15:providerId="AD" w15:userId="S::pericas@furb.br::ec6a4948-05f2-4851-94a8-6015477c8281"/>
  </w15:person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260A68"/>
    <w:rsid w:val="0029300C"/>
    <w:rsid w:val="00343FA4"/>
    <w:rsid w:val="0036712C"/>
    <w:rsid w:val="003C5448"/>
    <w:rsid w:val="004D0860"/>
    <w:rsid w:val="00501775"/>
    <w:rsid w:val="00547A86"/>
    <w:rsid w:val="00557348"/>
    <w:rsid w:val="005A5022"/>
    <w:rsid w:val="005C34BB"/>
    <w:rsid w:val="0080416A"/>
    <w:rsid w:val="00845E6A"/>
    <w:rsid w:val="00895CC9"/>
    <w:rsid w:val="008D12D1"/>
    <w:rsid w:val="00914632"/>
    <w:rsid w:val="00A151C9"/>
    <w:rsid w:val="00B5029D"/>
    <w:rsid w:val="00BB1C5E"/>
    <w:rsid w:val="00BC76D0"/>
    <w:rsid w:val="00C169FA"/>
    <w:rsid w:val="00DC19D1"/>
    <w:rsid w:val="00DF6E9B"/>
    <w:rsid w:val="00E734B1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501775"/>
    <w:pPr>
      <w:keepNext/>
      <w:keepLines/>
      <w:tabs>
        <w:tab w:val="left" w:pos="284"/>
      </w:tabs>
      <w:spacing w:before="120" w:line="360" w:lineRule="auto"/>
      <w:jc w:val="both"/>
      <w:outlineLvl w:val="0"/>
    </w:pPr>
    <w:rPr>
      <w:rFonts w:ascii="Times New Roman" w:eastAsia="Times New Roman" w:hAnsi="Times New Roman" w:cs="Times New Roman"/>
      <w:b/>
      <w:caps/>
      <w:sz w:val="20"/>
      <w:lang w:eastAsia="pt-BR"/>
    </w:rPr>
  </w:style>
  <w:style w:type="paragraph" w:styleId="Ttulo2">
    <w:name w:val="heading 2"/>
    <w:aliases w:val="TF-TÍTULO 2"/>
    <w:next w:val="TF-TEXTO"/>
    <w:link w:val="Ttulo2Char"/>
    <w:autoRedefine/>
    <w:qFormat/>
    <w:rsid w:val="00501775"/>
    <w:pPr>
      <w:keepNext/>
      <w:keepLines/>
      <w:spacing w:before="120" w:after="120"/>
      <w:jc w:val="both"/>
      <w:outlineLvl w:val="1"/>
    </w:pPr>
    <w:rPr>
      <w:rFonts w:ascii="Times New Roman" w:eastAsia="Times New Roman" w:hAnsi="Times New Roman" w:cs="Times New Roman"/>
      <w:caps/>
      <w:color w:val="000000"/>
      <w:sz w:val="20"/>
      <w:szCs w:val="20"/>
      <w:lang w:eastAsia="pt-BR"/>
    </w:rPr>
  </w:style>
  <w:style w:type="paragraph" w:styleId="Ttulo3">
    <w:name w:val="heading 3"/>
    <w:aliases w:val="TF-TÍTULO 3"/>
    <w:basedOn w:val="Normal"/>
    <w:next w:val="Normal"/>
    <w:link w:val="Ttulo3Char"/>
    <w:qFormat/>
    <w:rsid w:val="00501775"/>
    <w:pPr>
      <w:keepNext/>
      <w:jc w:val="center"/>
      <w:outlineLvl w:val="2"/>
    </w:pPr>
    <w:rPr>
      <w:rFonts w:ascii="Arial" w:eastAsia="Times New Roman" w:hAnsi="Arial" w:cs="Arial"/>
      <w:b/>
      <w:szCs w:val="20"/>
      <w:lang w:eastAsia="pt-BR"/>
    </w:rPr>
  </w:style>
  <w:style w:type="paragraph" w:styleId="Ttulo4">
    <w:name w:val="heading 4"/>
    <w:aliases w:val="TF-TÍTULO 4"/>
    <w:next w:val="TF-TEXTO"/>
    <w:link w:val="Ttulo4Char"/>
    <w:autoRedefine/>
    <w:qFormat/>
    <w:rsid w:val="00501775"/>
    <w:pPr>
      <w:keepNext/>
      <w:keepLines/>
      <w:spacing w:before="240" w:line="360" w:lineRule="auto"/>
      <w:jc w:val="both"/>
      <w:outlineLvl w:val="3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5">
    <w:name w:val="heading 5"/>
    <w:aliases w:val="TF-TÍTULO 5"/>
    <w:next w:val="TF-TEXTO"/>
    <w:link w:val="Ttulo5Char"/>
    <w:autoRedefine/>
    <w:qFormat/>
    <w:rsid w:val="00501775"/>
    <w:pPr>
      <w:keepNext/>
      <w:keepLines/>
      <w:spacing w:before="240" w:line="360" w:lineRule="auto"/>
      <w:jc w:val="both"/>
      <w:outlineLvl w:val="4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6">
    <w:name w:val="heading 6"/>
    <w:next w:val="TF-TEXTO"/>
    <w:link w:val="Ttulo6Char"/>
    <w:autoRedefine/>
    <w:qFormat/>
    <w:rsid w:val="00501775"/>
    <w:pPr>
      <w:keepNext/>
      <w:spacing w:before="360" w:after="240"/>
      <w:jc w:val="both"/>
      <w:outlineLvl w:val="5"/>
    </w:pPr>
    <w:rPr>
      <w:rFonts w:ascii="Times New Roman" w:eastAsia="Times New Roman" w:hAnsi="Times New Roman" w:cs="Times New Roman"/>
      <w:noProof/>
      <w:color w:val="000000"/>
      <w:szCs w:val="20"/>
      <w:lang w:eastAsia="pt-BR"/>
    </w:rPr>
  </w:style>
  <w:style w:type="paragraph" w:styleId="Ttulo7">
    <w:name w:val="heading 7"/>
    <w:next w:val="TF-TEXTO"/>
    <w:link w:val="Ttulo7Char"/>
    <w:autoRedefine/>
    <w:qFormat/>
    <w:rsid w:val="00501775"/>
    <w:pPr>
      <w:keepNext/>
      <w:spacing w:before="360" w:after="240"/>
      <w:jc w:val="both"/>
      <w:outlineLvl w:val="6"/>
    </w:pPr>
    <w:rPr>
      <w:rFonts w:ascii="Times" w:eastAsia="Times New Roman" w:hAnsi="Times" w:cs="Times New Roman"/>
      <w:szCs w:val="20"/>
      <w:lang w:eastAsia="pt-BR"/>
    </w:rPr>
  </w:style>
  <w:style w:type="paragraph" w:styleId="Ttulo8">
    <w:name w:val="heading 8"/>
    <w:next w:val="TF-TEXTO"/>
    <w:link w:val="Ttulo8Char"/>
    <w:autoRedefine/>
    <w:qFormat/>
    <w:rsid w:val="00501775"/>
    <w:pPr>
      <w:keepNext/>
      <w:spacing w:before="360" w:after="240"/>
      <w:jc w:val="both"/>
      <w:outlineLvl w:val="7"/>
    </w:pPr>
    <w:rPr>
      <w:rFonts w:ascii="Times" w:eastAsia="Times New Roman" w:hAnsi="Times" w:cs="Times New Roman"/>
      <w:color w:val="000000"/>
      <w:szCs w:val="20"/>
      <w:lang w:eastAsia="pt-BR"/>
    </w:rPr>
  </w:style>
  <w:style w:type="paragraph" w:styleId="Ttulo9">
    <w:name w:val="heading 9"/>
    <w:next w:val="TF-TEXTO"/>
    <w:link w:val="Ttulo9Char"/>
    <w:qFormat/>
    <w:rsid w:val="00501775"/>
    <w:pPr>
      <w:keepNext/>
      <w:spacing w:before="360" w:after="360"/>
      <w:jc w:val="both"/>
      <w:outlineLvl w:val="8"/>
    </w:pPr>
    <w:rPr>
      <w:rFonts w:ascii="Times New Roman" w:eastAsia="Times New Roman" w:hAnsi="Times New Roman" w:cs="Times New Roman"/>
      <w:b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501775"/>
    <w:rPr>
      <w:rFonts w:ascii="Arial" w:eastAsia="Times New Roman" w:hAnsi="Arial" w:cs="Arial"/>
      <w:b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501775"/>
    <w:pPr>
      <w:spacing w:line="360" w:lineRule="auto"/>
      <w:ind w:firstLine="708"/>
    </w:pPr>
    <w:rPr>
      <w:rFonts w:ascii="Times New Roman" w:eastAsia="Times New Roman" w:hAnsi="Times New Roman" w:cs="Times New Roman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501775"/>
    <w:rPr>
      <w:rFonts w:ascii="Times New Roman" w:eastAsia="Times New Roman" w:hAnsi="Times New Roman" w:cs="Times New Roman"/>
      <w:lang w:eastAsia="pt-BR"/>
    </w:rPr>
  </w:style>
  <w:style w:type="paragraph" w:styleId="Corpodetexto">
    <w:name w:val="Body Text"/>
    <w:basedOn w:val="Normal"/>
    <w:link w:val="CorpodetextoChar"/>
    <w:semiHidden/>
    <w:rsid w:val="00501775"/>
    <w:pPr>
      <w:spacing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501775"/>
    <w:rPr>
      <w:rFonts w:ascii="Times New Roman" w:eastAsia="Times New Roman" w:hAnsi="Times New Roman" w:cs="Times New Roman"/>
      <w:lang w:eastAsia="pt-BR"/>
    </w:rPr>
  </w:style>
  <w:style w:type="table" w:styleId="GradeClara">
    <w:name w:val="Light Grid"/>
    <w:basedOn w:val="Tabelanormal"/>
    <w:uiPriority w:val="62"/>
    <w:rsid w:val="00501775"/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Fontepargpadro"/>
    <w:uiPriority w:val="99"/>
    <w:unhideWhenUsed/>
    <w:rsid w:val="00501775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501775"/>
    <w:rPr>
      <w:rFonts w:ascii="Times New Roman" w:eastAsia="Times New Roman" w:hAnsi="Times New Roman" w:cs="Times New Roman"/>
      <w:b/>
      <w:caps/>
      <w:sz w:val="20"/>
      <w:lang w:eastAsia="pt-BR"/>
    </w:rPr>
  </w:style>
  <w:style w:type="character" w:customStyle="1" w:styleId="Ttulo2Char">
    <w:name w:val="Título 2 Char"/>
    <w:aliases w:val="TF-TÍTULO 2 Char"/>
    <w:basedOn w:val="Fontepargpadro"/>
    <w:link w:val="Ttulo2"/>
    <w:rsid w:val="00501775"/>
    <w:rPr>
      <w:rFonts w:ascii="Times New Roman" w:eastAsia="Times New Roman" w:hAnsi="Times New Roman" w:cs="Times New Roman"/>
      <w:caps/>
      <w:color w:val="000000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501775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501775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501775"/>
    <w:rPr>
      <w:rFonts w:ascii="Times New Roman" w:eastAsia="Times New Roman" w:hAnsi="Times New Roman" w:cs="Times New Roman"/>
      <w:noProof/>
      <w:color w:val="00000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501775"/>
    <w:rPr>
      <w:rFonts w:ascii="Times" w:eastAsia="Times New Roman" w:hAnsi="Times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501775"/>
    <w:rPr>
      <w:rFonts w:ascii="Times" w:eastAsia="Times New Roman" w:hAnsi="Times" w:cs="Times New Roman"/>
      <w:color w:val="00000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501775"/>
    <w:rPr>
      <w:rFonts w:ascii="Times New Roman" w:eastAsia="Times New Roman" w:hAnsi="Times New Roman" w:cs="Times New Roman"/>
      <w:b/>
      <w:color w:val="000000"/>
      <w:szCs w:val="20"/>
      <w:lang w:eastAsia="pt-BR"/>
    </w:rPr>
  </w:style>
  <w:style w:type="paragraph" w:customStyle="1" w:styleId="TF-TEXTO">
    <w:name w:val="TF-TEXTO"/>
    <w:qFormat/>
    <w:rsid w:val="00501775"/>
    <w:pPr>
      <w:spacing w:after="120"/>
      <w:ind w:firstLine="68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F-TEXTOQUADRO">
    <w:name w:val="TF-TEXTO QUADRO"/>
    <w:rsid w:val="00501775"/>
    <w:pPr>
      <w:keepNext/>
      <w:keepLine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F-refernciasbibliogrficasTTULO">
    <w:name w:val="TF-referências bibliográficas TÍTULO"/>
    <w:basedOn w:val="Normal"/>
    <w:next w:val="TF-refernciasITEM"/>
    <w:rsid w:val="00501775"/>
    <w:pPr>
      <w:keepNext/>
      <w:spacing w:before="120"/>
      <w:jc w:val="center"/>
    </w:pPr>
    <w:rPr>
      <w:rFonts w:ascii="Times New Roman" w:eastAsia="Times New Roman" w:hAnsi="Times New Roman" w:cs="Times New Roman"/>
      <w:b/>
      <w:caps/>
      <w:sz w:val="20"/>
      <w:szCs w:val="20"/>
      <w:lang w:eastAsia="pt-BR"/>
    </w:rPr>
  </w:style>
  <w:style w:type="paragraph" w:customStyle="1" w:styleId="TF-refernciasITEM">
    <w:name w:val="TF-referências ITEM"/>
    <w:rsid w:val="00501775"/>
    <w:pPr>
      <w:keepLines/>
      <w:spacing w:after="12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F-SUBALNEAnvel1">
    <w:name w:val="TF-SUBALÍNEA nível 1"/>
    <w:basedOn w:val="TF-ALNEA"/>
    <w:rsid w:val="00501775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501775"/>
    <w:pPr>
      <w:widowControl w:val="0"/>
      <w:numPr>
        <w:numId w:val="2"/>
      </w:numPr>
      <w:spacing w:after="120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F-SUBALNEAnvel2">
    <w:name w:val="TF-SUBALÍNEA nível 2"/>
    <w:basedOn w:val="TF-SUBALNEAnvel1"/>
    <w:rsid w:val="00501775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rsid w:val="00501775"/>
    <w:pPr>
      <w:keepNext/>
      <w:keepLines/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501775"/>
    <w:rPr>
      <w:rFonts w:ascii="Times New Roman" w:eastAsia="Times New Roman" w:hAnsi="Times New Roman" w:cs="Times New Roman"/>
      <w:lang w:eastAsia="pt-BR"/>
    </w:rPr>
  </w:style>
  <w:style w:type="character" w:styleId="Nmerodepgina">
    <w:name w:val="page number"/>
    <w:basedOn w:val="Fontepargpadro"/>
    <w:semiHidden/>
    <w:rsid w:val="00501775"/>
  </w:style>
  <w:style w:type="paragraph" w:customStyle="1" w:styleId="TF-LEGENDA">
    <w:name w:val="TF-LEGENDA"/>
    <w:basedOn w:val="Normal"/>
    <w:next w:val="TF-TEXTOQUADRO"/>
    <w:qFormat/>
    <w:rsid w:val="00501775"/>
    <w:pPr>
      <w:keepNext/>
      <w:keepLines/>
      <w:spacing w:before="60"/>
      <w:jc w:val="center"/>
      <w:outlineLvl w:val="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F-TTULO">
    <w:name w:val="TF-TÍTULO"/>
    <w:next w:val="Normal"/>
    <w:rsid w:val="00501775"/>
    <w:pPr>
      <w:spacing w:after="120"/>
      <w:jc w:val="center"/>
    </w:pPr>
    <w:rPr>
      <w:rFonts w:ascii="Times New Roman" w:eastAsia="Times New Roman" w:hAnsi="Times New Roman" w:cs="Times New Roman"/>
      <w:b/>
      <w:caps/>
      <w:szCs w:val="20"/>
      <w:lang w:eastAsia="pt-BR"/>
    </w:rPr>
  </w:style>
  <w:style w:type="paragraph" w:customStyle="1" w:styleId="TF-xAvalITEMTABELA">
    <w:name w:val="TF-xAval ITEM TABELA"/>
    <w:basedOn w:val="TF-xAvalITEMDETALHE"/>
    <w:rsid w:val="00501775"/>
    <w:pPr>
      <w:ind w:left="0"/>
      <w:jc w:val="center"/>
    </w:pPr>
  </w:style>
  <w:style w:type="paragraph" w:customStyle="1" w:styleId="TF-TEXTOQUADROCentralizado">
    <w:name w:val="TF-TEXTO QUADRO Centralizado"/>
    <w:basedOn w:val="TF-TEXTOQUADRO"/>
    <w:rsid w:val="00501775"/>
    <w:pPr>
      <w:jc w:val="center"/>
    </w:pPr>
  </w:style>
  <w:style w:type="paragraph" w:customStyle="1" w:styleId="TF-FIGURA">
    <w:name w:val="TF-FIGURA"/>
    <w:basedOn w:val="TF-TEXTO"/>
    <w:qFormat/>
    <w:rsid w:val="00501775"/>
    <w:pPr>
      <w:keepNext/>
      <w:spacing w:after="0"/>
      <w:ind w:firstLine="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1775"/>
    <w:pPr>
      <w:keepNext/>
      <w:keepLine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177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uiPriority w:val="99"/>
    <w:semiHidden/>
    <w:unhideWhenUsed/>
    <w:rsid w:val="00501775"/>
    <w:rPr>
      <w:sz w:val="16"/>
      <w:szCs w:val="16"/>
    </w:rPr>
  </w:style>
  <w:style w:type="paragraph" w:customStyle="1" w:styleId="TF-AUTOR">
    <w:name w:val="TF-AUTOR"/>
    <w:basedOn w:val="Normal"/>
    <w:rsid w:val="00501775"/>
    <w:pPr>
      <w:keepNext/>
      <w:keepLines/>
      <w:spacing w:before="120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customStyle="1" w:styleId="TF-FONTE">
    <w:name w:val="TF-FONTE"/>
    <w:next w:val="Normal"/>
    <w:qFormat/>
    <w:rsid w:val="00501775"/>
    <w:pPr>
      <w:spacing w:after="120"/>
      <w:jc w:val="center"/>
    </w:pPr>
    <w:rPr>
      <w:rFonts w:ascii="Times New Roman" w:eastAsia="Times New Roman" w:hAnsi="Times New Roman" w:cs="Times New Roman"/>
      <w:sz w:val="18"/>
      <w:szCs w:val="20"/>
      <w:lang w:eastAsia="pt-BR"/>
    </w:rPr>
  </w:style>
  <w:style w:type="paragraph" w:customStyle="1" w:styleId="TF-xAvalITEM">
    <w:name w:val="TF-xAval ITEM"/>
    <w:basedOn w:val="Normal"/>
    <w:rsid w:val="00501775"/>
    <w:pPr>
      <w:numPr>
        <w:numId w:val="4"/>
      </w:numPr>
      <w:ind w:left="0" w:firstLine="0"/>
      <w:jc w:val="both"/>
    </w:pPr>
    <w:rPr>
      <w:rFonts w:ascii="Times New Roman" w:eastAsia="Times New Roman" w:hAnsi="Times New Roman" w:cs="Times New Roman"/>
      <w:sz w:val="18"/>
      <w:lang w:eastAsia="pt-BR"/>
    </w:rPr>
  </w:style>
  <w:style w:type="paragraph" w:customStyle="1" w:styleId="TF-xAvalITEMDETALHE">
    <w:name w:val="TF-xAval ITEM DETALHE"/>
    <w:basedOn w:val="Normal"/>
    <w:rsid w:val="00501775"/>
    <w:pPr>
      <w:numPr>
        <w:ilvl w:val="1"/>
      </w:numPr>
      <w:ind w:left="353"/>
      <w:jc w:val="both"/>
    </w:pPr>
    <w:rPr>
      <w:rFonts w:ascii="Times New Roman" w:eastAsia="Times New Roman" w:hAnsi="Times New Roman" w:cs="Times New Roman"/>
      <w:sz w:val="18"/>
      <w:lang w:eastAsia="pt-BR"/>
    </w:rPr>
  </w:style>
  <w:style w:type="paragraph" w:customStyle="1" w:styleId="TF-xAvalLINHA">
    <w:name w:val="TF-xAval LINHA"/>
    <w:basedOn w:val="Normal"/>
    <w:rsid w:val="00501775"/>
    <w:pPr>
      <w:tabs>
        <w:tab w:val="left" w:pos="1134"/>
        <w:tab w:val="left" w:leader="underscore" w:pos="9072"/>
      </w:tabs>
      <w:spacing w:before="180" w:after="60"/>
    </w:pPr>
    <w:rPr>
      <w:rFonts w:ascii="Times New Roman" w:eastAsia="Times New Roman" w:hAnsi="Times New Roman" w:cs="Times New Roman"/>
      <w:sz w:val="20"/>
      <w:lang w:eastAsia="pt-BR"/>
    </w:rPr>
  </w:style>
  <w:style w:type="paragraph" w:customStyle="1" w:styleId="TF-xAvalTTULO">
    <w:name w:val="TF-xAval TÍTULO"/>
    <w:basedOn w:val="Normal"/>
    <w:rsid w:val="00501775"/>
    <w:pPr>
      <w:tabs>
        <w:tab w:val="left" w:pos="708"/>
      </w:tabs>
      <w:ind w:left="720" w:hanging="720"/>
      <w:jc w:val="center"/>
    </w:pPr>
    <w:rPr>
      <w:rFonts w:ascii="Times New Roman" w:eastAsia="Times New Roman" w:hAnsi="Times New Roman" w:cs="Times New Roman"/>
      <w:caps/>
      <w:noProof/>
      <w:sz w:val="22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mailto:dalton@furb.br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mailto:dalton@furb.b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6350</Words>
  <Characters>34293</Characters>
  <Application>Microsoft Office Word</Application>
  <DocSecurity>0</DocSecurity>
  <Lines>285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40562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18</cp:revision>
  <dcterms:created xsi:type="dcterms:W3CDTF">2021-10-26T15:09:00Z</dcterms:created>
  <dcterms:modified xsi:type="dcterms:W3CDTF">2023-05-28T14:13:00Z</dcterms:modified>
</cp:coreProperties>
</file>