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959338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F658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Wisintainer</w:t>
      </w:r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5806AD09" w:rsidR="00DA56B2" w:rsidRDefault="00DA56B2" w:rsidP="00CA468C">
      <w:pPr>
        <w:pStyle w:val="TF-TEXTO"/>
      </w:pPr>
      <w:r w:rsidRPr="00DA56B2">
        <w:t xml:space="preserve">Sistemas embarcados são </w:t>
      </w:r>
      <w:del w:id="9" w:author="Francisco Adell Péricas" w:date="2023-05-12T15:57:00Z">
        <w:r w:rsidRPr="00DA56B2" w:rsidDel="00F80CF7">
          <w:delText xml:space="preserve">extremamente </w:delText>
        </w:r>
      </w:del>
      <w:r w:rsidRPr="00DA56B2">
        <w:t xml:space="preserve">importantes na atualidade e podem ser encontrados em uma ampla gama de dispositivos que </w:t>
      </w:r>
      <w:del w:id="10" w:author="Francisco Adell Péricas" w:date="2023-05-12T15:57:00Z">
        <w:r w:rsidRPr="00DA56B2" w:rsidDel="00F80CF7">
          <w:delText xml:space="preserve">utilizamos </w:delText>
        </w:r>
      </w:del>
      <w:ins w:id="11" w:author="Francisco Adell Péricas" w:date="2023-05-12T15:57:00Z">
        <w:r w:rsidR="00F80CF7">
          <w:t>utilizados</w:t>
        </w:r>
        <w:r w:rsidR="00F80CF7" w:rsidRPr="00DA56B2">
          <w:t xml:space="preserve"> </w:t>
        </w:r>
      </w:ins>
      <w:r w:rsidRPr="00DA56B2">
        <w:t>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>, é importante que esses sistemas operacionais sejam leves e otimizados para o processamento, a fim de executar a aplicação de forma eficiente. Um dos S.O.s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r w:rsidR="00A22109" w:rsidRPr="00A22109">
        <w:t>Portable Operating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12" w:name="_Hlk132047311"/>
      <w:r w:rsidR="00F51E31" w:rsidRPr="00F51E31">
        <w:t>American</w:t>
      </w:r>
      <w:r w:rsidR="00686240">
        <w:t xml:space="preserve"> </w:t>
      </w:r>
      <w:r w:rsidR="00A22109" w:rsidRPr="00A22109">
        <w:t xml:space="preserve">National Standards Institute </w:t>
      </w:r>
      <w:bookmarkEnd w:id="12"/>
      <w:r w:rsidR="00A22109" w:rsidRPr="00A22109">
        <w:t>(ANSI)</w:t>
      </w:r>
      <w:r w:rsidR="00A22109">
        <w:t xml:space="preserve"> </w:t>
      </w:r>
      <w:r w:rsidR="00686240">
        <w:t>e diversos hardwares. Lançado em 2007 por Gregory Nutt e passado para a Apache em 2019, possui uma grande comunidade de desenvolvedores e se tornou uma ótima opção para uso em microcontroladores.</w:t>
      </w:r>
    </w:p>
    <w:p w14:paraId="48968991" w14:textId="3241DB29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</w:t>
      </w:r>
      <w:del w:id="13" w:author="Francisco Adell Péricas" w:date="2023-05-12T15:59:00Z">
        <w:r w:rsidRPr="00DA56B2" w:rsidDel="00F80CF7">
          <w:delText xml:space="preserve">todo </w:delText>
        </w:r>
      </w:del>
      <w:r w:rsidRPr="00DA56B2">
        <w:t>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o desenvolvimento da M+++ em um ESP-32 utilizando o NuttX como sistema operacional, visando gerar documentação para </w:t>
      </w:r>
      <w:del w:id="14" w:author="Francisco Adell Péricas" w:date="2023-05-12T16:00:00Z">
        <w:r w:rsidRPr="00DA56B2" w:rsidDel="00F80CF7">
          <w:delText>o mesmo</w:delText>
        </w:r>
      </w:del>
      <w:ins w:id="15" w:author="Francisco Adell Péricas" w:date="2023-05-12T16:00:00Z">
        <w:r w:rsidR="00F80CF7" w:rsidRPr="00DA56B2">
          <w:t>ele</w:t>
        </w:r>
      </w:ins>
      <w:r w:rsidRPr="00DA56B2">
        <w:t xml:space="preserve">. O objetivo é facilitar e auxiliar </w:t>
      </w:r>
      <w:r w:rsidR="00321551">
        <w:t>os</w:t>
      </w:r>
      <w:r w:rsidRPr="00DA56B2">
        <w:t xml:space="preserve"> futuros projetos e aplicações de sistemas embarcados.</w:t>
      </w:r>
    </w:p>
    <w:p w14:paraId="4DEEAE1F" w14:textId="375301FE" w:rsidR="00F255FC" w:rsidRPr="007D10F2" w:rsidRDefault="00F255FC" w:rsidP="00E638A0">
      <w:pPr>
        <w:pStyle w:val="Ttulo2"/>
      </w:pP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Pr="007D10F2">
        <w:t>OBJETIVOS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DB033C9" w14:textId="5A5C2379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392845">
        <w:t>disponibilizar</w:t>
      </w:r>
      <w:r w:rsidR="00130BCC">
        <w:t xml:space="preserve"> uma aplicação web capaz de </w:t>
      </w:r>
      <w:r w:rsidR="004704ED">
        <w:t>interpretar</w:t>
      </w:r>
      <w:r w:rsidR="00130BCC">
        <w:t xml:space="preserve"> código </w:t>
      </w:r>
      <w:r w:rsidR="007D35AA" w:rsidRPr="00F80CF7">
        <w:rPr>
          <w:i/>
          <w:iCs/>
          <w:rPrChange w:id="30" w:author="Francisco Adell Péricas" w:date="2023-05-12T16:00:00Z">
            <w:rPr/>
          </w:rPrChange>
        </w:rPr>
        <w:t>a</w:t>
      </w:r>
      <w:r w:rsidR="00130BCC" w:rsidRPr="00F80CF7">
        <w:rPr>
          <w:i/>
          <w:iCs/>
          <w:rPrChange w:id="31" w:author="Francisco Adell Péricas" w:date="2023-05-12T16:00:00Z">
            <w:rPr/>
          </w:rPrChange>
        </w:rPr>
        <w:t>ssembly</w:t>
      </w:r>
      <w:r w:rsidR="00130BCC">
        <w:t xml:space="preserve"> e roda</w:t>
      </w:r>
      <w:r w:rsidR="004362E1">
        <w:t>r</w:t>
      </w:r>
      <w:r w:rsidR="00130BCC">
        <w:t xml:space="preserve"> em um ESP-32 utilizando o sistema operacional </w:t>
      </w:r>
      <w:r w:rsidR="00130BCC" w:rsidRPr="00DB54B2">
        <w:t>NuttX</w:t>
      </w:r>
      <w:r w:rsidR="00130BCC">
        <w:t xml:space="preserve"> </w:t>
      </w:r>
      <w:r w:rsidR="00321551">
        <w:t xml:space="preserve">visando a geração de </w:t>
      </w:r>
      <w:del w:id="32" w:author="Francisco Adell Péricas" w:date="2023-05-12T16:00:00Z">
        <w:r w:rsidR="00321551" w:rsidDel="00F80CF7">
          <w:delText xml:space="preserve">documentos </w:delText>
        </w:r>
      </w:del>
      <w:ins w:id="33" w:author="Francisco Adell Péricas" w:date="2023-05-12T16:00:00Z">
        <w:r w:rsidR="00F80CF7">
          <w:t>document</w:t>
        </w:r>
        <w:r w:rsidR="00F80CF7">
          <w:t>ação</w:t>
        </w:r>
        <w:r w:rsidR="00F80CF7">
          <w:t xml:space="preserve"> </w:t>
        </w:r>
      </w:ins>
      <w:r w:rsidR="00321551">
        <w:t>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3F2B3DB3" w:rsidR="00C35E57" w:rsidRDefault="00476ED4" w:rsidP="00C35E57">
      <w:pPr>
        <w:pStyle w:val="TF-ALNEA"/>
      </w:pPr>
      <w:commentRangeStart w:id="34"/>
      <w:r>
        <w:t>p</w:t>
      </w:r>
      <w:r w:rsidR="00130BCC">
        <w:t xml:space="preserve">ossibilitar </w:t>
      </w:r>
      <w:commentRangeEnd w:id="34"/>
      <w:r w:rsidR="00F80CF7">
        <w:rPr>
          <w:rStyle w:val="Refdecomentrio"/>
        </w:rPr>
        <w:commentReference w:id="34"/>
      </w:r>
      <w:r w:rsidR="00130BCC">
        <w:t xml:space="preserve">a inserção e </w:t>
      </w:r>
      <w:r w:rsidR="00325145">
        <w:t>interpretação</w:t>
      </w:r>
      <w:r w:rsidR="00130BCC">
        <w:t xml:space="preserve"> de código </w:t>
      </w:r>
      <w:r w:rsidR="007D35AA" w:rsidRPr="00F80CF7">
        <w:rPr>
          <w:i/>
          <w:iCs/>
          <w:rPrChange w:id="35" w:author="Francisco Adell Péricas" w:date="2023-05-12T16:01:00Z">
            <w:rPr/>
          </w:rPrChange>
        </w:rPr>
        <w:t>a</w:t>
      </w:r>
      <w:r w:rsidR="00130BCC" w:rsidRPr="00F80CF7">
        <w:rPr>
          <w:i/>
          <w:iCs/>
          <w:rPrChange w:id="36" w:author="Francisco Adell Péricas" w:date="2023-05-12T16:01:00Z">
            <w:rPr/>
          </w:rPrChange>
        </w:rPr>
        <w:t>ssembly</w:t>
      </w:r>
      <w:r w:rsidR="00130BCC">
        <w:t xml:space="preserve"> em componentes </w:t>
      </w:r>
      <w:commentRangeStart w:id="37"/>
      <w:r w:rsidR="00130BCC">
        <w:t>físicos</w:t>
      </w:r>
      <w:commentRangeEnd w:id="37"/>
      <w:r w:rsidR="00F80CF7">
        <w:rPr>
          <w:rStyle w:val="Refdecomentrio"/>
        </w:rPr>
        <w:commentReference w:id="37"/>
      </w:r>
      <w:r w:rsidR="00C35E57">
        <w:t>;</w:t>
      </w:r>
    </w:p>
    <w:p w14:paraId="5BD75A49" w14:textId="1DB7D7DE" w:rsidR="00195234" w:rsidRDefault="00195234" w:rsidP="00C35E57">
      <w:pPr>
        <w:pStyle w:val="TF-ALNEA"/>
      </w:pPr>
      <w:r>
        <w:t xml:space="preserve">adicionar uma aplicação ao </w:t>
      </w:r>
      <w:r w:rsidRPr="00DB54B2">
        <w:t>NuttX</w:t>
      </w:r>
      <w:r>
        <w:t>;</w:t>
      </w:r>
    </w:p>
    <w:p w14:paraId="1C4A5776" w14:textId="6AA13B44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518CD046" w:rsidR="00366836" w:rsidRDefault="006E6E0F" w:rsidP="004362E1">
      <w:pPr>
        <w:pStyle w:val="TF-ALNEA"/>
      </w:pPr>
      <w:del w:id="38" w:author="Francisco Adell Péricas" w:date="2023-05-12T16:02:00Z">
        <w:r w:rsidDel="00F80CF7">
          <w:delText xml:space="preserve">verificar </w:delText>
        </w:r>
      </w:del>
      <w:ins w:id="39" w:author="Francisco Adell Péricas" w:date="2023-05-12T16:02:00Z">
        <w:r w:rsidR="00F80CF7">
          <w:t>avaliar</w:t>
        </w:r>
        <w:r w:rsidR="00F80CF7">
          <w:t xml:space="preserve"> </w:t>
        </w:r>
      </w:ins>
      <w:r>
        <w:t xml:space="preserve">a </w:t>
      </w:r>
      <w:commentRangeStart w:id="40"/>
      <w:r>
        <w:t xml:space="preserve">eficácia do </w:t>
      </w:r>
      <w:r w:rsidR="00790B6F">
        <w:t>compilador</w:t>
      </w:r>
      <w:r>
        <w:t xml:space="preserve"> </w:t>
      </w:r>
      <w:commentRangeEnd w:id="40"/>
      <w:r w:rsidR="00F80CF7">
        <w:rPr>
          <w:rStyle w:val="Refdecomentrio"/>
        </w:rPr>
        <w:commentReference w:id="40"/>
      </w:r>
      <w:r>
        <w:t>em sala de aula com alunos.</w:t>
      </w:r>
    </w:p>
    <w:p w14:paraId="6B0A09B4" w14:textId="20605D97" w:rsidR="00A44581" w:rsidRDefault="00A44581" w:rsidP="00424AD5">
      <w:pPr>
        <w:pStyle w:val="Ttulo1"/>
      </w:pPr>
      <w:bookmarkStart w:id="41" w:name="_Toc419598587"/>
      <w:r>
        <w:t xml:space="preserve">trabalhos </w:t>
      </w:r>
      <w:r w:rsidRPr="00FC4A9F">
        <w:t>correlatos</w:t>
      </w:r>
    </w:p>
    <w:p w14:paraId="2BF33ADB" w14:textId="637F5E81" w:rsidR="005966AE" w:rsidRPr="005966AE" w:rsidRDefault="00F87EA4" w:rsidP="005966AE">
      <w:pPr>
        <w:pStyle w:val="TF-TEXTO"/>
      </w:pPr>
      <w:r>
        <w:t xml:space="preserve">Nessa etapa serão apresentados trabalhos semelhantes aos principais objetivos do estudo. Na seção 2.1 é apresentado o trabalho de </w:t>
      </w:r>
      <w:r w:rsidR="008655E3">
        <w:t>Klann</w:t>
      </w:r>
      <w:r>
        <w:t xml:space="preserve"> (2017) que desenvolveu uma aplicação </w:t>
      </w:r>
      <w:r w:rsidRPr="00F80CF7">
        <w:rPr>
          <w:i/>
          <w:iCs/>
          <w:rPrChange w:id="42" w:author="Francisco Adell Péricas" w:date="2023-05-12T16:05:00Z">
            <w:rPr/>
          </w:rPrChange>
        </w:rPr>
        <w:t>desktop</w:t>
      </w:r>
      <w:r>
        <w:t xml:space="preserve"> para simular o microcontrolador M+++. Na seção 2.2 é apresentado</w:t>
      </w:r>
      <w:r w:rsidR="00454C0F">
        <w:t xml:space="preserve"> o trabalho de </w:t>
      </w:r>
      <w:r w:rsidR="0036400F">
        <w:t>Bieging</w:t>
      </w:r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r w:rsidR="00A22109">
        <w:t>P</w:t>
      </w:r>
      <w:r w:rsidR="00A22109" w:rsidRPr="00A22109">
        <w:t xml:space="preserve">rogrammable </w:t>
      </w:r>
      <w:r w:rsidR="00A22109">
        <w:t>G</w:t>
      </w:r>
      <w:r w:rsidR="00A22109" w:rsidRPr="00A22109">
        <w:t xml:space="preserve">ate </w:t>
      </w:r>
      <w:r w:rsidR="00A22109">
        <w:t>A</w:t>
      </w:r>
      <w:r w:rsidR="00A22109" w:rsidRPr="00A22109">
        <w:t>rray</w:t>
      </w:r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seção 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r w:rsidR="00DA1E04" w:rsidRPr="00DA1E04">
        <w:t>Jerpelea</w:t>
      </w:r>
      <w:r w:rsidR="007A020B">
        <w:t xml:space="preserve"> (2023) que </w:t>
      </w:r>
      <w:del w:id="43" w:author="Francisco Adell Péricas" w:date="2023-05-12T16:05:00Z">
        <w:r w:rsidR="007A020B" w:rsidDel="00F80CF7">
          <w:delText xml:space="preserve">introduz </w:delText>
        </w:r>
      </w:del>
      <w:ins w:id="44" w:author="Francisco Adell Péricas" w:date="2023-05-12T16:05:00Z">
        <w:r w:rsidR="00F80CF7">
          <w:t>apresentou</w:t>
        </w:r>
        <w:r w:rsidR="00F80CF7">
          <w:t xml:space="preserve"> </w:t>
        </w:r>
      </w:ins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t>SOFTWARE SIMULADOR DO MICROCONTROLADOR M+++</w:t>
      </w:r>
      <w:r w:rsidR="00A44581">
        <w:t xml:space="preserve"> </w:t>
      </w:r>
    </w:p>
    <w:p w14:paraId="0C9E2BD0" w14:textId="0457A9E6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del w:id="45" w:author="Francisco Adell Péricas" w:date="2023-05-12T16:06:00Z">
        <w:r w:rsidR="0036400F" w:rsidDel="00F80CF7">
          <w:delText xml:space="preserve"> </w:delText>
        </w:r>
      </w:del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 w:rsidRPr="00F80CF7">
        <w:rPr>
          <w:i/>
          <w:iCs/>
          <w:rPrChange w:id="46" w:author="Francisco Adell Péricas" w:date="2023-05-12T16:06:00Z">
            <w:rPr/>
          </w:rPrChange>
        </w:rPr>
        <w:t>a</w:t>
      </w:r>
      <w:r w:rsidR="003A24C9" w:rsidRPr="00F80CF7">
        <w:rPr>
          <w:i/>
          <w:iCs/>
          <w:rPrChange w:id="47" w:author="Francisco Adell Péricas" w:date="2023-05-12T16:06:00Z">
            <w:rPr/>
          </w:rPrChange>
        </w:rPr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</w:t>
      </w:r>
      <w:r w:rsidR="00AC6ADE">
        <w:lastRenderedPageBreak/>
        <w:t>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 w:rsidRPr="00F80CF7">
        <w:rPr>
          <w:i/>
          <w:iCs/>
          <w:rPrChange w:id="48" w:author="Francisco Adell Péricas" w:date="2023-05-12T16:06:00Z">
            <w:rPr/>
          </w:rPrChange>
        </w:rPr>
        <w:t>a</w:t>
      </w:r>
      <w:r w:rsidR="00A73808" w:rsidRPr="00F80CF7">
        <w:rPr>
          <w:i/>
          <w:iCs/>
          <w:rPrChange w:id="49" w:author="Francisco Adell Péricas" w:date="2023-05-12T16:06:00Z">
            <w:rPr/>
          </w:rPrChange>
        </w:rPr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390E6B">
        <w:t>Figura 1</w:t>
      </w:r>
      <w:r w:rsidR="00F31A44">
        <w:fldChar w:fldCharType="end"/>
      </w:r>
      <w:r w:rsidR="00AD366A">
        <w:t xml:space="preserve"> </w:t>
      </w:r>
      <w:del w:id="50" w:author="Francisco Adell Péricas" w:date="2023-05-12T16:07:00Z">
        <w:r w:rsidR="00AD366A" w:rsidDel="00F80CF7">
          <w:delText xml:space="preserve">abaixo </w:delText>
        </w:r>
      </w:del>
      <w:r w:rsidR="00AD366A">
        <w:t xml:space="preserve">mostra uma das versões das telas de codificação, </w:t>
      </w:r>
      <w:del w:id="51" w:author="Francisco Adell Péricas" w:date="2023-05-12T16:07:00Z">
        <w:r w:rsidR="00AD366A" w:rsidDel="00F80CF7">
          <w:delText xml:space="preserve">debug </w:delText>
        </w:r>
      </w:del>
      <w:ins w:id="52" w:author="Francisco Adell Péricas" w:date="2023-05-12T16:07:00Z">
        <w:r w:rsidR="00F80CF7">
          <w:t>de depuração</w:t>
        </w:r>
        <w:r w:rsidR="00F80CF7">
          <w:t xml:space="preserve"> </w:t>
        </w:r>
      </w:ins>
      <w:r w:rsidR="00AD366A">
        <w:t>e do circuito.</w:t>
      </w:r>
    </w:p>
    <w:p w14:paraId="3D6B6ED5" w14:textId="4604886A" w:rsidR="00AD366A" w:rsidRDefault="00AD366A" w:rsidP="00AD366A">
      <w:pPr>
        <w:pStyle w:val="TF-LEGENDA"/>
      </w:pPr>
      <w:bookmarkStart w:id="53" w:name="FIGURA_UM"/>
      <w:r>
        <w:t xml:space="preserve">Figura </w:t>
      </w:r>
      <w:r w:rsidR="00922AA5">
        <w:t>1</w:t>
      </w:r>
      <w:bookmarkEnd w:id="53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179E7C79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</w:t>
      </w:r>
      <w:del w:id="54" w:author="Francisco Adell Péricas" w:date="2023-05-12T16:07:00Z">
        <w:r w:rsidR="00AD366A" w:rsidDel="00A42275">
          <w:delText xml:space="preserve">extremamente </w:delText>
        </w:r>
      </w:del>
      <w:r w:rsidR="00AD366A">
        <w:t xml:space="preserve">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Bieging,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r w:rsidRPr="005A37F4">
        <w:rPr>
          <w:i/>
        </w:rPr>
        <w:t>clock</w:t>
      </w:r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43C87FE4" w14:textId="02EFC7FC" w:rsidR="009D6E78" w:rsidRDefault="00C660AB" w:rsidP="009D6E78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</w:t>
      </w:r>
      <w:commentRangeStart w:id="55"/>
      <w:r>
        <w:t xml:space="preserve">O </w:t>
      </w:r>
      <w:r w:rsidR="008F3416">
        <w:fldChar w:fldCharType="begin"/>
      </w:r>
      <w:r w:rsidR="008F3416">
        <w:instrText xml:space="preserve"> REF QUADRO_UM \h </w:instrText>
      </w:r>
      <w:r w:rsidR="008F3416">
        <w:fldChar w:fldCharType="separate"/>
      </w:r>
      <w:r w:rsidR="00390E6B">
        <w:t>Quadro 1</w:t>
      </w:r>
      <w:r w:rsidR="008F3416">
        <w:fldChar w:fldCharType="end"/>
      </w:r>
      <w:r>
        <w:t xml:space="preserve"> </w:t>
      </w:r>
      <w:del w:id="56" w:author="Francisco Adell Péricas" w:date="2023-05-12T16:08:00Z">
        <w:r w:rsidDel="00A42275">
          <w:delText xml:space="preserve">abaixo </w:delText>
        </w:r>
      </w:del>
      <w:r>
        <w:t>mostra um comparativo entre seu projeto e outr</w:t>
      </w:r>
      <w:r w:rsidR="00DB7E30">
        <w:t>a</w:t>
      </w:r>
      <w:r>
        <w:t>s três</w:t>
      </w:r>
      <w:r w:rsidR="00DB7E30">
        <w:t xml:space="preserve"> implementações de processadores</w:t>
      </w:r>
      <w:r>
        <w:t>:</w:t>
      </w:r>
    </w:p>
    <w:p w14:paraId="0E6D4083" w14:textId="71A46CED" w:rsidR="00C660AB" w:rsidRPr="00C660AB" w:rsidRDefault="00C660AB" w:rsidP="00C660AB">
      <w:pPr>
        <w:pStyle w:val="TF-LEGENDA"/>
      </w:pPr>
      <w:r>
        <w:t xml:space="preserve"> </w:t>
      </w:r>
      <w:bookmarkStart w:id="57" w:name="QUADRO_UM"/>
      <w:r>
        <w:t>Quadro 1</w:t>
      </w:r>
      <w:bookmarkEnd w:id="57"/>
      <w:r>
        <w:t xml:space="preserve"> - Comparativo dos resultados do Bieging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C660AB" w:rsidRPr="007D4566" w14:paraId="6A34898B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3B282B90" w14:textId="77777777" w:rsidR="00C660AB" w:rsidRPr="007D4566" w:rsidRDefault="00C660AB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A3DDD83" wp14:editId="5267A3E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0A1BC" w14:textId="77777777" w:rsidR="00C660AB" w:rsidRDefault="00C660AB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DDD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1050A1BC" w14:textId="77777777" w:rsidR="00C660AB" w:rsidRDefault="00C660AB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D07F9C2" wp14:editId="660578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B47E3" w14:textId="77777777" w:rsidR="00C660AB" w:rsidRDefault="00C660AB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7F9C2" id="_x0000_s1027" type="#_x0000_t202" style="position:absolute;margin-left:-5.15pt;margin-top:21.5pt;width:79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7E0B47E3" w14:textId="77777777" w:rsidR="00C660AB" w:rsidRDefault="00C660AB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0F1BF70D" w14:textId="5F19C45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3EE168FE" w14:textId="3B5F3CF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5340582B" w14:textId="4FB2D61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6885A5BF" w14:textId="0D9C2D90" w:rsidR="00C660AB" w:rsidRPr="007D4566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C660AB" w14:paraId="40908D7C" w14:textId="77777777" w:rsidTr="00C660AB">
        <w:tc>
          <w:tcPr>
            <w:tcW w:w="3241" w:type="dxa"/>
            <w:shd w:val="clear" w:color="auto" w:fill="auto"/>
          </w:tcPr>
          <w:p w14:paraId="7C8D8EAE" w14:textId="04D52559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5DA7ACB5" w14:textId="1434C24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443" w:type="dxa"/>
            <w:shd w:val="clear" w:color="auto" w:fill="auto"/>
          </w:tcPr>
          <w:p w14:paraId="04999391" w14:textId="470DE4D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323" w:type="dxa"/>
          </w:tcPr>
          <w:p w14:paraId="535B6793" w14:textId="7B1061A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529" w:type="dxa"/>
            <w:shd w:val="clear" w:color="auto" w:fill="auto"/>
          </w:tcPr>
          <w:p w14:paraId="12BEE62A" w14:textId="3E7EA2E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C660AB" w14:paraId="024EEC32" w14:textId="77777777" w:rsidTr="00C660AB">
        <w:tc>
          <w:tcPr>
            <w:tcW w:w="3241" w:type="dxa"/>
            <w:shd w:val="clear" w:color="auto" w:fill="auto"/>
          </w:tcPr>
          <w:p w14:paraId="049098AE" w14:textId="146FDCB1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A3DFB64" w14:textId="13A6AC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76E1FD4C" w14:textId="328AD02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6CBCE3C2" w14:textId="1260612E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56BF41DF" w14:textId="167CE29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C660AB" w14:paraId="0FFC315A" w14:textId="77777777" w:rsidTr="00C660AB">
        <w:tc>
          <w:tcPr>
            <w:tcW w:w="3241" w:type="dxa"/>
            <w:shd w:val="clear" w:color="auto" w:fill="auto"/>
          </w:tcPr>
          <w:p w14:paraId="28C7E806" w14:textId="414869FE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181CE7F4" w14:textId="1216F9D6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27FB47D8" w14:textId="167B41F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6917A8EC" w14:textId="119D5AB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6DFFF8E4" w14:textId="7BED639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C660AB" w14:paraId="4AEB0CDC" w14:textId="77777777" w:rsidTr="00C660AB">
        <w:tc>
          <w:tcPr>
            <w:tcW w:w="3241" w:type="dxa"/>
            <w:shd w:val="clear" w:color="auto" w:fill="auto"/>
          </w:tcPr>
          <w:p w14:paraId="58FDFA2C" w14:textId="1766E65D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227357D5" w14:textId="61A0475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3DFD44CB" w14:textId="5CDEA2D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7834C782" w14:textId="641AB739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3845055A" w14:textId="7D26A93F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C660AB" w14:paraId="64012038" w14:textId="77777777" w:rsidTr="00C660AB">
        <w:tc>
          <w:tcPr>
            <w:tcW w:w="3241" w:type="dxa"/>
            <w:shd w:val="clear" w:color="auto" w:fill="auto"/>
          </w:tcPr>
          <w:p w14:paraId="3659327B" w14:textId="2D3C752C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16F27B5E" w14:textId="0367DCE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6F738117" w14:textId="4291203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190021B7" w14:textId="548DC99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3D2C352F" w14:textId="30ADF2D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C660AB" w14:paraId="5B27FD92" w14:textId="77777777" w:rsidTr="00C660AB">
        <w:tc>
          <w:tcPr>
            <w:tcW w:w="3241" w:type="dxa"/>
            <w:shd w:val="clear" w:color="auto" w:fill="auto"/>
          </w:tcPr>
          <w:p w14:paraId="5A110335" w14:textId="1C4A22C3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59B4E4DD" w14:textId="6324419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0BBCDF9C" w14:textId="00F54B4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460C5238" w14:textId="5D5480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67DB17AC" w14:textId="0DCD266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2E7DAD30" w14:textId="2F826ECF" w:rsidR="00C660AB" w:rsidRDefault="00C660AB" w:rsidP="00C660AB">
      <w:pPr>
        <w:pStyle w:val="TF-FONTE"/>
      </w:pPr>
      <w:r>
        <w:t>Fonte: Bieging (2018,</w:t>
      </w:r>
      <w:r w:rsidRPr="000A5541">
        <w:t xml:space="preserve"> </w:t>
      </w:r>
      <w:r>
        <w:t>p.71).</w:t>
      </w:r>
      <w:commentRangeEnd w:id="55"/>
      <w:r w:rsidR="00A42275">
        <w:rPr>
          <w:rStyle w:val="Refdecomentrio"/>
        </w:rPr>
        <w:commentReference w:id="55"/>
      </w:r>
    </w:p>
    <w:p w14:paraId="39E1B917" w14:textId="1BF90F0E" w:rsidR="00DB7E30" w:rsidRPr="00DB7E30" w:rsidRDefault="00DB7E30" w:rsidP="00DB7E30">
      <w:pPr>
        <w:pStyle w:val="TF-TEXTO"/>
      </w:pPr>
      <w:r>
        <w:t>Bieging ainda comenta que seu projeto obteve um avanço</w:t>
      </w:r>
      <w:del w:id="58" w:author="Francisco Adell Péricas" w:date="2023-05-12T16:08:00Z">
        <w:r w:rsidDel="00A42275">
          <w:delText xml:space="preserve"> extremamente </w:delText>
        </w:r>
        <w:r w:rsidR="00F022A3" w:rsidDel="00A42275">
          <w:delText>alto</w:delText>
        </w:r>
      </w:del>
      <w:r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Pr="00F80CF7" w:rsidRDefault="00BB51BC" w:rsidP="00E638A0">
      <w:pPr>
        <w:pStyle w:val="Ttulo2"/>
        <w:rPr>
          <w:lang w:val="en-US"/>
        </w:rPr>
      </w:pPr>
      <w:r w:rsidRPr="00F80CF7">
        <w:rPr>
          <w:lang w:val="en-US"/>
        </w:rPr>
        <w:lastRenderedPageBreak/>
        <w:t>(Apache) NuttX A Linux-like RTOS for Microcontrollers</w:t>
      </w:r>
    </w:p>
    <w:p w14:paraId="7483AB2E" w14:textId="2568304F" w:rsidR="00E4490E" w:rsidRDefault="00081403" w:rsidP="00040D11">
      <w:pPr>
        <w:pStyle w:val="TF-TEXTO"/>
      </w:pPr>
      <w:r>
        <w:t xml:space="preserve">Criado em 2007 por Gregory Nutt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r w:rsidR="00DA1E04" w:rsidRPr="00DA1E04">
        <w:t>Jerpelea</w:t>
      </w:r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</w:t>
      </w:r>
      <w:del w:id="59" w:author="Francisco Adell Péricas" w:date="2023-05-12T16:10:00Z">
        <w:r w:rsidR="00A31CC3" w:rsidDel="00A42275">
          <w:delText>e</w:delText>
        </w:r>
        <w:r w:rsidDel="00A42275">
          <w:delText xml:space="preserve"> </w:delText>
        </w:r>
      </w:del>
      <w:r>
        <w:t xml:space="preserve">etc. Além de </w:t>
      </w:r>
      <w:r w:rsidR="00E4490E">
        <w:t xml:space="preserve">ter diversas funcionalidades e </w:t>
      </w:r>
      <w:r w:rsidR="00E4490E" w:rsidRPr="00A42275">
        <w:rPr>
          <w:i/>
          <w:iCs/>
          <w:rPrChange w:id="60" w:author="Francisco Adell Péricas" w:date="2023-05-12T16:11:00Z">
            <w:rPr/>
          </w:rPrChange>
        </w:rPr>
        <w:t>drivers</w:t>
      </w:r>
      <w:r w:rsidR="00E4490E">
        <w:t xml:space="preserve">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del w:id="61" w:author="Francisco Adell Péricas" w:date="2023-05-12T16:11:00Z">
        <w:r w:rsidR="00DF6648" w:rsidDel="00A42275">
          <w:delText>figura abaixo (</w:delText>
        </w:r>
      </w:del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390E6B">
        <w:rPr>
          <w:noProof/>
        </w:rPr>
        <w:t>Figura 2</w:t>
      </w:r>
      <w:r w:rsidR="008F3416">
        <w:fldChar w:fldCharType="end"/>
      </w:r>
      <w:del w:id="62" w:author="Francisco Adell Péricas" w:date="2023-05-12T16:11:00Z">
        <w:r w:rsidR="00DF6648" w:rsidDel="00A42275">
          <w:delText>)</w:delText>
        </w:r>
      </w:del>
      <w:r w:rsidR="00DF6648">
        <w:t xml:space="preserve">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63" w:name="FIGURA_DOIS"/>
      <w:r>
        <w:rPr>
          <w:noProof/>
        </w:rPr>
        <w:t xml:space="preserve">Figura </w:t>
      </w:r>
      <w:r w:rsidR="00922AA5">
        <w:rPr>
          <w:noProof/>
        </w:rPr>
        <w:t>2</w:t>
      </w:r>
      <w:bookmarkEnd w:id="63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57FBD38A" w:rsidR="00D1622A" w:rsidRPr="00D1622A" w:rsidRDefault="00D1622A" w:rsidP="00D1622A">
      <w:pPr>
        <w:pStyle w:val="TF-TEXTO"/>
      </w:pPr>
      <w:commentRangeStart w:id="64"/>
      <w:r>
        <w:t xml:space="preserve">O NuttX, como os próprios autores comentam, “foi desenvolvido desde o começo para ser compatível com POSIX. [...] Tornando melhor a transição para o NuttX para os desenvolvedores” (Assis e </w:t>
      </w:r>
      <w:r w:rsidRPr="00DA1E04">
        <w:t>Jerpelea</w:t>
      </w:r>
      <w:r>
        <w:t>, 2023</w:t>
      </w:r>
      <w:r w:rsidR="00F51E31">
        <w:t>, p.4</w:t>
      </w:r>
      <w:r w:rsidR="001251BC" w:rsidRPr="001251BC">
        <w:t>, tradução nossa</w:t>
      </w:r>
      <w:r>
        <w:t>), uma vez que poderão assimilar soluções Linux para microcontroladores rodando NuttX.</w:t>
      </w:r>
      <w:commentRangeEnd w:id="64"/>
      <w:r w:rsidR="00A42275">
        <w:rPr>
          <w:rStyle w:val="Refdecomentrio"/>
        </w:rPr>
        <w:commentReference w:id="64"/>
      </w:r>
    </w:p>
    <w:p w14:paraId="25B7474A" w14:textId="7F230F62" w:rsidR="00451B94" w:rsidRDefault="00451B94" w:rsidP="00424AD5">
      <w:pPr>
        <w:pStyle w:val="Ttulo1"/>
      </w:pPr>
      <w:bookmarkStart w:id="65" w:name="_Toc54164921"/>
      <w:bookmarkStart w:id="66" w:name="_Toc54165675"/>
      <w:bookmarkStart w:id="67" w:name="_Toc54169333"/>
      <w:bookmarkStart w:id="68" w:name="_Toc96347439"/>
      <w:bookmarkStart w:id="69" w:name="_Toc96357723"/>
      <w:bookmarkStart w:id="70" w:name="_Toc96491866"/>
      <w:bookmarkStart w:id="71" w:name="_Toc411603107"/>
      <w:bookmarkEnd w:id="41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72" w:name="_Toc54164915"/>
      <w:bookmarkStart w:id="73" w:name="_Toc54165669"/>
      <w:bookmarkStart w:id="74" w:name="_Toc54169327"/>
      <w:bookmarkStart w:id="75" w:name="_Toc96347433"/>
      <w:bookmarkStart w:id="76" w:name="_Toc96357717"/>
      <w:bookmarkStart w:id="77" w:name="_Toc96491860"/>
      <w:bookmarkStart w:id="78" w:name="_Toc351015594"/>
      <w:r>
        <w:t>JUSTIFICATIVA</w:t>
      </w:r>
    </w:p>
    <w:p w14:paraId="3AC7263A" w14:textId="59CB7595" w:rsidR="009007F7" w:rsidRPr="009007F7" w:rsidRDefault="009007F7" w:rsidP="003618BB">
      <w:pPr>
        <w:pStyle w:val="TF-TEXTO"/>
      </w:pPr>
      <w:r>
        <w:t xml:space="preserve">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 são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F022A3">
        <w:t>a partir d</w:t>
      </w:r>
      <w:r>
        <w:t>as principais características</w:t>
      </w:r>
      <w:r w:rsidR="00F022A3">
        <w:t xml:space="preserve"> buscadas</w:t>
      </w:r>
      <w:r>
        <w:t xml:space="preserve">. </w:t>
      </w:r>
    </w:p>
    <w:p w14:paraId="11E6F074" w14:textId="4751E777" w:rsidR="000A7E18" w:rsidRDefault="006B0760" w:rsidP="000A7E18">
      <w:pPr>
        <w:pStyle w:val="TF-LEGENDA"/>
      </w:pPr>
      <w:bookmarkStart w:id="79" w:name="_Ref52025161"/>
      <w:bookmarkStart w:id="80" w:name="QUADRO_DOIS"/>
      <w:r>
        <w:t xml:space="preserve">Quadro </w:t>
      </w:r>
      <w:r w:rsidR="00C660AB">
        <w:t>2</w:t>
      </w:r>
      <w:bookmarkEnd w:id="79"/>
      <w:bookmarkEnd w:id="8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BBB2" id="_x0000_s1028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O/7QEAAL0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9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r>
              <w:t>Bieging</w:t>
            </w:r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r w:rsidR="00DA1E04" w:rsidRPr="00DA1E04">
              <w:t xml:space="preserve">Jerpelea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2C58D37A" w:rsidR="003224B2" w:rsidRPr="00A42275" w:rsidRDefault="00B1698D" w:rsidP="00F51E31">
      <w:pPr>
        <w:pStyle w:val="TF-TEXTO"/>
        <w:rPr>
          <w:i/>
          <w:iCs/>
          <w:rPrChange w:id="81" w:author="Francisco Adell Péricas" w:date="2023-05-12T16:16:00Z">
            <w:rPr/>
          </w:rPrChange>
        </w:rPr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r w:rsidR="0036400F">
        <w:t>Bieging</w:t>
      </w:r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</w:t>
      </w:r>
      <w:r w:rsidR="003224B2" w:rsidRPr="00A42275">
        <w:rPr>
          <w:i/>
          <w:iCs/>
          <w:rPrChange w:id="82" w:author="Francisco Adell Péricas" w:date="2023-05-12T16:16:00Z">
            <w:rPr/>
          </w:rPrChange>
        </w:rPr>
        <w:t>desktop</w:t>
      </w:r>
      <w:r w:rsidR="003224B2">
        <w:t xml:space="preserve">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>, possuindo uma série de componentes para acoplar ao microcontrolador</w:t>
      </w:r>
      <w:ins w:id="83" w:author="Francisco Adell Péricas" w:date="2023-05-12T16:16:00Z">
        <w:r w:rsidR="00A42275">
          <w:t xml:space="preserve"> e</w:t>
        </w:r>
      </w:ins>
      <w:r w:rsidR="003224B2">
        <w:t xml:space="preserve"> podendo </w:t>
      </w:r>
      <w:r w:rsidR="00325145">
        <w:t>interpretar</w:t>
      </w:r>
      <w:r w:rsidR="003224B2">
        <w:t xml:space="preserve"> código </w:t>
      </w:r>
      <w:r w:rsidR="007D35AA" w:rsidRPr="00A42275">
        <w:rPr>
          <w:i/>
          <w:iCs/>
          <w:rPrChange w:id="84" w:author="Francisco Adell Péricas" w:date="2023-05-12T16:16:00Z">
            <w:rPr/>
          </w:rPrChange>
        </w:rPr>
        <w:t>a</w:t>
      </w:r>
      <w:r w:rsidR="003224B2" w:rsidRPr="00A42275">
        <w:rPr>
          <w:i/>
          <w:iCs/>
          <w:rPrChange w:id="85" w:author="Francisco Adell Péricas" w:date="2023-05-12T16:16:00Z">
            <w:rPr/>
          </w:rPrChange>
        </w:rPr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61908A8A" w:rsidR="009E0E90" w:rsidRDefault="009E0E90" w:rsidP="00B1698D">
      <w:pPr>
        <w:pStyle w:val="TF-TEXTO"/>
      </w:pPr>
      <w:r>
        <w:lastRenderedPageBreak/>
        <w:t xml:space="preserve">Já o </w:t>
      </w:r>
      <w:r w:rsidR="0032014C">
        <w:t xml:space="preserve">projeto do </w:t>
      </w:r>
      <w:r w:rsidR="0036400F">
        <w:t>Bieging</w:t>
      </w:r>
      <w:r>
        <w:t xml:space="preserve"> (2018)</w:t>
      </w:r>
      <w:del w:id="86" w:author="Francisco Adell Péricas" w:date="2023-05-12T16:16:00Z">
        <w:r w:rsidDel="00A42275">
          <w:delText>,</w:delText>
        </w:r>
      </w:del>
      <w:r>
        <w:t xml:space="preserve">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0852DAEE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r w:rsidR="00DA1E04" w:rsidRPr="00DA1E04">
        <w:t xml:space="preserve">Jerpelea </w:t>
      </w:r>
      <w:r>
        <w:t>(2023)</w:t>
      </w:r>
      <w:del w:id="87" w:author="Francisco Adell Péricas" w:date="2023-05-12T16:17:00Z">
        <w:r w:rsidDel="00A42275">
          <w:delText>,</w:delText>
        </w:r>
      </w:del>
      <w:r>
        <w:t xml:space="preserve">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55170AC" w:rsidR="003618BB" w:rsidRDefault="003618BB" w:rsidP="00A04AE5">
      <w:pPr>
        <w:pStyle w:val="TF-TEXTO"/>
      </w:pPr>
      <w:r>
        <w:t>Para a implementação do estudo</w:t>
      </w:r>
      <w:del w:id="88" w:author="Francisco Adell Péricas" w:date="2023-05-12T16:17:00Z">
        <w:r w:rsidDel="0020500C">
          <w:delText>,</w:delText>
        </w:r>
      </w:del>
      <w:r>
        <w:t xml:space="preserve">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ins w:id="89" w:author="Francisco Adell Péricas" w:date="2023-05-12T16:17:00Z">
        <w:r w:rsidR="0020500C">
          <w:t>,</w:t>
        </w:r>
      </w:ins>
      <w:r w:rsidR="0021226B">
        <w:t xml:space="preserve"> assim como a definição de um compilador e seus principais analisadores: léxico, sintático e semântico. </w:t>
      </w:r>
    </w:p>
    <w:p w14:paraId="62CD9746" w14:textId="76E35EDA" w:rsidR="009007F7" w:rsidRPr="003618BB" w:rsidRDefault="009007F7" w:rsidP="009007F7">
      <w:pPr>
        <w:pStyle w:val="TF-TEXTO"/>
      </w:pPr>
      <w:del w:id="90" w:author="Francisco Adell Péricas" w:date="2023-05-12T16:18:00Z">
        <w:r w:rsidDel="0020500C">
          <w:delText xml:space="preserve">O estudo </w:delText>
        </w:r>
      </w:del>
      <w:ins w:id="91" w:author="Francisco Adell Péricas" w:date="2023-05-12T16:18:00Z">
        <w:r w:rsidR="0020500C">
          <w:t xml:space="preserve">Esse trabalho </w:t>
        </w:r>
      </w:ins>
      <w:r>
        <w:t xml:space="preserve">tem a intensão de mostrar </w:t>
      </w:r>
      <w:ins w:id="92" w:author="Francisco Adell Péricas" w:date="2023-05-12T16:18:00Z">
        <w:r w:rsidR="0020500C">
          <w:t xml:space="preserve">e documentar </w:t>
        </w:r>
      </w:ins>
      <w:r>
        <w:t xml:space="preserve">todos os passos para disponibilizar uma aplicação compatível com o </w:t>
      </w:r>
      <w:r w:rsidRPr="00DB54B2">
        <w:t>NuttX</w:t>
      </w:r>
      <w:r>
        <w:t xml:space="preserve"> </w:t>
      </w:r>
      <w:r w:rsidR="00321551">
        <w:t>visando a geração de</w:t>
      </w:r>
      <w:r>
        <w:t xml:space="preserve"> </w:t>
      </w:r>
      <w:del w:id="93" w:author="Francisco Adell Péricas" w:date="2023-05-12T16:19:00Z">
        <w:r w:rsidDel="0020500C">
          <w:delText>documentação</w:delText>
        </w:r>
      </w:del>
      <w:ins w:id="94" w:author="Francisco Adell Péricas" w:date="2023-05-12T16:19:00Z">
        <w:r w:rsidR="0020500C">
          <w:t>um guia de desenvolvimento</w:t>
        </w:r>
      </w:ins>
      <w:r>
        <w:t>. Além 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 w:rsidRPr="0020500C">
        <w:rPr>
          <w:i/>
          <w:iCs/>
          <w:rPrChange w:id="95" w:author="Francisco Adell Péricas" w:date="2023-05-12T16:19:00Z">
            <w:rPr/>
          </w:rPrChange>
        </w:rPr>
        <w:t>a</w:t>
      </w:r>
      <w:r w:rsidR="004362E1" w:rsidRPr="0020500C">
        <w:rPr>
          <w:i/>
          <w:iCs/>
          <w:rPrChange w:id="96" w:author="Francisco Adell Péricas" w:date="2023-05-12T16:19:00Z">
            <w:rPr/>
          </w:rPrChange>
        </w:rPr>
        <w:t>ssembly</w:t>
      </w:r>
      <w:r w:rsidR="004362E1" w:rsidRPr="00C660AB">
        <w:t xml:space="preserve">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 w:rsidRPr="0020500C">
        <w:rPr>
          <w:i/>
          <w:iCs/>
          <w:rPrChange w:id="97" w:author="Francisco Adell Péricas" w:date="2023-05-12T16:19:00Z">
            <w:rPr/>
          </w:rPrChange>
        </w:rPr>
        <w:t>a</w:t>
      </w:r>
      <w:r w:rsidR="00504914" w:rsidRPr="0020500C">
        <w:rPr>
          <w:i/>
          <w:iCs/>
          <w:rPrChange w:id="98" w:author="Francisco Adell Péricas" w:date="2023-05-12T16:19:00Z">
            <w:rPr/>
          </w:rPrChange>
        </w:rPr>
        <w:t>ssembly</w:t>
      </w:r>
      <w:r w:rsidR="00504914" w:rsidRPr="00C660AB">
        <w:t xml:space="preserve">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FBCC4A9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 xml:space="preserve">xecutar um </w:t>
      </w:r>
      <w:commentRangeStart w:id="99"/>
      <w:r w:rsidR="00504914" w:rsidRPr="0020500C">
        <w:rPr>
          <w:i/>
          <w:iCs/>
          <w:rPrChange w:id="100" w:author="Francisco Adell Péricas" w:date="2023-05-12T16:19:00Z">
            <w:rPr/>
          </w:rPrChange>
        </w:rPr>
        <w:t>script</w:t>
      </w:r>
      <w:r w:rsidR="00504914" w:rsidRPr="00C660AB">
        <w:t xml:space="preserve"> </w:t>
      </w:r>
      <w:commentRangeEnd w:id="99"/>
      <w:r w:rsidR="0020500C">
        <w:rPr>
          <w:rStyle w:val="Refdecomentrio"/>
        </w:rPr>
        <w:commentReference w:id="99"/>
      </w:r>
      <w:r w:rsidR="00504914" w:rsidRPr="00C660AB">
        <w:t>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 w:rsidRPr="0020500C">
        <w:rPr>
          <w:i/>
          <w:iCs/>
          <w:rPrChange w:id="101" w:author="Francisco Adell Péricas" w:date="2023-05-12T16:20:00Z">
            <w:rPr/>
          </w:rPrChange>
        </w:rPr>
        <w:t>a</w:t>
      </w:r>
      <w:r w:rsidRPr="0020500C">
        <w:rPr>
          <w:i/>
          <w:iCs/>
          <w:rPrChange w:id="102" w:author="Francisco Adell Péricas" w:date="2023-05-12T16:20:00Z">
            <w:rPr/>
          </w:rPrChange>
        </w:rPr>
        <w:t>ssembly</w:t>
      </w:r>
      <w:r w:rsidRPr="00EE7CCB">
        <w:t>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>desenvolvimento: implementação da aplicação a partir dos requisitos levantados, sendo ela desenvolvida em C utilizando o Visual Studio Code;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 w:rsidRPr="0020500C">
        <w:rPr>
          <w:i/>
          <w:iCs/>
          <w:rPrChange w:id="103" w:author="Francisco Adell Péricas" w:date="2023-05-12T16:20:00Z">
            <w:rPr/>
          </w:rPrChange>
        </w:rPr>
        <w:t>a</w:t>
      </w:r>
      <w:r w:rsidRPr="0020500C">
        <w:rPr>
          <w:i/>
          <w:iCs/>
          <w:rPrChange w:id="104" w:author="Francisco Adell Péricas" w:date="2023-05-12T16:20:00Z">
            <w:rPr/>
          </w:rPrChange>
        </w:rPr>
        <w:t>ssembly</w:t>
      </w:r>
      <w:r w:rsidRPr="00EE7CCB">
        <w:t xml:space="preserve"> e o servidor web;</w:t>
      </w:r>
    </w:p>
    <w:p w14:paraId="72544CB6" w14:textId="6ACADF71" w:rsidR="00BD5D3B" w:rsidRPr="00424AD5" w:rsidRDefault="00BD5D3B" w:rsidP="00424AD5">
      <w:pPr>
        <w:pStyle w:val="TF-ALNEA"/>
      </w:pPr>
      <w:r>
        <w:t xml:space="preserve">validação com alunos: testar a aplicação </w:t>
      </w:r>
      <w:ins w:id="105" w:author="Francisco Adell Péricas" w:date="2023-05-12T16:21:00Z">
        <w:r w:rsidR="0020500C">
          <w:t xml:space="preserve">e a documentação </w:t>
        </w:r>
      </w:ins>
      <w:r>
        <w:t xml:space="preserve">com alunos em sala para avaliar o funcionamento. </w:t>
      </w:r>
    </w:p>
    <w:p w14:paraId="01558F06" w14:textId="3BD43F7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8F3416">
        <w:fldChar w:fldCharType="begin"/>
      </w:r>
      <w:r w:rsidR="008F3416">
        <w:instrText xml:space="preserve"> REF QUADRO_TRES \h </w:instrText>
      </w:r>
      <w:r w:rsidR="008F3416">
        <w:fldChar w:fldCharType="separate"/>
      </w:r>
      <w:r w:rsidR="00390E6B">
        <w:t>Quadro 3</w:t>
      </w:r>
      <w:r w:rsidR="008F3416">
        <w:fldChar w:fldCharType="end"/>
      </w:r>
      <w:r w:rsidR="001864B2">
        <w:t xml:space="preserve"> abaixo</w:t>
      </w:r>
      <w:r>
        <w:t>.</w:t>
      </w:r>
    </w:p>
    <w:p w14:paraId="4A5C9559" w14:textId="6A01541A" w:rsidR="00451B94" w:rsidRPr="007E0D87" w:rsidRDefault="0060060C" w:rsidP="005B2E12">
      <w:pPr>
        <w:pStyle w:val="TF-LEGENDA"/>
      </w:pPr>
      <w:bookmarkStart w:id="106" w:name="_Ref98650273"/>
      <w:bookmarkStart w:id="107" w:name="QUADRO_TRES"/>
      <w:r>
        <w:t xml:space="preserve">Quadro </w:t>
      </w:r>
      <w:bookmarkEnd w:id="106"/>
      <w:r w:rsidR="008F3416">
        <w:t>3</w:t>
      </w:r>
      <w:bookmarkEnd w:id="107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692AAD37" w:rsidR="00A87140" w:rsidRDefault="00A87140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2E39B566" w14:textId="5091A1C5" w:rsidR="00ED3CE1" w:rsidRDefault="00ED3CE1" w:rsidP="00ED3CE1">
      <w:pPr>
        <w:pStyle w:val="TF-TEXTO"/>
      </w:pPr>
      <w:r>
        <w:t xml:space="preserve">Este capítulo descreve brevemente </w:t>
      </w:r>
      <w:del w:id="108" w:author="Francisco Adell Péricas" w:date="2023-05-12T16:24:00Z">
        <w:r w:rsidDel="001B649B">
          <w:delText xml:space="preserve">sobre </w:delText>
        </w:r>
      </w:del>
      <w:r>
        <w:t xml:space="preserve">os assuntos que fundamentarão o estudo a ser realizado: aplicações </w:t>
      </w:r>
      <w:r w:rsidRPr="00DB54B2">
        <w:t>NuttX</w:t>
      </w:r>
      <w:r>
        <w:t xml:space="preserve"> para 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 w:rsidRPr="001B649B">
        <w:rPr>
          <w:i/>
          <w:iCs/>
          <w:rPrChange w:id="109" w:author="Francisco Adell Péricas" w:date="2023-05-12T16:24:00Z">
            <w:rPr/>
          </w:rPrChange>
        </w:rPr>
        <w:t>a</w:t>
      </w:r>
      <w:r w:rsidR="00285EFD" w:rsidRPr="001B649B">
        <w:rPr>
          <w:i/>
          <w:iCs/>
          <w:rPrChange w:id="110" w:author="Francisco Adell Péricas" w:date="2023-05-12T16:24:00Z">
            <w:rPr/>
          </w:rPrChange>
        </w:rPr>
        <w:t>ssembly</w:t>
      </w:r>
      <w:r>
        <w:t>.</w:t>
      </w:r>
    </w:p>
    <w:p w14:paraId="47CA719B" w14:textId="1740D39A" w:rsidR="00734189" w:rsidRDefault="00ED3CE1" w:rsidP="00ED3CE1">
      <w:pPr>
        <w:pStyle w:val="TF-TEXTO"/>
      </w:pPr>
      <w:r>
        <w:t xml:space="preserve"> </w:t>
      </w:r>
      <w:r w:rsidR="00E10EEB">
        <w:t xml:space="preserve">Sistemas embarcados são </w:t>
      </w:r>
      <w:del w:id="111" w:author="Francisco Adell Péricas" w:date="2023-05-12T16:24:00Z">
        <w:r w:rsidR="00E10EEB" w:rsidDel="001B649B">
          <w:delText xml:space="preserve">extremamente </w:delText>
        </w:r>
      </w:del>
      <w:r w:rsidR="00E10EEB">
        <w:t xml:space="preserve">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A3197D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7620F957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diversos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Logisim.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 w:rsidRPr="001B649B">
        <w:rPr>
          <w:i/>
          <w:iCs/>
          <w:rPrChange w:id="112" w:author="Francisco Adell Péricas" w:date="2023-05-12T16:26:00Z">
            <w:rPr/>
          </w:rPrChange>
        </w:rPr>
        <w:t>a</w:t>
      </w:r>
      <w:r w:rsidRPr="001B649B">
        <w:rPr>
          <w:i/>
          <w:iCs/>
          <w:rPrChange w:id="113" w:author="Francisco Adell Péricas" w:date="2023-05-12T16:26:00Z">
            <w:rPr/>
          </w:rPrChange>
        </w:rPr>
        <w:t>ssembly</w:t>
      </w:r>
      <w:r>
        <w:t>;</w:t>
      </w:r>
    </w:p>
    <w:p w14:paraId="105DF462" w14:textId="45A3DB7D" w:rsidR="00D90749" w:rsidRPr="00FF6054" w:rsidRDefault="00D90749" w:rsidP="0029646D">
      <w:pPr>
        <w:pStyle w:val="TF-ALNEA"/>
        <w:numPr>
          <w:ilvl w:val="0"/>
          <w:numId w:val="28"/>
        </w:numPr>
        <w:rPr>
          <w:lang w:val="en-US"/>
        </w:rPr>
      </w:pPr>
      <w:r w:rsidRPr="00FF6054">
        <w:rPr>
          <w:lang w:val="en-US"/>
        </w:rPr>
        <w:t xml:space="preserve">as flags </w:t>
      </w:r>
      <w:r w:rsidR="00E4628B" w:rsidRPr="00FF6054">
        <w:rPr>
          <w:lang w:val="en-US"/>
        </w:rPr>
        <w:t>End Of Instruction (</w:t>
      </w:r>
      <w:r w:rsidRPr="00FF6054">
        <w:rPr>
          <w:lang w:val="en-US"/>
        </w:rPr>
        <w:t>EOI</w:t>
      </w:r>
      <w:r w:rsidR="00E4628B" w:rsidRPr="00FF6054">
        <w:rPr>
          <w:lang w:val="en-US"/>
        </w:rPr>
        <w:t>)</w:t>
      </w:r>
      <w:r w:rsidRPr="00FF6054">
        <w:rPr>
          <w:lang w:val="en-US"/>
        </w:rPr>
        <w:t>, Carry e Zero;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31A6CDFB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4D9CF808" w14:textId="7643FA35" w:rsidR="00DD5E1A" w:rsidRDefault="004704ED" w:rsidP="004704ED">
      <w:pPr>
        <w:pStyle w:val="TF-TEXTO"/>
      </w:pPr>
      <w:r>
        <w:t xml:space="preserve">O </w:t>
      </w:r>
      <w:r w:rsidR="007D35AA" w:rsidRPr="001B649B">
        <w:rPr>
          <w:i/>
          <w:iCs/>
          <w:rPrChange w:id="114" w:author="Francisco Adell Péricas" w:date="2023-05-12T16:26:00Z">
            <w:rPr/>
          </w:rPrChange>
        </w:rPr>
        <w:t>a</w:t>
      </w:r>
      <w:r w:rsidRPr="001B649B">
        <w:rPr>
          <w:i/>
          <w:iCs/>
          <w:rPrChange w:id="115" w:author="Francisco Adell Péricas" w:date="2023-05-12T16:26:00Z">
            <w:rPr/>
          </w:rPrChange>
        </w:rPr>
        <w:t>ssembly</w:t>
      </w:r>
      <w:r>
        <w:t xml:space="preserve">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 w:rsidRPr="001B649B">
        <w:rPr>
          <w:i/>
          <w:iCs/>
          <w:rPrChange w:id="116" w:author="Francisco Adell Péricas" w:date="2023-05-12T16:26:00Z">
            <w:rPr/>
          </w:rPrChange>
        </w:rPr>
        <w:t>a</w:t>
      </w:r>
      <w:r w:rsidRPr="001B649B">
        <w:rPr>
          <w:i/>
          <w:iCs/>
          <w:rPrChange w:id="117" w:author="Francisco Adell Péricas" w:date="2023-05-12T16:26:00Z">
            <w:rPr/>
          </w:rPrChange>
        </w:rPr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GitBook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Pr="00FF6054" w:rsidRDefault="005F478C" w:rsidP="0029646D">
      <w:pPr>
        <w:pStyle w:val="TF-ALNEA"/>
        <w:numPr>
          <w:ilvl w:val="0"/>
          <w:numId w:val="29"/>
        </w:numPr>
        <w:rPr>
          <w:lang w:val="en-US"/>
        </w:rPr>
      </w:pPr>
      <w:r w:rsidRPr="00FF6054">
        <w:rPr>
          <w:lang w:val="en-US"/>
        </w:rPr>
        <w:t>lógicas: AND, OR,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58EAADC9" w:rsidR="00737D8F" w:rsidRDefault="00737D8F" w:rsidP="00737D8F">
      <w:pPr>
        <w:pStyle w:val="TF-TEXTO"/>
      </w:pPr>
      <w:r>
        <w:t xml:space="preserve">Já o </w:t>
      </w:r>
      <w:r w:rsidRPr="001B649B">
        <w:rPr>
          <w:i/>
          <w:iCs/>
          <w:rPrChange w:id="118" w:author="Francisco Adell Péricas" w:date="2023-05-12T16:26:00Z">
            <w:rPr/>
          </w:rPrChange>
        </w:rPr>
        <w:t>assembly</w:t>
      </w:r>
      <w:r>
        <w:t xml:space="preserve"> da M++ possui algumas diferenças. Abaixo estão listadas as </w:t>
      </w:r>
      <w:r w:rsidR="0014120D">
        <w:t>instruções</w:t>
      </w:r>
      <w:r>
        <w:t xml:space="preserve"> disponibilizadas por Borges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Pr="00FF6054" w:rsidRDefault="00737D8F" w:rsidP="00737D8F">
      <w:pPr>
        <w:pStyle w:val="TF-ALNEA"/>
        <w:numPr>
          <w:ilvl w:val="0"/>
          <w:numId w:val="34"/>
        </w:numPr>
        <w:rPr>
          <w:lang w:val="en-US"/>
        </w:rPr>
      </w:pPr>
      <w:r w:rsidRPr="00FF6054">
        <w:rPr>
          <w:lang w:val="en-US"/>
        </w:rPr>
        <w:t>lógicas: AND, OR,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>B, C, D e E</w:t>
      </w:r>
      <w:r w:rsidR="007D35AA">
        <w:t>.</w:t>
      </w:r>
    </w:p>
    <w:p w14:paraId="3DE2BEDB" w14:textId="3EC0BAC4" w:rsidR="001B629E" w:rsidRPr="00FF6054" w:rsidRDefault="00451B94" w:rsidP="001B629E">
      <w:pPr>
        <w:pStyle w:val="TF-refernciasbibliogrficasTTULO"/>
        <w:rPr>
          <w:lang w:val="en-US"/>
        </w:rPr>
      </w:pPr>
      <w:bookmarkStart w:id="119" w:name="_Toc351015602"/>
      <w:bookmarkEnd w:id="65"/>
      <w:bookmarkEnd w:id="66"/>
      <w:bookmarkEnd w:id="67"/>
      <w:bookmarkEnd w:id="68"/>
      <w:bookmarkEnd w:id="69"/>
      <w:bookmarkEnd w:id="70"/>
      <w:bookmarkEnd w:id="71"/>
      <w:r w:rsidRPr="00FF6054">
        <w:rPr>
          <w:lang w:val="en-US"/>
        </w:rPr>
        <w:t>Referências</w:t>
      </w:r>
      <w:bookmarkEnd w:id="119"/>
    </w:p>
    <w:p w14:paraId="5C76F947" w14:textId="77777777" w:rsidR="00737D8F" w:rsidRPr="00CA468C" w:rsidRDefault="00737D8F" w:rsidP="00BB7813">
      <w:pPr>
        <w:pStyle w:val="TF-refernciasITEM"/>
      </w:pPr>
      <w:r w:rsidRPr="00FF6054">
        <w:rPr>
          <w:lang w:val="en-US"/>
        </w:rPr>
        <w:t xml:space="preserve">APACHE SOFTWARE FOUNDATION. </w:t>
      </w:r>
      <w:r w:rsidRPr="00FF6054">
        <w:rPr>
          <w:b/>
          <w:lang w:val="en-US"/>
        </w:rPr>
        <w:t>Configuring</w:t>
      </w:r>
      <w:r w:rsidRPr="00FF6054">
        <w:rPr>
          <w:lang w:val="en-US"/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lastRenderedPageBreak/>
        <w:t xml:space="preserve">ASSIS, Alan Carvalho de; JERPELEA, Alin. </w:t>
      </w:r>
      <w:r w:rsidRPr="00FF6054">
        <w:rPr>
          <w:b/>
          <w:lang w:val="en-US"/>
        </w:rPr>
        <w:t>(Apache) NuttX</w:t>
      </w:r>
      <w:r w:rsidRPr="00FF6054">
        <w:rPr>
          <w:lang w:val="en-US"/>
        </w:rPr>
        <w:t xml:space="preserve">: a linux-like rtos for microcontrollers. </w:t>
      </w:r>
      <w:r w:rsidRPr="00F80CF7">
        <w:t xml:space="preserve">2023. 6 f. Apache, 2023. </w:t>
      </w:r>
      <w:r w:rsidRPr="00CA468C">
        <w:t>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6EDA1640" w:rsidR="00146AF9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3F949A40" w14:textId="77777777" w:rsidR="00146AF9" w:rsidRDefault="00146AF9">
      <w:pPr>
        <w:keepNext w:val="0"/>
        <w:keepLines w:val="0"/>
        <w:rPr>
          <w:sz w:val="20"/>
          <w:szCs w:val="20"/>
        </w:rPr>
      </w:pPr>
      <w:r>
        <w:br w:type="page"/>
      </w:r>
    </w:p>
    <w:p w14:paraId="42EE4C9C" w14:textId="77777777" w:rsidR="00146AF9" w:rsidRPr="00320BFA" w:rsidRDefault="00146AF9" w:rsidP="00146AF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4AFDE1D3" w14:textId="6FCA16AB" w:rsidR="00146AF9" w:rsidRDefault="00146AF9" w:rsidP="00146AF9">
      <w:pPr>
        <w:pStyle w:val="TF-xAvalLINHA"/>
      </w:pPr>
      <w:r w:rsidRPr="00320BFA">
        <w:t>Avaliador(a):</w:t>
      </w:r>
      <w:r w:rsidRPr="00320BFA">
        <w:tab/>
      </w:r>
      <w:r w:rsidR="00FF6054" w:rsidRPr="00FF6054">
        <w:rPr>
          <w:b/>
          <w:bCs/>
        </w:rPr>
        <w:t>Francisco Adell Péricas</w:t>
      </w:r>
    </w:p>
    <w:p w14:paraId="08CD3DBD" w14:textId="77777777" w:rsidR="00146AF9" w:rsidRPr="00C767AD" w:rsidRDefault="00146AF9" w:rsidP="00146AF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146AF9" w:rsidRPr="00320BFA" w14:paraId="2C33CDD4" w14:textId="77777777" w:rsidTr="008E38B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C62638" w14:textId="77777777" w:rsidR="00146AF9" w:rsidRPr="00320BFA" w:rsidRDefault="00146AF9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0B512C8" w14:textId="77777777" w:rsidR="00146AF9" w:rsidRPr="00320BFA" w:rsidRDefault="00146AF9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9E2D5E" w14:textId="77777777" w:rsidR="00146AF9" w:rsidRPr="00320BFA" w:rsidRDefault="00146AF9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3F3727" w14:textId="77777777" w:rsidR="00146AF9" w:rsidRPr="00320BFA" w:rsidRDefault="00146AF9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146AF9" w:rsidRPr="00320BFA" w14:paraId="2AC3E93F" w14:textId="77777777" w:rsidTr="008E38B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A6BFED4" w14:textId="77777777" w:rsidR="00146AF9" w:rsidRPr="0000224C" w:rsidRDefault="00146AF9" w:rsidP="008E38BE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E96C" w14:textId="77777777" w:rsidR="00146AF9" w:rsidRPr="00320BFA" w:rsidRDefault="00146AF9" w:rsidP="00146AF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5D6CF57" w14:textId="77777777" w:rsidR="00146AF9" w:rsidRPr="00320BFA" w:rsidRDefault="00146AF9" w:rsidP="008E38B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273B" w14:textId="4BB5A15A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C81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7FDE4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6A1EE4D4" w14:textId="77777777" w:rsidTr="008E38B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D7F26D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FF96" w14:textId="77777777" w:rsidR="00146AF9" w:rsidRPr="00320BFA" w:rsidRDefault="00146AF9" w:rsidP="008E38B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FBF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8188" w14:textId="4EE7F82C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124D6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19FDFA15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3D96F8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EE5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AD7C920" w14:textId="77777777" w:rsidR="00146AF9" w:rsidRPr="00320BFA" w:rsidRDefault="00146AF9" w:rsidP="008E38B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39D" w14:textId="5F4AE440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B05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C16A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19C59BC9" w14:textId="77777777" w:rsidTr="008E38B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FC34F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72B5" w14:textId="77777777" w:rsidR="00146AF9" w:rsidRPr="00320BFA" w:rsidRDefault="00146AF9" w:rsidP="008E38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6EC1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DC9F" w14:textId="4306EFC8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2698E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37313A19" w14:textId="77777777" w:rsidTr="008E38B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F61FC5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B9C9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A3D191B" w14:textId="77777777" w:rsidR="00146AF9" w:rsidRPr="00320BFA" w:rsidRDefault="00146AF9" w:rsidP="008E38B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66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6E5" w14:textId="2B1BE56D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438B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4115CB44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8E9497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57F2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425B8C2" w14:textId="77777777" w:rsidR="00146AF9" w:rsidRPr="00320BFA" w:rsidRDefault="00146AF9" w:rsidP="008E38B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95C9" w14:textId="4DCA94DB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196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39F5F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0ED20DA6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BBAD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E319" w14:textId="77777777" w:rsidR="00146AF9" w:rsidRPr="00320BFA" w:rsidRDefault="00146AF9" w:rsidP="008E38B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E451" w14:textId="3D9F2012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ADAC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8DA3D0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4388CDF7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625DCB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FFF9" w14:textId="77777777" w:rsidR="00146AF9" w:rsidRPr="00320BFA" w:rsidRDefault="00146AF9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B61" w14:textId="33054202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60B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F7CF0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30206617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26135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1E58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E610BFA" w14:textId="77777777" w:rsidR="00146AF9" w:rsidRPr="00320BFA" w:rsidRDefault="00146AF9" w:rsidP="008E38B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93E" w14:textId="1E2AAFB5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3072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242EB3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63BCD74F" w14:textId="77777777" w:rsidTr="008E38B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F94AC2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DC7B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6D812A9" w14:textId="77777777" w:rsidR="00146AF9" w:rsidRPr="00320BFA" w:rsidRDefault="00146AF9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4CF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C181" w14:textId="545F5FA5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235692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2812E106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9CDB59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C384" w14:textId="77777777" w:rsidR="00146AF9" w:rsidRPr="00320BFA" w:rsidRDefault="00146AF9" w:rsidP="008E38B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8528" w14:textId="434782C0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2015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C8339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6C12BC7A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4F694F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FC80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47EE9DA1" w14:textId="77777777" w:rsidR="00146AF9" w:rsidRPr="00320BFA" w:rsidRDefault="00146AF9" w:rsidP="008E38B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0F3E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8AA0" w14:textId="074347FA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5F272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23158306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D595F3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E6480C" w14:textId="77777777" w:rsidR="00146AF9" w:rsidRPr="00320BFA" w:rsidRDefault="00146AF9" w:rsidP="008E38B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66B3BF" w14:textId="5DB1BBF0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0A99DA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BD1683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38084B54" w14:textId="77777777" w:rsidTr="008E38B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B503215" w14:textId="77777777" w:rsidR="00146AF9" w:rsidRPr="0000224C" w:rsidRDefault="00146AF9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0C40" w14:textId="77777777" w:rsidR="00146AF9" w:rsidRPr="00320BFA" w:rsidRDefault="00146AF9" w:rsidP="00146AF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48A4B4" w14:textId="77777777" w:rsidR="00146AF9" w:rsidRPr="00320BFA" w:rsidRDefault="00146AF9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62BB" w14:textId="49A21737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BDD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1B57E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6AF9" w:rsidRPr="00320BFA" w14:paraId="08D731CF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3EAC82" w14:textId="77777777" w:rsidR="00146AF9" w:rsidRPr="00320BFA" w:rsidRDefault="00146AF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6CCCA5" w14:textId="77777777" w:rsidR="00146AF9" w:rsidRPr="00320BFA" w:rsidRDefault="00146AF9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F3B27B" w14:textId="748E833F" w:rsidR="00146AF9" w:rsidRPr="00320BFA" w:rsidRDefault="002634D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D8AD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0F1CF8" w14:textId="77777777" w:rsidR="00146AF9" w:rsidRPr="00320BFA" w:rsidRDefault="00146AF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9E9243" w14:textId="77777777" w:rsidR="00146AF9" w:rsidRDefault="00146AF9" w:rsidP="00146AF9">
      <w:pPr>
        <w:pStyle w:val="TF-xAvalLINHA"/>
        <w:tabs>
          <w:tab w:val="left" w:leader="underscore" w:pos="6237"/>
        </w:tabs>
      </w:pPr>
    </w:p>
    <w:p w14:paraId="77EA3402" w14:textId="77777777" w:rsidR="00737D8F" w:rsidRDefault="00737D8F" w:rsidP="00607551">
      <w:pPr>
        <w:pStyle w:val="TF-refernciasITEM"/>
      </w:pPr>
    </w:p>
    <w:sectPr w:rsidR="00737D8F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Francisco Adell Péricas" w:date="2023-05-12T16:04:00Z" w:initials="FAP">
    <w:p w14:paraId="364787A5" w14:textId="0E01E5C3" w:rsidR="00F80CF7" w:rsidRDefault="00F80CF7">
      <w:pPr>
        <w:pStyle w:val="Textodecomentrio"/>
      </w:pPr>
      <w:r>
        <w:rPr>
          <w:rStyle w:val="Refdecomentrio"/>
        </w:rPr>
        <w:annotationRef/>
      </w:r>
      <w:r>
        <w:t>Possibilitar? Hoje não é possível?</w:t>
      </w:r>
    </w:p>
  </w:comment>
  <w:comment w:id="37" w:author="Francisco Adell Péricas" w:date="2023-05-12T16:04:00Z" w:initials="FAP">
    <w:p w14:paraId="112A85A5" w14:textId="3B613AEF" w:rsidR="00F80CF7" w:rsidRDefault="00F80CF7">
      <w:pPr>
        <w:pStyle w:val="Textodecomentrio"/>
      </w:pPr>
      <w:r>
        <w:rPr>
          <w:rStyle w:val="Refdecomentrio"/>
        </w:rPr>
        <w:annotationRef/>
      </w:r>
      <w:r>
        <w:t>Que componentes físicos? O ESP-32?</w:t>
      </w:r>
    </w:p>
  </w:comment>
  <w:comment w:id="40" w:author="Francisco Adell Péricas" w:date="2023-05-12T16:02:00Z" w:initials="FAP">
    <w:p w14:paraId="73C78700" w14:textId="4BA55E6D" w:rsidR="00F80CF7" w:rsidRDefault="00F80CF7">
      <w:pPr>
        <w:pStyle w:val="Textodecomentrio"/>
      </w:pPr>
      <w:r>
        <w:rPr>
          <w:rStyle w:val="Refdecomentrio"/>
        </w:rPr>
        <w:annotationRef/>
      </w:r>
      <w:r>
        <w:t>Não seria avaliar a documentação do processo de desenvolvimento?</w:t>
      </w:r>
    </w:p>
  </w:comment>
  <w:comment w:id="55" w:author="Francisco Adell Péricas" w:date="2023-05-12T16:09:00Z" w:initials="FAP">
    <w:p w14:paraId="3D878A26" w14:textId="7C4D3487" w:rsidR="00A42275" w:rsidRDefault="00A42275">
      <w:pPr>
        <w:pStyle w:val="Textodecomentrio"/>
      </w:pPr>
      <w:r>
        <w:rPr>
          <w:rStyle w:val="Refdecomentrio"/>
        </w:rPr>
        <w:annotationRef/>
      </w:r>
      <w:r>
        <w:t>Acho que esse quadro sozinho não acrescenta para o teu projeto. Eu o tiraria, pois senão para fazer sentido teria que ser explicado</w:t>
      </w:r>
    </w:p>
  </w:comment>
  <w:comment w:id="64" w:author="Francisco Adell Péricas" w:date="2023-05-12T16:14:00Z" w:initials="FAP">
    <w:p w14:paraId="7BBF017E" w14:textId="487F0ED4" w:rsidR="00A42275" w:rsidRDefault="00A42275">
      <w:pPr>
        <w:pStyle w:val="Textodecomentrio"/>
      </w:pPr>
      <w:r>
        <w:rPr>
          <w:rStyle w:val="Refdecomentrio"/>
        </w:rPr>
        <w:annotationRef/>
      </w:r>
      <w:r>
        <w:t>Essa sentença precisa ser refeita. Sugiro escrever com tuas palavras com essa referência bibliográfica</w:t>
      </w:r>
    </w:p>
  </w:comment>
  <w:comment w:id="99" w:author="Francisco Adell Péricas" w:date="2023-05-12T16:20:00Z" w:initials="FAP">
    <w:p w14:paraId="567B68EA" w14:textId="1068015A" w:rsidR="0020500C" w:rsidRDefault="0020500C">
      <w:pPr>
        <w:pStyle w:val="Textodecomentrio"/>
      </w:pPr>
      <w:r>
        <w:rPr>
          <w:rStyle w:val="Refdecomentrio"/>
        </w:rPr>
        <w:annotationRef/>
      </w:r>
      <w:r>
        <w:t>Script de que?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4787A5" w15:done="0"/>
  <w15:commentEx w15:paraId="112A85A5" w15:done="0"/>
  <w15:commentEx w15:paraId="73C78700" w15:done="0"/>
  <w15:commentEx w15:paraId="3D878A26" w15:done="0"/>
  <w15:commentEx w15:paraId="7BBF017E" w15:done="0"/>
  <w15:commentEx w15:paraId="567B68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E203" w16cex:dateUtc="2023-05-12T19:04:00Z"/>
  <w16cex:commentExtensible w16cex:durableId="2808E226" w16cex:dateUtc="2023-05-12T19:04:00Z"/>
  <w16cex:commentExtensible w16cex:durableId="2808E1AF" w16cex:dateUtc="2023-05-12T19:02:00Z"/>
  <w16cex:commentExtensible w16cex:durableId="2808E335" w16cex:dateUtc="2023-05-12T19:09:00Z"/>
  <w16cex:commentExtensible w16cex:durableId="2808E45F" w16cex:dateUtc="2023-05-12T19:14:00Z"/>
  <w16cex:commentExtensible w16cex:durableId="2808E5BB" w16cex:dateUtc="2023-05-12T1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4787A5" w16cid:durableId="2808E203"/>
  <w16cid:commentId w16cid:paraId="112A85A5" w16cid:durableId="2808E226"/>
  <w16cid:commentId w16cid:paraId="73C78700" w16cid:durableId="2808E1AF"/>
  <w16cid:commentId w16cid:paraId="3D878A26" w16cid:durableId="2808E335"/>
  <w16cid:commentId w16cid:paraId="7BBF017E" w16cid:durableId="2808E45F"/>
  <w16cid:commentId w16cid:paraId="567B68EA" w16cid:durableId="2808E5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5647" w14:textId="77777777" w:rsidR="00E4106C" w:rsidRDefault="00E4106C">
      <w:r>
        <w:separator/>
      </w:r>
    </w:p>
  </w:endnote>
  <w:endnote w:type="continuationSeparator" w:id="0">
    <w:p w14:paraId="7C5A8F39" w14:textId="77777777" w:rsidR="00E4106C" w:rsidRDefault="00E4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7CFC" w14:textId="77777777" w:rsidR="00E4106C" w:rsidRDefault="00E4106C">
      <w:r>
        <w:separator/>
      </w:r>
    </w:p>
  </w:footnote>
  <w:footnote w:type="continuationSeparator" w:id="0">
    <w:p w14:paraId="1487277C" w14:textId="77777777" w:rsidR="00E4106C" w:rsidRDefault="00E41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330371793">
    <w:abstractNumId w:val="0"/>
  </w:num>
  <w:num w:numId="2" w16cid:durableId="1106925428">
    <w:abstractNumId w:val="3"/>
  </w:num>
  <w:num w:numId="3" w16cid:durableId="467824166">
    <w:abstractNumId w:val="3"/>
  </w:num>
  <w:num w:numId="4" w16cid:durableId="919489193">
    <w:abstractNumId w:val="2"/>
  </w:num>
  <w:num w:numId="5" w16cid:durableId="1108427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465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711324">
    <w:abstractNumId w:val="3"/>
  </w:num>
  <w:num w:numId="8" w16cid:durableId="14355118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6731341">
    <w:abstractNumId w:val="17"/>
  </w:num>
  <w:num w:numId="10" w16cid:durableId="1781139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1376738">
    <w:abstractNumId w:val="4"/>
  </w:num>
  <w:num w:numId="12" w16cid:durableId="1858956368">
    <w:abstractNumId w:val="16"/>
  </w:num>
  <w:num w:numId="13" w16cid:durableId="6502501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751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4169304">
    <w:abstractNumId w:val="18"/>
  </w:num>
  <w:num w:numId="16" w16cid:durableId="33646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996186">
    <w:abstractNumId w:val="18"/>
  </w:num>
  <w:num w:numId="18" w16cid:durableId="10731620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25787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814834">
    <w:abstractNumId w:val="19"/>
  </w:num>
  <w:num w:numId="21" w16cid:durableId="865095102">
    <w:abstractNumId w:val="6"/>
  </w:num>
  <w:num w:numId="22" w16cid:durableId="1163551697">
    <w:abstractNumId w:val="15"/>
  </w:num>
  <w:num w:numId="23" w16cid:durableId="1733624014">
    <w:abstractNumId w:val="13"/>
  </w:num>
  <w:num w:numId="24" w16cid:durableId="1113746967">
    <w:abstractNumId w:val="10"/>
  </w:num>
  <w:num w:numId="25" w16cid:durableId="822039290">
    <w:abstractNumId w:val="20"/>
  </w:num>
  <w:num w:numId="26" w16cid:durableId="1782450080">
    <w:abstractNumId w:val="1"/>
  </w:num>
  <w:num w:numId="27" w16cid:durableId="1690138167">
    <w:abstractNumId w:val="7"/>
  </w:num>
  <w:num w:numId="28" w16cid:durableId="2142383739">
    <w:abstractNumId w:val="9"/>
  </w:num>
  <w:num w:numId="29" w16cid:durableId="673531054">
    <w:abstractNumId w:val="5"/>
  </w:num>
  <w:num w:numId="30" w16cid:durableId="965231549">
    <w:abstractNumId w:val="8"/>
  </w:num>
  <w:num w:numId="31" w16cid:durableId="2034990271">
    <w:abstractNumId w:val="11"/>
  </w:num>
  <w:num w:numId="32" w16cid:durableId="731192996">
    <w:abstractNumId w:val="12"/>
  </w:num>
  <w:num w:numId="33" w16cid:durableId="2076783517">
    <w:abstractNumId w:val="14"/>
  </w:num>
  <w:num w:numId="34" w16cid:durableId="1348169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03711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Adell Péricas">
    <w15:presenceInfo w15:providerId="AD" w15:userId="S::pericas@furb.br::ec6a4948-05f2-4851-94a8-6015477c8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B3EB4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46AF9"/>
    <w:rsid w:val="001505CD"/>
    <w:rsid w:val="001554E9"/>
    <w:rsid w:val="00162BF1"/>
    <w:rsid w:val="0016560C"/>
    <w:rsid w:val="001711D5"/>
    <w:rsid w:val="00186092"/>
    <w:rsid w:val="001864B2"/>
    <w:rsid w:val="00193A97"/>
    <w:rsid w:val="001948BE"/>
    <w:rsid w:val="00195234"/>
    <w:rsid w:val="0019547B"/>
    <w:rsid w:val="00197FAD"/>
    <w:rsid w:val="001A12CE"/>
    <w:rsid w:val="001A5B19"/>
    <w:rsid w:val="001A6292"/>
    <w:rsid w:val="001A7511"/>
    <w:rsid w:val="001B2F1E"/>
    <w:rsid w:val="001B629E"/>
    <w:rsid w:val="001B649B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00C"/>
    <w:rsid w:val="00205321"/>
    <w:rsid w:val="0021226B"/>
    <w:rsid w:val="00224BB2"/>
    <w:rsid w:val="0023398F"/>
    <w:rsid w:val="00235240"/>
    <w:rsid w:val="002368FD"/>
    <w:rsid w:val="0024110F"/>
    <w:rsid w:val="002423AB"/>
    <w:rsid w:val="002440B0"/>
    <w:rsid w:val="002471C2"/>
    <w:rsid w:val="0025685C"/>
    <w:rsid w:val="00260E85"/>
    <w:rsid w:val="002634D7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D01F3"/>
    <w:rsid w:val="002E6DD1"/>
    <w:rsid w:val="002F027E"/>
    <w:rsid w:val="002F6021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400F"/>
    <w:rsid w:val="00366836"/>
    <w:rsid w:val="0037046F"/>
    <w:rsid w:val="0037387C"/>
    <w:rsid w:val="00376B39"/>
    <w:rsid w:val="00377DA7"/>
    <w:rsid w:val="00383087"/>
    <w:rsid w:val="003853AD"/>
    <w:rsid w:val="00390E6B"/>
    <w:rsid w:val="00392845"/>
    <w:rsid w:val="003A24C9"/>
    <w:rsid w:val="003A2B7D"/>
    <w:rsid w:val="003A4A75"/>
    <w:rsid w:val="003A5366"/>
    <w:rsid w:val="003B647A"/>
    <w:rsid w:val="003C5262"/>
    <w:rsid w:val="003D398C"/>
    <w:rsid w:val="003D473B"/>
    <w:rsid w:val="003D4B35"/>
    <w:rsid w:val="003E2C21"/>
    <w:rsid w:val="003E4F19"/>
    <w:rsid w:val="003F5F25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09AC"/>
    <w:rsid w:val="004B42D8"/>
    <w:rsid w:val="004B4C1C"/>
    <w:rsid w:val="004B6B8F"/>
    <w:rsid w:val="004B7511"/>
    <w:rsid w:val="004C29CC"/>
    <w:rsid w:val="004D2A97"/>
    <w:rsid w:val="004E23CE"/>
    <w:rsid w:val="004E516B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66AE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655E3"/>
    <w:rsid w:val="00870802"/>
    <w:rsid w:val="00871A41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7611"/>
    <w:rsid w:val="00970F95"/>
    <w:rsid w:val="0097728E"/>
    <w:rsid w:val="0098206C"/>
    <w:rsid w:val="00984240"/>
    <w:rsid w:val="00987F2B"/>
    <w:rsid w:val="00995B07"/>
    <w:rsid w:val="009A2619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2275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70C0"/>
    <w:rsid w:val="00E36D82"/>
    <w:rsid w:val="00E4106C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0CF7"/>
    <w:rsid w:val="00F83A19"/>
    <w:rsid w:val="00F879A1"/>
    <w:rsid w:val="00F87EA4"/>
    <w:rsid w:val="00F90AC5"/>
    <w:rsid w:val="00F92FC4"/>
    <w:rsid w:val="00F9793C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1A995-E1FC-405F-AB28-A3F56F6766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7</Pages>
  <Words>2868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Adell Péricas</cp:lastModifiedBy>
  <cp:revision>117</cp:revision>
  <cp:lastPrinted>2023-04-18T19:53:00Z</cp:lastPrinted>
  <dcterms:created xsi:type="dcterms:W3CDTF">2022-11-21T16:27:00Z</dcterms:created>
  <dcterms:modified xsi:type="dcterms:W3CDTF">2023-05-12T19:29:00Z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