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rsidRPr="00516E05" w14:paraId="16A1172A" w14:textId="77777777" w:rsidTr="161FB328">
        <w:tc>
          <w:tcPr>
            <w:tcW w:w="9072" w:type="dxa"/>
            <w:gridSpan w:val="2"/>
            <w:shd w:val="clear" w:color="auto" w:fill="auto"/>
          </w:tcPr>
          <w:p w14:paraId="27F900D1" w14:textId="77777777" w:rsidR="00F0030C" w:rsidRPr="00516E05" w:rsidRDefault="74C92179" w:rsidP="00BE39CF">
            <w:pPr>
              <w:pStyle w:val="Cabealho"/>
              <w:tabs>
                <w:tab w:val="clear" w:pos="8640"/>
                <w:tab w:val="right" w:pos="8931"/>
              </w:tabs>
              <w:ind w:right="141"/>
              <w:jc w:val="center"/>
              <w:rPr>
                <w:rStyle w:val="Nmerodepgina"/>
                <w:lang w:val="pt-BR"/>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516E05">
              <w:rPr>
                <w:rStyle w:val="Nmerodepgina"/>
                <w:lang w:val="pt-BR"/>
              </w:rPr>
              <w:t>CURSO DE CIÊNCIA DA COMPUTAÇÃO – TCC</w:t>
            </w:r>
          </w:p>
        </w:tc>
      </w:tr>
      <w:tr w:rsidR="00F0030C" w14:paraId="69160EAA" w14:textId="77777777" w:rsidTr="161FB328">
        <w:tc>
          <w:tcPr>
            <w:tcW w:w="5387" w:type="dxa"/>
            <w:shd w:val="clear" w:color="auto" w:fill="auto"/>
          </w:tcPr>
          <w:p w14:paraId="3D025371" w14:textId="3FD931AA" w:rsidR="00F0030C" w:rsidRPr="003C5262" w:rsidRDefault="00B82A2A" w:rsidP="00BE39CF">
            <w:pPr>
              <w:pStyle w:val="Cabealho"/>
              <w:tabs>
                <w:tab w:val="clear" w:pos="8640"/>
                <w:tab w:val="right" w:pos="8931"/>
              </w:tabs>
              <w:ind w:right="141"/>
            </w:pPr>
            <w:r w:rsidRPr="161FB328">
              <w:rPr>
                <w:rStyle w:val="Nmerodepgina"/>
              </w:rPr>
              <w:t xml:space="preserve">( X </w:t>
            </w:r>
            <w:r w:rsidR="74C92179" w:rsidRPr="161FB328">
              <w:rPr>
                <w:rStyle w:val="Nmerodepgina"/>
              </w:rPr>
              <w:t>) PRÉ-PROJETO     (</w:t>
            </w:r>
            <w:r w:rsidR="74C92179">
              <w:t xml:space="preserve">     ) </w:t>
            </w:r>
            <w:r w:rsidR="74C92179" w:rsidRPr="161FB328">
              <w:rPr>
                <w:rStyle w:val="Nmerodepgina"/>
              </w:rPr>
              <w:t xml:space="preserve">PROJETO </w:t>
            </w:r>
          </w:p>
        </w:tc>
        <w:tc>
          <w:tcPr>
            <w:tcW w:w="3685" w:type="dxa"/>
            <w:shd w:val="clear" w:color="auto" w:fill="auto"/>
          </w:tcPr>
          <w:p w14:paraId="1D47DDD6" w14:textId="76BC3335" w:rsidR="00F0030C" w:rsidRDefault="74C92179" w:rsidP="00BE39CF">
            <w:pPr>
              <w:pStyle w:val="Cabealho"/>
              <w:tabs>
                <w:tab w:val="clear" w:pos="8640"/>
                <w:tab w:val="right" w:pos="8931"/>
              </w:tabs>
              <w:ind w:right="141"/>
              <w:rPr>
                <w:rStyle w:val="Nmerodepgina"/>
              </w:rPr>
            </w:pPr>
            <w:r w:rsidRPr="161FB328">
              <w:rPr>
                <w:rStyle w:val="Nmerodepgina"/>
              </w:rPr>
              <w:t xml:space="preserve">ANO/SEMESTRE: </w:t>
            </w:r>
            <w:r w:rsidR="70F49E6E" w:rsidRPr="161FB328">
              <w:rPr>
                <w:rStyle w:val="Nmerodepgina"/>
              </w:rPr>
              <w:t>2023</w:t>
            </w:r>
            <w:r w:rsidRPr="161FB328">
              <w:rPr>
                <w:rStyle w:val="Nmerodepgina"/>
              </w:rPr>
              <w:t>/</w:t>
            </w:r>
            <w:r w:rsidR="70F49E6E" w:rsidRPr="161FB328">
              <w:rPr>
                <w:rStyle w:val="Nmerodepgina"/>
              </w:rPr>
              <w:t>1</w:t>
            </w:r>
          </w:p>
        </w:tc>
      </w:tr>
    </w:tbl>
    <w:p w14:paraId="0E3D8B3E" w14:textId="77777777" w:rsidR="00F0030C" w:rsidRDefault="00F0030C" w:rsidP="001E682E">
      <w:pPr>
        <w:pStyle w:val="TF-TTULO"/>
      </w:pPr>
    </w:p>
    <w:p w14:paraId="21D472FF" w14:textId="0BD59ED3" w:rsidR="00B109E3" w:rsidRPr="00516E05" w:rsidRDefault="000D35E9" w:rsidP="161FB328">
      <w:pPr>
        <w:pStyle w:val="TF-AUTOR0"/>
        <w:rPr>
          <w:b/>
          <w:bCs/>
          <w:caps/>
          <w:color w:val="auto"/>
          <w:sz w:val="24"/>
          <w:szCs w:val="24"/>
          <w:lang w:val="pt-BR"/>
        </w:rPr>
      </w:pPr>
      <w:r w:rsidRPr="00516E05">
        <w:rPr>
          <w:b/>
          <w:bCs/>
          <w:caps/>
          <w:color w:val="auto"/>
          <w:sz w:val="24"/>
          <w:szCs w:val="24"/>
          <w:lang w:val="pt-BR"/>
        </w:rPr>
        <w:t>Sistemas Multiagentes aplicado</w:t>
      </w:r>
      <w:r w:rsidR="003239EA" w:rsidRPr="00516E05">
        <w:rPr>
          <w:b/>
          <w:bCs/>
          <w:caps/>
          <w:color w:val="auto"/>
          <w:sz w:val="24"/>
          <w:szCs w:val="24"/>
          <w:lang w:val="pt-BR"/>
        </w:rPr>
        <w:t xml:space="preserve"> a</w:t>
      </w:r>
      <w:r w:rsidR="00BD5073" w:rsidRPr="00516E05">
        <w:rPr>
          <w:b/>
          <w:bCs/>
          <w:caps/>
          <w:color w:val="auto"/>
          <w:sz w:val="24"/>
          <w:szCs w:val="24"/>
          <w:lang w:val="pt-BR"/>
        </w:rPr>
        <w:t>o</w:t>
      </w:r>
      <w:r w:rsidR="003239EA" w:rsidRPr="00516E05">
        <w:rPr>
          <w:b/>
          <w:bCs/>
          <w:caps/>
          <w:color w:val="auto"/>
          <w:sz w:val="24"/>
          <w:szCs w:val="24"/>
          <w:lang w:val="pt-BR"/>
        </w:rPr>
        <w:t xml:space="preserve"> futebol de robôs</w:t>
      </w:r>
      <w:r w:rsidR="00B109E3" w:rsidRPr="00516E05">
        <w:rPr>
          <w:b/>
          <w:bCs/>
          <w:caps/>
          <w:color w:val="auto"/>
          <w:sz w:val="24"/>
          <w:szCs w:val="24"/>
          <w:lang w:val="pt-BR"/>
        </w:rPr>
        <w:t xml:space="preserve"> </w:t>
      </w:r>
    </w:p>
    <w:p w14:paraId="0AA923EA" w14:textId="1F4F10F9" w:rsidR="001E682E" w:rsidRDefault="00BD5073" w:rsidP="00752038">
      <w:pPr>
        <w:pStyle w:val="TF-AUTOR0"/>
      </w:pPr>
      <w:r>
        <w:t xml:space="preserve">Christian </w:t>
      </w:r>
      <w:r w:rsidR="00D94646">
        <w:t xml:space="preserve">Trisotto </w:t>
      </w:r>
      <w:r>
        <w:t>Alegri</w:t>
      </w:r>
    </w:p>
    <w:p w14:paraId="15D37EA2" w14:textId="32865517" w:rsidR="001E682E" w:rsidRDefault="00B82A2A" w:rsidP="001E682E">
      <w:pPr>
        <w:pStyle w:val="TF-AUTOR0"/>
      </w:pPr>
      <w:r>
        <w:t xml:space="preserve">Prof. Aurélio Faustino Hoppe </w:t>
      </w:r>
      <w:r w:rsidR="001E682E">
        <w:t>– Orientador</w:t>
      </w:r>
    </w:p>
    <w:p w14:paraId="5748A4A9" w14:textId="156C2340" w:rsidR="001054EE" w:rsidRDefault="00F255FC" w:rsidP="001054EE">
      <w:pPr>
        <w:pStyle w:val="Ttulo1"/>
      </w:pPr>
      <w:r>
        <w:t xml:space="preserve">Introdução </w:t>
      </w:r>
      <w:bookmarkEnd w:id="0"/>
      <w:bookmarkEnd w:id="1"/>
      <w:bookmarkEnd w:id="2"/>
      <w:bookmarkEnd w:id="3"/>
      <w:bookmarkEnd w:id="4"/>
      <w:bookmarkEnd w:id="5"/>
      <w:bookmarkEnd w:id="6"/>
      <w:bookmarkEnd w:id="7"/>
      <w:bookmarkEnd w:id="8"/>
    </w:p>
    <w:p w14:paraId="47C31A43" w14:textId="7D7C73BF" w:rsidR="2D7B5EEF" w:rsidRDefault="2D7B5EEF" w:rsidP="5F22CFC8">
      <w:pPr>
        <w:spacing w:after="160" w:line="259" w:lineRule="auto"/>
        <w:ind w:firstLine="680"/>
        <w:jc w:val="both"/>
        <w:rPr>
          <w:sz w:val="20"/>
          <w:szCs w:val="20"/>
          <w:lang w:val="pt-BR"/>
        </w:rPr>
      </w:pPr>
      <w:r w:rsidRPr="00516E05">
        <w:rPr>
          <w:sz w:val="20"/>
          <w:szCs w:val="20"/>
          <w:lang w:val="pt-BR"/>
        </w:rPr>
        <w:t xml:space="preserve">A robótica tem evoluído significativamente desde sua criação, há mais de 60 anos. Inicialmente, as máquinas eram projetadas para executar tarefas simples e repetitivas na indústria, mas hoje em dia, robôs são utilizados em uma variedade de áreas, incluindo saúde, segurança, exploração espacial, entre outras. Segundo </w:t>
      </w:r>
      <w:r w:rsidR="1F6846F4" w:rsidRPr="00516E05">
        <w:rPr>
          <w:sz w:val="20"/>
          <w:szCs w:val="20"/>
          <w:lang w:val="pt-BR"/>
        </w:rPr>
        <w:t>Gupta</w:t>
      </w:r>
      <w:r w:rsidR="00837B7D" w:rsidRPr="00516E05">
        <w:rPr>
          <w:sz w:val="20"/>
          <w:szCs w:val="20"/>
          <w:lang w:val="pt-BR"/>
        </w:rPr>
        <w:t xml:space="preserve"> (</w:t>
      </w:r>
      <w:r w:rsidR="00707C48" w:rsidRPr="00516E05">
        <w:rPr>
          <w:sz w:val="20"/>
          <w:szCs w:val="20"/>
          <w:lang w:val="pt-BR"/>
        </w:rPr>
        <w:t>2013</w:t>
      </w:r>
      <w:r w:rsidR="00837B7D" w:rsidRPr="00516E05">
        <w:rPr>
          <w:sz w:val="20"/>
          <w:szCs w:val="20"/>
          <w:lang w:val="pt-BR"/>
        </w:rPr>
        <w:t>)</w:t>
      </w:r>
      <w:r w:rsidRPr="00516E05">
        <w:rPr>
          <w:sz w:val="20"/>
          <w:szCs w:val="20"/>
          <w:lang w:val="pt-BR"/>
        </w:rPr>
        <w:t xml:space="preserve">, as tecnologias de robótica têm avançado rapidamente nas últimas décadas, com o surgimento de novas técnicas de fabricação, sensores, atuadores, sistemas de controle e algoritmos de inteligência artificial, permitindo que robôs se tornem cada vez mais sofisticados e autônomos. A robótica tem o potencial de transformar radicalmente a maneira como as pessoas vivem e trabalham, e sua evolução continuará a impulsionar novas possibilidades e aplicações no futuro. </w:t>
      </w:r>
    </w:p>
    <w:p w14:paraId="7792D0DD" w14:textId="7AE6A1E7" w:rsidR="2D7B5EEF" w:rsidRDefault="2D7B5EEF" w:rsidP="161FB328">
      <w:pPr>
        <w:pStyle w:val="TF-TEXTO"/>
      </w:pPr>
      <w:r w:rsidRPr="161FB328">
        <w:t xml:space="preserve">Dentro do campo interdisciplinar da robótica, uma área em rápido crescimento é a dos sistemas multiagentes, que são compostos por vários agentes autônomos que cooperam ou competem uns com os outros para atingir um objetivo comum. Um exemplo particularmente interessante de aplicação de sistemas multiagentes é o futebol de robôs, que tem o potencial de ser um desafio altamente complexo e desafiador para a inteligência artificial e a robótica. Segundo </w:t>
      </w:r>
      <w:r w:rsidR="1DC143A5" w:rsidRPr="161FB328">
        <w:t>Huang</w:t>
      </w:r>
      <w:r w:rsidR="00707C48">
        <w:t xml:space="preserve"> </w:t>
      </w:r>
      <w:r w:rsidR="00707C48" w:rsidRPr="00707C48">
        <w:rPr>
          <w:i/>
          <w:iCs/>
        </w:rPr>
        <w:t>et al.</w:t>
      </w:r>
      <w:r w:rsidRPr="161FB328">
        <w:t xml:space="preserve"> (2</w:t>
      </w:r>
      <w:r w:rsidR="4741648C" w:rsidRPr="161FB328">
        <w:t>02</w:t>
      </w:r>
      <w:r w:rsidR="00707C48">
        <w:t>1</w:t>
      </w:r>
      <w:r w:rsidRPr="161FB328">
        <w:t>)</w:t>
      </w:r>
      <w:r w:rsidR="1F0973EA" w:rsidRPr="161FB328">
        <w:t>, o</w:t>
      </w:r>
      <w:r w:rsidRPr="161FB328">
        <w:t xml:space="preserve"> futebol de robôs é uma das aplicações mais ambiciosas de sistemas multiagentes, que exige a integração de diversas habilidades e estratégias de tomada de decisão em um ambiente altamente dinâmico e imprevisível</w:t>
      </w:r>
      <w:r w:rsidR="0E12D90C" w:rsidRPr="161FB328">
        <w:t xml:space="preserve">. </w:t>
      </w:r>
      <w:r w:rsidRPr="161FB328">
        <w:t>O uso de sistemas multiagentes no futebol de robôs pode ajudar a resolver alguns dos principais desafios enfrentados pelos robôs individuais, como a limitação de sua percepção do ambiente e a dificuldade de tomada de decisões em tempo real.</w:t>
      </w:r>
    </w:p>
    <w:p w14:paraId="5958FE4E" w14:textId="48EB29C0" w:rsidR="006B4C57" w:rsidRDefault="05F3F130" w:rsidP="006B4C57">
      <w:pPr>
        <w:pStyle w:val="TF-TEXTO"/>
      </w:pPr>
      <w:r>
        <w:t xml:space="preserve">Wooldridge </w:t>
      </w:r>
      <w:r w:rsidR="01C33E95">
        <w:t xml:space="preserve">(2009) </w:t>
      </w:r>
      <w:r w:rsidR="00381EDB">
        <w:t>destaca que u</w:t>
      </w:r>
      <w:r w:rsidR="006B4C57">
        <w:t>m dos campos de aplicação mais fascinantes dessa tecnologia é o esporte. É nesse contexto que sur</w:t>
      </w:r>
      <w:r w:rsidR="006B4C57" w:rsidRPr="161FB328">
        <w:t>ge o futebol de robôs, uma competição que coloca em jogo a criatividade e a engenhosidade dos pesquisadores e entusiastas da robótica. O futebol de robôs é uma competição que envolve equipes de robôs jogando futebol em um campo especialmente projetado. Essa competição tem como objetivo incentivar o desenvolvimento de si</w:t>
      </w:r>
      <w:r w:rsidR="006B4C57">
        <w:t>stemas robóticos capazes de jogar futebol de forma autônoma. Para alcançar esse objetivo, os pesquisadores utilizam técnicas avançadas de inteligência artificial, como a visão computacional e os sistemas multiagentes.</w:t>
      </w:r>
    </w:p>
    <w:p w14:paraId="750FD24F" w14:textId="6573B4F5" w:rsidR="006B4C57" w:rsidRDefault="00271243" w:rsidP="006B4C57">
      <w:pPr>
        <w:pStyle w:val="TF-TEXTO"/>
      </w:pPr>
      <w:r>
        <w:t xml:space="preserve">De acordo com </w:t>
      </w:r>
      <w:r w:rsidR="46D2B10F">
        <w:t>Chen</w:t>
      </w:r>
      <w:r w:rsidR="009231A5">
        <w:t xml:space="preserve"> </w:t>
      </w:r>
      <w:r w:rsidR="009231A5" w:rsidRPr="009231A5">
        <w:rPr>
          <w:i/>
          <w:iCs/>
        </w:rPr>
        <w:t>et al.</w:t>
      </w:r>
      <w:r w:rsidR="46D2B10F">
        <w:t xml:space="preserve"> (2020)</w:t>
      </w:r>
      <w:r>
        <w:t>, o</w:t>
      </w:r>
      <w:r w:rsidR="006B4C57">
        <w:t xml:space="preserve">s </w:t>
      </w:r>
      <w:r w:rsidR="006754D0">
        <w:t>S</w:t>
      </w:r>
      <w:r w:rsidR="006B4C57">
        <w:t xml:space="preserve">istemas </w:t>
      </w:r>
      <w:r w:rsidR="006754D0">
        <w:t>M</w:t>
      </w:r>
      <w:r w:rsidR="006B4C57">
        <w:t>ulti</w:t>
      </w:r>
      <w:r w:rsidR="500017C6">
        <w:t>a</w:t>
      </w:r>
      <w:r w:rsidR="006B4C57">
        <w:t>gentes</w:t>
      </w:r>
      <w:r w:rsidR="006754D0">
        <w:t xml:space="preserve"> (SMA)</w:t>
      </w:r>
      <w:r w:rsidR="006B4C57">
        <w:t xml:space="preserve"> são particularmente importantes no futebol de robôs, pois permitem que os robôs se comuniquem entre si e com o ambiente, coordenando suas ações para alcançar os objetivos do jogo. Esses sistemas são compostos por vários agentes autônomos que interagem entre si e com o ambiente em busca de alcançar os objetivos específicos do jogo.</w:t>
      </w:r>
      <w:r w:rsidR="006648FE">
        <w:t xml:space="preserve"> </w:t>
      </w:r>
      <w:r w:rsidR="006B4C57">
        <w:t>No entanto, a aplicação de sistemas multiagentes no futebol de robôs ainda enfrenta vários desafios, como a dinamicidade e imprevisibilidade do jogo, além das situações de conflito que podem ocorrer entre os robôs durante a partida. Por isso, é importante avaliar se os sistemas multiagentes podem ser utilizados de forma eficiente no futebol de robôs.</w:t>
      </w:r>
    </w:p>
    <w:p w14:paraId="66E9840B" w14:textId="6880A62A" w:rsidR="00EB69B8" w:rsidRDefault="009231A5" w:rsidP="006B4C57">
      <w:pPr>
        <w:pStyle w:val="TF-TEXTO"/>
      </w:pPr>
      <w:r>
        <w:t xml:space="preserve">Tisue e </w:t>
      </w:r>
      <w:r w:rsidR="2244EB95">
        <w:t>Wilensky (</w:t>
      </w:r>
      <w:r>
        <w:t>2004</w:t>
      </w:r>
      <w:r w:rsidR="2244EB95">
        <w:t xml:space="preserve">) </w:t>
      </w:r>
      <w:r w:rsidR="007A3427">
        <w:t>afirma que o</w:t>
      </w:r>
      <w:r w:rsidR="00EB69B8">
        <w:t xml:space="preserve"> desenvolvimento de simuladores é uma das principais ferramentas utilizadas para avaliar o desempenho de sistemas robóticos em diversas áreas de aplicação. No futebol de robôs, os simuladores são particularmente importantes para testar e avaliar novas estratégias e abordagens de forma segura e controlada. Dentre os simuladores utilizados para essa finalidade, destaca-se o NetLogo, uma plataforma de modelagem e simulação de sistemas complexos baseada em agentes. O NetLogo permite modelar e simular sistemas multiagentes de forma intuitiva e visual, além de possuir uma ampla variedade de ferramentas de análise.</w:t>
      </w:r>
    </w:p>
    <w:p w14:paraId="35C54C04" w14:textId="628CF551" w:rsidR="0F2CD6C6" w:rsidRDefault="006B4C57" w:rsidP="006B4C57">
      <w:pPr>
        <w:pStyle w:val="TF-TEXTO"/>
      </w:pPr>
      <w:r w:rsidRPr="45ACDB29">
        <w:t xml:space="preserve">Diante desse contexto, a pergunta de pesquisa deste </w:t>
      </w:r>
      <w:r w:rsidR="00821A58">
        <w:t>trabalho</w:t>
      </w:r>
      <w:r w:rsidRPr="45ACDB29">
        <w:t xml:space="preserve"> é: sistemas multiagentes podem ser utilizados de forma eficiente no futebol de robôs, considerando as características dinâmicas e imprevisíveis do jogo e as situações de conflito que podem ocorrer entre os robôs?</w:t>
      </w:r>
    </w:p>
    <w:p w14:paraId="4DEEAE1F" w14:textId="352C5416"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2AB81EF" w14:textId="147AE0C0" w:rsidR="006A253C" w:rsidRPr="00E66B02" w:rsidRDefault="006A253C" w:rsidP="00E66B02">
      <w:pPr>
        <w:pStyle w:val="TF-TEXTO"/>
      </w:pPr>
      <w:r>
        <w:t>O</w:t>
      </w:r>
      <w:r w:rsidR="00BC4AC8">
        <w:t xml:space="preserve"> objetivo deste trabalho</w:t>
      </w:r>
      <w:r>
        <w:t xml:space="preserve"> </w:t>
      </w:r>
      <w:r w:rsidR="00BC4AC8">
        <w:t xml:space="preserve">é utilizar a plataforma NetLogo para </w:t>
      </w:r>
      <w:r w:rsidR="00B47C9D">
        <w:t>simular</w:t>
      </w:r>
      <w:r w:rsidR="00BC4AC8">
        <w:t xml:space="preserve"> futebol de robôs </w:t>
      </w:r>
      <w:r w:rsidR="005F4B81">
        <w:t>a partir de</w:t>
      </w:r>
      <w:r w:rsidR="00BC4AC8">
        <w:t xml:space="preserve"> sistemas multiagentes, com o propósito de avaliar diferentes estratégias de jogo e estudar o comportamento dos agentes em um ambiente controlado</w:t>
      </w:r>
      <w:r>
        <w:t>.</w:t>
      </w:r>
    </w:p>
    <w:p w14:paraId="4454C33F" w14:textId="77777777" w:rsidR="00C35E57" w:rsidRDefault="00C35E57" w:rsidP="00C35E57">
      <w:pPr>
        <w:pStyle w:val="TF-TEXTO"/>
      </w:pPr>
      <w:r>
        <w:t>Os objetivos específicos são:</w:t>
      </w:r>
    </w:p>
    <w:p w14:paraId="476EA3FE" w14:textId="3F00FA93" w:rsidR="00976AC2" w:rsidRPr="00A544A0" w:rsidRDefault="00976AC2" w:rsidP="00A544A0">
      <w:pPr>
        <w:pStyle w:val="TF-ALNEA"/>
      </w:pPr>
      <w:r>
        <w:t xml:space="preserve">modelar cada um dos elementos </w:t>
      </w:r>
      <w:r w:rsidR="003B14AD">
        <w:t xml:space="preserve">do jogo de futebol </w:t>
      </w:r>
      <w:r>
        <w:t xml:space="preserve">como um agente, definindo seu conhecimento, </w:t>
      </w:r>
      <w:r>
        <w:lastRenderedPageBreak/>
        <w:t>funções, comportamento e modos de interação</w:t>
      </w:r>
      <w:r w:rsidR="00CD6D07">
        <w:t xml:space="preserve"> no NetLogo</w:t>
      </w:r>
      <w:r>
        <w:t>;</w:t>
      </w:r>
    </w:p>
    <w:p w14:paraId="6B300DD0" w14:textId="59FCF236" w:rsidR="001E53BD" w:rsidRDefault="001E53BD" w:rsidP="00A544A0">
      <w:pPr>
        <w:pStyle w:val="TF-ALNEA"/>
      </w:pPr>
      <w:r>
        <w:t>analisar o comportamento dos agentes em diferentes situações de jogo, como jogadas de ataque, defesa, cobranças de falta, entre outras;</w:t>
      </w:r>
    </w:p>
    <w:p w14:paraId="431E6DF1" w14:textId="279EFFF3" w:rsidR="006A253C" w:rsidRPr="00A544A0" w:rsidRDefault="00F831F2" w:rsidP="00AE4481">
      <w:pPr>
        <w:pStyle w:val="TF-ALNEA"/>
      </w:pPr>
      <w:r>
        <w:t>avaliar o desempenho d</w:t>
      </w:r>
      <w:r w:rsidR="00BC7A1B">
        <w:t>o modelo</w:t>
      </w:r>
      <w:r>
        <w:t xml:space="preserve"> em simulações e testes reais, utilizando métricas relevantes para futebol de robôs, como a taxa de sucesso em marcar gols, a precisão na tomada de decisão e a eficiência na coordenação de múltiplos robôs</w:t>
      </w:r>
      <w:r w:rsidR="0041127E">
        <w:t>.</w:t>
      </w:r>
    </w:p>
    <w:p w14:paraId="6B0A09B4" w14:textId="77777777" w:rsidR="00A44581" w:rsidRDefault="00A44581" w:rsidP="00424AD5">
      <w:pPr>
        <w:pStyle w:val="Ttulo1"/>
      </w:pPr>
      <w:bookmarkStart w:id="23" w:name="_Toc419598587"/>
      <w:r>
        <w:t>trabalhos correlatos</w:t>
      </w:r>
    </w:p>
    <w:p w14:paraId="7FBE2823" w14:textId="4BF8F290" w:rsidR="00E34B74" w:rsidRPr="00495C9A" w:rsidRDefault="000F669C" w:rsidP="0B589AD6">
      <w:pPr>
        <w:pStyle w:val="TF-TEXTO"/>
      </w:pPr>
      <w:r>
        <w:t xml:space="preserve">Nesta seção são apresentados trabalhos com características semelhantes aos principais objetivos do estudo proposto. A </w:t>
      </w:r>
      <w:r w:rsidR="00837B7D">
        <w:t>sub</w:t>
      </w:r>
      <w:r>
        <w:t xml:space="preserve">seção 2.1 apresenta </w:t>
      </w:r>
      <w:r w:rsidR="00E316EC">
        <w:t xml:space="preserve">um modelo </w:t>
      </w:r>
      <w:r w:rsidR="007027D7">
        <w:t xml:space="preserve">para predição do comportamento </w:t>
      </w:r>
      <w:r w:rsidR="003B7E11">
        <w:t>dos jogadore</w:t>
      </w:r>
      <w:r w:rsidR="006362DE">
        <w:t>s</w:t>
      </w:r>
      <w:r>
        <w:t xml:space="preserve"> (</w:t>
      </w:r>
      <w:r w:rsidR="00851ED3">
        <w:t xml:space="preserve">OMIDSHAFEI </w:t>
      </w:r>
      <w:r w:rsidR="00851ED3" w:rsidRPr="161FB328">
        <w:rPr>
          <w:i/>
          <w:iCs/>
        </w:rPr>
        <w:t>et al.</w:t>
      </w:r>
      <w:r>
        <w:t>, 20</w:t>
      </w:r>
      <w:r w:rsidR="006362DE">
        <w:t>22</w:t>
      </w:r>
      <w:r>
        <w:t xml:space="preserve">). Na </w:t>
      </w:r>
      <w:r w:rsidR="00391933">
        <w:t>sub</w:t>
      </w:r>
      <w:r>
        <w:t>seção 2.2 é descrito</w:t>
      </w:r>
      <w:r w:rsidR="00833A78">
        <w:t xml:space="preserve"> um</w:t>
      </w:r>
      <w:r>
        <w:t xml:space="preserve"> </w:t>
      </w:r>
      <w:r w:rsidR="00833A78" w:rsidRPr="6C2EBB60">
        <w:t>método para treinar time</w:t>
      </w:r>
      <w:r w:rsidR="00833A78">
        <w:t>s</w:t>
      </w:r>
      <w:r w:rsidR="00833A78" w:rsidRPr="6C2EBB60">
        <w:t xml:space="preserve"> de agentes virtuais a jogar futebol em alto nível</w:t>
      </w:r>
      <w:r>
        <w:t xml:space="preserve"> (</w:t>
      </w:r>
      <w:r w:rsidR="00833A78">
        <w:t xml:space="preserve">LIN </w:t>
      </w:r>
      <w:r w:rsidR="00833A78" w:rsidRPr="00833A78">
        <w:rPr>
          <w:i/>
          <w:iCs/>
        </w:rPr>
        <w:t>et al</w:t>
      </w:r>
      <w:r w:rsidR="00833A78">
        <w:t>., 2023</w:t>
      </w:r>
      <w:r>
        <w:t xml:space="preserve">). Por fim, a </w:t>
      </w:r>
      <w:r w:rsidR="00391933">
        <w:t>sub</w:t>
      </w:r>
      <w:r>
        <w:t xml:space="preserve">seção 2.3 apresenta </w:t>
      </w:r>
      <w:r w:rsidR="00833A78">
        <w:t xml:space="preserve">uma abordagem para jogar partidas completas de futebol multiagentes a partir de demonstrações de um único agente (HUANG </w:t>
      </w:r>
      <w:r w:rsidR="00833A78" w:rsidRPr="161FB328">
        <w:rPr>
          <w:i/>
          <w:iCs/>
        </w:rPr>
        <w:t>et al</w:t>
      </w:r>
      <w:r w:rsidR="00833A78">
        <w:t>., 2021).</w:t>
      </w:r>
    </w:p>
    <w:p w14:paraId="3AFBACAA" w14:textId="680592FF" w:rsidR="00A44581" w:rsidRPr="00ED5FDC" w:rsidRDefault="002B0043" w:rsidP="00E638A0">
      <w:pPr>
        <w:pStyle w:val="Ttulo2"/>
        <w:rPr>
          <w:lang w:val="en-US"/>
        </w:rPr>
      </w:pPr>
      <w:r w:rsidRPr="00516E05">
        <w:rPr>
          <w:color w:val="0D0D0D" w:themeColor="text1" w:themeTint="F2"/>
          <w:sz w:val="24"/>
          <w:szCs w:val="24"/>
          <w:lang w:val="en-US"/>
        </w:rPr>
        <w:t>Multiagent off‑screen behavior prediction in football</w:t>
      </w:r>
    </w:p>
    <w:p w14:paraId="4A9905EC" w14:textId="70369F21" w:rsidR="00C407DC" w:rsidRDefault="00C407DC" w:rsidP="00C407DC">
      <w:pPr>
        <w:pStyle w:val="TF-TEXTO"/>
      </w:pPr>
      <w:r>
        <w:t>Omidshafe</w:t>
      </w:r>
      <w:r w:rsidR="00D4119B">
        <w:t>i</w:t>
      </w:r>
      <w:r w:rsidR="00FB197D">
        <w:t xml:space="preserve"> </w:t>
      </w:r>
      <w:r w:rsidR="00FB197D" w:rsidRPr="161FB328">
        <w:rPr>
          <w:i/>
          <w:iCs/>
        </w:rPr>
        <w:t>et al.</w:t>
      </w:r>
      <w:r w:rsidR="25577E7D" w:rsidRPr="161FB328">
        <w:rPr>
          <w:color w:val="FF0000"/>
        </w:rPr>
        <w:t xml:space="preserve"> </w:t>
      </w:r>
      <w:r w:rsidR="25577E7D">
        <w:t>(202</w:t>
      </w:r>
      <w:r w:rsidR="00D4119B">
        <w:t>2</w:t>
      </w:r>
      <w:r w:rsidR="25577E7D">
        <w:t xml:space="preserve">) </w:t>
      </w:r>
      <w:r>
        <w:t>aborda</w:t>
      </w:r>
      <w:r w:rsidR="00D4119B">
        <w:t>m</w:t>
      </w:r>
      <w:r>
        <w:t xml:space="preserve"> o problema de imputação de séries temporais multiagente no contexto do futebol, onde subconjuntos de jogadores podem entrar e sair do campo de visão das imagens de vídeo transmitidas, enquanto os jogadores não observados continuam a interagir fora da tela. O objetivo dos autores era desenvolver um método de aprendizado de máquina que pudesse usar observações passadas e futuras de subconjuntos de jogadores de futebol para estimar as observações ausentes dos jogadores fora da tela.</w:t>
      </w:r>
    </w:p>
    <w:p w14:paraId="6B851529" w14:textId="41C82DFB" w:rsidR="00C407DC" w:rsidRDefault="00C407DC" w:rsidP="00C407DC">
      <w:pPr>
        <w:pStyle w:val="TF-TEXTO"/>
      </w:pPr>
      <w:r>
        <w:t>A abordagem</w:t>
      </w:r>
      <w:r w:rsidR="00197BB5">
        <w:t xml:space="preserve"> de</w:t>
      </w:r>
      <w:r>
        <w:t xml:space="preserve"> </w:t>
      </w:r>
      <w:r w:rsidR="00197BB5">
        <w:t xml:space="preserve">Omidshafei </w:t>
      </w:r>
      <w:r w:rsidR="00197BB5" w:rsidRPr="161FB328">
        <w:rPr>
          <w:i/>
          <w:iCs/>
        </w:rPr>
        <w:t>et al.</w:t>
      </w:r>
      <w:r w:rsidR="00197BB5" w:rsidRPr="161FB328">
        <w:rPr>
          <w:color w:val="FF0000"/>
        </w:rPr>
        <w:t xml:space="preserve"> </w:t>
      </w:r>
      <w:r w:rsidR="00197BB5">
        <w:t>(2022)</w:t>
      </w:r>
      <w:r>
        <w:t xml:space="preserve">, chamada de Graph Imputer, é um método de aprendizado de máquina que combina redes de grafo e autoencoders variacionais para permitir a aprendizagem de uma distribuição de trajetórias imputadas para jogadores de futebol fora da tela. O método envolve várias etapas. Primeiro, os autores constroem um grafo que representa as interações entre jogadores observados fora da tela. Os nós no grafo representam os jogadores e as arestas representam as interações entre eles. Em seguida, os autores treinam um </w:t>
      </w:r>
      <w:r w:rsidR="00391933">
        <w:t>A</w:t>
      </w:r>
      <w:r>
        <w:t>uto</w:t>
      </w:r>
      <w:r w:rsidR="00391933">
        <w:t>E</w:t>
      </w:r>
      <w:r>
        <w:t xml:space="preserve">ncoder </w:t>
      </w:r>
      <w:r w:rsidR="00391933">
        <w:t>V</w:t>
      </w:r>
      <w:r>
        <w:t>ariacional (AE</w:t>
      </w:r>
      <w:r w:rsidR="00391933">
        <w:t>V</w:t>
      </w:r>
      <w:r>
        <w:t>) nas trajetórias observadas dos jogadores para aprender uma representação de baixa dimensão do comportamento dos jogadores. O AE</w:t>
      </w:r>
      <w:r w:rsidR="00391933">
        <w:t>V</w:t>
      </w:r>
      <w:r>
        <w:t xml:space="preserve"> é treinado para reconstruir as trajetórias observadas e gerar novas trajetórias que são semelhantes às observadas. Por fim, os autores usam a representação aprendida pelo AE</w:t>
      </w:r>
      <w:r w:rsidR="00391933">
        <w:t>V</w:t>
      </w:r>
      <w:r>
        <w:t xml:space="preserve"> para codificar as trajetórias observadas dos jogadores e gerar trajetórias imputadas para os jogadores fora da tela. As trajetórias imputadas são geradas </w:t>
      </w:r>
      <w:r w:rsidR="00020D5B">
        <w:t>de</w:t>
      </w:r>
      <w:r>
        <w:t>mo</w:t>
      </w:r>
      <w:r w:rsidR="00020D5B">
        <w:t>n</w:t>
      </w:r>
      <w:r>
        <w:t>strando a distribuição de comportamento dos jogadores aprendida condicionada às trajetórias observadas.</w:t>
      </w:r>
      <w:r w:rsidR="0098576E">
        <w:t xml:space="preserve"> A </w:t>
      </w:r>
      <w:r>
        <w:fldChar w:fldCharType="begin"/>
      </w:r>
      <w:r>
        <w:instrText xml:space="preserve"> REF _Ref134718953 \h </w:instrText>
      </w:r>
      <w:r>
        <w:fldChar w:fldCharType="separate"/>
      </w:r>
      <w:r w:rsidR="00C947E8">
        <w:t>Figura 1</w:t>
      </w:r>
      <w:r>
        <w:fldChar w:fldCharType="end"/>
      </w:r>
      <w:r w:rsidR="00C947E8">
        <w:t xml:space="preserve"> </w:t>
      </w:r>
      <w:r w:rsidR="003F544F">
        <w:t xml:space="preserve">apresenta </w:t>
      </w:r>
      <w:r w:rsidR="00692D7A">
        <w:t xml:space="preserve">uma sequência de </w:t>
      </w:r>
      <w:r w:rsidR="00AE5FB6">
        <w:t>trajetórias</w:t>
      </w:r>
      <w:r w:rsidR="003F544F">
        <w:t xml:space="preserve"> </w:t>
      </w:r>
      <w:r w:rsidR="009C60C3">
        <w:t>geradas a partir do AE</w:t>
      </w:r>
      <w:r w:rsidR="00391933">
        <w:t>V</w:t>
      </w:r>
      <w:r w:rsidR="009C60C3">
        <w:t>.</w:t>
      </w:r>
    </w:p>
    <w:p w14:paraId="05ADDF48" w14:textId="4BE88D80" w:rsidR="0098576E" w:rsidRDefault="00C947E8" w:rsidP="009C60C3">
      <w:pPr>
        <w:pStyle w:val="TF-LEGENDA"/>
      </w:pPr>
      <w:bookmarkStart w:id="24" w:name="_Ref134718953"/>
      <w:r>
        <w:t xml:space="preserve">Figura </w:t>
      </w:r>
      <w:r w:rsidRPr="161FB328">
        <w:fldChar w:fldCharType="begin"/>
      </w:r>
      <w:r>
        <w:instrText xml:space="preserve"> SEQ Figura \* ARABIC </w:instrText>
      </w:r>
      <w:r w:rsidRPr="161FB328">
        <w:fldChar w:fldCharType="separate"/>
      </w:r>
      <w:r w:rsidR="00005325">
        <w:t>1</w:t>
      </w:r>
      <w:r w:rsidRPr="161FB328">
        <w:fldChar w:fldCharType="end"/>
      </w:r>
      <w:bookmarkEnd w:id="24"/>
      <w:r>
        <w:t xml:space="preserve"> </w:t>
      </w:r>
      <w:r w:rsidR="006B21F4">
        <w:t>–</w:t>
      </w:r>
      <w:r>
        <w:t xml:space="preserve"> </w:t>
      </w:r>
      <w:r w:rsidR="006B21F4">
        <w:t>Visualização das trajetórias</w:t>
      </w:r>
    </w:p>
    <w:p w14:paraId="54B77826" w14:textId="155AF2CB" w:rsidR="00C36C8F" w:rsidRDefault="00C36C8F" w:rsidP="00C36C8F">
      <w:pPr>
        <w:pStyle w:val="TF-FIGURA"/>
      </w:pPr>
      <w:r w:rsidRPr="00C36C8F">
        <w:rPr>
          <w:noProof/>
        </w:rPr>
        <w:drawing>
          <wp:inline distT="0" distB="0" distL="0" distR="0" wp14:anchorId="5D210446" wp14:editId="25A5B463">
            <wp:extent cx="5738877" cy="1634821"/>
            <wp:effectExtent l="19050" t="19050" r="14605" b="22860"/>
            <wp:docPr id="889379868" name="Imagem 1" descr="Uma imagem contendo no interior, mesa, quarto, muit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79868" name="Imagem 1" descr="Uma imagem contendo no interior, mesa, quarto, muitos&#10;&#10;Descrição gerada automaticamente"/>
                    <pic:cNvPicPr/>
                  </pic:nvPicPr>
                  <pic:blipFill rotWithShape="1">
                    <a:blip r:embed="rId11"/>
                    <a:srcRect r="1108"/>
                    <a:stretch/>
                  </pic:blipFill>
                  <pic:spPr bwMode="auto">
                    <a:xfrm>
                      <a:off x="0" y="0"/>
                      <a:ext cx="5757321" cy="1640075"/>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1859467" w14:textId="61E113CE" w:rsidR="009C60C3" w:rsidRDefault="009C60C3" w:rsidP="009C60C3">
      <w:pPr>
        <w:pStyle w:val="TF-FONTE"/>
      </w:pPr>
      <w:r>
        <w:t xml:space="preserve">Fonte: Omidshafei </w:t>
      </w:r>
      <w:r w:rsidRPr="161FB328">
        <w:rPr>
          <w:i/>
          <w:iCs/>
        </w:rPr>
        <w:t>et al.</w:t>
      </w:r>
      <w:r w:rsidRPr="161FB328">
        <w:rPr>
          <w:color w:val="FF0000"/>
        </w:rPr>
        <w:t xml:space="preserve"> </w:t>
      </w:r>
      <w:r>
        <w:t>(2022).</w:t>
      </w:r>
    </w:p>
    <w:p w14:paraId="7DBCA059" w14:textId="68B5748D" w:rsidR="00C407DC" w:rsidRDefault="00C407DC" w:rsidP="00211F93">
      <w:pPr>
        <w:pStyle w:val="TF-TEXTO"/>
      </w:pPr>
      <w:r>
        <w:t xml:space="preserve">Para testar a eficácia de sua abordagem proposta, </w:t>
      </w:r>
      <w:r w:rsidR="00CD0B46">
        <w:t xml:space="preserve">Omidshafei </w:t>
      </w:r>
      <w:r w:rsidR="00CD0B46" w:rsidRPr="161FB328">
        <w:rPr>
          <w:i/>
          <w:iCs/>
        </w:rPr>
        <w:t>et al.</w:t>
      </w:r>
      <w:r w:rsidR="00CD0B46" w:rsidRPr="161FB328">
        <w:rPr>
          <w:color w:val="FF0000"/>
        </w:rPr>
        <w:t xml:space="preserve"> </w:t>
      </w:r>
      <w:r w:rsidR="00CD0B46">
        <w:t>(2022)</w:t>
      </w:r>
      <w:r>
        <w:t xml:space="preserve"> </w:t>
      </w:r>
      <w:r w:rsidR="00103C92">
        <w:t>realizaram</w:t>
      </w:r>
      <w:r>
        <w:t xml:space="preserve"> experimentos</w:t>
      </w:r>
      <w:r w:rsidR="00103C92">
        <w:t xml:space="preserve"> a partir de</w:t>
      </w:r>
      <w:r>
        <w:t xml:space="preserve"> jogos de futebol do mundo real. Eles </w:t>
      </w:r>
      <w:r w:rsidR="00E9338C">
        <w:t>utilizaram o</w:t>
      </w:r>
      <w:r>
        <w:t xml:space="preserve"> módulo de câmera para simular a estimativa do estado dos jogadores fora da tela.</w:t>
      </w:r>
      <w:r w:rsidR="00B83BEC">
        <w:t xml:space="preserve"> </w:t>
      </w:r>
      <w:r>
        <w:t xml:space="preserve">Os autores avaliaram o método usando o </w:t>
      </w:r>
      <w:r w:rsidRPr="161FB328">
        <w:rPr>
          <w:i/>
          <w:iCs/>
        </w:rPr>
        <w:t>framework</w:t>
      </w:r>
      <w:r>
        <w:t xml:space="preserve"> de controle de campo </w:t>
      </w:r>
      <w:r w:rsidR="00FE7F6C">
        <w:t>(</w:t>
      </w:r>
      <w:r w:rsidRPr="00391933">
        <w:rPr>
          <w:i/>
          <w:iCs/>
        </w:rPr>
        <w:t>pitch control</w:t>
      </w:r>
      <w:r w:rsidR="00FE7F6C">
        <w:t>)</w:t>
      </w:r>
      <w:r>
        <w:t xml:space="preserve">, </w:t>
      </w:r>
      <w:r w:rsidR="00FE7F6C">
        <w:t>ao qual</w:t>
      </w:r>
      <w:r>
        <w:t xml:space="preserve"> depende de dados totalmente observados.</w:t>
      </w:r>
      <w:r w:rsidR="004A3F78">
        <w:t xml:space="preserve"> Segundo Omidshafei </w:t>
      </w:r>
      <w:r w:rsidR="004A3F78" w:rsidRPr="161FB328">
        <w:rPr>
          <w:i/>
          <w:iCs/>
        </w:rPr>
        <w:t>et al.</w:t>
      </w:r>
      <w:r w:rsidR="004A3F78" w:rsidRPr="161FB328">
        <w:rPr>
          <w:color w:val="FF0000"/>
        </w:rPr>
        <w:t xml:space="preserve"> </w:t>
      </w:r>
      <w:r w:rsidR="004A3F78">
        <w:t>(2022), o c</w:t>
      </w:r>
      <w:r>
        <w:t>ontrole de campo é um método para avaliar a habilidade de uma equipe em controlar o espaço no campo e restringir os movimentos da equipe adversária.</w:t>
      </w:r>
      <w:r w:rsidR="00211F93">
        <w:t xml:space="preserve"> Além disso, os autores também compararam</w:t>
      </w:r>
      <w:r>
        <w:t xml:space="preserve"> o método com várias abordagens de ponta, incluindo aquelas feitas manualmente para o futebol, e mostraram que o método superou todas as outras abordagens em todas as métricas consideradas</w:t>
      </w:r>
      <w:r w:rsidR="00F6023D">
        <w:t xml:space="preserve">, conforme pode ser visto na </w:t>
      </w:r>
      <w:r>
        <w:fldChar w:fldCharType="begin"/>
      </w:r>
      <w:r>
        <w:instrText xml:space="preserve"> REF _Ref134720286 \h </w:instrText>
      </w:r>
      <w:r>
        <w:fldChar w:fldCharType="separate"/>
      </w:r>
      <w:r w:rsidR="00EB4EF3">
        <w:t>Figura 2</w:t>
      </w:r>
      <w:r>
        <w:fldChar w:fldCharType="end"/>
      </w:r>
      <w:r w:rsidR="00EB4EF3">
        <w:t>.</w:t>
      </w:r>
    </w:p>
    <w:p w14:paraId="080653F1" w14:textId="30DE144B" w:rsidR="00F6023D" w:rsidRDefault="00F6023D" w:rsidP="00D83CB5">
      <w:pPr>
        <w:pStyle w:val="TF-LEGENDA"/>
      </w:pPr>
      <w:bookmarkStart w:id="25" w:name="_Ref134720286"/>
      <w:r>
        <w:lastRenderedPageBreak/>
        <w:t xml:space="preserve">Figura </w:t>
      </w:r>
      <w:r w:rsidRPr="161FB328">
        <w:fldChar w:fldCharType="begin"/>
      </w:r>
      <w:r>
        <w:instrText xml:space="preserve"> SEQ Figura \* ARABIC </w:instrText>
      </w:r>
      <w:r w:rsidRPr="161FB328">
        <w:fldChar w:fldCharType="separate"/>
      </w:r>
      <w:r w:rsidR="00005325">
        <w:t>2</w:t>
      </w:r>
      <w:r w:rsidRPr="161FB328">
        <w:fldChar w:fldCharType="end"/>
      </w:r>
      <w:bookmarkEnd w:id="25"/>
      <w:r>
        <w:t xml:space="preserve"> </w:t>
      </w:r>
      <w:r w:rsidR="00D83CB5">
        <w:t>–</w:t>
      </w:r>
      <w:r>
        <w:t xml:space="preserve"> </w:t>
      </w:r>
      <w:r w:rsidR="00D83CB5">
        <w:t>Comparação</w:t>
      </w:r>
      <w:r w:rsidR="00391933">
        <w:t xml:space="preserve"> com</w:t>
      </w:r>
      <w:r w:rsidR="00D83CB5">
        <w:t xml:space="preserve"> outros métodos</w:t>
      </w:r>
    </w:p>
    <w:p w14:paraId="0BDF480E" w14:textId="2DDB95F4" w:rsidR="00CF61E9" w:rsidRDefault="00706C10" w:rsidP="00706C10">
      <w:pPr>
        <w:pStyle w:val="TF-FIGURA"/>
      </w:pPr>
      <w:r w:rsidRPr="00706C10">
        <w:rPr>
          <w:noProof/>
        </w:rPr>
        <w:drawing>
          <wp:inline distT="0" distB="0" distL="0" distR="0" wp14:anchorId="5C14875B" wp14:editId="75111F8B">
            <wp:extent cx="3608106" cy="1218423"/>
            <wp:effectExtent l="19050" t="19050" r="11430" b="20320"/>
            <wp:docPr id="62706676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66767" name="Imagem 1" descr="Interface gráfica do usuário, Aplicativo&#10;&#10;Descrição gerada automaticamente"/>
                    <pic:cNvPicPr/>
                  </pic:nvPicPr>
                  <pic:blipFill rotWithShape="1">
                    <a:blip r:embed="rId12"/>
                    <a:srcRect l="570" t="3252" b="1243"/>
                    <a:stretch/>
                  </pic:blipFill>
                  <pic:spPr bwMode="auto">
                    <a:xfrm>
                      <a:off x="0" y="0"/>
                      <a:ext cx="3632417" cy="122663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2797FA" w14:textId="77777777" w:rsidR="00EB4EF3" w:rsidRDefault="00EB4EF3" w:rsidP="00EB4EF3">
      <w:pPr>
        <w:pStyle w:val="TF-FONTE"/>
      </w:pPr>
      <w:r>
        <w:t xml:space="preserve">Fonte: Omidshafei </w:t>
      </w:r>
      <w:r w:rsidRPr="161FB328">
        <w:rPr>
          <w:i/>
          <w:iCs/>
        </w:rPr>
        <w:t>et al.</w:t>
      </w:r>
      <w:r w:rsidRPr="161FB328">
        <w:rPr>
          <w:color w:val="FF0000"/>
        </w:rPr>
        <w:t xml:space="preserve"> </w:t>
      </w:r>
      <w:r>
        <w:t>(2022).</w:t>
      </w:r>
    </w:p>
    <w:p w14:paraId="0880776C" w14:textId="4D6B5E59" w:rsidR="00BC4F14" w:rsidRPr="00096179" w:rsidRDefault="00EB4EF3" w:rsidP="00C407DC">
      <w:pPr>
        <w:pStyle w:val="TF-TEXTO"/>
      </w:pPr>
      <w:r>
        <w:t xml:space="preserve">Omidshafei </w:t>
      </w:r>
      <w:r w:rsidRPr="161FB328">
        <w:rPr>
          <w:i/>
          <w:iCs/>
        </w:rPr>
        <w:t>et al.</w:t>
      </w:r>
      <w:r w:rsidRPr="161FB328">
        <w:rPr>
          <w:color w:val="FF0000"/>
        </w:rPr>
        <w:t xml:space="preserve"> </w:t>
      </w:r>
      <w:r>
        <w:t>(2022) concluem que</w:t>
      </w:r>
      <w:r w:rsidR="00C407DC">
        <w:t xml:space="preserve"> a abordagem é eficaz na previsão do comportamento de jogadores fora da tela em jogos de futebol. </w:t>
      </w:r>
      <w:r w:rsidR="00F2759E">
        <w:t>Os autores também de</w:t>
      </w:r>
      <w:r w:rsidR="00C407DC">
        <w:t xml:space="preserve">mostraram </w:t>
      </w:r>
      <w:r w:rsidR="00F2759E">
        <w:t>q</w:t>
      </w:r>
      <w:r w:rsidR="00C407DC">
        <w:t>ue</w:t>
      </w:r>
      <w:r w:rsidR="00F2759E">
        <w:t xml:space="preserve"> o método</w:t>
      </w:r>
      <w:r w:rsidR="00C407DC">
        <w:t xml:space="preserve"> supera várias abordagens de ponta, incluindo aquelas feitas exclusivamente para o futebol. </w:t>
      </w:r>
      <w:r w:rsidR="004F5BAD">
        <w:t>Porém, ressaltam que o</w:t>
      </w:r>
      <w:r w:rsidR="00C407DC">
        <w:t xml:space="preserve"> método depende de dados das trajetórias verdadeiras, que nem sempre estão disponíveis na prática. </w:t>
      </w:r>
      <w:r w:rsidR="004F5BAD">
        <w:t xml:space="preserve">Omidshafei </w:t>
      </w:r>
      <w:r w:rsidR="004F5BAD" w:rsidRPr="161FB328">
        <w:rPr>
          <w:i/>
          <w:iCs/>
        </w:rPr>
        <w:t>et al.</w:t>
      </w:r>
      <w:r w:rsidR="004F5BAD" w:rsidRPr="161FB328">
        <w:rPr>
          <w:color w:val="FF0000"/>
        </w:rPr>
        <w:t xml:space="preserve"> </w:t>
      </w:r>
      <w:r w:rsidR="004F5BAD">
        <w:t xml:space="preserve">(2022) </w:t>
      </w:r>
      <w:r w:rsidR="00B06935">
        <w:t xml:space="preserve">sugerem </w:t>
      </w:r>
      <w:r w:rsidR="00C407DC">
        <w:t xml:space="preserve">avaliar a eficácia do método em configurações mais realistas, onde apenas observações parciais do comportamento dos jogadores estão disponíveis. </w:t>
      </w:r>
      <w:r w:rsidR="00B32A67">
        <w:t>Como p</w:t>
      </w:r>
      <w:r w:rsidR="00C407DC">
        <w:t>ossíveis expansões do método</w:t>
      </w:r>
      <w:r w:rsidR="00B32A67">
        <w:t>, apontam</w:t>
      </w:r>
      <w:r w:rsidR="00C407DC">
        <w:t xml:space="preserve"> </w:t>
      </w:r>
      <w:r w:rsidR="00A719D5">
        <w:t>a necessidade de</w:t>
      </w:r>
      <w:r w:rsidR="00C407DC">
        <w:t xml:space="preserve"> incorporação de fontes adicionais de informação, como atributos de jogadores ou formações de equipe, para melhorar a precisão das previsões. Os autores também sugeriram que o método poderia ser aplicado a outros domínios, como dinâmica de multidões ou robótica, onde sistemas multiagentes são comuns</w:t>
      </w:r>
      <w:r w:rsidR="3ABA3B0E">
        <w:t>.</w:t>
      </w:r>
    </w:p>
    <w:p w14:paraId="1ABB6976" w14:textId="6B0F3639" w:rsidR="00A44581" w:rsidRDefault="003C4A60" w:rsidP="00E638A0">
      <w:pPr>
        <w:pStyle w:val="Ttulo2"/>
        <w:rPr>
          <w:lang w:val="en-US"/>
        </w:rPr>
      </w:pPr>
      <w:r w:rsidRPr="00516E05">
        <w:rPr>
          <w:lang w:val="en-US"/>
        </w:rPr>
        <w:t>TiZero: Mastering Multi-Agent Football</w:t>
      </w:r>
      <w:r w:rsidR="00E36BB9" w:rsidRPr="00516E05">
        <w:rPr>
          <w:lang w:val="en-US"/>
        </w:rPr>
        <w:t xml:space="preserve"> </w:t>
      </w:r>
      <w:r w:rsidR="007C2D69" w:rsidRPr="00516E05">
        <w:rPr>
          <w:lang w:val="en-US"/>
        </w:rPr>
        <w:t>with Curriculum Learning and Self-Play</w:t>
      </w:r>
    </w:p>
    <w:p w14:paraId="4361559B" w14:textId="2EF93259" w:rsidR="00A237AD" w:rsidRDefault="00961281" w:rsidP="00FE2A45">
      <w:pPr>
        <w:pStyle w:val="TF-TEXTO"/>
      </w:pPr>
      <w:r w:rsidRPr="00031F48">
        <w:t xml:space="preserve">Lin </w:t>
      </w:r>
      <w:r w:rsidRPr="00031F48">
        <w:rPr>
          <w:i/>
          <w:iCs/>
        </w:rPr>
        <w:t>et al</w:t>
      </w:r>
      <w:r w:rsidRPr="00031F48">
        <w:t>. (202</w:t>
      </w:r>
      <w:r w:rsidR="00833A78">
        <w:t>3</w:t>
      </w:r>
      <w:r w:rsidRPr="00031F48">
        <w:t xml:space="preserve">) </w:t>
      </w:r>
      <w:r w:rsidR="00A237AD" w:rsidRPr="00031F48">
        <w:t>desenvolver</w:t>
      </w:r>
      <w:r w:rsidRPr="00031F48">
        <w:t>am</w:t>
      </w:r>
      <w:r w:rsidR="00A237AD" w:rsidRPr="00031F48">
        <w:t xml:space="preserve"> um</w:t>
      </w:r>
      <w:r w:rsidR="00A237AD" w:rsidRPr="6C2EBB60">
        <w:t xml:space="preserve"> método para treinar time</w:t>
      </w:r>
      <w:r w:rsidR="008861B7">
        <w:t>s</w:t>
      </w:r>
      <w:r w:rsidR="00A237AD" w:rsidRPr="6C2EBB60">
        <w:t xml:space="preserve"> de agentes virtuais a jogar futebol em alto nível. Os autores combina</w:t>
      </w:r>
      <w:r w:rsidR="008861B7">
        <w:t>ram</w:t>
      </w:r>
      <w:r w:rsidR="00A237AD" w:rsidRPr="6C2EBB60">
        <w:t xml:space="preserve"> duas técnicas </w:t>
      </w:r>
      <w:r w:rsidR="001A3FED">
        <w:t>de</w:t>
      </w:r>
      <w:r w:rsidR="00A237AD" w:rsidRPr="6C2EBB60">
        <w:t xml:space="preserve"> aprendizado de máquina: aprendizado de currículo e autojogo. O aprendizado de currículo envolve aumentar gradualmente a dificuldade das tarefas que os agentes devem executar, enquanto o autojogo envolve fazê-los jogar uns contra os outros para melhorar suas estratégias ao longo do tempo. Ao utilizar essas técnicas, os autores esperavam desenvolver agentes que pudessem cooperar e competir efetivamente como um time, melhor</w:t>
      </w:r>
      <w:r w:rsidR="00E451C5">
        <w:t>ando o</w:t>
      </w:r>
      <w:r w:rsidR="00A237AD" w:rsidRPr="6C2EBB60">
        <w:t xml:space="preserve"> desempenho geral </w:t>
      </w:r>
      <w:r w:rsidR="00E451C5">
        <w:t>d</w:t>
      </w:r>
      <w:r w:rsidR="00A237AD" w:rsidRPr="6C2EBB60">
        <w:t>o jogo de futebol.</w:t>
      </w:r>
    </w:p>
    <w:p w14:paraId="081DFA2C" w14:textId="00B376E0" w:rsidR="00A237AD" w:rsidRDefault="00112EC6" w:rsidP="00FE2A45">
      <w:pPr>
        <w:pStyle w:val="TF-TEXTO"/>
      </w:pPr>
      <w:r>
        <w:t xml:space="preserve">Segundo Lin </w:t>
      </w:r>
      <w:r w:rsidRPr="161FB328">
        <w:rPr>
          <w:i/>
          <w:iCs/>
        </w:rPr>
        <w:t>et al</w:t>
      </w:r>
      <w:r>
        <w:t>. (202</w:t>
      </w:r>
      <w:r w:rsidR="00833A78">
        <w:t>3</w:t>
      </w:r>
      <w:r>
        <w:t>)</w:t>
      </w:r>
      <w:r w:rsidR="00AF2995">
        <w:t xml:space="preserve">, </w:t>
      </w:r>
      <w:r w:rsidR="001A2A07">
        <w:t>n</w:t>
      </w:r>
      <w:r w:rsidR="00AF2995">
        <w:t>a</w:t>
      </w:r>
      <w:r w:rsidR="00A237AD">
        <w:t xml:space="preserve"> abordagem de aprendizado de currículo aument</w:t>
      </w:r>
      <w:r w:rsidR="00B05BAE">
        <w:t>ou-se</w:t>
      </w:r>
      <w:r w:rsidR="00A237AD">
        <w:t xml:space="preserve"> gradualmente a dificuldade das tarefas </w:t>
      </w:r>
      <w:r w:rsidR="009A5382">
        <w:t>aos quais</w:t>
      </w:r>
      <w:r w:rsidR="00A237AD">
        <w:t xml:space="preserve"> os agentes foram solicitados a executar, começando com tarefas mais simples, como passar e driblar, e progredindo para cenários mais complexos que exigiam coordenação e trabalho em equipe.</w:t>
      </w:r>
      <w:r w:rsidR="009A5382">
        <w:t xml:space="preserve"> De acordo </w:t>
      </w:r>
      <w:r w:rsidR="00430816">
        <w:t>com os autores, a</w:t>
      </w:r>
      <w:r w:rsidR="00A237AD">
        <w:t xml:space="preserve">o usar </w:t>
      </w:r>
      <w:r w:rsidR="00430816">
        <w:t>tal técnica</w:t>
      </w:r>
      <w:r w:rsidR="00A237AD">
        <w:t>, os agentes foram capazes de construir sobre suas experiências anteriores e melhorar gradualmente seu desempenho geral.</w:t>
      </w:r>
    </w:p>
    <w:p w14:paraId="7EB37841" w14:textId="6E2DF5F6" w:rsidR="00E0172B" w:rsidRDefault="00CE4145" w:rsidP="00FE2A45">
      <w:pPr>
        <w:pStyle w:val="TF-TEXTO"/>
      </w:pPr>
      <w:r>
        <w:t xml:space="preserve">Lin </w:t>
      </w:r>
      <w:r w:rsidRPr="161FB328">
        <w:rPr>
          <w:i/>
          <w:iCs/>
        </w:rPr>
        <w:t>et al</w:t>
      </w:r>
      <w:r>
        <w:t>. (202</w:t>
      </w:r>
      <w:r w:rsidR="00833A78">
        <w:t>3</w:t>
      </w:r>
      <w:r>
        <w:t xml:space="preserve">) </w:t>
      </w:r>
      <w:r w:rsidR="00A237AD">
        <w:t xml:space="preserve">também </w:t>
      </w:r>
      <w:r>
        <w:t>utilizaram</w:t>
      </w:r>
      <w:r w:rsidR="00A237AD">
        <w:t xml:space="preserve"> o autojogo para treinar seus agentes, onde cada agente jogava contra uma cópia de si mesmo com uma política ligeiramente modificada. Essa abordagem permitiu que os agentes aprendessem com suas próprias experiências e ajustassem suas políticas para melhorar seu desempenho ao longo do tempo. </w:t>
      </w:r>
      <w:r w:rsidR="00376FFB">
        <w:t>Neste caso, o</w:t>
      </w:r>
      <w:r w:rsidR="00A237AD">
        <w:t xml:space="preserve">s autores </w:t>
      </w:r>
      <w:r w:rsidR="00376FFB">
        <w:t>utilizaram</w:t>
      </w:r>
      <w:r w:rsidR="00A237AD">
        <w:t xml:space="preserve"> uma variante do algoritmo de Otimização de Política Próxima de Múltiplos Agentes (</w:t>
      </w:r>
      <w:r w:rsidR="00C31A14">
        <w:t>OPPMA</w:t>
      </w:r>
      <w:r w:rsidR="00A237AD">
        <w:t>) para treinar seus agentes por meio do autojogo. Esse algoritmo permitiu que os agentes aprendessem com as experiências uns dos outros e ajustassem suas políticas com base em suas observações.</w:t>
      </w:r>
      <w:r w:rsidR="00CC1398">
        <w:t xml:space="preserve"> </w:t>
      </w:r>
    </w:p>
    <w:p w14:paraId="551ECC62" w14:textId="40E20C65" w:rsidR="00A237AD" w:rsidRDefault="00CC1398" w:rsidP="00FE2A45">
      <w:pPr>
        <w:pStyle w:val="TF-TEXTO"/>
      </w:pPr>
      <w:r>
        <w:t xml:space="preserve">Além </w:t>
      </w:r>
      <w:r w:rsidR="00BC39C2">
        <w:t xml:space="preserve">disso, Lin </w:t>
      </w:r>
      <w:r w:rsidR="00BC39C2" w:rsidRPr="161FB328">
        <w:rPr>
          <w:i/>
          <w:iCs/>
        </w:rPr>
        <w:t>et al</w:t>
      </w:r>
      <w:r w:rsidR="00BC39C2">
        <w:t xml:space="preserve">. (2023) </w:t>
      </w:r>
      <w:r w:rsidR="00A237AD">
        <w:t>introduziram uma abordagem inovadora para o autojogo que envolveu emparelhar os agentes de uma maneira que encorajava a cooperação em vez da competição. Essa abordagem</w:t>
      </w:r>
      <w:r w:rsidR="00AF242B">
        <w:t>, segundo os autores,</w:t>
      </w:r>
      <w:r w:rsidR="00A237AD">
        <w:t xml:space="preserve"> </w:t>
      </w:r>
      <w:r w:rsidR="00A90141">
        <w:t>resultou n</w:t>
      </w:r>
      <w:r w:rsidR="00A237AD">
        <w:t xml:space="preserve">o desenvolvimento de agentes que poderiam trabalhar juntos efetivamente como um time, </w:t>
      </w:r>
      <w:r w:rsidR="00A90141">
        <w:t xml:space="preserve">melhorando o </w:t>
      </w:r>
      <w:r w:rsidR="00A237AD">
        <w:t xml:space="preserve">desempenho </w:t>
      </w:r>
      <w:r w:rsidR="001102F6">
        <w:t>d</w:t>
      </w:r>
      <w:r w:rsidR="00A237AD">
        <w:t>o jogo de futebol.</w:t>
      </w:r>
      <w:r w:rsidR="00903A3C">
        <w:t xml:space="preserve"> </w:t>
      </w:r>
      <w:r w:rsidR="00A237AD">
        <w:t xml:space="preserve">Em termos de resultados, </w:t>
      </w:r>
      <w:r>
        <w:fldChar w:fldCharType="begin"/>
      </w:r>
      <w:r>
        <w:instrText xml:space="preserve"> REF _Ref134723648 \h </w:instrText>
      </w:r>
      <w:r>
        <w:fldChar w:fldCharType="separate"/>
      </w:r>
      <w:r w:rsidR="002E4A4C">
        <w:t>Figura 3</w:t>
      </w:r>
      <w:r>
        <w:fldChar w:fldCharType="end"/>
      </w:r>
      <w:r w:rsidR="00A237AD">
        <w:t xml:space="preserve"> apresenta a comparação do desempenho do TiZero em relação a vários baselines, incluindo TiKick, WeKick, JiDi_3rd, Built-in, Hard Rule-Based-1 e Rule-Based-2.</w:t>
      </w:r>
    </w:p>
    <w:p w14:paraId="12CF66C1" w14:textId="655F928C" w:rsidR="003C059C" w:rsidRPr="00516E05" w:rsidRDefault="003C059C" w:rsidP="0056704A">
      <w:pPr>
        <w:pStyle w:val="TF-LEGENDA"/>
        <w:rPr>
          <w:lang w:val="pt-BR"/>
        </w:rPr>
      </w:pPr>
      <w:bookmarkStart w:id="26" w:name="_Ref134723648"/>
      <w:r w:rsidRPr="00516E05">
        <w:rPr>
          <w:lang w:val="pt-BR"/>
        </w:rPr>
        <w:t xml:space="preserve">Figura </w:t>
      </w:r>
      <w:r>
        <w:fldChar w:fldCharType="begin"/>
      </w:r>
      <w:r w:rsidRPr="00516E05">
        <w:rPr>
          <w:lang w:val="pt-BR"/>
        </w:rPr>
        <w:instrText xml:space="preserve"> SEQ Figura \* ARABIC </w:instrText>
      </w:r>
      <w:r>
        <w:fldChar w:fldCharType="separate"/>
      </w:r>
      <w:r w:rsidR="00005325" w:rsidRPr="00516E05">
        <w:rPr>
          <w:lang w:val="pt-BR"/>
        </w:rPr>
        <w:t>3</w:t>
      </w:r>
      <w:r>
        <w:fldChar w:fldCharType="end"/>
      </w:r>
      <w:bookmarkEnd w:id="26"/>
      <w:r w:rsidRPr="00516E05">
        <w:rPr>
          <w:lang w:val="pt-BR"/>
        </w:rPr>
        <w:t xml:space="preserve"> </w:t>
      </w:r>
      <w:r w:rsidR="0056704A" w:rsidRPr="00516E05">
        <w:rPr>
          <w:lang w:val="pt-BR"/>
        </w:rPr>
        <w:t>–</w:t>
      </w:r>
      <w:r w:rsidRPr="00516E05">
        <w:rPr>
          <w:lang w:val="pt-BR"/>
        </w:rPr>
        <w:t xml:space="preserve"> </w:t>
      </w:r>
      <w:r w:rsidR="0056704A" w:rsidRPr="00516E05">
        <w:rPr>
          <w:lang w:val="pt-BR"/>
        </w:rPr>
        <w:t>Comparação TiZero em relação a outros métodos</w:t>
      </w:r>
      <w:r w:rsidR="002E4A4C" w:rsidRPr="00516E05">
        <w:rPr>
          <w:lang w:val="pt-BR"/>
        </w:rPr>
        <w:t xml:space="preserve"> baselines</w:t>
      </w:r>
    </w:p>
    <w:p w14:paraId="3BBCCE36" w14:textId="377B1349" w:rsidR="00903A3C" w:rsidRDefault="00903A3C" w:rsidP="0056704A">
      <w:pPr>
        <w:pStyle w:val="TF-FIGURA"/>
      </w:pPr>
      <w:r>
        <w:rPr>
          <w:noProof/>
        </w:rPr>
        <w:drawing>
          <wp:inline distT="0" distB="0" distL="0" distR="0" wp14:anchorId="079F9D0F" wp14:editId="367456D1">
            <wp:extent cx="5755122" cy="1536795"/>
            <wp:effectExtent l="19050" t="19050" r="17145" b="25400"/>
            <wp:docPr id="933362637"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3">
                      <a:extLst>
                        <a:ext uri="{28A0092B-C50C-407E-A947-70E740481C1C}">
                          <a14:useLocalDpi xmlns:a14="http://schemas.microsoft.com/office/drawing/2010/main" val="0"/>
                        </a:ext>
                      </a:extLst>
                    </a:blip>
                    <a:srcRect t="3353" b="4633"/>
                    <a:stretch/>
                  </pic:blipFill>
                  <pic:spPr bwMode="auto">
                    <a:xfrm>
                      <a:off x="0" y="0"/>
                      <a:ext cx="5756912" cy="153727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BCA637" w14:textId="6F7797C0" w:rsidR="00903A3C" w:rsidRDefault="0056704A" w:rsidP="0056704A">
      <w:pPr>
        <w:pStyle w:val="TF-FONTE"/>
      </w:pPr>
      <w:r>
        <w:t xml:space="preserve">Fonte: Lin </w:t>
      </w:r>
      <w:r w:rsidRPr="161FB328">
        <w:rPr>
          <w:i/>
          <w:iCs/>
        </w:rPr>
        <w:t>et al</w:t>
      </w:r>
      <w:r>
        <w:t>. (2023).</w:t>
      </w:r>
    </w:p>
    <w:p w14:paraId="1993B2EE" w14:textId="2857E8D0" w:rsidR="00A237AD" w:rsidRDefault="00CC21E3" w:rsidP="000D33E1">
      <w:pPr>
        <w:pStyle w:val="TF-TEXTO"/>
      </w:pPr>
      <w:r>
        <w:lastRenderedPageBreak/>
        <w:t xml:space="preserve">Segundo Lin </w:t>
      </w:r>
      <w:r w:rsidRPr="161FB328">
        <w:rPr>
          <w:i/>
          <w:iCs/>
        </w:rPr>
        <w:t>et al</w:t>
      </w:r>
      <w:r>
        <w:t>. (2023</w:t>
      </w:r>
      <w:r w:rsidR="00A93A41">
        <w:t>)</w:t>
      </w:r>
      <w:r>
        <w:t>, o TiZero superou todos os outros métodos em termos de assistência, passe, taxa de passe, gol, diferença de gol, taxa de empate, taxa de derrota, taxa de vitória e TrueSkill</w:t>
      </w:r>
      <w:r w:rsidR="000D33E1">
        <w:t xml:space="preserve">. O TiZero </w:t>
      </w:r>
      <w:r w:rsidR="00A237AD">
        <w:t>apresent</w:t>
      </w:r>
      <w:r w:rsidR="000D33E1">
        <w:t>ou</w:t>
      </w:r>
      <w:r w:rsidR="00A237AD">
        <w:t xml:space="preserve"> uma média de assistências de 1,30, uma média de passes de 19,2 e uma taxa de passe média de 0,73. Em termos de gols, TiZero marcou uma média de 3,42, com a segunda melhor pontuação de TiKick sendo apenas 1,79. </w:t>
      </w:r>
      <w:r w:rsidR="00A93A41">
        <w:t>Além disso,</w:t>
      </w:r>
      <w:r w:rsidR="00A237AD">
        <w:t xml:space="preserve"> também teve a maior diferença de gols, com uma média de 2,27.</w:t>
      </w:r>
    </w:p>
    <w:p w14:paraId="3A769857" w14:textId="1CFF820B" w:rsidR="00F00BA3" w:rsidRPr="00F00BA3" w:rsidRDefault="00A93A41" w:rsidP="00FE2A45">
      <w:pPr>
        <w:pStyle w:val="TF-TEXTO"/>
      </w:pPr>
      <w:r>
        <w:t xml:space="preserve">Lin </w:t>
      </w:r>
      <w:r w:rsidRPr="161FB328">
        <w:rPr>
          <w:i/>
          <w:iCs/>
        </w:rPr>
        <w:t>et al</w:t>
      </w:r>
      <w:r>
        <w:t xml:space="preserve">. (2023) </w:t>
      </w:r>
      <w:r w:rsidR="00C8080A">
        <w:t>acrescentaram várias inovações em</w:t>
      </w:r>
      <w:r w:rsidR="00E16C7D">
        <w:t xml:space="preserve"> </w:t>
      </w:r>
      <w:r w:rsidR="00A237AD">
        <w:t xml:space="preserve">técnicas </w:t>
      </w:r>
      <w:r w:rsidR="00644493">
        <w:t xml:space="preserve">existentes </w:t>
      </w:r>
      <w:r w:rsidR="00A237AD">
        <w:t xml:space="preserve">para treinar agentes fortes para o modo de jogo GFootball 11 </w:t>
      </w:r>
      <w:r w:rsidR="00A237AD" w:rsidRPr="161FB328">
        <w:rPr>
          <w:i/>
          <w:iCs/>
        </w:rPr>
        <w:t>vs</w:t>
      </w:r>
      <w:r w:rsidR="00A237AD">
        <w:t xml:space="preserve">. 11 a partir do zero. </w:t>
      </w:r>
      <w:r w:rsidR="00644493">
        <w:t xml:space="preserve">Os autores concluem que o </w:t>
      </w:r>
      <w:r w:rsidR="00A237AD">
        <w:t xml:space="preserve">TiZero </w:t>
      </w:r>
      <w:r w:rsidR="00782E7C">
        <w:t>consegue superar todos</w:t>
      </w:r>
      <w:r w:rsidR="00A237AD">
        <w:t xml:space="preserve"> os sistemas</w:t>
      </w:r>
      <w:r w:rsidR="00782E7C">
        <w:t>,</w:t>
      </w:r>
      <w:r w:rsidR="00A237AD">
        <w:t xml:space="preserve"> por uma grande margem</w:t>
      </w:r>
      <w:r w:rsidR="00782E7C">
        <w:t>,</w:t>
      </w:r>
      <w:r w:rsidR="00A237AD">
        <w:t xml:space="preserve"> em termos de taxa de vitória e diferença de gols, utilizando comportamentos de coordenação mais complexos do que </w:t>
      </w:r>
      <w:r w:rsidR="000E1787">
        <w:t xml:space="preserve">seus </w:t>
      </w:r>
      <w:r w:rsidR="00A237AD">
        <w:t>anteriores</w:t>
      </w:r>
      <w:r w:rsidR="00D806F9">
        <w:t>.</w:t>
      </w:r>
      <w:r w:rsidR="00CC04AB">
        <w:t xml:space="preserve"> Por fim, os autores</w:t>
      </w:r>
      <w:r w:rsidR="00A237AD">
        <w:t xml:space="preserve"> sugerem </w:t>
      </w:r>
      <w:r w:rsidR="002930FE">
        <w:t>a aplicação do</w:t>
      </w:r>
      <w:r w:rsidR="00A237AD">
        <w:t xml:space="preserve"> sistema para outros domínios e ambientes com cenários mais desafiadores</w:t>
      </w:r>
      <w:r w:rsidR="3E888F16">
        <w:t>.</w:t>
      </w:r>
    </w:p>
    <w:p w14:paraId="2C481F61" w14:textId="04F3D913" w:rsidR="00A44581" w:rsidRPr="00A641FF" w:rsidRDefault="00994255" w:rsidP="000B65DC">
      <w:pPr>
        <w:pStyle w:val="Ttulo2"/>
        <w:ind w:left="567" w:hanging="567"/>
        <w:rPr>
          <w:lang w:val="en-US"/>
        </w:rPr>
      </w:pPr>
      <w:r w:rsidRPr="00516E05">
        <w:rPr>
          <w:lang w:val="en-US"/>
        </w:rPr>
        <w:t xml:space="preserve">TiKick: Towards Playing Multi-agent Football Full Games from Single-agent Demonstrations </w:t>
      </w:r>
    </w:p>
    <w:p w14:paraId="34F57963" w14:textId="6FCFFB2A" w:rsidR="00B74ABC" w:rsidRDefault="00174872" w:rsidP="00B74ABC">
      <w:pPr>
        <w:pStyle w:val="TF-TEXTO"/>
      </w:pPr>
      <w:r>
        <w:t xml:space="preserve">Huang </w:t>
      </w:r>
      <w:r w:rsidR="71A5DD6C" w:rsidRPr="161FB328">
        <w:rPr>
          <w:i/>
          <w:iCs/>
        </w:rPr>
        <w:t>et al</w:t>
      </w:r>
      <w:r w:rsidR="71A5DD6C">
        <w:t>. (2021)</w:t>
      </w:r>
      <w:r w:rsidR="00B74ABC">
        <w:t xml:space="preserve"> </w:t>
      </w:r>
      <w:r w:rsidR="00FA165C">
        <w:t>propuseram</w:t>
      </w:r>
      <w:r w:rsidR="00B74ABC">
        <w:t xml:space="preserve"> uma </w:t>
      </w:r>
      <w:r w:rsidR="00FA165C">
        <w:t>abordagem</w:t>
      </w:r>
      <w:r w:rsidR="00B74ABC">
        <w:t xml:space="preserve"> para jogar partidas completas de futebol multiagentes a partir de demonstrações de um único agente. Eles busca</w:t>
      </w:r>
      <w:r w:rsidR="00146AE0">
        <w:t>v</w:t>
      </w:r>
      <w:r w:rsidR="00B74ABC">
        <w:t>am resolver o desafio de treinar múltiplos agentes para jogar juntos como uma equipe em um ambiente dinâmico e complexo.</w:t>
      </w:r>
      <w:r w:rsidR="0010641F">
        <w:t xml:space="preserve"> Os autores combinaram</w:t>
      </w:r>
      <w:r w:rsidR="00B74ABC">
        <w:t xml:space="preserve"> técnicas de aprendizado por imitação e aprendizado por reforço, utilizando uma rede neural para modelar a política do agente e um ambiente de simulação para testar a eficácia da abordagem.</w:t>
      </w:r>
    </w:p>
    <w:p w14:paraId="79D9FC17" w14:textId="11A03554" w:rsidR="00906DE0" w:rsidRDefault="080D3C10" w:rsidP="00B74ABC">
      <w:pPr>
        <w:pStyle w:val="TF-TEXTO"/>
      </w:pPr>
      <w:r w:rsidRPr="004E07FC">
        <w:t xml:space="preserve">Huang </w:t>
      </w:r>
      <w:r w:rsidRPr="004E07FC">
        <w:rPr>
          <w:i/>
          <w:iCs/>
        </w:rPr>
        <w:t>et al</w:t>
      </w:r>
      <w:r w:rsidRPr="004E07FC">
        <w:t xml:space="preserve">. (2021) </w:t>
      </w:r>
      <w:r w:rsidR="3B4B0968" w:rsidRPr="004E07FC">
        <w:t xml:space="preserve">também </w:t>
      </w:r>
      <w:r w:rsidR="4EEFA97E" w:rsidRPr="004E07FC">
        <w:t xml:space="preserve">elaboraram </w:t>
      </w:r>
      <w:r w:rsidR="25F24012" w:rsidRPr="004E07FC">
        <w:t xml:space="preserve">uma abordagem baseada em hierarquia para lidar com o problema da coordenação entre os agentes. </w:t>
      </w:r>
      <w:r w:rsidR="4EEFA97E" w:rsidRPr="004E07FC">
        <w:t xml:space="preserve">Segundo os autores, </w:t>
      </w:r>
      <w:r w:rsidR="20D53A6E" w:rsidRPr="004E07FC">
        <w:t>tal</w:t>
      </w:r>
      <w:r w:rsidR="25F24012" w:rsidRPr="004E07FC">
        <w:t xml:space="preserve"> abordagem treina uma política global que define a estratégia da equipe e políticas individuais para cada agente levando em consideração a interação entre eles.</w:t>
      </w:r>
      <w:r w:rsidR="004E07FC" w:rsidRPr="004E07FC">
        <w:t xml:space="preserve"> A média da diferença de gols em todos os cenários acadêmicos para o MAPPO (esquerda) e TiKick (direita). Os resultados mostram que o método proposto alcança pontuações melhores em todos os cenários</w:t>
      </w:r>
      <w:r w:rsidR="004E07FC">
        <w:t xml:space="preserve">, conforme pode ser visto na </w:t>
      </w:r>
      <w:r w:rsidR="004E07FC">
        <w:fldChar w:fldCharType="begin"/>
      </w:r>
      <w:r w:rsidR="004E07FC">
        <w:instrText xml:space="preserve"> REF _Ref135146672 \h </w:instrText>
      </w:r>
      <w:r w:rsidR="004E07FC">
        <w:fldChar w:fldCharType="separate"/>
      </w:r>
      <w:r w:rsidR="004E07FC">
        <w:t xml:space="preserve">Figura </w:t>
      </w:r>
      <w:r w:rsidR="004E07FC">
        <w:rPr>
          <w:noProof/>
        </w:rPr>
        <w:t>4</w:t>
      </w:r>
      <w:r w:rsidR="004E07FC">
        <w:fldChar w:fldCharType="end"/>
      </w:r>
      <w:r w:rsidR="004E07FC">
        <w:t>.</w:t>
      </w:r>
    </w:p>
    <w:p w14:paraId="1F0BCA34" w14:textId="4E30EBEF" w:rsidR="3F377290" w:rsidRPr="00516E05" w:rsidRDefault="004E07FC" w:rsidP="004E07FC">
      <w:pPr>
        <w:pStyle w:val="TF-LEGENDA"/>
        <w:rPr>
          <w:lang w:val="pt-BR"/>
        </w:rPr>
      </w:pPr>
      <w:bookmarkStart w:id="27" w:name="_Ref135146672"/>
      <w:r w:rsidRPr="00516E05">
        <w:rPr>
          <w:lang w:val="pt-BR"/>
        </w:rPr>
        <w:t xml:space="preserve">Figura </w:t>
      </w:r>
      <w:r>
        <w:fldChar w:fldCharType="begin"/>
      </w:r>
      <w:r w:rsidRPr="00516E05">
        <w:rPr>
          <w:lang w:val="pt-BR"/>
        </w:rPr>
        <w:instrText xml:space="preserve"> SEQ Figura \* ARABIC </w:instrText>
      </w:r>
      <w:r>
        <w:fldChar w:fldCharType="separate"/>
      </w:r>
      <w:r w:rsidR="00005325" w:rsidRPr="00516E05">
        <w:rPr>
          <w:lang w:val="pt-BR"/>
        </w:rPr>
        <w:t>4</w:t>
      </w:r>
      <w:r>
        <w:fldChar w:fldCharType="end"/>
      </w:r>
      <w:bookmarkEnd w:id="27"/>
      <w:r w:rsidRPr="00516E05">
        <w:rPr>
          <w:lang w:val="pt-BR"/>
        </w:rPr>
        <w:t xml:space="preserve"> – </w:t>
      </w:r>
      <w:r w:rsidR="3F377290" w:rsidRPr="00516E05">
        <w:rPr>
          <w:lang w:val="pt-BR"/>
        </w:rPr>
        <w:t>Comparação do MAPPO em relação ao TiKick</w:t>
      </w:r>
      <w:r w:rsidRPr="00516E05">
        <w:rPr>
          <w:lang w:val="pt-BR"/>
        </w:rPr>
        <w:t xml:space="preserve"> </w:t>
      </w:r>
    </w:p>
    <w:p w14:paraId="7EE00884" w14:textId="31E3DF92" w:rsidR="7189D028" w:rsidRDefault="7189D028" w:rsidP="004E07FC">
      <w:pPr>
        <w:pStyle w:val="TF-FIGURA"/>
      </w:pPr>
      <w:r>
        <w:rPr>
          <w:noProof/>
        </w:rPr>
        <w:drawing>
          <wp:inline distT="0" distB="0" distL="0" distR="0" wp14:anchorId="631093FC" wp14:editId="16CE52E3">
            <wp:extent cx="4570392" cy="1753738"/>
            <wp:effectExtent l="19050" t="19050" r="20955" b="18415"/>
            <wp:docPr id="2078052009" name="Imagem 207805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602537" cy="1766073"/>
                    </a:xfrm>
                    <a:prstGeom prst="rect">
                      <a:avLst/>
                    </a:prstGeom>
                    <a:ln>
                      <a:solidFill>
                        <a:schemeClr val="tx1"/>
                      </a:solidFill>
                    </a:ln>
                  </pic:spPr>
                </pic:pic>
              </a:graphicData>
            </a:graphic>
          </wp:inline>
        </w:drawing>
      </w:r>
    </w:p>
    <w:p w14:paraId="30A0443B" w14:textId="20000330" w:rsidR="7B055112" w:rsidRDefault="7189D028" w:rsidP="00005325">
      <w:pPr>
        <w:pStyle w:val="TF-FONTE"/>
      </w:pPr>
      <w:r>
        <w:t xml:space="preserve">Fonte: Huang </w:t>
      </w:r>
      <w:r w:rsidRPr="004E07FC">
        <w:rPr>
          <w:i/>
          <w:iCs/>
        </w:rPr>
        <w:t>et al</w:t>
      </w:r>
      <w:r w:rsidR="004E07FC">
        <w:t>.</w:t>
      </w:r>
      <w:r>
        <w:t xml:space="preserve"> (2021)</w:t>
      </w:r>
      <w:r w:rsidR="004E07FC">
        <w:t>.</w:t>
      </w:r>
    </w:p>
    <w:p w14:paraId="1B7944AE" w14:textId="56B6BC59" w:rsidR="63D4A5A7" w:rsidRDefault="004E07FC" w:rsidP="161FB328">
      <w:pPr>
        <w:pStyle w:val="TF-TEXTO"/>
        <w:jc w:val="left"/>
      </w:pPr>
      <w:r>
        <w:t>Segund</w:t>
      </w:r>
      <w:r w:rsidR="00170534">
        <w:t>o</w:t>
      </w:r>
      <w:r>
        <w:t xml:space="preserve"> </w:t>
      </w:r>
      <w:r w:rsidRPr="004E07FC">
        <w:t xml:space="preserve">Huang </w:t>
      </w:r>
      <w:r w:rsidRPr="004E07FC">
        <w:rPr>
          <w:i/>
          <w:iCs/>
        </w:rPr>
        <w:t>et al</w:t>
      </w:r>
      <w:r w:rsidRPr="004E07FC">
        <w:t>. (2021)</w:t>
      </w:r>
      <w:r>
        <w:t>, o</w:t>
      </w:r>
      <w:r w:rsidR="63D4A5A7" w:rsidRPr="161FB328">
        <w:t xml:space="preserve"> método possui </w:t>
      </w:r>
      <w:r w:rsidR="698143E9" w:rsidRPr="161FB328">
        <w:t>seis</w:t>
      </w:r>
      <w:r w:rsidR="63D4A5A7" w:rsidRPr="161FB328">
        <w:t xml:space="preserve"> </w:t>
      </w:r>
      <w:r w:rsidR="63D4A5A7" w:rsidRPr="004E07FC">
        <w:rPr>
          <w:i/>
          <w:iCs/>
        </w:rPr>
        <w:t>baselines</w:t>
      </w:r>
      <w:r w:rsidR="42D238BD" w:rsidRPr="161FB328">
        <w:t>, cada uma aprimorando a</w:t>
      </w:r>
      <w:r>
        <w:t xml:space="preserve"> etapa</w:t>
      </w:r>
      <w:r w:rsidR="42D238BD" w:rsidRPr="161FB328">
        <w:t xml:space="preserve"> anterior</w:t>
      </w:r>
      <w:r w:rsidR="63D4A5A7" w:rsidRPr="161FB328">
        <w:t>:</w:t>
      </w:r>
    </w:p>
    <w:p w14:paraId="629075D3" w14:textId="3569CB14" w:rsidR="63D4A5A7" w:rsidRDefault="63D4A5A7" w:rsidP="000E672D">
      <w:pPr>
        <w:pStyle w:val="TF-ALNEA"/>
        <w:numPr>
          <w:ilvl w:val="0"/>
          <w:numId w:val="9"/>
        </w:numPr>
      </w:pPr>
      <w:r w:rsidRPr="161FB328">
        <w:t xml:space="preserve">CQL: CQL (Kumar </w:t>
      </w:r>
      <w:r w:rsidRPr="004E07FC">
        <w:rPr>
          <w:i/>
          <w:iCs/>
        </w:rPr>
        <w:t>et al</w:t>
      </w:r>
      <w:r w:rsidRPr="161FB328">
        <w:t>., 2020) é um algoritmo de aprendizado por reforço offline que tenta aprender valores Q conservadores adicionando penalidades nas funções Q</w:t>
      </w:r>
      <w:r w:rsidR="00005325">
        <w:t>;</w:t>
      </w:r>
    </w:p>
    <w:p w14:paraId="1E364F69" w14:textId="2358930D" w:rsidR="63D4A5A7" w:rsidRDefault="63D4A5A7" w:rsidP="004E07FC">
      <w:pPr>
        <w:pStyle w:val="TF-ALNEA"/>
      </w:pPr>
      <w:r w:rsidRPr="161FB328">
        <w:t>MABC: O algoritmo de clonagem de comportamento multiagente e usa uma perda supervisionada ingênua</w:t>
      </w:r>
      <w:r w:rsidR="00005325">
        <w:t>;</w:t>
      </w:r>
    </w:p>
    <w:p w14:paraId="31DE36F3" w14:textId="04D5DCF5" w:rsidR="63D4A5A7" w:rsidRDefault="63D4A5A7" w:rsidP="004E07FC">
      <w:pPr>
        <w:pStyle w:val="TF-ALNEA"/>
      </w:pPr>
      <w:r w:rsidRPr="161FB328">
        <w:t xml:space="preserve">α-Balance: Adiciona um peso de equilíbrio α à </w:t>
      </w:r>
      <w:r w:rsidR="405567D9" w:rsidRPr="161FB328">
        <w:t xml:space="preserve">baseline </w:t>
      </w:r>
      <w:r w:rsidRPr="161FB328">
        <w:t>MABC para aliviar o problema do desequilíbrio de classes</w:t>
      </w:r>
      <w:r w:rsidR="00005325">
        <w:t>;</w:t>
      </w:r>
    </w:p>
    <w:p w14:paraId="195193CE" w14:textId="3F1E74E8" w:rsidR="63D4A5A7" w:rsidRDefault="63D4A5A7" w:rsidP="004E07FC">
      <w:pPr>
        <w:pStyle w:val="TF-ALNEA"/>
      </w:pPr>
      <w:r w:rsidRPr="161FB328">
        <w:t xml:space="preserve">Min Build-in: Adiciona uma perda de minimização de ação embutida à </w:t>
      </w:r>
      <w:r w:rsidR="6411B3C5" w:rsidRPr="161FB328">
        <w:t>baseline</w:t>
      </w:r>
      <w:r w:rsidRPr="161FB328">
        <w:t xml:space="preserve"> anterior para forçar o jogador designado a escolher a ação não embutida</w:t>
      </w:r>
      <w:r w:rsidR="00005325">
        <w:t>;</w:t>
      </w:r>
    </w:p>
    <w:p w14:paraId="54318ED9" w14:textId="21878625" w:rsidR="63D4A5A7" w:rsidRDefault="63D4A5A7" w:rsidP="004E07FC">
      <w:pPr>
        <w:pStyle w:val="TF-ALNEA"/>
      </w:pPr>
      <w:r w:rsidRPr="161FB328">
        <w:t>Buffer Ranking: Adiciona o truque de classificação de buffer para aproveitar as boas experiências passadas</w:t>
      </w:r>
      <w:r w:rsidR="00005325">
        <w:t>;</w:t>
      </w:r>
    </w:p>
    <w:p w14:paraId="4390CB7D" w14:textId="77777777" w:rsidR="004E07FC" w:rsidRDefault="63D4A5A7" w:rsidP="004E07FC">
      <w:pPr>
        <w:pStyle w:val="TF-ALNEA"/>
      </w:pPr>
      <w:r w:rsidRPr="161FB328">
        <w:t xml:space="preserve">Advantage Weight: Adiciona uma perda ponderada por vantagem à </w:t>
      </w:r>
      <w:r w:rsidR="43CDB543" w:rsidRPr="161FB328">
        <w:t xml:space="preserve">baseline </w:t>
      </w:r>
      <w:r w:rsidRPr="161FB328">
        <w:t>anterior e obtém a perda final. Consiste no método utilizado no modelo final do TiKick.</w:t>
      </w:r>
    </w:p>
    <w:p w14:paraId="620E8521" w14:textId="66FEC3C4" w:rsidR="00B74ABC" w:rsidRDefault="001C76D4" w:rsidP="00B74ABC">
      <w:pPr>
        <w:pStyle w:val="TF-TEXTO"/>
      </w:pPr>
      <w:r>
        <w:t xml:space="preserve">De acordo com Huang </w:t>
      </w:r>
      <w:r w:rsidRPr="0B589AD6">
        <w:rPr>
          <w:i/>
          <w:iCs/>
        </w:rPr>
        <w:t>et al</w:t>
      </w:r>
      <w:r w:rsidRPr="0B589AD6">
        <w:t>. (2021)</w:t>
      </w:r>
      <w:r>
        <w:t>, o</w:t>
      </w:r>
      <w:r w:rsidR="00B74ABC" w:rsidRPr="6C2EBB60">
        <w:t xml:space="preserve">s resultados dos experimentos mostraram que a abordagem proposta é capaz de treinar múltiplos agentes para jogar partidas completas de futebol multiagentes a partir de demonstrações de um único agente. A abordagem hierárquica proposta pelos autores também se mostrou eficaz para lidar com o problema da coordenação entre os agentes. </w:t>
      </w:r>
      <w:r w:rsidR="00C013E1">
        <w:t xml:space="preserve">Huang </w:t>
      </w:r>
      <w:r w:rsidR="00C013E1" w:rsidRPr="0B589AD6">
        <w:rPr>
          <w:i/>
          <w:iCs/>
        </w:rPr>
        <w:t>et al</w:t>
      </w:r>
      <w:r w:rsidR="00C013E1" w:rsidRPr="0B589AD6">
        <w:t>. (2021)</w:t>
      </w:r>
      <w:r w:rsidR="00B74ABC" w:rsidRPr="6C2EBB60">
        <w:t xml:space="preserve"> também apresentaram uma análise mais detalhada dos resultados, incluindo uma análise de sensibilidade dos hiperparâmetros e uma análise da robustez da abordagem em relação a diferentes cenários de jogo. </w:t>
      </w:r>
      <w:r w:rsidR="00C013E1">
        <w:t>Segundo os autores, o</w:t>
      </w:r>
      <w:r w:rsidR="00B74ABC" w:rsidRPr="6C2EBB60">
        <w:t>s resultados mostram que a abordagem proposta é capaz de lidar com diferentes configurações do ambiente e é robusta em relação a variações na densidade do agente e na complexidade do ambiente.</w:t>
      </w:r>
    </w:p>
    <w:p w14:paraId="08146365" w14:textId="00D24989" w:rsidR="00B74ABC" w:rsidRDefault="003E186F" w:rsidP="00B74ABC">
      <w:pPr>
        <w:pStyle w:val="TF-TEXTO"/>
      </w:pPr>
      <w:r>
        <w:lastRenderedPageBreak/>
        <w:t xml:space="preserve">Huang </w:t>
      </w:r>
      <w:r w:rsidRPr="161FB328">
        <w:rPr>
          <w:i/>
          <w:iCs/>
        </w:rPr>
        <w:t>et al</w:t>
      </w:r>
      <w:r>
        <w:t>. (2021) ressaltam que a</w:t>
      </w:r>
      <w:r w:rsidR="00B74ABC">
        <w:t xml:space="preserve"> abordagem hierárquica se mostrou eficaz para lidar com o problema da coordenação entre os agentes.</w:t>
      </w:r>
      <w:r w:rsidR="00254549">
        <w:t xml:space="preserve"> </w:t>
      </w:r>
      <w:r w:rsidR="00B74ABC">
        <w:t>No entanto, os autores também apontam algumas limitações em sua abordagem. Em particular, a abordagem requer que o agente aprenda com um único demonstrador, o que pode limitar a variedade de estratégias aprendidas pelos agentes. Além disso, a abordagem é específica para o ambiente de futebol multiagentes e pode não ser diretamente aplicável a outros ambientes multiagentes.</w:t>
      </w:r>
    </w:p>
    <w:p w14:paraId="0C5C12E0" w14:textId="2DF32C83" w:rsidR="00F568E0" w:rsidRDefault="00992312" w:rsidP="00B74ABC">
      <w:pPr>
        <w:pStyle w:val="TF-TEXTO"/>
      </w:pPr>
      <w:r>
        <w:t xml:space="preserve">Por fim, Huang </w:t>
      </w:r>
      <w:r w:rsidRPr="161FB328">
        <w:rPr>
          <w:i/>
          <w:iCs/>
        </w:rPr>
        <w:t>et al</w:t>
      </w:r>
      <w:r>
        <w:t xml:space="preserve">. (2021) </w:t>
      </w:r>
      <w:r w:rsidR="00B74ABC">
        <w:t xml:space="preserve">sugerem </w:t>
      </w:r>
      <w:r w:rsidR="00D806F9">
        <w:t xml:space="preserve">como extensão a </w:t>
      </w:r>
      <w:r w:rsidR="00B74ABC">
        <w:t>incorporação de mais fontes de informação, como informações de vídeo, e a exploração de técnicas de aprendizado por reforço com curadoria, que podem ajudar a melhorar a diversidade de estratégias aprendidas pelos agentes</w:t>
      </w:r>
      <w:r w:rsidR="000A30BB">
        <w:t>.</w:t>
      </w:r>
    </w:p>
    <w:p w14:paraId="25B7474A" w14:textId="10FD87EE"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971DD6">
        <w:t xml:space="preserve"> </w:t>
      </w:r>
      <w:r w:rsidR="006F0FE6">
        <w:t>DE MODELO</w:t>
      </w:r>
    </w:p>
    <w:p w14:paraId="7B517DD1" w14:textId="723DEE73" w:rsidR="006F0FE6" w:rsidRDefault="006F0FE6" w:rsidP="00971DD6">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Est</w:t>
      </w:r>
      <w:r w:rsidR="031A71E9">
        <w:t xml:space="preserve">a seção </w:t>
      </w:r>
      <w:r>
        <w:t xml:space="preserve">apresenta a justificativa para o desenvolvimento deste trabalho, que tem como objetivo </w:t>
      </w:r>
      <w:r w:rsidR="005547B8">
        <w:t xml:space="preserve">simular futebol de robôs </w:t>
      </w:r>
      <w:r w:rsidR="00F75DA8">
        <w:t xml:space="preserve">no ambiente NetLogo </w:t>
      </w:r>
      <w:r w:rsidR="005547B8">
        <w:t>utilizando sistemas multiagentes</w:t>
      </w:r>
      <w:r>
        <w:t>. A metodologia adotada para o desenvolvimento do modelo será detalhada, bem como os requisitos necessários para a sua implementação</w:t>
      </w:r>
      <w:r w:rsidR="006E7B1E">
        <w:t>, a</w:t>
      </w:r>
      <w:r>
        <w:t xml:space="preserve">lém disso, serão apresentados os principais assuntos e fontes bibliográficas </w:t>
      </w:r>
      <w:r w:rsidR="006E7B1E">
        <w:t>que irão fundamentar o estudo proposto.</w:t>
      </w:r>
    </w:p>
    <w:p w14:paraId="62F25ABA" w14:textId="77777777" w:rsidR="00451B94" w:rsidRDefault="00451B94" w:rsidP="00E638A0">
      <w:pPr>
        <w:pStyle w:val="Ttulo2"/>
      </w:pPr>
      <w:r>
        <w:t>JUSTIFICATIVA</w:t>
      </w:r>
    </w:p>
    <w:p w14:paraId="78305E65" w14:textId="288A3BE7" w:rsidR="006B0760" w:rsidRDefault="006E7B1E" w:rsidP="006E7B1E">
      <w:pPr>
        <w:pStyle w:val="TF-ALNEA"/>
        <w:numPr>
          <w:ilvl w:val="0"/>
          <w:numId w:val="0"/>
        </w:numPr>
        <w:ind w:firstLine="567"/>
      </w:pPr>
      <w:r>
        <w:t xml:space="preserve">No </w:t>
      </w:r>
      <w:r>
        <w:fldChar w:fldCharType="begin"/>
      </w:r>
      <w:r>
        <w:instrText xml:space="preserve"> REF _Ref133340601 \h </w:instrText>
      </w:r>
      <w:r>
        <w:fldChar w:fldCharType="separate"/>
      </w:r>
      <w:r w:rsidR="005E07C8">
        <w:t>Quadro 1</w:t>
      </w:r>
      <w:r>
        <w:fldChar w:fldCharType="end"/>
      </w:r>
      <w:r w:rsidR="00A66F07">
        <w:t xml:space="preserve"> </w:t>
      </w:r>
      <w:r w:rsidR="00053E9B">
        <w:t>é possível observar as principais características de cada trabalho correlato apresentado, onde as colunas são cada trabalho e as linhas as características, com elas podemos entender como será solucionado os problemas propostos por este trabalho</w:t>
      </w:r>
      <w:r w:rsidR="00A66F07">
        <w:t>.</w:t>
      </w:r>
    </w:p>
    <w:p w14:paraId="5CA05A2C" w14:textId="6007A680" w:rsidR="006E7B1E" w:rsidRDefault="006E7B1E" w:rsidP="006E7B1E">
      <w:pPr>
        <w:pStyle w:val="TF-FIGURA"/>
      </w:pPr>
      <w:bookmarkStart w:id="42" w:name="_Ref133340601"/>
      <w:bookmarkStart w:id="43" w:name="_Ref133340597"/>
      <w:r>
        <w:t xml:space="preserve">Quadro </w:t>
      </w:r>
      <w:r>
        <w:fldChar w:fldCharType="begin"/>
      </w:r>
      <w:r>
        <w:instrText>SEQ Quadro \* ARABIC</w:instrText>
      </w:r>
      <w:r>
        <w:fldChar w:fldCharType="separate"/>
      </w:r>
      <w:r w:rsidR="005E07C8">
        <w:t>1</w:t>
      </w:r>
      <w:r>
        <w:fldChar w:fldCharType="end"/>
      </w:r>
      <w:bookmarkEnd w:id="42"/>
      <w:r>
        <w:t xml:space="preserve"> </w:t>
      </w:r>
      <w:r w:rsidR="00F92DA0">
        <w:t>–</w:t>
      </w:r>
      <w:r>
        <w:t xml:space="preserve"> Comparativo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2024"/>
        <w:gridCol w:w="1746"/>
        <w:gridCol w:w="1747"/>
      </w:tblGrid>
      <w:tr w:rsidR="00A471A3" w:rsidRPr="007D4566" w14:paraId="6ECBC206" w14:textId="77777777" w:rsidTr="00170534">
        <w:trPr>
          <w:trHeight w:val="567"/>
        </w:trPr>
        <w:tc>
          <w:tcPr>
            <w:tcW w:w="3544" w:type="dxa"/>
            <w:tcBorders>
              <w:tl2br w:val="single" w:sz="4" w:space="0" w:color="auto"/>
            </w:tcBorders>
            <w:shd w:val="clear" w:color="auto" w:fill="A6A6A6" w:themeFill="background1" w:themeFillShade="A6"/>
          </w:tcPr>
          <w:p w14:paraId="78AF4832" w14:textId="77777777" w:rsidR="00A471A3" w:rsidRDefault="00A471A3" w:rsidP="006136BA">
            <w:pPr>
              <w:pStyle w:val="TF-TEXTOQUADRO"/>
              <w:jc w:val="right"/>
            </w:pPr>
            <w:r>
              <w:t>Trabalhos correlatos</w:t>
            </w:r>
          </w:p>
          <w:p w14:paraId="7771A876" w14:textId="77777777" w:rsidR="00A471A3" w:rsidRPr="007D4566" w:rsidRDefault="00A471A3" w:rsidP="006136BA">
            <w:pPr>
              <w:pStyle w:val="TF-TEXTOQUADRO"/>
            </w:pPr>
            <w:r>
              <w:t>Características</w:t>
            </w:r>
          </w:p>
        </w:tc>
        <w:tc>
          <w:tcPr>
            <w:tcW w:w="2024" w:type="dxa"/>
            <w:shd w:val="clear" w:color="auto" w:fill="A6A6A6" w:themeFill="background1" w:themeFillShade="A6"/>
            <w:vAlign w:val="center"/>
          </w:tcPr>
          <w:p w14:paraId="0BBC0791" w14:textId="3CEFD4F1" w:rsidR="00A471A3" w:rsidRDefault="7D21BD2F" w:rsidP="006136BA">
            <w:pPr>
              <w:pStyle w:val="TF-TEXTOQUADRO"/>
              <w:jc w:val="center"/>
            </w:pPr>
            <w:r>
              <w:t xml:space="preserve">Omidshafei </w:t>
            </w:r>
            <w:r w:rsidRPr="161FB328">
              <w:rPr>
                <w:i/>
                <w:iCs/>
              </w:rPr>
              <w:t>et al.</w:t>
            </w:r>
            <w:r w:rsidRPr="161FB328">
              <w:rPr>
                <w:color w:val="FF0000"/>
              </w:rPr>
              <w:t xml:space="preserve"> </w:t>
            </w:r>
            <w:r>
              <w:t>(2022)</w:t>
            </w:r>
          </w:p>
        </w:tc>
        <w:tc>
          <w:tcPr>
            <w:tcW w:w="1746" w:type="dxa"/>
            <w:shd w:val="clear" w:color="auto" w:fill="A6A6A6" w:themeFill="background1" w:themeFillShade="A6"/>
            <w:vAlign w:val="center"/>
          </w:tcPr>
          <w:p w14:paraId="6D24EEF3" w14:textId="77777777" w:rsidR="00B57045" w:rsidRDefault="74362789" w:rsidP="006136BA">
            <w:pPr>
              <w:pStyle w:val="TF-TEXTOQUADRO"/>
              <w:jc w:val="center"/>
            </w:pPr>
            <w:r>
              <w:t xml:space="preserve">Lin </w:t>
            </w:r>
            <w:r w:rsidRPr="161FB328">
              <w:rPr>
                <w:i/>
                <w:iCs/>
              </w:rPr>
              <w:t>et al</w:t>
            </w:r>
            <w:r>
              <w:t xml:space="preserve">. </w:t>
            </w:r>
          </w:p>
          <w:p w14:paraId="53F73BDD" w14:textId="7F39F2CF" w:rsidR="00A471A3" w:rsidRDefault="74362789" w:rsidP="006136BA">
            <w:pPr>
              <w:pStyle w:val="TF-TEXTOQUADRO"/>
              <w:jc w:val="center"/>
            </w:pPr>
            <w:r>
              <w:t>(2023)</w:t>
            </w:r>
          </w:p>
        </w:tc>
        <w:tc>
          <w:tcPr>
            <w:tcW w:w="1747" w:type="dxa"/>
            <w:shd w:val="clear" w:color="auto" w:fill="A6A6A6" w:themeFill="background1" w:themeFillShade="A6"/>
            <w:vAlign w:val="center"/>
          </w:tcPr>
          <w:p w14:paraId="493AC606" w14:textId="49DA53DB" w:rsidR="00A471A3" w:rsidRPr="007D4566" w:rsidRDefault="00A471A3" w:rsidP="006136BA">
            <w:pPr>
              <w:pStyle w:val="TF-TEXTOQUADRO"/>
              <w:jc w:val="center"/>
            </w:pPr>
            <w:r>
              <w:t xml:space="preserve">Huang </w:t>
            </w:r>
            <w:r w:rsidRPr="0B589AD6">
              <w:rPr>
                <w:i/>
                <w:iCs/>
              </w:rPr>
              <w:t>et al</w:t>
            </w:r>
            <w:r w:rsidRPr="0B589AD6">
              <w:t>. (2021)</w:t>
            </w:r>
          </w:p>
        </w:tc>
      </w:tr>
      <w:tr w:rsidR="00A471A3" w:rsidRPr="00516E05" w14:paraId="1611D3DC" w14:textId="77777777" w:rsidTr="00170534">
        <w:tc>
          <w:tcPr>
            <w:tcW w:w="3544" w:type="dxa"/>
            <w:shd w:val="clear" w:color="auto" w:fill="auto"/>
            <w:vAlign w:val="center"/>
          </w:tcPr>
          <w:p w14:paraId="19DF44F6" w14:textId="77777777" w:rsidR="00A471A3" w:rsidRDefault="00A471A3" w:rsidP="006136BA">
            <w:pPr>
              <w:pStyle w:val="TF-TEXTOQUADRO"/>
            </w:pPr>
            <w:r>
              <w:t>Objetivo</w:t>
            </w:r>
          </w:p>
        </w:tc>
        <w:tc>
          <w:tcPr>
            <w:tcW w:w="2024" w:type="dxa"/>
            <w:shd w:val="clear" w:color="auto" w:fill="auto"/>
            <w:vAlign w:val="center"/>
          </w:tcPr>
          <w:p w14:paraId="256550AF" w14:textId="438A6E9D" w:rsidR="009659A8" w:rsidRPr="009659A8" w:rsidRDefault="7BDF913D" w:rsidP="709B324F">
            <w:pPr>
              <w:pStyle w:val="TF-TEXTOQUADRO"/>
              <w:spacing w:line="259" w:lineRule="auto"/>
              <w:jc w:val="center"/>
            </w:pPr>
            <w:r>
              <w:t>Aprimorar o comportamento dos multiagentes fora do campo de visão</w:t>
            </w:r>
          </w:p>
        </w:tc>
        <w:tc>
          <w:tcPr>
            <w:tcW w:w="1746" w:type="dxa"/>
            <w:shd w:val="clear" w:color="auto" w:fill="auto"/>
            <w:vAlign w:val="center"/>
          </w:tcPr>
          <w:p w14:paraId="3AD50FB5" w14:textId="24EEF982" w:rsidR="00A471A3" w:rsidRPr="009659A8" w:rsidRDefault="51B3861B" w:rsidP="709B324F">
            <w:pPr>
              <w:pStyle w:val="TF-TEXTOQUADRO"/>
              <w:spacing w:line="259" w:lineRule="auto"/>
              <w:jc w:val="center"/>
            </w:pPr>
            <w:r>
              <w:t>Desenvolver um algoritmo estado-da-arte voltado ao futebol de multiagentes</w:t>
            </w:r>
          </w:p>
        </w:tc>
        <w:tc>
          <w:tcPr>
            <w:tcW w:w="1747" w:type="dxa"/>
            <w:shd w:val="clear" w:color="auto" w:fill="auto"/>
            <w:vAlign w:val="center"/>
          </w:tcPr>
          <w:p w14:paraId="1AC86D32" w14:textId="01A7B35D" w:rsidR="00A471A3" w:rsidRPr="009659A8" w:rsidRDefault="091B86B0" w:rsidP="161FB328">
            <w:pPr>
              <w:pStyle w:val="TF-TEXTOQUADRO"/>
              <w:spacing w:line="259" w:lineRule="auto"/>
              <w:jc w:val="center"/>
            </w:pPr>
            <w:r>
              <w:t>Aplicar AWR ao futebol de multiagentes</w:t>
            </w:r>
          </w:p>
        </w:tc>
      </w:tr>
      <w:tr w:rsidR="00A471A3" w14:paraId="053F247B" w14:textId="77777777" w:rsidTr="00170534">
        <w:tc>
          <w:tcPr>
            <w:tcW w:w="3544" w:type="dxa"/>
            <w:shd w:val="clear" w:color="auto" w:fill="auto"/>
            <w:vAlign w:val="center"/>
          </w:tcPr>
          <w:p w14:paraId="44F95758" w14:textId="77777777" w:rsidR="00A471A3" w:rsidRDefault="74362789" w:rsidP="006136BA">
            <w:pPr>
              <w:pStyle w:val="TF-TEXTOQUADRO"/>
            </w:pPr>
            <w:r>
              <w:t xml:space="preserve">Arquitetura de modelagem dos SMAs </w:t>
            </w:r>
          </w:p>
        </w:tc>
        <w:tc>
          <w:tcPr>
            <w:tcW w:w="2024" w:type="dxa"/>
            <w:shd w:val="clear" w:color="auto" w:fill="auto"/>
            <w:vAlign w:val="center"/>
          </w:tcPr>
          <w:p w14:paraId="2C989C31" w14:textId="3E20573A" w:rsidR="00A471A3" w:rsidRPr="009659A8" w:rsidRDefault="1D168896" w:rsidP="709B324F">
            <w:pPr>
              <w:pStyle w:val="TF-TEXTOQUADRO"/>
              <w:jc w:val="center"/>
            </w:pPr>
            <w:r>
              <w:t>Graph Imputer</w:t>
            </w:r>
          </w:p>
        </w:tc>
        <w:tc>
          <w:tcPr>
            <w:tcW w:w="1746" w:type="dxa"/>
            <w:shd w:val="clear" w:color="auto" w:fill="auto"/>
            <w:vAlign w:val="center"/>
          </w:tcPr>
          <w:p w14:paraId="75ACD9BE" w14:textId="58C2F498" w:rsidR="00A471A3" w:rsidRPr="009659A8" w:rsidRDefault="1D168896" w:rsidP="709B324F">
            <w:pPr>
              <w:pStyle w:val="TF-TEXTOQUADRO"/>
              <w:jc w:val="center"/>
            </w:pPr>
            <w:r>
              <w:t>JRPO</w:t>
            </w:r>
          </w:p>
        </w:tc>
        <w:tc>
          <w:tcPr>
            <w:tcW w:w="1747" w:type="dxa"/>
            <w:shd w:val="clear" w:color="auto" w:fill="auto"/>
            <w:vAlign w:val="center"/>
          </w:tcPr>
          <w:p w14:paraId="032A34FB" w14:textId="7DDBA4C2" w:rsidR="00A471A3" w:rsidRPr="009659A8" w:rsidRDefault="1D168896" w:rsidP="709B324F">
            <w:pPr>
              <w:pStyle w:val="TF-TEXTOQUADRO"/>
              <w:jc w:val="center"/>
            </w:pPr>
            <w:r>
              <w:t>MAPPO</w:t>
            </w:r>
          </w:p>
        </w:tc>
      </w:tr>
      <w:tr w:rsidR="00A471A3" w14:paraId="3BE19A30" w14:textId="77777777" w:rsidTr="00170534">
        <w:tc>
          <w:tcPr>
            <w:tcW w:w="3544" w:type="dxa"/>
            <w:shd w:val="clear" w:color="auto" w:fill="auto"/>
            <w:vAlign w:val="center"/>
          </w:tcPr>
          <w:p w14:paraId="62672500" w14:textId="77777777" w:rsidR="00A471A3" w:rsidRDefault="00A471A3" w:rsidP="006136BA">
            <w:pPr>
              <w:pStyle w:val="TF-TEXTOQUADRO"/>
            </w:pPr>
            <w:r>
              <w:t xml:space="preserve">Linguagem de programação </w:t>
            </w:r>
          </w:p>
        </w:tc>
        <w:tc>
          <w:tcPr>
            <w:tcW w:w="2024" w:type="dxa"/>
            <w:shd w:val="clear" w:color="auto" w:fill="auto"/>
            <w:vAlign w:val="center"/>
          </w:tcPr>
          <w:p w14:paraId="2A03692D" w14:textId="4DADE5DB" w:rsidR="00A471A3" w:rsidRPr="009659A8" w:rsidRDefault="5FDCE5DE" w:rsidP="709B324F">
            <w:pPr>
              <w:pStyle w:val="TF-TEXTOQUADRO"/>
              <w:spacing w:line="259" w:lineRule="auto"/>
              <w:jc w:val="center"/>
            </w:pPr>
            <w:r>
              <w:t>Não informou</w:t>
            </w:r>
          </w:p>
        </w:tc>
        <w:tc>
          <w:tcPr>
            <w:tcW w:w="1746" w:type="dxa"/>
            <w:shd w:val="clear" w:color="auto" w:fill="auto"/>
            <w:vAlign w:val="center"/>
          </w:tcPr>
          <w:p w14:paraId="5FE6BB63" w14:textId="4A29051A" w:rsidR="00A471A3" w:rsidRPr="009659A8" w:rsidRDefault="67A6F329" w:rsidP="709B324F">
            <w:pPr>
              <w:pStyle w:val="TF-TEXTOQUADRO"/>
              <w:jc w:val="center"/>
            </w:pPr>
            <w:r>
              <w:t>Python</w:t>
            </w:r>
          </w:p>
        </w:tc>
        <w:tc>
          <w:tcPr>
            <w:tcW w:w="1747" w:type="dxa"/>
            <w:shd w:val="clear" w:color="auto" w:fill="auto"/>
            <w:vAlign w:val="center"/>
          </w:tcPr>
          <w:p w14:paraId="31AFAF37" w14:textId="2294DA0C" w:rsidR="00A471A3" w:rsidRPr="009659A8" w:rsidRDefault="67A6F329" w:rsidP="709B324F">
            <w:pPr>
              <w:pStyle w:val="TF-TEXTOQUADRO"/>
              <w:jc w:val="center"/>
            </w:pPr>
            <w:r>
              <w:t>Python</w:t>
            </w:r>
          </w:p>
        </w:tc>
      </w:tr>
      <w:tr w:rsidR="00A471A3" w:rsidRPr="00516E05" w14:paraId="455031E5" w14:textId="77777777" w:rsidTr="00170534">
        <w:tc>
          <w:tcPr>
            <w:tcW w:w="3544" w:type="dxa"/>
            <w:shd w:val="clear" w:color="auto" w:fill="auto"/>
            <w:vAlign w:val="center"/>
          </w:tcPr>
          <w:p w14:paraId="28DB3B8D" w14:textId="77777777" w:rsidR="00A471A3" w:rsidRDefault="00A471A3" w:rsidP="006136BA">
            <w:pPr>
              <w:pStyle w:val="TF-TEXTOQUADRO"/>
            </w:pPr>
            <w:r>
              <w:t>Cenários testados</w:t>
            </w:r>
          </w:p>
        </w:tc>
        <w:tc>
          <w:tcPr>
            <w:tcW w:w="2024" w:type="dxa"/>
            <w:shd w:val="clear" w:color="auto" w:fill="auto"/>
            <w:vAlign w:val="center"/>
          </w:tcPr>
          <w:p w14:paraId="7D8865A3" w14:textId="753720B8" w:rsidR="00A471A3" w:rsidRPr="009659A8" w:rsidRDefault="5CC2C3F5" w:rsidP="709B324F">
            <w:pPr>
              <w:pStyle w:val="TF-TEXTOQUADRO"/>
              <w:jc w:val="center"/>
            </w:pPr>
            <w:r>
              <w:t xml:space="preserve">Comparação com dados reais utilizando Pitch Control </w:t>
            </w:r>
          </w:p>
        </w:tc>
        <w:tc>
          <w:tcPr>
            <w:tcW w:w="1746" w:type="dxa"/>
            <w:shd w:val="clear" w:color="auto" w:fill="auto"/>
            <w:vAlign w:val="center"/>
          </w:tcPr>
          <w:p w14:paraId="74B0211D" w14:textId="3CDB95C4" w:rsidR="00A471A3" w:rsidRPr="009659A8" w:rsidRDefault="5C09FF1A" w:rsidP="709B324F">
            <w:pPr>
              <w:pStyle w:val="TF-TEXTOQUADRO"/>
              <w:jc w:val="center"/>
            </w:pPr>
            <w:r>
              <w:t>Partidas 11 vs 11, 5 minutos</w:t>
            </w:r>
          </w:p>
        </w:tc>
        <w:tc>
          <w:tcPr>
            <w:tcW w:w="1747" w:type="dxa"/>
            <w:shd w:val="clear" w:color="auto" w:fill="auto"/>
            <w:vAlign w:val="center"/>
          </w:tcPr>
          <w:p w14:paraId="69D1CCB8" w14:textId="6A981821" w:rsidR="00A471A3" w:rsidRPr="009659A8" w:rsidRDefault="5C09FF1A" w:rsidP="709B324F">
            <w:pPr>
              <w:pStyle w:val="TF-TEXTOQUADRO"/>
              <w:spacing w:line="259" w:lineRule="auto"/>
              <w:jc w:val="center"/>
            </w:pPr>
            <w:r>
              <w:t>1, 2 e 3 vs goleiro</w:t>
            </w:r>
          </w:p>
          <w:p w14:paraId="36803881" w14:textId="728277FB" w:rsidR="00A471A3" w:rsidRPr="009659A8" w:rsidRDefault="5C09FF1A" w:rsidP="709B324F">
            <w:pPr>
              <w:pStyle w:val="TF-TEXTOQUADRO"/>
              <w:spacing w:line="259" w:lineRule="auto"/>
              <w:jc w:val="center"/>
            </w:pPr>
            <w:r>
              <w:t>Escanteios,</w:t>
            </w:r>
          </w:p>
          <w:p w14:paraId="23F33BF7" w14:textId="1AC5E4F3" w:rsidR="00A471A3" w:rsidRPr="009659A8" w:rsidRDefault="5C09FF1A" w:rsidP="709B324F">
            <w:pPr>
              <w:pStyle w:val="TF-TEXTOQUADRO"/>
              <w:spacing w:line="259" w:lineRule="auto"/>
              <w:jc w:val="center"/>
            </w:pPr>
            <w:r>
              <w:t>Contra-ataque</w:t>
            </w:r>
          </w:p>
        </w:tc>
      </w:tr>
      <w:tr w:rsidR="00A471A3" w14:paraId="6FF50579" w14:textId="77777777" w:rsidTr="00170534">
        <w:tc>
          <w:tcPr>
            <w:tcW w:w="3544" w:type="dxa"/>
            <w:shd w:val="clear" w:color="auto" w:fill="auto"/>
            <w:vAlign w:val="center"/>
          </w:tcPr>
          <w:p w14:paraId="3096FCC1" w14:textId="77777777" w:rsidR="00A471A3" w:rsidRDefault="00A471A3" w:rsidP="006136BA">
            <w:pPr>
              <w:pStyle w:val="TF-TEXTOQUADRO"/>
            </w:pPr>
            <w:r>
              <w:t>Forma de interação dos agentes</w:t>
            </w:r>
          </w:p>
        </w:tc>
        <w:tc>
          <w:tcPr>
            <w:tcW w:w="2024" w:type="dxa"/>
            <w:shd w:val="clear" w:color="auto" w:fill="auto"/>
            <w:vAlign w:val="center"/>
          </w:tcPr>
          <w:p w14:paraId="69DFE0BD" w14:textId="70FDDBCC" w:rsidR="00A471A3" w:rsidRPr="00516E05" w:rsidRDefault="21B175E9" w:rsidP="006136BA">
            <w:pPr>
              <w:pStyle w:val="TF-TEXTOQUADRO"/>
              <w:jc w:val="center"/>
              <w:rPr>
                <w:lang w:val="en-US"/>
              </w:rPr>
            </w:pPr>
            <w:r w:rsidRPr="00516E05">
              <w:rPr>
                <w:lang w:val="en-US"/>
              </w:rPr>
              <w:t>LSTM bidirecional</w:t>
            </w:r>
          </w:p>
          <w:p w14:paraId="0BEA2F44" w14:textId="44E62857" w:rsidR="00A471A3" w:rsidRPr="00516E05" w:rsidRDefault="21B175E9" w:rsidP="006136BA">
            <w:pPr>
              <w:pStyle w:val="TF-TEXTOQUADRO"/>
              <w:jc w:val="center"/>
              <w:rPr>
                <w:lang w:val="en-US"/>
              </w:rPr>
            </w:pPr>
            <w:r w:rsidRPr="00516E05">
              <w:rPr>
                <w:lang w:val="en-US"/>
              </w:rPr>
              <w:t>Graph Network,</w:t>
            </w:r>
          </w:p>
          <w:p w14:paraId="2B6B346F" w14:textId="41B7CDA6" w:rsidR="00A471A3" w:rsidRPr="00516E05" w:rsidRDefault="21B175E9" w:rsidP="709B324F">
            <w:pPr>
              <w:pStyle w:val="TF-TEXTOQUADRO"/>
              <w:jc w:val="center"/>
              <w:rPr>
                <w:lang w:val="en-US"/>
              </w:rPr>
            </w:pPr>
            <w:r w:rsidRPr="00516E05">
              <w:rPr>
                <w:lang w:val="en-US"/>
              </w:rPr>
              <w:t>VRNN</w:t>
            </w:r>
          </w:p>
        </w:tc>
        <w:tc>
          <w:tcPr>
            <w:tcW w:w="1746" w:type="dxa"/>
            <w:shd w:val="clear" w:color="auto" w:fill="auto"/>
            <w:vAlign w:val="center"/>
          </w:tcPr>
          <w:p w14:paraId="4AC74244" w14:textId="797FBD5B" w:rsidR="00A471A3" w:rsidRPr="009659A8" w:rsidRDefault="5E496780" w:rsidP="709B324F">
            <w:pPr>
              <w:pStyle w:val="TF-TEXTOQUADRO"/>
              <w:spacing w:line="259" w:lineRule="auto"/>
              <w:jc w:val="center"/>
            </w:pPr>
            <w:r>
              <w:t>Recompensa</w:t>
            </w:r>
          </w:p>
        </w:tc>
        <w:tc>
          <w:tcPr>
            <w:tcW w:w="1747" w:type="dxa"/>
            <w:shd w:val="clear" w:color="auto" w:fill="auto"/>
            <w:vAlign w:val="center"/>
          </w:tcPr>
          <w:p w14:paraId="59461088" w14:textId="3C46783E" w:rsidR="00A471A3" w:rsidRPr="009659A8" w:rsidRDefault="158F107F" w:rsidP="006136BA">
            <w:pPr>
              <w:pStyle w:val="TF-TEXTOQUADRO"/>
              <w:jc w:val="center"/>
            </w:pPr>
            <w:r>
              <w:t>Recompensa</w:t>
            </w:r>
          </w:p>
        </w:tc>
      </w:tr>
      <w:tr w:rsidR="00A471A3" w14:paraId="40DB3FF1" w14:textId="77777777" w:rsidTr="00170534">
        <w:tc>
          <w:tcPr>
            <w:tcW w:w="3544" w:type="dxa"/>
            <w:shd w:val="clear" w:color="auto" w:fill="auto"/>
            <w:vAlign w:val="center"/>
          </w:tcPr>
          <w:p w14:paraId="3ED8CD51" w14:textId="77777777" w:rsidR="00A471A3" w:rsidRDefault="00A471A3" w:rsidP="006136BA">
            <w:pPr>
              <w:pStyle w:val="TF-TEXTOQUADRO"/>
            </w:pPr>
            <w:r>
              <w:t>Quantidade de repetições por simulação</w:t>
            </w:r>
          </w:p>
        </w:tc>
        <w:tc>
          <w:tcPr>
            <w:tcW w:w="2024" w:type="dxa"/>
            <w:shd w:val="clear" w:color="auto" w:fill="auto"/>
            <w:vAlign w:val="center"/>
          </w:tcPr>
          <w:p w14:paraId="1E496662" w14:textId="075E9F6C" w:rsidR="00A471A3" w:rsidRPr="009659A8" w:rsidRDefault="4A97650D" w:rsidP="161FB328">
            <w:pPr>
              <w:pStyle w:val="TF-TEXTOQUADRO"/>
              <w:spacing w:line="259" w:lineRule="auto"/>
              <w:jc w:val="center"/>
            </w:pPr>
            <w:r>
              <w:t>Não informou</w:t>
            </w:r>
          </w:p>
        </w:tc>
        <w:tc>
          <w:tcPr>
            <w:tcW w:w="1746" w:type="dxa"/>
            <w:shd w:val="clear" w:color="auto" w:fill="auto"/>
            <w:vAlign w:val="center"/>
          </w:tcPr>
          <w:p w14:paraId="00E97BCC" w14:textId="30943D33" w:rsidR="00A471A3" w:rsidRPr="009659A8" w:rsidRDefault="4A97650D" w:rsidP="709B324F">
            <w:pPr>
              <w:pStyle w:val="TF-TEXTOQUADRO"/>
              <w:jc w:val="center"/>
            </w:pPr>
            <w:r>
              <w:t>3000</w:t>
            </w:r>
          </w:p>
        </w:tc>
        <w:tc>
          <w:tcPr>
            <w:tcW w:w="1747" w:type="dxa"/>
            <w:shd w:val="clear" w:color="auto" w:fill="auto"/>
            <w:vAlign w:val="center"/>
          </w:tcPr>
          <w:p w14:paraId="183EEB72" w14:textId="5F8E5A50" w:rsidR="00A471A3" w:rsidRPr="009659A8" w:rsidRDefault="4A97650D" w:rsidP="709B324F">
            <w:pPr>
              <w:pStyle w:val="TF-TEXTOQUADRO"/>
              <w:jc w:val="center"/>
            </w:pPr>
            <w:r>
              <w:t>3000</w:t>
            </w:r>
          </w:p>
        </w:tc>
      </w:tr>
    </w:tbl>
    <w:p w14:paraId="19A8001A" w14:textId="12EC8AF0" w:rsidR="00A66F07" w:rsidRDefault="006B0760" w:rsidP="00A66F07">
      <w:pPr>
        <w:pStyle w:val="TF-FONTE"/>
      </w:pPr>
      <w:r>
        <w:t>Fonte: elaborado pel</w:t>
      </w:r>
      <w:r w:rsidR="009659A8">
        <w:t>o</w:t>
      </w:r>
      <w:r>
        <w:t xml:space="preserve"> autor.</w:t>
      </w:r>
    </w:p>
    <w:p w14:paraId="575D32CE" w14:textId="7FEB8877" w:rsidR="0075020E" w:rsidRDefault="41BF571A" w:rsidP="0075020E">
      <w:pPr>
        <w:pStyle w:val="TF-TEXTO"/>
      </w:pPr>
      <w:r>
        <w:t xml:space="preserve">A partir do </w:t>
      </w:r>
      <w:r>
        <w:fldChar w:fldCharType="begin"/>
      </w:r>
      <w:r>
        <w:instrText xml:space="preserve"> REF _Ref133340601 \h </w:instrText>
      </w:r>
      <w:r>
        <w:fldChar w:fldCharType="separate"/>
      </w:r>
      <w:r w:rsidR="005E07C8">
        <w:t>Quadro 1</w:t>
      </w:r>
      <w:r>
        <w:fldChar w:fldCharType="end"/>
      </w:r>
      <w:r w:rsidR="261B597B">
        <w:t xml:space="preserve"> pode-se observar</w:t>
      </w:r>
      <w:r w:rsidR="002E0BAB">
        <w:t xml:space="preserve"> </w:t>
      </w:r>
      <w:r w:rsidR="00485769">
        <w:t xml:space="preserve">que Huang </w:t>
      </w:r>
      <w:r w:rsidR="00485769" w:rsidRPr="161FB328">
        <w:rPr>
          <w:i/>
          <w:iCs/>
        </w:rPr>
        <w:t>et al</w:t>
      </w:r>
      <w:r w:rsidR="00485769">
        <w:t>. (2021) propuseram uma abordagem mais simples e com menor complexidade computacional em comparação com TiZero. Eles apresentam um sistema de aprendizado por demonstração em que um único agente aprende a jogar futebol multiagente por meio de demonstrações de um jogador experiente. Os autores destacam que os resultados são promissores, embora ainda haja espaço para melhorias em termos de desempenho.</w:t>
      </w:r>
    </w:p>
    <w:p w14:paraId="69ABD5D1" w14:textId="0B44373D" w:rsidR="002E0BAB" w:rsidRDefault="002E0BAB" w:rsidP="00485769">
      <w:pPr>
        <w:pStyle w:val="TF-TEXTO"/>
      </w:pPr>
      <w:r>
        <w:t xml:space="preserve">Em relação ao trabalho de Lin </w:t>
      </w:r>
      <w:r w:rsidRPr="161FB328">
        <w:rPr>
          <w:i/>
          <w:iCs/>
        </w:rPr>
        <w:t>et al</w:t>
      </w:r>
      <w:r>
        <w:t xml:space="preserve">. (2023), é importante destacar que ele apresenta uma abordagem inovadora para treinamento de agentes em ambientes complexos de futebol multiagente, utilizando técnicas de aprendizado por reforço distribuído e autojogo. Os resultados obtidos mostraram que o TiZero superou amplamente os sistemas anteriores em termos de taxa de vitórias e diferença de gols, além de utilizar comportamentos de coordenação mais complexos. </w:t>
      </w:r>
    </w:p>
    <w:p w14:paraId="3089B563" w14:textId="36EC7B9D" w:rsidR="009659A8" w:rsidRDefault="002E0BAB" w:rsidP="00485769">
      <w:pPr>
        <w:pStyle w:val="TF-TEXTO"/>
      </w:pPr>
      <w:r>
        <w:t xml:space="preserve">Por fim, </w:t>
      </w:r>
      <w:r w:rsidR="00D06D71">
        <w:t xml:space="preserve">Omidshafei </w:t>
      </w:r>
      <w:r w:rsidR="00D06D71" w:rsidRPr="161FB328">
        <w:rPr>
          <w:i/>
          <w:iCs/>
        </w:rPr>
        <w:t>et al.</w:t>
      </w:r>
      <w:r w:rsidR="00D06D71" w:rsidRPr="161FB328">
        <w:rPr>
          <w:color w:val="FF0000"/>
        </w:rPr>
        <w:t xml:space="preserve"> </w:t>
      </w:r>
      <w:r w:rsidR="00D06D71">
        <w:t>(2022)</w:t>
      </w:r>
      <w:r>
        <w:t xml:space="preserve"> apresenta</w:t>
      </w:r>
      <w:r w:rsidR="00D06D71">
        <w:t>m</w:t>
      </w:r>
      <w:r>
        <w:t xml:space="preserve"> uma abordagem diferente dos dois primeiros</w:t>
      </w:r>
      <w:r w:rsidR="00D06D71">
        <w:t xml:space="preserve"> trabalhos</w:t>
      </w:r>
      <w:r>
        <w:t>, focando na predição de comportamentos fora da tela em jogos de futebol multiagente. O</w:t>
      </w:r>
      <w:r w:rsidR="00D06D71">
        <w:t xml:space="preserve">s autores propõem </w:t>
      </w:r>
      <w:r>
        <w:t xml:space="preserve">um modelo de aprendizado profundo que utiliza informações de rastreamento de jogadores para prever o comportamento de um jogador fora da tela, com resultados positivos. </w:t>
      </w:r>
      <w:r w:rsidRPr="161FB328">
        <w:rPr>
          <w:color w:val="000000" w:themeColor="text1"/>
        </w:rPr>
        <w:t xml:space="preserve">Em resumo, os três </w:t>
      </w:r>
      <w:r w:rsidR="009C58AE" w:rsidRPr="161FB328">
        <w:rPr>
          <w:color w:val="000000" w:themeColor="text1"/>
        </w:rPr>
        <w:t>trabalhos</w:t>
      </w:r>
      <w:r w:rsidRPr="161FB328">
        <w:rPr>
          <w:color w:val="000000" w:themeColor="text1"/>
        </w:rPr>
        <w:t xml:space="preserve"> apresentam abordagens diferentes para lidar com desafios em ambientes de futebol multiagente, cada um com suas vantagens e limitações. TiZero apresenta um alto desempenho, TiKick propõe uma abordagem mais simples e com menor complexidade computacional, enquanto o terceiro artigo foca na predição de comportamentos fora da tela</w:t>
      </w:r>
      <w:r w:rsidR="00485769" w:rsidRPr="161FB328">
        <w:rPr>
          <w:color w:val="000000" w:themeColor="text1"/>
        </w:rPr>
        <w:t>.</w:t>
      </w:r>
    </w:p>
    <w:p w14:paraId="55B3C68B" w14:textId="53B4EE9B" w:rsidR="7EFF6BA9" w:rsidRPr="00DB694A" w:rsidRDefault="00857A71" w:rsidP="00DB694A">
      <w:pPr>
        <w:pStyle w:val="TF-TEXTO"/>
      </w:pPr>
      <w:r>
        <w:t xml:space="preserve">Diante deste contexto, </w:t>
      </w:r>
      <w:r w:rsidR="006E5D9E">
        <w:t>e</w:t>
      </w:r>
      <w:r w:rsidR="00E018C0">
        <w:t xml:space="preserve">ste trabalho é relevante por sua contribuição ao avanço da pesquisa em Sistemas Multiagentes (SMA) aplicado à robótica, especialmente em jogos de futebol de robôs. A implementação de uma arquitetura de SMA para coordenação das ações dos robôs em um jogo de futebol pode levar a uma melhoria </w:t>
      </w:r>
      <w:r w:rsidR="00E018C0">
        <w:lastRenderedPageBreak/>
        <w:t>significativa no desempenho do jogo, possibilitando a participação de equipes mais eficientes e com maior capacidade de adaptação em competições de robótica. O estudo também pode contribuir para o desenvolvimento de sistemas robóticos mais flexíveis, adaptativos e autônomos, capazes de lidar com incertezas e ambientes dinâmicos.</w:t>
      </w:r>
      <w:r w:rsidR="003E1D2F">
        <w:t xml:space="preserve"> Além disso, a aplicação de SMA em jogos de futebol de robôs pode </w:t>
      </w:r>
      <w:r w:rsidR="00170648">
        <w:t xml:space="preserve">contribuir quanto </w:t>
      </w:r>
      <w:r w:rsidR="003E1D2F">
        <w:t>a coordenação de múltiplos agentes em outros domínios, como em sistemas de transporte inteligente, logística e redes de sensores distribuídos.</w:t>
      </w:r>
    </w:p>
    <w:p w14:paraId="3D7F289F"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482817C9" w14:textId="2117B228" w:rsidR="15B57A73" w:rsidRPr="00516E05" w:rsidRDefault="15B57A73" w:rsidP="7EFF6BA9">
      <w:pPr>
        <w:ind w:firstLine="680"/>
        <w:jc w:val="both"/>
        <w:rPr>
          <w:lang w:val="pt-BR"/>
        </w:rPr>
      </w:pPr>
      <w:r w:rsidRPr="00516E05">
        <w:rPr>
          <w:sz w:val="20"/>
          <w:szCs w:val="20"/>
          <w:lang w:val="pt-BR"/>
        </w:rPr>
        <w:t xml:space="preserve">O trabalho proposto deverá </w:t>
      </w:r>
      <w:r w:rsidR="00F60C03" w:rsidRPr="00516E05">
        <w:rPr>
          <w:sz w:val="20"/>
          <w:szCs w:val="20"/>
          <w:lang w:val="pt-BR"/>
        </w:rPr>
        <w:t>contemplar</w:t>
      </w:r>
      <w:r w:rsidRPr="00516E05">
        <w:rPr>
          <w:sz w:val="20"/>
          <w:szCs w:val="20"/>
          <w:lang w:val="pt-BR"/>
        </w:rPr>
        <w:t xml:space="preserve"> os seguintes Requisitos Funcionais (RF) e Requisitos Não Funcionais (RNF):</w:t>
      </w:r>
    </w:p>
    <w:p w14:paraId="6516A0B6" w14:textId="09A9186A" w:rsidR="005645AD" w:rsidRPr="00303331" w:rsidRDefault="005645AD" w:rsidP="000E672D">
      <w:pPr>
        <w:pStyle w:val="TF-ALNEA"/>
        <w:numPr>
          <w:ilvl w:val="0"/>
          <w:numId w:val="7"/>
        </w:numPr>
      </w:pPr>
      <w:r w:rsidRPr="00303331">
        <w:t xml:space="preserve">permitir </w:t>
      </w:r>
      <w:r w:rsidR="00120203" w:rsidRPr="00303331">
        <w:t xml:space="preserve">que o </w:t>
      </w:r>
      <w:r w:rsidR="00120203" w:rsidRPr="008E3F83">
        <w:t xml:space="preserve">ambiente de jogo </w:t>
      </w:r>
      <w:r w:rsidR="00120203" w:rsidRPr="00303331">
        <w:t>seja</w:t>
      </w:r>
      <w:r w:rsidR="00120203" w:rsidRPr="008E3F83">
        <w:t xml:space="preserve"> configurável, permitindo a definição de diferentes tipos de campo, tamanho, obstáculos, entre outros fatores que podem influenciar o desempenho dos robô</w:t>
      </w:r>
      <w:r w:rsidR="00C86A73">
        <w:t>s</w:t>
      </w:r>
      <w:r w:rsidRPr="00303331">
        <w:t xml:space="preserve"> (RF);</w:t>
      </w:r>
    </w:p>
    <w:p w14:paraId="6413BFB4" w14:textId="371A47EA" w:rsidR="005645AD" w:rsidRPr="00303331" w:rsidRDefault="00C12D46" w:rsidP="00303331">
      <w:pPr>
        <w:pStyle w:val="TF-ALNEA"/>
      </w:pPr>
      <w:r>
        <w:t xml:space="preserve">permitir a criação de equipes de robôs, com diferentes características, tais como velocidade, agilidade, habilidade de passe, etc </w:t>
      </w:r>
      <w:r w:rsidR="005645AD">
        <w:t>(RF);</w:t>
      </w:r>
    </w:p>
    <w:p w14:paraId="7ADA2F5C" w14:textId="324FF8F0" w:rsidR="001C441E" w:rsidRPr="00303331" w:rsidRDefault="001C441E" w:rsidP="00303331">
      <w:pPr>
        <w:pStyle w:val="TF-ALNEA"/>
      </w:pPr>
      <w:r w:rsidRPr="00303331">
        <w:t>permitir que os ro</w:t>
      </w:r>
      <w:r w:rsidRPr="008E3F83">
        <w:t xml:space="preserve">bôs </w:t>
      </w:r>
      <w:r w:rsidR="00775F8E" w:rsidRPr="00303331">
        <w:t xml:space="preserve">sejam capazes </w:t>
      </w:r>
      <w:r w:rsidRPr="008E3F83">
        <w:t>de se comunicar entre si, trocando informações sobre a posição da bola, posição dos adversários, etc</w:t>
      </w:r>
      <w:r w:rsidR="0033710E">
        <w:t xml:space="preserve"> (RF);</w:t>
      </w:r>
    </w:p>
    <w:p w14:paraId="62D498D1" w14:textId="21813D94" w:rsidR="00775F8E" w:rsidRPr="00303331" w:rsidRDefault="00775F8E" w:rsidP="00303331">
      <w:pPr>
        <w:pStyle w:val="TF-ALNEA"/>
      </w:pPr>
      <w:r w:rsidRPr="008E3F83">
        <w:t>permitir a implementação de diferentes estratégias de jogo, tais como táticas de defesa, ataque, marcação, etc</w:t>
      </w:r>
      <w:r w:rsidR="001A7C95">
        <w:t xml:space="preserve"> (RF);</w:t>
      </w:r>
    </w:p>
    <w:p w14:paraId="6F85F302" w14:textId="5E9D91C1" w:rsidR="005645AD" w:rsidRPr="00303331" w:rsidRDefault="00775F8E" w:rsidP="00303331">
      <w:pPr>
        <w:pStyle w:val="TF-ALNEA"/>
        <w:rPr>
          <w:rStyle w:val="fontstyle01"/>
          <w:rFonts w:ascii="Times New Roman" w:hAnsi="Times New Roman"/>
          <w:color w:val="auto"/>
          <w:sz w:val="20"/>
          <w:szCs w:val="20"/>
        </w:rPr>
      </w:pPr>
      <w:r>
        <w:t xml:space="preserve">ter uma interface </w:t>
      </w:r>
      <w:r w:rsidR="00AF639E">
        <w:t>com o</w:t>
      </w:r>
      <w:r>
        <w:t xml:space="preserve"> usuário intuitiva e amigável, permitindo a fácil configuração dos parâmetros do jogo, controle da partida e visualização das estatísticas</w:t>
      </w:r>
      <w:r w:rsidRPr="161FB328">
        <w:rPr>
          <w:rStyle w:val="fontstyle01"/>
          <w:rFonts w:ascii="Times New Roman" w:hAnsi="Times New Roman"/>
          <w:color w:val="auto"/>
          <w:sz w:val="20"/>
          <w:szCs w:val="20"/>
        </w:rPr>
        <w:t xml:space="preserve"> </w:t>
      </w:r>
      <w:r w:rsidR="005645AD" w:rsidRPr="161FB328">
        <w:rPr>
          <w:rStyle w:val="fontstyle01"/>
          <w:rFonts w:ascii="Times New Roman" w:hAnsi="Times New Roman"/>
          <w:color w:val="auto"/>
          <w:sz w:val="20"/>
          <w:szCs w:val="20"/>
        </w:rPr>
        <w:t>(RF);</w:t>
      </w:r>
    </w:p>
    <w:p w14:paraId="7B312DF9" w14:textId="26726E32" w:rsidR="002916CB" w:rsidRPr="00303331" w:rsidRDefault="002916CB" w:rsidP="00303331">
      <w:pPr>
        <w:pStyle w:val="TF-ALNEA"/>
      </w:pPr>
      <w:r>
        <w:t>ser capaz de simular partidas em tempo real, garantindo a fluidez da experiência do usuário (RNF);</w:t>
      </w:r>
    </w:p>
    <w:p w14:paraId="28A3B16F" w14:textId="31D8795F" w:rsidR="005645AD" w:rsidRPr="00303331" w:rsidRDefault="005645AD" w:rsidP="00303331">
      <w:pPr>
        <w:pStyle w:val="TF-ALNEA"/>
      </w:pPr>
      <w:r>
        <w:t xml:space="preserve">utilizar o paradigma de programação orientada a agentes </w:t>
      </w:r>
      <w:r w:rsidR="002916CB">
        <w:t>(RNF)</w:t>
      </w:r>
      <w:r>
        <w:t>;</w:t>
      </w:r>
    </w:p>
    <w:p w14:paraId="2A071D83" w14:textId="574B237B" w:rsidR="008E3F83" w:rsidRPr="00303331" w:rsidRDefault="005645AD" w:rsidP="00303331">
      <w:pPr>
        <w:pStyle w:val="TF-ALNEA"/>
      </w:pPr>
      <w:r w:rsidRPr="00303331">
        <w:t>ser desenvolvido na linguagem de programação Python e na ferramenta NetLogo (RNF).</w:t>
      </w:r>
    </w:p>
    <w:p w14:paraId="693E553B" w14:textId="77777777" w:rsidR="00451B94" w:rsidRDefault="00451B94" w:rsidP="00E638A0">
      <w:pPr>
        <w:pStyle w:val="Ttulo2"/>
      </w:pPr>
      <w:r>
        <w:t>METODOLOGIA</w:t>
      </w:r>
    </w:p>
    <w:p w14:paraId="2FBFF181" w14:textId="77777777" w:rsidR="00F845CF" w:rsidRPr="007E0D87" w:rsidRDefault="00F845CF" w:rsidP="00F845CF">
      <w:pPr>
        <w:pStyle w:val="TF-TEXTO"/>
      </w:pPr>
      <w:r w:rsidRPr="007E0D87">
        <w:t>O trabalho será desenvolvido observando as seguintes etapas:</w:t>
      </w:r>
    </w:p>
    <w:p w14:paraId="71A0A033" w14:textId="0C80297A" w:rsidR="00F845CF" w:rsidRDefault="00F845CF" w:rsidP="000E672D">
      <w:pPr>
        <w:pStyle w:val="TF-ALNEA"/>
        <w:numPr>
          <w:ilvl w:val="0"/>
          <w:numId w:val="8"/>
        </w:numPr>
      </w:pPr>
      <w:r>
        <w:t xml:space="preserve">levantamento bibliográfico: escolher trabalhos correlatos e entender os assuntos relacionados à </w:t>
      </w:r>
      <w:r w:rsidR="008576C2">
        <w:t>futebol de robôs</w:t>
      </w:r>
      <w:r>
        <w:t xml:space="preserve"> e SMAs;</w:t>
      </w:r>
    </w:p>
    <w:p w14:paraId="2FF60368" w14:textId="77777777" w:rsidR="00F845CF" w:rsidRPr="00AB2F90" w:rsidRDefault="00F845CF" w:rsidP="000E672D">
      <w:pPr>
        <w:pStyle w:val="TF-ALNEA"/>
        <w:numPr>
          <w:ilvl w:val="0"/>
          <w:numId w:val="2"/>
        </w:numPr>
      </w:pPr>
      <w:r w:rsidRPr="00AB2F90">
        <w:t>definição do cenário de simulação: identificar os aspectos relevantes (estado global, dinâmicas globais/ entidades locais) que representem o ambiente dos agentes;</w:t>
      </w:r>
    </w:p>
    <w:p w14:paraId="0BED6B93" w14:textId="77777777" w:rsidR="00F845CF" w:rsidRPr="00AB2F90" w:rsidRDefault="00F845CF" w:rsidP="000E672D">
      <w:pPr>
        <w:pStyle w:val="TF-ALNEA"/>
        <w:numPr>
          <w:ilvl w:val="0"/>
          <w:numId w:val="2"/>
        </w:numPr>
      </w:pPr>
      <w:r w:rsidRPr="00B76A58">
        <w:t>definição de parâmetros iniciais</w:t>
      </w:r>
      <w:r w:rsidRPr="00AB2F90">
        <w:t>: determinar as informações do ambiente, as quais devem ser fornecidas aos agentes para que estes possam selecionar as ações a serem praticadas;</w:t>
      </w:r>
    </w:p>
    <w:p w14:paraId="2E44A21F" w14:textId="77777777" w:rsidR="00F845CF" w:rsidRPr="00AB2F90" w:rsidRDefault="00F845CF" w:rsidP="000E672D">
      <w:pPr>
        <w:pStyle w:val="TF-ALNEA"/>
        <w:numPr>
          <w:ilvl w:val="0"/>
          <w:numId w:val="2"/>
        </w:numPr>
      </w:pPr>
      <w:r w:rsidRPr="00AB2F90">
        <w:t>modelagem do</w:t>
      </w:r>
      <w:r>
        <w:t>s</w:t>
      </w:r>
      <w:r w:rsidRPr="00AB2F90">
        <w:t xml:space="preserve"> agente</w:t>
      </w:r>
      <w:r>
        <w:t>s</w:t>
      </w:r>
      <w:r w:rsidRPr="00AB2F90">
        <w:t>: determinar das ações básicas dos agentes, e suas reações às entidades do ambiente;</w:t>
      </w:r>
    </w:p>
    <w:p w14:paraId="1A0C5030" w14:textId="77777777" w:rsidR="00F845CF" w:rsidRDefault="00F845CF" w:rsidP="000E672D">
      <w:pPr>
        <w:pStyle w:val="TF-ALNEA"/>
        <w:numPr>
          <w:ilvl w:val="0"/>
          <w:numId w:val="7"/>
        </w:numPr>
      </w:pPr>
      <w:r>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56CFB81" w14:textId="6CC5FCD8" w:rsidR="00F845CF" w:rsidRPr="00AE17BD" w:rsidRDefault="00F845CF" w:rsidP="000E672D">
      <w:pPr>
        <w:pStyle w:val="TF-ALNEA"/>
        <w:numPr>
          <w:ilvl w:val="0"/>
          <w:numId w:val="7"/>
        </w:numPr>
      </w:pPr>
      <w:r>
        <w:t>implementação: desenvolver o artefato computacional de simulação multiagente a partir dos itens (b) até (</w:t>
      </w:r>
      <w:r w:rsidR="006104AF">
        <w:t>e</w:t>
      </w:r>
      <w:r>
        <w:t>), considerando inicialmente a arquitetura BDI, utilizando a linguagem de programação Python e a ferramenta NetLogo;</w:t>
      </w:r>
    </w:p>
    <w:p w14:paraId="20F97B4D" w14:textId="107E380C" w:rsidR="00F845CF" w:rsidRDefault="00F845CF" w:rsidP="000E672D">
      <w:pPr>
        <w:pStyle w:val="TF-ALNEA"/>
        <w:numPr>
          <w:ilvl w:val="0"/>
          <w:numId w:val="7"/>
        </w:numPr>
      </w:pPr>
      <w:r>
        <w:t xml:space="preserve">validação e calibragem: </w:t>
      </w:r>
      <w:r w:rsidR="00D038CE">
        <w:t>avaliar o comportamento</w:t>
      </w:r>
      <w:r w:rsidR="00362576">
        <w:t xml:space="preserve"> e capacidade</w:t>
      </w:r>
      <w:r w:rsidR="00D038CE">
        <w:t xml:space="preserve"> dos agentes em</w:t>
      </w:r>
      <w:r w:rsidR="00362576">
        <w:t xml:space="preserve"> se adaptar a</w:t>
      </w:r>
      <w:r w:rsidR="00D038CE">
        <w:t xml:space="preserve"> diferentes situações </w:t>
      </w:r>
      <w:r w:rsidR="00362576">
        <w:t xml:space="preserve">e estratégias </w:t>
      </w:r>
      <w:r w:rsidR="00D038CE">
        <w:t>de jogo.</w:t>
      </w:r>
      <w:r w:rsidR="00355E26">
        <w:t xml:space="preserve"> </w:t>
      </w:r>
      <w:r w:rsidR="00362576">
        <w:t>Para isso</w:t>
      </w:r>
      <w:r w:rsidR="00355E26">
        <w:t xml:space="preserve">, </w:t>
      </w:r>
      <w:r w:rsidR="00AE17BD">
        <w:t>serão utilizadas</w:t>
      </w:r>
      <w:r w:rsidR="00D038CE">
        <w:t xml:space="preserve"> métricas relevantes para futebol de robôs, como a taxa de sucesso em marcar gols, a precisão na tomada de decisão e a eficiência na coordenação de múltiplos robôs.</w:t>
      </w:r>
    </w:p>
    <w:p w14:paraId="1DFC00FB" w14:textId="77777777" w:rsidR="00F845CF" w:rsidRDefault="00F845CF" w:rsidP="00F845CF">
      <w:pPr>
        <w:pStyle w:val="TF-TEXTO"/>
      </w:pPr>
      <w:r>
        <w:t xml:space="preserve">As etapas serão realizadas nos períodos relacionados no </w:t>
      </w:r>
      <w:r>
        <w:fldChar w:fldCharType="begin"/>
      </w:r>
      <w:r>
        <w:instrText xml:space="preserve"> REF _Ref84189746 \h </w:instrText>
      </w:r>
      <w:r>
        <w:fldChar w:fldCharType="separate"/>
      </w:r>
      <w:r>
        <w:t>Quadro 2</w:t>
      </w:r>
      <w:r>
        <w:fldChar w:fldCharType="end"/>
      </w:r>
      <w:r>
        <w:t>.</w:t>
      </w:r>
    </w:p>
    <w:p w14:paraId="67BE6603" w14:textId="77777777" w:rsidR="00F845CF" w:rsidRPr="00516E05" w:rsidRDefault="00F845CF" w:rsidP="00F845CF">
      <w:pPr>
        <w:pStyle w:val="TF-LEGENDA"/>
        <w:rPr>
          <w:lang w:val="pt-BR"/>
        </w:rPr>
      </w:pPr>
      <w:bookmarkStart w:id="44" w:name="_Ref84189746"/>
      <w:r w:rsidRPr="00516E05">
        <w:rPr>
          <w:lang w:val="pt-BR"/>
        </w:rPr>
        <w:t xml:space="preserve">Quadro </w:t>
      </w:r>
      <w:r w:rsidRPr="161FB328">
        <w:fldChar w:fldCharType="begin"/>
      </w:r>
      <w:r w:rsidRPr="00516E05">
        <w:rPr>
          <w:lang w:val="pt-BR"/>
        </w:rPr>
        <w:instrText xml:space="preserve"> SEQ Quadro \* ARABIC </w:instrText>
      </w:r>
      <w:r w:rsidRPr="161FB328">
        <w:fldChar w:fldCharType="separate"/>
      </w:r>
      <w:r w:rsidRPr="00516E05">
        <w:rPr>
          <w:lang w:val="pt-BR"/>
        </w:rPr>
        <w:t>2</w:t>
      </w:r>
      <w:r w:rsidRPr="161FB328">
        <w:fldChar w:fldCharType="end"/>
      </w:r>
      <w:bookmarkEnd w:id="44"/>
      <w:r w:rsidRPr="00516E05">
        <w:rPr>
          <w:lang w:val="pt-BR"/>
        </w:rPr>
        <w:t xml:space="preserve"> – Cronograma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F845CF" w:rsidRPr="007E0D87" w14:paraId="1F2920B1" w14:textId="77777777" w:rsidTr="161FB328">
        <w:trPr>
          <w:cantSplit/>
          <w:jc w:val="center"/>
        </w:trPr>
        <w:tc>
          <w:tcPr>
            <w:tcW w:w="3964" w:type="dxa"/>
            <w:tcBorders>
              <w:top w:val="single" w:sz="4" w:space="0" w:color="auto"/>
              <w:left w:val="single" w:sz="4" w:space="0" w:color="auto"/>
              <w:bottom w:val="nil"/>
              <w:right w:val="single" w:sz="4" w:space="0" w:color="auto"/>
            </w:tcBorders>
            <w:shd w:val="clear" w:color="auto" w:fill="A6A6A6" w:themeFill="background1" w:themeFillShade="A6"/>
          </w:tcPr>
          <w:p w14:paraId="0E5C7036" w14:textId="77777777" w:rsidR="00F845CF" w:rsidRPr="007E0D87" w:rsidRDefault="00F845CF" w:rsidP="006136BA">
            <w:pPr>
              <w:pStyle w:val="TF-TEXTOQUADRO"/>
            </w:pPr>
          </w:p>
        </w:tc>
        <w:tc>
          <w:tcPr>
            <w:tcW w:w="2834" w:type="dxa"/>
            <w:gridSpan w:val="10"/>
            <w:tcBorders>
              <w:top w:val="single" w:sz="4" w:space="0" w:color="auto"/>
              <w:left w:val="single" w:sz="4" w:space="0" w:color="auto"/>
              <w:right w:val="single" w:sz="4" w:space="0" w:color="auto"/>
            </w:tcBorders>
            <w:shd w:val="clear" w:color="auto" w:fill="A6A6A6" w:themeFill="background1" w:themeFillShade="A6"/>
          </w:tcPr>
          <w:p w14:paraId="0B498968" w14:textId="70E72C09" w:rsidR="00F845CF" w:rsidRPr="007E0D87" w:rsidRDefault="00F845CF" w:rsidP="006136BA">
            <w:pPr>
              <w:pStyle w:val="TF-TEXTOQUADROCentralizado"/>
            </w:pPr>
            <w:r>
              <w:t>202</w:t>
            </w:r>
            <w:r w:rsidR="00D43486">
              <w:t>3</w:t>
            </w:r>
          </w:p>
        </w:tc>
      </w:tr>
      <w:tr w:rsidR="00F845CF" w:rsidRPr="007E0D87" w14:paraId="06FD6029" w14:textId="77777777" w:rsidTr="161FB328">
        <w:trPr>
          <w:cantSplit/>
          <w:jc w:val="center"/>
        </w:trPr>
        <w:tc>
          <w:tcPr>
            <w:tcW w:w="3964" w:type="dxa"/>
            <w:tcBorders>
              <w:top w:val="nil"/>
              <w:left w:val="single" w:sz="4" w:space="0" w:color="auto"/>
              <w:bottom w:val="nil"/>
            </w:tcBorders>
            <w:shd w:val="clear" w:color="auto" w:fill="A6A6A6" w:themeFill="background1" w:themeFillShade="A6"/>
          </w:tcPr>
          <w:p w14:paraId="07D7EBD7" w14:textId="77777777" w:rsidR="00F845CF" w:rsidRPr="007E0D87" w:rsidRDefault="00F845CF" w:rsidP="006136BA">
            <w:pPr>
              <w:pStyle w:val="TF-TEXTOQUADRO"/>
            </w:pPr>
          </w:p>
        </w:tc>
        <w:tc>
          <w:tcPr>
            <w:tcW w:w="557" w:type="dxa"/>
            <w:gridSpan w:val="2"/>
            <w:shd w:val="clear" w:color="auto" w:fill="A6A6A6" w:themeFill="background1" w:themeFillShade="A6"/>
          </w:tcPr>
          <w:p w14:paraId="017F39CD" w14:textId="122F6DB4" w:rsidR="00F845CF" w:rsidRPr="007E0D87" w:rsidRDefault="522280EE" w:rsidP="006136BA">
            <w:pPr>
              <w:pStyle w:val="TF-TEXTOQUADROCentralizado"/>
            </w:pPr>
            <w:r>
              <w:t>jul</w:t>
            </w:r>
            <w:r w:rsidR="00F845CF">
              <w:t>.</w:t>
            </w:r>
          </w:p>
        </w:tc>
        <w:tc>
          <w:tcPr>
            <w:tcW w:w="568" w:type="dxa"/>
            <w:gridSpan w:val="2"/>
            <w:shd w:val="clear" w:color="auto" w:fill="A6A6A6" w:themeFill="background1" w:themeFillShade="A6"/>
          </w:tcPr>
          <w:p w14:paraId="08D924C6" w14:textId="7EDB8376" w:rsidR="00F845CF" w:rsidRPr="007E0D87" w:rsidRDefault="522280EE" w:rsidP="006136BA">
            <w:pPr>
              <w:pStyle w:val="TF-TEXTOQUADROCentralizado"/>
            </w:pPr>
            <w:r>
              <w:t>ago</w:t>
            </w:r>
            <w:r w:rsidR="00F845CF">
              <w:t>.</w:t>
            </w:r>
          </w:p>
        </w:tc>
        <w:tc>
          <w:tcPr>
            <w:tcW w:w="568" w:type="dxa"/>
            <w:gridSpan w:val="2"/>
            <w:shd w:val="clear" w:color="auto" w:fill="A6A6A6" w:themeFill="background1" w:themeFillShade="A6"/>
          </w:tcPr>
          <w:p w14:paraId="0D64755C" w14:textId="59F01A10" w:rsidR="00F845CF" w:rsidRPr="007E0D87" w:rsidRDefault="522280EE" w:rsidP="006136BA">
            <w:pPr>
              <w:pStyle w:val="TF-TEXTOQUADROCentralizado"/>
            </w:pPr>
            <w:r>
              <w:t>set</w:t>
            </w:r>
            <w:r w:rsidR="00F845CF">
              <w:t>.</w:t>
            </w:r>
          </w:p>
        </w:tc>
        <w:tc>
          <w:tcPr>
            <w:tcW w:w="568" w:type="dxa"/>
            <w:gridSpan w:val="2"/>
            <w:shd w:val="clear" w:color="auto" w:fill="A6A6A6" w:themeFill="background1" w:themeFillShade="A6"/>
          </w:tcPr>
          <w:p w14:paraId="61F6F697" w14:textId="5C7C96F6" w:rsidR="00F845CF" w:rsidRPr="007E0D87" w:rsidRDefault="00D43486" w:rsidP="006136BA">
            <w:pPr>
              <w:pStyle w:val="TF-TEXTOQUADROCentralizado"/>
            </w:pPr>
            <w:r>
              <w:t>out.</w:t>
            </w:r>
          </w:p>
        </w:tc>
        <w:tc>
          <w:tcPr>
            <w:tcW w:w="573" w:type="dxa"/>
            <w:gridSpan w:val="2"/>
            <w:shd w:val="clear" w:color="auto" w:fill="A6A6A6" w:themeFill="background1" w:themeFillShade="A6"/>
          </w:tcPr>
          <w:p w14:paraId="5A5EEED6" w14:textId="519396A4" w:rsidR="00F845CF" w:rsidRPr="007E0D87" w:rsidRDefault="522280EE" w:rsidP="006136BA">
            <w:pPr>
              <w:pStyle w:val="TF-TEXTOQUADROCentralizado"/>
            </w:pPr>
            <w:r>
              <w:t>nov</w:t>
            </w:r>
            <w:r w:rsidR="00F845CF">
              <w:t>.</w:t>
            </w:r>
          </w:p>
        </w:tc>
      </w:tr>
      <w:tr w:rsidR="00F845CF" w:rsidRPr="007E0D87" w14:paraId="24DECD30" w14:textId="77777777" w:rsidTr="161FB328">
        <w:trPr>
          <w:cantSplit/>
          <w:jc w:val="center"/>
        </w:trPr>
        <w:tc>
          <w:tcPr>
            <w:tcW w:w="3964" w:type="dxa"/>
            <w:tcBorders>
              <w:top w:val="nil"/>
              <w:left w:val="single" w:sz="4" w:space="0" w:color="auto"/>
            </w:tcBorders>
            <w:shd w:val="clear" w:color="auto" w:fill="A6A6A6" w:themeFill="background1" w:themeFillShade="A6"/>
          </w:tcPr>
          <w:p w14:paraId="415EC542" w14:textId="77777777" w:rsidR="00F845CF" w:rsidRPr="007E0D87" w:rsidRDefault="00F845CF" w:rsidP="006136BA">
            <w:pPr>
              <w:pStyle w:val="TF-TEXTOQUADRO"/>
            </w:pPr>
            <w:r w:rsidRPr="007E0D87">
              <w:t>etapas / quinzenas</w:t>
            </w:r>
          </w:p>
        </w:tc>
        <w:tc>
          <w:tcPr>
            <w:tcW w:w="273" w:type="dxa"/>
            <w:tcBorders>
              <w:bottom w:val="single" w:sz="4" w:space="0" w:color="auto"/>
            </w:tcBorders>
            <w:shd w:val="clear" w:color="auto" w:fill="A6A6A6" w:themeFill="background1" w:themeFillShade="A6"/>
          </w:tcPr>
          <w:p w14:paraId="6BC24FF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188197A9"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3EA3F068"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24AA098"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73FFC6C0"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678A44B"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4D43A47E" w14:textId="77777777" w:rsidR="00F845CF" w:rsidRPr="007E0D87" w:rsidRDefault="00F845CF" w:rsidP="006136BA">
            <w:pPr>
              <w:pStyle w:val="TF-TEXTOQUADROCentralizado"/>
            </w:pPr>
            <w:r w:rsidRPr="007E0D87">
              <w:t>1</w:t>
            </w:r>
          </w:p>
        </w:tc>
        <w:tc>
          <w:tcPr>
            <w:tcW w:w="284" w:type="dxa"/>
            <w:tcBorders>
              <w:bottom w:val="single" w:sz="4" w:space="0" w:color="auto"/>
            </w:tcBorders>
            <w:shd w:val="clear" w:color="auto" w:fill="A6A6A6" w:themeFill="background1" w:themeFillShade="A6"/>
          </w:tcPr>
          <w:p w14:paraId="370A480C" w14:textId="77777777" w:rsidR="00F845CF" w:rsidRPr="007E0D87" w:rsidRDefault="00F845CF" w:rsidP="006136BA">
            <w:pPr>
              <w:pStyle w:val="TF-TEXTOQUADROCentralizado"/>
            </w:pPr>
            <w:r w:rsidRPr="007E0D87">
              <w:t>2</w:t>
            </w:r>
          </w:p>
        </w:tc>
        <w:tc>
          <w:tcPr>
            <w:tcW w:w="284" w:type="dxa"/>
            <w:tcBorders>
              <w:bottom w:val="single" w:sz="4" w:space="0" w:color="auto"/>
            </w:tcBorders>
            <w:shd w:val="clear" w:color="auto" w:fill="A6A6A6" w:themeFill="background1" w:themeFillShade="A6"/>
          </w:tcPr>
          <w:p w14:paraId="207AB8C5" w14:textId="77777777" w:rsidR="00F845CF" w:rsidRPr="007E0D87" w:rsidRDefault="00F845CF" w:rsidP="006136BA">
            <w:pPr>
              <w:pStyle w:val="TF-TEXTOQUADROCentralizado"/>
            </w:pPr>
            <w:r w:rsidRPr="007E0D87">
              <w:t>1</w:t>
            </w:r>
          </w:p>
        </w:tc>
        <w:tc>
          <w:tcPr>
            <w:tcW w:w="289" w:type="dxa"/>
            <w:tcBorders>
              <w:bottom w:val="single" w:sz="4" w:space="0" w:color="auto"/>
            </w:tcBorders>
            <w:shd w:val="clear" w:color="auto" w:fill="A6A6A6" w:themeFill="background1" w:themeFillShade="A6"/>
          </w:tcPr>
          <w:p w14:paraId="1F0F3130" w14:textId="77777777" w:rsidR="00F845CF" w:rsidRPr="007E0D87" w:rsidRDefault="00F845CF" w:rsidP="006136BA">
            <w:pPr>
              <w:pStyle w:val="TF-TEXTOQUADROCentralizado"/>
            </w:pPr>
            <w:r w:rsidRPr="007E0D87">
              <w:t>2</w:t>
            </w:r>
          </w:p>
        </w:tc>
      </w:tr>
      <w:tr w:rsidR="00F845CF" w:rsidRPr="007E0D87" w14:paraId="7E89F610" w14:textId="77777777" w:rsidTr="161FB328">
        <w:trPr>
          <w:jc w:val="center"/>
        </w:trPr>
        <w:tc>
          <w:tcPr>
            <w:tcW w:w="3964" w:type="dxa"/>
            <w:tcBorders>
              <w:left w:val="single" w:sz="4" w:space="0" w:color="auto"/>
            </w:tcBorders>
          </w:tcPr>
          <w:p w14:paraId="1272809C" w14:textId="77777777" w:rsidR="00F845CF" w:rsidRPr="00AA5920" w:rsidRDefault="00F845CF" w:rsidP="006136BA">
            <w:pPr>
              <w:pStyle w:val="TF-TEXTOQUADRO"/>
            </w:pPr>
            <w:r>
              <w:t>l</w:t>
            </w:r>
            <w:r w:rsidRPr="00AA5920">
              <w:t>evantamento bibliográfico</w:t>
            </w:r>
          </w:p>
        </w:tc>
        <w:tc>
          <w:tcPr>
            <w:tcW w:w="273" w:type="dxa"/>
            <w:tcBorders>
              <w:bottom w:val="single" w:sz="4" w:space="0" w:color="auto"/>
            </w:tcBorders>
            <w:shd w:val="clear" w:color="auto" w:fill="auto"/>
          </w:tcPr>
          <w:p w14:paraId="4DBC8FC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5E58EF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2AAE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2A1A495"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E33C0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265DB9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8A6D6F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392E0FC"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4CDF00D" w14:textId="77777777" w:rsidR="00F845CF" w:rsidRPr="007E0D87" w:rsidRDefault="00F845CF" w:rsidP="006136BA">
            <w:pPr>
              <w:pStyle w:val="TF-TEXTOQUADROCentralizado"/>
            </w:pPr>
          </w:p>
        </w:tc>
        <w:tc>
          <w:tcPr>
            <w:tcW w:w="289" w:type="dxa"/>
            <w:shd w:val="clear" w:color="auto" w:fill="auto"/>
          </w:tcPr>
          <w:p w14:paraId="6B7EE7A8" w14:textId="77777777" w:rsidR="00F845CF" w:rsidRPr="007E0D87" w:rsidRDefault="00F845CF" w:rsidP="006136BA">
            <w:pPr>
              <w:pStyle w:val="TF-TEXTOQUADROCentralizado"/>
            </w:pPr>
          </w:p>
        </w:tc>
      </w:tr>
      <w:tr w:rsidR="00F845CF" w:rsidRPr="00516E05" w14:paraId="2DD82097" w14:textId="77777777" w:rsidTr="161FB328">
        <w:trPr>
          <w:jc w:val="center"/>
        </w:trPr>
        <w:tc>
          <w:tcPr>
            <w:tcW w:w="3964" w:type="dxa"/>
            <w:tcBorders>
              <w:left w:val="single" w:sz="4" w:space="0" w:color="auto"/>
            </w:tcBorders>
          </w:tcPr>
          <w:p w14:paraId="476D3B06" w14:textId="77777777" w:rsidR="00F845CF" w:rsidRPr="00AA5920" w:rsidRDefault="00F845CF" w:rsidP="006136BA">
            <w:pPr>
              <w:pStyle w:val="TF-TEXTOQUADRO"/>
            </w:pPr>
            <w:r w:rsidRPr="00AA5920">
              <w:t>definição do cenário de simulação</w:t>
            </w:r>
          </w:p>
        </w:tc>
        <w:tc>
          <w:tcPr>
            <w:tcW w:w="273" w:type="dxa"/>
            <w:tcBorders>
              <w:bottom w:val="single" w:sz="4" w:space="0" w:color="auto"/>
            </w:tcBorders>
            <w:shd w:val="clear" w:color="auto" w:fill="auto"/>
          </w:tcPr>
          <w:p w14:paraId="447E28E0"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6F2EF18"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20CB3DC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300D5E1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BDEB88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A59BA4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5F4D231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D473033"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1F10D305" w14:textId="77777777" w:rsidR="00F845CF" w:rsidRPr="007E0D87" w:rsidRDefault="00F845CF" w:rsidP="006136BA">
            <w:pPr>
              <w:pStyle w:val="TF-TEXTOQUADROCentralizado"/>
            </w:pPr>
          </w:p>
        </w:tc>
        <w:tc>
          <w:tcPr>
            <w:tcW w:w="289" w:type="dxa"/>
            <w:shd w:val="clear" w:color="auto" w:fill="auto"/>
          </w:tcPr>
          <w:p w14:paraId="637C2D06" w14:textId="77777777" w:rsidR="00F845CF" w:rsidRPr="007E0D87" w:rsidRDefault="00F845CF" w:rsidP="006136BA">
            <w:pPr>
              <w:pStyle w:val="TF-TEXTOQUADROCentralizado"/>
            </w:pPr>
          </w:p>
        </w:tc>
      </w:tr>
      <w:tr w:rsidR="00F845CF" w:rsidRPr="007E0D87" w14:paraId="45A31461" w14:textId="77777777" w:rsidTr="161FB328">
        <w:trPr>
          <w:jc w:val="center"/>
        </w:trPr>
        <w:tc>
          <w:tcPr>
            <w:tcW w:w="3964" w:type="dxa"/>
            <w:tcBorders>
              <w:left w:val="single" w:sz="4" w:space="0" w:color="auto"/>
            </w:tcBorders>
          </w:tcPr>
          <w:p w14:paraId="5766F96D" w14:textId="77777777" w:rsidR="00F845CF" w:rsidRPr="00AA5920" w:rsidRDefault="00F845CF" w:rsidP="006136BA">
            <w:pPr>
              <w:pStyle w:val="TF-TEXTOQUADRO"/>
            </w:pPr>
            <w:r w:rsidRPr="00AA5920">
              <w:t>definição de parâmetros iniciais</w:t>
            </w:r>
          </w:p>
        </w:tc>
        <w:tc>
          <w:tcPr>
            <w:tcW w:w="273" w:type="dxa"/>
            <w:tcBorders>
              <w:bottom w:val="single" w:sz="4" w:space="0" w:color="auto"/>
            </w:tcBorders>
            <w:shd w:val="clear" w:color="auto" w:fill="auto"/>
          </w:tcPr>
          <w:p w14:paraId="247BA9C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72C452E"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866B70D"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5789302F"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50A5956"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911FF0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0272622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792C3021"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F3F6A83" w14:textId="77777777" w:rsidR="00F845CF" w:rsidRPr="007E0D87" w:rsidRDefault="00F845CF" w:rsidP="006136BA">
            <w:pPr>
              <w:pStyle w:val="TF-TEXTOQUADROCentralizado"/>
            </w:pPr>
          </w:p>
        </w:tc>
        <w:tc>
          <w:tcPr>
            <w:tcW w:w="289" w:type="dxa"/>
            <w:shd w:val="clear" w:color="auto" w:fill="auto"/>
          </w:tcPr>
          <w:p w14:paraId="2EE5EC32" w14:textId="77777777" w:rsidR="00F845CF" w:rsidRPr="007E0D87" w:rsidRDefault="00F845CF" w:rsidP="006136BA">
            <w:pPr>
              <w:pStyle w:val="TF-TEXTOQUADROCentralizado"/>
            </w:pPr>
          </w:p>
        </w:tc>
      </w:tr>
      <w:tr w:rsidR="00F845CF" w:rsidRPr="007E0D87" w14:paraId="1CED0725" w14:textId="77777777" w:rsidTr="161FB328">
        <w:trPr>
          <w:jc w:val="center"/>
        </w:trPr>
        <w:tc>
          <w:tcPr>
            <w:tcW w:w="3964" w:type="dxa"/>
            <w:tcBorders>
              <w:left w:val="single" w:sz="4" w:space="0" w:color="auto"/>
            </w:tcBorders>
          </w:tcPr>
          <w:p w14:paraId="1C519B64" w14:textId="77777777" w:rsidR="00F845CF" w:rsidRPr="00AA5920" w:rsidRDefault="00F845CF" w:rsidP="006136BA">
            <w:pPr>
              <w:pStyle w:val="TF-TEXTOQUADRO"/>
            </w:pPr>
            <w:r w:rsidRPr="00AA5920">
              <w:t>modelagem do agente</w:t>
            </w:r>
          </w:p>
        </w:tc>
        <w:tc>
          <w:tcPr>
            <w:tcW w:w="273" w:type="dxa"/>
            <w:shd w:val="clear" w:color="auto" w:fill="auto"/>
          </w:tcPr>
          <w:p w14:paraId="01C3101E" w14:textId="77777777" w:rsidR="00F845CF" w:rsidRPr="007E0D87" w:rsidRDefault="00F845CF" w:rsidP="006136BA">
            <w:pPr>
              <w:pStyle w:val="TF-TEXTOQUADROCentralizado"/>
            </w:pPr>
          </w:p>
        </w:tc>
        <w:tc>
          <w:tcPr>
            <w:tcW w:w="284" w:type="dxa"/>
            <w:shd w:val="clear" w:color="auto" w:fill="auto"/>
          </w:tcPr>
          <w:p w14:paraId="334DF8A2" w14:textId="77777777" w:rsidR="00F845CF" w:rsidRPr="007E0D87" w:rsidRDefault="00F845CF" w:rsidP="006136BA">
            <w:pPr>
              <w:pStyle w:val="TF-TEXTOQUADROCentralizado"/>
            </w:pPr>
          </w:p>
        </w:tc>
        <w:tc>
          <w:tcPr>
            <w:tcW w:w="284" w:type="dxa"/>
            <w:shd w:val="clear" w:color="auto" w:fill="auto"/>
          </w:tcPr>
          <w:p w14:paraId="51483F5C" w14:textId="77777777" w:rsidR="00F845CF" w:rsidRPr="007E0D87" w:rsidRDefault="00F845CF" w:rsidP="006136BA">
            <w:pPr>
              <w:pStyle w:val="TF-TEXTOQUADROCentralizado"/>
            </w:pPr>
          </w:p>
        </w:tc>
        <w:tc>
          <w:tcPr>
            <w:tcW w:w="284" w:type="dxa"/>
            <w:shd w:val="clear" w:color="auto" w:fill="A6A6A6" w:themeFill="background1" w:themeFillShade="A6"/>
          </w:tcPr>
          <w:p w14:paraId="5BB39B77" w14:textId="77777777" w:rsidR="00F845CF" w:rsidRPr="007E0D87" w:rsidRDefault="00F845CF" w:rsidP="006136BA">
            <w:pPr>
              <w:pStyle w:val="TF-TEXTOQUADROCentralizado"/>
            </w:pPr>
          </w:p>
        </w:tc>
        <w:tc>
          <w:tcPr>
            <w:tcW w:w="284" w:type="dxa"/>
            <w:shd w:val="clear" w:color="auto" w:fill="A6A6A6" w:themeFill="background1" w:themeFillShade="A6"/>
          </w:tcPr>
          <w:p w14:paraId="1460056A" w14:textId="77777777" w:rsidR="00F845CF" w:rsidRPr="007E0D87" w:rsidRDefault="00F845CF" w:rsidP="006136BA">
            <w:pPr>
              <w:pStyle w:val="TF-TEXTOQUADROCentralizado"/>
            </w:pPr>
          </w:p>
        </w:tc>
        <w:tc>
          <w:tcPr>
            <w:tcW w:w="284" w:type="dxa"/>
            <w:shd w:val="clear" w:color="auto" w:fill="auto"/>
          </w:tcPr>
          <w:p w14:paraId="42BC7D8A" w14:textId="77777777" w:rsidR="00F845CF" w:rsidRPr="007E0D87" w:rsidRDefault="00F845CF" w:rsidP="006136BA">
            <w:pPr>
              <w:pStyle w:val="TF-TEXTOQUADROCentralizado"/>
            </w:pPr>
          </w:p>
        </w:tc>
        <w:tc>
          <w:tcPr>
            <w:tcW w:w="284" w:type="dxa"/>
            <w:shd w:val="clear" w:color="auto" w:fill="auto"/>
          </w:tcPr>
          <w:p w14:paraId="5428DC4A" w14:textId="77777777" w:rsidR="00F845CF" w:rsidRPr="007E0D87" w:rsidRDefault="00F845CF" w:rsidP="006136BA">
            <w:pPr>
              <w:pStyle w:val="TF-TEXTOQUADROCentralizado"/>
            </w:pPr>
          </w:p>
        </w:tc>
        <w:tc>
          <w:tcPr>
            <w:tcW w:w="284" w:type="dxa"/>
            <w:shd w:val="clear" w:color="auto" w:fill="auto"/>
          </w:tcPr>
          <w:p w14:paraId="3E97F5D3" w14:textId="77777777" w:rsidR="00F845CF" w:rsidRPr="007E0D87" w:rsidRDefault="00F845CF" w:rsidP="006136BA">
            <w:pPr>
              <w:pStyle w:val="TF-TEXTOQUADROCentralizado"/>
            </w:pPr>
          </w:p>
        </w:tc>
        <w:tc>
          <w:tcPr>
            <w:tcW w:w="284" w:type="dxa"/>
            <w:shd w:val="clear" w:color="auto" w:fill="auto"/>
          </w:tcPr>
          <w:p w14:paraId="66BE6B8D" w14:textId="77777777" w:rsidR="00F845CF" w:rsidRPr="007E0D87" w:rsidRDefault="00F845CF" w:rsidP="006136BA">
            <w:pPr>
              <w:pStyle w:val="TF-TEXTOQUADROCentralizado"/>
            </w:pPr>
          </w:p>
        </w:tc>
        <w:tc>
          <w:tcPr>
            <w:tcW w:w="289" w:type="dxa"/>
            <w:shd w:val="clear" w:color="auto" w:fill="auto"/>
          </w:tcPr>
          <w:p w14:paraId="32310080" w14:textId="77777777" w:rsidR="00F845CF" w:rsidRPr="007E0D87" w:rsidRDefault="00F845CF" w:rsidP="006136BA">
            <w:pPr>
              <w:pStyle w:val="TF-TEXTOQUADROCentralizado"/>
            </w:pPr>
          </w:p>
        </w:tc>
      </w:tr>
      <w:tr w:rsidR="00F845CF" w:rsidRPr="00516E05" w14:paraId="59E965F1" w14:textId="77777777" w:rsidTr="161FB328">
        <w:trPr>
          <w:jc w:val="center"/>
        </w:trPr>
        <w:tc>
          <w:tcPr>
            <w:tcW w:w="3964" w:type="dxa"/>
            <w:tcBorders>
              <w:left w:val="single" w:sz="4" w:space="0" w:color="auto"/>
            </w:tcBorders>
          </w:tcPr>
          <w:p w14:paraId="4C37C559" w14:textId="77777777" w:rsidR="00F845CF" w:rsidRPr="00AA5920" w:rsidRDefault="00F845CF" w:rsidP="006136BA">
            <w:pPr>
              <w:pStyle w:val="TF-TEXTOQUADRO"/>
            </w:pPr>
            <w:r w:rsidRPr="00AA5920">
              <w:t>definição e escolha da arquitetura de agentes</w:t>
            </w:r>
          </w:p>
        </w:tc>
        <w:tc>
          <w:tcPr>
            <w:tcW w:w="273" w:type="dxa"/>
            <w:shd w:val="clear" w:color="auto" w:fill="auto"/>
          </w:tcPr>
          <w:p w14:paraId="129AB5EF" w14:textId="77777777" w:rsidR="00F845CF" w:rsidRPr="007E0D87" w:rsidRDefault="00F845CF" w:rsidP="006136BA">
            <w:pPr>
              <w:pStyle w:val="TF-TEXTOQUADROCentralizado"/>
            </w:pPr>
          </w:p>
        </w:tc>
        <w:tc>
          <w:tcPr>
            <w:tcW w:w="284" w:type="dxa"/>
            <w:shd w:val="clear" w:color="auto" w:fill="auto"/>
          </w:tcPr>
          <w:p w14:paraId="54425A0E" w14:textId="77777777" w:rsidR="00F845CF" w:rsidRPr="007E0D87" w:rsidRDefault="00F845CF" w:rsidP="006136BA">
            <w:pPr>
              <w:pStyle w:val="TF-TEXTOQUADROCentralizado"/>
            </w:pPr>
          </w:p>
        </w:tc>
        <w:tc>
          <w:tcPr>
            <w:tcW w:w="284" w:type="dxa"/>
            <w:shd w:val="clear" w:color="auto" w:fill="auto"/>
          </w:tcPr>
          <w:p w14:paraId="1085A8D3" w14:textId="77777777" w:rsidR="00F845CF" w:rsidRPr="007E0D87" w:rsidRDefault="00F845CF" w:rsidP="006136BA">
            <w:pPr>
              <w:pStyle w:val="TF-TEXTOQUADROCentralizado"/>
            </w:pPr>
          </w:p>
        </w:tc>
        <w:tc>
          <w:tcPr>
            <w:tcW w:w="284" w:type="dxa"/>
            <w:shd w:val="clear" w:color="auto" w:fill="auto"/>
          </w:tcPr>
          <w:p w14:paraId="72AA630B" w14:textId="77777777" w:rsidR="00F845CF" w:rsidRPr="007E0D87" w:rsidRDefault="00F845CF" w:rsidP="006136BA">
            <w:pPr>
              <w:pStyle w:val="TF-TEXTOQUADROCentralizado"/>
            </w:pPr>
          </w:p>
        </w:tc>
        <w:tc>
          <w:tcPr>
            <w:tcW w:w="284" w:type="dxa"/>
            <w:shd w:val="clear" w:color="auto" w:fill="A6A6A6" w:themeFill="background1" w:themeFillShade="A6"/>
          </w:tcPr>
          <w:p w14:paraId="0DA68646" w14:textId="77777777" w:rsidR="00F845CF" w:rsidRPr="007E0D87" w:rsidRDefault="00F845CF" w:rsidP="006136BA">
            <w:pPr>
              <w:pStyle w:val="TF-TEXTOQUADROCentralizado"/>
            </w:pPr>
          </w:p>
        </w:tc>
        <w:tc>
          <w:tcPr>
            <w:tcW w:w="284" w:type="dxa"/>
            <w:shd w:val="clear" w:color="auto" w:fill="A6A6A6" w:themeFill="background1" w:themeFillShade="A6"/>
          </w:tcPr>
          <w:p w14:paraId="4879E6D9" w14:textId="77777777" w:rsidR="00F845CF" w:rsidRPr="007E0D87" w:rsidRDefault="00F845CF" w:rsidP="006136BA">
            <w:pPr>
              <w:pStyle w:val="TF-TEXTOQUADROCentralizado"/>
            </w:pPr>
          </w:p>
        </w:tc>
        <w:tc>
          <w:tcPr>
            <w:tcW w:w="284" w:type="dxa"/>
            <w:shd w:val="clear" w:color="auto" w:fill="auto"/>
          </w:tcPr>
          <w:p w14:paraId="0799EE40" w14:textId="77777777" w:rsidR="00F845CF" w:rsidRPr="007E0D87" w:rsidRDefault="00F845CF" w:rsidP="006136BA">
            <w:pPr>
              <w:pStyle w:val="TF-TEXTOQUADROCentralizado"/>
            </w:pPr>
          </w:p>
        </w:tc>
        <w:tc>
          <w:tcPr>
            <w:tcW w:w="284" w:type="dxa"/>
            <w:shd w:val="clear" w:color="auto" w:fill="auto"/>
          </w:tcPr>
          <w:p w14:paraId="3755B171" w14:textId="77777777" w:rsidR="00F845CF" w:rsidRPr="007E0D87" w:rsidRDefault="00F845CF" w:rsidP="006136BA">
            <w:pPr>
              <w:pStyle w:val="TF-TEXTOQUADROCentralizado"/>
            </w:pPr>
          </w:p>
        </w:tc>
        <w:tc>
          <w:tcPr>
            <w:tcW w:w="284" w:type="dxa"/>
            <w:shd w:val="clear" w:color="auto" w:fill="auto"/>
          </w:tcPr>
          <w:p w14:paraId="6D850B9F" w14:textId="77777777" w:rsidR="00F845CF" w:rsidRPr="007E0D87" w:rsidRDefault="00F845CF" w:rsidP="006136BA">
            <w:pPr>
              <w:pStyle w:val="TF-TEXTOQUADROCentralizado"/>
            </w:pPr>
          </w:p>
        </w:tc>
        <w:tc>
          <w:tcPr>
            <w:tcW w:w="289" w:type="dxa"/>
            <w:shd w:val="clear" w:color="auto" w:fill="auto"/>
          </w:tcPr>
          <w:p w14:paraId="241BCF38" w14:textId="77777777" w:rsidR="00F845CF" w:rsidRPr="007E0D87" w:rsidRDefault="00F845CF" w:rsidP="006136BA">
            <w:pPr>
              <w:pStyle w:val="TF-TEXTOQUADROCentralizado"/>
            </w:pPr>
          </w:p>
        </w:tc>
      </w:tr>
      <w:tr w:rsidR="00F845CF" w:rsidRPr="007E0D87" w14:paraId="6C10D597" w14:textId="77777777" w:rsidTr="161FB328">
        <w:trPr>
          <w:jc w:val="center"/>
        </w:trPr>
        <w:tc>
          <w:tcPr>
            <w:tcW w:w="3964" w:type="dxa"/>
            <w:tcBorders>
              <w:left w:val="single" w:sz="4" w:space="0" w:color="auto"/>
            </w:tcBorders>
          </w:tcPr>
          <w:p w14:paraId="69F8BD25" w14:textId="77777777" w:rsidR="00F845CF" w:rsidRPr="00AA5920" w:rsidRDefault="00F845CF" w:rsidP="006136BA">
            <w:pPr>
              <w:pStyle w:val="TF-TEXTOQUADRO"/>
            </w:pPr>
            <w:r>
              <w:t>i</w:t>
            </w:r>
            <w:r w:rsidRPr="00AA5920">
              <w:t>mplementação</w:t>
            </w:r>
          </w:p>
        </w:tc>
        <w:tc>
          <w:tcPr>
            <w:tcW w:w="273" w:type="dxa"/>
            <w:shd w:val="clear" w:color="auto" w:fill="auto"/>
          </w:tcPr>
          <w:p w14:paraId="067D122E" w14:textId="77777777" w:rsidR="00F845CF" w:rsidRPr="007E0D87" w:rsidRDefault="00F845CF" w:rsidP="006136BA">
            <w:pPr>
              <w:pStyle w:val="TF-TEXTOQUADROCentralizado"/>
            </w:pPr>
          </w:p>
        </w:tc>
        <w:tc>
          <w:tcPr>
            <w:tcW w:w="284" w:type="dxa"/>
            <w:shd w:val="clear" w:color="auto" w:fill="auto"/>
          </w:tcPr>
          <w:p w14:paraId="072F2B1B" w14:textId="77777777" w:rsidR="00F845CF" w:rsidRPr="007E0D87" w:rsidRDefault="00F845CF" w:rsidP="006136BA">
            <w:pPr>
              <w:pStyle w:val="TF-TEXTOQUADROCentralizado"/>
            </w:pPr>
          </w:p>
        </w:tc>
        <w:tc>
          <w:tcPr>
            <w:tcW w:w="284" w:type="dxa"/>
            <w:shd w:val="clear" w:color="auto" w:fill="auto"/>
          </w:tcPr>
          <w:p w14:paraId="37956DB8" w14:textId="77777777" w:rsidR="00F845CF" w:rsidRPr="007E0D87" w:rsidRDefault="00F845CF" w:rsidP="006136BA">
            <w:pPr>
              <w:pStyle w:val="TF-TEXTOQUADROCentralizado"/>
            </w:pPr>
          </w:p>
        </w:tc>
        <w:tc>
          <w:tcPr>
            <w:tcW w:w="284" w:type="dxa"/>
            <w:shd w:val="clear" w:color="auto" w:fill="auto"/>
          </w:tcPr>
          <w:p w14:paraId="7A9F0D8C" w14:textId="77777777" w:rsidR="00F845CF" w:rsidRPr="007E0D87" w:rsidRDefault="00F845CF" w:rsidP="006136BA">
            <w:pPr>
              <w:pStyle w:val="TF-TEXTOQUADROCentralizado"/>
            </w:pPr>
          </w:p>
        </w:tc>
        <w:tc>
          <w:tcPr>
            <w:tcW w:w="284" w:type="dxa"/>
            <w:shd w:val="clear" w:color="auto" w:fill="auto"/>
          </w:tcPr>
          <w:p w14:paraId="42D7AEAB" w14:textId="77777777" w:rsidR="00F845CF" w:rsidRPr="007E0D87" w:rsidRDefault="00F845CF" w:rsidP="006136BA">
            <w:pPr>
              <w:pStyle w:val="TF-TEXTOQUADROCentralizado"/>
            </w:pPr>
          </w:p>
        </w:tc>
        <w:tc>
          <w:tcPr>
            <w:tcW w:w="284" w:type="dxa"/>
            <w:shd w:val="clear" w:color="auto" w:fill="auto"/>
          </w:tcPr>
          <w:p w14:paraId="6754A4DE" w14:textId="77777777" w:rsidR="00F845CF" w:rsidRPr="007E0D87" w:rsidRDefault="00F845CF" w:rsidP="006136BA">
            <w:pPr>
              <w:pStyle w:val="TF-TEXTOQUADROCentralizado"/>
            </w:pPr>
          </w:p>
        </w:tc>
        <w:tc>
          <w:tcPr>
            <w:tcW w:w="284" w:type="dxa"/>
            <w:shd w:val="clear" w:color="auto" w:fill="A6A6A6" w:themeFill="background1" w:themeFillShade="A6"/>
          </w:tcPr>
          <w:p w14:paraId="3545D52E" w14:textId="77777777" w:rsidR="00F845CF" w:rsidRPr="007E0D87" w:rsidRDefault="00F845CF" w:rsidP="006136BA">
            <w:pPr>
              <w:pStyle w:val="TF-TEXTOQUADROCentralizado"/>
            </w:pPr>
          </w:p>
        </w:tc>
        <w:tc>
          <w:tcPr>
            <w:tcW w:w="284" w:type="dxa"/>
            <w:shd w:val="clear" w:color="auto" w:fill="A6A6A6" w:themeFill="background1" w:themeFillShade="A6"/>
          </w:tcPr>
          <w:p w14:paraId="53101B34" w14:textId="77777777" w:rsidR="00F845CF" w:rsidRPr="007E0D87" w:rsidRDefault="00F845CF" w:rsidP="006136BA">
            <w:pPr>
              <w:pStyle w:val="TF-TEXTOQUADROCentralizado"/>
            </w:pPr>
          </w:p>
        </w:tc>
        <w:tc>
          <w:tcPr>
            <w:tcW w:w="284" w:type="dxa"/>
            <w:shd w:val="clear" w:color="auto" w:fill="A6A6A6" w:themeFill="background1" w:themeFillShade="A6"/>
          </w:tcPr>
          <w:p w14:paraId="2BF07D66" w14:textId="77777777" w:rsidR="00F845CF" w:rsidRPr="007E0D87" w:rsidRDefault="00F845CF" w:rsidP="006136BA">
            <w:pPr>
              <w:pStyle w:val="TF-TEXTOQUADROCentralizado"/>
            </w:pPr>
          </w:p>
        </w:tc>
        <w:tc>
          <w:tcPr>
            <w:tcW w:w="289" w:type="dxa"/>
            <w:shd w:val="clear" w:color="auto" w:fill="A6A6A6" w:themeFill="background1" w:themeFillShade="A6"/>
          </w:tcPr>
          <w:p w14:paraId="44076DEC" w14:textId="77777777" w:rsidR="00F845CF" w:rsidRPr="007E0D87" w:rsidRDefault="00F845CF" w:rsidP="006136BA">
            <w:pPr>
              <w:pStyle w:val="TF-TEXTOQUADROCentralizado"/>
            </w:pPr>
          </w:p>
        </w:tc>
      </w:tr>
      <w:tr w:rsidR="00F845CF" w:rsidRPr="007E0D87" w14:paraId="137CA902" w14:textId="77777777" w:rsidTr="161FB328">
        <w:trPr>
          <w:jc w:val="center"/>
        </w:trPr>
        <w:tc>
          <w:tcPr>
            <w:tcW w:w="3964" w:type="dxa"/>
            <w:tcBorders>
              <w:left w:val="single" w:sz="4" w:space="0" w:color="auto"/>
              <w:bottom w:val="single" w:sz="4" w:space="0" w:color="auto"/>
            </w:tcBorders>
          </w:tcPr>
          <w:p w14:paraId="5CDF0068" w14:textId="77777777" w:rsidR="00F845CF" w:rsidRPr="00AA5920" w:rsidRDefault="00F845CF" w:rsidP="006136BA">
            <w:pPr>
              <w:pStyle w:val="TF-TEXTOQUADRO"/>
            </w:pPr>
            <w:r w:rsidRPr="00AA5920">
              <w:t>validação e calibragem</w:t>
            </w:r>
          </w:p>
        </w:tc>
        <w:tc>
          <w:tcPr>
            <w:tcW w:w="273" w:type="dxa"/>
            <w:tcBorders>
              <w:bottom w:val="single" w:sz="4" w:space="0" w:color="auto"/>
            </w:tcBorders>
            <w:shd w:val="clear" w:color="auto" w:fill="auto"/>
          </w:tcPr>
          <w:p w14:paraId="721F8E0A"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3F9903ED"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6C388352"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4F12D407"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05CF879" w14:textId="77777777" w:rsidR="00F845CF" w:rsidRPr="007E0D87" w:rsidRDefault="00F845CF" w:rsidP="006136BA">
            <w:pPr>
              <w:pStyle w:val="TF-TEXTOQUADROCentralizado"/>
            </w:pPr>
          </w:p>
        </w:tc>
        <w:tc>
          <w:tcPr>
            <w:tcW w:w="284" w:type="dxa"/>
            <w:tcBorders>
              <w:bottom w:val="single" w:sz="4" w:space="0" w:color="auto"/>
            </w:tcBorders>
            <w:shd w:val="clear" w:color="auto" w:fill="auto"/>
          </w:tcPr>
          <w:p w14:paraId="29B4EAF6"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1CA6B144"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41EB45A2" w14:textId="77777777" w:rsidR="00F845CF" w:rsidRPr="007E0D87" w:rsidRDefault="00F845CF" w:rsidP="006136BA">
            <w:pPr>
              <w:pStyle w:val="TF-TEXTOQUADROCentralizado"/>
            </w:pPr>
          </w:p>
        </w:tc>
        <w:tc>
          <w:tcPr>
            <w:tcW w:w="284" w:type="dxa"/>
            <w:tcBorders>
              <w:bottom w:val="single" w:sz="4" w:space="0" w:color="auto"/>
            </w:tcBorders>
            <w:shd w:val="clear" w:color="auto" w:fill="A6A6A6" w:themeFill="background1" w:themeFillShade="A6"/>
          </w:tcPr>
          <w:p w14:paraId="79DB4013" w14:textId="77777777" w:rsidR="00F845CF" w:rsidRPr="007E0D87" w:rsidRDefault="00F845CF" w:rsidP="006136BA">
            <w:pPr>
              <w:pStyle w:val="TF-TEXTOQUADROCentralizado"/>
            </w:pPr>
          </w:p>
        </w:tc>
        <w:tc>
          <w:tcPr>
            <w:tcW w:w="289" w:type="dxa"/>
            <w:tcBorders>
              <w:bottom w:val="single" w:sz="4" w:space="0" w:color="auto"/>
            </w:tcBorders>
            <w:shd w:val="clear" w:color="auto" w:fill="A6A6A6" w:themeFill="background1" w:themeFillShade="A6"/>
          </w:tcPr>
          <w:p w14:paraId="6B360C24" w14:textId="77777777" w:rsidR="00F845CF" w:rsidRPr="007E0D87" w:rsidRDefault="00F845CF" w:rsidP="006136BA">
            <w:pPr>
              <w:pStyle w:val="TF-TEXTOQUADROCentralizado"/>
            </w:pPr>
          </w:p>
        </w:tc>
      </w:tr>
    </w:tbl>
    <w:p w14:paraId="68B4DD69" w14:textId="18154B62" w:rsidR="00FC4A9F" w:rsidRDefault="00F845CF" w:rsidP="00FC4A9F">
      <w:pPr>
        <w:pStyle w:val="TF-FONTE"/>
      </w:pPr>
      <w:r>
        <w:t>Fonte: elaborado pelo autor.</w:t>
      </w:r>
    </w:p>
    <w:p w14:paraId="7D9EEAE5" w14:textId="77777777" w:rsidR="00A307C7" w:rsidRDefault="0037046F" w:rsidP="00424AD5">
      <w:pPr>
        <w:pStyle w:val="Ttulo1"/>
      </w:pPr>
      <w:r>
        <w:lastRenderedPageBreak/>
        <w:t>REVISÃO BIBLIOGRÁFICA</w:t>
      </w:r>
    </w:p>
    <w:p w14:paraId="20960279" w14:textId="79151B09" w:rsidR="00767E95" w:rsidRDefault="00767E95" w:rsidP="00767E95">
      <w:pPr>
        <w:pStyle w:val="TF-TEXTO"/>
      </w:pPr>
      <w:r>
        <w:t>Nesta seção serão abordados brevemente os principais assuntos que fundamentarão o estudo a ser realizado: Futebol de robôs e Sistemas Multiagentes.</w:t>
      </w:r>
    </w:p>
    <w:p w14:paraId="6EEDA7CC" w14:textId="54AC0181" w:rsidR="00124BE4" w:rsidRDefault="00767E95" w:rsidP="00124BE4">
      <w:pPr>
        <w:pStyle w:val="TF-TEXTO"/>
      </w:pPr>
      <w:r>
        <w:t xml:space="preserve">Segundo </w:t>
      </w:r>
      <w:r w:rsidR="3C8F31AD">
        <w:t>Kitano (199</w:t>
      </w:r>
      <w:r w:rsidR="009231A5">
        <w:t>9</w:t>
      </w:r>
      <w:r w:rsidR="3C8F31AD">
        <w:t xml:space="preserve">), </w:t>
      </w:r>
      <w:r>
        <w:t>o</w:t>
      </w:r>
      <w:r w:rsidR="00124BE4">
        <w:t xml:space="preserve"> futebol de robôs é uma das áreas mais importantes no campo da robótica, sendo amplamente estudado e pesquisado nos últimos anos. Trata-se de um esporte em que robôs jogam futebol em um campo especial, geralmente seguindo regras semelhantes às do futebol humano.</w:t>
      </w:r>
      <w:r w:rsidR="001A7A4C">
        <w:t xml:space="preserve"> </w:t>
      </w:r>
      <w:r w:rsidR="00124BE4">
        <w:t>Um dos primeiros trabalhos sobre futebol de robôs foi realizado por Hiroaki Kitano em 1993, que criou a primeira liga de futebol de robôs, a RoboCup. Desde então, essa competição tem sido realizada anualmente em todo o mundo e se tornou uma plataforma importante para o desenvolvimento e aprimoramento de técnicas em robótica.</w:t>
      </w:r>
    </w:p>
    <w:p w14:paraId="171FFBF3" w14:textId="72AD131D" w:rsidR="00124BE4" w:rsidRDefault="001A7A4C" w:rsidP="00124BE4">
      <w:pPr>
        <w:pStyle w:val="TF-TEXTO"/>
      </w:pPr>
      <w:r>
        <w:t xml:space="preserve">De acordo com </w:t>
      </w:r>
      <w:r w:rsidR="46780D27">
        <w:t>Kitano (199</w:t>
      </w:r>
      <w:r w:rsidR="009231A5">
        <w:t>9</w:t>
      </w:r>
      <w:r w:rsidR="46780D27">
        <w:t xml:space="preserve">), </w:t>
      </w:r>
      <w:r>
        <w:t>e</w:t>
      </w:r>
      <w:r w:rsidR="00124BE4">
        <w:t>xistem diversas abordagens para a implementação de um time de futebol de robôs, que variam desde técnicas baseadas em visão computacional até técnicas baseadas em aprendizado de máquina. Entre as técnicas de visão computacional, é possível citar o uso de câmeras para a identificação da bola e dos jogadores, enquanto que as técnicas baseadas em aprendizado de máquina geralmente envolvem a criação de modelos que podem aprender a jogar futebol com base em exemplos.</w:t>
      </w:r>
      <w:r w:rsidR="0052662F">
        <w:t xml:space="preserve"> </w:t>
      </w:r>
      <w:r w:rsidR="00124BE4">
        <w:t>Algumas das principais áreas de pesquisa em futebol de robôs incluem o desenvolvimento de técnicas de percepção, como a detecção e rastreamento da bola e dos jogadores, o desenvolvimento de técnicas de planejamento de trajetória, o desenvolvimento de técnicas de controle de robôs e o desenvolvimento de técnicas de tomada de decisão.</w:t>
      </w:r>
    </w:p>
    <w:p w14:paraId="65532990" w14:textId="3A7C7427" w:rsidR="00403739" w:rsidRDefault="00170648" w:rsidP="00403739">
      <w:pPr>
        <w:pStyle w:val="TF-TEXTO"/>
      </w:pPr>
      <w:r>
        <w:t>Para SichMan (1995), n</w:t>
      </w:r>
      <w:r w:rsidR="00124BE4">
        <w:t>os últimos anos, a aplicação de técnicas de inteligência artificial, como o aprendizado por reforço</w:t>
      </w:r>
      <w:r w:rsidR="00B21C0C">
        <w:t>,</w:t>
      </w:r>
      <w:r w:rsidR="00124BE4">
        <w:t xml:space="preserve"> aprendizado profundo</w:t>
      </w:r>
      <w:r w:rsidR="00B21C0C">
        <w:t xml:space="preserve"> e sistemas multiagentes</w:t>
      </w:r>
      <w:r w:rsidR="00124BE4">
        <w:t>, tem sido cada vez mais explorada na área de futebol de robôs.</w:t>
      </w:r>
      <w:r w:rsidR="00403739">
        <w:t xml:space="preserve"> A ideia por trás de sistemas multiagentes é definir agentes que consigam resolver serviços complexos. Agentes podem definir seus próprios objetivos e planos, assim como podem realizar interações complexas com os demais agentes. Os agentes são independentes de uma organização de solução de problema única, tanto que eles podem definir ou até mesmo mudar essa organização conforme a resolução do problema for acontecendo. De qualquer forma, para que isso ocorra, os agentes precisam ser capazes de perceber as mudanças e agir no ambiente no qual eles estão inseridos. Eles também têm a capacidade de levar em conta os objetivos e as habilidades de outros agentes, para assim resolver o problema de forma cooperativa. </w:t>
      </w:r>
    </w:p>
    <w:p w14:paraId="71F44EB1" w14:textId="4BA2461D" w:rsidR="00BA6448" w:rsidRDefault="00170648" w:rsidP="00170648">
      <w:pPr>
        <w:pStyle w:val="TF-TEXTO"/>
      </w:pPr>
      <w:r>
        <w:t>De acordo com Juchem</w:t>
      </w:r>
      <w:r w:rsidR="009231A5">
        <w:t xml:space="preserve"> e Bastos</w:t>
      </w:r>
      <w:r>
        <w:t xml:space="preserve"> (2001), a</w:t>
      </w:r>
      <w:r w:rsidR="00403739">
        <w:t xml:space="preserve">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w:t>
      </w:r>
      <w:r w:rsidR="009231A5">
        <w:t>; BASTOS</w:t>
      </w:r>
      <w:r w:rsidR="00403739">
        <w:t xml:space="preserve">, 2001). </w:t>
      </w:r>
      <w:r w:rsidR="00403739" w:rsidRPr="009231A5">
        <w:t xml:space="preserve">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w:t>
      </w:r>
      <w:r w:rsidR="00403739">
        <w:t>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r w:rsidR="00403739" w:rsidRPr="161FB328">
        <w:rPr>
          <w:i/>
          <w:iCs/>
        </w:rPr>
        <w:t>Belief, Desire and Intention</w:t>
      </w:r>
      <w:r w:rsidR="00403739">
        <w:t>). A arquitetura BDI permite que o agente possa decidir, momento a momento, qual ação desempenhar na direção de seus objetivos (JUCHEM</w:t>
      </w:r>
      <w:r w:rsidR="009231A5">
        <w:t>; BASTOS</w:t>
      </w:r>
      <w:r w:rsidR="00403739">
        <w:t>, 2001</w:t>
      </w:r>
      <w:r w:rsidR="00DD5CB3">
        <w:t>).</w:t>
      </w:r>
    </w:p>
    <w:p w14:paraId="08490681" w14:textId="6083F2D1" w:rsidR="00451B94" w:rsidRDefault="00451B94" w:rsidP="161FB328">
      <w:pPr>
        <w:pStyle w:val="TF-refernciasbibliogrficasTTULO"/>
      </w:pPr>
      <w:bookmarkStart w:id="45" w:name="_Toc351015602"/>
      <w:bookmarkEnd w:id="28"/>
      <w:bookmarkEnd w:id="29"/>
      <w:bookmarkEnd w:id="30"/>
      <w:bookmarkEnd w:id="31"/>
      <w:bookmarkEnd w:id="32"/>
      <w:bookmarkEnd w:id="33"/>
      <w:bookmarkEnd w:id="34"/>
      <w:r>
        <w:t>Referências</w:t>
      </w:r>
      <w:bookmarkEnd w:id="45"/>
    </w:p>
    <w:p w14:paraId="00395398" w14:textId="77777777" w:rsidR="00773A8E" w:rsidRDefault="00773A8E" w:rsidP="009231A5">
      <w:pPr>
        <w:pStyle w:val="TF-REFERNCIASITEM0"/>
      </w:pPr>
      <w:r w:rsidRPr="00516E05">
        <w:rPr>
          <w:lang w:val="en-US"/>
        </w:rPr>
        <w:t xml:space="preserve">CHEN, Liang </w:t>
      </w:r>
      <w:r w:rsidRPr="00516E05">
        <w:rPr>
          <w:i/>
          <w:iCs/>
          <w:lang w:val="en-US"/>
        </w:rPr>
        <w:t>et al</w:t>
      </w:r>
      <w:r w:rsidRPr="00516E05">
        <w:rPr>
          <w:lang w:val="en-US"/>
        </w:rPr>
        <w:t xml:space="preserve">. </w:t>
      </w:r>
      <w:r w:rsidRPr="00516E05">
        <w:rPr>
          <w:b/>
          <w:bCs/>
          <w:lang w:val="en-US"/>
        </w:rPr>
        <w:t>Survey of Multi-Agent Strategy Based on Reinforcement Learning.</w:t>
      </w:r>
      <w:r w:rsidRPr="00516E05">
        <w:rPr>
          <w:lang w:val="en-US"/>
        </w:rPr>
        <w:t xml:space="preserve"> </w:t>
      </w:r>
      <w:r w:rsidRPr="253E8450">
        <w:t>Chinese Control And Decision Conference (CCDC), Hefei, China, p. 604-609, 2020. Disponível em: &lt;https://ieeexplore.ieee.org/document/9164559&gt;. Acesso em: 28 abr. 2023.</w:t>
      </w:r>
    </w:p>
    <w:p w14:paraId="78ADA681" w14:textId="11E12306" w:rsidR="009231A5" w:rsidRDefault="009231A5" w:rsidP="009231A5">
      <w:pPr>
        <w:pStyle w:val="TF-REFERNCIASITEM0"/>
      </w:pPr>
      <w:r w:rsidRPr="00516E05">
        <w:rPr>
          <w:lang w:val="en-US"/>
        </w:rPr>
        <w:t xml:space="preserve">GUPTA, Sen </w:t>
      </w:r>
      <w:r w:rsidRPr="00516E05">
        <w:rPr>
          <w:i/>
          <w:iCs/>
          <w:lang w:val="en-US"/>
        </w:rPr>
        <w:t>et al</w:t>
      </w:r>
      <w:r w:rsidRPr="00516E05">
        <w:rPr>
          <w:lang w:val="en-US"/>
        </w:rPr>
        <w:t xml:space="preserve">. </w:t>
      </w:r>
      <w:r w:rsidRPr="00516E05">
        <w:rPr>
          <w:b/>
          <w:bCs/>
          <w:lang w:val="en-US"/>
        </w:rPr>
        <w:t>Recent Advances in Robotics and Automation</w:t>
      </w:r>
      <w:r w:rsidRPr="00516E05">
        <w:rPr>
          <w:lang w:val="en-US"/>
        </w:rPr>
        <w:t xml:space="preserve">. 2013. </w:t>
      </w:r>
      <w:r w:rsidRPr="253E8450">
        <w:t>Disponível em:</w:t>
      </w:r>
      <w:r>
        <w:t xml:space="preserve"> </w:t>
      </w:r>
      <w:r w:rsidRPr="253E8450">
        <w:t>&lt;https://www.researchgate.net/publication/321613321_Recent_Advances_in_Robotics_and_Automation&gt;. Acesso em: 01 maio 2023.</w:t>
      </w:r>
    </w:p>
    <w:p w14:paraId="28AF0CFC" w14:textId="55EE6A7A" w:rsidR="00773A8E" w:rsidRPr="00516E05" w:rsidRDefault="00773A8E" w:rsidP="009231A5">
      <w:pPr>
        <w:pStyle w:val="TF-REFERNCIASITEM0"/>
      </w:pPr>
      <w:r w:rsidRPr="253E8450">
        <w:t xml:space="preserve">HUANG, Shiyu </w:t>
      </w:r>
      <w:r w:rsidRPr="009231A5">
        <w:rPr>
          <w:i/>
          <w:iCs/>
        </w:rPr>
        <w:t>et al</w:t>
      </w:r>
      <w:r w:rsidRPr="253E8450">
        <w:t xml:space="preserve">. </w:t>
      </w:r>
      <w:r w:rsidRPr="00516E05">
        <w:rPr>
          <w:b/>
          <w:bCs/>
          <w:lang w:val="en-US"/>
        </w:rPr>
        <w:t>TiKick</w:t>
      </w:r>
      <w:r w:rsidRPr="00516E05">
        <w:rPr>
          <w:lang w:val="en-US"/>
        </w:rPr>
        <w:t xml:space="preserve">: Toward Playing Multi-agent Football Full Games from Single-agent Demonstrations. 2021. </w:t>
      </w:r>
      <w:r w:rsidRPr="253E8450">
        <w:t>Disponível em: &lt;https://arxiv.org/abs/2110.04507&gt;. Acesso em: 16 abr. 2023.</w:t>
      </w:r>
    </w:p>
    <w:p w14:paraId="48664A9F" w14:textId="3677A030" w:rsidR="00773A8E" w:rsidRPr="00516E05" w:rsidRDefault="00773A8E" w:rsidP="009231A5">
      <w:pPr>
        <w:pStyle w:val="TF-REFERNCIASITEM0"/>
        <w:rPr>
          <w:lang w:val="en-US"/>
        </w:rPr>
      </w:pPr>
      <w:r w:rsidRPr="253E8450">
        <w:t xml:space="preserve">JUCHEM, Murilo; BASTOS, Ricardo Melo. </w:t>
      </w:r>
      <w:r w:rsidRPr="009231A5">
        <w:rPr>
          <w:b/>
          <w:bCs/>
        </w:rPr>
        <w:t>Arquitetura de Agente</w:t>
      </w:r>
      <w:r w:rsidRPr="253E8450">
        <w:t xml:space="preserve">s. Relatório Técnico, n. 013 arquivado na Pró-Reitoria de Pesquisa, Faculdade de Informática PUCRS, Porto Alegre. 2001. Disponível em: &lt;https://www.pucrs.br/facin-prov/wp-content/uploads/sites/19/2016/03/tr013.pdf&gt;. </w:t>
      </w:r>
      <w:r w:rsidRPr="00516E05">
        <w:rPr>
          <w:lang w:val="en-US"/>
        </w:rPr>
        <w:t>Acesso em: 12 maio 2013.</w:t>
      </w:r>
    </w:p>
    <w:p w14:paraId="3A428C0B" w14:textId="77777777" w:rsidR="00EB42D8" w:rsidRDefault="00EB42D8" w:rsidP="00EB42D8">
      <w:pPr>
        <w:pStyle w:val="TF-REFERNCIASITEM0"/>
      </w:pPr>
      <w:r w:rsidRPr="00516E05">
        <w:rPr>
          <w:lang w:val="en-US"/>
        </w:rPr>
        <w:t xml:space="preserve">LIN, Fanqi </w:t>
      </w:r>
      <w:r w:rsidRPr="00516E05">
        <w:rPr>
          <w:i/>
          <w:iCs/>
          <w:lang w:val="en-US"/>
        </w:rPr>
        <w:t>et al</w:t>
      </w:r>
      <w:r w:rsidRPr="00516E05">
        <w:rPr>
          <w:lang w:val="en-US"/>
        </w:rPr>
        <w:t xml:space="preserve">. </w:t>
      </w:r>
      <w:r w:rsidRPr="00516E05">
        <w:rPr>
          <w:b/>
          <w:bCs/>
          <w:lang w:val="en-US"/>
        </w:rPr>
        <w:t>TiZero</w:t>
      </w:r>
      <w:r w:rsidRPr="00516E05">
        <w:rPr>
          <w:lang w:val="en-US"/>
        </w:rPr>
        <w:t xml:space="preserve">: Mastering Multi-Agent Football with Curriculum Learning and Self-Play. </w:t>
      </w:r>
      <w:r w:rsidRPr="253E8450">
        <w:t>2023. Disponível em: &lt;https://arxiv.org/abs/2302.07515&gt;. Acesso em 16 abr. 2023.</w:t>
      </w:r>
    </w:p>
    <w:p w14:paraId="4D613C9D" w14:textId="77777777" w:rsidR="009231A5" w:rsidRPr="00516E05" w:rsidRDefault="009231A5" w:rsidP="009231A5">
      <w:pPr>
        <w:pStyle w:val="TF-REFERNCIASITEM0"/>
        <w:rPr>
          <w:lang w:val="en-US"/>
        </w:rPr>
      </w:pPr>
      <w:r w:rsidRPr="253E8450">
        <w:t xml:space="preserve">KITANO, Hiroaki </w:t>
      </w:r>
      <w:r w:rsidRPr="009231A5">
        <w:rPr>
          <w:i/>
          <w:iCs/>
        </w:rPr>
        <w:t>et al</w:t>
      </w:r>
      <w:r w:rsidRPr="253E8450">
        <w:t xml:space="preserve">. </w:t>
      </w:r>
      <w:r w:rsidRPr="00516E05">
        <w:rPr>
          <w:b/>
          <w:bCs/>
          <w:lang w:val="en-US"/>
        </w:rPr>
        <w:t>RoboCup</w:t>
      </w:r>
      <w:r w:rsidRPr="00516E05">
        <w:rPr>
          <w:lang w:val="en-US"/>
        </w:rPr>
        <w:t xml:space="preserve">: Today and tomorrow—What we have learned.  </w:t>
      </w:r>
      <w:r w:rsidRPr="253E8450">
        <w:t xml:space="preserve">Artificial Intelligence, Volume 110, Issue 2. 1999. Disponível em &lt;https://www.cs.cmu.edu/~mmv/papers/AIJ99-robocup.pdf&gt;. </w:t>
      </w:r>
      <w:r w:rsidRPr="00516E05">
        <w:rPr>
          <w:lang w:val="en-US"/>
        </w:rPr>
        <w:t>Acesso em: 16 maio 2023.</w:t>
      </w:r>
    </w:p>
    <w:p w14:paraId="03E675B5" w14:textId="77777777" w:rsidR="009231A5" w:rsidRDefault="009231A5" w:rsidP="009231A5">
      <w:pPr>
        <w:pStyle w:val="TF-REFERNCIASITEM0"/>
      </w:pPr>
      <w:r w:rsidRPr="00516E05">
        <w:rPr>
          <w:lang w:val="en-US"/>
        </w:rPr>
        <w:lastRenderedPageBreak/>
        <w:t xml:space="preserve">KUMAR, Aviral </w:t>
      </w:r>
      <w:r w:rsidRPr="00516E05">
        <w:rPr>
          <w:i/>
          <w:iCs/>
          <w:lang w:val="en-US"/>
        </w:rPr>
        <w:t>et al</w:t>
      </w:r>
      <w:r w:rsidRPr="00516E05">
        <w:rPr>
          <w:lang w:val="en-US"/>
        </w:rPr>
        <w:t xml:space="preserve">. </w:t>
      </w:r>
      <w:r w:rsidRPr="00516E05">
        <w:rPr>
          <w:b/>
          <w:bCs/>
          <w:lang w:val="en-US"/>
        </w:rPr>
        <w:t>Conservative q-learning for offline reinforcement learning</w:t>
      </w:r>
      <w:r w:rsidRPr="00516E05">
        <w:rPr>
          <w:lang w:val="en-US"/>
        </w:rPr>
        <w:t xml:space="preserve">.  </w:t>
      </w:r>
      <w:r w:rsidRPr="253E8450">
        <w:t>2020.  Disponível em:</w:t>
      </w:r>
      <w:r>
        <w:t xml:space="preserve"> </w:t>
      </w:r>
      <w:r w:rsidRPr="253E8450">
        <w:t>&lt;https://arxiv.org/abs/2006.04779&gt;. Acesso em: 15 maio 2023.</w:t>
      </w:r>
    </w:p>
    <w:p w14:paraId="1D50A569" w14:textId="35EA697A" w:rsidR="00B53392" w:rsidRPr="00B53392" w:rsidRDefault="00B53392" w:rsidP="00B53392">
      <w:pPr>
        <w:pStyle w:val="TF-REFERNCIASITEM0"/>
      </w:pPr>
      <w:r w:rsidRPr="00B53392">
        <w:t xml:space="preserve">OMIDSHAFIEI, Shayegan </w:t>
      </w:r>
      <w:r w:rsidRPr="00B53392">
        <w:rPr>
          <w:i/>
          <w:iCs/>
        </w:rPr>
        <w:t>et al</w:t>
      </w:r>
      <w:r w:rsidRPr="00B53392">
        <w:t xml:space="preserve">. </w:t>
      </w:r>
      <w:r w:rsidRPr="00516E05">
        <w:rPr>
          <w:b/>
          <w:bCs/>
          <w:lang w:val="en-US"/>
        </w:rPr>
        <w:t>Multiagent off-screen behavior prediction in</w:t>
      </w:r>
      <w:r w:rsidRPr="00516E05">
        <w:rPr>
          <w:lang w:val="en-US"/>
        </w:rPr>
        <w:t xml:space="preserve"> football. </w:t>
      </w:r>
      <w:r w:rsidRPr="00B53392">
        <w:t xml:space="preserve">Sci Rep 12, 8638 (2022). </w:t>
      </w:r>
      <w:r w:rsidRPr="253E8450">
        <w:t>.  Disponível em:</w:t>
      </w:r>
      <w:r>
        <w:t xml:space="preserve"> </w:t>
      </w:r>
      <w:r w:rsidRPr="00B53392">
        <w:t>https://doi.org/10.1038/s41598-022-12547-0</w:t>
      </w:r>
      <w:r w:rsidRPr="253E8450">
        <w:t xml:space="preserve"> Acesso em: 15 maio 2023.</w:t>
      </w:r>
    </w:p>
    <w:p w14:paraId="17498783" w14:textId="77777777" w:rsidR="00773A8E" w:rsidRPr="008C78F4" w:rsidRDefault="00773A8E" w:rsidP="009231A5">
      <w:pPr>
        <w:pStyle w:val="TF-REFERNCIASITEM0"/>
        <w:rPr>
          <w:lang w:val="en-US"/>
        </w:rPr>
      </w:pPr>
      <w:r w:rsidRPr="00516E05">
        <w:rPr>
          <w:lang w:val="en-US"/>
        </w:rPr>
        <w:t xml:space="preserve">SICHMAN, Jaime S. </w:t>
      </w:r>
      <w:r w:rsidRPr="00516E05">
        <w:rPr>
          <w:b/>
          <w:bCs/>
          <w:lang w:val="en-US"/>
        </w:rPr>
        <w:t>Exploiting Social Reasioning to Enhance Adaption in Open-Multi-Agent Systems</w:t>
      </w:r>
      <w:r w:rsidRPr="00516E05">
        <w:rPr>
          <w:lang w:val="en-US"/>
        </w:rPr>
        <w:t xml:space="preserve">, São Paulo, SP, 1995. </w:t>
      </w:r>
      <w:r w:rsidRPr="253E8450">
        <w:t xml:space="preserve">Disponível em &lt;https://www.researchgate.net/publication/220974703_Exploiting_Social_Reasioning_to_Enhance_Adaption_in_Open-Multi-Agent_Systems&gt;. </w:t>
      </w:r>
      <w:r w:rsidRPr="00516E05">
        <w:rPr>
          <w:lang w:val="en-US"/>
        </w:rPr>
        <w:t>Acesso em: 09 maio 2023.</w:t>
      </w:r>
    </w:p>
    <w:p w14:paraId="0DCC529A" w14:textId="2CE49811" w:rsidR="00773A8E" w:rsidRDefault="00773A8E" w:rsidP="009231A5">
      <w:pPr>
        <w:pStyle w:val="TF-REFERNCIASITEM0"/>
      </w:pPr>
      <w:r w:rsidRPr="00516E05">
        <w:rPr>
          <w:lang w:val="en-US"/>
        </w:rPr>
        <w:t xml:space="preserve">TISUE, Seth; WILENSKY, Uri. </w:t>
      </w:r>
      <w:r w:rsidRPr="00516E05">
        <w:rPr>
          <w:b/>
          <w:bCs/>
          <w:lang w:val="en-US"/>
        </w:rPr>
        <w:t>NetLogo</w:t>
      </w:r>
      <w:r w:rsidRPr="00516E05">
        <w:rPr>
          <w:lang w:val="en-US"/>
        </w:rPr>
        <w:t xml:space="preserve">: A simple environment for modeling complexity. International Conference on Complex Systems. In: Agent 2004 Conference on Social Dynamics: Interaction, Reflexivity and Emergence. </w:t>
      </w:r>
      <w:r w:rsidRPr="253E8450">
        <w:t>2004. Disponível em</w:t>
      </w:r>
      <w:r w:rsidR="009231A5">
        <w:t xml:space="preserve"> </w:t>
      </w:r>
      <w:r w:rsidRPr="253E8450">
        <w:t>&lt;https://www.researchgate.net/publication/230818221_NetLogo_A_simple_environment_for_modeling_complexity&gt;. Acesso em 14 maio 2013</w:t>
      </w:r>
    </w:p>
    <w:p w14:paraId="728983C8" w14:textId="19A959BE" w:rsidR="00773A8E" w:rsidRDefault="00773A8E" w:rsidP="009231A5">
      <w:pPr>
        <w:pStyle w:val="TF-REFERNCIASITEM0"/>
      </w:pPr>
      <w:r w:rsidRPr="00516E05">
        <w:rPr>
          <w:lang w:val="en-US"/>
        </w:rPr>
        <w:t xml:space="preserve">WOOLDRIDGE, Michael. </w:t>
      </w:r>
      <w:r w:rsidRPr="00516E05">
        <w:rPr>
          <w:b/>
          <w:bCs/>
          <w:lang w:val="en-US"/>
        </w:rPr>
        <w:t>An Introduction to MultiAgent Systems</w:t>
      </w:r>
      <w:r w:rsidRPr="00516E05">
        <w:rPr>
          <w:lang w:val="en-US"/>
        </w:rPr>
        <w:t xml:space="preserve">. </w:t>
      </w:r>
      <w:r w:rsidRPr="253E8450">
        <w:t>2 ed. Estados Unidos: Wiley, 2009</w:t>
      </w:r>
      <w:r w:rsidR="000C04AD">
        <w:t>.</w:t>
      </w:r>
    </w:p>
    <w:p w14:paraId="243A866C" w14:textId="717EF18D" w:rsidR="00516E05" w:rsidRDefault="00516E05">
      <w:pPr>
        <w:keepNext w:val="0"/>
        <w:keepLines w:val="0"/>
        <w:rPr>
          <w:sz w:val="20"/>
          <w:szCs w:val="20"/>
          <w:lang w:val="pt-BR"/>
        </w:rPr>
      </w:pPr>
      <w:r w:rsidRPr="00516E05">
        <w:rPr>
          <w:lang w:val="pt-BR"/>
        </w:rPr>
        <w:br w:type="page"/>
      </w:r>
    </w:p>
    <w:p w14:paraId="2B9116E1" w14:textId="77777777" w:rsidR="00516E05" w:rsidRPr="00516E05" w:rsidRDefault="00516E05" w:rsidP="00516E05">
      <w:pPr>
        <w:pStyle w:val="TF-xAvalTTULO"/>
        <w:rPr>
          <w:lang w:val="pt-BR"/>
        </w:rPr>
      </w:pPr>
      <w:r w:rsidRPr="00516E05">
        <w:rPr>
          <w:lang w:val="pt-BR"/>
        </w:rPr>
        <w:lastRenderedPageBreak/>
        <w:t>FORMULÁRIO  DE  avaliação BCC – PROFESSOR TCC I – Pré-projeto</w:t>
      </w:r>
    </w:p>
    <w:p w14:paraId="782787DB" w14:textId="77777777" w:rsidR="00516E05" w:rsidRPr="00516E05" w:rsidRDefault="00516E05" w:rsidP="00516E05">
      <w:pPr>
        <w:pStyle w:val="TF-xAvalLINHA"/>
        <w:rPr>
          <w:lang w:val="pt-BR"/>
        </w:rPr>
      </w:pPr>
      <w:r w:rsidRPr="00516E05">
        <w:rPr>
          <w:lang w:val="pt-BR"/>
        </w:rPr>
        <w:t>Avaliador(a):</w:t>
      </w:r>
      <w:r w:rsidRPr="00516E05">
        <w:rPr>
          <w:lang w:val="pt-BR"/>
        </w:rPr>
        <w:tab/>
        <w:t>Dalton Solano dos Reis</w:t>
      </w:r>
    </w:p>
    <w:p w14:paraId="1F93DFC3" w14:textId="77777777" w:rsidR="00516E05" w:rsidRPr="00516E05" w:rsidRDefault="00516E05" w:rsidP="00516E05">
      <w:pPr>
        <w:pStyle w:val="TF-xAvalLINHA"/>
        <w:rPr>
          <w:lang w:val="pt-BR"/>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516E05" w:rsidRPr="00320BFA" w14:paraId="1583D529" w14:textId="77777777" w:rsidTr="00FE3F9F">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6FBF16B" w14:textId="77777777" w:rsidR="00516E05" w:rsidRPr="00320BFA" w:rsidRDefault="00516E05" w:rsidP="00FE3F9F">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A69447B" w14:textId="77777777" w:rsidR="00516E05" w:rsidRPr="00320BFA" w:rsidRDefault="00516E05" w:rsidP="00FE3F9F">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374D56A" w14:textId="77777777" w:rsidR="00516E05" w:rsidRPr="00320BFA" w:rsidRDefault="00516E05" w:rsidP="00FE3F9F">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42BF5DC" w14:textId="77777777" w:rsidR="00516E05" w:rsidRPr="00320BFA" w:rsidRDefault="00516E05" w:rsidP="00FE3F9F">
            <w:pPr>
              <w:pStyle w:val="TF-xAvalITEMTABELA"/>
            </w:pPr>
            <w:r w:rsidRPr="00320BFA">
              <w:t>não atende</w:t>
            </w:r>
          </w:p>
        </w:tc>
      </w:tr>
      <w:tr w:rsidR="00516E05" w:rsidRPr="00516E05" w14:paraId="5453919B" w14:textId="77777777" w:rsidTr="00FE3F9F">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D95505F" w14:textId="77777777" w:rsidR="00516E05" w:rsidRPr="00320BFA" w:rsidRDefault="00516E05" w:rsidP="00FE3F9F">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4393B7B" w14:textId="77777777" w:rsidR="00516E05" w:rsidRPr="00821EE8" w:rsidRDefault="00516E05" w:rsidP="00516E05">
            <w:pPr>
              <w:pStyle w:val="TF-xAvalITEM"/>
              <w:numPr>
                <w:ilvl w:val="0"/>
                <w:numId w:val="10"/>
              </w:numPr>
            </w:pPr>
            <w:r w:rsidRPr="00821EE8">
              <w:t>INTRODUÇÃO</w:t>
            </w:r>
          </w:p>
          <w:p w14:paraId="02ABB7FA" w14:textId="77777777" w:rsidR="00516E05" w:rsidRPr="00516E05" w:rsidRDefault="00516E05" w:rsidP="00FE3F9F">
            <w:pPr>
              <w:pStyle w:val="TF-xAvalITEMDETALHE"/>
              <w:rPr>
                <w:lang w:val="pt-BR"/>
              </w:rPr>
            </w:pPr>
            <w:r w:rsidRPr="00516E05">
              <w:rPr>
                <w:lang w:val="pt-BR"/>
              </w:rPr>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0BDA094" w14:textId="77777777" w:rsidR="00516E05" w:rsidRPr="00516E05" w:rsidRDefault="00516E05" w:rsidP="00FE3F9F">
            <w:pPr>
              <w:keepNext w:val="0"/>
              <w:keepLines w:val="0"/>
              <w:ind w:left="709" w:hanging="709"/>
              <w:jc w:val="center"/>
              <w:rPr>
                <w:sz w:val="18"/>
                <w:lang w:val="pt-BR"/>
              </w:rPr>
            </w:pPr>
          </w:p>
        </w:tc>
        <w:tc>
          <w:tcPr>
            <w:tcW w:w="266" w:type="pct"/>
            <w:tcBorders>
              <w:top w:val="single" w:sz="12" w:space="0" w:color="auto"/>
              <w:left w:val="single" w:sz="4" w:space="0" w:color="auto"/>
              <w:bottom w:val="single" w:sz="4" w:space="0" w:color="auto"/>
              <w:right w:val="single" w:sz="4" w:space="0" w:color="auto"/>
            </w:tcBorders>
          </w:tcPr>
          <w:p w14:paraId="55C60E6E" w14:textId="77777777" w:rsidR="00516E05" w:rsidRPr="00516E05" w:rsidRDefault="00516E05" w:rsidP="00FE3F9F">
            <w:pPr>
              <w:keepNext w:val="0"/>
              <w:keepLines w:val="0"/>
              <w:ind w:left="709" w:hanging="709"/>
              <w:jc w:val="center"/>
              <w:rPr>
                <w:sz w:val="18"/>
                <w:lang w:val="pt-BR"/>
              </w:rPr>
            </w:pPr>
          </w:p>
        </w:tc>
        <w:tc>
          <w:tcPr>
            <w:tcW w:w="262" w:type="pct"/>
            <w:tcBorders>
              <w:top w:val="single" w:sz="12" w:space="0" w:color="auto"/>
              <w:left w:val="single" w:sz="4" w:space="0" w:color="auto"/>
              <w:bottom w:val="single" w:sz="4" w:space="0" w:color="auto"/>
              <w:right w:val="single" w:sz="12" w:space="0" w:color="auto"/>
            </w:tcBorders>
          </w:tcPr>
          <w:p w14:paraId="2A247970" w14:textId="77777777" w:rsidR="00516E05" w:rsidRPr="00516E05" w:rsidRDefault="00516E05" w:rsidP="00FE3F9F">
            <w:pPr>
              <w:keepNext w:val="0"/>
              <w:keepLines w:val="0"/>
              <w:ind w:left="709" w:hanging="709"/>
              <w:jc w:val="center"/>
              <w:rPr>
                <w:sz w:val="18"/>
                <w:lang w:val="pt-BR"/>
              </w:rPr>
            </w:pPr>
          </w:p>
        </w:tc>
      </w:tr>
      <w:tr w:rsidR="00516E05" w:rsidRPr="00516E05" w14:paraId="131F8211" w14:textId="77777777" w:rsidTr="00FE3F9F">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05D1EF"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6B538381" w14:textId="77777777" w:rsidR="00516E05" w:rsidRPr="00516E05" w:rsidRDefault="00516E05" w:rsidP="00FE3F9F">
            <w:pPr>
              <w:pStyle w:val="TF-xAvalITEMDETALHE"/>
              <w:rPr>
                <w:lang w:val="pt-BR"/>
              </w:rPr>
            </w:pPr>
            <w:r w:rsidRPr="00516E05">
              <w:rPr>
                <w:lang w:val="pt-BR"/>
              </w:rPr>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DE8E937"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6B47DED6"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3F3C9B53" w14:textId="77777777" w:rsidR="00516E05" w:rsidRPr="00516E05" w:rsidRDefault="00516E05" w:rsidP="00FE3F9F">
            <w:pPr>
              <w:keepNext w:val="0"/>
              <w:keepLines w:val="0"/>
              <w:ind w:left="709" w:hanging="709"/>
              <w:jc w:val="center"/>
              <w:rPr>
                <w:sz w:val="18"/>
                <w:lang w:val="pt-BR"/>
              </w:rPr>
            </w:pPr>
          </w:p>
        </w:tc>
      </w:tr>
      <w:tr w:rsidR="00516E05" w:rsidRPr="00516E05" w14:paraId="14E353F1"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ACD8185"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78EE9FC2" w14:textId="77777777" w:rsidR="00516E05" w:rsidRPr="00320BFA" w:rsidRDefault="00516E05" w:rsidP="00516E05">
            <w:pPr>
              <w:pStyle w:val="TF-xAvalITEM"/>
              <w:numPr>
                <w:ilvl w:val="0"/>
                <w:numId w:val="10"/>
              </w:numPr>
            </w:pPr>
            <w:r w:rsidRPr="00320BFA">
              <w:t>OBJETIVOS</w:t>
            </w:r>
          </w:p>
          <w:p w14:paraId="7573CA83" w14:textId="77777777" w:rsidR="00516E05" w:rsidRPr="00516E05" w:rsidRDefault="00516E05" w:rsidP="00FE3F9F">
            <w:pPr>
              <w:pStyle w:val="TF-xAvalITEMDETALHE"/>
              <w:rPr>
                <w:lang w:val="pt-BR"/>
              </w:rPr>
            </w:pPr>
            <w:r w:rsidRPr="00516E05">
              <w:rPr>
                <w:lang w:val="pt-BR"/>
              </w:rPr>
              <w:t>O objetivo principal está claramente definido e é passível de ser alcançado?</w:t>
            </w:r>
          </w:p>
        </w:tc>
        <w:tc>
          <w:tcPr>
            <w:tcW w:w="264" w:type="pct"/>
            <w:tcBorders>
              <w:top w:val="single" w:sz="4" w:space="0" w:color="auto"/>
              <w:left w:val="single" w:sz="4" w:space="0" w:color="auto"/>
              <w:bottom w:val="single" w:sz="4" w:space="0" w:color="auto"/>
              <w:right w:val="single" w:sz="4" w:space="0" w:color="auto"/>
            </w:tcBorders>
          </w:tcPr>
          <w:p w14:paraId="762CF94D"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3664E699"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57EF5D83" w14:textId="77777777" w:rsidR="00516E05" w:rsidRPr="00516E05" w:rsidRDefault="00516E05" w:rsidP="00FE3F9F">
            <w:pPr>
              <w:keepNext w:val="0"/>
              <w:keepLines w:val="0"/>
              <w:ind w:left="709" w:hanging="709"/>
              <w:jc w:val="center"/>
              <w:rPr>
                <w:sz w:val="18"/>
                <w:lang w:val="pt-BR"/>
              </w:rPr>
            </w:pPr>
          </w:p>
        </w:tc>
      </w:tr>
      <w:tr w:rsidR="00516E05" w:rsidRPr="00516E05" w14:paraId="188B76F7" w14:textId="77777777" w:rsidTr="00FE3F9F">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1806DC"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64CC1C9B" w14:textId="77777777" w:rsidR="00516E05" w:rsidRPr="00516E05" w:rsidRDefault="00516E05" w:rsidP="00FE3F9F">
            <w:pPr>
              <w:pStyle w:val="TF-xAvalITEMDETALHE"/>
              <w:rPr>
                <w:lang w:val="pt-BR"/>
              </w:rPr>
            </w:pPr>
            <w:r w:rsidRPr="00516E05">
              <w:rPr>
                <w:lang w:val="pt-BR"/>
              </w:rPr>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5725BBA"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0F3593E3"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1577307A" w14:textId="77777777" w:rsidR="00516E05" w:rsidRPr="00516E05" w:rsidRDefault="00516E05" w:rsidP="00FE3F9F">
            <w:pPr>
              <w:keepNext w:val="0"/>
              <w:keepLines w:val="0"/>
              <w:ind w:left="709" w:hanging="709"/>
              <w:jc w:val="center"/>
              <w:rPr>
                <w:sz w:val="18"/>
                <w:lang w:val="pt-BR"/>
              </w:rPr>
            </w:pPr>
          </w:p>
        </w:tc>
      </w:tr>
      <w:tr w:rsidR="00516E05" w:rsidRPr="00516E05" w14:paraId="25C39EAF"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5F8F83"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22116DC2" w14:textId="77777777" w:rsidR="00516E05" w:rsidRPr="00EE20C1" w:rsidRDefault="00516E05" w:rsidP="00516E05">
            <w:pPr>
              <w:pStyle w:val="TF-xAvalITEM"/>
              <w:numPr>
                <w:ilvl w:val="0"/>
                <w:numId w:val="10"/>
              </w:numPr>
            </w:pPr>
            <w:r w:rsidRPr="00EE20C1">
              <w:t>JUSTIFICATIVA</w:t>
            </w:r>
          </w:p>
          <w:p w14:paraId="11AC64CD" w14:textId="77777777" w:rsidR="00516E05" w:rsidRPr="00516E05" w:rsidRDefault="00516E05" w:rsidP="00FE3F9F">
            <w:pPr>
              <w:pStyle w:val="TF-xAvalITEM"/>
              <w:numPr>
                <w:ilvl w:val="0"/>
                <w:numId w:val="0"/>
              </w:numPr>
              <w:ind w:left="360"/>
              <w:rPr>
                <w:lang w:val="pt-BR"/>
              </w:rPr>
            </w:pPr>
            <w:r w:rsidRPr="00516E05">
              <w:rPr>
                <w:lang w:val="pt-BR"/>
              </w:rPr>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1DA3BE3A"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2DC581ED"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0D16262F" w14:textId="77777777" w:rsidR="00516E05" w:rsidRPr="00516E05" w:rsidRDefault="00516E05" w:rsidP="00FE3F9F">
            <w:pPr>
              <w:keepNext w:val="0"/>
              <w:keepLines w:val="0"/>
              <w:ind w:left="709" w:hanging="709"/>
              <w:jc w:val="center"/>
              <w:rPr>
                <w:sz w:val="18"/>
                <w:lang w:val="pt-BR"/>
              </w:rPr>
            </w:pPr>
          </w:p>
        </w:tc>
      </w:tr>
      <w:tr w:rsidR="00516E05" w:rsidRPr="00516E05" w14:paraId="78FFD756"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AB6F99"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37E51A1F" w14:textId="77777777" w:rsidR="00516E05" w:rsidRPr="00516E05" w:rsidRDefault="00516E05" w:rsidP="00FE3F9F">
            <w:pPr>
              <w:pStyle w:val="TF-xAvalITEMDETALHE"/>
              <w:rPr>
                <w:lang w:val="pt-BR"/>
              </w:rPr>
            </w:pPr>
            <w:r w:rsidRPr="00516E05">
              <w:rPr>
                <w:lang w:val="pt-BR"/>
              </w:rPr>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B27F36C"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76B2601B"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341DDEF9" w14:textId="77777777" w:rsidR="00516E05" w:rsidRPr="00516E05" w:rsidRDefault="00516E05" w:rsidP="00FE3F9F">
            <w:pPr>
              <w:keepNext w:val="0"/>
              <w:keepLines w:val="0"/>
              <w:ind w:left="709" w:hanging="709"/>
              <w:jc w:val="center"/>
              <w:rPr>
                <w:sz w:val="18"/>
                <w:lang w:val="pt-BR"/>
              </w:rPr>
            </w:pPr>
          </w:p>
        </w:tc>
      </w:tr>
      <w:tr w:rsidR="00516E05" w:rsidRPr="00516E05" w14:paraId="1D67AEB6" w14:textId="77777777" w:rsidTr="00FE3F9F">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F4F921"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16061645" w14:textId="77777777" w:rsidR="00516E05" w:rsidRPr="00320BFA" w:rsidRDefault="00516E05" w:rsidP="00516E05">
            <w:pPr>
              <w:pStyle w:val="TF-xAvalITEM"/>
              <w:numPr>
                <w:ilvl w:val="0"/>
                <w:numId w:val="10"/>
              </w:numPr>
            </w:pPr>
            <w:r w:rsidRPr="00320BFA">
              <w:t>METODOLOGIA</w:t>
            </w:r>
          </w:p>
          <w:p w14:paraId="02912026" w14:textId="77777777" w:rsidR="00516E05" w:rsidRPr="00516E05" w:rsidRDefault="00516E05" w:rsidP="00FE3F9F">
            <w:pPr>
              <w:pStyle w:val="TF-xAvalITEMDETALHE"/>
              <w:rPr>
                <w:lang w:val="pt-BR"/>
              </w:rPr>
            </w:pPr>
            <w:r w:rsidRPr="00516E05">
              <w:rPr>
                <w:lang w:val="pt-BR"/>
              </w:rPr>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48B056F"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345C2C93"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4F26C530" w14:textId="77777777" w:rsidR="00516E05" w:rsidRPr="00516E05" w:rsidRDefault="00516E05" w:rsidP="00FE3F9F">
            <w:pPr>
              <w:keepNext w:val="0"/>
              <w:keepLines w:val="0"/>
              <w:ind w:left="709" w:hanging="709"/>
              <w:jc w:val="center"/>
              <w:rPr>
                <w:sz w:val="18"/>
                <w:lang w:val="pt-BR"/>
              </w:rPr>
            </w:pPr>
          </w:p>
        </w:tc>
      </w:tr>
      <w:tr w:rsidR="00516E05" w:rsidRPr="00516E05" w14:paraId="44BEA12D" w14:textId="77777777" w:rsidTr="00FE3F9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A641A7"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5E316CB9" w14:textId="77777777" w:rsidR="00516E05" w:rsidRPr="00516E05" w:rsidRDefault="00516E05" w:rsidP="00FE3F9F">
            <w:pPr>
              <w:pStyle w:val="TF-xAvalITEMDETALHE"/>
              <w:rPr>
                <w:lang w:val="pt-BR"/>
              </w:rPr>
            </w:pPr>
            <w:r w:rsidRPr="00516E05">
              <w:rPr>
                <w:lang w:val="pt-BR"/>
              </w:rPr>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924D2DE"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04BA6A71"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7E9211B7" w14:textId="77777777" w:rsidR="00516E05" w:rsidRPr="00516E05" w:rsidRDefault="00516E05" w:rsidP="00FE3F9F">
            <w:pPr>
              <w:keepNext w:val="0"/>
              <w:keepLines w:val="0"/>
              <w:ind w:left="709" w:hanging="709"/>
              <w:jc w:val="center"/>
              <w:rPr>
                <w:sz w:val="18"/>
                <w:lang w:val="pt-BR"/>
              </w:rPr>
            </w:pPr>
          </w:p>
        </w:tc>
      </w:tr>
      <w:tr w:rsidR="00516E05" w:rsidRPr="00516E05" w14:paraId="7AB6F618" w14:textId="77777777" w:rsidTr="00FE3F9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3A1363"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2F06A737" w14:textId="77777777" w:rsidR="00516E05" w:rsidRPr="00801036" w:rsidRDefault="00516E05" w:rsidP="00516E05">
            <w:pPr>
              <w:pStyle w:val="TF-xAvalITEM"/>
              <w:numPr>
                <w:ilvl w:val="0"/>
                <w:numId w:val="10"/>
              </w:numPr>
            </w:pPr>
            <w:r w:rsidRPr="00801036">
              <w:t>REVISÃO BIBLIOGRÁFICA</w:t>
            </w:r>
          </w:p>
          <w:p w14:paraId="2D49B230" w14:textId="77777777" w:rsidR="00516E05" w:rsidRPr="00516E05" w:rsidRDefault="00516E05" w:rsidP="00FE3F9F">
            <w:pPr>
              <w:pStyle w:val="TF-xAvalITEMDETALHE"/>
              <w:rPr>
                <w:lang w:val="pt-BR"/>
              </w:rPr>
            </w:pPr>
            <w:r w:rsidRPr="00516E05">
              <w:rPr>
                <w:lang w:val="pt-BR"/>
              </w:rPr>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F45A0AB"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2D31BA08"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67BA8CC3" w14:textId="77777777" w:rsidR="00516E05" w:rsidRPr="00516E05" w:rsidRDefault="00516E05" w:rsidP="00FE3F9F">
            <w:pPr>
              <w:keepNext w:val="0"/>
              <w:keepLines w:val="0"/>
              <w:ind w:left="709" w:hanging="709"/>
              <w:jc w:val="center"/>
              <w:rPr>
                <w:sz w:val="18"/>
                <w:lang w:val="pt-BR"/>
              </w:rPr>
            </w:pPr>
          </w:p>
        </w:tc>
      </w:tr>
      <w:tr w:rsidR="00516E05" w:rsidRPr="00516E05" w14:paraId="630F95F9" w14:textId="77777777" w:rsidTr="00FE3F9F">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0BEE14" w14:textId="77777777" w:rsidR="00516E05" w:rsidRPr="00320BFA" w:rsidRDefault="00516E05" w:rsidP="00FE3F9F">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CB95CBD" w14:textId="77777777" w:rsidR="00516E05" w:rsidRPr="00320BFA" w:rsidRDefault="00516E05" w:rsidP="00516E05">
            <w:pPr>
              <w:pStyle w:val="TF-xAvalITEM"/>
              <w:numPr>
                <w:ilvl w:val="0"/>
                <w:numId w:val="10"/>
              </w:numPr>
            </w:pPr>
            <w:r w:rsidRPr="00320BFA">
              <w:t>LINGUAGEM USADA (redação)</w:t>
            </w:r>
          </w:p>
          <w:p w14:paraId="4E27B8F1" w14:textId="77777777" w:rsidR="00516E05" w:rsidRPr="00516E05" w:rsidRDefault="00516E05" w:rsidP="00FE3F9F">
            <w:pPr>
              <w:pStyle w:val="TF-xAvalITEMDETALHE"/>
              <w:rPr>
                <w:lang w:val="pt-BR"/>
              </w:rPr>
            </w:pPr>
            <w:r w:rsidRPr="00516E05">
              <w:rPr>
                <w:lang w:val="pt-BR"/>
              </w:rPr>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4EEE02C" w14:textId="77777777" w:rsidR="00516E05" w:rsidRPr="00516E05" w:rsidRDefault="00516E05" w:rsidP="00FE3F9F">
            <w:pPr>
              <w:keepNext w:val="0"/>
              <w:keepLines w:val="0"/>
              <w:ind w:left="709" w:hanging="709"/>
              <w:jc w:val="center"/>
              <w:rPr>
                <w:sz w:val="18"/>
                <w:lang w:val="pt-BR"/>
              </w:rPr>
            </w:pPr>
          </w:p>
        </w:tc>
        <w:tc>
          <w:tcPr>
            <w:tcW w:w="266" w:type="pct"/>
            <w:tcBorders>
              <w:top w:val="single" w:sz="12" w:space="0" w:color="auto"/>
              <w:left w:val="single" w:sz="4" w:space="0" w:color="auto"/>
              <w:bottom w:val="single" w:sz="4" w:space="0" w:color="auto"/>
              <w:right w:val="single" w:sz="4" w:space="0" w:color="auto"/>
            </w:tcBorders>
          </w:tcPr>
          <w:p w14:paraId="3B1AE408" w14:textId="77777777" w:rsidR="00516E05" w:rsidRPr="00516E05" w:rsidRDefault="00516E05" w:rsidP="00FE3F9F">
            <w:pPr>
              <w:keepNext w:val="0"/>
              <w:keepLines w:val="0"/>
              <w:ind w:left="709" w:hanging="709"/>
              <w:jc w:val="center"/>
              <w:rPr>
                <w:sz w:val="18"/>
                <w:lang w:val="pt-BR"/>
              </w:rPr>
            </w:pPr>
          </w:p>
        </w:tc>
        <w:tc>
          <w:tcPr>
            <w:tcW w:w="262" w:type="pct"/>
            <w:tcBorders>
              <w:top w:val="single" w:sz="12" w:space="0" w:color="auto"/>
              <w:left w:val="single" w:sz="4" w:space="0" w:color="auto"/>
              <w:bottom w:val="single" w:sz="4" w:space="0" w:color="auto"/>
              <w:right w:val="single" w:sz="12" w:space="0" w:color="auto"/>
            </w:tcBorders>
          </w:tcPr>
          <w:p w14:paraId="11AADDE7" w14:textId="77777777" w:rsidR="00516E05" w:rsidRPr="00516E05" w:rsidRDefault="00516E05" w:rsidP="00FE3F9F">
            <w:pPr>
              <w:keepNext w:val="0"/>
              <w:keepLines w:val="0"/>
              <w:ind w:left="709" w:hanging="709"/>
              <w:jc w:val="center"/>
              <w:rPr>
                <w:sz w:val="18"/>
                <w:lang w:val="pt-BR"/>
              </w:rPr>
            </w:pPr>
          </w:p>
        </w:tc>
      </w:tr>
      <w:tr w:rsidR="00516E05" w:rsidRPr="00516E05" w14:paraId="5A7BE2FF"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F94DFE"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6231EFA0" w14:textId="77777777" w:rsidR="00516E05" w:rsidRPr="00516E05" w:rsidRDefault="00516E05" w:rsidP="00FE3F9F">
            <w:pPr>
              <w:pStyle w:val="TF-xAvalITEMDETALHE"/>
              <w:rPr>
                <w:lang w:val="pt-BR"/>
              </w:rPr>
            </w:pPr>
            <w:r w:rsidRPr="00516E05">
              <w:rPr>
                <w:lang w:val="pt-BR"/>
              </w:rPr>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0C2AB9C"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373E5B63"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6E44A507" w14:textId="77777777" w:rsidR="00516E05" w:rsidRPr="00516E05" w:rsidRDefault="00516E05" w:rsidP="00FE3F9F">
            <w:pPr>
              <w:keepNext w:val="0"/>
              <w:keepLines w:val="0"/>
              <w:ind w:left="709" w:hanging="709"/>
              <w:jc w:val="center"/>
              <w:rPr>
                <w:sz w:val="18"/>
                <w:lang w:val="pt-BR"/>
              </w:rPr>
            </w:pPr>
          </w:p>
        </w:tc>
      </w:tr>
      <w:tr w:rsidR="00516E05" w:rsidRPr="00516E05" w14:paraId="493749D6"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DC02860"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2FD9DF9D" w14:textId="77777777" w:rsidR="00516E05" w:rsidRPr="00516E05" w:rsidRDefault="00516E05" w:rsidP="00516E05">
            <w:pPr>
              <w:pStyle w:val="TF-xAvalITEM"/>
              <w:numPr>
                <w:ilvl w:val="0"/>
                <w:numId w:val="10"/>
              </w:numPr>
              <w:rPr>
                <w:lang w:val="pt-BR"/>
              </w:rPr>
            </w:pPr>
            <w:r w:rsidRPr="00516E05">
              <w:rPr>
                <w:lang w:val="pt-BR"/>
              </w:rPr>
              <w:t>ORGANIZAÇÃO E APRESENTAÇÃO GRÁFICA DO TEXTO</w:t>
            </w:r>
          </w:p>
          <w:p w14:paraId="546463B9" w14:textId="77777777" w:rsidR="00516E05" w:rsidRPr="00516E05" w:rsidRDefault="00516E05" w:rsidP="00FE3F9F">
            <w:pPr>
              <w:pStyle w:val="TF-xAvalITEMDETALHE"/>
              <w:rPr>
                <w:lang w:val="pt-BR"/>
              </w:rPr>
            </w:pPr>
            <w:r w:rsidRPr="00516E05">
              <w:rPr>
                <w:lang w:val="pt-BR"/>
              </w:rPr>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529A4F"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3DF683F8"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35318E92" w14:textId="77777777" w:rsidR="00516E05" w:rsidRPr="00516E05" w:rsidRDefault="00516E05" w:rsidP="00FE3F9F">
            <w:pPr>
              <w:keepNext w:val="0"/>
              <w:keepLines w:val="0"/>
              <w:ind w:left="709" w:hanging="709"/>
              <w:jc w:val="center"/>
              <w:rPr>
                <w:sz w:val="18"/>
                <w:lang w:val="pt-BR"/>
              </w:rPr>
            </w:pPr>
          </w:p>
        </w:tc>
      </w:tr>
      <w:tr w:rsidR="00516E05" w:rsidRPr="00516E05" w14:paraId="457429FB"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186591"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67FD48CF" w14:textId="77777777" w:rsidR="00516E05" w:rsidRPr="00320BFA" w:rsidRDefault="00516E05" w:rsidP="00516E05">
            <w:pPr>
              <w:pStyle w:val="TF-xAvalITEM"/>
              <w:numPr>
                <w:ilvl w:val="0"/>
                <w:numId w:val="10"/>
              </w:numPr>
            </w:pPr>
            <w:r w:rsidRPr="00320BFA">
              <w:t>ILUSTRAÇÕES (figuras, quadros, tabelas)</w:t>
            </w:r>
          </w:p>
          <w:p w14:paraId="7ADF24EE" w14:textId="77777777" w:rsidR="00516E05" w:rsidRPr="00516E05" w:rsidRDefault="00516E05" w:rsidP="00FE3F9F">
            <w:pPr>
              <w:pStyle w:val="TF-xAvalITEMDETALHE"/>
              <w:rPr>
                <w:lang w:val="pt-BR"/>
              </w:rPr>
            </w:pPr>
            <w:r w:rsidRPr="00516E05">
              <w:rPr>
                <w:lang w:val="pt-BR"/>
              </w:rPr>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D98C8B4" w14:textId="77777777" w:rsidR="00516E05" w:rsidRPr="00516E05" w:rsidRDefault="00516E05" w:rsidP="00FE3F9F">
            <w:pPr>
              <w:keepNext w:val="0"/>
              <w:keepLines w:val="0"/>
              <w:spacing w:before="80" w:after="8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4958802D" w14:textId="77777777" w:rsidR="00516E05" w:rsidRPr="00516E05" w:rsidRDefault="00516E05" w:rsidP="00FE3F9F">
            <w:pPr>
              <w:keepNext w:val="0"/>
              <w:keepLines w:val="0"/>
              <w:spacing w:before="80" w:after="8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633A0F91" w14:textId="77777777" w:rsidR="00516E05" w:rsidRPr="00516E05" w:rsidRDefault="00516E05" w:rsidP="00FE3F9F">
            <w:pPr>
              <w:keepNext w:val="0"/>
              <w:keepLines w:val="0"/>
              <w:spacing w:before="80" w:after="80"/>
              <w:ind w:left="709" w:hanging="709"/>
              <w:jc w:val="center"/>
              <w:rPr>
                <w:sz w:val="18"/>
                <w:lang w:val="pt-BR"/>
              </w:rPr>
            </w:pPr>
          </w:p>
        </w:tc>
      </w:tr>
      <w:tr w:rsidR="00516E05" w:rsidRPr="00516E05" w14:paraId="20F6FF9B" w14:textId="77777777" w:rsidTr="00FE3F9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7B6923"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5D7D2D38" w14:textId="77777777" w:rsidR="00516E05" w:rsidRPr="00320BFA" w:rsidRDefault="00516E05" w:rsidP="00516E05">
            <w:pPr>
              <w:pStyle w:val="TF-xAvalITEM"/>
              <w:numPr>
                <w:ilvl w:val="0"/>
                <w:numId w:val="10"/>
              </w:numPr>
            </w:pPr>
            <w:r w:rsidRPr="00320BFA">
              <w:t>REFERÊNCIAS E CITAÇÕES</w:t>
            </w:r>
          </w:p>
          <w:p w14:paraId="263C9E74" w14:textId="77777777" w:rsidR="00516E05" w:rsidRPr="00516E05" w:rsidRDefault="00516E05" w:rsidP="00FE3F9F">
            <w:pPr>
              <w:pStyle w:val="TF-xAvalITEMDETALHE"/>
              <w:rPr>
                <w:lang w:val="pt-BR"/>
              </w:rPr>
            </w:pPr>
            <w:r w:rsidRPr="00516E05">
              <w:rPr>
                <w:lang w:val="pt-BR"/>
              </w:rPr>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E978B33"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16C4132C"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7B204B55" w14:textId="77777777" w:rsidR="00516E05" w:rsidRPr="00516E05" w:rsidRDefault="00516E05" w:rsidP="00FE3F9F">
            <w:pPr>
              <w:keepNext w:val="0"/>
              <w:keepLines w:val="0"/>
              <w:ind w:left="709" w:hanging="709"/>
              <w:jc w:val="center"/>
              <w:rPr>
                <w:sz w:val="18"/>
                <w:lang w:val="pt-BR"/>
              </w:rPr>
            </w:pPr>
          </w:p>
        </w:tc>
      </w:tr>
      <w:tr w:rsidR="00516E05" w:rsidRPr="00516E05" w14:paraId="6D47835E" w14:textId="77777777" w:rsidTr="00FE3F9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B89D5F"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4" w:space="0" w:color="auto"/>
              <w:right w:val="single" w:sz="4" w:space="0" w:color="auto"/>
            </w:tcBorders>
            <w:hideMark/>
          </w:tcPr>
          <w:p w14:paraId="4B7A2AF7" w14:textId="77777777" w:rsidR="00516E05" w:rsidRPr="00516E05" w:rsidRDefault="00516E05" w:rsidP="00FE3F9F">
            <w:pPr>
              <w:pStyle w:val="TF-xAvalITEMDETALHE"/>
              <w:rPr>
                <w:lang w:val="pt-BR"/>
              </w:rPr>
            </w:pPr>
            <w:r w:rsidRPr="00516E05">
              <w:rPr>
                <w:lang w:val="pt-BR"/>
              </w:rPr>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8CF1D53"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4" w:space="0" w:color="auto"/>
              <w:right w:val="single" w:sz="4" w:space="0" w:color="auto"/>
            </w:tcBorders>
          </w:tcPr>
          <w:p w14:paraId="2CA4B998"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4" w:space="0" w:color="auto"/>
              <w:right w:val="single" w:sz="12" w:space="0" w:color="auto"/>
            </w:tcBorders>
          </w:tcPr>
          <w:p w14:paraId="4670B7C9" w14:textId="77777777" w:rsidR="00516E05" w:rsidRPr="00516E05" w:rsidRDefault="00516E05" w:rsidP="00FE3F9F">
            <w:pPr>
              <w:keepNext w:val="0"/>
              <w:keepLines w:val="0"/>
              <w:ind w:left="709" w:hanging="709"/>
              <w:jc w:val="center"/>
              <w:rPr>
                <w:sz w:val="18"/>
                <w:lang w:val="pt-BR"/>
              </w:rPr>
            </w:pPr>
          </w:p>
        </w:tc>
      </w:tr>
      <w:tr w:rsidR="00516E05" w:rsidRPr="00516E05" w14:paraId="76F0A059" w14:textId="77777777" w:rsidTr="00FE3F9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8795D2" w14:textId="77777777" w:rsidR="00516E05" w:rsidRPr="00516E05" w:rsidRDefault="00516E05" w:rsidP="00FE3F9F">
            <w:pPr>
              <w:keepNext w:val="0"/>
              <w:keepLines w:val="0"/>
              <w:rPr>
                <w:sz w:val="18"/>
                <w:lang w:val="pt-BR"/>
              </w:rPr>
            </w:pPr>
          </w:p>
        </w:tc>
        <w:tc>
          <w:tcPr>
            <w:tcW w:w="3996" w:type="pct"/>
            <w:tcBorders>
              <w:top w:val="single" w:sz="4" w:space="0" w:color="auto"/>
              <w:left w:val="single" w:sz="4" w:space="0" w:color="auto"/>
              <w:bottom w:val="single" w:sz="12" w:space="0" w:color="auto"/>
              <w:right w:val="single" w:sz="4" w:space="0" w:color="auto"/>
            </w:tcBorders>
            <w:hideMark/>
          </w:tcPr>
          <w:p w14:paraId="4B8B900D" w14:textId="77777777" w:rsidR="00516E05" w:rsidRPr="00516E05" w:rsidRDefault="00516E05" w:rsidP="00FE3F9F">
            <w:pPr>
              <w:pStyle w:val="TF-xAvalITEMDETALHE"/>
              <w:rPr>
                <w:lang w:val="pt-BR"/>
              </w:rPr>
            </w:pPr>
            <w:r w:rsidRPr="00516E05">
              <w:rPr>
                <w:lang w:val="pt-BR"/>
              </w:rPr>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42218D1" w14:textId="77777777" w:rsidR="00516E05" w:rsidRPr="00516E05" w:rsidRDefault="00516E05" w:rsidP="00FE3F9F">
            <w:pPr>
              <w:keepNext w:val="0"/>
              <w:keepLines w:val="0"/>
              <w:ind w:left="709" w:hanging="709"/>
              <w:jc w:val="center"/>
              <w:rPr>
                <w:sz w:val="18"/>
                <w:lang w:val="pt-BR"/>
              </w:rPr>
            </w:pPr>
          </w:p>
        </w:tc>
        <w:tc>
          <w:tcPr>
            <w:tcW w:w="266" w:type="pct"/>
            <w:tcBorders>
              <w:top w:val="single" w:sz="4" w:space="0" w:color="auto"/>
              <w:left w:val="single" w:sz="4" w:space="0" w:color="auto"/>
              <w:bottom w:val="single" w:sz="12" w:space="0" w:color="auto"/>
              <w:right w:val="single" w:sz="4" w:space="0" w:color="auto"/>
            </w:tcBorders>
          </w:tcPr>
          <w:p w14:paraId="6B1ED873" w14:textId="77777777" w:rsidR="00516E05" w:rsidRPr="00516E05" w:rsidRDefault="00516E05" w:rsidP="00FE3F9F">
            <w:pPr>
              <w:keepNext w:val="0"/>
              <w:keepLines w:val="0"/>
              <w:ind w:left="709" w:hanging="709"/>
              <w:jc w:val="center"/>
              <w:rPr>
                <w:sz w:val="18"/>
                <w:lang w:val="pt-BR"/>
              </w:rPr>
            </w:pPr>
          </w:p>
        </w:tc>
        <w:tc>
          <w:tcPr>
            <w:tcW w:w="262" w:type="pct"/>
            <w:tcBorders>
              <w:top w:val="single" w:sz="4" w:space="0" w:color="auto"/>
              <w:left w:val="single" w:sz="4" w:space="0" w:color="auto"/>
              <w:bottom w:val="single" w:sz="12" w:space="0" w:color="auto"/>
              <w:right w:val="single" w:sz="12" w:space="0" w:color="auto"/>
            </w:tcBorders>
          </w:tcPr>
          <w:p w14:paraId="19629B68" w14:textId="77777777" w:rsidR="00516E05" w:rsidRPr="00516E05" w:rsidRDefault="00516E05" w:rsidP="00FE3F9F">
            <w:pPr>
              <w:keepNext w:val="0"/>
              <w:keepLines w:val="0"/>
              <w:ind w:left="709" w:hanging="709"/>
              <w:jc w:val="center"/>
              <w:rPr>
                <w:sz w:val="18"/>
                <w:lang w:val="pt-BR"/>
              </w:rPr>
            </w:pPr>
          </w:p>
        </w:tc>
      </w:tr>
    </w:tbl>
    <w:p w14:paraId="08445FAF" w14:textId="77777777" w:rsidR="00516E05" w:rsidRPr="00516E05" w:rsidRDefault="00516E05" w:rsidP="00516E05">
      <w:pPr>
        <w:pStyle w:val="TF-xAvalITEMDETALHE"/>
        <w:rPr>
          <w:lang w:val="pt-BR"/>
        </w:rPr>
      </w:pPr>
    </w:p>
    <w:p w14:paraId="2E05B22C" w14:textId="77777777" w:rsidR="00B62369" w:rsidRPr="007A6316" w:rsidRDefault="00B62369" w:rsidP="00773A8E">
      <w:pPr>
        <w:pStyle w:val="TF-refernciasITEM"/>
      </w:pPr>
    </w:p>
    <w:sectPr w:rsidR="00B62369" w:rsidRPr="007A6316" w:rsidSect="008A3072">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B3DB4" w14:textId="77777777" w:rsidR="00712722" w:rsidRDefault="00712722">
      <w:r>
        <w:separator/>
      </w:r>
    </w:p>
  </w:endnote>
  <w:endnote w:type="continuationSeparator" w:id="0">
    <w:p w14:paraId="18C0E00B" w14:textId="77777777" w:rsidR="00712722" w:rsidRDefault="00712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16">
    <w:altName w:val="Cambria"/>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2A48E191" w:rsidR="00347AC5" w:rsidRDefault="00347AC5" w:rsidP="0039426D">
    <w:pPr>
      <w:pStyle w:val="Rodap"/>
      <w:framePr w:wrap="none" w:vAnchor="text" w:hAnchor="margin" w:xAlign="right" w:y="1"/>
      <w:rPr>
        <w:rStyle w:val="Nmerodepgina"/>
      </w:rPr>
    </w:pPr>
    <w:r w:rsidRPr="161FB328">
      <w:rPr>
        <w:rStyle w:val="Nmerodepgina"/>
      </w:rPr>
      <w:fldChar w:fldCharType="begin"/>
    </w:r>
    <w:r w:rsidRPr="161FB328">
      <w:rPr>
        <w:rStyle w:val="Nmerodepgina"/>
      </w:rPr>
      <w:instrText xml:space="preserve"> PAGE </w:instrText>
    </w:r>
    <w:r w:rsidRPr="161FB328">
      <w:rPr>
        <w:rStyle w:val="Nmerodepgina"/>
      </w:rPr>
      <w:fldChar w:fldCharType="separate"/>
    </w:r>
    <w:r w:rsidR="161FB328" w:rsidRPr="161FB328">
      <w:rPr>
        <w:rStyle w:val="Nmerodepgina"/>
      </w:rPr>
      <w:t>2</w:t>
    </w:r>
    <w:r w:rsidRPr="161FB328">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sidRPr="161FB328">
      <w:rPr>
        <w:rStyle w:val="Nmerodepgina"/>
      </w:rPr>
      <w:fldChar w:fldCharType="begin"/>
    </w:r>
    <w:r w:rsidRPr="161FB328">
      <w:rPr>
        <w:rStyle w:val="Nmerodepgina"/>
      </w:rPr>
      <w:instrText xml:space="preserve"> PAGE </w:instrText>
    </w:r>
    <w:r w:rsidRPr="161FB328">
      <w:rPr>
        <w:rStyle w:val="Nmerodepgina"/>
      </w:rPr>
      <w:fldChar w:fldCharType="separate"/>
    </w:r>
    <w:r w:rsidR="161FB328" w:rsidRPr="161FB328">
      <w:rPr>
        <w:rStyle w:val="Nmerodepgina"/>
      </w:rPr>
      <w:t>1</w:t>
    </w:r>
    <w:r w:rsidRPr="161FB328">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129C9" w14:textId="77777777" w:rsidR="00712722" w:rsidRDefault="00712722">
      <w:r>
        <w:separator/>
      </w:r>
    </w:p>
  </w:footnote>
  <w:footnote w:type="continuationSeparator" w:id="0">
    <w:p w14:paraId="51ECA7FE" w14:textId="77777777" w:rsidR="00712722" w:rsidRDefault="00712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161FB328">
      <w:tc>
        <w:tcPr>
          <w:tcW w:w="3227" w:type="dxa"/>
          <w:shd w:val="clear" w:color="auto" w:fill="auto"/>
        </w:tcPr>
        <w:p w14:paraId="3631B2AE" w14:textId="77777777" w:rsidR="00320BFA" w:rsidRDefault="161FB328" w:rsidP="00F31359">
          <w:pPr>
            <w:pStyle w:val="Cabealho"/>
            <w:tabs>
              <w:tab w:val="clear" w:pos="8640"/>
              <w:tab w:val="right" w:pos="8931"/>
            </w:tabs>
            <w:ind w:right="141"/>
            <w:rPr>
              <w:rStyle w:val="Nmerodepgina"/>
            </w:rPr>
          </w:pPr>
          <w:r w:rsidRPr="161FB328">
            <w:rPr>
              <w:rStyle w:val="Nmerodepgina"/>
            </w:rPr>
            <w:t>PROJETO TCC - BCC</w:t>
          </w:r>
        </w:p>
      </w:tc>
      <w:tc>
        <w:tcPr>
          <w:tcW w:w="4819" w:type="dxa"/>
          <w:shd w:val="clear" w:color="auto" w:fill="auto"/>
        </w:tcPr>
        <w:p w14:paraId="2BA09B2C" w14:textId="77777777" w:rsidR="00320BFA" w:rsidRDefault="161FB328" w:rsidP="00F31359">
          <w:pPr>
            <w:pStyle w:val="Cabealho"/>
            <w:tabs>
              <w:tab w:val="clear" w:pos="8640"/>
              <w:tab w:val="right" w:pos="8931"/>
            </w:tabs>
            <w:ind w:right="141"/>
            <w:jc w:val="right"/>
            <w:rPr>
              <w:rStyle w:val="Nmerodepgina"/>
            </w:rPr>
          </w:pPr>
          <w:r w:rsidRPr="161FB328">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hybridMultilevel"/>
    <w:tmpl w:val="FD88D4AA"/>
    <w:lvl w:ilvl="0" w:tplc="36E07DBC">
      <w:start w:val="1"/>
      <w:numFmt w:val="lowerLetter"/>
      <w:pStyle w:val="TF-ALNEA"/>
      <w:lvlText w:val="%1)"/>
      <w:lvlJc w:val="left"/>
      <w:pPr>
        <w:tabs>
          <w:tab w:val="num" w:pos="1077"/>
        </w:tabs>
        <w:ind w:left="1077" w:hanging="397"/>
      </w:pPr>
    </w:lvl>
    <w:lvl w:ilvl="1" w:tplc="0B3A2FF0">
      <w:start w:val="1"/>
      <w:numFmt w:val="decimal"/>
      <w:pStyle w:val="TF-SUBALNEAnvel1"/>
      <w:lvlText w:val="-"/>
      <w:lvlJc w:val="left"/>
      <w:pPr>
        <w:tabs>
          <w:tab w:val="num" w:pos="1418"/>
        </w:tabs>
        <w:ind w:left="1418" w:hanging="380"/>
      </w:pPr>
    </w:lvl>
    <w:lvl w:ilvl="2" w:tplc="4F60A62A">
      <w:start w:val="1"/>
      <w:numFmt w:val="decimal"/>
      <w:pStyle w:val="TF-SUBALNEAnvel2"/>
      <w:lvlText w:val="%3-"/>
      <w:lvlJc w:val="left"/>
      <w:pPr>
        <w:tabs>
          <w:tab w:val="num" w:pos="1758"/>
        </w:tabs>
        <w:ind w:left="1758" w:hanging="397"/>
      </w:pPr>
    </w:lvl>
    <w:lvl w:ilvl="3" w:tplc="20D605C4">
      <w:start w:val="1"/>
      <w:numFmt w:val="decimal"/>
      <w:lvlText w:val="-"/>
      <w:lvlJc w:val="left"/>
      <w:pPr>
        <w:tabs>
          <w:tab w:val="num" w:pos="1440"/>
        </w:tabs>
        <w:ind w:left="1440" w:hanging="360"/>
      </w:pPr>
    </w:lvl>
    <w:lvl w:ilvl="4" w:tplc="98E63ED8">
      <w:start w:val="1"/>
      <w:numFmt w:val="decimal"/>
      <w:lvlText w:val="-"/>
      <w:lvlJc w:val="left"/>
      <w:pPr>
        <w:tabs>
          <w:tab w:val="num" w:pos="1800"/>
        </w:tabs>
        <w:ind w:left="1800" w:hanging="360"/>
      </w:pPr>
    </w:lvl>
    <w:lvl w:ilvl="5" w:tplc="625CEFD6">
      <w:start w:val="1"/>
      <w:numFmt w:val="decimal"/>
      <w:lvlText w:val="-"/>
      <w:lvlJc w:val="left"/>
      <w:pPr>
        <w:tabs>
          <w:tab w:val="num" w:pos="2160"/>
        </w:tabs>
        <w:ind w:left="2160" w:hanging="360"/>
      </w:pPr>
    </w:lvl>
    <w:lvl w:ilvl="6" w:tplc="A11C18C4">
      <w:start w:val="1"/>
      <w:numFmt w:val="decimal"/>
      <w:lvlText w:val="%7-"/>
      <w:lvlJc w:val="left"/>
      <w:pPr>
        <w:tabs>
          <w:tab w:val="num" w:pos="2520"/>
        </w:tabs>
        <w:ind w:left="2520" w:hanging="360"/>
      </w:pPr>
    </w:lvl>
    <w:lvl w:ilvl="7" w:tplc="739A6E58">
      <w:start w:val="1"/>
      <w:numFmt w:val="decimal"/>
      <w:lvlText w:val="%8-"/>
      <w:lvlJc w:val="left"/>
      <w:pPr>
        <w:tabs>
          <w:tab w:val="num" w:pos="2880"/>
        </w:tabs>
        <w:ind w:left="2880" w:hanging="360"/>
      </w:pPr>
    </w:lvl>
    <w:lvl w:ilvl="8" w:tplc="9A366FF6">
      <w:start w:val="1"/>
      <w:numFmt w:val="decimal"/>
      <w:lvlText w:val="%9-"/>
      <w:lvlJc w:val="left"/>
      <w:pPr>
        <w:tabs>
          <w:tab w:val="num" w:pos="3240"/>
        </w:tabs>
        <w:ind w:left="3240" w:hanging="360"/>
      </w:p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199167486">
    <w:abstractNumId w:val="3"/>
  </w:num>
  <w:num w:numId="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3194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3317164">
    <w:abstractNumId w:val="2"/>
    <w:lvlOverride w:ilvl="0">
      <w:startOverride w:val="1"/>
    </w:lvlOverride>
  </w:num>
  <w:num w:numId="9" w16cid:durableId="2018844912">
    <w:abstractNumId w:val="2"/>
    <w:lvlOverride w:ilvl="0">
      <w:startOverride w:val="1"/>
    </w:lvlOverride>
  </w:num>
  <w:num w:numId="10" w16cid:durableId="64389509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77"/>
    <w:rsid w:val="00005325"/>
    <w:rsid w:val="00006247"/>
    <w:rsid w:val="00006276"/>
    <w:rsid w:val="000079B8"/>
    <w:rsid w:val="00007E57"/>
    <w:rsid w:val="00012922"/>
    <w:rsid w:val="00012F53"/>
    <w:rsid w:val="00015392"/>
    <w:rsid w:val="0001575C"/>
    <w:rsid w:val="000179B5"/>
    <w:rsid w:val="00017B62"/>
    <w:rsid w:val="000204E7"/>
    <w:rsid w:val="00020D5B"/>
    <w:rsid w:val="00023FA0"/>
    <w:rsid w:val="000244EA"/>
    <w:rsid w:val="00024616"/>
    <w:rsid w:val="0002602F"/>
    <w:rsid w:val="00027B62"/>
    <w:rsid w:val="00030E4A"/>
    <w:rsid w:val="00031A27"/>
    <w:rsid w:val="00031EE0"/>
    <w:rsid w:val="00031F48"/>
    <w:rsid w:val="00034373"/>
    <w:rsid w:val="00037D43"/>
    <w:rsid w:val="00041365"/>
    <w:rsid w:val="00041404"/>
    <w:rsid w:val="00041829"/>
    <w:rsid w:val="00043A26"/>
    <w:rsid w:val="0004641A"/>
    <w:rsid w:val="00047733"/>
    <w:rsid w:val="0005028B"/>
    <w:rsid w:val="00051AEC"/>
    <w:rsid w:val="00052318"/>
    <w:rsid w:val="00052A07"/>
    <w:rsid w:val="000533DA"/>
    <w:rsid w:val="0005351D"/>
    <w:rsid w:val="00053E9B"/>
    <w:rsid w:val="0005457F"/>
    <w:rsid w:val="000608E9"/>
    <w:rsid w:val="00061FBD"/>
    <w:rsid w:val="00061FEB"/>
    <w:rsid w:val="0006251D"/>
    <w:rsid w:val="0006412D"/>
    <w:rsid w:val="00065639"/>
    <w:rsid w:val="000667DF"/>
    <w:rsid w:val="00067DAB"/>
    <w:rsid w:val="0007209B"/>
    <w:rsid w:val="000727C9"/>
    <w:rsid w:val="000749FA"/>
    <w:rsid w:val="00075792"/>
    <w:rsid w:val="00080F9C"/>
    <w:rsid w:val="000851AA"/>
    <w:rsid w:val="0008579A"/>
    <w:rsid w:val="00086AA8"/>
    <w:rsid w:val="0008732D"/>
    <w:rsid w:val="000878D6"/>
    <w:rsid w:val="000910FE"/>
    <w:rsid w:val="00093C72"/>
    <w:rsid w:val="00096179"/>
    <w:rsid w:val="0009735C"/>
    <w:rsid w:val="000A104C"/>
    <w:rsid w:val="000A19DE"/>
    <w:rsid w:val="000A30BB"/>
    <w:rsid w:val="000A31CA"/>
    <w:rsid w:val="000A3EAB"/>
    <w:rsid w:val="000A4D96"/>
    <w:rsid w:val="000A693C"/>
    <w:rsid w:val="000B0F49"/>
    <w:rsid w:val="000B12B2"/>
    <w:rsid w:val="000B3868"/>
    <w:rsid w:val="000B65DC"/>
    <w:rsid w:val="000C04AD"/>
    <w:rsid w:val="000C1926"/>
    <w:rsid w:val="000C1A18"/>
    <w:rsid w:val="000C1D2E"/>
    <w:rsid w:val="000C54AB"/>
    <w:rsid w:val="000C63C6"/>
    <w:rsid w:val="000C648D"/>
    <w:rsid w:val="000D1294"/>
    <w:rsid w:val="000D289F"/>
    <w:rsid w:val="000D33E1"/>
    <w:rsid w:val="000D35E9"/>
    <w:rsid w:val="000D3927"/>
    <w:rsid w:val="000D77C2"/>
    <w:rsid w:val="000E039E"/>
    <w:rsid w:val="000E1787"/>
    <w:rsid w:val="000E1796"/>
    <w:rsid w:val="000E27F9"/>
    <w:rsid w:val="000E2B1E"/>
    <w:rsid w:val="000E311F"/>
    <w:rsid w:val="000E329B"/>
    <w:rsid w:val="000E3A68"/>
    <w:rsid w:val="000E672D"/>
    <w:rsid w:val="000E6CE0"/>
    <w:rsid w:val="000F0F50"/>
    <w:rsid w:val="000F2167"/>
    <w:rsid w:val="000F2DD9"/>
    <w:rsid w:val="000F669C"/>
    <w:rsid w:val="000F77E3"/>
    <w:rsid w:val="000F7A89"/>
    <w:rsid w:val="0010000C"/>
    <w:rsid w:val="00102490"/>
    <w:rsid w:val="00103C92"/>
    <w:rsid w:val="001054EE"/>
    <w:rsid w:val="0010641F"/>
    <w:rsid w:val="00107B02"/>
    <w:rsid w:val="001102F6"/>
    <w:rsid w:val="00112EC6"/>
    <w:rsid w:val="0011363A"/>
    <w:rsid w:val="00113A3F"/>
    <w:rsid w:val="001164FE"/>
    <w:rsid w:val="00120203"/>
    <w:rsid w:val="00121714"/>
    <w:rsid w:val="00124BE4"/>
    <w:rsid w:val="00124F75"/>
    <w:rsid w:val="00125084"/>
    <w:rsid w:val="00125277"/>
    <w:rsid w:val="00126996"/>
    <w:rsid w:val="00127EFF"/>
    <w:rsid w:val="00131637"/>
    <w:rsid w:val="001373FB"/>
    <w:rsid w:val="001375F7"/>
    <w:rsid w:val="001406A6"/>
    <w:rsid w:val="001408A0"/>
    <w:rsid w:val="00141CB8"/>
    <w:rsid w:val="00144A85"/>
    <w:rsid w:val="00146AE0"/>
    <w:rsid w:val="00152C0E"/>
    <w:rsid w:val="001554E9"/>
    <w:rsid w:val="00156CC6"/>
    <w:rsid w:val="00157BB5"/>
    <w:rsid w:val="0016036D"/>
    <w:rsid w:val="00160FED"/>
    <w:rsid w:val="0016276C"/>
    <w:rsid w:val="00162BF1"/>
    <w:rsid w:val="0016560C"/>
    <w:rsid w:val="00166B78"/>
    <w:rsid w:val="00170534"/>
    <w:rsid w:val="00170648"/>
    <w:rsid w:val="00173123"/>
    <w:rsid w:val="00174872"/>
    <w:rsid w:val="00180FE1"/>
    <w:rsid w:val="001836A1"/>
    <w:rsid w:val="00186092"/>
    <w:rsid w:val="0018620A"/>
    <w:rsid w:val="00186683"/>
    <w:rsid w:val="001927A0"/>
    <w:rsid w:val="00193A97"/>
    <w:rsid w:val="001948BE"/>
    <w:rsid w:val="0019547B"/>
    <w:rsid w:val="00197BB5"/>
    <w:rsid w:val="001A11FC"/>
    <w:rsid w:val="001A12CE"/>
    <w:rsid w:val="001A2A07"/>
    <w:rsid w:val="001A3FED"/>
    <w:rsid w:val="001A58C1"/>
    <w:rsid w:val="001A6292"/>
    <w:rsid w:val="001A7511"/>
    <w:rsid w:val="001A7A4C"/>
    <w:rsid w:val="001A7C95"/>
    <w:rsid w:val="001A7FBE"/>
    <w:rsid w:val="001B2F1E"/>
    <w:rsid w:val="001B3DEC"/>
    <w:rsid w:val="001C33B0"/>
    <w:rsid w:val="001C41D1"/>
    <w:rsid w:val="001C441E"/>
    <w:rsid w:val="001C57E6"/>
    <w:rsid w:val="001C5CBB"/>
    <w:rsid w:val="001C60FE"/>
    <w:rsid w:val="001C76D4"/>
    <w:rsid w:val="001D465C"/>
    <w:rsid w:val="001D523E"/>
    <w:rsid w:val="001D5E04"/>
    <w:rsid w:val="001D6234"/>
    <w:rsid w:val="001E03BB"/>
    <w:rsid w:val="001E53BD"/>
    <w:rsid w:val="001E646A"/>
    <w:rsid w:val="001E682E"/>
    <w:rsid w:val="001F007F"/>
    <w:rsid w:val="001F0D36"/>
    <w:rsid w:val="001F0E33"/>
    <w:rsid w:val="001F271A"/>
    <w:rsid w:val="001F5298"/>
    <w:rsid w:val="001F6521"/>
    <w:rsid w:val="001F7839"/>
    <w:rsid w:val="00201D62"/>
    <w:rsid w:val="00202F3F"/>
    <w:rsid w:val="002051E9"/>
    <w:rsid w:val="00207044"/>
    <w:rsid w:val="00207D66"/>
    <w:rsid w:val="00211F93"/>
    <w:rsid w:val="002140D1"/>
    <w:rsid w:val="00221BB7"/>
    <w:rsid w:val="00222847"/>
    <w:rsid w:val="002230E3"/>
    <w:rsid w:val="00223DF8"/>
    <w:rsid w:val="00224BB2"/>
    <w:rsid w:val="002252BC"/>
    <w:rsid w:val="00230064"/>
    <w:rsid w:val="00234884"/>
    <w:rsid w:val="00235240"/>
    <w:rsid w:val="002368FD"/>
    <w:rsid w:val="0024110F"/>
    <w:rsid w:val="002423AB"/>
    <w:rsid w:val="002432E7"/>
    <w:rsid w:val="002440B0"/>
    <w:rsid w:val="00245E88"/>
    <w:rsid w:val="00252779"/>
    <w:rsid w:val="002529F2"/>
    <w:rsid w:val="002530D6"/>
    <w:rsid w:val="00254549"/>
    <w:rsid w:val="002545F6"/>
    <w:rsid w:val="00254E58"/>
    <w:rsid w:val="0025685C"/>
    <w:rsid w:val="002642E7"/>
    <w:rsid w:val="00271243"/>
    <w:rsid w:val="00271BBF"/>
    <w:rsid w:val="00273519"/>
    <w:rsid w:val="00276C35"/>
    <w:rsid w:val="00276E8F"/>
    <w:rsid w:val="0027792D"/>
    <w:rsid w:val="00282723"/>
    <w:rsid w:val="00282788"/>
    <w:rsid w:val="00283595"/>
    <w:rsid w:val="0028617A"/>
    <w:rsid w:val="00287C0A"/>
    <w:rsid w:val="002916CB"/>
    <w:rsid w:val="002919A4"/>
    <w:rsid w:val="002930FE"/>
    <w:rsid w:val="00295346"/>
    <w:rsid w:val="0029608A"/>
    <w:rsid w:val="002A0E97"/>
    <w:rsid w:val="002A1382"/>
    <w:rsid w:val="002A607C"/>
    <w:rsid w:val="002A6206"/>
    <w:rsid w:val="002A6617"/>
    <w:rsid w:val="002A7E1B"/>
    <w:rsid w:val="002B0043"/>
    <w:rsid w:val="002B0EDC"/>
    <w:rsid w:val="002B4718"/>
    <w:rsid w:val="002B582D"/>
    <w:rsid w:val="002C137D"/>
    <w:rsid w:val="002C39B5"/>
    <w:rsid w:val="002D23F9"/>
    <w:rsid w:val="002D354E"/>
    <w:rsid w:val="002D489E"/>
    <w:rsid w:val="002D6E08"/>
    <w:rsid w:val="002E03F2"/>
    <w:rsid w:val="002E0BAB"/>
    <w:rsid w:val="002E1EB2"/>
    <w:rsid w:val="002E2A71"/>
    <w:rsid w:val="002E31D3"/>
    <w:rsid w:val="002E4A4C"/>
    <w:rsid w:val="002E4DBA"/>
    <w:rsid w:val="002E5797"/>
    <w:rsid w:val="002E5C42"/>
    <w:rsid w:val="002E61F8"/>
    <w:rsid w:val="002E6DD1"/>
    <w:rsid w:val="002F027E"/>
    <w:rsid w:val="002F1E03"/>
    <w:rsid w:val="002F1E21"/>
    <w:rsid w:val="002F49F0"/>
    <w:rsid w:val="002F4F7B"/>
    <w:rsid w:val="002F6021"/>
    <w:rsid w:val="002F669C"/>
    <w:rsid w:val="00301D47"/>
    <w:rsid w:val="00303331"/>
    <w:rsid w:val="00312CEA"/>
    <w:rsid w:val="00314E19"/>
    <w:rsid w:val="00317DF6"/>
    <w:rsid w:val="00320BFA"/>
    <w:rsid w:val="0032378D"/>
    <w:rsid w:val="003239EA"/>
    <w:rsid w:val="003255B3"/>
    <w:rsid w:val="003271BF"/>
    <w:rsid w:val="00330D6B"/>
    <w:rsid w:val="003323B0"/>
    <w:rsid w:val="00335048"/>
    <w:rsid w:val="0033710E"/>
    <w:rsid w:val="00340AD0"/>
    <w:rsid w:val="00340B6D"/>
    <w:rsid w:val="00340C8E"/>
    <w:rsid w:val="00341207"/>
    <w:rsid w:val="00343D97"/>
    <w:rsid w:val="003442D3"/>
    <w:rsid w:val="00344540"/>
    <w:rsid w:val="00346B5E"/>
    <w:rsid w:val="00347AAB"/>
    <w:rsid w:val="00347AC5"/>
    <w:rsid w:val="003519A3"/>
    <w:rsid w:val="00354283"/>
    <w:rsid w:val="003559EA"/>
    <w:rsid w:val="00355E26"/>
    <w:rsid w:val="00357051"/>
    <w:rsid w:val="0036237F"/>
    <w:rsid w:val="00362443"/>
    <w:rsid w:val="00362576"/>
    <w:rsid w:val="003648F6"/>
    <w:rsid w:val="0037046F"/>
    <w:rsid w:val="0037051E"/>
    <w:rsid w:val="00376FFB"/>
    <w:rsid w:val="00377DA7"/>
    <w:rsid w:val="00380035"/>
    <w:rsid w:val="00381303"/>
    <w:rsid w:val="00381EDB"/>
    <w:rsid w:val="00382993"/>
    <w:rsid w:val="00382DFC"/>
    <w:rsid w:val="00383087"/>
    <w:rsid w:val="003835BF"/>
    <w:rsid w:val="00391933"/>
    <w:rsid w:val="00392CEA"/>
    <w:rsid w:val="003938BC"/>
    <w:rsid w:val="003A2776"/>
    <w:rsid w:val="003A2B7D"/>
    <w:rsid w:val="003A4A75"/>
    <w:rsid w:val="003A5366"/>
    <w:rsid w:val="003B14AD"/>
    <w:rsid w:val="003B27EE"/>
    <w:rsid w:val="003B647A"/>
    <w:rsid w:val="003B67E1"/>
    <w:rsid w:val="003B7E11"/>
    <w:rsid w:val="003C0027"/>
    <w:rsid w:val="003C059C"/>
    <w:rsid w:val="003C2630"/>
    <w:rsid w:val="003C4A60"/>
    <w:rsid w:val="003C5262"/>
    <w:rsid w:val="003C6054"/>
    <w:rsid w:val="003C6632"/>
    <w:rsid w:val="003D398C"/>
    <w:rsid w:val="003D473B"/>
    <w:rsid w:val="003D4A12"/>
    <w:rsid w:val="003D4B35"/>
    <w:rsid w:val="003E14B6"/>
    <w:rsid w:val="003E186F"/>
    <w:rsid w:val="003E1D2F"/>
    <w:rsid w:val="003E3669"/>
    <w:rsid w:val="003E4F19"/>
    <w:rsid w:val="003E57DE"/>
    <w:rsid w:val="003E6273"/>
    <w:rsid w:val="003F2DCC"/>
    <w:rsid w:val="003F5207"/>
    <w:rsid w:val="003F544F"/>
    <w:rsid w:val="003F57DA"/>
    <w:rsid w:val="003F5F25"/>
    <w:rsid w:val="00401034"/>
    <w:rsid w:val="004010F1"/>
    <w:rsid w:val="00403739"/>
    <w:rsid w:val="0040436D"/>
    <w:rsid w:val="00404C3C"/>
    <w:rsid w:val="00406313"/>
    <w:rsid w:val="004064E4"/>
    <w:rsid w:val="00406B0E"/>
    <w:rsid w:val="00410543"/>
    <w:rsid w:val="004109DD"/>
    <w:rsid w:val="00410B87"/>
    <w:rsid w:val="0041127E"/>
    <w:rsid w:val="00411E53"/>
    <w:rsid w:val="004149F2"/>
    <w:rsid w:val="00415046"/>
    <w:rsid w:val="004173CC"/>
    <w:rsid w:val="0042356B"/>
    <w:rsid w:val="0042420A"/>
    <w:rsid w:val="004243D2"/>
    <w:rsid w:val="00424610"/>
    <w:rsid w:val="00424AD5"/>
    <w:rsid w:val="00426AC6"/>
    <w:rsid w:val="004305F1"/>
    <w:rsid w:val="00430816"/>
    <w:rsid w:val="00430B3D"/>
    <w:rsid w:val="00431C8E"/>
    <w:rsid w:val="00432CF2"/>
    <w:rsid w:val="004337D6"/>
    <w:rsid w:val="004340FB"/>
    <w:rsid w:val="00434189"/>
    <w:rsid w:val="00435424"/>
    <w:rsid w:val="00435CEA"/>
    <w:rsid w:val="00442380"/>
    <w:rsid w:val="004462CF"/>
    <w:rsid w:val="00451B94"/>
    <w:rsid w:val="00451F4D"/>
    <w:rsid w:val="00453D5F"/>
    <w:rsid w:val="004548E4"/>
    <w:rsid w:val="00455AED"/>
    <w:rsid w:val="00455D14"/>
    <w:rsid w:val="00455D3C"/>
    <w:rsid w:val="00457457"/>
    <w:rsid w:val="0046051F"/>
    <w:rsid w:val="004624F6"/>
    <w:rsid w:val="004661F2"/>
    <w:rsid w:val="00470C41"/>
    <w:rsid w:val="0047389B"/>
    <w:rsid w:val="00473F7E"/>
    <w:rsid w:val="0047690F"/>
    <w:rsid w:val="00476C78"/>
    <w:rsid w:val="00482174"/>
    <w:rsid w:val="00485769"/>
    <w:rsid w:val="0048576D"/>
    <w:rsid w:val="00493B1A"/>
    <w:rsid w:val="0049495C"/>
    <w:rsid w:val="00495C9A"/>
    <w:rsid w:val="00497EF6"/>
    <w:rsid w:val="004A02B3"/>
    <w:rsid w:val="004A3F78"/>
    <w:rsid w:val="004B18C1"/>
    <w:rsid w:val="004B2A76"/>
    <w:rsid w:val="004B42D8"/>
    <w:rsid w:val="004B6B8F"/>
    <w:rsid w:val="004B7511"/>
    <w:rsid w:val="004B7802"/>
    <w:rsid w:val="004C1B79"/>
    <w:rsid w:val="004D51ED"/>
    <w:rsid w:val="004D56AC"/>
    <w:rsid w:val="004E07FC"/>
    <w:rsid w:val="004E1D26"/>
    <w:rsid w:val="004E23CE"/>
    <w:rsid w:val="004E516B"/>
    <w:rsid w:val="004F19BC"/>
    <w:rsid w:val="004F3C47"/>
    <w:rsid w:val="004F5BAD"/>
    <w:rsid w:val="004F6ED1"/>
    <w:rsid w:val="00500539"/>
    <w:rsid w:val="00500B94"/>
    <w:rsid w:val="005027F3"/>
    <w:rsid w:val="00503373"/>
    <w:rsid w:val="00503F3F"/>
    <w:rsid w:val="00504693"/>
    <w:rsid w:val="00506314"/>
    <w:rsid w:val="00513427"/>
    <w:rsid w:val="00516E05"/>
    <w:rsid w:val="0052058A"/>
    <w:rsid w:val="00526090"/>
    <w:rsid w:val="0052662F"/>
    <w:rsid w:val="00527EB2"/>
    <w:rsid w:val="00527FC7"/>
    <w:rsid w:val="005312EB"/>
    <w:rsid w:val="0053200E"/>
    <w:rsid w:val="0053255C"/>
    <w:rsid w:val="00536336"/>
    <w:rsid w:val="0054044B"/>
    <w:rsid w:val="00542ED7"/>
    <w:rsid w:val="00545928"/>
    <w:rsid w:val="00550D4A"/>
    <w:rsid w:val="005524AE"/>
    <w:rsid w:val="005547B8"/>
    <w:rsid w:val="00562741"/>
    <w:rsid w:val="005645AD"/>
    <w:rsid w:val="00564A29"/>
    <w:rsid w:val="00564FBC"/>
    <w:rsid w:val="0056549F"/>
    <w:rsid w:val="0056704A"/>
    <w:rsid w:val="005705A9"/>
    <w:rsid w:val="00571395"/>
    <w:rsid w:val="00572864"/>
    <w:rsid w:val="005733DB"/>
    <w:rsid w:val="0057499B"/>
    <w:rsid w:val="00581BD6"/>
    <w:rsid w:val="0058482B"/>
    <w:rsid w:val="0058508C"/>
    <w:rsid w:val="0058618A"/>
    <w:rsid w:val="00587002"/>
    <w:rsid w:val="00587386"/>
    <w:rsid w:val="00591111"/>
    <w:rsid w:val="00591611"/>
    <w:rsid w:val="00592BA8"/>
    <w:rsid w:val="00592C33"/>
    <w:rsid w:val="005A34F7"/>
    <w:rsid w:val="005A362B"/>
    <w:rsid w:val="005A4952"/>
    <w:rsid w:val="005A4CE8"/>
    <w:rsid w:val="005B20A1"/>
    <w:rsid w:val="005B2478"/>
    <w:rsid w:val="005B2E12"/>
    <w:rsid w:val="005C21FC"/>
    <w:rsid w:val="005C30AE"/>
    <w:rsid w:val="005C39E4"/>
    <w:rsid w:val="005D38E1"/>
    <w:rsid w:val="005D7A0F"/>
    <w:rsid w:val="005E07C8"/>
    <w:rsid w:val="005E13CA"/>
    <w:rsid w:val="005E186C"/>
    <w:rsid w:val="005E1B69"/>
    <w:rsid w:val="005E35F3"/>
    <w:rsid w:val="005E400D"/>
    <w:rsid w:val="005E698D"/>
    <w:rsid w:val="005F09F1"/>
    <w:rsid w:val="005F2314"/>
    <w:rsid w:val="005F4B81"/>
    <w:rsid w:val="005F645A"/>
    <w:rsid w:val="005F70FB"/>
    <w:rsid w:val="005F71F9"/>
    <w:rsid w:val="005F7EDE"/>
    <w:rsid w:val="0060049D"/>
    <w:rsid w:val="0060060C"/>
    <w:rsid w:val="00605945"/>
    <w:rsid w:val="00607DDF"/>
    <w:rsid w:val="006104AF"/>
    <w:rsid w:val="006118D1"/>
    <w:rsid w:val="00611D21"/>
    <w:rsid w:val="00611F38"/>
    <w:rsid w:val="0061251F"/>
    <w:rsid w:val="00613B57"/>
    <w:rsid w:val="00620D93"/>
    <w:rsid w:val="0062386A"/>
    <w:rsid w:val="0062576D"/>
    <w:rsid w:val="00625788"/>
    <w:rsid w:val="006305AA"/>
    <w:rsid w:val="0063277E"/>
    <w:rsid w:val="006362DE"/>
    <w:rsid w:val="006364F4"/>
    <w:rsid w:val="00640352"/>
    <w:rsid w:val="006426D5"/>
    <w:rsid w:val="00642924"/>
    <w:rsid w:val="00644493"/>
    <w:rsid w:val="006466FF"/>
    <w:rsid w:val="00646A5F"/>
    <w:rsid w:val="006475C1"/>
    <w:rsid w:val="0065479C"/>
    <w:rsid w:val="00656C00"/>
    <w:rsid w:val="00657A28"/>
    <w:rsid w:val="00661967"/>
    <w:rsid w:val="006619AB"/>
    <w:rsid w:val="00661F61"/>
    <w:rsid w:val="006648FE"/>
    <w:rsid w:val="00671B49"/>
    <w:rsid w:val="00674155"/>
    <w:rsid w:val="006746CA"/>
    <w:rsid w:val="0067511B"/>
    <w:rsid w:val="006754D0"/>
    <w:rsid w:val="0067669E"/>
    <w:rsid w:val="0068687C"/>
    <w:rsid w:val="006916F6"/>
    <w:rsid w:val="00692D7A"/>
    <w:rsid w:val="00693987"/>
    <w:rsid w:val="00695745"/>
    <w:rsid w:val="0069597E"/>
    <w:rsid w:val="0069600B"/>
    <w:rsid w:val="006974BF"/>
    <w:rsid w:val="006A0A1A"/>
    <w:rsid w:val="006A0BC2"/>
    <w:rsid w:val="006A253C"/>
    <w:rsid w:val="006A2F62"/>
    <w:rsid w:val="006A4477"/>
    <w:rsid w:val="006A5014"/>
    <w:rsid w:val="006A6460"/>
    <w:rsid w:val="006A649A"/>
    <w:rsid w:val="006B0350"/>
    <w:rsid w:val="006B0760"/>
    <w:rsid w:val="006B104E"/>
    <w:rsid w:val="006B21F4"/>
    <w:rsid w:val="006B2649"/>
    <w:rsid w:val="006B4C57"/>
    <w:rsid w:val="006B5AEA"/>
    <w:rsid w:val="006B6383"/>
    <w:rsid w:val="006B640D"/>
    <w:rsid w:val="006C4C5E"/>
    <w:rsid w:val="006C61FA"/>
    <w:rsid w:val="006C638D"/>
    <w:rsid w:val="006C783C"/>
    <w:rsid w:val="006D0896"/>
    <w:rsid w:val="006D28E8"/>
    <w:rsid w:val="006D2982"/>
    <w:rsid w:val="006D495C"/>
    <w:rsid w:val="006D6AB0"/>
    <w:rsid w:val="006D795C"/>
    <w:rsid w:val="006E25D2"/>
    <w:rsid w:val="006E394A"/>
    <w:rsid w:val="006E3F76"/>
    <w:rsid w:val="006E462A"/>
    <w:rsid w:val="006E5D9E"/>
    <w:rsid w:val="006E6F5B"/>
    <w:rsid w:val="006E7B1E"/>
    <w:rsid w:val="006F0FE6"/>
    <w:rsid w:val="006F4D32"/>
    <w:rsid w:val="006F4FB0"/>
    <w:rsid w:val="00702097"/>
    <w:rsid w:val="007027D7"/>
    <w:rsid w:val="0070391A"/>
    <w:rsid w:val="00704D77"/>
    <w:rsid w:val="007059A1"/>
    <w:rsid w:val="00706486"/>
    <w:rsid w:val="00706C10"/>
    <w:rsid w:val="00707C48"/>
    <w:rsid w:val="00712722"/>
    <w:rsid w:val="00714E7D"/>
    <w:rsid w:val="007214E3"/>
    <w:rsid w:val="007222F7"/>
    <w:rsid w:val="00724679"/>
    <w:rsid w:val="00725368"/>
    <w:rsid w:val="00726CE5"/>
    <w:rsid w:val="007304F3"/>
    <w:rsid w:val="00730839"/>
    <w:rsid w:val="00730F60"/>
    <w:rsid w:val="00731041"/>
    <w:rsid w:val="00731647"/>
    <w:rsid w:val="00733FF9"/>
    <w:rsid w:val="00734A84"/>
    <w:rsid w:val="00741EC7"/>
    <w:rsid w:val="00743A21"/>
    <w:rsid w:val="0074608C"/>
    <w:rsid w:val="00746F76"/>
    <w:rsid w:val="00747349"/>
    <w:rsid w:val="0075020E"/>
    <w:rsid w:val="00752038"/>
    <w:rsid w:val="0075487F"/>
    <w:rsid w:val="007554DF"/>
    <w:rsid w:val="0075776D"/>
    <w:rsid w:val="00757CA7"/>
    <w:rsid w:val="007613FB"/>
    <w:rsid w:val="00761E34"/>
    <w:rsid w:val="007652F6"/>
    <w:rsid w:val="0076635E"/>
    <w:rsid w:val="00766FAE"/>
    <w:rsid w:val="00767E95"/>
    <w:rsid w:val="00770837"/>
    <w:rsid w:val="007722BF"/>
    <w:rsid w:val="00772D72"/>
    <w:rsid w:val="00773A8E"/>
    <w:rsid w:val="00774F6B"/>
    <w:rsid w:val="00775636"/>
    <w:rsid w:val="0077580B"/>
    <w:rsid w:val="00775D32"/>
    <w:rsid w:val="00775F8E"/>
    <w:rsid w:val="00777A9E"/>
    <w:rsid w:val="00781057"/>
    <w:rsid w:val="00781167"/>
    <w:rsid w:val="00782E7C"/>
    <w:rsid w:val="007839AC"/>
    <w:rsid w:val="007854B3"/>
    <w:rsid w:val="007859F8"/>
    <w:rsid w:val="00786CFC"/>
    <w:rsid w:val="0078787D"/>
    <w:rsid w:val="00787FA8"/>
    <w:rsid w:val="00792981"/>
    <w:rsid w:val="007944F8"/>
    <w:rsid w:val="007973E3"/>
    <w:rsid w:val="007974F3"/>
    <w:rsid w:val="007A1883"/>
    <w:rsid w:val="007A3427"/>
    <w:rsid w:val="007A4A1F"/>
    <w:rsid w:val="007A6316"/>
    <w:rsid w:val="007A7AAB"/>
    <w:rsid w:val="007C1010"/>
    <w:rsid w:val="007C27DD"/>
    <w:rsid w:val="007C2D69"/>
    <w:rsid w:val="007C56F8"/>
    <w:rsid w:val="007C6202"/>
    <w:rsid w:val="007C63B5"/>
    <w:rsid w:val="007D0720"/>
    <w:rsid w:val="007D10F2"/>
    <w:rsid w:val="007D207E"/>
    <w:rsid w:val="007D4719"/>
    <w:rsid w:val="007D6046"/>
    <w:rsid w:val="007D6DEC"/>
    <w:rsid w:val="007E25B5"/>
    <w:rsid w:val="007E29A7"/>
    <w:rsid w:val="007E37CC"/>
    <w:rsid w:val="007E41D4"/>
    <w:rsid w:val="007E4284"/>
    <w:rsid w:val="007E468D"/>
    <w:rsid w:val="007E46A1"/>
    <w:rsid w:val="007E730D"/>
    <w:rsid w:val="007E7311"/>
    <w:rsid w:val="007F20C0"/>
    <w:rsid w:val="007F38A6"/>
    <w:rsid w:val="007F403E"/>
    <w:rsid w:val="007F72E1"/>
    <w:rsid w:val="00802D0F"/>
    <w:rsid w:val="008072AC"/>
    <w:rsid w:val="00810CEA"/>
    <w:rsid w:val="00811BC2"/>
    <w:rsid w:val="0081276A"/>
    <w:rsid w:val="00816CF8"/>
    <w:rsid w:val="00821A58"/>
    <w:rsid w:val="00823236"/>
    <w:rsid w:val="008233E5"/>
    <w:rsid w:val="008259AD"/>
    <w:rsid w:val="0082665D"/>
    <w:rsid w:val="00831B65"/>
    <w:rsid w:val="008337AD"/>
    <w:rsid w:val="00833A78"/>
    <w:rsid w:val="00833DE8"/>
    <w:rsid w:val="00833F47"/>
    <w:rsid w:val="008348C3"/>
    <w:rsid w:val="00834E02"/>
    <w:rsid w:val="008373B4"/>
    <w:rsid w:val="00837B7D"/>
    <w:rsid w:val="008404C4"/>
    <w:rsid w:val="00845180"/>
    <w:rsid w:val="008461D6"/>
    <w:rsid w:val="00847D37"/>
    <w:rsid w:val="0085001D"/>
    <w:rsid w:val="00851ED3"/>
    <w:rsid w:val="008527DD"/>
    <w:rsid w:val="00852B45"/>
    <w:rsid w:val="00853DF3"/>
    <w:rsid w:val="008576C2"/>
    <w:rsid w:val="00857A71"/>
    <w:rsid w:val="00860F63"/>
    <w:rsid w:val="00861B0A"/>
    <w:rsid w:val="008630F2"/>
    <w:rsid w:val="00867CFA"/>
    <w:rsid w:val="00870802"/>
    <w:rsid w:val="00871A41"/>
    <w:rsid w:val="00872A5D"/>
    <w:rsid w:val="0087469F"/>
    <w:rsid w:val="00874DC5"/>
    <w:rsid w:val="00875A78"/>
    <w:rsid w:val="00877829"/>
    <w:rsid w:val="00877FB5"/>
    <w:rsid w:val="00880E00"/>
    <w:rsid w:val="00881734"/>
    <w:rsid w:val="00882F09"/>
    <w:rsid w:val="00883685"/>
    <w:rsid w:val="008861B7"/>
    <w:rsid w:val="00886D76"/>
    <w:rsid w:val="00891A02"/>
    <w:rsid w:val="00897019"/>
    <w:rsid w:val="008A1730"/>
    <w:rsid w:val="008A2EB2"/>
    <w:rsid w:val="008A3054"/>
    <w:rsid w:val="008A3072"/>
    <w:rsid w:val="008A37DB"/>
    <w:rsid w:val="008A3F31"/>
    <w:rsid w:val="008A4546"/>
    <w:rsid w:val="008A53E3"/>
    <w:rsid w:val="008A6E7B"/>
    <w:rsid w:val="008A73BB"/>
    <w:rsid w:val="008B0169"/>
    <w:rsid w:val="008B0A07"/>
    <w:rsid w:val="008B464F"/>
    <w:rsid w:val="008B5A2E"/>
    <w:rsid w:val="008B6C25"/>
    <w:rsid w:val="008B781F"/>
    <w:rsid w:val="008C0069"/>
    <w:rsid w:val="008C1495"/>
    <w:rsid w:val="008C4AD7"/>
    <w:rsid w:val="008C5E2A"/>
    <w:rsid w:val="008C6795"/>
    <w:rsid w:val="008D0565"/>
    <w:rsid w:val="008D2B42"/>
    <w:rsid w:val="008D4159"/>
    <w:rsid w:val="008D5522"/>
    <w:rsid w:val="008D69C5"/>
    <w:rsid w:val="008D7404"/>
    <w:rsid w:val="008E0862"/>
    <w:rsid w:val="008E0F86"/>
    <w:rsid w:val="008E3F83"/>
    <w:rsid w:val="008E6203"/>
    <w:rsid w:val="008F1B17"/>
    <w:rsid w:val="008F2DC1"/>
    <w:rsid w:val="008F2DEC"/>
    <w:rsid w:val="008F70AD"/>
    <w:rsid w:val="008F7CE2"/>
    <w:rsid w:val="00900DB1"/>
    <w:rsid w:val="009022BF"/>
    <w:rsid w:val="0090239D"/>
    <w:rsid w:val="00903A3C"/>
    <w:rsid w:val="00904440"/>
    <w:rsid w:val="009054B4"/>
    <w:rsid w:val="00905646"/>
    <w:rsid w:val="00905922"/>
    <w:rsid w:val="00906DE0"/>
    <w:rsid w:val="009071A2"/>
    <w:rsid w:val="00910A7D"/>
    <w:rsid w:val="00911CD9"/>
    <w:rsid w:val="00912B71"/>
    <w:rsid w:val="00913A35"/>
    <w:rsid w:val="00920E4D"/>
    <w:rsid w:val="009231A5"/>
    <w:rsid w:val="009240EF"/>
    <w:rsid w:val="0092508A"/>
    <w:rsid w:val="00926079"/>
    <w:rsid w:val="009261DE"/>
    <w:rsid w:val="00930EC2"/>
    <w:rsid w:val="00931632"/>
    <w:rsid w:val="00932C92"/>
    <w:rsid w:val="00932D87"/>
    <w:rsid w:val="00937ABB"/>
    <w:rsid w:val="00940286"/>
    <w:rsid w:val="009426FD"/>
    <w:rsid w:val="0094397F"/>
    <w:rsid w:val="009454E4"/>
    <w:rsid w:val="00946836"/>
    <w:rsid w:val="00946DF9"/>
    <w:rsid w:val="00950EA3"/>
    <w:rsid w:val="00951B2A"/>
    <w:rsid w:val="00953F41"/>
    <w:rsid w:val="00961281"/>
    <w:rsid w:val="00962DA4"/>
    <w:rsid w:val="009659A8"/>
    <w:rsid w:val="00966260"/>
    <w:rsid w:val="0096683A"/>
    <w:rsid w:val="00967611"/>
    <w:rsid w:val="00971DD6"/>
    <w:rsid w:val="00972A6C"/>
    <w:rsid w:val="0097569A"/>
    <w:rsid w:val="00976AC2"/>
    <w:rsid w:val="009770E1"/>
    <w:rsid w:val="00983AB0"/>
    <w:rsid w:val="00984240"/>
    <w:rsid w:val="0098576E"/>
    <w:rsid w:val="00987F2B"/>
    <w:rsid w:val="0099086E"/>
    <w:rsid w:val="009919A5"/>
    <w:rsid w:val="00992107"/>
    <w:rsid w:val="00992312"/>
    <w:rsid w:val="00992E7C"/>
    <w:rsid w:val="00994255"/>
    <w:rsid w:val="00995B07"/>
    <w:rsid w:val="009A2619"/>
    <w:rsid w:val="009A5382"/>
    <w:rsid w:val="009A55CC"/>
    <w:rsid w:val="009A5850"/>
    <w:rsid w:val="009A5F10"/>
    <w:rsid w:val="009B10D6"/>
    <w:rsid w:val="009B7355"/>
    <w:rsid w:val="009C02BD"/>
    <w:rsid w:val="009C58AE"/>
    <w:rsid w:val="009C5CED"/>
    <w:rsid w:val="009C60C3"/>
    <w:rsid w:val="009C78E6"/>
    <w:rsid w:val="009C7D20"/>
    <w:rsid w:val="009D3825"/>
    <w:rsid w:val="009D627F"/>
    <w:rsid w:val="009D65D0"/>
    <w:rsid w:val="009D7E91"/>
    <w:rsid w:val="009E135E"/>
    <w:rsid w:val="009E3C92"/>
    <w:rsid w:val="009E54F4"/>
    <w:rsid w:val="009E5D76"/>
    <w:rsid w:val="009E5F23"/>
    <w:rsid w:val="009E71AD"/>
    <w:rsid w:val="009F06B7"/>
    <w:rsid w:val="009F20F5"/>
    <w:rsid w:val="009F2BFA"/>
    <w:rsid w:val="009F3317"/>
    <w:rsid w:val="009F3A52"/>
    <w:rsid w:val="009F77A4"/>
    <w:rsid w:val="00A012B0"/>
    <w:rsid w:val="00A017C9"/>
    <w:rsid w:val="00A03007"/>
    <w:rsid w:val="00A0329E"/>
    <w:rsid w:val="00A03A3D"/>
    <w:rsid w:val="00A045C4"/>
    <w:rsid w:val="00A063C8"/>
    <w:rsid w:val="00A07EF3"/>
    <w:rsid w:val="00A10DFA"/>
    <w:rsid w:val="00A1200E"/>
    <w:rsid w:val="00A13A60"/>
    <w:rsid w:val="00A15AD4"/>
    <w:rsid w:val="00A1766A"/>
    <w:rsid w:val="00A20128"/>
    <w:rsid w:val="00A21708"/>
    <w:rsid w:val="00A22362"/>
    <w:rsid w:val="00A237AD"/>
    <w:rsid w:val="00A249BA"/>
    <w:rsid w:val="00A271F8"/>
    <w:rsid w:val="00A30176"/>
    <w:rsid w:val="00A307C7"/>
    <w:rsid w:val="00A43AD2"/>
    <w:rsid w:val="00A44581"/>
    <w:rsid w:val="00A45093"/>
    <w:rsid w:val="00A46367"/>
    <w:rsid w:val="00A471A3"/>
    <w:rsid w:val="00A50EAF"/>
    <w:rsid w:val="00A528FF"/>
    <w:rsid w:val="00A544A0"/>
    <w:rsid w:val="00A601A7"/>
    <w:rsid w:val="00A602F9"/>
    <w:rsid w:val="00A62D77"/>
    <w:rsid w:val="00A641FF"/>
    <w:rsid w:val="00A650EE"/>
    <w:rsid w:val="00A662C8"/>
    <w:rsid w:val="00A66F07"/>
    <w:rsid w:val="00A67A21"/>
    <w:rsid w:val="00A707DD"/>
    <w:rsid w:val="00A71157"/>
    <w:rsid w:val="00A719D5"/>
    <w:rsid w:val="00A734E5"/>
    <w:rsid w:val="00A7499B"/>
    <w:rsid w:val="00A753BC"/>
    <w:rsid w:val="00A84AD5"/>
    <w:rsid w:val="00A85179"/>
    <w:rsid w:val="00A90141"/>
    <w:rsid w:val="00A93A41"/>
    <w:rsid w:val="00A95B29"/>
    <w:rsid w:val="00A966E6"/>
    <w:rsid w:val="00AA321C"/>
    <w:rsid w:val="00AA56DA"/>
    <w:rsid w:val="00AB2BE3"/>
    <w:rsid w:val="00AB6668"/>
    <w:rsid w:val="00AB7834"/>
    <w:rsid w:val="00AC4340"/>
    <w:rsid w:val="00AC4D5F"/>
    <w:rsid w:val="00AD1D2C"/>
    <w:rsid w:val="00AE0525"/>
    <w:rsid w:val="00AE08DB"/>
    <w:rsid w:val="00AE17BD"/>
    <w:rsid w:val="00AE2729"/>
    <w:rsid w:val="00AE3148"/>
    <w:rsid w:val="00AE3520"/>
    <w:rsid w:val="00AE5AE2"/>
    <w:rsid w:val="00AE5C32"/>
    <w:rsid w:val="00AE5EFA"/>
    <w:rsid w:val="00AE5FB6"/>
    <w:rsid w:val="00AE72DB"/>
    <w:rsid w:val="00AE7343"/>
    <w:rsid w:val="00AF21A5"/>
    <w:rsid w:val="00AF242B"/>
    <w:rsid w:val="00AF2995"/>
    <w:rsid w:val="00AF2C6A"/>
    <w:rsid w:val="00AF3CFE"/>
    <w:rsid w:val="00AF4431"/>
    <w:rsid w:val="00AF639E"/>
    <w:rsid w:val="00B00345"/>
    <w:rsid w:val="00B0034C"/>
    <w:rsid w:val="00B00A13"/>
    <w:rsid w:val="00B00D69"/>
    <w:rsid w:val="00B00E04"/>
    <w:rsid w:val="00B05485"/>
    <w:rsid w:val="00B05BAE"/>
    <w:rsid w:val="00B06935"/>
    <w:rsid w:val="00B109E3"/>
    <w:rsid w:val="00B1458E"/>
    <w:rsid w:val="00B1464C"/>
    <w:rsid w:val="00B14C51"/>
    <w:rsid w:val="00B15427"/>
    <w:rsid w:val="00B20021"/>
    <w:rsid w:val="00B20FDE"/>
    <w:rsid w:val="00B21C0C"/>
    <w:rsid w:val="00B24506"/>
    <w:rsid w:val="00B266ED"/>
    <w:rsid w:val="00B26BC7"/>
    <w:rsid w:val="00B26C61"/>
    <w:rsid w:val="00B32A67"/>
    <w:rsid w:val="00B33151"/>
    <w:rsid w:val="00B347F3"/>
    <w:rsid w:val="00B42041"/>
    <w:rsid w:val="00B43937"/>
    <w:rsid w:val="00B43FBF"/>
    <w:rsid w:val="00B44F11"/>
    <w:rsid w:val="00B4527A"/>
    <w:rsid w:val="00B47C9D"/>
    <w:rsid w:val="00B51846"/>
    <w:rsid w:val="00B53392"/>
    <w:rsid w:val="00B57045"/>
    <w:rsid w:val="00B62369"/>
    <w:rsid w:val="00B62979"/>
    <w:rsid w:val="00B67890"/>
    <w:rsid w:val="00B70056"/>
    <w:rsid w:val="00B73145"/>
    <w:rsid w:val="00B74013"/>
    <w:rsid w:val="00B74015"/>
    <w:rsid w:val="00B74ABC"/>
    <w:rsid w:val="00B74D75"/>
    <w:rsid w:val="00B74F15"/>
    <w:rsid w:val="00B8218E"/>
    <w:rsid w:val="00B823A7"/>
    <w:rsid w:val="00B82A2A"/>
    <w:rsid w:val="00B83664"/>
    <w:rsid w:val="00B83BEC"/>
    <w:rsid w:val="00B87023"/>
    <w:rsid w:val="00B90FA5"/>
    <w:rsid w:val="00B919F1"/>
    <w:rsid w:val="00BA0339"/>
    <w:rsid w:val="00BA12ED"/>
    <w:rsid w:val="00BA2260"/>
    <w:rsid w:val="00BA4758"/>
    <w:rsid w:val="00BA5DA7"/>
    <w:rsid w:val="00BA6448"/>
    <w:rsid w:val="00BA7D5B"/>
    <w:rsid w:val="00BB1195"/>
    <w:rsid w:val="00BB468D"/>
    <w:rsid w:val="00BC0E8D"/>
    <w:rsid w:val="00BC30CD"/>
    <w:rsid w:val="00BC39C2"/>
    <w:rsid w:val="00BC4AC8"/>
    <w:rsid w:val="00BC4F14"/>
    <w:rsid w:val="00BC4F18"/>
    <w:rsid w:val="00BC6B4F"/>
    <w:rsid w:val="00BC7A1B"/>
    <w:rsid w:val="00BD2470"/>
    <w:rsid w:val="00BD5073"/>
    <w:rsid w:val="00BD672E"/>
    <w:rsid w:val="00BE2697"/>
    <w:rsid w:val="00BE6551"/>
    <w:rsid w:val="00BF093B"/>
    <w:rsid w:val="00BF751A"/>
    <w:rsid w:val="00C00B88"/>
    <w:rsid w:val="00C013E1"/>
    <w:rsid w:val="00C01C14"/>
    <w:rsid w:val="00C03886"/>
    <w:rsid w:val="00C06B2A"/>
    <w:rsid w:val="00C11C29"/>
    <w:rsid w:val="00C12D46"/>
    <w:rsid w:val="00C12EE2"/>
    <w:rsid w:val="00C14042"/>
    <w:rsid w:val="00C22AE4"/>
    <w:rsid w:val="00C22CFA"/>
    <w:rsid w:val="00C22E13"/>
    <w:rsid w:val="00C24404"/>
    <w:rsid w:val="00C26EA4"/>
    <w:rsid w:val="00C27173"/>
    <w:rsid w:val="00C31A14"/>
    <w:rsid w:val="00C35E57"/>
    <w:rsid w:val="00C35E80"/>
    <w:rsid w:val="00C36C8F"/>
    <w:rsid w:val="00C36C93"/>
    <w:rsid w:val="00C407DC"/>
    <w:rsid w:val="00C40AA2"/>
    <w:rsid w:val="00C4244F"/>
    <w:rsid w:val="00C42D6C"/>
    <w:rsid w:val="00C458D3"/>
    <w:rsid w:val="00C51961"/>
    <w:rsid w:val="00C57C23"/>
    <w:rsid w:val="00C5EFD6"/>
    <w:rsid w:val="00C6242A"/>
    <w:rsid w:val="00C632ED"/>
    <w:rsid w:val="00C6497B"/>
    <w:rsid w:val="00C66150"/>
    <w:rsid w:val="00C70596"/>
    <w:rsid w:val="00C709AB"/>
    <w:rsid w:val="00C70EF5"/>
    <w:rsid w:val="00C718E9"/>
    <w:rsid w:val="00C746F6"/>
    <w:rsid w:val="00C7510A"/>
    <w:rsid w:val="00C756C5"/>
    <w:rsid w:val="00C777D4"/>
    <w:rsid w:val="00C8080A"/>
    <w:rsid w:val="00C82195"/>
    <w:rsid w:val="00C82CAE"/>
    <w:rsid w:val="00C8442E"/>
    <w:rsid w:val="00C84A28"/>
    <w:rsid w:val="00C85154"/>
    <w:rsid w:val="00C86A73"/>
    <w:rsid w:val="00C86B0F"/>
    <w:rsid w:val="00C89CD1"/>
    <w:rsid w:val="00C90A62"/>
    <w:rsid w:val="00C930A8"/>
    <w:rsid w:val="00C947E8"/>
    <w:rsid w:val="00C96D79"/>
    <w:rsid w:val="00C971D3"/>
    <w:rsid w:val="00C9797C"/>
    <w:rsid w:val="00CA108B"/>
    <w:rsid w:val="00CA456F"/>
    <w:rsid w:val="00CA6CDB"/>
    <w:rsid w:val="00CB000D"/>
    <w:rsid w:val="00CB52CF"/>
    <w:rsid w:val="00CB5E13"/>
    <w:rsid w:val="00CC04AB"/>
    <w:rsid w:val="00CC0E5F"/>
    <w:rsid w:val="00CC1398"/>
    <w:rsid w:val="00CC1BAE"/>
    <w:rsid w:val="00CC21E3"/>
    <w:rsid w:val="00CC3524"/>
    <w:rsid w:val="00CC3F2D"/>
    <w:rsid w:val="00CD0B46"/>
    <w:rsid w:val="00CD0E4F"/>
    <w:rsid w:val="00CD27BE"/>
    <w:rsid w:val="00CD29E9"/>
    <w:rsid w:val="00CD2AEC"/>
    <w:rsid w:val="00CD31D8"/>
    <w:rsid w:val="00CD4BBC"/>
    <w:rsid w:val="00CD63E8"/>
    <w:rsid w:val="00CD6A00"/>
    <w:rsid w:val="00CD6D07"/>
    <w:rsid w:val="00CD6F0F"/>
    <w:rsid w:val="00CE0BB7"/>
    <w:rsid w:val="00CE3E9A"/>
    <w:rsid w:val="00CE4145"/>
    <w:rsid w:val="00CE5C86"/>
    <w:rsid w:val="00CE708B"/>
    <w:rsid w:val="00CF1253"/>
    <w:rsid w:val="00CF26B7"/>
    <w:rsid w:val="00CF3288"/>
    <w:rsid w:val="00CF5050"/>
    <w:rsid w:val="00CF61E9"/>
    <w:rsid w:val="00CF6E39"/>
    <w:rsid w:val="00CF72DA"/>
    <w:rsid w:val="00D00915"/>
    <w:rsid w:val="00D01DC3"/>
    <w:rsid w:val="00D0223F"/>
    <w:rsid w:val="00D038CE"/>
    <w:rsid w:val="00D03B57"/>
    <w:rsid w:val="00D04CE5"/>
    <w:rsid w:val="00D05AAF"/>
    <w:rsid w:val="00D05C1D"/>
    <w:rsid w:val="00D06D71"/>
    <w:rsid w:val="00D06F21"/>
    <w:rsid w:val="00D070EC"/>
    <w:rsid w:val="00D0769A"/>
    <w:rsid w:val="00D15B4A"/>
    <w:rsid w:val="00D15B4E"/>
    <w:rsid w:val="00D17595"/>
    <w:rsid w:val="00D177E7"/>
    <w:rsid w:val="00D2079F"/>
    <w:rsid w:val="00D20D1E"/>
    <w:rsid w:val="00D213B1"/>
    <w:rsid w:val="00D21BF9"/>
    <w:rsid w:val="00D221FD"/>
    <w:rsid w:val="00D222DE"/>
    <w:rsid w:val="00D26C43"/>
    <w:rsid w:val="00D35CC8"/>
    <w:rsid w:val="00D35DA0"/>
    <w:rsid w:val="00D3713F"/>
    <w:rsid w:val="00D4119B"/>
    <w:rsid w:val="00D43486"/>
    <w:rsid w:val="00D43F1C"/>
    <w:rsid w:val="00D447EF"/>
    <w:rsid w:val="00D466B3"/>
    <w:rsid w:val="00D475E5"/>
    <w:rsid w:val="00D505E2"/>
    <w:rsid w:val="00D5321C"/>
    <w:rsid w:val="00D61E8A"/>
    <w:rsid w:val="00D62BFE"/>
    <w:rsid w:val="00D635C3"/>
    <w:rsid w:val="00D63F8D"/>
    <w:rsid w:val="00D6498F"/>
    <w:rsid w:val="00D7463D"/>
    <w:rsid w:val="00D75DF3"/>
    <w:rsid w:val="00D765F9"/>
    <w:rsid w:val="00D806F9"/>
    <w:rsid w:val="00D80C05"/>
    <w:rsid w:val="00D80F5A"/>
    <w:rsid w:val="00D80FDF"/>
    <w:rsid w:val="00D8136D"/>
    <w:rsid w:val="00D83CB5"/>
    <w:rsid w:val="00D83DE8"/>
    <w:rsid w:val="00D84943"/>
    <w:rsid w:val="00D850EE"/>
    <w:rsid w:val="00D94646"/>
    <w:rsid w:val="00D94AE7"/>
    <w:rsid w:val="00D9641B"/>
    <w:rsid w:val="00D966B3"/>
    <w:rsid w:val="00D970F0"/>
    <w:rsid w:val="00DA4540"/>
    <w:rsid w:val="00DA587E"/>
    <w:rsid w:val="00DA60F4"/>
    <w:rsid w:val="00DA6F41"/>
    <w:rsid w:val="00DA72D4"/>
    <w:rsid w:val="00DB0F8B"/>
    <w:rsid w:val="00DB13F7"/>
    <w:rsid w:val="00DB3052"/>
    <w:rsid w:val="00DB34E4"/>
    <w:rsid w:val="00DB5508"/>
    <w:rsid w:val="00DB694A"/>
    <w:rsid w:val="00DC1AB5"/>
    <w:rsid w:val="00DC1E65"/>
    <w:rsid w:val="00DC293F"/>
    <w:rsid w:val="00DC2B57"/>
    <w:rsid w:val="00DC2D17"/>
    <w:rsid w:val="00DD5CB3"/>
    <w:rsid w:val="00DE153C"/>
    <w:rsid w:val="00DE1BE8"/>
    <w:rsid w:val="00DE23BF"/>
    <w:rsid w:val="00DE2457"/>
    <w:rsid w:val="00DE2DEF"/>
    <w:rsid w:val="00DE3981"/>
    <w:rsid w:val="00DE40DD"/>
    <w:rsid w:val="00DE750F"/>
    <w:rsid w:val="00DE7755"/>
    <w:rsid w:val="00DF0271"/>
    <w:rsid w:val="00DF059A"/>
    <w:rsid w:val="00DF0888"/>
    <w:rsid w:val="00DF3871"/>
    <w:rsid w:val="00DF3D56"/>
    <w:rsid w:val="00DF6129"/>
    <w:rsid w:val="00DF618F"/>
    <w:rsid w:val="00DF64E9"/>
    <w:rsid w:val="00DF6D19"/>
    <w:rsid w:val="00DF6ED2"/>
    <w:rsid w:val="00DF70F5"/>
    <w:rsid w:val="00DF7E59"/>
    <w:rsid w:val="00E0172B"/>
    <w:rsid w:val="00E018C0"/>
    <w:rsid w:val="00E042C1"/>
    <w:rsid w:val="00E1369F"/>
    <w:rsid w:val="00E1683D"/>
    <w:rsid w:val="00E16C7D"/>
    <w:rsid w:val="00E2252C"/>
    <w:rsid w:val="00E255F4"/>
    <w:rsid w:val="00E26C6A"/>
    <w:rsid w:val="00E270C0"/>
    <w:rsid w:val="00E316EC"/>
    <w:rsid w:val="00E34B74"/>
    <w:rsid w:val="00E36BB9"/>
    <w:rsid w:val="00E36D82"/>
    <w:rsid w:val="00E41DDF"/>
    <w:rsid w:val="00E451C5"/>
    <w:rsid w:val="00E460B9"/>
    <w:rsid w:val="00E50836"/>
    <w:rsid w:val="00E51601"/>
    <w:rsid w:val="00E51965"/>
    <w:rsid w:val="00E52BCB"/>
    <w:rsid w:val="00E55C2C"/>
    <w:rsid w:val="00E638A0"/>
    <w:rsid w:val="00E6552E"/>
    <w:rsid w:val="00E66B02"/>
    <w:rsid w:val="00E67121"/>
    <w:rsid w:val="00E7198D"/>
    <w:rsid w:val="00E735AF"/>
    <w:rsid w:val="00E74CA6"/>
    <w:rsid w:val="00E75E3D"/>
    <w:rsid w:val="00E808E8"/>
    <w:rsid w:val="00E80E65"/>
    <w:rsid w:val="00E82407"/>
    <w:rsid w:val="00E838B5"/>
    <w:rsid w:val="00E84491"/>
    <w:rsid w:val="00E84876"/>
    <w:rsid w:val="00E84AB9"/>
    <w:rsid w:val="00E86FB7"/>
    <w:rsid w:val="00E90B41"/>
    <w:rsid w:val="00E9338C"/>
    <w:rsid w:val="00E9731C"/>
    <w:rsid w:val="00E97EE7"/>
    <w:rsid w:val="00EA0E16"/>
    <w:rsid w:val="00EA1565"/>
    <w:rsid w:val="00EA4E4C"/>
    <w:rsid w:val="00EB04B7"/>
    <w:rsid w:val="00EB208D"/>
    <w:rsid w:val="00EB27D3"/>
    <w:rsid w:val="00EB422C"/>
    <w:rsid w:val="00EB42D8"/>
    <w:rsid w:val="00EB4EF3"/>
    <w:rsid w:val="00EB69B8"/>
    <w:rsid w:val="00EB775F"/>
    <w:rsid w:val="00EB7992"/>
    <w:rsid w:val="00EC0104"/>
    <w:rsid w:val="00EC0184"/>
    <w:rsid w:val="00EC0406"/>
    <w:rsid w:val="00EC1CAA"/>
    <w:rsid w:val="00EC2D7A"/>
    <w:rsid w:val="00EC5418"/>
    <w:rsid w:val="00EC60BE"/>
    <w:rsid w:val="00EC633A"/>
    <w:rsid w:val="00ED1B9D"/>
    <w:rsid w:val="00ED3C32"/>
    <w:rsid w:val="00ED5FDC"/>
    <w:rsid w:val="00ED729B"/>
    <w:rsid w:val="00EE056F"/>
    <w:rsid w:val="00EE067F"/>
    <w:rsid w:val="00EE6DE9"/>
    <w:rsid w:val="00EF43F5"/>
    <w:rsid w:val="00EF5426"/>
    <w:rsid w:val="00EF6DB3"/>
    <w:rsid w:val="00EF74D7"/>
    <w:rsid w:val="00EF77C9"/>
    <w:rsid w:val="00EF7BF1"/>
    <w:rsid w:val="00F0030C"/>
    <w:rsid w:val="00F00BA3"/>
    <w:rsid w:val="00F017AF"/>
    <w:rsid w:val="00F0210C"/>
    <w:rsid w:val="00F02811"/>
    <w:rsid w:val="00F02D9E"/>
    <w:rsid w:val="00F041C4"/>
    <w:rsid w:val="00F0634F"/>
    <w:rsid w:val="00F125D7"/>
    <w:rsid w:val="00F14812"/>
    <w:rsid w:val="00F1598C"/>
    <w:rsid w:val="00F17246"/>
    <w:rsid w:val="00F17E9B"/>
    <w:rsid w:val="00F20BC6"/>
    <w:rsid w:val="00F21403"/>
    <w:rsid w:val="00F255FC"/>
    <w:rsid w:val="00F259B0"/>
    <w:rsid w:val="00F26A20"/>
    <w:rsid w:val="00F2759E"/>
    <w:rsid w:val="00F276C9"/>
    <w:rsid w:val="00F31359"/>
    <w:rsid w:val="00F32CEC"/>
    <w:rsid w:val="00F34D8A"/>
    <w:rsid w:val="00F3649F"/>
    <w:rsid w:val="00F37311"/>
    <w:rsid w:val="00F3742E"/>
    <w:rsid w:val="00F40690"/>
    <w:rsid w:val="00F4255B"/>
    <w:rsid w:val="00F438AF"/>
    <w:rsid w:val="00F43B8F"/>
    <w:rsid w:val="00F46375"/>
    <w:rsid w:val="00F51785"/>
    <w:rsid w:val="00F530D7"/>
    <w:rsid w:val="00F53E62"/>
    <w:rsid w:val="00F541E6"/>
    <w:rsid w:val="00F568E0"/>
    <w:rsid w:val="00F6023D"/>
    <w:rsid w:val="00F60C03"/>
    <w:rsid w:val="00F62F49"/>
    <w:rsid w:val="00F63D01"/>
    <w:rsid w:val="00F640BF"/>
    <w:rsid w:val="00F64299"/>
    <w:rsid w:val="00F64E12"/>
    <w:rsid w:val="00F651CE"/>
    <w:rsid w:val="00F67DB8"/>
    <w:rsid w:val="00F70754"/>
    <w:rsid w:val="00F75DA8"/>
    <w:rsid w:val="00F77926"/>
    <w:rsid w:val="00F80CAF"/>
    <w:rsid w:val="00F81DFD"/>
    <w:rsid w:val="00F831F2"/>
    <w:rsid w:val="00F83A19"/>
    <w:rsid w:val="00F845CF"/>
    <w:rsid w:val="00F879A1"/>
    <w:rsid w:val="00F87D9A"/>
    <w:rsid w:val="00F92DA0"/>
    <w:rsid w:val="00F92FC4"/>
    <w:rsid w:val="00F95558"/>
    <w:rsid w:val="00F959FE"/>
    <w:rsid w:val="00F9793C"/>
    <w:rsid w:val="00FA0C14"/>
    <w:rsid w:val="00FA137A"/>
    <w:rsid w:val="00FA165C"/>
    <w:rsid w:val="00FA5504"/>
    <w:rsid w:val="00FA5879"/>
    <w:rsid w:val="00FA7BAB"/>
    <w:rsid w:val="00FB197D"/>
    <w:rsid w:val="00FB28B3"/>
    <w:rsid w:val="00FB4B02"/>
    <w:rsid w:val="00FB7AFF"/>
    <w:rsid w:val="00FC01A0"/>
    <w:rsid w:val="00FC2831"/>
    <w:rsid w:val="00FC2D40"/>
    <w:rsid w:val="00FC3600"/>
    <w:rsid w:val="00FC3627"/>
    <w:rsid w:val="00FC4A9F"/>
    <w:rsid w:val="00FC565B"/>
    <w:rsid w:val="00FD2313"/>
    <w:rsid w:val="00FD49EB"/>
    <w:rsid w:val="00FD78A7"/>
    <w:rsid w:val="00FE006E"/>
    <w:rsid w:val="00FE197E"/>
    <w:rsid w:val="00FE20E3"/>
    <w:rsid w:val="00FE2A45"/>
    <w:rsid w:val="00FE3660"/>
    <w:rsid w:val="00FE7F6C"/>
    <w:rsid w:val="00FF0DF1"/>
    <w:rsid w:val="00FF1ED2"/>
    <w:rsid w:val="00FF26AA"/>
    <w:rsid w:val="00FF7662"/>
    <w:rsid w:val="01101D26"/>
    <w:rsid w:val="012C0EA2"/>
    <w:rsid w:val="016DF0ED"/>
    <w:rsid w:val="0170988D"/>
    <w:rsid w:val="01747C56"/>
    <w:rsid w:val="017BFBBD"/>
    <w:rsid w:val="017F906B"/>
    <w:rsid w:val="018FE734"/>
    <w:rsid w:val="019457E5"/>
    <w:rsid w:val="019F84E5"/>
    <w:rsid w:val="01BFBC1C"/>
    <w:rsid w:val="01C33E95"/>
    <w:rsid w:val="01C8F67D"/>
    <w:rsid w:val="01D2B2C3"/>
    <w:rsid w:val="01D83AF3"/>
    <w:rsid w:val="01EDF907"/>
    <w:rsid w:val="02052B6D"/>
    <w:rsid w:val="02278CC8"/>
    <w:rsid w:val="026FBEB0"/>
    <w:rsid w:val="0289CFF9"/>
    <w:rsid w:val="02B97AFC"/>
    <w:rsid w:val="02BF88C4"/>
    <w:rsid w:val="02C7ED7C"/>
    <w:rsid w:val="02CE5508"/>
    <w:rsid w:val="02D019C2"/>
    <w:rsid w:val="02E17A4A"/>
    <w:rsid w:val="02ED3588"/>
    <w:rsid w:val="030B54CC"/>
    <w:rsid w:val="031A71E9"/>
    <w:rsid w:val="032AB9F3"/>
    <w:rsid w:val="0342A18E"/>
    <w:rsid w:val="034B3CD8"/>
    <w:rsid w:val="03B1F3DA"/>
    <w:rsid w:val="03C19B7B"/>
    <w:rsid w:val="03CA9633"/>
    <w:rsid w:val="03DE677E"/>
    <w:rsid w:val="04040FAA"/>
    <w:rsid w:val="0421B722"/>
    <w:rsid w:val="04303634"/>
    <w:rsid w:val="043E7727"/>
    <w:rsid w:val="04453CD5"/>
    <w:rsid w:val="0458DC34"/>
    <w:rsid w:val="046CDBF2"/>
    <w:rsid w:val="04843699"/>
    <w:rsid w:val="04BA4D0F"/>
    <w:rsid w:val="04D7996F"/>
    <w:rsid w:val="04DEA477"/>
    <w:rsid w:val="04F0231B"/>
    <w:rsid w:val="04FBC250"/>
    <w:rsid w:val="05046998"/>
    <w:rsid w:val="0515AB4C"/>
    <w:rsid w:val="0516F106"/>
    <w:rsid w:val="05315A12"/>
    <w:rsid w:val="0531AC5B"/>
    <w:rsid w:val="055034F2"/>
    <w:rsid w:val="056B6DDC"/>
    <w:rsid w:val="05BD8783"/>
    <w:rsid w:val="05CB2193"/>
    <w:rsid w:val="05D77214"/>
    <w:rsid w:val="05F3F130"/>
    <w:rsid w:val="061A8F6D"/>
    <w:rsid w:val="066521B2"/>
    <w:rsid w:val="068221E5"/>
    <w:rsid w:val="06ED310B"/>
    <w:rsid w:val="06F48062"/>
    <w:rsid w:val="070D4E1B"/>
    <w:rsid w:val="071D4E74"/>
    <w:rsid w:val="072133FC"/>
    <w:rsid w:val="072A41ED"/>
    <w:rsid w:val="073FCFE9"/>
    <w:rsid w:val="07986A4F"/>
    <w:rsid w:val="079D7157"/>
    <w:rsid w:val="07CA5952"/>
    <w:rsid w:val="07CFA821"/>
    <w:rsid w:val="07DBADB9"/>
    <w:rsid w:val="07F2F777"/>
    <w:rsid w:val="07FAE0EA"/>
    <w:rsid w:val="080D3C10"/>
    <w:rsid w:val="085024C0"/>
    <w:rsid w:val="085C66A5"/>
    <w:rsid w:val="0862C35A"/>
    <w:rsid w:val="08AD2053"/>
    <w:rsid w:val="08BA8659"/>
    <w:rsid w:val="08CC2F0C"/>
    <w:rsid w:val="08CEBB18"/>
    <w:rsid w:val="08F891F0"/>
    <w:rsid w:val="0902B6F4"/>
    <w:rsid w:val="0915B728"/>
    <w:rsid w:val="091B86B0"/>
    <w:rsid w:val="095ABCC8"/>
    <w:rsid w:val="095FDA75"/>
    <w:rsid w:val="0981084D"/>
    <w:rsid w:val="098EF388"/>
    <w:rsid w:val="09AB8549"/>
    <w:rsid w:val="09B462E2"/>
    <w:rsid w:val="09D725DF"/>
    <w:rsid w:val="0A30091D"/>
    <w:rsid w:val="0A4A517A"/>
    <w:rsid w:val="0A7AC8F5"/>
    <w:rsid w:val="0A807B3A"/>
    <w:rsid w:val="0A9DC54C"/>
    <w:rsid w:val="0AA0298D"/>
    <w:rsid w:val="0AA1A8FB"/>
    <w:rsid w:val="0AA8A03E"/>
    <w:rsid w:val="0AB9FDB1"/>
    <w:rsid w:val="0AFF948C"/>
    <w:rsid w:val="0B23BDF6"/>
    <w:rsid w:val="0B3E8E39"/>
    <w:rsid w:val="0B589AD6"/>
    <w:rsid w:val="0B5971D2"/>
    <w:rsid w:val="0B6ADD29"/>
    <w:rsid w:val="0B8009F0"/>
    <w:rsid w:val="0B86328A"/>
    <w:rsid w:val="0B87C582"/>
    <w:rsid w:val="0B99B6FE"/>
    <w:rsid w:val="0BCDD252"/>
    <w:rsid w:val="0BF737D2"/>
    <w:rsid w:val="0C26204B"/>
    <w:rsid w:val="0C5AA1E5"/>
    <w:rsid w:val="0C7F4EAA"/>
    <w:rsid w:val="0CBAD38B"/>
    <w:rsid w:val="0D41F5D9"/>
    <w:rsid w:val="0D9EC8C8"/>
    <w:rsid w:val="0DF7DC28"/>
    <w:rsid w:val="0DFCFEFF"/>
    <w:rsid w:val="0E0D88F5"/>
    <w:rsid w:val="0E12D90C"/>
    <w:rsid w:val="0E207279"/>
    <w:rsid w:val="0E24CA13"/>
    <w:rsid w:val="0E2BA4A5"/>
    <w:rsid w:val="0E2CB799"/>
    <w:rsid w:val="0E2E2DEB"/>
    <w:rsid w:val="0E3F0DCF"/>
    <w:rsid w:val="0E69AE38"/>
    <w:rsid w:val="0E6E229E"/>
    <w:rsid w:val="0E911294"/>
    <w:rsid w:val="0EBF6644"/>
    <w:rsid w:val="0EDEAACB"/>
    <w:rsid w:val="0F147451"/>
    <w:rsid w:val="0F2CD6C6"/>
    <w:rsid w:val="0F305E69"/>
    <w:rsid w:val="0F3D40F8"/>
    <w:rsid w:val="0F416305"/>
    <w:rsid w:val="0F90A607"/>
    <w:rsid w:val="0FCF8DF2"/>
    <w:rsid w:val="1066140F"/>
    <w:rsid w:val="1080A7A9"/>
    <w:rsid w:val="1080AF64"/>
    <w:rsid w:val="1087C9F7"/>
    <w:rsid w:val="108D6F6D"/>
    <w:rsid w:val="10CAA8F5"/>
    <w:rsid w:val="10CAD7E7"/>
    <w:rsid w:val="10DB24DC"/>
    <w:rsid w:val="10F3AF6D"/>
    <w:rsid w:val="11045BB0"/>
    <w:rsid w:val="11240ACD"/>
    <w:rsid w:val="113B2675"/>
    <w:rsid w:val="1142E706"/>
    <w:rsid w:val="11652F9A"/>
    <w:rsid w:val="1175DD91"/>
    <w:rsid w:val="119A3988"/>
    <w:rsid w:val="119D3882"/>
    <w:rsid w:val="11A407A5"/>
    <w:rsid w:val="11D08A55"/>
    <w:rsid w:val="120B15DC"/>
    <w:rsid w:val="120B578D"/>
    <w:rsid w:val="120F32A1"/>
    <w:rsid w:val="1223AB38"/>
    <w:rsid w:val="124C1513"/>
    <w:rsid w:val="1253B99D"/>
    <w:rsid w:val="12669222"/>
    <w:rsid w:val="127117EF"/>
    <w:rsid w:val="12902693"/>
    <w:rsid w:val="12B9A094"/>
    <w:rsid w:val="12C8F700"/>
    <w:rsid w:val="12D7B6EA"/>
    <w:rsid w:val="12EE1F78"/>
    <w:rsid w:val="1300FFFB"/>
    <w:rsid w:val="135917AE"/>
    <w:rsid w:val="135B4B0A"/>
    <w:rsid w:val="136483B7"/>
    <w:rsid w:val="1375E5DE"/>
    <w:rsid w:val="13781192"/>
    <w:rsid w:val="13CB7934"/>
    <w:rsid w:val="13FA114C"/>
    <w:rsid w:val="1400CEEC"/>
    <w:rsid w:val="1421B2DB"/>
    <w:rsid w:val="143D4B8E"/>
    <w:rsid w:val="14452CA5"/>
    <w:rsid w:val="14977E1F"/>
    <w:rsid w:val="149BE66B"/>
    <w:rsid w:val="149BF91D"/>
    <w:rsid w:val="14A8578B"/>
    <w:rsid w:val="14E9D3FF"/>
    <w:rsid w:val="15295888"/>
    <w:rsid w:val="15539733"/>
    <w:rsid w:val="158BA35B"/>
    <w:rsid w:val="158F107F"/>
    <w:rsid w:val="15A3C664"/>
    <w:rsid w:val="15B57A73"/>
    <w:rsid w:val="15BE2331"/>
    <w:rsid w:val="15DD978C"/>
    <w:rsid w:val="1602F4FD"/>
    <w:rsid w:val="161FB328"/>
    <w:rsid w:val="16251342"/>
    <w:rsid w:val="16334E80"/>
    <w:rsid w:val="163CCDB4"/>
    <w:rsid w:val="168717CE"/>
    <w:rsid w:val="16896D4B"/>
    <w:rsid w:val="16912FDB"/>
    <w:rsid w:val="17209A5A"/>
    <w:rsid w:val="173418AE"/>
    <w:rsid w:val="17402B40"/>
    <w:rsid w:val="1740995F"/>
    <w:rsid w:val="17481AC8"/>
    <w:rsid w:val="175F04A9"/>
    <w:rsid w:val="176492EE"/>
    <w:rsid w:val="17736BBF"/>
    <w:rsid w:val="17AF2D56"/>
    <w:rsid w:val="17B3FAA2"/>
    <w:rsid w:val="17BE4653"/>
    <w:rsid w:val="17D399DF"/>
    <w:rsid w:val="17FC0CA1"/>
    <w:rsid w:val="17FCB0DE"/>
    <w:rsid w:val="18060F7A"/>
    <w:rsid w:val="180CB055"/>
    <w:rsid w:val="180CE33F"/>
    <w:rsid w:val="180F5356"/>
    <w:rsid w:val="18242928"/>
    <w:rsid w:val="183AB21C"/>
    <w:rsid w:val="183D5FE9"/>
    <w:rsid w:val="18546CEF"/>
    <w:rsid w:val="18644828"/>
    <w:rsid w:val="18A64126"/>
    <w:rsid w:val="18DBFBA1"/>
    <w:rsid w:val="18EDA497"/>
    <w:rsid w:val="18FA33AF"/>
    <w:rsid w:val="1913393F"/>
    <w:rsid w:val="194DF8EB"/>
    <w:rsid w:val="19545F31"/>
    <w:rsid w:val="196F6A40"/>
    <w:rsid w:val="1970417F"/>
    <w:rsid w:val="1972418C"/>
    <w:rsid w:val="1985A3C0"/>
    <w:rsid w:val="199CF58F"/>
    <w:rsid w:val="19A880B6"/>
    <w:rsid w:val="19AF198A"/>
    <w:rsid w:val="19D20AC8"/>
    <w:rsid w:val="19F62315"/>
    <w:rsid w:val="19FCF44E"/>
    <w:rsid w:val="1A1AD3C4"/>
    <w:rsid w:val="1A22EE39"/>
    <w:rsid w:val="1A3D02BF"/>
    <w:rsid w:val="1A42EE8F"/>
    <w:rsid w:val="1A5F147E"/>
    <w:rsid w:val="1A82C477"/>
    <w:rsid w:val="1A8974F8"/>
    <w:rsid w:val="1AA1E7B3"/>
    <w:rsid w:val="1AB8502E"/>
    <w:rsid w:val="1AE9DBCF"/>
    <w:rsid w:val="1B1B14F2"/>
    <w:rsid w:val="1B217421"/>
    <w:rsid w:val="1B31EF95"/>
    <w:rsid w:val="1B4DE695"/>
    <w:rsid w:val="1B7E6655"/>
    <w:rsid w:val="1B9F4AC1"/>
    <w:rsid w:val="1BCA5253"/>
    <w:rsid w:val="1BFAE4DF"/>
    <w:rsid w:val="1BFC3D6B"/>
    <w:rsid w:val="1C140A82"/>
    <w:rsid w:val="1C254559"/>
    <w:rsid w:val="1C399CF1"/>
    <w:rsid w:val="1C4B542E"/>
    <w:rsid w:val="1C6A4DC0"/>
    <w:rsid w:val="1C966FB3"/>
    <w:rsid w:val="1C9A97E6"/>
    <w:rsid w:val="1D02E84C"/>
    <w:rsid w:val="1D168896"/>
    <w:rsid w:val="1D314042"/>
    <w:rsid w:val="1D6622B4"/>
    <w:rsid w:val="1D8E88D5"/>
    <w:rsid w:val="1DA26F98"/>
    <w:rsid w:val="1DA59039"/>
    <w:rsid w:val="1DA92BFD"/>
    <w:rsid w:val="1DAFDAE3"/>
    <w:rsid w:val="1DBB1477"/>
    <w:rsid w:val="1DC143A5"/>
    <w:rsid w:val="1DDFD707"/>
    <w:rsid w:val="1E188DBB"/>
    <w:rsid w:val="1E31D4C0"/>
    <w:rsid w:val="1E343F0A"/>
    <w:rsid w:val="1E43F8A1"/>
    <w:rsid w:val="1E5E4A08"/>
    <w:rsid w:val="1E7BB29E"/>
    <w:rsid w:val="1E9BBA90"/>
    <w:rsid w:val="1EAE5105"/>
    <w:rsid w:val="1EB52585"/>
    <w:rsid w:val="1EF415BE"/>
    <w:rsid w:val="1F0973EA"/>
    <w:rsid w:val="1F0C1DE8"/>
    <w:rsid w:val="1F1E9072"/>
    <w:rsid w:val="1F4AAE04"/>
    <w:rsid w:val="1F6846F4"/>
    <w:rsid w:val="1F7F59D1"/>
    <w:rsid w:val="1FF54410"/>
    <w:rsid w:val="1FFD3806"/>
    <w:rsid w:val="201FC6A4"/>
    <w:rsid w:val="20264894"/>
    <w:rsid w:val="20285DE7"/>
    <w:rsid w:val="203EF878"/>
    <w:rsid w:val="20812564"/>
    <w:rsid w:val="2097DE04"/>
    <w:rsid w:val="2098B847"/>
    <w:rsid w:val="20AC9009"/>
    <w:rsid w:val="20AFC440"/>
    <w:rsid w:val="20B23013"/>
    <w:rsid w:val="20C7A462"/>
    <w:rsid w:val="20CA8131"/>
    <w:rsid w:val="20CF4A44"/>
    <w:rsid w:val="20D53A6E"/>
    <w:rsid w:val="20D6CE73"/>
    <w:rsid w:val="20DCD757"/>
    <w:rsid w:val="20FC20E0"/>
    <w:rsid w:val="210630C8"/>
    <w:rsid w:val="210AC690"/>
    <w:rsid w:val="214DF3E1"/>
    <w:rsid w:val="2157880A"/>
    <w:rsid w:val="216B54F2"/>
    <w:rsid w:val="2186DA75"/>
    <w:rsid w:val="21A51BC7"/>
    <w:rsid w:val="21B175E9"/>
    <w:rsid w:val="21E7BA60"/>
    <w:rsid w:val="21E81CD6"/>
    <w:rsid w:val="21FD0FD8"/>
    <w:rsid w:val="220163C2"/>
    <w:rsid w:val="221388F8"/>
    <w:rsid w:val="22151856"/>
    <w:rsid w:val="2236E2F0"/>
    <w:rsid w:val="2244EB95"/>
    <w:rsid w:val="2249D28F"/>
    <w:rsid w:val="22748174"/>
    <w:rsid w:val="22798C1D"/>
    <w:rsid w:val="2282DDE7"/>
    <w:rsid w:val="22898200"/>
    <w:rsid w:val="22B971B6"/>
    <w:rsid w:val="22C4140C"/>
    <w:rsid w:val="22DBE820"/>
    <w:rsid w:val="22FFBF73"/>
    <w:rsid w:val="2305AB18"/>
    <w:rsid w:val="2309ABB6"/>
    <w:rsid w:val="232E245B"/>
    <w:rsid w:val="234C9CEB"/>
    <w:rsid w:val="237A33B0"/>
    <w:rsid w:val="23EADBF8"/>
    <w:rsid w:val="23F059D4"/>
    <w:rsid w:val="2422D0AF"/>
    <w:rsid w:val="243D65BC"/>
    <w:rsid w:val="2448B96F"/>
    <w:rsid w:val="244A5DEF"/>
    <w:rsid w:val="2499FFED"/>
    <w:rsid w:val="24C33080"/>
    <w:rsid w:val="24E0915A"/>
    <w:rsid w:val="24EC21D0"/>
    <w:rsid w:val="24F645E0"/>
    <w:rsid w:val="24F94A3B"/>
    <w:rsid w:val="24FDD919"/>
    <w:rsid w:val="2509A82E"/>
    <w:rsid w:val="252A4288"/>
    <w:rsid w:val="254663ED"/>
    <w:rsid w:val="25577E7D"/>
    <w:rsid w:val="256FF72D"/>
    <w:rsid w:val="2575C471"/>
    <w:rsid w:val="25889D8E"/>
    <w:rsid w:val="25C26C2F"/>
    <w:rsid w:val="25F24012"/>
    <w:rsid w:val="260D9976"/>
    <w:rsid w:val="261B597B"/>
    <w:rsid w:val="266B5177"/>
    <w:rsid w:val="268ED878"/>
    <w:rsid w:val="26AF12CF"/>
    <w:rsid w:val="26BA35C9"/>
    <w:rsid w:val="26C612E9"/>
    <w:rsid w:val="26C6F26F"/>
    <w:rsid w:val="26DE8522"/>
    <w:rsid w:val="26FCA308"/>
    <w:rsid w:val="273317EC"/>
    <w:rsid w:val="2756BD29"/>
    <w:rsid w:val="276A86ED"/>
    <w:rsid w:val="276CC72C"/>
    <w:rsid w:val="27FFD2E6"/>
    <w:rsid w:val="282EB0A6"/>
    <w:rsid w:val="283CA4D6"/>
    <w:rsid w:val="283E4A26"/>
    <w:rsid w:val="2841E757"/>
    <w:rsid w:val="285041DB"/>
    <w:rsid w:val="2888C367"/>
    <w:rsid w:val="28A1D1A7"/>
    <w:rsid w:val="28B2D897"/>
    <w:rsid w:val="28B8C2E9"/>
    <w:rsid w:val="28FA0CF1"/>
    <w:rsid w:val="291813A2"/>
    <w:rsid w:val="2920E557"/>
    <w:rsid w:val="2928B33A"/>
    <w:rsid w:val="292B1777"/>
    <w:rsid w:val="2950286D"/>
    <w:rsid w:val="2950A7F4"/>
    <w:rsid w:val="295C84E3"/>
    <w:rsid w:val="296C0A3B"/>
    <w:rsid w:val="297B592B"/>
    <w:rsid w:val="297D3129"/>
    <w:rsid w:val="29891450"/>
    <w:rsid w:val="29B4027D"/>
    <w:rsid w:val="29CD2820"/>
    <w:rsid w:val="29EE66A7"/>
    <w:rsid w:val="2A101D59"/>
    <w:rsid w:val="2A101D72"/>
    <w:rsid w:val="2A202A3B"/>
    <w:rsid w:val="2A6028A0"/>
    <w:rsid w:val="2A896600"/>
    <w:rsid w:val="2A95DD52"/>
    <w:rsid w:val="2ACAD775"/>
    <w:rsid w:val="2AD559AB"/>
    <w:rsid w:val="2B03FDF9"/>
    <w:rsid w:val="2B06ED75"/>
    <w:rsid w:val="2B1D6D50"/>
    <w:rsid w:val="2B5A8713"/>
    <w:rsid w:val="2B68FB3B"/>
    <w:rsid w:val="2B855862"/>
    <w:rsid w:val="2B9CD054"/>
    <w:rsid w:val="2BD14B5D"/>
    <w:rsid w:val="2BDB84C6"/>
    <w:rsid w:val="2BE17861"/>
    <w:rsid w:val="2BE6A575"/>
    <w:rsid w:val="2BFBF901"/>
    <w:rsid w:val="2C253661"/>
    <w:rsid w:val="2C36A34C"/>
    <w:rsid w:val="2C3A3A76"/>
    <w:rsid w:val="2C3B7B38"/>
    <w:rsid w:val="2C4B0E05"/>
    <w:rsid w:val="2C6DD2CE"/>
    <w:rsid w:val="2C968762"/>
    <w:rsid w:val="2CB2F9ED"/>
    <w:rsid w:val="2CC18EFC"/>
    <w:rsid w:val="2CCD6905"/>
    <w:rsid w:val="2D04C8E2"/>
    <w:rsid w:val="2D7B5EEF"/>
    <w:rsid w:val="2D8B8F48"/>
    <w:rsid w:val="2DB47D94"/>
    <w:rsid w:val="2DB4C3D6"/>
    <w:rsid w:val="2DC08528"/>
    <w:rsid w:val="2DE91284"/>
    <w:rsid w:val="2E09941E"/>
    <w:rsid w:val="2E3F0027"/>
    <w:rsid w:val="2E7F21C1"/>
    <w:rsid w:val="2EC7BA44"/>
    <w:rsid w:val="2EF7DBEF"/>
    <w:rsid w:val="2EFA1D3D"/>
    <w:rsid w:val="2EFD7A02"/>
    <w:rsid w:val="2F21DE3B"/>
    <w:rsid w:val="2F669C3D"/>
    <w:rsid w:val="2F71AC82"/>
    <w:rsid w:val="2FC0F92E"/>
    <w:rsid w:val="2FEA1674"/>
    <w:rsid w:val="30215B7E"/>
    <w:rsid w:val="303603BA"/>
    <w:rsid w:val="3049AA12"/>
    <w:rsid w:val="304AC29E"/>
    <w:rsid w:val="30606BC4"/>
    <w:rsid w:val="3098CF11"/>
    <w:rsid w:val="30B88F76"/>
    <w:rsid w:val="30D04163"/>
    <w:rsid w:val="30DE1E61"/>
    <w:rsid w:val="31051ED6"/>
    <w:rsid w:val="3123406E"/>
    <w:rsid w:val="314E4BD9"/>
    <w:rsid w:val="31627906"/>
    <w:rsid w:val="318DF2F4"/>
    <w:rsid w:val="31992F9F"/>
    <w:rsid w:val="31FA5795"/>
    <w:rsid w:val="31FD3EF4"/>
    <w:rsid w:val="321E5D86"/>
    <w:rsid w:val="3279EEC2"/>
    <w:rsid w:val="32996FD0"/>
    <w:rsid w:val="32CA62E6"/>
    <w:rsid w:val="32E0C43E"/>
    <w:rsid w:val="331D19A5"/>
    <w:rsid w:val="331FF777"/>
    <w:rsid w:val="332A5237"/>
    <w:rsid w:val="33318FB0"/>
    <w:rsid w:val="3335F6ED"/>
    <w:rsid w:val="334266F9"/>
    <w:rsid w:val="33570FF2"/>
    <w:rsid w:val="336DF38A"/>
    <w:rsid w:val="33740F76"/>
    <w:rsid w:val="3381C5FA"/>
    <w:rsid w:val="33AF5B15"/>
    <w:rsid w:val="33BA0191"/>
    <w:rsid w:val="33EEB9C8"/>
    <w:rsid w:val="34070AE6"/>
    <w:rsid w:val="34100E14"/>
    <w:rsid w:val="3411A5E7"/>
    <w:rsid w:val="344FA5EC"/>
    <w:rsid w:val="346D7572"/>
    <w:rsid w:val="3474BFC0"/>
    <w:rsid w:val="34845719"/>
    <w:rsid w:val="34845965"/>
    <w:rsid w:val="348C3EA3"/>
    <w:rsid w:val="34E5B825"/>
    <w:rsid w:val="35143B27"/>
    <w:rsid w:val="3544F7E8"/>
    <w:rsid w:val="35641066"/>
    <w:rsid w:val="357B6909"/>
    <w:rsid w:val="35C2FC4A"/>
    <w:rsid w:val="35D88FF9"/>
    <w:rsid w:val="35E1F34B"/>
    <w:rsid w:val="360F23C8"/>
    <w:rsid w:val="3659375D"/>
    <w:rsid w:val="36609596"/>
    <w:rsid w:val="369A2A0F"/>
    <w:rsid w:val="36A1EB3F"/>
    <w:rsid w:val="36A36584"/>
    <w:rsid w:val="36AF6353"/>
    <w:rsid w:val="36C14B4C"/>
    <w:rsid w:val="36D61279"/>
    <w:rsid w:val="36E75DF1"/>
    <w:rsid w:val="36F04565"/>
    <w:rsid w:val="3721084D"/>
    <w:rsid w:val="372ACE56"/>
    <w:rsid w:val="373EABA8"/>
    <w:rsid w:val="3754E528"/>
    <w:rsid w:val="375C3435"/>
    <w:rsid w:val="3770B9E1"/>
    <w:rsid w:val="377DC3AC"/>
    <w:rsid w:val="37D947D9"/>
    <w:rsid w:val="3820A6E4"/>
    <w:rsid w:val="3820F926"/>
    <w:rsid w:val="3835FA70"/>
    <w:rsid w:val="383DBBA0"/>
    <w:rsid w:val="3843A972"/>
    <w:rsid w:val="3861D078"/>
    <w:rsid w:val="386704E5"/>
    <w:rsid w:val="386C7C21"/>
    <w:rsid w:val="3896F22E"/>
    <w:rsid w:val="38B1019E"/>
    <w:rsid w:val="38E8FD8E"/>
    <w:rsid w:val="393A86E2"/>
    <w:rsid w:val="39602955"/>
    <w:rsid w:val="397E33B5"/>
    <w:rsid w:val="39D37493"/>
    <w:rsid w:val="3A0A2E33"/>
    <w:rsid w:val="3A1683BD"/>
    <w:rsid w:val="3A17D668"/>
    <w:rsid w:val="3A19045D"/>
    <w:rsid w:val="3A257FAF"/>
    <w:rsid w:val="3A2688FA"/>
    <w:rsid w:val="3A4A384A"/>
    <w:rsid w:val="3A6CBC76"/>
    <w:rsid w:val="3A6D007C"/>
    <w:rsid w:val="3A93ABD1"/>
    <w:rsid w:val="3A9B5CDB"/>
    <w:rsid w:val="3ABA3B0E"/>
    <w:rsid w:val="3ACDF77F"/>
    <w:rsid w:val="3AD07BA0"/>
    <w:rsid w:val="3AE294EB"/>
    <w:rsid w:val="3B1163FF"/>
    <w:rsid w:val="3B1386C5"/>
    <w:rsid w:val="3B384934"/>
    <w:rsid w:val="3B4B0968"/>
    <w:rsid w:val="3B5DCA3D"/>
    <w:rsid w:val="3B65F6A8"/>
    <w:rsid w:val="3B9834CA"/>
    <w:rsid w:val="3B9C6A65"/>
    <w:rsid w:val="3BA850D2"/>
    <w:rsid w:val="3BC02677"/>
    <w:rsid w:val="3BD2BFAF"/>
    <w:rsid w:val="3C080B03"/>
    <w:rsid w:val="3C3A50D3"/>
    <w:rsid w:val="3C52ACF6"/>
    <w:rsid w:val="3C584BC6"/>
    <w:rsid w:val="3C769769"/>
    <w:rsid w:val="3C76CEF1"/>
    <w:rsid w:val="3C8A426C"/>
    <w:rsid w:val="3C8ABF8B"/>
    <w:rsid w:val="3C8F31AD"/>
    <w:rsid w:val="3CA62F39"/>
    <w:rsid w:val="3CD07903"/>
    <w:rsid w:val="3CD9C413"/>
    <w:rsid w:val="3CE00690"/>
    <w:rsid w:val="3D096B93"/>
    <w:rsid w:val="3D1D58D2"/>
    <w:rsid w:val="3D22DA32"/>
    <w:rsid w:val="3D2A5F9C"/>
    <w:rsid w:val="3D2E71E8"/>
    <w:rsid w:val="3D2EF6BD"/>
    <w:rsid w:val="3D5EEAA8"/>
    <w:rsid w:val="3DA0C5C3"/>
    <w:rsid w:val="3DEE7ED1"/>
    <w:rsid w:val="3DFD2E86"/>
    <w:rsid w:val="3E059841"/>
    <w:rsid w:val="3E0DAD05"/>
    <w:rsid w:val="3E220CAC"/>
    <w:rsid w:val="3E41FF9A"/>
    <w:rsid w:val="3E5C85D9"/>
    <w:rsid w:val="3E7ADD43"/>
    <w:rsid w:val="3E803ECA"/>
    <w:rsid w:val="3E888F16"/>
    <w:rsid w:val="3EC1D122"/>
    <w:rsid w:val="3EF2FD84"/>
    <w:rsid w:val="3EF3C956"/>
    <w:rsid w:val="3F1BE2B7"/>
    <w:rsid w:val="3F20E358"/>
    <w:rsid w:val="3F36B122"/>
    <w:rsid w:val="3F377290"/>
    <w:rsid w:val="3FA168A2"/>
    <w:rsid w:val="3FA80BFE"/>
    <w:rsid w:val="3FC99E69"/>
    <w:rsid w:val="3FD19BBB"/>
    <w:rsid w:val="403AA3B1"/>
    <w:rsid w:val="404E9A06"/>
    <w:rsid w:val="405567D9"/>
    <w:rsid w:val="406DE11D"/>
    <w:rsid w:val="40B6E08B"/>
    <w:rsid w:val="40BE726C"/>
    <w:rsid w:val="40DA1E37"/>
    <w:rsid w:val="40E16DE9"/>
    <w:rsid w:val="40FF00AA"/>
    <w:rsid w:val="410F411C"/>
    <w:rsid w:val="412F8C0D"/>
    <w:rsid w:val="413A3C12"/>
    <w:rsid w:val="415BF72D"/>
    <w:rsid w:val="416CF873"/>
    <w:rsid w:val="41729388"/>
    <w:rsid w:val="41BF571A"/>
    <w:rsid w:val="41C0F22E"/>
    <w:rsid w:val="41D25B77"/>
    <w:rsid w:val="41D67412"/>
    <w:rsid w:val="41DCDCB6"/>
    <w:rsid w:val="421EC657"/>
    <w:rsid w:val="42514437"/>
    <w:rsid w:val="42D238BD"/>
    <w:rsid w:val="42EAAC6A"/>
    <w:rsid w:val="43009568"/>
    <w:rsid w:val="43292BE6"/>
    <w:rsid w:val="4341E4F2"/>
    <w:rsid w:val="439051B5"/>
    <w:rsid w:val="43A3336C"/>
    <w:rsid w:val="43A4B0D8"/>
    <w:rsid w:val="43CDB543"/>
    <w:rsid w:val="43D510EF"/>
    <w:rsid w:val="43F1411A"/>
    <w:rsid w:val="440C811F"/>
    <w:rsid w:val="442D80EB"/>
    <w:rsid w:val="44329EE2"/>
    <w:rsid w:val="443F766C"/>
    <w:rsid w:val="44646F18"/>
    <w:rsid w:val="44914E30"/>
    <w:rsid w:val="44AC109F"/>
    <w:rsid w:val="44B7CAE1"/>
    <w:rsid w:val="44CC6890"/>
    <w:rsid w:val="44F7A6D2"/>
    <w:rsid w:val="45147D78"/>
    <w:rsid w:val="451C50AE"/>
    <w:rsid w:val="4525FE91"/>
    <w:rsid w:val="45273D31"/>
    <w:rsid w:val="45408139"/>
    <w:rsid w:val="455CEE98"/>
    <w:rsid w:val="457E8BD9"/>
    <w:rsid w:val="45840A77"/>
    <w:rsid w:val="45D3A575"/>
    <w:rsid w:val="45E72FD8"/>
    <w:rsid w:val="461E873D"/>
    <w:rsid w:val="46780D27"/>
    <w:rsid w:val="46A37616"/>
    <w:rsid w:val="46D2B10F"/>
    <w:rsid w:val="46DAD42E"/>
    <w:rsid w:val="46EEA751"/>
    <w:rsid w:val="470FB3A3"/>
    <w:rsid w:val="47127B30"/>
    <w:rsid w:val="4720055F"/>
    <w:rsid w:val="4741648C"/>
    <w:rsid w:val="47461F4B"/>
    <w:rsid w:val="474A9A93"/>
    <w:rsid w:val="474F99C1"/>
    <w:rsid w:val="477CDDFB"/>
    <w:rsid w:val="47D4B04E"/>
    <w:rsid w:val="4806CD98"/>
    <w:rsid w:val="480B5113"/>
    <w:rsid w:val="482F6A08"/>
    <w:rsid w:val="484125BF"/>
    <w:rsid w:val="484C1E3A"/>
    <w:rsid w:val="485903D6"/>
    <w:rsid w:val="48658CD9"/>
    <w:rsid w:val="4876A48F"/>
    <w:rsid w:val="488A77B2"/>
    <w:rsid w:val="48F88C25"/>
    <w:rsid w:val="4918AE5C"/>
    <w:rsid w:val="49423500"/>
    <w:rsid w:val="4942AA7D"/>
    <w:rsid w:val="49516246"/>
    <w:rsid w:val="49519866"/>
    <w:rsid w:val="495627FF"/>
    <w:rsid w:val="495B293C"/>
    <w:rsid w:val="496F09BE"/>
    <w:rsid w:val="497092B4"/>
    <w:rsid w:val="49C10CB4"/>
    <w:rsid w:val="49D67812"/>
    <w:rsid w:val="49E7EE9B"/>
    <w:rsid w:val="49FC9725"/>
    <w:rsid w:val="4A51FCFC"/>
    <w:rsid w:val="4A835717"/>
    <w:rsid w:val="4A97650D"/>
    <w:rsid w:val="4ABA7335"/>
    <w:rsid w:val="4AD40A4A"/>
    <w:rsid w:val="4AF4AA6E"/>
    <w:rsid w:val="4AF4B20E"/>
    <w:rsid w:val="4AFE719B"/>
    <w:rsid w:val="4B369F98"/>
    <w:rsid w:val="4B4215CF"/>
    <w:rsid w:val="4B7C6014"/>
    <w:rsid w:val="4B9816BB"/>
    <w:rsid w:val="4B9999D7"/>
    <w:rsid w:val="4B9CBF7C"/>
    <w:rsid w:val="4BA7252F"/>
    <w:rsid w:val="4BBB16BC"/>
    <w:rsid w:val="4C07CE03"/>
    <w:rsid w:val="4C117488"/>
    <w:rsid w:val="4C24BACA"/>
    <w:rsid w:val="4C43B627"/>
    <w:rsid w:val="4C4435F7"/>
    <w:rsid w:val="4C5093BB"/>
    <w:rsid w:val="4C635ADC"/>
    <w:rsid w:val="4C887737"/>
    <w:rsid w:val="4CA90D57"/>
    <w:rsid w:val="4CB735C8"/>
    <w:rsid w:val="4CE1F0DA"/>
    <w:rsid w:val="4CF30B44"/>
    <w:rsid w:val="4D1A877F"/>
    <w:rsid w:val="4D2C188B"/>
    <w:rsid w:val="4D311076"/>
    <w:rsid w:val="4D326AC1"/>
    <w:rsid w:val="4D596485"/>
    <w:rsid w:val="4D62CAD8"/>
    <w:rsid w:val="4D6EBF05"/>
    <w:rsid w:val="4D839708"/>
    <w:rsid w:val="4D9BA46F"/>
    <w:rsid w:val="4DBAF7D9"/>
    <w:rsid w:val="4DDBED1E"/>
    <w:rsid w:val="4DF01728"/>
    <w:rsid w:val="4E07D8F5"/>
    <w:rsid w:val="4E0F6337"/>
    <w:rsid w:val="4E0FE65A"/>
    <w:rsid w:val="4E1B8560"/>
    <w:rsid w:val="4E3D78EE"/>
    <w:rsid w:val="4E536575"/>
    <w:rsid w:val="4E6A0536"/>
    <w:rsid w:val="4E6BF726"/>
    <w:rsid w:val="4E87B89C"/>
    <w:rsid w:val="4E8D96F8"/>
    <w:rsid w:val="4EA4ED3D"/>
    <w:rsid w:val="4EBFEF28"/>
    <w:rsid w:val="4EC76491"/>
    <w:rsid w:val="4ECCE0D7"/>
    <w:rsid w:val="4ED4CE5D"/>
    <w:rsid w:val="4EEC8D8E"/>
    <w:rsid w:val="4EEFA97E"/>
    <w:rsid w:val="4F2D352B"/>
    <w:rsid w:val="4F37B4C5"/>
    <w:rsid w:val="4FBE451C"/>
    <w:rsid w:val="4FD59F6D"/>
    <w:rsid w:val="4FDFF47E"/>
    <w:rsid w:val="500017C6"/>
    <w:rsid w:val="500FAA1F"/>
    <w:rsid w:val="5013D1E4"/>
    <w:rsid w:val="501F39E9"/>
    <w:rsid w:val="50688E17"/>
    <w:rsid w:val="507900E9"/>
    <w:rsid w:val="508ACD33"/>
    <w:rsid w:val="5093C8E1"/>
    <w:rsid w:val="50B5FE71"/>
    <w:rsid w:val="5118AC2C"/>
    <w:rsid w:val="512526F8"/>
    <w:rsid w:val="513213B1"/>
    <w:rsid w:val="5145B8F1"/>
    <w:rsid w:val="51A5CFED"/>
    <w:rsid w:val="51B3861B"/>
    <w:rsid w:val="51DDC3AF"/>
    <w:rsid w:val="51E32989"/>
    <w:rsid w:val="520223D7"/>
    <w:rsid w:val="52165AB8"/>
    <w:rsid w:val="522280EE"/>
    <w:rsid w:val="52268F55"/>
    <w:rsid w:val="5236A0A2"/>
    <w:rsid w:val="5254FCD7"/>
    <w:rsid w:val="5259EC26"/>
    <w:rsid w:val="5282B9EB"/>
    <w:rsid w:val="52A4FBB1"/>
    <w:rsid w:val="52AACC5B"/>
    <w:rsid w:val="52B2EE18"/>
    <w:rsid w:val="52B8478A"/>
    <w:rsid w:val="52CD9B16"/>
    <w:rsid w:val="52E21263"/>
    <w:rsid w:val="52E9F95E"/>
    <w:rsid w:val="52FDC477"/>
    <w:rsid w:val="53034394"/>
    <w:rsid w:val="532AC8D5"/>
    <w:rsid w:val="535811CE"/>
    <w:rsid w:val="537D960A"/>
    <w:rsid w:val="5388683D"/>
    <w:rsid w:val="53B97E74"/>
    <w:rsid w:val="53C3CF67"/>
    <w:rsid w:val="53CFE44A"/>
    <w:rsid w:val="53D1DC88"/>
    <w:rsid w:val="545BB683"/>
    <w:rsid w:val="54B4BD66"/>
    <w:rsid w:val="54C963FD"/>
    <w:rsid w:val="54F56B55"/>
    <w:rsid w:val="551D552D"/>
    <w:rsid w:val="551F1635"/>
    <w:rsid w:val="5531E480"/>
    <w:rsid w:val="556BB4AB"/>
    <w:rsid w:val="55EC5C77"/>
    <w:rsid w:val="55FED334"/>
    <w:rsid w:val="5600BF01"/>
    <w:rsid w:val="5601B451"/>
    <w:rsid w:val="560584D4"/>
    <w:rsid w:val="562262A2"/>
    <w:rsid w:val="56B94E19"/>
    <w:rsid w:val="56EFEC6C"/>
    <w:rsid w:val="56F4A490"/>
    <w:rsid w:val="57612D46"/>
    <w:rsid w:val="57722361"/>
    <w:rsid w:val="577FDB70"/>
    <w:rsid w:val="579A6591"/>
    <w:rsid w:val="57AF3C1B"/>
    <w:rsid w:val="57B9783E"/>
    <w:rsid w:val="57BA0519"/>
    <w:rsid w:val="57D41B03"/>
    <w:rsid w:val="57D964F4"/>
    <w:rsid w:val="57DAFA07"/>
    <w:rsid w:val="57F8EDA5"/>
    <w:rsid w:val="5806F330"/>
    <w:rsid w:val="5825D05A"/>
    <w:rsid w:val="5828946F"/>
    <w:rsid w:val="582AA9D5"/>
    <w:rsid w:val="584A9E89"/>
    <w:rsid w:val="58769257"/>
    <w:rsid w:val="588BBCCD"/>
    <w:rsid w:val="58D660CD"/>
    <w:rsid w:val="58E02A03"/>
    <w:rsid w:val="59374D02"/>
    <w:rsid w:val="5944D52E"/>
    <w:rsid w:val="59588D93"/>
    <w:rsid w:val="598A9E2A"/>
    <w:rsid w:val="59927D69"/>
    <w:rsid w:val="59AAB8B2"/>
    <w:rsid w:val="59CEE523"/>
    <w:rsid w:val="59D9A5DC"/>
    <w:rsid w:val="59FD6C38"/>
    <w:rsid w:val="5A31EA85"/>
    <w:rsid w:val="5A400778"/>
    <w:rsid w:val="5A7B425A"/>
    <w:rsid w:val="5A7BFA64"/>
    <w:rsid w:val="5A81237B"/>
    <w:rsid w:val="5A994F89"/>
    <w:rsid w:val="5A9ABCFF"/>
    <w:rsid w:val="5AA16E2A"/>
    <w:rsid w:val="5AE3D563"/>
    <w:rsid w:val="5AEA2E14"/>
    <w:rsid w:val="5B144B0E"/>
    <w:rsid w:val="5B170673"/>
    <w:rsid w:val="5B285271"/>
    <w:rsid w:val="5B3E93F2"/>
    <w:rsid w:val="5B453B9C"/>
    <w:rsid w:val="5B67DB08"/>
    <w:rsid w:val="5B6FC88E"/>
    <w:rsid w:val="5B9D6428"/>
    <w:rsid w:val="5BA11473"/>
    <w:rsid w:val="5BBF22B4"/>
    <w:rsid w:val="5BF55435"/>
    <w:rsid w:val="5C09FF1A"/>
    <w:rsid w:val="5C1B1DBE"/>
    <w:rsid w:val="5C274CD7"/>
    <w:rsid w:val="5C4754C9"/>
    <w:rsid w:val="5C4C26FB"/>
    <w:rsid w:val="5C54EBBF"/>
    <w:rsid w:val="5C6E14B8"/>
    <w:rsid w:val="5C8DEBFB"/>
    <w:rsid w:val="5CC2C3F5"/>
    <w:rsid w:val="5CD43753"/>
    <w:rsid w:val="5D058AF3"/>
    <w:rsid w:val="5D0B876D"/>
    <w:rsid w:val="5D15D3C1"/>
    <w:rsid w:val="5DA4C8D4"/>
    <w:rsid w:val="5DB62B27"/>
    <w:rsid w:val="5DE15108"/>
    <w:rsid w:val="5DEAB175"/>
    <w:rsid w:val="5E05F2EF"/>
    <w:rsid w:val="5E197D05"/>
    <w:rsid w:val="5E46F785"/>
    <w:rsid w:val="5E496780"/>
    <w:rsid w:val="5EA87124"/>
    <w:rsid w:val="5ECE66B1"/>
    <w:rsid w:val="5F22CFC8"/>
    <w:rsid w:val="5F382978"/>
    <w:rsid w:val="5F3CC119"/>
    <w:rsid w:val="5F5B09AE"/>
    <w:rsid w:val="5F90412B"/>
    <w:rsid w:val="5F933EBD"/>
    <w:rsid w:val="5FC1BAA6"/>
    <w:rsid w:val="5FDCE5DE"/>
    <w:rsid w:val="60164723"/>
    <w:rsid w:val="601FA97D"/>
    <w:rsid w:val="604339B1"/>
    <w:rsid w:val="6081CA9D"/>
    <w:rsid w:val="6089E9F9"/>
    <w:rsid w:val="60D66643"/>
    <w:rsid w:val="60E6514F"/>
    <w:rsid w:val="61012071"/>
    <w:rsid w:val="6126B508"/>
    <w:rsid w:val="61400B10"/>
    <w:rsid w:val="61419EA7"/>
    <w:rsid w:val="6153663E"/>
    <w:rsid w:val="617AE172"/>
    <w:rsid w:val="618EFEDF"/>
    <w:rsid w:val="6190F7A8"/>
    <w:rsid w:val="61C83ADD"/>
    <w:rsid w:val="61E51CCF"/>
    <w:rsid w:val="61EE7EDD"/>
    <w:rsid w:val="6232B563"/>
    <w:rsid w:val="6275CE81"/>
    <w:rsid w:val="629CF0D2"/>
    <w:rsid w:val="62C79AE2"/>
    <w:rsid w:val="62CB0A17"/>
    <w:rsid w:val="62CC53BE"/>
    <w:rsid w:val="62DB4F06"/>
    <w:rsid w:val="62EA50D5"/>
    <w:rsid w:val="62EBAC66"/>
    <w:rsid w:val="62F67E99"/>
    <w:rsid w:val="634324AA"/>
    <w:rsid w:val="63902DFF"/>
    <w:rsid w:val="63A33F95"/>
    <w:rsid w:val="63C40555"/>
    <w:rsid w:val="63D4A5A7"/>
    <w:rsid w:val="63EB491E"/>
    <w:rsid w:val="6404650D"/>
    <w:rsid w:val="6411B3C5"/>
    <w:rsid w:val="6486E2CC"/>
    <w:rsid w:val="648A6032"/>
    <w:rsid w:val="649B63FA"/>
    <w:rsid w:val="64A39C46"/>
    <w:rsid w:val="64A8446D"/>
    <w:rsid w:val="64AD8DE9"/>
    <w:rsid w:val="64BDE074"/>
    <w:rsid w:val="64F54EE8"/>
    <w:rsid w:val="6504357D"/>
    <w:rsid w:val="6510CE10"/>
    <w:rsid w:val="6522B272"/>
    <w:rsid w:val="654C1F63"/>
    <w:rsid w:val="658F88CD"/>
    <w:rsid w:val="6595E551"/>
    <w:rsid w:val="659965C5"/>
    <w:rsid w:val="65DE1B79"/>
    <w:rsid w:val="65EB1612"/>
    <w:rsid w:val="65F8C29A"/>
    <w:rsid w:val="66020DBF"/>
    <w:rsid w:val="660636CE"/>
    <w:rsid w:val="6611AC5D"/>
    <w:rsid w:val="6617D3CD"/>
    <w:rsid w:val="6628D2E8"/>
    <w:rsid w:val="666468CB"/>
    <w:rsid w:val="667A180C"/>
    <w:rsid w:val="6695AF5C"/>
    <w:rsid w:val="66C7CEC1"/>
    <w:rsid w:val="66E7EFC4"/>
    <w:rsid w:val="66F6CC5A"/>
    <w:rsid w:val="66FED5C2"/>
    <w:rsid w:val="672FD29F"/>
    <w:rsid w:val="673BA097"/>
    <w:rsid w:val="6742B76F"/>
    <w:rsid w:val="6757A2B2"/>
    <w:rsid w:val="677B2DAD"/>
    <w:rsid w:val="67A6F329"/>
    <w:rsid w:val="67AB3B98"/>
    <w:rsid w:val="67D456CD"/>
    <w:rsid w:val="6800392C"/>
    <w:rsid w:val="681F160F"/>
    <w:rsid w:val="68278933"/>
    <w:rsid w:val="68317FBD"/>
    <w:rsid w:val="6835F751"/>
    <w:rsid w:val="68862F9E"/>
    <w:rsid w:val="68B5C3C5"/>
    <w:rsid w:val="68B7E342"/>
    <w:rsid w:val="68C85148"/>
    <w:rsid w:val="68E37FFE"/>
    <w:rsid w:val="68EAD4A9"/>
    <w:rsid w:val="692C3669"/>
    <w:rsid w:val="695AEDEA"/>
    <w:rsid w:val="6960CFAA"/>
    <w:rsid w:val="6968ECB8"/>
    <w:rsid w:val="696ECC44"/>
    <w:rsid w:val="697D8F53"/>
    <w:rsid w:val="698143E9"/>
    <w:rsid w:val="6990F1A1"/>
    <w:rsid w:val="699C098D"/>
    <w:rsid w:val="69BB1417"/>
    <w:rsid w:val="6A42D43E"/>
    <w:rsid w:val="6A501944"/>
    <w:rsid w:val="6A520724"/>
    <w:rsid w:val="6A73A691"/>
    <w:rsid w:val="6A7F505F"/>
    <w:rsid w:val="6A86790E"/>
    <w:rsid w:val="6ABEA41E"/>
    <w:rsid w:val="6AD339D1"/>
    <w:rsid w:val="6AF69870"/>
    <w:rsid w:val="6B37D9EE"/>
    <w:rsid w:val="6B597B17"/>
    <w:rsid w:val="6B6384EB"/>
    <w:rsid w:val="6B9A120A"/>
    <w:rsid w:val="6B9B3FE4"/>
    <w:rsid w:val="6BA2CA26"/>
    <w:rsid w:val="6BEF8404"/>
    <w:rsid w:val="6BF6A295"/>
    <w:rsid w:val="6BFB8C98"/>
    <w:rsid w:val="6C37ED40"/>
    <w:rsid w:val="6C5EB2C7"/>
    <w:rsid w:val="6C6120C4"/>
    <w:rsid w:val="6C8AEA22"/>
    <w:rsid w:val="6C8C2608"/>
    <w:rsid w:val="6C9268D1"/>
    <w:rsid w:val="6C928EAC"/>
    <w:rsid w:val="6CA40FC5"/>
    <w:rsid w:val="6CA53428"/>
    <w:rsid w:val="6CB1D27C"/>
    <w:rsid w:val="6CB7F712"/>
    <w:rsid w:val="6CE94C02"/>
    <w:rsid w:val="6D2B5472"/>
    <w:rsid w:val="6D2C662B"/>
    <w:rsid w:val="6D36049E"/>
    <w:rsid w:val="6D467AB1"/>
    <w:rsid w:val="6D46A0ED"/>
    <w:rsid w:val="6D4A4EC0"/>
    <w:rsid w:val="6D55BA20"/>
    <w:rsid w:val="6D603BE9"/>
    <w:rsid w:val="6D7FD53A"/>
    <w:rsid w:val="6D8AED47"/>
    <w:rsid w:val="6DA25F33"/>
    <w:rsid w:val="6DCB22B3"/>
    <w:rsid w:val="6E09C76C"/>
    <w:rsid w:val="6E183EDA"/>
    <w:rsid w:val="6E2EFDC7"/>
    <w:rsid w:val="6E38E65B"/>
    <w:rsid w:val="6E45D632"/>
    <w:rsid w:val="6E495DA6"/>
    <w:rsid w:val="6E565253"/>
    <w:rsid w:val="6E7D00B0"/>
    <w:rsid w:val="6E871945"/>
    <w:rsid w:val="6EE61827"/>
    <w:rsid w:val="6F026F2A"/>
    <w:rsid w:val="6F217213"/>
    <w:rsid w:val="6F2CF4D5"/>
    <w:rsid w:val="6F4B0647"/>
    <w:rsid w:val="6F6104A3"/>
    <w:rsid w:val="6FB4773B"/>
    <w:rsid w:val="6FC53C09"/>
    <w:rsid w:val="6FC887D2"/>
    <w:rsid w:val="6FDA8153"/>
    <w:rsid w:val="6FE29BC8"/>
    <w:rsid w:val="6FE51FD9"/>
    <w:rsid w:val="6FF222B4"/>
    <w:rsid w:val="70013E31"/>
    <w:rsid w:val="7005A734"/>
    <w:rsid w:val="7011BAAC"/>
    <w:rsid w:val="7032193B"/>
    <w:rsid w:val="7042C371"/>
    <w:rsid w:val="709B324F"/>
    <w:rsid w:val="70A6A520"/>
    <w:rsid w:val="70B85F97"/>
    <w:rsid w:val="70BA0348"/>
    <w:rsid w:val="70E2D087"/>
    <w:rsid w:val="70F49E6E"/>
    <w:rsid w:val="7106DAB7"/>
    <w:rsid w:val="714A439F"/>
    <w:rsid w:val="715D4E53"/>
    <w:rsid w:val="7165FFCF"/>
    <w:rsid w:val="717780E8"/>
    <w:rsid w:val="7189D028"/>
    <w:rsid w:val="71A5DD6C"/>
    <w:rsid w:val="71A9D1B5"/>
    <w:rsid w:val="71C1964A"/>
    <w:rsid w:val="71CDE99C"/>
    <w:rsid w:val="71CFC1BE"/>
    <w:rsid w:val="7226E97B"/>
    <w:rsid w:val="72409210"/>
    <w:rsid w:val="7272440C"/>
    <w:rsid w:val="7290B6F0"/>
    <w:rsid w:val="72989D2A"/>
    <w:rsid w:val="72B08DA6"/>
    <w:rsid w:val="72BBDCD1"/>
    <w:rsid w:val="72CFB452"/>
    <w:rsid w:val="73009EF9"/>
    <w:rsid w:val="7301A853"/>
    <w:rsid w:val="731A4184"/>
    <w:rsid w:val="73514DF8"/>
    <w:rsid w:val="73697DEE"/>
    <w:rsid w:val="7388B958"/>
    <w:rsid w:val="738C737B"/>
    <w:rsid w:val="738DE28E"/>
    <w:rsid w:val="73D607B4"/>
    <w:rsid w:val="741190D9"/>
    <w:rsid w:val="741A7149"/>
    <w:rsid w:val="74213BDA"/>
    <w:rsid w:val="742632A5"/>
    <w:rsid w:val="74362789"/>
    <w:rsid w:val="747A4AE2"/>
    <w:rsid w:val="748FAC57"/>
    <w:rsid w:val="74927195"/>
    <w:rsid w:val="74973574"/>
    <w:rsid w:val="74A04E7C"/>
    <w:rsid w:val="74AF21AA"/>
    <w:rsid w:val="74C92179"/>
    <w:rsid w:val="74C991C6"/>
    <w:rsid w:val="7503AA12"/>
    <w:rsid w:val="751AF25C"/>
    <w:rsid w:val="753BD487"/>
    <w:rsid w:val="7580A4E2"/>
    <w:rsid w:val="7586AC7B"/>
    <w:rsid w:val="759DF090"/>
    <w:rsid w:val="75A47024"/>
    <w:rsid w:val="75BDD5E2"/>
    <w:rsid w:val="75E0605B"/>
    <w:rsid w:val="75E1F5F4"/>
    <w:rsid w:val="75F5A068"/>
    <w:rsid w:val="761077A0"/>
    <w:rsid w:val="761E1EF1"/>
    <w:rsid w:val="761F2102"/>
    <w:rsid w:val="7633084E"/>
    <w:rsid w:val="764117B7"/>
    <w:rsid w:val="766346B2"/>
    <w:rsid w:val="766E0A25"/>
    <w:rsid w:val="76931DFE"/>
    <w:rsid w:val="76BF2B34"/>
    <w:rsid w:val="7756793C"/>
    <w:rsid w:val="7779EB02"/>
    <w:rsid w:val="777F381D"/>
    <w:rsid w:val="7793D83E"/>
    <w:rsid w:val="77B97F61"/>
    <w:rsid w:val="77F60C5C"/>
    <w:rsid w:val="77F83C6B"/>
    <w:rsid w:val="77FD222A"/>
    <w:rsid w:val="77FEFA62"/>
    <w:rsid w:val="780D941A"/>
    <w:rsid w:val="7811620E"/>
    <w:rsid w:val="7834DCF9"/>
    <w:rsid w:val="785E13C6"/>
    <w:rsid w:val="78A19E8B"/>
    <w:rsid w:val="78A79C4E"/>
    <w:rsid w:val="7944C338"/>
    <w:rsid w:val="79638967"/>
    <w:rsid w:val="796AA910"/>
    <w:rsid w:val="796C69EB"/>
    <w:rsid w:val="797157F6"/>
    <w:rsid w:val="7983ED18"/>
    <w:rsid w:val="79945826"/>
    <w:rsid w:val="79A64D61"/>
    <w:rsid w:val="79C89490"/>
    <w:rsid w:val="79D390BB"/>
    <w:rsid w:val="79D56989"/>
    <w:rsid w:val="79E2E721"/>
    <w:rsid w:val="79ECE790"/>
    <w:rsid w:val="79F361BE"/>
    <w:rsid w:val="7A061AFA"/>
    <w:rsid w:val="7A061CA4"/>
    <w:rsid w:val="7A2D6F75"/>
    <w:rsid w:val="7A449160"/>
    <w:rsid w:val="7A6F8BFB"/>
    <w:rsid w:val="7A801FB0"/>
    <w:rsid w:val="7A9755B1"/>
    <w:rsid w:val="7ADAD502"/>
    <w:rsid w:val="7B055112"/>
    <w:rsid w:val="7B067971"/>
    <w:rsid w:val="7B0E5A5D"/>
    <w:rsid w:val="7B2FA4BC"/>
    <w:rsid w:val="7B6464F1"/>
    <w:rsid w:val="7B72C196"/>
    <w:rsid w:val="7B854347"/>
    <w:rsid w:val="7BDF913D"/>
    <w:rsid w:val="7BE8E24B"/>
    <w:rsid w:val="7C00CAC8"/>
    <w:rsid w:val="7C2D205D"/>
    <w:rsid w:val="7C663746"/>
    <w:rsid w:val="7C8DAFED"/>
    <w:rsid w:val="7C9E32B1"/>
    <w:rsid w:val="7CDD4BA9"/>
    <w:rsid w:val="7CF2B532"/>
    <w:rsid w:val="7CF4E230"/>
    <w:rsid w:val="7D21BD2F"/>
    <w:rsid w:val="7D386BE2"/>
    <w:rsid w:val="7D6DF980"/>
    <w:rsid w:val="7D7B9DDA"/>
    <w:rsid w:val="7D7F8A80"/>
    <w:rsid w:val="7DC9EB46"/>
    <w:rsid w:val="7E1C4974"/>
    <w:rsid w:val="7E5603F0"/>
    <w:rsid w:val="7E6362F6"/>
    <w:rsid w:val="7E65294C"/>
    <w:rsid w:val="7E780E12"/>
    <w:rsid w:val="7E7A2221"/>
    <w:rsid w:val="7E87BE52"/>
    <w:rsid w:val="7E9C05B3"/>
    <w:rsid w:val="7EB2F60B"/>
    <w:rsid w:val="7EF484EC"/>
    <w:rsid w:val="7EFE5086"/>
    <w:rsid w:val="7EFF6BA9"/>
    <w:rsid w:val="7F03B327"/>
    <w:rsid w:val="7F0DDB8D"/>
    <w:rsid w:val="7F138752"/>
    <w:rsid w:val="7F1B2E54"/>
    <w:rsid w:val="7F381DED"/>
    <w:rsid w:val="7F563904"/>
    <w:rsid w:val="7F5DE3B8"/>
    <w:rsid w:val="7F72393C"/>
    <w:rsid w:val="7F805CCD"/>
    <w:rsid w:val="7F81DA39"/>
    <w:rsid w:val="7F8DF014"/>
    <w:rsid w:val="7FBE68F3"/>
    <w:rsid w:val="7FD9EA94"/>
    <w:rsid w:val="7FE393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161FB328"/>
    <w:pPr>
      <w:keepNext/>
      <w:keepLines/>
    </w:pPr>
    <w:rPr>
      <w:sz w:val="24"/>
      <w:szCs w:val="24"/>
      <w:lang w:val="en-US"/>
    </w:rPr>
  </w:style>
  <w:style w:type="paragraph" w:styleId="Ttulo1">
    <w:name w:val="heading 1"/>
    <w:basedOn w:val="Normal"/>
    <w:next w:val="TF-TEXTO"/>
    <w:uiPriority w:val="1"/>
    <w:qFormat/>
    <w:rsid w:val="161FB328"/>
    <w:pPr>
      <w:numPr>
        <w:numId w:val="1"/>
      </w:numPr>
      <w:tabs>
        <w:tab w:val="left" w:pos="284"/>
      </w:tabs>
      <w:spacing w:before="120" w:line="360" w:lineRule="auto"/>
      <w:ind w:left="284" w:hanging="284"/>
      <w:jc w:val="both"/>
      <w:outlineLvl w:val="0"/>
    </w:pPr>
    <w:rPr>
      <w:b/>
      <w:bCs/>
      <w:caps/>
      <w:sz w:val="20"/>
      <w:szCs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161FB328"/>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uiPriority w:val="10"/>
    <w:qFormat/>
    <w:rsid w:val="161FB328"/>
    <w:pPr>
      <w:spacing w:before="240" w:after="60"/>
      <w:jc w:val="center"/>
      <w:outlineLvl w:val="0"/>
    </w:pPr>
    <w:rPr>
      <w:rFonts w:ascii="Arial" w:hAnsi="Arial" w:cs="Arial"/>
      <w:b/>
      <w:bCs/>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uiPriority w:val="1"/>
    <w:semiHidden/>
    <w:rsid w:val="161FB328"/>
    <w:pPr>
      <w:keepNext w:val="0"/>
      <w:keepLines w:val="0"/>
      <w:jc w:val="center"/>
    </w:pPr>
    <w:rPr>
      <w:b/>
      <w:bCs/>
      <w:caps/>
      <w:sz w:val="28"/>
      <w:szCs w:val="28"/>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uiPriority w:val="1"/>
    <w:semiHidden/>
    <w:rsid w:val="161FB328"/>
    <w:pPr>
      <w:keepNext w:val="0"/>
      <w:keepLines w:val="0"/>
      <w:jc w:val="center"/>
    </w:pPr>
    <w:rPr>
      <w:b/>
      <w:bCs/>
      <w:caps/>
      <w:sz w:val="28"/>
      <w:szCs w:val="28"/>
    </w:rPr>
  </w:style>
  <w:style w:type="paragraph" w:customStyle="1" w:styleId="TF-listadetabelasTTULO">
    <w:name w:val="TF-lista de tabelas TÍTULO"/>
    <w:basedOn w:val="Normal"/>
    <w:next w:val="TF-TEXTOQUADRO"/>
    <w:uiPriority w:val="1"/>
    <w:semiHidden/>
    <w:rsid w:val="161FB328"/>
    <w:pPr>
      <w:keepLines w:val="0"/>
      <w:jc w:val="center"/>
    </w:pPr>
    <w:rPr>
      <w:b/>
      <w:bCs/>
      <w:caps/>
      <w:sz w:val="28"/>
      <w:szCs w:val="28"/>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uiPriority w:val="1"/>
    <w:semiHidden/>
    <w:rsid w:val="161FB328"/>
    <w:pPr>
      <w:keepNext w:val="0"/>
      <w:keepLines w:val="0"/>
      <w:jc w:val="center"/>
    </w:pPr>
    <w:rPr>
      <w:b/>
      <w:bCs/>
      <w:caps/>
      <w:sz w:val="28"/>
      <w:szCs w:val="28"/>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uiPriority w:val="1"/>
    <w:semiHidden/>
    <w:rsid w:val="161FB328"/>
    <w:pPr>
      <w:keepNext w:val="0"/>
      <w:keepLines w:val="0"/>
      <w:jc w:val="center"/>
    </w:pPr>
    <w:rPr>
      <w:b/>
      <w:bCs/>
      <w:caps/>
      <w:sz w:val="28"/>
      <w:szCs w:val="28"/>
    </w:rPr>
  </w:style>
  <w:style w:type="paragraph" w:customStyle="1" w:styleId="TF-refernciasbibliogrficasTTULO">
    <w:name w:val="TF-referências bibliográficas TÍTULO"/>
    <w:basedOn w:val="Normal"/>
    <w:next w:val="TF-refernciasITEM"/>
    <w:uiPriority w:val="1"/>
    <w:rsid w:val="161FB328"/>
    <w:pPr>
      <w:keepLines w:val="0"/>
      <w:spacing w:before="120"/>
      <w:jc w:val="center"/>
    </w:pPr>
    <w:rPr>
      <w:b/>
      <w:bCs/>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uiPriority w:val="1"/>
    <w:semiHidden/>
    <w:rsid w:val="161FB328"/>
    <w:pPr>
      <w:keepNext w:val="0"/>
      <w:keepLines w:val="0"/>
      <w:jc w:val="center"/>
    </w:pPr>
    <w:rPr>
      <w:b/>
      <w:bCs/>
      <w:caps/>
      <w:sz w:val="28"/>
      <w:szCs w:val="28"/>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rsid w:val="161FB328"/>
    <w:pPr>
      <w:tabs>
        <w:tab w:val="center" w:pos="4320"/>
        <w:tab w:val="right" w:pos="8640"/>
      </w:tabs>
    </w:pPr>
  </w:style>
  <w:style w:type="character" w:customStyle="1" w:styleId="CabealhoChar">
    <w:name w:val="Cabeçalho Char"/>
    <w:link w:val="Cabealho"/>
    <w:uiPriority w:val="99"/>
    <w:rsid w:val="161FB328"/>
    <w:rPr>
      <w:noProof/>
      <w:sz w:val="24"/>
      <w:szCs w:val="24"/>
      <w:lang w:val="en-US"/>
    </w:rPr>
  </w:style>
  <w:style w:type="paragraph" w:styleId="Rodap">
    <w:name w:val="footer"/>
    <w:basedOn w:val="Normal"/>
    <w:link w:val="RodapChar"/>
    <w:uiPriority w:val="99"/>
    <w:rsid w:val="161FB328"/>
    <w:pPr>
      <w:tabs>
        <w:tab w:val="center" w:pos="4320"/>
        <w:tab w:val="right" w:pos="8640"/>
      </w:tabs>
    </w:pPr>
    <w:rPr>
      <w:sz w:val="20"/>
      <w:szCs w:val="20"/>
    </w:rPr>
  </w:style>
  <w:style w:type="character" w:customStyle="1" w:styleId="RodapChar">
    <w:name w:val="Rodapé Char"/>
    <w:link w:val="Rodap"/>
    <w:uiPriority w:val="99"/>
    <w:rsid w:val="161FB328"/>
    <w:rPr>
      <w:noProof/>
      <w:lang w:val="en-US"/>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uiPriority w:val="1"/>
    <w:semiHidden/>
    <w:rsid w:val="161FB328"/>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uiPriority w:val="1"/>
    <w:semiHidden/>
    <w:rsid w:val="161FB328"/>
    <w:pPr>
      <w:keepNext w:val="0"/>
      <w:keepLines w:val="0"/>
      <w:jc w:val="center"/>
    </w:pPr>
    <w:rPr>
      <w:b/>
      <w:bCs/>
      <w:caps/>
    </w:rPr>
  </w:style>
  <w:style w:type="paragraph" w:customStyle="1" w:styleId="TF-LEGENDA">
    <w:name w:val="TF-LEGENDA"/>
    <w:basedOn w:val="Normal"/>
    <w:next w:val="TF-TEXTOQUADRO"/>
    <w:uiPriority w:val="1"/>
    <w:qFormat/>
    <w:rsid w:val="161FB328"/>
    <w:pPr>
      <w:spacing w:before="60"/>
      <w:jc w:val="center"/>
      <w:outlineLvl w:val="0"/>
    </w:pPr>
    <w:rPr>
      <w:sz w:val="20"/>
      <w:szCs w:val="20"/>
    </w:rPr>
  </w:style>
  <w:style w:type="paragraph" w:customStyle="1" w:styleId="TF-listadesiglasTTULO">
    <w:name w:val="TF-lista de siglas TÍTULO"/>
    <w:basedOn w:val="Normal"/>
    <w:next w:val="TF-listadesiglasITEM"/>
    <w:uiPriority w:val="1"/>
    <w:semiHidden/>
    <w:rsid w:val="161FB328"/>
    <w:pPr>
      <w:keepNext w:val="0"/>
      <w:keepLines w:val="0"/>
      <w:jc w:val="center"/>
    </w:pPr>
    <w:rPr>
      <w:b/>
      <w:bCs/>
      <w:caps/>
      <w:sz w:val="28"/>
      <w:szCs w:val="28"/>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uiPriority w:val="1"/>
    <w:rsid w:val="161FB328"/>
    <w:pPr>
      <w:spacing w:beforeAutospacing="1" w:afterAutospacing="1"/>
      <w:jc w:val="center"/>
    </w:pPr>
  </w:style>
  <w:style w:type="character" w:styleId="VarivelHTML">
    <w:name w:val="HTML Variable"/>
    <w:semiHidden/>
    <w:rPr>
      <w:i/>
      <w:iCs/>
    </w:rPr>
  </w:style>
  <w:style w:type="paragraph" w:customStyle="1" w:styleId="TF-xAvalITEMTABELA">
    <w:name w:val="TF-xAval ITEM TABELA"/>
    <w:basedOn w:val="TF-xAvalITEMDETALHE"/>
    <w:rsid w:val="161FB328"/>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uiPriority w:val="1"/>
    <w:semiHidden/>
    <w:rsid w:val="161FB328"/>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161FB328"/>
    <w:rPr>
      <w:rFonts w:ascii="Tahoma" w:hAnsi="Tahoma"/>
      <w:sz w:val="16"/>
      <w:szCs w:val="16"/>
    </w:rPr>
  </w:style>
  <w:style w:type="character" w:customStyle="1" w:styleId="TextodebaloChar">
    <w:name w:val="Texto de balão Char"/>
    <w:link w:val="Textodebalo"/>
    <w:uiPriority w:val="99"/>
    <w:semiHidden/>
    <w:rsid w:val="161FB328"/>
    <w:rPr>
      <w:rFonts w:ascii="Tahoma" w:hAnsi="Tahoma" w:cs="Tahoma"/>
      <w:noProof/>
      <w:sz w:val="16"/>
      <w:szCs w:val="16"/>
      <w:lang w:val="en-US"/>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uiPriority w:val="1"/>
    <w:semiHidden/>
    <w:qFormat/>
    <w:rsid w:val="161FB328"/>
  </w:style>
  <w:style w:type="paragraph" w:customStyle="1" w:styleId="TF-LEGENDA-Tabela">
    <w:name w:val="TF-LEGENDA-Tabela"/>
    <w:basedOn w:val="TF-LEGENDA"/>
    <w:uiPriority w:val="1"/>
    <w:semiHidden/>
    <w:qFormat/>
    <w:rsid w:val="161FB328"/>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uiPriority w:val="1"/>
    <w:qFormat/>
    <w:rsid w:val="161FB328"/>
    <w:pPr>
      <w:spacing w:before="480"/>
    </w:pPr>
  </w:style>
  <w:style w:type="paragraph" w:styleId="Textodecomentrio">
    <w:name w:val="annotation text"/>
    <w:basedOn w:val="Normal"/>
    <w:link w:val="TextodecomentrioChar"/>
    <w:uiPriority w:val="99"/>
    <w:unhideWhenUsed/>
    <w:rsid w:val="161FB328"/>
    <w:rPr>
      <w:sz w:val="20"/>
      <w:szCs w:val="20"/>
    </w:rPr>
  </w:style>
  <w:style w:type="character" w:customStyle="1" w:styleId="TextodecomentrioChar">
    <w:name w:val="Texto de comentário Char"/>
    <w:basedOn w:val="Fontepargpadro"/>
    <w:link w:val="Textodecomentrio"/>
    <w:uiPriority w:val="99"/>
    <w:rsid w:val="161FB328"/>
    <w:rPr>
      <w:noProof/>
      <w:lang w:val="en-US"/>
    </w:rPr>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161FB328"/>
    <w:rPr>
      <w:b/>
      <w:bCs/>
    </w:rPr>
  </w:style>
  <w:style w:type="character" w:customStyle="1" w:styleId="AssuntodocomentrioChar">
    <w:name w:val="Assunto do comentário Char"/>
    <w:link w:val="Assuntodocomentrio"/>
    <w:uiPriority w:val="99"/>
    <w:semiHidden/>
    <w:rsid w:val="161FB328"/>
    <w:rPr>
      <w:b/>
      <w:bCs/>
      <w:noProof/>
      <w:lang w:val="en-U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161FB328"/>
    <w:rPr>
      <w:sz w:val="20"/>
      <w:szCs w:val="20"/>
    </w:rPr>
  </w:style>
  <w:style w:type="character" w:customStyle="1" w:styleId="TextodenotaderodapChar">
    <w:name w:val="Texto de nota de rodapé Char"/>
    <w:basedOn w:val="Fontepargpadro"/>
    <w:link w:val="Textodenotaderodap"/>
    <w:uiPriority w:val="99"/>
    <w:semiHidden/>
    <w:rsid w:val="161FB328"/>
    <w:rPr>
      <w:noProof/>
      <w:lang w:val="en-US"/>
    </w:rPr>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uiPriority w:val="1"/>
    <w:semiHidden/>
    <w:rsid w:val="161FB328"/>
    <w:pPr>
      <w:keepNext w:val="0"/>
      <w:keepLines w:val="0"/>
    </w:pPr>
  </w:style>
  <w:style w:type="paragraph" w:customStyle="1" w:styleId="TF-avaliaoTTULOTCC">
    <w:name w:val="TF-avaliação TÍTULO TCC"/>
    <w:basedOn w:val="Normal"/>
    <w:uiPriority w:val="1"/>
    <w:semiHidden/>
    <w:rsid w:val="161FB328"/>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uiPriority w:val="1"/>
    <w:semiHidden/>
    <w:rsid w:val="161FB328"/>
    <w:pPr>
      <w:keepNext w:val="0"/>
      <w:keepLines w:val="0"/>
      <w:spacing w:before="60" w:after="60"/>
    </w:pPr>
    <w:rPr>
      <w:sz w:val="20"/>
      <w:szCs w:val="20"/>
    </w:rPr>
  </w:style>
  <w:style w:type="paragraph" w:customStyle="1" w:styleId="TF-AUTOR0">
    <w:name w:val="TF-AUTOR"/>
    <w:basedOn w:val="Normal"/>
    <w:uiPriority w:val="1"/>
    <w:rsid w:val="161FB328"/>
    <w:pPr>
      <w:spacing w:before="120"/>
      <w:jc w:val="center"/>
    </w:pPr>
    <w:rPr>
      <w:color w:val="000000" w:themeColor="text1"/>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161FB328"/>
    <w:pPr>
      <w:keepNext w:val="0"/>
      <w:keepLines w:val="0"/>
      <w:numPr>
        <w:numId w:val="6"/>
      </w:numPr>
      <w:jc w:val="both"/>
    </w:pPr>
    <w:rPr>
      <w:sz w:val="18"/>
      <w:szCs w:val="18"/>
    </w:rPr>
  </w:style>
  <w:style w:type="paragraph" w:customStyle="1" w:styleId="TF-xAvalITEMDETALHE">
    <w:name w:val="TF-xAval ITEM DETALHE"/>
    <w:basedOn w:val="Normal"/>
    <w:rsid w:val="161FB328"/>
    <w:pPr>
      <w:keepNext w:val="0"/>
      <w:keepLines w:val="0"/>
      <w:ind w:left="353"/>
      <w:jc w:val="both"/>
    </w:pPr>
    <w:rPr>
      <w:sz w:val="18"/>
      <w:szCs w:val="18"/>
    </w:rPr>
  </w:style>
  <w:style w:type="paragraph" w:customStyle="1" w:styleId="TF-xAvalLINHA">
    <w:name w:val="TF-xAval LINHA"/>
    <w:basedOn w:val="Normal"/>
    <w:rsid w:val="161FB328"/>
    <w:pPr>
      <w:keepNext w:val="0"/>
      <w:keepLines w:val="0"/>
      <w:tabs>
        <w:tab w:val="left" w:pos="1134"/>
        <w:tab w:val="left" w:leader="underscore" w:pos="9072"/>
      </w:tabs>
      <w:spacing w:before="180" w:after="60"/>
    </w:pPr>
    <w:rPr>
      <w:sz w:val="20"/>
      <w:szCs w:val="20"/>
    </w:rPr>
  </w:style>
  <w:style w:type="paragraph" w:customStyle="1" w:styleId="TF-xAvalTTULO">
    <w:name w:val="TF-xAval TÍTULO"/>
    <w:basedOn w:val="Normal"/>
    <w:rsid w:val="161FB328"/>
    <w:pPr>
      <w:keepNext w:val="0"/>
      <w:keepLines w:val="0"/>
      <w:tabs>
        <w:tab w:val="left" w:pos="708"/>
      </w:tabs>
      <w:ind w:left="720" w:hanging="720"/>
      <w:jc w:val="center"/>
    </w:pPr>
    <w:rPr>
      <w:caps/>
      <w:sz w:val="22"/>
      <w:szCs w:val="22"/>
    </w:rPr>
  </w:style>
  <w:style w:type="paragraph" w:styleId="Legenda">
    <w:name w:val="caption"/>
    <w:basedOn w:val="Normal"/>
    <w:next w:val="Normal"/>
    <w:uiPriority w:val="35"/>
    <w:qFormat/>
    <w:rsid w:val="161FB328"/>
    <w:rPr>
      <w:b/>
      <w:bCs/>
      <w:sz w:val="20"/>
      <w:szCs w:val="20"/>
    </w:rPr>
  </w:style>
  <w:style w:type="character" w:styleId="MenoPendente">
    <w:name w:val="Unresolved Mention"/>
    <w:basedOn w:val="Fontepargpadro"/>
    <w:uiPriority w:val="99"/>
    <w:semiHidden/>
    <w:unhideWhenUsed/>
    <w:rsid w:val="00CA456F"/>
    <w:rPr>
      <w:color w:val="605E5C"/>
      <w:shd w:val="clear" w:color="auto" w:fill="E1DFDD"/>
    </w:rPr>
  </w:style>
  <w:style w:type="character" w:styleId="Forte">
    <w:name w:val="Strong"/>
    <w:basedOn w:val="Fontepargpadro"/>
    <w:uiPriority w:val="22"/>
    <w:qFormat/>
    <w:rsid w:val="00BA5DA7"/>
    <w:rPr>
      <w:b/>
      <w:bCs/>
    </w:rPr>
  </w:style>
  <w:style w:type="character" w:styleId="nfase">
    <w:name w:val="Emphasis"/>
    <w:basedOn w:val="Fontepargpadro"/>
    <w:uiPriority w:val="20"/>
    <w:qFormat/>
    <w:rsid w:val="00940286"/>
    <w:rPr>
      <w:i/>
      <w:iCs/>
    </w:rPr>
  </w:style>
  <w:style w:type="character" w:customStyle="1" w:styleId="normaltextrun">
    <w:name w:val="normaltextrun"/>
    <w:basedOn w:val="Fontepargpadro"/>
    <w:rsid w:val="009F3A52"/>
  </w:style>
  <w:style w:type="character" w:styleId="HiperlinkVisitado">
    <w:name w:val="FollowedHyperlink"/>
    <w:basedOn w:val="Fontepargpadro"/>
    <w:uiPriority w:val="99"/>
    <w:semiHidden/>
    <w:unhideWhenUsed/>
    <w:rsid w:val="008527DD"/>
    <w:rPr>
      <w:color w:val="954F72" w:themeColor="followedHyperlink"/>
      <w:u w:val="single"/>
    </w:rPr>
  </w:style>
  <w:style w:type="character" w:customStyle="1" w:styleId="TtuloChar">
    <w:name w:val="Título Char"/>
    <w:basedOn w:val="Fontepargpadro"/>
    <w:link w:val="Ttulo"/>
    <w:uiPriority w:val="10"/>
    <w:rsid w:val="161FB328"/>
    <w:rPr>
      <w:rFonts w:ascii="Arial" w:eastAsia="Times New Roman" w:hAnsi="Arial" w:cs="Arial"/>
      <w:b/>
      <w:bCs/>
      <w:noProof/>
      <w:sz w:val="32"/>
      <w:szCs w:val="32"/>
      <w:lang w:val="en-US"/>
    </w:rPr>
  </w:style>
  <w:style w:type="paragraph" w:styleId="NormalWeb">
    <w:name w:val="Normal (Web)"/>
    <w:basedOn w:val="Normal"/>
    <w:uiPriority w:val="99"/>
    <w:unhideWhenUsed/>
    <w:rsid w:val="161FB328"/>
    <w:pPr>
      <w:keepNext w:val="0"/>
      <w:keepLines w:val="0"/>
      <w:spacing w:beforeAutospacing="1" w:afterAutospacing="1"/>
    </w:pPr>
  </w:style>
  <w:style w:type="character" w:customStyle="1" w:styleId="fontstyle01">
    <w:name w:val="fontstyle01"/>
    <w:basedOn w:val="Fontepargpadro"/>
    <w:rsid w:val="005645AD"/>
    <w:rPr>
      <w:rFonts w:ascii="F16" w:hAnsi="F16" w:hint="default"/>
      <w:b w:val="0"/>
      <w:bCs w:val="0"/>
      <w:i w:val="0"/>
      <w:iCs w:val="0"/>
      <w:color w:val="000000"/>
      <w:sz w:val="24"/>
      <w:szCs w:val="24"/>
    </w:rPr>
  </w:style>
  <w:style w:type="paragraph" w:styleId="PargrafodaLista">
    <w:name w:val="List Paragraph"/>
    <w:basedOn w:val="Normal"/>
    <w:uiPriority w:val="34"/>
    <w:qFormat/>
    <w:rsid w:val="161FB328"/>
    <w:pPr>
      <w:ind w:left="720"/>
      <w:contextualSpacing/>
    </w:pPr>
  </w:style>
  <w:style w:type="paragraph" w:styleId="Subttulo">
    <w:name w:val="Subtitle"/>
    <w:basedOn w:val="Normal"/>
    <w:next w:val="Normal"/>
    <w:link w:val="SubttuloChar"/>
    <w:uiPriority w:val="11"/>
    <w:qFormat/>
    <w:rsid w:val="161FB328"/>
    <w:rPr>
      <w:rFonts w:eastAsiaTheme="minorEastAsia"/>
      <w:color w:val="5A5A5A"/>
    </w:rPr>
  </w:style>
  <w:style w:type="paragraph" w:styleId="Citao">
    <w:name w:val="Quote"/>
    <w:basedOn w:val="Normal"/>
    <w:next w:val="Normal"/>
    <w:link w:val="CitaoChar"/>
    <w:uiPriority w:val="29"/>
    <w:qFormat/>
    <w:rsid w:val="161FB328"/>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161FB328"/>
    <w:pPr>
      <w:spacing w:before="360" w:after="360"/>
      <w:ind w:left="864" w:right="864"/>
      <w:jc w:val="center"/>
    </w:pPr>
    <w:rPr>
      <w:i/>
      <w:iCs/>
      <w:color w:val="4472C4" w:themeColor="accent1"/>
    </w:rPr>
  </w:style>
  <w:style w:type="character" w:customStyle="1" w:styleId="SubttuloChar">
    <w:name w:val="Subtítulo Char"/>
    <w:basedOn w:val="Fontepargpadro"/>
    <w:link w:val="Subttulo"/>
    <w:uiPriority w:val="11"/>
    <w:rsid w:val="161FB328"/>
    <w:rPr>
      <w:rFonts w:ascii="Times New Roman" w:eastAsiaTheme="minorEastAsia" w:hAnsi="Times New Roman" w:cs="Times New Roman"/>
      <w:noProof/>
      <w:color w:val="5A5A5A"/>
      <w:lang w:val="en-US"/>
    </w:rPr>
  </w:style>
  <w:style w:type="character" w:customStyle="1" w:styleId="CitaoChar">
    <w:name w:val="Citação Char"/>
    <w:basedOn w:val="Fontepargpadro"/>
    <w:link w:val="Citao"/>
    <w:uiPriority w:val="29"/>
    <w:rsid w:val="161FB328"/>
    <w:rPr>
      <w:i/>
      <w:iCs/>
      <w:noProof/>
      <w:color w:val="404040" w:themeColor="text1" w:themeTint="BF"/>
      <w:lang w:val="en-US"/>
    </w:rPr>
  </w:style>
  <w:style w:type="character" w:customStyle="1" w:styleId="CitaoIntensaChar">
    <w:name w:val="Citação Intensa Char"/>
    <w:basedOn w:val="Fontepargpadro"/>
    <w:link w:val="CitaoIntensa"/>
    <w:uiPriority w:val="30"/>
    <w:rsid w:val="161FB328"/>
    <w:rPr>
      <w:i/>
      <w:iCs/>
      <w:noProof/>
      <w:color w:val="4472C4" w:themeColor="accent1"/>
      <w:lang w:val="en-US"/>
    </w:rPr>
  </w:style>
  <w:style w:type="paragraph" w:styleId="Textodenotadefim">
    <w:name w:val="endnote text"/>
    <w:basedOn w:val="Normal"/>
    <w:link w:val="TextodenotadefimChar"/>
    <w:uiPriority w:val="99"/>
    <w:semiHidden/>
    <w:unhideWhenUsed/>
    <w:rsid w:val="161FB328"/>
    <w:rPr>
      <w:sz w:val="20"/>
      <w:szCs w:val="20"/>
    </w:rPr>
  </w:style>
  <w:style w:type="character" w:customStyle="1" w:styleId="TextodenotadefimChar">
    <w:name w:val="Texto de nota de fim Char"/>
    <w:basedOn w:val="Fontepargpadro"/>
    <w:link w:val="Textodenotadefim"/>
    <w:uiPriority w:val="99"/>
    <w:semiHidden/>
    <w:rsid w:val="161FB328"/>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151868">
      <w:bodyDiv w:val="1"/>
      <w:marLeft w:val="0"/>
      <w:marRight w:val="0"/>
      <w:marTop w:val="0"/>
      <w:marBottom w:val="0"/>
      <w:divBdr>
        <w:top w:val="none" w:sz="0" w:space="0" w:color="auto"/>
        <w:left w:val="none" w:sz="0" w:space="0" w:color="auto"/>
        <w:bottom w:val="none" w:sz="0" w:space="0" w:color="auto"/>
        <w:right w:val="none" w:sz="0" w:space="0" w:color="auto"/>
      </w:divBdr>
      <w:divsChild>
        <w:div w:id="423183712">
          <w:marLeft w:val="0"/>
          <w:marRight w:val="0"/>
          <w:marTop w:val="0"/>
          <w:marBottom w:val="0"/>
          <w:divBdr>
            <w:top w:val="none" w:sz="0" w:space="0" w:color="auto"/>
            <w:left w:val="none" w:sz="0" w:space="0" w:color="auto"/>
            <w:bottom w:val="none" w:sz="0" w:space="0" w:color="auto"/>
            <w:right w:val="none" w:sz="0" w:space="0" w:color="auto"/>
          </w:divBdr>
          <w:divsChild>
            <w:div w:id="1769159134">
              <w:marLeft w:val="0"/>
              <w:marRight w:val="0"/>
              <w:marTop w:val="0"/>
              <w:marBottom w:val="0"/>
              <w:divBdr>
                <w:top w:val="none" w:sz="0" w:space="0" w:color="auto"/>
                <w:left w:val="none" w:sz="0" w:space="0" w:color="auto"/>
                <w:bottom w:val="none" w:sz="0" w:space="0" w:color="auto"/>
                <w:right w:val="none" w:sz="0" w:space="0" w:color="auto"/>
              </w:divBdr>
              <w:divsChild>
                <w:div w:id="1803376542">
                  <w:marLeft w:val="0"/>
                  <w:marRight w:val="0"/>
                  <w:marTop w:val="0"/>
                  <w:marBottom w:val="0"/>
                  <w:divBdr>
                    <w:top w:val="none" w:sz="0" w:space="0" w:color="auto"/>
                    <w:left w:val="none" w:sz="0" w:space="0" w:color="auto"/>
                    <w:bottom w:val="none" w:sz="0" w:space="0" w:color="auto"/>
                    <w:right w:val="none" w:sz="0" w:space="0" w:color="auto"/>
                  </w:divBdr>
                </w:div>
                <w:div w:id="1901862139">
                  <w:marLeft w:val="2899"/>
                  <w:marRight w:val="0"/>
                  <w:marTop w:val="2925"/>
                  <w:marBottom w:val="0"/>
                  <w:divBdr>
                    <w:top w:val="none" w:sz="0" w:space="0" w:color="auto"/>
                    <w:left w:val="none" w:sz="0" w:space="0" w:color="auto"/>
                    <w:bottom w:val="none" w:sz="0" w:space="0" w:color="auto"/>
                    <w:right w:val="none" w:sz="0" w:space="0" w:color="auto"/>
                  </w:divBdr>
                </w:div>
              </w:divsChild>
            </w:div>
          </w:divsChild>
        </w:div>
      </w:divsChild>
    </w:div>
    <w:div w:id="208805239">
      <w:bodyDiv w:val="1"/>
      <w:marLeft w:val="0"/>
      <w:marRight w:val="0"/>
      <w:marTop w:val="0"/>
      <w:marBottom w:val="0"/>
      <w:divBdr>
        <w:top w:val="none" w:sz="0" w:space="0" w:color="auto"/>
        <w:left w:val="none" w:sz="0" w:space="0" w:color="auto"/>
        <w:bottom w:val="none" w:sz="0" w:space="0" w:color="auto"/>
        <w:right w:val="none" w:sz="0" w:space="0" w:color="auto"/>
      </w:divBdr>
    </w:div>
    <w:div w:id="302808200">
      <w:bodyDiv w:val="1"/>
      <w:marLeft w:val="0"/>
      <w:marRight w:val="0"/>
      <w:marTop w:val="0"/>
      <w:marBottom w:val="0"/>
      <w:divBdr>
        <w:top w:val="none" w:sz="0" w:space="0" w:color="auto"/>
        <w:left w:val="none" w:sz="0" w:space="0" w:color="auto"/>
        <w:bottom w:val="none" w:sz="0" w:space="0" w:color="auto"/>
        <w:right w:val="none" w:sz="0" w:space="0" w:color="auto"/>
      </w:divBdr>
    </w:div>
    <w:div w:id="474180071">
      <w:bodyDiv w:val="1"/>
      <w:marLeft w:val="0"/>
      <w:marRight w:val="0"/>
      <w:marTop w:val="0"/>
      <w:marBottom w:val="0"/>
      <w:divBdr>
        <w:top w:val="none" w:sz="0" w:space="0" w:color="auto"/>
        <w:left w:val="none" w:sz="0" w:space="0" w:color="auto"/>
        <w:bottom w:val="none" w:sz="0" w:space="0" w:color="auto"/>
        <w:right w:val="none" w:sz="0" w:space="0" w:color="auto"/>
      </w:divBdr>
      <w:divsChild>
        <w:div w:id="1642731943">
          <w:marLeft w:val="0"/>
          <w:marRight w:val="0"/>
          <w:marTop w:val="0"/>
          <w:marBottom w:val="0"/>
          <w:divBdr>
            <w:top w:val="none" w:sz="0" w:space="0" w:color="auto"/>
            <w:left w:val="none" w:sz="0" w:space="0" w:color="auto"/>
            <w:bottom w:val="none" w:sz="0" w:space="0" w:color="auto"/>
            <w:right w:val="none" w:sz="0" w:space="0" w:color="auto"/>
          </w:divBdr>
        </w:div>
        <w:div w:id="1016928239">
          <w:marLeft w:val="0"/>
          <w:marRight w:val="0"/>
          <w:marTop w:val="0"/>
          <w:marBottom w:val="0"/>
          <w:divBdr>
            <w:top w:val="none" w:sz="0" w:space="0" w:color="auto"/>
            <w:left w:val="none" w:sz="0" w:space="0" w:color="auto"/>
            <w:bottom w:val="none" w:sz="0" w:space="0" w:color="auto"/>
            <w:right w:val="none" w:sz="0" w:space="0" w:color="auto"/>
          </w:divBdr>
        </w:div>
        <w:div w:id="837189624">
          <w:marLeft w:val="0"/>
          <w:marRight w:val="0"/>
          <w:marTop w:val="0"/>
          <w:marBottom w:val="0"/>
          <w:divBdr>
            <w:top w:val="none" w:sz="0" w:space="0" w:color="auto"/>
            <w:left w:val="none" w:sz="0" w:space="0" w:color="auto"/>
            <w:bottom w:val="none" w:sz="0" w:space="0" w:color="auto"/>
            <w:right w:val="none" w:sz="0" w:space="0" w:color="auto"/>
          </w:divBdr>
        </w:div>
        <w:div w:id="83495050">
          <w:marLeft w:val="0"/>
          <w:marRight w:val="0"/>
          <w:marTop w:val="0"/>
          <w:marBottom w:val="0"/>
          <w:divBdr>
            <w:top w:val="none" w:sz="0" w:space="0" w:color="auto"/>
            <w:left w:val="none" w:sz="0" w:space="0" w:color="auto"/>
            <w:bottom w:val="none" w:sz="0" w:space="0" w:color="auto"/>
            <w:right w:val="none" w:sz="0" w:space="0" w:color="auto"/>
          </w:divBdr>
        </w:div>
        <w:div w:id="613901811">
          <w:marLeft w:val="0"/>
          <w:marRight w:val="0"/>
          <w:marTop w:val="0"/>
          <w:marBottom w:val="0"/>
          <w:divBdr>
            <w:top w:val="none" w:sz="0" w:space="0" w:color="auto"/>
            <w:left w:val="none" w:sz="0" w:space="0" w:color="auto"/>
            <w:bottom w:val="none" w:sz="0" w:space="0" w:color="auto"/>
            <w:right w:val="none" w:sz="0" w:space="0" w:color="auto"/>
          </w:divBdr>
        </w:div>
        <w:div w:id="979069097">
          <w:marLeft w:val="0"/>
          <w:marRight w:val="0"/>
          <w:marTop w:val="0"/>
          <w:marBottom w:val="0"/>
          <w:divBdr>
            <w:top w:val="none" w:sz="0" w:space="0" w:color="auto"/>
            <w:left w:val="none" w:sz="0" w:space="0" w:color="auto"/>
            <w:bottom w:val="none" w:sz="0" w:space="0" w:color="auto"/>
            <w:right w:val="none" w:sz="0" w:space="0" w:color="auto"/>
          </w:divBdr>
        </w:div>
        <w:div w:id="1320158815">
          <w:marLeft w:val="0"/>
          <w:marRight w:val="0"/>
          <w:marTop w:val="0"/>
          <w:marBottom w:val="0"/>
          <w:divBdr>
            <w:top w:val="none" w:sz="0" w:space="0" w:color="auto"/>
            <w:left w:val="none" w:sz="0" w:space="0" w:color="auto"/>
            <w:bottom w:val="none" w:sz="0" w:space="0" w:color="auto"/>
            <w:right w:val="none" w:sz="0" w:space="0" w:color="auto"/>
          </w:divBdr>
        </w:div>
        <w:div w:id="1635330888">
          <w:marLeft w:val="0"/>
          <w:marRight w:val="0"/>
          <w:marTop w:val="0"/>
          <w:marBottom w:val="0"/>
          <w:divBdr>
            <w:top w:val="none" w:sz="0" w:space="0" w:color="auto"/>
            <w:left w:val="none" w:sz="0" w:space="0" w:color="auto"/>
            <w:bottom w:val="none" w:sz="0" w:space="0" w:color="auto"/>
            <w:right w:val="none" w:sz="0" w:space="0" w:color="auto"/>
          </w:divBdr>
        </w:div>
        <w:div w:id="65299324">
          <w:marLeft w:val="0"/>
          <w:marRight w:val="0"/>
          <w:marTop w:val="0"/>
          <w:marBottom w:val="0"/>
          <w:divBdr>
            <w:top w:val="none" w:sz="0" w:space="0" w:color="auto"/>
            <w:left w:val="none" w:sz="0" w:space="0" w:color="auto"/>
            <w:bottom w:val="none" w:sz="0" w:space="0" w:color="auto"/>
            <w:right w:val="none" w:sz="0" w:space="0" w:color="auto"/>
          </w:divBdr>
        </w:div>
        <w:div w:id="653532817">
          <w:marLeft w:val="0"/>
          <w:marRight w:val="0"/>
          <w:marTop w:val="0"/>
          <w:marBottom w:val="0"/>
          <w:divBdr>
            <w:top w:val="none" w:sz="0" w:space="0" w:color="auto"/>
            <w:left w:val="none" w:sz="0" w:space="0" w:color="auto"/>
            <w:bottom w:val="none" w:sz="0" w:space="0" w:color="auto"/>
            <w:right w:val="none" w:sz="0" w:space="0" w:color="auto"/>
          </w:divBdr>
        </w:div>
        <w:div w:id="642081762">
          <w:marLeft w:val="0"/>
          <w:marRight w:val="0"/>
          <w:marTop w:val="0"/>
          <w:marBottom w:val="0"/>
          <w:divBdr>
            <w:top w:val="none" w:sz="0" w:space="0" w:color="auto"/>
            <w:left w:val="none" w:sz="0" w:space="0" w:color="auto"/>
            <w:bottom w:val="none" w:sz="0" w:space="0" w:color="auto"/>
            <w:right w:val="none" w:sz="0" w:space="0" w:color="auto"/>
          </w:divBdr>
        </w:div>
        <w:div w:id="2055960700">
          <w:marLeft w:val="0"/>
          <w:marRight w:val="0"/>
          <w:marTop w:val="0"/>
          <w:marBottom w:val="0"/>
          <w:divBdr>
            <w:top w:val="none" w:sz="0" w:space="0" w:color="auto"/>
            <w:left w:val="none" w:sz="0" w:space="0" w:color="auto"/>
            <w:bottom w:val="none" w:sz="0" w:space="0" w:color="auto"/>
            <w:right w:val="none" w:sz="0" w:space="0" w:color="auto"/>
          </w:divBdr>
        </w:div>
        <w:div w:id="1285890391">
          <w:marLeft w:val="0"/>
          <w:marRight w:val="0"/>
          <w:marTop w:val="0"/>
          <w:marBottom w:val="0"/>
          <w:divBdr>
            <w:top w:val="none" w:sz="0" w:space="0" w:color="auto"/>
            <w:left w:val="none" w:sz="0" w:space="0" w:color="auto"/>
            <w:bottom w:val="none" w:sz="0" w:space="0" w:color="auto"/>
            <w:right w:val="none" w:sz="0" w:space="0" w:color="auto"/>
          </w:divBdr>
        </w:div>
        <w:div w:id="647904420">
          <w:marLeft w:val="0"/>
          <w:marRight w:val="0"/>
          <w:marTop w:val="0"/>
          <w:marBottom w:val="0"/>
          <w:divBdr>
            <w:top w:val="none" w:sz="0" w:space="0" w:color="auto"/>
            <w:left w:val="none" w:sz="0" w:space="0" w:color="auto"/>
            <w:bottom w:val="none" w:sz="0" w:space="0" w:color="auto"/>
            <w:right w:val="none" w:sz="0" w:space="0" w:color="auto"/>
          </w:divBdr>
        </w:div>
        <w:div w:id="1900045526">
          <w:marLeft w:val="0"/>
          <w:marRight w:val="0"/>
          <w:marTop w:val="0"/>
          <w:marBottom w:val="0"/>
          <w:divBdr>
            <w:top w:val="none" w:sz="0" w:space="0" w:color="auto"/>
            <w:left w:val="none" w:sz="0" w:space="0" w:color="auto"/>
            <w:bottom w:val="none" w:sz="0" w:space="0" w:color="auto"/>
            <w:right w:val="none" w:sz="0" w:space="0" w:color="auto"/>
          </w:divBdr>
        </w:div>
        <w:div w:id="440497652">
          <w:marLeft w:val="0"/>
          <w:marRight w:val="0"/>
          <w:marTop w:val="0"/>
          <w:marBottom w:val="0"/>
          <w:divBdr>
            <w:top w:val="none" w:sz="0" w:space="0" w:color="auto"/>
            <w:left w:val="none" w:sz="0" w:space="0" w:color="auto"/>
            <w:bottom w:val="none" w:sz="0" w:space="0" w:color="auto"/>
            <w:right w:val="none" w:sz="0" w:space="0" w:color="auto"/>
          </w:divBdr>
        </w:div>
        <w:div w:id="1314606434">
          <w:marLeft w:val="0"/>
          <w:marRight w:val="0"/>
          <w:marTop w:val="0"/>
          <w:marBottom w:val="0"/>
          <w:divBdr>
            <w:top w:val="none" w:sz="0" w:space="0" w:color="auto"/>
            <w:left w:val="none" w:sz="0" w:space="0" w:color="auto"/>
            <w:bottom w:val="none" w:sz="0" w:space="0" w:color="auto"/>
            <w:right w:val="none" w:sz="0" w:space="0" w:color="auto"/>
          </w:divBdr>
        </w:div>
        <w:div w:id="139804511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30014851">
      <w:bodyDiv w:val="1"/>
      <w:marLeft w:val="0"/>
      <w:marRight w:val="0"/>
      <w:marTop w:val="0"/>
      <w:marBottom w:val="0"/>
      <w:divBdr>
        <w:top w:val="none" w:sz="0" w:space="0" w:color="auto"/>
        <w:left w:val="none" w:sz="0" w:space="0" w:color="auto"/>
        <w:bottom w:val="none" w:sz="0" w:space="0" w:color="auto"/>
        <w:right w:val="none" w:sz="0" w:space="0" w:color="auto"/>
      </w:divBdr>
    </w:div>
    <w:div w:id="686835011">
      <w:bodyDiv w:val="1"/>
      <w:marLeft w:val="0"/>
      <w:marRight w:val="0"/>
      <w:marTop w:val="0"/>
      <w:marBottom w:val="0"/>
      <w:divBdr>
        <w:top w:val="none" w:sz="0" w:space="0" w:color="auto"/>
        <w:left w:val="none" w:sz="0" w:space="0" w:color="auto"/>
        <w:bottom w:val="none" w:sz="0" w:space="0" w:color="auto"/>
        <w:right w:val="none" w:sz="0" w:space="0" w:color="auto"/>
      </w:divBdr>
      <w:divsChild>
        <w:div w:id="1499272571">
          <w:marLeft w:val="0"/>
          <w:marRight w:val="0"/>
          <w:marTop w:val="0"/>
          <w:marBottom w:val="0"/>
          <w:divBdr>
            <w:top w:val="none" w:sz="0" w:space="0" w:color="auto"/>
            <w:left w:val="none" w:sz="0" w:space="0" w:color="auto"/>
            <w:bottom w:val="none" w:sz="0" w:space="0" w:color="auto"/>
            <w:right w:val="none" w:sz="0" w:space="0" w:color="auto"/>
          </w:divBdr>
        </w:div>
        <w:div w:id="223954396">
          <w:marLeft w:val="0"/>
          <w:marRight w:val="0"/>
          <w:marTop w:val="0"/>
          <w:marBottom w:val="0"/>
          <w:divBdr>
            <w:top w:val="none" w:sz="0" w:space="0" w:color="auto"/>
            <w:left w:val="none" w:sz="0" w:space="0" w:color="auto"/>
            <w:bottom w:val="none" w:sz="0" w:space="0" w:color="auto"/>
            <w:right w:val="none" w:sz="0" w:space="0" w:color="auto"/>
          </w:divBdr>
        </w:div>
        <w:div w:id="628897024">
          <w:marLeft w:val="0"/>
          <w:marRight w:val="0"/>
          <w:marTop w:val="0"/>
          <w:marBottom w:val="0"/>
          <w:divBdr>
            <w:top w:val="none" w:sz="0" w:space="0" w:color="auto"/>
            <w:left w:val="none" w:sz="0" w:space="0" w:color="auto"/>
            <w:bottom w:val="none" w:sz="0" w:space="0" w:color="auto"/>
            <w:right w:val="none" w:sz="0" w:space="0" w:color="auto"/>
          </w:divBdr>
        </w:div>
        <w:div w:id="1227256851">
          <w:marLeft w:val="0"/>
          <w:marRight w:val="0"/>
          <w:marTop w:val="0"/>
          <w:marBottom w:val="0"/>
          <w:divBdr>
            <w:top w:val="none" w:sz="0" w:space="0" w:color="auto"/>
            <w:left w:val="none" w:sz="0" w:space="0" w:color="auto"/>
            <w:bottom w:val="none" w:sz="0" w:space="0" w:color="auto"/>
            <w:right w:val="none" w:sz="0" w:space="0" w:color="auto"/>
          </w:divBdr>
        </w:div>
        <w:div w:id="829562602">
          <w:marLeft w:val="0"/>
          <w:marRight w:val="0"/>
          <w:marTop w:val="0"/>
          <w:marBottom w:val="0"/>
          <w:divBdr>
            <w:top w:val="none" w:sz="0" w:space="0" w:color="auto"/>
            <w:left w:val="none" w:sz="0" w:space="0" w:color="auto"/>
            <w:bottom w:val="none" w:sz="0" w:space="0" w:color="auto"/>
            <w:right w:val="none" w:sz="0" w:space="0" w:color="auto"/>
          </w:divBdr>
        </w:div>
        <w:div w:id="2136870391">
          <w:marLeft w:val="0"/>
          <w:marRight w:val="0"/>
          <w:marTop w:val="0"/>
          <w:marBottom w:val="0"/>
          <w:divBdr>
            <w:top w:val="none" w:sz="0" w:space="0" w:color="auto"/>
            <w:left w:val="none" w:sz="0" w:space="0" w:color="auto"/>
            <w:bottom w:val="none" w:sz="0" w:space="0" w:color="auto"/>
            <w:right w:val="none" w:sz="0" w:space="0" w:color="auto"/>
          </w:divBdr>
        </w:div>
        <w:div w:id="1007101725">
          <w:marLeft w:val="0"/>
          <w:marRight w:val="0"/>
          <w:marTop w:val="0"/>
          <w:marBottom w:val="0"/>
          <w:divBdr>
            <w:top w:val="none" w:sz="0" w:space="0" w:color="auto"/>
            <w:left w:val="none" w:sz="0" w:space="0" w:color="auto"/>
            <w:bottom w:val="none" w:sz="0" w:space="0" w:color="auto"/>
            <w:right w:val="none" w:sz="0" w:space="0" w:color="auto"/>
          </w:divBdr>
        </w:div>
        <w:div w:id="185993979">
          <w:marLeft w:val="0"/>
          <w:marRight w:val="0"/>
          <w:marTop w:val="0"/>
          <w:marBottom w:val="0"/>
          <w:divBdr>
            <w:top w:val="none" w:sz="0" w:space="0" w:color="auto"/>
            <w:left w:val="none" w:sz="0" w:space="0" w:color="auto"/>
            <w:bottom w:val="none" w:sz="0" w:space="0" w:color="auto"/>
            <w:right w:val="none" w:sz="0" w:space="0" w:color="auto"/>
          </w:divBdr>
        </w:div>
        <w:div w:id="1429930385">
          <w:marLeft w:val="0"/>
          <w:marRight w:val="0"/>
          <w:marTop w:val="0"/>
          <w:marBottom w:val="0"/>
          <w:divBdr>
            <w:top w:val="none" w:sz="0" w:space="0" w:color="auto"/>
            <w:left w:val="none" w:sz="0" w:space="0" w:color="auto"/>
            <w:bottom w:val="none" w:sz="0" w:space="0" w:color="auto"/>
            <w:right w:val="none" w:sz="0" w:space="0" w:color="auto"/>
          </w:divBdr>
        </w:div>
        <w:div w:id="233011276">
          <w:marLeft w:val="0"/>
          <w:marRight w:val="0"/>
          <w:marTop w:val="0"/>
          <w:marBottom w:val="0"/>
          <w:divBdr>
            <w:top w:val="none" w:sz="0" w:space="0" w:color="auto"/>
            <w:left w:val="none" w:sz="0" w:space="0" w:color="auto"/>
            <w:bottom w:val="none" w:sz="0" w:space="0" w:color="auto"/>
            <w:right w:val="none" w:sz="0" w:space="0" w:color="auto"/>
          </w:divBdr>
        </w:div>
        <w:div w:id="569921191">
          <w:marLeft w:val="0"/>
          <w:marRight w:val="0"/>
          <w:marTop w:val="0"/>
          <w:marBottom w:val="0"/>
          <w:divBdr>
            <w:top w:val="none" w:sz="0" w:space="0" w:color="auto"/>
            <w:left w:val="none" w:sz="0" w:space="0" w:color="auto"/>
            <w:bottom w:val="none" w:sz="0" w:space="0" w:color="auto"/>
            <w:right w:val="none" w:sz="0" w:space="0" w:color="auto"/>
          </w:divBdr>
        </w:div>
        <w:div w:id="251402301">
          <w:marLeft w:val="0"/>
          <w:marRight w:val="0"/>
          <w:marTop w:val="0"/>
          <w:marBottom w:val="0"/>
          <w:divBdr>
            <w:top w:val="none" w:sz="0" w:space="0" w:color="auto"/>
            <w:left w:val="none" w:sz="0" w:space="0" w:color="auto"/>
            <w:bottom w:val="none" w:sz="0" w:space="0" w:color="auto"/>
            <w:right w:val="none" w:sz="0" w:space="0" w:color="auto"/>
          </w:divBdr>
        </w:div>
        <w:div w:id="1746605969">
          <w:marLeft w:val="0"/>
          <w:marRight w:val="0"/>
          <w:marTop w:val="0"/>
          <w:marBottom w:val="0"/>
          <w:divBdr>
            <w:top w:val="none" w:sz="0" w:space="0" w:color="auto"/>
            <w:left w:val="none" w:sz="0" w:space="0" w:color="auto"/>
            <w:bottom w:val="none" w:sz="0" w:space="0" w:color="auto"/>
            <w:right w:val="none" w:sz="0" w:space="0" w:color="auto"/>
          </w:divBdr>
        </w:div>
        <w:div w:id="547382462">
          <w:marLeft w:val="0"/>
          <w:marRight w:val="0"/>
          <w:marTop w:val="0"/>
          <w:marBottom w:val="0"/>
          <w:divBdr>
            <w:top w:val="none" w:sz="0" w:space="0" w:color="auto"/>
            <w:left w:val="none" w:sz="0" w:space="0" w:color="auto"/>
            <w:bottom w:val="none" w:sz="0" w:space="0" w:color="auto"/>
            <w:right w:val="none" w:sz="0" w:space="0" w:color="auto"/>
          </w:divBdr>
        </w:div>
        <w:div w:id="1842888435">
          <w:marLeft w:val="0"/>
          <w:marRight w:val="0"/>
          <w:marTop w:val="0"/>
          <w:marBottom w:val="0"/>
          <w:divBdr>
            <w:top w:val="none" w:sz="0" w:space="0" w:color="auto"/>
            <w:left w:val="none" w:sz="0" w:space="0" w:color="auto"/>
            <w:bottom w:val="none" w:sz="0" w:space="0" w:color="auto"/>
            <w:right w:val="none" w:sz="0" w:space="0" w:color="auto"/>
          </w:divBdr>
        </w:div>
        <w:div w:id="314801378">
          <w:marLeft w:val="0"/>
          <w:marRight w:val="0"/>
          <w:marTop w:val="0"/>
          <w:marBottom w:val="0"/>
          <w:divBdr>
            <w:top w:val="none" w:sz="0" w:space="0" w:color="auto"/>
            <w:left w:val="none" w:sz="0" w:space="0" w:color="auto"/>
            <w:bottom w:val="none" w:sz="0" w:space="0" w:color="auto"/>
            <w:right w:val="none" w:sz="0" w:space="0" w:color="auto"/>
          </w:divBdr>
        </w:div>
        <w:div w:id="182594501">
          <w:marLeft w:val="0"/>
          <w:marRight w:val="0"/>
          <w:marTop w:val="0"/>
          <w:marBottom w:val="0"/>
          <w:divBdr>
            <w:top w:val="none" w:sz="0" w:space="0" w:color="auto"/>
            <w:left w:val="none" w:sz="0" w:space="0" w:color="auto"/>
            <w:bottom w:val="none" w:sz="0" w:space="0" w:color="auto"/>
            <w:right w:val="none" w:sz="0" w:space="0" w:color="auto"/>
          </w:divBdr>
        </w:div>
        <w:div w:id="1119029326">
          <w:marLeft w:val="0"/>
          <w:marRight w:val="0"/>
          <w:marTop w:val="0"/>
          <w:marBottom w:val="0"/>
          <w:divBdr>
            <w:top w:val="none" w:sz="0" w:space="0" w:color="auto"/>
            <w:left w:val="none" w:sz="0" w:space="0" w:color="auto"/>
            <w:bottom w:val="none" w:sz="0" w:space="0" w:color="auto"/>
            <w:right w:val="none" w:sz="0" w:space="0" w:color="auto"/>
          </w:divBdr>
        </w:div>
      </w:divsChild>
    </w:div>
    <w:div w:id="753740390">
      <w:bodyDiv w:val="1"/>
      <w:marLeft w:val="0"/>
      <w:marRight w:val="0"/>
      <w:marTop w:val="0"/>
      <w:marBottom w:val="0"/>
      <w:divBdr>
        <w:top w:val="none" w:sz="0" w:space="0" w:color="auto"/>
        <w:left w:val="none" w:sz="0" w:space="0" w:color="auto"/>
        <w:bottom w:val="none" w:sz="0" w:space="0" w:color="auto"/>
        <w:right w:val="none" w:sz="0" w:space="0" w:color="auto"/>
      </w:divBdr>
    </w:div>
    <w:div w:id="80997675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9862793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84296343">
      <w:bodyDiv w:val="1"/>
      <w:marLeft w:val="0"/>
      <w:marRight w:val="0"/>
      <w:marTop w:val="0"/>
      <w:marBottom w:val="0"/>
      <w:divBdr>
        <w:top w:val="none" w:sz="0" w:space="0" w:color="auto"/>
        <w:left w:val="none" w:sz="0" w:space="0" w:color="auto"/>
        <w:bottom w:val="none" w:sz="0" w:space="0" w:color="auto"/>
        <w:right w:val="none" w:sz="0" w:space="0" w:color="auto"/>
      </w:divBdr>
    </w:div>
    <w:div w:id="16181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6" ma:contentTypeDescription="Crie um novo documento." ma:contentTypeScope="" ma:versionID="e34647c68d4772a4481f2c32f0c00f5a">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2f213aeaee4d72b94a696cd09610b3ee"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1529919-bb3c-4b28-aa14-6d8510b195e6"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F4C668D0-ECF0-4C15-89B3-76F92C41E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81529919-bb3c-4b28-aa14-6d8510b195e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5042</Words>
  <Characters>27230</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8</cp:revision>
  <cp:lastPrinted>2015-03-26T13:00:00Z</cp:lastPrinted>
  <dcterms:created xsi:type="dcterms:W3CDTF">2023-05-18T18:40:00Z</dcterms:created>
  <dcterms:modified xsi:type="dcterms:W3CDTF">2023-05-22T13:09:00Z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y fmtid="{D5CDD505-2E9C-101B-9397-08002B2CF9AE}" pid="3" name="MSIP_Label_8c28577e-0e52-49e2-b52e-02bb75ccb8f1_Enabled">
    <vt:lpwstr>true</vt:lpwstr>
  </property>
  <property fmtid="{D5CDD505-2E9C-101B-9397-08002B2CF9AE}" pid="4" name="MSIP_Label_8c28577e-0e52-49e2-b52e-02bb75ccb8f1_SetDate">
    <vt:lpwstr>2023-04-12T19:44:29Z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c721a3f4-00fd-4f9e-9252-31902a88a058</vt:lpwstr>
  </property>
  <property fmtid="{D5CDD505-2E9C-101B-9397-08002B2CF9AE}" pid="9" name="MSIP_Label_8c28577e-0e52-49e2-b52e-02bb75ccb8f1_ContentBits">
    <vt:lpwstr>0</vt:lpwstr>
  </property>
</Properties>
</file>