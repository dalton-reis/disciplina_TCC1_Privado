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AC3" w14:textId="0D7CB334" w:rsidR="00547A86" w:rsidRDefault="00547A86" w:rsidP="00A151C9">
      <w:pPr>
        <w:jc w:val="both"/>
        <w:rPr>
          <w:b/>
          <w:bCs/>
        </w:rPr>
      </w:pPr>
      <w:r w:rsidRPr="007310B3">
        <w:rPr>
          <w:b/>
          <w:bCs/>
          <w:sz w:val="72"/>
          <w:szCs w:val="72"/>
        </w:rPr>
        <w:t>Revisão do Pré-projeto</w:t>
      </w:r>
      <w:r w:rsidRPr="00AF68BE">
        <w:rPr>
          <w:b/>
          <w:bCs/>
        </w:rPr>
        <w:t xml:space="preserve"> </w:t>
      </w:r>
    </w:p>
    <w:p w14:paraId="69729600" w14:textId="77777777" w:rsidR="00547A86" w:rsidRDefault="00547A86" w:rsidP="00A151C9">
      <w:pPr>
        <w:jc w:val="both"/>
        <w:rPr>
          <w:b/>
          <w:bCs/>
        </w:rPr>
      </w:pPr>
    </w:p>
    <w:p w14:paraId="53C3BC0A" w14:textId="6C3FDF9E"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302416B8" w:rsidR="00BC76D0" w:rsidRPr="00BC76D0" w:rsidRDefault="00914632" w:rsidP="0036712C">
      <w:pPr>
        <w:jc w:val="both"/>
      </w:pPr>
      <w:r w:rsidRPr="00BC76D0">
        <w:t>Caro, orientando</w:t>
      </w:r>
      <w:r w:rsidR="00BC76D0" w:rsidRPr="00BC76D0">
        <w:t>,</w:t>
      </w:r>
    </w:p>
    <w:p w14:paraId="755AB688" w14:textId="77777777" w:rsidR="00BC76D0" w:rsidRPr="00BC76D0" w:rsidRDefault="00BC76D0" w:rsidP="0036712C">
      <w:pPr>
        <w:jc w:val="both"/>
      </w:pPr>
    </w:p>
    <w:p w14:paraId="04BE6055" w14:textId="4576B0D2"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w:t>
      </w:r>
      <w:r w:rsidR="00B5029D">
        <w:t>s</w:t>
      </w:r>
      <w:r w:rsidR="0036712C">
        <w:t xml:space="preserve"> menores detalhes, pois todos são importantes e irão refletir na sua nota nesta disciplina.</w:t>
      </w:r>
      <w:r w:rsidR="00914632">
        <w:t xml:space="preserve"> Lembre de abrir localmente em um visualizador PDF para poder ver as anotações que foram feitas. E, aparecendo uma anotação feita por mim (prof. De TCC1) que inicie com “</w:t>
      </w:r>
      <w:r w:rsidR="00914632" w:rsidRPr="00914632">
        <w:t>TF-</w:t>
      </w:r>
      <w:r w:rsidR="00914632">
        <w:t>...” (ex. “</w:t>
      </w:r>
      <w:r w:rsidR="00914632" w:rsidRPr="00914632">
        <w:t>TF-ALÍNEA</w:t>
      </w:r>
      <w:r w:rsidR="00914632">
        <w:t>”) se refere a ajustes de formatação indicando que deve usar o estilo do Word correto do modelo do projeto.</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787DB026"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r w:rsidR="00BB1C5E">
        <w:t xml:space="preserve"> (ampliada) usando subseções para cada assunto apresentado</w:t>
      </w:r>
      <w:r>
        <w:t>.</w:t>
      </w:r>
    </w:p>
    <w:p w14:paraId="125904E1" w14:textId="77777777" w:rsidR="00FB6F90" w:rsidRDefault="00FB6F90" w:rsidP="0080416A">
      <w:pPr>
        <w:jc w:val="both"/>
      </w:pPr>
    </w:p>
    <w:p w14:paraId="787C6D35" w14:textId="476BCBF8" w:rsidR="00DF6E9B" w:rsidRDefault="00DF6E9B"/>
    <w:p w14:paraId="52CA6F1B" w14:textId="77777777" w:rsidR="00E734B1" w:rsidRDefault="00E734B1"/>
    <w:p w14:paraId="376792C6" w14:textId="77777777" w:rsidR="00E734B1" w:rsidRDefault="00E734B1"/>
    <w:p w14:paraId="1B792322" w14:textId="77777777" w:rsidR="00E734B1" w:rsidRDefault="00E734B1" w:rsidP="00E734B1">
      <w:r>
        <w:t>Atenciosamente,</w:t>
      </w:r>
    </w:p>
    <w:p w14:paraId="1145890D" w14:textId="77777777" w:rsidR="00E734B1" w:rsidRDefault="00E734B1" w:rsidP="00E734B1"/>
    <w:p w14:paraId="33A765F4" w14:textId="77777777" w:rsidR="00E734B1" w:rsidRDefault="00E734B1" w:rsidP="00E734B1">
      <w:pPr>
        <w:jc w:val="both"/>
      </w:pPr>
    </w:p>
    <w:p w14:paraId="37FF1E41" w14:textId="77777777" w:rsidR="00E734B1" w:rsidRDefault="00E734B1" w:rsidP="00E734B1">
      <w:pPr>
        <w:jc w:val="both"/>
      </w:pPr>
    </w:p>
    <w:p w14:paraId="51386A92" w14:textId="77777777" w:rsidR="00E734B1" w:rsidRDefault="00E734B1" w:rsidP="00E734B1">
      <w:pPr>
        <w:jc w:val="both"/>
      </w:pPr>
    </w:p>
    <w:p w14:paraId="7C5D3D66" w14:textId="77777777" w:rsidR="00E734B1" w:rsidRPr="0080416A" w:rsidRDefault="00E734B1" w:rsidP="00E734B1">
      <w:pPr>
        <w:jc w:val="both"/>
      </w:pPr>
      <w:r>
        <w:t>_________________________</w:t>
      </w:r>
    </w:p>
    <w:p w14:paraId="2A65B90E" w14:textId="06ECC935" w:rsidR="00A2597B" w:rsidRDefault="00A2597B">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A2597B" w14:paraId="71BF7F17" w14:textId="77777777" w:rsidTr="008F7CE2">
        <w:tc>
          <w:tcPr>
            <w:tcW w:w="9072" w:type="dxa"/>
            <w:gridSpan w:val="2"/>
            <w:shd w:val="clear" w:color="auto" w:fill="auto"/>
          </w:tcPr>
          <w:p w14:paraId="1D842656" w14:textId="77777777" w:rsidR="00A2597B" w:rsidRDefault="00A2597B"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CURSO DE CIÊNCIA DA COMPUTAÇÃO – TCC</w:t>
            </w:r>
          </w:p>
        </w:tc>
      </w:tr>
      <w:tr w:rsidR="00A2597B" w14:paraId="4235FA4F" w14:textId="77777777" w:rsidTr="008F7CE2">
        <w:tc>
          <w:tcPr>
            <w:tcW w:w="5387" w:type="dxa"/>
            <w:shd w:val="clear" w:color="auto" w:fill="auto"/>
          </w:tcPr>
          <w:p w14:paraId="5A7B8AFE" w14:textId="77777777" w:rsidR="00A2597B" w:rsidRPr="003C5262" w:rsidRDefault="00A2597B" w:rsidP="00BE39CF">
            <w:pPr>
              <w:pStyle w:val="Cabealho"/>
              <w:tabs>
                <w:tab w:val="clear" w:pos="8640"/>
                <w:tab w:val="right" w:pos="8931"/>
              </w:tabs>
              <w:ind w:right="141"/>
            </w:pPr>
            <w:proofErr w:type="gramStart"/>
            <w:r>
              <w:rPr>
                <w:rStyle w:val="Nmerodepgina"/>
              </w:rPr>
              <w:t>( 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50901301" w14:textId="77777777" w:rsidR="00A2597B" w:rsidRDefault="00A2597B" w:rsidP="00BE39CF">
            <w:pPr>
              <w:pStyle w:val="Cabealho"/>
              <w:tabs>
                <w:tab w:val="clear" w:pos="8640"/>
                <w:tab w:val="right" w:pos="8931"/>
              </w:tabs>
              <w:ind w:right="141"/>
              <w:rPr>
                <w:rStyle w:val="Nmerodepgina"/>
              </w:rPr>
            </w:pPr>
            <w:r>
              <w:rPr>
                <w:rStyle w:val="Nmerodepgina"/>
              </w:rPr>
              <w:t>ANO/SEMESTRE: 2023/1</w:t>
            </w:r>
          </w:p>
        </w:tc>
      </w:tr>
    </w:tbl>
    <w:p w14:paraId="2BD08696" w14:textId="77777777" w:rsidR="00A2597B" w:rsidRDefault="00A2597B" w:rsidP="001E682E">
      <w:pPr>
        <w:pStyle w:val="TF-TTULO"/>
      </w:pPr>
    </w:p>
    <w:p w14:paraId="79C7F2D1" w14:textId="77777777" w:rsidR="00A2597B" w:rsidRPr="00B00E04" w:rsidRDefault="00A2597B" w:rsidP="001E682E">
      <w:pPr>
        <w:pStyle w:val="TF-TTULO"/>
      </w:pPr>
      <w:r w:rsidRPr="002C1020">
        <w:t>ANÁLISE COMPARATIVA DE ALGORITMOS DE MACHINE LEARNING PARA A PREVISÃO DE VALOR DAS AÇÕES NA BOLSA DE VALORES</w:t>
      </w:r>
    </w:p>
    <w:p w14:paraId="06BB4353" w14:textId="77777777" w:rsidR="00A2597B" w:rsidRDefault="00A2597B" w:rsidP="00752038">
      <w:pPr>
        <w:pStyle w:val="TF-AUTOR"/>
      </w:pPr>
      <w:r>
        <w:t xml:space="preserve">Jeferson </w:t>
      </w:r>
      <w:proofErr w:type="spellStart"/>
      <w:r>
        <w:t>Bonecher</w:t>
      </w:r>
      <w:proofErr w:type="spellEnd"/>
    </w:p>
    <w:p w14:paraId="59128352" w14:textId="77777777" w:rsidR="00A2597B" w:rsidRDefault="00A2597B" w:rsidP="001E682E">
      <w:pPr>
        <w:pStyle w:val="TF-AUTOR"/>
      </w:pPr>
      <w:r>
        <w:t>Prof. Marcel Hugo – Orientador</w:t>
      </w:r>
    </w:p>
    <w:p w14:paraId="3644B529" w14:textId="77777777" w:rsidR="00A2597B" w:rsidRPr="007D10F2" w:rsidRDefault="00A2597B"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4E6AD9B" w14:textId="77777777" w:rsidR="00A2597B" w:rsidRDefault="00A2597B" w:rsidP="005801F1">
      <w:pPr>
        <w:pStyle w:val="TF-TEXTO"/>
      </w:pPr>
      <w:bookmarkStart w:id="9" w:name="_Hlk133241068"/>
      <w:r>
        <w:rPr>
          <w:rFonts w:ascii="Arial" w:hAnsi="Arial" w:cs="Arial"/>
          <w:color w:val="000000"/>
          <w:spacing w:val="30"/>
          <w:sz w:val="18"/>
          <w:szCs w:val="18"/>
        </w:rPr>
        <w:t xml:space="preserve"> </w:t>
      </w:r>
      <w:r>
        <w:t xml:space="preserve">A </w:t>
      </w:r>
      <w:r w:rsidRPr="005801F1">
        <w:t>bolsa de valores</w:t>
      </w:r>
      <w:r>
        <w:t xml:space="preserve"> </w:t>
      </w:r>
      <w:r w:rsidRPr="005801F1">
        <w:t>é um ambiente centralizado e especializado voltado para negociações no mercado de capitais, onde empresas e empreendimento</w:t>
      </w:r>
      <w:r>
        <w:t>s</w:t>
      </w:r>
      <w:r w:rsidRPr="005801F1">
        <w:t xml:space="preserve"> ofertam seus títulos, ações e instrumentos financeiros com o objetivo de atrair investidores e agentes interessados</w:t>
      </w:r>
      <w:r>
        <w:t xml:space="preserve"> (ALMEIDA, 2022)</w:t>
      </w:r>
      <w:r w:rsidRPr="005801F1">
        <w:t xml:space="preserve">. Essa plataforma de negociações permite às organizações captar recursos para financiar projetos e expandir atividades, enquanto investidores individuais e institucionais buscam diversificar seus portfólios e obter retornos financeiros através da compra e venda desses </w:t>
      </w:r>
      <w:commentRangeStart w:id="10"/>
      <w:r w:rsidRPr="005801F1">
        <w:t>ativos</w:t>
      </w:r>
      <w:commentRangeEnd w:id="10"/>
      <w:r>
        <w:rPr>
          <w:rStyle w:val="Refdecomentrio"/>
        </w:rPr>
        <w:commentReference w:id="10"/>
      </w:r>
      <w:r w:rsidRPr="005801F1">
        <w:t xml:space="preserve">. </w:t>
      </w:r>
      <w:commentRangeStart w:id="11"/>
      <w:r w:rsidRPr="005801F1">
        <w:t xml:space="preserve">A bolsa de valores também promove a liquidez, eficiência, segurança e transparência do mercado, garantindo a integridade das operações realizadas entre os </w:t>
      </w:r>
      <w:commentRangeStart w:id="12"/>
      <w:r w:rsidRPr="005801F1">
        <w:t>participantes</w:t>
      </w:r>
      <w:commentRangeEnd w:id="12"/>
      <w:r>
        <w:rPr>
          <w:rStyle w:val="Refdecomentrio"/>
        </w:rPr>
        <w:commentReference w:id="12"/>
      </w:r>
      <w:r w:rsidRPr="005801F1">
        <w:t>.</w:t>
      </w:r>
      <w:commentRangeEnd w:id="11"/>
      <w:r>
        <w:rPr>
          <w:rStyle w:val="Refdecomentrio"/>
        </w:rPr>
        <w:commentReference w:id="11"/>
      </w:r>
    </w:p>
    <w:p w14:paraId="209EC045" w14:textId="77777777" w:rsidR="00A2597B" w:rsidRDefault="00A2597B" w:rsidP="005801F1">
      <w:pPr>
        <w:pStyle w:val="TF-TEXTO"/>
      </w:pPr>
      <w:r>
        <w:t>Segundo Pinto (2020) uma das formas de fazer uma análise de um ativo é através da</w:t>
      </w:r>
      <w:r w:rsidRPr="00086BB2">
        <w:t xml:space="preserve"> Análise Técnica</w:t>
      </w:r>
      <w:r>
        <w:t xml:space="preserve">. Ela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t>Por meio desta análise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w:t>
      </w:r>
      <w:commentRangeStart w:id="13"/>
      <w:r w:rsidRPr="00086BB2">
        <w:t>questão</w:t>
      </w:r>
      <w:commentRangeEnd w:id="13"/>
      <w:r>
        <w:rPr>
          <w:rStyle w:val="Refdecomentrio"/>
        </w:rPr>
        <w:commentReference w:id="13"/>
      </w:r>
      <w:r w:rsidRPr="00086BB2">
        <w:t>.</w:t>
      </w:r>
    </w:p>
    <w:p w14:paraId="0542C9F2" w14:textId="77777777" w:rsidR="00A2597B" w:rsidRDefault="00A2597B" w:rsidP="003D398C">
      <w:pPr>
        <w:pStyle w:val="TF-TEXTO"/>
      </w:pPr>
      <w:r w:rsidRPr="00975816">
        <w:t xml:space="preserve">No campo da Análise Técnica, os algoritmos de </w:t>
      </w:r>
      <w:proofErr w:type="spellStart"/>
      <w:r w:rsidRPr="00975816">
        <w:t>machine</w:t>
      </w:r>
      <w:proofErr w:type="spellEnd"/>
      <w:r w:rsidRPr="00975816">
        <w:t xml:space="preserve"> </w:t>
      </w:r>
      <w:proofErr w:type="spellStart"/>
      <w:r w:rsidRPr="00975816">
        <w:t>learning</w:t>
      </w:r>
      <w:proofErr w:type="spellEnd"/>
      <w:r w:rsidRPr="00975816">
        <w:t>, incluindo Redes Neurais Recorrentes (</w:t>
      </w:r>
      <w:proofErr w:type="spellStart"/>
      <w:r>
        <w:t>RNRs</w:t>
      </w:r>
      <w:proofErr w:type="spellEnd"/>
      <w:r w:rsidRPr="00975816">
        <w:t xml:space="preserve">), </w:t>
      </w:r>
      <w:commentRangeStart w:id="14"/>
      <w:r w:rsidRPr="00975816">
        <w:t>têm ganhado cada vez mais espaço devido à sua capacidade de processar e analisar grandes volumes de dados em tempo real</w:t>
      </w:r>
      <w:r>
        <w:t xml:space="preserve"> </w:t>
      </w:r>
      <w:commentRangeEnd w:id="14"/>
      <w:r>
        <w:rPr>
          <w:rStyle w:val="Refdecomentrio"/>
        </w:rPr>
        <w:commentReference w:id="14"/>
      </w:r>
      <w:r>
        <w:t>(</w:t>
      </w:r>
      <w:commentRangeStart w:id="15"/>
      <w:r>
        <w:t xml:space="preserve">XP </w:t>
      </w:r>
      <w:proofErr w:type="spellStart"/>
      <w:r>
        <w:t>Education</w:t>
      </w:r>
      <w:proofErr w:type="spellEnd"/>
      <w:r>
        <w:t>, 2023</w:t>
      </w:r>
      <w:commentRangeEnd w:id="15"/>
      <w:r>
        <w:rPr>
          <w:rStyle w:val="Refdecomentrio"/>
        </w:rPr>
        <w:commentReference w:id="15"/>
      </w:r>
      <w:r>
        <w:t>)</w:t>
      </w:r>
      <w:r w:rsidRPr="00975816">
        <w:t xml:space="preserve">. As </w:t>
      </w:r>
      <w:proofErr w:type="spellStart"/>
      <w:r>
        <w:t>RNRs</w:t>
      </w:r>
      <w:proofErr w:type="spellEnd"/>
      <w:r w:rsidRPr="00975816">
        <w:t xml:space="preserve"> são particularmente eficazes na análise de sequências temporais, como os dados de mercado financeiro, já que possuem a habilidade de capturar dependências temporais de longo prazo. Essa abordagem permite que investidores e </w:t>
      </w:r>
      <w:proofErr w:type="spellStart"/>
      <w:r w:rsidRPr="00FA4358">
        <w:rPr>
          <w:i/>
          <w:iCs/>
        </w:rPr>
        <w:t>traders</w:t>
      </w:r>
      <w:proofErr w:type="spellEnd"/>
      <w:r w:rsidRPr="00975816">
        <w:t xml:space="preserve"> identifiquem padrões e tendências nos mercados financeiros, auxiliando na tomada de decisões e potencialmente melhorando os resultados de suas operações</w:t>
      </w:r>
      <w:r>
        <w:t xml:space="preserve"> (</w:t>
      </w:r>
      <w:commentRangeStart w:id="16"/>
      <w:r w:rsidRPr="00975816">
        <w:t>Matsumoto</w:t>
      </w:r>
      <w:commentRangeEnd w:id="16"/>
      <w:r>
        <w:rPr>
          <w:rStyle w:val="Refdecomentrio"/>
        </w:rPr>
        <w:commentReference w:id="16"/>
      </w:r>
      <w:r>
        <w:t>, 2019)</w:t>
      </w:r>
      <w:r w:rsidRPr="00975816">
        <w:t>.</w:t>
      </w:r>
    </w:p>
    <w:bookmarkEnd w:id="9"/>
    <w:p w14:paraId="6E4A0933" w14:textId="77777777" w:rsidR="00A2597B" w:rsidRDefault="00A2597B" w:rsidP="003D398C">
      <w:pPr>
        <w:pStyle w:val="TF-TEXTO"/>
      </w:pPr>
      <w:r>
        <w:t>Nesse sentido</w:t>
      </w:r>
      <w:r w:rsidRPr="00C35112">
        <w:t>, o presente</w:t>
      </w:r>
      <w:r>
        <w:t xml:space="preserve"> trabalho</w:t>
      </w:r>
      <w:r w:rsidRPr="00C35112">
        <w:t xml:space="preserve"> tem como </w:t>
      </w:r>
      <w:r>
        <w:t xml:space="preserve">proposta </w:t>
      </w:r>
      <w:r w:rsidRPr="00C35112">
        <w:t xml:space="preserve">realizar uma análise comparativa entre </w:t>
      </w:r>
      <w:r>
        <w:t>as redes neurais recorrentes</w:t>
      </w:r>
      <w:r w:rsidRPr="00C35112">
        <w:t xml:space="preserve"> </w:t>
      </w:r>
      <w:proofErr w:type="spellStart"/>
      <w:r w:rsidRPr="0074453E">
        <w:t>Gated</w:t>
      </w:r>
      <w:proofErr w:type="spellEnd"/>
      <w:r w:rsidRPr="0074453E">
        <w:t xml:space="preserve"> </w:t>
      </w:r>
      <w:proofErr w:type="spellStart"/>
      <w:r w:rsidRPr="0074453E">
        <w:t>Recurrent</w:t>
      </w:r>
      <w:proofErr w:type="spellEnd"/>
      <w:r w:rsidRPr="0074453E">
        <w:t xml:space="preserve"> Unit</w:t>
      </w:r>
      <w:r>
        <w:t xml:space="preserve"> (GRU)</w:t>
      </w:r>
      <w:r w:rsidRPr="0074453E">
        <w:t xml:space="preserve"> e </w:t>
      </w:r>
      <w:proofErr w:type="spellStart"/>
      <w:r w:rsidRPr="0074453E">
        <w:t>Long</w:t>
      </w:r>
      <w:proofErr w:type="spellEnd"/>
      <w:r w:rsidRPr="0074453E">
        <w:t xml:space="preserve"> Short-</w:t>
      </w:r>
      <w:proofErr w:type="spellStart"/>
      <w:r w:rsidRPr="0074453E">
        <w:t>Term</w:t>
      </w:r>
      <w:proofErr w:type="spellEnd"/>
      <w:r w:rsidRPr="0074453E">
        <w:t xml:space="preserve"> </w:t>
      </w:r>
      <w:proofErr w:type="spellStart"/>
      <w:r w:rsidRPr="0074453E">
        <w:t>Memory</w:t>
      </w:r>
      <w:proofErr w:type="spellEnd"/>
      <w:r>
        <w:t xml:space="preserve"> (</w:t>
      </w:r>
      <w:r w:rsidRPr="0074453E">
        <w:t xml:space="preserve">LSTM) </w:t>
      </w:r>
      <w:r w:rsidRPr="00C35112">
        <w:t>na previsão de valores de ações na bolsa de valores brasileira. Para tanto, serão utilizados dados históricos de empresas listadas na B3, buscando identificar qual</w:t>
      </w:r>
      <w:r>
        <w:t xml:space="preserve"> dos</w:t>
      </w:r>
      <w:r w:rsidRPr="00C35112">
        <w:t xml:space="preserve"> algoritmo</w:t>
      </w:r>
      <w:r>
        <w:t>s</w:t>
      </w:r>
      <w:r w:rsidRPr="00C35112">
        <w:t xml:space="preserve"> apresenta </w:t>
      </w:r>
      <w:r>
        <w:t>as melhores taxa de acerto para previsão dos preços das ações</w:t>
      </w:r>
      <w:r w:rsidRPr="00C35112">
        <w:t>.</w:t>
      </w:r>
    </w:p>
    <w:p w14:paraId="294FE3E3" w14:textId="77777777" w:rsidR="00A2597B" w:rsidRPr="007D10F2" w:rsidRDefault="00A2597B" w:rsidP="009A2EEB">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7D10F2">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8E646C4" w14:textId="77777777" w:rsidR="00A2597B" w:rsidRDefault="00A2597B" w:rsidP="001D59BB">
      <w:pPr>
        <w:pStyle w:val="TF-TEXTO"/>
      </w:pPr>
      <w:r>
        <w:t xml:space="preserve"> O objetivo deste trabalho é realizar uma comparação entre as redes neurais recorrentes LSTM e GRU para determinar qual delas apresenta o melhor desempenho na previsão dos preços das ações de cinco empresas listadas na bolsa de valores brasileira.</w:t>
      </w:r>
    </w:p>
    <w:p w14:paraId="3535BC19" w14:textId="77777777" w:rsidR="00A2597B" w:rsidRDefault="00A2597B" w:rsidP="0074453E">
      <w:pPr>
        <w:pStyle w:val="TF-TEXTO"/>
      </w:pPr>
      <w:r>
        <w:t>Os objetivos específicos são:</w:t>
      </w:r>
    </w:p>
    <w:p w14:paraId="697DDE53" w14:textId="77777777" w:rsidR="00A2597B" w:rsidRPr="0074453E" w:rsidRDefault="00A2597B" w:rsidP="0074453E">
      <w:pPr>
        <w:pStyle w:val="TF-ALNEA"/>
      </w:pPr>
      <w:commentRangeStart w:id="31"/>
      <w:r>
        <w:t>c</w:t>
      </w:r>
      <w:r w:rsidRPr="0074453E">
        <w:t>oletar e organizar os dados históricos de preços das ações das empresas Weg, Petrobras, Copel, Vale e Magazine Luiza na bolsa de valores brasileira</w:t>
      </w:r>
      <w:r>
        <w:t>;</w:t>
      </w:r>
    </w:p>
    <w:p w14:paraId="1CC70ECA" w14:textId="77777777" w:rsidR="00A2597B" w:rsidRDefault="00A2597B" w:rsidP="0074453E">
      <w:pPr>
        <w:pStyle w:val="TF-ALNEA"/>
      </w:pPr>
      <w:r>
        <w:t>i</w:t>
      </w:r>
      <w:r w:rsidRPr="0074453E">
        <w:t xml:space="preserve">mplementar e treinar redes neurais recorrentes </w:t>
      </w:r>
      <w:r>
        <w:t>GRU</w:t>
      </w:r>
      <w:r w:rsidRPr="0074453E">
        <w:t xml:space="preserve"> e LSTM para prever os preços</w:t>
      </w:r>
      <w:r>
        <w:t xml:space="preserve"> de fechamento</w:t>
      </w:r>
      <w:r w:rsidRPr="0074453E">
        <w:t xml:space="preserve"> das ações das empresas selecionadas</w:t>
      </w:r>
      <w:commentRangeEnd w:id="31"/>
      <w:r>
        <w:rPr>
          <w:rStyle w:val="Refdecomentrio"/>
        </w:rPr>
        <w:commentReference w:id="31"/>
      </w:r>
      <w:r>
        <w:t xml:space="preserve">; </w:t>
      </w:r>
    </w:p>
    <w:p w14:paraId="1B8F1FCB" w14:textId="77777777" w:rsidR="00A2597B" w:rsidRPr="0074453E" w:rsidRDefault="00A2597B" w:rsidP="0074453E">
      <w:pPr>
        <w:pStyle w:val="TF-ALNEA"/>
      </w:pPr>
      <w:r>
        <w:t>a</w:t>
      </w:r>
      <w:r w:rsidRPr="0074453E">
        <w:t xml:space="preserve">valiar o desempenho dos algoritmos GRU e LSTM utilizando métricas como acurácia, </w:t>
      </w:r>
      <w:proofErr w:type="spellStart"/>
      <w:r w:rsidRPr="0074453E">
        <w:t>Mean</w:t>
      </w:r>
      <w:proofErr w:type="spellEnd"/>
      <w:r w:rsidRPr="0074453E">
        <w:t xml:space="preserve"> </w:t>
      </w:r>
      <w:proofErr w:type="spellStart"/>
      <w:r w:rsidRPr="0074453E">
        <w:t>Squared</w:t>
      </w:r>
      <w:proofErr w:type="spellEnd"/>
      <w:r w:rsidRPr="0074453E">
        <w:t xml:space="preserve"> </w:t>
      </w:r>
      <w:proofErr w:type="spellStart"/>
      <w:r w:rsidRPr="0074453E">
        <w:t>Error</w:t>
      </w:r>
      <w:proofErr w:type="spellEnd"/>
      <w:r>
        <w:t xml:space="preserve"> (</w:t>
      </w:r>
      <w:r w:rsidRPr="0074453E">
        <w:t xml:space="preserve">MSE), </w:t>
      </w:r>
      <w:proofErr w:type="spellStart"/>
      <w:r w:rsidRPr="0074453E">
        <w:t>Mean</w:t>
      </w:r>
      <w:proofErr w:type="spellEnd"/>
      <w:r w:rsidRPr="0074453E">
        <w:t xml:space="preserve"> </w:t>
      </w:r>
      <w:proofErr w:type="spellStart"/>
      <w:r w:rsidRPr="0074453E">
        <w:t>Absolute</w:t>
      </w:r>
      <w:proofErr w:type="spellEnd"/>
      <w:r w:rsidRPr="0074453E">
        <w:t xml:space="preserve"> </w:t>
      </w:r>
      <w:proofErr w:type="spellStart"/>
      <w:r w:rsidRPr="0074453E">
        <w:t>Error</w:t>
      </w:r>
      <w:proofErr w:type="spellEnd"/>
      <w:r>
        <w:t xml:space="preserve"> (</w:t>
      </w:r>
      <w:r w:rsidRPr="0074453E">
        <w:t xml:space="preserve">MAE), </w:t>
      </w:r>
      <w:proofErr w:type="spellStart"/>
      <w:r w:rsidRPr="0074453E">
        <w:t>Mean</w:t>
      </w:r>
      <w:proofErr w:type="spellEnd"/>
      <w:r w:rsidRPr="0074453E">
        <w:t xml:space="preserve"> </w:t>
      </w:r>
      <w:proofErr w:type="spellStart"/>
      <w:r w:rsidRPr="0074453E">
        <w:t>Absolute</w:t>
      </w:r>
      <w:proofErr w:type="spellEnd"/>
      <w:r w:rsidRPr="0074453E">
        <w:t xml:space="preserve"> </w:t>
      </w:r>
      <w:proofErr w:type="spellStart"/>
      <w:r w:rsidRPr="0074453E">
        <w:t>Percentage</w:t>
      </w:r>
      <w:proofErr w:type="spellEnd"/>
      <w:r w:rsidRPr="0074453E">
        <w:t xml:space="preserve"> </w:t>
      </w:r>
      <w:proofErr w:type="spellStart"/>
      <w:r w:rsidRPr="0074453E">
        <w:t>Error</w:t>
      </w:r>
      <w:proofErr w:type="spellEnd"/>
      <w:r>
        <w:t xml:space="preserve"> (</w:t>
      </w:r>
      <w:r w:rsidRPr="0074453E">
        <w:t xml:space="preserve">MAPE) e Root </w:t>
      </w:r>
      <w:proofErr w:type="spellStart"/>
      <w:r w:rsidRPr="0074453E">
        <w:t>Mean</w:t>
      </w:r>
      <w:proofErr w:type="spellEnd"/>
      <w:r w:rsidRPr="0074453E">
        <w:t xml:space="preserve"> </w:t>
      </w:r>
      <w:proofErr w:type="spellStart"/>
      <w:r w:rsidRPr="0074453E">
        <w:t>Squared</w:t>
      </w:r>
      <w:proofErr w:type="spellEnd"/>
      <w:r w:rsidRPr="0074453E">
        <w:t xml:space="preserve"> </w:t>
      </w:r>
      <w:proofErr w:type="spellStart"/>
      <w:r w:rsidRPr="0074453E">
        <w:t>Error</w:t>
      </w:r>
      <w:proofErr w:type="spellEnd"/>
      <w:r>
        <w:t xml:space="preserve"> (</w:t>
      </w:r>
      <w:r w:rsidRPr="0074453E">
        <w:t>RMSE)</w:t>
      </w:r>
      <w:r>
        <w:t>.</w:t>
      </w:r>
    </w:p>
    <w:p w14:paraId="5CC3825D" w14:textId="77777777" w:rsidR="00A2597B" w:rsidRDefault="00A2597B" w:rsidP="00424AD5">
      <w:pPr>
        <w:pStyle w:val="Ttulo1"/>
      </w:pPr>
      <w:bookmarkStart w:id="32" w:name="_Toc419598587"/>
      <w:r>
        <w:t xml:space="preserve">trabalhos </w:t>
      </w:r>
      <w:r w:rsidRPr="00FC4A9F">
        <w:t>correlatos</w:t>
      </w:r>
    </w:p>
    <w:p w14:paraId="536D1EE6" w14:textId="77777777" w:rsidR="00A2597B" w:rsidRPr="00DC2299" w:rsidRDefault="00A2597B" w:rsidP="00DC2299">
      <w:pPr>
        <w:pStyle w:val="TF-TEXTO"/>
      </w:pPr>
      <w:r w:rsidRPr="00DC2299">
        <w:t>Nest</w:t>
      </w:r>
      <w:r>
        <w:t>a seção</w:t>
      </w:r>
      <w:r w:rsidRPr="00DC2299">
        <w:t xml:space="preserve"> serão apresentados os trabalhos que correlacionam com o principal objetivo </w:t>
      </w:r>
      <w:r>
        <w:t>do</w:t>
      </w:r>
      <w:r w:rsidRPr="00DC2299">
        <w:t xml:space="preserve"> presente trabalho. A </w:t>
      </w:r>
      <w:r>
        <w:t>sub</w:t>
      </w:r>
      <w:r w:rsidRPr="00DC2299">
        <w:t>seção 2.1</w:t>
      </w:r>
      <w:r>
        <w:t xml:space="preserve"> traz o </w:t>
      </w:r>
      <w:r w:rsidRPr="00673834">
        <w:t>trabalho desenvolvido por Rossi (2019)</w:t>
      </w:r>
      <w:r>
        <w:t xml:space="preserve">, em que foi criado um protótipo capaz de prever valores de ações através de </w:t>
      </w:r>
      <w:r w:rsidRPr="00673834">
        <w:t>Redes Neurais Artificiais</w:t>
      </w:r>
      <w:r>
        <w:t>. Na subseção 2.2 é apresentado um protótipo que prevê o preço das ações por meio de notícias (</w:t>
      </w:r>
      <w:r w:rsidRPr="00751A14">
        <w:rPr>
          <w:highlight w:val="yellow"/>
          <w:rPrChange w:id="33" w:author="Aurélio Faustino Hoppe" w:date="2023-05-28T16:27:00Z">
            <w:rPr/>
          </w:rPrChange>
        </w:rPr>
        <w:t>Bezerra</w:t>
      </w:r>
      <w:r>
        <w:t xml:space="preserve">,2022). Na subseção 2.3 está uma aplicação com o objetivo de prever valores de ações através de </w:t>
      </w:r>
      <w:proofErr w:type="spellStart"/>
      <w:r>
        <w:t>RNRs</w:t>
      </w:r>
      <w:proofErr w:type="spellEnd"/>
      <w:r>
        <w:t xml:space="preserve"> (</w:t>
      </w:r>
      <w:r w:rsidRPr="00751A14">
        <w:rPr>
          <w:highlight w:val="yellow"/>
          <w:rPrChange w:id="34" w:author="Aurélio Faustino Hoppe" w:date="2023-05-28T16:27:00Z">
            <w:rPr/>
          </w:rPrChange>
        </w:rPr>
        <w:t>Ribeiro</w:t>
      </w:r>
      <w:r>
        <w:t xml:space="preserve"> </w:t>
      </w:r>
      <w:r w:rsidRPr="00F3649F">
        <w:rPr>
          <w:i/>
          <w:iCs/>
        </w:rPr>
        <w:t>et al</w:t>
      </w:r>
      <w:r w:rsidRPr="00F3649F">
        <w:t xml:space="preserve">. </w:t>
      </w:r>
      <w:r>
        <w:t>2021).</w:t>
      </w:r>
    </w:p>
    <w:p w14:paraId="1C4733BA" w14:textId="77777777" w:rsidR="00A2597B" w:rsidRDefault="00A2597B" w:rsidP="009A2EEB">
      <w:pPr>
        <w:pStyle w:val="Ttulo2"/>
      </w:pPr>
      <w:r>
        <w:lastRenderedPageBreak/>
        <w:t>PROTÓTIPO PARA PREVISÃO DE AÇÕES UTILIZANDO REDES NEURAIS ARTIFICIAIS</w:t>
      </w:r>
    </w:p>
    <w:p w14:paraId="729815B3" w14:textId="77777777" w:rsidR="00A2597B" w:rsidRDefault="00A2597B" w:rsidP="00186745">
      <w:pPr>
        <w:pStyle w:val="TF-TEXTO"/>
      </w:pPr>
      <w:r w:rsidRPr="00673834">
        <w:t xml:space="preserve">O trabalho desenvolvido por </w:t>
      </w:r>
      <w:bookmarkStart w:id="35" w:name="_Hlk133214493"/>
      <w:r w:rsidRPr="00673834">
        <w:t>Rossi (2019)</w:t>
      </w:r>
      <w:bookmarkEnd w:id="35"/>
      <w:r w:rsidRPr="00673834">
        <w:t xml:space="preserve"> </w:t>
      </w:r>
      <w:commentRangeStart w:id="36"/>
      <w:r w:rsidRPr="00673834">
        <w:t xml:space="preserve">tem </w:t>
      </w:r>
      <w:commentRangeEnd w:id="36"/>
      <w:r>
        <w:rPr>
          <w:rStyle w:val="Refdecomentrio"/>
        </w:rPr>
        <w:commentReference w:id="36"/>
      </w:r>
      <w:r w:rsidRPr="00673834">
        <w:t>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w:t>
      </w:r>
      <w:commentRangeStart w:id="37"/>
      <w:r w:rsidRPr="00673834">
        <w:t xml:space="preserve">. Os resultados foram satisfatórios atingindo uma taxa de 70% de acerto para o movimento ocorrido na </w:t>
      </w:r>
      <w:commentRangeStart w:id="38"/>
      <w:r w:rsidRPr="00673834">
        <w:t>semana</w:t>
      </w:r>
      <w:commentRangeEnd w:id="38"/>
      <w:r>
        <w:rPr>
          <w:rStyle w:val="Refdecomentrio"/>
        </w:rPr>
        <w:commentReference w:id="38"/>
      </w:r>
      <w:r w:rsidRPr="00673834">
        <w:t xml:space="preserve">. </w:t>
      </w:r>
      <w:commentRangeEnd w:id="37"/>
      <w:r>
        <w:rPr>
          <w:rStyle w:val="Refdecomentrio"/>
        </w:rPr>
        <w:commentReference w:id="37"/>
      </w:r>
    </w:p>
    <w:p w14:paraId="4F855788" w14:textId="77777777" w:rsidR="00A2597B" w:rsidRDefault="00A2597B" w:rsidP="00186745">
      <w:pPr>
        <w:pStyle w:val="TF-TEXTO"/>
      </w:pPr>
      <w:r w:rsidRPr="00F24F32">
        <w:t>Segundo Rossi (2019)</w:t>
      </w:r>
      <w:ins w:id="39" w:author="Aurélio Faustino Hoppe" w:date="2023-05-28T16:34:00Z">
        <w:r>
          <w:t>,</w:t>
        </w:r>
      </w:ins>
      <w:r w:rsidRPr="00F24F32">
        <w:t xml:space="preserve"> o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w:t>
      </w:r>
      <w:r w:rsidRPr="00751A14">
        <w:rPr>
          <w:highlight w:val="yellow"/>
          <w:rPrChange w:id="40" w:author="Aurélio Faustino Hoppe" w:date="2023-05-28T16:34:00Z">
            <w:rPr/>
          </w:rPrChange>
        </w:rPr>
        <w:t>é</w:t>
      </w:r>
      <w:r w:rsidRPr="00F24F32">
        <w:t xml:space="preserve"> </w:t>
      </w:r>
      <w:commentRangeStart w:id="41"/>
      <w:r w:rsidRPr="00F24F32">
        <w:t>dividido</w:t>
      </w:r>
      <w:commentRangeEnd w:id="41"/>
      <w:r>
        <w:rPr>
          <w:rStyle w:val="Refdecomentrio"/>
        </w:rPr>
        <w:commentReference w:id="41"/>
      </w:r>
      <w:r w:rsidRPr="00F24F32">
        <w:t xml:space="preserve"> em subconjuntos de treinamento e teste, sendo que o primeiro é usado para treinar o modelo e o segundo para avaliar seu desempenho. A técnica de validação cruzada é aplicada para garantir a generalização do modelo e evitar o </w:t>
      </w:r>
      <w:proofErr w:type="spellStart"/>
      <w:r w:rsidRPr="003D067B">
        <w:t>sobreajuste</w:t>
      </w:r>
      <w:proofErr w:type="spellEnd"/>
      <w:r w:rsidRPr="003D067B">
        <w:t>.</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497BDEA3" w14:textId="77777777" w:rsidR="00A2597B" w:rsidRDefault="00A2597B" w:rsidP="00186745">
      <w:pPr>
        <w:pStyle w:val="TF-TEXTO"/>
      </w:pPr>
      <w:r>
        <w:t>De acordo com Rossi (2019)</w:t>
      </w:r>
      <w:ins w:id="42" w:author="Aurélio Faustino Hoppe" w:date="2023-05-28T16:35:00Z">
        <w:r>
          <w:t>,</w:t>
        </w:r>
      </w:ins>
      <w:r>
        <w:t xml:space="preserve"> p</w:t>
      </w:r>
      <w:r w:rsidRPr="002E1113">
        <w:t>ara avaliar a eficácia do modelo</w:t>
      </w:r>
      <w:del w:id="43" w:author="Aurélio Faustino Hoppe" w:date="2023-05-28T16:35:00Z">
        <w:r w:rsidRPr="002E1113" w:rsidDel="00751A14">
          <w:delText xml:space="preserve"> proposto em situações reais</w:delText>
        </w:r>
      </w:del>
      <w:r w:rsidRPr="002E1113">
        <w:t xml:space="preserve">,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w:t>
      </w:r>
      <w:commentRangeStart w:id="44"/>
      <w:r w:rsidRPr="002E1113">
        <w:t>avaliação do desempenho do modelo foi realizada durante o treinamento da LSTM</w:t>
      </w:r>
      <w:commentRangeEnd w:id="44"/>
      <w:r>
        <w:rPr>
          <w:rStyle w:val="Refdecomentrio"/>
        </w:rPr>
        <w:commentReference w:id="44"/>
      </w:r>
      <w:r w:rsidRPr="002E1113">
        <w:t>, utilizando as métricas de erro MSE e MAE.</w:t>
      </w:r>
      <w:r>
        <w:t xml:space="preserve"> Os resultados obtidos podem ser observados na Tabela 1.</w:t>
      </w:r>
    </w:p>
    <w:p w14:paraId="3018F213" w14:textId="77777777" w:rsidR="00A2597B" w:rsidRDefault="00A2597B" w:rsidP="00186745">
      <w:pPr>
        <w:pStyle w:val="TF-LEGENDA"/>
      </w:pPr>
      <w:r>
        <w:t>Tabela 1- Cálculos de erro durante o treinamento (em R$)</w:t>
      </w:r>
    </w:p>
    <w:p w14:paraId="480B9B18" w14:textId="77777777" w:rsidR="00A2597B" w:rsidRDefault="00A2597B" w:rsidP="00186745">
      <w:pPr>
        <w:pStyle w:val="TF-FIGURA"/>
      </w:pPr>
      <w:r w:rsidRPr="00166EDB">
        <w:rPr>
          <w:noProof/>
        </w:rPr>
        <w:drawing>
          <wp:inline distT="0" distB="0" distL="0" distR="0" wp14:anchorId="700D6499" wp14:editId="4CD939EB">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9"/>
                    <a:stretch>
                      <a:fillRect/>
                    </a:stretch>
                  </pic:blipFill>
                  <pic:spPr>
                    <a:xfrm>
                      <a:off x="0" y="0"/>
                      <a:ext cx="4048690" cy="676369"/>
                    </a:xfrm>
                    <a:prstGeom prst="rect">
                      <a:avLst/>
                    </a:prstGeom>
                  </pic:spPr>
                </pic:pic>
              </a:graphicData>
            </a:graphic>
          </wp:inline>
        </w:drawing>
      </w:r>
    </w:p>
    <w:p w14:paraId="0049B98B" w14:textId="77777777" w:rsidR="00A2597B" w:rsidRDefault="00A2597B" w:rsidP="00186745">
      <w:pPr>
        <w:pStyle w:val="TF-FONTE"/>
      </w:pPr>
      <w:r>
        <w:t>Fonte: Rossi (2019).</w:t>
      </w:r>
    </w:p>
    <w:p w14:paraId="275FCA76" w14:textId="77777777" w:rsidR="00A2597B" w:rsidRPr="00186745" w:rsidRDefault="00A2597B" w:rsidP="00186745">
      <w:pPr>
        <w:pStyle w:val="TF-TEXTO"/>
      </w:pPr>
      <w:r w:rsidRPr="00186745">
        <w:t xml:space="preserve">Os resultados mostraram que as ações RADL3 e WEGE3 obtiveram os melhores desempenhos, conforme apresentado na Tabela </w:t>
      </w:r>
      <w:r>
        <w:t>2</w:t>
      </w:r>
      <w:r w:rsidRPr="00186745">
        <w:t xml:space="preserve">. O modelo conseguiu prever corretamente a tendência de alta ou baixa nas cotações em 7 das 10 semanas avaliadas. Por outro lado, as ações VALE3 e BBDC4 apresentaram os piores resultados, com uma taxa de acerto de 30% e 40% na previsão, respectivamente. Essa diferença de desempenho pode ser atribuída à alta volatilidade desses </w:t>
      </w:r>
      <w:commentRangeStart w:id="45"/>
      <w:r w:rsidRPr="00186745">
        <w:t>ativos</w:t>
      </w:r>
      <w:commentRangeEnd w:id="45"/>
      <w:r>
        <w:rPr>
          <w:rStyle w:val="Refdecomentrio"/>
        </w:rPr>
        <w:commentReference w:id="45"/>
      </w:r>
      <w:r w:rsidRPr="00186745">
        <w:t>.</w:t>
      </w:r>
    </w:p>
    <w:p w14:paraId="20E6D6DB" w14:textId="77777777" w:rsidR="00A2597B" w:rsidRDefault="00A2597B" w:rsidP="00186745">
      <w:pPr>
        <w:pStyle w:val="TF-LEGENDA"/>
      </w:pPr>
      <w:r w:rsidRPr="00186745">
        <w:t xml:space="preserve">Tabela </w:t>
      </w:r>
      <w:r>
        <w:t>2</w:t>
      </w:r>
      <w:r w:rsidRPr="00186745">
        <w:t xml:space="preserve"> – Taxa de acerto das </w:t>
      </w:r>
      <w:commentRangeStart w:id="46"/>
      <w:r w:rsidRPr="00186745">
        <w:t>movimentações</w:t>
      </w:r>
      <w:commentRangeEnd w:id="46"/>
      <w:r>
        <w:rPr>
          <w:rStyle w:val="Refdecomentrio"/>
        </w:rPr>
        <w:commentReference w:id="46"/>
      </w:r>
    </w:p>
    <w:p w14:paraId="52CD4415" w14:textId="77777777" w:rsidR="00A2597B" w:rsidRDefault="00A2597B" w:rsidP="00186745">
      <w:pPr>
        <w:pStyle w:val="TF-FIGURA"/>
      </w:pPr>
      <w:r w:rsidRPr="000D7880">
        <w:rPr>
          <w:noProof/>
        </w:rPr>
        <w:drawing>
          <wp:inline distT="0" distB="0" distL="0" distR="0" wp14:anchorId="448FBB6C" wp14:editId="5915E9E9">
            <wp:extent cx="2172003" cy="1228896"/>
            <wp:effectExtent l="0" t="0" r="0" b="9525"/>
            <wp:docPr id="85045905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9052" name="Imagem 1" descr="Tabela&#10;&#10;Descrição gerada automaticamente"/>
                    <pic:cNvPicPr/>
                  </pic:nvPicPr>
                  <pic:blipFill>
                    <a:blip r:embed="rId10"/>
                    <a:stretch>
                      <a:fillRect/>
                    </a:stretch>
                  </pic:blipFill>
                  <pic:spPr>
                    <a:xfrm>
                      <a:off x="0" y="0"/>
                      <a:ext cx="2172003" cy="1228896"/>
                    </a:xfrm>
                    <a:prstGeom prst="rect">
                      <a:avLst/>
                    </a:prstGeom>
                  </pic:spPr>
                </pic:pic>
              </a:graphicData>
            </a:graphic>
          </wp:inline>
        </w:drawing>
      </w:r>
    </w:p>
    <w:p w14:paraId="27B9C022" w14:textId="77777777" w:rsidR="00A2597B" w:rsidRPr="00186745" w:rsidRDefault="00A2597B" w:rsidP="00186745">
      <w:pPr>
        <w:pStyle w:val="TF-FONTE"/>
      </w:pPr>
      <w:r>
        <w:t>Fonte: Rossi (</w:t>
      </w:r>
      <w:commentRangeStart w:id="47"/>
      <w:r>
        <w:t>2019</w:t>
      </w:r>
      <w:commentRangeEnd w:id="47"/>
      <w:r>
        <w:rPr>
          <w:rStyle w:val="Refdecomentrio"/>
        </w:rPr>
        <w:commentReference w:id="47"/>
      </w:r>
      <w:r>
        <w:t>).</w:t>
      </w:r>
    </w:p>
    <w:p w14:paraId="1C0C9E69" w14:textId="77777777" w:rsidR="00A2597B" w:rsidRDefault="00A2597B" w:rsidP="009A2EEB">
      <w:pPr>
        <w:pStyle w:val="Ttulo2"/>
      </w:pPr>
      <w:r>
        <w:t xml:space="preserve">REDES NEURAIS ARTIFICIAIS NA PREVISÃO DO PREÇO DAS AÇÕES NA BOLSA DE VALORES POR MEIO DE </w:t>
      </w:r>
      <w:commentRangeStart w:id="48"/>
      <w:r>
        <w:t>NOTÍCIAS</w:t>
      </w:r>
      <w:commentRangeEnd w:id="48"/>
      <w:r>
        <w:rPr>
          <w:rStyle w:val="Refdecomentrio"/>
          <w:caps w:val="0"/>
          <w:color w:val="auto"/>
        </w:rPr>
        <w:commentReference w:id="48"/>
      </w:r>
    </w:p>
    <w:p w14:paraId="2B25F59E" w14:textId="77777777" w:rsidR="00A2597B" w:rsidRDefault="00A2597B" w:rsidP="00DA0E6E">
      <w:pPr>
        <w:pStyle w:val="TF-TEXTO"/>
      </w:pPr>
      <w:r>
        <w:t xml:space="preserve">Bezerra (2022) </w:t>
      </w:r>
      <w:r w:rsidRPr="00DA0E6E">
        <w:t xml:space="preserve">apresenta um protótipo que utiliza </w:t>
      </w:r>
      <w:r>
        <w:t>r</w:t>
      </w:r>
      <w:r w:rsidRPr="00DA0E6E">
        <w:t xml:space="preserve">edes </w:t>
      </w:r>
      <w:r>
        <w:t>n</w:t>
      </w:r>
      <w:r w:rsidRPr="00DA0E6E">
        <w:t xml:space="preserve">eurais </w:t>
      </w:r>
      <w:r>
        <w:t>a</w:t>
      </w:r>
      <w:r w:rsidRPr="00DA0E6E">
        <w:t xml:space="preserve">rtificiais para sugerir a compra ou venda de ativos negociados na Bolsa de Valores brasileira, com base em notícias do mercado financeiro. O protótipo usa uma base de dados de 10.766 notícias coletadas através de um </w:t>
      </w:r>
      <w:r w:rsidRPr="00DA0E6E">
        <w:rPr>
          <w:i/>
          <w:iCs/>
        </w:rPr>
        <w:t>Web Scraper</w:t>
      </w:r>
      <w:r w:rsidRPr="00DA0E6E">
        <w:t>, com dados das empresas B</w:t>
      </w:r>
      <w:r>
        <w:t xml:space="preserve">anco do Brasil (BBAS3), </w:t>
      </w:r>
      <w:proofErr w:type="spellStart"/>
      <w:r>
        <w:t>PetroRIO</w:t>
      </w:r>
      <w:proofErr w:type="spellEnd"/>
      <w:r>
        <w:t xml:space="preserve"> (PRIO3) e Vale do Rio Doce (VALE3) </w:t>
      </w:r>
      <w:r w:rsidRPr="00DA0E6E">
        <w:t>no período de 01/01/2018 a 20/05/2022.</w:t>
      </w:r>
      <w:commentRangeStart w:id="49"/>
      <w:r w:rsidRPr="00DA0E6E">
        <w:t xml:space="preserve"> A eficácia do protótipo foi avaliada com um percentual de acurácia de 52% nos testes</w:t>
      </w:r>
      <w:commentRangeEnd w:id="49"/>
      <w:r>
        <w:rPr>
          <w:rStyle w:val="Refdecomentrio"/>
        </w:rPr>
        <w:commentReference w:id="49"/>
      </w:r>
      <w:r w:rsidRPr="00DA0E6E">
        <w:t>.</w:t>
      </w:r>
    </w:p>
    <w:p w14:paraId="6A4C6F36" w14:textId="77777777" w:rsidR="00A2597B" w:rsidRDefault="00A2597B" w:rsidP="00DA0E6E">
      <w:pPr>
        <w:pStyle w:val="TF-TEXTO"/>
      </w:pPr>
      <w:r>
        <w:t>De acordo com Bezerra (2022)</w:t>
      </w:r>
      <w:ins w:id="50" w:author="Aurélio Faustino Hoppe" w:date="2023-05-28T16:46:00Z">
        <w:r>
          <w:t>,</w:t>
        </w:r>
      </w:ins>
      <w:r>
        <w:t xml:space="preserve"> o</w:t>
      </w:r>
      <w:r w:rsidRPr="007E4491">
        <w:t xml:space="preserve"> estudo examinou o efeito das notícias do mercado corporativo das três empresas nos preços das ações, observando os valores na abertura, no fechamento e no dia subsequente. O sentimento das notícias foi classificado como positivo quando o preço das ações aumentou e negativo quando </w:t>
      </w:r>
      <w:commentRangeStart w:id="51"/>
      <w:r w:rsidRPr="007E4491">
        <w:t>diminuiu</w:t>
      </w:r>
      <w:commentRangeEnd w:id="51"/>
      <w:r>
        <w:rPr>
          <w:rStyle w:val="Refdecomentrio"/>
        </w:rPr>
        <w:commentReference w:id="51"/>
      </w:r>
      <w:r w:rsidRPr="007E4491">
        <w:t xml:space="preserve">. Para analisar a relação entre as notícias e os preços das ações, empregou-se um algoritmo de classificação binária, designando 0 para reações negativas e 1 para reações positivas. Os achados indicaram que a previsão dos dados não é linear, e os gráficos evidenciaram a volatilidade do mercado, particularmente no período analisado (2018-2022). A Tabela </w:t>
      </w:r>
      <w:r>
        <w:t>3</w:t>
      </w:r>
      <w:r w:rsidRPr="007E4491">
        <w:t xml:space="preserve"> exibiu o total de sentimentos positivos e negativos relacionados às notícias e a quantidade total de notícias para cada empresa.</w:t>
      </w:r>
    </w:p>
    <w:p w14:paraId="11534908" w14:textId="77777777" w:rsidR="00A2597B" w:rsidRDefault="00A2597B" w:rsidP="00E711A8">
      <w:pPr>
        <w:pStyle w:val="TF-LEGENDA"/>
      </w:pPr>
      <w:r>
        <w:lastRenderedPageBreak/>
        <w:t>Tabela 3 – Sentimentos positivos e negativos em relação às notícias das empresas pesquisadas</w:t>
      </w:r>
    </w:p>
    <w:p w14:paraId="43256649" w14:textId="77777777" w:rsidR="00A2597B" w:rsidRDefault="00A2597B" w:rsidP="00B87F82">
      <w:pPr>
        <w:pStyle w:val="TF-FIGURA"/>
      </w:pPr>
      <w:r>
        <w:rPr>
          <w:noProof/>
        </w:rPr>
        <w:drawing>
          <wp:inline distT="0" distB="0" distL="0" distR="0" wp14:anchorId="38BB7B04" wp14:editId="0B6B2D76">
            <wp:extent cx="5686425" cy="800100"/>
            <wp:effectExtent l="0" t="0" r="9525" b="0"/>
            <wp:docPr id="1076969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800100"/>
                    </a:xfrm>
                    <a:prstGeom prst="rect">
                      <a:avLst/>
                    </a:prstGeom>
                    <a:noFill/>
                    <a:ln>
                      <a:noFill/>
                    </a:ln>
                  </pic:spPr>
                </pic:pic>
              </a:graphicData>
            </a:graphic>
          </wp:inline>
        </w:drawing>
      </w:r>
    </w:p>
    <w:p w14:paraId="0CD1E912" w14:textId="77777777" w:rsidR="00A2597B" w:rsidRDefault="00A2597B" w:rsidP="00E711A8">
      <w:pPr>
        <w:pStyle w:val="TF-FONTE"/>
      </w:pPr>
      <w:r>
        <w:t>Fonte:</w:t>
      </w:r>
      <w:r w:rsidRPr="00E711A8">
        <w:t xml:space="preserve"> </w:t>
      </w:r>
      <w:r>
        <w:t>Bezerra (2022).</w:t>
      </w:r>
    </w:p>
    <w:p w14:paraId="6BE71640" w14:textId="77777777" w:rsidR="00A2597B" w:rsidRDefault="00A2597B" w:rsidP="00F2197D">
      <w:pPr>
        <w:pStyle w:val="TF-TEXTO"/>
      </w:pPr>
      <w:r>
        <w:t>Segundo Bezerra (2022)</w:t>
      </w:r>
      <w:ins w:id="52" w:author="Aurélio Faustino Hoppe" w:date="2023-05-28T16:48:00Z">
        <w:r>
          <w:t>,</w:t>
        </w:r>
      </w:ins>
      <w:r>
        <w:t xml:space="preserve"> os resultados obtidos </w:t>
      </w:r>
      <w:r w:rsidRPr="005F5FB1">
        <w:t xml:space="preserve">apresentados na Tabela </w:t>
      </w:r>
      <w:r>
        <w:t>4</w:t>
      </w:r>
      <w:r w:rsidRPr="005F5FB1">
        <w:t xml:space="preserve">, destacam o recall das variáveis positivas para </w:t>
      </w:r>
      <w:proofErr w:type="spellStart"/>
      <w:r w:rsidRPr="005F5FB1">
        <w:t>PetroRio</w:t>
      </w:r>
      <w:proofErr w:type="spellEnd"/>
      <w:r w:rsidRPr="005F5FB1">
        <w:t xml:space="preserve"> (0,57) e Banco do Brasil (0,53), bem como a </w:t>
      </w:r>
      <w:proofErr w:type="spellStart"/>
      <w:r w:rsidRPr="005F5FB1">
        <w:t>precision</w:t>
      </w:r>
      <w:proofErr w:type="spellEnd"/>
      <w:r w:rsidRPr="005F5FB1">
        <w:t xml:space="preserve">, que alcançou o mesmo valor (0,52) em todas as empresas. Entretanto, o F1-Score, que mede a efetividade geral do modelo, não ultrapassou 52% para BBAS3 e VALE3, e atingiu apenas 0,45 para </w:t>
      </w:r>
      <w:proofErr w:type="spellStart"/>
      <w:r w:rsidRPr="005F5FB1">
        <w:t>PetroRio</w:t>
      </w:r>
      <w:proofErr w:type="spellEnd"/>
      <w:r w:rsidRPr="005F5FB1">
        <w:t>. Essa baixa efetividade pode estar relacionada ao baixo número de notícias da empresa no período analisado e sugere um foco investigativo futuro.</w:t>
      </w:r>
    </w:p>
    <w:p w14:paraId="1B4D96BB" w14:textId="77777777" w:rsidR="00A2597B" w:rsidRDefault="00A2597B" w:rsidP="005F5FB1">
      <w:pPr>
        <w:pStyle w:val="TF-LEGENDA"/>
      </w:pPr>
      <w:r>
        <w:t>Tabela 4 – Relatório de Classificação do Protótipo na Matriz Confusão</w:t>
      </w:r>
    </w:p>
    <w:p w14:paraId="0A9C329E" w14:textId="77777777" w:rsidR="00A2597B" w:rsidRDefault="00A2597B" w:rsidP="005F5FB1">
      <w:pPr>
        <w:pStyle w:val="TF-FIGURA"/>
      </w:pPr>
      <w:r>
        <w:rPr>
          <w:noProof/>
        </w:rPr>
        <w:drawing>
          <wp:inline distT="0" distB="0" distL="0" distR="0" wp14:anchorId="29BBB5A6" wp14:editId="21347A79">
            <wp:extent cx="5753100" cy="2295525"/>
            <wp:effectExtent l="0" t="0" r="0" b="9525"/>
            <wp:docPr id="12393734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254E9118" w14:textId="77777777" w:rsidR="00A2597B" w:rsidRPr="00186745" w:rsidRDefault="00A2597B" w:rsidP="005F5FB1">
      <w:pPr>
        <w:pStyle w:val="TF-FONTE"/>
      </w:pPr>
      <w:r>
        <w:t>Fonte: Bezerra (</w:t>
      </w:r>
      <w:commentRangeStart w:id="53"/>
      <w:r>
        <w:t>2022</w:t>
      </w:r>
      <w:commentRangeEnd w:id="53"/>
      <w:r>
        <w:rPr>
          <w:rStyle w:val="Refdecomentrio"/>
        </w:rPr>
        <w:commentReference w:id="53"/>
      </w:r>
      <w:r>
        <w:t>).</w:t>
      </w:r>
    </w:p>
    <w:p w14:paraId="52211A50" w14:textId="77777777" w:rsidR="00A2597B" w:rsidRDefault="00A2597B" w:rsidP="009A2EEB">
      <w:pPr>
        <w:pStyle w:val="Ttulo2"/>
      </w:pPr>
      <w:r>
        <w:t>Previsão de Preço de Ações Baseada em Redes Neurais Recorrentes LSTM e GRU</w:t>
      </w:r>
    </w:p>
    <w:p w14:paraId="5AFB4BAC" w14:textId="77777777" w:rsidR="00A2597B" w:rsidRDefault="00A2597B" w:rsidP="00A44581">
      <w:pPr>
        <w:pStyle w:val="TF-TEXTO"/>
      </w:pPr>
      <w:bookmarkStart w:id="54" w:name="_Hlk133221286"/>
      <w:r>
        <w:t xml:space="preserve">Ribeiro </w:t>
      </w:r>
      <w:bookmarkStart w:id="55" w:name="_Hlk133221597"/>
      <w:r w:rsidRPr="00F3649F">
        <w:rPr>
          <w:i/>
          <w:iCs/>
        </w:rPr>
        <w:t>et al</w:t>
      </w:r>
      <w:r w:rsidRPr="00F3649F">
        <w:t xml:space="preserve">. </w:t>
      </w:r>
      <w:r>
        <w:t xml:space="preserve">(2021) </w:t>
      </w:r>
      <w:bookmarkEnd w:id="54"/>
      <w:bookmarkEnd w:id="55"/>
      <w:r w:rsidRPr="00330B9C">
        <w:t xml:space="preserve">conduziram uma pesquisa com o objetivo de prever os valores das ações no mercado brasileiro, empregando redes neurais recorrentes, tais como LSTM e GRU. </w:t>
      </w:r>
      <w:commentRangeStart w:id="56"/>
      <w:r w:rsidRPr="00330B9C">
        <w:t xml:space="preserve">Diversos cenários foram estabelecidos, combinando as referidas redes neurais a métricas de análise técnica, como médias móveis e bandas de </w:t>
      </w:r>
      <w:proofErr w:type="spellStart"/>
      <w:r w:rsidRPr="00330B9C">
        <w:t>Bollinger</w:t>
      </w:r>
      <w:proofErr w:type="spellEnd"/>
      <w:r w:rsidRPr="00330B9C">
        <w:t xml:space="preserve">. Utilizaram-se dados do Yahoo </w:t>
      </w:r>
      <w:proofErr w:type="spellStart"/>
      <w:r w:rsidRPr="00330B9C">
        <w:t>Finance</w:t>
      </w:r>
      <w:proofErr w:type="spellEnd"/>
      <w:r w:rsidRPr="00330B9C">
        <w:t xml:space="preserve"> para criar cenários </w:t>
      </w:r>
      <w:commentRangeStart w:id="57"/>
      <w:r w:rsidRPr="00330B9C">
        <w:t>variáveis</w:t>
      </w:r>
      <w:commentRangeEnd w:id="57"/>
      <w:r>
        <w:rPr>
          <w:rStyle w:val="Refdecomentrio"/>
        </w:rPr>
        <w:commentReference w:id="57"/>
      </w:r>
      <w:r w:rsidRPr="00330B9C">
        <w:t xml:space="preserve">, buscando aprimorar as previsões dos valores futuros das ações. Métricas de erro, como MAPE, RMSE e U de </w:t>
      </w:r>
      <w:proofErr w:type="spellStart"/>
      <w:r w:rsidRPr="00330B9C">
        <w:t>Theil</w:t>
      </w:r>
      <w:proofErr w:type="spellEnd"/>
      <w:r w:rsidRPr="00330B9C">
        <w:t xml:space="preserve">, foram empregadas na avaliação do desempenho dos modelos, auxiliando na tomada de decisões relativas aos investimentos. A pesquisa optou pela biblioteca </w:t>
      </w:r>
      <w:proofErr w:type="spellStart"/>
      <w:r w:rsidRPr="00330B9C">
        <w:t>Keras</w:t>
      </w:r>
      <w:proofErr w:type="spellEnd"/>
      <w:r w:rsidRPr="00330B9C">
        <w:t xml:space="preserve"> devido à sua eficiência e facilidade de uso, sendo desenvolvida em linguagem Python.</w:t>
      </w:r>
      <w:commentRangeEnd w:id="56"/>
      <w:r>
        <w:rPr>
          <w:rStyle w:val="Refdecomentrio"/>
        </w:rPr>
        <w:commentReference w:id="56"/>
      </w:r>
    </w:p>
    <w:p w14:paraId="7592F2CD" w14:textId="77777777" w:rsidR="00A2597B" w:rsidRDefault="00A2597B" w:rsidP="00572556">
      <w:pPr>
        <w:pStyle w:val="TF-TEXTO"/>
      </w:pPr>
      <w:r>
        <w:t xml:space="preserve">De acordo com Ribeiro </w:t>
      </w:r>
      <w:r w:rsidRPr="00572556">
        <w:rPr>
          <w:i/>
          <w:iCs/>
        </w:rPr>
        <w:t>et al</w:t>
      </w:r>
      <w:r>
        <w:t>. (2021)</w:t>
      </w:r>
      <w:ins w:id="58" w:author="Aurélio Faustino Hoppe" w:date="2023-05-28T19:29:00Z">
        <w:r>
          <w:t>,</w:t>
        </w:r>
      </w:ins>
      <w:r>
        <w:t xml:space="preserve"> a rede LSTM possui 4 camadas com 100, 80 e 50 unidades nas três primeiras camadas, respectivamente, e uma camada de saída com 1 unidade, todas com uma taxa de </w:t>
      </w:r>
      <w:proofErr w:type="spellStart"/>
      <w:r>
        <w:t>Dropout</w:t>
      </w:r>
      <w:proofErr w:type="spellEnd"/>
      <w:r>
        <w:t xml:space="preserve"> de 0.2. O algoritmo de otimização utilizado é o Adam. </w:t>
      </w:r>
      <w:ins w:id="59" w:author="Aurélio Faustino Hoppe" w:date="2023-05-28T19:30:00Z">
        <w:r>
          <w:t xml:space="preserve">Já </w:t>
        </w:r>
      </w:ins>
      <w:del w:id="60" w:author="Aurélio Faustino Hoppe" w:date="2023-05-28T19:30:00Z">
        <w:r w:rsidDel="00BE7E7B">
          <w:delText>A</w:delText>
        </w:r>
      </w:del>
      <w:ins w:id="61" w:author="Aurélio Faustino Hoppe" w:date="2023-05-28T19:30:00Z">
        <w:r>
          <w:t>a</w:t>
        </w:r>
      </w:ins>
      <w:r>
        <w:t xml:space="preserve"> rede GRU é composta por 5 camadas, sendo 4 delas com 50 unidades e 0.2 de </w:t>
      </w:r>
      <w:proofErr w:type="spellStart"/>
      <w:r>
        <w:t>Dropout</w:t>
      </w:r>
      <w:proofErr w:type="spellEnd"/>
      <w:r>
        <w:t>, e a camada de saída com 1 unidade. O algoritmo de otimização usado é o SGD. Ambas as redes utilizam o erro médio quadrático como métrica de perda.</w:t>
      </w:r>
    </w:p>
    <w:p w14:paraId="2179A334" w14:textId="77777777" w:rsidR="00A2597B" w:rsidRDefault="00A2597B" w:rsidP="00A44581">
      <w:pPr>
        <w:pStyle w:val="TF-TEXTO"/>
      </w:pPr>
      <w:bookmarkStart w:id="62" w:name="_Hlk133223879"/>
      <w:r>
        <w:t>Com isso</w:t>
      </w:r>
      <w:ins w:id="63" w:author="Aurélio Faustino Hoppe" w:date="2023-05-28T19:30:00Z">
        <w:r>
          <w:t>,</w:t>
        </w:r>
      </w:ins>
      <w:r>
        <w:t xml:space="preserve"> Ribeiro</w:t>
      </w:r>
      <w:r w:rsidRPr="004C19A1">
        <w:t xml:space="preserve"> et al. (2021) </w:t>
      </w:r>
      <w:r>
        <w:t>desenvolveu</w:t>
      </w:r>
      <w:r w:rsidRPr="004C19A1">
        <w:t xml:space="preserve"> diferentes cenários para cada uma das ações selecionadas</w:t>
      </w:r>
      <w:ins w:id="64" w:author="Aurélio Faustino Hoppe" w:date="2023-05-28T19:33:00Z">
        <w:r>
          <w:t>???</w:t>
        </w:r>
      </w:ins>
      <w:r w:rsidRPr="004C19A1">
        <w:t>,</w:t>
      </w:r>
      <w:r>
        <w:t xml:space="preserve"> </w:t>
      </w:r>
      <w:r w:rsidRPr="004C19A1">
        <w:t>tanto às redes LSTM quanto às redes GRU. O objetivo era verificar o desempenho das redes não apenas com os valores das séries temporais, mas também considerando outras variáveis (</w:t>
      </w:r>
      <w:proofErr w:type="spellStart"/>
      <w:r w:rsidRPr="004C19A1">
        <w:rPr>
          <w:i/>
          <w:iCs/>
        </w:rPr>
        <w:t>features</w:t>
      </w:r>
      <w:proofErr w:type="spellEnd"/>
      <w:r w:rsidRPr="004C19A1">
        <w:t xml:space="preserve">), como volume de transações diárias e valor de fechamento do Índice Bovespa. Foram utilizadas variáveis conhecidas do mercado financeiro para análise técnica, como médias </w:t>
      </w:r>
      <w:bookmarkEnd w:id="62"/>
      <w:r w:rsidRPr="004C19A1">
        <w:t xml:space="preserve">móveis e bandas de </w:t>
      </w:r>
      <w:proofErr w:type="spellStart"/>
      <w:r w:rsidRPr="004C19A1">
        <w:t>Bollinger</w:t>
      </w:r>
      <w:proofErr w:type="spellEnd"/>
      <w:r w:rsidRPr="004C19A1">
        <w:t>. As variáveis escolhidas para os cenários estão apresentadas na Tabela 0</w:t>
      </w:r>
      <w:r>
        <w:t>3</w:t>
      </w:r>
      <w:r w:rsidRPr="004C19A1">
        <w:t>.</w:t>
      </w:r>
    </w:p>
    <w:p w14:paraId="5276B7C3" w14:textId="77777777" w:rsidR="00A2597B" w:rsidRDefault="00A2597B" w:rsidP="00625D60">
      <w:pPr>
        <w:pStyle w:val="TF-LEGENDA"/>
      </w:pPr>
      <w:r>
        <w:lastRenderedPageBreak/>
        <w:t>Tabela 03 – Variáveis relacionadas aos cenários utilizados</w:t>
      </w:r>
    </w:p>
    <w:p w14:paraId="2F74A4AF" w14:textId="77777777" w:rsidR="00A2597B" w:rsidRDefault="00A2597B" w:rsidP="00625D60">
      <w:pPr>
        <w:pStyle w:val="TF-FIGURA"/>
      </w:pPr>
      <w:r w:rsidRPr="00625D60">
        <w:rPr>
          <w:noProof/>
        </w:rPr>
        <w:drawing>
          <wp:inline distT="0" distB="0" distL="0" distR="0" wp14:anchorId="754B2D46" wp14:editId="6014D4E8">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3"/>
                    <a:stretch>
                      <a:fillRect/>
                    </a:stretch>
                  </pic:blipFill>
                  <pic:spPr>
                    <a:xfrm>
                      <a:off x="0" y="0"/>
                      <a:ext cx="3953427" cy="3467584"/>
                    </a:xfrm>
                    <a:prstGeom prst="rect">
                      <a:avLst/>
                    </a:prstGeom>
                  </pic:spPr>
                </pic:pic>
              </a:graphicData>
            </a:graphic>
          </wp:inline>
        </w:drawing>
      </w:r>
    </w:p>
    <w:p w14:paraId="28DE962E" w14:textId="77777777" w:rsidR="00A2597B" w:rsidRDefault="00A2597B" w:rsidP="00625D60">
      <w:pPr>
        <w:pStyle w:val="TF-FONTE"/>
      </w:pPr>
      <w:r>
        <w:t xml:space="preserve">Fonte: </w:t>
      </w:r>
      <w:r w:rsidRPr="00625D60">
        <w:t xml:space="preserve">Ribeiro </w:t>
      </w:r>
      <w:r w:rsidRPr="00BE7E7B">
        <w:rPr>
          <w:highlight w:val="yellow"/>
          <w:rPrChange w:id="65" w:author="Aurélio Faustino Hoppe" w:date="2023-05-28T19:34:00Z">
            <w:rPr/>
          </w:rPrChange>
        </w:rPr>
        <w:t>et al</w:t>
      </w:r>
      <w:r w:rsidRPr="00625D60">
        <w:t>. (2021)</w:t>
      </w:r>
      <w:r>
        <w:t>.</w:t>
      </w:r>
    </w:p>
    <w:p w14:paraId="7E343CEC" w14:textId="77777777" w:rsidR="00A2597B" w:rsidRPr="00B56CCB" w:rsidRDefault="00A2597B" w:rsidP="00BC2A0A">
      <w:pPr>
        <w:pStyle w:val="TF-TEXTO"/>
      </w:pPr>
      <w:r>
        <w:t xml:space="preserve">Para Ribeiro </w:t>
      </w:r>
      <w:r w:rsidRPr="00F3649F">
        <w:rPr>
          <w:i/>
          <w:iCs/>
        </w:rPr>
        <w:t>et al</w:t>
      </w:r>
      <w:r w:rsidRPr="00F3649F">
        <w:t xml:space="preserve">. </w:t>
      </w:r>
      <w:r>
        <w:t>(2021)</w:t>
      </w:r>
      <w:ins w:id="66" w:author="Aurélio Faustino Hoppe" w:date="2023-05-28T19:33:00Z">
        <w:r>
          <w:t>,</w:t>
        </w:r>
      </w:ins>
      <w:r>
        <w:t xml:space="preserve"> o</w:t>
      </w:r>
      <w:r w:rsidRPr="00B56CCB">
        <w:t xml:space="preserve">s resultados indicaram que, de maneira geral, a inclusão de </w:t>
      </w:r>
      <w:proofErr w:type="spellStart"/>
      <w:r w:rsidRPr="00B56CCB">
        <w:rPr>
          <w:i/>
          <w:iCs/>
        </w:rPr>
        <w:t>features</w:t>
      </w:r>
      <w:proofErr w:type="spellEnd"/>
      <w:r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proofErr w:type="spellStart"/>
      <w:r w:rsidRPr="00FA4358">
        <w:rPr>
          <w:i/>
          <w:iCs/>
        </w:rPr>
        <w:t>features</w:t>
      </w:r>
      <w:proofErr w:type="spellEnd"/>
      <w:r w:rsidRPr="00B56CCB">
        <w:t xml:space="preserve"> podem ser consideradas boas opções de métricas para previsões de valores de ações, devido ao baixo valor da média de erro percentual </w:t>
      </w:r>
      <w:commentRangeStart w:id="67"/>
      <w:r w:rsidRPr="00B56CCB">
        <w:t>encontrado</w:t>
      </w:r>
      <w:commentRangeEnd w:id="67"/>
      <w:r>
        <w:rPr>
          <w:rStyle w:val="Refdecomentrio"/>
        </w:rPr>
        <w:commentReference w:id="67"/>
      </w:r>
      <w:r w:rsidRPr="00B56CCB">
        <w:t>.</w:t>
      </w:r>
    </w:p>
    <w:p w14:paraId="35121E40" w14:textId="77777777" w:rsidR="00A2597B" w:rsidRDefault="00A2597B" w:rsidP="00424AD5">
      <w:pPr>
        <w:pStyle w:val="Ttulo1"/>
      </w:pPr>
      <w:bookmarkStart w:id="68" w:name="_Toc54164921"/>
      <w:bookmarkStart w:id="69" w:name="_Toc54165675"/>
      <w:bookmarkStart w:id="70" w:name="_Toc54169333"/>
      <w:bookmarkStart w:id="71" w:name="_Toc96347439"/>
      <w:bookmarkStart w:id="72" w:name="_Toc96357723"/>
      <w:bookmarkStart w:id="73" w:name="_Toc96491866"/>
      <w:bookmarkStart w:id="74" w:name="_Toc411603107"/>
      <w:bookmarkEnd w:id="32"/>
      <w:r>
        <w:t>proposta</w:t>
      </w:r>
    </w:p>
    <w:p w14:paraId="131F421D" w14:textId="77777777" w:rsidR="00A2597B" w:rsidRDefault="00A2597B" w:rsidP="00451B94">
      <w:pPr>
        <w:pStyle w:val="TF-TEXTO"/>
      </w:pPr>
      <w:bookmarkStart w:id="75" w:name="_Hlk133229051"/>
      <w:r>
        <w:t>Nesta seção será descrita a proposta deste trabalho, justificando o desenvolvimento, definindo os requisitos funcionais e não funcionais, as metodologias abordadas e por fim o cronograma.</w:t>
      </w:r>
    </w:p>
    <w:p w14:paraId="3138033D" w14:textId="77777777" w:rsidR="00A2597B" w:rsidRDefault="00A2597B" w:rsidP="009A2EEB">
      <w:pPr>
        <w:pStyle w:val="Ttulo2"/>
      </w:pPr>
      <w:bookmarkStart w:id="76" w:name="_Toc54164915"/>
      <w:bookmarkStart w:id="77" w:name="_Toc54165669"/>
      <w:bookmarkStart w:id="78" w:name="_Toc54169327"/>
      <w:bookmarkStart w:id="79" w:name="_Toc96347433"/>
      <w:bookmarkStart w:id="80" w:name="_Toc96357717"/>
      <w:bookmarkStart w:id="81" w:name="_Toc96491860"/>
      <w:bookmarkStart w:id="82" w:name="_Toc351015594"/>
      <w:bookmarkEnd w:id="75"/>
      <w:r>
        <w:t>JUSTIFICATIVA</w:t>
      </w:r>
    </w:p>
    <w:p w14:paraId="4CE1178C" w14:textId="77777777" w:rsidR="00A2597B" w:rsidRDefault="00A2597B" w:rsidP="007B3225">
      <w:pPr>
        <w:pStyle w:val="TF-ALNEA"/>
        <w:numPr>
          <w:ilvl w:val="0"/>
          <w:numId w:val="0"/>
        </w:numPr>
        <w:ind w:left="1077"/>
      </w:pPr>
      <w:r>
        <w:t xml:space="preserve">No Quadro 1 é apresentado um comparativo entre os trabalhos correlatos. As linhas representam as </w:t>
      </w:r>
    </w:p>
    <w:p w14:paraId="72512E46" w14:textId="77777777" w:rsidR="00A2597B" w:rsidRDefault="00A2597B">
      <w:pPr>
        <w:pStyle w:val="TF-ALNEA"/>
        <w:numPr>
          <w:ilvl w:val="0"/>
          <w:numId w:val="0"/>
        </w:numPr>
      </w:pPr>
      <w:r>
        <w:t>características e as colunas os trabalhos.</w:t>
      </w:r>
    </w:p>
    <w:p w14:paraId="2F691A28" w14:textId="77777777" w:rsidR="00A2597B" w:rsidRDefault="00A2597B" w:rsidP="006B0760">
      <w:pPr>
        <w:pStyle w:val="TF-LEGENDA"/>
      </w:pPr>
      <w:bookmarkStart w:id="83" w:name="_Ref52025161"/>
      <w:r>
        <w:t xml:space="preserve">Quadro </w:t>
      </w:r>
      <w:fldSimple w:instr=" SEQ Quadro \* ARABIC ">
        <w:r>
          <w:rPr>
            <w:noProof/>
          </w:rPr>
          <w:t>1</w:t>
        </w:r>
      </w:fldSimple>
      <w:bookmarkEnd w:id="83"/>
      <w:r>
        <w:t xml:space="preserve"> - Comparativo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1"/>
        <w:gridCol w:w="2409"/>
        <w:gridCol w:w="1841"/>
        <w:gridCol w:w="2270"/>
      </w:tblGrid>
      <w:tr w:rsidR="00A2597B" w14:paraId="792768CF" w14:textId="77777777" w:rsidTr="00640CB1">
        <w:trPr>
          <w:trHeight w:val="567"/>
        </w:trPr>
        <w:tc>
          <w:tcPr>
            <w:tcW w:w="2581" w:type="dxa"/>
            <w:tcBorders>
              <w:tl2br w:val="single" w:sz="4" w:space="0" w:color="auto"/>
            </w:tcBorders>
            <w:shd w:val="clear" w:color="auto" w:fill="A6A6A6"/>
          </w:tcPr>
          <w:p w14:paraId="6E1D4B91" w14:textId="77777777" w:rsidR="00A2597B" w:rsidRPr="007D4566" w:rsidRDefault="00A2597B" w:rsidP="004B3C46">
            <w:pPr>
              <w:pStyle w:val="TF-TEXTOQUADRO"/>
            </w:pPr>
            <w:r>
              <w:rPr>
                <w:noProof/>
              </w:rPr>
              <mc:AlternateContent>
                <mc:Choice Requires="wps">
                  <w:drawing>
                    <wp:anchor distT="45720" distB="45720" distL="114300" distR="114300" simplePos="0" relativeHeight="251660288" behindDoc="0" locked="0" layoutInCell="1" allowOverlap="1" wp14:anchorId="1A38B980" wp14:editId="0D312896">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5BD882A9" w14:textId="77777777" w:rsidR="00A2597B" w:rsidRDefault="00A2597B"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8B980"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5BD882A9" w14:textId="77777777" w:rsidR="00A2597B" w:rsidRDefault="00A2597B"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1EEC81A" wp14:editId="307F5D78">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19828D77" w14:textId="77777777" w:rsidR="00A2597B" w:rsidRDefault="00A2597B"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EEC81A"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19828D77" w14:textId="77777777" w:rsidR="00A2597B" w:rsidRDefault="00A2597B" w:rsidP="006B0760">
                            <w:pPr>
                              <w:pStyle w:val="TF-TEXTO"/>
                              <w:ind w:firstLine="0"/>
                            </w:pPr>
                            <w:r>
                              <w:t>Características</w:t>
                            </w:r>
                          </w:p>
                        </w:txbxContent>
                      </v:textbox>
                      <w10:wrap type="square"/>
                    </v:shape>
                  </w:pict>
                </mc:Fallback>
              </mc:AlternateContent>
            </w:r>
          </w:p>
        </w:tc>
        <w:tc>
          <w:tcPr>
            <w:tcW w:w="2409" w:type="dxa"/>
            <w:shd w:val="clear" w:color="auto" w:fill="A6A6A6"/>
            <w:vAlign w:val="center"/>
          </w:tcPr>
          <w:p w14:paraId="74E8EE1D" w14:textId="77777777" w:rsidR="00A2597B" w:rsidRDefault="00A2597B" w:rsidP="0047366F">
            <w:pPr>
              <w:pStyle w:val="TF-TEXTOQUADRO"/>
              <w:jc w:val="center"/>
            </w:pPr>
            <w:r>
              <w:t>Rossi (2019)</w:t>
            </w:r>
          </w:p>
        </w:tc>
        <w:tc>
          <w:tcPr>
            <w:tcW w:w="1841" w:type="dxa"/>
            <w:shd w:val="clear" w:color="auto" w:fill="A6A6A6"/>
            <w:vAlign w:val="center"/>
          </w:tcPr>
          <w:p w14:paraId="2703B2DE" w14:textId="77777777" w:rsidR="00A2597B" w:rsidRDefault="00A2597B" w:rsidP="00802D0F">
            <w:pPr>
              <w:pStyle w:val="TF-TEXTOQUADRO"/>
              <w:jc w:val="center"/>
            </w:pPr>
            <w:r>
              <w:t>Bezerra (2022)</w:t>
            </w:r>
          </w:p>
        </w:tc>
        <w:tc>
          <w:tcPr>
            <w:tcW w:w="2270" w:type="dxa"/>
            <w:shd w:val="clear" w:color="auto" w:fill="A6A6A6"/>
            <w:vAlign w:val="center"/>
          </w:tcPr>
          <w:p w14:paraId="53F1AA84" w14:textId="77777777" w:rsidR="00A2597B" w:rsidRPr="007D4566" w:rsidRDefault="00A2597B" w:rsidP="00802D0F">
            <w:pPr>
              <w:pStyle w:val="TF-TEXTOQUADRO"/>
              <w:jc w:val="center"/>
            </w:pPr>
            <w:r>
              <w:t xml:space="preserve">Ribeiro </w:t>
            </w:r>
            <w:r w:rsidRPr="00F3649F">
              <w:rPr>
                <w:i/>
                <w:iCs/>
              </w:rPr>
              <w:t>et al</w:t>
            </w:r>
            <w:r w:rsidRPr="00F3649F">
              <w:t xml:space="preserve">. </w:t>
            </w:r>
            <w:r>
              <w:t>(2021)</w:t>
            </w:r>
          </w:p>
        </w:tc>
      </w:tr>
      <w:tr w:rsidR="00A2597B" w14:paraId="376CA8C4" w14:textId="77777777" w:rsidTr="00640CB1">
        <w:tc>
          <w:tcPr>
            <w:tcW w:w="2581" w:type="dxa"/>
            <w:shd w:val="clear" w:color="auto" w:fill="auto"/>
          </w:tcPr>
          <w:p w14:paraId="77ECCBC0" w14:textId="77777777" w:rsidR="00A2597B" w:rsidRDefault="00A2597B" w:rsidP="004B3C46">
            <w:pPr>
              <w:pStyle w:val="TF-TEXTOQUADRO"/>
            </w:pPr>
            <w:proofErr w:type="spellStart"/>
            <w:r>
              <w:t>RNRs</w:t>
            </w:r>
            <w:proofErr w:type="spellEnd"/>
            <w:r>
              <w:t xml:space="preserve"> utilizadas</w:t>
            </w:r>
          </w:p>
        </w:tc>
        <w:tc>
          <w:tcPr>
            <w:tcW w:w="2409" w:type="dxa"/>
            <w:shd w:val="clear" w:color="auto" w:fill="auto"/>
          </w:tcPr>
          <w:p w14:paraId="52517D02" w14:textId="77777777" w:rsidR="00A2597B" w:rsidRDefault="00A2597B" w:rsidP="002B2884">
            <w:pPr>
              <w:pStyle w:val="TF-TEXTOQUADRO"/>
              <w:jc w:val="center"/>
            </w:pPr>
            <w:r>
              <w:t>LSTM</w:t>
            </w:r>
          </w:p>
        </w:tc>
        <w:tc>
          <w:tcPr>
            <w:tcW w:w="1841" w:type="dxa"/>
            <w:shd w:val="clear" w:color="auto" w:fill="auto"/>
          </w:tcPr>
          <w:p w14:paraId="1B35A419" w14:textId="77777777" w:rsidR="00A2597B" w:rsidRDefault="00A2597B" w:rsidP="002B2884">
            <w:pPr>
              <w:pStyle w:val="TF-TEXTOQUADRO"/>
              <w:jc w:val="center"/>
            </w:pPr>
            <w:r>
              <w:t>LSTM</w:t>
            </w:r>
          </w:p>
        </w:tc>
        <w:tc>
          <w:tcPr>
            <w:tcW w:w="2270" w:type="dxa"/>
            <w:shd w:val="clear" w:color="auto" w:fill="auto"/>
          </w:tcPr>
          <w:p w14:paraId="73E51BE9" w14:textId="77777777" w:rsidR="00A2597B" w:rsidRDefault="00A2597B" w:rsidP="002B2884">
            <w:pPr>
              <w:pStyle w:val="TF-TEXTOQUADRO"/>
              <w:jc w:val="center"/>
            </w:pPr>
            <w:r>
              <w:t>LSTM, GRU</w:t>
            </w:r>
          </w:p>
        </w:tc>
      </w:tr>
      <w:tr w:rsidR="00A2597B" w:rsidRPr="00E652CE" w14:paraId="7B8A9F99" w14:textId="77777777" w:rsidTr="00640CB1">
        <w:tc>
          <w:tcPr>
            <w:tcW w:w="2581" w:type="dxa"/>
            <w:shd w:val="clear" w:color="auto" w:fill="auto"/>
          </w:tcPr>
          <w:p w14:paraId="5E932910" w14:textId="77777777" w:rsidR="00A2597B" w:rsidRDefault="00A2597B" w:rsidP="004B3C46">
            <w:pPr>
              <w:pStyle w:val="TF-TEXTOQUADRO"/>
            </w:pPr>
            <w:r>
              <w:t xml:space="preserve">Métricas utilizadas </w:t>
            </w:r>
          </w:p>
        </w:tc>
        <w:tc>
          <w:tcPr>
            <w:tcW w:w="2409" w:type="dxa"/>
            <w:shd w:val="clear" w:color="auto" w:fill="auto"/>
          </w:tcPr>
          <w:p w14:paraId="4E9B3E0D" w14:textId="77777777" w:rsidR="00A2597B" w:rsidRDefault="00A2597B" w:rsidP="002B2884">
            <w:pPr>
              <w:pStyle w:val="TF-TEXTOQUADRO"/>
              <w:jc w:val="center"/>
            </w:pPr>
            <w:r>
              <w:t>MSE, MAE</w:t>
            </w:r>
          </w:p>
        </w:tc>
        <w:tc>
          <w:tcPr>
            <w:tcW w:w="1841" w:type="dxa"/>
            <w:shd w:val="clear" w:color="auto" w:fill="auto"/>
          </w:tcPr>
          <w:p w14:paraId="34A86080" w14:textId="77777777" w:rsidR="00A2597B" w:rsidRDefault="00A2597B" w:rsidP="002B2884">
            <w:pPr>
              <w:pStyle w:val="TF-TEXTOQUADRO"/>
              <w:jc w:val="center"/>
            </w:pPr>
            <w:proofErr w:type="spellStart"/>
            <w:r w:rsidRPr="00FB0261">
              <w:t>Precision</w:t>
            </w:r>
            <w:proofErr w:type="spellEnd"/>
            <w:r w:rsidRPr="00FB0261">
              <w:t>, Recall, f1-score</w:t>
            </w:r>
          </w:p>
        </w:tc>
        <w:tc>
          <w:tcPr>
            <w:tcW w:w="2270" w:type="dxa"/>
            <w:shd w:val="clear" w:color="auto" w:fill="auto"/>
          </w:tcPr>
          <w:p w14:paraId="3A8AD7EE" w14:textId="77777777" w:rsidR="00A2597B" w:rsidRPr="00FA4358" w:rsidRDefault="00A2597B" w:rsidP="002B2884">
            <w:pPr>
              <w:pStyle w:val="TF-TEXTOQUADRO"/>
              <w:jc w:val="center"/>
              <w:rPr>
                <w:lang w:val="fr-FR"/>
              </w:rPr>
            </w:pPr>
            <w:r w:rsidRPr="00FA4358">
              <w:rPr>
                <w:lang w:val="fr-FR"/>
              </w:rPr>
              <w:t>MAPE, RMSE U DE THEIL</w:t>
            </w:r>
          </w:p>
        </w:tc>
      </w:tr>
      <w:tr w:rsidR="00A2597B" w14:paraId="7F758587" w14:textId="77777777" w:rsidTr="00640CB1">
        <w:tc>
          <w:tcPr>
            <w:tcW w:w="2581" w:type="dxa"/>
            <w:shd w:val="clear" w:color="auto" w:fill="auto"/>
          </w:tcPr>
          <w:p w14:paraId="10199E21" w14:textId="77777777" w:rsidR="00A2597B" w:rsidRDefault="00A2597B" w:rsidP="004B3C46">
            <w:pPr>
              <w:pStyle w:val="TF-TEXTOQUADRO"/>
            </w:pPr>
            <w:r>
              <w:t xml:space="preserve">Ações analisadas  </w:t>
            </w:r>
          </w:p>
        </w:tc>
        <w:tc>
          <w:tcPr>
            <w:tcW w:w="2409" w:type="dxa"/>
            <w:shd w:val="clear" w:color="auto" w:fill="auto"/>
          </w:tcPr>
          <w:p w14:paraId="41D4210B" w14:textId="77777777" w:rsidR="00A2597B" w:rsidRDefault="00A2597B" w:rsidP="002B2884">
            <w:pPr>
              <w:pStyle w:val="TF-TEXTOQUADRO"/>
              <w:jc w:val="center"/>
            </w:pPr>
            <w:r w:rsidRPr="00CD5B16">
              <w:t>RADL</w:t>
            </w:r>
            <w:proofErr w:type="gramStart"/>
            <w:r w:rsidRPr="00CD5B16">
              <w:t>3,VALE</w:t>
            </w:r>
            <w:proofErr w:type="gramEnd"/>
            <w:r w:rsidRPr="00CD5B16">
              <w:t>3,BBDC4,</w:t>
            </w:r>
          </w:p>
          <w:p w14:paraId="020480A9" w14:textId="77777777" w:rsidR="00A2597B" w:rsidRDefault="00A2597B" w:rsidP="002B2884">
            <w:pPr>
              <w:pStyle w:val="TF-TEXTOQUADRO"/>
              <w:jc w:val="center"/>
            </w:pPr>
            <w:r w:rsidRPr="00CD5B16">
              <w:t>PETR</w:t>
            </w:r>
            <w:proofErr w:type="gramStart"/>
            <w:r w:rsidRPr="00CD5B16">
              <w:t>4,</w:t>
            </w:r>
            <w:commentRangeStart w:id="84"/>
            <w:r w:rsidRPr="00CD5B16">
              <w:t>WEGE</w:t>
            </w:r>
            <w:proofErr w:type="gramEnd"/>
            <w:r w:rsidRPr="00CD5B16">
              <w:t>3</w:t>
            </w:r>
            <w:commentRangeEnd w:id="84"/>
            <w:r>
              <w:rPr>
                <w:rStyle w:val="Refdecomentrio"/>
              </w:rPr>
              <w:commentReference w:id="84"/>
            </w:r>
          </w:p>
        </w:tc>
        <w:tc>
          <w:tcPr>
            <w:tcW w:w="1841" w:type="dxa"/>
            <w:shd w:val="clear" w:color="auto" w:fill="auto"/>
          </w:tcPr>
          <w:p w14:paraId="01C888D3" w14:textId="77777777" w:rsidR="00A2597B" w:rsidRDefault="00A2597B" w:rsidP="002B2884">
            <w:pPr>
              <w:pStyle w:val="TF-TEXTOQUADRO"/>
              <w:jc w:val="center"/>
            </w:pPr>
            <w:r w:rsidRPr="005F5FB1">
              <w:t>BBAS3</w:t>
            </w:r>
            <w:r>
              <w:t xml:space="preserve">, VALE3, </w:t>
            </w:r>
            <w:r w:rsidRPr="00CD5B16">
              <w:t>PRIO3</w:t>
            </w:r>
          </w:p>
        </w:tc>
        <w:tc>
          <w:tcPr>
            <w:tcW w:w="2270" w:type="dxa"/>
            <w:shd w:val="clear" w:color="auto" w:fill="auto"/>
          </w:tcPr>
          <w:p w14:paraId="0535A754" w14:textId="77777777" w:rsidR="00A2597B" w:rsidRDefault="00A2597B" w:rsidP="002B2884">
            <w:pPr>
              <w:pStyle w:val="TF-TEXTOQUADRO"/>
              <w:jc w:val="center"/>
            </w:pPr>
            <w:r w:rsidRPr="00640CB1">
              <w:t>AMBEV, VALE3,</w:t>
            </w:r>
          </w:p>
          <w:p w14:paraId="7660ED1E" w14:textId="77777777" w:rsidR="00A2597B" w:rsidRDefault="00A2597B" w:rsidP="002B2884">
            <w:pPr>
              <w:pStyle w:val="TF-TEXTOQUADRO"/>
              <w:jc w:val="center"/>
            </w:pPr>
            <w:r w:rsidRPr="00640CB1">
              <w:t>BBDC4,</w:t>
            </w:r>
            <w:r>
              <w:t xml:space="preserve"> </w:t>
            </w:r>
            <w:r w:rsidRPr="00640CB1">
              <w:t>PETR4,</w:t>
            </w:r>
            <w:r>
              <w:t xml:space="preserve"> </w:t>
            </w:r>
            <w:commentRangeStart w:id="85"/>
            <w:r w:rsidRPr="00640CB1">
              <w:t>ITUB4</w:t>
            </w:r>
            <w:commentRangeEnd w:id="85"/>
            <w:r>
              <w:rPr>
                <w:rStyle w:val="Refdecomentrio"/>
              </w:rPr>
              <w:commentReference w:id="85"/>
            </w:r>
          </w:p>
        </w:tc>
      </w:tr>
      <w:tr w:rsidR="00A2597B" w14:paraId="4CC2D99D" w14:textId="77777777" w:rsidTr="00640CB1">
        <w:tc>
          <w:tcPr>
            <w:tcW w:w="2581" w:type="dxa"/>
            <w:shd w:val="clear" w:color="auto" w:fill="auto"/>
          </w:tcPr>
          <w:p w14:paraId="5A909948" w14:textId="77777777" w:rsidR="00A2597B" w:rsidRDefault="00A2597B" w:rsidP="004B3C46">
            <w:pPr>
              <w:pStyle w:val="TF-TEXTOQUADRO"/>
            </w:pPr>
            <w:r>
              <w:t xml:space="preserve">Histórico de preço </w:t>
            </w:r>
          </w:p>
        </w:tc>
        <w:tc>
          <w:tcPr>
            <w:tcW w:w="2409" w:type="dxa"/>
            <w:shd w:val="clear" w:color="auto" w:fill="auto"/>
          </w:tcPr>
          <w:p w14:paraId="78554821" w14:textId="77777777" w:rsidR="00A2597B" w:rsidRDefault="00A2597B" w:rsidP="002B2884">
            <w:pPr>
              <w:pStyle w:val="TF-TEXTOQUADRO"/>
              <w:jc w:val="center"/>
            </w:pPr>
            <w:commentRangeStart w:id="86"/>
            <w:r>
              <w:t>Sim</w:t>
            </w:r>
            <w:commentRangeEnd w:id="86"/>
            <w:r>
              <w:rPr>
                <w:rStyle w:val="Refdecomentrio"/>
              </w:rPr>
              <w:commentReference w:id="86"/>
            </w:r>
            <w:r>
              <w:t xml:space="preserve"> </w:t>
            </w:r>
          </w:p>
        </w:tc>
        <w:tc>
          <w:tcPr>
            <w:tcW w:w="1841" w:type="dxa"/>
            <w:shd w:val="clear" w:color="auto" w:fill="auto"/>
          </w:tcPr>
          <w:p w14:paraId="7ABD062E" w14:textId="77777777" w:rsidR="00A2597B" w:rsidRDefault="00A2597B" w:rsidP="002B2884">
            <w:pPr>
              <w:pStyle w:val="TF-TEXTOQUADRO"/>
              <w:jc w:val="center"/>
            </w:pPr>
            <w:r>
              <w:t xml:space="preserve">Não </w:t>
            </w:r>
          </w:p>
        </w:tc>
        <w:tc>
          <w:tcPr>
            <w:tcW w:w="2270" w:type="dxa"/>
            <w:shd w:val="clear" w:color="auto" w:fill="auto"/>
          </w:tcPr>
          <w:p w14:paraId="40A31E01" w14:textId="77777777" w:rsidR="00A2597B" w:rsidRDefault="00A2597B" w:rsidP="002B2884">
            <w:pPr>
              <w:pStyle w:val="TF-TEXTOQUADRO"/>
              <w:jc w:val="center"/>
            </w:pPr>
            <w:r>
              <w:t>Sim</w:t>
            </w:r>
          </w:p>
        </w:tc>
      </w:tr>
      <w:tr w:rsidR="00A2597B" w14:paraId="37155ADD" w14:textId="77777777" w:rsidTr="00640CB1">
        <w:tc>
          <w:tcPr>
            <w:tcW w:w="2581" w:type="dxa"/>
            <w:shd w:val="clear" w:color="auto" w:fill="auto"/>
          </w:tcPr>
          <w:p w14:paraId="6A234049" w14:textId="77777777" w:rsidR="00A2597B" w:rsidRDefault="00A2597B" w:rsidP="004B3C46">
            <w:pPr>
              <w:pStyle w:val="TF-TEXTOQUADRO"/>
            </w:pPr>
            <w:r>
              <w:t>Taxa de acerto</w:t>
            </w:r>
          </w:p>
        </w:tc>
        <w:tc>
          <w:tcPr>
            <w:tcW w:w="2409" w:type="dxa"/>
            <w:shd w:val="clear" w:color="auto" w:fill="auto"/>
          </w:tcPr>
          <w:p w14:paraId="65663212" w14:textId="77777777" w:rsidR="00A2597B" w:rsidRDefault="00A2597B" w:rsidP="002B2884">
            <w:pPr>
              <w:pStyle w:val="TF-TEXTOQUADRO"/>
              <w:jc w:val="center"/>
            </w:pPr>
            <w:r>
              <w:t>70%</w:t>
            </w:r>
          </w:p>
        </w:tc>
        <w:tc>
          <w:tcPr>
            <w:tcW w:w="1841" w:type="dxa"/>
            <w:shd w:val="clear" w:color="auto" w:fill="auto"/>
          </w:tcPr>
          <w:p w14:paraId="1C9BB88E" w14:textId="77777777" w:rsidR="00A2597B" w:rsidRDefault="00A2597B" w:rsidP="002B2884">
            <w:pPr>
              <w:pStyle w:val="TF-TEXTOQUADRO"/>
              <w:jc w:val="center"/>
            </w:pPr>
            <w:r>
              <w:t>52%</w:t>
            </w:r>
          </w:p>
        </w:tc>
        <w:tc>
          <w:tcPr>
            <w:tcW w:w="2270" w:type="dxa"/>
            <w:shd w:val="clear" w:color="auto" w:fill="auto"/>
          </w:tcPr>
          <w:p w14:paraId="1D03D52A" w14:textId="77777777" w:rsidR="00A2597B" w:rsidRDefault="00A2597B" w:rsidP="002B2884">
            <w:pPr>
              <w:pStyle w:val="TF-TEXTOQUADRO"/>
              <w:jc w:val="center"/>
            </w:pPr>
            <w:r>
              <w:t>-</w:t>
            </w:r>
          </w:p>
        </w:tc>
      </w:tr>
      <w:tr w:rsidR="00A2597B" w14:paraId="7A478913" w14:textId="77777777" w:rsidTr="00640CB1">
        <w:tc>
          <w:tcPr>
            <w:tcW w:w="2581" w:type="dxa"/>
            <w:shd w:val="clear" w:color="auto" w:fill="auto"/>
          </w:tcPr>
          <w:p w14:paraId="494BA960" w14:textId="77777777" w:rsidR="00A2597B" w:rsidRDefault="00A2597B" w:rsidP="00746831">
            <w:pPr>
              <w:pStyle w:val="TF-TEXTOQUADRO"/>
            </w:pPr>
            <w:r>
              <w:t>Disponibilizada interface de consulta</w:t>
            </w:r>
          </w:p>
        </w:tc>
        <w:tc>
          <w:tcPr>
            <w:tcW w:w="2409" w:type="dxa"/>
            <w:shd w:val="clear" w:color="auto" w:fill="auto"/>
          </w:tcPr>
          <w:p w14:paraId="76ADA096" w14:textId="77777777" w:rsidR="00A2597B" w:rsidRDefault="00A2597B" w:rsidP="002B2884">
            <w:pPr>
              <w:pStyle w:val="TF-TEXTOQUADRO"/>
              <w:jc w:val="center"/>
            </w:pPr>
            <w:r>
              <w:t>Sim</w:t>
            </w:r>
          </w:p>
        </w:tc>
        <w:tc>
          <w:tcPr>
            <w:tcW w:w="1841" w:type="dxa"/>
            <w:shd w:val="clear" w:color="auto" w:fill="auto"/>
          </w:tcPr>
          <w:p w14:paraId="7DF69D17" w14:textId="77777777" w:rsidR="00A2597B" w:rsidRDefault="00A2597B" w:rsidP="002B2884">
            <w:pPr>
              <w:pStyle w:val="TF-TEXTOQUADRO"/>
              <w:jc w:val="center"/>
            </w:pPr>
            <w:r>
              <w:t>Sim</w:t>
            </w:r>
          </w:p>
        </w:tc>
        <w:tc>
          <w:tcPr>
            <w:tcW w:w="2270" w:type="dxa"/>
            <w:shd w:val="clear" w:color="auto" w:fill="auto"/>
          </w:tcPr>
          <w:p w14:paraId="78F56C45" w14:textId="77777777" w:rsidR="00A2597B" w:rsidRDefault="00A2597B" w:rsidP="002B2884">
            <w:pPr>
              <w:pStyle w:val="TF-TEXTOQUADRO"/>
              <w:jc w:val="center"/>
            </w:pPr>
            <w:r>
              <w:t>Não</w:t>
            </w:r>
          </w:p>
        </w:tc>
      </w:tr>
    </w:tbl>
    <w:p w14:paraId="2562A167" w14:textId="77777777" w:rsidR="00A2597B" w:rsidRDefault="00A2597B" w:rsidP="006B0760">
      <w:pPr>
        <w:pStyle w:val="TF-FONTE"/>
      </w:pPr>
      <w:r>
        <w:t xml:space="preserve">Fonte: elaborado pelo </w:t>
      </w:r>
      <w:commentRangeStart w:id="87"/>
      <w:r>
        <w:t>autor</w:t>
      </w:r>
      <w:commentRangeEnd w:id="87"/>
      <w:r>
        <w:rPr>
          <w:rStyle w:val="Refdecomentrio"/>
        </w:rPr>
        <w:commentReference w:id="87"/>
      </w:r>
      <w:r>
        <w:t>.</w:t>
      </w:r>
    </w:p>
    <w:p w14:paraId="53D6BDDD" w14:textId="77777777" w:rsidR="00A2597B" w:rsidRDefault="00A2597B" w:rsidP="007B3225">
      <w:pPr>
        <w:pStyle w:val="TF-TEXTO"/>
      </w:pPr>
      <w:r>
        <w:t>Conforme pode ser observado no Quadro 1, o</w:t>
      </w:r>
      <w:r w:rsidRPr="00E86C1B">
        <w:t xml:space="preserve">s trabalhos correlatos apresentados utilizam redes neurais recorrentes para analisar ações no mercado financeiro. Rossi (2019) e Bezerra (2022) usam LSTM como arquitetura de </w:t>
      </w:r>
      <w:r>
        <w:t>RNR</w:t>
      </w:r>
      <w:r w:rsidRPr="00E86C1B">
        <w:t xml:space="preserve">, enquanto Ribeiro et al. (2021) empregam tanto LSTM quanto GRU. As métricas utilizadas para avaliar o desempenho são diferentes entre os estudos: Rossi (2019) utiliza MSE e MAE, Bezerra (2022) emprega </w:t>
      </w:r>
      <w:proofErr w:type="spellStart"/>
      <w:r w:rsidRPr="00E86C1B">
        <w:t>Precision</w:t>
      </w:r>
      <w:proofErr w:type="spellEnd"/>
      <w:r w:rsidRPr="00E86C1B">
        <w:t xml:space="preserve">, Recall e f1-score, </w:t>
      </w:r>
      <w:r>
        <w:t>enquanto</w:t>
      </w:r>
      <w:r w:rsidRPr="00E86C1B">
        <w:t xml:space="preserve"> Ribeiro et al. (2021) usam MAPE, RMSE e U de </w:t>
      </w:r>
      <w:proofErr w:type="spellStart"/>
      <w:r w:rsidRPr="00E86C1B">
        <w:t>Theil</w:t>
      </w:r>
      <w:proofErr w:type="spellEnd"/>
      <w:r>
        <w:t>. Com estas métricas eles comparam as duas arquiteturas utilizadas junto com as quatro variáveis para definir qual rede teve o melhor desempenho</w:t>
      </w:r>
      <w:r w:rsidRPr="00E86C1B">
        <w:t>. Os três estudos analisam diferentes conjuntos de ações</w:t>
      </w:r>
      <w:r>
        <w:t xml:space="preserve">, VALE3 sendo utilizada por todos. </w:t>
      </w:r>
      <w:r w:rsidRPr="00E86C1B">
        <w:lastRenderedPageBreak/>
        <w:t xml:space="preserve">Apenas Rossi (2019) e Bezerra (2022) </w:t>
      </w:r>
      <w:r>
        <w:t xml:space="preserve">utilizam métricas mostrando sua taxa de acerto em porcentagem sendo 70% e 52% respectivamente. </w:t>
      </w:r>
      <w:r w:rsidRPr="00E86C1B">
        <w:t>Ribeiro et al. (2021)</w:t>
      </w:r>
      <w:r>
        <w:t xml:space="preserve"> </w:t>
      </w:r>
      <w:r w:rsidRPr="00E86C1B">
        <w:t>utiliza</w:t>
      </w:r>
      <w:r>
        <w:t xml:space="preserve"> outras métricas para medir seu desempenho </w:t>
      </w:r>
      <w:proofErr w:type="gramStart"/>
      <w:r>
        <w:t>e também</w:t>
      </w:r>
      <w:proofErr w:type="gramEnd"/>
      <w:r>
        <w:t xml:space="preserve"> é o único que não </w:t>
      </w:r>
      <w:r w:rsidRPr="00E86C1B">
        <w:t>disponibiliza interface de consulta</w:t>
      </w:r>
      <w:r>
        <w:t xml:space="preserve"> para </w:t>
      </w:r>
      <w:r w:rsidRPr="00E86C1B">
        <w:t>seu modelo.</w:t>
      </w:r>
      <w:r>
        <w:t xml:space="preserve"> </w:t>
      </w:r>
    </w:p>
    <w:p w14:paraId="703EB221" w14:textId="77777777" w:rsidR="00A2597B" w:rsidRDefault="00A2597B" w:rsidP="007B3225">
      <w:pPr>
        <w:pStyle w:val="TF-TEXTO"/>
      </w:pPr>
      <w:commentRangeStart w:id="88"/>
      <w:r>
        <w:t>Esta</w:t>
      </w:r>
      <w:r w:rsidRPr="009B688C">
        <w:t xml:space="preserve"> proposta é relevante e significativa, pois aborda a complexidade da análise de ações no mercado financeiro e busca melhorar as técnicas existentes utilizando </w:t>
      </w:r>
      <w:proofErr w:type="spellStart"/>
      <w:r>
        <w:t>RNRs</w:t>
      </w:r>
      <w:proofErr w:type="spellEnd"/>
      <w:r w:rsidRPr="009B688C">
        <w:t xml:space="preserve">, como </w:t>
      </w:r>
      <w:proofErr w:type="spellStart"/>
      <w:r w:rsidRPr="009B688C">
        <w:t>LSTMs</w:t>
      </w:r>
      <w:proofErr w:type="spellEnd"/>
      <w:r w:rsidRPr="009B688C">
        <w:t xml:space="preserve"> e </w:t>
      </w:r>
      <w:proofErr w:type="spellStart"/>
      <w:r w:rsidRPr="009B688C">
        <w:t>GRUs</w:t>
      </w:r>
      <w:commentRangeEnd w:id="88"/>
      <w:proofErr w:type="spellEnd"/>
      <w:r>
        <w:rPr>
          <w:rStyle w:val="Refdecomentrio"/>
        </w:rPr>
        <w:commentReference w:id="88"/>
      </w:r>
      <w:r w:rsidRPr="009B688C">
        <w:t xml:space="preserve">.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t>percepções</w:t>
      </w:r>
      <w:r w:rsidRPr="009B688C">
        <w:t xml:space="preserve"> valios</w:t>
      </w:r>
      <w:r>
        <w:t>a</w:t>
      </w:r>
      <w:r w:rsidRPr="009B688C">
        <w:t xml:space="preserve">s sobre a efetividade das </w:t>
      </w:r>
      <w:proofErr w:type="spellStart"/>
      <w:r>
        <w:t>RNRs</w:t>
      </w:r>
      <w:proofErr w:type="spellEnd"/>
      <w:r w:rsidRPr="009B688C">
        <w:t xml:space="preserve"> na previsão do comportamento das ações e, consequentemente, auxiliar na otimização das estratégias de investimento.</w:t>
      </w:r>
    </w:p>
    <w:p w14:paraId="30449CF1" w14:textId="77777777" w:rsidR="00A2597B" w:rsidRPr="007B3225" w:rsidRDefault="00A2597B" w:rsidP="00463CA9">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proofErr w:type="spellStart"/>
      <w:r>
        <w:t>RNRs</w:t>
      </w:r>
      <w:proofErr w:type="spellEnd"/>
      <w:r w:rsidRPr="00794F00">
        <w:t xml:space="preserve">, como </w:t>
      </w:r>
      <w:proofErr w:type="spellStart"/>
      <w:r w:rsidRPr="00794F00">
        <w:t>LSTMs</w:t>
      </w:r>
      <w:proofErr w:type="spellEnd"/>
      <w:r w:rsidRPr="00794F00">
        <w:t xml:space="preserve"> e </w:t>
      </w:r>
      <w:proofErr w:type="spellStart"/>
      <w:r w:rsidRPr="00794F00">
        <w:t>GRUs</w:t>
      </w:r>
      <w:proofErr w:type="spellEnd"/>
      <w:r w:rsidRPr="00794F00">
        <w:t xml:space="preserve">, na análise de ações e a relevância de distintas métricas de desempenho na avaliação de modelos de previsão no contexto do mercado financeiro. Em termos práticos, com base nas descobertas teóricas, o estudo </w:t>
      </w:r>
      <w:r>
        <w:t xml:space="preserve">oferece </w:t>
      </w:r>
      <w:r w:rsidRPr="00794F00">
        <w:t xml:space="preserve">diretrizes para o desenvolvimento de modelos de análise de ações mais eficientes e precisos, resultando em melhores estratégias de investimento e auxiliando investidores e profissionais do mercado financeiro na tomada de decisões mais embasadas e potencialmente </w:t>
      </w:r>
      <w:commentRangeStart w:id="89"/>
      <w:r w:rsidRPr="00794F00">
        <w:t>lucrativas</w:t>
      </w:r>
      <w:commentRangeEnd w:id="89"/>
      <w:r>
        <w:rPr>
          <w:rStyle w:val="Refdecomentrio"/>
        </w:rPr>
        <w:commentReference w:id="89"/>
      </w:r>
      <w:r w:rsidRPr="00794F00">
        <w:t>.</w:t>
      </w:r>
    </w:p>
    <w:p w14:paraId="53459441" w14:textId="77777777" w:rsidR="00A2597B" w:rsidRDefault="00A2597B" w:rsidP="009A2EEB">
      <w:pPr>
        <w:pStyle w:val="Ttulo2"/>
      </w:pPr>
      <w:r>
        <w:t>REQUISITOS PRINCIPAIS DO PROBLEMA A SER TRABALHADO</w:t>
      </w:r>
      <w:bookmarkEnd w:id="76"/>
      <w:bookmarkEnd w:id="77"/>
      <w:bookmarkEnd w:id="78"/>
      <w:bookmarkEnd w:id="79"/>
      <w:bookmarkEnd w:id="80"/>
      <w:bookmarkEnd w:id="81"/>
      <w:bookmarkEnd w:id="82"/>
    </w:p>
    <w:p w14:paraId="2F555F20" w14:textId="77777777" w:rsidR="00A2597B" w:rsidRDefault="00A2597B" w:rsidP="00A3605D">
      <w:pPr>
        <w:pStyle w:val="TF-TEXTO"/>
      </w:pPr>
      <w:r>
        <w:t xml:space="preserve">A </w:t>
      </w:r>
      <w:commentRangeStart w:id="90"/>
      <w:r>
        <w:t xml:space="preserve">ferramenta </w:t>
      </w:r>
      <w:commentRangeEnd w:id="90"/>
      <w:r>
        <w:rPr>
          <w:rStyle w:val="Refdecomentrio"/>
        </w:rPr>
        <w:commentReference w:id="90"/>
      </w:r>
      <w:r>
        <w:t>a ser desenvolvida deve:</w:t>
      </w:r>
    </w:p>
    <w:p w14:paraId="792F1C79" w14:textId="77777777" w:rsidR="00A2597B" w:rsidRDefault="00A2597B" w:rsidP="00A2597B">
      <w:pPr>
        <w:pStyle w:val="TF-ALNEA"/>
        <w:numPr>
          <w:ilvl w:val="0"/>
          <w:numId w:val="7"/>
        </w:numPr>
      </w:pPr>
      <w:r>
        <w:t xml:space="preserve">gerar a previsão do valor de fechamento diário das ações </w:t>
      </w:r>
      <w:del w:id="91" w:author="Aurélio Faustino Hoppe" w:date="2023-05-28T19:45:00Z">
        <w:r w:rsidDel="00871449">
          <w:delText xml:space="preserve"> </w:delText>
        </w:r>
      </w:del>
      <w:r w:rsidRPr="00C43898">
        <w:t>(R</w:t>
      </w:r>
      <w:r>
        <w:t>equisito Funcional - RF);</w:t>
      </w:r>
    </w:p>
    <w:p w14:paraId="1F644399" w14:textId="77777777" w:rsidR="00A2597B" w:rsidRDefault="00A2597B" w:rsidP="00A2597B">
      <w:pPr>
        <w:pStyle w:val="TF-ALNEA"/>
        <w:numPr>
          <w:ilvl w:val="0"/>
          <w:numId w:val="7"/>
        </w:numPr>
      </w:pPr>
      <w:r w:rsidRPr="00C43898">
        <w:t xml:space="preserve">gerar </w:t>
      </w:r>
      <w:r>
        <w:t xml:space="preserve">gráficos das </w:t>
      </w:r>
      <w:r w:rsidRPr="00C43898">
        <w:t>previsões de valores das ações (RF)</w:t>
      </w:r>
      <w:r>
        <w:t>;</w:t>
      </w:r>
    </w:p>
    <w:p w14:paraId="6481FEF3" w14:textId="77777777" w:rsidR="00A2597B" w:rsidRDefault="00A2597B" w:rsidP="00A2597B">
      <w:pPr>
        <w:pStyle w:val="TF-ALNEA"/>
        <w:numPr>
          <w:ilvl w:val="0"/>
          <w:numId w:val="7"/>
        </w:numPr>
      </w:pPr>
      <w:commentRangeStart w:id="92"/>
      <w:r>
        <w:t xml:space="preserve">gerar métricas </w:t>
      </w:r>
      <w:commentRangeEnd w:id="92"/>
      <w:r>
        <w:rPr>
          <w:rStyle w:val="Refdecomentrio"/>
        </w:rPr>
        <w:commentReference w:id="92"/>
      </w:r>
      <w:r>
        <w:t>definidas para comparar os dois algoritmos (RF);</w:t>
      </w:r>
    </w:p>
    <w:p w14:paraId="6A1E9D39" w14:textId="77777777" w:rsidR="00A2597B" w:rsidRDefault="00A2597B" w:rsidP="00A2597B">
      <w:pPr>
        <w:pStyle w:val="TF-ALNEA"/>
        <w:numPr>
          <w:ilvl w:val="0"/>
          <w:numId w:val="7"/>
        </w:numPr>
      </w:pPr>
      <w:r w:rsidRPr="00C43898">
        <w:t>ser implementad</w:t>
      </w:r>
      <w:r>
        <w:t>a</w:t>
      </w:r>
      <w:r w:rsidRPr="00C43898">
        <w:t xml:space="preserve"> utilizando a linguagem Python (Requisito Não Funcional</w:t>
      </w:r>
      <w:r>
        <w:t xml:space="preserve"> - </w:t>
      </w:r>
      <w:r w:rsidRPr="00C43898">
        <w:t>RNF)</w:t>
      </w:r>
      <w:r>
        <w:t>;</w:t>
      </w:r>
    </w:p>
    <w:p w14:paraId="33827198" w14:textId="77777777" w:rsidR="00A2597B" w:rsidRDefault="00A2597B" w:rsidP="00A2597B">
      <w:pPr>
        <w:pStyle w:val="TF-ALNEA"/>
        <w:numPr>
          <w:ilvl w:val="0"/>
          <w:numId w:val="7"/>
        </w:numPr>
      </w:pPr>
      <w:r>
        <w:t xml:space="preserve">importar os dados históricos das ações através da biblioteca </w:t>
      </w:r>
      <w:r w:rsidRPr="00244D67">
        <w:t xml:space="preserve">Yahoo </w:t>
      </w:r>
      <w:proofErr w:type="spellStart"/>
      <w:r w:rsidRPr="00244D67">
        <w:t>Finance</w:t>
      </w:r>
      <w:proofErr w:type="spellEnd"/>
      <w:r>
        <w:t xml:space="preserve"> (RNF); </w:t>
      </w:r>
    </w:p>
    <w:p w14:paraId="2E4C9E8D" w14:textId="77777777" w:rsidR="00A2597B" w:rsidRDefault="00A2597B" w:rsidP="00A2597B">
      <w:pPr>
        <w:pStyle w:val="TF-ALNEA"/>
        <w:numPr>
          <w:ilvl w:val="0"/>
          <w:numId w:val="7"/>
        </w:numPr>
      </w:pPr>
      <w:r w:rsidRPr="003173D5">
        <w:t xml:space="preserve">ser capaz de processar </w:t>
      </w:r>
      <w:r>
        <w:t xml:space="preserve">todo os </w:t>
      </w:r>
      <w:r w:rsidRPr="003173D5">
        <w:t xml:space="preserve">históricos </w:t>
      </w:r>
      <w:r>
        <w:t xml:space="preserve">disponíveis </w:t>
      </w:r>
      <w:commentRangeStart w:id="93"/>
      <w:r>
        <w:t>dos</w:t>
      </w:r>
      <w:commentRangeEnd w:id="93"/>
      <w:r>
        <w:rPr>
          <w:rStyle w:val="Refdecomentrio"/>
        </w:rPr>
        <w:commentReference w:id="93"/>
      </w:r>
      <w:r w:rsidRPr="003173D5">
        <w:t xml:space="preserve"> preços d</w:t>
      </w:r>
      <w:r>
        <w:t>as</w:t>
      </w:r>
      <w:r w:rsidRPr="003173D5">
        <w:t xml:space="preserve"> ações</w:t>
      </w:r>
      <w:r>
        <w:t xml:space="preserve"> </w:t>
      </w:r>
      <w:r w:rsidRPr="00286FED">
        <w:t>(RNF)</w:t>
      </w:r>
      <w:r>
        <w:t>;</w:t>
      </w:r>
    </w:p>
    <w:p w14:paraId="4C6B41E4" w14:textId="77777777" w:rsidR="00A2597B" w:rsidRDefault="00A2597B" w:rsidP="00A2597B">
      <w:pPr>
        <w:pStyle w:val="TF-ALNEA"/>
        <w:numPr>
          <w:ilvl w:val="0"/>
          <w:numId w:val="7"/>
        </w:numPr>
      </w:pPr>
      <w:r>
        <w:t xml:space="preserve">utilizar a biblioteca </w:t>
      </w:r>
      <w:proofErr w:type="spellStart"/>
      <w:r w:rsidRPr="003173D5">
        <w:t>TensorFlow</w:t>
      </w:r>
      <w:proofErr w:type="spellEnd"/>
      <w:r>
        <w:t xml:space="preserve"> (RNF); </w:t>
      </w:r>
    </w:p>
    <w:p w14:paraId="49CBAA49" w14:textId="77777777" w:rsidR="00A2597B" w:rsidRPr="00286FED" w:rsidRDefault="00A2597B" w:rsidP="00A2597B">
      <w:pPr>
        <w:pStyle w:val="TF-ALNEA"/>
        <w:numPr>
          <w:ilvl w:val="0"/>
          <w:numId w:val="7"/>
        </w:numPr>
      </w:pPr>
      <w:r>
        <w:t xml:space="preserve">ser modelada seguindo os princípios das </w:t>
      </w:r>
      <w:proofErr w:type="spellStart"/>
      <w:r>
        <w:t>RNRs</w:t>
      </w:r>
      <w:proofErr w:type="spellEnd"/>
      <w:r>
        <w:t xml:space="preserve"> (</w:t>
      </w:r>
      <w:commentRangeStart w:id="94"/>
      <w:commentRangeStart w:id="95"/>
      <w:r>
        <w:t>RNF</w:t>
      </w:r>
      <w:commentRangeEnd w:id="94"/>
      <w:r>
        <w:rPr>
          <w:rStyle w:val="Refdecomentrio"/>
        </w:rPr>
        <w:commentReference w:id="94"/>
      </w:r>
      <w:commentRangeEnd w:id="95"/>
      <w:r>
        <w:rPr>
          <w:rStyle w:val="Refdecomentrio"/>
        </w:rPr>
        <w:commentReference w:id="95"/>
      </w:r>
      <w:r>
        <w:t xml:space="preserve">). </w:t>
      </w:r>
    </w:p>
    <w:p w14:paraId="25507FEC" w14:textId="77777777" w:rsidR="00A2597B" w:rsidRDefault="00A2597B" w:rsidP="009A2EEB">
      <w:pPr>
        <w:pStyle w:val="Ttulo2"/>
      </w:pPr>
      <w:r>
        <w:t>METODOLOGIA</w:t>
      </w:r>
    </w:p>
    <w:p w14:paraId="1C484C90" w14:textId="77777777" w:rsidR="00A2597B" w:rsidRPr="007E0D87" w:rsidRDefault="00A2597B" w:rsidP="00451B94">
      <w:pPr>
        <w:pStyle w:val="TF-TEXTO"/>
      </w:pPr>
      <w:r w:rsidRPr="007E0D87">
        <w:t>O trabalho será desenvolvido observando as seguintes etapas:</w:t>
      </w:r>
    </w:p>
    <w:p w14:paraId="1CAE0343" w14:textId="77777777" w:rsidR="00A2597B" w:rsidRDefault="00A2597B" w:rsidP="00A2597B">
      <w:pPr>
        <w:pStyle w:val="TF-ALNEA"/>
        <w:numPr>
          <w:ilvl w:val="0"/>
          <w:numId w:val="3"/>
        </w:numPr>
      </w:pPr>
      <w:r>
        <w:t xml:space="preserve">levantamento bibliográfico: buscar fontes bibliográficas com relação as </w:t>
      </w:r>
      <w:proofErr w:type="spellStart"/>
      <w:r>
        <w:t>RNRs</w:t>
      </w:r>
      <w:proofErr w:type="spellEnd"/>
      <w:r>
        <w:t xml:space="preserve">, </w:t>
      </w:r>
      <w:commentRangeStart w:id="96"/>
      <w:r>
        <w:t>e</w:t>
      </w:r>
      <w:commentRangeEnd w:id="96"/>
      <w:r>
        <w:rPr>
          <w:rStyle w:val="Refdecomentrio"/>
        </w:rPr>
        <w:commentReference w:id="96"/>
      </w:r>
      <w:r>
        <w:t xml:space="preserve"> bem como buscar trabalhos correlatos;</w:t>
      </w:r>
    </w:p>
    <w:p w14:paraId="5ABFD7BD" w14:textId="77777777" w:rsidR="00A2597B" w:rsidRDefault="00A2597B" w:rsidP="00A2597B">
      <w:pPr>
        <w:pStyle w:val="TF-ALNEA"/>
        <w:numPr>
          <w:ilvl w:val="0"/>
          <w:numId w:val="3"/>
        </w:numPr>
      </w:pPr>
      <w:r>
        <w:t>elicitação de requisitos da aplicação, baseando-se nas informações da etapa anterior, reavaliar os requisitos propostos para a aplicação;</w:t>
      </w:r>
    </w:p>
    <w:p w14:paraId="0CC4428F" w14:textId="77777777" w:rsidR="00A2597B" w:rsidRDefault="00A2597B" w:rsidP="00A2597B">
      <w:pPr>
        <w:pStyle w:val="TF-ALNEA"/>
        <w:numPr>
          <w:ilvl w:val="0"/>
          <w:numId w:val="3"/>
        </w:numPr>
      </w:pPr>
      <w:commentRangeStart w:id="97"/>
      <w:r>
        <w:t>p</w:t>
      </w:r>
      <w:r w:rsidRPr="003B199E">
        <w:t xml:space="preserve">rocessamento dos dados: </w:t>
      </w:r>
      <w:r>
        <w:t xml:space="preserve">importação e processamento dos dados </w:t>
      </w:r>
      <w:r w:rsidRPr="003B199E">
        <w:t>utilizando a média</w:t>
      </w:r>
      <w:r>
        <w:t xml:space="preserve"> </w:t>
      </w:r>
      <w:r w:rsidRPr="003B199E">
        <w:t>dos preços de</w:t>
      </w:r>
      <w:r>
        <w:t xml:space="preserve"> abertura</w:t>
      </w:r>
      <w:r w:rsidRPr="003B199E">
        <w:t xml:space="preserve">, </w:t>
      </w:r>
      <w:r>
        <w:t>fechamento,</w:t>
      </w:r>
      <w:r w:rsidRPr="003B199E">
        <w:t xml:space="preserve"> preço mais alto e mais baixo em cada período de </w:t>
      </w:r>
      <w:commentRangeStart w:id="98"/>
      <w:r w:rsidRPr="003B199E">
        <w:t>análise</w:t>
      </w:r>
      <w:commentRangeEnd w:id="98"/>
      <w:r>
        <w:rPr>
          <w:rStyle w:val="Refdecomentrio"/>
        </w:rPr>
        <w:commentReference w:id="98"/>
      </w:r>
      <w:r>
        <w:t>;</w:t>
      </w:r>
    </w:p>
    <w:p w14:paraId="603A13B5" w14:textId="77777777" w:rsidR="00A2597B" w:rsidRDefault="00A2597B" w:rsidP="00A2597B">
      <w:pPr>
        <w:pStyle w:val="TF-ALNEA"/>
        <w:numPr>
          <w:ilvl w:val="0"/>
          <w:numId w:val="3"/>
        </w:numPr>
      </w:pPr>
      <w:r>
        <w:t>p</w:t>
      </w:r>
      <w:r w:rsidRPr="003B199E">
        <w:t xml:space="preserve">reparação dos dados para modelagem: os dados processados serão divididos em conjuntos de treinamento e teste, e serão normalizados para garantir que os algoritmos de </w:t>
      </w:r>
      <w:proofErr w:type="spellStart"/>
      <w:r w:rsidRPr="003B199E">
        <w:t>machine</w:t>
      </w:r>
      <w:proofErr w:type="spellEnd"/>
      <w:r w:rsidRPr="003B199E">
        <w:t xml:space="preserve"> </w:t>
      </w:r>
      <w:proofErr w:type="spellStart"/>
      <w:r w:rsidRPr="003B199E">
        <w:t>learning</w:t>
      </w:r>
      <w:proofErr w:type="spellEnd"/>
      <w:r w:rsidRPr="003B199E">
        <w:t xml:space="preserve"> possam aprender com eficiência</w:t>
      </w:r>
      <w:r>
        <w:t>;</w:t>
      </w:r>
      <w:commentRangeEnd w:id="97"/>
      <w:r>
        <w:rPr>
          <w:rStyle w:val="Refdecomentrio"/>
        </w:rPr>
        <w:commentReference w:id="97"/>
      </w:r>
    </w:p>
    <w:p w14:paraId="2F12E397" w14:textId="77777777" w:rsidR="00A2597B" w:rsidRDefault="00A2597B" w:rsidP="00A2597B">
      <w:pPr>
        <w:pStyle w:val="TF-ALNEA"/>
        <w:numPr>
          <w:ilvl w:val="0"/>
          <w:numId w:val="3"/>
        </w:numPr>
      </w:pPr>
      <w:r>
        <w:t>i</w:t>
      </w:r>
      <w:r w:rsidRPr="003B199E">
        <w:t xml:space="preserve">mplementação dos algoritmos: nesta etapa, </w:t>
      </w:r>
      <w:commentRangeStart w:id="99"/>
      <w:r w:rsidRPr="003B199E">
        <w:t xml:space="preserve">serão implementadas as </w:t>
      </w:r>
      <w:proofErr w:type="spellStart"/>
      <w:r>
        <w:t>RNRs</w:t>
      </w:r>
      <w:proofErr w:type="spellEnd"/>
      <w:r w:rsidRPr="003B199E">
        <w:t xml:space="preserve"> GRU</w:t>
      </w:r>
      <w:r>
        <w:t xml:space="preserve"> </w:t>
      </w:r>
      <w:r w:rsidRPr="003B199E">
        <w:t>e LSTM</w:t>
      </w:r>
      <w:r>
        <w:t>;</w:t>
      </w:r>
      <w:commentRangeEnd w:id="99"/>
      <w:r>
        <w:rPr>
          <w:rStyle w:val="Refdecomentrio"/>
        </w:rPr>
        <w:commentReference w:id="99"/>
      </w:r>
    </w:p>
    <w:p w14:paraId="02B1F3B9" w14:textId="77777777" w:rsidR="00A2597B" w:rsidRDefault="00A2597B" w:rsidP="00A2597B">
      <w:pPr>
        <w:pStyle w:val="TF-ALNEA"/>
        <w:numPr>
          <w:ilvl w:val="0"/>
          <w:numId w:val="3"/>
        </w:numPr>
      </w:pPr>
      <w:r>
        <w:t>t</w:t>
      </w:r>
      <w:r w:rsidRPr="003B199E">
        <w:t xml:space="preserve">reinamento e validação dos modelos: os modelos GRU e LSTM serão treinados usando os conjuntos de treinamento e validação. Serão ajustados os </w:t>
      </w:r>
      <w:commentRangeStart w:id="100"/>
      <w:proofErr w:type="spellStart"/>
      <w:r w:rsidRPr="0062387A">
        <w:rPr>
          <w:highlight w:val="red"/>
          <w:rPrChange w:id="101" w:author="Aurélio Faustino Hoppe" w:date="2023-05-28T19:52:00Z">
            <w:rPr/>
          </w:rPrChange>
        </w:rPr>
        <w:t>hiperparâmetros</w:t>
      </w:r>
      <w:commentRangeEnd w:id="100"/>
      <w:proofErr w:type="spellEnd"/>
      <w:r>
        <w:rPr>
          <w:rStyle w:val="Refdecomentrio"/>
        </w:rPr>
        <w:commentReference w:id="100"/>
      </w:r>
      <w:r w:rsidRPr="003B199E">
        <w:t xml:space="preserve"> para obter o melhor desempenho possível</w:t>
      </w:r>
      <w:r>
        <w:t>;</w:t>
      </w:r>
    </w:p>
    <w:p w14:paraId="7FDFA7D7" w14:textId="77777777" w:rsidR="00A2597B" w:rsidRDefault="00A2597B" w:rsidP="00A2597B">
      <w:pPr>
        <w:pStyle w:val="TF-ALNEA"/>
        <w:numPr>
          <w:ilvl w:val="0"/>
          <w:numId w:val="3"/>
        </w:numPr>
      </w:pPr>
      <w:r>
        <w:t>a</w:t>
      </w:r>
      <w:r w:rsidRPr="003B199E">
        <w:t>valiação dos modelos: após o treinamento, os modelos serão avaliados no conjunto de teste com base em métricas como acurácia, MSE</w:t>
      </w:r>
      <w:r>
        <w:t xml:space="preserve">, </w:t>
      </w:r>
      <w:r w:rsidRPr="003B199E">
        <w:t>MAE</w:t>
      </w:r>
      <w:r>
        <w:t xml:space="preserve">, </w:t>
      </w:r>
      <w:r w:rsidRPr="003B199E">
        <w:t>MAPE e RMSE</w:t>
      </w:r>
      <w:r>
        <w:t>;</w:t>
      </w:r>
    </w:p>
    <w:p w14:paraId="4236E6AF" w14:textId="77777777" w:rsidR="00A2597B" w:rsidRDefault="00A2597B" w:rsidP="00A2597B">
      <w:pPr>
        <w:pStyle w:val="TF-ALNEA"/>
        <w:numPr>
          <w:ilvl w:val="0"/>
          <w:numId w:val="3"/>
        </w:numPr>
      </w:pPr>
      <w:commentRangeStart w:id="102"/>
      <w:r>
        <w:t>c</w:t>
      </w:r>
      <w:r w:rsidRPr="003B199E">
        <w:t>omparação dos algoritmos: nesta etapa, os resultados dos modelos GRU e LSTM serão comparados com base nas métricas obtidas.</w:t>
      </w:r>
      <w:commentRangeEnd w:id="102"/>
      <w:r>
        <w:rPr>
          <w:rStyle w:val="Refdecomentrio"/>
        </w:rPr>
        <w:commentReference w:id="102"/>
      </w:r>
    </w:p>
    <w:p w14:paraId="4F3C90A1" w14:textId="77777777" w:rsidR="00A2597B" w:rsidRDefault="00A2597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61854E26" w14:textId="77777777" w:rsidR="00A2597B" w:rsidRPr="007E0D87" w:rsidRDefault="00A2597B" w:rsidP="005B2E12">
      <w:pPr>
        <w:pStyle w:val="TF-LEGENDA"/>
      </w:pPr>
      <w:bookmarkStart w:id="103" w:name="_Ref98650273"/>
      <w:r>
        <w:lastRenderedPageBreak/>
        <w:t xml:space="preserve">Quadro </w:t>
      </w:r>
      <w:fldSimple w:instr=" SEQ Quadro \* ARABIC ">
        <w:r>
          <w:rPr>
            <w:noProof/>
          </w:rPr>
          <w:t>2</w:t>
        </w:r>
      </w:fldSimple>
      <w:bookmarkEnd w:id="103"/>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A2597B" w:rsidRPr="007E0D87" w14:paraId="3B494995"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213E397" w14:textId="77777777" w:rsidR="00A2597B" w:rsidRPr="007E0D87" w:rsidRDefault="00A2597B"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00F0540" w14:textId="77777777" w:rsidR="00A2597B" w:rsidRPr="007E0D87" w:rsidRDefault="00A2597B" w:rsidP="00470C41">
            <w:pPr>
              <w:pStyle w:val="TF-TEXTOQUADROCentralizado"/>
            </w:pPr>
            <w:r>
              <w:t>2023</w:t>
            </w:r>
          </w:p>
        </w:tc>
      </w:tr>
      <w:tr w:rsidR="00A2597B" w:rsidRPr="007E0D87" w14:paraId="5EF73E9A" w14:textId="77777777" w:rsidTr="00E51601">
        <w:trPr>
          <w:cantSplit/>
          <w:jc w:val="center"/>
        </w:trPr>
        <w:tc>
          <w:tcPr>
            <w:tcW w:w="6171" w:type="dxa"/>
            <w:tcBorders>
              <w:top w:val="nil"/>
              <w:left w:val="single" w:sz="4" w:space="0" w:color="auto"/>
              <w:bottom w:val="nil"/>
            </w:tcBorders>
            <w:shd w:val="clear" w:color="auto" w:fill="A6A6A6"/>
          </w:tcPr>
          <w:p w14:paraId="0598B119" w14:textId="77777777" w:rsidR="00A2597B" w:rsidRPr="007E0D87" w:rsidRDefault="00A2597B" w:rsidP="00470C41">
            <w:pPr>
              <w:pStyle w:val="TF-TEXTOQUADRO"/>
            </w:pPr>
          </w:p>
        </w:tc>
        <w:tc>
          <w:tcPr>
            <w:tcW w:w="557" w:type="dxa"/>
            <w:gridSpan w:val="2"/>
            <w:shd w:val="clear" w:color="auto" w:fill="A6A6A6"/>
          </w:tcPr>
          <w:p w14:paraId="4DCEC900" w14:textId="77777777" w:rsidR="00A2597B" w:rsidRPr="007E0D87" w:rsidRDefault="00A2597B" w:rsidP="00470C41">
            <w:pPr>
              <w:pStyle w:val="TF-TEXTOQUADROCentralizado"/>
            </w:pPr>
            <w:r>
              <w:t>ago.</w:t>
            </w:r>
          </w:p>
        </w:tc>
        <w:tc>
          <w:tcPr>
            <w:tcW w:w="568" w:type="dxa"/>
            <w:gridSpan w:val="2"/>
            <w:shd w:val="clear" w:color="auto" w:fill="A6A6A6"/>
          </w:tcPr>
          <w:p w14:paraId="1101D254" w14:textId="77777777" w:rsidR="00A2597B" w:rsidRPr="007E0D87" w:rsidRDefault="00A2597B" w:rsidP="00470C41">
            <w:pPr>
              <w:pStyle w:val="TF-TEXTOQUADROCentralizado"/>
            </w:pPr>
            <w:r>
              <w:t>set</w:t>
            </w:r>
            <w:r w:rsidRPr="007E0D87">
              <w:t>.</w:t>
            </w:r>
          </w:p>
        </w:tc>
        <w:tc>
          <w:tcPr>
            <w:tcW w:w="568" w:type="dxa"/>
            <w:gridSpan w:val="2"/>
            <w:shd w:val="clear" w:color="auto" w:fill="A6A6A6"/>
          </w:tcPr>
          <w:p w14:paraId="0DEEA561" w14:textId="77777777" w:rsidR="00A2597B" w:rsidRPr="007E0D87" w:rsidRDefault="00A2597B" w:rsidP="00470C41">
            <w:pPr>
              <w:pStyle w:val="TF-TEXTOQUADROCentralizado"/>
            </w:pPr>
            <w:r>
              <w:t>out.</w:t>
            </w:r>
          </w:p>
        </w:tc>
        <w:tc>
          <w:tcPr>
            <w:tcW w:w="568" w:type="dxa"/>
            <w:gridSpan w:val="2"/>
            <w:shd w:val="clear" w:color="auto" w:fill="A6A6A6"/>
          </w:tcPr>
          <w:p w14:paraId="174B2AF2" w14:textId="77777777" w:rsidR="00A2597B" w:rsidRPr="007E0D87" w:rsidRDefault="00A2597B" w:rsidP="00470C41">
            <w:pPr>
              <w:pStyle w:val="TF-TEXTOQUADROCentralizado"/>
            </w:pPr>
            <w:r>
              <w:t>nov</w:t>
            </w:r>
            <w:r w:rsidRPr="007E0D87">
              <w:t>.</w:t>
            </w:r>
          </w:p>
        </w:tc>
        <w:tc>
          <w:tcPr>
            <w:tcW w:w="573" w:type="dxa"/>
            <w:gridSpan w:val="2"/>
            <w:shd w:val="clear" w:color="auto" w:fill="A6A6A6"/>
          </w:tcPr>
          <w:p w14:paraId="39BB3BF0" w14:textId="77777777" w:rsidR="00A2597B" w:rsidRPr="007E0D87" w:rsidRDefault="00A2597B" w:rsidP="00470C41">
            <w:pPr>
              <w:pStyle w:val="TF-TEXTOQUADROCentralizado"/>
            </w:pPr>
            <w:r>
              <w:t>dez</w:t>
            </w:r>
            <w:r w:rsidRPr="007E0D87">
              <w:t>.</w:t>
            </w:r>
          </w:p>
        </w:tc>
      </w:tr>
      <w:tr w:rsidR="00A2597B" w:rsidRPr="007E0D87" w14:paraId="63AC0B30" w14:textId="77777777" w:rsidTr="00E51601">
        <w:trPr>
          <w:cantSplit/>
          <w:jc w:val="center"/>
        </w:trPr>
        <w:tc>
          <w:tcPr>
            <w:tcW w:w="6171" w:type="dxa"/>
            <w:tcBorders>
              <w:top w:val="nil"/>
              <w:left w:val="single" w:sz="4" w:space="0" w:color="auto"/>
            </w:tcBorders>
            <w:shd w:val="clear" w:color="auto" w:fill="A6A6A6"/>
          </w:tcPr>
          <w:p w14:paraId="4E2980AC" w14:textId="77777777" w:rsidR="00A2597B" w:rsidRPr="007E0D87" w:rsidRDefault="00A2597B" w:rsidP="00470C41">
            <w:pPr>
              <w:pStyle w:val="TF-TEXTOQUADRO"/>
            </w:pPr>
            <w:r w:rsidRPr="007E0D87">
              <w:t>etapas / quinzenas</w:t>
            </w:r>
          </w:p>
        </w:tc>
        <w:tc>
          <w:tcPr>
            <w:tcW w:w="273" w:type="dxa"/>
            <w:tcBorders>
              <w:bottom w:val="single" w:sz="4" w:space="0" w:color="auto"/>
            </w:tcBorders>
            <w:shd w:val="clear" w:color="auto" w:fill="A6A6A6"/>
          </w:tcPr>
          <w:p w14:paraId="293A2173" w14:textId="77777777" w:rsidR="00A2597B" w:rsidRPr="007E0D87" w:rsidRDefault="00A2597B" w:rsidP="00470C41">
            <w:pPr>
              <w:pStyle w:val="TF-TEXTOQUADROCentralizado"/>
            </w:pPr>
            <w:r w:rsidRPr="007E0D87">
              <w:t>1</w:t>
            </w:r>
          </w:p>
        </w:tc>
        <w:tc>
          <w:tcPr>
            <w:tcW w:w="284" w:type="dxa"/>
            <w:tcBorders>
              <w:bottom w:val="single" w:sz="4" w:space="0" w:color="auto"/>
            </w:tcBorders>
            <w:shd w:val="clear" w:color="auto" w:fill="A6A6A6"/>
          </w:tcPr>
          <w:p w14:paraId="3621FFE3" w14:textId="77777777" w:rsidR="00A2597B" w:rsidRPr="007E0D87" w:rsidRDefault="00A2597B" w:rsidP="00470C41">
            <w:pPr>
              <w:pStyle w:val="TF-TEXTOQUADROCentralizado"/>
            </w:pPr>
            <w:r w:rsidRPr="007E0D87">
              <w:t>2</w:t>
            </w:r>
          </w:p>
        </w:tc>
        <w:tc>
          <w:tcPr>
            <w:tcW w:w="284" w:type="dxa"/>
            <w:tcBorders>
              <w:bottom w:val="single" w:sz="4" w:space="0" w:color="auto"/>
            </w:tcBorders>
            <w:shd w:val="clear" w:color="auto" w:fill="A6A6A6"/>
          </w:tcPr>
          <w:p w14:paraId="51626967" w14:textId="77777777" w:rsidR="00A2597B" w:rsidRPr="007E0D87" w:rsidRDefault="00A2597B" w:rsidP="00470C41">
            <w:pPr>
              <w:pStyle w:val="TF-TEXTOQUADROCentralizado"/>
            </w:pPr>
            <w:r w:rsidRPr="007E0D87">
              <w:t>1</w:t>
            </w:r>
          </w:p>
        </w:tc>
        <w:tc>
          <w:tcPr>
            <w:tcW w:w="284" w:type="dxa"/>
            <w:tcBorders>
              <w:bottom w:val="single" w:sz="4" w:space="0" w:color="auto"/>
            </w:tcBorders>
            <w:shd w:val="clear" w:color="auto" w:fill="A6A6A6"/>
          </w:tcPr>
          <w:p w14:paraId="47726843" w14:textId="77777777" w:rsidR="00A2597B" w:rsidRPr="007E0D87" w:rsidRDefault="00A2597B" w:rsidP="00470C41">
            <w:pPr>
              <w:pStyle w:val="TF-TEXTOQUADROCentralizado"/>
            </w:pPr>
            <w:r w:rsidRPr="007E0D87">
              <w:t>2</w:t>
            </w:r>
          </w:p>
        </w:tc>
        <w:tc>
          <w:tcPr>
            <w:tcW w:w="284" w:type="dxa"/>
            <w:tcBorders>
              <w:bottom w:val="single" w:sz="4" w:space="0" w:color="auto"/>
            </w:tcBorders>
            <w:shd w:val="clear" w:color="auto" w:fill="A6A6A6"/>
          </w:tcPr>
          <w:p w14:paraId="0B16B5FF" w14:textId="77777777" w:rsidR="00A2597B" w:rsidRPr="007E0D87" w:rsidRDefault="00A2597B" w:rsidP="00470C41">
            <w:pPr>
              <w:pStyle w:val="TF-TEXTOQUADROCentralizado"/>
            </w:pPr>
            <w:r w:rsidRPr="007E0D87">
              <w:t>1</w:t>
            </w:r>
          </w:p>
        </w:tc>
        <w:tc>
          <w:tcPr>
            <w:tcW w:w="284" w:type="dxa"/>
            <w:tcBorders>
              <w:bottom w:val="single" w:sz="4" w:space="0" w:color="auto"/>
            </w:tcBorders>
            <w:shd w:val="clear" w:color="auto" w:fill="A6A6A6"/>
          </w:tcPr>
          <w:p w14:paraId="0150C172" w14:textId="77777777" w:rsidR="00A2597B" w:rsidRPr="007E0D87" w:rsidRDefault="00A2597B" w:rsidP="00470C41">
            <w:pPr>
              <w:pStyle w:val="TF-TEXTOQUADROCentralizado"/>
            </w:pPr>
            <w:r w:rsidRPr="007E0D87">
              <w:t>2</w:t>
            </w:r>
          </w:p>
        </w:tc>
        <w:tc>
          <w:tcPr>
            <w:tcW w:w="284" w:type="dxa"/>
            <w:tcBorders>
              <w:bottom w:val="single" w:sz="4" w:space="0" w:color="auto"/>
            </w:tcBorders>
            <w:shd w:val="clear" w:color="auto" w:fill="A6A6A6"/>
          </w:tcPr>
          <w:p w14:paraId="1219E2AC" w14:textId="77777777" w:rsidR="00A2597B" w:rsidRPr="007E0D87" w:rsidRDefault="00A2597B" w:rsidP="00470C41">
            <w:pPr>
              <w:pStyle w:val="TF-TEXTOQUADROCentralizado"/>
            </w:pPr>
            <w:r w:rsidRPr="007E0D87">
              <w:t>1</w:t>
            </w:r>
          </w:p>
        </w:tc>
        <w:tc>
          <w:tcPr>
            <w:tcW w:w="284" w:type="dxa"/>
            <w:tcBorders>
              <w:bottom w:val="single" w:sz="4" w:space="0" w:color="auto"/>
            </w:tcBorders>
            <w:shd w:val="clear" w:color="auto" w:fill="A6A6A6"/>
          </w:tcPr>
          <w:p w14:paraId="06199311" w14:textId="77777777" w:rsidR="00A2597B" w:rsidRPr="007E0D87" w:rsidRDefault="00A2597B" w:rsidP="00470C41">
            <w:pPr>
              <w:pStyle w:val="TF-TEXTOQUADROCentralizado"/>
            </w:pPr>
            <w:r w:rsidRPr="007E0D87">
              <w:t>2</w:t>
            </w:r>
          </w:p>
        </w:tc>
        <w:tc>
          <w:tcPr>
            <w:tcW w:w="284" w:type="dxa"/>
            <w:tcBorders>
              <w:bottom w:val="single" w:sz="4" w:space="0" w:color="auto"/>
            </w:tcBorders>
            <w:shd w:val="clear" w:color="auto" w:fill="A6A6A6"/>
          </w:tcPr>
          <w:p w14:paraId="1E2BA318" w14:textId="77777777" w:rsidR="00A2597B" w:rsidRPr="007E0D87" w:rsidRDefault="00A2597B" w:rsidP="00470C41">
            <w:pPr>
              <w:pStyle w:val="TF-TEXTOQUADROCentralizado"/>
            </w:pPr>
            <w:r w:rsidRPr="007E0D87">
              <w:t>1</w:t>
            </w:r>
          </w:p>
        </w:tc>
        <w:tc>
          <w:tcPr>
            <w:tcW w:w="289" w:type="dxa"/>
            <w:tcBorders>
              <w:bottom w:val="single" w:sz="4" w:space="0" w:color="auto"/>
            </w:tcBorders>
            <w:shd w:val="clear" w:color="auto" w:fill="A6A6A6"/>
          </w:tcPr>
          <w:p w14:paraId="0B1C9C7D" w14:textId="77777777" w:rsidR="00A2597B" w:rsidRPr="007E0D87" w:rsidRDefault="00A2597B" w:rsidP="00470C41">
            <w:pPr>
              <w:pStyle w:val="TF-TEXTOQUADROCentralizado"/>
            </w:pPr>
            <w:r w:rsidRPr="007E0D87">
              <w:t>2</w:t>
            </w:r>
          </w:p>
        </w:tc>
      </w:tr>
      <w:tr w:rsidR="00A2597B" w:rsidRPr="007E0D87" w14:paraId="3614906C" w14:textId="77777777" w:rsidTr="00C4550F">
        <w:trPr>
          <w:jc w:val="center"/>
        </w:trPr>
        <w:tc>
          <w:tcPr>
            <w:tcW w:w="6171" w:type="dxa"/>
            <w:tcBorders>
              <w:left w:val="single" w:sz="4" w:space="0" w:color="auto"/>
            </w:tcBorders>
          </w:tcPr>
          <w:p w14:paraId="5A36133B" w14:textId="77777777" w:rsidR="00A2597B" w:rsidRPr="007E0D87" w:rsidRDefault="00A2597B" w:rsidP="009C5E78">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78C980C" w14:textId="77777777" w:rsidR="00A2597B" w:rsidRPr="007E0D87" w:rsidRDefault="00A2597B" w:rsidP="009C5E78">
            <w:pPr>
              <w:pStyle w:val="TF-TEXTOQUADROCentralizado"/>
            </w:pPr>
          </w:p>
        </w:tc>
        <w:tc>
          <w:tcPr>
            <w:tcW w:w="284" w:type="dxa"/>
            <w:tcBorders>
              <w:bottom w:val="single" w:sz="4" w:space="0" w:color="auto"/>
            </w:tcBorders>
            <w:shd w:val="clear" w:color="auto" w:fill="AEAAAA" w:themeFill="background2" w:themeFillShade="BF"/>
          </w:tcPr>
          <w:p w14:paraId="17B1E77E" w14:textId="77777777" w:rsidR="00A2597B" w:rsidRPr="007E0D87" w:rsidRDefault="00A2597B" w:rsidP="009C5E78">
            <w:pPr>
              <w:pStyle w:val="TF-TEXTOQUADROCentralizado"/>
            </w:pPr>
          </w:p>
        </w:tc>
        <w:tc>
          <w:tcPr>
            <w:tcW w:w="284" w:type="dxa"/>
            <w:tcBorders>
              <w:bottom w:val="single" w:sz="4" w:space="0" w:color="auto"/>
            </w:tcBorders>
          </w:tcPr>
          <w:p w14:paraId="1F0A8C2A" w14:textId="77777777" w:rsidR="00A2597B" w:rsidRPr="007E0D87" w:rsidRDefault="00A2597B" w:rsidP="009C5E78">
            <w:pPr>
              <w:pStyle w:val="TF-TEXTOQUADROCentralizado"/>
            </w:pPr>
          </w:p>
        </w:tc>
        <w:tc>
          <w:tcPr>
            <w:tcW w:w="284" w:type="dxa"/>
            <w:tcBorders>
              <w:bottom w:val="single" w:sz="4" w:space="0" w:color="auto"/>
            </w:tcBorders>
          </w:tcPr>
          <w:p w14:paraId="72AFF45B" w14:textId="77777777" w:rsidR="00A2597B" w:rsidRPr="007E0D87" w:rsidRDefault="00A2597B" w:rsidP="009C5E78">
            <w:pPr>
              <w:pStyle w:val="TF-TEXTOQUADROCentralizado"/>
            </w:pPr>
          </w:p>
        </w:tc>
        <w:tc>
          <w:tcPr>
            <w:tcW w:w="284" w:type="dxa"/>
            <w:tcBorders>
              <w:bottom w:val="single" w:sz="4" w:space="0" w:color="auto"/>
            </w:tcBorders>
          </w:tcPr>
          <w:p w14:paraId="633E43BD" w14:textId="77777777" w:rsidR="00A2597B" w:rsidRPr="007E0D87" w:rsidRDefault="00A2597B" w:rsidP="009C5E78">
            <w:pPr>
              <w:pStyle w:val="TF-TEXTOQUADROCentralizado"/>
            </w:pPr>
          </w:p>
        </w:tc>
        <w:tc>
          <w:tcPr>
            <w:tcW w:w="284" w:type="dxa"/>
            <w:tcBorders>
              <w:bottom w:val="single" w:sz="4" w:space="0" w:color="auto"/>
            </w:tcBorders>
            <w:shd w:val="clear" w:color="auto" w:fill="auto"/>
          </w:tcPr>
          <w:p w14:paraId="66B98D17" w14:textId="77777777" w:rsidR="00A2597B" w:rsidRPr="007E0D87" w:rsidRDefault="00A2597B" w:rsidP="009C5E78">
            <w:pPr>
              <w:pStyle w:val="TF-TEXTOQUADROCentralizado"/>
              <w:jc w:val="left"/>
            </w:pPr>
          </w:p>
        </w:tc>
        <w:tc>
          <w:tcPr>
            <w:tcW w:w="284" w:type="dxa"/>
            <w:tcBorders>
              <w:bottom w:val="single" w:sz="4" w:space="0" w:color="auto"/>
            </w:tcBorders>
          </w:tcPr>
          <w:p w14:paraId="7766869D" w14:textId="77777777" w:rsidR="00A2597B" w:rsidRPr="007E0D87" w:rsidRDefault="00A2597B" w:rsidP="009C5E78">
            <w:pPr>
              <w:pStyle w:val="TF-TEXTOQUADROCentralizado"/>
            </w:pPr>
          </w:p>
        </w:tc>
        <w:tc>
          <w:tcPr>
            <w:tcW w:w="284" w:type="dxa"/>
            <w:tcBorders>
              <w:bottom w:val="single" w:sz="4" w:space="0" w:color="auto"/>
            </w:tcBorders>
          </w:tcPr>
          <w:p w14:paraId="33473E61" w14:textId="77777777" w:rsidR="00A2597B" w:rsidRPr="007E0D87" w:rsidRDefault="00A2597B" w:rsidP="009C5E78">
            <w:pPr>
              <w:pStyle w:val="TF-TEXTOQUADROCentralizado"/>
            </w:pPr>
          </w:p>
        </w:tc>
        <w:tc>
          <w:tcPr>
            <w:tcW w:w="284" w:type="dxa"/>
            <w:tcBorders>
              <w:bottom w:val="single" w:sz="4" w:space="0" w:color="auto"/>
            </w:tcBorders>
          </w:tcPr>
          <w:p w14:paraId="4F30E721" w14:textId="77777777" w:rsidR="00A2597B" w:rsidRPr="007E0D87" w:rsidRDefault="00A2597B" w:rsidP="009C5E78">
            <w:pPr>
              <w:pStyle w:val="TF-TEXTOQUADROCentralizado"/>
            </w:pPr>
          </w:p>
        </w:tc>
        <w:tc>
          <w:tcPr>
            <w:tcW w:w="289" w:type="dxa"/>
          </w:tcPr>
          <w:p w14:paraId="221FB94D" w14:textId="77777777" w:rsidR="00A2597B" w:rsidRPr="007E0D87" w:rsidRDefault="00A2597B" w:rsidP="009C5E78">
            <w:pPr>
              <w:pStyle w:val="TF-TEXTOQUADROCentralizado"/>
            </w:pPr>
          </w:p>
        </w:tc>
      </w:tr>
      <w:tr w:rsidR="00A2597B" w:rsidRPr="007E0D87" w14:paraId="1F13F875" w14:textId="77777777" w:rsidTr="00C4550F">
        <w:trPr>
          <w:jc w:val="center"/>
        </w:trPr>
        <w:tc>
          <w:tcPr>
            <w:tcW w:w="6171" w:type="dxa"/>
            <w:tcBorders>
              <w:left w:val="single" w:sz="4" w:space="0" w:color="auto"/>
            </w:tcBorders>
          </w:tcPr>
          <w:p w14:paraId="4DF543B8" w14:textId="77777777" w:rsidR="00A2597B" w:rsidRPr="007E0D87" w:rsidRDefault="00A2597B" w:rsidP="00470C41">
            <w:pPr>
              <w:pStyle w:val="TF-TEXTOQUADRO"/>
            </w:pPr>
            <w:r>
              <w:t>elicitação</w:t>
            </w:r>
          </w:p>
        </w:tc>
        <w:tc>
          <w:tcPr>
            <w:tcW w:w="273" w:type="dxa"/>
            <w:tcBorders>
              <w:top w:val="single" w:sz="4" w:space="0" w:color="auto"/>
            </w:tcBorders>
            <w:shd w:val="clear" w:color="auto" w:fill="AEAAAA" w:themeFill="background2" w:themeFillShade="BF"/>
          </w:tcPr>
          <w:p w14:paraId="5533C46E" w14:textId="77777777" w:rsidR="00A2597B" w:rsidRPr="007E0D87" w:rsidRDefault="00A2597B" w:rsidP="00470C41">
            <w:pPr>
              <w:pStyle w:val="TF-TEXTOQUADROCentralizado"/>
            </w:pPr>
          </w:p>
        </w:tc>
        <w:tc>
          <w:tcPr>
            <w:tcW w:w="284" w:type="dxa"/>
            <w:tcBorders>
              <w:top w:val="single" w:sz="4" w:space="0" w:color="auto"/>
            </w:tcBorders>
            <w:shd w:val="clear" w:color="auto" w:fill="BFBFBF" w:themeFill="background1" w:themeFillShade="BF"/>
          </w:tcPr>
          <w:p w14:paraId="3E03A0F4" w14:textId="77777777" w:rsidR="00A2597B" w:rsidRPr="007E0D87" w:rsidRDefault="00A2597B" w:rsidP="00470C41">
            <w:pPr>
              <w:pStyle w:val="TF-TEXTOQUADROCentralizado"/>
            </w:pPr>
          </w:p>
        </w:tc>
        <w:tc>
          <w:tcPr>
            <w:tcW w:w="284" w:type="dxa"/>
            <w:tcBorders>
              <w:top w:val="single" w:sz="4" w:space="0" w:color="auto"/>
            </w:tcBorders>
          </w:tcPr>
          <w:p w14:paraId="2C42872F" w14:textId="77777777" w:rsidR="00A2597B" w:rsidRPr="007E0D87" w:rsidRDefault="00A2597B" w:rsidP="00470C41">
            <w:pPr>
              <w:pStyle w:val="TF-TEXTOQUADROCentralizado"/>
            </w:pPr>
          </w:p>
        </w:tc>
        <w:tc>
          <w:tcPr>
            <w:tcW w:w="284" w:type="dxa"/>
            <w:tcBorders>
              <w:top w:val="single" w:sz="4" w:space="0" w:color="auto"/>
            </w:tcBorders>
          </w:tcPr>
          <w:p w14:paraId="0F48E80D" w14:textId="77777777" w:rsidR="00A2597B" w:rsidRPr="007E0D87" w:rsidRDefault="00A2597B" w:rsidP="00470C41">
            <w:pPr>
              <w:pStyle w:val="TF-TEXTOQUADROCentralizado"/>
            </w:pPr>
          </w:p>
        </w:tc>
        <w:tc>
          <w:tcPr>
            <w:tcW w:w="284" w:type="dxa"/>
            <w:tcBorders>
              <w:top w:val="single" w:sz="4" w:space="0" w:color="auto"/>
            </w:tcBorders>
            <w:shd w:val="clear" w:color="auto" w:fill="auto"/>
          </w:tcPr>
          <w:p w14:paraId="7AFAE341" w14:textId="77777777" w:rsidR="00A2597B" w:rsidRPr="007E0D87" w:rsidRDefault="00A2597B" w:rsidP="00470C41">
            <w:pPr>
              <w:pStyle w:val="TF-TEXTOQUADROCentralizado"/>
            </w:pPr>
          </w:p>
        </w:tc>
        <w:tc>
          <w:tcPr>
            <w:tcW w:w="284" w:type="dxa"/>
            <w:tcBorders>
              <w:top w:val="single" w:sz="4" w:space="0" w:color="auto"/>
            </w:tcBorders>
            <w:shd w:val="clear" w:color="auto" w:fill="auto"/>
          </w:tcPr>
          <w:p w14:paraId="05ED3F16" w14:textId="77777777" w:rsidR="00A2597B" w:rsidRPr="007E0D87" w:rsidRDefault="00A2597B" w:rsidP="00470C41">
            <w:pPr>
              <w:pStyle w:val="TF-TEXTOQUADROCentralizado"/>
            </w:pPr>
          </w:p>
        </w:tc>
        <w:tc>
          <w:tcPr>
            <w:tcW w:w="284" w:type="dxa"/>
            <w:tcBorders>
              <w:top w:val="single" w:sz="4" w:space="0" w:color="auto"/>
            </w:tcBorders>
          </w:tcPr>
          <w:p w14:paraId="7999D5E0" w14:textId="77777777" w:rsidR="00A2597B" w:rsidRPr="007E0D87" w:rsidRDefault="00A2597B" w:rsidP="00470C41">
            <w:pPr>
              <w:pStyle w:val="TF-TEXTOQUADROCentralizado"/>
            </w:pPr>
          </w:p>
        </w:tc>
        <w:tc>
          <w:tcPr>
            <w:tcW w:w="284" w:type="dxa"/>
            <w:tcBorders>
              <w:top w:val="single" w:sz="4" w:space="0" w:color="auto"/>
            </w:tcBorders>
          </w:tcPr>
          <w:p w14:paraId="1DAEFCFF" w14:textId="77777777" w:rsidR="00A2597B" w:rsidRPr="007E0D87" w:rsidRDefault="00A2597B" w:rsidP="00470C41">
            <w:pPr>
              <w:pStyle w:val="TF-TEXTOQUADROCentralizado"/>
            </w:pPr>
          </w:p>
        </w:tc>
        <w:tc>
          <w:tcPr>
            <w:tcW w:w="284" w:type="dxa"/>
            <w:tcBorders>
              <w:top w:val="single" w:sz="4" w:space="0" w:color="auto"/>
            </w:tcBorders>
          </w:tcPr>
          <w:p w14:paraId="5D2C779C" w14:textId="77777777" w:rsidR="00A2597B" w:rsidRPr="007E0D87" w:rsidRDefault="00A2597B" w:rsidP="00470C41">
            <w:pPr>
              <w:pStyle w:val="TF-TEXTOQUADROCentralizado"/>
            </w:pPr>
          </w:p>
        </w:tc>
        <w:tc>
          <w:tcPr>
            <w:tcW w:w="289" w:type="dxa"/>
          </w:tcPr>
          <w:p w14:paraId="0DF585A0" w14:textId="77777777" w:rsidR="00A2597B" w:rsidRPr="007E0D87" w:rsidRDefault="00A2597B" w:rsidP="00470C41">
            <w:pPr>
              <w:pStyle w:val="TF-TEXTOQUADROCentralizado"/>
            </w:pPr>
          </w:p>
        </w:tc>
      </w:tr>
      <w:tr w:rsidR="00A2597B" w:rsidRPr="007E0D87" w14:paraId="11A8A1D3" w14:textId="77777777" w:rsidTr="00FA4358">
        <w:trPr>
          <w:jc w:val="center"/>
        </w:trPr>
        <w:tc>
          <w:tcPr>
            <w:tcW w:w="6171" w:type="dxa"/>
            <w:tcBorders>
              <w:left w:val="single" w:sz="4" w:space="0" w:color="auto"/>
            </w:tcBorders>
          </w:tcPr>
          <w:p w14:paraId="5C2F7638" w14:textId="77777777" w:rsidR="00A2597B" w:rsidRPr="003B199E" w:rsidRDefault="00A2597B" w:rsidP="00FA4358">
            <w:pPr>
              <w:pStyle w:val="TF-TEXTOQUADRO"/>
              <w:tabs>
                <w:tab w:val="center" w:pos="3029"/>
              </w:tabs>
            </w:pPr>
            <w:r>
              <w:t>p</w:t>
            </w:r>
            <w:r w:rsidRPr="003B199E">
              <w:t>rocessamento dos dados</w:t>
            </w:r>
            <w:r>
              <w:tab/>
            </w:r>
          </w:p>
        </w:tc>
        <w:tc>
          <w:tcPr>
            <w:tcW w:w="273" w:type="dxa"/>
            <w:tcBorders>
              <w:bottom w:val="single" w:sz="4" w:space="0" w:color="auto"/>
            </w:tcBorders>
          </w:tcPr>
          <w:p w14:paraId="23D73AC1"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12F5D3FC"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7BD2242A"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47C2533F"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050078A0"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7E203257" w14:textId="77777777" w:rsidR="00A2597B" w:rsidRPr="007E0D87" w:rsidRDefault="00A2597B" w:rsidP="002F541D">
            <w:pPr>
              <w:pStyle w:val="TF-TEXTOQUADROCentralizado"/>
            </w:pPr>
          </w:p>
        </w:tc>
        <w:tc>
          <w:tcPr>
            <w:tcW w:w="284" w:type="dxa"/>
            <w:tcBorders>
              <w:bottom w:val="single" w:sz="4" w:space="0" w:color="auto"/>
            </w:tcBorders>
          </w:tcPr>
          <w:p w14:paraId="343837DB" w14:textId="77777777" w:rsidR="00A2597B" w:rsidRPr="007E0D87" w:rsidRDefault="00A2597B" w:rsidP="002F541D">
            <w:pPr>
              <w:pStyle w:val="TF-TEXTOQUADROCentralizado"/>
            </w:pPr>
          </w:p>
        </w:tc>
        <w:tc>
          <w:tcPr>
            <w:tcW w:w="284" w:type="dxa"/>
            <w:tcBorders>
              <w:bottom w:val="single" w:sz="4" w:space="0" w:color="auto"/>
            </w:tcBorders>
          </w:tcPr>
          <w:p w14:paraId="6BC396F6" w14:textId="77777777" w:rsidR="00A2597B" w:rsidRPr="007E0D87" w:rsidRDefault="00A2597B" w:rsidP="002F541D">
            <w:pPr>
              <w:pStyle w:val="TF-TEXTOQUADROCentralizado"/>
            </w:pPr>
          </w:p>
        </w:tc>
        <w:tc>
          <w:tcPr>
            <w:tcW w:w="284" w:type="dxa"/>
            <w:tcBorders>
              <w:bottom w:val="single" w:sz="4" w:space="0" w:color="auto"/>
            </w:tcBorders>
          </w:tcPr>
          <w:p w14:paraId="4983435E" w14:textId="77777777" w:rsidR="00A2597B" w:rsidRPr="007E0D87" w:rsidRDefault="00A2597B" w:rsidP="002F541D">
            <w:pPr>
              <w:pStyle w:val="TF-TEXTOQUADROCentralizado"/>
            </w:pPr>
          </w:p>
        </w:tc>
        <w:tc>
          <w:tcPr>
            <w:tcW w:w="289" w:type="dxa"/>
          </w:tcPr>
          <w:p w14:paraId="4BBC4B7C" w14:textId="77777777" w:rsidR="00A2597B" w:rsidRPr="007E0D87" w:rsidRDefault="00A2597B" w:rsidP="002F541D">
            <w:pPr>
              <w:pStyle w:val="TF-TEXTOQUADROCentralizado"/>
            </w:pPr>
          </w:p>
        </w:tc>
      </w:tr>
      <w:tr w:rsidR="00A2597B" w:rsidRPr="007E0D87" w14:paraId="6396FE9D" w14:textId="77777777" w:rsidTr="00FA4358">
        <w:trPr>
          <w:jc w:val="center"/>
        </w:trPr>
        <w:tc>
          <w:tcPr>
            <w:tcW w:w="6171" w:type="dxa"/>
            <w:tcBorders>
              <w:left w:val="single" w:sz="4" w:space="0" w:color="auto"/>
            </w:tcBorders>
          </w:tcPr>
          <w:p w14:paraId="0D54E3F6" w14:textId="77777777" w:rsidR="00A2597B" w:rsidRPr="003B199E" w:rsidRDefault="00A2597B" w:rsidP="002F541D">
            <w:pPr>
              <w:pStyle w:val="TF-TEXTOQUADRO"/>
            </w:pPr>
            <w:r>
              <w:t>p</w:t>
            </w:r>
            <w:r w:rsidRPr="003B199E">
              <w:t>reparação dos dados para modelagem</w:t>
            </w:r>
          </w:p>
        </w:tc>
        <w:tc>
          <w:tcPr>
            <w:tcW w:w="273" w:type="dxa"/>
            <w:tcBorders>
              <w:bottom w:val="single" w:sz="4" w:space="0" w:color="auto"/>
            </w:tcBorders>
          </w:tcPr>
          <w:p w14:paraId="0CBA12B6" w14:textId="77777777" w:rsidR="00A2597B" w:rsidRPr="007E0D87" w:rsidRDefault="00A2597B" w:rsidP="002F541D">
            <w:pPr>
              <w:pStyle w:val="TF-TEXTOQUADROCentralizado"/>
            </w:pPr>
          </w:p>
        </w:tc>
        <w:tc>
          <w:tcPr>
            <w:tcW w:w="284" w:type="dxa"/>
            <w:tcBorders>
              <w:bottom w:val="single" w:sz="4" w:space="0" w:color="auto"/>
            </w:tcBorders>
          </w:tcPr>
          <w:p w14:paraId="596C8863"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33B9279D"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61319038" w14:textId="77777777" w:rsidR="00A2597B" w:rsidRPr="007E0D87" w:rsidRDefault="00A2597B" w:rsidP="002F541D">
            <w:pPr>
              <w:pStyle w:val="TF-TEXTOQUADROCentralizado"/>
              <w:jc w:val="left"/>
            </w:pPr>
          </w:p>
        </w:tc>
        <w:tc>
          <w:tcPr>
            <w:tcW w:w="284" w:type="dxa"/>
            <w:tcBorders>
              <w:bottom w:val="single" w:sz="4" w:space="0" w:color="auto"/>
            </w:tcBorders>
            <w:shd w:val="clear" w:color="auto" w:fill="AEAAAA" w:themeFill="background2" w:themeFillShade="BF"/>
          </w:tcPr>
          <w:p w14:paraId="45769A8C"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7213BD68"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7A5622BB" w14:textId="77777777" w:rsidR="00A2597B" w:rsidRPr="007E0D87" w:rsidRDefault="00A2597B" w:rsidP="002F541D">
            <w:pPr>
              <w:pStyle w:val="TF-TEXTOQUADROCentralizado"/>
            </w:pPr>
          </w:p>
        </w:tc>
        <w:tc>
          <w:tcPr>
            <w:tcW w:w="284" w:type="dxa"/>
            <w:tcBorders>
              <w:bottom w:val="single" w:sz="4" w:space="0" w:color="auto"/>
            </w:tcBorders>
          </w:tcPr>
          <w:p w14:paraId="557F6C20" w14:textId="77777777" w:rsidR="00A2597B" w:rsidRPr="007E0D87" w:rsidRDefault="00A2597B" w:rsidP="002F541D">
            <w:pPr>
              <w:pStyle w:val="TF-TEXTOQUADROCentralizado"/>
            </w:pPr>
          </w:p>
        </w:tc>
        <w:tc>
          <w:tcPr>
            <w:tcW w:w="284" w:type="dxa"/>
            <w:tcBorders>
              <w:bottom w:val="single" w:sz="4" w:space="0" w:color="auto"/>
            </w:tcBorders>
          </w:tcPr>
          <w:p w14:paraId="1463DBC6" w14:textId="77777777" w:rsidR="00A2597B" w:rsidRPr="007E0D87" w:rsidRDefault="00A2597B" w:rsidP="002F541D">
            <w:pPr>
              <w:pStyle w:val="TF-TEXTOQUADROCentralizado"/>
            </w:pPr>
          </w:p>
        </w:tc>
        <w:tc>
          <w:tcPr>
            <w:tcW w:w="289" w:type="dxa"/>
          </w:tcPr>
          <w:p w14:paraId="55F2EDBB" w14:textId="77777777" w:rsidR="00A2597B" w:rsidRPr="007E0D87" w:rsidRDefault="00A2597B" w:rsidP="002F541D">
            <w:pPr>
              <w:pStyle w:val="TF-TEXTOQUADROCentralizado"/>
            </w:pPr>
          </w:p>
        </w:tc>
      </w:tr>
      <w:tr w:rsidR="00A2597B" w:rsidRPr="007E0D87" w14:paraId="163C25DF" w14:textId="77777777" w:rsidTr="00B273C0">
        <w:trPr>
          <w:jc w:val="center"/>
        </w:trPr>
        <w:tc>
          <w:tcPr>
            <w:tcW w:w="6171" w:type="dxa"/>
            <w:tcBorders>
              <w:left w:val="single" w:sz="4" w:space="0" w:color="auto"/>
            </w:tcBorders>
          </w:tcPr>
          <w:p w14:paraId="32B2CB84" w14:textId="77777777" w:rsidR="00A2597B" w:rsidRPr="003B199E" w:rsidRDefault="00A2597B" w:rsidP="002F541D">
            <w:pPr>
              <w:pStyle w:val="TF-TEXTOQUADRO"/>
            </w:pPr>
            <w:r>
              <w:t>i</w:t>
            </w:r>
            <w:r w:rsidRPr="003B199E">
              <w:t>mplementação dos algoritmos</w:t>
            </w:r>
          </w:p>
        </w:tc>
        <w:tc>
          <w:tcPr>
            <w:tcW w:w="273" w:type="dxa"/>
            <w:tcBorders>
              <w:bottom w:val="single" w:sz="4" w:space="0" w:color="auto"/>
            </w:tcBorders>
          </w:tcPr>
          <w:p w14:paraId="103651CF" w14:textId="77777777" w:rsidR="00A2597B" w:rsidRPr="007E0D87" w:rsidRDefault="00A2597B" w:rsidP="002F541D">
            <w:pPr>
              <w:pStyle w:val="TF-TEXTOQUADROCentralizado"/>
            </w:pPr>
          </w:p>
        </w:tc>
        <w:tc>
          <w:tcPr>
            <w:tcW w:w="284" w:type="dxa"/>
            <w:tcBorders>
              <w:bottom w:val="single" w:sz="4" w:space="0" w:color="auto"/>
            </w:tcBorders>
          </w:tcPr>
          <w:p w14:paraId="0EED3749" w14:textId="77777777" w:rsidR="00A2597B" w:rsidRPr="007E0D87" w:rsidRDefault="00A2597B" w:rsidP="002F541D">
            <w:pPr>
              <w:pStyle w:val="TF-TEXTOQUADROCentralizado"/>
            </w:pPr>
          </w:p>
        </w:tc>
        <w:tc>
          <w:tcPr>
            <w:tcW w:w="284" w:type="dxa"/>
            <w:tcBorders>
              <w:bottom w:val="single" w:sz="4" w:space="0" w:color="auto"/>
            </w:tcBorders>
          </w:tcPr>
          <w:p w14:paraId="3D6EB121"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5A8E0F03"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16E2BFA2"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13DE5FA7"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55084D2D" w14:textId="77777777" w:rsidR="00A2597B" w:rsidRPr="007E0D87" w:rsidRDefault="00A2597B" w:rsidP="002F541D">
            <w:pPr>
              <w:pStyle w:val="TF-TEXTOQUADROCentralizado"/>
            </w:pPr>
          </w:p>
        </w:tc>
        <w:tc>
          <w:tcPr>
            <w:tcW w:w="284" w:type="dxa"/>
            <w:tcBorders>
              <w:bottom w:val="single" w:sz="4" w:space="0" w:color="auto"/>
            </w:tcBorders>
          </w:tcPr>
          <w:p w14:paraId="3A85AA70" w14:textId="77777777" w:rsidR="00A2597B" w:rsidRPr="007E0D87" w:rsidRDefault="00A2597B" w:rsidP="002F541D">
            <w:pPr>
              <w:pStyle w:val="TF-TEXTOQUADROCentralizado"/>
            </w:pPr>
          </w:p>
        </w:tc>
        <w:tc>
          <w:tcPr>
            <w:tcW w:w="284" w:type="dxa"/>
            <w:tcBorders>
              <w:bottom w:val="single" w:sz="4" w:space="0" w:color="auto"/>
            </w:tcBorders>
          </w:tcPr>
          <w:p w14:paraId="34E86487" w14:textId="77777777" w:rsidR="00A2597B" w:rsidRPr="007E0D87" w:rsidRDefault="00A2597B" w:rsidP="002F541D">
            <w:pPr>
              <w:pStyle w:val="TF-TEXTOQUADROCentralizado"/>
            </w:pPr>
          </w:p>
        </w:tc>
        <w:tc>
          <w:tcPr>
            <w:tcW w:w="289" w:type="dxa"/>
          </w:tcPr>
          <w:p w14:paraId="526560B7" w14:textId="77777777" w:rsidR="00A2597B" w:rsidRPr="007E0D87" w:rsidRDefault="00A2597B" w:rsidP="002F541D">
            <w:pPr>
              <w:pStyle w:val="TF-TEXTOQUADROCentralizado"/>
            </w:pPr>
          </w:p>
        </w:tc>
      </w:tr>
      <w:tr w:rsidR="00A2597B" w:rsidRPr="007E0D87" w14:paraId="435CADAF" w14:textId="77777777" w:rsidTr="002F541D">
        <w:trPr>
          <w:jc w:val="center"/>
        </w:trPr>
        <w:tc>
          <w:tcPr>
            <w:tcW w:w="6171" w:type="dxa"/>
            <w:tcBorders>
              <w:left w:val="single" w:sz="4" w:space="0" w:color="auto"/>
            </w:tcBorders>
          </w:tcPr>
          <w:p w14:paraId="1C85AA3D" w14:textId="77777777" w:rsidR="00A2597B" w:rsidRPr="003B199E" w:rsidRDefault="00A2597B" w:rsidP="002F541D">
            <w:pPr>
              <w:pStyle w:val="TF-TEXTOQUADRO"/>
            </w:pPr>
            <w:r>
              <w:t>t</w:t>
            </w:r>
            <w:r w:rsidRPr="003B199E">
              <w:t>reinamento e validação dos modelos</w:t>
            </w:r>
          </w:p>
        </w:tc>
        <w:tc>
          <w:tcPr>
            <w:tcW w:w="273" w:type="dxa"/>
            <w:tcBorders>
              <w:bottom w:val="single" w:sz="4" w:space="0" w:color="auto"/>
            </w:tcBorders>
          </w:tcPr>
          <w:p w14:paraId="4EE0B1E9" w14:textId="77777777" w:rsidR="00A2597B" w:rsidRPr="007E0D87" w:rsidRDefault="00A2597B" w:rsidP="002F541D">
            <w:pPr>
              <w:pStyle w:val="TF-TEXTOQUADROCentralizado"/>
            </w:pPr>
          </w:p>
        </w:tc>
        <w:tc>
          <w:tcPr>
            <w:tcW w:w="284" w:type="dxa"/>
            <w:tcBorders>
              <w:bottom w:val="single" w:sz="4" w:space="0" w:color="auto"/>
            </w:tcBorders>
          </w:tcPr>
          <w:p w14:paraId="1D1629FD" w14:textId="77777777" w:rsidR="00A2597B" w:rsidRPr="007E0D87" w:rsidRDefault="00A2597B" w:rsidP="002F541D">
            <w:pPr>
              <w:pStyle w:val="TF-TEXTOQUADROCentralizado"/>
            </w:pPr>
          </w:p>
        </w:tc>
        <w:tc>
          <w:tcPr>
            <w:tcW w:w="284" w:type="dxa"/>
            <w:tcBorders>
              <w:bottom w:val="single" w:sz="4" w:space="0" w:color="auto"/>
            </w:tcBorders>
          </w:tcPr>
          <w:p w14:paraId="7655896D" w14:textId="77777777" w:rsidR="00A2597B" w:rsidRPr="007E0D87" w:rsidRDefault="00A2597B" w:rsidP="002F541D">
            <w:pPr>
              <w:pStyle w:val="TF-TEXTOQUADROCentralizado"/>
            </w:pPr>
          </w:p>
        </w:tc>
        <w:tc>
          <w:tcPr>
            <w:tcW w:w="284" w:type="dxa"/>
            <w:tcBorders>
              <w:bottom w:val="single" w:sz="4" w:space="0" w:color="auto"/>
            </w:tcBorders>
          </w:tcPr>
          <w:p w14:paraId="4A86157B" w14:textId="77777777" w:rsidR="00A2597B" w:rsidRPr="007E0D87" w:rsidRDefault="00A2597B" w:rsidP="002F541D">
            <w:pPr>
              <w:pStyle w:val="TF-TEXTOQUADROCentralizado"/>
            </w:pPr>
          </w:p>
        </w:tc>
        <w:tc>
          <w:tcPr>
            <w:tcW w:w="284" w:type="dxa"/>
            <w:tcBorders>
              <w:bottom w:val="single" w:sz="4" w:space="0" w:color="auto"/>
            </w:tcBorders>
          </w:tcPr>
          <w:p w14:paraId="14F2E554"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45549298"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5888AB35"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0E1CEFDE" w14:textId="77777777" w:rsidR="00A2597B" w:rsidRPr="007E0D87" w:rsidRDefault="00A2597B" w:rsidP="002F541D">
            <w:pPr>
              <w:pStyle w:val="TF-TEXTOQUADROCentralizado"/>
            </w:pPr>
          </w:p>
        </w:tc>
        <w:tc>
          <w:tcPr>
            <w:tcW w:w="284" w:type="dxa"/>
            <w:tcBorders>
              <w:bottom w:val="single" w:sz="4" w:space="0" w:color="auto"/>
            </w:tcBorders>
          </w:tcPr>
          <w:p w14:paraId="072AC270" w14:textId="77777777" w:rsidR="00A2597B" w:rsidRPr="007E0D87" w:rsidRDefault="00A2597B" w:rsidP="002F541D">
            <w:pPr>
              <w:pStyle w:val="TF-TEXTOQUADROCentralizado"/>
            </w:pPr>
          </w:p>
        </w:tc>
        <w:tc>
          <w:tcPr>
            <w:tcW w:w="289" w:type="dxa"/>
          </w:tcPr>
          <w:p w14:paraId="0E71EB4D" w14:textId="77777777" w:rsidR="00A2597B" w:rsidRPr="007E0D87" w:rsidRDefault="00A2597B" w:rsidP="002F541D">
            <w:pPr>
              <w:pStyle w:val="TF-TEXTOQUADROCentralizado"/>
            </w:pPr>
          </w:p>
        </w:tc>
      </w:tr>
      <w:tr w:rsidR="00A2597B" w:rsidRPr="007E0D87" w14:paraId="20B43588" w14:textId="77777777" w:rsidTr="002F541D">
        <w:trPr>
          <w:jc w:val="center"/>
        </w:trPr>
        <w:tc>
          <w:tcPr>
            <w:tcW w:w="6171" w:type="dxa"/>
            <w:tcBorders>
              <w:left w:val="single" w:sz="4" w:space="0" w:color="auto"/>
            </w:tcBorders>
          </w:tcPr>
          <w:p w14:paraId="557FDBB4" w14:textId="77777777" w:rsidR="00A2597B" w:rsidRPr="003B199E" w:rsidRDefault="00A2597B" w:rsidP="002F541D">
            <w:pPr>
              <w:pStyle w:val="TF-TEXTOQUADRO"/>
            </w:pPr>
            <w:r>
              <w:t>a</w:t>
            </w:r>
            <w:r w:rsidRPr="003B199E">
              <w:t>valiação dos modelos</w:t>
            </w:r>
          </w:p>
        </w:tc>
        <w:tc>
          <w:tcPr>
            <w:tcW w:w="273" w:type="dxa"/>
            <w:tcBorders>
              <w:bottom w:val="single" w:sz="4" w:space="0" w:color="auto"/>
            </w:tcBorders>
          </w:tcPr>
          <w:p w14:paraId="251C6D05" w14:textId="77777777" w:rsidR="00A2597B" w:rsidRPr="007E0D87" w:rsidRDefault="00A2597B" w:rsidP="002F541D">
            <w:pPr>
              <w:pStyle w:val="TF-TEXTOQUADROCentralizado"/>
            </w:pPr>
          </w:p>
        </w:tc>
        <w:tc>
          <w:tcPr>
            <w:tcW w:w="284" w:type="dxa"/>
            <w:tcBorders>
              <w:bottom w:val="single" w:sz="4" w:space="0" w:color="auto"/>
            </w:tcBorders>
          </w:tcPr>
          <w:p w14:paraId="4E8F307B" w14:textId="77777777" w:rsidR="00A2597B" w:rsidRPr="007E0D87" w:rsidRDefault="00A2597B" w:rsidP="002F541D">
            <w:pPr>
              <w:pStyle w:val="TF-TEXTOQUADROCentralizado"/>
            </w:pPr>
          </w:p>
        </w:tc>
        <w:tc>
          <w:tcPr>
            <w:tcW w:w="284" w:type="dxa"/>
            <w:tcBorders>
              <w:bottom w:val="single" w:sz="4" w:space="0" w:color="auto"/>
            </w:tcBorders>
          </w:tcPr>
          <w:p w14:paraId="6643CC74" w14:textId="77777777" w:rsidR="00A2597B" w:rsidRPr="007E0D87" w:rsidRDefault="00A2597B" w:rsidP="002F541D">
            <w:pPr>
              <w:pStyle w:val="TF-TEXTOQUADROCentralizado"/>
            </w:pPr>
          </w:p>
        </w:tc>
        <w:tc>
          <w:tcPr>
            <w:tcW w:w="284" w:type="dxa"/>
            <w:tcBorders>
              <w:bottom w:val="single" w:sz="4" w:space="0" w:color="auto"/>
            </w:tcBorders>
          </w:tcPr>
          <w:p w14:paraId="52075BF3" w14:textId="77777777" w:rsidR="00A2597B" w:rsidRPr="007E0D87" w:rsidRDefault="00A2597B" w:rsidP="002F541D">
            <w:pPr>
              <w:pStyle w:val="TF-TEXTOQUADROCentralizado"/>
            </w:pPr>
          </w:p>
        </w:tc>
        <w:tc>
          <w:tcPr>
            <w:tcW w:w="284" w:type="dxa"/>
            <w:tcBorders>
              <w:bottom w:val="single" w:sz="4" w:space="0" w:color="auto"/>
            </w:tcBorders>
          </w:tcPr>
          <w:p w14:paraId="7F5F62FF" w14:textId="77777777" w:rsidR="00A2597B" w:rsidRPr="007E0D87" w:rsidRDefault="00A2597B" w:rsidP="002F541D">
            <w:pPr>
              <w:pStyle w:val="TF-TEXTOQUADROCentralizado"/>
            </w:pPr>
          </w:p>
        </w:tc>
        <w:tc>
          <w:tcPr>
            <w:tcW w:w="284" w:type="dxa"/>
            <w:tcBorders>
              <w:bottom w:val="single" w:sz="4" w:space="0" w:color="auto"/>
            </w:tcBorders>
          </w:tcPr>
          <w:p w14:paraId="0965DC28" w14:textId="77777777" w:rsidR="00A2597B" w:rsidRPr="007E0D87" w:rsidRDefault="00A2597B" w:rsidP="002F541D">
            <w:pPr>
              <w:pStyle w:val="TF-TEXTOQUADROCentralizado"/>
            </w:pPr>
          </w:p>
        </w:tc>
        <w:tc>
          <w:tcPr>
            <w:tcW w:w="284" w:type="dxa"/>
            <w:tcBorders>
              <w:bottom w:val="single" w:sz="4" w:space="0" w:color="auto"/>
            </w:tcBorders>
          </w:tcPr>
          <w:p w14:paraId="23BBA667"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70EB75E9"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14176A34" w14:textId="77777777" w:rsidR="00A2597B" w:rsidRPr="007E0D87" w:rsidRDefault="00A2597B" w:rsidP="002F541D">
            <w:pPr>
              <w:pStyle w:val="TF-TEXTOQUADROCentralizado"/>
            </w:pPr>
          </w:p>
        </w:tc>
        <w:tc>
          <w:tcPr>
            <w:tcW w:w="289" w:type="dxa"/>
          </w:tcPr>
          <w:p w14:paraId="6151F86C" w14:textId="77777777" w:rsidR="00A2597B" w:rsidRPr="007E0D87" w:rsidRDefault="00A2597B" w:rsidP="002F541D">
            <w:pPr>
              <w:pStyle w:val="TF-TEXTOQUADROCentralizado"/>
            </w:pPr>
          </w:p>
        </w:tc>
      </w:tr>
      <w:tr w:rsidR="00A2597B" w:rsidRPr="007E0D87" w14:paraId="19B465BF" w14:textId="77777777" w:rsidTr="002F541D">
        <w:trPr>
          <w:jc w:val="center"/>
        </w:trPr>
        <w:tc>
          <w:tcPr>
            <w:tcW w:w="6171" w:type="dxa"/>
            <w:tcBorders>
              <w:left w:val="single" w:sz="4" w:space="0" w:color="auto"/>
              <w:bottom w:val="single" w:sz="4" w:space="0" w:color="auto"/>
            </w:tcBorders>
          </w:tcPr>
          <w:p w14:paraId="3C766445" w14:textId="77777777" w:rsidR="00A2597B" w:rsidRPr="007E0D87" w:rsidRDefault="00A2597B" w:rsidP="002F541D">
            <w:pPr>
              <w:pStyle w:val="TF-TEXTOQUADRO"/>
            </w:pPr>
            <w:r>
              <w:t>c</w:t>
            </w:r>
            <w:r w:rsidRPr="003B199E">
              <w:t>omparação dos algoritmos</w:t>
            </w:r>
          </w:p>
        </w:tc>
        <w:tc>
          <w:tcPr>
            <w:tcW w:w="273" w:type="dxa"/>
            <w:tcBorders>
              <w:bottom w:val="single" w:sz="4" w:space="0" w:color="auto"/>
            </w:tcBorders>
          </w:tcPr>
          <w:p w14:paraId="24F177F2" w14:textId="77777777" w:rsidR="00A2597B" w:rsidRPr="007E0D87" w:rsidRDefault="00A2597B" w:rsidP="002F541D">
            <w:pPr>
              <w:pStyle w:val="TF-TEXTOQUADROCentralizado"/>
            </w:pPr>
          </w:p>
        </w:tc>
        <w:tc>
          <w:tcPr>
            <w:tcW w:w="284" w:type="dxa"/>
            <w:tcBorders>
              <w:bottom w:val="single" w:sz="4" w:space="0" w:color="auto"/>
            </w:tcBorders>
          </w:tcPr>
          <w:p w14:paraId="5E934053" w14:textId="77777777" w:rsidR="00A2597B" w:rsidRPr="007E0D87" w:rsidRDefault="00A2597B" w:rsidP="002F541D">
            <w:pPr>
              <w:pStyle w:val="TF-TEXTOQUADROCentralizado"/>
            </w:pPr>
          </w:p>
        </w:tc>
        <w:tc>
          <w:tcPr>
            <w:tcW w:w="284" w:type="dxa"/>
            <w:tcBorders>
              <w:bottom w:val="single" w:sz="4" w:space="0" w:color="auto"/>
            </w:tcBorders>
          </w:tcPr>
          <w:p w14:paraId="52179FF2" w14:textId="77777777" w:rsidR="00A2597B" w:rsidRPr="007E0D87" w:rsidRDefault="00A2597B" w:rsidP="002F541D">
            <w:pPr>
              <w:pStyle w:val="TF-TEXTOQUADROCentralizado"/>
            </w:pPr>
          </w:p>
        </w:tc>
        <w:tc>
          <w:tcPr>
            <w:tcW w:w="284" w:type="dxa"/>
            <w:tcBorders>
              <w:bottom w:val="single" w:sz="4" w:space="0" w:color="auto"/>
            </w:tcBorders>
          </w:tcPr>
          <w:p w14:paraId="6F5FE10D" w14:textId="77777777" w:rsidR="00A2597B" w:rsidRPr="007E0D87" w:rsidRDefault="00A2597B" w:rsidP="002F541D">
            <w:pPr>
              <w:pStyle w:val="TF-TEXTOQUADROCentralizado"/>
            </w:pPr>
          </w:p>
        </w:tc>
        <w:tc>
          <w:tcPr>
            <w:tcW w:w="284" w:type="dxa"/>
            <w:tcBorders>
              <w:bottom w:val="single" w:sz="4" w:space="0" w:color="auto"/>
            </w:tcBorders>
          </w:tcPr>
          <w:p w14:paraId="4C499D44" w14:textId="77777777" w:rsidR="00A2597B" w:rsidRPr="007E0D87" w:rsidRDefault="00A2597B" w:rsidP="002F541D">
            <w:pPr>
              <w:pStyle w:val="TF-TEXTOQUADROCentralizado"/>
            </w:pPr>
          </w:p>
        </w:tc>
        <w:tc>
          <w:tcPr>
            <w:tcW w:w="284" w:type="dxa"/>
            <w:tcBorders>
              <w:bottom w:val="single" w:sz="4" w:space="0" w:color="auto"/>
            </w:tcBorders>
          </w:tcPr>
          <w:p w14:paraId="3F23291F" w14:textId="77777777" w:rsidR="00A2597B" w:rsidRPr="007E0D87" w:rsidRDefault="00A2597B" w:rsidP="002F541D">
            <w:pPr>
              <w:pStyle w:val="TF-TEXTOQUADROCentralizado"/>
            </w:pPr>
          </w:p>
        </w:tc>
        <w:tc>
          <w:tcPr>
            <w:tcW w:w="284" w:type="dxa"/>
            <w:tcBorders>
              <w:bottom w:val="single" w:sz="4" w:space="0" w:color="auto"/>
            </w:tcBorders>
          </w:tcPr>
          <w:p w14:paraId="42ED67EC" w14:textId="77777777" w:rsidR="00A2597B" w:rsidRPr="007E0D87" w:rsidRDefault="00A2597B" w:rsidP="002F541D">
            <w:pPr>
              <w:pStyle w:val="TF-TEXTOQUADROCentralizado"/>
            </w:pPr>
          </w:p>
        </w:tc>
        <w:tc>
          <w:tcPr>
            <w:tcW w:w="284" w:type="dxa"/>
            <w:tcBorders>
              <w:bottom w:val="single" w:sz="4" w:space="0" w:color="auto"/>
            </w:tcBorders>
          </w:tcPr>
          <w:p w14:paraId="28B8A486"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4E8C6FB6" w14:textId="77777777" w:rsidR="00A2597B" w:rsidRPr="007E0D87" w:rsidRDefault="00A2597B" w:rsidP="002F541D">
            <w:pPr>
              <w:pStyle w:val="TF-TEXTOQUADROCentralizado"/>
            </w:pPr>
          </w:p>
        </w:tc>
        <w:tc>
          <w:tcPr>
            <w:tcW w:w="289" w:type="dxa"/>
            <w:tcBorders>
              <w:bottom w:val="single" w:sz="4" w:space="0" w:color="auto"/>
            </w:tcBorders>
            <w:shd w:val="clear" w:color="auto" w:fill="AEAAAA" w:themeFill="background2" w:themeFillShade="BF"/>
          </w:tcPr>
          <w:p w14:paraId="7CA67A72" w14:textId="77777777" w:rsidR="00A2597B" w:rsidRPr="007E0D87" w:rsidRDefault="00A2597B" w:rsidP="002F541D">
            <w:pPr>
              <w:pStyle w:val="TF-TEXTOQUADROCentralizado"/>
            </w:pPr>
            <w:commentRangeStart w:id="104"/>
            <w:commentRangeEnd w:id="104"/>
            <w:r>
              <w:rPr>
                <w:rStyle w:val="Refdecomentrio"/>
              </w:rPr>
              <w:commentReference w:id="104"/>
            </w:r>
          </w:p>
        </w:tc>
      </w:tr>
    </w:tbl>
    <w:p w14:paraId="38B00D74" w14:textId="77777777" w:rsidR="00A2597B" w:rsidRDefault="00A2597B" w:rsidP="00FC4A9F">
      <w:pPr>
        <w:pStyle w:val="TF-FONTE"/>
      </w:pPr>
      <w:r>
        <w:t>Fonte: elaborado pelo autor.</w:t>
      </w:r>
    </w:p>
    <w:p w14:paraId="5500F667" w14:textId="77777777" w:rsidR="00A2597B" w:rsidRPr="007A1883" w:rsidRDefault="00A2597B" w:rsidP="00424AD5">
      <w:pPr>
        <w:pStyle w:val="Ttulo1"/>
      </w:pPr>
      <w:r>
        <w:t>REVISÃO BIBLIOGRÁFICA</w:t>
      </w:r>
    </w:p>
    <w:p w14:paraId="20F9B067" w14:textId="77777777" w:rsidR="00A2597B" w:rsidRDefault="00A2597B" w:rsidP="00DF64E9">
      <w:pPr>
        <w:pStyle w:val="TF-TEXTO"/>
      </w:pPr>
      <w:r>
        <w:t xml:space="preserve">Esta seção descreve brevemente sobre os assuntos que fundamentarão o estudo a ser realizado: </w:t>
      </w:r>
      <w:commentRangeStart w:id="105"/>
      <w:r>
        <w:t xml:space="preserve">Análise Técnica de ações </w:t>
      </w:r>
      <w:commentRangeEnd w:id="105"/>
      <w:r>
        <w:rPr>
          <w:rStyle w:val="Refdecomentrio"/>
        </w:rPr>
        <w:commentReference w:id="105"/>
      </w:r>
      <w:r>
        <w:t>e Redes Neurais Recorrentes.</w:t>
      </w:r>
    </w:p>
    <w:p w14:paraId="25F110DF" w14:textId="77777777" w:rsidR="00A2597B" w:rsidRDefault="00A2597B" w:rsidP="00E73626">
      <w:pPr>
        <w:pStyle w:val="TF-TEXTO"/>
      </w:pPr>
      <w:r>
        <w:t xml:space="preserve">Segundo </w:t>
      </w:r>
      <w:proofErr w:type="spellStart"/>
      <w:r>
        <w:t>H</w:t>
      </w:r>
      <w:r w:rsidRPr="00A21B1C">
        <w:t>ochreiter</w:t>
      </w:r>
      <w:proofErr w:type="spellEnd"/>
      <w:r>
        <w:t xml:space="preserve"> e</w:t>
      </w:r>
      <w:r w:rsidRPr="00A21B1C">
        <w:t xml:space="preserve"> </w:t>
      </w:r>
      <w:proofErr w:type="spellStart"/>
      <w:r>
        <w:t>S</w:t>
      </w:r>
      <w:r w:rsidRPr="00A21B1C">
        <w:t>chmidhuber</w:t>
      </w:r>
      <w:proofErr w:type="spellEnd"/>
      <w:r w:rsidRPr="00A21B1C">
        <w:t xml:space="preserve"> </w:t>
      </w:r>
      <w:r>
        <w:t>(</w:t>
      </w:r>
      <w:r w:rsidRPr="00A21B1C">
        <w:t>1997)</w:t>
      </w:r>
      <w:r>
        <w:t xml:space="preserve"> a</w:t>
      </w:r>
      <w:r w:rsidRPr="00C35112">
        <w:t xml:space="preserve"> LSTM (</w:t>
      </w:r>
      <w:proofErr w:type="spellStart"/>
      <w:r w:rsidRPr="00C35112">
        <w:t>Long</w:t>
      </w:r>
      <w:proofErr w:type="spellEnd"/>
      <w:r w:rsidRPr="00C35112">
        <w:t xml:space="preserve"> Short-</w:t>
      </w:r>
      <w:proofErr w:type="spellStart"/>
      <w:r w:rsidRPr="00C35112">
        <w:t>Term</w:t>
      </w:r>
      <w:proofErr w:type="spellEnd"/>
      <w:r w:rsidRPr="00C35112">
        <w:t xml:space="preserve"> </w:t>
      </w:r>
      <w:proofErr w:type="spellStart"/>
      <w:r w:rsidRPr="00C35112">
        <w:t>Memory</w:t>
      </w:r>
      <w:proofErr w:type="spellEnd"/>
      <w:r>
        <w:t xml:space="preserve">) </w:t>
      </w:r>
      <w:r w:rsidRPr="00C35112">
        <w:t>é uma arquitetura de aprendizado de máquina que aprimora as redes neurais recorrentes (</w:t>
      </w:r>
      <w:proofErr w:type="spellStart"/>
      <w:r>
        <w:t>RNRs</w:t>
      </w:r>
      <w:proofErr w:type="spellEnd"/>
      <w:r w:rsidRPr="00C35112">
        <w:t xml:space="preserve">) ao incorporar uma memória de longa duração, permitindo que o modelo compreenda a importância relativa das informações ao longo do tempo e aprenda e retenha informações relevantes de um passado mais remoto. Essa característica habilita as </w:t>
      </w:r>
      <w:proofErr w:type="spellStart"/>
      <w:r w:rsidRPr="00C35112">
        <w:t>LSTMs</w:t>
      </w:r>
      <w:proofErr w:type="spellEnd"/>
      <w:r w:rsidRPr="00C35112">
        <w:t xml:space="preserve"> a efetuar previsões mais precisas em diversas aplicações, como tradução automática, geração de texto e previsão de séries temporais</w:t>
      </w:r>
      <w:r>
        <w:t>.</w:t>
      </w:r>
      <w:r w:rsidRPr="00C35112">
        <w:t xml:space="preserve"> </w:t>
      </w:r>
    </w:p>
    <w:p w14:paraId="2C21105B" w14:textId="77777777" w:rsidR="00A2597B" w:rsidRDefault="00A2597B" w:rsidP="00E73626">
      <w:pPr>
        <w:pStyle w:val="TF-TEXTO"/>
      </w:pPr>
      <w:r>
        <w:t xml:space="preserve">De acordo com </w:t>
      </w:r>
      <w:r w:rsidRPr="001D59BB">
        <w:t>Cho et al.</w:t>
      </w:r>
      <w:r>
        <w:t xml:space="preserve"> (</w:t>
      </w:r>
      <w:r w:rsidRPr="001D59BB">
        <w:t>2014)</w:t>
      </w:r>
      <w:r>
        <w:t xml:space="preserve"> a</w:t>
      </w:r>
      <w:r w:rsidRPr="001D59BB">
        <w:t xml:space="preserve"> GRU (</w:t>
      </w:r>
      <w:proofErr w:type="spellStart"/>
      <w:r w:rsidRPr="001D59BB">
        <w:t>Gated</w:t>
      </w:r>
      <w:proofErr w:type="spellEnd"/>
      <w:r w:rsidRPr="001D59BB">
        <w:t xml:space="preserve"> </w:t>
      </w:r>
      <w:proofErr w:type="spellStart"/>
      <w:r w:rsidRPr="001D59BB">
        <w:t>Recurrent</w:t>
      </w:r>
      <w:proofErr w:type="spellEnd"/>
      <w:r w:rsidRPr="001D59BB">
        <w:t xml:space="preserve"> Unit) é uma arquitetura de aprendizado de máquina que aperfeiçoa as redes neurais recorrentes (</w:t>
      </w:r>
      <w:proofErr w:type="spellStart"/>
      <w:r>
        <w:t>RNRs</w:t>
      </w:r>
      <w:proofErr w:type="spellEnd"/>
      <w:r w:rsidRPr="001D59BB">
        <w:t xml:space="preserve">), incorporando mecanismos de atualização e redefinição para aprimorar a retenção de dependências temporais de longo alcance. Com uma estrutura simplificada e menor complexidade computacional em relação às </w:t>
      </w:r>
      <w:proofErr w:type="spellStart"/>
      <w:r w:rsidRPr="001D59BB">
        <w:t>LSTMs</w:t>
      </w:r>
      <w:proofErr w:type="spellEnd"/>
      <w:r w:rsidRPr="001D59BB">
        <w:t xml:space="preserve">, as </w:t>
      </w:r>
      <w:proofErr w:type="spellStart"/>
      <w:r w:rsidRPr="001D59BB">
        <w:t>GRUs</w:t>
      </w:r>
      <w:proofErr w:type="spellEnd"/>
      <w:r w:rsidRPr="001D59BB">
        <w:t xml:space="preserve"> exibem desempenho semelhante em várias tarefas, incluindo análise de sentimentos, tradução automática e previsão de séries temporais.</w:t>
      </w:r>
    </w:p>
    <w:p w14:paraId="0B7D48A1" w14:textId="77777777" w:rsidR="00A2597B" w:rsidRDefault="00A2597B" w:rsidP="00E73626">
      <w:pPr>
        <w:pStyle w:val="TF-TEXTO"/>
      </w:pPr>
      <w:r w:rsidRPr="0017113C">
        <w:t xml:space="preserve">Para avaliar o desempenho </w:t>
      </w:r>
      <w:r>
        <w:t>das</w:t>
      </w:r>
      <w:r w:rsidRPr="0017113C">
        <w:t xml:space="preserve"> </w:t>
      </w:r>
      <w:proofErr w:type="spellStart"/>
      <w:r>
        <w:t>RNRs</w:t>
      </w:r>
      <w:proofErr w:type="spellEnd"/>
      <w:r>
        <w:t xml:space="preserve"> </w:t>
      </w:r>
      <w:ins w:id="106" w:author="Aurélio Faustino Hoppe" w:date="2023-05-28T19:59:00Z">
        <w:r>
          <w:t xml:space="preserve">normalmente </w:t>
        </w:r>
      </w:ins>
      <w:r>
        <w:t>s</w:t>
      </w:r>
      <w:del w:id="107" w:author="Aurélio Faustino Hoppe" w:date="2023-05-28T19:59:00Z">
        <w:r w:rsidDel="00A602A1">
          <w:delText>er</w:delText>
        </w:r>
      </w:del>
      <w:r>
        <w:t>ão utilizadas</w:t>
      </w:r>
      <w:r w:rsidRPr="0017113C">
        <w:t xml:space="preserve"> métricas de erro, como o MAE, que calcula a média dos valores absolutos das diferenças entre previsões e valores reais</w:t>
      </w:r>
      <w:r>
        <w:t>;</w:t>
      </w:r>
      <w:r w:rsidRPr="0017113C">
        <w:t xml:space="preserve"> o MSE, que </w:t>
      </w:r>
      <w:r w:rsidRPr="00A602A1">
        <w:rPr>
          <w:highlight w:val="yellow"/>
          <w:rPrChange w:id="108" w:author="Aurélio Faustino Hoppe" w:date="2023-05-28T19:59:00Z">
            <w:rPr/>
          </w:rPrChange>
        </w:rPr>
        <w:t>dá</w:t>
      </w:r>
      <w:r w:rsidRPr="0017113C">
        <w:t xml:space="preserve"> mais peso aos maiores erros por meio da média das diferenças quadráticas</w:t>
      </w:r>
      <w:r>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t xml:space="preserve"> (</w:t>
      </w:r>
      <w:r w:rsidRPr="00360717">
        <w:t>OLIVEIRA JÚNIOR</w:t>
      </w:r>
      <w:r>
        <w:t>, 2021)</w:t>
      </w:r>
      <w:r w:rsidRPr="0017113C">
        <w:t>.</w:t>
      </w:r>
    </w:p>
    <w:p w14:paraId="60580C99" w14:textId="77777777" w:rsidR="00A2597B" w:rsidRDefault="00A2597B" w:rsidP="00F83A19">
      <w:pPr>
        <w:pStyle w:val="TF-refernciasbibliogrficasTTULO"/>
      </w:pPr>
      <w:bookmarkStart w:id="109" w:name="_Toc351015602"/>
      <w:bookmarkEnd w:id="68"/>
      <w:bookmarkEnd w:id="69"/>
      <w:bookmarkEnd w:id="70"/>
      <w:bookmarkEnd w:id="71"/>
      <w:bookmarkEnd w:id="72"/>
      <w:bookmarkEnd w:id="73"/>
      <w:bookmarkEnd w:id="74"/>
      <w:r>
        <w:t>Referências</w:t>
      </w:r>
      <w:bookmarkEnd w:id="109"/>
    </w:p>
    <w:p w14:paraId="2CE827B2" w14:textId="77777777" w:rsidR="00A2597B" w:rsidRDefault="00A2597B" w:rsidP="00581EB6">
      <w:pPr>
        <w:pStyle w:val="TF-REFERNCIASITEM"/>
      </w:pPr>
      <w:r w:rsidRPr="00581EB6">
        <w:t xml:space="preserve">ALMEIDA, Guilherme. </w:t>
      </w:r>
      <w:r w:rsidRPr="00184BDB">
        <w:rPr>
          <w:b/>
          <w:bCs/>
        </w:rPr>
        <w:t>Bolsa de Valores: entenda tudo sobre esse mercado.</w:t>
      </w:r>
      <w:r w:rsidRPr="00581EB6">
        <w:t xml:space="preserve"> </w:t>
      </w:r>
      <w:r>
        <w:t>[</w:t>
      </w:r>
      <w:r w:rsidRPr="00581EB6">
        <w:t>2022</w:t>
      </w:r>
      <w:r>
        <w:t>]</w:t>
      </w:r>
      <w:r w:rsidRPr="00581EB6">
        <w:t>. Disponível em: https://www.certifiquei.com.br/bolsa-valores/. Acesso em: 20 abr. 2023.</w:t>
      </w:r>
    </w:p>
    <w:p w14:paraId="61479088" w14:textId="77777777" w:rsidR="00A2597B" w:rsidRDefault="00A2597B" w:rsidP="00184BDB">
      <w:pPr>
        <w:pStyle w:val="TF-REFERNCIASITEM"/>
      </w:pPr>
      <w:r w:rsidRPr="009A2EEB">
        <w:rPr>
          <w:highlight w:val="yellow"/>
          <w:rPrChange w:id="110" w:author="Aurélio Faustino Hoppe" w:date="2023-05-28T16:50:00Z">
            <w:rPr/>
          </w:rPrChange>
        </w:rPr>
        <w:t>Bezerra</w:t>
      </w:r>
      <w:r>
        <w:t>,</w:t>
      </w:r>
      <w:r w:rsidRPr="00184BDB">
        <w:t xml:space="preserve"> </w:t>
      </w:r>
      <w:r>
        <w:t>Fabrício Oliveira.</w:t>
      </w:r>
      <w:r w:rsidRPr="00184BDB">
        <w:t xml:space="preserve"> </w:t>
      </w:r>
      <w:r w:rsidRPr="00184BDB">
        <w:rPr>
          <w:b/>
          <w:bCs/>
        </w:rPr>
        <w:t>Redes Neurais Artificiais na Previsão do Preço das Ações na Bolsa de Valores por Meio de Notícias</w:t>
      </w:r>
      <w:r w:rsidRPr="00184BDB">
        <w:t>. [2022]</w:t>
      </w:r>
      <w:r>
        <w:t>. Trabalho de Conclusão de Curso (Bacharelado em Ciência da Computação) - Centro de Ciências Exatas e Naturais, Universidade Regional de Blumenau, Blumenau.</w:t>
      </w:r>
    </w:p>
    <w:p w14:paraId="1180AC71" w14:textId="77777777" w:rsidR="00A2597B" w:rsidRDefault="00A2597B" w:rsidP="00184BDB">
      <w:pPr>
        <w:pStyle w:val="TF-REFERNCIASITEM"/>
      </w:pPr>
      <w:r w:rsidRPr="007B3225">
        <w:rPr>
          <w:lang w:val="en-US"/>
        </w:rPr>
        <w:t xml:space="preserve">CHO, </w:t>
      </w:r>
      <w:proofErr w:type="spellStart"/>
      <w:r w:rsidRPr="007B3225">
        <w:rPr>
          <w:lang w:val="en-US"/>
        </w:rPr>
        <w:t>Kyunghyun</w:t>
      </w:r>
      <w:proofErr w:type="spellEnd"/>
      <w:r w:rsidRPr="007B3225">
        <w:rPr>
          <w:lang w:val="en-US"/>
        </w:rPr>
        <w:t xml:space="preserve">; MERRIENBOER, Bart van; GULCEHRE, </w:t>
      </w:r>
      <w:proofErr w:type="spellStart"/>
      <w:r w:rsidRPr="007B3225">
        <w:rPr>
          <w:lang w:val="en-US"/>
        </w:rPr>
        <w:t>Caglar</w:t>
      </w:r>
      <w:proofErr w:type="spellEnd"/>
      <w:r w:rsidRPr="007B3225">
        <w:rPr>
          <w:lang w:val="en-US"/>
        </w:rPr>
        <w:t xml:space="preserve">; BOUGARES, </w:t>
      </w:r>
      <w:proofErr w:type="spellStart"/>
      <w:r w:rsidRPr="007B3225">
        <w:rPr>
          <w:lang w:val="en-US"/>
        </w:rPr>
        <w:t>Fethi</w:t>
      </w:r>
      <w:proofErr w:type="spellEnd"/>
      <w:r w:rsidRPr="007B3225">
        <w:rPr>
          <w:lang w:val="en-US"/>
        </w:rPr>
        <w:t xml:space="preserve">; SCHWENK, Holger; BENGIO, </w:t>
      </w:r>
      <w:proofErr w:type="spellStart"/>
      <w:r w:rsidRPr="007B3225">
        <w:rPr>
          <w:lang w:val="en-US"/>
        </w:rPr>
        <w:t>Yoshua</w:t>
      </w:r>
      <w:proofErr w:type="spellEnd"/>
      <w:r w:rsidRPr="007B3225">
        <w:rPr>
          <w:lang w:val="en-US"/>
        </w:rPr>
        <w:t xml:space="preserve">. </w:t>
      </w:r>
      <w:r w:rsidRPr="007B3225">
        <w:rPr>
          <w:b/>
          <w:bCs/>
          <w:lang w:val="en-US"/>
        </w:rPr>
        <w:t xml:space="preserve">Learning Phrase Representations using </w:t>
      </w:r>
      <w:r>
        <w:rPr>
          <w:b/>
          <w:bCs/>
          <w:lang w:val="en-US"/>
        </w:rPr>
        <w:t>RNN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 xml:space="preserve">Doha, Qatar: </w:t>
      </w:r>
      <w:proofErr w:type="spellStart"/>
      <w:r w:rsidRPr="007B3225">
        <w:t>Association</w:t>
      </w:r>
      <w:proofErr w:type="spellEnd"/>
      <w:r w:rsidRPr="007B3225">
        <w:t xml:space="preserve"> for </w:t>
      </w:r>
      <w:proofErr w:type="spellStart"/>
      <w:r w:rsidRPr="007B3225">
        <w:t>Computational</w:t>
      </w:r>
      <w:proofErr w:type="spellEnd"/>
      <w:r w:rsidRPr="007B3225">
        <w:t xml:space="preserve"> </w:t>
      </w:r>
      <w:proofErr w:type="spellStart"/>
      <w:r w:rsidRPr="007B3225">
        <w:t>Linguistics</w:t>
      </w:r>
      <w:proofErr w:type="spellEnd"/>
      <w:r w:rsidRPr="007B3225">
        <w:t>, 2014. p. 1724-1734. Disponível em: https://www.aclweb.org/anthology/D14-1179.pdf. Acesso em: 15 mar. 2023.</w:t>
      </w:r>
    </w:p>
    <w:p w14:paraId="10642845" w14:textId="77777777" w:rsidR="00A2597B" w:rsidRDefault="00A2597B" w:rsidP="00184BDB">
      <w:pPr>
        <w:pStyle w:val="TF-REFERNCIASITEM"/>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6D69A1E6" w14:textId="77777777" w:rsidR="00A2597B" w:rsidRDefault="00A2597B" w:rsidP="00581EB6">
      <w:pPr>
        <w:pStyle w:val="TF-REFERNCIASITEM"/>
      </w:pPr>
      <w:r w:rsidRPr="009A2EEB">
        <w:rPr>
          <w:highlight w:val="yellow"/>
          <w:rPrChange w:id="111" w:author="Aurélio Faustino Hoppe" w:date="2023-05-28T16:50:00Z">
            <w:rPr/>
          </w:rPrChange>
        </w:rPr>
        <w:t>Matsumoto</w:t>
      </w:r>
      <w:r w:rsidRPr="00184BDB">
        <w:t xml:space="preserve">, </w:t>
      </w:r>
      <w:r w:rsidRPr="001B488F">
        <w:rPr>
          <w:b/>
          <w:bCs/>
          <w:highlight w:val="red"/>
          <w:rPrChange w:id="112" w:author="Aurélio Faustino Hoppe" w:date="2023-05-28T17:05:00Z">
            <w:rPr>
              <w:b/>
              <w:bCs/>
            </w:rPr>
          </w:rPrChange>
        </w:rPr>
        <w:t>Daniel K.F. Estudo em Séries Temporais Financeiras utilizando Redes Neurais Recorrentes.</w:t>
      </w:r>
      <w:r w:rsidRPr="001B488F">
        <w:rPr>
          <w:highlight w:val="red"/>
          <w:rPrChange w:id="113" w:author="Aurélio Faustino Hoppe" w:date="2023-05-28T17:05:00Z">
            <w:rPr/>
          </w:rPrChange>
        </w:rPr>
        <w:t xml:space="preserve"> 2019. Disponível em: https://www.repositorio.ufal.br/bitstream/riufal/6813/3/Estudo%20em%20s%</w:t>
      </w:r>
      <w:r w:rsidRPr="00184BDB">
        <w:t>C3%A9ries%20temporais%20financeiras%20utilizando%20redes%20neurais%20recorrentes.pdf. Acesso em: 20 abr. 2023.</w:t>
      </w:r>
    </w:p>
    <w:p w14:paraId="0874F5A9" w14:textId="77777777" w:rsidR="00A2597B" w:rsidRDefault="00A2597B" w:rsidP="00581EB6">
      <w:pPr>
        <w:pStyle w:val="TF-REFERNCIASITEM"/>
      </w:pPr>
      <w:r w:rsidRPr="00581EB6">
        <w:t xml:space="preserve">OLIVEIRA JÚNIOR, </w:t>
      </w:r>
      <w:proofErr w:type="spellStart"/>
      <w:r w:rsidRPr="00581EB6">
        <w:t>Clébio</w:t>
      </w:r>
      <w:proofErr w:type="spellEnd"/>
      <w:r w:rsidRPr="00581EB6">
        <w:t xml:space="preserve"> de. </w:t>
      </w:r>
      <w:r w:rsidRPr="00184BDB">
        <w:rPr>
          <w:b/>
          <w:bCs/>
        </w:rPr>
        <w:t>Métricas para Regressão: Entendendo as métricas R², MAE, MAPE, MSE e RMSE.</w:t>
      </w:r>
      <w:r w:rsidRPr="00581EB6">
        <w:t xml:space="preserve"> </w:t>
      </w:r>
      <w:r>
        <w:t>[</w:t>
      </w:r>
      <w:r w:rsidRPr="00581EB6">
        <w:t>2021</w:t>
      </w:r>
      <w:r>
        <w:t>]</w:t>
      </w:r>
      <w:r w:rsidRPr="00581EB6">
        <w:t>. Disponível em: https://medium.com/data-hackers/prevendo-n%C3%BAmeros-entendendo-m%C3%A9tricas-de-regress%C3%A3o-35545e011e70. Acesso em: 19 abr. 2022.</w:t>
      </w:r>
    </w:p>
    <w:p w14:paraId="0A0106AD" w14:textId="77777777" w:rsidR="00A2597B" w:rsidRDefault="00A2597B" w:rsidP="00581EB6">
      <w:pPr>
        <w:pStyle w:val="TF-REFERNCIASITEM"/>
      </w:pPr>
      <w:r w:rsidRPr="00581EB6">
        <w:t xml:space="preserve">PINTO, Leonardo. </w:t>
      </w:r>
      <w:r w:rsidRPr="00184BDB">
        <w:rPr>
          <w:b/>
          <w:bCs/>
        </w:rPr>
        <w:t>O que é análise técnica: confira o guia completo.</w:t>
      </w:r>
      <w:r w:rsidRPr="00581EB6">
        <w:t xml:space="preserve"> </w:t>
      </w:r>
      <w:r>
        <w:t>[</w:t>
      </w:r>
      <w:r w:rsidRPr="00581EB6">
        <w:t>2020</w:t>
      </w:r>
      <w:r>
        <w:t>]</w:t>
      </w:r>
      <w:r w:rsidRPr="00581EB6">
        <w:t>. Disponível em: https://conteudos.xpi.com.br/aprenda-a-investir/relatorios/o-que-e-analise-tecnica/. Acesso em: 22 abr. 2023.</w:t>
      </w:r>
    </w:p>
    <w:p w14:paraId="6469C9C0" w14:textId="77777777" w:rsidR="00A2597B" w:rsidRDefault="00A2597B" w:rsidP="00581EB6">
      <w:pPr>
        <w:pStyle w:val="TF-REFERNCIASITEM"/>
      </w:pPr>
      <w:r w:rsidRPr="001B488F">
        <w:rPr>
          <w:highlight w:val="red"/>
          <w:rPrChange w:id="114" w:author="Aurélio Faustino Hoppe" w:date="2023-05-28T17:04:00Z">
            <w:rPr/>
          </w:rPrChange>
        </w:rPr>
        <w:lastRenderedPageBreak/>
        <w:t xml:space="preserve">RIBEIRO, Marcos Vinicius de Oliveira; CORREA, Matheus Morgado. </w:t>
      </w:r>
      <w:r w:rsidRPr="001B488F">
        <w:rPr>
          <w:b/>
          <w:bCs/>
          <w:highlight w:val="red"/>
          <w:rPrChange w:id="115" w:author="Aurélio Faustino Hoppe" w:date="2023-05-28T17:04:00Z">
            <w:rPr>
              <w:b/>
              <w:bCs/>
            </w:rPr>
          </w:rPrChange>
        </w:rPr>
        <w:t>Previsão de Preço de Ações Baseada em Redes Neurais Recorrentes LSTM e GRU.</w:t>
      </w:r>
      <w:r w:rsidRPr="001B488F">
        <w:rPr>
          <w:highlight w:val="red"/>
          <w:rPrChange w:id="116" w:author="Aurélio Faustino Hoppe" w:date="2023-05-28T17:04:00Z">
            <w:rPr/>
          </w:rPrChange>
        </w:rPr>
        <w:t xml:space="preserve"> [2021]. Disponível em: https://app.uff.br/riuff/bitstream/handle/1/26733/Matheus%20MorgadoTCC%20Marcos%20e%20%20final.pdf?sequence=1&amp;isAllowed=y. Acesso em: 10 mar. 2023.</w:t>
      </w:r>
    </w:p>
    <w:p w14:paraId="496DBFB6" w14:textId="77777777" w:rsidR="00A2597B" w:rsidRDefault="00A2597B" w:rsidP="00581EB6">
      <w:pPr>
        <w:pStyle w:val="TF-REFERNCIASITEM"/>
      </w:pPr>
      <w:r w:rsidRPr="00581EB6">
        <w:t xml:space="preserve">ROSSI, Rafael </w:t>
      </w:r>
      <w:proofErr w:type="spellStart"/>
      <w:r w:rsidRPr="00581EB6">
        <w:t>Bertoldi</w:t>
      </w:r>
      <w:proofErr w:type="spellEnd"/>
      <w:r w:rsidRPr="00581EB6">
        <w:t xml:space="preserve">. </w:t>
      </w:r>
      <w:r w:rsidRPr="00184BDB">
        <w:rPr>
          <w:b/>
          <w:bCs/>
        </w:rPr>
        <w:t>Protótipo para previsão de ações utilizando redes neurais artificiais</w:t>
      </w:r>
      <w:r w:rsidRPr="00581EB6">
        <w:t xml:space="preserve">. </w:t>
      </w:r>
      <w:r>
        <w:t>[</w:t>
      </w:r>
      <w:r w:rsidRPr="00581EB6">
        <w:t>2019</w:t>
      </w:r>
      <w:r>
        <w:t>]</w:t>
      </w:r>
      <w:r w:rsidRPr="00581EB6">
        <w:t xml:space="preserve">. </w:t>
      </w:r>
      <w:r>
        <w:t>Trabalho de Conclusão de Curso (Bacharelado em Ciência da Computação) - Centro de Ciências Exatas e Naturais, Universidade Regional de Blumenau, Blumenau.</w:t>
      </w:r>
    </w:p>
    <w:p w14:paraId="126097B7" w14:textId="77777777" w:rsidR="00A2597B" w:rsidRDefault="00A2597B" w:rsidP="00581EB6">
      <w:pPr>
        <w:pStyle w:val="TF-REFERNCIASITEM"/>
      </w:pPr>
      <w:r>
        <w:t xml:space="preserve">XP </w:t>
      </w:r>
      <w:proofErr w:type="spellStart"/>
      <w:r>
        <w:t>Education</w:t>
      </w:r>
      <w:proofErr w:type="spellEnd"/>
      <w:r w:rsidRPr="00184BDB">
        <w:rPr>
          <w:b/>
          <w:bCs/>
        </w:rPr>
        <w:t xml:space="preserve">. O </w:t>
      </w:r>
      <w:proofErr w:type="spellStart"/>
      <w:r w:rsidRPr="00184BDB">
        <w:rPr>
          <w:b/>
          <w:bCs/>
        </w:rPr>
        <w:t>machine</w:t>
      </w:r>
      <w:proofErr w:type="spellEnd"/>
      <w:r w:rsidRPr="00184BDB">
        <w:rPr>
          <w:b/>
          <w:bCs/>
        </w:rPr>
        <w:t xml:space="preserve"> </w:t>
      </w:r>
      <w:proofErr w:type="spellStart"/>
      <w:r w:rsidRPr="00184BDB">
        <w:rPr>
          <w:b/>
          <w:bCs/>
        </w:rPr>
        <w:t>learning</w:t>
      </w:r>
      <w:proofErr w:type="spellEnd"/>
      <w:r w:rsidRPr="00184BDB">
        <w:rPr>
          <w:b/>
          <w:bCs/>
        </w:rPr>
        <w:t xml:space="preserve"> pode ser utilizado no mercado financeiro? Vem que a gente explica!</w:t>
      </w:r>
      <w:r>
        <w:t xml:space="preserve"> </w:t>
      </w:r>
      <w:r w:rsidRPr="00407E4F">
        <w:t>[</w:t>
      </w:r>
      <w:proofErr w:type="spellStart"/>
      <w:r w:rsidRPr="00407E4F">
        <w:t>S.l</w:t>
      </w:r>
      <w:proofErr w:type="spellEnd"/>
      <w:r w:rsidRPr="00407E4F">
        <w:t xml:space="preserve">.], </w:t>
      </w:r>
      <w:r>
        <w:t>[</w:t>
      </w:r>
      <w:r w:rsidRPr="00444973">
        <w:t>2023</w:t>
      </w:r>
      <w:r>
        <w:t>]</w:t>
      </w:r>
      <w:r w:rsidRPr="00444973">
        <w:t>. Disponível em: https://blog.xpeducacao.com.br/machine-learning-no-mercado-financeiro/. Acesso em: 22 abr. 2023.</w:t>
      </w:r>
    </w:p>
    <w:p w14:paraId="1EA8FEDB" w14:textId="77777777" w:rsidR="00A2597B" w:rsidRDefault="00A2597B">
      <w:pPr>
        <w:rPr>
          <w:sz w:val="18"/>
          <w:szCs w:val="20"/>
        </w:rPr>
      </w:pPr>
      <w:r>
        <w:br w:type="page"/>
      </w:r>
    </w:p>
    <w:p w14:paraId="5445D3F3" w14:textId="77777777" w:rsidR="00A2597B" w:rsidRPr="00320BFA" w:rsidRDefault="00A2597B" w:rsidP="00491CCC">
      <w:pPr>
        <w:pStyle w:val="TF-xAvalTTULO"/>
      </w:pPr>
      <w:r w:rsidRPr="00320BFA">
        <w:lastRenderedPageBreak/>
        <w:t>FORMULÁRIO  DE  avaliação</w:t>
      </w:r>
      <w:r>
        <w:t xml:space="preserve"> BCC </w:t>
      </w:r>
      <w:r w:rsidRPr="00320BFA">
        <w:t xml:space="preserve">– PROFESSOR </w:t>
      </w:r>
      <w:r>
        <w:t>AVALIADOR – Pré-projeto</w:t>
      </w:r>
    </w:p>
    <w:p w14:paraId="15E0FA8E" w14:textId="77777777" w:rsidR="00A2597B" w:rsidRDefault="00A2597B" w:rsidP="00491CCC">
      <w:pPr>
        <w:pStyle w:val="TF-xAvalLINHA"/>
      </w:pPr>
      <w:r w:rsidRPr="00320BFA">
        <w:t>Avaliador(a):</w:t>
      </w:r>
      <w:r w:rsidRPr="00320BFA">
        <w:tab/>
      </w:r>
      <w:r w:rsidRPr="0080007A">
        <w:rPr>
          <w:b/>
          <w:bCs/>
        </w:rPr>
        <w:t xml:space="preserve">Aurélio Faustino </w:t>
      </w:r>
      <w:proofErr w:type="spellStart"/>
      <w:r w:rsidRPr="0080007A">
        <w:rPr>
          <w:b/>
          <w:bCs/>
        </w:rPr>
        <w:t>Hoppe</w:t>
      </w:r>
      <w:proofErr w:type="spellEnd"/>
    </w:p>
    <w:p w14:paraId="72F8D4ED" w14:textId="77777777" w:rsidR="00A2597B" w:rsidRPr="00C767AD" w:rsidRDefault="00A2597B" w:rsidP="00491CC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A2597B" w:rsidRPr="00320BFA" w14:paraId="2A674E33"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F0D82E8" w14:textId="77777777" w:rsidR="00A2597B" w:rsidRPr="00320BFA" w:rsidRDefault="00A2597B"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463CD08" w14:textId="77777777" w:rsidR="00A2597B" w:rsidRPr="00320BFA" w:rsidRDefault="00A2597B"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3BD8214" w14:textId="77777777" w:rsidR="00A2597B" w:rsidRPr="00320BFA" w:rsidRDefault="00A2597B"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833E865" w14:textId="77777777" w:rsidR="00A2597B" w:rsidRPr="00320BFA" w:rsidRDefault="00A2597B" w:rsidP="008E38BE">
            <w:pPr>
              <w:pStyle w:val="TF-xAvalITEMTABELA"/>
            </w:pPr>
            <w:r w:rsidRPr="00320BFA">
              <w:t>não atende</w:t>
            </w:r>
          </w:p>
        </w:tc>
      </w:tr>
      <w:tr w:rsidR="00A2597B" w:rsidRPr="00320BFA" w14:paraId="1174E7A5"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82FB665" w14:textId="77777777" w:rsidR="00A2597B" w:rsidRPr="0000224C" w:rsidRDefault="00A2597B" w:rsidP="008E38B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9751F8D" w14:textId="77777777" w:rsidR="00A2597B" w:rsidRPr="00320BFA" w:rsidRDefault="00A2597B" w:rsidP="00A2597B">
            <w:pPr>
              <w:pStyle w:val="TF-xAvalITEM"/>
              <w:numPr>
                <w:ilvl w:val="0"/>
                <w:numId w:val="5"/>
              </w:numPr>
            </w:pPr>
            <w:r w:rsidRPr="00320BFA">
              <w:t>INTRODUÇÃO</w:t>
            </w:r>
          </w:p>
          <w:p w14:paraId="5D483C69" w14:textId="77777777" w:rsidR="00A2597B" w:rsidRPr="00320BFA" w:rsidRDefault="00A2597B" w:rsidP="008E38B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7428055" w14:textId="77777777" w:rsidR="00A2597B" w:rsidRPr="00320BFA" w:rsidRDefault="00A2597B" w:rsidP="008E38BE">
            <w:pPr>
              <w:ind w:left="709" w:hanging="709"/>
              <w:jc w:val="center"/>
              <w:rPr>
                <w:sz w:val="18"/>
              </w:rPr>
            </w:pPr>
            <w:ins w:id="117" w:author="Aurélio Faustino Hoppe" w:date="2023-05-28T20:0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D41FDD8" w14:textId="77777777" w:rsidR="00A2597B" w:rsidRPr="00320BFA" w:rsidRDefault="00A2597B" w:rsidP="008E38BE">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7B40D74" w14:textId="77777777" w:rsidR="00A2597B" w:rsidRPr="00320BFA" w:rsidRDefault="00A2597B" w:rsidP="008E38BE">
            <w:pPr>
              <w:ind w:left="709" w:hanging="709"/>
              <w:jc w:val="center"/>
              <w:rPr>
                <w:sz w:val="18"/>
              </w:rPr>
            </w:pPr>
          </w:p>
        </w:tc>
      </w:tr>
      <w:tr w:rsidR="00A2597B" w:rsidRPr="00320BFA" w14:paraId="1D472936"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E769E0"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4D59468" w14:textId="77777777" w:rsidR="00A2597B" w:rsidRPr="00320BFA" w:rsidRDefault="00A2597B" w:rsidP="008E38B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0AB5868" w14:textId="77777777" w:rsidR="00A2597B" w:rsidRPr="00320BFA" w:rsidRDefault="00A2597B" w:rsidP="008E38BE">
            <w:pPr>
              <w:ind w:left="709" w:hanging="709"/>
              <w:jc w:val="center"/>
              <w:rPr>
                <w:sz w:val="18"/>
              </w:rPr>
            </w:pPr>
            <w:ins w:id="118"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86B8CEE"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10A901A" w14:textId="77777777" w:rsidR="00A2597B" w:rsidRPr="00320BFA" w:rsidRDefault="00A2597B" w:rsidP="008E38BE">
            <w:pPr>
              <w:ind w:left="709" w:hanging="709"/>
              <w:jc w:val="center"/>
              <w:rPr>
                <w:sz w:val="18"/>
              </w:rPr>
            </w:pPr>
          </w:p>
        </w:tc>
      </w:tr>
      <w:tr w:rsidR="00A2597B" w:rsidRPr="00320BFA" w14:paraId="772BACDC"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4C872"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8A905D" w14:textId="77777777" w:rsidR="00A2597B" w:rsidRPr="00320BFA" w:rsidRDefault="00A2597B" w:rsidP="00A2597B">
            <w:pPr>
              <w:pStyle w:val="TF-xAvalITEM"/>
            </w:pPr>
            <w:r w:rsidRPr="00320BFA">
              <w:t>OBJETIVOS</w:t>
            </w:r>
          </w:p>
          <w:p w14:paraId="66D0F62E" w14:textId="77777777" w:rsidR="00A2597B" w:rsidRPr="00320BFA" w:rsidRDefault="00A2597B" w:rsidP="008E38B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9813DF7" w14:textId="77777777" w:rsidR="00A2597B" w:rsidRPr="00320BFA" w:rsidRDefault="00A2597B" w:rsidP="008E38BE">
            <w:pPr>
              <w:ind w:left="709" w:hanging="709"/>
              <w:jc w:val="center"/>
              <w:rPr>
                <w:sz w:val="18"/>
              </w:rPr>
            </w:pPr>
            <w:ins w:id="119"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E332536"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B278BD1" w14:textId="77777777" w:rsidR="00A2597B" w:rsidRPr="00320BFA" w:rsidRDefault="00A2597B" w:rsidP="008E38BE">
            <w:pPr>
              <w:ind w:left="709" w:hanging="709"/>
              <w:jc w:val="center"/>
              <w:rPr>
                <w:sz w:val="18"/>
              </w:rPr>
            </w:pPr>
          </w:p>
        </w:tc>
      </w:tr>
      <w:tr w:rsidR="00A2597B" w:rsidRPr="00320BFA" w14:paraId="11BD7C3C"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936F41"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1FE9DA" w14:textId="77777777" w:rsidR="00A2597B" w:rsidRPr="00320BFA" w:rsidRDefault="00A2597B" w:rsidP="008E38B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35B36DA" w14:textId="77777777" w:rsidR="00A2597B" w:rsidRPr="00320BFA" w:rsidRDefault="00A2597B" w:rsidP="008E38BE">
            <w:pPr>
              <w:ind w:left="709" w:hanging="709"/>
              <w:jc w:val="center"/>
              <w:rPr>
                <w:sz w:val="18"/>
              </w:rPr>
            </w:pPr>
            <w:ins w:id="120"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D53F6FA"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36ADFD" w14:textId="77777777" w:rsidR="00A2597B" w:rsidRPr="00320BFA" w:rsidRDefault="00A2597B" w:rsidP="008E38BE">
            <w:pPr>
              <w:ind w:left="709" w:hanging="709"/>
              <w:jc w:val="center"/>
              <w:rPr>
                <w:sz w:val="18"/>
              </w:rPr>
            </w:pPr>
          </w:p>
        </w:tc>
      </w:tr>
      <w:tr w:rsidR="00A2597B" w:rsidRPr="00320BFA" w14:paraId="545FF56D"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BB8D"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04EDB15" w14:textId="77777777" w:rsidR="00A2597B" w:rsidRPr="00320BFA" w:rsidRDefault="00A2597B" w:rsidP="00A2597B">
            <w:pPr>
              <w:pStyle w:val="TF-xAvalITEM"/>
            </w:pPr>
            <w:r w:rsidRPr="00320BFA">
              <w:t>TRABALHOS CORRELATOS</w:t>
            </w:r>
          </w:p>
          <w:p w14:paraId="6C375359" w14:textId="77777777" w:rsidR="00A2597B" w:rsidRPr="00320BFA" w:rsidRDefault="00A2597B" w:rsidP="008E38B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185694F" w14:textId="77777777" w:rsidR="00A2597B" w:rsidRPr="00320BFA" w:rsidRDefault="00A2597B" w:rsidP="008E38BE">
            <w:pPr>
              <w:ind w:left="709" w:hanging="709"/>
              <w:jc w:val="center"/>
              <w:rPr>
                <w:sz w:val="18"/>
              </w:rPr>
            </w:pPr>
            <w:ins w:id="121"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625B3D3"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705B00" w14:textId="77777777" w:rsidR="00A2597B" w:rsidRPr="00320BFA" w:rsidRDefault="00A2597B" w:rsidP="008E38BE">
            <w:pPr>
              <w:ind w:left="709" w:hanging="709"/>
              <w:jc w:val="center"/>
              <w:rPr>
                <w:sz w:val="18"/>
              </w:rPr>
            </w:pPr>
          </w:p>
        </w:tc>
      </w:tr>
      <w:tr w:rsidR="00A2597B" w:rsidRPr="00320BFA" w14:paraId="74AE420D"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573C0E"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A79651" w14:textId="77777777" w:rsidR="00A2597B" w:rsidRPr="00320BFA" w:rsidRDefault="00A2597B" w:rsidP="00A2597B">
            <w:pPr>
              <w:pStyle w:val="TF-xAvalITEM"/>
            </w:pPr>
            <w:r w:rsidRPr="00320BFA">
              <w:t>JUSTIFICATIVA</w:t>
            </w:r>
          </w:p>
          <w:p w14:paraId="113E61DE" w14:textId="77777777" w:rsidR="00A2597B" w:rsidRPr="00320BFA" w:rsidRDefault="00A2597B" w:rsidP="008E38B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13D4B9B" w14:textId="77777777" w:rsidR="00A2597B" w:rsidRPr="00320BFA" w:rsidRDefault="00A2597B" w:rsidP="008E38BE">
            <w:pPr>
              <w:ind w:left="709" w:hanging="709"/>
              <w:jc w:val="center"/>
              <w:rPr>
                <w:sz w:val="18"/>
              </w:rPr>
            </w:pPr>
            <w:ins w:id="122"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78A3780"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7FFA33" w14:textId="77777777" w:rsidR="00A2597B" w:rsidRPr="00320BFA" w:rsidRDefault="00A2597B" w:rsidP="008E38BE">
            <w:pPr>
              <w:ind w:left="709" w:hanging="709"/>
              <w:jc w:val="center"/>
              <w:rPr>
                <w:sz w:val="18"/>
              </w:rPr>
            </w:pPr>
          </w:p>
        </w:tc>
      </w:tr>
      <w:tr w:rsidR="00A2597B" w:rsidRPr="00320BFA" w14:paraId="0D239B2B"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28F085"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A00BA3" w14:textId="77777777" w:rsidR="00A2597B" w:rsidRPr="00320BFA" w:rsidRDefault="00A2597B" w:rsidP="008E38B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7BEB4693" w14:textId="77777777" w:rsidR="00A2597B" w:rsidRPr="00320BFA" w:rsidRDefault="00A2597B" w:rsidP="008E38BE">
            <w:pPr>
              <w:ind w:left="709" w:hanging="709"/>
              <w:jc w:val="center"/>
              <w:rPr>
                <w:sz w:val="18"/>
              </w:rPr>
            </w:pPr>
            <w:ins w:id="123"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BFF77DB"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A5C92C" w14:textId="77777777" w:rsidR="00A2597B" w:rsidRPr="00320BFA" w:rsidRDefault="00A2597B" w:rsidP="008E38BE">
            <w:pPr>
              <w:ind w:left="709" w:hanging="709"/>
              <w:jc w:val="center"/>
              <w:rPr>
                <w:sz w:val="18"/>
              </w:rPr>
            </w:pPr>
          </w:p>
        </w:tc>
      </w:tr>
      <w:tr w:rsidR="00A2597B" w:rsidRPr="00320BFA" w14:paraId="52C41DC3"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046F9A"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3A3C84" w14:textId="77777777" w:rsidR="00A2597B" w:rsidRPr="00320BFA" w:rsidRDefault="00A2597B" w:rsidP="008E38B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0305810" w14:textId="77777777" w:rsidR="00A2597B" w:rsidRPr="00320BFA" w:rsidRDefault="00A2597B" w:rsidP="008E38BE">
            <w:pPr>
              <w:ind w:left="709" w:hanging="709"/>
              <w:jc w:val="center"/>
              <w:rPr>
                <w:sz w:val="18"/>
              </w:rPr>
            </w:pPr>
            <w:ins w:id="124"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9AF3BEC"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29AABF9" w14:textId="77777777" w:rsidR="00A2597B" w:rsidRPr="00320BFA" w:rsidRDefault="00A2597B" w:rsidP="008E38BE">
            <w:pPr>
              <w:ind w:left="709" w:hanging="709"/>
              <w:jc w:val="center"/>
              <w:rPr>
                <w:sz w:val="18"/>
              </w:rPr>
            </w:pPr>
          </w:p>
        </w:tc>
      </w:tr>
      <w:tr w:rsidR="00A2597B" w:rsidRPr="00320BFA" w14:paraId="2E153052"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B6A56B"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F4E313" w14:textId="77777777" w:rsidR="00A2597B" w:rsidRPr="00320BFA" w:rsidRDefault="00A2597B" w:rsidP="00A2597B">
            <w:pPr>
              <w:pStyle w:val="TF-xAvalITEM"/>
            </w:pPr>
            <w:r w:rsidRPr="00320BFA">
              <w:t>REQUISITOS PRINCIPAIS DO PROBLEMA A SER TRABALHADO</w:t>
            </w:r>
          </w:p>
          <w:p w14:paraId="4AB80447" w14:textId="77777777" w:rsidR="00A2597B" w:rsidRPr="00320BFA" w:rsidRDefault="00A2597B" w:rsidP="008E38B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088F05D" w14:textId="77777777" w:rsidR="00A2597B" w:rsidRPr="00320BFA" w:rsidRDefault="00A2597B" w:rsidP="008E38BE">
            <w:pPr>
              <w:ind w:left="709" w:hanging="709"/>
              <w:jc w:val="center"/>
              <w:rPr>
                <w:sz w:val="18"/>
              </w:rPr>
            </w:pPr>
            <w:ins w:id="125"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079C7B8"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AEFD6EE" w14:textId="77777777" w:rsidR="00A2597B" w:rsidRPr="00320BFA" w:rsidRDefault="00A2597B" w:rsidP="008E38BE">
            <w:pPr>
              <w:ind w:left="709" w:hanging="709"/>
              <w:jc w:val="center"/>
              <w:rPr>
                <w:sz w:val="18"/>
              </w:rPr>
            </w:pPr>
          </w:p>
        </w:tc>
      </w:tr>
      <w:tr w:rsidR="00A2597B" w:rsidRPr="00320BFA" w14:paraId="580592D8"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EB74AE"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E82E92" w14:textId="77777777" w:rsidR="00A2597B" w:rsidRPr="00320BFA" w:rsidRDefault="00A2597B" w:rsidP="00A2597B">
            <w:pPr>
              <w:pStyle w:val="TF-xAvalITEM"/>
            </w:pPr>
            <w:r w:rsidRPr="00320BFA">
              <w:t>METODOLOGIA</w:t>
            </w:r>
          </w:p>
          <w:p w14:paraId="024F7E85" w14:textId="77777777" w:rsidR="00A2597B" w:rsidRPr="00320BFA" w:rsidRDefault="00A2597B" w:rsidP="008E38B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EB561E0" w14:textId="77777777" w:rsidR="00A2597B" w:rsidRPr="00320BFA" w:rsidRDefault="00A2597B" w:rsidP="008E38BE">
            <w:pPr>
              <w:ind w:left="709" w:hanging="709"/>
              <w:jc w:val="center"/>
              <w:rPr>
                <w:sz w:val="18"/>
              </w:rPr>
            </w:pPr>
            <w:ins w:id="126"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F7892A3"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F9E53E6" w14:textId="77777777" w:rsidR="00A2597B" w:rsidRPr="00320BFA" w:rsidRDefault="00A2597B" w:rsidP="008E38BE">
            <w:pPr>
              <w:ind w:left="709" w:hanging="709"/>
              <w:jc w:val="center"/>
              <w:rPr>
                <w:sz w:val="18"/>
              </w:rPr>
            </w:pPr>
          </w:p>
        </w:tc>
      </w:tr>
      <w:tr w:rsidR="00A2597B" w:rsidRPr="00320BFA" w14:paraId="7643D0A1"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DF3EB6"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75A894" w14:textId="77777777" w:rsidR="00A2597B" w:rsidRPr="00320BFA" w:rsidRDefault="00A2597B" w:rsidP="008E38B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57D11526" w14:textId="77777777" w:rsidR="00A2597B" w:rsidRPr="00320BFA" w:rsidRDefault="00A2597B" w:rsidP="008E38BE">
            <w:pPr>
              <w:ind w:left="709" w:hanging="709"/>
              <w:jc w:val="center"/>
              <w:rPr>
                <w:sz w:val="18"/>
              </w:rPr>
            </w:pPr>
            <w:ins w:id="127"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B25356A"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D7ED87C" w14:textId="77777777" w:rsidR="00A2597B" w:rsidRPr="00320BFA" w:rsidRDefault="00A2597B" w:rsidP="008E38BE">
            <w:pPr>
              <w:ind w:left="709" w:hanging="709"/>
              <w:jc w:val="center"/>
              <w:rPr>
                <w:sz w:val="18"/>
              </w:rPr>
            </w:pPr>
          </w:p>
        </w:tc>
      </w:tr>
      <w:tr w:rsidR="00A2597B" w:rsidRPr="00320BFA" w14:paraId="0178CFC7"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A7AA8C" w14:textId="77777777" w:rsidR="00A2597B" w:rsidRPr="00320BFA" w:rsidRDefault="00A2597B" w:rsidP="008E38BE">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4692A8" w14:textId="77777777" w:rsidR="00A2597B" w:rsidRPr="00320BFA" w:rsidRDefault="00A2597B" w:rsidP="00A2597B">
            <w:pPr>
              <w:pStyle w:val="TF-xAvalITEM"/>
            </w:pPr>
            <w:r w:rsidRPr="00320BFA">
              <w:t>REVISÃO BIBLIOGRÁFICA</w:t>
            </w:r>
          </w:p>
          <w:p w14:paraId="4F74E9AF" w14:textId="77777777" w:rsidR="00A2597B" w:rsidRPr="00320BFA" w:rsidRDefault="00A2597B" w:rsidP="008E38B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335B052" w14:textId="77777777" w:rsidR="00A2597B" w:rsidRPr="00320BFA" w:rsidRDefault="00A2597B" w:rsidP="008E38BE">
            <w:pPr>
              <w:ind w:left="709" w:hanging="709"/>
              <w:jc w:val="center"/>
              <w:rPr>
                <w:sz w:val="18"/>
              </w:rPr>
            </w:pPr>
            <w:ins w:id="128" w:author="Aurélio Faustino Hoppe" w:date="2023-05-28T20: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DBA1A25"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789EDE8" w14:textId="77777777" w:rsidR="00A2597B" w:rsidRPr="00320BFA" w:rsidRDefault="00A2597B" w:rsidP="008E38BE">
            <w:pPr>
              <w:ind w:left="709" w:hanging="709"/>
              <w:jc w:val="center"/>
              <w:rPr>
                <w:sz w:val="18"/>
              </w:rPr>
            </w:pPr>
          </w:p>
        </w:tc>
      </w:tr>
      <w:tr w:rsidR="00A2597B" w:rsidRPr="00320BFA" w14:paraId="246CB448"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2C7A763" w14:textId="77777777" w:rsidR="00A2597B" w:rsidRPr="00320BFA" w:rsidRDefault="00A2597B" w:rsidP="008E38BE">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06D4D3F" w14:textId="77777777" w:rsidR="00A2597B" w:rsidRPr="00320BFA" w:rsidRDefault="00A2597B" w:rsidP="008E38B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C39256B" w14:textId="77777777" w:rsidR="00A2597B" w:rsidRPr="00320BFA" w:rsidRDefault="00A2597B" w:rsidP="008E38BE">
            <w:pPr>
              <w:ind w:left="709" w:hanging="709"/>
              <w:jc w:val="center"/>
              <w:rPr>
                <w:sz w:val="18"/>
              </w:rPr>
            </w:pPr>
            <w:ins w:id="129" w:author="Aurélio Faustino Hoppe" w:date="2023-05-28T20:00: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75D4C8E"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14EBB1A" w14:textId="77777777" w:rsidR="00A2597B" w:rsidRPr="00320BFA" w:rsidRDefault="00A2597B" w:rsidP="008E38BE">
            <w:pPr>
              <w:ind w:left="709" w:hanging="709"/>
              <w:jc w:val="center"/>
              <w:rPr>
                <w:sz w:val="18"/>
              </w:rPr>
            </w:pPr>
          </w:p>
        </w:tc>
      </w:tr>
      <w:tr w:rsidR="00A2597B" w:rsidRPr="00320BFA" w14:paraId="31ACC18F"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94CEDD8" w14:textId="77777777" w:rsidR="00A2597B" w:rsidRPr="0000224C" w:rsidRDefault="00A2597B"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74D6072" w14:textId="77777777" w:rsidR="00A2597B" w:rsidRPr="00320BFA" w:rsidRDefault="00A2597B" w:rsidP="00A2597B">
            <w:pPr>
              <w:pStyle w:val="TF-xAvalITEM"/>
            </w:pPr>
            <w:r w:rsidRPr="00320BFA">
              <w:t>LINGUAGEM USADA (redação)</w:t>
            </w:r>
          </w:p>
          <w:p w14:paraId="0E79BB53" w14:textId="77777777" w:rsidR="00A2597B" w:rsidRPr="00320BFA" w:rsidRDefault="00A2597B"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F1424AF" w14:textId="77777777" w:rsidR="00A2597B" w:rsidRPr="00320BFA" w:rsidRDefault="00A2597B" w:rsidP="008E38BE">
            <w:pPr>
              <w:ind w:left="709" w:hanging="709"/>
              <w:jc w:val="center"/>
              <w:rPr>
                <w:sz w:val="18"/>
              </w:rPr>
            </w:pPr>
            <w:ins w:id="130" w:author="Aurélio Faustino Hoppe" w:date="2023-05-28T20:0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72D03CFD" w14:textId="77777777" w:rsidR="00A2597B" w:rsidRPr="00320BFA" w:rsidRDefault="00A2597B" w:rsidP="008E38BE">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9C0BA02" w14:textId="77777777" w:rsidR="00A2597B" w:rsidRPr="00320BFA" w:rsidRDefault="00A2597B" w:rsidP="008E38BE">
            <w:pPr>
              <w:ind w:left="709" w:hanging="709"/>
              <w:jc w:val="center"/>
              <w:rPr>
                <w:sz w:val="18"/>
              </w:rPr>
            </w:pPr>
          </w:p>
        </w:tc>
      </w:tr>
      <w:tr w:rsidR="00A2597B" w:rsidRPr="00320BFA" w14:paraId="7CB5F0F0"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8A54D4" w14:textId="77777777" w:rsidR="00A2597B" w:rsidRPr="00320BFA" w:rsidRDefault="00A2597B" w:rsidP="008E38BE">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4E5269B" w14:textId="77777777" w:rsidR="00A2597B" w:rsidRPr="00320BFA" w:rsidRDefault="00A2597B"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606B6C4" w14:textId="77777777" w:rsidR="00A2597B" w:rsidRPr="00320BFA" w:rsidRDefault="00A2597B" w:rsidP="008E38BE">
            <w:pPr>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3A9E485B" w14:textId="77777777" w:rsidR="00A2597B" w:rsidRPr="00320BFA" w:rsidRDefault="00A2597B" w:rsidP="008E38BE">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54AAC04" w14:textId="77777777" w:rsidR="00A2597B" w:rsidRPr="00320BFA" w:rsidRDefault="00A2597B" w:rsidP="008E38BE">
            <w:pPr>
              <w:ind w:left="709" w:hanging="709"/>
              <w:jc w:val="center"/>
              <w:rPr>
                <w:sz w:val="18"/>
              </w:rPr>
            </w:pPr>
            <w:ins w:id="131" w:author="Aurélio Faustino Hoppe" w:date="2023-05-28T20:00:00Z">
              <w:r>
                <w:rPr>
                  <w:sz w:val="18"/>
                </w:rPr>
                <w:t>X</w:t>
              </w:r>
            </w:ins>
          </w:p>
        </w:tc>
      </w:tr>
    </w:tbl>
    <w:p w14:paraId="6AE91F12" w14:textId="77777777" w:rsidR="00A2597B" w:rsidRDefault="00A2597B" w:rsidP="00491CCC">
      <w:pPr>
        <w:pStyle w:val="TF-xAvalLINHA"/>
        <w:tabs>
          <w:tab w:val="left" w:leader="underscore" w:pos="6237"/>
        </w:tabs>
      </w:pPr>
    </w:p>
    <w:p w14:paraId="0C59E75C" w14:textId="77777777" w:rsidR="00A2597B" w:rsidRPr="00CB560A" w:rsidRDefault="00A2597B" w:rsidP="00581EB6">
      <w:pPr>
        <w:pStyle w:val="TF-REFERNCIASITEM"/>
      </w:pPr>
    </w:p>
    <w:p w14:paraId="44EFA83B" w14:textId="6451E026" w:rsidR="00A2597B" w:rsidRDefault="00A2597B">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A2597B" w14:paraId="7DFD4146" w14:textId="77777777" w:rsidTr="008F7CE2">
        <w:tc>
          <w:tcPr>
            <w:tcW w:w="9072" w:type="dxa"/>
            <w:gridSpan w:val="2"/>
            <w:shd w:val="clear" w:color="auto" w:fill="auto"/>
          </w:tcPr>
          <w:p w14:paraId="7B1F61F0" w14:textId="77777777" w:rsidR="00A2597B" w:rsidRDefault="00A2597B" w:rsidP="00BE39CF">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A2597B" w14:paraId="21088E44" w14:textId="77777777" w:rsidTr="008F7CE2">
        <w:tc>
          <w:tcPr>
            <w:tcW w:w="5387" w:type="dxa"/>
            <w:shd w:val="clear" w:color="auto" w:fill="auto"/>
          </w:tcPr>
          <w:p w14:paraId="77BE1BD4" w14:textId="77777777" w:rsidR="00A2597B" w:rsidRPr="003C5262" w:rsidRDefault="00A2597B" w:rsidP="00BE39CF">
            <w:pPr>
              <w:pStyle w:val="Cabealho"/>
              <w:tabs>
                <w:tab w:val="clear" w:pos="8640"/>
                <w:tab w:val="right" w:pos="8931"/>
              </w:tabs>
              <w:ind w:right="141"/>
            </w:pPr>
            <w:proofErr w:type="gramStart"/>
            <w:r>
              <w:rPr>
                <w:rStyle w:val="Nmerodepgina"/>
              </w:rPr>
              <w:t>( 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533E8887" w14:textId="77777777" w:rsidR="00A2597B" w:rsidRDefault="00A2597B" w:rsidP="00BE39CF">
            <w:pPr>
              <w:pStyle w:val="Cabealho"/>
              <w:tabs>
                <w:tab w:val="clear" w:pos="8640"/>
                <w:tab w:val="right" w:pos="8931"/>
              </w:tabs>
              <w:ind w:right="141"/>
              <w:rPr>
                <w:rStyle w:val="Nmerodepgina"/>
              </w:rPr>
            </w:pPr>
            <w:r>
              <w:rPr>
                <w:rStyle w:val="Nmerodepgina"/>
              </w:rPr>
              <w:t>ANO/SEMESTRE: 2023/1</w:t>
            </w:r>
          </w:p>
        </w:tc>
      </w:tr>
    </w:tbl>
    <w:p w14:paraId="60469DC5" w14:textId="77777777" w:rsidR="00A2597B" w:rsidRDefault="00A2597B" w:rsidP="001E682E">
      <w:pPr>
        <w:pStyle w:val="TF-TTULO"/>
      </w:pPr>
    </w:p>
    <w:p w14:paraId="101F6AF5" w14:textId="77777777" w:rsidR="00A2597B" w:rsidRPr="00B00E04" w:rsidRDefault="00A2597B" w:rsidP="001E682E">
      <w:pPr>
        <w:pStyle w:val="TF-TTULO"/>
      </w:pPr>
      <w:r w:rsidRPr="002C1020">
        <w:t>ANÁLISE COMPARATIVA DE ALGORITMOS DE MACHINE LEARNING PARA A PREVISÃO DE VALOR DAS AÇÕES NA BOLSA DE VALORES</w:t>
      </w:r>
    </w:p>
    <w:p w14:paraId="2056EB0F" w14:textId="77777777" w:rsidR="00A2597B" w:rsidRDefault="00A2597B" w:rsidP="00752038">
      <w:pPr>
        <w:pStyle w:val="TF-AUTOR"/>
      </w:pPr>
      <w:r>
        <w:t>Jeferson Bonecher</w:t>
      </w:r>
    </w:p>
    <w:p w14:paraId="41845ED0" w14:textId="77777777" w:rsidR="00A2597B" w:rsidRDefault="00A2597B" w:rsidP="001E682E">
      <w:pPr>
        <w:pStyle w:val="TF-AUTOR"/>
      </w:pPr>
      <w:r>
        <w:t>Prof. Marcel Hugo – Orientador</w:t>
      </w:r>
    </w:p>
    <w:p w14:paraId="0E362C87" w14:textId="77777777" w:rsidR="00A2597B" w:rsidRPr="007D10F2" w:rsidRDefault="00A2597B" w:rsidP="00424AD5">
      <w:pPr>
        <w:pStyle w:val="Ttulo1"/>
      </w:pPr>
      <w:r w:rsidRPr="007D10F2">
        <w:t xml:space="preserve">Introdução </w:t>
      </w:r>
    </w:p>
    <w:p w14:paraId="4F56FE26" w14:textId="77777777" w:rsidR="00A2597B" w:rsidRDefault="00A2597B" w:rsidP="005801F1">
      <w:pPr>
        <w:pStyle w:val="TF-TEXTO"/>
      </w:pPr>
      <w:r>
        <w:rPr>
          <w:rFonts w:ascii="Arial" w:hAnsi="Arial" w:cs="Arial"/>
          <w:color w:val="000000"/>
          <w:spacing w:val="30"/>
          <w:sz w:val="18"/>
          <w:szCs w:val="18"/>
        </w:rPr>
        <w:t xml:space="preserve"> </w:t>
      </w:r>
      <w:r>
        <w:t xml:space="preserve">A </w:t>
      </w:r>
      <w:r w:rsidRPr="005801F1">
        <w:t>bolsa de valores</w:t>
      </w:r>
      <w:r>
        <w:t xml:space="preserve"> </w:t>
      </w:r>
      <w:r w:rsidRPr="005801F1">
        <w:t>é um ambiente centralizado e especializado voltado para negociações no mercado de capitais, onde empresas e empreendimento</w:t>
      </w:r>
      <w:r>
        <w:t>s</w:t>
      </w:r>
      <w:r w:rsidRPr="005801F1">
        <w:t xml:space="preserve"> ofertam seus títulos, ações e instrumentos financeiros com o objetivo de atrair investidores e agentes interessados</w:t>
      </w:r>
      <w:r>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 A bolsa de valores também promove a liquidez, eficiência, segurança e transparência do mercado, garantindo a integridade das operações realizadas entre os participantes.</w:t>
      </w:r>
    </w:p>
    <w:p w14:paraId="5760E01B" w14:textId="77777777" w:rsidR="00A2597B" w:rsidRDefault="00A2597B" w:rsidP="005801F1">
      <w:pPr>
        <w:pStyle w:val="TF-TEXTO"/>
      </w:pPr>
      <w:r>
        <w:t>Segundo Pinto (2020) uma das formas de fazer uma análise de um ativo é através da</w:t>
      </w:r>
      <w:r w:rsidRPr="00086BB2">
        <w:t xml:space="preserve"> Análise Técnica</w:t>
      </w:r>
      <w:r>
        <w:t xml:space="preserve">. Ela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t>Por meio desta análise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3A823FA7" w14:textId="77777777" w:rsidR="00A2597B" w:rsidRDefault="00A2597B" w:rsidP="003D398C">
      <w:pPr>
        <w:pStyle w:val="TF-TEXTO"/>
      </w:pPr>
      <w:r w:rsidRPr="00975816">
        <w:t xml:space="preserve">No campo da Análise Técnica, os algoritmos de </w:t>
      </w:r>
      <w:del w:id="132" w:author="Dalton Solano dos Reis" w:date="2023-05-29T11:35:00Z">
        <w:r w:rsidRPr="00975816" w:rsidDel="00BA2EC3">
          <w:delText xml:space="preserve">machine </w:delText>
        </w:r>
      </w:del>
      <w:proofErr w:type="spellStart"/>
      <w:ins w:id="133" w:author="Dalton Solano dos Reis" w:date="2023-05-29T11:35:00Z">
        <w:r>
          <w:t>M</w:t>
        </w:r>
        <w:r w:rsidRPr="00975816">
          <w:t>achine</w:t>
        </w:r>
        <w:proofErr w:type="spellEnd"/>
        <w:r w:rsidRPr="00975816">
          <w:t xml:space="preserve"> </w:t>
        </w:r>
      </w:ins>
      <w:del w:id="134" w:author="Dalton Solano dos Reis" w:date="2023-05-29T11:35:00Z">
        <w:r w:rsidRPr="00975816" w:rsidDel="00BA2EC3">
          <w:delText>learning</w:delText>
        </w:r>
      </w:del>
      <w:ins w:id="135" w:author="Dalton Solano dos Reis" w:date="2023-05-29T11:35:00Z">
        <w:r>
          <w:t>L</w:t>
        </w:r>
        <w:r w:rsidRPr="00975816">
          <w:t>earning</w:t>
        </w:r>
      </w:ins>
      <w:r w:rsidRPr="00975816">
        <w:t>, incluindo Redes Neurais Recorrentes (</w:t>
      </w:r>
      <w:proofErr w:type="spellStart"/>
      <w:r>
        <w:t>RNRs</w:t>
      </w:r>
      <w:proofErr w:type="spellEnd"/>
      <w:r w:rsidRPr="00975816">
        <w:t>), têm ganhado cada vez mais espaço devido à sua capacidade de processar e analisar grandes volumes de dados em tempo real</w:t>
      </w:r>
      <w:r>
        <w:t xml:space="preserve"> (XP </w:t>
      </w:r>
      <w:proofErr w:type="spellStart"/>
      <w:r>
        <w:t>Education</w:t>
      </w:r>
      <w:proofErr w:type="spellEnd"/>
      <w:r>
        <w:t>, 2023)</w:t>
      </w:r>
      <w:r w:rsidRPr="00975816">
        <w:t xml:space="preserve">. As </w:t>
      </w:r>
      <w:proofErr w:type="spellStart"/>
      <w:r>
        <w:t>RNRs</w:t>
      </w:r>
      <w:proofErr w:type="spellEnd"/>
      <w:r w:rsidRPr="00975816">
        <w:t xml:space="preserve"> são particularmente eficazes na análise de sequências temporais, como os dados de mercado financeiro, já que possuem a habilidade de capturar dependências temporais de longo prazo. Essa abordagem permite que investidores e </w:t>
      </w:r>
      <w:proofErr w:type="spellStart"/>
      <w:r w:rsidRPr="00FA4358">
        <w:rPr>
          <w:i/>
          <w:iCs/>
        </w:rPr>
        <w:t>traders</w:t>
      </w:r>
      <w:proofErr w:type="spellEnd"/>
      <w:r w:rsidRPr="00975816">
        <w:t xml:space="preserve"> identifiquem padrões e tendências nos mercados financeiros, auxiliando na tomada de decisões e potencialmente melhorando os resultados de suas operações</w:t>
      </w:r>
      <w:r>
        <w:t xml:space="preserve"> (</w:t>
      </w:r>
      <w:commentRangeStart w:id="136"/>
      <w:r w:rsidRPr="00975816">
        <w:t>MATSUMOTO</w:t>
      </w:r>
      <w:commentRangeEnd w:id="136"/>
      <w:r>
        <w:rPr>
          <w:rStyle w:val="Refdecomentrio"/>
        </w:rPr>
        <w:commentReference w:id="136"/>
      </w:r>
      <w:r>
        <w:t>, 2019)</w:t>
      </w:r>
      <w:r w:rsidRPr="00975816">
        <w:t>.</w:t>
      </w:r>
    </w:p>
    <w:p w14:paraId="31D0CD53" w14:textId="77777777" w:rsidR="00A2597B" w:rsidRDefault="00A2597B" w:rsidP="003D398C">
      <w:pPr>
        <w:pStyle w:val="TF-TEXTO"/>
      </w:pPr>
      <w:r>
        <w:t>Nesse sentido</w:t>
      </w:r>
      <w:r w:rsidRPr="00C35112">
        <w:t>, o presente</w:t>
      </w:r>
      <w:r>
        <w:t xml:space="preserve"> trabalho</w:t>
      </w:r>
      <w:r w:rsidRPr="00C35112">
        <w:t xml:space="preserve"> tem como </w:t>
      </w:r>
      <w:r>
        <w:t xml:space="preserve">proposta </w:t>
      </w:r>
      <w:r w:rsidRPr="00C35112">
        <w:t xml:space="preserve">realizar uma análise comparativa entre </w:t>
      </w:r>
      <w:r>
        <w:t>as redes neurais recorrentes</w:t>
      </w:r>
      <w:r w:rsidRPr="00C35112">
        <w:t xml:space="preserve"> </w:t>
      </w:r>
      <w:proofErr w:type="spellStart"/>
      <w:r w:rsidRPr="0074453E">
        <w:t>Gated</w:t>
      </w:r>
      <w:proofErr w:type="spellEnd"/>
      <w:r w:rsidRPr="0074453E">
        <w:t xml:space="preserve"> </w:t>
      </w:r>
      <w:proofErr w:type="spellStart"/>
      <w:r w:rsidRPr="0074453E">
        <w:t>Recurrent</w:t>
      </w:r>
      <w:proofErr w:type="spellEnd"/>
      <w:r w:rsidRPr="0074453E">
        <w:t xml:space="preserve"> Unit</w:t>
      </w:r>
      <w:r>
        <w:t xml:space="preserve"> (GRU)</w:t>
      </w:r>
      <w:r w:rsidRPr="0074453E">
        <w:t xml:space="preserve"> e </w:t>
      </w:r>
      <w:proofErr w:type="spellStart"/>
      <w:r w:rsidRPr="0074453E">
        <w:t>Long</w:t>
      </w:r>
      <w:proofErr w:type="spellEnd"/>
      <w:r w:rsidRPr="0074453E">
        <w:t xml:space="preserve"> Short-</w:t>
      </w:r>
      <w:proofErr w:type="spellStart"/>
      <w:r w:rsidRPr="0074453E">
        <w:t>Term</w:t>
      </w:r>
      <w:proofErr w:type="spellEnd"/>
      <w:r w:rsidRPr="0074453E">
        <w:t xml:space="preserve"> </w:t>
      </w:r>
      <w:proofErr w:type="spellStart"/>
      <w:r w:rsidRPr="0074453E">
        <w:t>Memory</w:t>
      </w:r>
      <w:proofErr w:type="spellEnd"/>
      <w:r>
        <w:t xml:space="preserve"> (</w:t>
      </w:r>
      <w:r w:rsidRPr="0074453E">
        <w:t xml:space="preserve">LSTM) </w:t>
      </w:r>
      <w:r w:rsidRPr="00C35112">
        <w:t>na previsão de valores de ações na bolsa de valores brasileira. Para tanto, serão utilizados dados históricos de empresas listadas na B3</w:t>
      </w:r>
      <w:ins w:id="137" w:author="Dalton Solano dos Reis" w:date="2023-05-29T11:37:00Z">
        <w:r>
          <w:t xml:space="preserve"> (</w:t>
        </w:r>
        <w:r w:rsidRPr="00BA2EC3">
          <w:t>bolsa de valores brasileira sediada na cidade de São Paulo</w:t>
        </w:r>
        <w:r>
          <w:t>)</w:t>
        </w:r>
      </w:ins>
      <w:r w:rsidRPr="00C35112">
        <w:t>, buscando identificar qual</w:t>
      </w:r>
      <w:r>
        <w:t xml:space="preserve"> dos</w:t>
      </w:r>
      <w:r w:rsidRPr="00C35112">
        <w:t xml:space="preserve"> algoritmo</w:t>
      </w:r>
      <w:r>
        <w:t>s</w:t>
      </w:r>
      <w:r w:rsidRPr="00C35112">
        <w:t xml:space="preserve"> apresenta </w:t>
      </w:r>
      <w:r>
        <w:t>as melhores taxa de acerto para previsão dos preços das ações</w:t>
      </w:r>
      <w:r w:rsidRPr="00C35112">
        <w:t>.</w:t>
      </w:r>
    </w:p>
    <w:p w14:paraId="3261B2F5" w14:textId="77777777" w:rsidR="00A2597B" w:rsidRPr="007D10F2" w:rsidRDefault="00A2597B" w:rsidP="003C6736">
      <w:pPr>
        <w:pStyle w:val="Ttulo2"/>
      </w:pPr>
      <w:r w:rsidRPr="007D10F2">
        <w:t>OBJETIVOS</w:t>
      </w:r>
    </w:p>
    <w:p w14:paraId="691B379E" w14:textId="77777777" w:rsidR="00A2597B" w:rsidRDefault="00A2597B" w:rsidP="001D59BB">
      <w:pPr>
        <w:pStyle w:val="TF-TEXTO"/>
      </w:pPr>
      <w:r>
        <w:t xml:space="preserve"> O objetivo deste trabalho é realizar uma comparação entre as redes neurais recorrentes LSTM e GRU para determinar qual delas apresenta o melhor desempenho na previsão dos preços das ações de cinco empresas listadas na bolsa de valores brasileira.</w:t>
      </w:r>
    </w:p>
    <w:p w14:paraId="5431A7B3" w14:textId="77777777" w:rsidR="00A2597B" w:rsidRDefault="00A2597B" w:rsidP="0074453E">
      <w:pPr>
        <w:pStyle w:val="TF-TEXTO"/>
      </w:pPr>
      <w:r>
        <w:t>Os objetivos específicos são:</w:t>
      </w:r>
    </w:p>
    <w:p w14:paraId="0FFB6F2C" w14:textId="77777777" w:rsidR="00A2597B" w:rsidRPr="0074453E" w:rsidRDefault="00A2597B" w:rsidP="0074453E">
      <w:pPr>
        <w:pStyle w:val="TF-ALNEA"/>
      </w:pPr>
      <w:r>
        <w:t>c</w:t>
      </w:r>
      <w:r w:rsidRPr="0074453E">
        <w:t>oletar e organizar os dados históricos de preços das ações das empresas Weg, Petrobras, Copel, Vale e Magazine Luiza na bolsa de valores brasileira</w:t>
      </w:r>
      <w:r>
        <w:t>;</w:t>
      </w:r>
    </w:p>
    <w:p w14:paraId="3BE4A91A" w14:textId="77777777" w:rsidR="00A2597B" w:rsidRDefault="00A2597B" w:rsidP="0074453E">
      <w:pPr>
        <w:pStyle w:val="TF-ALNEA"/>
      </w:pPr>
      <w:r>
        <w:t>i</w:t>
      </w:r>
      <w:r w:rsidRPr="0074453E">
        <w:t xml:space="preserve">mplementar e treinar redes neurais recorrentes </w:t>
      </w:r>
      <w:r>
        <w:t>GRU</w:t>
      </w:r>
      <w:r w:rsidRPr="0074453E">
        <w:t xml:space="preserve"> e LSTM para prever os preços</w:t>
      </w:r>
      <w:r>
        <w:t xml:space="preserve"> de fechamento</w:t>
      </w:r>
      <w:r w:rsidRPr="0074453E">
        <w:t xml:space="preserve"> das ações das empresas selecionadas</w:t>
      </w:r>
      <w:r>
        <w:t xml:space="preserve">; </w:t>
      </w:r>
    </w:p>
    <w:p w14:paraId="4E38142D" w14:textId="77777777" w:rsidR="00A2597B" w:rsidRPr="0074453E" w:rsidRDefault="00A2597B" w:rsidP="0074453E">
      <w:pPr>
        <w:pStyle w:val="TF-ALNEA"/>
      </w:pPr>
      <w:r>
        <w:t>a</w:t>
      </w:r>
      <w:r w:rsidRPr="0074453E">
        <w:t xml:space="preserve">valiar o desempenho dos algoritmos GRU e LSTM utilizando métricas como acurácia, </w:t>
      </w:r>
      <w:proofErr w:type="spellStart"/>
      <w:r w:rsidRPr="0074453E">
        <w:t>Mean</w:t>
      </w:r>
      <w:proofErr w:type="spellEnd"/>
      <w:r w:rsidRPr="0074453E">
        <w:t xml:space="preserve"> </w:t>
      </w:r>
      <w:proofErr w:type="spellStart"/>
      <w:r w:rsidRPr="0074453E">
        <w:t>Squared</w:t>
      </w:r>
      <w:proofErr w:type="spellEnd"/>
      <w:r w:rsidRPr="0074453E">
        <w:t xml:space="preserve"> </w:t>
      </w:r>
      <w:proofErr w:type="spellStart"/>
      <w:r w:rsidRPr="0074453E">
        <w:t>Error</w:t>
      </w:r>
      <w:proofErr w:type="spellEnd"/>
      <w:r>
        <w:t xml:space="preserve"> (</w:t>
      </w:r>
      <w:r w:rsidRPr="0074453E">
        <w:t xml:space="preserve">MSE), </w:t>
      </w:r>
      <w:proofErr w:type="spellStart"/>
      <w:r w:rsidRPr="0074453E">
        <w:t>Mean</w:t>
      </w:r>
      <w:proofErr w:type="spellEnd"/>
      <w:r w:rsidRPr="0074453E">
        <w:t xml:space="preserve"> </w:t>
      </w:r>
      <w:proofErr w:type="spellStart"/>
      <w:r w:rsidRPr="0074453E">
        <w:t>Absolute</w:t>
      </w:r>
      <w:proofErr w:type="spellEnd"/>
      <w:r w:rsidRPr="0074453E">
        <w:t xml:space="preserve"> </w:t>
      </w:r>
      <w:proofErr w:type="spellStart"/>
      <w:r w:rsidRPr="0074453E">
        <w:t>Error</w:t>
      </w:r>
      <w:proofErr w:type="spellEnd"/>
      <w:r>
        <w:t xml:space="preserve"> (</w:t>
      </w:r>
      <w:r w:rsidRPr="0074453E">
        <w:t xml:space="preserve">MAE), </w:t>
      </w:r>
      <w:proofErr w:type="spellStart"/>
      <w:r w:rsidRPr="0074453E">
        <w:t>Mean</w:t>
      </w:r>
      <w:proofErr w:type="spellEnd"/>
      <w:r w:rsidRPr="0074453E">
        <w:t xml:space="preserve"> </w:t>
      </w:r>
      <w:proofErr w:type="spellStart"/>
      <w:r w:rsidRPr="0074453E">
        <w:t>Absolute</w:t>
      </w:r>
      <w:proofErr w:type="spellEnd"/>
      <w:r w:rsidRPr="0074453E">
        <w:t xml:space="preserve"> </w:t>
      </w:r>
      <w:proofErr w:type="spellStart"/>
      <w:r w:rsidRPr="0074453E">
        <w:t>Percentage</w:t>
      </w:r>
      <w:proofErr w:type="spellEnd"/>
      <w:r w:rsidRPr="0074453E">
        <w:t xml:space="preserve"> </w:t>
      </w:r>
      <w:proofErr w:type="spellStart"/>
      <w:r w:rsidRPr="0074453E">
        <w:t>Error</w:t>
      </w:r>
      <w:proofErr w:type="spellEnd"/>
      <w:r>
        <w:t xml:space="preserve"> (</w:t>
      </w:r>
      <w:r w:rsidRPr="0074453E">
        <w:t xml:space="preserve">MAPE) e Root </w:t>
      </w:r>
      <w:proofErr w:type="spellStart"/>
      <w:r w:rsidRPr="0074453E">
        <w:t>Mean</w:t>
      </w:r>
      <w:proofErr w:type="spellEnd"/>
      <w:r w:rsidRPr="0074453E">
        <w:t xml:space="preserve"> </w:t>
      </w:r>
      <w:proofErr w:type="spellStart"/>
      <w:r w:rsidRPr="0074453E">
        <w:t>Squared</w:t>
      </w:r>
      <w:proofErr w:type="spellEnd"/>
      <w:r w:rsidRPr="0074453E">
        <w:t xml:space="preserve"> </w:t>
      </w:r>
      <w:proofErr w:type="spellStart"/>
      <w:r w:rsidRPr="0074453E">
        <w:t>Error</w:t>
      </w:r>
      <w:proofErr w:type="spellEnd"/>
      <w:r>
        <w:t xml:space="preserve"> (</w:t>
      </w:r>
      <w:r w:rsidRPr="0074453E">
        <w:t>RMSE)</w:t>
      </w:r>
      <w:r>
        <w:t>.</w:t>
      </w:r>
    </w:p>
    <w:p w14:paraId="586AD1FF" w14:textId="77777777" w:rsidR="00A2597B" w:rsidRDefault="00A2597B" w:rsidP="00424AD5">
      <w:pPr>
        <w:pStyle w:val="Ttulo1"/>
      </w:pPr>
      <w:r>
        <w:t xml:space="preserve">trabalhos </w:t>
      </w:r>
      <w:r w:rsidRPr="00FC4A9F">
        <w:t>correlatos</w:t>
      </w:r>
    </w:p>
    <w:p w14:paraId="150700B3" w14:textId="77777777" w:rsidR="00A2597B" w:rsidRPr="00DC2299" w:rsidRDefault="00A2597B" w:rsidP="00DC2299">
      <w:pPr>
        <w:pStyle w:val="TF-TEXTO"/>
      </w:pPr>
      <w:r w:rsidRPr="00DC2299">
        <w:t>Nest</w:t>
      </w:r>
      <w:r>
        <w:t>a seção</w:t>
      </w:r>
      <w:r w:rsidRPr="00DC2299">
        <w:t xml:space="preserve"> serão apresentados os trabalhos que correlacionam com o principal objetivo </w:t>
      </w:r>
      <w:r>
        <w:t>do</w:t>
      </w:r>
      <w:r w:rsidRPr="00DC2299">
        <w:t xml:space="preserve"> presente trabalho. A </w:t>
      </w:r>
      <w:r>
        <w:t>sub</w:t>
      </w:r>
      <w:r w:rsidRPr="00DC2299">
        <w:t>seção 2.1</w:t>
      </w:r>
      <w:r>
        <w:t xml:space="preserve"> traz o </w:t>
      </w:r>
      <w:r w:rsidRPr="00673834">
        <w:t>trabalho desenvolvido por Rossi (2019)</w:t>
      </w:r>
      <w:r>
        <w:t xml:space="preserve">, em que foi criado um protótipo capaz de prever valores de ações através de </w:t>
      </w:r>
      <w:r w:rsidRPr="00673834">
        <w:t>Redes Neurais Artificiais</w:t>
      </w:r>
      <w:r>
        <w:t>. Na subseção 2.2 é apresentado um protótipo que prevê o preço das ações por meio de notícias (</w:t>
      </w:r>
      <w:commentRangeStart w:id="138"/>
      <w:r>
        <w:t>BEZERRA</w:t>
      </w:r>
      <w:commentRangeEnd w:id="138"/>
      <w:r>
        <w:rPr>
          <w:rStyle w:val="Refdecomentrio"/>
        </w:rPr>
        <w:commentReference w:id="138"/>
      </w:r>
      <w:r>
        <w:t>,</w:t>
      </w:r>
      <w:ins w:id="139" w:author="Dalton Solano dos Reis" w:date="2023-05-29T11:39:00Z">
        <w:r>
          <w:t xml:space="preserve"> </w:t>
        </w:r>
      </w:ins>
      <w:r>
        <w:t xml:space="preserve">2022). Na subseção 2.3 está uma aplicação com o objetivo de prever valores de ações através de </w:t>
      </w:r>
      <w:proofErr w:type="spellStart"/>
      <w:r>
        <w:t>RNRs</w:t>
      </w:r>
      <w:proofErr w:type="spellEnd"/>
      <w:r>
        <w:t xml:space="preserve"> (RIBEIRO </w:t>
      </w:r>
      <w:r w:rsidRPr="00F3649F">
        <w:rPr>
          <w:i/>
          <w:iCs/>
        </w:rPr>
        <w:t>et al</w:t>
      </w:r>
      <w:r w:rsidRPr="00F3649F">
        <w:t>.</w:t>
      </w:r>
      <w:ins w:id="140" w:author="Dalton Solano dos Reis" w:date="2023-05-29T11:42:00Z">
        <w:r>
          <w:t>,</w:t>
        </w:r>
      </w:ins>
      <w:r w:rsidRPr="00F3649F">
        <w:t xml:space="preserve"> </w:t>
      </w:r>
      <w:r>
        <w:t>2021).</w:t>
      </w:r>
    </w:p>
    <w:p w14:paraId="48B29D6E" w14:textId="77777777" w:rsidR="00A2597B" w:rsidRDefault="00A2597B" w:rsidP="003C6736">
      <w:pPr>
        <w:pStyle w:val="Ttulo2"/>
      </w:pPr>
      <w:r>
        <w:lastRenderedPageBreak/>
        <w:t>PROTÓTIPO PARA PREVISÃO DE AÇÕES UTILIZANDO REDES NEURAIS ARTIFICIAIS</w:t>
      </w:r>
    </w:p>
    <w:p w14:paraId="074E6CF7" w14:textId="77777777" w:rsidR="00A2597B" w:rsidRDefault="00A2597B" w:rsidP="00186745">
      <w:pPr>
        <w:pStyle w:val="TF-TEXTO"/>
      </w:pPr>
      <w:r w:rsidRPr="00673834">
        <w:t xml:space="preserve">O trabalho desenvolvido por Rossi (2019) tem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 Os resultados foram satisfatórios atingindo uma taxa de 70% de acerto para o movimento ocorrido na semana. </w:t>
      </w:r>
    </w:p>
    <w:p w14:paraId="66B6F7B3" w14:textId="77777777" w:rsidR="00A2597B" w:rsidRDefault="00A2597B" w:rsidP="00186745">
      <w:pPr>
        <w:pStyle w:val="TF-TEXTO"/>
      </w:pPr>
      <w:r w:rsidRPr="00F24F32">
        <w:t xml:space="preserve">Segundo Rossi (2019) o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é dividido em subconjuntos de treinamento e teste, sendo que o primeiro é usado para treinar o modelo e o segundo para avaliar seu desempenho. A técnica de validação cruzada é aplicada para garantir a generalização do modelo e evitar o </w:t>
      </w:r>
      <w:proofErr w:type="spellStart"/>
      <w:r w:rsidRPr="003D067B">
        <w:t>sobreajuste</w:t>
      </w:r>
      <w:proofErr w:type="spellEnd"/>
      <w:r w:rsidRPr="003D067B">
        <w:t>.</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1449822B" w14:textId="77777777" w:rsidR="00A2597B" w:rsidRDefault="00A2597B" w:rsidP="00186745">
      <w:pPr>
        <w:pStyle w:val="TF-TEXTO"/>
      </w:pPr>
      <w:r>
        <w:t>De acordo com Rossi (2019) p</w:t>
      </w:r>
      <w:r w:rsidRPr="002E1113">
        <w:t>ara avaliar a eficácia do modelo proposto em situações reais,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 durante o treinamento da LSTM, utilizando as métricas de erro MSE e MAE.</w:t>
      </w:r>
      <w:r>
        <w:t xml:space="preserve"> Os resultados obtidos podem ser observados na Tabela 1.</w:t>
      </w:r>
    </w:p>
    <w:p w14:paraId="631373ED" w14:textId="77777777" w:rsidR="00A2597B" w:rsidRDefault="00A2597B" w:rsidP="00186745">
      <w:pPr>
        <w:pStyle w:val="TF-LEGENDA"/>
      </w:pPr>
      <w:r>
        <w:t>Tabela 1- Cálculos de erro durante o treinamento (em R$)</w:t>
      </w:r>
    </w:p>
    <w:p w14:paraId="7C532FCC" w14:textId="77777777" w:rsidR="00A2597B" w:rsidRDefault="00A2597B" w:rsidP="00186745">
      <w:pPr>
        <w:pStyle w:val="TF-FIGURA"/>
      </w:pPr>
      <w:r w:rsidRPr="00166EDB">
        <w:rPr>
          <w:noProof/>
        </w:rPr>
        <w:drawing>
          <wp:inline distT="0" distB="0" distL="0" distR="0" wp14:anchorId="70CD279A" wp14:editId="09754093">
            <wp:extent cx="4048690" cy="676369"/>
            <wp:effectExtent l="0" t="0" r="9525" b="9525"/>
            <wp:docPr id="725104912" name="Imagem 7251049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9"/>
                    <a:stretch>
                      <a:fillRect/>
                    </a:stretch>
                  </pic:blipFill>
                  <pic:spPr>
                    <a:xfrm>
                      <a:off x="0" y="0"/>
                      <a:ext cx="4048690" cy="676369"/>
                    </a:xfrm>
                    <a:prstGeom prst="rect">
                      <a:avLst/>
                    </a:prstGeom>
                  </pic:spPr>
                </pic:pic>
              </a:graphicData>
            </a:graphic>
          </wp:inline>
        </w:drawing>
      </w:r>
    </w:p>
    <w:p w14:paraId="1E5DAA1C" w14:textId="77777777" w:rsidR="00A2597B" w:rsidRDefault="00A2597B" w:rsidP="00186745">
      <w:pPr>
        <w:pStyle w:val="TF-FONTE"/>
      </w:pPr>
      <w:r>
        <w:t>Fonte: Rossi (2019).</w:t>
      </w:r>
    </w:p>
    <w:p w14:paraId="0A53B789" w14:textId="77777777" w:rsidR="00A2597B" w:rsidRPr="00186745" w:rsidRDefault="00A2597B" w:rsidP="00186745">
      <w:pPr>
        <w:pStyle w:val="TF-TEXTO"/>
      </w:pPr>
      <w:r w:rsidRPr="00186745">
        <w:t xml:space="preserve">Os resultados mostraram que as ações RADL3 e WEGE3 obtiveram os melhores desempenhos, conforme apresentado na Tabela </w:t>
      </w:r>
      <w:r>
        <w:t>2</w:t>
      </w:r>
      <w:r w:rsidRPr="00186745">
        <w:t>. O modelo conseguiu prever corretamente a tendência de alta ou baixa nas cotações em 7 das 10 semanas avaliadas. Por outro lado, as ações VALE3 e BBDC4 apresentaram os piores resultados, com uma taxa de acerto de 30% e 40% na previsão, respectivamente. Essa diferença de desempenho pode ser atribuída à alta volatilidade desses ativos.</w:t>
      </w:r>
    </w:p>
    <w:p w14:paraId="48B4C18F" w14:textId="77777777" w:rsidR="00A2597B" w:rsidRDefault="00A2597B" w:rsidP="00186745">
      <w:pPr>
        <w:pStyle w:val="TF-LEGENDA"/>
      </w:pPr>
      <w:r w:rsidRPr="00186745">
        <w:t xml:space="preserve">Tabela </w:t>
      </w:r>
      <w:r>
        <w:t>2</w:t>
      </w:r>
      <w:r w:rsidRPr="00186745">
        <w:t xml:space="preserve"> – Taxa de acerto das movimentações</w:t>
      </w:r>
    </w:p>
    <w:p w14:paraId="59726D07" w14:textId="77777777" w:rsidR="00A2597B" w:rsidRDefault="00A2597B" w:rsidP="00186745">
      <w:pPr>
        <w:pStyle w:val="TF-FIGURA"/>
      </w:pPr>
      <w:r w:rsidRPr="000D7880">
        <w:rPr>
          <w:noProof/>
        </w:rPr>
        <w:drawing>
          <wp:inline distT="0" distB="0" distL="0" distR="0" wp14:anchorId="723B042B" wp14:editId="5D1BCB5F">
            <wp:extent cx="2172003" cy="1228896"/>
            <wp:effectExtent l="0" t="0" r="0" b="9525"/>
            <wp:docPr id="2118187326" name="Imagem 21181873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9052" name="Imagem 1" descr="Tabela&#10;&#10;Descrição gerada automaticamente"/>
                    <pic:cNvPicPr/>
                  </pic:nvPicPr>
                  <pic:blipFill>
                    <a:blip r:embed="rId10"/>
                    <a:stretch>
                      <a:fillRect/>
                    </a:stretch>
                  </pic:blipFill>
                  <pic:spPr>
                    <a:xfrm>
                      <a:off x="0" y="0"/>
                      <a:ext cx="2172003" cy="1228896"/>
                    </a:xfrm>
                    <a:prstGeom prst="rect">
                      <a:avLst/>
                    </a:prstGeom>
                  </pic:spPr>
                </pic:pic>
              </a:graphicData>
            </a:graphic>
          </wp:inline>
        </w:drawing>
      </w:r>
    </w:p>
    <w:p w14:paraId="15CD9CD5" w14:textId="77777777" w:rsidR="00A2597B" w:rsidRPr="00186745" w:rsidRDefault="00A2597B" w:rsidP="00186745">
      <w:pPr>
        <w:pStyle w:val="TF-FONTE"/>
      </w:pPr>
      <w:r>
        <w:t>Fonte: Rossi (2019).</w:t>
      </w:r>
    </w:p>
    <w:p w14:paraId="0C065174" w14:textId="77777777" w:rsidR="00A2597B" w:rsidRDefault="00A2597B" w:rsidP="003C6736">
      <w:pPr>
        <w:pStyle w:val="Ttulo2"/>
      </w:pPr>
      <w:r>
        <w:t>REDES NEURAIS ARTIFICIAIS NA PREVISÃO DO PREÇO DAS AÇÕES NA BOLSA DE VALORES POR MEIO DE NOTÍCIAS</w:t>
      </w:r>
    </w:p>
    <w:p w14:paraId="696F79D9" w14:textId="77777777" w:rsidR="00A2597B" w:rsidRDefault="00A2597B" w:rsidP="00DA0E6E">
      <w:pPr>
        <w:pStyle w:val="TF-TEXTO"/>
      </w:pPr>
      <w:r>
        <w:t xml:space="preserve">Bezerra (2022) </w:t>
      </w:r>
      <w:r w:rsidRPr="00DA0E6E">
        <w:t xml:space="preserve">apresenta um protótipo que utiliza </w:t>
      </w:r>
      <w:r>
        <w:t>r</w:t>
      </w:r>
      <w:r w:rsidRPr="00DA0E6E">
        <w:t xml:space="preserve">edes </w:t>
      </w:r>
      <w:r>
        <w:t>n</w:t>
      </w:r>
      <w:r w:rsidRPr="00DA0E6E">
        <w:t xml:space="preserve">eurais </w:t>
      </w:r>
      <w:r>
        <w:t>a</w:t>
      </w:r>
      <w:r w:rsidRPr="00DA0E6E">
        <w:t xml:space="preserve">rtificiais para sugerir a compra ou venda de ativos negociados na Bolsa de Valores brasileira, com base em notícias do mercado financeiro. O protótipo usa uma base de dados de 10.766 notícias coletadas através de um </w:t>
      </w:r>
      <w:r w:rsidRPr="00DA0E6E">
        <w:rPr>
          <w:i/>
          <w:iCs/>
        </w:rPr>
        <w:t>Web Scraper</w:t>
      </w:r>
      <w:r w:rsidRPr="00DA0E6E">
        <w:t>, com dados das empresas B</w:t>
      </w:r>
      <w:r>
        <w:t xml:space="preserve">anco do Brasil (BBAS3), </w:t>
      </w:r>
      <w:proofErr w:type="spellStart"/>
      <w:r>
        <w:t>PetroRIO</w:t>
      </w:r>
      <w:proofErr w:type="spellEnd"/>
      <w:r>
        <w:t xml:space="preserve"> (PRIO3) e Vale do Rio Doce (VALE3) </w:t>
      </w:r>
      <w:r w:rsidRPr="00DA0E6E">
        <w:t>no período de 01/01/2018 a 20/05/2022. A eficácia do protótipo foi avaliada com um percentual de acurácia de 52% nos testes.</w:t>
      </w:r>
    </w:p>
    <w:p w14:paraId="74A26833" w14:textId="77777777" w:rsidR="00A2597B" w:rsidRDefault="00A2597B" w:rsidP="00DA0E6E">
      <w:pPr>
        <w:pStyle w:val="TF-TEXTO"/>
      </w:pPr>
      <w:r>
        <w:t>De acordo com Bezerra (2022) o</w:t>
      </w:r>
      <w:r w:rsidRPr="007E4491">
        <w:t xml:space="preserve"> estudo examinou o efeito das notícias do mercado corporativo das três empresas nos preços das ações, observando os valores na abertura, no fechamento e no dia subsequente. O sentimento das notícias foi classificado como positivo quando o preço das ações aumentou e negativo quando diminuiu. Para analisar a relação entre as notícias e os preços das ações, empregou-se um algoritmo de classificação binária, designando 0 para reações negativas e 1 para reações positivas. Os achados indicaram que a previsão dos dados não é linear, e os gráficos evidenciaram a volatilidade do mercado, particularmente no período analisado (2018-2022). A Tabela </w:t>
      </w:r>
      <w:r>
        <w:t>3</w:t>
      </w:r>
      <w:r w:rsidRPr="007E4491">
        <w:t xml:space="preserve"> exibiu o total de sentimentos positivos e negativos relacionados às notícias e a quantidade total de notícias para cada empresa.</w:t>
      </w:r>
    </w:p>
    <w:p w14:paraId="15845BB9" w14:textId="77777777" w:rsidR="00A2597B" w:rsidRDefault="00A2597B" w:rsidP="00E711A8">
      <w:pPr>
        <w:pStyle w:val="TF-LEGENDA"/>
      </w:pPr>
      <w:r>
        <w:lastRenderedPageBreak/>
        <w:t>Tabela 3 – Sentimentos positivos e negativos em relação às notícias das empresas pesquisadas</w:t>
      </w:r>
    </w:p>
    <w:p w14:paraId="11BF90F7" w14:textId="77777777" w:rsidR="00A2597B" w:rsidRDefault="00A2597B" w:rsidP="00B87F82">
      <w:pPr>
        <w:pStyle w:val="TF-FIGURA"/>
      </w:pPr>
      <w:r>
        <w:rPr>
          <w:noProof/>
        </w:rPr>
        <w:drawing>
          <wp:inline distT="0" distB="0" distL="0" distR="0" wp14:anchorId="0E55EF21" wp14:editId="11C382E2">
            <wp:extent cx="5686425" cy="800100"/>
            <wp:effectExtent l="0" t="0" r="9525" b="0"/>
            <wp:docPr id="1787331769" name="Imagem 178733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800100"/>
                    </a:xfrm>
                    <a:prstGeom prst="rect">
                      <a:avLst/>
                    </a:prstGeom>
                    <a:noFill/>
                    <a:ln>
                      <a:noFill/>
                    </a:ln>
                  </pic:spPr>
                </pic:pic>
              </a:graphicData>
            </a:graphic>
          </wp:inline>
        </w:drawing>
      </w:r>
    </w:p>
    <w:p w14:paraId="7D291584" w14:textId="77777777" w:rsidR="00A2597B" w:rsidRDefault="00A2597B" w:rsidP="00E711A8">
      <w:pPr>
        <w:pStyle w:val="TF-FONTE"/>
      </w:pPr>
      <w:r>
        <w:t>Fonte:</w:t>
      </w:r>
      <w:r w:rsidRPr="00E711A8">
        <w:t xml:space="preserve"> </w:t>
      </w:r>
      <w:r>
        <w:t>Bezerra (2022).</w:t>
      </w:r>
    </w:p>
    <w:p w14:paraId="2C2B553A" w14:textId="77777777" w:rsidR="00A2597B" w:rsidRDefault="00A2597B" w:rsidP="00F2197D">
      <w:pPr>
        <w:pStyle w:val="TF-TEXTO"/>
      </w:pPr>
      <w:r>
        <w:t xml:space="preserve">Segundo Bezerra (2022) os resultados obtidos </w:t>
      </w:r>
      <w:r w:rsidRPr="005F5FB1">
        <w:t xml:space="preserve">apresentados na Tabela </w:t>
      </w:r>
      <w:r>
        <w:t>4</w:t>
      </w:r>
      <w:r w:rsidRPr="005F5FB1">
        <w:t xml:space="preserve">, destacam o </w:t>
      </w:r>
      <w:commentRangeStart w:id="141"/>
      <w:r w:rsidRPr="00BA22B1">
        <w:rPr>
          <w:i/>
          <w:iCs/>
          <w:rPrChange w:id="142" w:author="Dalton Solano dos Reis" w:date="2023-05-29T11:46:00Z">
            <w:rPr/>
          </w:rPrChange>
        </w:rPr>
        <w:t>recall</w:t>
      </w:r>
      <w:r w:rsidRPr="005F5FB1">
        <w:t xml:space="preserve"> </w:t>
      </w:r>
      <w:commentRangeEnd w:id="141"/>
      <w:r>
        <w:rPr>
          <w:rStyle w:val="Refdecomentrio"/>
        </w:rPr>
        <w:commentReference w:id="141"/>
      </w:r>
      <w:r w:rsidRPr="005F5FB1">
        <w:t xml:space="preserve">das variáveis positivas para </w:t>
      </w:r>
      <w:proofErr w:type="spellStart"/>
      <w:r w:rsidRPr="005F5FB1">
        <w:t>PetroRio</w:t>
      </w:r>
      <w:proofErr w:type="spellEnd"/>
      <w:r w:rsidRPr="005F5FB1">
        <w:t xml:space="preserve"> (0,57) e Banco do Brasil (0,53), bem como a </w:t>
      </w:r>
      <w:commentRangeStart w:id="143"/>
      <w:proofErr w:type="spellStart"/>
      <w:r w:rsidRPr="00BA22B1">
        <w:rPr>
          <w:i/>
          <w:iCs/>
          <w:rPrChange w:id="144" w:author="Dalton Solano dos Reis" w:date="2023-05-29T11:47:00Z">
            <w:rPr/>
          </w:rPrChange>
        </w:rPr>
        <w:t>precision</w:t>
      </w:r>
      <w:commentRangeEnd w:id="143"/>
      <w:proofErr w:type="spellEnd"/>
      <w:r>
        <w:rPr>
          <w:rStyle w:val="Refdecomentrio"/>
        </w:rPr>
        <w:commentReference w:id="143"/>
      </w:r>
      <w:r w:rsidRPr="005F5FB1">
        <w:t xml:space="preserve">, que alcançou o mesmo valor (0,52) em todas as empresas. Entretanto, o F1-Score, que mede a efetividade geral do modelo, não ultrapassou 52% para BBAS3 e VALE3, e atingiu apenas 0,45 para </w:t>
      </w:r>
      <w:proofErr w:type="spellStart"/>
      <w:r w:rsidRPr="005F5FB1">
        <w:t>PetroRio</w:t>
      </w:r>
      <w:proofErr w:type="spellEnd"/>
      <w:r w:rsidRPr="005F5FB1">
        <w:t>. Essa baixa efetividade pode estar relacionada ao baixo número de notícias da empresa no período analisado e sugere um foco investigativo futuro.</w:t>
      </w:r>
    </w:p>
    <w:p w14:paraId="157157AE" w14:textId="77777777" w:rsidR="00A2597B" w:rsidRDefault="00A2597B" w:rsidP="005F5FB1">
      <w:pPr>
        <w:pStyle w:val="TF-LEGENDA"/>
      </w:pPr>
      <w:r>
        <w:t>Tabela 4 – Relatório de Classificação do Protótipo na Matriz Confusão</w:t>
      </w:r>
    </w:p>
    <w:p w14:paraId="383D7E3C" w14:textId="77777777" w:rsidR="00A2597B" w:rsidRDefault="00A2597B" w:rsidP="005F5FB1">
      <w:pPr>
        <w:pStyle w:val="TF-FIGURA"/>
      </w:pPr>
      <w:r>
        <w:rPr>
          <w:noProof/>
        </w:rPr>
        <w:drawing>
          <wp:inline distT="0" distB="0" distL="0" distR="0" wp14:anchorId="1480CCEE" wp14:editId="2C427C1C">
            <wp:extent cx="5753100" cy="2295525"/>
            <wp:effectExtent l="0" t="0" r="0" b="9525"/>
            <wp:docPr id="708362303" name="Imagem 70836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295525"/>
                    </a:xfrm>
                    <a:prstGeom prst="rect">
                      <a:avLst/>
                    </a:prstGeom>
                    <a:noFill/>
                    <a:ln>
                      <a:noFill/>
                    </a:ln>
                  </pic:spPr>
                </pic:pic>
              </a:graphicData>
            </a:graphic>
          </wp:inline>
        </w:drawing>
      </w:r>
    </w:p>
    <w:p w14:paraId="2A209D56" w14:textId="77777777" w:rsidR="00A2597B" w:rsidRPr="00186745" w:rsidRDefault="00A2597B" w:rsidP="005F5FB1">
      <w:pPr>
        <w:pStyle w:val="TF-FONTE"/>
      </w:pPr>
      <w:r>
        <w:t>Fonte: Bezerra (2022).</w:t>
      </w:r>
    </w:p>
    <w:p w14:paraId="4040C867" w14:textId="77777777" w:rsidR="00A2597B" w:rsidRDefault="00A2597B" w:rsidP="003C6736">
      <w:pPr>
        <w:pStyle w:val="Ttulo2"/>
      </w:pPr>
      <w:r>
        <w:t>Previsão de Preço de Ações Baseada em Redes Neurais Recorrentes LSTM e GRU</w:t>
      </w:r>
    </w:p>
    <w:p w14:paraId="1055014B" w14:textId="77777777" w:rsidR="00A2597B" w:rsidRDefault="00A2597B" w:rsidP="00A44581">
      <w:pPr>
        <w:pStyle w:val="TF-TEXTO"/>
      </w:pPr>
      <w:r>
        <w:t xml:space="preserve">Ribeiro </w:t>
      </w:r>
      <w:r w:rsidRPr="00F3649F">
        <w:rPr>
          <w:i/>
          <w:iCs/>
        </w:rPr>
        <w:t>et al</w:t>
      </w:r>
      <w:r w:rsidRPr="00F3649F">
        <w:t xml:space="preserve">. </w:t>
      </w:r>
      <w:r>
        <w:t xml:space="preserve">(2021) </w:t>
      </w:r>
      <w:r w:rsidRPr="00330B9C">
        <w:t xml:space="preserve">conduziram uma pesquisa com o objetivo de prever os valores das ações no mercado brasileiro, empregando redes neurais recorrentes, tais como LSTM e GRU. Diversos cenários foram estabelecidos, combinando as referidas redes neurais a métricas de análise técnica, como médias móveis e bandas de </w:t>
      </w:r>
      <w:proofErr w:type="spellStart"/>
      <w:r w:rsidRPr="00330B9C">
        <w:t>Bollinger</w:t>
      </w:r>
      <w:proofErr w:type="spellEnd"/>
      <w:r w:rsidRPr="00330B9C">
        <w:t xml:space="preserve">. Utilizaram-se dados do Yahoo </w:t>
      </w:r>
      <w:proofErr w:type="spellStart"/>
      <w:r w:rsidRPr="00330B9C">
        <w:t>Finance</w:t>
      </w:r>
      <w:proofErr w:type="spellEnd"/>
      <w:r w:rsidRPr="00330B9C">
        <w:t xml:space="preserve"> para criar cenários variáveis, buscando aprimorar as previsões dos valores futuros das ações. Métricas de erro, como MAPE, RMSE e U de </w:t>
      </w:r>
      <w:proofErr w:type="spellStart"/>
      <w:r w:rsidRPr="00330B9C">
        <w:t>Theil</w:t>
      </w:r>
      <w:proofErr w:type="spellEnd"/>
      <w:r w:rsidRPr="00330B9C">
        <w:t>, foram empregadas na avaliação do desempenho dos modelos, auxiliando na tomada de decisões relativas aos investimentos. A pesquisa optou pela biblioteca Keras devido à sua eficiência e facilidade de uso, sendo desenvolvida em linguagem Python.</w:t>
      </w:r>
    </w:p>
    <w:p w14:paraId="281F66F9" w14:textId="77777777" w:rsidR="00A2597B" w:rsidRDefault="00A2597B" w:rsidP="00572556">
      <w:pPr>
        <w:pStyle w:val="TF-TEXTO"/>
      </w:pPr>
      <w:r>
        <w:t xml:space="preserve">De acordo com Ribeiro </w:t>
      </w:r>
      <w:r w:rsidRPr="00572556">
        <w:rPr>
          <w:i/>
          <w:iCs/>
        </w:rPr>
        <w:t>et al</w:t>
      </w:r>
      <w:r>
        <w:t xml:space="preserve">. (2021) a rede LSTM possui 4 camadas com 100, 80 e 50 unidades nas três primeiras camadas, respectivamente, e uma camada de saída com 1 unidade, todas com uma taxa de </w:t>
      </w:r>
      <w:proofErr w:type="spellStart"/>
      <w:r>
        <w:t>Dropout</w:t>
      </w:r>
      <w:proofErr w:type="spellEnd"/>
      <w:r>
        <w:t xml:space="preserve"> de 0.2. O algoritmo de otimização utilizado é o Adam. A rede GRU é composta por 5 camadas, sendo 4 delas com 50 unidades e 0.2 de </w:t>
      </w:r>
      <w:proofErr w:type="spellStart"/>
      <w:r>
        <w:t>Dropout</w:t>
      </w:r>
      <w:proofErr w:type="spellEnd"/>
      <w:r>
        <w:t>, e a camada de saída com 1 unidade. O algoritmo de otimização usado é o SGD. Ambas as redes utilizam o erro médio quadrático como métrica de perda.</w:t>
      </w:r>
    </w:p>
    <w:p w14:paraId="57BE384C" w14:textId="77777777" w:rsidR="00A2597B" w:rsidRDefault="00A2597B" w:rsidP="00A44581">
      <w:pPr>
        <w:pStyle w:val="TF-TEXTO"/>
      </w:pPr>
      <w:r>
        <w:t>Com isso Ribeiro</w:t>
      </w:r>
      <w:r w:rsidRPr="004C19A1">
        <w:t xml:space="preserve"> et al. (2021) </w:t>
      </w:r>
      <w:r>
        <w:t>desenvolveu</w:t>
      </w:r>
      <w:r w:rsidRPr="004C19A1">
        <w:t xml:space="preserve"> diferentes cenários para cada uma das ações selecionadas,</w:t>
      </w:r>
      <w:r>
        <w:t xml:space="preserve"> </w:t>
      </w:r>
      <w:r w:rsidRPr="004C19A1">
        <w:t>tanto às redes LSTM quanto às redes GRU. O objetivo era verificar o desempenho das redes não apenas com os valores das séries temporais, mas também considerando outras variáveis (</w:t>
      </w:r>
      <w:proofErr w:type="spellStart"/>
      <w:r w:rsidRPr="004C19A1">
        <w:rPr>
          <w:i/>
          <w:iCs/>
        </w:rPr>
        <w:t>features</w:t>
      </w:r>
      <w:proofErr w:type="spellEnd"/>
      <w:r w:rsidRPr="004C19A1">
        <w:t xml:space="preserve">), como volume de transações diárias e valor de fechamento do Índice Bovespa. Foram utilizadas variáveis conhecidas do mercado financeiro para análise técnica, como médias móveis e bandas de </w:t>
      </w:r>
      <w:proofErr w:type="spellStart"/>
      <w:r w:rsidRPr="004C19A1">
        <w:t>Bollinger</w:t>
      </w:r>
      <w:proofErr w:type="spellEnd"/>
      <w:r w:rsidRPr="004C19A1">
        <w:t xml:space="preserve">. As variáveis escolhidas para os cenários estão apresentadas na </w:t>
      </w:r>
      <w:commentRangeStart w:id="145"/>
      <w:r w:rsidRPr="004C19A1">
        <w:t>Tabela 0</w:t>
      </w:r>
      <w:r>
        <w:t>3</w:t>
      </w:r>
      <w:commentRangeEnd w:id="145"/>
      <w:r>
        <w:rPr>
          <w:rStyle w:val="Refdecomentrio"/>
        </w:rPr>
        <w:commentReference w:id="145"/>
      </w:r>
      <w:r w:rsidRPr="004C19A1">
        <w:t>.</w:t>
      </w:r>
    </w:p>
    <w:p w14:paraId="37828D48" w14:textId="77777777" w:rsidR="00A2597B" w:rsidRDefault="00A2597B" w:rsidP="00625D60">
      <w:pPr>
        <w:pStyle w:val="TF-LEGENDA"/>
      </w:pPr>
      <w:commentRangeStart w:id="146"/>
      <w:r>
        <w:lastRenderedPageBreak/>
        <w:t xml:space="preserve">Tabela 03 </w:t>
      </w:r>
      <w:commentRangeEnd w:id="146"/>
      <w:r>
        <w:rPr>
          <w:rStyle w:val="Refdecomentrio"/>
        </w:rPr>
        <w:commentReference w:id="146"/>
      </w:r>
      <w:r>
        <w:t>– Variáveis relacionadas aos cenários utilizados</w:t>
      </w:r>
    </w:p>
    <w:p w14:paraId="2672DC8C" w14:textId="77777777" w:rsidR="00A2597B" w:rsidRDefault="00A2597B" w:rsidP="00625D60">
      <w:pPr>
        <w:pStyle w:val="TF-FIGURA"/>
      </w:pPr>
      <w:r w:rsidRPr="00625D60">
        <w:rPr>
          <w:noProof/>
        </w:rPr>
        <w:drawing>
          <wp:inline distT="0" distB="0" distL="0" distR="0" wp14:anchorId="0DA01A1D" wp14:editId="52167924">
            <wp:extent cx="3953427" cy="3467584"/>
            <wp:effectExtent l="0" t="0" r="9525" b="0"/>
            <wp:docPr id="831373838" name="Imagem 83137383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3"/>
                    <a:stretch>
                      <a:fillRect/>
                    </a:stretch>
                  </pic:blipFill>
                  <pic:spPr>
                    <a:xfrm>
                      <a:off x="0" y="0"/>
                      <a:ext cx="3953427" cy="3467584"/>
                    </a:xfrm>
                    <a:prstGeom prst="rect">
                      <a:avLst/>
                    </a:prstGeom>
                  </pic:spPr>
                </pic:pic>
              </a:graphicData>
            </a:graphic>
          </wp:inline>
        </w:drawing>
      </w:r>
    </w:p>
    <w:p w14:paraId="1F83B516" w14:textId="77777777" w:rsidR="00A2597B" w:rsidRDefault="00A2597B" w:rsidP="00625D60">
      <w:pPr>
        <w:pStyle w:val="TF-FONTE"/>
      </w:pPr>
      <w:r>
        <w:t xml:space="preserve">Fonte: </w:t>
      </w:r>
      <w:r w:rsidRPr="00625D60">
        <w:t>Ribeiro et al. (2021)</w:t>
      </w:r>
      <w:r>
        <w:t>.</w:t>
      </w:r>
    </w:p>
    <w:p w14:paraId="1AC6D8BF" w14:textId="77777777" w:rsidR="00A2597B" w:rsidRPr="00B56CCB" w:rsidRDefault="00A2597B" w:rsidP="00BC2A0A">
      <w:pPr>
        <w:pStyle w:val="TF-TEXTO"/>
      </w:pPr>
      <w:r>
        <w:t xml:space="preserve">Para Ribeiro </w:t>
      </w:r>
      <w:r w:rsidRPr="00F3649F">
        <w:rPr>
          <w:i/>
          <w:iCs/>
        </w:rPr>
        <w:t>et al</w:t>
      </w:r>
      <w:r w:rsidRPr="00F3649F">
        <w:t xml:space="preserve">. </w:t>
      </w:r>
      <w:r>
        <w:t>(2021) o</w:t>
      </w:r>
      <w:r w:rsidRPr="00B56CCB">
        <w:t xml:space="preserve">s resultados indicaram que, de maneira geral, a inclusão de </w:t>
      </w:r>
      <w:proofErr w:type="spellStart"/>
      <w:r w:rsidRPr="00B56CCB">
        <w:rPr>
          <w:i/>
          <w:iCs/>
        </w:rPr>
        <w:t>features</w:t>
      </w:r>
      <w:proofErr w:type="spellEnd"/>
      <w:r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proofErr w:type="spellStart"/>
      <w:r w:rsidRPr="00FA4358">
        <w:rPr>
          <w:i/>
          <w:iCs/>
        </w:rPr>
        <w:t>features</w:t>
      </w:r>
      <w:proofErr w:type="spellEnd"/>
      <w:r w:rsidRPr="00B56CCB">
        <w:t xml:space="preserve"> podem ser consideradas boas opções de métricas para previsões de valores de ações, devido ao baixo valor da média de erro percentual encontrado.</w:t>
      </w:r>
    </w:p>
    <w:p w14:paraId="5975E35D" w14:textId="77777777" w:rsidR="00A2597B" w:rsidRDefault="00A2597B" w:rsidP="00424AD5">
      <w:pPr>
        <w:pStyle w:val="Ttulo1"/>
      </w:pPr>
      <w:r>
        <w:t>proposta</w:t>
      </w:r>
    </w:p>
    <w:p w14:paraId="1AA047AC" w14:textId="77777777" w:rsidR="00A2597B" w:rsidRDefault="00A2597B" w:rsidP="00451B94">
      <w:pPr>
        <w:pStyle w:val="TF-TEXTO"/>
      </w:pPr>
      <w:r>
        <w:t>Nesta seção será descrita a proposta deste trabalho, justificando o desenvolvimento, definindo os requisitos funcionais e não funcionais, as metodologias abordadas e por fim o cronograma.</w:t>
      </w:r>
    </w:p>
    <w:p w14:paraId="11EA3FA5" w14:textId="77777777" w:rsidR="00A2597B" w:rsidRDefault="00A2597B" w:rsidP="003C6736">
      <w:pPr>
        <w:pStyle w:val="Ttulo2"/>
      </w:pPr>
      <w:r>
        <w:t>JUSTIFICATIVA</w:t>
      </w:r>
    </w:p>
    <w:p w14:paraId="62984C38" w14:textId="77777777" w:rsidR="00A2597B" w:rsidRDefault="00A2597B" w:rsidP="007B3225">
      <w:pPr>
        <w:pStyle w:val="TF-ALNEA"/>
        <w:numPr>
          <w:ilvl w:val="0"/>
          <w:numId w:val="0"/>
        </w:numPr>
        <w:ind w:left="1077"/>
      </w:pPr>
      <w:r>
        <w:t xml:space="preserve">No Quadro 1 é apresentado um comparativo entre os trabalhos correlatos. As linhas representam as </w:t>
      </w:r>
    </w:p>
    <w:p w14:paraId="07B0F1CA" w14:textId="77777777" w:rsidR="00A2597B" w:rsidRDefault="00A2597B">
      <w:pPr>
        <w:pStyle w:val="TF-ALNEA"/>
        <w:numPr>
          <w:ilvl w:val="0"/>
          <w:numId w:val="0"/>
        </w:numPr>
      </w:pPr>
      <w:r>
        <w:t>características e as colunas os trabalhos.</w:t>
      </w:r>
    </w:p>
    <w:p w14:paraId="2A388603" w14:textId="77777777" w:rsidR="00A2597B" w:rsidRDefault="00A2597B" w:rsidP="006B0760">
      <w:pPr>
        <w:pStyle w:val="TF-LEGENDA"/>
      </w:pPr>
      <w:r>
        <w:t xml:space="preserve">Quadro </w:t>
      </w:r>
      <w:fldSimple w:instr=" SEQ Quadro \* ARABIC ">
        <w:r>
          <w:rPr>
            <w:noProof/>
          </w:rPr>
          <w:t>1</w:t>
        </w:r>
      </w:fldSimple>
      <w:r>
        <w:t xml:space="preserve"> - Comparativo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1"/>
        <w:gridCol w:w="2409"/>
        <w:gridCol w:w="1841"/>
        <w:gridCol w:w="2270"/>
      </w:tblGrid>
      <w:tr w:rsidR="00A2597B" w14:paraId="5E51F790" w14:textId="77777777" w:rsidTr="00640CB1">
        <w:trPr>
          <w:trHeight w:val="567"/>
        </w:trPr>
        <w:tc>
          <w:tcPr>
            <w:tcW w:w="2581" w:type="dxa"/>
            <w:tcBorders>
              <w:tl2br w:val="single" w:sz="4" w:space="0" w:color="auto"/>
            </w:tcBorders>
            <w:shd w:val="clear" w:color="auto" w:fill="A6A6A6"/>
          </w:tcPr>
          <w:p w14:paraId="5579DA56" w14:textId="77777777" w:rsidR="00A2597B" w:rsidRPr="007D4566" w:rsidRDefault="00A2597B" w:rsidP="004B3C46">
            <w:pPr>
              <w:pStyle w:val="TF-TEXTOQUADRO"/>
            </w:pPr>
            <w:r>
              <w:rPr>
                <w:noProof/>
              </w:rPr>
              <mc:AlternateContent>
                <mc:Choice Requires="wps">
                  <w:drawing>
                    <wp:anchor distT="45720" distB="45720" distL="114300" distR="114300" simplePos="0" relativeHeight="251663360" behindDoc="0" locked="0" layoutInCell="1" allowOverlap="1" wp14:anchorId="4332332B" wp14:editId="77E1D155">
                      <wp:simplePos x="0" y="0"/>
                      <wp:positionH relativeFrom="column">
                        <wp:posOffset>1221740</wp:posOffset>
                      </wp:positionH>
                      <wp:positionV relativeFrom="paragraph">
                        <wp:posOffset>53340</wp:posOffset>
                      </wp:positionV>
                      <wp:extent cx="1327785" cy="298450"/>
                      <wp:effectExtent l="0" t="0" r="0" b="0"/>
                      <wp:wrapSquare wrapText="bothSides"/>
                      <wp:docPr id="76860853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68E41CFA" w14:textId="77777777" w:rsidR="00A2597B" w:rsidRDefault="00A2597B"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2332B" id="_x0000_s1028"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vO/7QEAAL0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" filled="f" stroked="f">
                      <v:textbox>
                        <w:txbxContent>
                          <w:p w14:paraId="68E41CFA" w14:textId="77777777" w:rsidR="00A2597B" w:rsidRDefault="00A2597B"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2D28AC7B" wp14:editId="0C6DB53E">
                      <wp:simplePos x="0" y="0"/>
                      <wp:positionH relativeFrom="column">
                        <wp:posOffset>-65405</wp:posOffset>
                      </wp:positionH>
                      <wp:positionV relativeFrom="paragraph">
                        <wp:posOffset>273050</wp:posOffset>
                      </wp:positionV>
                      <wp:extent cx="1009650" cy="254000"/>
                      <wp:effectExtent l="0" t="0" r="0" b="0"/>
                      <wp:wrapSquare wrapText="bothSides"/>
                      <wp:docPr id="184385718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1EAE1311" w14:textId="77777777" w:rsidR="00A2597B" w:rsidRDefault="00A2597B"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28AC7B" id="_x0000_s1029"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" filled="f" stroked="f">
                      <v:textbox>
                        <w:txbxContent>
                          <w:p w14:paraId="1EAE1311" w14:textId="77777777" w:rsidR="00A2597B" w:rsidRDefault="00A2597B" w:rsidP="006B0760">
                            <w:pPr>
                              <w:pStyle w:val="TF-TEXTO"/>
                              <w:ind w:firstLine="0"/>
                            </w:pPr>
                            <w:r>
                              <w:t>Características</w:t>
                            </w:r>
                          </w:p>
                        </w:txbxContent>
                      </v:textbox>
                      <w10:wrap type="square"/>
                    </v:shape>
                  </w:pict>
                </mc:Fallback>
              </mc:AlternateContent>
            </w:r>
          </w:p>
        </w:tc>
        <w:tc>
          <w:tcPr>
            <w:tcW w:w="2409" w:type="dxa"/>
            <w:shd w:val="clear" w:color="auto" w:fill="A6A6A6"/>
            <w:vAlign w:val="center"/>
          </w:tcPr>
          <w:p w14:paraId="3EB9E664" w14:textId="77777777" w:rsidR="00A2597B" w:rsidRDefault="00A2597B" w:rsidP="0047366F">
            <w:pPr>
              <w:pStyle w:val="TF-TEXTOQUADRO"/>
              <w:jc w:val="center"/>
            </w:pPr>
            <w:r>
              <w:t>Rossi (2019)</w:t>
            </w:r>
          </w:p>
        </w:tc>
        <w:tc>
          <w:tcPr>
            <w:tcW w:w="1841" w:type="dxa"/>
            <w:shd w:val="clear" w:color="auto" w:fill="A6A6A6"/>
            <w:vAlign w:val="center"/>
          </w:tcPr>
          <w:p w14:paraId="7CC8594D" w14:textId="77777777" w:rsidR="00A2597B" w:rsidRDefault="00A2597B" w:rsidP="00802D0F">
            <w:pPr>
              <w:pStyle w:val="TF-TEXTOQUADRO"/>
              <w:jc w:val="center"/>
            </w:pPr>
            <w:r>
              <w:t>Bezerra (2022)</w:t>
            </w:r>
          </w:p>
        </w:tc>
        <w:tc>
          <w:tcPr>
            <w:tcW w:w="2270" w:type="dxa"/>
            <w:shd w:val="clear" w:color="auto" w:fill="A6A6A6"/>
            <w:vAlign w:val="center"/>
          </w:tcPr>
          <w:p w14:paraId="2D16CA0C" w14:textId="77777777" w:rsidR="00A2597B" w:rsidRPr="007D4566" w:rsidRDefault="00A2597B" w:rsidP="00802D0F">
            <w:pPr>
              <w:pStyle w:val="TF-TEXTOQUADRO"/>
              <w:jc w:val="center"/>
            </w:pPr>
            <w:r>
              <w:t xml:space="preserve">Ribeiro </w:t>
            </w:r>
            <w:r w:rsidRPr="00F3649F">
              <w:rPr>
                <w:i/>
                <w:iCs/>
              </w:rPr>
              <w:t>et al</w:t>
            </w:r>
            <w:r w:rsidRPr="00F3649F">
              <w:t xml:space="preserve">. </w:t>
            </w:r>
            <w:r>
              <w:t>(2021)</w:t>
            </w:r>
          </w:p>
        </w:tc>
      </w:tr>
      <w:tr w:rsidR="00A2597B" w14:paraId="2A54BABC" w14:textId="77777777" w:rsidTr="00640CB1">
        <w:tc>
          <w:tcPr>
            <w:tcW w:w="2581" w:type="dxa"/>
            <w:shd w:val="clear" w:color="auto" w:fill="auto"/>
          </w:tcPr>
          <w:p w14:paraId="09933AEA" w14:textId="77777777" w:rsidR="00A2597B" w:rsidRDefault="00A2597B" w:rsidP="004B3C46">
            <w:pPr>
              <w:pStyle w:val="TF-TEXTOQUADRO"/>
            </w:pPr>
            <w:proofErr w:type="spellStart"/>
            <w:r>
              <w:t>RNRs</w:t>
            </w:r>
            <w:proofErr w:type="spellEnd"/>
            <w:r>
              <w:t xml:space="preserve"> utilizadas</w:t>
            </w:r>
          </w:p>
        </w:tc>
        <w:tc>
          <w:tcPr>
            <w:tcW w:w="2409" w:type="dxa"/>
            <w:shd w:val="clear" w:color="auto" w:fill="auto"/>
          </w:tcPr>
          <w:p w14:paraId="7047D030" w14:textId="77777777" w:rsidR="00A2597B" w:rsidRDefault="00A2597B" w:rsidP="002B2884">
            <w:pPr>
              <w:pStyle w:val="TF-TEXTOQUADRO"/>
              <w:jc w:val="center"/>
            </w:pPr>
            <w:r>
              <w:t>LSTM</w:t>
            </w:r>
          </w:p>
        </w:tc>
        <w:tc>
          <w:tcPr>
            <w:tcW w:w="1841" w:type="dxa"/>
            <w:shd w:val="clear" w:color="auto" w:fill="auto"/>
          </w:tcPr>
          <w:p w14:paraId="0E0AAF96" w14:textId="77777777" w:rsidR="00A2597B" w:rsidRDefault="00A2597B" w:rsidP="002B2884">
            <w:pPr>
              <w:pStyle w:val="TF-TEXTOQUADRO"/>
              <w:jc w:val="center"/>
            </w:pPr>
            <w:r>
              <w:t>LSTM</w:t>
            </w:r>
          </w:p>
        </w:tc>
        <w:tc>
          <w:tcPr>
            <w:tcW w:w="2270" w:type="dxa"/>
            <w:shd w:val="clear" w:color="auto" w:fill="auto"/>
          </w:tcPr>
          <w:p w14:paraId="4AFEC191" w14:textId="77777777" w:rsidR="00A2597B" w:rsidRDefault="00A2597B" w:rsidP="002B2884">
            <w:pPr>
              <w:pStyle w:val="TF-TEXTOQUADRO"/>
              <w:jc w:val="center"/>
            </w:pPr>
            <w:r>
              <w:t>LSTM, GRU</w:t>
            </w:r>
          </w:p>
        </w:tc>
      </w:tr>
      <w:tr w:rsidR="00A2597B" w:rsidRPr="00E652CE" w14:paraId="34FB61B3" w14:textId="77777777" w:rsidTr="00640CB1">
        <w:tc>
          <w:tcPr>
            <w:tcW w:w="2581" w:type="dxa"/>
            <w:shd w:val="clear" w:color="auto" w:fill="auto"/>
          </w:tcPr>
          <w:p w14:paraId="0F8C76B9" w14:textId="77777777" w:rsidR="00A2597B" w:rsidRDefault="00A2597B" w:rsidP="004B3C46">
            <w:pPr>
              <w:pStyle w:val="TF-TEXTOQUADRO"/>
            </w:pPr>
            <w:r>
              <w:t xml:space="preserve">Métricas utilizadas </w:t>
            </w:r>
          </w:p>
        </w:tc>
        <w:tc>
          <w:tcPr>
            <w:tcW w:w="2409" w:type="dxa"/>
            <w:shd w:val="clear" w:color="auto" w:fill="auto"/>
          </w:tcPr>
          <w:p w14:paraId="1AB34212" w14:textId="77777777" w:rsidR="00A2597B" w:rsidRDefault="00A2597B" w:rsidP="002B2884">
            <w:pPr>
              <w:pStyle w:val="TF-TEXTOQUADRO"/>
              <w:jc w:val="center"/>
            </w:pPr>
            <w:r>
              <w:t>MSE, MAE</w:t>
            </w:r>
          </w:p>
        </w:tc>
        <w:tc>
          <w:tcPr>
            <w:tcW w:w="1841" w:type="dxa"/>
            <w:shd w:val="clear" w:color="auto" w:fill="auto"/>
          </w:tcPr>
          <w:p w14:paraId="69FA5C1E" w14:textId="77777777" w:rsidR="00A2597B" w:rsidRDefault="00A2597B" w:rsidP="002B2884">
            <w:pPr>
              <w:pStyle w:val="TF-TEXTOQUADRO"/>
              <w:jc w:val="center"/>
            </w:pPr>
            <w:proofErr w:type="spellStart"/>
            <w:r w:rsidRPr="00FB0261">
              <w:t>Precision</w:t>
            </w:r>
            <w:proofErr w:type="spellEnd"/>
            <w:r w:rsidRPr="00FB0261">
              <w:t>, Recall, f1-score</w:t>
            </w:r>
          </w:p>
        </w:tc>
        <w:tc>
          <w:tcPr>
            <w:tcW w:w="2270" w:type="dxa"/>
            <w:shd w:val="clear" w:color="auto" w:fill="auto"/>
          </w:tcPr>
          <w:p w14:paraId="44ACD1DA" w14:textId="77777777" w:rsidR="00A2597B" w:rsidRPr="00FA4358" w:rsidRDefault="00A2597B" w:rsidP="002B2884">
            <w:pPr>
              <w:pStyle w:val="TF-TEXTOQUADRO"/>
              <w:jc w:val="center"/>
              <w:rPr>
                <w:lang w:val="fr-FR"/>
              </w:rPr>
            </w:pPr>
            <w:r w:rsidRPr="00FA4358">
              <w:rPr>
                <w:lang w:val="fr-FR"/>
              </w:rPr>
              <w:t>MAPE, RMSE U DE THEIL</w:t>
            </w:r>
          </w:p>
        </w:tc>
      </w:tr>
      <w:tr w:rsidR="00A2597B" w14:paraId="5B80AE50" w14:textId="77777777" w:rsidTr="00640CB1">
        <w:tc>
          <w:tcPr>
            <w:tcW w:w="2581" w:type="dxa"/>
            <w:shd w:val="clear" w:color="auto" w:fill="auto"/>
          </w:tcPr>
          <w:p w14:paraId="2ADFF123" w14:textId="77777777" w:rsidR="00A2597B" w:rsidRDefault="00A2597B" w:rsidP="004B3C46">
            <w:pPr>
              <w:pStyle w:val="TF-TEXTOQUADRO"/>
            </w:pPr>
            <w:r>
              <w:t xml:space="preserve">Ações analisadas  </w:t>
            </w:r>
          </w:p>
        </w:tc>
        <w:tc>
          <w:tcPr>
            <w:tcW w:w="2409" w:type="dxa"/>
            <w:shd w:val="clear" w:color="auto" w:fill="auto"/>
          </w:tcPr>
          <w:p w14:paraId="6C328EC6" w14:textId="77777777" w:rsidR="00A2597B" w:rsidRDefault="00A2597B" w:rsidP="002B2884">
            <w:pPr>
              <w:pStyle w:val="TF-TEXTOQUADRO"/>
              <w:jc w:val="center"/>
            </w:pPr>
            <w:r w:rsidRPr="00CD5B16">
              <w:t>RADL</w:t>
            </w:r>
            <w:proofErr w:type="gramStart"/>
            <w:r w:rsidRPr="00CD5B16">
              <w:t>3,VALE</w:t>
            </w:r>
            <w:proofErr w:type="gramEnd"/>
            <w:r w:rsidRPr="00CD5B16">
              <w:t>3,BBDC4,</w:t>
            </w:r>
          </w:p>
          <w:p w14:paraId="6A9C3192" w14:textId="77777777" w:rsidR="00A2597B" w:rsidRDefault="00A2597B" w:rsidP="002B2884">
            <w:pPr>
              <w:pStyle w:val="TF-TEXTOQUADRO"/>
              <w:jc w:val="center"/>
            </w:pPr>
            <w:r w:rsidRPr="00CD5B16">
              <w:t>PETR</w:t>
            </w:r>
            <w:proofErr w:type="gramStart"/>
            <w:r w:rsidRPr="00CD5B16">
              <w:t>4,WEGE</w:t>
            </w:r>
            <w:proofErr w:type="gramEnd"/>
            <w:r w:rsidRPr="00CD5B16">
              <w:t>3</w:t>
            </w:r>
          </w:p>
        </w:tc>
        <w:tc>
          <w:tcPr>
            <w:tcW w:w="1841" w:type="dxa"/>
            <w:shd w:val="clear" w:color="auto" w:fill="auto"/>
          </w:tcPr>
          <w:p w14:paraId="0526A0C2" w14:textId="77777777" w:rsidR="00A2597B" w:rsidRDefault="00A2597B" w:rsidP="002B2884">
            <w:pPr>
              <w:pStyle w:val="TF-TEXTOQUADRO"/>
              <w:jc w:val="center"/>
            </w:pPr>
            <w:r w:rsidRPr="005F5FB1">
              <w:t>BBAS3</w:t>
            </w:r>
            <w:r>
              <w:t xml:space="preserve">, VALE3, </w:t>
            </w:r>
            <w:r w:rsidRPr="00CD5B16">
              <w:t>PRIO3</w:t>
            </w:r>
          </w:p>
        </w:tc>
        <w:tc>
          <w:tcPr>
            <w:tcW w:w="2270" w:type="dxa"/>
            <w:shd w:val="clear" w:color="auto" w:fill="auto"/>
          </w:tcPr>
          <w:p w14:paraId="35F1E97A" w14:textId="77777777" w:rsidR="00A2597B" w:rsidRDefault="00A2597B" w:rsidP="002B2884">
            <w:pPr>
              <w:pStyle w:val="TF-TEXTOQUADRO"/>
              <w:jc w:val="center"/>
            </w:pPr>
            <w:r w:rsidRPr="00640CB1">
              <w:t>AMBEV, VALE3,</w:t>
            </w:r>
          </w:p>
          <w:p w14:paraId="1C96AD3D" w14:textId="77777777" w:rsidR="00A2597B" w:rsidRDefault="00A2597B" w:rsidP="002B2884">
            <w:pPr>
              <w:pStyle w:val="TF-TEXTOQUADRO"/>
              <w:jc w:val="center"/>
            </w:pPr>
            <w:r w:rsidRPr="00640CB1">
              <w:t>BBDC4,</w:t>
            </w:r>
            <w:r>
              <w:t xml:space="preserve"> </w:t>
            </w:r>
            <w:r w:rsidRPr="00640CB1">
              <w:t>PETR4,</w:t>
            </w:r>
            <w:r>
              <w:t xml:space="preserve"> </w:t>
            </w:r>
            <w:r w:rsidRPr="00640CB1">
              <w:t>ITUB4</w:t>
            </w:r>
          </w:p>
        </w:tc>
      </w:tr>
      <w:tr w:rsidR="00A2597B" w14:paraId="1F2BE9BE" w14:textId="77777777" w:rsidTr="00640CB1">
        <w:tc>
          <w:tcPr>
            <w:tcW w:w="2581" w:type="dxa"/>
            <w:shd w:val="clear" w:color="auto" w:fill="auto"/>
          </w:tcPr>
          <w:p w14:paraId="72AC12E5" w14:textId="77777777" w:rsidR="00A2597B" w:rsidRDefault="00A2597B" w:rsidP="004B3C46">
            <w:pPr>
              <w:pStyle w:val="TF-TEXTOQUADRO"/>
            </w:pPr>
            <w:r>
              <w:t xml:space="preserve">Histórico de preço </w:t>
            </w:r>
          </w:p>
        </w:tc>
        <w:tc>
          <w:tcPr>
            <w:tcW w:w="2409" w:type="dxa"/>
            <w:shd w:val="clear" w:color="auto" w:fill="auto"/>
          </w:tcPr>
          <w:p w14:paraId="4E5DC13E" w14:textId="77777777" w:rsidR="00A2597B" w:rsidRDefault="00A2597B" w:rsidP="002B2884">
            <w:pPr>
              <w:pStyle w:val="TF-TEXTOQUADRO"/>
              <w:jc w:val="center"/>
            </w:pPr>
            <w:r>
              <w:t xml:space="preserve">Sim </w:t>
            </w:r>
          </w:p>
        </w:tc>
        <w:tc>
          <w:tcPr>
            <w:tcW w:w="1841" w:type="dxa"/>
            <w:shd w:val="clear" w:color="auto" w:fill="auto"/>
          </w:tcPr>
          <w:p w14:paraId="7DCB50A5" w14:textId="77777777" w:rsidR="00A2597B" w:rsidRDefault="00A2597B" w:rsidP="002B2884">
            <w:pPr>
              <w:pStyle w:val="TF-TEXTOQUADRO"/>
              <w:jc w:val="center"/>
            </w:pPr>
            <w:r>
              <w:t xml:space="preserve">Não </w:t>
            </w:r>
          </w:p>
        </w:tc>
        <w:tc>
          <w:tcPr>
            <w:tcW w:w="2270" w:type="dxa"/>
            <w:shd w:val="clear" w:color="auto" w:fill="auto"/>
          </w:tcPr>
          <w:p w14:paraId="7BE1C412" w14:textId="77777777" w:rsidR="00A2597B" w:rsidRDefault="00A2597B" w:rsidP="002B2884">
            <w:pPr>
              <w:pStyle w:val="TF-TEXTOQUADRO"/>
              <w:jc w:val="center"/>
            </w:pPr>
            <w:r>
              <w:t>Sim</w:t>
            </w:r>
          </w:p>
        </w:tc>
      </w:tr>
      <w:tr w:rsidR="00A2597B" w14:paraId="3CC03A50" w14:textId="77777777" w:rsidTr="00640CB1">
        <w:tc>
          <w:tcPr>
            <w:tcW w:w="2581" w:type="dxa"/>
            <w:shd w:val="clear" w:color="auto" w:fill="auto"/>
          </w:tcPr>
          <w:p w14:paraId="72B2D398" w14:textId="77777777" w:rsidR="00A2597B" w:rsidRDefault="00A2597B" w:rsidP="004B3C46">
            <w:pPr>
              <w:pStyle w:val="TF-TEXTOQUADRO"/>
            </w:pPr>
            <w:r>
              <w:t>Taxa de acerto</w:t>
            </w:r>
          </w:p>
        </w:tc>
        <w:tc>
          <w:tcPr>
            <w:tcW w:w="2409" w:type="dxa"/>
            <w:shd w:val="clear" w:color="auto" w:fill="auto"/>
          </w:tcPr>
          <w:p w14:paraId="516C698D" w14:textId="77777777" w:rsidR="00A2597B" w:rsidRDefault="00A2597B" w:rsidP="002B2884">
            <w:pPr>
              <w:pStyle w:val="TF-TEXTOQUADRO"/>
              <w:jc w:val="center"/>
            </w:pPr>
            <w:r>
              <w:t>70%</w:t>
            </w:r>
          </w:p>
        </w:tc>
        <w:tc>
          <w:tcPr>
            <w:tcW w:w="1841" w:type="dxa"/>
            <w:shd w:val="clear" w:color="auto" w:fill="auto"/>
          </w:tcPr>
          <w:p w14:paraId="471A1F76" w14:textId="77777777" w:rsidR="00A2597B" w:rsidRDefault="00A2597B" w:rsidP="002B2884">
            <w:pPr>
              <w:pStyle w:val="TF-TEXTOQUADRO"/>
              <w:jc w:val="center"/>
            </w:pPr>
            <w:r>
              <w:t>52%</w:t>
            </w:r>
          </w:p>
        </w:tc>
        <w:tc>
          <w:tcPr>
            <w:tcW w:w="2270" w:type="dxa"/>
            <w:shd w:val="clear" w:color="auto" w:fill="auto"/>
          </w:tcPr>
          <w:p w14:paraId="5035D885" w14:textId="77777777" w:rsidR="00A2597B" w:rsidRDefault="00A2597B" w:rsidP="002B2884">
            <w:pPr>
              <w:pStyle w:val="TF-TEXTOQUADRO"/>
              <w:jc w:val="center"/>
            </w:pPr>
            <w:r>
              <w:t>-</w:t>
            </w:r>
          </w:p>
        </w:tc>
      </w:tr>
      <w:tr w:rsidR="00A2597B" w14:paraId="7E7C5768" w14:textId="77777777" w:rsidTr="00640CB1">
        <w:tc>
          <w:tcPr>
            <w:tcW w:w="2581" w:type="dxa"/>
            <w:shd w:val="clear" w:color="auto" w:fill="auto"/>
          </w:tcPr>
          <w:p w14:paraId="3589DA4B" w14:textId="77777777" w:rsidR="00A2597B" w:rsidRDefault="00A2597B" w:rsidP="00746831">
            <w:pPr>
              <w:pStyle w:val="TF-TEXTOQUADRO"/>
            </w:pPr>
            <w:r>
              <w:t>Disponibilizada interface de consulta</w:t>
            </w:r>
          </w:p>
        </w:tc>
        <w:tc>
          <w:tcPr>
            <w:tcW w:w="2409" w:type="dxa"/>
            <w:shd w:val="clear" w:color="auto" w:fill="auto"/>
          </w:tcPr>
          <w:p w14:paraId="048830D0" w14:textId="77777777" w:rsidR="00A2597B" w:rsidRDefault="00A2597B" w:rsidP="002B2884">
            <w:pPr>
              <w:pStyle w:val="TF-TEXTOQUADRO"/>
              <w:jc w:val="center"/>
            </w:pPr>
            <w:r>
              <w:t>Sim</w:t>
            </w:r>
          </w:p>
        </w:tc>
        <w:tc>
          <w:tcPr>
            <w:tcW w:w="1841" w:type="dxa"/>
            <w:shd w:val="clear" w:color="auto" w:fill="auto"/>
          </w:tcPr>
          <w:p w14:paraId="77C54C90" w14:textId="77777777" w:rsidR="00A2597B" w:rsidRDefault="00A2597B" w:rsidP="002B2884">
            <w:pPr>
              <w:pStyle w:val="TF-TEXTOQUADRO"/>
              <w:jc w:val="center"/>
            </w:pPr>
            <w:r>
              <w:t>Sim</w:t>
            </w:r>
          </w:p>
        </w:tc>
        <w:tc>
          <w:tcPr>
            <w:tcW w:w="2270" w:type="dxa"/>
            <w:shd w:val="clear" w:color="auto" w:fill="auto"/>
          </w:tcPr>
          <w:p w14:paraId="67172892" w14:textId="77777777" w:rsidR="00A2597B" w:rsidRDefault="00A2597B" w:rsidP="002B2884">
            <w:pPr>
              <w:pStyle w:val="TF-TEXTOQUADRO"/>
              <w:jc w:val="center"/>
            </w:pPr>
            <w:r>
              <w:t>Não</w:t>
            </w:r>
          </w:p>
        </w:tc>
      </w:tr>
    </w:tbl>
    <w:p w14:paraId="03321FFB" w14:textId="77777777" w:rsidR="00A2597B" w:rsidRDefault="00A2597B" w:rsidP="006B0760">
      <w:pPr>
        <w:pStyle w:val="TF-FONTE"/>
      </w:pPr>
      <w:r>
        <w:t>Fonte: elaborado pelo autor.</w:t>
      </w:r>
    </w:p>
    <w:p w14:paraId="35018294" w14:textId="77777777" w:rsidR="00A2597B" w:rsidRDefault="00A2597B" w:rsidP="007B3225">
      <w:pPr>
        <w:pStyle w:val="TF-TEXTO"/>
      </w:pPr>
      <w:r>
        <w:t>Conforme pode ser observado no Quadro 1, o</w:t>
      </w:r>
      <w:r w:rsidRPr="00E86C1B">
        <w:t xml:space="preserve">s trabalhos correlatos apresentados utilizam redes neurais recorrentes para analisar ações no mercado financeiro. Rossi (2019) e Bezerra (2022) usam LSTM como arquitetura de </w:t>
      </w:r>
      <w:r>
        <w:t>RNR</w:t>
      </w:r>
      <w:r w:rsidRPr="00E86C1B">
        <w:t xml:space="preserve">, enquanto Ribeiro </w:t>
      </w:r>
      <w:commentRangeStart w:id="147"/>
      <w:r w:rsidRPr="00E96771">
        <w:rPr>
          <w:i/>
          <w:iCs/>
          <w:rPrChange w:id="148" w:author="Dalton Solano dos Reis" w:date="2023-05-30T17:50:00Z">
            <w:rPr/>
          </w:rPrChange>
        </w:rPr>
        <w:t>et al</w:t>
      </w:r>
      <w:commentRangeEnd w:id="147"/>
      <w:r>
        <w:rPr>
          <w:rStyle w:val="Refdecomentrio"/>
        </w:rPr>
        <w:commentReference w:id="147"/>
      </w:r>
      <w:r w:rsidRPr="00E86C1B">
        <w:t xml:space="preserve">. (2021) empregam tanto LSTM quanto GRU. As métricas utilizadas para avaliar o desempenho são diferentes entre os estudos: Rossi (2019) utiliza MSE e MAE, Bezerra (2022) emprega </w:t>
      </w:r>
      <w:proofErr w:type="spellStart"/>
      <w:r w:rsidRPr="00E86C1B">
        <w:t>Precision</w:t>
      </w:r>
      <w:proofErr w:type="spellEnd"/>
      <w:r w:rsidRPr="00E86C1B">
        <w:t xml:space="preserve">, Recall e f1-score, </w:t>
      </w:r>
      <w:r>
        <w:t>enquanto</w:t>
      </w:r>
      <w:r w:rsidRPr="00E86C1B">
        <w:t xml:space="preserve"> Ribeiro </w:t>
      </w:r>
      <w:commentRangeStart w:id="149"/>
      <w:r w:rsidRPr="00E96771">
        <w:rPr>
          <w:i/>
          <w:iCs/>
          <w:rPrChange w:id="150" w:author="Dalton Solano dos Reis" w:date="2023-05-30T17:51:00Z">
            <w:rPr/>
          </w:rPrChange>
        </w:rPr>
        <w:t>et al</w:t>
      </w:r>
      <w:commentRangeEnd w:id="149"/>
      <w:r>
        <w:rPr>
          <w:rStyle w:val="Refdecomentrio"/>
        </w:rPr>
        <w:commentReference w:id="149"/>
      </w:r>
      <w:r w:rsidRPr="00E86C1B">
        <w:t xml:space="preserve">. (2021) usam MAPE, RMSE e U de </w:t>
      </w:r>
      <w:proofErr w:type="spellStart"/>
      <w:r w:rsidRPr="00E86C1B">
        <w:t>Theil</w:t>
      </w:r>
      <w:proofErr w:type="spellEnd"/>
      <w:r>
        <w:t>. Com estas métricas eles comparam as duas arquiteturas utilizadas junto com as quatro variáveis para definir qual rede teve o melhor desempenho</w:t>
      </w:r>
      <w:r w:rsidRPr="00E86C1B">
        <w:t>. Os três estudos analisam diferentes conjuntos de ações</w:t>
      </w:r>
      <w:r>
        <w:t xml:space="preserve">, VALE3 sendo utilizada por todos. </w:t>
      </w:r>
      <w:r w:rsidRPr="00E86C1B">
        <w:lastRenderedPageBreak/>
        <w:t xml:space="preserve">Apenas Rossi (2019) e Bezerra (2022) </w:t>
      </w:r>
      <w:r>
        <w:t xml:space="preserve">utilizam métricas mostrando sua taxa de acerto em porcentagem sendo 70% e 52% respectivamente. </w:t>
      </w:r>
      <w:r w:rsidRPr="00E86C1B">
        <w:t xml:space="preserve">Ribeiro </w:t>
      </w:r>
      <w:commentRangeStart w:id="151"/>
      <w:r w:rsidRPr="00E96771">
        <w:rPr>
          <w:i/>
          <w:iCs/>
          <w:rPrChange w:id="152" w:author="Dalton Solano dos Reis" w:date="2023-05-30T17:52:00Z">
            <w:rPr/>
          </w:rPrChange>
        </w:rPr>
        <w:t>et al</w:t>
      </w:r>
      <w:commentRangeEnd w:id="151"/>
      <w:r>
        <w:rPr>
          <w:rStyle w:val="Refdecomentrio"/>
        </w:rPr>
        <w:commentReference w:id="151"/>
      </w:r>
      <w:r w:rsidRPr="00E86C1B">
        <w:t>. (2021)</w:t>
      </w:r>
      <w:r>
        <w:t xml:space="preserve"> </w:t>
      </w:r>
      <w:r w:rsidRPr="00E86C1B">
        <w:t>utiliza</w:t>
      </w:r>
      <w:r>
        <w:t xml:space="preserve"> outras métricas para medir seu desempenho e também é o único que não </w:t>
      </w:r>
      <w:r w:rsidRPr="00E86C1B">
        <w:t>disponibiliza interface de consulta</w:t>
      </w:r>
      <w:r>
        <w:t xml:space="preserve"> para </w:t>
      </w:r>
      <w:r w:rsidRPr="00E86C1B">
        <w:t>seu modelo.</w:t>
      </w:r>
      <w:r>
        <w:t xml:space="preserve"> </w:t>
      </w:r>
    </w:p>
    <w:p w14:paraId="15FB298F" w14:textId="77777777" w:rsidR="00A2597B" w:rsidRDefault="00A2597B" w:rsidP="007B3225">
      <w:pPr>
        <w:pStyle w:val="TF-TEXTO"/>
      </w:pPr>
      <w:r>
        <w:t>Esta</w:t>
      </w:r>
      <w:r w:rsidRPr="009B688C">
        <w:t xml:space="preserve"> proposta é relevante e significativa, pois aborda a complexidade da análise de ações no mercado financeiro e busca melhorar as técnicas existentes utilizando </w:t>
      </w:r>
      <w:proofErr w:type="spellStart"/>
      <w:r>
        <w:t>RNRs</w:t>
      </w:r>
      <w:proofErr w:type="spellEnd"/>
      <w:r w:rsidRPr="009B688C">
        <w:t xml:space="preserve">, como </w:t>
      </w:r>
      <w:proofErr w:type="spellStart"/>
      <w:r w:rsidRPr="009B688C">
        <w:t>LSTMs</w:t>
      </w:r>
      <w:proofErr w:type="spellEnd"/>
      <w:r w:rsidRPr="009B688C">
        <w:t xml:space="preserve"> e </w:t>
      </w:r>
      <w:proofErr w:type="spellStart"/>
      <w:r w:rsidRPr="009B688C">
        <w:t>GRUs</w:t>
      </w:r>
      <w:proofErr w:type="spellEnd"/>
      <w:r w:rsidRPr="009B688C">
        <w:t xml:space="preserve">.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t>percepções</w:t>
      </w:r>
      <w:r w:rsidRPr="009B688C">
        <w:t xml:space="preserve"> valios</w:t>
      </w:r>
      <w:r>
        <w:t>a</w:t>
      </w:r>
      <w:r w:rsidRPr="009B688C">
        <w:t xml:space="preserve">s sobre a efetividade das </w:t>
      </w:r>
      <w:proofErr w:type="spellStart"/>
      <w:r>
        <w:t>RNRs</w:t>
      </w:r>
      <w:proofErr w:type="spellEnd"/>
      <w:r w:rsidRPr="009B688C">
        <w:t xml:space="preserve"> na previsão do comportamento das ações e, consequentemente, auxiliar na otimização das estratégias de investimento.</w:t>
      </w:r>
    </w:p>
    <w:p w14:paraId="5F76097F" w14:textId="77777777" w:rsidR="00A2597B" w:rsidRPr="007B3225" w:rsidRDefault="00A2597B" w:rsidP="00463CA9">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proofErr w:type="spellStart"/>
      <w:r>
        <w:t>RNRs</w:t>
      </w:r>
      <w:proofErr w:type="spellEnd"/>
      <w:r w:rsidRPr="00794F00">
        <w:t xml:space="preserve">, como </w:t>
      </w:r>
      <w:proofErr w:type="spellStart"/>
      <w:r w:rsidRPr="00794F00">
        <w:t>LSTMs</w:t>
      </w:r>
      <w:proofErr w:type="spellEnd"/>
      <w:r w:rsidRPr="00794F00">
        <w:t xml:space="preserve"> e </w:t>
      </w:r>
      <w:proofErr w:type="spellStart"/>
      <w:r w:rsidRPr="00794F00">
        <w:t>GRUs</w:t>
      </w:r>
      <w:proofErr w:type="spellEnd"/>
      <w:r w:rsidRPr="00794F00">
        <w:t xml:space="preserve">, na análise de ações e a relevância de distintas métricas de desempenho na avaliação de modelos de previsão no contexto do mercado financeiro. Em termos práticos, com base nas descobertas teóricas, o estudo </w:t>
      </w:r>
      <w:r>
        <w:t xml:space="preserve">oferece </w:t>
      </w:r>
      <w:r w:rsidRPr="00794F00">
        <w:t>diretrizes para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4E572FF7" w14:textId="77777777" w:rsidR="00A2597B" w:rsidRDefault="00A2597B" w:rsidP="003C6736">
      <w:pPr>
        <w:pStyle w:val="Ttulo2"/>
      </w:pPr>
      <w:r>
        <w:t>REQUISITOS PRINCIPAIS DO PROBLEMA A SER TRABALHADO</w:t>
      </w:r>
    </w:p>
    <w:p w14:paraId="01D806FA" w14:textId="77777777" w:rsidR="00A2597B" w:rsidRDefault="00A2597B" w:rsidP="00A3605D">
      <w:pPr>
        <w:pStyle w:val="TF-TEXTO"/>
      </w:pPr>
      <w:r>
        <w:t>A ferramenta a ser desenvolvida deve:</w:t>
      </w:r>
    </w:p>
    <w:p w14:paraId="57905C0B" w14:textId="77777777" w:rsidR="00A2597B" w:rsidRDefault="00A2597B" w:rsidP="00A2597B">
      <w:pPr>
        <w:pStyle w:val="TF-ALNEA"/>
        <w:numPr>
          <w:ilvl w:val="0"/>
          <w:numId w:val="7"/>
        </w:numPr>
      </w:pPr>
      <w:r>
        <w:t>gerar a previsão do valor de fechamento diário das ações</w:t>
      </w:r>
      <w:del w:id="153" w:author="Dalton Solano dos Reis" w:date="2023-05-30T17:53:00Z">
        <w:r w:rsidDel="00E96771">
          <w:delText xml:space="preserve"> </w:delText>
        </w:r>
      </w:del>
      <w:r>
        <w:t xml:space="preserve"> </w:t>
      </w:r>
      <w:r w:rsidRPr="00C43898">
        <w:t>(R</w:t>
      </w:r>
      <w:r>
        <w:t>equisito Funcional - RF);</w:t>
      </w:r>
    </w:p>
    <w:p w14:paraId="5827E6D1" w14:textId="77777777" w:rsidR="00A2597B" w:rsidRDefault="00A2597B" w:rsidP="00A2597B">
      <w:pPr>
        <w:pStyle w:val="TF-ALNEA"/>
        <w:numPr>
          <w:ilvl w:val="0"/>
          <w:numId w:val="7"/>
        </w:numPr>
      </w:pPr>
      <w:r w:rsidRPr="00C43898">
        <w:t xml:space="preserve">gerar </w:t>
      </w:r>
      <w:r>
        <w:t xml:space="preserve">gráficos das </w:t>
      </w:r>
      <w:r w:rsidRPr="00C43898">
        <w:t>previsões de valores das ações (RF)</w:t>
      </w:r>
      <w:r>
        <w:t>;</w:t>
      </w:r>
    </w:p>
    <w:p w14:paraId="0DCEC216" w14:textId="77777777" w:rsidR="00A2597B" w:rsidRDefault="00A2597B" w:rsidP="00A2597B">
      <w:pPr>
        <w:pStyle w:val="TF-ALNEA"/>
        <w:numPr>
          <w:ilvl w:val="0"/>
          <w:numId w:val="7"/>
        </w:numPr>
      </w:pPr>
      <w:r>
        <w:t>gerar métricas definidas para comparar os dois algoritmos (RF);</w:t>
      </w:r>
    </w:p>
    <w:p w14:paraId="4FF87785" w14:textId="77777777" w:rsidR="00A2597B" w:rsidRDefault="00A2597B" w:rsidP="00A2597B">
      <w:pPr>
        <w:pStyle w:val="TF-ALNEA"/>
        <w:numPr>
          <w:ilvl w:val="0"/>
          <w:numId w:val="7"/>
        </w:numPr>
      </w:pPr>
      <w:r w:rsidRPr="00C43898">
        <w:t>ser implementad</w:t>
      </w:r>
      <w:r>
        <w:t>a</w:t>
      </w:r>
      <w:r w:rsidRPr="00C43898">
        <w:t xml:space="preserve"> utilizando a linguagem Python (Requisito Não Funcional</w:t>
      </w:r>
      <w:r>
        <w:t xml:space="preserve"> - </w:t>
      </w:r>
      <w:r w:rsidRPr="00C43898">
        <w:t>RNF)</w:t>
      </w:r>
      <w:r>
        <w:t>;</w:t>
      </w:r>
    </w:p>
    <w:p w14:paraId="0A0E05A2" w14:textId="77777777" w:rsidR="00A2597B" w:rsidRDefault="00A2597B" w:rsidP="00A2597B">
      <w:pPr>
        <w:pStyle w:val="TF-ALNEA"/>
        <w:numPr>
          <w:ilvl w:val="0"/>
          <w:numId w:val="7"/>
        </w:numPr>
      </w:pPr>
      <w:r>
        <w:t xml:space="preserve">importar os dados históricos das ações através da biblioteca </w:t>
      </w:r>
      <w:r w:rsidRPr="00244D67">
        <w:t xml:space="preserve">Yahoo </w:t>
      </w:r>
      <w:proofErr w:type="spellStart"/>
      <w:r w:rsidRPr="00244D67">
        <w:t>Finance</w:t>
      </w:r>
      <w:proofErr w:type="spellEnd"/>
      <w:r>
        <w:t xml:space="preserve"> (RNF); </w:t>
      </w:r>
    </w:p>
    <w:p w14:paraId="56FAC2EF" w14:textId="77777777" w:rsidR="00A2597B" w:rsidRDefault="00A2597B" w:rsidP="00A2597B">
      <w:pPr>
        <w:pStyle w:val="TF-ALNEA"/>
        <w:numPr>
          <w:ilvl w:val="0"/>
          <w:numId w:val="7"/>
        </w:numPr>
      </w:pPr>
      <w:r w:rsidRPr="003173D5">
        <w:t xml:space="preserve">ser capaz de processar </w:t>
      </w:r>
      <w:r>
        <w:t xml:space="preserve">todo os </w:t>
      </w:r>
      <w:r w:rsidRPr="003173D5">
        <w:t xml:space="preserve">históricos </w:t>
      </w:r>
      <w:r>
        <w:t>disponíveis dos</w:t>
      </w:r>
      <w:r w:rsidRPr="003173D5">
        <w:t xml:space="preserve"> preços d</w:t>
      </w:r>
      <w:r>
        <w:t>as</w:t>
      </w:r>
      <w:r w:rsidRPr="003173D5">
        <w:t xml:space="preserve"> ações</w:t>
      </w:r>
      <w:r>
        <w:t xml:space="preserve"> </w:t>
      </w:r>
      <w:r w:rsidRPr="00286FED">
        <w:t>(RNF)</w:t>
      </w:r>
      <w:r>
        <w:t>;</w:t>
      </w:r>
    </w:p>
    <w:p w14:paraId="6D1535AB" w14:textId="77777777" w:rsidR="00A2597B" w:rsidRDefault="00A2597B" w:rsidP="00A2597B">
      <w:pPr>
        <w:pStyle w:val="TF-ALNEA"/>
        <w:numPr>
          <w:ilvl w:val="0"/>
          <w:numId w:val="7"/>
        </w:numPr>
      </w:pPr>
      <w:r>
        <w:t xml:space="preserve">utilizar a biblioteca </w:t>
      </w:r>
      <w:proofErr w:type="spellStart"/>
      <w:r w:rsidRPr="003173D5">
        <w:t>TensorFlow</w:t>
      </w:r>
      <w:proofErr w:type="spellEnd"/>
      <w:r>
        <w:t xml:space="preserve"> (RNF); </w:t>
      </w:r>
    </w:p>
    <w:p w14:paraId="61B8E212" w14:textId="77777777" w:rsidR="00A2597B" w:rsidRPr="00286FED" w:rsidRDefault="00A2597B" w:rsidP="00A2597B">
      <w:pPr>
        <w:pStyle w:val="TF-ALNEA"/>
        <w:numPr>
          <w:ilvl w:val="0"/>
          <w:numId w:val="7"/>
        </w:numPr>
      </w:pPr>
      <w:r>
        <w:t xml:space="preserve">ser modelada seguindo os princípios das </w:t>
      </w:r>
      <w:proofErr w:type="spellStart"/>
      <w:r>
        <w:t>RNRs</w:t>
      </w:r>
      <w:proofErr w:type="spellEnd"/>
      <w:r>
        <w:t xml:space="preserve"> (RNF). </w:t>
      </w:r>
    </w:p>
    <w:p w14:paraId="0CC5BD9C" w14:textId="77777777" w:rsidR="00A2597B" w:rsidRDefault="00A2597B" w:rsidP="003C6736">
      <w:pPr>
        <w:pStyle w:val="Ttulo2"/>
      </w:pPr>
      <w:r>
        <w:t>METODOLOGIA</w:t>
      </w:r>
    </w:p>
    <w:p w14:paraId="1907C0D2" w14:textId="77777777" w:rsidR="00A2597B" w:rsidRPr="007E0D87" w:rsidRDefault="00A2597B" w:rsidP="00451B94">
      <w:pPr>
        <w:pStyle w:val="TF-TEXTO"/>
      </w:pPr>
      <w:r w:rsidRPr="007E0D87">
        <w:t>O trabalho será desenvolvido observando as seguintes etapas:</w:t>
      </w:r>
    </w:p>
    <w:p w14:paraId="597D0623" w14:textId="77777777" w:rsidR="00A2597B" w:rsidRDefault="00A2597B" w:rsidP="00A2597B">
      <w:pPr>
        <w:pStyle w:val="TF-ALNEA"/>
        <w:numPr>
          <w:ilvl w:val="0"/>
          <w:numId w:val="3"/>
        </w:numPr>
      </w:pPr>
      <w:r>
        <w:t xml:space="preserve">levantamento bibliográfico: buscar fontes bibliográficas com relação as </w:t>
      </w:r>
      <w:proofErr w:type="spellStart"/>
      <w:r>
        <w:t>RNRs</w:t>
      </w:r>
      <w:proofErr w:type="spellEnd"/>
      <w:r>
        <w:t>, e bem como buscar trabalhos correlatos;</w:t>
      </w:r>
    </w:p>
    <w:p w14:paraId="2C61625B" w14:textId="77777777" w:rsidR="00A2597B" w:rsidRDefault="00A2597B" w:rsidP="00A2597B">
      <w:pPr>
        <w:pStyle w:val="TF-ALNEA"/>
        <w:numPr>
          <w:ilvl w:val="0"/>
          <w:numId w:val="3"/>
        </w:numPr>
      </w:pPr>
      <w:r>
        <w:t>elicitação de requisitos da aplicação, baseando-se nas informações da etapa anterior, reavaliar os requisitos propostos para a aplicação;</w:t>
      </w:r>
    </w:p>
    <w:p w14:paraId="2F06F747" w14:textId="77777777" w:rsidR="00A2597B" w:rsidRDefault="00A2597B" w:rsidP="00A2597B">
      <w:pPr>
        <w:pStyle w:val="TF-ALNEA"/>
        <w:numPr>
          <w:ilvl w:val="0"/>
          <w:numId w:val="3"/>
        </w:numPr>
      </w:pPr>
      <w:r>
        <w:t>p</w:t>
      </w:r>
      <w:r w:rsidRPr="003B199E">
        <w:t xml:space="preserve">rocessamento dos dados: </w:t>
      </w:r>
      <w:r>
        <w:t xml:space="preserve">importação e processamento dos dados </w:t>
      </w:r>
      <w:r w:rsidRPr="003B199E">
        <w:t>utilizando a média</w:t>
      </w:r>
      <w:r>
        <w:t xml:space="preserve"> </w:t>
      </w:r>
      <w:r w:rsidRPr="003B199E">
        <w:t>dos preços de</w:t>
      </w:r>
      <w:r>
        <w:t xml:space="preserve"> abertura</w:t>
      </w:r>
      <w:r w:rsidRPr="003B199E">
        <w:t xml:space="preserve">, </w:t>
      </w:r>
      <w:r>
        <w:t>fechamento,</w:t>
      </w:r>
      <w:r w:rsidRPr="003B199E">
        <w:t xml:space="preserve"> preço mais alto e mais baixo em cada período de análise</w:t>
      </w:r>
      <w:r>
        <w:t>;</w:t>
      </w:r>
    </w:p>
    <w:p w14:paraId="39493DCE" w14:textId="77777777" w:rsidR="00A2597B" w:rsidRDefault="00A2597B" w:rsidP="00A2597B">
      <w:pPr>
        <w:pStyle w:val="TF-ALNEA"/>
        <w:numPr>
          <w:ilvl w:val="0"/>
          <w:numId w:val="3"/>
        </w:numPr>
      </w:pPr>
      <w:r>
        <w:t>p</w:t>
      </w:r>
      <w:r w:rsidRPr="003B199E">
        <w:t xml:space="preserve">reparação dos dados para modelagem: os dados processados serão divididos em conjuntos de treinamento e teste, e serão normalizados para garantir que os algoritmos de </w:t>
      </w:r>
      <w:del w:id="154" w:author="Dalton Solano dos Reis" w:date="2023-05-30T17:57:00Z">
        <w:r w:rsidRPr="003B199E" w:rsidDel="00E96771">
          <w:delText xml:space="preserve">machine </w:delText>
        </w:r>
      </w:del>
      <w:proofErr w:type="spellStart"/>
      <w:ins w:id="155" w:author="Dalton Solano dos Reis" w:date="2023-05-30T17:57:00Z">
        <w:r>
          <w:t>M</w:t>
        </w:r>
        <w:r w:rsidRPr="003B199E">
          <w:t>achine</w:t>
        </w:r>
        <w:proofErr w:type="spellEnd"/>
        <w:r w:rsidRPr="003B199E">
          <w:t xml:space="preserve"> </w:t>
        </w:r>
      </w:ins>
      <w:del w:id="156" w:author="Dalton Solano dos Reis" w:date="2023-05-30T17:57:00Z">
        <w:r w:rsidRPr="003B199E" w:rsidDel="00E96771">
          <w:delText xml:space="preserve">learning </w:delText>
        </w:r>
      </w:del>
      <w:ins w:id="157" w:author="Dalton Solano dos Reis" w:date="2023-05-30T17:57:00Z">
        <w:r>
          <w:t>L</w:t>
        </w:r>
        <w:r w:rsidRPr="003B199E">
          <w:t xml:space="preserve">earning </w:t>
        </w:r>
      </w:ins>
      <w:r w:rsidRPr="003B199E">
        <w:t>possam aprender com eficiência</w:t>
      </w:r>
      <w:r>
        <w:t>;</w:t>
      </w:r>
    </w:p>
    <w:p w14:paraId="49D4C79A" w14:textId="77777777" w:rsidR="00A2597B" w:rsidRDefault="00A2597B" w:rsidP="00A2597B">
      <w:pPr>
        <w:pStyle w:val="TF-ALNEA"/>
        <w:numPr>
          <w:ilvl w:val="0"/>
          <w:numId w:val="3"/>
        </w:numPr>
      </w:pPr>
      <w:r>
        <w:t>i</w:t>
      </w:r>
      <w:r w:rsidRPr="003B199E">
        <w:t xml:space="preserve">mplementação dos algoritmos: nesta etapa, serão implementadas as </w:t>
      </w:r>
      <w:proofErr w:type="spellStart"/>
      <w:r>
        <w:t>RNRs</w:t>
      </w:r>
      <w:proofErr w:type="spellEnd"/>
      <w:r w:rsidRPr="003B199E">
        <w:t xml:space="preserve"> GRU</w:t>
      </w:r>
      <w:r>
        <w:t xml:space="preserve"> </w:t>
      </w:r>
      <w:r w:rsidRPr="003B199E">
        <w:t>e LSTM</w:t>
      </w:r>
      <w:r>
        <w:t>;</w:t>
      </w:r>
    </w:p>
    <w:p w14:paraId="02FA2887" w14:textId="77777777" w:rsidR="00A2597B" w:rsidRDefault="00A2597B" w:rsidP="00A2597B">
      <w:pPr>
        <w:pStyle w:val="TF-ALNEA"/>
        <w:numPr>
          <w:ilvl w:val="0"/>
          <w:numId w:val="3"/>
        </w:numPr>
      </w:pPr>
      <w:r>
        <w:t>t</w:t>
      </w:r>
      <w:r w:rsidRPr="003B199E">
        <w:t xml:space="preserve">reinamento e validação dos modelos: os modelos GRU e LSTM serão treinados usando os conjuntos de treinamento e validação. Serão ajustados os </w:t>
      </w:r>
      <w:proofErr w:type="spellStart"/>
      <w:r w:rsidRPr="003B199E">
        <w:t>hiperparâmetros</w:t>
      </w:r>
      <w:proofErr w:type="spellEnd"/>
      <w:r w:rsidRPr="003B199E">
        <w:t xml:space="preserve"> para obter o melhor desempenho possível</w:t>
      </w:r>
      <w:r>
        <w:t>;</w:t>
      </w:r>
    </w:p>
    <w:p w14:paraId="51F184C1" w14:textId="77777777" w:rsidR="00A2597B" w:rsidRDefault="00A2597B" w:rsidP="00A2597B">
      <w:pPr>
        <w:pStyle w:val="TF-ALNEA"/>
        <w:numPr>
          <w:ilvl w:val="0"/>
          <w:numId w:val="3"/>
        </w:numPr>
      </w:pPr>
      <w:r>
        <w:t>a</w:t>
      </w:r>
      <w:r w:rsidRPr="003B199E">
        <w:t>valiação dos modelos: após o treinamento, os modelos serão avaliados no conjunto de teste com base em métricas como acurácia, MSE</w:t>
      </w:r>
      <w:r>
        <w:t xml:space="preserve">, </w:t>
      </w:r>
      <w:r w:rsidRPr="003B199E">
        <w:t>MAE</w:t>
      </w:r>
      <w:r>
        <w:t xml:space="preserve">, </w:t>
      </w:r>
      <w:r w:rsidRPr="003B199E">
        <w:t>MAPE e RMSE</w:t>
      </w:r>
      <w:r>
        <w:t>;</w:t>
      </w:r>
    </w:p>
    <w:p w14:paraId="397EC56B" w14:textId="77777777" w:rsidR="00A2597B" w:rsidRDefault="00A2597B" w:rsidP="00A2597B">
      <w:pPr>
        <w:pStyle w:val="TF-ALNEA"/>
        <w:numPr>
          <w:ilvl w:val="0"/>
          <w:numId w:val="3"/>
        </w:numPr>
      </w:pPr>
      <w:r>
        <w:t>c</w:t>
      </w:r>
      <w:r w:rsidRPr="003B199E">
        <w:t>omparação dos algoritmos: nesta etapa, os resultados dos modelos GRU e LSTM serão comparados com base nas métricas obtidas.</w:t>
      </w:r>
    </w:p>
    <w:p w14:paraId="4F687A87" w14:textId="77777777" w:rsidR="00A2597B" w:rsidRDefault="00A2597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76317304" w14:textId="77777777" w:rsidR="00A2597B" w:rsidRPr="007E0D87" w:rsidRDefault="00A2597B" w:rsidP="005B2E12">
      <w:pPr>
        <w:pStyle w:val="TF-LEGENDA"/>
      </w:pPr>
      <w:r>
        <w:lastRenderedPageBreak/>
        <w:t xml:space="preserve">Quadro </w:t>
      </w:r>
      <w:fldSimple w:instr=" SEQ Quadro \* ARABIC ">
        <w:r>
          <w:rPr>
            <w:noProof/>
          </w:rPr>
          <w:t>2</w:t>
        </w:r>
      </w:fldSimple>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A2597B" w:rsidRPr="007E0D87" w14:paraId="38158ED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21668D2" w14:textId="77777777" w:rsidR="00A2597B" w:rsidRPr="007E0D87" w:rsidRDefault="00A2597B"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10C0309C" w14:textId="77777777" w:rsidR="00A2597B" w:rsidRPr="007E0D87" w:rsidRDefault="00A2597B" w:rsidP="00470C41">
            <w:pPr>
              <w:pStyle w:val="TF-TEXTOQUADROCentralizado"/>
            </w:pPr>
            <w:r>
              <w:t>2023</w:t>
            </w:r>
          </w:p>
        </w:tc>
      </w:tr>
      <w:tr w:rsidR="00A2597B" w:rsidRPr="007E0D87" w14:paraId="2E403679" w14:textId="77777777" w:rsidTr="00E51601">
        <w:trPr>
          <w:cantSplit/>
          <w:jc w:val="center"/>
        </w:trPr>
        <w:tc>
          <w:tcPr>
            <w:tcW w:w="6171" w:type="dxa"/>
            <w:tcBorders>
              <w:top w:val="nil"/>
              <w:left w:val="single" w:sz="4" w:space="0" w:color="auto"/>
              <w:bottom w:val="nil"/>
            </w:tcBorders>
            <w:shd w:val="clear" w:color="auto" w:fill="A6A6A6"/>
          </w:tcPr>
          <w:p w14:paraId="2E1684FC" w14:textId="77777777" w:rsidR="00A2597B" w:rsidRPr="007E0D87" w:rsidRDefault="00A2597B" w:rsidP="00470C41">
            <w:pPr>
              <w:pStyle w:val="TF-TEXTOQUADRO"/>
            </w:pPr>
          </w:p>
        </w:tc>
        <w:tc>
          <w:tcPr>
            <w:tcW w:w="557" w:type="dxa"/>
            <w:gridSpan w:val="2"/>
            <w:shd w:val="clear" w:color="auto" w:fill="A6A6A6"/>
          </w:tcPr>
          <w:p w14:paraId="30F88313" w14:textId="77777777" w:rsidR="00A2597B" w:rsidRPr="007E0D87" w:rsidRDefault="00A2597B" w:rsidP="00470C41">
            <w:pPr>
              <w:pStyle w:val="TF-TEXTOQUADROCentralizado"/>
            </w:pPr>
            <w:r>
              <w:t>ago.</w:t>
            </w:r>
          </w:p>
        </w:tc>
        <w:tc>
          <w:tcPr>
            <w:tcW w:w="568" w:type="dxa"/>
            <w:gridSpan w:val="2"/>
            <w:shd w:val="clear" w:color="auto" w:fill="A6A6A6"/>
          </w:tcPr>
          <w:p w14:paraId="48C94D56" w14:textId="77777777" w:rsidR="00A2597B" w:rsidRPr="007E0D87" w:rsidRDefault="00A2597B" w:rsidP="00470C41">
            <w:pPr>
              <w:pStyle w:val="TF-TEXTOQUADROCentralizado"/>
            </w:pPr>
            <w:r>
              <w:t>set</w:t>
            </w:r>
            <w:r w:rsidRPr="007E0D87">
              <w:t>.</w:t>
            </w:r>
          </w:p>
        </w:tc>
        <w:tc>
          <w:tcPr>
            <w:tcW w:w="568" w:type="dxa"/>
            <w:gridSpan w:val="2"/>
            <w:shd w:val="clear" w:color="auto" w:fill="A6A6A6"/>
          </w:tcPr>
          <w:p w14:paraId="6DA8C97C" w14:textId="77777777" w:rsidR="00A2597B" w:rsidRPr="007E0D87" w:rsidRDefault="00A2597B" w:rsidP="00470C41">
            <w:pPr>
              <w:pStyle w:val="TF-TEXTOQUADROCentralizado"/>
            </w:pPr>
            <w:r>
              <w:t>out.</w:t>
            </w:r>
          </w:p>
        </w:tc>
        <w:tc>
          <w:tcPr>
            <w:tcW w:w="568" w:type="dxa"/>
            <w:gridSpan w:val="2"/>
            <w:shd w:val="clear" w:color="auto" w:fill="A6A6A6"/>
          </w:tcPr>
          <w:p w14:paraId="7F4693CD" w14:textId="77777777" w:rsidR="00A2597B" w:rsidRPr="007E0D87" w:rsidRDefault="00A2597B" w:rsidP="00470C41">
            <w:pPr>
              <w:pStyle w:val="TF-TEXTOQUADROCentralizado"/>
            </w:pPr>
            <w:r>
              <w:t>nov</w:t>
            </w:r>
            <w:r w:rsidRPr="007E0D87">
              <w:t>.</w:t>
            </w:r>
          </w:p>
        </w:tc>
        <w:tc>
          <w:tcPr>
            <w:tcW w:w="573" w:type="dxa"/>
            <w:gridSpan w:val="2"/>
            <w:shd w:val="clear" w:color="auto" w:fill="A6A6A6"/>
          </w:tcPr>
          <w:p w14:paraId="51A1261E" w14:textId="77777777" w:rsidR="00A2597B" w:rsidRPr="007E0D87" w:rsidRDefault="00A2597B" w:rsidP="00470C41">
            <w:pPr>
              <w:pStyle w:val="TF-TEXTOQUADROCentralizado"/>
            </w:pPr>
            <w:r>
              <w:t>dez</w:t>
            </w:r>
            <w:r w:rsidRPr="007E0D87">
              <w:t>.</w:t>
            </w:r>
          </w:p>
        </w:tc>
      </w:tr>
      <w:tr w:rsidR="00A2597B" w:rsidRPr="007E0D87" w14:paraId="4DD56035" w14:textId="77777777" w:rsidTr="00E51601">
        <w:trPr>
          <w:cantSplit/>
          <w:jc w:val="center"/>
        </w:trPr>
        <w:tc>
          <w:tcPr>
            <w:tcW w:w="6171" w:type="dxa"/>
            <w:tcBorders>
              <w:top w:val="nil"/>
              <w:left w:val="single" w:sz="4" w:space="0" w:color="auto"/>
            </w:tcBorders>
            <w:shd w:val="clear" w:color="auto" w:fill="A6A6A6"/>
          </w:tcPr>
          <w:p w14:paraId="7076972C" w14:textId="77777777" w:rsidR="00A2597B" w:rsidRPr="007E0D87" w:rsidRDefault="00A2597B" w:rsidP="00470C41">
            <w:pPr>
              <w:pStyle w:val="TF-TEXTOQUADRO"/>
            </w:pPr>
            <w:r w:rsidRPr="007E0D87">
              <w:t>etapas / quinzenas</w:t>
            </w:r>
          </w:p>
        </w:tc>
        <w:tc>
          <w:tcPr>
            <w:tcW w:w="273" w:type="dxa"/>
            <w:tcBorders>
              <w:bottom w:val="single" w:sz="4" w:space="0" w:color="auto"/>
            </w:tcBorders>
            <w:shd w:val="clear" w:color="auto" w:fill="A6A6A6"/>
          </w:tcPr>
          <w:p w14:paraId="10925D50" w14:textId="77777777" w:rsidR="00A2597B" w:rsidRPr="007E0D87" w:rsidRDefault="00A2597B" w:rsidP="00470C41">
            <w:pPr>
              <w:pStyle w:val="TF-TEXTOQUADROCentralizado"/>
            </w:pPr>
            <w:r w:rsidRPr="007E0D87">
              <w:t>1</w:t>
            </w:r>
          </w:p>
        </w:tc>
        <w:tc>
          <w:tcPr>
            <w:tcW w:w="284" w:type="dxa"/>
            <w:tcBorders>
              <w:bottom w:val="single" w:sz="4" w:space="0" w:color="auto"/>
            </w:tcBorders>
            <w:shd w:val="clear" w:color="auto" w:fill="A6A6A6"/>
          </w:tcPr>
          <w:p w14:paraId="5A126FF2" w14:textId="77777777" w:rsidR="00A2597B" w:rsidRPr="007E0D87" w:rsidRDefault="00A2597B" w:rsidP="00470C41">
            <w:pPr>
              <w:pStyle w:val="TF-TEXTOQUADROCentralizado"/>
            </w:pPr>
            <w:r w:rsidRPr="007E0D87">
              <w:t>2</w:t>
            </w:r>
          </w:p>
        </w:tc>
        <w:tc>
          <w:tcPr>
            <w:tcW w:w="284" w:type="dxa"/>
            <w:tcBorders>
              <w:bottom w:val="single" w:sz="4" w:space="0" w:color="auto"/>
            </w:tcBorders>
            <w:shd w:val="clear" w:color="auto" w:fill="A6A6A6"/>
          </w:tcPr>
          <w:p w14:paraId="105D855D" w14:textId="77777777" w:rsidR="00A2597B" w:rsidRPr="007E0D87" w:rsidRDefault="00A2597B" w:rsidP="00470C41">
            <w:pPr>
              <w:pStyle w:val="TF-TEXTOQUADROCentralizado"/>
            </w:pPr>
            <w:r w:rsidRPr="007E0D87">
              <w:t>1</w:t>
            </w:r>
          </w:p>
        </w:tc>
        <w:tc>
          <w:tcPr>
            <w:tcW w:w="284" w:type="dxa"/>
            <w:tcBorders>
              <w:bottom w:val="single" w:sz="4" w:space="0" w:color="auto"/>
            </w:tcBorders>
            <w:shd w:val="clear" w:color="auto" w:fill="A6A6A6"/>
          </w:tcPr>
          <w:p w14:paraId="6ED1EA38" w14:textId="77777777" w:rsidR="00A2597B" w:rsidRPr="007E0D87" w:rsidRDefault="00A2597B" w:rsidP="00470C41">
            <w:pPr>
              <w:pStyle w:val="TF-TEXTOQUADROCentralizado"/>
            </w:pPr>
            <w:r w:rsidRPr="007E0D87">
              <w:t>2</w:t>
            </w:r>
          </w:p>
        </w:tc>
        <w:tc>
          <w:tcPr>
            <w:tcW w:w="284" w:type="dxa"/>
            <w:tcBorders>
              <w:bottom w:val="single" w:sz="4" w:space="0" w:color="auto"/>
            </w:tcBorders>
            <w:shd w:val="clear" w:color="auto" w:fill="A6A6A6"/>
          </w:tcPr>
          <w:p w14:paraId="06135158" w14:textId="77777777" w:rsidR="00A2597B" w:rsidRPr="007E0D87" w:rsidRDefault="00A2597B" w:rsidP="00470C41">
            <w:pPr>
              <w:pStyle w:val="TF-TEXTOQUADROCentralizado"/>
            </w:pPr>
            <w:r w:rsidRPr="007E0D87">
              <w:t>1</w:t>
            </w:r>
          </w:p>
        </w:tc>
        <w:tc>
          <w:tcPr>
            <w:tcW w:w="284" w:type="dxa"/>
            <w:tcBorders>
              <w:bottom w:val="single" w:sz="4" w:space="0" w:color="auto"/>
            </w:tcBorders>
            <w:shd w:val="clear" w:color="auto" w:fill="A6A6A6"/>
          </w:tcPr>
          <w:p w14:paraId="2E245F22" w14:textId="77777777" w:rsidR="00A2597B" w:rsidRPr="007E0D87" w:rsidRDefault="00A2597B" w:rsidP="00470C41">
            <w:pPr>
              <w:pStyle w:val="TF-TEXTOQUADROCentralizado"/>
            </w:pPr>
            <w:r w:rsidRPr="007E0D87">
              <w:t>2</w:t>
            </w:r>
          </w:p>
        </w:tc>
        <w:tc>
          <w:tcPr>
            <w:tcW w:w="284" w:type="dxa"/>
            <w:tcBorders>
              <w:bottom w:val="single" w:sz="4" w:space="0" w:color="auto"/>
            </w:tcBorders>
            <w:shd w:val="clear" w:color="auto" w:fill="A6A6A6"/>
          </w:tcPr>
          <w:p w14:paraId="44625DBD" w14:textId="77777777" w:rsidR="00A2597B" w:rsidRPr="007E0D87" w:rsidRDefault="00A2597B" w:rsidP="00470C41">
            <w:pPr>
              <w:pStyle w:val="TF-TEXTOQUADROCentralizado"/>
            </w:pPr>
            <w:r w:rsidRPr="007E0D87">
              <w:t>1</w:t>
            </w:r>
          </w:p>
        </w:tc>
        <w:tc>
          <w:tcPr>
            <w:tcW w:w="284" w:type="dxa"/>
            <w:tcBorders>
              <w:bottom w:val="single" w:sz="4" w:space="0" w:color="auto"/>
            </w:tcBorders>
            <w:shd w:val="clear" w:color="auto" w:fill="A6A6A6"/>
          </w:tcPr>
          <w:p w14:paraId="0CB2F2F4" w14:textId="77777777" w:rsidR="00A2597B" w:rsidRPr="007E0D87" w:rsidRDefault="00A2597B" w:rsidP="00470C41">
            <w:pPr>
              <w:pStyle w:val="TF-TEXTOQUADROCentralizado"/>
            </w:pPr>
            <w:r w:rsidRPr="007E0D87">
              <w:t>2</w:t>
            </w:r>
          </w:p>
        </w:tc>
        <w:tc>
          <w:tcPr>
            <w:tcW w:w="284" w:type="dxa"/>
            <w:tcBorders>
              <w:bottom w:val="single" w:sz="4" w:space="0" w:color="auto"/>
            </w:tcBorders>
            <w:shd w:val="clear" w:color="auto" w:fill="A6A6A6"/>
          </w:tcPr>
          <w:p w14:paraId="481F4592" w14:textId="77777777" w:rsidR="00A2597B" w:rsidRPr="007E0D87" w:rsidRDefault="00A2597B" w:rsidP="00470C41">
            <w:pPr>
              <w:pStyle w:val="TF-TEXTOQUADROCentralizado"/>
            </w:pPr>
            <w:r w:rsidRPr="007E0D87">
              <w:t>1</w:t>
            </w:r>
          </w:p>
        </w:tc>
        <w:tc>
          <w:tcPr>
            <w:tcW w:w="289" w:type="dxa"/>
            <w:tcBorders>
              <w:bottom w:val="single" w:sz="4" w:space="0" w:color="auto"/>
            </w:tcBorders>
            <w:shd w:val="clear" w:color="auto" w:fill="A6A6A6"/>
          </w:tcPr>
          <w:p w14:paraId="72BCBE17" w14:textId="77777777" w:rsidR="00A2597B" w:rsidRPr="007E0D87" w:rsidRDefault="00A2597B" w:rsidP="00470C41">
            <w:pPr>
              <w:pStyle w:val="TF-TEXTOQUADROCentralizado"/>
            </w:pPr>
            <w:r w:rsidRPr="007E0D87">
              <w:t>2</w:t>
            </w:r>
          </w:p>
        </w:tc>
      </w:tr>
      <w:tr w:rsidR="00A2597B" w:rsidRPr="007E0D87" w14:paraId="138B82D7" w14:textId="77777777" w:rsidTr="00C4550F">
        <w:trPr>
          <w:jc w:val="center"/>
        </w:trPr>
        <w:tc>
          <w:tcPr>
            <w:tcW w:w="6171" w:type="dxa"/>
            <w:tcBorders>
              <w:left w:val="single" w:sz="4" w:space="0" w:color="auto"/>
            </w:tcBorders>
          </w:tcPr>
          <w:p w14:paraId="0DD8A1CE" w14:textId="77777777" w:rsidR="00A2597B" w:rsidRPr="007E0D87" w:rsidRDefault="00A2597B" w:rsidP="009C5E78">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4AC4196D" w14:textId="77777777" w:rsidR="00A2597B" w:rsidRPr="007E0D87" w:rsidRDefault="00A2597B" w:rsidP="009C5E78">
            <w:pPr>
              <w:pStyle w:val="TF-TEXTOQUADROCentralizado"/>
            </w:pPr>
          </w:p>
        </w:tc>
        <w:tc>
          <w:tcPr>
            <w:tcW w:w="284" w:type="dxa"/>
            <w:tcBorders>
              <w:bottom w:val="single" w:sz="4" w:space="0" w:color="auto"/>
            </w:tcBorders>
            <w:shd w:val="clear" w:color="auto" w:fill="AEAAAA" w:themeFill="background2" w:themeFillShade="BF"/>
          </w:tcPr>
          <w:p w14:paraId="60105046" w14:textId="77777777" w:rsidR="00A2597B" w:rsidRPr="007E0D87" w:rsidRDefault="00A2597B" w:rsidP="009C5E78">
            <w:pPr>
              <w:pStyle w:val="TF-TEXTOQUADROCentralizado"/>
            </w:pPr>
          </w:p>
        </w:tc>
        <w:tc>
          <w:tcPr>
            <w:tcW w:w="284" w:type="dxa"/>
            <w:tcBorders>
              <w:bottom w:val="single" w:sz="4" w:space="0" w:color="auto"/>
            </w:tcBorders>
          </w:tcPr>
          <w:p w14:paraId="6CE479EC" w14:textId="77777777" w:rsidR="00A2597B" w:rsidRPr="007E0D87" w:rsidRDefault="00A2597B" w:rsidP="009C5E78">
            <w:pPr>
              <w:pStyle w:val="TF-TEXTOQUADROCentralizado"/>
            </w:pPr>
          </w:p>
        </w:tc>
        <w:tc>
          <w:tcPr>
            <w:tcW w:w="284" w:type="dxa"/>
            <w:tcBorders>
              <w:bottom w:val="single" w:sz="4" w:space="0" w:color="auto"/>
            </w:tcBorders>
          </w:tcPr>
          <w:p w14:paraId="1426538A" w14:textId="77777777" w:rsidR="00A2597B" w:rsidRPr="007E0D87" w:rsidRDefault="00A2597B" w:rsidP="009C5E78">
            <w:pPr>
              <w:pStyle w:val="TF-TEXTOQUADROCentralizado"/>
            </w:pPr>
          </w:p>
        </w:tc>
        <w:tc>
          <w:tcPr>
            <w:tcW w:w="284" w:type="dxa"/>
            <w:tcBorders>
              <w:bottom w:val="single" w:sz="4" w:space="0" w:color="auto"/>
            </w:tcBorders>
          </w:tcPr>
          <w:p w14:paraId="1D5F91E7" w14:textId="77777777" w:rsidR="00A2597B" w:rsidRPr="007E0D87" w:rsidRDefault="00A2597B" w:rsidP="009C5E78">
            <w:pPr>
              <w:pStyle w:val="TF-TEXTOQUADROCentralizado"/>
            </w:pPr>
          </w:p>
        </w:tc>
        <w:tc>
          <w:tcPr>
            <w:tcW w:w="284" w:type="dxa"/>
            <w:tcBorders>
              <w:bottom w:val="single" w:sz="4" w:space="0" w:color="auto"/>
            </w:tcBorders>
            <w:shd w:val="clear" w:color="auto" w:fill="auto"/>
          </w:tcPr>
          <w:p w14:paraId="766D0A4E" w14:textId="77777777" w:rsidR="00A2597B" w:rsidRPr="007E0D87" w:rsidRDefault="00A2597B" w:rsidP="009C5E78">
            <w:pPr>
              <w:pStyle w:val="TF-TEXTOQUADROCentralizado"/>
              <w:jc w:val="left"/>
            </w:pPr>
          </w:p>
        </w:tc>
        <w:tc>
          <w:tcPr>
            <w:tcW w:w="284" w:type="dxa"/>
            <w:tcBorders>
              <w:bottom w:val="single" w:sz="4" w:space="0" w:color="auto"/>
            </w:tcBorders>
          </w:tcPr>
          <w:p w14:paraId="503145CD" w14:textId="77777777" w:rsidR="00A2597B" w:rsidRPr="007E0D87" w:rsidRDefault="00A2597B" w:rsidP="009C5E78">
            <w:pPr>
              <w:pStyle w:val="TF-TEXTOQUADROCentralizado"/>
            </w:pPr>
          </w:p>
        </w:tc>
        <w:tc>
          <w:tcPr>
            <w:tcW w:w="284" w:type="dxa"/>
            <w:tcBorders>
              <w:bottom w:val="single" w:sz="4" w:space="0" w:color="auto"/>
            </w:tcBorders>
          </w:tcPr>
          <w:p w14:paraId="0D4F9FDE" w14:textId="77777777" w:rsidR="00A2597B" w:rsidRPr="007E0D87" w:rsidRDefault="00A2597B" w:rsidP="009C5E78">
            <w:pPr>
              <w:pStyle w:val="TF-TEXTOQUADROCentralizado"/>
            </w:pPr>
          </w:p>
        </w:tc>
        <w:tc>
          <w:tcPr>
            <w:tcW w:w="284" w:type="dxa"/>
            <w:tcBorders>
              <w:bottom w:val="single" w:sz="4" w:space="0" w:color="auto"/>
            </w:tcBorders>
          </w:tcPr>
          <w:p w14:paraId="42B4CBAF" w14:textId="77777777" w:rsidR="00A2597B" w:rsidRPr="007E0D87" w:rsidRDefault="00A2597B" w:rsidP="009C5E78">
            <w:pPr>
              <w:pStyle w:val="TF-TEXTOQUADROCentralizado"/>
            </w:pPr>
          </w:p>
        </w:tc>
        <w:tc>
          <w:tcPr>
            <w:tcW w:w="289" w:type="dxa"/>
          </w:tcPr>
          <w:p w14:paraId="2CF6CFB8" w14:textId="77777777" w:rsidR="00A2597B" w:rsidRPr="007E0D87" w:rsidRDefault="00A2597B" w:rsidP="009C5E78">
            <w:pPr>
              <w:pStyle w:val="TF-TEXTOQUADROCentralizado"/>
            </w:pPr>
          </w:p>
        </w:tc>
      </w:tr>
      <w:tr w:rsidR="00A2597B" w:rsidRPr="007E0D87" w14:paraId="15A3D111" w14:textId="77777777" w:rsidTr="00C4550F">
        <w:trPr>
          <w:jc w:val="center"/>
        </w:trPr>
        <w:tc>
          <w:tcPr>
            <w:tcW w:w="6171" w:type="dxa"/>
            <w:tcBorders>
              <w:left w:val="single" w:sz="4" w:space="0" w:color="auto"/>
            </w:tcBorders>
          </w:tcPr>
          <w:p w14:paraId="6A272009" w14:textId="77777777" w:rsidR="00A2597B" w:rsidRPr="007E0D87" w:rsidRDefault="00A2597B" w:rsidP="00470C41">
            <w:pPr>
              <w:pStyle w:val="TF-TEXTOQUADRO"/>
            </w:pPr>
            <w:r>
              <w:t>elicitação</w:t>
            </w:r>
          </w:p>
        </w:tc>
        <w:tc>
          <w:tcPr>
            <w:tcW w:w="273" w:type="dxa"/>
            <w:tcBorders>
              <w:top w:val="single" w:sz="4" w:space="0" w:color="auto"/>
            </w:tcBorders>
            <w:shd w:val="clear" w:color="auto" w:fill="AEAAAA" w:themeFill="background2" w:themeFillShade="BF"/>
          </w:tcPr>
          <w:p w14:paraId="7A04E05E" w14:textId="77777777" w:rsidR="00A2597B" w:rsidRPr="007E0D87" w:rsidRDefault="00A2597B" w:rsidP="00470C41">
            <w:pPr>
              <w:pStyle w:val="TF-TEXTOQUADROCentralizado"/>
            </w:pPr>
          </w:p>
        </w:tc>
        <w:tc>
          <w:tcPr>
            <w:tcW w:w="284" w:type="dxa"/>
            <w:tcBorders>
              <w:top w:val="single" w:sz="4" w:space="0" w:color="auto"/>
            </w:tcBorders>
            <w:shd w:val="clear" w:color="auto" w:fill="BFBFBF" w:themeFill="background1" w:themeFillShade="BF"/>
          </w:tcPr>
          <w:p w14:paraId="282073F4" w14:textId="77777777" w:rsidR="00A2597B" w:rsidRPr="007E0D87" w:rsidRDefault="00A2597B" w:rsidP="00470C41">
            <w:pPr>
              <w:pStyle w:val="TF-TEXTOQUADROCentralizado"/>
            </w:pPr>
          </w:p>
        </w:tc>
        <w:tc>
          <w:tcPr>
            <w:tcW w:w="284" w:type="dxa"/>
            <w:tcBorders>
              <w:top w:val="single" w:sz="4" w:space="0" w:color="auto"/>
            </w:tcBorders>
          </w:tcPr>
          <w:p w14:paraId="000D3096" w14:textId="77777777" w:rsidR="00A2597B" w:rsidRPr="007E0D87" w:rsidRDefault="00A2597B" w:rsidP="00470C41">
            <w:pPr>
              <w:pStyle w:val="TF-TEXTOQUADROCentralizado"/>
            </w:pPr>
          </w:p>
        </w:tc>
        <w:tc>
          <w:tcPr>
            <w:tcW w:w="284" w:type="dxa"/>
            <w:tcBorders>
              <w:top w:val="single" w:sz="4" w:space="0" w:color="auto"/>
            </w:tcBorders>
          </w:tcPr>
          <w:p w14:paraId="150D8EE9" w14:textId="77777777" w:rsidR="00A2597B" w:rsidRPr="007E0D87" w:rsidRDefault="00A2597B" w:rsidP="00470C41">
            <w:pPr>
              <w:pStyle w:val="TF-TEXTOQUADROCentralizado"/>
            </w:pPr>
          </w:p>
        </w:tc>
        <w:tc>
          <w:tcPr>
            <w:tcW w:w="284" w:type="dxa"/>
            <w:tcBorders>
              <w:top w:val="single" w:sz="4" w:space="0" w:color="auto"/>
            </w:tcBorders>
            <w:shd w:val="clear" w:color="auto" w:fill="auto"/>
          </w:tcPr>
          <w:p w14:paraId="44303EC3" w14:textId="77777777" w:rsidR="00A2597B" w:rsidRPr="007E0D87" w:rsidRDefault="00A2597B" w:rsidP="00470C41">
            <w:pPr>
              <w:pStyle w:val="TF-TEXTOQUADROCentralizado"/>
            </w:pPr>
          </w:p>
        </w:tc>
        <w:tc>
          <w:tcPr>
            <w:tcW w:w="284" w:type="dxa"/>
            <w:tcBorders>
              <w:top w:val="single" w:sz="4" w:space="0" w:color="auto"/>
            </w:tcBorders>
            <w:shd w:val="clear" w:color="auto" w:fill="auto"/>
          </w:tcPr>
          <w:p w14:paraId="09E4963B" w14:textId="77777777" w:rsidR="00A2597B" w:rsidRPr="007E0D87" w:rsidRDefault="00A2597B" w:rsidP="00470C41">
            <w:pPr>
              <w:pStyle w:val="TF-TEXTOQUADROCentralizado"/>
            </w:pPr>
          </w:p>
        </w:tc>
        <w:tc>
          <w:tcPr>
            <w:tcW w:w="284" w:type="dxa"/>
            <w:tcBorders>
              <w:top w:val="single" w:sz="4" w:space="0" w:color="auto"/>
            </w:tcBorders>
          </w:tcPr>
          <w:p w14:paraId="2163F91A" w14:textId="77777777" w:rsidR="00A2597B" w:rsidRPr="007E0D87" w:rsidRDefault="00A2597B" w:rsidP="00470C41">
            <w:pPr>
              <w:pStyle w:val="TF-TEXTOQUADROCentralizado"/>
            </w:pPr>
          </w:p>
        </w:tc>
        <w:tc>
          <w:tcPr>
            <w:tcW w:w="284" w:type="dxa"/>
            <w:tcBorders>
              <w:top w:val="single" w:sz="4" w:space="0" w:color="auto"/>
            </w:tcBorders>
          </w:tcPr>
          <w:p w14:paraId="13581F9B" w14:textId="77777777" w:rsidR="00A2597B" w:rsidRPr="007E0D87" w:rsidRDefault="00A2597B" w:rsidP="00470C41">
            <w:pPr>
              <w:pStyle w:val="TF-TEXTOQUADROCentralizado"/>
            </w:pPr>
          </w:p>
        </w:tc>
        <w:tc>
          <w:tcPr>
            <w:tcW w:w="284" w:type="dxa"/>
            <w:tcBorders>
              <w:top w:val="single" w:sz="4" w:space="0" w:color="auto"/>
            </w:tcBorders>
          </w:tcPr>
          <w:p w14:paraId="36C149E3" w14:textId="77777777" w:rsidR="00A2597B" w:rsidRPr="007E0D87" w:rsidRDefault="00A2597B" w:rsidP="00470C41">
            <w:pPr>
              <w:pStyle w:val="TF-TEXTOQUADROCentralizado"/>
            </w:pPr>
          </w:p>
        </w:tc>
        <w:tc>
          <w:tcPr>
            <w:tcW w:w="289" w:type="dxa"/>
          </w:tcPr>
          <w:p w14:paraId="303C555E" w14:textId="77777777" w:rsidR="00A2597B" w:rsidRPr="007E0D87" w:rsidRDefault="00A2597B" w:rsidP="00470C41">
            <w:pPr>
              <w:pStyle w:val="TF-TEXTOQUADROCentralizado"/>
            </w:pPr>
          </w:p>
        </w:tc>
      </w:tr>
      <w:tr w:rsidR="00A2597B" w:rsidRPr="007E0D87" w14:paraId="0E44276A" w14:textId="77777777" w:rsidTr="00FA4358">
        <w:trPr>
          <w:jc w:val="center"/>
        </w:trPr>
        <w:tc>
          <w:tcPr>
            <w:tcW w:w="6171" w:type="dxa"/>
            <w:tcBorders>
              <w:left w:val="single" w:sz="4" w:space="0" w:color="auto"/>
            </w:tcBorders>
          </w:tcPr>
          <w:p w14:paraId="48982B74" w14:textId="77777777" w:rsidR="00A2597B" w:rsidRPr="003B199E" w:rsidRDefault="00A2597B" w:rsidP="00FA4358">
            <w:pPr>
              <w:pStyle w:val="TF-TEXTOQUADRO"/>
              <w:tabs>
                <w:tab w:val="center" w:pos="3029"/>
              </w:tabs>
            </w:pPr>
            <w:r>
              <w:t>p</w:t>
            </w:r>
            <w:r w:rsidRPr="003B199E">
              <w:t>rocessamento dos dados</w:t>
            </w:r>
            <w:r>
              <w:tab/>
            </w:r>
          </w:p>
        </w:tc>
        <w:tc>
          <w:tcPr>
            <w:tcW w:w="273" w:type="dxa"/>
            <w:tcBorders>
              <w:bottom w:val="single" w:sz="4" w:space="0" w:color="auto"/>
            </w:tcBorders>
          </w:tcPr>
          <w:p w14:paraId="10C7D66A"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5D7948BE"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10E88F9F"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44DA7E22"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0D25C11C"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7C6E1214" w14:textId="77777777" w:rsidR="00A2597B" w:rsidRPr="007E0D87" w:rsidRDefault="00A2597B" w:rsidP="002F541D">
            <w:pPr>
              <w:pStyle w:val="TF-TEXTOQUADROCentralizado"/>
            </w:pPr>
          </w:p>
        </w:tc>
        <w:tc>
          <w:tcPr>
            <w:tcW w:w="284" w:type="dxa"/>
            <w:tcBorders>
              <w:bottom w:val="single" w:sz="4" w:space="0" w:color="auto"/>
            </w:tcBorders>
          </w:tcPr>
          <w:p w14:paraId="25B89156" w14:textId="77777777" w:rsidR="00A2597B" w:rsidRPr="007E0D87" w:rsidRDefault="00A2597B" w:rsidP="002F541D">
            <w:pPr>
              <w:pStyle w:val="TF-TEXTOQUADROCentralizado"/>
            </w:pPr>
          </w:p>
        </w:tc>
        <w:tc>
          <w:tcPr>
            <w:tcW w:w="284" w:type="dxa"/>
            <w:tcBorders>
              <w:bottom w:val="single" w:sz="4" w:space="0" w:color="auto"/>
            </w:tcBorders>
          </w:tcPr>
          <w:p w14:paraId="34AC64B0" w14:textId="77777777" w:rsidR="00A2597B" w:rsidRPr="007E0D87" w:rsidRDefault="00A2597B" w:rsidP="002F541D">
            <w:pPr>
              <w:pStyle w:val="TF-TEXTOQUADROCentralizado"/>
            </w:pPr>
          </w:p>
        </w:tc>
        <w:tc>
          <w:tcPr>
            <w:tcW w:w="284" w:type="dxa"/>
            <w:tcBorders>
              <w:bottom w:val="single" w:sz="4" w:space="0" w:color="auto"/>
            </w:tcBorders>
          </w:tcPr>
          <w:p w14:paraId="549F829C" w14:textId="77777777" w:rsidR="00A2597B" w:rsidRPr="007E0D87" w:rsidRDefault="00A2597B" w:rsidP="002F541D">
            <w:pPr>
              <w:pStyle w:val="TF-TEXTOQUADROCentralizado"/>
            </w:pPr>
          </w:p>
        </w:tc>
        <w:tc>
          <w:tcPr>
            <w:tcW w:w="289" w:type="dxa"/>
          </w:tcPr>
          <w:p w14:paraId="0662903D" w14:textId="77777777" w:rsidR="00A2597B" w:rsidRPr="007E0D87" w:rsidRDefault="00A2597B" w:rsidP="002F541D">
            <w:pPr>
              <w:pStyle w:val="TF-TEXTOQUADROCentralizado"/>
            </w:pPr>
          </w:p>
        </w:tc>
      </w:tr>
      <w:tr w:rsidR="00A2597B" w:rsidRPr="007E0D87" w14:paraId="0E4CE6A3" w14:textId="77777777" w:rsidTr="00FA4358">
        <w:trPr>
          <w:jc w:val="center"/>
        </w:trPr>
        <w:tc>
          <w:tcPr>
            <w:tcW w:w="6171" w:type="dxa"/>
            <w:tcBorders>
              <w:left w:val="single" w:sz="4" w:space="0" w:color="auto"/>
            </w:tcBorders>
          </w:tcPr>
          <w:p w14:paraId="67A8CA46" w14:textId="77777777" w:rsidR="00A2597B" w:rsidRPr="003B199E" w:rsidRDefault="00A2597B" w:rsidP="002F541D">
            <w:pPr>
              <w:pStyle w:val="TF-TEXTOQUADRO"/>
            </w:pPr>
            <w:r>
              <w:t>p</w:t>
            </w:r>
            <w:r w:rsidRPr="003B199E">
              <w:t>reparação dos dados para modelagem</w:t>
            </w:r>
          </w:p>
        </w:tc>
        <w:tc>
          <w:tcPr>
            <w:tcW w:w="273" w:type="dxa"/>
            <w:tcBorders>
              <w:bottom w:val="single" w:sz="4" w:space="0" w:color="auto"/>
            </w:tcBorders>
          </w:tcPr>
          <w:p w14:paraId="5164C52E" w14:textId="77777777" w:rsidR="00A2597B" w:rsidRPr="007E0D87" w:rsidRDefault="00A2597B" w:rsidP="002F541D">
            <w:pPr>
              <w:pStyle w:val="TF-TEXTOQUADROCentralizado"/>
            </w:pPr>
          </w:p>
        </w:tc>
        <w:tc>
          <w:tcPr>
            <w:tcW w:w="284" w:type="dxa"/>
            <w:tcBorders>
              <w:bottom w:val="single" w:sz="4" w:space="0" w:color="auto"/>
            </w:tcBorders>
          </w:tcPr>
          <w:p w14:paraId="21ED692D"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2BE8B9AB"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1A279231" w14:textId="77777777" w:rsidR="00A2597B" w:rsidRPr="007E0D87" w:rsidRDefault="00A2597B" w:rsidP="002F541D">
            <w:pPr>
              <w:pStyle w:val="TF-TEXTOQUADROCentralizado"/>
              <w:jc w:val="left"/>
            </w:pPr>
          </w:p>
        </w:tc>
        <w:tc>
          <w:tcPr>
            <w:tcW w:w="284" w:type="dxa"/>
            <w:tcBorders>
              <w:bottom w:val="single" w:sz="4" w:space="0" w:color="auto"/>
            </w:tcBorders>
            <w:shd w:val="clear" w:color="auto" w:fill="AEAAAA" w:themeFill="background2" w:themeFillShade="BF"/>
          </w:tcPr>
          <w:p w14:paraId="7B2016B2"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1913B403"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23ED889F" w14:textId="77777777" w:rsidR="00A2597B" w:rsidRPr="007E0D87" w:rsidRDefault="00A2597B" w:rsidP="002F541D">
            <w:pPr>
              <w:pStyle w:val="TF-TEXTOQUADROCentralizado"/>
            </w:pPr>
          </w:p>
        </w:tc>
        <w:tc>
          <w:tcPr>
            <w:tcW w:w="284" w:type="dxa"/>
            <w:tcBorders>
              <w:bottom w:val="single" w:sz="4" w:space="0" w:color="auto"/>
            </w:tcBorders>
          </w:tcPr>
          <w:p w14:paraId="6A9EF1B5" w14:textId="77777777" w:rsidR="00A2597B" w:rsidRPr="007E0D87" w:rsidRDefault="00A2597B" w:rsidP="002F541D">
            <w:pPr>
              <w:pStyle w:val="TF-TEXTOQUADROCentralizado"/>
            </w:pPr>
          </w:p>
        </w:tc>
        <w:tc>
          <w:tcPr>
            <w:tcW w:w="284" w:type="dxa"/>
            <w:tcBorders>
              <w:bottom w:val="single" w:sz="4" w:space="0" w:color="auto"/>
            </w:tcBorders>
          </w:tcPr>
          <w:p w14:paraId="6EABA490" w14:textId="77777777" w:rsidR="00A2597B" w:rsidRPr="007E0D87" w:rsidRDefault="00A2597B" w:rsidP="002F541D">
            <w:pPr>
              <w:pStyle w:val="TF-TEXTOQUADROCentralizado"/>
            </w:pPr>
          </w:p>
        </w:tc>
        <w:tc>
          <w:tcPr>
            <w:tcW w:w="289" w:type="dxa"/>
          </w:tcPr>
          <w:p w14:paraId="49D51329" w14:textId="77777777" w:rsidR="00A2597B" w:rsidRPr="007E0D87" w:rsidRDefault="00A2597B" w:rsidP="002F541D">
            <w:pPr>
              <w:pStyle w:val="TF-TEXTOQUADROCentralizado"/>
            </w:pPr>
          </w:p>
        </w:tc>
      </w:tr>
      <w:tr w:rsidR="00A2597B" w:rsidRPr="007E0D87" w14:paraId="1799A633" w14:textId="77777777" w:rsidTr="00B273C0">
        <w:trPr>
          <w:jc w:val="center"/>
        </w:trPr>
        <w:tc>
          <w:tcPr>
            <w:tcW w:w="6171" w:type="dxa"/>
            <w:tcBorders>
              <w:left w:val="single" w:sz="4" w:space="0" w:color="auto"/>
            </w:tcBorders>
          </w:tcPr>
          <w:p w14:paraId="3738AD6B" w14:textId="77777777" w:rsidR="00A2597B" w:rsidRPr="003B199E" w:rsidRDefault="00A2597B" w:rsidP="002F541D">
            <w:pPr>
              <w:pStyle w:val="TF-TEXTOQUADRO"/>
            </w:pPr>
            <w:r>
              <w:t>i</w:t>
            </w:r>
            <w:r w:rsidRPr="003B199E">
              <w:t>mplementação dos algoritmos</w:t>
            </w:r>
          </w:p>
        </w:tc>
        <w:tc>
          <w:tcPr>
            <w:tcW w:w="273" w:type="dxa"/>
            <w:tcBorders>
              <w:bottom w:val="single" w:sz="4" w:space="0" w:color="auto"/>
            </w:tcBorders>
          </w:tcPr>
          <w:p w14:paraId="1461B02D" w14:textId="77777777" w:rsidR="00A2597B" w:rsidRPr="007E0D87" w:rsidRDefault="00A2597B" w:rsidP="002F541D">
            <w:pPr>
              <w:pStyle w:val="TF-TEXTOQUADROCentralizado"/>
            </w:pPr>
          </w:p>
        </w:tc>
        <w:tc>
          <w:tcPr>
            <w:tcW w:w="284" w:type="dxa"/>
            <w:tcBorders>
              <w:bottom w:val="single" w:sz="4" w:space="0" w:color="auto"/>
            </w:tcBorders>
          </w:tcPr>
          <w:p w14:paraId="02B05AB6" w14:textId="77777777" w:rsidR="00A2597B" w:rsidRPr="007E0D87" w:rsidRDefault="00A2597B" w:rsidP="002F541D">
            <w:pPr>
              <w:pStyle w:val="TF-TEXTOQUADROCentralizado"/>
            </w:pPr>
          </w:p>
        </w:tc>
        <w:tc>
          <w:tcPr>
            <w:tcW w:w="284" w:type="dxa"/>
            <w:tcBorders>
              <w:bottom w:val="single" w:sz="4" w:space="0" w:color="auto"/>
            </w:tcBorders>
          </w:tcPr>
          <w:p w14:paraId="4294999C"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59D5D6EE"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7BA35075"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43529D34"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5365A1BE" w14:textId="77777777" w:rsidR="00A2597B" w:rsidRPr="007E0D87" w:rsidRDefault="00A2597B" w:rsidP="002F541D">
            <w:pPr>
              <w:pStyle w:val="TF-TEXTOQUADROCentralizado"/>
            </w:pPr>
          </w:p>
        </w:tc>
        <w:tc>
          <w:tcPr>
            <w:tcW w:w="284" w:type="dxa"/>
            <w:tcBorders>
              <w:bottom w:val="single" w:sz="4" w:space="0" w:color="auto"/>
            </w:tcBorders>
          </w:tcPr>
          <w:p w14:paraId="7CFAC54B" w14:textId="77777777" w:rsidR="00A2597B" w:rsidRPr="007E0D87" w:rsidRDefault="00A2597B" w:rsidP="002F541D">
            <w:pPr>
              <w:pStyle w:val="TF-TEXTOQUADROCentralizado"/>
            </w:pPr>
          </w:p>
        </w:tc>
        <w:tc>
          <w:tcPr>
            <w:tcW w:w="284" w:type="dxa"/>
            <w:tcBorders>
              <w:bottom w:val="single" w:sz="4" w:space="0" w:color="auto"/>
            </w:tcBorders>
          </w:tcPr>
          <w:p w14:paraId="3B6FD531" w14:textId="77777777" w:rsidR="00A2597B" w:rsidRPr="007E0D87" w:rsidRDefault="00A2597B" w:rsidP="002F541D">
            <w:pPr>
              <w:pStyle w:val="TF-TEXTOQUADROCentralizado"/>
            </w:pPr>
          </w:p>
        </w:tc>
        <w:tc>
          <w:tcPr>
            <w:tcW w:w="289" w:type="dxa"/>
          </w:tcPr>
          <w:p w14:paraId="4C5297E2" w14:textId="77777777" w:rsidR="00A2597B" w:rsidRPr="007E0D87" w:rsidRDefault="00A2597B" w:rsidP="002F541D">
            <w:pPr>
              <w:pStyle w:val="TF-TEXTOQUADROCentralizado"/>
            </w:pPr>
          </w:p>
        </w:tc>
      </w:tr>
      <w:tr w:rsidR="00A2597B" w:rsidRPr="007E0D87" w14:paraId="5C93036F" w14:textId="77777777" w:rsidTr="002F541D">
        <w:trPr>
          <w:jc w:val="center"/>
        </w:trPr>
        <w:tc>
          <w:tcPr>
            <w:tcW w:w="6171" w:type="dxa"/>
            <w:tcBorders>
              <w:left w:val="single" w:sz="4" w:space="0" w:color="auto"/>
            </w:tcBorders>
          </w:tcPr>
          <w:p w14:paraId="7C89B7FC" w14:textId="77777777" w:rsidR="00A2597B" w:rsidRPr="003B199E" w:rsidRDefault="00A2597B" w:rsidP="002F541D">
            <w:pPr>
              <w:pStyle w:val="TF-TEXTOQUADRO"/>
            </w:pPr>
            <w:r>
              <w:t>t</w:t>
            </w:r>
            <w:r w:rsidRPr="003B199E">
              <w:t>reinamento e validação dos modelos</w:t>
            </w:r>
          </w:p>
        </w:tc>
        <w:tc>
          <w:tcPr>
            <w:tcW w:w="273" w:type="dxa"/>
            <w:tcBorders>
              <w:bottom w:val="single" w:sz="4" w:space="0" w:color="auto"/>
            </w:tcBorders>
          </w:tcPr>
          <w:p w14:paraId="4A6426FF" w14:textId="77777777" w:rsidR="00A2597B" w:rsidRPr="007E0D87" w:rsidRDefault="00A2597B" w:rsidP="002F541D">
            <w:pPr>
              <w:pStyle w:val="TF-TEXTOQUADROCentralizado"/>
            </w:pPr>
          </w:p>
        </w:tc>
        <w:tc>
          <w:tcPr>
            <w:tcW w:w="284" w:type="dxa"/>
            <w:tcBorders>
              <w:bottom w:val="single" w:sz="4" w:space="0" w:color="auto"/>
            </w:tcBorders>
          </w:tcPr>
          <w:p w14:paraId="7F38E691" w14:textId="77777777" w:rsidR="00A2597B" w:rsidRPr="007E0D87" w:rsidRDefault="00A2597B" w:rsidP="002F541D">
            <w:pPr>
              <w:pStyle w:val="TF-TEXTOQUADROCentralizado"/>
            </w:pPr>
          </w:p>
        </w:tc>
        <w:tc>
          <w:tcPr>
            <w:tcW w:w="284" w:type="dxa"/>
            <w:tcBorders>
              <w:bottom w:val="single" w:sz="4" w:space="0" w:color="auto"/>
            </w:tcBorders>
          </w:tcPr>
          <w:p w14:paraId="44F23206" w14:textId="77777777" w:rsidR="00A2597B" w:rsidRPr="007E0D87" w:rsidRDefault="00A2597B" w:rsidP="002F541D">
            <w:pPr>
              <w:pStyle w:val="TF-TEXTOQUADROCentralizado"/>
            </w:pPr>
          </w:p>
        </w:tc>
        <w:tc>
          <w:tcPr>
            <w:tcW w:w="284" w:type="dxa"/>
            <w:tcBorders>
              <w:bottom w:val="single" w:sz="4" w:space="0" w:color="auto"/>
            </w:tcBorders>
          </w:tcPr>
          <w:p w14:paraId="1A75F902" w14:textId="77777777" w:rsidR="00A2597B" w:rsidRPr="007E0D87" w:rsidRDefault="00A2597B" w:rsidP="002F541D">
            <w:pPr>
              <w:pStyle w:val="TF-TEXTOQUADROCentralizado"/>
            </w:pPr>
          </w:p>
        </w:tc>
        <w:tc>
          <w:tcPr>
            <w:tcW w:w="284" w:type="dxa"/>
            <w:tcBorders>
              <w:bottom w:val="single" w:sz="4" w:space="0" w:color="auto"/>
            </w:tcBorders>
          </w:tcPr>
          <w:p w14:paraId="3ADE79A0"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03ECB5F0"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2B0C5E41"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1488A195" w14:textId="77777777" w:rsidR="00A2597B" w:rsidRPr="007E0D87" w:rsidRDefault="00A2597B" w:rsidP="002F541D">
            <w:pPr>
              <w:pStyle w:val="TF-TEXTOQUADROCentralizado"/>
            </w:pPr>
          </w:p>
        </w:tc>
        <w:tc>
          <w:tcPr>
            <w:tcW w:w="284" w:type="dxa"/>
            <w:tcBorders>
              <w:bottom w:val="single" w:sz="4" w:space="0" w:color="auto"/>
            </w:tcBorders>
          </w:tcPr>
          <w:p w14:paraId="58AB8CEC" w14:textId="77777777" w:rsidR="00A2597B" w:rsidRPr="007E0D87" w:rsidRDefault="00A2597B" w:rsidP="002F541D">
            <w:pPr>
              <w:pStyle w:val="TF-TEXTOQUADROCentralizado"/>
            </w:pPr>
          </w:p>
        </w:tc>
        <w:tc>
          <w:tcPr>
            <w:tcW w:w="289" w:type="dxa"/>
          </w:tcPr>
          <w:p w14:paraId="484A11A0" w14:textId="77777777" w:rsidR="00A2597B" w:rsidRPr="007E0D87" w:rsidRDefault="00A2597B" w:rsidP="002F541D">
            <w:pPr>
              <w:pStyle w:val="TF-TEXTOQUADROCentralizado"/>
            </w:pPr>
          </w:p>
        </w:tc>
      </w:tr>
      <w:tr w:rsidR="00A2597B" w:rsidRPr="007E0D87" w14:paraId="3631A1A2" w14:textId="77777777" w:rsidTr="002F541D">
        <w:trPr>
          <w:jc w:val="center"/>
        </w:trPr>
        <w:tc>
          <w:tcPr>
            <w:tcW w:w="6171" w:type="dxa"/>
            <w:tcBorders>
              <w:left w:val="single" w:sz="4" w:space="0" w:color="auto"/>
            </w:tcBorders>
          </w:tcPr>
          <w:p w14:paraId="0EF7B123" w14:textId="77777777" w:rsidR="00A2597B" w:rsidRPr="003B199E" w:rsidRDefault="00A2597B" w:rsidP="002F541D">
            <w:pPr>
              <w:pStyle w:val="TF-TEXTOQUADRO"/>
            </w:pPr>
            <w:r>
              <w:t>a</w:t>
            </w:r>
            <w:r w:rsidRPr="003B199E">
              <w:t>valiação dos modelos</w:t>
            </w:r>
          </w:p>
        </w:tc>
        <w:tc>
          <w:tcPr>
            <w:tcW w:w="273" w:type="dxa"/>
            <w:tcBorders>
              <w:bottom w:val="single" w:sz="4" w:space="0" w:color="auto"/>
            </w:tcBorders>
          </w:tcPr>
          <w:p w14:paraId="4F535033" w14:textId="77777777" w:rsidR="00A2597B" w:rsidRPr="007E0D87" w:rsidRDefault="00A2597B" w:rsidP="002F541D">
            <w:pPr>
              <w:pStyle w:val="TF-TEXTOQUADROCentralizado"/>
            </w:pPr>
          </w:p>
        </w:tc>
        <w:tc>
          <w:tcPr>
            <w:tcW w:w="284" w:type="dxa"/>
            <w:tcBorders>
              <w:bottom w:val="single" w:sz="4" w:space="0" w:color="auto"/>
            </w:tcBorders>
          </w:tcPr>
          <w:p w14:paraId="4A388F1E" w14:textId="77777777" w:rsidR="00A2597B" w:rsidRPr="007E0D87" w:rsidRDefault="00A2597B" w:rsidP="002F541D">
            <w:pPr>
              <w:pStyle w:val="TF-TEXTOQUADROCentralizado"/>
            </w:pPr>
          </w:p>
        </w:tc>
        <w:tc>
          <w:tcPr>
            <w:tcW w:w="284" w:type="dxa"/>
            <w:tcBorders>
              <w:bottom w:val="single" w:sz="4" w:space="0" w:color="auto"/>
            </w:tcBorders>
          </w:tcPr>
          <w:p w14:paraId="76D73C86" w14:textId="77777777" w:rsidR="00A2597B" w:rsidRPr="007E0D87" w:rsidRDefault="00A2597B" w:rsidP="002F541D">
            <w:pPr>
              <w:pStyle w:val="TF-TEXTOQUADROCentralizado"/>
            </w:pPr>
          </w:p>
        </w:tc>
        <w:tc>
          <w:tcPr>
            <w:tcW w:w="284" w:type="dxa"/>
            <w:tcBorders>
              <w:bottom w:val="single" w:sz="4" w:space="0" w:color="auto"/>
            </w:tcBorders>
          </w:tcPr>
          <w:p w14:paraId="3A39DD96" w14:textId="77777777" w:rsidR="00A2597B" w:rsidRPr="007E0D87" w:rsidRDefault="00A2597B" w:rsidP="002F541D">
            <w:pPr>
              <w:pStyle w:val="TF-TEXTOQUADROCentralizado"/>
            </w:pPr>
          </w:p>
        </w:tc>
        <w:tc>
          <w:tcPr>
            <w:tcW w:w="284" w:type="dxa"/>
            <w:tcBorders>
              <w:bottom w:val="single" w:sz="4" w:space="0" w:color="auto"/>
            </w:tcBorders>
          </w:tcPr>
          <w:p w14:paraId="58F6958A" w14:textId="77777777" w:rsidR="00A2597B" w:rsidRPr="007E0D87" w:rsidRDefault="00A2597B" w:rsidP="002F541D">
            <w:pPr>
              <w:pStyle w:val="TF-TEXTOQUADROCentralizado"/>
            </w:pPr>
          </w:p>
        </w:tc>
        <w:tc>
          <w:tcPr>
            <w:tcW w:w="284" w:type="dxa"/>
            <w:tcBorders>
              <w:bottom w:val="single" w:sz="4" w:space="0" w:color="auto"/>
            </w:tcBorders>
          </w:tcPr>
          <w:p w14:paraId="06D3A501" w14:textId="77777777" w:rsidR="00A2597B" w:rsidRPr="007E0D87" w:rsidRDefault="00A2597B" w:rsidP="002F541D">
            <w:pPr>
              <w:pStyle w:val="TF-TEXTOQUADROCentralizado"/>
            </w:pPr>
          </w:p>
        </w:tc>
        <w:tc>
          <w:tcPr>
            <w:tcW w:w="284" w:type="dxa"/>
            <w:tcBorders>
              <w:bottom w:val="single" w:sz="4" w:space="0" w:color="auto"/>
            </w:tcBorders>
          </w:tcPr>
          <w:p w14:paraId="006DD0FD"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0FF7212D"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16C075B9" w14:textId="77777777" w:rsidR="00A2597B" w:rsidRPr="007E0D87" w:rsidRDefault="00A2597B" w:rsidP="002F541D">
            <w:pPr>
              <w:pStyle w:val="TF-TEXTOQUADROCentralizado"/>
            </w:pPr>
          </w:p>
        </w:tc>
        <w:tc>
          <w:tcPr>
            <w:tcW w:w="289" w:type="dxa"/>
          </w:tcPr>
          <w:p w14:paraId="7070E5ED" w14:textId="77777777" w:rsidR="00A2597B" w:rsidRPr="007E0D87" w:rsidRDefault="00A2597B" w:rsidP="002F541D">
            <w:pPr>
              <w:pStyle w:val="TF-TEXTOQUADROCentralizado"/>
            </w:pPr>
          </w:p>
        </w:tc>
      </w:tr>
      <w:tr w:rsidR="00A2597B" w:rsidRPr="007E0D87" w14:paraId="44FD297B" w14:textId="77777777" w:rsidTr="002F541D">
        <w:trPr>
          <w:jc w:val="center"/>
        </w:trPr>
        <w:tc>
          <w:tcPr>
            <w:tcW w:w="6171" w:type="dxa"/>
            <w:tcBorders>
              <w:left w:val="single" w:sz="4" w:space="0" w:color="auto"/>
              <w:bottom w:val="single" w:sz="4" w:space="0" w:color="auto"/>
            </w:tcBorders>
          </w:tcPr>
          <w:p w14:paraId="29128EB5" w14:textId="77777777" w:rsidR="00A2597B" w:rsidRPr="007E0D87" w:rsidRDefault="00A2597B" w:rsidP="002F541D">
            <w:pPr>
              <w:pStyle w:val="TF-TEXTOQUADRO"/>
            </w:pPr>
            <w:r>
              <w:t>c</w:t>
            </w:r>
            <w:r w:rsidRPr="003B199E">
              <w:t>omparação dos algoritmos</w:t>
            </w:r>
          </w:p>
        </w:tc>
        <w:tc>
          <w:tcPr>
            <w:tcW w:w="273" w:type="dxa"/>
            <w:tcBorders>
              <w:bottom w:val="single" w:sz="4" w:space="0" w:color="auto"/>
            </w:tcBorders>
          </w:tcPr>
          <w:p w14:paraId="47F97AD6" w14:textId="77777777" w:rsidR="00A2597B" w:rsidRPr="007E0D87" w:rsidRDefault="00A2597B" w:rsidP="002F541D">
            <w:pPr>
              <w:pStyle w:val="TF-TEXTOQUADROCentralizado"/>
            </w:pPr>
          </w:p>
        </w:tc>
        <w:tc>
          <w:tcPr>
            <w:tcW w:w="284" w:type="dxa"/>
            <w:tcBorders>
              <w:bottom w:val="single" w:sz="4" w:space="0" w:color="auto"/>
            </w:tcBorders>
          </w:tcPr>
          <w:p w14:paraId="48EA4FB7" w14:textId="77777777" w:rsidR="00A2597B" w:rsidRPr="007E0D87" w:rsidRDefault="00A2597B" w:rsidP="002F541D">
            <w:pPr>
              <w:pStyle w:val="TF-TEXTOQUADROCentralizado"/>
            </w:pPr>
          </w:p>
        </w:tc>
        <w:tc>
          <w:tcPr>
            <w:tcW w:w="284" w:type="dxa"/>
            <w:tcBorders>
              <w:bottom w:val="single" w:sz="4" w:space="0" w:color="auto"/>
            </w:tcBorders>
          </w:tcPr>
          <w:p w14:paraId="6000EF81" w14:textId="77777777" w:rsidR="00A2597B" w:rsidRPr="007E0D87" w:rsidRDefault="00A2597B" w:rsidP="002F541D">
            <w:pPr>
              <w:pStyle w:val="TF-TEXTOQUADROCentralizado"/>
            </w:pPr>
          </w:p>
        </w:tc>
        <w:tc>
          <w:tcPr>
            <w:tcW w:w="284" w:type="dxa"/>
            <w:tcBorders>
              <w:bottom w:val="single" w:sz="4" w:space="0" w:color="auto"/>
            </w:tcBorders>
          </w:tcPr>
          <w:p w14:paraId="1EF10168" w14:textId="77777777" w:rsidR="00A2597B" w:rsidRPr="007E0D87" w:rsidRDefault="00A2597B" w:rsidP="002F541D">
            <w:pPr>
              <w:pStyle w:val="TF-TEXTOQUADROCentralizado"/>
            </w:pPr>
          </w:p>
        </w:tc>
        <w:tc>
          <w:tcPr>
            <w:tcW w:w="284" w:type="dxa"/>
            <w:tcBorders>
              <w:bottom w:val="single" w:sz="4" w:space="0" w:color="auto"/>
            </w:tcBorders>
          </w:tcPr>
          <w:p w14:paraId="1ECFA895" w14:textId="77777777" w:rsidR="00A2597B" w:rsidRPr="007E0D87" w:rsidRDefault="00A2597B" w:rsidP="002F541D">
            <w:pPr>
              <w:pStyle w:val="TF-TEXTOQUADROCentralizado"/>
            </w:pPr>
          </w:p>
        </w:tc>
        <w:tc>
          <w:tcPr>
            <w:tcW w:w="284" w:type="dxa"/>
            <w:tcBorders>
              <w:bottom w:val="single" w:sz="4" w:space="0" w:color="auto"/>
            </w:tcBorders>
          </w:tcPr>
          <w:p w14:paraId="1F831FA4" w14:textId="77777777" w:rsidR="00A2597B" w:rsidRPr="007E0D87" w:rsidRDefault="00A2597B" w:rsidP="002F541D">
            <w:pPr>
              <w:pStyle w:val="TF-TEXTOQUADROCentralizado"/>
            </w:pPr>
          </w:p>
        </w:tc>
        <w:tc>
          <w:tcPr>
            <w:tcW w:w="284" w:type="dxa"/>
            <w:tcBorders>
              <w:bottom w:val="single" w:sz="4" w:space="0" w:color="auto"/>
            </w:tcBorders>
          </w:tcPr>
          <w:p w14:paraId="0461A34F" w14:textId="77777777" w:rsidR="00A2597B" w:rsidRPr="007E0D87" w:rsidRDefault="00A2597B" w:rsidP="002F541D">
            <w:pPr>
              <w:pStyle w:val="TF-TEXTOQUADROCentralizado"/>
            </w:pPr>
          </w:p>
        </w:tc>
        <w:tc>
          <w:tcPr>
            <w:tcW w:w="284" w:type="dxa"/>
            <w:tcBorders>
              <w:bottom w:val="single" w:sz="4" w:space="0" w:color="auto"/>
            </w:tcBorders>
          </w:tcPr>
          <w:p w14:paraId="30C2C12D" w14:textId="77777777" w:rsidR="00A2597B" w:rsidRPr="007E0D87" w:rsidRDefault="00A2597B" w:rsidP="002F541D">
            <w:pPr>
              <w:pStyle w:val="TF-TEXTOQUADROCentralizado"/>
            </w:pPr>
          </w:p>
        </w:tc>
        <w:tc>
          <w:tcPr>
            <w:tcW w:w="284" w:type="dxa"/>
            <w:tcBorders>
              <w:bottom w:val="single" w:sz="4" w:space="0" w:color="auto"/>
            </w:tcBorders>
            <w:shd w:val="clear" w:color="auto" w:fill="AEAAAA" w:themeFill="background2" w:themeFillShade="BF"/>
          </w:tcPr>
          <w:p w14:paraId="3A79AD05" w14:textId="77777777" w:rsidR="00A2597B" w:rsidRPr="007E0D87" w:rsidRDefault="00A2597B" w:rsidP="002F541D">
            <w:pPr>
              <w:pStyle w:val="TF-TEXTOQUADROCentralizado"/>
            </w:pPr>
          </w:p>
        </w:tc>
        <w:tc>
          <w:tcPr>
            <w:tcW w:w="289" w:type="dxa"/>
            <w:tcBorders>
              <w:bottom w:val="single" w:sz="4" w:space="0" w:color="auto"/>
            </w:tcBorders>
            <w:shd w:val="clear" w:color="auto" w:fill="AEAAAA" w:themeFill="background2" w:themeFillShade="BF"/>
          </w:tcPr>
          <w:p w14:paraId="68EF7234" w14:textId="77777777" w:rsidR="00A2597B" w:rsidRPr="007E0D87" w:rsidRDefault="00A2597B" w:rsidP="002F541D">
            <w:pPr>
              <w:pStyle w:val="TF-TEXTOQUADROCentralizado"/>
            </w:pPr>
          </w:p>
        </w:tc>
      </w:tr>
    </w:tbl>
    <w:p w14:paraId="3F2D1F70" w14:textId="77777777" w:rsidR="00A2597B" w:rsidRDefault="00A2597B" w:rsidP="00FC4A9F">
      <w:pPr>
        <w:pStyle w:val="TF-FONTE"/>
      </w:pPr>
      <w:r>
        <w:t>Fonte: elaborado pelo autor.</w:t>
      </w:r>
    </w:p>
    <w:p w14:paraId="411BD7AA" w14:textId="77777777" w:rsidR="00A2597B" w:rsidRPr="007A1883" w:rsidRDefault="00A2597B" w:rsidP="00424AD5">
      <w:pPr>
        <w:pStyle w:val="Ttulo1"/>
      </w:pPr>
      <w:r>
        <w:t>REVISÃO BIBLIOGRÁFICA</w:t>
      </w:r>
    </w:p>
    <w:p w14:paraId="642D75A3" w14:textId="77777777" w:rsidR="00A2597B" w:rsidRDefault="00A2597B" w:rsidP="00DF64E9">
      <w:pPr>
        <w:pStyle w:val="TF-TEXTO"/>
      </w:pPr>
      <w:r>
        <w:t>Esta seção descreve brevemente sobre os assuntos que fundamentarão o estudo a ser realizado: Análise Técnica de ações e Redes Neurais Recorrentes.</w:t>
      </w:r>
    </w:p>
    <w:p w14:paraId="3F06E919" w14:textId="77777777" w:rsidR="00A2597B" w:rsidRDefault="00A2597B" w:rsidP="00E73626">
      <w:pPr>
        <w:pStyle w:val="TF-TEXTO"/>
      </w:pPr>
      <w:r>
        <w:t xml:space="preserve">Segundo </w:t>
      </w:r>
      <w:proofErr w:type="spellStart"/>
      <w:r>
        <w:t>H</w:t>
      </w:r>
      <w:r w:rsidRPr="00A21B1C">
        <w:t>ochreiter</w:t>
      </w:r>
      <w:proofErr w:type="spellEnd"/>
      <w:r>
        <w:t xml:space="preserve"> e</w:t>
      </w:r>
      <w:r w:rsidRPr="00A21B1C">
        <w:t xml:space="preserve"> </w:t>
      </w:r>
      <w:proofErr w:type="spellStart"/>
      <w:r>
        <w:t>S</w:t>
      </w:r>
      <w:r w:rsidRPr="00A21B1C">
        <w:t>chmidhuber</w:t>
      </w:r>
      <w:proofErr w:type="spellEnd"/>
      <w:r w:rsidRPr="00A21B1C">
        <w:t xml:space="preserve"> </w:t>
      </w:r>
      <w:r>
        <w:t>(</w:t>
      </w:r>
      <w:r w:rsidRPr="00A21B1C">
        <w:t>1997)</w:t>
      </w:r>
      <w:r>
        <w:t xml:space="preserve"> a</w:t>
      </w:r>
      <w:r w:rsidRPr="00C35112">
        <w:t xml:space="preserve"> </w:t>
      </w:r>
      <w:del w:id="158" w:author="Dalton Solano dos Reis" w:date="2023-05-30T17:58:00Z">
        <w:r w:rsidRPr="00C35112" w:rsidDel="000D5BC8">
          <w:delText>LSTM (</w:delText>
        </w:r>
      </w:del>
      <w:proofErr w:type="spellStart"/>
      <w:r w:rsidRPr="00C35112">
        <w:t>Long</w:t>
      </w:r>
      <w:proofErr w:type="spellEnd"/>
      <w:r w:rsidRPr="00C35112">
        <w:t xml:space="preserve"> Short-</w:t>
      </w:r>
      <w:proofErr w:type="spellStart"/>
      <w:r w:rsidRPr="00C35112">
        <w:t>Term</w:t>
      </w:r>
      <w:proofErr w:type="spellEnd"/>
      <w:r w:rsidRPr="00C35112">
        <w:t xml:space="preserve"> </w:t>
      </w:r>
      <w:proofErr w:type="spellStart"/>
      <w:r w:rsidRPr="00C35112">
        <w:t>Memory</w:t>
      </w:r>
      <w:proofErr w:type="spellEnd"/>
      <w:ins w:id="159" w:author="Dalton Solano dos Reis" w:date="2023-05-30T17:58:00Z">
        <w:r>
          <w:t xml:space="preserve"> (</w:t>
        </w:r>
        <w:r w:rsidRPr="00C35112">
          <w:t>LSTM</w:t>
        </w:r>
      </w:ins>
      <w:r>
        <w:t xml:space="preserve">) </w:t>
      </w:r>
      <w:r w:rsidRPr="00C35112">
        <w:t xml:space="preserve">é uma arquitetura de aprendizado de máquina que aprimora as </w:t>
      </w:r>
      <w:del w:id="160" w:author="Dalton Solano dos Reis" w:date="2023-05-30T17:59:00Z">
        <w:r w:rsidRPr="00C35112" w:rsidDel="000D5BC8">
          <w:delText xml:space="preserve">redes </w:delText>
        </w:r>
      </w:del>
      <w:ins w:id="161" w:author="Dalton Solano dos Reis" w:date="2023-05-30T17:59:00Z">
        <w:r>
          <w:t>R</w:t>
        </w:r>
        <w:r w:rsidRPr="00C35112">
          <w:t xml:space="preserve">edes </w:t>
        </w:r>
      </w:ins>
      <w:del w:id="162" w:author="Dalton Solano dos Reis" w:date="2023-05-30T17:59:00Z">
        <w:r w:rsidRPr="00C35112" w:rsidDel="000D5BC8">
          <w:delText xml:space="preserve">neurais </w:delText>
        </w:r>
      </w:del>
      <w:ins w:id="163" w:author="Dalton Solano dos Reis" w:date="2023-05-30T17:59:00Z">
        <w:r>
          <w:t>N</w:t>
        </w:r>
        <w:r w:rsidRPr="00C35112">
          <w:t xml:space="preserve">eurais </w:t>
        </w:r>
      </w:ins>
      <w:del w:id="164" w:author="Dalton Solano dos Reis" w:date="2023-05-30T17:59:00Z">
        <w:r w:rsidRPr="00C35112" w:rsidDel="000D5BC8">
          <w:delText xml:space="preserve">recorrentes </w:delText>
        </w:r>
      </w:del>
      <w:ins w:id="165" w:author="Dalton Solano dos Reis" w:date="2023-05-30T17:59:00Z">
        <w:r>
          <w:t>R</w:t>
        </w:r>
        <w:r w:rsidRPr="00C35112">
          <w:t xml:space="preserve">ecorrentes </w:t>
        </w:r>
      </w:ins>
      <w:r w:rsidRPr="00C35112">
        <w:t>(</w:t>
      </w:r>
      <w:proofErr w:type="spellStart"/>
      <w:r>
        <w:t>RNRs</w:t>
      </w:r>
      <w:proofErr w:type="spellEnd"/>
      <w:r w:rsidRPr="00C35112">
        <w:t xml:space="preserve">) ao incorporar uma memória de longa duração, permitindo que o modelo compreenda a importância relativa das informações ao longo do tempo e aprenda e retenha informações relevantes de um passado mais remoto. Essa característica habilita as </w:t>
      </w:r>
      <w:proofErr w:type="spellStart"/>
      <w:r w:rsidRPr="00C35112">
        <w:t>LSTMs</w:t>
      </w:r>
      <w:proofErr w:type="spellEnd"/>
      <w:r w:rsidRPr="00C35112">
        <w:t xml:space="preserve"> a efetuar previsões mais precisas em diversas aplicações, como tradução automática, geração de texto e previsão de séries temporais</w:t>
      </w:r>
      <w:r>
        <w:t>.</w:t>
      </w:r>
      <w:r w:rsidRPr="00C35112">
        <w:t xml:space="preserve"> </w:t>
      </w:r>
    </w:p>
    <w:p w14:paraId="072939BB" w14:textId="77777777" w:rsidR="00A2597B" w:rsidRDefault="00A2597B" w:rsidP="00E73626">
      <w:pPr>
        <w:pStyle w:val="TF-TEXTO"/>
      </w:pPr>
      <w:r>
        <w:t xml:space="preserve">De acordo com </w:t>
      </w:r>
      <w:r w:rsidRPr="001D59BB">
        <w:t xml:space="preserve">Cho </w:t>
      </w:r>
      <w:commentRangeStart w:id="166"/>
      <w:r w:rsidRPr="000D5BC8">
        <w:rPr>
          <w:i/>
          <w:iCs/>
          <w:rPrChange w:id="167" w:author="Dalton Solano dos Reis" w:date="2023-05-30T17:59:00Z">
            <w:rPr/>
          </w:rPrChange>
        </w:rPr>
        <w:t>et al</w:t>
      </w:r>
      <w:commentRangeEnd w:id="166"/>
      <w:r>
        <w:rPr>
          <w:rStyle w:val="Refdecomentrio"/>
        </w:rPr>
        <w:commentReference w:id="166"/>
      </w:r>
      <w:r w:rsidRPr="001D59BB">
        <w:t>.</w:t>
      </w:r>
      <w:r>
        <w:t xml:space="preserve"> (</w:t>
      </w:r>
      <w:r w:rsidRPr="001D59BB">
        <w:t>2014)</w:t>
      </w:r>
      <w:r>
        <w:t xml:space="preserve"> a</w:t>
      </w:r>
      <w:r w:rsidRPr="001D59BB">
        <w:t xml:space="preserve"> </w:t>
      </w:r>
      <w:del w:id="168" w:author="Dalton Solano dos Reis" w:date="2023-05-30T18:00:00Z">
        <w:r w:rsidRPr="001D59BB" w:rsidDel="000D5BC8">
          <w:delText>GRU (</w:delText>
        </w:r>
      </w:del>
      <w:proofErr w:type="spellStart"/>
      <w:r w:rsidRPr="001D59BB">
        <w:t>Gated</w:t>
      </w:r>
      <w:proofErr w:type="spellEnd"/>
      <w:r w:rsidRPr="001D59BB">
        <w:t xml:space="preserve"> </w:t>
      </w:r>
      <w:proofErr w:type="spellStart"/>
      <w:r w:rsidRPr="001D59BB">
        <w:t>Recurrent</w:t>
      </w:r>
      <w:proofErr w:type="spellEnd"/>
      <w:r w:rsidRPr="001D59BB">
        <w:t xml:space="preserve"> Unit</w:t>
      </w:r>
      <w:ins w:id="169" w:author="Dalton Solano dos Reis" w:date="2023-05-30T18:00:00Z">
        <w:r>
          <w:t xml:space="preserve"> (</w:t>
        </w:r>
        <w:r w:rsidRPr="001D59BB">
          <w:t>GRU</w:t>
        </w:r>
      </w:ins>
      <w:r w:rsidRPr="001D59BB">
        <w:t xml:space="preserve">) é uma arquitetura de aprendizado de máquina que aperfeiçoa as </w:t>
      </w:r>
      <w:del w:id="170" w:author="Dalton Solano dos Reis" w:date="2023-05-30T18:00:00Z">
        <w:r w:rsidRPr="001D59BB" w:rsidDel="000D5BC8">
          <w:delText>redes neurais recorrentes (</w:delText>
        </w:r>
      </w:del>
      <w:proofErr w:type="spellStart"/>
      <w:r>
        <w:t>RNRs</w:t>
      </w:r>
      <w:proofErr w:type="spellEnd"/>
      <w:del w:id="171" w:author="Dalton Solano dos Reis" w:date="2023-05-30T18:00:00Z">
        <w:r w:rsidRPr="001D59BB" w:rsidDel="000D5BC8">
          <w:delText>)</w:delText>
        </w:r>
      </w:del>
      <w:r w:rsidRPr="001D59BB">
        <w:t xml:space="preserve">, incorporando mecanismos de atualização e redefinição para aprimorar a retenção de dependências temporais de longo alcance. Com uma estrutura simplificada e menor complexidade computacional em relação às </w:t>
      </w:r>
      <w:proofErr w:type="spellStart"/>
      <w:r w:rsidRPr="001D59BB">
        <w:t>LSTMs</w:t>
      </w:r>
      <w:proofErr w:type="spellEnd"/>
      <w:r w:rsidRPr="001D59BB">
        <w:t xml:space="preserve">, as </w:t>
      </w:r>
      <w:proofErr w:type="spellStart"/>
      <w:r w:rsidRPr="001D59BB">
        <w:t>GRUs</w:t>
      </w:r>
      <w:proofErr w:type="spellEnd"/>
      <w:r w:rsidRPr="001D59BB">
        <w:t xml:space="preserve"> exibem desempenho semelhante em várias tarefas, incluindo análise de sentimentos, tradução automática e previsão de séries temporais.</w:t>
      </w:r>
    </w:p>
    <w:p w14:paraId="53985FA6" w14:textId="77777777" w:rsidR="00A2597B" w:rsidRDefault="00A2597B" w:rsidP="00E73626">
      <w:pPr>
        <w:pStyle w:val="TF-TEXTO"/>
      </w:pPr>
      <w:r w:rsidRPr="0017113C">
        <w:t xml:space="preserve">Para avaliar o desempenho </w:t>
      </w:r>
      <w:r>
        <w:t>das</w:t>
      </w:r>
      <w:r w:rsidRPr="0017113C">
        <w:t xml:space="preserve"> </w:t>
      </w:r>
      <w:proofErr w:type="spellStart"/>
      <w:r>
        <w:t>RNRs</w:t>
      </w:r>
      <w:proofErr w:type="spellEnd"/>
      <w:r>
        <w:t xml:space="preserve"> serão utilizadas</w:t>
      </w:r>
      <w:r w:rsidRPr="0017113C">
        <w:t xml:space="preserve"> métricas de erro, como o MAE, que calcula a média dos valores absolutos das diferenças entre previsões e valores reais</w:t>
      </w:r>
      <w:r>
        <w:t>;</w:t>
      </w:r>
      <w:r w:rsidRPr="0017113C">
        <w:t xml:space="preserve"> o MSE, que dá mais peso aos maiores erros por meio da média das diferenças quadráticas</w:t>
      </w:r>
      <w:r>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t xml:space="preserve"> (</w:t>
      </w:r>
      <w:r w:rsidRPr="00360717">
        <w:t>OLIVEIRA JÚNIOR</w:t>
      </w:r>
      <w:r>
        <w:t>, 2021)</w:t>
      </w:r>
      <w:r w:rsidRPr="0017113C">
        <w:t>.</w:t>
      </w:r>
    </w:p>
    <w:p w14:paraId="179A3D4C" w14:textId="77777777" w:rsidR="00A2597B" w:rsidRDefault="00A2597B" w:rsidP="00F83A19">
      <w:pPr>
        <w:pStyle w:val="TF-refernciasbibliogrficasTTULO"/>
      </w:pPr>
      <w:r>
        <w:t>Referências</w:t>
      </w:r>
    </w:p>
    <w:p w14:paraId="132E45DC" w14:textId="77777777" w:rsidR="00A2597B" w:rsidRDefault="00A2597B" w:rsidP="00581EB6">
      <w:pPr>
        <w:pStyle w:val="TF-REFERNCIASITEM"/>
      </w:pPr>
      <w:r w:rsidRPr="00581EB6">
        <w:t xml:space="preserve">ALMEIDA, Guilherme. </w:t>
      </w:r>
      <w:r w:rsidRPr="00184BDB">
        <w:rPr>
          <w:b/>
          <w:bCs/>
        </w:rPr>
        <w:t>Bolsa de Valores: entenda tudo sobre esse mercado.</w:t>
      </w:r>
      <w:r w:rsidRPr="00581EB6">
        <w:t xml:space="preserve"> </w:t>
      </w:r>
      <w:r>
        <w:t>[</w:t>
      </w:r>
      <w:r w:rsidRPr="00581EB6">
        <w:t>2022</w:t>
      </w:r>
      <w:r>
        <w:t>]</w:t>
      </w:r>
      <w:r w:rsidRPr="00581EB6">
        <w:t>. Disponível em: https://www.certifiquei.com.br/bolsa-valores/. Acesso em: 20 abr. 2023.</w:t>
      </w:r>
    </w:p>
    <w:p w14:paraId="713AB3B4" w14:textId="77777777" w:rsidR="00A2597B" w:rsidRDefault="00A2597B" w:rsidP="00184BDB">
      <w:pPr>
        <w:pStyle w:val="TF-REFERNCIASITEM"/>
      </w:pPr>
      <w:commentRangeStart w:id="172"/>
      <w:r w:rsidRPr="00184BDB">
        <w:t>BEZERRA</w:t>
      </w:r>
      <w:commentRangeEnd w:id="172"/>
      <w:r>
        <w:rPr>
          <w:rStyle w:val="Refdecomentrio"/>
        </w:rPr>
        <w:commentReference w:id="172"/>
      </w:r>
      <w:r>
        <w:t>,</w:t>
      </w:r>
      <w:r w:rsidRPr="00184BDB">
        <w:t xml:space="preserve"> </w:t>
      </w:r>
      <w:r>
        <w:t>Fabrício Oliveira.</w:t>
      </w:r>
      <w:r w:rsidRPr="00184BDB">
        <w:t xml:space="preserve"> </w:t>
      </w:r>
      <w:r w:rsidRPr="00184BDB">
        <w:rPr>
          <w:b/>
          <w:bCs/>
        </w:rPr>
        <w:t>Redes Neurais Artificiais na Previsão do Preço das Ações na Bolsa de Valores por Meio de Notícias</w:t>
      </w:r>
      <w:r w:rsidRPr="00184BDB">
        <w:t>. [2022]</w:t>
      </w:r>
      <w:r>
        <w:t>. Trabalho de Conclusão de Curso (Bacharelado em Ciência da Computação) - Centro de Ciências Exatas e Naturais, Universidade Regional de Blumenau, Blumenau.</w:t>
      </w:r>
    </w:p>
    <w:p w14:paraId="740CF5BA" w14:textId="77777777" w:rsidR="00A2597B" w:rsidRDefault="00A2597B" w:rsidP="00184BDB">
      <w:pPr>
        <w:pStyle w:val="TF-REFERNCIASITEM"/>
      </w:pPr>
      <w:r w:rsidRPr="007B3225">
        <w:rPr>
          <w:lang w:val="en-US"/>
        </w:rPr>
        <w:t xml:space="preserve">CHO, </w:t>
      </w:r>
      <w:proofErr w:type="spellStart"/>
      <w:r w:rsidRPr="007B3225">
        <w:rPr>
          <w:lang w:val="en-US"/>
        </w:rPr>
        <w:t>Kyunghyun</w:t>
      </w:r>
      <w:proofErr w:type="spellEnd"/>
      <w:r w:rsidRPr="007B3225">
        <w:rPr>
          <w:lang w:val="en-US"/>
        </w:rPr>
        <w:t xml:space="preserve">; MERRIENBOER, Bart van; GULCEHRE, </w:t>
      </w:r>
      <w:proofErr w:type="spellStart"/>
      <w:r w:rsidRPr="007B3225">
        <w:rPr>
          <w:lang w:val="en-US"/>
        </w:rPr>
        <w:t>Caglar</w:t>
      </w:r>
      <w:proofErr w:type="spellEnd"/>
      <w:r w:rsidRPr="007B3225">
        <w:rPr>
          <w:lang w:val="en-US"/>
        </w:rPr>
        <w:t xml:space="preserve">; BOUGARES, </w:t>
      </w:r>
      <w:proofErr w:type="spellStart"/>
      <w:r w:rsidRPr="007B3225">
        <w:rPr>
          <w:lang w:val="en-US"/>
        </w:rPr>
        <w:t>Fethi</w:t>
      </w:r>
      <w:proofErr w:type="spellEnd"/>
      <w:r w:rsidRPr="007B3225">
        <w:rPr>
          <w:lang w:val="en-US"/>
        </w:rPr>
        <w:t xml:space="preserve">; SCHWENK, Holger; BENGIO, </w:t>
      </w:r>
      <w:proofErr w:type="spellStart"/>
      <w:r w:rsidRPr="007B3225">
        <w:rPr>
          <w:lang w:val="en-US"/>
        </w:rPr>
        <w:t>Yoshua</w:t>
      </w:r>
      <w:proofErr w:type="spellEnd"/>
      <w:r w:rsidRPr="007B3225">
        <w:rPr>
          <w:lang w:val="en-US"/>
        </w:rPr>
        <w:t xml:space="preserve">. </w:t>
      </w:r>
      <w:r w:rsidRPr="007B3225">
        <w:rPr>
          <w:b/>
          <w:bCs/>
          <w:lang w:val="en-US"/>
        </w:rPr>
        <w:t xml:space="preserve">Learning Phrase Representations using </w:t>
      </w:r>
      <w:r>
        <w:rPr>
          <w:b/>
          <w:bCs/>
          <w:lang w:val="en-US"/>
        </w:rPr>
        <w:t>RNN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 xml:space="preserve">Doha, Qatar: </w:t>
      </w:r>
      <w:proofErr w:type="spellStart"/>
      <w:r w:rsidRPr="007B3225">
        <w:t>Association</w:t>
      </w:r>
      <w:proofErr w:type="spellEnd"/>
      <w:r w:rsidRPr="007B3225">
        <w:t xml:space="preserve"> for </w:t>
      </w:r>
      <w:proofErr w:type="spellStart"/>
      <w:r w:rsidRPr="007B3225">
        <w:t>Computational</w:t>
      </w:r>
      <w:proofErr w:type="spellEnd"/>
      <w:r w:rsidRPr="007B3225">
        <w:t xml:space="preserve"> </w:t>
      </w:r>
      <w:proofErr w:type="spellStart"/>
      <w:r w:rsidRPr="007B3225">
        <w:t>Linguistics</w:t>
      </w:r>
      <w:proofErr w:type="spellEnd"/>
      <w:r w:rsidRPr="007B3225">
        <w:t>, 2014. p. 1724-1734. Disponível em: https://www.aclweb.org/anthology/D14-1179.pdf. Acesso em: 15 mar. 2023.</w:t>
      </w:r>
    </w:p>
    <w:p w14:paraId="303BCBCB" w14:textId="77777777" w:rsidR="00A2597B" w:rsidRDefault="00A2597B" w:rsidP="00184BDB">
      <w:pPr>
        <w:pStyle w:val="TF-REFERNCIASITEM"/>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010601E4" w14:textId="77777777" w:rsidR="00A2597B" w:rsidRDefault="00A2597B" w:rsidP="00581EB6">
      <w:pPr>
        <w:pStyle w:val="TF-REFERNCIASITEM"/>
      </w:pPr>
      <w:commentRangeStart w:id="173"/>
      <w:r w:rsidRPr="00184BDB">
        <w:t>MATSUMOTO</w:t>
      </w:r>
      <w:commentRangeEnd w:id="173"/>
      <w:r>
        <w:rPr>
          <w:rStyle w:val="Refdecomentrio"/>
        </w:rPr>
        <w:commentReference w:id="173"/>
      </w:r>
      <w:r w:rsidRPr="00184BDB">
        <w:t xml:space="preserve">, </w:t>
      </w:r>
      <w:r w:rsidRPr="00184BDB">
        <w:rPr>
          <w:b/>
          <w:bCs/>
        </w:rPr>
        <w:t>Daniel K.F. Estudo em Séries Temporais Financeiras utilizando Redes Neurais Recorrentes.</w:t>
      </w:r>
      <w:r w:rsidRPr="00184BDB">
        <w:t xml:space="preserve"> 2019. Disponível em: </w:t>
      </w:r>
      <w:r>
        <w:t>h</w:t>
      </w:r>
      <w:r w:rsidRPr="00184BDB">
        <w:t>ttps://www.repositorio.ufal.br/bitstream/riufal/6813/3/Estudo%20em%20s%C3%A9ries%20temporais%20financeiras%20utilizando%20redes%20neurais%20recorrentes.pdf. Acesso em: 20 abr. 2023.</w:t>
      </w:r>
    </w:p>
    <w:p w14:paraId="5E8344D1" w14:textId="77777777" w:rsidR="00A2597B" w:rsidRDefault="00A2597B" w:rsidP="00581EB6">
      <w:pPr>
        <w:pStyle w:val="TF-REFERNCIASITEM"/>
      </w:pPr>
      <w:r w:rsidRPr="00581EB6">
        <w:t xml:space="preserve">OLIVEIRA JÚNIOR, </w:t>
      </w:r>
      <w:proofErr w:type="spellStart"/>
      <w:r w:rsidRPr="00581EB6">
        <w:t>Clébio</w:t>
      </w:r>
      <w:proofErr w:type="spellEnd"/>
      <w:r w:rsidRPr="00581EB6">
        <w:t xml:space="preserve"> de. </w:t>
      </w:r>
      <w:r w:rsidRPr="00184BDB">
        <w:rPr>
          <w:b/>
          <w:bCs/>
        </w:rPr>
        <w:t>Métricas para Regressão: Entendendo as métricas R², MAE, MAPE, MSE e RMSE.</w:t>
      </w:r>
      <w:r w:rsidRPr="00581EB6">
        <w:t xml:space="preserve"> </w:t>
      </w:r>
      <w:r>
        <w:t>[</w:t>
      </w:r>
      <w:r w:rsidRPr="00581EB6">
        <w:t>2021</w:t>
      </w:r>
      <w:r>
        <w:t>]</w:t>
      </w:r>
      <w:r w:rsidRPr="00581EB6">
        <w:t>. Disponível em: https://medium.com/data-hackers/prevendo-n%C3%BAmeros-entendendo-m%C3%A9tricas-de-regress%C3%A3o-35545e011e70. Acesso em: 19 abr. 2022.</w:t>
      </w:r>
    </w:p>
    <w:p w14:paraId="6CF40095" w14:textId="77777777" w:rsidR="00A2597B" w:rsidRDefault="00A2597B" w:rsidP="00581EB6">
      <w:pPr>
        <w:pStyle w:val="TF-REFERNCIASITEM"/>
      </w:pPr>
      <w:r w:rsidRPr="00581EB6">
        <w:t xml:space="preserve">PINTO, Leonardo. </w:t>
      </w:r>
      <w:r w:rsidRPr="00184BDB">
        <w:rPr>
          <w:b/>
          <w:bCs/>
        </w:rPr>
        <w:t>O que é análise técnica: confira o guia completo.</w:t>
      </w:r>
      <w:r w:rsidRPr="00581EB6">
        <w:t xml:space="preserve"> </w:t>
      </w:r>
      <w:r>
        <w:t>[</w:t>
      </w:r>
      <w:r w:rsidRPr="00581EB6">
        <w:t>2020</w:t>
      </w:r>
      <w:r>
        <w:t>]</w:t>
      </w:r>
      <w:r w:rsidRPr="00581EB6">
        <w:t>. Disponível em: https://conteudos.xpi.com.br/aprenda-a-investir/relatorios/o-que-e-analise-tecnica/. Acesso em: 22 abr. 2023.</w:t>
      </w:r>
    </w:p>
    <w:p w14:paraId="67C746B1" w14:textId="77777777" w:rsidR="00A2597B" w:rsidRDefault="00A2597B" w:rsidP="00581EB6">
      <w:pPr>
        <w:pStyle w:val="TF-REFERNCIASITEM"/>
      </w:pPr>
      <w:commentRangeStart w:id="174"/>
      <w:r w:rsidRPr="00581EB6">
        <w:lastRenderedPageBreak/>
        <w:t>RIBEIRO,</w:t>
      </w:r>
      <w:commentRangeEnd w:id="174"/>
      <w:r>
        <w:rPr>
          <w:rStyle w:val="Refdecomentrio"/>
        </w:rPr>
        <w:commentReference w:id="174"/>
      </w:r>
      <w:r w:rsidRPr="00581EB6">
        <w:t xml:space="preserve"> Marcos Vinicius de Oliveira; CORREA, Matheus Morgado. </w:t>
      </w:r>
      <w:r w:rsidRPr="00184BDB">
        <w:rPr>
          <w:b/>
          <w:bCs/>
        </w:rPr>
        <w:t>Previsão de Preço de Ações Baseada em Redes Neurais Recorrentes LSTM e GRU.</w:t>
      </w:r>
      <w:r w:rsidRPr="00581EB6">
        <w:t xml:space="preserve"> </w:t>
      </w:r>
      <w:r>
        <w:t>[</w:t>
      </w:r>
      <w:r w:rsidRPr="00581EB6">
        <w:t>2021</w:t>
      </w:r>
      <w:r>
        <w:t>]</w:t>
      </w:r>
      <w:r w:rsidRPr="00581EB6">
        <w:t>. Disponível em: https://app.uff.br/riuff/bitstream/handle/1/26733/Matheus%20MorgadoTCC%20Marcos%20e%20%20final.pdf?sequence=1&amp;isAllowed=y. Acesso em: 10 mar. 2023.</w:t>
      </w:r>
    </w:p>
    <w:p w14:paraId="62EFEA29" w14:textId="77777777" w:rsidR="00A2597B" w:rsidRDefault="00A2597B" w:rsidP="00581EB6">
      <w:pPr>
        <w:pStyle w:val="TF-REFERNCIASITEM"/>
      </w:pPr>
      <w:r w:rsidRPr="00581EB6">
        <w:t xml:space="preserve">ROSSI, Rafael Bertoldi. </w:t>
      </w:r>
      <w:r w:rsidRPr="00184BDB">
        <w:rPr>
          <w:b/>
          <w:bCs/>
        </w:rPr>
        <w:t>Protótipo para previsão de ações utilizando redes neurais artificiais</w:t>
      </w:r>
      <w:r w:rsidRPr="00581EB6">
        <w:t xml:space="preserve">. </w:t>
      </w:r>
      <w:r>
        <w:t>[</w:t>
      </w:r>
      <w:r w:rsidRPr="00581EB6">
        <w:t>2019</w:t>
      </w:r>
      <w:r>
        <w:t>]</w:t>
      </w:r>
      <w:r w:rsidRPr="00581EB6">
        <w:t xml:space="preserve">. </w:t>
      </w:r>
      <w:r>
        <w:t>Trabalho de Conclusão de Curso (Bacharelado em Ciência da Computação) - Centro de Ciências Exatas e Naturais, Universidade Regional de Blumenau, Blumenau.</w:t>
      </w:r>
    </w:p>
    <w:p w14:paraId="28F71C62" w14:textId="77777777" w:rsidR="00A2597B" w:rsidRDefault="00A2597B" w:rsidP="00581EB6">
      <w:pPr>
        <w:pStyle w:val="TF-REFERNCIASITEM"/>
      </w:pPr>
      <w:r>
        <w:t xml:space="preserve">XP </w:t>
      </w:r>
      <w:proofErr w:type="spellStart"/>
      <w:r>
        <w:t>Education</w:t>
      </w:r>
      <w:proofErr w:type="spellEnd"/>
      <w:r w:rsidRPr="00184BDB">
        <w:rPr>
          <w:b/>
          <w:bCs/>
        </w:rPr>
        <w:t xml:space="preserve">. O </w:t>
      </w:r>
      <w:proofErr w:type="spellStart"/>
      <w:r w:rsidRPr="00184BDB">
        <w:rPr>
          <w:b/>
          <w:bCs/>
        </w:rPr>
        <w:t>machine</w:t>
      </w:r>
      <w:proofErr w:type="spellEnd"/>
      <w:r w:rsidRPr="00184BDB">
        <w:rPr>
          <w:b/>
          <w:bCs/>
        </w:rPr>
        <w:t xml:space="preserve"> </w:t>
      </w:r>
      <w:proofErr w:type="spellStart"/>
      <w:r w:rsidRPr="00184BDB">
        <w:rPr>
          <w:b/>
          <w:bCs/>
        </w:rPr>
        <w:t>learning</w:t>
      </w:r>
      <w:proofErr w:type="spellEnd"/>
      <w:r w:rsidRPr="00184BDB">
        <w:rPr>
          <w:b/>
          <w:bCs/>
        </w:rPr>
        <w:t xml:space="preserve"> pode ser utilizado no mercado financeiro? Vem que a gente explica!</w:t>
      </w:r>
      <w:r>
        <w:t xml:space="preserve"> </w:t>
      </w:r>
      <w:r w:rsidRPr="00407E4F">
        <w:t>[</w:t>
      </w:r>
      <w:proofErr w:type="spellStart"/>
      <w:r w:rsidRPr="00407E4F">
        <w:t>S.l</w:t>
      </w:r>
      <w:proofErr w:type="spellEnd"/>
      <w:r w:rsidRPr="00407E4F">
        <w:t xml:space="preserve">.], </w:t>
      </w:r>
      <w:r>
        <w:t>[</w:t>
      </w:r>
      <w:r w:rsidRPr="00444973">
        <w:t>2023</w:t>
      </w:r>
      <w:r>
        <w:t>]</w:t>
      </w:r>
      <w:r w:rsidRPr="00444973">
        <w:t>. Disponível em: https://blog.xpeducacao.com.br/machine-learning-no-mercado-financeiro/. Acesso em: 22 abr. 2023.</w:t>
      </w:r>
    </w:p>
    <w:p w14:paraId="2B08AE40" w14:textId="77777777" w:rsidR="00A2597B" w:rsidRDefault="00A2597B">
      <w:pPr>
        <w:rPr>
          <w:sz w:val="18"/>
          <w:szCs w:val="20"/>
        </w:rPr>
      </w:pPr>
      <w:r>
        <w:br w:type="page"/>
      </w:r>
    </w:p>
    <w:p w14:paraId="07118E24" w14:textId="77777777" w:rsidR="00A2597B" w:rsidRPr="00320BFA" w:rsidRDefault="00A2597B" w:rsidP="00BB418F">
      <w:pPr>
        <w:pStyle w:val="TF-xAvalTTULO"/>
      </w:pPr>
      <w:r>
        <w:lastRenderedPageBreak/>
        <w:t>FORMULÁRIO  DE  avaliação BCC</w:t>
      </w:r>
      <w:r w:rsidRPr="00320BFA">
        <w:t xml:space="preserve"> – PROFESSOR TCC I</w:t>
      </w:r>
      <w:r>
        <w:t xml:space="preserve"> – Pré-projeto</w:t>
      </w:r>
    </w:p>
    <w:p w14:paraId="4786BA18" w14:textId="77777777" w:rsidR="00A2597B" w:rsidRDefault="00A2597B" w:rsidP="00BB418F">
      <w:pPr>
        <w:pStyle w:val="TF-xAvalLINHA"/>
      </w:pPr>
      <w:r w:rsidRPr="00320BFA">
        <w:t>Avaliador(a):</w:t>
      </w:r>
      <w:r w:rsidRPr="00320BFA">
        <w:tab/>
      </w:r>
      <w:r>
        <w:t>Dalton Solano dos Reis</w:t>
      </w:r>
    </w:p>
    <w:p w14:paraId="169DFB58" w14:textId="77777777" w:rsidR="00A2597B" w:rsidRPr="00320BFA" w:rsidRDefault="00A2597B" w:rsidP="00BB418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2"/>
      </w:tblGrid>
      <w:tr w:rsidR="00A2597B" w:rsidRPr="00320BFA" w14:paraId="7811EBC4" w14:textId="77777777" w:rsidTr="008E38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5C02387" w14:textId="77777777" w:rsidR="00A2597B" w:rsidRPr="00320BFA" w:rsidRDefault="00A2597B" w:rsidP="008E38B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71FD399" w14:textId="77777777" w:rsidR="00A2597B" w:rsidRPr="00320BFA" w:rsidRDefault="00A2597B" w:rsidP="008E38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B058175" w14:textId="77777777" w:rsidR="00A2597B" w:rsidRPr="00320BFA" w:rsidRDefault="00A2597B" w:rsidP="008E38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D441622" w14:textId="77777777" w:rsidR="00A2597B" w:rsidRPr="00320BFA" w:rsidRDefault="00A2597B" w:rsidP="008E38BE">
            <w:pPr>
              <w:pStyle w:val="TF-xAvalITEMTABELA"/>
            </w:pPr>
            <w:r w:rsidRPr="00320BFA">
              <w:t>não atende</w:t>
            </w:r>
          </w:p>
        </w:tc>
      </w:tr>
      <w:tr w:rsidR="00A2597B" w:rsidRPr="00320BFA" w14:paraId="29D168DF" w14:textId="77777777" w:rsidTr="008E38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28EC11A" w14:textId="77777777" w:rsidR="00A2597B" w:rsidRPr="00320BFA" w:rsidRDefault="00A2597B" w:rsidP="008E38B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992E8E0" w14:textId="77777777" w:rsidR="00A2597B" w:rsidRPr="00821EE8" w:rsidRDefault="00A2597B" w:rsidP="00A2597B">
            <w:pPr>
              <w:pStyle w:val="TF-xAvalITEM"/>
            </w:pPr>
            <w:r w:rsidRPr="00821EE8">
              <w:t>INTRODUÇÃO</w:t>
            </w:r>
          </w:p>
          <w:p w14:paraId="33FC9877" w14:textId="77777777" w:rsidR="00A2597B" w:rsidRPr="00821EE8" w:rsidRDefault="00A2597B" w:rsidP="008E38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C71E4D1" w14:textId="77777777" w:rsidR="00A2597B" w:rsidRPr="00320BFA" w:rsidRDefault="00A2597B" w:rsidP="008E38BE">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8643317" w14:textId="77777777" w:rsidR="00A2597B" w:rsidRPr="00320BFA" w:rsidRDefault="00A2597B" w:rsidP="008E38BE">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708DB49" w14:textId="77777777" w:rsidR="00A2597B" w:rsidRPr="00320BFA" w:rsidRDefault="00A2597B" w:rsidP="008E38BE">
            <w:pPr>
              <w:ind w:left="709" w:hanging="709"/>
              <w:jc w:val="center"/>
              <w:rPr>
                <w:sz w:val="18"/>
              </w:rPr>
            </w:pPr>
          </w:p>
        </w:tc>
      </w:tr>
      <w:tr w:rsidR="00A2597B" w:rsidRPr="00320BFA" w14:paraId="2D3F6804" w14:textId="77777777" w:rsidTr="008E38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1B0F579"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C60137" w14:textId="77777777" w:rsidR="00A2597B" w:rsidRPr="00821EE8" w:rsidRDefault="00A2597B" w:rsidP="008E38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3298827"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B590C98"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45078D" w14:textId="77777777" w:rsidR="00A2597B" w:rsidRPr="00320BFA" w:rsidRDefault="00A2597B" w:rsidP="008E38BE">
            <w:pPr>
              <w:ind w:left="709" w:hanging="709"/>
              <w:jc w:val="center"/>
              <w:rPr>
                <w:sz w:val="18"/>
              </w:rPr>
            </w:pPr>
          </w:p>
        </w:tc>
      </w:tr>
      <w:tr w:rsidR="00A2597B" w:rsidRPr="00320BFA" w14:paraId="64C725FB"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863958"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52D848" w14:textId="77777777" w:rsidR="00A2597B" w:rsidRPr="00320BFA" w:rsidRDefault="00A2597B" w:rsidP="00A2597B">
            <w:pPr>
              <w:pStyle w:val="TF-xAvalITEM"/>
            </w:pPr>
            <w:r w:rsidRPr="00320BFA">
              <w:t>OBJETIVOS</w:t>
            </w:r>
          </w:p>
          <w:p w14:paraId="714030F9" w14:textId="77777777" w:rsidR="00A2597B" w:rsidRPr="00320BFA" w:rsidRDefault="00A2597B" w:rsidP="008E38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6A3B319"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1A9CA1"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F77819" w14:textId="77777777" w:rsidR="00A2597B" w:rsidRPr="00320BFA" w:rsidRDefault="00A2597B" w:rsidP="008E38BE">
            <w:pPr>
              <w:ind w:left="709" w:hanging="709"/>
              <w:jc w:val="center"/>
              <w:rPr>
                <w:sz w:val="18"/>
              </w:rPr>
            </w:pPr>
          </w:p>
        </w:tc>
      </w:tr>
      <w:tr w:rsidR="00A2597B" w:rsidRPr="00320BFA" w14:paraId="23CFD8B0" w14:textId="77777777" w:rsidTr="008E38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708F24A"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43CE22" w14:textId="77777777" w:rsidR="00A2597B" w:rsidRPr="00320BFA" w:rsidRDefault="00A2597B" w:rsidP="008E38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D47D29A"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7675F7E"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3C76739" w14:textId="77777777" w:rsidR="00A2597B" w:rsidRPr="00320BFA" w:rsidRDefault="00A2597B" w:rsidP="008E38BE">
            <w:pPr>
              <w:ind w:left="709" w:hanging="709"/>
              <w:jc w:val="center"/>
              <w:rPr>
                <w:sz w:val="18"/>
              </w:rPr>
            </w:pPr>
          </w:p>
        </w:tc>
      </w:tr>
      <w:tr w:rsidR="00A2597B" w:rsidRPr="00320BFA" w14:paraId="2792A45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B8AFC0"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3B5476" w14:textId="77777777" w:rsidR="00A2597B" w:rsidRPr="00EE20C1" w:rsidRDefault="00A2597B" w:rsidP="00A2597B">
            <w:pPr>
              <w:pStyle w:val="TF-xAvalITEM"/>
            </w:pPr>
            <w:r w:rsidRPr="00EE20C1">
              <w:t>JUSTIFICATIVA</w:t>
            </w:r>
          </w:p>
          <w:p w14:paraId="1623E226" w14:textId="77777777" w:rsidR="00A2597B" w:rsidRPr="00EE20C1" w:rsidRDefault="00A2597B" w:rsidP="008E38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9A796E2"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D544D18"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61E6844" w14:textId="77777777" w:rsidR="00A2597B" w:rsidRPr="00320BFA" w:rsidRDefault="00A2597B" w:rsidP="008E38BE">
            <w:pPr>
              <w:ind w:left="709" w:hanging="709"/>
              <w:jc w:val="center"/>
              <w:rPr>
                <w:sz w:val="18"/>
              </w:rPr>
            </w:pPr>
          </w:p>
        </w:tc>
      </w:tr>
      <w:tr w:rsidR="00A2597B" w:rsidRPr="00320BFA" w14:paraId="556E6885"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B65FF6"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8C4478" w14:textId="77777777" w:rsidR="00A2597B" w:rsidRPr="00EE20C1" w:rsidRDefault="00A2597B" w:rsidP="008E38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A2BA335"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7210C83"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E9B26A" w14:textId="77777777" w:rsidR="00A2597B" w:rsidRPr="00320BFA" w:rsidRDefault="00A2597B" w:rsidP="008E38BE">
            <w:pPr>
              <w:ind w:left="709" w:hanging="709"/>
              <w:jc w:val="center"/>
              <w:rPr>
                <w:sz w:val="18"/>
              </w:rPr>
            </w:pPr>
          </w:p>
        </w:tc>
      </w:tr>
      <w:tr w:rsidR="00A2597B" w:rsidRPr="00320BFA" w14:paraId="1A4B9CEA" w14:textId="77777777" w:rsidTr="008E38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AC9242"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739C96" w14:textId="77777777" w:rsidR="00A2597B" w:rsidRPr="00320BFA" w:rsidRDefault="00A2597B" w:rsidP="00A2597B">
            <w:pPr>
              <w:pStyle w:val="TF-xAvalITEM"/>
            </w:pPr>
            <w:r w:rsidRPr="00320BFA">
              <w:t>METODOLOGIA</w:t>
            </w:r>
          </w:p>
          <w:p w14:paraId="284AD938" w14:textId="77777777" w:rsidR="00A2597B" w:rsidRPr="00320BFA" w:rsidRDefault="00A2597B" w:rsidP="008E38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A7C120F"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4CDBCB0"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CC93B7" w14:textId="77777777" w:rsidR="00A2597B" w:rsidRPr="00320BFA" w:rsidRDefault="00A2597B" w:rsidP="008E38BE">
            <w:pPr>
              <w:ind w:left="709" w:hanging="709"/>
              <w:jc w:val="center"/>
              <w:rPr>
                <w:sz w:val="18"/>
              </w:rPr>
            </w:pPr>
          </w:p>
        </w:tc>
      </w:tr>
      <w:tr w:rsidR="00A2597B" w:rsidRPr="00320BFA" w14:paraId="41299D51"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1CF70C8"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269633" w14:textId="77777777" w:rsidR="00A2597B" w:rsidRPr="00320BFA" w:rsidRDefault="00A2597B" w:rsidP="008E38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95D11CB"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2808EE8"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8F74547" w14:textId="77777777" w:rsidR="00A2597B" w:rsidRPr="00320BFA" w:rsidRDefault="00A2597B" w:rsidP="008E38BE">
            <w:pPr>
              <w:ind w:left="709" w:hanging="709"/>
              <w:jc w:val="center"/>
              <w:rPr>
                <w:sz w:val="18"/>
              </w:rPr>
            </w:pPr>
          </w:p>
        </w:tc>
      </w:tr>
      <w:tr w:rsidR="00A2597B" w:rsidRPr="00320BFA" w14:paraId="48B69263"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85153F"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8D1683" w14:textId="77777777" w:rsidR="00A2597B" w:rsidRPr="00801036" w:rsidRDefault="00A2597B" w:rsidP="00A2597B">
            <w:pPr>
              <w:pStyle w:val="TF-xAvalITEM"/>
            </w:pPr>
            <w:r w:rsidRPr="00801036">
              <w:t>REVISÃO BIBLIOGRÁFICA</w:t>
            </w:r>
          </w:p>
          <w:p w14:paraId="2FA5668C" w14:textId="77777777" w:rsidR="00A2597B" w:rsidRPr="00801036" w:rsidRDefault="00A2597B" w:rsidP="008E38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75BE338" w14:textId="77777777" w:rsidR="00A2597B" w:rsidRPr="00801036"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28DDCC" w14:textId="77777777" w:rsidR="00A2597B" w:rsidRPr="00801036"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9D197BB" w14:textId="77777777" w:rsidR="00A2597B" w:rsidRPr="00320BFA" w:rsidRDefault="00A2597B" w:rsidP="008E38BE">
            <w:pPr>
              <w:ind w:left="709" w:hanging="709"/>
              <w:jc w:val="center"/>
              <w:rPr>
                <w:sz w:val="18"/>
              </w:rPr>
            </w:pPr>
          </w:p>
        </w:tc>
      </w:tr>
      <w:tr w:rsidR="00A2597B" w:rsidRPr="00320BFA" w14:paraId="438F8418" w14:textId="77777777" w:rsidTr="008E38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F1AB54F" w14:textId="77777777" w:rsidR="00A2597B" w:rsidRPr="00320BFA" w:rsidRDefault="00A2597B" w:rsidP="008E38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EAA6D44" w14:textId="77777777" w:rsidR="00A2597B" w:rsidRPr="00320BFA" w:rsidRDefault="00A2597B" w:rsidP="00A2597B">
            <w:pPr>
              <w:pStyle w:val="TF-xAvalITEM"/>
            </w:pPr>
            <w:r w:rsidRPr="00320BFA">
              <w:t>LINGUAGEM USADA (redação)</w:t>
            </w:r>
          </w:p>
          <w:p w14:paraId="4B2EB42D" w14:textId="77777777" w:rsidR="00A2597B" w:rsidRPr="00320BFA" w:rsidRDefault="00A2597B" w:rsidP="008E38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9C30075" w14:textId="77777777" w:rsidR="00A2597B" w:rsidRPr="00320BFA" w:rsidRDefault="00A2597B" w:rsidP="008E38BE">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8F567BD" w14:textId="77777777" w:rsidR="00A2597B" w:rsidRPr="00320BFA" w:rsidRDefault="00A2597B" w:rsidP="008E38BE">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9999254" w14:textId="77777777" w:rsidR="00A2597B" w:rsidRPr="00320BFA" w:rsidRDefault="00A2597B" w:rsidP="008E38BE">
            <w:pPr>
              <w:ind w:left="709" w:hanging="709"/>
              <w:jc w:val="center"/>
              <w:rPr>
                <w:sz w:val="18"/>
              </w:rPr>
            </w:pPr>
          </w:p>
        </w:tc>
      </w:tr>
      <w:tr w:rsidR="00A2597B" w:rsidRPr="00320BFA" w14:paraId="715CCF69"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CB75EA"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77931C" w14:textId="77777777" w:rsidR="00A2597B" w:rsidRPr="00320BFA" w:rsidRDefault="00A2597B" w:rsidP="008E38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95371D1"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1420DD4"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E1972FB" w14:textId="77777777" w:rsidR="00A2597B" w:rsidRPr="00320BFA" w:rsidRDefault="00A2597B" w:rsidP="008E38BE">
            <w:pPr>
              <w:ind w:left="709" w:hanging="709"/>
              <w:jc w:val="center"/>
              <w:rPr>
                <w:sz w:val="18"/>
              </w:rPr>
            </w:pPr>
          </w:p>
        </w:tc>
      </w:tr>
      <w:tr w:rsidR="00A2597B" w:rsidRPr="00320BFA" w14:paraId="2A0202E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8DF33F"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B9745B" w14:textId="77777777" w:rsidR="00A2597B" w:rsidRPr="00320BFA" w:rsidRDefault="00A2597B" w:rsidP="00A2597B">
            <w:pPr>
              <w:pStyle w:val="TF-xAvalITEM"/>
            </w:pPr>
            <w:r w:rsidRPr="00320BFA">
              <w:t>ORGANIZAÇÃO E APRESENTAÇÃO GRÁFICA DO TEXTO</w:t>
            </w:r>
          </w:p>
          <w:p w14:paraId="55B190F0" w14:textId="77777777" w:rsidR="00A2597B" w:rsidRPr="00320BFA" w:rsidRDefault="00A2597B" w:rsidP="008E38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81224C7"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1994C1"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F6C54E7" w14:textId="77777777" w:rsidR="00A2597B" w:rsidRPr="00320BFA" w:rsidRDefault="00A2597B" w:rsidP="008E38BE">
            <w:pPr>
              <w:ind w:left="709" w:hanging="709"/>
              <w:jc w:val="center"/>
              <w:rPr>
                <w:sz w:val="18"/>
              </w:rPr>
            </w:pPr>
          </w:p>
        </w:tc>
      </w:tr>
      <w:tr w:rsidR="00A2597B" w:rsidRPr="00320BFA" w14:paraId="2CC55E54"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352704"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4267D8C" w14:textId="77777777" w:rsidR="00A2597B" w:rsidRPr="00320BFA" w:rsidRDefault="00A2597B" w:rsidP="00A2597B">
            <w:pPr>
              <w:pStyle w:val="TF-xAvalITEM"/>
            </w:pPr>
            <w:r w:rsidRPr="00320BFA">
              <w:t>ILUSTRAÇÕES (figuras, quadros, tabelas)</w:t>
            </w:r>
          </w:p>
          <w:p w14:paraId="63AB4D6E" w14:textId="77777777" w:rsidR="00A2597B" w:rsidRPr="00320BFA" w:rsidRDefault="00A2597B" w:rsidP="008E38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DC6728B" w14:textId="77777777" w:rsidR="00A2597B" w:rsidRPr="00320BFA" w:rsidRDefault="00A2597B" w:rsidP="008E38BE">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1250276" w14:textId="77777777" w:rsidR="00A2597B" w:rsidRPr="00320BFA" w:rsidRDefault="00A2597B" w:rsidP="008E38BE">
            <w:pPr>
              <w:spacing w:before="80" w:after="8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3DC12AE" w14:textId="77777777" w:rsidR="00A2597B" w:rsidRPr="00320BFA" w:rsidRDefault="00A2597B" w:rsidP="008E38BE">
            <w:pPr>
              <w:spacing w:before="80" w:after="80"/>
              <w:ind w:left="709" w:hanging="709"/>
              <w:jc w:val="center"/>
              <w:rPr>
                <w:sz w:val="18"/>
              </w:rPr>
            </w:pPr>
          </w:p>
        </w:tc>
      </w:tr>
      <w:tr w:rsidR="00A2597B" w:rsidRPr="00320BFA" w14:paraId="76D93AEF"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07592"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46B2D4E" w14:textId="77777777" w:rsidR="00A2597B" w:rsidRPr="00320BFA" w:rsidRDefault="00A2597B" w:rsidP="00A2597B">
            <w:pPr>
              <w:pStyle w:val="TF-xAvalITEM"/>
            </w:pPr>
            <w:r w:rsidRPr="00320BFA">
              <w:t>REFERÊNCIAS E CITAÇÕES</w:t>
            </w:r>
          </w:p>
          <w:p w14:paraId="0EB5E191" w14:textId="77777777" w:rsidR="00A2597B" w:rsidRPr="00320BFA" w:rsidRDefault="00A2597B" w:rsidP="008E38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29B39CC" w14:textId="77777777" w:rsidR="00A2597B" w:rsidRPr="00320BFA" w:rsidRDefault="00A2597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8053F8E" w14:textId="77777777" w:rsidR="00A2597B" w:rsidRPr="00320BFA" w:rsidRDefault="00A2597B" w:rsidP="008E38BE">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C641729" w14:textId="77777777" w:rsidR="00A2597B" w:rsidRPr="00320BFA" w:rsidRDefault="00A2597B" w:rsidP="008E38BE">
            <w:pPr>
              <w:ind w:left="709" w:hanging="709"/>
              <w:jc w:val="center"/>
              <w:rPr>
                <w:sz w:val="18"/>
              </w:rPr>
            </w:pPr>
          </w:p>
        </w:tc>
      </w:tr>
      <w:tr w:rsidR="00A2597B" w:rsidRPr="00320BFA" w14:paraId="3AF4C35D"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B6E820" w14:textId="77777777" w:rsidR="00A2597B" w:rsidRPr="00320BFA" w:rsidRDefault="00A2597B" w:rsidP="008E38B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1F3CC7F" w14:textId="77777777" w:rsidR="00A2597B" w:rsidRPr="00320BFA" w:rsidRDefault="00A2597B" w:rsidP="008E38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0F8F8CE"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A6DDA6B"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360FDC9" w14:textId="77777777" w:rsidR="00A2597B" w:rsidRPr="00320BFA" w:rsidRDefault="00A2597B" w:rsidP="008E38BE">
            <w:pPr>
              <w:ind w:left="709" w:hanging="709"/>
              <w:jc w:val="center"/>
              <w:rPr>
                <w:sz w:val="18"/>
              </w:rPr>
            </w:pPr>
          </w:p>
        </w:tc>
      </w:tr>
      <w:tr w:rsidR="00A2597B" w:rsidRPr="00320BFA" w14:paraId="5E8E57DD"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F79B3A" w14:textId="77777777" w:rsidR="00A2597B" w:rsidRPr="00320BFA" w:rsidRDefault="00A2597B" w:rsidP="008E38BE">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80AF51B" w14:textId="77777777" w:rsidR="00A2597B" w:rsidRPr="00320BFA" w:rsidRDefault="00A2597B" w:rsidP="008E38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76A0260" w14:textId="77777777" w:rsidR="00A2597B" w:rsidRPr="00320BFA" w:rsidRDefault="00A2597B" w:rsidP="008E38BE">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08E9D021" w14:textId="77777777" w:rsidR="00A2597B" w:rsidRPr="00320BFA" w:rsidRDefault="00A2597B" w:rsidP="008E38BE">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CE23EC2" w14:textId="77777777" w:rsidR="00A2597B" w:rsidRPr="00320BFA" w:rsidRDefault="00A2597B" w:rsidP="008E38BE">
            <w:pPr>
              <w:ind w:left="709" w:hanging="709"/>
              <w:jc w:val="center"/>
              <w:rPr>
                <w:sz w:val="18"/>
              </w:rPr>
            </w:pPr>
          </w:p>
        </w:tc>
      </w:tr>
    </w:tbl>
    <w:p w14:paraId="15CDACC1" w14:textId="77777777" w:rsidR="00A2597B" w:rsidRDefault="00A2597B" w:rsidP="00BB418F">
      <w:pPr>
        <w:pStyle w:val="TF-xAvalITEMDETALHE"/>
      </w:pPr>
    </w:p>
    <w:p w14:paraId="0E691812" w14:textId="77777777" w:rsidR="00A2597B" w:rsidRPr="00CB560A" w:rsidRDefault="00A2597B" w:rsidP="00581EB6">
      <w:pPr>
        <w:pStyle w:val="TF-REFERNCIASITEM"/>
      </w:pPr>
    </w:p>
    <w:p w14:paraId="3410FC21" w14:textId="285D4A7F" w:rsidR="00A2597B" w:rsidRDefault="00A2597B">
      <w:r>
        <w:br w:type="page"/>
      </w:r>
    </w:p>
    <w:p w14:paraId="1DFFA4F5" w14:textId="77777777" w:rsidR="00E734B1" w:rsidRDefault="00E734B1"/>
    <w:sectPr w:rsidR="00E734B1" w:rsidSect="00DC19D1">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urélio Faustino Hoppe" w:date="2023-05-26T10:42:00Z" w:initials="AFH">
    <w:p w14:paraId="21319E23" w14:textId="77777777" w:rsidR="00A2597B" w:rsidRDefault="00A2597B" w:rsidP="00261FCA">
      <w:pPr>
        <w:pStyle w:val="Textodecomentrio"/>
      </w:pPr>
      <w:r>
        <w:rPr>
          <w:rStyle w:val="Refdecomentrio"/>
        </w:rPr>
        <w:annotationRef/>
      </w:r>
      <w:r>
        <w:t>Quem disse isso</w:t>
      </w:r>
    </w:p>
  </w:comment>
  <w:comment w:id="12" w:author="Aurélio Faustino Hoppe" w:date="2023-05-26T10:43:00Z" w:initials="AFH">
    <w:p w14:paraId="078C5A84" w14:textId="77777777" w:rsidR="00A2597B" w:rsidRDefault="00A2597B" w:rsidP="00EA2634">
      <w:pPr>
        <w:pStyle w:val="Textodecomentrio"/>
      </w:pPr>
      <w:r>
        <w:rPr>
          <w:rStyle w:val="Refdecomentrio"/>
        </w:rPr>
        <w:annotationRef/>
      </w:r>
      <w:r>
        <w:t>Paragrafos 1 e 2 sem conexão</w:t>
      </w:r>
    </w:p>
  </w:comment>
  <w:comment w:id="11" w:author="Aurélio Faustino Hoppe" w:date="2023-05-26T10:42:00Z" w:initials="AFH">
    <w:p w14:paraId="2E793D77" w14:textId="77777777" w:rsidR="00A2597B" w:rsidRDefault="00A2597B" w:rsidP="00B71955">
      <w:pPr>
        <w:pStyle w:val="Textodecomentrio"/>
      </w:pPr>
      <w:r>
        <w:rPr>
          <w:rStyle w:val="Refdecomentrio"/>
        </w:rPr>
        <w:annotationRef/>
      </w:r>
      <w:r>
        <w:t>Frase desnecessária</w:t>
      </w:r>
    </w:p>
  </w:comment>
  <w:comment w:id="13" w:author="Aurélio Faustino Hoppe" w:date="2023-05-26T10:45:00Z" w:initials="AFH">
    <w:p w14:paraId="7C37CAF4" w14:textId="77777777" w:rsidR="00A2597B" w:rsidRDefault="00A2597B" w:rsidP="00DA6893">
      <w:pPr>
        <w:pStyle w:val="Textodecomentrio"/>
      </w:pPr>
      <w:r>
        <w:rPr>
          <w:rStyle w:val="Refdecomentrio"/>
        </w:rPr>
        <w:annotationRef/>
      </w:r>
      <w:r>
        <w:t>Quem disse isso?</w:t>
      </w:r>
    </w:p>
  </w:comment>
  <w:comment w:id="14" w:author="Aurélio Faustino Hoppe" w:date="2023-05-26T10:48:00Z" w:initials="AFH">
    <w:p w14:paraId="0371F2D9" w14:textId="77777777" w:rsidR="00A2597B" w:rsidRDefault="00A2597B" w:rsidP="00947E80">
      <w:pPr>
        <w:pStyle w:val="Textodecomentrio"/>
      </w:pPr>
      <w:r>
        <w:rPr>
          <w:rStyle w:val="Refdecomentrio"/>
        </w:rPr>
        <w:annotationRef/>
      </w:r>
      <w:r>
        <w:t>Uhm... Não tenho certeza disso... Para trabalhar com séries, acho que sim!</w:t>
      </w:r>
    </w:p>
  </w:comment>
  <w:comment w:id="15" w:author="Aurélio Faustino Hoppe" w:date="2023-05-26T10:46:00Z" w:initials="AFH">
    <w:p w14:paraId="457E1A37" w14:textId="77777777" w:rsidR="00A2597B" w:rsidRDefault="00A2597B" w:rsidP="006206CD">
      <w:pPr>
        <w:pStyle w:val="Textodecomentrio"/>
      </w:pPr>
      <w:r>
        <w:rPr>
          <w:rStyle w:val="Refdecomentrio"/>
        </w:rPr>
        <w:annotationRef/>
      </w:r>
      <w:r>
        <w:t>Verificar formatação</w:t>
      </w:r>
    </w:p>
  </w:comment>
  <w:comment w:id="16" w:author="Aurélio Faustino Hoppe" w:date="2023-05-26T10:48:00Z" w:initials="AFH">
    <w:p w14:paraId="11C09057" w14:textId="77777777" w:rsidR="00A2597B" w:rsidRDefault="00A2597B" w:rsidP="006A05D5">
      <w:pPr>
        <w:pStyle w:val="Textodecomentrio"/>
      </w:pPr>
      <w:r>
        <w:rPr>
          <w:rStyle w:val="Refdecomentrio"/>
        </w:rPr>
        <w:annotationRef/>
      </w:r>
      <w:r>
        <w:t>Verificar formatação</w:t>
      </w:r>
    </w:p>
  </w:comment>
  <w:comment w:id="31" w:author="Aurélio Faustino Hoppe" w:date="2023-05-26T17:05:00Z" w:initials="AFH">
    <w:p w14:paraId="236E23B6" w14:textId="77777777" w:rsidR="00A2597B" w:rsidRDefault="00A2597B" w:rsidP="00B52C5E">
      <w:pPr>
        <w:pStyle w:val="Textodecomentrio"/>
      </w:pPr>
      <w:r>
        <w:rPr>
          <w:rStyle w:val="Refdecomentrio"/>
        </w:rPr>
        <w:annotationRef/>
      </w:r>
      <w:r>
        <w:t>Acho que isso é requisito</w:t>
      </w:r>
    </w:p>
  </w:comment>
  <w:comment w:id="36" w:author="Aurélio Faustino Hoppe" w:date="2023-05-28T16:28:00Z" w:initials="AFH">
    <w:p w14:paraId="535CC93E" w14:textId="77777777" w:rsidR="00A2597B" w:rsidRDefault="00A2597B" w:rsidP="00C92485">
      <w:pPr>
        <w:pStyle w:val="Textodecomentrio"/>
      </w:pPr>
      <w:r>
        <w:rPr>
          <w:rStyle w:val="Refdecomentrio"/>
        </w:rPr>
        <w:annotationRef/>
      </w:r>
      <w:r>
        <w:t>Passado pois já foi desenvolvido em 2019</w:t>
      </w:r>
    </w:p>
  </w:comment>
  <w:comment w:id="38" w:author="Aurélio Faustino Hoppe" w:date="2023-05-28T16:42:00Z" w:initials="AFH">
    <w:p w14:paraId="29A13E58" w14:textId="77777777" w:rsidR="00A2597B" w:rsidRDefault="00A2597B" w:rsidP="00A44516">
      <w:pPr>
        <w:pStyle w:val="Textodecomentrio"/>
      </w:pPr>
      <w:r>
        <w:rPr>
          <w:rStyle w:val="Refdecomentrio"/>
        </w:rPr>
        <w:annotationRef/>
      </w:r>
      <w:r>
        <w:t>Acho que falta uma parte do trabalho... Você focou apenas na parte da LSTM... Mas, também tem o front-end</w:t>
      </w:r>
    </w:p>
  </w:comment>
  <w:comment w:id="37" w:author="Aurélio Faustino Hoppe" w:date="2023-05-28T16:34:00Z" w:initials="AFH">
    <w:p w14:paraId="29E1823F" w14:textId="77777777" w:rsidR="00A2597B" w:rsidRDefault="00A2597B" w:rsidP="003C39A2">
      <w:pPr>
        <w:pStyle w:val="Textodecomentrio"/>
      </w:pPr>
      <w:r>
        <w:rPr>
          <w:rStyle w:val="Refdecomentrio"/>
        </w:rPr>
        <w:annotationRef/>
      </w:r>
      <w:r>
        <w:t>Deve ser mais para baixo!</w:t>
      </w:r>
    </w:p>
  </w:comment>
  <w:comment w:id="41" w:author="Aurélio Faustino Hoppe" w:date="2023-05-28T16:35:00Z" w:initials="AFH">
    <w:p w14:paraId="4B4E8147" w14:textId="77777777" w:rsidR="00A2597B" w:rsidRDefault="00A2597B" w:rsidP="00051116">
      <w:pPr>
        <w:pStyle w:val="Textodecomentrio"/>
      </w:pPr>
      <w:r>
        <w:rPr>
          <w:rStyle w:val="Refdecomentrio"/>
        </w:rPr>
        <w:annotationRef/>
      </w:r>
      <w:r>
        <w:t>Tempo verbal</w:t>
      </w:r>
    </w:p>
  </w:comment>
  <w:comment w:id="44" w:author="Aurélio Faustino Hoppe" w:date="2023-05-28T16:37:00Z" w:initials="AFH">
    <w:p w14:paraId="1DC26B32" w14:textId="77777777" w:rsidR="00A2597B" w:rsidRDefault="00A2597B" w:rsidP="00181697">
      <w:pPr>
        <w:pStyle w:val="Textodecomentrio"/>
      </w:pPr>
      <w:r>
        <w:rPr>
          <w:rStyle w:val="Refdecomentrio"/>
        </w:rPr>
        <w:annotationRef/>
      </w:r>
      <w:r>
        <w:t>Não seria, o desempenho da etapa de treinamento...</w:t>
      </w:r>
    </w:p>
  </w:comment>
  <w:comment w:id="45" w:author="Aurélio Faustino Hoppe" w:date="2023-05-28T16:43:00Z" w:initials="AFH">
    <w:p w14:paraId="46970DF1" w14:textId="77777777" w:rsidR="00A2597B" w:rsidRDefault="00A2597B" w:rsidP="00B571B5">
      <w:pPr>
        <w:pStyle w:val="Textodecomentrio"/>
      </w:pPr>
      <w:r>
        <w:rPr>
          <w:rStyle w:val="Refdecomentrio"/>
        </w:rPr>
        <w:annotationRef/>
      </w:r>
      <w:r>
        <w:t>Aqui falta referência</w:t>
      </w:r>
    </w:p>
  </w:comment>
  <w:comment w:id="46" w:author="Aurélio Faustino Hoppe" w:date="2023-05-28T16:40:00Z" w:initials="AFH">
    <w:p w14:paraId="2BFEB9E8" w14:textId="77777777" w:rsidR="00A2597B" w:rsidRDefault="00A2597B" w:rsidP="0069468B">
      <w:pPr>
        <w:pStyle w:val="Textodecomentrio"/>
      </w:pPr>
      <w:r>
        <w:rPr>
          <w:rStyle w:val="Refdecomentrio"/>
        </w:rPr>
        <w:annotationRef/>
      </w:r>
      <w:r>
        <w:t>Acho que você poderia utilizar os gráficos do artigo ao invés das tabelas..</w:t>
      </w:r>
    </w:p>
  </w:comment>
  <w:comment w:id="47" w:author="Aurélio Faustino Hoppe" w:date="2023-05-28T16:45:00Z" w:initials="AFH">
    <w:p w14:paraId="662ECD93" w14:textId="77777777" w:rsidR="00A2597B" w:rsidRDefault="00A2597B">
      <w:pPr>
        <w:pStyle w:val="Textodecomentrio"/>
      </w:pPr>
      <w:r>
        <w:rPr>
          <w:rStyle w:val="Refdecomentrio"/>
        </w:rPr>
        <w:annotationRef/>
      </w:r>
      <w:r>
        <w:t>No artigo, tem esta parte que é bem importante.</w:t>
      </w:r>
    </w:p>
    <w:p w14:paraId="2C916781" w14:textId="77777777" w:rsidR="00A2597B" w:rsidRDefault="00A2597B" w:rsidP="007B5EDA">
      <w:pPr>
        <w:pStyle w:val="Textodecomentrio"/>
      </w:pPr>
      <w:r>
        <w:t>"Para mensuração da acurácia, foram estabelecidas 10 semanas de teste, contemplando um período ideal, tendo</w:t>
      </w:r>
      <w:r>
        <w:br/>
        <w:t>em vista que o mercado passou por altas e baixas. A validação ocorreu através do cálculo do Valor-P, provando que todas</w:t>
      </w:r>
      <w:r>
        <w:br/>
        <w:t>as cinco ações tiveram resultados estatisticamente significantes, indicando com fortes evidências de que os resultados não</w:t>
      </w:r>
      <w:r>
        <w:br/>
        <w:t>são devido ao acaso. "</w:t>
      </w:r>
    </w:p>
  </w:comment>
  <w:comment w:id="48" w:author="Aurélio Faustino Hoppe" w:date="2023-05-28T16:53:00Z" w:initials="AFH">
    <w:p w14:paraId="613C974E" w14:textId="77777777" w:rsidR="00A2597B" w:rsidRDefault="00A2597B">
      <w:pPr>
        <w:pStyle w:val="Textodecomentrio"/>
      </w:pPr>
      <w:r>
        <w:rPr>
          <w:rStyle w:val="Refdecomentrio"/>
        </w:rPr>
        <w:annotationRef/>
      </w:r>
      <w:r>
        <w:t>Não sei se é interessante colocar este trabalho envolvendo RNA. Nos portais científicos existem vários e vários trabalhos envolvendo LSTM e GRU</w:t>
      </w:r>
    </w:p>
    <w:p w14:paraId="6C856433" w14:textId="77777777" w:rsidR="00A2597B" w:rsidRDefault="00A2597B">
      <w:pPr>
        <w:pStyle w:val="Textodecomentrio"/>
      </w:pPr>
    </w:p>
    <w:p w14:paraId="5461E2B3" w14:textId="77777777" w:rsidR="00A2597B" w:rsidRDefault="00A2597B" w:rsidP="00CC5352">
      <w:pPr>
        <w:pStyle w:val="Textodecomentrio"/>
      </w:pPr>
      <w:r>
        <w:t>Na verdade, acho que a descrição do trabalho precisa ser ajustada... Este é o resumo do trabalho. Ao ele menciona o uso de PLN e LSTM</w:t>
      </w:r>
      <w:r>
        <w:br/>
      </w:r>
      <w:r>
        <w:br/>
        <w:t xml:space="preserve">Investir na bolsa de valores pode representar excelentes oportunidades financeiras, o que impulsiona pesquisadores e investidores a predizer o mercado financeiro. Este trabalho tem como objetivo geral disponibilizar um protótipo usando Redes Neurais Artificiais e Processamento de Linguagem Natural para sugerir a compra ou venda de ativos negociados na Bolsa de Valores brasileira, por meio de notícias do mercado financeiro, a fim de auxiliar investidores nas suas transações no mercado de renda variável. Para isso,10.766 notícias foram usadas como base de dados de aprendizagem do protótipo, advindas das empresas BBAS3, PRIO e VALE3, no período 01/01/2018 e 20/05/2022. Utilizou-seRedes Neurais Artificiais Long Short-Term Memory (LSTM) para fazer as previsões e aMatriz de Confusão para avalidação da eficácia do protótipo. O percentual de acurácia do protótipo alcançou 52% e a ferramenta disponibiliza cadastro e acesso dos usuários ao projeto, bem como apresenta os resultadosdo modelo preditivo aos interessados em investir no mercado financeiro. Sugere-se que as melhorias no protótipo avaliem as variações mais significativas dos preços das ações investigando seo número de notícias interfere na eficácia do modelo preditivo. </w:t>
      </w:r>
    </w:p>
  </w:comment>
  <w:comment w:id="49" w:author="Aurélio Faustino Hoppe" w:date="2023-05-28T16:46:00Z" w:initials="AFH">
    <w:p w14:paraId="4A42D5B4" w14:textId="77777777" w:rsidR="00A2597B" w:rsidRDefault="00A2597B" w:rsidP="00BF5DA3">
      <w:pPr>
        <w:pStyle w:val="Textodecomentrio"/>
      </w:pPr>
      <w:r>
        <w:rPr>
          <w:rStyle w:val="Refdecomentrio"/>
        </w:rPr>
        <w:annotationRef/>
      </w:r>
      <w:r>
        <w:t>Não é aqui..</w:t>
      </w:r>
    </w:p>
  </w:comment>
  <w:comment w:id="51" w:author="Aurélio Faustino Hoppe" w:date="2023-05-28T16:54:00Z" w:initials="AFH">
    <w:p w14:paraId="010D2AB8" w14:textId="77777777" w:rsidR="00A2597B" w:rsidRDefault="00A2597B" w:rsidP="00EB2F02">
      <w:pPr>
        <w:pStyle w:val="Textodecomentrio"/>
      </w:pPr>
      <w:r>
        <w:rPr>
          <w:rStyle w:val="Refdecomentrio"/>
        </w:rPr>
        <w:annotationRef/>
      </w:r>
      <w:r>
        <w:t>O que o Fabrício utilizou em termos de técnica para fazer a classificação</w:t>
      </w:r>
    </w:p>
  </w:comment>
  <w:comment w:id="53" w:author="Aurélio Faustino Hoppe" w:date="2023-05-28T19:28:00Z" w:initials="AFH">
    <w:p w14:paraId="712C7D87" w14:textId="77777777" w:rsidR="00A2597B" w:rsidRDefault="00A2597B" w:rsidP="006853F5">
      <w:pPr>
        <w:pStyle w:val="Textodecomentrio"/>
      </w:pPr>
      <w:r>
        <w:rPr>
          <w:rStyle w:val="Refdecomentrio"/>
        </w:rPr>
        <w:annotationRef/>
      </w:r>
      <w:r>
        <w:t xml:space="preserve">Mesma coisa, você poderia apresentar os gráficos. Rever descrição deste artigo... </w:t>
      </w:r>
    </w:p>
  </w:comment>
  <w:comment w:id="57" w:author="Aurélio Faustino Hoppe" w:date="2023-05-28T19:33:00Z" w:initials="AFH">
    <w:p w14:paraId="52D89616" w14:textId="77777777" w:rsidR="00A2597B" w:rsidRDefault="00A2597B" w:rsidP="006D7AA9">
      <w:pPr>
        <w:pStyle w:val="Textodecomentrio"/>
      </w:pPr>
      <w:r>
        <w:rPr>
          <w:rStyle w:val="Refdecomentrio"/>
        </w:rPr>
        <w:annotationRef/>
      </w:r>
      <w:r>
        <w:t>No trabalho, o autor específica as ações (p 30)</w:t>
      </w:r>
    </w:p>
  </w:comment>
  <w:comment w:id="56" w:author="Aurélio Faustino Hoppe" w:date="2023-05-28T19:29:00Z" w:initials="AFH">
    <w:p w14:paraId="5A029A8A" w14:textId="77777777" w:rsidR="00A2597B" w:rsidRDefault="00A2597B" w:rsidP="00201AB0">
      <w:pPr>
        <w:pStyle w:val="Textodecomentrio"/>
      </w:pPr>
      <w:r>
        <w:rPr>
          <w:rStyle w:val="Refdecomentrio"/>
        </w:rPr>
        <w:annotationRef/>
      </w:r>
      <w:r>
        <w:t>Não é aqui</w:t>
      </w:r>
    </w:p>
  </w:comment>
  <w:comment w:id="67" w:author="Aurélio Faustino Hoppe" w:date="2023-05-28T19:36:00Z" w:initials="AFH">
    <w:p w14:paraId="30EF8417" w14:textId="77777777" w:rsidR="00A2597B" w:rsidRDefault="00A2597B" w:rsidP="00B9428A">
      <w:pPr>
        <w:pStyle w:val="Textodecomentrio"/>
      </w:pPr>
      <w:r>
        <w:rPr>
          <w:rStyle w:val="Refdecomentrio"/>
        </w:rPr>
        <w:annotationRef/>
      </w:r>
      <w:r>
        <w:t>No trabalho, os autores discutem e apresentam uns gráficos, etc..</w:t>
      </w:r>
    </w:p>
  </w:comment>
  <w:comment w:id="84" w:author="Aurélio Faustino Hoppe" w:date="2023-05-28T19:38:00Z" w:initials="AFH">
    <w:p w14:paraId="6FAB25AB" w14:textId="77777777" w:rsidR="00A2597B" w:rsidRDefault="00A2597B" w:rsidP="00AB15D7">
      <w:pPr>
        <w:pStyle w:val="Textodecomentrio"/>
      </w:pPr>
      <w:r>
        <w:rPr>
          <w:rStyle w:val="Refdecomentrio"/>
        </w:rPr>
        <w:annotationRef/>
      </w:r>
      <w:r>
        <w:t>Inverter a ordem das linhas...  Primeiro as bases e depois modelo e avaliação</w:t>
      </w:r>
    </w:p>
  </w:comment>
  <w:comment w:id="85" w:author="Aurélio Faustino Hoppe" w:date="2023-05-28T19:36:00Z" w:initials="AFH">
    <w:p w14:paraId="13D0FD9F" w14:textId="77777777" w:rsidR="00A2597B" w:rsidRDefault="00A2597B" w:rsidP="005F5F8D">
      <w:pPr>
        <w:pStyle w:val="Textodecomentrio"/>
      </w:pPr>
      <w:r>
        <w:rPr>
          <w:rStyle w:val="Refdecomentrio"/>
        </w:rPr>
        <w:annotationRef/>
      </w:r>
      <w:r>
        <w:t>Não citada na descrição do trabalho</w:t>
      </w:r>
    </w:p>
  </w:comment>
  <w:comment w:id="86" w:author="Aurélio Faustino Hoppe" w:date="2023-05-28T19:40:00Z" w:initials="AFH">
    <w:p w14:paraId="539E70D6" w14:textId="77777777" w:rsidR="00A2597B" w:rsidRDefault="00A2597B" w:rsidP="00CE25B9">
      <w:pPr>
        <w:pStyle w:val="Textodecomentrio"/>
      </w:pPr>
      <w:r>
        <w:rPr>
          <w:rStyle w:val="Refdecomentrio"/>
        </w:rPr>
        <w:annotationRef/>
      </w:r>
      <w:r>
        <w:t>Ao invés de sim ou não, deveria ser descrito a características... Qtos dias analisados e para frente</w:t>
      </w:r>
    </w:p>
  </w:comment>
  <w:comment w:id="87" w:author="Aurélio Faustino Hoppe" w:date="2023-05-28T19:40:00Z" w:initials="AFH">
    <w:p w14:paraId="005BA4CD" w14:textId="77777777" w:rsidR="00A2597B" w:rsidRDefault="00A2597B" w:rsidP="0098719D">
      <w:pPr>
        <w:pStyle w:val="Textodecomentrio"/>
      </w:pPr>
      <w:r>
        <w:rPr>
          <w:rStyle w:val="Refdecomentrio"/>
        </w:rPr>
        <w:annotationRef/>
      </w:r>
      <w:r>
        <w:t>Falta uma  linha com as variáveis analisadas...</w:t>
      </w:r>
    </w:p>
  </w:comment>
  <w:comment w:id="88" w:author="Aurélio Faustino Hoppe" w:date="2023-05-28T19:42:00Z" w:initials="AFH">
    <w:p w14:paraId="56CE04E5" w14:textId="77777777" w:rsidR="00A2597B" w:rsidRDefault="00A2597B" w:rsidP="00AF2BEF">
      <w:pPr>
        <w:pStyle w:val="Textodecomentrio"/>
      </w:pPr>
      <w:r>
        <w:rPr>
          <w:rStyle w:val="Refdecomentrio"/>
        </w:rPr>
        <w:annotationRef/>
      </w:r>
      <w:r>
        <w:t>Acho que não!</w:t>
      </w:r>
    </w:p>
  </w:comment>
  <w:comment w:id="89" w:author="Aurélio Faustino Hoppe" w:date="2023-05-28T19:44:00Z" w:initials="AFH">
    <w:p w14:paraId="389E966A" w14:textId="77777777" w:rsidR="00A2597B" w:rsidRDefault="00A2597B" w:rsidP="00D24A0C">
      <w:pPr>
        <w:pStyle w:val="Textodecomentrio"/>
      </w:pPr>
      <w:r>
        <w:rPr>
          <w:rStyle w:val="Refdecomentrio"/>
        </w:rPr>
        <w:annotationRef/>
      </w:r>
      <w:r>
        <w:t>Uhm... chatgpt</w:t>
      </w:r>
    </w:p>
  </w:comment>
  <w:comment w:id="90" w:author="Aurélio Faustino Hoppe" w:date="2023-05-28T19:45:00Z" w:initials="AFH">
    <w:p w14:paraId="36FD44D6" w14:textId="77777777" w:rsidR="00A2597B" w:rsidRDefault="00A2597B" w:rsidP="0094406C">
      <w:pPr>
        <w:pStyle w:val="Textodecomentrio"/>
      </w:pPr>
      <w:r>
        <w:rPr>
          <w:rStyle w:val="Refdecomentrio"/>
        </w:rPr>
        <w:annotationRef/>
      </w:r>
      <w:r>
        <w:t>Será uma ferramenta?</w:t>
      </w:r>
    </w:p>
  </w:comment>
  <w:comment w:id="92" w:author="Aurélio Faustino Hoppe" w:date="2023-05-28T19:45:00Z" w:initials="AFH">
    <w:p w14:paraId="2D46A7E6" w14:textId="77777777" w:rsidR="00A2597B" w:rsidRDefault="00A2597B" w:rsidP="003032A7">
      <w:pPr>
        <w:pStyle w:val="Textodecomentrio"/>
      </w:pPr>
      <w:r>
        <w:rPr>
          <w:rStyle w:val="Refdecomentrio"/>
        </w:rPr>
        <w:annotationRef/>
      </w:r>
      <w:r>
        <w:t>Gerar métricas... Ou seria utilizar métricas... E quais?</w:t>
      </w:r>
    </w:p>
  </w:comment>
  <w:comment w:id="93" w:author="Aurélio Faustino Hoppe" w:date="2023-05-28T19:47:00Z" w:initials="AFH">
    <w:p w14:paraId="0AA3FA73" w14:textId="77777777" w:rsidR="00A2597B" w:rsidRDefault="00A2597B" w:rsidP="008E5A3B">
      <w:pPr>
        <w:pStyle w:val="Textodecomentrio"/>
      </w:pPr>
      <w:r>
        <w:rPr>
          <w:rStyle w:val="Refdecomentrio"/>
        </w:rPr>
        <w:annotationRef/>
      </w:r>
      <w:r>
        <w:t>Bem... Aqui você deveria indicar os dias de análises (passados e futuros)</w:t>
      </w:r>
    </w:p>
  </w:comment>
  <w:comment w:id="94" w:author="Aurélio Faustino Hoppe" w:date="2023-05-28T19:46:00Z" w:initials="AFH">
    <w:p w14:paraId="4FCBC3BA" w14:textId="77777777" w:rsidR="00A2597B" w:rsidRDefault="00A2597B" w:rsidP="004D30BE">
      <w:pPr>
        <w:pStyle w:val="Textodecomentrio"/>
      </w:pPr>
      <w:r>
        <w:rPr>
          <w:rStyle w:val="Refdecomentrio"/>
        </w:rPr>
        <w:annotationRef/>
      </w:r>
      <w:r>
        <w:t>Você não cita LSTM ou GRU aqui...</w:t>
      </w:r>
    </w:p>
  </w:comment>
  <w:comment w:id="95" w:author="Aurélio Faustino Hoppe" w:date="2023-05-28T19:49:00Z" w:initials="AFH">
    <w:p w14:paraId="57208804" w14:textId="77777777" w:rsidR="00A2597B" w:rsidRDefault="00A2597B" w:rsidP="003444B4">
      <w:pPr>
        <w:pStyle w:val="Textodecomentrio"/>
      </w:pPr>
      <w:r>
        <w:rPr>
          <w:rStyle w:val="Refdecomentrio"/>
        </w:rPr>
        <w:annotationRef/>
      </w:r>
      <w:r>
        <w:t>Talvez você precise limpar e normalizar os dados... Definir variáveis, bases a serem consideradas...</w:t>
      </w:r>
    </w:p>
  </w:comment>
  <w:comment w:id="96" w:author="Aurélio Faustino Hoppe" w:date="2023-05-28T19:49:00Z" w:initials="AFH">
    <w:p w14:paraId="160EEC4E" w14:textId="77777777" w:rsidR="00A2597B" w:rsidRDefault="00A2597B" w:rsidP="00F15B7D">
      <w:pPr>
        <w:pStyle w:val="Textodecomentrio"/>
      </w:pPr>
      <w:r>
        <w:rPr>
          <w:rStyle w:val="Refdecomentrio"/>
        </w:rPr>
        <w:annotationRef/>
      </w:r>
      <w:r>
        <w:t>Mercado de ações não será necessário?</w:t>
      </w:r>
    </w:p>
  </w:comment>
  <w:comment w:id="98" w:author="Aurélio Faustino Hoppe" w:date="2023-05-28T19:50:00Z" w:initials="AFH">
    <w:p w14:paraId="558C208F" w14:textId="77777777" w:rsidR="00A2597B" w:rsidRDefault="00A2597B" w:rsidP="007D6E7A">
      <w:pPr>
        <w:pStyle w:val="Textodecomentrio"/>
      </w:pPr>
      <w:r>
        <w:rPr>
          <w:rStyle w:val="Refdecomentrio"/>
        </w:rPr>
        <w:annotationRef/>
      </w:r>
      <w:r>
        <w:t>Aqui você indicar limpeza, nos requisitos não</w:t>
      </w:r>
    </w:p>
  </w:comment>
  <w:comment w:id="97" w:author="Aurélio Faustino Hoppe" w:date="2023-05-28T19:51:00Z" w:initials="AFH">
    <w:p w14:paraId="7BC9FEF0" w14:textId="77777777" w:rsidR="00A2597B" w:rsidRDefault="00A2597B" w:rsidP="00A020F6">
      <w:pPr>
        <w:pStyle w:val="Textodecomentrio"/>
      </w:pPr>
      <w:r>
        <w:rPr>
          <w:rStyle w:val="Refdecomentrio"/>
        </w:rPr>
        <w:annotationRef/>
      </w:r>
      <w:r>
        <w:t>Rever... Estas etapas estão confusas</w:t>
      </w:r>
    </w:p>
  </w:comment>
  <w:comment w:id="99" w:author="Aurélio Faustino Hoppe" w:date="2023-05-28T19:52:00Z" w:initials="AFH">
    <w:p w14:paraId="0F463A19" w14:textId="77777777" w:rsidR="00A2597B" w:rsidRDefault="00A2597B" w:rsidP="00C00196">
      <w:pPr>
        <w:pStyle w:val="Textodecomentrio"/>
      </w:pPr>
      <w:r>
        <w:rPr>
          <w:rStyle w:val="Refdecomentrio"/>
        </w:rPr>
        <w:annotationRef/>
      </w:r>
      <w:r>
        <w:t>Na verdade, você utilizará... Através do tensorflow/keras</w:t>
      </w:r>
    </w:p>
  </w:comment>
  <w:comment w:id="100" w:author="Aurélio Faustino Hoppe" w:date="2023-05-28T19:54:00Z" w:initials="AFH">
    <w:p w14:paraId="142F7CC5" w14:textId="77777777" w:rsidR="00A2597B" w:rsidRDefault="00A2597B" w:rsidP="00C709D4">
      <w:pPr>
        <w:pStyle w:val="Textodecomentrio"/>
      </w:pPr>
      <w:r>
        <w:rPr>
          <w:rStyle w:val="Refdecomentrio"/>
        </w:rPr>
        <w:annotationRef/>
      </w:r>
      <w:r>
        <w:t>Este item aqui, quebra um pouco a importância do teu trabalho... Neste caso, serão umas 20linhas para indicar qual método é melhor</w:t>
      </w:r>
    </w:p>
  </w:comment>
  <w:comment w:id="102" w:author="Aurélio Faustino Hoppe" w:date="2023-05-28T19:55:00Z" w:initials="AFH">
    <w:p w14:paraId="7CD24111" w14:textId="77777777" w:rsidR="00A2597B" w:rsidRDefault="00A2597B" w:rsidP="00875477">
      <w:pPr>
        <w:pStyle w:val="Textodecomentrio"/>
      </w:pPr>
      <w:r>
        <w:rPr>
          <w:rStyle w:val="Refdecomentrio"/>
        </w:rPr>
        <w:annotationRef/>
      </w:r>
      <w:r>
        <w:t>rever</w:t>
      </w:r>
    </w:p>
  </w:comment>
  <w:comment w:id="104" w:author="Aurélio Faustino Hoppe" w:date="2023-05-28T19:55:00Z" w:initials="AFH">
    <w:p w14:paraId="29172F86" w14:textId="77777777" w:rsidR="00A2597B" w:rsidRDefault="00A2597B" w:rsidP="00706DCD">
      <w:pPr>
        <w:pStyle w:val="Textodecomentrio"/>
      </w:pPr>
      <w:r>
        <w:rPr>
          <w:rStyle w:val="Refdecomentrio"/>
        </w:rPr>
        <w:annotationRef/>
      </w:r>
      <w:r>
        <w:t>Dezembro não deve ser colocado no cronograma!</w:t>
      </w:r>
    </w:p>
  </w:comment>
  <w:comment w:id="105" w:author="Aurélio Faustino Hoppe" w:date="2023-05-28T19:57:00Z" w:initials="AFH">
    <w:p w14:paraId="7986F561" w14:textId="77777777" w:rsidR="00A2597B" w:rsidRDefault="00A2597B" w:rsidP="00E77995">
      <w:pPr>
        <w:pStyle w:val="Textodecomentrio"/>
      </w:pPr>
      <w:r>
        <w:rPr>
          <w:rStyle w:val="Refdecomentrio"/>
        </w:rPr>
        <w:annotationRef/>
      </w:r>
      <w:r>
        <w:t>Acho que é a primeira vez que aparece no texto com esta denominação.. Também não é descrito abaixo ou menciona na etapa 1 da metodologia</w:t>
      </w:r>
    </w:p>
  </w:comment>
  <w:comment w:id="136" w:author="Dalton Solano dos Reis" w:date="2023-05-29T11:36:00Z" w:initials="DS">
    <w:p w14:paraId="67CEB4BB" w14:textId="77777777" w:rsidR="00A2597B" w:rsidRDefault="00A2597B" w:rsidP="0086263E">
      <w:r>
        <w:rPr>
          <w:rStyle w:val="Refdecomentrio"/>
        </w:rPr>
        <w:annotationRef/>
      </w:r>
      <w:r>
        <w:rPr>
          <w:color w:val="000000"/>
          <w:sz w:val="20"/>
          <w:szCs w:val="20"/>
        </w:rPr>
        <w:t>Maiúsculo.</w:t>
      </w:r>
    </w:p>
  </w:comment>
  <w:comment w:id="138" w:author="Dalton Solano dos Reis" w:date="2023-05-29T11:39:00Z" w:initials="DS">
    <w:p w14:paraId="7FF86663" w14:textId="77777777" w:rsidR="00A2597B" w:rsidRDefault="00A2597B" w:rsidP="00D91300">
      <w:r>
        <w:rPr>
          <w:rStyle w:val="Refdecomentrio"/>
        </w:rPr>
        <w:annotationRef/>
      </w:r>
      <w:r>
        <w:rPr>
          <w:color w:val="000000"/>
          <w:sz w:val="20"/>
          <w:szCs w:val="20"/>
        </w:rPr>
        <w:t>Maiúsculo.</w:t>
      </w:r>
    </w:p>
  </w:comment>
  <w:comment w:id="141" w:author="Dalton Solano dos Reis" w:date="2023-05-29T11:46:00Z" w:initials="DS">
    <w:p w14:paraId="777CD8DA" w14:textId="77777777" w:rsidR="00A2597B" w:rsidRDefault="00A2597B" w:rsidP="000F73E0">
      <w:r>
        <w:rPr>
          <w:rStyle w:val="Refdecomentrio"/>
        </w:rPr>
        <w:annotationRef/>
      </w:r>
      <w:r>
        <w:rPr>
          <w:color w:val="000000"/>
          <w:sz w:val="20"/>
          <w:szCs w:val="20"/>
        </w:rPr>
        <w:t>Itálico.</w:t>
      </w:r>
    </w:p>
  </w:comment>
  <w:comment w:id="143" w:author="Dalton Solano dos Reis" w:date="2023-05-29T11:47:00Z" w:initials="DS">
    <w:p w14:paraId="0B980AD3" w14:textId="77777777" w:rsidR="00A2597B" w:rsidRDefault="00A2597B" w:rsidP="00966B76">
      <w:r>
        <w:rPr>
          <w:rStyle w:val="Refdecomentrio"/>
        </w:rPr>
        <w:annotationRef/>
      </w:r>
      <w:r>
        <w:rPr>
          <w:color w:val="000000"/>
          <w:sz w:val="20"/>
          <w:szCs w:val="20"/>
        </w:rPr>
        <w:t>Itálico.</w:t>
      </w:r>
    </w:p>
  </w:comment>
  <w:comment w:id="145" w:author="Dalton Solano dos Reis" w:date="2023-05-29T11:50:00Z" w:initials="DS">
    <w:p w14:paraId="62E3FC38" w14:textId="77777777" w:rsidR="00A2597B" w:rsidRDefault="00A2597B" w:rsidP="00750A80">
      <w:r>
        <w:rPr>
          <w:rStyle w:val="Refdecomentrio"/>
        </w:rPr>
        <w:annotationRef/>
      </w:r>
      <w:r>
        <w:rPr>
          <w:color w:val="000000"/>
          <w:sz w:val="20"/>
          <w:szCs w:val="20"/>
        </w:rPr>
        <w:t>Tabela 5.</w:t>
      </w:r>
    </w:p>
  </w:comment>
  <w:comment w:id="146" w:author="Dalton Solano dos Reis" w:date="2023-05-29T11:51:00Z" w:initials="DS">
    <w:p w14:paraId="5F4FD9B1" w14:textId="77777777" w:rsidR="00A2597B" w:rsidRDefault="00A2597B" w:rsidP="00B65D54">
      <w:r>
        <w:rPr>
          <w:rStyle w:val="Refdecomentrio"/>
        </w:rPr>
        <w:annotationRef/>
      </w:r>
      <w:r>
        <w:rPr>
          <w:color w:val="000000"/>
          <w:sz w:val="20"/>
          <w:szCs w:val="20"/>
        </w:rPr>
        <w:t>Tabela 5</w:t>
      </w:r>
    </w:p>
  </w:comment>
  <w:comment w:id="147" w:author="Dalton Solano dos Reis" w:date="2023-05-30T17:51:00Z" w:initials="DS">
    <w:p w14:paraId="155F43FB" w14:textId="77777777" w:rsidR="00A2597B" w:rsidRDefault="00A2597B" w:rsidP="00024FCD">
      <w:r>
        <w:rPr>
          <w:rStyle w:val="Refdecomentrio"/>
        </w:rPr>
        <w:annotationRef/>
      </w:r>
      <w:r>
        <w:rPr>
          <w:color w:val="000000"/>
          <w:sz w:val="20"/>
          <w:szCs w:val="20"/>
        </w:rPr>
        <w:t>Itálico.</w:t>
      </w:r>
    </w:p>
  </w:comment>
  <w:comment w:id="149" w:author="Dalton Solano dos Reis" w:date="2023-05-30T17:51:00Z" w:initials="DS">
    <w:p w14:paraId="02BF9E26" w14:textId="77777777" w:rsidR="00A2597B" w:rsidRDefault="00A2597B" w:rsidP="008C2E25">
      <w:r>
        <w:rPr>
          <w:rStyle w:val="Refdecomentrio"/>
        </w:rPr>
        <w:annotationRef/>
      </w:r>
      <w:r>
        <w:rPr>
          <w:color w:val="000000"/>
          <w:sz w:val="20"/>
          <w:szCs w:val="20"/>
        </w:rPr>
        <w:t>Itálico.</w:t>
      </w:r>
    </w:p>
  </w:comment>
  <w:comment w:id="151" w:author="Dalton Solano dos Reis" w:date="2023-05-30T17:52:00Z" w:initials="DS">
    <w:p w14:paraId="0C22C07F" w14:textId="77777777" w:rsidR="00A2597B" w:rsidRDefault="00A2597B" w:rsidP="006D0A5C">
      <w:r>
        <w:rPr>
          <w:rStyle w:val="Refdecomentrio"/>
        </w:rPr>
        <w:annotationRef/>
      </w:r>
      <w:r>
        <w:rPr>
          <w:color w:val="000000"/>
          <w:sz w:val="20"/>
          <w:szCs w:val="20"/>
        </w:rPr>
        <w:t>Itálico.</w:t>
      </w:r>
    </w:p>
  </w:comment>
  <w:comment w:id="166" w:author="Dalton Solano dos Reis" w:date="2023-05-30T17:59:00Z" w:initials="DS">
    <w:p w14:paraId="2C3F6D74" w14:textId="77777777" w:rsidR="00A2597B" w:rsidRDefault="00A2597B" w:rsidP="004D020F">
      <w:r>
        <w:rPr>
          <w:rStyle w:val="Refdecomentrio"/>
        </w:rPr>
        <w:annotationRef/>
      </w:r>
      <w:r>
        <w:rPr>
          <w:color w:val="000000"/>
          <w:sz w:val="20"/>
          <w:szCs w:val="20"/>
        </w:rPr>
        <w:t>Itálico.</w:t>
      </w:r>
    </w:p>
  </w:comment>
  <w:comment w:id="172" w:author="Dalton Solano dos Reis" w:date="2023-05-30T18:08:00Z" w:initials="DS">
    <w:p w14:paraId="1856D725" w14:textId="77777777" w:rsidR="00A2597B" w:rsidRDefault="00A2597B" w:rsidP="00853AE6">
      <w:r>
        <w:rPr>
          <w:rStyle w:val="Refdecomentrio"/>
        </w:rPr>
        <w:annotationRef/>
      </w:r>
      <w:r>
        <w:rPr>
          <w:color w:val="000000"/>
          <w:sz w:val="20"/>
          <w:szCs w:val="20"/>
        </w:rPr>
        <w:t>Maiúsculo.</w:t>
      </w:r>
    </w:p>
  </w:comment>
  <w:comment w:id="173" w:author="Dalton Solano dos Reis" w:date="2023-05-30T18:08:00Z" w:initials="DS">
    <w:p w14:paraId="56887321" w14:textId="77777777" w:rsidR="00A2597B" w:rsidRDefault="00A2597B" w:rsidP="004D1D8A">
      <w:r>
        <w:rPr>
          <w:rStyle w:val="Refdecomentrio"/>
        </w:rPr>
        <w:annotationRef/>
      </w:r>
      <w:r>
        <w:rPr>
          <w:color w:val="000000"/>
          <w:sz w:val="20"/>
          <w:szCs w:val="20"/>
        </w:rPr>
        <w:t>Maiúsculo.</w:t>
      </w:r>
    </w:p>
  </w:comment>
  <w:comment w:id="174" w:author="Dalton Solano dos Reis" w:date="2023-05-30T18:09:00Z" w:initials="DS">
    <w:p w14:paraId="4BB5A286" w14:textId="77777777" w:rsidR="00A2597B" w:rsidRDefault="00A2597B" w:rsidP="00A84DB1">
      <w:r>
        <w:rPr>
          <w:rStyle w:val="Refdecomentrio"/>
        </w:rPr>
        <w:annotationRef/>
      </w:r>
      <w:r>
        <w:rPr>
          <w:color w:val="000000"/>
          <w:sz w:val="20"/>
          <w:szCs w:val="20"/>
        </w:rPr>
        <w:t>Nas citações aparecem Ribeiro et al. (2021)</w:t>
      </w:r>
    </w:p>
    <w:p w14:paraId="1228D5A2" w14:textId="77777777" w:rsidR="00A2597B" w:rsidRDefault="00A2597B" w:rsidP="00A84DB1">
      <w:r>
        <w:rPr>
          <w:color w:val="000000"/>
          <w:sz w:val="20"/>
          <w:szCs w:val="20"/>
        </w:rPr>
        <w:t>Mas são dois autores, então não seria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319E23" w15:done="0"/>
  <w15:commentEx w15:paraId="078C5A84" w15:done="0"/>
  <w15:commentEx w15:paraId="2E793D77" w15:done="0"/>
  <w15:commentEx w15:paraId="7C37CAF4" w15:done="0"/>
  <w15:commentEx w15:paraId="0371F2D9" w15:done="0"/>
  <w15:commentEx w15:paraId="457E1A37" w15:done="0"/>
  <w15:commentEx w15:paraId="11C09057" w15:done="0"/>
  <w15:commentEx w15:paraId="236E23B6" w15:done="0"/>
  <w15:commentEx w15:paraId="535CC93E" w15:done="0"/>
  <w15:commentEx w15:paraId="29A13E58" w15:done="0"/>
  <w15:commentEx w15:paraId="29E1823F" w15:done="0"/>
  <w15:commentEx w15:paraId="4B4E8147" w15:done="0"/>
  <w15:commentEx w15:paraId="1DC26B32" w15:done="0"/>
  <w15:commentEx w15:paraId="46970DF1" w15:done="0"/>
  <w15:commentEx w15:paraId="2BFEB9E8" w15:done="0"/>
  <w15:commentEx w15:paraId="2C916781" w15:done="0"/>
  <w15:commentEx w15:paraId="5461E2B3" w15:done="0"/>
  <w15:commentEx w15:paraId="4A42D5B4" w15:done="0"/>
  <w15:commentEx w15:paraId="010D2AB8" w15:done="0"/>
  <w15:commentEx w15:paraId="712C7D87" w15:done="0"/>
  <w15:commentEx w15:paraId="52D89616" w15:done="0"/>
  <w15:commentEx w15:paraId="5A029A8A" w15:done="0"/>
  <w15:commentEx w15:paraId="30EF8417" w15:done="0"/>
  <w15:commentEx w15:paraId="6FAB25AB" w15:done="0"/>
  <w15:commentEx w15:paraId="13D0FD9F" w15:done="0"/>
  <w15:commentEx w15:paraId="539E70D6" w15:done="0"/>
  <w15:commentEx w15:paraId="005BA4CD" w15:done="0"/>
  <w15:commentEx w15:paraId="56CE04E5" w15:done="0"/>
  <w15:commentEx w15:paraId="389E966A" w15:done="0"/>
  <w15:commentEx w15:paraId="36FD44D6" w15:done="0"/>
  <w15:commentEx w15:paraId="2D46A7E6" w15:done="0"/>
  <w15:commentEx w15:paraId="0AA3FA73" w15:done="0"/>
  <w15:commentEx w15:paraId="4FCBC3BA" w15:done="0"/>
  <w15:commentEx w15:paraId="57208804" w15:done="0"/>
  <w15:commentEx w15:paraId="160EEC4E" w15:done="0"/>
  <w15:commentEx w15:paraId="558C208F" w15:done="0"/>
  <w15:commentEx w15:paraId="7BC9FEF0" w15:done="0"/>
  <w15:commentEx w15:paraId="0F463A19" w15:done="0"/>
  <w15:commentEx w15:paraId="142F7CC5" w15:done="0"/>
  <w15:commentEx w15:paraId="7CD24111" w15:done="0"/>
  <w15:commentEx w15:paraId="29172F86" w15:done="0"/>
  <w15:commentEx w15:paraId="7986F561" w15:done="0"/>
  <w15:commentEx w15:paraId="67CEB4BB" w15:done="0"/>
  <w15:commentEx w15:paraId="7FF86663" w15:done="0"/>
  <w15:commentEx w15:paraId="777CD8DA" w15:done="0"/>
  <w15:commentEx w15:paraId="0B980AD3" w15:done="0"/>
  <w15:commentEx w15:paraId="62E3FC38" w15:done="0"/>
  <w15:commentEx w15:paraId="5F4FD9B1" w15:done="0"/>
  <w15:commentEx w15:paraId="155F43FB" w15:done="0"/>
  <w15:commentEx w15:paraId="02BF9E26" w15:done="0"/>
  <w15:commentEx w15:paraId="0C22C07F" w15:done="0"/>
  <w15:commentEx w15:paraId="2C3F6D74" w15:done="0"/>
  <w15:commentEx w15:paraId="1856D725" w15:done="0"/>
  <w15:commentEx w15:paraId="56887321" w15:done="0"/>
  <w15:commentEx w15:paraId="1228D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0B92" w16cex:dateUtc="2023-05-26T13:42:00Z"/>
  <w16cex:commentExtensible w16cex:durableId="281B0BDF" w16cex:dateUtc="2023-05-26T13:43:00Z"/>
  <w16cex:commentExtensible w16cex:durableId="281B0B9F" w16cex:dateUtc="2023-05-26T13:42:00Z"/>
  <w16cex:commentExtensible w16cex:durableId="281B0C2C" w16cex:dateUtc="2023-05-26T13:45:00Z"/>
  <w16cex:commentExtensible w16cex:durableId="281B0CE2" w16cex:dateUtc="2023-05-26T13:48:00Z"/>
  <w16cex:commentExtensible w16cex:durableId="281B0C77" w16cex:dateUtc="2023-05-26T13:46:00Z"/>
  <w16cex:commentExtensible w16cex:durableId="281B0D06" w16cex:dateUtc="2023-05-26T13:48:00Z"/>
  <w16cex:commentExtensible w16cex:durableId="281B6557" w16cex:dateUtc="2023-05-26T20:05:00Z"/>
  <w16cex:commentExtensible w16cex:durableId="281DFF9B" w16cex:dateUtc="2023-05-28T19:28:00Z"/>
  <w16cex:commentExtensible w16cex:durableId="281E02F5" w16cex:dateUtc="2023-05-28T19:42:00Z"/>
  <w16cex:commentExtensible w16cex:durableId="281E0106" w16cex:dateUtc="2023-05-28T19:34:00Z"/>
  <w16cex:commentExtensible w16cex:durableId="281E015B" w16cex:dateUtc="2023-05-28T19:35:00Z"/>
  <w16cex:commentExtensible w16cex:durableId="281E01D4" w16cex:dateUtc="2023-05-28T19:37:00Z"/>
  <w16cex:commentExtensible w16cex:durableId="281E0315" w16cex:dateUtc="2023-05-28T19:43:00Z"/>
  <w16cex:commentExtensible w16cex:durableId="281E0287" w16cex:dateUtc="2023-05-28T19:40:00Z"/>
  <w16cex:commentExtensible w16cex:durableId="281E03C4" w16cex:dateUtc="2023-05-28T19:45:00Z"/>
  <w16cex:commentExtensible w16cex:durableId="281E0587" w16cex:dateUtc="2023-05-28T19:53:00Z"/>
  <w16cex:commentExtensible w16cex:durableId="281E03F4" w16cex:dateUtc="2023-05-28T19:46:00Z"/>
  <w16cex:commentExtensible w16cex:durableId="281E05C6" w16cex:dateUtc="2023-05-28T19:54:00Z"/>
  <w16cex:commentExtensible w16cex:durableId="281E29F5" w16cex:dateUtc="2023-05-28T22:28:00Z"/>
  <w16cex:commentExtensible w16cex:durableId="281E2AF7" w16cex:dateUtc="2023-05-28T22:33:00Z"/>
  <w16cex:commentExtensible w16cex:durableId="281E2A04" w16cex:dateUtc="2023-05-28T22:29:00Z"/>
  <w16cex:commentExtensible w16cex:durableId="281E2BAF" w16cex:dateUtc="2023-05-28T22:36:00Z"/>
  <w16cex:commentExtensible w16cex:durableId="281E2C28" w16cex:dateUtc="2023-05-28T22:38:00Z"/>
  <w16cex:commentExtensible w16cex:durableId="281E2BD6" w16cex:dateUtc="2023-05-28T22:36:00Z"/>
  <w16cex:commentExtensible w16cex:durableId="281E2CAB" w16cex:dateUtc="2023-05-28T22:40:00Z"/>
  <w16cex:commentExtensible w16cex:durableId="281E2CC0" w16cex:dateUtc="2023-05-28T22:40:00Z"/>
  <w16cex:commentExtensible w16cex:durableId="281E2D16" w16cex:dateUtc="2023-05-28T22:42:00Z"/>
  <w16cex:commentExtensible w16cex:durableId="281E2D97" w16cex:dateUtc="2023-05-28T22:44:00Z"/>
  <w16cex:commentExtensible w16cex:durableId="281E2DC3" w16cex:dateUtc="2023-05-28T22:45:00Z"/>
  <w16cex:commentExtensible w16cex:durableId="281E2DF4" w16cex:dateUtc="2023-05-28T22:45:00Z"/>
  <w16cex:commentExtensible w16cex:durableId="281E2E68" w16cex:dateUtc="2023-05-28T22:47:00Z"/>
  <w16cex:commentExtensible w16cex:durableId="281E2E30" w16cex:dateUtc="2023-05-28T22:46:00Z"/>
  <w16cex:commentExtensible w16cex:durableId="281E2EC4" w16cex:dateUtc="2023-05-28T22:49:00Z"/>
  <w16cex:commentExtensible w16cex:durableId="281E2EE7" w16cex:dateUtc="2023-05-28T22:49:00Z"/>
  <w16cex:commentExtensible w16cex:durableId="281E2F0F" w16cex:dateUtc="2023-05-28T22:50:00Z"/>
  <w16cex:commentExtensible w16cex:durableId="281E2F3A" w16cex:dateUtc="2023-05-28T22:51:00Z"/>
  <w16cex:commentExtensible w16cex:durableId="281E2F7C" w16cex:dateUtc="2023-05-28T22:52:00Z"/>
  <w16cex:commentExtensible w16cex:durableId="281E2FFD" w16cex:dateUtc="2023-05-28T22:54:00Z"/>
  <w16cex:commentExtensible w16cex:durableId="281E301A" w16cex:dateUtc="2023-05-28T22:55:00Z"/>
  <w16cex:commentExtensible w16cex:durableId="281E3046" w16cex:dateUtc="2023-05-28T22:55:00Z"/>
  <w16cex:commentExtensible w16cex:durableId="281E30C5" w16cex:dateUtc="2023-05-28T22:57:00Z"/>
  <w16cex:commentExtensible w16cex:durableId="281F0CC7" w16cex:dateUtc="2023-05-29T14:36:00Z"/>
  <w16cex:commentExtensible w16cex:durableId="281F0D8C" w16cex:dateUtc="2023-05-29T14:39:00Z"/>
  <w16cex:commentExtensible w16cex:durableId="281F0F33" w16cex:dateUtc="2023-05-29T14:46:00Z"/>
  <w16cex:commentExtensible w16cex:durableId="281F0F43" w16cex:dateUtc="2023-05-29T14:47:00Z"/>
  <w16cex:commentExtensible w16cex:durableId="281F0FFD" w16cex:dateUtc="2023-05-29T14:50:00Z"/>
  <w16cex:commentExtensible w16cex:durableId="281F1028" w16cex:dateUtc="2023-05-29T14:51:00Z"/>
  <w16cex:commentExtensible w16cex:durableId="2820B606" w16cex:dateUtc="2023-05-30T20:51:00Z"/>
  <w16cex:commentExtensible w16cex:durableId="2820B61E" w16cex:dateUtc="2023-05-30T20:51:00Z"/>
  <w16cex:commentExtensible w16cex:durableId="2820B648" w16cex:dateUtc="2023-05-30T20:52:00Z"/>
  <w16cex:commentExtensible w16cex:durableId="2820B813" w16cex:dateUtc="2023-05-30T20:59:00Z"/>
  <w16cex:commentExtensible w16cex:durableId="2820BA03" w16cex:dateUtc="2023-05-30T21:08:00Z"/>
  <w16cex:commentExtensible w16cex:durableId="2820BA11" w16cex:dateUtc="2023-05-30T21:08:00Z"/>
  <w16cex:commentExtensible w16cex:durableId="2820BA5C" w16cex:dateUtc="2023-05-30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19E23" w16cid:durableId="281B0B92"/>
  <w16cid:commentId w16cid:paraId="078C5A84" w16cid:durableId="281B0BDF"/>
  <w16cid:commentId w16cid:paraId="2E793D77" w16cid:durableId="281B0B9F"/>
  <w16cid:commentId w16cid:paraId="7C37CAF4" w16cid:durableId="281B0C2C"/>
  <w16cid:commentId w16cid:paraId="0371F2D9" w16cid:durableId="281B0CE2"/>
  <w16cid:commentId w16cid:paraId="457E1A37" w16cid:durableId="281B0C77"/>
  <w16cid:commentId w16cid:paraId="11C09057" w16cid:durableId="281B0D06"/>
  <w16cid:commentId w16cid:paraId="236E23B6" w16cid:durableId="281B6557"/>
  <w16cid:commentId w16cid:paraId="535CC93E" w16cid:durableId="281DFF9B"/>
  <w16cid:commentId w16cid:paraId="29A13E58" w16cid:durableId="281E02F5"/>
  <w16cid:commentId w16cid:paraId="29E1823F" w16cid:durableId="281E0106"/>
  <w16cid:commentId w16cid:paraId="4B4E8147" w16cid:durableId="281E015B"/>
  <w16cid:commentId w16cid:paraId="1DC26B32" w16cid:durableId="281E01D4"/>
  <w16cid:commentId w16cid:paraId="46970DF1" w16cid:durableId="281E0315"/>
  <w16cid:commentId w16cid:paraId="2BFEB9E8" w16cid:durableId="281E0287"/>
  <w16cid:commentId w16cid:paraId="2C916781" w16cid:durableId="281E03C4"/>
  <w16cid:commentId w16cid:paraId="5461E2B3" w16cid:durableId="281E0587"/>
  <w16cid:commentId w16cid:paraId="4A42D5B4" w16cid:durableId="281E03F4"/>
  <w16cid:commentId w16cid:paraId="010D2AB8" w16cid:durableId="281E05C6"/>
  <w16cid:commentId w16cid:paraId="712C7D87" w16cid:durableId="281E29F5"/>
  <w16cid:commentId w16cid:paraId="52D89616" w16cid:durableId="281E2AF7"/>
  <w16cid:commentId w16cid:paraId="5A029A8A" w16cid:durableId="281E2A04"/>
  <w16cid:commentId w16cid:paraId="30EF8417" w16cid:durableId="281E2BAF"/>
  <w16cid:commentId w16cid:paraId="6FAB25AB" w16cid:durableId="281E2C28"/>
  <w16cid:commentId w16cid:paraId="13D0FD9F" w16cid:durableId="281E2BD6"/>
  <w16cid:commentId w16cid:paraId="539E70D6" w16cid:durableId="281E2CAB"/>
  <w16cid:commentId w16cid:paraId="005BA4CD" w16cid:durableId="281E2CC0"/>
  <w16cid:commentId w16cid:paraId="56CE04E5" w16cid:durableId="281E2D16"/>
  <w16cid:commentId w16cid:paraId="389E966A" w16cid:durableId="281E2D97"/>
  <w16cid:commentId w16cid:paraId="36FD44D6" w16cid:durableId="281E2DC3"/>
  <w16cid:commentId w16cid:paraId="2D46A7E6" w16cid:durableId="281E2DF4"/>
  <w16cid:commentId w16cid:paraId="0AA3FA73" w16cid:durableId="281E2E68"/>
  <w16cid:commentId w16cid:paraId="4FCBC3BA" w16cid:durableId="281E2E30"/>
  <w16cid:commentId w16cid:paraId="57208804" w16cid:durableId="281E2EC4"/>
  <w16cid:commentId w16cid:paraId="160EEC4E" w16cid:durableId="281E2EE7"/>
  <w16cid:commentId w16cid:paraId="558C208F" w16cid:durableId="281E2F0F"/>
  <w16cid:commentId w16cid:paraId="7BC9FEF0" w16cid:durableId="281E2F3A"/>
  <w16cid:commentId w16cid:paraId="0F463A19" w16cid:durableId="281E2F7C"/>
  <w16cid:commentId w16cid:paraId="142F7CC5" w16cid:durableId="281E2FFD"/>
  <w16cid:commentId w16cid:paraId="7CD24111" w16cid:durableId="281E301A"/>
  <w16cid:commentId w16cid:paraId="29172F86" w16cid:durableId="281E3046"/>
  <w16cid:commentId w16cid:paraId="7986F561" w16cid:durableId="281E30C5"/>
  <w16cid:commentId w16cid:paraId="67CEB4BB" w16cid:durableId="281F0CC7"/>
  <w16cid:commentId w16cid:paraId="7FF86663" w16cid:durableId="281F0D8C"/>
  <w16cid:commentId w16cid:paraId="777CD8DA" w16cid:durableId="281F0F33"/>
  <w16cid:commentId w16cid:paraId="0B980AD3" w16cid:durableId="281F0F43"/>
  <w16cid:commentId w16cid:paraId="62E3FC38" w16cid:durableId="281F0FFD"/>
  <w16cid:commentId w16cid:paraId="5F4FD9B1" w16cid:durableId="281F1028"/>
  <w16cid:commentId w16cid:paraId="155F43FB" w16cid:durableId="2820B606"/>
  <w16cid:commentId w16cid:paraId="02BF9E26" w16cid:durableId="2820B61E"/>
  <w16cid:commentId w16cid:paraId="0C22C07F" w16cid:durableId="2820B648"/>
  <w16cid:commentId w16cid:paraId="2C3F6D74" w16cid:durableId="2820B813"/>
  <w16cid:commentId w16cid:paraId="1856D725" w16cid:durableId="2820BA03"/>
  <w16cid:commentId w16cid:paraId="56887321" w16cid:durableId="2820BA11"/>
  <w16cid:commentId w16cid:paraId="1228D5A2" w16cid:durableId="2820BA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2CCE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233084319">
    <w:abstractNumId w:val="0"/>
  </w:num>
  <w:num w:numId="2" w16cid:durableId="357851776">
    <w:abstractNumId w:val="1"/>
  </w:num>
  <w:num w:numId="3" w16cid:durableId="250745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2776870">
    <w:abstractNumId w:val="3"/>
  </w:num>
  <w:num w:numId="5" w16cid:durableId="13899580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05226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1419733">
    <w:abstractNumId w:val="1"/>
    <w:lvlOverride w:ilvl="0">
      <w:startOverride w:val="1"/>
    </w:lvlOverride>
  </w:num>
  <w:num w:numId="8" w16cid:durableId="8098299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rélio Faustino Hoppe">
    <w15:presenceInfo w15:providerId="AD" w15:userId="S::aureliof@furb.br::7fa29875-e2ce-409a-8bd5-623e40e8899f"/>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260A68"/>
    <w:rsid w:val="0029300C"/>
    <w:rsid w:val="00343FA4"/>
    <w:rsid w:val="0036712C"/>
    <w:rsid w:val="003C5448"/>
    <w:rsid w:val="004D0860"/>
    <w:rsid w:val="00547A86"/>
    <w:rsid w:val="00557348"/>
    <w:rsid w:val="005A5022"/>
    <w:rsid w:val="005C34BB"/>
    <w:rsid w:val="0080416A"/>
    <w:rsid w:val="00845E6A"/>
    <w:rsid w:val="00895CC9"/>
    <w:rsid w:val="008D12D1"/>
    <w:rsid w:val="00914632"/>
    <w:rsid w:val="00A151C9"/>
    <w:rsid w:val="00A2597B"/>
    <w:rsid w:val="00B5029D"/>
    <w:rsid w:val="00BB1C5E"/>
    <w:rsid w:val="00BC76D0"/>
    <w:rsid w:val="00C169FA"/>
    <w:rsid w:val="00DC19D1"/>
    <w:rsid w:val="00DF6E9B"/>
    <w:rsid w:val="00E734B1"/>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A2597B"/>
    <w:pPr>
      <w:keepNext/>
      <w:keepLines/>
      <w:numPr>
        <w:numId w:val="1"/>
      </w:numPr>
      <w:tabs>
        <w:tab w:val="left" w:pos="284"/>
      </w:tabs>
      <w:spacing w:before="120" w:line="360" w:lineRule="auto"/>
      <w:ind w:left="284" w:hanging="284"/>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A2597B"/>
    <w:pPr>
      <w:keepNext/>
      <w:keepLines/>
      <w:numPr>
        <w:ilvl w:val="1"/>
        <w:numId w:val="1"/>
      </w:numPr>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A2597B"/>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A2597B"/>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A2597B"/>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A2597B"/>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2597B"/>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2597B"/>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2597B"/>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2597B"/>
    <w:rPr>
      <w:rFonts w:ascii="Times New Roman" w:eastAsia="Times New Roman" w:hAnsi="Times New Roman" w:cs="Times New Roman"/>
      <w:b/>
      <w:caps/>
      <w:sz w:val="20"/>
      <w:lang w:eastAsia="pt-BR"/>
    </w:rPr>
  </w:style>
  <w:style w:type="character" w:customStyle="1" w:styleId="Ttulo2Char">
    <w:name w:val="Título 2 Char"/>
    <w:basedOn w:val="Fontepargpadro"/>
    <w:link w:val="Ttulo2"/>
    <w:rsid w:val="00A2597B"/>
    <w:rPr>
      <w:rFonts w:ascii="Times New Roman" w:eastAsia="Times New Roman" w:hAnsi="Times New Roman" w:cs="Times New Roman"/>
      <w:caps/>
      <w:color w:val="000000"/>
      <w:sz w:val="20"/>
      <w:szCs w:val="20"/>
      <w:lang w:eastAsia="pt-BR"/>
    </w:rPr>
  </w:style>
  <w:style w:type="character" w:customStyle="1" w:styleId="Ttulo3Char">
    <w:name w:val="Título 3 Char"/>
    <w:basedOn w:val="Fontepargpadro"/>
    <w:link w:val="Ttulo3"/>
    <w:rsid w:val="00A2597B"/>
    <w:rPr>
      <w:rFonts w:ascii="Times New Roman" w:eastAsia="Times New Roman" w:hAnsi="Times New Roman" w:cs="Times New Roman"/>
      <w:color w:val="000000"/>
      <w:sz w:val="20"/>
      <w:szCs w:val="20"/>
      <w:lang w:eastAsia="pt-BR"/>
    </w:rPr>
  </w:style>
  <w:style w:type="character" w:customStyle="1" w:styleId="Ttulo4Char">
    <w:name w:val="Título 4 Char"/>
    <w:basedOn w:val="Fontepargpadro"/>
    <w:link w:val="Ttulo4"/>
    <w:rsid w:val="00A2597B"/>
    <w:rPr>
      <w:rFonts w:ascii="Times New Roman" w:eastAsia="Times New Roman" w:hAnsi="Times New Roman" w:cs="Times New Roman"/>
      <w:color w:val="000000"/>
      <w:sz w:val="20"/>
      <w:szCs w:val="20"/>
      <w:lang w:eastAsia="pt-BR"/>
    </w:rPr>
  </w:style>
  <w:style w:type="character" w:customStyle="1" w:styleId="Ttulo5Char">
    <w:name w:val="Título 5 Char"/>
    <w:basedOn w:val="Fontepargpadro"/>
    <w:link w:val="Ttulo5"/>
    <w:rsid w:val="00A2597B"/>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A2597B"/>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2597B"/>
    <w:rPr>
      <w:rFonts w:ascii="Times" w:eastAsia="Times New Roman" w:hAnsi="Times" w:cs="Times New Roman"/>
      <w:szCs w:val="20"/>
      <w:lang w:eastAsia="pt-BR"/>
    </w:rPr>
  </w:style>
  <w:style w:type="character" w:customStyle="1" w:styleId="Ttulo8Char">
    <w:name w:val="Título 8 Char"/>
    <w:basedOn w:val="Fontepargpadro"/>
    <w:link w:val="Ttulo8"/>
    <w:rsid w:val="00A2597B"/>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2597B"/>
    <w:rPr>
      <w:rFonts w:ascii="Times New Roman" w:eastAsia="Times New Roman" w:hAnsi="Times New Roman" w:cs="Times New Roman"/>
      <w:b/>
      <w:color w:val="000000"/>
      <w:szCs w:val="20"/>
      <w:lang w:eastAsia="pt-BR"/>
    </w:rPr>
  </w:style>
  <w:style w:type="paragraph" w:customStyle="1" w:styleId="TF-TEXTO">
    <w:name w:val="TF-TEXTO"/>
    <w:qFormat/>
    <w:rsid w:val="00A2597B"/>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A2597B"/>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A2597B"/>
    <w:pPr>
      <w:keepNext/>
      <w:spacing w:before="120"/>
      <w:jc w:val="center"/>
    </w:pPr>
    <w:rPr>
      <w:rFonts w:ascii="Times New Roman" w:eastAsia="Times New Roman" w:hAnsi="Times New Roman" w:cs="Times New Roman"/>
      <w:b/>
      <w:caps/>
      <w:sz w:val="20"/>
      <w:szCs w:val="20"/>
      <w:lang w:eastAsia="pt-BR"/>
    </w:rPr>
  </w:style>
  <w:style w:type="paragraph" w:customStyle="1" w:styleId="TF-SUBALNEAnvel1">
    <w:name w:val="TF-SUBALÍNEA nível 1"/>
    <w:basedOn w:val="TF-ALNEA"/>
    <w:rsid w:val="00A2597B"/>
    <w:pPr>
      <w:numPr>
        <w:ilvl w:val="1"/>
      </w:numPr>
    </w:pPr>
    <w:rPr>
      <w:rFonts w:ascii="Times" w:hAnsi="Times"/>
    </w:rPr>
  </w:style>
  <w:style w:type="paragraph" w:customStyle="1" w:styleId="TF-ALNEA">
    <w:name w:val="TF-ALÍNEA"/>
    <w:qFormat/>
    <w:rsid w:val="00A2597B"/>
    <w:pPr>
      <w:widowControl w:val="0"/>
      <w:numPr>
        <w:numId w:val="2"/>
      </w:numPr>
      <w:spacing w:after="120"/>
      <w:contextualSpacing/>
      <w:jc w:val="both"/>
    </w:pPr>
    <w:rPr>
      <w:rFonts w:ascii="Times New Roman" w:eastAsia="Times New Roman" w:hAnsi="Times New Roman" w:cs="Times New Roman"/>
      <w:sz w:val="20"/>
      <w:szCs w:val="20"/>
      <w:lang w:eastAsia="pt-BR"/>
    </w:rPr>
  </w:style>
  <w:style w:type="paragraph" w:customStyle="1" w:styleId="TF-SUBALNEAnvel2">
    <w:name w:val="TF-SUBALÍNEA nível 2"/>
    <w:basedOn w:val="TF-SUBALNEAnvel1"/>
    <w:rsid w:val="00A2597B"/>
    <w:pPr>
      <w:numPr>
        <w:ilvl w:val="2"/>
      </w:numPr>
    </w:pPr>
  </w:style>
  <w:style w:type="paragraph" w:styleId="Cabealho">
    <w:name w:val="header"/>
    <w:basedOn w:val="Normal"/>
    <w:link w:val="CabealhoChar"/>
    <w:uiPriority w:val="99"/>
    <w:rsid w:val="00A2597B"/>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2597B"/>
    <w:rPr>
      <w:rFonts w:ascii="Times New Roman" w:eastAsia="Times New Roman" w:hAnsi="Times New Roman" w:cs="Times New Roman"/>
      <w:lang w:eastAsia="pt-BR"/>
    </w:rPr>
  </w:style>
  <w:style w:type="character" w:styleId="Nmerodepgina">
    <w:name w:val="page number"/>
    <w:basedOn w:val="Fontepargpadro"/>
    <w:semiHidden/>
    <w:rsid w:val="00A2597B"/>
  </w:style>
  <w:style w:type="paragraph" w:customStyle="1" w:styleId="TF-LEGENDA">
    <w:name w:val="TF-LEGENDA"/>
    <w:basedOn w:val="Normal"/>
    <w:next w:val="TF-TEXTOQUADRO"/>
    <w:qFormat/>
    <w:rsid w:val="00A2597B"/>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A2597B"/>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A2597B"/>
    <w:pPr>
      <w:ind w:left="0"/>
      <w:jc w:val="center"/>
    </w:pPr>
  </w:style>
  <w:style w:type="paragraph" w:customStyle="1" w:styleId="TF-TEXTOQUADROCentralizado">
    <w:name w:val="TF-TEXTO QUADRO Centralizado"/>
    <w:basedOn w:val="TF-TEXTOQUADRO"/>
    <w:rsid w:val="00A2597B"/>
    <w:pPr>
      <w:jc w:val="center"/>
    </w:pPr>
  </w:style>
  <w:style w:type="paragraph" w:customStyle="1" w:styleId="TF-FIGURA">
    <w:name w:val="TF-FIGURA"/>
    <w:basedOn w:val="TF-TEXTO"/>
    <w:qFormat/>
    <w:rsid w:val="00A2597B"/>
    <w:pPr>
      <w:keepNext/>
      <w:spacing w:after="0"/>
      <w:ind w:firstLine="0"/>
      <w:jc w:val="center"/>
    </w:pPr>
  </w:style>
  <w:style w:type="paragraph" w:styleId="Textodecomentrio">
    <w:name w:val="annotation text"/>
    <w:basedOn w:val="Normal"/>
    <w:link w:val="TextodecomentrioChar"/>
    <w:uiPriority w:val="99"/>
    <w:unhideWhenUsed/>
    <w:rsid w:val="00A2597B"/>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A2597B"/>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2597B"/>
    <w:rPr>
      <w:sz w:val="16"/>
      <w:szCs w:val="16"/>
    </w:rPr>
  </w:style>
  <w:style w:type="paragraph" w:customStyle="1" w:styleId="TF-AUTOR">
    <w:name w:val="TF-AUTOR"/>
    <w:basedOn w:val="Normal"/>
    <w:rsid w:val="00A2597B"/>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A2597B"/>
    <w:pPr>
      <w:spacing w:after="120"/>
      <w:jc w:val="center"/>
    </w:pPr>
    <w:rPr>
      <w:rFonts w:ascii="Times New Roman" w:eastAsia="Times New Roman" w:hAnsi="Times New Roman" w:cs="Times New Roman"/>
      <w:sz w:val="18"/>
      <w:szCs w:val="20"/>
      <w:lang w:eastAsia="pt-BR"/>
    </w:rPr>
  </w:style>
  <w:style w:type="paragraph" w:customStyle="1" w:styleId="TF-REFERNCIASITEM">
    <w:name w:val="TF-REFERÊNCIAS ITEM"/>
    <w:rsid w:val="00A2597B"/>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A2597B"/>
    <w:pPr>
      <w:numPr>
        <w:numId w:val="4"/>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2597B"/>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2597B"/>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2597B"/>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customStyle="1" w:styleId="Sub-inciso">
    <w:name w:val="Sub-inciso"/>
    <w:basedOn w:val="Normal"/>
    <w:rsid w:val="00A2597B"/>
    <w:pPr>
      <w:numPr>
        <w:numId w:val="8"/>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A2597B"/>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A2597B"/>
    <w:rPr>
      <w:rFonts w:ascii="Times New Roman" w:eastAsia="Times New Roman" w:hAnsi="Times New Roman" w:cs="Times New Roman"/>
      <w:lang w:eastAsia="pt-BR"/>
    </w:rPr>
  </w:style>
  <w:style w:type="paragraph" w:styleId="Corpodetexto">
    <w:name w:val="Body Text"/>
    <w:basedOn w:val="Normal"/>
    <w:link w:val="CorpodetextoChar"/>
    <w:semiHidden/>
    <w:rsid w:val="00A2597B"/>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A2597B"/>
    <w:rPr>
      <w:rFonts w:ascii="Times New Roman" w:eastAsia="Times New Roman" w:hAnsi="Times New Roman" w:cs="Times New Roman"/>
      <w:lang w:eastAsia="pt-BR"/>
    </w:rPr>
  </w:style>
  <w:style w:type="table" w:styleId="GradeClara">
    <w:name w:val="Light Grid"/>
    <w:basedOn w:val="Tabelanormal"/>
    <w:uiPriority w:val="62"/>
    <w:rsid w:val="00A2597B"/>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A259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7609</Words>
  <Characters>41090</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48602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18</cp:revision>
  <dcterms:created xsi:type="dcterms:W3CDTF">2021-10-26T15:09:00Z</dcterms:created>
  <dcterms:modified xsi:type="dcterms:W3CDTF">2023-05-30T21:13:00Z</dcterms:modified>
</cp:coreProperties>
</file>