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5515D5B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D7605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4BBC4EC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 xml:space="preserve">DESENVOLVIMENTO DE UMA FERRAMENTA 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346FFD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ter bastante dor de cabeça ao usá-lo.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r w:rsidR="00CF50B0" w:rsidRPr="00A25F4B">
        <w:rPr>
          <w:i/>
          <w:iCs/>
        </w:rPr>
        <w:t>desktop</w:t>
      </w:r>
      <w:r w:rsidR="00CF50B0">
        <w:t xml:space="preserve"> ou um </w:t>
      </w:r>
      <w:r w:rsidR="00CF50B0" w:rsidRPr="00A25F4B">
        <w:rPr>
          <w:i/>
          <w:iCs/>
        </w:rPr>
        <w:t>notebook</w:t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>Sales Account Executive</w:t>
      </w:r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108A2EBA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r w:rsidR="00D564DA" w:rsidRPr="007D27D3">
        <w:t>MeteorJS</w:t>
      </w:r>
      <w:r w:rsidR="00D564DA">
        <w:t xml:space="preserve"> em conjunto com</w:t>
      </w:r>
      <w:r w:rsidR="00A25F4B">
        <w:t xml:space="preserve"> </w:t>
      </w:r>
      <w:r w:rsidR="00A25F4B" w:rsidRPr="00A25F4B">
        <w:rPr>
          <w:i/>
          <w:iCs/>
        </w:rPr>
        <w:t>Applications Programming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A25F4B">
        <w:rPr>
          <w:i/>
          <w:iCs/>
        </w:rPr>
        <w:t>ChatGPT</w:t>
      </w:r>
      <w:r w:rsidR="00D564DA">
        <w:t xml:space="preserve"> e </w:t>
      </w:r>
      <w:r w:rsidR="00D564DA" w:rsidRPr="00A25F4B">
        <w:rPr>
          <w:i/>
          <w:iCs/>
        </w:rPr>
        <w:t>Bing Custom 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b</w:t>
      </w:r>
      <w:r w:rsidR="00BB3BDF" w:rsidRPr="00EE5185">
        <w:t>uscar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C25F07D" w14:textId="286768EC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>,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r w:rsidR="00526AE0" w:rsidRPr="00F91D26">
        <w:rPr>
          <w:i/>
          <w:iCs/>
        </w:rPr>
        <w:t>ChatGPT</w:t>
      </w:r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36AA8EA5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r w:rsidR="003271E7" w:rsidRPr="003271E7">
        <w:rPr>
          <w:i/>
          <w:iCs/>
        </w:rPr>
        <w:t>chatbots</w:t>
      </w:r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6148F074" w:rsidR="004529A4" w:rsidRDefault="004529A4" w:rsidP="004529A4">
      <w:pPr>
        <w:pStyle w:val="TF-TEXTO"/>
      </w:pPr>
      <w:r>
        <w:t xml:space="preserve">Segundo a empresa </w:t>
      </w:r>
      <w:r w:rsidR="00C82656" w:rsidRPr="00F04CA7">
        <w:t>Plusoft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08015A" w:rsidRPr="00F04CA7">
        <w:t xml:space="preserve"> Um exemplo desse tipo de tecnologia é o chatbot,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oferecem. </w:t>
      </w:r>
      <w:r w:rsidR="00110F6F" w:rsidRPr="00F04CA7">
        <w:t>(Weni, 2023).</w:t>
      </w:r>
    </w:p>
    <w:p w14:paraId="52082F8F" w14:textId="2C58E8DD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DB5766">
        <w:rPr>
          <w:i/>
          <w:iCs/>
        </w:rPr>
        <w:t>chat</w:t>
      </w:r>
      <w:r w:rsidR="00A84D2C">
        <w:t xml:space="preserve">, </w:t>
      </w:r>
      <w:r w:rsidR="00A84D2C" w:rsidRPr="00DB5766">
        <w:rPr>
          <w:i/>
          <w:iCs/>
        </w:rPr>
        <w:t>e-mail</w:t>
      </w:r>
      <w:r w:rsidR="00A84D2C">
        <w:t>, telefone, entre outros, respostas</w:t>
      </w:r>
      <w:r w:rsidR="00DB5766">
        <w:t xml:space="preserve"> rápidas e precisas que acabam </w:t>
      </w:r>
      <w:r w:rsidR="00F80BB8">
        <w:t>agilizando</w:t>
      </w:r>
      <w:r w:rsidR="00DB5766">
        <w:t xml:space="preserve"> o processo de venda, eliminação da fila de atendimento e que permite uma considerável redução nas despesas de atendimento ao cliente (Plusoft, 2014, p. 6). A alta disponibilidade dos assistentes virtuais permitem que as empresas possam escalar suas operações e estratégias com um único </w:t>
      </w:r>
      <w:r w:rsidR="00DB5766" w:rsidRPr="00DB5766">
        <w:rPr>
          <w:i/>
          <w:iCs/>
        </w:rPr>
        <w:t>chatbot</w:t>
      </w:r>
      <w:r w:rsidR="00DB5766">
        <w:t xml:space="preserve"> inteligente (Weni, 2023).</w:t>
      </w:r>
    </w:p>
    <w:p w14:paraId="499318DB" w14:textId="4A427084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r w:rsidRPr="00731DB4">
        <w:rPr>
          <w:i/>
          <w:iCs/>
        </w:rPr>
        <w:t>chatbots</w:t>
      </w:r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etc.</w:t>
      </w:r>
      <w:r w:rsidR="007C4425">
        <w:t xml:space="preserve"> </w:t>
      </w:r>
      <w:r w:rsidR="006437E6">
        <w:t>(Weni, 2023).</w:t>
      </w:r>
    </w:p>
    <w:p w14:paraId="68DEB151" w14:textId="3CBB5040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r w:rsidRPr="0061268B">
        <w:rPr>
          <w:i/>
          <w:iCs/>
        </w:rPr>
        <w:t>chatbots</w:t>
      </w:r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inteligência artificial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(Weni,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Pr="00985BDB" w:rsidRDefault="005C2073" w:rsidP="00F918A9">
      <w:pPr>
        <w:pStyle w:val="Ttulo3"/>
        <w:rPr>
          <w:lang w:val="en-US"/>
        </w:rPr>
      </w:pPr>
      <w:r w:rsidRPr="00985BDB">
        <w:rPr>
          <w:lang w:val="en-US"/>
        </w:rPr>
        <w:t xml:space="preserve">API, </w:t>
      </w:r>
      <w:proofErr w:type="spellStart"/>
      <w:r w:rsidRPr="00985BDB">
        <w:rPr>
          <w:lang w:val="en-US"/>
        </w:rPr>
        <w:t>ChatGPT</w:t>
      </w:r>
      <w:proofErr w:type="spellEnd"/>
      <w:r w:rsidRPr="00985BDB">
        <w:rPr>
          <w:lang w:val="en-US"/>
        </w:rPr>
        <w:t xml:space="preserve"> e Bing Custom Search</w:t>
      </w:r>
    </w:p>
    <w:p w14:paraId="79342B8E" w14:textId="19DC0C60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software. Elas conectam serviços e soluções, mas não precisam da informação de como eles foram implementados</w:t>
      </w:r>
      <w:r w:rsidR="0082683B" w:rsidRPr="00A53B0C">
        <w:t xml:space="preserve">, o que acaba facilitando o desenvolvimento das aplicações e economizando tempo e dinheiro. </w:t>
      </w:r>
      <w:r w:rsidR="00A53B0C">
        <w:t xml:space="preserve">Dessa forma, as APIs auxiliam a colaboração entre as equipes de TI e as empresas, ao simplificar a integração entre componentes novos e arquiteturas já existentes. </w:t>
      </w:r>
      <w:r w:rsidR="00807CE8">
        <w:t>(</w:t>
      </w:r>
      <w:r w:rsidR="00807CE8" w:rsidRPr="00D24D28">
        <w:rPr>
          <w:i/>
          <w:iCs/>
        </w:rPr>
        <w:t>Red Hat</w:t>
      </w:r>
      <w:r w:rsidR="00C20F07">
        <w:t>,</w:t>
      </w:r>
      <w:r w:rsidR="00807CE8">
        <w:t xml:space="preserve"> 2023).</w:t>
      </w:r>
    </w:p>
    <w:p w14:paraId="10CA58D4" w14:textId="2605C0B4" w:rsidR="00807CE8" w:rsidRDefault="0081088F" w:rsidP="00A53B0C">
      <w:pPr>
        <w:pStyle w:val="TF-TEXTO"/>
      </w:pPr>
      <w:r>
        <w:t xml:space="preserve">Em relação ao </w:t>
      </w:r>
      <w:r w:rsidRPr="0081088F">
        <w:rPr>
          <w:i/>
          <w:iCs/>
        </w:rPr>
        <w:t>ChatGPT</w:t>
      </w:r>
      <w:r>
        <w:t xml:space="preserve">, trata-se de um </w:t>
      </w:r>
      <w:r w:rsidRPr="0081088F">
        <w:rPr>
          <w:i/>
          <w:iCs/>
        </w:rPr>
        <w:t>chatbot</w:t>
      </w:r>
      <w:r>
        <w:t xml:space="preserve"> desenvolvido pela </w:t>
      </w:r>
      <w:r w:rsidRPr="00D24D28">
        <w:rPr>
          <w:i/>
          <w:iCs/>
        </w:rPr>
        <w:t>OpenAI</w:t>
      </w:r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usuários. (</w:t>
      </w:r>
      <w:r w:rsidR="00500D45" w:rsidRPr="00D24D28">
        <w:rPr>
          <w:i/>
          <w:iCs/>
        </w:rPr>
        <w:t>World Wide Technology</w:t>
      </w:r>
      <w:r w:rsidR="00500D45">
        <w:t>, 2023)</w:t>
      </w:r>
      <w:r w:rsidR="00AB216D">
        <w:t>.</w:t>
      </w:r>
    </w:p>
    <w:p w14:paraId="4E5F79ED" w14:textId="54350328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r w:rsidR="00D24D28" w:rsidRPr="001F7D08">
        <w:rPr>
          <w:i/>
          <w:iCs/>
        </w:rPr>
        <w:t>World Wide Technology</w:t>
      </w:r>
      <w:r w:rsidR="00D24D28">
        <w:t xml:space="preserve"> 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corretas.</w:t>
      </w:r>
    </w:p>
    <w:p w14:paraId="1BBA6243" w14:textId="19DBDA7F" w:rsidR="000E5E3F" w:rsidRPr="00C67979" w:rsidRDefault="0044443F" w:rsidP="00BB174C">
      <w:pPr>
        <w:pStyle w:val="TF-TEXTO"/>
      </w:pPr>
      <w:r>
        <w:t xml:space="preserve">Seguindo na linha das APIs, a </w:t>
      </w:r>
      <w:r w:rsidRPr="0044443F">
        <w:rPr>
          <w:i/>
          <w:iCs/>
        </w:rPr>
        <w:t>Bing Custom Search</w:t>
      </w:r>
      <w:r w:rsidR="00E164AA">
        <w:rPr>
          <w:i/>
          <w:iCs/>
        </w:rPr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3C11CD">
        <w:t xml:space="preserve">.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r w:rsidR="008F02BC">
        <w:t>. (Maguire,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4C17C09E" w14:textId="176BE839" w:rsidR="00B50EA7" w:rsidRDefault="00B50EA7" w:rsidP="00B50EA7">
      <w:pPr>
        <w:pStyle w:val="TF-TEXTO"/>
      </w:pPr>
      <w:bookmarkStart w:id="10" w:name="_Ref52025161"/>
      <w:r>
        <w:t>O processo de pesquisa dos trabalhos correlatos ocorre</w:t>
      </w:r>
      <w:r w:rsidR="00487661">
        <w:t>u</w:t>
      </w:r>
      <w:r>
        <w:t xml:space="preserve"> nos seguintes portais de busca: Google </w:t>
      </w:r>
      <w:r w:rsidRPr="00487661">
        <w:rPr>
          <w:i/>
          <w:iCs/>
        </w:rPr>
        <w:t>Schoolar</w:t>
      </w:r>
      <w:r>
        <w:t xml:space="preserve">, Biblioteca Digital de Teses e Dissertações (BDTD FURB), Portal de Periódicos da Capes, </w:t>
      </w:r>
      <w:proofErr w:type="spellStart"/>
      <w:r w:rsidRPr="00487661">
        <w:rPr>
          <w:i/>
          <w:iCs/>
        </w:rPr>
        <w:t>Scientific</w:t>
      </w:r>
      <w:proofErr w:type="spellEnd"/>
      <w:r w:rsidRPr="00487661">
        <w:rPr>
          <w:i/>
          <w:iCs/>
        </w:rPr>
        <w:t xml:space="preserve"> </w:t>
      </w:r>
      <w:proofErr w:type="spellStart"/>
      <w:r w:rsidRPr="00487661">
        <w:rPr>
          <w:i/>
          <w:iCs/>
        </w:rPr>
        <w:t>Electronic</w:t>
      </w:r>
      <w:proofErr w:type="spellEnd"/>
      <w:r w:rsidRPr="00487661">
        <w:rPr>
          <w:i/>
          <w:iCs/>
        </w:rPr>
        <w:t xml:space="preserve"> Library On-Line</w:t>
      </w:r>
      <w:r>
        <w:t xml:space="preserve"> (SciELO) e Google </w:t>
      </w:r>
      <w:r w:rsidRPr="00B6216A">
        <w:rPr>
          <w:i/>
          <w:iCs/>
        </w:rPr>
        <w:t>Search</w:t>
      </w:r>
      <w:r>
        <w:t xml:space="preserve">. Os critérios levados em conta incluíam os artigos mais recentes e que apresentassem a maior semelhança possível ao trabalho atual. Dos locais de busca citados, apenas o Google </w:t>
      </w:r>
      <w:r w:rsidRPr="00B6216A">
        <w:rPr>
          <w:i/>
          <w:iCs/>
        </w:rPr>
        <w:t>Schoolar</w:t>
      </w:r>
      <w:r>
        <w:t xml:space="preserve"> e o Google </w:t>
      </w:r>
      <w:r w:rsidRPr="00B6216A">
        <w:rPr>
          <w:i/>
          <w:iCs/>
        </w:rPr>
        <w:t>Search</w:t>
      </w:r>
      <w:r>
        <w:t xml:space="preserve"> trouxeram </w:t>
      </w:r>
      <w:r w:rsidR="00CA7AE7">
        <w:t>correlatos</w:t>
      </w:r>
      <w:r>
        <w:t xml:space="preserve"> com maior relevância, que podem ser conferidos no Quadro 1 abaixo:</w:t>
      </w:r>
    </w:p>
    <w:p w14:paraId="6B65F9D9" w14:textId="77777777" w:rsidR="00B50EA7" w:rsidRDefault="00B50EA7" w:rsidP="00B50EA7">
      <w:pPr>
        <w:pStyle w:val="TF-LEGENDA"/>
      </w:pP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6"/>
        <w:gridCol w:w="1698"/>
        <w:gridCol w:w="2268"/>
        <w:gridCol w:w="1169"/>
      </w:tblGrid>
      <w:tr w:rsidR="00E712E6" w14:paraId="3F3D4C76" w14:textId="77777777" w:rsidTr="00AC24B2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E712E6" w:rsidRDefault="00091EE5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6" w:type="dxa"/>
            <w:shd w:val="clear" w:color="auto" w:fill="A6A6A6"/>
            <w:vAlign w:val="center"/>
          </w:tcPr>
          <w:p w14:paraId="024B5D8F" w14:textId="05AE24EB" w:rsidR="00E712E6" w:rsidRDefault="00091EE5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698" w:type="dxa"/>
            <w:shd w:val="clear" w:color="auto" w:fill="A6A6A6"/>
            <w:vAlign w:val="center"/>
          </w:tcPr>
          <w:p w14:paraId="0F906A1B" w14:textId="1E60CAA8" w:rsidR="00E712E6" w:rsidRDefault="00E712E6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14414E1" w14:textId="360E079B" w:rsidR="00E712E6" w:rsidRPr="00B74B73" w:rsidRDefault="00E712E6" w:rsidP="00B74B73">
            <w:pPr>
              <w:jc w:val="center"/>
              <w:rPr>
                <w:sz w:val="22"/>
                <w:szCs w:val="22"/>
              </w:rPr>
            </w:pPr>
            <w:r w:rsidRPr="00B74B73">
              <w:rPr>
                <w:sz w:val="22"/>
                <w:szCs w:val="22"/>
              </w:rPr>
              <w:t>Título</w:t>
            </w:r>
          </w:p>
        </w:tc>
        <w:tc>
          <w:tcPr>
            <w:tcW w:w="1169" w:type="dxa"/>
            <w:shd w:val="clear" w:color="auto" w:fill="A6A6A6"/>
            <w:vAlign w:val="center"/>
          </w:tcPr>
          <w:p w14:paraId="5599ECBC" w14:textId="19C1220D" w:rsidR="00E712E6" w:rsidRDefault="00E712E6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3D4E77" w:rsidRPr="002F27F7" w14:paraId="0F572431" w14:textId="77777777" w:rsidTr="000819C3">
        <w:trPr>
          <w:trHeight w:val="212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F557AC" w14:textId="43AFBAFC" w:rsidR="003D4E77" w:rsidRPr="00131D97" w:rsidRDefault="003D4E77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3D4E77">
              <w:rPr>
                <w:i/>
                <w:iCs/>
              </w:rPr>
              <w:t>Schoolar</w:t>
            </w:r>
          </w:p>
        </w:tc>
        <w:tc>
          <w:tcPr>
            <w:tcW w:w="1846" w:type="dxa"/>
            <w:vAlign w:val="center"/>
          </w:tcPr>
          <w:p w14:paraId="5D4F1179" w14:textId="023D9744" w:rsidR="003D4E77" w:rsidRPr="00C17DD2" w:rsidRDefault="003D4E77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DB157CB" w14:textId="2050F837" w:rsidR="003D4E77" w:rsidRPr="00EA6A62" w:rsidRDefault="003D4E77" w:rsidP="00F418A3">
            <w:pPr>
              <w:pStyle w:val="TF-TEXTOQUADRO"/>
              <w:jc w:val="center"/>
              <w:rPr>
                <w:i/>
                <w:iCs/>
              </w:rPr>
            </w:pPr>
            <w:r w:rsidRPr="00EA6A62">
              <w:rPr>
                <w:i/>
                <w:iCs/>
              </w:rPr>
              <w:t>Specification recommendation system</w:t>
            </w:r>
          </w:p>
        </w:tc>
        <w:tc>
          <w:tcPr>
            <w:tcW w:w="2268" w:type="dxa"/>
            <w:vAlign w:val="center"/>
          </w:tcPr>
          <w:p w14:paraId="5781D1D3" w14:textId="4130417D" w:rsidR="003D4E77" w:rsidRPr="002F27F7" w:rsidRDefault="003D4E77" w:rsidP="00B74B73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2F27F7">
              <w:rPr>
                <w:i/>
                <w:iCs/>
                <w:lang w:val="fr-FR"/>
              </w:rPr>
              <w:t>Design and Development of Computer Specification Recommendation System Based on User Budget With Genetic Algorithm</w:t>
            </w:r>
          </w:p>
        </w:tc>
        <w:tc>
          <w:tcPr>
            <w:tcW w:w="1169" w:type="dxa"/>
            <w:vAlign w:val="center"/>
          </w:tcPr>
          <w:p w14:paraId="2A5B65A5" w14:textId="25439028" w:rsidR="003D4E77" w:rsidRPr="002F27F7" w:rsidRDefault="003D4E77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Michael e Winarno (2018)</w:t>
            </w:r>
          </w:p>
        </w:tc>
      </w:tr>
      <w:tr w:rsidR="003D4E77" w:rsidRPr="002F27F7" w14:paraId="6A514959" w14:textId="77777777" w:rsidTr="000819C3">
        <w:trPr>
          <w:trHeight w:val="1080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3D4E77" w:rsidRPr="00A977AA" w:rsidRDefault="003D4E77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6" w:type="dxa"/>
            <w:vMerge w:val="restart"/>
            <w:vAlign w:val="center"/>
          </w:tcPr>
          <w:p w14:paraId="650A1555" w14:textId="230D1D6D" w:rsidR="003D4E77" w:rsidRPr="00E712E6" w:rsidRDefault="003D4E77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r w:rsidRPr="00C17DD2">
              <w:rPr>
                <w:i/>
                <w:iCs/>
              </w:rPr>
              <w:t>chatbots</w:t>
            </w:r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0124F65" w14:textId="3D5E4857" w:rsidR="003D4E77" w:rsidRPr="0054268F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Chatbot for sales</w:t>
            </w:r>
          </w:p>
        </w:tc>
        <w:tc>
          <w:tcPr>
            <w:tcW w:w="2268" w:type="dxa"/>
            <w:vAlign w:val="center"/>
          </w:tcPr>
          <w:p w14:paraId="097CC902" w14:textId="067BE4A1" w:rsidR="003D4E77" w:rsidRPr="00383FA0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383FA0">
              <w:rPr>
                <w:i/>
                <w:iCs/>
                <w:lang w:val="fr-FR"/>
              </w:rPr>
              <w:t xml:space="preserve">Development of </w:t>
            </w:r>
            <w:r w:rsidR="0050297E">
              <w:rPr>
                <w:i/>
                <w:iCs/>
                <w:lang w:val="fr-FR"/>
              </w:rPr>
              <w:t>a</w:t>
            </w:r>
            <w:r w:rsidRPr="00383FA0">
              <w:rPr>
                <w:i/>
                <w:iCs/>
                <w:lang w:val="fr-FR"/>
              </w:rPr>
              <w:t xml:space="preserve">n e-commerce </w:t>
            </w:r>
            <w:r w:rsidR="0050297E">
              <w:rPr>
                <w:i/>
                <w:iCs/>
                <w:lang w:val="fr-FR"/>
              </w:rPr>
              <w:t>s</w:t>
            </w:r>
            <w:r w:rsidRPr="00383FA0">
              <w:rPr>
                <w:i/>
                <w:iCs/>
                <w:lang w:val="fr-FR"/>
              </w:rPr>
              <w:t>ales Chatbot</w:t>
            </w:r>
          </w:p>
        </w:tc>
        <w:tc>
          <w:tcPr>
            <w:tcW w:w="1169" w:type="dxa"/>
            <w:vAlign w:val="center"/>
          </w:tcPr>
          <w:p w14:paraId="13381A2F" w14:textId="4BD11A5F" w:rsidR="003D4E77" w:rsidRPr="002F27F7" w:rsidRDefault="003D4E77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3D4E77" w:rsidRPr="002F27F7" w14:paraId="61FA6575" w14:textId="77777777" w:rsidTr="000819C3">
        <w:trPr>
          <w:trHeight w:val="169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3D4E77" w:rsidRPr="002F27F7" w:rsidRDefault="003D4E77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6" w:type="dxa"/>
            <w:vMerge/>
            <w:vAlign w:val="center"/>
          </w:tcPr>
          <w:p w14:paraId="35874CF3" w14:textId="77777777" w:rsidR="003D4E77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45464234" w14:textId="4EE15504" w:rsidR="003D4E77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</w:t>
            </w:r>
            <w:r w:rsidRPr="001D042B">
              <w:rPr>
                <w:i/>
                <w:iCs/>
                <w:lang w:val="fr-FR"/>
              </w:rPr>
              <w:t>hatbot product suggestions based on users budget</w:t>
            </w:r>
          </w:p>
        </w:tc>
        <w:tc>
          <w:tcPr>
            <w:tcW w:w="2268" w:type="dxa"/>
            <w:vAlign w:val="center"/>
          </w:tcPr>
          <w:p w14:paraId="3366949E" w14:textId="5A6DA953" w:rsidR="003D4E77" w:rsidRPr="00383FA0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1D042B">
              <w:rPr>
                <w:i/>
                <w:iCs/>
                <w:lang w:val="fr-FR"/>
              </w:rPr>
              <w:t>Healthy Food Recommender System for Obesity Using Ontology and Semantic Web Rule Language</w:t>
            </w:r>
          </w:p>
        </w:tc>
        <w:tc>
          <w:tcPr>
            <w:tcW w:w="1169" w:type="dxa"/>
            <w:vAlign w:val="center"/>
          </w:tcPr>
          <w:p w14:paraId="01602F12" w14:textId="24A59A1B" w:rsidR="003D4E77" w:rsidRDefault="003D4E77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Aditya et al. (2023)</w:t>
            </w:r>
          </w:p>
        </w:tc>
      </w:tr>
      <w:tr w:rsidR="00C17DD2" w:rsidRPr="002F27F7" w14:paraId="3E9B5BDA" w14:textId="77777777" w:rsidTr="000819C3">
        <w:trPr>
          <w:trHeight w:val="1091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C17DD2" w:rsidRPr="002F27F7" w:rsidRDefault="003D4E77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r w:rsidRPr="003D4E77">
              <w:rPr>
                <w:i/>
                <w:iCs/>
                <w:lang w:val="fr-FR"/>
              </w:rPr>
              <w:t>Search</w:t>
            </w:r>
          </w:p>
        </w:tc>
        <w:tc>
          <w:tcPr>
            <w:tcW w:w="1846" w:type="dxa"/>
            <w:vMerge w:val="restart"/>
            <w:vAlign w:val="center"/>
          </w:tcPr>
          <w:p w14:paraId="6A519179" w14:textId="403FDE67" w:rsidR="00C17DD2" w:rsidRPr="00131D97" w:rsidRDefault="00C17DD2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C22CFDB" w14:textId="229FDF98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268" w:type="dxa"/>
            <w:vAlign w:val="center"/>
          </w:tcPr>
          <w:p w14:paraId="1E8CE345" w14:textId="2C8608B3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5 aplicativos de livros para descobrir e organizar leituras</w:t>
            </w:r>
          </w:p>
        </w:tc>
        <w:tc>
          <w:tcPr>
            <w:tcW w:w="1169" w:type="dxa"/>
            <w:vAlign w:val="center"/>
          </w:tcPr>
          <w:p w14:paraId="1DF79853" w14:textId="2D088DE6" w:rsidR="00C17DD2" w:rsidRDefault="00C17DD2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C17DD2" w:rsidRPr="002F27F7" w14:paraId="223D2CDE" w14:textId="77777777" w:rsidTr="000819C3">
        <w:trPr>
          <w:trHeight w:val="1116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C17DD2" w:rsidRPr="002F27F7" w:rsidRDefault="00C17DD2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6" w:type="dxa"/>
            <w:vMerge/>
            <w:vAlign w:val="center"/>
          </w:tcPr>
          <w:p w14:paraId="7407DAC4" w14:textId="77777777" w:rsidR="00C17DD2" w:rsidRDefault="00C17DD2" w:rsidP="00C17DD2">
            <w:pPr>
              <w:pStyle w:val="TF-TEXTOQUADR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CC2A551" w14:textId="5646C531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268" w:type="dxa"/>
            <w:vAlign w:val="center"/>
          </w:tcPr>
          <w:p w14:paraId="224CBC84" w14:textId="5F86DD58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0631A2">
              <w:t xml:space="preserve">Como usar o Chippu, </w:t>
            </w:r>
            <w:r w:rsidRPr="0050297E">
              <w:rPr>
                <w:i/>
                <w:iCs/>
              </w:rPr>
              <w:t>app</w:t>
            </w:r>
            <w:r w:rsidRPr="000631A2">
              <w:t xml:space="preserve"> que recomenda filmes para assistir</w:t>
            </w:r>
          </w:p>
        </w:tc>
        <w:tc>
          <w:tcPr>
            <w:tcW w:w="1169" w:type="dxa"/>
            <w:vAlign w:val="center"/>
          </w:tcPr>
          <w:p w14:paraId="74E8CE3F" w14:textId="53E67114" w:rsidR="00C17DD2" w:rsidRDefault="00C17DD2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7918D9ED" w14:textId="77777777" w:rsidR="00E30332" w:rsidRDefault="006D39E7" w:rsidP="00E10263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525BC9E" w14:textId="7B9162DE" w:rsidR="00E30332" w:rsidRPr="00FA108A" w:rsidRDefault="006D39E7" w:rsidP="00E30332">
      <w:pPr>
        <w:pStyle w:val="TF-TEXTO"/>
        <w:numPr>
          <w:ilvl w:val="0"/>
          <w:numId w:val="29"/>
        </w:numPr>
      </w:pPr>
      <w:r w:rsidRPr="00FA108A">
        <w:rPr>
          <w:i/>
          <w:iCs/>
        </w:rPr>
        <w:t xml:space="preserve">Design and </w:t>
      </w:r>
      <w:r w:rsidR="00612476" w:rsidRPr="00FA108A">
        <w:rPr>
          <w:i/>
          <w:iCs/>
        </w:rPr>
        <w:t>d</w:t>
      </w:r>
      <w:r w:rsidRPr="00FA108A">
        <w:rPr>
          <w:i/>
          <w:iCs/>
        </w:rPr>
        <w:t xml:space="preserve">evelopment </w:t>
      </w:r>
      <w:r w:rsidR="00612476" w:rsidRPr="00FA108A">
        <w:rPr>
          <w:i/>
          <w:iCs/>
        </w:rPr>
        <w:t>c</w:t>
      </w:r>
      <w:r w:rsidRPr="00FA108A">
        <w:rPr>
          <w:i/>
          <w:iCs/>
        </w:rPr>
        <w:t>omputer</w:t>
      </w:r>
      <w:r w:rsidR="001770BD" w:rsidRPr="00FA108A">
        <w:rPr>
          <w:i/>
          <w:iCs/>
        </w:rPr>
        <w:t xml:space="preserve"> </w:t>
      </w:r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r w:rsidR="00612476" w:rsidRPr="00FA108A">
        <w:rPr>
          <w:i/>
          <w:iCs/>
        </w:rPr>
        <w:t xml:space="preserve"> 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 system based on user budget with genetich algorithm</w:t>
      </w:r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93CFC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1D9F2DBB" w:rsidR="00E30332" w:rsidRPr="00836784" w:rsidRDefault="00B13022" w:rsidP="00E30332">
      <w:pPr>
        <w:pStyle w:val="TF-TEXTO"/>
        <w:numPr>
          <w:ilvl w:val="0"/>
          <w:numId w:val="29"/>
        </w:numPr>
      </w:pPr>
      <w:r w:rsidRPr="00836784">
        <w:rPr>
          <w:i/>
          <w:iCs/>
        </w:rPr>
        <w:t>Development of an e-commerce sales Chatbot</w:t>
      </w:r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 (possui semelhança ao trabalho atual nesse sentido, pois o sistema solicitará ao usuário qual a finalidade do computador que irá adquirir, por exemplo</w:t>
      </w:r>
      <w:r w:rsidR="00514ECE">
        <w:t>.</w:t>
      </w:r>
      <w:r w:rsidR="00836784">
        <w:t>);</w:t>
      </w:r>
    </w:p>
    <w:p w14:paraId="25E6ABF0" w14:textId="50AAB053" w:rsidR="00B13022" w:rsidRPr="00514ECE" w:rsidRDefault="00B13022" w:rsidP="00E30332">
      <w:pPr>
        <w:pStyle w:val="TF-TEXTO"/>
        <w:numPr>
          <w:ilvl w:val="0"/>
          <w:numId w:val="29"/>
        </w:numPr>
      </w:pPr>
      <w:r w:rsidRPr="00514ECE">
        <w:rPr>
          <w:i/>
          <w:iCs/>
        </w:rPr>
        <w:t>Healthy Food Recommender System for Obesity Using Ontology and Semantic Web Rule Language</w:t>
      </w:r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645CB733" w:rsidR="00E30332" w:rsidRDefault="00E30332" w:rsidP="00E30332">
      <w:pPr>
        <w:pStyle w:val="TF-TEXTO"/>
        <w:numPr>
          <w:ilvl w:val="0"/>
          <w:numId w:val="29"/>
        </w:numPr>
      </w:pPr>
      <w:r w:rsidRPr="00131D97">
        <w:lastRenderedPageBreak/>
        <w:t>5 aplicativos de livros para descobrir e organizar leituras</w:t>
      </w:r>
      <w:r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escolhidos pelo usuário; </w:t>
      </w:r>
    </w:p>
    <w:p w14:paraId="1947D5E1" w14:textId="5D13C9D7" w:rsidR="00E10263" w:rsidRDefault="00E30332" w:rsidP="008651BC">
      <w:pPr>
        <w:pStyle w:val="TF-TEXTO"/>
        <w:numPr>
          <w:ilvl w:val="0"/>
          <w:numId w:val="29"/>
        </w:numPr>
      </w:pPr>
      <w:r w:rsidRPr="000631A2">
        <w:t xml:space="preserve">Como usar o Chippu, </w:t>
      </w:r>
      <w:r w:rsidRPr="0050297E">
        <w:rPr>
          <w:i/>
          <w:iCs/>
        </w:rPr>
        <w:t>app</w:t>
      </w:r>
      <w:r w:rsidRPr="000631A2">
        <w:t xml:space="preserve"> que recomenda filmes para assistir</w:t>
      </w:r>
      <w:r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1D218D4E" w14:textId="15A74E02" w:rsidR="00747691" w:rsidRDefault="007F1CF0" w:rsidP="007F1CF0">
      <w:pPr>
        <w:pStyle w:val="TF-TEXTO"/>
      </w:pPr>
      <w:r>
        <w:t>Levando em consideração os problemas citados na contextualização deste trabalho, como f</w:t>
      </w:r>
      <w:r w:rsidRPr="007F1CF0">
        <w:t xml:space="preserve">alta de conhecimento de hardware, dependência </w:t>
      </w:r>
      <w:r w:rsidR="007C2877" w:rsidRPr="007F1CF0">
        <w:t>d</w:t>
      </w:r>
      <w:r w:rsidR="007C2877">
        <w:t>as pessoas leigas</w:t>
      </w:r>
      <w:r w:rsidR="00747691">
        <w:t xml:space="preserve"> em relação a</w:t>
      </w:r>
      <w:r w:rsidRPr="007F1CF0">
        <w:t xml:space="preserve"> quem entende do assunto, gastos desnecessários e dúvidas acerca de periféricos</w:t>
      </w:r>
      <w:r>
        <w:t xml:space="preserve">, pode ser possível resolvê-los por meio da criação de um </w:t>
      </w:r>
      <w:r w:rsidRPr="009D1337">
        <w:rPr>
          <w:i/>
          <w:iCs/>
        </w:rPr>
        <w:t>chatbot</w:t>
      </w:r>
      <w:r>
        <w:t xml:space="preserve"> de recomendação de computadores, componentes eletrônicos e outros equipamentos</w:t>
      </w:r>
      <w:r w:rsidR="009D1337">
        <w:t>, integrado com duas APIs para levantamento de especificações (</w:t>
      </w:r>
      <w:r w:rsidR="009D1337" w:rsidRPr="009D1337">
        <w:rPr>
          <w:i/>
          <w:iCs/>
        </w:rPr>
        <w:t>ChatGPT</w:t>
      </w:r>
      <w:r w:rsidR="009D1337">
        <w:t>) e buscas (</w:t>
      </w:r>
      <w:r w:rsidR="009D1337" w:rsidRPr="009D1337">
        <w:rPr>
          <w:i/>
          <w:iCs/>
        </w:rPr>
        <w:t>Bing Custom Search</w:t>
      </w:r>
      <w:r w:rsidR="009D1337">
        <w:t>)</w:t>
      </w:r>
      <w:r>
        <w:t xml:space="preserve">. </w:t>
      </w:r>
    </w:p>
    <w:p w14:paraId="1CDF62BE" w14:textId="13D5620D" w:rsidR="007F1CF0" w:rsidRDefault="009D1337" w:rsidP="006876A2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r w:rsidRPr="009D1337">
        <w:rPr>
          <w:i/>
          <w:iCs/>
        </w:rPr>
        <w:t>ChatGPT</w:t>
      </w:r>
      <w:r>
        <w:t xml:space="preserve">, o </w:t>
      </w:r>
      <w:r w:rsidRPr="009D1337">
        <w:rPr>
          <w:i/>
          <w:iCs/>
        </w:rPr>
        <w:t>chatbot</w:t>
      </w:r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D1337">
        <w:rPr>
          <w:i/>
          <w:iCs/>
        </w:rPr>
        <w:t>Bing Custom Search</w:t>
      </w:r>
      <w:r w:rsidR="004F092A">
        <w:rPr>
          <w:i/>
          <w:iCs/>
        </w:rPr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4CAF1895" w14:textId="6961682C" w:rsidR="00B37046" w:rsidRDefault="00AA02CC" w:rsidP="00B23770">
      <w:pPr>
        <w:pStyle w:val="TF-TEXTO"/>
      </w:pPr>
      <w:r>
        <w:t>Como contribuição para o campo de aplicação, e</w:t>
      </w:r>
      <w:r w:rsidR="00480D00">
        <w:t>spera-se que este trabalho possa contribuir</w:t>
      </w:r>
      <w:r w:rsidR="0095146E">
        <w:t xml:space="preserve"> para </w:t>
      </w:r>
      <w:r w:rsidR="002065D2">
        <w:t>a redução de custos com vendedores</w:t>
      </w:r>
      <w:r w:rsidR="00D15823">
        <w:t xml:space="preserve"> no</w:t>
      </w:r>
      <w:r w:rsidR="002065D2">
        <w:t xml:space="preserve"> caso</w:t>
      </w:r>
      <w:r w:rsidR="00D15823">
        <w:t xml:space="preserve"> de ser</w:t>
      </w:r>
      <w:r w:rsidR="002065D2">
        <w:t xml:space="preserve"> aplicado em uma empresa, </w:t>
      </w:r>
      <w:r w:rsidR="00D15823">
        <w:t>além disponibilizar para o usuário um</w:t>
      </w:r>
      <w:r w:rsidR="002065D2">
        <w:t xml:space="preserve"> </w:t>
      </w:r>
      <w:r w:rsidR="002065D2" w:rsidRPr="002065D2">
        <w:rPr>
          <w:i/>
          <w:iCs/>
        </w:rPr>
        <w:t>chatbot</w:t>
      </w:r>
      <w:r w:rsidR="002065D2">
        <w:rPr>
          <w:i/>
          <w:iCs/>
        </w:rPr>
        <w:t xml:space="preserve"> </w:t>
      </w:r>
      <w:r w:rsidR="00D15823">
        <w:t>capaz de entregar um atendimento adequado sem necessariamente depender d</w:t>
      </w:r>
      <w:r w:rsidR="00007990">
        <w:t>o auxílio de outro</w:t>
      </w:r>
      <w:r w:rsidR="00DF1592">
        <w:t xml:space="preserve"> ser</w:t>
      </w:r>
      <w:r w:rsidR="00007990">
        <w:t xml:space="preserve"> humano</w:t>
      </w:r>
      <w:r w:rsidR="002065D2">
        <w:t>.</w:t>
      </w:r>
    </w:p>
    <w:p w14:paraId="386E4F5D" w14:textId="1F9169EC" w:rsidR="008C44F0" w:rsidRDefault="00ED2F46" w:rsidP="00B23770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ED2F46">
        <w:rPr>
          <w:i/>
          <w:iCs/>
        </w:rPr>
        <w:t>chatbot</w:t>
      </w:r>
      <w:r>
        <w:t xml:space="preserve">, integrado com </w:t>
      </w:r>
      <w:r w:rsidRPr="00ED2F46">
        <w:rPr>
          <w:i/>
          <w:iCs/>
        </w:rPr>
        <w:t>ChatGPT</w:t>
      </w:r>
      <w:r>
        <w:t xml:space="preserve"> e </w:t>
      </w:r>
      <w:r w:rsidRPr="00ED2F46">
        <w:rPr>
          <w:i/>
          <w:iCs/>
        </w:rPr>
        <w:t>Bing Search</w:t>
      </w:r>
      <w:r>
        <w:t xml:space="preserve"> por meio de APIs customizadas.</w:t>
      </w:r>
    </w:p>
    <w:p w14:paraId="49EE12B5" w14:textId="30189A8A" w:rsidR="00DC6C94" w:rsidRDefault="00002B2B" w:rsidP="00B23770">
      <w:pPr>
        <w:pStyle w:val="TF-TEXTO"/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limitada a eventos que ocorreram até setembro de 2021, e </w:t>
      </w:r>
      <w:r w:rsidR="00C34EAB">
        <w:t xml:space="preserve">não </w:t>
      </w:r>
      <w:r w:rsidR="008E6294">
        <w:t>expande</w:t>
      </w:r>
      <w:r w:rsidR="00C34EAB">
        <w:t xml:space="preserve"> com os dados inseridos por seus usuários.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</w:p>
    <w:p w14:paraId="4DF1EFDE" w14:textId="72EE25EC" w:rsidR="00F261F2" w:rsidRDefault="0092538C" w:rsidP="00F261F2">
      <w:pPr>
        <w:pStyle w:val="Ttulo2"/>
      </w:pPr>
      <w:r>
        <w:lastRenderedPageBreak/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62E3E51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o valor que se pretende investir na compra </w:t>
      </w:r>
      <w:r w:rsidR="00F261F2">
        <w:t>(RF);</w:t>
      </w:r>
    </w:p>
    <w:p w14:paraId="689C9420" w14:textId="26A34E1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entre notebook ou desktop (RF);</w:t>
      </w:r>
    </w:p>
    <w:p w14:paraId="10C49D1E" w14:textId="7A4B7334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quanto ao tamanho da tela (RF);</w:t>
      </w:r>
    </w:p>
    <w:p w14:paraId="72A4AF43" w14:textId="5BB823F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a finalidade do uso do computador (RF);</w:t>
      </w:r>
    </w:p>
    <w:p w14:paraId="444CBF0D" w14:textId="1B315E65" w:rsidR="00E047FF" w:rsidRDefault="00FF0ED6" w:rsidP="00F261F2">
      <w:pPr>
        <w:pStyle w:val="TF-TEXTO"/>
        <w:numPr>
          <w:ilvl w:val="0"/>
          <w:numId w:val="28"/>
        </w:numPr>
      </w:pPr>
      <w:r>
        <w:t>a</w:t>
      </w:r>
      <w:r w:rsidR="00363374">
        <w:t>pós os requisitos anteriores serem cumpridos, d</w:t>
      </w:r>
      <w:r w:rsidR="00E047FF">
        <w:t xml:space="preserve">isponibilizar para o usuário um campo de texto, por onde ele poderá interagir com o </w:t>
      </w:r>
      <w:r w:rsidR="00E047FF" w:rsidRPr="00E047FF">
        <w:rPr>
          <w:i/>
          <w:iCs/>
        </w:rPr>
        <w:t>chatbot</w:t>
      </w:r>
      <w:r w:rsidR="00E047FF">
        <w:t xml:space="preserve">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1DECA39D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JavaScript e o </w:t>
      </w:r>
      <w:r w:rsidR="00F31E9D" w:rsidRPr="00F31E9D">
        <w:rPr>
          <w:i/>
          <w:iCs/>
        </w:rPr>
        <w:t>framework</w:t>
      </w:r>
      <w:r w:rsidR="00F31E9D">
        <w:t xml:space="preserve"> MeteorJS</w:t>
      </w:r>
      <w:r w:rsidR="00B12E9C">
        <w:t xml:space="preserve"> (RNF);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MongoDB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r w:rsidR="00966C60" w:rsidRPr="007D27D3">
        <w:t>MeteorJS</w:t>
      </w:r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r w:rsidRPr="00A01D65">
        <w:rPr>
          <w:i/>
          <w:iCs/>
        </w:rPr>
        <w:t>JavaScript</w:t>
      </w:r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MongoDB</w:t>
      </w:r>
      <w:r w:rsidR="0062682C">
        <w:t xml:space="preserve"> como banco de dados não-relacional</w:t>
      </w:r>
      <w:r w:rsidR="00A4637D">
        <w:t xml:space="preserve"> e </w:t>
      </w:r>
      <w:r w:rsidR="00A4637D" w:rsidRPr="007D27D3">
        <w:t>Meteor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r w:rsidRPr="00BB30ED">
        <w:rPr>
          <w:i/>
          <w:iCs/>
        </w:rPr>
        <w:t>ChatGPT</w:t>
      </w:r>
      <w:r>
        <w:t xml:space="preserve"> e do </w:t>
      </w:r>
      <w:r w:rsidRPr="00BB30ED">
        <w:rPr>
          <w:i/>
          <w:iCs/>
        </w:rPr>
        <w:t>Bing Custom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>levantamento dos requisitos: reavaliar os requisitos funcionais e não funcionais já definidos e, caso necessário, realizar alterações de acordo com o material estudado 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Unified Modeling Language (UML), utilizando a ferramenta </w:t>
      </w:r>
      <w:r w:rsidR="002C2E8E">
        <w:t>Astah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lastRenderedPageBreak/>
        <w:t xml:space="preserve">implementação: implementar o </w:t>
      </w:r>
      <w:proofErr w:type="spellStart"/>
      <w:r w:rsidR="008332B8" w:rsidRPr="00A01D65">
        <w:rPr>
          <w:i/>
          <w:iCs/>
        </w:rPr>
        <w:t>chatbot</w:t>
      </w:r>
      <w:proofErr w:type="spellEnd"/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6A3987AB" w14:textId="1BDA91AD" w:rsidR="00482EFA" w:rsidRPr="00985BDB" w:rsidRDefault="00451B94" w:rsidP="004A3D5A">
      <w:pPr>
        <w:pStyle w:val="TF-refernciasbibliogrficasTTULO"/>
        <w:rPr>
          <w:lang w:val="en-US"/>
        </w:rPr>
      </w:pPr>
      <w:r w:rsidRPr="00985BDB">
        <w:rPr>
          <w:lang w:val="en-US"/>
        </w:rPr>
        <w:t>Referências</w:t>
      </w:r>
      <w:bookmarkEnd w:id="18"/>
    </w:p>
    <w:p w14:paraId="718AB48E" w14:textId="4FA51BDD" w:rsidR="00306AC5" w:rsidRDefault="00306AC5" w:rsidP="00ED4992">
      <w:pPr>
        <w:pStyle w:val="TF-refernciasITEM"/>
        <w:rPr>
          <w:lang w:val="fr-FR"/>
        </w:rPr>
      </w:pPr>
      <w:r w:rsidRPr="00985BDB">
        <w:rPr>
          <w:lang w:val="en-US"/>
        </w:rPr>
        <w:t>ADITYA, Naufal. Healthy Food Recommender</w:t>
      </w:r>
      <w:r w:rsidR="00402695" w:rsidRPr="00985BDB">
        <w:rPr>
          <w:lang w:val="en-US"/>
        </w:rPr>
        <w:t xml:space="preserve"> </w:t>
      </w:r>
      <w:r w:rsidRPr="00985BDB">
        <w:rPr>
          <w:lang w:val="en-US"/>
        </w:rPr>
        <w:t xml:space="preserve">System for </w:t>
      </w:r>
      <w:proofErr w:type="spellStart"/>
      <w:r w:rsidRPr="00985BDB">
        <w:rPr>
          <w:lang w:val="en-US"/>
        </w:rPr>
        <w:t>ObesityUsing</w:t>
      </w:r>
      <w:proofErr w:type="spellEnd"/>
      <w:r w:rsidRPr="00985BDB">
        <w:rPr>
          <w:lang w:val="en-US"/>
        </w:rPr>
        <w:t xml:space="preserve"> Ontology and Semantic Web Rule Language. </w:t>
      </w:r>
      <w:r w:rsidRPr="0069671A">
        <w:rPr>
          <w:b/>
          <w:bCs/>
          <w:lang w:val="fr-FR"/>
        </w:rPr>
        <w:t xml:space="preserve">Building of </w:t>
      </w:r>
      <w:proofErr w:type="spellStart"/>
      <w:r w:rsidRPr="0069671A">
        <w:rPr>
          <w:b/>
          <w:bCs/>
          <w:lang w:val="fr-FR"/>
        </w:rPr>
        <w:t>Informatics</w:t>
      </w:r>
      <w:proofErr w:type="spellEnd"/>
      <w:r w:rsidRPr="0069671A">
        <w:rPr>
          <w:b/>
          <w:bCs/>
          <w:lang w:val="fr-FR"/>
        </w:rPr>
        <w:t xml:space="preserve">, </w:t>
      </w:r>
      <w:proofErr w:type="spellStart"/>
      <w:r w:rsidRPr="0069671A">
        <w:rPr>
          <w:b/>
          <w:bCs/>
          <w:lang w:val="fr-FR"/>
        </w:rPr>
        <w:t>Technology</w:t>
      </w:r>
      <w:proofErr w:type="spellEnd"/>
      <w:r w:rsidRPr="0069671A">
        <w:rPr>
          <w:b/>
          <w:bCs/>
          <w:lang w:val="fr-FR"/>
        </w:rPr>
        <w:t xml:space="preserve"> and Science (BITS)</w:t>
      </w:r>
      <w:r>
        <w:rPr>
          <w:lang w:val="fr-FR"/>
        </w:rPr>
        <w:t>, v. 4, n. 4, p. 1799-1804, mar. 2023.</w:t>
      </w:r>
    </w:p>
    <w:p w14:paraId="44C06236" w14:textId="77777777" w:rsidR="00306AC5" w:rsidRPr="009F6005" w:rsidRDefault="00306AC5" w:rsidP="00ED4992">
      <w:pPr>
        <w:pStyle w:val="TF-refernciasITEM"/>
        <w:rPr>
          <w:lang w:val="fr-FR"/>
        </w:rPr>
      </w:pPr>
    </w:p>
    <w:p w14:paraId="713D9E00" w14:textId="77777777" w:rsidR="00306AC5" w:rsidRDefault="00306AC5" w:rsidP="00ED4992">
      <w:pPr>
        <w:pStyle w:val="TF-refernciasITEM"/>
      </w:pPr>
      <w: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Canaltech, 2020. Disponível em: </w:t>
      </w:r>
      <w:r w:rsidRPr="0048367D">
        <w:t>https://canaltech.com.br/apps/chippu-app-de-filmes-para-assistir/</w:t>
      </w:r>
      <w:r>
        <w:t>. Acesso em: 26 abr. 2023.</w:t>
      </w:r>
    </w:p>
    <w:p w14:paraId="74C21B66" w14:textId="77777777" w:rsidR="00306AC5" w:rsidRPr="0048367D" w:rsidRDefault="00306AC5" w:rsidP="00ED4992">
      <w:pPr>
        <w:pStyle w:val="TF-refernciasITEM"/>
      </w:pPr>
    </w:p>
    <w:p w14:paraId="63E364DA" w14:textId="77777777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Tecmundo,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26D49BF6" w14:textId="77777777" w:rsidR="00306AC5" w:rsidRDefault="00306AC5" w:rsidP="00ED4992">
      <w:pPr>
        <w:pStyle w:val="TF-refernciasITEM"/>
      </w:pPr>
    </w:p>
    <w:p w14:paraId="25A0ECF8" w14:textId="77777777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05F24D94" w14:textId="77777777" w:rsidR="00306AC5" w:rsidRDefault="00306AC5" w:rsidP="00ED4992">
      <w:pPr>
        <w:pStyle w:val="TF-refernciasITEM"/>
        <w:rPr>
          <w:lang w:val="fr-FR"/>
        </w:rPr>
      </w:pPr>
    </w:p>
    <w:p w14:paraId="29AF9D8B" w14:textId="77777777" w:rsidR="00306AC5" w:rsidRPr="00F2450E" w:rsidRDefault="00306AC5" w:rsidP="00620BF5">
      <w:pPr>
        <w:pStyle w:val="TF-refernciasITEM"/>
        <w:rPr>
          <w:lang w:val="fr-FR"/>
        </w:rPr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r w:rsidRPr="00F2450E">
        <w:rPr>
          <w:lang w:val="fr-FR"/>
        </w:rPr>
        <w:t xml:space="preserve">Acesso em: 23 abr. 2023. </w:t>
      </w:r>
    </w:p>
    <w:p w14:paraId="15FEA951" w14:textId="77777777" w:rsidR="00306AC5" w:rsidRPr="00F2450E" w:rsidRDefault="00306AC5" w:rsidP="00620BF5">
      <w:pPr>
        <w:pStyle w:val="TF-refernciasITEM"/>
        <w:rPr>
          <w:lang w:val="fr-FR"/>
        </w:rPr>
      </w:pPr>
    </w:p>
    <w:p w14:paraId="513BA0DB" w14:textId="77777777" w:rsidR="00306AC5" w:rsidRDefault="00306AC5" w:rsidP="00620BF5">
      <w:pPr>
        <w:pStyle w:val="TF-refernciasITEM"/>
        <w:rPr>
          <w:lang w:val="fr-FR"/>
        </w:rPr>
      </w:pPr>
      <w:r w:rsidRPr="001D042B">
        <w:rPr>
          <w:lang w:val="fr-FR"/>
        </w:rPr>
        <w:t>MICHAEL</w:t>
      </w:r>
      <w:r>
        <w:rPr>
          <w:lang w:val="fr-FR"/>
        </w:rPr>
        <w:t xml:space="preserve"> et al</w:t>
      </w:r>
      <w:r w:rsidRPr="001D042B">
        <w:rPr>
          <w:lang w:val="fr-FR"/>
        </w:rPr>
        <w:t xml:space="preserve">. Design and Development of Computer Specification Recommendation System Based on User Budget With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57130A63" w14:textId="77777777" w:rsidR="000819C3" w:rsidRDefault="000819C3" w:rsidP="00620BF5">
      <w:pPr>
        <w:pStyle w:val="TF-refernciasITEM"/>
        <w:rPr>
          <w:lang w:val="fr-FR"/>
        </w:rPr>
      </w:pPr>
    </w:p>
    <w:p w14:paraId="7796D6B5" w14:textId="77777777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927C591" w14:textId="77777777" w:rsidR="00306AC5" w:rsidRDefault="00306AC5" w:rsidP="00620BF5">
      <w:pPr>
        <w:pStyle w:val="TF-refernciasITEM"/>
      </w:pPr>
    </w:p>
    <w:p w14:paraId="70B7E632" w14:textId="77777777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  <w:r w:rsidRPr="00F75BD6">
        <w:br/>
      </w:r>
    </w:p>
    <w:p w14:paraId="5A070386" w14:textId="77777777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r>
        <w:t xml:space="preserve">Showmetec,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6F7CC316" w14:textId="77777777" w:rsidR="00306AC5" w:rsidRDefault="00306AC5" w:rsidP="00ED4992">
      <w:pPr>
        <w:pStyle w:val="TF-refernciasITEM"/>
      </w:pPr>
    </w:p>
    <w:p w14:paraId="5A1F1328" w14:textId="77777777" w:rsidR="00306AC5" w:rsidRDefault="00306AC5" w:rsidP="00620BF5">
      <w:pPr>
        <w:pStyle w:val="TF-refernciasITEM"/>
      </w:pPr>
      <w:r>
        <w:t xml:space="preserve">WENI. </w:t>
      </w:r>
      <w:r w:rsidRPr="00C66426">
        <w:rPr>
          <w:b/>
          <w:bCs/>
        </w:rPr>
        <w:t>Como os chatbots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505C504F" w14:textId="77777777" w:rsidR="00306AC5" w:rsidRDefault="00306AC5" w:rsidP="00620BF5">
      <w:pPr>
        <w:pStyle w:val="TF-refernciasITEM"/>
      </w:pPr>
    </w:p>
    <w:p w14:paraId="752EB973" w14:textId="77777777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48367D">
        <w:rPr>
          <w:b/>
          <w:bCs/>
        </w:rPr>
        <w:t>Viviane. 5 aplicativos de livros para descobrir e organizar leituras</w:t>
      </w:r>
      <w:r>
        <w:t xml:space="preserve">. Tecnoblog,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0B824E4B" w14:textId="77777777" w:rsidR="00306AC5" w:rsidRPr="00F2450E" w:rsidRDefault="00306AC5" w:rsidP="00ED4992">
      <w:pPr>
        <w:pStyle w:val="TF-refernciasITEM"/>
        <w:rPr>
          <w:lang w:val="fr-FR"/>
        </w:rPr>
      </w:pP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323D80F4" w14:textId="77777777" w:rsidR="00060D96" w:rsidRDefault="00060D96" w:rsidP="00620BF5">
      <w:pPr>
        <w:pStyle w:val="TF-refernciasITEM"/>
      </w:pPr>
    </w:p>
    <w:p w14:paraId="2856A7DD" w14:textId="6E5AA793" w:rsidR="00985BDB" w:rsidRDefault="00985BDB">
      <w:pPr>
        <w:keepNext w:val="0"/>
        <w:keepLines w:val="0"/>
        <w:rPr>
          <w:szCs w:val="20"/>
        </w:rPr>
      </w:pPr>
      <w:r>
        <w:br w:type="page"/>
      </w:r>
    </w:p>
    <w:p w14:paraId="535A4D55" w14:textId="77777777" w:rsidR="00985BDB" w:rsidRDefault="00985BDB" w:rsidP="00985BDB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4A55A320" w14:textId="77777777" w:rsidR="00985BDB" w:rsidRPr="00340EA0" w:rsidRDefault="00985BDB" w:rsidP="00985BDB">
      <w:pPr>
        <w:pStyle w:val="TF-xAvalTTULO"/>
      </w:pPr>
      <w:r w:rsidRPr="00340EA0">
        <w:t>ROFESSOR TCC I</w:t>
      </w:r>
      <w:r>
        <w:t xml:space="preserve"> - Pré-projeto</w:t>
      </w:r>
    </w:p>
    <w:p w14:paraId="525FD605" w14:textId="77777777" w:rsidR="00985BDB" w:rsidRDefault="00985BDB" w:rsidP="00985BDB">
      <w:pPr>
        <w:pStyle w:val="TF-xAvalLINHA"/>
      </w:pPr>
    </w:p>
    <w:p w14:paraId="41A25E06" w14:textId="77777777" w:rsidR="00985BDB" w:rsidRDefault="00985BDB" w:rsidP="00985BD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CFDEEB7" w14:textId="77777777" w:rsidR="00985BDB" w:rsidRPr="00320BFA" w:rsidRDefault="00985BDB" w:rsidP="00985BD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985BDB" w:rsidRPr="00320BFA" w14:paraId="4411E4C8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BB907E" w14:textId="77777777" w:rsidR="00985BDB" w:rsidRPr="00320BFA" w:rsidRDefault="00985BDB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A2D31E" w14:textId="77777777" w:rsidR="00985BDB" w:rsidRPr="00320BFA" w:rsidRDefault="00985BDB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389F938" w14:textId="77777777" w:rsidR="00985BDB" w:rsidRPr="00320BFA" w:rsidRDefault="00985BDB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F2AB296" w14:textId="77777777" w:rsidR="00985BDB" w:rsidRPr="00320BFA" w:rsidRDefault="00985BDB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985BDB" w:rsidRPr="00320BFA" w14:paraId="2511C262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82A0A6" w14:textId="77777777" w:rsidR="00985BDB" w:rsidRPr="00320BFA" w:rsidRDefault="00985BDB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F1E6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70A1C61D" w14:textId="77777777" w:rsidR="00985BDB" w:rsidRPr="00320BFA" w:rsidRDefault="00985BDB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4445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B6C1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4B99E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64663A85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5AF73A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4CCD" w14:textId="77777777" w:rsidR="00985BDB" w:rsidRPr="00320BFA" w:rsidRDefault="00985BDB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16A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3E9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41339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0BF4977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FDF67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3926" w14:textId="77777777" w:rsidR="00985BDB" w:rsidRPr="00320BFA" w:rsidRDefault="00985BDB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52A1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AC94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D66530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03C98F6B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6460F7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B34E" w14:textId="77777777" w:rsidR="00985BDB" w:rsidRPr="00320BFA" w:rsidRDefault="00985BDB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8D6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837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5213A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2754C02F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8FBEDB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03C" w14:textId="77777777" w:rsidR="00985BDB" w:rsidRPr="00320BFA" w:rsidRDefault="00985BDB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8E1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0A4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D6AB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088B686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D97B9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8D72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F48FDFF" w14:textId="77777777" w:rsidR="00985BDB" w:rsidRPr="00320BFA" w:rsidRDefault="00985BDB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E039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DA93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01A9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5E6215F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CEF7D8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BFAF" w14:textId="77777777" w:rsidR="00985BDB" w:rsidRPr="00320BFA" w:rsidRDefault="00985BDB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687A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EA3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1ED86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88BAC3A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F126C0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9049" w14:textId="77777777" w:rsidR="00985BDB" w:rsidRPr="00320BFA" w:rsidRDefault="00985BDB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EFC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568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DC393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53028F7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5AFE37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7951" w14:textId="77777777" w:rsidR="00985BDB" w:rsidRDefault="00985BDB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0380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EB4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DFAF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7437F89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6434A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21CF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26DD751" w14:textId="77777777" w:rsidR="00985BDB" w:rsidRPr="00320BFA" w:rsidRDefault="00985BDB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2573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A39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B09B05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7D0ACCB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498B29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5B90" w14:textId="77777777" w:rsidR="00985BDB" w:rsidRPr="00320BFA" w:rsidRDefault="00985BDB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A1F1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37E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91738E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775F91B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BDF1F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77E9" w14:textId="77777777" w:rsidR="00985BDB" w:rsidRPr="00320BFA" w:rsidRDefault="00985BDB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02B5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A429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6E7A89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60AE151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66FF4D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03F8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56DF027" w14:textId="77777777" w:rsidR="00985BDB" w:rsidRPr="00320BFA" w:rsidRDefault="00985BDB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BE58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F5F5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24967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4B064BC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6D2CB1" w14:textId="77777777" w:rsidR="00985BDB" w:rsidRPr="00320BFA" w:rsidRDefault="00985BDB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4164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8D170EB" w14:textId="77777777" w:rsidR="00985BDB" w:rsidRPr="00320BFA" w:rsidRDefault="00985BDB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CE2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4FEB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BDAD5C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4AD3A9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15509E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B2D0" w14:textId="77777777" w:rsidR="00985BDB" w:rsidRPr="00320BFA" w:rsidRDefault="00985BDB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A151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6C6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628C4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5B2F283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ACA949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42D8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28FC0C8C" w14:textId="77777777" w:rsidR="00985BDB" w:rsidRPr="00320BFA" w:rsidRDefault="00985BDB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138D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E702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4708F3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013CEDD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D34C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D41D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1CA3DA5" w14:textId="77777777" w:rsidR="00985BDB" w:rsidRPr="00320BFA" w:rsidRDefault="00985BDB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A601" w14:textId="77777777" w:rsidR="00985BDB" w:rsidRPr="00320BFA" w:rsidRDefault="00985BDB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DA4" w14:textId="77777777" w:rsidR="00985BDB" w:rsidRPr="00320BFA" w:rsidRDefault="00985BDB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A5AF25" w14:textId="77777777" w:rsidR="00985BDB" w:rsidRPr="00320BFA" w:rsidRDefault="00985BDB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7159DB94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E25CF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269B" w14:textId="77777777" w:rsidR="00985BDB" w:rsidRPr="00320BFA" w:rsidRDefault="00985BDB" w:rsidP="00985BDB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73ED453" w14:textId="77777777" w:rsidR="00985BDB" w:rsidRPr="00320BFA" w:rsidRDefault="00985BDB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4557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D9D9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61900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302BDACA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49C104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80DB" w14:textId="77777777" w:rsidR="00985BDB" w:rsidRPr="00320BFA" w:rsidRDefault="00985BDB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398E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014A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C91B5F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5BDB" w:rsidRPr="00320BFA" w14:paraId="1FC9CF4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75319B" w14:textId="77777777" w:rsidR="00985BDB" w:rsidRPr="00320BFA" w:rsidRDefault="00985BDB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FCBFF5" w14:textId="77777777" w:rsidR="00985BDB" w:rsidRPr="00320BFA" w:rsidRDefault="00985BDB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CD9C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B2425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468786" w14:textId="77777777" w:rsidR="00985BDB" w:rsidRPr="00320BFA" w:rsidRDefault="00985BD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C20FDEE" w14:textId="77777777" w:rsidR="00985BDB" w:rsidRDefault="00985BDB" w:rsidP="00985BDB">
      <w:pPr>
        <w:pStyle w:val="TF-xAvalITEMDETALHE"/>
      </w:pPr>
    </w:p>
    <w:p w14:paraId="26DBA51F" w14:textId="397CC242" w:rsidR="00060D96" w:rsidRPr="00985BDB" w:rsidRDefault="00060D96" w:rsidP="00985BDB">
      <w:pPr>
        <w:keepNext w:val="0"/>
        <w:keepLines w:val="0"/>
        <w:rPr>
          <w:sz w:val="18"/>
        </w:rPr>
      </w:pPr>
    </w:p>
    <w:sectPr w:rsidR="00060D96" w:rsidRPr="00985BDB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43B0" w14:textId="77777777" w:rsidR="00087858" w:rsidRDefault="00087858">
      <w:r>
        <w:separator/>
      </w:r>
    </w:p>
  </w:endnote>
  <w:endnote w:type="continuationSeparator" w:id="0">
    <w:p w14:paraId="2B1EA52B" w14:textId="77777777" w:rsidR="00087858" w:rsidRDefault="0008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D82C" w14:textId="77777777" w:rsidR="00087858" w:rsidRDefault="00087858">
      <w:r>
        <w:separator/>
      </w:r>
    </w:p>
  </w:footnote>
  <w:footnote w:type="continuationSeparator" w:id="0">
    <w:p w14:paraId="10D461E3" w14:textId="77777777" w:rsidR="00087858" w:rsidRDefault="00087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7990"/>
    <w:rsid w:val="00012922"/>
    <w:rsid w:val="00012FF3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306D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608E9"/>
    <w:rsid w:val="00060D96"/>
    <w:rsid w:val="00061FEB"/>
    <w:rsid w:val="00062B86"/>
    <w:rsid w:val="000631A2"/>
    <w:rsid w:val="0006398A"/>
    <w:rsid w:val="00066131"/>
    <w:rsid w:val="000667DF"/>
    <w:rsid w:val="000672EC"/>
    <w:rsid w:val="0007209B"/>
    <w:rsid w:val="00075792"/>
    <w:rsid w:val="00076065"/>
    <w:rsid w:val="0008015A"/>
    <w:rsid w:val="00080F9C"/>
    <w:rsid w:val="000819C3"/>
    <w:rsid w:val="00082BBD"/>
    <w:rsid w:val="0008579A"/>
    <w:rsid w:val="00086AA8"/>
    <w:rsid w:val="0008712E"/>
    <w:rsid w:val="0008732D"/>
    <w:rsid w:val="00087858"/>
    <w:rsid w:val="00091EE5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294"/>
    <w:rsid w:val="000D5DAE"/>
    <w:rsid w:val="000D77C2"/>
    <w:rsid w:val="000E039E"/>
    <w:rsid w:val="000E27F9"/>
    <w:rsid w:val="000E2A64"/>
    <w:rsid w:val="000E2B1E"/>
    <w:rsid w:val="000E311F"/>
    <w:rsid w:val="000E3A68"/>
    <w:rsid w:val="000E5E3F"/>
    <w:rsid w:val="000E6CE0"/>
    <w:rsid w:val="000F1FE4"/>
    <w:rsid w:val="000F2F6A"/>
    <w:rsid w:val="000F4847"/>
    <w:rsid w:val="000F77E3"/>
    <w:rsid w:val="00107B02"/>
    <w:rsid w:val="001108FA"/>
    <w:rsid w:val="00110F6F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2BF1"/>
    <w:rsid w:val="00163E5E"/>
    <w:rsid w:val="0016560C"/>
    <w:rsid w:val="00166A77"/>
    <w:rsid w:val="001711C3"/>
    <w:rsid w:val="001713FF"/>
    <w:rsid w:val="00174EE9"/>
    <w:rsid w:val="001770BD"/>
    <w:rsid w:val="001803D0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D36"/>
    <w:rsid w:val="001F3A28"/>
    <w:rsid w:val="001F7D08"/>
    <w:rsid w:val="00202F3F"/>
    <w:rsid w:val="002065D2"/>
    <w:rsid w:val="00213768"/>
    <w:rsid w:val="00216777"/>
    <w:rsid w:val="00217430"/>
    <w:rsid w:val="00217F26"/>
    <w:rsid w:val="00222C69"/>
    <w:rsid w:val="00224BB2"/>
    <w:rsid w:val="002313F7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5EEA"/>
    <w:rsid w:val="00266A52"/>
    <w:rsid w:val="00266C94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2252"/>
    <w:rsid w:val="002B4718"/>
    <w:rsid w:val="002C2E8E"/>
    <w:rsid w:val="002C3433"/>
    <w:rsid w:val="002D1793"/>
    <w:rsid w:val="002D2921"/>
    <w:rsid w:val="002D2F38"/>
    <w:rsid w:val="002D4734"/>
    <w:rsid w:val="002D6F43"/>
    <w:rsid w:val="002D7387"/>
    <w:rsid w:val="002E0762"/>
    <w:rsid w:val="002E29F2"/>
    <w:rsid w:val="002E6DD1"/>
    <w:rsid w:val="002F027E"/>
    <w:rsid w:val="002F1C9A"/>
    <w:rsid w:val="002F27F7"/>
    <w:rsid w:val="002F3E70"/>
    <w:rsid w:val="002F58A4"/>
    <w:rsid w:val="002F6C6C"/>
    <w:rsid w:val="003031D9"/>
    <w:rsid w:val="00306AC5"/>
    <w:rsid w:val="00312CEA"/>
    <w:rsid w:val="00314DB5"/>
    <w:rsid w:val="00314F09"/>
    <w:rsid w:val="00320BFA"/>
    <w:rsid w:val="003225FB"/>
    <w:rsid w:val="0032378D"/>
    <w:rsid w:val="003261DC"/>
    <w:rsid w:val="003271E7"/>
    <w:rsid w:val="00335048"/>
    <w:rsid w:val="003367BC"/>
    <w:rsid w:val="00337158"/>
    <w:rsid w:val="00340AD0"/>
    <w:rsid w:val="00340B6D"/>
    <w:rsid w:val="00340C8E"/>
    <w:rsid w:val="00342EE0"/>
    <w:rsid w:val="00344540"/>
    <w:rsid w:val="0035000F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107"/>
    <w:rsid w:val="003976EB"/>
    <w:rsid w:val="00397D0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11CD"/>
    <w:rsid w:val="003C46F3"/>
    <w:rsid w:val="003C5262"/>
    <w:rsid w:val="003C60BA"/>
    <w:rsid w:val="003D29D7"/>
    <w:rsid w:val="003D398C"/>
    <w:rsid w:val="003D4160"/>
    <w:rsid w:val="003D473B"/>
    <w:rsid w:val="003D4B35"/>
    <w:rsid w:val="003D4E77"/>
    <w:rsid w:val="003E08AF"/>
    <w:rsid w:val="003E3710"/>
    <w:rsid w:val="003E4F19"/>
    <w:rsid w:val="003F4B66"/>
    <w:rsid w:val="003F5F25"/>
    <w:rsid w:val="00402695"/>
    <w:rsid w:val="00402909"/>
    <w:rsid w:val="00403357"/>
    <w:rsid w:val="0040436D"/>
    <w:rsid w:val="00410543"/>
    <w:rsid w:val="004173CC"/>
    <w:rsid w:val="00421AB2"/>
    <w:rsid w:val="0042356B"/>
    <w:rsid w:val="0042420A"/>
    <w:rsid w:val="004243D2"/>
    <w:rsid w:val="00424610"/>
    <w:rsid w:val="00426585"/>
    <w:rsid w:val="0042710F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6F7B"/>
    <w:rsid w:val="00470C41"/>
    <w:rsid w:val="00473F9A"/>
    <w:rsid w:val="0047690F"/>
    <w:rsid w:val="00476C78"/>
    <w:rsid w:val="00477DDD"/>
    <w:rsid w:val="00480885"/>
    <w:rsid w:val="00480D00"/>
    <w:rsid w:val="0048243F"/>
    <w:rsid w:val="0048258A"/>
    <w:rsid w:val="00482EFA"/>
    <w:rsid w:val="004833C0"/>
    <w:rsid w:val="0048367D"/>
    <w:rsid w:val="0048576D"/>
    <w:rsid w:val="00487661"/>
    <w:rsid w:val="00493544"/>
    <w:rsid w:val="00493B1A"/>
    <w:rsid w:val="004944AF"/>
    <w:rsid w:val="0049495C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4870"/>
    <w:rsid w:val="00514ECE"/>
    <w:rsid w:val="00517F3B"/>
    <w:rsid w:val="005253EA"/>
    <w:rsid w:val="00526AE0"/>
    <w:rsid w:val="0053453C"/>
    <w:rsid w:val="00536336"/>
    <w:rsid w:val="00540B87"/>
    <w:rsid w:val="00541E2D"/>
    <w:rsid w:val="0054268F"/>
    <w:rsid w:val="00542ED7"/>
    <w:rsid w:val="00544E67"/>
    <w:rsid w:val="00545738"/>
    <w:rsid w:val="00550D4A"/>
    <w:rsid w:val="0055311C"/>
    <w:rsid w:val="00554405"/>
    <w:rsid w:val="005572F9"/>
    <w:rsid w:val="0056096B"/>
    <w:rsid w:val="00564A29"/>
    <w:rsid w:val="00564FBC"/>
    <w:rsid w:val="0057054A"/>
    <w:rsid w:val="005705A9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1611"/>
    <w:rsid w:val="005925F8"/>
    <w:rsid w:val="005971DC"/>
    <w:rsid w:val="005A174A"/>
    <w:rsid w:val="005A362B"/>
    <w:rsid w:val="005A4952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1134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62E7"/>
    <w:rsid w:val="00620BF5"/>
    <w:rsid w:val="00620D93"/>
    <w:rsid w:val="00622003"/>
    <w:rsid w:val="0062386A"/>
    <w:rsid w:val="0062576D"/>
    <w:rsid w:val="00625788"/>
    <w:rsid w:val="0062682C"/>
    <w:rsid w:val="006305AA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66FF"/>
    <w:rsid w:val="00646A5F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258"/>
    <w:rsid w:val="0069338C"/>
    <w:rsid w:val="00695745"/>
    <w:rsid w:val="0069600B"/>
    <w:rsid w:val="0069671A"/>
    <w:rsid w:val="006A0A1A"/>
    <w:rsid w:val="006A0EC3"/>
    <w:rsid w:val="006A5B9F"/>
    <w:rsid w:val="006A6460"/>
    <w:rsid w:val="006B104E"/>
    <w:rsid w:val="006B3EBD"/>
    <w:rsid w:val="006B5AEA"/>
    <w:rsid w:val="006B6383"/>
    <w:rsid w:val="006B640D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7BF3"/>
    <w:rsid w:val="006E25D2"/>
    <w:rsid w:val="006E494D"/>
    <w:rsid w:val="006F13C4"/>
    <w:rsid w:val="006F3128"/>
    <w:rsid w:val="006F592D"/>
    <w:rsid w:val="0070391A"/>
    <w:rsid w:val="00705133"/>
    <w:rsid w:val="00706486"/>
    <w:rsid w:val="007108CE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3FF9"/>
    <w:rsid w:val="00742330"/>
    <w:rsid w:val="00745C05"/>
    <w:rsid w:val="007469D7"/>
    <w:rsid w:val="00746D41"/>
    <w:rsid w:val="00747691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1BDF"/>
    <w:rsid w:val="007722BF"/>
    <w:rsid w:val="00774782"/>
    <w:rsid w:val="0077580B"/>
    <w:rsid w:val="00775CC6"/>
    <w:rsid w:val="00781167"/>
    <w:rsid w:val="007821B0"/>
    <w:rsid w:val="007854B3"/>
    <w:rsid w:val="0078683D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220C"/>
    <w:rsid w:val="007C2877"/>
    <w:rsid w:val="007C2D35"/>
    <w:rsid w:val="007C4425"/>
    <w:rsid w:val="007C6405"/>
    <w:rsid w:val="007D0720"/>
    <w:rsid w:val="007D10F2"/>
    <w:rsid w:val="007D207E"/>
    <w:rsid w:val="007D27D3"/>
    <w:rsid w:val="007D332F"/>
    <w:rsid w:val="007D6DEC"/>
    <w:rsid w:val="007E0344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42C4"/>
    <w:rsid w:val="008220A6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6D76"/>
    <w:rsid w:val="00890633"/>
    <w:rsid w:val="0089250D"/>
    <w:rsid w:val="00895DC7"/>
    <w:rsid w:val="00897019"/>
    <w:rsid w:val="008A0637"/>
    <w:rsid w:val="008A097A"/>
    <w:rsid w:val="008A2DC3"/>
    <w:rsid w:val="008A451D"/>
    <w:rsid w:val="008A5559"/>
    <w:rsid w:val="008B0A07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67D6"/>
    <w:rsid w:val="00964AE0"/>
    <w:rsid w:val="0096683A"/>
    <w:rsid w:val="00966C60"/>
    <w:rsid w:val="00967611"/>
    <w:rsid w:val="0097121E"/>
    <w:rsid w:val="00975118"/>
    <w:rsid w:val="00984240"/>
    <w:rsid w:val="00985BDB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C0845"/>
    <w:rsid w:val="009C10AE"/>
    <w:rsid w:val="009C2E54"/>
    <w:rsid w:val="009C5D7E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6719"/>
    <w:rsid w:val="00A20D36"/>
    <w:rsid w:val="00A21708"/>
    <w:rsid w:val="00A22362"/>
    <w:rsid w:val="00A243AF"/>
    <w:rsid w:val="00A249BA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602F9"/>
    <w:rsid w:val="00A64030"/>
    <w:rsid w:val="00A650EE"/>
    <w:rsid w:val="00A662C8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6099"/>
    <w:rsid w:val="00A966E6"/>
    <w:rsid w:val="00A96CCA"/>
    <w:rsid w:val="00A977AA"/>
    <w:rsid w:val="00AA02CC"/>
    <w:rsid w:val="00AA178B"/>
    <w:rsid w:val="00AA4F53"/>
    <w:rsid w:val="00AB216D"/>
    <w:rsid w:val="00AB2BE3"/>
    <w:rsid w:val="00AB515B"/>
    <w:rsid w:val="00AB649F"/>
    <w:rsid w:val="00AB7834"/>
    <w:rsid w:val="00AC24B2"/>
    <w:rsid w:val="00AC399E"/>
    <w:rsid w:val="00AC3A8E"/>
    <w:rsid w:val="00AC4D5F"/>
    <w:rsid w:val="00AD15FA"/>
    <w:rsid w:val="00AD1D2C"/>
    <w:rsid w:val="00AD7E12"/>
    <w:rsid w:val="00AE03B7"/>
    <w:rsid w:val="00AE0525"/>
    <w:rsid w:val="00AE08DB"/>
    <w:rsid w:val="00AE2729"/>
    <w:rsid w:val="00AE3148"/>
    <w:rsid w:val="00AE47A8"/>
    <w:rsid w:val="00AE5AE2"/>
    <w:rsid w:val="00AE7343"/>
    <w:rsid w:val="00AF0924"/>
    <w:rsid w:val="00AF4F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3770"/>
    <w:rsid w:val="00B2580B"/>
    <w:rsid w:val="00B32F54"/>
    <w:rsid w:val="00B3386F"/>
    <w:rsid w:val="00B34213"/>
    <w:rsid w:val="00B342C8"/>
    <w:rsid w:val="00B37046"/>
    <w:rsid w:val="00B42041"/>
    <w:rsid w:val="00B43FBF"/>
    <w:rsid w:val="00B44F11"/>
    <w:rsid w:val="00B4646F"/>
    <w:rsid w:val="00B4650E"/>
    <w:rsid w:val="00B50EA7"/>
    <w:rsid w:val="00B51846"/>
    <w:rsid w:val="00B53534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B73"/>
    <w:rsid w:val="00B823A7"/>
    <w:rsid w:val="00B87B69"/>
    <w:rsid w:val="00B90FA5"/>
    <w:rsid w:val="00B91914"/>
    <w:rsid w:val="00B919F1"/>
    <w:rsid w:val="00B91DB1"/>
    <w:rsid w:val="00B9603B"/>
    <w:rsid w:val="00BA2260"/>
    <w:rsid w:val="00BA39A9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54C1"/>
    <w:rsid w:val="00BD6CFF"/>
    <w:rsid w:val="00BE2269"/>
    <w:rsid w:val="00BE6551"/>
    <w:rsid w:val="00BF093B"/>
    <w:rsid w:val="00BF41AE"/>
    <w:rsid w:val="00BF45E9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64C2"/>
    <w:rsid w:val="00C603EF"/>
    <w:rsid w:val="00C632ED"/>
    <w:rsid w:val="00C66150"/>
    <w:rsid w:val="00C66426"/>
    <w:rsid w:val="00C67979"/>
    <w:rsid w:val="00C70EF5"/>
    <w:rsid w:val="00C756C5"/>
    <w:rsid w:val="00C76632"/>
    <w:rsid w:val="00C7767F"/>
    <w:rsid w:val="00C82195"/>
    <w:rsid w:val="00C82656"/>
    <w:rsid w:val="00C82CAE"/>
    <w:rsid w:val="00C8380A"/>
    <w:rsid w:val="00C8442E"/>
    <w:rsid w:val="00C86E46"/>
    <w:rsid w:val="00C930A8"/>
    <w:rsid w:val="00C93B38"/>
    <w:rsid w:val="00C93CFC"/>
    <w:rsid w:val="00C93D25"/>
    <w:rsid w:val="00C9428D"/>
    <w:rsid w:val="00CA108B"/>
    <w:rsid w:val="00CA5310"/>
    <w:rsid w:val="00CA6CDB"/>
    <w:rsid w:val="00CA7AE7"/>
    <w:rsid w:val="00CB3464"/>
    <w:rsid w:val="00CB39D4"/>
    <w:rsid w:val="00CB5E13"/>
    <w:rsid w:val="00CB6F4F"/>
    <w:rsid w:val="00CC081A"/>
    <w:rsid w:val="00CC0854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50B0"/>
    <w:rsid w:val="00CF6E39"/>
    <w:rsid w:val="00CF6EED"/>
    <w:rsid w:val="00CF72DA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2642"/>
    <w:rsid w:val="00D359AD"/>
    <w:rsid w:val="00D35B7B"/>
    <w:rsid w:val="00D35F7D"/>
    <w:rsid w:val="00D35F9B"/>
    <w:rsid w:val="00D447EF"/>
    <w:rsid w:val="00D505E2"/>
    <w:rsid w:val="00D50D83"/>
    <w:rsid w:val="00D553EE"/>
    <w:rsid w:val="00D559F4"/>
    <w:rsid w:val="00D564DA"/>
    <w:rsid w:val="00D6003E"/>
    <w:rsid w:val="00D61D51"/>
    <w:rsid w:val="00D6498F"/>
    <w:rsid w:val="00D70CC0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D1E38"/>
    <w:rsid w:val="00DD4BE6"/>
    <w:rsid w:val="00DE23BF"/>
    <w:rsid w:val="00DE3775"/>
    <w:rsid w:val="00DE3981"/>
    <w:rsid w:val="00DE40DD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5185"/>
    <w:rsid w:val="00EE6A19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B02"/>
    <w:rsid w:val="00FC2831"/>
    <w:rsid w:val="00FC2D40"/>
    <w:rsid w:val="00FC3600"/>
    <w:rsid w:val="00FC4A9F"/>
    <w:rsid w:val="00FC4BD4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3318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28</cp:revision>
  <cp:lastPrinted>2015-03-26T13:00:00Z</cp:lastPrinted>
  <dcterms:created xsi:type="dcterms:W3CDTF">2023-04-27T21:35:00Z</dcterms:created>
  <dcterms:modified xsi:type="dcterms:W3CDTF">2023-05-09T16:50:00Z</dcterms:modified>
</cp:coreProperties>
</file>