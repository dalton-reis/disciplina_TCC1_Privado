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27AD2BAA" w:rsidR="00620BF5" w:rsidRPr="003C5262" w:rsidRDefault="00B37046" w:rsidP="00BE39CF">
            <w:pPr>
              <w:pStyle w:val="Cabealho"/>
              <w:tabs>
                <w:tab w:val="clear" w:pos="8640"/>
                <w:tab w:val="right" w:pos="8931"/>
              </w:tabs>
              <w:ind w:right="141"/>
            </w:pPr>
            <w:proofErr w:type="gramStart"/>
            <w:r>
              <w:rPr>
                <w:rStyle w:val="Nmerodepgina"/>
              </w:rPr>
              <w:t xml:space="preserve">( </w:t>
            </w:r>
            <w:r w:rsidR="00823BBB">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2ABD58D"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823BBB">
              <w:rPr>
                <w:rStyle w:val="Nmerodepgina"/>
              </w:rPr>
              <w:t xml:space="preserve"> 2023/0</w:t>
            </w:r>
            <w:r w:rsidR="00A250EE">
              <w:rPr>
                <w:rStyle w:val="Nmerodepgina"/>
              </w:rPr>
              <w:t>1</w:t>
            </w:r>
          </w:p>
        </w:tc>
      </w:tr>
      <w:tr w:rsidR="00185F3F" w14:paraId="3F52460B" w14:textId="77777777" w:rsidTr="0024320D">
        <w:tc>
          <w:tcPr>
            <w:tcW w:w="5387" w:type="dxa"/>
            <w:shd w:val="clear" w:color="auto" w:fill="auto"/>
          </w:tcPr>
          <w:p w14:paraId="6FA8C98C" w14:textId="4CDBEA5F" w:rsidR="00ED5AB1" w:rsidRDefault="00185F3F" w:rsidP="00BE39CF">
            <w:pPr>
              <w:pStyle w:val="Cabealho"/>
              <w:tabs>
                <w:tab w:val="clear" w:pos="8640"/>
                <w:tab w:val="right" w:pos="8931"/>
              </w:tabs>
              <w:ind w:right="141"/>
              <w:rPr>
                <w:rStyle w:val="Nmerodepgina"/>
              </w:rPr>
            </w:pPr>
            <w:r>
              <w:rPr>
                <w:rStyle w:val="Nmerodepgina"/>
              </w:rPr>
              <w:t>Eixo:</w:t>
            </w:r>
            <w:r w:rsidR="00823BBB">
              <w:rPr>
                <w:rStyle w:val="Nmerodepgina"/>
              </w:rPr>
              <w:t xml:space="preserve"> Desen</w:t>
            </w:r>
            <w:r w:rsidR="001B44B5">
              <w:rPr>
                <w:rStyle w:val="Nmerodepgina"/>
              </w:rPr>
              <w:t>volvimento</w:t>
            </w:r>
            <w:r w:rsidR="00823BBB">
              <w:rPr>
                <w:rStyle w:val="Nmerodepgina"/>
              </w:rPr>
              <w:t xml:space="preserve"> de software </w:t>
            </w:r>
            <w:r w:rsidR="001B44B5">
              <w:rPr>
                <w:rStyle w:val="Nmerodepgina"/>
              </w:rPr>
              <w:t>para Sistema de Informação</w:t>
            </w:r>
          </w:p>
        </w:tc>
        <w:tc>
          <w:tcPr>
            <w:tcW w:w="3717" w:type="dxa"/>
            <w:shd w:val="clear" w:color="auto" w:fill="auto"/>
          </w:tcPr>
          <w:p w14:paraId="3948F7AC" w14:textId="446B3D50"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1B44B5">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56D15B8A" w14:textId="360A5F08" w:rsidR="002B0EDC" w:rsidRPr="00B00E04" w:rsidRDefault="001B44B5" w:rsidP="001E682E">
      <w:pPr>
        <w:pStyle w:val="TF-TTULO"/>
      </w:pPr>
      <w:r>
        <w:t>Sof</w:t>
      </w:r>
      <w:r w:rsidR="006D13A9">
        <w:t>tware para gestão de restaurante</w:t>
      </w:r>
      <w:r w:rsidR="002B0EDC">
        <w:t xml:space="preserve">: </w:t>
      </w:r>
      <w:r w:rsidR="006D13A9">
        <w:t>produção e comercialização dos alimentos</w:t>
      </w:r>
    </w:p>
    <w:p w14:paraId="38B1AECD" w14:textId="32A8CD14" w:rsidR="001E682E" w:rsidRDefault="006D13A9" w:rsidP="00B37046">
      <w:pPr>
        <w:pStyle w:val="TF-AUTOR0"/>
      </w:pPr>
      <w:r>
        <w:t>Karoline Custodio dos Santos</w:t>
      </w:r>
    </w:p>
    <w:p w14:paraId="138BB702" w14:textId="68C8A0CC" w:rsidR="001E682E" w:rsidRDefault="006D13A9" w:rsidP="00B37046">
      <w:pPr>
        <w:pStyle w:val="TF-AUTOR0"/>
      </w:pPr>
      <w:r>
        <w:t>Alexander</w:t>
      </w:r>
      <w:r w:rsidR="00C32239">
        <w:t xml:space="preserve"> Roberto Valdameri</w:t>
      </w:r>
      <w:r w:rsidR="00BE3015">
        <w:t xml:space="preserve"> - Orientador</w:t>
      </w:r>
    </w:p>
    <w:p w14:paraId="71F8749B" w14:textId="7B479C12" w:rsidR="00076065" w:rsidRPr="00A250EE" w:rsidRDefault="00C32239" w:rsidP="00B37046">
      <w:pPr>
        <w:pStyle w:val="TF-AUTOR0"/>
        <w:rPr>
          <w:u w:val="single"/>
        </w:rPr>
      </w:pPr>
      <w:r>
        <w:t>Fabiana Aparecida Custodio</w:t>
      </w:r>
      <w:r w:rsidR="00BE3015">
        <w:t xml:space="preserve"> - </w:t>
      </w:r>
      <w:r w:rsidR="004C3291">
        <w:t>Supervisora</w:t>
      </w:r>
    </w:p>
    <w:bookmarkEnd w:id="0"/>
    <w:bookmarkEnd w:id="1"/>
    <w:bookmarkEnd w:id="2"/>
    <w:bookmarkEnd w:id="3"/>
    <w:bookmarkEnd w:id="4"/>
    <w:bookmarkEnd w:id="5"/>
    <w:bookmarkEnd w:id="6"/>
    <w:bookmarkEnd w:id="7"/>
    <w:bookmarkEnd w:id="8"/>
    <w:p w14:paraId="4C7A4679" w14:textId="2A6075B1" w:rsidR="00F255FC" w:rsidRDefault="00C67979" w:rsidP="00421E6F">
      <w:pPr>
        <w:pStyle w:val="Ttulo1"/>
      </w:pPr>
      <w:r>
        <w:t>Contextualização</w:t>
      </w:r>
    </w:p>
    <w:p w14:paraId="4A08FE79" w14:textId="615C44F5" w:rsidR="00E80314" w:rsidRDefault="00165783" w:rsidP="00DE5034">
      <w:pPr>
        <w:pStyle w:val="TF-TEXTO"/>
      </w:pPr>
      <w:r w:rsidRPr="00E61791">
        <w:t>V</w:t>
      </w:r>
      <w:r w:rsidR="002D2204" w:rsidRPr="00E61791">
        <w:t>ive</w:t>
      </w:r>
      <w:r w:rsidRPr="00E61791">
        <w:t>-se</w:t>
      </w:r>
      <w:r w:rsidR="002D2204" w:rsidRPr="00E61791">
        <w:t xml:space="preserve"> </w:t>
      </w:r>
      <w:r w:rsidR="002D2204">
        <w:t xml:space="preserve">a era da tecnologia, onde </w:t>
      </w:r>
      <w:r w:rsidR="00CB5FF8">
        <w:t xml:space="preserve">a maioria das pessoas possuem </w:t>
      </w:r>
      <w:r w:rsidR="0059704C">
        <w:t>aparelhos tecnológicos e redes sociais</w:t>
      </w:r>
      <w:r w:rsidR="00595AC3">
        <w:t xml:space="preserve">. </w:t>
      </w:r>
      <w:r w:rsidR="005E5666">
        <w:t xml:space="preserve">Segundo </w:t>
      </w:r>
      <w:proofErr w:type="spellStart"/>
      <w:r w:rsidR="004E2D33">
        <w:t>Gov</w:t>
      </w:r>
      <w:proofErr w:type="spellEnd"/>
      <w:r w:rsidR="006568EF">
        <w:t xml:space="preserve"> </w:t>
      </w:r>
      <w:r w:rsidR="004E5D25">
        <w:t>(2022)</w:t>
      </w:r>
      <w:r w:rsidR="005E5666">
        <w:t xml:space="preserve">, estimasse que </w:t>
      </w:r>
      <w:r w:rsidR="003418B9">
        <w:t xml:space="preserve">existam 155,7 milhões de brasileiros que utilizam a internet no </w:t>
      </w:r>
      <w:r w:rsidR="00077034">
        <w:t>país</w:t>
      </w:r>
      <w:r w:rsidR="0008723F">
        <w:t>.</w:t>
      </w:r>
      <w:r w:rsidR="004E7250">
        <w:t xml:space="preserve"> </w:t>
      </w:r>
      <w:r w:rsidR="00A868E3">
        <w:t xml:space="preserve">Isso coloca o Brasil em </w:t>
      </w:r>
      <w:r w:rsidR="004E7250">
        <w:t xml:space="preserve">5° </w:t>
      </w:r>
      <w:r w:rsidR="00A868E3">
        <w:t xml:space="preserve">lugar no ranking </w:t>
      </w:r>
      <w:r w:rsidR="00C6793C">
        <w:t>com mais pessoas conectadas a internet e o 3° no mundo no uso diário da web</w:t>
      </w:r>
      <w:r w:rsidR="00E80314">
        <w:t xml:space="preserve"> </w:t>
      </w:r>
      <w:r w:rsidR="00757B28">
        <w:t>(GOV, 2021)</w:t>
      </w:r>
      <w:r w:rsidR="000B42F8">
        <w:t xml:space="preserve">. </w:t>
      </w:r>
    </w:p>
    <w:p w14:paraId="6736E228" w14:textId="63CD294D" w:rsidR="00EA1367" w:rsidRDefault="007902FF" w:rsidP="00DE5034">
      <w:pPr>
        <w:pStyle w:val="TF-TEXTO"/>
      </w:pPr>
      <w:r>
        <w:t xml:space="preserve">Nos dias atuais </w:t>
      </w:r>
      <w:r w:rsidR="00290CE1">
        <w:t>é normal chegar em estabelecimento</w:t>
      </w:r>
      <w:r>
        <w:t>s</w:t>
      </w:r>
      <w:r w:rsidR="00BE5336">
        <w:t xml:space="preserve"> </w:t>
      </w:r>
      <w:r w:rsidR="00F12630">
        <w:t xml:space="preserve">comerciais </w:t>
      </w:r>
      <w:r w:rsidR="00BE5336">
        <w:t>como bares e restaurantes</w:t>
      </w:r>
      <w:r w:rsidR="00290CE1">
        <w:t xml:space="preserve"> e se conectar no </w:t>
      </w:r>
      <w:r w:rsidR="0042756D">
        <w:t>W</w:t>
      </w:r>
      <w:r w:rsidR="00290CE1">
        <w:t>i-</w:t>
      </w:r>
      <w:r w:rsidR="0042756D">
        <w:t>F</w:t>
      </w:r>
      <w:r w:rsidR="00290CE1">
        <w:t>i</w:t>
      </w:r>
      <w:r w:rsidR="005D2437">
        <w:t>.</w:t>
      </w:r>
      <w:r w:rsidR="00833ED4">
        <w:t xml:space="preserve"> De acordo com </w:t>
      </w:r>
      <w:r w:rsidR="00F64E20">
        <w:t>Rodrigues</w:t>
      </w:r>
      <w:r w:rsidR="00833ED4">
        <w:t xml:space="preserve"> (2018)</w:t>
      </w:r>
      <w:r w:rsidR="00180048">
        <w:t xml:space="preserve"> </w:t>
      </w:r>
      <w:r w:rsidR="00833ED4">
        <w:t>estudos realizados</w:t>
      </w:r>
      <w:r w:rsidR="001326AA">
        <w:t xml:space="preserve"> pela IHL </w:t>
      </w:r>
      <w:proofErr w:type="spellStart"/>
      <w:r w:rsidR="001326AA">
        <w:t>Group</w:t>
      </w:r>
      <w:proofErr w:type="spellEnd"/>
      <w:r w:rsidR="001326AA">
        <w:t xml:space="preserve">, </w:t>
      </w:r>
      <w:r w:rsidR="00F34D39">
        <w:t xml:space="preserve">demostrou que 27,5% das lojas que oferecem </w:t>
      </w:r>
      <w:r w:rsidR="00833ED4">
        <w:t>WI-FI</w:t>
      </w:r>
      <w:r w:rsidR="00F34D39">
        <w:t xml:space="preserve"> tiveram aumento significativo nos retornos de clientes.</w:t>
      </w:r>
      <w:r w:rsidR="0098365A">
        <w:t xml:space="preserve"> A </w:t>
      </w:r>
      <w:r w:rsidR="00617468">
        <w:t xml:space="preserve">disponibilidade de </w:t>
      </w:r>
      <w:r w:rsidR="0098365A">
        <w:t>conexão com a rede mundial de computadores</w:t>
      </w:r>
      <w:r w:rsidR="00617468">
        <w:t xml:space="preserve"> </w:t>
      </w:r>
      <w:r w:rsidR="00523D74">
        <w:t xml:space="preserve">vai </w:t>
      </w:r>
      <w:r w:rsidR="009918D7">
        <w:t>além da comodidade</w:t>
      </w:r>
      <w:r w:rsidR="00523D74">
        <w:t>, sendo vista muitas vezes c</w:t>
      </w:r>
      <w:r w:rsidR="009918D7">
        <w:t xml:space="preserve">omo </w:t>
      </w:r>
      <w:r w:rsidR="00354786">
        <w:t>uma necessidade</w:t>
      </w:r>
      <w:r w:rsidR="00CF50D0">
        <w:t xml:space="preserve"> </w:t>
      </w:r>
      <w:r w:rsidR="006954F4">
        <w:t>para manter a competitividade no segmento.</w:t>
      </w:r>
    </w:p>
    <w:p w14:paraId="5B2CF1EF" w14:textId="12E30589" w:rsidR="00A75999" w:rsidRDefault="00B82CA5" w:rsidP="006C3C60">
      <w:pPr>
        <w:pStyle w:val="TF-TEXTO"/>
      </w:pPr>
      <w:r w:rsidRPr="00B82CA5">
        <w:t>Segundo Gazeta do Povo</w:t>
      </w:r>
      <w:r>
        <w:t xml:space="preserve"> (2022)</w:t>
      </w:r>
      <w:r w:rsidRPr="00B82CA5">
        <w:t xml:space="preserve">, </w:t>
      </w:r>
      <w:r>
        <w:t xml:space="preserve">o Brasil </w:t>
      </w:r>
      <w:r w:rsidR="006C3C60">
        <w:t>possui cerca de 736 mil bares e restaurantes abertos e operando</w:t>
      </w:r>
      <w:r w:rsidR="00EF469A">
        <w:t>.</w:t>
      </w:r>
      <w:r w:rsidR="00A75999">
        <w:t xml:space="preserve"> </w:t>
      </w:r>
      <w:r w:rsidR="0021099E">
        <w:t>O</w:t>
      </w:r>
      <w:r w:rsidR="00A75999" w:rsidRPr="00A75999">
        <w:t>s restaurantes com maior presença no delivery são também os que mais abriram nos últimos três anos no Brasil: lanches e hambúrguer (24%), bares (13%), docerias (5%), açaí (5%) e pizza (4%)</w:t>
      </w:r>
      <w:r w:rsidR="007C59BC">
        <w:t xml:space="preserve"> conforme dados da reportagem.</w:t>
      </w:r>
    </w:p>
    <w:p w14:paraId="35DBDE11" w14:textId="29394D1D" w:rsidR="00B263CD" w:rsidRDefault="006802D6" w:rsidP="006C3C60">
      <w:pPr>
        <w:pStyle w:val="TF-TEXTO"/>
      </w:pPr>
      <w:r>
        <w:t xml:space="preserve">De acordo com </w:t>
      </w:r>
      <w:proofErr w:type="spellStart"/>
      <w:r>
        <w:t>Ifood</w:t>
      </w:r>
      <w:proofErr w:type="spellEnd"/>
      <w:r>
        <w:t xml:space="preserve"> para Parceiros (2022)</w:t>
      </w:r>
      <w:r w:rsidR="007C59BC">
        <w:t>,</w:t>
      </w:r>
      <w:r>
        <w:t xml:space="preserve"> </w:t>
      </w:r>
      <w:r w:rsidR="00F8255E">
        <w:t>u</w:t>
      </w:r>
      <w:r w:rsidR="00F8255E" w:rsidRPr="00F8255E">
        <w:t>tilizar tecnologias e soluções inovadoras no dia a dia da empresa contribui para aprimorar o funcionamento operacional, reduzir perdas, aperfeiçoar a excelência dos preparos e, por conseguinte, aprimorar a satisfação dos clientes.</w:t>
      </w:r>
      <w:r w:rsidR="00544EB5">
        <w:t xml:space="preserve"> </w:t>
      </w:r>
      <w:r w:rsidR="004A17D1">
        <w:t xml:space="preserve">Soma-se </w:t>
      </w:r>
      <w:r w:rsidR="006C193D">
        <w:t xml:space="preserve">ainda. o fato </w:t>
      </w:r>
      <w:r w:rsidR="00544EB5">
        <w:t>de colocar o estabelecimento – independentemente do tamanho – em vantagem sobre a concorrência.</w:t>
      </w:r>
      <w:r w:rsidR="00544EB5" w:rsidRPr="00544EB5">
        <w:t xml:space="preserve"> Por outro lado, não se atualizar pode atrasar seu progresso.</w:t>
      </w:r>
    </w:p>
    <w:p w14:paraId="24473D4C" w14:textId="59C2E4E2" w:rsidR="006C3C60" w:rsidRDefault="00833ED4" w:rsidP="006C3C60">
      <w:pPr>
        <w:pStyle w:val="TF-TEXTO"/>
      </w:pPr>
      <w:r w:rsidRPr="000D4CF7">
        <w:t>C</w:t>
      </w:r>
      <w:r w:rsidR="00E71D9C" w:rsidRPr="000D4CF7">
        <w:t>ustodio</w:t>
      </w:r>
      <w:r w:rsidRPr="000D4CF7">
        <w:t xml:space="preserve"> (2023)</w:t>
      </w:r>
      <w:r w:rsidR="003F0686" w:rsidRPr="000D4CF7">
        <w:t xml:space="preserve"> </w:t>
      </w:r>
      <w:r w:rsidR="00A408ED" w:rsidRPr="000D4CF7">
        <w:t xml:space="preserve">relata que </w:t>
      </w:r>
      <w:r w:rsidR="006C3C60" w:rsidRPr="000D4CF7">
        <w:t xml:space="preserve">existem empreendimentos de pequeno porte que não possuem nenhuma forma automática e tecnológica para fazer </w:t>
      </w:r>
      <w:r w:rsidR="00873A1B" w:rsidRPr="000D4CF7">
        <w:t xml:space="preserve">a gestão </w:t>
      </w:r>
      <w:r w:rsidR="00C15B57" w:rsidRPr="000D4CF7">
        <w:t>do restaurante</w:t>
      </w:r>
      <w:r w:rsidRPr="000D4CF7">
        <w:t>,</w:t>
      </w:r>
      <w:r w:rsidR="00A46C8F" w:rsidRPr="000D4CF7">
        <w:t xml:space="preserve"> afirmando que isso </w:t>
      </w:r>
      <w:r w:rsidR="00707535" w:rsidRPr="000D4CF7">
        <w:t>gera tempo de espera por parte dos clientes</w:t>
      </w:r>
      <w:r w:rsidR="004D7C5B" w:rsidRPr="000D4CF7">
        <w:t xml:space="preserve"> maior</w:t>
      </w:r>
      <w:r w:rsidR="002501A9">
        <w:t>. A</w:t>
      </w:r>
      <w:r w:rsidR="004D7C5B" w:rsidRPr="000D4CF7">
        <w:t>lém de dificultar a gestão das tarefas operacionais (produção) dos estabelecimentos</w:t>
      </w:r>
      <w:r w:rsidR="003D2457" w:rsidRPr="000D4CF7">
        <w:t xml:space="preserve"> por conta </w:t>
      </w:r>
      <w:r w:rsidR="00603F68" w:rsidRPr="000D4CF7">
        <w:t>de as</w:t>
      </w:r>
      <w:r w:rsidR="006C3C60" w:rsidRPr="000D4CF7">
        <w:t xml:space="preserve"> atividades </w:t>
      </w:r>
      <w:r w:rsidR="003D2457" w:rsidRPr="000D4CF7">
        <w:t xml:space="preserve">serem </w:t>
      </w:r>
      <w:r w:rsidR="006C3C60" w:rsidRPr="000D4CF7">
        <w:t>de forma manual.</w:t>
      </w:r>
      <w:r w:rsidR="006C3C60">
        <w:t xml:space="preserve"> </w:t>
      </w:r>
    </w:p>
    <w:p w14:paraId="433CBF57" w14:textId="3696D13A" w:rsidR="007F523C" w:rsidRDefault="00B93061" w:rsidP="003D398C">
      <w:pPr>
        <w:pStyle w:val="TF-TEXTO"/>
      </w:pPr>
      <w:r>
        <w:rPr>
          <w:szCs w:val="24"/>
        </w:rPr>
        <w:lastRenderedPageBreak/>
        <w:t>O</w:t>
      </w:r>
      <w:r w:rsidR="009C7415" w:rsidRPr="009C7415">
        <w:rPr>
          <w:szCs w:val="24"/>
        </w:rPr>
        <w:t xml:space="preserve"> restaurante “</w:t>
      </w:r>
      <w:r w:rsidR="000D0EED">
        <w:rPr>
          <w:szCs w:val="24"/>
        </w:rPr>
        <w:t>Panela</w:t>
      </w:r>
      <w:r w:rsidR="009C7415" w:rsidRPr="009C7415">
        <w:rPr>
          <w:szCs w:val="24"/>
        </w:rPr>
        <w:t xml:space="preserve"> de Ouro” foi inaugurado e</w:t>
      </w:r>
      <w:r w:rsidR="00AB1D53">
        <w:rPr>
          <w:szCs w:val="24"/>
        </w:rPr>
        <w:t>m</w:t>
      </w:r>
      <w:r w:rsidR="00F650FF" w:rsidRPr="00F650FF">
        <w:rPr>
          <w:rFonts w:ascii="TimesNewRomanPSMT" w:hAnsi="TimesNewRomanPSMT" w:cs="TimesNewRomanPSMT"/>
          <w:sz w:val="17"/>
          <w:szCs w:val="17"/>
        </w:rPr>
        <w:t xml:space="preserve"> </w:t>
      </w:r>
      <w:r w:rsidR="009C5BDD">
        <w:t xml:space="preserve">abril de 2022, </w:t>
      </w:r>
      <w:r w:rsidR="007A284E">
        <w:t xml:space="preserve">na </w:t>
      </w:r>
      <w:r w:rsidR="009B2E87">
        <w:t xml:space="preserve">cidade </w:t>
      </w:r>
      <w:r w:rsidR="005057BF">
        <w:t xml:space="preserve">de </w:t>
      </w:r>
      <w:r w:rsidR="009B2E87">
        <w:t>Iguape</w:t>
      </w:r>
      <w:r w:rsidR="007A284E">
        <w:t xml:space="preserve"> localizada no interior de São Paulo</w:t>
      </w:r>
      <w:r w:rsidR="000D0EED">
        <w:t xml:space="preserve">. </w:t>
      </w:r>
      <w:r w:rsidR="008E133E">
        <w:t xml:space="preserve">Nesse ambiente são disponibilizados almoços em formato de </w:t>
      </w:r>
      <w:r w:rsidR="008E133E" w:rsidRPr="00AD1429">
        <w:rPr>
          <w:i/>
          <w:iCs/>
        </w:rPr>
        <w:t>buffet</w:t>
      </w:r>
      <w:r w:rsidR="008E133E">
        <w:t xml:space="preserve"> livre, por quilo </w:t>
      </w:r>
      <w:r w:rsidR="005B65B5">
        <w:t>e</w:t>
      </w:r>
      <w:r w:rsidR="008E133E">
        <w:t xml:space="preserve"> pratos feitos, além de bebidas que possui no cardápio.</w:t>
      </w:r>
      <w:r w:rsidR="008356DD">
        <w:t xml:space="preserve"> </w:t>
      </w:r>
      <w:r w:rsidR="001824A1">
        <w:t xml:space="preserve">Hoje, todo trabalho de </w:t>
      </w:r>
      <w:r w:rsidR="004939CE">
        <w:t>fechamento</w:t>
      </w:r>
      <w:r w:rsidR="001824A1">
        <w:t xml:space="preserve"> de caixa, </w:t>
      </w:r>
      <w:r w:rsidR="004939CE">
        <w:t>estoque e pedidos são feitos de forma manual.</w:t>
      </w:r>
      <w:r w:rsidR="007F523C">
        <w:t xml:space="preserve"> </w:t>
      </w:r>
      <w:r w:rsidR="00BF6B54">
        <w:t>Então, com o intuito de auxiliar o restaurante e os demais comércios do mesmo ramo</w:t>
      </w:r>
      <w:r w:rsidR="0019297C">
        <w:t xml:space="preserve">, a ideia é criar um sistema onde </w:t>
      </w:r>
      <w:r w:rsidR="00B53A71">
        <w:t>possa ser realizado</w:t>
      </w:r>
      <w:r w:rsidR="003E55BD">
        <w:t xml:space="preserve"> muitas tarefas que </w:t>
      </w:r>
      <w:r w:rsidR="00040853">
        <w:t xml:space="preserve">são realizadas </w:t>
      </w:r>
      <w:r w:rsidR="00CE1506">
        <w:t xml:space="preserve">por meio manual </w:t>
      </w:r>
      <w:r w:rsidR="00597171">
        <w:t>e</w:t>
      </w:r>
      <w:r w:rsidR="003F6E62">
        <w:t xml:space="preserve"> </w:t>
      </w:r>
      <w:r w:rsidR="00EE794B">
        <w:t>pod</w:t>
      </w:r>
      <w:r w:rsidR="00597171">
        <w:t>ê</w:t>
      </w:r>
      <w:r w:rsidR="00EE794B">
        <w:t xml:space="preserve">-las realizar </w:t>
      </w:r>
      <w:r w:rsidR="00123D0B">
        <w:t xml:space="preserve">no computador, </w:t>
      </w:r>
      <w:r w:rsidR="00EE794B">
        <w:t xml:space="preserve">fazendo com que sejam </w:t>
      </w:r>
      <w:r w:rsidR="00123D0B">
        <w:t xml:space="preserve">realizadas de forma </w:t>
      </w:r>
      <w:r w:rsidR="004C3291">
        <w:t>digital</w:t>
      </w:r>
      <w:r w:rsidR="004C3291" w:rsidRPr="00D353E7">
        <w:rPr>
          <w:szCs w:val="24"/>
        </w:rPr>
        <w:t xml:space="preserve"> (</w:t>
      </w:r>
      <w:r w:rsidR="006520F7" w:rsidRPr="00D353E7">
        <w:rPr>
          <w:szCs w:val="24"/>
        </w:rPr>
        <w:t>CUSTODIO, 2023)</w:t>
      </w:r>
      <w:r w:rsidR="00123D0B">
        <w:t>.</w:t>
      </w:r>
    </w:p>
    <w:p w14:paraId="6134B23E" w14:textId="089FB78A" w:rsidR="00284A36" w:rsidRDefault="0002745E" w:rsidP="002A0E0A">
      <w:pPr>
        <w:pStyle w:val="TF-TEXTO"/>
      </w:pPr>
      <w:r w:rsidRPr="003E1A30">
        <w:t>Segundo Custodio (2023),</w:t>
      </w:r>
      <w:r w:rsidR="00963922" w:rsidRPr="003E1A30">
        <w:rPr>
          <w:color w:val="FF0000"/>
        </w:rPr>
        <w:t xml:space="preserve"> </w:t>
      </w:r>
      <w:r w:rsidRPr="003E1A30">
        <w:t>a</w:t>
      </w:r>
      <w:r w:rsidR="00751DB0" w:rsidRPr="003E1A30">
        <w:t xml:space="preserve">tualmente </w:t>
      </w:r>
      <w:r w:rsidR="00C50694" w:rsidRPr="003E1A30">
        <w:t>para</w:t>
      </w:r>
      <w:r w:rsidR="00751DB0" w:rsidRPr="003E1A30">
        <w:t xml:space="preserve"> realizar o fechamento de caixa, </w:t>
      </w:r>
      <w:r w:rsidRPr="003E1A30">
        <w:t xml:space="preserve">ela </w:t>
      </w:r>
      <w:r w:rsidR="00751DB0" w:rsidRPr="003E1A30">
        <w:t xml:space="preserve">realiza todo o cálculo </w:t>
      </w:r>
      <w:r w:rsidR="0059019E" w:rsidRPr="003E1A30">
        <w:t xml:space="preserve">utilizando uma </w:t>
      </w:r>
      <w:r w:rsidR="00751DB0" w:rsidRPr="003E1A30">
        <w:t>calculadora</w:t>
      </w:r>
      <w:r w:rsidR="002414CB" w:rsidRPr="003E1A30">
        <w:t>.</w:t>
      </w:r>
      <w:r w:rsidR="00751DB0" w:rsidRPr="003E1A30">
        <w:t xml:space="preserve"> </w:t>
      </w:r>
      <w:r w:rsidR="002414CB" w:rsidRPr="003E1A30">
        <w:t xml:space="preserve">No processo é feita a </w:t>
      </w:r>
      <w:r w:rsidR="00EA7B30" w:rsidRPr="003E1A30">
        <w:t>confer</w:t>
      </w:r>
      <w:r w:rsidR="002414CB" w:rsidRPr="003E1A30">
        <w:t>ência d</w:t>
      </w:r>
      <w:r w:rsidR="00EA7B30" w:rsidRPr="003E1A30">
        <w:t>o valor que entrou e o valor que saiu</w:t>
      </w:r>
      <w:r w:rsidR="00B661D9" w:rsidRPr="003E1A30">
        <w:t xml:space="preserve"> do caixa</w:t>
      </w:r>
      <w:r w:rsidR="00EA7B30" w:rsidRPr="003E1A30">
        <w:t xml:space="preserve">, e anota </w:t>
      </w:r>
      <w:r w:rsidR="00B04083" w:rsidRPr="003E1A30">
        <w:t>em uma folha de caderno</w:t>
      </w:r>
      <w:r w:rsidR="000A4E08" w:rsidRPr="003E1A30">
        <w:t xml:space="preserve">, </w:t>
      </w:r>
      <w:r w:rsidR="00073526" w:rsidRPr="003E1A30">
        <w:t>realizando</w:t>
      </w:r>
      <w:r w:rsidR="00883FBD" w:rsidRPr="003E1A30">
        <w:t xml:space="preserve"> </w:t>
      </w:r>
      <w:r w:rsidR="000A4E08" w:rsidRPr="003E1A30">
        <w:t xml:space="preserve">suas anotações </w:t>
      </w:r>
      <w:r w:rsidR="00B11006" w:rsidRPr="003E1A30">
        <w:t xml:space="preserve">adicionais </w:t>
      </w:r>
      <w:r w:rsidR="000A4E08" w:rsidRPr="003E1A30">
        <w:t>referentes ao</w:t>
      </w:r>
      <w:r w:rsidR="00073526" w:rsidRPr="003E1A30">
        <w:t xml:space="preserve"> dia no</w:t>
      </w:r>
      <w:r w:rsidR="000A4E08" w:rsidRPr="003E1A30">
        <w:t xml:space="preserve"> restaurante. </w:t>
      </w:r>
      <w:r w:rsidR="00B11006" w:rsidRPr="003E1A30">
        <w:t xml:space="preserve">Ainda, segundo </w:t>
      </w:r>
      <w:r w:rsidR="00C53115" w:rsidRPr="003E1A30">
        <w:t>Custodio (2023)</w:t>
      </w:r>
      <w:r w:rsidR="00D11D30" w:rsidRPr="003E1A30">
        <w:t>, a</w:t>
      </w:r>
      <w:r w:rsidR="00140370" w:rsidRPr="003E1A30">
        <w:t xml:space="preserve"> realização de pedidos também é</w:t>
      </w:r>
      <w:r w:rsidR="00777ADC" w:rsidRPr="003E1A30">
        <w:t xml:space="preserve"> </w:t>
      </w:r>
      <w:r w:rsidR="00140370" w:rsidRPr="003E1A30">
        <w:t>feita</w:t>
      </w:r>
      <w:r w:rsidR="00777ADC" w:rsidRPr="003E1A30">
        <w:t xml:space="preserve"> em pap</w:t>
      </w:r>
      <w:r w:rsidR="00451E1A" w:rsidRPr="003E1A30">
        <w:t>é</w:t>
      </w:r>
      <w:r w:rsidR="00777ADC" w:rsidRPr="003E1A30">
        <w:t xml:space="preserve">is e vão </w:t>
      </w:r>
      <w:r w:rsidR="00140370" w:rsidRPr="003E1A30">
        <w:t>para a</w:t>
      </w:r>
      <w:r w:rsidR="00777ADC" w:rsidRPr="003E1A30">
        <w:t xml:space="preserve"> cozinha </w:t>
      </w:r>
      <w:r w:rsidR="00140370" w:rsidRPr="003E1A30">
        <w:t xml:space="preserve">para </w:t>
      </w:r>
      <w:r w:rsidR="00D11D30" w:rsidRPr="003E1A30">
        <w:t>os profissionais</w:t>
      </w:r>
      <w:r w:rsidR="00777ADC" w:rsidRPr="003E1A30">
        <w:t xml:space="preserve"> </w:t>
      </w:r>
      <w:r w:rsidR="0018017E" w:rsidRPr="003E1A30">
        <w:t>preparar</w:t>
      </w:r>
      <w:r w:rsidR="00D11D30" w:rsidRPr="003E1A30">
        <w:t>em</w:t>
      </w:r>
      <w:r w:rsidR="0018017E" w:rsidRPr="003E1A30">
        <w:t xml:space="preserve"> </w:t>
      </w:r>
      <w:r w:rsidR="00FA60BD" w:rsidRPr="003E1A30">
        <w:t>os pratos.</w:t>
      </w:r>
      <w:r w:rsidR="00562B48">
        <w:t xml:space="preserve"> </w:t>
      </w:r>
    </w:p>
    <w:p w14:paraId="75F84971" w14:textId="46B8E0BE" w:rsidR="0045772D" w:rsidRDefault="00E5144D" w:rsidP="0045772D">
      <w:pPr>
        <w:pStyle w:val="TF-TEXTO"/>
      </w:pPr>
      <w:r w:rsidRPr="00DC634C">
        <w:t xml:space="preserve">Adicionalmente, Custodio (2023) relata que </w:t>
      </w:r>
      <w:r w:rsidR="00BC3946" w:rsidRPr="00DC634C">
        <w:t>a gestão das matérias primas para preparação dos alimentos produzidos também é</w:t>
      </w:r>
      <w:r w:rsidR="00562B48" w:rsidRPr="00DC634C">
        <w:t xml:space="preserve"> </w:t>
      </w:r>
      <w:r w:rsidR="00CC47AA" w:rsidRPr="00DC634C">
        <w:t>feita</w:t>
      </w:r>
      <w:r w:rsidR="00562B48" w:rsidRPr="00DC634C">
        <w:t xml:space="preserve"> de forma manual</w:t>
      </w:r>
      <w:r w:rsidR="00B45FC9" w:rsidRPr="00DC634C">
        <w:t>.</w:t>
      </w:r>
      <w:r w:rsidR="00562B48" w:rsidRPr="00DC634C">
        <w:t xml:space="preserve"> </w:t>
      </w:r>
      <w:r w:rsidR="00C53115" w:rsidRPr="00DC634C">
        <w:t xml:space="preserve">A </w:t>
      </w:r>
      <w:r w:rsidR="00491BAF" w:rsidRPr="00DC634C">
        <w:t xml:space="preserve">cozinheira faz </w:t>
      </w:r>
      <w:r w:rsidR="0058739F" w:rsidRPr="00DC634C">
        <w:t>a fiscalização</w:t>
      </w:r>
      <w:r w:rsidR="00295498" w:rsidRPr="00DC634C">
        <w:t xml:space="preserve"> </w:t>
      </w:r>
      <w:r w:rsidR="00445CA4" w:rsidRPr="00DC634C">
        <w:t xml:space="preserve">periódica </w:t>
      </w:r>
      <w:r w:rsidR="00295498" w:rsidRPr="00DC634C">
        <w:t xml:space="preserve">dos produtos, </w:t>
      </w:r>
      <w:r w:rsidR="0029204C" w:rsidRPr="00DC634C">
        <w:t xml:space="preserve">anota em </w:t>
      </w:r>
      <w:r w:rsidR="00445CA4" w:rsidRPr="00DC634C">
        <w:t xml:space="preserve">formulários </w:t>
      </w:r>
      <w:r w:rsidR="0029204C" w:rsidRPr="00DC634C">
        <w:t>quais produtos devem ser comprados e</w:t>
      </w:r>
      <w:r w:rsidR="00C9509A" w:rsidRPr="00DC634C">
        <w:t xml:space="preserve"> repassa para a gestora para providências</w:t>
      </w:r>
      <w:r w:rsidR="002D3320" w:rsidRPr="00DC634C">
        <w:t>.</w:t>
      </w:r>
      <w:r w:rsidR="00A12CF4">
        <w:t xml:space="preserve"> </w:t>
      </w:r>
    </w:p>
    <w:p w14:paraId="3D92A0CE" w14:textId="6C4E5FF9" w:rsidR="000121FE" w:rsidRPr="00DC634C" w:rsidRDefault="000121FE" w:rsidP="0045772D">
      <w:pPr>
        <w:pStyle w:val="TF-TEXTO"/>
      </w:pPr>
      <w:r>
        <w:t>Diante dessas informações, Custodio (2023) argumenta que a forma manual que ocorre a gestão atualmente gera inúmeros problemas, e por esse motivo, essa pesquisa visa responder a seguinte pergunta: como desenvolver um sistema que melhore a gestão do restaurante Panela de Ouro de forma que realize as atividades de forma automática? Para respondê-la, será desenvolvido um sistema web de gestão, tendo as atividades de gestão de fechamento de caixa, estoque e de pedidos.</w:t>
      </w:r>
    </w:p>
    <w:p w14:paraId="67F4289C" w14:textId="47A5CDC2" w:rsidR="0045772D" w:rsidRDefault="0045772D" w:rsidP="0045772D">
      <w:pPr>
        <w:pStyle w:val="TF-TEXTO"/>
      </w:pPr>
      <w:r>
        <w:t>A motivação para a realização desse trabalho partiu do vínculo que a autora possui com o ambiente e com pessoas que trabalham na área do restaurante. É notável a percepção de como é trabalhoso/oneroso realizar as tarefas, a dificuldade no controle de estoque, pois se torna difícil controlar a quantidade de itens e determinar quando repor. Já na gestão financeira, o fato de não possuir nada automatizado, os cálculos de entrada e saída podem ocorrer erros e a insatisfação do cliente pelo processo ser lento, são uns dos fatores que sinalizam a necessidade de mudanças.</w:t>
      </w:r>
    </w:p>
    <w:p w14:paraId="3ED3634B" w14:textId="114637E6" w:rsidR="0045772D" w:rsidRPr="0045772D" w:rsidRDefault="0045772D" w:rsidP="0071148D">
      <w:pPr>
        <w:pStyle w:val="TF-TEXTO"/>
      </w:pPr>
      <w:r>
        <w:t xml:space="preserve">A partir destas informações, a ideia principal é criar um sistema computacional capaz de contribuir para tarefas rotineiras realizadas de forma manual e trabalhosas se torne automáticas e ágeis, além de potencializar novos recursos até então desconhecidos, como relatórios de consumo, produção entre outros, fazendo com que a utilização do sistema proporcione uma boa </w:t>
      </w:r>
      <w:r>
        <w:lastRenderedPageBreak/>
        <w:t>experiência tanto para o usuário quanto para os clientes. Como objetivos específicos têm-se: facilitar a conferência do fluxo de caixa; possibilitar o gerenciamento do estudo e produção dos produtos da cozinha; e tornar mais ágil o processo de solicitação, produção e entrega de pedidos.</w:t>
      </w:r>
    </w:p>
    <w:p w14:paraId="143D09BC" w14:textId="0765C1CF" w:rsidR="00431D5B" w:rsidRDefault="00C67979" w:rsidP="00431D5B">
      <w:pPr>
        <w:pStyle w:val="Ttulo1"/>
      </w:pPr>
      <w:bookmarkStart w:id="9" w:name="_Toc419598587"/>
      <w:r>
        <w:t>Bases Teóricas</w:t>
      </w:r>
    </w:p>
    <w:p w14:paraId="28630946" w14:textId="5D85B898" w:rsidR="00D03E46" w:rsidRPr="0025530C" w:rsidRDefault="009144C3" w:rsidP="006B6F70">
      <w:pPr>
        <w:pStyle w:val="TF-TEXTO"/>
      </w:pPr>
      <w:r>
        <w:t>Nessa seção</w:t>
      </w:r>
      <w:r w:rsidR="000C4D2C">
        <w:t xml:space="preserve"> </w:t>
      </w:r>
      <w:r w:rsidR="0025530C" w:rsidRPr="0025530C">
        <w:t>são apresentadas as bases teóricas que trazem os principais temas que</w:t>
      </w:r>
      <w:r w:rsidR="00BB0E47">
        <w:t xml:space="preserve"> </w:t>
      </w:r>
      <w:r w:rsidR="0025530C" w:rsidRPr="0025530C">
        <w:t>fundamentam esse trabalho e está subdivida em duas subseções. A subseção 2.1 aborda a</w:t>
      </w:r>
      <w:r w:rsidR="005C5BA4">
        <w:t xml:space="preserve"> </w:t>
      </w:r>
      <w:r w:rsidR="0025530C" w:rsidRPr="0025530C">
        <w:t>revisão bibliográfica e a subseção 2.2 traz</w:t>
      </w:r>
      <w:del w:id="10" w:author="Dalton Solano dos Reis" w:date="2023-07-06T20:24:00Z">
        <w:r w:rsidR="0025530C" w:rsidRPr="0025530C" w:rsidDel="009711B1">
          <w:delText>em</w:delText>
        </w:r>
      </w:del>
      <w:r w:rsidR="0025530C" w:rsidRPr="0025530C">
        <w:t xml:space="preserve"> os trabalhos relacionados a pesquisa em questão.</w:t>
      </w:r>
    </w:p>
    <w:p w14:paraId="3214CB51" w14:textId="33A04058" w:rsidR="00C67979" w:rsidRDefault="00C67979" w:rsidP="00C67979">
      <w:pPr>
        <w:pStyle w:val="Ttulo2"/>
      </w:pPr>
      <w:r>
        <w:t>Revisão Bibliográfica</w:t>
      </w:r>
    </w:p>
    <w:p w14:paraId="751594BC" w14:textId="6E3C00C6" w:rsidR="000C0DD1" w:rsidRDefault="000C0DD1" w:rsidP="00FA3047">
      <w:pPr>
        <w:pStyle w:val="TF-TEXTO"/>
        <w:jc w:val="left"/>
      </w:pPr>
      <w:r w:rsidRPr="00DA38DE">
        <w:t>Nesta subseção serão descritos os conceitos fundamentais para a pesquisa e está dividida</w:t>
      </w:r>
      <w:r w:rsidR="00FA3047" w:rsidRPr="00DA38DE">
        <w:t xml:space="preserve"> </w:t>
      </w:r>
      <w:r w:rsidRPr="00DA38DE">
        <w:t xml:space="preserve">em </w:t>
      </w:r>
      <w:r w:rsidR="00FA3047" w:rsidRPr="00DA38DE">
        <w:t>4</w:t>
      </w:r>
      <w:r w:rsidRPr="00DA38DE">
        <w:t xml:space="preserve"> subseções. A subseção </w:t>
      </w:r>
      <w:r w:rsidR="002F40FB" w:rsidRPr="00DA38DE">
        <w:t>2.</w:t>
      </w:r>
      <w:r w:rsidR="002421A0" w:rsidRPr="00DA38DE">
        <w:t>1.1</w:t>
      </w:r>
      <w:r w:rsidRPr="00DA38DE">
        <w:t xml:space="preserve"> trata dos desafios de possuir um restaurante de pequeno porte</w:t>
      </w:r>
      <w:r w:rsidR="00345EC8" w:rsidRPr="00DA38DE">
        <w:t>. A</w:t>
      </w:r>
      <w:r w:rsidRPr="00DA38DE">
        <w:t xml:space="preserve"> </w:t>
      </w:r>
      <w:r w:rsidR="00345EC8" w:rsidRPr="00DA38DE">
        <w:t xml:space="preserve">subseção 2.1.2 </w:t>
      </w:r>
      <w:r w:rsidR="007A16C2" w:rsidRPr="00DA38DE">
        <w:t>aborda</w:t>
      </w:r>
      <w:r w:rsidRPr="00DA38DE">
        <w:t xml:space="preserve"> </w:t>
      </w:r>
      <w:r w:rsidR="00EF559B" w:rsidRPr="00DA38DE">
        <w:t xml:space="preserve">sobre a gestão de pequenos negócios. A subseção 2.1.3 </w:t>
      </w:r>
      <w:r w:rsidR="0078530A" w:rsidRPr="00DA38DE">
        <w:t xml:space="preserve">fala sobre o controle de estoque e produção. E por fim, a 2.1.4 </w:t>
      </w:r>
      <w:r w:rsidR="003A4EAA" w:rsidRPr="00DA38DE">
        <w:t xml:space="preserve">trata do impacto da </w:t>
      </w:r>
      <w:r w:rsidR="00514FF7" w:rsidRPr="00DA38DE">
        <w:t>Tecnologia da Informação</w:t>
      </w:r>
      <w:r w:rsidR="008764E5">
        <w:t xml:space="preserve"> (TI</w:t>
      </w:r>
      <w:r w:rsidR="00514FF7" w:rsidRPr="00DA38DE">
        <w:t xml:space="preserve">) </w:t>
      </w:r>
      <w:r w:rsidR="003A4EAA" w:rsidRPr="00DA38DE">
        <w:t>nas micros e pequenas empresas.</w:t>
      </w:r>
    </w:p>
    <w:p w14:paraId="32474A40" w14:textId="077E900D" w:rsidR="000C0DD1" w:rsidRPr="00A06E3D" w:rsidRDefault="002421A0" w:rsidP="00E53A7A">
      <w:pPr>
        <w:pStyle w:val="Ttulo3"/>
      </w:pPr>
      <w:r w:rsidRPr="00A06E3D">
        <w:t>Desafios de um restaurante de pequeno porte</w:t>
      </w:r>
    </w:p>
    <w:p w14:paraId="3FADE73F" w14:textId="4C7F699F" w:rsidR="00B02CA7" w:rsidRDefault="003109B9" w:rsidP="00431D5B">
      <w:pPr>
        <w:pStyle w:val="TF-TEXTO"/>
      </w:pPr>
      <w:r>
        <w:t xml:space="preserve">Segundo </w:t>
      </w:r>
      <w:r w:rsidR="00AF60D9">
        <w:t xml:space="preserve">Sebrae (2023), </w:t>
      </w:r>
      <w:r w:rsidR="0024594A">
        <w:t>a</w:t>
      </w:r>
      <w:r w:rsidR="0024594A" w:rsidRPr="0024594A">
        <w:t xml:space="preserve"> crise da covid-19 resultou no fechamento de um número significativo de restaurantes, pois o setor foi severamente impactado pelas restrições impostas. De acordo com uma pesquisa realizada pela Federação Brasileira de Hospedagem e Alimentação (FBHA),</w:t>
      </w:r>
      <w:r w:rsidR="00342BCF">
        <w:t xml:space="preserve"> </w:t>
      </w:r>
      <w:r w:rsidR="00637F65">
        <w:t>os mais afetados foram os pequenos e médios estabelecimentos</w:t>
      </w:r>
      <w:r w:rsidR="0024594A" w:rsidRPr="0024594A">
        <w:t>.</w:t>
      </w:r>
    </w:p>
    <w:p w14:paraId="4F03D167" w14:textId="471F0450" w:rsidR="00C56B4C" w:rsidRDefault="00C56B4C" w:rsidP="00431D5B">
      <w:pPr>
        <w:pStyle w:val="TF-TEXTO"/>
      </w:pPr>
      <w:r>
        <w:t>O mesmo estudo revelou que e</w:t>
      </w:r>
      <w:r w:rsidRPr="00C56B4C">
        <w:t>mbora o serviço de entrega (delivery) tenha sido crucial para muitos estabelecimentos, o estudo afirma que o delivery e a retirada representam apenas uma parcela complementar, geralmente correspondendo a cerca de 25% da receita total</w:t>
      </w:r>
      <w:r>
        <w:t xml:space="preserve"> (SEBRAE, 2023).</w:t>
      </w:r>
    </w:p>
    <w:p w14:paraId="59BE5384" w14:textId="2390AEDB" w:rsidR="00483A0B" w:rsidRDefault="00886F0E" w:rsidP="00431D5B">
      <w:pPr>
        <w:pStyle w:val="TF-TEXTO"/>
      </w:pPr>
      <w:r w:rsidRPr="00886F0E">
        <w:t>Diante disso, diversos estabelecimentos procuraram soluções para lidar com a situação da pandemia</w:t>
      </w:r>
      <w:r w:rsidR="00BD4FF3">
        <w:t>, dentre elas</w:t>
      </w:r>
      <w:r w:rsidRPr="00886F0E">
        <w:t xml:space="preserve">: cortaram gastos, estenderam prazos e adiaram o pagamento de empréstimos. </w:t>
      </w:r>
      <w:r>
        <w:t xml:space="preserve"> </w:t>
      </w:r>
      <w:r w:rsidRPr="00886F0E">
        <w:t xml:space="preserve">Enfrentaram-se inúmeros desafios e buscaram-se alternativas, no entanto, o número de encerramentos de atividades foi </w:t>
      </w:r>
      <w:r w:rsidR="003B6199" w:rsidRPr="00886F0E">
        <w:t>significativo</w:t>
      </w:r>
      <w:r w:rsidR="003B6199">
        <w:t>,</w:t>
      </w:r>
      <w:r w:rsidR="00DF0563">
        <w:t xml:space="preserve"> sendo em torno de 300 mil empresas fechadas </w:t>
      </w:r>
      <w:r w:rsidR="00BC679F">
        <w:t>(SEBRAE, 2023).</w:t>
      </w:r>
    </w:p>
    <w:p w14:paraId="3FA675F1" w14:textId="49D34E6B" w:rsidR="00631A93" w:rsidRPr="00877C72" w:rsidRDefault="00C73666" w:rsidP="00877C72">
      <w:pPr>
        <w:pStyle w:val="Ttulo3"/>
        <w:ind w:left="851" w:hanging="851"/>
        <w:rPr>
          <w:color w:val="000000"/>
        </w:rPr>
      </w:pPr>
      <w:r w:rsidRPr="00667480">
        <w:rPr>
          <w:color w:val="000000"/>
        </w:rPr>
        <w:t>Gestão de pequenos negócios</w:t>
      </w:r>
    </w:p>
    <w:p w14:paraId="67EA99C9" w14:textId="21F9450E" w:rsidR="00631A93" w:rsidRDefault="0042314A" w:rsidP="00790D9D">
      <w:pPr>
        <w:pStyle w:val="TF-TEXTO"/>
      </w:pPr>
      <w:r>
        <w:t>Assim c</w:t>
      </w:r>
      <w:r w:rsidR="00790D9D">
        <w:t>omo os grandes estabelecimentos, os pequenos negócios necessitam de uma gestão abrangente, fazendo uso de recursos e métricas</w:t>
      </w:r>
      <w:r w:rsidR="00AE6CBB">
        <w:t xml:space="preserve"> adequadas</w:t>
      </w:r>
      <w:r>
        <w:t>, s</w:t>
      </w:r>
      <w:r w:rsidR="002501A9">
        <w:t>endo necessário para uma boa gestão financeira: o indicador capital de giro</w:t>
      </w:r>
      <w:r w:rsidR="00AF09F2">
        <w:t xml:space="preserve"> e</w:t>
      </w:r>
      <w:r w:rsidR="002501A9">
        <w:t xml:space="preserve"> o fluxo do caixa</w:t>
      </w:r>
      <w:r w:rsidR="00AF09F2">
        <w:t>, a gestão de contas, notas fiscais e de estoque, além da estratégia de marketing digital.</w:t>
      </w:r>
      <w:r>
        <w:t xml:space="preserve"> Afinal, s</w:t>
      </w:r>
      <w:r w:rsidRPr="0042314A">
        <w:t xml:space="preserve">em uma adequada </w:t>
      </w:r>
      <w:r w:rsidRPr="0042314A">
        <w:lastRenderedPageBreak/>
        <w:t>divulgação, é improvável que a sua empresa seja encontrada na internet. Por isso, é essencial estar familiarizado e implementar algumas das principais estratégias de marketing digital para pequenas empresas.</w:t>
      </w:r>
      <w:r>
        <w:t xml:space="preserve"> (SERASA EXPERIAN, 2022)</w:t>
      </w:r>
    </w:p>
    <w:p w14:paraId="700A4EE8" w14:textId="3B790E25" w:rsidR="00A70E96" w:rsidRDefault="0025597D" w:rsidP="00A70E96">
      <w:pPr>
        <w:pStyle w:val="TF-TEXTO"/>
      </w:pPr>
      <w:r>
        <w:t xml:space="preserve">De acordo com </w:t>
      </w:r>
      <w:r w:rsidR="00BA2843">
        <w:t>SEBRAE</w:t>
      </w:r>
      <w:r>
        <w:t xml:space="preserve"> (2022), o setor de micro e pequenas empresas no Brasil foi responsável por 99% dos empreendimentos, gerando cerca de 72% de novos empregos no primeiro semestre de 2022 e totalizando a 30% do Produto Interno Bruto</w:t>
      </w:r>
      <w:r w:rsidR="00DE2176">
        <w:t xml:space="preserve"> (PIB)</w:t>
      </w:r>
      <w:r>
        <w:t>.</w:t>
      </w:r>
      <w:r w:rsidR="00AF09F2">
        <w:t xml:space="preserve"> Totalizando em 18,5 milhões de pequenos negócios no Brasil, sendo 11,5 milhões de Microempreendedores individuais (MEI), 6 milhões de Microempresas (ME) e 1 milhão de Empresas de pequeno porte (EPP). </w:t>
      </w:r>
      <w:r w:rsidR="00F6582A">
        <w:t xml:space="preserve">A </w:t>
      </w:r>
      <w:r w:rsidR="00F6582A" w:rsidRPr="00374DFA">
        <w:t>Figura 1</w:t>
      </w:r>
      <w:r w:rsidR="00F6582A">
        <w:t xml:space="preserve"> </w:t>
      </w:r>
      <w:r w:rsidR="000551B7">
        <w:t>mostra essas informações</w:t>
      </w:r>
      <w:r w:rsidR="00F44C63">
        <w:t xml:space="preserve"> </w:t>
      </w:r>
      <w:r w:rsidR="00F44C63" w:rsidRPr="00F44C63">
        <w:t>sobre pequenos negócios no Brasil</w:t>
      </w:r>
      <w:r w:rsidR="004F2DE5">
        <w:t>.</w:t>
      </w:r>
    </w:p>
    <w:p w14:paraId="7173561C" w14:textId="1B1545A0" w:rsidR="0025597D" w:rsidRPr="00F3649F" w:rsidRDefault="0025597D" w:rsidP="000551B7">
      <w:pPr>
        <w:pStyle w:val="TF-LEGENDA"/>
      </w:pPr>
      <w:bookmarkStart w:id="11" w:name="_Ref112957716"/>
      <w:bookmarkStart w:id="12" w:name="_Ref53317281"/>
      <w:r>
        <w:t xml:space="preserve">Figura </w:t>
      </w:r>
      <w:fldSimple w:instr=" SEQ Figura \* ARABIC ">
        <w:r>
          <w:rPr>
            <w:noProof/>
          </w:rPr>
          <w:t>1</w:t>
        </w:r>
      </w:fldSimple>
      <w:bookmarkEnd w:id="11"/>
      <w:r>
        <w:t xml:space="preserve"> </w:t>
      </w:r>
      <w:r w:rsidRPr="00F3649F">
        <w:t xml:space="preserve">– </w:t>
      </w:r>
      <w:bookmarkEnd w:id="12"/>
      <w:r w:rsidR="000551B7">
        <w:t>Pequenos negócios no Brasil</w:t>
      </w:r>
    </w:p>
    <w:p w14:paraId="23E2D522" w14:textId="1A1CDE39" w:rsidR="0025597D" w:rsidRDefault="0025597D" w:rsidP="000551B7">
      <w:pPr>
        <w:pStyle w:val="TF-FIGURA"/>
      </w:pPr>
      <w:r>
        <w:rPr>
          <w:noProof/>
        </w:rPr>
        <w:drawing>
          <wp:inline distT="0" distB="0" distL="0" distR="0" wp14:anchorId="1A0E1D59" wp14:editId="2DEFAA3D">
            <wp:extent cx="2334220" cy="3692503"/>
            <wp:effectExtent l="19050" t="19050" r="28575" b="2286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925" cy="3712601"/>
                    </a:xfrm>
                    <a:prstGeom prst="rect">
                      <a:avLst/>
                    </a:prstGeom>
                    <a:noFill/>
                    <a:ln w="12700">
                      <a:solidFill>
                        <a:schemeClr val="tx1"/>
                      </a:solidFill>
                    </a:ln>
                  </pic:spPr>
                </pic:pic>
              </a:graphicData>
            </a:graphic>
          </wp:inline>
        </w:drawing>
      </w:r>
    </w:p>
    <w:p w14:paraId="3EB4D655" w14:textId="1E668BC6" w:rsidR="000551B7" w:rsidRPr="004E1041" w:rsidRDefault="000551B7" w:rsidP="000551B7">
      <w:pPr>
        <w:pStyle w:val="TF-FONTE"/>
      </w:pPr>
      <w:r w:rsidRPr="00F3649F">
        <w:t xml:space="preserve">Fonte: </w:t>
      </w:r>
      <w:r w:rsidR="0053561F">
        <w:t>Sebrae</w:t>
      </w:r>
      <w:r w:rsidRPr="00F3649F">
        <w:t xml:space="preserve"> (20</w:t>
      </w:r>
      <w:r>
        <w:t>22</w:t>
      </w:r>
      <w:r w:rsidRPr="00F3649F">
        <w:t>).</w:t>
      </w:r>
    </w:p>
    <w:p w14:paraId="640FBBF6" w14:textId="4AAAC620" w:rsidR="00C45E3C" w:rsidRDefault="00C45E3C" w:rsidP="00124E72">
      <w:pPr>
        <w:pStyle w:val="TF-TEXTO"/>
        <w:ind w:firstLine="0"/>
      </w:pPr>
    </w:p>
    <w:p w14:paraId="7E3D62E8" w14:textId="5B55DC74" w:rsidR="00C45E3C" w:rsidRDefault="00C45E3C" w:rsidP="00C45E3C">
      <w:pPr>
        <w:pStyle w:val="TF-TEXTO"/>
      </w:pPr>
      <w:r>
        <w:t xml:space="preserve">Ainda de acordo com </w:t>
      </w:r>
      <w:r w:rsidR="0053561F">
        <w:t>Sebrae</w:t>
      </w:r>
      <w:r w:rsidR="0053561F" w:rsidRPr="00F3649F">
        <w:t xml:space="preserve"> </w:t>
      </w:r>
      <w:r>
        <w:t xml:space="preserve">(2022), as regiões que mais concentram os pequenos negócios são: Região Sudeste, com 51%; Região Sul, com 19%; Região Nordeste com 17%, Região Centro-Oeste com 9% e Região Norte com 5%. </w:t>
      </w:r>
      <w:r w:rsidR="00305DF8">
        <w:t xml:space="preserve">Com relação ao tipo de atividade, </w:t>
      </w:r>
      <w:r w:rsidR="00305DF8" w:rsidRPr="00305DF8">
        <w:t xml:space="preserve">o setor de Serviços </w:t>
      </w:r>
      <w:r w:rsidR="00C56B4C">
        <w:t>lidera</w:t>
      </w:r>
      <w:r w:rsidR="00305DF8" w:rsidRPr="00305DF8">
        <w:t>, representando 9,1 milhões de registros</w:t>
      </w:r>
      <w:r w:rsidR="00305DF8">
        <w:t>,</w:t>
      </w:r>
      <w:r w:rsidR="00305DF8" w:rsidRPr="00305DF8">
        <w:t xml:space="preserve"> </w:t>
      </w:r>
      <w:r w:rsidR="00305DF8">
        <w:t>o</w:t>
      </w:r>
      <w:r w:rsidR="00305DF8" w:rsidRPr="00305DF8">
        <w:t xml:space="preserve"> segmento Comercial fica em segundo lugar, com 6,1 milhões de pequenas empresas; enquanto a Indústria possui um total de 1,8 milhão de empresas.</w:t>
      </w:r>
    </w:p>
    <w:p w14:paraId="3AE382A4" w14:textId="7ADF892D" w:rsidR="00027596" w:rsidRDefault="00027596" w:rsidP="00C45E3C">
      <w:pPr>
        <w:pStyle w:val="TF-TEXTO"/>
      </w:pPr>
      <w:r>
        <w:t>No Brasil, as microempresas e as empresas de pequeno porte</w:t>
      </w:r>
      <w:r w:rsidR="003620BA">
        <w:t xml:space="preserve">, somam 6 milhões e 1 milhão de </w:t>
      </w:r>
      <w:proofErr w:type="spellStart"/>
      <w:r w:rsidR="003620BA">
        <w:t>CNPJs</w:t>
      </w:r>
      <w:proofErr w:type="spellEnd"/>
      <w:r w:rsidR="003620BA">
        <w:t xml:space="preserve">, respetivamente. </w:t>
      </w:r>
      <w:r w:rsidR="0027532B">
        <w:t>Sendo na região Sudeste a maior concentração</w:t>
      </w:r>
      <w:r w:rsidR="00633111">
        <w:t xml:space="preserve">, seguindo por </w:t>
      </w:r>
      <w:r w:rsidR="00192AD8">
        <w:t>região Sul, Nordeste, Centro-Oeste e Norte</w:t>
      </w:r>
      <w:r w:rsidR="00544EB5">
        <w:t xml:space="preserve">. </w:t>
      </w:r>
      <w:r w:rsidR="00544EB5" w:rsidRPr="00544EB5">
        <w:t xml:space="preserve">Os resultados positivos persistem apesar dos </w:t>
      </w:r>
      <w:r w:rsidR="00544EB5" w:rsidRPr="00544EB5">
        <w:lastRenderedPageBreak/>
        <w:t xml:space="preserve">desafios recentes causados pela pandemia de Covid-19. Muitos empresários tiveram que buscar recursos adicionais para manter seus negócios. De acordo com um estudo realizado pelo Sebrae, até setembro de 2022, os bancos concederam mais de 390 mil empréstimos apenas neste ano </w:t>
      </w:r>
      <w:r w:rsidR="00544EB5">
        <w:t>(SEBRAE, 2022).</w:t>
      </w:r>
    </w:p>
    <w:p w14:paraId="212D6BD4" w14:textId="3DBAA7EF" w:rsidR="00420261" w:rsidRDefault="00760ED4" w:rsidP="00C45E3C">
      <w:pPr>
        <w:pStyle w:val="TF-TEXTO"/>
      </w:pPr>
      <w:r w:rsidRPr="00760ED4">
        <w:t>Com o objetivo de sustentar o bom rendimento das empresas de pequeno porte no Brasil, o Sebrae oferece suporte aos empreendedores por meio do estímulo à inovação e ao aprimoramento profissional. No total, são disponibilizadas 280 capacitações gratuitas online e 2.840 unidades de atendimento em funcionamento</w:t>
      </w:r>
      <w:r w:rsidR="00A710F3">
        <w:t xml:space="preserve"> (SEBRAE, 2023)</w:t>
      </w:r>
      <w:r w:rsidRPr="00760ED4">
        <w:t>.</w:t>
      </w:r>
    </w:p>
    <w:p w14:paraId="7ECF775B" w14:textId="7BF1FDF7" w:rsidR="001309FE" w:rsidRDefault="006B426B" w:rsidP="009C629E">
      <w:pPr>
        <w:pStyle w:val="Ttulo3"/>
      </w:pPr>
      <w:r>
        <w:t>Controle de estoque e produção</w:t>
      </w:r>
    </w:p>
    <w:p w14:paraId="640AF8E2" w14:textId="25F737AA" w:rsidR="00874F35" w:rsidRDefault="00DB5C3A" w:rsidP="00874F35">
      <w:pPr>
        <w:pStyle w:val="TF-TEXTO"/>
      </w:pPr>
      <w:r>
        <w:t>De acordo com Abrahão (2021) u</w:t>
      </w:r>
      <w:r w:rsidR="00874F35" w:rsidRPr="00874F35">
        <w:t xml:space="preserve">m eficiente gerenciamento de </w:t>
      </w:r>
      <w:r w:rsidR="00312191">
        <w:t>gestão</w:t>
      </w:r>
      <w:r w:rsidR="00874F35" w:rsidRPr="00874F35">
        <w:t xml:space="preserve"> afeta diretamente o aumento das oportunidades de vendas de um restaurante. Além disso, possibilita uma previsão de consumo mais precis</w:t>
      </w:r>
      <w:r w:rsidR="00987E00">
        <w:t>o</w:t>
      </w:r>
      <w:r w:rsidR="00874F35" w:rsidRPr="00874F35">
        <w:t xml:space="preserve"> e um planejamento de compras mais eficaz</w:t>
      </w:r>
      <w:r w:rsidR="00554986">
        <w:t>.</w:t>
      </w:r>
    </w:p>
    <w:p w14:paraId="03228D91" w14:textId="5BEC2709" w:rsidR="00016D8A" w:rsidRDefault="00A25874" w:rsidP="00124E72">
      <w:pPr>
        <w:pStyle w:val="TF-TEXTO"/>
      </w:pPr>
      <w:r>
        <w:t xml:space="preserve">Segundo Loja </w:t>
      </w:r>
      <w:proofErr w:type="spellStart"/>
      <w:r>
        <w:t>Brazil</w:t>
      </w:r>
      <w:proofErr w:type="spellEnd"/>
      <w:r>
        <w:t xml:space="preserve"> (2022) </w:t>
      </w:r>
      <w:r w:rsidR="002D5D64">
        <w:t xml:space="preserve">o controle de estoque </w:t>
      </w:r>
      <w:r w:rsidR="00DF67CC">
        <w:t>au</w:t>
      </w:r>
      <w:r w:rsidR="00DF67CC" w:rsidRPr="00A25874">
        <w:t>xilia</w:t>
      </w:r>
      <w:r w:rsidR="005A230D" w:rsidRPr="00A25874">
        <w:t xml:space="preserve"> a</w:t>
      </w:r>
      <w:r w:rsidR="00A60708" w:rsidRPr="00A25874">
        <w:t xml:space="preserve"> evitar que os alimentos cheguem ao prazo de validade</w:t>
      </w:r>
      <w:r w:rsidR="00DF67CC" w:rsidRPr="00A25874">
        <w:t xml:space="preserve"> e </w:t>
      </w:r>
      <w:r w:rsidR="00A60708" w:rsidRPr="00A25874">
        <w:t>auxilia no</w:t>
      </w:r>
      <w:r w:rsidR="007B5F6F" w:rsidRPr="00A25874">
        <w:t xml:space="preserve"> não desperdício de alimentos.</w:t>
      </w:r>
      <w:r w:rsidR="00D15BC0">
        <w:t xml:space="preserve"> </w:t>
      </w:r>
      <w:r w:rsidR="00AC3974">
        <w:t>Sendo que o Brasil desperdiça cerca de 27 milhões de toneladas de alimentos por ano (ABRASEL, 2022)</w:t>
      </w:r>
      <w:r w:rsidR="003218B6">
        <w:t xml:space="preserve">. Por conta disso, Custodio (2023) acredita </w:t>
      </w:r>
      <w:r w:rsidR="00675D44">
        <w:t xml:space="preserve">que </w:t>
      </w:r>
      <w:r w:rsidR="003218B6" w:rsidRPr="003218B6">
        <w:t>t</w:t>
      </w:r>
      <w:r w:rsidR="00FF370F" w:rsidRPr="003218B6">
        <w:t xml:space="preserve">er um controle de estoque </w:t>
      </w:r>
      <w:r w:rsidR="00FB5098" w:rsidRPr="003218B6">
        <w:t>também facilita</w:t>
      </w:r>
      <w:r w:rsidR="00FF370F" w:rsidRPr="003218B6">
        <w:t xml:space="preserve"> a garantir a qualidade dos produtos, certificando-se de que eles estejam em boas condições</w:t>
      </w:r>
      <w:r w:rsidR="005C1C1F" w:rsidRPr="003218B6">
        <w:t>, t</w:t>
      </w:r>
      <w:r w:rsidR="00FF370F" w:rsidRPr="003218B6">
        <w:t>ambém melhora a gestão financeira, permitindo que a empresa saiba quais produtos precisam ser comprados e quanto foi pago por ele</w:t>
      </w:r>
      <w:r w:rsidR="003218B6">
        <w:t>s</w:t>
      </w:r>
      <w:r w:rsidR="005C1C1F" w:rsidRPr="003218B6">
        <w:t>.</w:t>
      </w:r>
    </w:p>
    <w:p w14:paraId="716F954D" w14:textId="7EA4EDAC" w:rsidR="00124E72" w:rsidRPr="00C67979" w:rsidRDefault="00124E72" w:rsidP="00124E72">
      <w:pPr>
        <w:pStyle w:val="TF-TEXTO"/>
      </w:pPr>
      <w:r>
        <w:t>Para que um negócio obtenha sucesso, apenas o planejamento de estoque não é suficiente</w:t>
      </w:r>
      <w:r w:rsidR="00CF790E">
        <w:t>.</w:t>
      </w:r>
      <w:r>
        <w:t xml:space="preserve"> </w:t>
      </w:r>
      <w:r w:rsidR="00CF790E">
        <w:t>É</w:t>
      </w:r>
      <w:r>
        <w:t xml:space="preserve"> preciso que profissionais bem qualificados realizem essas tarefas, </w:t>
      </w:r>
      <w:r w:rsidR="00833ED4">
        <w:t>para</w:t>
      </w:r>
      <w:r>
        <w:t xml:space="preserve"> que ele seja executado com excelência</w:t>
      </w:r>
      <w:del w:id="13" w:author="Alexander Roberto Valdameri" w:date="2023-04-12T19:34:00Z">
        <w:r w:rsidDel="0014474F">
          <w:delText>.</w:delText>
        </w:r>
      </w:del>
      <w:r>
        <w:t xml:space="preserve"> (</w:t>
      </w:r>
      <w:r w:rsidRPr="00200812">
        <w:t>OLIVEIRA</w:t>
      </w:r>
      <w:r>
        <w:t>, s.d.)</w:t>
      </w:r>
      <w:r w:rsidR="009F7EB2">
        <w:t>.</w:t>
      </w:r>
      <w:r w:rsidR="008939C6">
        <w:t xml:space="preserve"> </w:t>
      </w:r>
    </w:p>
    <w:p w14:paraId="27E6D358" w14:textId="41A18416" w:rsidR="00DB7C84" w:rsidRDefault="0098113D" w:rsidP="0098113D">
      <w:pPr>
        <w:pStyle w:val="Ttulo3"/>
      </w:pPr>
      <w:r>
        <w:t>O</w:t>
      </w:r>
      <w:r w:rsidR="004A19CB">
        <w:t xml:space="preserve"> impacto da TI nas </w:t>
      </w:r>
      <w:r w:rsidR="00DB7C84">
        <w:t>micros e pequenas empresas</w:t>
      </w:r>
    </w:p>
    <w:p w14:paraId="68E3A868" w14:textId="2E2CFD2B" w:rsidR="000C009D" w:rsidRDefault="00542024" w:rsidP="00AD1429">
      <w:pPr>
        <w:pStyle w:val="TF-TEXTO"/>
      </w:pPr>
      <w:r>
        <w:t xml:space="preserve">De acordo com </w:t>
      </w:r>
      <w:r w:rsidR="00AF09F2">
        <w:t>o site Monitora (2021)</w:t>
      </w:r>
      <w:r w:rsidR="00AD1429">
        <w:t xml:space="preserve"> o aumento do uso de comércio eletrônico, aplicativos, pagamentos eletrônicos, mídias sociais e websites tem sido significativo entre os consumidores e para se adequarem a essa tendência, as empresas precisaram ajustar-se aos níveis de interatividade, rapidez e criatividade exigidos pelo público. </w:t>
      </w:r>
      <w:r w:rsidR="00AD1429" w:rsidRPr="00AD1429">
        <w:t>Assim, os segmentos de Tecnologia da Informação (TI) assumiram um papel central, deixando de fornecer apenas suporte operacional para sistemas e infraestruturas tecnológicas, e passando a impulsionar inovações que estejam verdadeiramente alinhadas às estratégias e objetivos dos negócios.</w:t>
      </w:r>
    </w:p>
    <w:p w14:paraId="53D6EB1E" w14:textId="29E764DC" w:rsidR="00433CC9" w:rsidRPr="00262D02" w:rsidRDefault="00EA0459" w:rsidP="005507B0">
      <w:pPr>
        <w:pStyle w:val="TF-TEXTO"/>
        <w:rPr>
          <w:color w:val="222222"/>
          <w:shd w:val="clear" w:color="auto" w:fill="FFFFFF"/>
        </w:rPr>
      </w:pPr>
      <w:r>
        <w:t>Estudos realizados pelo Food Connection</w:t>
      </w:r>
      <w:r w:rsidR="00D724DD">
        <w:t xml:space="preserve"> (202</w:t>
      </w:r>
      <w:r w:rsidR="00544EB5">
        <w:t>2</w:t>
      </w:r>
      <w:r w:rsidR="00D724DD">
        <w:t>)</w:t>
      </w:r>
      <w:r>
        <w:t xml:space="preserve"> relata que </w:t>
      </w:r>
      <w:r w:rsidR="00504BD0">
        <w:t xml:space="preserve">o uso da tecnologia por parte dos gestores seria por: </w:t>
      </w:r>
      <w:r w:rsidR="00D724DD">
        <w:t xml:space="preserve">maior gestão e controle, otimização das operações, </w:t>
      </w:r>
      <w:r w:rsidR="00D724DD" w:rsidRPr="00D724DD">
        <w:rPr>
          <w:color w:val="222222"/>
          <w:shd w:val="clear" w:color="auto" w:fill="FFFFFF"/>
        </w:rPr>
        <w:t xml:space="preserve">divulgação do estabelecimento, manter-se atualizado, ter um diferencial competitivo e mais simplificação dos </w:t>
      </w:r>
      <w:r w:rsidR="00D724DD" w:rsidRPr="00D724DD">
        <w:rPr>
          <w:color w:val="222222"/>
          <w:shd w:val="clear" w:color="auto" w:fill="FFFFFF"/>
        </w:rPr>
        <w:lastRenderedPageBreak/>
        <w:t>sistemas.</w:t>
      </w:r>
      <w:r w:rsidR="00544EB5">
        <w:rPr>
          <w:color w:val="222222"/>
          <w:shd w:val="clear" w:color="auto" w:fill="FFFFFF"/>
        </w:rPr>
        <w:t xml:space="preserve"> Sendo que 65% das empresas entrevistada por eles declarou que a </w:t>
      </w:r>
      <w:r w:rsidR="00544EB5" w:rsidRPr="00544EB5">
        <w:rPr>
          <w:color w:val="222222"/>
          <w:shd w:val="clear" w:color="auto" w:fill="FFFFFF"/>
        </w:rPr>
        <w:t xml:space="preserve">tecnologia está </w:t>
      </w:r>
      <w:r w:rsidR="00522141">
        <w:rPr>
          <w:color w:val="222222"/>
          <w:shd w:val="clear" w:color="auto" w:fill="FFFFFF"/>
        </w:rPr>
        <w:t>“</w:t>
      </w:r>
      <w:r w:rsidR="00544EB5" w:rsidRPr="00544EB5">
        <w:rPr>
          <w:color w:val="222222"/>
          <w:shd w:val="clear" w:color="auto" w:fill="FFFFFF"/>
        </w:rPr>
        <w:t>presente</w:t>
      </w:r>
      <w:r w:rsidR="00522141">
        <w:rPr>
          <w:color w:val="222222"/>
          <w:shd w:val="clear" w:color="auto" w:fill="FFFFFF"/>
        </w:rPr>
        <w:t>”</w:t>
      </w:r>
      <w:r w:rsidR="00544EB5" w:rsidRPr="00544EB5">
        <w:rPr>
          <w:color w:val="222222"/>
          <w:shd w:val="clear" w:color="auto" w:fill="FFFFFF"/>
        </w:rPr>
        <w:t xml:space="preserve"> ou </w:t>
      </w:r>
      <w:r w:rsidR="00522141">
        <w:rPr>
          <w:color w:val="222222"/>
          <w:shd w:val="clear" w:color="auto" w:fill="FFFFFF"/>
        </w:rPr>
        <w:t>“</w:t>
      </w:r>
      <w:r w:rsidR="00544EB5" w:rsidRPr="00544EB5">
        <w:rPr>
          <w:color w:val="222222"/>
          <w:shd w:val="clear" w:color="auto" w:fill="FFFFFF"/>
        </w:rPr>
        <w:t>muito presente</w:t>
      </w:r>
      <w:r w:rsidR="00522141">
        <w:rPr>
          <w:color w:val="222222"/>
          <w:shd w:val="clear" w:color="auto" w:fill="FFFFFF"/>
        </w:rPr>
        <w:t>”</w:t>
      </w:r>
      <w:r w:rsidR="00544EB5" w:rsidRPr="00544EB5">
        <w:rPr>
          <w:color w:val="222222"/>
          <w:shd w:val="clear" w:color="auto" w:fill="FFFFFF"/>
        </w:rPr>
        <w:t xml:space="preserve"> em seus estabelecimentos, enquanto 29% disseram estar </w:t>
      </w:r>
      <w:r w:rsidR="00522141">
        <w:rPr>
          <w:color w:val="222222"/>
          <w:shd w:val="clear" w:color="auto" w:fill="FFFFFF"/>
        </w:rPr>
        <w:t>“</w:t>
      </w:r>
      <w:r w:rsidR="00544EB5" w:rsidRPr="00544EB5">
        <w:rPr>
          <w:color w:val="222222"/>
          <w:shd w:val="clear" w:color="auto" w:fill="FFFFFF"/>
        </w:rPr>
        <w:t>pouco presente</w:t>
      </w:r>
      <w:r w:rsidR="00522141">
        <w:rPr>
          <w:color w:val="222222"/>
          <w:shd w:val="clear" w:color="auto" w:fill="FFFFFF"/>
        </w:rPr>
        <w:t>”</w:t>
      </w:r>
      <w:r w:rsidR="00544EB5" w:rsidRPr="00544EB5">
        <w:rPr>
          <w:color w:val="222222"/>
          <w:shd w:val="clear" w:color="auto" w:fill="FFFFFF"/>
        </w:rPr>
        <w:t xml:space="preserve"> e 6% </w:t>
      </w:r>
      <w:r w:rsidR="00522141">
        <w:rPr>
          <w:color w:val="222222"/>
          <w:shd w:val="clear" w:color="auto" w:fill="FFFFFF"/>
        </w:rPr>
        <w:t>“</w:t>
      </w:r>
      <w:r w:rsidR="00544EB5" w:rsidRPr="00544EB5">
        <w:rPr>
          <w:color w:val="222222"/>
          <w:shd w:val="clear" w:color="auto" w:fill="FFFFFF"/>
        </w:rPr>
        <w:t>sem presença alguma</w:t>
      </w:r>
      <w:r w:rsidR="00522141">
        <w:rPr>
          <w:color w:val="222222"/>
          <w:shd w:val="clear" w:color="auto" w:fill="FFFFFF"/>
        </w:rPr>
        <w:t>”</w:t>
      </w:r>
      <w:r w:rsidR="00544EB5" w:rsidRPr="00544EB5">
        <w:rPr>
          <w:color w:val="222222"/>
          <w:shd w:val="clear" w:color="auto" w:fill="FFFFFF"/>
        </w:rPr>
        <w:t xml:space="preserve">.   </w:t>
      </w:r>
    </w:p>
    <w:p w14:paraId="5766B0DA" w14:textId="77777777" w:rsidR="00A44581" w:rsidRDefault="00C67979" w:rsidP="00C67979">
      <w:pPr>
        <w:pStyle w:val="Ttulo2"/>
      </w:pPr>
      <w:r w:rsidRPr="00FC4A9F">
        <w:t>Correlatos</w:t>
      </w:r>
    </w:p>
    <w:p w14:paraId="6F642264" w14:textId="56AF7BE9" w:rsidR="00A75C2F" w:rsidRDefault="0092233A" w:rsidP="0092233A">
      <w:pPr>
        <w:pStyle w:val="TF-TEXTO"/>
      </w:pPr>
      <w:r>
        <w:t xml:space="preserve">Nessa seção serão descritos </w:t>
      </w:r>
      <w:r w:rsidR="00A75C2F">
        <w:t xml:space="preserve">trabalhos com características semelhantes </w:t>
      </w:r>
      <w:r w:rsidR="00813250">
        <w:t>a</w:t>
      </w:r>
      <w:r w:rsidR="00A75C2F">
        <w:t>o trabalho proposto.</w:t>
      </w:r>
      <w:r w:rsidR="002F41AA">
        <w:t xml:space="preserve"> </w:t>
      </w:r>
      <w:r w:rsidR="00F36420">
        <w:t xml:space="preserve">Todos os trabalhos correlatos selecionados </w:t>
      </w:r>
      <w:r w:rsidR="00D931D2">
        <w:t>possu</w:t>
      </w:r>
      <w:r w:rsidR="00813250">
        <w:t>em</w:t>
      </w:r>
      <w:r w:rsidR="00D931D2">
        <w:t xml:space="preserve"> alguma ligação com planejamento, gestão, sistema web ou controle de estoque</w:t>
      </w:r>
      <w:r w:rsidR="00B309AE">
        <w:t xml:space="preserve">. </w:t>
      </w:r>
      <w:r w:rsidR="00D931D2">
        <w:t xml:space="preserve"> </w:t>
      </w:r>
    </w:p>
    <w:p w14:paraId="2531738F" w14:textId="767179D9" w:rsidR="00FB5E6A" w:rsidRPr="0092233A" w:rsidRDefault="00FB5E6A" w:rsidP="0092233A">
      <w:pPr>
        <w:pStyle w:val="TF-TEXTO"/>
      </w:pPr>
      <w:r>
        <w:t>Inicialmente, foi formulada uma Questão Principal (QP) com o objetivo de auxiliar a responder à pergunta de pesquisa “como desenvolver um sistema que melhore a gestão do restaurante Panela de Ouro de forma que realize as atividades de forma automática?”. Dessa forma, foi elaborada a QP: Quais sistemas auxiliam restaurantes na gestão financeira e de estoque?</w:t>
      </w:r>
    </w:p>
    <w:p w14:paraId="76F7E036" w14:textId="1F301EDF" w:rsidR="00DB090D" w:rsidRPr="001D710D" w:rsidRDefault="0090484F" w:rsidP="001D710D">
      <w:pPr>
        <w:pStyle w:val="TF-TEXTO"/>
        <w:rPr>
          <w:color w:val="FF0000"/>
        </w:rPr>
      </w:pPr>
      <w:r>
        <w:t xml:space="preserve">Os trabalhos correlatos foram </w:t>
      </w:r>
      <w:r w:rsidR="00271FB8">
        <w:t>pesquisados</w:t>
      </w:r>
      <w:r>
        <w:t xml:space="preserve"> </w:t>
      </w:r>
      <w:r w:rsidR="004A2510">
        <w:t xml:space="preserve">entre </w:t>
      </w:r>
      <w:r w:rsidR="00523035">
        <w:t xml:space="preserve">março </w:t>
      </w:r>
      <w:r w:rsidR="006F0ECB">
        <w:t>e</w:t>
      </w:r>
      <w:r w:rsidR="00523035">
        <w:t xml:space="preserve"> maio </w:t>
      </w:r>
      <w:r>
        <w:t>no</w:t>
      </w:r>
      <w:r w:rsidR="00E975B3">
        <w:t xml:space="preserve"> Google,</w:t>
      </w:r>
      <w:r>
        <w:t xml:space="preserve"> Google Scholar</w:t>
      </w:r>
      <w:r w:rsidR="00E975B3">
        <w:t xml:space="preserve"> </w:t>
      </w:r>
      <w:r w:rsidR="00524075">
        <w:t>e na Biblioteca Universitária da FURB</w:t>
      </w:r>
      <w:r w:rsidR="002F1D23">
        <w:t>. A</w:t>
      </w:r>
      <w:r w:rsidR="00193560">
        <w:t>s palavras chaves utilizadas</w:t>
      </w:r>
      <w:r w:rsidR="00AE51F6">
        <w:t xml:space="preserve"> para pesquisa</w:t>
      </w:r>
      <w:r w:rsidR="007F72A9">
        <w:t xml:space="preserve"> </w:t>
      </w:r>
      <w:r w:rsidR="00E751FC">
        <w:t>foram</w:t>
      </w:r>
      <w:r w:rsidR="007F72A9">
        <w:t xml:space="preserve">: </w:t>
      </w:r>
      <w:r w:rsidR="00CB5C70">
        <w:t>“</w:t>
      </w:r>
      <w:r w:rsidR="00193560">
        <w:t xml:space="preserve">Gestão de Restaurantes”, “Restaurantes de pequenos portes”, </w:t>
      </w:r>
      <w:r w:rsidR="00FC424B">
        <w:t>“Administração de Restaurantes”</w:t>
      </w:r>
      <w:r w:rsidR="007270E5">
        <w:t xml:space="preserve">, </w:t>
      </w:r>
      <w:r w:rsidR="00901DC1">
        <w:t>“Sistema para Restaurante”</w:t>
      </w:r>
      <w:r w:rsidR="00757856">
        <w:t xml:space="preserve">, </w:t>
      </w:r>
      <w:r w:rsidR="0076323C">
        <w:t>“Sistema de Gestão”</w:t>
      </w:r>
      <w:r w:rsidR="00757856">
        <w:t>, “Gestão de Estoque” e “Sistema de Estoque”</w:t>
      </w:r>
      <w:r w:rsidR="005A4F69">
        <w:t>, com eles</w:t>
      </w:r>
      <w:r w:rsidR="0009215B">
        <w:t xml:space="preserve"> foram encontrados </w:t>
      </w:r>
      <w:r w:rsidR="00212BE0" w:rsidRPr="00303EA9">
        <w:t>909.10</w:t>
      </w:r>
      <w:r w:rsidR="00FD1ACD" w:rsidRPr="00303EA9">
        <w:t>4</w:t>
      </w:r>
      <w:r w:rsidR="00212BE0" w:rsidRPr="00303EA9">
        <w:t xml:space="preserve"> </w:t>
      </w:r>
      <w:r w:rsidR="0009215B" w:rsidRPr="00303EA9">
        <w:t>trabalhos no total</w:t>
      </w:r>
      <w:r w:rsidR="00757856">
        <w:t>.</w:t>
      </w:r>
      <w:r w:rsidR="00B706E5">
        <w:t xml:space="preserve"> </w:t>
      </w:r>
      <w:r w:rsidR="0061439D">
        <w:t xml:space="preserve"> O </w:t>
      </w:r>
      <w:r w:rsidR="00B706E5">
        <w:fldChar w:fldCharType="begin"/>
      </w:r>
      <w:r w:rsidR="00B706E5">
        <w:instrText xml:space="preserve"> REF _Ref131531808 \h </w:instrText>
      </w:r>
      <w:r w:rsidR="00B706E5">
        <w:fldChar w:fldCharType="separate"/>
      </w:r>
      <w:r w:rsidR="00B706E5">
        <w:t xml:space="preserve">Quadro </w:t>
      </w:r>
      <w:r w:rsidR="00B706E5">
        <w:rPr>
          <w:noProof/>
        </w:rPr>
        <w:t>1</w:t>
      </w:r>
      <w:r w:rsidR="00B706E5">
        <w:fldChar w:fldCharType="end"/>
      </w:r>
      <w:r w:rsidR="0061439D">
        <w:fldChar w:fldCharType="begin"/>
      </w:r>
      <w:r w:rsidR="0061439D">
        <w:instrText xml:space="preserve"> REF _Ref131531808 \h </w:instrText>
      </w:r>
      <w:r w:rsidR="00000000">
        <w:fldChar w:fldCharType="separate"/>
      </w:r>
      <w:r w:rsidR="0061439D">
        <w:fldChar w:fldCharType="end"/>
      </w:r>
      <w:r w:rsidR="0061439D">
        <w:t xml:space="preserve"> apresenta a síntese dos trabalhos </w:t>
      </w:r>
      <w:r w:rsidR="004A7F6A">
        <w:t>identificados</w:t>
      </w:r>
      <w:r w:rsidR="0061439D">
        <w:t>.</w:t>
      </w:r>
    </w:p>
    <w:p w14:paraId="7589BAAB" w14:textId="18A18463" w:rsidR="003F4B66" w:rsidRDefault="001A4FF2" w:rsidP="00921606">
      <w:pPr>
        <w:pStyle w:val="TF-LEGENDA"/>
      </w:pPr>
      <w:bookmarkStart w:id="14" w:name="_Ref131531808"/>
      <w:bookmarkStart w:id="15" w:name="_Ref52025161"/>
      <w:r>
        <w:t xml:space="preserve">Quadro </w:t>
      </w:r>
      <w:r>
        <w:fldChar w:fldCharType="begin"/>
      </w:r>
      <w:r>
        <w:instrText>SEQ Quadro \* ARABIC</w:instrText>
      </w:r>
      <w:r>
        <w:fldChar w:fldCharType="separate"/>
      </w:r>
      <w:r>
        <w:rPr>
          <w:noProof/>
        </w:rPr>
        <w:t>1</w:t>
      </w:r>
      <w:r>
        <w:fldChar w:fldCharType="end"/>
      </w:r>
      <w:bookmarkEnd w:id="14"/>
      <w:r w:rsidR="003F4B66">
        <w:rPr>
          <w:noProof/>
        </w:rPr>
        <mc:AlternateContent>
          <mc:Choice Requires="wps">
            <w:drawing>
              <wp:anchor distT="45720" distB="45720" distL="114300" distR="114300" simplePos="0" relativeHeight="251659264" behindDoc="0" locked="0" layoutInCell="1" allowOverlap="1" wp14:anchorId="0CC0D317" wp14:editId="5C6ED286">
                <wp:simplePos x="0" y="0"/>
                <wp:positionH relativeFrom="column">
                  <wp:posOffset>4445</wp:posOffset>
                </wp:positionH>
                <wp:positionV relativeFrom="paragraph">
                  <wp:posOffset>415290</wp:posOffset>
                </wp:positionV>
                <wp:extent cx="1009650" cy="381000"/>
                <wp:effectExtent l="0" t="0" r="0" b="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1EDD1" w14:textId="1F43A7A9" w:rsidR="003F4B66" w:rsidRPr="00B36E4A" w:rsidRDefault="003F4B66" w:rsidP="003F4B66">
                            <w:pPr>
                              <w:pStyle w:val="TF-TEXTO"/>
                              <w:ind w:firstLine="0"/>
                              <w:rPr>
                                <w:sz w:val="22"/>
                                <w:szCs w:val="1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C0D317" id="_x0000_t202" coordsize="21600,21600" o:spt="202" path="m,l,21600r21600,l21600,xe">
                <v:stroke joinstyle="miter"/>
                <v:path gradientshapeok="t" o:connecttype="rect"/>
              </v:shapetype>
              <v:shape id="Caixa de Texto 2" o:spid="_x0000_s1026" type="#_x0000_t202" style="position:absolute;left:0;text-align:left;margin-left:.35pt;margin-top:32.7pt;width:79.5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" filled="f" stroked="f">
                <v:path arrowok="t"/>
                <v:textbox>
                  <w:txbxContent>
                    <w:p w14:paraId="15C1EDD1" w14:textId="1F43A7A9" w:rsidR="003F4B66" w:rsidRPr="00B36E4A" w:rsidRDefault="003F4B66" w:rsidP="003F4B66">
                      <w:pPr>
                        <w:pStyle w:val="TF-TEXTO"/>
                        <w:ind w:firstLine="0"/>
                        <w:rPr>
                          <w:sz w:val="22"/>
                          <w:szCs w:val="18"/>
                        </w:rPr>
                      </w:pPr>
                    </w:p>
                  </w:txbxContent>
                </v:textbox>
              </v:shape>
            </w:pict>
          </mc:Fallback>
        </mc:AlternateContent>
      </w:r>
      <w:bookmarkEnd w:id="15"/>
      <w:r w:rsidR="003F4B66">
        <w:t xml:space="preserve"> - </w:t>
      </w:r>
      <w:r w:rsidR="003F4B66" w:rsidRPr="003F4B66">
        <w:t>S</w:t>
      </w:r>
      <w:r w:rsidR="003F4B66">
        <w:t>í</w:t>
      </w:r>
      <w:r w:rsidR="003F4B66" w:rsidRPr="003F4B66">
        <w:t xml:space="preserve">ntese dos trabalhos </w:t>
      </w:r>
      <w:r w:rsidR="003F4B66">
        <w:t xml:space="preserve">correlatos </w:t>
      </w:r>
      <w:r w:rsidR="003F4B66"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0"/>
        <w:gridCol w:w="2026"/>
        <w:gridCol w:w="2448"/>
        <w:gridCol w:w="1818"/>
      </w:tblGrid>
      <w:tr w:rsidR="00CD17BA" w14:paraId="5AF2941F" w14:textId="77777777" w:rsidTr="00371043">
        <w:trPr>
          <w:trHeight w:val="567"/>
          <w:jc w:val="center"/>
        </w:trPr>
        <w:tc>
          <w:tcPr>
            <w:tcW w:w="2770" w:type="dxa"/>
            <w:shd w:val="clear" w:color="auto" w:fill="A6A6A6"/>
            <w:vAlign w:val="center"/>
          </w:tcPr>
          <w:p w14:paraId="793EB9F2" w14:textId="77777777" w:rsidR="00CD17BA" w:rsidRDefault="00CD17BA" w:rsidP="00CD17BA">
            <w:pPr>
              <w:pStyle w:val="TF-TEXTOQUADRO"/>
              <w:jc w:val="center"/>
            </w:pPr>
            <w:bookmarkStart w:id="16" w:name="_Toc54164921"/>
            <w:bookmarkStart w:id="17" w:name="_Toc54165675"/>
            <w:bookmarkStart w:id="18" w:name="_Toc54169333"/>
            <w:bookmarkStart w:id="19" w:name="_Toc96347439"/>
            <w:bookmarkStart w:id="20" w:name="_Toc96357723"/>
            <w:bookmarkStart w:id="21" w:name="_Toc96491866"/>
            <w:bookmarkStart w:id="22" w:name="_Toc411603107"/>
            <w:bookmarkEnd w:id="9"/>
            <w:r>
              <w:t>Assunto</w:t>
            </w:r>
          </w:p>
        </w:tc>
        <w:tc>
          <w:tcPr>
            <w:tcW w:w="2026" w:type="dxa"/>
            <w:shd w:val="clear" w:color="auto" w:fill="A6A6A6"/>
            <w:vAlign w:val="center"/>
          </w:tcPr>
          <w:p w14:paraId="5FCA49B3" w14:textId="0ECF781A" w:rsidR="00CD17BA" w:rsidRDefault="00CD17BA" w:rsidP="00CD17BA">
            <w:pPr>
              <w:pStyle w:val="TF-TEXTOQUADRO"/>
              <w:jc w:val="center"/>
            </w:pPr>
            <w:r>
              <w:t>Local</w:t>
            </w:r>
          </w:p>
        </w:tc>
        <w:tc>
          <w:tcPr>
            <w:tcW w:w="2448" w:type="dxa"/>
            <w:shd w:val="clear" w:color="auto" w:fill="A6A6A6"/>
            <w:vAlign w:val="center"/>
          </w:tcPr>
          <w:p w14:paraId="7670731E" w14:textId="7E2EADB1" w:rsidR="00CD17BA" w:rsidRDefault="00CD17BA" w:rsidP="00CD17BA">
            <w:pPr>
              <w:pStyle w:val="TF-TEXTOQUADRO"/>
              <w:jc w:val="center"/>
            </w:pPr>
            <w:r>
              <w:t>Filtro</w:t>
            </w:r>
          </w:p>
        </w:tc>
        <w:tc>
          <w:tcPr>
            <w:tcW w:w="1818" w:type="dxa"/>
            <w:shd w:val="clear" w:color="auto" w:fill="A6A6A6"/>
            <w:vAlign w:val="center"/>
          </w:tcPr>
          <w:p w14:paraId="52FD4FFE" w14:textId="77777777" w:rsidR="00CD17BA" w:rsidRDefault="00CD17BA" w:rsidP="00CD17BA">
            <w:pPr>
              <w:pStyle w:val="TF-TEXTOQUADRO"/>
              <w:jc w:val="center"/>
            </w:pPr>
            <w:r>
              <w:t>Referência</w:t>
            </w:r>
          </w:p>
        </w:tc>
      </w:tr>
      <w:tr w:rsidR="00CD17BA" w14:paraId="0F0B63DF" w14:textId="77777777" w:rsidTr="00CD17BA">
        <w:trPr>
          <w:jc w:val="center"/>
        </w:trPr>
        <w:tc>
          <w:tcPr>
            <w:tcW w:w="2770" w:type="dxa"/>
            <w:shd w:val="clear" w:color="auto" w:fill="auto"/>
          </w:tcPr>
          <w:p w14:paraId="721F5827" w14:textId="1FED1728" w:rsidR="00CD17BA" w:rsidRDefault="00CD17BA" w:rsidP="00CD17BA">
            <w:pPr>
              <w:pStyle w:val="TF-TEXTOQUADRO"/>
              <w:jc w:val="center"/>
            </w:pPr>
            <w:r>
              <w:t>planejamento e gestão de restaurantes</w:t>
            </w:r>
          </w:p>
        </w:tc>
        <w:tc>
          <w:tcPr>
            <w:tcW w:w="2026" w:type="dxa"/>
          </w:tcPr>
          <w:p w14:paraId="00CA1D62" w14:textId="6F09D380" w:rsidR="00CD17BA" w:rsidRDefault="0016046C" w:rsidP="00CD17BA">
            <w:pPr>
              <w:pStyle w:val="TF-TEXTOQUADRO"/>
              <w:jc w:val="center"/>
            </w:pPr>
            <w:r w:rsidRPr="00F35991">
              <w:t>Google</w:t>
            </w:r>
          </w:p>
        </w:tc>
        <w:tc>
          <w:tcPr>
            <w:tcW w:w="2448" w:type="dxa"/>
            <w:shd w:val="clear" w:color="auto" w:fill="auto"/>
          </w:tcPr>
          <w:p w14:paraId="3785BD6A" w14:textId="5351B643" w:rsidR="00CD17BA" w:rsidRDefault="00CD17BA" w:rsidP="00CD17BA">
            <w:pPr>
              <w:pStyle w:val="TF-TEXTOQUADRO"/>
              <w:jc w:val="center"/>
            </w:pPr>
            <w:r>
              <w:t>gestão de restaurantes</w:t>
            </w:r>
          </w:p>
        </w:tc>
        <w:tc>
          <w:tcPr>
            <w:tcW w:w="1818" w:type="dxa"/>
          </w:tcPr>
          <w:p w14:paraId="20C05F0E" w14:textId="06A120B0" w:rsidR="00CD17BA" w:rsidRDefault="00AC6209" w:rsidP="00CD17BA">
            <w:pPr>
              <w:pStyle w:val="TF-TEXTOQUADRO"/>
              <w:jc w:val="center"/>
            </w:pPr>
            <w:r>
              <w:t>Serasa</w:t>
            </w:r>
            <w:r w:rsidR="004A7397">
              <w:t xml:space="preserve"> </w:t>
            </w:r>
            <w:proofErr w:type="spellStart"/>
            <w:r w:rsidR="004A7397">
              <w:t>Experian</w:t>
            </w:r>
            <w:proofErr w:type="spellEnd"/>
            <w:r>
              <w:t xml:space="preserve"> (2022)</w:t>
            </w:r>
          </w:p>
        </w:tc>
      </w:tr>
      <w:tr w:rsidR="00CD17BA" w14:paraId="33D73042" w14:textId="77777777" w:rsidTr="00CD17BA">
        <w:trPr>
          <w:jc w:val="center"/>
        </w:trPr>
        <w:tc>
          <w:tcPr>
            <w:tcW w:w="2770" w:type="dxa"/>
            <w:shd w:val="clear" w:color="auto" w:fill="auto"/>
          </w:tcPr>
          <w:p w14:paraId="430315F0" w14:textId="72DBBBCC" w:rsidR="00CD17BA" w:rsidRDefault="00CD17BA" w:rsidP="00CD17BA">
            <w:pPr>
              <w:pStyle w:val="TF-TEXTOQUADRO"/>
              <w:jc w:val="center"/>
            </w:pPr>
            <w:r>
              <w:t>tecnologia da informação na gestão de restaurantes</w:t>
            </w:r>
          </w:p>
        </w:tc>
        <w:tc>
          <w:tcPr>
            <w:tcW w:w="2026" w:type="dxa"/>
          </w:tcPr>
          <w:p w14:paraId="20A9C76A" w14:textId="7B9BEEE8" w:rsidR="00CD17BA" w:rsidRDefault="004B0E90" w:rsidP="00CD17BA">
            <w:pPr>
              <w:pStyle w:val="TF-TEXTOQUADRO"/>
              <w:jc w:val="center"/>
            </w:pPr>
            <w:r w:rsidRPr="00F35991">
              <w:t>Google Acad</w:t>
            </w:r>
            <w:r>
              <w:t>ê</w:t>
            </w:r>
            <w:r w:rsidRPr="00F35991">
              <w:t>mico</w:t>
            </w:r>
            <w:r w:rsidRPr="00F04EDB">
              <w:rPr>
                <w:rStyle w:val="no-conversion"/>
                <w:color w:val="202122"/>
                <w:szCs w:val="24"/>
                <w:shd w:val="clear" w:color="auto" w:fill="FFFFFF"/>
              </w:rPr>
              <w:t> </w:t>
            </w:r>
          </w:p>
        </w:tc>
        <w:tc>
          <w:tcPr>
            <w:tcW w:w="2448" w:type="dxa"/>
            <w:shd w:val="clear" w:color="auto" w:fill="auto"/>
          </w:tcPr>
          <w:p w14:paraId="686D6D4E" w14:textId="4CF2FB91" w:rsidR="00CD17BA" w:rsidRDefault="00CD17BA" w:rsidP="00CD17BA">
            <w:pPr>
              <w:pStyle w:val="TF-TEXTOQUADRO"/>
              <w:jc w:val="center"/>
            </w:pPr>
            <w:r>
              <w:t>gestão de restaurantes</w:t>
            </w:r>
          </w:p>
        </w:tc>
        <w:tc>
          <w:tcPr>
            <w:tcW w:w="1818" w:type="dxa"/>
          </w:tcPr>
          <w:p w14:paraId="4907305D" w14:textId="1C26BEB9" w:rsidR="00CD17BA" w:rsidRDefault="005F1F77" w:rsidP="00CD17BA">
            <w:pPr>
              <w:pStyle w:val="TF-TEXTOQUADRO"/>
              <w:jc w:val="center"/>
            </w:pPr>
            <w:r>
              <w:t>Sebrae (2022)</w:t>
            </w:r>
          </w:p>
        </w:tc>
      </w:tr>
      <w:tr w:rsidR="00CD17BA" w14:paraId="52B09133" w14:textId="77777777" w:rsidTr="00CD17BA">
        <w:trPr>
          <w:jc w:val="center"/>
        </w:trPr>
        <w:tc>
          <w:tcPr>
            <w:tcW w:w="2770" w:type="dxa"/>
            <w:shd w:val="clear" w:color="auto" w:fill="auto"/>
          </w:tcPr>
          <w:p w14:paraId="616330F6" w14:textId="2ACF58A9" w:rsidR="00CD17BA" w:rsidRDefault="00CD17BA" w:rsidP="00986A7B">
            <w:pPr>
              <w:pStyle w:val="TF-TEXTOQUADRO"/>
            </w:pPr>
            <w:r>
              <w:t>gestão de estoque em restaurantes</w:t>
            </w:r>
          </w:p>
        </w:tc>
        <w:tc>
          <w:tcPr>
            <w:tcW w:w="2026" w:type="dxa"/>
          </w:tcPr>
          <w:p w14:paraId="03C2C8A8" w14:textId="48695334" w:rsidR="00CD17BA" w:rsidRDefault="00710E46" w:rsidP="00777B6F">
            <w:pPr>
              <w:pStyle w:val="TF-TEXTOQUADRO"/>
              <w:jc w:val="center"/>
            </w:pPr>
            <w:r>
              <w:t>Google</w:t>
            </w:r>
          </w:p>
        </w:tc>
        <w:tc>
          <w:tcPr>
            <w:tcW w:w="2448" w:type="dxa"/>
            <w:shd w:val="clear" w:color="auto" w:fill="auto"/>
          </w:tcPr>
          <w:p w14:paraId="355A372B" w14:textId="1B8977BA" w:rsidR="00CD17BA" w:rsidRDefault="00CD17BA" w:rsidP="00777B6F">
            <w:pPr>
              <w:pStyle w:val="TF-TEXTOQUADRO"/>
              <w:jc w:val="center"/>
            </w:pPr>
            <w:r>
              <w:t>gestão de estoque</w:t>
            </w:r>
          </w:p>
        </w:tc>
        <w:tc>
          <w:tcPr>
            <w:tcW w:w="1818" w:type="dxa"/>
          </w:tcPr>
          <w:p w14:paraId="61033261" w14:textId="11408B20" w:rsidR="00CD17BA" w:rsidRPr="005F1F77" w:rsidRDefault="00CE5CDE" w:rsidP="00777B6F">
            <w:pPr>
              <w:pStyle w:val="TF-TEXTOQUADRO"/>
              <w:jc w:val="center"/>
            </w:pPr>
            <w:proofErr w:type="spellStart"/>
            <w:r w:rsidRPr="005F1F77">
              <w:t>Abrasel</w:t>
            </w:r>
            <w:proofErr w:type="spellEnd"/>
            <w:r w:rsidRPr="005F1F77">
              <w:t xml:space="preserve"> (2022)</w:t>
            </w:r>
          </w:p>
        </w:tc>
      </w:tr>
      <w:tr w:rsidR="00CD17BA" w14:paraId="20A69441" w14:textId="77777777" w:rsidTr="00CD17BA">
        <w:trPr>
          <w:jc w:val="center"/>
        </w:trPr>
        <w:tc>
          <w:tcPr>
            <w:tcW w:w="2770" w:type="dxa"/>
            <w:shd w:val="clear" w:color="auto" w:fill="auto"/>
          </w:tcPr>
          <w:p w14:paraId="17FC803F" w14:textId="288835E3" w:rsidR="00CD17BA" w:rsidRPr="00C32682" w:rsidRDefault="00CD17BA" w:rsidP="00986A7B">
            <w:pPr>
              <w:pStyle w:val="TF-TEXTOQUADRO"/>
              <w:jc w:val="both"/>
              <w:rPr>
                <w:color w:val="FF0000"/>
              </w:rPr>
            </w:pPr>
            <w:r w:rsidRPr="00986A7B">
              <w:t>indicadores da qualidade em restaurantes</w:t>
            </w:r>
          </w:p>
        </w:tc>
        <w:tc>
          <w:tcPr>
            <w:tcW w:w="2026" w:type="dxa"/>
          </w:tcPr>
          <w:p w14:paraId="1D88C7EE" w14:textId="22FBBA2C" w:rsidR="00CD17BA" w:rsidRDefault="00AC6209" w:rsidP="0029041D">
            <w:pPr>
              <w:pStyle w:val="TF-TEXTOQUADRO"/>
              <w:jc w:val="center"/>
            </w:pPr>
            <w:r>
              <w:t>Google</w:t>
            </w:r>
          </w:p>
        </w:tc>
        <w:tc>
          <w:tcPr>
            <w:tcW w:w="2448" w:type="dxa"/>
            <w:shd w:val="clear" w:color="auto" w:fill="auto"/>
          </w:tcPr>
          <w:p w14:paraId="4CD0C196" w14:textId="1062133D" w:rsidR="00CD17BA" w:rsidRPr="00C32682" w:rsidRDefault="00CD17BA" w:rsidP="0029041D">
            <w:pPr>
              <w:pStyle w:val="TF-TEXTOQUADRO"/>
              <w:jc w:val="center"/>
              <w:rPr>
                <w:color w:val="FF0000"/>
              </w:rPr>
            </w:pPr>
            <w:r>
              <w:t>gestão de restaurantes</w:t>
            </w:r>
          </w:p>
        </w:tc>
        <w:tc>
          <w:tcPr>
            <w:tcW w:w="1818" w:type="dxa"/>
          </w:tcPr>
          <w:p w14:paraId="7F9F6304" w14:textId="7FD56F92" w:rsidR="00CD17BA" w:rsidRPr="005F1F77" w:rsidRDefault="001F4CD3" w:rsidP="00637D46">
            <w:pPr>
              <w:pStyle w:val="TF-TEXTOQUADRO"/>
              <w:jc w:val="center"/>
            </w:pPr>
            <w:r w:rsidRPr="005F1F77">
              <w:rPr>
                <w:rStyle w:val="Hyperlink"/>
                <w:color w:val="auto"/>
                <w:u w:val="none"/>
              </w:rPr>
              <w:t>Service Food</w:t>
            </w:r>
            <w:r w:rsidR="00EB6FFA" w:rsidRPr="005F1F77">
              <w:rPr>
                <w:rStyle w:val="Hyperlink"/>
                <w:color w:val="auto"/>
                <w:u w:val="none"/>
              </w:rPr>
              <w:t>, (2022)</w:t>
            </w:r>
          </w:p>
        </w:tc>
      </w:tr>
      <w:tr w:rsidR="00CD17BA" w14:paraId="36F8B1C5" w14:textId="77777777" w:rsidTr="00CD17BA">
        <w:trPr>
          <w:jc w:val="center"/>
        </w:trPr>
        <w:tc>
          <w:tcPr>
            <w:tcW w:w="2770" w:type="dxa"/>
            <w:shd w:val="clear" w:color="auto" w:fill="auto"/>
          </w:tcPr>
          <w:p w14:paraId="31924892" w14:textId="62153E7C" w:rsidR="00CD17BA" w:rsidRPr="008D3A90" w:rsidRDefault="00254B1D" w:rsidP="0029041D">
            <w:pPr>
              <w:pStyle w:val="TF-TEXTOQUADRO"/>
              <w:jc w:val="center"/>
            </w:pPr>
            <w:r>
              <w:t>t</w:t>
            </w:r>
            <w:r w:rsidRPr="0062050D">
              <w:t xml:space="preserve">ecnologias </w:t>
            </w:r>
            <w:r>
              <w:t>p</w:t>
            </w:r>
            <w:r w:rsidRPr="0062050D">
              <w:t xml:space="preserve">ara </w:t>
            </w:r>
            <w:r>
              <w:t>r</w:t>
            </w:r>
            <w:r w:rsidRPr="0062050D">
              <w:t>estaurante</w:t>
            </w:r>
          </w:p>
        </w:tc>
        <w:tc>
          <w:tcPr>
            <w:tcW w:w="2026" w:type="dxa"/>
          </w:tcPr>
          <w:p w14:paraId="6573D887" w14:textId="1058E012" w:rsidR="00CD17BA" w:rsidRPr="00901DC1" w:rsidRDefault="00673783" w:rsidP="0029041D">
            <w:pPr>
              <w:pStyle w:val="TF-TEXTOQUADRO"/>
              <w:jc w:val="center"/>
            </w:pPr>
            <w:r>
              <w:t>Biblioteca Universitária da FURB</w:t>
            </w:r>
          </w:p>
        </w:tc>
        <w:tc>
          <w:tcPr>
            <w:tcW w:w="2448" w:type="dxa"/>
            <w:shd w:val="clear" w:color="auto" w:fill="auto"/>
          </w:tcPr>
          <w:p w14:paraId="53F6E367" w14:textId="1C1825EE" w:rsidR="00CD17BA" w:rsidRPr="00C32682" w:rsidRDefault="00CD17BA" w:rsidP="0029041D">
            <w:pPr>
              <w:pStyle w:val="TF-TEXTOQUADRO"/>
              <w:jc w:val="center"/>
              <w:rPr>
                <w:color w:val="FF0000"/>
              </w:rPr>
            </w:pPr>
            <w:r w:rsidRPr="00901DC1">
              <w:t>sistema para restaurante</w:t>
            </w:r>
          </w:p>
        </w:tc>
        <w:tc>
          <w:tcPr>
            <w:tcW w:w="1818" w:type="dxa"/>
          </w:tcPr>
          <w:p w14:paraId="417EC281" w14:textId="3D85C308" w:rsidR="00CD17BA" w:rsidRDefault="00254B1D" w:rsidP="002C215A">
            <w:pPr>
              <w:pStyle w:val="TF-TEXTOQUADRO"/>
              <w:jc w:val="center"/>
            </w:pPr>
            <w:proofErr w:type="spellStart"/>
            <w:r w:rsidRPr="00254B1D">
              <w:t>Ifood</w:t>
            </w:r>
            <w:proofErr w:type="spellEnd"/>
            <w:r w:rsidRPr="00254B1D">
              <w:t xml:space="preserve"> para Parceiros (</w:t>
            </w:r>
            <w:r>
              <w:t>2022</w:t>
            </w:r>
            <w:r w:rsidR="00CD17BA" w:rsidRPr="00DD7125">
              <w:t>)</w:t>
            </w:r>
            <w:r w:rsidR="00CD17BA">
              <w:t xml:space="preserve"> </w:t>
            </w:r>
          </w:p>
        </w:tc>
      </w:tr>
      <w:tr w:rsidR="00CD17BA" w14:paraId="395DAA3B" w14:textId="77777777" w:rsidTr="00CD17BA">
        <w:trPr>
          <w:jc w:val="center"/>
        </w:trPr>
        <w:tc>
          <w:tcPr>
            <w:tcW w:w="2770" w:type="dxa"/>
            <w:shd w:val="clear" w:color="auto" w:fill="auto"/>
          </w:tcPr>
          <w:p w14:paraId="6D2B028F" w14:textId="13A6050D" w:rsidR="00CD17BA" w:rsidRPr="008D3A90" w:rsidRDefault="00CD17BA" w:rsidP="0029041D">
            <w:pPr>
              <w:pStyle w:val="TF-TEXTOQUADRO"/>
              <w:jc w:val="center"/>
            </w:pPr>
            <w:r>
              <w:t>sistema de controle de estoque de bebidas</w:t>
            </w:r>
          </w:p>
        </w:tc>
        <w:tc>
          <w:tcPr>
            <w:tcW w:w="2026" w:type="dxa"/>
          </w:tcPr>
          <w:p w14:paraId="328E7FDE" w14:textId="5835915A" w:rsidR="00CD17BA" w:rsidRDefault="00AC6209" w:rsidP="00757856">
            <w:pPr>
              <w:pStyle w:val="TF-TEXTOQUADRO"/>
              <w:jc w:val="center"/>
            </w:pPr>
            <w:r>
              <w:t>Google</w:t>
            </w:r>
          </w:p>
        </w:tc>
        <w:tc>
          <w:tcPr>
            <w:tcW w:w="2448" w:type="dxa"/>
            <w:shd w:val="clear" w:color="auto" w:fill="auto"/>
          </w:tcPr>
          <w:p w14:paraId="260E2784" w14:textId="4113E03E" w:rsidR="00CD17BA" w:rsidRPr="00901DC1" w:rsidRDefault="00CD17BA" w:rsidP="00757856">
            <w:pPr>
              <w:pStyle w:val="TF-TEXTOQUADRO"/>
              <w:jc w:val="center"/>
            </w:pPr>
            <w:r>
              <w:t>sistema de estoque</w:t>
            </w:r>
          </w:p>
        </w:tc>
        <w:tc>
          <w:tcPr>
            <w:tcW w:w="1818" w:type="dxa"/>
          </w:tcPr>
          <w:p w14:paraId="080EC30E" w14:textId="1A161080" w:rsidR="00CD17BA" w:rsidRDefault="00AC6209" w:rsidP="0029041D">
            <w:pPr>
              <w:pStyle w:val="TF-TEXTOQUADRO"/>
              <w:jc w:val="center"/>
            </w:pPr>
            <w:r>
              <w:t>Loja Brasil (2022)</w:t>
            </w:r>
          </w:p>
        </w:tc>
      </w:tr>
    </w:tbl>
    <w:p w14:paraId="3D06DC95" w14:textId="77777777" w:rsidR="0042773E" w:rsidRPr="003F4B66" w:rsidRDefault="0042773E" w:rsidP="0042773E">
      <w:pPr>
        <w:pStyle w:val="TF-FONTE"/>
      </w:pPr>
      <w:r>
        <w:t>Fonte: elaborado pelo autor.</w:t>
      </w:r>
    </w:p>
    <w:p w14:paraId="06BEB98B" w14:textId="131E3CFA" w:rsidR="00451B94" w:rsidRDefault="00C67979" w:rsidP="00FC4A9F">
      <w:pPr>
        <w:pStyle w:val="Ttulo1"/>
      </w:pPr>
      <w:r>
        <w:t>Justificativa</w:t>
      </w:r>
    </w:p>
    <w:p w14:paraId="18BE1CB6" w14:textId="350778FB" w:rsidR="00354786" w:rsidRDefault="00354786" w:rsidP="00354786">
      <w:pPr>
        <w:pStyle w:val="TF-TEXTO"/>
        <w:ind w:left="29"/>
      </w:pPr>
      <w:r>
        <w:t xml:space="preserve">O trabalho aqui proposto visa auxiliar o restaurante Panela de Ouro a ter uma gestão de fechamento de caixa, gestão de estoque e a realização de pedidos de forma centralizada e automática, e desta forma, ajudar os processos serem mais rápidos e com menos probabilidade </w:t>
      </w:r>
      <w:r>
        <w:lastRenderedPageBreak/>
        <w:t xml:space="preserve">de erros, </w:t>
      </w:r>
      <w:r w:rsidRPr="00354786">
        <w:t>sendo de extrema utilidade na organização e na eficiência das operações do estabelecimento.</w:t>
      </w:r>
      <w:r>
        <w:t xml:space="preserve"> Para isso, o trabalho se baseia nos temas abordados na revisão bibliográfica relatado na subseção </w:t>
      </w:r>
      <w:r w:rsidR="00530F4D">
        <w:t>2.1 e nos correlatos relatado na subseção 2.2.</w:t>
      </w:r>
    </w:p>
    <w:p w14:paraId="7AB8FB63" w14:textId="3397E460" w:rsidR="00DB3ECE" w:rsidRDefault="00DB3ECE" w:rsidP="00DB3ECE">
      <w:pPr>
        <w:pStyle w:val="TF-TEXTO"/>
      </w:pPr>
      <w:r>
        <w:t>Com base nessas informações, o trabalho possui relevância para a sociedade, pois irá atender as necessidades do restaurante Panela de Ouro, com a implementação de um sistema de gestão e de estoque. Esse trabalho busca além de trazer agilidade</w:t>
      </w:r>
      <w:r w:rsidR="00CA31C9">
        <w:t xml:space="preserve">, </w:t>
      </w:r>
      <w:r>
        <w:t>não ter nenhum custo para proprietária do estabelecimento comercial (restaurante) além de possibilitar um viés de atendimento mercadológico a este segmento de pequenos negócios, já que os aplicativos que possuem atualmente, apresentam um custo mensal considerável e demandam customizações que gerariam investimento adicional por não realizam todas as tarefas almejadas neste projeto.</w:t>
      </w:r>
    </w:p>
    <w:p w14:paraId="7BC7067E" w14:textId="0EF5B25D" w:rsidR="0045772D" w:rsidRPr="0045772D" w:rsidRDefault="0045772D" w:rsidP="0045772D">
      <w:pPr>
        <w:pStyle w:val="TF-TEXTO"/>
        <w:ind w:firstLine="576"/>
        <w:rPr>
          <w:szCs w:val="24"/>
        </w:rPr>
      </w:pPr>
      <w:r>
        <w:rPr>
          <w:szCs w:val="24"/>
        </w:rPr>
        <w:t xml:space="preserve">Atualmente </w:t>
      </w:r>
      <w:r>
        <w:t xml:space="preserve">a gestão do restaurante (Panela de Ouro) é baseada em processos manuais e experiência dos funcionários, entre eles: controle manual do estoque, sendo realizado manualmente e podendo ocorrer erros, pois fica difícil controlar os produtos em falta no estoque; controle manual do caixa: ocorrendo de forma manual, podendo ocorrer erros em pagamentos, entre outros e realização e gerenciamento de pedidos: pedidos realizados de forma manual, onde as anotações são feitas em papéis. </w:t>
      </w:r>
    </w:p>
    <w:p w14:paraId="06002D2F" w14:textId="55225C5D" w:rsidR="00CA31C9" w:rsidRDefault="00CA31C9" w:rsidP="00DB3ECE">
      <w:pPr>
        <w:pStyle w:val="TF-TEXTO"/>
      </w:pPr>
      <w:r>
        <w:t>Assim, pretende-se construir um sistema web com todas as funcionalidades que hoje não possui no estabelecimento. E para isso, serão utilizados protótipos de alta fidelidade, além de entrevistas com os usuários para que o sistema seja intuitivo e que lhe proporcione uma boa experiência.</w:t>
      </w:r>
    </w:p>
    <w:p w14:paraId="32B8E94E" w14:textId="555231B0" w:rsidR="00204C8B" w:rsidRDefault="004F1387" w:rsidP="00DB3ECE">
      <w:pPr>
        <w:pStyle w:val="TF-TEXTO"/>
      </w:pPr>
      <w:r>
        <w:t xml:space="preserve">Por fim, </w:t>
      </w:r>
      <w:r w:rsidR="004F0F31">
        <w:t>o trabalho proposto possui aderência com o eixo</w:t>
      </w:r>
      <w:r w:rsidR="00C0098B" w:rsidRPr="00C0098B">
        <w:t xml:space="preserve"> </w:t>
      </w:r>
      <w:r w:rsidR="00CA2D9B">
        <w:t>“</w:t>
      </w:r>
      <w:r w:rsidR="00C0098B" w:rsidRPr="00B67217">
        <w:t>Desenv</w:t>
      </w:r>
      <w:r w:rsidR="00C0098B">
        <w:t>olvimento</w:t>
      </w:r>
      <w:r w:rsidR="00C0098B" w:rsidRPr="00B67217">
        <w:t xml:space="preserve"> de </w:t>
      </w:r>
      <w:r w:rsidR="00C0098B">
        <w:t>S</w:t>
      </w:r>
      <w:r w:rsidR="00C0098B" w:rsidRPr="00B67217">
        <w:t xml:space="preserve">oftware para </w:t>
      </w:r>
      <w:r w:rsidR="00C0098B">
        <w:t>S</w:t>
      </w:r>
      <w:r w:rsidR="00C0098B" w:rsidRPr="00B67217">
        <w:t xml:space="preserve">istema de </w:t>
      </w:r>
      <w:r w:rsidR="00C0098B">
        <w:t>I</w:t>
      </w:r>
      <w:r w:rsidR="00C0098B" w:rsidRPr="00B67217">
        <w:t>nformação</w:t>
      </w:r>
      <w:r w:rsidR="00CA2D9B">
        <w:t>”</w:t>
      </w:r>
      <w:r w:rsidR="00857283">
        <w:t>.</w:t>
      </w:r>
      <w:r w:rsidR="00CA2D9B">
        <w:t xml:space="preserve"> </w:t>
      </w:r>
      <w:r w:rsidR="003C1394">
        <w:t>Acredita-se que tal aderência se dá ao</w:t>
      </w:r>
      <w:r w:rsidR="00B4084D">
        <w:t xml:space="preserve"> fato de que </w:t>
      </w:r>
      <w:r w:rsidR="00530F4D">
        <w:t xml:space="preserve">será desenvolvida e implantada uma solução que </w:t>
      </w:r>
      <w:r w:rsidR="003C1394">
        <w:t>contribuir</w:t>
      </w:r>
      <w:r w:rsidR="00530F4D">
        <w:t>á</w:t>
      </w:r>
      <w:r w:rsidR="00B4084D">
        <w:t xml:space="preserve"> </w:t>
      </w:r>
      <w:r w:rsidR="00AA2B89">
        <w:t xml:space="preserve">para </w:t>
      </w:r>
      <w:r w:rsidR="00A01A84">
        <w:t>o gerenciamento dos processos</w:t>
      </w:r>
      <w:r w:rsidR="00AA2B89">
        <w:t xml:space="preserve"> e </w:t>
      </w:r>
      <w:r w:rsidR="00437B20">
        <w:t>atividades administrativ</w:t>
      </w:r>
      <w:r w:rsidR="00A01A84">
        <w:t>a</w:t>
      </w:r>
      <w:r w:rsidR="00437B20">
        <w:t>s, atendendo as necessidades especificas da empresa.</w:t>
      </w:r>
      <w:r w:rsidR="00CA31C9">
        <w:t xml:space="preserve"> </w:t>
      </w:r>
      <w:r w:rsidR="00CA31C9" w:rsidRPr="00CA31C9">
        <w:t>Além disso, o trabalho utiliza métodos de análise para coletar informações e destacar as exigências da empresa. Essa abordagem é crucial para assegurar que a solução desenvolvida satisfaça as expectativas dos usuários e contribua para aprimorar os processos d</w:t>
      </w:r>
      <w:r w:rsidR="00CA31C9">
        <w:t>a empresa</w:t>
      </w:r>
      <w:r w:rsidR="00CA31C9" w:rsidRPr="00CA31C9">
        <w:t>.</w:t>
      </w:r>
    </w:p>
    <w:p w14:paraId="002AF629" w14:textId="77777777" w:rsidR="00451B94" w:rsidRDefault="00451B94" w:rsidP="00CD1BD6">
      <w:pPr>
        <w:pStyle w:val="Ttulo1"/>
      </w:pPr>
      <w:r>
        <w:t>METODOLOGIA</w:t>
      </w:r>
    </w:p>
    <w:p w14:paraId="46E7F58A" w14:textId="57FACB97" w:rsidR="0071148D" w:rsidRDefault="00446DDC" w:rsidP="0071148D">
      <w:pPr>
        <w:pStyle w:val="TF-TEXTO"/>
      </w:pPr>
      <w:r>
        <w:t>O trabalho será desenvolvido</w:t>
      </w:r>
      <w:r w:rsidR="00DC006A">
        <w:t xml:space="preserve"> de modo aplicado em um restaurante</w:t>
      </w:r>
      <w:r>
        <w:t xml:space="preserve"> observando as seguintes etapas:</w:t>
      </w:r>
    </w:p>
    <w:p w14:paraId="4BC39C87" w14:textId="77777777" w:rsidR="0071148D" w:rsidRDefault="0071148D" w:rsidP="0071148D">
      <w:pPr>
        <w:pStyle w:val="TF-ALNEA"/>
        <w:numPr>
          <w:ilvl w:val="0"/>
          <w:numId w:val="10"/>
        </w:numPr>
        <w:contextualSpacing w:val="0"/>
      </w:pPr>
      <w:r>
        <w:t>levantamento bibliográfico: realizar estudos e levantamentos bibliográficos sobre os trabalhos correlatos, assim sobre software de gestão de restaurantes;</w:t>
      </w:r>
    </w:p>
    <w:p w14:paraId="1A3A6C80" w14:textId="538C42B5" w:rsidR="00451B94" w:rsidRPr="007E0D87" w:rsidRDefault="005E06D3" w:rsidP="00EC633A">
      <w:pPr>
        <w:pStyle w:val="TF-ALNEA"/>
        <w:numPr>
          <w:ilvl w:val="0"/>
          <w:numId w:val="10"/>
        </w:numPr>
        <w:contextualSpacing w:val="0"/>
      </w:pPr>
      <w:r>
        <w:t>e</w:t>
      </w:r>
      <w:r w:rsidR="00BA0AA6">
        <w:t xml:space="preserve">studo da linguagem: estudo das linguagens de programação C# e Angular para o desenvolvimento </w:t>
      </w:r>
      <w:r w:rsidR="00A81D69">
        <w:t>do software</w:t>
      </w:r>
      <w:r w:rsidR="00451B94" w:rsidRPr="007E0D87">
        <w:t>;</w:t>
      </w:r>
    </w:p>
    <w:p w14:paraId="030AB06B" w14:textId="2C4A9DA9" w:rsidR="00451B94" w:rsidRDefault="005B57F3" w:rsidP="002E2AFD">
      <w:pPr>
        <w:pStyle w:val="TF-ALNEA"/>
        <w:contextualSpacing w:val="0"/>
      </w:pPr>
      <w:r>
        <w:lastRenderedPageBreak/>
        <w:t xml:space="preserve">definição de requisitos: </w:t>
      </w:r>
      <w:r w:rsidR="00BD0663">
        <w:t>levantar</w:t>
      </w:r>
      <w:r w:rsidR="00634BCF">
        <w:t xml:space="preserve"> os requisitos funcionais e não funcionais</w:t>
      </w:r>
      <w:r w:rsidR="00BD0663">
        <w:t xml:space="preserve"> do sistema</w:t>
      </w:r>
      <w:r w:rsidR="00451B94">
        <w:t>;</w:t>
      </w:r>
    </w:p>
    <w:p w14:paraId="3C53A312" w14:textId="735C2E0B" w:rsidR="008908F0" w:rsidRDefault="008908F0" w:rsidP="008908F0">
      <w:pPr>
        <w:pStyle w:val="TF-ALNEA"/>
        <w:contextualSpacing w:val="0"/>
      </w:pPr>
      <w:r>
        <w:t xml:space="preserve">especificação da solução: montar a </w:t>
      </w:r>
      <w:r w:rsidRPr="00522141">
        <w:t>documentação</w:t>
      </w:r>
      <w:r>
        <w:t xml:space="preserve"> do sistema utilizando diagramas </w:t>
      </w:r>
      <w:proofErr w:type="spellStart"/>
      <w:r w:rsidRPr="000D50B0">
        <w:t>Unified</w:t>
      </w:r>
      <w:proofErr w:type="spellEnd"/>
      <w:r w:rsidRPr="000D50B0">
        <w:t xml:space="preserve"> </w:t>
      </w:r>
      <w:proofErr w:type="spellStart"/>
      <w:r w:rsidRPr="000D50B0">
        <w:t>Modeling</w:t>
      </w:r>
      <w:proofErr w:type="spellEnd"/>
      <w:r w:rsidRPr="000D50B0">
        <w:t xml:space="preserve"> </w:t>
      </w:r>
      <w:proofErr w:type="spellStart"/>
      <w:r w:rsidRPr="000D50B0">
        <w:t>Language</w:t>
      </w:r>
      <w:proofErr w:type="spellEnd"/>
      <w:r w:rsidRPr="000D50B0">
        <w:t xml:space="preserve"> </w:t>
      </w:r>
      <w:r>
        <w:t>(UML), como d</w:t>
      </w:r>
      <w:r w:rsidRPr="00721488">
        <w:rPr>
          <w:szCs w:val="24"/>
        </w:rPr>
        <w:t>iagrama de caso de uso</w:t>
      </w:r>
      <w:r>
        <w:t xml:space="preserve">, diagrama de classe e diagrama de atividades, utilizando a ferramenta </w:t>
      </w:r>
      <w:proofErr w:type="spellStart"/>
      <w:r w:rsidRPr="00AD4310">
        <w:t>Astah</w:t>
      </w:r>
      <w:proofErr w:type="spellEnd"/>
      <w:r w:rsidRPr="00AD4310">
        <w:t xml:space="preserve"> Community</w:t>
      </w:r>
      <w:r w:rsidR="00BF3BF9" w:rsidRPr="00AD4310">
        <w:t xml:space="preserve"> e </w:t>
      </w:r>
      <w:proofErr w:type="spellStart"/>
      <w:r w:rsidR="00BF3BF9" w:rsidRPr="00AD4310">
        <w:t>Lucidchart</w:t>
      </w:r>
      <w:proofErr w:type="spellEnd"/>
      <w:r w:rsidRPr="00AD4310">
        <w:t>;</w:t>
      </w:r>
    </w:p>
    <w:p w14:paraId="46032A29" w14:textId="40EEC350" w:rsidR="00C769B4" w:rsidRDefault="00C769B4" w:rsidP="00451B94">
      <w:pPr>
        <w:pStyle w:val="TF-ALNEA"/>
        <w:contextualSpacing w:val="0"/>
      </w:pPr>
      <w:r>
        <w:t xml:space="preserve">implementação da solução: </w:t>
      </w:r>
      <w:r w:rsidR="00CB08B3">
        <w:t>desenvolver a aplicação web utilizando a linguagem C</w:t>
      </w:r>
      <w:r w:rsidR="007968B6">
        <w:t xml:space="preserve"># </w:t>
      </w:r>
      <w:r w:rsidR="006B4406">
        <w:t xml:space="preserve">para o </w:t>
      </w:r>
      <w:proofErr w:type="spellStart"/>
      <w:r w:rsidR="006B4406" w:rsidRPr="00F35991">
        <w:rPr>
          <w:i/>
          <w:iCs/>
        </w:rPr>
        <w:t>backend</w:t>
      </w:r>
      <w:proofErr w:type="spellEnd"/>
      <w:r w:rsidR="006B4406">
        <w:t xml:space="preserve">, </w:t>
      </w:r>
      <w:proofErr w:type="gramStart"/>
      <w:r w:rsidR="007968B6" w:rsidRPr="00C56B4C">
        <w:rPr>
          <w:i/>
          <w:iCs/>
        </w:rPr>
        <w:t>Angular</w:t>
      </w:r>
      <w:proofErr w:type="gramEnd"/>
      <w:r w:rsidR="006B4406">
        <w:t xml:space="preserve"> para o </w:t>
      </w:r>
      <w:proofErr w:type="spellStart"/>
      <w:r w:rsidR="006B4406" w:rsidRPr="00F35991">
        <w:rPr>
          <w:i/>
          <w:iCs/>
        </w:rPr>
        <w:t>frontend</w:t>
      </w:r>
      <w:proofErr w:type="spellEnd"/>
      <w:r w:rsidR="006B4406">
        <w:t xml:space="preserve"> e </w:t>
      </w:r>
      <w:r w:rsidR="002523E0">
        <w:t>SQL Server como banco de dados relacional</w:t>
      </w:r>
      <w:r w:rsidR="00556700">
        <w:t>;</w:t>
      </w:r>
    </w:p>
    <w:p w14:paraId="30A8789B" w14:textId="718BC698" w:rsidR="002523E0" w:rsidRDefault="002523E0" w:rsidP="00451B94">
      <w:pPr>
        <w:pStyle w:val="TF-ALNEA"/>
        <w:contextualSpacing w:val="0"/>
      </w:pPr>
      <w:r>
        <w:t xml:space="preserve">testes: </w:t>
      </w:r>
      <w:r w:rsidR="00F77333">
        <w:t xml:space="preserve">realizar </w:t>
      </w:r>
      <w:r w:rsidR="00801FD9">
        <w:t xml:space="preserve">casos de testes do sistema, </w:t>
      </w:r>
      <w:r w:rsidR="00C86895">
        <w:t>executá-los</w:t>
      </w:r>
      <w:r w:rsidR="00801FD9">
        <w:t xml:space="preserve">, </w:t>
      </w:r>
      <w:r w:rsidR="00C86895">
        <w:t xml:space="preserve">documentar e </w:t>
      </w:r>
      <w:proofErr w:type="spellStart"/>
      <w:r w:rsidR="00C86895">
        <w:t>retestar</w:t>
      </w:r>
      <w:proofErr w:type="spellEnd"/>
      <w:r w:rsidR="00C86895">
        <w:t>.</w:t>
      </w:r>
      <w:r w:rsidR="00AE56BE">
        <w:t xml:space="preserve"> </w:t>
      </w:r>
    </w:p>
    <w:p w14:paraId="04E5F845" w14:textId="376EE5FA" w:rsidR="00FA5EF4" w:rsidRDefault="00451B94" w:rsidP="00DE4612">
      <w:pPr>
        <w:pStyle w:val="TF-refernciasbibliogrficasTTULO"/>
      </w:pPr>
      <w:bookmarkStart w:id="23" w:name="_Toc351015602"/>
      <w:bookmarkEnd w:id="16"/>
      <w:bookmarkEnd w:id="17"/>
      <w:bookmarkEnd w:id="18"/>
      <w:bookmarkEnd w:id="19"/>
      <w:bookmarkEnd w:id="20"/>
      <w:bookmarkEnd w:id="21"/>
      <w:bookmarkEnd w:id="22"/>
      <w:r>
        <w:t>Referências</w:t>
      </w:r>
      <w:bookmarkEnd w:id="23"/>
    </w:p>
    <w:p w14:paraId="2D336D5E" w14:textId="77777777" w:rsidR="00A20E5B" w:rsidRPr="006568EF" w:rsidRDefault="00A20E5B" w:rsidP="00A20E5B">
      <w:pPr>
        <w:pStyle w:val="TF-refernciasITEM"/>
      </w:pPr>
      <w:r w:rsidRPr="00F1537A">
        <w:t>Brasil está entre os cinco países do mundo que mais usam internet</w:t>
      </w:r>
      <w:r w:rsidRPr="00F1537A">
        <w:rPr>
          <w:b/>
          <w:bCs/>
        </w:rPr>
        <w:t>. Gov</w:t>
      </w:r>
      <w:r>
        <w:rPr>
          <w:b/>
          <w:bCs/>
        </w:rPr>
        <w:t>.</w:t>
      </w:r>
      <w:r w:rsidRPr="00F1537A">
        <w:rPr>
          <w:b/>
          <w:bCs/>
        </w:rPr>
        <w:t>Br</w:t>
      </w:r>
      <w:r>
        <w:t xml:space="preserve">, 2021. Disponível em: </w:t>
      </w:r>
      <w:hyperlink r:id="rId12" w:anchor=":~:text=Com%2078%2C3%25%20de%20brasileiros,fibras%20%C3%B3pticas%20%C3%A0s%20redes%20nacionais" w:history="1">
        <w:r w:rsidRPr="007D3874">
          <w:rPr>
            <w:rStyle w:val="Hyperlink"/>
            <w:noProof w:val="0"/>
            <w:color w:val="auto"/>
            <w:u w:val="none"/>
          </w:rPr>
          <w:t>https://www.gov.br/pt-br/noticias/transito-e-transportes/2021/04/brasil-esta-entre-os-cinco-paises-do-mundo-que-mais-usam-internet#:~:text=Com%2078%2C3%25%20de%20brasileiros,fibras%20%C3%B3pticas%20%C3%A0s%20redes%20nacionais</w:t>
        </w:r>
      </w:hyperlink>
      <w:r w:rsidRPr="007D3874">
        <w:t>.</w:t>
      </w:r>
      <w:r>
        <w:t xml:space="preserve"> Acesso em: 06 de jun. de 2023.</w:t>
      </w:r>
    </w:p>
    <w:p w14:paraId="3B11EF63" w14:textId="77777777" w:rsidR="009C1058" w:rsidRDefault="009C1058" w:rsidP="009C1058">
      <w:pPr>
        <w:pStyle w:val="TF-refernciasITEM"/>
        <w:rPr>
          <w:rStyle w:val="Hyperlink"/>
          <w:noProof w:val="0"/>
          <w:color w:val="auto"/>
          <w:u w:val="none"/>
        </w:rPr>
      </w:pPr>
      <w:r>
        <w:t>BUENO, Camila.</w:t>
      </w:r>
      <w:r w:rsidRPr="00AC1040">
        <w:t xml:space="preserve"> 8 Dicas para realizar o controle de estoque do seu restaurante</w:t>
      </w:r>
      <w:r>
        <w:t xml:space="preserve">. </w:t>
      </w:r>
      <w:r w:rsidRPr="00F224E5">
        <w:rPr>
          <w:b/>
          <w:bCs/>
        </w:rPr>
        <w:t>Loja Brasil</w:t>
      </w:r>
      <w:r>
        <w:t xml:space="preserve">, 2022. Disponível em: </w:t>
      </w:r>
      <w:hyperlink r:id="rId13" w:history="1">
        <w:r w:rsidRPr="00F224E5">
          <w:rPr>
            <w:rStyle w:val="Hyperlink"/>
            <w:noProof w:val="0"/>
            <w:color w:val="auto"/>
            <w:u w:val="none"/>
          </w:rPr>
          <w:t>https://www.lojabrazil.com.br/blog/como-realizar-o-controle-do-seu-restaurante/</w:t>
        </w:r>
      </w:hyperlink>
      <w:r>
        <w:rPr>
          <w:rStyle w:val="Hyperlink"/>
          <w:noProof w:val="0"/>
          <w:color w:val="auto"/>
          <w:u w:val="none"/>
        </w:rPr>
        <w:t>. Acesso em 05 de jun. de 2023.</w:t>
      </w:r>
    </w:p>
    <w:p w14:paraId="6897C27B" w14:textId="093E9421" w:rsidR="009C1058" w:rsidRDefault="009C1058" w:rsidP="009C1058">
      <w:pPr>
        <w:pStyle w:val="TF-refernciasITEM"/>
        <w:rPr>
          <w:rStyle w:val="Hyperlink"/>
          <w:noProof w:val="0"/>
          <w:color w:val="auto"/>
          <w:u w:val="none"/>
        </w:rPr>
      </w:pPr>
      <w:r w:rsidRPr="009C1058">
        <w:t>Como a tecnologia contribui na operação do restaurante</w:t>
      </w:r>
      <w:r>
        <w:t xml:space="preserve">. </w:t>
      </w:r>
      <w:r w:rsidRPr="009C1058">
        <w:rPr>
          <w:b/>
          <w:bCs/>
          <w:lang w:val="en-US"/>
        </w:rPr>
        <w:t xml:space="preserve">Food </w:t>
      </w:r>
      <w:r>
        <w:rPr>
          <w:b/>
          <w:bCs/>
          <w:lang w:val="en-US"/>
        </w:rPr>
        <w:t xml:space="preserve">Connection, 2022. </w:t>
      </w:r>
      <w:proofErr w:type="spellStart"/>
      <w:r w:rsidRPr="009C1058">
        <w:rPr>
          <w:lang w:val="en-US"/>
        </w:rPr>
        <w:t>Disponível</w:t>
      </w:r>
      <w:proofErr w:type="spellEnd"/>
      <w:r w:rsidRPr="009C1058">
        <w:rPr>
          <w:lang w:val="en-US"/>
        </w:rPr>
        <w:t xml:space="preserve"> </w:t>
      </w:r>
      <w:proofErr w:type="spellStart"/>
      <w:r w:rsidRPr="009C1058">
        <w:rPr>
          <w:lang w:val="en-US"/>
        </w:rPr>
        <w:t>em</w:t>
      </w:r>
      <w:proofErr w:type="spellEnd"/>
      <w:r w:rsidRPr="009C1058">
        <w:rPr>
          <w:lang w:val="en-US"/>
        </w:rPr>
        <w:t xml:space="preserve">: </w:t>
      </w:r>
      <w:r w:rsidR="00000000">
        <w:fldChar w:fldCharType="begin"/>
      </w:r>
      <w:r w:rsidR="00000000" w:rsidRPr="009711B1">
        <w:rPr>
          <w:lang w:val="en-US"/>
          <w:rPrChange w:id="24" w:author="Dalton Solano dos Reis" w:date="2023-07-06T20:22:00Z">
            <w:rPr/>
          </w:rPrChange>
        </w:rPr>
        <w:instrText>HYPERLINK "https://www.foodconnection.com.br/food-service/como-tecnologia-contribui-na-operacao-do-restaurante"</w:instrText>
      </w:r>
      <w:r w:rsidR="00000000">
        <w:fldChar w:fldCharType="separate"/>
      </w:r>
      <w:r w:rsidRPr="009C1058">
        <w:rPr>
          <w:rStyle w:val="Hyperlink"/>
          <w:noProof w:val="0"/>
          <w:color w:val="auto"/>
          <w:u w:val="none"/>
          <w:lang w:val="en-US"/>
        </w:rPr>
        <w:t>https://www.foodconnection.com.br/food-service/como-tecnologia-contribui-na-operacao-do-restaurante</w:t>
      </w:r>
      <w:r w:rsidR="00000000">
        <w:rPr>
          <w:rStyle w:val="Hyperlink"/>
          <w:noProof w:val="0"/>
          <w:color w:val="auto"/>
          <w:u w:val="none"/>
          <w:lang w:val="en-US"/>
        </w:rPr>
        <w:fldChar w:fldCharType="end"/>
      </w:r>
      <w:r w:rsidRPr="009C1058">
        <w:rPr>
          <w:lang w:val="en-US"/>
        </w:rPr>
        <w:t xml:space="preserve">. </w:t>
      </w:r>
      <w:r>
        <w:rPr>
          <w:rStyle w:val="Hyperlink"/>
          <w:noProof w:val="0"/>
          <w:color w:val="auto"/>
          <w:u w:val="none"/>
        </w:rPr>
        <w:t>Acesso em 05 de jun. de 2023.</w:t>
      </w:r>
    </w:p>
    <w:p w14:paraId="0409E40A" w14:textId="71AF4B18" w:rsidR="009C1058" w:rsidRDefault="009C1058" w:rsidP="009C1058">
      <w:pPr>
        <w:pStyle w:val="TF-refernciasITEM"/>
      </w:pPr>
      <w:r w:rsidRPr="003C22BB">
        <w:t>Como controlar o estoque em seu restaurante e evitar desperdícios</w:t>
      </w:r>
      <w:r>
        <w:t xml:space="preserve">. </w:t>
      </w:r>
      <w:proofErr w:type="spellStart"/>
      <w:r w:rsidRPr="00824799">
        <w:rPr>
          <w:b/>
          <w:bCs/>
        </w:rPr>
        <w:t>Abrasel</w:t>
      </w:r>
      <w:proofErr w:type="spellEnd"/>
      <w:r w:rsidRPr="002365D6">
        <w:t>, 2022</w:t>
      </w:r>
      <w:r>
        <w:t xml:space="preserve">. Disponível em: </w:t>
      </w:r>
      <w:hyperlink r:id="rId14" w:history="1">
        <w:r w:rsidRPr="002365D6">
          <w:rPr>
            <w:rStyle w:val="Hyperlink"/>
            <w:noProof w:val="0"/>
            <w:color w:val="auto"/>
            <w:u w:val="none"/>
          </w:rPr>
          <w:t>https://abrasel.com.br/revista/mercado-e-tendencias/como-controlar-o-estoque-em-seu-restaurante-e-evitar-desperdicios/</w:t>
        </w:r>
      </w:hyperlink>
      <w:r>
        <w:rPr>
          <w:rStyle w:val="Hyperlink"/>
          <w:noProof w:val="0"/>
          <w:color w:val="auto"/>
          <w:u w:val="none"/>
        </w:rPr>
        <w:t>. Acesso em: 05 de jun. de 2023.</w:t>
      </w:r>
    </w:p>
    <w:p w14:paraId="6998FE37" w14:textId="1EBDEB79" w:rsidR="00775BC4" w:rsidRPr="00775BC4" w:rsidRDefault="00775BC4" w:rsidP="00775BC4">
      <w:pPr>
        <w:pStyle w:val="TF-refernciasITEM"/>
      </w:pPr>
      <w:r w:rsidRPr="00DF24E6">
        <w:t>Controle de estoque de restaurante</w:t>
      </w:r>
      <w:r>
        <w:t xml:space="preserve">: guia definitivo. </w:t>
      </w:r>
      <w:r w:rsidRPr="00DF24E6">
        <w:rPr>
          <w:b/>
          <w:bCs/>
        </w:rPr>
        <w:t>Abrahão</w:t>
      </w:r>
      <w:r>
        <w:t xml:space="preserve">, 2021. Disponível em: </w:t>
      </w:r>
      <w:hyperlink r:id="rId15" w:history="1">
        <w:r w:rsidRPr="00775BC4">
          <w:rPr>
            <w:rStyle w:val="Hyperlink"/>
            <w:noProof w:val="0"/>
            <w:color w:val="auto"/>
            <w:u w:val="none"/>
          </w:rPr>
          <w:t>https://www.abrahao.com.br/blog/administracao/controle-estoque-restaurante</w:t>
        </w:r>
      </w:hyperlink>
      <w:r>
        <w:t>. Acesso em: 06 de jun. de 2023.</w:t>
      </w:r>
    </w:p>
    <w:p w14:paraId="45DCA531" w14:textId="4860CF6B" w:rsidR="008D7528" w:rsidRDefault="008D7528" w:rsidP="002A6B8F">
      <w:pPr>
        <w:pStyle w:val="TF-refernciasITEM"/>
      </w:pPr>
      <w:r w:rsidRPr="00444A66">
        <w:t>CUSTODIO, Fabiana Aparecida</w:t>
      </w:r>
      <w:r w:rsidRPr="008D7528">
        <w:t xml:space="preserve">. </w:t>
      </w:r>
      <w:r w:rsidRPr="00EE2CF4">
        <w:rPr>
          <w:b/>
          <w:bCs/>
        </w:rPr>
        <w:t>Problemas enfrentados na gestão do restaurante “Panela de Ouro”</w:t>
      </w:r>
      <w:r w:rsidRPr="008D7528">
        <w:t xml:space="preserve">. Entrevista concedida a </w:t>
      </w:r>
      <w:r>
        <w:t>Karoline Custodio dos Santos</w:t>
      </w:r>
      <w:r w:rsidRPr="008D7528">
        <w:t xml:space="preserve">. Blumenau, </w:t>
      </w:r>
      <w:r>
        <w:t>25</w:t>
      </w:r>
      <w:r w:rsidRPr="008D7528">
        <w:t xml:space="preserve"> mar. 2023. Entrevista pessoal.</w:t>
      </w:r>
    </w:p>
    <w:p w14:paraId="39861DC8" w14:textId="0E97B621" w:rsidR="009C1058" w:rsidRDefault="009C1058" w:rsidP="00305DF8">
      <w:pPr>
        <w:pStyle w:val="TF-refernciasITEM"/>
      </w:pPr>
      <w:r w:rsidRPr="00330079">
        <w:rPr>
          <w:rStyle w:val="Hyperlink"/>
          <w:noProof w:val="0"/>
          <w:color w:val="auto"/>
          <w:u w:val="none"/>
        </w:rPr>
        <w:t>Desafios para bares e restaurantes em 2023</w:t>
      </w:r>
      <w:r w:rsidRPr="00FC0D80">
        <w:rPr>
          <w:rStyle w:val="Hyperlink"/>
          <w:noProof w:val="0"/>
          <w:color w:val="auto"/>
          <w:u w:val="none"/>
        </w:rPr>
        <w:t xml:space="preserve">. </w:t>
      </w:r>
      <w:r w:rsidRPr="00330079">
        <w:rPr>
          <w:rStyle w:val="Hyperlink"/>
          <w:b/>
          <w:bCs/>
          <w:noProof w:val="0"/>
          <w:color w:val="auto"/>
          <w:u w:val="none"/>
        </w:rPr>
        <w:t>Sebrae</w:t>
      </w:r>
      <w:r>
        <w:rPr>
          <w:rStyle w:val="Hyperlink"/>
          <w:noProof w:val="0"/>
          <w:color w:val="auto"/>
          <w:u w:val="none"/>
        </w:rPr>
        <w:t xml:space="preserve">, 2023. </w:t>
      </w:r>
      <w:r w:rsidRPr="00FC0D80">
        <w:rPr>
          <w:rStyle w:val="Hyperlink"/>
          <w:noProof w:val="0"/>
          <w:color w:val="auto"/>
          <w:u w:val="none"/>
        </w:rPr>
        <w:t xml:space="preserve">Disponível em: </w:t>
      </w:r>
      <w:hyperlink r:id="rId16" w:history="1">
        <w:r w:rsidR="00305DF8" w:rsidRPr="00C56B4C">
          <w:rPr>
            <w:rStyle w:val="Hyperlink"/>
            <w:noProof w:val="0"/>
            <w:color w:val="auto"/>
            <w:u w:val="none"/>
          </w:rPr>
          <w:t>https://sebrae.com.br/sites/PortalSebrae/artigos/desafios-para-bares-e-restaurantes-em-2023,3b0c00d232766810VgnVCM1000001b00320aRCRD</w:t>
        </w:r>
      </w:hyperlink>
      <w:r>
        <w:rPr>
          <w:rStyle w:val="Hyperlink"/>
          <w:noProof w:val="0"/>
          <w:color w:val="auto"/>
          <w:u w:val="none"/>
        </w:rPr>
        <w:t>. Acesso em: 05 de jun. de 2023.</w:t>
      </w:r>
    </w:p>
    <w:p w14:paraId="75849AF5" w14:textId="0EF91B4A" w:rsidR="009C1058" w:rsidRDefault="009C1058" w:rsidP="009C1058">
      <w:pPr>
        <w:pStyle w:val="TF-refernciasITEM"/>
        <w:rPr>
          <w:rStyle w:val="Hyperlink"/>
          <w:noProof w:val="0"/>
          <w:color w:val="auto"/>
          <w:u w:val="none"/>
        </w:rPr>
      </w:pPr>
      <w:r w:rsidRPr="00A95C95">
        <w:rPr>
          <w:rStyle w:val="Hyperlink"/>
          <w:noProof w:val="0"/>
          <w:color w:val="auto"/>
          <w:u w:val="none"/>
        </w:rPr>
        <w:t>Dia da Micro e Pequena Empresa evidencia a importância dos empreendedores para o Brasil</w:t>
      </w:r>
      <w:r w:rsidRPr="00E03E8B">
        <w:rPr>
          <w:rStyle w:val="Hyperlink"/>
          <w:noProof w:val="0"/>
          <w:color w:val="auto"/>
          <w:u w:val="none"/>
        </w:rPr>
        <w:t xml:space="preserve">. </w:t>
      </w:r>
      <w:r w:rsidRPr="00330079">
        <w:rPr>
          <w:rStyle w:val="Hyperlink"/>
          <w:b/>
          <w:bCs/>
          <w:noProof w:val="0"/>
          <w:color w:val="auto"/>
          <w:u w:val="none"/>
        </w:rPr>
        <w:t>Sebrae</w:t>
      </w:r>
      <w:r>
        <w:rPr>
          <w:rStyle w:val="Hyperlink"/>
          <w:noProof w:val="0"/>
          <w:color w:val="auto"/>
          <w:u w:val="none"/>
        </w:rPr>
        <w:t xml:space="preserve">, 2022. </w:t>
      </w:r>
      <w:r w:rsidRPr="00E03E8B">
        <w:rPr>
          <w:rStyle w:val="Hyperlink"/>
          <w:noProof w:val="0"/>
          <w:color w:val="auto"/>
          <w:u w:val="none"/>
        </w:rPr>
        <w:t xml:space="preserve">Disponível em: </w:t>
      </w:r>
      <w:hyperlink r:id="rId17" w:history="1">
        <w:r w:rsidRPr="00E03E8B">
          <w:rPr>
            <w:rStyle w:val="Hyperlink"/>
            <w:noProof w:val="0"/>
            <w:color w:val="auto"/>
            <w:u w:val="none"/>
          </w:rPr>
          <w:t>https://agenciasebrae.com.br/brasil-empreendedor/dia-da-micro-e-pequena-empresa-evidencia-a-importancia-dos-empreendedores-para-o-brasil/</w:t>
        </w:r>
      </w:hyperlink>
      <w:r w:rsidRPr="00E03E8B">
        <w:rPr>
          <w:rStyle w:val="Hyperlink"/>
          <w:noProof w:val="0"/>
          <w:color w:val="auto"/>
          <w:u w:val="none"/>
        </w:rPr>
        <w:t>. Acesso em</w:t>
      </w:r>
      <w:r>
        <w:rPr>
          <w:rStyle w:val="Hyperlink"/>
          <w:noProof w:val="0"/>
          <w:color w:val="auto"/>
          <w:u w:val="none"/>
        </w:rPr>
        <w:t>:</w:t>
      </w:r>
      <w:r w:rsidRPr="00E03E8B">
        <w:rPr>
          <w:rStyle w:val="Hyperlink"/>
          <w:noProof w:val="0"/>
          <w:color w:val="auto"/>
          <w:u w:val="none"/>
        </w:rPr>
        <w:t xml:space="preserve"> 11 de abril de 2023.</w:t>
      </w:r>
    </w:p>
    <w:p w14:paraId="05988FFF" w14:textId="2B804392" w:rsidR="00AD1429" w:rsidRPr="00AD1429" w:rsidRDefault="00AD1429" w:rsidP="009C1058">
      <w:pPr>
        <w:pStyle w:val="TF-refernciasITEM"/>
        <w:rPr>
          <w:rStyle w:val="Hyperlink"/>
          <w:noProof w:val="0"/>
          <w:color w:val="auto"/>
        </w:rPr>
      </w:pPr>
      <w:r w:rsidRPr="00AD1429">
        <w:rPr>
          <w:rStyle w:val="Hyperlink"/>
          <w:noProof w:val="0"/>
          <w:color w:val="auto"/>
          <w:u w:val="none"/>
        </w:rPr>
        <w:t>Entenda como a tecnologia nas empresas é fundamental para alcançar sucesso</w:t>
      </w:r>
      <w:r>
        <w:rPr>
          <w:rStyle w:val="Hyperlink"/>
          <w:noProof w:val="0"/>
          <w:color w:val="auto"/>
          <w:u w:val="none"/>
        </w:rPr>
        <w:t xml:space="preserve">. </w:t>
      </w:r>
      <w:r w:rsidRPr="00AD1429">
        <w:rPr>
          <w:rStyle w:val="Hyperlink"/>
          <w:b/>
          <w:bCs/>
          <w:noProof w:val="0"/>
          <w:color w:val="auto"/>
          <w:u w:val="none"/>
        </w:rPr>
        <w:t>Monitora</w:t>
      </w:r>
      <w:r>
        <w:rPr>
          <w:rStyle w:val="Hyperlink"/>
          <w:noProof w:val="0"/>
          <w:color w:val="auto"/>
          <w:u w:val="none"/>
        </w:rPr>
        <w:t>, 2021. Disponível em</w:t>
      </w:r>
      <w:r w:rsidRPr="00C56B4C">
        <w:rPr>
          <w:rStyle w:val="Hyperlink"/>
          <w:noProof w:val="0"/>
          <w:color w:val="auto"/>
          <w:u w:val="none"/>
        </w:rPr>
        <w:t xml:space="preserve">: </w:t>
      </w:r>
      <w:hyperlink r:id="rId18" w:history="1">
        <w:r w:rsidRPr="00C56B4C">
          <w:rPr>
            <w:rStyle w:val="Hyperlink"/>
            <w:noProof w:val="0"/>
            <w:color w:val="auto"/>
            <w:u w:val="none"/>
          </w:rPr>
          <w:t>https://www.monitoratec.com.br/blog/tecnologia-nas-empresas/</w:t>
        </w:r>
      </w:hyperlink>
      <w:r w:rsidRPr="00C56B4C">
        <w:rPr>
          <w:rStyle w:val="Hyperlink"/>
          <w:noProof w:val="0"/>
          <w:color w:val="auto"/>
          <w:u w:val="none"/>
        </w:rPr>
        <w:t xml:space="preserve">. </w:t>
      </w:r>
      <w:r>
        <w:rPr>
          <w:rStyle w:val="Hyperlink"/>
          <w:noProof w:val="0"/>
          <w:color w:val="auto"/>
          <w:u w:val="none"/>
        </w:rPr>
        <w:t>Acesso em: 20 de jun. de 2023.</w:t>
      </w:r>
    </w:p>
    <w:p w14:paraId="04CEFD39" w14:textId="71841F6A" w:rsidR="003D78E6" w:rsidRDefault="0009275F" w:rsidP="002F17A8">
      <w:pPr>
        <w:pStyle w:val="TF-refernciasITEM"/>
        <w:rPr>
          <w:rStyle w:val="Hyperlink"/>
          <w:noProof w:val="0"/>
          <w:color w:val="auto"/>
          <w:u w:val="none"/>
        </w:rPr>
      </w:pPr>
      <w:r w:rsidRPr="00F1537A">
        <w:lastRenderedPageBreak/>
        <w:t>Gestão financeira para pequenas empresas</w:t>
      </w:r>
      <w:r w:rsidRPr="0009275F">
        <w:t>: 14 dicas para organizar seu negócio</w:t>
      </w:r>
      <w:r>
        <w:t>.</w:t>
      </w:r>
      <w:r w:rsidR="00671997">
        <w:t xml:space="preserve"> </w:t>
      </w:r>
      <w:r w:rsidR="00671997" w:rsidRPr="00F1537A">
        <w:rPr>
          <w:b/>
          <w:bCs/>
        </w:rPr>
        <w:t xml:space="preserve">Serasa </w:t>
      </w:r>
      <w:proofErr w:type="spellStart"/>
      <w:r w:rsidR="00671997" w:rsidRPr="00F1537A">
        <w:rPr>
          <w:b/>
          <w:bCs/>
        </w:rPr>
        <w:t>Experian</w:t>
      </w:r>
      <w:proofErr w:type="spellEnd"/>
      <w:r w:rsidR="00671997">
        <w:t>, 2022.</w:t>
      </w:r>
      <w:r>
        <w:t xml:space="preserve"> Disponível em: </w:t>
      </w:r>
      <w:r w:rsidR="00FE3331" w:rsidRPr="00FE3331">
        <w:t>https://empresas.serasaexperian.com.br/blog/gestao-financeira-para-pequenas-empresas/</w:t>
      </w:r>
      <w:r w:rsidR="00FE3331">
        <w:t>.</w:t>
      </w:r>
      <w:r w:rsidR="00FE3331" w:rsidRPr="00FE3331">
        <w:rPr>
          <w:rStyle w:val="Hyperlink"/>
          <w:noProof w:val="0"/>
          <w:color w:val="auto"/>
          <w:u w:val="none"/>
        </w:rPr>
        <w:t xml:space="preserve"> </w:t>
      </w:r>
      <w:r w:rsidR="00FE3331">
        <w:rPr>
          <w:rStyle w:val="Hyperlink"/>
          <w:noProof w:val="0"/>
          <w:color w:val="auto"/>
          <w:u w:val="none"/>
        </w:rPr>
        <w:t>Acesso em</w:t>
      </w:r>
      <w:r w:rsidR="00775BC4">
        <w:rPr>
          <w:rStyle w:val="Hyperlink"/>
          <w:noProof w:val="0"/>
          <w:color w:val="auto"/>
          <w:u w:val="none"/>
        </w:rPr>
        <w:t>:</w:t>
      </w:r>
      <w:r w:rsidR="00FE3331">
        <w:rPr>
          <w:rStyle w:val="Hyperlink"/>
          <w:noProof w:val="0"/>
          <w:color w:val="auto"/>
          <w:u w:val="none"/>
        </w:rPr>
        <w:t xml:space="preserve"> 05 de jun. de 2023.</w:t>
      </w:r>
    </w:p>
    <w:p w14:paraId="06BDDF02" w14:textId="638ACF5C" w:rsidR="00FA5EF4" w:rsidRDefault="004F4709" w:rsidP="00FE3669">
      <w:pPr>
        <w:pStyle w:val="TF-refernciasITEM"/>
      </w:pPr>
      <w:r>
        <w:t xml:space="preserve">GRANDI, Guilherme. </w:t>
      </w:r>
      <w:r w:rsidR="005B3ADD" w:rsidRPr="00F1537A">
        <w:t>Apenas metade dos restaurantes brasileiros está realmente aberta, revela estudo inédito</w:t>
      </w:r>
      <w:r w:rsidR="007235D2" w:rsidRPr="00F1537A">
        <w:t>.</w:t>
      </w:r>
      <w:r w:rsidR="00956D7D">
        <w:t xml:space="preserve"> </w:t>
      </w:r>
      <w:r w:rsidR="00956D7D" w:rsidRPr="00F1537A">
        <w:rPr>
          <w:b/>
          <w:bCs/>
        </w:rPr>
        <w:t>Gazeta do Povo</w:t>
      </w:r>
      <w:r w:rsidR="00956D7D">
        <w:t>, 2022.</w:t>
      </w:r>
      <w:r w:rsidR="007235D2" w:rsidRPr="000E663B">
        <w:t xml:space="preserve"> </w:t>
      </w:r>
      <w:r w:rsidR="00E46D7F" w:rsidRPr="000E663B">
        <w:t>Disponível em:</w:t>
      </w:r>
      <w:r w:rsidR="007235D2" w:rsidRPr="000E663B">
        <w:t xml:space="preserve"> </w:t>
      </w:r>
      <w:hyperlink r:id="rId19" w:anchor=":~:text=O%20Brasil%20tem%20exatos%20736,Gazeta%20do%20Povo%20tiveram%20acesso" w:history="1">
        <w:r w:rsidR="00E46D7F" w:rsidRPr="00737EBD">
          <w:rPr>
            <w:rStyle w:val="Hyperlink"/>
            <w:noProof w:val="0"/>
            <w:color w:val="auto"/>
            <w:u w:val="none"/>
          </w:rPr>
          <w:t>https://www.gazetadopovo.com.br/bomgourmet/mercado-e-setor/restaurantes-abertos-brasil/#:~:text=O%20Brasil%20tem%20exatos%20736,Gazeta%20do%20Povo%20tiveram%20acesso</w:t>
        </w:r>
      </w:hyperlink>
      <w:r w:rsidR="00FA5EF4" w:rsidRPr="00737EBD">
        <w:t>.</w:t>
      </w:r>
      <w:r w:rsidR="004244CE" w:rsidRPr="00737EBD">
        <w:t xml:space="preserve"> </w:t>
      </w:r>
      <w:r w:rsidR="004244CE" w:rsidRPr="000E663B">
        <w:t>Acesso em</w:t>
      </w:r>
      <w:r w:rsidR="00464CD1">
        <w:t>:</w:t>
      </w:r>
      <w:r w:rsidR="004244CE" w:rsidRPr="000E663B">
        <w:t xml:space="preserve"> </w:t>
      </w:r>
      <w:r w:rsidR="009B3BC3" w:rsidRPr="000E663B">
        <w:t>28 de março 2023.</w:t>
      </w:r>
    </w:p>
    <w:p w14:paraId="09F06FCD" w14:textId="77777777" w:rsidR="00A20E5B" w:rsidRPr="00200812" w:rsidRDefault="00A20E5B" w:rsidP="00A20E5B">
      <w:pPr>
        <w:pStyle w:val="TF-refernciasITEM"/>
      </w:pPr>
      <w:r w:rsidRPr="00200812">
        <w:t xml:space="preserve">OLIVEIRA, Priscila M. et al. </w:t>
      </w:r>
      <w:r w:rsidRPr="00A531D3">
        <w:rPr>
          <w:b/>
          <w:bCs/>
        </w:rPr>
        <w:t>Os Desafios para Gestão de Estoques em Micro e Pequenas Empresas</w:t>
      </w:r>
      <w:r w:rsidRPr="00200812">
        <w:t xml:space="preserve">: um estudo de caso, </w:t>
      </w:r>
      <w:proofErr w:type="spellStart"/>
      <w:r w:rsidRPr="00200812">
        <w:t>sd</w:t>
      </w:r>
      <w:proofErr w:type="spellEnd"/>
      <w:r w:rsidRPr="00200812">
        <w:t xml:space="preserve">. </w:t>
      </w:r>
    </w:p>
    <w:p w14:paraId="026AD3FD" w14:textId="77777777" w:rsidR="00A20E5B" w:rsidRDefault="00A20E5B" w:rsidP="00A20E5B">
      <w:pPr>
        <w:pStyle w:val="TF-refernciasITEM"/>
      </w:pPr>
      <w:r w:rsidRPr="0062050D">
        <w:t>Quais Tecnologias Para Restaurante Vale a Pena Investir?</w:t>
      </w:r>
      <w:r>
        <w:t xml:space="preserve"> </w:t>
      </w:r>
      <w:proofErr w:type="spellStart"/>
      <w:r w:rsidRPr="0062050D">
        <w:rPr>
          <w:b/>
          <w:bCs/>
        </w:rPr>
        <w:t>Ifood</w:t>
      </w:r>
      <w:proofErr w:type="spellEnd"/>
      <w:r w:rsidRPr="0062050D">
        <w:rPr>
          <w:b/>
          <w:bCs/>
        </w:rPr>
        <w:t xml:space="preserve"> para Parceiros</w:t>
      </w:r>
      <w:r>
        <w:t>, 2022. Disponível em</w:t>
      </w:r>
      <w:r w:rsidRPr="00C90EF0">
        <w:t xml:space="preserve">: </w:t>
      </w:r>
      <w:hyperlink r:id="rId20" w:history="1">
        <w:r w:rsidRPr="00C90EF0">
          <w:rPr>
            <w:rStyle w:val="Hyperlink"/>
            <w:noProof w:val="0"/>
            <w:color w:val="auto"/>
            <w:u w:val="none"/>
          </w:rPr>
          <w:t>https://blog-parceiros.ifood.com.br/tecnologia-restaurante/</w:t>
        </w:r>
      </w:hyperlink>
      <w:r>
        <w:rPr>
          <w:rStyle w:val="Hyperlink"/>
          <w:noProof w:val="0"/>
          <w:color w:val="auto"/>
          <w:u w:val="none"/>
        </w:rPr>
        <w:t>. Acesso em: 06 de jun. de 2023.</w:t>
      </w:r>
    </w:p>
    <w:p w14:paraId="57534CC7" w14:textId="77777777" w:rsidR="00A20E5B" w:rsidRPr="00E03E8B" w:rsidRDefault="00A20E5B" w:rsidP="00A20E5B">
      <w:pPr>
        <w:pStyle w:val="TF-refernciasITEM"/>
      </w:pPr>
      <w:r w:rsidRPr="00E03E8B">
        <w:t xml:space="preserve">RODRIGUES, Fausto. </w:t>
      </w:r>
      <w:r w:rsidRPr="00330079">
        <w:t>A responsabilidade dos estabelecimentos comerciais no fornecimento de rede WI-FI a seus clientes</w:t>
      </w:r>
      <w:r>
        <w:t xml:space="preserve">. </w:t>
      </w:r>
      <w:proofErr w:type="spellStart"/>
      <w:r w:rsidRPr="00330079">
        <w:rPr>
          <w:b/>
          <w:bCs/>
        </w:rPr>
        <w:t>JusBrasil</w:t>
      </w:r>
      <w:proofErr w:type="spellEnd"/>
      <w:r>
        <w:t>,</w:t>
      </w:r>
      <w:r w:rsidRPr="00E03E8B">
        <w:t xml:space="preserve"> 2018. Disponível em:  </w:t>
      </w:r>
      <w:hyperlink r:id="rId21" w:anchor=":~:text=O%20estudo%20demonstrou%20que%2027,de%20amea%C3%A7as%20diretas%20e%20indiretas" w:history="1">
        <w:r w:rsidRPr="00E03E8B">
          <w:rPr>
            <w:rStyle w:val="Hyperlink"/>
            <w:noProof w:val="0"/>
            <w:color w:val="auto"/>
            <w:u w:val="none"/>
          </w:rPr>
          <w:t>https://faustorjrc.jusbrasil.com.br/artigos/545719177/a-responsabilidade-dos-estabelecimentos-comerciais-no-fornecimento-de-rede-wi-fi-a-seus-clientes#:~:text=O%20estudo%20demonstrou%20que%2027,de%20amea%C3%A7as%20diretas%20e%20indiretas</w:t>
        </w:r>
      </w:hyperlink>
      <w:r w:rsidRPr="00E03E8B">
        <w:t>. Acesso em</w:t>
      </w:r>
      <w:r>
        <w:t>:</w:t>
      </w:r>
      <w:r w:rsidRPr="00E03E8B">
        <w:t xml:space="preserve"> 29 de março de 2023.</w:t>
      </w:r>
    </w:p>
    <w:p w14:paraId="0C9E93B5" w14:textId="7603963A" w:rsidR="006568EF" w:rsidRDefault="006568EF" w:rsidP="002F17A8">
      <w:pPr>
        <w:pStyle w:val="TF-refernciasITEM"/>
      </w:pPr>
      <w:r w:rsidRPr="00F1537A">
        <w:t>90% dos lares brasileiros já tem acesso à internet no Brasil, aponta pesquisa, 2022</w:t>
      </w:r>
      <w:r w:rsidRPr="00116F7C">
        <w:t>.</w:t>
      </w:r>
      <w:r w:rsidR="000A6D33">
        <w:t xml:space="preserve"> </w:t>
      </w:r>
      <w:r w:rsidR="000A6D33" w:rsidRPr="00F1537A">
        <w:rPr>
          <w:b/>
          <w:bCs/>
        </w:rPr>
        <w:t>Gov</w:t>
      </w:r>
      <w:r w:rsidR="00AE10D9">
        <w:rPr>
          <w:b/>
          <w:bCs/>
        </w:rPr>
        <w:t>.</w:t>
      </w:r>
      <w:r w:rsidR="000A6D33" w:rsidRPr="00F1537A">
        <w:rPr>
          <w:b/>
          <w:bCs/>
        </w:rPr>
        <w:t>Br</w:t>
      </w:r>
      <w:r w:rsidR="000A6D33">
        <w:t>, 20</w:t>
      </w:r>
      <w:r w:rsidR="00355F39">
        <w:t>22.</w:t>
      </w:r>
      <w:r w:rsidRPr="00116F7C">
        <w:t xml:space="preserve"> </w:t>
      </w:r>
      <w:r>
        <w:t xml:space="preserve">Disponível em: </w:t>
      </w:r>
      <w:hyperlink r:id="rId22" w:history="1">
        <w:r w:rsidRPr="002A2572">
          <w:rPr>
            <w:rStyle w:val="Hyperlink"/>
            <w:noProof w:val="0"/>
            <w:color w:val="auto"/>
            <w:u w:val="none"/>
          </w:rPr>
          <w:t>https://www.gov.br/casacivil/pt-br/assuntos/noticias/2022/setembro/90-dos-lares-brasileiros-ja-tem-acesso-a-internet-no-brasil-aponta-pesquisa</w:t>
        </w:r>
      </w:hyperlink>
      <w:r>
        <w:t>. Acesso em</w:t>
      </w:r>
      <w:r w:rsidR="00775BC4">
        <w:t>:</w:t>
      </w:r>
      <w:r>
        <w:t xml:space="preserve"> 28 de março de 2023.</w:t>
      </w:r>
    </w:p>
    <w:p w14:paraId="27EC5555" w14:textId="77777777" w:rsidR="00872E07" w:rsidRDefault="00872E07" w:rsidP="002F17A8">
      <w:pPr>
        <w:pStyle w:val="TF-refernciasITEM"/>
      </w:pPr>
    </w:p>
    <w:p w14:paraId="796A34AA" w14:textId="7A736347" w:rsidR="00872E07" w:rsidRDefault="00872E07">
      <w:pPr>
        <w:keepNext w:val="0"/>
        <w:keepLines w:val="0"/>
        <w:rPr>
          <w:szCs w:val="20"/>
        </w:rPr>
      </w:pPr>
      <w:r>
        <w:br w:type="page"/>
      </w:r>
    </w:p>
    <w:p w14:paraId="24D94F56" w14:textId="77777777" w:rsidR="00872E07" w:rsidRDefault="00872E07" w:rsidP="00872E07">
      <w:pPr>
        <w:pStyle w:val="TF-xAvalTTULO"/>
      </w:pPr>
      <w:r w:rsidRPr="00340EA0">
        <w:lastRenderedPageBreak/>
        <w:t>FORMULÁRIO  DE  avaliação</w:t>
      </w:r>
      <w:r>
        <w:t xml:space="preserve"> SIS </w:t>
      </w:r>
      <w:r w:rsidRPr="00EC1B39">
        <w:t>(RES_024_2022)</w:t>
      </w:r>
    </w:p>
    <w:p w14:paraId="3FC55FAC" w14:textId="77777777" w:rsidR="00872E07" w:rsidRDefault="00872E07" w:rsidP="00872E07">
      <w:pPr>
        <w:pStyle w:val="TF-xAvalTTULO"/>
      </w:pPr>
      <w:r>
        <w:t>P</w:t>
      </w:r>
      <w:r w:rsidRPr="00340EA0">
        <w:t>ROFESSOR TCC I</w:t>
      </w:r>
      <w:r>
        <w:t xml:space="preserve"> – projeto</w:t>
      </w:r>
    </w:p>
    <w:p w14:paraId="11F423A0" w14:textId="77777777" w:rsidR="00872E07" w:rsidRDefault="00872E07" w:rsidP="00872E07">
      <w:pPr>
        <w:pStyle w:val="TF-xAvalLINHA"/>
      </w:pPr>
      <w:r w:rsidRPr="00320BFA">
        <w:t>Avaliador(a):</w:t>
      </w:r>
      <w:r w:rsidRPr="00320BFA">
        <w:tab/>
      </w:r>
      <w:r>
        <w:t>Dalton Solano dos Reis</w:t>
      </w:r>
    </w:p>
    <w:p w14:paraId="5E07784E" w14:textId="77777777" w:rsidR="00872E07" w:rsidRPr="00320BFA" w:rsidRDefault="00872E07" w:rsidP="00872E0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872E07" w:rsidRPr="00320BFA" w14:paraId="33D2CBEA" w14:textId="77777777" w:rsidTr="000F4BC3">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F9F379A" w14:textId="77777777" w:rsidR="00872E07" w:rsidRPr="00320BFA" w:rsidRDefault="00872E07" w:rsidP="000F4BC3">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7A250507" w14:textId="77777777" w:rsidR="00872E07" w:rsidRPr="00320BFA" w:rsidRDefault="00872E07" w:rsidP="000F4BC3">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793EE7EF" w14:textId="77777777" w:rsidR="00872E07" w:rsidRPr="00320BFA" w:rsidRDefault="00872E07" w:rsidP="000F4BC3">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7D54A88B" w14:textId="77777777" w:rsidR="00872E07" w:rsidRPr="00320BFA" w:rsidRDefault="00872E07" w:rsidP="000F4BC3">
            <w:pPr>
              <w:pStyle w:val="TF-xAvalITEMTABELA"/>
            </w:pPr>
            <w:r w:rsidRPr="00320BFA">
              <w:t>não atende</w:t>
            </w:r>
          </w:p>
        </w:tc>
      </w:tr>
      <w:tr w:rsidR="00872E07" w:rsidRPr="00320BFA" w14:paraId="7E34F677" w14:textId="77777777" w:rsidTr="000F4BC3">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8E5ADBE" w14:textId="77777777" w:rsidR="00872E07" w:rsidRPr="00320BFA" w:rsidRDefault="00872E07" w:rsidP="000F4BC3">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5E4734C7" w14:textId="77777777" w:rsidR="00872E07" w:rsidRPr="00320BFA" w:rsidRDefault="00872E07" w:rsidP="000F4BC3">
            <w:pPr>
              <w:pStyle w:val="TF-xAvalITEM"/>
              <w:numPr>
                <w:ilvl w:val="0"/>
                <w:numId w:val="12"/>
              </w:numPr>
            </w:pPr>
            <w:r>
              <w:t>CONTEXTUALIZAÇÃO</w:t>
            </w:r>
          </w:p>
          <w:p w14:paraId="6CC09F91" w14:textId="77777777" w:rsidR="00872E07" w:rsidRPr="00320BFA" w:rsidRDefault="00872E07" w:rsidP="000F4BC3">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34B65F62" w14:textId="6DA68446" w:rsidR="00872E07" w:rsidRPr="00320BFA" w:rsidRDefault="009711B1" w:rsidP="000F4BC3">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5376070B" w14:textId="77777777" w:rsidR="00872E07" w:rsidRPr="00320BFA" w:rsidRDefault="00872E07" w:rsidP="000F4BC3">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71F92608" w14:textId="77777777" w:rsidR="00872E07" w:rsidRPr="00320BFA" w:rsidRDefault="00872E07" w:rsidP="000F4BC3">
            <w:pPr>
              <w:keepNext w:val="0"/>
              <w:keepLines w:val="0"/>
              <w:ind w:left="709" w:hanging="709"/>
              <w:jc w:val="center"/>
              <w:rPr>
                <w:sz w:val="18"/>
              </w:rPr>
            </w:pPr>
          </w:p>
        </w:tc>
      </w:tr>
      <w:tr w:rsidR="00872E07" w:rsidRPr="00320BFA" w14:paraId="7CF76852" w14:textId="77777777" w:rsidTr="000F4BC3">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0E03348"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41C3B54" w14:textId="77777777" w:rsidR="00872E07" w:rsidRPr="00320BFA" w:rsidRDefault="00872E07" w:rsidP="000F4BC3">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0A1CEE1E" w14:textId="6F5804E7"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2E7BE42"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F7A96C8" w14:textId="77777777" w:rsidR="00872E07" w:rsidRPr="00320BFA" w:rsidRDefault="00872E07" w:rsidP="000F4BC3">
            <w:pPr>
              <w:keepNext w:val="0"/>
              <w:keepLines w:val="0"/>
              <w:ind w:left="709" w:hanging="709"/>
              <w:jc w:val="center"/>
              <w:rPr>
                <w:sz w:val="18"/>
              </w:rPr>
            </w:pPr>
          </w:p>
        </w:tc>
      </w:tr>
      <w:tr w:rsidR="00872E07" w:rsidRPr="00320BFA" w14:paraId="3B22C5C4"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A6A00AF"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FA90CD3" w14:textId="77777777" w:rsidR="00872E07" w:rsidRPr="00320BFA" w:rsidRDefault="00872E07" w:rsidP="000F4BC3">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635DA68F" w14:textId="1A6534BA"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ACBA6BA"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1C7DAD5" w14:textId="77777777" w:rsidR="00872E07" w:rsidRPr="00320BFA" w:rsidRDefault="00872E07" w:rsidP="000F4BC3">
            <w:pPr>
              <w:keepNext w:val="0"/>
              <w:keepLines w:val="0"/>
              <w:ind w:left="709" w:hanging="709"/>
              <w:jc w:val="center"/>
              <w:rPr>
                <w:sz w:val="18"/>
              </w:rPr>
            </w:pPr>
          </w:p>
        </w:tc>
      </w:tr>
      <w:tr w:rsidR="00872E07" w:rsidRPr="00320BFA" w14:paraId="19B346C6" w14:textId="77777777" w:rsidTr="000F4BC3">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009C65F"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20C0001" w14:textId="77777777" w:rsidR="00872E07" w:rsidRPr="00320BFA" w:rsidRDefault="00872E07" w:rsidP="000F4BC3">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316909DF" w14:textId="1B2908D5"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5AC6BE2"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2B37599" w14:textId="77777777" w:rsidR="00872E07" w:rsidRPr="00320BFA" w:rsidRDefault="00872E07" w:rsidP="000F4BC3">
            <w:pPr>
              <w:keepNext w:val="0"/>
              <w:keepLines w:val="0"/>
              <w:ind w:left="709" w:hanging="709"/>
              <w:jc w:val="center"/>
              <w:rPr>
                <w:sz w:val="18"/>
              </w:rPr>
            </w:pPr>
          </w:p>
        </w:tc>
      </w:tr>
      <w:tr w:rsidR="00872E07" w:rsidRPr="00320BFA" w14:paraId="75805764" w14:textId="77777777" w:rsidTr="000F4BC3">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DAEEBC1"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A970C14" w14:textId="77777777" w:rsidR="00872E07" w:rsidRPr="00320BFA" w:rsidRDefault="00872E07" w:rsidP="000F4BC3">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5FB7213F" w14:textId="5BBCC672"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F8360C1"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E23910C" w14:textId="77777777" w:rsidR="00872E07" w:rsidRPr="00320BFA" w:rsidRDefault="00872E07" w:rsidP="000F4BC3">
            <w:pPr>
              <w:keepNext w:val="0"/>
              <w:keepLines w:val="0"/>
              <w:ind w:left="709" w:hanging="709"/>
              <w:jc w:val="center"/>
              <w:rPr>
                <w:sz w:val="18"/>
              </w:rPr>
            </w:pPr>
          </w:p>
        </w:tc>
      </w:tr>
      <w:tr w:rsidR="00872E07" w:rsidRPr="00320BFA" w14:paraId="47119148"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7A595F5"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676B0CC" w14:textId="77777777" w:rsidR="00872E07" w:rsidRPr="00320BFA" w:rsidRDefault="00872E07" w:rsidP="000F4BC3">
            <w:pPr>
              <w:pStyle w:val="TF-xAvalITEM"/>
              <w:numPr>
                <w:ilvl w:val="0"/>
                <w:numId w:val="12"/>
              </w:numPr>
            </w:pPr>
            <w:r>
              <w:t>BASES</w:t>
            </w:r>
            <w:r w:rsidRPr="00320BFA">
              <w:t xml:space="preserve"> </w:t>
            </w:r>
            <w:r>
              <w:t>TEÓRICAS</w:t>
            </w:r>
          </w:p>
          <w:p w14:paraId="12693EF4" w14:textId="77777777" w:rsidR="00872E07" w:rsidRPr="00320BFA" w:rsidRDefault="00872E07" w:rsidP="000F4BC3">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6AA0DCFF" w14:textId="617617EC"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84B11FB"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2FDA0E0" w14:textId="77777777" w:rsidR="00872E07" w:rsidRPr="00320BFA" w:rsidRDefault="00872E07" w:rsidP="000F4BC3">
            <w:pPr>
              <w:keepNext w:val="0"/>
              <w:keepLines w:val="0"/>
              <w:ind w:left="709" w:hanging="709"/>
              <w:jc w:val="center"/>
              <w:rPr>
                <w:sz w:val="18"/>
              </w:rPr>
            </w:pPr>
          </w:p>
        </w:tc>
      </w:tr>
      <w:tr w:rsidR="00872E07" w:rsidRPr="00320BFA" w14:paraId="65108704"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7FF642E"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BB2F733" w14:textId="77777777" w:rsidR="00872E07" w:rsidRPr="00320BFA" w:rsidRDefault="00872E07" w:rsidP="000F4BC3">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4BC24C19" w14:textId="60A7E241"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7EE3C90"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9964638" w14:textId="77777777" w:rsidR="00872E07" w:rsidRPr="00320BFA" w:rsidRDefault="00872E07" w:rsidP="000F4BC3">
            <w:pPr>
              <w:keepNext w:val="0"/>
              <w:keepLines w:val="0"/>
              <w:ind w:left="709" w:hanging="709"/>
              <w:jc w:val="center"/>
              <w:rPr>
                <w:sz w:val="18"/>
              </w:rPr>
            </w:pPr>
          </w:p>
        </w:tc>
      </w:tr>
      <w:tr w:rsidR="00872E07" w:rsidRPr="00320BFA" w14:paraId="0690BC3B"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61898E4"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8AE4702" w14:textId="77777777" w:rsidR="00872E07" w:rsidRPr="00320BFA" w:rsidRDefault="00872E07" w:rsidP="000F4BC3">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10E6EBF3" w14:textId="386B74AC"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5F6830D"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D0E3EEC" w14:textId="77777777" w:rsidR="00872E07" w:rsidRPr="00320BFA" w:rsidRDefault="00872E07" w:rsidP="000F4BC3">
            <w:pPr>
              <w:keepNext w:val="0"/>
              <w:keepLines w:val="0"/>
              <w:ind w:left="709" w:hanging="709"/>
              <w:jc w:val="center"/>
              <w:rPr>
                <w:sz w:val="18"/>
              </w:rPr>
            </w:pPr>
          </w:p>
        </w:tc>
      </w:tr>
      <w:tr w:rsidR="00872E07" w:rsidRPr="00320BFA" w14:paraId="6732C906"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991C466"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8287A42" w14:textId="77777777" w:rsidR="00872E07" w:rsidRPr="00320BFA" w:rsidRDefault="00872E07" w:rsidP="000F4BC3">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73E723E5" w14:textId="11C78A94"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558F3F1"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0931FAB" w14:textId="77777777" w:rsidR="00872E07" w:rsidRPr="00320BFA" w:rsidRDefault="00872E07" w:rsidP="000F4BC3">
            <w:pPr>
              <w:keepNext w:val="0"/>
              <w:keepLines w:val="0"/>
              <w:ind w:left="709" w:hanging="709"/>
              <w:jc w:val="center"/>
              <w:rPr>
                <w:sz w:val="18"/>
              </w:rPr>
            </w:pPr>
          </w:p>
        </w:tc>
      </w:tr>
      <w:tr w:rsidR="00872E07" w:rsidRPr="00320BFA" w14:paraId="1291A869" w14:textId="77777777" w:rsidTr="000F4BC3">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256C638"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5FF206B" w14:textId="77777777" w:rsidR="00872E07" w:rsidRPr="00320BFA" w:rsidRDefault="00872E07" w:rsidP="000F4BC3">
            <w:pPr>
              <w:pStyle w:val="TF-xAvalITEM"/>
              <w:numPr>
                <w:ilvl w:val="0"/>
                <w:numId w:val="12"/>
              </w:numPr>
            </w:pPr>
            <w:r w:rsidRPr="00320BFA">
              <w:t>JUSTIFICATIVA</w:t>
            </w:r>
          </w:p>
          <w:p w14:paraId="578B8D0D" w14:textId="77777777" w:rsidR="00872E07" w:rsidRPr="00320BFA" w:rsidRDefault="00872E07" w:rsidP="000F4BC3">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1FAF0005" w14:textId="1430B941"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7A0808F"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3709F08" w14:textId="77777777" w:rsidR="00872E07" w:rsidRPr="00320BFA" w:rsidRDefault="00872E07" w:rsidP="000F4BC3">
            <w:pPr>
              <w:keepNext w:val="0"/>
              <w:keepLines w:val="0"/>
              <w:ind w:left="709" w:hanging="709"/>
              <w:jc w:val="center"/>
              <w:rPr>
                <w:sz w:val="18"/>
              </w:rPr>
            </w:pPr>
          </w:p>
        </w:tc>
      </w:tr>
      <w:tr w:rsidR="00872E07" w:rsidRPr="00320BFA" w14:paraId="2D8870CF" w14:textId="77777777" w:rsidTr="000F4BC3">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8F687F4"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4CA843E" w14:textId="77777777" w:rsidR="00872E07" w:rsidRPr="00320BFA" w:rsidRDefault="00872E07" w:rsidP="000F4BC3">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084007E2" w14:textId="49DE8854"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B7B15E9"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C0456F2" w14:textId="77777777" w:rsidR="00872E07" w:rsidRPr="00320BFA" w:rsidRDefault="00872E07" w:rsidP="000F4BC3">
            <w:pPr>
              <w:keepNext w:val="0"/>
              <w:keepLines w:val="0"/>
              <w:ind w:left="709" w:hanging="709"/>
              <w:jc w:val="center"/>
              <w:rPr>
                <w:sz w:val="18"/>
              </w:rPr>
            </w:pPr>
          </w:p>
        </w:tc>
      </w:tr>
      <w:tr w:rsidR="00872E07" w:rsidRPr="00320BFA" w14:paraId="79BCB97E" w14:textId="77777777" w:rsidTr="000F4BC3">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65C8871"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6EB4FB0" w14:textId="77777777" w:rsidR="00872E07" w:rsidRPr="00320BFA" w:rsidRDefault="00872E07" w:rsidP="000F4BC3">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0C5CD75A" w14:textId="5533B03C"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0BE44F3"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E681363" w14:textId="77777777" w:rsidR="00872E07" w:rsidRPr="00320BFA" w:rsidRDefault="00872E07" w:rsidP="000F4BC3">
            <w:pPr>
              <w:keepNext w:val="0"/>
              <w:keepLines w:val="0"/>
              <w:ind w:left="709" w:hanging="709"/>
              <w:jc w:val="center"/>
              <w:rPr>
                <w:sz w:val="18"/>
              </w:rPr>
            </w:pPr>
          </w:p>
        </w:tc>
      </w:tr>
      <w:tr w:rsidR="00872E07" w:rsidRPr="00320BFA" w14:paraId="65F88A7F" w14:textId="77777777" w:rsidTr="000F4BC3">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2512A1"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21488E12" w14:textId="77777777" w:rsidR="00872E07" w:rsidRPr="00320BFA" w:rsidRDefault="00872E07" w:rsidP="000F4BC3">
            <w:pPr>
              <w:pStyle w:val="TF-xAvalITEM"/>
              <w:numPr>
                <w:ilvl w:val="0"/>
                <w:numId w:val="12"/>
              </w:numPr>
            </w:pPr>
            <w:r>
              <w:t>METODOLOGIA</w:t>
            </w:r>
          </w:p>
          <w:p w14:paraId="777F0B5F" w14:textId="77777777" w:rsidR="00872E07" w:rsidRPr="00320BFA" w:rsidRDefault="00872E07" w:rsidP="000F4BC3">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5FE43C9D" w14:textId="3DE7903B"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51F62BAD"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BF6611D" w14:textId="77777777" w:rsidR="00872E07" w:rsidRPr="00320BFA" w:rsidRDefault="00872E07" w:rsidP="000F4BC3">
            <w:pPr>
              <w:keepNext w:val="0"/>
              <w:keepLines w:val="0"/>
              <w:ind w:left="709" w:hanging="709"/>
              <w:jc w:val="center"/>
              <w:rPr>
                <w:sz w:val="18"/>
              </w:rPr>
            </w:pPr>
          </w:p>
        </w:tc>
      </w:tr>
      <w:tr w:rsidR="00872E07" w:rsidRPr="00320BFA" w14:paraId="10EF369A" w14:textId="77777777" w:rsidTr="000F4BC3">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AE618CF" w14:textId="77777777" w:rsidR="00872E07" w:rsidRPr="00320BFA" w:rsidRDefault="00872E07" w:rsidP="000F4BC3">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38527B8A" w14:textId="77777777" w:rsidR="00872E07" w:rsidRPr="00320BFA" w:rsidRDefault="00872E07" w:rsidP="000F4BC3">
            <w:pPr>
              <w:pStyle w:val="TF-xAvalITEM"/>
              <w:numPr>
                <w:ilvl w:val="0"/>
                <w:numId w:val="12"/>
              </w:numPr>
            </w:pPr>
            <w:r w:rsidRPr="00320BFA">
              <w:t>LINGUAGEM USADA (redação)</w:t>
            </w:r>
          </w:p>
          <w:p w14:paraId="4F5A3BC4" w14:textId="77777777" w:rsidR="00872E07" w:rsidRPr="00320BFA" w:rsidRDefault="00872E07" w:rsidP="000F4BC3">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53B3B7DA" w14:textId="795CC0BC" w:rsidR="00872E07" w:rsidRPr="00320BFA" w:rsidRDefault="009711B1" w:rsidP="000F4BC3">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30A10462" w14:textId="77777777" w:rsidR="00872E07" w:rsidRPr="00320BFA" w:rsidRDefault="00872E07" w:rsidP="000F4BC3">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C31E371" w14:textId="77777777" w:rsidR="00872E07" w:rsidRPr="00320BFA" w:rsidRDefault="00872E07" w:rsidP="000F4BC3">
            <w:pPr>
              <w:keepNext w:val="0"/>
              <w:keepLines w:val="0"/>
              <w:ind w:left="709" w:hanging="709"/>
              <w:jc w:val="center"/>
              <w:rPr>
                <w:sz w:val="18"/>
              </w:rPr>
            </w:pPr>
          </w:p>
        </w:tc>
      </w:tr>
      <w:tr w:rsidR="00872E07" w:rsidRPr="00320BFA" w14:paraId="7A80725B"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40E6F89"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8D9C072" w14:textId="77777777" w:rsidR="00872E07" w:rsidRPr="00320BFA" w:rsidRDefault="00872E07" w:rsidP="000F4BC3">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54B8C1E9" w14:textId="4022B55D"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EF3E215"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D3522AE" w14:textId="77777777" w:rsidR="00872E07" w:rsidRPr="00320BFA" w:rsidRDefault="00872E07" w:rsidP="000F4BC3">
            <w:pPr>
              <w:keepNext w:val="0"/>
              <w:keepLines w:val="0"/>
              <w:ind w:left="709" w:hanging="709"/>
              <w:jc w:val="center"/>
              <w:rPr>
                <w:sz w:val="18"/>
              </w:rPr>
            </w:pPr>
          </w:p>
        </w:tc>
      </w:tr>
      <w:tr w:rsidR="00872E07" w:rsidRPr="00320BFA" w14:paraId="4308DEFA"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CB004B8"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7B1E3D4" w14:textId="77777777" w:rsidR="00872E07" w:rsidRPr="00320BFA" w:rsidRDefault="00872E07" w:rsidP="000F4BC3">
            <w:pPr>
              <w:pStyle w:val="TF-xAvalITEM"/>
              <w:numPr>
                <w:ilvl w:val="0"/>
                <w:numId w:val="12"/>
              </w:numPr>
            </w:pPr>
            <w:r w:rsidRPr="00320BFA">
              <w:t>ORGANIZAÇÃO E APRESENTAÇÃO GRÁFICA DO TEXTO</w:t>
            </w:r>
          </w:p>
          <w:p w14:paraId="7E7E25D0" w14:textId="77777777" w:rsidR="00872E07" w:rsidRPr="00320BFA" w:rsidRDefault="00872E07" w:rsidP="000F4BC3">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487D88AF" w14:textId="70D746E1"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2F17F9D"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5B95BF0" w14:textId="77777777" w:rsidR="00872E07" w:rsidRPr="00320BFA" w:rsidRDefault="00872E07" w:rsidP="000F4BC3">
            <w:pPr>
              <w:keepNext w:val="0"/>
              <w:keepLines w:val="0"/>
              <w:ind w:left="709" w:hanging="709"/>
              <w:jc w:val="center"/>
              <w:rPr>
                <w:sz w:val="18"/>
              </w:rPr>
            </w:pPr>
          </w:p>
        </w:tc>
      </w:tr>
      <w:tr w:rsidR="00872E07" w:rsidRPr="00320BFA" w14:paraId="1E71420F"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65F0006"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590D2E7" w14:textId="77777777" w:rsidR="00872E07" w:rsidRPr="00320BFA" w:rsidRDefault="00872E07" w:rsidP="000F4BC3">
            <w:pPr>
              <w:pStyle w:val="TF-xAvalITEM"/>
              <w:numPr>
                <w:ilvl w:val="0"/>
                <w:numId w:val="12"/>
              </w:numPr>
            </w:pPr>
            <w:r w:rsidRPr="00320BFA">
              <w:t>ILUSTRAÇÕES (figuras, quadros, tabelas)</w:t>
            </w:r>
          </w:p>
          <w:p w14:paraId="5FF7B0E6" w14:textId="77777777" w:rsidR="00872E07" w:rsidRPr="00320BFA" w:rsidRDefault="00872E07" w:rsidP="000F4BC3">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3C4A3E3F" w14:textId="3A5C62DD" w:rsidR="00872E07" w:rsidRPr="00320BFA" w:rsidRDefault="009711B1" w:rsidP="000F4BC3">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742D6CC" w14:textId="77777777" w:rsidR="00872E07" w:rsidRPr="00320BFA" w:rsidRDefault="00872E07" w:rsidP="000F4BC3">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A3716C5" w14:textId="77777777" w:rsidR="00872E07" w:rsidRPr="00320BFA" w:rsidRDefault="00872E07" w:rsidP="000F4BC3">
            <w:pPr>
              <w:keepNext w:val="0"/>
              <w:keepLines w:val="0"/>
              <w:spacing w:before="80" w:after="80"/>
              <w:ind w:left="709" w:hanging="709"/>
              <w:jc w:val="center"/>
              <w:rPr>
                <w:sz w:val="18"/>
              </w:rPr>
            </w:pPr>
          </w:p>
        </w:tc>
      </w:tr>
      <w:tr w:rsidR="00872E07" w:rsidRPr="00320BFA" w14:paraId="2F02B249" w14:textId="77777777" w:rsidTr="000F4BC3">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9FFFFA7"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CFFB170" w14:textId="77777777" w:rsidR="00872E07" w:rsidRPr="00320BFA" w:rsidRDefault="00872E07" w:rsidP="000F4BC3">
            <w:pPr>
              <w:pStyle w:val="TF-xAvalITEM"/>
              <w:numPr>
                <w:ilvl w:val="0"/>
                <w:numId w:val="12"/>
              </w:numPr>
            </w:pPr>
            <w:r w:rsidRPr="00320BFA">
              <w:t>REFERÊNCIAS E CITAÇÕES</w:t>
            </w:r>
          </w:p>
          <w:p w14:paraId="2846F4A0" w14:textId="77777777" w:rsidR="00872E07" w:rsidRPr="00320BFA" w:rsidRDefault="00872E07" w:rsidP="000F4BC3">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452356FF" w14:textId="4DC19D81"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7CD494D"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98218EB" w14:textId="77777777" w:rsidR="00872E07" w:rsidRPr="00320BFA" w:rsidRDefault="00872E07" w:rsidP="000F4BC3">
            <w:pPr>
              <w:keepNext w:val="0"/>
              <w:keepLines w:val="0"/>
              <w:ind w:left="709" w:hanging="709"/>
              <w:jc w:val="center"/>
              <w:rPr>
                <w:sz w:val="18"/>
              </w:rPr>
            </w:pPr>
          </w:p>
        </w:tc>
      </w:tr>
      <w:tr w:rsidR="00872E07" w:rsidRPr="00320BFA" w14:paraId="78D4DF41" w14:textId="77777777" w:rsidTr="000F4BC3">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57E55DE"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AB0D3BB" w14:textId="77777777" w:rsidR="00872E07" w:rsidRPr="00320BFA" w:rsidRDefault="00872E07" w:rsidP="000F4BC3">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5CB77B9B" w14:textId="50273D8A"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60DDEE0"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D2BEAA0" w14:textId="77777777" w:rsidR="00872E07" w:rsidRPr="00320BFA" w:rsidRDefault="00872E07" w:rsidP="000F4BC3">
            <w:pPr>
              <w:keepNext w:val="0"/>
              <w:keepLines w:val="0"/>
              <w:ind w:left="709" w:hanging="709"/>
              <w:jc w:val="center"/>
              <w:rPr>
                <w:sz w:val="18"/>
              </w:rPr>
            </w:pPr>
          </w:p>
        </w:tc>
      </w:tr>
      <w:tr w:rsidR="00872E07" w:rsidRPr="00320BFA" w14:paraId="01D4BC06"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985A65E" w14:textId="77777777" w:rsidR="00872E07" w:rsidRPr="00320BFA" w:rsidRDefault="00872E07" w:rsidP="000F4BC3">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74C3140" w14:textId="77777777" w:rsidR="00872E07" w:rsidRPr="00320BFA" w:rsidRDefault="00872E07" w:rsidP="000F4BC3">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010A3A92" w14:textId="6CF71A0B" w:rsidR="00872E07" w:rsidRPr="00320BFA" w:rsidRDefault="009711B1" w:rsidP="000F4BC3">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0075B01C" w14:textId="77777777" w:rsidR="00872E07" w:rsidRPr="00320BFA" w:rsidRDefault="00872E07" w:rsidP="000F4BC3">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3DF1D713" w14:textId="77777777" w:rsidR="00872E07" w:rsidRPr="00320BFA" w:rsidRDefault="00872E07" w:rsidP="000F4BC3">
            <w:pPr>
              <w:keepNext w:val="0"/>
              <w:keepLines w:val="0"/>
              <w:ind w:left="709" w:hanging="709"/>
              <w:jc w:val="center"/>
              <w:rPr>
                <w:sz w:val="18"/>
              </w:rPr>
            </w:pPr>
          </w:p>
        </w:tc>
      </w:tr>
    </w:tbl>
    <w:p w14:paraId="593DDB50" w14:textId="77777777" w:rsidR="00872E07" w:rsidRPr="003F5F25" w:rsidRDefault="00872E07" w:rsidP="00872E07">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872E07" w:rsidRPr="0000224C" w14:paraId="5800485D" w14:textId="77777777" w:rsidTr="000F4BC3">
        <w:trPr>
          <w:cantSplit/>
          <w:jc w:val="center"/>
        </w:trPr>
        <w:tc>
          <w:tcPr>
            <w:tcW w:w="9163" w:type="dxa"/>
            <w:gridSpan w:val="3"/>
            <w:tcBorders>
              <w:top w:val="single" w:sz="12" w:space="0" w:color="auto"/>
              <w:left w:val="single" w:sz="12" w:space="0" w:color="auto"/>
              <w:bottom w:val="nil"/>
              <w:right w:val="single" w:sz="12" w:space="0" w:color="auto"/>
            </w:tcBorders>
            <w:hideMark/>
          </w:tcPr>
          <w:p w14:paraId="3513818E" w14:textId="77777777" w:rsidR="00872E07" w:rsidRPr="0000224C" w:rsidRDefault="00872E07" w:rsidP="000F4BC3">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485DE7DF" w14:textId="77777777" w:rsidR="00872E07" w:rsidRPr="0000224C" w:rsidRDefault="00872E07" w:rsidP="000F4BC3">
            <w:pPr>
              <w:keepNext w:val="0"/>
              <w:keepLines w:val="0"/>
              <w:numPr>
                <w:ilvl w:val="0"/>
                <w:numId w:val="15"/>
              </w:numPr>
              <w:ind w:left="357" w:hanging="357"/>
              <w:jc w:val="both"/>
              <w:rPr>
                <w:sz w:val="18"/>
              </w:rPr>
            </w:pPr>
            <w:r w:rsidRPr="0000224C">
              <w:rPr>
                <w:sz w:val="18"/>
              </w:rPr>
              <w:t>qualquer um dos itens tiver resposta NÃO ATENDE;</w:t>
            </w:r>
          </w:p>
          <w:p w14:paraId="55953432" w14:textId="77777777" w:rsidR="00872E07" w:rsidRPr="0000224C" w:rsidRDefault="00872E07" w:rsidP="000F4BC3">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872E07" w:rsidRPr="0000224C" w14:paraId="6EF48279" w14:textId="77777777" w:rsidTr="000F4BC3">
        <w:trPr>
          <w:cantSplit/>
          <w:jc w:val="center"/>
        </w:trPr>
        <w:tc>
          <w:tcPr>
            <w:tcW w:w="1322" w:type="dxa"/>
            <w:tcBorders>
              <w:top w:val="nil"/>
              <w:left w:val="single" w:sz="12" w:space="0" w:color="auto"/>
              <w:bottom w:val="single" w:sz="12" w:space="0" w:color="auto"/>
              <w:right w:val="nil"/>
            </w:tcBorders>
            <w:hideMark/>
          </w:tcPr>
          <w:p w14:paraId="1DE50EB3" w14:textId="77777777" w:rsidR="00872E07" w:rsidRPr="0000224C" w:rsidRDefault="00872E07" w:rsidP="000F4BC3">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7771A69E" w14:textId="6A504107" w:rsidR="00872E07" w:rsidRPr="0000224C" w:rsidRDefault="00872E07" w:rsidP="000F4BC3">
            <w:pPr>
              <w:keepNext w:val="0"/>
              <w:keepLines w:val="0"/>
              <w:spacing w:before="60" w:after="60"/>
              <w:jc w:val="center"/>
              <w:rPr>
                <w:sz w:val="18"/>
              </w:rPr>
            </w:pPr>
            <w:proofErr w:type="gramStart"/>
            <w:r w:rsidRPr="0000224C">
              <w:rPr>
                <w:sz w:val="20"/>
              </w:rPr>
              <w:t xml:space="preserve">(  </w:t>
            </w:r>
            <w:r w:rsidR="009711B1">
              <w:rPr>
                <w:sz w:val="20"/>
              </w:rPr>
              <w:t>X</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5E11E113" w14:textId="77777777" w:rsidR="00872E07" w:rsidRPr="0000224C" w:rsidRDefault="00872E07" w:rsidP="000F4BC3">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353E3D5D" w14:textId="77777777" w:rsidR="00872E07" w:rsidRDefault="00872E07" w:rsidP="00872E07">
      <w:pPr>
        <w:pStyle w:val="TF-xAvalTTULO"/>
        <w:ind w:left="0" w:firstLine="0"/>
        <w:jc w:val="left"/>
      </w:pPr>
    </w:p>
    <w:p w14:paraId="37B48EDC" w14:textId="77777777" w:rsidR="00872E07" w:rsidRDefault="00872E07" w:rsidP="002F17A8">
      <w:pPr>
        <w:pStyle w:val="TF-refernciasITEM"/>
      </w:pPr>
    </w:p>
    <w:sectPr w:rsidR="00872E07" w:rsidSect="002F1C9A">
      <w:headerReference w:type="default" r:id="rId23"/>
      <w:footerReference w:type="even" r:id="rId24"/>
      <w:footerReference w:type="default" r:id="rId25"/>
      <w:headerReference w:type="first" r:id="rId2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DF871" w14:textId="77777777" w:rsidR="00C55D29" w:rsidRDefault="00C55D29">
      <w:r>
        <w:separator/>
      </w:r>
    </w:p>
  </w:endnote>
  <w:endnote w:type="continuationSeparator" w:id="0">
    <w:p w14:paraId="34A4B5C2" w14:textId="77777777" w:rsidR="00C55D29" w:rsidRDefault="00C55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D3890" w14:textId="77777777" w:rsidR="00C55D29" w:rsidRDefault="00C55D29">
      <w:r>
        <w:separator/>
      </w:r>
    </w:p>
  </w:footnote>
  <w:footnote w:type="continuationSeparator" w:id="0">
    <w:p w14:paraId="749B7CD3" w14:textId="77777777" w:rsidR="00C55D29" w:rsidRDefault="00C55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0AEDD0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1B6925"/>
    <w:multiLevelType w:val="multilevel"/>
    <w:tmpl w:val="1676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05524"/>
    <w:multiLevelType w:val="hybridMultilevel"/>
    <w:tmpl w:val="4296D402"/>
    <w:lvl w:ilvl="0" w:tplc="B1DE162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29345BD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130835"/>
    <w:multiLevelType w:val="multilevel"/>
    <w:tmpl w:val="F8B4CE1C"/>
    <w:lvl w:ilvl="0">
      <w:start w:val="1"/>
      <w:numFmt w:val="decimal"/>
      <w:pStyle w:val="Ttulo1"/>
      <w:lvlText w:val="%1"/>
      <w:lvlJc w:val="left"/>
      <w:pPr>
        <w:ind w:left="432" w:hanging="432"/>
      </w:pPr>
    </w:lvl>
    <w:lvl w:ilvl="1">
      <w:start w:val="1"/>
      <w:numFmt w:val="decimal"/>
      <w:pStyle w:val="Ttulo2"/>
      <w:lvlText w:val="%1.%2"/>
      <w:lvlJc w:val="left"/>
      <w:pPr>
        <w:ind w:left="859"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180778798">
    <w:abstractNumId w:val="0"/>
  </w:num>
  <w:num w:numId="2" w16cid:durableId="424572897">
    <w:abstractNumId w:val="2"/>
  </w:num>
  <w:num w:numId="3" w16cid:durableId="676349306">
    <w:abstractNumId w:val="2"/>
  </w:num>
  <w:num w:numId="4" w16cid:durableId="752362588">
    <w:abstractNumId w:val="1"/>
  </w:num>
  <w:num w:numId="5" w16cid:durableId="10775090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1296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1050794">
    <w:abstractNumId w:val="2"/>
  </w:num>
  <w:num w:numId="8" w16cid:durableId="547183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5068564">
    <w:abstractNumId w:val="9"/>
  </w:num>
  <w:num w:numId="10" w16cid:durableId="1658415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3482079">
    <w:abstractNumId w:val="3"/>
  </w:num>
  <w:num w:numId="12" w16cid:durableId="1260792103">
    <w:abstractNumId w:val="8"/>
  </w:num>
  <w:num w:numId="13" w16cid:durableId="8955114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39169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6662344">
    <w:abstractNumId w:val="10"/>
  </w:num>
  <w:num w:numId="16" w16cid:durableId="19771056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0050535">
    <w:abstractNumId w:val="10"/>
  </w:num>
  <w:num w:numId="18" w16cid:durableId="7100361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20343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6572861">
    <w:abstractNumId w:val="0"/>
  </w:num>
  <w:num w:numId="21" w16cid:durableId="869494727">
    <w:abstractNumId w:val="0"/>
  </w:num>
  <w:num w:numId="22" w16cid:durableId="492796450">
    <w:abstractNumId w:val="0"/>
  </w:num>
  <w:num w:numId="23" w16cid:durableId="1327056896">
    <w:abstractNumId w:val="6"/>
  </w:num>
  <w:num w:numId="24" w16cid:durableId="1452821125">
    <w:abstractNumId w:val="5"/>
  </w:num>
  <w:num w:numId="25" w16cid:durableId="2009090440">
    <w:abstractNumId w:val="4"/>
  </w:num>
  <w:num w:numId="26" w16cid:durableId="74947334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rson w15:author="Alexander Roberto Valdameri">
    <w15:presenceInfo w15:providerId="AD" w15:userId="S::arv@furb.br::1c2790df-40c9-407d-9e60-5d0ae262bd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1FE"/>
    <w:rsid w:val="00012922"/>
    <w:rsid w:val="00012DEA"/>
    <w:rsid w:val="0001575C"/>
    <w:rsid w:val="00015AB7"/>
    <w:rsid w:val="00015FDC"/>
    <w:rsid w:val="000167C0"/>
    <w:rsid w:val="00016D8A"/>
    <w:rsid w:val="00017791"/>
    <w:rsid w:val="000179B5"/>
    <w:rsid w:val="00017B62"/>
    <w:rsid w:val="00017D6F"/>
    <w:rsid w:val="000201F1"/>
    <w:rsid w:val="000204E7"/>
    <w:rsid w:val="00023FA0"/>
    <w:rsid w:val="0002544D"/>
    <w:rsid w:val="00025D2E"/>
    <w:rsid w:val="0002602F"/>
    <w:rsid w:val="0002745E"/>
    <w:rsid w:val="00027596"/>
    <w:rsid w:val="00030198"/>
    <w:rsid w:val="0003057B"/>
    <w:rsid w:val="00030D09"/>
    <w:rsid w:val="00030E4A"/>
    <w:rsid w:val="00031A27"/>
    <w:rsid w:val="00031EE0"/>
    <w:rsid w:val="0003509A"/>
    <w:rsid w:val="00035222"/>
    <w:rsid w:val="00040853"/>
    <w:rsid w:val="000438F5"/>
    <w:rsid w:val="00044352"/>
    <w:rsid w:val="000445E7"/>
    <w:rsid w:val="00044AFB"/>
    <w:rsid w:val="00044E2A"/>
    <w:rsid w:val="0004641A"/>
    <w:rsid w:val="00052A07"/>
    <w:rsid w:val="000533DA"/>
    <w:rsid w:val="000533F0"/>
    <w:rsid w:val="00053B89"/>
    <w:rsid w:val="0005457F"/>
    <w:rsid w:val="000551B7"/>
    <w:rsid w:val="00055716"/>
    <w:rsid w:val="000571BF"/>
    <w:rsid w:val="000608E9"/>
    <w:rsid w:val="00061FEB"/>
    <w:rsid w:val="000653E3"/>
    <w:rsid w:val="000667DF"/>
    <w:rsid w:val="0006782E"/>
    <w:rsid w:val="0007055D"/>
    <w:rsid w:val="00071F21"/>
    <w:rsid w:val="0007209B"/>
    <w:rsid w:val="00073526"/>
    <w:rsid w:val="00074CDA"/>
    <w:rsid w:val="00075792"/>
    <w:rsid w:val="00076065"/>
    <w:rsid w:val="00077034"/>
    <w:rsid w:val="000772B7"/>
    <w:rsid w:val="00077D19"/>
    <w:rsid w:val="00080795"/>
    <w:rsid w:val="00080F9C"/>
    <w:rsid w:val="00081DE0"/>
    <w:rsid w:val="00082BD0"/>
    <w:rsid w:val="0008579A"/>
    <w:rsid w:val="00086AA8"/>
    <w:rsid w:val="0008723F"/>
    <w:rsid w:val="0008732D"/>
    <w:rsid w:val="00090047"/>
    <w:rsid w:val="0009215B"/>
    <w:rsid w:val="0009275F"/>
    <w:rsid w:val="00093EFB"/>
    <w:rsid w:val="0009404A"/>
    <w:rsid w:val="00094E6B"/>
    <w:rsid w:val="0009735C"/>
    <w:rsid w:val="000A0454"/>
    <w:rsid w:val="000A104C"/>
    <w:rsid w:val="000A19DE"/>
    <w:rsid w:val="000A38F9"/>
    <w:rsid w:val="000A3EAB"/>
    <w:rsid w:val="000A4E08"/>
    <w:rsid w:val="000A5503"/>
    <w:rsid w:val="000A6D33"/>
    <w:rsid w:val="000A77E4"/>
    <w:rsid w:val="000A7943"/>
    <w:rsid w:val="000B12B2"/>
    <w:rsid w:val="000B1BC9"/>
    <w:rsid w:val="000B3868"/>
    <w:rsid w:val="000B42F8"/>
    <w:rsid w:val="000B467F"/>
    <w:rsid w:val="000B4CC5"/>
    <w:rsid w:val="000B5B11"/>
    <w:rsid w:val="000C009D"/>
    <w:rsid w:val="000C0DD1"/>
    <w:rsid w:val="000C1926"/>
    <w:rsid w:val="000C1A18"/>
    <w:rsid w:val="000C1BFB"/>
    <w:rsid w:val="000C4D2C"/>
    <w:rsid w:val="000C648D"/>
    <w:rsid w:val="000C7BB7"/>
    <w:rsid w:val="000D0EED"/>
    <w:rsid w:val="000D1294"/>
    <w:rsid w:val="000D4CF7"/>
    <w:rsid w:val="000D50B0"/>
    <w:rsid w:val="000D59C0"/>
    <w:rsid w:val="000D77C2"/>
    <w:rsid w:val="000E039E"/>
    <w:rsid w:val="000E06E1"/>
    <w:rsid w:val="000E27F9"/>
    <w:rsid w:val="000E2B1E"/>
    <w:rsid w:val="000E311F"/>
    <w:rsid w:val="000E35DB"/>
    <w:rsid w:val="000E3A68"/>
    <w:rsid w:val="000E663B"/>
    <w:rsid w:val="000E6CE0"/>
    <w:rsid w:val="000F4EF5"/>
    <w:rsid w:val="000F77E3"/>
    <w:rsid w:val="001005B9"/>
    <w:rsid w:val="00107B02"/>
    <w:rsid w:val="0011363A"/>
    <w:rsid w:val="00113A3F"/>
    <w:rsid w:val="00115E73"/>
    <w:rsid w:val="001164FE"/>
    <w:rsid w:val="00116F7C"/>
    <w:rsid w:val="00117A2E"/>
    <w:rsid w:val="00123181"/>
    <w:rsid w:val="00123D0B"/>
    <w:rsid w:val="00124E72"/>
    <w:rsid w:val="00125084"/>
    <w:rsid w:val="00125277"/>
    <w:rsid w:val="001309FE"/>
    <w:rsid w:val="001326AA"/>
    <w:rsid w:val="00133011"/>
    <w:rsid w:val="001367E2"/>
    <w:rsid w:val="001375F7"/>
    <w:rsid w:val="00140370"/>
    <w:rsid w:val="00140CE7"/>
    <w:rsid w:val="0014126D"/>
    <w:rsid w:val="0014360A"/>
    <w:rsid w:val="0014474F"/>
    <w:rsid w:val="00144FAB"/>
    <w:rsid w:val="001460C0"/>
    <w:rsid w:val="00150615"/>
    <w:rsid w:val="001546CF"/>
    <w:rsid w:val="0015520D"/>
    <w:rsid w:val="001554E9"/>
    <w:rsid w:val="00155E6A"/>
    <w:rsid w:val="00156854"/>
    <w:rsid w:val="0016046C"/>
    <w:rsid w:val="00160E46"/>
    <w:rsid w:val="00162BF1"/>
    <w:rsid w:val="0016560C"/>
    <w:rsid w:val="00165783"/>
    <w:rsid w:val="00166C3D"/>
    <w:rsid w:val="00170FF0"/>
    <w:rsid w:val="00172D5E"/>
    <w:rsid w:val="00174F82"/>
    <w:rsid w:val="00180048"/>
    <w:rsid w:val="0018017E"/>
    <w:rsid w:val="001824A1"/>
    <w:rsid w:val="00183D9F"/>
    <w:rsid w:val="00184658"/>
    <w:rsid w:val="00184F49"/>
    <w:rsid w:val="00185F3F"/>
    <w:rsid w:val="00186092"/>
    <w:rsid w:val="0019297C"/>
    <w:rsid w:val="00192AD8"/>
    <w:rsid w:val="00193560"/>
    <w:rsid w:val="00193A97"/>
    <w:rsid w:val="001948BE"/>
    <w:rsid w:val="0019547B"/>
    <w:rsid w:val="001A12CE"/>
    <w:rsid w:val="001A4FF2"/>
    <w:rsid w:val="001A6292"/>
    <w:rsid w:val="001A6776"/>
    <w:rsid w:val="001A7511"/>
    <w:rsid w:val="001B2F1E"/>
    <w:rsid w:val="001B44B5"/>
    <w:rsid w:val="001C068E"/>
    <w:rsid w:val="001C0F29"/>
    <w:rsid w:val="001C27EB"/>
    <w:rsid w:val="001C33B0"/>
    <w:rsid w:val="001C349E"/>
    <w:rsid w:val="001C3F6E"/>
    <w:rsid w:val="001C405A"/>
    <w:rsid w:val="001C5669"/>
    <w:rsid w:val="001C57E6"/>
    <w:rsid w:val="001C5CBB"/>
    <w:rsid w:val="001C66D7"/>
    <w:rsid w:val="001C7DF1"/>
    <w:rsid w:val="001D59A7"/>
    <w:rsid w:val="001D6234"/>
    <w:rsid w:val="001D710D"/>
    <w:rsid w:val="001E4F1A"/>
    <w:rsid w:val="001E646A"/>
    <w:rsid w:val="001E682E"/>
    <w:rsid w:val="001F007F"/>
    <w:rsid w:val="001F0D36"/>
    <w:rsid w:val="001F2394"/>
    <w:rsid w:val="001F392D"/>
    <w:rsid w:val="001F4CD3"/>
    <w:rsid w:val="001F67FC"/>
    <w:rsid w:val="00200812"/>
    <w:rsid w:val="00202DF8"/>
    <w:rsid w:val="00202F3F"/>
    <w:rsid w:val="00203797"/>
    <w:rsid w:val="00203F19"/>
    <w:rsid w:val="00204C8B"/>
    <w:rsid w:val="0021099E"/>
    <w:rsid w:val="0021251F"/>
    <w:rsid w:val="00212BE0"/>
    <w:rsid w:val="00224BB2"/>
    <w:rsid w:val="00225ED2"/>
    <w:rsid w:val="00226039"/>
    <w:rsid w:val="00226975"/>
    <w:rsid w:val="002345C1"/>
    <w:rsid w:val="00235240"/>
    <w:rsid w:val="0023542C"/>
    <w:rsid w:val="002365D6"/>
    <w:rsid w:val="002368FD"/>
    <w:rsid w:val="0023768D"/>
    <w:rsid w:val="002401AD"/>
    <w:rsid w:val="0024110F"/>
    <w:rsid w:val="002414CB"/>
    <w:rsid w:val="00241986"/>
    <w:rsid w:val="002421A0"/>
    <w:rsid w:val="002423AB"/>
    <w:rsid w:val="002430BE"/>
    <w:rsid w:val="0024320D"/>
    <w:rsid w:val="002440B0"/>
    <w:rsid w:val="0024594A"/>
    <w:rsid w:val="002501A9"/>
    <w:rsid w:val="002523E0"/>
    <w:rsid w:val="00253526"/>
    <w:rsid w:val="00254B1D"/>
    <w:rsid w:val="0025530C"/>
    <w:rsid w:val="0025597D"/>
    <w:rsid w:val="00257D24"/>
    <w:rsid w:val="002629AB"/>
    <w:rsid w:val="00262D02"/>
    <w:rsid w:val="00264C72"/>
    <w:rsid w:val="002650DE"/>
    <w:rsid w:val="00266BF2"/>
    <w:rsid w:val="00271FB8"/>
    <w:rsid w:val="00271FF6"/>
    <w:rsid w:val="00274126"/>
    <w:rsid w:val="0027532B"/>
    <w:rsid w:val="00276BC7"/>
    <w:rsid w:val="00277354"/>
    <w:rsid w:val="0027792D"/>
    <w:rsid w:val="002805D2"/>
    <w:rsid w:val="00281007"/>
    <w:rsid w:val="00281332"/>
    <w:rsid w:val="00282723"/>
    <w:rsid w:val="00282788"/>
    <w:rsid w:val="00284A36"/>
    <w:rsid w:val="002856DE"/>
    <w:rsid w:val="00285CBA"/>
    <w:rsid w:val="0028617A"/>
    <w:rsid w:val="00287375"/>
    <w:rsid w:val="0029041D"/>
    <w:rsid w:val="00290CE1"/>
    <w:rsid w:val="0029204C"/>
    <w:rsid w:val="00294CD6"/>
    <w:rsid w:val="00295498"/>
    <w:rsid w:val="0029608A"/>
    <w:rsid w:val="002A0E0A"/>
    <w:rsid w:val="002A1A2E"/>
    <w:rsid w:val="002A1FD4"/>
    <w:rsid w:val="002A2572"/>
    <w:rsid w:val="002A284D"/>
    <w:rsid w:val="002A2BDB"/>
    <w:rsid w:val="002A6617"/>
    <w:rsid w:val="002A6B8F"/>
    <w:rsid w:val="002A7E1B"/>
    <w:rsid w:val="002B0EDC"/>
    <w:rsid w:val="002B3A7E"/>
    <w:rsid w:val="002B4718"/>
    <w:rsid w:val="002C215A"/>
    <w:rsid w:val="002C5444"/>
    <w:rsid w:val="002C5C67"/>
    <w:rsid w:val="002D0313"/>
    <w:rsid w:val="002D1D69"/>
    <w:rsid w:val="002D2204"/>
    <w:rsid w:val="002D3320"/>
    <w:rsid w:val="002D392B"/>
    <w:rsid w:val="002D5B70"/>
    <w:rsid w:val="002D5D64"/>
    <w:rsid w:val="002D766F"/>
    <w:rsid w:val="002E2AFD"/>
    <w:rsid w:val="002E61ED"/>
    <w:rsid w:val="002E6DD1"/>
    <w:rsid w:val="002E79CF"/>
    <w:rsid w:val="002F027E"/>
    <w:rsid w:val="002F17A8"/>
    <w:rsid w:val="002F1C9A"/>
    <w:rsid w:val="002F1D23"/>
    <w:rsid w:val="002F37DB"/>
    <w:rsid w:val="002F40FB"/>
    <w:rsid w:val="002F41AA"/>
    <w:rsid w:val="002F4B40"/>
    <w:rsid w:val="00302A0C"/>
    <w:rsid w:val="00302E5B"/>
    <w:rsid w:val="00303EA9"/>
    <w:rsid w:val="003044AC"/>
    <w:rsid w:val="00305DF8"/>
    <w:rsid w:val="003109B9"/>
    <w:rsid w:val="00310C91"/>
    <w:rsid w:val="00311B9B"/>
    <w:rsid w:val="00312191"/>
    <w:rsid w:val="0031268A"/>
    <w:rsid w:val="00312CEA"/>
    <w:rsid w:val="00320BFA"/>
    <w:rsid w:val="003218B6"/>
    <w:rsid w:val="00323616"/>
    <w:rsid w:val="003236DF"/>
    <w:rsid w:val="0032378D"/>
    <w:rsid w:val="00330079"/>
    <w:rsid w:val="00332EDB"/>
    <w:rsid w:val="00335048"/>
    <w:rsid w:val="003365A5"/>
    <w:rsid w:val="003400D0"/>
    <w:rsid w:val="00340AC8"/>
    <w:rsid w:val="00340AD0"/>
    <w:rsid w:val="00340B6D"/>
    <w:rsid w:val="00340C8E"/>
    <w:rsid w:val="003418B9"/>
    <w:rsid w:val="00342BCF"/>
    <w:rsid w:val="00344540"/>
    <w:rsid w:val="003447BB"/>
    <w:rsid w:val="00345EC8"/>
    <w:rsid w:val="0034634B"/>
    <w:rsid w:val="003519A3"/>
    <w:rsid w:val="00353182"/>
    <w:rsid w:val="00354786"/>
    <w:rsid w:val="00354ED6"/>
    <w:rsid w:val="0035522C"/>
    <w:rsid w:val="00355F39"/>
    <w:rsid w:val="003620BA"/>
    <w:rsid w:val="00362443"/>
    <w:rsid w:val="0036474C"/>
    <w:rsid w:val="00367A74"/>
    <w:rsid w:val="0037046F"/>
    <w:rsid w:val="00374DFA"/>
    <w:rsid w:val="0037634B"/>
    <w:rsid w:val="00376939"/>
    <w:rsid w:val="00377DA7"/>
    <w:rsid w:val="00380EA9"/>
    <w:rsid w:val="00383087"/>
    <w:rsid w:val="0038773D"/>
    <w:rsid w:val="00390D43"/>
    <w:rsid w:val="00394107"/>
    <w:rsid w:val="0039410B"/>
    <w:rsid w:val="00394712"/>
    <w:rsid w:val="003961E6"/>
    <w:rsid w:val="003972A7"/>
    <w:rsid w:val="003A2B7D"/>
    <w:rsid w:val="003A395B"/>
    <w:rsid w:val="003A421D"/>
    <w:rsid w:val="003A4A75"/>
    <w:rsid w:val="003A4EAA"/>
    <w:rsid w:val="003A5366"/>
    <w:rsid w:val="003A6FE3"/>
    <w:rsid w:val="003B6199"/>
    <w:rsid w:val="003B647A"/>
    <w:rsid w:val="003C010E"/>
    <w:rsid w:val="003C1394"/>
    <w:rsid w:val="003C22BB"/>
    <w:rsid w:val="003C3953"/>
    <w:rsid w:val="003C5262"/>
    <w:rsid w:val="003D2457"/>
    <w:rsid w:val="003D2465"/>
    <w:rsid w:val="003D398C"/>
    <w:rsid w:val="003D473B"/>
    <w:rsid w:val="003D4B35"/>
    <w:rsid w:val="003D4B3C"/>
    <w:rsid w:val="003D63A8"/>
    <w:rsid w:val="003D65FD"/>
    <w:rsid w:val="003D6758"/>
    <w:rsid w:val="003D7325"/>
    <w:rsid w:val="003D78E6"/>
    <w:rsid w:val="003E1A30"/>
    <w:rsid w:val="003E3C11"/>
    <w:rsid w:val="003E3F25"/>
    <w:rsid w:val="003E4F19"/>
    <w:rsid w:val="003E55BD"/>
    <w:rsid w:val="003E5729"/>
    <w:rsid w:val="003F0686"/>
    <w:rsid w:val="003F0BB2"/>
    <w:rsid w:val="003F1FAA"/>
    <w:rsid w:val="003F3214"/>
    <w:rsid w:val="003F3942"/>
    <w:rsid w:val="003F3EA2"/>
    <w:rsid w:val="003F4B66"/>
    <w:rsid w:val="003F4D23"/>
    <w:rsid w:val="003F50A7"/>
    <w:rsid w:val="003F5F25"/>
    <w:rsid w:val="003F6E62"/>
    <w:rsid w:val="00401761"/>
    <w:rsid w:val="004038B5"/>
    <w:rsid w:val="0040436D"/>
    <w:rsid w:val="0040446F"/>
    <w:rsid w:val="00406BFD"/>
    <w:rsid w:val="0041002A"/>
    <w:rsid w:val="00410543"/>
    <w:rsid w:val="0041266B"/>
    <w:rsid w:val="00413B74"/>
    <w:rsid w:val="0041424B"/>
    <w:rsid w:val="00415229"/>
    <w:rsid w:val="004173CC"/>
    <w:rsid w:val="00420261"/>
    <w:rsid w:val="00421E6F"/>
    <w:rsid w:val="0042314A"/>
    <w:rsid w:val="0042356B"/>
    <w:rsid w:val="0042420A"/>
    <w:rsid w:val="004243D2"/>
    <w:rsid w:val="004244CE"/>
    <w:rsid w:val="00424610"/>
    <w:rsid w:val="004264E8"/>
    <w:rsid w:val="0042689E"/>
    <w:rsid w:val="0042756D"/>
    <w:rsid w:val="0042773E"/>
    <w:rsid w:val="00431D5B"/>
    <w:rsid w:val="004323E1"/>
    <w:rsid w:val="00432956"/>
    <w:rsid w:val="00433BF6"/>
    <w:rsid w:val="00433CC9"/>
    <w:rsid w:val="00436119"/>
    <w:rsid w:val="00437B20"/>
    <w:rsid w:val="00441975"/>
    <w:rsid w:val="00444402"/>
    <w:rsid w:val="00444A66"/>
    <w:rsid w:val="00445179"/>
    <w:rsid w:val="00445CA4"/>
    <w:rsid w:val="00446DDC"/>
    <w:rsid w:val="00451B94"/>
    <w:rsid w:val="00451E1A"/>
    <w:rsid w:val="00453832"/>
    <w:rsid w:val="00454B7A"/>
    <w:rsid w:val="0045772D"/>
    <w:rsid w:val="00464CD1"/>
    <w:rsid w:val="004657ED"/>
    <w:rsid w:val="004706F4"/>
    <w:rsid w:val="00470C41"/>
    <w:rsid w:val="00471BE4"/>
    <w:rsid w:val="0047506D"/>
    <w:rsid w:val="0047690F"/>
    <w:rsid w:val="00476C78"/>
    <w:rsid w:val="00476EE4"/>
    <w:rsid w:val="00477068"/>
    <w:rsid w:val="00480D3B"/>
    <w:rsid w:val="00480E15"/>
    <w:rsid w:val="00482863"/>
    <w:rsid w:val="00483A0B"/>
    <w:rsid w:val="00484D84"/>
    <w:rsid w:val="00485155"/>
    <w:rsid w:val="0048576D"/>
    <w:rsid w:val="00485B30"/>
    <w:rsid w:val="00485EFD"/>
    <w:rsid w:val="00486070"/>
    <w:rsid w:val="00487250"/>
    <w:rsid w:val="00491884"/>
    <w:rsid w:val="00491BAF"/>
    <w:rsid w:val="00492604"/>
    <w:rsid w:val="00492A7C"/>
    <w:rsid w:val="004933FA"/>
    <w:rsid w:val="004939CE"/>
    <w:rsid w:val="00493B1A"/>
    <w:rsid w:val="0049495C"/>
    <w:rsid w:val="00494EF8"/>
    <w:rsid w:val="004950EB"/>
    <w:rsid w:val="00497EF6"/>
    <w:rsid w:val="004A17D1"/>
    <w:rsid w:val="004A19CB"/>
    <w:rsid w:val="004A2510"/>
    <w:rsid w:val="004A3E74"/>
    <w:rsid w:val="004A6730"/>
    <w:rsid w:val="004A7397"/>
    <w:rsid w:val="004A7F6A"/>
    <w:rsid w:val="004B0E90"/>
    <w:rsid w:val="004B36C9"/>
    <w:rsid w:val="004B42D8"/>
    <w:rsid w:val="004B4980"/>
    <w:rsid w:val="004B61E5"/>
    <w:rsid w:val="004B68D4"/>
    <w:rsid w:val="004B6B8F"/>
    <w:rsid w:val="004B7511"/>
    <w:rsid w:val="004B790D"/>
    <w:rsid w:val="004C3291"/>
    <w:rsid w:val="004C5A11"/>
    <w:rsid w:val="004C6300"/>
    <w:rsid w:val="004D5FF1"/>
    <w:rsid w:val="004D6E71"/>
    <w:rsid w:val="004D7C5B"/>
    <w:rsid w:val="004E23CE"/>
    <w:rsid w:val="004E2CF7"/>
    <w:rsid w:val="004E2D33"/>
    <w:rsid w:val="004E395D"/>
    <w:rsid w:val="004E4C13"/>
    <w:rsid w:val="004E4FBD"/>
    <w:rsid w:val="004E516B"/>
    <w:rsid w:val="004E526C"/>
    <w:rsid w:val="004E5D25"/>
    <w:rsid w:val="004E7250"/>
    <w:rsid w:val="004F0F31"/>
    <w:rsid w:val="004F12C0"/>
    <w:rsid w:val="004F1387"/>
    <w:rsid w:val="004F2DE5"/>
    <w:rsid w:val="004F4709"/>
    <w:rsid w:val="004F564E"/>
    <w:rsid w:val="004F7471"/>
    <w:rsid w:val="00500539"/>
    <w:rsid w:val="00501828"/>
    <w:rsid w:val="00503373"/>
    <w:rsid w:val="00503D46"/>
    <w:rsid w:val="00503F3F"/>
    <w:rsid w:val="00504BD0"/>
    <w:rsid w:val="005057BF"/>
    <w:rsid w:val="005125B9"/>
    <w:rsid w:val="00514FF7"/>
    <w:rsid w:val="0051601F"/>
    <w:rsid w:val="00521262"/>
    <w:rsid w:val="00521BBC"/>
    <w:rsid w:val="00521EF5"/>
    <w:rsid w:val="00522141"/>
    <w:rsid w:val="00523035"/>
    <w:rsid w:val="00523D74"/>
    <w:rsid w:val="00524075"/>
    <w:rsid w:val="0052522F"/>
    <w:rsid w:val="00530BC9"/>
    <w:rsid w:val="00530F4D"/>
    <w:rsid w:val="005312B1"/>
    <w:rsid w:val="00532080"/>
    <w:rsid w:val="00532AA1"/>
    <w:rsid w:val="00533180"/>
    <w:rsid w:val="0053561F"/>
    <w:rsid w:val="00535A4B"/>
    <w:rsid w:val="00536336"/>
    <w:rsid w:val="00540CAA"/>
    <w:rsid w:val="00542024"/>
    <w:rsid w:val="00542ED7"/>
    <w:rsid w:val="005436B1"/>
    <w:rsid w:val="00544154"/>
    <w:rsid w:val="00544EB5"/>
    <w:rsid w:val="00547230"/>
    <w:rsid w:val="0054750F"/>
    <w:rsid w:val="005507B0"/>
    <w:rsid w:val="005507C3"/>
    <w:rsid w:val="00550BB0"/>
    <w:rsid w:val="00550D4A"/>
    <w:rsid w:val="00551695"/>
    <w:rsid w:val="0055243D"/>
    <w:rsid w:val="00554405"/>
    <w:rsid w:val="0055450D"/>
    <w:rsid w:val="00554986"/>
    <w:rsid w:val="00556295"/>
    <w:rsid w:val="00556700"/>
    <w:rsid w:val="005576DB"/>
    <w:rsid w:val="00562B48"/>
    <w:rsid w:val="00564A29"/>
    <w:rsid w:val="00564B70"/>
    <w:rsid w:val="00564FBC"/>
    <w:rsid w:val="00567465"/>
    <w:rsid w:val="005705A9"/>
    <w:rsid w:val="00572864"/>
    <w:rsid w:val="00572DD3"/>
    <w:rsid w:val="00573469"/>
    <w:rsid w:val="0057415E"/>
    <w:rsid w:val="00574A33"/>
    <w:rsid w:val="00575AF5"/>
    <w:rsid w:val="00577E79"/>
    <w:rsid w:val="0058482B"/>
    <w:rsid w:val="0058517F"/>
    <w:rsid w:val="00585AFD"/>
    <w:rsid w:val="00585D0C"/>
    <w:rsid w:val="0058618A"/>
    <w:rsid w:val="00586210"/>
    <w:rsid w:val="0058739F"/>
    <w:rsid w:val="0059019E"/>
    <w:rsid w:val="00591611"/>
    <w:rsid w:val="00594CF3"/>
    <w:rsid w:val="00595AC3"/>
    <w:rsid w:val="0059667A"/>
    <w:rsid w:val="00596B04"/>
    <w:rsid w:val="0059704C"/>
    <w:rsid w:val="00597171"/>
    <w:rsid w:val="005A230D"/>
    <w:rsid w:val="005A362B"/>
    <w:rsid w:val="005A42FD"/>
    <w:rsid w:val="005A483F"/>
    <w:rsid w:val="005A4952"/>
    <w:rsid w:val="005A4F69"/>
    <w:rsid w:val="005A60AE"/>
    <w:rsid w:val="005B208D"/>
    <w:rsid w:val="005B20A1"/>
    <w:rsid w:val="005B2478"/>
    <w:rsid w:val="005B2622"/>
    <w:rsid w:val="005B3ADD"/>
    <w:rsid w:val="005B57F3"/>
    <w:rsid w:val="005B65B5"/>
    <w:rsid w:val="005B73D2"/>
    <w:rsid w:val="005B7941"/>
    <w:rsid w:val="005C16B6"/>
    <w:rsid w:val="005C1C1F"/>
    <w:rsid w:val="005C21FC"/>
    <w:rsid w:val="005C30AE"/>
    <w:rsid w:val="005C3177"/>
    <w:rsid w:val="005C5BA4"/>
    <w:rsid w:val="005D1EB9"/>
    <w:rsid w:val="005D2437"/>
    <w:rsid w:val="005D6CB3"/>
    <w:rsid w:val="005D6F72"/>
    <w:rsid w:val="005E06D3"/>
    <w:rsid w:val="005E11AE"/>
    <w:rsid w:val="005E32DA"/>
    <w:rsid w:val="005E35F3"/>
    <w:rsid w:val="005E400D"/>
    <w:rsid w:val="005E4F1B"/>
    <w:rsid w:val="005E5666"/>
    <w:rsid w:val="005E698D"/>
    <w:rsid w:val="005E720B"/>
    <w:rsid w:val="005F09F1"/>
    <w:rsid w:val="005F1F77"/>
    <w:rsid w:val="005F31FA"/>
    <w:rsid w:val="005F34E9"/>
    <w:rsid w:val="005F34F1"/>
    <w:rsid w:val="005F59BA"/>
    <w:rsid w:val="005F63CA"/>
    <w:rsid w:val="005F645A"/>
    <w:rsid w:val="005F7602"/>
    <w:rsid w:val="0060060C"/>
    <w:rsid w:val="0060379C"/>
    <w:rsid w:val="00603F68"/>
    <w:rsid w:val="00604886"/>
    <w:rsid w:val="0060597D"/>
    <w:rsid w:val="00607541"/>
    <w:rsid w:val="006118D1"/>
    <w:rsid w:val="0061251F"/>
    <w:rsid w:val="006125C1"/>
    <w:rsid w:val="0061439D"/>
    <w:rsid w:val="00614555"/>
    <w:rsid w:val="00616387"/>
    <w:rsid w:val="00616BE2"/>
    <w:rsid w:val="00617468"/>
    <w:rsid w:val="0062050D"/>
    <w:rsid w:val="00620BF5"/>
    <w:rsid w:val="00620D93"/>
    <w:rsid w:val="00622642"/>
    <w:rsid w:val="0062386A"/>
    <w:rsid w:val="00625640"/>
    <w:rsid w:val="0062576D"/>
    <w:rsid w:val="00625788"/>
    <w:rsid w:val="0062597F"/>
    <w:rsid w:val="00625A70"/>
    <w:rsid w:val="006305AA"/>
    <w:rsid w:val="00631A93"/>
    <w:rsid w:val="0063277E"/>
    <w:rsid w:val="00633111"/>
    <w:rsid w:val="00634896"/>
    <w:rsid w:val="00634BCF"/>
    <w:rsid w:val="006364F4"/>
    <w:rsid w:val="00636599"/>
    <w:rsid w:val="00637D46"/>
    <w:rsid w:val="00637F65"/>
    <w:rsid w:val="006426D5"/>
    <w:rsid w:val="00642924"/>
    <w:rsid w:val="0064309D"/>
    <w:rsid w:val="00645645"/>
    <w:rsid w:val="00646214"/>
    <w:rsid w:val="006466FF"/>
    <w:rsid w:val="00646A5F"/>
    <w:rsid w:val="006475C1"/>
    <w:rsid w:val="00650486"/>
    <w:rsid w:val="006510F0"/>
    <w:rsid w:val="006520F7"/>
    <w:rsid w:val="00654BA6"/>
    <w:rsid w:val="00655EB6"/>
    <w:rsid w:val="00656543"/>
    <w:rsid w:val="006568EF"/>
    <w:rsid w:val="00656C00"/>
    <w:rsid w:val="00660571"/>
    <w:rsid w:val="00661967"/>
    <w:rsid w:val="00661F61"/>
    <w:rsid w:val="00661FF4"/>
    <w:rsid w:val="00662BFA"/>
    <w:rsid w:val="00665BCC"/>
    <w:rsid w:val="00667480"/>
    <w:rsid w:val="00671997"/>
    <w:rsid w:val="00671B49"/>
    <w:rsid w:val="006721AD"/>
    <w:rsid w:val="00672E7C"/>
    <w:rsid w:val="006735A5"/>
    <w:rsid w:val="00673783"/>
    <w:rsid w:val="00674155"/>
    <w:rsid w:val="006746CA"/>
    <w:rsid w:val="00675D44"/>
    <w:rsid w:val="006802D6"/>
    <w:rsid w:val="0068185C"/>
    <w:rsid w:val="0068229F"/>
    <w:rsid w:val="00685C84"/>
    <w:rsid w:val="0069135B"/>
    <w:rsid w:val="00693F54"/>
    <w:rsid w:val="006954F4"/>
    <w:rsid w:val="00695745"/>
    <w:rsid w:val="00695D13"/>
    <w:rsid w:val="0069600B"/>
    <w:rsid w:val="006969EB"/>
    <w:rsid w:val="006A0A1A"/>
    <w:rsid w:val="006A3BDA"/>
    <w:rsid w:val="006A5B9F"/>
    <w:rsid w:val="006A6460"/>
    <w:rsid w:val="006B104E"/>
    <w:rsid w:val="006B374B"/>
    <w:rsid w:val="006B426B"/>
    <w:rsid w:val="006B4406"/>
    <w:rsid w:val="006B5AEA"/>
    <w:rsid w:val="006B6383"/>
    <w:rsid w:val="006B640D"/>
    <w:rsid w:val="006B6F70"/>
    <w:rsid w:val="006B72BF"/>
    <w:rsid w:val="006C1603"/>
    <w:rsid w:val="006C193D"/>
    <w:rsid w:val="006C1A4D"/>
    <w:rsid w:val="006C224F"/>
    <w:rsid w:val="006C2653"/>
    <w:rsid w:val="006C3C60"/>
    <w:rsid w:val="006C52C7"/>
    <w:rsid w:val="006C5D48"/>
    <w:rsid w:val="006C61FA"/>
    <w:rsid w:val="006C7E4A"/>
    <w:rsid w:val="006D025F"/>
    <w:rsid w:val="006D03D1"/>
    <w:rsid w:val="006D0896"/>
    <w:rsid w:val="006D13A9"/>
    <w:rsid w:val="006D5823"/>
    <w:rsid w:val="006D63B5"/>
    <w:rsid w:val="006D7744"/>
    <w:rsid w:val="006E1D86"/>
    <w:rsid w:val="006E25D2"/>
    <w:rsid w:val="006F0ECB"/>
    <w:rsid w:val="006F16D8"/>
    <w:rsid w:val="006F5FBB"/>
    <w:rsid w:val="006F6ED9"/>
    <w:rsid w:val="006F7028"/>
    <w:rsid w:val="007021D4"/>
    <w:rsid w:val="0070391A"/>
    <w:rsid w:val="007057FF"/>
    <w:rsid w:val="00706486"/>
    <w:rsid w:val="0070688C"/>
    <w:rsid w:val="00707535"/>
    <w:rsid w:val="007108CE"/>
    <w:rsid w:val="00710E46"/>
    <w:rsid w:val="00711064"/>
    <w:rsid w:val="0071148D"/>
    <w:rsid w:val="00714DDB"/>
    <w:rsid w:val="00715295"/>
    <w:rsid w:val="007153EB"/>
    <w:rsid w:val="0071656E"/>
    <w:rsid w:val="007207F2"/>
    <w:rsid w:val="007214E3"/>
    <w:rsid w:val="007222F7"/>
    <w:rsid w:val="007231A5"/>
    <w:rsid w:val="007235D2"/>
    <w:rsid w:val="00723B0D"/>
    <w:rsid w:val="00724679"/>
    <w:rsid w:val="00725368"/>
    <w:rsid w:val="007270E5"/>
    <w:rsid w:val="00727277"/>
    <w:rsid w:val="007304F3"/>
    <w:rsid w:val="007306F8"/>
    <w:rsid w:val="00730839"/>
    <w:rsid w:val="00730F60"/>
    <w:rsid w:val="00731857"/>
    <w:rsid w:val="0073206A"/>
    <w:rsid w:val="00733FF9"/>
    <w:rsid w:val="00734D0B"/>
    <w:rsid w:val="00737EBD"/>
    <w:rsid w:val="00742330"/>
    <w:rsid w:val="00745517"/>
    <w:rsid w:val="007472F2"/>
    <w:rsid w:val="00747439"/>
    <w:rsid w:val="0074771C"/>
    <w:rsid w:val="00751DB0"/>
    <w:rsid w:val="00752AC0"/>
    <w:rsid w:val="0075470D"/>
    <w:rsid w:val="007554DF"/>
    <w:rsid w:val="0075776D"/>
    <w:rsid w:val="00757856"/>
    <w:rsid w:val="00757B28"/>
    <w:rsid w:val="00760ED4"/>
    <w:rsid w:val="007613FB"/>
    <w:rsid w:val="00761E34"/>
    <w:rsid w:val="0076323C"/>
    <w:rsid w:val="0077228F"/>
    <w:rsid w:val="007722BF"/>
    <w:rsid w:val="00772D36"/>
    <w:rsid w:val="0077321B"/>
    <w:rsid w:val="007744EE"/>
    <w:rsid w:val="00774782"/>
    <w:rsid w:val="0077580B"/>
    <w:rsid w:val="00775BC4"/>
    <w:rsid w:val="00777ADC"/>
    <w:rsid w:val="00781167"/>
    <w:rsid w:val="0078530A"/>
    <w:rsid w:val="007854B3"/>
    <w:rsid w:val="0078620A"/>
    <w:rsid w:val="0078787D"/>
    <w:rsid w:val="00787FA8"/>
    <w:rsid w:val="007902FF"/>
    <w:rsid w:val="00790D9D"/>
    <w:rsid w:val="00792D79"/>
    <w:rsid w:val="007944F8"/>
    <w:rsid w:val="00796505"/>
    <w:rsid w:val="007968B6"/>
    <w:rsid w:val="007973E3"/>
    <w:rsid w:val="007A16C2"/>
    <w:rsid w:val="007A1883"/>
    <w:rsid w:val="007A284E"/>
    <w:rsid w:val="007A5BCB"/>
    <w:rsid w:val="007A67E9"/>
    <w:rsid w:val="007B0833"/>
    <w:rsid w:val="007B3C96"/>
    <w:rsid w:val="007B4CB4"/>
    <w:rsid w:val="007B5C79"/>
    <w:rsid w:val="007B5E29"/>
    <w:rsid w:val="007B5F6F"/>
    <w:rsid w:val="007C01DB"/>
    <w:rsid w:val="007C59BC"/>
    <w:rsid w:val="007D0720"/>
    <w:rsid w:val="007D10F2"/>
    <w:rsid w:val="007D207E"/>
    <w:rsid w:val="007D3874"/>
    <w:rsid w:val="007D6DEC"/>
    <w:rsid w:val="007E46A1"/>
    <w:rsid w:val="007E579E"/>
    <w:rsid w:val="007E730D"/>
    <w:rsid w:val="007E7311"/>
    <w:rsid w:val="007F3325"/>
    <w:rsid w:val="007F403E"/>
    <w:rsid w:val="007F523C"/>
    <w:rsid w:val="007F5B60"/>
    <w:rsid w:val="007F72A9"/>
    <w:rsid w:val="00801FD9"/>
    <w:rsid w:val="00804072"/>
    <w:rsid w:val="008071C4"/>
    <w:rsid w:val="008072AC"/>
    <w:rsid w:val="00807D76"/>
    <w:rsid w:val="00810CEA"/>
    <w:rsid w:val="00813250"/>
    <w:rsid w:val="008233E5"/>
    <w:rsid w:val="00823BBB"/>
    <w:rsid w:val="00824799"/>
    <w:rsid w:val="00826065"/>
    <w:rsid w:val="008330B5"/>
    <w:rsid w:val="00833DE8"/>
    <w:rsid w:val="00833ED4"/>
    <w:rsid w:val="00833F47"/>
    <w:rsid w:val="008348C3"/>
    <w:rsid w:val="008356DD"/>
    <w:rsid w:val="008373B4"/>
    <w:rsid w:val="008404C4"/>
    <w:rsid w:val="0084092D"/>
    <w:rsid w:val="00840F04"/>
    <w:rsid w:val="00844977"/>
    <w:rsid w:val="008471D7"/>
    <w:rsid w:val="00847D37"/>
    <w:rsid w:val="0085001D"/>
    <w:rsid w:val="0085489E"/>
    <w:rsid w:val="00857283"/>
    <w:rsid w:val="00867C03"/>
    <w:rsid w:val="00871A41"/>
    <w:rsid w:val="00872E07"/>
    <w:rsid w:val="00873A1B"/>
    <w:rsid w:val="00874C2C"/>
    <w:rsid w:val="00874F35"/>
    <w:rsid w:val="0087532E"/>
    <w:rsid w:val="008764E5"/>
    <w:rsid w:val="00877C72"/>
    <w:rsid w:val="00882832"/>
    <w:rsid w:val="00883FBD"/>
    <w:rsid w:val="00884533"/>
    <w:rsid w:val="00886D76"/>
    <w:rsid w:val="00886F0E"/>
    <w:rsid w:val="008900A1"/>
    <w:rsid w:val="008904A7"/>
    <w:rsid w:val="008908F0"/>
    <w:rsid w:val="0089250D"/>
    <w:rsid w:val="008939C6"/>
    <w:rsid w:val="00897019"/>
    <w:rsid w:val="008976AB"/>
    <w:rsid w:val="008976D6"/>
    <w:rsid w:val="00897D28"/>
    <w:rsid w:val="008A261D"/>
    <w:rsid w:val="008A5388"/>
    <w:rsid w:val="008B0A07"/>
    <w:rsid w:val="008B0CBD"/>
    <w:rsid w:val="008B2636"/>
    <w:rsid w:val="008B3883"/>
    <w:rsid w:val="008B781F"/>
    <w:rsid w:val="008C0069"/>
    <w:rsid w:val="008C1495"/>
    <w:rsid w:val="008C5050"/>
    <w:rsid w:val="008C556F"/>
    <w:rsid w:val="008C5E2A"/>
    <w:rsid w:val="008D0B7C"/>
    <w:rsid w:val="008D14BC"/>
    <w:rsid w:val="008D3A90"/>
    <w:rsid w:val="008D440A"/>
    <w:rsid w:val="008D5522"/>
    <w:rsid w:val="008D5E41"/>
    <w:rsid w:val="008D69C5"/>
    <w:rsid w:val="008D7404"/>
    <w:rsid w:val="008D7528"/>
    <w:rsid w:val="008D7EE3"/>
    <w:rsid w:val="008E0F86"/>
    <w:rsid w:val="008E133E"/>
    <w:rsid w:val="008E5D41"/>
    <w:rsid w:val="008E5F50"/>
    <w:rsid w:val="008F2DC1"/>
    <w:rsid w:val="008F371D"/>
    <w:rsid w:val="008F4969"/>
    <w:rsid w:val="008F70AD"/>
    <w:rsid w:val="00900DB1"/>
    <w:rsid w:val="00901387"/>
    <w:rsid w:val="00901DC1"/>
    <w:rsid w:val="00902224"/>
    <w:rsid w:val="009022BF"/>
    <w:rsid w:val="00902F95"/>
    <w:rsid w:val="0090484F"/>
    <w:rsid w:val="0091151B"/>
    <w:rsid w:val="00911CD9"/>
    <w:rsid w:val="009126D7"/>
    <w:rsid w:val="00912B71"/>
    <w:rsid w:val="009139AF"/>
    <w:rsid w:val="009144C3"/>
    <w:rsid w:val="00915054"/>
    <w:rsid w:val="009160E5"/>
    <w:rsid w:val="0091680F"/>
    <w:rsid w:val="009204F9"/>
    <w:rsid w:val="00920758"/>
    <w:rsid w:val="00921606"/>
    <w:rsid w:val="00921AB9"/>
    <w:rsid w:val="0092233A"/>
    <w:rsid w:val="0092308A"/>
    <w:rsid w:val="0092721C"/>
    <w:rsid w:val="00927721"/>
    <w:rsid w:val="0093004F"/>
    <w:rsid w:val="00931632"/>
    <w:rsid w:val="009324B9"/>
    <w:rsid w:val="00932C92"/>
    <w:rsid w:val="00933D4E"/>
    <w:rsid w:val="0094391B"/>
    <w:rsid w:val="00943D0A"/>
    <w:rsid w:val="009454E4"/>
    <w:rsid w:val="00945875"/>
    <w:rsid w:val="0095058E"/>
    <w:rsid w:val="00950AA5"/>
    <w:rsid w:val="00956117"/>
    <w:rsid w:val="00956D7D"/>
    <w:rsid w:val="00957DCC"/>
    <w:rsid w:val="00962543"/>
    <w:rsid w:val="00963922"/>
    <w:rsid w:val="00963FB7"/>
    <w:rsid w:val="009649A7"/>
    <w:rsid w:val="009662D5"/>
    <w:rsid w:val="0096683A"/>
    <w:rsid w:val="00967611"/>
    <w:rsid w:val="00970962"/>
    <w:rsid w:val="0097103E"/>
    <w:rsid w:val="009711B1"/>
    <w:rsid w:val="00971ABD"/>
    <w:rsid w:val="009808FB"/>
    <w:rsid w:val="0098113D"/>
    <w:rsid w:val="00981606"/>
    <w:rsid w:val="00981E9F"/>
    <w:rsid w:val="0098365A"/>
    <w:rsid w:val="00983912"/>
    <w:rsid w:val="00984240"/>
    <w:rsid w:val="00986A7B"/>
    <w:rsid w:val="00986B13"/>
    <w:rsid w:val="00987E00"/>
    <w:rsid w:val="00987F2B"/>
    <w:rsid w:val="00987FDB"/>
    <w:rsid w:val="009918D7"/>
    <w:rsid w:val="009944AA"/>
    <w:rsid w:val="00995B07"/>
    <w:rsid w:val="0099605C"/>
    <w:rsid w:val="009A0DD1"/>
    <w:rsid w:val="009A2619"/>
    <w:rsid w:val="009A5850"/>
    <w:rsid w:val="009A640D"/>
    <w:rsid w:val="009B10D6"/>
    <w:rsid w:val="009B1371"/>
    <w:rsid w:val="009B2E87"/>
    <w:rsid w:val="009B3BC3"/>
    <w:rsid w:val="009C1058"/>
    <w:rsid w:val="009C1D99"/>
    <w:rsid w:val="009C1F04"/>
    <w:rsid w:val="009C2A43"/>
    <w:rsid w:val="009C49F9"/>
    <w:rsid w:val="009C5BDD"/>
    <w:rsid w:val="009C629E"/>
    <w:rsid w:val="009C7415"/>
    <w:rsid w:val="009D0C69"/>
    <w:rsid w:val="009D5551"/>
    <w:rsid w:val="009D65D0"/>
    <w:rsid w:val="009D662F"/>
    <w:rsid w:val="009D7E91"/>
    <w:rsid w:val="009E135E"/>
    <w:rsid w:val="009E3C92"/>
    <w:rsid w:val="009E50E0"/>
    <w:rsid w:val="009E54F4"/>
    <w:rsid w:val="009E607F"/>
    <w:rsid w:val="009F038E"/>
    <w:rsid w:val="009F2BFA"/>
    <w:rsid w:val="009F5480"/>
    <w:rsid w:val="009F63A7"/>
    <w:rsid w:val="009F76A1"/>
    <w:rsid w:val="009F7AFA"/>
    <w:rsid w:val="009F7EB2"/>
    <w:rsid w:val="00A01A84"/>
    <w:rsid w:val="00A03A3D"/>
    <w:rsid w:val="00A045C4"/>
    <w:rsid w:val="00A06E3D"/>
    <w:rsid w:val="00A07F1D"/>
    <w:rsid w:val="00A10DFA"/>
    <w:rsid w:val="00A120AF"/>
    <w:rsid w:val="00A12366"/>
    <w:rsid w:val="00A12584"/>
    <w:rsid w:val="00A12CF4"/>
    <w:rsid w:val="00A13029"/>
    <w:rsid w:val="00A168AE"/>
    <w:rsid w:val="00A17349"/>
    <w:rsid w:val="00A20E5B"/>
    <w:rsid w:val="00A21708"/>
    <w:rsid w:val="00A22362"/>
    <w:rsid w:val="00A249BA"/>
    <w:rsid w:val="00A250EE"/>
    <w:rsid w:val="00A251FF"/>
    <w:rsid w:val="00A25874"/>
    <w:rsid w:val="00A307C7"/>
    <w:rsid w:val="00A33840"/>
    <w:rsid w:val="00A345EA"/>
    <w:rsid w:val="00A36BD8"/>
    <w:rsid w:val="00A40020"/>
    <w:rsid w:val="00A4072C"/>
    <w:rsid w:val="00A408ED"/>
    <w:rsid w:val="00A42091"/>
    <w:rsid w:val="00A43B80"/>
    <w:rsid w:val="00A44581"/>
    <w:rsid w:val="00A45093"/>
    <w:rsid w:val="00A46C8F"/>
    <w:rsid w:val="00A50EAF"/>
    <w:rsid w:val="00A531D3"/>
    <w:rsid w:val="00A54286"/>
    <w:rsid w:val="00A5536D"/>
    <w:rsid w:val="00A602F9"/>
    <w:rsid w:val="00A60708"/>
    <w:rsid w:val="00A60B92"/>
    <w:rsid w:val="00A621E0"/>
    <w:rsid w:val="00A6458B"/>
    <w:rsid w:val="00A650EE"/>
    <w:rsid w:val="00A662C8"/>
    <w:rsid w:val="00A70E96"/>
    <w:rsid w:val="00A710F3"/>
    <w:rsid w:val="00A71157"/>
    <w:rsid w:val="00A72310"/>
    <w:rsid w:val="00A75999"/>
    <w:rsid w:val="00A75C2F"/>
    <w:rsid w:val="00A814CE"/>
    <w:rsid w:val="00A81D69"/>
    <w:rsid w:val="00A8317B"/>
    <w:rsid w:val="00A84778"/>
    <w:rsid w:val="00A85EA0"/>
    <w:rsid w:val="00A85EE8"/>
    <w:rsid w:val="00A86757"/>
    <w:rsid w:val="00A868E3"/>
    <w:rsid w:val="00A90EBD"/>
    <w:rsid w:val="00A93118"/>
    <w:rsid w:val="00A95C95"/>
    <w:rsid w:val="00A966E6"/>
    <w:rsid w:val="00A96CCA"/>
    <w:rsid w:val="00AA1C0B"/>
    <w:rsid w:val="00AA2ABD"/>
    <w:rsid w:val="00AA2B89"/>
    <w:rsid w:val="00AA3565"/>
    <w:rsid w:val="00AA3AA5"/>
    <w:rsid w:val="00AA5DE3"/>
    <w:rsid w:val="00AA6F72"/>
    <w:rsid w:val="00AA7D35"/>
    <w:rsid w:val="00AB1D53"/>
    <w:rsid w:val="00AB2A7A"/>
    <w:rsid w:val="00AB2B2D"/>
    <w:rsid w:val="00AB2BE3"/>
    <w:rsid w:val="00AB515B"/>
    <w:rsid w:val="00AB7834"/>
    <w:rsid w:val="00AC1040"/>
    <w:rsid w:val="00AC3461"/>
    <w:rsid w:val="00AC3974"/>
    <w:rsid w:val="00AC4D5F"/>
    <w:rsid w:val="00AC6209"/>
    <w:rsid w:val="00AC667A"/>
    <w:rsid w:val="00AD0E4B"/>
    <w:rsid w:val="00AD1429"/>
    <w:rsid w:val="00AD1D2C"/>
    <w:rsid w:val="00AD23FC"/>
    <w:rsid w:val="00AD36BF"/>
    <w:rsid w:val="00AD4310"/>
    <w:rsid w:val="00AD77BB"/>
    <w:rsid w:val="00AE0525"/>
    <w:rsid w:val="00AE08DB"/>
    <w:rsid w:val="00AE10D9"/>
    <w:rsid w:val="00AE17BE"/>
    <w:rsid w:val="00AE2729"/>
    <w:rsid w:val="00AE2D3C"/>
    <w:rsid w:val="00AE3148"/>
    <w:rsid w:val="00AE397C"/>
    <w:rsid w:val="00AE4D4F"/>
    <w:rsid w:val="00AE51F6"/>
    <w:rsid w:val="00AE56BE"/>
    <w:rsid w:val="00AE5AE2"/>
    <w:rsid w:val="00AE609B"/>
    <w:rsid w:val="00AE6CBB"/>
    <w:rsid w:val="00AE7343"/>
    <w:rsid w:val="00AF09F2"/>
    <w:rsid w:val="00AF60D9"/>
    <w:rsid w:val="00B00537"/>
    <w:rsid w:val="00B00A13"/>
    <w:rsid w:val="00B00D69"/>
    <w:rsid w:val="00B00E04"/>
    <w:rsid w:val="00B01398"/>
    <w:rsid w:val="00B0290F"/>
    <w:rsid w:val="00B02CA7"/>
    <w:rsid w:val="00B04083"/>
    <w:rsid w:val="00B0474C"/>
    <w:rsid w:val="00B05485"/>
    <w:rsid w:val="00B05DFE"/>
    <w:rsid w:val="00B10D07"/>
    <w:rsid w:val="00B11006"/>
    <w:rsid w:val="00B137D9"/>
    <w:rsid w:val="00B13C50"/>
    <w:rsid w:val="00B141BD"/>
    <w:rsid w:val="00B1458E"/>
    <w:rsid w:val="00B14C51"/>
    <w:rsid w:val="00B16A0E"/>
    <w:rsid w:val="00B20021"/>
    <w:rsid w:val="00B20FDE"/>
    <w:rsid w:val="00B263CD"/>
    <w:rsid w:val="00B309AE"/>
    <w:rsid w:val="00B37046"/>
    <w:rsid w:val="00B4084D"/>
    <w:rsid w:val="00B4163C"/>
    <w:rsid w:val="00B42041"/>
    <w:rsid w:val="00B43FBF"/>
    <w:rsid w:val="00B44F11"/>
    <w:rsid w:val="00B45637"/>
    <w:rsid w:val="00B45FC9"/>
    <w:rsid w:val="00B50849"/>
    <w:rsid w:val="00B51846"/>
    <w:rsid w:val="00B52187"/>
    <w:rsid w:val="00B52B3A"/>
    <w:rsid w:val="00B538AC"/>
    <w:rsid w:val="00B53A71"/>
    <w:rsid w:val="00B569D4"/>
    <w:rsid w:val="00B5785D"/>
    <w:rsid w:val="00B6179E"/>
    <w:rsid w:val="00B62979"/>
    <w:rsid w:val="00B633BC"/>
    <w:rsid w:val="00B65ECF"/>
    <w:rsid w:val="00B661D9"/>
    <w:rsid w:val="00B70056"/>
    <w:rsid w:val="00B706E5"/>
    <w:rsid w:val="00B70D53"/>
    <w:rsid w:val="00B81D24"/>
    <w:rsid w:val="00B81F66"/>
    <w:rsid w:val="00B823A7"/>
    <w:rsid w:val="00B8266D"/>
    <w:rsid w:val="00B82CA5"/>
    <w:rsid w:val="00B90FA5"/>
    <w:rsid w:val="00B919F1"/>
    <w:rsid w:val="00B93061"/>
    <w:rsid w:val="00B9614F"/>
    <w:rsid w:val="00B97BD2"/>
    <w:rsid w:val="00BA0AA6"/>
    <w:rsid w:val="00BA2260"/>
    <w:rsid w:val="00BA2843"/>
    <w:rsid w:val="00BA417D"/>
    <w:rsid w:val="00BA5EF7"/>
    <w:rsid w:val="00BA6E4F"/>
    <w:rsid w:val="00BB0E47"/>
    <w:rsid w:val="00BB1ACC"/>
    <w:rsid w:val="00BB20DA"/>
    <w:rsid w:val="00BB44A7"/>
    <w:rsid w:val="00BB468D"/>
    <w:rsid w:val="00BB4D12"/>
    <w:rsid w:val="00BB61D9"/>
    <w:rsid w:val="00BB6B3F"/>
    <w:rsid w:val="00BB7304"/>
    <w:rsid w:val="00BC0E8D"/>
    <w:rsid w:val="00BC3946"/>
    <w:rsid w:val="00BC4F18"/>
    <w:rsid w:val="00BC679F"/>
    <w:rsid w:val="00BD0663"/>
    <w:rsid w:val="00BD29D3"/>
    <w:rsid w:val="00BD4FF3"/>
    <w:rsid w:val="00BD57BD"/>
    <w:rsid w:val="00BD5911"/>
    <w:rsid w:val="00BD62F2"/>
    <w:rsid w:val="00BD656B"/>
    <w:rsid w:val="00BE0E16"/>
    <w:rsid w:val="00BE180C"/>
    <w:rsid w:val="00BE3015"/>
    <w:rsid w:val="00BE3DE3"/>
    <w:rsid w:val="00BE5336"/>
    <w:rsid w:val="00BE6551"/>
    <w:rsid w:val="00BE74CB"/>
    <w:rsid w:val="00BF093B"/>
    <w:rsid w:val="00BF3388"/>
    <w:rsid w:val="00BF3BF9"/>
    <w:rsid w:val="00BF5319"/>
    <w:rsid w:val="00BF6B54"/>
    <w:rsid w:val="00C0098B"/>
    <w:rsid w:val="00C00B88"/>
    <w:rsid w:val="00C0114F"/>
    <w:rsid w:val="00C04707"/>
    <w:rsid w:val="00C06B2A"/>
    <w:rsid w:val="00C15B57"/>
    <w:rsid w:val="00C16F91"/>
    <w:rsid w:val="00C3160C"/>
    <w:rsid w:val="00C32239"/>
    <w:rsid w:val="00C32682"/>
    <w:rsid w:val="00C342A0"/>
    <w:rsid w:val="00C34E64"/>
    <w:rsid w:val="00C34FB1"/>
    <w:rsid w:val="00C35E57"/>
    <w:rsid w:val="00C35E80"/>
    <w:rsid w:val="00C36789"/>
    <w:rsid w:val="00C369E1"/>
    <w:rsid w:val="00C40AA2"/>
    <w:rsid w:val="00C4244F"/>
    <w:rsid w:val="00C45E3C"/>
    <w:rsid w:val="00C46934"/>
    <w:rsid w:val="00C50694"/>
    <w:rsid w:val="00C53115"/>
    <w:rsid w:val="00C55D29"/>
    <w:rsid w:val="00C56B4C"/>
    <w:rsid w:val="00C632ED"/>
    <w:rsid w:val="00C65BE5"/>
    <w:rsid w:val="00C66150"/>
    <w:rsid w:val="00C6793C"/>
    <w:rsid w:val="00C67979"/>
    <w:rsid w:val="00C70877"/>
    <w:rsid w:val="00C70EF5"/>
    <w:rsid w:val="00C73666"/>
    <w:rsid w:val="00C7459B"/>
    <w:rsid w:val="00C756C5"/>
    <w:rsid w:val="00C769B4"/>
    <w:rsid w:val="00C80511"/>
    <w:rsid w:val="00C80D81"/>
    <w:rsid w:val="00C81545"/>
    <w:rsid w:val="00C82195"/>
    <w:rsid w:val="00C82CAE"/>
    <w:rsid w:val="00C8442E"/>
    <w:rsid w:val="00C86895"/>
    <w:rsid w:val="00C90EF0"/>
    <w:rsid w:val="00C92027"/>
    <w:rsid w:val="00C930A8"/>
    <w:rsid w:val="00C940A6"/>
    <w:rsid w:val="00C9509A"/>
    <w:rsid w:val="00C97FB9"/>
    <w:rsid w:val="00CA108B"/>
    <w:rsid w:val="00CA2D9B"/>
    <w:rsid w:val="00CA31C9"/>
    <w:rsid w:val="00CA45AA"/>
    <w:rsid w:val="00CA52CC"/>
    <w:rsid w:val="00CA5310"/>
    <w:rsid w:val="00CA6CDB"/>
    <w:rsid w:val="00CA7CCD"/>
    <w:rsid w:val="00CB08B3"/>
    <w:rsid w:val="00CB1A0B"/>
    <w:rsid w:val="00CB39E4"/>
    <w:rsid w:val="00CB5C70"/>
    <w:rsid w:val="00CB5E13"/>
    <w:rsid w:val="00CB5FF8"/>
    <w:rsid w:val="00CB603B"/>
    <w:rsid w:val="00CB7545"/>
    <w:rsid w:val="00CC2B98"/>
    <w:rsid w:val="00CC3524"/>
    <w:rsid w:val="00CC47AA"/>
    <w:rsid w:val="00CC66FB"/>
    <w:rsid w:val="00CD17BA"/>
    <w:rsid w:val="00CD1BD6"/>
    <w:rsid w:val="00CD27BE"/>
    <w:rsid w:val="00CD29E9"/>
    <w:rsid w:val="00CD410D"/>
    <w:rsid w:val="00CD48B7"/>
    <w:rsid w:val="00CD4BBC"/>
    <w:rsid w:val="00CD4FEA"/>
    <w:rsid w:val="00CD6F0F"/>
    <w:rsid w:val="00CD6FE2"/>
    <w:rsid w:val="00CE0BB7"/>
    <w:rsid w:val="00CE1506"/>
    <w:rsid w:val="00CE3E9A"/>
    <w:rsid w:val="00CE5CDE"/>
    <w:rsid w:val="00CE708B"/>
    <w:rsid w:val="00CF20F7"/>
    <w:rsid w:val="00CF2172"/>
    <w:rsid w:val="00CF26B7"/>
    <w:rsid w:val="00CF3E65"/>
    <w:rsid w:val="00CF50D0"/>
    <w:rsid w:val="00CF5F41"/>
    <w:rsid w:val="00CF6E39"/>
    <w:rsid w:val="00CF72DA"/>
    <w:rsid w:val="00CF790E"/>
    <w:rsid w:val="00D001CE"/>
    <w:rsid w:val="00D03E46"/>
    <w:rsid w:val="00D03F72"/>
    <w:rsid w:val="00D0769A"/>
    <w:rsid w:val="00D07EF6"/>
    <w:rsid w:val="00D102EE"/>
    <w:rsid w:val="00D11D30"/>
    <w:rsid w:val="00D11E84"/>
    <w:rsid w:val="00D12B7E"/>
    <w:rsid w:val="00D15B4E"/>
    <w:rsid w:val="00D15BC0"/>
    <w:rsid w:val="00D16044"/>
    <w:rsid w:val="00D17640"/>
    <w:rsid w:val="00D177E7"/>
    <w:rsid w:val="00D2079F"/>
    <w:rsid w:val="00D20C52"/>
    <w:rsid w:val="00D22464"/>
    <w:rsid w:val="00D23360"/>
    <w:rsid w:val="00D24F16"/>
    <w:rsid w:val="00D26369"/>
    <w:rsid w:val="00D27653"/>
    <w:rsid w:val="00D3094F"/>
    <w:rsid w:val="00D3330D"/>
    <w:rsid w:val="00D34DBF"/>
    <w:rsid w:val="00D353E7"/>
    <w:rsid w:val="00D359AD"/>
    <w:rsid w:val="00D36B7E"/>
    <w:rsid w:val="00D447EF"/>
    <w:rsid w:val="00D44E8A"/>
    <w:rsid w:val="00D47A62"/>
    <w:rsid w:val="00D505E2"/>
    <w:rsid w:val="00D51FC2"/>
    <w:rsid w:val="00D53F5D"/>
    <w:rsid w:val="00D55075"/>
    <w:rsid w:val="00D55BA3"/>
    <w:rsid w:val="00D55FDE"/>
    <w:rsid w:val="00D57201"/>
    <w:rsid w:val="00D6065F"/>
    <w:rsid w:val="00D63E32"/>
    <w:rsid w:val="00D6498F"/>
    <w:rsid w:val="00D662B6"/>
    <w:rsid w:val="00D6663F"/>
    <w:rsid w:val="00D724DD"/>
    <w:rsid w:val="00D7463D"/>
    <w:rsid w:val="00D76BF3"/>
    <w:rsid w:val="00D80F5A"/>
    <w:rsid w:val="00D82065"/>
    <w:rsid w:val="00D827E8"/>
    <w:rsid w:val="00D835C7"/>
    <w:rsid w:val="00D83ABD"/>
    <w:rsid w:val="00D83DE8"/>
    <w:rsid w:val="00D84943"/>
    <w:rsid w:val="00D84A36"/>
    <w:rsid w:val="00D852D8"/>
    <w:rsid w:val="00D8544C"/>
    <w:rsid w:val="00D931D2"/>
    <w:rsid w:val="00D932E0"/>
    <w:rsid w:val="00D94852"/>
    <w:rsid w:val="00D94AE7"/>
    <w:rsid w:val="00D94C1D"/>
    <w:rsid w:val="00D966B3"/>
    <w:rsid w:val="00D970F0"/>
    <w:rsid w:val="00D97C65"/>
    <w:rsid w:val="00D97E24"/>
    <w:rsid w:val="00DA0811"/>
    <w:rsid w:val="00DA1809"/>
    <w:rsid w:val="00DA38DE"/>
    <w:rsid w:val="00DA3C1B"/>
    <w:rsid w:val="00DA3D07"/>
    <w:rsid w:val="00DA3F27"/>
    <w:rsid w:val="00DA4540"/>
    <w:rsid w:val="00DA576F"/>
    <w:rsid w:val="00DA587E"/>
    <w:rsid w:val="00DA60F4"/>
    <w:rsid w:val="00DA72D4"/>
    <w:rsid w:val="00DB090D"/>
    <w:rsid w:val="00DB0F8B"/>
    <w:rsid w:val="00DB295F"/>
    <w:rsid w:val="00DB3052"/>
    <w:rsid w:val="00DB3ECE"/>
    <w:rsid w:val="00DB4230"/>
    <w:rsid w:val="00DB5C3A"/>
    <w:rsid w:val="00DB7C84"/>
    <w:rsid w:val="00DC006A"/>
    <w:rsid w:val="00DC2D17"/>
    <w:rsid w:val="00DC598E"/>
    <w:rsid w:val="00DC634C"/>
    <w:rsid w:val="00DD1E38"/>
    <w:rsid w:val="00DD2698"/>
    <w:rsid w:val="00DD26D8"/>
    <w:rsid w:val="00DD3A7E"/>
    <w:rsid w:val="00DD4E30"/>
    <w:rsid w:val="00DD7125"/>
    <w:rsid w:val="00DE2176"/>
    <w:rsid w:val="00DE2277"/>
    <w:rsid w:val="00DE23BF"/>
    <w:rsid w:val="00DE3981"/>
    <w:rsid w:val="00DE40DD"/>
    <w:rsid w:val="00DE4612"/>
    <w:rsid w:val="00DE5034"/>
    <w:rsid w:val="00DE7022"/>
    <w:rsid w:val="00DE7755"/>
    <w:rsid w:val="00DF0563"/>
    <w:rsid w:val="00DF059A"/>
    <w:rsid w:val="00DF0EF4"/>
    <w:rsid w:val="00DF24E6"/>
    <w:rsid w:val="00DF3D56"/>
    <w:rsid w:val="00DF50F3"/>
    <w:rsid w:val="00DF5838"/>
    <w:rsid w:val="00DF62B0"/>
    <w:rsid w:val="00DF64E9"/>
    <w:rsid w:val="00DF67CC"/>
    <w:rsid w:val="00DF6D19"/>
    <w:rsid w:val="00DF6ED2"/>
    <w:rsid w:val="00DF70F5"/>
    <w:rsid w:val="00DF76FC"/>
    <w:rsid w:val="00DF7FB4"/>
    <w:rsid w:val="00E03E8B"/>
    <w:rsid w:val="00E063C1"/>
    <w:rsid w:val="00E075C1"/>
    <w:rsid w:val="00E11758"/>
    <w:rsid w:val="00E1230F"/>
    <w:rsid w:val="00E13271"/>
    <w:rsid w:val="00E134CE"/>
    <w:rsid w:val="00E17D9E"/>
    <w:rsid w:val="00E20120"/>
    <w:rsid w:val="00E21440"/>
    <w:rsid w:val="00E2252C"/>
    <w:rsid w:val="00E23BF8"/>
    <w:rsid w:val="00E249A6"/>
    <w:rsid w:val="00E270C0"/>
    <w:rsid w:val="00E27390"/>
    <w:rsid w:val="00E27572"/>
    <w:rsid w:val="00E35C03"/>
    <w:rsid w:val="00E365D2"/>
    <w:rsid w:val="00E36D82"/>
    <w:rsid w:val="00E42B55"/>
    <w:rsid w:val="00E42F00"/>
    <w:rsid w:val="00E460B9"/>
    <w:rsid w:val="00E466B3"/>
    <w:rsid w:val="00E467AF"/>
    <w:rsid w:val="00E46D7F"/>
    <w:rsid w:val="00E5144D"/>
    <w:rsid w:val="00E51601"/>
    <w:rsid w:val="00E51965"/>
    <w:rsid w:val="00E53A7A"/>
    <w:rsid w:val="00E540B9"/>
    <w:rsid w:val="00E55111"/>
    <w:rsid w:val="00E61791"/>
    <w:rsid w:val="00E65614"/>
    <w:rsid w:val="00E662C1"/>
    <w:rsid w:val="00E67121"/>
    <w:rsid w:val="00E67D9E"/>
    <w:rsid w:val="00E7051E"/>
    <w:rsid w:val="00E7198D"/>
    <w:rsid w:val="00E71B16"/>
    <w:rsid w:val="00E71D9C"/>
    <w:rsid w:val="00E735AF"/>
    <w:rsid w:val="00E74CA6"/>
    <w:rsid w:val="00E751FC"/>
    <w:rsid w:val="00E75E3D"/>
    <w:rsid w:val="00E80314"/>
    <w:rsid w:val="00E80361"/>
    <w:rsid w:val="00E80585"/>
    <w:rsid w:val="00E81991"/>
    <w:rsid w:val="00E81999"/>
    <w:rsid w:val="00E84491"/>
    <w:rsid w:val="00E863ED"/>
    <w:rsid w:val="00E86CEE"/>
    <w:rsid w:val="00E9112A"/>
    <w:rsid w:val="00E91F11"/>
    <w:rsid w:val="00E9340C"/>
    <w:rsid w:val="00E93C8D"/>
    <w:rsid w:val="00E9731C"/>
    <w:rsid w:val="00E975B3"/>
    <w:rsid w:val="00EA0459"/>
    <w:rsid w:val="00EA04ED"/>
    <w:rsid w:val="00EA1367"/>
    <w:rsid w:val="00EA4E4C"/>
    <w:rsid w:val="00EA60A2"/>
    <w:rsid w:val="00EA7038"/>
    <w:rsid w:val="00EA7B30"/>
    <w:rsid w:val="00EA7D4C"/>
    <w:rsid w:val="00EB0372"/>
    <w:rsid w:val="00EB04B7"/>
    <w:rsid w:val="00EB05F7"/>
    <w:rsid w:val="00EB31B9"/>
    <w:rsid w:val="00EB6FFA"/>
    <w:rsid w:val="00EB7992"/>
    <w:rsid w:val="00EC0104"/>
    <w:rsid w:val="00EC0184"/>
    <w:rsid w:val="00EC1B97"/>
    <w:rsid w:val="00EC2D7A"/>
    <w:rsid w:val="00EC633A"/>
    <w:rsid w:val="00EC6963"/>
    <w:rsid w:val="00ED03CD"/>
    <w:rsid w:val="00ED1B9D"/>
    <w:rsid w:val="00ED2BCE"/>
    <w:rsid w:val="00ED5AB1"/>
    <w:rsid w:val="00EE056F"/>
    <w:rsid w:val="00EE146E"/>
    <w:rsid w:val="00EE2B0E"/>
    <w:rsid w:val="00EE2CF4"/>
    <w:rsid w:val="00EE43C9"/>
    <w:rsid w:val="00EE509A"/>
    <w:rsid w:val="00EE794B"/>
    <w:rsid w:val="00EF0E92"/>
    <w:rsid w:val="00EF43F5"/>
    <w:rsid w:val="00EF469A"/>
    <w:rsid w:val="00EF52EE"/>
    <w:rsid w:val="00EF559B"/>
    <w:rsid w:val="00EF7C08"/>
    <w:rsid w:val="00F017AF"/>
    <w:rsid w:val="00F041C4"/>
    <w:rsid w:val="00F04781"/>
    <w:rsid w:val="00F04EDB"/>
    <w:rsid w:val="00F1204A"/>
    <w:rsid w:val="00F12630"/>
    <w:rsid w:val="00F14812"/>
    <w:rsid w:val="00F1537A"/>
    <w:rsid w:val="00F1598C"/>
    <w:rsid w:val="00F20BC6"/>
    <w:rsid w:val="00F21403"/>
    <w:rsid w:val="00F224E5"/>
    <w:rsid w:val="00F23A4D"/>
    <w:rsid w:val="00F2459B"/>
    <w:rsid w:val="00F255FC"/>
    <w:rsid w:val="00F259B0"/>
    <w:rsid w:val="00F26A20"/>
    <w:rsid w:val="00F276C9"/>
    <w:rsid w:val="00F31359"/>
    <w:rsid w:val="00F31F2A"/>
    <w:rsid w:val="00F32A91"/>
    <w:rsid w:val="00F32FB5"/>
    <w:rsid w:val="00F33F62"/>
    <w:rsid w:val="00F34D39"/>
    <w:rsid w:val="00F35991"/>
    <w:rsid w:val="00F363E9"/>
    <w:rsid w:val="00F36420"/>
    <w:rsid w:val="00F36AC2"/>
    <w:rsid w:val="00F37B2E"/>
    <w:rsid w:val="00F40690"/>
    <w:rsid w:val="00F4082D"/>
    <w:rsid w:val="00F4325D"/>
    <w:rsid w:val="00F43B8F"/>
    <w:rsid w:val="00F44C63"/>
    <w:rsid w:val="00F47864"/>
    <w:rsid w:val="00F51785"/>
    <w:rsid w:val="00F52A95"/>
    <w:rsid w:val="00F530D7"/>
    <w:rsid w:val="00F53476"/>
    <w:rsid w:val="00F541E6"/>
    <w:rsid w:val="00F557C2"/>
    <w:rsid w:val="00F57576"/>
    <w:rsid w:val="00F62F49"/>
    <w:rsid w:val="00F640BF"/>
    <w:rsid w:val="00F64E20"/>
    <w:rsid w:val="00F650FF"/>
    <w:rsid w:val="00F6582A"/>
    <w:rsid w:val="00F70754"/>
    <w:rsid w:val="00F7288F"/>
    <w:rsid w:val="00F738FE"/>
    <w:rsid w:val="00F75A2B"/>
    <w:rsid w:val="00F761B3"/>
    <w:rsid w:val="00F77333"/>
    <w:rsid w:val="00F77926"/>
    <w:rsid w:val="00F8132F"/>
    <w:rsid w:val="00F8255E"/>
    <w:rsid w:val="00F83A19"/>
    <w:rsid w:val="00F84AE1"/>
    <w:rsid w:val="00F879A1"/>
    <w:rsid w:val="00F92592"/>
    <w:rsid w:val="00F92FC4"/>
    <w:rsid w:val="00F931B5"/>
    <w:rsid w:val="00F934AA"/>
    <w:rsid w:val="00F9793C"/>
    <w:rsid w:val="00F97C6F"/>
    <w:rsid w:val="00FA0B89"/>
    <w:rsid w:val="00FA0C14"/>
    <w:rsid w:val="00FA137A"/>
    <w:rsid w:val="00FA3047"/>
    <w:rsid w:val="00FA5232"/>
    <w:rsid w:val="00FA5504"/>
    <w:rsid w:val="00FA5EF4"/>
    <w:rsid w:val="00FA60BD"/>
    <w:rsid w:val="00FA6BE7"/>
    <w:rsid w:val="00FB0174"/>
    <w:rsid w:val="00FB29EF"/>
    <w:rsid w:val="00FB466E"/>
    <w:rsid w:val="00FB4B02"/>
    <w:rsid w:val="00FB5098"/>
    <w:rsid w:val="00FB5E6A"/>
    <w:rsid w:val="00FC0D80"/>
    <w:rsid w:val="00FC2831"/>
    <w:rsid w:val="00FC2D40"/>
    <w:rsid w:val="00FC3600"/>
    <w:rsid w:val="00FC424B"/>
    <w:rsid w:val="00FC425B"/>
    <w:rsid w:val="00FC4A9F"/>
    <w:rsid w:val="00FC565B"/>
    <w:rsid w:val="00FC6853"/>
    <w:rsid w:val="00FC75CC"/>
    <w:rsid w:val="00FD0F7B"/>
    <w:rsid w:val="00FD1ACD"/>
    <w:rsid w:val="00FD2C4E"/>
    <w:rsid w:val="00FE006E"/>
    <w:rsid w:val="00FE082E"/>
    <w:rsid w:val="00FE08EE"/>
    <w:rsid w:val="00FE1909"/>
    <w:rsid w:val="00FE197E"/>
    <w:rsid w:val="00FE3331"/>
    <w:rsid w:val="00FE3669"/>
    <w:rsid w:val="00FE44B6"/>
    <w:rsid w:val="00FE469C"/>
    <w:rsid w:val="00FF09F2"/>
    <w:rsid w:val="00FF0DF1"/>
    <w:rsid w:val="00FF1340"/>
    <w:rsid w:val="00FF26AA"/>
    <w:rsid w:val="00FF370F"/>
    <w:rsid w:val="00FF418F"/>
    <w:rsid w:val="00FF53CD"/>
    <w:rsid w:val="00FF63F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26"/>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26"/>
      </w:numPr>
      <w:spacing w:before="240" w:line="360" w:lineRule="auto"/>
      <w:jc w:val="both"/>
      <w:outlineLvl w:val="1"/>
    </w:pPr>
    <w:rPr>
      <w:caps/>
      <w:color w:val="000000"/>
      <w:sz w:val="24"/>
    </w:rPr>
  </w:style>
  <w:style w:type="paragraph" w:styleId="Ttulo3">
    <w:name w:val="heading 3"/>
    <w:aliases w:val="TF-TÍTULO 3"/>
    <w:next w:val="TF-TEXTO"/>
    <w:autoRedefine/>
    <w:qFormat/>
    <w:rsid w:val="008D14BC"/>
    <w:pPr>
      <w:keepNext/>
      <w:keepLines/>
      <w:numPr>
        <w:ilvl w:val="2"/>
        <w:numId w:val="26"/>
      </w:numPr>
      <w:spacing w:before="240" w:line="360" w:lineRule="auto"/>
      <w:jc w:val="both"/>
      <w:outlineLvl w:val="2"/>
    </w:pPr>
    <w:rPr>
      <w:sz w:val="24"/>
    </w:rPr>
  </w:style>
  <w:style w:type="paragraph" w:styleId="Ttulo4">
    <w:name w:val="heading 4"/>
    <w:aliases w:val="TF-TÍTULO 4"/>
    <w:next w:val="TF-TEXTO"/>
    <w:autoRedefine/>
    <w:qFormat/>
    <w:rsid w:val="009D7E91"/>
    <w:pPr>
      <w:keepNext/>
      <w:keepLines/>
      <w:numPr>
        <w:ilvl w:val="3"/>
        <w:numId w:val="26"/>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26"/>
      </w:numPr>
      <w:spacing w:before="240" w:line="360" w:lineRule="auto"/>
      <w:jc w:val="both"/>
      <w:outlineLvl w:val="4"/>
    </w:pPr>
    <w:rPr>
      <w:color w:val="000000"/>
      <w:sz w:val="24"/>
    </w:rPr>
  </w:style>
  <w:style w:type="paragraph" w:styleId="Ttulo6">
    <w:name w:val="heading 6"/>
    <w:next w:val="TF-TEXTO"/>
    <w:autoRedefine/>
    <w:qFormat/>
    <w:pPr>
      <w:keepNext/>
      <w:numPr>
        <w:ilvl w:val="5"/>
        <w:numId w:val="26"/>
      </w:numPr>
      <w:spacing w:before="360" w:after="240"/>
      <w:jc w:val="both"/>
      <w:outlineLvl w:val="5"/>
    </w:pPr>
    <w:rPr>
      <w:noProof/>
      <w:color w:val="000000"/>
      <w:sz w:val="24"/>
    </w:rPr>
  </w:style>
  <w:style w:type="paragraph" w:styleId="Ttulo7">
    <w:name w:val="heading 7"/>
    <w:next w:val="TF-TEXTO"/>
    <w:autoRedefine/>
    <w:qFormat/>
    <w:pPr>
      <w:keepNext/>
      <w:numPr>
        <w:ilvl w:val="6"/>
        <w:numId w:val="26"/>
      </w:numPr>
      <w:spacing w:before="360" w:after="240"/>
      <w:jc w:val="both"/>
      <w:outlineLvl w:val="6"/>
    </w:pPr>
    <w:rPr>
      <w:rFonts w:ascii="Times" w:hAnsi="Times"/>
      <w:sz w:val="24"/>
    </w:rPr>
  </w:style>
  <w:style w:type="paragraph" w:styleId="Ttulo8">
    <w:name w:val="heading 8"/>
    <w:next w:val="TF-TEXTO"/>
    <w:autoRedefine/>
    <w:qFormat/>
    <w:pPr>
      <w:keepNext/>
      <w:numPr>
        <w:ilvl w:val="7"/>
        <w:numId w:val="26"/>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26"/>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661FF4"/>
    <w:rPr>
      <w:color w:val="605E5C"/>
      <w:shd w:val="clear" w:color="auto" w:fill="E1DFDD"/>
    </w:rPr>
  </w:style>
  <w:style w:type="character" w:customStyle="1" w:styleId="no-conversion">
    <w:name w:val="no-conversion"/>
    <w:basedOn w:val="Fontepargpadro"/>
    <w:rsid w:val="0023768D"/>
  </w:style>
  <w:style w:type="paragraph" w:styleId="Legenda">
    <w:name w:val="caption"/>
    <w:basedOn w:val="Normal"/>
    <w:next w:val="Normal"/>
    <w:uiPriority w:val="35"/>
    <w:qFormat/>
    <w:rsid w:val="001A4FF2"/>
    <w:pPr>
      <w:spacing w:after="200"/>
    </w:pPr>
    <w:rPr>
      <w:i/>
      <w:iCs/>
      <w:color w:val="44546A" w:themeColor="text2"/>
      <w:sz w:val="18"/>
      <w:szCs w:val="18"/>
    </w:rPr>
  </w:style>
  <w:style w:type="character" w:styleId="Forte">
    <w:name w:val="Strong"/>
    <w:basedOn w:val="Fontepargpadro"/>
    <w:uiPriority w:val="22"/>
    <w:qFormat/>
    <w:rsid w:val="00AA3AA5"/>
    <w:rPr>
      <w:b/>
      <w:bCs/>
    </w:rPr>
  </w:style>
  <w:style w:type="character" w:styleId="HiperlinkVisitado">
    <w:name w:val="FollowedHyperlink"/>
    <w:basedOn w:val="Fontepargpadro"/>
    <w:uiPriority w:val="99"/>
    <w:semiHidden/>
    <w:unhideWhenUsed/>
    <w:rsid w:val="006568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37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569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05725388">
      <w:bodyDiv w:val="1"/>
      <w:marLeft w:val="0"/>
      <w:marRight w:val="0"/>
      <w:marTop w:val="0"/>
      <w:marBottom w:val="0"/>
      <w:divBdr>
        <w:top w:val="none" w:sz="0" w:space="0" w:color="auto"/>
        <w:left w:val="none" w:sz="0" w:space="0" w:color="auto"/>
        <w:bottom w:val="none" w:sz="0" w:space="0" w:color="auto"/>
        <w:right w:val="none" w:sz="0" w:space="0" w:color="auto"/>
      </w:divBdr>
    </w:div>
    <w:div w:id="97714564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0564512">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ojabrazil.com.br/blog/como-realizar-o-controle-do-seu-restaurante/" TargetMode="External"/><Relationship Id="rId18" Type="http://schemas.openxmlformats.org/officeDocument/2006/relationships/hyperlink" Target="https://www.monitoratec.com.br/blog/tecnologia-nas-empresas/"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faustorjrc.jusbrasil.com.br/artigos/545719177/a-responsabilidade-dos-estabelecimentos-comerciais-no-fornecimento-de-rede-wi-fi-a-seus-clientes" TargetMode="External"/><Relationship Id="rId7" Type="http://schemas.openxmlformats.org/officeDocument/2006/relationships/settings" Target="settings.xml"/><Relationship Id="rId12" Type="http://schemas.openxmlformats.org/officeDocument/2006/relationships/hyperlink" Target="https://www.gov.br/pt-br/noticias/transito-e-transportes/2021/04/brasil-esta-entre-os-cinco-paises-do-mundo-que-mais-usam-internet" TargetMode="External"/><Relationship Id="rId17" Type="http://schemas.openxmlformats.org/officeDocument/2006/relationships/hyperlink" Target="https://agenciasebrae.com.br/brasil-empreendedor/dia-da-micro-e-pequena-empresa-evidencia-a-importancia-dos-empreendedores-para-o-brasi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sebrae.com.br/sites/PortalSebrae/artigos/desafios-para-bares-e-restaurantes-em-2023,3b0c00d232766810VgnVCM1000001b00320aRCRD" TargetMode="External"/><Relationship Id="rId20" Type="http://schemas.openxmlformats.org/officeDocument/2006/relationships/hyperlink" Target="https://blog-parceiros.ifood.com.br/tecnologia-restaurant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abrahao.com.br/blog/administracao/controle-estoque-restaurante"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gazetadopovo.com.br/bomgourmet/mercado-e-setor/restaurantes-abertos-bras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brasel.com.br/revista/mercado-e-tendencias/como-controlar-o-estoque-em-seu-restaurante-e-evitar-desperdicios/" TargetMode="External"/><Relationship Id="rId22" Type="http://schemas.openxmlformats.org/officeDocument/2006/relationships/hyperlink" Target="https://www.gov.br/casacivil/pt-br/assuntos/noticias/2022/setembro/90-dos-lares-brasileiros-ja-tem-acesso-a-internet-no-brasil-aponta-pesquisa"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6FE72268220A584FB17EC9E24887A516" ma:contentTypeVersion="3" ma:contentTypeDescription="Crie um novo documento." ma:contentTypeScope="" ma:versionID="0d7fca5bd40868b392396781206c15bb">
  <xsd:schema xmlns:xsd="http://www.w3.org/2001/XMLSchema" xmlns:xs="http://www.w3.org/2001/XMLSchema" xmlns:p="http://schemas.microsoft.com/office/2006/metadata/properties" xmlns:ns2="71fb9b50-f66f-47b9-bfcf-b031552ebab2" targetNamespace="http://schemas.microsoft.com/office/2006/metadata/properties" ma:root="true" ma:fieldsID="4b909915e973a61282b4d9219b553d3c" ns2:_="">
    <xsd:import namespace="71fb9b50-f66f-47b9-bfcf-b031552ebab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b9b50-f66f-47b9-bfcf-b031552eba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784E29-F22B-49CD-BB6D-2E8DB665B7CA}">
  <ds:schemaRefs>
    <ds:schemaRef ds:uri="http://schemas.microsoft.com/sharepoint/v3/contenttype/forms"/>
  </ds:schemaRefs>
</ds:datastoreItem>
</file>

<file path=customXml/itemProps2.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customXml/itemProps3.xml><?xml version="1.0" encoding="utf-8"?>
<ds:datastoreItem xmlns:ds="http://schemas.openxmlformats.org/officeDocument/2006/customXml" ds:itemID="{1DB042C5-80B4-4110-AB94-AA5D70A170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b9b50-f66f-47b9-bfcf-b031552eb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AC89DE-70F6-4B38-AF07-8BDE045AA1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4001</Words>
  <Characters>21609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ABClassification=Strictly Confidential</cp:keywords>
  <cp:lastModifiedBy>Dalton Solano dos Reis</cp:lastModifiedBy>
  <cp:revision>4</cp:revision>
  <cp:lastPrinted>2015-03-26T13:00:00Z</cp:lastPrinted>
  <dcterms:created xsi:type="dcterms:W3CDTF">2023-06-21T16:20:00Z</dcterms:created>
  <dcterms:modified xsi:type="dcterms:W3CDTF">2023-07-06T23:26:00Z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a74c4ac0-a8ec-49fc-a0da-f48f2db28cde</vt:lpwstr>
  </property>
  <property fmtid="{D5CDD505-2E9C-101B-9397-08002B2CF9AE}" pid="3" name="ABClassification">
    <vt:lpwstr>StrictlyConfidential</vt:lpwstr>
  </property>
  <property fmtid="{D5CDD505-2E9C-101B-9397-08002B2CF9AE}" pid="4" name="MSIP_Label_8c28577e-0e52-49e2-b52e-02bb75ccb8f1_Enabled">
    <vt:lpwstr>true</vt:lpwstr>
  </property>
  <property fmtid="{D5CDD505-2E9C-101B-9397-08002B2CF9AE}" pid="5" name="MSIP_Label_8c28577e-0e52-49e2-b52e-02bb75ccb8f1_SetDate">
    <vt:lpwstr>2023-04-12T00:12:18Z</vt:lpwstr>
  </property>
  <property fmtid="{D5CDD505-2E9C-101B-9397-08002B2CF9AE}" pid="6" name="MSIP_Label_8c28577e-0e52-49e2-b52e-02bb75ccb8f1_Method">
    <vt:lpwstr>Standard</vt:lpwstr>
  </property>
  <property fmtid="{D5CDD505-2E9C-101B-9397-08002B2CF9AE}" pid="7" name="MSIP_Label_8c28577e-0e52-49e2-b52e-02bb75ccb8f1_Name">
    <vt:lpwstr>defa4170-0d19-0005-0004-bc88714345d2</vt:lpwstr>
  </property>
  <property fmtid="{D5CDD505-2E9C-101B-9397-08002B2CF9AE}" pid="8" name="MSIP_Label_8c28577e-0e52-49e2-b52e-02bb75ccb8f1_SiteId">
    <vt:lpwstr>0c2d222a-ecda-4b70-960a-acef6ced3052</vt:lpwstr>
  </property>
  <property fmtid="{D5CDD505-2E9C-101B-9397-08002B2CF9AE}" pid="9" name="MSIP_Label_8c28577e-0e52-49e2-b52e-02bb75ccb8f1_ActionId">
    <vt:lpwstr>5978b302-eacc-4711-a076-fe2ca3062a1e</vt:lpwstr>
  </property>
  <property fmtid="{D5CDD505-2E9C-101B-9397-08002B2CF9AE}" pid="10" name="MSIP_Label_8c28577e-0e52-49e2-b52e-02bb75ccb8f1_ContentBits">
    <vt:lpwstr>0</vt:lpwstr>
  </property>
  <property fmtid="{D5CDD505-2E9C-101B-9397-08002B2CF9AE}" pid="11" name="ContentTypeId">
    <vt:lpwstr>0x0101006FE72268220A584FB17EC9E24887A516</vt:lpwstr>
  </property>
</Properties>
</file>