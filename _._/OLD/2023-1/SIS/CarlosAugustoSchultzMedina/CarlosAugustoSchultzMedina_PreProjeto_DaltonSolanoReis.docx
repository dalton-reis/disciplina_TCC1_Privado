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1"/>
        <w:gridCol w:w="3663"/>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6BC94C74" w:rsidR="00620BF5" w:rsidRPr="003C5262" w:rsidRDefault="00B37046" w:rsidP="00BE39CF">
            <w:pPr>
              <w:pStyle w:val="Cabealho"/>
              <w:tabs>
                <w:tab w:val="clear" w:pos="8640"/>
                <w:tab w:val="right" w:pos="8931"/>
              </w:tabs>
              <w:ind w:right="141"/>
            </w:pPr>
            <w:r>
              <w:rPr>
                <w:rStyle w:val="Nmerodepgina"/>
              </w:rPr>
              <w:t>(</w:t>
            </w:r>
            <w:r w:rsidR="00A829A6">
              <w:rPr>
                <w:rStyle w:val="Nmerodepgina"/>
              </w:rPr>
              <w:t>x</w:t>
            </w:r>
            <w:r w:rsidR="00620BF5">
              <w:rPr>
                <w:rStyle w:val="Nmerodepgina"/>
              </w:rPr>
              <w:t xml:space="preserve">) </w:t>
            </w:r>
            <w:r w:rsidR="00185F3F">
              <w:rPr>
                <w:rStyle w:val="Nmerodepgina"/>
              </w:rPr>
              <w:t xml:space="preserve">Pré-projeto </w:t>
            </w:r>
            <w:proofErr w:type="gramStart"/>
            <w:r w:rsidR="00620BF5">
              <w:rPr>
                <w:rStyle w:val="Nmerodepgina"/>
              </w:rPr>
              <w:t>(</w:t>
            </w:r>
            <w:r w:rsidR="00185F3F">
              <w:rPr>
                <w:rStyle w:val="Nmerodepgina"/>
              </w:rPr>
              <w:t xml:space="preserve">  </w:t>
            </w:r>
            <w:proofErr w:type="gramEnd"/>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991D2AB"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A829A6">
              <w:rPr>
                <w:rStyle w:val="Nmerodepgina"/>
              </w:rPr>
              <w:t xml:space="preserve"> 2023/1</w:t>
            </w:r>
          </w:p>
        </w:tc>
      </w:tr>
      <w:tr w:rsidR="00185F3F" w14:paraId="3F52460B" w14:textId="77777777" w:rsidTr="0024320D">
        <w:tc>
          <w:tcPr>
            <w:tcW w:w="5387" w:type="dxa"/>
            <w:shd w:val="clear" w:color="auto" w:fill="auto"/>
          </w:tcPr>
          <w:p w14:paraId="6FA8C98C" w14:textId="0F3CF3AA" w:rsidR="00ED5AB1" w:rsidRDefault="00185F3F" w:rsidP="00BE39CF">
            <w:pPr>
              <w:pStyle w:val="Cabealho"/>
              <w:tabs>
                <w:tab w:val="clear" w:pos="8640"/>
                <w:tab w:val="right" w:pos="8931"/>
              </w:tabs>
              <w:ind w:right="141"/>
              <w:rPr>
                <w:rStyle w:val="Nmerodepgina"/>
              </w:rPr>
            </w:pPr>
            <w:r>
              <w:rPr>
                <w:rStyle w:val="Nmerodepgina"/>
              </w:rPr>
              <w:t>Eixo:</w:t>
            </w:r>
            <w:r w:rsidR="006A40DB">
              <w:t xml:space="preserve"> </w:t>
            </w:r>
            <w:r w:rsidR="006A40DB" w:rsidRPr="006A40DB">
              <w:rPr>
                <w:rStyle w:val="Nmerodepgina"/>
              </w:rPr>
              <w:t>EIXO 2 - GESTÃO DE SISTEMAS DE INFORMAÇÃO E DA TECNOLOGIA DA INFORMAÇÃO</w:t>
            </w:r>
          </w:p>
        </w:tc>
        <w:tc>
          <w:tcPr>
            <w:tcW w:w="3717" w:type="dxa"/>
            <w:shd w:val="clear" w:color="auto" w:fill="auto"/>
          </w:tcPr>
          <w:p w14:paraId="3948F7AC" w14:textId="64B0B264"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r w:rsidR="00A829A6">
              <w:rPr>
                <w:rStyle w:val="Nmerodepgina"/>
              </w:rPr>
              <w:t>x</w:t>
            </w:r>
            <w:proofErr w:type="gramEnd"/>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42296CD2" w14:textId="56741B4B" w:rsidR="00F46960" w:rsidRDefault="00F46960" w:rsidP="00F46960">
      <w:pPr>
        <w:pStyle w:val="TF-AUTOR0"/>
        <w:rPr>
          <w:b/>
          <w:caps/>
          <w:color w:val="auto"/>
        </w:rPr>
      </w:pPr>
      <w:r w:rsidRPr="00F46960">
        <w:rPr>
          <w:b/>
          <w:caps/>
          <w:color w:val="auto"/>
        </w:rPr>
        <w:t xml:space="preserve">ANÁLISE E APLICAÇÃO DE AUTOMAÇÃO ROBÓTICA DE PROCESSOS </w:t>
      </w:r>
      <w:r w:rsidR="00474DCF">
        <w:rPr>
          <w:b/>
          <w:caps/>
          <w:color w:val="auto"/>
        </w:rPr>
        <w:t xml:space="preserve">no setor financeiro </w:t>
      </w:r>
      <w:r w:rsidRPr="00F46960">
        <w:rPr>
          <w:b/>
          <w:caps/>
          <w:color w:val="auto"/>
        </w:rPr>
        <w:t>EM UMA EMPRESA TÊXTIL</w:t>
      </w:r>
    </w:p>
    <w:p w14:paraId="38B1AECD" w14:textId="05AD8394" w:rsidR="001E682E" w:rsidRPr="00F46960" w:rsidRDefault="00F46960" w:rsidP="00F46960">
      <w:pPr>
        <w:pStyle w:val="TF-AUTOR0"/>
        <w:rPr>
          <w:b/>
          <w:caps/>
          <w:color w:val="auto"/>
        </w:rPr>
      </w:pPr>
      <w:r>
        <w:t>Carlos Augusto Schultz Medina</w:t>
      </w:r>
    </w:p>
    <w:p w14:paraId="138BB702" w14:textId="21EE981B" w:rsidR="001E682E" w:rsidRDefault="001E682E" w:rsidP="00B37046">
      <w:pPr>
        <w:pStyle w:val="TF-AUTOR0"/>
      </w:pPr>
      <w:r>
        <w:t>Prof.</w:t>
      </w:r>
      <w:r w:rsidR="00BD1315">
        <w:t>ª</w:t>
      </w:r>
      <w:r>
        <w:t xml:space="preserve"> </w:t>
      </w:r>
      <w:r w:rsidR="00BD1315">
        <w:t>Andreza Sartori – Orientadora</w:t>
      </w:r>
    </w:p>
    <w:p w14:paraId="71F8749B" w14:textId="2291D888" w:rsidR="00076065" w:rsidRDefault="00BD1315" w:rsidP="00B37046">
      <w:pPr>
        <w:pStyle w:val="TF-AUTOR0"/>
      </w:pPr>
      <w:r>
        <w:t>Jonathan Luiz Aranha</w:t>
      </w:r>
      <w:r w:rsidR="00076065">
        <w:t xml:space="preserve"> – Supervisor</w:t>
      </w:r>
    </w:p>
    <w:bookmarkEnd w:id="0"/>
    <w:bookmarkEnd w:id="1"/>
    <w:bookmarkEnd w:id="2"/>
    <w:bookmarkEnd w:id="3"/>
    <w:bookmarkEnd w:id="4"/>
    <w:bookmarkEnd w:id="5"/>
    <w:bookmarkEnd w:id="6"/>
    <w:bookmarkEnd w:id="7"/>
    <w:bookmarkEnd w:id="8"/>
    <w:p w14:paraId="4C7A4679" w14:textId="4A409661" w:rsidR="00F255FC" w:rsidRPr="007D10F2" w:rsidRDefault="00C67979" w:rsidP="00256638">
      <w:pPr>
        <w:pStyle w:val="Ttulo1"/>
      </w:pPr>
      <w:r>
        <w:t>Contextualização</w:t>
      </w:r>
    </w:p>
    <w:p w14:paraId="2979EB4E" w14:textId="6E646A3D" w:rsidR="003862AB" w:rsidRDefault="003862AB" w:rsidP="003862AB">
      <w:pPr>
        <w:pStyle w:val="TF-TEXTO"/>
      </w:pPr>
      <w:r w:rsidRPr="003862AB">
        <w:t xml:space="preserve">As organizações almejam continuamente maximizar a eficiência de seus processos produtivos, aprimorando a maneira pela qual as atividades são desempenhadas diariamente. Um processo bem estruturado é fundamental para o sucesso de qualquer </w:t>
      </w:r>
      <w:r w:rsidR="006C328E" w:rsidRPr="003862AB">
        <w:t>organização</w:t>
      </w:r>
      <w:r w:rsidR="006C328E">
        <w:t xml:space="preserve"> (</w:t>
      </w:r>
      <w:r w:rsidR="009465D7">
        <w:t>REYES, 202</w:t>
      </w:r>
      <w:r w:rsidR="00127DDF">
        <w:t>2</w:t>
      </w:r>
      <w:r w:rsidR="009465D7">
        <w:t>)</w:t>
      </w:r>
      <w:r w:rsidRPr="003862AB">
        <w:t xml:space="preserve">. Ele permite que as atividades sejam realizadas de forma eficiente e eficaz, reduzindo custos, aumentando a qualidade e a produtividade. Além disso, um processo bem definido ajuda a garantir a satisfação dos clientes, que são o principal motivo de existência de qualquer </w:t>
      </w:r>
      <w:r w:rsidR="006C328E" w:rsidRPr="003862AB">
        <w:t>negócio</w:t>
      </w:r>
      <w:r w:rsidR="006C328E">
        <w:t xml:space="preserve"> (MELLO, 2022)</w:t>
      </w:r>
      <w:r w:rsidRPr="003862AB">
        <w:t>. Afinal, é a partir da entrega de um produto ou serviço de qualidade que as empresas conseguem fidelizar seus clientes e conquistar novos</w:t>
      </w:r>
      <w:r>
        <w:t>.</w:t>
      </w:r>
    </w:p>
    <w:p w14:paraId="78BADDB7" w14:textId="587DCDB0" w:rsidR="003862AB" w:rsidRDefault="00A04C86" w:rsidP="003862AB">
      <w:pPr>
        <w:pStyle w:val="TF-TEXTO"/>
      </w:pPr>
      <w:r>
        <w:t>De acordo com Romero (2021), o</w:t>
      </w:r>
      <w:r w:rsidR="00633F54" w:rsidRPr="00633F54">
        <w:t>s processos empresariais encontram-se intrinsecamente ligados aos sistemas de informações que os envolvem, os quais fornecem o ambiente onde as atividades processuais são executadas. É notório o crescente movimento das empresas em direção à inserção de seus processos nos sistemas de informação, visando maximizar os ganhos alcançados com a consecução dos objetivos empresariais</w:t>
      </w:r>
      <w:r w:rsidR="006C328E" w:rsidRPr="00633F54">
        <w:t>.</w:t>
      </w:r>
      <w:r w:rsidR="00633F54" w:rsidRPr="00633F54">
        <w:t xml:space="preserve"> Para que as empresas possam manter-se competitivas, é imprescindível que realizem uma melhoria contínua em seus sistemas de informação, de modo a capacitá-los para o crescimento dos processos da </w:t>
      </w:r>
      <w:r w:rsidR="00A032CC" w:rsidRPr="00633F54">
        <w:t>organização</w:t>
      </w:r>
      <w:r w:rsidR="00633F54" w:rsidRPr="00633F54">
        <w:t>.</w:t>
      </w:r>
      <w:r w:rsidR="003862AB">
        <w:t xml:space="preserve"> </w:t>
      </w:r>
    </w:p>
    <w:p w14:paraId="05A884E3" w14:textId="40B45434" w:rsidR="00561D42" w:rsidRDefault="00561D42" w:rsidP="00561D42">
      <w:pPr>
        <w:pStyle w:val="TF-TEXTO"/>
      </w:pPr>
      <w:r>
        <w:t xml:space="preserve">A Cia Hering é uma organização brasileira do setor da moda </w:t>
      </w:r>
      <w:r w:rsidR="003F7F27">
        <w:t>fundada</w:t>
      </w:r>
      <w:r>
        <w:t xml:space="preserve"> em 1880 na cidade de Blumenau, Santa Catarina. A empresa, em sua fase inicial, direcionava seus esforços para a confecção de tecidos de algodão, no entanto, expandiu sua área de atuação para a produção de vestuário pronto para uso.</w:t>
      </w:r>
    </w:p>
    <w:p w14:paraId="7B3BDE73" w14:textId="7BF7BF48" w:rsidR="00AC7074" w:rsidRDefault="00561D42" w:rsidP="00561D42">
      <w:pPr>
        <w:pStyle w:val="TF-TEXTO"/>
      </w:pPr>
      <w:r>
        <w:t>Recentemente, a empresa</w:t>
      </w:r>
      <w:r w:rsidR="00452A03">
        <w:t xml:space="preserve"> foi vendida</w:t>
      </w:r>
      <w:r>
        <w:t xml:space="preserve"> para o Grupo SOMA, </w:t>
      </w:r>
      <w:r w:rsidR="00830BDB">
        <w:t>que</w:t>
      </w:r>
      <w:r>
        <w:t xml:space="preserve"> passou a integrar e incorporar os processos da Cia Hering</w:t>
      </w:r>
      <w:r w:rsidR="00EF487D">
        <w:t>.</w:t>
      </w:r>
      <w:r w:rsidR="003763BD" w:rsidRPr="003763BD">
        <w:t xml:space="preserve"> Entre todos os setores que foram incorporados pelo Grupo SOMA, o departamento financeiro da empresa apresentou o maior destaque em relação </w:t>
      </w:r>
      <w:r w:rsidR="003763BD" w:rsidRPr="003763BD">
        <w:lastRenderedPageBreak/>
        <w:t>à integração dos seus processos, uma vez que houve grande similaridade entre as rotinas executadas pelas duas organizações.</w:t>
      </w:r>
      <w:r w:rsidR="00BD7381">
        <w:t xml:space="preserve"> </w:t>
      </w:r>
    </w:p>
    <w:p w14:paraId="150FDDC3" w14:textId="1579518C" w:rsidR="009979B7" w:rsidRDefault="00903A2A" w:rsidP="003862AB">
      <w:pPr>
        <w:pStyle w:val="TF-TEXTO"/>
      </w:pPr>
      <w:r w:rsidRPr="00903A2A">
        <w:t>Dentre os desafios encontrados no processo de integração,</w:t>
      </w:r>
      <w:r w:rsidR="003B2FBD">
        <w:t xml:space="preserve"> </w:t>
      </w:r>
      <w:r w:rsidR="0093718D" w:rsidRPr="00903A2A">
        <w:t xml:space="preserve">constatou-se </w:t>
      </w:r>
      <w:r w:rsidR="0093718D">
        <w:t>que</w:t>
      </w:r>
      <w:r w:rsidR="007C4631">
        <w:t xml:space="preserve"> </w:t>
      </w:r>
      <w:r w:rsidR="00141554">
        <w:t>eram</w:t>
      </w:r>
      <w:r w:rsidR="007C4631">
        <w:t xml:space="preserve"> utilizados vários</w:t>
      </w:r>
      <w:r w:rsidRPr="00903A2A">
        <w:t xml:space="preserve"> sistemas de informação </w:t>
      </w:r>
      <w:r w:rsidR="007C4631">
        <w:t>para o</w:t>
      </w:r>
      <w:r w:rsidRPr="00903A2A">
        <w:t xml:space="preserve"> departamento financeiro da Cia Hering, como o ERP da SAP para a execução de processos administrativos e sites bancários para a realização de integrações. Por outro lado, o Grupo SOMA apresentou um ERP com funcionalidades distintas, denominado Linx, o qual é empregado por outros setores da organização</w:t>
      </w:r>
      <w:r w:rsidR="00BD7381">
        <w:t xml:space="preserve"> e </w:t>
      </w:r>
      <w:r w:rsidR="00BD7381" w:rsidRPr="00BD7381">
        <w:t>abrange diversas áreas empresariais, como a gestão financeira, controle de estoque, vendas, compras, faturamento, entre outros</w:t>
      </w:r>
      <w:r w:rsidR="00BD7381">
        <w:t>.</w:t>
      </w:r>
    </w:p>
    <w:p w14:paraId="62C6693B" w14:textId="7479D05E" w:rsidR="00613731" w:rsidRDefault="0064292F" w:rsidP="0064292F">
      <w:pPr>
        <w:pStyle w:val="TF-TEXTO"/>
      </w:pPr>
      <w:r>
        <w:t>Durante a integração de processos, foi constatado que várias atividades do setor financeiro estavam sendo realizadas em duplicidade e de forma excessivamente manual, incluindo o uso extensivo de planilhas em Excel para análises diversas e a execução simultânea de uma mesma tarefa por dois ou mais colaboradores. Com o objetivo de solucionar essa problemática, propôs-se a automatização das atividades que estavam sendo realizadas de maneira manual e duplicada, visando proporcionar aos analistas a oportunidade de se engajarem de forma mais proativa e analítica nas atividades empresariais</w:t>
      </w:r>
      <w:r w:rsidR="00446547">
        <w:t>.</w:t>
      </w:r>
    </w:p>
    <w:p w14:paraId="01D00F73" w14:textId="28067B37" w:rsidR="00C56104" w:rsidRDefault="00CC50E5" w:rsidP="005639EF">
      <w:pPr>
        <w:pStyle w:val="TF-TEXTO"/>
      </w:pPr>
      <w:r w:rsidRPr="00CC50E5">
        <w:t>Através desta análise, foi constatado um considerável ganho em relação às atividades de faturamento da empresa, cujo processo é caracterizado por ser altamente repetitivo e que exigia que o analista responsável se dedicasse exclusivamente a essas rotinas. Além disso, verificou-se que a cobrança de clientes com notas fiscais próximas do prazo de validade ou vencidas apresentava um grande potencial de retorno financeiro, visto que tal atividade anteriormente não era possível de ser executada em sua totalidade, devido ao grande volume de faturas envolvidas</w:t>
      </w:r>
      <w:r w:rsidR="00832EF4">
        <w:t>.</w:t>
      </w:r>
    </w:p>
    <w:p w14:paraId="0ADC3805" w14:textId="7B4D7C42" w:rsidR="00060BE1" w:rsidRDefault="008D22E5" w:rsidP="00DA088A">
      <w:pPr>
        <w:pStyle w:val="TF-TEXTO"/>
      </w:pPr>
      <w:r>
        <w:t>Devido a isso,</w:t>
      </w:r>
      <w:r w:rsidR="00AD2236">
        <w:t xml:space="preserve"> </w:t>
      </w:r>
      <w:r>
        <w:t>o</w:t>
      </w:r>
      <w:r w:rsidR="00645F52" w:rsidRPr="00645F52">
        <w:t xml:space="preserve"> objetivo deste trabalho consiste em </w:t>
      </w:r>
      <w:r w:rsidR="00717B03">
        <w:t xml:space="preserve">disponibilizar </w:t>
      </w:r>
      <w:r w:rsidR="00FC3BF2">
        <w:t xml:space="preserve">uma ferramenta para </w:t>
      </w:r>
      <w:r w:rsidR="0091326A">
        <w:t xml:space="preserve">automatizar </w:t>
      </w:r>
      <w:r w:rsidR="00AD2236">
        <w:t>os</w:t>
      </w:r>
      <w:r w:rsidR="00645F52" w:rsidRPr="00645F52">
        <w:t xml:space="preserve"> processos rotineiros de faturamento e cobrança de notas fiscais dos clientes da empresa</w:t>
      </w:r>
      <w:r w:rsidR="00AD2236">
        <w:t xml:space="preserve">, </w:t>
      </w:r>
      <w:r w:rsidR="003B2FBD">
        <w:t>utilizando Automação</w:t>
      </w:r>
      <w:r w:rsidR="00966EC9">
        <w:t xml:space="preserve"> </w:t>
      </w:r>
      <w:r w:rsidR="00FC3BF2">
        <w:t xml:space="preserve">Robótica </w:t>
      </w:r>
      <w:r w:rsidR="00AD2236">
        <w:t xml:space="preserve">de </w:t>
      </w:r>
      <w:r w:rsidR="00FC3BF2">
        <w:t>Processos</w:t>
      </w:r>
      <w:r w:rsidR="00BA024B">
        <w:t xml:space="preserve"> (RPA)</w:t>
      </w:r>
      <w:r w:rsidR="00D407E6">
        <w:t>.</w:t>
      </w:r>
      <w:r w:rsidR="009275D8">
        <w:t xml:space="preserve"> Os objetivos específicos são:</w:t>
      </w:r>
      <w:r w:rsidR="003B2FBD">
        <w:t xml:space="preserve"> </w:t>
      </w:r>
      <w:r w:rsidR="00947F4D">
        <w:t xml:space="preserve">avaliar </w:t>
      </w:r>
      <w:r w:rsidR="003B2FBD">
        <w:t>as atividades</w:t>
      </w:r>
      <w:r w:rsidR="00AD2236">
        <w:t xml:space="preserve"> do setor financeiro que possuem o maior retrabalho;</w:t>
      </w:r>
      <w:r w:rsidR="003B2FBD">
        <w:t xml:space="preserve"> </w:t>
      </w:r>
      <w:r w:rsidR="00196A06">
        <w:t>disponibilizar propostas para automatização dos fluxos de faturamento e cobrança de notas fiscais da empresa</w:t>
      </w:r>
      <w:r w:rsidR="00196A06" w:rsidRPr="00196A06">
        <w:t xml:space="preserve"> </w:t>
      </w:r>
      <w:r w:rsidR="00196A06">
        <w:t>Cia Hering;</w:t>
      </w:r>
      <w:r w:rsidR="00BD7381">
        <w:t xml:space="preserve"> </w:t>
      </w:r>
      <w:r w:rsidR="00CE3ADF">
        <w:t xml:space="preserve">dispor </w:t>
      </w:r>
      <w:r w:rsidR="00BD7381">
        <w:t>uma automação</w:t>
      </w:r>
      <w:r w:rsidR="00497E23">
        <w:t xml:space="preserve"> de processos</w:t>
      </w:r>
      <w:r w:rsidR="00BD7381">
        <w:t xml:space="preserve"> que trabalhe por métodos de rotinas de execução no sistema de ERP da Linx para a execução das atividades de faturamento e cobrança;</w:t>
      </w:r>
      <w:r w:rsidR="00DA088A">
        <w:t xml:space="preserve"> </w:t>
      </w:r>
      <w:r w:rsidR="00673CD0">
        <w:t>demonstrar</w:t>
      </w:r>
      <w:r w:rsidR="00DA088A">
        <w:t xml:space="preserve"> os ganhos da implementação de RPA </w:t>
      </w:r>
      <w:r w:rsidR="002C6427">
        <w:t xml:space="preserve">por meio </w:t>
      </w:r>
      <w:r w:rsidR="00DA088A">
        <w:t>de um</w:t>
      </w:r>
      <w:r w:rsidR="00B439D0">
        <w:t xml:space="preserve"> quadro</w:t>
      </w:r>
      <w:r w:rsidR="00DA088A">
        <w:t xml:space="preserve"> comparativo </w:t>
      </w:r>
      <w:r w:rsidR="001A57A7">
        <w:t xml:space="preserve">entre a </w:t>
      </w:r>
      <w:r w:rsidR="00DA088A">
        <w:t xml:space="preserve">atividade robótica </w:t>
      </w:r>
      <w:r w:rsidR="001A57A7">
        <w:t xml:space="preserve">e </w:t>
      </w:r>
      <w:r w:rsidR="00DA088A">
        <w:t>a manual</w:t>
      </w:r>
      <w:r w:rsidR="00324F40">
        <w:t>.</w:t>
      </w:r>
    </w:p>
    <w:p w14:paraId="143D09BC" w14:textId="0765C1CF" w:rsidR="00431D5B" w:rsidRDefault="00C67979" w:rsidP="00256638">
      <w:pPr>
        <w:pStyle w:val="Ttulo1"/>
      </w:pPr>
      <w:bookmarkStart w:id="9" w:name="_Toc419598587"/>
      <w:r>
        <w:lastRenderedPageBreak/>
        <w:t>Bases Teóricas</w:t>
      </w:r>
    </w:p>
    <w:p w14:paraId="08E9AF29" w14:textId="29D85829" w:rsidR="00376D67" w:rsidRPr="00B70D53" w:rsidRDefault="009C5DC4" w:rsidP="00376D67">
      <w:pPr>
        <w:pStyle w:val="TF-TEXTO"/>
      </w:pPr>
      <w:r w:rsidRPr="009C5DC4">
        <w:t xml:space="preserve">Esta seção descreve </w:t>
      </w:r>
      <w:r w:rsidR="002F401C">
        <w:t>revisão bibliográfica</w:t>
      </w:r>
      <w:r w:rsidR="00DF7F9A">
        <w:t xml:space="preserve"> deste trabalho</w:t>
      </w:r>
      <w:r w:rsidR="0091745C">
        <w:t>, bem como os</w:t>
      </w:r>
      <w:r w:rsidR="008318D7">
        <w:t xml:space="preserve"> </w:t>
      </w:r>
      <w:r w:rsidR="00D535C5" w:rsidRPr="00D535C5">
        <w:t xml:space="preserve">trabalhos correlatos, os quais serviram como referência para a definição dos objetivos a serem </w:t>
      </w:r>
      <w:r w:rsidR="00324F40" w:rsidRPr="00D535C5">
        <w:t>atingidos</w:t>
      </w:r>
      <w:r w:rsidR="00324F40">
        <w:t>.</w:t>
      </w:r>
      <w:r w:rsidR="004216E9">
        <w:t xml:space="preserve"> A seção 2.1 aborda o</w:t>
      </w:r>
      <w:r w:rsidR="00324F40">
        <w:t xml:space="preserve">s materiais teóricos que serviram como base de estudo para a implementação de gestão de processos e automatização robótica de processos. </w:t>
      </w:r>
      <w:r w:rsidR="00376D67">
        <w:t>A seção 2.2 apresenta o</w:t>
      </w:r>
      <w:r w:rsidR="00324F40">
        <w:t>s trabalhos correlatos que tem como foco objetivos similares aos apresentados anteriormente no trabalho.</w:t>
      </w:r>
    </w:p>
    <w:p w14:paraId="1FABFAA4" w14:textId="07F15E09" w:rsidR="00B70D53" w:rsidRPr="00B70D53" w:rsidRDefault="00B70D53" w:rsidP="004216E9">
      <w:pPr>
        <w:pStyle w:val="TF-TEXTO"/>
      </w:pPr>
    </w:p>
    <w:p w14:paraId="3214CB51" w14:textId="33A04058" w:rsidR="00C67979" w:rsidRPr="007D10F2" w:rsidRDefault="00C67979" w:rsidP="00872236">
      <w:pPr>
        <w:pStyle w:val="Ttulo2"/>
      </w:pPr>
      <w:r>
        <w:t>Revisão Bibliográfica</w:t>
      </w:r>
    </w:p>
    <w:p w14:paraId="7DAB5CD1" w14:textId="0371C180" w:rsidR="00C67979" w:rsidRDefault="00B5144F" w:rsidP="00431D5B">
      <w:pPr>
        <w:pStyle w:val="TF-TEXTO"/>
      </w:pPr>
      <w:r>
        <w:t xml:space="preserve">Nesta subseção </w:t>
      </w:r>
      <w:r w:rsidR="00732BE7">
        <w:t>são</w:t>
      </w:r>
      <w:r w:rsidRPr="003F1819">
        <w:t xml:space="preserve"> </w:t>
      </w:r>
      <w:r>
        <w:t xml:space="preserve">descritos </w:t>
      </w:r>
      <w:r w:rsidRPr="003F1819">
        <w:t>os assuntos que fundamentar</w:t>
      </w:r>
      <w:r>
        <w:t>ão</w:t>
      </w:r>
      <w:r w:rsidRPr="003F1819">
        <w:t xml:space="preserve"> o estudo a ser realizado</w:t>
      </w:r>
      <w:r w:rsidR="00006BF1">
        <w:t>.</w:t>
      </w:r>
      <w:r w:rsidRPr="00882769">
        <w:t xml:space="preserve"> </w:t>
      </w:r>
      <w:r w:rsidR="003E0014" w:rsidRPr="003E0014">
        <w:t>A subseção 2.1.1 apresenta uma descrição da gestão de processos empresariais, destacando a forma como essas atividades rotineiras são integradas às organizações e como as práticas de gestão contribuem significativamente para o crescimento das empresas. A subseção 2.1.2 discorre sobre a automação de processos robóticos, detalhando a maneira pela qual a incorporação de agentes robóticos pode ser realizada de forma eficaz e integrada aos processos empresariais</w:t>
      </w:r>
      <w:r w:rsidR="003E0014">
        <w:t>.</w:t>
      </w:r>
    </w:p>
    <w:p w14:paraId="39181EEE" w14:textId="30783D2A" w:rsidR="00C67979" w:rsidRDefault="00926AF8" w:rsidP="0074697D">
      <w:pPr>
        <w:pStyle w:val="Ttulo3"/>
      </w:pPr>
      <w:r>
        <w:t>Gestão de processos</w:t>
      </w:r>
    </w:p>
    <w:p w14:paraId="57DC68E6" w14:textId="04813061" w:rsidR="00720B28" w:rsidRDefault="004B7C74" w:rsidP="00995700">
      <w:pPr>
        <w:pStyle w:val="TF-TEXTO"/>
      </w:pPr>
      <w:r w:rsidRPr="004B7C74">
        <w:t>Nos últimos tempos, as atividades e processos rotineiros das empresas têm evoluído em resposta às novas demandas e desafios impostos pelo mercado. Com o objetivo de suprir essas necessidades emergentes, as empresas passaram a dedicar-se a estudos e pesquisas para alcançar uma melhoria contínua dos seus processos. Essa busca pela melhoria contínua tornou-se extremamente importante para as empresas</w:t>
      </w:r>
      <w:r w:rsidR="00172545">
        <w:t xml:space="preserve"> </w:t>
      </w:r>
      <w:r w:rsidR="00172545" w:rsidRPr="00172545">
        <w:t>(</w:t>
      </w:r>
      <w:bookmarkStart w:id="10" w:name="_Hlk132563058"/>
      <w:r w:rsidR="00172545" w:rsidRPr="00172545">
        <w:t>PEREIRA; BARBOSA; DUARTE, 2020</w:t>
      </w:r>
      <w:bookmarkEnd w:id="10"/>
      <w:r w:rsidR="00172545" w:rsidRPr="00172545">
        <w:t>)</w:t>
      </w:r>
      <w:r w:rsidR="00995700">
        <w:t>.</w:t>
      </w:r>
    </w:p>
    <w:p w14:paraId="0D896245" w14:textId="3596184E" w:rsidR="00EF433B" w:rsidRDefault="00AA5147" w:rsidP="00995700">
      <w:pPr>
        <w:pStyle w:val="TF-TEXTO"/>
      </w:pPr>
      <w:r>
        <w:t>Para</w:t>
      </w:r>
      <w:r w:rsidR="00E86211" w:rsidRPr="00E86211">
        <w:t xml:space="preserve"> garantir a efetividade dos processos empresariais, é necessário alinhá-los às necessidades da organização. Para que esses processos possam se adaptar e melhorar, é fundamental analisar previamente os indicadores da empresa, sejam eles simples ou complexos, incluindo indicadores de processos, projetos e eficiência. Para a evolução efetiva e coerente desses indicadores, é preciso revisar e analisar os processos a fim de impactar diretamente aqueles que são mais relevantes para os diretores da </w:t>
      </w:r>
      <w:r w:rsidR="00165151" w:rsidRPr="00E86211">
        <w:t>empresa</w:t>
      </w:r>
      <w:r w:rsidR="00165151">
        <w:t xml:space="preserve"> (</w:t>
      </w:r>
      <w:r w:rsidR="00AF315A">
        <w:t>MELLO, 2022)</w:t>
      </w:r>
      <w:r w:rsidR="0041386C">
        <w:t>.</w:t>
      </w:r>
    </w:p>
    <w:p w14:paraId="71FF163E" w14:textId="5077EDE0" w:rsidR="002B6000" w:rsidRDefault="00F17CD1" w:rsidP="00995700">
      <w:pPr>
        <w:pStyle w:val="TF-TEXTO"/>
      </w:pPr>
      <w:r w:rsidRPr="00F17CD1">
        <w:t xml:space="preserve">Com o intuito de catalogar os processos com efetividade, foram realizados estudos de tecnologias e metodologias que permitissem uma visualização mais intuitiva. </w:t>
      </w:r>
      <w:r w:rsidR="00B31072">
        <w:t xml:space="preserve">Exemplo disso, é a </w:t>
      </w:r>
      <w:r w:rsidR="00252D32">
        <w:t>metodologia</w:t>
      </w:r>
      <w:r w:rsidRPr="00F17CD1">
        <w:t xml:space="preserve"> </w:t>
      </w:r>
      <w:r w:rsidR="00DA33F3" w:rsidRPr="00DA33F3">
        <w:t xml:space="preserve">Business </w:t>
      </w:r>
      <w:proofErr w:type="spellStart"/>
      <w:r w:rsidR="00DA33F3" w:rsidRPr="00DA33F3">
        <w:t>Process</w:t>
      </w:r>
      <w:proofErr w:type="spellEnd"/>
      <w:r w:rsidR="00DA33F3" w:rsidRPr="00DA33F3">
        <w:t xml:space="preserve"> </w:t>
      </w:r>
      <w:r w:rsidR="0067007C" w:rsidRPr="00DA33F3">
        <w:t>Management</w:t>
      </w:r>
      <w:r w:rsidR="0067007C">
        <w:t xml:space="preserve"> (</w:t>
      </w:r>
      <w:r w:rsidRPr="00F17CD1">
        <w:t>BPM</w:t>
      </w:r>
      <w:r w:rsidR="00DA33F3">
        <w:t>)</w:t>
      </w:r>
      <w:r w:rsidRPr="00F17CD1">
        <w:t xml:space="preserve">, que possibilita uma abordagem mais automatizada dos processos, transformando-os em fluxos de trabalho. Essa metodologia redefine a forma como os processos eram tradicionalmente abordados, permitindo uma </w:t>
      </w:r>
      <w:r w:rsidRPr="00F17CD1">
        <w:lastRenderedPageBreak/>
        <w:t xml:space="preserve">visualização completa e integrada do ciclo completo, desde a origem do processo até sua conclusão final </w:t>
      </w:r>
      <w:r w:rsidR="002A1764" w:rsidRPr="00172545">
        <w:t>(PEREIRA; BARBOSA; DUARTE, 2020)</w:t>
      </w:r>
      <w:r w:rsidR="002546A2">
        <w:t>.</w:t>
      </w:r>
    </w:p>
    <w:p w14:paraId="478FACBB" w14:textId="2567F336" w:rsidR="002A1764" w:rsidRDefault="003F6493" w:rsidP="00995700">
      <w:pPr>
        <w:pStyle w:val="TF-TEXTO"/>
      </w:pPr>
      <w:r w:rsidRPr="003F6493">
        <w:t xml:space="preserve">Os processos baseados em BPM têm ganhado espaço e maturidade, sendo cada vez mais adotados por empresas que buscam aprimorar sua eficiência operacional. Um dos principais benefícios dessa metodologia é seu alinhamento direto com a </w:t>
      </w:r>
      <w:r w:rsidR="00276571">
        <w:t>T</w:t>
      </w:r>
      <w:r w:rsidR="00276571" w:rsidRPr="003F6493">
        <w:t xml:space="preserve">ecnologia </w:t>
      </w:r>
      <w:r w:rsidRPr="003F6493">
        <w:t xml:space="preserve">da </w:t>
      </w:r>
      <w:r w:rsidR="00276571">
        <w:t>I</w:t>
      </w:r>
      <w:r w:rsidR="00276571" w:rsidRPr="003F6493">
        <w:t>nformação</w:t>
      </w:r>
      <w:r w:rsidR="00276571">
        <w:t xml:space="preserve"> (TI)</w:t>
      </w:r>
      <w:r w:rsidRPr="003F6493">
        <w:t>, o que permite que a área de TI das empresas adapte os processos diretamente aos sistemas de informações. Desse modo, cada etapa do fluxo de trabalho pode ser transmitida aos sistemas como um passo necessário para sua execução</w:t>
      </w:r>
      <w:r w:rsidR="009D01D2">
        <w:t xml:space="preserve"> </w:t>
      </w:r>
      <w:r w:rsidR="009D01D2" w:rsidRPr="00172545">
        <w:t>(PEREIRA; BARBOSA; DUARTE, 2020)</w:t>
      </w:r>
      <w:r w:rsidR="009D01D2">
        <w:t>.</w:t>
      </w:r>
      <w:r w:rsidR="00692FCB">
        <w:t xml:space="preserve"> </w:t>
      </w:r>
    </w:p>
    <w:p w14:paraId="10C1CEAC" w14:textId="4AB0BE16" w:rsidR="007675F6" w:rsidRPr="00F3649F" w:rsidRDefault="00992FF2" w:rsidP="00995700">
      <w:pPr>
        <w:pStyle w:val="TF-TEXTO"/>
      </w:pPr>
      <w:r w:rsidRPr="00992FF2">
        <w:t>Além de apresentar a visão dos fluxos de trabalho, a metodologia BPM</w:t>
      </w:r>
      <w:r>
        <w:t xml:space="preserve"> </w:t>
      </w:r>
      <w:r w:rsidRPr="00992FF2">
        <w:t>incorpora um ciclo de vida completo para a gestão dos processos, sejam eles automatizados ou não. Esse ciclo</w:t>
      </w:r>
      <w:r w:rsidR="00E5597F">
        <w:t xml:space="preserve">, apresentado </w:t>
      </w:r>
      <w:r w:rsidR="00E5597F" w:rsidRPr="00992FF2">
        <w:t xml:space="preserve">na </w:t>
      </w:r>
      <w:r w:rsidR="00E5597F">
        <w:fldChar w:fldCharType="begin"/>
      </w:r>
      <w:r w:rsidR="00E5597F">
        <w:instrText xml:space="preserve"> REF _Ref112957716 \h </w:instrText>
      </w:r>
      <w:r w:rsidR="00E5597F">
        <w:fldChar w:fldCharType="separate"/>
      </w:r>
      <w:r w:rsidR="00E5597F">
        <w:t xml:space="preserve">Figura </w:t>
      </w:r>
      <w:r w:rsidR="00E5597F">
        <w:rPr>
          <w:noProof/>
        </w:rPr>
        <w:t>1</w:t>
      </w:r>
      <w:r w:rsidR="00E5597F">
        <w:fldChar w:fldCharType="end"/>
      </w:r>
      <w:r w:rsidR="00E5597F">
        <w:t>,</w:t>
      </w:r>
      <w:r w:rsidRPr="00992FF2">
        <w:t xml:space="preserve"> engloba desde as atividades de planejamento e modelagem até as atividades posteriores à entrega, incluindo o monitoramento e a melhoria contínua dos processos</w:t>
      </w:r>
      <w:r w:rsidR="000466C3">
        <w:t xml:space="preserve"> </w:t>
      </w:r>
      <w:r>
        <w:t>(ROMERO, 2021)</w:t>
      </w:r>
      <w:r w:rsidRPr="00992FF2">
        <w:t xml:space="preserve">. </w:t>
      </w:r>
    </w:p>
    <w:p w14:paraId="4A12AC4D" w14:textId="07DE741A" w:rsidR="003F4B66" w:rsidRPr="00F3649F" w:rsidRDefault="003F4B66" w:rsidP="003F4B66">
      <w:pPr>
        <w:pStyle w:val="TF-LEGENDA"/>
      </w:pPr>
      <w:bookmarkStart w:id="11" w:name="_Ref112957716"/>
      <w:bookmarkStart w:id="12" w:name="_Ref53317281"/>
      <w:r>
        <w:t xml:space="preserve">Figura </w:t>
      </w:r>
      <w:fldSimple w:instr=" SEQ Figura \* ARABIC ">
        <w:r>
          <w:rPr>
            <w:noProof/>
          </w:rPr>
          <w:t>1</w:t>
        </w:r>
      </w:fldSimple>
      <w:bookmarkEnd w:id="11"/>
      <w:r>
        <w:t xml:space="preserve"> </w:t>
      </w:r>
      <w:r w:rsidRPr="00F3649F">
        <w:t xml:space="preserve">– </w:t>
      </w:r>
      <w:bookmarkEnd w:id="12"/>
      <w:r w:rsidR="0070096B">
        <w:t xml:space="preserve">Ciclo </w:t>
      </w:r>
      <w:r w:rsidR="0067007C" w:rsidRPr="0067007C">
        <w:t xml:space="preserve">Business </w:t>
      </w:r>
      <w:proofErr w:type="spellStart"/>
      <w:r w:rsidR="0067007C" w:rsidRPr="0067007C">
        <w:t>Process</w:t>
      </w:r>
      <w:proofErr w:type="spellEnd"/>
      <w:r w:rsidR="0067007C" w:rsidRPr="0067007C">
        <w:t xml:space="preserve"> Management</w:t>
      </w:r>
    </w:p>
    <w:p w14:paraId="4968E6A1" w14:textId="24275F77" w:rsidR="003F4B66" w:rsidRPr="00C458D3" w:rsidRDefault="00435CA3" w:rsidP="003F4B66">
      <w:pPr>
        <w:pStyle w:val="TF-FIGURA"/>
        <w:rPr>
          <w:highlight w:val="yellow"/>
        </w:rPr>
      </w:pPr>
      <w:r>
        <w:rPr>
          <w:noProof/>
        </w:rPr>
        <w:drawing>
          <wp:inline distT="0" distB="0" distL="0" distR="0" wp14:anchorId="15861E24" wp14:editId="4864028C">
            <wp:extent cx="1796995" cy="1785513"/>
            <wp:effectExtent l="19050" t="19050" r="13335" b="2476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817256" cy="1805644"/>
                    </a:xfrm>
                    <a:prstGeom prst="rect">
                      <a:avLst/>
                    </a:prstGeom>
                    <a:ln>
                      <a:solidFill>
                        <a:schemeClr val="tx1"/>
                      </a:solidFill>
                    </a:ln>
                  </pic:spPr>
                </pic:pic>
              </a:graphicData>
            </a:graphic>
          </wp:inline>
        </w:drawing>
      </w:r>
    </w:p>
    <w:p w14:paraId="6EE75533" w14:textId="0F496B3E" w:rsidR="003F4B66" w:rsidRPr="00C67979" w:rsidRDefault="003F4B66" w:rsidP="00BD7381">
      <w:pPr>
        <w:pStyle w:val="TF-FONTE"/>
      </w:pPr>
      <w:r w:rsidRPr="00F3649F">
        <w:t xml:space="preserve">Fonte: </w:t>
      </w:r>
      <w:r w:rsidR="0070096B">
        <w:t>Romero</w:t>
      </w:r>
      <w:r w:rsidRPr="00F3649F">
        <w:t xml:space="preserve"> (</w:t>
      </w:r>
      <w:r w:rsidR="0070096B">
        <w:t>2021</w:t>
      </w:r>
      <w:r w:rsidRPr="00F3649F">
        <w:t>).</w:t>
      </w:r>
    </w:p>
    <w:p w14:paraId="65CB7D24" w14:textId="396912FB" w:rsidR="00C67979" w:rsidRDefault="009819E7" w:rsidP="0074697D">
      <w:pPr>
        <w:pStyle w:val="Ttulo3"/>
      </w:pPr>
      <w:r>
        <w:t xml:space="preserve">Automação de </w:t>
      </w:r>
      <w:r w:rsidR="001A1BBC">
        <w:t>Processos Robóticos</w:t>
      </w:r>
    </w:p>
    <w:p w14:paraId="325D4BE3" w14:textId="33CC9AE1" w:rsidR="00C67979" w:rsidRDefault="00355548" w:rsidP="00431D5B">
      <w:pPr>
        <w:pStyle w:val="TF-TEXTO"/>
      </w:pPr>
      <w:r w:rsidRPr="00355548">
        <w:t>O surgimento de softwares que implementam a metodologia BPM propiciou o advento d</w:t>
      </w:r>
      <w:r w:rsidR="003B2FBD">
        <w:t xml:space="preserve">e softwares </w:t>
      </w:r>
      <w:r w:rsidR="00616257">
        <w:t xml:space="preserve">de </w:t>
      </w:r>
      <w:proofErr w:type="spellStart"/>
      <w:r w:rsidR="00616257" w:rsidRPr="0030595D">
        <w:t>Robotic</w:t>
      </w:r>
      <w:proofErr w:type="spellEnd"/>
      <w:r w:rsidR="00616257" w:rsidRPr="0030595D">
        <w:t xml:space="preserve"> </w:t>
      </w:r>
      <w:proofErr w:type="spellStart"/>
      <w:r w:rsidR="00616257" w:rsidRPr="0030595D">
        <w:t>Process</w:t>
      </w:r>
      <w:proofErr w:type="spellEnd"/>
      <w:r w:rsidR="00616257" w:rsidRPr="0030595D">
        <w:t xml:space="preserve"> Automation </w:t>
      </w:r>
      <w:r w:rsidR="00616257">
        <w:t>(</w:t>
      </w:r>
      <w:r w:rsidR="003B2FBD">
        <w:t>RPA</w:t>
      </w:r>
      <w:r w:rsidR="00616257">
        <w:t>)</w:t>
      </w:r>
      <w:r w:rsidRPr="00355548">
        <w:t xml:space="preserve">. </w:t>
      </w:r>
      <w:r w:rsidR="00DB087E">
        <w:t>Isto é</w:t>
      </w:r>
      <w:r w:rsidRPr="00355548">
        <w:t xml:space="preserve">, esses agentes utilizam de processos previamente mapeados na metodologia BPM e são programados para executar, de maneira repetitiva, as diversas etapas do fluxo de trabalho </w:t>
      </w:r>
      <w:bookmarkStart w:id="13" w:name="_Hlk131849074"/>
      <w:r w:rsidR="00FA75F4">
        <w:t>(</w:t>
      </w:r>
      <w:bookmarkStart w:id="14" w:name="_Hlk132563072"/>
      <w:r w:rsidR="00992FF2" w:rsidRPr="00B52A15">
        <w:t>SANT ‘</w:t>
      </w:r>
      <w:r w:rsidR="00B52A15" w:rsidRPr="00B52A15">
        <w:t>ANA</w:t>
      </w:r>
      <w:r w:rsidR="00FA75F4">
        <w:t>, 2019</w:t>
      </w:r>
      <w:bookmarkEnd w:id="14"/>
      <w:r w:rsidR="00FA75F4">
        <w:t>)</w:t>
      </w:r>
      <w:r w:rsidR="00FA75F4" w:rsidRPr="00FA75F4">
        <w:t xml:space="preserve">. </w:t>
      </w:r>
      <w:bookmarkEnd w:id="13"/>
      <w:r w:rsidR="00FA75F4" w:rsidRPr="00FA75F4">
        <w:t>Dentre as atividades destacam</w:t>
      </w:r>
      <w:r w:rsidR="00EE4DC7">
        <w:t>-se</w:t>
      </w:r>
      <w:r w:rsidR="00FA75F4" w:rsidRPr="00FA75F4">
        <w:t xml:space="preserve"> o envio de e-mails de cobrança e sistemas de cadastro de clientes</w:t>
      </w:r>
      <w:r w:rsidR="009819E7">
        <w:t xml:space="preserve">. </w:t>
      </w:r>
    </w:p>
    <w:p w14:paraId="359D16A6" w14:textId="0FE4C794" w:rsidR="00FA75F4" w:rsidRDefault="00CA4543" w:rsidP="00431D5B">
      <w:pPr>
        <w:pStyle w:val="TF-TEXTO"/>
      </w:pPr>
      <w:r>
        <w:t>Com a utilização da tecnologia de</w:t>
      </w:r>
      <w:r w:rsidR="0030595D" w:rsidRPr="0030595D">
        <w:t xml:space="preserve"> RPA</w:t>
      </w:r>
      <w:r>
        <w:t xml:space="preserve">, </w:t>
      </w:r>
      <w:r w:rsidR="00A60BFE">
        <w:t>é possível</w:t>
      </w:r>
      <w:r w:rsidR="0030595D" w:rsidRPr="0030595D">
        <w:t xml:space="preserve"> executar atividades que proporcionam diversos benefícios para uma empresa ou para um setor que lida com uma grande quantidade de atividades repetitivas. No entanto, é importante destacar que as ferramentas de RPA não se limitam apenas à automatização de fluxos repetitivos, mas também podem ser empregadas na integração de dois sistemas que requerem um intermediário. Nesse contexto, o RPA atua como uma ponte para permitir a comunicação eficaz entre os dois sistemas</w:t>
      </w:r>
      <w:r w:rsidR="0030595D">
        <w:t xml:space="preserve"> </w:t>
      </w:r>
      <w:r w:rsidR="00DB3CDA" w:rsidRPr="00B3736E">
        <w:t>(</w:t>
      </w:r>
      <w:bookmarkStart w:id="15" w:name="_Hlk132563079"/>
      <w:r w:rsidR="00DB3CDA" w:rsidRPr="00B3736E">
        <w:t>CAMARGO</w:t>
      </w:r>
      <w:r w:rsidR="00DB3CDA">
        <w:t xml:space="preserve">; ROSA; GUERRA, </w:t>
      </w:r>
      <w:r w:rsidR="00DB3CDA" w:rsidRPr="00B3736E">
        <w:t>2022</w:t>
      </w:r>
      <w:bookmarkEnd w:id="15"/>
      <w:r w:rsidR="00DB3CDA" w:rsidRPr="00B3736E">
        <w:t>)</w:t>
      </w:r>
      <w:r w:rsidR="00DB3CDA" w:rsidRPr="0077106C">
        <w:t>.</w:t>
      </w:r>
    </w:p>
    <w:p w14:paraId="5591A852" w14:textId="04BAAB58" w:rsidR="0030595D" w:rsidRDefault="003C03B0" w:rsidP="00431D5B">
      <w:pPr>
        <w:pStyle w:val="TF-TEXTO"/>
      </w:pPr>
      <w:r w:rsidRPr="003C03B0">
        <w:lastRenderedPageBreak/>
        <w:t xml:space="preserve">Por meio da utilização de tais tecnologias, as integrações podem ser realizadas de variadas maneiras, abrangendo desde simples cliques de mouse até a extração e importação de dados. As ferramentas de RPA dispõem de diversos métodos para interagir com um sistema, os quais podem englobar desde a manipulação da interface do usuário até o emprego de tecnologias complementares baseadas em outras linguagens de programação, </w:t>
      </w:r>
      <w:r w:rsidR="00B779B2">
        <w:t>como a</w:t>
      </w:r>
      <w:r w:rsidR="007113BC">
        <w:t xml:space="preserve"> </w:t>
      </w:r>
      <w:r w:rsidRPr="003C03B0">
        <w:t xml:space="preserve">utilização de </w:t>
      </w:r>
      <w:proofErr w:type="spellStart"/>
      <w:r w:rsidRPr="003C03B0">
        <w:t>Application</w:t>
      </w:r>
      <w:proofErr w:type="spellEnd"/>
      <w:r w:rsidRPr="003C03B0">
        <w:t xml:space="preserve"> </w:t>
      </w:r>
      <w:proofErr w:type="spellStart"/>
      <w:r w:rsidRPr="003C03B0">
        <w:t>Programming</w:t>
      </w:r>
      <w:proofErr w:type="spellEnd"/>
      <w:r w:rsidRPr="003C03B0">
        <w:t xml:space="preserve"> Interfaces (APIs) e </w:t>
      </w:r>
      <w:r w:rsidR="00B779B2">
        <w:t xml:space="preserve">a </w:t>
      </w:r>
      <w:r w:rsidRPr="003C03B0">
        <w:t>extração de dados diretamente do banco de dados. É importante salientar que</w:t>
      </w:r>
      <w:r w:rsidR="002606D7">
        <w:t>,</w:t>
      </w:r>
      <w:r w:rsidR="00BD7381">
        <w:t xml:space="preserve"> </w:t>
      </w:r>
      <w:r w:rsidRPr="003C03B0">
        <w:t>essas integrações e atividades podem ser executadas ininterruptamente durante 24 horas por dia e 7 dias por semana, sem exigir interferência humana no processo</w:t>
      </w:r>
      <w:r>
        <w:t xml:space="preserve"> </w:t>
      </w:r>
      <w:r w:rsidR="004377BE" w:rsidRPr="00B3736E">
        <w:t>(</w:t>
      </w:r>
      <w:bookmarkStart w:id="16" w:name="_Hlk132563086"/>
      <w:r w:rsidR="004377BE" w:rsidRPr="00AB7398">
        <w:t>UMEZAWA</w:t>
      </w:r>
      <w:r w:rsidR="004377BE">
        <w:t xml:space="preserve">, </w:t>
      </w:r>
      <w:r w:rsidR="004377BE" w:rsidRPr="00B3736E">
        <w:t>202</w:t>
      </w:r>
      <w:r w:rsidR="004377BE">
        <w:t>1</w:t>
      </w:r>
      <w:bookmarkEnd w:id="16"/>
      <w:r w:rsidR="004377BE" w:rsidRPr="00B3736E">
        <w:t>)</w:t>
      </w:r>
      <w:r w:rsidR="004377BE">
        <w:t>.</w:t>
      </w:r>
    </w:p>
    <w:p w14:paraId="33273158" w14:textId="2432EF69" w:rsidR="00733533" w:rsidRDefault="003350E0" w:rsidP="00431D5B">
      <w:pPr>
        <w:pStyle w:val="TF-TEXTO"/>
      </w:pPr>
      <w:r w:rsidRPr="003350E0">
        <w:t>A implementação de um trabalhador robótico em um processo requer uma comunicação eficiente entre as partes envolvidas, a fim de mapear de forma precisa o processo a ser automatizado. É fundamental que haja uma ampla participação dos gestores e analistas de negócios para contribuir no estudo e mapeamento do cenário em que o processo se encontra. Com frequência, é possível notar que muitos processos envolvem mais de um funcionário, o que reforça a necessidade de se manter padrões claros e definidos para análise de dados</w:t>
      </w:r>
      <w:r w:rsidR="00EC6F37">
        <w:t xml:space="preserve"> e/ou </w:t>
      </w:r>
      <w:r w:rsidRPr="003350E0">
        <w:t>resultados</w:t>
      </w:r>
      <w:r w:rsidR="004377BE">
        <w:t xml:space="preserve"> </w:t>
      </w:r>
      <w:r w:rsidR="004377BE" w:rsidRPr="00B3736E">
        <w:t>(CAMARGO</w:t>
      </w:r>
      <w:r w:rsidR="004377BE">
        <w:t xml:space="preserve">; ROSA; GUERRA, </w:t>
      </w:r>
      <w:r w:rsidR="004377BE" w:rsidRPr="00B3736E">
        <w:t>2022)</w:t>
      </w:r>
      <w:r w:rsidR="002B7F8D">
        <w:t>.</w:t>
      </w:r>
      <w:r w:rsidR="00262CE4">
        <w:t xml:space="preserve">  </w:t>
      </w:r>
    </w:p>
    <w:p w14:paraId="4D097FA9" w14:textId="68CCBE84" w:rsidR="009A757A" w:rsidRDefault="009A757A" w:rsidP="00C22371">
      <w:pPr>
        <w:pStyle w:val="TF-TEXTO"/>
      </w:pPr>
      <w:r>
        <w:t>A implementação de um processo ocorre com o mapeamento das atividades pelo fluxo BPM, onde cada etapa de uma atividade corresponde a uma etapa de um fluxo</w:t>
      </w:r>
      <w:r w:rsidR="00EC3672">
        <w:t xml:space="preserve"> </w:t>
      </w:r>
      <w:r w:rsidR="00EC3672" w:rsidRPr="00B3736E">
        <w:t>(CAMARGO</w:t>
      </w:r>
      <w:r w:rsidR="00EC3672">
        <w:t xml:space="preserve">; ROSA; GUERRA, </w:t>
      </w:r>
      <w:r w:rsidR="00EC3672" w:rsidRPr="00B3736E">
        <w:t>2022</w:t>
      </w:r>
      <w:r w:rsidR="00FA0EDB" w:rsidRPr="00B3736E">
        <w:t>)</w:t>
      </w:r>
      <w:r w:rsidR="00FA0EDB">
        <w:t xml:space="preserve">. </w:t>
      </w:r>
      <w:r w:rsidR="00C93E4E">
        <w:t>Conforme apresentado na</w:t>
      </w:r>
      <w:r w:rsidR="00F72917" w:rsidRPr="00F72917">
        <w:t xml:space="preserve"> </w:t>
      </w:r>
      <w:r w:rsidR="000C0032">
        <w:fldChar w:fldCharType="begin"/>
      </w:r>
      <w:r w:rsidR="000C0032">
        <w:instrText xml:space="preserve"> REF Figura2 \h </w:instrText>
      </w:r>
      <w:r w:rsidR="000C0032">
        <w:fldChar w:fldCharType="separate"/>
      </w:r>
      <w:r w:rsidR="000C0032">
        <w:t xml:space="preserve">Figura 2 </w:t>
      </w:r>
      <w:r w:rsidR="000C0032">
        <w:fldChar w:fldCharType="end"/>
      </w:r>
      <w:r w:rsidR="00F72917" w:rsidRPr="00F72917">
        <w:t xml:space="preserve">, </w:t>
      </w:r>
      <w:r w:rsidR="006E51F6">
        <w:t>o</w:t>
      </w:r>
      <w:r w:rsidR="006E51F6" w:rsidRPr="000C0032">
        <w:t xml:space="preserve"> </w:t>
      </w:r>
      <w:r w:rsidR="000C0032" w:rsidRPr="000C0032">
        <w:t>processo de fluxo tem seu início no ponto de partida, que consiste na recepção da solicitação de contestação de crédito. Em seguida, há a captura dos dados da solicitação, bem como uma verificação da correta inserção desses dados. Caso a verificação seja bem-sucedida, a automação seguirá o fluxo da análise de contestação de limite de crédito. Por outro lado, caso os dados não estejam corretos, a automação encaminhará a solicitação para intervenção humana por parte da equipe de contas a pagar da empresa, finalizando assim o fluxo de trabalho referente àquela solicitação</w:t>
      </w:r>
      <w:r w:rsidR="000C0032">
        <w:t xml:space="preserve"> </w:t>
      </w:r>
      <w:r w:rsidR="000C0032" w:rsidRPr="000C0032">
        <w:t>(</w:t>
      </w:r>
      <w:proofErr w:type="gramStart"/>
      <w:r w:rsidR="000C0032" w:rsidRPr="000C0032">
        <w:t>SANT‘</w:t>
      </w:r>
      <w:proofErr w:type="gramEnd"/>
      <w:r w:rsidR="000C0032" w:rsidRPr="000C0032">
        <w:t>ANA, 2019).</w:t>
      </w:r>
    </w:p>
    <w:p w14:paraId="42F475C5" w14:textId="084BFEDA" w:rsidR="00654A12" w:rsidRPr="00F3649F" w:rsidRDefault="00654A12" w:rsidP="00654A12">
      <w:pPr>
        <w:pStyle w:val="TF-LEGENDA"/>
      </w:pPr>
      <w:bookmarkStart w:id="17" w:name="Figura2"/>
      <w:r>
        <w:t xml:space="preserve">Figura </w:t>
      </w:r>
      <w:r w:rsidR="00BD063C">
        <w:t>2</w:t>
      </w:r>
      <w:r>
        <w:t xml:space="preserve"> </w:t>
      </w:r>
      <w:bookmarkEnd w:id="17"/>
      <w:r w:rsidRPr="00F3649F">
        <w:t xml:space="preserve">– </w:t>
      </w:r>
      <w:r w:rsidR="000C0032" w:rsidRPr="000C0032">
        <w:t>Tarefas executadas no início da análise de contestação de limite de crédito</w:t>
      </w:r>
    </w:p>
    <w:p w14:paraId="3756EC18" w14:textId="3005F01E" w:rsidR="00654A12" w:rsidRPr="00C458D3" w:rsidRDefault="000C0032" w:rsidP="00654A12">
      <w:pPr>
        <w:pStyle w:val="TF-FIGURA"/>
        <w:rPr>
          <w:highlight w:val="yellow"/>
        </w:rPr>
      </w:pPr>
      <w:r>
        <w:rPr>
          <w:noProof/>
          <w:sz w:val="16"/>
          <w:szCs w:val="16"/>
        </w:rPr>
        <w:drawing>
          <wp:inline distT="0" distB="0" distL="0" distR="0" wp14:anchorId="6ED98417" wp14:editId="160BB84B">
            <wp:extent cx="5582429" cy="1648055"/>
            <wp:effectExtent l="19050" t="19050" r="18415" b="2857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582429" cy="1648055"/>
                    </a:xfrm>
                    <a:prstGeom prst="rect">
                      <a:avLst/>
                    </a:prstGeom>
                    <a:ln w="12700">
                      <a:solidFill>
                        <a:schemeClr val="tx1"/>
                      </a:solidFill>
                    </a:ln>
                  </pic:spPr>
                </pic:pic>
              </a:graphicData>
            </a:graphic>
          </wp:inline>
        </w:drawing>
      </w:r>
    </w:p>
    <w:p w14:paraId="78893649" w14:textId="7F9CD100" w:rsidR="00654A12" w:rsidRPr="00C67979" w:rsidRDefault="000C0032" w:rsidP="00654A12">
      <w:pPr>
        <w:pStyle w:val="TF-FONTE"/>
      </w:pPr>
      <w:r w:rsidRPr="000C0032">
        <w:t xml:space="preserve">Fonte: </w:t>
      </w:r>
      <w:r w:rsidR="0010208C" w:rsidRPr="000C0032">
        <w:t>S</w:t>
      </w:r>
      <w:r w:rsidR="0010208C">
        <w:t>ant</w:t>
      </w:r>
      <w:r w:rsidR="0010208C" w:rsidRPr="000C0032">
        <w:t xml:space="preserve"> ‘</w:t>
      </w:r>
      <w:proofErr w:type="spellStart"/>
      <w:r>
        <w:t>ana</w:t>
      </w:r>
      <w:proofErr w:type="spellEnd"/>
      <w:r w:rsidRPr="000C0032">
        <w:t xml:space="preserve"> (20</w:t>
      </w:r>
      <w:r>
        <w:t>19</w:t>
      </w:r>
      <w:r w:rsidRPr="000C0032">
        <w:t>)</w:t>
      </w:r>
      <w:r w:rsidR="00F72917">
        <w:t>.</w:t>
      </w:r>
    </w:p>
    <w:p w14:paraId="5766B0DA" w14:textId="6E6A2F42" w:rsidR="00A44581" w:rsidRDefault="00C67979" w:rsidP="00872236">
      <w:pPr>
        <w:pStyle w:val="Ttulo2"/>
      </w:pPr>
      <w:r w:rsidRPr="00FC4A9F">
        <w:lastRenderedPageBreak/>
        <w:t>Correlatos</w:t>
      </w:r>
    </w:p>
    <w:p w14:paraId="5CCDDB48" w14:textId="1E192B09" w:rsidR="00EA15B1" w:rsidRDefault="00EA15B1" w:rsidP="00A44581">
      <w:pPr>
        <w:pStyle w:val="TF-TEXTO"/>
      </w:pPr>
      <w:r w:rsidRPr="00EA15B1">
        <w:t>Dentre os trabalhos correlatos que foram selecionados</w:t>
      </w:r>
      <w:r w:rsidR="009A3F81">
        <w:t xml:space="preserve">, </w:t>
      </w:r>
      <w:r w:rsidR="00762A5F">
        <w:t xml:space="preserve">apresentados no </w:t>
      </w:r>
      <w:r w:rsidR="00934E02">
        <w:fldChar w:fldCharType="begin"/>
      </w:r>
      <w:r w:rsidR="00934E02">
        <w:instrText xml:space="preserve"> REF Quadro1 \h </w:instrText>
      </w:r>
      <w:r w:rsidR="00934E02">
        <w:fldChar w:fldCharType="separate"/>
      </w:r>
      <w:r w:rsidR="00934E02">
        <w:t xml:space="preserve">Quadro </w:t>
      </w:r>
      <w:r w:rsidR="00934E02">
        <w:rPr>
          <w:noProof/>
        </w:rPr>
        <w:t>1</w:t>
      </w:r>
      <w:r w:rsidR="00934E02">
        <w:fldChar w:fldCharType="end"/>
      </w:r>
      <w:r w:rsidRPr="00EA15B1">
        <w:t xml:space="preserve">, se destaca o trabalho de </w:t>
      </w:r>
      <w:r w:rsidR="009E63B3">
        <w:t xml:space="preserve">Pereira, Barbosa, Duarte </w:t>
      </w:r>
      <w:r w:rsidRPr="00EA15B1">
        <w:t xml:space="preserve">(2021), </w:t>
      </w:r>
      <w:r w:rsidR="00402242">
        <w:t xml:space="preserve">que </w:t>
      </w:r>
      <w:r w:rsidR="00D47B34">
        <w:t>aponta</w:t>
      </w:r>
      <w:r w:rsidR="00D47B34" w:rsidRPr="002A3CFC">
        <w:t xml:space="preserve"> </w:t>
      </w:r>
      <w:r w:rsidR="002A3CFC" w:rsidRPr="002A3CFC">
        <w:t>a importância da gestão do conhecimento para otimizar os diversos estágios de um fluxo de</w:t>
      </w:r>
      <w:r w:rsidR="00DA088A">
        <w:t xml:space="preserve"> um</w:t>
      </w:r>
      <w:r w:rsidR="002A3CFC" w:rsidRPr="002A3CFC">
        <w:t xml:space="preserve"> processo empresari</w:t>
      </w:r>
      <w:r w:rsidR="00DA088A">
        <w:t>al</w:t>
      </w:r>
      <w:r w:rsidR="002A3CFC" w:rsidRPr="002A3CFC">
        <w:t>, visando proporcionar à organização ganhos relevantes</w:t>
      </w:r>
      <w:r w:rsidRPr="00EA15B1">
        <w:t>. Em relação às automações de processos, os trabalhos de Sant</w:t>
      </w:r>
      <w:r w:rsidR="00045887" w:rsidRPr="00E576B3">
        <w:t>’</w:t>
      </w:r>
      <w:r w:rsidRPr="00EA15B1">
        <w:t xml:space="preserve">ana (2019) e </w:t>
      </w:r>
      <w:bookmarkStart w:id="18" w:name="_Hlk132563104"/>
      <w:r w:rsidRPr="00EA15B1">
        <w:t xml:space="preserve">Santana (2021) </w:t>
      </w:r>
      <w:bookmarkEnd w:id="18"/>
      <w:r w:rsidRPr="00EA15B1">
        <w:t xml:space="preserve">ilustram, respectivamente, a implementação bem-sucedida das ferramentas de </w:t>
      </w:r>
      <w:r w:rsidR="009E63B3">
        <w:t xml:space="preserve">RPA </w:t>
      </w:r>
      <w:r w:rsidR="00E576B3" w:rsidRPr="00EA15B1">
        <w:t>no setor Financeiro</w:t>
      </w:r>
      <w:r w:rsidR="00E576B3">
        <w:t xml:space="preserve"> em uma atividade de contestação de limite de crédito</w:t>
      </w:r>
      <w:r w:rsidRPr="00EA15B1">
        <w:t xml:space="preserve"> e</w:t>
      </w:r>
      <w:r w:rsidR="00E576B3">
        <w:t xml:space="preserve"> no setor de</w:t>
      </w:r>
      <w:r w:rsidRPr="00EA15B1">
        <w:t xml:space="preserve"> </w:t>
      </w:r>
      <w:r w:rsidR="00786D77" w:rsidRPr="00EA15B1">
        <w:t>BackOffice</w:t>
      </w:r>
      <w:r w:rsidR="00E576B3">
        <w:t xml:space="preserve"> com a atividade de retorno de reclamação dos clientes</w:t>
      </w:r>
      <w:r w:rsidRPr="00EA15B1">
        <w:t>, o que se assemelha ao escopo deste presente trabalho.</w:t>
      </w:r>
      <w:r>
        <w:t xml:space="preserve"> </w:t>
      </w:r>
    </w:p>
    <w:p w14:paraId="65FBACD7" w14:textId="49021CA7" w:rsidR="00926AF8" w:rsidRDefault="00926AF8" w:rsidP="00A44581">
      <w:pPr>
        <w:pStyle w:val="TF-TEXTO"/>
      </w:pPr>
      <w:r w:rsidRPr="00926AF8">
        <w:t xml:space="preserve">O trabalho conduzido por </w:t>
      </w:r>
      <w:proofErr w:type="spellStart"/>
      <w:r w:rsidRPr="00926AF8">
        <w:t>Umezawa</w:t>
      </w:r>
      <w:proofErr w:type="spellEnd"/>
      <w:r w:rsidRPr="00926AF8">
        <w:t xml:space="preserve"> (2021) adota uma abordagem distinta, na qual demonstra como extrair informações de bases de dados de automações de processos e apresentá-las aos clientes internos da empresa. Por sua vez, </w:t>
      </w:r>
      <w:bookmarkStart w:id="19" w:name="_Hlk132563109"/>
      <w:r w:rsidRPr="00926AF8">
        <w:t xml:space="preserve">Cordeiro (2022) </w:t>
      </w:r>
      <w:bookmarkEnd w:id="19"/>
      <w:r w:rsidRPr="00926AF8">
        <w:t>apresenta um estudo sobre todas as automações implementadas em um setor financeiro, evidenciando os resultados obtidos por meio delas.</w:t>
      </w:r>
    </w:p>
    <w:p w14:paraId="344DD22A" w14:textId="26BBE933" w:rsidR="00EA15B1" w:rsidRPr="003F4B66" w:rsidRDefault="00926AF8" w:rsidP="00A44581">
      <w:pPr>
        <w:pStyle w:val="TF-TEXTO"/>
      </w:pPr>
      <w:r w:rsidRPr="00926AF8">
        <w:t>Os estudos acerca das automações de processos desempenham um papel crucial no fomento e na disseminação das ferramentas robóticas de processos, uma vez que oferecem uma base sólida para o alcance dos objetivos propostos pelo presente trabalho</w:t>
      </w:r>
      <w:r w:rsidR="00EA15B1">
        <w:t>.</w:t>
      </w:r>
    </w:p>
    <w:p w14:paraId="7589BAAB" w14:textId="622DEAE8" w:rsidR="003F4B66" w:rsidRDefault="003F4B66" w:rsidP="003F4B66">
      <w:pPr>
        <w:pStyle w:val="TF-LEGENDA"/>
      </w:pPr>
      <w:bookmarkStart w:id="20" w:name="_Ref52025161"/>
      <w:bookmarkStart w:id="21" w:name="Quadro1"/>
      <w:r>
        <w:t xml:space="preserve">Quadro </w:t>
      </w:r>
      <w:fldSimple w:instr=" SEQ Quadro \* ARABIC ">
        <w:r w:rsidR="008F0CFD">
          <w:rPr>
            <w:noProof/>
          </w:rPr>
          <w:t>1</w:t>
        </w:r>
      </w:fldSimple>
      <w:bookmarkEnd w:id="20"/>
      <w:bookmarkEnd w:id="21"/>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1499BF3C" w:rsidR="008F0CFD" w:rsidRDefault="008F0CFD" w:rsidP="008F0CFD">
            <w:pPr>
              <w:pStyle w:val="TF-TEXTOQUADRO"/>
              <w:jc w:val="center"/>
            </w:pPr>
            <w:r>
              <w:t>Assunto</w:t>
            </w:r>
          </w:p>
        </w:tc>
        <w:tc>
          <w:tcPr>
            <w:tcW w:w="3249" w:type="dxa"/>
            <w:shd w:val="clear" w:color="auto" w:fill="A6A6A6"/>
            <w:vAlign w:val="center"/>
          </w:tcPr>
          <w:p w14:paraId="0F906A1B" w14:textId="6B2AE767" w:rsidR="008F0CFD" w:rsidRDefault="008F0CFD" w:rsidP="008F0CFD">
            <w:pPr>
              <w:pStyle w:val="TF-TEXTOQUADRO"/>
              <w:jc w:val="center"/>
            </w:pPr>
            <w:r>
              <w:t>Filtro</w:t>
            </w:r>
          </w:p>
        </w:tc>
        <w:tc>
          <w:tcPr>
            <w:tcW w:w="1843" w:type="dxa"/>
            <w:shd w:val="clear" w:color="auto" w:fill="A6A6A6"/>
            <w:vAlign w:val="center"/>
          </w:tcPr>
          <w:p w14:paraId="5599ECBC" w14:textId="2308A9BD" w:rsidR="008F0CFD" w:rsidRDefault="008F0CFD" w:rsidP="008F0CFD">
            <w:pPr>
              <w:pStyle w:val="TF-TEXTOQUADRO"/>
              <w:jc w:val="center"/>
            </w:pPr>
            <w:r>
              <w:t>Referência</w:t>
            </w:r>
          </w:p>
        </w:tc>
      </w:tr>
      <w:tr w:rsidR="007D0F4A" w14:paraId="772830E8" w14:textId="77777777" w:rsidTr="008F0CFD">
        <w:trPr>
          <w:jc w:val="center"/>
        </w:trPr>
        <w:tc>
          <w:tcPr>
            <w:tcW w:w="3697" w:type="dxa"/>
            <w:vMerge w:val="restart"/>
            <w:shd w:val="clear" w:color="auto" w:fill="auto"/>
          </w:tcPr>
          <w:p w14:paraId="16FA2477" w14:textId="4BEDB1AD" w:rsidR="007D0F4A" w:rsidRDefault="007D0F4A" w:rsidP="000C5D65">
            <w:pPr>
              <w:pStyle w:val="TF-TEXTOQUADRO"/>
              <w:jc w:val="center"/>
            </w:pPr>
            <w:r>
              <w:t>Automação de processos</w:t>
            </w:r>
          </w:p>
        </w:tc>
        <w:tc>
          <w:tcPr>
            <w:tcW w:w="3249" w:type="dxa"/>
            <w:shd w:val="clear" w:color="auto" w:fill="auto"/>
          </w:tcPr>
          <w:p w14:paraId="1555BA3B" w14:textId="140A2815" w:rsidR="007D0F4A" w:rsidRDefault="007D0F4A" w:rsidP="00F418A3">
            <w:pPr>
              <w:pStyle w:val="TF-TEXTOQUADRO"/>
              <w:jc w:val="center"/>
            </w:pPr>
            <w:r>
              <w:t>Automações financeiras</w:t>
            </w:r>
          </w:p>
        </w:tc>
        <w:tc>
          <w:tcPr>
            <w:tcW w:w="1843" w:type="dxa"/>
          </w:tcPr>
          <w:p w14:paraId="7F690E10" w14:textId="2BD5E0C2" w:rsidR="007D0F4A" w:rsidRDefault="00673CD0" w:rsidP="00F418A3">
            <w:pPr>
              <w:pStyle w:val="TF-TEXTOQUADRO"/>
              <w:jc w:val="center"/>
            </w:pPr>
            <w:r w:rsidRPr="00673CD0">
              <w:t>Cordeiro et al. (2022)</w:t>
            </w:r>
          </w:p>
        </w:tc>
      </w:tr>
      <w:tr w:rsidR="007D0F4A" w14:paraId="698AA75C" w14:textId="77777777" w:rsidTr="008F0CFD">
        <w:trPr>
          <w:jc w:val="center"/>
        </w:trPr>
        <w:tc>
          <w:tcPr>
            <w:tcW w:w="3697" w:type="dxa"/>
            <w:vMerge/>
            <w:shd w:val="clear" w:color="auto" w:fill="auto"/>
          </w:tcPr>
          <w:p w14:paraId="19F18901" w14:textId="77777777" w:rsidR="007D0F4A" w:rsidRDefault="007D0F4A" w:rsidP="00F418A3">
            <w:pPr>
              <w:pStyle w:val="TF-TEXTOQUADRO"/>
              <w:jc w:val="center"/>
            </w:pPr>
          </w:p>
        </w:tc>
        <w:tc>
          <w:tcPr>
            <w:tcW w:w="3249" w:type="dxa"/>
            <w:shd w:val="clear" w:color="auto" w:fill="auto"/>
          </w:tcPr>
          <w:p w14:paraId="6221AD73" w14:textId="3110B3BC" w:rsidR="007D0F4A" w:rsidRDefault="007D0F4A" w:rsidP="00F418A3">
            <w:pPr>
              <w:pStyle w:val="TF-TEXTOQUADRO"/>
              <w:jc w:val="center"/>
            </w:pPr>
            <w:r>
              <w:t>RPA</w:t>
            </w:r>
          </w:p>
        </w:tc>
        <w:tc>
          <w:tcPr>
            <w:tcW w:w="1843" w:type="dxa"/>
          </w:tcPr>
          <w:p w14:paraId="4084FAB1" w14:textId="3604A4F6" w:rsidR="007D0F4A" w:rsidRDefault="007D0F4A" w:rsidP="00F418A3">
            <w:pPr>
              <w:pStyle w:val="TF-TEXTOQUADRO"/>
              <w:jc w:val="center"/>
            </w:pPr>
            <w:r>
              <w:t>Sant</w:t>
            </w:r>
            <w:r w:rsidR="00B52A15">
              <w:t>’</w:t>
            </w:r>
            <w:r>
              <w:t>ana (2019)</w:t>
            </w:r>
          </w:p>
        </w:tc>
      </w:tr>
      <w:tr w:rsidR="007D0F4A" w14:paraId="4E27460C" w14:textId="77777777" w:rsidTr="008F0CFD">
        <w:trPr>
          <w:jc w:val="center"/>
        </w:trPr>
        <w:tc>
          <w:tcPr>
            <w:tcW w:w="3697" w:type="dxa"/>
            <w:vMerge/>
            <w:shd w:val="clear" w:color="auto" w:fill="auto"/>
          </w:tcPr>
          <w:p w14:paraId="3F938A2E" w14:textId="77777777" w:rsidR="007D0F4A" w:rsidRDefault="007D0F4A" w:rsidP="00F418A3">
            <w:pPr>
              <w:pStyle w:val="TF-TEXTOQUADRO"/>
              <w:jc w:val="center"/>
            </w:pPr>
          </w:p>
        </w:tc>
        <w:tc>
          <w:tcPr>
            <w:tcW w:w="3249" w:type="dxa"/>
            <w:shd w:val="clear" w:color="auto" w:fill="auto"/>
          </w:tcPr>
          <w:p w14:paraId="1A28DCCE" w14:textId="653BB88C" w:rsidR="007D0F4A" w:rsidRDefault="007D0F4A" w:rsidP="00F418A3">
            <w:pPr>
              <w:pStyle w:val="TF-TEXTOQUADRO"/>
              <w:jc w:val="center"/>
            </w:pPr>
            <w:r>
              <w:t>Aplicação de RPA</w:t>
            </w:r>
          </w:p>
        </w:tc>
        <w:tc>
          <w:tcPr>
            <w:tcW w:w="1843" w:type="dxa"/>
          </w:tcPr>
          <w:p w14:paraId="28E87FCA" w14:textId="33C755E9" w:rsidR="007D0F4A" w:rsidRDefault="007D0F4A" w:rsidP="00F418A3">
            <w:pPr>
              <w:pStyle w:val="TF-TEXTOQUADRO"/>
              <w:jc w:val="center"/>
            </w:pPr>
            <w:r>
              <w:t>Santana (2021)</w:t>
            </w:r>
          </w:p>
        </w:tc>
      </w:tr>
      <w:tr w:rsidR="007D0F4A" w14:paraId="655A920F" w14:textId="77777777" w:rsidTr="008F0CFD">
        <w:trPr>
          <w:jc w:val="center"/>
        </w:trPr>
        <w:tc>
          <w:tcPr>
            <w:tcW w:w="3697" w:type="dxa"/>
            <w:vMerge/>
            <w:shd w:val="clear" w:color="auto" w:fill="auto"/>
          </w:tcPr>
          <w:p w14:paraId="2A516859" w14:textId="77777777" w:rsidR="007D0F4A" w:rsidRDefault="007D0F4A" w:rsidP="00F418A3">
            <w:pPr>
              <w:pStyle w:val="TF-TEXTOQUADRO"/>
              <w:jc w:val="center"/>
            </w:pPr>
          </w:p>
        </w:tc>
        <w:tc>
          <w:tcPr>
            <w:tcW w:w="3249" w:type="dxa"/>
            <w:shd w:val="clear" w:color="auto" w:fill="auto"/>
          </w:tcPr>
          <w:p w14:paraId="101CDAF4" w14:textId="052EFE00" w:rsidR="007D0F4A" w:rsidRDefault="007D0F4A" w:rsidP="00F418A3">
            <w:pPr>
              <w:pStyle w:val="TF-TEXTOQUADRO"/>
              <w:jc w:val="center"/>
            </w:pPr>
            <w:r>
              <w:t>Automações de processos</w:t>
            </w:r>
          </w:p>
        </w:tc>
        <w:tc>
          <w:tcPr>
            <w:tcW w:w="1843" w:type="dxa"/>
          </w:tcPr>
          <w:p w14:paraId="3E087418" w14:textId="3FE59D66" w:rsidR="007D0F4A" w:rsidRDefault="003B1FAA" w:rsidP="00F418A3">
            <w:pPr>
              <w:pStyle w:val="TF-TEXTOQUADRO"/>
              <w:jc w:val="center"/>
            </w:pPr>
            <w:proofErr w:type="spellStart"/>
            <w:r w:rsidRPr="007D0F4A">
              <w:t>Umezawa</w:t>
            </w:r>
            <w:proofErr w:type="spellEnd"/>
            <w:r>
              <w:t xml:space="preserve"> (</w:t>
            </w:r>
            <w:r w:rsidR="007D0F4A">
              <w:t>2021)</w:t>
            </w:r>
          </w:p>
        </w:tc>
      </w:tr>
      <w:tr w:rsidR="00786D77" w14:paraId="4F0655D1" w14:textId="77777777" w:rsidTr="008F0CFD">
        <w:trPr>
          <w:jc w:val="center"/>
        </w:trPr>
        <w:tc>
          <w:tcPr>
            <w:tcW w:w="3697" w:type="dxa"/>
            <w:vMerge w:val="restart"/>
            <w:shd w:val="clear" w:color="auto" w:fill="auto"/>
          </w:tcPr>
          <w:p w14:paraId="32C24C5D" w14:textId="5C6EDAC5" w:rsidR="00786D77" w:rsidRDefault="00786D77" w:rsidP="00F418A3">
            <w:pPr>
              <w:pStyle w:val="TF-TEXTOQUADRO"/>
              <w:jc w:val="center"/>
            </w:pPr>
            <w:r>
              <w:t>Gestão de processos</w:t>
            </w:r>
          </w:p>
        </w:tc>
        <w:tc>
          <w:tcPr>
            <w:tcW w:w="3249" w:type="dxa"/>
            <w:shd w:val="clear" w:color="auto" w:fill="auto"/>
          </w:tcPr>
          <w:p w14:paraId="62F85237" w14:textId="316A92FD" w:rsidR="00786D77" w:rsidRDefault="00786D77" w:rsidP="00F418A3">
            <w:pPr>
              <w:pStyle w:val="TF-TEXTOQUADRO"/>
              <w:jc w:val="center"/>
            </w:pPr>
            <w:r>
              <w:t>Processos BPM</w:t>
            </w:r>
          </w:p>
        </w:tc>
        <w:tc>
          <w:tcPr>
            <w:tcW w:w="1843" w:type="dxa"/>
          </w:tcPr>
          <w:p w14:paraId="645525A3" w14:textId="3EA49F10" w:rsidR="00786D77" w:rsidRDefault="00786D77" w:rsidP="00F418A3">
            <w:pPr>
              <w:pStyle w:val="TF-TEXTOQUADRO"/>
              <w:jc w:val="center"/>
            </w:pPr>
            <w:bookmarkStart w:id="22" w:name="_Hlk132563137"/>
            <w:r>
              <w:t>Carvalho (2019</w:t>
            </w:r>
            <w:bookmarkEnd w:id="22"/>
            <w:r>
              <w:t>)</w:t>
            </w:r>
          </w:p>
        </w:tc>
      </w:tr>
      <w:tr w:rsidR="00786D77" w14:paraId="2C129F30" w14:textId="77777777" w:rsidTr="008F0CFD">
        <w:trPr>
          <w:jc w:val="center"/>
        </w:trPr>
        <w:tc>
          <w:tcPr>
            <w:tcW w:w="3697" w:type="dxa"/>
            <w:vMerge/>
            <w:shd w:val="clear" w:color="auto" w:fill="auto"/>
          </w:tcPr>
          <w:p w14:paraId="2D4E817F" w14:textId="77777777" w:rsidR="00786D77" w:rsidRDefault="00786D77" w:rsidP="00F418A3">
            <w:pPr>
              <w:pStyle w:val="TF-TEXTOQUADRO"/>
              <w:jc w:val="center"/>
            </w:pPr>
          </w:p>
        </w:tc>
        <w:tc>
          <w:tcPr>
            <w:tcW w:w="3249" w:type="dxa"/>
            <w:shd w:val="clear" w:color="auto" w:fill="auto"/>
          </w:tcPr>
          <w:p w14:paraId="37CAAD25" w14:textId="383A58B9" w:rsidR="00786D77" w:rsidRDefault="00786D77" w:rsidP="00F418A3">
            <w:pPr>
              <w:pStyle w:val="TF-TEXTOQUADRO"/>
              <w:jc w:val="center"/>
            </w:pPr>
            <w:r>
              <w:t>Processos BPM</w:t>
            </w:r>
          </w:p>
        </w:tc>
        <w:tc>
          <w:tcPr>
            <w:tcW w:w="1843" w:type="dxa"/>
          </w:tcPr>
          <w:p w14:paraId="422016CA" w14:textId="4B5FC591" w:rsidR="00786D77" w:rsidRDefault="003B2FBD" w:rsidP="00F418A3">
            <w:pPr>
              <w:pStyle w:val="TF-TEXTOQUADRO"/>
              <w:jc w:val="center"/>
            </w:pPr>
            <w:r w:rsidRPr="003B2FBD">
              <w:t>Pereira, Barbosa, Duarte (2021)</w:t>
            </w:r>
          </w:p>
        </w:tc>
      </w:tr>
      <w:tr w:rsidR="00786D77" w14:paraId="438F1196" w14:textId="77777777" w:rsidTr="008F0CFD">
        <w:trPr>
          <w:jc w:val="center"/>
        </w:trPr>
        <w:tc>
          <w:tcPr>
            <w:tcW w:w="3697" w:type="dxa"/>
            <w:vMerge/>
            <w:shd w:val="clear" w:color="auto" w:fill="auto"/>
          </w:tcPr>
          <w:p w14:paraId="626B74D9" w14:textId="77777777" w:rsidR="00786D77" w:rsidRDefault="00786D77" w:rsidP="00F418A3">
            <w:pPr>
              <w:pStyle w:val="TF-TEXTOQUADRO"/>
              <w:jc w:val="center"/>
            </w:pPr>
          </w:p>
        </w:tc>
        <w:tc>
          <w:tcPr>
            <w:tcW w:w="3249" w:type="dxa"/>
            <w:shd w:val="clear" w:color="auto" w:fill="auto"/>
          </w:tcPr>
          <w:p w14:paraId="4F6E909B" w14:textId="49B2039E" w:rsidR="00786D77" w:rsidRDefault="00786D77" w:rsidP="00F418A3">
            <w:pPr>
              <w:pStyle w:val="TF-TEXTOQUADRO"/>
              <w:jc w:val="center"/>
            </w:pPr>
            <w:r>
              <w:t>Processos</w:t>
            </w:r>
          </w:p>
        </w:tc>
        <w:tc>
          <w:tcPr>
            <w:tcW w:w="1843" w:type="dxa"/>
          </w:tcPr>
          <w:p w14:paraId="62B548D0" w14:textId="479F9B51" w:rsidR="00786D77" w:rsidRDefault="00786D77" w:rsidP="00F418A3">
            <w:pPr>
              <w:pStyle w:val="TF-TEXTOQUADRO"/>
              <w:jc w:val="center"/>
            </w:pPr>
            <w:r>
              <w:t>Reyes (2022)</w:t>
            </w:r>
          </w:p>
        </w:tc>
      </w:tr>
      <w:tr w:rsidR="00786D77" w14:paraId="63B79D36" w14:textId="77777777" w:rsidTr="008F0CFD">
        <w:trPr>
          <w:jc w:val="center"/>
        </w:trPr>
        <w:tc>
          <w:tcPr>
            <w:tcW w:w="3697" w:type="dxa"/>
            <w:vMerge/>
            <w:shd w:val="clear" w:color="auto" w:fill="auto"/>
          </w:tcPr>
          <w:p w14:paraId="0C7CABC2" w14:textId="77777777" w:rsidR="00786D77" w:rsidRDefault="00786D77" w:rsidP="00F418A3">
            <w:pPr>
              <w:pStyle w:val="TF-TEXTOQUADRO"/>
              <w:jc w:val="center"/>
            </w:pPr>
          </w:p>
        </w:tc>
        <w:tc>
          <w:tcPr>
            <w:tcW w:w="3249" w:type="dxa"/>
            <w:shd w:val="clear" w:color="auto" w:fill="auto"/>
          </w:tcPr>
          <w:p w14:paraId="25D5DAD7" w14:textId="702E47B0" w:rsidR="00786D77" w:rsidRDefault="00786D77" w:rsidP="00F418A3">
            <w:pPr>
              <w:pStyle w:val="TF-TEXTOQUADRO"/>
              <w:jc w:val="center"/>
            </w:pPr>
            <w:r>
              <w:t>Processos Empresariais</w:t>
            </w:r>
          </w:p>
        </w:tc>
        <w:tc>
          <w:tcPr>
            <w:tcW w:w="1843" w:type="dxa"/>
          </w:tcPr>
          <w:p w14:paraId="13C27E29" w14:textId="79BEC86A" w:rsidR="00786D77" w:rsidRDefault="00786D77" w:rsidP="00F418A3">
            <w:pPr>
              <w:pStyle w:val="TF-TEXTOQUADRO"/>
              <w:jc w:val="center"/>
            </w:pPr>
            <w:r>
              <w:t>Mello (2022)</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256638">
      <w:pPr>
        <w:pStyle w:val="Ttulo1"/>
      </w:pPr>
      <w:bookmarkStart w:id="23" w:name="_Toc54164921"/>
      <w:bookmarkStart w:id="24" w:name="_Toc54165675"/>
      <w:bookmarkStart w:id="25" w:name="_Toc54169333"/>
      <w:bookmarkStart w:id="26" w:name="_Toc96347439"/>
      <w:bookmarkStart w:id="27" w:name="_Toc96357723"/>
      <w:bookmarkStart w:id="28" w:name="_Toc96491866"/>
      <w:bookmarkStart w:id="29" w:name="_Toc411603107"/>
      <w:bookmarkEnd w:id="9"/>
      <w:r>
        <w:t>Justificativa</w:t>
      </w:r>
    </w:p>
    <w:p w14:paraId="1DA2DB03" w14:textId="231BE985" w:rsidR="00B37046" w:rsidRDefault="00270A0E" w:rsidP="00451B94">
      <w:pPr>
        <w:pStyle w:val="TF-TEXTO"/>
      </w:pPr>
      <w:r>
        <w:t>Para ser possível a resolução dos problemas nas atividades de faturamento e cobrança no setor financeiro da empresa, deve-se começar utilizando a m</w:t>
      </w:r>
      <w:r w:rsidR="00B17602">
        <w:t>etodologia BPM para maturação e gestão dos processos apresentados. O</w:t>
      </w:r>
      <w:r w:rsidR="001142CB">
        <w:t xml:space="preserve">s processos atuais precisam passar por uma melhoria e </w:t>
      </w:r>
      <w:r w:rsidR="00AA6A3F">
        <w:t>análise</w:t>
      </w:r>
      <w:r w:rsidR="001142CB">
        <w:t xml:space="preserve">, assim podendo </w:t>
      </w:r>
      <w:r w:rsidR="00F127AB">
        <w:t>transcrever o fluxo do processo para a metodologia com o desenho e entendimento de onde a atividade não está performando</w:t>
      </w:r>
      <w:r w:rsidR="000B6B71">
        <w:t xml:space="preserve"> </w:t>
      </w:r>
      <w:r w:rsidR="00F127AB">
        <w:t>bem</w:t>
      </w:r>
      <w:r w:rsidR="000B6B71">
        <w:t xml:space="preserve"> </w:t>
      </w:r>
      <w:r w:rsidR="000B6B71" w:rsidRPr="000B6B71">
        <w:t>(PEREIRA; BARBOSA; DUARTE, 2020)</w:t>
      </w:r>
      <w:r w:rsidR="00F127AB">
        <w:t>.</w:t>
      </w:r>
    </w:p>
    <w:p w14:paraId="3589B1DF" w14:textId="229FA996" w:rsidR="00B3736E" w:rsidRDefault="0077106C" w:rsidP="00451B94">
      <w:pPr>
        <w:pStyle w:val="TF-TEXTO"/>
      </w:pPr>
      <w:r w:rsidRPr="0077106C">
        <w:lastRenderedPageBreak/>
        <w:t>Por meio da aplicação da metodologia BPM, torna-se viável a identificação dos fluxos de trabalho que são passíveis de serem automatizados. Essa viabilidade decorre do fato de que um dos princípios basilares da automação de processos reside na necessidade de que estes sejam adequadamente estruturados, e a aplicação da metodologia BPM possibilita essa estruturação, simplificando o processo de identificação e controle do fluxo</w:t>
      </w:r>
      <w:r w:rsidR="00B3736E">
        <w:t xml:space="preserve"> </w:t>
      </w:r>
      <w:r w:rsidR="00B3736E" w:rsidRPr="00B3736E">
        <w:t>(CAMARGO</w:t>
      </w:r>
      <w:r w:rsidR="00C6793C">
        <w:t xml:space="preserve">; ROSA; GUERRA, </w:t>
      </w:r>
      <w:r w:rsidR="00B3736E" w:rsidRPr="00B3736E">
        <w:t>2022)</w:t>
      </w:r>
      <w:r w:rsidRPr="0077106C">
        <w:t>. Em consequência, torna-se possível a automação de processos repetitivos no setor financeiro</w:t>
      </w:r>
      <w:r w:rsidR="000654D2">
        <w:t>.</w:t>
      </w:r>
      <w:r w:rsidR="006227B9">
        <w:t xml:space="preserve"> </w:t>
      </w:r>
    </w:p>
    <w:p w14:paraId="3D22BE6A" w14:textId="4FC1C830" w:rsidR="00AA6A3F" w:rsidRDefault="00824100" w:rsidP="00451B94">
      <w:pPr>
        <w:pStyle w:val="TF-TEXTO"/>
      </w:pPr>
      <w:r w:rsidRPr="00824100">
        <w:t>Por meio da implementação de automação de processos robóticos, o setor financeiro será capaz de desempenhar atividades anteriormente realizadas manualmente de maneira contínua, em um regime 24/7. Isso porque os robôs não estão limitados a um horário comercial, podendo ser executados em diferentes momentos do dia, seguindo agendas pré-definidas. Além disso, outros benefícios podem ser observados, tais como a redução de erros humanos nos processos e a liberação de profissionais para a execução de outras atividades na empresa</w:t>
      </w:r>
      <w:r w:rsidR="00AB7398">
        <w:t xml:space="preserve"> </w:t>
      </w:r>
      <w:r w:rsidR="00AB7398" w:rsidRPr="00B3736E">
        <w:t>(</w:t>
      </w:r>
      <w:r w:rsidR="00AB7398" w:rsidRPr="00AB7398">
        <w:t>UMEZAWA</w:t>
      </w:r>
      <w:r w:rsidR="00AB7398">
        <w:t xml:space="preserve">, </w:t>
      </w:r>
      <w:r w:rsidR="00AB7398" w:rsidRPr="00B3736E">
        <w:t>202</w:t>
      </w:r>
      <w:r w:rsidR="00AB7398">
        <w:t>1</w:t>
      </w:r>
      <w:r w:rsidR="00AB7398" w:rsidRPr="00B3736E">
        <w:t>)</w:t>
      </w:r>
      <w:r w:rsidR="00D77800">
        <w:t>.</w:t>
      </w:r>
      <w:r w:rsidR="000654D2">
        <w:t xml:space="preserve"> </w:t>
      </w:r>
    </w:p>
    <w:p w14:paraId="4C5BF96A" w14:textId="6758D9F6" w:rsidR="00D77C65" w:rsidRDefault="007C6A3B" w:rsidP="00D77C65">
      <w:pPr>
        <w:pStyle w:val="TF-TEXTO"/>
      </w:pPr>
      <w:r w:rsidRPr="007C6A3B">
        <w:t xml:space="preserve">O trabalho proposto adere ao </w:t>
      </w:r>
      <w:r w:rsidR="008162C2">
        <w:t>E</w:t>
      </w:r>
      <w:r w:rsidR="008162C2" w:rsidRPr="007C6A3B">
        <w:t xml:space="preserve">ixo </w:t>
      </w:r>
      <w:r w:rsidRPr="007C6A3B">
        <w:t>2</w:t>
      </w:r>
      <w:r w:rsidR="000D5795">
        <w:t xml:space="preserve"> do campo de aplicação</w:t>
      </w:r>
      <w:r w:rsidRPr="007C6A3B">
        <w:t xml:space="preserve">, denominado Gestão de Sistemas de Informação e Tecnologia da Informação. </w:t>
      </w:r>
      <w:r w:rsidR="0070405B" w:rsidRPr="0070405B">
        <w:t xml:space="preserve">O objetivo deste </w:t>
      </w:r>
      <w:r w:rsidR="0070405B">
        <w:t>eixo</w:t>
      </w:r>
      <w:r w:rsidR="0070405B" w:rsidRPr="0070405B">
        <w:t xml:space="preserve"> consiste em aplicar conceitos diversos provenientes da Tecnologia da Informação, incluindo práticas de negócios e gestão de sistemas de informações. Isso será realizado por meio da utilização de técnicas de automação de processos que estarão integradas com </w:t>
      </w:r>
      <w:r w:rsidR="00B108A0">
        <w:t xml:space="preserve">as </w:t>
      </w:r>
      <w:r w:rsidR="0070405B" w:rsidRPr="0070405B">
        <w:t>tecnologias do negócio, permitindo o gerenciamento de uma base de dados completa</w:t>
      </w:r>
      <w:r w:rsidR="00B108A0">
        <w:t>, bem como</w:t>
      </w:r>
      <w:r w:rsidR="0070405B" w:rsidRPr="0070405B">
        <w:t xml:space="preserve"> a aplicação de conceitos de gestão dos processos da empresa.</w:t>
      </w:r>
      <w:r w:rsidR="0070405B">
        <w:t xml:space="preserve"> </w:t>
      </w:r>
      <w:r w:rsidR="0070405B" w:rsidRPr="0070405B">
        <w:t xml:space="preserve">Por meio da utilização </w:t>
      </w:r>
      <w:r w:rsidR="00AC5D6D">
        <w:t xml:space="preserve">da ferramenta da empresa Blue </w:t>
      </w:r>
      <w:proofErr w:type="spellStart"/>
      <w:r w:rsidR="00AC5D6D">
        <w:t>Prism</w:t>
      </w:r>
      <w:proofErr w:type="spellEnd"/>
      <w:r w:rsidR="00AC5D6D">
        <w:t>,</w:t>
      </w:r>
      <w:r w:rsidR="0070405B" w:rsidRPr="0070405B">
        <w:t xml:space="preserve"> espera-se alcançar </w:t>
      </w:r>
      <w:r w:rsidR="00FF248D">
        <w:t>como</w:t>
      </w:r>
      <w:r w:rsidR="00FF248D" w:rsidRPr="0070405B">
        <w:t xml:space="preserve"> </w:t>
      </w:r>
      <w:r w:rsidR="007C2889">
        <w:t xml:space="preserve">principal </w:t>
      </w:r>
      <w:r w:rsidR="0070405B" w:rsidRPr="0070405B">
        <w:t>benefício para a Cia Hering, a redução de tarefas executadas por força humana, o que levará a uma diminuição de erros e permitirá a liberação dos analistas para atividades estratégicas da empresa. Além disso,</w:t>
      </w:r>
      <w:r w:rsidR="00AC5D6D">
        <w:t xml:space="preserve"> </w:t>
      </w:r>
      <w:r w:rsidR="00AC5D6D" w:rsidRPr="00AC5D6D">
        <w:t>outro objetivo a ser atingido consiste na disseminação das tecnologias</w:t>
      </w:r>
      <w:r w:rsidR="00AC5D6D">
        <w:t xml:space="preserve"> </w:t>
      </w:r>
      <w:r w:rsidR="00AC5D6D" w:rsidRPr="00AC5D6D">
        <w:t>RPA no âmbito acadêmico. Tal disseminação será realizada mediante a apresentação dos resultados obtidos com a implementação dessa automação, com o intuito de estimular o interesse dos estudantes da área da computação por esse campo em expansão.</w:t>
      </w:r>
    </w:p>
    <w:p w14:paraId="25A65FD4" w14:textId="38DB3468" w:rsidR="00D77C65" w:rsidRDefault="00BC379A" w:rsidP="00D77C65">
      <w:pPr>
        <w:pStyle w:val="TF-TEXTO"/>
      </w:pPr>
      <w:r w:rsidRPr="00BC379A">
        <w:t>A automação de processos está fortemente correlacionada à preservação da estratégia da organização, uma vez que possibilita a consecução dos objetivos almejados por meio do gerenciamento dos processos já existentes na empresa.</w:t>
      </w:r>
      <w:r w:rsidR="00B94FAF">
        <w:t xml:space="preserve"> </w:t>
      </w:r>
    </w:p>
    <w:p w14:paraId="002AF629" w14:textId="77777777" w:rsidR="00451B94" w:rsidRDefault="00451B94" w:rsidP="00256638">
      <w:pPr>
        <w:pStyle w:val="Ttulo1"/>
      </w:pPr>
      <w:r>
        <w:lastRenderedPageBreak/>
        <w:t>METODOLOGIA</w:t>
      </w:r>
    </w:p>
    <w:p w14:paraId="210364B0" w14:textId="47D6404F" w:rsidR="00451B94" w:rsidRPr="007E0D87" w:rsidRDefault="000B15C1" w:rsidP="00451B94">
      <w:pPr>
        <w:pStyle w:val="TF-TEXTO"/>
      </w:pPr>
      <w:r>
        <w:t xml:space="preserve">Este </w:t>
      </w:r>
      <w:r w:rsidR="00451B94" w:rsidRPr="007E0D87">
        <w:t>trabalho</w:t>
      </w:r>
      <w:r>
        <w:t>, que tem como objetivo disponibilizar um</w:t>
      </w:r>
      <w:r w:rsidR="0035449D">
        <w:t>a</w:t>
      </w:r>
      <w:r>
        <w:t xml:space="preserve"> </w:t>
      </w:r>
      <w:r w:rsidR="0035449D">
        <w:t>ferramenta</w:t>
      </w:r>
      <w:r>
        <w:t xml:space="preserve"> de</w:t>
      </w:r>
      <w:r w:rsidR="00474DCF">
        <w:t xml:space="preserve"> automação de processos empresariais com foco em um setor financeiro de uma empresa têxtil</w:t>
      </w:r>
      <w:r w:rsidR="00CF3080">
        <w:t xml:space="preserve">, </w:t>
      </w:r>
      <w:r w:rsidR="00451B94" w:rsidRPr="007E0D87">
        <w:t>será desenvolvido observando as seguintes etapas:</w:t>
      </w:r>
    </w:p>
    <w:p w14:paraId="6C43B212" w14:textId="1309A21E" w:rsidR="004E7CF8" w:rsidRDefault="00A037F7" w:rsidP="00EC633A">
      <w:pPr>
        <w:pStyle w:val="TF-ALNEA"/>
        <w:numPr>
          <w:ilvl w:val="0"/>
          <w:numId w:val="10"/>
        </w:numPr>
        <w:contextualSpacing w:val="0"/>
      </w:pPr>
      <w:r>
        <w:t xml:space="preserve">levantamento </w:t>
      </w:r>
      <w:r w:rsidR="004E7CF8">
        <w:t xml:space="preserve">de bases bibliográficas: </w:t>
      </w:r>
      <w:r>
        <w:t>r</w:t>
      </w:r>
      <w:r w:rsidRPr="004E7CF8">
        <w:t xml:space="preserve">ealizar </w:t>
      </w:r>
      <w:r w:rsidR="004E7CF8" w:rsidRPr="004E7CF8">
        <w:t>uma ampliação do embasamento teórico em Gestão de Processos e ferramentas de</w:t>
      </w:r>
      <w:r w:rsidR="004E7CF8">
        <w:t xml:space="preserve"> RPA</w:t>
      </w:r>
      <w:r w:rsidR="004E7CF8" w:rsidRPr="004E7CF8">
        <w:t>, com o objetivo de promover uma maior adequação à problemática proposta</w:t>
      </w:r>
      <w:r w:rsidR="004E7CF8">
        <w:t>;</w:t>
      </w:r>
    </w:p>
    <w:p w14:paraId="1A3A6C80" w14:textId="3B0BE235" w:rsidR="00451B94" w:rsidRDefault="00A037F7" w:rsidP="00EC633A">
      <w:pPr>
        <w:pStyle w:val="TF-ALNEA"/>
        <w:numPr>
          <w:ilvl w:val="0"/>
          <w:numId w:val="10"/>
        </w:numPr>
        <w:contextualSpacing w:val="0"/>
      </w:pPr>
      <w:r>
        <w:t xml:space="preserve">mapeamento </w:t>
      </w:r>
      <w:r w:rsidR="004E7CF8">
        <w:t>das atividades</w:t>
      </w:r>
      <w:r w:rsidR="00451B94" w:rsidRPr="007E0D87">
        <w:t xml:space="preserve">: </w:t>
      </w:r>
      <w:r>
        <w:t>m</w:t>
      </w:r>
      <w:r w:rsidRPr="004E7CF8">
        <w:t xml:space="preserve">apear </w:t>
      </w:r>
      <w:r w:rsidR="004E7CF8" w:rsidRPr="004E7CF8">
        <w:t>as atividades executadas manualmente</w:t>
      </w:r>
      <w:r w:rsidR="003B2FBD">
        <w:t xml:space="preserve"> e de forma repetitiva</w:t>
      </w:r>
      <w:r w:rsidR="004E7CF8" w:rsidRPr="004E7CF8">
        <w:t xml:space="preserve"> no processo de faturamento e cobrança de notas fiscais</w:t>
      </w:r>
      <w:r w:rsidR="00451B94" w:rsidRPr="007E0D87">
        <w:t>;</w:t>
      </w:r>
    </w:p>
    <w:p w14:paraId="0676B60B" w14:textId="23D394CC" w:rsidR="004E7CF8" w:rsidRPr="007E0D87" w:rsidRDefault="00A037F7" w:rsidP="00EC633A">
      <w:pPr>
        <w:pStyle w:val="TF-ALNEA"/>
        <w:numPr>
          <w:ilvl w:val="0"/>
          <w:numId w:val="10"/>
        </w:numPr>
        <w:contextualSpacing w:val="0"/>
      </w:pPr>
      <w:r>
        <w:t xml:space="preserve">definição </w:t>
      </w:r>
      <w:r w:rsidR="004E7CF8">
        <w:t xml:space="preserve">dos requisitos: </w:t>
      </w:r>
      <w:r>
        <w:t>d</w:t>
      </w:r>
      <w:r w:rsidRPr="004E7CF8">
        <w:t xml:space="preserve">efinir </w:t>
      </w:r>
      <w:r w:rsidR="004E7CF8" w:rsidRPr="004E7CF8">
        <w:t>os requisitos funcionais e não funcionais da automação, bem como possíveis alterações com base nas revisões bibliográficas aprofundadas</w:t>
      </w:r>
      <w:r w:rsidR="004E7CF8">
        <w:t>;</w:t>
      </w:r>
    </w:p>
    <w:p w14:paraId="030AB06B" w14:textId="20415101" w:rsidR="00451B94" w:rsidRDefault="00A037F7" w:rsidP="004E7CF8">
      <w:pPr>
        <w:pStyle w:val="TF-ALNEA"/>
        <w:contextualSpacing w:val="0"/>
      </w:pPr>
      <w:r>
        <w:t xml:space="preserve">implementação </w:t>
      </w:r>
      <w:r w:rsidR="004E7CF8">
        <w:t>da automação</w:t>
      </w:r>
      <w:r w:rsidR="00451B94" w:rsidRPr="007E0D87">
        <w:t xml:space="preserve">: </w:t>
      </w:r>
      <w:r>
        <w:t>i</w:t>
      </w:r>
      <w:r w:rsidRPr="00EA5266">
        <w:t xml:space="preserve">mplementar </w:t>
      </w:r>
      <w:r w:rsidR="00EA5266" w:rsidRPr="00EA5266">
        <w:t>o fluxo mapeado com base nos requisitos levantados na ferramenta de automação de processos</w:t>
      </w:r>
      <w:r w:rsidR="00451B94">
        <w:t>;</w:t>
      </w:r>
    </w:p>
    <w:p w14:paraId="4C1EA1A2" w14:textId="0BB1EA1C" w:rsidR="00451B94" w:rsidRDefault="00A037F7" w:rsidP="00451B94">
      <w:pPr>
        <w:pStyle w:val="TF-ALNEA"/>
        <w:contextualSpacing w:val="0"/>
      </w:pPr>
      <w:r>
        <w:t xml:space="preserve">validação </w:t>
      </w:r>
      <w:r w:rsidR="004E7CF8">
        <w:t>da automação</w:t>
      </w:r>
      <w:r w:rsidR="00451B94">
        <w:t xml:space="preserve">: </w:t>
      </w:r>
      <w:r>
        <w:t>r</w:t>
      </w:r>
      <w:r w:rsidRPr="00EA5266">
        <w:t xml:space="preserve">ealizar </w:t>
      </w:r>
      <w:r w:rsidR="00EA5266" w:rsidRPr="00EA5266">
        <w:t>a validação dos testes do fluxo da automação com analistas das áreas de negócios da empresa</w:t>
      </w:r>
      <w:r w:rsidR="00451B94">
        <w:t>.</w:t>
      </w:r>
    </w:p>
    <w:p w14:paraId="12FA0B2C" w14:textId="77777777" w:rsidR="00B37046" w:rsidRDefault="00B37046" w:rsidP="00CD1BD6">
      <w:pPr>
        <w:pStyle w:val="TF-refernciasbibliogrficasTTULO"/>
      </w:pPr>
      <w:bookmarkStart w:id="30" w:name="_Toc351015602"/>
      <w:bookmarkEnd w:id="23"/>
      <w:bookmarkEnd w:id="24"/>
      <w:bookmarkEnd w:id="25"/>
      <w:bookmarkEnd w:id="26"/>
      <w:bookmarkEnd w:id="27"/>
      <w:bookmarkEnd w:id="28"/>
      <w:bookmarkEnd w:id="29"/>
    </w:p>
    <w:bookmarkEnd w:id="30"/>
    <w:p w14:paraId="4DBBA611" w14:textId="77777777" w:rsidR="003C48CD" w:rsidRDefault="003C48CD" w:rsidP="003C48CD">
      <w:pPr>
        <w:pStyle w:val="TF-refernciasbibliogrficasTTULO"/>
      </w:pPr>
      <w:r>
        <w:t>Referências</w:t>
      </w:r>
    </w:p>
    <w:p w14:paraId="5FDEDC35" w14:textId="77777777" w:rsidR="003C48CD" w:rsidRDefault="003C48CD" w:rsidP="00620BF5">
      <w:pPr>
        <w:pStyle w:val="TF-refernciasITEM"/>
      </w:pPr>
    </w:p>
    <w:p w14:paraId="4EF66432" w14:textId="77777777" w:rsidR="00AC5D6D" w:rsidRDefault="00AC5D6D" w:rsidP="00620BF5">
      <w:pPr>
        <w:pStyle w:val="TF-refernciasITEM"/>
      </w:pPr>
      <w:r w:rsidRPr="00C11392">
        <w:t xml:space="preserve">CAMARGO, Hélio </w:t>
      </w:r>
      <w:proofErr w:type="spellStart"/>
      <w:r w:rsidRPr="00C11392">
        <w:t>Luis</w:t>
      </w:r>
      <w:proofErr w:type="spellEnd"/>
      <w:r w:rsidRPr="00C11392">
        <w:t xml:space="preserve">; ROSA, Igor </w:t>
      </w:r>
      <w:proofErr w:type="spellStart"/>
      <w:r w:rsidRPr="00C11392">
        <w:t>Rian</w:t>
      </w:r>
      <w:proofErr w:type="spellEnd"/>
      <w:r w:rsidRPr="00C11392">
        <w:t xml:space="preserve">; GUERRA, </w:t>
      </w:r>
      <w:proofErr w:type="spellStart"/>
      <w:r w:rsidRPr="00C11392">
        <w:t>Kainã</w:t>
      </w:r>
      <w:proofErr w:type="spellEnd"/>
      <w:r w:rsidRPr="00C11392">
        <w:t xml:space="preserve"> Dias. </w:t>
      </w:r>
      <w:r>
        <w:rPr>
          <w:b/>
        </w:rPr>
        <w:t>Ferramentas de RPA na Automação de Processos</w:t>
      </w:r>
      <w:r w:rsidRPr="00C11392">
        <w:t>. 2022. 61 f. TCC (Graduação) - Curso de Tecnologia em Gestão da Tecnologia da Informação, Faculdade de Tecnologia de Jundiaí, Jundiaí, 2022.</w:t>
      </w:r>
    </w:p>
    <w:p w14:paraId="5D6EA03D" w14:textId="77777777" w:rsidR="00AC5D6D" w:rsidRDefault="00AC5D6D" w:rsidP="00620BF5">
      <w:pPr>
        <w:pStyle w:val="TF-refernciasITEM"/>
      </w:pPr>
      <w:r w:rsidRPr="00266808">
        <w:t xml:space="preserve">CARVALHO, Madson Caetano de. </w:t>
      </w:r>
      <w:r w:rsidRPr="00C136B2">
        <w:rPr>
          <w:b/>
          <w:bCs/>
        </w:rPr>
        <w:t xml:space="preserve">A administração pública patrimonial na perspectiva da gestão de processos de negócio (BPM): </w:t>
      </w:r>
      <w:r w:rsidRPr="00266808">
        <w:t>estudos em uma unidade acadêmica de ensino superior federal. 2019. 124 f. Dissertação (Mestrado) - Curso de Gestão e Negócios, Universidade Federal de Uberlândia, Uberlândia, 2019.</w:t>
      </w:r>
    </w:p>
    <w:p w14:paraId="78062856" w14:textId="77777777" w:rsidR="00AC5D6D" w:rsidRDefault="00AC5D6D" w:rsidP="00620BF5">
      <w:pPr>
        <w:pStyle w:val="TF-refernciasITEM"/>
      </w:pPr>
      <w:r w:rsidRPr="00673CD0">
        <w:t xml:space="preserve">CORDEIRO, </w:t>
      </w:r>
      <w:proofErr w:type="spellStart"/>
      <w:r w:rsidRPr="00673CD0">
        <w:t>Gabryelle</w:t>
      </w:r>
      <w:proofErr w:type="spellEnd"/>
      <w:r w:rsidRPr="00673CD0">
        <w:t xml:space="preserve"> Sabrina de Almeida et al. </w:t>
      </w:r>
      <w:r w:rsidRPr="00673CD0">
        <w:rPr>
          <w:b/>
          <w:bCs/>
        </w:rPr>
        <w:t>Análise da implementação de uma ferramenta em RPA dentro de uma Instituição Financeira</w:t>
      </w:r>
      <w:r w:rsidRPr="00673CD0">
        <w:t>. 2022. 22 f. TCC (Graduação) - Curso de Engenharia de Produção, Universidade Anhembi Morumbi, São Paulo, 2022.</w:t>
      </w:r>
    </w:p>
    <w:p w14:paraId="1F4665D4" w14:textId="77777777" w:rsidR="00AC5D6D" w:rsidRDefault="00AC5D6D" w:rsidP="00620BF5">
      <w:pPr>
        <w:pStyle w:val="TF-refernciasITEM"/>
      </w:pPr>
      <w:r w:rsidRPr="00F27186">
        <w:t xml:space="preserve">MELLO, Marcos </w:t>
      </w:r>
      <w:proofErr w:type="spellStart"/>
      <w:r w:rsidRPr="00F27186">
        <w:t>Nataniel</w:t>
      </w:r>
      <w:proofErr w:type="spellEnd"/>
      <w:r>
        <w:t xml:space="preserve"> Oliveira</w:t>
      </w:r>
      <w:r w:rsidRPr="00F27186">
        <w:t xml:space="preserve">. </w:t>
      </w:r>
      <w:r>
        <w:rPr>
          <w:b/>
          <w:bCs/>
        </w:rPr>
        <w:t>Processo Organizacionais</w:t>
      </w:r>
      <w:r w:rsidRPr="00F27186">
        <w:t>: estudo da importância da gestão de processos organizacionais para o desenvolvimento das atividades administrativas no instituto</w:t>
      </w:r>
      <w:r>
        <w:t xml:space="preserve"> </w:t>
      </w:r>
      <w:r w:rsidRPr="00F27186">
        <w:t xml:space="preserve">de natureza e cultura. 2022. 56 f. TCC (Graduação) - Curso de Administração, Instituto Natureza e Cultura, Universidade Federal </w:t>
      </w:r>
      <w:r>
        <w:t>d</w:t>
      </w:r>
      <w:r w:rsidRPr="00F27186">
        <w:t>o</w:t>
      </w:r>
      <w:r>
        <w:t xml:space="preserve"> A</w:t>
      </w:r>
      <w:r w:rsidRPr="00F27186">
        <w:t>mazonas, Benjamin Constant, 2022</w:t>
      </w:r>
      <w:r>
        <w:t>.</w:t>
      </w:r>
    </w:p>
    <w:p w14:paraId="6ABD2FC8" w14:textId="77777777" w:rsidR="00AC5D6D" w:rsidRDefault="00AC5D6D" w:rsidP="00620BF5">
      <w:pPr>
        <w:pStyle w:val="TF-refernciasITEM"/>
      </w:pPr>
      <w:r w:rsidRPr="0025414C">
        <w:t xml:space="preserve">PEREIRA, Frederico Cesar Mafra; BARBOSA, Ricardo Rodrigues; DUARTE, Leonora da Cunha. Integração entre gestão do conhecimento e business </w:t>
      </w:r>
      <w:proofErr w:type="spellStart"/>
      <w:r w:rsidRPr="0025414C">
        <w:t>process</w:t>
      </w:r>
      <w:proofErr w:type="spellEnd"/>
      <w:r w:rsidRPr="0025414C">
        <w:t xml:space="preserve"> management: perspectivas de profissionais em bpm. </w:t>
      </w:r>
      <w:r w:rsidRPr="00245BED">
        <w:rPr>
          <w:b/>
          <w:bCs/>
        </w:rPr>
        <w:t>Perspectivas em Ciência da Informação</w:t>
      </w:r>
      <w:r w:rsidRPr="0025414C">
        <w:t>, [S.L.], v. 25, n. 4, p. 170-191, dez. 2020. UNIFESP (SciELO). http://dx.doi.org/10.1590/1981-5344/4088.</w:t>
      </w:r>
    </w:p>
    <w:p w14:paraId="76DF0D94" w14:textId="77777777" w:rsidR="00AC5D6D" w:rsidRDefault="00AC5D6D" w:rsidP="00620BF5">
      <w:pPr>
        <w:pStyle w:val="TF-refernciasITEM"/>
      </w:pPr>
      <w:r w:rsidRPr="000A10DC">
        <w:lastRenderedPageBreak/>
        <w:t xml:space="preserve">REYES, Luciana </w:t>
      </w:r>
      <w:proofErr w:type="spellStart"/>
      <w:r w:rsidRPr="000A10DC">
        <w:t>Luzmila</w:t>
      </w:r>
      <w:proofErr w:type="spellEnd"/>
      <w:r w:rsidRPr="000A10DC">
        <w:t xml:space="preserve"> </w:t>
      </w:r>
      <w:proofErr w:type="spellStart"/>
      <w:r w:rsidRPr="000A10DC">
        <w:t>Araujo</w:t>
      </w:r>
      <w:proofErr w:type="spellEnd"/>
      <w:r w:rsidRPr="000A10DC">
        <w:t xml:space="preserve">. </w:t>
      </w:r>
      <w:r w:rsidRPr="000A10DC">
        <w:rPr>
          <w:b/>
          <w:bCs/>
        </w:rPr>
        <w:t>Gestão de Processos de Trabalho</w:t>
      </w:r>
      <w:r w:rsidRPr="000A10DC">
        <w:t>: análise dos processos organizacionais da divisão de calamidades e emergências públicas da secretaria de assistência social de porto velho. 2022. 56 f. Monografia (Especialização) - Curso de Administração, Ciências Sociais Aplicadas, Fundação Universidade Federal de Rondônia, Porto Velho, 2022</w:t>
      </w:r>
      <w:r>
        <w:t>.</w:t>
      </w:r>
    </w:p>
    <w:p w14:paraId="6618E59E" w14:textId="77777777" w:rsidR="00AC5D6D" w:rsidRDefault="00AC5D6D" w:rsidP="00620BF5">
      <w:pPr>
        <w:pStyle w:val="TF-refernciasITEM"/>
      </w:pPr>
      <w:r w:rsidRPr="00667172">
        <w:t xml:space="preserve">ROMERO, Marcio. </w:t>
      </w:r>
      <w:r w:rsidRPr="00667172">
        <w:rPr>
          <w:b/>
          <w:bCs/>
        </w:rPr>
        <w:t xml:space="preserve">Arquitetura Híbrida Baseada em Business </w:t>
      </w:r>
      <w:proofErr w:type="spellStart"/>
      <w:r w:rsidRPr="00667172">
        <w:rPr>
          <w:b/>
          <w:bCs/>
        </w:rPr>
        <w:t>Process</w:t>
      </w:r>
      <w:proofErr w:type="spellEnd"/>
      <w:r w:rsidRPr="00667172">
        <w:rPr>
          <w:b/>
          <w:bCs/>
        </w:rPr>
        <w:t xml:space="preserve"> Management</w:t>
      </w:r>
      <w:r w:rsidRPr="00667172">
        <w:t>: arquitetura corporativa e mineração de processos para apoiar o mapeamento e redesenho inteligente de processos organizacionais. 2021. 172 f. Tese (Doutorado) - Curso de Informática e Gestão do Conhecimento, Universidade Nove de Julho, São Paulo, 2021.</w:t>
      </w:r>
    </w:p>
    <w:p w14:paraId="642DCC2B" w14:textId="77777777" w:rsidR="00AC5D6D" w:rsidRDefault="00AC5D6D" w:rsidP="00620BF5">
      <w:pPr>
        <w:pStyle w:val="TF-refernciasITEM"/>
      </w:pPr>
      <w:proofErr w:type="gramStart"/>
      <w:r w:rsidRPr="00284DF1">
        <w:t>SANT‘</w:t>
      </w:r>
      <w:proofErr w:type="gramEnd"/>
      <w:r w:rsidRPr="00284DF1">
        <w:t xml:space="preserve">ANA, Jorge Lucas de. </w:t>
      </w:r>
      <w:r w:rsidRPr="006E067F">
        <w:rPr>
          <w:b/>
          <w:bCs/>
        </w:rPr>
        <w:t>Automação do Processo de Contestação de Limite de Crédito Utilizando RPA</w:t>
      </w:r>
      <w:r w:rsidRPr="00284DF1">
        <w:t>. 2019. 67 f. TCC (Graduação) - Curso de Engenharia de Controle e Automação, Universidade Federal de Santa Catarina, Blumenau, 2019</w:t>
      </w:r>
      <w:r>
        <w:t>.</w:t>
      </w:r>
    </w:p>
    <w:p w14:paraId="4BFE6B6E" w14:textId="77777777" w:rsidR="00AC5D6D" w:rsidRDefault="00AC5D6D" w:rsidP="00620BF5">
      <w:pPr>
        <w:pStyle w:val="TF-refernciasITEM"/>
      </w:pPr>
      <w:r w:rsidRPr="005169C2">
        <w:t xml:space="preserve">SANTANA, Bruna Girão de. </w:t>
      </w:r>
      <w:r>
        <w:rPr>
          <w:b/>
          <w:bCs/>
        </w:rPr>
        <w:t>A</w:t>
      </w:r>
      <w:r w:rsidRPr="00F27220">
        <w:rPr>
          <w:b/>
          <w:bCs/>
        </w:rPr>
        <w:t xml:space="preserve">utomação </w:t>
      </w:r>
      <w:r>
        <w:rPr>
          <w:b/>
          <w:bCs/>
        </w:rPr>
        <w:t>R</w:t>
      </w:r>
      <w:r w:rsidRPr="00F27220">
        <w:rPr>
          <w:b/>
          <w:bCs/>
        </w:rPr>
        <w:t>obótica de processos (</w:t>
      </w:r>
      <w:proofErr w:type="spellStart"/>
      <w:r w:rsidRPr="00F27220">
        <w:rPr>
          <w:b/>
          <w:bCs/>
        </w:rPr>
        <w:t>rpa</w:t>
      </w:r>
      <w:proofErr w:type="spellEnd"/>
      <w:r w:rsidRPr="00F27220">
        <w:rPr>
          <w:b/>
          <w:bCs/>
        </w:rPr>
        <w:t xml:space="preserve">): </w:t>
      </w:r>
      <w:r w:rsidRPr="0063699F">
        <w:t xml:space="preserve">análise da aplicação de </w:t>
      </w:r>
      <w:r>
        <w:t>RPA para o p</w:t>
      </w:r>
      <w:r w:rsidRPr="0063699F">
        <w:t xml:space="preserve">rocesso de </w:t>
      </w:r>
      <w:r>
        <w:t>r</w:t>
      </w:r>
      <w:r w:rsidRPr="0063699F">
        <w:t xml:space="preserve">etorno de </w:t>
      </w:r>
      <w:r>
        <w:t>r</w:t>
      </w:r>
      <w:r w:rsidRPr="0063699F">
        <w:t xml:space="preserve">eclamação e </w:t>
      </w:r>
      <w:r>
        <w:t>s</w:t>
      </w:r>
      <w:r w:rsidRPr="0063699F">
        <w:t xml:space="preserve">olicitação de </w:t>
      </w:r>
      <w:r>
        <w:t>clientes na Hyperion S</w:t>
      </w:r>
      <w:r w:rsidRPr="0063699F">
        <w:t>ervices</w:t>
      </w:r>
      <w:r w:rsidRPr="005169C2">
        <w:t xml:space="preserve">. 2021. 79 f. TCC (Graduação) - Curso de Sistemas de Informação, Centro Universitário </w:t>
      </w:r>
      <w:proofErr w:type="spellStart"/>
      <w:r w:rsidRPr="005169C2">
        <w:t>Christus</w:t>
      </w:r>
      <w:proofErr w:type="spellEnd"/>
      <w:r w:rsidRPr="005169C2">
        <w:t>, Fortaleza, 2021.</w:t>
      </w:r>
    </w:p>
    <w:p w14:paraId="7A6C44AE" w14:textId="0B57D44F" w:rsidR="00960C60" w:rsidRDefault="00AC5D6D" w:rsidP="00620BF5">
      <w:pPr>
        <w:pStyle w:val="TF-refernciasITEM"/>
      </w:pPr>
      <w:r w:rsidRPr="000D57EA">
        <w:t xml:space="preserve">UMEZAWA, Ciro Outa. </w:t>
      </w:r>
      <w:r w:rsidRPr="000D57EA">
        <w:rPr>
          <w:b/>
          <w:bCs/>
        </w:rPr>
        <w:t>Automação do recolhimento e da disponibilização das informações de Automação de Processos Robóticos</w:t>
      </w:r>
      <w:r w:rsidRPr="000D57EA">
        <w:t>. 2021. 65 f. TCC (Graduação) - Curso de Engenharia de Controle e Automação, Centro Tecnológico, Universidade Federal de Santa Catarina, Blumenau, 2021.</w:t>
      </w:r>
    </w:p>
    <w:p w14:paraId="43788F60" w14:textId="77777777" w:rsidR="00960C60" w:rsidRDefault="00960C60">
      <w:pPr>
        <w:keepNext w:val="0"/>
        <w:keepLines w:val="0"/>
        <w:rPr>
          <w:szCs w:val="20"/>
        </w:rPr>
      </w:pPr>
      <w:r>
        <w:br w:type="page"/>
      </w:r>
    </w:p>
    <w:p w14:paraId="032123F4" w14:textId="77777777" w:rsidR="00960C60" w:rsidRDefault="00960C60" w:rsidP="00960C60">
      <w:pPr>
        <w:pStyle w:val="TF-xAvalTTULO"/>
      </w:pPr>
      <w:r w:rsidRPr="00340EA0">
        <w:lastRenderedPageBreak/>
        <w:t xml:space="preserve">FORMULÁRIO  DE  avaliação </w:t>
      </w:r>
      <w:r>
        <w:t xml:space="preserve">SIS </w:t>
      </w:r>
      <w:r w:rsidRPr="003427E9">
        <w:t>(RES_024_2022)</w:t>
      </w:r>
    </w:p>
    <w:p w14:paraId="296D0575" w14:textId="77777777" w:rsidR="00960C60" w:rsidRPr="00340EA0" w:rsidRDefault="00960C60" w:rsidP="00960C60">
      <w:pPr>
        <w:pStyle w:val="TF-xAvalTTULO"/>
      </w:pPr>
      <w:r w:rsidRPr="00340EA0">
        <w:t>ROFESSOR TCC I</w:t>
      </w:r>
      <w:r>
        <w:t xml:space="preserve"> - Pré-projeto</w:t>
      </w:r>
    </w:p>
    <w:p w14:paraId="56772DB9" w14:textId="77777777" w:rsidR="00960C60" w:rsidRDefault="00960C60" w:rsidP="00960C60">
      <w:pPr>
        <w:pStyle w:val="TF-xAvalLINHA"/>
      </w:pPr>
    </w:p>
    <w:p w14:paraId="35220958" w14:textId="77777777" w:rsidR="00960C60" w:rsidRDefault="00960C60" w:rsidP="00960C60">
      <w:pPr>
        <w:pStyle w:val="TF-xAvalLINHA"/>
      </w:pPr>
      <w:r w:rsidRPr="00320BFA">
        <w:t>Avaliador(a):</w:t>
      </w:r>
      <w:r w:rsidRPr="00320BFA">
        <w:tab/>
      </w:r>
      <w:r>
        <w:t>Dalton Solano dos Reis</w:t>
      </w:r>
    </w:p>
    <w:p w14:paraId="75CD4776" w14:textId="77777777" w:rsidR="00960C60" w:rsidRPr="00320BFA" w:rsidRDefault="00960C60" w:rsidP="00960C60">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960C60" w:rsidRPr="00320BFA" w14:paraId="1ADA51E3" w14:textId="77777777" w:rsidTr="008E38BE">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F3B798B" w14:textId="77777777" w:rsidR="00960C60" w:rsidRPr="00320BFA" w:rsidRDefault="00960C60" w:rsidP="008E38BE">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07B2B71F" w14:textId="77777777" w:rsidR="00960C60" w:rsidRPr="00320BFA" w:rsidRDefault="00960C60" w:rsidP="008E38BE">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6E27C9C5" w14:textId="77777777" w:rsidR="00960C60" w:rsidRPr="00320BFA" w:rsidRDefault="00960C60" w:rsidP="008E38BE">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07747C89" w14:textId="77777777" w:rsidR="00960C60" w:rsidRPr="00320BFA" w:rsidRDefault="00960C60" w:rsidP="008E38BE">
            <w:pPr>
              <w:pStyle w:val="TF-xAvalITEMTABELA"/>
            </w:pPr>
            <w:r w:rsidRPr="00320BFA">
              <w:t>não atende</w:t>
            </w:r>
          </w:p>
        </w:tc>
      </w:tr>
      <w:tr w:rsidR="00960C60" w:rsidRPr="00320BFA" w14:paraId="430661A8" w14:textId="77777777" w:rsidTr="008E38BE">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4843B32" w14:textId="77777777" w:rsidR="00960C60" w:rsidRPr="00320BFA" w:rsidRDefault="00960C60" w:rsidP="008E38BE">
            <w:pPr>
              <w:pStyle w:val="TF-xAvalITEMTABELA"/>
            </w:pPr>
            <w:r w:rsidRPr="005B0CCD">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1FDFBCD1" w14:textId="77777777" w:rsidR="00960C60" w:rsidRPr="00320BFA" w:rsidRDefault="00960C60" w:rsidP="00960C60">
            <w:pPr>
              <w:pStyle w:val="TF-xAvalITEM"/>
              <w:numPr>
                <w:ilvl w:val="0"/>
                <w:numId w:val="12"/>
              </w:numPr>
            </w:pPr>
            <w:r>
              <w:t>CONTEXTUALIZAÇÃO</w:t>
            </w:r>
          </w:p>
          <w:p w14:paraId="655B549F" w14:textId="77777777" w:rsidR="00960C60" w:rsidRPr="00320BFA" w:rsidRDefault="00960C60" w:rsidP="008E38BE">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7BCA4887" w14:textId="77777777" w:rsidR="00960C60" w:rsidRPr="00320BFA" w:rsidRDefault="00960C60" w:rsidP="008E38BE">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1A4D4B0C" w14:textId="77777777" w:rsidR="00960C60" w:rsidRPr="00320BFA" w:rsidRDefault="00960C60" w:rsidP="008E38B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2244C355" w14:textId="77777777" w:rsidR="00960C60" w:rsidRPr="00320BFA" w:rsidRDefault="00960C60" w:rsidP="008E38BE">
            <w:pPr>
              <w:keepNext w:val="0"/>
              <w:keepLines w:val="0"/>
              <w:ind w:left="709" w:hanging="709"/>
              <w:jc w:val="center"/>
              <w:rPr>
                <w:sz w:val="18"/>
              </w:rPr>
            </w:pPr>
          </w:p>
        </w:tc>
      </w:tr>
      <w:tr w:rsidR="00960C60" w:rsidRPr="00320BFA" w14:paraId="29246659"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6DD3256"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EE0F1F2" w14:textId="77777777" w:rsidR="00960C60" w:rsidRPr="00320BFA" w:rsidRDefault="00960C60" w:rsidP="008E38BE">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26AEAF8D" w14:textId="77777777" w:rsidR="00960C60" w:rsidRPr="00320BFA" w:rsidRDefault="00960C60"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6917783"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5A29469" w14:textId="77777777" w:rsidR="00960C60" w:rsidRPr="00320BFA" w:rsidRDefault="00960C60" w:rsidP="008E38BE">
            <w:pPr>
              <w:keepNext w:val="0"/>
              <w:keepLines w:val="0"/>
              <w:ind w:left="709" w:hanging="709"/>
              <w:jc w:val="center"/>
              <w:rPr>
                <w:sz w:val="18"/>
              </w:rPr>
            </w:pPr>
          </w:p>
        </w:tc>
      </w:tr>
      <w:tr w:rsidR="00960C60" w:rsidRPr="00320BFA" w14:paraId="24610BD3"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47734E1"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1C347FB2" w14:textId="77777777" w:rsidR="00960C60" w:rsidRPr="00320BFA" w:rsidRDefault="00960C60" w:rsidP="008E38BE">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25138F21" w14:textId="77777777" w:rsidR="00960C60" w:rsidRPr="00320BFA" w:rsidRDefault="00960C60"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A66B90E"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1D646A5" w14:textId="77777777" w:rsidR="00960C60" w:rsidRPr="00320BFA" w:rsidRDefault="00960C60" w:rsidP="008E38BE">
            <w:pPr>
              <w:keepNext w:val="0"/>
              <w:keepLines w:val="0"/>
              <w:ind w:left="709" w:hanging="709"/>
              <w:jc w:val="center"/>
              <w:rPr>
                <w:sz w:val="18"/>
              </w:rPr>
            </w:pPr>
          </w:p>
        </w:tc>
      </w:tr>
      <w:tr w:rsidR="00960C60" w:rsidRPr="00320BFA" w14:paraId="21101D42"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3A0F5600"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79630840" w14:textId="77777777" w:rsidR="00960C60" w:rsidRPr="00320BFA" w:rsidRDefault="00960C60" w:rsidP="008E38BE">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67407FAD" w14:textId="77777777" w:rsidR="00960C60" w:rsidRPr="00320BFA" w:rsidRDefault="00960C60"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06EF693"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BF6405E" w14:textId="77777777" w:rsidR="00960C60" w:rsidRPr="00320BFA" w:rsidRDefault="00960C60" w:rsidP="008E38BE">
            <w:pPr>
              <w:keepNext w:val="0"/>
              <w:keepLines w:val="0"/>
              <w:ind w:left="709" w:hanging="709"/>
              <w:jc w:val="center"/>
              <w:rPr>
                <w:sz w:val="18"/>
              </w:rPr>
            </w:pPr>
          </w:p>
        </w:tc>
      </w:tr>
      <w:tr w:rsidR="00960C60" w:rsidRPr="00320BFA" w14:paraId="24039DC6"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023F2EEB"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4CF79ADA" w14:textId="77777777" w:rsidR="00960C60" w:rsidRPr="00320BFA" w:rsidRDefault="00960C60" w:rsidP="008E38BE">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51FC80DA" w14:textId="77777777" w:rsidR="00960C60" w:rsidRPr="00320BFA" w:rsidRDefault="00960C60"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EE80C00"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7214FEB" w14:textId="77777777" w:rsidR="00960C60" w:rsidRPr="00320BFA" w:rsidRDefault="00960C60" w:rsidP="008E38BE">
            <w:pPr>
              <w:keepNext w:val="0"/>
              <w:keepLines w:val="0"/>
              <w:ind w:left="709" w:hanging="709"/>
              <w:jc w:val="center"/>
              <w:rPr>
                <w:sz w:val="18"/>
              </w:rPr>
            </w:pPr>
          </w:p>
        </w:tc>
      </w:tr>
      <w:tr w:rsidR="00960C60" w:rsidRPr="00320BFA" w14:paraId="4E654A3B"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9C87FA2"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BD5475C" w14:textId="77777777" w:rsidR="00960C60" w:rsidRPr="00320BFA" w:rsidRDefault="00960C60" w:rsidP="00960C60">
            <w:pPr>
              <w:pStyle w:val="TF-xAvalITEM"/>
              <w:numPr>
                <w:ilvl w:val="0"/>
                <w:numId w:val="12"/>
              </w:numPr>
            </w:pPr>
            <w:r>
              <w:t>BASES</w:t>
            </w:r>
            <w:r w:rsidRPr="00320BFA">
              <w:t xml:space="preserve"> </w:t>
            </w:r>
            <w:r>
              <w:t>TEÓRICAS</w:t>
            </w:r>
          </w:p>
          <w:p w14:paraId="201F88A3" w14:textId="77777777" w:rsidR="00960C60" w:rsidRPr="00320BFA" w:rsidRDefault="00960C60" w:rsidP="008E38BE">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74C9A47C" w14:textId="77777777" w:rsidR="00960C60" w:rsidRPr="00320BFA" w:rsidRDefault="00960C60"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6B82FFD"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316025C" w14:textId="77777777" w:rsidR="00960C60" w:rsidRPr="00320BFA" w:rsidRDefault="00960C60" w:rsidP="008E38BE">
            <w:pPr>
              <w:keepNext w:val="0"/>
              <w:keepLines w:val="0"/>
              <w:ind w:left="709" w:hanging="709"/>
              <w:jc w:val="center"/>
              <w:rPr>
                <w:sz w:val="18"/>
              </w:rPr>
            </w:pPr>
          </w:p>
        </w:tc>
      </w:tr>
      <w:tr w:rsidR="00960C60" w:rsidRPr="00320BFA" w14:paraId="68B7EC8E"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EDD85DD"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3652D40" w14:textId="77777777" w:rsidR="00960C60" w:rsidRPr="00320BFA" w:rsidRDefault="00960C60" w:rsidP="008E38BE">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4B85D268" w14:textId="77777777" w:rsidR="00960C60" w:rsidRPr="00320BFA" w:rsidRDefault="00960C60"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7E5B7AC"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2C41DCB" w14:textId="77777777" w:rsidR="00960C60" w:rsidRPr="00320BFA" w:rsidRDefault="00960C60" w:rsidP="008E38BE">
            <w:pPr>
              <w:keepNext w:val="0"/>
              <w:keepLines w:val="0"/>
              <w:ind w:left="709" w:hanging="709"/>
              <w:jc w:val="center"/>
              <w:rPr>
                <w:sz w:val="18"/>
              </w:rPr>
            </w:pPr>
          </w:p>
        </w:tc>
      </w:tr>
      <w:tr w:rsidR="00960C60" w:rsidRPr="00320BFA" w14:paraId="38F935FD"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2FAEE81"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1F9CD2C9" w14:textId="77777777" w:rsidR="00960C60" w:rsidRPr="00320BFA" w:rsidRDefault="00960C60" w:rsidP="008E38BE">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5E4F2FAD" w14:textId="77777777" w:rsidR="00960C60" w:rsidRPr="00320BFA" w:rsidRDefault="00960C60"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EE4E4B4"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E269399" w14:textId="77777777" w:rsidR="00960C60" w:rsidRPr="00320BFA" w:rsidRDefault="00960C60" w:rsidP="008E38BE">
            <w:pPr>
              <w:keepNext w:val="0"/>
              <w:keepLines w:val="0"/>
              <w:ind w:left="709" w:hanging="709"/>
              <w:jc w:val="center"/>
              <w:rPr>
                <w:sz w:val="18"/>
              </w:rPr>
            </w:pPr>
          </w:p>
        </w:tc>
      </w:tr>
      <w:tr w:rsidR="00960C60" w:rsidRPr="00320BFA" w14:paraId="6F2C2064"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4B9909D8"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491B82A1" w14:textId="77777777" w:rsidR="00960C60" w:rsidRDefault="00960C60" w:rsidP="008E38BE">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Bem como, quais destes trabalhos 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3F6F2830" w14:textId="77777777" w:rsidR="00960C60" w:rsidRPr="00320BFA" w:rsidRDefault="00960C60"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665A124"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3E3A48B" w14:textId="77777777" w:rsidR="00960C60" w:rsidRPr="00320BFA" w:rsidRDefault="00960C60" w:rsidP="008E38BE">
            <w:pPr>
              <w:keepNext w:val="0"/>
              <w:keepLines w:val="0"/>
              <w:ind w:left="709" w:hanging="709"/>
              <w:jc w:val="center"/>
              <w:rPr>
                <w:sz w:val="18"/>
              </w:rPr>
            </w:pPr>
          </w:p>
        </w:tc>
      </w:tr>
      <w:tr w:rsidR="00960C60" w:rsidRPr="00320BFA" w14:paraId="75FCB6F6"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AE38981"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61EC000" w14:textId="77777777" w:rsidR="00960C60" w:rsidRPr="00320BFA" w:rsidRDefault="00960C60" w:rsidP="00960C60">
            <w:pPr>
              <w:pStyle w:val="TF-xAvalITEM"/>
              <w:numPr>
                <w:ilvl w:val="0"/>
                <w:numId w:val="12"/>
              </w:numPr>
            </w:pPr>
            <w:r w:rsidRPr="00320BFA">
              <w:t>JUSTIFICATIVA</w:t>
            </w:r>
          </w:p>
          <w:p w14:paraId="74B8AB4B" w14:textId="77777777" w:rsidR="00960C60" w:rsidRPr="00320BFA" w:rsidRDefault="00960C60" w:rsidP="008E38BE">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6B9060A4" w14:textId="77777777" w:rsidR="00960C60" w:rsidRPr="00320BFA" w:rsidRDefault="00960C60"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CD87249"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6A513FE" w14:textId="77777777" w:rsidR="00960C60" w:rsidRPr="00320BFA" w:rsidRDefault="00960C60" w:rsidP="008E38BE">
            <w:pPr>
              <w:keepNext w:val="0"/>
              <w:keepLines w:val="0"/>
              <w:ind w:left="709" w:hanging="709"/>
              <w:jc w:val="center"/>
              <w:rPr>
                <w:sz w:val="18"/>
              </w:rPr>
            </w:pPr>
          </w:p>
        </w:tc>
      </w:tr>
      <w:tr w:rsidR="00960C60" w:rsidRPr="00320BFA" w14:paraId="1A1F35D2"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B03E457"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F5BC9E0" w14:textId="77777777" w:rsidR="00960C60" w:rsidRPr="00320BFA" w:rsidRDefault="00960C60" w:rsidP="008E38BE">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5F5C8258" w14:textId="77777777" w:rsidR="00960C60" w:rsidRPr="00320BFA" w:rsidRDefault="00960C60"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B01605A"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EDA5C98" w14:textId="77777777" w:rsidR="00960C60" w:rsidRPr="00320BFA" w:rsidRDefault="00960C60" w:rsidP="008E38BE">
            <w:pPr>
              <w:keepNext w:val="0"/>
              <w:keepLines w:val="0"/>
              <w:ind w:left="709" w:hanging="709"/>
              <w:jc w:val="center"/>
              <w:rPr>
                <w:sz w:val="18"/>
              </w:rPr>
            </w:pPr>
          </w:p>
        </w:tc>
      </w:tr>
      <w:tr w:rsidR="00960C60" w:rsidRPr="00320BFA" w14:paraId="04C12CA6"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A6083D8"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3AEC50B" w14:textId="77777777" w:rsidR="00960C60" w:rsidRPr="00320BFA" w:rsidRDefault="00960C60" w:rsidP="008E38BE">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02CA0D18" w14:textId="77777777" w:rsidR="00960C60" w:rsidRPr="00320BFA" w:rsidRDefault="00960C60"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C64F9E2"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8D3145D" w14:textId="77777777" w:rsidR="00960C60" w:rsidRPr="00320BFA" w:rsidRDefault="00960C60" w:rsidP="008E38BE">
            <w:pPr>
              <w:keepNext w:val="0"/>
              <w:keepLines w:val="0"/>
              <w:ind w:left="709" w:hanging="709"/>
              <w:jc w:val="center"/>
              <w:rPr>
                <w:sz w:val="18"/>
              </w:rPr>
            </w:pPr>
          </w:p>
        </w:tc>
      </w:tr>
      <w:tr w:rsidR="00960C60" w:rsidRPr="00320BFA" w14:paraId="18D87FF3"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1DA8F43"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8B69E3C" w14:textId="77777777" w:rsidR="00960C60" w:rsidRPr="00320BFA" w:rsidRDefault="00960C60" w:rsidP="00960C60">
            <w:pPr>
              <w:pStyle w:val="TF-xAvalITEM"/>
              <w:numPr>
                <w:ilvl w:val="0"/>
                <w:numId w:val="12"/>
              </w:numPr>
            </w:pPr>
            <w:r>
              <w:t>METODOLOGIA</w:t>
            </w:r>
          </w:p>
          <w:p w14:paraId="50E133AC" w14:textId="77777777" w:rsidR="00960C60" w:rsidRPr="00320BFA" w:rsidRDefault="00960C60" w:rsidP="008E38BE">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4" w:space="0" w:color="auto"/>
              <w:right w:val="single" w:sz="4" w:space="0" w:color="auto"/>
            </w:tcBorders>
          </w:tcPr>
          <w:p w14:paraId="6A883016" w14:textId="77777777" w:rsidR="00960C60" w:rsidRPr="00320BFA" w:rsidRDefault="00960C60"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5A9BDB2"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BDF193F" w14:textId="77777777" w:rsidR="00960C60" w:rsidRPr="00320BFA" w:rsidRDefault="00960C60" w:rsidP="008E38BE">
            <w:pPr>
              <w:keepNext w:val="0"/>
              <w:keepLines w:val="0"/>
              <w:ind w:left="709" w:hanging="709"/>
              <w:jc w:val="center"/>
              <w:rPr>
                <w:sz w:val="18"/>
              </w:rPr>
            </w:pPr>
          </w:p>
        </w:tc>
      </w:tr>
      <w:tr w:rsidR="00960C60" w:rsidRPr="00320BFA" w14:paraId="648EE299" w14:textId="77777777" w:rsidTr="008E38BE">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4B13CA2" w14:textId="77777777" w:rsidR="00960C60" w:rsidRPr="00320BFA" w:rsidRDefault="00960C60" w:rsidP="008E38BE">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5E6FE4E6" w14:textId="77777777" w:rsidR="00960C60" w:rsidRPr="00320BFA" w:rsidRDefault="00960C60" w:rsidP="00960C60">
            <w:pPr>
              <w:pStyle w:val="TF-xAvalITEM"/>
              <w:numPr>
                <w:ilvl w:val="0"/>
                <w:numId w:val="12"/>
              </w:numPr>
            </w:pPr>
            <w:r w:rsidRPr="00320BFA">
              <w:t>LINGUAGEM USADA (redação)</w:t>
            </w:r>
          </w:p>
          <w:p w14:paraId="05AD216D" w14:textId="77777777" w:rsidR="00960C60" w:rsidRPr="00320BFA" w:rsidRDefault="00960C60" w:rsidP="008E38BE">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5DE80C37" w14:textId="77777777" w:rsidR="00960C60" w:rsidRPr="00320BFA" w:rsidRDefault="00960C60" w:rsidP="008E38BE">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2A298DF9" w14:textId="77777777" w:rsidR="00960C60" w:rsidRPr="00320BFA" w:rsidRDefault="00960C60" w:rsidP="008E38B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173843D4" w14:textId="77777777" w:rsidR="00960C60" w:rsidRPr="00320BFA" w:rsidRDefault="00960C60" w:rsidP="008E38BE">
            <w:pPr>
              <w:keepNext w:val="0"/>
              <w:keepLines w:val="0"/>
              <w:ind w:left="709" w:hanging="709"/>
              <w:jc w:val="center"/>
              <w:rPr>
                <w:sz w:val="18"/>
              </w:rPr>
            </w:pPr>
          </w:p>
        </w:tc>
      </w:tr>
      <w:tr w:rsidR="00960C60" w:rsidRPr="00320BFA" w14:paraId="547D12F0"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97E577"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64AF6EC" w14:textId="77777777" w:rsidR="00960C60" w:rsidRPr="00320BFA" w:rsidRDefault="00960C60" w:rsidP="008E38BE">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14EF9CC5" w14:textId="77777777" w:rsidR="00960C60" w:rsidRPr="00320BFA" w:rsidRDefault="00960C60"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75DEDA9"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97339CB" w14:textId="77777777" w:rsidR="00960C60" w:rsidRPr="00320BFA" w:rsidRDefault="00960C60" w:rsidP="008E38BE">
            <w:pPr>
              <w:keepNext w:val="0"/>
              <w:keepLines w:val="0"/>
              <w:ind w:left="709" w:hanging="709"/>
              <w:jc w:val="center"/>
              <w:rPr>
                <w:sz w:val="18"/>
              </w:rPr>
            </w:pPr>
          </w:p>
        </w:tc>
      </w:tr>
      <w:tr w:rsidR="00960C60" w:rsidRPr="00320BFA" w14:paraId="756E6D96"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D4C5422"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444791D" w14:textId="77777777" w:rsidR="00960C60" w:rsidRPr="00320BFA" w:rsidRDefault="00960C60" w:rsidP="00960C60">
            <w:pPr>
              <w:pStyle w:val="TF-xAvalITEM"/>
              <w:numPr>
                <w:ilvl w:val="0"/>
                <w:numId w:val="12"/>
              </w:numPr>
            </w:pPr>
            <w:r w:rsidRPr="00320BFA">
              <w:t>ORGANIZAÇÃO E APRESENTAÇÃO GRÁFICA DO TEXTO</w:t>
            </w:r>
          </w:p>
          <w:p w14:paraId="61E7226D" w14:textId="77777777" w:rsidR="00960C60" w:rsidRPr="00320BFA" w:rsidRDefault="00960C60" w:rsidP="008E38BE">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7B20A814" w14:textId="77777777" w:rsidR="00960C60" w:rsidRPr="00320BFA" w:rsidRDefault="00960C60"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EDD0A77"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0E7532A" w14:textId="77777777" w:rsidR="00960C60" w:rsidRPr="00320BFA" w:rsidRDefault="00960C60" w:rsidP="008E38BE">
            <w:pPr>
              <w:keepNext w:val="0"/>
              <w:keepLines w:val="0"/>
              <w:ind w:left="709" w:hanging="709"/>
              <w:jc w:val="center"/>
              <w:rPr>
                <w:sz w:val="18"/>
              </w:rPr>
            </w:pPr>
          </w:p>
        </w:tc>
      </w:tr>
      <w:tr w:rsidR="00960C60" w:rsidRPr="00320BFA" w14:paraId="61E6D64C"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86F1319"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83C6672" w14:textId="77777777" w:rsidR="00960C60" w:rsidRPr="00320BFA" w:rsidRDefault="00960C60" w:rsidP="00960C60">
            <w:pPr>
              <w:pStyle w:val="TF-xAvalITEM"/>
              <w:numPr>
                <w:ilvl w:val="0"/>
                <w:numId w:val="12"/>
              </w:numPr>
            </w:pPr>
            <w:r w:rsidRPr="00320BFA">
              <w:t>ILUSTRAÇÕES (figuras, quadros, tabelas)</w:t>
            </w:r>
          </w:p>
          <w:p w14:paraId="5032FE60" w14:textId="77777777" w:rsidR="00960C60" w:rsidRPr="00320BFA" w:rsidRDefault="00960C60" w:rsidP="008E38BE">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4F559658" w14:textId="77777777" w:rsidR="00960C60" w:rsidRPr="00320BFA" w:rsidRDefault="00960C60" w:rsidP="008E38BE">
            <w:pPr>
              <w:keepNext w:val="0"/>
              <w:keepLines w:val="0"/>
              <w:spacing w:before="80" w:after="8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1759645" w14:textId="77777777" w:rsidR="00960C60" w:rsidRPr="00320BFA" w:rsidRDefault="00960C60" w:rsidP="008E38BE">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712A8E9" w14:textId="77777777" w:rsidR="00960C60" w:rsidRPr="00320BFA" w:rsidRDefault="00960C60" w:rsidP="008E38BE">
            <w:pPr>
              <w:keepNext w:val="0"/>
              <w:keepLines w:val="0"/>
              <w:spacing w:before="80" w:after="80"/>
              <w:ind w:left="709" w:hanging="709"/>
              <w:jc w:val="center"/>
              <w:rPr>
                <w:sz w:val="18"/>
              </w:rPr>
            </w:pPr>
          </w:p>
        </w:tc>
      </w:tr>
      <w:tr w:rsidR="00960C60" w:rsidRPr="00320BFA" w14:paraId="1DFEB482" w14:textId="77777777" w:rsidTr="008E38BE">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FB811C6"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38ED5EA" w14:textId="77777777" w:rsidR="00960C60" w:rsidRPr="00320BFA" w:rsidRDefault="00960C60" w:rsidP="00960C60">
            <w:pPr>
              <w:pStyle w:val="TF-xAvalITEM"/>
              <w:numPr>
                <w:ilvl w:val="0"/>
                <w:numId w:val="12"/>
              </w:numPr>
            </w:pPr>
            <w:r w:rsidRPr="00320BFA">
              <w:t>REFERÊNCIAS E CITAÇÕES</w:t>
            </w:r>
          </w:p>
          <w:p w14:paraId="19B12496" w14:textId="77777777" w:rsidR="00960C60" w:rsidRPr="00320BFA" w:rsidRDefault="00960C60" w:rsidP="008E38BE">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3BD55945" w14:textId="77777777" w:rsidR="00960C60" w:rsidRPr="00320BFA" w:rsidRDefault="00960C60"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2CE908D"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98C1497" w14:textId="77777777" w:rsidR="00960C60" w:rsidRPr="00320BFA" w:rsidRDefault="00960C60" w:rsidP="008E38BE">
            <w:pPr>
              <w:keepNext w:val="0"/>
              <w:keepLines w:val="0"/>
              <w:ind w:left="709" w:hanging="709"/>
              <w:jc w:val="center"/>
              <w:rPr>
                <w:sz w:val="18"/>
              </w:rPr>
            </w:pPr>
          </w:p>
        </w:tc>
      </w:tr>
      <w:tr w:rsidR="00960C60" w:rsidRPr="00320BFA" w14:paraId="6EC02EA3" w14:textId="77777777" w:rsidTr="008E38BE">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F5FACED"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479E7CD" w14:textId="77777777" w:rsidR="00960C60" w:rsidRPr="00320BFA" w:rsidRDefault="00960C60" w:rsidP="008E38BE">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73BE65EE" w14:textId="77777777" w:rsidR="00960C60" w:rsidRPr="00320BFA" w:rsidRDefault="00960C60"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A596015"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1C7F2F4" w14:textId="77777777" w:rsidR="00960C60" w:rsidRPr="00320BFA" w:rsidRDefault="00960C60" w:rsidP="008E38BE">
            <w:pPr>
              <w:keepNext w:val="0"/>
              <w:keepLines w:val="0"/>
              <w:ind w:left="709" w:hanging="709"/>
              <w:jc w:val="center"/>
              <w:rPr>
                <w:sz w:val="18"/>
              </w:rPr>
            </w:pPr>
          </w:p>
        </w:tc>
      </w:tr>
      <w:tr w:rsidR="00960C60" w:rsidRPr="00320BFA" w14:paraId="5019708A"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DCA25AA"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2F13E4AB" w14:textId="77777777" w:rsidR="00960C60" w:rsidRPr="00320BFA" w:rsidRDefault="00960C60" w:rsidP="008E38BE">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29383BE7" w14:textId="77777777" w:rsidR="00960C60" w:rsidRPr="00320BFA" w:rsidRDefault="00960C60" w:rsidP="008E38BE">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6D5EE734"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6CD8B15F" w14:textId="77777777" w:rsidR="00960C60" w:rsidRPr="00320BFA" w:rsidRDefault="00960C60" w:rsidP="008E38BE">
            <w:pPr>
              <w:keepNext w:val="0"/>
              <w:keepLines w:val="0"/>
              <w:ind w:left="709" w:hanging="709"/>
              <w:jc w:val="center"/>
              <w:rPr>
                <w:sz w:val="18"/>
              </w:rPr>
            </w:pPr>
          </w:p>
        </w:tc>
      </w:tr>
    </w:tbl>
    <w:p w14:paraId="7AFF2EAD" w14:textId="77777777" w:rsidR="00960C60" w:rsidRDefault="00960C60" w:rsidP="00960C60">
      <w:pPr>
        <w:pStyle w:val="TF-xAvalITEMDETALHE"/>
      </w:pPr>
    </w:p>
    <w:p w14:paraId="71E222A4" w14:textId="190DE17A" w:rsidR="00AC5D6D" w:rsidRPr="00960C60" w:rsidRDefault="00AC5D6D" w:rsidP="00960C60">
      <w:pPr>
        <w:keepNext w:val="0"/>
        <w:keepLines w:val="0"/>
        <w:rPr>
          <w:sz w:val="18"/>
        </w:rPr>
      </w:pPr>
    </w:p>
    <w:sectPr w:rsidR="00AC5D6D" w:rsidRPr="00960C60" w:rsidSect="002F1C9A">
      <w:headerReference w:type="default" r:id="rId13"/>
      <w:footerReference w:type="even" r:id="rId14"/>
      <w:footerReference w:type="default" r:id="rId15"/>
      <w:headerReference w:type="first" r:id="rId16"/>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74D43" w14:textId="77777777" w:rsidR="000A0F20" w:rsidRDefault="000A0F20">
      <w:r>
        <w:separator/>
      </w:r>
    </w:p>
  </w:endnote>
  <w:endnote w:type="continuationSeparator" w:id="0">
    <w:p w14:paraId="358DB7F0" w14:textId="77777777" w:rsidR="000A0F20" w:rsidRDefault="000A0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62B1E44C"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D1315">
      <w:rPr>
        <w:rStyle w:val="Nmerodepgina"/>
        <w:noProof/>
      </w:rPr>
      <w:t>9</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67643" w14:textId="77777777" w:rsidR="000A0F20" w:rsidRDefault="000A0F20">
      <w:r>
        <w:separator/>
      </w:r>
    </w:p>
  </w:footnote>
  <w:footnote w:type="continuationSeparator" w:id="0">
    <w:p w14:paraId="5998633F" w14:textId="77777777" w:rsidR="000A0F20" w:rsidRDefault="000A0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C0E9F3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9484275"/>
    <w:multiLevelType w:val="multilevel"/>
    <w:tmpl w:val="A8F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47FE2791"/>
    <w:multiLevelType w:val="hybridMultilevel"/>
    <w:tmpl w:val="4370B44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66084576">
    <w:abstractNumId w:val="0"/>
  </w:num>
  <w:num w:numId="2" w16cid:durableId="1520772664">
    <w:abstractNumId w:val="3"/>
  </w:num>
  <w:num w:numId="3" w16cid:durableId="2102556463">
    <w:abstractNumId w:val="3"/>
  </w:num>
  <w:num w:numId="4" w16cid:durableId="1246065958">
    <w:abstractNumId w:val="1"/>
  </w:num>
  <w:num w:numId="5" w16cid:durableId="10997160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64703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5053946">
    <w:abstractNumId w:val="3"/>
  </w:num>
  <w:num w:numId="8" w16cid:durableId="7789088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80312">
    <w:abstractNumId w:val="7"/>
  </w:num>
  <w:num w:numId="10" w16cid:durableId="19801844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7451918">
    <w:abstractNumId w:val="4"/>
  </w:num>
  <w:num w:numId="12" w16cid:durableId="1835490861">
    <w:abstractNumId w:val="6"/>
  </w:num>
  <w:num w:numId="13" w16cid:durableId="13389214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56391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79086040">
    <w:abstractNumId w:val="8"/>
  </w:num>
  <w:num w:numId="16" w16cid:durableId="14297348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2820801">
    <w:abstractNumId w:val="8"/>
  </w:num>
  <w:num w:numId="18" w16cid:durableId="1990860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90978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93136914">
    <w:abstractNumId w:val="0"/>
  </w:num>
  <w:num w:numId="21" w16cid:durableId="10689098">
    <w:abstractNumId w:val="0"/>
  </w:num>
  <w:num w:numId="22" w16cid:durableId="1565985858">
    <w:abstractNumId w:val="0"/>
  </w:num>
  <w:num w:numId="23" w16cid:durableId="451629605">
    <w:abstractNumId w:val="5"/>
  </w:num>
  <w:num w:numId="24" w16cid:durableId="1898778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12F"/>
    <w:rsid w:val="0000224C"/>
    <w:rsid w:val="00006BF1"/>
    <w:rsid w:val="000116CB"/>
    <w:rsid w:val="00012922"/>
    <w:rsid w:val="0001499C"/>
    <w:rsid w:val="0001575C"/>
    <w:rsid w:val="000179B5"/>
    <w:rsid w:val="00017B62"/>
    <w:rsid w:val="000204E7"/>
    <w:rsid w:val="00023FA0"/>
    <w:rsid w:val="0002602F"/>
    <w:rsid w:val="00030E4A"/>
    <w:rsid w:val="00031A27"/>
    <w:rsid w:val="00031EE0"/>
    <w:rsid w:val="00035849"/>
    <w:rsid w:val="000428EF"/>
    <w:rsid w:val="00045887"/>
    <w:rsid w:val="0004633A"/>
    <w:rsid w:val="0004641A"/>
    <w:rsid w:val="000466C3"/>
    <w:rsid w:val="00052A07"/>
    <w:rsid w:val="000533DA"/>
    <w:rsid w:val="00053944"/>
    <w:rsid w:val="0005457F"/>
    <w:rsid w:val="000555E1"/>
    <w:rsid w:val="00055716"/>
    <w:rsid w:val="000608E9"/>
    <w:rsid w:val="00060BE1"/>
    <w:rsid w:val="00061FEB"/>
    <w:rsid w:val="000654D2"/>
    <w:rsid w:val="000667DF"/>
    <w:rsid w:val="000677B4"/>
    <w:rsid w:val="0007209B"/>
    <w:rsid w:val="000747FF"/>
    <w:rsid w:val="00075792"/>
    <w:rsid w:val="00076065"/>
    <w:rsid w:val="00080F9C"/>
    <w:rsid w:val="0008579A"/>
    <w:rsid w:val="00086AA8"/>
    <w:rsid w:val="0008732D"/>
    <w:rsid w:val="0009735C"/>
    <w:rsid w:val="000A0454"/>
    <w:rsid w:val="000A0F20"/>
    <w:rsid w:val="000A104C"/>
    <w:rsid w:val="000A10DC"/>
    <w:rsid w:val="000A19DE"/>
    <w:rsid w:val="000A3EAB"/>
    <w:rsid w:val="000B0E4A"/>
    <w:rsid w:val="000B12B2"/>
    <w:rsid w:val="000B15C1"/>
    <w:rsid w:val="000B3868"/>
    <w:rsid w:val="000B6B71"/>
    <w:rsid w:val="000C0032"/>
    <w:rsid w:val="000C1926"/>
    <w:rsid w:val="000C1A18"/>
    <w:rsid w:val="000C5D65"/>
    <w:rsid w:val="000C648D"/>
    <w:rsid w:val="000D1294"/>
    <w:rsid w:val="000D1B62"/>
    <w:rsid w:val="000D5795"/>
    <w:rsid w:val="000D57EA"/>
    <w:rsid w:val="000D77C2"/>
    <w:rsid w:val="000E039E"/>
    <w:rsid w:val="000E06C4"/>
    <w:rsid w:val="000E27F9"/>
    <w:rsid w:val="000E2B1E"/>
    <w:rsid w:val="000E311F"/>
    <w:rsid w:val="000E3A68"/>
    <w:rsid w:val="000E6423"/>
    <w:rsid w:val="000E6CE0"/>
    <w:rsid w:val="000F2727"/>
    <w:rsid w:val="000F3ECA"/>
    <w:rsid w:val="000F77E3"/>
    <w:rsid w:val="0010208C"/>
    <w:rsid w:val="00107B02"/>
    <w:rsid w:val="00110FCE"/>
    <w:rsid w:val="0011104B"/>
    <w:rsid w:val="0011363A"/>
    <w:rsid w:val="00113A3F"/>
    <w:rsid w:val="001142CB"/>
    <w:rsid w:val="001164FE"/>
    <w:rsid w:val="001224FA"/>
    <w:rsid w:val="00125084"/>
    <w:rsid w:val="00125277"/>
    <w:rsid w:val="00127DDF"/>
    <w:rsid w:val="001367E2"/>
    <w:rsid w:val="001375F7"/>
    <w:rsid w:val="0014126D"/>
    <w:rsid w:val="00141554"/>
    <w:rsid w:val="00144FAB"/>
    <w:rsid w:val="001457FC"/>
    <w:rsid w:val="00147396"/>
    <w:rsid w:val="00150B65"/>
    <w:rsid w:val="00151FD8"/>
    <w:rsid w:val="001554E9"/>
    <w:rsid w:val="00156939"/>
    <w:rsid w:val="00161780"/>
    <w:rsid w:val="00162BF1"/>
    <w:rsid w:val="00165151"/>
    <w:rsid w:val="0016560C"/>
    <w:rsid w:val="001666D0"/>
    <w:rsid w:val="00172545"/>
    <w:rsid w:val="00172D96"/>
    <w:rsid w:val="00182990"/>
    <w:rsid w:val="00185F3F"/>
    <w:rsid w:val="00186092"/>
    <w:rsid w:val="00193A97"/>
    <w:rsid w:val="00193EA1"/>
    <w:rsid w:val="001948BE"/>
    <w:rsid w:val="0019547B"/>
    <w:rsid w:val="00195654"/>
    <w:rsid w:val="00196A06"/>
    <w:rsid w:val="001A12CE"/>
    <w:rsid w:val="001A1BBC"/>
    <w:rsid w:val="001A51EF"/>
    <w:rsid w:val="001A57A7"/>
    <w:rsid w:val="001A6292"/>
    <w:rsid w:val="001A7511"/>
    <w:rsid w:val="001B202D"/>
    <w:rsid w:val="001B2F1E"/>
    <w:rsid w:val="001B5F19"/>
    <w:rsid w:val="001C33B0"/>
    <w:rsid w:val="001C57E6"/>
    <w:rsid w:val="001C5CBB"/>
    <w:rsid w:val="001C6352"/>
    <w:rsid w:val="001C75B5"/>
    <w:rsid w:val="001C7DF1"/>
    <w:rsid w:val="001D6234"/>
    <w:rsid w:val="001E1767"/>
    <w:rsid w:val="001E646A"/>
    <w:rsid w:val="001E682E"/>
    <w:rsid w:val="001E6E09"/>
    <w:rsid w:val="001F007F"/>
    <w:rsid w:val="001F0D36"/>
    <w:rsid w:val="001F0DB8"/>
    <w:rsid w:val="001F34B1"/>
    <w:rsid w:val="00202F3F"/>
    <w:rsid w:val="002033E2"/>
    <w:rsid w:val="00212014"/>
    <w:rsid w:val="0022329C"/>
    <w:rsid w:val="00223B5A"/>
    <w:rsid w:val="00224BB2"/>
    <w:rsid w:val="00233AD9"/>
    <w:rsid w:val="00235240"/>
    <w:rsid w:val="00235DC5"/>
    <w:rsid w:val="002368FD"/>
    <w:rsid w:val="0024110F"/>
    <w:rsid w:val="00241A91"/>
    <w:rsid w:val="002423AB"/>
    <w:rsid w:val="0024320D"/>
    <w:rsid w:val="002440B0"/>
    <w:rsid w:val="00245BED"/>
    <w:rsid w:val="00252D32"/>
    <w:rsid w:val="0025414C"/>
    <w:rsid w:val="002546A2"/>
    <w:rsid w:val="00256638"/>
    <w:rsid w:val="00257B36"/>
    <w:rsid w:val="002606D7"/>
    <w:rsid w:val="00262CE4"/>
    <w:rsid w:val="00266808"/>
    <w:rsid w:val="00267F54"/>
    <w:rsid w:val="00270A0E"/>
    <w:rsid w:val="00272463"/>
    <w:rsid w:val="00274126"/>
    <w:rsid w:val="00276571"/>
    <w:rsid w:val="0027792D"/>
    <w:rsid w:val="00282723"/>
    <w:rsid w:val="00282788"/>
    <w:rsid w:val="00284DF1"/>
    <w:rsid w:val="0028617A"/>
    <w:rsid w:val="00291FC9"/>
    <w:rsid w:val="0029608A"/>
    <w:rsid w:val="002A1764"/>
    <w:rsid w:val="002A3CFC"/>
    <w:rsid w:val="002A6617"/>
    <w:rsid w:val="002A7E1B"/>
    <w:rsid w:val="002B0EDC"/>
    <w:rsid w:val="002B3F44"/>
    <w:rsid w:val="002B4718"/>
    <w:rsid w:val="002B6000"/>
    <w:rsid w:val="002B7F8D"/>
    <w:rsid w:val="002C6427"/>
    <w:rsid w:val="002E6DD1"/>
    <w:rsid w:val="002F027E"/>
    <w:rsid w:val="002F1C9A"/>
    <w:rsid w:val="002F20DD"/>
    <w:rsid w:val="002F401C"/>
    <w:rsid w:val="0030595D"/>
    <w:rsid w:val="00310299"/>
    <w:rsid w:val="003112BF"/>
    <w:rsid w:val="00312CEA"/>
    <w:rsid w:val="00320BFA"/>
    <w:rsid w:val="00322A47"/>
    <w:rsid w:val="0032378D"/>
    <w:rsid w:val="00324F40"/>
    <w:rsid w:val="00325725"/>
    <w:rsid w:val="00331FC0"/>
    <w:rsid w:val="00335048"/>
    <w:rsid w:val="003350E0"/>
    <w:rsid w:val="00340AD0"/>
    <w:rsid w:val="00340B6D"/>
    <w:rsid w:val="00340C8E"/>
    <w:rsid w:val="00343753"/>
    <w:rsid w:val="00344540"/>
    <w:rsid w:val="003454F3"/>
    <w:rsid w:val="003519A3"/>
    <w:rsid w:val="0035449D"/>
    <w:rsid w:val="00355548"/>
    <w:rsid w:val="00357ED6"/>
    <w:rsid w:val="00362443"/>
    <w:rsid w:val="003639C2"/>
    <w:rsid w:val="0037046F"/>
    <w:rsid w:val="003763BD"/>
    <w:rsid w:val="003769D0"/>
    <w:rsid w:val="00376D67"/>
    <w:rsid w:val="00377DA7"/>
    <w:rsid w:val="00383087"/>
    <w:rsid w:val="003862AB"/>
    <w:rsid w:val="0038773D"/>
    <w:rsid w:val="00391BD3"/>
    <w:rsid w:val="00394107"/>
    <w:rsid w:val="003A2B7D"/>
    <w:rsid w:val="003A4A75"/>
    <w:rsid w:val="003A5366"/>
    <w:rsid w:val="003B1EEF"/>
    <w:rsid w:val="003B1FAA"/>
    <w:rsid w:val="003B2FBD"/>
    <w:rsid w:val="003B647A"/>
    <w:rsid w:val="003C03B0"/>
    <w:rsid w:val="003C073C"/>
    <w:rsid w:val="003C48CD"/>
    <w:rsid w:val="003C5262"/>
    <w:rsid w:val="003C727A"/>
    <w:rsid w:val="003C7588"/>
    <w:rsid w:val="003D1517"/>
    <w:rsid w:val="003D398C"/>
    <w:rsid w:val="003D473B"/>
    <w:rsid w:val="003D49C8"/>
    <w:rsid w:val="003D4B35"/>
    <w:rsid w:val="003D6B47"/>
    <w:rsid w:val="003E0014"/>
    <w:rsid w:val="003E4F19"/>
    <w:rsid w:val="003F4B66"/>
    <w:rsid w:val="003F5F25"/>
    <w:rsid w:val="003F6493"/>
    <w:rsid w:val="003F7F27"/>
    <w:rsid w:val="00400044"/>
    <w:rsid w:val="00401E19"/>
    <w:rsid w:val="00402242"/>
    <w:rsid w:val="0040436D"/>
    <w:rsid w:val="00410543"/>
    <w:rsid w:val="004133D4"/>
    <w:rsid w:val="0041386C"/>
    <w:rsid w:val="004173CC"/>
    <w:rsid w:val="0041776E"/>
    <w:rsid w:val="004216E9"/>
    <w:rsid w:val="0042356B"/>
    <w:rsid w:val="0042420A"/>
    <w:rsid w:val="004243D2"/>
    <w:rsid w:val="00424610"/>
    <w:rsid w:val="00431D5B"/>
    <w:rsid w:val="004325CA"/>
    <w:rsid w:val="00435CA3"/>
    <w:rsid w:val="004377BE"/>
    <w:rsid w:val="00441BE3"/>
    <w:rsid w:val="00446547"/>
    <w:rsid w:val="00451B94"/>
    <w:rsid w:val="00452A03"/>
    <w:rsid w:val="00453D20"/>
    <w:rsid w:val="00470C41"/>
    <w:rsid w:val="00474A7F"/>
    <w:rsid w:val="00474DCF"/>
    <w:rsid w:val="0047651C"/>
    <w:rsid w:val="0047690F"/>
    <w:rsid w:val="00476C78"/>
    <w:rsid w:val="00480793"/>
    <w:rsid w:val="0048576D"/>
    <w:rsid w:val="00493B1A"/>
    <w:rsid w:val="0049495C"/>
    <w:rsid w:val="00497E23"/>
    <w:rsid w:val="00497EF6"/>
    <w:rsid w:val="004A4D78"/>
    <w:rsid w:val="004A4FF9"/>
    <w:rsid w:val="004B42D8"/>
    <w:rsid w:val="004B569C"/>
    <w:rsid w:val="004B6B8F"/>
    <w:rsid w:val="004B7511"/>
    <w:rsid w:val="004B7C74"/>
    <w:rsid w:val="004C0C29"/>
    <w:rsid w:val="004C2CB3"/>
    <w:rsid w:val="004C3230"/>
    <w:rsid w:val="004C3BB8"/>
    <w:rsid w:val="004C4A31"/>
    <w:rsid w:val="004E23CE"/>
    <w:rsid w:val="004E516B"/>
    <w:rsid w:val="004E56C9"/>
    <w:rsid w:val="004E7CF8"/>
    <w:rsid w:val="004F0AD3"/>
    <w:rsid w:val="004F40E1"/>
    <w:rsid w:val="004F4963"/>
    <w:rsid w:val="004F6469"/>
    <w:rsid w:val="004F7264"/>
    <w:rsid w:val="00500539"/>
    <w:rsid w:val="005023CA"/>
    <w:rsid w:val="00503373"/>
    <w:rsid w:val="00503F3F"/>
    <w:rsid w:val="0050528D"/>
    <w:rsid w:val="005169C2"/>
    <w:rsid w:val="005221D4"/>
    <w:rsid w:val="00525FD2"/>
    <w:rsid w:val="00536336"/>
    <w:rsid w:val="00537B4A"/>
    <w:rsid w:val="00542ED7"/>
    <w:rsid w:val="00550D4A"/>
    <w:rsid w:val="00550F42"/>
    <w:rsid w:val="00554405"/>
    <w:rsid w:val="00556C07"/>
    <w:rsid w:val="00561D42"/>
    <w:rsid w:val="005639EF"/>
    <w:rsid w:val="00564A29"/>
    <w:rsid w:val="00564FBC"/>
    <w:rsid w:val="005705A9"/>
    <w:rsid w:val="00572139"/>
    <w:rsid w:val="00572864"/>
    <w:rsid w:val="00572DD3"/>
    <w:rsid w:val="00577E79"/>
    <w:rsid w:val="0058482B"/>
    <w:rsid w:val="0058618A"/>
    <w:rsid w:val="0058714F"/>
    <w:rsid w:val="00591611"/>
    <w:rsid w:val="00595B39"/>
    <w:rsid w:val="005A09EE"/>
    <w:rsid w:val="005A362B"/>
    <w:rsid w:val="005A4952"/>
    <w:rsid w:val="005B02C3"/>
    <w:rsid w:val="005B20A1"/>
    <w:rsid w:val="005B2478"/>
    <w:rsid w:val="005B307B"/>
    <w:rsid w:val="005B3248"/>
    <w:rsid w:val="005C07B5"/>
    <w:rsid w:val="005C21FC"/>
    <w:rsid w:val="005C30AE"/>
    <w:rsid w:val="005D0798"/>
    <w:rsid w:val="005E35F3"/>
    <w:rsid w:val="005E400D"/>
    <w:rsid w:val="005E698D"/>
    <w:rsid w:val="005E7341"/>
    <w:rsid w:val="005F09F1"/>
    <w:rsid w:val="005F4E8F"/>
    <w:rsid w:val="005F645A"/>
    <w:rsid w:val="0060060C"/>
    <w:rsid w:val="00606854"/>
    <w:rsid w:val="006118D1"/>
    <w:rsid w:val="0061251F"/>
    <w:rsid w:val="00613731"/>
    <w:rsid w:val="00613D23"/>
    <w:rsid w:val="00616257"/>
    <w:rsid w:val="00620BF5"/>
    <w:rsid w:val="00620D93"/>
    <w:rsid w:val="00621BE6"/>
    <w:rsid w:val="006227B9"/>
    <w:rsid w:val="0062386A"/>
    <w:rsid w:val="0062576D"/>
    <w:rsid w:val="00625788"/>
    <w:rsid w:val="006305AA"/>
    <w:rsid w:val="006321BD"/>
    <w:rsid w:val="0063277E"/>
    <w:rsid w:val="00633F54"/>
    <w:rsid w:val="006364F4"/>
    <w:rsid w:val="0063699F"/>
    <w:rsid w:val="00641466"/>
    <w:rsid w:val="006426D5"/>
    <w:rsid w:val="00642924"/>
    <w:rsid w:val="0064292F"/>
    <w:rsid w:val="00644B2B"/>
    <w:rsid w:val="00645F52"/>
    <w:rsid w:val="00646373"/>
    <w:rsid w:val="006466FF"/>
    <w:rsid w:val="00646A5F"/>
    <w:rsid w:val="006475C1"/>
    <w:rsid w:val="00654A12"/>
    <w:rsid w:val="00656C00"/>
    <w:rsid w:val="00660F41"/>
    <w:rsid w:val="00661967"/>
    <w:rsid w:val="00661F61"/>
    <w:rsid w:val="00665BCC"/>
    <w:rsid w:val="00667172"/>
    <w:rsid w:val="0067007C"/>
    <w:rsid w:val="00671B49"/>
    <w:rsid w:val="006721AD"/>
    <w:rsid w:val="00673CD0"/>
    <w:rsid w:val="00674155"/>
    <w:rsid w:val="006746CA"/>
    <w:rsid w:val="00686423"/>
    <w:rsid w:val="00692FCB"/>
    <w:rsid w:val="00695745"/>
    <w:rsid w:val="0069600B"/>
    <w:rsid w:val="006A0A1A"/>
    <w:rsid w:val="006A40DB"/>
    <w:rsid w:val="006A5B9F"/>
    <w:rsid w:val="006A6460"/>
    <w:rsid w:val="006B104E"/>
    <w:rsid w:val="006B5AEA"/>
    <w:rsid w:val="006B6383"/>
    <w:rsid w:val="006B640D"/>
    <w:rsid w:val="006C0E27"/>
    <w:rsid w:val="006C2653"/>
    <w:rsid w:val="006C328E"/>
    <w:rsid w:val="006C410F"/>
    <w:rsid w:val="006C4ED2"/>
    <w:rsid w:val="006C5D48"/>
    <w:rsid w:val="006C61FA"/>
    <w:rsid w:val="006D025F"/>
    <w:rsid w:val="006D0896"/>
    <w:rsid w:val="006D4F40"/>
    <w:rsid w:val="006D56E4"/>
    <w:rsid w:val="006D7495"/>
    <w:rsid w:val="006E067F"/>
    <w:rsid w:val="006E25D2"/>
    <w:rsid w:val="006E51F6"/>
    <w:rsid w:val="0070096B"/>
    <w:rsid w:val="0070391A"/>
    <w:rsid w:val="0070405B"/>
    <w:rsid w:val="00706486"/>
    <w:rsid w:val="007108CE"/>
    <w:rsid w:val="007113BC"/>
    <w:rsid w:val="00712EC1"/>
    <w:rsid w:val="00715756"/>
    <w:rsid w:val="00717B03"/>
    <w:rsid w:val="007207F2"/>
    <w:rsid w:val="00720B28"/>
    <w:rsid w:val="007214E3"/>
    <w:rsid w:val="007222F7"/>
    <w:rsid w:val="00723BE7"/>
    <w:rsid w:val="00724679"/>
    <w:rsid w:val="00725368"/>
    <w:rsid w:val="007304F3"/>
    <w:rsid w:val="00730839"/>
    <w:rsid w:val="00730F60"/>
    <w:rsid w:val="00732BE7"/>
    <w:rsid w:val="00733533"/>
    <w:rsid w:val="00733FF9"/>
    <w:rsid w:val="00742330"/>
    <w:rsid w:val="0074697D"/>
    <w:rsid w:val="007516E9"/>
    <w:rsid w:val="007554DF"/>
    <w:rsid w:val="0075776D"/>
    <w:rsid w:val="00757E8D"/>
    <w:rsid w:val="007613FB"/>
    <w:rsid w:val="00761E34"/>
    <w:rsid w:val="00762A5F"/>
    <w:rsid w:val="007675F6"/>
    <w:rsid w:val="0076775A"/>
    <w:rsid w:val="0077106C"/>
    <w:rsid w:val="007722BF"/>
    <w:rsid w:val="00774782"/>
    <w:rsid w:val="0077580B"/>
    <w:rsid w:val="00781167"/>
    <w:rsid w:val="007854B3"/>
    <w:rsid w:val="00786D77"/>
    <w:rsid w:val="0078787D"/>
    <w:rsid w:val="00787FA8"/>
    <w:rsid w:val="007944F8"/>
    <w:rsid w:val="00795CE4"/>
    <w:rsid w:val="007973E3"/>
    <w:rsid w:val="007A1883"/>
    <w:rsid w:val="007A79FB"/>
    <w:rsid w:val="007B3189"/>
    <w:rsid w:val="007C2889"/>
    <w:rsid w:val="007C4631"/>
    <w:rsid w:val="007C6A3B"/>
    <w:rsid w:val="007D0720"/>
    <w:rsid w:val="007D0F4A"/>
    <w:rsid w:val="007D10F2"/>
    <w:rsid w:val="007D207E"/>
    <w:rsid w:val="007D6DEC"/>
    <w:rsid w:val="007E46A1"/>
    <w:rsid w:val="007E6FE0"/>
    <w:rsid w:val="007E730D"/>
    <w:rsid w:val="007E7311"/>
    <w:rsid w:val="007F403E"/>
    <w:rsid w:val="00803D3C"/>
    <w:rsid w:val="00803E0C"/>
    <w:rsid w:val="008072AC"/>
    <w:rsid w:val="00810CEA"/>
    <w:rsid w:val="00810E65"/>
    <w:rsid w:val="008162C2"/>
    <w:rsid w:val="008233E5"/>
    <w:rsid w:val="00824100"/>
    <w:rsid w:val="00830BDB"/>
    <w:rsid w:val="008318D7"/>
    <w:rsid w:val="00832EF4"/>
    <w:rsid w:val="00833DE8"/>
    <w:rsid w:val="00833F47"/>
    <w:rsid w:val="008348C3"/>
    <w:rsid w:val="00836BCF"/>
    <w:rsid w:val="008373B4"/>
    <w:rsid w:val="008404C4"/>
    <w:rsid w:val="00847D37"/>
    <w:rsid w:val="0085001D"/>
    <w:rsid w:val="008526F0"/>
    <w:rsid w:val="00864345"/>
    <w:rsid w:val="00864EB7"/>
    <w:rsid w:val="00865254"/>
    <w:rsid w:val="00871A41"/>
    <w:rsid w:val="00872236"/>
    <w:rsid w:val="00882769"/>
    <w:rsid w:val="00886D76"/>
    <w:rsid w:val="0089046A"/>
    <w:rsid w:val="0089250D"/>
    <w:rsid w:val="00897019"/>
    <w:rsid w:val="00897312"/>
    <w:rsid w:val="008A071D"/>
    <w:rsid w:val="008A511C"/>
    <w:rsid w:val="008B0A07"/>
    <w:rsid w:val="008B11D9"/>
    <w:rsid w:val="008B236D"/>
    <w:rsid w:val="008B781F"/>
    <w:rsid w:val="008C0069"/>
    <w:rsid w:val="008C0D88"/>
    <w:rsid w:val="008C1495"/>
    <w:rsid w:val="008C5E2A"/>
    <w:rsid w:val="008D22E5"/>
    <w:rsid w:val="008D440A"/>
    <w:rsid w:val="008D5522"/>
    <w:rsid w:val="008D69C5"/>
    <w:rsid w:val="008D712E"/>
    <w:rsid w:val="008D7404"/>
    <w:rsid w:val="008D7EEB"/>
    <w:rsid w:val="008E0F86"/>
    <w:rsid w:val="008E4243"/>
    <w:rsid w:val="008F0CFD"/>
    <w:rsid w:val="008F2DC1"/>
    <w:rsid w:val="008F4145"/>
    <w:rsid w:val="008F58B6"/>
    <w:rsid w:val="008F6A89"/>
    <w:rsid w:val="008F70AD"/>
    <w:rsid w:val="00900DB1"/>
    <w:rsid w:val="009022BF"/>
    <w:rsid w:val="00903A2A"/>
    <w:rsid w:val="00911CD9"/>
    <w:rsid w:val="00912B71"/>
    <w:rsid w:val="0091326A"/>
    <w:rsid w:val="0091745C"/>
    <w:rsid w:val="00921AB9"/>
    <w:rsid w:val="0092329B"/>
    <w:rsid w:val="00926AF8"/>
    <w:rsid w:val="009275D8"/>
    <w:rsid w:val="00931632"/>
    <w:rsid w:val="00932C92"/>
    <w:rsid w:val="00932E3D"/>
    <w:rsid w:val="00934E02"/>
    <w:rsid w:val="0093718D"/>
    <w:rsid w:val="009454E4"/>
    <w:rsid w:val="009465D7"/>
    <w:rsid w:val="00946D01"/>
    <w:rsid w:val="00947F4D"/>
    <w:rsid w:val="0095058E"/>
    <w:rsid w:val="009551FC"/>
    <w:rsid w:val="0095586C"/>
    <w:rsid w:val="0096027C"/>
    <w:rsid w:val="00960C60"/>
    <w:rsid w:val="0096683A"/>
    <w:rsid w:val="00966DEB"/>
    <w:rsid w:val="00966EC9"/>
    <w:rsid w:val="009674C3"/>
    <w:rsid w:val="00967611"/>
    <w:rsid w:val="00970B2A"/>
    <w:rsid w:val="00977FB7"/>
    <w:rsid w:val="009819E7"/>
    <w:rsid w:val="00984240"/>
    <w:rsid w:val="00987F2B"/>
    <w:rsid w:val="009906F3"/>
    <w:rsid w:val="00992FF2"/>
    <w:rsid w:val="00995700"/>
    <w:rsid w:val="00995B07"/>
    <w:rsid w:val="009979B7"/>
    <w:rsid w:val="009A2619"/>
    <w:rsid w:val="009A3F81"/>
    <w:rsid w:val="009A5850"/>
    <w:rsid w:val="009A640D"/>
    <w:rsid w:val="009A757A"/>
    <w:rsid w:val="009B10D6"/>
    <w:rsid w:val="009C27F1"/>
    <w:rsid w:val="009C5DC4"/>
    <w:rsid w:val="009D01D2"/>
    <w:rsid w:val="009D65D0"/>
    <w:rsid w:val="009D7E91"/>
    <w:rsid w:val="009E0152"/>
    <w:rsid w:val="009E03FB"/>
    <w:rsid w:val="009E135E"/>
    <w:rsid w:val="009E3C92"/>
    <w:rsid w:val="009E54F4"/>
    <w:rsid w:val="009E5E6A"/>
    <w:rsid w:val="009E63B3"/>
    <w:rsid w:val="009F2BFA"/>
    <w:rsid w:val="009F7FD7"/>
    <w:rsid w:val="00A032CC"/>
    <w:rsid w:val="00A037F7"/>
    <w:rsid w:val="00A03A3D"/>
    <w:rsid w:val="00A045C4"/>
    <w:rsid w:val="00A045CF"/>
    <w:rsid w:val="00A04C86"/>
    <w:rsid w:val="00A10DFA"/>
    <w:rsid w:val="00A14590"/>
    <w:rsid w:val="00A1460F"/>
    <w:rsid w:val="00A1758D"/>
    <w:rsid w:val="00A21708"/>
    <w:rsid w:val="00A22362"/>
    <w:rsid w:val="00A249BA"/>
    <w:rsid w:val="00A307C7"/>
    <w:rsid w:val="00A44581"/>
    <w:rsid w:val="00A45093"/>
    <w:rsid w:val="00A50EAF"/>
    <w:rsid w:val="00A6023B"/>
    <w:rsid w:val="00A602F9"/>
    <w:rsid w:val="00A60BFE"/>
    <w:rsid w:val="00A650EE"/>
    <w:rsid w:val="00A662C8"/>
    <w:rsid w:val="00A71157"/>
    <w:rsid w:val="00A829A6"/>
    <w:rsid w:val="00A85EE8"/>
    <w:rsid w:val="00A90DDD"/>
    <w:rsid w:val="00A966E6"/>
    <w:rsid w:val="00A96CCA"/>
    <w:rsid w:val="00AA5147"/>
    <w:rsid w:val="00AA6A3F"/>
    <w:rsid w:val="00AB2BE3"/>
    <w:rsid w:val="00AB403E"/>
    <w:rsid w:val="00AB515B"/>
    <w:rsid w:val="00AB7398"/>
    <w:rsid w:val="00AB7834"/>
    <w:rsid w:val="00AC4D5F"/>
    <w:rsid w:val="00AC5D6D"/>
    <w:rsid w:val="00AC7074"/>
    <w:rsid w:val="00AD1D2C"/>
    <w:rsid w:val="00AD2236"/>
    <w:rsid w:val="00AD58A3"/>
    <w:rsid w:val="00AE0525"/>
    <w:rsid w:val="00AE08DB"/>
    <w:rsid w:val="00AE2729"/>
    <w:rsid w:val="00AE3148"/>
    <w:rsid w:val="00AE5AE2"/>
    <w:rsid w:val="00AE7343"/>
    <w:rsid w:val="00AE735E"/>
    <w:rsid w:val="00AF02C3"/>
    <w:rsid w:val="00AF315A"/>
    <w:rsid w:val="00B00A13"/>
    <w:rsid w:val="00B00D69"/>
    <w:rsid w:val="00B00E04"/>
    <w:rsid w:val="00B05485"/>
    <w:rsid w:val="00B108A0"/>
    <w:rsid w:val="00B137D9"/>
    <w:rsid w:val="00B1458E"/>
    <w:rsid w:val="00B14C51"/>
    <w:rsid w:val="00B17602"/>
    <w:rsid w:val="00B20021"/>
    <w:rsid w:val="00B200AC"/>
    <w:rsid w:val="00B20FDE"/>
    <w:rsid w:val="00B31072"/>
    <w:rsid w:val="00B33BEE"/>
    <w:rsid w:val="00B37046"/>
    <w:rsid w:val="00B3736E"/>
    <w:rsid w:val="00B42041"/>
    <w:rsid w:val="00B439D0"/>
    <w:rsid w:val="00B43FBF"/>
    <w:rsid w:val="00B44F11"/>
    <w:rsid w:val="00B5144F"/>
    <w:rsid w:val="00B51846"/>
    <w:rsid w:val="00B52A15"/>
    <w:rsid w:val="00B57126"/>
    <w:rsid w:val="00B61A5C"/>
    <w:rsid w:val="00B62979"/>
    <w:rsid w:val="00B67334"/>
    <w:rsid w:val="00B70056"/>
    <w:rsid w:val="00B70D53"/>
    <w:rsid w:val="00B748B7"/>
    <w:rsid w:val="00B76AED"/>
    <w:rsid w:val="00B76B49"/>
    <w:rsid w:val="00B779B2"/>
    <w:rsid w:val="00B81BFA"/>
    <w:rsid w:val="00B823A7"/>
    <w:rsid w:val="00B90FA5"/>
    <w:rsid w:val="00B919F1"/>
    <w:rsid w:val="00B93582"/>
    <w:rsid w:val="00B94FAF"/>
    <w:rsid w:val="00BA024B"/>
    <w:rsid w:val="00BA0664"/>
    <w:rsid w:val="00BA2260"/>
    <w:rsid w:val="00BA79BE"/>
    <w:rsid w:val="00BB468D"/>
    <w:rsid w:val="00BC0E8D"/>
    <w:rsid w:val="00BC25F7"/>
    <w:rsid w:val="00BC2888"/>
    <w:rsid w:val="00BC379A"/>
    <w:rsid w:val="00BC4F18"/>
    <w:rsid w:val="00BD063C"/>
    <w:rsid w:val="00BD1315"/>
    <w:rsid w:val="00BD7381"/>
    <w:rsid w:val="00BD74D9"/>
    <w:rsid w:val="00BE6551"/>
    <w:rsid w:val="00BE75BD"/>
    <w:rsid w:val="00BF093B"/>
    <w:rsid w:val="00BF30D7"/>
    <w:rsid w:val="00C00B88"/>
    <w:rsid w:val="00C06B2A"/>
    <w:rsid w:val="00C11392"/>
    <w:rsid w:val="00C136B2"/>
    <w:rsid w:val="00C22371"/>
    <w:rsid w:val="00C23954"/>
    <w:rsid w:val="00C35E57"/>
    <w:rsid w:val="00C35E80"/>
    <w:rsid w:val="00C40AA2"/>
    <w:rsid w:val="00C4244F"/>
    <w:rsid w:val="00C47759"/>
    <w:rsid w:val="00C56104"/>
    <w:rsid w:val="00C63270"/>
    <w:rsid w:val="00C632ED"/>
    <w:rsid w:val="00C66150"/>
    <w:rsid w:val="00C6793C"/>
    <w:rsid w:val="00C67979"/>
    <w:rsid w:val="00C70DFD"/>
    <w:rsid w:val="00C70EF5"/>
    <w:rsid w:val="00C72E5D"/>
    <w:rsid w:val="00C756C5"/>
    <w:rsid w:val="00C82195"/>
    <w:rsid w:val="00C82CAE"/>
    <w:rsid w:val="00C8442E"/>
    <w:rsid w:val="00C84CA5"/>
    <w:rsid w:val="00C930A8"/>
    <w:rsid w:val="00C93E4E"/>
    <w:rsid w:val="00CA108B"/>
    <w:rsid w:val="00CA3B73"/>
    <w:rsid w:val="00CA4543"/>
    <w:rsid w:val="00CA5310"/>
    <w:rsid w:val="00CA5737"/>
    <w:rsid w:val="00CA6CDB"/>
    <w:rsid w:val="00CA7D48"/>
    <w:rsid w:val="00CB2F88"/>
    <w:rsid w:val="00CB5E13"/>
    <w:rsid w:val="00CC3524"/>
    <w:rsid w:val="00CC50E5"/>
    <w:rsid w:val="00CD1BD6"/>
    <w:rsid w:val="00CD27BE"/>
    <w:rsid w:val="00CD29E9"/>
    <w:rsid w:val="00CD4BBC"/>
    <w:rsid w:val="00CD6F0F"/>
    <w:rsid w:val="00CE0986"/>
    <w:rsid w:val="00CE0BB7"/>
    <w:rsid w:val="00CE3ADF"/>
    <w:rsid w:val="00CE3E9A"/>
    <w:rsid w:val="00CE708B"/>
    <w:rsid w:val="00CF26B7"/>
    <w:rsid w:val="00CF3080"/>
    <w:rsid w:val="00CF6E39"/>
    <w:rsid w:val="00CF72DA"/>
    <w:rsid w:val="00D0769A"/>
    <w:rsid w:val="00D11E84"/>
    <w:rsid w:val="00D12F44"/>
    <w:rsid w:val="00D15A14"/>
    <w:rsid w:val="00D15B4E"/>
    <w:rsid w:val="00D17426"/>
    <w:rsid w:val="00D1768B"/>
    <w:rsid w:val="00D177E7"/>
    <w:rsid w:val="00D2079F"/>
    <w:rsid w:val="00D208D3"/>
    <w:rsid w:val="00D24F16"/>
    <w:rsid w:val="00D359AD"/>
    <w:rsid w:val="00D37C24"/>
    <w:rsid w:val="00D407E6"/>
    <w:rsid w:val="00D447EF"/>
    <w:rsid w:val="00D46214"/>
    <w:rsid w:val="00D47B34"/>
    <w:rsid w:val="00D505E2"/>
    <w:rsid w:val="00D535C5"/>
    <w:rsid w:val="00D573B6"/>
    <w:rsid w:val="00D638D5"/>
    <w:rsid w:val="00D6498F"/>
    <w:rsid w:val="00D7463D"/>
    <w:rsid w:val="00D754DD"/>
    <w:rsid w:val="00D77800"/>
    <w:rsid w:val="00D77C65"/>
    <w:rsid w:val="00D80F5A"/>
    <w:rsid w:val="00D83DE8"/>
    <w:rsid w:val="00D84943"/>
    <w:rsid w:val="00D84A36"/>
    <w:rsid w:val="00D94AE7"/>
    <w:rsid w:val="00D9582F"/>
    <w:rsid w:val="00D966B3"/>
    <w:rsid w:val="00D970F0"/>
    <w:rsid w:val="00DA088A"/>
    <w:rsid w:val="00DA33F3"/>
    <w:rsid w:val="00DA3F27"/>
    <w:rsid w:val="00DA4540"/>
    <w:rsid w:val="00DA587E"/>
    <w:rsid w:val="00DA60F4"/>
    <w:rsid w:val="00DA72D4"/>
    <w:rsid w:val="00DB087E"/>
    <w:rsid w:val="00DB0F8B"/>
    <w:rsid w:val="00DB2468"/>
    <w:rsid w:val="00DB3052"/>
    <w:rsid w:val="00DB3CDA"/>
    <w:rsid w:val="00DB5292"/>
    <w:rsid w:val="00DC2D17"/>
    <w:rsid w:val="00DD1E38"/>
    <w:rsid w:val="00DD4E3D"/>
    <w:rsid w:val="00DE23BF"/>
    <w:rsid w:val="00DE3981"/>
    <w:rsid w:val="00DE40DD"/>
    <w:rsid w:val="00DE7755"/>
    <w:rsid w:val="00DF059A"/>
    <w:rsid w:val="00DF3D56"/>
    <w:rsid w:val="00DF491E"/>
    <w:rsid w:val="00DF64E9"/>
    <w:rsid w:val="00DF6D19"/>
    <w:rsid w:val="00DF6ED2"/>
    <w:rsid w:val="00DF70F5"/>
    <w:rsid w:val="00DF7F9A"/>
    <w:rsid w:val="00E01EAB"/>
    <w:rsid w:val="00E13271"/>
    <w:rsid w:val="00E17D9E"/>
    <w:rsid w:val="00E21684"/>
    <w:rsid w:val="00E2252C"/>
    <w:rsid w:val="00E270C0"/>
    <w:rsid w:val="00E36D82"/>
    <w:rsid w:val="00E4029E"/>
    <w:rsid w:val="00E42913"/>
    <w:rsid w:val="00E42BC3"/>
    <w:rsid w:val="00E460B9"/>
    <w:rsid w:val="00E51601"/>
    <w:rsid w:val="00E51965"/>
    <w:rsid w:val="00E5576E"/>
    <w:rsid w:val="00E5597F"/>
    <w:rsid w:val="00E55D34"/>
    <w:rsid w:val="00E576B3"/>
    <w:rsid w:val="00E65D43"/>
    <w:rsid w:val="00E67121"/>
    <w:rsid w:val="00E7198D"/>
    <w:rsid w:val="00E735AF"/>
    <w:rsid w:val="00E74CA6"/>
    <w:rsid w:val="00E75149"/>
    <w:rsid w:val="00E75E3D"/>
    <w:rsid w:val="00E84491"/>
    <w:rsid w:val="00E86211"/>
    <w:rsid w:val="00E863ED"/>
    <w:rsid w:val="00E9731C"/>
    <w:rsid w:val="00EA04ED"/>
    <w:rsid w:val="00EA15B1"/>
    <w:rsid w:val="00EA34F3"/>
    <w:rsid w:val="00EA4E4C"/>
    <w:rsid w:val="00EA5266"/>
    <w:rsid w:val="00EB04B7"/>
    <w:rsid w:val="00EB0660"/>
    <w:rsid w:val="00EB7992"/>
    <w:rsid w:val="00EB7A9C"/>
    <w:rsid w:val="00EC0104"/>
    <w:rsid w:val="00EC0184"/>
    <w:rsid w:val="00EC2D7A"/>
    <w:rsid w:val="00EC3672"/>
    <w:rsid w:val="00EC633A"/>
    <w:rsid w:val="00EC6F37"/>
    <w:rsid w:val="00ED1B9D"/>
    <w:rsid w:val="00ED20FA"/>
    <w:rsid w:val="00ED5AB1"/>
    <w:rsid w:val="00EE056F"/>
    <w:rsid w:val="00EE4DC7"/>
    <w:rsid w:val="00EF293A"/>
    <w:rsid w:val="00EF433B"/>
    <w:rsid w:val="00EF43F5"/>
    <w:rsid w:val="00EF487D"/>
    <w:rsid w:val="00F017AF"/>
    <w:rsid w:val="00F0295C"/>
    <w:rsid w:val="00F041C4"/>
    <w:rsid w:val="00F05FBF"/>
    <w:rsid w:val="00F127AB"/>
    <w:rsid w:val="00F14812"/>
    <w:rsid w:val="00F1598C"/>
    <w:rsid w:val="00F17CD1"/>
    <w:rsid w:val="00F20BC6"/>
    <w:rsid w:val="00F21403"/>
    <w:rsid w:val="00F255FC"/>
    <w:rsid w:val="00F259B0"/>
    <w:rsid w:val="00F26A20"/>
    <w:rsid w:val="00F27186"/>
    <w:rsid w:val="00F27220"/>
    <w:rsid w:val="00F276C9"/>
    <w:rsid w:val="00F31359"/>
    <w:rsid w:val="00F33F62"/>
    <w:rsid w:val="00F37137"/>
    <w:rsid w:val="00F40690"/>
    <w:rsid w:val="00F429EF"/>
    <w:rsid w:val="00F43B8F"/>
    <w:rsid w:val="00F46960"/>
    <w:rsid w:val="00F51785"/>
    <w:rsid w:val="00F530D7"/>
    <w:rsid w:val="00F541E6"/>
    <w:rsid w:val="00F62F49"/>
    <w:rsid w:val="00F640BF"/>
    <w:rsid w:val="00F70754"/>
    <w:rsid w:val="00F7159C"/>
    <w:rsid w:val="00F7288F"/>
    <w:rsid w:val="00F72917"/>
    <w:rsid w:val="00F77926"/>
    <w:rsid w:val="00F83A19"/>
    <w:rsid w:val="00F84CB9"/>
    <w:rsid w:val="00F879A1"/>
    <w:rsid w:val="00F92FC4"/>
    <w:rsid w:val="00F95D8B"/>
    <w:rsid w:val="00F9611C"/>
    <w:rsid w:val="00F9793C"/>
    <w:rsid w:val="00FA0C14"/>
    <w:rsid w:val="00FA0EDB"/>
    <w:rsid w:val="00FA137A"/>
    <w:rsid w:val="00FA5504"/>
    <w:rsid w:val="00FA75F4"/>
    <w:rsid w:val="00FB4B02"/>
    <w:rsid w:val="00FC072B"/>
    <w:rsid w:val="00FC2831"/>
    <w:rsid w:val="00FC2D40"/>
    <w:rsid w:val="00FC3600"/>
    <w:rsid w:val="00FC3BF2"/>
    <w:rsid w:val="00FC49F3"/>
    <w:rsid w:val="00FC4A9F"/>
    <w:rsid w:val="00FC565B"/>
    <w:rsid w:val="00FE006E"/>
    <w:rsid w:val="00FE082E"/>
    <w:rsid w:val="00FE197E"/>
    <w:rsid w:val="00FF0DF1"/>
    <w:rsid w:val="00FF248D"/>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256638"/>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72236"/>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74697D"/>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MenoPendente1">
    <w:name w:val="Menção Pendente1"/>
    <w:basedOn w:val="Fontepargpadro"/>
    <w:uiPriority w:val="99"/>
    <w:semiHidden/>
    <w:unhideWhenUsed/>
    <w:rsid w:val="00266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7763">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_activity xmlns="1b50c515-fb3d-416d-b9cc-72561122ce2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850EE66714FE548902F11E028508C9E" ma:contentTypeVersion="11" ma:contentTypeDescription="Crie um novo documento." ma:contentTypeScope="" ma:versionID="0103a77e8f5371c5e6a762f2a66285cb">
  <xsd:schema xmlns:xsd="http://www.w3.org/2001/XMLSchema" xmlns:xs="http://www.w3.org/2001/XMLSchema" xmlns:p="http://schemas.microsoft.com/office/2006/metadata/properties" xmlns:ns3="1b50c515-fb3d-416d-b9cc-72561122ce28" xmlns:ns4="4f2164db-c299-4b13-ad92-9f1eaca46ccb" targetNamespace="http://schemas.microsoft.com/office/2006/metadata/properties" ma:root="true" ma:fieldsID="1dda3c60b7f4b2ee731bda927e9a6c81" ns3:_="" ns4:_="">
    <xsd:import namespace="1b50c515-fb3d-416d-b9cc-72561122ce28"/>
    <xsd:import namespace="4f2164db-c299-4b13-ad92-9f1eaca46c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50c515-fb3d-416d-b9cc-72561122c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2164db-c299-4b13-ad92-9f1eaca46ccb"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4E133A-1481-4058-A1E2-0C2D13F90678}">
  <ds:schemaRefs>
    <ds:schemaRef ds:uri="http://schemas.openxmlformats.org/officeDocument/2006/bibliography"/>
  </ds:schemaRefs>
</ds:datastoreItem>
</file>

<file path=customXml/itemProps2.xml><?xml version="1.0" encoding="utf-8"?>
<ds:datastoreItem xmlns:ds="http://schemas.openxmlformats.org/officeDocument/2006/customXml" ds:itemID="{AECF2BFB-75A3-42B0-A69F-854663A2F0F8}">
  <ds:schemaRefs>
    <ds:schemaRef ds:uri="http://schemas.microsoft.com/office/2006/metadata/properties"/>
    <ds:schemaRef ds:uri="http://schemas.microsoft.com/office/infopath/2007/PartnerControls"/>
    <ds:schemaRef ds:uri="1b50c515-fb3d-416d-b9cc-72561122ce28"/>
  </ds:schemaRefs>
</ds:datastoreItem>
</file>

<file path=customXml/itemProps3.xml><?xml version="1.0" encoding="utf-8"?>
<ds:datastoreItem xmlns:ds="http://schemas.openxmlformats.org/officeDocument/2006/customXml" ds:itemID="{0F03A34A-0BF9-4623-AF5E-2D4074A6F6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50c515-fb3d-416d-b9cc-72561122ce28"/>
    <ds:schemaRef ds:uri="4f2164db-c299-4b13-ad92-9f1eaca46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0A1D62-4236-4D09-9597-79A42AF9B6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3605</Words>
  <Characters>19472</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11</cp:revision>
  <cp:lastPrinted>2015-03-26T13:00:00Z</cp:lastPrinted>
  <dcterms:created xsi:type="dcterms:W3CDTF">2023-04-24T00:18:00Z</dcterms:created>
  <dcterms:modified xsi:type="dcterms:W3CDTF">2023-05-09T16:49:00Z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0x0101000850EE66714FE548902F11E028508C9E</vt:lpwstr>
  </property>
</Properties>
</file>