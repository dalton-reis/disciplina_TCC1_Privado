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87"/>
        <w:gridCol w:w="3667"/>
      </w:tblGrid>
      <w:tr w:rsidR="00620BF5" w14:paraId="4681F83C" w14:textId="77777777" w:rsidTr="0024320D">
        <w:tc>
          <w:tcPr>
            <w:tcW w:w="9104" w:type="dxa"/>
            <w:gridSpan w:val="2"/>
            <w:shd w:val="clear" w:color="auto" w:fill="auto"/>
          </w:tcPr>
          <w:p w14:paraId="2504DC3E" w14:textId="19461591" w:rsidR="00620BF5" w:rsidRDefault="00620BF5" w:rsidP="000136C4">
            <w:pPr>
              <w:pStyle w:val="Cabealho"/>
              <w:tabs>
                <w:tab w:val="clear" w:pos="4320"/>
                <w:tab w:val="clear" w:pos="8640"/>
                <w:tab w:val="center" w:pos="4298"/>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p>
        </w:tc>
      </w:tr>
      <w:tr w:rsidR="00620BF5" w14:paraId="062A5422" w14:textId="77777777" w:rsidTr="0024320D">
        <w:tc>
          <w:tcPr>
            <w:tcW w:w="5387" w:type="dxa"/>
            <w:shd w:val="clear" w:color="auto" w:fill="auto"/>
          </w:tcPr>
          <w:p w14:paraId="031CFB1B" w14:textId="66D72BD3" w:rsidR="00620BF5" w:rsidRPr="003C5262" w:rsidRDefault="00B37046" w:rsidP="008E3F07">
            <w:pPr>
              <w:pStyle w:val="Cabealho"/>
              <w:tabs>
                <w:tab w:val="clear" w:pos="8640"/>
                <w:tab w:val="right" w:pos="8931"/>
              </w:tabs>
              <w:ind w:right="141"/>
            </w:pPr>
            <w:r>
              <w:rPr>
                <w:rStyle w:val="Nmerodepgina"/>
              </w:rPr>
              <w:t>(</w:t>
            </w:r>
            <w:r w:rsidR="000D1C12">
              <w:rPr>
                <w:rStyle w:val="Nmerodepgina"/>
              </w:rPr>
              <w:t>x</w:t>
            </w:r>
            <w:r w:rsidR="00620BF5">
              <w:rPr>
                <w:rStyle w:val="Nmerodepgina"/>
              </w:rPr>
              <w:t xml:space="preserve">) </w:t>
            </w:r>
            <w:r w:rsidR="00185F3F">
              <w:rPr>
                <w:rStyle w:val="Nmerodepgina"/>
              </w:rPr>
              <w:t xml:space="preserve">Pré-projeto </w:t>
            </w:r>
            <w:proofErr w:type="gramStart"/>
            <w:r w:rsidR="00620BF5">
              <w:rPr>
                <w:rStyle w:val="Nmerodepgina"/>
              </w:rPr>
              <w:t>(</w:t>
            </w:r>
            <w:r w:rsidR="00185F3F">
              <w:rPr>
                <w:rStyle w:val="Nmerodepgina"/>
              </w:rPr>
              <w:t xml:space="preserve">  </w:t>
            </w:r>
            <w:proofErr w:type="gramEnd"/>
            <w:r w:rsidR="00185F3F">
              <w:rPr>
                <w:rStyle w:val="Nmerodepgina"/>
              </w:rPr>
              <w:t xml:space="preserve"> </w:t>
            </w:r>
            <w:r w:rsidR="00620BF5">
              <w:t xml:space="preserve">) </w:t>
            </w:r>
            <w:r w:rsidR="00185F3F">
              <w:rPr>
                <w:rStyle w:val="Nmerodepgina"/>
              </w:rPr>
              <w:t>Projeto</w:t>
            </w:r>
            <w:r w:rsidR="00620BF5">
              <w:rPr>
                <w:rStyle w:val="Nmerodepgina"/>
              </w:rPr>
              <w:t xml:space="preserve"> </w:t>
            </w:r>
          </w:p>
        </w:tc>
        <w:tc>
          <w:tcPr>
            <w:tcW w:w="3717" w:type="dxa"/>
            <w:shd w:val="clear" w:color="auto" w:fill="auto"/>
          </w:tcPr>
          <w:p w14:paraId="09D9DE1A" w14:textId="334CA9A8" w:rsidR="009A640D" w:rsidRDefault="00185F3F" w:rsidP="008E3F07">
            <w:pPr>
              <w:pStyle w:val="Cabealho"/>
              <w:tabs>
                <w:tab w:val="clear" w:pos="8640"/>
                <w:tab w:val="right" w:pos="8931"/>
              </w:tabs>
              <w:ind w:right="141"/>
              <w:rPr>
                <w:rStyle w:val="Nmerodepgina"/>
              </w:rPr>
            </w:pPr>
            <w:r>
              <w:rPr>
                <w:rStyle w:val="Nmerodepgina"/>
              </w:rPr>
              <w:t>Ano/Semestre</w:t>
            </w:r>
            <w:r w:rsidR="00620BF5">
              <w:rPr>
                <w:rStyle w:val="Nmerodepgina"/>
              </w:rPr>
              <w:t>:</w:t>
            </w:r>
            <w:r w:rsidR="000D1C12">
              <w:rPr>
                <w:rStyle w:val="Nmerodepgina"/>
              </w:rPr>
              <w:t xml:space="preserve"> 2023/1</w:t>
            </w:r>
          </w:p>
        </w:tc>
      </w:tr>
      <w:tr w:rsidR="00185F3F" w14:paraId="3F52460B" w14:textId="77777777" w:rsidTr="0024320D">
        <w:tc>
          <w:tcPr>
            <w:tcW w:w="5387" w:type="dxa"/>
            <w:shd w:val="clear" w:color="auto" w:fill="auto"/>
          </w:tcPr>
          <w:p w14:paraId="6FA8C98C" w14:textId="131FA61A" w:rsidR="00ED5AB1" w:rsidRDefault="00185F3F" w:rsidP="008E3F07">
            <w:pPr>
              <w:pStyle w:val="Cabealho"/>
              <w:tabs>
                <w:tab w:val="clear" w:pos="8640"/>
                <w:tab w:val="right" w:pos="8931"/>
              </w:tabs>
              <w:ind w:right="141"/>
              <w:rPr>
                <w:rStyle w:val="Nmerodepgina"/>
              </w:rPr>
            </w:pPr>
            <w:r>
              <w:rPr>
                <w:rStyle w:val="Nmerodepgina"/>
              </w:rPr>
              <w:t>Eixo:</w:t>
            </w:r>
            <w:r w:rsidR="000D1C12">
              <w:rPr>
                <w:rStyle w:val="Nmerodepgina"/>
              </w:rPr>
              <w:t xml:space="preserve"> </w:t>
            </w:r>
            <w:r w:rsidR="000D1C12" w:rsidRPr="000D1C12">
              <w:rPr>
                <w:rStyle w:val="Nmerodepgina"/>
              </w:rPr>
              <w:t>Eixo de Formação: Gestão de Sistemas de Informação e da Tecnologia da Informação</w:t>
            </w:r>
          </w:p>
        </w:tc>
        <w:tc>
          <w:tcPr>
            <w:tcW w:w="3717" w:type="dxa"/>
            <w:shd w:val="clear" w:color="auto" w:fill="auto"/>
          </w:tcPr>
          <w:p w14:paraId="3948F7AC" w14:textId="6B900918" w:rsidR="00185F3F" w:rsidRDefault="00185F3F" w:rsidP="008E3F07">
            <w:pPr>
              <w:pStyle w:val="Cabealho"/>
              <w:tabs>
                <w:tab w:val="clear" w:pos="8640"/>
                <w:tab w:val="right" w:pos="8931"/>
              </w:tabs>
              <w:ind w:right="141"/>
              <w:rPr>
                <w:rStyle w:val="Nmerodepgina"/>
              </w:rPr>
            </w:pPr>
            <w:r>
              <w:rPr>
                <w:rStyle w:val="Nmerodepgina"/>
              </w:rPr>
              <w:t>(</w:t>
            </w:r>
            <w:r w:rsidR="000D1C12">
              <w:rPr>
                <w:rStyle w:val="Nmerodepgina"/>
              </w:rPr>
              <w:t>x</w:t>
            </w:r>
            <w:r>
              <w:rPr>
                <w:rStyle w:val="Nmerodepgina"/>
              </w:rPr>
              <w:t>) Aplicado  </w:t>
            </w:r>
            <w:proofErr w:type="gramStart"/>
            <w:r>
              <w:rPr>
                <w:rStyle w:val="Nmerodepgina"/>
              </w:rPr>
              <w:t>   (</w:t>
            </w:r>
            <w:proofErr w:type="gramEnd"/>
            <w:r w:rsidR="00B37046">
              <w:rPr>
                <w:rStyle w:val="Nmerodepgina"/>
              </w:rPr>
              <w:t xml:space="preserve">   </w:t>
            </w:r>
            <w:r>
              <w:t xml:space="preserve">) </w:t>
            </w:r>
            <w:r>
              <w:rPr>
                <w:rStyle w:val="Nmerodepgina"/>
              </w:rPr>
              <w:t>Inovação</w:t>
            </w:r>
          </w:p>
        </w:tc>
      </w:tr>
    </w:tbl>
    <w:p w14:paraId="20EA47CE" w14:textId="77777777" w:rsidR="00620BF5" w:rsidRDefault="00620BF5" w:rsidP="001E682E">
      <w:pPr>
        <w:pStyle w:val="TF-TTULO"/>
      </w:pPr>
    </w:p>
    <w:p w14:paraId="293EB820" w14:textId="38D22731" w:rsidR="00A6618E" w:rsidRDefault="0096414E" w:rsidP="00B37046">
      <w:pPr>
        <w:pStyle w:val="TF-AUTOR0"/>
        <w:rPr>
          <w:b/>
          <w:caps/>
          <w:color w:val="auto"/>
        </w:rPr>
      </w:pPr>
      <w:r>
        <w:rPr>
          <w:b/>
          <w:caps/>
          <w:color w:val="auto"/>
        </w:rPr>
        <w:t xml:space="preserve">ORTHODOC: </w:t>
      </w:r>
      <w:bookmarkStart w:id="9" w:name="_Hlk131626580"/>
      <w:r w:rsidR="00A6618E" w:rsidRPr="00A6618E">
        <w:rPr>
          <w:b/>
          <w:caps/>
          <w:color w:val="auto"/>
        </w:rPr>
        <w:t>Sistema de Gestão de</w:t>
      </w:r>
      <w:r w:rsidR="00412F7C">
        <w:rPr>
          <w:b/>
          <w:caps/>
          <w:color w:val="auto"/>
        </w:rPr>
        <w:t xml:space="preserve"> RELATÓRIOS DE</w:t>
      </w:r>
      <w:r w:rsidR="00A6618E" w:rsidRPr="00A6618E">
        <w:rPr>
          <w:b/>
          <w:caps/>
          <w:color w:val="auto"/>
        </w:rPr>
        <w:t xml:space="preserve"> Suprimentos Cirúrgicos</w:t>
      </w:r>
    </w:p>
    <w:bookmarkEnd w:id="9"/>
    <w:p w14:paraId="5BA4EB36" w14:textId="617A3B38" w:rsidR="000D1C12" w:rsidRDefault="000D1C12" w:rsidP="00B37046">
      <w:pPr>
        <w:pStyle w:val="TF-AUTOR0"/>
      </w:pPr>
      <w:proofErr w:type="spellStart"/>
      <w:r w:rsidRPr="000D1C12">
        <w:t>Stephani</w:t>
      </w:r>
      <w:proofErr w:type="spellEnd"/>
      <w:r w:rsidRPr="000D1C12">
        <w:t xml:space="preserve"> Silvia </w:t>
      </w:r>
      <w:proofErr w:type="spellStart"/>
      <w:r w:rsidRPr="000D1C12">
        <w:t>Zatta</w:t>
      </w:r>
      <w:proofErr w:type="spellEnd"/>
      <w:r w:rsidRPr="000D1C12">
        <w:t xml:space="preserve"> e Ana Maria Maurizio</w:t>
      </w:r>
    </w:p>
    <w:p w14:paraId="464E3521" w14:textId="0D8949C4" w:rsidR="000D1C12" w:rsidRDefault="000D1C12" w:rsidP="00B37046">
      <w:pPr>
        <w:pStyle w:val="TF-AUTOR0"/>
      </w:pPr>
      <w:r w:rsidRPr="000D1C12">
        <w:t xml:space="preserve">Alexander Roberto </w:t>
      </w:r>
      <w:proofErr w:type="spellStart"/>
      <w:r w:rsidRPr="000D1C12">
        <w:t>Valdameri</w:t>
      </w:r>
      <w:proofErr w:type="spellEnd"/>
      <w:r w:rsidR="003E74FB">
        <w:t xml:space="preserve"> - Orientador</w:t>
      </w:r>
    </w:p>
    <w:p w14:paraId="71F8749B" w14:textId="1A2963A7" w:rsidR="00076065" w:rsidRDefault="000D1C12" w:rsidP="00B37046">
      <w:pPr>
        <w:pStyle w:val="TF-AUTOR0"/>
      </w:pPr>
      <w:r>
        <w:t xml:space="preserve">Dulcineia da Silva </w:t>
      </w:r>
      <w:proofErr w:type="spellStart"/>
      <w:r>
        <w:t>Wolmann</w:t>
      </w:r>
      <w:proofErr w:type="spellEnd"/>
      <w:r w:rsidR="003E74FB">
        <w:t xml:space="preserve"> </w:t>
      </w:r>
      <w:r w:rsidR="00043074">
        <w:t>–</w:t>
      </w:r>
      <w:r w:rsidR="003E74FB">
        <w:t xml:space="preserve"> Supervisora</w:t>
      </w:r>
    </w:p>
    <w:p w14:paraId="0046140E" w14:textId="77777777" w:rsidR="00043074" w:rsidRDefault="00043074" w:rsidP="00B37046">
      <w:pPr>
        <w:pStyle w:val="TF-AUTOR0"/>
      </w:pPr>
    </w:p>
    <w:bookmarkEnd w:id="0"/>
    <w:bookmarkEnd w:id="1"/>
    <w:bookmarkEnd w:id="2"/>
    <w:bookmarkEnd w:id="3"/>
    <w:bookmarkEnd w:id="4"/>
    <w:bookmarkEnd w:id="5"/>
    <w:bookmarkEnd w:id="6"/>
    <w:bookmarkEnd w:id="7"/>
    <w:bookmarkEnd w:id="8"/>
    <w:p w14:paraId="4C7A4679" w14:textId="4A409661" w:rsidR="00F255FC" w:rsidRPr="007D10F2" w:rsidRDefault="00C67979" w:rsidP="00FC4A9F">
      <w:pPr>
        <w:pStyle w:val="Ttulo1"/>
      </w:pPr>
      <w:r>
        <w:t>Contextualização</w:t>
      </w:r>
    </w:p>
    <w:p w14:paraId="3F7259BF" w14:textId="463C3AC6" w:rsidR="00CC30BA" w:rsidRDefault="00CC30BA" w:rsidP="00CC30BA">
      <w:pPr>
        <w:pStyle w:val="TF-TEXTO"/>
      </w:pPr>
      <w:r>
        <w:t xml:space="preserve">A área de saúde requer muito cuidado no que diz respeito à segurança e bem-estar dos pacientes e dos profissionais envolvidos nas atividades. </w:t>
      </w:r>
      <w:r w:rsidR="000136C4" w:rsidRPr="000136C4">
        <w:t xml:space="preserve">Situações </w:t>
      </w:r>
      <w:r w:rsidR="004C3683">
        <w:t>nas quais</w:t>
      </w:r>
      <w:r w:rsidR="000136C4" w:rsidRPr="000136C4">
        <w:t xml:space="preserve"> um paciente necessita de uma intervenção cirúrgica, por exemplo, carecem de muita atenção para que o procedimento ocorra dentro do esperado e sem possíveis complicações</w:t>
      </w:r>
      <w:r w:rsidR="000136C4">
        <w:t xml:space="preserve"> </w:t>
      </w:r>
      <w:r>
        <w:t>(</w:t>
      </w:r>
      <w:r w:rsidR="00824CAA">
        <w:t>PROLAB</w:t>
      </w:r>
      <w:r>
        <w:t>, 2019)</w:t>
      </w:r>
      <w:r w:rsidR="002D484F">
        <w:t>.</w:t>
      </w:r>
      <w:r w:rsidR="00127024">
        <w:t xml:space="preserve"> Para tanto, um protocolo </w:t>
      </w:r>
      <w:r w:rsidR="0092610A">
        <w:t>precisa ser seguido e observado em detalhes os aspectos técnicos, em especial</w:t>
      </w:r>
      <w:r w:rsidR="005B0BC0">
        <w:t xml:space="preserve"> o aparato de equipamentos necessários para a realização dos procedimentos.</w:t>
      </w:r>
    </w:p>
    <w:p w14:paraId="20E9CA1C" w14:textId="5E366A1C" w:rsidR="00CC30BA" w:rsidRDefault="00CC30BA" w:rsidP="00CC30BA">
      <w:pPr>
        <w:pStyle w:val="TF-TEXTO"/>
      </w:pPr>
      <w:r>
        <w:t xml:space="preserve">O instrumental cirúrgico deve ser listado, preparado com antecedência, de acordo com o tipo de cirurgia a ser realizada e da preferência do cirurgião </w:t>
      </w:r>
      <w:r w:rsidRPr="00A5111B">
        <w:t>(MORIYA</w:t>
      </w:r>
      <w:r>
        <w:t>;</w:t>
      </w:r>
      <w:r w:rsidRPr="00A5111B">
        <w:t xml:space="preserve"> VICENTE</w:t>
      </w:r>
      <w:r>
        <w:t xml:space="preserve">; </w:t>
      </w:r>
      <w:r w:rsidRPr="00A5111B">
        <w:t>TAZIMA, 2011, p.1</w:t>
      </w:r>
      <w:r>
        <w:t>8</w:t>
      </w:r>
      <w:r w:rsidRPr="00A5111B">
        <w:t>)</w:t>
      </w:r>
      <w:r>
        <w:t xml:space="preserve">. </w:t>
      </w:r>
      <w:r w:rsidR="005032B4">
        <w:t xml:space="preserve">Quando necessário, </w:t>
      </w:r>
      <w:r>
        <w:t xml:space="preserve">esses equipamentos </w:t>
      </w:r>
      <w:r w:rsidR="00EF0C23">
        <w:t xml:space="preserve">precisam ser </w:t>
      </w:r>
      <w:r>
        <w:t>adquiridos antecipadamente e estejam disponíveis antes mesmo de a cirurgia começar, a fim de garantir a segurança e a tranquilidade durante os procedimentos a serem realizados (</w:t>
      </w:r>
      <w:r w:rsidR="00824CAA">
        <w:t>PROLAB</w:t>
      </w:r>
      <w:r>
        <w:t>, 2019)</w:t>
      </w:r>
      <w:r w:rsidR="002D484F">
        <w:t>.</w:t>
      </w:r>
    </w:p>
    <w:p w14:paraId="2C13C974" w14:textId="0C0E5941" w:rsidR="002268CB" w:rsidRDefault="005E40BA" w:rsidP="002973D3">
      <w:pPr>
        <w:pStyle w:val="TF-TEXTO"/>
      </w:pPr>
      <w:r>
        <w:t>D</w:t>
      </w:r>
      <w:r w:rsidR="000C5A0B">
        <w:t xml:space="preserve">eterminadas empresas </w:t>
      </w:r>
      <w:r w:rsidR="002618AE">
        <w:t>que prestam serviço</w:t>
      </w:r>
      <w:r>
        <w:t>s</w:t>
      </w:r>
      <w:r w:rsidR="002618AE">
        <w:t xml:space="preserve"> e fornecimento de materiais</w:t>
      </w:r>
      <w:r w:rsidR="001A7835">
        <w:t xml:space="preserve"> cirúrgicos para</w:t>
      </w:r>
      <w:r>
        <w:t xml:space="preserve"> hospitais</w:t>
      </w:r>
      <w:r w:rsidR="001A7835">
        <w:t xml:space="preserve"> </w:t>
      </w:r>
      <w:r w:rsidR="00732AC4">
        <w:t xml:space="preserve">exigem que os </w:t>
      </w:r>
      <w:r w:rsidR="000C55E6">
        <w:t>instrumentador</w:t>
      </w:r>
      <w:r w:rsidR="00732AC4">
        <w:t>es</w:t>
      </w:r>
      <w:r w:rsidR="000C55E6">
        <w:t xml:space="preserve"> cirúrgic</w:t>
      </w:r>
      <w:r w:rsidR="00732AC4">
        <w:t>os</w:t>
      </w:r>
      <w:r w:rsidR="00DF6501">
        <w:t>,</w:t>
      </w:r>
      <w:r w:rsidR="000C55E6">
        <w:t xml:space="preserve"> após a realização de uma cirurgia</w:t>
      </w:r>
      <w:r w:rsidR="006E24E5">
        <w:t xml:space="preserve">, </w:t>
      </w:r>
      <w:r w:rsidR="000C55E6">
        <w:t>apresent</w:t>
      </w:r>
      <w:r w:rsidR="006E24E5">
        <w:t>em</w:t>
      </w:r>
      <w:r w:rsidR="000C55E6">
        <w:t xml:space="preserve"> um relatório dos materiais que foram usados, para </w:t>
      </w:r>
      <w:r w:rsidR="00244123">
        <w:t>que seja feito</w:t>
      </w:r>
      <w:r w:rsidR="000C55E6">
        <w:t xml:space="preserve"> o controle e justificativa dos gastos</w:t>
      </w:r>
      <w:r w:rsidR="00244123">
        <w:t xml:space="preserve"> da empresa</w:t>
      </w:r>
      <w:r w:rsidR="000C55E6">
        <w:t xml:space="preserve">. Atualmente, esse relatório é feito </w:t>
      </w:r>
      <w:r w:rsidR="00C837E2">
        <w:t>à</w:t>
      </w:r>
      <w:r w:rsidR="000C55E6">
        <w:t xml:space="preserve"> mão, o que gera problemas pois é necessário a assinatura e carimbo do médico que realizou a cirurgia</w:t>
      </w:r>
      <w:r w:rsidR="00ED3536">
        <w:t xml:space="preserve"> como protocolo de segurança e confiabilidade</w:t>
      </w:r>
      <w:r w:rsidR="000C55E6">
        <w:t xml:space="preserve">. Muitas vezes os instrumentadores não conseguem a assinatura logo após a cirurgia e precisam investir tempo em consegui-la em outro dia ou horário, o que </w:t>
      </w:r>
      <w:r w:rsidR="000F7DE2">
        <w:t>compromet</w:t>
      </w:r>
      <w:r w:rsidR="00CA0F00">
        <w:t>e</w:t>
      </w:r>
      <w:r w:rsidR="000C55E6">
        <w:t xml:space="preserve"> o trabalho do instrumentador e do médico. </w:t>
      </w:r>
    </w:p>
    <w:p w14:paraId="192F284E" w14:textId="782EA592" w:rsidR="0000012F" w:rsidRDefault="000C55E6" w:rsidP="00CC2397">
      <w:pPr>
        <w:pStyle w:val="TF-TEXTO"/>
      </w:pPr>
      <w:r>
        <w:t xml:space="preserve">Outro problema relatado pelos instrumentadores é o trabalho necessário para escrever o relatório a mão, o que </w:t>
      </w:r>
      <w:r w:rsidR="002268CB">
        <w:t xml:space="preserve">demanda </w:t>
      </w:r>
      <w:r>
        <w:t xml:space="preserve">muito tempo e é pouco prático. </w:t>
      </w:r>
      <w:r w:rsidR="00E94431">
        <w:t>Após escreverem o relatório, os instrumentadores enviam uma foto do mesmo via aplicativo de mensagens para o financeiro da empresa aprovar, o que pode ocasionar</w:t>
      </w:r>
      <w:r w:rsidR="00731DE5">
        <w:t xml:space="preserve"> ruídos,</w:t>
      </w:r>
      <w:r w:rsidR="00E94431">
        <w:t xml:space="preserve"> perda de informações ou até mesmo o não recebimento dos relatórios assinados, levando em consideração a indisponibilidade do </w:t>
      </w:r>
      <w:r w:rsidR="00E94431">
        <w:lastRenderedPageBreak/>
        <w:t>aplicativo em diversos momentos.</w:t>
      </w:r>
      <w:r w:rsidR="00CC2397">
        <w:t xml:space="preserve"> </w:t>
      </w:r>
      <w:r w:rsidR="00E94431">
        <w:t>Feito o envio da foto do relatório, outro contratempo detectado pelos colaboradores</w:t>
      </w:r>
      <w:r>
        <w:t xml:space="preserve"> </w:t>
      </w:r>
      <w:r w:rsidR="008C35C9">
        <w:t>é</w:t>
      </w:r>
      <w:r>
        <w:t xml:space="preserve"> o uso</w:t>
      </w:r>
      <w:r w:rsidR="00BC466E">
        <w:t xml:space="preserve"> desnecessário</w:t>
      </w:r>
      <w:r>
        <w:t xml:space="preserve"> das folhas de papel, </w:t>
      </w:r>
      <w:r w:rsidR="00BC466E">
        <w:t>que, após</w:t>
      </w:r>
      <w:r>
        <w:t xml:space="preserve"> </w:t>
      </w:r>
      <w:r w:rsidR="00BC466E">
        <w:t>serem utilizadas</w:t>
      </w:r>
      <w:r>
        <w:t xml:space="preserve"> são todas </w:t>
      </w:r>
      <w:r w:rsidR="00B12A90">
        <w:t>descartadas</w:t>
      </w:r>
      <w:r>
        <w:t>, gerando gastos dispensáveis e gerando mais lixo.</w:t>
      </w:r>
    </w:p>
    <w:p w14:paraId="170F5B74" w14:textId="6DB5722B" w:rsidR="002973D3" w:rsidRDefault="002973D3" w:rsidP="008C35C9">
      <w:pPr>
        <w:pStyle w:val="TF-TEXTO"/>
      </w:pPr>
      <w:r>
        <w:t>Diante deste cenário, este trabalho apresenta a proposta de um</w:t>
      </w:r>
      <w:r w:rsidR="000D4E69">
        <w:t xml:space="preserve">a plataforma </w:t>
      </w:r>
      <w:r>
        <w:t>para o auxílio na emissão, assinatura e aprovação de relatórios dos materiais utilizados em cirurgias</w:t>
      </w:r>
      <w:r w:rsidR="008C35C9">
        <w:t>, trazendo praticidade</w:t>
      </w:r>
      <w:r w:rsidR="004944C5">
        <w:t xml:space="preserve"> e rapidez nos processos</w:t>
      </w:r>
      <w:r w:rsidR="008C35C9">
        <w:t>, pois</w:t>
      </w:r>
      <w:r w:rsidR="00E64C4A">
        <w:t xml:space="preserve"> o mesmo</w:t>
      </w:r>
      <w:r w:rsidR="008C35C9">
        <w:t xml:space="preserve"> poderá ser utilizado tanto através de um computador, quanto através de um celular. Após a implementação dess</w:t>
      </w:r>
      <w:r w:rsidR="00D836F1">
        <w:t>a plataforma</w:t>
      </w:r>
      <w:r w:rsidR="008C35C9">
        <w:t xml:space="preserve">, </w:t>
      </w:r>
      <w:r w:rsidR="0015743C">
        <w:t>todos os relatórios estarão centralizados em um</w:t>
      </w:r>
      <w:r w:rsidR="0030318D">
        <w:t xml:space="preserve"> único local</w:t>
      </w:r>
      <w:r w:rsidR="008C35C9">
        <w:t xml:space="preserve">, facilitando assim, o </w:t>
      </w:r>
      <w:r w:rsidR="009A528F">
        <w:t>dia a dia</w:t>
      </w:r>
      <w:r w:rsidR="008C35C9">
        <w:t xml:space="preserve"> dos profissionais</w:t>
      </w:r>
      <w:r w:rsidR="0015743C">
        <w:t>.</w:t>
      </w:r>
    </w:p>
    <w:p w14:paraId="143D09BC" w14:textId="0765C1CF" w:rsidR="00431D5B" w:rsidRDefault="00C67979" w:rsidP="00431D5B">
      <w:pPr>
        <w:pStyle w:val="Ttulo1"/>
      </w:pPr>
      <w:bookmarkStart w:id="10" w:name="_Toc419598587"/>
      <w:r>
        <w:t>Bases Teóricas</w:t>
      </w:r>
    </w:p>
    <w:p w14:paraId="030B54F1" w14:textId="56CBFD11" w:rsidR="0082689E" w:rsidRDefault="0082689E" w:rsidP="00431D5B">
      <w:pPr>
        <w:pStyle w:val="TF-TEXTO"/>
      </w:pPr>
      <w:r>
        <w:t>Nesta seção s</w:t>
      </w:r>
      <w:r w:rsidR="00882BC1">
        <w:t>erá discorrido sobre</w:t>
      </w:r>
      <w:r w:rsidR="003307D4">
        <w:t xml:space="preserve"> </w:t>
      </w:r>
      <w:r w:rsidR="00417DD0" w:rsidRPr="00417DD0">
        <w:t>a gestão de suprimentos e logística hospitalar</w:t>
      </w:r>
      <w:r w:rsidR="003307D4">
        <w:t>,</w:t>
      </w:r>
      <w:r w:rsidR="00882BC1">
        <w:t xml:space="preserve"> a </w:t>
      </w:r>
      <w:r w:rsidR="00BE3D61">
        <w:t>t</w:t>
      </w:r>
      <w:r w:rsidR="00882BC1">
        <w:t>ransformação digital,</w:t>
      </w:r>
      <w:r w:rsidR="003307D4">
        <w:t xml:space="preserve"> e por fim,</w:t>
      </w:r>
      <w:r w:rsidR="00882BC1">
        <w:t xml:space="preserve"> a </w:t>
      </w:r>
      <w:r w:rsidR="003307D4">
        <w:t>gestão de processos eletrônicos.</w:t>
      </w:r>
    </w:p>
    <w:p w14:paraId="3214CB51" w14:textId="33A04058" w:rsidR="00C67979" w:rsidRPr="007D10F2" w:rsidRDefault="00C67979" w:rsidP="008554A9">
      <w:pPr>
        <w:pStyle w:val="Ttulo2"/>
      </w:pPr>
      <w:r>
        <w:t>Revisão Bibliográfica</w:t>
      </w:r>
    </w:p>
    <w:p w14:paraId="62777B4F" w14:textId="48F1D7B4" w:rsidR="000D4EB5" w:rsidRPr="00BE4890" w:rsidRDefault="000D4EB5" w:rsidP="000D4EB5">
      <w:pPr>
        <w:pStyle w:val="TF-TEXTO"/>
      </w:pPr>
      <w:r>
        <w:t xml:space="preserve">O primeiro assunto que fundamentará o estudo a ser realizado será </w:t>
      </w:r>
      <w:r w:rsidR="00DF156A">
        <w:t>a</w:t>
      </w:r>
      <w:r>
        <w:t xml:space="preserve"> gestão de suprimentos e</w:t>
      </w:r>
      <w:r w:rsidR="00DF156A">
        <w:t xml:space="preserve"> </w:t>
      </w:r>
      <w:r>
        <w:t>logística hospitalar. Dentro do processo logístico as atividades de armazenagem, movimentação, distribuição e controle de estoques representam grande parcela dos custos logísticos e em função disso tornam-se grandes desafios aos profissionais da área de gestão (RUFFO</w:t>
      </w:r>
      <w:r w:rsidR="00D44035">
        <w:t xml:space="preserve">; </w:t>
      </w:r>
      <w:r>
        <w:t>FALCÃO, 2020). Em uma instituição hospitalar essas atividades são de vital importância, pois são elas que garantem que os materiais estarão disponíveis quando os pacientes necessitarem e na qualidade adequada. Se essas atividades forem mal planejadas ou mal gerenciadas irão impactar na elevação dos custos (RUFFO</w:t>
      </w:r>
      <w:r w:rsidR="00D44035">
        <w:t>;</w:t>
      </w:r>
      <w:r>
        <w:t xml:space="preserve"> FALCÃO, 2020)</w:t>
      </w:r>
      <w:r w:rsidR="002D484F">
        <w:t>.</w:t>
      </w:r>
    </w:p>
    <w:p w14:paraId="1CC2774B" w14:textId="13C837DA" w:rsidR="000D4EB5" w:rsidRDefault="000D4EB5" w:rsidP="000D4EB5">
      <w:pPr>
        <w:pStyle w:val="TF-TEXTO"/>
      </w:pPr>
      <w:r>
        <w:t xml:space="preserve">Também fundamentará o estudo a ser realizado o conceito de sociedade </w:t>
      </w:r>
      <w:r w:rsidR="007D0557">
        <w:t>cibernética</w:t>
      </w:r>
      <w:r>
        <w:t xml:space="preserve">: sociedade da transformação digital. Para isto, será estudado sobre a modernização </w:t>
      </w:r>
      <w:r w:rsidR="00E845DD">
        <w:t>sobre os serviços através d</w:t>
      </w:r>
      <w:r>
        <w:t xml:space="preserve">a internet e o impacto positivo de como os indivíduos se comunicam e colaboram </w:t>
      </w:r>
      <w:r w:rsidRPr="00D37FCD">
        <w:t>(WEISS, 2019).</w:t>
      </w:r>
      <w:r>
        <w:t xml:space="preserve"> Segundo Siebel (2021) </w:t>
      </w:r>
      <w:r w:rsidR="008B180F">
        <w:t>a</w:t>
      </w:r>
      <w:r w:rsidRPr="00AF3B31">
        <w:t xml:space="preserve"> transformação digital é uma evolução</w:t>
      </w:r>
      <w:r>
        <w:t xml:space="preserve"> </w:t>
      </w:r>
      <w:r w:rsidRPr="00AF3B31">
        <w:t>para uma forma inteiramente nova de trabalhar e pensar</w:t>
      </w:r>
      <w:r>
        <w:t xml:space="preserve">. </w:t>
      </w:r>
    </w:p>
    <w:p w14:paraId="719616BE" w14:textId="3602B04F" w:rsidR="00796813" w:rsidRDefault="000D4EB5" w:rsidP="000D4EB5">
      <w:pPr>
        <w:pStyle w:val="TF-TEXTO"/>
      </w:pPr>
      <w:r>
        <w:t xml:space="preserve">E, por fim, a gestão dos processos eletrônicos serão estudados a fim de apresentar como </w:t>
      </w:r>
      <w:r w:rsidRPr="00346216">
        <w:t>Sistemas de T</w:t>
      </w:r>
      <w:r w:rsidR="00313A67">
        <w:t xml:space="preserve">ecnologia da </w:t>
      </w:r>
      <w:r w:rsidRPr="00346216">
        <w:t>I</w:t>
      </w:r>
      <w:r w:rsidR="00313A67">
        <w:t>nformação (TI)</w:t>
      </w:r>
      <w:r w:rsidRPr="00346216">
        <w:t xml:space="preserve"> da saúde, tais como registros de saúde</w:t>
      </w:r>
      <w:r>
        <w:t xml:space="preserve"> </w:t>
      </w:r>
      <w:r w:rsidRPr="00346216">
        <w:t>eletrônicos e entrada de pedidos médicos informatizados,</w:t>
      </w:r>
      <w:r>
        <w:t xml:space="preserve"> </w:t>
      </w:r>
      <w:r w:rsidRPr="00346216">
        <w:t>têm o potencial de melhorar a qualidade e reduzir custos</w:t>
      </w:r>
      <w:r>
        <w:t xml:space="preserve"> (SALOMI</w:t>
      </w:r>
      <w:r w:rsidR="00D44035">
        <w:t xml:space="preserve">; </w:t>
      </w:r>
      <w:r>
        <w:t>MACIEL, 2016)</w:t>
      </w:r>
      <w:r w:rsidR="002D484F">
        <w:t>.</w:t>
      </w:r>
    </w:p>
    <w:p w14:paraId="5326EF91" w14:textId="18AD92D7" w:rsidR="00C67979" w:rsidRDefault="00153F31" w:rsidP="004C19AA">
      <w:pPr>
        <w:pStyle w:val="Ttulo3"/>
      </w:pPr>
      <w:r>
        <w:lastRenderedPageBreak/>
        <w:t>GESTÃO DE SUPRIMENTOS</w:t>
      </w:r>
      <w:r w:rsidR="00047D43">
        <w:t xml:space="preserve"> </w:t>
      </w:r>
      <w:r>
        <w:t>E</w:t>
      </w:r>
      <w:r w:rsidR="00DF156A">
        <w:t xml:space="preserve"> </w:t>
      </w:r>
      <w:r>
        <w:t>LOGÍSTICA HOSPITALAR</w:t>
      </w:r>
      <w:r w:rsidR="00047D43">
        <w:t xml:space="preserve"> </w:t>
      </w:r>
    </w:p>
    <w:p w14:paraId="76478C91" w14:textId="69916E44" w:rsidR="002D484F" w:rsidRPr="002D484F" w:rsidRDefault="00B26EA8" w:rsidP="002D484F">
      <w:pPr>
        <w:pStyle w:val="TF-TEXTO"/>
        <w:rPr>
          <w:szCs w:val="24"/>
        </w:rPr>
      </w:pPr>
      <w:r w:rsidRPr="00B26EA8">
        <w:rPr>
          <w:szCs w:val="24"/>
        </w:rPr>
        <w:t>De acordo com Christiano Braga de C</w:t>
      </w:r>
      <w:r>
        <w:rPr>
          <w:szCs w:val="24"/>
        </w:rPr>
        <w:t xml:space="preserve">astro Lopes, </w:t>
      </w:r>
      <w:r w:rsidRPr="00B26EA8">
        <w:rPr>
          <w:szCs w:val="24"/>
        </w:rPr>
        <w:t>Carlos Gustavo Lopes da Silva</w:t>
      </w:r>
      <w:r>
        <w:rPr>
          <w:szCs w:val="24"/>
        </w:rPr>
        <w:t xml:space="preserve"> e </w:t>
      </w:r>
      <w:r w:rsidRPr="00B26EA8">
        <w:rPr>
          <w:szCs w:val="24"/>
        </w:rPr>
        <w:t>Jacson Costa Alves</w:t>
      </w:r>
      <w:r>
        <w:rPr>
          <w:szCs w:val="24"/>
        </w:rPr>
        <w:t xml:space="preserve"> no livro “</w:t>
      </w:r>
      <w:r w:rsidRPr="00B26EA8">
        <w:rPr>
          <w:szCs w:val="24"/>
        </w:rPr>
        <w:t>Gestão da Cadeia de Suprimentos em Saúde</w:t>
      </w:r>
      <w:r>
        <w:rPr>
          <w:szCs w:val="24"/>
        </w:rPr>
        <w:t>”</w:t>
      </w:r>
      <w:r w:rsidR="00207384">
        <w:rPr>
          <w:szCs w:val="24"/>
        </w:rPr>
        <w:t xml:space="preserve">, </w:t>
      </w:r>
      <w:r w:rsidR="002D484F">
        <w:rPr>
          <w:szCs w:val="24"/>
        </w:rPr>
        <w:t>n</w:t>
      </w:r>
      <w:r w:rsidR="002D484F" w:rsidRPr="002D484F">
        <w:rPr>
          <w:szCs w:val="24"/>
        </w:rPr>
        <w:t>a saúde, o modelo de gestão da cadeia de suprimentos está canalizado na capacidade estratégica da instituição de transigir eficiência em seus múltiplos processos com o menor custo possível (LOPES</w:t>
      </w:r>
      <w:r w:rsidR="00D44035">
        <w:rPr>
          <w:szCs w:val="24"/>
        </w:rPr>
        <w:t>;</w:t>
      </w:r>
      <w:r w:rsidR="002D484F" w:rsidRPr="002D484F">
        <w:rPr>
          <w:szCs w:val="24"/>
        </w:rPr>
        <w:t xml:space="preserve"> SILVA</w:t>
      </w:r>
      <w:r w:rsidR="00D44035">
        <w:rPr>
          <w:szCs w:val="24"/>
        </w:rPr>
        <w:t xml:space="preserve">; </w:t>
      </w:r>
      <w:r w:rsidR="002D484F" w:rsidRPr="002D484F">
        <w:rPr>
          <w:szCs w:val="24"/>
        </w:rPr>
        <w:t>ALVES, 2021).</w:t>
      </w:r>
    </w:p>
    <w:p w14:paraId="54C5CEFF" w14:textId="5BABBDE0" w:rsidR="002D484F" w:rsidRPr="00B453FB" w:rsidRDefault="002D484F" w:rsidP="00B453FB">
      <w:pPr>
        <w:pStyle w:val="Citaodiretalonga"/>
        <w:rPr>
          <w:sz w:val="20"/>
          <w:szCs w:val="20"/>
        </w:rPr>
      </w:pPr>
      <w:r w:rsidRPr="00B453FB">
        <w:rPr>
          <w:sz w:val="20"/>
          <w:szCs w:val="20"/>
        </w:rPr>
        <w:t>As estruturas de saúde normalmente atuam em regimes de internação, serviços e procedimentos ambulatoriais, que configuram cuidados mínimos, como consultas e exames, assim como complexos, em áreas cirúrgicas e intensivas. Todas essas estruturas demandam insumos e recursos que, inicialmente, passam pela cadeia de suprimentos, tanto na contratação de serviços quanto na aquisição de materiais e medicamentos (LOPES</w:t>
      </w:r>
      <w:r w:rsidR="00D44035">
        <w:rPr>
          <w:sz w:val="20"/>
          <w:szCs w:val="20"/>
        </w:rPr>
        <w:t>;</w:t>
      </w:r>
      <w:r w:rsidRPr="00B453FB">
        <w:rPr>
          <w:sz w:val="20"/>
          <w:szCs w:val="20"/>
        </w:rPr>
        <w:t xml:space="preserve"> SILVA</w:t>
      </w:r>
      <w:r w:rsidR="00D44035">
        <w:rPr>
          <w:sz w:val="20"/>
          <w:szCs w:val="20"/>
        </w:rPr>
        <w:t>;</w:t>
      </w:r>
      <w:r w:rsidRPr="00B453FB">
        <w:rPr>
          <w:sz w:val="20"/>
          <w:szCs w:val="20"/>
        </w:rPr>
        <w:t xml:space="preserve"> ALVES, 2021</w:t>
      </w:r>
      <w:r w:rsidR="005D4F58">
        <w:rPr>
          <w:sz w:val="20"/>
          <w:szCs w:val="20"/>
        </w:rPr>
        <w:t>, p. 19</w:t>
      </w:r>
      <w:r w:rsidRPr="00B453FB">
        <w:rPr>
          <w:sz w:val="20"/>
          <w:szCs w:val="20"/>
        </w:rPr>
        <w:t>).</w:t>
      </w:r>
    </w:p>
    <w:p w14:paraId="3AD04245" w14:textId="61EF6244" w:rsidR="00AE01DA" w:rsidRDefault="002D484F" w:rsidP="00824CAA">
      <w:pPr>
        <w:pStyle w:val="TF-TEXTO"/>
      </w:pPr>
      <w:r>
        <w:rPr>
          <w:szCs w:val="24"/>
        </w:rPr>
        <w:t>A</w:t>
      </w:r>
      <w:r w:rsidR="00207384">
        <w:rPr>
          <w:szCs w:val="24"/>
        </w:rPr>
        <w:t xml:space="preserve"> redução de custos de manutenção de estoque é facilitada pela gestão interligada entre instituições e fornecedores, gerando um abastecimento rápido e ágil.</w:t>
      </w:r>
      <w:r w:rsidR="00057254">
        <w:rPr>
          <w:szCs w:val="24"/>
        </w:rPr>
        <w:t xml:space="preserve"> </w:t>
      </w:r>
      <w:r w:rsidR="00057254">
        <w:t>Os</w:t>
      </w:r>
      <w:r w:rsidR="00D55B6B" w:rsidRPr="00D55B6B">
        <w:t xml:space="preserve"> fluxos e registro dos insumos</w:t>
      </w:r>
      <w:r w:rsidR="00057254">
        <w:t xml:space="preserve"> automatizados </w:t>
      </w:r>
      <w:r w:rsidR="00D55B6B" w:rsidRPr="00D55B6B">
        <w:t>somam às ações de melhoria contínua</w:t>
      </w:r>
      <w:bookmarkStart w:id="11" w:name="_Hlk130897428"/>
      <w:r w:rsidR="00D44035">
        <w:t xml:space="preserve"> </w:t>
      </w:r>
      <w:r w:rsidR="00D44035" w:rsidRPr="002D484F">
        <w:rPr>
          <w:szCs w:val="24"/>
        </w:rPr>
        <w:t>(LOPES</w:t>
      </w:r>
      <w:r w:rsidR="00D44035">
        <w:rPr>
          <w:szCs w:val="24"/>
        </w:rPr>
        <w:t>;</w:t>
      </w:r>
      <w:r w:rsidR="00D44035" w:rsidRPr="002D484F">
        <w:rPr>
          <w:szCs w:val="24"/>
        </w:rPr>
        <w:t xml:space="preserve"> SILVA</w:t>
      </w:r>
      <w:r w:rsidR="00D44035">
        <w:rPr>
          <w:szCs w:val="24"/>
        </w:rPr>
        <w:t xml:space="preserve">; </w:t>
      </w:r>
      <w:r w:rsidR="00D44035" w:rsidRPr="002D484F">
        <w:rPr>
          <w:szCs w:val="24"/>
        </w:rPr>
        <w:t>ALVES, 2021)</w:t>
      </w:r>
      <w:r w:rsidR="00D55B6B" w:rsidRPr="00D55B6B">
        <w:t xml:space="preserve">. </w:t>
      </w:r>
      <w:bookmarkEnd w:id="11"/>
      <w:r w:rsidR="00057254">
        <w:t>A</w:t>
      </w:r>
      <w:r w:rsidR="00D55B6B" w:rsidRPr="00D55B6B">
        <w:t xml:space="preserve"> Figura </w:t>
      </w:r>
      <w:r w:rsidR="00057254">
        <w:t>1 apresenta</w:t>
      </w:r>
      <w:r w:rsidR="00D55B6B" w:rsidRPr="00D55B6B">
        <w:t xml:space="preserve"> a evolução da cadeia logística.</w:t>
      </w:r>
    </w:p>
    <w:p w14:paraId="4A12AC4D" w14:textId="3A68E7DA" w:rsidR="003F4B66" w:rsidRPr="00F3649F" w:rsidRDefault="003F4B66" w:rsidP="003F4B66">
      <w:pPr>
        <w:pStyle w:val="TF-LEGENDA"/>
      </w:pPr>
      <w:bookmarkStart w:id="12" w:name="_Ref112957716"/>
      <w:bookmarkStart w:id="13" w:name="_Ref53317281"/>
      <w:r>
        <w:t xml:space="preserve">Figura </w:t>
      </w:r>
      <w:fldSimple w:instr=" SEQ Figura \* ARABIC ">
        <w:r>
          <w:rPr>
            <w:noProof/>
          </w:rPr>
          <w:t>1</w:t>
        </w:r>
      </w:fldSimple>
      <w:bookmarkEnd w:id="12"/>
      <w:r>
        <w:t xml:space="preserve"> </w:t>
      </w:r>
      <w:r w:rsidRPr="00F3649F">
        <w:t xml:space="preserve">– </w:t>
      </w:r>
      <w:bookmarkEnd w:id="13"/>
      <w:r w:rsidR="00F74407">
        <w:t>E</w:t>
      </w:r>
      <w:r w:rsidR="00F74407" w:rsidRPr="00D55B6B">
        <w:t>volução da cadeia logística</w:t>
      </w:r>
    </w:p>
    <w:p w14:paraId="4968E6A1" w14:textId="2B47E12F" w:rsidR="003F4B66" w:rsidRPr="00C458D3" w:rsidRDefault="00F74407" w:rsidP="003F4B66">
      <w:pPr>
        <w:pStyle w:val="TF-FIGURA"/>
        <w:rPr>
          <w:highlight w:val="yellow"/>
        </w:rPr>
      </w:pPr>
      <w:r>
        <w:rPr>
          <w:noProof/>
        </w:rPr>
        <w:drawing>
          <wp:inline distT="0" distB="0" distL="0" distR="0" wp14:anchorId="4B473F20" wp14:editId="09D0D354">
            <wp:extent cx="3525461" cy="2394609"/>
            <wp:effectExtent l="19050" t="19050" r="18415" b="2476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6400" cy="2415624"/>
                    </a:xfrm>
                    <a:prstGeom prst="rect">
                      <a:avLst/>
                    </a:prstGeom>
                    <a:ln>
                      <a:solidFill>
                        <a:schemeClr val="tx1"/>
                      </a:solidFill>
                    </a:ln>
                  </pic:spPr>
                </pic:pic>
              </a:graphicData>
            </a:graphic>
          </wp:inline>
        </w:drawing>
      </w:r>
      <w:r>
        <w:rPr>
          <w:noProof/>
          <w:highlight w:val="yellow"/>
        </w:rPr>
        <w:t xml:space="preserve"> </w:t>
      </w:r>
    </w:p>
    <w:p w14:paraId="368F4CA4" w14:textId="5FDCAEB9" w:rsidR="00354EE1" w:rsidRPr="00EE0515" w:rsidRDefault="003F4B66" w:rsidP="00EE0515">
      <w:pPr>
        <w:pStyle w:val="TF-FONTE"/>
      </w:pPr>
      <w:r w:rsidRPr="00F3649F">
        <w:t xml:space="preserve">Fonte: </w:t>
      </w:r>
      <w:proofErr w:type="spellStart"/>
      <w:r w:rsidR="00435118">
        <w:t>Ballou</w:t>
      </w:r>
      <w:proofErr w:type="spellEnd"/>
      <w:r w:rsidR="00435118">
        <w:t xml:space="preserve"> (2006, p. 30).</w:t>
      </w:r>
      <w:bookmarkStart w:id="14" w:name="_Hlk130896901"/>
    </w:p>
    <w:p w14:paraId="6B0A3C04" w14:textId="210E7066" w:rsidR="004010D1" w:rsidRDefault="004010D1" w:rsidP="004010D1">
      <w:pPr>
        <w:pStyle w:val="TF-TEXTO"/>
        <w:ind w:left="680"/>
        <w:rPr>
          <w:szCs w:val="24"/>
        </w:rPr>
      </w:pPr>
      <w:r w:rsidRPr="004010D1">
        <w:rPr>
          <w:szCs w:val="24"/>
        </w:rPr>
        <w:t>A Figura 2</w:t>
      </w:r>
      <w:r>
        <w:rPr>
          <w:szCs w:val="24"/>
        </w:rPr>
        <w:t xml:space="preserve"> apresenta</w:t>
      </w:r>
      <w:r w:rsidRPr="004010D1">
        <w:rPr>
          <w:szCs w:val="24"/>
        </w:rPr>
        <w:t xml:space="preserve"> a cadeia de suprimento de uma organização hospitalar genérica</w:t>
      </w:r>
      <w:r>
        <w:rPr>
          <w:szCs w:val="24"/>
        </w:rPr>
        <w:t>.</w:t>
      </w:r>
    </w:p>
    <w:p w14:paraId="4A409D7D" w14:textId="31CD92D8" w:rsidR="004010D1" w:rsidRPr="00F3649F" w:rsidRDefault="004010D1" w:rsidP="004010D1">
      <w:pPr>
        <w:pStyle w:val="TF-LEGENDA"/>
      </w:pPr>
      <w:r>
        <w:t xml:space="preserve">Figura 2 </w:t>
      </w:r>
      <w:r w:rsidRPr="00F3649F">
        <w:t xml:space="preserve">– </w:t>
      </w:r>
      <w:r w:rsidRPr="004010D1">
        <w:t>Logística: segmentos e atividades típicas</w:t>
      </w:r>
    </w:p>
    <w:p w14:paraId="2BE6ACC9" w14:textId="73BC73F6" w:rsidR="004010D1" w:rsidRPr="00C458D3" w:rsidRDefault="004010D1" w:rsidP="004010D1">
      <w:pPr>
        <w:pStyle w:val="TF-FIGURA"/>
        <w:rPr>
          <w:highlight w:val="yellow"/>
        </w:rPr>
      </w:pPr>
      <w:r w:rsidRPr="004010D1">
        <w:rPr>
          <w:noProof/>
        </w:rPr>
        <w:drawing>
          <wp:inline distT="0" distB="0" distL="0" distR="0" wp14:anchorId="3DCB5FBB" wp14:editId="1A278CBB">
            <wp:extent cx="3425036" cy="1681182"/>
            <wp:effectExtent l="19050" t="19050" r="23495" b="146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9931" cy="1698310"/>
                    </a:xfrm>
                    <a:prstGeom prst="rect">
                      <a:avLst/>
                    </a:prstGeom>
                    <a:ln>
                      <a:solidFill>
                        <a:schemeClr val="tx1"/>
                      </a:solidFill>
                    </a:ln>
                  </pic:spPr>
                </pic:pic>
              </a:graphicData>
            </a:graphic>
          </wp:inline>
        </w:drawing>
      </w:r>
      <w:r>
        <w:rPr>
          <w:noProof/>
          <w:highlight w:val="yellow"/>
        </w:rPr>
        <w:t xml:space="preserve"> </w:t>
      </w:r>
    </w:p>
    <w:p w14:paraId="41FAB6B9" w14:textId="1723528F" w:rsidR="004010D1" w:rsidRPr="00EE0515" w:rsidRDefault="004010D1" w:rsidP="00EE0515">
      <w:pPr>
        <w:pStyle w:val="TF-FONTE"/>
      </w:pPr>
      <w:r w:rsidRPr="00F3649F">
        <w:t xml:space="preserve">Fonte: </w:t>
      </w:r>
      <w:r w:rsidR="00EE0515">
        <w:t>Barbieri</w:t>
      </w:r>
      <w:r>
        <w:t xml:space="preserve"> (2</w:t>
      </w:r>
      <w:r w:rsidR="00EE0515">
        <w:t>017</w:t>
      </w:r>
      <w:r>
        <w:t xml:space="preserve">, p. </w:t>
      </w:r>
      <w:r w:rsidR="00EE0515">
        <w:t>2</w:t>
      </w:r>
      <w:r>
        <w:t>).</w:t>
      </w:r>
    </w:p>
    <w:p w14:paraId="049FFD46" w14:textId="202FAD4B" w:rsidR="00EE0515" w:rsidRDefault="004010D1" w:rsidP="00403BAE">
      <w:pPr>
        <w:pStyle w:val="TF-TEXTO"/>
        <w:rPr>
          <w:szCs w:val="24"/>
        </w:rPr>
      </w:pPr>
      <w:r w:rsidRPr="004010D1">
        <w:rPr>
          <w:szCs w:val="24"/>
        </w:rPr>
        <w:lastRenderedPageBreak/>
        <w:t xml:space="preserve"> </w:t>
      </w:r>
      <w:r w:rsidR="00EE0515">
        <w:rPr>
          <w:szCs w:val="24"/>
        </w:rPr>
        <w:t>O</w:t>
      </w:r>
      <w:r w:rsidRPr="004010D1">
        <w:rPr>
          <w:szCs w:val="24"/>
        </w:rPr>
        <w:t>s clientes internos da área de suprimento de materiais são os responsáveis pela prestação de serviços aos pacientes em várias áreas como ambulatório, centro cirúrgico, pronto‐socorro, unidade de tratamento intensivo e alimentação. As áreas de compra, almoxarifado e farmácia são responsáveis pelo fornecimento de materiais aos solicitantes ou usuários dos materiais. Todas as unidades que prestam serviços aos pacientes nas organizações hospitalares são clientes internos das áreas de suprimento. Os materiais são intermediados por funcionários responsáveis pelos serviços prestados aos clientes</w:t>
      </w:r>
      <w:r w:rsidR="00EE0515">
        <w:rPr>
          <w:szCs w:val="24"/>
        </w:rPr>
        <w:t xml:space="preserve"> (BARBIERI</w:t>
      </w:r>
      <w:r w:rsidR="00D44035">
        <w:rPr>
          <w:szCs w:val="24"/>
        </w:rPr>
        <w:t>,</w:t>
      </w:r>
      <w:r w:rsidR="00EE0515">
        <w:rPr>
          <w:szCs w:val="24"/>
        </w:rPr>
        <w:t xml:space="preserve"> 2017)</w:t>
      </w:r>
      <w:r w:rsidRPr="004010D1">
        <w:rPr>
          <w:szCs w:val="24"/>
        </w:rPr>
        <w:t>.</w:t>
      </w:r>
    </w:p>
    <w:p w14:paraId="1CB81FC0" w14:textId="1CC44F79" w:rsidR="008D0B9A" w:rsidRDefault="00B21FCF" w:rsidP="00403BAE">
      <w:pPr>
        <w:pStyle w:val="TF-TEXTO"/>
        <w:rPr>
          <w:szCs w:val="24"/>
        </w:rPr>
      </w:pPr>
      <w:r>
        <w:rPr>
          <w:szCs w:val="24"/>
        </w:rPr>
        <w:t xml:space="preserve">Segundo </w:t>
      </w:r>
      <w:proofErr w:type="spellStart"/>
      <w:r>
        <w:rPr>
          <w:szCs w:val="24"/>
        </w:rPr>
        <w:t>Salomi</w:t>
      </w:r>
      <w:proofErr w:type="spellEnd"/>
      <w:r>
        <w:rPr>
          <w:szCs w:val="24"/>
        </w:rPr>
        <w:t xml:space="preserve"> e Maciel (</w:t>
      </w:r>
      <w:r>
        <w:t>2016</w:t>
      </w:r>
      <w:r>
        <w:rPr>
          <w:szCs w:val="24"/>
        </w:rPr>
        <w:t>) c</w:t>
      </w:r>
      <w:r w:rsidR="008D0B9A" w:rsidRPr="008D0B9A">
        <w:rPr>
          <w:szCs w:val="24"/>
        </w:rPr>
        <w:t>om os novos modelos de gestão</w:t>
      </w:r>
      <w:r w:rsidR="008D0B9A">
        <w:rPr>
          <w:szCs w:val="24"/>
        </w:rPr>
        <w:t xml:space="preserve"> e logística </w:t>
      </w:r>
      <w:r w:rsidR="008D0B9A" w:rsidRPr="008D0B9A">
        <w:rPr>
          <w:szCs w:val="24"/>
        </w:rPr>
        <w:t>na saúde surge</w:t>
      </w:r>
      <w:r w:rsidR="008D0B9A">
        <w:rPr>
          <w:szCs w:val="24"/>
        </w:rPr>
        <w:t>m</w:t>
      </w:r>
      <w:r w:rsidR="008D0B9A" w:rsidRPr="008D0B9A">
        <w:rPr>
          <w:szCs w:val="24"/>
        </w:rPr>
        <w:t xml:space="preserve"> novas necessidades de informações, como integração e consolidação de dados. A melhoria contínua da qualidade e o tratamento de casos e riscos aumentam a demanda por dados clínicos sistematizados. Os sistemas de TI da saúde, como registros eletrônicos e pedidos médicos informatizados, têm o potencial de melhorar a qualidade e reduzir custos, facilitando a implementação de metas e o uso de ferramentas de apoio à decisão para prevenção de erros nos processos</w:t>
      </w:r>
      <w:r w:rsidR="008D0B9A">
        <w:rPr>
          <w:szCs w:val="24"/>
        </w:rPr>
        <w:t xml:space="preserve"> (SALOMI</w:t>
      </w:r>
      <w:r w:rsidR="008301A2">
        <w:rPr>
          <w:szCs w:val="24"/>
        </w:rPr>
        <w:t>;</w:t>
      </w:r>
      <w:r w:rsidR="008D0B9A">
        <w:rPr>
          <w:szCs w:val="24"/>
        </w:rPr>
        <w:t xml:space="preserve"> MACIEL, 2016)</w:t>
      </w:r>
      <w:r w:rsidR="008D0B9A" w:rsidRPr="008D0B9A">
        <w:rPr>
          <w:szCs w:val="24"/>
        </w:rPr>
        <w:t>.</w:t>
      </w:r>
    </w:p>
    <w:bookmarkEnd w:id="14"/>
    <w:p w14:paraId="07C3BA87" w14:textId="08BF24F9" w:rsidR="00A0270B" w:rsidRDefault="00A0270B" w:rsidP="00796813">
      <w:pPr>
        <w:pStyle w:val="Ttulo3"/>
      </w:pPr>
      <w:r>
        <w:t xml:space="preserve">SOCIEDADE </w:t>
      </w:r>
      <w:r w:rsidR="00F518C3">
        <w:t>CIBERNÉTICA</w:t>
      </w:r>
      <w:r>
        <w:t>: A SOCIEDADE DA TRANSFORMAÇÃO DIGITAL</w:t>
      </w:r>
    </w:p>
    <w:p w14:paraId="48EC3699" w14:textId="6395D551" w:rsidR="00D52565" w:rsidRDefault="00D52565" w:rsidP="00D52565">
      <w:pPr>
        <w:pStyle w:val="TF-TEXTO"/>
      </w:pPr>
      <w:bookmarkStart w:id="15" w:name="_Hlk130839404"/>
      <w:r w:rsidRPr="5DE52D68">
        <w:t xml:space="preserve">Desde </w:t>
      </w:r>
      <w:r>
        <w:t>o princípio</w:t>
      </w:r>
      <w:r w:rsidRPr="5DE52D68">
        <w:t xml:space="preserve"> a sociedade tem evoluído em todos os aspectos. </w:t>
      </w:r>
      <w:r w:rsidRPr="72BFE55E">
        <w:t>Nas</w:t>
      </w:r>
      <w:r w:rsidRPr="5DE52D68">
        <w:t xml:space="preserve"> últimas</w:t>
      </w:r>
      <w:r w:rsidRPr="505875D4">
        <w:t xml:space="preserve"> </w:t>
      </w:r>
      <w:r w:rsidRPr="5DE52D68">
        <w:t xml:space="preserve">décadas foi </w:t>
      </w:r>
      <w:r w:rsidRPr="75D7D1FE">
        <w:t>nítid</w:t>
      </w:r>
      <w:r>
        <w:t>a</w:t>
      </w:r>
      <w:r w:rsidRPr="5DE52D68">
        <w:t xml:space="preserve"> a</w:t>
      </w:r>
      <w:bookmarkEnd w:id="15"/>
      <w:r w:rsidRPr="5DE52D68">
        <w:t xml:space="preserve"> abundância </w:t>
      </w:r>
      <w:r w:rsidRPr="2AAC1C28">
        <w:t>em</w:t>
      </w:r>
      <w:r w:rsidRPr="5DE52D68">
        <w:t xml:space="preserve"> </w:t>
      </w:r>
      <w:r w:rsidRPr="505875D4">
        <w:t xml:space="preserve">inovações na </w:t>
      </w:r>
      <w:r>
        <w:t>área</w:t>
      </w:r>
      <w:r w:rsidRPr="75D7D1FE">
        <w:t xml:space="preserve"> </w:t>
      </w:r>
      <w:r>
        <w:t>da</w:t>
      </w:r>
      <w:r w:rsidRPr="75D7D1FE">
        <w:t xml:space="preserve"> </w:t>
      </w:r>
      <w:r w:rsidRPr="505875D4">
        <w:t>tecnologia</w:t>
      </w:r>
      <w:r w:rsidRPr="333FECFB">
        <w:t>,</w:t>
      </w:r>
      <w:r w:rsidRPr="505875D4">
        <w:t xml:space="preserve"> </w:t>
      </w:r>
      <w:r w:rsidRPr="2B545C67">
        <w:t>como por exemplo</w:t>
      </w:r>
      <w:r>
        <w:t>,</w:t>
      </w:r>
      <w:r w:rsidRPr="2B545C67">
        <w:t xml:space="preserve"> </w:t>
      </w:r>
      <w:r w:rsidRPr="72BE839D">
        <w:t xml:space="preserve">o advento dos </w:t>
      </w:r>
      <w:r w:rsidRPr="463A7519">
        <w:t>microprocessadores</w:t>
      </w:r>
      <w:r w:rsidRPr="5B50A2E1">
        <w:t>,</w:t>
      </w:r>
      <w:r w:rsidRPr="72BE839D">
        <w:t xml:space="preserve"> </w:t>
      </w:r>
      <w:r w:rsidRPr="50B56630">
        <w:t xml:space="preserve">fibra </w:t>
      </w:r>
      <w:r w:rsidRPr="75D7D1FE">
        <w:t>ó</w:t>
      </w:r>
      <w:r>
        <w:t>p</w:t>
      </w:r>
      <w:r w:rsidRPr="75D7D1FE">
        <w:t xml:space="preserve">tica, </w:t>
      </w:r>
      <w:r>
        <w:t xml:space="preserve">internet 5G, </w:t>
      </w:r>
      <w:r w:rsidRPr="75D7D1FE">
        <w:t>entre outros.</w:t>
      </w:r>
      <w:r>
        <w:t xml:space="preserve"> </w:t>
      </w:r>
      <w:r w:rsidR="0019607D" w:rsidRPr="0019607D">
        <w:t>A modernização da internet</w:t>
      </w:r>
      <w:r w:rsidR="0019607D">
        <w:t xml:space="preserve"> e a transformação digital</w:t>
      </w:r>
      <w:r w:rsidR="0019607D" w:rsidRPr="0019607D">
        <w:t xml:space="preserve"> tem estimulado de uma forma positiva a maneira de como os indivíduos se comunicam e colaboram</w:t>
      </w:r>
      <w:r w:rsidR="0019607D">
        <w:t xml:space="preserve"> </w:t>
      </w:r>
      <w:r w:rsidR="0019607D" w:rsidRPr="0019607D">
        <w:t>(WEISS, 2019).</w:t>
      </w:r>
    </w:p>
    <w:p w14:paraId="36CC35BF" w14:textId="5A32B8BF" w:rsidR="003D0CC8" w:rsidRPr="00B453FB" w:rsidRDefault="00D52565" w:rsidP="00B453FB">
      <w:pPr>
        <w:pStyle w:val="Citaodiretalonga"/>
        <w:rPr>
          <w:sz w:val="20"/>
          <w:szCs w:val="20"/>
        </w:rPr>
      </w:pPr>
      <w:r w:rsidRPr="00B453FB">
        <w:rPr>
          <w:sz w:val="20"/>
          <w:szCs w:val="20"/>
        </w:rPr>
        <w:t>A transformação digital não é uma série de mudanças geracionais em tecnologia da informação ou simplesmente a migração de processos, dados e informações de uma empresa para uma plataforma digital.</w:t>
      </w:r>
      <w:r w:rsidR="003D0CC8" w:rsidRPr="00B453FB">
        <w:rPr>
          <w:sz w:val="20"/>
          <w:szCs w:val="20"/>
        </w:rPr>
        <w:t xml:space="preserve"> A transformação digital é uma evolução disruptiva para uma forma inteiramente nova de trabalhar e pensar</w:t>
      </w:r>
      <w:r w:rsidR="005D4F58">
        <w:rPr>
          <w:sz w:val="20"/>
          <w:szCs w:val="20"/>
        </w:rPr>
        <w:t xml:space="preserve"> (SIEBEL, 2021, p. 41)</w:t>
      </w:r>
      <w:r w:rsidRPr="00B453FB">
        <w:rPr>
          <w:sz w:val="20"/>
          <w:szCs w:val="20"/>
        </w:rPr>
        <w:t>.</w:t>
      </w:r>
    </w:p>
    <w:p w14:paraId="5F822B35" w14:textId="1879045B" w:rsidR="003D0CC8" w:rsidRDefault="003D0CC8" w:rsidP="003D0CC8">
      <w:pPr>
        <w:pStyle w:val="TF-TEXTO"/>
      </w:pPr>
      <w:r>
        <w:t>Para</w:t>
      </w:r>
      <w:r w:rsidRPr="003D0CC8">
        <w:t xml:space="preserve"> Borges</w:t>
      </w:r>
      <w:r w:rsidR="007D564F">
        <w:t xml:space="preserve"> (</w:t>
      </w:r>
      <w:r w:rsidR="00D35BB2">
        <w:t>2021, p.23)</w:t>
      </w:r>
      <w:r w:rsidRPr="009B1905">
        <w:t>,</w:t>
      </w:r>
      <w:r w:rsidRPr="003D0CC8">
        <w:rPr>
          <w:i/>
          <w:iCs/>
        </w:rPr>
        <w:t xml:space="preserve"> </w:t>
      </w:r>
      <w:r>
        <w:t xml:space="preserve">a transformação digital é definida em 10 </w:t>
      </w:r>
      <w:r w:rsidR="003A1355">
        <w:t>parâmetros</w:t>
      </w:r>
      <w:r>
        <w:t xml:space="preserve">: 1) inovar </w:t>
      </w:r>
      <w:r w:rsidR="00D1705D">
        <w:t xml:space="preserve">e </w:t>
      </w:r>
      <w:r>
        <w:t>faze</w:t>
      </w:r>
      <w:r w:rsidR="00D1705D">
        <w:t>r</w:t>
      </w:r>
      <w:r>
        <w:t xml:space="preserve"> com que o potencial do negócio cresça ao fazer o uso de novas tecnologias digitais; 2) </w:t>
      </w:r>
      <w:r w:rsidR="003A1355">
        <w:t xml:space="preserve">buscar tecnologias disponíveis para alcançar os objetivos; 3) incorporar as tecnologias digitais </w:t>
      </w:r>
      <w:r>
        <w:t>para alcançar objetivos estratégicos</w:t>
      </w:r>
      <w:r w:rsidR="003A1355">
        <w:t>; 4)</w:t>
      </w:r>
      <w:r>
        <w:t xml:space="preserve"> concepção de novos produtos, serviços e experiências a partir de tecnologias digitais</w:t>
      </w:r>
      <w:r w:rsidR="003A1355">
        <w:t xml:space="preserve">; 5) incorporar as tecnologias digitais para obter </w:t>
      </w:r>
      <w:r>
        <w:t>um trabalho contínuo de otimização</w:t>
      </w:r>
      <w:r w:rsidR="003A1355">
        <w:t>; 6) utilizar tecnologia digital para</w:t>
      </w:r>
      <w:r>
        <w:t xml:space="preserve"> </w:t>
      </w:r>
      <w:r w:rsidR="003A1355">
        <w:t xml:space="preserve">a empresa compreender </w:t>
      </w:r>
      <w:r>
        <w:t xml:space="preserve">o ecossistema em que se encontra e </w:t>
      </w:r>
      <w:r w:rsidR="00E95D13">
        <w:t xml:space="preserve">formar </w:t>
      </w:r>
      <w:r>
        <w:t>parcerias para alcançar os objetivos estratégicos</w:t>
      </w:r>
      <w:r w:rsidR="00E95D13">
        <w:t>; 7) ligação entre tecnologia, talento, estímulo, cultura e parcerias; 8) criação e sustentação de uma cultura que estimula a experimentação com novas tecnologias; 9)</w:t>
      </w:r>
      <w:r>
        <w:t xml:space="preserve"> processo que envolve toda a empresa e faz parte da cultura de todo o time de colaboradores</w:t>
      </w:r>
      <w:r w:rsidR="00E95D13">
        <w:t xml:space="preserve">; 10) </w:t>
      </w:r>
      <w:r>
        <w:t>imperativa para todo e qualquer negócio que deseja obter retornos acima da média</w:t>
      </w:r>
      <w:r w:rsidR="00D35BB2">
        <w:t>.</w:t>
      </w:r>
    </w:p>
    <w:p w14:paraId="045E0018" w14:textId="62AAF31C" w:rsidR="00E95D13" w:rsidRDefault="00E95D13" w:rsidP="003D0CC8">
      <w:pPr>
        <w:pStyle w:val="TF-TEXTO"/>
      </w:pPr>
      <w:r>
        <w:lastRenderedPageBreak/>
        <w:t xml:space="preserve">Focando no segmento médico e hospitalar, também </w:t>
      </w:r>
      <w:r w:rsidR="007838F9">
        <w:t>pode-se</w:t>
      </w:r>
      <w:r w:rsidR="007301B4">
        <w:t xml:space="preserve"> </w:t>
      </w:r>
      <w:r>
        <w:t xml:space="preserve">dizer que a </w:t>
      </w:r>
      <w:r w:rsidRPr="00E95D13">
        <w:t xml:space="preserve">medicina </w:t>
      </w:r>
      <w:r w:rsidR="0019607D">
        <w:t xml:space="preserve">está </w:t>
      </w:r>
      <w:r w:rsidRPr="00E95D13">
        <w:t>em constante evolução</w:t>
      </w:r>
      <w:r w:rsidR="0019607D">
        <w:t xml:space="preserve">, pois à </w:t>
      </w:r>
      <w:r w:rsidR="0019607D" w:rsidRPr="0019607D">
        <w:t>medida que novas pesquisas e a experiência clínica ampliam o conhecimento, são necessárias modificações</w:t>
      </w:r>
      <w:r>
        <w:t xml:space="preserve"> </w:t>
      </w:r>
      <w:r w:rsidR="00E65092">
        <w:rPr>
          <w:noProof/>
        </w:rPr>
        <w:t xml:space="preserve">(MORELLE </w:t>
      </w:r>
      <w:r w:rsidR="00E65092">
        <w:rPr>
          <w:i/>
          <w:iCs/>
          <w:noProof/>
        </w:rPr>
        <w:t>et al.</w:t>
      </w:r>
      <w:r w:rsidR="00E65092">
        <w:rPr>
          <w:noProof/>
        </w:rPr>
        <w:t>, 2022, p. 2)</w:t>
      </w:r>
      <w:r w:rsidRPr="00E95D13">
        <w:t>.</w:t>
      </w:r>
      <w:r w:rsidR="0040384A">
        <w:t xml:space="preserve"> No livro </w:t>
      </w:r>
      <w:r w:rsidR="0040384A" w:rsidRPr="009B1905">
        <w:t>“O Novo Mind7 Médico: Empreendedorismo e transformação digital na saúde”,</w:t>
      </w:r>
      <w:r w:rsidR="0040384A">
        <w:t xml:space="preserve"> o Dr. </w:t>
      </w:r>
      <w:r w:rsidR="0040384A" w:rsidRPr="0040384A">
        <w:t xml:space="preserve">Cristiano </w:t>
      </w:r>
      <w:proofErr w:type="spellStart"/>
      <w:r w:rsidR="0040384A" w:rsidRPr="0040384A">
        <w:t>Englert</w:t>
      </w:r>
      <w:proofErr w:type="spellEnd"/>
      <w:r w:rsidR="009373D0">
        <w:t xml:space="preserve">, </w:t>
      </w:r>
      <w:r w:rsidR="009373D0" w:rsidRPr="0040384A">
        <w:t>anestesiologista</w:t>
      </w:r>
      <w:r w:rsidR="009373D0">
        <w:t>,</w:t>
      </w:r>
      <w:r w:rsidR="0040384A">
        <w:t xml:space="preserve"> relata a ideia que teve com sua equipe de desenvolver um sistema para os </w:t>
      </w:r>
      <w:r w:rsidR="0040384A" w:rsidRPr="0040384A">
        <w:t>anestesiologistas</w:t>
      </w:r>
      <w:r w:rsidR="0040384A">
        <w:t>, expondo o problema do preenchimento de fichas médicas à mão.</w:t>
      </w:r>
    </w:p>
    <w:p w14:paraId="4A4A4D17" w14:textId="6817CC35" w:rsidR="009373D0" w:rsidRPr="00B453FB" w:rsidRDefault="0040384A" w:rsidP="00B453FB">
      <w:pPr>
        <w:pStyle w:val="Citaodiretalonga"/>
        <w:rPr>
          <w:sz w:val="20"/>
          <w:szCs w:val="20"/>
        </w:rPr>
      </w:pPr>
      <w:r w:rsidRPr="00B453FB">
        <w:rPr>
          <w:sz w:val="20"/>
          <w:szCs w:val="20"/>
        </w:rPr>
        <w:t>Como parte de nosso trabalho, temos de preencher uma ficha na qual anotamos os dados vitais dos pacientes e as medicações utilizadas. É um prontuário que contém todas as informações relacionadas ao paciente durante a anestesia. No entanto, todas essas informações eram escritas à mão. Essa mesma ficha era utilizada para entregar os dados ao departamento administrativo da nossa empresa, para que fossem feitas as cobranças devidas e a gestão da conta médica.</w:t>
      </w:r>
      <w:r w:rsidR="009373D0" w:rsidRPr="00B453FB">
        <w:rPr>
          <w:sz w:val="20"/>
          <w:szCs w:val="20"/>
        </w:rPr>
        <w:t xml:space="preserve"> Além de todos os riscos que os papéis costumam trazer, como perda das informações e até mesmo acidentes, como serem manchados ou perdidos, é preciso que eles sejam arquivados de uma maneira fácil de ser encontrada, quando necessitamos pesquisar os dados de algum paciente. Se tivéssemos uma ferramenta que permitisse digitalizar e armazenar esses dados, tornaríamos tudo mais simples e seguro (ENGLERT, 2022</w:t>
      </w:r>
      <w:r w:rsidR="00FB3C64">
        <w:rPr>
          <w:sz w:val="20"/>
          <w:szCs w:val="20"/>
        </w:rPr>
        <w:t>, p. 36</w:t>
      </w:r>
      <w:r w:rsidR="009373D0" w:rsidRPr="00B453FB">
        <w:rPr>
          <w:sz w:val="20"/>
          <w:szCs w:val="20"/>
        </w:rPr>
        <w:t>).</w:t>
      </w:r>
    </w:p>
    <w:p w14:paraId="041E0FF7" w14:textId="6BB2AFBC" w:rsidR="009373D0" w:rsidRDefault="009373D0" w:rsidP="009373D0">
      <w:pPr>
        <w:pStyle w:val="TF-TEXTO"/>
        <w:ind w:firstLine="0"/>
        <w:rPr>
          <w:szCs w:val="24"/>
        </w:rPr>
      </w:pPr>
      <w:r>
        <w:rPr>
          <w:sz w:val="20"/>
        </w:rPr>
        <w:tab/>
      </w:r>
      <w:r w:rsidR="00057C2D" w:rsidRPr="00CA0F00">
        <w:rPr>
          <w:szCs w:val="24"/>
        </w:rPr>
        <w:t xml:space="preserve">Ainda, </w:t>
      </w:r>
      <w:proofErr w:type="spellStart"/>
      <w:r w:rsidR="00057C2D" w:rsidRPr="00CA0F00">
        <w:rPr>
          <w:szCs w:val="24"/>
        </w:rPr>
        <w:t>Englert</w:t>
      </w:r>
      <w:proofErr w:type="spellEnd"/>
      <w:r w:rsidR="00057C2D" w:rsidRPr="00CA0F00">
        <w:rPr>
          <w:szCs w:val="24"/>
        </w:rPr>
        <w:t xml:space="preserve"> (2022)</w:t>
      </w:r>
      <w:r w:rsidR="00472D1C">
        <w:rPr>
          <w:sz w:val="20"/>
        </w:rPr>
        <w:t xml:space="preserve"> </w:t>
      </w:r>
      <w:r>
        <w:t>finaliza seu relato afirmando que acredita que é relevante</w:t>
      </w:r>
      <w:r w:rsidRPr="009373D0">
        <w:rPr>
          <w:szCs w:val="24"/>
        </w:rPr>
        <w:t xml:space="preserve"> transfor</w:t>
      </w:r>
      <w:r>
        <w:rPr>
          <w:szCs w:val="24"/>
        </w:rPr>
        <w:t>mar os</w:t>
      </w:r>
      <w:r w:rsidRPr="009373D0">
        <w:rPr>
          <w:szCs w:val="24"/>
        </w:rPr>
        <w:t xml:space="preserve"> processos tradicionais </w:t>
      </w:r>
      <w:r>
        <w:rPr>
          <w:szCs w:val="24"/>
        </w:rPr>
        <w:t>d</w:t>
      </w:r>
      <w:r w:rsidRPr="009373D0">
        <w:rPr>
          <w:szCs w:val="24"/>
        </w:rPr>
        <w:t>a medicina em proce</w:t>
      </w:r>
      <w:r>
        <w:rPr>
          <w:szCs w:val="24"/>
        </w:rPr>
        <w:t>ssos</w:t>
      </w:r>
      <w:r w:rsidRPr="009373D0">
        <w:rPr>
          <w:szCs w:val="24"/>
        </w:rPr>
        <w:t xml:space="preserve"> mais rápidos e seguros</w:t>
      </w:r>
      <w:r w:rsidR="00803301">
        <w:rPr>
          <w:szCs w:val="24"/>
        </w:rPr>
        <w:t>.</w:t>
      </w:r>
      <w:r>
        <w:rPr>
          <w:szCs w:val="24"/>
        </w:rPr>
        <w:t xml:space="preserve"> </w:t>
      </w:r>
      <w:r w:rsidR="00C84199">
        <w:rPr>
          <w:szCs w:val="24"/>
        </w:rPr>
        <w:t>T</w:t>
      </w:r>
      <w:r>
        <w:rPr>
          <w:szCs w:val="24"/>
        </w:rPr>
        <w:t xml:space="preserve">ambém, </w:t>
      </w:r>
      <w:r w:rsidR="00C84199">
        <w:rPr>
          <w:szCs w:val="24"/>
        </w:rPr>
        <w:t xml:space="preserve">cita a necessidade de </w:t>
      </w:r>
      <w:r>
        <w:rPr>
          <w:szCs w:val="24"/>
        </w:rPr>
        <w:t>f</w:t>
      </w:r>
      <w:r w:rsidRPr="009373D0">
        <w:rPr>
          <w:szCs w:val="24"/>
        </w:rPr>
        <w:t xml:space="preserve">acilitar a jornada </w:t>
      </w:r>
      <w:r>
        <w:rPr>
          <w:szCs w:val="24"/>
        </w:rPr>
        <w:t>de todos os envolvidos</w:t>
      </w:r>
      <w:r w:rsidRPr="009373D0">
        <w:rPr>
          <w:szCs w:val="24"/>
        </w:rPr>
        <w:t xml:space="preserve"> é o verdadeiro avanço tecnológico </w:t>
      </w:r>
      <w:r>
        <w:rPr>
          <w:szCs w:val="24"/>
        </w:rPr>
        <w:t>almejado na medicina</w:t>
      </w:r>
      <w:r w:rsidRPr="009373D0">
        <w:rPr>
          <w:szCs w:val="24"/>
        </w:rPr>
        <w:t xml:space="preserve"> e que beneficiará muit</w:t>
      </w:r>
      <w:r w:rsidR="0033357F">
        <w:rPr>
          <w:szCs w:val="24"/>
        </w:rPr>
        <w:t>as pessoas</w:t>
      </w:r>
      <w:r w:rsidRPr="009373D0">
        <w:rPr>
          <w:szCs w:val="24"/>
        </w:rPr>
        <w:t>.</w:t>
      </w:r>
    </w:p>
    <w:p w14:paraId="6DD3D18F" w14:textId="0D3EF7CF" w:rsidR="00DD0F7F" w:rsidRPr="00DD0F7F" w:rsidRDefault="009373D0" w:rsidP="00DD0F7F">
      <w:pPr>
        <w:pStyle w:val="TF-TEXTO"/>
        <w:ind w:firstLine="0"/>
        <w:rPr>
          <w:szCs w:val="24"/>
        </w:rPr>
      </w:pPr>
      <w:r>
        <w:rPr>
          <w:szCs w:val="24"/>
        </w:rPr>
        <w:tab/>
      </w:r>
      <w:r w:rsidR="00D1705D">
        <w:rPr>
          <w:szCs w:val="24"/>
        </w:rPr>
        <w:t>Nas áreas médicas e hospitalares, e</w:t>
      </w:r>
      <w:r w:rsidRPr="009373D0">
        <w:rPr>
          <w:szCs w:val="24"/>
        </w:rPr>
        <w:t>ntende</w:t>
      </w:r>
      <w:r>
        <w:rPr>
          <w:szCs w:val="24"/>
        </w:rPr>
        <w:t>r</w:t>
      </w:r>
      <w:r w:rsidR="00D1705D">
        <w:rPr>
          <w:szCs w:val="24"/>
        </w:rPr>
        <w:t xml:space="preserve"> que</w:t>
      </w:r>
      <w:r w:rsidRPr="009373D0">
        <w:rPr>
          <w:szCs w:val="24"/>
        </w:rPr>
        <w:t xml:space="preserve"> o</w:t>
      </w:r>
      <w:r>
        <w:rPr>
          <w:szCs w:val="24"/>
        </w:rPr>
        <w:t xml:space="preserve"> constante</w:t>
      </w:r>
      <w:r w:rsidRPr="009373D0">
        <w:rPr>
          <w:szCs w:val="24"/>
        </w:rPr>
        <w:t xml:space="preserve"> avanço </w:t>
      </w:r>
      <w:r w:rsidR="00D1705D">
        <w:rPr>
          <w:szCs w:val="24"/>
        </w:rPr>
        <w:t>n</w:t>
      </w:r>
      <w:r w:rsidRPr="009373D0">
        <w:rPr>
          <w:szCs w:val="24"/>
        </w:rPr>
        <w:t xml:space="preserve">a </w:t>
      </w:r>
      <w:r w:rsidR="00D1705D">
        <w:rPr>
          <w:szCs w:val="24"/>
        </w:rPr>
        <w:t>tecnologia e na saúde</w:t>
      </w:r>
      <w:r w:rsidRPr="009373D0">
        <w:rPr>
          <w:szCs w:val="24"/>
        </w:rPr>
        <w:t>, inteira</w:t>
      </w:r>
      <w:r>
        <w:rPr>
          <w:szCs w:val="24"/>
        </w:rPr>
        <w:t>r-se</w:t>
      </w:r>
      <w:r w:rsidRPr="009373D0">
        <w:rPr>
          <w:szCs w:val="24"/>
        </w:rPr>
        <w:t xml:space="preserve"> dessas transformações e us</w:t>
      </w:r>
      <w:r w:rsidR="00D1705D">
        <w:rPr>
          <w:szCs w:val="24"/>
        </w:rPr>
        <w:t>á</w:t>
      </w:r>
      <w:r w:rsidRPr="009373D0">
        <w:rPr>
          <w:szCs w:val="24"/>
        </w:rPr>
        <w:t>-</w:t>
      </w:r>
      <w:r w:rsidR="00D1705D">
        <w:rPr>
          <w:szCs w:val="24"/>
        </w:rPr>
        <w:t>l</w:t>
      </w:r>
      <w:r w:rsidRPr="009373D0">
        <w:rPr>
          <w:szCs w:val="24"/>
        </w:rPr>
        <w:t xml:space="preserve">as, </w:t>
      </w:r>
      <w:r w:rsidR="00D1705D">
        <w:rPr>
          <w:szCs w:val="24"/>
        </w:rPr>
        <w:t xml:space="preserve">possibilitará a </w:t>
      </w:r>
      <w:r w:rsidRPr="009373D0">
        <w:rPr>
          <w:szCs w:val="24"/>
        </w:rPr>
        <w:t>presta</w:t>
      </w:r>
      <w:r w:rsidR="00D1705D">
        <w:rPr>
          <w:szCs w:val="24"/>
        </w:rPr>
        <w:t>ção de</w:t>
      </w:r>
      <w:r w:rsidRPr="009373D0">
        <w:rPr>
          <w:szCs w:val="24"/>
        </w:rPr>
        <w:t xml:space="preserve"> serviços muito mais relevantes à</w:t>
      </w:r>
      <w:r w:rsidR="00D1705D">
        <w:rPr>
          <w:szCs w:val="24"/>
        </w:rPr>
        <w:t xml:space="preserve"> sociedade</w:t>
      </w:r>
      <w:r w:rsidRPr="009373D0">
        <w:rPr>
          <w:szCs w:val="24"/>
        </w:rPr>
        <w:t xml:space="preserve">, </w:t>
      </w:r>
      <w:r w:rsidR="00D1705D">
        <w:rPr>
          <w:szCs w:val="24"/>
        </w:rPr>
        <w:t xml:space="preserve">fará com que os profissionais dessa área tenham mais o sentimento de realização e sejam </w:t>
      </w:r>
      <w:r w:rsidRPr="009373D0">
        <w:rPr>
          <w:szCs w:val="24"/>
        </w:rPr>
        <w:t>m</w:t>
      </w:r>
      <w:r w:rsidR="00D1705D">
        <w:rPr>
          <w:szCs w:val="24"/>
        </w:rPr>
        <w:t>elhor</w:t>
      </w:r>
      <w:r w:rsidRPr="009373D0">
        <w:rPr>
          <w:szCs w:val="24"/>
        </w:rPr>
        <w:t xml:space="preserve"> recompensados financeiramente pelo trabalho</w:t>
      </w:r>
      <w:r w:rsidR="00D1705D">
        <w:rPr>
          <w:szCs w:val="24"/>
        </w:rPr>
        <w:t xml:space="preserve"> </w:t>
      </w:r>
      <w:r w:rsidR="009822B7" w:rsidRPr="009822B7">
        <w:rPr>
          <w:noProof/>
          <w:szCs w:val="24"/>
        </w:rPr>
        <w:t xml:space="preserve">(MORELLE </w:t>
      </w:r>
      <w:r w:rsidR="009822B7" w:rsidRPr="009822B7">
        <w:rPr>
          <w:i/>
          <w:iCs/>
          <w:noProof/>
          <w:szCs w:val="24"/>
        </w:rPr>
        <w:t>et al.</w:t>
      </w:r>
      <w:r w:rsidR="009822B7" w:rsidRPr="009822B7">
        <w:rPr>
          <w:noProof/>
          <w:szCs w:val="24"/>
        </w:rPr>
        <w:t>, 2022</w:t>
      </w:r>
      <w:r w:rsidR="009822B7">
        <w:rPr>
          <w:noProof/>
          <w:szCs w:val="24"/>
        </w:rPr>
        <w:t>, p. 311</w:t>
      </w:r>
      <w:r w:rsidR="009822B7" w:rsidRPr="009822B7">
        <w:rPr>
          <w:noProof/>
          <w:szCs w:val="24"/>
        </w:rPr>
        <w:t>)</w:t>
      </w:r>
      <w:r w:rsidRPr="009373D0">
        <w:rPr>
          <w:szCs w:val="24"/>
        </w:rPr>
        <w:t xml:space="preserve">. </w:t>
      </w:r>
    </w:p>
    <w:p w14:paraId="2E1C899B" w14:textId="0EE6B8CD" w:rsidR="00DD0F7F" w:rsidRDefault="00294D74" w:rsidP="00294D74">
      <w:pPr>
        <w:pStyle w:val="Ttulo3"/>
        <w:ind w:left="851" w:hanging="851"/>
      </w:pPr>
      <w:r>
        <w:t>GESTÃO DE PROCESSOS ELETRÔNICOS</w:t>
      </w:r>
    </w:p>
    <w:p w14:paraId="5453E546" w14:textId="2F999E5F" w:rsidR="00F85FB8" w:rsidRDefault="008B3847" w:rsidP="001E59FF">
      <w:pPr>
        <w:pStyle w:val="TF-TEXTO"/>
      </w:pPr>
      <w:bookmarkStart w:id="16" w:name="_Hlk130918384"/>
      <w:r>
        <w:t xml:space="preserve">A evolução da informação na era digital no setor público brasileiro tem crescido bastante nos últimos anos, gerado muitas experiências e práticas de inovação nos processos de negócio públicos </w:t>
      </w:r>
      <w:r w:rsidRPr="00BF3FDA">
        <w:t>(</w:t>
      </w:r>
      <w:r w:rsidR="00BF3FDA" w:rsidRPr="00BF3FDA">
        <w:t>SANTOS; CARNEIRO; BELÉM; JUDICI, 2017).</w:t>
      </w:r>
      <w:r w:rsidR="001E59FF" w:rsidRPr="00BF3FDA">
        <w:t xml:space="preserve"> </w:t>
      </w:r>
      <w:r w:rsidR="00052A1C">
        <w:t xml:space="preserve">De acordo com Rodrigues (2023), </w:t>
      </w:r>
      <w:r w:rsidR="00BF3FDA" w:rsidRPr="00052A1C">
        <w:t>a transformação digital significa usar a tecnologia para melhorar os processos de negócios, impulsionar o crescimento e melhorar a experiência do cliente.</w:t>
      </w:r>
      <w:r w:rsidR="00BF3FDA">
        <w:rPr>
          <w:rFonts w:ascii="Open Sans" w:hAnsi="Open Sans" w:cs="Open Sans"/>
          <w:color w:val="696969"/>
          <w:sz w:val="23"/>
          <w:szCs w:val="23"/>
          <w:shd w:val="clear" w:color="auto" w:fill="FFFFFF"/>
        </w:rPr>
        <w:t xml:space="preserve"> </w:t>
      </w:r>
      <w:r w:rsidR="005D4F58" w:rsidRPr="000E53E7">
        <w:t xml:space="preserve">Sendo assim, dentro do contexto do acesso à informação nas empresas, destaca-se o </w:t>
      </w:r>
      <w:r w:rsidR="00CC2397">
        <w:t>G</w:t>
      </w:r>
      <w:r w:rsidR="005D4F58" w:rsidRPr="000E53E7">
        <w:t xml:space="preserve">erenciamento </w:t>
      </w:r>
      <w:r w:rsidR="00CC2397">
        <w:t>E</w:t>
      </w:r>
      <w:r w:rsidR="005D4F58" w:rsidRPr="000E53E7">
        <w:t xml:space="preserve">letrônico de </w:t>
      </w:r>
      <w:r w:rsidR="00CC2397">
        <w:t>D</w:t>
      </w:r>
      <w:r w:rsidR="005D4F58" w:rsidRPr="000E53E7">
        <w:t>ocumentos (GED) que</w:t>
      </w:r>
      <w:r w:rsidR="005D4F58">
        <w:t xml:space="preserve"> </w:t>
      </w:r>
      <w:r w:rsidR="00543707">
        <w:t>é</w:t>
      </w:r>
      <w:r w:rsidR="005D4F58">
        <w:t xml:space="preserve"> </w:t>
      </w:r>
      <w:r w:rsidR="00543707" w:rsidRPr="00543707">
        <w:t xml:space="preserve">o processo de converter documentos físicos em formato digital para facilitar sua recuperação, compartilhamento e utilização. Isso é feito por meio de escaneamento ou digitalização direta, armazenando os arquivos digitais em servidores ou </w:t>
      </w:r>
      <w:r w:rsidR="00543707" w:rsidRPr="00F85FB8">
        <w:rPr>
          <w:szCs w:val="24"/>
        </w:rPr>
        <w:t xml:space="preserve">nuvem </w:t>
      </w:r>
      <w:r w:rsidR="00F85FB8" w:rsidRPr="00F85FB8">
        <w:rPr>
          <w:rFonts w:eastAsia="Calibri"/>
          <w:szCs w:val="24"/>
          <w:lang w:eastAsia="en-US"/>
        </w:rPr>
        <w:t>(RODRIGUES, 2023)</w:t>
      </w:r>
      <w:r w:rsidR="00543707" w:rsidRPr="00F85FB8">
        <w:rPr>
          <w:szCs w:val="24"/>
        </w:rPr>
        <w:t>.</w:t>
      </w:r>
      <w:r w:rsidR="00543707" w:rsidRPr="00543707">
        <w:t xml:space="preserve"> </w:t>
      </w:r>
    </w:p>
    <w:p w14:paraId="4CBBD3B1" w14:textId="765F1900" w:rsidR="00B07694" w:rsidRDefault="00B13224" w:rsidP="00F47069">
      <w:pPr>
        <w:pStyle w:val="TF-TEXTO"/>
      </w:pPr>
      <w:r>
        <w:lastRenderedPageBreak/>
        <w:t>A</w:t>
      </w:r>
      <w:r w:rsidR="006B6E02">
        <w:t xml:space="preserve"> </w:t>
      </w:r>
      <w:r w:rsidR="00B07694">
        <w:t>GED</w:t>
      </w:r>
      <w:r w:rsidR="006B6E02">
        <w:t xml:space="preserve"> é um conjunto de etapas que abrange as fases do controlar o documento desde a sua produção até o seu destin</w:t>
      </w:r>
      <w:r w:rsidR="00FB3C64">
        <w:t>o</w:t>
      </w:r>
      <w:r w:rsidR="006B6E02">
        <w:t xml:space="preserve">, para as organizações é preciso ter os olhos voltados para o gerenciamento onde a informação seja acessada de forma prática e rápida, ajudando a tramitação e a administração dos arquivos </w:t>
      </w:r>
      <w:r w:rsidR="006B6E02" w:rsidRPr="006B6E02">
        <w:t>(ANJOS, 2020).</w:t>
      </w:r>
      <w:r w:rsidR="001E59FF" w:rsidRPr="000E53E7">
        <w:t xml:space="preserve"> Contudo, a utilização de novas tecnologias, traz novos riscos. Diante de toda essa expansão do GED, precisou-se criar um método para provar que um documento é realmente autêntico. </w:t>
      </w:r>
    </w:p>
    <w:p w14:paraId="39AA4F3D" w14:textId="6266AE99" w:rsidR="001E59FF" w:rsidRPr="000E53E7" w:rsidRDefault="00B07694" w:rsidP="00F47069">
      <w:pPr>
        <w:pStyle w:val="TF-TEXTO"/>
      </w:pPr>
      <w:r>
        <w:t>S</w:t>
      </w:r>
      <w:r w:rsidR="001E59FF" w:rsidRPr="000E53E7">
        <w:t>egundo Araújo e Vieira (2014)</w:t>
      </w:r>
      <w:r w:rsidR="00595ECD">
        <w:t>,</w:t>
      </w:r>
      <w:r w:rsidR="001E59FF" w:rsidRPr="000E53E7">
        <w:t xml:space="preserve"> </w:t>
      </w:r>
      <w:r>
        <w:t>a</w:t>
      </w:r>
      <w:r w:rsidR="001E59FF" w:rsidRPr="000E53E7">
        <w:t xml:space="preserve"> autenticidade em documentos eletrônicos pode ser obtida através da utilização de tecnologias de certificados digitais, oriundos de uma </w:t>
      </w:r>
      <w:r w:rsidR="00CC2397">
        <w:t>I</w:t>
      </w:r>
      <w:r w:rsidR="001E59FF" w:rsidRPr="000E53E7">
        <w:t xml:space="preserve">nfraestrutura de </w:t>
      </w:r>
      <w:r w:rsidR="00CC2397">
        <w:t>C</w:t>
      </w:r>
      <w:r w:rsidR="001E59FF" w:rsidRPr="000E53E7">
        <w:t xml:space="preserve">haves </w:t>
      </w:r>
      <w:r w:rsidR="00CC2397">
        <w:t>P</w:t>
      </w:r>
      <w:r w:rsidR="001E59FF" w:rsidRPr="000E53E7">
        <w:t xml:space="preserve">úblicas – ICP, que no Brasil possui legislação específica que trata deste assunto definida por meio da MP 2200-2 de 2001. Uma das formas de autenticação chama-se assinatura digital, que, segundo </w:t>
      </w:r>
      <w:proofErr w:type="spellStart"/>
      <w:r w:rsidR="001E59FF" w:rsidRPr="000E53E7">
        <w:t>Mo</w:t>
      </w:r>
      <w:r w:rsidR="00F47069">
        <w:t>ecke</w:t>
      </w:r>
      <w:proofErr w:type="spellEnd"/>
      <w:r w:rsidR="00F47069">
        <w:t xml:space="preserve"> (2022)</w:t>
      </w:r>
      <w:r w:rsidR="001E59FF" w:rsidRPr="000E53E7">
        <w:t xml:space="preserve"> é definida como “</w:t>
      </w:r>
      <w:r w:rsidR="00F47069">
        <w:t xml:space="preserve">Uma </w:t>
      </w:r>
      <w:r w:rsidR="00F47069" w:rsidRPr="00F47069">
        <w:t>técnica utilizada para formalização no meio digital. Ela serve para dar segurança e integridade a documentos eletrônicos, como arquivos em PDF</w:t>
      </w:r>
      <w:r w:rsidR="001E59FF" w:rsidRPr="000E53E7">
        <w:t xml:space="preserve">”. Isso confirmaria que o objeto não foi alterado e permitiria identificar o seu assinante, garantindo a autenticação da assinatura. </w:t>
      </w:r>
    </w:p>
    <w:p w14:paraId="55AEB26C" w14:textId="0DB28394" w:rsidR="001E59FF" w:rsidRPr="00CB3550" w:rsidRDefault="001E59FF" w:rsidP="001E59FF">
      <w:pPr>
        <w:autoSpaceDE w:val="0"/>
        <w:autoSpaceDN w:val="0"/>
        <w:adjustRightInd w:val="0"/>
        <w:spacing w:after="200" w:line="276" w:lineRule="auto"/>
        <w:ind w:left="2160"/>
        <w:jc w:val="both"/>
        <w:rPr>
          <w:sz w:val="20"/>
          <w:szCs w:val="20"/>
          <w:lang w:val="pt"/>
        </w:rPr>
      </w:pPr>
      <w:r w:rsidRPr="00CB3550">
        <w:rPr>
          <w:sz w:val="20"/>
          <w:szCs w:val="20"/>
          <w:lang w:val="pt"/>
        </w:rPr>
        <w:t xml:space="preserve">O ato de assinar um documento no papel está efetivando a ligação entre a assinatura propriamente dita e a informação impressa no papel. Na assinatura manuscrita existe uma ligação entre a pessoa que assina e o documento [...]. Uma assinatura digital é um algoritmo de autenticação, que possibilita ao criador de um objeto unir ao objeto criado, um código que irá agir como assinatura [GUI 00]. Esta assinatura confirma que o objeto não foi alterado, desde o ato de sua assinatura e permite identificar o </w:t>
      </w:r>
      <w:r w:rsidRPr="00E62B2D">
        <w:rPr>
          <w:sz w:val="20"/>
          <w:szCs w:val="20"/>
          <w:lang w:val="pt"/>
        </w:rPr>
        <w:t>assinante [...]</w:t>
      </w:r>
      <w:r w:rsidR="004063F6">
        <w:rPr>
          <w:sz w:val="20"/>
          <w:szCs w:val="20"/>
          <w:lang w:val="pt"/>
        </w:rPr>
        <w:t xml:space="preserve"> </w:t>
      </w:r>
      <w:r w:rsidRPr="00E62B2D">
        <w:rPr>
          <w:sz w:val="20"/>
          <w:szCs w:val="20"/>
          <w:lang w:val="pt"/>
        </w:rPr>
        <w:t>(MONTEIRO, 2007, pag.10.)</w:t>
      </w:r>
      <w:r w:rsidR="004063F6">
        <w:rPr>
          <w:sz w:val="20"/>
          <w:szCs w:val="20"/>
          <w:lang w:val="pt"/>
        </w:rPr>
        <w:t>.</w:t>
      </w:r>
    </w:p>
    <w:p w14:paraId="18D82FA7" w14:textId="31E43F78" w:rsidR="005B7A29" w:rsidRDefault="001E59FF" w:rsidP="00504765">
      <w:pPr>
        <w:pStyle w:val="TF-TEXTO"/>
      </w:pPr>
      <w:r w:rsidRPr="000E53E7">
        <w:t xml:space="preserve">A assinatura digital comprova que a pessoa é </w:t>
      </w:r>
      <w:r w:rsidR="001965B3" w:rsidRPr="000E53E7">
        <w:t>a autora</w:t>
      </w:r>
      <w:r w:rsidRPr="000E53E7">
        <w:t xml:space="preserve"> </w:t>
      </w:r>
      <w:r w:rsidR="00955D65">
        <w:t>e</w:t>
      </w:r>
      <w:r w:rsidRPr="000E53E7">
        <w:t xml:space="preserve"> concorda com o documento assinado digitalmente, assim como assinar na forma manuscrita garante a autenticidade, do mesmo modo quando aplicada a um documento a assinatura eletrônica permite a verificação de sua integridade ao passo que estabelece uma imutabilidade lógica do conteúdo do documento subscrito (ARAÚJO e VIEIRA, 2014)</w:t>
      </w:r>
      <w:r w:rsidR="00AD7F5D">
        <w:t>.</w:t>
      </w:r>
      <w:r w:rsidR="008554A9">
        <w:t xml:space="preserve"> </w:t>
      </w:r>
      <w:r w:rsidRPr="000E53E7">
        <w:t xml:space="preserve">Para </w:t>
      </w:r>
      <w:proofErr w:type="spellStart"/>
      <w:r w:rsidRPr="000E53E7">
        <w:t>Mo</w:t>
      </w:r>
      <w:r w:rsidR="00E02564">
        <w:t>ecke</w:t>
      </w:r>
      <w:proofErr w:type="spellEnd"/>
      <w:r w:rsidRPr="000E53E7">
        <w:t xml:space="preserve"> (20</w:t>
      </w:r>
      <w:r w:rsidR="00E02564">
        <w:t>22</w:t>
      </w:r>
      <w:r w:rsidRPr="000E53E7">
        <w:t>),</w:t>
      </w:r>
      <w:r w:rsidR="00E02564">
        <w:t xml:space="preserve"> </w:t>
      </w:r>
      <w:r w:rsidR="0028646B">
        <w:t>c</w:t>
      </w:r>
      <w:r w:rsidR="00E02564" w:rsidRPr="00E02564">
        <w:t>om a assinatura digital, é possível garantir a mesma segurança e validade jurídica de um documento autenticado em cartório a um arquivo eletrônico em PDF, DOC ou outros formatos.</w:t>
      </w:r>
      <w:r w:rsidR="00E02564">
        <w:rPr>
          <w:rFonts w:ascii="Roboto" w:hAnsi="Roboto"/>
          <w:b/>
          <w:bCs/>
          <w:color w:val="666666"/>
          <w:shd w:val="clear" w:color="auto" w:fill="FFFFFF"/>
        </w:rPr>
        <w:t> </w:t>
      </w:r>
      <w:bookmarkEnd w:id="16"/>
    </w:p>
    <w:p w14:paraId="5766B0DA" w14:textId="6E6A2F42" w:rsidR="00A44581" w:rsidRDefault="00C67979" w:rsidP="008554A9">
      <w:pPr>
        <w:pStyle w:val="Ttulo2"/>
      </w:pPr>
      <w:r w:rsidRPr="00FC4A9F">
        <w:t>Correlatos</w:t>
      </w:r>
    </w:p>
    <w:p w14:paraId="13C0E8A1" w14:textId="1152725D" w:rsidR="00FC7062" w:rsidRDefault="00FC7062" w:rsidP="00FC7062">
      <w:pPr>
        <w:pStyle w:val="TF-TEXTO"/>
      </w:pPr>
      <w:r>
        <w:t xml:space="preserve">Para o desenvolvimento desta seção, foi realizada uma pesquisa buscando apresentar trabalhos com características semelhantes ao trabalho proposto através da Revisão da Literatura (RL). Conforme Casarin </w:t>
      </w:r>
      <w:r w:rsidRPr="00CC2397">
        <w:rPr>
          <w:i/>
          <w:iCs/>
        </w:rPr>
        <w:t>et al</w:t>
      </w:r>
      <w:r w:rsidRPr="00C70066">
        <w:t>.</w:t>
      </w:r>
      <w:r>
        <w:t xml:space="preserve"> (2020), a RL é uma forma de análise da literatura que busca fazer uma síntese dos resultados obtidos ou identificar o estado da arte sobre o assunto estudado. A Revisão da Literatura é dividida em duas partes: a Revisão Sistemática da Literatura (RSL) e a Revisão Tradicional da Literatura (RTL). De acordo com Galvão e </w:t>
      </w:r>
      <w:proofErr w:type="spellStart"/>
      <w:r>
        <w:t>Ricarte</w:t>
      </w:r>
      <w:proofErr w:type="spellEnd"/>
      <w:r>
        <w:t xml:space="preserve"> (2019), a</w:t>
      </w:r>
      <w:r w:rsidRPr="00D451F0">
        <w:t xml:space="preserve"> revisão sistemática é uma modalidade de pesquisa, que segue protocolos específicos e busca dar alguma </w:t>
      </w:r>
      <w:r w:rsidRPr="00D451F0">
        <w:lastRenderedPageBreak/>
        <w:t>logicidade a um grande corpus documental</w:t>
      </w:r>
      <w:r w:rsidR="00117775">
        <w:t>. Já a revisão tradicional</w:t>
      </w:r>
      <w:r w:rsidR="001023D9">
        <w:t xml:space="preserve">, de acordo com Batista e </w:t>
      </w:r>
      <w:proofErr w:type="spellStart"/>
      <w:r w:rsidR="001023D9">
        <w:t>Kumada</w:t>
      </w:r>
      <w:proofErr w:type="spellEnd"/>
      <w:r w:rsidR="001023D9">
        <w:t xml:space="preserve"> (2021),</w:t>
      </w:r>
      <w:r w:rsidR="00117775">
        <w:t xml:space="preserve"> </w:t>
      </w:r>
      <w:r w:rsidR="001023D9" w:rsidRPr="001023D9">
        <w:t>é</w:t>
      </w:r>
      <w:r w:rsidR="001023D9">
        <w:t xml:space="preserve"> uma revisão</w:t>
      </w:r>
      <w:r w:rsidR="001023D9" w:rsidRPr="001023D9">
        <w:t xml:space="preserve"> menos rigorosa na seleção de fontes bibliográficas, o que a torna mais suscetível a interferências subjetivas</w:t>
      </w:r>
      <w:r w:rsidR="001023D9">
        <w:t xml:space="preserve">, </w:t>
      </w:r>
      <w:r w:rsidR="005D28F5">
        <w:t xml:space="preserve">levando </w:t>
      </w:r>
      <w:r w:rsidR="001023D9" w:rsidRPr="001023D9">
        <w:t xml:space="preserve">a um viés de seleção na escolha dos estudos incluídos, </w:t>
      </w:r>
      <w:r w:rsidR="002628B3">
        <w:t xml:space="preserve">podendo afetar </w:t>
      </w:r>
      <w:r w:rsidR="001023D9" w:rsidRPr="001023D9">
        <w:t>a validade dos resultados.</w:t>
      </w:r>
    </w:p>
    <w:p w14:paraId="6AA931D7" w14:textId="23512158" w:rsidR="00FC7062" w:rsidRDefault="00096E3E" w:rsidP="00FC7062">
      <w:pPr>
        <w:pStyle w:val="TF-TEXTO"/>
      </w:pPr>
      <w:r>
        <w:t xml:space="preserve">Para esta seção, realizou-se a modalidade de pesquisa RSL. </w:t>
      </w:r>
      <w:r w:rsidR="00FC7062">
        <w:t xml:space="preserve">Para a </w:t>
      </w:r>
      <w:r>
        <w:t>elaboração</w:t>
      </w:r>
      <w:r w:rsidR="00FC7062">
        <w:t xml:space="preserve"> da RSL, foi levantada a questão da pesquisa do trabalho proposto que se refere a</w:t>
      </w:r>
      <w:r w:rsidR="00FC7062" w:rsidRPr="00D451F0">
        <w:t xml:space="preserve"> de gestão de relatórios de suprimentos cirúrgicos</w:t>
      </w:r>
      <w:r w:rsidR="00FC7062">
        <w:t xml:space="preserve">, com foco em centralizar os relatórios gerados pela equipe </w:t>
      </w:r>
      <w:proofErr w:type="spellStart"/>
      <w:r w:rsidR="00FC7062">
        <w:t>instrumentadora</w:t>
      </w:r>
      <w:proofErr w:type="spellEnd"/>
      <w:r w:rsidR="00FC7062">
        <w:t xml:space="preserve"> e facilitar a assinatura deles de forma digital.</w:t>
      </w:r>
    </w:p>
    <w:p w14:paraId="77E9FEA3" w14:textId="200BE2F3" w:rsidR="00FC7062" w:rsidRDefault="00FC7062" w:rsidP="00FC7062">
      <w:pPr>
        <w:pStyle w:val="TF-TEXTO"/>
      </w:pPr>
      <w:r>
        <w:t>A pesquisa dos trabalhos correlatos foi realizada buscando trazer trabalhos mais recentes e relevantes para o desenvolvimento do presente trabalho, portanto, a pesquisa foi realizada com base no período entre 2018 e 2023. A</w:t>
      </w:r>
      <w:r w:rsidR="00AC4E85">
        <w:t>s</w:t>
      </w:r>
      <w:r>
        <w:t xml:space="preserve"> biblioteca</w:t>
      </w:r>
      <w:r w:rsidR="00AC4E85">
        <w:t>s</w:t>
      </w:r>
      <w:r>
        <w:t xml:space="preserve"> digita</w:t>
      </w:r>
      <w:r w:rsidR="00AC4E85">
        <w:t>is</w:t>
      </w:r>
      <w:r>
        <w:t xml:space="preserve"> escolhida</w:t>
      </w:r>
      <w:r w:rsidR="00AC4E85">
        <w:t>s</w:t>
      </w:r>
      <w:r>
        <w:t xml:space="preserve"> fo</w:t>
      </w:r>
      <w:r w:rsidR="00AC4E85">
        <w:t xml:space="preserve">ram o Google Acadêmico e a plataforma da biblioteca da </w:t>
      </w:r>
      <w:proofErr w:type="spellStart"/>
      <w:r w:rsidR="00AC4E85">
        <w:t>Furb</w:t>
      </w:r>
      <w:proofErr w:type="spellEnd"/>
      <w:r>
        <w:t>, pois disponibiliza</w:t>
      </w:r>
      <w:r w:rsidR="00AC4E85">
        <w:t>m</w:t>
      </w:r>
      <w:r>
        <w:t xml:space="preserve"> inúmeras publicações de artigos e revistas, e por </w:t>
      </w:r>
      <w:r w:rsidR="00AC4E85">
        <w:t>possuírem</w:t>
      </w:r>
      <w:r>
        <w:t xml:space="preserve"> uma base sólida de arquivos na área de ciências da computação.</w:t>
      </w:r>
    </w:p>
    <w:p w14:paraId="10A43D45" w14:textId="796A8312" w:rsidR="003F4B66" w:rsidRDefault="00FC7062" w:rsidP="00A379E0">
      <w:pPr>
        <w:pStyle w:val="TF-TEXTO"/>
      </w:pPr>
      <w:r>
        <w:t>Os trabalhos selecionados foram escolhidos seguindo a revisão sistemática com base na</w:t>
      </w:r>
      <w:r w:rsidR="00A379E0">
        <w:t>s</w:t>
      </w:r>
      <w:r>
        <w:t xml:space="preserve"> </w:t>
      </w:r>
      <w:proofErr w:type="spellStart"/>
      <w:r w:rsidR="0062350A">
        <w:t>Strings</w:t>
      </w:r>
      <w:proofErr w:type="spellEnd"/>
      <w:r>
        <w:t xml:space="preserve"> de busca: </w:t>
      </w:r>
      <w:r w:rsidRPr="00BD08AF">
        <w:t>“Tecnologia” AND (“saúde” OR “inovação</w:t>
      </w:r>
      <w:r>
        <w:t>”</w:t>
      </w:r>
      <w:r w:rsidRPr="00BD08AF">
        <w:t>) AND “digital”</w:t>
      </w:r>
      <w:r w:rsidR="00A379E0">
        <w:t>, “Assinatura” AND (“documentos” OR “autenticação”) AND “digital”</w:t>
      </w:r>
      <w:r w:rsidR="00DF0117">
        <w:t>, “Assinatura” AND (“documento” OR “digital) AND “aplicativo”</w:t>
      </w:r>
      <w:r w:rsidR="00DB6117">
        <w:t xml:space="preserve"> e </w:t>
      </w:r>
      <w:r w:rsidR="00DB6117" w:rsidRPr="00DB6117">
        <w:t>“Assinatura” AND (“médica” OR “hospitalar”) AND “aplicativo”</w:t>
      </w:r>
      <w:r>
        <w:t>.</w:t>
      </w:r>
      <w:r w:rsidR="00A379E0">
        <w:t xml:space="preserve"> No </w:t>
      </w:r>
      <w:r w:rsidR="00824CAA">
        <w:t>Q</w:t>
      </w:r>
      <w:r w:rsidR="00A379E0">
        <w:t xml:space="preserve">uadro 1 são apresentadas as sínteses dos trabalhos correlatos selecionados </w:t>
      </w:r>
      <w:r w:rsidR="0062350A">
        <w:t xml:space="preserve">a partir dessas </w:t>
      </w:r>
      <w:proofErr w:type="spellStart"/>
      <w:r w:rsidR="0062350A">
        <w:t>Strings</w:t>
      </w:r>
      <w:proofErr w:type="spellEnd"/>
      <w:r w:rsidR="0062350A">
        <w:t xml:space="preserve"> de busca.</w:t>
      </w:r>
    </w:p>
    <w:p w14:paraId="7FDB8B25" w14:textId="2ABC3D95" w:rsidR="008827B4" w:rsidRPr="003F4B66" w:rsidRDefault="008827B4" w:rsidP="008827B4">
      <w:pPr>
        <w:pStyle w:val="TF-TEXTO"/>
      </w:pPr>
      <w:r>
        <w:t>Foram selecionados os artigos citados acima como referência nos trabalhos correlatos pois abrangem a tecnologia em hospitais ou área da saúde, assinatura digital e automação de documentos. Além disso, os trabalhos correlatos escolhidos foram publicados recentemente, o que possibilitou pesquisas atualizadas e precisas. A variedade de abordagens também foi um ponto importante na escolha dos trabalhos correlatos, uma pluralidade de metodologias e resultados em diferentes aspectos permitem uma visão mais ampla sobre o tema escolhido.</w:t>
      </w:r>
    </w:p>
    <w:p w14:paraId="278177FE" w14:textId="42C6D856" w:rsidR="0018673E" w:rsidRPr="0018673E" w:rsidRDefault="003F4B66" w:rsidP="00E17FC0">
      <w:pPr>
        <w:pStyle w:val="TF-LEGENDA"/>
      </w:pPr>
      <w:bookmarkStart w:id="17" w:name="_Ref52025161"/>
      <w:r>
        <w:lastRenderedPageBreak/>
        <w:t xml:space="preserve">Quadro </w:t>
      </w:r>
      <w:fldSimple w:instr=" SEQ Quadro \* ARABIC ">
        <w:r>
          <w:rPr>
            <w:noProof/>
          </w:rPr>
          <w:t>1</w:t>
        </w:r>
      </w:fldSimple>
      <w:bookmarkEnd w:id="17"/>
      <w:r>
        <w:t xml:space="preserve"> - </w:t>
      </w:r>
      <w:r w:rsidRPr="003F4B66">
        <w:t>S</w:t>
      </w:r>
      <w:r>
        <w:t>í</w:t>
      </w:r>
      <w:r w:rsidRPr="003F4B66">
        <w:t xml:space="preserve">ntese dos trabalhos </w:t>
      </w:r>
      <w:r>
        <w:t xml:space="preserve">correlatos </w:t>
      </w:r>
      <w:r w:rsidRPr="003F4B66">
        <w:t>selecionados</w:t>
      </w:r>
    </w:p>
    <w:tbl>
      <w:tblPr>
        <w:tblW w:w="91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44"/>
        <w:gridCol w:w="3044"/>
        <w:gridCol w:w="3046"/>
      </w:tblGrid>
      <w:tr w:rsidR="00264A6E" w14:paraId="3F3D4C76" w14:textId="77777777" w:rsidTr="00FD063D">
        <w:trPr>
          <w:trHeight w:val="622"/>
          <w:jc w:val="center"/>
        </w:trPr>
        <w:tc>
          <w:tcPr>
            <w:tcW w:w="3044" w:type="dxa"/>
            <w:shd w:val="clear" w:color="auto" w:fill="A6A6A6"/>
            <w:vAlign w:val="center"/>
          </w:tcPr>
          <w:p w14:paraId="71D4E635" w14:textId="668DBFFE" w:rsidR="00264A6E" w:rsidRDefault="00FD063D" w:rsidP="008E3F07">
            <w:pPr>
              <w:pStyle w:val="TF-TEXTOQUADRO"/>
              <w:jc w:val="center"/>
            </w:pPr>
            <w:r>
              <w:t>Assunto</w:t>
            </w:r>
          </w:p>
        </w:tc>
        <w:tc>
          <w:tcPr>
            <w:tcW w:w="3044" w:type="dxa"/>
            <w:shd w:val="clear" w:color="auto" w:fill="A6A6A6"/>
            <w:vAlign w:val="center"/>
          </w:tcPr>
          <w:p w14:paraId="0F906A1B" w14:textId="34CEB73F" w:rsidR="00264A6E" w:rsidRDefault="00FD063D" w:rsidP="008E3F07">
            <w:pPr>
              <w:pStyle w:val="TF-TEXTOQUADRO"/>
              <w:jc w:val="center"/>
            </w:pPr>
            <w:r>
              <w:t>Filtro</w:t>
            </w:r>
          </w:p>
        </w:tc>
        <w:tc>
          <w:tcPr>
            <w:tcW w:w="3046" w:type="dxa"/>
            <w:shd w:val="clear" w:color="auto" w:fill="A6A6A6"/>
            <w:vAlign w:val="center"/>
          </w:tcPr>
          <w:p w14:paraId="3243422F" w14:textId="77777777" w:rsidR="00264A6E" w:rsidRDefault="00264A6E" w:rsidP="008E3F07">
            <w:pPr>
              <w:pStyle w:val="TF-TEXTOQUADRO"/>
              <w:jc w:val="center"/>
            </w:pPr>
          </w:p>
          <w:p w14:paraId="594EDDA3" w14:textId="19A7AD4B" w:rsidR="00264A6E" w:rsidRDefault="00FD063D" w:rsidP="008E3F07">
            <w:pPr>
              <w:pStyle w:val="TF-TEXTOQUADRO"/>
              <w:jc w:val="center"/>
            </w:pPr>
            <w:r>
              <w:t>Referência</w:t>
            </w:r>
          </w:p>
          <w:p w14:paraId="4199AAE1" w14:textId="77777777" w:rsidR="00264A6E" w:rsidRPr="007D4566" w:rsidRDefault="00264A6E" w:rsidP="008E3F07">
            <w:pPr>
              <w:pStyle w:val="TF-TEXTOQUADRO"/>
              <w:jc w:val="center"/>
            </w:pPr>
          </w:p>
        </w:tc>
      </w:tr>
      <w:tr w:rsidR="00264A6E" w14:paraId="772830E8" w14:textId="77777777" w:rsidTr="00FD063D">
        <w:trPr>
          <w:trHeight w:val="277"/>
          <w:jc w:val="center"/>
        </w:trPr>
        <w:tc>
          <w:tcPr>
            <w:tcW w:w="3044" w:type="dxa"/>
            <w:shd w:val="clear" w:color="auto" w:fill="auto"/>
          </w:tcPr>
          <w:p w14:paraId="16FA2477" w14:textId="077257A4" w:rsidR="00264A6E" w:rsidRDefault="00D674D3" w:rsidP="008E3F07">
            <w:pPr>
              <w:pStyle w:val="TF-TEXTOQUADRO"/>
              <w:jc w:val="center"/>
            </w:pPr>
            <w:r>
              <w:t>Assinatura de documentos por meio da autenticação digital</w:t>
            </w:r>
          </w:p>
        </w:tc>
        <w:tc>
          <w:tcPr>
            <w:tcW w:w="3044" w:type="dxa"/>
            <w:shd w:val="clear" w:color="auto" w:fill="auto"/>
          </w:tcPr>
          <w:p w14:paraId="54E59903" w14:textId="390C20C7" w:rsidR="00026A83" w:rsidRDefault="00026A83" w:rsidP="00026A83">
            <w:pPr>
              <w:pStyle w:val="TF-TEXTOQUADRO"/>
              <w:jc w:val="center"/>
            </w:pPr>
            <w:bookmarkStart w:id="18" w:name="_Hlk131628185"/>
            <w:r>
              <w:t>“</w:t>
            </w:r>
            <w:r w:rsidR="00D674D3">
              <w:t>Assinatura</w:t>
            </w:r>
            <w:r>
              <w:t>”</w:t>
            </w:r>
            <w:r w:rsidR="006500D1">
              <w:t xml:space="preserve"> AND</w:t>
            </w:r>
            <w:r w:rsidR="00D674D3">
              <w:t xml:space="preserve"> </w:t>
            </w:r>
            <w:r w:rsidR="006500D1">
              <w:t>(</w:t>
            </w:r>
            <w:r>
              <w:t>“</w:t>
            </w:r>
            <w:r w:rsidR="00D674D3">
              <w:t>documentos</w:t>
            </w:r>
            <w:r>
              <w:t>”</w:t>
            </w:r>
            <w:r w:rsidR="00800E27">
              <w:t xml:space="preserve"> OR </w:t>
            </w:r>
            <w:r>
              <w:t>“</w:t>
            </w:r>
            <w:r w:rsidR="00D674D3">
              <w:t>autenticação</w:t>
            </w:r>
            <w:r>
              <w:t>”</w:t>
            </w:r>
            <w:r w:rsidR="00800E27">
              <w:t>)</w:t>
            </w:r>
          </w:p>
          <w:p w14:paraId="1555BA3B" w14:textId="7DEAD779" w:rsidR="00026A83" w:rsidRDefault="00026A83" w:rsidP="00026A83">
            <w:pPr>
              <w:pStyle w:val="TF-TEXTOQUADRO"/>
              <w:jc w:val="center"/>
            </w:pPr>
            <w:r>
              <w:t>AND “</w:t>
            </w:r>
            <w:r w:rsidR="00D674D3">
              <w:t>digital</w:t>
            </w:r>
            <w:r>
              <w:t>”</w:t>
            </w:r>
            <w:bookmarkEnd w:id="18"/>
          </w:p>
        </w:tc>
        <w:tc>
          <w:tcPr>
            <w:tcW w:w="3046" w:type="dxa"/>
            <w:shd w:val="clear" w:color="auto" w:fill="auto"/>
          </w:tcPr>
          <w:p w14:paraId="14D62A79" w14:textId="1158B78B" w:rsidR="0001581E" w:rsidRDefault="00D674D3" w:rsidP="008E3F07">
            <w:pPr>
              <w:pStyle w:val="TF-TEXTOQUADRO"/>
              <w:jc w:val="center"/>
            </w:pPr>
            <w:r>
              <w:t>MELO (2019)</w:t>
            </w:r>
          </w:p>
        </w:tc>
      </w:tr>
      <w:tr w:rsidR="00264A6E" w14:paraId="698AA75C" w14:textId="77777777" w:rsidTr="00FD063D">
        <w:trPr>
          <w:trHeight w:val="264"/>
          <w:jc w:val="center"/>
        </w:trPr>
        <w:tc>
          <w:tcPr>
            <w:tcW w:w="3044" w:type="dxa"/>
            <w:shd w:val="clear" w:color="auto" w:fill="auto"/>
          </w:tcPr>
          <w:p w14:paraId="19F18901" w14:textId="0D6A7BBF" w:rsidR="00264A6E" w:rsidRDefault="00D674D3" w:rsidP="008E3F07">
            <w:pPr>
              <w:pStyle w:val="TF-TEXTOQUADRO"/>
              <w:jc w:val="center"/>
            </w:pPr>
            <w:bookmarkStart w:id="19" w:name="_Hlk131624155"/>
            <w:r>
              <w:t>E-</w:t>
            </w:r>
            <w:proofErr w:type="spellStart"/>
            <w:r>
              <w:t>health</w:t>
            </w:r>
            <w:proofErr w:type="spellEnd"/>
            <w:r>
              <w:t>: as TIC como mecanismo de evolução em saúde</w:t>
            </w:r>
            <w:bookmarkEnd w:id="19"/>
          </w:p>
        </w:tc>
        <w:tc>
          <w:tcPr>
            <w:tcW w:w="3044" w:type="dxa"/>
            <w:shd w:val="clear" w:color="auto" w:fill="auto"/>
          </w:tcPr>
          <w:p w14:paraId="6221AD73" w14:textId="1BC361F9" w:rsidR="00095667" w:rsidRDefault="00095667" w:rsidP="00377B74">
            <w:pPr>
              <w:pStyle w:val="TF-TEXTOQUADRO"/>
              <w:jc w:val="center"/>
            </w:pPr>
            <w:bookmarkStart w:id="20" w:name="_Hlk131628227"/>
            <w:r>
              <w:t>“</w:t>
            </w:r>
            <w:r w:rsidR="00D674D3">
              <w:t>Tecnologia</w:t>
            </w:r>
            <w:r>
              <w:t xml:space="preserve">” </w:t>
            </w:r>
            <w:r w:rsidR="00D674D3">
              <w:t>AND (</w:t>
            </w:r>
            <w:r w:rsidR="00377B74">
              <w:t>“saúde”</w:t>
            </w:r>
            <w:r w:rsidR="00D674D3">
              <w:t xml:space="preserve"> OR “inovação</w:t>
            </w:r>
            <w:r w:rsidR="00E03D03">
              <w:t>”</w:t>
            </w:r>
            <w:r w:rsidR="00377B74">
              <w:t>)</w:t>
            </w:r>
            <w:r w:rsidR="00A379E0">
              <w:t xml:space="preserve"> </w:t>
            </w:r>
            <w:r>
              <w:t>AND</w:t>
            </w:r>
            <w:r w:rsidRPr="00230A30">
              <w:t xml:space="preserve"> </w:t>
            </w:r>
            <w:r>
              <w:t>“</w:t>
            </w:r>
            <w:r w:rsidRPr="00230A30">
              <w:t>digital</w:t>
            </w:r>
            <w:r w:rsidR="00377B74">
              <w:t>”</w:t>
            </w:r>
            <w:bookmarkEnd w:id="20"/>
          </w:p>
        </w:tc>
        <w:tc>
          <w:tcPr>
            <w:tcW w:w="3046" w:type="dxa"/>
            <w:shd w:val="clear" w:color="auto" w:fill="auto"/>
          </w:tcPr>
          <w:p w14:paraId="4107F68F" w14:textId="778E3CF9" w:rsidR="00310150" w:rsidRDefault="00D674D3" w:rsidP="00D674D3">
            <w:pPr>
              <w:pStyle w:val="TF-TEXTOQUADRO"/>
              <w:jc w:val="center"/>
            </w:pPr>
            <w:r>
              <w:t>ANDRÉ e RIBEIRO (2020)</w:t>
            </w:r>
          </w:p>
        </w:tc>
      </w:tr>
      <w:tr w:rsidR="00264A6E" w14:paraId="4E27460C" w14:textId="77777777" w:rsidTr="00FD063D">
        <w:trPr>
          <w:trHeight w:val="277"/>
          <w:jc w:val="center"/>
        </w:trPr>
        <w:tc>
          <w:tcPr>
            <w:tcW w:w="3044" w:type="dxa"/>
            <w:shd w:val="clear" w:color="auto" w:fill="auto"/>
          </w:tcPr>
          <w:p w14:paraId="3F938A2E" w14:textId="1098E1B5" w:rsidR="00264A6E" w:rsidRDefault="00DF0117" w:rsidP="008E3F07">
            <w:pPr>
              <w:pStyle w:val="TF-TEXTOQUADRO"/>
              <w:jc w:val="center"/>
            </w:pPr>
            <w:bookmarkStart w:id="21" w:name="_Hlk131685183"/>
            <w:r>
              <w:t>Desenvolvimento de aplicativo de smartphone como ferramenta de auxílio à elaboração de uma prescrição segura</w:t>
            </w:r>
            <w:bookmarkEnd w:id="21"/>
          </w:p>
        </w:tc>
        <w:tc>
          <w:tcPr>
            <w:tcW w:w="3044" w:type="dxa"/>
            <w:shd w:val="clear" w:color="auto" w:fill="auto"/>
          </w:tcPr>
          <w:p w14:paraId="1A28DCCE" w14:textId="53EFC04E" w:rsidR="00E63322" w:rsidRDefault="00D814C8" w:rsidP="008E3F07">
            <w:pPr>
              <w:pStyle w:val="TF-TEXTOQUADRO"/>
              <w:jc w:val="center"/>
            </w:pPr>
            <w:r>
              <w:t>“Assinatura” AND (“médica” OR “hospitalar”) AND “aplicativo”</w:t>
            </w:r>
          </w:p>
        </w:tc>
        <w:tc>
          <w:tcPr>
            <w:tcW w:w="3046" w:type="dxa"/>
            <w:shd w:val="clear" w:color="auto" w:fill="auto"/>
          </w:tcPr>
          <w:p w14:paraId="5D65CB65" w14:textId="77777777" w:rsidR="009777E2" w:rsidRDefault="009777E2" w:rsidP="008E3F07">
            <w:pPr>
              <w:pStyle w:val="TF-TEXTOQUADRO"/>
              <w:jc w:val="center"/>
            </w:pPr>
          </w:p>
          <w:p w14:paraId="11086DD5" w14:textId="43FBC743" w:rsidR="00D674D3" w:rsidRDefault="00DF0117" w:rsidP="008E3F07">
            <w:pPr>
              <w:pStyle w:val="TF-TEXTOQUADRO"/>
              <w:jc w:val="center"/>
            </w:pPr>
            <w:r>
              <w:t>SANTOS (2021)</w:t>
            </w:r>
          </w:p>
          <w:p w14:paraId="0851B72E" w14:textId="77777777" w:rsidR="00D674D3" w:rsidRDefault="00D674D3" w:rsidP="008E3F07">
            <w:pPr>
              <w:pStyle w:val="TF-TEXTOQUADRO"/>
              <w:jc w:val="center"/>
            </w:pPr>
          </w:p>
          <w:p w14:paraId="3C6B081D" w14:textId="77777777" w:rsidR="00D674D3" w:rsidRDefault="00D674D3" w:rsidP="008E3F07">
            <w:pPr>
              <w:pStyle w:val="TF-TEXTOQUADRO"/>
              <w:jc w:val="center"/>
            </w:pPr>
          </w:p>
          <w:p w14:paraId="2CAB995D" w14:textId="41ED01CE" w:rsidR="00D674D3" w:rsidRDefault="00D674D3" w:rsidP="008E3F07">
            <w:pPr>
              <w:pStyle w:val="TF-TEXTOQUADRO"/>
              <w:jc w:val="center"/>
            </w:pPr>
          </w:p>
        </w:tc>
      </w:tr>
      <w:tr w:rsidR="00DF0117" w14:paraId="0B4E20C1" w14:textId="77777777" w:rsidTr="00FD063D">
        <w:trPr>
          <w:trHeight w:val="277"/>
          <w:jc w:val="center"/>
        </w:trPr>
        <w:tc>
          <w:tcPr>
            <w:tcW w:w="3044" w:type="dxa"/>
            <w:shd w:val="clear" w:color="auto" w:fill="auto"/>
          </w:tcPr>
          <w:p w14:paraId="00D0773A" w14:textId="7CA54A90" w:rsidR="00DF0117" w:rsidRDefault="00DF0117" w:rsidP="00DF0117">
            <w:pPr>
              <w:pStyle w:val="TF-TEXTOQUADRO"/>
              <w:jc w:val="center"/>
            </w:pPr>
            <w:proofErr w:type="spellStart"/>
            <w:r>
              <w:t>Robotic</w:t>
            </w:r>
            <w:proofErr w:type="spellEnd"/>
            <w:r>
              <w:t xml:space="preserve"> </w:t>
            </w:r>
            <w:proofErr w:type="spellStart"/>
            <w:r>
              <w:t>Process</w:t>
            </w:r>
            <w:proofErr w:type="spellEnd"/>
            <w:r>
              <w:t xml:space="preserve"> Automation aplicado em uma empresa de</w:t>
            </w:r>
          </w:p>
          <w:p w14:paraId="072EE3F5" w14:textId="0633330B" w:rsidR="00DF0117" w:rsidRDefault="00DF0117" w:rsidP="00DF0117">
            <w:pPr>
              <w:pStyle w:val="TF-TEXTOQUADRO"/>
              <w:jc w:val="center"/>
            </w:pPr>
            <w:r>
              <w:t>Consultoria: automação do processo de geração e submissão de documentos para assinatura</w:t>
            </w:r>
          </w:p>
        </w:tc>
        <w:tc>
          <w:tcPr>
            <w:tcW w:w="3044" w:type="dxa"/>
            <w:shd w:val="clear" w:color="auto" w:fill="auto"/>
          </w:tcPr>
          <w:p w14:paraId="2CEBEE4B" w14:textId="5E3B2919" w:rsidR="00DF0117" w:rsidRDefault="00D814C8" w:rsidP="008E3F07">
            <w:pPr>
              <w:pStyle w:val="TF-TEXTOQUADRO"/>
              <w:jc w:val="center"/>
            </w:pPr>
            <w:r>
              <w:t>“Assinatura” AND (“documento” OR “digital”) AND “aplicativo”</w:t>
            </w:r>
          </w:p>
        </w:tc>
        <w:tc>
          <w:tcPr>
            <w:tcW w:w="3046" w:type="dxa"/>
            <w:shd w:val="clear" w:color="auto" w:fill="auto"/>
          </w:tcPr>
          <w:p w14:paraId="7221873D" w14:textId="7690756F" w:rsidR="00DF0117" w:rsidRDefault="00DB6117" w:rsidP="008E3F07">
            <w:pPr>
              <w:pStyle w:val="TF-TEXTOQUADRO"/>
              <w:jc w:val="center"/>
            </w:pPr>
            <w:r>
              <w:t>DIAS (2022)</w:t>
            </w:r>
          </w:p>
        </w:tc>
      </w:tr>
      <w:tr w:rsidR="00DB6117" w14:paraId="3C8770E5" w14:textId="77777777" w:rsidTr="00FD063D">
        <w:trPr>
          <w:trHeight w:val="277"/>
          <w:jc w:val="center"/>
        </w:trPr>
        <w:tc>
          <w:tcPr>
            <w:tcW w:w="3044" w:type="dxa"/>
            <w:shd w:val="clear" w:color="auto" w:fill="auto"/>
          </w:tcPr>
          <w:p w14:paraId="150DDEC4" w14:textId="6FEF907D" w:rsidR="00DB6117" w:rsidRDefault="00DB6117" w:rsidP="00DB6117">
            <w:pPr>
              <w:pStyle w:val="TF-TEXTOQUADRO"/>
              <w:jc w:val="center"/>
            </w:pPr>
            <w:r w:rsidRPr="00DB6117">
              <w:t>Gestão eletrônica de documentos na secretaria da educação do estado do Rio Grande do Sul</w:t>
            </w:r>
          </w:p>
        </w:tc>
        <w:tc>
          <w:tcPr>
            <w:tcW w:w="3044" w:type="dxa"/>
            <w:shd w:val="clear" w:color="auto" w:fill="auto"/>
          </w:tcPr>
          <w:p w14:paraId="5027B23C" w14:textId="76F95518" w:rsidR="00DB6117" w:rsidRDefault="00D814C8" w:rsidP="00DB6117">
            <w:pPr>
              <w:pStyle w:val="TF-TEXTOQUADRO"/>
              <w:jc w:val="center"/>
            </w:pPr>
            <w:r>
              <w:t>“Assinatura” AND (“documento” OR “digital”) AND “aplicativo”</w:t>
            </w:r>
          </w:p>
        </w:tc>
        <w:tc>
          <w:tcPr>
            <w:tcW w:w="3046" w:type="dxa"/>
            <w:shd w:val="clear" w:color="auto" w:fill="auto"/>
          </w:tcPr>
          <w:p w14:paraId="1DED8802" w14:textId="19DE83D6" w:rsidR="00DB6117" w:rsidRDefault="00DB6117" w:rsidP="00DB6117">
            <w:pPr>
              <w:pStyle w:val="TF-TEXTOQUADRO"/>
              <w:jc w:val="center"/>
            </w:pPr>
            <w:r>
              <w:t>PINTO (2020)</w:t>
            </w:r>
          </w:p>
        </w:tc>
      </w:tr>
    </w:tbl>
    <w:p w14:paraId="2599AD53" w14:textId="4B7EE97D" w:rsidR="00DB6117" w:rsidRPr="00DB6117" w:rsidRDefault="003F4B66" w:rsidP="008827B4">
      <w:pPr>
        <w:pStyle w:val="TF-FONTE"/>
      </w:pPr>
      <w:r>
        <w:t>Fonte: elaborado pel</w:t>
      </w:r>
      <w:r w:rsidR="000527CB">
        <w:t>as</w:t>
      </w:r>
      <w:r>
        <w:t xml:space="preserve"> autor</w:t>
      </w:r>
      <w:r w:rsidR="000527CB">
        <w:t>as</w:t>
      </w:r>
      <w:r>
        <w:t>.</w:t>
      </w:r>
    </w:p>
    <w:p w14:paraId="06BEB98B" w14:textId="770F0B28" w:rsidR="00451B94" w:rsidRDefault="00C67979" w:rsidP="00FC4A9F">
      <w:pPr>
        <w:pStyle w:val="Ttulo1"/>
      </w:pPr>
      <w:bookmarkStart w:id="22" w:name="_Toc54164921"/>
      <w:bookmarkStart w:id="23" w:name="_Toc54165675"/>
      <w:bookmarkStart w:id="24" w:name="_Toc54169333"/>
      <w:bookmarkStart w:id="25" w:name="_Toc96347439"/>
      <w:bookmarkStart w:id="26" w:name="_Toc96357723"/>
      <w:bookmarkStart w:id="27" w:name="_Toc96491866"/>
      <w:bookmarkStart w:id="28" w:name="_Toc411603107"/>
      <w:bookmarkEnd w:id="10"/>
      <w:r>
        <w:t>Justificativa</w:t>
      </w:r>
    </w:p>
    <w:p w14:paraId="2BEF34DE" w14:textId="53D840BB" w:rsidR="0067793E" w:rsidRDefault="00C47FCE" w:rsidP="004356A0">
      <w:pPr>
        <w:pStyle w:val="TF-TEXTO"/>
        <w:rPr>
          <w:rFonts w:ascii="Segoe UI" w:hAnsi="Segoe UI" w:cs="Segoe UI"/>
          <w:color w:val="D1D5DB"/>
          <w:szCs w:val="24"/>
        </w:rPr>
      </w:pPr>
      <w:r>
        <w:t xml:space="preserve">Nas primeiras duas seções do trabalho proposto foram apresentados a relevância do tema, sendo possível perceber o crescente interesse em </w:t>
      </w:r>
      <w:r w:rsidR="00765615">
        <w:t>plataformas</w:t>
      </w:r>
      <w:r w:rsidR="0060166D">
        <w:t xml:space="preserve"> digitais</w:t>
      </w:r>
      <w:r>
        <w:t xml:space="preserve"> que forneçam informações centralizad</w:t>
      </w:r>
      <w:r w:rsidR="00765615">
        <w:t>a</w:t>
      </w:r>
      <w:r>
        <w:t>s</w:t>
      </w:r>
      <w:r w:rsidR="00765615">
        <w:t xml:space="preserve"> e de fácil acesso</w:t>
      </w:r>
      <w:r>
        <w:t xml:space="preserve">. </w:t>
      </w:r>
      <w:r w:rsidR="008305C7">
        <w:t>De acordo com o Quadro 1, os trabalhos detalhados na seção 2.2 correlacionam com o tema proposto, sendo que suas características</w:t>
      </w:r>
      <w:r w:rsidR="003B10A6">
        <w:t xml:space="preserve"> auxiliam o entendimento da importância </w:t>
      </w:r>
      <w:r>
        <w:t>da gestão</w:t>
      </w:r>
      <w:r w:rsidR="003B10A6">
        <w:t xml:space="preserve"> de suprimentos cirúrgicos através de meios eletrônicos</w:t>
      </w:r>
      <w:r w:rsidR="008305C7">
        <w:t>.</w:t>
      </w:r>
    </w:p>
    <w:p w14:paraId="50600FFC" w14:textId="4C8A01A9" w:rsidR="00C42623" w:rsidRDefault="00517BE2" w:rsidP="00451B94">
      <w:pPr>
        <w:pStyle w:val="TF-TEXTO"/>
      </w:pPr>
      <w:r>
        <w:t xml:space="preserve">Para resolver os </w:t>
      </w:r>
      <w:r w:rsidR="008D647C">
        <w:t xml:space="preserve">entraves </w:t>
      </w:r>
      <w:r w:rsidR="00520459">
        <w:t>que relatórios manuscritos geram</w:t>
      </w:r>
      <w:r w:rsidR="00E47EEB">
        <w:t xml:space="preserve"> para </w:t>
      </w:r>
      <w:r w:rsidR="00A17AC3">
        <w:t>as pessoas envolvidas no processo</w:t>
      </w:r>
      <w:r w:rsidR="00454B75">
        <w:t xml:space="preserve">, </w:t>
      </w:r>
      <w:r w:rsidR="00B609FE">
        <w:t xml:space="preserve">em especial </w:t>
      </w:r>
      <w:r w:rsidR="000B5599">
        <w:t xml:space="preserve">ao </w:t>
      </w:r>
      <w:r w:rsidR="008B5E2E" w:rsidRPr="008B5E2E">
        <w:t xml:space="preserve">transcrever </w:t>
      </w:r>
      <w:r w:rsidR="00492A36">
        <w:t xml:space="preserve">os materiais </w:t>
      </w:r>
      <w:r w:rsidR="009C47E1">
        <w:t>utilizados em campo</w:t>
      </w:r>
      <w:r w:rsidR="00520459">
        <w:t xml:space="preserve">, </w:t>
      </w:r>
      <w:r w:rsidR="00BD7BFE">
        <w:t xml:space="preserve">a solução </w:t>
      </w:r>
      <w:r w:rsidR="00DB272D" w:rsidRPr="00DB272D">
        <w:t>fomentada</w:t>
      </w:r>
      <w:r w:rsidR="00DB272D">
        <w:t xml:space="preserve"> é a criação do</w:t>
      </w:r>
      <w:r w:rsidR="00454B75">
        <w:t xml:space="preserve"> sistema</w:t>
      </w:r>
      <w:r w:rsidR="00DB272D">
        <w:t xml:space="preserve"> </w:t>
      </w:r>
      <w:proofErr w:type="spellStart"/>
      <w:r w:rsidR="00DB272D">
        <w:t>Orthodoc</w:t>
      </w:r>
      <w:proofErr w:type="spellEnd"/>
      <w:r w:rsidR="00B609FE">
        <w:t>.</w:t>
      </w:r>
      <w:r w:rsidR="00DB272D">
        <w:t xml:space="preserve"> </w:t>
      </w:r>
      <w:r w:rsidR="00B609FE">
        <w:t xml:space="preserve">O sistema proposto </w:t>
      </w:r>
      <w:r w:rsidR="007805B3">
        <w:t xml:space="preserve">trará a automação </w:t>
      </w:r>
      <w:r w:rsidR="00492A36">
        <w:t>desses relatórios</w:t>
      </w:r>
      <w:r w:rsidR="00E2655B">
        <w:t xml:space="preserve">, permitindo que sejam gerados de maneira </w:t>
      </w:r>
      <w:r w:rsidR="00615D04">
        <w:t xml:space="preserve">online via </w:t>
      </w:r>
      <w:r w:rsidR="005B2806">
        <w:t xml:space="preserve">dispositivo móvel </w:t>
      </w:r>
      <w:r w:rsidR="00615D04">
        <w:t xml:space="preserve">ou computador, facilitando para os instrumentadores, médicos e </w:t>
      </w:r>
      <w:r w:rsidR="0089344D">
        <w:t>demais</w:t>
      </w:r>
      <w:r w:rsidR="00615D04">
        <w:t xml:space="preserve"> </w:t>
      </w:r>
      <w:r w:rsidR="00823AD2">
        <w:t xml:space="preserve">colaboradores </w:t>
      </w:r>
      <w:r w:rsidR="00615D04">
        <w:t>da empresa</w:t>
      </w:r>
      <w:r w:rsidR="00B636CF">
        <w:t xml:space="preserve">, </w:t>
      </w:r>
      <w:r w:rsidR="005B2806">
        <w:t>reduzindo significativamente o tempo</w:t>
      </w:r>
      <w:r w:rsidR="00FD27ED">
        <w:t xml:space="preserve"> </w:t>
      </w:r>
      <w:r w:rsidR="00B636CF">
        <w:t xml:space="preserve">e </w:t>
      </w:r>
      <w:r w:rsidR="00FD27ED">
        <w:t xml:space="preserve">eliminando </w:t>
      </w:r>
      <w:r w:rsidR="00B636CF">
        <w:t>a geração</w:t>
      </w:r>
      <w:r w:rsidR="009473EF">
        <w:t xml:space="preserve"> de</w:t>
      </w:r>
      <w:r w:rsidR="00B636CF">
        <w:t xml:space="preserve"> </w:t>
      </w:r>
      <w:r w:rsidR="003952C7">
        <w:t>resíduos físicos</w:t>
      </w:r>
      <w:r w:rsidR="00E34CBA">
        <w:t xml:space="preserve"> impressos, por exemplo</w:t>
      </w:r>
      <w:r w:rsidR="006C214C">
        <w:t>.</w:t>
      </w:r>
    </w:p>
    <w:p w14:paraId="72B226CF" w14:textId="72A9EE07" w:rsidR="0075453D" w:rsidRDefault="000967BD" w:rsidP="00120AE2">
      <w:pPr>
        <w:pStyle w:val="TF-TEXTO"/>
      </w:pPr>
      <w:r>
        <w:t xml:space="preserve">Para a </w:t>
      </w:r>
      <w:r w:rsidR="00924317">
        <w:t xml:space="preserve">área </w:t>
      </w:r>
      <w:r w:rsidR="00C24AC8">
        <w:t>de aplicação, que é a área da saúde, mais especificamente o segmento hospitalar</w:t>
      </w:r>
      <w:r>
        <w:t xml:space="preserve">, o sistema </w:t>
      </w:r>
      <w:proofErr w:type="spellStart"/>
      <w:r>
        <w:t>Orthodoc</w:t>
      </w:r>
      <w:proofErr w:type="spellEnd"/>
      <w:r>
        <w:t xml:space="preserve"> poderá trazer diversas contribuições importantes </w:t>
      </w:r>
      <w:r w:rsidR="00581816">
        <w:t>tanto no aspecto da gestão e controle de</w:t>
      </w:r>
      <w:r w:rsidR="0098392C">
        <w:t xml:space="preserve"> materiais e</w:t>
      </w:r>
      <w:r w:rsidR="00581816">
        <w:t xml:space="preserve"> relatórios, quanto na otimização de recursos. </w:t>
      </w:r>
      <w:r w:rsidR="000506F0">
        <w:t xml:space="preserve">Uma das melhorias </w:t>
      </w:r>
      <w:r w:rsidR="00226812">
        <w:t xml:space="preserve">seria a </w:t>
      </w:r>
      <w:r w:rsidR="009A6666" w:rsidRPr="009A6666">
        <w:t xml:space="preserve">beneficência </w:t>
      </w:r>
      <w:r w:rsidR="00226812">
        <w:t>na gestão e controle de estoque, evitando desperdícios e garantindo que os materiais estejam disponíveis na quantia e no tempo necessário.</w:t>
      </w:r>
      <w:r w:rsidR="00E90C00">
        <w:t xml:space="preserve"> Outra </w:t>
      </w:r>
      <w:r w:rsidR="00E90C00">
        <w:lastRenderedPageBreak/>
        <w:t>melhoria destacada é</w:t>
      </w:r>
      <w:r w:rsidR="00715D79">
        <w:t xml:space="preserve"> a otimização do tempo, pois com um sistema automatizado para a emissão de relatórios, é possível</w:t>
      </w:r>
      <w:r w:rsidR="00B32A38">
        <w:t xml:space="preserve"> economizar tempo e</w:t>
      </w:r>
      <w:r w:rsidR="00C51F7D">
        <w:t>m</w:t>
      </w:r>
      <w:r w:rsidR="00B32A38">
        <w:t xml:space="preserve"> recursos que antes eram utilizados para fazer o trabalho manualmente.</w:t>
      </w:r>
      <w:r w:rsidR="004675D9">
        <w:t xml:space="preserve"> </w:t>
      </w:r>
      <w:r w:rsidR="006B7C5E">
        <w:t xml:space="preserve">Outro ponto seria a possibilidade de replicação em outras vertentes, pois caso o sistema </w:t>
      </w:r>
      <w:r w:rsidR="009A25CD">
        <w:t>apresente bons resultados</w:t>
      </w:r>
      <w:r w:rsidR="006B7C5E">
        <w:t>, poderá ser replicado em outr</w:t>
      </w:r>
      <w:r w:rsidR="00F43FED">
        <w:t>os ramos</w:t>
      </w:r>
      <w:r w:rsidR="0080435B">
        <w:t xml:space="preserve"> da saúde</w:t>
      </w:r>
      <w:r w:rsidR="00F43FED">
        <w:t>, gerando benefícios para outr</w:t>
      </w:r>
      <w:r w:rsidR="0080435B">
        <w:t>os hospitais ou clínicas</w:t>
      </w:r>
      <w:r w:rsidR="00F43FED">
        <w:t xml:space="preserve">. Por fim, </w:t>
      </w:r>
      <w:r w:rsidR="00AB22B8">
        <w:t>a contribuição para a pesquisa na</w:t>
      </w:r>
      <w:r w:rsidR="003739B7">
        <w:t xml:space="preserve"> área da </w:t>
      </w:r>
      <w:r w:rsidR="00AB22B8">
        <w:t>saúde,</w:t>
      </w:r>
      <w:r w:rsidR="003739B7">
        <w:t xml:space="preserve"> pois</w:t>
      </w:r>
      <w:r w:rsidR="00AB22B8">
        <w:t xml:space="preserve"> ao desenvolver um sistema específico para </w:t>
      </w:r>
      <w:r w:rsidR="003739B7">
        <w:t>essa área</w:t>
      </w:r>
      <w:r w:rsidR="00405A22">
        <w:t xml:space="preserve">, </w:t>
      </w:r>
      <w:r w:rsidR="00120AE2">
        <w:t>pode-se contribuir com o avanço tecnológico nesse setor, abrindo caminho para novas pesquisas e soluções.</w:t>
      </w:r>
    </w:p>
    <w:p w14:paraId="0E5D6069" w14:textId="77777777" w:rsidR="00BE608A" w:rsidRDefault="006E678A" w:rsidP="00401F5A">
      <w:pPr>
        <w:pStyle w:val="TF-TEXTO"/>
      </w:pPr>
      <w:r>
        <w:t xml:space="preserve">O sistema </w:t>
      </w:r>
      <w:proofErr w:type="spellStart"/>
      <w:r>
        <w:t>Orthodoc</w:t>
      </w:r>
      <w:proofErr w:type="spellEnd"/>
      <w:r>
        <w:t xml:space="preserve"> encaixa-se</w:t>
      </w:r>
      <w:r w:rsidR="003E1D89">
        <w:t xml:space="preserve"> no eixo de “Desenvolvimento de Software para Sistemas de </w:t>
      </w:r>
      <w:r w:rsidR="00A447F5">
        <w:t>Informação</w:t>
      </w:r>
      <w:r w:rsidR="003E1D89">
        <w:t>”</w:t>
      </w:r>
      <w:r w:rsidR="00A447F5">
        <w:t xml:space="preserve"> pois envolve diversas habilidades e competências relacionadas à área da Tecnologia da Informação. </w:t>
      </w:r>
      <w:r w:rsidR="0037145E">
        <w:t>O primeiro ponto seria o desenvolvimento d</w:t>
      </w:r>
      <w:r w:rsidR="00861B34">
        <w:t>o</w:t>
      </w:r>
      <w:r w:rsidR="0037145E">
        <w:t xml:space="preserve"> software, o projeto en</w:t>
      </w:r>
      <w:r w:rsidR="00641AD1">
        <w:t>volve a criação de um sistema par a emissão de relatórios, que implica no desenvolvimento de um software específico para essa finalidade</w:t>
      </w:r>
      <w:r w:rsidR="00664C2C">
        <w:t xml:space="preserve">, </w:t>
      </w:r>
      <w:r w:rsidR="00861B34">
        <w:t>tendo em vista que a utilização de ferramentas e tecnologias específicas serão necessárias para o desenvolvimento do sistema.</w:t>
      </w:r>
      <w:r w:rsidR="00374441">
        <w:t xml:space="preserve"> </w:t>
      </w:r>
    </w:p>
    <w:p w14:paraId="6AB95302" w14:textId="4BA8309A" w:rsidR="002316FB" w:rsidRPr="00401F5A" w:rsidRDefault="00374441" w:rsidP="00401F5A">
      <w:pPr>
        <w:pStyle w:val="TF-TEXTO"/>
        <w:rPr>
          <w:rFonts w:ascii="Segoe UI" w:hAnsi="Segoe UI" w:cs="Segoe UI"/>
          <w:color w:val="D1D5DB"/>
        </w:rPr>
      </w:pPr>
      <w:r>
        <w:t>Também será necessário conter uma arquitetura de software</w:t>
      </w:r>
      <w:r w:rsidR="00342E9C">
        <w:t xml:space="preserve"> adequada para a finalidade proposta, o que exige conhecimentos específicos da área. </w:t>
      </w:r>
      <w:r w:rsidR="0050476D">
        <w:t>O gerenciamento</w:t>
      </w:r>
      <w:r w:rsidR="009A35EB">
        <w:t xml:space="preserve"> de</w:t>
      </w:r>
      <w:r w:rsidR="0050476D">
        <w:t xml:space="preserve"> projetos é fundamental na criação do </w:t>
      </w:r>
      <w:r w:rsidR="009A35EB">
        <w:t>software</w:t>
      </w:r>
      <w:r w:rsidR="0050476D">
        <w:t xml:space="preserve">, </w:t>
      </w:r>
      <w:r w:rsidR="00237374">
        <w:t xml:space="preserve">envolve aspectos </w:t>
      </w:r>
      <w:r w:rsidR="003B1BA4">
        <w:t>como planejamento, execução, controle e monitoramento, que são</w:t>
      </w:r>
      <w:r w:rsidR="00357A54">
        <w:t xml:space="preserve"> indispensáveis para a entrega de um sistema de qualidade.</w:t>
      </w:r>
      <w:r w:rsidR="00092580">
        <w:t xml:space="preserve"> Por fim, </w:t>
      </w:r>
      <w:r w:rsidR="00092580" w:rsidRPr="00092580">
        <w:t>o projeto de desenvolvimento do sistema está relacionado à qualidade do software, que envolve aspectos como usabilidade, confiabilidade, segurança, manutenibilidade, entre outros.</w:t>
      </w:r>
    </w:p>
    <w:p w14:paraId="6E7F6B58" w14:textId="007339B2" w:rsidR="00140DCA" w:rsidRPr="00140DCA" w:rsidRDefault="00451B94" w:rsidP="00FF414D">
      <w:pPr>
        <w:pStyle w:val="Ttulo1"/>
      </w:pPr>
      <w:r>
        <w:t>METODOLOGIA</w:t>
      </w:r>
    </w:p>
    <w:p w14:paraId="210364B0" w14:textId="77777777" w:rsidR="00451B94" w:rsidRPr="007E0D87" w:rsidRDefault="00451B94" w:rsidP="00451B94">
      <w:pPr>
        <w:pStyle w:val="TF-TEXTO"/>
      </w:pPr>
      <w:r w:rsidRPr="007E0D87">
        <w:t>O trabalho será desenvolvido observando as seguintes etapas:</w:t>
      </w:r>
    </w:p>
    <w:p w14:paraId="50DB5352" w14:textId="46F5642F" w:rsidR="00FF414D" w:rsidRDefault="00824CAA" w:rsidP="00230544">
      <w:pPr>
        <w:pStyle w:val="TF-ALNEA"/>
        <w:numPr>
          <w:ilvl w:val="0"/>
          <w:numId w:val="10"/>
        </w:numPr>
        <w:contextualSpacing w:val="0"/>
      </w:pPr>
      <w:r>
        <w:t>p</w:t>
      </w:r>
      <w:r w:rsidR="00FF414D">
        <w:t>esquisa e levantamento bibliográfico</w:t>
      </w:r>
      <w:r w:rsidR="00451B94" w:rsidRPr="007E0D87">
        <w:t xml:space="preserve">: </w:t>
      </w:r>
      <w:r w:rsidR="00FF414D" w:rsidRPr="00FF414D">
        <w:t>aprofundar-se aos conhecimentos necessários na área do trabalho proposto e realizar um estudo sobre os trabalhos correlatos e os tópicos apontados na revisão bibliográfica</w:t>
      </w:r>
      <w:r w:rsidR="00AF546A">
        <w:t>;</w:t>
      </w:r>
    </w:p>
    <w:p w14:paraId="4E613A69" w14:textId="6D4C5423" w:rsidR="00451B94" w:rsidRDefault="00824CAA" w:rsidP="00230544">
      <w:pPr>
        <w:pStyle w:val="TF-ALNEA"/>
        <w:numPr>
          <w:ilvl w:val="0"/>
          <w:numId w:val="10"/>
        </w:numPr>
        <w:contextualSpacing w:val="0"/>
      </w:pPr>
      <w:r>
        <w:t>l</w:t>
      </w:r>
      <w:r w:rsidR="00AF546A">
        <w:t>evantamento de Requisitos</w:t>
      </w:r>
      <w:r w:rsidR="00451B94" w:rsidRPr="007E0D87">
        <w:t xml:space="preserve">: </w:t>
      </w:r>
      <w:r w:rsidR="00FB3C64">
        <w:t>a</w:t>
      </w:r>
      <w:r w:rsidR="00AF546A">
        <w:t>nalisar os requisitos funcionais e não funcionais referentes a estrutura do sistema, e adaptar novos requisitos conforme necessidade;</w:t>
      </w:r>
    </w:p>
    <w:p w14:paraId="030AB06B" w14:textId="7AF11A65" w:rsidR="00451B94" w:rsidRDefault="00824CAA" w:rsidP="00451B94">
      <w:pPr>
        <w:pStyle w:val="TF-ALNEA"/>
        <w:contextualSpacing w:val="0"/>
      </w:pPr>
      <w:r>
        <w:t>e</w:t>
      </w:r>
      <w:r w:rsidR="00AF546A">
        <w:t xml:space="preserve">specificação e </w:t>
      </w:r>
      <w:r w:rsidR="00FB3C64">
        <w:t>a</w:t>
      </w:r>
      <w:r w:rsidR="00AF546A">
        <w:t xml:space="preserve">nálise: </w:t>
      </w:r>
      <w:r w:rsidR="00FB3C64">
        <w:t>d</w:t>
      </w:r>
      <w:r w:rsidR="00AF546A">
        <w:t xml:space="preserve">etalhar as funcionalidades do sistema a partir dos diagramas de caso de uso, e diagramas de atividade da </w:t>
      </w:r>
      <w:proofErr w:type="spellStart"/>
      <w:r w:rsidR="00AF546A" w:rsidRPr="002D27ED">
        <w:rPr>
          <w:i/>
          <w:iCs/>
        </w:rPr>
        <w:t>Unified</w:t>
      </w:r>
      <w:proofErr w:type="spellEnd"/>
      <w:r w:rsidR="00AF546A" w:rsidRPr="002D27ED">
        <w:rPr>
          <w:i/>
          <w:iCs/>
        </w:rPr>
        <w:t xml:space="preserve"> </w:t>
      </w:r>
      <w:proofErr w:type="spellStart"/>
      <w:r w:rsidR="00AF546A" w:rsidRPr="002D27ED">
        <w:rPr>
          <w:i/>
          <w:iCs/>
        </w:rPr>
        <w:t>Modeling</w:t>
      </w:r>
      <w:proofErr w:type="spellEnd"/>
      <w:r w:rsidR="00AF546A" w:rsidRPr="002D27ED">
        <w:rPr>
          <w:i/>
          <w:iCs/>
        </w:rPr>
        <w:t xml:space="preserve"> </w:t>
      </w:r>
      <w:proofErr w:type="spellStart"/>
      <w:r w:rsidR="00AF546A" w:rsidRPr="002D27ED">
        <w:rPr>
          <w:i/>
          <w:iCs/>
        </w:rPr>
        <w:t>Language</w:t>
      </w:r>
      <w:proofErr w:type="spellEnd"/>
      <w:r w:rsidR="00AF546A">
        <w:t xml:space="preserve"> (UML);</w:t>
      </w:r>
    </w:p>
    <w:p w14:paraId="79363B3D" w14:textId="0C1BA7BC" w:rsidR="00AF546A" w:rsidRDefault="00FB3C64" w:rsidP="009F2B0B">
      <w:pPr>
        <w:pStyle w:val="TF-ALNEA"/>
        <w:contextualSpacing w:val="0"/>
      </w:pPr>
      <w:r>
        <w:t>i</w:t>
      </w:r>
      <w:r w:rsidR="00AF546A">
        <w:t>mplementação</w:t>
      </w:r>
      <w:r w:rsidR="00451B94">
        <w:t xml:space="preserve">: </w:t>
      </w:r>
      <w:bookmarkStart w:id="29" w:name="_Toc351015602"/>
      <w:bookmarkEnd w:id="22"/>
      <w:bookmarkEnd w:id="23"/>
      <w:bookmarkEnd w:id="24"/>
      <w:bookmarkEnd w:id="25"/>
      <w:bookmarkEnd w:id="26"/>
      <w:bookmarkEnd w:id="27"/>
      <w:bookmarkEnd w:id="28"/>
      <w:r>
        <w:t>i</w:t>
      </w:r>
      <w:r w:rsidR="00A842C2" w:rsidRPr="00A842C2">
        <w:t xml:space="preserve">mplementar a solução proposta utilizando a biblioteca </w:t>
      </w:r>
      <w:proofErr w:type="spellStart"/>
      <w:r w:rsidR="00A842C2" w:rsidRPr="00A842C2">
        <w:t>React</w:t>
      </w:r>
      <w:proofErr w:type="spellEnd"/>
      <w:r w:rsidR="00A842C2" w:rsidRPr="00A842C2">
        <w:t>, .Net Framework e PostgreSQL, no ambiente de desenvolvimento V</w:t>
      </w:r>
      <w:r w:rsidR="00A842C2">
        <w:t xml:space="preserve">isual </w:t>
      </w:r>
      <w:r w:rsidR="00A842C2" w:rsidRPr="00A842C2">
        <w:t>S</w:t>
      </w:r>
      <w:r w:rsidR="00A842C2">
        <w:t xml:space="preserve">tudio </w:t>
      </w:r>
      <w:proofErr w:type="spellStart"/>
      <w:r w:rsidR="00A842C2" w:rsidRPr="00A842C2">
        <w:t>Code</w:t>
      </w:r>
      <w:proofErr w:type="spellEnd"/>
      <w:r w:rsidR="00A842C2" w:rsidRPr="00A842C2">
        <w:t xml:space="preserve"> e Visual Studio</w:t>
      </w:r>
      <w:r w:rsidR="00A842C2">
        <w:t>;</w:t>
      </w:r>
    </w:p>
    <w:p w14:paraId="4723EE42" w14:textId="658B886A" w:rsidR="00FF414D" w:rsidRDefault="00FB3C64" w:rsidP="00FF414D">
      <w:pPr>
        <w:pStyle w:val="TF-ALNEA"/>
        <w:contextualSpacing w:val="0"/>
      </w:pPr>
      <w:r>
        <w:t>t</w:t>
      </w:r>
      <w:r w:rsidR="00AF546A">
        <w:t xml:space="preserve">estes e validação: </w:t>
      </w:r>
      <w:r>
        <w:t>r</w:t>
      </w:r>
      <w:r w:rsidR="00AF546A">
        <w:t xml:space="preserve">ealizar testes do sistema afim de </w:t>
      </w:r>
      <w:r w:rsidR="00A842C2">
        <w:t>validar</w:t>
      </w:r>
      <w:r w:rsidR="00AF546A">
        <w:t xml:space="preserve"> se os requisitos projetados no trabalho serão atendidos conforme esperado.</w:t>
      </w:r>
    </w:p>
    <w:p w14:paraId="45B392BF" w14:textId="77777777" w:rsidR="00FF414D" w:rsidRPr="00FF414D" w:rsidRDefault="00FF414D" w:rsidP="00FF414D">
      <w:pPr>
        <w:pStyle w:val="TF-refernciasITEM"/>
      </w:pPr>
    </w:p>
    <w:p w14:paraId="0C326A1E" w14:textId="1F6BA9E5" w:rsidR="00451B94" w:rsidRPr="00AF270C" w:rsidRDefault="00451B94" w:rsidP="00CD1BD6">
      <w:pPr>
        <w:pStyle w:val="TF-refernciasbibliogrficasTTULO"/>
      </w:pPr>
      <w:r w:rsidRPr="00AF270C">
        <w:t>Referências</w:t>
      </w:r>
      <w:bookmarkEnd w:id="29"/>
    </w:p>
    <w:p w14:paraId="23339D90" w14:textId="77777777" w:rsidR="00CA0F00" w:rsidRPr="00B02A13" w:rsidRDefault="00CA0F00" w:rsidP="00653301">
      <w:pPr>
        <w:pStyle w:val="TF-refernciasITEM"/>
        <w:rPr>
          <w:szCs w:val="24"/>
          <w:shd w:val="clear" w:color="auto" w:fill="FFFFFF"/>
        </w:rPr>
      </w:pPr>
      <w:r w:rsidRPr="00B02A13">
        <w:rPr>
          <w:szCs w:val="24"/>
          <w:shd w:val="clear" w:color="auto" w:fill="FFFFFF"/>
        </w:rPr>
        <w:t xml:space="preserve">ANDRÉ, Sara; RIBEIRO, Paulo. </w:t>
      </w:r>
      <w:r w:rsidRPr="00B02A13">
        <w:rPr>
          <w:b/>
          <w:bCs/>
          <w:szCs w:val="24"/>
          <w:shd w:val="clear" w:color="auto" w:fill="FFFFFF"/>
        </w:rPr>
        <w:t>E-</w:t>
      </w:r>
      <w:proofErr w:type="spellStart"/>
      <w:r w:rsidRPr="00B02A13">
        <w:rPr>
          <w:b/>
          <w:bCs/>
          <w:szCs w:val="24"/>
          <w:shd w:val="clear" w:color="auto" w:fill="FFFFFF"/>
        </w:rPr>
        <w:t>health</w:t>
      </w:r>
      <w:proofErr w:type="spellEnd"/>
      <w:r w:rsidRPr="00B02A13">
        <w:rPr>
          <w:b/>
          <w:bCs/>
          <w:szCs w:val="24"/>
          <w:shd w:val="clear" w:color="auto" w:fill="FFFFFF"/>
        </w:rPr>
        <w:t>: As TIC como mecanismo de evolução em saúde</w:t>
      </w:r>
      <w:r w:rsidRPr="00B02A13">
        <w:rPr>
          <w:szCs w:val="24"/>
          <w:shd w:val="clear" w:color="auto" w:fill="FFFFFF"/>
        </w:rPr>
        <w:t>. 2020. Disponível em: &lt;https://revistas.ucp.pt/index.php/gestaoedesenvolvimento/article/download/9467/9342&gt;. Acesso em: 05 abr. 2023.</w:t>
      </w:r>
    </w:p>
    <w:p w14:paraId="0E306D7D" w14:textId="77777777" w:rsidR="00CA0F00" w:rsidRPr="00B02A13" w:rsidRDefault="00CA0F00" w:rsidP="008D0B9A">
      <w:pPr>
        <w:pStyle w:val="TF-refernciasITEM"/>
        <w:rPr>
          <w:szCs w:val="24"/>
          <w:shd w:val="clear" w:color="auto" w:fill="FFFFFF"/>
        </w:rPr>
      </w:pPr>
      <w:r w:rsidRPr="00B02A13">
        <w:rPr>
          <w:szCs w:val="24"/>
          <w:shd w:val="clear" w:color="auto" w:fill="FFFFFF"/>
        </w:rPr>
        <w:t>ANJOS, Claudia Fernanda Silva dos. </w:t>
      </w:r>
      <w:r w:rsidRPr="00B02A13">
        <w:rPr>
          <w:b/>
          <w:bCs/>
          <w:szCs w:val="24"/>
          <w:shd w:val="clear" w:color="auto" w:fill="FFFFFF"/>
        </w:rPr>
        <w:t xml:space="preserve">GED - GERENCIAMENTO ELETRÔNICO DE DOCUMENTOS: dificuldades na implantação do </w:t>
      </w:r>
      <w:proofErr w:type="spellStart"/>
      <w:r w:rsidRPr="00B02A13">
        <w:rPr>
          <w:b/>
          <w:bCs/>
          <w:szCs w:val="24"/>
          <w:shd w:val="clear" w:color="auto" w:fill="FFFFFF"/>
        </w:rPr>
        <w:t>ged</w:t>
      </w:r>
      <w:proofErr w:type="spellEnd"/>
      <w:r w:rsidRPr="00B02A13">
        <w:rPr>
          <w:b/>
          <w:bCs/>
          <w:szCs w:val="24"/>
          <w:shd w:val="clear" w:color="auto" w:fill="FFFFFF"/>
        </w:rPr>
        <w:t xml:space="preserve"> nas empresas médias e pequenas. Dificuldades na implantação do GED nas empresas médias e pequenas.</w:t>
      </w:r>
      <w:r w:rsidRPr="00B02A13">
        <w:rPr>
          <w:szCs w:val="24"/>
          <w:shd w:val="clear" w:color="auto" w:fill="FFFFFF"/>
        </w:rPr>
        <w:t xml:space="preserve"> 2020. Disponível em: &lt;https://repositorio.ufpe.br/bitstream/123456789/41199/1/Cl%c3%a1udia%20Fernanda%20Silva%20dos%20Anjos.pdf&gt;. Acesso em: 02 abr. 2023.</w:t>
      </w:r>
    </w:p>
    <w:p w14:paraId="72E51585" w14:textId="77777777" w:rsidR="00CA0F00" w:rsidRPr="00B02A13" w:rsidRDefault="00CA0F00" w:rsidP="00C66FA9">
      <w:pPr>
        <w:pStyle w:val="TF-refernciasITEM"/>
        <w:rPr>
          <w:szCs w:val="24"/>
          <w:shd w:val="clear" w:color="auto" w:fill="FFFFFF"/>
        </w:rPr>
      </w:pPr>
      <w:r w:rsidRPr="00B02A13">
        <w:rPr>
          <w:szCs w:val="24"/>
          <w:shd w:val="clear" w:color="auto" w:fill="FFFFFF"/>
        </w:rPr>
        <w:t xml:space="preserve">ARAÚJO, W. J.; VIEIRA, R. M. </w:t>
      </w:r>
      <w:r w:rsidRPr="00B02A13">
        <w:rPr>
          <w:b/>
          <w:bCs/>
          <w:szCs w:val="24"/>
          <w:shd w:val="clear" w:color="auto" w:fill="FFFFFF"/>
        </w:rPr>
        <w:t>Assinatura de documentos eletrônicos utilizando certificados digitais: estudo de caso de assinaturas digitais aplicadas em atas de reuniões</w:t>
      </w:r>
      <w:r w:rsidRPr="00B02A13">
        <w:rPr>
          <w:szCs w:val="24"/>
          <w:shd w:val="clear" w:color="auto" w:fill="FFFFFF"/>
        </w:rPr>
        <w:t>. Múltiplos Olhares em Ciência da Informação, v. 3, n. 2, 2013. Disponível em: &lt;http://hdl.handle.net/20.500.11959/</w:t>
      </w:r>
      <w:proofErr w:type="spellStart"/>
      <w:r w:rsidRPr="00B02A13">
        <w:rPr>
          <w:szCs w:val="24"/>
          <w:shd w:val="clear" w:color="auto" w:fill="FFFFFF"/>
        </w:rPr>
        <w:t>brapci</w:t>
      </w:r>
      <w:proofErr w:type="spellEnd"/>
      <w:r w:rsidRPr="00B02A13">
        <w:rPr>
          <w:szCs w:val="24"/>
          <w:shd w:val="clear" w:color="auto" w:fill="FFFFFF"/>
        </w:rPr>
        <w:t>/68429&gt;. Acesso em: 28 mar. 2023.</w:t>
      </w:r>
    </w:p>
    <w:p w14:paraId="59778999" w14:textId="77777777" w:rsidR="00CA0F00" w:rsidRPr="00CA0F00" w:rsidRDefault="00CA0F00" w:rsidP="00CA0F00">
      <w:pPr>
        <w:pStyle w:val="TF-refernciasITEM"/>
        <w:rPr>
          <w:szCs w:val="24"/>
        </w:rPr>
      </w:pPr>
      <w:r w:rsidRPr="00BF569B">
        <w:rPr>
          <w:color w:val="000000"/>
          <w:szCs w:val="24"/>
        </w:rPr>
        <w:t>BALLOU, R. H. </w:t>
      </w:r>
      <w:r w:rsidRPr="00BF569B">
        <w:rPr>
          <w:b/>
          <w:bCs/>
          <w:color w:val="000000"/>
          <w:szCs w:val="24"/>
        </w:rPr>
        <w:t>Gerenciamento da Cadeia de Suprimentos - Logística Empresarial. </w:t>
      </w:r>
      <w:r w:rsidRPr="00BF569B">
        <w:rPr>
          <w:color w:val="000000"/>
          <w:szCs w:val="24"/>
        </w:rPr>
        <w:t>5. ed. Porto Alegre: Editora Bookman, 2006. 616 p.</w:t>
      </w:r>
    </w:p>
    <w:p w14:paraId="59E69D34" w14:textId="77777777" w:rsidR="00CA0F00" w:rsidRDefault="00CA0F00" w:rsidP="00C66FA9">
      <w:pPr>
        <w:pStyle w:val="TF-refernciasITEM"/>
        <w:rPr>
          <w:szCs w:val="24"/>
          <w:shd w:val="clear" w:color="auto" w:fill="FFFFFF"/>
        </w:rPr>
      </w:pPr>
      <w:r w:rsidRPr="00B02A13">
        <w:rPr>
          <w:szCs w:val="24"/>
          <w:shd w:val="clear" w:color="auto" w:fill="FFFFFF"/>
        </w:rPr>
        <w:t xml:space="preserve">BARBIERI, José C. </w:t>
      </w:r>
      <w:r w:rsidRPr="00B02A13">
        <w:rPr>
          <w:b/>
          <w:bCs/>
          <w:szCs w:val="24"/>
          <w:shd w:val="clear" w:color="auto" w:fill="FFFFFF"/>
        </w:rPr>
        <w:t>Logística Hospitalar: teoria e prática.</w:t>
      </w:r>
      <w:r w:rsidRPr="00B02A13">
        <w:rPr>
          <w:szCs w:val="24"/>
          <w:shd w:val="clear" w:color="auto" w:fill="FFFFFF"/>
        </w:rPr>
        <w:t xml:space="preserve"> Editora Saraiva, 2017. E-book. ISBN 9788547219741. Disponível em: &lt;https://integrada.minhabiblioteca.com.br/#/books/9788547219741/&gt;. Acesso em: 28 mar. 2023.</w:t>
      </w:r>
    </w:p>
    <w:p w14:paraId="7F29BFEF" w14:textId="77777777" w:rsidR="00CA0F00" w:rsidRPr="00D1714E" w:rsidRDefault="00CA0F00" w:rsidP="00C66FA9">
      <w:pPr>
        <w:pStyle w:val="TF-refernciasITEM"/>
        <w:rPr>
          <w:szCs w:val="24"/>
          <w:shd w:val="clear" w:color="auto" w:fill="FFFFFF"/>
        </w:rPr>
      </w:pPr>
      <w:r w:rsidRPr="00B02A13">
        <w:rPr>
          <w:szCs w:val="24"/>
          <w:shd w:val="clear" w:color="auto" w:fill="FFFFFF"/>
        </w:rPr>
        <w:t xml:space="preserve">BATISTA, Leonardo dos Santos; KUMADA, Kate </w:t>
      </w:r>
      <w:proofErr w:type="spellStart"/>
      <w:r w:rsidRPr="00B02A13">
        <w:rPr>
          <w:szCs w:val="24"/>
          <w:shd w:val="clear" w:color="auto" w:fill="FFFFFF"/>
        </w:rPr>
        <w:t>Mamhy</w:t>
      </w:r>
      <w:proofErr w:type="spellEnd"/>
      <w:r w:rsidRPr="00B02A13">
        <w:rPr>
          <w:szCs w:val="24"/>
          <w:shd w:val="clear" w:color="auto" w:fill="FFFFFF"/>
        </w:rPr>
        <w:t xml:space="preserve"> Oliveira. </w:t>
      </w:r>
      <w:r w:rsidRPr="00B02A13">
        <w:rPr>
          <w:b/>
          <w:bCs/>
          <w:szCs w:val="24"/>
          <w:shd w:val="clear" w:color="auto" w:fill="FFFFFF"/>
        </w:rPr>
        <w:t>ANÁLISE METODOLÓGICA SOBRE AS DIFERENTES CONFIGURAÇÕES DA PESQUISA BIBLIOGRÁFICA</w:t>
      </w:r>
      <w:r w:rsidRPr="00B02A13">
        <w:rPr>
          <w:szCs w:val="24"/>
          <w:shd w:val="clear" w:color="auto" w:fill="FFFFFF"/>
        </w:rPr>
        <w:t>. 2021. Disponível em: &lt;https://periodicoscientificos.itp.ifsp.edu.br/index.php/rbic/article/view/113&gt;. Acesso em: 06 abr. 2023.</w:t>
      </w:r>
    </w:p>
    <w:p w14:paraId="7FB5312D" w14:textId="77777777" w:rsidR="00CA0F00" w:rsidRPr="00D1714E" w:rsidRDefault="00CA0F00" w:rsidP="00E95D13">
      <w:pPr>
        <w:pStyle w:val="TF-refernciasITEM"/>
        <w:rPr>
          <w:szCs w:val="24"/>
          <w:shd w:val="clear" w:color="auto" w:fill="FFFFFF"/>
        </w:rPr>
      </w:pPr>
      <w:r w:rsidRPr="00D1714E">
        <w:rPr>
          <w:szCs w:val="24"/>
          <w:shd w:val="clear" w:color="auto" w:fill="FFFFFF"/>
        </w:rPr>
        <w:t>BORGES, Fábio R. </w:t>
      </w:r>
      <w:r w:rsidRPr="00D1714E">
        <w:rPr>
          <w:b/>
          <w:bCs/>
          <w:szCs w:val="24"/>
        </w:rPr>
        <w:t>Transformação Digital - Um Guia Prático Para Liderar Empresas que se Reinventam</w:t>
      </w:r>
      <w:r w:rsidRPr="00D1714E">
        <w:rPr>
          <w:szCs w:val="24"/>
          <w:shd w:val="clear" w:color="auto" w:fill="FFFFFF"/>
        </w:rPr>
        <w:t>. [Atlas]: Grupo GEN, 2021. </w:t>
      </w:r>
      <w:r w:rsidRPr="00D1714E">
        <w:rPr>
          <w:i/>
          <w:iCs/>
          <w:szCs w:val="24"/>
        </w:rPr>
        <w:t>E-book.</w:t>
      </w:r>
      <w:r w:rsidRPr="00D1714E">
        <w:rPr>
          <w:szCs w:val="24"/>
          <w:shd w:val="clear" w:color="auto" w:fill="FFFFFF"/>
        </w:rPr>
        <w:t> ISBN 9788597027433. Disponível em: &lt;https://integrada.minhabiblioteca.com.br/#/books/9788597027433/&gt;. Acesso em: 23 mar. 2023.</w:t>
      </w:r>
    </w:p>
    <w:p w14:paraId="08EAD91E" w14:textId="3443F7A8" w:rsidR="00FC7062" w:rsidRPr="00B02A13" w:rsidRDefault="00FC7062" w:rsidP="00D1714E">
      <w:pPr>
        <w:pStyle w:val="TF-refernciasITEM"/>
        <w:rPr>
          <w:szCs w:val="24"/>
          <w:shd w:val="clear" w:color="auto" w:fill="FFFFFF"/>
        </w:rPr>
      </w:pPr>
      <w:r w:rsidRPr="00B02A13">
        <w:rPr>
          <w:szCs w:val="24"/>
          <w:shd w:val="clear" w:color="auto" w:fill="FFFFFF"/>
        </w:rPr>
        <w:t xml:space="preserve">Casarin ST, Porto AR, </w:t>
      </w:r>
      <w:proofErr w:type="spellStart"/>
      <w:r w:rsidRPr="00B02A13">
        <w:rPr>
          <w:szCs w:val="24"/>
          <w:shd w:val="clear" w:color="auto" w:fill="FFFFFF"/>
        </w:rPr>
        <w:t>Gabatz</w:t>
      </w:r>
      <w:proofErr w:type="spellEnd"/>
      <w:r w:rsidRPr="00B02A13">
        <w:rPr>
          <w:szCs w:val="24"/>
          <w:shd w:val="clear" w:color="auto" w:fill="FFFFFF"/>
        </w:rPr>
        <w:t xml:space="preserve"> RIB, </w:t>
      </w:r>
      <w:proofErr w:type="spellStart"/>
      <w:r w:rsidRPr="00B02A13">
        <w:rPr>
          <w:szCs w:val="24"/>
          <w:shd w:val="clear" w:color="auto" w:fill="FFFFFF"/>
        </w:rPr>
        <w:t>Bonow</w:t>
      </w:r>
      <w:proofErr w:type="spellEnd"/>
      <w:r w:rsidRPr="00B02A13">
        <w:rPr>
          <w:szCs w:val="24"/>
          <w:shd w:val="clear" w:color="auto" w:fill="FFFFFF"/>
        </w:rPr>
        <w:t xml:space="preserve"> CA, Ribeiro JP, Mota MS. </w:t>
      </w:r>
      <w:r w:rsidRPr="00B02A13">
        <w:rPr>
          <w:b/>
          <w:bCs/>
          <w:szCs w:val="24"/>
          <w:shd w:val="clear" w:color="auto" w:fill="FFFFFF"/>
        </w:rPr>
        <w:t xml:space="preserve">Tipos de revisão de literatura: considerações das editoras do </w:t>
      </w:r>
      <w:proofErr w:type="spellStart"/>
      <w:r w:rsidRPr="00B02A13">
        <w:rPr>
          <w:b/>
          <w:bCs/>
          <w:szCs w:val="24"/>
          <w:shd w:val="clear" w:color="auto" w:fill="FFFFFF"/>
        </w:rPr>
        <w:t>Journal</w:t>
      </w:r>
      <w:proofErr w:type="spellEnd"/>
      <w:r w:rsidRPr="00B02A13">
        <w:rPr>
          <w:b/>
          <w:bCs/>
          <w:szCs w:val="24"/>
          <w:shd w:val="clear" w:color="auto" w:fill="FFFFFF"/>
        </w:rPr>
        <w:t xml:space="preserve"> </w:t>
      </w:r>
      <w:proofErr w:type="spellStart"/>
      <w:r w:rsidRPr="00B02A13">
        <w:rPr>
          <w:b/>
          <w:bCs/>
          <w:szCs w:val="24"/>
          <w:shd w:val="clear" w:color="auto" w:fill="FFFFFF"/>
        </w:rPr>
        <w:t>of</w:t>
      </w:r>
      <w:proofErr w:type="spellEnd"/>
      <w:r w:rsidRPr="00B02A13">
        <w:rPr>
          <w:b/>
          <w:bCs/>
          <w:szCs w:val="24"/>
          <w:shd w:val="clear" w:color="auto" w:fill="FFFFFF"/>
        </w:rPr>
        <w:t xml:space="preserve"> </w:t>
      </w:r>
      <w:proofErr w:type="spellStart"/>
      <w:r w:rsidRPr="00B02A13">
        <w:rPr>
          <w:b/>
          <w:bCs/>
          <w:szCs w:val="24"/>
          <w:shd w:val="clear" w:color="auto" w:fill="FFFFFF"/>
        </w:rPr>
        <w:t>Nursing</w:t>
      </w:r>
      <w:proofErr w:type="spellEnd"/>
      <w:r w:rsidRPr="00B02A13">
        <w:rPr>
          <w:b/>
          <w:bCs/>
          <w:szCs w:val="24"/>
          <w:shd w:val="clear" w:color="auto" w:fill="FFFFFF"/>
        </w:rPr>
        <w:t xml:space="preserve"> </w:t>
      </w:r>
      <w:proofErr w:type="spellStart"/>
      <w:r w:rsidRPr="00B02A13">
        <w:rPr>
          <w:b/>
          <w:bCs/>
          <w:szCs w:val="24"/>
          <w:shd w:val="clear" w:color="auto" w:fill="FFFFFF"/>
        </w:rPr>
        <w:t>and</w:t>
      </w:r>
      <w:proofErr w:type="spellEnd"/>
      <w:r w:rsidRPr="00B02A13">
        <w:rPr>
          <w:b/>
          <w:bCs/>
          <w:szCs w:val="24"/>
          <w:shd w:val="clear" w:color="auto" w:fill="FFFFFF"/>
        </w:rPr>
        <w:t xml:space="preserve"> Health. J. </w:t>
      </w:r>
      <w:proofErr w:type="spellStart"/>
      <w:r w:rsidRPr="00B02A13">
        <w:rPr>
          <w:b/>
          <w:bCs/>
          <w:szCs w:val="24"/>
          <w:shd w:val="clear" w:color="auto" w:fill="FFFFFF"/>
        </w:rPr>
        <w:t>nurs</w:t>
      </w:r>
      <w:proofErr w:type="spellEnd"/>
      <w:r w:rsidRPr="00B02A13">
        <w:rPr>
          <w:b/>
          <w:bCs/>
          <w:szCs w:val="24"/>
          <w:shd w:val="clear" w:color="auto" w:fill="FFFFFF"/>
        </w:rPr>
        <w:t xml:space="preserve">. </w:t>
      </w:r>
      <w:proofErr w:type="spellStart"/>
      <w:r w:rsidRPr="00B02A13">
        <w:rPr>
          <w:b/>
          <w:bCs/>
          <w:szCs w:val="24"/>
          <w:shd w:val="clear" w:color="auto" w:fill="FFFFFF"/>
        </w:rPr>
        <w:t>health</w:t>
      </w:r>
      <w:proofErr w:type="spellEnd"/>
      <w:r w:rsidRPr="00B02A13">
        <w:rPr>
          <w:szCs w:val="24"/>
          <w:shd w:val="clear" w:color="auto" w:fill="FFFFFF"/>
        </w:rPr>
        <w:t>. 2020. Disponível em: &lt;https://periodicos.ufpel.edu.br/ojs2/index.php/enfermagem/article/view/19924/11995&gt; Acesso em: 05 abr. 2023.</w:t>
      </w:r>
    </w:p>
    <w:p w14:paraId="34980654" w14:textId="73082E1B" w:rsidR="00FC7062" w:rsidRPr="00B02A13" w:rsidRDefault="00FC7062" w:rsidP="00E95D13">
      <w:pPr>
        <w:pStyle w:val="TF-refernciasITEM"/>
        <w:rPr>
          <w:szCs w:val="24"/>
          <w:shd w:val="clear" w:color="auto" w:fill="FFFFFF"/>
        </w:rPr>
      </w:pPr>
      <w:r w:rsidRPr="00B02A13">
        <w:rPr>
          <w:szCs w:val="24"/>
          <w:shd w:val="clear" w:color="auto" w:fill="FFFFFF"/>
        </w:rPr>
        <w:t xml:space="preserve">DESCUBRA quais os instrumentos cirúrgicos mais básicos para montar uma sala de operação. </w:t>
      </w:r>
      <w:proofErr w:type="spellStart"/>
      <w:r w:rsidRPr="00B02A13">
        <w:rPr>
          <w:b/>
          <w:bCs/>
          <w:szCs w:val="24"/>
          <w:shd w:val="clear" w:color="auto" w:fill="FFFFFF"/>
        </w:rPr>
        <w:t>Prolab</w:t>
      </w:r>
      <w:proofErr w:type="spellEnd"/>
      <w:r w:rsidRPr="00B02A13">
        <w:rPr>
          <w:szCs w:val="24"/>
          <w:shd w:val="clear" w:color="auto" w:fill="FFFFFF"/>
        </w:rPr>
        <w:t xml:space="preserve">, 2019. Disponível em: </w:t>
      </w:r>
      <w:r w:rsidR="00D1714E" w:rsidRPr="00B02A13">
        <w:rPr>
          <w:szCs w:val="24"/>
          <w:shd w:val="clear" w:color="auto" w:fill="FFFFFF"/>
        </w:rPr>
        <w:t>&lt;</w:t>
      </w:r>
      <w:r w:rsidRPr="00B02A13">
        <w:rPr>
          <w:szCs w:val="24"/>
          <w:shd w:val="clear" w:color="auto" w:fill="FFFFFF"/>
        </w:rPr>
        <w:t>https://www.prolab.com.br/blog/equipamentos-aplicacoes/descubra-quais-os-instrumentos-cirurgicos-mais-basicos-para-montar-uma-sala-de-operacao/</w:t>
      </w:r>
      <w:r w:rsidR="00D1714E" w:rsidRPr="00B02A13">
        <w:rPr>
          <w:szCs w:val="24"/>
          <w:shd w:val="clear" w:color="auto" w:fill="FFFFFF"/>
        </w:rPr>
        <w:t>&gt;</w:t>
      </w:r>
      <w:r w:rsidRPr="00B02A13">
        <w:rPr>
          <w:szCs w:val="24"/>
          <w:shd w:val="clear" w:color="auto" w:fill="FFFFFF"/>
        </w:rPr>
        <w:t>. Acesso em: 25 mar. 2023.</w:t>
      </w:r>
    </w:p>
    <w:p w14:paraId="2B130B7D" w14:textId="31322BEB" w:rsidR="00DB6117" w:rsidRPr="00B02A13" w:rsidRDefault="00DB6117" w:rsidP="00DB6117">
      <w:pPr>
        <w:pStyle w:val="TF-refernciasITEM"/>
        <w:rPr>
          <w:szCs w:val="24"/>
          <w:shd w:val="clear" w:color="auto" w:fill="FFFFFF"/>
        </w:rPr>
      </w:pPr>
      <w:r w:rsidRPr="00B02A13">
        <w:rPr>
          <w:szCs w:val="24"/>
          <w:shd w:val="clear" w:color="auto" w:fill="FFFFFF"/>
        </w:rPr>
        <w:t xml:space="preserve">DIAS, Jordan Lucas Duarte. </w:t>
      </w:r>
      <w:proofErr w:type="spellStart"/>
      <w:r w:rsidRPr="00B02A13">
        <w:rPr>
          <w:szCs w:val="24"/>
          <w:shd w:val="clear" w:color="auto" w:fill="FFFFFF"/>
        </w:rPr>
        <w:t>Robotic</w:t>
      </w:r>
      <w:proofErr w:type="spellEnd"/>
      <w:r w:rsidRPr="00B02A13">
        <w:rPr>
          <w:szCs w:val="24"/>
          <w:shd w:val="clear" w:color="auto" w:fill="FFFFFF"/>
        </w:rPr>
        <w:t xml:space="preserve"> </w:t>
      </w:r>
      <w:proofErr w:type="spellStart"/>
      <w:r w:rsidRPr="00B02A13">
        <w:rPr>
          <w:szCs w:val="24"/>
          <w:shd w:val="clear" w:color="auto" w:fill="FFFFFF"/>
        </w:rPr>
        <w:t>Process</w:t>
      </w:r>
      <w:proofErr w:type="spellEnd"/>
      <w:r w:rsidRPr="00B02A13">
        <w:rPr>
          <w:szCs w:val="24"/>
          <w:shd w:val="clear" w:color="auto" w:fill="FFFFFF"/>
        </w:rPr>
        <w:t xml:space="preserve"> </w:t>
      </w:r>
      <w:r w:rsidRPr="00B02A13">
        <w:rPr>
          <w:b/>
          <w:bCs/>
          <w:szCs w:val="24"/>
          <w:shd w:val="clear" w:color="auto" w:fill="FFFFFF"/>
        </w:rPr>
        <w:t>Automation aplicado em uma empresa de consultoria: automação do processo de geração e submissão de documentos para assinatura.</w:t>
      </w:r>
      <w:r w:rsidRPr="00B02A13">
        <w:rPr>
          <w:szCs w:val="24"/>
          <w:shd w:val="clear" w:color="auto" w:fill="FFFFFF"/>
        </w:rPr>
        <w:t xml:space="preserve"> 2022. Disponível em: &lt;https://repositorio.ifes.edu.br/bitstream/handle/123456789/1642/TCC_Robotic_process_automation_aplicado.pdf?sequence=1&amp;isAllowed=y&gt;. Acesso em: 06 abr</w:t>
      </w:r>
      <w:r w:rsidR="00EC5D20" w:rsidRPr="00B02A13">
        <w:rPr>
          <w:szCs w:val="24"/>
          <w:shd w:val="clear" w:color="auto" w:fill="FFFFFF"/>
        </w:rPr>
        <w:t>.</w:t>
      </w:r>
      <w:r w:rsidRPr="00B02A13">
        <w:rPr>
          <w:szCs w:val="24"/>
          <w:shd w:val="clear" w:color="auto" w:fill="FFFFFF"/>
        </w:rPr>
        <w:t xml:space="preserve"> 2023.</w:t>
      </w:r>
    </w:p>
    <w:p w14:paraId="4737815B" w14:textId="77777777" w:rsidR="00FC7062" w:rsidRPr="00B02A13" w:rsidRDefault="00FC7062" w:rsidP="00FD67D5">
      <w:pPr>
        <w:pStyle w:val="TF-refernciasITEM"/>
        <w:rPr>
          <w:szCs w:val="24"/>
          <w:shd w:val="clear" w:color="auto" w:fill="FFFFFF"/>
        </w:rPr>
      </w:pPr>
      <w:r w:rsidRPr="00B02A13">
        <w:rPr>
          <w:szCs w:val="24"/>
          <w:shd w:val="clear" w:color="auto" w:fill="FFFFFF"/>
        </w:rPr>
        <w:lastRenderedPageBreak/>
        <w:t xml:space="preserve">GALVÃO, M. C. B.; RICARTE, I. L. M. </w:t>
      </w:r>
      <w:r w:rsidRPr="00B02A13">
        <w:rPr>
          <w:b/>
          <w:bCs/>
          <w:szCs w:val="24"/>
          <w:shd w:val="clear" w:color="auto" w:fill="FFFFFF"/>
        </w:rPr>
        <w:t>REVISÃO SISTEMÁTICA DA LITERATURA: CONCEITUAÇÃO, PRODUÇÃO E PUBLICAÇÃO</w:t>
      </w:r>
      <w:r w:rsidRPr="00B02A13">
        <w:rPr>
          <w:szCs w:val="24"/>
          <w:shd w:val="clear" w:color="auto" w:fill="FFFFFF"/>
        </w:rPr>
        <w:t xml:space="preserve">. </w:t>
      </w:r>
      <w:proofErr w:type="spellStart"/>
      <w:r w:rsidRPr="00B02A13">
        <w:rPr>
          <w:szCs w:val="24"/>
          <w:shd w:val="clear" w:color="auto" w:fill="FFFFFF"/>
        </w:rPr>
        <w:t>Logeion</w:t>
      </w:r>
      <w:proofErr w:type="spellEnd"/>
      <w:r w:rsidRPr="00B02A13">
        <w:rPr>
          <w:szCs w:val="24"/>
          <w:shd w:val="clear" w:color="auto" w:fill="FFFFFF"/>
        </w:rPr>
        <w:t>: Filosofia da Informação, Rio de Janeiro, RJ, v. 6, n. 1, p. 57–73, 2019. DOI: 10.21728/logeion.2019v6n1.p57-73. Disponível em: &lt;https://revista.ibict.br/</w:t>
      </w:r>
      <w:proofErr w:type="spellStart"/>
      <w:r w:rsidRPr="00B02A13">
        <w:rPr>
          <w:szCs w:val="24"/>
          <w:shd w:val="clear" w:color="auto" w:fill="FFFFFF"/>
        </w:rPr>
        <w:t>fiinf</w:t>
      </w:r>
      <w:proofErr w:type="spellEnd"/>
      <w:r w:rsidRPr="00B02A13">
        <w:rPr>
          <w:szCs w:val="24"/>
          <w:shd w:val="clear" w:color="auto" w:fill="FFFFFF"/>
        </w:rPr>
        <w:t>/</w:t>
      </w:r>
      <w:proofErr w:type="spellStart"/>
      <w:r w:rsidRPr="00B02A13">
        <w:rPr>
          <w:szCs w:val="24"/>
          <w:shd w:val="clear" w:color="auto" w:fill="FFFFFF"/>
        </w:rPr>
        <w:t>article</w:t>
      </w:r>
      <w:proofErr w:type="spellEnd"/>
      <w:r w:rsidRPr="00B02A13">
        <w:rPr>
          <w:szCs w:val="24"/>
          <w:shd w:val="clear" w:color="auto" w:fill="FFFFFF"/>
        </w:rPr>
        <w:t>/</w:t>
      </w:r>
      <w:proofErr w:type="spellStart"/>
      <w:r w:rsidRPr="00B02A13">
        <w:rPr>
          <w:szCs w:val="24"/>
          <w:shd w:val="clear" w:color="auto" w:fill="FFFFFF"/>
        </w:rPr>
        <w:t>view</w:t>
      </w:r>
      <w:proofErr w:type="spellEnd"/>
      <w:r w:rsidRPr="00B02A13">
        <w:rPr>
          <w:szCs w:val="24"/>
          <w:shd w:val="clear" w:color="auto" w:fill="FFFFFF"/>
        </w:rPr>
        <w:t>/4835&gt;. Acesso em: 5 abr. 2023.</w:t>
      </w:r>
    </w:p>
    <w:p w14:paraId="376A6CC8" w14:textId="75879544" w:rsidR="00FC7062" w:rsidRPr="00B02A13" w:rsidRDefault="00FC7062" w:rsidP="0019607D">
      <w:pPr>
        <w:pStyle w:val="TF-refernciasITEM"/>
        <w:rPr>
          <w:szCs w:val="24"/>
          <w:shd w:val="clear" w:color="auto" w:fill="FFFFFF"/>
        </w:rPr>
      </w:pPr>
      <w:r w:rsidRPr="00B02A13">
        <w:rPr>
          <w:szCs w:val="24"/>
          <w:shd w:val="clear" w:color="auto" w:fill="FFFFFF"/>
        </w:rPr>
        <w:t xml:space="preserve">LOPES, Christiano Braga de C.; SILVA, Carlos Gustavo Lopes da; ALVES, Jacson C.; </w:t>
      </w:r>
      <w:r w:rsidRPr="00F868A8">
        <w:rPr>
          <w:i/>
          <w:iCs/>
          <w:szCs w:val="24"/>
          <w:shd w:val="clear" w:color="auto" w:fill="FFFFFF"/>
        </w:rPr>
        <w:t>et al</w:t>
      </w:r>
      <w:r w:rsidRPr="00B02A13">
        <w:rPr>
          <w:szCs w:val="24"/>
          <w:shd w:val="clear" w:color="auto" w:fill="FFFFFF"/>
        </w:rPr>
        <w:t xml:space="preserve">. </w:t>
      </w:r>
      <w:r w:rsidRPr="00B02A13">
        <w:rPr>
          <w:b/>
          <w:bCs/>
          <w:szCs w:val="24"/>
          <w:shd w:val="clear" w:color="auto" w:fill="FFFFFF"/>
        </w:rPr>
        <w:t>Gestão da Cadeia de Suprimentos em Saúde.</w:t>
      </w:r>
      <w:r w:rsidRPr="00B02A13">
        <w:rPr>
          <w:szCs w:val="24"/>
          <w:shd w:val="clear" w:color="auto" w:fill="FFFFFF"/>
        </w:rPr>
        <w:t xml:space="preserve"> Grupo A, 2021. E-book. ISBN 9786556900117. Disponível em: </w:t>
      </w:r>
      <w:r w:rsidR="00FD67D5" w:rsidRPr="00B02A13">
        <w:rPr>
          <w:szCs w:val="24"/>
          <w:shd w:val="clear" w:color="auto" w:fill="FFFFFF"/>
        </w:rPr>
        <w:t>&lt;</w:t>
      </w:r>
      <w:r w:rsidRPr="00B02A13">
        <w:rPr>
          <w:szCs w:val="24"/>
          <w:shd w:val="clear" w:color="auto" w:fill="FFFFFF"/>
        </w:rPr>
        <w:t>https://integrada.minhabiblioteca.com.br/#/books/9786556900117/</w:t>
      </w:r>
      <w:r w:rsidR="00FD67D5" w:rsidRPr="00B02A13">
        <w:rPr>
          <w:szCs w:val="24"/>
          <w:shd w:val="clear" w:color="auto" w:fill="FFFFFF"/>
        </w:rPr>
        <w:t>&gt;</w:t>
      </w:r>
      <w:r w:rsidRPr="00B02A13">
        <w:rPr>
          <w:szCs w:val="24"/>
          <w:shd w:val="clear" w:color="auto" w:fill="FFFFFF"/>
        </w:rPr>
        <w:t>. Acesso em: 28 mar. 2023.</w:t>
      </w:r>
    </w:p>
    <w:p w14:paraId="2A846063" w14:textId="36D803D9" w:rsidR="000E6F18" w:rsidRPr="00B02A13" w:rsidRDefault="000E6F18" w:rsidP="0019607D">
      <w:pPr>
        <w:pStyle w:val="TF-refernciasITEM"/>
        <w:rPr>
          <w:szCs w:val="24"/>
          <w:shd w:val="clear" w:color="auto" w:fill="FFFFFF"/>
        </w:rPr>
      </w:pPr>
      <w:r w:rsidRPr="00B02A13">
        <w:rPr>
          <w:szCs w:val="24"/>
          <w:shd w:val="clear" w:color="auto" w:fill="FFFFFF"/>
        </w:rPr>
        <w:t xml:space="preserve">MELO, Vagner Claudino. </w:t>
      </w:r>
      <w:r w:rsidR="00653301" w:rsidRPr="00B02A13">
        <w:rPr>
          <w:b/>
          <w:bCs/>
          <w:szCs w:val="24"/>
          <w:shd w:val="clear" w:color="auto" w:fill="FFFFFF"/>
        </w:rPr>
        <w:t>Assinatura de documentos por meio da autenticação digital</w:t>
      </w:r>
      <w:r w:rsidRPr="00B02A13">
        <w:rPr>
          <w:b/>
          <w:bCs/>
          <w:szCs w:val="24"/>
          <w:shd w:val="clear" w:color="auto" w:fill="FFFFFF"/>
        </w:rPr>
        <w:t>.</w:t>
      </w:r>
      <w:r w:rsidRPr="00B02A13">
        <w:rPr>
          <w:szCs w:val="24"/>
          <w:shd w:val="clear" w:color="auto" w:fill="FFFFFF"/>
        </w:rPr>
        <w:t xml:space="preserve"> 2019. Disponível em: &lt;</w:t>
      </w:r>
      <w:r w:rsidR="00653301" w:rsidRPr="00B02A13">
        <w:rPr>
          <w:szCs w:val="24"/>
          <w:shd w:val="clear" w:color="auto" w:fill="FFFFFF"/>
        </w:rPr>
        <w:t>http://www.atenas.edu.br/uniatenas/assets/files/spic/monography/ASSINATURA_DE_DOCUMENTOS_POR_MEIO_DA_AUTENTICACAO_DIGITAL.pdf</w:t>
      </w:r>
      <w:r w:rsidRPr="00B02A13">
        <w:rPr>
          <w:szCs w:val="24"/>
          <w:shd w:val="clear" w:color="auto" w:fill="FFFFFF"/>
        </w:rPr>
        <w:t xml:space="preserve">&gt;. Acesso em: </w:t>
      </w:r>
      <w:r w:rsidR="00653301" w:rsidRPr="00B02A13">
        <w:rPr>
          <w:szCs w:val="24"/>
          <w:shd w:val="clear" w:color="auto" w:fill="FFFFFF"/>
        </w:rPr>
        <w:t>05</w:t>
      </w:r>
      <w:r w:rsidRPr="00B02A13">
        <w:rPr>
          <w:szCs w:val="24"/>
          <w:shd w:val="clear" w:color="auto" w:fill="FFFFFF"/>
        </w:rPr>
        <w:t xml:space="preserve"> </w:t>
      </w:r>
      <w:r w:rsidR="00653301" w:rsidRPr="00B02A13">
        <w:rPr>
          <w:szCs w:val="24"/>
          <w:shd w:val="clear" w:color="auto" w:fill="FFFFFF"/>
        </w:rPr>
        <w:t>abr</w:t>
      </w:r>
      <w:r w:rsidR="00EC5D20" w:rsidRPr="00B02A13">
        <w:rPr>
          <w:szCs w:val="24"/>
          <w:shd w:val="clear" w:color="auto" w:fill="FFFFFF"/>
        </w:rPr>
        <w:t>.</w:t>
      </w:r>
      <w:r w:rsidRPr="00B02A13">
        <w:rPr>
          <w:szCs w:val="24"/>
          <w:shd w:val="clear" w:color="auto" w:fill="FFFFFF"/>
        </w:rPr>
        <w:t xml:space="preserve"> 2023.</w:t>
      </w:r>
    </w:p>
    <w:p w14:paraId="08DBFDA4" w14:textId="59B5E182" w:rsidR="00FC7062" w:rsidRPr="00B02A13" w:rsidRDefault="00FC7062" w:rsidP="00360F87">
      <w:pPr>
        <w:pStyle w:val="TF-refernciasITEM"/>
        <w:rPr>
          <w:szCs w:val="24"/>
          <w:shd w:val="clear" w:color="auto" w:fill="FFFFFF"/>
        </w:rPr>
      </w:pPr>
      <w:r w:rsidRPr="00B02A13">
        <w:rPr>
          <w:szCs w:val="24"/>
          <w:shd w:val="clear" w:color="auto" w:fill="FFFFFF"/>
        </w:rPr>
        <w:t>MOECKE, Cristian Thiago. </w:t>
      </w:r>
      <w:r w:rsidRPr="00B02A13">
        <w:rPr>
          <w:b/>
          <w:bCs/>
        </w:rPr>
        <w:t>Assinatura digital:</w:t>
      </w:r>
      <w:r w:rsidRPr="00B02A13">
        <w:rPr>
          <w:szCs w:val="24"/>
          <w:shd w:val="clear" w:color="auto" w:fill="FFFFFF"/>
        </w:rPr>
        <w:t xml:space="preserve"> o que é, como funciona e como fazer. o que é, como funciona e como fazer. 2022. Disponível em: </w:t>
      </w:r>
      <w:r w:rsidR="00EC5D20" w:rsidRPr="00B02A13">
        <w:rPr>
          <w:szCs w:val="24"/>
          <w:shd w:val="clear" w:color="auto" w:fill="FFFFFF"/>
        </w:rPr>
        <w:t>&lt;</w:t>
      </w:r>
      <w:r w:rsidRPr="00B02A13">
        <w:rPr>
          <w:szCs w:val="24"/>
          <w:shd w:val="clear" w:color="auto" w:fill="FFFFFF"/>
        </w:rPr>
        <w:t>https://www.bry.com.br/blog/o-que-e-uma-assinatura-digital/</w:t>
      </w:r>
      <w:r w:rsidR="00EC5D20" w:rsidRPr="00B02A13">
        <w:rPr>
          <w:szCs w:val="24"/>
          <w:shd w:val="clear" w:color="auto" w:fill="FFFFFF"/>
        </w:rPr>
        <w:t>&gt;</w:t>
      </w:r>
      <w:r w:rsidRPr="00B02A13">
        <w:rPr>
          <w:szCs w:val="24"/>
          <w:shd w:val="clear" w:color="auto" w:fill="FFFFFF"/>
        </w:rPr>
        <w:t>. Acesso em: 02 abr. 2023.</w:t>
      </w:r>
    </w:p>
    <w:p w14:paraId="7A9E2CE7" w14:textId="38A9AB6A" w:rsidR="00FC7062" w:rsidRPr="00B02A13" w:rsidRDefault="00F30A3A" w:rsidP="00C66FA9">
      <w:pPr>
        <w:pStyle w:val="TF-refernciasITEM"/>
        <w:rPr>
          <w:szCs w:val="24"/>
          <w:shd w:val="clear" w:color="auto" w:fill="FFFFFF"/>
        </w:rPr>
      </w:pPr>
      <w:r w:rsidRPr="00B02A13">
        <w:rPr>
          <w:szCs w:val="24"/>
          <w:shd w:val="clear" w:color="auto" w:fill="FFFFFF"/>
        </w:rPr>
        <w:t xml:space="preserve">MONTEIRO, Emiliano S. e MIGNONI, Maria Eloisa. </w:t>
      </w:r>
      <w:r w:rsidRPr="00B02A13">
        <w:rPr>
          <w:b/>
          <w:bCs/>
          <w:szCs w:val="24"/>
          <w:shd w:val="clear" w:color="auto" w:fill="FFFFFF"/>
        </w:rPr>
        <w:t>Certificados Digitais: conceitos e práticas.</w:t>
      </w:r>
      <w:r w:rsidRPr="00B02A13">
        <w:rPr>
          <w:szCs w:val="24"/>
          <w:shd w:val="clear" w:color="auto" w:fill="FFFFFF"/>
        </w:rPr>
        <w:t xml:space="preserve"> Rio de Janeiro: </w:t>
      </w:r>
      <w:proofErr w:type="spellStart"/>
      <w:r w:rsidRPr="00B02A13">
        <w:rPr>
          <w:szCs w:val="24"/>
          <w:shd w:val="clear" w:color="auto" w:fill="FFFFFF"/>
        </w:rPr>
        <w:t>Brasport</w:t>
      </w:r>
      <w:proofErr w:type="spellEnd"/>
      <w:r w:rsidRPr="00B02A13">
        <w:rPr>
          <w:szCs w:val="24"/>
          <w:shd w:val="clear" w:color="auto" w:fill="FFFFFF"/>
        </w:rPr>
        <w:t>, 2007.</w:t>
      </w:r>
    </w:p>
    <w:p w14:paraId="212DA031" w14:textId="1D8201FE" w:rsidR="00FC7062" w:rsidRPr="00B02A13" w:rsidRDefault="00FC7062" w:rsidP="0019607D">
      <w:pPr>
        <w:pStyle w:val="TF-refernciasITEM"/>
        <w:rPr>
          <w:szCs w:val="24"/>
          <w:shd w:val="clear" w:color="auto" w:fill="FFFFFF"/>
        </w:rPr>
      </w:pPr>
      <w:r w:rsidRPr="00B02A13">
        <w:rPr>
          <w:szCs w:val="24"/>
          <w:shd w:val="clear" w:color="auto" w:fill="FFFFFF"/>
        </w:rPr>
        <w:t xml:space="preserve">MORELLE, Alessandra M.; PEREIRA, Carlos E.; ENGLERT, Cristiano; </w:t>
      </w:r>
      <w:r w:rsidRPr="00F868A8">
        <w:rPr>
          <w:i/>
          <w:iCs/>
          <w:szCs w:val="24"/>
          <w:shd w:val="clear" w:color="auto" w:fill="FFFFFF"/>
        </w:rPr>
        <w:t>et al</w:t>
      </w:r>
      <w:r w:rsidRPr="00B02A13">
        <w:rPr>
          <w:szCs w:val="24"/>
          <w:shd w:val="clear" w:color="auto" w:fill="FFFFFF"/>
        </w:rPr>
        <w:t xml:space="preserve">. </w:t>
      </w:r>
      <w:r w:rsidRPr="00B02A13">
        <w:rPr>
          <w:b/>
          <w:bCs/>
          <w:szCs w:val="24"/>
          <w:shd w:val="clear" w:color="auto" w:fill="FFFFFF"/>
        </w:rPr>
        <w:t>O Novo Mind7 Médico: Empreendedorismo e transformação digital na saúde.</w:t>
      </w:r>
      <w:r w:rsidRPr="00B02A13">
        <w:rPr>
          <w:szCs w:val="24"/>
          <w:shd w:val="clear" w:color="auto" w:fill="FFFFFF"/>
        </w:rPr>
        <w:t xml:space="preserve"> [Artmed]: Grupo A, 2022. E-book. ISBN 9786558820802. Disponível em: </w:t>
      </w:r>
      <w:r w:rsidR="00EC5D20" w:rsidRPr="00B02A13">
        <w:rPr>
          <w:szCs w:val="24"/>
          <w:shd w:val="clear" w:color="auto" w:fill="FFFFFF"/>
        </w:rPr>
        <w:t>&lt;</w:t>
      </w:r>
      <w:r w:rsidRPr="00B02A13">
        <w:rPr>
          <w:szCs w:val="24"/>
          <w:shd w:val="clear" w:color="auto" w:fill="FFFFFF"/>
        </w:rPr>
        <w:t>https://integrada.minhabiblioteca.com.br/#/books/9786558820802/</w:t>
      </w:r>
      <w:r w:rsidR="00EC5D20" w:rsidRPr="00B02A13">
        <w:rPr>
          <w:szCs w:val="24"/>
          <w:shd w:val="clear" w:color="auto" w:fill="FFFFFF"/>
        </w:rPr>
        <w:t>&gt;</w:t>
      </w:r>
      <w:r w:rsidRPr="00B02A13">
        <w:rPr>
          <w:szCs w:val="24"/>
          <w:shd w:val="clear" w:color="auto" w:fill="FFFFFF"/>
        </w:rPr>
        <w:t>. Acesso em: 23 mar. 2023.</w:t>
      </w:r>
    </w:p>
    <w:p w14:paraId="6E673E75" w14:textId="753BB86E" w:rsidR="00FC7062" w:rsidRPr="00B02A13" w:rsidRDefault="00FC7062" w:rsidP="0019607D">
      <w:pPr>
        <w:pStyle w:val="TF-refernciasITEM"/>
        <w:rPr>
          <w:szCs w:val="24"/>
          <w:shd w:val="clear" w:color="auto" w:fill="FFFFFF"/>
        </w:rPr>
      </w:pPr>
      <w:r w:rsidRPr="00B02A13">
        <w:rPr>
          <w:szCs w:val="24"/>
          <w:shd w:val="clear" w:color="auto" w:fill="FFFFFF"/>
        </w:rPr>
        <w:t xml:space="preserve">MORIYA, T.; VICENTE, Y. A. M. V. de A.; TAZIMA, M. de F. G. S. </w:t>
      </w:r>
      <w:r w:rsidRPr="00B02A13">
        <w:rPr>
          <w:b/>
          <w:bCs/>
          <w:szCs w:val="24"/>
          <w:shd w:val="clear" w:color="auto" w:fill="FFFFFF"/>
        </w:rPr>
        <w:t>Instrumental cirúrgico</w:t>
      </w:r>
      <w:r w:rsidRPr="00B02A13">
        <w:rPr>
          <w:szCs w:val="24"/>
          <w:shd w:val="clear" w:color="auto" w:fill="FFFFFF"/>
        </w:rPr>
        <w:t>. Medicina (Ribeirão Preto), [S. l.], v. 44, n. 1, p. 18-32, 2011. DOI: 10.11606/issn.2176-7262.v44i1p18-32. Disponível em: &lt;https://www.revistas.usp.br/</w:t>
      </w:r>
      <w:proofErr w:type="spellStart"/>
      <w:r w:rsidRPr="00B02A13">
        <w:rPr>
          <w:szCs w:val="24"/>
          <w:shd w:val="clear" w:color="auto" w:fill="FFFFFF"/>
        </w:rPr>
        <w:t>rmrp</w:t>
      </w:r>
      <w:proofErr w:type="spellEnd"/>
      <w:r w:rsidRPr="00B02A13">
        <w:rPr>
          <w:szCs w:val="24"/>
          <w:shd w:val="clear" w:color="auto" w:fill="FFFFFF"/>
        </w:rPr>
        <w:t>/</w:t>
      </w:r>
      <w:proofErr w:type="spellStart"/>
      <w:r w:rsidRPr="00B02A13">
        <w:rPr>
          <w:szCs w:val="24"/>
          <w:shd w:val="clear" w:color="auto" w:fill="FFFFFF"/>
        </w:rPr>
        <w:t>article</w:t>
      </w:r>
      <w:proofErr w:type="spellEnd"/>
      <w:r w:rsidRPr="00B02A13">
        <w:rPr>
          <w:szCs w:val="24"/>
          <w:shd w:val="clear" w:color="auto" w:fill="FFFFFF"/>
        </w:rPr>
        <w:t>/</w:t>
      </w:r>
      <w:proofErr w:type="spellStart"/>
      <w:r w:rsidRPr="00B02A13">
        <w:rPr>
          <w:szCs w:val="24"/>
          <w:shd w:val="clear" w:color="auto" w:fill="FFFFFF"/>
        </w:rPr>
        <w:t>view</w:t>
      </w:r>
      <w:proofErr w:type="spellEnd"/>
      <w:r w:rsidRPr="00B02A13">
        <w:rPr>
          <w:szCs w:val="24"/>
          <w:shd w:val="clear" w:color="auto" w:fill="FFFFFF"/>
        </w:rPr>
        <w:t>/47319&gt;. Acesso em: 25 mar. 2023.</w:t>
      </w:r>
    </w:p>
    <w:p w14:paraId="0F1F397E" w14:textId="25DAAA05" w:rsidR="00DB6117" w:rsidRPr="00B02A13" w:rsidRDefault="00DB6117" w:rsidP="0019607D">
      <w:pPr>
        <w:pStyle w:val="TF-refernciasITEM"/>
        <w:rPr>
          <w:szCs w:val="24"/>
          <w:shd w:val="clear" w:color="auto" w:fill="FFFFFF"/>
        </w:rPr>
      </w:pPr>
      <w:r w:rsidRPr="00B02A13">
        <w:rPr>
          <w:szCs w:val="24"/>
          <w:shd w:val="clear" w:color="auto" w:fill="FFFFFF"/>
        </w:rPr>
        <w:t xml:space="preserve">PINTO, Mário Daniel de Souza. </w:t>
      </w:r>
      <w:r w:rsidRPr="00B02A13">
        <w:rPr>
          <w:b/>
          <w:bCs/>
          <w:szCs w:val="24"/>
          <w:shd w:val="clear" w:color="auto" w:fill="FFFFFF"/>
        </w:rPr>
        <w:t>Gestão eletrônica de documentos na secretaria da educação do estado do Rio Grande do Sul</w:t>
      </w:r>
      <w:r w:rsidRPr="00B02A13">
        <w:rPr>
          <w:szCs w:val="24"/>
          <w:shd w:val="clear" w:color="auto" w:fill="FFFFFF"/>
        </w:rPr>
        <w:t>. 2020. Disponível em: &lt;https://repositorio.animaeducacao.com.br/bitstream/ANIMA/9052/1/GEST%c3%83O%20ELETR%c3%94NICA%20DE%20DOCUMENTOS%20NA%20SECRETARIA%20DA%20EDUCA%c3%87%c3%83O.pdf&gt;. Acesso em: 06 abr</w:t>
      </w:r>
      <w:r w:rsidR="00EC5D20" w:rsidRPr="00B02A13">
        <w:rPr>
          <w:szCs w:val="24"/>
          <w:shd w:val="clear" w:color="auto" w:fill="FFFFFF"/>
        </w:rPr>
        <w:t>.</w:t>
      </w:r>
      <w:r w:rsidRPr="00B02A13">
        <w:rPr>
          <w:szCs w:val="24"/>
          <w:shd w:val="clear" w:color="auto" w:fill="FFFFFF"/>
        </w:rPr>
        <w:t xml:space="preserve"> 2023.</w:t>
      </w:r>
    </w:p>
    <w:p w14:paraId="09D3F35C" w14:textId="35207DDF" w:rsidR="00FC7062" w:rsidRPr="00B02A13" w:rsidRDefault="00FC7062" w:rsidP="00360F87">
      <w:pPr>
        <w:pStyle w:val="TF-refernciasITEM"/>
        <w:rPr>
          <w:szCs w:val="24"/>
          <w:shd w:val="clear" w:color="auto" w:fill="FFFFFF"/>
        </w:rPr>
      </w:pPr>
      <w:r w:rsidRPr="00B02A13">
        <w:rPr>
          <w:szCs w:val="24"/>
          <w:shd w:val="clear" w:color="auto" w:fill="FFFFFF"/>
        </w:rPr>
        <w:t>RODRIGUES, Iara (ed.). </w:t>
      </w:r>
      <w:r w:rsidRPr="00B02A13">
        <w:rPr>
          <w:b/>
          <w:bCs/>
        </w:rPr>
        <w:t xml:space="preserve">Digitalização de </w:t>
      </w:r>
      <w:r w:rsidR="00487A9A" w:rsidRPr="00B02A13">
        <w:rPr>
          <w:b/>
          <w:bCs/>
        </w:rPr>
        <w:t>documentos:</w:t>
      </w:r>
      <w:r w:rsidRPr="00B02A13">
        <w:rPr>
          <w:szCs w:val="24"/>
          <w:shd w:val="clear" w:color="auto" w:fill="FFFFFF"/>
        </w:rPr>
        <w:t xml:space="preserve"> o que é e quais são os benefícios para o seu negócio. o que é e quais são os benefícios para o seu negócio. 2023. Disponível em: &lt;https://www.clicksign.com/blog/tudo-sobre-a-digitalizacao-de-documentos/&gt;. Acesso em: 02 abr. 2023.</w:t>
      </w:r>
    </w:p>
    <w:p w14:paraId="232BD6C8" w14:textId="77777777" w:rsidR="00FC7062" w:rsidRPr="00B02A13" w:rsidRDefault="00FC7062" w:rsidP="0019607D">
      <w:pPr>
        <w:pStyle w:val="TF-refernciasITEM"/>
        <w:rPr>
          <w:szCs w:val="24"/>
          <w:shd w:val="clear" w:color="auto" w:fill="FFFFFF"/>
        </w:rPr>
      </w:pPr>
      <w:r w:rsidRPr="00B02A13">
        <w:rPr>
          <w:szCs w:val="24"/>
          <w:shd w:val="clear" w:color="auto" w:fill="FFFFFF"/>
        </w:rPr>
        <w:t xml:space="preserve">RUFFO, João Vitor; FALCÃO, Ana Carolina de Arruda. </w:t>
      </w:r>
      <w:r w:rsidRPr="00B02A13">
        <w:rPr>
          <w:b/>
          <w:bCs/>
          <w:szCs w:val="24"/>
          <w:shd w:val="clear" w:color="auto" w:fill="FFFFFF"/>
        </w:rPr>
        <w:t>Logística de suprimentos hospitalares estudo de caso: hospital de grande porte no interior do estado de São Paulo</w:t>
      </w:r>
      <w:r w:rsidRPr="00B02A13">
        <w:rPr>
          <w:szCs w:val="24"/>
          <w:shd w:val="clear" w:color="auto" w:fill="FFFFFF"/>
        </w:rPr>
        <w:t>. 2020. Disponível em: &lt;https://fateclog.com.br/anais/2020/LOG%C3%8DSTICA%20DE%20SUPRIMENTOS%20HOSPITALARES(1).pdf&gt;. Acesso em: 25 mar. 2023.</w:t>
      </w:r>
    </w:p>
    <w:p w14:paraId="63DB7FA2" w14:textId="77777777" w:rsidR="00FC7062" w:rsidRPr="00B02A13" w:rsidRDefault="00FC7062" w:rsidP="0019607D">
      <w:pPr>
        <w:pStyle w:val="TF-refernciasITEM"/>
        <w:rPr>
          <w:szCs w:val="24"/>
          <w:shd w:val="clear" w:color="auto" w:fill="FFFFFF"/>
        </w:rPr>
      </w:pPr>
      <w:r w:rsidRPr="00B02A13">
        <w:rPr>
          <w:szCs w:val="24"/>
          <w:shd w:val="clear" w:color="auto" w:fill="FFFFFF"/>
        </w:rPr>
        <w:t xml:space="preserve">SALOMI, M. J. A.; MACIEL, R. F. </w:t>
      </w:r>
      <w:r w:rsidRPr="00B02A13">
        <w:rPr>
          <w:b/>
          <w:bCs/>
          <w:szCs w:val="24"/>
          <w:shd w:val="clear" w:color="auto" w:fill="FFFFFF"/>
        </w:rPr>
        <w:t>Gestão de documentos e automação de processos em uma instituição de saúde sem papel.</w:t>
      </w:r>
      <w:r w:rsidRPr="00B02A13">
        <w:rPr>
          <w:szCs w:val="24"/>
          <w:shd w:val="clear" w:color="auto" w:fill="FFFFFF"/>
        </w:rPr>
        <w:t xml:space="preserve"> </w:t>
      </w:r>
      <w:proofErr w:type="spellStart"/>
      <w:r w:rsidRPr="00B02A13">
        <w:rPr>
          <w:szCs w:val="24"/>
          <w:shd w:val="clear" w:color="auto" w:fill="FFFFFF"/>
        </w:rPr>
        <w:t>Journal</w:t>
      </w:r>
      <w:proofErr w:type="spellEnd"/>
      <w:r w:rsidRPr="00B02A13">
        <w:rPr>
          <w:szCs w:val="24"/>
          <w:shd w:val="clear" w:color="auto" w:fill="FFFFFF"/>
        </w:rPr>
        <w:t xml:space="preserve"> </w:t>
      </w:r>
      <w:proofErr w:type="spellStart"/>
      <w:r w:rsidRPr="00B02A13">
        <w:rPr>
          <w:szCs w:val="24"/>
          <w:shd w:val="clear" w:color="auto" w:fill="FFFFFF"/>
        </w:rPr>
        <w:t>of</w:t>
      </w:r>
      <w:proofErr w:type="spellEnd"/>
      <w:r w:rsidRPr="00B02A13">
        <w:rPr>
          <w:szCs w:val="24"/>
          <w:shd w:val="clear" w:color="auto" w:fill="FFFFFF"/>
        </w:rPr>
        <w:t xml:space="preserve"> Health </w:t>
      </w:r>
      <w:proofErr w:type="spellStart"/>
      <w:r w:rsidRPr="00B02A13">
        <w:rPr>
          <w:szCs w:val="24"/>
          <w:shd w:val="clear" w:color="auto" w:fill="FFFFFF"/>
        </w:rPr>
        <w:t>Informatics</w:t>
      </w:r>
      <w:proofErr w:type="spellEnd"/>
      <w:r w:rsidRPr="00B02A13">
        <w:rPr>
          <w:szCs w:val="24"/>
          <w:shd w:val="clear" w:color="auto" w:fill="FFFFFF"/>
        </w:rPr>
        <w:t>, Brasil, v. 8, n. 1, 2016. Disponível em: &lt;https://jhi.sbis.org.br/</w:t>
      </w:r>
      <w:proofErr w:type="spellStart"/>
      <w:r w:rsidRPr="00B02A13">
        <w:rPr>
          <w:szCs w:val="24"/>
          <w:shd w:val="clear" w:color="auto" w:fill="FFFFFF"/>
        </w:rPr>
        <w:t>index.php</w:t>
      </w:r>
      <w:proofErr w:type="spellEnd"/>
      <w:r w:rsidRPr="00B02A13">
        <w:rPr>
          <w:szCs w:val="24"/>
          <w:shd w:val="clear" w:color="auto" w:fill="FFFFFF"/>
        </w:rPr>
        <w:t>/</w:t>
      </w:r>
      <w:proofErr w:type="spellStart"/>
      <w:r w:rsidRPr="00B02A13">
        <w:rPr>
          <w:szCs w:val="24"/>
          <w:shd w:val="clear" w:color="auto" w:fill="FFFFFF"/>
        </w:rPr>
        <w:t>jhi-sbis</w:t>
      </w:r>
      <w:proofErr w:type="spellEnd"/>
      <w:r w:rsidRPr="00B02A13">
        <w:rPr>
          <w:szCs w:val="24"/>
          <w:shd w:val="clear" w:color="auto" w:fill="FFFFFF"/>
        </w:rPr>
        <w:t>/</w:t>
      </w:r>
      <w:proofErr w:type="spellStart"/>
      <w:r w:rsidRPr="00B02A13">
        <w:rPr>
          <w:szCs w:val="24"/>
          <w:shd w:val="clear" w:color="auto" w:fill="FFFFFF"/>
        </w:rPr>
        <w:t>article</w:t>
      </w:r>
      <w:proofErr w:type="spellEnd"/>
      <w:r w:rsidRPr="00B02A13">
        <w:rPr>
          <w:szCs w:val="24"/>
          <w:shd w:val="clear" w:color="auto" w:fill="FFFFFF"/>
        </w:rPr>
        <w:t>/</w:t>
      </w:r>
      <w:proofErr w:type="spellStart"/>
      <w:r w:rsidRPr="00B02A13">
        <w:rPr>
          <w:szCs w:val="24"/>
          <w:shd w:val="clear" w:color="auto" w:fill="FFFFFF"/>
        </w:rPr>
        <w:t>view</w:t>
      </w:r>
      <w:proofErr w:type="spellEnd"/>
      <w:r w:rsidRPr="00B02A13">
        <w:rPr>
          <w:szCs w:val="24"/>
          <w:shd w:val="clear" w:color="auto" w:fill="FFFFFF"/>
        </w:rPr>
        <w:t>/387&gt;. Acesso em: 25 mar. 2023.</w:t>
      </w:r>
    </w:p>
    <w:p w14:paraId="15D357AC" w14:textId="7C4CE6AA" w:rsidR="00DF0117" w:rsidRPr="00B02A13" w:rsidRDefault="00DF0117" w:rsidP="00360F87">
      <w:pPr>
        <w:pStyle w:val="TF-refernciasITEM"/>
        <w:rPr>
          <w:szCs w:val="24"/>
          <w:shd w:val="clear" w:color="auto" w:fill="FFFFFF"/>
        </w:rPr>
      </w:pPr>
      <w:r w:rsidRPr="00B02A13">
        <w:rPr>
          <w:szCs w:val="24"/>
          <w:shd w:val="clear" w:color="auto" w:fill="FFFFFF"/>
        </w:rPr>
        <w:lastRenderedPageBreak/>
        <w:t xml:space="preserve">SANTOS, Araceli Maria de Lima. </w:t>
      </w:r>
      <w:r w:rsidRPr="00B02A13">
        <w:rPr>
          <w:b/>
          <w:bCs/>
          <w:szCs w:val="24"/>
          <w:shd w:val="clear" w:color="auto" w:fill="FFFFFF"/>
        </w:rPr>
        <w:t>Desenvolvimento de aplicativo de smartphone como ferramenta de auxílio à elaboração de uma prescrição segura.</w:t>
      </w:r>
      <w:r w:rsidRPr="00B02A13">
        <w:rPr>
          <w:szCs w:val="24"/>
          <w:shd w:val="clear" w:color="auto" w:fill="FFFFFF"/>
        </w:rPr>
        <w:t xml:space="preserve"> 2021. Disponível em: &lt; https://repositorio.ufrn.br/bitstream/123456789/44852/1/Desenvolvimentoaplicativosmartphone_Santos_2021.pdf &gt;. Acesso em: 06 abr</w:t>
      </w:r>
      <w:r w:rsidR="00EC5D20" w:rsidRPr="00B02A13">
        <w:rPr>
          <w:szCs w:val="24"/>
          <w:shd w:val="clear" w:color="auto" w:fill="FFFFFF"/>
        </w:rPr>
        <w:t>.</w:t>
      </w:r>
      <w:r w:rsidRPr="00B02A13">
        <w:rPr>
          <w:szCs w:val="24"/>
          <w:shd w:val="clear" w:color="auto" w:fill="FFFFFF"/>
        </w:rPr>
        <w:t xml:space="preserve"> 2023.</w:t>
      </w:r>
    </w:p>
    <w:p w14:paraId="76BC66E7" w14:textId="3C5BBCD6" w:rsidR="00FC7062" w:rsidRPr="00B02A13" w:rsidRDefault="00FC7062" w:rsidP="00360F87">
      <w:pPr>
        <w:pStyle w:val="TF-refernciasITEM"/>
        <w:rPr>
          <w:szCs w:val="24"/>
          <w:shd w:val="clear" w:color="auto" w:fill="FFFFFF"/>
        </w:rPr>
      </w:pPr>
      <w:r w:rsidRPr="00B02A13">
        <w:rPr>
          <w:szCs w:val="24"/>
          <w:shd w:val="clear" w:color="auto" w:fill="FFFFFF"/>
        </w:rPr>
        <w:t xml:space="preserve">SANTOS, </w:t>
      </w:r>
      <w:proofErr w:type="spellStart"/>
      <w:r w:rsidRPr="00B02A13">
        <w:rPr>
          <w:szCs w:val="24"/>
          <w:shd w:val="clear" w:color="auto" w:fill="FFFFFF"/>
        </w:rPr>
        <w:t>Riane</w:t>
      </w:r>
      <w:proofErr w:type="spellEnd"/>
      <w:r w:rsidRPr="00B02A13">
        <w:rPr>
          <w:szCs w:val="24"/>
          <w:shd w:val="clear" w:color="auto" w:fill="FFFFFF"/>
        </w:rPr>
        <w:t xml:space="preserve"> de Oliveira Torres; CARNEIRO, </w:t>
      </w:r>
      <w:proofErr w:type="spellStart"/>
      <w:r w:rsidRPr="00B02A13">
        <w:rPr>
          <w:szCs w:val="24"/>
          <w:shd w:val="clear" w:color="auto" w:fill="FFFFFF"/>
        </w:rPr>
        <w:t>Lucirene</w:t>
      </w:r>
      <w:proofErr w:type="spellEnd"/>
      <w:r w:rsidRPr="00B02A13">
        <w:rPr>
          <w:szCs w:val="24"/>
          <w:shd w:val="clear" w:color="auto" w:fill="FFFFFF"/>
        </w:rPr>
        <w:t xml:space="preserve"> de Almeida; BELÉM, Elaine </w:t>
      </w:r>
      <w:proofErr w:type="spellStart"/>
      <w:r w:rsidRPr="00B02A13">
        <w:rPr>
          <w:szCs w:val="24"/>
          <w:shd w:val="clear" w:color="auto" w:fill="FFFFFF"/>
        </w:rPr>
        <w:t>Corradini</w:t>
      </w:r>
      <w:proofErr w:type="spellEnd"/>
      <w:r w:rsidRPr="00B02A13">
        <w:rPr>
          <w:szCs w:val="24"/>
          <w:shd w:val="clear" w:color="auto" w:fill="FFFFFF"/>
        </w:rPr>
        <w:t xml:space="preserve">; JUDICI, Jane Dourado </w:t>
      </w:r>
      <w:proofErr w:type="spellStart"/>
      <w:r w:rsidRPr="00B02A13">
        <w:rPr>
          <w:szCs w:val="24"/>
          <w:shd w:val="clear" w:color="auto" w:fill="FFFFFF"/>
        </w:rPr>
        <w:t>Arisawa</w:t>
      </w:r>
      <w:proofErr w:type="spellEnd"/>
      <w:r w:rsidRPr="00B02A13">
        <w:rPr>
          <w:szCs w:val="24"/>
          <w:shd w:val="clear" w:color="auto" w:fill="FFFFFF"/>
        </w:rPr>
        <w:t>. </w:t>
      </w:r>
      <w:r w:rsidRPr="00B02A13">
        <w:rPr>
          <w:b/>
          <w:bCs/>
          <w:szCs w:val="24"/>
          <w:shd w:val="clear" w:color="auto" w:fill="FFFFFF"/>
        </w:rPr>
        <w:t>A IMPLANTAÇÃO DO SISTEMA ELETRÔNICO DE INFORMAÇÕES NA ADMINISTRAÇÃO PÚBLICA DO DISTRITO FEDERAL: gestão estratégica inovadora de governo digital e atuação colaborativa.</w:t>
      </w:r>
      <w:r w:rsidRPr="00B02A13">
        <w:rPr>
          <w:szCs w:val="24"/>
          <w:shd w:val="clear" w:color="auto" w:fill="FFFFFF"/>
        </w:rPr>
        <w:t xml:space="preserve"> 2017. 23 f. Brasília, 2017. Disponível em: &lt;https://consad.org.br/wp-content/uploads/2017/05/Painel-31_03.pdf&gt;. Acesso em: 02 abr. 2023.</w:t>
      </w:r>
    </w:p>
    <w:p w14:paraId="34C4B231" w14:textId="1A9867B1" w:rsidR="00FC7062" w:rsidRPr="00B02A13" w:rsidRDefault="00FC7062" w:rsidP="0019607D">
      <w:pPr>
        <w:pStyle w:val="TF-refernciasITEM"/>
        <w:rPr>
          <w:szCs w:val="24"/>
          <w:shd w:val="clear" w:color="auto" w:fill="FFFFFF"/>
        </w:rPr>
      </w:pPr>
      <w:r w:rsidRPr="00B02A13">
        <w:rPr>
          <w:szCs w:val="24"/>
          <w:shd w:val="clear" w:color="auto" w:fill="FFFFFF"/>
        </w:rPr>
        <w:t xml:space="preserve">SIEBEL, Thomas M. </w:t>
      </w:r>
      <w:r w:rsidRPr="00B02A13">
        <w:rPr>
          <w:b/>
          <w:bCs/>
          <w:szCs w:val="24"/>
          <w:shd w:val="clear" w:color="auto" w:fill="FFFFFF"/>
        </w:rPr>
        <w:t>Transformação Digital.</w:t>
      </w:r>
      <w:r w:rsidRPr="00B02A13">
        <w:rPr>
          <w:szCs w:val="24"/>
          <w:shd w:val="clear" w:color="auto" w:fill="FFFFFF"/>
        </w:rPr>
        <w:t xml:space="preserve"> Editora Alta Books, 2021. E-book. ISBN 9788550816876. Disponível em: </w:t>
      </w:r>
      <w:r w:rsidR="00EC5D20" w:rsidRPr="00B02A13">
        <w:rPr>
          <w:szCs w:val="24"/>
          <w:shd w:val="clear" w:color="auto" w:fill="FFFFFF"/>
        </w:rPr>
        <w:t>&lt;</w:t>
      </w:r>
      <w:r w:rsidRPr="00B02A13">
        <w:rPr>
          <w:szCs w:val="24"/>
          <w:shd w:val="clear" w:color="auto" w:fill="FFFFFF"/>
        </w:rPr>
        <w:t>https://integrada.minhabiblioteca.com.br/#/books/9788550816876/</w:t>
      </w:r>
      <w:r w:rsidR="00EC5D20" w:rsidRPr="00B02A13">
        <w:rPr>
          <w:szCs w:val="24"/>
          <w:shd w:val="clear" w:color="auto" w:fill="FFFFFF"/>
        </w:rPr>
        <w:t>&gt;</w:t>
      </w:r>
      <w:r w:rsidRPr="00B02A13">
        <w:rPr>
          <w:szCs w:val="24"/>
          <w:shd w:val="clear" w:color="auto" w:fill="FFFFFF"/>
        </w:rPr>
        <w:t>. Acesso em: 25 mar. 2023.</w:t>
      </w:r>
    </w:p>
    <w:p w14:paraId="6ECD7590" w14:textId="525DB419" w:rsidR="00AA675F" w:rsidRDefault="00FC7062" w:rsidP="00360F87">
      <w:pPr>
        <w:pStyle w:val="TF-refernciasITEM"/>
        <w:rPr>
          <w:szCs w:val="24"/>
          <w:shd w:val="clear" w:color="auto" w:fill="FFFFFF"/>
        </w:rPr>
      </w:pPr>
      <w:r w:rsidRPr="00B02A13">
        <w:rPr>
          <w:szCs w:val="24"/>
          <w:shd w:val="clear" w:color="auto" w:fill="FFFFFF"/>
        </w:rPr>
        <w:t xml:space="preserve">WEISS, Marcos C. </w:t>
      </w:r>
      <w:r w:rsidRPr="00B02A13">
        <w:rPr>
          <w:b/>
          <w:bCs/>
          <w:szCs w:val="24"/>
          <w:shd w:val="clear" w:color="auto" w:fill="FFFFFF"/>
        </w:rPr>
        <w:t xml:space="preserve">Sociedade </w:t>
      </w:r>
      <w:proofErr w:type="spellStart"/>
      <w:r w:rsidRPr="00B02A13">
        <w:rPr>
          <w:b/>
          <w:bCs/>
          <w:szCs w:val="24"/>
          <w:shd w:val="clear" w:color="auto" w:fill="FFFFFF"/>
        </w:rPr>
        <w:t>sensoriada</w:t>
      </w:r>
      <w:proofErr w:type="spellEnd"/>
      <w:r w:rsidRPr="00B02A13">
        <w:rPr>
          <w:b/>
          <w:bCs/>
          <w:szCs w:val="24"/>
          <w:shd w:val="clear" w:color="auto" w:fill="FFFFFF"/>
        </w:rPr>
        <w:t>: a sociedade da transformação digital.</w:t>
      </w:r>
      <w:r w:rsidRPr="00B02A13">
        <w:rPr>
          <w:szCs w:val="24"/>
          <w:shd w:val="clear" w:color="auto" w:fill="FFFFFF"/>
        </w:rPr>
        <w:t xml:space="preserve"> 2019. Disponível em: &lt;https://www.scielo.br/j/ea/a/jPn3NkF6dYx8b56V8snsnQf/?format=pdf&amp;lang=pt&gt;. Acesso em: 23 mar</w:t>
      </w:r>
      <w:r w:rsidR="00EC5D20" w:rsidRPr="00B02A13">
        <w:rPr>
          <w:szCs w:val="24"/>
          <w:shd w:val="clear" w:color="auto" w:fill="FFFFFF"/>
        </w:rPr>
        <w:t>.</w:t>
      </w:r>
      <w:r w:rsidRPr="00B02A13">
        <w:rPr>
          <w:szCs w:val="24"/>
          <w:shd w:val="clear" w:color="auto" w:fill="FFFFFF"/>
        </w:rPr>
        <w:t xml:space="preserve"> 2023.</w:t>
      </w:r>
    </w:p>
    <w:p w14:paraId="6FD30AA1" w14:textId="77777777" w:rsidR="00AA675F" w:rsidRDefault="00AA675F">
      <w:pPr>
        <w:keepNext w:val="0"/>
        <w:keepLines w:val="0"/>
        <w:rPr>
          <w:shd w:val="clear" w:color="auto" w:fill="FFFFFF"/>
        </w:rPr>
      </w:pPr>
      <w:r>
        <w:rPr>
          <w:shd w:val="clear" w:color="auto" w:fill="FFFFFF"/>
        </w:rPr>
        <w:br w:type="page"/>
      </w:r>
    </w:p>
    <w:p w14:paraId="0E4BC3BE" w14:textId="77777777" w:rsidR="00AA675F" w:rsidRDefault="00AA675F" w:rsidP="00AA675F">
      <w:pPr>
        <w:pStyle w:val="TF-xAvalTTULO"/>
      </w:pPr>
      <w:r w:rsidRPr="00320BFA">
        <w:lastRenderedPageBreak/>
        <w:t>FORMULÁRIO  DE  avaliação</w:t>
      </w:r>
      <w:r>
        <w:t xml:space="preserve"> SIS acadÊmico</w:t>
      </w:r>
    </w:p>
    <w:p w14:paraId="0BA1103E" w14:textId="77777777" w:rsidR="00AA675F" w:rsidRPr="00320BFA" w:rsidRDefault="00AA675F" w:rsidP="00AA675F">
      <w:pPr>
        <w:pStyle w:val="TF-xAvalTTULO"/>
      </w:pPr>
      <w:r w:rsidRPr="00320BFA">
        <w:t xml:space="preserve">PROFESSOR </w:t>
      </w:r>
      <w:r>
        <w:t>AVALIADOR – Pré-projeto</w:t>
      </w:r>
    </w:p>
    <w:p w14:paraId="3CF8C130" w14:textId="77777777" w:rsidR="00AA675F" w:rsidRDefault="00AA675F" w:rsidP="00AA675F">
      <w:pPr>
        <w:pStyle w:val="TF-xAvalLINHA"/>
      </w:pPr>
    </w:p>
    <w:p w14:paraId="2E181DCA" w14:textId="43B851DE" w:rsidR="00AA675F" w:rsidRDefault="00AA675F" w:rsidP="00AA675F">
      <w:pPr>
        <w:pStyle w:val="TF-xAvalLINHA"/>
      </w:pPr>
      <w:r w:rsidRPr="00320BFA">
        <w:t>Avaliador(a):</w:t>
      </w:r>
      <w:r w:rsidRPr="00320BFA">
        <w:tab/>
      </w:r>
      <w:r w:rsidR="003E2F31" w:rsidRPr="003E2F31">
        <w:rPr>
          <w:b/>
          <w:bCs/>
        </w:rPr>
        <w:t>Gilvan Justino</w:t>
      </w:r>
    </w:p>
    <w:p w14:paraId="6E3B8F91" w14:textId="77777777" w:rsidR="00AA675F" w:rsidRPr="00340EA0" w:rsidRDefault="00AA675F" w:rsidP="00AA675F">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9"/>
        <w:gridCol w:w="6953"/>
        <w:gridCol w:w="432"/>
        <w:gridCol w:w="539"/>
        <w:gridCol w:w="479"/>
      </w:tblGrid>
      <w:tr w:rsidR="00AA675F" w:rsidRPr="00320BFA" w14:paraId="70054BA5" w14:textId="77777777" w:rsidTr="008E38BE">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7DFFAEEC" w14:textId="77777777" w:rsidR="00AA675F" w:rsidRPr="00320BFA" w:rsidRDefault="00AA675F" w:rsidP="008E38BE">
            <w:pPr>
              <w:pStyle w:val="TF-xAvalITEMTABELA"/>
            </w:pPr>
            <w:r w:rsidRPr="00320BFA">
              <w:t>ASPECTOS   AVALIADOS</w:t>
            </w:r>
          </w:p>
        </w:tc>
        <w:tc>
          <w:tcPr>
            <w:tcW w:w="239" w:type="pct"/>
            <w:tcBorders>
              <w:top w:val="single" w:sz="12" w:space="0" w:color="auto"/>
              <w:left w:val="single" w:sz="4" w:space="0" w:color="auto"/>
              <w:bottom w:val="single" w:sz="12" w:space="0" w:color="auto"/>
              <w:right w:val="single" w:sz="4" w:space="0" w:color="auto"/>
            </w:tcBorders>
            <w:textDirection w:val="btLr"/>
            <w:hideMark/>
          </w:tcPr>
          <w:p w14:paraId="54E6A0AC" w14:textId="77777777" w:rsidR="00AA675F" w:rsidRPr="00320BFA" w:rsidRDefault="00AA675F" w:rsidP="008E38BE">
            <w:pPr>
              <w:pStyle w:val="TF-xAvalITEMTABELA"/>
            </w:pPr>
            <w:r w:rsidRPr="00320BFA">
              <w:t>atende</w:t>
            </w:r>
          </w:p>
        </w:tc>
        <w:tc>
          <w:tcPr>
            <w:tcW w:w="298" w:type="pct"/>
            <w:tcBorders>
              <w:top w:val="single" w:sz="12" w:space="0" w:color="auto"/>
              <w:left w:val="single" w:sz="4" w:space="0" w:color="auto"/>
              <w:bottom w:val="single" w:sz="12" w:space="0" w:color="auto"/>
              <w:right w:val="single" w:sz="4" w:space="0" w:color="auto"/>
            </w:tcBorders>
            <w:textDirection w:val="btLr"/>
            <w:hideMark/>
          </w:tcPr>
          <w:p w14:paraId="2EAED9F3" w14:textId="77777777" w:rsidR="00AA675F" w:rsidRPr="00320BFA" w:rsidRDefault="00AA675F" w:rsidP="008E38BE">
            <w:pPr>
              <w:pStyle w:val="TF-xAvalITEMTABELA"/>
            </w:pPr>
            <w:r w:rsidRPr="00320BFA">
              <w:t>atende parcialmente</w:t>
            </w:r>
          </w:p>
        </w:tc>
        <w:tc>
          <w:tcPr>
            <w:tcW w:w="265" w:type="pct"/>
            <w:tcBorders>
              <w:top w:val="single" w:sz="12" w:space="0" w:color="auto"/>
              <w:left w:val="single" w:sz="4" w:space="0" w:color="auto"/>
              <w:bottom w:val="single" w:sz="12" w:space="0" w:color="auto"/>
              <w:right w:val="single" w:sz="12" w:space="0" w:color="auto"/>
            </w:tcBorders>
            <w:textDirection w:val="btLr"/>
            <w:hideMark/>
          </w:tcPr>
          <w:p w14:paraId="04EC1599" w14:textId="77777777" w:rsidR="00AA675F" w:rsidRPr="00320BFA" w:rsidRDefault="00AA675F" w:rsidP="008E38BE">
            <w:pPr>
              <w:pStyle w:val="TF-xAvalITEMTABELA"/>
            </w:pPr>
            <w:r w:rsidRPr="00320BFA">
              <w:t>não atende</w:t>
            </w:r>
          </w:p>
        </w:tc>
      </w:tr>
      <w:tr w:rsidR="00AA675F" w:rsidRPr="00320BFA" w14:paraId="1F2A9F80" w14:textId="77777777" w:rsidTr="008E38BE">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1633FA92" w14:textId="77777777" w:rsidR="00AA675F" w:rsidRPr="0000224C" w:rsidRDefault="00AA675F" w:rsidP="008E38BE">
            <w:pPr>
              <w:pStyle w:val="TF-xAvalITEMTABELA"/>
            </w:pPr>
            <w:r w:rsidRPr="0044193F">
              <w:t>ASPECTOS TÉCNICOS</w:t>
            </w:r>
          </w:p>
        </w:tc>
        <w:tc>
          <w:tcPr>
            <w:tcW w:w="3845" w:type="pct"/>
            <w:tcBorders>
              <w:top w:val="single" w:sz="12" w:space="0" w:color="auto"/>
              <w:left w:val="single" w:sz="4" w:space="0" w:color="auto"/>
              <w:bottom w:val="single" w:sz="4" w:space="0" w:color="auto"/>
              <w:right w:val="single" w:sz="4" w:space="0" w:color="auto"/>
            </w:tcBorders>
            <w:hideMark/>
          </w:tcPr>
          <w:p w14:paraId="63206FCE" w14:textId="77777777" w:rsidR="00AA675F" w:rsidRPr="00320BFA" w:rsidRDefault="00AA675F" w:rsidP="00AA675F">
            <w:pPr>
              <w:pStyle w:val="TF-xAvalITEM"/>
              <w:numPr>
                <w:ilvl w:val="0"/>
                <w:numId w:val="13"/>
              </w:numPr>
            </w:pPr>
            <w:r>
              <w:t>CONTEXTUALIZAÇÃO</w:t>
            </w:r>
          </w:p>
          <w:p w14:paraId="6E6E1796" w14:textId="77777777" w:rsidR="00AA675F" w:rsidRPr="00320BFA" w:rsidRDefault="00AA675F" w:rsidP="008E38BE">
            <w:pPr>
              <w:pStyle w:val="TF-xAvalITEMDETALHE"/>
              <w:jc w:val="left"/>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39" w:type="pct"/>
            <w:tcBorders>
              <w:top w:val="single" w:sz="12" w:space="0" w:color="auto"/>
              <w:left w:val="single" w:sz="4" w:space="0" w:color="auto"/>
              <w:bottom w:val="single" w:sz="4" w:space="0" w:color="auto"/>
              <w:right w:val="single" w:sz="4" w:space="0" w:color="auto"/>
            </w:tcBorders>
          </w:tcPr>
          <w:p w14:paraId="108BC8F6" w14:textId="77777777" w:rsidR="00AA675F" w:rsidRPr="00320BFA" w:rsidRDefault="00AA675F" w:rsidP="008E38BE">
            <w:pPr>
              <w:keepNext w:val="0"/>
              <w:keepLines w:val="0"/>
              <w:ind w:left="709" w:hanging="709"/>
              <w:jc w:val="center"/>
              <w:rPr>
                <w:sz w:val="18"/>
              </w:rPr>
            </w:pPr>
          </w:p>
        </w:tc>
        <w:tc>
          <w:tcPr>
            <w:tcW w:w="298" w:type="pct"/>
            <w:tcBorders>
              <w:top w:val="single" w:sz="12" w:space="0" w:color="auto"/>
              <w:left w:val="single" w:sz="4" w:space="0" w:color="auto"/>
              <w:bottom w:val="single" w:sz="4" w:space="0" w:color="auto"/>
              <w:right w:val="single" w:sz="4" w:space="0" w:color="auto"/>
            </w:tcBorders>
          </w:tcPr>
          <w:p w14:paraId="5DA93565" w14:textId="77777777" w:rsidR="00AA675F" w:rsidRPr="00320BFA" w:rsidRDefault="00AA675F" w:rsidP="008E38BE">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3F724E17" w14:textId="77777777" w:rsidR="00AA675F" w:rsidRPr="00320BFA" w:rsidRDefault="00AA675F" w:rsidP="008E38BE">
            <w:pPr>
              <w:keepNext w:val="0"/>
              <w:keepLines w:val="0"/>
              <w:ind w:left="709" w:hanging="709"/>
              <w:jc w:val="center"/>
              <w:rPr>
                <w:sz w:val="18"/>
              </w:rPr>
            </w:pPr>
          </w:p>
        </w:tc>
      </w:tr>
      <w:tr w:rsidR="00AA675F" w:rsidRPr="00320BFA" w14:paraId="27D47992" w14:textId="77777777" w:rsidTr="008E38BE">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135AE7E" w14:textId="77777777" w:rsidR="00AA675F" w:rsidRPr="00320BFA" w:rsidRDefault="00AA675F" w:rsidP="008E38BE">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373EC11" w14:textId="77777777" w:rsidR="00AA675F" w:rsidRPr="00320BFA" w:rsidRDefault="00AA675F" w:rsidP="008E38BE">
            <w:pPr>
              <w:pStyle w:val="TF-xAvalITEMDETALHE"/>
              <w:jc w:val="left"/>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39" w:type="pct"/>
            <w:tcBorders>
              <w:top w:val="single" w:sz="4" w:space="0" w:color="auto"/>
              <w:left w:val="single" w:sz="4" w:space="0" w:color="auto"/>
              <w:bottom w:val="single" w:sz="4" w:space="0" w:color="auto"/>
              <w:right w:val="single" w:sz="4" w:space="0" w:color="auto"/>
            </w:tcBorders>
          </w:tcPr>
          <w:p w14:paraId="51342F47" w14:textId="77777777" w:rsidR="00AA675F" w:rsidRPr="00320BFA" w:rsidRDefault="00AA675F" w:rsidP="008E38BE">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5A068E3C" w14:textId="77777777" w:rsidR="00AA675F" w:rsidRPr="00320BFA" w:rsidRDefault="00AA675F" w:rsidP="008E38BE">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88B6CA9" w14:textId="77777777" w:rsidR="00AA675F" w:rsidRPr="00320BFA" w:rsidRDefault="00AA675F" w:rsidP="008E38BE">
            <w:pPr>
              <w:keepNext w:val="0"/>
              <w:keepLines w:val="0"/>
              <w:ind w:left="709" w:hanging="709"/>
              <w:jc w:val="center"/>
              <w:rPr>
                <w:sz w:val="18"/>
              </w:rPr>
            </w:pPr>
          </w:p>
        </w:tc>
      </w:tr>
      <w:tr w:rsidR="00AA675F" w:rsidRPr="00320BFA" w14:paraId="70EC90A5" w14:textId="77777777" w:rsidTr="008E38BE">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D489847" w14:textId="77777777" w:rsidR="00AA675F" w:rsidRPr="00320BFA" w:rsidRDefault="00AA675F" w:rsidP="008E38BE">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506A527" w14:textId="77777777" w:rsidR="00AA675F" w:rsidRPr="00320BFA" w:rsidRDefault="00AA675F" w:rsidP="008E38BE">
            <w:pPr>
              <w:pStyle w:val="TF-xAvalITEMDETALHE"/>
              <w:jc w:val="left"/>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39" w:type="pct"/>
            <w:tcBorders>
              <w:top w:val="single" w:sz="4" w:space="0" w:color="auto"/>
              <w:left w:val="single" w:sz="4" w:space="0" w:color="auto"/>
              <w:bottom w:val="single" w:sz="4" w:space="0" w:color="auto"/>
              <w:right w:val="single" w:sz="4" w:space="0" w:color="auto"/>
            </w:tcBorders>
          </w:tcPr>
          <w:p w14:paraId="6AFA75F9" w14:textId="77777777" w:rsidR="00AA675F" w:rsidRPr="00320BFA" w:rsidRDefault="00AA675F" w:rsidP="008E38BE">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258CC320" w14:textId="77777777" w:rsidR="00AA675F" w:rsidRPr="00320BFA" w:rsidRDefault="00AA675F" w:rsidP="008E38BE">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4266B3C" w14:textId="77777777" w:rsidR="00AA675F" w:rsidRPr="00320BFA" w:rsidRDefault="00AA675F" w:rsidP="008E38BE">
            <w:pPr>
              <w:keepNext w:val="0"/>
              <w:keepLines w:val="0"/>
              <w:ind w:left="709" w:hanging="709"/>
              <w:jc w:val="center"/>
              <w:rPr>
                <w:sz w:val="18"/>
              </w:rPr>
            </w:pPr>
          </w:p>
        </w:tc>
      </w:tr>
      <w:tr w:rsidR="00AA675F" w:rsidRPr="00320BFA" w14:paraId="128C973A" w14:textId="77777777" w:rsidTr="008E38BE">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E75FE75" w14:textId="77777777" w:rsidR="00AA675F" w:rsidRPr="00320BFA" w:rsidRDefault="00AA675F" w:rsidP="008E38BE">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FAF935D" w14:textId="77777777" w:rsidR="00AA675F" w:rsidRPr="00320BFA" w:rsidRDefault="00AA675F" w:rsidP="008E38BE">
            <w:pPr>
              <w:pStyle w:val="TF-xAvalITEMDETALHE"/>
              <w:jc w:val="left"/>
            </w:pPr>
            <w:r w:rsidRPr="00320BFA">
              <w:t xml:space="preserve">O </w:t>
            </w:r>
            <w:r w:rsidRPr="0089425F">
              <w:rPr>
                <w:b/>
                <w:bCs/>
              </w:rPr>
              <w:t>objetivo principal</w:t>
            </w:r>
            <w:r w:rsidRPr="00320BFA">
              <w:t xml:space="preserve"> está claramente definido e é passível de ser alcançado?</w:t>
            </w:r>
          </w:p>
        </w:tc>
        <w:tc>
          <w:tcPr>
            <w:tcW w:w="239" w:type="pct"/>
            <w:tcBorders>
              <w:top w:val="single" w:sz="4" w:space="0" w:color="auto"/>
              <w:left w:val="single" w:sz="4" w:space="0" w:color="auto"/>
              <w:bottom w:val="single" w:sz="4" w:space="0" w:color="auto"/>
              <w:right w:val="single" w:sz="4" w:space="0" w:color="auto"/>
            </w:tcBorders>
          </w:tcPr>
          <w:p w14:paraId="1DB52DDB" w14:textId="77777777" w:rsidR="00AA675F" w:rsidRPr="00320BFA" w:rsidRDefault="00AA675F" w:rsidP="008E38BE">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4AACE095" w14:textId="77777777" w:rsidR="00AA675F" w:rsidRPr="00320BFA" w:rsidRDefault="00AA675F" w:rsidP="008E38BE">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5308C8B" w14:textId="77777777" w:rsidR="00AA675F" w:rsidRPr="00320BFA" w:rsidRDefault="00AA675F" w:rsidP="008E38BE">
            <w:pPr>
              <w:keepNext w:val="0"/>
              <w:keepLines w:val="0"/>
              <w:ind w:left="709" w:hanging="709"/>
              <w:jc w:val="center"/>
              <w:rPr>
                <w:sz w:val="18"/>
              </w:rPr>
            </w:pPr>
          </w:p>
        </w:tc>
      </w:tr>
      <w:tr w:rsidR="00AA675F" w:rsidRPr="00320BFA" w14:paraId="44918536" w14:textId="77777777" w:rsidTr="008E38BE">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69240AC" w14:textId="77777777" w:rsidR="00AA675F" w:rsidRPr="00320BFA" w:rsidRDefault="00AA675F" w:rsidP="008E38BE">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3C7CD98" w14:textId="77777777" w:rsidR="00AA675F" w:rsidRPr="00320BFA" w:rsidRDefault="00AA675F" w:rsidP="008E38BE">
            <w:pPr>
              <w:pStyle w:val="TF-xAvalITEMDETALHE"/>
              <w:jc w:val="left"/>
            </w:pPr>
            <w:r w:rsidRPr="00320BFA">
              <w:t xml:space="preserve">Os </w:t>
            </w:r>
            <w:r w:rsidRPr="0089425F">
              <w:rPr>
                <w:b/>
                <w:bCs/>
              </w:rPr>
              <w:t>objetivos específicos</w:t>
            </w:r>
            <w:r w:rsidRPr="00320BFA">
              <w:t xml:space="preserve"> são coerentes com o objetivo principal? </w:t>
            </w:r>
          </w:p>
        </w:tc>
        <w:tc>
          <w:tcPr>
            <w:tcW w:w="239" w:type="pct"/>
            <w:tcBorders>
              <w:top w:val="single" w:sz="4" w:space="0" w:color="auto"/>
              <w:left w:val="single" w:sz="4" w:space="0" w:color="auto"/>
              <w:bottom w:val="single" w:sz="4" w:space="0" w:color="auto"/>
              <w:right w:val="single" w:sz="4" w:space="0" w:color="auto"/>
            </w:tcBorders>
          </w:tcPr>
          <w:p w14:paraId="43270228" w14:textId="77777777" w:rsidR="00AA675F" w:rsidRPr="00320BFA" w:rsidRDefault="00AA675F" w:rsidP="008E38BE">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4A8A8C60" w14:textId="77777777" w:rsidR="00AA675F" w:rsidRPr="00320BFA" w:rsidRDefault="00AA675F" w:rsidP="008E38BE">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0382288" w14:textId="77777777" w:rsidR="00AA675F" w:rsidRPr="00320BFA" w:rsidRDefault="00AA675F" w:rsidP="008E38BE">
            <w:pPr>
              <w:keepNext w:val="0"/>
              <w:keepLines w:val="0"/>
              <w:ind w:left="709" w:hanging="709"/>
              <w:jc w:val="center"/>
              <w:rPr>
                <w:sz w:val="18"/>
              </w:rPr>
            </w:pPr>
          </w:p>
        </w:tc>
      </w:tr>
      <w:tr w:rsidR="00AA675F" w:rsidRPr="00320BFA" w14:paraId="5E554F07" w14:textId="77777777" w:rsidTr="008E38BE">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DB03F3D" w14:textId="77777777" w:rsidR="00AA675F" w:rsidRPr="00320BFA" w:rsidRDefault="00AA675F" w:rsidP="008E38BE">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D76B9BD" w14:textId="77777777" w:rsidR="00AA675F" w:rsidRPr="00320BFA" w:rsidRDefault="00AA675F" w:rsidP="00AA675F">
            <w:pPr>
              <w:pStyle w:val="TF-xAvalITEM"/>
              <w:numPr>
                <w:ilvl w:val="0"/>
                <w:numId w:val="12"/>
              </w:numPr>
            </w:pPr>
            <w:r>
              <w:t>BASES</w:t>
            </w:r>
            <w:r w:rsidRPr="00320BFA">
              <w:t xml:space="preserve"> </w:t>
            </w:r>
            <w:r>
              <w:t>TEÓRICAS</w:t>
            </w:r>
          </w:p>
          <w:p w14:paraId="1EC05271" w14:textId="77777777" w:rsidR="00AA675F" w:rsidRPr="00320BFA" w:rsidRDefault="00AA675F" w:rsidP="008E38BE">
            <w:pPr>
              <w:pStyle w:val="TF-xAvalITEMDETALHE"/>
              <w:jc w:val="left"/>
            </w:pPr>
            <w:r w:rsidRPr="00320BFA">
              <w:t xml:space="preserve">Os </w:t>
            </w:r>
            <w:r w:rsidRPr="005F481C">
              <w:rPr>
                <w:b/>
                <w:bCs/>
              </w:rPr>
              <w:t>assuntos</w:t>
            </w:r>
            <w:r w:rsidRPr="00320BFA">
              <w:t xml:space="preserve"> apresentados são suficientes e têm relação com o tema do TCC?</w:t>
            </w:r>
          </w:p>
        </w:tc>
        <w:tc>
          <w:tcPr>
            <w:tcW w:w="239" w:type="pct"/>
            <w:tcBorders>
              <w:top w:val="single" w:sz="4" w:space="0" w:color="auto"/>
              <w:left w:val="single" w:sz="4" w:space="0" w:color="auto"/>
              <w:bottom w:val="single" w:sz="4" w:space="0" w:color="auto"/>
              <w:right w:val="single" w:sz="4" w:space="0" w:color="auto"/>
            </w:tcBorders>
          </w:tcPr>
          <w:p w14:paraId="5327772A" w14:textId="77777777" w:rsidR="00AA675F" w:rsidRPr="00320BFA" w:rsidRDefault="00AA675F" w:rsidP="008E38BE">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2C13765A" w14:textId="77777777" w:rsidR="00AA675F" w:rsidRPr="00320BFA" w:rsidRDefault="00AA675F" w:rsidP="008E38BE">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1B02A59" w14:textId="77777777" w:rsidR="00AA675F" w:rsidRPr="00320BFA" w:rsidRDefault="00AA675F" w:rsidP="008E38BE">
            <w:pPr>
              <w:keepNext w:val="0"/>
              <w:keepLines w:val="0"/>
              <w:ind w:left="709" w:hanging="709"/>
              <w:jc w:val="center"/>
              <w:rPr>
                <w:sz w:val="18"/>
              </w:rPr>
            </w:pPr>
          </w:p>
        </w:tc>
      </w:tr>
      <w:tr w:rsidR="00AA675F" w:rsidRPr="00320BFA" w14:paraId="27B50CD1" w14:textId="77777777" w:rsidTr="008E38BE">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9C5B051" w14:textId="77777777" w:rsidR="00AA675F" w:rsidRPr="00320BFA" w:rsidRDefault="00AA675F" w:rsidP="008E38BE">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009C5B5" w14:textId="77777777" w:rsidR="00AA675F" w:rsidRPr="00320BFA" w:rsidRDefault="00AA675F" w:rsidP="008E38BE">
            <w:pPr>
              <w:pStyle w:val="TF-xAvalITEMDETALHE"/>
              <w:jc w:val="left"/>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39" w:type="pct"/>
            <w:tcBorders>
              <w:top w:val="single" w:sz="4" w:space="0" w:color="auto"/>
              <w:left w:val="single" w:sz="4" w:space="0" w:color="auto"/>
              <w:bottom w:val="single" w:sz="4" w:space="0" w:color="auto"/>
              <w:right w:val="single" w:sz="4" w:space="0" w:color="auto"/>
            </w:tcBorders>
          </w:tcPr>
          <w:p w14:paraId="11F25FAA" w14:textId="77777777" w:rsidR="00AA675F" w:rsidRPr="00320BFA" w:rsidRDefault="00AA675F" w:rsidP="008E38BE">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1A4CA500" w14:textId="77777777" w:rsidR="00AA675F" w:rsidRPr="00320BFA" w:rsidRDefault="00AA675F" w:rsidP="008E38BE">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962A087" w14:textId="77777777" w:rsidR="00AA675F" w:rsidRPr="00320BFA" w:rsidRDefault="00AA675F" w:rsidP="008E38BE">
            <w:pPr>
              <w:keepNext w:val="0"/>
              <w:keepLines w:val="0"/>
              <w:ind w:left="709" w:hanging="709"/>
              <w:jc w:val="center"/>
              <w:rPr>
                <w:sz w:val="18"/>
              </w:rPr>
            </w:pPr>
          </w:p>
        </w:tc>
      </w:tr>
      <w:tr w:rsidR="00AA675F" w:rsidRPr="00320BFA" w14:paraId="7DA639F3" w14:textId="77777777" w:rsidTr="008E38BE">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7B970EE" w14:textId="77777777" w:rsidR="00AA675F" w:rsidRPr="00320BFA" w:rsidRDefault="00AA675F" w:rsidP="008E38BE">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02E3B45" w14:textId="77777777" w:rsidR="00AA675F" w:rsidRPr="00320BFA" w:rsidRDefault="00AA675F" w:rsidP="008E38BE">
            <w:pPr>
              <w:pStyle w:val="TF-xAvalITEMDETALHE"/>
              <w:jc w:val="left"/>
            </w:pPr>
            <w:r w:rsidRPr="00E52552">
              <w:t>Os assuntos, palavras chaves (filtro) utilizados no protocolo de busca por trabalhos correlatos ao proposto, e as fontes bibliográficas (referências) são descritos?</w:t>
            </w:r>
          </w:p>
        </w:tc>
        <w:tc>
          <w:tcPr>
            <w:tcW w:w="239" w:type="pct"/>
            <w:tcBorders>
              <w:top w:val="single" w:sz="4" w:space="0" w:color="auto"/>
              <w:left w:val="single" w:sz="4" w:space="0" w:color="auto"/>
              <w:bottom w:val="single" w:sz="4" w:space="0" w:color="auto"/>
              <w:right w:val="single" w:sz="4" w:space="0" w:color="auto"/>
            </w:tcBorders>
          </w:tcPr>
          <w:p w14:paraId="18A4939F" w14:textId="77777777" w:rsidR="00AA675F" w:rsidRPr="00320BFA" w:rsidRDefault="00AA675F" w:rsidP="008E38BE">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7CBFEE29" w14:textId="77777777" w:rsidR="00AA675F" w:rsidRPr="00320BFA" w:rsidRDefault="00AA675F" w:rsidP="008E38BE">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A208BF6" w14:textId="77777777" w:rsidR="00AA675F" w:rsidRPr="00320BFA" w:rsidRDefault="00AA675F" w:rsidP="008E38BE">
            <w:pPr>
              <w:keepNext w:val="0"/>
              <w:keepLines w:val="0"/>
              <w:ind w:left="709" w:hanging="709"/>
              <w:jc w:val="center"/>
              <w:rPr>
                <w:sz w:val="18"/>
              </w:rPr>
            </w:pPr>
          </w:p>
        </w:tc>
      </w:tr>
      <w:tr w:rsidR="00AA675F" w:rsidRPr="00320BFA" w14:paraId="7001FB16" w14:textId="77777777" w:rsidTr="008E38BE">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D0A1A75" w14:textId="77777777" w:rsidR="00AA675F" w:rsidRPr="00320BFA" w:rsidRDefault="00AA675F" w:rsidP="008E38BE">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7A5EC05" w14:textId="77777777" w:rsidR="00AA675F" w:rsidRPr="00320BFA" w:rsidRDefault="00AA675F" w:rsidP="008E38BE">
            <w:pPr>
              <w:pStyle w:val="TF-xAvalITEMDETALHE"/>
              <w:jc w:val="left"/>
            </w:pPr>
            <w:r>
              <w:t xml:space="preserve">Se apresenta o </w:t>
            </w:r>
            <w:r w:rsidRPr="005B0CCD">
              <w:rPr>
                <w:b/>
                <w:bCs/>
              </w:rPr>
              <w:t>quadro de síntese dos trabalhos correlatos</w:t>
            </w:r>
            <w:r w:rsidRPr="005B0CCD">
              <w:t xml:space="preserve"> selecionados</w:t>
            </w:r>
            <w:r>
              <w:t xml:space="preserve">? </w:t>
            </w:r>
            <w:r w:rsidRPr="00E52552">
              <w:t>Bem como, quais destes trabalhos foram selecionados, e o porquê da sua escolha, para serem usados como trabalhos correlatos a este projeto.</w:t>
            </w:r>
          </w:p>
        </w:tc>
        <w:tc>
          <w:tcPr>
            <w:tcW w:w="239" w:type="pct"/>
            <w:tcBorders>
              <w:top w:val="single" w:sz="4" w:space="0" w:color="auto"/>
              <w:left w:val="single" w:sz="4" w:space="0" w:color="auto"/>
              <w:bottom w:val="single" w:sz="4" w:space="0" w:color="auto"/>
              <w:right w:val="single" w:sz="4" w:space="0" w:color="auto"/>
            </w:tcBorders>
          </w:tcPr>
          <w:p w14:paraId="735C5CD9" w14:textId="77777777" w:rsidR="00AA675F" w:rsidRPr="00320BFA" w:rsidRDefault="00AA675F" w:rsidP="008E38BE">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3962D34A" w14:textId="77777777" w:rsidR="00AA675F" w:rsidRPr="00320BFA" w:rsidRDefault="00AA675F" w:rsidP="008E38BE">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F508B70" w14:textId="77777777" w:rsidR="00AA675F" w:rsidRPr="00320BFA" w:rsidRDefault="00AA675F" w:rsidP="008E38BE">
            <w:pPr>
              <w:keepNext w:val="0"/>
              <w:keepLines w:val="0"/>
              <w:ind w:left="709" w:hanging="709"/>
              <w:jc w:val="center"/>
              <w:rPr>
                <w:sz w:val="18"/>
              </w:rPr>
            </w:pPr>
          </w:p>
        </w:tc>
      </w:tr>
      <w:tr w:rsidR="00AA675F" w:rsidRPr="00320BFA" w14:paraId="72F253D5" w14:textId="77777777" w:rsidTr="008E38BE">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70A6C10" w14:textId="77777777" w:rsidR="00AA675F" w:rsidRPr="00320BFA" w:rsidRDefault="00AA675F" w:rsidP="008E38BE">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5E0590A" w14:textId="77777777" w:rsidR="00AA675F" w:rsidRPr="00320BFA" w:rsidRDefault="00AA675F" w:rsidP="00AA675F">
            <w:pPr>
              <w:pStyle w:val="TF-xAvalITEM"/>
              <w:numPr>
                <w:ilvl w:val="0"/>
                <w:numId w:val="12"/>
              </w:numPr>
            </w:pPr>
            <w:r w:rsidRPr="00320BFA">
              <w:t>JUSTIFICATIVA</w:t>
            </w:r>
          </w:p>
          <w:p w14:paraId="0AC48318" w14:textId="77777777" w:rsidR="00AA675F" w:rsidRPr="00320BFA" w:rsidRDefault="00AA675F" w:rsidP="008E38BE">
            <w:pPr>
              <w:pStyle w:val="TF-xAvalITEMDETALHE"/>
              <w:jc w:val="left"/>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39" w:type="pct"/>
            <w:tcBorders>
              <w:top w:val="single" w:sz="4" w:space="0" w:color="auto"/>
              <w:left w:val="single" w:sz="4" w:space="0" w:color="auto"/>
              <w:bottom w:val="single" w:sz="4" w:space="0" w:color="auto"/>
              <w:right w:val="single" w:sz="4" w:space="0" w:color="auto"/>
            </w:tcBorders>
          </w:tcPr>
          <w:p w14:paraId="2FE5D483" w14:textId="77777777" w:rsidR="00AA675F" w:rsidRPr="00320BFA" w:rsidRDefault="00AA675F" w:rsidP="008E38BE">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1F166030" w14:textId="77777777" w:rsidR="00AA675F" w:rsidRPr="00320BFA" w:rsidRDefault="00AA675F" w:rsidP="008E38BE">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874C690" w14:textId="77777777" w:rsidR="00AA675F" w:rsidRPr="00320BFA" w:rsidRDefault="00AA675F" w:rsidP="008E38BE">
            <w:pPr>
              <w:keepNext w:val="0"/>
              <w:keepLines w:val="0"/>
              <w:ind w:left="709" w:hanging="709"/>
              <w:jc w:val="center"/>
              <w:rPr>
                <w:sz w:val="18"/>
              </w:rPr>
            </w:pPr>
          </w:p>
        </w:tc>
      </w:tr>
      <w:tr w:rsidR="00AA675F" w:rsidRPr="00320BFA" w14:paraId="6D423E47" w14:textId="77777777" w:rsidTr="008E38BE">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5870432" w14:textId="77777777" w:rsidR="00AA675F" w:rsidRPr="00320BFA" w:rsidRDefault="00AA675F" w:rsidP="008E38BE">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7B8C8B5" w14:textId="77777777" w:rsidR="00AA675F" w:rsidRPr="00320BFA" w:rsidRDefault="00AA675F" w:rsidP="008E38BE">
            <w:pPr>
              <w:pStyle w:val="TF-xAvalITEMDETALHE"/>
              <w:jc w:val="left"/>
            </w:pPr>
            <w:r w:rsidRPr="00320BFA">
              <w:t>São apresentadas as contribuições teóricas, práticas ou sociais que justificam a proposta?</w:t>
            </w:r>
          </w:p>
        </w:tc>
        <w:tc>
          <w:tcPr>
            <w:tcW w:w="239" w:type="pct"/>
            <w:tcBorders>
              <w:top w:val="single" w:sz="4" w:space="0" w:color="auto"/>
              <w:left w:val="single" w:sz="4" w:space="0" w:color="auto"/>
              <w:bottom w:val="single" w:sz="4" w:space="0" w:color="auto"/>
              <w:right w:val="single" w:sz="4" w:space="0" w:color="auto"/>
            </w:tcBorders>
          </w:tcPr>
          <w:p w14:paraId="46F899BA" w14:textId="77777777" w:rsidR="00AA675F" w:rsidRPr="00320BFA" w:rsidRDefault="00AA675F" w:rsidP="008E38BE">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4A2E4378" w14:textId="77777777" w:rsidR="00AA675F" w:rsidRPr="00320BFA" w:rsidRDefault="00AA675F" w:rsidP="008E38BE">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BDF36B2" w14:textId="77777777" w:rsidR="00AA675F" w:rsidRPr="00320BFA" w:rsidRDefault="00AA675F" w:rsidP="008E38BE">
            <w:pPr>
              <w:keepNext w:val="0"/>
              <w:keepLines w:val="0"/>
              <w:ind w:left="709" w:hanging="709"/>
              <w:jc w:val="center"/>
              <w:rPr>
                <w:sz w:val="18"/>
              </w:rPr>
            </w:pPr>
          </w:p>
        </w:tc>
      </w:tr>
      <w:tr w:rsidR="00AA675F" w:rsidRPr="00320BFA" w14:paraId="0ADFB841" w14:textId="77777777" w:rsidTr="008E38BE">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15C0E20" w14:textId="77777777" w:rsidR="00AA675F" w:rsidRPr="00320BFA" w:rsidRDefault="00AA675F" w:rsidP="008E38BE">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3969D7E" w14:textId="77777777" w:rsidR="00AA675F" w:rsidRPr="00320BFA" w:rsidRDefault="00AA675F" w:rsidP="008E38BE">
            <w:pPr>
              <w:pStyle w:val="TF-xAvalITEMDETALHE"/>
              <w:jc w:val="left"/>
            </w:pPr>
            <w:r>
              <w:t xml:space="preserve">Se descreve como o </w:t>
            </w:r>
            <w:r w:rsidRPr="005B0CCD">
              <w:t>trabalho proposto tem aderência ao eixo escolhido</w:t>
            </w:r>
            <w:r>
              <w:t>?</w:t>
            </w:r>
          </w:p>
        </w:tc>
        <w:tc>
          <w:tcPr>
            <w:tcW w:w="239" w:type="pct"/>
            <w:tcBorders>
              <w:top w:val="single" w:sz="4" w:space="0" w:color="auto"/>
              <w:left w:val="single" w:sz="4" w:space="0" w:color="auto"/>
              <w:bottom w:val="single" w:sz="4" w:space="0" w:color="auto"/>
              <w:right w:val="single" w:sz="4" w:space="0" w:color="auto"/>
            </w:tcBorders>
          </w:tcPr>
          <w:p w14:paraId="2424C9A2" w14:textId="77777777" w:rsidR="00AA675F" w:rsidRPr="00320BFA" w:rsidRDefault="00AA675F" w:rsidP="008E38BE">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3258240B" w14:textId="77777777" w:rsidR="00AA675F" w:rsidRPr="00320BFA" w:rsidRDefault="00AA675F" w:rsidP="008E38BE">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A6B8BD1" w14:textId="77777777" w:rsidR="00AA675F" w:rsidRPr="00320BFA" w:rsidRDefault="00AA675F" w:rsidP="008E38BE">
            <w:pPr>
              <w:keepNext w:val="0"/>
              <w:keepLines w:val="0"/>
              <w:ind w:left="709" w:hanging="709"/>
              <w:jc w:val="center"/>
              <w:rPr>
                <w:sz w:val="18"/>
              </w:rPr>
            </w:pPr>
          </w:p>
        </w:tc>
      </w:tr>
      <w:tr w:rsidR="00AA675F" w:rsidRPr="00320BFA" w14:paraId="4C1601F2" w14:textId="77777777" w:rsidTr="008E38BE">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3AC5BAC" w14:textId="77777777" w:rsidR="00AA675F" w:rsidRPr="00320BFA" w:rsidRDefault="00AA675F" w:rsidP="008E38BE">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4645A8F4" w14:textId="77777777" w:rsidR="00AA675F" w:rsidRPr="00320BFA" w:rsidRDefault="00AA675F" w:rsidP="00AA675F">
            <w:pPr>
              <w:pStyle w:val="TF-xAvalITEM"/>
              <w:numPr>
                <w:ilvl w:val="0"/>
                <w:numId w:val="12"/>
              </w:numPr>
            </w:pPr>
            <w:r>
              <w:t>METODOLOGIA</w:t>
            </w:r>
          </w:p>
          <w:p w14:paraId="796F7FD0" w14:textId="77777777" w:rsidR="00AA675F" w:rsidRPr="00320BFA" w:rsidRDefault="00AA675F" w:rsidP="008E38BE">
            <w:pPr>
              <w:pStyle w:val="TF-xAvalITEMDETALHE"/>
              <w:jc w:val="left"/>
            </w:pPr>
            <w:r w:rsidRPr="00320BFA">
              <w:t>Foram relacionadas todas as etapas necessárias para o desenvolvimento do TCC?</w:t>
            </w:r>
          </w:p>
        </w:tc>
        <w:tc>
          <w:tcPr>
            <w:tcW w:w="239" w:type="pct"/>
            <w:tcBorders>
              <w:top w:val="single" w:sz="4" w:space="0" w:color="auto"/>
              <w:left w:val="single" w:sz="4" w:space="0" w:color="auto"/>
              <w:bottom w:val="single" w:sz="12" w:space="0" w:color="auto"/>
              <w:right w:val="single" w:sz="4" w:space="0" w:color="auto"/>
            </w:tcBorders>
          </w:tcPr>
          <w:p w14:paraId="45875356" w14:textId="77777777" w:rsidR="00AA675F" w:rsidRPr="00320BFA" w:rsidRDefault="00AA675F" w:rsidP="008E38BE">
            <w:pPr>
              <w:keepNext w:val="0"/>
              <w:keepLines w:val="0"/>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7394DEFC" w14:textId="77777777" w:rsidR="00AA675F" w:rsidRPr="00320BFA" w:rsidRDefault="00AA675F" w:rsidP="008E38BE">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313B5419" w14:textId="77777777" w:rsidR="00AA675F" w:rsidRPr="00320BFA" w:rsidRDefault="00AA675F" w:rsidP="008E38BE">
            <w:pPr>
              <w:keepNext w:val="0"/>
              <w:keepLines w:val="0"/>
              <w:ind w:left="709" w:hanging="709"/>
              <w:jc w:val="center"/>
              <w:rPr>
                <w:sz w:val="18"/>
              </w:rPr>
            </w:pPr>
          </w:p>
        </w:tc>
      </w:tr>
      <w:tr w:rsidR="00AA675F" w:rsidRPr="00320BFA" w14:paraId="1EA23473" w14:textId="77777777" w:rsidTr="008E38BE">
        <w:trPr>
          <w:cantSplit/>
          <w:trHeight w:val="834"/>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35589F8" w14:textId="77777777" w:rsidR="00AA675F" w:rsidRPr="0000224C" w:rsidRDefault="00AA675F" w:rsidP="008E38BE">
            <w:pPr>
              <w:pStyle w:val="TF-xAvalITEMTABELA"/>
            </w:pPr>
            <w:r w:rsidRPr="0000224C">
              <w:t>ASPECTOS METODOLÓGICOS</w:t>
            </w:r>
          </w:p>
        </w:tc>
        <w:tc>
          <w:tcPr>
            <w:tcW w:w="3845" w:type="pct"/>
            <w:tcBorders>
              <w:top w:val="single" w:sz="12" w:space="0" w:color="auto"/>
              <w:left w:val="single" w:sz="4" w:space="0" w:color="auto"/>
              <w:bottom w:val="single" w:sz="4" w:space="0" w:color="auto"/>
              <w:right w:val="single" w:sz="4" w:space="0" w:color="auto"/>
            </w:tcBorders>
            <w:hideMark/>
          </w:tcPr>
          <w:p w14:paraId="039A9589" w14:textId="77777777" w:rsidR="00AA675F" w:rsidRPr="00320BFA" w:rsidRDefault="00AA675F" w:rsidP="00AA675F">
            <w:pPr>
              <w:pStyle w:val="TF-xAvalITEM"/>
              <w:numPr>
                <w:ilvl w:val="0"/>
                <w:numId w:val="12"/>
              </w:numPr>
            </w:pPr>
            <w:r w:rsidRPr="00320BFA">
              <w:t>LINGUAGEM USADA (redação)</w:t>
            </w:r>
          </w:p>
          <w:p w14:paraId="5C676336" w14:textId="77777777" w:rsidR="00AA675F" w:rsidRPr="00320BFA" w:rsidRDefault="00AA675F" w:rsidP="008E38BE">
            <w:pPr>
              <w:pStyle w:val="TF-xAvalITEMDETALHE"/>
            </w:pPr>
            <w:r w:rsidRPr="00320BFA">
              <w:t>O texto completo é coerente e redigido corretamente em língua portuguesa, usando linguagem formal/científica?</w:t>
            </w:r>
          </w:p>
        </w:tc>
        <w:tc>
          <w:tcPr>
            <w:tcW w:w="239" w:type="pct"/>
            <w:tcBorders>
              <w:top w:val="single" w:sz="12" w:space="0" w:color="auto"/>
              <w:left w:val="single" w:sz="4" w:space="0" w:color="auto"/>
              <w:bottom w:val="single" w:sz="4" w:space="0" w:color="auto"/>
              <w:right w:val="single" w:sz="4" w:space="0" w:color="auto"/>
            </w:tcBorders>
          </w:tcPr>
          <w:p w14:paraId="05560289" w14:textId="77777777" w:rsidR="00AA675F" w:rsidRPr="00320BFA" w:rsidRDefault="00AA675F" w:rsidP="008E38BE">
            <w:pPr>
              <w:keepNext w:val="0"/>
              <w:keepLines w:val="0"/>
              <w:ind w:left="709" w:hanging="709"/>
              <w:jc w:val="center"/>
              <w:rPr>
                <w:sz w:val="18"/>
              </w:rPr>
            </w:pPr>
          </w:p>
        </w:tc>
        <w:tc>
          <w:tcPr>
            <w:tcW w:w="298" w:type="pct"/>
            <w:tcBorders>
              <w:top w:val="single" w:sz="12" w:space="0" w:color="auto"/>
              <w:left w:val="single" w:sz="4" w:space="0" w:color="auto"/>
              <w:bottom w:val="single" w:sz="4" w:space="0" w:color="auto"/>
              <w:right w:val="single" w:sz="4" w:space="0" w:color="auto"/>
            </w:tcBorders>
          </w:tcPr>
          <w:p w14:paraId="4FABF52B" w14:textId="77777777" w:rsidR="00AA675F" w:rsidRPr="00320BFA" w:rsidRDefault="00AA675F" w:rsidP="008E38BE">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12E963B1" w14:textId="77777777" w:rsidR="00AA675F" w:rsidRPr="00320BFA" w:rsidRDefault="00AA675F" w:rsidP="008E38BE">
            <w:pPr>
              <w:keepNext w:val="0"/>
              <w:keepLines w:val="0"/>
              <w:ind w:left="709" w:hanging="709"/>
              <w:jc w:val="center"/>
              <w:rPr>
                <w:sz w:val="18"/>
              </w:rPr>
            </w:pPr>
          </w:p>
        </w:tc>
      </w:tr>
      <w:tr w:rsidR="00AA675F" w:rsidRPr="00320BFA" w14:paraId="6BA7433F" w14:textId="77777777" w:rsidTr="008E38BE">
        <w:trPr>
          <w:cantSplit/>
          <w:trHeight w:val="81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FC2EDA1" w14:textId="77777777" w:rsidR="00AA675F" w:rsidRPr="00320BFA" w:rsidRDefault="00AA675F" w:rsidP="008E38BE">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042308C4" w14:textId="77777777" w:rsidR="00AA675F" w:rsidRPr="00320BFA" w:rsidRDefault="00AA675F" w:rsidP="008E38BE">
            <w:pPr>
              <w:pStyle w:val="TF-xAvalITEMDETALHE"/>
            </w:pPr>
            <w:r w:rsidRPr="00320BFA">
              <w:t>A exposição do assunto é ordenada (as ideias estão bem encadeadas e a linguagem utilizada é clara)?</w:t>
            </w:r>
          </w:p>
        </w:tc>
        <w:tc>
          <w:tcPr>
            <w:tcW w:w="239" w:type="pct"/>
            <w:tcBorders>
              <w:top w:val="single" w:sz="4" w:space="0" w:color="auto"/>
              <w:left w:val="single" w:sz="4" w:space="0" w:color="auto"/>
              <w:bottom w:val="single" w:sz="12" w:space="0" w:color="auto"/>
              <w:right w:val="single" w:sz="4" w:space="0" w:color="auto"/>
            </w:tcBorders>
          </w:tcPr>
          <w:p w14:paraId="4F14016C" w14:textId="77777777" w:rsidR="00AA675F" w:rsidRPr="00320BFA" w:rsidRDefault="00AA675F" w:rsidP="008E38BE">
            <w:pPr>
              <w:keepNext w:val="0"/>
              <w:keepLines w:val="0"/>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4D876B3E" w14:textId="77777777" w:rsidR="00AA675F" w:rsidRPr="00320BFA" w:rsidRDefault="00AA675F" w:rsidP="008E38BE">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5F2A0FA6" w14:textId="77777777" w:rsidR="00AA675F" w:rsidRPr="00320BFA" w:rsidRDefault="00AA675F" w:rsidP="008E38BE">
            <w:pPr>
              <w:keepNext w:val="0"/>
              <w:keepLines w:val="0"/>
              <w:ind w:left="709" w:hanging="709"/>
              <w:jc w:val="center"/>
              <w:rPr>
                <w:sz w:val="18"/>
              </w:rPr>
            </w:pPr>
          </w:p>
        </w:tc>
      </w:tr>
    </w:tbl>
    <w:p w14:paraId="0ACBAFF7" w14:textId="77777777" w:rsidR="00AA675F" w:rsidRDefault="00AA675F" w:rsidP="00AA675F">
      <w:pPr>
        <w:pStyle w:val="TF-xAvalTTULO"/>
      </w:pPr>
    </w:p>
    <w:p w14:paraId="12A4ABC1" w14:textId="77777777" w:rsidR="00FC7062" w:rsidRPr="00CE6D94" w:rsidRDefault="00FC7062" w:rsidP="00360F87">
      <w:pPr>
        <w:pStyle w:val="TF-refernciasITEM"/>
        <w:rPr>
          <w:szCs w:val="24"/>
          <w:shd w:val="clear" w:color="auto" w:fill="FFFFFF"/>
        </w:rPr>
      </w:pPr>
    </w:p>
    <w:sectPr w:rsidR="00FC7062" w:rsidRPr="00CE6D94" w:rsidSect="002F1C9A">
      <w:headerReference w:type="default" r:id="rId13"/>
      <w:footerReference w:type="even" r:id="rId14"/>
      <w:footerReference w:type="default" r:id="rId15"/>
      <w:headerReference w:type="first" r:id="rId16"/>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0E8DF" w14:textId="77777777" w:rsidR="005009BC" w:rsidRDefault="005009BC">
      <w:r>
        <w:separator/>
      </w:r>
    </w:p>
  </w:endnote>
  <w:endnote w:type="continuationSeparator" w:id="0">
    <w:p w14:paraId="7453B4F2" w14:textId="77777777" w:rsidR="005009BC" w:rsidRDefault="005009BC">
      <w:r>
        <w:continuationSeparator/>
      </w:r>
    </w:p>
  </w:endnote>
  <w:endnote w:type="continuationNotice" w:id="1">
    <w:p w14:paraId="36A33B90" w14:textId="77777777" w:rsidR="005009BC" w:rsidRDefault="005009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rsidP="008E3F07">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77777777" w:rsidR="00620BF5" w:rsidRDefault="00620BF5" w:rsidP="008E3F07">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0D79B" w14:textId="77777777" w:rsidR="005009BC" w:rsidRDefault="005009BC">
      <w:r>
        <w:separator/>
      </w:r>
    </w:p>
  </w:footnote>
  <w:footnote w:type="continuationSeparator" w:id="0">
    <w:p w14:paraId="63ADC0EC" w14:textId="77777777" w:rsidR="005009BC" w:rsidRDefault="005009BC">
      <w:r>
        <w:continuationSeparator/>
      </w:r>
    </w:p>
  </w:footnote>
  <w:footnote w:type="continuationNotice" w:id="1">
    <w:p w14:paraId="709A55F0" w14:textId="77777777" w:rsidR="005009BC" w:rsidRDefault="005009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A96FCE6"/>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48535A63"/>
    <w:multiLevelType w:val="multilevel"/>
    <w:tmpl w:val="B6241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4C60C2"/>
    <w:multiLevelType w:val="multilevel"/>
    <w:tmpl w:val="64B86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763D4418"/>
    <w:multiLevelType w:val="multilevel"/>
    <w:tmpl w:val="1D64D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9"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562915228">
    <w:abstractNumId w:val="0"/>
  </w:num>
  <w:num w:numId="2" w16cid:durableId="1150900082">
    <w:abstractNumId w:val="2"/>
  </w:num>
  <w:num w:numId="3" w16cid:durableId="460925832">
    <w:abstractNumId w:val="2"/>
  </w:num>
  <w:num w:numId="4" w16cid:durableId="1551840529">
    <w:abstractNumId w:val="1"/>
  </w:num>
  <w:num w:numId="5" w16cid:durableId="1903835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13994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00247246">
    <w:abstractNumId w:val="2"/>
  </w:num>
  <w:num w:numId="8" w16cid:durableId="13736566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09028342">
    <w:abstractNumId w:val="8"/>
  </w:num>
  <w:num w:numId="10" w16cid:durableId="10252494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44251845">
    <w:abstractNumId w:val="3"/>
  </w:num>
  <w:num w:numId="12" w16cid:durableId="1482959459">
    <w:abstractNumId w:val="6"/>
  </w:num>
  <w:num w:numId="13" w16cid:durableId="4760761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922095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22484444">
    <w:abstractNumId w:val="9"/>
  </w:num>
  <w:num w:numId="16" w16cid:durableId="2316949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64087707">
    <w:abstractNumId w:val="9"/>
  </w:num>
  <w:num w:numId="18" w16cid:durableId="6433113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869503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75617199">
    <w:abstractNumId w:val="0"/>
  </w:num>
  <w:num w:numId="21" w16cid:durableId="537402564">
    <w:abstractNumId w:val="0"/>
  </w:num>
  <w:num w:numId="22" w16cid:durableId="1168790639">
    <w:abstractNumId w:val="0"/>
  </w:num>
  <w:num w:numId="23" w16cid:durableId="53745615">
    <w:abstractNumId w:val="0"/>
  </w:num>
  <w:num w:numId="24" w16cid:durableId="407117484">
    <w:abstractNumId w:val="4"/>
  </w:num>
  <w:num w:numId="25" w16cid:durableId="471602144">
    <w:abstractNumId w:val="5"/>
  </w:num>
  <w:num w:numId="26" w16cid:durableId="18081567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224C"/>
    <w:rsid w:val="00006867"/>
    <w:rsid w:val="00011CC8"/>
    <w:rsid w:val="00012922"/>
    <w:rsid w:val="000136C4"/>
    <w:rsid w:val="000144E6"/>
    <w:rsid w:val="0001575C"/>
    <w:rsid w:val="0001581E"/>
    <w:rsid w:val="000179B5"/>
    <w:rsid w:val="00017B62"/>
    <w:rsid w:val="000204E7"/>
    <w:rsid w:val="00023790"/>
    <w:rsid w:val="00023FA0"/>
    <w:rsid w:val="0002602F"/>
    <w:rsid w:val="00026A83"/>
    <w:rsid w:val="00030E4A"/>
    <w:rsid w:val="00031A27"/>
    <w:rsid w:val="00031EE0"/>
    <w:rsid w:val="00040D83"/>
    <w:rsid w:val="000416A6"/>
    <w:rsid w:val="00043074"/>
    <w:rsid w:val="0004641A"/>
    <w:rsid w:val="00047D43"/>
    <w:rsid w:val="000506F0"/>
    <w:rsid w:val="000527CB"/>
    <w:rsid w:val="00052A07"/>
    <w:rsid w:val="00052A1C"/>
    <w:rsid w:val="000533DA"/>
    <w:rsid w:val="00053FB1"/>
    <w:rsid w:val="0005457F"/>
    <w:rsid w:val="00055089"/>
    <w:rsid w:val="00055716"/>
    <w:rsid w:val="00057254"/>
    <w:rsid w:val="00057C2D"/>
    <w:rsid w:val="000608E9"/>
    <w:rsid w:val="000616F3"/>
    <w:rsid w:val="00061FEB"/>
    <w:rsid w:val="000666A3"/>
    <w:rsid w:val="000667DF"/>
    <w:rsid w:val="0007209B"/>
    <w:rsid w:val="0007224C"/>
    <w:rsid w:val="00075792"/>
    <w:rsid w:val="00076065"/>
    <w:rsid w:val="00080C1E"/>
    <w:rsid w:val="00080F9C"/>
    <w:rsid w:val="00083F5D"/>
    <w:rsid w:val="00084A4D"/>
    <w:rsid w:val="0008579A"/>
    <w:rsid w:val="00086AA8"/>
    <w:rsid w:val="0008732D"/>
    <w:rsid w:val="00087BF9"/>
    <w:rsid w:val="00092580"/>
    <w:rsid w:val="00095667"/>
    <w:rsid w:val="000967BD"/>
    <w:rsid w:val="00096E3E"/>
    <w:rsid w:val="0009735C"/>
    <w:rsid w:val="000A0454"/>
    <w:rsid w:val="000A104C"/>
    <w:rsid w:val="000A19DE"/>
    <w:rsid w:val="000A33E9"/>
    <w:rsid w:val="000A3EAB"/>
    <w:rsid w:val="000A7F7F"/>
    <w:rsid w:val="000B12B2"/>
    <w:rsid w:val="000B3868"/>
    <w:rsid w:val="000B5599"/>
    <w:rsid w:val="000B5D02"/>
    <w:rsid w:val="000C0DBC"/>
    <w:rsid w:val="000C1926"/>
    <w:rsid w:val="000C1A18"/>
    <w:rsid w:val="000C33B4"/>
    <w:rsid w:val="000C49B7"/>
    <w:rsid w:val="000C55E6"/>
    <w:rsid w:val="000C5A0B"/>
    <w:rsid w:val="000C648D"/>
    <w:rsid w:val="000C78DF"/>
    <w:rsid w:val="000D1294"/>
    <w:rsid w:val="000D1C12"/>
    <w:rsid w:val="000D4E69"/>
    <w:rsid w:val="000D4EB5"/>
    <w:rsid w:val="000D77C2"/>
    <w:rsid w:val="000D7AC0"/>
    <w:rsid w:val="000E039E"/>
    <w:rsid w:val="000E27F9"/>
    <w:rsid w:val="000E2B1E"/>
    <w:rsid w:val="000E311F"/>
    <w:rsid w:val="000E3A68"/>
    <w:rsid w:val="000E6CE0"/>
    <w:rsid w:val="000E6F18"/>
    <w:rsid w:val="000F77E3"/>
    <w:rsid w:val="000F7DE2"/>
    <w:rsid w:val="001023D9"/>
    <w:rsid w:val="001050F9"/>
    <w:rsid w:val="00107B02"/>
    <w:rsid w:val="0011363A"/>
    <w:rsid w:val="00113A3F"/>
    <w:rsid w:val="001164FE"/>
    <w:rsid w:val="00117775"/>
    <w:rsid w:val="00120AE2"/>
    <w:rsid w:val="00125084"/>
    <w:rsid w:val="00125277"/>
    <w:rsid w:val="00127024"/>
    <w:rsid w:val="00132A51"/>
    <w:rsid w:val="001367E2"/>
    <w:rsid w:val="001375F7"/>
    <w:rsid w:val="00140DCA"/>
    <w:rsid w:val="0014126D"/>
    <w:rsid w:val="00143C37"/>
    <w:rsid w:val="00144FAB"/>
    <w:rsid w:val="00146A58"/>
    <w:rsid w:val="00153F31"/>
    <w:rsid w:val="001554E9"/>
    <w:rsid w:val="00156204"/>
    <w:rsid w:val="00156312"/>
    <w:rsid w:val="00156E1E"/>
    <w:rsid w:val="0015743C"/>
    <w:rsid w:val="00160D41"/>
    <w:rsid w:val="00162BF1"/>
    <w:rsid w:val="00162FFE"/>
    <w:rsid w:val="0016560C"/>
    <w:rsid w:val="001719AD"/>
    <w:rsid w:val="0017409F"/>
    <w:rsid w:val="00180CCD"/>
    <w:rsid w:val="00181F68"/>
    <w:rsid w:val="00185F3F"/>
    <w:rsid w:val="00186092"/>
    <w:rsid w:val="0018673E"/>
    <w:rsid w:val="00193A97"/>
    <w:rsid w:val="001948BE"/>
    <w:rsid w:val="001950E2"/>
    <w:rsid w:val="0019547B"/>
    <w:rsid w:val="0019607D"/>
    <w:rsid w:val="001965B3"/>
    <w:rsid w:val="00196E75"/>
    <w:rsid w:val="001A11F3"/>
    <w:rsid w:val="001A12CE"/>
    <w:rsid w:val="001A5A89"/>
    <w:rsid w:val="001A6292"/>
    <w:rsid w:val="001A6CA6"/>
    <w:rsid w:val="001A6F1C"/>
    <w:rsid w:val="001A7511"/>
    <w:rsid w:val="001A7835"/>
    <w:rsid w:val="001B2671"/>
    <w:rsid w:val="001B2F1E"/>
    <w:rsid w:val="001B53E6"/>
    <w:rsid w:val="001C32F0"/>
    <w:rsid w:val="001C33B0"/>
    <w:rsid w:val="001C4496"/>
    <w:rsid w:val="001C57E6"/>
    <w:rsid w:val="001C5CBB"/>
    <w:rsid w:val="001C730E"/>
    <w:rsid w:val="001C7DF1"/>
    <w:rsid w:val="001D03F9"/>
    <w:rsid w:val="001D6234"/>
    <w:rsid w:val="001D7CE4"/>
    <w:rsid w:val="001E59FF"/>
    <w:rsid w:val="001E646A"/>
    <w:rsid w:val="001E682E"/>
    <w:rsid w:val="001E791E"/>
    <w:rsid w:val="001F007F"/>
    <w:rsid w:val="001F0D36"/>
    <w:rsid w:val="00200AF2"/>
    <w:rsid w:val="00202F3F"/>
    <w:rsid w:val="00203B14"/>
    <w:rsid w:val="00206468"/>
    <w:rsid w:val="00207384"/>
    <w:rsid w:val="002178D3"/>
    <w:rsid w:val="00223DAE"/>
    <w:rsid w:val="00224346"/>
    <w:rsid w:val="00224BB2"/>
    <w:rsid w:val="00226812"/>
    <w:rsid w:val="002268CB"/>
    <w:rsid w:val="002273EA"/>
    <w:rsid w:val="002309B3"/>
    <w:rsid w:val="00230A30"/>
    <w:rsid w:val="002316FB"/>
    <w:rsid w:val="00235240"/>
    <w:rsid w:val="00235C07"/>
    <w:rsid w:val="002368FD"/>
    <w:rsid w:val="00237374"/>
    <w:rsid w:val="0024110F"/>
    <w:rsid w:val="002423AB"/>
    <w:rsid w:val="0024320D"/>
    <w:rsid w:val="002440B0"/>
    <w:rsid w:val="00244123"/>
    <w:rsid w:val="002606E7"/>
    <w:rsid w:val="002618AE"/>
    <w:rsid w:val="002628B3"/>
    <w:rsid w:val="00264A6E"/>
    <w:rsid w:val="00265008"/>
    <w:rsid w:val="002718B1"/>
    <w:rsid w:val="00274126"/>
    <w:rsid w:val="0027792D"/>
    <w:rsid w:val="00282723"/>
    <w:rsid w:val="00282788"/>
    <w:rsid w:val="002837DB"/>
    <w:rsid w:val="0028617A"/>
    <w:rsid w:val="0028646B"/>
    <w:rsid w:val="00286877"/>
    <w:rsid w:val="00286B04"/>
    <w:rsid w:val="002924F1"/>
    <w:rsid w:val="00293A3B"/>
    <w:rsid w:val="00294D74"/>
    <w:rsid w:val="002958D8"/>
    <w:rsid w:val="0029608A"/>
    <w:rsid w:val="002973D3"/>
    <w:rsid w:val="002A5925"/>
    <w:rsid w:val="002A6617"/>
    <w:rsid w:val="002A7E1B"/>
    <w:rsid w:val="002B0EDC"/>
    <w:rsid w:val="002B146E"/>
    <w:rsid w:val="002B2857"/>
    <w:rsid w:val="002B3BF6"/>
    <w:rsid w:val="002B4718"/>
    <w:rsid w:val="002B6C39"/>
    <w:rsid w:val="002C3A5A"/>
    <w:rsid w:val="002C5AA0"/>
    <w:rsid w:val="002D21F3"/>
    <w:rsid w:val="002D236E"/>
    <w:rsid w:val="002D27ED"/>
    <w:rsid w:val="002D3D92"/>
    <w:rsid w:val="002D484F"/>
    <w:rsid w:val="002E5A59"/>
    <w:rsid w:val="002E6DD1"/>
    <w:rsid w:val="002F027E"/>
    <w:rsid w:val="002F1C9A"/>
    <w:rsid w:val="002F7FE3"/>
    <w:rsid w:val="00300019"/>
    <w:rsid w:val="0030137C"/>
    <w:rsid w:val="0030318D"/>
    <w:rsid w:val="00304DAD"/>
    <w:rsid w:val="00310150"/>
    <w:rsid w:val="00312CEA"/>
    <w:rsid w:val="00313337"/>
    <w:rsid w:val="00313A67"/>
    <w:rsid w:val="00314034"/>
    <w:rsid w:val="003166E8"/>
    <w:rsid w:val="003200B2"/>
    <w:rsid w:val="00320BE6"/>
    <w:rsid w:val="00320BFA"/>
    <w:rsid w:val="0032378D"/>
    <w:rsid w:val="003238C3"/>
    <w:rsid w:val="003307D4"/>
    <w:rsid w:val="0033357F"/>
    <w:rsid w:val="003338F1"/>
    <w:rsid w:val="00335048"/>
    <w:rsid w:val="00340AD0"/>
    <w:rsid w:val="00340B6D"/>
    <w:rsid w:val="00340C8E"/>
    <w:rsid w:val="003429F6"/>
    <w:rsid w:val="00342E9C"/>
    <w:rsid w:val="00344540"/>
    <w:rsid w:val="00347896"/>
    <w:rsid w:val="003519A3"/>
    <w:rsid w:val="00352705"/>
    <w:rsid w:val="00354EE1"/>
    <w:rsid w:val="00356A32"/>
    <w:rsid w:val="00357A54"/>
    <w:rsid w:val="00360F87"/>
    <w:rsid w:val="00362443"/>
    <w:rsid w:val="00362F0A"/>
    <w:rsid w:val="0037046F"/>
    <w:rsid w:val="0037145E"/>
    <w:rsid w:val="003739B7"/>
    <w:rsid w:val="00374441"/>
    <w:rsid w:val="00374BCD"/>
    <w:rsid w:val="00375B44"/>
    <w:rsid w:val="003772F8"/>
    <w:rsid w:val="00377B74"/>
    <w:rsid w:val="00377DA7"/>
    <w:rsid w:val="003818E5"/>
    <w:rsid w:val="00383087"/>
    <w:rsid w:val="0038773D"/>
    <w:rsid w:val="00394107"/>
    <w:rsid w:val="003952C7"/>
    <w:rsid w:val="003A1354"/>
    <w:rsid w:val="003A1355"/>
    <w:rsid w:val="003A2B7D"/>
    <w:rsid w:val="003A4A75"/>
    <w:rsid w:val="003A5366"/>
    <w:rsid w:val="003A59EF"/>
    <w:rsid w:val="003A605C"/>
    <w:rsid w:val="003A6EBF"/>
    <w:rsid w:val="003A7A76"/>
    <w:rsid w:val="003B10A6"/>
    <w:rsid w:val="003B1BA4"/>
    <w:rsid w:val="003B647A"/>
    <w:rsid w:val="003B72F9"/>
    <w:rsid w:val="003C5262"/>
    <w:rsid w:val="003D0CC8"/>
    <w:rsid w:val="003D2431"/>
    <w:rsid w:val="003D398C"/>
    <w:rsid w:val="003D473B"/>
    <w:rsid w:val="003D4B35"/>
    <w:rsid w:val="003D5EF1"/>
    <w:rsid w:val="003E1733"/>
    <w:rsid w:val="003E1D89"/>
    <w:rsid w:val="003E2F31"/>
    <w:rsid w:val="003E4F19"/>
    <w:rsid w:val="003E74FB"/>
    <w:rsid w:val="003F187D"/>
    <w:rsid w:val="003F4B66"/>
    <w:rsid w:val="003F5559"/>
    <w:rsid w:val="003F5F25"/>
    <w:rsid w:val="004010D1"/>
    <w:rsid w:val="00401F5A"/>
    <w:rsid w:val="00402C78"/>
    <w:rsid w:val="0040384A"/>
    <w:rsid w:val="00403BAE"/>
    <w:rsid w:val="0040436D"/>
    <w:rsid w:val="00405A22"/>
    <w:rsid w:val="004063F6"/>
    <w:rsid w:val="00410543"/>
    <w:rsid w:val="00412979"/>
    <w:rsid w:val="00412F7C"/>
    <w:rsid w:val="004173CC"/>
    <w:rsid w:val="00417BDD"/>
    <w:rsid w:val="00417DD0"/>
    <w:rsid w:val="00421EFE"/>
    <w:rsid w:val="0042356B"/>
    <w:rsid w:val="0042420A"/>
    <w:rsid w:val="004243D2"/>
    <w:rsid w:val="00424610"/>
    <w:rsid w:val="00431D5B"/>
    <w:rsid w:val="004332E6"/>
    <w:rsid w:val="00435118"/>
    <w:rsid w:val="004356A0"/>
    <w:rsid w:val="00437E15"/>
    <w:rsid w:val="004404C4"/>
    <w:rsid w:val="00445271"/>
    <w:rsid w:val="00450898"/>
    <w:rsid w:val="00451B94"/>
    <w:rsid w:val="00454B75"/>
    <w:rsid w:val="00461493"/>
    <w:rsid w:val="00463CB0"/>
    <w:rsid w:val="00465D69"/>
    <w:rsid w:val="004675D9"/>
    <w:rsid w:val="00467F65"/>
    <w:rsid w:val="00470B8E"/>
    <w:rsid w:val="00470C41"/>
    <w:rsid w:val="00472D1C"/>
    <w:rsid w:val="0047690F"/>
    <w:rsid w:val="00476C78"/>
    <w:rsid w:val="004846DF"/>
    <w:rsid w:val="0048495F"/>
    <w:rsid w:val="0048576D"/>
    <w:rsid w:val="00487A9A"/>
    <w:rsid w:val="00492375"/>
    <w:rsid w:val="004924A8"/>
    <w:rsid w:val="00492A36"/>
    <w:rsid w:val="00493B1A"/>
    <w:rsid w:val="00494040"/>
    <w:rsid w:val="004944C5"/>
    <w:rsid w:val="0049495C"/>
    <w:rsid w:val="00495A0F"/>
    <w:rsid w:val="00497EF6"/>
    <w:rsid w:val="004B42D8"/>
    <w:rsid w:val="004B6B8F"/>
    <w:rsid w:val="004B7511"/>
    <w:rsid w:val="004C19AA"/>
    <w:rsid w:val="004C3683"/>
    <w:rsid w:val="004C5FB0"/>
    <w:rsid w:val="004D20EC"/>
    <w:rsid w:val="004D586B"/>
    <w:rsid w:val="004E0C1A"/>
    <w:rsid w:val="004E23CE"/>
    <w:rsid w:val="004E516B"/>
    <w:rsid w:val="004E653E"/>
    <w:rsid w:val="004E710E"/>
    <w:rsid w:val="004F0823"/>
    <w:rsid w:val="004F2F38"/>
    <w:rsid w:val="00500539"/>
    <w:rsid w:val="005009BC"/>
    <w:rsid w:val="005032B4"/>
    <w:rsid w:val="00503373"/>
    <w:rsid w:val="00503F3F"/>
    <w:rsid w:val="00504765"/>
    <w:rsid w:val="0050476D"/>
    <w:rsid w:val="005055CB"/>
    <w:rsid w:val="00512B37"/>
    <w:rsid w:val="00512FE8"/>
    <w:rsid w:val="00517BE2"/>
    <w:rsid w:val="00520459"/>
    <w:rsid w:val="00523176"/>
    <w:rsid w:val="00523859"/>
    <w:rsid w:val="005306F3"/>
    <w:rsid w:val="005338DD"/>
    <w:rsid w:val="00536336"/>
    <w:rsid w:val="00542ED7"/>
    <w:rsid w:val="00543707"/>
    <w:rsid w:val="00543E78"/>
    <w:rsid w:val="00544FDD"/>
    <w:rsid w:val="005465AC"/>
    <w:rsid w:val="00550D4A"/>
    <w:rsid w:val="00551B5B"/>
    <w:rsid w:val="00554405"/>
    <w:rsid w:val="00563B7C"/>
    <w:rsid w:val="0056441D"/>
    <w:rsid w:val="00564A29"/>
    <w:rsid w:val="00564FBC"/>
    <w:rsid w:val="005659CF"/>
    <w:rsid w:val="005705A9"/>
    <w:rsid w:val="00572291"/>
    <w:rsid w:val="00572864"/>
    <w:rsid w:val="00572DD3"/>
    <w:rsid w:val="00577E79"/>
    <w:rsid w:val="0058097A"/>
    <w:rsid w:val="00581816"/>
    <w:rsid w:val="00583C6C"/>
    <w:rsid w:val="0058482B"/>
    <w:rsid w:val="0058618A"/>
    <w:rsid w:val="00591611"/>
    <w:rsid w:val="00595ECD"/>
    <w:rsid w:val="00596AFE"/>
    <w:rsid w:val="0059750B"/>
    <w:rsid w:val="005A1D43"/>
    <w:rsid w:val="005A362B"/>
    <w:rsid w:val="005A37AF"/>
    <w:rsid w:val="005A4952"/>
    <w:rsid w:val="005A636E"/>
    <w:rsid w:val="005B0BC0"/>
    <w:rsid w:val="005B20A1"/>
    <w:rsid w:val="005B2233"/>
    <w:rsid w:val="005B2478"/>
    <w:rsid w:val="005B2806"/>
    <w:rsid w:val="005B2E7B"/>
    <w:rsid w:val="005B3E74"/>
    <w:rsid w:val="005B7A29"/>
    <w:rsid w:val="005C0EF0"/>
    <w:rsid w:val="005C21FC"/>
    <w:rsid w:val="005C30AE"/>
    <w:rsid w:val="005C3E0F"/>
    <w:rsid w:val="005D28F5"/>
    <w:rsid w:val="005D4B64"/>
    <w:rsid w:val="005D4F58"/>
    <w:rsid w:val="005E35F3"/>
    <w:rsid w:val="005E400D"/>
    <w:rsid w:val="005E400F"/>
    <w:rsid w:val="005E40BA"/>
    <w:rsid w:val="005E5C46"/>
    <w:rsid w:val="005E698D"/>
    <w:rsid w:val="005F09F1"/>
    <w:rsid w:val="005F645A"/>
    <w:rsid w:val="005F7188"/>
    <w:rsid w:val="005F744A"/>
    <w:rsid w:val="0060060C"/>
    <w:rsid w:val="0060166D"/>
    <w:rsid w:val="00604050"/>
    <w:rsid w:val="00604201"/>
    <w:rsid w:val="00605E59"/>
    <w:rsid w:val="00606B54"/>
    <w:rsid w:val="006118D1"/>
    <w:rsid w:val="0061251F"/>
    <w:rsid w:val="00615D04"/>
    <w:rsid w:val="00620BF5"/>
    <w:rsid w:val="00620D93"/>
    <w:rsid w:val="0062350A"/>
    <w:rsid w:val="0062386A"/>
    <w:rsid w:val="0062492C"/>
    <w:rsid w:val="0062576D"/>
    <w:rsid w:val="00625788"/>
    <w:rsid w:val="006305AA"/>
    <w:rsid w:val="0063277E"/>
    <w:rsid w:val="0063513B"/>
    <w:rsid w:val="00635182"/>
    <w:rsid w:val="00635E9C"/>
    <w:rsid w:val="006364F4"/>
    <w:rsid w:val="00641AD1"/>
    <w:rsid w:val="006426D5"/>
    <w:rsid w:val="00642924"/>
    <w:rsid w:val="006466FF"/>
    <w:rsid w:val="00646700"/>
    <w:rsid w:val="00646A5F"/>
    <w:rsid w:val="006475C1"/>
    <w:rsid w:val="00647D65"/>
    <w:rsid w:val="006500D1"/>
    <w:rsid w:val="00653301"/>
    <w:rsid w:val="00656C00"/>
    <w:rsid w:val="00660296"/>
    <w:rsid w:val="00661967"/>
    <w:rsid w:val="00661F61"/>
    <w:rsid w:val="00663631"/>
    <w:rsid w:val="00664C2C"/>
    <w:rsid w:val="00665BCC"/>
    <w:rsid w:val="00671B49"/>
    <w:rsid w:val="006721AD"/>
    <w:rsid w:val="00674155"/>
    <w:rsid w:val="006746CA"/>
    <w:rsid w:val="00676899"/>
    <w:rsid w:val="0067793E"/>
    <w:rsid w:val="00695745"/>
    <w:rsid w:val="0069600B"/>
    <w:rsid w:val="006A0A1A"/>
    <w:rsid w:val="006A0A3A"/>
    <w:rsid w:val="006A5B9F"/>
    <w:rsid w:val="006A6460"/>
    <w:rsid w:val="006A6CB9"/>
    <w:rsid w:val="006B104E"/>
    <w:rsid w:val="006B5AEA"/>
    <w:rsid w:val="006B6383"/>
    <w:rsid w:val="006B640D"/>
    <w:rsid w:val="006B6E02"/>
    <w:rsid w:val="006B7C5E"/>
    <w:rsid w:val="006B7FDB"/>
    <w:rsid w:val="006C214C"/>
    <w:rsid w:val="006C2653"/>
    <w:rsid w:val="006C52A3"/>
    <w:rsid w:val="006C5CC8"/>
    <w:rsid w:val="006C5D48"/>
    <w:rsid w:val="006C61CD"/>
    <w:rsid w:val="006C61FA"/>
    <w:rsid w:val="006C6C1F"/>
    <w:rsid w:val="006C7257"/>
    <w:rsid w:val="006D025F"/>
    <w:rsid w:val="006D0896"/>
    <w:rsid w:val="006D5DE4"/>
    <w:rsid w:val="006E24E5"/>
    <w:rsid w:val="006E25D2"/>
    <w:rsid w:val="006E678A"/>
    <w:rsid w:val="006F37B7"/>
    <w:rsid w:val="00700088"/>
    <w:rsid w:val="00700CB2"/>
    <w:rsid w:val="0070391A"/>
    <w:rsid w:val="00706486"/>
    <w:rsid w:val="007108CE"/>
    <w:rsid w:val="007135F3"/>
    <w:rsid w:val="00715D79"/>
    <w:rsid w:val="0071753F"/>
    <w:rsid w:val="007207F2"/>
    <w:rsid w:val="0072094B"/>
    <w:rsid w:val="007214E3"/>
    <w:rsid w:val="007222F7"/>
    <w:rsid w:val="00724679"/>
    <w:rsid w:val="00725368"/>
    <w:rsid w:val="007262C0"/>
    <w:rsid w:val="007301B4"/>
    <w:rsid w:val="007304F3"/>
    <w:rsid w:val="00730839"/>
    <w:rsid w:val="00730F60"/>
    <w:rsid w:val="00731DE5"/>
    <w:rsid w:val="00732AC4"/>
    <w:rsid w:val="00733CC2"/>
    <w:rsid w:val="00733CD7"/>
    <w:rsid w:val="00733FF9"/>
    <w:rsid w:val="00742330"/>
    <w:rsid w:val="00744DFE"/>
    <w:rsid w:val="0075453D"/>
    <w:rsid w:val="00754D38"/>
    <w:rsid w:val="007554DF"/>
    <w:rsid w:val="0075776D"/>
    <w:rsid w:val="007613FB"/>
    <w:rsid w:val="007616F1"/>
    <w:rsid w:val="00761E34"/>
    <w:rsid w:val="00763422"/>
    <w:rsid w:val="00763898"/>
    <w:rsid w:val="00765615"/>
    <w:rsid w:val="00770932"/>
    <w:rsid w:val="007722BF"/>
    <w:rsid w:val="00772C2B"/>
    <w:rsid w:val="00774782"/>
    <w:rsid w:val="0077580B"/>
    <w:rsid w:val="007805B3"/>
    <w:rsid w:val="00781167"/>
    <w:rsid w:val="007838F9"/>
    <w:rsid w:val="007854B3"/>
    <w:rsid w:val="00785519"/>
    <w:rsid w:val="0078787D"/>
    <w:rsid w:val="00787FA8"/>
    <w:rsid w:val="00790F7B"/>
    <w:rsid w:val="007944F8"/>
    <w:rsid w:val="00795FFE"/>
    <w:rsid w:val="00796813"/>
    <w:rsid w:val="007973E3"/>
    <w:rsid w:val="007A1883"/>
    <w:rsid w:val="007A3798"/>
    <w:rsid w:val="007A4D7F"/>
    <w:rsid w:val="007B23F8"/>
    <w:rsid w:val="007B5A0A"/>
    <w:rsid w:val="007C4FB3"/>
    <w:rsid w:val="007D0557"/>
    <w:rsid w:val="007D0720"/>
    <w:rsid w:val="007D10F2"/>
    <w:rsid w:val="007D207E"/>
    <w:rsid w:val="007D21CA"/>
    <w:rsid w:val="007D429B"/>
    <w:rsid w:val="007D564F"/>
    <w:rsid w:val="007D6DEC"/>
    <w:rsid w:val="007E31A0"/>
    <w:rsid w:val="007E46A1"/>
    <w:rsid w:val="007E730D"/>
    <w:rsid w:val="007E7311"/>
    <w:rsid w:val="007F019C"/>
    <w:rsid w:val="007F0279"/>
    <w:rsid w:val="007F04B0"/>
    <w:rsid w:val="007F403E"/>
    <w:rsid w:val="007F69DF"/>
    <w:rsid w:val="00800E27"/>
    <w:rsid w:val="00803301"/>
    <w:rsid w:val="0080435B"/>
    <w:rsid w:val="008046B6"/>
    <w:rsid w:val="008072AC"/>
    <w:rsid w:val="00810CEA"/>
    <w:rsid w:val="00811B3F"/>
    <w:rsid w:val="00813187"/>
    <w:rsid w:val="008141F4"/>
    <w:rsid w:val="0081653F"/>
    <w:rsid w:val="00816DAB"/>
    <w:rsid w:val="008233E5"/>
    <w:rsid w:val="00823AD2"/>
    <w:rsid w:val="00824CAA"/>
    <w:rsid w:val="0082689E"/>
    <w:rsid w:val="00826C9E"/>
    <w:rsid w:val="008301A2"/>
    <w:rsid w:val="008305C7"/>
    <w:rsid w:val="00833DE8"/>
    <w:rsid w:val="00833F47"/>
    <w:rsid w:val="00834160"/>
    <w:rsid w:val="008348C3"/>
    <w:rsid w:val="00834EC8"/>
    <w:rsid w:val="00836B75"/>
    <w:rsid w:val="008373B4"/>
    <w:rsid w:val="008404C4"/>
    <w:rsid w:val="0084709C"/>
    <w:rsid w:val="00847743"/>
    <w:rsid w:val="00847D37"/>
    <w:rsid w:val="0085001D"/>
    <w:rsid w:val="008554A9"/>
    <w:rsid w:val="00855923"/>
    <w:rsid w:val="00861B34"/>
    <w:rsid w:val="00862D24"/>
    <w:rsid w:val="00871900"/>
    <w:rsid w:val="00871A41"/>
    <w:rsid w:val="00880099"/>
    <w:rsid w:val="008827B4"/>
    <w:rsid w:val="00882BC1"/>
    <w:rsid w:val="00884922"/>
    <w:rsid w:val="00886D76"/>
    <w:rsid w:val="0089250D"/>
    <w:rsid w:val="0089344D"/>
    <w:rsid w:val="008942E1"/>
    <w:rsid w:val="00895AEE"/>
    <w:rsid w:val="00897019"/>
    <w:rsid w:val="008B0A07"/>
    <w:rsid w:val="008B1498"/>
    <w:rsid w:val="008B180F"/>
    <w:rsid w:val="008B3828"/>
    <w:rsid w:val="008B3847"/>
    <w:rsid w:val="008B4D17"/>
    <w:rsid w:val="008B5E2E"/>
    <w:rsid w:val="008B6327"/>
    <w:rsid w:val="008B781F"/>
    <w:rsid w:val="008C0069"/>
    <w:rsid w:val="008C0131"/>
    <w:rsid w:val="008C0B46"/>
    <w:rsid w:val="008C1495"/>
    <w:rsid w:val="008C2904"/>
    <w:rsid w:val="008C35C9"/>
    <w:rsid w:val="008C4751"/>
    <w:rsid w:val="008C5E2A"/>
    <w:rsid w:val="008D0B9A"/>
    <w:rsid w:val="008D0BEB"/>
    <w:rsid w:val="008D2189"/>
    <w:rsid w:val="008D440A"/>
    <w:rsid w:val="008D5522"/>
    <w:rsid w:val="008D647C"/>
    <w:rsid w:val="008D69C5"/>
    <w:rsid w:val="008D7404"/>
    <w:rsid w:val="008D757A"/>
    <w:rsid w:val="008E02FE"/>
    <w:rsid w:val="008E0F86"/>
    <w:rsid w:val="008E2FA7"/>
    <w:rsid w:val="008E3F07"/>
    <w:rsid w:val="008E5A53"/>
    <w:rsid w:val="008E63B6"/>
    <w:rsid w:val="008F25F6"/>
    <w:rsid w:val="008F2DC1"/>
    <w:rsid w:val="008F6E5F"/>
    <w:rsid w:val="008F70AD"/>
    <w:rsid w:val="00900463"/>
    <w:rsid w:val="00900DB1"/>
    <w:rsid w:val="009022BF"/>
    <w:rsid w:val="00906DB7"/>
    <w:rsid w:val="00911CD9"/>
    <w:rsid w:val="009127BE"/>
    <w:rsid w:val="00912B71"/>
    <w:rsid w:val="009167FF"/>
    <w:rsid w:val="00921AB9"/>
    <w:rsid w:val="00924317"/>
    <w:rsid w:val="0092610A"/>
    <w:rsid w:val="009262FA"/>
    <w:rsid w:val="00931632"/>
    <w:rsid w:val="00932C92"/>
    <w:rsid w:val="009365FA"/>
    <w:rsid w:val="00936D5F"/>
    <w:rsid w:val="009373D0"/>
    <w:rsid w:val="00940C55"/>
    <w:rsid w:val="00942C39"/>
    <w:rsid w:val="00943A35"/>
    <w:rsid w:val="00944957"/>
    <w:rsid w:val="009454E4"/>
    <w:rsid w:val="009473EF"/>
    <w:rsid w:val="0095058E"/>
    <w:rsid w:val="00955D65"/>
    <w:rsid w:val="00962A0D"/>
    <w:rsid w:val="00963EC7"/>
    <w:rsid w:val="0096414E"/>
    <w:rsid w:val="0096683A"/>
    <w:rsid w:val="00966FEC"/>
    <w:rsid w:val="00967611"/>
    <w:rsid w:val="00972D83"/>
    <w:rsid w:val="00975A47"/>
    <w:rsid w:val="009777E2"/>
    <w:rsid w:val="009822B7"/>
    <w:rsid w:val="0098392C"/>
    <w:rsid w:val="00984240"/>
    <w:rsid w:val="009868C9"/>
    <w:rsid w:val="00987F2B"/>
    <w:rsid w:val="00990212"/>
    <w:rsid w:val="00993C77"/>
    <w:rsid w:val="00994737"/>
    <w:rsid w:val="00995B07"/>
    <w:rsid w:val="009960C2"/>
    <w:rsid w:val="009970E3"/>
    <w:rsid w:val="009A25CD"/>
    <w:rsid w:val="009A2619"/>
    <w:rsid w:val="009A3550"/>
    <w:rsid w:val="009A35EB"/>
    <w:rsid w:val="009A528F"/>
    <w:rsid w:val="009A5850"/>
    <w:rsid w:val="009A5A3E"/>
    <w:rsid w:val="009A640D"/>
    <w:rsid w:val="009A6666"/>
    <w:rsid w:val="009B04E8"/>
    <w:rsid w:val="009B0593"/>
    <w:rsid w:val="009B10D6"/>
    <w:rsid w:val="009B1905"/>
    <w:rsid w:val="009B70DF"/>
    <w:rsid w:val="009C09F7"/>
    <w:rsid w:val="009C47E1"/>
    <w:rsid w:val="009D36BE"/>
    <w:rsid w:val="009D65D0"/>
    <w:rsid w:val="009D6AF1"/>
    <w:rsid w:val="009D7E91"/>
    <w:rsid w:val="009E135E"/>
    <w:rsid w:val="009E3C92"/>
    <w:rsid w:val="009E54F4"/>
    <w:rsid w:val="009E5C89"/>
    <w:rsid w:val="009F2BFA"/>
    <w:rsid w:val="00A00FB8"/>
    <w:rsid w:val="00A021CA"/>
    <w:rsid w:val="00A0270B"/>
    <w:rsid w:val="00A02958"/>
    <w:rsid w:val="00A03A3D"/>
    <w:rsid w:val="00A045C4"/>
    <w:rsid w:val="00A05D5D"/>
    <w:rsid w:val="00A10DFA"/>
    <w:rsid w:val="00A1562C"/>
    <w:rsid w:val="00A17AC3"/>
    <w:rsid w:val="00A21708"/>
    <w:rsid w:val="00A22362"/>
    <w:rsid w:val="00A249BA"/>
    <w:rsid w:val="00A25531"/>
    <w:rsid w:val="00A307C7"/>
    <w:rsid w:val="00A30DEB"/>
    <w:rsid w:val="00A379E0"/>
    <w:rsid w:val="00A425C3"/>
    <w:rsid w:val="00A44581"/>
    <w:rsid w:val="00A447F5"/>
    <w:rsid w:val="00A45093"/>
    <w:rsid w:val="00A50EAF"/>
    <w:rsid w:val="00A525E1"/>
    <w:rsid w:val="00A56934"/>
    <w:rsid w:val="00A602F9"/>
    <w:rsid w:val="00A60AFB"/>
    <w:rsid w:val="00A61C68"/>
    <w:rsid w:val="00A648F8"/>
    <w:rsid w:val="00A650EE"/>
    <w:rsid w:val="00A6618E"/>
    <w:rsid w:val="00A662C8"/>
    <w:rsid w:val="00A6701A"/>
    <w:rsid w:val="00A71157"/>
    <w:rsid w:val="00A842C2"/>
    <w:rsid w:val="00A85EE8"/>
    <w:rsid w:val="00A871D7"/>
    <w:rsid w:val="00A9151C"/>
    <w:rsid w:val="00A9233D"/>
    <w:rsid w:val="00A966E6"/>
    <w:rsid w:val="00A96CCA"/>
    <w:rsid w:val="00AA0EEA"/>
    <w:rsid w:val="00AA44C8"/>
    <w:rsid w:val="00AA675F"/>
    <w:rsid w:val="00AA6DA5"/>
    <w:rsid w:val="00AA6DF0"/>
    <w:rsid w:val="00AA7CDA"/>
    <w:rsid w:val="00AB22B8"/>
    <w:rsid w:val="00AB2BE3"/>
    <w:rsid w:val="00AB515B"/>
    <w:rsid w:val="00AB7834"/>
    <w:rsid w:val="00AC4D5F"/>
    <w:rsid w:val="00AC4E85"/>
    <w:rsid w:val="00AD1D2C"/>
    <w:rsid w:val="00AD2E98"/>
    <w:rsid w:val="00AD7F5D"/>
    <w:rsid w:val="00AE01DA"/>
    <w:rsid w:val="00AE0525"/>
    <w:rsid w:val="00AE08DB"/>
    <w:rsid w:val="00AE2729"/>
    <w:rsid w:val="00AE3148"/>
    <w:rsid w:val="00AE335A"/>
    <w:rsid w:val="00AE3393"/>
    <w:rsid w:val="00AE3E55"/>
    <w:rsid w:val="00AE4C7B"/>
    <w:rsid w:val="00AE5AE2"/>
    <w:rsid w:val="00AE7343"/>
    <w:rsid w:val="00AF270C"/>
    <w:rsid w:val="00AF3E3C"/>
    <w:rsid w:val="00AF546A"/>
    <w:rsid w:val="00B00A13"/>
    <w:rsid w:val="00B00D69"/>
    <w:rsid w:val="00B00E04"/>
    <w:rsid w:val="00B02A13"/>
    <w:rsid w:val="00B05485"/>
    <w:rsid w:val="00B07694"/>
    <w:rsid w:val="00B12A90"/>
    <w:rsid w:val="00B12BA9"/>
    <w:rsid w:val="00B13224"/>
    <w:rsid w:val="00B137D9"/>
    <w:rsid w:val="00B1458E"/>
    <w:rsid w:val="00B14C51"/>
    <w:rsid w:val="00B16D26"/>
    <w:rsid w:val="00B20021"/>
    <w:rsid w:val="00B20FDE"/>
    <w:rsid w:val="00B21FCF"/>
    <w:rsid w:val="00B26EA8"/>
    <w:rsid w:val="00B30C96"/>
    <w:rsid w:val="00B32A38"/>
    <w:rsid w:val="00B37046"/>
    <w:rsid w:val="00B41732"/>
    <w:rsid w:val="00B42041"/>
    <w:rsid w:val="00B4306A"/>
    <w:rsid w:val="00B43FBF"/>
    <w:rsid w:val="00B44F11"/>
    <w:rsid w:val="00B453FB"/>
    <w:rsid w:val="00B45A56"/>
    <w:rsid w:val="00B4762F"/>
    <w:rsid w:val="00B51846"/>
    <w:rsid w:val="00B52143"/>
    <w:rsid w:val="00B609FE"/>
    <w:rsid w:val="00B60CA1"/>
    <w:rsid w:val="00B62979"/>
    <w:rsid w:val="00B636CF"/>
    <w:rsid w:val="00B6708A"/>
    <w:rsid w:val="00B67E43"/>
    <w:rsid w:val="00B70056"/>
    <w:rsid w:val="00B70D53"/>
    <w:rsid w:val="00B7791E"/>
    <w:rsid w:val="00B8033F"/>
    <w:rsid w:val="00B823A7"/>
    <w:rsid w:val="00B90317"/>
    <w:rsid w:val="00B90FA5"/>
    <w:rsid w:val="00B919F1"/>
    <w:rsid w:val="00BA2260"/>
    <w:rsid w:val="00BA3864"/>
    <w:rsid w:val="00BA7CC6"/>
    <w:rsid w:val="00BB1BF9"/>
    <w:rsid w:val="00BB468D"/>
    <w:rsid w:val="00BC0E8D"/>
    <w:rsid w:val="00BC466E"/>
    <w:rsid w:val="00BC4EFC"/>
    <w:rsid w:val="00BC4F18"/>
    <w:rsid w:val="00BC5F6D"/>
    <w:rsid w:val="00BD7BFE"/>
    <w:rsid w:val="00BE3D61"/>
    <w:rsid w:val="00BE4E8A"/>
    <w:rsid w:val="00BE608A"/>
    <w:rsid w:val="00BE6551"/>
    <w:rsid w:val="00BF093B"/>
    <w:rsid w:val="00BF3FDA"/>
    <w:rsid w:val="00C00B88"/>
    <w:rsid w:val="00C04A67"/>
    <w:rsid w:val="00C06B2A"/>
    <w:rsid w:val="00C10D60"/>
    <w:rsid w:val="00C11DC9"/>
    <w:rsid w:val="00C20C2B"/>
    <w:rsid w:val="00C21F69"/>
    <w:rsid w:val="00C24AC8"/>
    <w:rsid w:val="00C3070F"/>
    <w:rsid w:val="00C35E57"/>
    <w:rsid w:val="00C35E80"/>
    <w:rsid w:val="00C36163"/>
    <w:rsid w:val="00C40416"/>
    <w:rsid w:val="00C40AA2"/>
    <w:rsid w:val="00C4244F"/>
    <w:rsid w:val="00C42623"/>
    <w:rsid w:val="00C442B0"/>
    <w:rsid w:val="00C448FD"/>
    <w:rsid w:val="00C47345"/>
    <w:rsid w:val="00C47FCE"/>
    <w:rsid w:val="00C51CF5"/>
    <w:rsid w:val="00C51F7D"/>
    <w:rsid w:val="00C52234"/>
    <w:rsid w:val="00C537B3"/>
    <w:rsid w:val="00C54225"/>
    <w:rsid w:val="00C54797"/>
    <w:rsid w:val="00C552EA"/>
    <w:rsid w:val="00C6211B"/>
    <w:rsid w:val="00C62C2B"/>
    <w:rsid w:val="00C632ED"/>
    <w:rsid w:val="00C64EB7"/>
    <w:rsid w:val="00C66150"/>
    <w:rsid w:val="00C66FA9"/>
    <w:rsid w:val="00C67979"/>
    <w:rsid w:val="00C70EF5"/>
    <w:rsid w:val="00C756C5"/>
    <w:rsid w:val="00C75FF2"/>
    <w:rsid w:val="00C7745B"/>
    <w:rsid w:val="00C81BF0"/>
    <w:rsid w:val="00C82195"/>
    <w:rsid w:val="00C82CAE"/>
    <w:rsid w:val="00C837E2"/>
    <w:rsid w:val="00C83C8F"/>
    <w:rsid w:val="00C84199"/>
    <w:rsid w:val="00C8442E"/>
    <w:rsid w:val="00C85FA2"/>
    <w:rsid w:val="00C930A8"/>
    <w:rsid w:val="00C93A35"/>
    <w:rsid w:val="00CA0F00"/>
    <w:rsid w:val="00CA108B"/>
    <w:rsid w:val="00CA5310"/>
    <w:rsid w:val="00CA6CDB"/>
    <w:rsid w:val="00CA7355"/>
    <w:rsid w:val="00CB1D85"/>
    <w:rsid w:val="00CB5E13"/>
    <w:rsid w:val="00CC2397"/>
    <w:rsid w:val="00CC30BA"/>
    <w:rsid w:val="00CC3524"/>
    <w:rsid w:val="00CC4740"/>
    <w:rsid w:val="00CC74B7"/>
    <w:rsid w:val="00CD076F"/>
    <w:rsid w:val="00CD0F2B"/>
    <w:rsid w:val="00CD1BD6"/>
    <w:rsid w:val="00CD27BE"/>
    <w:rsid w:val="00CD29E9"/>
    <w:rsid w:val="00CD301B"/>
    <w:rsid w:val="00CD4BBC"/>
    <w:rsid w:val="00CD6744"/>
    <w:rsid w:val="00CD6F0F"/>
    <w:rsid w:val="00CE0BB7"/>
    <w:rsid w:val="00CE1BB8"/>
    <w:rsid w:val="00CE2FCA"/>
    <w:rsid w:val="00CE3E9A"/>
    <w:rsid w:val="00CE6D94"/>
    <w:rsid w:val="00CE708B"/>
    <w:rsid w:val="00CF26B7"/>
    <w:rsid w:val="00CF3970"/>
    <w:rsid w:val="00CF4DAF"/>
    <w:rsid w:val="00CF4DB6"/>
    <w:rsid w:val="00CF6E39"/>
    <w:rsid w:val="00CF72DA"/>
    <w:rsid w:val="00D043E6"/>
    <w:rsid w:val="00D0769A"/>
    <w:rsid w:val="00D11E84"/>
    <w:rsid w:val="00D139AC"/>
    <w:rsid w:val="00D143B6"/>
    <w:rsid w:val="00D15B4E"/>
    <w:rsid w:val="00D1705D"/>
    <w:rsid w:val="00D1714E"/>
    <w:rsid w:val="00D177E7"/>
    <w:rsid w:val="00D2079F"/>
    <w:rsid w:val="00D24F16"/>
    <w:rsid w:val="00D25B15"/>
    <w:rsid w:val="00D26C54"/>
    <w:rsid w:val="00D359AD"/>
    <w:rsid w:val="00D35BB2"/>
    <w:rsid w:val="00D37FCD"/>
    <w:rsid w:val="00D40A2C"/>
    <w:rsid w:val="00D43B72"/>
    <w:rsid w:val="00D44035"/>
    <w:rsid w:val="00D447EF"/>
    <w:rsid w:val="00D45320"/>
    <w:rsid w:val="00D46F11"/>
    <w:rsid w:val="00D505E2"/>
    <w:rsid w:val="00D50C6E"/>
    <w:rsid w:val="00D52565"/>
    <w:rsid w:val="00D5274E"/>
    <w:rsid w:val="00D55B6B"/>
    <w:rsid w:val="00D55E84"/>
    <w:rsid w:val="00D57642"/>
    <w:rsid w:val="00D636E5"/>
    <w:rsid w:val="00D6498F"/>
    <w:rsid w:val="00D674D3"/>
    <w:rsid w:val="00D70BA3"/>
    <w:rsid w:val="00D7127A"/>
    <w:rsid w:val="00D7463D"/>
    <w:rsid w:val="00D755FB"/>
    <w:rsid w:val="00D76F7D"/>
    <w:rsid w:val="00D80F5A"/>
    <w:rsid w:val="00D814C8"/>
    <w:rsid w:val="00D81DAC"/>
    <w:rsid w:val="00D836F1"/>
    <w:rsid w:val="00D83DE8"/>
    <w:rsid w:val="00D84943"/>
    <w:rsid w:val="00D84A36"/>
    <w:rsid w:val="00D91307"/>
    <w:rsid w:val="00D94AE7"/>
    <w:rsid w:val="00D94C4B"/>
    <w:rsid w:val="00D9667C"/>
    <w:rsid w:val="00D966B3"/>
    <w:rsid w:val="00D96C8C"/>
    <w:rsid w:val="00D970F0"/>
    <w:rsid w:val="00DA3F27"/>
    <w:rsid w:val="00DA4540"/>
    <w:rsid w:val="00DA51AB"/>
    <w:rsid w:val="00DA5770"/>
    <w:rsid w:val="00DA587E"/>
    <w:rsid w:val="00DA60F4"/>
    <w:rsid w:val="00DA72D4"/>
    <w:rsid w:val="00DB0F8B"/>
    <w:rsid w:val="00DB272D"/>
    <w:rsid w:val="00DB3052"/>
    <w:rsid w:val="00DB6117"/>
    <w:rsid w:val="00DB6FDF"/>
    <w:rsid w:val="00DB7821"/>
    <w:rsid w:val="00DC2D17"/>
    <w:rsid w:val="00DD0F7F"/>
    <w:rsid w:val="00DD18B8"/>
    <w:rsid w:val="00DD1B23"/>
    <w:rsid w:val="00DD1E38"/>
    <w:rsid w:val="00DD396B"/>
    <w:rsid w:val="00DE23BF"/>
    <w:rsid w:val="00DE3981"/>
    <w:rsid w:val="00DE40DD"/>
    <w:rsid w:val="00DE7755"/>
    <w:rsid w:val="00DF0117"/>
    <w:rsid w:val="00DF059A"/>
    <w:rsid w:val="00DF156A"/>
    <w:rsid w:val="00DF3D56"/>
    <w:rsid w:val="00DF4971"/>
    <w:rsid w:val="00DF4C51"/>
    <w:rsid w:val="00DF64E9"/>
    <w:rsid w:val="00DF6501"/>
    <w:rsid w:val="00DF6D19"/>
    <w:rsid w:val="00DF6D38"/>
    <w:rsid w:val="00DF6ED2"/>
    <w:rsid w:val="00DF70F5"/>
    <w:rsid w:val="00E02564"/>
    <w:rsid w:val="00E03D03"/>
    <w:rsid w:val="00E11CE6"/>
    <w:rsid w:val="00E13271"/>
    <w:rsid w:val="00E1552B"/>
    <w:rsid w:val="00E166A6"/>
    <w:rsid w:val="00E17D9E"/>
    <w:rsid w:val="00E17FC0"/>
    <w:rsid w:val="00E2170E"/>
    <w:rsid w:val="00E2252C"/>
    <w:rsid w:val="00E25A6C"/>
    <w:rsid w:val="00E2655B"/>
    <w:rsid w:val="00E270C0"/>
    <w:rsid w:val="00E3330A"/>
    <w:rsid w:val="00E3337E"/>
    <w:rsid w:val="00E34CBA"/>
    <w:rsid w:val="00E36D82"/>
    <w:rsid w:val="00E36FA8"/>
    <w:rsid w:val="00E460B9"/>
    <w:rsid w:val="00E47EEB"/>
    <w:rsid w:val="00E51601"/>
    <w:rsid w:val="00E51965"/>
    <w:rsid w:val="00E537E4"/>
    <w:rsid w:val="00E54BA9"/>
    <w:rsid w:val="00E62F08"/>
    <w:rsid w:val="00E63322"/>
    <w:rsid w:val="00E64C4A"/>
    <w:rsid w:val="00E65092"/>
    <w:rsid w:val="00E65160"/>
    <w:rsid w:val="00E67121"/>
    <w:rsid w:val="00E7198D"/>
    <w:rsid w:val="00E735AF"/>
    <w:rsid w:val="00E74CA6"/>
    <w:rsid w:val="00E757DA"/>
    <w:rsid w:val="00E75E3D"/>
    <w:rsid w:val="00E84491"/>
    <w:rsid w:val="00E845DD"/>
    <w:rsid w:val="00E84F8A"/>
    <w:rsid w:val="00E85A23"/>
    <w:rsid w:val="00E863ED"/>
    <w:rsid w:val="00E90C00"/>
    <w:rsid w:val="00E94431"/>
    <w:rsid w:val="00E95D13"/>
    <w:rsid w:val="00E96521"/>
    <w:rsid w:val="00E9731C"/>
    <w:rsid w:val="00EA04ED"/>
    <w:rsid w:val="00EA2220"/>
    <w:rsid w:val="00EA4E4C"/>
    <w:rsid w:val="00EB04B7"/>
    <w:rsid w:val="00EB6CE3"/>
    <w:rsid w:val="00EB7992"/>
    <w:rsid w:val="00EB7C39"/>
    <w:rsid w:val="00EC0104"/>
    <w:rsid w:val="00EC0184"/>
    <w:rsid w:val="00EC2D7A"/>
    <w:rsid w:val="00EC5AF2"/>
    <w:rsid w:val="00EC5D20"/>
    <w:rsid w:val="00EC633A"/>
    <w:rsid w:val="00EC6793"/>
    <w:rsid w:val="00ED1B9D"/>
    <w:rsid w:val="00ED3536"/>
    <w:rsid w:val="00ED5AB1"/>
    <w:rsid w:val="00ED76BF"/>
    <w:rsid w:val="00EE0515"/>
    <w:rsid w:val="00EE056F"/>
    <w:rsid w:val="00EF0C23"/>
    <w:rsid w:val="00EF43F5"/>
    <w:rsid w:val="00EF46A8"/>
    <w:rsid w:val="00EF489C"/>
    <w:rsid w:val="00EF5F9F"/>
    <w:rsid w:val="00F017AF"/>
    <w:rsid w:val="00F019F9"/>
    <w:rsid w:val="00F041C4"/>
    <w:rsid w:val="00F0512A"/>
    <w:rsid w:val="00F06500"/>
    <w:rsid w:val="00F106D4"/>
    <w:rsid w:val="00F14812"/>
    <w:rsid w:val="00F1598C"/>
    <w:rsid w:val="00F20BC6"/>
    <w:rsid w:val="00F21403"/>
    <w:rsid w:val="00F255FC"/>
    <w:rsid w:val="00F259B0"/>
    <w:rsid w:val="00F26A20"/>
    <w:rsid w:val="00F276C9"/>
    <w:rsid w:val="00F30A3A"/>
    <w:rsid w:val="00F31359"/>
    <w:rsid w:val="00F33F62"/>
    <w:rsid w:val="00F3677A"/>
    <w:rsid w:val="00F37721"/>
    <w:rsid w:val="00F40690"/>
    <w:rsid w:val="00F43AA4"/>
    <w:rsid w:val="00F43B8F"/>
    <w:rsid w:val="00F43FED"/>
    <w:rsid w:val="00F44B62"/>
    <w:rsid w:val="00F47069"/>
    <w:rsid w:val="00F51785"/>
    <w:rsid w:val="00F518C3"/>
    <w:rsid w:val="00F530D7"/>
    <w:rsid w:val="00F541E6"/>
    <w:rsid w:val="00F60885"/>
    <w:rsid w:val="00F62F49"/>
    <w:rsid w:val="00F640BF"/>
    <w:rsid w:val="00F64102"/>
    <w:rsid w:val="00F673B2"/>
    <w:rsid w:val="00F70754"/>
    <w:rsid w:val="00F71550"/>
    <w:rsid w:val="00F72725"/>
    <w:rsid w:val="00F7288F"/>
    <w:rsid w:val="00F74407"/>
    <w:rsid w:val="00F7756C"/>
    <w:rsid w:val="00F77926"/>
    <w:rsid w:val="00F82C78"/>
    <w:rsid w:val="00F83A19"/>
    <w:rsid w:val="00F85FB8"/>
    <w:rsid w:val="00F868A8"/>
    <w:rsid w:val="00F874A0"/>
    <w:rsid w:val="00F879A1"/>
    <w:rsid w:val="00F92FC4"/>
    <w:rsid w:val="00F94383"/>
    <w:rsid w:val="00F9793C"/>
    <w:rsid w:val="00FA07AE"/>
    <w:rsid w:val="00FA0C14"/>
    <w:rsid w:val="00FA0D80"/>
    <w:rsid w:val="00FA137A"/>
    <w:rsid w:val="00FA1794"/>
    <w:rsid w:val="00FA5504"/>
    <w:rsid w:val="00FB1F61"/>
    <w:rsid w:val="00FB3469"/>
    <w:rsid w:val="00FB3C64"/>
    <w:rsid w:val="00FB4B02"/>
    <w:rsid w:val="00FB579E"/>
    <w:rsid w:val="00FB6E1E"/>
    <w:rsid w:val="00FC2831"/>
    <w:rsid w:val="00FC2D40"/>
    <w:rsid w:val="00FC3600"/>
    <w:rsid w:val="00FC3CF9"/>
    <w:rsid w:val="00FC4A9F"/>
    <w:rsid w:val="00FC565B"/>
    <w:rsid w:val="00FC5964"/>
    <w:rsid w:val="00FC7062"/>
    <w:rsid w:val="00FD063D"/>
    <w:rsid w:val="00FD1C47"/>
    <w:rsid w:val="00FD27ED"/>
    <w:rsid w:val="00FD3721"/>
    <w:rsid w:val="00FD67D5"/>
    <w:rsid w:val="00FE006E"/>
    <w:rsid w:val="00FE082E"/>
    <w:rsid w:val="00FE197E"/>
    <w:rsid w:val="00FE3751"/>
    <w:rsid w:val="00FE43C1"/>
    <w:rsid w:val="00FF0DF1"/>
    <w:rsid w:val="00FF26AA"/>
    <w:rsid w:val="00FF414D"/>
    <w:rsid w:val="01FFCF49"/>
    <w:rsid w:val="131E874A"/>
    <w:rsid w:val="156A529F"/>
    <w:rsid w:val="1C69437D"/>
    <w:rsid w:val="1D74CD0C"/>
    <w:rsid w:val="2334E85D"/>
    <w:rsid w:val="2704802E"/>
    <w:rsid w:val="2AAC1C28"/>
    <w:rsid w:val="2B545C67"/>
    <w:rsid w:val="2C448AB1"/>
    <w:rsid w:val="333FECFB"/>
    <w:rsid w:val="463A7519"/>
    <w:rsid w:val="4B5EB493"/>
    <w:rsid w:val="505875D4"/>
    <w:rsid w:val="50B56630"/>
    <w:rsid w:val="5285BBF7"/>
    <w:rsid w:val="549C7298"/>
    <w:rsid w:val="5AF3B285"/>
    <w:rsid w:val="5B50A2E1"/>
    <w:rsid w:val="5DE52D68"/>
    <w:rsid w:val="5E1CDAF7"/>
    <w:rsid w:val="6334AB91"/>
    <w:rsid w:val="63E2AD4C"/>
    <w:rsid w:val="72BE839D"/>
    <w:rsid w:val="72BFE55E"/>
    <w:rsid w:val="756D00CA"/>
    <w:rsid w:val="75D7D1FE"/>
    <w:rsid w:val="77649297"/>
    <w:rsid w:val="777CBC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9927CD1F-27CC-4972-9DEC-D7226E682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81DAC"/>
    <w:pPr>
      <w:keepNext/>
      <w:keepLines/>
    </w:pPr>
    <w:rPr>
      <w:sz w:val="24"/>
      <w:szCs w:val="24"/>
    </w:rPr>
  </w:style>
  <w:style w:type="paragraph" w:styleId="Ttulo1">
    <w:name w:val="heading 1"/>
    <w:aliases w:val="TF-TÍTULO 1"/>
    <w:basedOn w:val="Normal"/>
    <w:next w:val="TF-TEXTO"/>
    <w:link w:val="Ttulo1Char"/>
    <w:autoRedefine/>
    <w:uiPriority w:val="9"/>
    <w:qFormat/>
    <w:rsid w:val="00FC4A9F"/>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8554A9"/>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link w:val="Ttulo3Char"/>
    <w:autoRedefine/>
    <w:qFormat/>
    <w:rsid w:val="009D7E91"/>
    <w:pPr>
      <w:keepNext/>
      <w:keepLines/>
      <w:numPr>
        <w:ilvl w:val="2"/>
        <w:numId w:val="1"/>
      </w:numPr>
      <w:spacing w:before="240" w:line="360" w:lineRule="auto"/>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ind w:left="0" w:firstLine="0"/>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semiHidden/>
    <w:unhideWhenUsed/>
    <w:rsid w:val="007207F2"/>
    <w:pPr>
      <w:keepNext w:val="0"/>
      <w:keepLines w:val="0"/>
      <w:spacing w:before="100" w:beforeAutospacing="1" w:after="100" w:afterAutospacing="1"/>
    </w:pPr>
  </w:style>
  <w:style w:type="character" w:customStyle="1" w:styleId="ui-provider">
    <w:name w:val="ui-provider"/>
    <w:basedOn w:val="Fontepargpadro"/>
    <w:rsid w:val="003818E5"/>
  </w:style>
  <w:style w:type="character" w:customStyle="1" w:styleId="Ttulo3Char">
    <w:name w:val="Título 3 Char"/>
    <w:aliases w:val="TF-TÍTULO 3 Char"/>
    <w:basedOn w:val="Fontepargpadro"/>
    <w:link w:val="Ttulo3"/>
    <w:rsid w:val="00D81DAC"/>
    <w:rPr>
      <w:color w:val="000000"/>
      <w:sz w:val="24"/>
    </w:rPr>
  </w:style>
  <w:style w:type="character" w:styleId="Forte">
    <w:name w:val="Strong"/>
    <w:basedOn w:val="Fontepargpadro"/>
    <w:uiPriority w:val="22"/>
    <w:qFormat/>
    <w:rsid w:val="00E95D13"/>
    <w:rPr>
      <w:b/>
      <w:bCs/>
    </w:rPr>
  </w:style>
  <w:style w:type="character" w:styleId="nfase">
    <w:name w:val="Emphasis"/>
    <w:basedOn w:val="Fontepargpadro"/>
    <w:uiPriority w:val="20"/>
    <w:qFormat/>
    <w:rsid w:val="00E95D13"/>
    <w:rPr>
      <w:i/>
      <w:iCs/>
    </w:rPr>
  </w:style>
  <w:style w:type="character" w:customStyle="1" w:styleId="Ttulo1Char">
    <w:name w:val="Título 1 Char"/>
    <w:aliases w:val="TF-TÍTULO 1 Char"/>
    <w:basedOn w:val="Fontepargpadro"/>
    <w:link w:val="Ttulo1"/>
    <w:uiPriority w:val="9"/>
    <w:rsid w:val="0019607D"/>
    <w:rPr>
      <w:b/>
      <w:caps/>
      <w:sz w:val="24"/>
      <w:szCs w:val="24"/>
    </w:rPr>
  </w:style>
  <w:style w:type="paragraph" w:styleId="Bibliografia">
    <w:name w:val="Bibliography"/>
    <w:basedOn w:val="Normal"/>
    <w:next w:val="Normal"/>
    <w:uiPriority w:val="37"/>
    <w:unhideWhenUsed/>
    <w:rsid w:val="0019607D"/>
  </w:style>
  <w:style w:type="character" w:styleId="MenoPendente">
    <w:name w:val="Unresolved Mention"/>
    <w:basedOn w:val="Fontepargpadro"/>
    <w:uiPriority w:val="99"/>
    <w:semiHidden/>
    <w:unhideWhenUsed/>
    <w:rsid w:val="0019607D"/>
    <w:rPr>
      <w:color w:val="605E5C"/>
      <w:shd w:val="clear" w:color="auto" w:fill="E1DFDD"/>
    </w:rPr>
  </w:style>
  <w:style w:type="paragraph" w:customStyle="1" w:styleId="Referncias">
    <w:name w:val="Referências"/>
    <w:basedOn w:val="Normal"/>
    <w:rsid w:val="00087BF9"/>
    <w:pPr>
      <w:keepNext w:val="0"/>
      <w:keepLines w:val="0"/>
    </w:pPr>
    <w:rPr>
      <w:rFonts w:eastAsia="Calibri"/>
      <w:szCs w:val="22"/>
      <w:lang w:eastAsia="en-US"/>
    </w:rPr>
  </w:style>
  <w:style w:type="paragraph" w:customStyle="1" w:styleId="Citaodiretalonga">
    <w:name w:val="Citação direta longa"/>
    <w:basedOn w:val="Normal"/>
    <w:rsid w:val="00B453FB"/>
    <w:pPr>
      <w:keepNext w:val="0"/>
      <w:keepLines w:val="0"/>
      <w:spacing w:after="120"/>
      <w:ind w:left="2268"/>
      <w:jc w:val="both"/>
    </w:pPr>
    <w:rPr>
      <w:rFonts w:eastAsia="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4370">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8008">
      <w:bodyDiv w:val="1"/>
      <w:marLeft w:val="0"/>
      <w:marRight w:val="0"/>
      <w:marTop w:val="0"/>
      <w:marBottom w:val="0"/>
      <w:divBdr>
        <w:top w:val="none" w:sz="0" w:space="0" w:color="auto"/>
        <w:left w:val="none" w:sz="0" w:space="0" w:color="auto"/>
        <w:bottom w:val="none" w:sz="0" w:space="0" w:color="auto"/>
        <w:right w:val="none" w:sz="0" w:space="0" w:color="auto"/>
      </w:divBdr>
    </w:div>
    <w:div w:id="188495257">
      <w:bodyDiv w:val="1"/>
      <w:marLeft w:val="0"/>
      <w:marRight w:val="0"/>
      <w:marTop w:val="0"/>
      <w:marBottom w:val="0"/>
      <w:divBdr>
        <w:top w:val="none" w:sz="0" w:space="0" w:color="auto"/>
        <w:left w:val="none" w:sz="0" w:space="0" w:color="auto"/>
        <w:bottom w:val="none" w:sz="0" w:space="0" w:color="auto"/>
        <w:right w:val="none" w:sz="0" w:space="0" w:color="auto"/>
      </w:divBdr>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246815229">
      <w:bodyDiv w:val="1"/>
      <w:marLeft w:val="0"/>
      <w:marRight w:val="0"/>
      <w:marTop w:val="0"/>
      <w:marBottom w:val="0"/>
      <w:divBdr>
        <w:top w:val="none" w:sz="0" w:space="0" w:color="auto"/>
        <w:left w:val="none" w:sz="0" w:space="0" w:color="auto"/>
        <w:bottom w:val="none" w:sz="0" w:space="0" w:color="auto"/>
        <w:right w:val="none" w:sz="0" w:space="0" w:color="auto"/>
      </w:divBdr>
    </w:div>
    <w:div w:id="256599928">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868295085">
      <w:bodyDiv w:val="1"/>
      <w:marLeft w:val="0"/>
      <w:marRight w:val="0"/>
      <w:marTop w:val="0"/>
      <w:marBottom w:val="0"/>
      <w:divBdr>
        <w:top w:val="none" w:sz="0" w:space="0" w:color="auto"/>
        <w:left w:val="none" w:sz="0" w:space="0" w:color="auto"/>
        <w:bottom w:val="none" w:sz="0" w:space="0" w:color="auto"/>
        <w:right w:val="none" w:sz="0" w:space="0" w:color="auto"/>
      </w:divBdr>
    </w:div>
    <w:div w:id="898592209">
      <w:bodyDiv w:val="1"/>
      <w:marLeft w:val="0"/>
      <w:marRight w:val="0"/>
      <w:marTop w:val="0"/>
      <w:marBottom w:val="0"/>
      <w:divBdr>
        <w:top w:val="none" w:sz="0" w:space="0" w:color="auto"/>
        <w:left w:val="none" w:sz="0" w:space="0" w:color="auto"/>
        <w:bottom w:val="none" w:sz="0" w:space="0" w:color="auto"/>
        <w:right w:val="none" w:sz="0" w:space="0" w:color="auto"/>
      </w:divBdr>
    </w:div>
    <w:div w:id="1009521831">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1607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66298389">
      <w:bodyDiv w:val="1"/>
      <w:marLeft w:val="0"/>
      <w:marRight w:val="0"/>
      <w:marTop w:val="0"/>
      <w:marBottom w:val="0"/>
      <w:divBdr>
        <w:top w:val="none" w:sz="0" w:space="0" w:color="auto"/>
        <w:left w:val="none" w:sz="0" w:space="0" w:color="auto"/>
        <w:bottom w:val="none" w:sz="0" w:space="0" w:color="auto"/>
        <w:right w:val="none" w:sz="0" w:space="0" w:color="auto"/>
      </w:divBdr>
    </w:div>
    <w:div w:id="1376545688">
      <w:bodyDiv w:val="1"/>
      <w:marLeft w:val="0"/>
      <w:marRight w:val="0"/>
      <w:marTop w:val="0"/>
      <w:marBottom w:val="0"/>
      <w:divBdr>
        <w:top w:val="none" w:sz="0" w:space="0" w:color="auto"/>
        <w:left w:val="none" w:sz="0" w:space="0" w:color="auto"/>
        <w:bottom w:val="none" w:sz="0" w:space="0" w:color="auto"/>
        <w:right w:val="none" w:sz="0" w:space="0" w:color="auto"/>
      </w:divBdr>
      <w:divsChild>
        <w:div w:id="942228516">
          <w:marLeft w:val="0"/>
          <w:marRight w:val="0"/>
          <w:marTop w:val="0"/>
          <w:marBottom w:val="0"/>
          <w:divBdr>
            <w:top w:val="single" w:sz="2" w:space="0" w:color="008000"/>
            <w:left w:val="single" w:sz="2" w:space="0" w:color="008000"/>
            <w:bottom w:val="single" w:sz="2" w:space="0" w:color="008000"/>
            <w:right w:val="single" w:sz="2" w:space="0" w:color="008000"/>
          </w:divBdr>
        </w:div>
        <w:div w:id="818427798">
          <w:marLeft w:val="0"/>
          <w:marRight w:val="0"/>
          <w:marTop w:val="0"/>
          <w:marBottom w:val="0"/>
          <w:divBdr>
            <w:top w:val="single" w:sz="2" w:space="0" w:color="008000"/>
            <w:left w:val="single" w:sz="2" w:space="0" w:color="008000"/>
            <w:bottom w:val="single" w:sz="2" w:space="0" w:color="008000"/>
            <w:right w:val="single" w:sz="2" w:space="0" w:color="008000"/>
          </w:divBdr>
        </w:div>
        <w:div w:id="8413730">
          <w:marLeft w:val="0"/>
          <w:marRight w:val="0"/>
          <w:marTop w:val="0"/>
          <w:marBottom w:val="0"/>
          <w:divBdr>
            <w:top w:val="single" w:sz="2" w:space="0" w:color="008000"/>
            <w:left w:val="single" w:sz="2" w:space="0" w:color="008000"/>
            <w:bottom w:val="single" w:sz="2" w:space="0" w:color="008000"/>
            <w:right w:val="single" w:sz="2" w:space="0" w:color="008000"/>
          </w:divBdr>
        </w:div>
        <w:div w:id="1327318807">
          <w:marLeft w:val="0"/>
          <w:marRight w:val="0"/>
          <w:marTop w:val="0"/>
          <w:marBottom w:val="0"/>
          <w:divBdr>
            <w:top w:val="single" w:sz="2" w:space="0" w:color="008000"/>
            <w:left w:val="single" w:sz="2" w:space="0" w:color="008000"/>
            <w:bottom w:val="single" w:sz="2" w:space="0" w:color="008000"/>
            <w:right w:val="single" w:sz="2" w:space="0" w:color="008000"/>
          </w:divBdr>
        </w:div>
      </w:divsChild>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36907">
      <w:bodyDiv w:val="1"/>
      <w:marLeft w:val="0"/>
      <w:marRight w:val="0"/>
      <w:marTop w:val="0"/>
      <w:marBottom w:val="0"/>
      <w:divBdr>
        <w:top w:val="none" w:sz="0" w:space="0" w:color="auto"/>
        <w:left w:val="none" w:sz="0" w:space="0" w:color="auto"/>
        <w:bottom w:val="none" w:sz="0" w:space="0" w:color="auto"/>
        <w:right w:val="none" w:sz="0" w:space="0" w:color="auto"/>
      </w:divBdr>
    </w:div>
    <w:div w:id="1556041237">
      <w:bodyDiv w:val="1"/>
      <w:marLeft w:val="0"/>
      <w:marRight w:val="0"/>
      <w:marTop w:val="0"/>
      <w:marBottom w:val="0"/>
      <w:divBdr>
        <w:top w:val="none" w:sz="0" w:space="0" w:color="auto"/>
        <w:left w:val="none" w:sz="0" w:space="0" w:color="auto"/>
        <w:bottom w:val="none" w:sz="0" w:space="0" w:color="auto"/>
        <w:right w:val="none" w:sz="0" w:space="0" w:color="auto"/>
      </w:divBdr>
    </w:div>
    <w:div w:id="1684934378">
      <w:bodyDiv w:val="1"/>
      <w:marLeft w:val="0"/>
      <w:marRight w:val="0"/>
      <w:marTop w:val="0"/>
      <w:marBottom w:val="0"/>
      <w:divBdr>
        <w:top w:val="none" w:sz="0" w:space="0" w:color="auto"/>
        <w:left w:val="none" w:sz="0" w:space="0" w:color="auto"/>
        <w:bottom w:val="none" w:sz="0" w:space="0" w:color="auto"/>
        <w:right w:val="none" w:sz="0" w:space="0" w:color="auto"/>
      </w:divBdr>
    </w:div>
    <w:div w:id="1720130333">
      <w:bodyDiv w:val="1"/>
      <w:marLeft w:val="0"/>
      <w:marRight w:val="0"/>
      <w:marTop w:val="0"/>
      <w:marBottom w:val="0"/>
      <w:divBdr>
        <w:top w:val="none" w:sz="0" w:space="0" w:color="auto"/>
        <w:left w:val="none" w:sz="0" w:space="0" w:color="auto"/>
        <w:bottom w:val="none" w:sz="0" w:space="0" w:color="auto"/>
        <w:right w:val="none" w:sz="0" w:space="0" w:color="auto"/>
      </w:divBdr>
    </w:div>
    <w:div w:id="1758091672">
      <w:bodyDiv w:val="1"/>
      <w:marLeft w:val="0"/>
      <w:marRight w:val="0"/>
      <w:marTop w:val="0"/>
      <w:marBottom w:val="0"/>
      <w:divBdr>
        <w:top w:val="none" w:sz="0" w:space="0" w:color="auto"/>
        <w:left w:val="none" w:sz="0" w:space="0" w:color="auto"/>
        <w:bottom w:val="none" w:sz="0" w:space="0" w:color="auto"/>
        <w:right w:val="none" w:sz="0" w:space="0" w:color="auto"/>
      </w:divBdr>
    </w:div>
    <w:div w:id="1773739257">
      <w:bodyDiv w:val="1"/>
      <w:marLeft w:val="0"/>
      <w:marRight w:val="0"/>
      <w:marTop w:val="0"/>
      <w:marBottom w:val="0"/>
      <w:divBdr>
        <w:top w:val="none" w:sz="0" w:space="0" w:color="auto"/>
        <w:left w:val="none" w:sz="0" w:space="0" w:color="auto"/>
        <w:bottom w:val="none" w:sz="0" w:space="0" w:color="auto"/>
        <w:right w:val="none" w:sz="0" w:space="0" w:color="auto"/>
      </w:divBdr>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433561">
      <w:bodyDiv w:val="1"/>
      <w:marLeft w:val="0"/>
      <w:marRight w:val="0"/>
      <w:marTop w:val="0"/>
      <w:marBottom w:val="0"/>
      <w:divBdr>
        <w:top w:val="none" w:sz="0" w:space="0" w:color="auto"/>
        <w:left w:val="none" w:sz="0" w:space="0" w:color="auto"/>
        <w:bottom w:val="none" w:sz="0" w:space="0" w:color="auto"/>
        <w:right w:val="none" w:sz="0" w:space="0" w:color="auto"/>
      </w:divBdr>
    </w:div>
    <w:div w:id="1951163925">
      <w:bodyDiv w:val="1"/>
      <w:marLeft w:val="0"/>
      <w:marRight w:val="0"/>
      <w:marTop w:val="0"/>
      <w:marBottom w:val="0"/>
      <w:divBdr>
        <w:top w:val="none" w:sz="0" w:space="0" w:color="auto"/>
        <w:left w:val="none" w:sz="0" w:space="0" w:color="auto"/>
        <w:bottom w:val="none" w:sz="0" w:space="0" w:color="auto"/>
        <w:right w:val="none" w:sz="0" w:space="0" w:color="auto"/>
      </w:divBdr>
    </w:div>
    <w:div w:id="213340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20af738-c2fb-4543-932a-65630baaaf0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56A77B66B859E42A93513EA1FB95E09" ma:contentTypeVersion="13" ma:contentTypeDescription="Crie um novo documento." ma:contentTypeScope="" ma:versionID="f34288addf696c61c28bebd9d6be608b">
  <xsd:schema xmlns:xsd="http://www.w3.org/2001/XMLSchema" xmlns:xs="http://www.w3.org/2001/XMLSchema" xmlns:p="http://schemas.microsoft.com/office/2006/metadata/properties" xmlns:ns3="420af738-c2fb-4543-932a-65630baaaf08" xmlns:ns4="7aec32ba-db6f-4007-b270-36686bcf1108" targetNamespace="http://schemas.microsoft.com/office/2006/metadata/properties" ma:root="true" ma:fieldsID="9a365cb3a7b7c015d8431aa0345212e9" ns3:_="" ns4:_="">
    <xsd:import namespace="420af738-c2fb-4543-932a-65630baaaf08"/>
    <xsd:import namespace="7aec32ba-db6f-4007-b270-36686bcf110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af738-c2fb-4543-932a-65630baaaf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aec32ba-db6f-4007-b270-36686bcf1108"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SharingHintHash" ma:index="12"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NBR6023.XSL" StyleName="ABNT NBR 6023:2002*" Version="10">
  <b:Source>
    <b:Tag>ana23</b:Tag>
    <b:SourceType>InternetSite</b:SourceType>
    <b:Guid>{86F2DCEB-EDE4-4157-8FAB-E5B60198B228}</b:Guid>
    <b:Title>teste</b:Title>
    <b:Year>2023</b:Year>
    <b:Author>
      <b:Author>
        <b:NameList>
          <b:Person>
            <b:Last>maria</b:Last>
            <b:First>ana</b:First>
          </b:Person>
        </b:NameList>
      </b:Author>
    </b:Author>
    <b:InternetSiteTitle>teste</b:InternetSiteTitle>
    <b:YearAccessed>2023</b:YearAccessed>
    <b:MonthAccessed>março</b:MonthAccessed>
    <b:DayAccessed>23</b:DayAccessed>
    <b:URL>www.teste.com.br</b:URL>
    <b:RefOrder>2</b:RefOrder>
  </b:Source>
  <b:Source>
    <b:Tag>Tho21</b:Tag>
    <b:SourceType>BookSection</b:SourceType>
    <b:Guid>{610C8CAA-9CFB-439E-9F08-2A7927971181}</b:Guid>
    <b:Title>Transformação Digital</b:Title>
    <b:Year>2021</b:Year>
    <b:Author>
      <b:Author>
        <b:NameList>
          <b:Person>
            <b:Last>Siebel</b:Last>
            <b:First>Thomas</b:First>
            <b:Middle>M.</b:Middle>
          </b:Person>
        </b:NameList>
      </b:Author>
      <b:BookAuthor>
        <b:NameList>
          <b:Person>
            <b:Last>Siebel</b:Last>
            <b:First>Thomas</b:First>
            <b:Middle>M.</b:Middle>
          </b:Person>
        </b:NameList>
      </b:BookAuthor>
    </b:Author>
    <b:BookTitle>Transformação Digital</b:BookTitle>
    <b:Pages>41</b:Pages>
    <b:Publisher>Editora Alta Books</b:Publisher>
    <b:RefOrder>3</b:RefOrder>
  </b:Source>
  <b:Source>
    <b:Tag>Ale22</b:Tag>
    <b:SourceType>BookSection</b:SourceType>
    <b:Guid>{B15194D7-F275-4E35-ACB3-E6195E801C53}</b:Guid>
    <b:Author>
      <b:Author>
        <b:NameList>
          <b:Person>
            <b:Last>Morelle</b:Last>
            <b:First>Alessandra</b:First>
            <b:Middle>M.</b:Middle>
          </b:Person>
          <b:Person>
            <b:Last>Pereira</b:Last>
            <b:First>Carlos</b:First>
            <b:Middle>E.</b:Middle>
          </b:Person>
          <b:Person>
            <b:Last>Englert</b:Last>
            <b:First>Cristiano</b:First>
          </b:Person>
          <b:Person>
            <b:Last>al.</b:Last>
            <b:First>et</b:First>
          </b:Person>
        </b:NameList>
      </b:Author>
    </b:Author>
    <b:Year>2022</b:Year>
    <b:RefOrder>1</b:RefOrder>
  </b:Source>
  <b:Source>
    <b:Tag>WEI19</b:Tag>
    <b:SourceType>ArticleInAPeriodical</b:SourceType>
    <b:Guid>{AB045B32-A541-44EC-B698-818AAFB4D82A}</b:Guid>
    <b:Title>Sociedade sensoriada:</b:Title>
    <b:Year>2019</b:Year>
    <b:Author>
      <b:Author>
        <b:NameList>
          <b:Person>
            <b:Last>WEISS</b:Last>
            <b:First>MARCOS</b:First>
            <b:Middle>CESAR</b:Middle>
          </b:Person>
        </b:NameList>
      </b:Author>
    </b:Author>
    <b:RefOrder>4</b:RefOrder>
  </b:Source>
</b:Sources>
</file>

<file path=customXml/itemProps1.xml><?xml version="1.0" encoding="utf-8"?>
<ds:datastoreItem xmlns:ds="http://schemas.openxmlformats.org/officeDocument/2006/customXml" ds:itemID="{729A081C-F1D3-4ACD-8446-56A963DF5C22}">
  <ds:schemaRefs>
    <ds:schemaRef ds:uri="http://schemas.microsoft.com/office/2006/metadata/properties"/>
    <ds:schemaRef ds:uri="http://schemas.microsoft.com/office/infopath/2007/PartnerControls"/>
    <ds:schemaRef ds:uri="420af738-c2fb-4543-932a-65630baaaf08"/>
  </ds:schemaRefs>
</ds:datastoreItem>
</file>

<file path=customXml/itemProps2.xml><?xml version="1.0" encoding="utf-8"?>
<ds:datastoreItem xmlns:ds="http://schemas.openxmlformats.org/officeDocument/2006/customXml" ds:itemID="{3829C56E-D07C-4714-86F4-323C6070DE7D}">
  <ds:schemaRefs>
    <ds:schemaRef ds:uri="http://schemas.microsoft.com/sharepoint/v3/contenttype/forms"/>
  </ds:schemaRefs>
</ds:datastoreItem>
</file>

<file path=customXml/itemProps3.xml><?xml version="1.0" encoding="utf-8"?>
<ds:datastoreItem xmlns:ds="http://schemas.openxmlformats.org/officeDocument/2006/customXml" ds:itemID="{CD7C46E7-D277-4114-B0FA-9E995ED644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af738-c2fb-4543-932a-65630baaaf08"/>
    <ds:schemaRef ds:uri="7aec32ba-db6f-4007-b270-36686bcf11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D113AB-3A78-4E14-A602-534993774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13</Pages>
  <Words>4916</Words>
  <Characters>26550</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ABClassification=Strictly Confidential</cp:keywords>
  <dc:description/>
  <cp:lastModifiedBy>Dalton Solano dos Reis</cp:lastModifiedBy>
  <cp:revision>17</cp:revision>
  <cp:lastPrinted>2015-03-26T13:00:00Z</cp:lastPrinted>
  <dcterms:created xsi:type="dcterms:W3CDTF">2023-04-13T23:44:00Z</dcterms:created>
  <dcterms:modified xsi:type="dcterms:W3CDTF">2023-05-09T17:06:00Z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08752f1f-629f-47de-a365-56f627d17a2b</vt:lpwstr>
  </property>
  <property fmtid="{D5CDD505-2E9C-101B-9397-08002B2CF9AE}" pid="3" name="ABClassification">
    <vt:lpwstr>StrictlyConfidential</vt:lpwstr>
  </property>
  <property fmtid="{D5CDD505-2E9C-101B-9397-08002B2CF9AE}" pid="4" name="ContentTypeId">
    <vt:lpwstr>0x010100B56A77B66B859E42A93513EA1FB95E09</vt:lpwstr>
  </property>
  <property fmtid="{D5CDD505-2E9C-101B-9397-08002B2CF9AE}" pid="5" name="MSIP_Label_8c28577e-0e52-49e2-b52e-02bb75ccb8f1_Enabled">
    <vt:lpwstr>true</vt:lpwstr>
  </property>
  <property fmtid="{D5CDD505-2E9C-101B-9397-08002B2CF9AE}" pid="6" name="MSIP_Label_8c28577e-0e52-49e2-b52e-02bb75ccb8f1_SetDate">
    <vt:lpwstr>2023-03-22T00:22:47Z</vt:lpwstr>
  </property>
  <property fmtid="{D5CDD505-2E9C-101B-9397-08002B2CF9AE}" pid="7" name="MSIP_Label_8c28577e-0e52-49e2-b52e-02bb75ccb8f1_Method">
    <vt:lpwstr>Standard</vt:lpwstr>
  </property>
  <property fmtid="{D5CDD505-2E9C-101B-9397-08002B2CF9AE}" pid="8" name="MSIP_Label_8c28577e-0e52-49e2-b52e-02bb75ccb8f1_Name">
    <vt:lpwstr>defa4170-0d19-0005-0004-bc88714345d2</vt:lpwstr>
  </property>
  <property fmtid="{D5CDD505-2E9C-101B-9397-08002B2CF9AE}" pid="9" name="MSIP_Label_8c28577e-0e52-49e2-b52e-02bb75ccb8f1_SiteId">
    <vt:lpwstr>0c2d222a-ecda-4b70-960a-acef6ced3052</vt:lpwstr>
  </property>
  <property fmtid="{D5CDD505-2E9C-101B-9397-08002B2CF9AE}" pid="10" name="MSIP_Label_8c28577e-0e52-49e2-b52e-02bb75ccb8f1_ActionId">
    <vt:lpwstr>79509797-0bc2-46bd-8605-90c70d771d04</vt:lpwstr>
  </property>
  <property fmtid="{D5CDD505-2E9C-101B-9397-08002B2CF9AE}" pid="11" name="MSIP_Label_8c28577e-0e52-49e2-b52e-02bb75ccb8f1_ContentBits">
    <vt:lpwstr>0</vt:lpwstr>
  </property>
</Properties>
</file>