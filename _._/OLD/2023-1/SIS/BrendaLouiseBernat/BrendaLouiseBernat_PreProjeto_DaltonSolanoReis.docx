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620BF5" w:rsidRPr="00BA2FF1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BA2FF1" w:rsidRDefault="00620BF5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BA2FF1">
              <w:rPr>
                <w:rStyle w:val="Nmerodepgina"/>
              </w:rPr>
              <w:t>CURSO DE SISTEMAS DE INFORMAÇÃO – TCC</w:t>
            </w:r>
          </w:p>
        </w:tc>
      </w:tr>
      <w:tr w:rsidR="00620BF5" w:rsidRPr="00BA2FF1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CA64A7C" w:rsidR="00620BF5" w:rsidRPr="00BA2FF1" w:rsidRDefault="00B37046" w:rsidP="00A13D5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00BA2FF1">
              <w:rPr>
                <w:rStyle w:val="Nmerodepgina"/>
              </w:rPr>
              <w:t xml:space="preserve">( </w:t>
            </w:r>
            <w:r w:rsidR="00A13D51" w:rsidRPr="00BA2FF1">
              <w:rPr>
                <w:rStyle w:val="Nmerodepgina"/>
              </w:rPr>
              <w:t>x</w:t>
            </w:r>
            <w:proofErr w:type="gramEnd"/>
            <w:r w:rsidRPr="00BA2FF1">
              <w:rPr>
                <w:rStyle w:val="Nmerodepgina"/>
              </w:rPr>
              <w:t xml:space="preserve"> </w:t>
            </w:r>
            <w:r w:rsidR="00620BF5" w:rsidRPr="00BA2FF1">
              <w:rPr>
                <w:rStyle w:val="Nmerodepgina"/>
              </w:rPr>
              <w:t xml:space="preserve">) </w:t>
            </w:r>
            <w:r w:rsidR="00185F3F" w:rsidRPr="00BA2FF1">
              <w:rPr>
                <w:rStyle w:val="Nmerodepgina"/>
              </w:rPr>
              <w:t xml:space="preserve">Pré-projeto </w:t>
            </w:r>
            <w:r w:rsidR="00620BF5" w:rsidRPr="00BA2FF1">
              <w:rPr>
                <w:rStyle w:val="Nmerodepgina"/>
              </w:rPr>
              <w:t>(</w:t>
            </w:r>
            <w:r w:rsidR="00185F3F" w:rsidRPr="00BA2FF1">
              <w:rPr>
                <w:rStyle w:val="Nmerodepgina"/>
              </w:rPr>
              <w:t xml:space="preserve">   </w:t>
            </w:r>
            <w:r w:rsidR="00620BF5" w:rsidRPr="00BA2FF1">
              <w:t xml:space="preserve">) </w:t>
            </w:r>
            <w:r w:rsidR="00185F3F" w:rsidRPr="00BA2FF1">
              <w:rPr>
                <w:rStyle w:val="Nmerodepgina"/>
              </w:rPr>
              <w:t>Projeto</w:t>
            </w:r>
            <w:r w:rsidR="00620BF5" w:rsidRPr="00BA2FF1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046B7C54" w:rsidR="009A640D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Ano/Semestre</w:t>
            </w:r>
            <w:r w:rsidR="00620BF5" w:rsidRPr="00BA2FF1">
              <w:rPr>
                <w:rStyle w:val="Nmerodepgina"/>
              </w:rPr>
              <w:t>:</w:t>
            </w:r>
            <w:r w:rsidR="00A13D51" w:rsidRPr="00BA2FF1">
              <w:rPr>
                <w:rStyle w:val="Nmerodepgina"/>
              </w:rPr>
              <w:t xml:space="preserve"> 2023/1</w:t>
            </w:r>
          </w:p>
        </w:tc>
      </w:tr>
      <w:tr w:rsidR="00185F3F" w:rsidRPr="00BA2FF1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36FDDB2" w:rsidR="00ED5AB1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Eixo:</w:t>
            </w:r>
            <w:r w:rsidR="00A13D51" w:rsidRPr="00BA2FF1">
              <w:rPr>
                <w:rStyle w:val="Nmerodepgina"/>
              </w:rPr>
              <w:t xml:space="preserve"> Desenvolvimento de Software para Sistema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9408D9E" w:rsidR="00185F3F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 w:rsidRPr="00BA2FF1">
              <w:rPr>
                <w:rStyle w:val="Nmerodepgina"/>
              </w:rPr>
              <w:t>(</w:t>
            </w:r>
            <w:r w:rsidR="00B37046" w:rsidRPr="00BA2FF1">
              <w:rPr>
                <w:rStyle w:val="Nmerodepgina"/>
              </w:rPr>
              <w:t xml:space="preserve"> </w:t>
            </w:r>
            <w:r w:rsidR="00A13D51" w:rsidRPr="00BA2FF1">
              <w:rPr>
                <w:rStyle w:val="Nmerodepgina"/>
              </w:rPr>
              <w:t>x</w:t>
            </w:r>
            <w:proofErr w:type="gramEnd"/>
            <w:r w:rsidR="00B37046" w:rsidRPr="00BA2FF1">
              <w:rPr>
                <w:rStyle w:val="Nmerodepgina"/>
              </w:rPr>
              <w:t xml:space="preserve"> </w:t>
            </w:r>
            <w:r w:rsidRPr="00BA2FF1">
              <w:rPr>
                <w:rStyle w:val="Nmerodepgina"/>
              </w:rPr>
              <w:t>) Aplicado     (</w:t>
            </w:r>
            <w:r w:rsidR="00B37046" w:rsidRPr="00BA2FF1">
              <w:rPr>
                <w:rStyle w:val="Nmerodepgina"/>
              </w:rPr>
              <w:t xml:space="preserve">   </w:t>
            </w:r>
            <w:r w:rsidRPr="00BA2FF1">
              <w:t xml:space="preserve">) </w:t>
            </w:r>
            <w:r w:rsidRPr="00BA2FF1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BA2FF1" w:rsidRDefault="00620BF5" w:rsidP="001E682E">
      <w:pPr>
        <w:pStyle w:val="TF-TTULO"/>
      </w:pPr>
    </w:p>
    <w:p w14:paraId="56D15B8A" w14:textId="6CD41A2F" w:rsidR="002B0EDC" w:rsidRPr="00BA2FF1" w:rsidRDefault="00F7115B" w:rsidP="001E682E">
      <w:pPr>
        <w:pStyle w:val="TF-TTULO"/>
      </w:pPr>
      <w:r w:rsidRPr="00BA2FF1">
        <w:t>Ferramenta interna para gestão de conhecimento com mecanismo de busca semântica</w:t>
      </w:r>
    </w:p>
    <w:p w14:paraId="38B1AECD" w14:textId="43600DE5" w:rsidR="001E682E" w:rsidRPr="00BA2FF1" w:rsidRDefault="00A13D51" w:rsidP="00B37046">
      <w:pPr>
        <w:pStyle w:val="TF-AUTOR0"/>
      </w:pPr>
      <w:r w:rsidRPr="00BA2FF1">
        <w:t>Brenda Louise Bernat</w:t>
      </w:r>
    </w:p>
    <w:p w14:paraId="138BB702" w14:textId="31973C8F" w:rsidR="001E682E" w:rsidRPr="00BA2FF1" w:rsidRDefault="001E682E" w:rsidP="00B37046">
      <w:pPr>
        <w:pStyle w:val="TF-AUTOR0"/>
      </w:pPr>
      <w:r w:rsidRPr="00BA2FF1">
        <w:t xml:space="preserve">Prof. </w:t>
      </w:r>
      <w:r w:rsidR="00A13D51" w:rsidRPr="00BA2FF1">
        <w:t>Simone Erbs da Costa</w:t>
      </w:r>
      <w:r w:rsidRPr="00BA2FF1">
        <w:t xml:space="preserve"> – Orientadora</w:t>
      </w:r>
    </w:p>
    <w:p w14:paraId="71F8749B" w14:textId="7BDFE017" w:rsidR="00076065" w:rsidRPr="00BA2FF1" w:rsidRDefault="00DF7914" w:rsidP="00B37046">
      <w:pPr>
        <w:pStyle w:val="TF-AUTOR0"/>
      </w:pPr>
      <w:r w:rsidRPr="00BA2FF1">
        <w:t xml:space="preserve">Marcus Vinícius </w:t>
      </w:r>
      <w:proofErr w:type="spellStart"/>
      <w:r w:rsidRPr="00BA2FF1">
        <w:t>Assuiti</w:t>
      </w:r>
      <w:proofErr w:type="spellEnd"/>
      <w:r w:rsidR="00076065" w:rsidRPr="00BA2FF1">
        <w:t xml:space="preserve"> – Supervisor</w:t>
      </w:r>
    </w:p>
    <w:p w14:paraId="4C7A4679" w14:textId="4A409661" w:rsidR="00F255FC" w:rsidRPr="00BA2FF1" w:rsidRDefault="00C67979" w:rsidP="00BB052E">
      <w:pPr>
        <w:pStyle w:val="Ttulo1"/>
      </w:pPr>
      <w:bookmarkStart w:id="9" w:name="_Ref13325329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A2FF1">
        <w:t>Contextualização</w:t>
      </w:r>
      <w:bookmarkEnd w:id="9"/>
    </w:p>
    <w:p w14:paraId="26DE0203" w14:textId="73C325BA" w:rsidR="00654B10" w:rsidRPr="00BA2FF1" w:rsidRDefault="007579EF" w:rsidP="00654B10">
      <w:pPr>
        <w:pStyle w:val="TF-TEXTO"/>
      </w:pPr>
      <w:r w:rsidRPr="00BA2FF1">
        <w:t>O</w:t>
      </w:r>
      <w:r w:rsidR="00B84575" w:rsidRPr="00BA2FF1">
        <w:t xml:space="preserve"> conhecimento se tornou um d</w:t>
      </w:r>
      <w:r w:rsidR="008272F7" w:rsidRPr="00BA2FF1">
        <w:t>os</w:t>
      </w:r>
      <w:r w:rsidR="00B84575" w:rsidRPr="00BA2FF1">
        <w:t xml:space="preserve"> </w:t>
      </w:r>
      <w:r w:rsidR="008272F7" w:rsidRPr="00BA2FF1">
        <w:t>bens mais valiosos</w:t>
      </w:r>
      <w:r w:rsidR="00B84575" w:rsidRPr="00BA2FF1">
        <w:t xml:space="preserve"> para o desenvolvimento organizacional</w:t>
      </w:r>
      <w:r w:rsidR="00EE78AD" w:rsidRPr="00BA2FF1">
        <w:t xml:space="preserve"> e</w:t>
      </w:r>
      <w:r w:rsidR="00B84575" w:rsidRPr="00BA2FF1">
        <w:t xml:space="preserve"> para a geração de inovação</w:t>
      </w:r>
      <w:r w:rsidR="00EE78AD" w:rsidRPr="00BA2FF1">
        <w:t xml:space="preserve">, de modo que inúmeras organizações </w:t>
      </w:r>
      <w:r w:rsidR="00B84575" w:rsidRPr="00BA2FF1">
        <w:t>têm implantado modelos de Gestão do Conhecimento (GC)</w:t>
      </w:r>
      <w:r w:rsidR="00BB46EF" w:rsidRPr="00BA2FF1">
        <w:t>,</w:t>
      </w:r>
      <w:r w:rsidR="00307801" w:rsidRPr="00BA2FF1">
        <w:t xml:space="preserve"> objetivando </w:t>
      </w:r>
      <w:r w:rsidR="00B84575" w:rsidRPr="00BA2FF1">
        <w:t>melhoria</w:t>
      </w:r>
      <w:r w:rsidR="00307801" w:rsidRPr="00BA2FF1">
        <w:t>s</w:t>
      </w:r>
      <w:r w:rsidR="00BA4D2F" w:rsidRPr="00BA2FF1">
        <w:t xml:space="preserve"> constantes</w:t>
      </w:r>
      <w:r w:rsidR="00B84575" w:rsidRPr="00BA2FF1">
        <w:t xml:space="preserve"> </w:t>
      </w:r>
      <w:r w:rsidR="00307801" w:rsidRPr="00BA2FF1">
        <w:t xml:space="preserve">e </w:t>
      </w:r>
      <w:r w:rsidR="00B84575" w:rsidRPr="00BA2FF1">
        <w:t>vantagem competitiva</w:t>
      </w:r>
      <w:r w:rsidRPr="00BA2FF1">
        <w:t xml:space="preserve"> (SANTOS; DAMIAN; VALENTIM, 2019)</w:t>
      </w:r>
      <w:r w:rsidR="002503C7" w:rsidRPr="00BA2FF1">
        <w:t>. Assim, a</w:t>
      </w:r>
      <w:r w:rsidR="00654B10" w:rsidRPr="00BA2FF1">
        <w:t xml:space="preserve">s organizações </w:t>
      </w:r>
      <w:r w:rsidR="00064FCF" w:rsidRPr="00BA2FF1">
        <w:t>procuram</w:t>
      </w:r>
      <w:r w:rsidR="00654B10" w:rsidRPr="00BA2FF1">
        <w:t xml:space="preserve"> ger</w:t>
      </w:r>
      <w:r w:rsidR="00064FCF" w:rsidRPr="00BA2FF1">
        <w:t>enciar</w:t>
      </w:r>
      <w:r w:rsidR="00654B10" w:rsidRPr="00BA2FF1">
        <w:t xml:space="preserve"> </w:t>
      </w:r>
      <w:r w:rsidR="00064FCF" w:rsidRPr="00BA2FF1">
        <w:t>su</w:t>
      </w:r>
      <w:r w:rsidR="00654B10" w:rsidRPr="00BA2FF1">
        <w:t xml:space="preserve">as informações </w:t>
      </w:r>
      <w:r w:rsidR="00064FCF" w:rsidRPr="00BA2FF1">
        <w:t xml:space="preserve">com </w:t>
      </w:r>
      <w:r w:rsidR="00322C27" w:rsidRPr="00BA2FF1">
        <w:t>foco</w:t>
      </w:r>
      <w:r w:rsidR="00064FCF" w:rsidRPr="00BA2FF1">
        <w:t xml:space="preserve"> </w:t>
      </w:r>
      <w:r w:rsidR="00322C27" w:rsidRPr="00BA2FF1">
        <w:t>no</w:t>
      </w:r>
      <w:r w:rsidR="00064FCF" w:rsidRPr="00BA2FF1">
        <w:t xml:space="preserve"> </w:t>
      </w:r>
      <w:r w:rsidR="00654B10" w:rsidRPr="00BA2FF1">
        <w:t>planeja</w:t>
      </w:r>
      <w:r w:rsidR="00322C27" w:rsidRPr="00BA2FF1">
        <w:t>mento</w:t>
      </w:r>
      <w:r w:rsidR="00654B10" w:rsidRPr="00BA2FF1">
        <w:t xml:space="preserve"> e toma</w:t>
      </w:r>
      <w:r w:rsidR="00322C27" w:rsidRPr="00BA2FF1">
        <w:t>da de</w:t>
      </w:r>
      <w:r w:rsidR="00E76BF9" w:rsidRPr="00BA2FF1">
        <w:t xml:space="preserve"> </w:t>
      </w:r>
      <w:r w:rsidR="00654B10" w:rsidRPr="00BA2FF1">
        <w:t>decisões</w:t>
      </w:r>
      <w:r w:rsidR="00697A7C" w:rsidRPr="00BA2FF1">
        <w:t xml:space="preserve">, o que torna </w:t>
      </w:r>
      <w:r w:rsidR="00E76BF9" w:rsidRPr="00BA2FF1">
        <w:t>a gestão do conhecimento organizacional um recurso estratégico</w:t>
      </w:r>
      <w:r w:rsidR="00312639" w:rsidRPr="00BA2FF1">
        <w:t xml:space="preserve"> essencial</w:t>
      </w:r>
      <w:r w:rsidR="00934447" w:rsidRPr="00BA2FF1">
        <w:t xml:space="preserve"> para o desenvolvimento da organização</w:t>
      </w:r>
      <w:r w:rsidR="00AC6481" w:rsidRPr="00BA2FF1">
        <w:t xml:space="preserve"> (</w:t>
      </w:r>
      <w:r w:rsidR="00A87CC5" w:rsidRPr="00BA2FF1">
        <w:t>SOUZA, 2020</w:t>
      </w:r>
      <w:r w:rsidR="00AC6481" w:rsidRPr="00BA2FF1">
        <w:t>)</w:t>
      </w:r>
      <w:r w:rsidR="00934447" w:rsidRPr="00BA2FF1">
        <w:t>.</w:t>
      </w:r>
      <w:r w:rsidR="0039080A" w:rsidRPr="00BA2FF1">
        <w:t xml:space="preserve"> Para isso,</w:t>
      </w:r>
      <w:r w:rsidR="00D06711" w:rsidRPr="00BA2FF1">
        <w:t xml:space="preserve"> </w:t>
      </w:r>
      <w:r w:rsidR="00C50044" w:rsidRPr="00BA2FF1">
        <w:t>tornou-se necessári</w:t>
      </w:r>
      <w:r w:rsidR="00532BAB" w:rsidRPr="00BA2FF1">
        <w:t>a</w:t>
      </w:r>
      <w:r w:rsidR="00C50044" w:rsidRPr="00BA2FF1">
        <w:t xml:space="preserve"> a inclusão</w:t>
      </w:r>
      <w:r w:rsidR="00532BAB" w:rsidRPr="00BA2FF1">
        <w:t xml:space="preserve"> de </w:t>
      </w:r>
      <w:r w:rsidR="00C22E04" w:rsidRPr="00BA2FF1">
        <w:t xml:space="preserve">sistemas de </w:t>
      </w:r>
      <w:r w:rsidR="00D72768" w:rsidRPr="00BA2FF1">
        <w:t xml:space="preserve">gestão de conhecimentos e </w:t>
      </w:r>
      <w:r w:rsidR="00532BAB" w:rsidRPr="00BA2FF1">
        <w:t>mecanismos de busca, como</w:t>
      </w:r>
      <w:r w:rsidR="00D72768" w:rsidRPr="00BA2FF1">
        <w:t>, por exemplo,</w:t>
      </w:r>
      <w:r w:rsidR="00532BAB" w:rsidRPr="00BA2FF1">
        <w:t xml:space="preserve"> os</w:t>
      </w:r>
      <w:r w:rsidR="00C50044" w:rsidRPr="00BA2FF1">
        <w:t xml:space="preserve"> Sistemas de Recuperação da Informação (SRI)</w:t>
      </w:r>
      <w:r w:rsidR="00677267" w:rsidRPr="00BA2FF1">
        <w:t>, que permitem</w:t>
      </w:r>
      <w:r w:rsidR="00C50044" w:rsidRPr="00BA2FF1">
        <w:t xml:space="preserve"> processa</w:t>
      </w:r>
      <w:r w:rsidR="0017740C" w:rsidRPr="00BA2FF1">
        <w:t>r</w:t>
      </w:r>
      <w:r w:rsidR="00C50044" w:rsidRPr="00BA2FF1">
        <w:t xml:space="preserve"> dados </w:t>
      </w:r>
      <w:r w:rsidR="0017740C" w:rsidRPr="00BA2FF1">
        <w:t xml:space="preserve">e </w:t>
      </w:r>
      <w:r w:rsidR="00C50044" w:rsidRPr="00BA2FF1">
        <w:t>armazena</w:t>
      </w:r>
      <w:r w:rsidR="00C51A3B" w:rsidRPr="00BA2FF1">
        <w:t>r</w:t>
      </w:r>
      <w:r w:rsidR="00C50044" w:rsidRPr="00BA2FF1">
        <w:t>, organiza</w:t>
      </w:r>
      <w:r w:rsidR="00C51A3B" w:rsidRPr="00BA2FF1">
        <w:t>r</w:t>
      </w:r>
      <w:r w:rsidR="00C50044" w:rsidRPr="00BA2FF1">
        <w:t xml:space="preserve"> e localiza</w:t>
      </w:r>
      <w:r w:rsidR="00C51A3B" w:rsidRPr="00BA2FF1">
        <w:t xml:space="preserve">r </w:t>
      </w:r>
      <w:r w:rsidR="00C50044" w:rsidRPr="00BA2FF1">
        <w:t>informaç</w:t>
      </w:r>
      <w:r w:rsidR="00C51A3B" w:rsidRPr="00BA2FF1">
        <w:t>ões</w:t>
      </w:r>
      <w:r w:rsidR="00C50044" w:rsidRPr="00BA2FF1">
        <w:t xml:space="preserve"> </w:t>
      </w:r>
      <w:r w:rsidR="00D06711" w:rsidRPr="00BA2FF1">
        <w:t>(TEIXEIRA; AGANETTE, 2019).</w:t>
      </w:r>
      <w:r w:rsidR="00532BAB" w:rsidRPr="00BA2FF1">
        <w:t xml:space="preserve"> </w:t>
      </w:r>
    </w:p>
    <w:p w14:paraId="23492F7B" w14:textId="019DF3D8" w:rsidR="00330B61" w:rsidRPr="00BA2FF1" w:rsidRDefault="00DD78F7" w:rsidP="00D41E6C">
      <w:pPr>
        <w:pStyle w:val="TF-TEXTO"/>
        <w:rPr>
          <w:bCs/>
        </w:rPr>
      </w:pPr>
      <w:r>
        <w:t xml:space="preserve">Para identificar o processo de negócio envolvido nesta gestão do conhecimento organizacional, se pode utilizar o mapeamento de processos de negócio, que para </w:t>
      </w:r>
      <w:r w:rsidR="00A848F5" w:rsidRPr="00BA2FF1">
        <w:t xml:space="preserve">Bueno, </w:t>
      </w:r>
      <w:proofErr w:type="spellStart"/>
      <w:r w:rsidR="00A848F5" w:rsidRPr="00BA2FF1">
        <w:t>Maculan</w:t>
      </w:r>
      <w:proofErr w:type="spellEnd"/>
      <w:r w:rsidR="00A848F5" w:rsidRPr="00BA2FF1">
        <w:t xml:space="preserve"> e </w:t>
      </w:r>
      <w:proofErr w:type="spellStart"/>
      <w:r w:rsidR="00A848F5" w:rsidRPr="00BA2FF1">
        <w:t>Aganette</w:t>
      </w:r>
      <w:proofErr w:type="spellEnd"/>
      <w:r w:rsidR="00A848F5" w:rsidRPr="00BA2FF1">
        <w:t xml:space="preserve"> (2019)</w:t>
      </w:r>
      <w:r>
        <w:t xml:space="preserve">, é </w:t>
      </w:r>
      <w:r w:rsidR="00AD740F" w:rsidRPr="00BA2FF1">
        <w:t>uma</w:t>
      </w:r>
      <w:r w:rsidR="00EB5AA8" w:rsidRPr="00BA2FF1">
        <w:t xml:space="preserve"> representação de dados</w:t>
      </w:r>
      <w:r w:rsidR="00A56774" w:rsidRPr="00BA2FF1">
        <w:t xml:space="preserve"> e informações</w:t>
      </w:r>
      <w:r w:rsidR="00897CC1" w:rsidRPr="00BA2FF1">
        <w:t>,</w:t>
      </w:r>
      <w:r w:rsidR="00A56774" w:rsidRPr="00BA2FF1">
        <w:t xml:space="preserve"> </w:t>
      </w:r>
      <w:r w:rsidR="00EB5AA8" w:rsidRPr="00BA2FF1">
        <w:t>organiza</w:t>
      </w:r>
      <w:r w:rsidR="00A56774" w:rsidRPr="00BA2FF1">
        <w:t>da</w:t>
      </w:r>
      <w:r w:rsidR="00A712CA" w:rsidRPr="00BA2FF1">
        <w:t xml:space="preserve"> </w:t>
      </w:r>
      <w:r w:rsidR="00181B86" w:rsidRPr="00BA2FF1">
        <w:t xml:space="preserve">com o </w:t>
      </w:r>
      <w:r w:rsidR="005974CD" w:rsidRPr="00BA2FF1">
        <w:t>interesse de</w:t>
      </w:r>
      <w:r w:rsidR="00EB5AA8" w:rsidRPr="00BA2FF1">
        <w:t xml:space="preserve"> toma</w:t>
      </w:r>
      <w:r w:rsidR="005974CD" w:rsidRPr="00BA2FF1">
        <w:t>r</w:t>
      </w:r>
      <w:r w:rsidR="00EB5AA8" w:rsidRPr="00BA2FF1">
        <w:t xml:space="preserve"> decisões estratégicas dentro da organizaç</w:t>
      </w:r>
      <w:r w:rsidR="005974CD" w:rsidRPr="00BA2FF1">
        <w:t>ão</w:t>
      </w:r>
      <w:r w:rsidR="00181B86" w:rsidRPr="00BA2FF1">
        <w:t>.</w:t>
      </w:r>
      <w:r w:rsidR="00F574CC" w:rsidRPr="00BA2FF1">
        <w:t xml:space="preserve"> </w:t>
      </w:r>
      <w:r w:rsidR="00B46EC3" w:rsidRPr="00BA2FF1">
        <w:t xml:space="preserve">Portanto, </w:t>
      </w:r>
      <w:r w:rsidR="000B7218" w:rsidRPr="00BA2FF1">
        <w:t>o</w:t>
      </w:r>
      <w:r w:rsidR="00B46EC3" w:rsidRPr="00BA2FF1">
        <w:t xml:space="preserve"> ge</w:t>
      </w:r>
      <w:r w:rsidR="000B7218" w:rsidRPr="00BA2FF1">
        <w:t>renciamento</w:t>
      </w:r>
      <w:r w:rsidR="00B46EC3" w:rsidRPr="00BA2FF1">
        <w:t xml:space="preserve"> </w:t>
      </w:r>
      <w:r w:rsidR="00025AE4" w:rsidRPr="00BA2FF1">
        <w:t>de</w:t>
      </w:r>
      <w:r w:rsidR="00B46EC3" w:rsidRPr="00BA2FF1">
        <w:t xml:space="preserve"> processos </w:t>
      </w:r>
      <w:r w:rsidR="000C794E" w:rsidRPr="00BA2FF1">
        <w:t>mostra</w:t>
      </w:r>
      <w:r w:rsidR="00025AE4" w:rsidRPr="00BA2FF1">
        <w:t xml:space="preserve"> uma </w:t>
      </w:r>
      <w:r w:rsidR="00B46EC3" w:rsidRPr="00BA2FF1">
        <w:t>visão funcional e sistêmica</w:t>
      </w:r>
      <w:r w:rsidR="00025AE4" w:rsidRPr="00BA2FF1">
        <w:t xml:space="preserve"> da organização, </w:t>
      </w:r>
      <w:r w:rsidR="000C794E" w:rsidRPr="00BA2FF1">
        <w:t>o que possibilit</w:t>
      </w:r>
      <w:r>
        <w:t>a</w:t>
      </w:r>
      <w:r w:rsidR="000C794E" w:rsidRPr="00BA2FF1">
        <w:t xml:space="preserve"> o amadurecimento da </w:t>
      </w:r>
      <w:r w:rsidR="00C75FEC" w:rsidRPr="00BA2FF1">
        <w:t>G</w:t>
      </w:r>
      <w:r w:rsidR="000C794E" w:rsidRPr="00BA2FF1">
        <w:t>est</w:t>
      </w:r>
      <w:r w:rsidR="000B7218" w:rsidRPr="00BA2FF1">
        <w:t xml:space="preserve">ão de </w:t>
      </w:r>
      <w:r w:rsidR="00C75FEC" w:rsidRPr="00BA2FF1">
        <w:t>P</w:t>
      </w:r>
      <w:r w:rsidR="000B7218" w:rsidRPr="00BA2FF1">
        <w:t xml:space="preserve">rocessos de </w:t>
      </w:r>
      <w:r w:rsidR="00C75FEC" w:rsidRPr="00BA2FF1">
        <w:t>N</w:t>
      </w:r>
      <w:r w:rsidR="000B7218" w:rsidRPr="00BA2FF1">
        <w:t>egócio (Business Process Management - BPM)</w:t>
      </w:r>
      <w:r w:rsidR="00C75FEC" w:rsidRPr="00BA2FF1">
        <w:t xml:space="preserve"> (TEIXEIRA; AGANETTE, 2019)</w:t>
      </w:r>
      <w:r w:rsidR="000B7218" w:rsidRPr="00BA2FF1">
        <w:t xml:space="preserve">. </w:t>
      </w:r>
      <w:r w:rsidR="000C5B1D">
        <w:t>Portanto, d</w:t>
      </w:r>
      <w:r w:rsidR="00FF420C" w:rsidRPr="00BA2FF1">
        <w:t>iante d</w:t>
      </w:r>
      <w:r w:rsidR="00DF64F0" w:rsidRPr="00BA2FF1">
        <w:t>o</w:t>
      </w:r>
      <w:r w:rsidR="00FF420C" w:rsidRPr="00BA2FF1">
        <w:t xml:space="preserve"> cenário</w:t>
      </w:r>
      <w:r w:rsidR="00DF64F0" w:rsidRPr="00BA2FF1">
        <w:t xml:space="preserve"> apresentado</w:t>
      </w:r>
      <w:r w:rsidR="00FF420C" w:rsidRPr="00BA2FF1">
        <w:t xml:space="preserve">, este </w:t>
      </w:r>
      <w:r w:rsidR="007627C3">
        <w:t>projeto</w:t>
      </w:r>
      <w:r w:rsidR="00FF420C" w:rsidRPr="00BA2FF1">
        <w:t xml:space="preserve"> </w:t>
      </w:r>
      <w:r w:rsidR="0010792F">
        <w:t>fará</w:t>
      </w:r>
      <w:r w:rsidR="0010792F">
        <w:rPr>
          <w:bCs/>
        </w:rPr>
        <w:t xml:space="preserve"> </w:t>
      </w:r>
      <w:r w:rsidR="00066C18">
        <w:rPr>
          <w:bCs/>
        </w:rPr>
        <w:t xml:space="preserve">o </w:t>
      </w:r>
      <w:r w:rsidR="00F44CAD" w:rsidRPr="00BA2FF1">
        <w:rPr>
          <w:bCs/>
        </w:rPr>
        <w:t xml:space="preserve">desenvolvimento de uma </w:t>
      </w:r>
      <w:r w:rsidR="00606F07" w:rsidRPr="00BA2FF1">
        <w:rPr>
          <w:bCs/>
        </w:rPr>
        <w:t>plataforma</w:t>
      </w:r>
      <w:r w:rsidR="00F44CAD" w:rsidRPr="00BA2FF1">
        <w:rPr>
          <w:bCs/>
        </w:rPr>
        <w:t xml:space="preserve"> </w:t>
      </w:r>
      <w:r w:rsidR="00816A26">
        <w:rPr>
          <w:bCs/>
        </w:rPr>
        <w:t>para a empresa foco</w:t>
      </w:r>
      <w:r w:rsidR="007627C3">
        <w:rPr>
          <w:bCs/>
        </w:rPr>
        <w:t xml:space="preserve"> do trabalho</w:t>
      </w:r>
      <w:r w:rsidR="009035A6">
        <w:rPr>
          <w:bCs/>
        </w:rPr>
        <w:t>, com o intuito de</w:t>
      </w:r>
      <w:r w:rsidR="00F44CAD" w:rsidRPr="00BA2FF1">
        <w:rPr>
          <w:bCs/>
        </w:rPr>
        <w:t xml:space="preserve"> auxili</w:t>
      </w:r>
      <w:r w:rsidR="009035A6">
        <w:rPr>
          <w:bCs/>
        </w:rPr>
        <w:t>ar</w:t>
      </w:r>
      <w:r w:rsidR="00F44CAD" w:rsidRPr="00BA2FF1">
        <w:rPr>
          <w:bCs/>
        </w:rPr>
        <w:t xml:space="preserve"> na </w:t>
      </w:r>
      <w:r w:rsidR="002412FA" w:rsidRPr="00BA2FF1">
        <w:rPr>
          <w:bCs/>
        </w:rPr>
        <w:t xml:space="preserve">gestão </w:t>
      </w:r>
      <w:r w:rsidR="00F44CAD" w:rsidRPr="00BA2FF1">
        <w:rPr>
          <w:bCs/>
        </w:rPr>
        <w:t xml:space="preserve">de </w:t>
      </w:r>
      <w:r w:rsidR="00AD2D9B" w:rsidRPr="00BA2FF1">
        <w:rPr>
          <w:bCs/>
        </w:rPr>
        <w:t>conhecimentos</w:t>
      </w:r>
      <w:r w:rsidR="009460AC" w:rsidRPr="00BA2FF1">
        <w:rPr>
          <w:bCs/>
        </w:rPr>
        <w:t xml:space="preserve"> da organização</w:t>
      </w:r>
      <w:r w:rsidR="00D41E6C" w:rsidRPr="00BA2FF1">
        <w:rPr>
          <w:bCs/>
        </w:rPr>
        <w:t>.</w:t>
      </w:r>
    </w:p>
    <w:p w14:paraId="3A0227F8" w14:textId="1A9C0FF5" w:rsidR="003B2467" w:rsidRPr="00BA2FF1" w:rsidRDefault="00935109" w:rsidP="00DD78F7">
      <w:pPr>
        <w:pStyle w:val="TF-TEXTO"/>
        <w:rPr>
          <w:color w:val="FF0000"/>
        </w:rPr>
      </w:pPr>
      <w:r w:rsidRPr="00BA2FF1">
        <w:t xml:space="preserve">A empresa </w:t>
      </w:r>
      <w:r w:rsidR="00486257">
        <w:t>men</w:t>
      </w:r>
      <w:r w:rsidR="00343182">
        <w:t>c</w:t>
      </w:r>
      <w:r w:rsidR="00486257">
        <w:t>ionada</w:t>
      </w:r>
      <w:r w:rsidRPr="00BA2FF1">
        <w:t xml:space="preserve"> </w:t>
      </w:r>
      <w:r w:rsidR="0095179B" w:rsidRPr="00BA2FF1">
        <w:t xml:space="preserve">atua no ramo </w:t>
      </w:r>
      <w:r w:rsidR="004A478A" w:rsidRPr="00BA2FF1">
        <w:t>tecnológico</w:t>
      </w:r>
      <w:r w:rsidR="00927259" w:rsidRPr="00BA2FF1">
        <w:t xml:space="preserve"> </w:t>
      </w:r>
      <w:r w:rsidR="00777546">
        <w:t>d</w:t>
      </w:r>
      <w:r w:rsidR="00927259" w:rsidRPr="00BA2FF1">
        <w:t>a área da saúde</w:t>
      </w:r>
      <w:r w:rsidR="00E54805" w:rsidRPr="00BA2FF1">
        <w:t xml:space="preserve"> e está localizada na cidade de Blumenau, Santa Catarina, tendo </w:t>
      </w:r>
      <w:r w:rsidR="00934533" w:rsidRPr="00BA2FF1">
        <w:t>mais</w:t>
      </w:r>
      <w:r w:rsidR="00E54805" w:rsidRPr="00BA2FF1">
        <w:t xml:space="preserve"> de </w:t>
      </w:r>
      <w:r w:rsidR="00934533" w:rsidRPr="00BA2FF1">
        <w:t>1.000</w:t>
      </w:r>
      <w:r w:rsidR="00E54805" w:rsidRPr="00BA2FF1">
        <w:t xml:space="preserve"> colaboradores associados a empresa</w:t>
      </w:r>
      <w:r w:rsidR="00BA01CE" w:rsidRPr="00BA2FF1">
        <w:t xml:space="preserve"> apenas na sede de Blumenau.</w:t>
      </w:r>
      <w:r w:rsidR="00090F4F" w:rsidRPr="00BA2FF1">
        <w:t xml:space="preserve"> </w:t>
      </w:r>
      <w:r w:rsidR="00272481" w:rsidRPr="00BA2FF1">
        <w:t>Por ser uma empresa</w:t>
      </w:r>
      <w:r w:rsidR="005F37F0" w:rsidRPr="00BA2FF1">
        <w:t xml:space="preserve"> global</w:t>
      </w:r>
      <w:r w:rsidR="00272481" w:rsidRPr="00BA2FF1">
        <w:t xml:space="preserve"> de grande porte</w:t>
      </w:r>
      <w:r w:rsidR="005F37F0" w:rsidRPr="00BA2FF1">
        <w:t xml:space="preserve">, </w:t>
      </w:r>
      <w:r w:rsidR="00CB1674" w:rsidRPr="00BA2FF1">
        <w:t xml:space="preserve">ela possui enorme influência na </w:t>
      </w:r>
      <w:r w:rsidR="00E71EA6" w:rsidRPr="00BA2FF1">
        <w:t xml:space="preserve">informática clínica internacional, além de </w:t>
      </w:r>
      <w:r w:rsidR="00121A48" w:rsidRPr="00BA2FF1">
        <w:t>ter uma forte</w:t>
      </w:r>
      <w:r w:rsidR="001F7B6D" w:rsidRPr="00BA2FF1">
        <w:t xml:space="preserve"> presen</w:t>
      </w:r>
      <w:r w:rsidR="00121A48" w:rsidRPr="00BA2FF1">
        <w:t>ça</w:t>
      </w:r>
      <w:r w:rsidR="001F7B6D" w:rsidRPr="00BA2FF1">
        <w:t xml:space="preserve"> no mercado</w:t>
      </w:r>
      <w:r w:rsidR="0039007A" w:rsidRPr="00BA2FF1">
        <w:t xml:space="preserve"> de softwares clínicos do</w:t>
      </w:r>
      <w:r w:rsidR="001F7B6D" w:rsidRPr="00BA2FF1">
        <w:t xml:space="preserve"> </w:t>
      </w:r>
      <w:r w:rsidR="0039007A" w:rsidRPr="00BA2FF1">
        <w:t>Brasil</w:t>
      </w:r>
      <w:r w:rsidR="001F7B6D" w:rsidRPr="00BA2FF1">
        <w:t xml:space="preserve"> e </w:t>
      </w:r>
      <w:r w:rsidR="0039007A" w:rsidRPr="00BA2FF1">
        <w:t>d</w:t>
      </w:r>
      <w:r w:rsidR="001F7B6D" w:rsidRPr="00BA2FF1">
        <w:t xml:space="preserve">a América Latina. </w:t>
      </w:r>
      <w:r w:rsidR="00E04204" w:rsidRPr="00BA2FF1">
        <w:t>Devido à</w:t>
      </w:r>
      <w:r w:rsidR="005255FF" w:rsidRPr="00BA2FF1">
        <w:t xml:space="preserve"> </w:t>
      </w:r>
      <w:r w:rsidR="00B03D42" w:rsidRPr="00BA2FF1">
        <w:t xml:space="preserve">sua </w:t>
      </w:r>
      <w:r w:rsidR="005255FF" w:rsidRPr="00BA2FF1">
        <w:t xml:space="preserve">numerosa quantidade de </w:t>
      </w:r>
      <w:r w:rsidR="005255FF" w:rsidRPr="00BA2FF1">
        <w:lastRenderedPageBreak/>
        <w:t>clientes</w:t>
      </w:r>
      <w:r w:rsidR="00085A97" w:rsidRPr="00BA2FF1">
        <w:t>, faz-se</w:t>
      </w:r>
      <w:r w:rsidR="002626C6" w:rsidRPr="00BA2FF1">
        <w:t xml:space="preserve"> extremamente</w:t>
      </w:r>
      <w:r w:rsidR="00085A97" w:rsidRPr="00BA2FF1">
        <w:t xml:space="preserve"> essencial </w:t>
      </w:r>
      <w:r w:rsidR="002626C6" w:rsidRPr="00BA2FF1">
        <w:t>a definição, padronização, controle, organização e documentação d</w:t>
      </w:r>
      <w:r w:rsidR="00821051" w:rsidRPr="00BA2FF1">
        <w:t>os</w:t>
      </w:r>
      <w:r w:rsidR="002626C6" w:rsidRPr="00BA2FF1">
        <w:t xml:space="preserve"> processos</w:t>
      </w:r>
      <w:r w:rsidR="00821051" w:rsidRPr="00BA2FF1">
        <w:t xml:space="preserve"> que são realizados pela empresa. </w:t>
      </w:r>
      <w:r w:rsidR="00D560A6" w:rsidRPr="00BA2FF1">
        <w:t xml:space="preserve">No entanto, torna-se difícil </w:t>
      </w:r>
      <w:r w:rsidR="006D7EEE" w:rsidRPr="00BA2FF1">
        <w:t xml:space="preserve">a gestão e o rastreamento de informações </w:t>
      </w:r>
      <w:r w:rsidR="00223377" w:rsidRPr="00BA2FF1">
        <w:t>em função d</w:t>
      </w:r>
      <w:r w:rsidR="004D5A1D" w:rsidRPr="00BA2FF1">
        <w:t xml:space="preserve">o vasto número de </w:t>
      </w:r>
      <w:r w:rsidR="00FE60D7" w:rsidRPr="00BA2FF1">
        <w:t xml:space="preserve">setores e equipes dentro da empresa, que engloba as equipes de recursos </w:t>
      </w:r>
      <w:r w:rsidR="00DD78F7" w:rsidRPr="00BA2FF1">
        <w:t>humanos</w:t>
      </w:r>
      <w:r w:rsidR="00FE60D7" w:rsidRPr="00BA2FF1">
        <w:t>, produto, desenvolvimento, testes, consultoria</w:t>
      </w:r>
      <w:r w:rsidR="009F46C3" w:rsidRPr="00BA2FF1">
        <w:t>, qualidade, entre outr</w:t>
      </w:r>
      <w:r w:rsidR="007C46F5" w:rsidRPr="00BA2FF1">
        <w:t>o</w:t>
      </w:r>
      <w:r w:rsidR="009F46C3" w:rsidRPr="00BA2FF1">
        <w:t>s.</w:t>
      </w:r>
      <w:r w:rsidR="000025ED" w:rsidRPr="00BA2FF1">
        <w:t xml:space="preserve"> A partir do contexto apresentado, foi </w:t>
      </w:r>
      <w:r w:rsidR="002A178B" w:rsidRPr="00BA2FF1">
        <w:t>retratado</w:t>
      </w:r>
      <w:r w:rsidR="000025ED" w:rsidRPr="00BA2FF1">
        <w:t xml:space="preserve"> </w:t>
      </w:r>
      <w:r w:rsidR="00735EDD" w:rsidRPr="00BA2FF1">
        <w:t>o</w:t>
      </w:r>
      <w:r w:rsidR="00C856D7" w:rsidRPr="00BA2FF1">
        <w:t xml:space="preserve"> </w:t>
      </w:r>
      <w:r w:rsidR="002A178B" w:rsidRPr="00BA2FF1">
        <w:t>fluxo de processo</w:t>
      </w:r>
      <w:r w:rsidR="00C753D4">
        <w:t>s</w:t>
      </w:r>
      <w:r w:rsidR="00735EDD" w:rsidRPr="00BA2FF1">
        <w:t xml:space="preserve"> especialmente</w:t>
      </w:r>
      <w:r w:rsidR="002A178B" w:rsidRPr="00BA2FF1">
        <w:t xml:space="preserve"> </w:t>
      </w:r>
      <w:r w:rsidR="00735EDD" w:rsidRPr="00BA2FF1">
        <w:t>d</w:t>
      </w:r>
      <w:r w:rsidR="002A178B" w:rsidRPr="00BA2FF1">
        <w:t>a</w:t>
      </w:r>
      <w:r w:rsidR="00AC2FE9" w:rsidRPr="00BA2FF1">
        <w:t xml:space="preserve"> área</w:t>
      </w:r>
      <w:r w:rsidR="002A178B" w:rsidRPr="00BA2FF1">
        <w:t xml:space="preserve"> de desen</w:t>
      </w:r>
      <w:r w:rsidR="00735EDD" w:rsidRPr="00BA2FF1">
        <w:t>volvimento de projetos</w:t>
      </w:r>
      <w:r w:rsidR="00AC2FE9" w:rsidRPr="00BA2FF1">
        <w:t xml:space="preserve">, já que engloba </w:t>
      </w:r>
      <w:r w:rsidR="003C4812" w:rsidRPr="00BA2FF1">
        <w:t>várias equipes num mesmo processo.</w:t>
      </w:r>
      <w:r w:rsidR="000B21A8" w:rsidRPr="00BA2FF1">
        <w:t xml:space="preserve"> </w:t>
      </w:r>
      <w:r w:rsidR="005A649C" w:rsidRPr="00BA2FF1">
        <w:t>A</w:t>
      </w:r>
      <w:r w:rsidR="006271AB" w:rsidRPr="00BA2FF1">
        <w:t xml:space="preserve"> </w:t>
      </w:r>
      <w:r w:rsidR="00061CB3" w:rsidRPr="00BA2FF1">
        <w:fldChar w:fldCharType="begin"/>
      </w:r>
      <w:r w:rsidR="00061CB3" w:rsidRPr="00BA2FF1">
        <w:instrText xml:space="preserve"> REF _Ref132197586 \h </w:instrText>
      </w:r>
      <w:r w:rsidR="00061CB3" w:rsidRPr="00BA2FF1">
        <w:fldChar w:fldCharType="separate"/>
      </w:r>
      <w:r w:rsidR="00CC50B3" w:rsidRPr="00BA2FF1">
        <w:t xml:space="preserve">Figura </w:t>
      </w:r>
      <w:r w:rsidR="00CC50B3">
        <w:rPr>
          <w:noProof/>
        </w:rPr>
        <w:t>1</w:t>
      </w:r>
      <w:r w:rsidR="00061CB3" w:rsidRPr="00BA2FF1">
        <w:fldChar w:fldCharType="end"/>
      </w:r>
      <w:r w:rsidR="006271AB" w:rsidRPr="00BA2FF1">
        <w:t xml:space="preserve"> traz a modelagem da etapa AS</w:t>
      </w:r>
      <w:r w:rsidR="00DD78F7">
        <w:t>-</w:t>
      </w:r>
      <w:r w:rsidR="006271AB" w:rsidRPr="00BA2FF1">
        <w:t>IS do ciclo do Business Process Management (BPM)</w:t>
      </w:r>
      <w:r w:rsidR="00A31209" w:rsidRPr="00BA2FF1">
        <w:t>, que descreve a situação atual</w:t>
      </w:r>
      <w:r w:rsidR="00B16CB5" w:rsidRPr="00BA2FF1">
        <w:t xml:space="preserve"> dos processo</w:t>
      </w:r>
      <w:r w:rsidR="005A649C" w:rsidRPr="00BA2FF1">
        <w:t>s</w:t>
      </w:r>
      <w:r w:rsidR="00DD78F7">
        <w:t xml:space="preserve"> (ASSUITI, 2023)</w:t>
      </w:r>
      <w:r w:rsidR="006271AB" w:rsidRPr="00BA2FF1">
        <w:t>.</w:t>
      </w:r>
    </w:p>
    <w:p w14:paraId="3B9CEE0D" w14:textId="2878D5E5" w:rsidR="00B60221" w:rsidRPr="00BA2FF1" w:rsidRDefault="00B60221" w:rsidP="00DD78F7">
      <w:pPr>
        <w:pStyle w:val="TF-LEGENDA"/>
      </w:pPr>
      <w:bookmarkStart w:id="10" w:name="_Ref132197586"/>
      <w:r w:rsidRPr="00BA2FF1">
        <w:t xml:space="preserve">Figura </w:t>
      </w:r>
      <w:fldSimple w:instr=" SEQ Figura \* ARABIC ">
        <w:r w:rsidR="00CC50B3">
          <w:rPr>
            <w:noProof/>
          </w:rPr>
          <w:t>1</w:t>
        </w:r>
      </w:fldSimple>
      <w:bookmarkEnd w:id="10"/>
      <w:r w:rsidRPr="00BA2FF1">
        <w:t>- Mapeamento do processo atual (AS</w:t>
      </w:r>
      <w:r w:rsidR="00DD78F7">
        <w:t>-</w:t>
      </w:r>
      <w:r w:rsidRPr="00BA2FF1">
        <w:t>IS)</w:t>
      </w:r>
    </w:p>
    <w:p w14:paraId="138D471C" w14:textId="796A688C" w:rsidR="003C5409" w:rsidRPr="00DD4344" w:rsidRDefault="00BE7B81" w:rsidP="00DD4344">
      <w:pPr>
        <w:pStyle w:val="TF-FIGURA"/>
      </w:pPr>
      <w:r w:rsidRPr="00BB052E">
        <w:rPr>
          <w:noProof/>
        </w:rPr>
        <w:drawing>
          <wp:inline distT="0" distB="0" distL="0" distR="0" wp14:anchorId="610DA644" wp14:editId="6D781271">
            <wp:extent cx="5760720" cy="3930015"/>
            <wp:effectExtent l="19050" t="19050" r="11430" b="133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8200C" w14:textId="77777777" w:rsidR="00FD432D" w:rsidRPr="00BA2FF1" w:rsidRDefault="00FD432D" w:rsidP="00FD432D">
      <w:pPr>
        <w:pStyle w:val="TF-FONTE"/>
      </w:pPr>
      <w:r w:rsidRPr="00BA2FF1">
        <w:t>Fonte: elaborado pela autora.</w:t>
      </w:r>
    </w:p>
    <w:p w14:paraId="7DDE24F8" w14:textId="2592EE5D" w:rsidR="00A4489E" w:rsidRDefault="002F6F31" w:rsidP="00A4489E">
      <w:pPr>
        <w:pStyle w:val="TF-TEXTO"/>
      </w:pPr>
      <w:r>
        <w:t xml:space="preserve">Primeiramente, </w:t>
      </w:r>
      <w:r w:rsidR="00C113C9">
        <w:t xml:space="preserve">a equipe de </w:t>
      </w:r>
      <w:r w:rsidR="00BD6978">
        <w:rPr>
          <w:rStyle w:val="TF-COURIER10"/>
        </w:rPr>
        <w:t>C</w:t>
      </w:r>
      <w:r w:rsidR="00C113C9" w:rsidRPr="00DD78F7">
        <w:rPr>
          <w:rStyle w:val="TF-COURIER10"/>
        </w:rPr>
        <w:t>onsultoria</w:t>
      </w:r>
      <w:r w:rsidR="00C113C9">
        <w:t xml:space="preserve"> </w:t>
      </w:r>
      <w:r w:rsidR="00D66029">
        <w:t xml:space="preserve">faz a </w:t>
      </w:r>
      <w:r w:rsidR="00BD6978">
        <w:rPr>
          <w:rStyle w:val="TF-COURIER10"/>
        </w:rPr>
        <w:t>A</w:t>
      </w:r>
      <w:r w:rsidR="00043E8C" w:rsidRPr="00DD78F7">
        <w:rPr>
          <w:rStyle w:val="TF-COURIER10"/>
        </w:rPr>
        <w:t>nálise de processos com o cliente</w:t>
      </w:r>
      <w:r w:rsidR="00043E8C">
        <w:t xml:space="preserve"> para definir quais são os desejos e expectativas do cliente em relação ao sistema.</w:t>
      </w:r>
      <w:r w:rsidR="00253CB8">
        <w:t xml:space="preserve"> Se o sistema atende todos os processos </w:t>
      </w:r>
      <w:r w:rsidR="00A47CA2">
        <w:t xml:space="preserve">que o cliente precisa, </w:t>
      </w:r>
      <w:r w:rsidR="00D92031">
        <w:t xml:space="preserve">ele é </w:t>
      </w:r>
      <w:r w:rsidR="00D92031" w:rsidRPr="00DD78F7">
        <w:rPr>
          <w:rStyle w:val="TF-COURIER10"/>
        </w:rPr>
        <w:t>testado</w:t>
      </w:r>
      <w:r w:rsidR="007261A0" w:rsidRPr="00DD78F7">
        <w:rPr>
          <w:rStyle w:val="TF-COURIER10"/>
        </w:rPr>
        <w:t xml:space="preserve"> e implementado</w:t>
      </w:r>
      <w:r w:rsidR="00BD6978">
        <w:t xml:space="preserve">. </w:t>
      </w:r>
      <w:r w:rsidR="008D2311">
        <w:t xml:space="preserve">Caso o sistema não atenda às necessidades do cliente, a </w:t>
      </w:r>
      <w:r w:rsidR="008D2311" w:rsidRPr="00DD78F7">
        <w:rPr>
          <w:rStyle w:val="TF-COURIER10"/>
        </w:rPr>
        <w:t>Consultoria</w:t>
      </w:r>
      <w:r w:rsidR="008D2311">
        <w:t xml:space="preserve"> </w:t>
      </w:r>
      <w:r w:rsidR="002A5953">
        <w:t xml:space="preserve">passa para a equipe de </w:t>
      </w:r>
      <w:r w:rsidR="002A5953" w:rsidRPr="00DD78F7">
        <w:rPr>
          <w:rStyle w:val="TF-COURIER10"/>
        </w:rPr>
        <w:t>Produto</w:t>
      </w:r>
      <w:r w:rsidR="002A5953">
        <w:t xml:space="preserve"> o </w:t>
      </w:r>
      <w:r w:rsidR="002A5953" w:rsidRPr="00DD78F7">
        <w:rPr>
          <w:rStyle w:val="TF-COURIER10"/>
        </w:rPr>
        <w:t>Repasse de orientações, melhorias e novos processos</w:t>
      </w:r>
      <w:r w:rsidR="002A5953">
        <w:t xml:space="preserve"> para suprir </w:t>
      </w:r>
      <w:r w:rsidR="0067452E">
        <w:t xml:space="preserve">o </w:t>
      </w:r>
      <w:r w:rsidR="00877624">
        <w:t>cliente.</w:t>
      </w:r>
      <w:r w:rsidR="003734DB">
        <w:t xml:space="preserve"> A partir disso, o </w:t>
      </w:r>
      <w:r w:rsidR="003734DB" w:rsidRPr="00DD78F7">
        <w:rPr>
          <w:rStyle w:val="TF-COURIER10"/>
        </w:rPr>
        <w:t>Produto</w:t>
      </w:r>
      <w:r w:rsidR="003734DB">
        <w:t xml:space="preserve"> faz a </w:t>
      </w:r>
      <w:r w:rsidR="003734DB" w:rsidRPr="00DD78F7">
        <w:rPr>
          <w:rStyle w:val="TF-COURIER10"/>
        </w:rPr>
        <w:t xml:space="preserve">Definição de </w:t>
      </w:r>
      <w:r w:rsidR="006306D1" w:rsidRPr="00DD78F7">
        <w:rPr>
          <w:rStyle w:val="TF-COURIER10"/>
        </w:rPr>
        <w:t>funcionalidades e a priorização do backlog</w:t>
      </w:r>
      <w:r w:rsidR="000609FF">
        <w:t xml:space="preserve"> e passa para o </w:t>
      </w:r>
      <w:proofErr w:type="spellStart"/>
      <w:r w:rsidR="000609FF" w:rsidRPr="00DD78F7">
        <w:rPr>
          <w:rStyle w:val="TF-COURIER10"/>
        </w:rPr>
        <w:t>Product</w:t>
      </w:r>
      <w:proofErr w:type="spellEnd"/>
      <w:r w:rsidR="000609FF" w:rsidRPr="00DD78F7">
        <w:rPr>
          <w:rStyle w:val="TF-COURIER10"/>
        </w:rPr>
        <w:t xml:space="preserve"> </w:t>
      </w:r>
      <w:proofErr w:type="spellStart"/>
      <w:r w:rsidR="000609FF" w:rsidRPr="00DD78F7">
        <w:rPr>
          <w:rStyle w:val="TF-COURIER10"/>
        </w:rPr>
        <w:t>Owner</w:t>
      </w:r>
      <w:proofErr w:type="spellEnd"/>
      <w:r w:rsidR="000609FF">
        <w:t xml:space="preserve"> (PO) as demandas para realizar a </w:t>
      </w:r>
      <w:r w:rsidR="000609FF" w:rsidRPr="00DD78F7">
        <w:rPr>
          <w:rStyle w:val="TF-COURIER10"/>
        </w:rPr>
        <w:t>Gestão do backlog</w:t>
      </w:r>
      <w:r w:rsidR="000609FF">
        <w:t xml:space="preserve">. Será o </w:t>
      </w:r>
      <w:r w:rsidR="000609FF" w:rsidRPr="00DD78F7">
        <w:rPr>
          <w:rStyle w:val="TF-COURIER10"/>
        </w:rPr>
        <w:t>PO</w:t>
      </w:r>
      <w:r w:rsidR="000609FF">
        <w:t xml:space="preserve"> o responsável pela </w:t>
      </w:r>
      <w:r w:rsidR="000609FF" w:rsidRPr="00DD78F7">
        <w:rPr>
          <w:rStyle w:val="TF-COURIER10"/>
        </w:rPr>
        <w:t xml:space="preserve">Tomada de decisão </w:t>
      </w:r>
      <w:r w:rsidR="00427BA0" w:rsidRPr="00DD78F7">
        <w:rPr>
          <w:rStyle w:val="TF-COURIER10"/>
        </w:rPr>
        <w:t>sobre as funcionalidades a serem desenvolvidas</w:t>
      </w:r>
      <w:r w:rsidR="00427BA0">
        <w:t xml:space="preserve">. </w:t>
      </w:r>
      <w:r w:rsidR="007E0405">
        <w:t xml:space="preserve">Então, a equipe de </w:t>
      </w:r>
      <w:r w:rsidR="007E0405" w:rsidRPr="00DD78F7">
        <w:rPr>
          <w:rStyle w:val="TF-COURIER10"/>
        </w:rPr>
        <w:t>Desenvolvimento</w:t>
      </w:r>
      <w:r w:rsidR="007E0405">
        <w:t xml:space="preserve"> fica responsável pela </w:t>
      </w:r>
      <w:r w:rsidR="007E0405" w:rsidRPr="00DD78F7">
        <w:rPr>
          <w:rStyle w:val="TF-COURIER10"/>
        </w:rPr>
        <w:lastRenderedPageBreak/>
        <w:t xml:space="preserve">Implementação das </w:t>
      </w:r>
      <w:r w:rsidR="00E52A01" w:rsidRPr="00DD78F7">
        <w:rPr>
          <w:rStyle w:val="TF-COURIER10"/>
        </w:rPr>
        <w:t>funcionalidades</w:t>
      </w:r>
      <w:r w:rsidR="007E0405">
        <w:t xml:space="preserve"> e pela </w:t>
      </w:r>
      <w:r w:rsidR="007E0405" w:rsidRPr="00DD78F7">
        <w:rPr>
          <w:rStyle w:val="TF-COURIER10"/>
        </w:rPr>
        <w:t>Realização de testes</w:t>
      </w:r>
      <w:r w:rsidR="007E0405">
        <w:t xml:space="preserve">. Em seguida, o </w:t>
      </w:r>
      <w:r w:rsidR="007E0405" w:rsidRPr="00DD78F7">
        <w:rPr>
          <w:rStyle w:val="TF-COURIER10"/>
        </w:rPr>
        <w:t>PO</w:t>
      </w:r>
      <w:r w:rsidR="007E0405">
        <w:t xml:space="preserve"> </w:t>
      </w:r>
      <w:r w:rsidR="00C617A5">
        <w:t xml:space="preserve">faz a </w:t>
      </w:r>
      <w:r w:rsidR="00C617A5" w:rsidRPr="00DD78F7">
        <w:rPr>
          <w:rStyle w:val="TF-COURIER10"/>
        </w:rPr>
        <w:t>V</w:t>
      </w:r>
      <w:r w:rsidR="007E0405" w:rsidRPr="00DD78F7">
        <w:rPr>
          <w:rStyle w:val="TF-COURIER10"/>
        </w:rPr>
        <w:t>alida</w:t>
      </w:r>
      <w:r w:rsidR="00C617A5" w:rsidRPr="00DD78F7">
        <w:rPr>
          <w:rStyle w:val="TF-COURIER10"/>
        </w:rPr>
        <w:t>ção</w:t>
      </w:r>
      <w:r w:rsidR="007E0405" w:rsidRPr="00DD78F7">
        <w:rPr>
          <w:rStyle w:val="TF-COURIER10"/>
        </w:rPr>
        <w:t xml:space="preserve"> </w:t>
      </w:r>
      <w:r w:rsidR="00C617A5" w:rsidRPr="00DD78F7">
        <w:rPr>
          <w:rStyle w:val="TF-COURIER10"/>
        </w:rPr>
        <w:t xml:space="preserve">das </w:t>
      </w:r>
      <w:r w:rsidR="00E52A01" w:rsidRPr="00DD78F7">
        <w:rPr>
          <w:rStyle w:val="TF-COURIER10"/>
        </w:rPr>
        <w:t>funcionalidades</w:t>
      </w:r>
      <w:r w:rsidR="007E0405">
        <w:t xml:space="preserve"> com o </w:t>
      </w:r>
      <w:r w:rsidR="007E0405" w:rsidRPr="00DD78F7">
        <w:rPr>
          <w:rStyle w:val="TF-COURIER10"/>
        </w:rPr>
        <w:t>Desenvolvimento</w:t>
      </w:r>
      <w:r w:rsidR="007E0405">
        <w:t xml:space="preserve"> </w:t>
      </w:r>
      <w:r w:rsidR="00C617A5">
        <w:t xml:space="preserve">e faz o repasse para o </w:t>
      </w:r>
      <w:r w:rsidR="00C617A5" w:rsidRPr="00DD78F7">
        <w:rPr>
          <w:rStyle w:val="TF-COURIER10"/>
        </w:rPr>
        <w:t>Produto</w:t>
      </w:r>
      <w:r w:rsidR="00C617A5">
        <w:t xml:space="preserve">. Se o sistema </w:t>
      </w:r>
      <w:r w:rsidR="00EA4978">
        <w:t xml:space="preserve">atender as funcionalidades requeridas pelo cliente, o </w:t>
      </w:r>
      <w:r w:rsidR="00EA4978" w:rsidRPr="00DD78F7">
        <w:rPr>
          <w:rStyle w:val="TF-COURIER10"/>
        </w:rPr>
        <w:t>Sistema é testado e implementado</w:t>
      </w:r>
      <w:r w:rsidR="00EA4978">
        <w:t xml:space="preserve">, se não o processo segue com </w:t>
      </w:r>
      <w:r w:rsidR="00D8737E">
        <w:t xml:space="preserve">a análise das funcionalidades com o </w:t>
      </w:r>
      <w:r w:rsidR="00D8737E" w:rsidRPr="00DD78F7">
        <w:rPr>
          <w:rStyle w:val="TF-COURIER10"/>
        </w:rPr>
        <w:t>Produto</w:t>
      </w:r>
      <w:r w:rsidR="00D8737E">
        <w:t>.</w:t>
      </w:r>
    </w:p>
    <w:p w14:paraId="031B2A74" w14:textId="75EB3A15" w:rsidR="004A1125" w:rsidRPr="00DD78F7" w:rsidRDefault="004A1125" w:rsidP="00A4489E">
      <w:pPr>
        <w:pStyle w:val="TF-TEXTO"/>
      </w:pPr>
      <w:r>
        <w:t xml:space="preserve">A partir do fluxo </w:t>
      </w:r>
      <w:r w:rsidR="00F72871">
        <w:t>apresentado, percebe-se a complexidade e a quantidade de etapas a serem seguidas,</w:t>
      </w:r>
      <w:r w:rsidR="00496182">
        <w:t xml:space="preserve"> </w:t>
      </w:r>
      <w:r w:rsidR="00F72871">
        <w:t>levando em conta apenas o processo de desenvolvimento.</w:t>
      </w:r>
      <w:r w:rsidR="00844642">
        <w:t xml:space="preserve"> </w:t>
      </w:r>
      <w:r w:rsidR="00E52A01">
        <w:t>Cada uma das etapas, para todas as equipes, deve</w:t>
      </w:r>
      <w:r w:rsidR="00844642">
        <w:t xml:space="preserve"> ser devidamente </w:t>
      </w:r>
      <w:r w:rsidR="00E52A01">
        <w:t>documentada</w:t>
      </w:r>
      <w:r w:rsidR="00B0481F">
        <w:t xml:space="preserve"> formalmente e informalmente</w:t>
      </w:r>
      <w:r w:rsidR="00384CA5">
        <w:t xml:space="preserve">, com isso a dificuldade de recuperação e rastreamento dessas </w:t>
      </w:r>
      <w:r w:rsidR="006F4C65">
        <w:t>inform</w:t>
      </w:r>
      <w:r w:rsidR="00384CA5">
        <w:t xml:space="preserve">ações fica extremamente </w:t>
      </w:r>
      <w:r w:rsidR="00D35889">
        <w:t>alta</w:t>
      </w:r>
      <w:r w:rsidR="00E62160">
        <w:t xml:space="preserve"> pelo fato de cada documento pertencer a uma plat</w:t>
      </w:r>
      <w:r w:rsidR="006219B2">
        <w:t>aforma de dados diferente</w:t>
      </w:r>
      <w:r w:rsidR="00295ED2">
        <w:t xml:space="preserve"> e </w:t>
      </w:r>
      <w:r w:rsidR="00F875F1">
        <w:t>por</w:t>
      </w:r>
      <w:r w:rsidR="00175341">
        <w:t xml:space="preserve"> possuir</w:t>
      </w:r>
      <w:r w:rsidR="00295ED2">
        <w:t xml:space="preserve"> acesso restrito</w:t>
      </w:r>
      <w:r w:rsidR="006219B2">
        <w:t xml:space="preserve">. </w:t>
      </w:r>
      <w:r w:rsidR="00295ED2">
        <w:t>Com isso, nota-se a necessidade de centralizar todos os conhecimentos ad</w:t>
      </w:r>
      <w:r w:rsidR="00F50409">
        <w:t xml:space="preserve">quiridos, utilizados e criados em um lugar só </w:t>
      </w:r>
      <w:r w:rsidR="00E52A01">
        <w:t>na qual</w:t>
      </w:r>
      <w:r w:rsidR="00F50409">
        <w:t xml:space="preserve"> todos tenham acesso</w:t>
      </w:r>
      <w:r w:rsidR="00AE59E9">
        <w:t xml:space="preserve">. </w:t>
      </w:r>
      <w:r w:rsidR="00E52A01" w:rsidRPr="00E52A01">
        <w:t xml:space="preserve">Diante desse cenário, essa pesquisa visa responder a seguinte pergunta: </w:t>
      </w:r>
      <w:bookmarkStart w:id="11" w:name="_Hlk133252522"/>
      <w:r w:rsidR="00BF5344" w:rsidRPr="00BB052E">
        <w:t xml:space="preserve">De que forma é </w:t>
      </w:r>
      <w:r w:rsidR="00593C47" w:rsidRPr="00BB052E">
        <w:t>possível</w:t>
      </w:r>
      <w:r w:rsidR="001E79EE" w:rsidRPr="00BB052E">
        <w:t xml:space="preserve"> centralizar o conhecimento e </w:t>
      </w:r>
      <w:r w:rsidR="00297D66" w:rsidRPr="00BB052E">
        <w:t>a</w:t>
      </w:r>
      <w:r w:rsidR="001E79EE" w:rsidRPr="00BB052E">
        <w:t xml:space="preserve">s informações disponíveis aos colaboradores da empresa, focando no meio de obtenção desses conhecimentos? </w:t>
      </w:r>
    </w:p>
    <w:bookmarkEnd w:id="11"/>
    <w:p w14:paraId="228E9541" w14:textId="06EDF21A" w:rsidR="005F1040" w:rsidRPr="00BA2FF1" w:rsidRDefault="001E79EE" w:rsidP="00DD78F7">
      <w:pPr>
        <w:pStyle w:val="TF-TEXTO"/>
      </w:pPr>
      <w:r>
        <w:t>Diante disso</w:t>
      </w:r>
      <w:r w:rsidR="00880C27" w:rsidRPr="00BA2FF1">
        <w:t>, o</w:t>
      </w:r>
      <w:r w:rsidR="005F1040" w:rsidRPr="00BA2FF1">
        <w:t xml:space="preserve"> objetivo geral desse trabalho é </w:t>
      </w:r>
      <w:r w:rsidR="00E52A01">
        <w:t xml:space="preserve">disponibilizar </w:t>
      </w:r>
      <w:r w:rsidR="005F1040" w:rsidRPr="00BA2FF1">
        <w:t xml:space="preserve">uma </w:t>
      </w:r>
      <w:r w:rsidR="00AB3912" w:rsidRPr="00BA2FF1">
        <w:t xml:space="preserve">base de </w:t>
      </w:r>
      <w:r w:rsidR="00937821">
        <w:t>d</w:t>
      </w:r>
      <w:r w:rsidR="00584514">
        <w:t>ados</w:t>
      </w:r>
      <w:r w:rsidR="00AB3912" w:rsidRPr="00BA2FF1">
        <w:t xml:space="preserve"> </w:t>
      </w:r>
      <w:r w:rsidR="005F1040" w:rsidRPr="00BA2FF1">
        <w:t xml:space="preserve">para </w:t>
      </w:r>
      <w:r w:rsidR="00AB3912" w:rsidRPr="00BA2FF1">
        <w:t>centralizar o conhecimento</w:t>
      </w:r>
      <w:r w:rsidR="005F1040" w:rsidRPr="00BA2FF1">
        <w:t xml:space="preserve"> da empresa, possibilitando </w:t>
      </w:r>
      <w:r w:rsidR="00EE4695" w:rsidRPr="00BA2FF1">
        <w:t>a gestão</w:t>
      </w:r>
      <w:r w:rsidR="005F1040" w:rsidRPr="00BA2FF1">
        <w:t>, monitoramento</w:t>
      </w:r>
      <w:r w:rsidR="00EE4695" w:rsidRPr="00BA2FF1">
        <w:t>, acesso</w:t>
      </w:r>
      <w:r w:rsidR="00CD734D" w:rsidRPr="00BA2FF1">
        <w:t>, rastreamento</w:t>
      </w:r>
      <w:r w:rsidR="005F1040" w:rsidRPr="00BA2FF1">
        <w:t xml:space="preserve"> e </w:t>
      </w:r>
      <w:r w:rsidR="00F11311" w:rsidRPr="00BA2FF1">
        <w:t>recuperação das informações adquiridas e documentadas</w:t>
      </w:r>
      <w:r w:rsidR="00383DE1" w:rsidRPr="00BA2FF1">
        <w:t xml:space="preserve"> pelos</w:t>
      </w:r>
      <w:r w:rsidR="00F11311" w:rsidRPr="00BA2FF1">
        <w:t xml:space="preserve"> </w:t>
      </w:r>
      <w:r w:rsidR="005F1040" w:rsidRPr="00BA2FF1">
        <w:t xml:space="preserve">colaboradores. </w:t>
      </w:r>
      <w:r w:rsidR="00E52A01" w:rsidRPr="00E52A01">
        <w:t>Para alcançar esse objetivo foram definidos os seguintes objetivos específicos</w:t>
      </w:r>
      <w:r w:rsidR="005F1040" w:rsidRPr="00BA2FF1">
        <w:t>:</w:t>
      </w:r>
      <w:r w:rsidR="00CD734D" w:rsidRPr="00BA2FF1">
        <w:t xml:space="preserve"> </w:t>
      </w:r>
      <w:r w:rsidR="005F1040" w:rsidRPr="00BA2FF1">
        <w:t>otimizar o fluxo do trabalho d</w:t>
      </w:r>
      <w:r w:rsidR="0099363C" w:rsidRPr="00BA2FF1">
        <w:t>os colaboradores</w:t>
      </w:r>
      <w:r w:rsidR="005F1040" w:rsidRPr="00BA2FF1">
        <w:t xml:space="preserve">, </w:t>
      </w:r>
      <w:r w:rsidR="0099363C" w:rsidRPr="00BA2FF1">
        <w:t>a partir da diminuição do tempo de procura</w:t>
      </w:r>
      <w:r w:rsidR="00662514" w:rsidRPr="00BA2FF1">
        <w:t xml:space="preserve"> das informações</w:t>
      </w:r>
      <w:r w:rsidR="00025B49" w:rsidRPr="00BA2FF1">
        <w:t>; facilitar a busca de informações a partir da busca semântica</w:t>
      </w:r>
      <w:r w:rsidR="005F1040" w:rsidRPr="00BA2FF1">
        <w:t>;</w:t>
      </w:r>
      <w:r w:rsidR="009C7318" w:rsidRPr="00BA2FF1">
        <w:t xml:space="preserve"> </w:t>
      </w:r>
      <w:r w:rsidR="00E52A01">
        <w:t>diminuir as</w:t>
      </w:r>
      <w:r w:rsidR="00DC606A" w:rsidRPr="00BA2FF1">
        <w:t xml:space="preserve"> barreiras entre diferentes equipes da empresa, tendo em vista </w:t>
      </w:r>
      <w:r w:rsidR="001256C9" w:rsidRPr="00BA2FF1">
        <w:t>a disponibilidade de acess</w:t>
      </w:r>
      <w:r w:rsidR="00E35BCD" w:rsidRPr="00BA2FF1">
        <w:t>o</w:t>
      </w:r>
      <w:r w:rsidR="00307FBA" w:rsidRPr="00BA2FF1">
        <w:t xml:space="preserve"> das informações</w:t>
      </w:r>
      <w:r w:rsidR="001256C9" w:rsidRPr="00BA2FF1">
        <w:t xml:space="preserve"> </w:t>
      </w:r>
      <w:r w:rsidR="00307FBA" w:rsidRPr="00BA2FF1">
        <w:t>à</w:t>
      </w:r>
      <w:r w:rsidR="001256C9" w:rsidRPr="00BA2FF1">
        <w:t xml:space="preserve"> todos os colaboradores</w:t>
      </w:r>
      <w:r w:rsidR="00307FBA" w:rsidRPr="00BA2FF1">
        <w:t>;</w:t>
      </w:r>
      <w:r w:rsidR="001256C9" w:rsidRPr="00BA2FF1">
        <w:t xml:space="preserve"> garantir a rastreabilidade de alterações e atualizações dos documentos</w:t>
      </w:r>
      <w:r w:rsidR="004570B5" w:rsidRPr="00BA2FF1">
        <w:t xml:space="preserve">; ampliar o alcance de indivíduos com acesso às </w:t>
      </w:r>
      <w:r w:rsidR="00E52A01" w:rsidRPr="00BA2FF1">
        <w:t>informações</w:t>
      </w:r>
      <w:r w:rsidR="00E35BCD" w:rsidRPr="00BA2FF1">
        <w:t>;</w:t>
      </w:r>
      <w:r w:rsidR="001256C9" w:rsidRPr="00BA2FF1">
        <w:t xml:space="preserve"> </w:t>
      </w:r>
      <w:r w:rsidR="00E52A01" w:rsidRPr="00E52A01">
        <w:t>e, por fim, analisar e avaliar a usabilidade, a comunicabilidade</w:t>
      </w:r>
      <w:r w:rsidR="00E52A01">
        <w:t xml:space="preserve"> e</w:t>
      </w:r>
      <w:r w:rsidR="00E52A01" w:rsidRPr="00E52A01">
        <w:t xml:space="preserve"> a experiência de usuário das interfaces desenvolvidas e de suas funcionalidades, por meio do Método Relationship of M3C with User Requirements and Usability and Communicability Assessment in groupware (RURUCAg)</w:t>
      </w:r>
      <w:r w:rsidR="00E52A01">
        <w:t xml:space="preserve"> </w:t>
      </w:r>
      <w:r w:rsidR="008A1686" w:rsidRPr="00BA2FF1">
        <w:t>com os colaboradores</w:t>
      </w:r>
      <w:r w:rsidR="006B3C3F" w:rsidRPr="00BA2FF1">
        <w:t>.</w:t>
      </w:r>
    </w:p>
    <w:p w14:paraId="143D09BC" w14:textId="0765C1CF" w:rsidR="00431D5B" w:rsidRPr="00BA2FF1" w:rsidRDefault="00C67979" w:rsidP="00BB052E">
      <w:pPr>
        <w:pStyle w:val="Ttulo1"/>
      </w:pPr>
      <w:bookmarkStart w:id="12" w:name="_Toc419598587"/>
      <w:r w:rsidRPr="00BA2FF1">
        <w:t>Bases Teóricas</w:t>
      </w:r>
    </w:p>
    <w:p w14:paraId="06A05CF8" w14:textId="31D7B517" w:rsidR="00BA3BC4" w:rsidRPr="00BA2FF1" w:rsidRDefault="006F7954" w:rsidP="00431D5B">
      <w:pPr>
        <w:pStyle w:val="TF-TEXTO"/>
      </w:pPr>
      <w:r w:rsidRPr="00BA2FF1">
        <w:t>Esta seção se refere a</w:t>
      </w:r>
      <w:r w:rsidR="00BA3BC4" w:rsidRPr="00BA2FF1">
        <w:t xml:space="preserve">s bases teóricas </w:t>
      </w:r>
      <w:r w:rsidRPr="00BA2FF1">
        <w:t>que apresentam os</w:t>
      </w:r>
      <w:r w:rsidR="00BA3BC4" w:rsidRPr="00BA2FF1">
        <w:t xml:space="preserve"> fundament</w:t>
      </w:r>
      <w:r w:rsidR="007B59A4" w:rsidRPr="00BA2FF1">
        <w:t>os e ideias que darão suporte ao tema abordado</w:t>
      </w:r>
      <w:r w:rsidRPr="00BA2FF1">
        <w:t xml:space="preserve"> e está </w:t>
      </w:r>
      <w:r w:rsidR="0078164C" w:rsidRPr="00BA2FF1">
        <w:t>dividida em duas subseções</w:t>
      </w:r>
      <w:r w:rsidRPr="00BA2FF1">
        <w:t xml:space="preserve">. A subseção </w:t>
      </w:r>
      <w:r w:rsidRPr="00BA2FF1">
        <w:fldChar w:fldCharType="begin"/>
      </w:r>
      <w:r w:rsidRPr="00BA2FF1">
        <w:instrText xml:space="preserve"> REF _Ref131659601 \r \h </w:instrText>
      </w:r>
      <w:r w:rsidRPr="00BA2FF1">
        <w:fldChar w:fldCharType="separate"/>
      </w:r>
      <w:r w:rsidR="00CC50B3">
        <w:t>2.1</w:t>
      </w:r>
      <w:r w:rsidRPr="00BA2FF1">
        <w:fldChar w:fldCharType="end"/>
      </w:r>
      <w:r w:rsidRPr="00BA2FF1">
        <w:t xml:space="preserve"> apresenta </w:t>
      </w:r>
      <w:r w:rsidR="0078164C" w:rsidRPr="00BA2FF1">
        <w:t xml:space="preserve">a revisão bibliográfica </w:t>
      </w:r>
      <w:r w:rsidRPr="00BA2FF1">
        <w:t xml:space="preserve">e a subseção </w:t>
      </w:r>
      <w:r w:rsidRPr="00BA2FF1">
        <w:fldChar w:fldCharType="begin"/>
      </w:r>
      <w:r w:rsidRPr="00BA2FF1">
        <w:instrText xml:space="preserve"> REF _Ref131659683 \r \h </w:instrText>
      </w:r>
      <w:r w:rsidRPr="00BA2FF1">
        <w:fldChar w:fldCharType="separate"/>
      </w:r>
      <w:r w:rsidR="00CC50B3">
        <w:t>2.2</w:t>
      </w:r>
      <w:r w:rsidRPr="00BA2FF1">
        <w:fldChar w:fldCharType="end"/>
      </w:r>
      <w:r w:rsidRPr="00BA2FF1">
        <w:t xml:space="preserve"> traz </w:t>
      </w:r>
      <w:r w:rsidR="00581090" w:rsidRPr="00BA2FF1">
        <w:t>os trabalhos corre</w:t>
      </w:r>
      <w:r w:rsidRPr="00BA2FF1">
        <w:t>latos, juntamente com o protocolo de busca utilizado.</w:t>
      </w:r>
    </w:p>
    <w:p w14:paraId="3214CB51" w14:textId="33A04058" w:rsidR="00C67979" w:rsidRPr="00BA2FF1" w:rsidRDefault="00C67979" w:rsidP="005542A3">
      <w:pPr>
        <w:pStyle w:val="Ttulo2"/>
      </w:pPr>
      <w:bookmarkStart w:id="13" w:name="_Ref131659601"/>
      <w:r w:rsidRPr="00BA2FF1">
        <w:lastRenderedPageBreak/>
        <w:t>Revisão Bibliográfica</w:t>
      </w:r>
      <w:bookmarkEnd w:id="13"/>
    </w:p>
    <w:p w14:paraId="3A6DEB21" w14:textId="46C5ED4E" w:rsidR="007B59A4" w:rsidRPr="00BA2FF1" w:rsidRDefault="00431D5B" w:rsidP="00E62D5F">
      <w:pPr>
        <w:pStyle w:val="TF-TEXTO"/>
      </w:pPr>
      <w:r w:rsidRPr="00BA2FF1">
        <w:t xml:space="preserve">Nesta subseção </w:t>
      </w:r>
      <w:r w:rsidR="00EC316E" w:rsidRPr="00BA2FF1">
        <w:t>serão observados os t</w:t>
      </w:r>
      <w:r w:rsidR="00BC0EC7" w:rsidRPr="00BA2FF1">
        <w:t>ema</w:t>
      </w:r>
      <w:r w:rsidR="00EC316E" w:rsidRPr="00BA2FF1">
        <w:t xml:space="preserve">s de maior relevância </w:t>
      </w:r>
      <w:r w:rsidR="00D82A85" w:rsidRPr="00BA2FF1">
        <w:t xml:space="preserve">ao trabalho proposto, sendo eles: </w:t>
      </w:r>
      <w:r w:rsidR="008022A6" w:rsidRPr="00BA2FF1">
        <w:t>gestão de conhecimento</w:t>
      </w:r>
      <w:r w:rsidR="00D82A85" w:rsidRPr="00BA2FF1">
        <w:t>, abordado n</w:t>
      </w:r>
      <w:r w:rsidR="006F7954" w:rsidRPr="00BA2FF1">
        <w:t xml:space="preserve">a subseção </w:t>
      </w:r>
      <w:r w:rsidR="006F7954" w:rsidRPr="00BA2FF1">
        <w:fldChar w:fldCharType="begin"/>
      </w:r>
      <w:r w:rsidR="006F7954" w:rsidRPr="00BA2FF1">
        <w:instrText xml:space="preserve"> REF _Ref131659748 \r \h </w:instrText>
      </w:r>
      <w:r w:rsidR="006F7954" w:rsidRPr="00BA2FF1">
        <w:fldChar w:fldCharType="separate"/>
      </w:r>
      <w:r w:rsidR="00CC50B3">
        <w:t>2.1.1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</w:t>
      </w:r>
      <w:r w:rsidR="00C04198" w:rsidRPr="00BA2FF1">
        <w:t xml:space="preserve">mecanismos de busca </w:t>
      </w:r>
      <w:r w:rsidR="00D36E2C" w:rsidRPr="00BA2FF1">
        <w:t xml:space="preserve">apresentado </w:t>
      </w:r>
      <w:r w:rsidR="006F7954" w:rsidRPr="00BA2FF1">
        <w:t xml:space="preserve">na subseção </w:t>
      </w:r>
      <w:r w:rsidR="006F7954" w:rsidRPr="00BA2FF1">
        <w:fldChar w:fldCharType="begin"/>
      </w:r>
      <w:r w:rsidR="006F7954" w:rsidRPr="00BA2FF1">
        <w:instrText xml:space="preserve"> REF _Ref131659774 \r \h </w:instrText>
      </w:r>
      <w:r w:rsidR="006F7954" w:rsidRPr="00BA2FF1">
        <w:fldChar w:fldCharType="separate"/>
      </w:r>
      <w:r w:rsidR="00CC50B3">
        <w:t>2.1.2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e o </w:t>
      </w:r>
      <w:r w:rsidR="003F7F9B" w:rsidRPr="00BA2FF1">
        <w:t>m</w:t>
      </w:r>
      <w:r w:rsidR="0096043F" w:rsidRPr="00BA2FF1">
        <w:t xml:space="preserve">étodo </w:t>
      </w:r>
      <w:r w:rsidR="006F7954" w:rsidRPr="00BA2FF1">
        <w:t>Business Process Management (BPM) e as etapas AS-IS/TO-BE</w:t>
      </w:r>
      <w:r w:rsidR="00E532EF" w:rsidRPr="00BA2FF1">
        <w:t xml:space="preserve"> abordado </w:t>
      </w:r>
      <w:r w:rsidR="006F7954" w:rsidRPr="00BA2FF1">
        <w:t xml:space="preserve">na subseção </w:t>
      </w:r>
      <w:r w:rsidR="00FA7803" w:rsidRPr="00BA2FF1">
        <w:fldChar w:fldCharType="begin"/>
      </w:r>
      <w:r w:rsidR="00FA7803" w:rsidRPr="00BA2FF1">
        <w:instrText xml:space="preserve"> REF _Ref131660037 \r \h </w:instrText>
      </w:r>
      <w:r w:rsidR="00FA7803" w:rsidRPr="00BA2FF1">
        <w:fldChar w:fldCharType="separate"/>
      </w:r>
      <w:r w:rsidR="00CC50B3">
        <w:t>2.1.3</w:t>
      </w:r>
      <w:r w:rsidR="00FA7803" w:rsidRPr="00BA2FF1">
        <w:fldChar w:fldCharType="end"/>
      </w:r>
      <w:r w:rsidR="00D36E2C" w:rsidRPr="00BA2FF1">
        <w:t>.</w:t>
      </w:r>
    </w:p>
    <w:p w14:paraId="39181EEE" w14:textId="44548500" w:rsidR="00C67979" w:rsidRPr="00BA2FF1" w:rsidRDefault="006D3B63" w:rsidP="00FF43F0">
      <w:pPr>
        <w:pStyle w:val="Ttulo3"/>
      </w:pPr>
      <w:bookmarkStart w:id="14" w:name="_Ref131659748"/>
      <w:r w:rsidRPr="00BA2FF1">
        <w:t>Gestão de c</w:t>
      </w:r>
      <w:r w:rsidR="00EC42CC" w:rsidRPr="00BA2FF1">
        <w:t>o</w:t>
      </w:r>
      <w:r w:rsidRPr="00BA2FF1">
        <w:t>nhecimento</w:t>
      </w:r>
      <w:bookmarkEnd w:id="14"/>
    </w:p>
    <w:p w14:paraId="0CFA6C71" w14:textId="2882FCEA" w:rsidR="00286807" w:rsidRPr="00BA2FF1" w:rsidRDefault="00B43D6D" w:rsidP="00F01CB6">
      <w:pPr>
        <w:pStyle w:val="TF-TEXTO"/>
      </w:pPr>
      <w:r w:rsidRPr="00BA2FF1">
        <w:t>O</w:t>
      </w:r>
      <w:r w:rsidR="004D14BB" w:rsidRPr="00BA2FF1">
        <w:t xml:space="preserve"> conhecimento organizacional </w:t>
      </w:r>
      <w:r w:rsidRPr="00BA2FF1">
        <w:t xml:space="preserve">é definido por Souza (2020) </w:t>
      </w:r>
      <w:r w:rsidR="004D14BB" w:rsidRPr="00BA2FF1">
        <w:t xml:space="preserve">como aquele que foi obtido ao longo do tempo pela organização, permitindo que a organização desempenhe seus processos </w:t>
      </w:r>
      <w:r w:rsidRPr="00BA2FF1">
        <w:t xml:space="preserve">e </w:t>
      </w:r>
      <w:r w:rsidR="004D14BB" w:rsidRPr="00BA2FF1">
        <w:t xml:space="preserve">objetivando o fornecimento de produtos e serviços aos seus clientes. </w:t>
      </w:r>
      <w:r w:rsidR="00E27B3F" w:rsidRPr="00BA2FF1">
        <w:t>A</w:t>
      </w:r>
      <w:r w:rsidR="000D3441" w:rsidRPr="00BA2FF1">
        <w:t>rruda, Dutra e Mussi</w:t>
      </w:r>
      <w:r w:rsidR="00C13733" w:rsidRPr="00BA2FF1">
        <w:t xml:space="preserve"> (</w:t>
      </w:r>
      <w:r w:rsidR="00E27B3F" w:rsidRPr="00BA2FF1">
        <w:t>2022</w:t>
      </w:r>
      <w:r w:rsidR="00C13733" w:rsidRPr="00BA2FF1">
        <w:t>)</w:t>
      </w:r>
      <w:r w:rsidRPr="00BA2FF1">
        <w:t xml:space="preserve"> complementam que</w:t>
      </w:r>
      <w:r w:rsidR="00C13733" w:rsidRPr="00BA2FF1">
        <w:t xml:space="preserve">, </w:t>
      </w:r>
      <w:r w:rsidR="000D3441" w:rsidRPr="00BA2FF1">
        <w:t xml:space="preserve">o conhecimento apresenta valor para as organizações </w:t>
      </w:r>
      <w:r w:rsidR="004A3F1B" w:rsidRPr="00BA2FF1">
        <w:t>por conta d</w:t>
      </w:r>
      <w:r w:rsidR="00173DF4" w:rsidRPr="00BA2FF1">
        <w:t xml:space="preserve">a sua capacidade </w:t>
      </w:r>
      <w:r w:rsidR="000D3441" w:rsidRPr="00BA2FF1">
        <w:t xml:space="preserve">de </w:t>
      </w:r>
      <w:r w:rsidR="00F75934" w:rsidRPr="00BA2FF1">
        <w:t>criar</w:t>
      </w:r>
      <w:r w:rsidR="000D3441" w:rsidRPr="00BA2FF1">
        <w:t xml:space="preserve"> soluções e novos conhecimentos a partir d</w:t>
      </w:r>
      <w:r w:rsidR="007701C2" w:rsidRPr="00BA2FF1">
        <w:t>e</w:t>
      </w:r>
      <w:r w:rsidR="000D3441" w:rsidRPr="00BA2FF1">
        <w:t xml:space="preserve"> pessoas</w:t>
      </w:r>
      <w:r w:rsidRPr="00BA2FF1">
        <w:t>. P</w:t>
      </w:r>
      <w:r w:rsidR="007F5F3B" w:rsidRPr="00BA2FF1">
        <w:t>or esse motivo</w:t>
      </w:r>
      <w:r w:rsidR="00627C78" w:rsidRPr="00BA2FF1">
        <w:t xml:space="preserve">, </w:t>
      </w:r>
      <w:r w:rsidR="00605536" w:rsidRPr="00BA2FF1">
        <w:t xml:space="preserve">a retenção do conhecimento se torna </w:t>
      </w:r>
      <w:r w:rsidR="00C53DC1" w:rsidRPr="00BA2FF1">
        <w:t xml:space="preserve">essencial </w:t>
      </w:r>
      <w:r w:rsidR="00B86123" w:rsidRPr="00BA2FF1">
        <w:t xml:space="preserve">para </w:t>
      </w:r>
      <w:r w:rsidR="0024265C" w:rsidRPr="00BA2FF1">
        <w:t>conter sua</w:t>
      </w:r>
      <w:r w:rsidR="00C53DC1" w:rsidRPr="00BA2FF1">
        <w:t xml:space="preserve"> perda, tendo em vista </w:t>
      </w:r>
      <w:r w:rsidR="00B86123" w:rsidRPr="00BA2FF1">
        <w:t>seu impacto n</w:t>
      </w:r>
      <w:r w:rsidR="00605536" w:rsidRPr="00BA2FF1">
        <w:t>o desempenho organizacional</w:t>
      </w:r>
      <w:r w:rsidRPr="00BA2FF1">
        <w:t xml:space="preserve"> (ARRUDA; DUTRA; MUSSI, 2022)</w:t>
      </w:r>
      <w:r w:rsidR="00605536" w:rsidRPr="00BA2FF1">
        <w:t xml:space="preserve">. </w:t>
      </w:r>
      <w:r w:rsidR="00D438B8" w:rsidRPr="00BA2FF1">
        <w:t>Em conse</w:t>
      </w:r>
      <w:r w:rsidR="00004B1A" w:rsidRPr="00BA2FF1">
        <w:t xml:space="preserve">quência, </w:t>
      </w:r>
      <w:r w:rsidR="00F01CB6" w:rsidRPr="00BA2FF1">
        <w:t xml:space="preserve">a gestão deste conhecimento se torna chave para </w:t>
      </w:r>
      <w:r w:rsidR="00004B1A" w:rsidRPr="00BA2FF1">
        <w:t>que a</w:t>
      </w:r>
      <w:r w:rsidR="00F01CB6" w:rsidRPr="00BA2FF1">
        <w:t xml:space="preserve"> organização consiga </w:t>
      </w:r>
      <w:r w:rsidR="007A4C07" w:rsidRPr="00BA2FF1">
        <w:t>prosperar</w:t>
      </w:r>
      <w:r w:rsidR="00F01CB6" w:rsidRPr="00BA2FF1">
        <w:t xml:space="preserve"> </w:t>
      </w:r>
      <w:r w:rsidR="00004B1A" w:rsidRPr="00BA2FF1">
        <w:t xml:space="preserve">no </w:t>
      </w:r>
      <w:r w:rsidR="00F01CB6" w:rsidRPr="00BA2FF1">
        <w:t xml:space="preserve">mercado competitivo </w:t>
      </w:r>
      <w:r w:rsidR="00527C66" w:rsidRPr="00BA2FF1">
        <w:t>(AUGUSTO, 2022)</w:t>
      </w:r>
      <w:r w:rsidR="00E378AD" w:rsidRPr="00BA2FF1">
        <w:t>.</w:t>
      </w:r>
    </w:p>
    <w:p w14:paraId="311D2D4B" w14:textId="716D76C8" w:rsidR="00802F06" w:rsidRPr="00BA2FF1" w:rsidRDefault="00F54F56" w:rsidP="00504AE6">
      <w:pPr>
        <w:pStyle w:val="TF-TEXTO"/>
      </w:pPr>
      <w:r w:rsidRPr="00BA2FF1">
        <w:t xml:space="preserve">Seguindo a mesma linha, </w:t>
      </w:r>
      <w:proofErr w:type="spellStart"/>
      <w:r w:rsidR="00B206A7" w:rsidRPr="00BA2FF1">
        <w:t>Ziviani</w:t>
      </w:r>
      <w:proofErr w:type="spellEnd"/>
      <w:r w:rsidR="00B206A7" w:rsidRPr="00BA2FF1">
        <w:t xml:space="preserve"> </w:t>
      </w:r>
      <w:r w:rsidR="00E8353E" w:rsidRPr="00BA2FF1">
        <w:rPr>
          <w:i/>
          <w:iCs/>
        </w:rPr>
        <w:t>et al.</w:t>
      </w:r>
      <w:r w:rsidR="00E8353E" w:rsidRPr="00BA2FF1">
        <w:t xml:space="preserve"> </w:t>
      </w:r>
      <w:r w:rsidR="00B206A7" w:rsidRPr="00BA2FF1">
        <w:t>(2019</w:t>
      </w:r>
      <w:r w:rsidR="00CA6D6E" w:rsidRPr="00BA2FF1">
        <w:t>) apresenta</w:t>
      </w:r>
      <w:r w:rsidR="00B43D6D" w:rsidRPr="00BA2FF1">
        <w:t>m</w:t>
      </w:r>
      <w:r w:rsidR="00B206A7" w:rsidRPr="00BA2FF1">
        <w:t xml:space="preserve"> o gerenciamento de conhecimento </w:t>
      </w:r>
      <w:r w:rsidR="00CA6D6E" w:rsidRPr="00BA2FF1">
        <w:t>como</w:t>
      </w:r>
      <w:r w:rsidR="003165EA" w:rsidRPr="00BA2FF1">
        <w:t xml:space="preserve"> um sistema </w:t>
      </w:r>
      <w:r w:rsidR="00B206A7" w:rsidRPr="00BA2FF1">
        <w:t>com</w:t>
      </w:r>
      <w:r w:rsidR="0071779E" w:rsidRPr="00BA2FF1">
        <w:t xml:space="preserve"> </w:t>
      </w:r>
      <w:r w:rsidR="00B206A7" w:rsidRPr="00BA2FF1">
        <w:t xml:space="preserve">um conjunto de técnicas e ferramentas que </w:t>
      </w:r>
      <w:r w:rsidR="007744B6" w:rsidRPr="00BA2FF1">
        <w:t>cuidam de</w:t>
      </w:r>
      <w:r w:rsidR="00B206A7" w:rsidRPr="00BA2FF1">
        <w:t xml:space="preserve"> processos</w:t>
      </w:r>
      <w:r w:rsidR="0071779E" w:rsidRPr="00BA2FF1">
        <w:t xml:space="preserve"> </w:t>
      </w:r>
      <w:r w:rsidR="00B206A7" w:rsidRPr="00BA2FF1">
        <w:t xml:space="preserve">gerenciais e </w:t>
      </w:r>
      <w:r w:rsidR="00B43D6D" w:rsidRPr="00BA2FF1">
        <w:t xml:space="preserve">de </w:t>
      </w:r>
      <w:r w:rsidR="00B206A7" w:rsidRPr="00BA2FF1">
        <w:t>infraestrutura</w:t>
      </w:r>
      <w:r w:rsidR="00B43D6D" w:rsidRPr="00BA2FF1">
        <w:t>. C</w:t>
      </w:r>
      <w:r w:rsidR="00524E90" w:rsidRPr="00BA2FF1">
        <w:t xml:space="preserve">omo resultado, </w:t>
      </w:r>
      <w:r w:rsidR="00B206A7" w:rsidRPr="00BA2FF1">
        <w:t>os processos humanos de criação, compartilhamento e</w:t>
      </w:r>
      <w:r w:rsidR="0071779E" w:rsidRPr="00BA2FF1">
        <w:t xml:space="preserve"> </w:t>
      </w:r>
      <w:r w:rsidR="00B206A7" w:rsidRPr="00BA2FF1">
        <w:t xml:space="preserve">disseminação de conhecimentos </w:t>
      </w:r>
      <w:r w:rsidR="0015311B" w:rsidRPr="00BA2FF1">
        <w:t>são estimulados</w:t>
      </w:r>
      <w:r w:rsidR="00B43D6D" w:rsidRPr="00BA2FF1">
        <w:t xml:space="preserve"> (ZIVIANI </w:t>
      </w:r>
      <w:r w:rsidR="00B43D6D" w:rsidRPr="00BA2FF1">
        <w:rPr>
          <w:i/>
          <w:iCs/>
        </w:rPr>
        <w:t>et al.</w:t>
      </w:r>
      <w:r w:rsidR="00B43D6D" w:rsidRPr="00BA2FF1">
        <w:t>, 2019)</w:t>
      </w:r>
      <w:r w:rsidR="0015311B" w:rsidRPr="00BA2FF1">
        <w:t>.</w:t>
      </w:r>
      <w:r w:rsidR="002B5B10" w:rsidRPr="00BA2FF1">
        <w:t xml:space="preserve"> </w:t>
      </w:r>
      <w:proofErr w:type="spellStart"/>
      <w:r w:rsidR="00B43D6D" w:rsidRPr="00BA2FF1">
        <w:t>Ziviani</w:t>
      </w:r>
      <w:proofErr w:type="spellEnd"/>
      <w:r w:rsidR="00B43D6D" w:rsidRPr="00BA2FF1">
        <w:t xml:space="preserve"> </w:t>
      </w:r>
      <w:r w:rsidR="00B43D6D" w:rsidRPr="00BA2FF1">
        <w:rPr>
          <w:i/>
          <w:iCs/>
        </w:rPr>
        <w:t>et al.</w:t>
      </w:r>
      <w:r w:rsidR="00B43D6D" w:rsidRPr="00BA2FF1">
        <w:t xml:space="preserve"> (2019) ainda colocam que, a</w:t>
      </w:r>
      <w:r w:rsidR="00504AE6" w:rsidRPr="00BA2FF1">
        <w:t xml:space="preserve"> gestão do conhecimento</w:t>
      </w:r>
      <w:r w:rsidR="0086594F" w:rsidRPr="00BA2FF1">
        <w:t xml:space="preserve"> </w:t>
      </w:r>
      <w:r w:rsidR="000A1C0B" w:rsidRPr="00BA2FF1">
        <w:t>originou-se como base</w:t>
      </w:r>
      <w:r w:rsidR="00C54627" w:rsidRPr="00BA2FF1">
        <w:t xml:space="preserve"> </w:t>
      </w:r>
      <w:r w:rsidR="000C3A36" w:rsidRPr="00BA2FF1">
        <w:t>na área</w:t>
      </w:r>
      <w:r w:rsidR="00504AE6" w:rsidRPr="00BA2FF1">
        <w:t xml:space="preserve"> prática</w:t>
      </w:r>
      <w:r w:rsidR="00837507" w:rsidRPr="00BA2FF1">
        <w:t xml:space="preserve"> </w:t>
      </w:r>
      <w:r w:rsidR="000C3A36" w:rsidRPr="00BA2FF1">
        <w:t>e d</w:t>
      </w:r>
      <w:r w:rsidR="00504AE6" w:rsidRPr="00BA2FF1">
        <w:t>e pesquisa em sistemas de informação</w:t>
      </w:r>
      <w:r w:rsidR="000C3A36" w:rsidRPr="00BA2FF1">
        <w:t xml:space="preserve">, </w:t>
      </w:r>
      <w:r w:rsidR="00F55B57" w:rsidRPr="00BA2FF1">
        <w:t>criada</w:t>
      </w:r>
      <w:r w:rsidR="00504AE6" w:rsidRPr="00BA2FF1">
        <w:t xml:space="preserve"> </w:t>
      </w:r>
      <w:r w:rsidR="00F55B57" w:rsidRPr="00BA2FF1">
        <w:t>com</w:t>
      </w:r>
      <w:r w:rsidR="00837507" w:rsidRPr="00BA2FF1">
        <w:t xml:space="preserve"> </w:t>
      </w:r>
      <w:r w:rsidR="00504AE6" w:rsidRPr="00BA2FF1">
        <w:t>bases teóricas da economi</w:t>
      </w:r>
      <w:r w:rsidR="00DA2FA0" w:rsidRPr="00BA2FF1">
        <w:t>a</w:t>
      </w:r>
      <w:r w:rsidR="00504AE6" w:rsidRPr="00BA2FF1">
        <w:t xml:space="preserve">, </w:t>
      </w:r>
      <w:r w:rsidR="00B43D6D" w:rsidRPr="00BA2FF1">
        <w:t xml:space="preserve">da </w:t>
      </w:r>
      <w:r w:rsidR="00504AE6" w:rsidRPr="00BA2FF1">
        <w:t xml:space="preserve">gestão estratégica, </w:t>
      </w:r>
      <w:r w:rsidR="00B43D6D" w:rsidRPr="00BA2FF1">
        <w:t xml:space="preserve">da </w:t>
      </w:r>
      <w:r w:rsidR="00504AE6" w:rsidRPr="00BA2FF1">
        <w:t>cultura</w:t>
      </w:r>
      <w:r w:rsidR="00837507" w:rsidRPr="00BA2FF1">
        <w:t xml:space="preserve"> </w:t>
      </w:r>
      <w:r w:rsidR="00504AE6" w:rsidRPr="00BA2FF1">
        <w:t xml:space="preserve">organizacional, </w:t>
      </w:r>
      <w:r w:rsidR="00B43D6D" w:rsidRPr="00BA2FF1">
        <w:t xml:space="preserve">do </w:t>
      </w:r>
      <w:r w:rsidR="00504AE6" w:rsidRPr="00BA2FF1">
        <w:t>comportamento</w:t>
      </w:r>
      <w:r w:rsidR="0041573D" w:rsidRPr="00BA2FF1">
        <w:t xml:space="preserve"> e </w:t>
      </w:r>
      <w:r w:rsidR="00B43D6D" w:rsidRPr="00BA2FF1">
        <w:t xml:space="preserve">da </w:t>
      </w:r>
      <w:r w:rsidR="0041573D" w:rsidRPr="00BA2FF1">
        <w:t>estrutura</w:t>
      </w:r>
      <w:r w:rsidR="00504AE6" w:rsidRPr="00BA2FF1">
        <w:t xml:space="preserve"> organizacional,</w:t>
      </w:r>
      <w:r w:rsidR="00837507" w:rsidRPr="00BA2FF1">
        <w:t xml:space="preserve"> </w:t>
      </w:r>
      <w:r w:rsidR="00B43D6D" w:rsidRPr="00BA2FF1">
        <w:t xml:space="preserve">da </w:t>
      </w:r>
      <w:r w:rsidR="00504AE6" w:rsidRPr="00BA2FF1">
        <w:t xml:space="preserve">inteligência artificial, </w:t>
      </w:r>
      <w:r w:rsidR="00B43D6D" w:rsidRPr="00BA2FF1">
        <w:t xml:space="preserve">da </w:t>
      </w:r>
      <w:r w:rsidR="00504AE6" w:rsidRPr="00BA2FF1">
        <w:t>gestão da qualidade e</w:t>
      </w:r>
      <w:r w:rsidR="00F55B57" w:rsidRPr="00BA2FF1">
        <w:t xml:space="preserve"> </w:t>
      </w:r>
      <w:r w:rsidR="00504AE6" w:rsidRPr="00BA2FF1">
        <w:t>d</w:t>
      </w:r>
      <w:r w:rsidR="00F55B57" w:rsidRPr="00BA2FF1">
        <w:t>o</w:t>
      </w:r>
      <w:r w:rsidR="00504AE6" w:rsidRPr="00BA2FF1">
        <w:t xml:space="preserve"> desempenho</w:t>
      </w:r>
      <w:r w:rsidR="00837507" w:rsidRPr="00BA2FF1">
        <w:t xml:space="preserve"> </w:t>
      </w:r>
      <w:r w:rsidR="00504AE6" w:rsidRPr="00BA2FF1">
        <w:t>organizacional</w:t>
      </w:r>
      <w:r w:rsidR="00837507" w:rsidRPr="00BA2FF1">
        <w:t>.</w:t>
      </w:r>
      <w:r w:rsidR="0041573D" w:rsidRPr="00BA2FF1">
        <w:t xml:space="preserve"> </w:t>
      </w:r>
      <w:proofErr w:type="spellStart"/>
      <w:r w:rsidR="00450D31" w:rsidRPr="00BA2FF1">
        <w:t>Z</w:t>
      </w:r>
      <w:r w:rsidR="00E23D5B" w:rsidRPr="00BA2FF1">
        <w:t>yrianoff</w:t>
      </w:r>
      <w:proofErr w:type="spellEnd"/>
      <w:r w:rsidR="00E23D5B" w:rsidRPr="00BA2FF1">
        <w:t xml:space="preserve"> (2021) fortifica </w:t>
      </w:r>
      <w:r w:rsidR="009A3FF5" w:rsidRPr="00BA2FF1">
        <w:t>est</w:t>
      </w:r>
      <w:r w:rsidR="00E23D5B" w:rsidRPr="00BA2FF1">
        <w:t>a ideia</w:t>
      </w:r>
      <w:r w:rsidR="009A3FF5" w:rsidRPr="00BA2FF1">
        <w:t xml:space="preserve"> </w:t>
      </w:r>
      <w:r w:rsidR="00B43D6D" w:rsidRPr="00BA2FF1">
        <w:t xml:space="preserve">complementando </w:t>
      </w:r>
      <w:r w:rsidR="009A3FF5" w:rsidRPr="00BA2FF1">
        <w:t xml:space="preserve">que a melhoria do desempenho das organizações depende </w:t>
      </w:r>
      <w:r w:rsidR="00FB7AA5" w:rsidRPr="00BA2FF1">
        <w:t>diretamente da</w:t>
      </w:r>
      <w:r w:rsidR="009A3FF5" w:rsidRPr="00BA2FF1">
        <w:t xml:space="preserve"> </w:t>
      </w:r>
      <w:r w:rsidR="00185ABA" w:rsidRPr="00BA2FF1">
        <w:t>rapidez</w:t>
      </w:r>
      <w:r w:rsidR="009A3FF5" w:rsidRPr="00BA2FF1">
        <w:t xml:space="preserve"> de resposta às demandas </w:t>
      </w:r>
      <w:r w:rsidR="006554E7" w:rsidRPr="00BA2FF1">
        <w:t>da organização</w:t>
      </w:r>
      <w:r w:rsidR="009A3FF5" w:rsidRPr="00BA2FF1">
        <w:t xml:space="preserve">, </w:t>
      </w:r>
      <w:r w:rsidR="000D591D" w:rsidRPr="00BA2FF1">
        <w:t>impactando</w:t>
      </w:r>
      <w:r w:rsidR="006554E7" w:rsidRPr="00BA2FF1">
        <w:t xml:space="preserve"> na sua</w:t>
      </w:r>
      <w:r w:rsidR="009A3FF5" w:rsidRPr="00BA2FF1">
        <w:t xml:space="preserve"> sobrevivência e competitividade</w:t>
      </w:r>
      <w:r w:rsidR="006554E7" w:rsidRPr="00BA2FF1">
        <w:t>.</w:t>
      </w:r>
    </w:p>
    <w:p w14:paraId="6EE75533" w14:textId="3FCD5552" w:rsidR="003F4B66" w:rsidRPr="00BA2FF1" w:rsidRDefault="003460F1" w:rsidP="00021623">
      <w:pPr>
        <w:pStyle w:val="TF-TEXTO"/>
      </w:pPr>
      <w:r w:rsidRPr="00BA2FF1">
        <w:t>Souza (2020) destaca</w:t>
      </w:r>
      <w:r w:rsidR="00910034" w:rsidRPr="00BA2FF1">
        <w:t xml:space="preserve"> também </w:t>
      </w:r>
      <w:r w:rsidR="00341A73" w:rsidRPr="00BA2FF1">
        <w:t>a</w:t>
      </w:r>
      <w:r w:rsidR="00910034" w:rsidRPr="00BA2FF1">
        <w:t xml:space="preserve"> </w:t>
      </w:r>
      <w:r w:rsidR="00567D55" w:rsidRPr="00BA2FF1">
        <w:t>relevância</w:t>
      </w:r>
      <w:r w:rsidR="00910034" w:rsidRPr="00BA2FF1">
        <w:t xml:space="preserve"> </w:t>
      </w:r>
      <w:r w:rsidR="00341A73" w:rsidRPr="00BA2FF1">
        <w:t>d</w:t>
      </w:r>
      <w:r w:rsidR="008B34DE" w:rsidRPr="00BA2FF1">
        <w:t xml:space="preserve">o </w:t>
      </w:r>
      <w:r w:rsidR="00910034" w:rsidRPr="00BA2FF1">
        <w:t>armazena</w:t>
      </w:r>
      <w:r w:rsidR="008B34DE" w:rsidRPr="00BA2FF1">
        <w:t>mento e acesso ao</w:t>
      </w:r>
      <w:r w:rsidR="00910034" w:rsidRPr="00BA2FF1">
        <w:t xml:space="preserve"> conhecimento organizacional</w:t>
      </w:r>
      <w:r w:rsidR="008B34DE" w:rsidRPr="00BA2FF1">
        <w:t xml:space="preserve">, sendo </w:t>
      </w:r>
      <w:r w:rsidR="00DC68B5" w:rsidRPr="00BA2FF1">
        <w:t>primordial</w:t>
      </w:r>
      <w:r w:rsidRPr="00BA2FF1">
        <w:t xml:space="preserve"> por parte da organização</w:t>
      </w:r>
      <w:r w:rsidR="00DC68B5" w:rsidRPr="00BA2FF1">
        <w:t xml:space="preserve"> o planejamento de</w:t>
      </w:r>
      <w:r w:rsidR="00BC0725" w:rsidRPr="00BA2FF1">
        <w:t>sses fatores</w:t>
      </w:r>
      <w:r w:rsidR="00786DC7" w:rsidRPr="00BA2FF1">
        <w:t xml:space="preserve"> e</w:t>
      </w:r>
      <w:r w:rsidR="00CE0100" w:rsidRPr="00BA2FF1">
        <w:t xml:space="preserve"> </w:t>
      </w:r>
      <w:r w:rsidR="00F3592A" w:rsidRPr="00BA2FF1">
        <w:t>d</w:t>
      </w:r>
      <w:r w:rsidR="00BC0725" w:rsidRPr="00BA2FF1">
        <w:t>as</w:t>
      </w:r>
      <w:r w:rsidR="00F3592A" w:rsidRPr="00BA2FF1">
        <w:t xml:space="preserve"> atualizações das informações</w:t>
      </w:r>
      <w:r w:rsidR="0049360E" w:rsidRPr="00BA2FF1">
        <w:t>.</w:t>
      </w:r>
      <w:r w:rsidR="00947A23" w:rsidRPr="00BA2FF1">
        <w:t xml:space="preserve"> </w:t>
      </w:r>
      <w:r w:rsidR="00D95F58" w:rsidRPr="00BA2FF1">
        <w:t>A</w:t>
      </w:r>
      <w:r w:rsidR="00882CD3" w:rsidRPr="00BA2FF1">
        <w:t xml:space="preserve"> norma 9001 da</w:t>
      </w:r>
      <w:r w:rsidR="00F921C4" w:rsidRPr="00BA2FF1">
        <w:t xml:space="preserve"> Organização Internacional de </w:t>
      </w:r>
      <w:r w:rsidR="003A6AC9" w:rsidRPr="00BA2FF1">
        <w:t>Normalização</w:t>
      </w:r>
      <w:r w:rsidR="00D95F58" w:rsidRPr="00BA2FF1">
        <w:t xml:space="preserve"> </w:t>
      </w:r>
      <w:r w:rsidR="003A6AC9" w:rsidRPr="00BA2FF1">
        <w:t>(</w:t>
      </w:r>
      <w:r w:rsidR="00D95F58" w:rsidRPr="00BA2FF1">
        <w:t>ISO</w:t>
      </w:r>
      <w:r w:rsidR="003A6AC9" w:rsidRPr="00BA2FF1">
        <w:t>)</w:t>
      </w:r>
      <w:r w:rsidR="00D95F58" w:rsidRPr="00BA2FF1">
        <w:t xml:space="preserve"> </w:t>
      </w:r>
      <w:r w:rsidR="00C76147" w:rsidRPr="00BA2FF1">
        <w:t>adiciona</w:t>
      </w:r>
      <w:r w:rsidR="00E6640A" w:rsidRPr="00BA2FF1">
        <w:t xml:space="preserve"> que</w:t>
      </w:r>
      <w:r w:rsidR="00C76147" w:rsidRPr="00BA2FF1">
        <w:t xml:space="preserve"> </w:t>
      </w:r>
      <w:r w:rsidR="00D95F58" w:rsidRPr="00BA2FF1">
        <w:t>o gerenciamento</w:t>
      </w:r>
      <w:r w:rsidR="00C76147" w:rsidRPr="00BA2FF1">
        <w:t xml:space="preserve"> </w:t>
      </w:r>
      <w:r w:rsidR="00D95F58" w:rsidRPr="00BA2FF1">
        <w:t>da informação</w:t>
      </w:r>
      <w:r w:rsidR="00C76147" w:rsidRPr="00BA2FF1">
        <w:t xml:space="preserve"> </w:t>
      </w:r>
      <w:r w:rsidR="00E6640A" w:rsidRPr="00BA2FF1">
        <w:t xml:space="preserve">é um </w:t>
      </w:r>
      <w:r w:rsidR="00C76147" w:rsidRPr="00BA2FF1">
        <w:t xml:space="preserve">meio de diminuir </w:t>
      </w:r>
      <w:r w:rsidR="00D95F58" w:rsidRPr="00BA2FF1">
        <w:t>a perda de informaçõe</w:t>
      </w:r>
      <w:r w:rsidR="00DD55EB" w:rsidRPr="00BA2FF1">
        <w:t>s</w:t>
      </w:r>
      <w:r w:rsidR="00D95F58" w:rsidRPr="00BA2FF1">
        <w:t xml:space="preserve">, </w:t>
      </w:r>
      <w:r w:rsidR="00DD55EB" w:rsidRPr="00BA2FF1">
        <w:t xml:space="preserve">além de </w:t>
      </w:r>
      <w:r w:rsidR="00D95F58" w:rsidRPr="00BA2FF1">
        <w:t>garantir a conformidade dos produtos e serviços fornecidos pela</w:t>
      </w:r>
      <w:r w:rsidR="00DD55EB" w:rsidRPr="00BA2FF1">
        <w:t xml:space="preserve"> </w:t>
      </w:r>
      <w:r w:rsidR="00D95F58" w:rsidRPr="00BA2FF1">
        <w:t>organização</w:t>
      </w:r>
      <w:r w:rsidR="00E6640A" w:rsidRPr="00BA2FF1">
        <w:t xml:space="preserve"> (SOUZA, 2020)</w:t>
      </w:r>
      <w:r w:rsidR="00DD55EB" w:rsidRPr="00BA2FF1">
        <w:t>.</w:t>
      </w:r>
      <w:r w:rsidR="005975D9" w:rsidRPr="00BA2FF1">
        <w:t xml:space="preserve"> </w:t>
      </w:r>
      <w:r w:rsidR="00AF0757" w:rsidRPr="00BA2FF1">
        <w:t xml:space="preserve">Portanto, </w:t>
      </w:r>
      <w:r w:rsidR="005C08AB" w:rsidRPr="00BA2FF1">
        <w:t>a</w:t>
      </w:r>
      <w:r w:rsidR="00021623" w:rsidRPr="00BA2FF1">
        <w:t xml:space="preserve"> gestão do conhecimento </w:t>
      </w:r>
      <w:r w:rsidR="0063201E" w:rsidRPr="00BA2FF1">
        <w:t>engloba</w:t>
      </w:r>
      <w:r w:rsidR="00021623" w:rsidRPr="00BA2FF1">
        <w:t xml:space="preserve"> a captura, absorção e retroalimentação de</w:t>
      </w:r>
      <w:r w:rsidR="00AF0757" w:rsidRPr="00BA2FF1">
        <w:t xml:space="preserve"> </w:t>
      </w:r>
      <w:r w:rsidR="00021623" w:rsidRPr="00BA2FF1">
        <w:t xml:space="preserve">todo o conhecimento que </w:t>
      </w:r>
      <w:r w:rsidR="00B66D01" w:rsidRPr="00BA2FF1">
        <w:t>proporciona</w:t>
      </w:r>
      <w:r w:rsidR="00021623" w:rsidRPr="00BA2FF1">
        <w:t xml:space="preserve"> o </w:t>
      </w:r>
      <w:r w:rsidR="00021623" w:rsidRPr="00BA2FF1">
        <w:lastRenderedPageBreak/>
        <w:t>desenvolvimento</w:t>
      </w:r>
      <w:r w:rsidR="00AF0757" w:rsidRPr="00BA2FF1">
        <w:t xml:space="preserve"> </w:t>
      </w:r>
      <w:r w:rsidR="00021623" w:rsidRPr="00BA2FF1">
        <w:t>organizacional</w:t>
      </w:r>
      <w:r w:rsidR="00A409B8" w:rsidRPr="00BA2FF1">
        <w:t xml:space="preserve">, ou seja, </w:t>
      </w:r>
      <w:r w:rsidR="004C10AF" w:rsidRPr="00BA2FF1">
        <w:t>devem</w:t>
      </w:r>
      <w:r w:rsidR="00021623" w:rsidRPr="00BA2FF1">
        <w:t xml:space="preserve"> estar </w:t>
      </w:r>
      <w:r w:rsidR="004C10AF" w:rsidRPr="00BA2FF1">
        <w:t>de acordo com</w:t>
      </w:r>
      <w:r w:rsidR="00021623" w:rsidRPr="00BA2FF1">
        <w:t xml:space="preserve"> a missão, a visão de futuro e as estratégias</w:t>
      </w:r>
      <w:r w:rsidR="00AF0757" w:rsidRPr="00BA2FF1">
        <w:t xml:space="preserve"> </w:t>
      </w:r>
      <w:r w:rsidR="00021623" w:rsidRPr="00BA2FF1">
        <w:t>organizacionais</w:t>
      </w:r>
      <w:r w:rsidR="004C10AF" w:rsidRPr="00BA2FF1">
        <w:t xml:space="preserve"> (ZIVIANI </w:t>
      </w:r>
      <w:r w:rsidR="004C10AF" w:rsidRPr="00BA2FF1">
        <w:rPr>
          <w:i/>
          <w:iCs/>
        </w:rPr>
        <w:t>et al.</w:t>
      </w:r>
      <w:r w:rsidR="004C10AF" w:rsidRPr="00BA2FF1">
        <w:t>, 2019)</w:t>
      </w:r>
      <w:r w:rsidR="00021623" w:rsidRPr="00BA2FF1">
        <w:t>.</w:t>
      </w:r>
    </w:p>
    <w:p w14:paraId="5A405E2D" w14:textId="74A0500F" w:rsidR="003706FF" w:rsidRPr="00BA2FF1" w:rsidRDefault="00C2471F" w:rsidP="00FF43F0">
      <w:pPr>
        <w:pStyle w:val="Ttulo3"/>
      </w:pPr>
      <w:bookmarkStart w:id="15" w:name="_Ref131659774"/>
      <w:r w:rsidRPr="00BA2FF1">
        <w:t>Mecanismo</w:t>
      </w:r>
      <w:r w:rsidR="00C04198" w:rsidRPr="00BA2FF1">
        <w:t>s</w:t>
      </w:r>
      <w:r w:rsidRPr="00BA2FF1">
        <w:t xml:space="preserve"> de busca</w:t>
      </w:r>
      <w:bookmarkEnd w:id="15"/>
    </w:p>
    <w:p w14:paraId="0558A179" w14:textId="58008218" w:rsidR="00585ED1" w:rsidRPr="00BA2FF1" w:rsidRDefault="00585ED1" w:rsidP="00110254">
      <w:pPr>
        <w:pStyle w:val="TF-TEXTO"/>
      </w:pPr>
      <w:r w:rsidRPr="00BA2FF1">
        <w:t xml:space="preserve">Monteiro </w:t>
      </w:r>
      <w:r w:rsidRPr="00BA2FF1">
        <w:rPr>
          <w:i/>
          <w:iCs/>
        </w:rPr>
        <w:t>et al</w:t>
      </w:r>
      <w:r w:rsidR="00CA575D" w:rsidRPr="00BA2FF1">
        <w:rPr>
          <w:i/>
          <w:iCs/>
        </w:rPr>
        <w:t>.</w:t>
      </w:r>
      <w:r w:rsidRPr="00BA2FF1">
        <w:t xml:space="preserve"> </w:t>
      </w:r>
      <w:r w:rsidR="00AA3549" w:rsidRPr="00BA2FF1">
        <w:t>(</w:t>
      </w:r>
      <w:r w:rsidRPr="00BA2FF1">
        <w:t>2017</w:t>
      </w:r>
      <w:r w:rsidR="00AA3549" w:rsidRPr="00BA2FF1">
        <w:t>)</w:t>
      </w:r>
      <w:r w:rsidR="00B328BC" w:rsidRPr="00BA2FF1">
        <w:t xml:space="preserve"> definem a</w:t>
      </w:r>
      <w:r w:rsidR="00AA3549" w:rsidRPr="00BA2FF1">
        <w:t xml:space="preserve"> Recuperação da Informação (RI) </w:t>
      </w:r>
      <w:r w:rsidR="00944FB3" w:rsidRPr="00BA2FF1">
        <w:t>como</w:t>
      </w:r>
      <w:r w:rsidR="00AA3549" w:rsidRPr="00BA2FF1">
        <w:t xml:space="preserve"> uma </w:t>
      </w:r>
      <w:r w:rsidR="000D591D" w:rsidRPr="00BA2FF1">
        <w:t>área originária</w:t>
      </w:r>
      <w:r w:rsidR="00D450CB" w:rsidRPr="00BA2FF1">
        <w:t xml:space="preserve"> </w:t>
      </w:r>
      <w:r w:rsidR="00AA3549" w:rsidRPr="00BA2FF1">
        <w:t>da Ciência da Computação (CC)</w:t>
      </w:r>
      <w:r w:rsidR="00944FB3" w:rsidRPr="00BA2FF1">
        <w:t>, sendo um</w:t>
      </w:r>
      <w:r w:rsidR="005E65EF" w:rsidRPr="00BA2FF1">
        <w:t xml:space="preserve"> </w:t>
      </w:r>
      <w:r w:rsidR="00AA3549" w:rsidRPr="00BA2FF1">
        <w:t xml:space="preserve">processo que </w:t>
      </w:r>
      <w:r w:rsidR="005E65EF" w:rsidRPr="00BA2FF1">
        <w:t>cont</w:t>
      </w:r>
      <w:r w:rsidR="005942C6" w:rsidRPr="00BA2FF1">
        <w:t xml:space="preserve">ém </w:t>
      </w:r>
      <w:r w:rsidR="000D591D" w:rsidRPr="00BA2FF1">
        <w:t>aspectos intelectuais</w:t>
      </w:r>
      <w:r w:rsidR="00AA3549" w:rsidRPr="00BA2FF1">
        <w:t xml:space="preserve"> de </w:t>
      </w:r>
      <w:r w:rsidR="005942C6" w:rsidRPr="00BA2FF1">
        <w:t>detalhamento</w:t>
      </w:r>
      <w:r w:rsidR="00AA3549" w:rsidRPr="00BA2FF1">
        <w:t xml:space="preserve"> de informações e suas especificidades para a busca</w:t>
      </w:r>
      <w:r w:rsidR="005942C6" w:rsidRPr="00BA2FF1">
        <w:t xml:space="preserve">. </w:t>
      </w:r>
      <w:r w:rsidR="008F275D" w:rsidRPr="00BA2FF1">
        <w:t>A</w:t>
      </w:r>
      <w:r w:rsidR="004C4C43" w:rsidRPr="00BA2FF1">
        <w:t xml:space="preserve"> RI é indispensável </w:t>
      </w:r>
      <w:r w:rsidR="00965879" w:rsidRPr="00BA2FF1">
        <w:t xml:space="preserve">para a documentação e organização do conhecimento, devido ao </w:t>
      </w:r>
      <w:r w:rsidR="00116604" w:rsidRPr="00BA2FF1">
        <w:t>difícil</w:t>
      </w:r>
      <w:r w:rsidR="004C6A3F" w:rsidRPr="00BA2FF1">
        <w:t xml:space="preserve"> trabalho</w:t>
      </w:r>
      <w:r w:rsidR="00916E24" w:rsidRPr="00BA2FF1">
        <w:t xml:space="preserve"> de </w:t>
      </w:r>
      <w:r w:rsidR="009313FC" w:rsidRPr="00BA2FF1">
        <w:t xml:space="preserve">se </w:t>
      </w:r>
      <w:r w:rsidR="00EF432B" w:rsidRPr="00BA2FF1">
        <w:t>fazer</w:t>
      </w:r>
      <w:r w:rsidR="009313FC" w:rsidRPr="00BA2FF1">
        <w:t xml:space="preserve"> o crescente acúmulo de informações acessível</w:t>
      </w:r>
      <w:r w:rsidR="008F275D" w:rsidRPr="00BA2FF1">
        <w:t xml:space="preserve"> </w:t>
      </w:r>
      <w:r w:rsidR="00FD293D" w:rsidRPr="00BA2FF1">
        <w:t>(</w:t>
      </w:r>
      <w:r w:rsidR="008F275D" w:rsidRPr="00BA2FF1">
        <w:t>M</w:t>
      </w:r>
      <w:r w:rsidR="00FD293D" w:rsidRPr="00BA2FF1">
        <w:t>ONTEIRO</w:t>
      </w:r>
      <w:r w:rsidR="008F275D" w:rsidRPr="00BA2FF1">
        <w:t xml:space="preserve"> </w:t>
      </w:r>
      <w:r w:rsidR="008F275D" w:rsidRPr="00BA2FF1">
        <w:rPr>
          <w:i/>
          <w:iCs/>
        </w:rPr>
        <w:t>et al</w:t>
      </w:r>
      <w:r w:rsidR="00FD293D" w:rsidRPr="00BA2FF1">
        <w:rPr>
          <w:i/>
          <w:iCs/>
        </w:rPr>
        <w:t>.</w:t>
      </w:r>
      <w:r w:rsidR="002B6291" w:rsidRPr="00BB052E">
        <w:t>,</w:t>
      </w:r>
      <w:r w:rsidR="008F275D" w:rsidRPr="00BA2FF1">
        <w:t xml:space="preserve"> 2017)</w:t>
      </w:r>
      <w:r w:rsidR="009313FC" w:rsidRPr="00BA2FF1">
        <w:t>.</w:t>
      </w:r>
      <w:r w:rsidR="00874C2C" w:rsidRPr="00BA2FF1">
        <w:t xml:space="preserve"> </w:t>
      </w:r>
      <w:r w:rsidR="0039285E" w:rsidRPr="00BA2FF1">
        <w:t>Portanto,</w:t>
      </w:r>
      <w:r w:rsidR="00FF43F0" w:rsidRPr="00BA2FF1">
        <w:t xml:space="preserve"> </w:t>
      </w:r>
      <w:r w:rsidR="009353D9" w:rsidRPr="00BA2FF1">
        <w:t>faz-se essencial o uso dos</w:t>
      </w:r>
      <w:r w:rsidR="00874C2C" w:rsidRPr="00BA2FF1">
        <w:t xml:space="preserve"> Sistemas de Recuperação da Informação</w:t>
      </w:r>
      <w:r w:rsidR="0015450E" w:rsidRPr="00BA2FF1">
        <w:t xml:space="preserve"> (SRI)</w:t>
      </w:r>
      <w:r w:rsidR="00874C2C" w:rsidRPr="00BA2FF1">
        <w:t>,</w:t>
      </w:r>
      <w:r w:rsidR="0015450E" w:rsidRPr="00BA2FF1">
        <w:t xml:space="preserve"> pois eles </w:t>
      </w:r>
      <w:r w:rsidR="009353D9" w:rsidRPr="00BA2FF1">
        <w:t>consiste</w:t>
      </w:r>
      <w:r w:rsidR="000E3801" w:rsidRPr="00BA2FF1">
        <w:t>m</w:t>
      </w:r>
      <w:r w:rsidR="009353D9" w:rsidRPr="00BA2FF1">
        <w:t xml:space="preserve"> na representação, armazenamento, </w:t>
      </w:r>
      <w:r w:rsidR="00FF43F0" w:rsidRPr="00BA2FF1">
        <w:t xml:space="preserve">organização </w:t>
      </w:r>
      <w:r w:rsidR="000D591D" w:rsidRPr="00BA2FF1">
        <w:t>e localização</w:t>
      </w:r>
      <w:r w:rsidR="009353D9" w:rsidRPr="00BA2FF1">
        <w:t xml:space="preserve"> </w:t>
      </w:r>
      <w:r w:rsidR="000D591D" w:rsidRPr="00BA2FF1">
        <w:t>dos itens</w:t>
      </w:r>
      <w:r w:rsidR="009353D9" w:rsidRPr="00BA2FF1">
        <w:t xml:space="preserve"> </w:t>
      </w:r>
      <w:r w:rsidR="000D591D" w:rsidRPr="00BA2FF1">
        <w:t>de informação</w:t>
      </w:r>
      <w:r w:rsidR="00FF43F0" w:rsidRPr="00BA2FF1">
        <w:t xml:space="preserve"> (TEIXEIRA; AGANETTE, 2019)</w:t>
      </w:r>
      <w:r w:rsidR="000E3801" w:rsidRPr="00BA2FF1">
        <w:t>.</w:t>
      </w:r>
    </w:p>
    <w:p w14:paraId="199B9D10" w14:textId="43EF3C83" w:rsidR="00892AD8" w:rsidRPr="00BA2FF1" w:rsidRDefault="00FF43F0" w:rsidP="002A28F2">
      <w:pPr>
        <w:pStyle w:val="TF-TEXTO"/>
      </w:pPr>
      <w:r w:rsidRPr="00BA2FF1">
        <w:t>Nesse sentido,</w:t>
      </w:r>
      <w:r w:rsidR="00D26CFB" w:rsidRPr="00BA2FF1">
        <w:t xml:space="preserve"> </w:t>
      </w:r>
      <w:proofErr w:type="spellStart"/>
      <w:r w:rsidR="0018408A" w:rsidRPr="00BA2FF1">
        <w:t>C</w:t>
      </w:r>
      <w:r w:rsidR="00076BCD" w:rsidRPr="00BA2FF1">
        <w:t>oneglian</w:t>
      </w:r>
      <w:proofErr w:type="spellEnd"/>
      <w:r w:rsidR="0018408A" w:rsidRPr="00BA2FF1">
        <w:t xml:space="preserve"> </w:t>
      </w:r>
      <w:r w:rsidR="00E24383" w:rsidRPr="00BA2FF1">
        <w:t>(2018</w:t>
      </w:r>
      <w:r w:rsidR="00B47963" w:rsidRPr="00BA2FF1">
        <w:t xml:space="preserve">) </w:t>
      </w:r>
      <w:r w:rsidR="00962403" w:rsidRPr="00BA2FF1">
        <w:t xml:space="preserve">destaca </w:t>
      </w:r>
      <w:r w:rsidR="0087334A" w:rsidRPr="00BA2FF1">
        <w:t xml:space="preserve">as </w:t>
      </w:r>
      <w:r w:rsidR="00962403" w:rsidRPr="00BA2FF1">
        <w:t>três características essenciais de um SRI:</w:t>
      </w:r>
      <w:r w:rsidR="00050146" w:rsidRPr="00BA2FF1">
        <w:t xml:space="preserve"> representação, armazenamento e </w:t>
      </w:r>
      <w:r w:rsidR="0087334A" w:rsidRPr="00BA2FF1">
        <w:t>recuperação da informação</w:t>
      </w:r>
      <w:r w:rsidR="00050146" w:rsidRPr="00BA2FF1">
        <w:t>.</w:t>
      </w:r>
      <w:r w:rsidR="00EB6DD5" w:rsidRPr="00BA2FF1">
        <w:t xml:space="preserve"> </w:t>
      </w:r>
      <w:r w:rsidR="00160CF7" w:rsidRPr="00BA2FF1">
        <w:t>Logo</w:t>
      </w:r>
      <w:r w:rsidR="006A41F5" w:rsidRPr="00BA2FF1">
        <w:t xml:space="preserve">, Monteiro </w:t>
      </w:r>
      <w:r w:rsidR="006A41F5" w:rsidRPr="00BA2FF1">
        <w:rPr>
          <w:i/>
          <w:iCs/>
        </w:rPr>
        <w:t>et al</w:t>
      </w:r>
      <w:r w:rsidR="0020115B" w:rsidRPr="00BA2FF1">
        <w:rPr>
          <w:i/>
          <w:iCs/>
        </w:rPr>
        <w:t>.</w:t>
      </w:r>
      <w:r w:rsidR="006A41F5" w:rsidRPr="00BA2FF1">
        <w:t xml:space="preserve"> (2017) </w:t>
      </w:r>
      <w:r w:rsidR="00FA7730" w:rsidRPr="00BA2FF1">
        <w:t>adicionam ao SRI os mecanismos de busca</w:t>
      </w:r>
      <w:r w:rsidR="007901AD" w:rsidRPr="00BA2FF1">
        <w:t xml:space="preserve"> como uma referência</w:t>
      </w:r>
      <w:r w:rsidR="007214FA" w:rsidRPr="00BA2FF1">
        <w:t>,</w:t>
      </w:r>
      <w:r w:rsidR="000E3958" w:rsidRPr="00BA2FF1">
        <w:t xml:space="preserve"> dado a sua</w:t>
      </w:r>
      <w:r w:rsidR="007901AD" w:rsidRPr="00BA2FF1">
        <w:t xml:space="preserve"> </w:t>
      </w:r>
      <w:r w:rsidR="000E3958" w:rsidRPr="00BA2FF1">
        <w:t>escalabilidade de processamento e indexação, índices de múltiplas semióticas, algoritmos e aprimoramento na interface de busca</w:t>
      </w:r>
      <w:r w:rsidR="007214FA" w:rsidRPr="00BA2FF1">
        <w:t>.</w:t>
      </w:r>
      <w:r w:rsidR="00A42C62" w:rsidRPr="00BA2FF1">
        <w:t xml:space="preserve"> Assim, </w:t>
      </w:r>
      <w:r w:rsidR="00500935" w:rsidRPr="00BA2FF1">
        <w:t xml:space="preserve">demonstram a estrutura de um SRI </w:t>
      </w:r>
      <w:r w:rsidR="00DB4EE0" w:rsidRPr="00BA2FF1">
        <w:t>com a arquitetura</w:t>
      </w:r>
      <w:r w:rsidR="00E64C1D" w:rsidRPr="00BA2FF1">
        <w:t xml:space="preserve"> seguindo com </w:t>
      </w:r>
      <w:r w:rsidR="00EE5713" w:rsidRPr="00BA2FF1">
        <w:t xml:space="preserve">componentes: </w:t>
      </w:r>
      <w:r w:rsidR="00DB4EE0" w:rsidRPr="00BA2FF1">
        <w:t>coleta e</w:t>
      </w:r>
      <w:r w:rsidR="00EE5713" w:rsidRPr="00BA2FF1">
        <w:t xml:space="preserve"> </w:t>
      </w:r>
      <w:r w:rsidR="00DB4EE0" w:rsidRPr="00BA2FF1">
        <w:t>indexação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crawling</w:t>
      </w:r>
      <w:proofErr w:type="spellEnd"/>
      <w:r w:rsidR="005C065A" w:rsidRPr="00BA2FF1">
        <w:t>)</w:t>
      </w:r>
      <w:r w:rsidR="00DB4EE0" w:rsidRPr="00BA2FF1">
        <w:t>; geração de índices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indexing</w:t>
      </w:r>
      <w:proofErr w:type="spellEnd"/>
      <w:r w:rsidR="005C065A" w:rsidRPr="00BA2FF1">
        <w:t>)</w:t>
      </w:r>
      <w:r w:rsidR="00DB4EE0" w:rsidRPr="00BA2FF1">
        <w:t>;</w:t>
      </w:r>
      <w:r w:rsidRPr="00BA2FF1">
        <w:t xml:space="preserve"> e o </w:t>
      </w:r>
      <w:r w:rsidR="005C065A" w:rsidRPr="00BA2FF1">
        <w:t>mecanismo</w:t>
      </w:r>
      <w:r w:rsidR="00DB4EE0" w:rsidRPr="00BA2FF1">
        <w:t xml:space="preserve"> de busca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searc</w:t>
      </w:r>
      <w:r w:rsidR="00892AD8" w:rsidRPr="00BA2FF1">
        <w:rPr>
          <w:i/>
          <w:iCs/>
        </w:rPr>
        <w:t>hing</w:t>
      </w:r>
      <w:proofErr w:type="spellEnd"/>
      <w:r w:rsidR="005C065A" w:rsidRPr="00BA2FF1">
        <w:t>)</w:t>
      </w:r>
      <w:r w:rsidR="00CD58F1" w:rsidRPr="00BA2FF1">
        <w:t xml:space="preserve"> (MONTEIRO </w:t>
      </w:r>
      <w:r w:rsidR="00CD58F1" w:rsidRPr="00BA2FF1">
        <w:rPr>
          <w:i/>
          <w:iCs/>
        </w:rPr>
        <w:t>et al.</w:t>
      </w:r>
      <w:r w:rsidR="002B6291">
        <w:t xml:space="preserve">, </w:t>
      </w:r>
      <w:r w:rsidR="00CD58F1" w:rsidRPr="00BA2FF1">
        <w:t>2017)</w:t>
      </w:r>
      <w:r w:rsidR="00892AD8" w:rsidRPr="00BA2FF1">
        <w:t>.</w:t>
      </w:r>
    </w:p>
    <w:p w14:paraId="7F0E3EA5" w14:textId="714708BD" w:rsidR="00EB7A8A" w:rsidRPr="00BA2FF1" w:rsidRDefault="00353079" w:rsidP="0013437D">
      <w:pPr>
        <w:pStyle w:val="TF-TEXTO"/>
      </w:pPr>
      <w:r w:rsidRPr="00BA2FF1">
        <w:t xml:space="preserve">Seguindo essa linha, </w:t>
      </w:r>
      <w:r w:rsidR="00BA42DB" w:rsidRPr="00BA2FF1">
        <w:t>Magalhães e Souza (2019)</w:t>
      </w:r>
      <w:r w:rsidR="00C43390" w:rsidRPr="00BA2FF1">
        <w:t xml:space="preserve"> relatam ser</w:t>
      </w:r>
      <w:r w:rsidR="008E485E" w:rsidRPr="00BA2FF1">
        <w:t xml:space="preserve"> fundamental o</w:t>
      </w:r>
      <w:r w:rsidR="00610EE1" w:rsidRPr="00BA2FF1">
        <w:t xml:space="preserve"> avanço desses mecanismos, </w:t>
      </w:r>
      <w:r w:rsidR="001B0B3B" w:rsidRPr="00BA2FF1">
        <w:t>como</w:t>
      </w:r>
      <w:r w:rsidR="00091CD5" w:rsidRPr="00BA2FF1">
        <w:t xml:space="preserve">, por exemplo, </w:t>
      </w:r>
      <w:r w:rsidR="001B0B3B" w:rsidRPr="00BA2FF1">
        <w:t>o</w:t>
      </w:r>
      <w:r w:rsidR="006F574F" w:rsidRPr="00BA2FF1">
        <w:t>s</w:t>
      </w:r>
      <w:r w:rsidR="001B0B3B" w:rsidRPr="00BA2FF1">
        <w:t xml:space="preserve"> </w:t>
      </w:r>
      <w:r w:rsidR="006F574F" w:rsidRPr="00BA2FF1">
        <w:t>SRI baseados em</w:t>
      </w:r>
      <w:r w:rsidR="001B0B3B" w:rsidRPr="00BA2FF1">
        <w:t xml:space="preserve"> ontol</w:t>
      </w:r>
      <w:r w:rsidR="006F574F" w:rsidRPr="00BA2FF1">
        <w:t>ogias</w:t>
      </w:r>
      <w:r w:rsidR="00206EE4" w:rsidRPr="00BA2FF1">
        <w:t xml:space="preserve"> </w:t>
      </w:r>
      <w:r w:rsidR="0090722A" w:rsidRPr="00BA2FF1">
        <w:t xml:space="preserve">que exploram bases de conhecimentos </w:t>
      </w:r>
      <w:r w:rsidR="00E31C48" w:rsidRPr="00BA2FF1">
        <w:t>a partir de pesquisas semânticas</w:t>
      </w:r>
      <w:r w:rsidR="00BA42DB" w:rsidRPr="00BA2FF1">
        <w:t>.</w:t>
      </w:r>
      <w:r w:rsidR="00E31C48" w:rsidRPr="00BA2FF1">
        <w:t xml:space="preserve"> </w:t>
      </w:r>
      <w:r w:rsidR="007F4A7B" w:rsidRPr="00BA2FF1">
        <w:t xml:space="preserve">As ontologias são </w:t>
      </w:r>
      <w:r w:rsidR="00F67827" w:rsidRPr="00BA2FF1">
        <w:t>explicada</w:t>
      </w:r>
      <w:r w:rsidR="00601982" w:rsidRPr="00BA2FF1">
        <w:t>s como</w:t>
      </w:r>
      <w:r w:rsidR="00F67827" w:rsidRPr="00BA2FF1">
        <w:t xml:space="preserve"> a especificação de uma conceitualização, ou seja,</w:t>
      </w:r>
      <w:r w:rsidR="00601982" w:rsidRPr="00BA2FF1">
        <w:t xml:space="preserve"> </w:t>
      </w:r>
      <w:r w:rsidR="00FF43F0" w:rsidRPr="00BA2FF1">
        <w:t>um conjunto</w:t>
      </w:r>
      <w:r w:rsidR="00F67827" w:rsidRPr="00BA2FF1">
        <w:t xml:space="preserve"> </w:t>
      </w:r>
      <w:r w:rsidR="00600A22" w:rsidRPr="00BA2FF1">
        <w:t>de conceitos</w:t>
      </w:r>
      <w:r w:rsidR="00F67827" w:rsidRPr="00BA2FF1">
        <w:t xml:space="preserve"> </w:t>
      </w:r>
      <w:r w:rsidR="00600A22" w:rsidRPr="00BA2FF1">
        <w:t>espec</w:t>
      </w:r>
      <w:r w:rsidR="00F67827" w:rsidRPr="00BA2FF1">
        <w:t>íficos de uma</w:t>
      </w:r>
      <w:r w:rsidR="00BA42DB" w:rsidRPr="00BA2FF1">
        <w:t xml:space="preserve"> </w:t>
      </w:r>
      <w:r w:rsidR="00600A22" w:rsidRPr="00BA2FF1">
        <w:t>área</w:t>
      </w:r>
      <w:r w:rsidR="00BA42DB" w:rsidRPr="00BA2FF1">
        <w:t xml:space="preserve"> (MAGALHÃES</w:t>
      </w:r>
      <w:r w:rsidR="00FF43F0" w:rsidRPr="00BA2FF1">
        <w:t xml:space="preserve">; </w:t>
      </w:r>
      <w:r w:rsidR="00BA42DB" w:rsidRPr="00BA2FF1">
        <w:t>SOUZA, 2019).</w:t>
      </w:r>
      <w:r w:rsidR="0013437D" w:rsidRPr="00BA2FF1">
        <w:t xml:space="preserve"> Portanto, em resumo, </w:t>
      </w:r>
      <w:r w:rsidR="00550862" w:rsidRPr="00BA2FF1">
        <w:t xml:space="preserve">as ontologias </w:t>
      </w:r>
      <w:r w:rsidR="0013437D" w:rsidRPr="00BA2FF1">
        <w:t>prop</w:t>
      </w:r>
      <w:r w:rsidR="00550862" w:rsidRPr="00BA2FF1">
        <w:t>orcionam</w:t>
      </w:r>
      <w:r w:rsidR="0013437D" w:rsidRPr="00BA2FF1">
        <w:t xml:space="preserve"> um </w:t>
      </w:r>
      <w:r w:rsidR="00F612F5" w:rsidRPr="00BA2FF1">
        <w:t>cenário</w:t>
      </w:r>
      <w:r w:rsidR="0013437D" w:rsidRPr="00BA2FF1">
        <w:t xml:space="preserve"> adequado para contextualizar as informações e tornar compreensível as informações</w:t>
      </w:r>
      <w:r w:rsidR="00891BA1" w:rsidRPr="00BA2FF1">
        <w:t xml:space="preserve"> de um modelo de dados</w:t>
      </w:r>
      <w:r w:rsidR="0013437D" w:rsidRPr="00BA2FF1">
        <w:t xml:space="preserve"> para os computadores</w:t>
      </w:r>
      <w:r w:rsidR="00095B5E" w:rsidRPr="00BA2FF1">
        <w:t xml:space="preserve"> (CONEGLIAN, 2018)</w:t>
      </w:r>
      <w:r w:rsidR="00F612F5" w:rsidRPr="00BA2FF1">
        <w:t>.</w:t>
      </w:r>
    </w:p>
    <w:p w14:paraId="3C7CB091" w14:textId="11944CAB" w:rsidR="00571DBE" w:rsidRPr="00BA2FF1" w:rsidRDefault="00B576CD" w:rsidP="00FF43F0">
      <w:pPr>
        <w:pStyle w:val="Ttulo3"/>
      </w:pPr>
      <w:bookmarkStart w:id="16" w:name="_Ref131660037"/>
      <w:r w:rsidRPr="00BA2FF1">
        <w:t xml:space="preserve">Método </w:t>
      </w:r>
      <w:r w:rsidR="00FF43F0" w:rsidRPr="00BA2FF1">
        <w:t xml:space="preserve">Business Process Management </w:t>
      </w:r>
      <w:r w:rsidRPr="00BA2FF1">
        <w:t xml:space="preserve">e as </w:t>
      </w:r>
      <w:r w:rsidR="00FF43F0" w:rsidRPr="00BA2FF1">
        <w:t xml:space="preserve">etapas </w:t>
      </w:r>
      <w:r w:rsidR="001C7DAA" w:rsidRPr="00BA2FF1">
        <w:t>AS</w:t>
      </w:r>
      <w:r w:rsidR="00FF43F0" w:rsidRPr="00BA2FF1">
        <w:t>-</w:t>
      </w:r>
      <w:r w:rsidR="001C7DAA" w:rsidRPr="00BA2FF1">
        <w:t>IS</w:t>
      </w:r>
      <w:r w:rsidR="00FF43F0" w:rsidRPr="00BA2FF1">
        <w:t>/</w:t>
      </w:r>
      <w:r w:rsidR="00F61AD2" w:rsidRPr="00BA2FF1">
        <w:t>TO</w:t>
      </w:r>
      <w:r w:rsidR="00AB7905" w:rsidRPr="00BA2FF1">
        <w:t xml:space="preserve"> </w:t>
      </w:r>
      <w:r w:rsidR="00F61AD2" w:rsidRPr="00BA2FF1">
        <w:t>BE</w:t>
      </w:r>
      <w:bookmarkEnd w:id="16"/>
      <w:r w:rsidR="00571DBE" w:rsidRPr="00BA2FF1">
        <w:t xml:space="preserve"> </w:t>
      </w:r>
    </w:p>
    <w:p w14:paraId="00CC1EF0" w14:textId="4B170C27" w:rsidR="00F448A1" w:rsidRPr="00BA2FF1" w:rsidRDefault="001C7DAA" w:rsidP="003B220E">
      <w:pPr>
        <w:pStyle w:val="TF-TEXTO"/>
      </w:pPr>
      <w:r w:rsidRPr="00BA2FF1">
        <w:t>Silva (2021)</w:t>
      </w:r>
      <w:r w:rsidR="00BE14F1" w:rsidRPr="00BA2FF1">
        <w:t xml:space="preserve"> </w:t>
      </w:r>
      <w:r w:rsidR="00B011B3" w:rsidRPr="00BA2FF1">
        <w:t xml:space="preserve">descreve </w:t>
      </w:r>
      <w:r w:rsidR="0067554D" w:rsidRPr="00BA2FF1">
        <w:t xml:space="preserve">que uma organização deve ser </w:t>
      </w:r>
      <w:r w:rsidR="005A0A60" w:rsidRPr="00BA2FF1">
        <w:t>con</w:t>
      </w:r>
      <w:r w:rsidR="00914B8F" w:rsidRPr="00BA2FF1">
        <w:t>s</w:t>
      </w:r>
      <w:r w:rsidR="005A0A60" w:rsidRPr="00BA2FF1">
        <w:t xml:space="preserve">tituída por um conjunto de processos </w:t>
      </w:r>
      <w:r w:rsidR="00314070" w:rsidRPr="00BA2FF1">
        <w:t>com o propósito</w:t>
      </w:r>
      <w:r w:rsidR="005A0A60" w:rsidRPr="00BA2FF1">
        <w:t xml:space="preserve"> de </w:t>
      </w:r>
      <w:r w:rsidR="0067554D" w:rsidRPr="00BA2FF1">
        <w:t>produzir bens ou serviços</w:t>
      </w:r>
      <w:r w:rsidR="005A0A60" w:rsidRPr="00BA2FF1">
        <w:t xml:space="preserve">, </w:t>
      </w:r>
      <w:r w:rsidR="002E6574" w:rsidRPr="00BA2FF1">
        <w:t xml:space="preserve">que </w:t>
      </w:r>
      <w:r w:rsidR="00F4005A" w:rsidRPr="00BA2FF1">
        <w:t>influencia</w:t>
      </w:r>
      <w:r w:rsidR="002E6574" w:rsidRPr="00BA2FF1">
        <w:t>m</w:t>
      </w:r>
      <w:r w:rsidR="00F4005A" w:rsidRPr="00BA2FF1">
        <w:t xml:space="preserve"> </w:t>
      </w:r>
      <w:r w:rsidR="002E6574" w:rsidRPr="00BA2FF1">
        <w:t xml:space="preserve">diretamente </w:t>
      </w:r>
      <w:r w:rsidR="00F4005A" w:rsidRPr="00BA2FF1">
        <w:t xml:space="preserve">no </w:t>
      </w:r>
      <w:r w:rsidR="009D266A" w:rsidRPr="00BA2FF1">
        <w:t>desempenho competitivo da organização</w:t>
      </w:r>
      <w:r w:rsidR="0068505D" w:rsidRPr="00BA2FF1">
        <w:t>.</w:t>
      </w:r>
      <w:r w:rsidR="0066650A" w:rsidRPr="00BA2FF1">
        <w:t xml:space="preserve"> </w:t>
      </w:r>
      <w:r w:rsidR="00847586" w:rsidRPr="00BA2FF1">
        <w:t>Consequentemente, a</w:t>
      </w:r>
      <w:r w:rsidR="00C67B75" w:rsidRPr="00BA2FF1">
        <w:t xml:space="preserve"> gestão de processos se tornou um dos </w:t>
      </w:r>
      <w:r w:rsidR="00817A27" w:rsidRPr="00BA2FF1">
        <w:t>fundamentos</w:t>
      </w:r>
      <w:r w:rsidR="00C67B75" w:rsidRPr="00BA2FF1">
        <w:t xml:space="preserve"> da gestão</w:t>
      </w:r>
      <w:r w:rsidR="00D13A6E" w:rsidRPr="00BA2FF1">
        <w:t xml:space="preserve"> </w:t>
      </w:r>
      <w:r w:rsidR="00817A27" w:rsidRPr="00BA2FF1">
        <w:t>organizacional e</w:t>
      </w:r>
      <w:r w:rsidR="00C67B75" w:rsidRPr="00BA2FF1">
        <w:t xml:space="preserve">, de acordo com </w:t>
      </w:r>
      <w:proofErr w:type="spellStart"/>
      <w:r w:rsidR="00C67B75" w:rsidRPr="00BA2FF1">
        <w:t>Celano</w:t>
      </w:r>
      <w:proofErr w:type="spellEnd"/>
      <w:r w:rsidR="00C67B75" w:rsidRPr="00BA2FF1">
        <w:t xml:space="preserve"> e Wanderley (2021, p. 95)</w:t>
      </w:r>
      <w:r w:rsidR="00817A27" w:rsidRPr="00BA2FF1">
        <w:t>,</w:t>
      </w:r>
      <w:r w:rsidR="00C67B75" w:rsidRPr="00BA2FF1">
        <w:t xml:space="preserve"> “</w:t>
      </w:r>
      <w:r w:rsidR="00531C57" w:rsidRPr="00BA2FF1">
        <w:t xml:space="preserve">[...] </w:t>
      </w:r>
      <w:r w:rsidR="00C67B75" w:rsidRPr="00BA2FF1">
        <w:t>ela permite entender</w:t>
      </w:r>
      <w:r w:rsidR="00D13A6E" w:rsidRPr="00BA2FF1">
        <w:t xml:space="preserve"> </w:t>
      </w:r>
      <w:r w:rsidR="00C67B75" w:rsidRPr="00BA2FF1">
        <w:t>os sistemas integrados e as estruturas organizacionais de maneira mais organizada.”</w:t>
      </w:r>
      <w:r w:rsidR="000D591D">
        <w:t xml:space="preserve">. Nesse sentindo, </w:t>
      </w:r>
      <w:proofErr w:type="spellStart"/>
      <w:r w:rsidR="00761AA4" w:rsidRPr="00BA2FF1">
        <w:t>Ag</w:t>
      </w:r>
      <w:r w:rsidR="00485B53" w:rsidRPr="00BA2FF1">
        <w:t>anette</w:t>
      </w:r>
      <w:proofErr w:type="spellEnd"/>
      <w:r w:rsidR="00485B53" w:rsidRPr="00BA2FF1">
        <w:t xml:space="preserve"> (2020) </w:t>
      </w:r>
      <w:r w:rsidR="00CA50EE" w:rsidRPr="00BA2FF1">
        <w:t>define</w:t>
      </w:r>
      <w:r w:rsidR="00485B53" w:rsidRPr="00BA2FF1">
        <w:t xml:space="preserve"> </w:t>
      </w:r>
      <w:r w:rsidR="00985841" w:rsidRPr="00BA2FF1">
        <w:t>o conceito</w:t>
      </w:r>
      <w:r w:rsidR="0047766D" w:rsidRPr="00BA2FF1">
        <w:t xml:space="preserve"> da</w:t>
      </w:r>
      <w:r w:rsidR="00485B53" w:rsidRPr="00BA2FF1">
        <w:t xml:space="preserve"> Gestão de </w:t>
      </w:r>
      <w:r w:rsidR="00485B53" w:rsidRPr="00BA2FF1">
        <w:lastRenderedPageBreak/>
        <w:t>Processos de Negócio</w:t>
      </w:r>
      <w:r w:rsidR="00F448A1" w:rsidRPr="00BA2FF1">
        <w:t xml:space="preserve"> </w:t>
      </w:r>
      <w:r w:rsidR="00485B53" w:rsidRPr="00BA2FF1">
        <w:t>(GPN)</w:t>
      </w:r>
      <w:r w:rsidR="0047766D" w:rsidRPr="00BA2FF1">
        <w:t xml:space="preserve"> como</w:t>
      </w:r>
      <w:r w:rsidR="00485B53" w:rsidRPr="00BA2FF1">
        <w:t xml:space="preserve"> </w:t>
      </w:r>
      <w:r w:rsidR="00744CE2" w:rsidRPr="00BA2FF1">
        <w:t xml:space="preserve">uma metodologia </w:t>
      </w:r>
      <w:r w:rsidR="00485B53" w:rsidRPr="00BA2FF1">
        <w:t xml:space="preserve">que </w:t>
      </w:r>
      <w:r w:rsidR="0047766D" w:rsidRPr="00BA2FF1">
        <w:t>analisa</w:t>
      </w:r>
      <w:r w:rsidR="00485B53" w:rsidRPr="00BA2FF1">
        <w:t xml:space="preserve">, </w:t>
      </w:r>
      <w:r w:rsidR="00356075" w:rsidRPr="00BA2FF1">
        <w:t>cria</w:t>
      </w:r>
      <w:r w:rsidR="00485B53" w:rsidRPr="00BA2FF1">
        <w:t>, implementa</w:t>
      </w:r>
      <w:r w:rsidR="00356075" w:rsidRPr="00BA2FF1">
        <w:t xml:space="preserve"> </w:t>
      </w:r>
      <w:r w:rsidR="00485B53" w:rsidRPr="00BA2FF1">
        <w:t>e melhora</w:t>
      </w:r>
      <w:r w:rsidR="00744CE2" w:rsidRPr="00BA2FF1">
        <w:t xml:space="preserve"> </w:t>
      </w:r>
      <w:r w:rsidR="00485B53" w:rsidRPr="00BA2FF1">
        <w:t>os processos d</w:t>
      </w:r>
      <w:r w:rsidR="00744CE2" w:rsidRPr="00BA2FF1">
        <w:t>a</w:t>
      </w:r>
      <w:r w:rsidR="00485B53" w:rsidRPr="00BA2FF1">
        <w:t xml:space="preserve"> organização</w:t>
      </w:r>
      <w:r w:rsidR="00FA11C5" w:rsidRPr="00BA2FF1">
        <w:t>.</w:t>
      </w:r>
      <w:r w:rsidR="00485B53" w:rsidRPr="00BA2FF1">
        <w:t xml:space="preserve"> </w:t>
      </w:r>
    </w:p>
    <w:p w14:paraId="69C54C4E" w14:textId="4F3BC998" w:rsidR="0095734D" w:rsidRPr="00BA2FF1" w:rsidRDefault="00662ACF" w:rsidP="00D819D1">
      <w:pPr>
        <w:pStyle w:val="TF-TEXTO"/>
      </w:pPr>
      <w:r w:rsidRPr="00BA2FF1">
        <w:t xml:space="preserve">Desta </w:t>
      </w:r>
      <w:r w:rsidR="00006B2D" w:rsidRPr="00BA2FF1">
        <w:t>forma</w:t>
      </w:r>
      <w:r w:rsidRPr="00BA2FF1">
        <w:t xml:space="preserve">, </w:t>
      </w:r>
      <w:r w:rsidR="00C100DA" w:rsidRPr="00BA2FF1">
        <w:t>S</w:t>
      </w:r>
      <w:r w:rsidR="00965150" w:rsidRPr="00BA2FF1">
        <w:t>antos</w:t>
      </w:r>
      <w:r w:rsidR="00C100DA" w:rsidRPr="00BA2FF1">
        <w:t xml:space="preserve"> (20</w:t>
      </w:r>
      <w:r w:rsidR="00965150" w:rsidRPr="00BA2FF1">
        <w:t>19</w:t>
      </w:r>
      <w:r w:rsidR="00C100DA" w:rsidRPr="00BA2FF1">
        <w:t xml:space="preserve">) </w:t>
      </w:r>
      <w:r w:rsidR="00CA50EE" w:rsidRPr="00BA2FF1">
        <w:t>complementa a definição d</w:t>
      </w:r>
      <w:r w:rsidR="00985841" w:rsidRPr="00BA2FF1">
        <w:t xml:space="preserve">a GPN, também conhecida como </w:t>
      </w:r>
      <w:r w:rsidR="00503FB9" w:rsidRPr="00BA2FF1">
        <w:t>Business Process Management</w:t>
      </w:r>
      <w:r w:rsidR="00531C57" w:rsidRPr="00BA2FF1">
        <w:t xml:space="preserve"> (BPM</w:t>
      </w:r>
      <w:r w:rsidR="00503FB9" w:rsidRPr="00BA2FF1">
        <w:t>)</w:t>
      </w:r>
      <w:r w:rsidR="00985841" w:rsidRPr="00BA2FF1">
        <w:t>,</w:t>
      </w:r>
      <w:r w:rsidR="0017170E" w:rsidRPr="00BA2FF1">
        <w:t xml:space="preserve"> </w:t>
      </w:r>
      <w:r w:rsidR="0031320C" w:rsidRPr="00BA2FF1">
        <w:t>como um conjunto de t</w:t>
      </w:r>
      <w:r w:rsidR="00965150" w:rsidRPr="00BA2FF1">
        <w:t xml:space="preserve">écnicas </w:t>
      </w:r>
      <w:r w:rsidR="00D726F3" w:rsidRPr="00BA2FF1">
        <w:t>que auxiliam</w:t>
      </w:r>
      <w:r w:rsidR="00965150" w:rsidRPr="00BA2FF1">
        <w:t xml:space="preserve"> a</w:t>
      </w:r>
      <w:r w:rsidR="0031320C" w:rsidRPr="00BA2FF1">
        <w:t xml:space="preserve"> </w:t>
      </w:r>
      <w:r w:rsidR="00965150" w:rsidRPr="00BA2FF1">
        <w:t>supervis</w:t>
      </w:r>
      <w:r w:rsidR="00EE1A64" w:rsidRPr="00BA2FF1">
        <w:t>ão</w:t>
      </w:r>
      <w:r w:rsidR="00965150" w:rsidRPr="00BA2FF1">
        <w:t xml:space="preserve"> cont</w:t>
      </w:r>
      <w:r w:rsidR="00EE1A64" w:rsidRPr="00BA2FF1">
        <w:t>í</w:t>
      </w:r>
      <w:r w:rsidR="00965150" w:rsidRPr="00BA2FF1">
        <w:t xml:space="preserve">nua </w:t>
      </w:r>
      <w:r w:rsidR="00EE1A64" w:rsidRPr="00BA2FF1">
        <w:t>de</w:t>
      </w:r>
      <w:r w:rsidR="00D726F3" w:rsidRPr="00BA2FF1">
        <w:t xml:space="preserve"> </w:t>
      </w:r>
      <w:r w:rsidR="00965150" w:rsidRPr="00BA2FF1">
        <w:t xml:space="preserve">processos </w:t>
      </w:r>
      <w:r w:rsidR="00531C57" w:rsidRPr="00BA2FF1">
        <w:t>e o</w:t>
      </w:r>
      <w:r w:rsidR="003D43A6" w:rsidRPr="00BA2FF1">
        <w:t xml:space="preserve"> </w:t>
      </w:r>
      <w:r w:rsidR="00965150" w:rsidRPr="00BA2FF1">
        <w:t>aument</w:t>
      </w:r>
      <w:r w:rsidR="003D43A6" w:rsidRPr="00BA2FF1">
        <w:t>o</w:t>
      </w:r>
      <w:r w:rsidR="00965150" w:rsidRPr="00BA2FF1">
        <w:t xml:space="preserve"> </w:t>
      </w:r>
      <w:r w:rsidR="003D43A6" w:rsidRPr="00BA2FF1">
        <w:t>d</w:t>
      </w:r>
      <w:r w:rsidR="00D726F3" w:rsidRPr="00BA2FF1">
        <w:t>a</w:t>
      </w:r>
      <w:r w:rsidR="003D43A6" w:rsidRPr="00BA2FF1">
        <w:t xml:space="preserve"> sua</w:t>
      </w:r>
      <w:r w:rsidR="00965150" w:rsidRPr="00BA2FF1">
        <w:t xml:space="preserve"> </w:t>
      </w:r>
      <w:r w:rsidR="00D726F3" w:rsidRPr="00BA2FF1">
        <w:t xml:space="preserve">eficácia e </w:t>
      </w:r>
      <w:r w:rsidR="00965150" w:rsidRPr="00BA2FF1">
        <w:t>eficiência</w:t>
      </w:r>
      <w:r w:rsidR="003D43A6" w:rsidRPr="00BA2FF1">
        <w:t>, tendo como princípio</w:t>
      </w:r>
      <w:r w:rsidR="00965150" w:rsidRPr="00BA2FF1">
        <w:t xml:space="preserve"> mapear e gerir os processos organizacionais</w:t>
      </w:r>
      <w:r w:rsidR="00114430" w:rsidRPr="00BA2FF1">
        <w:t xml:space="preserve">. </w:t>
      </w:r>
      <w:r w:rsidR="00CC4822" w:rsidRPr="00BA2FF1">
        <w:t>Moura (2019)</w:t>
      </w:r>
      <w:r w:rsidR="00543C40" w:rsidRPr="00BA2FF1">
        <w:t xml:space="preserve"> acrescenta ao tema o ciclo de vida da BPM</w:t>
      </w:r>
      <w:r w:rsidR="008733BF">
        <w:t xml:space="preserve"> </w:t>
      </w:r>
      <w:r w:rsidR="00543C40" w:rsidRPr="00BA2FF1">
        <w:t>consiste</w:t>
      </w:r>
      <w:r w:rsidR="00E57E38" w:rsidRPr="00BA2FF1">
        <w:t xml:space="preserve"> nas fases de: identificação, mapeamento, análise</w:t>
      </w:r>
      <w:r w:rsidR="0039458B" w:rsidRPr="00BA2FF1">
        <w:t xml:space="preserve">, </w:t>
      </w:r>
      <w:r w:rsidR="00F02091" w:rsidRPr="00BA2FF1">
        <w:t>reestruturação, implantação e monitoramento dos processos</w:t>
      </w:r>
      <w:r w:rsidR="008733BF">
        <w:t>.</w:t>
      </w:r>
      <w:r w:rsidR="009A2794" w:rsidRPr="00BA2FF1">
        <w:t xml:space="preserve"> </w:t>
      </w:r>
      <w:r w:rsidR="008733BF">
        <w:t xml:space="preserve">Além disso, para </w:t>
      </w:r>
      <w:proofErr w:type="spellStart"/>
      <w:r w:rsidR="008733BF">
        <w:t>Pavani</w:t>
      </w:r>
      <w:proofErr w:type="spellEnd"/>
      <w:r w:rsidR="008733BF">
        <w:t xml:space="preserve"> Júnior (2021) esse </w:t>
      </w:r>
      <w:r w:rsidR="00463A49" w:rsidRPr="00BA2FF1">
        <w:t xml:space="preserve">ciclo </w:t>
      </w:r>
      <w:r w:rsidR="00D819D1" w:rsidRPr="00BA2FF1">
        <w:t xml:space="preserve">constitui-se de </w:t>
      </w:r>
      <w:r w:rsidR="008733BF">
        <w:t>duas etapas</w:t>
      </w:r>
      <w:r w:rsidR="00920F5C" w:rsidRPr="00BA2FF1">
        <w:t xml:space="preserve"> importantes de aná</w:t>
      </w:r>
      <w:r w:rsidR="00531C57" w:rsidRPr="00BA2FF1">
        <w:t>li</w:t>
      </w:r>
      <w:r w:rsidR="00920F5C" w:rsidRPr="00BA2FF1">
        <w:t>se e mapeamento d</w:t>
      </w:r>
      <w:r w:rsidR="005D679E" w:rsidRPr="00BA2FF1">
        <w:t>o ambiente</w:t>
      </w:r>
      <w:r w:rsidR="00920F5C" w:rsidRPr="00BA2FF1">
        <w:t>, sendo elas</w:t>
      </w:r>
      <w:r w:rsidR="009F7495" w:rsidRPr="00BA2FF1">
        <w:t xml:space="preserve">: </w:t>
      </w:r>
      <w:r w:rsidR="00D60D4D" w:rsidRPr="00BA2FF1">
        <w:t xml:space="preserve">a </w:t>
      </w:r>
      <w:r w:rsidR="000D591D">
        <w:t>etapa</w:t>
      </w:r>
      <w:r w:rsidR="000D591D" w:rsidRPr="00BA2FF1">
        <w:t xml:space="preserve"> </w:t>
      </w:r>
      <w:r w:rsidR="009A7727" w:rsidRPr="00BA2FF1">
        <w:t>AS</w:t>
      </w:r>
      <w:r w:rsidR="00531C57" w:rsidRPr="00BA2FF1">
        <w:t>-</w:t>
      </w:r>
      <w:r w:rsidR="009A7727" w:rsidRPr="00BA2FF1">
        <w:t>IS, definid</w:t>
      </w:r>
      <w:r w:rsidR="007D4E46" w:rsidRPr="00BA2FF1">
        <w:t>a</w:t>
      </w:r>
      <w:r w:rsidR="009A7727" w:rsidRPr="00BA2FF1">
        <w:t xml:space="preserve"> pel</w:t>
      </w:r>
      <w:r w:rsidR="005D679E" w:rsidRPr="00BA2FF1">
        <w:t>a</w:t>
      </w:r>
      <w:r w:rsidR="008919BE" w:rsidRPr="00BA2FF1">
        <w:t xml:space="preserve"> </w:t>
      </w:r>
      <w:r w:rsidR="005D679E" w:rsidRPr="00BA2FF1">
        <w:t>situação</w:t>
      </w:r>
      <w:r w:rsidR="009F7495" w:rsidRPr="00BA2FF1">
        <w:t xml:space="preserve"> atual</w:t>
      </w:r>
      <w:r w:rsidR="003B7FB3" w:rsidRPr="00BA2FF1">
        <w:t xml:space="preserve">; </w:t>
      </w:r>
      <w:r w:rsidR="0077541A" w:rsidRPr="00BA2FF1">
        <w:t xml:space="preserve">e a </w:t>
      </w:r>
      <w:r w:rsidR="000D591D">
        <w:t>etapa</w:t>
      </w:r>
      <w:r w:rsidR="000D591D" w:rsidRPr="00BA2FF1">
        <w:t xml:space="preserve"> </w:t>
      </w:r>
      <w:r w:rsidR="003B7FB3" w:rsidRPr="00BA2FF1">
        <w:t>TO</w:t>
      </w:r>
      <w:r w:rsidR="0077541A" w:rsidRPr="00BA2FF1">
        <w:t>-</w:t>
      </w:r>
      <w:r w:rsidR="003B7FB3" w:rsidRPr="00BA2FF1">
        <w:t xml:space="preserve">BE, </w:t>
      </w:r>
      <w:r w:rsidR="00F45247" w:rsidRPr="00BA2FF1">
        <w:t>determinada pel</w:t>
      </w:r>
      <w:r w:rsidR="005F554B" w:rsidRPr="00BA2FF1">
        <w:t xml:space="preserve">a </w:t>
      </w:r>
      <w:r w:rsidR="005D679E" w:rsidRPr="00BA2FF1">
        <w:t>situa</w:t>
      </w:r>
      <w:r w:rsidR="00C11593" w:rsidRPr="00BA2FF1">
        <w:t>ção</w:t>
      </w:r>
      <w:r w:rsidR="005F554B" w:rsidRPr="00BA2FF1">
        <w:t xml:space="preserve"> propost</w:t>
      </w:r>
      <w:r w:rsidR="00C11593" w:rsidRPr="00BA2FF1">
        <w:t>a</w:t>
      </w:r>
      <w:r w:rsidR="005F554B" w:rsidRPr="00BA2FF1">
        <w:t xml:space="preserve">. </w:t>
      </w:r>
    </w:p>
    <w:p w14:paraId="776DD1D1" w14:textId="64F0B6A1" w:rsidR="000C25EF" w:rsidRPr="00BA2FF1" w:rsidRDefault="007E1C11" w:rsidP="000C25EF">
      <w:pPr>
        <w:pStyle w:val="TF-TEXTO"/>
      </w:pPr>
      <w:r w:rsidRPr="00BA2FF1">
        <w:t xml:space="preserve">A etapa de análise de processos, conhecida como análise </w:t>
      </w:r>
      <w:r w:rsidR="00066BCA" w:rsidRPr="00BA2FF1">
        <w:t>AS</w:t>
      </w:r>
      <w:r w:rsidR="000D591D">
        <w:t>-</w:t>
      </w:r>
      <w:r w:rsidR="00066BCA" w:rsidRPr="00BA2FF1">
        <w:t>IS, tem por objetivo analisar</w:t>
      </w:r>
      <w:r w:rsidR="00E50CDE" w:rsidRPr="00BA2FF1">
        <w:t xml:space="preserve"> o ambiente para</w:t>
      </w:r>
      <w:r w:rsidRPr="00BA2FF1">
        <w:t xml:space="preserve"> </w:t>
      </w:r>
      <w:r w:rsidR="00E50CDE" w:rsidRPr="00BA2FF1">
        <w:t xml:space="preserve">a </w:t>
      </w:r>
      <w:r w:rsidRPr="00BA2FF1">
        <w:t xml:space="preserve">compreensão </w:t>
      </w:r>
      <w:r w:rsidR="00FD5581" w:rsidRPr="00BA2FF1">
        <w:t xml:space="preserve">completa </w:t>
      </w:r>
      <w:r w:rsidRPr="00BA2FF1">
        <w:t>dos processos de negócio</w:t>
      </w:r>
      <w:r w:rsidR="00FD5581" w:rsidRPr="00BA2FF1">
        <w:t>,</w:t>
      </w:r>
      <w:r w:rsidR="00661962" w:rsidRPr="00BA2FF1">
        <w:t xml:space="preserve"> </w:t>
      </w:r>
      <w:r w:rsidR="00FD5581" w:rsidRPr="00BA2FF1">
        <w:t>b</w:t>
      </w:r>
      <w:r w:rsidRPr="00BA2FF1">
        <w:t>usca</w:t>
      </w:r>
      <w:r w:rsidR="00FD5581" w:rsidRPr="00BA2FF1">
        <w:t>ndo</w:t>
      </w:r>
      <w:r w:rsidRPr="00BA2FF1">
        <w:t xml:space="preserve"> </w:t>
      </w:r>
      <w:r w:rsidR="006D152A" w:rsidRPr="00BA2FF1">
        <w:t>revel</w:t>
      </w:r>
      <w:r w:rsidRPr="00BA2FF1">
        <w:t xml:space="preserve">ar a visão real do </w:t>
      </w:r>
      <w:r w:rsidR="00661962" w:rsidRPr="00BA2FF1">
        <w:t>estado</w:t>
      </w:r>
      <w:r w:rsidRPr="00BA2FF1">
        <w:t xml:space="preserve"> atual</w:t>
      </w:r>
      <w:r w:rsidR="00661962" w:rsidRPr="00BA2FF1">
        <w:t xml:space="preserve"> d</w:t>
      </w:r>
      <w:r w:rsidRPr="00BA2FF1">
        <w:t>os processos</w:t>
      </w:r>
      <w:r w:rsidR="00840267" w:rsidRPr="00BA2FF1">
        <w:t xml:space="preserve"> (AGANETTE, 2020)</w:t>
      </w:r>
      <w:r w:rsidRPr="00BA2FF1">
        <w:t>.</w:t>
      </w:r>
      <w:r w:rsidR="00840267" w:rsidRPr="00BA2FF1">
        <w:t xml:space="preserve"> </w:t>
      </w:r>
      <w:r w:rsidR="0093543B" w:rsidRPr="00BA2FF1">
        <w:t xml:space="preserve">É também </w:t>
      </w:r>
      <w:r w:rsidR="00B85849" w:rsidRPr="00BA2FF1">
        <w:t>na etapa AS</w:t>
      </w:r>
      <w:r w:rsidR="000D591D">
        <w:t>-</w:t>
      </w:r>
      <w:r w:rsidR="00B85849" w:rsidRPr="00BA2FF1">
        <w:t>IS onde é feita</w:t>
      </w:r>
      <w:r w:rsidR="00E16F3D" w:rsidRPr="00BA2FF1">
        <w:t xml:space="preserve"> </w:t>
      </w:r>
      <w:r w:rsidR="00B85849" w:rsidRPr="00BA2FF1">
        <w:t>a avaliação d</w:t>
      </w:r>
      <w:r w:rsidR="00E16F3D" w:rsidRPr="00BA2FF1">
        <w:t>e</w:t>
      </w:r>
      <w:r w:rsidR="00B85849" w:rsidRPr="00BA2FF1">
        <w:t xml:space="preserve"> performance, identificação de riscos e </w:t>
      </w:r>
      <w:r w:rsidR="000C25EF" w:rsidRPr="00BA2FF1">
        <w:t xml:space="preserve">documentação de processos </w:t>
      </w:r>
      <w:r w:rsidR="003E362F" w:rsidRPr="00BA2FF1">
        <w:t>(</w:t>
      </w:r>
      <w:r w:rsidR="0077541A" w:rsidRPr="00BA2FF1">
        <w:t>GUIMARÃES, 2021)</w:t>
      </w:r>
      <w:r w:rsidR="00B20807" w:rsidRPr="00BA2FF1">
        <w:t xml:space="preserve">. </w:t>
      </w:r>
      <w:r w:rsidR="000D591D">
        <w:t>Já o re</w:t>
      </w:r>
      <w:r w:rsidR="005901D4" w:rsidRPr="00BA2FF1">
        <w:t>desenho de processos</w:t>
      </w:r>
      <w:r w:rsidR="000D591D">
        <w:t xml:space="preserve"> se dá na etapa </w:t>
      </w:r>
      <w:r w:rsidR="00B95782" w:rsidRPr="00BA2FF1">
        <w:t>TO</w:t>
      </w:r>
      <w:r w:rsidR="000D591D">
        <w:t>-</w:t>
      </w:r>
      <w:r w:rsidR="00B95782" w:rsidRPr="00BA2FF1">
        <w:t xml:space="preserve">BE, </w:t>
      </w:r>
      <w:r w:rsidR="000D591D">
        <w:t xml:space="preserve">na qual se </w:t>
      </w:r>
      <w:r w:rsidR="003204EA" w:rsidRPr="00BA2FF1">
        <w:t xml:space="preserve">parte </w:t>
      </w:r>
      <w:r w:rsidR="000D591D">
        <w:t xml:space="preserve">para </w:t>
      </w:r>
      <w:r w:rsidR="000D591D" w:rsidRPr="00BA2FF1">
        <w:t>cria</w:t>
      </w:r>
      <w:r w:rsidR="000D591D">
        <w:t>r</w:t>
      </w:r>
      <w:r w:rsidR="000D591D" w:rsidRPr="00BA2FF1">
        <w:t xml:space="preserve"> as</w:t>
      </w:r>
      <w:r w:rsidR="00DA57D6" w:rsidRPr="00BA2FF1">
        <w:t xml:space="preserve"> bases</w:t>
      </w:r>
      <w:r w:rsidR="00284280" w:rsidRPr="00BA2FF1">
        <w:t xml:space="preserve"> dos </w:t>
      </w:r>
      <w:r w:rsidR="003204EA" w:rsidRPr="00BA2FF1">
        <w:t xml:space="preserve">processos após a </w:t>
      </w:r>
      <w:r w:rsidR="00284280" w:rsidRPr="00BA2FF1">
        <w:t>conc</w:t>
      </w:r>
      <w:r w:rsidR="00D33EE0" w:rsidRPr="00BA2FF1">
        <w:t>lusão da</w:t>
      </w:r>
      <w:r w:rsidR="003204EA" w:rsidRPr="00BA2FF1">
        <w:t xml:space="preserve"> análise</w:t>
      </w:r>
      <w:r w:rsidR="00D33EE0" w:rsidRPr="00BA2FF1">
        <w:t>.</w:t>
      </w:r>
      <w:r w:rsidR="003204EA" w:rsidRPr="00BA2FF1">
        <w:t xml:space="preserve"> </w:t>
      </w:r>
      <w:r w:rsidR="000D591D" w:rsidRPr="00BA2FF1">
        <w:t>É neste</w:t>
      </w:r>
      <w:r w:rsidR="003204EA" w:rsidRPr="00BA2FF1">
        <w:t xml:space="preserve"> momento </w:t>
      </w:r>
      <w:r w:rsidR="000D591D" w:rsidRPr="00BA2FF1">
        <w:t>em que os princípios de desenho</w:t>
      </w:r>
      <w:r w:rsidR="003204EA" w:rsidRPr="00BA2FF1">
        <w:t xml:space="preserve"> de </w:t>
      </w:r>
      <w:r w:rsidR="000D591D" w:rsidRPr="00BA2FF1">
        <w:t>processos de</w:t>
      </w:r>
      <w:r w:rsidR="003204EA" w:rsidRPr="00BA2FF1">
        <w:t xml:space="preserve"> negócio são estabelecidos</w:t>
      </w:r>
      <w:r w:rsidR="003C129C" w:rsidRPr="00BA2FF1">
        <w:t xml:space="preserve">, junto com a </w:t>
      </w:r>
      <w:r w:rsidR="00C039F8" w:rsidRPr="00BA2FF1">
        <w:t>avaliação dos riscos e desenvolvimento das respostas aos riscos (GUIMARÃES, 2021)</w:t>
      </w:r>
      <w:r w:rsidR="003204EA" w:rsidRPr="00BA2FF1">
        <w:t>.</w:t>
      </w:r>
      <w:r w:rsidR="00D912BD" w:rsidRPr="00BA2FF1">
        <w:t xml:space="preserve"> É n</w:t>
      </w:r>
      <w:r w:rsidR="003204EA" w:rsidRPr="00BA2FF1">
        <w:t xml:space="preserve">esta </w:t>
      </w:r>
      <w:r w:rsidR="000D591D">
        <w:t>etapa</w:t>
      </w:r>
      <w:r w:rsidR="000D591D" w:rsidRPr="00BA2FF1">
        <w:t xml:space="preserve"> em que</w:t>
      </w:r>
      <w:r w:rsidR="00467323" w:rsidRPr="00BA2FF1">
        <w:t xml:space="preserve"> são identificadas as oportunidades de melhoria e sugestões</w:t>
      </w:r>
      <w:r w:rsidR="00064B56" w:rsidRPr="00BA2FF1">
        <w:t xml:space="preserve"> (SILVA, 2021)</w:t>
      </w:r>
      <w:r w:rsidR="00E02247" w:rsidRPr="00BA2FF1">
        <w:t>, como por exemplo:</w:t>
      </w:r>
      <w:r w:rsidR="003204EA" w:rsidRPr="00BA2FF1">
        <w:t xml:space="preserve"> ajustes em processos </w:t>
      </w:r>
      <w:r w:rsidR="00E02247" w:rsidRPr="00BA2FF1">
        <w:t>já</w:t>
      </w:r>
      <w:r w:rsidR="003204EA" w:rsidRPr="00BA2FF1">
        <w:t xml:space="preserve"> existentes, propos</w:t>
      </w:r>
      <w:r w:rsidR="00303B06" w:rsidRPr="00BA2FF1">
        <w:t>tas</w:t>
      </w:r>
      <w:r w:rsidR="003204EA" w:rsidRPr="00BA2FF1">
        <w:t xml:space="preserve"> de novos processos</w:t>
      </w:r>
      <w:r w:rsidR="00537A79" w:rsidRPr="00BA2FF1">
        <w:t xml:space="preserve"> e</w:t>
      </w:r>
      <w:r w:rsidR="003204EA" w:rsidRPr="00BA2FF1">
        <w:t xml:space="preserve"> </w:t>
      </w:r>
      <w:r w:rsidR="00303B06" w:rsidRPr="00BA2FF1">
        <w:t>elaboração</w:t>
      </w:r>
      <w:r w:rsidR="00537A79" w:rsidRPr="00BA2FF1">
        <w:t xml:space="preserve"> e padronização de</w:t>
      </w:r>
      <w:r w:rsidR="003204EA" w:rsidRPr="00BA2FF1">
        <w:t xml:space="preserve"> novos documentos</w:t>
      </w:r>
      <w:r w:rsidR="00537A79" w:rsidRPr="00BA2FF1">
        <w:t xml:space="preserve"> (AGANETTE, 2020).</w:t>
      </w:r>
    </w:p>
    <w:p w14:paraId="5766B0DA" w14:textId="6E6A2F42" w:rsidR="00A44581" w:rsidRPr="00BA2FF1" w:rsidRDefault="00C67979" w:rsidP="005542A3">
      <w:pPr>
        <w:pStyle w:val="Ttulo2"/>
      </w:pPr>
      <w:bookmarkStart w:id="17" w:name="_Ref131659683"/>
      <w:r w:rsidRPr="00BA2FF1">
        <w:t>Correlatos</w:t>
      </w:r>
      <w:bookmarkEnd w:id="17"/>
    </w:p>
    <w:p w14:paraId="4F7FEBD9" w14:textId="60118B61" w:rsidR="004C6C51" w:rsidRPr="00BA2FF1" w:rsidRDefault="003329B2" w:rsidP="00A901A1">
      <w:pPr>
        <w:pStyle w:val="TF-TEXTO"/>
      </w:pPr>
      <w:r w:rsidRPr="00BA2FF1">
        <w:t xml:space="preserve">Para realizar a pesquisa dos trabalhos relacionados se realizou uma </w:t>
      </w:r>
      <w:r w:rsidR="001A73C5" w:rsidRPr="00BA2FF1">
        <w:t xml:space="preserve">Revisão </w:t>
      </w:r>
      <w:r w:rsidR="00972D4F" w:rsidRPr="00BA2FF1">
        <w:t>d</w:t>
      </w:r>
      <w:r w:rsidR="001A73C5" w:rsidRPr="00BA2FF1">
        <w:t>a Literatura (RL)</w:t>
      </w:r>
      <w:r w:rsidR="001E79EE">
        <w:t xml:space="preserve"> e </w:t>
      </w:r>
      <w:r w:rsidR="001E79EE" w:rsidRPr="001E79EE">
        <w:t xml:space="preserve">seguiu as recomendações de Costa (2018) e o protocolo de Costa </w:t>
      </w:r>
      <w:r w:rsidR="001E79EE" w:rsidRPr="00BB052E">
        <w:rPr>
          <w:i/>
          <w:iCs/>
        </w:rPr>
        <w:t>et al</w:t>
      </w:r>
      <w:r w:rsidR="001E79EE" w:rsidRPr="001E79EE">
        <w:t>. (2016)</w:t>
      </w:r>
      <w:r w:rsidR="001E3A69" w:rsidRPr="00BA2FF1">
        <w:t>.</w:t>
      </w:r>
      <w:r w:rsidR="00FF1AA8" w:rsidRPr="00BA2FF1">
        <w:t xml:space="preserve"> </w:t>
      </w:r>
      <w:r w:rsidRPr="00BA2FF1">
        <w:t>Para</w:t>
      </w:r>
      <w:r w:rsidR="00E11934" w:rsidRPr="00BA2FF1">
        <w:t xml:space="preserve"> Casarin </w:t>
      </w:r>
      <w:r w:rsidR="00E11934" w:rsidRPr="00BA2FF1">
        <w:rPr>
          <w:i/>
          <w:iCs/>
        </w:rPr>
        <w:t>et al</w:t>
      </w:r>
      <w:r w:rsidR="00630DB1" w:rsidRPr="00BA2FF1">
        <w:rPr>
          <w:i/>
          <w:iCs/>
        </w:rPr>
        <w:t>.</w:t>
      </w:r>
      <w:r w:rsidR="00E11934" w:rsidRPr="00BA2FF1">
        <w:t xml:space="preserve"> (2020), a RL</w:t>
      </w:r>
      <w:r w:rsidR="00630DB1" w:rsidRPr="00BA2FF1">
        <w:t xml:space="preserve"> </w:t>
      </w:r>
      <w:r w:rsidR="00612508" w:rsidRPr="00BA2FF1">
        <w:t xml:space="preserve">é uma forma de </w:t>
      </w:r>
      <w:r w:rsidR="00F365F1" w:rsidRPr="00BA2FF1">
        <w:t xml:space="preserve">análise </w:t>
      </w:r>
      <w:r w:rsidR="007A65E4" w:rsidRPr="00BA2FF1">
        <w:t xml:space="preserve">da literatura </w:t>
      </w:r>
      <w:r w:rsidR="004739D7" w:rsidRPr="00BA2FF1">
        <w:t xml:space="preserve">que busca fazer </w:t>
      </w:r>
      <w:r w:rsidR="00E11934" w:rsidRPr="00BA2FF1">
        <w:t>uma síntese d</w:t>
      </w:r>
      <w:r w:rsidR="007A65E4" w:rsidRPr="00BA2FF1">
        <w:t>os resultados obtidos</w:t>
      </w:r>
      <w:r w:rsidR="00734F36" w:rsidRPr="00BA2FF1">
        <w:t xml:space="preserve"> ou</w:t>
      </w:r>
      <w:r w:rsidR="00E11934" w:rsidRPr="00BA2FF1">
        <w:t xml:space="preserve"> identificar o estado da arte sobre </w:t>
      </w:r>
      <w:r w:rsidR="00734F36" w:rsidRPr="00BA2FF1">
        <w:t>o</w:t>
      </w:r>
      <w:r w:rsidR="00E11934" w:rsidRPr="00BA2FF1">
        <w:t xml:space="preserve"> assunto </w:t>
      </w:r>
      <w:r w:rsidR="00734F36" w:rsidRPr="00BA2FF1">
        <w:t>estudado</w:t>
      </w:r>
      <w:r w:rsidRPr="00BA2FF1">
        <w:t xml:space="preserve">, existindo dois tipos: </w:t>
      </w:r>
      <w:r w:rsidR="00972D4F" w:rsidRPr="00BA2FF1">
        <w:t xml:space="preserve">Revisão Sistemática da Literatura (RSL) e a Revisão Tradicional da Literatura (RTL). </w:t>
      </w:r>
      <w:r w:rsidR="00EA3BD0" w:rsidRPr="00BA2FF1">
        <w:t>De acordo com Galvão</w:t>
      </w:r>
      <w:r w:rsidR="00E15BA3" w:rsidRPr="00BA2FF1">
        <w:t xml:space="preserve"> e </w:t>
      </w:r>
      <w:proofErr w:type="spellStart"/>
      <w:r w:rsidR="00E15BA3" w:rsidRPr="00BA2FF1">
        <w:t>Ricarte</w:t>
      </w:r>
      <w:proofErr w:type="spellEnd"/>
      <w:r w:rsidR="00EA3BD0" w:rsidRPr="00BA2FF1">
        <w:t xml:space="preserve"> (2019)</w:t>
      </w:r>
      <w:r w:rsidR="00E15BA3" w:rsidRPr="00BA2FF1">
        <w:t>, a RSL segue protocolos específicos</w:t>
      </w:r>
      <w:r w:rsidR="00323FEF" w:rsidRPr="00BA2FF1">
        <w:t xml:space="preserve"> e </w:t>
      </w:r>
      <w:r w:rsidR="00E15BA3" w:rsidRPr="00BA2FF1">
        <w:t xml:space="preserve">busca </w:t>
      </w:r>
      <w:r w:rsidR="00323FEF" w:rsidRPr="00BA2FF1">
        <w:t>de forma</w:t>
      </w:r>
      <w:r w:rsidR="00E15BA3" w:rsidRPr="00BA2FF1">
        <w:t xml:space="preserve"> l</w:t>
      </w:r>
      <w:r w:rsidR="00323FEF" w:rsidRPr="00BA2FF1">
        <w:t>ógica</w:t>
      </w:r>
      <w:r w:rsidR="002F7AFD" w:rsidRPr="00BA2FF1">
        <w:t xml:space="preserve"> por termos dentro de </w:t>
      </w:r>
      <w:r w:rsidR="00E15BA3" w:rsidRPr="00BA2FF1">
        <w:t>um grande corpus documental</w:t>
      </w:r>
      <w:r w:rsidR="002F7AFD" w:rsidRPr="00BA2FF1">
        <w:t>.</w:t>
      </w:r>
      <w:r w:rsidR="000C629F" w:rsidRPr="00BA2FF1">
        <w:t xml:space="preserve"> </w:t>
      </w:r>
      <w:r w:rsidR="00CB7167" w:rsidRPr="00BA2FF1">
        <w:t>Já a RTL, d</w:t>
      </w:r>
      <w:r w:rsidR="00CB7167" w:rsidRPr="00BA2FF1">
        <w:rPr>
          <w:rStyle w:val="ui-provider"/>
        </w:rPr>
        <w:t xml:space="preserve">e acordo com Rolim (2019), tem como objetivo apresentar uma visão geral sobre determinado assunto, sob o ponto de vista teórico ou conceitual, não se seguindo passos metodológicos tão bem definidos como a RSL. </w:t>
      </w:r>
    </w:p>
    <w:p w14:paraId="7A9307F3" w14:textId="2BAFC373" w:rsidR="00616C34" w:rsidRPr="00BA2FF1" w:rsidRDefault="000C629F" w:rsidP="00A901A1">
      <w:pPr>
        <w:pStyle w:val="TF-TEXTO"/>
      </w:pPr>
      <w:r w:rsidRPr="00BA2FF1">
        <w:lastRenderedPageBreak/>
        <w:t xml:space="preserve">Dessa forma, primeiramente </w:t>
      </w:r>
      <w:r w:rsidR="00C60C91" w:rsidRPr="00BA2FF1">
        <w:t>fo</w:t>
      </w:r>
      <w:r w:rsidR="00CF4048" w:rsidRPr="00BA2FF1">
        <w:t>i</w:t>
      </w:r>
      <w:r w:rsidR="00C60C91" w:rsidRPr="00BA2FF1">
        <w:t xml:space="preserve"> levantada a </w:t>
      </w:r>
      <w:r w:rsidR="00AA4957">
        <w:t>Q</w:t>
      </w:r>
      <w:r w:rsidR="00C60C91" w:rsidRPr="00BA2FF1">
        <w:t>uest</w:t>
      </w:r>
      <w:r w:rsidR="00CF4048" w:rsidRPr="00BA2FF1">
        <w:t xml:space="preserve">ão </w:t>
      </w:r>
      <w:r w:rsidR="00AA4957">
        <w:t>Principal (QP)</w:t>
      </w:r>
      <w:r w:rsidR="00F5162B" w:rsidRPr="00BA2FF1">
        <w:t xml:space="preserve"> do trabalho proposto</w:t>
      </w:r>
      <w:r w:rsidR="00CF4048" w:rsidRPr="00BA2FF1">
        <w:t xml:space="preserve"> que se </w:t>
      </w:r>
      <w:r w:rsidR="001A45A0" w:rsidRPr="00BA2FF1">
        <w:t xml:space="preserve">refere </w:t>
      </w:r>
      <w:bookmarkStart w:id="18" w:name="_Hlk132399992"/>
      <w:r w:rsidR="00DE19AD" w:rsidRPr="00BA2FF1">
        <w:t>à</w:t>
      </w:r>
      <w:r w:rsidR="00D71EC9" w:rsidRPr="00BA2FF1">
        <w:t xml:space="preserve"> centralização do conhecimento e </w:t>
      </w:r>
      <w:r w:rsidR="00DE19AD" w:rsidRPr="00BA2FF1">
        <w:t xml:space="preserve">às </w:t>
      </w:r>
      <w:r w:rsidR="00D71EC9" w:rsidRPr="00BA2FF1">
        <w:t>informações</w:t>
      </w:r>
      <w:r w:rsidR="00A22233" w:rsidRPr="00BA2FF1">
        <w:t xml:space="preserve"> </w:t>
      </w:r>
      <w:r w:rsidR="00EA7C20" w:rsidRPr="00BA2FF1">
        <w:t xml:space="preserve">disponíveis aos </w:t>
      </w:r>
      <w:r w:rsidR="005F30CB" w:rsidRPr="00BA2FF1">
        <w:t>colaboradores</w:t>
      </w:r>
      <w:r w:rsidR="00EA7C20" w:rsidRPr="00BA2FF1">
        <w:t xml:space="preserve"> da empresa</w:t>
      </w:r>
      <w:r w:rsidR="00B92346" w:rsidRPr="00BA2FF1">
        <w:t xml:space="preserve">, </w:t>
      </w:r>
      <w:r w:rsidR="00FD5241" w:rsidRPr="00BA2FF1">
        <w:t>foca</w:t>
      </w:r>
      <w:r w:rsidR="00B92346" w:rsidRPr="00BA2FF1">
        <w:t>ndo</w:t>
      </w:r>
      <w:r w:rsidR="00FD5241" w:rsidRPr="00BA2FF1">
        <w:t xml:space="preserve"> n</w:t>
      </w:r>
      <w:r w:rsidR="00222DD8" w:rsidRPr="00BA2FF1">
        <w:t>o meio de obtenção desses conhecimentos</w:t>
      </w:r>
      <w:bookmarkEnd w:id="18"/>
      <w:r w:rsidR="00A901A1" w:rsidRPr="00BA2FF1">
        <w:t>.</w:t>
      </w:r>
      <w:r w:rsidRPr="00BA2FF1">
        <w:t xml:space="preserve"> </w:t>
      </w:r>
      <w:r w:rsidR="00AA4957">
        <w:t xml:space="preserve">Portanto, a QP é a mesma que a pergunta de pesquisa, sendo: </w:t>
      </w:r>
      <w:r w:rsidR="00AA4957" w:rsidRPr="00AA4957">
        <w:t xml:space="preserve">“De que forma é possível centralizar o conhecimento e as informações disponíveis aos colaboradores da empresa, focando no meio de obtenção desses conhecimentos?”. </w:t>
      </w:r>
      <w:r w:rsidRPr="00BA2FF1">
        <w:t xml:space="preserve">Posteriormente, se definiu o período que a RL seria realizada e quais bases de dados seriam pesquisadas. </w:t>
      </w:r>
      <w:r w:rsidR="000C29D5" w:rsidRPr="00BA2FF1">
        <w:t xml:space="preserve">A pesquisa </w:t>
      </w:r>
      <w:r w:rsidR="005D3B14" w:rsidRPr="00BA2FF1">
        <w:t>foi realizada com base no período compreendido entre 2018</w:t>
      </w:r>
      <w:r w:rsidR="00C669A5" w:rsidRPr="00BA2FF1">
        <w:t xml:space="preserve"> </w:t>
      </w:r>
      <w:r w:rsidRPr="00BA2FF1">
        <w:t>e</w:t>
      </w:r>
      <w:r w:rsidR="005E40B6" w:rsidRPr="00BA2FF1">
        <w:t xml:space="preserve"> </w:t>
      </w:r>
      <w:r w:rsidR="00C669A5" w:rsidRPr="00BA2FF1">
        <w:t>2023 para buscar os</w:t>
      </w:r>
      <w:r w:rsidR="00FF0698" w:rsidRPr="00BA2FF1">
        <w:t xml:space="preserve"> trabalhos mais recentes e relevantes, principalmente em relação ao mecanismo de busca semântica. </w:t>
      </w:r>
      <w:r w:rsidR="007C3E9A" w:rsidRPr="00BA2FF1">
        <w:t xml:space="preserve">As bibliotecas digitais escolhidas foram </w:t>
      </w:r>
      <w:r w:rsidR="00C80B30" w:rsidRPr="00BA2FF1">
        <w:t xml:space="preserve">o </w:t>
      </w:r>
      <w:proofErr w:type="spellStart"/>
      <w:r w:rsidR="00C80B30" w:rsidRPr="00BA2FF1">
        <w:t>IEEExplore</w:t>
      </w:r>
      <w:proofErr w:type="spellEnd"/>
      <w:r w:rsidR="00C80B30" w:rsidRPr="00BA2FF1">
        <w:t>, Google Acadêmico</w:t>
      </w:r>
      <w:r w:rsidR="00FB433A" w:rsidRPr="00BA2FF1">
        <w:t xml:space="preserve"> e Periódicos CAPES</w:t>
      </w:r>
      <w:r w:rsidR="003136A8" w:rsidRPr="00BA2FF1">
        <w:t>.</w:t>
      </w:r>
      <w:r w:rsidR="00DA50F8" w:rsidRPr="00BA2FF1">
        <w:t xml:space="preserve"> Essas foram as bibliotecas escolhidas, pois </w:t>
      </w:r>
      <w:r w:rsidR="00E76BDF" w:rsidRPr="00BA2FF1">
        <w:t>possuem publicações de artigos e revistas, além de possuírem uma base cons</w:t>
      </w:r>
      <w:r w:rsidR="008A10FC" w:rsidRPr="00BA2FF1">
        <w:t>olidada na área de ciências da computação.</w:t>
      </w:r>
      <w:r w:rsidR="00E76BDF" w:rsidRPr="00BA2FF1">
        <w:t xml:space="preserve"> </w:t>
      </w:r>
    </w:p>
    <w:p w14:paraId="59B7F6AA" w14:textId="06A63C2F" w:rsidR="00315585" w:rsidRPr="00BA2FF1" w:rsidRDefault="000C629F" w:rsidP="00315585">
      <w:pPr>
        <w:pStyle w:val="TF-TEXTO"/>
        <w:rPr>
          <w:rStyle w:val="ui-provider"/>
        </w:rPr>
      </w:pPr>
      <w:r w:rsidRPr="00BA2FF1">
        <w:t xml:space="preserve">Com isso definido, optou-se por definir duas </w:t>
      </w:r>
      <w:proofErr w:type="spellStart"/>
      <w:r w:rsidR="00AA22D3" w:rsidRPr="00DD78F7">
        <w:rPr>
          <w:i/>
          <w:iCs/>
        </w:rPr>
        <w:t>string</w:t>
      </w:r>
      <w:r w:rsidRPr="00BA2FF1">
        <w:rPr>
          <w:i/>
          <w:iCs/>
        </w:rPr>
        <w:t>s</w:t>
      </w:r>
      <w:proofErr w:type="spellEnd"/>
      <w:r w:rsidR="00AA22D3" w:rsidRPr="00BA2FF1">
        <w:t xml:space="preserve"> de busca</w:t>
      </w:r>
      <w:r w:rsidRPr="00BA2FF1">
        <w:t xml:space="preserve">: </w:t>
      </w:r>
      <w:r w:rsidR="007B1626" w:rsidRPr="00BA2FF1">
        <w:t>u</w:t>
      </w:r>
      <w:r w:rsidRPr="00BA2FF1">
        <w:t xml:space="preserve">ma </w:t>
      </w:r>
      <w:r w:rsidRPr="00DD78F7">
        <w:rPr>
          <w:i/>
          <w:iCs/>
        </w:rPr>
        <w:t>string</w:t>
      </w:r>
      <w:r w:rsidRPr="00BA2FF1">
        <w:t xml:space="preserve"> de busca com os termos em português</w:t>
      </w:r>
      <w:r w:rsidR="007B1626" w:rsidRPr="00BA2FF1">
        <w:t xml:space="preserve"> que foi utilizada apenas na </w:t>
      </w:r>
      <w:r w:rsidR="003023FA" w:rsidRPr="00BA2FF1">
        <w:t>biblioteca digital Google Acadêmico</w:t>
      </w:r>
      <w:r w:rsidRPr="00BA2FF1">
        <w:t xml:space="preserve">: </w:t>
      </w:r>
      <w:r w:rsidR="00C328B4" w:rsidRPr="00BA2FF1">
        <w:t xml:space="preserve">("mecanismo" </w:t>
      </w:r>
      <w:r w:rsidR="00C328B4" w:rsidRPr="00BB052E">
        <w:rPr>
          <w:i/>
          <w:iCs/>
        </w:rPr>
        <w:t>OR</w:t>
      </w:r>
      <w:r w:rsidR="00C328B4" w:rsidRPr="00BA2FF1">
        <w:t xml:space="preserve"> "ferramenta") </w:t>
      </w:r>
      <w:r w:rsidR="00C328B4" w:rsidRPr="00BB052E">
        <w:rPr>
          <w:i/>
          <w:iCs/>
        </w:rPr>
        <w:t xml:space="preserve">AND </w:t>
      </w:r>
      <w:r w:rsidR="00C328B4" w:rsidRPr="00BA2FF1">
        <w:t xml:space="preserve">(“busca semântica”) </w:t>
      </w:r>
      <w:r w:rsidR="00C328B4" w:rsidRPr="00BB052E">
        <w:rPr>
          <w:i/>
          <w:iCs/>
        </w:rPr>
        <w:t>AND</w:t>
      </w:r>
      <w:r w:rsidR="00C328B4" w:rsidRPr="00BA2FF1">
        <w:t xml:space="preserve"> (“gestão” </w:t>
      </w:r>
      <w:r w:rsidR="00C328B4" w:rsidRPr="00BB052E">
        <w:rPr>
          <w:i/>
          <w:iCs/>
        </w:rPr>
        <w:t>OR</w:t>
      </w:r>
      <w:r w:rsidR="00C328B4" w:rsidRPr="00BA2FF1">
        <w:t xml:space="preserve"> “base”) </w:t>
      </w:r>
      <w:r w:rsidR="00C328B4" w:rsidRPr="00BB052E">
        <w:rPr>
          <w:i/>
          <w:iCs/>
        </w:rPr>
        <w:t>AND</w:t>
      </w:r>
      <w:r w:rsidR="00C328B4" w:rsidRPr="00BA2FF1">
        <w:t xml:space="preserve"> (“conhecimento”)</w:t>
      </w:r>
      <w:r w:rsidRPr="00BA2FF1">
        <w:rPr>
          <w:rStyle w:val="ui-provider"/>
        </w:rPr>
        <w:t xml:space="preserve">; e outra </w:t>
      </w:r>
      <w:r w:rsidRPr="00DD78F7">
        <w:rPr>
          <w:rStyle w:val="ui-provider"/>
          <w:i/>
          <w:iCs/>
        </w:rPr>
        <w:t>string</w:t>
      </w:r>
      <w:r w:rsidRPr="00BA2FF1">
        <w:rPr>
          <w:rStyle w:val="ui-provider"/>
        </w:rPr>
        <w:t xml:space="preserve"> de busca com os termos em</w:t>
      </w:r>
      <w:r w:rsidR="003579C9" w:rsidRPr="00BA2FF1">
        <w:rPr>
          <w:rStyle w:val="ui-provider"/>
        </w:rPr>
        <w:t xml:space="preserve"> ingl</w:t>
      </w:r>
      <w:r w:rsidR="000652C7" w:rsidRPr="00BA2FF1">
        <w:rPr>
          <w:rStyle w:val="ui-provider"/>
        </w:rPr>
        <w:t>ês</w:t>
      </w:r>
      <w:r w:rsidR="00AB2D38" w:rsidRPr="00BA2FF1">
        <w:rPr>
          <w:rStyle w:val="ui-provider"/>
        </w:rPr>
        <w:t>, utilizad</w:t>
      </w:r>
      <w:r w:rsidR="003023FA" w:rsidRPr="00DD78F7">
        <w:rPr>
          <w:rStyle w:val="ui-provider"/>
        </w:rPr>
        <w:t>a</w:t>
      </w:r>
      <w:r w:rsidR="00AB2D38" w:rsidRPr="00BA2FF1">
        <w:rPr>
          <w:rStyle w:val="ui-provider"/>
        </w:rPr>
        <w:t xml:space="preserve"> nas plataformas </w:t>
      </w:r>
      <w:proofErr w:type="spellStart"/>
      <w:r w:rsidR="00CB445D" w:rsidRPr="00DD78F7">
        <w:rPr>
          <w:rStyle w:val="ui-provider"/>
        </w:rPr>
        <w:t>IEEE</w:t>
      </w:r>
      <w:r w:rsidR="00A66334" w:rsidRPr="00DD78F7">
        <w:rPr>
          <w:rStyle w:val="ui-provider"/>
        </w:rPr>
        <w:t>xplore</w:t>
      </w:r>
      <w:proofErr w:type="spellEnd"/>
      <w:r w:rsidR="00A66334" w:rsidRPr="00DD78F7">
        <w:rPr>
          <w:rStyle w:val="ui-provider"/>
        </w:rPr>
        <w:t xml:space="preserve"> e Periódicos CAPES</w:t>
      </w:r>
      <w:r w:rsidR="00A31C06" w:rsidRPr="00BA2FF1">
        <w:t xml:space="preserve">: </w:t>
      </w:r>
      <w:r w:rsidR="001236C9" w:rsidRPr="00BA2FF1">
        <w:t>(“</w:t>
      </w:r>
      <w:r w:rsidR="001236C9" w:rsidRPr="00DD78F7">
        <w:rPr>
          <w:i/>
          <w:iCs/>
        </w:rPr>
        <w:t>knowledge</w:t>
      </w:r>
      <w:r w:rsidR="001236C9" w:rsidRPr="00BA2FF1">
        <w:t xml:space="preserve">”) </w:t>
      </w:r>
      <w:r w:rsidR="001236C9" w:rsidRPr="00DD78F7">
        <w:rPr>
          <w:i/>
          <w:iCs/>
        </w:rPr>
        <w:t>AND</w:t>
      </w:r>
      <w:r w:rsidR="001236C9" w:rsidRPr="00BA2FF1">
        <w:t xml:space="preserve"> (“</w:t>
      </w:r>
      <w:r w:rsidR="001236C9" w:rsidRPr="00DD78F7">
        <w:rPr>
          <w:i/>
          <w:iCs/>
        </w:rPr>
        <w:t>management</w:t>
      </w:r>
      <w:r w:rsidR="001236C9" w:rsidRPr="00BA2FF1">
        <w:t xml:space="preserve">” </w:t>
      </w:r>
      <w:r w:rsidR="001236C9" w:rsidRPr="00DD78F7">
        <w:rPr>
          <w:i/>
          <w:iCs/>
        </w:rPr>
        <w:t>OR</w:t>
      </w:r>
      <w:r w:rsidR="001236C9" w:rsidRPr="00BA2FF1">
        <w:t xml:space="preserve"> “base”) </w:t>
      </w:r>
      <w:r w:rsidR="001236C9" w:rsidRPr="00DD78F7">
        <w:rPr>
          <w:i/>
          <w:iCs/>
        </w:rPr>
        <w:t>AND</w:t>
      </w:r>
      <w:r w:rsidR="001236C9" w:rsidRPr="00BA2FF1">
        <w:t xml:space="preserve"> </w:t>
      </w:r>
      <w:r w:rsidR="001F24EE" w:rsidRPr="00BA2FF1">
        <w:t>(“</w:t>
      </w:r>
      <w:proofErr w:type="spellStart"/>
      <w:r w:rsidR="001F24EE" w:rsidRPr="00DD78F7">
        <w:rPr>
          <w:i/>
          <w:iCs/>
        </w:rPr>
        <w:t>semantic</w:t>
      </w:r>
      <w:proofErr w:type="spellEnd"/>
      <w:r w:rsidR="001F24EE" w:rsidRPr="00BA2FF1">
        <w:t xml:space="preserve">”) </w:t>
      </w:r>
      <w:r w:rsidR="001F24EE" w:rsidRPr="00DD78F7">
        <w:rPr>
          <w:i/>
          <w:iCs/>
        </w:rPr>
        <w:t>AND</w:t>
      </w:r>
      <w:r w:rsidR="001F24EE" w:rsidRPr="00BA2FF1">
        <w:t xml:space="preserve"> (“</w:t>
      </w:r>
      <w:proofErr w:type="spellStart"/>
      <w:r w:rsidR="001F24EE" w:rsidRPr="00DD78F7">
        <w:rPr>
          <w:i/>
          <w:iCs/>
        </w:rPr>
        <w:t>search</w:t>
      </w:r>
      <w:proofErr w:type="spellEnd"/>
      <w:r w:rsidR="001F24EE" w:rsidRPr="00BA2FF1">
        <w:t>”)</w:t>
      </w:r>
      <w:r w:rsidR="00816465" w:rsidRPr="00BA2FF1">
        <w:t xml:space="preserve">. </w:t>
      </w:r>
      <w:r w:rsidR="000C7839" w:rsidRPr="00BA2FF1">
        <w:t xml:space="preserve">Foi </w:t>
      </w:r>
      <w:r w:rsidR="00C558B8" w:rsidRPr="00BA2FF1">
        <w:t xml:space="preserve">decidido elaborar as </w:t>
      </w:r>
      <w:proofErr w:type="spellStart"/>
      <w:r w:rsidR="00FD5D1C" w:rsidRPr="00DD78F7">
        <w:rPr>
          <w:i/>
          <w:iCs/>
        </w:rPr>
        <w:t>strings</w:t>
      </w:r>
      <w:proofErr w:type="spellEnd"/>
      <w:r w:rsidR="00FD5D1C" w:rsidRPr="00BA2FF1">
        <w:t xml:space="preserve"> de busca de forma mais ampla</w:t>
      </w:r>
      <w:r w:rsidR="005A7D32" w:rsidRPr="00BA2FF1">
        <w:t xml:space="preserve"> pa</w:t>
      </w:r>
      <w:r w:rsidR="00CF5B1E" w:rsidRPr="00BA2FF1">
        <w:t>ra que os resultados englobassem todos os assuntos do trabalho proposto</w:t>
      </w:r>
      <w:r w:rsidR="00702E7B">
        <w:t>.</w:t>
      </w:r>
      <w:r w:rsidR="00FD5D1C" w:rsidRPr="00BA2FF1">
        <w:t xml:space="preserve"> </w:t>
      </w:r>
      <w:r w:rsidR="00816465" w:rsidRPr="00BA2FF1">
        <w:t xml:space="preserve">A partir dessas </w:t>
      </w:r>
      <w:proofErr w:type="spellStart"/>
      <w:r w:rsidR="00816465" w:rsidRPr="00DD78F7">
        <w:rPr>
          <w:i/>
          <w:iCs/>
        </w:rPr>
        <w:t>strings</w:t>
      </w:r>
      <w:proofErr w:type="spellEnd"/>
      <w:r w:rsidR="00816465" w:rsidRPr="00BA2FF1">
        <w:t xml:space="preserve"> de busca</w:t>
      </w:r>
      <w:r w:rsidR="00C11759" w:rsidRPr="00BA2FF1">
        <w:t>,</w:t>
      </w:r>
      <w:r w:rsidR="00816465" w:rsidRPr="00BA2FF1">
        <w:t xml:space="preserve"> p</w:t>
      </w:r>
      <w:r w:rsidR="00777307" w:rsidRPr="00BA2FF1">
        <w:rPr>
          <w:rStyle w:val="ui-provider"/>
        </w:rPr>
        <w:t xml:space="preserve">ara selecionar os trabalhos </w:t>
      </w:r>
      <w:r w:rsidR="00284EAF" w:rsidRPr="00BA2FF1">
        <w:rPr>
          <w:rStyle w:val="ui-provider"/>
        </w:rPr>
        <w:t>de relevância para a pesquisa fo</w:t>
      </w:r>
      <w:r w:rsidR="008C4470" w:rsidRPr="00BA2FF1">
        <w:rPr>
          <w:rStyle w:val="ui-provider"/>
        </w:rPr>
        <w:t>ram</w:t>
      </w:r>
      <w:r w:rsidR="00284EAF" w:rsidRPr="00BA2FF1">
        <w:rPr>
          <w:rStyle w:val="ui-provider"/>
        </w:rPr>
        <w:t xml:space="preserve"> utilizad</w:t>
      </w:r>
      <w:r w:rsidR="008C4470" w:rsidRPr="00BA2FF1">
        <w:rPr>
          <w:rStyle w:val="ui-provider"/>
        </w:rPr>
        <w:t>os</w:t>
      </w:r>
      <w:r w:rsidR="00284EAF" w:rsidRPr="00BA2FF1">
        <w:rPr>
          <w:rStyle w:val="ui-provider"/>
        </w:rPr>
        <w:t xml:space="preserve"> </w:t>
      </w:r>
      <w:r w:rsidR="00816465" w:rsidRPr="00BA2FF1">
        <w:rPr>
          <w:rStyle w:val="ui-provider"/>
        </w:rPr>
        <w:t>C</w:t>
      </w:r>
      <w:r w:rsidR="008C4470" w:rsidRPr="00BA2FF1">
        <w:rPr>
          <w:rStyle w:val="ui-provider"/>
        </w:rPr>
        <w:t xml:space="preserve">ritérios de inclusão </w:t>
      </w:r>
      <w:r w:rsidR="00816465" w:rsidRPr="00BA2FF1">
        <w:rPr>
          <w:rStyle w:val="ui-provider"/>
        </w:rPr>
        <w:t>(CI)</w:t>
      </w:r>
      <w:r w:rsidR="00AA4957">
        <w:rPr>
          <w:rStyle w:val="ui-provider"/>
        </w:rPr>
        <w:t xml:space="preserve">, </w:t>
      </w:r>
      <w:r w:rsidR="00816465" w:rsidRPr="00BA2FF1">
        <w:rPr>
          <w:rStyle w:val="ui-provider"/>
        </w:rPr>
        <w:t>Critérios de E</w:t>
      </w:r>
      <w:r w:rsidR="008C4470" w:rsidRPr="00BA2FF1">
        <w:rPr>
          <w:rStyle w:val="ui-provider"/>
        </w:rPr>
        <w:t xml:space="preserve">xclusão </w:t>
      </w:r>
      <w:r w:rsidR="00816465" w:rsidRPr="00BA2FF1">
        <w:rPr>
          <w:rStyle w:val="ui-provider"/>
        </w:rPr>
        <w:t>(CE)</w:t>
      </w:r>
      <w:r w:rsidR="00AA4957">
        <w:rPr>
          <w:rStyle w:val="ui-provider"/>
        </w:rPr>
        <w:t xml:space="preserve"> e definidos passos a serem seguidos</w:t>
      </w:r>
      <w:r w:rsidR="00816465" w:rsidRPr="00BA2FF1">
        <w:rPr>
          <w:rStyle w:val="ui-provider"/>
        </w:rPr>
        <w:t>.</w:t>
      </w:r>
      <w:r w:rsidR="00315585" w:rsidRPr="00DD78F7">
        <w:rPr>
          <w:rStyle w:val="ui-provider"/>
          <w:color w:val="FF0000"/>
        </w:rPr>
        <w:t xml:space="preserve"> </w:t>
      </w:r>
    </w:p>
    <w:p w14:paraId="1CA104C8" w14:textId="704EF76A" w:rsidR="005735F7" w:rsidRPr="00BA2FF1" w:rsidRDefault="00237A8A" w:rsidP="00FB6A3B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Os </w:t>
      </w:r>
      <w:r w:rsidR="00816465" w:rsidRPr="00BA2FF1">
        <w:rPr>
          <w:rStyle w:val="ui-provider"/>
        </w:rPr>
        <w:t>CI</w:t>
      </w:r>
      <w:r w:rsidRPr="00BA2FF1">
        <w:rPr>
          <w:rStyle w:val="ui-provider"/>
        </w:rPr>
        <w:t xml:space="preserve"> adotados nesse trabalho foram: </w:t>
      </w:r>
      <w:r w:rsidR="00336A0C" w:rsidRPr="00BA2FF1">
        <w:rPr>
          <w:rStyle w:val="ui-provider"/>
        </w:rPr>
        <w:t xml:space="preserve">estudos que </w:t>
      </w:r>
      <w:r w:rsidR="00725CC3" w:rsidRPr="00BA2FF1">
        <w:rPr>
          <w:rStyle w:val="ui-provider"/>
        </w:rPr>
        <w:t xml:space="preserve">definem o processo de </w:t>
      </w:r>
      <w:r w:rsidR="00D74C64" w:rsidRPr="00BA2FF1">
        <w:rPr>
          <w:rStyle w:val="ui-provider"/>
        </w:rPr>
        <w:t>gerenciamento</w:t>
      </w:r>
      <w:r w:rsidR="00725CC3" w:rsidRPr="00BA2FF1">
        <w:rPr>
          <w:rStyle w:val="ui-provider"/>
        </w:rPr>
        <w:t xml:space="preserve"> e centralização de conhecimentos, </w:t>
      </w:r>
      <w:r w:rsidR="00D74C64" w:rsidRPr="00BA2FF1">
        <w:rPr>
          <w:rStyle w:val="ui-provider"/>
        </w:rPr>
        <w:t xml:space="preserve">bem como </w:t>
      </w:r>
      <w:r w:rsidR="00662947" w:rsidRPr="00BA2FF1">
        <w:rPr>
          <w:rStyle w:val="ui-provider"/>
        </w:rPr>
        <w:t xml:space="preserve">estudos que apresentam </w:t>
      </w:r>
      <w:r w:rsidR="000D591D" w:rsidRPr="00BA2FF1">
        <w:rPr>
          <w:rStyle w:val="ui-provider"/>
        </w:rPr>
        <w:t>resultados</w:t>
      </w:r>
      <w:r w:rsidR="00662947" w:rsidRPr="00BA2FF1">
        <w:rPr>
          <w:rStyle w:val="ui-provider"/>
        </w:rPr>
        <w:t xml:space="preserve"> da </w:t>
      </w:r>
      <w:r w:rsidR="000D591D" w:rsidRPr="00BA2FF1">
        <w:rPr>
          <w:rStyle w:val="ui-provider"/>
        </w:rPr>
        <w:t>utilização</w:t>
      </w:r>
      <w:r w:rsidR="00662947" w:rsidRPr="00BA2FF1">
        <w:rPr>
          <w:rStyle w:val="ui-provider"/>
        </w:rPr>
        <w:t xml:space="preserve"> da busca semântica</w:t>
      </w:r>
      <w:r w:rsidR="00810B0F" w:rsidRPr="00BA2FF1">
        <w:rPr>
          <w:rStyle w:val="ui-provider"/>
        </w:rPr>
        <w:t xml:space="preserve">. </w:t>
      </w:r>
      <w:r w:rsidR="00816465" w:rsidRPr="00BA2FF1">
        <w:rPr>
          <w:rStyle w:val="ui-provider"/>
        </w:rPr>
        <w:t xml:space="preserve">Nos CI, </w:t>
      </w:r>
      <w:r w:rsidR="00650088">
        <w:rPr>
          <w:rStyle w:val="ui-provider"/>
        </w:rPr>
        <w:t xml:space="preserve">Santos (2012 apud </w:t>
      </w:r>
      <w:r w:rsidR="00650088" w:rsidRPr="00BA2FF1">
        <w:t>COSTA</w:t>
      </w:r>
      <w:r w:rsidR="00650088">
        <w:t xml:space="preserve"> </w:t>
      </w:r>
      <w:r w:rsidR="00650088" w:rsidRPr="00650088">
        <w:rPr>
          <w:i/>
          <w:iCs/>
        </w:rPr>
        <w:t>et al.</w:t>
      </w:r>
      <w:r w:rsidR="00815C5E" w:rsidRPr="00815C5E">
        <w:t>, 2016</w:t>
      </w:r>
      <w:r w:rsidR="00650088">
        <w:t>)</w:t>
      </w:r>
      <w:r w:rsidR="00816465" w:rsidRPr="00BA2FF1">
        <w:t xml:space="preserve"> ressalta que é importante estabelecer critérios de qualidade e pesos, que nesse caso vão de um (1) a dois (2), sendo </w:t>
      </w:r>
      <w:r w:rsidR="000E1DB5" w:rsidRPr="00BA2FF1">
        <w:t>um</w:t>
      </w:r>
      <w:r w:rsidR="00816465" w:rsidRPr="00BA2FF1">
        <w:t xml:space="preserve"> o critério de relevância mais baixo e </w:t>
      </w:r>
      <w:r w:rsidR="000E1DB5" w:rsidRPr="00BA2FF1">
        <w:t>dois</w:t>
      </w:r>
      <w:r w:rsidR="00816465" w:rsidRPr="00BA2FF1">
        <w:t xml:space="preserve"> o mais alto</w:t>
      </w:r>
      <w:r w:rsidR="000E1DB5" w:rsidRPr="00BA2FF1">
        <w:t xml:space="preserve">. </w:t>
      </w:r>
      <w:r w:rsidR="00816465" w:rsidRPr="00BA2FF1">
        <w:rPr>
          <w:rStyle w:val="ui-provider"/>
        </w:rPr>
        <w:t>Já o</w:t>
      </w:r>
      <w:r w:rsidR="00810B0F" w:rsidRPr="00BA2FF1">
        <w:rPr>
          <w:rStyle w:val="ui-provider"/>
        </w:rPr>
        <w:t xml:space="preserve">s </w:t>
      </w:r>
      <w:r w:rsidR="00816465" w:rsidRPr="00BA2FF1">
        <w:rPr>
          <w:rStyle w:val="ui-provider"/>
        </w:rPr>
        <w:t>CE</w:t>
      </w:r>
      <w:r w:rsidR="00810B0F" w:rsidRPr="00BA2FF1">
        <w:rPr>
          <w:rStyle w:val="ui-provider"/>
        </w:rPr>
        <w:t xml:space="preserve"> adotados neste trabalho foram: </w:t>
      </w:r>
      <w:r w:rsidR="00816465" w:rsidRPr="00BA2FF1">
        <w:rPr>
          <w:rStyle w:val="ui-provider"/>
        </w:rPr>
        <w:t xml:space="preserve">CE1, </w:t>
      </w:r>
      <w:r w:rsidR="00FB6A3B" w:rsidRPr="00BA2FF1">
        <w:rPr>
          <w:rStyle w:val="ui-provider"/>
        </w:rPr>
        <w:t xml:space="preserve">estudos </w:t>
      </w:r>
      <w:r w:rsidR="00816465" w:rsidRPr="00BA2FF1">
        <w:rPr>
          <w:rStyle w:val="ui-provider"/>
        </w:rPr>
        <w:t xml:space="preserve">em que </w:t>
      </w:r>
      <w:r w:rsidR="00FB6A3B" w:rsidRPr="00BA2FF1">
        <w:rPr>
          <w:rStyle w:val="ui-provider"/>
        </w:rPr>
        <w:t xml:space="preserve">a </w:t>
      </w:r>
      <w:r w:rsidR="00786958" w:rsidRPr="00BA2FF1">
        <w:rPr>
          <w:rStyle w:val="ui-provider"/>
        </w:rPr>
        <w:t>gestão de conhecimentos ou mecanismo de busca semântica não foram</w:t>
      </w:r>
      <w:r w:rsidR="00FB6A3B" w:rsidRPr="00BA2FF1">
        <w:rPr>
          <w:rStyle w:val="ui-provider"/>
        </w:rPr>
        <w:t xml:space="preserve"> </w:t>
      </w:r>
      <w:r w:rsidR="000D591D" w:rsidRPr="00BA2FF1">
        <w:rPr>
          <w:rStyle w:val="ui-provider"/>
        </w:rPr>
        <w:t>avaliados; CE</w:t>
      </w:r>
      <w:r w:rsidR="00816465" w:rsidRPr="00BA2FF1">
        <w:rPr>
          <w:rStyle w:val="ui-provider"/>
        </w:rPr>
        <w:t xml:space="preserve">2, </w:t>
      </w:r>
      <w:r w:rsidR="00FB6A3B" w:rsidRPr="00BA2FF1">
        <w:rPr>
          <w:rStyle w:val="ui-provider"/>
        </w:rPr>
        <w:t xml:space="preserve">estudos repetidos ou duplicados foi considerado apenas </w:t>
      </w:r>
      <w:r w:rsidR="0067461A" w:rsidRPr="00BA2FF1">
        <w:rPr>
          <w:rStyle w:val="ui-provider"/>
        </w:rPr>
        <w:t>o</w:t>
      </w:r>
      <w:r w:rsidR="00FB6A3B" w:rsidRPr="00BA2FF1">
        <w:rPr>
          <w:rStyle w:val="ui-provider"/>
        </w:rPr>
        <w:t xml:space="preserve"> mais recente</w:t>
      </w:r>
      <w:r w:rsidR="00816465" w:rsidRPr="00BA2FF1">
        <w:rPr>
          <w:rStyle w:val="ui-provider"/>
        </w:rPr>
        <w:t>; CE3,</w:t>
      </w:r>
      <w:r w:rsidR="00FB6A3B" w:rsidRPr="00BA2FF1">
        <w:rPr>
          <w:rStyle w:val="ui-provider"/>
        </w:rPr>
        <w:t xml:space="preserve"> estudos que apresentem texto, conte</w:t>
      </w:r>
      <w:r w:rsidR="00DC4B12" w:rsidRPr="00BA2FF1">
        <w:rPr>
          <w:rStyle w:val="ui-provider"/>
        </w:rPr>
        <w:t>ú</w:t>
      </w:r>
      <w:r w:rsidR="00FB6A3B" w:rsidRPr="00BA2FF1">
        <w:rPr>
          <w:rStyle w:val="ui-provider"/>
        </w:rPr>
        <w:t>do e resultados incompletos</w:t>
      </w:r>
      <w:r w:rsidR="00816465" w:rsidRPr="00BA2FF1">
        <w:rPr>
          <w:rStyle w:val="ui-provider"/>
        </w:rPr>
        <w:t>; CE4,</w:t>
      </w:r>
      <w:r w:rsidR="00FB6A3B" w:rsidRPr="00BA2FF1">
        <w:rPr>
          <w:rStyle w:val="ui-provider"/>
        </w:rPr>
        <w:t xml:space="preserve"> estudos</w:t>
      </w:r>
      <w:r w:rsidR="0067461A" w:rsidRPr="00BA2FF1">
        <w:rPr>
          <w:rStyle w:val="ui-provider"/>
        </w:rPr>
        <w:t xml:space="preserve"> </w:t>
      </w:r>
      <w:r w:rsidR="00FB6A3B" w:rsidRPr="00BA2FF1">
        <w:rPr>
          <w:rStyle w:val="ui-provider"/>
        </w:rPr>
        <w:t xml:space="preserve">pagos e estudos em workshops, resumos, cartazes, </w:t>
      </w:r>
      <w:r w:rsidR="000E1DB5" w:rsidRPr="00BA2FF1">
        <w:rPr>
          <w:rStyle w:val="ui-provider"/>
        </w:rPr>
        <w:t>painéis</w:t>
      </w:r>
      <w:r w:rsidR="00FB6A3B" w:rsidRPr="00BA2FF1">
        <w:rPr>
          <w:rStyle w:val="ui-provider"/>
        </w:rPr>
        <w:t>, palestras e demonstra</w:t>
      </w:r>
      <w:r w:rsidR="0067461A" w:rsidRPr="00BA2FF1">
        <w:rPr>
          <w:rStyle w:val="ui-provider"/>
        </w:rPr>
        <w:t>ções</w:t>
      </w:r>
      <w:r w:rsidR="000E1DB5" w:rsidRPr="00BA2FF1">
        <w:rPr>
          <w:rStyle w:val="ui-provider"/>
        </w:rPr>
        <w:t xml:space="preserve">; </w:t>
      </w:r>
      <w:r w:rsidR="000E1DB5" w:rsidRPr="00BA2FF1">
        <w:t>CE5, artigos que não sejam na linguagem Inglês ou Português</w:t>
      </w:r>
      <w:r w:rsidR="003B31DB">
        <w:t xml:space="preserve">; </w:t>
      </w:r>
      <w:r w:rsidR="003B31DB">
        <w:rPr>
          <w:rStyle w:val="ui-provider"/>
        </w:rPr>
        <w:t>e CE6,</w:t>
      </w:r>
      <w:r w:rsidR="003B31DB" w:rsidRPr="00DD78F7">
        <w:rPr>
          <w:rStyle w:val="ui-provider"/>
        </w:rPr>
        <w:t xml:space="preserve"> artigos de acesso aberto.</w:t>
      </w:r>
    </w:p>
    <w:p w14:paraId="40E0A471" w14:textId="2EA3674A" w:rsidR="001225A5" w:rsidRPr="00BA2FF1" w:rsidRDefault="000E1DB5" w:rsidP="001225A5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Além disso, a busca dos </w:t>
      </w:r>
      <w:r w:rsidRPr="00BA2FF1">
        <w:t xml:space="preserve">artigos correlatos se deu em quatro passos, conforme recomendação do protocolo utilizado. </w:t>
      </w:r>
      <w:r w:rsidR="00813BFA" w:rsidRPr="00BA2FF1">
        <w:rPr>
          <w:rStyle w:val="ui-provider"/>
        </w:rPr>
        <w:t xml:space="preserve">Passo 1: Eliminação por título; Passo 2: </w:t>
      </w:r>
      <w:r w:rsidR="00F53902" w:rsidRPr="00BA2FF1">
        <w:rPr>
          <w:rStyle w:val="ui-provider"/>
        </w:rPr>
        <w:t xml:space="preserve">Eliminação por resumo; Passo 3: Eliminação por </w:t>
      </w:r>
      <w:r w:rsidR="00132823" w:rsidRPr="00BA2FF1">
        <w:rPr>
          <w:rStyle w:val="ui-provider"/>
        </w:rPr>
        <w:t xml:space="preserve">leitura </w:t>
      </w:r>
      <w:r w:rsidR="00F53902" w:rsidRPr="00BA2FF1">
        <w:rPr>
          <w:rStyle w:val="ui-provider"/>
        </w:rPr>
        <w:t xml:space="preserve">diagonal; e Passo 4: </w:t>
      </w:r>
      <w:r w:rsidR="00B608AD" w:rsidRPr="00BA2FF1">
        <w:rPr>
          <w:rStyle w:val="ui-provider"/>
        </w:rPr>
        <w:t>Eliminação por leitura completa.</w:t>
      </w:r>
      <w:r w:rsidR="00410B31" w:rsidRPr="00BA2FF1">
        <w:rPr>
          <w:rStyle w:val="ui-provider"/>
        </w:rPr>
        <w:t xml:space="preserve"> </w:t>
      </w:r>
      <w:r w:rsidR="00410B31" w:rsidRPr="00BA2FF1">
        <w:rPr>
          <w:rStyle w:val="ui-provider"/>
        </w:rPr>
        <w:lastRenderedPageBreak/>
        <w:t xml:space="preserve">Para cada um dos passos foram aplicados os critérios de inclusão e exclusão. </w:t>
      </w:r>
      <w:r w:rsidR="003B31DB" w:rsidRPr="003B31DB">
        <w:rPr>
          <w:rStyle w:val="ui-provider"/>
        </w:rPr>
        <w:t xml:space="preserve">Referente aos CI, </w:t>
      </w:r>
      <w:r w:rsidR="00650088" w:rsidRPr="00650088">
        <w:rPr>
          <w:rStyle w:val="ui-provider"/>
        </w:rPr>
        <w:t xml:space="preserve">Santos (2012 apud COSTA </w:t>
      </w:r>
      <w:r w:rsidR="00650088" w:rsidRPr="00650088">
        <w:rPr>
          <w:rStyle w:val="ui-provider"/>
          <w:i/>
          <w:iCs/>
        </w:rPr>
        <w:t>et al</w:t>
      </w:r>
      <w:r w:rsidR="00650088" w:rsidRPr="00650088">
        <w:rPr>
          <w:rStyle w:val="ui-provider"/>
        </w:rPr>
        <w:t>.</w:t>
      </w:r>
      <w:r w:rsidR="00815C5E">
        <w:rPr>
          <w:rStyle w:val="ui-provider"/>
        </w:rPr>
        <w:t>, 2016</w:t>
      </w:r>
      <w:r w:rsidR="00650088" w:rsidRPr="00650088">
        <w:rPr>
          <w:rStyle w:val="ui-provider"/>
        </w:rPr>
        <w:t>)</w:t>
      </w:r>
      <w:r w:rsidR="003B31DB" w:rsidRPr="003B31DB">
        <w:rPr>
          <w:rStyle w:val="ui-provider"/>
        </w:rPr>
        <w:t xml:space="preserve"> </w:t>
      </w:r>
      <w:r w:rsidR="003B31DB">
        <w:rPr>
          <w:rStyle w:val="ui-provider"/>
        </w:rPr>
        <w:t xml:space="preserve">também coloca </w:t>
      </w:r>
      <w:r w:rsidR="003B31DB" w:rsidRPr="003B31DB">
        <w:rPr>
          <w:rStyle w:val="ui-provider"/>
        </w:rPr>
        <w:t>a importância de estabelecer critérios de qualidade e pesos para os CI adotados, assim como ter claramente definidos os passos que serem seguidos</w:t>
      </w:r>
      <w:r w:rsidR="00DA7620" w:rsidRPr="00BA2FF1">
        <w:rPr>
          <w:rStyle w:val="ui-provider"/>
        </w:rPr>
        <w:t xml:space="preserve">. </w:t>
      </w:r>
      <w:r w:rsidR="00022357" w:rsidRPr="00BA2FF1">
        <w:rPr>
          <w:rStyle w:val="ui-provider"/>
        </w:rPr>
        <w:t xml:space="preserve">Os </w:t>
      </w:r>
      <w:r w:rsidR="001C3BF8" w:rsidRPr="00BA2FF1">
        <w:rPr>
          <w:rStyle w:val="ui-provider"/>
        </w:rPr>
        <w:t>critérios</w:t>
      </w:r>
      <w:r w:rsidR="00022357" w:rsidRPr="00BA2FF1">
        <w:rPr>
          <w:rStyle w:val="ui-provider"/>
        </w:rPr>
        <w:t xml:space="preserve"> de </w:t>
      </w:r>
      <w:r w:rsidR="001C3BF8" w:rsidRPr="00BA2FF1">
        <w:rPr>
          <w:rStyle w:val="ui-provider"/>
        </w:rPr>
        <w:t>qualidade/pesos escolhidos</w:t>
      </w:r>
      <w:r w:rsidR="00022357" w:rsidRPr="00BA2FF1">
        <w:rPr>
          <w:rStyle w:val="ui-provider"/>
        </w:rPr>
        <w:t xml:space="preserve"> para selecionar os artigos</w:t>
      </w:r>
      <w:r w:rsidR="001C3BF8" w:rsidRPr="00BA2FF1">
        <w:rPr>
          <w:rStyle w:val="ui-provider"/>
        </w:rPr>
        <w:t xml:space="preserve"> </w:t>
      </w:r>
      <w:r w:rsidR="004D3C15" w:rsidRPr="00BA2FF1">
        <w:rPr>
          <w:rStyle w:val="ui-provider"/>
        </w:rPr>
        <w:t xml:space="preserve">estão listados na </w:t>
      </w:r>
      <w:r w:rsidR="00EB2EFB" w:rsidRPr="00BA2FF1">
        <w:rPr>
          <w:rStyle w:val="ui-provider"/>
        </w:rPr>
        <w:fldChar w:fldCharType="begin"/>
      </w:r>
      <w:r w:rsidR="00EB2EFB" w:rsidRPr="00BA2FF1">
        <w:rPr>
          <w:rStyle w:val="ui-provider"/>
        </w:rPr>
        <w:instrText xml:space="preserve"> REF _Ref131528430 \h </w:instrText>
      </w:r>
      <w:r w:rsidR="00EB2EFB" w:rsidRPr="00BA2FF1">
        <w:rPr>
          <w:rStyle w:val="ui-provider"/>
        </w:rPr>
      </w:r>
      <w:r w:rsidR="00EB2EFB" w:rsidRPr="00BA2FF1">
        <w:rPr>
          <w:rStyle w:val="ui-provider"/>
        </w:rPr>
        <w:fldChar w:fldCharType="separate"/>
      </w:r>
      <w:r w:rsidR="00CC50B3" w:rsidRPr="00BA2FF1">
        <w:t xml:space="preserve">Tabela </w:t>
      </w:r>
      <w:r w:rsidR="00CC50B3">
        <w:rPr>
          <w:noProof/>
        </w:rPr>
        <w:t>1</w:t>
      </w:r>
      <w:r w:rsidR="00EB2EFB" w:rsidRPr="00BA2FF1">
        <w:rPr>
          <w:rStyle w:val="ui-provider"/>
        </w:rPr>
        <w:fldChar w:fldCharType="end"/>
      </w:r>
      <w:r w:rsidR="001225A5" w:rsidRPr="00BA2FF1">
        <w:rPr>
          <w:rStyle w:val="ui-provider"/>
        </w:rPr>
        <w:t xml:space="preserve"> e serão aplicados no </w:t>
      </w:r>
      <w:r w:rsidR="002E16B5">
        <w:rPr>
          <w:rStyle w:val="ui-provider"/>
        </w:rPr>
        <w:t>P</w:t>
      </w:r>
      <w:r w:rsidR="001225A5" w:rsidRPr="00BA2FF1">
        <w:rPr>
          <w:rStyle w:val="ui-provider"/>
        </w:rPr>
        <w:t>asso 4.</w:t>
      </w:r>
      <w:r w:rsidR="00A40DE6" w:rsidRPr="00BA2FF1">
        <w:rPr>
          <w:rStyle w:val="ui-provider"/>
        </w:rPr>
        <w:t xml:space="preserve"> </w:t>
      </w:r>
      <w:r w:rsidR="00D52CFE" w:rsidRPr="00BA2FF1">
        <w:rPr>
          <w:rStyle w:val="ui-provider"/>
        </w:rPr>
        <w:t xml:space="preserve">Destaca-se a pontuação </w:t>
      </w:r>
      <w:r w:rsidR="00AE0CC6" w:rsidRPr="00BA2FF1">
        <w:rPr>
          <w:rStyle w:val="ui-provider"/>
        </w:rPr>
        <w:t xml:space="preserve">dos critérios de qualidade </w:t>
      </w:r>
      <w:r w:rsidR="002E10FF" w:rsidRPr="00BA2FF1">
        <w:rPr>
          <w:rStyle w:val="ui-provider"/>
        </w:rPr>
        <w:t xml:space="preserve">necessária </w:t>
      </w:r>
      <w:r w:rsidR="00D52CFE" w:rsidRPr="00BA2FF1">
        <w:rPr>
          <w:rStyle w:val="ui-provider"/>
        </w:rPr>
        <w:t xml:space="preserve">para </w:t>
      </w:r>
      <w:r w:rsidR="002E10FF" w:rsidRPr="00BA2FF1">
        <w:rPr>
          <w:rStyle w:val="ui-provider"/>
        </w:rPr>
        <w:t>a seleção dos artigos</w:t>
      </w:r>
      <w:r w:rsidR="002068A3" w:rsidRPr="00BA2FF1">
        <w:rPr>
          <w:rStyle w:val="ui-provider"/>
        </w:rPr>
        <w:t xml:space="preserve"> deve ser igual ou superior a </w:t>
      </w:r>
      <w:r w:rsidR="00FF43F0" w:rsidRPr="00BA2FF1">
        <w:rPr>
          <w:rStyle w:val="ui-provider"/>
        </w:rPr>
        <w:t xml:space="preserve">cinco </w:t>
      </w:r>
      <w:r w:rsidR="002068A3" w:rsidRPr="00BA2FF1">
        <w:rPr>
          <w:rStyle w:val="ui-provider"/>
        </w:rPr>
        <w:t>pontos</w:t>
      </w:r>
      <w:r w:rsidR="002E10FF" w:rsidRPr="00BA2FF1">
        <w:rPr>
          <w:rStyle w:val="ui-provider"/>
        </w:rPr>
        <w:t>.</w:t>
      </w:r>
    </w:p>
    <w:p w14:paraId="7FBF9BC3" w14:textId="4D60FF38" w:rsidR="00626095" w:rsidRPr="00BA2FF1" w:rsidRDefault="00B71224" w:rsidP="00EB2EFB">
      <w:pPr>
        <w:pStyle w:val="TF-LEGENDA"/>
      </w:pPr>
      <w:bookmarkStart w:id="19" w:name="_Ref131528430"/>
      <w:r w:rsidRPr="00BA2FF1">
        <w:t xml:space="preserve">Tabela </w:t>
      </w:r>
      <w:fldSimple w:instr=" SEQ Tabela \* ARABIC ">
        <w:r w:rsidR="00CC50B3">
          <w:rPr>
            <w:noProof/>
          </w:rPr>
          <w:t>1</w:t>
        </w:r>
      </w:fldSimple>
      <w:bookmarkEnd w:id="19"/>
      <w:r w:rsidRPr="00BA2FF1">
        <w:t xml:space="preserve"> - 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7811"/>
        <w:gridCol w:w="802"/>
      </w:tblGrid>
      <w:tr w:rsidR="0002607E" w:rsidRPr="00BA2FF1" w14:paraId="258B784B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04D10770" w14:textId="3544E743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ID</w:t>
            </w:r>
          </w:p>
        </w:tc>
        <w:tc>
          <w:tcPr>
            <w:tcW w:w="7811" w:type="dxa"/>
            <w:shd w:val="clear" w:color="auto" w:fill="auto"/>
          </w:tcPr>
          <w:p w14:paraId="0AD73311" w14:textId="61C60595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CED3D6" w14:textId="15128CED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Peso</w:t>
            </w:r>
          </w:p>
        </w:tc>
      </w:tr>
      <w:tr w:rsidR="0002607E" w:rsidRPr="00BA2FF1" w14:paraId="62CBF80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2D894FDD" w14:textId="2F68B568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  <w:tc>
          <w:tcPr>
            <w:tcW w:w="7811" w:type="dxa"/>
            <w:shd w:val="clear" w:color="auto" w:fill="auto"/>
          </w:tcPr>
          <w:p w14:paraId="729292C2" w14:textId="20CB05B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153333" w:rsidRPr="00DD78F7">
              <w:rPr>
                <w:sz w:val="20"/>
              </w:rPr>
              <w:t xml:space="preserve">presenta a </w:t>
            </w:r>
            <w:r w:rsidR="00991A94" w:rsidRPr="00DD78F7">
              <w:rPr>
                <w:sz w:val="20"/>
              </w:rPr>
              <w:t>solução para a centralização de conhecimentos</w:t>
            </w:r>
            <w:r w:rsidR="00A85A79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15218C" w14:textId="5FA7EC8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CADB6DD" w14:textId="77777777" w:rsidTr="00DD78F7">
        <w:trPr>
          <w:trHeight w:val="85"/>
          <w:jc w:val="center"/>
        </w:trPr>
        <w:tc>
          <w:tcPr>
            <w:tcW w:w="675" w:type="dxa"/>
            <w:vAlign w:val="center"/>
          </w:tcPr>
          <w:p w14:paraId="39D5CD8C" w14:textId="5F0415D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  <w:tc>
          <w:tcPr>
            <w:tcW w:w="7811" w:type="dxa"/>
            <w:shd w:val="clear" w:color="auto" w:fill="auto"/>
          </w:tcPr>
          <w:p w14:paraId="45F7D3A1" w14:textId="27A706FD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 xml:space="preserve">elata claramente </w:t>
            </w:r>
            <w:r w:rsidR="004A0549" w:rsidRPr="00DD78F7">
              <w:rPr>
                <w:sz w:val="20"/>
              </w:rPr>
              <w:t>quais foram as informações disponibilizadas para o estudo?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F7E9736" w14:textId="482B186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2E03EB8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33932D2F" w14:textId="3AC7E39B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7811" w:type="dxa"/>
            <w:shd w:val="clear" w:color="auto" w:fill="auto"/>
          </w:tcPr>
          <w:p w14:paraId="2F4D3D76" w14:textId="6C753A1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02607E" w:rsidRPr="00DD78F7">
              <w:rPr>
                <w:sz w:val="20"/>
              </w:rPr>
              <w:t xml:space="preserve">presenta as </w:t>
            </w:r>
            <w:r w:rsidRPr="00BA2FF1">
              <w:rPr>
                <w:sz w:val="20"/>
              </w:rPr>
              <w:t>dificuldades</w:t>
            </w:r>
            <w:r w:rsidR="0002607E" w:rsidRPr="00DD78F7">
              <w:rPr>
                <w:sz w:val="20"/>
              </w:rPr>
              <w:t xml:space="preserve"> do uso da busca semântica?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13BB767" w14:textId="0FE6E68C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410777E4" w14:textId="77777777" w:rsidTr="00DD78F7">
        <w:trPr>
          <w:trHeight w:val="176"/>
          <w:jc w:val="center"/>
        </w:trPr>
        <w:tc>
          <w:tcPr>
            <w:tcW w:w="675" w:type="dxa"/>
            <w:vAlign w:val="center"/>
          </w:tcPr>
          <w:p w14:paraId="10A60A18" w14:textId="217371C0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4</w:t>
            </w:r>
          </w:p>
        </w:tc>
        <w:tc>
          <w:tcPr>
            <w:tcW w:w="7811" w:type="dxa"/>
            <w:shd w:val="clear" w:color="auto" w:fill="auto"/>
          </w:tcPr>
          <w:p w14:paraId="67702682" w14:textId="684273FF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>elata os benefícios do uso de uma base centralizadora de conteúdo?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824276" w14:textId="3EFD2F96" w:rsidR="0002607E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7D355B15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68E45580" w14:textId="11C29227" w:rsidR="0002607E" w:rsidRPr="00DD78F7" w:rsidRDefault="00BF742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</w:t>
            </w:r>
          </w:p>
        </w:tc>
        <w:tc>
          <w:tcPr>
            <w:tcW w:w="7811" w:type="dxa"/>
            <w:shd w:val="clear" w:color="auto" w:fill="auto"/>
          </w:tcPr>
          <w:p w14:paraId="779F6ADC" w14:textId="5092215D" w:rsidR="0002607E" w:rsidRPr="00DD78F7" w:rsidRDefault="00FD432D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F</w:t>
            </w:r>
            <w:r w:rsidR="00991A94" w:rsidRPr="00DD78F7">
              <w:rPr>
                <w:sz w:val="20"/>
              </w:rPr>
              <w:t>oca no meio de obtenção de conhecimentos?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9D360CD" w14:textId="1C58E9D2" w:rsidR="0002607E" w:rsidRPr="00DD78F7" w:rsidRDefault="00CC30A8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CC30A8" w:rsidRPr="00BA2FF1" w14:paraId="3648C90B" w14:textId="77777777" w:rsidTr="00DD78F7">
        <w:trPr>
          <w:trHeight w:val="74"/>
          <w:jc w:val="center"/>
        </w:trPr>
        <w:tc>
          <w:tcPr>
            <w:tcW w:w="675" w:type="dxa"/>
            <w:vAlign w:val="center"/>
          </w:tcPr>
          <w:p w14:paraId="2658965C" w14:textId="0BA5BC71" w:rsidR="00CC30A8" w:rsidRPr="00DD78F7" w:rsidRDefault="00DF73B1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6</w:t>
            </w:r>
          </w:p>
        </w:tc>
        <w:tc>
          <w:tcPr>
            <w:tcW w:w="7811" w:type="dxa"/>
            <w:shd w:val="clear" w:color="auto" w:fill="auto"/>
          </w:tcPr>
          <w:p w14:paraId="2F8D2190" w14:textId="31759DCF" w:rsidR="00CC30A8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470943" w:rsidRPr="00DD78F7">
              <w:rPr>
                <w:sz w:val="20"/>
              </w:rPr>
              <w:t>xplica o processo de funcionamento do mecanismo de busca semântica</w:t>
            </w:r>
            <w:r w:rsidR="0030779A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4D587E" w14:textId="1AAFD50B" w:rsidR="00CC30A8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FD52A2" w:rsidRPr="00BA2FF1" w14:paraId="33E76269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5C5BE22B" w14:textId="4EB7262B" w:rsidR="00FD52A2" w:rsidRPr="00DD78F7" w:rsidRDefault="00FD52A2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7</w:t>
            </w:r>
          </w:p>
        </w:tc>
        <w:tc>
          <w:tcPr>
            <w:tcW w:w="7811" w:type="dxa"/>
            <w:shd w:val="clear" w:color="auto" w:fill="auto"/>
          </w:tcPr>
          <w:p w14:paraId="4C007CD6" w14:textId="0833CDE4" w:rsidR="00FD52A2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FD52A2" w:rsidRPr="00DD78F7">
              <w:rPr>
                <w:sz w:val="20"/>
              </w:rPr>
              <w:t>xplica o processo de funcionamento d</w:t>
            </w:r>
            <w:r w:rsidR="004F5366" w:rsidRPr="00DD78F7">
              <w:rPr>
                <w:sz w:val="20"/>
              </w:rPr>
              <w:t>a gestão de conhecimentos</w:t>
            </w:r>
            <w:r w:rsidR="00FD52A2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9C20930" w14:textId="1C4BFFD3" w:rsidR="00FD52A2" w:rsidRPr="00DD78F7" w:rsidRDefault="004F5366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F1ADFFE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18323BDA" w14:textId="2D6800B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7811" w:type="dxa"/>
            <w:shd w:val="clear" w:color="auto" w:fill="auto"/>
          </w:tcPr>
          <w:p w14:paraId="673CB50A" w14:textId="78921B67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1EFA3047" w14:textId="5598EE01" w:rsidR="0002607E" w:rsidRPr="00DD78F7" w:rsidRDefault="004D081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11</w:t>
            </w:r>
          </w:p>
        </w:tc>
      </w:tr>
    </w:tbl>
    <w:p w14:paraId="7EB6372C" w14:textId="7212BF4A" w:rsidR="00626095" w:rsidRPr="00BA2FF1" w:rsidRDefault="00626095" w:rsidP="00B11D5A">
      <w:pPr>
        <w:pStyle w:val="TF-FONTE"/>
      </w:pPr>
      <w:r w:rsidRPr="00BA2FF1">
        <w:t xml:space="preserve">Fonte: </w:t>
      </w:r>
      <w:r w:rsidR="001C3BF8" w:rsidRPr="00BA2FF1">
        <w:t xml:space="preserve">adaptado de </w:t>
      </w:r>
      <w:r w:rsidR="00650088" w:rsidRPr="00650088">
        <w:t xml:space="preserve">Santos (2012 apud COSTA </w:t>
      </w:r>
      <w:r w:rsidR="00650088" w:rsidRPr="00650088">
        <w:rPr>
          <w:i/>
          <w:iCs/>
        </w:rPr>
        <w:t>et al</w:t>
      </w:r>
      <w:r w:rsidR="00650088" w:rsidRPr="00650088">
        <w:t>.</w:t>
      </w:r>
      <w:r w:rsidR="00815C5E">
        <w:t>, 2016</w:t>
      </w:r>
      <w:r w:rsidR="00650088" w:rsidRPr="00650088">
        <w:t>)</w:t>
      </w:r>
      <w:r w:rsidRPr="00BA2FF1">
        <w:t>.</w:t>
      </w:r>
    </w:p>
    <w:p w14:paraId="20F5C449" w14:textId="17295590" w:rsidR="00CB7588" w:rsidRPr="00BA2FF1" w:rsidRDefault="00363432" w:rsidP="00CB7588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 </w:t>
      </w:r>
      <w:r w:rsidR="00277F0B" w:rsidRPr="00BA2FF1">
        <w:rPr>
          <w:rStyle w:val="ui-provider"/>
        </w:rPr>
        <w:fldChar w:fldCharType="begin"/>
      </w:r>
      <w:r w:rsidR="00277F0B" w:rsidRPr="00BA2FF1">
        <w:rPr>
          <w:rStyle w:val="ui-provider"/>
        </w:rPr>
        <w:instrText xml:space="preserve"> REF _Ref131528560 \h </w:instrText>
      </w:r>
      <w:r w:rsidR="00277F0B" w:rsidRPr="00BA2FF1">
        <w:rPr>
          <w:rStyle w:val="ui-provider"/>
        </w:rPr>
      </w:r>
      <w:r w:rsidR="00277F0B" w:rsidRPr="00BA2FF1">
        <w:rPr>
          <w:rStyle w:val="ui-provider"/>
        </w:rPr>
        <w:fldChar w:fldCharType="separate"/>
      </w:r>
      <w:r w:rsidR="00CC50B3" w:rsidRPr="00BA2FF1">
        <w:t xml:space="preserve">Tabela </w:t>
      </w:r>
      <w:r w:rsidR="00CC50B3">
        <w:rPr>
          <w:noProof/>
        </w:rPr>
        <w:t>2</w:t>
      </w:r>
      <w:r w:rsidR="00277F0B" w:rsidRPr="00BA2FF1">
        <w:rPr>
          <w:rStyle w:val="ui-provider"/>
        </w:rPr>
        <w:fldChar w:fldCharType="end"/>
      </w:r>
      <w:r w:rsidRPr="00BA2FF1">
        <w:rPr>
          <w:rStyle w:val="ui-provider"/>
        </w:rPr>
        <w:t xml:space="preserve"> </w:t>
      </w:r>
      <w:r w:rsidR="001C3BF8" w:rsidRPr="00BA2FF1">
        <w:rPr>
          <w:rStyle w:val="ui-provider"/>
        </w:rPr>
        <w:t xml:space="preserve">apresenta </w:t>
      </w:r>
      <w:r w:rsidRPr="00BA2FF1">
        <w:rPr>
          <w:rStyle w:val="ui-provider"/>
        </w:rPr>
        <w:t>os artigos classificados em cada uma das etapas da RSL</w:t>
      </w:r>
      <w:r w:rsidR="007C2E1B" w:rsidRPr="00BA2FF1">
        <w:rPr>
          <w:rStyle w:val="ui-provider"/>
        </w:rPr>
        <w:t xml:space="preserve">, </w:t>
      </w:r>
      <w:r w:rsidR="001C3BF8" w:rsidRPr="00BA2FF1">
        <w:rPr>
          <w:rStyle w:val="ui-provider"/>
        </w:rPr>
        <w:t xml:space="preserve">na qual </w:t>
      </w:r>
      <w:r w:rsidRPr="00BA2FF1">
        <w:rPr>
          <w:rStyle w:val="ui-provider"/>
        </w:rPr>
        <w:t xml:space="preserve">foram selecionados por meio </w:t>
      </w:r>
      <w:r w:rsidR="001C3BF8" w:rsidRPr="00BA2FF1">
        <w:rPr>
          <w:rStyle w:val="ui-provider"/>
        </w:rPr>
        <w:t>dos critérios estabelecidos na RSL</w:t>
      </w:r>
      <w:r w:rsidR="00357EE4" w:rsidRPr="00BA2FF1">
        <w:rPr>
          <w:rStyle w:val="ui-provider"/>
        </w:rPr>
        <w:t xml:space="preserve">.  </w:t>
      </w:r>
      <w:r w:rsidRPr="00BA2FF1">
        <w:rPr>
          <w:rStyle w:val="ui-provider"/>
        </w:rPr>
        <w:t xml:space="preserve">Na Etapa 1 os </w:t>
      </w:r>
      <w:r w:rsidR="003B31DB">
        <w:rPr>
          <w:rStyle w:val="ui-provider"/>
        </w:rPr>
        <w:t xml:space="preserve">1.109 </w:t>
      </w:r>
      <w:r w:rsidRPr="00BA2FF1">
        <w:rPr>
          <w:rStyle w:val="ui-provider"/>
        </w:rPr>
        <w:t xml:space="preserve">artigos foram </w:t>
      </w:r>
      <w:r w:rsidR="001C3BF8" w:rsidRPr="00BA2FF1">
        <w:rPr>
          <w:rStyle w:val="ui-provider"/>
        </w:rPr>
        <w:t xml:space="preserve">analisados e eliminados </w:t>
      </w:r>
      <w:r w:rsidRPr="00BA2FF1">
        <w:rPr>
          <w:rStyle w:val="ui-provider"/>
        </w:rPr>
        <w:t xml:space="preserve">pelo Passo 1: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</w:t>
      </w:r>
      <w:r w:rsidR="00973716" w:rsidRPr="00BA2FF1">
        <w:rPr>
          <w:rStyle w:val="ui-provider"/>
        </w:rPr>
        <w:t>elo título</w:t>
      </w:r>
      <w:r w:rsidR="003B31DB">
        <w:rPr>
          <w:rStyle w:val="ui-provider"/>
        </w:rPr>
        <w:t>, resultando em 103 artigos</w:t>
      </w:r>
      <w:r w:rsidR="001C3BF8" w:rsidRPr="00BA2FF1">
        <w:rPr>
          <w:rStyle w:val="ui-provider"/>
        </w:rPr>
        <w:t xml:space="preserve">; </w:t>
      </w:r>
      <w:r w:rsidRPr="00BA2FF1">
        <w:rPr>
          <w:rStyle w:val="ui-provider"/>
        </w:rPr>
        <w:t xml:space="preserve">na Etapa 2 </w:t>
      </w:r>
      <w:r w:rsidR="003B31DB">
        <w:rPr>
          <w:rStyle w:val="ui-provider"/>
        </w:rPr>
        <w:t>esses 103 artigos foram analisados e eliminados p</w:t>
      </w:r>
      <w:r w:rsidR="001C3BF8" w:rsidRPr="00BA2FF1">
        <w:rPr>
          <w:rStyle w:val="ui-provider"/>
        </w:rPr>
        <w:t>elos critérios estabelecidos no</w:t>
      </w:r>
      <w:r w:rsidR="00FB56D5" w:rsidRPr="00BA2FF1">
        <w:rPr>
          <w:rStyle w:val="ui-provider"/>
        </w:rPr>
        <w:t xml:space="preserve"> </w:t>
      </w:r>
      <w:r w:rsidRPr="00BA2FF1">
        <w:rPr>
          <w:rStyle w:val="ui-provider"/>
        </w:rPr>
        <w:t xml:space="preserve">Passo 2: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pelo resumo</w:t>
      </w:r>
      <w:r w:rsidR="003B31DB">
        <w:rPr>
          <w:rStyle w:val="ui-provider"/>
        </w:rPr>
        <w:t>, resultando em 34 artigos</w:t>
      </w:r>
      <w:r w:rsidR="001C3BF8" w:rsidRPr="00BA2FF1">
        <w:rPr>
          <w:rStyle w:val="ui-provider"/>
        </w:rPr>
        <w:t xml:space="preserve">; na </w:t>
      </w:r>
      <w:r w:rsidRPr="00BA2FF1">
        <w:rPr>
          <w:rStyle w:val="ui-provider"/>
        </w:rPr>
        <w:t xml:space="preserve">Etapa 3 </w:t>
      </w:r>
      <w:r w:rsidR="001C3BF8" w:rsidRPr="00BA2FF1">
        <w:rPr>
          <w:rStyle w:val="ui-provider"/>
        </w:rPr>
        <w:t xml:space="preserve">os </w:t>
      </w:r>
      <w:r w:rsidR="003B31DB">
        <w:rPr>
          <w:rStyle w:val="ui-provider"/>
        </w:rPr>
        <w:t xml:space="preserve">34 </w:t>
      </w:r>
      <w:r w:rsidR="001C3BF8" w:rsidRPr="00BA2FF1">
        <w:rPr>
          <w:rStyle w:val="ui-provider"/>
        </w:rPr>
        <w:t xml:space="preserve">artigos foram analisados </w:t>
      </w:r>
      <w:r w:rsidR="00CB7167" w:rsidRPr="00BA2FF1">
        <w:rPr>
          <w:rStyle w:val="ui-provider"/>
        </w:rPr>
        <w:t xml:space="preserve">e eliminados </w:t>
      </w:r>
      <w:r w:rsidR="001C3BF8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3: leitura diagonal</w:t>
      </w:r>
      <w:r w:rsidR="003B31DB">
        <w:rPr>
          <w:rStyle w:val="ui-provider"/>
        </w:rPr>
        <w:t>, resultando em nove artigos</w:t>
      </w:r>
      <w:r w:rsidR="00CB7167" w:rsidRPr="00BA2FF1">
        <w:rPr>
          <w:rStyle w:val="ui-provider"/>
        </w:rPr>
        <w:t xml:space="preserve">; e por fim, </w:t>
      </w:r>
      <w:r w:rsidRPr="00BA2FF1">
        <w:rPr>
          <w:rStyle w:val="ui-provider"/>
        </w:rPr>
        <w:t xml:space="preserve">na Etapa 4 </w:t>
      </w:r>
      <w:r w:rsidR="003B31DB">
        <w:rPr>
          <w:rStyle w:val="ui-provider"/>
        </w:rPr>
        <w:t xml:space="preserve">os nove artigos foram analisados e eliminados </w:t>
      </w:r>
      <w:r w:rsidR="00CB7167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4: leitura completa</w:t>
      </w:r>
      <w:r w:rsidR="003B31DB">
        <w:rPr>
          <w:rStyle w:val="ui-provider"/>
        </w:rPr>
        <w:t xml:space="preserve">, </w:t>
      </w:r>
      <w:r w:rsidR="00CB7588" w:rsidRPr="00BA2FF1">
        <w:rPr>
          <w:rStyle w:val="ui-provider"/>
        </w:rPr>
        <w:t xml:space="preserve">foram selecionados três artigos relacionados com o trabalho proposto, conforme mostra a </w:t>
      </w:r>
      <w:r w:rsidR="00CB7588" w:rsidRPr="00BA2FF1">
        <w:rPr>
          <w:rStyle w:val="ui-provider"/>
        </w:rPr>
        <w:fldChar w:fldCharType="begin"/>
      </w:r>
      <w:r w:rsidR="00CB7588" w:rsidRPr="00BA2FF1">
        <w:rPr>
          <w:rStyle w:val="ui-provider"/>
        </w:rPr>
        <w:instrText xml:space="preserve"> REF _Ref131528560 \h </w:instrText>
      </w:r>
      <w:r w:rsidR="00CB7588" w:rsidRPr="00BA2FF1">
        <w:rPr>
          <w:rStyle w:val="ui-provider"/>
        </w:rPr>
      </w:r>
      <w:r w:rsidR="00CB7588" w:rsidRPr="00BA2FF1">
        <w:rPr>
          <w:rStyle w:val="ui-provider"/>
        </w:rPr>
        <w:fldChar w:fldCharType="separate"/>
      </w:r>
      <w:r w:rsidR="00CC50B3" w:rsidRPr="00BA2FF1">
        <w:t xml:space="preserve">Tabela </w:t>
      </w:r>
      <w:r w:rsidR="00CC50B3">
        <w:rPr>
          <w:noProof/>
        </w:rPr>
        <w:t>2</w:t>
      </w:r>
      <w:r w:rsidR="00CB7588" w:rsidRPr="00BA2FF1">
        <w:rPr>
          <w:rStyle w:val="ui-provider"/>
        </w:rPr>
        <w:fldChar w:fldCharType="end"/>
      </w:r>
      <w:r w:rsidR="00CB7588" w:rsidRPr="00BA2FF1">
        <w:rPr>
          <w:rStyle w:val="ui-provider"/>
        </w:rPr>
        <w:t xml:space="preserve"> na Etapa </w:t>
      </w:r>
      <w:r w:rsidR="00CB7588">
        <w:rPr>
          <w:rStyle w:val="ui-provider"/>
        </w:rPr>
        <w:t>4</w:t>
      </w:r>
      <w:r w:rsidR="00CB7588" w:rsidRPr="00BA2FF1">
        <w:rPr>
          <w:rStyle w:val="ui-provider"/>
        </w:rPr>
        <w:t xml:space="preserve">. </w:t>
      </w:r>
      <w:r w:rsidR="00CB7588" w:rsidRPr="00CB7588">
        <w:rPr>
          <w:rStyle w:val="ui-provider"/>
        </w:rPr>
        <w:t xml:space="preserve">Esse resultado se encontra sintetizado no </w:t>
      </w:r>
      <w:r w:rsidR="00CB7588">
        <w:rPr>
          <w:rStyle w:val="ui-provider"/>
        </w:rPr>
        <w:fldChar w:fldCharType="begin"/>
      </w:r>
      <w:r w:rsidR="00CB7588">
        <w:rPr>
          <w:rStyle w:val="ui-provider"/>
        </w:rPr>
        <w:instrText xml:space="preserve"> REF _Ref52025161 \h </w:instrText>
      </w:r>
      <w:r w:rsidR="00CB7588">
        <w:rPr>
          <w:rStyle w:val="ui-provider"/>
        </w:rPr>
      </w:r>
      <w:r w:rsidR="00CB7588">
        <w:rPr>
          <w:rStyle w:val="ui-provider"/>
        </w:rPr>
        <w:fldChar w:fldCharType="separate"/>
      </w:r>
      <w:r w:rsidR="00CC50B3" w:rsidRPr="00BA2FF1">
        <w:t xml:space="preserve">Quadro </w:t>
      </w:r>
      <w:r w:rsidR="00CC50B3">
        <w:rPr>
          <w:noProof/>
        </w:rPr>
        <w:t>1</w:t>
      </w:r>
      <w:r w:rsidR="00CB7588">
        <w:rPr>
          <w:rStyle w:val="ui-provider"/>
        </w:rPr>
        <w:fldChar w:fldCharType="end"/>
      </w:r>
      <w:r w:rsidR="00CB7588" w:rsidRPr="00CB7588">
        <w:rPr>
          <w:rStyle w:val="ui-provider"/>
        </w:rPr>
        <w:t xml:space="preserve">. </w:t>
      </w:r>
      <w:r w:rsidR="00CB7588" w:rsidRPr="00BA2FF1">
        <w:rPr>
          <w:rStyle w:val="ui-provider"/>
        </w:rPr>
        <w:t xml:space="preserve">Nota-se que a busca na plataforma </w:t>
      </w:r>
      <w:proofErr w:type="spellStart"/>
      <w:r w:rsidR="00CB7588" w:rsidRPr="00BA2FF1">
        <w:rPr>
          <w:rStyle w:val="ui-provider"/>
        </w:rPr>
        <w:t>IEEExplorer</w:t>
      </w:r>
      <w:proofErr w:type="spellEnd"/>
      <w:r w:rsidR="00CB7588" w:rsidRPr="00BA2FF1">
        <w:rPr>
          <w:rStyle w:val="ui-provider"/>
        </w:rPr>
        <w:t xml:space="preserve"> resultou em zero artigos selecionados, pois nenhum deles atendeu os critérios de inclusão e exclusão, como também não tiveram a pontuação do valor mínimo para os critérios de qualidade. Dois dos três trabalhos selecionados são relacionados a um sistema de busca e gerenciamento de informações, e o outro é focado na busca semântica.</w:t>
      </w:r>
    </w:p>
    <w:p w14:paraId="2C306E0C" w14:textId="737E0431" w:rsidR="00277F0B" w:rsidRPr="00BA2FF1" w:rsidRDefault="00277F0B" w:rsidP="00277F0B">
      <w:pPr>
        <w:pStyle w:val="TF-LEGENDA"/>
      </w:pPr>
      <w:bookmarkStart w:id="20" w:name="_Ref131528560"/>
      <w:r w:rsidRPr="00BA2FF1">
        <w:t xml:space="preserve">Tabela </w:t>
      </w:r>
      <w:fldSimple w:instr=" SEQ Tabela \* ARABIC ">
        <w:r w:rsidR="00CC50B3">
          <w:rPr>
            <w:noProof/>
          </w:rPr>
          <w:t>2</w:t>
        </w:r>
      </w:fldSimple>
      <w:bookmarkEnd w:id="20"/>
      <w:r w:rsidRPr="00BA2FF1">
        <w:t xml:space="preserve"> - </w:t>
      </w:r>
      <w:r w:rsidRPr="00DD78F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12"/>
        <w:gridCol w:w="1459"/>
        <w:gridCol w:w="1459"/>
        <w:gridCol w:w="1459"/>
        <w:gridCol w:w="1459"/>
      </w:tblGrid>
      <w:tr w:rsidR="00272481" w:rsidRPr="00BA2FF1" w14:paraId="3B1DC327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4420A6C6" w14:textId="2933FAE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2" w:type="dxa"/>
            <w:vAlign w:val="center"/>
          </w:tcPr>
          <w:p w14:paraId="4BBD4E8F" w14:textId="1037634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Analisados</w:t>
            </w:r>
          </w:p>
        </w:tc>
        <w:tc>
          <w:tcPr>
            <w:tcW w:w="1459" w:type="dxa"/>
            <w:vAlign w:val="center"/>
          </w:tcPr>
          <w:p w14:paraId="00D0289B" w14:textId="0775C95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1</w:t>
            </w:r>
          </w:p>
        </w:tc>
        <w:tc>
          <w:tcPr>
            <w:tcW w:w="1459" w:type="dxa"/>
            <w:vAlign w:val="center"/>
          </w:tcPr>
          <w:p w14:paraId="6B8F0368" w14:textId="4CB964B8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2</w:t>
            </w:r>
          </w:p>
        </w:tc>
        <w:tc>
          <w:tcPr>
            <w:tcW w:w="1459" w:type="dxa"/>
            <w:vAlign w:val="center"/>
          </w:tcPr>
          <w:p w14:paraId="531C22C8" w14:textId="7F59D270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33AAD0EC" w14:textId="33EB0C9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4</w:t>
            </w:r>
          </w:p>
        </w:tc>
      </w:tr>
      <w:tr w:rsidR="00272481" w:rsidRPr="00BA2FF1" w14:paraId="613F7DA8" w14:textId="77777777" w:rsidTr="00CB7167">
        <w:trPr>
          <w:trHeight w:val="76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FD48BB3" w14:textId="2C9BFDA1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DD78F7">
              <w:rPr>
                <w:b/>
                <w:bCs/>
                <w:sz w:val="20"/>
              </w:rPr>
              <w:t>IEEExplorer</w:t>
            </w:r>
            <w:proofErr w:type="spellEnd"/>
          </w:p>
        </w:tc>
        <w:tc>
          <w:tcPr>
            <w:tcW w:w="1512" w:type="dxa"/>
            <w:vAlign w:val="center"/>
          </w:tcPr>
          <w:p w14:paraId="487A13B8" w14:textId="355DEF73" w:rsidR="00500025" w:rsidRPr="00DD78F7" w:rsidRDefault="000867F4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30</w:t>
            </w:r>
          </w:p>
        </w:tc>
        <w:tc>
          <w:tcPr>
            <w:tcW w:w="1459" w:type="dxa"/>
            <w:vAlign w:val="center"/>
          </w:tcPr>
          <w:p w14:paraId="755ED730" w14:textId="7CFE60ED" w:rsidR="00500025" w:rsidRPr="00DD78F7" w:rsidRDefault="00A4340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15</w:t>
            </w:r>
          </w:p>
        </w:tc>
        <w:tc>
          <w:tcPr>
            <w:tcW w:w="1459" w:type="dxa"/>
            <w:vAlign w:val="center"/>
          </w:tcPr>
          <w:p w14:paraId="23B1CC9C" w14:textId="40037D17" w:rsidR="00500025" w:rsidRPr="00DD78F7" w:rsidRDefault="00CC2D5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69F2BC8C" w14:textId="17C91667" w:rsidR="00500025" w:rsidRPr="00DD78F7" w:rsidRDefault="00921FA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8005EBF" w14:textId="53DA66B4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0</w:t>
            </w:r>
          </w:p>
        </w:tc>
      </w:tr>
      <w:tr w:rsidR="00272481" w:rsidRPr="00BA2FF1" w14:paraId="20124CE5" w14:textId="77777777" w:rsidTr="00CB7167">
        <w:trPr>
          <w:trHeight w:val="108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5BC47FAE" w14:textId="148095BE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Google acadêmico</w:t>
            </w:r>
          </w:p>
        </w:tc>
        <w:tc>
          <w:tcPr>
            <w:tcW w:w="1512" w:type="dxa"/>
            <w:vAlign w:val="center"/>
          </w:tcPr>
          <w:p w14:paraId="4AD484F8" w14:textId="1F61C558" w:rsidR="00500025" w:rsidRPr="00DD78F7" w:rsidRDefault="00576200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  <w:r w:rsidR="00D00C1E" w:rsidRPr="00BA2FF1">
              <w:rPr>
                <w:sz w:val="20"/>
              </w:rPr>
              <w:t>89</w:t>
            </w:r>
          </w:p>
        </w:tc>
        <w:tc>
          <w:tcPr>
            <w:tcW w:w="1459" w:type="dxa"/>
            <w:vAlign w:val="center"/>
          </w:tcPr>
          <w:p w14:paraId="3C84B2A9" w14:textId="79194851" w:rsidR="00500025" w:rsidRPr="00DD78F7" w:rsidRDefault="00D958C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31</w:t>
            </w:r>
          </w:p>
        </w:tc>
        <w:tc>
          <w:tcPr>
            <w:tcW w:w="1459" w:type="dxa"/>
            <w:vAlign w:val="center"/>
          </w:tcPr>
          <w:p w14:paraId="1A8CFAB0" w14:textId="5CECF8A0" w:rsidR="00500025" w:rsidRPr="00DD78F7" w:rsidRDefault="00AB29C7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40FB1EEA" w14:textId="114400BC" w:rsidR="00500025" w:rsidRPr="00DD78F7" w:rsidRDefault="0051474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C631466" w14:textId="6257AB1B" w:rsidR="00500025" w:rsidRPr="00DD78F7" w:rsidRDefault="003F59D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272481" w:rsidRPr="00BA2FF1" w14:paraId="693A6FDC" w14:textId="77777777" w:rsidTr="00CB7167">
        <w:trPr>
          <w:trHeight w:val="154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91CBDBC" w14:textId="71450D23" w:rsidR="00500025" w:rsidRPr="00DD78F7" w:rsidRDefault="00EF647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Periódicos </w:t>
            </w:r>
            <w:r w:rsidR="002F46BB" w:rsidRPr="00DD78F7">
              <w:rPr>
                <w:b/>
                <w:bCs/>
                <w:sz w:val="20"/>
              </w:rPr>
              <w:t>C</w:t>
            </w:r>
            <w:r w:rsidRPr="00DD78F7">
              <w:rPr>
                <w:b/>
                <w:bCs/>
                <w:sz w:val="20"/>
              </w:rPr>
              <w:t>APES</w:t>
            </w:r>
          </w:p>
        </w:tc>
        <w:tc>
          <w:tcPr>
            <w:tcW w:w="1512" w:type="dxa"/>
            <w:vAlign w:val="center"/>
          </w:tcPr>
          <w:p w14:paraId="511DF14B" w14:textId="04DC7E0A" w:rsidR="00500025" w:rsidRPr="00DD78F7" w:rsidRDefault="00EF5305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89</w:t>
            </w:r>
            <w:r w:rsidR="00513B7F" w:rsidRPr="00BA2FF1">
              <w:rPr>
                <w:sz w:val="20"/>
              </w:rPr>
              <w:t>0</w:t>
            </w:r>
          </w:p>
        </w:tc>
        <w:tc>
          <w:tcPr>
            <w:tcW w:w="1459" w:type="dxa"/>
            <w:vAlign w:val="center"/>
          </w:tcPr>
          <w:p w14:paraId="797CC2C1" w14:textId="78A84611" w:rsidR="00500025" w:rsidRPr="00DD78F7" w:rsidRDefault="00306A9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57</w:t>
            </w:r>
          </w:p>
        </w:tc>
        <w:tc>
          <w:tcPr>
            <w:tcW w:w="1459" w:type="dxa"/>
            <w:vAlign w:val="center"/>
          </w:tcPr>
          <w:p w14:paraId="226004ED" w14:textId="40952932" w:rsidR="00500025" w:rsidRPr="00DD78F7" w:rsidRDefault="00F14223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16</w:t>
            </w:r>
          </w:p>
        </w:tc>
        <w:tc>
          <w:tcPr>
            <w:tcW w:w="1459" w:type="dxa"/>
            <w:vAlign w:val="center"/>
          </w:tcPr>
          <w:p w14:paraId="7481B175" w14:textId="61E1C816" w:rsidR="00500025" w:rsidRPr="00DD78F7" w:rsidRDefault="00126CF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EA7DF9D" w14:textId="7CA2DE27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272481" w:rsidRPr="00BA2FF1" w14:paraId="63AA4F6B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01E2455C" w14:textId="4314E588" w:rsidR="00500025" w:rsidRPr="00DD78F7" w:rsidRDefault="005C3122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1512" w:type="dxa"/>
            <w:vAlign w:val="center"/>
          </w:tcPr>
          <w:p w14:paraId="541B71EE" w14:textId="19DBFA89" w:rsidR="00500025" w:rsidRPr="00DD78F7" w:rsidRDefault="00761FB0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1.</w:t>
            </w:r>
            <w:r w:rsidR="00EE71A4" w:rsidRPr="00BA2FF1">
              <w:rPr>
                <w:b/>
                <w:bCs/>
                <w:sz w:val="20"/>
              </w:rPr>
              <w:t>109</w:t>
            </w:r>
          </w:p>
        </w:tc>
        <w:tc>
          <w:tcPr>
            <w:tcW w:w="1459" w:type="dxa"/>
            <w:vAlign w:val="center"/>
          </w:tcPr>
          <w:p w14:paraId="5459CE4A" w14:textId="163F8B8D" w:rsidR="00500025" w:rsidRPr="00DD78F7" w:rsidRDefault="00642E33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103</w:t>
            </w:r>
          </w:p>
        </w:tc>
        <w:tc>
          <w:tcPr>
            <w:tcW w:w="1459" w:type="dxa"/>
            <w:vAlign w:val="center"/>
          </w:tcPr>
          <w:p w14:paraId="31FD587F" w14:textId="2937163E" w:rsidR="00500025" w:rsidRPr="00DD78F7" w:rsidRDefault="00B3754D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34</w:t>
            </w:r>
          </w:p>
        </w:tc>
        <w:tc>
          <w:tcPr>
            <w:tcW w:w="1459" w:type="dxa"/>
            <w:vAlign w:val="center"/>
          </w:tcPr>
          <w:p w14:paraId="18A5385F" w14:textId="2DC5CDC2" w:rsidR="00500025" w:rsidRPr="00DD78F7" w:rsidRDefault="00126CF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9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08B8641" w14:textId="0F318B69" w:rsidR="00500025" w:rsidRPr="00DD78F7" w:rsidRDefault="00013D6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</w:t>
            </w:r>
          </w:p>
        </w:tc>
      </w:tr>
    </w:tbl>
    <w:p w14:paraId="2CF09A17" w14:textId="6B0A62E9" w:rsidR="00726FB5" w:rsidRPr="00BA2FF1" w:rsidRDefault="00726FB5" w:rsidP="00726FB5">
      <w:pPr>
        <w:pStyle w:val="TF-FONTE"/>
      </w:pPr>
      <w:r w:rsidRPr="00BA2FF1">
        <w:t>Fonte: elaborado pel</w:t>
      </w:r>
      <w:r w:rsidR="008224F6" w:rsidRPr="00BA2FF1">
        <w:t>a</w:t>
      </w:r>
      <w:r w:rsidRPr="00BA2FF1">
        <w:t xml:space="preserve"> autor</w:t>
      </w:r>
      <w:r w:rsidR="008224F6" w:rsidRPr="00BA2FF1">
        <w:t>a</w:t>
      </w:r>
      <w:r w:rsidRPr="00BA2FF1">
        <w:t>.</w:t>
      </w:r>
    </w:p>
    <w:p w14:paraId="6D9B225A" w14:textId="36457DE0" w:rsidR="009B60A9" w:rsidRDefault="00CB7588" w:rsidP="009B60A9">
      <w:pPr>
        <w:pStyle w:val="TF-TEXTO"/>
        <w:rPr>
          <w:rStyle w:val="ui-provider"/>
        </w:rPr>
      </w:pPr>
      <w:r w:rsidRPr="00CB7588">
        <w:rPr>
          <w:rStyle w:val="ui-provider"/>
        </w:rPr>
        <w:t xml:space="preserve">A segunda parte da RL se refere a realizar uma RTL. </w:t>
      </w:r>
      <w:r w:rsidR="00CD3F88" w:rsidRPr="00BA2FF1">
        <w:rPr>
          <w:rStyle w:val="ui-provider"/>
        </w:rPr>
        <w:t>Ao realizar a RTL</w:t>
      </w:r>
      <w:r w:rsidR="002E10FF" w:rsidRPr="00BA2FF1">
        <w:rPr>
          <w:rStyle w:val="ui-provider"/>
        </w:rPr>
        <w:t xml:space="preserve">, também foram aplicados os </w:t>
      </w:r>
      <w:r w:rsidR="00CB7167" w:rsidRPr="00BA2FF1">
        <w:rPr>
          <w:rStyle w:val="ui-provider"/>
        </w:rPr>
        <w:t>CI e CE</w:t>
      </w:r>
      <w:r w:rsidR="00250A09" w:rsidRPr="00BA2FF1">
        <w:rPr>
          <w:rStyle w:val="ui-provider"/>
        </w:rPr>
        <w:t>, bem como os critérios de qualidade</w:t>
      </w:r>
      <w:r w:rsidR="00C7393E" w:rsidRPr="00BA2FF1">
        <w:rPr>
          <w:rStyle w:val="ui-provider"/>
        </w:rPr>
        <w:t xml:space="preserve"> com pontuação </w:t>
      </w:r>
      <w:r w:rsidR="00CB7167" w:rsidRPr="00BA2FF1">
        <w:rPr>
          <w:rStyle w:val="ui-provider"/>
        </w:rPr>
        <w:t>igual ou superior a cinco pontos</w:t>
      </w:r>
      <w:r w:rsidR="00C7393E" w:rsidRPr="00BA2FF1">
        <w:rPr>
          <w:rStyle w:val="ui-provider"/>
        </w:rPr>
        <w:t>.</w:t>
      </w:r>
      <w:r w:rsidR="000D06AA" w:rsidRPr="00BA2FF1">
        <w:rPr>
          <w:rStyle w:val="ui-provider"/>
        </w:rPr>
        <w:t xml:space="preserve"> </w:t>
      </w:r>
      <w:r>
        <w:rPr>
          <w:rStyle w:val="ui-provider"/>
        </w:rPr>
        <w:t xml:space="preserve">Primeiramente </w:t>
      </w:r>
      <w:r w:rsidR="001E79EE">
        <w:rPr>
          <w:rStyle w:val="ui-provider"/>
        </w:rPr>
        <w:t xml:space="preserve">foram </w:t>
      </w:r>
      <w:r>
        <w:rPr>
          <w:rStyle w:val="ui-provider"/>
        </w:rPr>
        <w:t xml:space="preserve">realizadas buscas </w:t>
      </w:r>
      <w:r w:rsidR="002F6D21" w:rsidRPr="00BA2FF1">
        <w:rPr>
          <w:rStyle w:val="ui-provider"/>
        </w:rPr>
        <w:t>no Google Acadêmico</w:t>
      </w:r>
      <w:r>
        <w:rPr>
          <w:rStyle w:val="ui-provider"/>
        </w:rPr>
        <w:t xml:space="preserve"> apenas</w:t>
      </w:r>
      <w:r w:rsidR="00801DB6" w:rsidRPr="00BA2FF1">
        <w:rPr>
          <w:rStyle w:val="ui-provider"/>
        </w:rPr>
        <w:t xml:space="preserve"> </w:t>
      </w:r>
      <w:r w:rsidR="00801DB6" w:rsidRPr="00BA2FF1">
        <w:rPr>
          <w:rStyle w:val="ui-provider"/>
        </w:rPr>
        <w:lastRenderedPageBreak/>
        <w:t xml:space="preserve">pelos termos: </w:t>
      </w:r>
      <w:r w:rsidR="007E4D5F" w:rsidRPr="00BA2FF1">
        <w:t>“gestão de conhecimento”, “base</w:t>
      </w:r>
      <w:r w:rsidR="00A430FA" w:rsidRPr="00BA2FF1">
        <w:t xml:space="preserve"> de conhecimento</w:t>
      </w:r>
      <w:r w:rsidR="007E4D5F" w:rsidRPr="00BA2FF1">
        <w:t>”</w:t>
      </w:r>
      <w:r w:rsidR="00A430FA" w:rsidRPr="00BA2FF1">
        <w:t>, “gestão de conhecimento organizacional”</w:t>
      </w:r>
      <w:r w:rsidR="00B04244" w:rsidRPr="00BA2FF1">
        <w:t xml:space="preserve"> e</w:t>
      </w:r>
      <w:r w:rsidR="00A430FA" w:rsidRPr="00BA2FF1">
        <w:t xml:space="preserve"> “ferramenta de busca semântica”</w:t>
      </w:r>
      <w:r w:rsidR="00D21504" w:rsidRPr="00BA2FF1">
        <w:t>.</w:t>
      </w:r>
      <w:r w:rsidR="00EC539D" w:rsidRPr="00BA2FF1">
        <w:t xml:space="preserve"> </w:t>
      </w:r>
      <w:r w:rsidR="00E80874" w:rsidRPr="00BA2FF1">
        <w:t xml:space="preserve">Foram avaliados 12 artigos </w:t>
      </w:r>
      <w:r w:rsidR="004547B5" w:rsidRPr="00BA2FF1">
        <w:t>a partir do resultado d</w:t>
      </w:r>
      <w:r w:rsidR="00801DB6" w:rsidRPr="00BA2FF1">
        <w:t>ess</w:t>
      </w:r>
      <w:r w:rsidR="004547B5" w:rsidRPr="00BA2FF1">
        <w:t xml:space="preserve">a busca. Destes, </w:t>
      </w:r>
      <w:r w:rsidR="005D5D06" w:rsidRPr="00BA2FF1">
        <w:t xml:space="preserve">dois </w:t>
      </w:r>
      <w:r w:rsidR="00AF3F41" w:rsidRPr="00BA2FF1">
        <w:t xml:space="preserve">trabalhos sobre gestão de conhecimento </w:t>
      </w:r>
      <w:r w:rsidR="005D5D06" w:rsidRPr="00BA2FF1">
        <w:t>foram selecionados, pois eram os únicos que atendiam aos critérios de qualidade</w:t>
      </w:r>
      <w:r w:rsidR="00AF3F41" w:rsidRPr="00BA2FF1">
        <w:t>.</w:t>
      </w:r>
      <w:r>
        <w:t xml:space="preserve"> </w:t>
      </w:r>
      <w:r w:rsidR="00801DB6" w:rsidRPr="00BA2FF1">
        <w:t xml:space="preserve">No </w:t>
      </w:r>
      <w:r w:rsidR="00990B6C" w:rsidRPr="00BA2FF1">
        <w:t>último passo da</w:t>
      </w:r>
      <w:r w:rsidR="00F24CC0" w:rsidRPr="00BA2FF1">
        <w:t xml:space="preserve"> </w:t>
      </w:r>
      <w:r w:rsidR="002F2CB6" w:rsidRPr="00BA2FF1">
        <w:t>RTL foi</w:t>
      </w:r>
      <w:r w:rsidR="00990B6C" w:rsidRPr="00BA2FF1">
        <w:t xml:space="preserve"> </w:t>
      </w:r>
      <w:r w:rsidR="00801DB6" w:rsidRPr="00BA2FF1">
        <w:t>utilizado o</w:t>
      </w:r>
      <w:r w:rsidR="002F2CB6" w:rsidRPr="00BA2FF1">
        <w:t xml:space="preserve"> </w:t>
      </w:r>
      <w:proofErr w:type="spellStart"/>
      <w:r w:rsidR="002F2CB6" w:rsidRPr="00BA2FF1">
        <w:t>ChatGPT</w:t>
      </w:r>
      <w:proofErr w:type="spellEnd"/>
      <w:r w:rsidR="00801DB6" w:rsidRPr="00BA2FF1">
        <w:t xml:space="preserve">, no qual se utilizou a </w:t>
      </w:r>
      <w:r w:rsidR="00F462AE" w:rsidRPr="00BA2FF1">
        <w:t>pergunta d</w:t>
      </w:r>
      <w:r w:rsidR="00A170A1" w:rsidRPr="00BA2FF1">
        <w:t>a</w:t>
      </w:r>
      <w:r w:rsidR="00F462AE" w:rsidRPr="00BA2FF1">
        <w:t xml:space="preserve"> pesquisa: “</w:t>
      </w:r>
      <w:r w:rsidR="00DC48D0" w:rsidRPr="00BA2FF1">
        <w:t>Busque sistemas de gestão de conhecimento com busca semântica</w:t>
      </w:r>
      <w:r w:rsidR="00F462AE" w:rsidRPr="00BA2FF1">
        <w:t>”</w:t>
      </w:r>
      <w:r w:rsidR="00835055" w:rsidRPr="00BA2FF1">
        <w:t xml:space="preserve">, </w:t>
      </w:r>
      <w:r w:rsidR="00DC48D0" w:rsidRPr="00BA2FF1">
        <w:t>result</w:t>
      </w:r>
      <w:r w:rsidR="00835055" w:rsidRPr="00BA2FF1">
        <w:t>ando</w:t>
      </w:r>
      <w:r w:rsidR="00DC48D0" w:rsidRPr="00BA2FF1">
        <w:t xml:space="preserve"> em cinco </w:t>
      </w:r>
      <w:r w:rsidR="00EA5660" w:rsidRPr="00BA2FF1">
        <w:t>ferramentas</w:t>
      </w:r>
      <w:r w:rsidR="002B6291">
        <w:t xml:space="preserve">, sendo que duas delas atenderam aos critérios estabelecidos. </w:t>
      </w:r>
      <w:r w:rsidR="00035889">
        <w:t xml:space="preserve">O </w:t>
      </w:r>
      <w:r w:rsidR="00254A8C" w:rsidRPr="00BA2FF1">
        <w:rPr>
          <w:rStyle w:val="ui-provider"/>
        </w:rPr>
        <w:t xml:space="preserve">Open </w:t>
      </w:r>
      <w:proofErr w:type="spellStart"/>
      <w:r w:rsidR="00254A8C" w:rsidRPr="00BA2FF1">
        <w:rPr>
          <w:rStyle w:val="ui-provider"/>
        </w:rPr>
        <w:t>Semantic</w:t>
      </w:r>
      <w:proofErr w:type="spellEnd"/>
      <w:r w:rsidR="00254A8C" w:rsidRPr="00BA2FF1">
        <w:rPr>
          <w:rStyle w:val="ui-provider"/>
        </w:rPr>
        <w:t xml:space="preserve"> Search</w:t>
      </w:r>
      <w:r w:rsidR="001E79EE">
        <w:rPr>
          <w:rStyle w:val="ui-provider"/>
        </w:rPr>
        <w:t xml:space="preserve"> (2023) é </w:t>
      </w:r>
      <w:r w:rsidR="00254A8C" w:rsidRPr="00BA2FF1">
        <w:rPr>
          <w:rStyle w:val="ui-provider"/>
        </w:rPr>
        <w:t>um software livre que permite a criação de um sistema de busca semântica personalizado para a gestão de conhecimento</w:t>
      </w:r>
      <w:r w:rsidR="00865A56" w:rsidRPr="00BA2FF1">
        <w:rPr>
          <w:rStyle w:val="ui-provider"/>
        </w:rPr>
        <w:t xml:space="preserve">, usando </w:t>
      </w:r>
      <w:r w:rsidR="00254A8C" w:rsidRPr="00BA2FF1">
        <w:rPr>
          <w:rStyle w:val="ui-provider"/>
        </w:rPr>
        <w:t>técnicas de processamento de linguagem natural e</w:t>
      </w:r>
      <w:r w:rsidR="00865A56" w:rsidRPr="00BA2FF1">
        <w:rPr>
          <w:rStyle w:val="ui-provider"/>
        </w:rPr>
        <w:t xml:space="preserve"> ontologias para precisão de resultados</w:t>
      </w:r>
      <w:r w:rsidR="00254A8C" w:rsidRPr="00BA2FF1">
        <w:rPr>
          <w:rStyle w:val="ui-provider"/>
        </w:rPr>
        <w:t>.</w:t>
      </w:r>
      <w:r w:rsidR="00C91AF3" w:rsidRPr="00BA2FF1">
        <w:t xml:space="preserve"> </w:t>
      </w:r>
      <w:r w:rsidR="002B6291">
        <w:t xml:space="preserve">Já </w:t>
      </w:r>
      <w:r w:rsidR="00D07AA2">
        <w:t xml:space="preserve">a </w:t>
      </w:r>
      <w:proofErr w:type="spellStart"/>
      <w:r w:rsidR="002A2BE1" w:rsidRPr="00BA2FF1">
        <w:rPr>
          <w:rStyle w:val="ui-provider"/>
        </w:rPr>
        <w:t>PoolParty</w:t>
      </w:r>
      <w:proofErr w:type="spellEnd"/>
      <w:r w:rsidR="002A2BE1" w:rsidRPr="00BA2FF1">
        <w:rPr>
          <w:rStyle w:val="ui-provider"/>
        </w:rPr>
        <w:t xml:space="preserve"> </w:t>
      </w:r>
      <w:proofErr w:type="spellStart"/>
      <w:r w:rsidR="002A2BE1" w:rsidRPr="00BA2FF1">
        <w:rPr>
          <w:rStyle w:val="ui-provider"/>
        </w:rPr>
        <w:t>Semantic</w:t>
      </w:r>
      <w:proofErr w:type="spellEnd"/>
      <w:r w:rsidR="002A2BE1" w:rsidRPr="00BA2FF1">
        <w:rPr>
          <w:rStyle w:val="ui-provider"/>
        </w:rPr>
        <w:t xml:space="preserve"> </w:t>
      </w:r>
      <w:proofErr w:type="spellStart"/>
      <w:r w:rsidR="002A2BE1" w:rsidRPr="00BA2FF1">
        <w:rPr>
          <w:rStyle w:val="ui-provider"/>
        </w:rPr>
        <w:t>Suite</w:t>
      </w:r>
      <w:proofErr w:type="spellEnd"/>
      <w:r w:rsidR="002B6291">
        <w:rPr>
          <w:rStyle w:val="ui-provider"/>
        </w:rPr>
        <w:t xml:space="preserve"> (2023) é </w:t>
      </w:r>
      <w:r w:rsidR="002A2BE1" w:rsidRPr="00BA2FF1">
        <w:rPr>
          <w:rStyle w:val="ui-provider"/>
        </w:rPr>
        <w:t xml:space="preserve">uma plataforma de gestão de conhecimento que inclui ferramentas </w:t>
      </w:r>
      <w:r w:rsidR="00865A56" w:rsidRPr="00BA2FF1">
        <w:rPr>
          <w:rStyle w:val="ui-provider"/>
        </w:rPr>
        <w:t>de</w:t>
      </w:r>
      <w:r w:rsidR="002A2BE1" w:rsidRPr="00BA2FF1">
        <w:rPr>
          <w:rStyle w:val="ui-provider"/>
        </w:rPr>
        <w:t xml:space="preserve"> ontologias</w:t>
      </w:r>
      <w:r w:rsidR="00657E3A" w:rsidRPr="00BA2FF1">
        <w:rPr>
          <w:rStyle w:val="ui-provider"/>
        </w:rPr>
        <w:t xml:space="preserve"> e </w:t>
      </w:r>
      <w:r w:rsidR="002A2BE1" w:rsidRPr="00BA2FF1">
        <w:rPr>
          <w:rStyle w:val="ui-provider"/>
        </w:rPr>
        <w:t>um sistema de busca semântica para recuperar informações.</w:t>
      </w:r>
      <w:r w:rsidR="00801DB6" w:rsidRPr="00BA2FF1">
        <w:rPr>
          <w:rStyle w:val="ui-provider"/>
        </w:rPr>
        <w:t xml:space="preserve"> </w:t>
      </w:r>
      <w:r>
        <w:rPr>
          <w:rStyle w:val="ui-provider"/>
        </w:rPr>
        <w:t>Desta forma, foram selecionados quatro trabalhos na RTL, que se encontram sintetizados no</w:t>
      </w:r>
      <w:r w:rsidR="00801DB6" w:rsidRPr="00BA2FF1">
        <w:rPr>
          <w:rStyle w:val="ui-provider"/>
        </w:rPr>
        <w:t xml:space="preserve"> </w:t>
      </w:r>
      <w:r w:rsidR="007459E8" w:rsidRPr="00BA2FF1">
        <w:rPr>
          <w:rStyle w:val="ui-provider"/>
        </w:rPr>
        <w:fldChar w:fldCharType="begin"/>
      </w:r>
      <w:r w:rsidR="007459E8" w:rsidRPr="00BA2FF1">
        <w:rPr>
          <w:rStyle w:val="ui-provider"/>
        </w:rPr>
        <w:instrText xml:space="preserve"> REF _Ref52025161 \h </w:instrText>
      </w:r>
      <w:r w:rsidR="007459E8" w:rsidRPr="00BA2FF1">
        <w:rPr>
          <w:rStyle w:val="ui-provider"/>
        </w:rPr>
      </w:r>
      <w:r w:rsidR="007459E8" w:rsidRPr="00BA2FF1">
        <w:rPr>
          <w:rStyle w:val="ui-provider"/>
        </w:rPr>
        <w:fldChar w:fldCharType="separate"/>
      </w:r>
      <w:r w:rsidR="00CC50B3" w:rsidRPr="00BA2FF1">
        <w:t xml:space="preserve">Quadro </w:t>
      </w:r>
      <w:r w:rsidR="00CC50B3">
        <w:rPr>
          <w:noProof/>
        </w:rPr>
        <w:t>1</w:t>
      </w:r>
      <w:r w:rsidR="007459E8" w:rsidRPr="00BA2FF1">
        <w:rPr>
          <w:rStyle w:val="ui-provider"/>
        </w:rPr>
        <w:fldChar w:fldCharType="end"/>
      </w:r>
      <w:r w:rsidR="003E0BC5" w:rsidRPr="00BA2FF1">
        <w:rPr>
          <w:rStyle w:val="ui-provider"/>
        </w:rPr>
        <w:t>,</w:t>
      </w:r>
      <w:r w:rsidR="009B60A9" w:rsidRPr="00BA2FF1">
        <w:rPr>
          <w:rStyle w:val="ui-provider"/>
        </w:rPr>
        <w:t xml:space="preserve"> junt</w:t>
      </w:r>
      <w:r>
        <w:rPr>
          <w:rStyle w:val="ui-provider"/>
        </w:rPr>
        <w:t>amente</w:t>
      </w:r>
      <w:r w:rsidR="009B60A9" w:rsidRPr="00BA2FF1">
        <w:rPr>
          <w:rStyle w:val="ui-provider"/>
        </w:rPr>
        <w:t xml:space="preserve"> com os </w:t>
      </w:r>
      <w:r>
        <w:rPr>
          <w:rStyle w:val="ui-provider"/>
        </w:rPr>
        <w:t>três</w:t>
      </w:r>
      <w:r w:rsidRPr="00BA2FF1">
        <w:rPr>
          <w:rStyle w:val="ui-provider"/>
        </w:rPr>
        <w:t xml:space="preserve"> </w:t>
      </w:r>
      <w:r w:rsidR="009B60A9" w:rsidRPr="00BA2FF1">
        <w:rPr>
          <w:rStyle w:val="ui-provider"/>
        </w:rPr>
        <w:t xml:space="preserve">artigos </w:t>
      </w:r>
      <w:r>
        <w:rPr>
          <w:rStyle w:val="ui-provider"/>
        </w:rPr>
        <w:t>obtidos pela RSL</w:t>
      </w:r>
      <w:r w:rsidR="009B60A9" w:rsidRPr="00BA2FF1">
        <w:rPr>
          <w:rStyle w:val="ui-provider"/>
        </w:rPr>
        <w:t xml:space="preserve">, detalhando </w:t>
      </w:r>
      <w:r w:rsidR="00A0130F" w:rsidRPr="00BA2FF1">
        <w:rPr>
          <w:rStyle w:val="ui-provider"/>
        </w:rPr>
        <w:t>o assunto</w:t>
      </w:r>
      <w:r w:rsidR="009B60A9" w:rsidRPr="00BA2FF1">
        <w:rPr>
          <w:rStyle w:val="ui-provider"/>
        </w:rPr>
        <w:t xml:space="preserve">, </w:t>
      </w:r>
      <w:r w:rsidR="00A0130F" w:rsidRPr="00BA2FF1">
        <w:rPr>
          <w:rStyle w:val="ui-provider"/>
        </w:rPr>
        <w:t>o tipo da</w:t>
      </w:r>
      <w:r w:rsidR="009B60A9" w:rsidRPr="00BA2FF1">
        <w:rPr>
          <w:rStyle w:val="ui-provider"/>
        </w:rPr>
        <w:t xml:space="preserve"> RL, o local de pesquisa</w:t>
      </w:r>
      <w:r w:rsidR="00A0130F" w:rsidRPr="00BA2FF1">
        <w:rPr>
          <w:rStyle w:val="ui-provider"/>
        </w:rPr>
        <w:t xml:space="preserve">, </w:t>
      </w:r>
      <w:r w:rsidR="009B60A9" w:rsidRPr="00BA2FF1">
        <w:rPr>
          <w:rStyle w:val="ui-provider"/>
        </w:rPr>
        <w:t>o filtro de busca</w:t>
      </w:r>
      <w:r w:rsidR="00A0130F" w:rsidRPr="00BA2FF1">
        <w:rPr>
          <w:rStyle w:val="ui-provider"/>
        </w:rPr>
        <w:t xml:space="preserve"> e sua referência</w:t>
      </w:r>
      <w:r w:rsidR="009B60A9" w:rsidRPr="00BA2FF1">
        <w:rPr>
          <w:rStyle w:val="ui-provider"/>
        </w:rPr>
        <w:t>.</w:t>
      </w:r>
    </w:p>
    <w:p w14:paraId="285CCF53" w14:textId="7AF39328" w:rsidR="007C648A" w:rsidRDefault="007C648A" w:rsidP="007C648A">
      <w:pPr>
        <w:pStyle w:val="TF-TEXTO"/>
        <w:rPr>
          <w:rStyle w:val="ui-provider"/>
        </w:rPr>
      </w:pPr>
      <w:r w:rsidRPr="007C648A">
        <w:rPr>
          <w:rStyle w:val="ui-provider"/>
        </w:rPr>
        <w:t>Na RL foram obtidos s</w:t>
      </w:r>
      <w:r>
        <w:rPr>
          <w:rStyle w:val="ui-provider"/>
        </w:rPr>
        <w:t>ete</w:t>
      </w:r>
      <w:r w:rsidRPr="007C648A">
        <w:rPr>
          <w:rStyle w:val="ui-provider"/>
        </w:rPr>
        <w:t xml:space="preserve"> resultados, sendo </w:t>
      </w:r>
      <w:r>
        <w:rPr>
          <w:rStyle w:val="ui-provider"/>
        </w:rPr>
        <w:t>trê</w:t>
      </w:r>
      <w:r w:rsidRPr="007C648A">
        <w:rPr>
          <w:rStyle w:val="ui-provider"/>
        </w:rPr>
        <w:t>s destes pela RSL e quatro provenientes da RTL realizada</w:t>
      </w:r>
      <w:r w:rsidRPr="00BA2FF1">
        <w:rPr>
          <w:rStyle w:val="ui-provider"/>
        </w:rPr>
        <w:t xml:space="preserve">. O trabalho de Lima (2019) </w:t>
      </w:r>
      <w:r>
        <w:rPr>
          <w:rStyle w:val="ui-provider"/>
        </w:rPr>
        <w:t xml:space="preserve">foi escolhido devido a atender </w:t>
      </w:r>
      <w:r w:rsidRPr="00BA2FF1">
        <w:rPr>
          <w:rStyle w:val="ui-provider"/>
        </w:rPr>
        <w:t>aos critérios que correspondem aos IDs 1, 2, 4 e 5, somando um total de seis pontos</w:t>
      </w:r>
      <w:r>
        <w:rPr>
          <w:rStyle w:val="ui-provider"/>
        </w:rPr>
        <w:t>. Ele se destaca por apresentar</w:t>
      </w:r>
      <w:r w:rsidRPr="00BA2FF1">
        <w:rPr>
          <w:rStyle w:val="ui-provider"/>
        </w:rPr>
        <w:t xml:space="preserve"> um sistema que monitora e busca informações dentro de uma base de dados usando modelos de processos. Já o artigo de Jacobsen (2021) atendeu aos Ids 1, 2, 4, 5 e 7, resultando em oito pontos</w:t>
      </w:r>
      <w:r>
        <w:rPr>
          <w:rStyle w:val="ui-provider"/>
        </w:rPr>
        <w:t>. Cabe destacar que esse</w:t>
      </w:r>
      <w:r w:rsidRPr="00BA2FF1">
        <w:rPr>
          <w:rStyle w:val="ui-provider"/>
        </w:rPr>
        <w:t xml:space="preserve"> trabalho </w:t>
      </w:r>
      <w:r>
        <w:rPr>
          <w:rStyle w:val="ui-provider"/>
        </w:rPr>
        <w:t xml:space="preserve">é o </w:t>
      </w:r>
      <w:r w:rsidRPr="00BA2FF1">
        <w:rPr>
          <w:rStyle w:val="ui-provider"/>
        </w:rPr>
        <w:t>que mais se aproxima com o objetivo final do trabalho proposto por apresentar um sistema que indexa as publicações e permite realizar buscas full-</w:t>
      </w:r>
      <w:proofErr w:type="spellStart"/>
      <w:r w:rsidRPr="00BA2FF1">
        <w:rPr>
          <w:rStyle w:val="ui-provider"/>
        </w:rPr>
        <w:t>text</w:t>
      </w:r>
      <w:proofErr w:type="spellEnd"/>
      <w:r w:rsidRPr="00BA2FF1">
        <w:rPr>
          <w:rStyle w:val="ui-provider"/>
        </w:rPr>
        <w:t xml:space="preserve"> sobre todos os documentos da base de dados. Por fim</w:t>
      </w:r>
      <w:r>
        <w:rPr>
          <w:rStyle w:val="ui-provider"/>
        </w:rPr>
        <w:t>,</w:t>
      </w:r>
      <w:r w:rsidRPr="00BA2FF1">
        <w:rPr>
          <w:rStyle w:val="ui-provider"/>
        </w:rPr>
        <w:t xml:space="preserve"> o trabalho de </w:t>
      </w:r>
      <w:proofErr w:type="spellStart"/>
      <w:r w:rsidRPr="00BA2FF1">
        <w:rPr>
          <w:rStyle w:val="ui-provider"/>
        </w:rPr>
        <w:t>Kanev</w:t>
      </w:r>
      <w:proofErr w:type="spellEnd"/>
      <w:r w:rsidRPr="00BA2FF1">
        <w:rPr>
          <w:rStyle w:val="ui-provider"/>
        </w:rPr>
        <w:t xml:space="preserve"> e </w:t>
      </w:r>
      <w:proofErr w:type="spellStart"/>
      <w:r w:rsidRPr="00BA2FF1">
        <w:rPr>
          <w:rStyle w:val="ui-provider"/>
        </w:rPr>
        <w:t>Terekhov</w:t>
      </w:r>
      <w:proofErr w:type="spellEnd"/>
      <w:r w:rsidRPr="00BA2FF1">
        <w:rPr>
          <w:rStyle w:val="ui-provider"/>
        </w:rPr>
        <w:t xml:space="preserve"> (2021) atende aos critérios que correspondem aos IDs 2, 3, 5 e 6, totalizando seis pontos</w:t>
      </w:r>
      <w:r>
        <w:rPr>
          <w:rStyle w:val="ui-provider"/>
        </w:rPr>
        <w:t xml:space="preserve">. Esse trabalho </w:t>
      </w:r>
      <w:r w:rsidRPr="00BA2FF1">
        <w:rPr>
          <w:rStyle w:val="ui-provider"/>
        </w:rPr>
        <w:t>descreve um método de busca semântica e foi escolhido.</w:t>
      </w:r>
      <w:r w:rsidR="00003CA0">
        <w:rPr>
          <w:rStyle w:val="ui-provider"/>
        </w:rPr>
        <w:t xml:space="preserve"> </w:t>
      </w:r>
    </w:p>
    <w:p w14:paraId="59A89B0B" w14:textId="10B0A27F" w:rsidR="00430ED5" w:rsidRPr="00003CA0" w:rsidRDefault="00430ED5" w:rsidP="00430ED5">
      <w:pPr>
        <w:pStyle w:val="TF-TEXTO"/>
      </w:pPr>
      <w:r w:rsidRPr="00003CA0">
        <w:t xml:space="preserve">O trabalho de Ribeiro </w:t>
      </w:r>
      <w:r w:rsidRPr="009A6D78">
        <w:rPr>
          <w:i/>
          <w:iCs/>
        </w:rPr>
        <w:t>et al</w:t>
      </w:r>
      <w:r w:rsidRPr="00003CA0">
        <w:t xml:space="preserve">. (2019) foi escolhido </w:t>
      </w:r>
      <w:r>
        <w:t>por</w:t>
      </w:r>
      <w:r w:rsidRPr="00003CA0">
        <w:t xml:space="preserve"> atender aos critérios de qualidade de IDs 1, 2, 4 e 7, totalizando seis pontos, além de focar especialmente na gestão de conhecimento organizacional. Já o trabalho de Moraes </w:t>
      </w:r>
      <w:r w:rsidRPr="009A6D78">
        <w:rPr>
          <w:i/>
          <w:iCs/>
        </w:rPr>
        <w:t>et al</w:t>
      </w:r>
      <w:r>
        <w:rPr>
          <w:i/>
          <w:iCs/>
        </w:rPr>
        <w:t>.</w:t>
      </w:r>
      <w:r w:rsidRPr="00003CA0">
        <w:t xml:space="preserve"> (2018)</w:t>
      </w:r>
      <w:r>
        <w:t xml:space="preserve"> </w:t>
      </w:r>
      <w:r w:rsidRPr="00003CA0">
        <w:t xml:space="preserve">foi escolhido, pois </w:t>
      </w:r>
      <w:r>
        <w:t xml:space="preserve">cumpre </w:t>
      </w:r>
      <w:r w:rsidRPr="00003CA0">
        <w:t>os critérios que correspondem aos IDs 1, 2, 4, 5 e 7, somando um total de oito pontos nos critérios de qualidade.</w:t>
      </w:r>
      <w:r>
        <w:t xml:space="preserve"> Esse trabalho </w:t>
      </w:r>
      <w:r w:rsidRPr="00003CA0">
        <w:t>apresenta aplicações da Tecnologia de Informação, Sistemas de Informações Gerenciais e a Gestão do Conhecimento dentro das organizações</w:t>
      </w:r>
      <w:r>
        <w:t>.</w:t>
      </w:r>
      <w:r w:rsidRPr="00003CA0">
        <w:t xml:space="preserve"> A ferramenta Open </w:t>
      </w:r>
      <w:proofErr w:type="spellStart"/>
      <w:r w:rsidRPr="00003CA0">
        <w:t>Semantic</w:t>
      </w:r>
      <w:proofErr w:type="spellEnd"/>
      <w:r w:rsidRPr="00003CA0">
        <w:t xml:space="preserve"> Search (2022) atende aos critérios de qualidade dos IDs 1, 3, 5, 6, 7, somando nove pontos. </w:t>
      </w:r>
      <w:r>
        <w:t xml:space="preserve">Ela </w:t>
      </w:r>
      <w:r w:rsidRPr="00003CA0">
        <w:t>permite a criação de um sistema de busca semântica personalizado para a gestão de conhecimento</w:t>
      </w:r>
      <w:r>
        <w:t xml:space="preserve">. </w:t>
      </w:r>
      <w:r w:rsidRPr="00003CA0">
        <w:t xml:space="preserve">Por fim, foi selecionado a ferramenta </w:t>
      </w:r>
      <w:proofErr w:type="spellStart"/>
      <w:r w:rsidRPr="00003CA0">
        <w:t>PoolParty</w:t>
      </w:r>
      <w:proofErr w:type="spellEnd"/>
      <w:r w:rsidRPr="00003CA0">
        <w:t xml:space="preserve"> </w:t>
      </w:r>
      <w:proofErr w:type="spellStart"/>
      <w:r w:rsidRPr="00003CA0">
        <w:t>Semantic</w:t>
      </w:r>
      <w:proofErr w:type="spellEnd"/>
      <w:r w:rsidRPr="00003CA0">
        <w:t xml:space="preserve"> </w:t>
      </w:r>
      <w:proofErr w:type="spellStart"/>
      <w:r w:rsidRPr="00003CA0">
        <w:t>Suite</w:t>
      </w:r>
      <w:proofErr w:type="spellEnd"/>
      <w:r w:rsidRPr="00003CA0">
        <w:t xml:space="preserve"> (2009) </w:t>
      </w:r>
      <w:r>
        <w:t>por satisfazer os</w:t>
      </w:r>
      <w:r w:rsidRPr="00003CA0">
        <w:t xml:space="preserve"> critérios 1, 2, 3, 4, 6</w:t>
      </w:r>
      <w:r>
        <w:t xml:space="preserve"> e</w:t>
      </w:r>
      <w:r w:rsidRPr="00003CA0">
        <w:t xml:space="preserve"> 7, somando nove pontos</w:t>
      </w:r>
      <w:r>
        <w:t xml:space="preserve">. Ela é </w:t>
      </w:r>
      <w:r w:rsidRPr="00003CA0">
        <w:lastRenderedPageBreak/>
        <w:t>uma ferramenta de gestão de conhecimento que cria e gerencia ontologias e até sistemas de busca semântica.</w:t>
      </w:r>
    </w:p>
    <w:p w14:paraId="02738106" w14:textId="53663DE0" w:rsidR="00274CD0" w:rsidRPr="00BA2FF1" w:rsidRDefault="00274CD0" w:rsidP="00274CD0">
      <w:pPr>
        <w:pStyle w:val="TF-LEGENDA"/>
      </w:pPr>
      <w:bookmarkStart w:id="21" w:name="_Ref52025161"/>
      <w:r w:rsidRPr="00BA2FF1">
        <w:t xml:space="preserve">Quadro </w:t>
      </w:r>
      <w:fldSimple w:instr=" SEQ Quadro \* ARABIC ">
        <w:r w:rsidR="00CC50B3">
          <w:rPr>
            <w:noProof/>
          </w:rPr>
          <w:t>1</w:t>
        </w:r>
      </w:fldSimple>
      <w:bookmarkEnd w:id="21"/>
      <w:r w:rsidRPr="00BA2FF1">
        <w:t xml:space="preserve"> - Síntese dos trabalhos correlatos selecionados</w:t>
      </w:r>
    </w:p>
    <w:tbl>
      <w:tblPr>
        <w:tblW w:w="9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6"/>
        <w:gridCol w:w="709"/>
        <w:gridCol w:w="1134"/>
        <w:gridCol w:w="1701"/>
        <w:gridCol w:w="1337"/>
      </w:tblGrid>
      <w:tr w:rsidR="002E16B5" w:rsidRPr="00BA2FF1" w14:paraId="68E168E0" w14:textId="77777777" w:rsidTr="00B37FE8">
        <w:trPr>
          <w:trHeight w:val="188"/>
          <w:jc w:val="center"/>
        </w:trPr>
        <w:tc>
          <w:tcPr>
            <w:tcW w:w="4316" w:type="dxa"/>
            <w:shd w:val="clear" w:color="auto" w:fill="A6A6A6"/>
            <w:vAlign w:val="center"/>
          </w:tcPr>
          <w:p w14:paraId="242969C5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9" w:type="dxa"/>
            <w:shd w:val="clear" w:color="auto" w:fill="A6A6A6"/>
            <w:vAlign w:val="center"/>
          </w:tcPr>
          <w:p w14:paraId="63CB72F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0F05B098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6854624D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Filtro</w:t>
            </w:r>
          </w:p>
        </w:tc>
        <w:tc>
          <w:tcPr>
            <w:tcW w:w="1337" w:type="dxa"/>
            <w:shd w:val="clear" w:color="auto" w:fill="A6A6A6"/>
            <w:vAlign w:val="center"/>
          </w:tcPr>
          <w:p w14:paraId="084C0ED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2E16B5" w:rsidRPr="00BA2FF1" w14:paraId="426864E2" w14:textId="77777777" w:rsidTr="00B37FE8">
        <w:trPr>
          <w:trHeight w:val="517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A814A5E" w14:textId="2EB1E6B3" w:rsidR="00274CD0" w:rsidRPr="00B37FE8" w:rsidRDefault="004E07D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Protótipo de programa de computador para monitoramento de depósito de patentes a partir da base do INPI</w:t>
            </w:r>
            <w:r w:rsidR="00D45775" w:rsidRPr="00B37FE8">
              <w:rPr>
                <w:sz w:val="18"/>
                <w:szCs w:val="18"/>
              </w:rPr>
              <w:t>. Este trabalho apresenta modelos de processos em notação BPMN e aplicada à metodologia Design Thinking</w:t>
            </w:r>
            <w:r w:rsidR="000A5C77" w:rsidRPr="00B37FE8">
              <w:rPr>
                <w:sz w:val="18"/>
                <w:szCs w:val="18"/>
              </w:rPr>
              <w:t xml:space="preserve">, elaborados </w:t>
            </w:r>
            <w:r w:rsidR="00D45775" w:rsidRPr="00B37FE8">
              <w:rPr>
                <w:sz w:val="18"/>
                <w:szCs w:val="18"/>
              </w:rPr>
              <w:t>no desenvolvimento do protótipo de programa de computador</w:t>
            </w:r>
            <w:r w:rsidR="000A5C77" w:rsidRPr="00B37FE8">
              <w:rPr>
                <w:sz w:val="18"/>
                <w:szCs w:val="18"/>
              </w:rPr>
              <w:t>, d</w:t>
            </w:r>
            <w:r w:rsidR="00D45775" w:rsidRPr="00B37FE8">
              <w:rPr>
                <w:sz w:val="18"/>
                <w:szCs w:val="18"/>
              </w:rPr>
              <w:t xml:space="preserve">esenvolvido </w:t>
            </w:r>
            <w:r w:rsidR="000A5C77" w:rsidRPr="00B37FE8">
              <w:rPr>
                <w:sz w:val="18"/>
                <w:szCs w:val="18"/>
              </w:rPr>
              <w:t>para</w:t>
            </w:r>
            <w:r w:rsidR="00D45775" w:rsidRPr="00B37FE8">
              <w:rPr>
                <w:sz w:val="18"/>
                <w:szCs w:val="18"/>
              </w:rPr>
              <w:t xml:space="preserve"> executar o monitoramento, busca e classificação das informações</w:t>
            </w:r>
            <w:r w:rsidR="00297C50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3D0ECEB1" w14:textId="023F8167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1C2E45" w14:textId="1B23CC83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60280254" w14:textId="042FC489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 em portug</w:t>
            </w:r>
            <w:r w:rsidR="008D717E" w:rsidRPr="00B37FE8">
              <w:rPr>
                <w:sz w:val="18"/>
                <w:szCs w:val="18"/>
              </w:rPr>
              <w:t>uês</w:t>
            </w:r>
          </w:p>
        </w:tc>
        <w:tc>
          <w:tcPr>
            <w:tcW w:w="1337" w:type="dxa"/>
            <w:vAlign w:val="center"/>
          </w:tcPr>
          <w:p w14:paraId="79EE34B1" w14:textId="225E44EC" w:rsidR="00274CD0" w:rsidRPr="00B37FE8" w:rsidRDefault="004E07D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(LIMA, 2019)</w:t>
            </w:r>
          </w:p>
        </w:tc>
      </w:tr>
      <w:tr w:rsidR="002E16B5" w:rsidRPr="00BA2FF1" w14:paraId="107EF343" w14:textId="77777777" w:rsidTr="00B37FE8">
        <w:trPr>
          <w:trHeight w:val="51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9F3123C" w14:textId="1F028A85" w:rsidR="00274CD0" w:rsidRPr="00B37FE8" w:rsidRDefault="00E55A33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Desenvolvimento de sistema WEB para busca de publicações na base de dados da Polícia Militar do Espírito Santo</w:t>
            </w:r>
            <w:r w:rsidR="00754944" w:rsidRPr="00B37FE8">
              <w:rPr>
                <w:sz w:val="18"/>
                <w:szCs w:val="18"/>
              </w:rPr>
              <w:t>. Este trabalho apresenta um sistema web que indexa as publicações e permite realizar buscas full-</w:t>
            </w:r>
            <w:proofErr w:type="spellStart"/>
            <w:r w:rsidR="00754944" w:rsidRPr="00B37FE8">
              <w:rPr>
                <w:sz w:val="18"/>
                <w:szCs w:val="18"/>
              </w:rPr>
              <w:t>text</w:t>
            </w:r>
            <w:proofErr w:type="spellEnd"/>
            <w:r w:rsidR="00754944" w:rsidRPr="00B37FE8">
              <w:rPr>
                <w:sz w:val="18"/>
                <w:szCs w:val="18"/>
              </w:rPr>
              <w:t xml:space="preserve"> sobre todos os documentos</w:t>
            </w:r>
            <w:r w:rsidR="007660F4" w:rsidRPr="00B37FE8">
              <w:rPr>
                <w:sz w:val="18"/>
                <w:szCs w:val="18"/>
              </w:rPr>
              <w:t xml:space="preserve"> da base de dados.</w:t>
            </w:r>
          </w:p>
        </w:tc>
        <w:tc>
          <w:tcPr>
            <w:tcW w:w="709" w:type="dxa"/>
            <w:vAlign w:val="center"/>
          </w:tcPr>
          <w:p w14:paraId="3D0F635C" w14:textId="1291428F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6398EA" w14:textId="540D2C85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11EE1058" w14:textId="3793747E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 em</w:t>
            </w:r>
            <w:r w:rsidR="008D717E" w:rsidRPr="00B37FE8">
              <w:rPr>
                <w:sz w:val="18"/>
                <w:szCs w:val="18"/>
              </w:rPr>
              <w:t xml:space="preserve"> português</w:t>
            </w:r>
          </w:p>
        </w:tc>
        <w:tc>
          <w:tcPr>
            <w:tcW w:w="1337" w:type="dxa"/>
            <w:vAlign w:val="center"/>
          </w:tcPr>
          <w:p w14:paraId="74F5B072" w14:textId="2F42CAD8" w:rsidR="00274CD0" w:rsidRPr="00B37FE8" w:rsidRDefault="00E55A33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(JACOBSEM, 2021)</w:t>
            </w:r>
          </w:p>
        </w:tc>
      </w:tr>
      <w:tr w:rsidR="002E16B5" w:rsidRPr="00BA2FF1" w14:paraId="1C6A350E" w14:textId="77777777" w:rsidTr="00B37FE8">
        <w:trPr>
          <w:trHeight w:val="396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71470FE7" w14:textId="54C3314E" w:rsidR="00274CD0" w:rsidRPr="00B37FE8" w:rsidRDefault="00AF39A0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  <w:lang w:val="en-US"/>
              </w:rPr>
              <w:t xml:space="preserve">Semantic Search System with </w:t>
            </w:r>
            <w:proofErr w:type="spellStart"/>
            <w:r w:rsidRPr="00B37FE8">
              <w:rPr>
                <w:sz w:val="18"/>
                <w:szCs w:val="18"/>
                <w:lang w:val="en-US"/>
              </w:rPr>
              <w:t>Metagraph</w:t>
            </w:r>
            <w:proofErr w:type="spellEnd"/>
            <w:r w:rsidRPr="00B37FE8">
              <w:rPr>
                <w:sz w:val="18"/>
                <w:szCs w:val="18"/>
                <w:lang w:val="en-US"/>
              </w:rPr>
              <w:t xml:space="preserve"> Knowledge Base and Natural Language Processing</w:t>
            </w:r>
            <w:r w:rsidR="004D3050" w:rsidRPr="00B37FE8">
              <w:rPr>
                <w:sz w:val="18"/>
                <w:szCs w:val="18"/>
                <w:lang w:val="en-US"/>
              </w:rPr>
              <w:t xml:space="preserve">. </w:t>
            </w:r>
            <w:r w:rsidR="000558F4" w:rsidRPr="00B37FE8">
              <w:rPr>
                <w:sz w:val="18"/>
                <w:szCs w:val="18"/>
              </w:rPr>
              <w:t>Este trabalho apresenta um método de busca semântica</w:t>
            </w:r>
            <w:r w:rsidR="00B74118" w:rsidRPr="00B37FE8">
              <w:rPr>
                <w:sz w:val="18"/>
                <w:szCs w:val="18"/>
              </w:rPr>
              <w:t xml:space="preserve"> e</w:t>
            </w:r>
            <w:r w:rsidR="002D52C7" w:rsidRPr="00B37FE8">
              <w:rPr>
                <w:sz w:val="18"/>
                <w:szCs w:val="18"/>
              </w:rPr>
              <w:t xml:space="preserve"> </w:t>
            </w:r>
            <w:r w:rsidR="00AA1A22" w:rsidRPr="00B37FE8">
              <w:rPr>
                <w:sz w:val="18"/>
                <w:szCs w:val="18"/>
              </w:rPr>
              <w:t xml:space="preserve">processamento de linguagem </w:t>
            </w:r>
            <w:r w:rsidR="000558F4" w:rsidRPr="00B37FE8">
              <w:rPr>
                <w:sz w:val="18"/>
                <w:szCs w:val="18"/>
              </w:rPr>
              <w:t>natural</w:t>
            </w:r>
            <w:r w:rsidR="006C54CF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4E3A0475" w14:textId="62220361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C9D9F1" w14:textId="2E3F23C8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Periódicos CAPES</w:t>
            </w:r>
          </w:p>
        </w:tc>
        <w:tc>
          <w:tcPr>
            <w:tcW w:w="1701" w:type="dxa"/>
            <w:vAlign w:val="center"/>
          </w:tcPr>
          <w:p w14:paraId="34BAB96F" w14:textId="2EE8E380" w:rsidR="00274CD0" w:rsidRPr="00B37FE8" w:rsidRDefault="003051B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</w:t>
            </w:r>
            <w:r w:rsidR="00150C3A" w:rsidRPr="00B37FE8">
              <w:rPr>
                <w:sz w:val="18"/>
                <w:szCs w:val="18"/>
              </w:rPr>
              <w:t xml:space="preserve"> em inglês</w:t>
            </w:r>
          </w:p>
        </w:tc>
        <w:tc>
          <w:tcPr>
            <w:tcW w:w="1337" w:type="dxa"/>
            <w:vAlign w:val="center"/>
          </w:tcPr>
          <w:p w14:paraId="7A68AAB7" w14:textId="376C78F9" w:rsidR="00274CD0" w:rsidRPr="00B37FE8" w:rsidRDefault="000622A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EE686F" w:rsidRPr="00B37FE8">
              <w:rPr>
                <w:sz w:val="18"/>
                <w:szCs w:val="18"/>
              </w:rPr>
              <w:t>KANEV</w:t>
            </w:r>
            <w:r w:rsidR="00A0130F" w:rsidRPr="00B37FE8">
              <w:rPr>
                <w:sz w:val="18"/>
                <w:szCs w:val="18"/>
              </w:rPr>
              <w:t xml:space="preserve">; </w:t>
            </w:r>
            <w:r w:rsidRPr="00B37FE8">
              <w:rPr>
                <w:sz w:val="18"/>
                <w:szCs w:val="18"/>
              </w:rPr>
              <w:t>TEREKHOV, 2021)</w:t>
            </w:r>
          </w:p>
        </w:tc>
      </w:tr>
      <w:tr w:rsidR="002E16B5" w:rsidRPr="00BA2FF1" w14:paraId="4AEE9477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1821641" w14:textId="49E47AF1" w:rsidR="00274CD0" w:rsidRPr="00B37FE8" w:rsidRDefault="00234FC5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Gestão do conhecimento e sistemas de informação na cadeia de suprimentos global</w:t>
            </w:r>
            <w:r w:rsidR="007E084E" w:rsidRPr="00B37FE8">
              <w:rPr>
                <w:sz w:val="18"/>
                <w:szCs w:val="18"/>
              </w:rPr>
              <w:t>. Este trabalho ob</w:t>
            </w:r>
            <w:r w:rsidR="0024426B" w:rsidRPr="00B37FE8">
              <w:rPr>
                <w:sz w:val="18"/>
                <w:szCs w:val="18"/>
              </w:rPr>
              <w:t>jetivou</w:t>
            </w:r>
            <w:r w:rsidR="007E084E" w:rsidRPr="00B37FE8">
              <w:rPr>
                <w:sz w:val="18"/>
                <w:szCs w:val="18"/>
              </w:rPr>
              <w:t xml:space="preserve"> identificar como os sistemas de informação podem possibilitar um ambiente propício ao gerenciamento do conhecimento para obtenção de maior competitividade da cadeia de suprimentos global</w:t>
            </w:r>
            <w:r w:rsidR="0024426B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669C8FFB" w14:textId="04A8A108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4C7E41" w14:textId="698C35D2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Google </w:t>
            </w:r>
            <w:r w:rsidR="00FB5925" w:rsidRPr="00B37FE8">
              <w:rPr>
                <w:sz w:val="18"/>
                <w:szCs w:val="18"/>
              </w:rPr>
              <w:t>A</w:t>
            </w:r>
            <w:r w:rsidRPr="00B37FE8">
              <w:rPr>
                <w:sz w:val="18"/>
                <w:szCs w:val="18"/>
              </w:rPr>
              <w:t>cadêmico</w:t>
            </w:r>
          </w:p>
        </w:tc>
        <w:tc>
          <w:tcPr>
            <w:tcW w:w="1701" w:type="dxa"/>
            <w:vAlign w:val="center"/>
          </w:tcPr>
          <w:p w14:paraId="549456EF" w14:textId="1A77F7C4" w:rsidR="00274CD0" w:rsidRPr="00B37FE8" w:rsidRDefault="000E12A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</w:t>
            </w:r>
            <w:r w:rsidR="007F125B" w:rsidRPr="00B37FE8">
              <w:rPr>
                <w:sz w:val="18"/>
                <w:szCs w:val="18"/>
              </w:rPr>
              <w:t xml:space="preserve"> </w:t>
            </w:r>
            <w:r w:rsidRPr="00B37FE8">
              <w:rPr>
                <w:sz w:val="18"/>
                <w:szCs w:val="18"/>
              </w:rPr>
              <w:t>“gestão de conhecimento”</w:t>
            </w:r>
          </w:p>
        </w:tc>
        <w:tc>
          <w:tcPr>
            <w:tcW w:w="1337" w:type="dxa"/>
            <w:vAlign w:val="center"/>
          </w:tcPr>
          <w:p w14:paraId="59D7E810" w14:textId="3CDF2F13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(RIBEIRO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2019)</w:t>
            </w:r>
          </w:p>
        </w:tc>
      </w:tr>
      <w:tr w:rsidR="002E16B5" w:rsidRPr="00BA2FF1" w14:paraId="0FFB11B6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DC26D3A" w14:textId="5769A945" w:rsidR="00274CD0" w:rsidRPr="00B37FE8" w:rsidRDefault="0018628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Tecnologia da informação, sistemas de informações gerenciais e gestão do conhecimento com vistas à criação de vantagens competitivas</w:t>
            </w:r>
            <w:r w:rsidR="00FC7ED8" w:rsidRPr="00B37FE8">
              <w:rPr>
                <w:sz w:val="18"/>
                <w:szCs w:val="18"/>
              </w:rPr>
              <w:t xml:space="preserve">. </w:t>
            </w:r>
            <w:r w:rsidR="00025E54" w:rsidRPr="00B37FE8">
              <w:rPr>
                <w:sz w:val="18"/>
                <w:szCs w:val="18"/>
              </w:rPr>
              <w:t xml:space="preserve">Este trabalho </w:t>
            </w:r>
            <w:r w:rsidR="003C47CB" w:rsidRPr="00B37FE8">
              <w:rPr>
                <w:sz w:val="18"/>
                <w:szCs w:val="18"/>
              </w:rPr>
              <w:t>descreve o</w:t>
            </w:r>
            <w:r w:rsidR="005240B1" w:rsidRPr="00B37FE8">
              <w:rPr>
                <w:sz w:val="18"/>
                <w:szCs w:val="18"/>
              </w:rPr>
              <w:t xml:space="preserve"> conceito</w:t>
            </w:r>
            <w:r w:rsidR="003C47CB" w:rsidRPr="00B37FE8">
              <w:rPr>
                <w:sz w:val="18"/>
                <w:szCs w:val="18"/>
              </w:rPr>
              <w:t xml:space="preserve"> e aplicações da Tecnologia de Informação</w:t>
            </w:r>
            <w:r w:rsidR="00DA05B3" w:rsidRPr="00B37FE8">
              <w:rPr>
                <w:sz w:val="18"/>
                <w:szCs w:val="18"/>
              </w:rPr>
              <w:t>, Sistemas de Informações Gerenciais e a Gestão do Conhecimento</w:t>
            </w:r>
            <w:r w:rsidR="005240B1" w:rsidRPr="00B37FE8">
              <w:rPr>
                <w:sz w:val="18"/>
                <w:szCs w:val="18"/>
              </w:rPr>
              <w:t xml:space="preserve"> dentro do ambiente empresarial.</w:t>
            </w:r>
          </w:p>
        </w:tc>
        <w:tc>
          <w:tcPr>
            <w:tcW w:w="709" w:type="dxa"/>
            <w:vAlign w:val="center"/>
          </w:tcPr>
          <w:p w14:paraId="66E5154C" w14:textId="3FF99A7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6EEC88" w14:textId="0404308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23751B23" w14:textId="3625A2CC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 “gestão de conhecimento”</w:t>
            </w:r>
          </w:p>
        </w:tc>
        <w:tc>
          <w:tcPr>
            <w:tcW w:w="1337" w:type="dxa"/>
            <w:vAlign w:val="center"/>
          </w:tcPr>
          <w:p w14:paraId="5E9EDFC3" w14:textId="2ECB0D6C" w:rsidR="00274CD0" w:rsidRPr="00B37FE8" w:rsidRDefault="006D13E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18628F" w:rsidRPr="00B37FE8">
              <w:rPr>
                <w:sz w:val="18"/>
                <w:szCs w:val="18"/>
              </w:rPr>
              <w:t xml:space="preserve">MORAES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2018)</w:t>
            </w:r>
          </w:p>
        </w:tc>
      </w:tr>
      <w:tr w:rsidR="002E16B5" w:rsidRPr="00BA2FF1" w14:paraId="1B5627F2" w14:textId="77777777" w:rsidTr="00B37FE8">
        <w:trPr>
          <w:trHeight w:val="63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DE32CBD" w14:textId="0B8F9A7B" w:rsidR="00274CD0" w:rsidRPr="00B37FE8" w:rsidRDefault="00316AB6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rStyle w:val="ui-provider"/>
                <w:sz w:val="18"/>
                <w:szCs w:val="18"/>
              </w:rPr>
              <w:t xml:space="preserve">Open </w:t>
            </w:r>
            <w:proofErr w:type="spellStart"/>
            <w:r w:rsidRPr="00B37FE8">
              <w:rPr>
                <w:rStyle w:val="ui-provider"/>
                <w:sz w:val="18"/>
                <w:szCs w:val="18"/>
              </w:rPr>
              <w:t>Semantic</w:t>
            </w:r>
            <w:proofErr w:type="spellEnd"/>
            <w:r w:rsidRPr="00B37FE8">
              <w:rPr>
                <w:rStyle w:val="ui-provider"/>
                <w:sz w:val="18"/>
                <w:szCs w:val="18"/>
              </w:rPr>
              <w:t xml:space="preserve"> Search</w:t>
            </w:r>
            <w:r w:rsidR="00D70EAF" w:rsidRPr="00B37FE8">
              <w:rPr>
                <w:rStyle w:val="ui-provider"/>
                <w:sz w:val="18"/>
                <w:szCs w:val="18"/>
              </w:rPr>
              <w:t xml:space="preserve">: 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é um software que </w:t>
            </w:r>
            <w:r w:rsidR="00D70EAF" w:rsidRPr="00B37FE8">
              <w:rPr>
                <w:rStyle w:val="ui-provider"/>
                <w:sz w:val="18"/>
                <w:szCs w:val="18"/>
              </w:rPr>
              <w:t>permite a criação de um sistema de busca semântica personalizado para a gestão de conhecimento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, com </w:t>
            </w:r>
            <w:r w:rsidR="00D70EAF" w:rsidRPr="00B37FE8">
              <w:rPr>
                <w:rStyle w:val="ui-provider"/>
                <w:sz w:val="18"/>
                <w:szCs w:val="18"/>
              </w:rPr>
              <w:t>técnicas de processamento de linguagem natural e ontologias</w:t>
            </w:r>
            <w:r w:rsidR="00464DDF" w:rsidRPr="00B37FE8">
              <w:rPr>
                <w:rStyle w:val="ui-provider"/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7F381C48" w14:textId="55C0055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A1FD41" w14:textId="2C87F957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1701" w:type="dxa"/>
            <w:vAlign w:val="center"/>
          </w:tcPr>
          <w:p w14:paraId="2F7D6D46" w14:textId="4BB1F20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79D5D4EB" w14:textId="121CC35D" w:rsidR="00274CD0" w:rsidRPr="00B37FE8" w:rsidRDefault="00316AB6" w:rsidP="00A0130F">
            <w:pPr>
              <w:pStyle w:val="TF-TEXTOQUADRO"/>
              <w:jc w:val="center"/>
              <w:rPr>
                <w:color w:val="FF0000"/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DD1E95" w:rsidRPr="00B37FE8">
              <w:rPr>
                <w:sz w:val="18"/>
                <w:szCs w:val="18"/>
              </w:rPr>
              <w:t>OPEN SEMANTIC SEARCH, 2023</w:t>
            </w:r>
            <w:r w:rsidRPr="00B37FE8">
              <w:rPr>
                <w:sz w:val="18"/>
                <w:szCs w:val="18"/>
              </w:rPr>
              <w:t>)</w:t>
            </w:r>
          </w:p>
        </w:tc>
      </w:tr>
      <w:tr w:rsidR="002E16B5" w:rsidRPr="00BA2FF1" w14:paraId="3E754DEE" w14:textId="77777777" w:rsidTr="00B37FE8">
        <w:trPr>
          <w:trHeight w:val="261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53472A08" w14:textId="747F857F" w:rsidR="00274CD0" w:rsidRPr="00B37FE8" w:rsidRDefault="002C2FFE" w:rsidP="00DD78F7">
            <w:pPr>
              <w:pStyle w:val="TF-TEXTOQUADRO"/>
              <w:jc w:val="both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PoolParty</w:t>
            </w:r>
            <w:proofErr w:type="spellEnd"/>
            <w:r w:rsidRPr="00B37FE8">
              <w:rPr>
                <w:sz w:val="18"/>
                <w:szCs w:val="18"/>
              </w:rPr>
              <w:t xml:space="preserve"> </w:t>
            </w:r>
            <w:proofErr w:type="spellStart"/>
            <w:r w:rsidRPr="00B37FE8">
              <w:rPr>
                <w:sz w:val="18"/>
                <w:szCs w:val="18"/>
              </w:rPr>
              <w:t>Semantic</w:t>
            </w:r>
            <w:proofErr w:type="spellEnd"/>
            <w:r w:rsidRPr="00B37FE8">
              <w:rPr>
                <w:sz w:val="18"/>
                <w:szCs w:val="18"/>
              </w:rPr>
              <w:t xml:space="preserve"> </w:t>
            </w:r>
            <w:proofErr w:type="spellStart"/>
            <w:r w:rsidRPr="00B37FE8">
              <w:rPr>
                <w:sz w:val="18"/>
                <w:szCs w:val="18"/>
              </w:rPr>
              <w:t>Suite</w:t>
            </w:r>
            <w:proofErr w:type="spellEnd"/>
            <w:r w:rsidR="00E074E5" w:rsidRPr="00B37FE8">
              <w:rPr>
                <w:sz w:val="18"/>
                <w:szCs w:val="18"/>
              </w:rPr>
              <w:t>:</w:t>
            </w:r>
            <w:r w:rsidR="00A10593" w:rsidRPr="00B37FE8">
              <w:rPr>
                <w:sz w:val="18"/>
                <w:szCs w:val="18"/>
              </w:rPr>
              <w:t xml:space="preserve"> </w:t>
            </w:r>
            <w:r w:rsidR="007374C3" w:rsidRPr="00B37FE8">
              <w:rPr>
                <w:sz w:val="18"/>
                <w:szCs w:val="18"/>
              </w:rPr>
              <w:t xml:space="preserve">é uma </w:t>
            </w:r>
            <w:r w:rsidR="00A10593" w:rsidRPr="00B37FE8">
              <w:rPr>
                <w:sz w:val="18"/>
                <w:szCs w:val="18"/>
              </w:rPr>
              <w:t>ferramenta</w:t>
            </w:r>
            <w:r w:rsidR="00E074E5" w:rsidRPr="00B37FE8">
              <w:rPr>
                <w:sz w:val="18"/>
                <w:szCs w:val="18"/>
              </w:rPr>
              <w:t xml:space="preserve"> de gestão de conhecimento que cria e gerencia ontologias</w:t>
            </w:r>
            <w:r w:rsidR="00177CBD" w:rsidRPr="00B37FE8">
              <w:rPr>
                <w:sz w:val="18"/>
                <w:szCs w:val="18"/>
              </w:rPr>
              <w:t xml:space="preserve"> e </w:t>
            </w:r>
            <w:r w:rsidR="00E074E5" w:rsidRPr="00B37FE8">
              <w:rPr>
                <w:sz w:val="18"/>
                <w:szCs w:val="18"/>
              </w:rPr>
              <w:t>sistema</w:t>
            </w:r>
            <w:r w:rsidR="007374C3" w:rsidRPr="00B37FE8">
              <w:rPr>
                <w:sz w:val="18"/>
                <w:szCs w:val="18"/>
              </w:rPr>
              <w:t>s</w:t>
            </w:r>
            <w:r w:rsidR="00E074E5" w:rsidRPr="00B37FE8">
              <w:rPr>
                <w:sz w:val="18"/>
                <w:szCs w:val="18"/>
              </w:rPr>
              <w:t xml:space="preserve"> de busca semântica para recuperar informações. </w:t>
            </w:r>
          </w:p>
        </w:tc>
        <w:tc>
          <w:tcPr>
            <w:tcW w:w="709" w:type="dxa"/>
            <w:vAlign w:val="center"/>
          </w:tcPr>
          <w:p w14:paraId="6C245ACE" w14:textId="502EDC9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BC923D" w14:textId="6AEE09D9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1701" w:type="dxa"/>
            <w:vAlign w:val="center"/>
          </w:tcPr>
          <w:p w14:paraId="6242FC4F" w14:textId="1288B51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3ED64DD9" w14:textId="1AB645C0" w:rsidR="00274CD0" w:rsidRPr="00B37FE8" w:rsidRDefault="0093694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78738B" w:rsidRPr="00B37FE8">
              <w:rPr>
                <w:sz w:val="18"/>
                <w:szCs w:val="18"/>
              </w:rPr>
              <w:t>POOLPARTY SEMANTIC</w:t>
            </w:r>
            <w:r w:rsidR="00D945D2" w:rsidRPr="00B37FE8">
              <w:rPr>
                <w:sz w:val="18"/>
                <w:szCs w:val="18"/>
              </w:rPr>
              <w:t>, 20</w:t>
            </w:r>
            <w:r w:rsidR="0078738B" w:rsidRPr="00B37FE8">
              <w:rPr>
                <w:sz w:val="18"/>
                <w:szCs w:val="18"/>
              </w:rPr>
              <w:t>23</w:t>
            </w:r>
            <w:r w:rsidR="00D945D2" w:rsidRPr="00B37FE8">
              <w:rPr>
                <w:sz w:val="18"/>
                <w:szCs w:val="18"/>
              </w:rPr>
              <w:t>)</w:t>
            </w:r>
          </w:p>
        </w:tc>
      </w:tr>
    </w:tbl>
    <w:p w14:paraId="353B83F8" w14:textId="76080A1A" w:rsidR="00274CD0" w:rsidRDefault="00274CD0" w:rsidP="00274CD0">
      <w:pPr>
        <w:pStyle w:val="TF-FONTE"/>
      </w:pPr>
      <w:r w:rsidRPr="00BA2FF1">
        <w:t>Fonte: elaborado pel</w:t>
      </w:r>
      <w:r w:rsidR="00FD432D" w:rsidRPr="00BA2FF1">
        <w:t>a</w:t>
      </w:r>
      <w:r w:rsidRPr="00BA2FF1">
        <w:t xml:space="preserve"> autor</w:t>
      </w:r>
      <w:r w:rsidR="002E16B5">
        <w:t>a</w:t>
      </w:r>
      <w:r w:rsidRPr="00BA2FF1">
        <w:t>.</w:t>
      </w:r>
    </w:p>
    <w:p w14:paraId="06BEB98B" w14:textId="770F0B28" w:rsidR="00451B94" w:rsidRPr="00BA2FF1" w:rsidRDefault="00C67979" w:rsidP="00BB052E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2"/>
      <w:r w:rsidRPr="00BA2FF1">
        <w:t>Justificativa</w:t>
      </w:r>
    </w:p>
    <w:p w14:paraId="5C68D055" w14:textId="7B0F8A66" w:rsidR="00F7152D" w:rsidRDefault="00AA4957" w:rsidP="00F7152D">
      <w:pPr>
        <w:pStyle w:val="TF-TEXTO"/>
      </w:pPr>
      <w:r>
        <w:t>O trabalho aqui proposto visa auxiliar uma</w:t>
      </w:r>
      <w:r w:rsidRPr="00AA4957">
        <w:t xml:space="preserve"> empresa </w:t>
      </w:r>
      <w:r>
        <w:t>que</w:t>
      </w:r>
      <w:r w:rsidRPr="00AA4957">
        <w:t xml:space="preserve"> atua no ramo tecnológico da área da saúde </w:t>
      </w:r>
      <w:r>
        <w:t>a</w:t>
      </w:r>
      <w:r w:rsidR="00BB052E" w:rsidRPr="00BB052E">
        <w:t xml:space="preserve"> centralizar o conhecimento e as informações disponíveis aos colaboradores da empresa, focando no meio de obtenção desses conhecimentos</w:t>
      </w:r>
      <w:r>
        <w:t xml:space="preserve">, e desta forma, a ajudar a enfrentar seus problemas e desafios abordados na seção </w:t>
      </w:r>
      <w:r>
        <w:fldChar w:fldCharType="begin"/>
      </w:r>
      <w:r>
        <w:instrText xml:space="preserve"> REF _Ref133253292 \r \h </w:instrText>
      </w:r>
      <w:r>
        <w:fldChar w:fldCharType="separate"/>
      </w:r>
      <w:r w:rsidR="00CC50B3">
        <w:t>1</w:t>
      </w:r>
      <w:r>
        <w:fldChar w:fldCharType="end"/>
      </w:r>
      <w:r>
        <w:t>. C</w:t>
      </w:r>
      <w:r w:rsidR="00BB052E" w:rsidRPr="00BB052E">
        <w:t xml:space="preserve">onjectura-se que a construção </w:t>
      </w:r>
      <w:r>
        <w:t>de uma</w:t>
      </w:r>
      <w:r w:rsidR="00BB052E" w:rsidRPr="00BB052E">
        <w:t xml:space="preserve"> ferramenta ajude os colaboradores a gerir, recuperar, manter e organizar informações de maneira rápida e eficiente, influenciando no tempo de execução e na qualidade dos processos realizados pelos colaboradores.</w:t>
      </w:r>
      <w:r>
        <w:t xml:space="preserve"> </w:t>
      </w:r>
      <w:r w:rsidRPr="00AA4957">
        <w:t xml:space="preserve">Para isso, o trabalho se fundamenta nos temas abordados na revisão bibliográfica descritos na subseção </w:t>
      </w:r>
      <w:r>
        <w:fldChar w:fldCharType="begin"/>
      </w:r>
      <w:r>
        <w:instrText xml:space="preserve"> REF _Ref131659601 \r \h </w:instrText>
      </w:r>
      <w:r>
        <w:fldChar w:fldCharType="separate"/>
      </w:r>
      <w:r w:rsidR="00CC50B3">
        <w:t>2.1</w:t>
      </w:r>
      <w:r>
        <w:fldChar w:fldCharType="end"/>
      </w:r>
      <w:r w:rsidRPr="00AA4957">
        <w:t xml:space="preserve"> e nos correlatos apresentados na subseção </w:t>
      </w:r>
      <w:r>
        <w:fldChar w:fldCharType="begin"/>
      </w:r>
      <w:r>
        <w:instrText xml:space="preserve"> REF _Ref131659683 \r \h </w:instrText>
      </w:r>
      <w:r>
        <w:fldChar w:fldCharType="separate"/>
      </w:r>
      <w:r w:rsidR="00CC50B3">
        <w:t>2.2</w:t>
      </w:r>
      <w:r>
        <w:fldChar w:fldCharType="end"/>
      </w:r>
      <w:r w:rsidRPr="00AA4957">
        <w:t xml:space="preserve">. </w:t>
      </w:r>
      <w:r w:rsidR="00F7152D">
        <w:t>A</w:t>
      </w:r>
      <w:r w:rsidR="00AD5E27">
        <w:t>tualmente, a</w:t>
      </w:r>
      <w:r w:rsidR="00F7152D" w:rsidRPr="00BA2FF1">
        <w:t xml:space="preserve">s organizações </w:t>
      </w:r>
      <w:r w:rsidR="00AD5E27">
        <w:t>buscam</w:t>
      </w:r>
      <w:r w:rsidR="00F7152D" w:rsidRPr="00BA2FF1">
        <w:t xml:space="preserve"> </w:t>
      </w:r>
      <w:r w:rsidR="00AD5E27">
        <w:t>control</w:t>
      </w:r>
      <w:r w:rsidR="00F7152D" w:rsidRPr="00BA2FF1">
        <w:t xml:space="preserve">ar suas informações </w:t>
      </w:r>
      <w:r w:rsidR="00D55816">
        <w:t xml:space="preserve">a partir de </w:t>
      </w:r>
      <w:r w:rsidR="00F7152D" w:rsidRPr="00BA2FF1">
        <w:t>planejamento</w:t>
      </w:r>
      <w:r w:rsidR="00D55816">
        <w:t>s</w:t>
      </w:r>
      <w:r w:rsidR="00F7152D" w:rsidRPr="00BA2FF1">
        <w:t xml:space="preserve"> e tomada de decisões</w:t>
      </w:r>
      <w:r w:rsidR="00D55816">
        <w:t xml:space="preserve"> precisas</w:t>
      </w:r>
      <w:r w:rsidR="00F7152D" w:rsidRPr="00BA2FF1">
        <w:t>,</w:t>
      </w:r>
      <w:r w:rsidR="00480338">
        <w:t xml:space="preserve"> </w:t>
      </w:r>
      <w:r w:rsidR="00D55816">
        <w:t xml:space="preserve">fazendo com que o gerenciamento dos conhecimentos </w:t>
      </w:r>
      <w:r w:rsidR="00D55816">
        <w:lastRenderedPageBreak/>
        <w:t>organizacionais sej</w:t>
      </w:r>
      <w:r w:rsidR="00480338">
        <w:t xml:space="preserve">a indispensável para a estratégia e crescimento </w:t>
      </w:r>
      <w:r w:rsidR="00F7152D" w:rsidRPr="00BA2FF1">
        <w:t xml:space="preserve">da organização (SOUZA, 2020). </w:t>
      </w:r>
      <w:r w:rsidR="006A121A">
        <w:t>Desse modo, foi preciso incluir</w:t>
      </w:r>
      <w:r w:rsidR="00F7152D" w:rsidRPr="00BA2FF1">
        <w:t xml:space="preserve"> sistemas </w:t>
      </w:r>
      <w:r w:rsidR="008D1BC0">
        <w:t>que pudessem gerenciar e buscar</w:t>
      </w:r>
      <w:r w:rsidR="00F7152D" w:rsidRPr="00BA2FF1">
        <w:t xml:space="preserve"> conhecimentos, como os Sistemas de Recuperação da Informação (SRI), que armazena</w:t>
      </w:r>
      <w:r w:rsidR="003B0A54">
        <w:t>m</w:t>
      </w:r>
      <w:r w:rsidR="00F7152D" w:rsidRPr="00BA2FF1">
        <w:t>, organiza</w:t>
      </w:r>
      <w:r w:rsidR="003B0A54">
        <w:t>m</w:t>
      </w:r>
      <w:r w:rsidR="00F7152D" w:rsidRPr="00BA2FF1">
        <w:t xml:space="preserve"> e localiza</w:t>
      </w:r>
      <w:r w:rsidR="003B0A54">
        <w:t>m</w:t>
      </w:r>
      <w:r w:rsidR="00F7152D" w:rsidRPr="00BA2FF1">
        <w:t xml:space="preserve"> informações (TEIXEIRA; AGANETTE, 2019).</w:t>
      </w:r>
      <w:r w:rsidR="00F41304">
        <w:t xml:space="preserve"> </w:t>
      </w:r>
      <w:r w:rsidR="00F7152D" w:rsidRPr="00BA2FF1">
        <w:t xml:space="preserve">Bueno, </w:t>
      </w:r>
      <w:proofErr w:type="spellStart"/>
      <w:r w:rsidR="00F7152D" w:rsidRPr="00BA2FF1">
        <w:t>Maculan</w:t>
      </w:r>
      <w:proofErr w:type="spellEnd"/>
      <w:r w:rsidR="00F7152D" w:rsidRPr="00BA2FF1">
        <w:t xml:space="preserve"> e </w:t>
      </w:r>
      <w:proofErr w:type="spellStart"/>
      <w:r w:rsidR="00F7152D" w:rsidRPr="00BA2FF1">
        <w:t>Aganette</w:t>
      </w:r>
      <w:proofErr w:type="spellEnd"/>
      <w:r w:rsidR="00F7152D" w:rsidRPr="00BA2FF1">
        <w:t xml:space="preserve"> (2019) evidenciam</w:t>
      </w:r>
      <w:r w:rsidR="00A931FE">
        <w:t xml:space="preserve"> </w:t>
      </w:r>
      <w:r w:rsidR="00F7152D" w:rsidRPr="00BA2FF1">
        <w:t xml:space="preserve">o </w:t>
      </w:r>
      <w:r w:rsidR="002C771A">
        <w:t>gerenciamento</w:t>
      </w:r>
      <w:r w:rsidR="00F7152D" w:rsidRPr="00BA2FF1">
        <w:t xml:space="preserve"> de processos de negócios</w:t>
      </w:r>
      <w:r w:rsidR="002C771A">
        <w:t xml:space="preserve"> (</w:t>
      </w:r>
      <w:r w:rsidR="002C771A" w:rsidRPr="00BA2FF1">
        <w:t xml:space="preserve">Business Process Management </w:t>
      </w:r>
      <w:r w:rsidR="00653E0E">
        <w:t>-</w:t>
      </w:r>
      <w:r w:rsidR="002C771A" w:rsidRPr="00BA2FF1">
        <w:t xml:space="preserve"> BPM</w:t>
      </w:r>
      <w:r w:rsidR="002C771A">
        <w:t>)</w:t>
      </w:r>
      <w:r w:rsidR="00F7152D" w:rsidRPr="00BA2FF1">
        <w:t xml:space="preserve"> como um</w:t>
      </w:r>
      <w:r w:rsidR="002E16D0">
        <w:t>a forma</w:t>
      </w:r>
      <w:r w:rsidR="002C771A">
        <w:t xml:space="preserve"> de </w:t>
      </w:r>
      <w:r w:rsidR="00F7152D" w:rsidRPr="00BA2FF1">
        <w:t>re</w:t>
      </w:r>
      <w:r w:rsidR="00F23C89">
        <w:t>tratar</w:t>
      </w:r>
      <w:r w:rsidR="00F7152D" w:rsidRPr="00BA2FF1">
        <w:t xml:space="preserve"> dados e informações, </w:t>
      </w:r>
      <w:r w:rsidR="00F23C89">
        <w:t>de modo que</w:t>
      </w:r>
      <w:r w:rsidR="00A61FF3">
        <w:t>, a partir de uma</w:t>
      </w:r>
      <w:r w:rsidR="0067101F">
        <w:t xml:space="preserve"> visão sistemática,</w:t>
      </w:r>
      <w:r w:rsidR="00F23C89">
        <w:t xml:space="preserve"> </w:t>
      </w:r>
      <w:r w:rsidR="0067101F">
        <w:t xml:space="preserve">a organização consiga </w:t>
      </w:r>
      <w:r w:rsidR="00F52A6E">
        <w:t>seguir planos</w:t>
      </w:r>
      <w:r w:rsidR="0067101F">
        <w:t xml:space="preserve"> </w:t>
      </w:r>
      <w:r w:rsidR="00F41304">
        <w:t>estrat</w:t>
      </w:r>
      <w:r w:rsidR="00F52A6E">
        <w:t>e</w:t>
      </w:r>
      <w:r w:rsidR="00F41304">
        <w:t>gica</w:t>
      </w:r>
      <w:r w:rsidR="00F52A6E">
        <w:t>mente pensados</w:t>
      </w:r>
      <w:r w:rsidR="00F7152D" w:rsidRPr="00BA2FF1">
        <w:t xml:space="preserve"> (TEIXEIRA; AGANETTE, 2019).</w:t>
      </w:r>
    </w:p>
    <w:p w14:paraId="026F4318" w14:textId="6CF3EDF2" w:rsidR="005D11BF" w:rsidRDefault="00003CA0" w:rsidP="005D11BF">
      <w:pPr>
        <w:pStyle w:val="TF-TEXTO"/>
      </w:pPr>
      <w:r>
        <w:t>Cabe destacar, que a</w:t>
      </w:r>
      <w:r w:rsidR="005D11BF">
        <w:t xml:space="preserve"> presente proposta apresenta paridade com todos os trabalhos </w:t>
      </w:r>
      <w:r w:rsidR="00CB7588">
        <w:t>correlatos e</w:t>
      </w:r>
      <w:r w:rsidR="00DA3C54">
        <w:t xml:space="preserve"> ferramentas </w:t>
      </w:r>
      <w:r w:rsidR="005D11BF">
        <w:t>apresentados</w:t>
      </w:r>
      <w:r w:rsidR="00EA61F4">
        <w:t xml:space="preserve"> no </w:t>
      </w:r>
      <w:r w:rsidR="00EA61F4">
        <w:fldChar w:fldCharType="begin"/>
      </w:r>
      <w:r w:rsidR="00EA61F4">
        <w:instrText xml:space="preserve"> REF _Ref52025161 \h </w:instrText>
      </w:r>
      <w:r w:rsidR="00EA61F4">
        <w:fldChar w:fldCharType="separate"/>
      </w:r>
      <w:r w:rsidR="00CC50B3" w:rsidRPr="00BA2FF1">
        <w:t xml:space="preserve">Quadro </w:t>
      </w:r>
      <w:r w:rsidR="00CC50B3">
        <w:rPr>
          <w:noProof/>
        </w:rPr>
        <w:t>1</w:t>
      </w:r>
      <w:r w:rsidR="00EA61F4">
        <w:fldChar w:fldCharType="end"/>
      </w:r>
      <w:r w:rsidR="005D11BF">
        <w:t xml:space="preserve">. </w:t>
      </w:r>
      <w:r>
        <w:t>A ferramenta</w:t>
      </w:r>
      <w:r w:rsidR="005D11BF">
        <w:t xml:space="preserve"> propost</w:t>
      </w:r>
      <w:r>
        <w:t>a</w:t>
      </w:r>
      <w:r w:rsidR="005D11BF">
        <w:t xml:space="preserve"> busca otimizar o fluxo de trabalho d</w:t>
      </w:r>
      <w:r w:rsidR="00DA3C54">
        <w:t>o</w:t>
      </w:r>
      <w:r w:rsidR="005D11BF">
        <w:t>s co</w:t>
      </w:r>
      <w:r w:rsidR="00DA3C54">
        <w:t>laboradores</w:t>
      </w:r>
      <w:r w:rsidR="00C21433">
        <w:t xml:space="preserve"> da empresa</w:t>
      </w:r>
      <w:r w:rsidR="005D11BF">
        <w:t xml:space="preserve">, retirando a necessidade da </w:t>
      </w:r>
      <w:r w:rsidR="00B77C39">
        <w:t>procura em diferentes locais de armazenamento de informações.</w:t>
      </w:r>
      <w:r w:rsidR="005D11BF">
        <w:t xml:space="preserve"> Além disso, a proposta se destaca por permitir </w:t>
      </w:r>
      <w:r w:rsidR="00D20EC0">
        <w:t xml:space="preserve">a centralização, gerenciamento, recuperação e organização </w:t>
      </w:r>
      <w:r w:rsidR="0084009E">
        <w:t>de documentações internas, além de</w:t>
      </w:r>
      <w:r w:rsidR="00162EF7">
        <w:t xml:space="preserve"> permitir a padronização e monitoramento de informações</w:t>
      </w:r>
      <w:r w:rsidR="005D11BF">
        <w:t xml:space="preserve">. </w:t>
      </w:r>
      <w:r w:rsidR="00172860">
        <w:t>A ferramenta busca t</w:t>
      </w:r>
      <w:r w:rsidR="005D11BF">
        <w:t>ambém</w:t>
      </w:r>
      <w:r w:rsidR="00172860">
        <w:t xml:space="preserve"> </w:t>
      </w:r>
      <w:r w:rsidR="00713D82">
        <w:t>ampliar a quantidade de pessoas com acesso a informações, permitindo</w:t>
      </w:r>
      <w:r w:rsidR="00E1716D">
        <w:t xml:space="preserve">: a descentralização de conhecimento em </w:t>
      </w:r>
      <w:r>
        <w:t>poucas</w:t>
      </w:r>
      <w:r w:rsidR="00E1716D">
        <w:t xml:space="preserve"> pessoas, </w:t>
      </w:r>
      <w:r w:rsidR="00A46E6F">
        <w:t xml:space="preserve">diminuição de barreiras entre equipes, controle </w:t>
      </w:r>
      <w:r w:rsidR="006A01C9">
        <w:t xml:space="preserve">maior </w:t>
      </w:r>
      <w:r w:rsidR="00A46E6F">
        <w:t xml:space="preserve">de processos, diminuição da perda de informações </w:t>
      </w:r>
      <w:r w:rsidR="00672B64">
        <w:t>e garantia de rastreabilidade das informações</w:t>
      </w:r>
      <w:r w:rsidR="005D11BF">
        <w:t>.</w:t>
      </w:r>
    </w:p>
    <w:p w14:paraId="7AF2446D" w14:textId="3F1D2536" w:rsidR="005D11BF" w:rsidRDefault="005D11BF" w:rsidP="005D11BF">
      <w:pPr>
        <w:pStyle w:val="TF-TEXTO"/>
      </w:pPr>
      <w:r>
        <w:t>Com base nessas características, é perceptível que o trabalho possuí relevância para a sociedade</w:t>
      </w:r>
      <w:r w:rsidR="00DA5EAC">
        <w:t xml:space="preserve">, pois </w:t>
      </w:r>
      <w:r>
        <w:t xml:space="preserve">atenderá a necessidade de uma empresa </w:t>
      </w:r>
      <w:r w:rsidR="004C1681">
        <w:t xml:space="preserve">de tecnologia </w:t>
      </w:r>
      <w:r w:rsidR="00123EB3">
        <w:t>da área da saúde</w:t>
      </w:r>
      <w:r w:rsidR="00BF1822">
        <w:t xml:space="preserve"> que </w:t>
      </w:r>
      <w:r w:rsidR="00DC5037">
        <w:t xml:space="preserve">influencia </w:t>
      </w:r>
      <w:r w:rsidR="00E52A01">
        <w:t>inúmeras</w:t>
      </w:r>
      <w:r w:rsidR="00DC5037">
        <w:t xml:space="preserve"> </w:t>
      </w:r>
      <w:r w:rsidR="00B34281">
        <w:t xml:space="preserve">vidas </w:t>
      </w:r>
      <w:r w:rsidR="00174939">
        <w:t>tanto no Brasil quanto no âmbito global</w:t>
      </w:r>
      <w:r>
        <w:t>. Como contribuição tecnológica, destaca-se o desenvolvimento de um</w:t>
      </w:r>
      <w:r w:rsidR="0008358C">
        <w:t>a</w:t>
      </w:r>
      <w:r>
        <w:t xml:space="preserve"> </w:t>
      </w:r>
      <w:r w:rsidR="0008358C">
        <w:t xml:space="preserve">ferramenta de armazenamento feita com </w:t>
      </w:r>
      <w:r>
        <w:t>a</w:t>
      </w:r>
      <w:r w:rsidR="0008358C">
        <w:t>s</w:t>
      </w:r>
      <w:r>
        <w:t xml:space="preserve"> linguage</w:t>
      </w:r>
      <w:r w:rsidR="0008358C">
        <w:t>ns</w:t>
      </w:r>
      <w:r>
        <w:t xml:space="preserve"> </w:t>
      </w:r>
      <w:r w:rsidR="0008358C">
        <w:t>JavaScript e Java</w:t>
      </w:r>
      <w:r>
        <w:t xml:space="preserve">, juntamente com </w:t>
      </w:r>
      <w:r w:rsidR="0020163B">
        <w:t>o banco de dados Oracle</w:t>
      </w:r>
      <w:r>
        <w:t xml:space="preserve"> e </w:t>
      </w:r>
      <w:r w:rsidR="00A62D74">
        <w:t xml:space="preserve">terá como diferencial o recurso de busca semântica que permite a procura de informações a partir do conteúdo dos documentos. </w:t>
      </w:r>
      <w:r w:rsidRPr="00D3278A">
        <w:t>A proposta ainda trará como contribuição acadêmica</w:t>
      </w:r>
      <w:r w:rsidR="00C16A87">
        <w:t xml:space="preserve"> </w:t>
      </w:r>
      <w:r>
        <w:t xml:space="preserve">o referencial e aplicação em uma empresa sobre as </w:t>
      </w:r>
      <w:r w:rsidR="00003CA0">
        <w:t xml:space="preserve">etapas </w:t>
      </w:r>
      <w:r>
        <w:t xml:space="preserve">AS-IS/TO-BE do </w:t>
      </w:r>
      <w:r w:rsidRPr="00765083">
        <w:t>BPM</w:t>
      </w:r>
      <w:r>
        <w:t xml:space="preserve">, do qual será utilizado para verificação do fluxo atual que é utilizado pela empresa, </w:t>
      </w:r>
      <w:r w:rsidR="00003CA0">
        <w:t xml:space="preserve">bem como realizar a remodelagem do processo atual. Dessa forma, será possível </w:t>
      </w:r>
      <w:r>
        <w:t xml:space="preserve">verificar a diferença de fluxo que será realizada após implementação </w:t>
      </w:r>
      <w:r w:rsidR="00003CA0">
        <w:t>da ferramenta</w:t>
      </w:r>
      <w:r w:rsidR="006202CB">
        <w:t>.</w:t>
      </w:r>
    </w:p>
    <w:p w14:paraId="6C6953EF" w14:textId="78589F5D" w:rsidR="00B326CD" w:rsidRPr="00BA2FF1" w:rsidRDefault="00B326CD" w:rsidP="005D11BF">
      <w:pPr>
        <w:pStyle w:val="TF-TEXTO"/>
      </w:pPr>
      <w:r>
        <w:t xml:space="preserve">Por fim, </w:t>
      </w:r>
      <w:r w:rsidR="00577444">
        <w:t xml:space="preserve">considerando </w:t>
      </w:r>
      <w:r w:rsidR="002147E9">
        <w:t>o projeto</w:t>
      </w:r>
      <w:r w:rsidR="00A05A08">
        <w:t xml:space="preserve"> e os objetivos apresentados, </w:t>
      </w:r>
      <w:r w:rsidR="000740A2">
        <w:t xml:space="preserve">o trabalho </w:t>
      </w:r>
      <w:proofErr w:type="spellStart"/>
      <w:r w:rsidR="000740A2">
        <w:t>prosposto</w:t>
      </w:r>
      <w:proofErr w:type="spellEnd"/>
      <w:r w:rsidR="000740A2">
        <w:t xml:space="preserve"> terá aderência ao</w:t>
      </w:r>
      <w:r w:rsidR="009D5FDA">
        <w:t xml:space="preserve"> terceiro</w:t>
      </w:r>
      <w:r w:rsidR="000740A2">
        <w:t xml:space="preserve"> eixo</w:t>
      </w:r>
      <w:r w:rsidR="009D5FDA">
        <w:t xml:space="preserve"> de formação: </w:t>
      </w:r>
      <w:r w:rsidR="00E65EE1" w:rsidRPr="00E65EE1">
        <w:t>Desenvolvimento de Software para Sistemas de Informaçã</w:t>
      </w:r>
      <w:r w:rsidR="00E65EE1">
        <w:t>o</w:t>
      </w:r>
      <w:r w:rsidR="002A6289">
        <w:t>. A</w:t>
      </w:r>
      <w:r w:rsidR="00D857D8">
        <w:t xml:space="preserve"> competência</w:t>
      </w:r>
      <w:r w:rsidR="00D857D8" w:rsidRPr="00D857D8">
        <w:t xml:space="preserve"> geral esperada para a área é a gestão de sistemas de informação em ambientes organizacionais e sociais</w:t>
      </w:r>
      <w:r w:rsidR="004A18C0">
        <w:t>, o que</w:t>
      </w:r>
      <w:r w:rsidR="00D857D8" w:rsidRPr="00D857D8">
        <w:t xml:space="preserve"> envolve avaliar </w:t>
      </w:r>
      <w:r w:rsidR="009729F0">
        <w:t xml:space="preserve">as </w:t>
      </w:r>
      <w:r w:rsidR="00D857D8" w:rsidRPr="00D857D8">
        <w:t>demandas, identificar soluções de software apropriadas</w:t>
      </w:r>
      <w:r w:rsidR="009729F0">
        <w:t xml:space="preserve"> e</w:t>
      </w:r>
      <w:r w:rsidR="00D857D8" w:rsidRPr="00D857D8">
        <w:t xml:space="preserve"> desenvolver o software necessário, utilizando técnicas, </w:t>
      </w:r>
      <w:r w:rsidR="00D857D8" w:rsidRPr="00D857D8">
        <w:lastRenderedPageBreak/>
        <w:t xml:space="preserve">processos e ferramentas de desenvolvimento de software. Além disso, é </w:t>
      </w:r>
      <w:r w:rsidR="007B1892">
        <w:t xml:space="preserve">vital a </w:t>
      </w:r>
      <w:r w:rsidR="00D857D8" w:rsidRPr="00D857D8">
        <w:t>implanta</w:t>
      </w:r>
      <w:r w:rsidR="007B1892">
        <w:t>ção</w:t>
      </w:r>
      <w:r w:rsidR="00D857D8" w:rsidRPr="00D857D8">
        <w:t xml:space="preserve"> </w:t>
      </w:r>
      <w:r w:rsidR="007B1892">
        <w:t>d</w:t>
      </w:r>
      <w:r w:rsidR="00D857D8" w:rsidRPr="00D857D8">
        <w:t xml:space="preserve">o software nos sistemas de informação e </w:t>
      </w:r>
      <w:r w:rsidR="002A6289">
        <w:t xml:space="preserve">a </w:t>
      </w:r>
      <w:r w:rsidR="00D857D8" w:rsidRPr="00D857D8">
        <w:t>avalia</w:t>
      </w:r>
      <w:r w:rsidR="002A6289">
        <w:t>ção</w:t>
      </w:r>
      <w:r w:rsidR="00D857D8" w:rsidRPr="00D857D8">
        <w:t xml:space="preserve"> </w:t>
      </w:r>
      <w:r w:rsidR="002A6289">
        <w:t xml:space="preserve">do </w:t>
      </w:r>
      <w:r w:rsidR="00D857D8" w:rsidRPr="00D857D8">
        <w:t>seu impacto</w:t>
      </w:r>
      <w:r w:rsidR="002A6289">
        <w:t xml:space="preserve"> na organização.</w:t>
      </w:r>
    </w:p>
    <w:p w14:paraId="002AF629" w14:textId="77777777" w:rsidR="00451B94" w:rsidRPr="00BA2FF1" w:rsidRDefault="00451B94" w:rsidP="00BB052E">
      <w:pPr>
        <w:pStyle w:val="Ttulo1"/>
      </w:pPr>
      <w:r w:rsidRPr="00BA2FF1">
        <w:t>METODOLOGIA</w:t>
      </w:r>
    </w:p>
    <w:p w14:paraId="210364B0" w14:textId="5BBCF822" w:rsidR="00451B94" w:rsidRPr="00BA2FF1" w:rsidRDefault="00003CA0" w:rsidP="00451B94">
      <w:pPr>
        <w:pStyle w:val="TF-TEXTO"/>
      </w:pPr>
      <w:r>
        <w:t>De acordo</w:t>
      </w:r>
      <w:r w:rsidRPr="00003CA0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melhoria.”. </w:t>
      </w:r>
      <w:r>
        <w:t>Portanto</w:t>
      </w:r>
      <w:r w:rsidRPr="00003CA0">
        <w:t xml:space="preserve">, a pesquisa é prescritiva quanto ao objetivo geral, </w:t>
      </w:r>
      <w:r>
        <w:t xml:space="preserve">pelo fato de </w:t>
      </w:r>
      <w:r w:rsidRPr="00003CA0">
        <w:t xml:space="preserve">teorizar e projetar uma </w:t>
      </w:r>
      <w:r>
        <w:t>ferramenta</w:t>
      </w:r>
      <w:r w:rsidRPr="00003CA0">
        <w:t>, assim como gerar conhecimento</w:t>
      </w:r>
      <w:r>
        <w:t xml:space="preserve">. Já sua </w:t>
      </w:r>
      <w:r w:rsidRPr="00003CA0">
        <w:t xml:space="preserve">natureza </w:t>
      </w:r>
      <w:r w:rsidR="0024228D">
        <w:t xml:space="preserve">é </w:t>
      </w:r>
      <w:r w:rsidRPr="00003CA0">
        <w:t xml:space="preserve">do tipo aplicada, que </w:t>
      </w:r>
      <w:r w:rsidR="0024228D">
        <w:t>conforme</w:t>
      </w:r>
      <w:r w:rsidRPr="00003CA0">
        <w:t xml:space="preserve"> Costa (2018, p. 34), “[...] busca soluções decorrentes de problemas concretos e contribui com soluções práticas.”</w:t>
      </w:r>
      <w:r w:rsidR="0024228D">
        <w:t xml:space="preserve">. Por fim, </w:t>
      </w:r>
      <w:r w:rsidRPr="00003CA0">
        <w:t xml:space="preserve">o método é um estudo de </w:t>
      </w:r>
      <w:r w:rsidR="0024228D">
        <w:t>caso</w:t>
      </w:r>
      <w:r w:rsidRPr="00003CA0">
        <w:t xml:space="preserve"> </w:t>
      </w:r>
      <w:r w:rsidR="0024228D" w:rsidRPr="00003CA0">
        <w:t>aplicado</w:t>
      </w:r>
      <w:r w:rsidR="0024228D" w:rsidRPr="0024228D">
        <w:t xml:space="preserve"> no ramo tecnológico da área da saúde</w:t>
      </w:r>
      <w:r w:rsidR="0024228D">
        <w:t>.</w:t>
      </w:r>
      <w:r w:rsidRPr="00003CA0">
        <w:t xml:space="preserve"> </w:t>
      </w:r>
      <w:r w:rsidR="00451B94" w:rsidRPr="00BA2FF1">
        <w:t>O trabalho será desenvolvido observando as seguintes etapas:</w:t>
      </w:r>
    </w:p>
    <w:p w14:paraId="1A3A6C80" w14:textId="5C296980" w:rsidR="00451B94" w:rsidRDefault="000E324C" w:rsidP="00DD78F7">
      <w:pPr>
        <w:pStyle w:val="TF-ALNEA"/>
        <w:numPr>
          <w:ilvl w:val="0"/>
          <w:numId w:val="10"/>
        </w:numPr>
      </w:pPr>
      <w:r w:rsidRPr="00BA2FF1">
        <w:t xml:space="preserve">aprofundamento bibliográfico: realizar aprofundamento na literatura sobre os assuntos gestão de conhecimento; mecanismos de busca, especialmente a </w:t>
      </w:r>
      <w:r w:rsidR="003F0DD2" w:rsidRPr="00BA2FF1">
        <w:t>busca semântica</w:t>
      </w:r>
      <w:r w:rsidRPr="00BA2FF1">
        <w:t xml:space="preserve">; bem como </w:t>
      </w:r>
      <w:r w:rsidR="00256BA1" w:rsidRPr="00BA2FF1">
        <w:t>o Business Process Management (BPM) e as etapas AS</w:t>
      </w:r>
      <w:r w:rsidR="0024228D">
        <w:t>-</w:t>
      </w:r>
      <w:r w:rsidR="00256BA1" w:rsidRPr="00BA2FF1">
        <w:t xml:space="preserve"> IS/TO</w:t>
      </w:r>
      <w:r w:rsidR="0024228D">
        <w:t>-</w:t>
      </w:r>
      <w:r w:rsidR="00256BA1" w:rsidRPr="00BA2FF1">
        <w:t>BE</w:t>
      </w:r>
      <w:r w:rsidRPr="00BA2FF1">
        <w:t>;</w:t>
      </w:r>
    </w:p>
    <w:p w14:paraId="67F3305B" w14:textId="3BC13F06" w:rsidR="0024228D" w:rsidRPr="00826060" w:rsidRDefault="0024228D" w:rsidP="00DD78F7">
      <w:pPr>
        <w:pStyle w:val="TF-ALNEA"/>
        <w:numPr>
          <w:ilvl w:val="0"/>
          <w:numId w:val="10"/>
        </w:numPr>
      </w:pPr>
      <w:r w:rsidRPr="00826060">
        <w:t xml:space="preserve">entrevistas: </w:t>
      </w:r>
      <w:r w:rsidR="00D6042D">
        <w:t>fazer</w:t>
      </w:r>
      <w:r w:rsidR="00C41155" w:rsidRPr="00BB052E">
        <w:t xml:space="preserve"> entrevistas </w:t>
      </w:r>
      <w:r w:rsidR="004135EA" w:rsidRPr="00BB052E">
        <w:t>com o supervisor deste trabalho</w:t>
      </w:r>
      <w:r w:rsidR="00EC446A" w:rsidRPr="00BB052E">
        <w:t xml:space="preserve"> e com um grupo seleto de colaboradores da empresa</w:t>
      </w:r>
      <w:r w:rsidR="00CC598C">
        <w:t>,</w:t>
      </w:r>
      <w:r w:rsidR="00EC446A" w:rsidRPr="00BB052E">
        <w:t xml:space="preserve"> </w:t>
      </w:r>
      <w:r w:rsidR="00F850C3" w:rsidRPr="00BB052E">
        <w:t>visando melhor entendimento dos processos internos</w:t>
      </w:r>
      <w:r w:rsidR="0068643C">
        <w:t xml:space="preserve"> e </w:t>
      </w:r>
      <w:r w:rsidR="00A747A8">
        <w:t>identificação dos problemas existentes</w:t>
      </w:r>
      <w:r w:rsidRPr="00826060">
        <w:t>;</w:t>
      </w:r>
    </w:p>
    <w:p w14:paraId="4E613A69" w14:textId="0F250FFC" w:rsidR="00451B94" w:rsidRPr="00BA2FF1" w:rsidRDefault="001C32F6" w:rsidP="00451B94">
      <w:pPr>
        <w:pStyle w:val="TF-ALNEA"/>
        <w:contextualSpacing w:val="0"/>
      </w:pPr>
      <w:r w:rsidRPr="00BA2FF1">
        <w:t>construir a etapa TO-BE: formalizar o fluxo do processo automatizado por meio da construção da etapa TO-BE do BPM, fazendo uso da ferramenta Bizagi</w:t>
      </w:r>
      <w:r w:rsidR="000E1531" w:rsidRPr="00BA2FF1">
        <w:t>;</w:t>
      </w:r>
    </w:p>
    <w:p w14:paraId="030AB06B" w14:textId="0ECCFF62" w:rsidR="00451B94" w:rsidRPr="00BA2FF1" w:rsidRDefault="00831131" w:rsidP="00451B94">
      <w:pPr>
        <w:pStyle w:val="TF-ALNEA"/>
        <w:contextualSpacing w:val="0"/>
      </w:pPr>
      <w:r w:rsidRPr="00BA2FF1">
        <w:t>levantamento de requisitos: levantar e analisar os requisitos funcionais e não-funcionais</w:t>
      </w:r>
      <w:r w:rsidR="00043362" w:rsidRPr="00BA2FF1">
        <w:t xml:space="preserve"> </w:t>
      </w:r>
      <w:r w:rsidRPr="00BA2FF1">
        <w:t>a partir da</w:t>
      </w:r>
      <w:r w:rsidR="0024228D">
        <w:t>s</w:t>
      </w:r>
      <w:r w:rsidRPr="00BA2FF1">
        <w:t xml:space="preserve"> etapa</w:t>
      </w:r>
      <w:r w:rsidR="0024228D">
        <w:t>s anteriores;</w:t>
      </w:r>
    </w:p>
    <w:p w14:paraId="76036009" w14:textId="05BD9210" w:rsidR="00BC1E82" w:rsidRPr="00BA2FF1" w:rsidRDefault="00BC1E82" w:rsidP="00451B94">
      <w:pPr>
        <w:pStyle w:val="TF-ALNEA"/>
        <w:contextualSpacing w:val="0"/>
      </w:pPr>
      <w:r w:rsidRPr="00BA2FF1">
        <w:t>especificação e análise: formalizar as funcionalidades d</w:t>
      </w:r>
      <w:r w:rsidR="00DF7F41" w:rsidRPr="00BA2FF1">
        <w:t>a</w:t>
      </w:r>
      <w:r w:rsidRPr="00BA2FF1">
        <w:t xml:space="preserve"> </w:t>
      </w:r>
      <w:r w:rsidR="00DF7F41" w:rsidRPr="00BA2FF1">
        <w:t>plataforma</w:t>
      </w:r>
      <w:r w:rsidRPr="00BA2FF1">
        <w:t xml:space="preserve"> por meio da construção de casos de uso e diagramas da Unified Modeling Language (UML), utilizando a ferramenta </w:t>
      </w:r>
      <w:r w:rsidR="00773F32" w:rsidRPr="00DD78F7">
        <w:t>Draw.io</w:t>
      </w:r>
      <w:r w:rsidRPr="00BA2FF1">
        <w:t>;</w:t>
      </w:r>
    </w:p>
    <w:p w14:paraId="05ED2186" w14:textId="47F632E4" w:rsidR="00625DE4" w:rsidRDefault="00625DE4" w:rsidP="00451B94">
      <w:pPr>
        <w:pStyle w:val="TF-ALNEA"/>
        <w:contextualSpacing w:val="0"/>
      </w:pPr>
      <w:r w:rsidRPr="00BA2FF1">
        <w:t xml:space="preserve">implementação: desenvolver </w:t>
      </w:r>
      <w:r w:rsidR="00DF7F41" w:rsidRPr="00BA2FF1">
        <w:t>a</w:t>
      </w:r>
      <w:r w:rsidRPr="00BA2FF1">
        <w:t xml:space="preserve"> </w:t>
      </w:r>
      <w:r w:rsidR="0024228D">
        <w:t>ferramenta</w:t>
      </w:r>
      <w:r w:rsidR="0024228D" w:rsidRPr="00BA2FF1">
        <w:t xml:space="preserve"> </w:t>
      </w:r>
      <w:r w:rsidRPr="00BA2FF1">
        <w:t xml:space="preserve">utilizando </w:t>
      </w:r>
      <w:r w:rsidR="00E52A01" w:rsidRPr="00BA2FF1">
        <w:t>as linguagens</w:t>
      </w:r>
      <w:r w:rsidRPr="00BA2FF1">
        <w:t xml:space="preserve"> JavaScript</w:t>
      </w:r>
      <w:r w:rsidR="00FA419F" w:rsidRPr="00BA2FF1">
        <w:t xml:space="preserve"> e Java</w:t>
      </w:r>
      <w:r w:rsidRPr="00BA2FF1">
        <w:t xml:space="preserve"> juntamente d</w:t>
      </w:r>
      <w:r w:rsidR="002B6291">
        <w:t xml:space="preserve">os </w:t>
      </w:r>
      <w:r w:rsidR="002B6291" w:rsidRPr="002B6291">
        <w:t>Ambiente</w:t>
      </w:r>
      <w:r w:rsidR="002B6291">
        <w:t>s</w:t>
      </w:r>
      <w:r w:rsidR="002B6291" w:rsidRPr="002B6291">
        <w:t xml:space="preserve"> de Desenvolvimento Integrado</w:t>
      </w:r>
      <w:r w:rsidRPr="00BA2FF1">
        <w:t xml:space="preserve"> </w:t>
      </w:r>
      <w:r w:rsidR="002B6291">
        <w:t>(</w:t>
      </w:r>
      <w:r w:rsidR="002B6291" w:rsidRPr="002B6291">
        <w:t>Integrated Development Environment</w:t>
      </w:r>
      <w:r w:rsidR="002B6291">
        <w:t xml:space="preserve"> </w:t>
      </w:r>
      <w:r w:rsidR="00687E7B">
        <w:t>-</w:t>
      </w:r>
      <w:r w:rsidR="002B6291">
        <w:t xml:space="preserve"> </w:t>
      </w:r>
      <w:r w:rsidRPr="00BA2FF1">
        <w:t>IDE</w:t>
      </w:r>
      <w:r w:rsidR="00191742" w:rsidRPr="00BA2FF1">
        <w:t>s</w:t>
      </w:r>
      <w:r w:rsidR="002B6291">
        <w:t>)</w:t>
      </w:r>
      <w:r w:rsidRPr="00BA2FF1">
        <w:t xml:space="preserve"> </w:t>
      </w:r>
      <w:r w:rsidR="00FA419F" w:rsidRPr="00BA2FF1">
        <w:t>Visual Studio Code e IntelliJ</w:t>
      </w:r>
      <w:r w:rsidR="00656D80" w:rsidRPr="00BA2FF1">
        <w:t>,</w:t>
      </w:r>
      <w:r w:rsidRPr="00BA2FF1">
        <w:t xml:space="preserve"> utilizando recursos de comp</w:t>
      </w:r>
      <w:r w:rsidR="00656D80" w:rsidRPr="00BA2FF1">
        <w:t>onentes</w:t>
      </w:r>
      <w:r w:rsidR="00C02FB1" w:rsidRPr="00BA2FF1">
        <w:t xml:space="preserve"> pré-definidos da empresa</w:t>
      </w:r>
      <w:r w:rsidRPr="00BA2FF1">
        <w:t xml:space="preserve"> em conjunto de um banco de dados </w:t>
      </w:r>
      <w:r w:rsidR="00C02FB1" w:rsidRPr="00BA2FF1">
        <w:t>Oracle</w:t>
      </w:r>
      <w:r w:rsidRPr="00BA2FF1">
        <w:t>;</w:t>
      </w:r>
    </w:p>
    <w:p w14:paraId="1D9651D2" w14:textId="5CFA17E5" w:rsidR="007D311C" w:rsidRDefault="007D311C" w:rsidP="00451B94">
      <w:pPr>
        <w:pStyle w:val="TF-ALNEA"/>
        <w:contextualSpacing w:val="0"/>
      </w:pPr>
      <w:r w:rsidRPr="00BA2FF1">
        <w:t xml:space="preserve">verificação, validação e análise: </w:t>
      </w:r>
      <w:r w:rsidRPr="0024228D">
        <w:t xml:space="preserve">analisar e avaliar </w:t>
      </w:r>
      <w:r>
        <w:t xml:space="preserve">o design das interfaces e das funcionalidades, </w:t>
      </w:r>
      <w:r w:rsidRPr="0024228D">
        <w:t>por meio do Método RURUCAg</w:t>
      </w:r>
      <w:r>
        <w:t xml:space="preserve">, com </w:t>
      </w:r>
      <w:r w:rsidRPr="00BA2FF1">
        <w:t xml:space="preserve">o supervisor junto </w:t>
      </w:r>
      <w:r>
        <w:t>a</w:t>
      </w:r>
      <w:r w:rsidRPr="00BA2FF1">
        <w:t xml:space="preserve"> um grupo seleto de pessoas.</w:t>
      </w:r>
    </w:p>
    <w:p w14:paraId="5BD48209" w14:textId="2F59E3C4" w:rsidR="00015E44" w:rsidRPr="00BA2FF1" w:rsidRDefault="00451B94" w:rsidP="00DD78F7">
      <w:pPr>
        <w:pStyle w:val="TF-refernciasbibliogrficasTTULO"/>
      </w:pP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  <w:r w:rsidRPr="00BA2FF1">
        <w:lastRenderedPageBreak/>
        <w:t>Referências</w:t>
      </w:r>
      <w:bookmarkEnd w:id="29"/>
    </w:p>
    <w:p w14:paraId="3130FF8A" w14:textId="77777777" w:rsidR="00052499" w:rsidRPr="00BA2FF1" w:rsidRDefault="00052499" w:rsidP="00EE7D99">
      <w:pPr>
        <w:pStyle w:val="TF-refernciasITEM"/>
      </w:pPr>
      <w:r w:rsidRPr="00BA2FF1">
        <w:t xml:space="preserve">AGANETTE, Elisângela. Mapeamento de processos sob a perspectiva da Ciência da Informação.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 w:rsidRPr="00DD78F7">
        <w:t>Belo Horizonte</w:t>
      </w:r>
      <w:r w:rsidRPr="007063EB">
        <w:t>, v.</w:t>
      </w:r>
      <w:r w:rsidRPr="00DD78F7">
        <w:t xml:space="preserve"> 25</w:t>
      </w:r>
      <w:r w:rsidRPr="007063EB">
        <w:t>, n.</w:t>
      </w:r>
      <w:r w:rsidRPr="00DD78F7">
        <w:t xml:space="preserve"> esp</w:t>
      </w:r>
      <w:r>
        <w:t xml:space="preserve">., </w:t>
      </w:r>
      <w:r w:rsidRPr="00BA2FF1">
        <w:t xml:space="preserve">p. 187-201, </w:t>
      </w:r>
      <w:r>
        <w:t xml:space="preserve">fev. </w:t>
      </w:r>
      <w:r w:rsidRPr="00BA2FF1">
        <w:t>2020.</w:t>
      </w:r>
      <w:r>
        <w:t xml:space="preserve"> </w:t>
      </w:r>
      <w:r w:rsidRPr="00D11F2B">
        <w:t>Disponível em</w:t>
      </w:r>
      <w:r w:rsidRPr="005A38F5">
        <w:t xml:space="preserve"> https://periodicos.ufmg.br/index.php/pci/article/view/22288</w:t>
      </w:r>
      <w:r w:rsidRPr="00D11F2B">
        <w:t>. Acesso em: 10 abr. 2023.</w:t>
      </w:r>
    </w:p>
    <w:p w14:paraId="3FC80F66" w14:textId="74BEA64C" w:rsidR="00052499" w:rsidRDefault="00052499" w:rsidP="00EE7D99">
      <w:pPr>
        <w:pStyle w:val="TF-refernciasITEM"/>
      </w:pPr>
      <w:r w:rsidRPr="00BA2FF1">
        <w:t xml:space="preserve">ARRUDA, Pablo Luiz de; DUTRA, Ademar; MUSSI, Clarissa Carneiro. </w:t>
      </w:r>
      <w:r w:rsidRPr="00DD78F7">
        <w:t>Retenção do conhecimento organizacional</w:t>
      </w:r>
      <w:r w:rsidRPr="00BA2FF1">
        <w:t xml:space="preserve">: análise da literatura internacional.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>
        <w:t xml:space="preserve">[s. l.], </w:t>
      </w:r>
      <w:r w:rsidRPr="007E1A38">
        <w:t xml:space="preserve">v.27, n. 3, p. 213-242, </w:t>
      </w:r>
      <w:proofErr w:type="spellStart"/>
      <w:r w:rsidRPr="007E1A38">
        <w:t>jul</w:t>
      </w:r>
      <w:proofErr w:type="spellEnd"/>
      <w:r w:rsidRPr="007E1A38">
        <w:t>/set 2022</w:t>
      </w:r>
      <w:r>
        <w:t xml:space="preserve">. </w:t>
      </w:r>
      <w:r w:rsidRPr="00D11F2B">
        <w:t xml:space="preserve">Disponível em: </w:t>
      </w:r>
      <w:r w:rsidRPr="00844EE9">
        <w:t>https://doi.org/10.1590/1981-5344/25277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50FEB542" w14:textId="2A6B4BB3" w:rsidR="00406117" w:rsidRPr="00BA2FF1" w:rsidRDefault="00406117" w:rsidP="00EE7D99">
      <w:pPr>
        <w:pStyle w:val="TF-refernciasITEM"/>
      </w:pPr>
      <w:r>
        <w:t>ASSUITI</w:t>
      </w:r>
      <w:r w:rsidRPr="00406117">
        <w:t xml:space="preserve">, </w:t>
      </w:r>
      <w:r>
        <w:t>Marcus</w:t>
      </w:r>
      <w:r w:rsidRPr="00406117">
        <w:t xml:space="preserve"> </w:t>
      </w:r>
      <w:r>
        <w:t>Vinícius</w:t>
      </w:r>
      <w:r w:rsidRPr="00406117">
        <w:t xml:space="preserve">. Entrevista referente a empresa em questão. Entrevistador: </w:t>
      </w:r>
      <w:r w:rsidR="005A5574">
        <w:t>Brenda Louise Bernat</w:t>
      </w:r>
      <w:r w:rsidRPr="00406117">
        <w:t>. Blumenau. 202</w:t>
      </w:r>
      <w:r w:rsidR="005A5574">
        <w:t>3</w:t>
      </w:r>
      <w:r w:rsidRPr="00406117">
        <w:t>. Entrevista feita por meio de conversação – não publicada.</w:t>
      </w:r>
    </w:p>
    <w:p w14:paraId="790393B8" w14:textId="614E03F6" w:rsidR="00052499" w:rsidRPr="002915A8" w:rsidRDefault="00052499" w:rsidP="00EE7D99">
      <w:pPr>
        <w:pStyle w:val="TF-refernciasITEM"/>
      </w:pPr>
      <w:r w:rsidRPr="004D716E">
        <w:t xml:space="preserve">AUGUSTO, Cláudia Sofia Borges. </w:t>
      </w:r>
      <w:r w:rsidRPr="004D716E">
        <w:rPr>
          <w:b/>
          <w:bCs/>
        </w:rPr>
        <w:t>Gestão do conhecimento organizacional em contexto dos serviços partilhados</w:t>
      </w:r>
      <w:r w:rsidRPr="004D716E">
        <w:t xml:space="preserve">: revisão sistemática da literatura e estudo bibliométrico. 2022. </w:t>
      </w:r>
      <w:r>
        <w:t xml:space="preserve">253 </w:t>
      </w:r>
      <w:r w:rsidRPr="004D716E">
        <w:t>f. Tese (</w:t>
      </w:r>
      <w:r>
        <w:t>Mestrado</w:t>
      </w:r>
      <w:r w:rsidRPr="004D716E">
        <w:t xml:space="preserve"> e</w:t>
      </w:r>
      <w:r>
        <w:t>m Informação Empresarial</w:t>
      </w:r>
      <w:r w:rsidRPr="004D716E">
        <w:t>) –</w:t>
      </w:r>
      <w:r>
        <w:t xml:space="preserve"> </w:t>
      </w:r>
      <w:r w:rsidR="00CB7588">
        <w:t>Instituto Superior</w:t>
      </w:r>
      <w:r>
        <w:t xml:space="preserve"> de Contabilidade e Administração do Porto, Porto</w:t>
      </w:r>
      <w:r w:rsidRPr="004D716E">
        <w:t xml:space="preserve">, 2022. Disponível em: </w:t>
      </w:r>
      <w:r w:rsidRPr="00323954">
        <w:t>https://recipp.ipp.pt/handle/10400.22/21516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1946E79E" w14:textId="08FAF120" w:rsidR="00052499" w:rsidRPr="003B256E" w:rsidDel="00DB3A98" w:rsidRDefault="00052499" w:rsidP="00451B94">
      <w:pPr>
        <w:pStyle w:val="TF-refernciasITEM"/>
      </w:pPr>
      <w:r w:rsidRPr="00DD78F7">
        <w:t xml:space="preserve">BUENO, Renato Varella; MACULAN, </w:t>
      </w:r>
      <w:proofErr w:type="spellStart"/>
      <w:r w:rsidRPr="00DD78F7">
        <w:t>Benildes</w:t>
      </w:r>
      <w:proofErr w:type="spellEnd"/>
      <w:r w:rsidRPr="00DD78F7">
        <w:t xml:space="preserve"> Coura; AGANETTE, Elisângela Cristina. Mapeamento de processos e gestão por processos: revisão sistemática de literatura. </w:t>
      </w:r>
      <w:r w:rsidRPr="00DD78F7">
        <w:rPr>
          <w:b/>
          <w:bCs/>
        </w:rPr>
        <w:t>Múltiplos olhares em ciência da informação</w:t>
      </w:r>
      <w:r w:rsidRPr="00DD78F7">
        <w:t xml:space="preserve">, </w:t>
      </w:r>
      <w:r>
        <w:t>Belo Horizonte,</w:t>
      </w:r>
      <w:r w:rsidRPr="00576EF8">
        <w:t xml:space="preserve"> v.</w:t>
      </w:r>
      <w:r w:rsidR="00576EF8" w:rsidRPr="00DD78F7">
        <w:t xml:space="preserve"> 9</w:t>
      </w:r>
      <w:r w:rsidRPr="00576EF8">
        <w:t>, n.,</w:t>
      </w:r>
      <w:r w:rsidR="00576EF8" w:rsidRPr="00DD78F7">
        <w:t xml:space="preserve"> 2</w:t>
      </w:r>
      <w:r w:rsidRPr="00576EF8">
        <w:t>,</w:t>
      </w:r>
      <w:r w:rsidR="00576EF8" w:rsidRPr="00DD78F7">
        <w:t xml:space="preserve"> </w:t>
      </w:r>
      <w:r w:rsidRPr="00DD78F7">
        <w:t>2019.</w:t>
      </w:r>
      <w:r>
        <w:t xml:space="preserve"> </w:t>
      </w:r>
      <w:r w:rsidRPr="00D11F2B">
        <w:t xml:space="preserve">Disponível em: </w:t>
      </w:r>
      <w:r w:rsidRPr="00BE5283">
        <w:t>https://repositorio.ufmg.br/handle/1843/40536</w:t>
      </w:r>
      <w:r w:rsidRPr="00D11F2B">
        <w:t>. Acesso em: 10 abr. 2023.</w:t>
      </w:r>
      <w:r w:rsidRPr="00D11F2B" w:rsidDel="00DB3A98">
        <w:t xml:space="preserve">LIMA, Edilson Ponciano de. </w:t>
      </w:r>
      <w:r w:rsidRPr="00D11F2B" w:rsidDel="00DB3A98">
        <w:rPr>
          <w:b/>
          <w:bCs/>
        </w:rPr>
        <w:t>Protótipo de programa de computador para monitoramento de depósito de patentes a partir da base do INPI</w:t>
      </w:r>
      <w:r w:rsidRPr="00D11F2B" w:rsidDel="00DB3A98">
        <w:t xml:space="preserve">. </w:t>
      </w:r>
      <w:r w:rsidRPr="003B256E" w:rsidDel="00DB3A98">
        <w:t xml:space="preserve">Universidade Federal de Alagoas: </w:t>
      </w:r>
      <w:r w:rsidR="00CB7588" w:rsidRPr="003B256E" w:rsidDel="00DB3A98">
        <w:t>PROFNIT, 2019</w:t>
      </w:r>
      <w:r w:rsidRPr="003B256E" w:rsidDel="00DB3A98">
        <w:t>.</w:t>
      </w:r>
    </w:p>
    <w:p w14:paraId="50304FEB" w14:textId="77777777" w:rsidR="00052499" w:rsidRPr="00DD78F7" w:rsidRDefault="00052499" w:rsidP="00EE7D99">
      <w:pPr>
        <w:pStyle w:val="TF-refernciasITEM"/>
      </w:pPr>
      <w:r w:rsidRPr="003B256E">
        <w:t xml:space="preserve">CASARIN, Sidnéia Tessmer </w:t>
      </w:r>
      <w:r w:rsidRPr="003B256E">
        <w:rPr>
          <w:i/>
          <w:iCs/>
        </w:rPr>
        <w:t>et al</w:t>
      </w:r>
      <w:r w:rsidRPr="003B256E">
        <w:t xml:space="preserve">. </w:t>
      </w:r>
      <w:proofErr w:type="spellStart"/>
      <w:r w:rsidRPr="00DD78F7">
        <w:rPr>
          <w:lang w:val="en-US"/>
        </w:rPr>
        <w:t>Tipos</w:t>
      </w:r>
      <w:proofErr w:type="spellEnd"/>
      <w:r w:rsidRPr="00DD78F7">
        <w:rPr>
          <w:lang w:val="en-US"/>
        </w:rPr>
        <w:t xml:space="preserve"> de </w:t>
      </w:r>
      <w:proofErr w:type="spellStart"/>
      <w:r w:rsidRPr="00DD78F7">
        <w:rPr>
          <w:lang w:val="en-US"/>
        </w:rPr>
        <w:t>revisão</w:t>
      </w:r>
      <w:proofErr w:type="spellEnd"/>
      <w:r w:rsidRPr="00DD78F7">
        <w:rPr>
          <w:lang w:val="en-US"/>
        </w:rPr>
        <w:t xml:space="preserve"> de </w:t>
      </w:r>
      <w:proofErr w:type="spellStart"/>
      <w:r w:rsidRPr="00DD78F7">
        <w:rPr>
          <w:lang w:val="en-US"/>
        </w:rPr>
        <w:t>literatura</w:t>
      </w:r>
      <w:proofErr w:type="spellEnd"/>
      <w:r w:rsidRPr="00DD78F7">
        <w:rPr>
          <w:lang w:val="en-US"/>
        </w:rPr>
        <w:t xml:space="preserve">: </w:t>
      </w:r>
      <w:proofErr w:type="spellStart"/>
      <w:r w:rsidRPr="00DD78F7">
        <w:rPr>
          <w:lang w:val="en-US"/>
        </w:rPr>
        <w:t>considerações</w:t>
      </w:r>
      <w:proofErr w:type="spellEnd"/>
      <w:r w:rsidRPr="00DD78F7">
        <w:rPr>
          <w:lang w:val="en-US"/>
        </w:rPr>
        <w:t xml:space="preserve"> das </w:t>
      </w:r>
      <w:proofErr w:type="spellStart"/>
      <w:r w:rsidRPr="00DD78F7">
        <w:rPr>
          <w:lang w:val="en-US"/>
        </w:rPr>
        <w:t>editoras</w:t>
      </w:r>
      <w:proofErr w:type="spellEnd"/>
      <w:r w:rsidRPr="00DD78F7">
        <w:rPr>
          <w:lang w:val="en-US"/>
        </w:rPr>
        <w:t xml:space="preserve"> do Journal of Nursing and Health/Types of literature review</w:t>
      </w:r>
      <w:r w:rsidRPr="00EA0A36">
        <w:rPr>
          <w:lang w:val="en-US"/>
        </w:rPr>
        <w:t xml:space="preserve">: considerations of the editors of the Journal of Nursing and Health. </w:t>
      </w:r>
      <w:r w:rsidRPr="00DD78F7">
        <w:rPr>
          <w:b/>
          <w:bCs/>
          <w:lang w:val="en-US"/>
        </w:rPr>
        <w:t>Journal of Nursing and Health</w:t>
      </w:r>
      <w:r w:rsidRPr="00215032">
        <w:rPr>
          <w:lang w:val="en-US"/>
        </w:rPr>
        <w:t xml:space="preserve">, </w:t>
      </w:r>
      <w:r w:rsidRPr="00DD78F7">
        <w:rPr>
          <w:lang w:val="en-US"/>
        </w:rPr>
        <w:t xml:space="preserve">Pelotas, </w:t>
      </w:r>
      <w:r w:rsidRPr="00215032">
        <w:rPr>
          <w:lang w:val="en-US"/>
        </w:rPr>
        <w:t xml:space="preserve">v. 10, n. </w:t>
      </w:r>
      <w:r w:rsidRPr="00DD78F7">
        <w:rPr>
          <w:lang w:val="en-US"/>
        </w:rPr>
        <w:t>esp.</w:t>
      </w:r>
      <w:r w:rsidRPr="00215032">
        <w:rPr>
          <w:lang w:val="en-US"/>
        </w:rPr>
        <w:t xml:space="preserve">, 2020. </w:t>
      </w:r>
      <w:r w:rsidRPr="00DD78F7">
        <w:rPr>
          <w:lang w:val="en-US"/>
        </w:rPr>
        <w:t xml:space="preserve">Disponível em: https://doi.org/10.15210/jonah.v10i5.19924. </w:t>
      </w:r>
      <w:r w:rsidRPr="00D11F2B">
        <w:t xml:space="preserve">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6876DB10" w14:textId="77777777" w:rsidR="00052499" w:rsidRPr="00BA2FF1" w:rsidRDefault="00052499" w:rsidP="00EE7D99">
      <w:pPr>
        <w:pStyle w:val="TF-refernciasITEM"/>
      </w:pPr>
      <w:r w:rsidRPr="00BA2FF1">
        <w:t xml:space="preserve">CELANO, Ana; WANDERLEY, Sergio. </w:t>
      </w:r>
      <w:r w:rsidRPr="00BA2FF1">
        <w:rPr>
          <w:b/>
          <w:bCs/>
        </w:rPr>
        <w:t>Estrutura e processos organizacionais</w:t>
      </w:r>
      <w:r w:rsidRPr="00BA2FF1">
        <w:t>. Rio de Janeiro: FGV Editora, 2021.</w:t>
      </w:r>
      <w:r>
        <w:t xml:space="preserve"> </w:t>
      </w:r>
    </w:p>
    <w:p w14:paraId="32BED5D9" w14:textId="77777777" w:rsidR="00052499" w:rsidRPr="00DD78F7" w:rsidRDefault="00052499" w:rsidP="00EE7D99">
      <w:pPr>
        <w:pStyle w:val="TF-refernciasITEM"/>
        <w:rPr>
          <w:color w:val="FF0000"/>
        </w:rPr>
      </w:pPr>
      <w:r w:rsidRPr="00BA2FF1">
        <w:t xml:space="preserve">CONEGLIAN, Caio Saraiva. </w:t>
      </w:r>
      <w:r w:rsidRPr="00BA2FF1">
        <w:rPr>
          <w:b/>
          <w:bCs/>
        </w:rPr>
        <w:t>Recuperação da informação com abordagem semântica utilizando linguagem natural</w:t>
      </w:r>
      <w:r w:rsidRPr="00BA2FF1">
        <w:t>: a inteligência artificial na ciência da informação. 2018</w:t>
      </w:r>
      <w:r>
        <w:t>. 195 f</w:t>
      </w:r>
      <w:r w:rsidRPr="00BA2FF1">
        <w:t>. Tese (</w:t>
      </w:r>
      <w:r>
        <w:t xml:space="preserve">Pós-Graduação em </w:t>
      </w:r>
      <w:r w:rsidRPr="00BA2FF1">
        <w:t>Ciência da Informação</w:t>
      </w:r>
      <w:r>
        <w:t xml:space="preserve"> </w:t>
      </w:r>
      <w:r w:rsidRPr="00BA2FF1">
        <w:t>-</w:t>
      </w:r>
      <w:r>
        <w:t xml:space="preserve"> </w:t>
      </w:r>
      <w:r w:rsidRPr="00BA2FF1">
        <w:t>FFC)</w:t>
      </w:r>
      <w:r>
        <w:t xml:space="preserve"> – </w:t>
      </w:r>
      <w:r w:rsidRPr="00BA2FF1">
        <w:t>Universidade Estadual Paulista UNESP</w:t>
      </w:r>
      <w:r>
        <w:t xml:space="preserve">, </w:t>
      </w:r>
      <w:r w:rsidRPr="00BA2FF1">
        <w:t>S</w:t>
      </w:r>
      <w:r>
        <w:t xml:space="preserve">ão </w:t>
      </w:r>
      <w:r w:rsidRPr="00BA2FF1">
        <w:t>P</w:t>
      </w:r>
      <w:r>
        <w:t>aulo, 2018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7E21E7">
        <w:t>https://repositorio.unesp.br/bitstream/handle/11449/193051/coneglian_cs_dr_mar.pdf?sequence=3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5E1EA1EC" w14:textId="1E011CAA" w:rsidR="00052499" w:rsidRPr="00DD78F7" w:rsidRDefault="00052499" w:rsidP="00DD78F7">
      <w:pPr>
        <w:pStyle w:val="TF-refernciasITEM"/>
      </w:pPr>
      <w:r w:rsidRPr="00DD78F7">
        <w:t>COSTA, Simone Erbs da </w:t>
      </w:r>
      <w:r w:rsidRPr="00DD78F7">
        <w:rPr>
          <w:i/>
          <w:iCs/>
        </w:rPr>
        <w:t>et al</w:t>
      </w:r>
      <w:r w:rsidRPr="00BA2FF1">
        <w:t xml:space="preserve">. </w:t>
      </w:r>
      <w:r w:rsidRPr="00DD78F7">
        <w:t>Uma Revisão Sistemática da Literatura para Investigação de Estratégias de Ensino Colaborativo</w:t>
      </w:r>
      <w:r w:rsidRPr="00BA2FF1">
        <w:t xml:space="preserve">. </w:t>
      </w:r>
      <w:r w:rsidRPr="00E82752">
        <w:rPr>
          <w:i/>
          <w:iCs/>
        </w:rPr>
        <w:t xml:space="preserve">In: </w:t>
      </w:r>
      <w:r w:rsidRPr="00DD78F7">
        <w:t xml:space="preserve">SIMPÓSIO BRASILEIRO DE SISTEMAS COLABORATIVOS (SBSC), 13, 2016, Belém. </w:t>
      </w:r>
      <w:r w:rsidRPr="00DD78F7">
        <w:rPr>
          <w:b/>
          <w:bCs/>
        </w:rPr>
        <w:t>Anais [...]</w:t>
      </w:r>
      <w:r w:rsidRPr="00DD78F7">
        <w:t>. Porto Alegre: Sociedade Brasileira de Computação, 2016</w:t>
      </w:r>
      <w:r>
        <w:t xml:space="preserve">. </w:t>
      </w:r>
      <w:r w:rsidRPr="00D11F2B">
        <w:t xml:space="preserve">Disponível em: </w:t>
      </w:r>
      <w:r w:rsidRPr="000427FB">
        <w:t>https://doi.org/10.5753/sbsc.2016.9508</w:t>
      </w:r>
      <w:r w:rsidRPr="00D11F2B">
        <w:t xml:space="preserve">. Acesso em: </w:t>
      </w:r>
      <w:r>
        <w:t>5</w:t>
      </w:r>
      <w:r w:rsidRPr="00D11F2B">
        <w:t xml:space="preserve"> </w:t>
      </w:r>
      <w:r>
        <w:t>mar</w:t>
      </w:r>
      <w:r w:rsidRPr="00D11F2B">
        <w:t>. 2023.</w:t>
      </w:r>
    </w:p>
    <w:p w14:paraId="5836CE7F" w14:textId="77777777" w:rsidR="00052499" w:rsidRPr="00EE0910" w:rsidRDefault="00052499" w:rsidP="00EE7D99">
      <w:pPr>
        <w:pStyle w:val="TF-refernciasITEM"/>
      </w:pPr>
      <w:r w:rsidRPr="00BA2FF1">
        <w:t xml:space="preserve">COSTA, Simone Erbs da. </w:t>
      </w:r>
      <w:r w:rsidRPr="00BA2FF1">
        <w:rPr>
          <w:b/>
          <w:bCs/>
        </w:rPr>
        <w:t>iLibras como Facilitador na Comunicação efetiva do Surdo</w:t>
      </w:r>
      <w:r w:rsidRPr="00BA2FF1">
        <w:t xml:space="preserve">: Uso de Tecnologia Assistiva e Colaborativa Móvel. 2018. 263 f. Dissertação (Mestrado em Computação Aplicada) </w:t>
      </w:r>
      <w:r>
        <w:t>–</w:t>
      </w:r>
      <w:r w:rsidRPr="00BA2FF1">
        <w:t xml:space="preserve"> Programa de Pós-Graduação em Computação Aplicada, Universidade do Estado de Santa Catarina, Joinville, 2018.</w:t>
      </w:r>
      <w:r>
        <w:t xml:space="preserve"> </w:t>
      </w:r>
      <w:r w:rsidRPr="00D11F2B">
        <w:t xml:space="preserve">Disponível em: </w:t>
      </w:r>
      <w:r w:rsidRPr="00753112">
        <w:t>https://doi.org/10.5753/sbsc.2017.9953</w:t>
      </w:r>
      <w:r w:rsidRPr="00D11F2B">
        <w:t xml:space="preserve">. Acesso em: </w:t>
      </w:r>
      <w:r>
        <w:t>6</w:t>
      </w:r>
      <w:r w:rsidRPr="00D11F2B">
        <w:t xml:space="preserve"> abr. 2023.</w:t>
      </w:r>
    </w:p>
    <w:p w14:paraId="499CD054" w14:textId="77777777" w:rsidR="00052499" w:rsidRPr="00BA2FF1" w:rsidRDefault="00052499" w:rsidP="00EE7D99">
      <w:pPr>
        <w:pStyle w:val="TF-refernciasITEM"/>
      </w:pPr>
      <w:r w:rsidRPr="00BA2FF1">
        <w:lastRenderedPageBreak/>
        <w:t xml:space="preserve">GALVÃO, Maria Cristiane Barbosa; RICARTE, Ivan Luiz Marques. </w:t>
      </w:r>
      <w:r w:rsidRPr="00DD78F7">
        <w:t>Revisão sistemática da literatura</w:t>
      </w:r>
      <w:r w:rsidRPr="00BA2FF1">
        <w:t xml:space="preserve">: conceituação, produção e publicação. </w:t>
      </w:r>
      <w:proofErr w:type="spellStart"/>
      <w:r w:rsidRPr="00DD78F7">
        <w:rPr>
          <w:b/>
          <w:bCs/>
        </w:rPr>
        <w:t>Logeion</w:t>
      </w:r>
      <w:proofErr w:type="spellEnd"/>
      <w:r w:rsidRPr="00DD78F7">
        <w:rPr>
          <w:b/>
          <w:bCs/>
        </w:rPr>
        <w:t>: Filosofia da Informação</w:t>
      </w:r>
      <w:r w:rsidRPr="00DD78F7">
        <w:t>, Rio de Janeiro, v. 6, n. 1, p. 57</w:t>
      </w:r>
      <w:r>
        <w:t>-</w:t>
      </w:r>
      <w:r w:rsidRPr="00DD78F7">
        <w:t>73, 2019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D34271">
        <w:t>https://doi.org/10.21728/logeion.2019v6n1.p57-73</w:t>
      </w:r>
      <w:r w:rsidRPr="00D11F2B">
        <w:t xml:space="preserve">. 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1FF0F977" w14:textId="77777777" w:rsidR="00052499" w:rsidRPr="002C00BF" w:rsidRDefault="00052499" w:rsidP="00EE7D99">
      <w:pPr>
        <w:pStyle w:val="TF-refernciasITEM"/>
      </w:pPr>
      <w:r w:rsidRPr="00BA2FF1">
        <w:rPr>
          <w:szCs w:val="24"/>
        </w:rPr>
        <w:t xml:space="preserve">GUIMARÃES, Paula Márcia da Silva; BRAGA, José Luís; ZAIDAN, Fernando Hadad. </w:t>
      </w:r>
      <w:r w:rsidRPr="00DD78F7">
        <w:rPr>
          <w:szCs w:val="24"/>
        </w:rPr>
        <w:t>Modelo de gerenciamento de processos de negócio integrado ao gerenciamento de riscos para a melhoria do processo produtivo</w:t>
      </w:r>
      <w:r w:rsidRPr="00BA2FF1">
        <w:rPr>
          <w:szCs w:val="24"/>
        </w:rPr>
        <w:t xml:space="preserve">. </w:t>
      </w:r>
      <w:proofErr w:type="spellStart"/>
      <w:r w:rsidRPr="00DD78F7">
        <w:rPr>
          <w:b/>
          <w:bCs/>
          <w:szCs w:val="24"/>
        </w:rPr>
        <w:t>Exacta</w:t>
      </w:r>
      <w:proofErr w:type="spellEnd"/>
      <w:r w:rsidRPr="00BA2FF1">
        <w:rPr>
          <w:szCs w:val="24"/>
        </w:rPr>
        <w:t xml:space="preserve">, </w:t>
      </w:r>
      <w:r>
        <w:rPr>
          <w:szCs w:val="24"/>
        </w:rPr>
        <w:t xml:space="preserve">Belo Horizonte, </w:t>
      </w:r>
      <w:r w:rsidRPr="00BA2FF1">
        <w:rPr>
          <w:szCs w:val="24"/>
        </w:rPr>
        <w:t xml:space="preserve">v. 19, n. 4, p. 890-910, </w:t>
      </w:r>
      <w:r>
        <w:rPr>
          <w:szCs w:val="24"/>
        </w:rPr>
        <w:t xml:space="preserve">out./dez. </w:t>
      </w:r>
      <w:r w:rsidRPr="00BA2FF1">
        <w:rPr>
          <w:szCs w:val="24"/>
        </w:rPr>
        <w:t>2021.</w:t>
      </w:r>
      <w:r>
        <w:rPr>
          <w:szCs w:val="24"/>
        </w:rPr>
        <w:t xml:space="preserve"> </w:t>
      </w:r>
      <w:r w:rsidRPr="00D11F2B">
        <w:t xml:space="preserve">Disponível em: http://revistagt.fpl.edu.br/get/article/view/1444. Acesso em: </w:t>
      </w:r>
      <w:r>
        <w:t>2</w:t>
      </w:r>
      <w:r w:rsidRPr="00D11F2B">
        <w:t xml:space="preserve"> abr. 2023.</w:t>
      </w:r>
    </w:p>
    <w:p w14:paraId="7A9F00A0" w14:textId="77777777" w:rsidR="00052499" w:rsidRPr="00D11F2B" w:rsidRDefault="00052499" w:rsidP="00EE7D99">
      <w:pPr>
        <w:pStyle w:val="TF-refernciasITEM"/>
      </w:pPr>
      <w:r w:rsidRPr="00BA2FF1">
        <w:t xml:space="preserve">JACOBSEM, Vinícius Louzada. </w:t>
      </w:r>
      <w:r w:rsidRPr="00BA2FF1">
        <w:rPr>
          <w:b/>
          <w:bCs/>
        </w:rPr>
        <w:t>Desenvolvimento de sistema WEB para busca de publicações na base de dados da Polícia Militar do Espírito Santo</w:t>
      </w:r>
      <w:r w:rsidRPr="00BA2FF1">
        <w:t xml:space="preserve">. </w:t>
      </w:r>
      <w:r>
        <w:t xml:space="preserve">2021. 69 f. Tese (Graduação em Sistemas da Informação) – </w:t>
      </w:r>
      <w:r w:rsidRPr="00BA2FF1">
        <w:t>Instituto Federal do Espírito Santo</w:t>
      </w:r>
      <w:r>
        <w:t>, Vitória</w:t>
      </w:r>
      <w:r w:rsidRPr="00D11F2B">
        <w:t>, 2021.</w:t>
      </w:r>
      <w:r>
        <w:t xml:space="preserve"> </w:t>
      </w:r>
      <w:r w:rsidRPr="00D11F2B">
        <w:t xml:space="preserve">Disponível em: </w:t>
      </w:r>
      <w:r w:rsidRPr="00262ED4">
        <w:t>https://repositorio.ifes.edu.br/handle/123456789/1601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</w:p>
    <w:p w14:paraId="40E7F562" w14:textId="77777777" w:rsidR="00052499" w:rsidRPr="00DD78F7" w:rsidRDefault="00052499" w:rsidP="00EE7D99">
      <w:pPr>
        <w:pStyle w:val="TF-refernciasITEM"/>
        <w:rPr>
          <w:color w:val="FF0000"/>
        </w:rPr>
      </w:pPr>
      <w:r w:rsidRPr="00EA0A36">
        <w:rPr>
          <w:lang w:val="en-US"/>
        </w:rPr>
        <w:t xml:space="preserve">KANEV, Anton; TEREKHOV, Valery. </w:t>
      </w:r>
      <w:r w:rsidRPr="00DD78F7">
        <w:rPr>
          <w:lang w:val="en-US"/>
        </w:rPr>
        <w:t xml:space="preserve">Semantic Search System with </w:t>
      </w:r>
      <w:proofErr w:type="spellStart"/>
      <w:r w:rsidRPr="00DD78F7">
        <w:rPr>
          <w:lang w:val="en-US"/>
        </w:rPr>
        <w:t>Metagraph</w:t>
      </w:r>
      <w:proofErr w:type="spellEnd"/>
      <w:r w:rsidRPr="00DD78F7">
        <w:rPr>
          <w:lang w:val="en-US"/>
        </w:rPr>
        <w:t xml:space="preserve"> Knowledge Base and Natural Language Processing</w:t>
      </w:r>
      <w:r w:rsidRPr="00EA0A36">
        <w:rPr>
          <w:lang w:val="en-US"/>
        </w:rPr>
        <w:t xml:space="preserve">. </w:t>
      </w:r>
      <w:r w:rsidRPr="00DD78F7">
        <w:rPr>
          <w:i/>
          <w:iCs/>
          <w:lang w:val="en-US"/>
        </w:rPr>
        <w:t>In:</w:t>
      </w:r>
      <w:r w:rsidRPr="00DD78F7">
        <w:rPr>
          <w:lang w:val="en-US"/>
        </w:rPr>
        <w:t xml:space="preserve"> </w:t>
      </w:r>
      <w:r w:rsidRPr="00EE26D5">
        <w:rPr>
          <w:lang w:val="en-US"/>
        </w:rPr>
        <w:t xml:space="preserve">Proceedings of the </w:t>
      </w:r>
      <w:proofErr w:type="spellStart"/>
      <w:r w:rsidRPr="00EE26D5">
        <w:rPr>
          <w:lang w:val="en-US"/>
        </w:rPr>
        <w:t>XXth</w:t>
      </w:r>
      <w:proofErr w:type="spellEnd"/>
      <w:r w:rsidRPr="00EE26D5">
        <w:rPr>
          <w:lang w:val="en-US"/>
        </w:rPr>
        <w:t xml:space="preserve"> Conference of Open Innovations Association FRUCT 28.2, 2021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Moscou</w:t>
      </w:r>
      <w:proofErr w:type="spellEnd"/>
      <w:r w:rsidRPr="00EE26D5">
        <w:rPr>
          <w:lang w:val="en-US"/>
        </w:rPr>
        <w:t>.</w:t>
      </w:r>
      <w:r>
        <w:rPr>
          <w:lang w:val="en-US"/>
        </w:rPr>
        <w:t xml:space="preserve"> </w:t>
      </w:r>
      <w:r w:rsidRPr="00DD78F7">
        <w:rPr>
          <w:b/>
          <w:bCs/>
        </w:rPr>
        <w:t>Anais[...]</w:t>
      </w:r>
      <w:r>
        <w:t xml:space="preserve">. Moscou: </w:t>
      </w:r>
      <w:r w:rsidRPr="00104DBE">
        <w:t xml:space="preserve">Open </w:t>
      </w:r>
      <w:proofErr w:type="spellStart"/>
      <w:r w:rsidRPr="00104DBE">
        <w:t>Innovations</w:t>
      </w:r>
      <w:proofErr w:type="spellEnd"/>
      <w:r w:rsidRPr="00104DBE">
        <w:t xml:space="preserve"> </w:t>
      </w:r>
      <w:proofErr w:type="spellStart"/>
      <w:r w:rsidRPr="00104DBE">
        <w:t>Association</w:t>
      </w:r>
      <w:proofErr w:type="spellEnd"/>
      <w:r w:rsidRPr="00104DBE">
        <w:t xml:space="preserve"> FRUCT</w:t>
      </w:r>
      <w:r>
        <w:t>, 2021.</w:t>
      </w:r>
      <w:r w:rsidRPr="00F5407D">
        <w:t xml:space="preserve"> </w:t>
      </w:r>
      <w:r w:rsidRPr="00D11F2B">
        <w:t xml:space="preserve">Disponível em: </w:t>
      </w:r>
      <w:r w:rsidRPr="00B24CE1">
        <w:t>https://zenodo.org/record/4514981#.ZDim8XbMLIU</w:t>
      </w:r>
      <w:r w:rsidRPr="00D11F2B">
        <w:t xml:space="preserve">. Acesso em: </w:t>
      </w:r>
      <w:r>
        <w:t>1</w:t>
      </w:r>
      <w:r w:rsidRPr="00D11F2B">
        <w:t xml:space="preserve"> </w:t>
      </w:r>
      <w:r>
        <w:t>abr</w:t>
      </w:r>
      <w:r w:rsidRPr="00D11F2B">
        <w:t>. 2023.</w:t>
      </w:r>
      <w:r>
        <w:t xml:space="preserve"> </w:t>
      </w:r>
    </w:p>
    <w:p w14:paraId="1DBD82CD" w14:textId="77777777" w:rsidR="00052499" w:rsidRPr="00DD78F7" w:rsidDel="009B353C" w:rsidRDefault="00052499" w:rsidP="00EE7D99">
      <w:pPr>
        <w:pStyle w:val="TF-refernciasITEM"/>
        <w:rPr>
          <w:lang w:val="en-US"/>
        </w:rPr>
      </w:pPr>
      <w:r w:rsidRPr="00BB052E" w:rsidDel="00DB3A98">
        <w:rPr>
          <w:lang w:val="en-US"/>
        </w:rPr>
        <w:t xml:space="preserve">KANEV, Anton; TEREKHOV, Valery. </w:t>
      </w:r>
      <w:r w:rsidRPr="00215032" w:rsidDel="00DB3A98">
        <w:rPr>
          <w:b/>
          <w:bCs/>
          <w:lang w:val="en-US"/>
        </w:rPr>
        <w:t xml:space="preserve">Semantic Search System with </w:t>
      </w:r>
      <w:proofErr w:type="spellStart"/>
      <w:r w:rsidRPr="00215032" w:rsidDel="00DB3A98">
        <w:rPr>
          <w:b/>
          <w:bCs/>
          <w:lang w:val="en-US"/>
        </w:rPr>
        <w:t>Metagraph</w:t>
      </w:r>
      <w:proofErr w:type="spellEnd"/>
      <w:r w:rsidRPr="00215032" w:rsidDel="00DB3A98">
        <w:rPr>
          <w:b/>
          <w:bCs/>
          <w:lang w:val="en-US"/>
        </w:rPr>
        <w:t xml:space="preserve"> Knowledge Base and Natural Language Processing</w:t>
      </w:r>
      <w:r w:rsidRPr="00215032" w:rsidDel="00DB3A98">
        <w:rPr>
          <w:lang w:val="en-US"/>
        </w:rPr>
        <w:t xml:space="preserve">. Proceedings of the </w:t>
      </w:r>
      <w:proofErr w:type="spellStart"/>
      <w:r w:rsidRPr="00215032" w:rsidDel="00DB3A98">
        <w:rPr>
          <w:lang w:val="en-US"/>
        </w:rPr>
        <w:t>XXth</w:t>
      </w:r>
      <w:proofErr w:type="spellEnd"/>
      <w:r w:rsidRPr="00215032" w:rsidDel="00DB3A98">
        <w:rPr>
          <w:lang w:val="en-US"/>
        </w:rPr>
        <w:t xml:space="preserve"> Conference of Open Innovations Association FRUCT 28.2, 2021.</w:t>
      </w:r>
    </w:p>
    <w:p w14:paraId="0A4FAFEB" w14:textId="77777777" w:rsidR="00052499" w:rsidRPr="00D11F2B" w:rsidRDefault="00052499" w:rsidP="00EE7D99">
      <w:pPr>
        <w:pStyle w:val="TF-refernciasITEM"/>
      </w:pPr>
      <w:r w:rsidRPr="00D11F2B">
        <w:t xml:space="preserve">LIMA, Edilson Ponciano de. </w:t>
      </w:r>
      <w:r w:rsidRPr="00D11F2B">
        <w:rPr>
          <w:b/>
          <w:bCs/>
        </w:rPr>
        <w:t>Protótipo de programa de computador para monitoramento de depósito de patentes a partir da base do INPI</w:t>
      </w:r>
      <w:r w:rsidRPr="00D11F2B">
        <w:t xml:space="preserve">. </w:t>
      </w:r>
      <w:r>
        <w:t xml:space="preserve">2019. 73 f. Dissertação (Mestrado em Tecnologia para a Inovação) – </w:t>
      </w:r>
      <w:r w:rsidRPr="00D11F2B">
        <w:t>Universidade Federal de Alagoas</w:t>
      </w:r>
      <w:r>
        <w:t xml:space="preserve">, Maceió, 2019. </w:t>
      </w:r>
      <w:r w:rsidRPr="00D11F2B">
        <w:t xml:space="preserve">Disponível em: </w:t>
      </w:r>
      <w:r w:rsidRPr="00784647">
        <w:t>https://www.repositorio.ufal.br/handle/riufal/6510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  <w:r w:rsidRPr="007C502F">
        <w:rPr>
          <w:color w:val="FF0000"/>
        </w:rPr>
        <w:t xml:space="preserve"> </w:t>
      </w:r>
    </w:p>
    <w:p w14:paraId="2E1C7BC0" w14:textId="77777777" w:rsidR="00052499" w:rsidRPr="00DD78F7" w:rsidRDefault="00052499" w:rsidP="00EE7D99">
      <w:pPr>
        <w:pStyle w:val="TF-refernciasITEM"/>
        <w:rPr>
          <w:color w:val="FF0000"/>
        </w:rPr>
      </w:pPr>
      <w:r w:rsidRPr="00D11F2B">
        <w:t xml:space="preserve">MAGALHÃES, Lúcia Helena de; SOUZA, Renato Rocha. </w:t>
      </w:r>
      <w:r>
        <w:t>S</w:t>
      </w:r>
      <w:r w:rsidRPr="007C502F">
        <w:t>istema de recuperação da informação</w:t>
      </w:r>
      <w:r w:rsidRPr="00D11F2B">
        <w:t xml:space="preserve">: uma abordagem baseada em ontologias. </w:t>
      </w:r>
      <w:proofErr w:type="spellStart"/>
      <w:r w:rsidRPr="00DD78F7">
        <w:rPr>
          <w:b/>
          <w:bCs/>
        </w:rPr>
        <w:t>PontodeAcesso</w:t>
      </w:r>
      <w:proofErr w:type="spellEnd"/>
      <w:r w:rsidRPr="00DD78F7">
        <w:t xml:space="preserve">, </w:t>
      </w:r>
      <w:r>
        <w:t xml:space="preserve">Belo Horizonte, </w:t>
      </w:r>
      <w:r w:rsidRPr="00DD78F7">
        <w:t>v. 13, n. 2, p. 63-85, 2019.</w:t>
      </w:r>
      <w:r>
        <w:t xml:space="preserve"> </w:t>
      </w:r>
      <w:r w:rsidRPr="00D11F2B">
        <w:t xml:space="preserve">Disponível em: </w:t>
      </w:r>
      <w:r w:rsidRPr="003170B0">
        <w:t>https://periodicos.ufba.br/index.php/revistaici/article/view/28452/20050</w:t>
      </w:r>
      <w:r w:rsidRPr="00D11F2B">
        <w:t xml:space="preserve">. Acesso em: </w:t>
      </w:r>
      <w:r>
        <w:t>4</w:t>
      </w:r>
      <w:r w:rsidRPr="00D11F2B">
        <w:t xml:space="preserve"> abr. 2023.</w:t>
      </w:r>
      <w:r>
        <w:t xml:space="preserve"> </w:t>
      </w:r>
    </w:p>
    <w:p w14:paraId="15C44321" w14:textId="77777777" w:rsidR="00052499" w:rsidRPr="00D11F2B" w:rsidRDefault="00052499" w:rsidP="00EE7D99">
      <w:pPr>
        <w:pStyle w:val="TF-refernciasITEM"/>
      </w:pPr>
      <w:r w:rsidRPr="00D11F2B">
        <w:t>MONTEIRO, Silvana Drumond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Sistemas de recuperação da informação e o conceito de relevância nos mecanismos de busca</w:t>
      </w:r>
      <w:r w:rsidRPr="00D11F2B">
        <w:t xml:space="preserve">: semântica e significação. </w:t>
      </w:r>
      <w:r w:rsidRPr="00DD78F7">
        <w:rPr>
          <w:b/>
          <w:bCs/>
        </w:rPr>
        <w:t xml:space="preserve">Encontros </w:t>
      </w:r>
      <w:proofErr w:type="spellStart"/>
      <w:r w:rsidRPr="00DD78F7">
        <w:rPr>
          <w:b/>
          <w:bCs/>
        </w:rPr>
        <w:t>Bibli</w:t>
      </w:r>
      <w:proofErr w:type="spellEnd"/>
      <w:r w:rsidRPr="00D11F2B">
        <w:t>: revista eletrônica de biblioteconomia e ciência da informação</w:t>
      </w:r>
      <w:r>
        <w:t>, Londrina, v. 22, n. 50, p. 161-175</w:t>
      </w:r>
      <w:r w:rsidRPr="00D11F2B">
        <w:t>, 2017.</w:t>
      </w:r>
      <w:r>
        <w:t xml:space="preserve"> </w:t>
      </w:r>
      <w:r w:rsidRPr="00D11F2B">
        <w:t>Disponível em:</w:t>
      </w:r>
      <w:r w:rsidRPr="00891EF1">
        <w:t xml:space="preserve"> https://doi.org/10.5007/1518-2924.2017v22n50p161</w:t>
      </w:r>
      <w:r>
        <w:t xml:space="preserve">. </w:t>
      </w:r>
      <w:r w:rsidRPr="00D11F2B">
        <w:t>Acesso em: 1 abr. 2023.</w:t>
      </w:r>
    </w:p>
    <w:p w14:paraId="254FFC51" w14:textId="77777777" w:rsidR="00052499" w:rsidRPr="00D11F2B" w:rsidDel="00DB3A98" w:rsidRDefault="00052499" w:rsidP="00EE7D99">
      <w:pPr>
        <w:pStyle w:val="TF-refernciasITEM"/>
      </w:pPr>
      <w:r w:rsidRPr="00D11F2B">
        <w:t xml:space="preserve">MORAES, </w:t>
      </w:r>
      <w:proofErr w:type="spellStart"/>
      <w:r w:rsidRPr="00D11F2B">
        <w:t>Jhony</w:t>
      </w:r>
      <w:proofErr w:type="spellEnd"/>
      <w:r w:rsidRPr="00D11F2B">
        <w:t xml:space="preserve"> Pereira</w:t>
      </w:r>
      <w:r>
        <w:t xml:space="preserve"> </w:t>
      </w:r>
      <w:r w:rsidRPr="00DD78F7">
        <w:rPr>
          <w:i/>
          <w:iCs/>
        </w:rPr>
        <w:t>et al</w:t>
      </w:r>
      <w:r>
        <w:t xml:space="preserve">. </w:t>
      </w:r>
      <w:r w:rsidRPr="00DD78F7">
        <w:t>Tecnologia da informação, sistemas de informações gerenciais e gestão do conhecimento com vistas à criação de vantagens competitivas</w:t>
      </w:r>
      <w:r w:rsidRPr="00D11F2B">
        <w:t xml:space="preserve">: revisão de literatura. </w:t>
      </w:r>
      <w:r w:rsidRPr="00DD78F7">
        <w:rPr>
          <w:b/>
          <w:bCs/>
        </w:rPr>
        <w:t>Revista Visão</w:t>
      </w:r>
      <w:r w:rsidRPr="00D11F2B">
        <w:t>: Gestão Organizacional, Caçador, v. 7, n. 1, p. 39</w:t>
      </w:r>
      <w:r>
        <w:t>-</w:t>
      </w:r>
      <w:r w:rsidRPr="00D11F2B">
        <w:t xml:space="preserve">51, 2018. Disponível em: </w:t>
      </w:r>
      <w:r w:rsidRPr="00AD654C">
        <w:t>http://periodicos.uniarp.edu.br/index.php/visao/article/view/1227</w:t>
      </w:r>
      <w:r w:rsidRPr="00D11F2B">
        <w:t>. Acesso em: 1 abr. 2023.</w:t>
      </w:r>
    </w:p>
    <w:p w14:paraId="088F732A" w14:textId="77777777" w:rsidR="00052499" w:rsidRPr="00BB052E" w:rsidRDefault="00052499" w:rsidP="00EE7D99">
      <w:pPr>
        <w:pStyle w:val="TF-refernciasITEM"/>
        <w:rPr>
          <w:color w:val="FF0000"/>
          <w:lang w:val="en-US"/>
        </w:rPr>
      </w:pPr>
      <w:r w:rsidRPr="00D11F2B">
        <w:t xml:space="preserve">MOURA, Amanda Gomes de </w:t>
      </w:r>
      <w:r w:rsidRPr="00DD78F7">
        <w:rPr>
          <w:i/>
          <w:iCs/>
        </w:rPr>
        <w:t>et al</w:t>
      </w:r>
      <w:r w:rsidRPr="00D11F2B">
        <w:t xml:space="preserve">. </w:t>
      </w:r>
      <w:r w:rsidRPr="005B01CB">
        <w:t>Uma proposta de melhoria de processos de negócio para os Institutos Federais</w:t>
      </w:r>
      <w:r w:rsidRPr="00D11F2B">
        <w:t xml:space="preserve">. </w:t>
      </w:r>
      <w:r w:rsidRPr="00DD78F7">
        <w:rPr>
          <w:b/>
          <w:bCs/>
        </w:rPr>
        <w:t>Revista Gestão &amp; Tecnologia</w:t>
      </w:r>
      <w:r w:rsidRPr="00D11F2B">
        <w:t>, [</w:t>
      </w:r>
      <w:r>
        <w:t>s</w:t>
      </w:r>
      <w:r w:rsidRPr="00D11F2B">
        <w:t>.</w:t>
      </w:r>
      <w:r>
        <w:t xml:space="preserve"> </w:t>
      </w:r>
      <w:r w:rsidRPr="00D11F2B">
        <w:t xml:space="preserve">l.], v. 19, n. 4, p. 212-243, set. 2019. Disponível em: http://revistagt.fpl.edu.br/get/article/view/1444. </w:t>
      </w:r>
      <w:proofErr w:type="spellStart"/>
      <w:r w:rsidRPr="00BB052E">
        <w:rPr>
          <w:lang w:val="en-US"/>
        </w:rPr>
        <w:t>Acesso</w:t>
      </w:r>
      <w:proofErr w:type="spellEnd"/>
      <w:r w:rsidRPr="00BB052E">
        <w:rPr>
          <w:lang w:val="en-US"/>
        </w:rPr>
        <w:t xml:space="preserve"> </w:t>
      </w:r>
      <w:proofErr w:type="spellStart"/>
      <w:r w:rsidRPr="00BB052E">
        <w:rPr>
          <w:lang w:val="en-US"/>
        </w:rPr>
        <w:t>em</w:t>
      </w:r>
      <w:proofErr w:type="spellEnd"/>
      <w:r w:rsidRPr="00BB052E">
        <w:rPr>
          <w:lang w:val="en-US"/>
        </w:rPr>
        <w:t>: 10 abr. 2023.</w:t>
      </w:r>
    </w:p>
    <w:p w14:paraId="0241CD88" w14:textId="77777777" w:rsidR="00052499" w:rsidRPr="00FA017C" w:rsidRDefault="00052499" w:rsidP="00451B94">
      <w:pPr>
        <w:pStyle w:val="TF-refernciasITEM"/>
      </w:pPr>
      <w:r w:rsidRPr="00DD1E95">
        <w:rPr>
          <w:lang w:val="en-US"/>
        </w:rPr>
        <w:t>OPEN SEMANTIC SEARCH</w:t>
      </w:r>
      <w:r w:rsidRPr="00DD78F7">
        <w:rPr>
          <w:lang w:val="en-US"/>
        </w:rPr>
        <w:t>. Open-Source Search Engine</w:t>
      </w:r>
      <w:r>
        <w:rPr>
          <w:lang w:val="en-US"/>
        </w:rPr>
        <w:t xml:space="preserve">. [S. l.]: </w:t>
      </w:r>
      <w:r w:rsidRPr="00491CD0">
        <w:rPr>
          <w:lang w:val="en-US"/>
        </w:rPr>
        <w:t>Open Semantic Search</w:t>
      </w:r>
      <w:r>
        <w:rPr>
          <w:lang w:val="en-US"/>
        </w:rPr>
        <w:t xml:space="preserve">, </w:t>
      </w:r>
      <w:r w:rsidRPr="00E253A5">
        <w:rPr>
          <w:lang w:val="en-US"/>
        </w:rPr>
        <w:t>2023</w:t>
      </w:r>
      <w:r w:rsidRPr="00491CD0">
        <w:rPr>
          <w:lang w:val="en-US"/>
        </w:rPr>
        <w:t xml:space="preserve">. </w:t>
      </w:r>
      <w:r w:rsidRPr="00FA017C">
        <w:t xml:space="preserve">Disponível em: </w:t>
      </w:r>
      <w:r w:rsidRPr="00DD78F7">
        <w:t>https://opensemanticsearch.org/</w:t>
      </w:r>
      <w:r w:rsidRPr="00FA017C">
        <w:t xml:space="preserve">. </w:t>
      </w:r>
      <w:r>
        <w:t>Acesso em: 1 abr. 2023.</w:t>
      </w:r>
    </w:p>
    <w:p w14:paraId="31768185" w14:textId="77777777" w:rsidR="00052499" w:rsidRPr="00BB052E" w:rsidRDefault="00052499" w:rsidP="00EE7D99">
      <w:pPr>
        <w:pStyle w:val="TF-refernciasITEM"/>
        <w:rPr>
          <w:lang w:val="en-US"/>
        </w:rPr>
      </w:pPr>
      <w:r w:rsidRPr="00976C07">
        <w:rPr>
          <w:szCs w:val="24"/>
        </w:rPr>
        <w:t xml:space="preserve">PAVANI JÚNIOR, </w:t>
      </w:r>
      <w:r w:rsidRPr="00D11F2B">
        <w:rPr>
          <w:szCs w:val="24"/>
        </w:rPr>
        <w:t xml:space="preserve">Orlando; SCUCUGLIA, Rafael. </w:t>
      </w:r>
      <w:r w:rsidRPr="00D11F2B">
        <w:rPr>
          <w:b/>
          <w:bCs/>
          <w:szCs w:val="24"/>
        </w:rPr>
        <w:t>Mapeamento e gestão por processos-BPM</w:t>
      </w:r>
      <w:r w:rsidRPr="00D11F2B">
        <w:rPr>
          <w:szCs w:val="24"/>
        </w:rPr>
        <w:t xml:space="preserve">: Gestão orientada à entrega por meio de objetos. </w:t>
      </w:r>
      <w:r w:rsidRPr="00BB052E">
        <w:rPr>
          <w:szCs w:val="24"/>
          <w:lang w:val="en-US"/>
        </w:rPr>
        <w:t>São Paulo: M. Books, 2021.</w:t>
      </w:r>
    </w:p>
    <w:p w14:paraId="2A539E1E" w14:textId="2683A900" w:rsidR="00052499" w:rsidRPr="0016114A" w:rsidDel="000658EE" w:rsidRDefault="00052499" w:rsidP="00451B94">
      <w:pPr>
        <w:pStyle w:val="TF-refernciasITEM"/>
      </w:pPr>
      <w:r w:rsidRPr="00BB052E">
        <w:rPr>
          <w:lang w:val="en-US"/>
        </w:rPr>
        <w:lastRenderedPageBreak/>
        <w:t xml:space="preserve">POOLPARTY SEMANTIC. </w:t>
      </w:r>
      <w:r w:rsidRPr="00DD78F7">
        <w:rPr>
          <w:b/>
          <w:bCs/>
          <w:lang w:val="en-US"/>
        </w:rPr>
        <w:t>Semantic Search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Londres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PoolParty</w:t>
      </w:r>
      <w:proofErr w:type="spellEnd"/>
      <w:r>
        <w:rPr>
          <w:lang w:val="en-US"/>
        </w:rPr>
        <w:t xml:space="preserve"> Semantic Suite, </w:t>
      </w:r>
      <w:r w:rsidRPr="00E253A5">
        <w:rPr>
          <w:lang w:val="en-US"/>
        </w:rPr>
        <w:t>2023</w:t>
      </w:r>
      <w:r w:rsidRPr="00DD78F7">
        <w:rPr>
          <w:lang w:val="en-US"/>
        </w:rPr>
        <w:t xml:space="preserve">. </w:t>
      </w:r>
      <w:r w:rsidRPr="00DD78F7">
        <w:t xml:space="preserve">Disponível em: </w:t>
      </w:r>
      <w:r w:rsidRPr="0016114A">
        <w:t>https://www.poolparty.biz/</w:t>
      </w:r>
      <w:r>
        <w:t>. Acesso em: 1 abr. 2023.</w:t>
      </w:r>
    </w:p>
    <w:p w14:paraId="64E5A45C" w14:textId="77777777" w:rsidR="00052499" w:rsidRPr="00DD78F7" w:rsidRDefault="00052499" w:rsidP="00EE7D99">
      <w:pPr>
        <w:pStyle w:val="TF-refernciasITEM"/>
        <w:rPr>
          <w:color w:val="FF0000"/>
        </w:rPr>
      </w:pPr>
      <w:r w:rsidRPr="00D11F2B">
        <w:t xml:space="preserve">RIBEIRO, </w:t>
      </w:r>
      <w:r w:rsidRPr="0011559D">
        <w:t>J</w:t>
      </w:r>
      <w:r w:rsidRPr="00DD78F7">
        <w:t>urema</w:t>
      </w:r>
      <w:r w:rsidRPr="0011559D">
        <w:t xml:space="preserve"> S</w:t>
      </w:r>
      <w:r w:rsidRPr="00DD78F7">
        <w:t>uely</w:t>
      </w:r>
      <w:r w:rsidRPr="0011559D">
        <w:t xml:space="preserve"> de A</w:t>
      </w:r>
      <w:r w:rsidRPr="00DD78F7">
        <w:t>raújo</w:t>
      </w:r>
      <w:r w:rsidRPr="0011559D">
        <w:t xml:space="preserve"> Nery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Gestão do conhecimento e sistemas de informação na cadeia de suprimentos global</w:t>
      </w:r>
      <w:r w:rsidRPr="00E56F6B">
        <w:t>.</w:t>
      </w:r>
      <w:r w:rsidRPr="00D11F2B">
        <w:t xml:space="preserve"> </w:t>
      </w:r>
      <w:r w:rsidRPr="00DD78F7">
        <w:rPr>
          <w:b/>
          <w:bCs/>
        </w:rPr>
        <w:t>Revista Brasileira de Biblioteconomia e Documentação</w:t>
      </w:r>
      <w:r w:rsidRPr="00D11F2B">
        <w:t>, [</w:t>
      </w:r>
      <w:r>
        <w:t>s</w:t>
      </w:r>
      <w:r w:rsidRPr="00D11F2B">
        <w:t>. l.], v. 15, n. 2, p. 251–289, 2019.</w:t>
      </w:r>
      <w:r>
        <w:t xml:space="preserve"> </w:t>
      </w:r>
      <w:r w:rsidRPr="00D11F2B">
        <w:t xml:space="preserve">Disponível em: </w:t>
      </w:r>
      <w:r w:rsidRPr="00C622FF">
        <w:t xml:space="preserve">https://rbbd.febab.org.br/rbbd/article/view/1203 </w:t>
      </w:r>
      <w:r w:rsidRPr="00D11F2B">
        <w:t>Acesso em: 1 abr. 2023.</w:t>
      </w:r>
    </w:p>
    <w:p w14:paraId="58DF57DA" w14:textId="77777777" w:rsidR="00052499" w:rsidRPr="00DD78F7" w:rsidRDefault="00052499" w:rsidP="00EE7D99">
      <w:pPr>
        <w:pStyle w:val="TF-refernciasITEM"/>
      </w:pPr>
      <w:r w:rsidRPr="00D11F2B">
        <w:t xml:space="preserve">ROLIM, Dulcemar Siqueira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Produção científica de enfermeiros brasileiros sobre enfermagem e oncologia</w:t>
      </w:r>
      <w:r w:rsidRPr="00D11F2B">
        <w:t xml:space="preserve">: revisão narrativa da literatura. </w:t>
      </w:r>
      <w:r w:rsidRPr="00DD78F7">
        <w:rPr>
          <w:b/>
          <w:bCs/>
        </w:rPr>
        <w:t>Arq Cienc Saúde UNIPAR</w:t>
      </w:r>
      <w:r w:rsidRPr="00DD78F7">
        <w:t>,</w:t>
      </w:r>
      <w:r>
        <w:t xml:space="preserve"> </w:t>
      </w:r>
      <w:r w:rsidRPr="00277AF4">
        <w:t>Umuarama</w:t>
      </w:r>
      <w:r>
        <w:t>,</w:t>
      </w:r>
      <w:r w:rsidRPr="00DD78F7">
        <w:t xml:space="preserve"> v. 23, n. 1, p. 41-</w:t>
      </w:r>
      <w:r>
        <w:t>4</w:t>
      </w:r>
      <w:r w:rsidRPr="00DD78F7">
        <w:t>7, 2019.</w:t>
      </w:r>
      <w:r>
        <w:t xml:space="preserve"> </w:t>
      </w:r>
      <w:r w:rsidRPr="00D11F2B">
        <w:t xml:space="preserve">Disponível em: </w:t>
      </w:r>
      <w:r w:rsidRPr="005C6FD7">
        <w:t>https://ojs.revistasunipar.com.br/index.php/saude/article/view/6261/3729</w:t>
      </w:r>
      <w:r w:rsidRPr="00D11F2B">
        <w:t xml:space="preserve">. Acesso em: </w:t>
      </w:r>
      <w:r>
        <w:t>30</w:t>
      </w:r>
      <w:r w:rsidRPr="00D11F2B">
        <w:t xml:space="preserve"> abr. 2023.</w:t>
      </w:r>
    </w:p>
    <w:p w14:paraId="0B3A3EC2" w14:textId="77777777" w:rsidR="00052499" w:rsidRPr="00D11F2B" w:rsidRDefault="00052499" w:rsidP="00EE7D99">
      <w:pPr>
        <w:pStyle w:val="TF-refernciasITEM"/>
      </w:pPr>
      <w:r w:rsidRPr="00D11F2B">
        <w:rPr>
          <w:szCs w:val="24"/>
        </w:rPr>
        <w:t xml:space="preserve">SANTOS, Jessica Samara Cruz. </w:t>
      </w:r>
      <w:r w:rsidRPr="00D11F2B">
        <w:rPr>
          <w:b/>
          <w:bCs/>
          <w:szCs w:val="24"/>
        </w:rPr>
        <w:t xml:space="preserve">Colaboração na gestão de processos de negócios: </w:t>
      </w:r>
      <w:r w:rsidRPr="00D11F2B">
        <w:rPr>
          <w:szCs w:val="24"/>
        </w:rPr>
        <w:t>proposta de um framework para implantação do Social BPM. 2019. 168 f. Dissertação (</w:t>
      </w:r>
      <w:r>
        <w:rPr>
          <w:szCs w:val="24"/>
        </w:rPr>
        <w:t xml:space="preserve">Mestrado em </w:t>
      </w:r>
      <w:r w:rsidRPr="00D11F2B">
        <w:rPr>
          <w:szCs w:val="24"/>
        </w:rPr>
        <w:t xml:space="preserve">Administração) </w:t>
      </w:r>
      <w:r>
        <w:rPr>
          <w:szCs w:val="24"/>
        </w:rPr>
        <w:t>–</w:t>
      </w:r>
      <w:r w:rsidRPr="00D11F2B">
        <w:rPr>
          <w:szCs w:val="24"/>
        </w:rPr>
        <w:t xml:space="preserve"> Universidade Federal de Sergipe, São Cristóvão, 2019.</w:t>
      </w:r>
      <w:r>
        <w:rPr>
          <w:szCs w:val="24"/>
        </w:rPr>
        <w:t xml:space="preserve"> </w:t>
      </w:r>
      <w:r w:rsidRPr="00D11F2B">
        <w:t xml:space="preserve">Disponível em: </w:t>
      </w:r>
      <w:r w:rsidRPr="001E2252">
        <w:t>https://ri.ufs.br/handle/riufs/11272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548655EB" w14:textId="77777777" w:rsidR="00052499" w:rsidRDefault="00052499" w:rsidP="00EE7D99">
      <w:pPr>
        <w:pStyle w:val="TF-refernciasITEM"/>
      </w:pPr>
      <w:r w:rsidRPr="00D11F2B">
        <w:t xml:space="preserve">SANTOS, Vanessa Cristina Bissoli dos; DAMIAN, Ieda Pelogia Martins; VALENTIM, Marta Lígia Pomim. </w:t>
      </w:r>
      <w:r w:rsidRPr="004F1728">
        <w:t>A cultura organizacional como fator crítico de sucesso à implantação da gestão do conhecimento em organizações</w:t>
      </w:r>
      <w:r w:rsidRPr="00D11F2B">
        <w:t xml:space="preserve">. </w:t>
      </w:r>
      <w:r w:rsidRPr="00DD78F7">
        <w:rPr>
          <w:b/>
          <w:bCs/>
        </w:rPr>
        <w:t>Informação &amp; Sociedade</w:t>
      </w:r>
      <w:r w:rsidRPr="00D11F2B">
        <w:t>,</w:t>
      </w:r>
      <w:r>
        <w:t xml:space="preserve"> João Pessoa,</w:t>
      </w:r>
      <w:r w:rsidRPr="00D11F2B">
        <w:t xml:space="preserve"> v. 29, n. 1, 2019.</w:t>
      </w:r>
      <w:r>
        <w:t xml:space="preserve"> </w:t>
      </w:r>
      <w:r w:rsidRPr="00D11F2B">
        <w:t xml:space="preserve">Disponível em: </w:t>
      </w:r>
      <w:r w:rsidRPr="00DC6636">
        <w:t>https://www.academia.edu/download/67494552/22376.pdf</w:t>
      </w:r>
      <w:r w:rsidRPr="00D11F2B">
        <w:t>. Acesso em: 1 abr. 2023.</w:t>
      </w:r>
    </w:p>
    <w:p w14:paraId="409AF01D" w14:textId="77777777" w:rsidR="00052499" w:rsidRPr="00D11F2B" w:rsidRDefault="00052499" w:rsidP="00EE7D99">
      <w:pPr>
        <w:pStyle w:val="TF-refernciasITEM"/>
      </w:pPr>
      <w:r w:rsidRPr="00A26C6A">
        <w:t xml:space="preserve">SILVA, Gillyane Pereira. </w:t>
      </w:r>
      <w:r w:rsidRPr="00DA2AF3">
        <w:rPr>
          <w:b/>
          <w:bCs/>
        </w:rPr>
        <w:t>Gestão de processos</w:t>
      </w:r>
      <w:r w:rsidRPr="00DD78F7">
        <w:t xml:space="preserve">: </w:t>
      </w:r>
      <w:r w:rsidRPr="00A26C6A">
        <w:t>uma análise do processo de uma assistência técnica da fabricante de telefones Forever Mobile utilizando o método BPMN através da análise AS/IS E TO/BE</w:t>
      </w:r>
      <w:r w:rsidRPr="00D11F2B">
        <w:t xml:space="preserve">. </w:t>
      </w:r>
      <w:r>
        <w:t xml:space="preserve">2021. 52 f. Dissertação (Graduação em Administração) – Universidade Federal da Paraíba, João Pessoa, 2021. </w:t>
      </w:r>
      <w:r w:rsidRPr="00D11F2B">
        <w:t xml:space="preserve">Disponível em: </w:t>
      </w:r>
      <w:r w:rsidRPr="00F3768D">
        <w:t>https://repositorio.ufpb.br/jspui/handle/123456789/21902</w:t>
      </w:r>
      <w:r w:rsidRPr="00D11F2B">
        <w:t xml:space="preserve">. Acesso em: </w:t>
      </w:r>
      <w:r>
        <w:t>2</w:t>
      </w:r>
      <w:r w:rsidRPr="00D11F2B">
        <w:t xml:space="preserve"> abr. 2023.</w:t>
      </w:r>
    </w:p>
    <w:p w14:paraId="12FA56EA" w14:textId="77777777" w:rsidR="00052499" w:rsidRPr="00D11F2B" w:rsidRDefault="00052499" w:rsidP="00EE7D99">
      <w:pPr>
        <w:pStyle w:val="TF-refernciasITEM"/>
      </w:pPr>
      <w:r w:rsidRPr="00D11F2B">
        <w:t xml:space="preserve">SOUZA, Maria Carolina Santos de. </w:t>
      </w:r>
      <w:r w:rsidRPr="00D11F2B">
        <w:rPr>
          <w:b/>
          <w:bCs/>
        </w:rPr>
        <w:t>Gestão do Conhecimento</w:t>
      </w:r>
      <w:r w:rsidRPr="00D11F2B">
        <w:t>. Salvador: UFBA, Escola de Administração; Superintendência de Educação a Distância, 2020.</w:t>
      </w:r>
      <w:r>
        <w:t xml:space="preserve"> </w:t>
      </w:r>
      <w:r w:rsidRPr="00D11F2B">
        <w:t xml:space="preserve">Disponível em: </w:t>
      </w:r>
      <w:r w:rsidRPr="00D10BB7">
        <w:t>https://repositorio.ufba.br/handle/ri/31905</w:t>
      </w:r>
      <w:r w:rsidRPr="00D11F2B">
        <w:t>. Acesso em: 1 abr. 2023.</w:t>
      </w:r>
    </w:p>
    <w:p w14:paraId="28E50256" w14:textId="77777777" w:rsidR="00052499" w:rsidRPr="00DD78F7" w:rsidRDefault="00052499" w:rsidP="00EE7D99">
      <w:pPr>
        <w:pStyle w:val="TF-refernciasITEM"/>
      </w:pPr>
      <w:r w:rsidRPr="00D11F2B">
        <w:t xml:space="preserve">TEIXEIRA, Livia Marangon Duffles; AGANETTE, Elisângela Cristina. </w:t>
      </w:r>
      <w:r w:rsidRPr="00DD78F7">
        <w:t>A gestão documental associada à modelagem de processos de negócios</w:t>
      </w:r>
      <w:r w:rsidRPr="00D11F2B">
        <w:t xml:space="preserve">: práticas interdisciplinares na especificação de sistemas de recuperação de informação. </w:t>
      </w:r>
      <w:r w:rsidRPr="00DD78F7">
        <w:rPr>
          <w:b/>
          <w:bCs/>
          <w:lang w:val="en-US"/>
        </w:rPr>
        <w:t>Brazilian Journal of Information Science</w:t>
      </w:r>
      <w:r w:rsidRPr="00EA0A36">
        <w:rPr>
          <w:lang w:val="en-US"/>
        </w:rPr>
        <w:t>: research trends,</w:t>
      </w:r>
      <w:r w:rsidRPr="00DD78F7">
        <w:rPr>
          <w:lang w:val="en-US"/>
        </w:rPr>
        <w:t xml:space="preserve"> Belo Horizonte,</w:t>
      </w:r>
      <w:r w:rsidRPr="00EA0A36">
        <w:rPr>
          <w:lang w:val="en-US"/>
        </w:rPr>
        <w:t xml:space="preserve"> v. 13, n. 1, p. 33-44, 2019.</w:t>
      </w:r>
      <w:r w:rsidRPr="00DD78F7">
        <w:rPr>
          <w:lang w:val="en-US"/>
        </w:rPr>
        <w:t xml:space="preserve"> </w:t>
      </w:r>
      <w:r w:rsidRPr="00D11F2B">
        <w:t xml:space="preserve">Disponível em: </w:t>
      </w:r>
      <w:r w:rsidRPr="00F059F0">
        <w:t>https://revistas.marilia.unesp.br/index.php/bjis/article/view/7960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749760F9" w14:textId="77777777" w:rsidR="00052499" w:rsidRPr="00DD78F7" w:rsidRDefault="00052499" w:rsidP="00EE7D99">
      <w:pPr>
        <w:pStyle w:val="TF-refernciasITEM"/>
        <w:rPr>
          <w:color w:val="FF0000"/>
        </w:rPr>
      </w:pPr>
      <w:r w:rsidRPr="00D11F2B">
        <w:t>ZIVIANI, Fabrício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O impacto das práticas de gestão do conhecimento no desempenho organizacional: um estudo em empresas de base tecnológica</w:t>
      </w:r>
      <w:r w:rsidRPr="00D11F2B">
        <w:t xml:space="preserve">. </w:t>
      </w:r>
      <w:r w:rsidRPr="00DD78F7">
        <w:rPr>
          <w:b/>
          <w:bCs/>
        </w:rPr>
        <w:t>Perspectivas em Ciência da Informação</w:t>
      </w:r>
      <w:r w:rsidRPr="00D11F2B">
        <w:t>,</w:t>
      </w:r>
      <w:r>
        <w:t xml:space="preserve"> Belo Horizonte,</w:t>
      </w:r>
      <w:r w:rsidRPr="00D11F2B">
        <w:t xml:space="preserve"> v. 24, n.</w:t>
      </w:r>
      <w:r>
        <w:t xml:space="preserve"> 1, </w:t>
      </w:r>
      <w:r w:rsidRPr="00D11F2B">
        <w:t>p. 61</w:t>
      </w:r>
      <w:r>
        <w:t>-</w:t>
      </w:r>
      <w:r w:rsidRPr="00D11F2B">
        <w:t>83, jan. 2019</w:t>
      </w:r>
      <w:r>
        <w:t xml:space="preserve">. </w:t>
      </w:r>
      <w:r w:rsidRPr="00D11F2B">
        <w:t xml:space="preserve">Disponível em: </w:t>
      </w:r>
      <w:r w:rsidRPr="006E5896">
        <w:t>https://www.scielo.br/j/pci/a/J7PF4bwYsxRx6phDQ6YJS4F/abstract/?lang=pt</w:t>
      </w:r>
      <w:r w:rsidRPr="00D11F2B">
        <w:t>. Acesso em: 1 abr. 2023.</w:t>
      </w:r>
    </w:p>
    <w:p w14:paraId="0D0D3D68" w14:textId="140021CE" w:rsidR="003B256E" w:rsidRDefault="00052499" w:rsidP="00111890">
      <w:pPr>
        <w:pStyle w:val="TF-refernciasITEM"/>
        <w:rPr>
          <w:color w:val="FF0000"/>
        </w:rPr>
      </w:pPr>
      <w:r w:rsidRPr="00D11F2B">
        <w:t xml:space="preserve">ZYRIANOFF, Wladmir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Práticas de Gestão do Conhecimento e Capacidade Absortiva Aplicadas à Melhoria de Desempenho e Qualidade na Manutenção Industrial</w:t>
      </w:r>
      <w:r w:rsidRPr="00D11F2B">
        <w:t xml:space="preserve">. </w:t>
      </w:r>
      <w:r w:rsidRPr="00DD78F7">
        <w:rPr>
          <w:b/>
          <w:bCs/>
          <w:lang w:val="en-US"/>
        </w:rPr>
        <w:t>Research, Society and Development</w:t>
      </w:r>
      <w:r w:rsidRPr="00DD78F7">
        <w:rPr>
          <w:lang w:val="en-US"/>
        </w:rPr>
        <w:t xml:space="preserve">, [s. l.], v. 10, n. 2, p. e47410212713-e47410212713, 2021. </w:t>
      </w:r>
      <w:r w:rsidRPr="00D11F2B">
        <w:t xml:space="preserve">Disponível em: </w:t>
      </w:r>
      <w:r w:rsidRPr="00D754CC">
        <w:t>https://doi.org/10.33448/rsd-v10i2.12713</w:t>
      </w:r>
      <w:r>
        <w:t>.</w:t>
      </w:r>
      <w:r w:rsidRPr="00D11F2B">
        <w:t xml:space="preserve"> Acesso em: </w:t>
      </w:r>
      <w:r>
        <w:t>2</w:t>
      </w:r>
      <w:r w:rsidRPr="00D11F2B">
        <w:t xml:space="preserve"> abr. 2023.</w:t>
      </w:r>
      <w:r w:rsidR="00111890" w:rsidRPr="00BA2FF1" w:rsidDel="00FB53EF">
        <w:rPr>
          <w:color w:val="FF0000"/>
        </w:rPr>
        <w:t xml:space="preserve"> </w:t>
      </w:r>
    </w:p>
    <w:p w14:paraId="641DA21E" w14:textId="77777777" w:rsidR="003B256E" w:rsidRDefault="003B256E">
      <w:pPr>
        <w:keepNext w:val="0"/>
        <w:keepLines w:val="0"/>
        <w:rPr>
          <w:color w:val="FF0000"/>
          <w:szCs w:val="20"/>
        </w:rPr>
      </w:pPr>
      <w:r>
        <w:rPr>
          <w:color w:val="FF0000"/>
        </w:rPr>
        <w:br w:type="page"/>
      </w:r>
    </w:p>
    <w:p w14:paraId="5FE14146" w14:textId="77777777" w:rsidR="003B256E" w:rsidRDefault="003B256E" w:rsidP="003B256E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5F91F53E" w14:textId="77777777" w:rsidR="003B256E" w:rsidRPr="00340EA0" w:rsidRDefault="003B256E" w:rsidP="003B256E">
      <w:pPr>
        <w:pStyle w:val="TF-xAvalTTULO"/>
      </w:pPr>
      <w:r w:rsidRPr="00340EA0">
        <w:t>ROFESSOR TCC I</w:t>
      </w:r>
      <w:r>
        <w:t xml:space="preserve"> - Pré-projeto</w:t>
      </w:r>
    </w:p>
    <w:p w14:paraId="7D7A2B0E" w14:textId="77777777" w:rsidR="003B256E" w:rsidRDefault="003B256E" w:rsidP="003B256E">
      <w:pPr>
        <w:pStyle w:val="TF-xAvalLINHA"/>
      </w:pPr>
    </w:p>
    <w:p w14:paraId="52D2A8A1" w14:textId="77777777" w:rsidR="003B256E" w:rsidRDefault="003B256E" w:rsidP="003B256E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769BFBBB" w14:textId="77777777" w:rsidR="003B256E" w:rsidRPr="00320BFA" w:rsidRDefault="003B256E" w:rsidP="003B256E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7368"/>
        <w:gridCol w:w="492"/>
        <w:gridCol w:w="496"/>
        <w:gridCol w:w="490"/>
      </w:tblGrid>
      <w:tr w:rsidR="003B256E" w:rsidRPr="00320BFA" w14:paraId="4A096D69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152D91" w14:textId="77777777" w:rsidR="003B256E" w:rsidRPr="00320BFA" w:rsidRDefault="003B256E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C81FE9A" w14:textId="77777777" w:rsidR="003B256E" w:rsidRPr="00320BFA" w:rsidRDefault="003B256E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2111524" w14:textId="77777777" w:rsidR="003B256E" w:rsidRPr="00320BFA" w:rsidRDefault="003B256E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64CC96" w14:textId="77777777" w:rsidR="003B256E" w:rsidRPr="00320BFA" w:rsidRDefault="003B256E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3B256E" w:rsidRPr="00320BFA" w14:paraId="2E7D4761" w14:textId="77777777" w:rsidTr="008E38B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6B72398" w14:textId="77777777" w:rsidR="003B256E" w:rsidRPr="00320BFA" w:rsidRDefault="003B256E" w:rsidP="008E38BE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5EE1" w14:textId="77777777" w:rsidR="003B256E" w:rsidRPr="00320BFA" w:rsidRDefault="003B256E" w:rsidP="003B256E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398D9D5A" w14:textId="77777777" w:rsidR="003B256E" w:rsidRPr="00320BFA" w:rsidRDefault="003B256E" w:rsidP="008E38B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67B5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2E58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03CA85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0D3E362D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281FC5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7FA3" w14:textId="77777777" w:rsidR="003B256E" w:rsidRPr="00320BFA" w:rsidRDefault="003B256E" w:rsidP="008E38B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7D76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EB6A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10949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70D2C508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B10B2E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AB57" w14:textId="77777777" w:rsidR="003B256E" w:rsidRPr="00320BFA" w:rsidRDefault="003B256E" w:rsidP="008E38B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1B53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F63A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2ED5F5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57AB49F9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0DDCA7A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8CDA" w14:textId="77777777" w:rsidR="003B256E" w:rsidRPr="00320BFA" w:rsidRDefault="003B256E" w:rsidP="008E38B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5B91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29163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302FEC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71DDBF5D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41BC1B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522B" w14:textId="77777777" w:rsidR="003B256E" w:rsidRPr="00320BFA" w:rsidRDefault="003B256E" w:rsidP="008E38B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06DA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9AC2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6BDBD9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49EBB7ED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034114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847F" w14:textId="77777777" w:rsidR="003B256E" w:rsidRPr="00320BFA" w:rsidRDefault="003B256E" w:rsidP="003B256E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6FBBA2A6" w14:textId="77777777" w:rsidR="003B256E" w:rsidRPr="00320BFA" w:rsidRDefault="003B256E" w:rsidP="008E38B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A215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C922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E1FE76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767E692B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BEEBD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2BB3A" w14:textId="77777777" w:rsidR="003B256E" w:rsidRPr="00320BFA" w:rsidRDefault="003B256E" w:rsidP="008E38B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6F91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032A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5434E7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42A4D135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957BFF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DCB4" w14:textId="77777777" w:rsidR="003B256E" w:rsidRPr="00320BFA" w:rsidRDefault="003B256E" w:rsidP="008E38B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8A8E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4705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627810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3E7B0E0D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FABE76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9765" w14:textId="77777777" w:rsidR="003B256E" w:rsidRDefault="003B256E" w:rsidP="008E38B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F86C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3575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838466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02F8A4C0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D6F020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6C893" w14:textId="77777777" w:rsidR="003B256E" w:rsidRPr="00320BFA" w:rsidRDefault="003B256E" w:rsidP="003B256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E099E25" w14:textId="77777777" w:rsidR="003B256E" w:rsidRPr="00320BFA" w:rsidRDefault="003B256E" w:rsidP="008E38B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DD43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3BCA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67962A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2AE8F769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D504E9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2A19" w14:textId="77777777" w:rsidR="003B256E" w:rsidRPr="00320BFA" w:rsidRDefault="003B256E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EE8E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7F85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8A0B86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765A5E9F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6847EB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BD4DE" w14:textId="77777777" w:rsidR="003B256E" w:rsidRPr="00320BFA" w:rsidRDefault="003B256E" w:rsidP="008E38B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21F6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C7FD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8E04C9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6B50A823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ECDE2B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3DA62" w14:textId="77777777" w:rsidR="003B256E" w:rsidRPr="00320BFA" w:rsidRDefault="003B256E" w:rsidP="003B256E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61ADB55F" w14:textId="77777777" w:rsidR="003B256E" w:rsidRPr="00320BFA" w:rsidRDefault="003B256E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DA32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A473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FFCC62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7B1C75B7" w14:textId="77777777" w:rsidTr="008E38B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04F2D12" w14:textId="77777777" w:rsidR="003B256E" w:rsidRPr="00320BFA" w:rsidRDefault="003B256E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C3CF" w14:textId="77777777" w:rsidR="003B256E" w:rsidRPr="00320BFA" w:rsidRDefault="003B256E" w:rsidP="003B256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EE4C5DA" w14:textId="77777777" w:rsidR="003B256E" w:rsidRPr="00320BFA" w:rsidRDefault="003B256E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F404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23A8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00B495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2320A69B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DCF986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D4FE3" w14:textId="77777777" w:rsidR="003B256E" w:rsidRPr="00320BFA" w:rsidRDefault="003B256E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98E0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81F2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450012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1FDC0B74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A449A6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27C4" w14:textId="77777777" w:rsidR="003B256E" w:rsidRPr="00320BFA" w:rsidRDefault="003B256E" w:rsidP="003B256E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5C46877" w14:textId="77777777" w:rsidR="003B256E" w:rsidRPr="00320BFA" w:rsidRDefault="003B256E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640A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A00F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D343C8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474CBB71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B012AB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9066F" w14:textId="77777777" w:rsidR="003B256E" w:rsidRPr="00320BFA" w:rsidRDefault="003B256E" w:rsidP="003B256E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308A1C5" w14:textId="77777777" w:rsidR="003B256E" w:rsidRPr="00320BFA" w:rsidRDefault="003B256E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ED6A" w14:textId="77777777" w:rsidR="003B256E" w:rsidRPr="00320BFA" w:rsidRDefault="003B256E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D640" w14:textId="77777777" w:rsidR="003B256E" w:rsidRPr="00320BFA" w:rsidRDefault="003B256E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8A0774" w14:textId="77777777" w:rsidR="003B256E" w:rsidRPr="00320BFA" w:rsidRDefault="003B256E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5BFC58BA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BFB0C5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D63CA" w14:textId="77777777" w:rsidR="003B256E" w:rsidRPr="00320BFA" w:rsidRDefault="003B256E" w:rsidP="003B256E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7F19F746" w14:textId="77777777" w:rsidR="003B256E" w:rsidRPr="00320BFA" w:rsidRDefault="003B256E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2FCB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3FDC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ECAED7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101921AF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E4C39D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5B64" w14:textId="77777777" w:rsidR="003B256E" w:rsidRPr="00320BFA" w:rsidRDefault="003B256E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E0D2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BBCC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FD3CFA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B256E" w:rsidRPr="00320BFA" w14:paraId="7C97F4E8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2DE88E" w14:textId="77777777" w:rsidR="003B256E" w:rsidRPr="00320BFA" w:rsidRDefault="003B256E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F3F48FC" w14:textId="77777777" w:rsidR="003B256E" w:rsidRPr="00320BFA" w:rsidRDefault="003B256E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DFA445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ADB1CC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98ACAEF" w14:textId="77777777" w:rsidR="003B256E" w:rsidRPr="00320BFA" w:rsidRDefault="003B256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C9B706C" w14:textId="77777777" w:rsidR="003B256E" w:rsidRDefault="003B256E" w:rsidP="003B256E">
      <w:pPr>
        <w:pStyle w:val="TF-xAvalITEMDETALHE"/>
      </w:pPr>
    </w:p>
    <w:p w14:paraId="3A240C7E" w14:textId="14D541F1" w:rsidR="00295066" w:rsidRPr="003B256E" w:rsidRDefault="00295066" w:rsidP="003B256E">
      <w:pPr>
        <w:keepNext w:val="0"/>
        <w:keepLines w:val="0"/>
        <w:rPr>
          <w:sz w:val="18"/>
        </w:rPr>
      </w:pPr>
    </w:p>
    <w:sectPr w:rsidR="00295066" w:rsidRPr="003B256E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5E82D" w14:textId="77777777" w:rsidR="00AA7856" w:rsidRDefault="00AA7856">
      <w:r>
        <w:separator/>
      </w:r>
    </w:p>
  </w:endnote>
  <w:endnote w:type="continuationSeparator" w:id="0">
    <w:p w14:paraId="741F717A" w14:textId="77777777" w:rsidR="00AA7856" w:rsidRDefault="00AA7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1F24EE" w:rsidRDefault="001F24EE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13D3B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A8B9399" w14:textId="77777777" w:rsidR="001F24EE" w:rsidRDefault="001F24EE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6C017" w14:textId="77777777" w:rsidR="00AA7856" w:rsidRDefault="00AA7856">
      <w:r>
        <w:separator/>
      </w:r>
    </w:p>
  </w:footnote>
  <w:footnote w:type="continuationSeparator" w:id="0">
    <w:p w14:paraId="0F2EEC19" w14:textId="77777777" w:rsidR="00AA7856" w:rsidRDefault="00AA7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1F24EE" w:rsidRDefault="001F24EE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1F24EE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1F24EE" w:rsidRDefault="001F24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202635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FCA4A79"/>
    <w:multiLevelType w:val="hybridMultilevel"/>
    <w:tmpl w:val="B22CEF88"/>
    <w:lvl w:ilvl="0" w:tplc="45D21FDC">
      <w:start w:val="1"/>
      <w:numFmt w:val="bullet"/>
      <w:lvlText w:val=""/>
      <w:lvlJc w:val="left"/>
      <w:pPr>
        <w:ind w:left="1100" w:hanging="360"/>
      </w:pPr>
      <w:rPr>
        <w:rFonts w:ascii="Symbol" w:eastAsia="Times New Roman" w:hAnsi="Symbol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167405975">
    <w:abstractNumId w:val="0"/>
  </w:num>
  <w:num w:numId="2" w16cid:durableId="1181234540">
    <w:abstractNumId w:val="2"/>
  </w:num>
  <w:num w:numId="3" w16cid:durableId="602688277">
    <w:abstractNumId w:val="2"/>
  </w:num>
  <w:num w:numId="4" w16cid:durableId="621309706">
    <w:abstractNumId w:val="1"/>
  </w:num>
  <w:num w:numId="5" w16cid:durableId="264506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65202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0620569">
    <w:abstractNumId w:val="2"/>
  </w:num>
  <w:num w:numId="8" w16cid:durableId="795609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7305997">
    <w:abstractNumId w:val="6"/>
  </w:num>
  <w:num w:numId="10" w16cid:durableId="19999198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9884621">
    <w:abstractNumId w:val="3"/>
  </w:num>
  <w:num w:numId="12" w16cid:durableId="1778717208">
    <w:abstractNumId w:val="5"/>
  </w:num>
  <w:num w:numId="13" w16cid:durableId="115361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45248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7723293">
    <w:abstractNumId w:val="7"/>
  </w:num>
  <w:num w:numId="16" w16cid:durableId="1279142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8530868">
    <w:abstractNumId w:val="7"/>
  </w:num>
  <w:num w:numId="18" w16cid:durableId="2366760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34886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35763522">
    <w:abstractNumId w:val="0"/>
  </w:num>
  <w:num w:numId="21" w16cid:durableId="1683630715">
    <w:abstractNumId w:val="0"/>
  </w:num>
  <w:num w:numId="22" w16cid:durableId="2116556638">
    <w:abstractNumId w:val="0"/>
  </w:num>
  <w:num w:numId="23" w16cid:durableId="371424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08D2"/>
    <w:rsid w:val="0000224C"/>
    <w:rsid w:val="000025ED"/>
    <w:rsid w:val="00003951"/>
    <w:rsid w:val="00003CA0"/>
    <w:rsid w:val="00004B1A"/>
    <w:rsid w:val="00005D97"/>
    <w:rsid w:val="00006B2D"/>
    <w:rsid w:val="00006DEE"/>
    <w:rsid w:val="000112F9"/>
    <w:rsid w:val="00012922"/>
    <w:rsid w:val="00012F99"/>
    <w:rsid w:val="00013548"/>
    <w:rsid w:val="00013D3B"/>
    <w:rsid w:val="00013D6F"/>
    <w:rsid w:val="00013FD6"/>
    <w:rsid w:val="000150E1"/>
    <w:rsid w:val="0001575C"/>
    <w:rsid w:val="00015E44"/>
    <w:rsid w:val="00016B5B"/>
    <w:rsid w:val="00016BE0"/>
    <w:rsid w:val="00016DBD"/>
    <w:rsid w:val="000178D1"/>
    <w:rsid w:val="000179B5"/>
    <w:rsid w:val="00017B62"/>
    <w:rsid w:val="000204E7"/>
    <w:rsid w:val="00020641"/>
    <w:rsid w:val="000207DB"/>
    <w:rsid w:val="00021556"/>
    <w:rsid w:val="00021623"/>
    <w:rsid w:val="00022357"/>
    <w:rsid w:val="00023FA0"/>
    <w:rsid w:val="0002454D"/>
    <w:rsid w:val="000245D4"/>
    <w:rsid w:val="00025A86"/>
    <w:rsid w:val="00025AE4"/>
    <w:rsid w:val="00025B49"/>
    <w:rsid w:val="00025E1B"/>
    <w:rsid w:val="00025E54"/>
    <w:rsid w:val="0002602F"/>
    <w:rsid w:val="0002607E"/>
    <w:rsid w:val="00027CFC"/>
    <w:rsid w:val="00030E4A"/>
    <w:rsid w:val="00030EC0"/>
    <w:rsid w:val="00031A27"/>
    <w:rsid w:val="00031EE0"/>
    <w:rsid w:val="0003428C"/>
    <w:rsid w:val="00035889"/>
    <w:rsid w:val="00040AF1"/>
    <w:rsid w:val="00040E45"/>
    <w:rsid w:val="00041CD7"/>
    <w:rsid w:val="000427FB"/>
    <w:rsid w:val="00043362"/>
    <w:rsid w:val="00043E8C"/>
    <w:rsid w:val="0004641A"/>
    <w:rsid w:val="00050146"/>
    <w:rsid w:val="000514CE"/>
    <w:rsid w:val="00052499"/>
    <w:rsid w:val="00052A07"/>
    <w:rsid w:val="000533DA"/>
    <w:rsid w:val="0005457F"/>
    <w:rsid w:val="00054588"/>
    <w:rsid w:val="00055457"/>
    <w:rsid w:val="00055716"/>
    <w:rsid w:val="000558F4"/>
    <w:rsid w:val="00056C6E"/>
    <w:rsid w:val="000608E9"/>
    <w:rsid w:val="000609FF"/>
    <w:rsid w:val="00061CB3"/>
    <w:rsid w:val="00061FEB"/>
    <w:rsid w:val="000622AF"/>
    <w:rsid w:val="00062A47"/>
    <w:rsid w:val="00064B56"/>
    <w:rsid w:val="00064FCF"/>
    <w:rsid w:val="000652C7"/>
    <w:rsid w:val="000658EE"/>
    <w:rsid w:val="000667DF"/>
    <w:rsid w:val="00066BCA"/>
    <w:rsid w:val="00066C18"/>
    <w:rsid w:val="00067D51"/>
    <w:rsid w:val="0007209B"/>
    <w:rsid w:val="0007363B"/>
    <w:rsid w:val="000740A2"/>
    <w:rsid w:val="00075792"/>
    <w:rsid w:val="00076065"/>
    <w:rsid w:val="00076BCD"/>
    <w:rsid w:val="00080F9C"/>
    <w:rsid w:val="00082654"/>
    <w:rsid w:val="0008358C"/>
    <w:rsid w:val="000838E3"/>
    <w:rsid w:val="000852E0"/>
    <w:rsid w:val="0008579A"/>
    <w:rsid w:val="00085A97"/>
    <w:rsid w:val="000867F4"/>
    <w:rsid w:val="00086868"/>
    <w:rsid w:val="00086AA8"/>
    <w:rsid w:val="0008732D"/>
    <w:rsid w:val="00087B7B"/>
    <w:rsid w:val="0009074D"/>
    <w:rsid w:val="00090A0E"/>
    <w:rsid w:val="00090F4F"/>
    <w:rsid w:val="00091CD5"/>
    <w:rsid w:val="00091E41"/>
    <w:rsid w:val="00095B5E"/>
    <w:rsid w:val="0009735C"/>
    <w:rsid w:val="000A0454"/>
    <w:rsid w:val="000A04EC"/>
    <w:rsid w:val="000A104C"/>
    <w:rsid w:val="000A19DE"/>
    <w:rsid w:val="000A1C0B"/>
    <w:rsid w:val="000A2281"/>
    <w:rsid w:val="000A3EAB"/>
    <w:rsid w:val="000A5AD6"/>
    <w:rsid w:val="000A5C77"/>
    <w:rsid w:val="000A5CF8"/>
    <w:rsid w:val="000A6CA7"/>
    <w:rsid w:val="000B12B2"/>
    <w:rsid w:val="000B21A8"/>
    <w:rsid w:val="000B27B1"/>
    <w:rsid w:val="000B3868"/>
    <w:rsid w:val="000B3F55"/>
    <w:rsid w:val="000B6C0B"/>
    <w:rsid w:val="000B7218"/>
    <w:rsid w:val="000C0A47"/>
    <w:rsid w:val="000C1926"/>
    <w:rsid w:val="000C1A18"/>
    <w:rsid w:val="000C25EF"/>
    <w:rsid w:val="000C29D5"/>
    <w:rsid w:val="000C3A36"/>
    <w:rsid w:val="000C466C"/>
    <w:rsid w:val="000C5B13"/>
    <w:rsid w:val="000C5B1D"/>
    <w:rsid w:val="000C629F"/>
    <w:rsid w:val="000C6302"/>
    <w:rsid w:val="000C648D"/>
    <w:rsid w:val="000C64E5"/>
    <w:rsid w:val="000C6803"/>
    <w:rsid w:val="000C7839"/>
    <w:rsid w:val="000C794E"/>
    <w:rsid w:val="000D06AA"/>
    <w:rsid w:val="000D1294"/>
    <w:rsid w:val="000D18C0"/>
    <w:rsid w:val="000D3441"/>
    <w:rsid w:val="000D591D"/>
    <w:rsid w:val="000D5CF7"/>
    <w:rsid w:val="000D6F7E"/>
    <w:rsid w:val="000D740E"/>
    <w:rsid w:val="000D77C2"/>
    <w:rsid w:val="000E039E"/>
    <w:rsid w:val="000E048B"/>
    <w:rsid w:val="000E072A"/>
    <w:rsid w:val="000E0D58"/>
    <w:rsid w:val="000E0FD9"/>
    <w:rsid w:val="000E12A0"/>
    <w:rsid w:val="000E1531"/>
    <w:rsid w:val="000E1DB5"/>
    <w:rsid w:val="000E27F9"/>
    <w:rsid w:val="000E2A12"/>
    <w:rsid w:val="000E2B1E"/>
    <w:rsid w:val="000E311F"/>
    <w:rsid w:val="000E324C"/>
    <w:rsid w:val="000E32C9"/>
    <w:rsid w:val="000E3801"/>
    <w:rsid w:val="000E3958"/>
    <w:rsid w:val="000E3A68"/>
    <w:rsid w:val="000E5324"/>
    <w:rsid w:val="000E6B6C"/>
    <w:rsid w:val="000E6CE0"/>
    <w:rsid w:val="000F0B24"/>
    <w:rsid w:val="000F77E3"/>
    <w:rsid w:val="00102E55"/>
    <w:rsid w:val="00103D42"/>
    <w:rsid w:val="00104DBE"/>
    <w:rsid w:val="00106433"/>
    <w:rsid w:val="0010792F"/>
    <w:rsid w:val="001079C6"/>
    <w:rsid w:val="00107B02"/>
    <w:rsid w:val="00110254"/>
    <w:rsid w:val="00111890"/>
    <w:rsid w:val="00111DC5"/>
    <w:rsid w:val="0011363A"/>
    <w:rsid w:val="00113A3F"/>
    <w:rsid w:val="00114430"/>
    <w:rsid w:val="0011559D"/>
    <w:rsid w:val="001164FE"/>
    <w:rsid w:val="00116604"/>
    <w:rsid w:val="00121A48"/>
    <w:rsid w:val="001225A5"/>
    <w:rsid w:val="00122746"/>
    <w:rsid w:val="001236C9"/>
    <w:rsid w:val="00123EB3"/>
    <w:rsid w:val="00124174"/>
    <w:rsid w:val="00124E2E"/>
    <w:rsid w:val="00125084"/>
    <w:rsid w:val="00125277"/>
    <w:rsid w:val="001256C9"/>
    <w:rsid w:val="00126CFF"/>
    <w:rsid w:val="0012777E"/>
    <w:rsid w:val="001304FA"/>
    <w:rsid w:val="00131BB5"/>
    <w:rsid w:val="00132823"/>
    <w:rsid w:val="0013437D"/>
    <w:rsid w:val="001367E2"/>
    <w:rsid w:val="00136AB9"/>
    <w:rsid w:val="001375F7"/>
    <w:rsid w:val="0014126D"/>
    <w:rsid w:val="001420D9"/>
    <w:rsid w:val="00144FAB"/>
    <w:rsid w:val="00145457"/>
    <w:rsid w:val="00145D27"/>
    <w:rsid w:val="00147B60"/>
    <w:rsid w:val="00150C3A"/>
    <w:rsid w:val="001527FF"/>
    <w:rsid w:val="0015311B"/>
    <w:rsid w:val="00153333"/>
    <w:rsid w:val="00153565"/>
    <w:rsid w:val="001544C4"/>
    <w:rsid w:val="0015450E"/>
    <w:rsid w:val="0015522E"/>
    <w:rsid w:val="001554E9"/>
    <w:rsid w:val="0016035D"/>
    <w:rsid w:val="00160CF7"/>
    <w:rsid w:val="001610AF"/>
    <w:rsid w:val="0016114A"/>
    <w:rsid w:val="00161D43"/>
    <w:rsid w:val="00162067"/>
    <w:rsid w:val="00162BF1"/>
    <w:rsid w:val="00162EF7"/>
    <w:rsid w:val="001653C5"/>
    <w:rsid w:val="0016560C"/>
    <w:rsid w:val="00165840"/>
    <w:rsid w:val="00167457"/>
    <w:rsid w:val="0017170E"/>
    <w:rsid w:val="00172444"/>
    <w:rsid w:val="00172860"/>
    <w:rsid w:val="00173DF4"/>
    <w:rsid w:val="00174939"/>
    <w:rsid w:val="00175341"/>
    <w:rsid w:val="0017740C"/>
    <w:rsid w:val="00177CBD"/>
    <w:rsid w:val="00181B86"/>
    <w:rsid w:val="001838A8"/>
    <w:rsid w:val="0018399D"/>
    <w:rsid w:val="00183AA6"/>
    <w:rsid w:val="0018408A"/>
    <w:rsid w:val="00185ABA"/>
    <w:rsid w:val="00185F3F"/>
    <w:rsid w:val="00186092"/>
    <w:rsid w:val="0018628F"/>
    <w:rsid w:val="001904C7"/>
    <w:rsid w:val="00191742"/>
    <w:rsid w:val="00193A97"/>
    <w:rsid w:val="001948BE"/>
    <w:rsid w:val="0019547B"/>
    <w:rsid w:val="001A12CE"/>
    <w:rsid w:val="001A45A0"/>
    <w:rsid w:val="001A495F"/>
    <w:rsid w:val="001A6031"/>
    <w:rsid w:val="001A6292"/>
    <w:rsid w:val="001A6F1C"/>
    <w:rsid w:val="001A710A"/>
    <w:rsid w:val="001A73C5"/>
    <w:rsid w:val="001A7511"/>
    <w:rsid w:val="001B0B3B"/>
    <w:rsid w:val="001B160D"/>
    <w:rsid w:val="001B2F1E"/>
    <w:rsid w:val="001B34DE"/>
    <w:rsid w:val="001B64E2"/>
    <w:rsid w:val="001B7B6A"/>
    <w:rsid w:val="001C10D6"/>
    <w:rsid w:val="001C1192"/>
    <w:rsid w:val="001C2AF6"/>
    <w:rsid w:val="001C2CCE"/>
    <w:rsid w:val="001C32F6"/>
    <w:rsid w:val="001C33B0"/>
    <w:rsid w:val="001C3BF8"/>
    <w:rsid w:val="001C57E6"/>
    <w:rsid w:val="001C5CBB"/>
    <w:rsid w:val="001C5D2B"/>
    <w:rsid w:val="001C61CF"/>
    <w:rsid w:val="001C7DAA"/>
    <w:rsid w:val="001C7DF1"/>
    <w:rsid w:val="001D34B1"/>
    <w:rsid w:val="001D6234"/>
    <w:rsid w:val="001E0DAE"/>
    <w:rsid w:val="001E1A52"/>
    <w:rsid w:val="001E2252"/>
    <w:rsid w:val="001E3A69"/>
    <w:rsid w:val="001E50B6"/>
    <w:rsid w:val="001E5F8B"/>
    <w:rsid w:val="001E646A"/>
    <w:rsid w:val="001E682E"/>
    <w:rsid w:val="001E79EE"/>
    <w:rsid w:val="001F007F"/>
    <w:rsid w:val="001F0D36"/>
    <w:rsid w:val="001F24EE"/>
    <w:rsid w:val="001F689F"/>
    <w:rsid w:val="001F7B6D"/>
    <w:rsid w:val="0020115B"/>
    <w:rsid w:val="0020163B"/>
    <w:rsid w:val="0020213C"/>
    <w:rsid w:val="00202573"/>
    <w:rsid w:val="00202F3F"/>
    <w:rsid w:val="00204D5A"/>
    <w:rsid w:val="00205255"/>
    <w:rsid w:val="002068A3"/>
    <w:rsid w:val="00206EE4"/>
    <w:rsid w:val="0020772C"/>
    <w:rsid w:val="00207932"/>
    <w:rsid w:val="0021037A"/>
    <w:rsid w:val="00212A9A"/>
    <w:rsid w:val="002147E9"/>
    <w:rsid w:val="00215032"/>
    <w:rsid w:val="00222129"/>
    <w:rsid w:val="00222DD8"/>
    <w:rsid w:val="00223377"/>
    <w:rsid w:val="002238B8"/>
    <w:rsid w:val="00224BB2"/>
    <w:rsid w:val="0022591E"/>
    <w:rsid w:val="00226E59"/>
    <w:rsid w:val="00227688"/>
    <w:rsid w:val="00234FC5"/>
    <w:rsid w:val="00235240"/>
    <w:rsid w:val="0023525E"/>
    <w:rsid w:val="002368FD"/>
    <w:rsid w:val="00237A8A"/>
    <w:rsid w:val="00240EB6"/>
    <w:rsid w:val="0024110F"/>
    <w:rsid w:val="002412FA"/>
    <w:rsid w:val="0024228D"/>
    <w:rsid w:val="002423AB"/>
    <w:rsid w:val="0024265C"/>
    <w:rsid w:val="0024320D"/>
    <w:rsid w:val="002440B0"/>
    <w:rsid w:val="0024426B"/>
    <w:rsid w:val="0024478A"/>
    <w:rsid w:val="00247CE1"/>
    <w:rsid w:val="002503C7"/>
    <w:rsid w:val="00250A09"/>
    <w:rsid w:val="00251CD9"/>
    <w:rsid w:val="0025204C"/>
    <w:rsid w:val="00253785"/>
    <w:rsid w:val="00253CB8"/>
    <w:rsid w:val="00254A8C"/>
    <w:rsid w:val="00254C90"/>
    <w:rsid w:val="002566BE"/>
    <w:rsid w:val="00256BA1"/>
    <w:rsid w:val="002602F1"/>
    <w:rsid w:val="0026158B"/>
    <w:rsid w:val="002626C6"/>
    <w:rsid w:val="00262ED4"/>
    <w:rsid w:val="00263D51"/>
    <w:rsid w:val="00263F37"/>
    <w:rsid w:val="00264630"/>
    <w:rsid w:val="00267D86"/>
    <w:rsid w:val="00267E76"/>
    <w:rsid w:val="00267F54"/>
    <w:rsid w:val="00272481"/>
    <w:rsid w:val="002738EB"/>
    <w:rsid w:val="00274126"/>
    <w:rsid w:val="00274B41"/>
    <w:rsid w:val="00274CD0"/>
    <w:rsid w:val="002750C4"/>
    <w:rsid w:val="00275838"/>
    <w:rsid w:val="0027792D"/>
    <w:rsid w:val="00277AF4"/>
    <w:rsid w:val="00277F0B"/>
    <w:rsid w:val="00281001"/>
    <w:rsid w:val="00282191"/>
    <w:rsid w:val="00282723"/>
    <w:rsid w:val="00282788"/>
    <w:rsid w:val="00284280"/>
    <w:rsid w:val="00284EAF"/>
    <w:rsid w:val="0028617A"/>
    <w:rsid w:val="00286181"/>
    <w:rsid w:val="00286807"/>
    <w:rsid w:val="002874CD"/>
    <w:rsid w:val="00291362"/>
    <w:rsid w:val="002915A8"/>
    <w:rsid w:val="00292921"/>
    <w:rsid w:val="00295066"/>
    <w:rsid w:val="00295137"/>
    <w:rsid w:val="00295ED2"/>
    <w:rsid w:val="0029608A"/>
    <w:rsid w:val="00297546"/>
    <w:rsid w:val="00297C50"/>
    <w:rsid w:val="00297D66"/>
    <w:rsid w:val="002A001D"/>
    <w:rsid w:val="002A1244"/>
    <w:rsid w:val="002A178B"/>
    <w:rsid w:val="002A27C8"/>
    <w:rsid w:val="002A28F2"/>
    <w:rsid w:val="002A2BE1"/>
    <w:rsid w:val="002A5953"/>
    <w:rsid w:val="002A6289"/>
    <w:rsid w:val="002A6617"/>
    <w:rsid w:val="002A6A80"/>
    <w:rsid w:val="002A7E1B"/>
    <w:rsid w:val="002B0EDC"/>
    <w:rsid w:val="002B12EB"/>
    <w:rsid w:val="002B261B"/>
    <w:rsid w:val="002B406B"/>
    <w:rsid w:val="002B4718"/>
    <w:rsid w:val="002B5B10"/>
    <w:rsid w:val="002B6291"/>
    <w:rsid w:val="002B7FBB"/>
    <w:rsid w:val="002C00BF"/>
    <w:rsid w:val="002C06C9"/>
    <w:rsid w:val="002C26E7"/>
    <w:rsid w:val="002C2FFE"/>
    <w:rsid w:val="002C5A28"/>
    <w:rsid w:val="002C771A"/>
    <w:rsid w:val="002D52C7"/>
    <w:rsid w:val="002D62F8"/>
    <w:rsid w:val="002D6900"/>
    <w:rsid w:val="002D7515"/>
    <w:rsid w:val="002E0A65"/>
    <w:rsid w:val="002E10FF"/>
    <w:rsid w:val="002E16B5"/>
    <w:rsid w:val="002E16D0"/>
    <w:rsid w:val="002E2F01"/>
    <w:rsid w:val="002E4C7E"/>
    <w:rsid w:val="002E6574"/>
    <w:rsid w:val="002E6DD1"/>
    <w:rsid w:val="002E753E"/>
    <w:rsid w:val="002E7AB6"/>
    <w:rsid w:val="002F027E"/>
    <w:rsid w:val="002F1C9A"/>
    <w:rsid w:val="002F2CB6"/>
    <w:rsid w:val="002F3F46"/>
    <w:rsid w:val="002F46BB"/>
    <w:rsid w:val="002F4BBA"/>
    <w:rsid w:val="002F4F19"/>
    <w:rsid w:val="002F4F83"/>
    <w:rsid w:val="002F6D21"/>
    <w:rsid w:val="002F6F31"/>
    <w:rsid w:val="002F7AFD"/>
    <w:rsid w:val="003022BA"/>
    <w:rsid w:val="003023FA"/>
    <w:rsid w:val="00303B06"/>
    <w:rsid w:val="00304967"/>
    <w:rsid w:val="003051B0"/>
    <w:rsid w:val="00306A9C"/>
    <w:rsid w:val="0030779A"/>
    <w:rsid w:val="00307801"/>
    <w:rsid w:val="00307FBA"/>
    <w:rsid w:val="00310355"/>
    <w:rsid w:val="003103EB"/>
    <w:rsid w:val="0031250F"/>
    <w:rsid w:val="00312639"/>
    <w:rsid w:val="00312CEA"/>
    <w:rsid w:val="0031320C"/>
    <w:rsid w:val="003136A8"/>
    <w:rsid w:val="00314070"/>
    <w:rsid w:val="00315585"/>
    <w:rsid w:val="00315F19"/>
    <w:rsid w:val="003165EA"/>
    <w:rsid w:val="00316AB6"/>
    <w:rsid w:val="003170B0"/>
    <w:rsid w:val="00317BAF"/>
    <w:rsid w:val="003204EA"/>
    <w:rsid w:val="00320BFA"/>
    <w:rsid w:val="00322C27"/>
    <w:rsid w:val="00323026"/>
    <w:rsid w:val="0032378D"/>
    <w:rsid w:val="00323954"/>
    <w:rsid w:val="00323BDC"/>
    <w:rsid w:val="00323BDF"/>
    <w:rsid w:val="00323FCF"/>
    <w:rsid w:val="00323FEF"/>
    <w:rsid w:val="00325702"/>
    <w:rsid w:val="00330B61"/>
    <w:rsid w:val="00331641"/>
    <w:rsid w:val="003329B2"/>
    <w:rsid w:val="00333392"/>
    <w:rsid w:val="0033408F"/>
    <w:rsid w:val="00334D7E"/>
    <w:rsid w:val="00335048"/>
    <w:rsid w:val="003357F6"/>
    <w:rsid w:val="00335EF1"/>
    <w:rsid w:val="00336A0C"/>
    <w:rsid w:val="003378CF"/>
    <w:rsid w:val="00340AD0"/>
    <w:rsid w:val="00340B6D"/>
    <w:rsid w:val="00340C8E"/>
    <w:rsid w:val="00341A73"/>
    <w:rsid w:val="00342184"/>
    <w:rsid w:val="00343182"/>
    <w:rsid w:val="00344540"/>
    <w:rsid w:val="003446E1"/>
    <w:rsid w:val="0034607F"/>
    <w:rsid w:val="003460F1"/>
    <w:rsid w:val="0034677C"/>
    <w:rsid w:val="00346F3E"/>
    <w:rsid w:val="00347AD7"/>
    <w:rsid w:val="003519A3"/>
    <w:rsid w:val="00353079"/>
    <w:rsid w:val="00353906"/>
    <w:rsid w:val="00356075"/>
    <w:rsid w:val="003579C9"/>
    <w:rsid w:val="00357C0D"/>
    <w:rsid w:val="00357EE4"/>
    <w:rsid w:val="00360B23"/>
    <w:rsid w:val="00360C05"/>
    <w:rsid w:val="00362443"/>
    <w:rsid w:val="003624FE"/>
    <w:rsid w:val="00362529"/>
    <w:rsid w:val="00363432"/>
    <w:rsid w:val="00363F74"/>
    <w:rsid w:val="0037046F"/>
    <w:rsid w:val="003706FF"/>
    <w:rsid w:val="003734DB"/>
    <w:rsid w:val="0037461B"/>
    <w:rsid w:val="0037576E"/>
    <w:rsid w:val="003761EC"/>
    <w:rsid w:val="00376D39"/>
    <w:rsid w:val="00377BAF"/>
    <w:rsid w:val="00377DA7"/>
    <w:rsid w:val="003805FD"/>
    <w:rsid w:val="00383087"/>
    <w:rsid w:val="00383993"/>
    <w:rsid w:val="00383DE1"/>
    <w:rsid w:val="00383E9F"/>
    <w:rsid w:val="00384CA5"/>
    <w:rsid w:val="00386F18"/>
    <w:rsid w:val="003876C5"/>
    <w:rsid w:val="0038773D"/>
    <w:rsid w:val="00387FB1"/>
    <w:rsid w:val="0039006A"/>
    <w:rsid w:val="0039007A"/>
    <w:rsid w:val="0039080A"/>
    <w:rsid w:val="0039285E"/>
    <w:rsid w:val="003936EC"/>
    <w:rsid w:val="00394107"/>
    <w:rsid w:val="0039458B"/>
    <w:rsid w:val="003962AE"/>
    <w:rsid w:val="00397C7B"/>
    <w:rsid w:val="003A299D"/>
    <w:rsid w:val="003A2B7D"/>
    <w:rsid w:val="003A3135"/>
    <w:rsid w:val="003A4A75"/>
    <w:rsid w:val="003A5366"/>
    <w:rsid w:val="003A6AC9"/>
    <w:rsid w:val="003A6E3F"/>
    <w:rsid w:val="003A6E64"/>
    <w:rsid w:val="003B0A54"/>
    <w:rsid w:val="003B220E"/>
    <w:rsid w:val="003B2467"/>
    <w:rsid w:val="003B256E"/>
    <w:rsid w:val="003B31DB"/>
    <w:rsid w:val="003B647A"/>
    <w:rsid w:val="003B72B2"/>
    <w:rsid w:val="003B7FB3"/>
    <w:rsid w:val="003C09EF"/>
    <w:rsid w:val="003C129C"/>
    <w:rsid w:val="003C39F4"/>
    <w:rsid w:val="003C47CB"/>
    <w:rsid w:val="003C4812"/>
    <w:rsid w:val="003C5262"/>
    <w:rsid w:val="003C5409"/>
    <w:rsid w:val="003C7722"/>
    <w:rsid w:val="003D220D"/>
    <w:rsid w:val="003D398C"/>
    <w:rsid w:val="003D43A6"/>
    <w:rsid w:val="003D473B"/>
    <w:rsid w:val="003D478A"/>
    <w:rsid w:val="003D4B35"/>
    <w:rsid w:val="003D4FAF"/>
    <w:rsid w:val="003D5FA2"/>
    <w:rsid w:val="003D639F"/>
    <w:rsid w:val="003E03AC"/>
    <w:rsid w:val="003E0BC5"/>
    <w:rsid w:val="003E0ED8"/>
    <w:rsid w:val="003E2170"/>
    <w:rsid w:val="003E2770"/>
    <w:rsid w:val="003E3147"/>
    <w:rsid w:val="003E362F"/>
    <w:rsid w:val="003E4980"/>
    <w:rsid w:val="003E4F19"/>
    <w:rsid w:val="003E5CB9"/>
    <w:rsid w:val="003E7B08"/>
    <w:rsid w:val="003E7C54"/>
    <w:rsid w:val="003F0BB0"/>
    <w:rsid w:val="003F0DD2"/>
    <w:rsid w:val="003F4B66"/>
    <w:rsid w:val="003F59DF"/>
    <w:rsid w:val="003F5F25"/>
    <w:rsid w:val="003F6EF4"/>
    <w:rsid w:val="003F7F9B"/>
    <w:rsid w:val="00402E3F"/>
    <w:rsid w:val="00404347"/>
    <w:rsid w:val="0040436D"/>
    <w:rsid w:val="00404AB2"/>
    <w:rsid w:val="00406117"/>
    <w:rsid w:val="004062F6"/>
    <w:rsid w:val="00410367"/>
    <w:rsid w:val="00410543"/>
    <w:rsid w:val="00410850"/>
    <w:rsid w:val="00410B31"/>
    <w:rsid w:val="00411336"/>
    <w:rsid w:val="00411613"/>
    <w:rsid w:val="0041212D"/>
    <w:rsid w:val="004135EA"/>
    <w:rsid w:val="00413F14"/>
    <w:rsid w:val="0041573D"/>
    <w:rsid w:val="004157AE"/>
    <w:rsid w:val="004173CC"/>
    <w:rsid w:val="004179BE"/>
    <w:rsid w:val="0042356B"/>
    <w:rsid w:val="0042420A"/>
    <w:rsid w:val="004243D2"/>
    <w:rsid w:val="00424610"/>
    <w:rsid w:val="00424B54"/>
    <w:rsid w:val="004265C3"/>
    <w:rsid w:val="00427BA0"/>
    <w:rsid w:val="00430ED5"/>
    <w:rsid w:val="00431D5B"/>
    <w:rsid w:val="00432D3E"/>
    <w:rsid w:val="00433D2B"/>
    <w:rsid w:val="00434945"/>
    <w:rsid w:val="00434EE6"/>
    <w:rsid w:val="00441A6E"/>
    <w:rsid w:val="00442966"/>
    <w:rsid w:val="00442A73"/>
    <w:rsid w:val="00442C3A"/>
    <w:rsid w:val="00450D31"/>
    <w:rsid w:val="00451B94"/>
    <w:rsid w:val="004547B5"/>
    <w:rsid w:val="004570B5"/>
    <w:rsid w:val="00460A15"/>
    <w:rsid w:val="00463964"/>
    <w:rsid w:val="00463A49"/>
    <w:rsid w:val="00464DDF"/>
    <w:rsid w:val="004652AF"/>
    <w:rsid w:val="004652C3"/>
    <w:rsid w:val="004654A2"/>
    <w:rsid w:val="0046645F"/>
    <w:rsid w:val="00467323"/>
    <w:rsid w:val="0047064C"/>
    <w:rsid w:val="00470943"/>
    <w:rsid w:val="00470C41"/>
    <w:rsid w:val="004729C7"/>
    <w:rsid w:val="004739D7"/>
    <w:rsid w:val="004744BF"/>
    <w:rsid w:val="0047690F"/>
    <w:rsid w:val="00476C78"/>
    <w:rsid w:val="004774CF"/>
    <w:rsid w:val="0047766D"/>
    <w:rsid w:val="00480338"/>
    <w:rsid w:val="00481251"/>
    <w:rsid w:val="00481A03"/>
    <w:rsid w:val="00482B96"/>
    <w:rsid w:val="004845E5"/>
    <w:rsid w:val="00484B64"/>
    <w:rsid w:val="0048576D"/>
    <w:rsid w:val="00485B53"/>
    <w:rsid w:val="00486257"/>
    <w:rsid w:val="0049360E"/>
    <w:rsid w:val="00493B1A"/>
    <w:rsid w:val="0049495C"/>
    <w:rsid w:val="00496182"/>
    <w:rsid w:val="00497EF6"/>
    <w:rsid w:val="004A0549"/>
    <w:rsid w:val="004A1125"/>
    <w:rsid w:val="004A18C0"/>
    <w:rsid w:val="004A3F1B"/>
    <w:rsid w:val="004A478A"/>
    <w:rsid w:val="004A5CDF"/>
    <w:rsid w:val="004B42D8"/>
    <w:rsid w:val="004B688C"/>
    <w:rsid w:val="004B6930"/>
    <w:rsid w:val="004B6B8F"/>
    <w:rsid w:val="004B7511"/>
    <w:rsid w:val="004C036D"/>
    <w:rsid w:val="004C10AF"/>
    <w:rsid w:val="004C1681"/>
    <w:rsid w:val="004C4402"/>
    <w:rsid w:val="004C499A"/>
    <w:rsid w:val="004C4C43"/>
    <w:rsid w:val="004C5BD2"/>
    <w:rsid w:val="004C6A3F"/>
    <w:rsid w:val="004C6C51"/>
    <w:rsid w:val="004C72C7"/>
    <w:rsid w:val="004C774D"/>
    <w:rsid w:val="004D0816"/>
    <w:rsid w:val="004D14BB"/>
    <w:rsid w:val="004D21E9"/>
    <w:rsid w:val="004D3050"/>
    <w:rsid w:val="004D3C15"/>
    <w:rsid w:val="004D4CFD"/>
    <w:rsid w:val="004D5958"/>
    <w:rsid w:val="004D5A1D"/>
    <w:rsid w:val="004D5C84"/>
    <w:rsid w:val="004D66CF"/>
    <w:rsid w:val="004D716E"/>
    <w:rsid w:val="004E05AD"/>
    <w:rsid w:val="004E07DF"/>
    <w:rsid w:val="004E1A08"/>
    <w:rsid w:val="004E23CE"/>
    <w:rsid w:val="004E3C92"/>
    <w:rsid w:val="004E516B"/>
    <w:rsid w:val="004E5EA6"/>
    <w:rsid w:val="004E757E"/>
    <w:rsid w:val="004E7E2A"/>
    <w:rsid w:val="004E7FB5"/>
    <w:rsid w:val="004F0A7B"/>
    <w:rsid w:val="004F1728"/>
    <w:rsid w:val="004F4F9F"/>
    <w:rsid w:val="004F5366"/>
    <w:rsid w:val="004F65EE"/>
    <w:rsid w:val="00500025"/>
    <w:rsid w:val="00500539"/>
    <w:rsid w:val="00500935"/>
    <w:rsid w:val="00503373"/>
    <w:rsid w:val="00503F3F"/>
    <w:rsid w:val="00503FB9"/>
    <w:rsid w:val="00504AE6"/>
    <w:rsid w:val="005058E4"/>
    <w:rsid w:val="00505992"/>
    <w:rsid w:val="00510C4C"/>
    <w:rsid w:val="0051154D"/>
    <w:rsid w:val="00512A16"/>
    <w:rsid w:val="00512A3F"/>
    <w:rsid w:val="00512D97"/>
    <w:rsid w:val="00512FA8"/>
    <w:rsid w:val="005138E6"/>
    <w:rsid w:val="00513B7F"/>
    <w:rsid w:val="0051474B"/>
    <w:rsid w:val="00517500"/>
    <w:rsid w:val="00522641"/>
    <w:rsid w:val="00523E52"/>
    <w:rsid w:val="005240B1"/>
    <w:rsid w:val="00524E90"/>
    <w:rsid w:val="005255FF"/>
    <w:rsid w:val="005271E7"/>
    <w:rsid w:val="00527C66"/>
    <w:rsid w:val="00531A55"/>
    <w:rsid w:val="00531BBA"/>
    <w:rsid w:val="00531C57"/>
    <w:rsid w:val="00532BAB"/>
    <w:rsid w:val="00532F8E"/>
    <w:rsid w:val="00534CB1"/>
    <w:rsid w:val="00536336"/>
    <w:rsid w:val="00537A79"/>
    <w:rsid w:val="00537F39"/>
    <w:rsid w:val="0054280C"/>
    <w:rsid w:val="00542ED7"/>
    <w:rsid w:val="00542EDA"/>
    <w:rsid w:val="00543AAF"/>
    <w:rsid w:val="00543C40"/>
    <w:rsid w:val="0054605D"/>
    <w:rsid w:val="005460F9"/>
    <w:rsid w:val="0054695B"/>
    <w:rsid w:val="00550862"/>
    <w:rsid w:val="00550D4A"/>
    <w:rsid w:val="00552165"/>
    <w:rsid w:val="005535AB"/>
    <w:rsid w:val="005536A0"/>
    <w:rsid w:val="005542A3"/>
    <w:rsid w:val="00554405"/>
    <w:rsid w:val="00554687"/>
    <w:rsid w:val="00555710"/>
    <w:rsid w:val="00557FE1"/>
    <w:rsid w:val="00560769"/>
    <w:rsid w:val="0056094B"/>
    <w:rsid w:val="005619A5"/>
    <w:rsid w:val="005619E2"/>
    <w:rsid w:val="00561C13"/>
    <w:rsid w:val="00562C3E"/>
    <w:rsid w:val="0056421F"/>
    <w:rsid w:val="00564A29"/>
    <w:rsid w:val="00564FBC"/>
    <w:rsid w:val="00565689"/>
    <w:rsid w:val="00567D55"/>
    <w:rsid w:val="005705A9"/>
    <w:rsid w:val="00571DBE"/>
    <w:rsid w:val="005722B3"/>
    <w:rsid w:val="00572864"/>
    <w:rsid w:val="005729D2"/>
    <w:rsid w:val="00572DD3"/>
    <w:rsid w:val="005735F7"/>
    <w:rsid w:val="00573D8D"/>
    <w:rsid w:val="00576200"/>
    <w:rsid w:val="00576EF8"/>
    <w:rsid w:val="00577444"/>
    <w:rsid w:val="00577E79"/>
    <w:rsid w:val="0058016C"/>
    <w:rsid w:val="00581090"/>
    <w:rsid w:val="00584514"/>
    <w:rsid w:val="0058482B"/>
    <w:rsid w:val="00585ED1"/>
    <w:rsid w:val="0058618A"/>
    <w:rsid w:val="0058644D"/>
    <w:rsid w:val="005901D4"/>
    <w:rsid w:val="00590306"/>
    <w:rsid w:val="00590DE1"/>
    <w:rsid w:val="00590EBF"/>
    <w:rsid w:val="005910F5"/>
    <w:rsid w:val="00591511"/>
    <w:rsid w:val="00591611"/>
    <w:rsid w:val="00591648"/>
    <w:rsid w:val="00593C47"/>
    <w:rsid w:val="005942C6"/>
    <w:rsid w:val="00595355"/>
    <w:rsid w:val="00596903"/>
    <w:rsid w:val="005974CD"/>
    <w:rsid w:val="005975D9"/>
    <w:rsid w:val="005A025F"/>
    <w:rsid w:val="005A0A60"/>
    <w:rsid w:val="005A202A"/>
    <w:rsid w:val="005A362B"/>
    <w:rsid w:val="005A38F5"/>
    <w:rsid w:val="005A4952"/>
    <w:rsid w:val="005A5574"/>
    <w:rsid w:val="005A649C"/>
    <w:rsid w:val="005A7067"/>
    <w:rsid w:val="005A766F"/>
    <w:rsid w:val="005A7D32"/>
    <w:rsid w:val="005B01CB"/>
    <w:rsid w:val="005B038D"/>
    <w:rsid w:val="005B20A1"/>
    <w:rsid w:val="005B2478"/>
    <w:rsid w:val="005B5BCB"/>
    <w:rsid w:val="005B76BA"/>
    <w:rsid w:val="005C065A"/>
    <w:rsid w:val="005C08AB"/>
    <w:rsid w:val="005C21FC"/>
    <w:rsid w:val="005C30AE"/>
    <w:rsid w:val="005C3122"/>
    <w:rsid w:val="005C3553"/>
    <w:rsid w:val="005C558F"/>
    <w:rsid w:val="005C5CF5"/>
    <w:rsid w:val="005C6273"/>
    <w:rsid w:val="005C6FD7"/>
    <w:rsid w:val="005D11BF"/>
    <w:rsid w:val="005D17DD"/>
    <w:rsid w:val="005D2C00"/>
    <w:rsid w:val="005D335F"/>
    <w:rsid w:val="005D3B14"/>
    <w:rsid w:val="005D3B1F"/>
    <w:rsid w:val="005D5D06"/>
    <w:rsid w:val="005D679E"/>
    <w:rsid w:val="005D7874"/>
    <w:rsid w:val="005E0331"/>
    <w:rsid w:val="005E323D"/>
    <w:rsid w:val="005E35F3"/>
    <w:rsid w:val="005E3703"/>
    <w:rsid w:val="005E400D"/>
    <w:rsid w:val="005E40B6"/>
    <w:rsid w:val="005E5135"/>
    <w:rsid w:val="005E65EF"/>
    <w:rsid w:val="005E698D"/>
    <w:rsid w:val="005F09F1"/>
    <w:rsid w:val="005F1040"/>
    <w:rsid w:val="005F2862"/>
    <w:rsid w:val="005F2F25"/>
    <w:rsid w:val="005F30CB"/>
    <w:rsid w:val="005F37F0"/>
    <w:rsid w:val="005F554B"/>
    <w:rsid w:val="005F645A"/>
    <w:rsid w:val="0060060C"/>
    <w:rsid w:val="00600A22"/>
    <w:rsid w:val="00601982"/>
    <w:rsid w:val="006045BA"/>
    <w:rsid w:val="006052F4"/>
    <w:rsid w:val="00605536"/>
    <w:rsid w:val="00605625"/>
    <w:rsid w:val="00606C16"/>
    <w:rsid w:val="00606CDD"/>
    <w:rsid w:val="00606F07"/>
    <w:rsid w:val="00610EE1"/>
    <w:rsid w:val="006118D1"/>
    <w:rsid w:val="00612294"/>
    <w:rsid w:val="00612508"/>
    <w:rsid w:val="0061251F"/>
    <w:rsid w:val="00613493"/>
    <w:rsid w:val="00616C34"/>
    <w:rsid w:val="006202CB"/>
    <w:rsid w:val="00620BF5"/>
    <w:rsid w:val="00620D93"/>
    <w:rsid w:val="0062146F"/>
    <w:rsid w:val="006219B2"/>
    <w:rsid w:val="0062386A"/>
    <w:rsid w:val="0062576D"/>
    <w:rsid w:val="00625788"/>
    <w:rsid w:val="00625DE4"/>
    <w:rsid w:val="00625EED"/>
    <w:rsid w:val="00626095"/>
    <w:rsid w:val="00626647"/>
    <w:rsid w:val="006271AB"/>
    <w:rsid w:val="00627C78"/>
    <w:rsid w:val="006305AA"/>
    <w:rsid w:val="006306D1"/>
    <w:rsid w:val="00630DB1"/>
    <w:rsid w:val="0063201E"/>
    <w:rsid w:val="0063277E"/>
    <w:rsid w:val="0063376E"/>
    <w:rsid w:val="006358D6"/>
    <w:rsid w:val="00635DDB"/>
    <w:rsid w:val="006364F4"/>
    <w:rsid w:val="00640F8D"/>
    <w:rsid w:val="00641028"/>
    <w:rsid w:val="006426D5"/>
    <w:rsid w:val="00642924"/>
    <w:rsid w:val="00642E33"/>
    <w:rsid w:val="00643B96"/>
    <w:rsid w:val="006466FF"/>
    <w:rsid w:val="006467B7"/>
    <w:rsid w:val="00646A5F"/>
    <w:rsid w:val="00646EC3"/>
    <w:rsid w:val="006475C1"/>
    <w:rsid w:val="00650088"/>
    <w:rsid w:val="00650155"/>
    <w:rsid w:val="006508D8"/>
    <w:rsid w:val="006525BA"/>
    <w:rsid w:val="00653E0E"/>
    <w:rsid w:val="00654B10"/>
    <w:rsid w:val="006554E7"/>
    <w:rsid w:val="006568FC"/>
    <w:rsid w:val="00656C00"/>
    <w:rsid w:val="00656D80"/>
    <w:rsid w:val="006577D8"/>
    <w:rsid w:val="00657E3A"/>
    <w:rsid w:val="00661962"/>
    <w:rsid w:val="00661967"/>
    <w:rsid w:val="00661F61"/>
    <w:rsid w:val="00662514"/>
    <w:rsid w:val="00662947"/>
    <w:rsid w:val="00662ACF"/>
    <w:rsid w:val="0066319B"/>
    <w:rsid w:val="006633F1"/>
    <w:rsid w:val="006656BD"/>
    <w:rsid w:val="00665BCC"/>
    <w:rsid w:val="0066650A"/>
    <w:rsid w:val="00670458"/>
    <w:rsid w:val="0067101F"/>
    <w:rsid w:val="00671B49"/>
    <w:rsid w:val="006721AD"/>
    <w:rsid w:val="006728F0"/>
    <w:rsid w:val="0067299F"/>
    <w:rsid w:val="00672B64"/>
    <w:rsid w:val="00672C3F"/>
    <w:rsid w:val="00673ABB"/>
    <w:rsid w:val="00674155"/>
    <w:rsid w:val="0067452E"/>
    <w:rsid w:val="0067461A"/>
    <w:rsid w:val="006746CA"/>
    <w:rsid w:val="00674BB0"/>
    <w:rsid w:val="0067554D"/>
    <w:rsid w:val="0067635F"/>
    <w:rsid w:val="0067673A"/>
    <w:rsid w:val="00677267"/>
    <w:rsid w:val="00677F5B"/>
    <w:rsid w:val="00680B7D"/>
    <w:rsid w:val="0068505D"/>
    <w:rsid w:val="0068643C"/>
    <w:rsid w:val="006877EE"/>
    <w:rsid w:val="00687E7B"/>
    <w:rsid w:val="00695745"/>
    <w:rsid w:val="0069600B"/>
    <w:rsid w:val="00697A7C"/>
    <w:rsid w:val="006A01C9"/>
    <w:rsid w:val="006A0A1A"/>
    <w:rsid w:val="006A121A"/>
    <w:rsid w:val="006A2B3A"/>
    <w:rsid w:val="006A41F5"/>
    <w:rsid w:val="006A4D83"/>
    <w:rsid w:val="006A5037"/>
    <w:rsid w:val="006A5B9F"/>
    <w:rsid w:val="006A6460"/>
    <w:rsid w:val="006B104E"/>
    <w:rsid w:val="006B1EA1"/>
    <w:rsid w:val="006B3B78"/>
    <w:rsid w:val="006B3C3F"/>
    <w:rsid w:val="006B57F3"/>
    <w:rsid w:val="006B5AEA"/>
    <w:rsid w:val="006B6383"/>
    <w:rsid w:val="006B640D"/>
    <w:rsid w:val="006B744D"/>
    <w:rsid w:val="006B7586"/>
    <w:rsid w:val="006B7596"/>
    <w:rsid w:val="006C098A"/>
    <w:rsid w:val="006C196D"/>
    <w:rsid w:val="006C2653"/>
    <w:rsid w:val="006C28E4"/>
    <w:rsid w:val="006C2A71"/>
    <w:rsid w:val="006C54CF"/>
    <w:rsid w:val="006C5D48"/>
    <w:rsid w:val="006C61FA"/>
    <w:rsid w:val="006C6DDA"/>
    <w:rsid w:val="006D025F"/>
    <w:rsid w:val="006D0896"/>
    <w:rsid w:val="006D0AEE"/>
    <w:rsid w:val="006D13EB"/>
    <w:rsid w:val="006D152A"/>
    <w:rsid w:val="006D3B63"/>
    <w:rsid w:val="006D7988"/>
    <w:rsid w:val="006D7EEE"/>
    <w:rsid w:val="006E15BB"/>
    <w:rsid w:val="006E185A"/>
    <w:rsid w:val="006E25D2"/>
    <w:rsid w:val="006E3D57"/>
    <w:rsid w:val="006E49EB"/>
    <w:rsid w:val="006E5896"/>
    <w:rsid w:val="006E5E7D"/>
    <w:rsid w:val="006F00E1"/>
    <w:rsid w:val="006F1480"/>
    <w:rsid w:val="006F1F3C"/>
    <w:rsid w:val="006F3953"/>
    <w:rsid w:val="006F4C65"/>
    <w:rsid w:val="006F4E89"/>
    <w:rsid w:val="006F574F"/>
    <w:rsid w:val="006F5891"/>
    <w:rsid w:val="006F6B5F"/>
    <w:rsid w:val="006F7954"/>
    <w:rsid w:val="00702E7B"/>
    <w:rsid w:val="0070391A"/>
    <w:rsid w:val="0070617F"/>
    <w:rsid w:val="007063EB"/>
    <w:rsid w:val="00706486"/>
    <w:rsid w:val="0071038F"/>
    <w:rsid w:val="0071052B"/>
    <w:rsid w:val="007108CE"/>
    <w:rsid w:val="00713D82"/>
    <w:rsid w:val="0071779E"/>
    <w:rsid w:val="007207F2"/>
    <w:rsid w:val="007214E3"/>
    <w:rsid w:val="007214FA"/>
    <w:rsid w:val="007222F7"/>
    <w:rsid w:val="007228AF"/>
    <w:rsid w:val="00723AFB"/>
    <w:rsid w:val="00724679"/>
    <w:rsid w:val="007246E2"/>
    <w:rsid w:val="00724D2B"/>
    <w:rsid w:val="00724DF3"/>
    <w:rsid w:val="00724E13"/>
    <w:rsid w:val="00725368"/>
    <w:rsid w:val="0072593E"/>
    <w:rsid w:val="00725CC3"/>
    <w:rsid w:val="007261A0"/>
    <w:rsid w:val="007261DF"/>
    <w:rsid w:val="00726FB5"/>
    <w:rsid w:val="007304F3"/>
    <w:rsid w:val="00730839"/>
    <w:rsid w:val="00730F60"/>
    <w:rsid w:val="00730FFB"/>
    <w:rsid w:val="00733FF9"/>
    <w:rsid w:val="00734395"/>
    <w:rsid w:val="00734F36"/>
    <w:rsid w:val="00735EDD"/>
    <w:rsid w:val="007364C4"/>
    <w:rsid w:val="00736821"/>
    <w:rsid w:val="007374C3"/>
    <w:rsid w:val="00741D08"/>
    <w:rsid w:val="00742063"/>
    <w:rsid w:val="00742330"/>
    <w:rsid w:val="00744CE2"/>
    <w:rsid w:val="00745476"/>
    <w:rsid w:val="007459E8"/>
    <w:rsid w:val="00746DDC"/>
    <w:rsid w:val="00747611"/>
    <w:rsid w:val="00752F0A"/>
    <w:rsid w:val="00753112"/>
    <w:rsid w:val="0075389D"/>
    <w:rsid w:val="007547EE"/>
    <w:rsid w:val="00754944"/>
    <w:rsid w:val="007554DF"/>
    <w:rsid w:val="0075776D"/>
    <w:rsid w:val="007579EF"/>
    <w:rsid w:val="007613FB"/>
    <w:rsid w:val="00761AA4"/>
    <w:rsid w:val="00761E34"/>
    <w:rsid w:val="00761FB0"/>
    <w:rsid w:val="007627C3"/>
    <w:rsid w:val="007660F4"/>
    <w:rsid w:val="007701C2"/>
    <w:rsid w:val="007714A0"/>
    <w:rsid w:val="007722BF"/>
    <w:rsid w:val="00773F32"/>
    <w:rsid w:val="007744B6"/>
    <w:rsid w:val="00774782"/>
    <w:rsid w:val="0077541A"/>
    <w:rsid w:val="0077580B"/>
    <w:rsid w:val="00775E6C"/>
    <w:rsid w:val="00777307"/>
    <w:rsid w:val="00777546"/>
    <w:rsid w:val="00777E8A"/>
    <w:rsid w:val="00781167"/>
    <w:rsid w:val="0078164C"/>
    <w:rsid w:val="007845AC"/>
    <w:rsid w:val="00784647"/>
    <w:rsid w:val="007854B3"/>
    <w:rsid w:val="0078551B"/>
    <w:rsid w:val="00786958"/>
    <w:rsid w:val="00786C81"/>
    <w:rsid w:val="00786DC7"/>
    <w:rsid w:val="0078738B"/>
    <w:rsid w:val="0078787D"/>
    <w:rsid w:val="00787FA8"/>
    <w:rsid w:val="007901AD"/>
    <w:rsid w:val="007934A2"/>
    <w:rsid w:val="007944F8"/>
    <w:rsid w:val="007973E3"/>
    <w:rsid w:val="007A054C"/>
    <w:rsid w:val="007A1883"/>
    <w:rsid w:val="007A2418"/>
    <w:rsid w:val="007A4C07"/>
    <w:rsid w:val="007A53E3"/>
    <w:rsid w:val="007A65E4"/>
    <w:rsid w:val="007B09B3"/>
    <w:rsid w:val="007B1626"/>
    <w:rsid w:val="007B1892"/>
    <w:rsid w:val="007B273F"/>
    <w:rsid w:val="007B363A"/>
    <w:rsid w:val="007B59A4"/>
    <w:rsid w:val="007B61AC"/>
    <w:rsid w:val="007C0BB2"/>
    <w:rsid w:val="007C0D6A"/>
    <w:rsid w:val="007C2E1B"/>
    <w:rsid w:val="007C3E9A"/>
    <w:rsid w:val="007C46F5"/>
    <w:rsid w:val="007C4C8A"/>
    <w:rsid w:val="007C502F"/>
    <w:rsid w:val="007C648A"/>
    <w:rsid w:val="007C6E36"/>
    <w:rsid w:val="007D0720"/>
    <w:rsid w:val="007D10F2"/>
    <w:rsid w:val="007D207E"/>
    <w:rsid w:val="007D298C"/>
    <w:rsid w:val="007D311C"/>
    <w:rsid w:val="007D48A9"/>
    <w:rsid w:val="007D4E46"/>
    <w:rsid w:val="007D6104"/>
    <w:rsid w:val="007D6DEC"/>
    <w:rsid w:val="007E0405"/>
    <w:rsid w:val="007E06CC"/>
    <w:rsid w:val="007E084E"/>
    <w:rsid w:val="007E1A38"/>
    <w:rsid w:val="007E1C11"/>
    <w:rsid w:val="007E21E7"/>
    <w:rsid w:val="007E2D35"/>
    <w:rsid w:val="007E4385"/>
    <w:rsid w:val="007E46A1"/>
    <w:rsid w:val="007E4CE6"/>
    <w:rsid w:val="007E4D5F"/>
    <w:rsid w:val="007E730D"/>
    <w:rsid w:val="007E7311"/>
    <w:rsid w:val="007E7C19"/>
    <w:rsid w:val="007F1191"/>
    <w:rsid w:val="007F125B"/>
    <w:rsid w:val="007F1AC7"/>
    <w:rsid w:val="007F403E"/>
    <w:rsid w:val="007F4A7B"/>
    <w:rsid w:val="007F5F3B"/>
    <w:rsid w:val="007F6979"/>
    <w:rsid w:val="007F6C76"/>
    <w:rsid w:val="00801066"/>
    <w:rsid w:val="00801DB6"/>
    <w:rsid w:val="008022A6"/>
    <w:rsid w:val="00802F06"/>
    <w:rsid w:val="00803F01"/>
    <w:rsid w:val="0080557D"/>
    <w:rsid w:val="00805EB6"/>
    <w:rsid w:val="008065AD"/>
    <w:rsid w:val="00806616"/>
    <w:rsid w:val="008072AC"/>
    <w:rsid w:val="00810B0F"/>
    <w:rsid w:val="00810CEA"/>
    <w:rsid w:val="008110CA"/>
    <w:rsid w:val="00813BFA"/>
    <w:rsid w:val="0081542C"/>
    <w:rsid w:val="00815C5E"/>
    <w:rsid w:val="00816465"/>
    <w:rsid w:val="00816A26"/>
    <w:rsid w:val="00817A27"/>
    <w:rsid w:val="00821051"/>
    <w:rsid w:val="00821727"/>
    <w:rsid w:val="008224F6"/>
    <w:rsid w:val="008233E5"/>
    <w:rsid w:val="008248A0"/>
    <w:rsid w:val="00826060"/>
    <w:rsid w:val="00826816"/>
    <w:rsid w:val="008272F7"/>
    <w:rsid w:val="00831131"/>
    <w:rsid w:val="00833DE8"/>
    <w:rsid w:val="00833F47"/>
    <w:rsid w:val="008348C3"/>
    <w:rsid w:val="00835055"/>
    <w:rsid w:val="008364B0"/>
    <w:rsid w:val="00837259"/>
    <w:rsid w:val="008373B4"/>
    <w:rsid w:val="00837507"/>
    <w:rsid w:val="0084009E"/>
    <w:rsid w:val="00840267"/>
    <w:rsid w:val="008404C4"/>
    <w:rsid w:val="00842A0C"/>
    <w:rsid w:val="00842C77"/>
    <w:rsid w:val="00844642"/>
    <w:rsid w:val="00844D5F"/>
    <w:rsid w:val="00844E89"/>
    <w:rsid w:val="00844EE9"/>
    <w:rsid w:val="00847586"/>
    <w:rsid w:val="00847C2C"/>
    <w:rsid w:val="00847D37"/>
    <w:rsid w:val="0085001D"/>
    <w:rsid w:val="008527C1"/>
    <w:rsid w:val="00861EA0"/>
    <w:rsid w:val="00863997"/>
    <w:rsid w:val="0086594F"/>
    <w:rsid w:val="00865A56"/>
    <w:rsid w:val="00866A3E"/>
    <w:rsid w:val="00871A41"/>
    <w:rsid w:val="0087334A"/>
    <w:rsid w:val="008733BF"/>
    <w:rsid w:val="008733D7"/>
    <w:rsid w:val="008743CE"/>
    <w:rsid w:val="00874C2C"/>
    <w:rsid w:val="0087564A"/>
    <w:rsid w:val="00875BA1"/>
    <w:rsid w:val="0087657F"/>
    <w:rsid w:val="0087699B"/>
    <w:rsid w:val="00876F62"/>
    <w:rsid w:val="00877624"/>
    <w:rsid w:val="00880C27"/>
    <w:rsid w:val="008824D7"/>
    <w:rsid w:val="00882CD3"/>
    <w:rsid w:val="00882D5B"/>
    <w:rsid w:val="00883886"/>
    <w:rsid w:val="00886D76"/>
    <w:rsid w:val="008919BE"/>
    <w:rsid w:val="00891BA1"/>
    <w:rsid w:val="00891EF1"/>
    <w:rsid w:val="0089250D"/>
    <w:rsid w:val="00892AD8"/>
    <w:rsid w:val="008942FC"/>
    <w:rsid w:val="00894EEF"/>
    <w:rsid w:val="00897019"/>
    <w:rsid w:val="00897CC1"/>
    <w:rsid w:val="008A10FC"/>
    <w:rsid w:val="008A1686"/>
    <w:rsid w:val="008A260E"/>
    <w:rsid w:val="008A286D"/>
    <w:rsid w:val="008A6454"/>
    <w:rsid w:val="008B0A07"/>
    <w:rsid w:val="008B1D0A"/>
    <w:rsid w:val="008B34DE"/>
    <w:rsid w:val="008B4B81"/>
    <w:rsid w:val="008B66FD"/>
    <w:rsid w:val="008B781F"/>
    <w:rsid w:val="008C0069"/>
    <w:rsid w:val="008C0C44"/>
    <w:rsid w:val="008C1495"/>
    <w:rsid w:val="008C1C29"/>
    <w:rsid w:val="008C27BC"/>
    <w:rsid w:val="008C35C4"/>
    <w:rsid w:val="008C3D2A"/>
    <w:rsid w:val="008C4470"/>
    <w:rsid w:val="008C5E2A"/>
    <w:rsid w:val="008C63E5"/>
    <w:rsid w:val="008C71EC"/>
    <w:rsid w:val="008C7DCB"/>
    <w:rsid w:val="008D0098"/>
    <w:rsid w:val="008D0476"/>
    <w:rsid w:val="008D1BC0"/>
    <w:rsid w:val="008D2311"/>
    <w:rsid w:val="008D43B0"/>
    <w:rsid w:val="008D440A"/>
    <w:rsid w:val="008D52EE"/>
    <w:rsid w:val="008D5522"/>
    <w:rsid w:val="008D69C5"/>
    <w:rsid w:val="008D6F2C"/>
    <w:rsid w:val="008D717E"/>
    <w:rsid w:val="008D7404"/>
    <w:rsid w:val="008E0732"/>
    <w:rsid w:val="008E0F86"/>
    <w:rsid w:val="008E385B"/>
    <w:rsid w:val="008E485E"/>
    <w:rsid w:val="008E5FF7"/>
    <w:rsid w:val="008E6242"/>
    <w:rsid w:val="008E6F81"/>
    <w:rsid w:val="008E711A"/>
    <w:rsid w:val="008F275D"/>
    <w:rsid w:val="008F2DC1"/>
    <w:rsid w:val="008F5FA4"/>
    <w:rsid w:val="008F70AD"/>
    <w:rsid w:val="00900DB1"/>
    <w:rsid w:val="0090143C"/>
    <w:rsid w:val="00901469"/>
    <w:rsid w:val="00901C90"/>
    <w:rsid w:val="009022BF"/>
    <w:rsid w:val="009035A6"/>
    <w:rsid w:val="00903AFC"/>
    <w:rsid w:val="009044AC"/>
    <w:rsid w:val="00904A5A"/>
    <w:rsid w:val="0090722A"/>
    <w:rsid w:val="00910034"/>
    <w:rsid w:val="00911CD9"/>
    <w:rsid w:val="00912B71"/>
    <w:rsid w:val="0091323D"/>
    <w:rsid w:val="00914B8F"/>
    <w:rsid w:val="00915D5E"/>
    <w:rsid w:val="00916E24"/>
    <w:rsid w:val="00920F5C"/>
    <w:rsid w:val="00921AB9"/>
    <w:rsid w:val="00921C60"/>
    <w:rsid w:val="00921FAB"/>
    <w:rsid w:val="00922821"/>
    <w:rsid w:val="00923125"/>
    <w:rsid w:val="0092533F"/>
    <w:rsid w:val="00925FEB"/>
    <w:rsid w:val="00927259"/>
    <w:rsid w:val="00930C19"/>
    <w:rsid w:val="009313FC"/>
    <w:rsid w:val="00931632"/>
    <w:rsid w:val="00932C92"/>
    <w:rsid w:val="0093356C"/>
    <w:rsid w:val="00934447"/>
    <w:rsid w:val="00934533"/>
    <w:rsid w:val="00935109"/>
    <w:rsid w:val="009353D9"/>
    <w:rsid w:val="0093543B"/>
    <w:rsid w:val="00935FCD"/>
    <w:rsid w:val="00936674"/>
    <w:rsid w:val="0093694B"/>
    <w:rsid w:val="0093778B"/>
    <w:rsid w:val="00937821"/>
    <w:rsid w:val="00942129"/>
    <w:rsid w:val="00942ED8"/>
    <w:rsid w:val="00943930"/>
    <w:rsid w:val="00944FB3"/>
    <w:rsid w:val="009454E4"/>
    <w:rsid w:val="009460AC"/>
    <w:rsid w:val="00947A23"/>
    <w:rsid w:val="0095058E"/>
    <w:rsid w:val="00950B80"/>
    <w:rsid w:val="0095179B"/>
    <w:rsid w:val="00952B30"/>
    <w:rsid w:val="00955078"/>
    <w:rsid w:val="0095734D"/>
    <w:rsid w:val="0096043F"/>
    <w:rsid w:val="00962403"/>
    <w:rsid w:val="00962DA1"/>
    <w:rsid w:val="00964325"/>
    <w:rsid w:val="00965150"/>
    <w:rsid w:val="00965879"/>
    <w:rsid w:val="0096683A"/>
    <w:rsid w:val="00967027"/>
    <w:rsid w:val="00967611"/>
    <w:rsid w:val="00970239"/>
    <w:rsid w:val="0097163C"/>
    <w:rsid w:val="009729F0"/>
    <w:rsid w:val="00972D4F"/>
    <w:rsid w:val="00973716"/>
    <w:rsid w:val="00973B1B"/>
    <w:rsid w:val="00976C07"/>
    <w:rsid w:val="00977981"/>
    <w:rsid w:val="0098129F"/>
    <w:rsid w:val="00983036"/>
    <w:rsid w:val="009837DF"/>
    <w:rsid w:val="00984240"/>
    <w:rsid w:val="00985841"/>
    <w:rsid w:val="00987F2B"/>
    <w:rsid w:val="00990B6C"/>
    <w:rsid w:val="00991A94"/>
    <w:rsid w:val="00992D65"/>
    <w:rsid w:val="0099363C"/>
    <w:rsid w:val="00994214"/>
    <w:rsid w:val="00995B07"/>
    <w:rsid w:val="00997042"/>
    <w:rsid w:val="009A0598"/>
    <w:rsid w:val="009A2617"/>
    <w:rsid w:val="009A2619"/>
    <w:rsid w:val="009A2794"/>
    <w:rsid w:val="009A3FF5"/>
    <w:rsid w:val="009A5850"/>
    <w:rsid w:val="009A63E6"/>
    <w:rsid w:val="009A640D"/>
    <w:rsid w:val="009A7275"/>
    <w:rsid w:val="009A7727"/>
    <w:rsid w:val="009B10D6"/>
    <w:rsid w:val="009B353C"/>
    <w:rsid w:val="009B41AD"/>
    <w:rsid w:val="009B60A9"/>
    <w:rsid w:val="009B61B5"/>
    <w:rsid w:val="009C1022"/>
    <w:rsid w:val="009C15EE"/>
    <w:rsid w:val="009C5D61"/>
    <w:rsid w:val="009C7318"/>
    <w:rsid w:val="009D266A"/>
    <w:rsid w:val="009D3C84"/>
    <w:rsid w:val="009D5FDA"/>
    <w:rsid w:val="009D65D0"/>
    <w:rsid w:val="009D7E91"/>
    <w:rsid w:val="009E135E"/>
    <w:rsid w:val="009E33FD"/>
    <w:rsid w:val="009E3C92"/>
    <w:rsid w:val="009E5028"/>
    <w:rsid w:val="009E54F4"/>
    <w:rsid w:val="009E58B3"/>
    <w:rsid w:val="009E6779"/>
    <w:rsid w:val="009E7F67"/>
    <w:rsid w:val="009F008E"/>
    <w:rsid w:val="009F1DC2"/>
    <w:rsid w:val="009F2824"/>
    <w:rsid w:val="009F2BFA"/>
    <w:rsid w:val="009F3629"/>
    <w:rsid w:val="009F4207"/>
    <w:rsid w:val="009F46C3"/>
    <w:rsid w:val="009F7495"/>
    <w:rsid w:val="00A0130F"/>
    <w:rsid w:val="00A01B6F"/>
    <w:rsid w:val="00A02A8E"/>
    <w:rsid w:val="00A03A3D"/>
    <w:rsid w:val="00A045C4"/>
    <w:rsid w:val="00A04A23"/>
    <w:rsid w:val="00A05516"/>
    <w:rsid w:val="00A05A08"/>
    <w:rsid w:val="00A0705C"/>
    <w:rsid w:val="00A10202"/>
    <w:rsid w:val="00A1027A"/>
    <w:rsid w:val="00A10593"/>
    <w:rsid w:val="00A10DFA"/>
    <w:rsid w:val="00A1367F"/>
    <w:rsid w:val="00A1382D"/>
    <w:rsid w:val="00A13D51"/>
    <w:rsid w:val="00A170A1"/>
    <w:rsid w:val="00A21708"/>
    <w:rsid w:val="00A22233"/>
    <w:rsid w:val="00A22362"/>
    <w:rsid w:val="00A23DBF"/>
    <w:rsid w:val="00A249BA"/>
    <w:rsid w:val="00A24EE9"/>
    <w:rsid w:val="00A25C6A"/>
    <w:rsid w:val="00A26C6A"/>
    <w:rsid w:val="00A307C7"/>
    <w:rsid w:val="00A3113E"/>
    <w:rsid w:val="00A31209"/>
    <w:rsid w:val="00A319F3"/>
    <w:rsid w:val="00A31C06"/>
    <w:rsid w:val="00A356F3"/>
    <w:rsid w:val="00A409B8"/>
    <w:rsid w:val="00A40DE6"/>
    <w:rsid w:val="00A42C62"/>
    <w:rsid w:val="00A430FA"/>
    <w:rsid w:val="00A4340E"/>
    <w:rsid w:val="00A43A29"/>
    <w:rsid w:val="00A44581"/>
    <w:rsid w:val="00A4489E"/>
    <w:rsid w:val="00A44BA1"/>
    <w:rsid w:val="00A44D4F"/>
    <w:rsid w:val="00A45093"/>
    <w:rsid w:val="00A46E6F"/>
    <w:rsid w:val="00A47CA2"/>
    <w:rsid w:val="00A50EAF"/>
    <w:rsid w:val="00A52B68"/>
    <w:rsid w:val="00A52C0A"/>
    <w:rsid w:val="00A549DB"/>
    <w:rsid w:val="00A55D86"/>
    <w:rsid w:val="00A56774"/>
    <w:rsid w:val="00A56A4F"/>
    <w:rsid w:val="00A602F9"/>
    <w:rsid w:val="00A61FF3"/>
    <w:rsid w:val="00A62007"/>
    <w:rsid w:val="00A62D74"/>
    <w:rsid w:val="00A650EE"/>
    <w:rsid w:val="00A6584D"/>
    <w:rsid w:val="00A662C8"/>
    <w:rsid w:val="00A66334"/>
    <w:rsid w:val="00A67DC9"/>
    <w:rsid w:val="00A71157"/>
    <w:rsid w:val="00A712CA"/>
    <w:rsid w:val="00A747A8"/>
    <w:rsid w:val="00A76F77"/>
    <w:rsid w:val="00A82FF5"/>
    <w:rsid w:val="00A834C4"/>
    <w:rsid w:val="00A83D35"/>
    <w:rsid w:val="00A848F5"/>
    <w:rsid w:val="00A85A79"/>
    <w:rsid w:val="00A85EE8"/>
    <w:rsid w:val="00A865F4"/>
    <w:rsid w:val="00A87CC5"/>
    <w:rsid w:val="00A901A1"/>
    <w:rsid w:val="00A91BC2"/>
    <w:rsid w:val="00A91F94"/>
    <w:rsid w:val="00A92755"/>
    <w:rsid w:val="00A931FE"/>
    <w:rsid w:val="00A966E6"/>
    <w:rsid w:val="00A96CCA"/>
    <w:rsid w:val="00A97BBE"/>
    <w:rsid w:val="00AA1A22"/>
    <w:rsid w:val="00AA1E7A"/>
    <w:rsid w:val="00AA2194"/>
    <w:rsid w:val="00AA22D3"/>
    <w:rsid w:val="00AA3549"/>
    <w:rsid w:val="00AA4957"/>
    <w:rsid w:val="00AA56F0"/>
    <w:rsid w:val="00AA7856"/>
    <w:rsid w:val="00AB10CB"/>
    <w:rsid w:val="00AB1587"/>
    <w:rsid w:val="00AB2633"/>
    <w:rsid w:val="00AB29C7"/>
    <w:rsid w:val="00AB2BE3"/>
    <w:rsid w:val="00AB2D38"/>
    <w:rsid w:val="00AB3912"/>
    <w:rsid w:val="00AB515B"/>
    <w:rsid w:val="00AB63DF"/>
    <w:rsid w:val="00AB6E33"/>
    <w:rsid w:val="00AB7118"/>
    <w:rsid w:val="00AB7834"/>
    <w:rsid w:val="00AB7905"/>
    <w:rsid w:val="00AC2FE9"/>
    <w:rsid w:val="00AC32B0"/>
    <w:rsid w:val="00AC380A"/>
    <w:rsid w:val="00AC3C77"/>
    <w:rsid w:val="00AC471A"/>
    <w:rsid w:val="00AC4D5F"/>
    <w:rsid w:val="00AC6166"/>
    <w:rsid w:val="00AC6481"/>
    <w:rsid w:val="00AD1D2C"/>
    <w:rsid w:val="00AD1DD6"/>
    <w:rsid w:val="00AD28DE"/>
    <w:rsid w:val="00AD2D9B"/>
    <w:rsid w:val="00AD3DF7"/>
    <w:rsid w:val="00AD46A7"/>
    <w:rsid w:val="00AD5E27"/>
    <w:rsid w:val="00AD654C"/>
    <w:rsid w:val="00AD6E07"/>
    <w:rsid w:val="00AD7076"/>
    <w:rsid w:val="00AD740F"/>
    <w:rsid w:val="00AD7840"/>
    <w:rsid w:val="00AE0525"/>
    <w:rsid w:val="00AE08DB"/>
    <w:rsid w:val="00AE0CC6"/>
    <w:rsid w:val="00AE1362"/>
    <w:rsid w:val="00AE2729"/>
    <w:rsid w:val="00AE3148"/>
    <w:rsid w:val="00AE3720"/>
    <w:rsid w:val="00AE59E9"/>
    <w:rsid w:val="00AE5AE2"/>
    <w:rsid w:val="00AE7343"/>
    <w:rsid w:val="00AF0757"/>
    <w:rsid w:val="00AF291E"/>
    <w:rsid w:val="00AF39A0"/>
    <w:rsid w:val="00AF3F41"/>
    <w:rsid w:val="00AF5CEC"/>
    <w:rsid w:val="00AF6B00"/>
    <w:rsid w:val="00AF72F2"/>
    <w:rsid w:val="00B00A13"/>
    <w:rsid w:val="00B00D69"/>
    <w:rsid w:val="00B00E04"/>
    <w:rsid w:val="00B011B3"/>
    <w:rsid w:val="00B0155C"/>
    <w:rsid w:val="00B02E7C"/>
    <w:rsid w:val="00B039E5"/>
    <w:rsid w:val="00B03D42"/>
    <w:rsid w:val="00B04244"/>
    <w:rsid w:val="00B042C5"/>
    <w:rsid w:val="00B0481F"/>
    <w:rsid w:val="00B05073"/>
    <w:rsid w:val="00B05485"/>
    <w:rsid w:val="00B06613"/>
    <w:rsid w:val="00B10CBA"/>
    <w:rsid w:val="00B115D4"/>
    <w:rsid w:val="00B11D5A"/>
    <w:rsid w:val="00B1286A"/>
    <w:rsid w:val="00B137D9"/>
    <w:rsid w:val="00B1458E"/>
    <w:rsid w:val="00B14C51"/>
    <w:rsid w:val="00B16CB5"/>
    <w:rsid w:val="00B20021"/>
    <w:rsid w:val="00B206A7"/>
    <w:rsid w:val="00B20807"/>
    <w:rsid w:val="00B20FDE"/>
    <w:rsid w:val="00B21D08"/>
    <w:rsid w:val="00B234BE"/>
    <w:rsid w:val="00B24CE1"/>
    <w:rsid w:val="00B25721"/>
    <w:rsid w:val="00B30B1A"/>
    <w:rsid w:val="00B326CD"/>
    <w:rsid w:val="00B328BC"/>
    <w:rsid w:val="00B34281"/>
    <w:rsid w:val="00B365B3"/>
    <w:rsid w:val="00B367A3"/>
    <w:rsid w:val="00B37046"/>
    <w:rsid w:val="00B3754D"/>
    <w:rsid w:val="00B37FE8"/>
    <w:rsid w:val="00B42041"/>
    <w:rsid w:val="00B43663"/>
    <w:rsid w:val="00B43D6D"/>
    <w:rsid w:val="00B43FBF"/>
    <w:rsid w:val="00B44F11"/>
    <w:rsid w:val="00B46EC3"/>
    <w:rsid w:val="00B47963"/>
    <w:rsid w:val="00B51846"/>
    <w:rsid w:val="00B51AE9"/>
    <w:rsid w:val="00B51B3A"/>
    <w:rsid w:val="00B56F82"/>
    <w:rsid w:val="00B5735F"/>
    <w:rsid w:val="00B576CD"/>
    <w:rsid w:val="00B60221"/>
    <w:rsid w:val="00B608AD"/>
    <w:rsid w:val="00B60C3E"/>
    <w:rsid w:val="00B6116F"/>
    <w:rsid w:val="00B62979"/>
    <w:rsid w:val="00B66D01"/>
    <w:rsid w:val="00B67B0D"/>
    <w:rsid w:val="00B70056"/>
    <w:rsid w:val="00B70CA2"/>
    <w:rsid w:val="00B70D53"/>
    <w:rsid w:val="00B71224"/>
    <w:rsid w:val="00B73016"/>
    <w:rsid w:val="00B74118"/>
    <w:rsid w:val="00B75981"/>
    <w:rsid w:val="00B7782A"/>
    <w:rsid w:val="00B77C39"/>
    <w:rsid w:val="00B806D6"/>
    <w:rsid w:val="00B823A7"/>
    <w:rsid w:val="00B828EF"/>
    <w:rsid w:val="00B833C4"/>
    <w:rsid w:val="00B84575"/>
    <w:rsid w:val="00B85849"/>
    <w:rsid w:val="00B86123"/>
    <w:rsid w:val="00B86B7E"/>
    <w:rsid w:val="00B8720A"/>
    <w:rsid w:val="00B90FA5"/>
    <w:rsid w:val="00B919F1"/>
    <w:rsid w:val="00B92346"/>
    <w:rsid w:val="00B931AD"/>
    <w:rsid w:val="00B93AF2"/>
    <w:rsid w:val="00B95060"/>
    <w:rsid w:val="00B95782"/>
    <w:rsid w:val="00BA01CE"/>
    <w:rsid w:val="00BA0F5E"/>
    <w:rsid w:val="00BA2260"/>
    <w:rsid w:val="00BA2FF1"/>
    <w:rsid w:val="00BA3BC4"/>
    <w:rsid w:val="00BA42DB"/>
    <w:rsid w:val="00BA4D2F"/>
    <w:rsid w:val="00BB052E"/>
    <w:rsid w:val="00BB468D"/>
    <w:rsid w:val="00BB46EF"/>
    <w:rsid w:val="00BB7BE0"/>
    <w:rsid w:val="00BB7D72"/>
    <w:rsid w:val="00BC0202"/>
    <w:rsid w:val="00BC0725"/>
    <w:rsid w:val="00BC0E8D"/>
    <w:rsid w:val="00BC0EC7"/>
    <w:rsid w:val="00BC1E82"/>
    <w:rsid w:val="00BC264E"/>
    <w:rsid w:val="00BC29E9"/>
    <w:rsid w:val="00BC4F18"/>
    <w:rsid w:val="00BC7A09"/>
    <w:rsid w:val="00BD1F42"/>
    <w:rsid w:val="00BD4C77"/>
    <w:rsid w:val="00BD67C9"/>
    <w:rsid w:val="00BD6978"/>
    <w:rsid w:val="00BE14F1"/>
    <w:rsid w:val="00BE3A0B"/>
    <w:rsid w:val="00BE5283"/>
    <w:rsid w:val="00BE6551"/>
    <w:rsid w:val="00BE7B81"/>
    <w:rsid w:val="00BF093B"/>
    <w:rsid w:val="00BF1822"/>
    <w:rsid w:val="00BF5344"/>
    <w:rsid w:val="00BF742C"/>
    <w:rsid w:val="00C00B88"/>
    <w:rsid w:val="00C02FB1"/>
    <w:rsid w:val="00C039F8"/>
    <w:rsid w:val="00C04198"/>
    <w:rsid w:val="00C04586"/>
    <w:rsid w:val="00C06B2A"/>
    <w:rsid w:val="00C06B2F"/>
    <w:rsid w:val="00C100DA"/>
    <w:rsid w:val="00C113C9"/>
    <w:rsid w:val="00C11593"/>
    <w:rsid w:val="00C11759"/>
    <w:rsid w:val="00C124BE"/>
    <w:rsid w:val="00C129C6"/>
    <w:rsid w:val="00C13733"/>
    <w:rsid w:val="00C16A87"/>
    <w:rsid w:val="00C16D56"/>
    <w:rsid w:val="00C17330"/>
    <w:rsid w:val="00C208D7"/>
    <w:rsid w:val="00C21412"/>
    <w:rsid w:val="00C21433"/>
    <w:rsid w:val="00C2196A"/>
    <w:rsid w:val="00C21C78"/>
    <w:rsid w:val="00C22E04"/>
    <w:rsid w:val="00C2471F"/>
    <w:rsid w:val="00C328B4"/>
    <w:rsid w:val="00C33C79"/>
    <w:rsid w:val="00C35E57"/>
    <w:rsid w:val="00C35E80"/>
    <w:rsid w:val="00C361FF"/>
    <w:rsid w:val="00C40AA2"/>
    <w:rsid w:val="00C40D59"/>
    <w:rsid w:val="00C41155"/>
    <w:rsid w:val="00C41B5F"/>
    <w:rsid w:val="00C4244F"/>
    <w:rsid w:val="00C43390"/>
    <w:rsid w:val="00C50044"/>
    <w:rsid w:val="00C51A3B"/>
    <w:rsid w:val="00C53DC1"/>
    <w:rsid w:val="00C54627"/>
    <w:rsid w:val="00C558B8"/>
    <w:rsid w:val="00C60C91"/>
    <w:rsid w:val="00C617A5"/>
    <w:rsid w:val="00C622FF"/>
    <w:rsid w:val="00C62F8D"/>
    <w:rsid w:val="00C632DE"/>
    <w:rsid w:val="00C632ED"/>
    <w:rsid w:val="00C635FF"/>
    <w:rsid w:val="00C64044"/>
    <w:rsid w:val="00C646C8"/>
    <w:rsid w:val="00C65A4D"/>
    <w:rsid w:val="00C66150"/>
    <w:rsid w:val="00C669A5"/>
    <w:rsid w:val="00C67979"/>
    <w:rsid w:val="00C67B75"/>
    <w:rsid w:val="00C70EF5"/>
    <w:rsid w:val="00C720DC"/>
    <w:rsid w:val="00C7393E"/>
    <w:rsid w:val="00C753D4"/>
    <w:rsid w:val="00C756C5"/>
    <w:rsid w:val="00C75FEC"/>
    <w:rsid w:val="00C76147"/>
    <w:rsid w:val="00C7654D"/>
    <w:rsid w:val="00C77A4B"/>
    <w:rsid w:val="00C80071"/>
    <w:rsid w:val="00C80B30"/>
    <w:rsid w:val="00C82195"/>
    <w:rsid w:val="00C82CAE"/>
    <w:rsid w:val="00C8442E"/>
    <w:rsid w:val="00C856D7"/>
    <w:rsid w:val="00C85979"/>
    <w:rsid w:val="00C87246"/>
    <w:rsid w:val="00C91AF3"/>
    <w:rsid w:val="00C930A8"/>
    <w:rsid w:val="00C94781"/>
    <w:rsid w:val="00C970E1"/>
    <w:rsid w:val="00C97C91"/>
    <w:rsid w:val="00CA003E"/>
    <w:rsid w:val="00CA0DB1"/>
    <w:rsid w:val="00CA0E90"/>
    <w:rsid w:val="00CA108B"/>
    <w:rsid w:val="00CA4EF4"/>
    <w:rsid w:val="00CA50EE"/>
    <w:rsid w:val="00CA5310"/>
    <w:rsid w:val="00CA575D"/>
    <w:rsid w:val="00CA5D41"/>
    <w:rsid w:val="00CA6CDB"/>
    <w:rsid w:val="00CA6D6E"/>
    <w:rsid w:val="00CB0D2A"/>
    <w:rsid w:val="00CB1674"/>
    <w:rsid w:val="00CB3252"/>
    <w:rsid w:val="00CB3273"/>
    <w:rsid w:val="00CB445D"/>
    <w:rsid w:val="00CB5E13"/>
    <w:rsid w:val="00CB7167"/>
    <w:rsid w:val="00CB7588"/>
    <w:rsid w:val="00CC0D85"/>
    <w:rsid w:val="00CC2D5B"/>
    <w:rsid w:val="00CC30A8"/>
    <w:rsid w:val="00CC3524"/>
    <w:rsid w:val="00CC4822"/>
    <w:rsid w:val="00CC49AC"/>
    <w:rsid w:val="00CC50B3"/>
    <w:rsid w:val="00CC5423"/>
    <w:rsid w:val="00CC598C"/>
    <w:rsid w:val="00CD1B1B"/>
    <w:rsid w:val="00CD1BD6"/>
    <w:rsid w:val="00CD26AD"/>
    <w:rsid w:val="00CD27BE"/>
    <w:rsid w:val="00CD29E9"/>
    <w:rsid w:val="00CD3F88"/>
    <w:rsid w:val="00CD4BBC"/>
    <w:rsid w:val="00CD51FF"/>
    <w:rsid w:val="00CD58F1"/>
    <w:rsid w:val="00CD6F0F"/>
    <w:rsid w:val="00CD734D"/>
    <w:rsid w:val="00CE0100"/>
    <w:rsid w:val="00CE0BB7"/>
    <w:rsid w:val="00CE0BEC"/>
    <w:rsid w:val="00CE0ECC"/>
    <w:rsid w:val="00CE3E9A"/>
    <w:rsid w:val="00CE708B"/>
    <w:rsid w:val="00CF0223"/>
    <w:rsid w:val="00CF26B7"/>
    <w:rsid w:val="00CF3269"/>
    <w:rsid w:val="00CF3AB4"/>
    <w:rsid w:val="00CF4048"/>
    <w:rsid w:val="00CF5B1E"/>
    <w:rsid w:val="00CF6E39"/>
    <w:rsid w:val="00CF72DA"/>
    <w:rsid w:val="00D00C1E"/>
    <w:rsid w:val="00D06711"/>
    <w:rsid w:val="00D068EA"/>
    <w:rsid w:val="00D0769A"/>
    <w:rsid w:val="00D07AA2"/>
    <w:rsid w:val="00D109BD"/>
    <w:rsid w:val="00D10BB7"/>
    <w:rsid w:val="00D11E84"/>
    <w:rsid w:val="00D11F2B"/>
    <w:rsid w:val="00D13A6E"/>
    <w:rsid w:val="00D144CD"/>
    <w:rsid w:val="00D15049"/>
    <w:rsid w:val="00D15B4E"/>
    <w:rsid w:val="00D15FB4"/>
    <w:rsid w:val="00D177E7"/>
    <w:rsid w:val="00D2079F"/>
    <w:rsid w:val="00D20EC0"/>
    <w:rsid w:val="00D21504"/>
    <w:rsid w:val="00D24F16"/>
    <w:rsid w:val="00D24FF7"/>
    <w:rsid w:val="00D25780"/>
    <w:rsid w:val="00D257AF"/>
    <w:rsid w:val="00D26CFB"/>
    <w:rsid w:val="00D32F74"/>
    <w:rsid w:val="00D33EE0"/>
    <w:rsid w:val="00D33FF8"/>
    <w:rsid w:val="00D34271"/>
    <w:rsid w:val="00D35889"/>
    <w:rsid w:val="00D359AD"/>
    <w:rsid w:val="00D36E2C"/>
    <w:rsid w:val="00D40F35"/>
    <w:rsid w:val="00D41A5B"/>
    <w:rsid w:val="00D41E6C"/>
    <w:rsid w:val="00D43594"/>
    <w:rsid w:val="00D438B8"/>
    <w:rsid w:val="00D447EF"/>
    <w:rsid w:val="00D450CB"/>
    <w:rsid w:val="00D45775"/>
    <w:rsid w:val="00D50367"/>
    <w:rsid w:val="00D505E2"/>
    <w:rsid w:val="00D52329"/>
    <w:rsid w:val="00D52CFE"/>
    <w:rsid w:val="00D55816"/>
    <w:rsid w:val="00D560A6"/>
    <w:rsid w:val="00D6042D"/>
    <w:rsid w:val="00D60C7C"/>
    <w:rsid w:val="00D60D4D"/>
    <w:rsid w:val="00D6178E"/>
    <w:rsid w:val="00D6195F"/>
    <w:rsid w:val="00D64265"/>
    <w:rsid w:val="00D6498F"/>
    <w:rsid w:val="00D65F6C"/>
    <w:rsid w:val="00D66029"/>
    <w:rsid w:val="00D67652"/>
    <w:rsid w:val="00D70EAF"/>
    <w:rsid w:val="00D71EC9"/>
    <w:rsid w:val="00D726F3"/>
    <w:rsid w:val="00D72768"/>
    <w:rsid w:val="00D7463D"/>
    <w:rsid w:val="00D74BA3"/>
    <w:rsid w:val="00D74C64"/>
    <w:rsid w:val="00D754AC"/>
    <w:rsid w:val="00D754CC"/>
    <w:rsid w:val="00D80774"/>
    <w:rsid w:val="00D80F5A"/>
    <w:rsid w:val="00D81610"/>
    <w:rsid w:val="00D819D1"/>
    <w:rsid w:val="00D82A85"/>
    <w:rsid w:val="00D83DE8"/>
    <w:rsid w:val="00D84437"/>
    <w:rsid w:val="00D84943"/>
    <w:rsid w:val="00D84A36"/>
    <w:rsid w:val="00D85606"/>
    <w:rsid w:val="00D856DF"/>
    <w:rsid w:val="00D857D8"/>
    <w:rsid w:val="00D8737E"/>
    <w:rsid w:val="00D912BD"/>
    <w:rsid w:val="00D91E57"/>
    <w:rsid w:val="00D92031"/>
    <w:rsid w:val="00D92E4C"/>
    <w:rsid w:val="00D945D2"/>
    <w:rsid w:val="00D94AE7"/>
    <w:rsid w:val="00D958CB"/>
    <w:rsid w:val="00D95F58"/>
    <w:rsid w:val="00D966B3"/>
    <w:rsid w:val="00D970F0"/>
    <w:rsid w:val="00DA05B3"/>
    <w:rsid w:val="00DA05E7"/>
    <w:rsid w:val="00DA2AF3"/>
    <w:rsid w:val="00DA2C0C"/>
    <w:rsid w:val="00DA2FA0"/>
    <w:rsid w:val="00DA3C54"/>
    <w:rsid w:val="00DA3F27"/>
    <w:rsid w:val="00DA4540"/>
    <w:rsid w:val="00DA50F8"/>
    <w:rsid w:val="00DA57D6"/>
    <w:rsid w:val="00DA587E"/>
    <w:rsid w:val="00DA5EAC"/>
    <w:rsid w:val="00DA60F4"/>
    <w:rsid w:val="00DA72D4"/>
    <w:rsid w:val="00DA7620"/>
    <w:rsid w:val="00DB0F8B"/>
    <w:rsid w:val="00DB3052"/>
    <w:rsid w:val="00DB3740"/>
    <w:rsid w:val="00DB3A98"/>
    <w:rsid w:val="00DB4EE0"/>
    <w:rsid w:val="00DB7428"/>
    <w:rsid w:val="00DB7C01"/>
    <w:rsid w:val="00DC0A6D"/>
    <w:rsid w:val="00DC1957"/>
    <w:rsid w:val="00DC2D17"/>
    <w:rsid w:val="00DC48D0"/>
    <w:rsid w:val="00DC4B12"/>
    <w:rsid w:val="00DC5037"/>
    <w:rsid w:val="00DC606A"/>
    <w:rsid w:val="00DC6636"/>
    <w:rsid w:val="00DC68B5"/>
    <w:rsid w:val="00DC73DC"/>
    <w:rsid w:val="00DD1E38"/>
    <w:rsid w:val="00DD1E95"/>
    <w:rsid w:val="00DD2E13"/>
    <w:rsid w:val="00DD3A4B"/>
    <w:rsid w:val="00DD3A57"/>
    <w:rsid w:val="00DD4344"/>
    <w:rsid w:val="00DD55EB"/>
    <w:rsid w:val="00DD78F7"/>
    <w:rsid w:val="00DE01F9"/>
    <w:rsid w:val="00DE064D"/>
    <w:rsid w:val="00DE19AD"/>
    <w:rsid w:val="00DE23BF"/>
    <w:rsid w:val="00DE3981"/>
    <w:rsid w:val="00DE40DD"/>
    <w:rsid w:val="00DE5844"/>
    <w:rsid w:val="00DE623C"/>
    <w:rsid w:val="00DE7755"/>
    <w:rsid w:val="00DF059A"/>
    <w:rsid w:val="00DF3D56"/>
    <w:rsid w:val="00DF64E9"/>
    <w:rsid w:val="00DF64F0"/>
    <w:rsid w:val="00DF6D19"/>
    <w:rsid w:val="00DF6ED2"/>
    <w:rsid w:val="00DF70F5"/>
    <w:rsid w:val="00DF73B1"/>
    <w:rsid w:val="00DF7914"/>
    <w:rsid w:val="00DF7F41"/>
    <w:rsid w:val="00E02247"/>
    <w:rsid w:val="00E04204"/>
    <w:rsid w:val="00E074E5"/>
    <w:rsid w:val="00E11934"/>
    <w:rsid w:val="00E12195"/>
    <w:rsid w:val="00E13271"/>
    <w:rsid w:val="00E136B0"/>
    <w:rsid w:val="00E142E5"/>
    <w:rsid w:val="00E14348"/>
    <w:rsid w:val="00E15BA3"/>
    <w:rsid w:val="00E16F3D"/>
    <w:rsid w:val="00E1716D"/>
    <w:rsid w:val="00E17D9E"/>
    <w:rsid w:val="00E20FE7"/>
    <w:rsid w:val="00E2252C"/>
    <w:rsid w:val="00E23D5B"/>
    <w:rsid w:val="00E24383"/>
    <w:rsid w:val="00E253A5"/>
    <w:rsid w:val="00E259D1"/>
    <w:rsid w:val="00E2635D"/>
    <w:rsid w:val="00E270C0"/>
    <w:rsid w:val="00E27B3F"/>
    <w:rsid w:val="00E3017E"/>
    <w:rsid w:val="00E30CAD"/>
    <w:rsid w:val="00E31C48"/>
    <w:rsid w:val="00E32E5E"/>
    <w:rsid w:val="00E35BCD"/>
    <w:rsid w:val="00E36D82"/>
    <w:rsid w:val="00E378AD"/>
    <w:rsid w:val="00E41EB6"/>
    <w:rsid w:val="00E4460C"/>
    <w:rsid w:val="00E4518A"/>
    <w:rsid w:val="00E4542A"/>
    <w:rsid w:val="00E460B9"/>
    <w:rsid w:val="00E465D1"/>
    <w:rsid w:val="00E50CDE"/>
    <w:rsid w:val="00E5121E"/>
    <w:rsid w:val="00E51601"/>
    <w:rsid w:val="00E51965"/>
    <w:rsid w:val="00E52A01"/>
    <w:rsid w:val="00E532EF"/>
    <w:rsid w:val="00E53E1A"/>
    <w:rsid w:val="00E5422B"/>
    <w:rsid w:val="00E54805"/>
    <w:rsid w:val="00E559DE"/>
    <w:rsid w:val="00E55A33"/>
    <w:rsid w:val="00E56F6B"/>
    <w:rsid w:val="00E57240"/>
    <w:rsid w:val="00E57E38"/>
    <w:rsid w:val="00E57EF5"/>
    <w:rsid w:val="00E614E1"/>
    <w:rsid w:val="00E62160"/>
    <w:rsid w:val="00E62D5F"/>
    <w:rsid w:val="00E64C1D"/>
    <w:rsid w:val="00E65EE1"/>
    <w:rsid w:val="00E6640A"/>
    <w:rsid w:val="00E67121"/>
    <w:rsid w:val="00E70BDF"/>
    <w:rsid w:val="00E7198D"/>
    <w:rsid w:val="00E71EA6"/>
    <w:rsid w:val="00E735AF"/>
    <w:rsid w:val="00E73D85"/>
    <w:rsid w:val="00E74CA6"/>
    <w:rsid w:val="00E75E3D"/>
    <w:rsid w:val="00E76BDF"/>
    <w:rsid w:val="00E76BF9"/>
    <w:rsid w:val="00E77ACE"/>
    <w:rsid w:val="00E8033F"/>
    <w:rsid w:val="00E80874"/>
    <w:rsid w:val="00E82752"/>
    <w:rsid w:val="00E831C0"/>
    <w:rsid w:val="00E8353E"/>
    <w:rsid w:val="00E84491"/>
    <w:rsid w:val="00E863ED"/>
    <w:rsid w:val="00E929C2"/>
    <w:rsid w:val="00E92B07"/>
    <w:rsid w:val="00E94A3F"/>
    <w:rsid w:val="00E9731C"/>
    <w:rsid w:val="00E974AD"/>
    <w:rsid w:val="00EA04ED"/>
    <w:rsid w:val="00EA0A36"/>
    <w:rsid w:val="00EA3BD0"/>
    <w:rsid w:val="00EA4978"/>
    <w:rsid w:val="00EA4E4C"/>
    <w:rsid w:val="00EA5660"/>
    <w:rsid w:val="00EA61F4"/>
    <w:rsid w:val="00EA77E6"/>
    <w:rsid w:val="00EA7C20"/>
    <w:rsid w:val="00EB04B7"/>
    <w:rsid w:val="00EB2EFB"/>
    <w:rsid w:val="00EB5302"/>
    <w:rsid w:val="00EB5AA8"/>
    <w:rsid w:val="00EB6DD5"/>
    <w:rsid w:val="00EB6FCB"/>
    <w:rsid w:val="00EB7992"/>
    <w:rsid w:val="00EB7A8A"/>
    <w:rsid w:val="00EC0104"/>
    <w:rsid w:val="00EC0184"/>
    <w:rsid w:val="00EC0369"/>
    <w:rsid w:val="00EC2D7A"/>
    <w:rsid w:val="00EC316E"/>
    <w:rsid w:val="00EC3E51"/>
    <w:rsid w:val="00EC42CC"/>
    <w:rsid w:val="00EC446A"/>
    <w:rsid w:val="00EC539D"/>
    <w:rsid w:val="00EC633A"/>
    <w:rsid w:val="00EC6751"/>
    <w:rsid w:val="00ED1B9D"/>
    <w:rsid w:val="00ED5045"/>
    <w:rsid w:val="00ED5AB1"/>
    <w:rsid w:val="00ED6A57"/>
    <w:rsid w:val="00EE056F"/>
    <w:rsid w:val="00EE0910"/>
    <w:rsid w:val="00EE1A64"/>
    <w:rsid w:val="00EE26D5"/>
    <w:rsid w:val="00EE30BA"/>
    <w:rsid w:val="00EE3DC8"/>
    <w:rsid w:val="00EE4189"/>
    <w:rsid w:val="00EE4695"/>
    <w:rsid w:val="00EE5713"/>
    <w:rsid w:val="00EE686F"/>
    <w:rsid w:val="00EE71A4"/>
    <w:rsid w:val="00EE78AD"/>
    <w:rsid w:val="00EE7D99"/>
    <w:rsid w:val="00EF2E0D"/>
    <w:rsid w:val="00EF432B"/>
    <w:rsid w:val="00EF43F5"/>
    <w:rsid w:val="00EF4A96"/>
    <w:rsid w:val="00EF5305"/>
    <w:rsid w:val="00EF6476"/>
    <w:rsid w:val="00EF6D39"/>
    <w:rsid w:val="00EF6F36"/>
    <w:rsid w:val="00EF7720"/>
    <w:rsid w:val="00F017AF"/>
    <w:rsid w:val="00F01CB6"/>
    <w:rsid w:val="00F02091"/>
    <w:rsid w:val="00F03FB7"/>
    <w:rsid w:val="00F041C4"/>
    <w:rsid w:val="00F059F0"/>
    <w:rsid w:val="00F11311"/>
    <w:rsid w:val="00F141AC"/>
    <w:rsid w:val="00F14223"/>
    <w:rsid w:val="00F14812"/>
    <w:rsid w:val="00F1598C"/>
    <w:rsid w:val="00F15DBE"/>
    <w:rsid w:val="00F20BC6"/>
    <w:rsid w:val="00F2130C"/>
    <w:rsid w:val="00F21403"/>
    <w:rsid w:val="00F23494"/>
    <w:rsid w:val="00F23C89"/>
    <w:rsid w:val="00F24CC0"/>
    <w:rsid w:val="00F255FC"/>
    <w:rsid w:val="00F259B0"/>
    <w:rsid w:val="00F26A20"/>
    <w:rsid w:val="00F276C9"/>
    <w:rsid w:val="00F31359"/>
    <w:rsid w:val="00F31619"/>
    <w:rsid w:val="00F3169B"/>
    <w:rsid w:val="00F31717"/>
    <w:rsid w:val="00F336FA"/>
    <w:rsid w:val="00F33F62"/>
    <w:rsid w:val="00F3592A"/>
    <w:rsid w:val="00F365F1"/>
    <w:rsid w:val="00F3768D"/>
    <w:rsid w:val="00F4005A"/>
    <w:rsid w:val="00F40690"/>
    <w:rsid w:val="00F41304"/>
    <w:rsid w:val="00F41A53"/>
    <w:rsid w:val="00F4376A"/>
    <w:rsid w:val="00F43B8F"/>
    <w:rsid w:val="00F448A1"/>
    <w:rsid w:val="00F44CAD"/>
    <w:rsid w:val="00F45247"/>
    <w:rsid w:val="00F45B97"/>
    <w:rsid w:val="00F462AE"/>
    <w:rsid w:val="00F46805"/>
    <w:rsid w:val="00F47B77"/>
    <w:rsid w:val="00F50409"/>
    <w:rsid w:val="00F5162B"/>
    <w:rsid w:val="00F51785"/>
    <w:rsid w:val="00F51D03"/>
    <w:rsid w:val="00F52844"/>
    <w:rsid w:val="00F52A6E"/>
    <w:rsid w:val="00F530D7"/>
    <w:rsid w:val="00F53902"/>
    <w:rsid w:val="00F53C0C"/>
    <w:rsid w:val="00F5407D"/>
    <w:rsid w:val="00F541E6"/>
    <w:rsid w:val="00F54F56"/>
    <w:rsid w:val="00F55B57"/>
    <w:rsid w:val="00F574CC"/>
    <w:rsid w:val="00F612F5"/>
    <w:rsid w:val="00F61AD2"/>
    <w:rsid w:val="00F62F49"/>
    <w:rsid w:val="00F640BF"/>
    <w:rsid w:val="00F67827"/>
    <w:rsid w:val="00F70754"/>
    <w:rsid w:val="00F7115B"/>
    <w:rsid w:val="00F7152D"/>
    <w:rsid w:val="00F72871"/>
    <w:rsid w:val="00F7288F"/>
    <w:rsid w:val="00F75934"/>
    <w:rsid w:val="00F75ADA"/>
    <w:rsid w:val="00F77926"/>
    <w:rsid w:val="00F8062E"/>
    <w:rsid w:val="00F81999"/>
    <w:rsid w:val="00F83A19"/>
    <w:rsid w:val="00F850C3"/>
    <w:rsid w:val="00F875F1"/>
    <w:rsid w:val="00F879A1"/>
    <w:rsid w:val="00F87A2D"/>
    <w:rsid w:val="00F87BA9"/>
    <w:rsid w:val="00F921C4"/>
    <w:rsid w:val="00F92FC4"/>
    <w:rsid w:val="00F936AB"/>
    <w:rsid w:val="00F96179"/>
    <w:rsid w:val="00F961AA"/>
    <w:rsid w:val="00F9793C"/>
    <w:rsid w:val="00FA017C"/>
    <w:rsid w:val="00FA0C14"/>
    <w:rsid w:val="00FA11C5"/>
    <w:rsid w:val="00FA137A"/>
    <w:rsid w:val="00FA257C"/>
    <w:rsid w:val="00FA419F"/>
    <w:rsid w:val="00FA457E"/>
    <w:rsid w:val="00FA5504"/>
    <w:rsid w:val="00FA569C"/>
    <w:rsid w:val="00FA65CB"/>
    <w:rsid w:val="00FA664A"/>
    <w:rsid w:val="00FA7730"/>
    <w:rsid w:val="00FA7803"/>
    <w:rsid w:val="00FB0535"/>
    <w:rsid w:val="00FB1A3E"/>
    <w:rsid w:val="00FB23EC"/>
    <w:rsid w:val="00FB3E2F"/>
    <w:rsid w:val="00FB433A"/>
    <w:rsid w:val="00FB4B02"/>
    <w:rsid w:val="00FB53EF"/>
    <w:rsid w:val="00FB56D5"/>
    <w:rsid w:val="00FB5925"/>
    <w:rsid w:val="00FB60B4"/>
    <w:rsid w:val="00FB6A3B"/>
    <w:rsid w:val="00FB7AA5"/>
    <w:rsid w:val="00FC20A3"/>
    <w:rsid w:val="00FC2831"/>
    <w:rsid w:val="00FC2D40"/>
    <w:rsid w:val="00FC2F4D"/>
    <w:rsid w:val="00FC3600"/>
    <w:rsid w:val="00FC4A9F"/>
    <w:rsid w:val="00FC564E"/>
    <w:rsid w:val="00FC565B"/>
    <w:rsid w:val="00FC7ED8"/>
    <w:rsid w:val="00FD1389"/>
    <w:rsid w:val="00FD1C6F"/>
    <w:rsid w:val="00FD293D"/>
    <w:rsid w:val="00FD3FAC"/>
    <w:rsid w:val="00FD432D"/>
    <w:rsid w:val="00FD5241"/>
    <w:rsid w:val="00FD52A2"/>
    <w:rsid w:val="00FD5581"/>
    <w:rsid w:val="00FD55C0"/>
    <w:rsid w:val="00FD5D1C"/>
    <w:rsid w:val="00FD6399"/>
    <w:rsid w:val="00FD6539"/>
    <w:rsid w:val="00FE006E"/>
    <w:rsid w:val="00FE082E"/>
    <w:rsid w:val="00FE0FB6"/>
    <w:rsid w:val="00FE197E"/>
    <w:rsid w:val="00FE3CBF"/>
    <w:rsid w:val="00FE60B7"/>
    <w:rsid w:val="00FE60D7"/>
    <w:rsid w:val="00FE646B"/>
    <w:rsid w:val="00FF0698"/>
    <w:rsid w:val="00FF0DF1"/>
    <w:rsid w:val="00FF1AA8"/>
    <w:rsid w:val="00FF1E1C"/>
    <w:rsid w:val="00FF26AA"/>
    <w:rsid w:val="00FF420C"/>
    <w:rsid w:val="00FF43F0"/>
    <w:rsid w:val="00F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874F9A86-0B4A-450B-A092-3F25D303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17BAF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BB052E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5542A3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FF43F0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ui-provider">
    <w:name w:val="ui-provider"/>
    <w:basedOn w:val="Fontepargpadro"/>
    <w:rsid w:val="00955078"/>
  </w:style>
  <w:style w:type="character" w:styleId="MenoPendente">
    <w:name w:val="Unresolved Mention"/>
    <w:basedOn w:val="Fontepargpadro"/>
    <w:uiPriority w:val="99"/>
    <w:semiHidden/>
    <w:unhideWhenUsed/>
    <w:rsid w:val="002C26E7"/>
    <w:rPr>
      <w:color w:val="605E5C"/>
      <w:shd w:val="clear" w:color="auto" w:fill="E1DFDD"/>
    </w:rPr>
  </w:style>
  <w:style w:type="character" w:customStyle="1" w:styleId="Ttulo3Char">
    <w:name w:val="Título 3 Char"/>
    <w:aliases w:val="TF-TÍTULO 3 Char"/>
    <w:basedOn w:val="Fontepargpadro"/>
    <w:link w:val="Ttulo3"/>
    <w:rsid w:val="00FF43F0"/>
    <w:rPr>
      <w:sz w:val="24"/>
    </w:rPr>
  </w:style>
  <w:style w:type="paragraph" w:styleId="Legenda">
    <w:name w:val="caption"/>
    <w:basedOn w:val="Normal"/>
    <w:next w:val="Normal"/>
    <w:uiPriority w:val="35"/>
    <w:qFormat/>
    <w:rsid w:val="00AC32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2476AF-39CE-46EA-8A57-2ADC9240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7002</Words>
  <Characters>37811</Characters>
  <Application>Microsoft Office Word</Application>
  <DocSecurity>0</DocSecurity>
  <Lines>315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Dalton Solano dos Reis</cp:lastModifiedBy>
  <cp:revision>7</cp:revision>
  <cp:lastPrinted>2023-04-25T12:14:00Z</cp:lastPrinted>
  <dcterms:created xsi:type="dcterms:W3CDTF">2023-04-24T21:32:00Z</dcterms:created>
  <dcterms:modified xsi:type="dcterms:W3CDTF">2023-05-09T16:49:00Z</dcterms:modified>
</cp:coreProperties>
</file>