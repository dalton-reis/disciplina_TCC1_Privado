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   (</w:t>
            </w:r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>Alex Kusmenkovsky</w:t>
      </w:r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</w:t>
      </w:r>
      <w:del w:id="10" w:author="Marcos Rogério Cardoso" w:date="2023-06-21T20:35:00Z">
        <w:r w:rsidR="00F75772" w:rsidDel="00213CAA">
          <w:delText>,</w:delText>
        </w:r>
      </w:del>
      <w:r>
        <w:t xml:space="preserve"> </w:t>
      </w:r>
      <w:r w:rsidR="00F75772">
        <w:t>A</w:t>
      </w:r>
      <w:r>
        <w:t>s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Aliexpress e a Sell </w:t>
      </w:r>
      <w:r w:rsidR="009519A2">
        <w:t>T</w:t>
      </w:r>
      <w:r w:rsidR="00071466">
        <w:t xml:space="preserve">his </w:t>
      </w:r>
      <w:r w:rsidR="009519A2">
        <w:t>N</w:t>
      </w:r>
      <w:r w:rsidR="00071466">
        <w:t>ow</w:t>
      </w:r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>na plataforma AliExpress</w:t>
      </w:r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r w:rsidR="00480F0B">
        <w:t>A</w:t>
      </w:r>
      <w:r w:rsidR="00575A20">
        <w:t xml:space="preserve">ds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tarefa </w:t>
      </w:r>
      <w:r w:rsidR="000F4456" w:rsidRPr="009030A2">
        <w:rPr>
          <w:rStyle w:val="TF-COURIER10"/>
        </w:rPr>
        <w:t xml:space="preserve">Acessar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necessário </w:t>
      </w:r>
      <w:r w:rsidR="00E975C4" w:rsidRPr="009030A2">
        <w:rPr>
          <w:rStyle w:val="TF-COURIER10"/>
        </w:rPr>
        <w:t>Realizar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palavra Chave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 xml:space="preserve">de uma extensão chamada “Aliassist”,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tarefa </w:t>
      </w:r>
      <w:r w:rsidR="00C82F50" w:rsidRPr="009030A2">
        <w:rPr>
          <w:rStyle w:val="TF-COURIER10"/>
        </w:rPr>
        <w:t>Analisar as vendas dos produtos selecionas nas plataformas Aliexpress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tarefa </w:t>
      </w:r>
      <w:r w:rsidR="009030A2" w:rsidRPr="009030A2">
        <w:rPr>
          <w:rStyle w:val="TF-COURIER10"/>
        </w:rPr>
        <w:t>Encaminhar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1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1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2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2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3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4" w:name="_Ref131705624"/>
      <w:bookmarkStart w:id="15" w:name="_Ref133064672"/>
      <w:r>
        <w:lastRenderedPageBreak/>
        <w:t>Revisão Bibliográfica</w:t>
      </w:r>
      <w:bookmarkEnd w:id="14"/>
      <w:bookmarkEnd w:id="15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6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6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>, Froemming</w:t>
      </w:r>
      <w:r w:rsidR="00786746">
        <w:t xml:space="preserve"> e </w:t>
      </w:r>
      <w:r w:rsidR="00E108D6">
        <w:t xml:space="preserve">Ceretta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7" w:name="_Ref131711553"/>
      <w:r w:rsidRPr="005225B5">
        <w:t>Dropshipping</w:t>
      </w:r>
      <w:bookmarkEnd w:id="17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r w:rsidR="00961CC2">
        <w:t xml:space="preserve">Boschim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>As plataformas Shopify e Oberlo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a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8" w:name="_Ref131705651"/>
      <w:r w:rsidRPr="00FC4A9F">
        <w:t>Correlatos</w:t>
      </w:r>
      <w:bookmarkEnd w:id="18"/>
    </w:p>
    <w:p w14:paraId="470113B6" w14:textId="63DF31A7" w:rsidR="00865D93" w:rsidRDefault="00873786" w:rsidP="00873786">
      <w:pPr>
        <w:pStyle w:val="TF-TEXTO"/>
      </w:pPr>
      <w:bookmarkStart w:id="19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20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20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1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1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2" w:name="_Ref131751327"/>
      <w:r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9"/>
      <w:bookmarkEnd w:id="2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3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3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4" w:name="_Hlk133067375"/>
            <w:r w:rsidRPr="009030A2">
              <w:rPr>
                <w:sz w:val="20"/>
              </w:rPr>
              <w:t>Ecomprofithub</w:t>
            </w:r>
            <w:bookmarkEnd w:id="24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782E82BE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>as ferramentas de pesquisa de produtos</w:t>
      </w:r>
      <w:ins w:id="25" w:author="Marcos Rogério Cardoso" w:date="2023-06-21T20:39:00Z">
        <w:r w:rsidR="00213CAA">
          <w:t>,</w:t>
        </w:r>
      </w:ins>
      <w:r w:rsidR="006E3DB8">
        <w:t xml:space="preserve"> </w:t>
      </w:r>
      <w:r w:rsidR="00BD4301">
        <w:t>são elas</w:t>
      </w:r>
      <w:ins w:id="26" w:author="Marcos Rogério Cardoso" w:date="2023-06-21T20:39:00Z">
        <w:r w:rsidR="00213CAA">
          <w:t>:</w:t>
        </w:r>
      </w:ins>
      <w:r w:rsidR="00BD4301">
        <w:t xml:space="preserve"> Ecomhunt, Pexda, Dropship-spy, Nichescraper, Product Mafia, E-sniper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3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4" w:name="_Ref133071005"/>
      <w:r>
        <w:t>justificativa</w:t>
      </w:r>
      <w:bookmarkEnd w:id="34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310C6A9D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r w:rsidR="00E108D6">
        <w:t>Froemming</w:t>
      </w:r>
      <w:r w:rsidR="00786746">
        <w:t xml:space="preserve"> e </w:t>
      </w:r>
      <w:r w:rsidR="00E108D6">
        <w:t xml:space="preserve">Ceretta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</w:t>
      </w:r>
      <w:del w:id="35" w:author="Marcos Rogério Cardoso" w:date="2023-06-21T20:40:00Z">
        <w:r w:rsidR="00253CB9" w:rsidDel="00213CAA">
          <w:delText>,</w:delText>
        </w:r>
      </w:del>
      <w:r w:rsidR="00253CB9">
        <w:t xml:space="preserve"> </w:t>
      </w:r>
      <w:del w:id="36" w:author="Marcos Rogério Cardoso" w:date="2023-06-21T20:40:00Z">
        <w:r w:rsidR="00253CB9" w:rsidDel="00213CAA">
          <w:delText>s</w:delText>
        </w:r>
      </w:del>
      <w:ins w:id="37" w:author="Marcos Rogério Cardoso" w:date="2023-06-21T20:40:00Z">
        <w:r w:rsidR="00213CAA">
          <w:t>S</w:t>
        </w:r>
      </w:ins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r>
        <w:t xml:space="preserve">Snipper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AliExpress e Alibaba,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E-Snipper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58435F1B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</w:t>
      </w:r>
      <w:del w:id="38" w:author="Marcos Rogério Cardoso" w:date="2023-06-21T20:41:00Z">
        <w:r w:rsidR="00175AFA" w:rsidDel="00213CAA">
          <w:delText>s</w:delText>
        </w:r>
      </w:del>
      <w:r w:rsidR="00175AFA">
        <w:t xml:space="preserve"> </w:t>
      </w:r>
      <w:r w:rsidR="00260412">
        <w:t>linguage</w:t>
      </w:r>
      <w:ins w:id="39" w:author="Marcos Rogério Cardoso" w:date="2023-06-21T20:41:00Z">
        <w:r w:rsidR="00213CAA">
          <w:t>m</w:t>
        </w:r>
      </w:ins>
      <w:del w:id="40" w:author="Marcos Rogério Cardoso" w:date="2023-06-21T20:41:00Z">
        <w:r w:rsidR="00260412" w:rsidDel="00213CAA">
          <w:delText>ns</w:delText>
        </w:r>
      </w:del>
      <w:r w:rsidR="00260412">
        <w:t xml:space="preserve"> de programaç</w:t>
      </w:r>
      <w:ins w:id="41" w:author="Marcos Rogério Cardoso" w:date="2023-06-21T20:41:00Z">
        <w:r w:rsidR="00213CAA">
          <w:t>ão</w:t>
        </w:r>
      </w:ins>
      <w:del w:id="42" w:author="Marcos Rogério Cardoso" w:date="2023-06-21T20:41:00Z">
        <w:r w:rsidR="00260412" w:rsidDel="00213CAA">
          <w:delText>ões</w:delText>
        </w:r>
      </w:del>
      <w:r w:rsidR="00260412">
        <w:t xml:space="preserve">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43" w:name="_Ref133071018"/>
      <w:r>
        <w:t xml:space="preserve">PRINCIPAIS </w:t>
      </w:r>
      <w:r w:rsidR="00B6362D">
        <w:t>REQUISITOS</w:t>
      </w:r>
      <w:bookmarkEnd w:id="43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8E59149" w:rsidR="00B83018" w:rsidRDefault="006D2A76" w:rsidP="00B83018">
      <w:pPr>
        <w:pStyle w:val="TF-ALNEA"/>
        <w:contextualSpacing w:val="0"/>
      </w:pPr>
      <w:del w:id="44" w:author="Marcos Rogério Cardoso" w:date="2023-06-21T20:42:00Z">
        <w:r w:rsidDel="00213CAA">
          <w:delText>integrar</w:delText>
        </w:r>
      </w:del>
      <w:ins w:id="45" w:author="Marcos Rogério Cardoso" w:date="2023-06-21T20:42:00Z">
        <w:r w:rsidR="00213CAA">
          <w:t>integração</w:t>
        </w:r>
      </w:ins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46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A879CDD" w14:textId="2A8100DF" w:rsidR="00851C86" w:rsidRDefault="00451B94" w:rsidP="00F47382">
      <w:pPr>
        <w:pStyle w:val="TF-refernciasbibliogrficasTTULO"/>
      </w:pPr>
      <w:commentRangeStart w:id="47"/>
      <w:r>
        <w:t>Referências</w:t>
      </w:r>
      <w:bookmarkEnd w:id="46"/>
      <w:commentRangeEnd w:id="47"/>
      <w:r w:rsidR="00213CAA">
        <w:rPr>
          <w:rStyle w:val="Refdecomentrio"/>
          <w:rFonts w:ascii="Times New Roman" w:hAnsi="Times New Roman"/>
          <w:b w:val="0"/>
          <w:caps w:val="0"/>
        </w:rPr>
        <w:commentReference w:id="47"/>
      </w:r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>ALMEIDA, Márcia Regina Conceição; FROEMMING, Lurdes Marlene Seide;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Unijuí,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>Análise do comércio eletrônico no período da pandemia entre 2020 –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Carime.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Yohan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r w:rsidRPr="008F229B">
        <w:rPr>
          <w:lang w:val="en-US"/>
        </w:rPr>
        <w:t>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Kesley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Mesquista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>Classificação e clusterização de dados de mídias sociais obtidos através de web crawlers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r w:rsidRPr="007344BA">
        <w:rPr>
          <w:b/>
          <w:bCs/>
        </w:rPr>
        <w:t>Crossed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Jadi Cristinne.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Dadamos.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Bauro,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>Comparador de preços de skins csgo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Closs.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505CE2C3" w14:textId="77777777" w:rsidR="00526D3C" w:rsidRDefault="00526D3C" w:rsidP="001A2AA9">
      <w:pPr>
        <w:pStyle w:val="TF-refernciasITEM"/>
        <w:spacing w:before="240"/>
      </w:pPr>
    </w:p>
    <w:p w14:paraId="046F6388" w14:textId="4049FCAC" w:rsidR="00526D3C" w:rsidRDefault="00526D3C">
      <w:pPr>
        <w:keepNext w:val="0"/>
        <w:keepLines w:val="0"/>
        <w:rPr>
          <w:szCs w:val="20"/>
        </w:rPr>
      </w:pPr>
      <w:r>
        <w:br w:type="page"/>
      </w:r>
    </w:p>
    <w:p w14:paraId="5085C384" w14:textId="77777777" w:rsidR="00526D3C" w:rsidRDefault="00526D3C" w:rsidP="00526D3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6AA6DDA" w14:textId="77777777" w:rsidR="00526D3C" w:rsidRDefault="00526D3C" w:rsidP="00526D3C">
      <w:pPr>
        <w:pStyle w:val="TF-xAvalTTULO"/>
      </w:pPr>
      <w:r w:rsidRPr="00320BFA">
        <w:t xml:space="preserve">PROFESSOR </w:t>
      </w:r>
      <w:r>
        <w:t>AVALIADOR – projeto</w:t>
      </w:r>
    </w:p>
    <w:p w14:paraId="4345284D" w14:textId="7784D682" w:rsidR="00526D3C" w:rsidRDefault="00526D3C" w:rsidP="00526D3C">
      <w:pPr>
        <w:pStyle w:val="TF-xAvalLINHA"/>
      </w:pPr>
      <w:r w:rsidRPr="00320BFA">
        <w:t>Avaliador(a):</w:t>
      </w:r>
      <w:r w:rsidRPr="00320BFA">
        <w:tab/>
      </w:r>
      <w:r w:rsidRPr="00526D3C">
        <w:rPr>
          <w:b/>
          <w:bCs/>
        </w:rPr>
        <w:t>Marcos Rogério Cardoso</w:t>
      </w:r>
    </w:p>
    <w:p w14:paraId="4F27DF39" w14:textId="77777777" w:rsidR="00526D3C" w:rsidRPr="00340EA0" w:rsidRDefault="00526D3C" w:rsidP="00526D3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26D3C" w:rsidRPr="00320BFA" w14:paraId="0AC21C4A" w14:textId="77777777" w:rsidTr="00B9257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AB71F6" w14:textId="77777777" w:rsidR="00526D3C" w:rsidRPr="00320BFA" w:rsidRDefault="00526D3C" w:rsidP="00B9257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3FC58F" w14:textId="77777777" w:rsidR="00526D3C" w:rsidRPr="00320BFA" w:rsidRDefault="00526D3C" w:rsidP="00B9257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8AB49A" w14:textId="77777777" w:rsidR="00526D3C" w:rsidRPr="00320BFA" w:rsidRDefault="00526D3C" w:rsidP="00B9257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83F2D85" w14:textId="77777777" w:rsidR="00526D3C" w:rsidRPr="00320BFA" w:rsidRDefault="00526D3C" w:rsidP="00B92570">
            <w:pPr>
              <w:pStyle w:val="TF-xAvalITEMTABELA"/>
            </w:pPr>
            <w:r w:rsidRPr="00320BFA">
              <w:t>não atende</w:t>
            </w:r>
          </w:p>
        </w:tc>
      </w:tr>
      <w:tr w:rsidR="00526D3C" w:rsidRPr="00320BFA" w14:paraId="111D55B0" w14:textId="77777777" w:rsidTr="00B9257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C3F59C" w14:textId="77777777" w:rsidR="00526D3C" w:rsidRPr="0000224C" w:rsidRDefault="00526D3C" w:rsidP="00B92570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64" w14:textId="77777777" w:rsidR="00526D3C" w:rsidRPr="00320BFA" w:rsidRDefault="00526D3C" w:rsidP="00526D3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376C434" w14:textId="77777777" w:rsidR="00526D3C" w:rsidRPr="00320BFA" w:rsidRDefault="00526D3C" w:rsidP="00B92570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C95E" w14:textId="36CD5EC1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8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0A1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BFB1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D0A7286" w14:textId="77777777" w:rsidTr="00B9257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6D05B9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5A4E" w14:textId="77777777" w:rsidR="00526D3C" w:rsidRPr="00320BFA" w:rsidRDefault="00526D3C" w:rsidP="00B92570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2D8" w14:textId="07084CB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9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30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00D57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B984F6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6A4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F957" w14:textId="77777777" w:rsidR="00526D3C" w:rsidRPr="00320BFA" w:rsidRDefault="00526D3C" w:rsidP="00B92570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663" w14:textId="2582A45A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0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E4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97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2AF05F8" w14:textId="77777777" w:rsidTr="00B9257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2EA1D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9218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663B" w14:textId="7BA6456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1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B22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2DA8BC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EC108E7" w14:textId="77777777" w:rsidTr="00B9257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84D47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6745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42E" w14:textId="6421758C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2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3B0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D429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0EF880F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F629B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A23B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BAAE09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9218" w14:textId="438474B1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3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21A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A4020E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6FE0F44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439167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C1" w14:textId="77777777" w:rsidR="00526D3C" w:rsidRPr="00320BFA" w:rsidRDefault="00526D3C" w:rsidP="00B92570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A077" w14:textId="21B1218E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4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EDA4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CA828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54FA078B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C9393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939" w14:textId="77777777" w:rsidR="00526D3C" w:rsidRPr="00320BFA" w:rsidRDefault="00526D3C" w:rsidP="00B92570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39BE" w14:textId="1B1472A7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5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CCD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D60DF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574AD61" w14:textId="77777777" w:rsidTr="00B9257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004776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4194" w14:textId="77777777" w:rsidR="00526D3C" w:rsidRPr="00320BFA" w:rsidRDefault="00526D3C" w:rsidP="00B92570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77B9" w14:textId="1AC1189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6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CD7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69808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2DE46B5" w14:textId="77777777" w:rsidTr="00B9257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C697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8EA3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A880631" w14:textId="77777777" w:rsidR="00526D3C" w:rsidRPr="00320BFA" w:rsidRDefault="00526D3C" w:rsidP="00B92570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4CC3" w14:textId="13F324E7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7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88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B97C32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289F1FF4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4B5E9A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1369" w14:textId="77777777" w:rsidR="00526D3C" w:rsidRPr="00320BFA" w:rsidRDefault="00526D3C" w:rsidP="00B9257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7856" w14:textId="23D10B34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8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693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D1583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706B763F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9938D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861A" w14:textId="77777777" w:rsidR="00526D3C" w:rsidRPr="00320BFA" w:rsidRDefault="00526D3C" w:rsidP="00B92570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7348" w14:textId="3C9A11F6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9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0D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145771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4AF97C2D" w14:textId="77777777" w:rsidTr="00B9257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433D0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64A62D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B47F09B" w14:textId="77777777" w:rsidR="00526D3C" w:rsidRPr="00320BFA" w:rsidRDefault="00526D3C" w:rsidP="00B9257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E61F22" w14:textId="201DE096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0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45375D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9C6B9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658BDF97" w14:textId="77777777" w:rsidTr="00B92570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1DA370" w14:textId="77777777" w:rsidR="00526D3C" w:rsidRPr="0000224C" w:rsidRDefault="00526D3C" w:rsidP="00B9257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D866" w14:textId="77777777" w:rsidR="00526D3C" w:rsidRPr="00320BFA" w:rsidRDefault="00526D3C" w:rsidP="00526D3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061C3A7" w14:textId="77777777" w:rsidR="00526D3C" w:rsidRPr="00320BFA" w:rsidRDefault="00526D3C" w:rsidP="00B9257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CE9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2010" w14:textId="1408730F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80246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26D3C" w:rsidRPr="00320BFA" w14:paraId="0F45A86E" w14:textId="77777777" w:rsidTr="00B92570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0D8B7C" w14:textId="77777777" w:rsidR="00526D3C" w:rsidRPr="00320BFA" w:rsidRDefault="00526D3C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ACDDEE" w14:textId="77777777" w:rsidR="00526D3C" w:rsidRPr="00320BFA" w:rsidRDefault="00526D3C" w:rsidP="00B9257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CAAAAF" w14:textId="627BE810" w:rsidR="00526D3C" w:rsidRPr="00320BFA" w:rsidRDefault="00213CAA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Marcos Rogério Cardoso" w:date="2023-06-21T20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02D065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017DD7" w14:textId="77777777" w:rsidR="00526D3C" w:rsidRPr="00320BFA" w:rsidRDefault="00526D3C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E5B3915" w14:textId="77777777" w:rsidR="00526D3C" w:rsidRPr="003F5F25" w:rsidRDefault="00526D3C" w:rsidP="00526D3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26D3C" w:rsidRPr="0000224C" w14:paraId="33ED2341" w14:textId="77777777" w:rsidTr="00B9257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CA9D285" w14:textId="77777777" w:rsidR="00526D3C" w:rsidRPr="0000224C" w:rsidRDefault="00526D3C" w:rsidP="00B9257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69FDDD67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B23B540" w14:textId="77777777" w:rsidR="00526D3C" w:rsidRPr="0000224C" w:rsidRDefault="00526D3C" w:rsidP="00526D3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26D3C" w:rsidRPr="0000224C" w14:paraId="4A1AE16A" w14:textId="77777777" w:rsidTr="00B9257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6E47A3" w14:textId="77777777" w:rsidR="00526D3C" w:rsidRPr="0000224C" w:rsidRDefault="00526D3C" w:rsidP="00B9257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EF595" w14:textId="0915B4E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ins w:id="63" w:author="Marcos Rogério Cardoso" w:date="2023-06-21T20:43:00Z">
              <w:r w:rsidR="00213CAA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E025E6" w14:textId="77777777" w:rsidR="00526D3C" w:rsidRPr="0000224C" w:rsidRDefault="00526D3C" w:rsidP="00B9257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44678E7" w14:textId="77777777" w:rsidR="00526D3C" w:rsidRDefault="00526D3C" w:rsidP="00526D3C">
      <w:pPr>
        <w:pStyle w:val="TF-xAvalITEMDETALHE"/>
      </w:pPr>
    </w:p>
    <w:p w14:paraId="1E98DDC8" w14:textId="77777777" w:rsidR="00526D3C" w:rsidRDefault="00526D3C" w:rsidP="00526D3C">
      <w:pPr>
        <w:pStyle w:val="TF-xAvalTTULO"/>
        <w:ind w:left="0" w:firstLine="0"/>
        <w:jc w:val="left"/>
      </w:pPr>
    </w:p>
    <w:p w14:paraId="716F2906" w14:textId="77777777" w:rsidR="00526D3C" w:rsidRDefault="00526D3C" w:rsidP="001A2AA9">
      <w:pPr>
        <w:pStyle w:val="TF-refernciasITEM"/>
        <w:spacing w:before="240"/>
      </w:pPr>
    </w:p>
    <w:sectPr w:rsidR="00526D3C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7" w:author="Marcos Rogério Cardoso" w:date="2023-06-21T20:42:00Z" w:initials="MRC">
    <w:p w14:paraId="72D0D246" w14:textId="77777777" w:rsidR="00213CAA" w:rsidRDefault="00213CAA" w:rsidP="00646652">
      <w:pPr>
        <w:pStyle w:val="Textodecomentrio"/>
      </w:pPr>
      <w:r>
        <w:rPr>
          <w:rStyle w:val="Refdecomentrio"/>
        </w:rPr>
        <w:annotationRef/>
      </w:r>
      <w:r>
        <w:t>Não ocorre quebra de página aqui?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0D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DF53" w16cex:dateUtc="2023-06-21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0D246" w16cid:durableId="283DDF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8C02" w14:textId="77777777" w:rsidR="00111AAF" w:rsidRDefault="00111AAF">
      <w:r>
        <w:separator/>
      </w:r>
    </w:p>
  </w:endnote>
  <w:endnote w:type="continuationSeparator" w:id="0">
    <w:p w14:paraId="0309AAC4" w14:textId="77777777" w:rsidR="00111AAF" w:rsidRDefault="00111AAF">
      <w:r>
        <w:continuationSeparator/>
      </w:r>
    </w:p>
  </w:endnote>
  <w:endnote w:type="continuationNotice" w:id="1">
    <w:p w14:paraId="1222D52D" w14:textId="77777777" w:rsidR="00111AAF" w:rsidRDefault="00111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ABF7" w14:textId="77777777" w:rsidR="00111AAF" w:rsidRDefault="00111AAF">
      <w:r>
        <w:separator/>
      </w:r>
    </w:p>
  </w:footnote>
  <w:footnote w:type="continuationSeparator" w:id="0">
    <w:p w14:paraId="7E8D8FA2" w14:textId="77777777" w:rsidR="00111AAF" w:rsidRDefault="00111AAF">
      <w:r>
        <w:continuationSeparator/>
      </w:r>
    </w:p>
  </w:footnote>
  <w:footnote w:type="continuationNotice" w:id="1">
    <w:p w14:paraId="10354456" w14:textId="77777777" w:rsidR="00111AAF" w:rsidRDefault="00111AAF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45D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1AAF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3CA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6D3C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47F7"/>
    <w:rsid w:val="005E698D"/>
    <w:rsid w:val="005E6F5D"/>
    <w:rsid w:val="005E7FCB"/>
    <w:rsid w:val="005F09F1"/>
    <w:rsid w:val="005F17FE"/>
    <w:rsid w:val="005F1C49"/>
    <w:rsid w:val="005F2E3B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1FE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16562</TotalTime>
  <Pages>15</Pages>
  <Words>5982</Words>
  <Characters>32306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98</cp:revision>
  <cp:lastPrinted>2023-04-25T19:59:00Z</cp:lastPrinted>
  <dcterms:created xsi:type="dcterms:W3CDTF">2023-03-20T00:37:00Z</dcterms:created>
  <dcterms:modified xsi:type="dcterms:W3CDTF">2023-07-06T23:48:00Z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