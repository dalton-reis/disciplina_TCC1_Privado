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F9D6C81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969C6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3A94AC6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226FB8" w:rsidRPr="00226FB8">
        <w:rPr>
          <w:iCs/>
        </w:rPr>
        <w:t>desktops</w:t>
      </w:r>
      <w:r w:rsidR="00251122">
        <w:t xml:space="preserve">, e existem </w:t>
      </w:r>
      <w:r w:rsidR="0030480F">
        <w:t>diversos</w:t>
      </w:r>
      <w:r w:rsidR="00251122">
        <w:t xml:space="preserve"> </w:t>
      </w:r>
      <w:r w:rsidR="0030480F">
        <w:t xml:space="preserve">problemas </w:t>
      </w:r>
      <w:r w:rsidR="00251122">
        <w:t>que um sistema desse tipo não possui a agilidade nem praticidade suficientes para resolver com eficiência.</w:t>
      </w:r>
    </w:p>
    <w:p w14:paraId="0E656367" w14:textId="15631CD8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226FB8" w:rsidRPr="00226FB8">
        <w:rPr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</w:t>
      </w:r>
      <w:r w:rsidR="004D3E5D">
        <w:t xml:space="preserve"> </w:t>
      </w:r>
      <w:r w:rsidR="004D3E5D" w:rsidRPr="0030480F">
        <w:t>(TAMBOSI, 2023)</w:t>
      </w:r>
      <w:r w:rsidR="004641B3">
        <w:t xml:space="preserve">. </w:t>
      </w:r>
      <w:r w:rsidR="00957C5C">
        <w:t xml:space="preserve">Porém, </w:t>
      </w:r>
      <w:r w:rsidR="0030480F">
        <w:t xml:space="preserve">quando se está lidando com peças grandes e/ou pesadas, </w:t>
      </w:r>
      <w:r w:rsidR="003B13FB">
        <w:t>o processo de retirar a peça do estoque, levar ao computador para registrar no sistema</w:t>
      </w:r>
      <w:r w:rsidR="00AA2E9E">
        <w:t>,</w:t>
      </w:r>
      <w:r w:rsidR="003B13FB">
        <w:t xml:space="preserve"> e </w:t>
      </w:r>
      <w:r w:rsidR="00AA2E9E">
        <w:t xml:space="preserve">somente </w:t>
      </w:r>
      <w:r w:rsidR="003B13FB">
        <w:t xml:space="preserve">então </w:t>
      </w:r>
      <w:r w:rsidR="00AA2E9E">
        <w:t xml:space="preserve">aplicar no veículo, acaba sendo ineficiente. Além disso, algumas peças possuem seu código de barra colados </w:t>
      </w:r>
      <w:r w:rsidR="00275731">
        <w:t>à</w:t>
      </w:r>
      <w:r w:rsidR="00AA2E9E">
        <w:t xml:space="preserve"> peça em s</w:t>
      </w:r>
      <w:r w:rsidR="00275731">
        <w:t>i, e nesse caso</w:t>
      </w:r>
      <w:r w:rsidR="00AA2E9E">
        <w:t xml:space="preserve">, se o mecânico precisar primeiro aplicar a peça no veículo para averiguar </w:t>
      </w:r>
      <w:r w:rsidR="00143931">
        <w:t>se o modelo da peça é o correto</w:t>
      </w:r>
      <w:r w:rsidR="00AA2E9E">
        <w:t xml:space="preserve"> e posteriormente adicionar o serviço no sistema, será necessário anotar o código da peça em algum lugar</w:t>
      </w:r>
      <w:r w:rsidR="00143931">
        <w:t xml:space="preserve"> para depois adicionar no sistema.</w:t>
      </w:r>
    </w:p>
    <w:p w14:paraId="4102101C" w14:textId="7D83410E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226FB8" w:rsidRPr="00226FB8">
        <w:rPr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</w:t>
      </w:r>
      <w:r w:rsidR="0030480F">
        <w:t xml:space="preserve"> </w:t>
      </w:r>
      <w:r w:rsidR="0030480F" w:rsidRPr="0030480F">
        <w:t>(TAMBOSI, 2023)</w:t>
      </w:r>
      <w:r w:rsidR="00E56993">
        <w:t>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39B489E2" w:rsidR="00416F9C" w:rsidRDefault="00D33FBB" w:rsidP="009D54E0">
      <w:pPr>
        <w:pStyle w:val="TF-TEXTO"/>
      </w:pPr>
      <w:r>
        <w:lastRenderedPageBreak/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>entregar a conta fechada junto com o automóvel, e isso pode ocorrer por vários motivos, sejam eles a falta de tempo, falta do registro de alguma peça na conta, esquecimento, entre outros</w:t>
      </w:r>
      <w:r w:rsidR="0030480F">
        <w:t xml:space="preserve"> </w:t>
      </w:r>
      <w:r w:rsidR="0030480F" w:rsidRPr="0030480F">
        <w:t>(TAMBOSI, 2023)</w:t>
      </w:r>
      <w:r w:rsidR="003364BC">
        <w:t>. Mesmo assim, é sempre importante repassar ao cliente o que foi feito no carro, e sem a ordem de serviço impressa, esse relatório fica dependente da memória do mecânico.</w:t>
      </w:r>
    </w:p>
    <w:p w14:paraId="4CF794E0" w14:textId="1A62BBA1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917665">
        <w:t xml:space="preserve"> (TAMBOSI, 2023)</w:t>
      </w:r>
      <w:r w:rsidR="00E4132C">
        <w:t>.</w:t>
      </w:r>
    </w:p>
    <w:p w14:paraId="6EF88A45" w14:textId="08DCFDA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</w:t>
      </w:r>
      <w:r w:rsidR="007343AF">
        <w:t>o</w:t>
      </w:r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7343AF"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</w:t>
      </w:r>
      <w:r w:rsidR="00F81286">
        <w:lastRenderedPageBreak/>
        <w:t xml:space="preserve">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4A25BF94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 w:rsidR="007343AF">
        <w:t>, que, d</w:t>
      </w:r>
      <w:r>
        <w:t xml:space="preserve">e acordo com </w:t>
      </w:r>
      <w:r w:rsidR="00F96A4F">
        <w:t>Gamma</w:t>
      </w:r>
      <w:r w:rsidR="00E21D09">
        <w:t xml:space="preserve"> e Salgado </w:t>
      </w:r>
      <w:r w:rsidR="00F96A4F">
        <w:t>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padrão MVC irá facilitar a manutenção futura do aplicativo </w:t>
      </w:r>
      <w:r w:rsidR="0008483D">
        <w:t>e permitir maior reutilização das classes de interface.</w:t>
      </w:r>
    </w:p>
    <w:p w14:paraId="4C419948" w14:textId="2F27E9A7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r w:rsidR="00480A43">
        <w:t>três</w:t>
      </w:r>
      <w:r>
        <w:t xml:space="preserve"> grandes grupos. O primeiro </w:t>
      </w:r>
      <w:r w:rsidR="00FD6B05">
        <w:t xml:space="preserve">grupo, </w:t>
      </w:r>
      <w:r w:rsidR="00FD6B05" w:rsidRPr="007343AF">
        <w:t>Controller</w:t>
      </w:r>
      <w:r w:rsidR="00FD6B05">
        <w:t xml:space="preserve">, contempla as classes que recebem requisições e entradas do usuário e repassam ao próximo grupo, </w:t>
      </w:r>
      <w:r w:rsidR="00FD6B05" w:rsidRPr="00480A43">
        <w:t>Model</w:t>
      </w:r>
      <w:r w:rsidR="00FD6B05">
        <w:t>.</w:t>
      </w:r>
      <w:r w:rsidR="00480A43">
        <w:t xml:space="preserve"> O Model,</w:t>
      </w:r>
      <w:r w:rsidR="00FD6B05">
        <w:t xml:space="preserve">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480A43"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r w:rsidR="00480A43">
        <w:t>F</w:t>
      </w:r>
      <w:r w:rsidR="006960D0">
        <w:t>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502242" w:rsidRDefault="006960D0" w:rsidP="003F4B66">
      <w:pPr>
        <w:pStyle w:val="TF-FIGURA"/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</w:pPr>
      <w:r w:rsidRPr="006960D0">
        <w:rPr>
          <w:noProof/>
        </w:rPr>
        <w:drawing>
          <wp:inline distT="0" distB="0" distL="0" distR="0" wp14:anchorId="798DD73B" wp14:editId="6034809D">
            <wp:extent cx="5323948" cy="3427012"/>
            <wp:effectExtent l="19050" t="19050" r="10160" b="215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2DD15FDE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</w:t>
      </w:r>
      <w:r w:rsidR="00A43255">
        <w:t>1</w:t>
      </w:r>
      <w:r w:rsidRPr="00F3649F">
        <w:t>).</w:t>
      </w:r>
    </w:p>
    <w:p w14:paraId="65CB7D24" w14:textId="32FF39A3" w:rsidR="00C67979" w:rsidRPr="002A7BE3" w:rsidRDefault="00EA2EB2" w:rsidP="002A7BE3">
      <w:pPr>
        <w:pStyle w:val="Ttulo3"/>
      </w:pPr>
      <w:r w:rsidRPr="00480A43">
        <w:t>Frontend</w:t>
      </w:r>
      <w:r>
        <w:t xml:space="preserve"> e</w:t>
      </w:r>
      <w:r w:rsidRPr="00480A43">
        <w:t xml:space="preserve"> 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</w:t>
      </w:r>
      <w:r w:rsidR="002A7BE3">
        <w:lastRenderedPageBreak/>
        <w:t xml:space="preserve">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6E19A870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>, desenvolvido 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C222E1">
        <w:t>Representational</w:t>
      </w:r>
      <w:proofErr w:type="spellEnd"/>
      <w:r w:rsidR="00A428BD" w:rsidRPr="00C222E1">
        <w:t xml:space="preserve"> </w:t>
      </w:r>
      <w:proofErr w:type="spellStart"/>
      <w:r w:rsidR="00A428BD" w:rsidRPr="00C222E1">
        <w:t>State</w:t>
      </w:r>
      <w:proofErr w:type="spellEnd"/>
      <w:r w:rsidR="00A428BD" w:rsidRPr="00C222E1">
        <w:t xml:space="preserve"> </w:t>
      </w:r>
      <w:proofErr w:type="spellStart"/>
      <w:r w:rsidR="00A428BD" w:rsidRPr="00C222E1">
        <w:t>Transfer</w:t>
      </w:r>
      <w:proofErr w:type="spellEnd"/>
      <w:r w:rsidR="00C222E1">
        <w:t xml:space="preserve"> - REST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36A625A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F7148F">
        <w:t>Amazon Web Services</w:t>
      </w:r>
      <w:r w:rsidR="00275731">
        <w:t xml:space="preserve"> (AWS)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r w:rsidR="00F7148F">
        <w:t xml:space="preserve"> J</w:t>
      </w:r>
      <w:r w:rsidR="0023727F">
        <w:t>Ú</w:t>
      </w:r>
      <w:r w:rsidR="00F7148F">
        <w:t>NIOR</w:t>
      </w:r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191D3B87" w:rsidR="00FE11BE" w:rsidRDefault="00FE11BE" w:rsidP="00A44581">
      <w:pPr>
        <w:pStyle w:val="TF-TEXTO"/>
      </w:pPr>
      <w:r>
        <w:t>O Quadro 1 ilustra alguns trabalhos que contribuíram de alguma forma para a construção e formulação do projeto atual</w:t>
      </w:r>
      <w:r w:rsidR="00BC2A9D">
        <w:t>. Todos foram encontrados utilizando a fonte de pesquisa Google Acadêmico (ou Google Scholar). Os</w:t>
      </w:r>
      <w:r w:rsidR="00520718">
        <w:t xml:space="preserve"> trabalhos correlatos foram escolhidos levando </w:t>
      </w:r>
      <w:r w:rsidR="00F7148F">
        <w:t>alguns</w:t>
      </w:r>
      <w:r w:rsidR="00520718">
        <w:t xml:space="preserve"> </w:t>
      </w:r>
      <w:r w:rsidR="00520718">
        <w:lastRenderedPageBreak/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r w:rsidR="00F7148F">
        <w:t xml:space="preserve">trabalhos </w:t>
      </w:r>
      <w:r w:rsidR="00DE49F2">
        <w:t>que</w:t>
      </w:r>
      <w:r w:rsidR="00151CC4">
        <w:t xml:space="preserve"> mais influenciaram na projeção do sistema sugerido</w:t>
      </w:r>
      <w:r w:rsidR="00275731">
        <w:t>,</w:t>
      </w:r>
      <w:r w:rsidR="00B874A8">
        <w:t xml:space="preserve"> </w:t>
      </w:r>
      <w:r w:rsidR="00275731">
        <w:t>conforme será destacado e avaliado</w:t>
      </w:r>
      <w:r w:rsidR="005E4716">
        <w:t xml:space="preserve">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4085014B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="00226FB8" w:rsidRPr="00226FB8">
              <w:rPr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6A1CC20C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502242">
              <w:t xml:space="preserve"> J</w:t>
            </w:r>
            <w:r w:rsidR="0023727F">
              <w:t>ú</w:t>
            </w:r>
            <w:r w:rsidR="00502242">
              <w:t>nior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4CC8A8E5" w14:textId="2108A971" w:rsidR="005E4716" w:rsidRDefault="00275731" w:rsidP="00502242">
      <w:pPr>
        <w:pStyle w:val="TF-TEXTO"/>
      </w:pPr>
      <w:r>
        <w:t xml:space="preserve">Esse trabalho possui algumas similaridades com os trabalhos correlatos elencados na seção 2.2. </w:t>
      </w:r>
      <w:r w:rsidR="005E4716">
        <w:t xml:space="preserve">O </w:t>
      </w:r>
      <w:r w:rsidR="00502242">
        <w:t>Q</w:t>
      </w:r>
      <w:r w:rsidR="005E4716">
        <w:t>uadro 2 mostra</w:t>
      </w:r>
      <w:r>
        <w:t xml:space="preserve"> em especial</w:t>
      </w:r>
      <w:r w:rsidR="005E4716">
        <w:t xml:space="preserve"> uma comparação entre </w:t>
      </w:r>
      <w:r>
        <w:t>dois d</w:t>
      </w:r>
      <w:r w:rsidR="005E4716">
        <w:t>os trabalhos</w:t>
      </w:r>
      <w:r w:rsidR="007B06B0">
        <w:t xml:space="preserve"> correlatos cujos problemas mais se assemelham ao trabalho atual,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(OS).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20E67056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="00226FB8" w:rsidRPr="00226FB8">
              <w:rPr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48BFAB33" w:rsidR="002E6DF5" w:rsidRDefault="002E6DF5" w:rsidP="006411DC">
            <w:pPr>
              <w:pStyle w:val="TF-TEXTOQUADRO"/>
            </w:pPr>
            <w:r>
              <w:t xml:space="preserve">Aplicação </w:t>
            </w:r>
            <w:r w:rsidR="00226FB8" w:rsidRPr="00226FB8">
              <w:rPr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2E59AD6" w:rsidR="002E6DF5" w:rsidRPr="00B230C7" w:rsidRDefault="00226FB8" w:rsidP="00E32E1C">
            <w:pPr>
              <w:pStyle w:val="TF-TEXTOQUADRO"/>
              <w:jc w:val="center"/>
              <w:rPr>
                <w:i/>
                <w:iCs/>
              </w:rPr>
            </w:pPr>
            <w:r w:rsidRPr="00226FB8">
              <w:rPr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36B46AD5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>s. Moser (2014</w:t>
      </w:r>
      <w:r w:rsidR="001B787A">
        <w:t xml:space="preserve">, p. </w:t>
      </w:r>
      <w:r w:rsidR="001B787A" w:rsidRPr="001B787A">
        <w:t>62</w:t>
      </w:r>
      <w:r>
        <w:t xml:space="preserve">) afirma que sua aplicação foi desenvolvida para a plataforma </w:t>
      </w:r>
      <w:r w:rsidR="00226FB8" w:rsidRPr="00226FB8">
        <w:rPr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>, no entanto, não é mais exatamente a realidade.</w:t>
      </w:r>
      <w:r w:rsidR="008B58B9">
        <w:t xml:space="preserve"> De acordo com a </w:t>
      </w:r>
      <w:r w:rsidR="008B58B9" w:rsidRPr="008B58B9">
        <w:t xml:space="preserve">Pesquisa Nacional por Amostra de </w:t>
      </w:r>
      <w:r w:rsidR="008B58B9" w:rsidRPr="008B58B9">
        <w:lastRenderedPageBreak/>
        <w:t>Domicílios</w:t>
      </w:r>
      <w:r w:rsidR="008B58B9">
        <w:t xml:space="preserve"> (BRASIL, 2022</w:t>
      </w:r>
      <w:r w:rsidR="001B787A">
        <w:t>, n.p</w:t>
      </w:r>
      <w:r w:rsidR="008B58B9">
        <w:t>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134C1A67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>. Por se tratar de uma Aplicação Rica para Internet (RIA)</w:t>
      </w:r>
      <w:r w:rsidR="00143931">
        <w:t>, que é uma espécie de aplicação web com funcionalidades e características de softwares convencionais para desktop</w:t>
      </w:r>
      <w:r>
        <w:t xml:space="preserve">, o trabalho de Silva (2013), do jeito que foi desenvolvido, poderia ter sido hospedado na internet, tornando-o acessível de qualquer computador com acesso a tal. Isso significa que até </w:t>
      </w:r>
      <w:r w:rsidRPr="001B787A"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7E961B1F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="00226FB8" w:rsidRPr="00226FB8">
        <w:rPr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1B787A"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42734E09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="00226FB8" w:rsidRPr="00226FB8">
        <w:rPr>
          <w:iCs/>
        </w:rPr>
        <w:t>desktop</w:t>
      </w:r>
      <w:r>
        <w:t xml:space="preserve"> não seria muito diferente do que uma agenda de papel</w:t>
      </w:r>
      <w:r w:rsidR="001B787A">
        <w:t>,</w:t>
      </w:r>
      <w:r w:rsidR="00226FB8">
        <w:t xml:space="preserve"> </w:t>
      </w:r>
      <w:r w:rsidR="00226FB8" w:rsidRPr="00226FB8">
        <w:t>no que se refere a mobilidade</w:t>
      </w:r>
      <w:r>
        <w:t xml:space="preserve">. Inclusive, poderia ser até pior, uma vez que uma agenda de papel pode ser transportada com facilidade, e um computador </w:t>
      </w:r>
      <w:r w:rsidR="00226FB8" w:rsidRPr="00226FB8">
        <w:rPr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7FB35ED7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</w:t>
      </w:r>
      <w:r w:rsidR="004D3E5D">
        <w:t xml:space="preserve">Além disso, este trabalho se torna relevante, de um ponto de vista tecnológico, ao avaliar um cenário que envolve um conjunto de rotinas já estabelecidas, e tentar resolver problemas de ineficiência com a inserção de uma tecnologia móvel nessas rotinas. Se estima também, como uma </w:t>
      </w:r>
      <w:r w:rsidR="004D3E5D">
        <w:lastRenderedPageBreak/>
        <w:t xml:space="preserve">contribuição social, uma melhora na qualidade dos serviços </w:t>
      </w:r>
      <w:r w:rsidR="007E2546">
        <w:t>prestados tanto para o cliente, quanto para os funcionários.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880D926" w14:textId="61CC18B5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r w:rsidR="00226FB8">
        <w:t>R</w:t>
      </w:r>
      <w:r w:rsidR="00DA7AA7">
        <w:t xml:space="preserve">equisitos </w:t>
      </w:r>
      <w:r w:rsidR="00226FB8">
        <w:t>F</w:t>
      </w:r>
      <w:r w:rsidR="00DA7AA7">
        <w:t>uncionais</w:t>
      </w:r>
      <w:r w:rsidR="00226FB8">
        <w:t xml:space="preserve"> (RF)</w:t>
      </w:r>
      <w:r w:rsidR="004C7FB6">
        <w:t xml:space="preserve"> </w:t>
      </w:r>
      <w:r w:rsidR="00DA7AA7">
        <w:t xml:space="preserve">e </w:t>
      </w:r>
      <w:r w:rsidR="00226FB8">
        <w:t>Requisitos N</w:t>
      </w:r>
      <w:r w:rsidR="00DA7AA7">
        <w:t xml:space="preserve">ão </w:t>
      </w:r>
      <w:r w:rsidR="00226FB8">
        <w:t>F</w:t>
      </w:r>
      <w:r w:rsidR="00DA7AA7">
        <w:t>uncionais</w:t>
      </w:r>
      <w:r w:rsidR="00226FB8">
        <w:t xml:space="preserve"> (RNF)</w:t>
      </w:r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706A4D8B" w:rsidR="00FC4926" w:rsidRDefault="00226FB8" w:rsidP="00FC4926">
      <w:pPr>
        <w:pStyle w:val="TF-ALNEA"/>
        <w:numPr>
          <w:ilvl w:val="0"/>
          <w:numId w:val="24"/>
        </w:numPr>
        <w:contextualSpacing w:val="0"/>
      </w:pPr>
      <w:r>
        <w:t>a</w:t>
      </w:r>
      <w:r w:rsidR="00FC4926">
        <w:t>nálise dos processos atuais: analisar e detalhar os processos que serão afetados com o uso da aplicação proposta;</w:t>
      </w:r>
    </w:p>
    <w:p w14:paraId="201F8850" w14:textId="085EA825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e</w:t>
      </w:r>
      <w:r w:rsidR="004D54AE">
        <w:t xml:space="preserve">studo do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 xml:space="preserve">: estudar a linguagem Dart, bem como 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>, utilizando como base de estudo a documentação oficial disponibilizada na internet;</w:t>
      </w:r>
    </w:p>
    <w:p w14:paraId="57FDD29D" w14:textId="05EE135E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l</w:t>
      </w:r>
      <w:r w:rsidR="00FC4926">
        <w:t>evantamento dos requisitos: juntamente do usuário, especificar e reavaliar os requisitos necessários para a construção da aplicação;</w:t>
      </w:r>
    </w:p>
    <w:p w14:paraId="31816073" w14:textId="32F1F2E3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d</w:t>
      </w:r>
      <w:r w:rsidR="00FC4926">
        <w:t>ocumentação da aplicação: documentar</w:t>
      </w:r>
      <w:r w:rsidR="009D09D8">
        <w:t xml:space="preserve">, em um arquivo em formato </w:t>
      </w:r>
      <w:proofErr w:type="spellStart"/>
      <w:r w:rsidR="009D09D8">
        <w:rPr>
          <w:i/>
          <w:iCs/>
        </w:rPr>
        <w:t>markdown</w:t>
      </w:r>
      <w:proofErr w:type="spellEnd"/>
      <w:r w:rsidR="009D09D8">
        <w:t xml:space="preserve"> localizado no repositório do projeto, a</w:t>
      </w:r>
      <w:r w:rsidR="00FC4926">
        <w:t xml:space="preserve"> relação entre os componentes e como fazer seu uso</w:t>
      </w:r>
      <w:r w:rsidR="002F51FF">
        <w:t xml:space="preserve"> por meio de diagramas de classes, de caso de uso, de persistência de dados</w:t>
      </w:r>
      <w:r w:rsidR="00FC4926">
        <w:t>;</w:t>
      </w:r>
    </w:p>
    <w:p w14:paraId="6EE1A63A" w14:textId="4053A0F8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lastRenderedPageBreak/>
        <w:t>c</w:t>
      </w:r>
      <w:r w:rsidR="00FC4926">
        <w:t>onstrução da solução:</w:t>
      </w:r>
      <w:r w:rsidR="00221A71">
        <w:t xml:space="preserve"> desenvolver o </w:t>
      </w:r>
      <w:r w:rsidR="00221A71">
        <w:rPr>
          <w:i/>
          <w:iCs/>
        </w:rPr>
        <w:t>backend</w:t>
      </w:r>
      <w:r w:rsidR="00221A71">
        <w:t xml:space="preserve"> e </w:t>
      </w:r>
      <w:r w:rsidR="00221A71">
        <w:rPr>
          <w:i/>
          <w:iCs/>
        </w:rPr>
        <w:t>frontend</w:t>
      </w:r>
      <w:r w:rsidR="00221A71">
        <w:t xml:space="preserve"> da aplicação utilizando, respectivamente, os </w:t>
      </w:r>
      <w:r w:rsidR="00221A71">
        <w:rPr>
          <w:i/>
          <w:iCs/>
        </w:rPr>
        <w:t xml:space="preserve">frameworks </w:t>
      </w:r>
      <w:r w:rsidR="00221A71">
        <w:t xml:space="preserve">ASP.NET Core e </w:t>
      </w:r>
      <w:proofErr w:type="spellStart"/>
      <w:r w:rsidR="00221A71">
        <w:t>Flutter</w:t>
      </w:r>
      <w:proofErr w:type="spellEnd"/>
      <w:r w:rsidR="00221A71">
        <w:t xml:space="preserve">, e os Ambientes </w:t>
      </w:r>
      <w:r w:rsidR="00A73ED5">
        <w:t>de Desenvolvimento Integrado (</w:t>
      </w:r>
      <w:r w:rsidR="00A73ED5" w:rsidRPr="00A73ED5">
        <w:t xml:space="preserve">do inglês, </w:t>
      </w:r>
      <w:proofErr w:type="spellStart"/>
      <w:r w:rsidR="00A73ED5" w:rsidRPr="00A73ED5">
        <w:t>Integrated</w:t>
      </w:r>
      <w:proofErr w:type="spellEnd"/>
      <w:r w:rsidR="00A73ED5" w:rsidRPr="00A73ED5">
        <w:t xml:space="preserve"> </w:t>
      </w:r>
      <w:proofErr w:type="spellStart"/>
      <w:r w:rsidR="00A73ED5" w:rsidRPr="00A73ED5">
        <w:t>Development</w:t>
      </w:r>
      <w:proofErr w:type="spellEnd"/>
      <w:r w:rsidR="00A73ED5" w:rsidRPr="00A73ED5">
        <w:t xml:space="preserve"> </w:t>
      </w:r>
      <w:proofErr w:type="spellStart"/>
      <w:r w:rsidR="00A73ED5" w:rsidRPr="00A73ED5">
        <w:t>Environment</w:t>
      </w:r>
      <w:proofErr w:type="spellEnd"/>
      <w:r w:rsidR="00A73ED5" w:rsidRPr="00A73ED5">
        <w:t xml:space="preserve"> - IDE</w:t>
      </w:r>
      <w:r w:rsidR="00A73ED5">
        <w:t xml:space="preserve">) </w:t>
      </w:r>
      <w:r w:rsidR="00221A71">
        <w:t>Visual Studio 2022</w:t>
      </w:r>
      <w:r w:rsidR="00A73ED5">
        <w:t xml:space="preserve"> e Visual Studio </w:t>
      </w:r>
      <w:proofErr w:type="spellStart"/>
      <w:r w:rsidR="00A73ED5">
        <w:t>Code</w:t>
      </w:r>
      <w:proofErr w:type="spellEnd"/>
      <w:r w:rsidR="00A73ED5">
        <w:t>; e realizando, em paralelo, testes locais de usabilidade;</w:t>
      </w:r>
    </w:p>
    <w:p w14:paraId="214667FA" w14:textId="66F8A3CA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i</w:t>
      </w:r>
      <w:r w:rsidR="00FC4926">
        <w:t xml:space="preserve">mplementação: hospedar o </w:t>
      </w:r>
      <w:r w:rsidR="00FC4926">
        <w:rPr>
          <w:i/>
          <w:iCs/>
        </w:rPr>
        <w:t>backend</w:t>
      </w:r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CD45D40" w:rsidR="00BF6D5D" w:rsidRDefault="00226FB8" w:rsidP="004D54AE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2FDD8E16" w:rsidR="00B37046" w:rsidRDefault="00226FB8" w:rsidP="00BF6D5D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AAE189E" w14:textId="497B8C11" w:rsidR="00CE0C07" w:rsidRDefault="00CE0C07" w:rsidP="00F96A4F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Pr="005B607B">
        <w:t>.</w:t>
      </w:r>
      <w:r>
        <w:rPr>
          <w:b/>
          <w:bCs/>
        </w:rPr>
        <w:t xml:space="preserve"> </w:t>
      </w:r>
      <w:r w:rsidRPr="005B607B">
        <w:rPr>
          <w:b/>
          <w:bCs/>
        </w:rPr>
        <w:t>90% dos lares brasileiros já tem acesso à internet no Brasil</w:t>
      </w:r>
      <w:r>
        <w:t xml:space="preserve">, aponta pesquisa. Publicado em: </w:t>
      </w:r>
      <w:r w:rsidRPr="008B58B9">
        <w:t>19/09/2022</w:t>
      </w:r>
      <w:r>
        <w:t xml:space="preserve">. Disponível em: </w:t>
      </w:r>
      <w:r w:rsidRPr="00226FB8">
        <w:t>https://www.gov.br/casacivil/pt-br/assuntos/noticias/2022/setembro/90-dos-lares-brasileiros-ja-tem-acesso-a-internet-no-brasil-aponta-pesquisa#:~:text=Isto%20</w:t>
      </w:r>
      <w:r>
        <w:t>. Acesso em: 20 abr. 2023</w:t>
      </w:r>
    </w:p>
    <w:p w14:paraId="14B6BD01" w14:textId="158820BB" w:rsidR="000E2D13" w:rsidRDefault="001B7154" w:rsidP="00F96A4F">
      <w:pPr>
        <w:pStyle w:val="TF-refernciasITEM"/>
      </w:pPr>
      <w:r>
        <w:t>BRIENZE</w:t>
      </w:r>
      <w:r w:rsidR="00226FB8">
        <w:t xml:space="preserve"> JÚNIOR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r w:rsidR="000E2D13" w:rsidRPr="00226FB8">
        <w:t>http://hdl.handle.net/11449/217101</w:t>
      </w:r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747B2326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 xml:space="preserve">Sistema </w:t>
      </w:r>
      <w:r w:rsidR="00226FB8" w:rsidRPr="00226FB8">
        <w:rPr>
          <w:bCs/>
        </w:rPr>
        <w:t>desktop</w:t>
      </w:r>
      <w:r w:rsidRPr="00F81286">
        <w:rPr>
          <w:b/>
          <w:bCs/>
        </w:rPr>
        <w:t xml:space="preserve">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4DCD4C92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r w:rsidRPr="00226FB8">
        <w:t>https://dev.mysql.com/doc/refman/8.0/en/what-is-mysql.html</w:t>
      </w:r>
      <w:r>
        <w:t xml:space="preserve">. </w:t>
      </w:r>
      <w:r w:rsidRPr="00E43BF6">
        <w:t>Acesso em: 18 abr. 2023</w:t>
      </w:r>
    </w:p>
    <w:p w14:paraId="189378F7" w14:textId="7CA5E586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r w:rsidRPr="00226FB8">
        <w:t>https://learn.microsoft.com/pt-br/aspnet/core/introduction-to-aspnet-core?view=aspnetcore-7.0</w:t>
      </w:r>
      <w:r w:rsidR="00C623ED">
        <w:t>. Acesso em: 19 abr. 2023</w:t>
      </w:r>
    </w:p>
    <w:p w14:paraId="1736C0EE" w14:textId="1196CB3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r w:rsidRPr="00226FB8">
        <w:t>http://repositorio.utfpr.edu.br/jspui/handle/1/15667</w:t>
      </w:r>
      <w:r>
        <w:t>. Acesso em: 17 abr. 2023.</w:t>
      </w:r>
    </w:p>
    <w:p w14:paraId="06EE6BC8" w14:textId="0D6982B0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r w:rsidRPr="00226FB8">
        <w:t>http://repositorio.utfpr.edu.br/jspui/handle/1/15583</w:t>
      </w:r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37ECDA37" w14:textId="228DB0A7" w:rsidR="005A7305" w:rsidRDefault="005A7305" w:rsidP="00451B94">
      <w:pPr>
        <w:pStyle w:val="TF-refernciasITEM"/>
      </w:pPr>
      <w:r>
        <w:lastRenderedPageBreak/>
        <w:t>TAMBOSI, Aumir José. Problemas com o atual sistema de gestão da oficina. Entrevista concedida a Iago Giuseppe Tambosi. Pomerode, 23 abr. 2023. Entrevista Pessoal.</w:t>
      </w:r>
    </w:p>
    <w:p w14:paraId="5002F70A" w14:textId="77777777" w:rsidR="00FF6EF7" w:rsidRDefault="00FF6EF7" w:rsidP="00451B94">
      <w:pPr>
        <w:pStyle w:val="TF-refernciasITEM"/>
      </w:pPr>
    </w:p>
    <w:p w14:paraId="451451F5" w14:textId="3798EE7C" w:rsidR="00FF6EF7" w:rsidRDefault="00FF6EF7">
      <w:pPr>
        <w:keepNext w:val="0"/>
        <w:keepLines w:val="0"/>
        <w:rPr>
          <w:szCs w:val="20"/>
        </w:rPr>
      </w:pPr>
      <w:r>
        <w:br w:type="page"/>
      </w:r>
    </w:p>
    <w:p w14:paraId="3E2187E2" w14:textId="77777777" w:rsidR="00FF6EF7" w:rsidRDefault="00FF6EF7" w:rsidP="00FF6EF7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766B741" w14:textId="77777777" w:rsidR="00FF6EF7" w:rsidRDefault="00FF6EF7" w:rsidP="00FF6EF7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A9108DD" w14:textId="77777777" w:rsidR="00FF6EF7" w:rsidRDefault="00FF6EF7" w:rsidP="00FF6EF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90DCE5E" w14:textId="77777777" w:rsidR="00FF6EF7" w:rsidRPr="00320BFA" w:rsidRDefault="00FF6EF7" w:rsidP="00FF6EF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FF6EF7" w:rsidRPr="00320BFA" w14:paraId="2EE00D45" w14:textId="77777777" w:rsidTr="000F4BC3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B2BBF3" w14:textId="77777777" w:rsidR="00FF6EF7" w:rsidRPr="00320BFA" w:rsidRDefault="00FF6EF7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0E11DEA" w14:textId="77777777" w:rsidR="00FF6EF7" w:rsidRPr="00320BFA" w:rsidRDefault="00FF6EF7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455C2B" w14:textId="77777777" w:rsidR="00FF6EF7" w:rsidRPr="00320BFA" w:rsidRDefault="00FF6EF7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EDC660" w14:textId="77777777" w:rsidR="00FF6EF7" w:rsidRPr="00320BFA" w:rsidRDefault="00FF6EF7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FF6EF7" w:rsidRPr="00320BFA" w14:paraId="4EF1B0A3" w14:textId="77777777" w:rsidTr="000F4BC3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469D2FA" w14:textId="77777777" w:rsidR="00FF6EF7" w:rsidRPr="00320BFA" w:rsidRDefault="00FF6EF7" w:rsidP="000F4BC3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287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A9AE97D" w14:textId="77777777" w:rsidR="00FF6EF7" w:rsidRPr="00320BFA" w:rsidRDefault="00FF6EF7" w:rsidP="000F4BC3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2F1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E3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A3E76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D150611" w14:textId="77777777" w:rsidTr="000F4BC3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2430B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D111" w14:textId="77777777" w:rsidR="00FF6EF7" w:rsidRPr="00320BFA" w:rsidRDefault="00FF6EF7" w:rsidP="000F4BC3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4B5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F50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A07E2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070D854C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96C133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8123" w14:textId="77777777" w:rsidR="00FF6EF7" w:rsidRPr="00320BFA" w:rsidRDefault="00FF6EF7" w:rsidP="000F4BC3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241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29F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2C0D77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40DD125" w14:textId="77777777" w:rsidTr="000F4BC3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BF59D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BE3C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ECED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ED8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D94A8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72D81D9E" w14:textId="77777777" w:rsidTr="000F4BC3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D750C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29E5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1C8B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DEF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321EE5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F7AF008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51BD9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51C9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56072D1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C439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81C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C2BD8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25940C35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758C4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CC4" w14:textId="77777777" w:rsidR="00FF6EF7" w:rsidRPr="00320BFA" w:rsidRDefault="00FF6EF7" w:rsidP="000F4BC3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D4D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90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4B3D8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3D835D7E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52392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B78" w14:textId="77777777" w:rsidR="00FF6EF7" w:rsidRPr="00320BFA" w:rsidRDefault="00FF6EF7" w:rsidP="000F4BC3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85D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058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5C570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0AE0C0D6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A67C38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5B31" w14:textId="77777777" w:rsidR="00FF6EF7" w:rsidRPr="00320BFA" w:rsidRDefault="00FF6EF7" w:rsidP="000F4BC3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4163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63F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3848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764D408" w14:textId="77777777" w:rsidTr="000F4BC3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527A47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D9E5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E9919CF" w14:textId="77777777" w:rsidR="00FF6EF7" w:rsidRPr="00320BFA" w:rsidRDefault="00FF6EF7" w:rsidP="000F4BC3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D81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C58B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544195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93B2D27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272E1E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0E5D" w14:textId="77777777" w:rsidR="00FF6EF7" w:rsidRPr="00320BFA" w:rsidRDefault="00FF6EF7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DAFB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96D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9F9C4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6670053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401772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47EF" w14:textId="77777777" w:rsidR="00FF6EF7" w:rsidRPr="00320BFA" w:rsidRDefault="00FF6EF7" w:rsidP="000F4BC3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54B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044D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6C096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DD1B8E8" w14:textId="77777777" w:rsidTr="000F4BC3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845514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C0D3CF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B8A6320" w14:textId="77777777" w:rsidR="00FF6EF7" w:rsidRPr="00320BFA" w:rsidRDefault="00FF6EF7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097B9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D66BA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EDAB4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6DB3CAF2" w14:textId="77777777" w:rsidTr="000F4BC3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AF99DD" w14:textId="77777777" w:rsidR="00FF6EF7" w:rsidRPr="00320BFA" w:rsidRDefault="00FF6EF7" w:rsidP="000F4B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773E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217C10" w14:textId="77777777" w:rsidR="00FF6EF7" w:rsidRPr="00320BFA" w:rsidRDefault="00FF6EF7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32E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820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BE13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2683AFB4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7DA345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38F" w14:textId="77777777" w:rsidR="00FF6EF7" w:rsidRPr="00320BFA" w:rsidRDefault="00FF6EF7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4875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6C5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B575E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53463A3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F85E4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04D0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3387CB" w14:textId="77777777" w:rsidR="00FF6EF7" w:rsidRPr="00320BFA" w:rsidRDefault="00FF6EF7" w:rsidP="000F4B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1D42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4C0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8398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4BEF1D85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DF2B7A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90D4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12806FC" w14:textId="77777777" w:rsidR="00FF6EF7" w:rsidRPr="00320BFA" w:rsidRDefault="00FF6EF7" w:rsidP="000F4B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AF96" w14:textId="77777777" w:rsidR="00FF6EF7" w:rsidRPr="00320BFA" w:rsidRDefault="00FF6EF7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69E" w14:textId="77777777" w:rsidR="00FF6EF7" w:rsidRPr="00320BFA" w:rsidRDefault="00FF6EF7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DEAA2" w14:textId="77777777" w:rsidR="00FF6EF7" w:rsidRPr="00320BFA" w:rsidRDefault="00FF6EF7" w:rsidP="000F4BC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689093B" w14:textId="77777777" w:rsidTr="000F4BC3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4C5AE6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C65" w14:textId="77777777" w:rsidR="00FF6EF7" w:rsidRPr="00320BFA" w:rsidRDefault="00FF6EF7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5449311" w14:textId="77777777" w:rsidR="00FF6EF7" w:rsidRPr="00320BFA" w:rsidRDefault="00FF6EF7" w:rsidP="000F4B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CBBD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0653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A70DF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19723B8D" w14:textId="77777777" w:rsidTr="000F4BC3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33FDB0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404B" w14:textId="77777777" w:rsidR="00FF6EF7" w:rsidRPr="00320BFA" w:rsidRDefault="00FF6EF7" w:rsidP="000F4B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8B04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BF0A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9D161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F6EF7" w:rsidRPr="00320BFA" w14:paraId="573B6FE0" w14:textId="77777777" w:rsidTr="000F4BC3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3445F" w14:textId="77777777" w:rsidR="00FF6EF7" w:rsidRPr="00320BFA" w:rsidRDefault="00FF6EF7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2DA89" w14:textId="77777777" w:rsidR="00FF6EF7" w:rsidRPr="00320BFA" w:rsidRDefault="00FF6EF7" w:rsidP="000F4B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C69470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3937EC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232B27" w14:textId="77777777" w:rsidR="00FF6EF7" w:rsidRPr="00320BFA" w:rsidRDefault="00FF6EF7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E3FD61E" w14:textId="77777777" w:rsidR="00FF6EF7" w:rsidRPr="003F5F25" w:rsidRDefault="00FF6EF7" w:rsidP="00FF6EF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F6EF7" w:rsidRPr="0000224C" w14:paraId="44B3194F" w14:textId="77777777" w:rsidTr="000F4BC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2060C67" w14:textId="77777777" w:rsidR="00FF6EF7" w:rsidRPr="0000224C" w:rsidRDefault="00FF6EF7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D16742F" w14:textId="77777777" w:rsidR="00FF6EF7" w:rsidRPr="0000224C" w:rsidRDefault="00FF6EF7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173DB5C" w14:textId="77777777" w:rsidR="00FF6EF7" w:rsidRPr="0000224C" w:rsidRDefault="00FF6EF7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F6EF7" w:rsidRPr="0000224C" w14:paraId="62812698" w14:textId="77777777" w:rsidTr="000F4BC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5DED114" w14:textId="77777777" w:rsidR="00FF6EF7" w:rsidRPr="0000224C" w:rsidRDefault="00FF6EF7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007BCE3" w14:textId="77777777" w:rsidR="00FF6EF7" w:rsidRPr="0000224C" w:rsidRDefault="00FF6EF7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3E63B62" w14:textId="77777777" w:rsidR="00FF6EF7" w:rsidRPr="0000224C" w:rsidRDefault="00FF6EF7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FB28923" w14:textId="77777777" w:rsidR="00FF6EF7" w:rsidRDefault="00FF6EF7" w:rsidP="00FF6EF7">
      <w:pPr>
        <w:pStyle w:val="TF-xAvalTTULO"/>
        <w:ind w:left="0" w:firstLine="0"/>
        <w:jc w:val="left"/>
      </w:pPr>
    </w:p>
    <w:p w14:paraId="0101D3A8" w14:textId="77777777" w:rsidR="00FF6EF7" w:rsidRDefault="00FF6EF7" w:rsidP="00451B94">
      <w:pPr>
        <w:pStyle w:val="TF-refernciasITEM"/>
      </w:pPr>
    </w:p>
    <w:sectPr w:rsidR="00FF6EF7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CF00" w14:textId="77777777" w:rsidR="002817B6" w:rsidRDefault="002817B6">
      <w:r>
        <w:separator/>
      </w:r>
    </w:p>
  </w:endnote>
  <w:endnote w:type="continuationSeparator" w:id="0">
    <w:p w14:paraId="43319BBF" w14:textId="77777777" w:rsidR="002817B6" w:rsidRDefault="0028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399D" w14:textId="77777777" w:rsidR="002817B6" w:rsidRDefault="002817B6">
      <w:r>
        <w:separator/>
      </w:r>
    </w:p>
  </w:footnote>
  <w:footnote w:type="continuationSeparator" w:id="0">
    <w:p w14:paraId="1551FED2" w14:textId="77777777" w:rsidR="002817B6" w:rsidRDefault="0028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342D0"/>
    <w:rsid w:val="00036628"/>
    <w:rsid w:val="0004641A"/>
    <w:rsid w:val="00051A6C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6D66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3931"/>
    <w:rsid w:val="00144FAB"/>
    <w:rsid w:val="00151CC4"/>
    <w:rsid w:val="001554E9"/>
    <w:rsid w:val="00162BF1"/>
    <w:rsid w:val="0016560C"/>
    <w:rsid w:val="00181500"/>
    <w:rsid w:val="00185F3F"/>
    <w:rsid w:val="00186092"/>
    <w:rsid w:val="00187F8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B787A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0607F"/>
    <w:rsid w:val="002158B6"/>
    <w:rsid w:val="00216826"/>
    <w:rsid w:val="00221A71"/>
    <w:rsid w:val="00224BB2"/>
    <w:rsid w:val="00226FB8"/>
    <w:rsid w:val="00235240"/>
    <w:rsid w:val="002368FD"/>
    <w:rsid w:val="0023727F"/>
    <w:rsid w:val="0024110F"/>
    <w:rsid w:val="00241A07"/>
    <w:rsid w:val="002423AB"/>
    <w:rsid w:val="0024320D"/>
    <w:rsid w:val="002440B0"/>
    <w:rsid w:val="00251122"/>
    <w:rsid w:val="002621BE"/>
    <w:rsid w:val="002657B2"/>
    <w:rsid w:val="00271F95"/>
    <w:rsid w:val="00274126"/>
    <w:rsid w:val="00275731"/>
    <w:rsid w:val="0027792D"/>
    <w:rsid w:val="002817B6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2F51FF"/>
    <w:rsid w:val="0030480F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13FB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0A43"/>
    <w:rsid w:val="0048576D"/>
    <w:rsid w:val="00493B1A"/>
    <w:rsid w:val="0049495C"/>
    <w:rsid w:val="00497EF6"/>
    <w:rsid w:val="004B42D8"/>
    <w:rsid w:val="004B6B8F"/>
    <w:rsid w:val="004B7511"/>
    <w:rsid w:val="004C7FB6"/>
    <w:rsid w:val="004D3E5D"/>
    <w:rsid w:val="004D54AE"/>
    <w:rsid w:val="004E23CE"/>
    <w:rsid w:val="004E516B"/>
    <w:rsid w:val="004F6E5B"/>
    <w:rsid w:val="004F7264"/>
    <w:rsid w:val="00500539"/>
    <w:rsid w:val="00502242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A7305"/>
    <w:rsid w:val="005B20A1"/>
    <w:rsid w:val="005B2478"/>
    <w:rsid w:val="005B607B"/>
    <w:rsid w:val="005C21FC"/>
    <w:rsid w:val="005C30AE"/>
    <w:rsid w:val="005C65A6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08C4"/>
    <w:rsid w:val="006411DC"/>
    <w:rsid w:val="006426D5"/>
    <w:rsid w:val="00642924"/>
    <w:rsid w:val="006466FF"/>
    <w:rsid w:val="00646A5F"/>
    <w:rsid w:val="006475C1"/>
    <w:rsid w:val="006560E4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3AF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A5688"/>
    <w:rsid w:val="007B06B0"/>
    <w:rsid w:val="007B2203"/>
    <w:rsid w:val="007D0720"/>
    <w:rsid w:val="007D10F2"/>
    <w:rsid w:val="007D207E"/>
    <w:rsid w:val="007D6DEC"/>
    <w:rsid w:val="007E2546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2883"/>
    <w:rsid w:val="00847D37"/>
    <w:rsid w:val="0085001D"/>
    <w:rsid w:val="008626A6"/>
    <w:rsid w:val="00871A41"/>
    <w:rsid w:val="00886D76"/>
    <w:rsid w:val="0089250D"/>
    <w:rsid w:val="008969C6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17665"/>
    <w:rsid w:val="00921AB9"/>
    <w:rsid w:val="00931632"/>
    <w:rsid w:val="00932C92"/>
    <w:rsid w:val="009454E4"/>
    <w:rsid w:val="0095058E"/>
    <w:rsid w:val="00957C5C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09D8"/>
    <w:rsid w:val="009D54E0"/>
    <w:rsid w:val="009D65D0"/>
    <w:rsid w:val="009D7E91"/>
    <w:rsid w:val="009E0955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3255"/>
    <w:rsid w:val="00A44581"/>
    <w:rsid w:val="00A45093"/>
    <w:rsid w:val="00A50EAF"/>
    <w:rsid w:val="00A602F9"/>
    <w:rsid w:val="00A650EE"/>
    <w:rsid w:val="00A662C8"/>
    <w:rsid w:val="00A71157"/>
    <w:rsid w:val="00A73ED5"/>
    <w:rsid w:val="00A85EE8"/>
    <w:rsid w:val="00A966E6"/>
    <w:rsid w:val="00A96CCA"/>
    <w:rsid w:val="00AA2E9E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1E2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2A9D"/>
    <w:rsid w:val="00BC4F18"/>
    <w:rsid w:val="00BE013A"/>
    <w:rsid w:val="00BE6551"/>
    <w:rsid w:val="00BF093B"/>
    <w:rsid w:val="00BF40BF"/>
    <w:rsid w:val="00BF6D5D"/>
    <w:rsid w:val="00BF780C"/>
    <w:rsid w:val="00C00B88"/>
    <w:rsid w:val="00C01C7F"/>
    <w:rsid w:val="00C05394"/>
    <w:rsid w:val="00C06B2A"/>
    <w:rsid w:val="00C222E1"/>
    <w:rsid w:val="00C35E57"/>
    <w:rsid w:val="00C35E80"/>
    <w:rsid w:val="00C40AA2"/>
    <w:rsid w:val="00C4244F"/>
    <w:rsid w:val="00C553FA"/>
    <w:rsid w:val="00C61601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0C0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1D09"/>
    <w:rsid w:val="00E2252C"/>
    <w:rsid w:val="00E270C0"/>
    <w:rsid w:val="00E33A98"/>
    <w:rsid w:val="00E36D82"/>
    <w:rsid w:val="00E36E9D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48F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10</Pages>
  <Words>3474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58</cp:revision>
  <cp:lastPrinted>2015-03-26T13:00:00Z</cp:lastPrinted>
  <dcterms:created xsi:type="dcterms:W3CDTF">2022-11-21T16:30:00Z</dcterms:created>
  <dcterms:modified xsi:type="dcterms:W3CDTF">2023-06-21T21:27:00Z</dcterms:modified>
</cp:coreProperties>
</file>