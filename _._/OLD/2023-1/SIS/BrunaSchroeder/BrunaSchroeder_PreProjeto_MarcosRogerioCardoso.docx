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8"/>
        <w:gridCol w:w="3670"/>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1CF3886B" w:rsidR="00AA65FD" w:rsidRPr="003C5262" w:rsidRDefault="00FF0925" w:rsidP="00A64918">
            <w:pPr>
              <w:pStyle w:val="Cabealho"/>
              <w:tabs>
                <w:tab w:val="clear" w:pos="8640"/>
                <w:tab w:val="right" w:pos="8931"/>
              </w:tabs>
              <w:ind w:right="141"/>
            </w:pPr>
            <w:proofErr w:type="gramStart"/>
            <w:r>
              <w:rPr>
                <w:rStyle w:val="Nmerodepgina"/>
              </w:rPr>
              <w:t>(</w:t>
            </w:r>
            <w:r>
              <w:t>  </w:t>
            </w:r>
            <w:r w:rsidR="001F56FD">
              <w:t>X</w:t>
            </w:r>
            <w:proofErr w:type="gramEnd"/>
            <w:r>
              <w:t>  )</w:t>
            </w:r>
            <w:r>
              <w:rPr>
                <w:rStyle w:val="Nmerodepgina"/>
              </w:rPr>
              <w:t xml:space="preserve"> </w:t>
            </w:r>
            <w:r w:rsidR="00AA65FD">
              <w:rPr>
                <w:rStyle w:val="Nmerodepgina"/>
              </w:rPr>
              <w:t>PRÉ-PROJETO     </w:t>
            </w:r>
            <w:r>
              <w:rPr>
                <w:rStyle w:val="Nmerodepgina"/>
              </w:rPr>
              <w:t>(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2BE7BE4B"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r w:rsidRPr="007D10F2">
        <w:t xml:space="preserve">Introdução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0" w:name="_Hlk132808410"/>
      <w:r>
        <w:t>®</w:t>
      </w:r>
      <w:bookmarkEnd w:id="10"/>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26126CE1"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DC74B3">
        <w:t>progressiva</w:t>
      </w:r>
      <w:r>
        <w:t xml:space="preserve"> (</w:t>
      </w:r>
      <w:r w:rsidRPr="00DC74B3">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0C5D913" w14:textId="3F25421A" w:rsidR="001F56FD" w:rsidRDefault="001F56FD" w:rsidP="001F56FD">
      <w:pPr>
        <w:pStyle w:val="TF-TEXTO"/>
      </w:pPr>
      <w:r>
        <w:t xml:space="preserve">O objetivo geral deste trabalho é disponibilizar uma </w:t>
      </w:r>
      <w:r w:rsidR="00DC74B3">
        <w:t>aplicação</w:t>
      </w:r>
      <w:r>
        <w:t xml:space="preserve">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numPr>
          <w:ilvl w:val="0"/>
          <w:numId w:val="5"/>
        </w:numPr>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numPr>
          <w:ilvl w:val="0"/>
          <w:numId w:val="5"/>
        </w:numPr>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numPr>
          <w:ilvl w:val="0"/>
          <w:numId w:val="5"/>
        </w:numPr>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5" w:name="_Ref106623859"/>
      <w:bookmarkStart w:id="26" w:name="_Toc419598587"/>
      <w:r>
        <w:t xml:space="preserve">trabalhos </w:t>
      </w:r>
      <w:r w:rsidRPr="00FC4A9F">
        <w:t>correlatos</w:t>
      </w:r>
      <w:bookmarkEnd w:id="25"/>
    </w:p>
    <w:p w14:paraId="767EDF4E" w14:textId="27088FE1" w:rsidR="00FA5504" w:rsidRPr="004E1041" w:rsidRDefault="00622539" w:rsidP="00622539">
      <w:pPr>
        <w:pStyle w:val="TF-TEXTO"/>
      </w:pPr>
      <w:r>
        <w:rPr>
          <w:color w:val="000000"/>
        </w:rPr>
        <w:t xml:space="preserve">Nesta seção estão descritos três trabalhos correlatos que apresentam características semelhantes ao trabalho proposto. A subseção 2.1.1 </w:t>
      </w:r>
      <w:r w:rsidR="00DC74B3">
        <w:rPr>
          <w:color w:val="000000"/>
        </w:rPr>
        <w:t xml:space="preserve">traz o </w:t>
      </w:r>
      <w:r>
        <w:t>C</w:t>
      </w:r>
      <w:r w:rsidR="00DC74B3">
        <w:t>rossFit</w:t>
      </w:r>
      <w:r w:rsidRPr="004F06D5">
        <w:rPr>
          <w:rFonts w:ascii="MS Gothic" w:eastAsia="MS Gothic" w:hAnsi="MS Gothic" w:cs="MS Gothic" w:hint="eastAsia"/>
          <w:sz w:val="16"/>
          <w:szCs w:val="16"/>
        </w:rPr>
        <w:t>Ⓡ</w:t>
      </w:r>
      <w:r>
        <w:rPr>
          <w:rFonts w:ascii="MS Gothic" w:eastAsia="MS Gothic" w:hAnsi="MS Gothic" w:cs="MS Gothic" w:hint="eastAsia"/>
          <w:sz w:val="16"/>
          <w:szCs w:val="16"/>
        </w:rPr>
        <w:t xml:space="preserve"> </w:t>
      </w:r>
      <w:r>
        <w:t>G</w:t>
      </w:r>
      <w:r w:rsidR="00DC74B3">
        <w:t>ames (</w:t>
      </w:r>
      <w:r>
        <w:t>2023</w:t>
      </w:r>
      <w:r>
        <w:rPr>
          <w:color w:val="000000"/>
        </w:rPr>
        <w:t>)</w:t>
      </w:r>
      <w:r w:rsidR="00DC74B3">
        <w:rPr>
          <w:color w:val="000000"/>
        </w:rPr>
        <w:t xml:space="preserve">, </w:t>
      </w:r>
      <w:r>
        <w:rPr>
          <w:color w:val="000000"/>
        </w:rPr>
        <w:t xml:space="preserve">um aplicativo focado para ter o </w:t>
      </w:r>
      <w:r w:rsidRPr="00622539">
        <w:rPr>
          <w:color w:val="000000"/>
        </w:rPr>
        <w:t>ranking</w:t>
      </w:r>
      <w:r>
        <w:rPr>
          <w:color w:val="000000"/>
        </w:rPr>
        <w:t xml:space="preserve"> com atletas de todos os países. A subseção 2.1.2 </w:t>
      </w:r>
      <w:r w:rsidR="00DC74B3">
        <w:rPr>
          <w:color w:val="000000"/>
        </w:rPr>
        <w:t xml:space="preserve">aborda a plataforma de </w:t>
      </w:r>
      <w:r>
        <w:rPr>
          <w:color w:val="000000"/>
        </w:rPr>
        <w:t>W</w:t>
      </w:r>
      <w:r w:rsidR="00DC74B3">
        <w:rPr>
          <w:color w:val="000000"/>
        </w:rPr>
        <w:t>od</w:t>
      </w:r>
      <w:r w:rsidR="007F3AB7">
        <w:rPr>
          <w:color w:val="000000"/>
        </w:rPr>
        <w:t>E</w:t>
      </w:r>
      <w:r w:rsidR="00DC74B3">
        <w:rPr>
          <w:color w:val="000000"/>
        </w:rPr>
        <w:t>ngage (</w:t>
      </w:r>
      <w:r>
        <w:rPr>
          <w:color w:val="000000"/>
        </w:rPr>
        <w:t>202</w:t>
      </w:r>
      <w:r w:rsidR="004C0604">
        <w:rPr>
          <w:color w:val="000000"/>
        </w:rPr>
        <w:t>2</w:t>
      </w:r>
      <w:r>
        <w:rPr>
          <w:color w:val="000000"/>
        </w:rPr>
        <w:t>)</w:t>
      </w:r>
      <w:r w:rsidR="00DC74B3">
        <w:rPr>
          <w:color w:val="000000"/>
        </w:rPr>
        <w:t xml:space="preserve">, </w:t>
      </w:r>
      <w:r>
        <w:rPr>
          <w:color w:val="000000"/>
        </w:rPr>
        <w:t>voltad</w:t>
      </w:r>
      <w:r w:rsidR="00DC74B3">
        <w:rPr>
          <w:color w:val="000000"/>
        </w:rPr>
        <w:t>a</w:t>
      </w:r>
      <w:r>
        <w:rPr>
          <w:color w:val="000000"/>
        </w:rPr>
        <w:t xml:space="preserve"> ao profissional personal trainer que contém funções de acompanhamento do aluno e seus treinos, permitindo também acompanhar sua evolução em gráficos. Por fim, a subseção 2.1.3 </w:t>
      </w:r>
      <w:r w:rsidR="00DC74B3">
        <w:rPr>
          <w:color w:val="000000"/>
        </w:rPr>
        <w:t xml:space="preserve">traz o aplicativo de Pinheiro </w:t>
      </w:r>
      <w:r>
        <w:rPr>
          <w:color w:val="000000"/>
        </w:rPr>
        <w:t>(</w:t>
      </w:r>
      <w:r w:rsidR="00DC74B3">
        <w:rPr>
          <w:color w:val="000000"/>
        </w:rPr>
        <w:t>2</w:t>
      </w:r>
      <w:r>
        <w:rPr>
          <w:color w:val="000000"/>
        </w:rPr>
        <w:t>019)</w:t>
      </w:r>
      <w:r w:rsidR="00DC74B3">
        <w:rPr>
          <w:color w:val="000000"/>
        </w:rPr>
        <w:t xml:space="preserve">, que possui </w:t>
      </w:r>
      <w:r>
        <w:rPr>
          <w:color w:val="000000"/>
        </w:rPr>
        <w:t>funções de agendamento de aulas, fichas de treino e avaliação física.</w:t>
      </w:r>
    </w:p>
    <w:p w14:paraId="00264879" w14:textId="77777777" w:rsidR="001F56FD" w:rsidRDefault="001F56FD" w:rsidP="001F56FD">
      <w:pPr>
        <w:pStyle w:val="Ttulo2"/>
      </w:pPr>
      <w:bookmarkStart w:id="27" w:name="_Ref130488731"/>
      <w:bookmarkEnd w:id="26"/>
      <w:r>
        <w:t xml:space="preserve">APLICATIVO PARA A MAIOR COMPETIÇÃO DE </w:t>
      </w:r>
      <w:r w:rsidRPr="00317558">
        <w:rPr>
          <w:i/>
          <w:iCs/>
        </w:rPr>
        <w:t>FITNESS</w:t>
      </w:r>
      <w:r>
        <w:t xml:space="preserve"> DO MUNDO: CROSSFIT® OPEN</w:t>
      </w:r>
      <w:bookmarkEnd w:id="27"/>
    </w:p>
    <w:p w14:paraId="57B6F497" w14:textId="77777777" w:rsidR="001F56FD" w:rsidRDefault="001F56FD" w:rsidP="001F56FD">
      <w:pPr>
        <w:pStyle w:val="TF-TEXTO"/>
      </w:pPr>
      <w:bookmarkStart w:id="28"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 xml:space="preserve">CrossFit® Open. Ela é 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 xml:space="preserve">e a visualizar artigos e notícia. </w:t>
      </w:r>
    </w:p>
    <w:p w14:paraId="20D22C43" w14:textId="47286092"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 A </w:t>
      </w:r>
      <w:r>
        <w:fldChar w:fldCharType="begin"/>
      </w:r>
      <w:r>
        <w:instrText xml:space="preserve"> REF _Ref130490772 \h </w:instrText>
      </w:r>
      <w:r>
        <w:fldChar w:fldCharType="separate"/>
      </w:r>
      <w:r w:rsidR="00A367CC">
        <w:t xml:space="preserve">Figura </w:t>
      </w:r>
      <w:r w:rsidR="00A367CC">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8"/>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2180DC9B" w:rsidR="001F56FD" w:rsidRPr="00F3649F" w:rsidRDefault="001F56FD" w:rsidP="001F56FD">
      <w:pPr>
        <w:pStyle w:val="TF-LEGENDA"/>
      </w:pPr>
      <w:bookmarkStart w:id="29" w:name="_Ref130490772"/>
      <w:bookmarkStart w:id="30" w:name="_Hlk130240973"/>
      <w:r>
        <w:t xml:space="preserve">Figura </w:t>
      </w:r>
      <w:fldSimple w:instr=" SEQ Figura \* ARABIC ">
        <w:r w:rsidR="00A367CC">
          <w:rPr>
            <w:noProof/>
          </w:rPr>
          <w:t>1</w:t>
        </w:r>
      </w:fldSimple>
      <w:bookmarkEnd w:id="29"/>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1" w:name="_Hlk130240985"/>
      <w:bookmarkEnd w:id="30"/>
      <w:r>
        <w:rPr>
          <w:noProof/>
        </w:rPr>
        <w:drawing>
          <wp:inline distT="0" distB="0" distL="0" distR="0" wp14:anchorId="7D61948D" wp14:editId="3E3BA924">
            <wp:extent cx="5122800" cy="3096000"/>
            <wp:effectExtent l="19050" t="19050" r="1905" b="952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5122800" cy="3096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2" w:name="_Hlk130489250"/>
      <w:r>
        <w:t>CrossFit</w:t>
      </w:r>
      <w:r w:rsidRPr="00E15DEF">
        <w:t>®</w:t>
      </w:r>
      <w:r>
        <w:t xml:space="preserve"> Games (2023)</w:t>
      </w:r>
      <w:r w:rsidRPr="00F3649F">
        <w:t>.</w:t>
      </w:r>
      <w:bookmarkEnd w:id="32"/>
    </w:p>
    <w:p w14:paraId="7E6D68BC" w14:textId="733E45B1" w:rsidR="001F56FD" w:rsidRDefault="001F56FD" w:rsidP="001F56FD">
      <w:pPr>
        <w:pStyle w:val="TF-TEXTO"/>
      </w:pPr>
      <w:bookmarkStart w:id="33" w:name="_Hlk130240994"/>
      <w:bookmarkEnd w:id="31"/>
      <w:r>
        <w:t xml:space="preserve">Na tela da </w:t>
      </w:r>
      <w:bookmarkStart w:id="34" w:name="_Hlk130631295"/>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w:t>
      </w:r>
      <w:bookmarkEnd w:id="34"/>
      <w:r>
        <w:t xml:space="preserve">(a) é possível cadastrar o resultado do WOD proposto, para assim conseguir ter uma avaliação do usuário e ter o comparativo. Para o resultado ser computado, é preciso que um usuário com credencial de avaliador aprove. Já na tela da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 em relação ao mundo, região e/ou país, bem como se pode filtrar por competição. Caso o usuário 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7F385C2" w:rsidR="001F56FD" w:rsidRDefault="001F56FD" w:rsidP="001F56FD">
      <w:pPr>
        <w:pStyle w:val="TF-FIGURA"/>
      </w:pPr>
      <w:bookmarkStart w:id="35" w:name="_Ref130490852"/>
      <w:bookmarkStart w:id="36" w:name="_Hlk130631256"/>
      <w:r>
        <w:lastRenderedPageBreak/>
        <w:t xml:space="preserve">Figura </w:t>
      </w:r>
      <w:fldSimple w:instr=" SEQ Figura \* ARABIC ">
        <w:r w:rsidR="00A367CC">
          <w:rPr>
            <w:noProof/>
          </w:rPr>
          <w:t>2</w:t>
        </w:r>
      </w:fldSimple>
      <w:bookmarkEnd w:id="35"/>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C65B5A1">
            <wp:extent cx="3148330" cy="196189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48330" cy="1961890"/>
                    </a:xfrm>
                    <a:prstGeom prst="rect">
                      <a:avLst/>
                    </a:prstGeom>
                  </pic:spPr>
                </pic:pic>
              </a:graphicData>
            </a:graphic>
          </wp:inline>
        </w:drawing>
      </w:r>
    </w:p>
    <w:bookmarkEnd w:id="36"/>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7" w:name="_Ref130488954"/>
      <w:bookmarkEnd w:id="33"/>
      <w:r w:rsidRPr="001F56FD">
        <w:t xml:space="preserve">WODENGAGE – PLATAFORMA QUE LIGA O MUNDO </w:t>
      </w:r>
      <w:r w:rsidRPr="001F56FD">
        <w:rPr>
          <w:i/>
          <w:iCs/>
        </w:rPr>
        <w:t>FITNESS</w:t>
      </w:r>
      <w:r w:rsidRPr="001F56FD">
        <w:t xml:space="preserve"> À TECNOLOGIA</w:t>
      </w:r>
      <w:bookmarkEnd w:id="37"/>
    </w:p>
    <w:p w14:paraId="13773D07" w14:textId="0EFD7DBD" w:rsidR="001F56FD" w:rsidRDefault="001F56FD" w:rsidP="001F56FD">
      <w:pPr>
        <w:pStyle w:val="TF-TEXTO"/>
      </w:pPr>
      <w:r>
        <w:t>WodEngage (202</w:t>
      </w:r>
      <w:r w:rsidR="004C0604">
        <w:t>2)</w:t>
      </w:r>
      <w:r>
        <w:t xml:space="preserve"> propôs uma plataforma para gerenciar as informações de alunos, da área financeira e </w:t>
      </w:r>
      <w:proofErr w:type="spellStart"/>
      <w:r w:rsidRPr="001D609B">
        <w:t>check</w:t>
      </w:r>
      <w:proofErr w:type="spellEnd"/>
      <w:r w:rsidRPr="001D609B">
        <w:t xml:space="preserve"> </w:t>
      </w:r>
      <w:proofErr w:type="spellStart"/>
      <w:r w:rsidRPr="001D609B">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604C3DFB" w:rsidR="001F56FD" w:rsidRDefault="001F56FD" w:rsidP="001F56FD">
      <w:pPr>
        <w:pStyle w:val="TF-TEXTO"/>
      </w:pPr>
      <w:r>
        <w:t xml:space="preserve">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(c) (WODENGAGE, 202</w:t>
      </w:r>
      <w:r w:rsidR="004C0604">
        <w:t>2</w:t>
      </w:r>
      <w:r>
        <w:t>).</w:t>
      </w:r>
      <w:r w:rsidDel="00C07CAF">
        <w:t xml:space="preserve"> </w:t>
      </w:r>
    </w:p>
    <w:p w14:paraId="00513C10" w14:textId="3F5C10D2" w:rsidR="001F56FD" w:rsidRDefault="001F56FD" w:rsidP="001F56FD">
      <w:pPr>
        <w:pStyle w:val="TF-LEGENDA"/>
      </w:pPr>
      <w:bookmarkStart w:id="38" w:name="_Ref130491978"/>
      <w:r>
        <w:lastRenderedPageBreak/>
        <w:t xml:space="preserve">Figura </w:t>
      </w:r>
      <w:fldSimple w:instr=" SEQ Figura \* ARABIC ">
        <w:r w:rsidR="00A367CC">
          <w:rPr>
            <w:noProof/>
          </w:rPr>
          <w:t>3</w:t>
        </w:r>
      </w:fldSimple>
      <w:bookmarkEnd w:id="38"/>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28A8987A" w:rsidR="001F56FD" w:rsidRDefault="001F56FD" w:rsidP="001F56FD">
      <w:pPr>
        <w:pStyle w:val="TF-TEXTO"/>
      </w:pPr>
      <w:r>
        <w:t xml:space="preserve">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proofErr w:type="spellStart"/>
      <w:r>
        <w:t>code</w:t>
      </w:r>
      <w:proofErr w:type="spellEnd"/>
      <w:r>
        <w:t xml:space="preserv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é via e-mail, conforme </w:t>
      </w:r>
      <w:r>
        <w:fldChar w:fldCharType="begin"/>
      </w:r>
      <w:r>
        <w:instrText xml:space="preserve"> REF _Ref130492557 \h </w:instrText>
      </w:r>
      <w:r>
        <w:fldChar w:fldCharType="separate"/>
      </w:r>
      <w:r w:rsidR="00A367CC">
        <w:t xml:space="preserve">Figura </w:t>
      </w:r>
      <w:r w:rsidR="00A367CC">
        <w:rPr>
          <w:noProof/>
        </w:rPr>
        <w:t>4</w:t>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09C227CE" w:rsidR="001F56FD" w:rsidRDefault="001F56FD" w:rsidP="001F56FD">
      <w:pPr>
        <w:pStyle w:val="TF-LEGENDA"/>
      </w:pPr>
      <w:bookmarkStart w:id="39" w:name="_Ref130492557"/>
      <w:r>
        <w:t xml:space="preserve">Figura </w:t>
      </w:r>
      <w:fldSimple w:instr=" SEQ Figura \* ARABIC ">
        <w:r w:rsidR="00A367CC">
          <w:rPr>
            <w:noProof/>
          </w:rPr>
          <w:t>4</w:t>
        </w:r>
      </w:fldSimple>
      <w:bookmarkEnd w:id="39"/>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476FEE91"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EF86E1F" w:rsidR="001F56FD" w:rsidRPr="00BA32AF" w:rsidRDefault="001F56FD" w:rsidP="001F56FD">
      <w:pPr>
        <w:pStyle w:val="TF-LEGENDA"/>
      </w:pPr>
      <w:bookmarkStart w:id="40" w:name="_Ref130493264"/>
      <w:r w:rsidRPr="00BA32AF">
        <w:lastRenderedPageBreak/>
        <w:t xml:space="preserve">Figura </w:t>
      </w:r>
      <w:fldSimple w:instr=" SEQ Figura \* ARABIC ">
        <w:r w:rsidR="00A367CC">
          <w:rPr>
            <w:noProof/>
          </w:rPr>
          <w:t>5</w:t>
        </w:r>
      </w:fldSimple>
      <w:bookmarkEnd w:id="40"/>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137E2A1A" w:rsidR="001F56FD" w:rsidRDefault="001F56FD" w:rsidP="001F56FD">
      <w:pPr>
        <w:pStyle w:val="TF-TEXTO"/>
      </w:pPr>
      <w:r>
        <w:t xml:space="preserve">Na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0764C942" w:rsidR="001F56FD" w:rsidRDefault="001F56FD" w:rsidP="001F56FD">
      <w:pPr>
        <w:pStyle w:val="TF-LEGENDA"/>
      </w:pPr>
      <w:bookmarkStart w:id="41" w:name="_Ref130493592"/>
      <w:r>
        <w:t xml:space="preserve">Figura </w:t>
      </w:r>
      <w:fldSimple w:instr=" SEQ Figura \* ARABIC ">
        <w:r w:rsidR="00A367CC">
          <w:rPr>
            <w:noProof/>
          </w:rPr>
          <w:t>6</w:t>
        </w:r>
      </w:fldSimple>
      <w:bookmarkEnd w:id="41"/>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r w:rsidRPr="001F56FD">
        <w:t>smart ranking</w:t>
      </w:r>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7C57E744" w:rsidR="001F56FD" w:rsidRDefault="001F56FD" w:rsidP="001F56FD">
      <w:pPr>
        <w:pStyle w:val="TF-TEXTO"/>
      </w:pPr>
      <w:r>
        <w:t xml:space="preserve">Na tela da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w:t>
      </w:r>
      <w:proofErr w:type="gramStart"/>
      <w:r>
        <w:rPr>
          <w:color w:val="000000"/>
        </w:rPr>
        <w:t xml:space="preserve">opção </w:t>
      </w:r>
      <w:r w:rsidRPr="002048B2">
        <w:rPr>
          <w:rStyle w:val="TF-COURIER10"/>
        </w:rPr>
        <w:t>Desafiar</w:t>
      </w:r>
      <w:proofErr w:type="gramEnd"/>
      <w:r>
        <w:rPr>
          <w:color w:val="000000"/>
        </w:rPr>
        <w:t xml:space="preserve"> outros usuários, para assim ter novas partidas a serem realizadas (FACCIOLI; MOIA, 2023).</w:t>
      </w:r>
    </w:p>
    <w:p w14:paraId="7C28C48A" w14:textId="690C82B8" w:rsidR="001F56FD" w:rsidRDefault="001F56FD" w:rsidP="001F56FD">
      <w:pPr>
        <w:pStyle w:val="TF-LEGENDA"/>
      </w:pPr>
      <w:bookmarkStart w:id="42" w:name="_Ref131273964"/>
      <w:r>
        <w:t xml:space="preserve">Figura </w:t>
      </w:r>
      <w:fldSimple w:instr=" SEQ Figura \* ARABIC ">
        <w:r w:rsidR="00A367CC">
          <w:rPr>
            <w:noProof/>
          </w:rPr>
          <w:t>7</w:t>
        </w:r>
      </w:fldSimple>
      <w:bookmarkEnd w:id="42"/>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65C6AEC9" w:rsidR="001F56FD" w:rsidRDefault="001F56FD" w:rsidP="001F56FD">
      <w:pPr>
        <w:pStyle w:val="TF-TEXTO"/>
      </w:pPr>
      <w:r>
        <w:t xml:space="preserve">Na tela da </w:t>
      </w:r>
      <w:r>
        <w:fldChar w:fldCharType="begin"/>
      </w:r>
      <w:r>
        <w:instrText xml:space="preserve"> REF _Ref131275633 \h </w:instrText>
      </w:r>
      <w:r>
        <w:fldChar w:fldCharType="separate"/>
      </w:r>
      <w:r w:rsidR="00A367CC">
        <w:t xml:space="preserve">Figura </w:t>
      </w:r>
      <w:r w:rsidR="00A367CC">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A367CC">
        <w:t xml:space="preserve">Figura </w:t>
      </w:r>
      <w:r w:rsidR="00A367CC">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(c)) são atualizados </w:t>
      </w:r>
      <w:r>
        <w:rPr>
          <w:color w:val="000000"/>
        </w:rPr>
        <w:t>(FACCIOLI; MOIA, 2023).</w:t>
      </w:r>
    </w:p>
    <w:p w14:paraId="54DE1D7C" w14:textId="5C1E49A4" w:rsidR="001F56FD" w:rsidRDefault="001F56FD" w:rsidP="001F56FD">
      <w:pPr>
        <w:pStyle w:val="TF-LEGENDA"/>
      </w:pPr>
      <w:bookmarkStart w:id="43" w:name="_Ref131275633"/>
      <w:bookmarkStart w:id="44" w:name="_Ref131275864"/>
      <w:r>
        <w:t xml:space="preserve">Figura </w:t>
      </w:r>
      <w:fldSimple w:instr=" SEQ Figura \* ARABIC ">
        <w:r w:rsidR="00A367CC">
          <w:rPr>
            <w:noProof/>
          </w:rPr>
          <w:t>8</w:t>
        </w:r>
      </w:fldSimple>
      <w:bookmarkEnd w:id="43"/>
      <w:r>
        <w:t xml:space="preserve"> - </w:t>
      </w:r>
      <w:r w:rsidRPr="00EC0E4C">
        <w:t>Telas de (a</w:t>
      </w:r>
      <w:r>
        <w:t xml:space="preserve">) administração de eventos e </w:t>
      </w:r>
      <w:r w:rsidRPr="00EC0E4C">
        <w:t xml:space="preserve">(b) </w:t>
      </w:r>
      <w:r>
        <w:t>inclusão de resultado</w:t>
      </w:r>
      <w:bookmarkEnd w:id="44"/>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r>
        <w:lastRenderedPageBreak/>
        <w:t>proposta</w:t>
      </w:r>
    </w:p>
    <w:p w14:paraId="68D12626" w14:textId="76DB0803"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A367CC">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A367CC">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A367CC">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2" w:name="_Ref130841495"/>
      <w:bookmarkStart w:id="53" w:name="_Toc54164915"/>
      <w:bookmarkStart w:id="54" w:name="_Toc54165669"/>
      <w:bookmarkStart w:id="55" w:name="_Toc54169327"/>
      <w:bookmarkStart w:id="56" w:name="_Toc96347433"/>
      <w:bookmarkStart w:id="57" w:name="_Toc96357717"/>
      <w:bookmarkStart w:id="58" w:name="_Toc96491860"/>
      <w:bookmarkStart w:id="59" w:name="_Toc351015594"/>
      <w:r w:rsidRPr="001F56FD">
        <w:t>JUSTIFICATIVA</w:t>
      </w:r>
      <w:bookmarkEnd w:id="52"/>
    </w:p>
    <w:p w14:paraId="414A3ACB" w14:textId="42B36D1C" w:rsidR="001F56FD" w:rsidRDefault="001F56FD" w:rsidP="001F56FD">
      <w:pPr>
        <w:pStyle w:val="TF-TEXTO"/>
      </w:pPr>
      <w:bookmarkStart w:id="60" w:name="_Ref52025161"/>
      <w:r>
        <w:t>Nas seções 1 e 2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A367CC">
        <w:t xml:space="preserve">Quadro </w:t>
      </w:r>
      <w:r w:rsidR="00A367CC">
        <w:rPr>
          <w:noProof/>
        </w:rPr>
        <w:t>1</w:t>
      </w:r>
      <w:r>
        <w:rPr>
          <w:highlight w:val="yellow"/>
        </w:rPr>
        <w:fldChar w:fldCharType="end"/>
      </w:r>
      <w:r>
        <w:t xml:space="preserve"> é apresentado um comparativo entre os trabalhos correlatos descritos na seção 2, de modo que as linhas representam as características e as colunas os trabalhos relacionados.</w:t>
      </w:r>
    </w:p>
    <w:p w14:paraId="57BE5D81" w14:textId="4B735A62" w:rsidR="001F56FD" w:rsidRDefault="001F56FD" w:rsidP="001F56FD">
      <w:pPr>
        <w:pStyle w:val="TF-LEGENDA"/>
      </w:pPr>
      <w:bookmarkStart w:id="61" w:name="_Ref130841618"/>
      <w:bookmarkStart w:id="62" w:name="_Ref130841610"/>
      <w:r>
        <w:t xml:space="preserve">Quadro </w:t>
      </w:r>
      <w:fldSimple w:instr=" SEQ Quadro \* ARABIC ">
        <w:r w:rsidR="00A367CC">
          <w:rPr>
            <w:noProof/>
          </w:rPr>
          <w:t>1</w:t>
        </w:r>
      </w:fldSimple>
      <w:bookmarkEnd w:id="60"/>
      <w:bookmarkEnd w:id="61"/>
      <w:r>
        <w:t xml:space="preserve"> - Comparativo dos trabalhos correlatos</w:t>
      </w:r>
      <w:bookmarkEnd w:id="6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9F2FF7D" w:rsidR="001F56FD" w:rsidRPr="00944DF0" w:rsidRDefault="001F56FD" w:rsidP="000B63AB">
      <w:pPr>
        <w:pStyle w:val="TF-TEXTO"/>
      </w:pPr>
      <w:r>
        <w:t>Pelo</w:t>
      </w:r>
      <w:r w:rsidRPr="00BE6B11">
        <w:t xml:space="preserve"> </w:t>
      </w:r>
      <w:r>
        <w:rPr>
          <w:color w:val="FF0000"/>
        </w:rPr>
        <w:fldChar w:fldCharType="begin"/>
      </w:r>
      <w:r>
        <w:instrText xml:space="preserve"> REF _Ref130841610 \h </w:instrText>
      </w:r>
      <w:r>
        <w:rPr>
          <w:color w:val="FF0000"/>
        </w:rPr>
      </w:r>
      <w:r>
        <w:rPr>
          <w:color w:val="FF0000"/>
        </w:rPr>
        <w:fldChar w:fldCharType="separate"/>
      </w:r>
      <w:r w:rsidR="00A367CC">
        <w:t xml:space="preserve">Quadro </w:t>
      </w:r>
      <w:r w:rsidR="00A367CC">
        <w:rPr>
          <w:noProof/>
        </w:rPr>
        <w:t>1</w:t>
      </w:r>
      <w:r w:rsidR="00A367CC">
        <w:t xml:space="preserve"> - Comparativo dos trabalhos </w:t>
      </w:r>
      <w:proofErr w:type="spellStart"/>
      <w:r w:rsidR="00A367CC">
        <w:t>correlatos</w:t>
      </w:r>
      <w:r>
        <w:rPr>
          <w:color w:val="FF0000"/>
        </w:rPr>
        <w:fldChar w:fldCharType="end"/>
      </w:r>
      <w:r>
        <w:rPr>
          <w:color w:val="FF0000"/>
        </w:rPr>
        <w:fldChar w:fldCharType="begin"/>
      </w:r>
      <w:r>
        <w:rPr>
          <w:color w:val="FF0000"/>
        </w:rPr>
        <w:instrText xml:space="preserve"> REF _Ref130841618 \h </w:instrText>
      </w:r>
      <w:r>
        <w:rPr>
          <w:color w:val="FF0000"/>
        </w:rPr>
      </w:r>
      <w:r>
        <w:rPr>
          <w:color w:val="FF0000"/>
        </w:rPr>
        <w:fldChar w:fldCharType="separate"/>
      </w:r>
      <w:r w:rsidR="00A367CC">
        <w:t>Quadro</w:t>
      </w:r>
      <w:proofErr w:type="spellEnd"/>
      <w:r w:rsidR="00A367CC">
        <w:t xml:space="preserve"> </w:t>
      </w:r>
      <w:r w:rsidR="00A367CC">
        <w:rPr>
          <w:noProof/>
        </w:rPr>
        <w:t>1</w:t>
      </w:r>
      <w:r>
        <w:rPr>
          <w:color w:val="FF0000"/>
        </w:rPr>
        <w:fldChar w:fldCharType="end"/>
      </w:r>
      <w:r>
        <w:rPr>
          <w:color w:val="FF0000"/>
        </w:rPr>
        <w:t xml:space="preserve"> </w:t>
      </w:r>
      <w:r w:rsidRPr="00BE6B11">
        <w:t xml:space="preserve">é possível identificar que as soluções de </w:t>
      </w:r>
      <w:r>
        <w:t xml:space="preserve">CrossFit®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w:t>
      </w:r>
      <w:r>
        <w:lastRenderedPageBreak/>
        <w:t xml:space="preserve">informação de horário dos </w:t>
      </w:r>
      <w:proofErr w:type="spellStart"/>
      <w:r>
        <w:t>WODs</w:t>
      </w:r>
      <w:proofErr w:type="spellEnd"/>
      <w:r>
        <w:t xml:space="preserve">. CrossFit® 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77777777"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ranking para o usuário, um acompanhamento do evento que está participando, assim como promover uma maior interação dos atletas.</w:t>
      </w:r>
    </w:p>
    <w:p w14:paraId="1F28674D" w14:textId="788482E8"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3" w:name="_Ref130841517"/>
      <w:r w:rsidRPr="001F56FD">
        <w:t>REQUISITOS PRINCIPAIS DO PROBLEMA A SER TRABALHADO</w:t>
      </w:r>
      <w:bookmarkEnd w:id="53"/>
      <w:bookmarkEnd w:id="54"/>
      <w:bookmarkEnd w:id="55"/>
      <w:bookmarkEnd w:id="56"/>
      <w:bookmarkEnd w:id="57"/>
      <w:bookmarkEnd w:id="58"/>
      <w:bookmarkEnd w:id="59"/>
      <w:bookmarkEnd w:id="63"/>
    </w:p>
    <w:p w14:paraId="327E55C4" w14:textId="2E271B7C"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A367CC">
        <w:t xml:space="preserve">Quadro </w:t>
      </w:r>
      <w:r w:rsidR="00A367CC">
        <w:rPr>
          <w:noProof/>
        </w:rPr>
        <w:t>2</w:t>
      </w:r>
      <w:r>
        <w:rPr>
          <w:color w:val="FF0000"/>
        </w:rPr>
        <w:fldChar w:fldCharType="end"/>
      </w:r>
      <w:r>
        <w:t>.</w:t>
      </w:r>
    </w:p>
    <w:p w14:paraId="33AD0D75" w14:textId="7B120931" w:rsidR="001F56FD" w:rsidRDefault="001F56FD" w:rsidP="001F56FD">
      <w:pPr>
        <w:pStyle w:val="TF-LEGENDA"/>
      </w:pPr>
      <w:bookmarkStart w:id="64" w:name="_Ref52887444"/>
      <w:r>
        <w:lastRenderedPageBreak/>
        <w:t xml:space="preserve">Quadro </w:t>
      </w:r>
      <w:fldSimple w:instr=" SEQ Quadro \* ARABIC ">
        <w:r w:rsidR="00A367CC">
          <w:rPr>
            <w:noProof/>
          </w:rPr>
          <w:t>2</w:t>
        </w:r>
      </w:fldSimple>
      <w:bookmarkEnd w:id="64"/>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3C44B9">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3C44B9">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3C44B9">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3C44B9">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3C44B9">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3C44B9">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3C44B9">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3C44B9">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3C44B9">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3C44B9">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3C44B9">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1F56FD" w:rsidRPr="007E0D87" w14:paraId="3AFA008A" w14:textId="77777777" w:rsidTr="003C44B9">
        <w:trPr>
          <w:jc w:val="center"/>
        </w:trPr>
        <w:tc>
          <w:tcPr>
            <w:tcW w:w="8321" w:type="dxa"/>
            <w:tcBorders>
              <w:left w:val="single" w:sz="4" w:space="0" w:color="auto"/>
            </w:tcBorders>
          </w:tcPr>
          <w:p w14:paraId="41D0DAEF" w14:textId="77777777" w:rsidR="001F56FD" w:rsidRPr="00C979E8" w:rsidRDefault="001F56FD" w:rsidP="003C44B9">
            <w:pPr>
              <w:pStyle w:val="TF-TEXTOQUADRO"/>
              <w:jc w:val="both"/>
              <w:rPr>
                <w:bCs/>
                <w:sz w:val="20"/>
                <w:highlight w:val="yellow"/>
              </w:rPr>
            </w:pPr>
            <w:r w:rsidRPr="001B0BDD">
              <w:rPr>
                <w:bCs/>
                <w:sz w:val="20"/>
              </w:rPr>
              <w:t>utilizar JavaScript Object Notation (JSON) escritos como API</w:t>
            </w:r>
          </w:p>
        </w:tc>
        <w:tc>
          <w:tcPr>
            <w:tcW w:w="664" w:type="dxa"/>
            <w:tcBorders>
              <w:left w:val="single" w:sz="4" w:space="0" w:color="auto"/>
            </w:tcBorders>
            <w:vAlign w:val="center"/>
          </w:tcPr>
          <w:p w14:paraId="046BE9EE" w14:textId="77777777" w:rsidR="001F56FD" w:rsidRPr="009964B7" w:rsidRDefault="001F56FD" w:rsidP="003C44B9">
            <w:pPr>
              <w:pStyle w:val="TF-TEXTOQUADRO"/>
              <w:jc w:val="center"/>
              <w:rPr>
                <w:bCs/>
                <w:sz w:val="20"/>
              </w:rPr>
            </w:pPr>
            <w:r>
              <w:rPr>
                <w:bCs/>
                <w:sz w:val="20"/>
              </w:rPr>
              <w:t>RNF</w:t>
            </w:r>
          </w:p>
        </w:tc>
      </w:tr>
      <w:tr w:rsidR="001F56FD" w:rsidRPr="007E0D87" w14:paraId="11A0C3CD" w14:textId="77777777" w:rsidTr="003C44B9">
        <w:trPr>
          <w:jc w:val="center"/>
        </w:trPr>
        <w:tc>
          <w:tcPr>
            <w:tcW w:w="8321" w:type="dxa"/>
            <w:tcBorders>
              <w:left w:val="single" w:sz="4" w:space="0" w:color="auto"/>
            </w:tcBorders>
          </w:tcPr>
          <w:p w14:paraId="23F38700" w14:textId="77777777" w:rsidR="001F56FD" w:rsidRPr="00C979E8" w:rsidRDefault="001F56FD" w:rsidP="003C44B9">
            <w:pPr>
              <w:pStyle w:val="TF-TEXTOQUADRO"/>
              <w:jc w:val="both"/>
              <w:rPr>
                <w:bCs/>
                <w:sz w:val="20"/>
              </w:rPr>
            </w:pPr>
            <w:r w:rsidRPr="00C979E8">
              <w:rPr>
                <w:bCs/>
                <w:sz w:val="20"/>
              </w:rPr>
              <w:t>utilizar o processo de Design Centrado no Usuário</w:t>
            </w:r>
          </w:p>
        </w:tc>
        <w:tc>
          <w:tcPr>
            <w:tcW w:w="664" w:type="dxa"/>
            <w:tcBorders>
              <w:left w:val="single" w:sz="4" w:space="0" w:color="auto"/>
            </w:tcBorders>
            <w:vAlign w:val="center"/>
          </w:tcPr>
          <w:p w14:paraId="508ECECF" w14:textId="77777777" w:rsidR="001F56FD" w:rsidRPr="009964B7" w:rsidRDefault="001F56FD" w:rsidP="003C44B9">
            <w:pPr>
              <w:pStyle w:val="TF-TEXTOQUADRO"/>
              <w:jc w:val="center"/>
              <w:rPr>
                <w:bCs/>
                <w:sz w:val="20"/>
              </w:rPr>
            </w:pPr>
            <w:r>
              <w:rPr>
                <w:bCs/>
                <w:sz w:val="20"/>
              </w:rPr>
              <w:t>RNF</w:t>
            </w:r>
          </w:p>
        </w:tc>
      </w:tr>
      <w:tr w:rsidR="001F56FD" w:rsidRPr="007E0D87" w14:paraId="74B84CBD" w14:textId="77777777" w:rsidTr="003C44B9">
        <w:trPr>
          <w:jc w:val="center"/>
        </w:trPr>
        <w:tc>
          <w:tcPr>
            <w:tcW w:w="8321" w:type="dxa"/>
            <w:tcBorders>
              <w:left w:val="single" w:sz="4" w:space="0" w:color="auto"/>
            </w:tcBorders>
          </w:tcPr>
          <w:p w14:paraId="5F8458D3" w14:textId="77777777" w:rsidR="001F56FD" w:rsidRPr="001B0BDD" w:rsidRDefault="001F56FD"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7350902F"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230FFE6A" w14:textId="77777777" w:rsidTr="003C44B9">
        <w:trPr>
          <w:jc w:val="center"/>
        </w:trPr>
        <w:tc>
          <w:tcPr>
            <w:tcW w:w="8321" w:type="dxa"/>
            <w:tcBorders>
              <w:left w:val="single" w:sz="4" w:space="0" w:color="auto"/>
            </w:tcBorders>
          </w:tcPr>
          <w:p w14:paraId="5D64DDA1" w14:textId="77777777" w:rsidR="001F56FD" w:rsidRPr="001B0BDD" w:rsidRDefault="001F56FD"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019743C8"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66E75A99" w14:textId="77777777" w:rsidTr="003C44B9">
        <w:trPr>
          <w:jc w:val="center"/>
        </w:trPr>
        <w:tc>
          <w:tcPr>
            <w:tcW w:w="8321" w:type="dxa"/>
            <w:tcBorders>
              <w:left w:val="single" w:sz="4" w:space="0" w:color="auto"/>
            </w:tcBorders>
          </w:tcPr>
          <w:p w14:paraId="379FE92C" w14:textId="77777777" w:rsidR="001F56FD" w:rsidRPr="00C979E8" w:rsidRDefault="001F56FD" w:rsidP="003C44B9">
            <w:pPr>
              <w:pStyle w:val="TF-TEXTOQUADRO"/>
              <w:jc w:val="both"/>
              <w:rPr>
                <w:bCs/>
                <w:sz w:val="20"/>
              </w:rPr>
            </w:pPr>
            <w:r>
              <w:rPr>
                <w:bCs/>
                <w:sz w:val="20"/>
              </w:rPr>
              <w:t>ser construída com base nas heurísticas de Nielsen</w:t>
            </w:r>
          </w:p>
        </w:tc>
        <w:tc>
          <w:tcPr>
            <w:tcW w:w="664" w:type="dxa"/>
            <w:tcBorders>
              <w:left w:val="single" w:sz="4" w:space="0" w:color="auto"/>
            </w:tcBorders>
            <w:vAlign w:val="center"/>
          </w:tcPr>
          <w:p w14:paraId="0CC118F6" w14:textId="77777777" w:rsidR="001F56FD" w:rsidRPr="009964B7" w:rsidRDefault="001F56FD" w:rsidP="003C44B9">
            <w:pPr>
              <w:pStyle w:val="TF-TEXTOQUADRO"/>
              <w:jc w:val="center"/>
              <w:rPr>
                <w:bCs/>
                <w:sz w:val="20"/>
              </w:rPr>
            </w:pPr>
            <w:r>
              <w:rPr>
                <w:bCs/>
                <w:sz w:val="20"/>
              </w:rPr>
              <w:t>RNF</w:t>
            </w:r>
          </w:p>
        </w:tc>
      </w:tr>
      <w:tr w:rsidR="001F56FD" w:rsidRPr="007E0D87" w14:paraId="4148A7E0" w14:textId="77777777" w:rsidTr="003C44B9">
        <w:trPr>
          <w:jc w:val="center"/>
        </w:trPr>
        <w:tc>
          <w:tcPr>
            <w:tcW w:w="8321" w:type="dxa"/>
            <w:tcBorders>
              <w:left w:val="single" w:sz="4" w:space="0" w:color="auto"/>
            </w:tcBorders>
          </w:tcPr>
          <w:p w14:paraId="548B997D" w14:textId="77777777" w:rsidR="001F56FD" w:rsidRPr="00C979E8" w:rsidRDefault="001F56FD" w:rsidP="003C44B9">
            <w:pPr>
              <w:pStyle w:val="TF-TEXTOQUADRO"/>
              <w:jc w:val="both"/>
              <w:rPr>
                <w:bCs/>
                <w:sz w:val="20"/>
              </w:rPr>
            </w:pPr>
            <w:r>
              <w:rPr>
                <w:bCs/>
                <w:sz w:val="20"/>
              </w:rPr>
              <w:t>ser disponibilizada na nuvem</w:t>
            </w:r>
          </w:p>
        </w:tc>
        <w:tc>
          <w:tcPr>
            <w:tcW w:w="664" w:type="dxa"/>
            <w:tcBorders>
              <w:left w:val="single" w:sz="4" w:space="0" w:color="auto"/>
            </w:tcBorders>
            <w:vAlign w:val="center"/>
          </w:tcPr>
          <w:p w14:paraId="0A8C3E8F" w14:textId="77777777" w:rsidR="001F56FD" w:rsidRPr="009964B7" w:rsidRDefault="001F56FD" w:rsidP="003C44B9">
            <w:pPr>
              <w:pStyle w:val="TF-TEXTOQUADRO"/>
              <w:jc w:val="center"/>
              <w:rPr>
                <w:bCs/>
                <w:sz w:val="20"/>
              </w:rPr>
            </w:pPr>
            <w:r>
              <w:rPr>
                <w:bCs/>
                <w:sz w:val="20"/>
              </w:rPr>
              <w:t>RNF</w:t>
            </w:r>
          </w:p>
        </w:tc>
      </w:tr>
      <w:tr w:rsidR="001F56FD" w:rsidRPr="007E0D87" w14:paraId="0E0689F3" w14:textId="77777777" w:rsidTr="003C44B9">
        <w:trPr>
          <w:jc w:val="center"/>
        </w:trPr>
        <w:tc>
          <w:tcPr>
            <w:tcW w:w="8321" w:type="dxa"/>
            <w:tcBorders>
              <w:left w:val="single" w:sz="4" w:space="0" w:color="auto"/>
            </w:tcBorders>
          </w:tcPr>
          <w:p w14:paraId="1B5D117F" w14:textId="77777777" w:rsidR="001F56FD" w:rsidRPr="00C979E8" w:rsidRDefault="001F56FD"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5C74F5CC"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4E1172D1" w14:textId="77777777" w:rsidTr="003C44B9">
        <w:trPr>
          <w:jc w:val="center"/>
        </w:trPr>
        <w:tc>
          <w:tcPr>
            <w:tcW w:w="8321" w:type="dxa"/>
            <w:tcBorders>
              <w:left w:val="single" w:sz="4" w:space="0" w:color="auto"/>
            </w:tcBorders>
          </w:tcPr>
          <w:p w14:paraId="2BE6E5E7" w14:textId="77777777" w:rsidR="001F56FD" w:rsidRPr="00C979E8" w:rsidRDefault="001F56FD"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40E925A" w14:textId="77777777" w:rsidR="001F56FD" w:rsidRPr="009964B7" w:rsidRDefault="001F56FD" w:rsidP="003C44B9">
            <w:pPr>
              <w:pStyle w:val="TF-TEXTOQUADRO"/>
              <w:jc w:val="center"/>
              <w:rPr>
                <w:bCs/>
                <w:sz w:val="20"/>
              </w:rPr>
            </w:pPr>
            <w:r w:rsidRPr="009964B7">
              <w:rPr>
                <w:bCs/>
                <w:sz w:val="20"/>
              </w:rPr>
              <w:t>RNF</w:t>
            </w:r>
          </w:p>
        </w:tc>
      </w:tr>
      <w:tr w:rsidR="007F3AB7" w:rsidRPr="007E0D87" w14:paraId="03F68D10" w14:textId="77777777" w:rsidTr="003C44B9">
        <w:trPr>
          <w:jc w:val="center"/>
        </w:trPr>
        <w:tc>
          <w:tcPr>
            <w:tcW w:w="8321" w:type="dxa"/>
            <w:tcBorders>
              <w:left w:val="single" w:sz="4" w:space="0" w:color="auto"/>
            </w:tcBorders>
          </w:tcPr>
          <w:p w14:paraId="3602AA9B" w14:textId="010B209F" w:rsidR="007F3AB7" w:rsidRPr="001B0BDD" w:rsidRDefault="007F3AB7" w:rsidP="003C44B9">
            <w:pPr>
              <w:pStyle w:val="TF-TEXTOQUADRO"/>
              <w:jc w:val="both"/>
              <w:rPr>
                <w:bCs/>
                <w:sz w:val="20"/>
              </w:rPr>
            </w:pPr>
            <w:r>
              <w:rPr>
                <w:bCs/>
                <w:sz w:val="20"/>
              </w:rPr>
              <w:t>ser construída como PWA</w:t>
            </w:r>
          </w:p>
        </w:tc>
        <w:tc>
          <w:tcPr>
            <w:tcW w:w="664" w:type="dxa"/>
            <w:tcBorders>
              <w:left w:val="single" w:sz="4" w:space="0" w:color="auto"/>
            </w:tcBorders>
            <w:vAlign w:val="center"/>
          </w:tcPr>
          <w:p w14:paraId="1F57BCE6" w14:textId="40D84D4F" w:rsidR="007F3AB7" w:rsidRPr="009964B7" w:rsidRDefault="007F3AB7"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5" w:name="_Ref130841526"/>
      <w:r w:rsidRPr="001F56FD">
        <w:t>METODOLOGIA</w:t>
      </w:r>
      <w:bookmarkEnd w:id="65"/>
    </w:p>
    <w:p w14:paraId="119697C1" w14:textId="1D980431" w:rsidR="001F56FD" w:rsidRPr="00DB04D2" w:rsidRDefault="001F56FD" w:rsidP="001F56FD">
      <w:pPr>
        <w:pStyle w:val="TF-TEXTO"/>
      </w:pPr>
      <w:bookmarkStart w:id="66"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A367CC">
        <w:t xml:space="preserve">Quadro </w:t>
      </w:r>
      <w:r w:rsidR="00A367CC">
        <w:rPr>
          <w:noProof/>
        </w:rPr>
        <w:t>3</w:t>
      </w:r>
      <w:r>
        <w:fldChar w:fldCharType="end"/>
      </w:r>
      <w:r>
        <w:t>:</w:t>
      </w:r>
    </w:p>
    <w:p w14:paraId="59488394" w14:textId="50A4E481" w:rsidR="001F56FD" w:rsidRDefault="001F56FD" w:rsidP="001F56FD">
      <w:pPr>
        <w:pStyle w:val="TF-ALNEA"/>
        <w:numPr>
          <w:ilvl w:val="0"/>
          <w:numId w:val="5"/>
        </w:numPr>
        <w:tabs>
          <w:tab w:val="clear" w:pos="3940"/>
          <w:tab w:val="num" w:pos="1077"/>
        </w:tabs>
        <w:ind w:left="1077"/>
        <w:contextualSpacing w:val="0"/>
      </w:pPr>
      <w:r>
        <w:t>aprofundamento bibliográfico</w:t>
      </w:r>
      <w:r w:rsidRPr="007E0D87">
        <w:t xml:space="preserve">: </w:t>
      </w:r>
      <w:r>
        <w:t xml:space="preserve">realizar aprofundamento na literatura sobre os assuntos exercício físico, avaliação corporal; Design Centrado no Usuário (User </w:t>
      </w:r>
      <w:proofErr w:type="spellStart"/>
      <w:r>
        <w:t>Centered</w:t>
      </w:r>
      <w:proofErr w:type="spellEnd"/>
      <w:r>
        <w:t xml:space="preserve"> Design - UCD)</w:t>
      </w:r>
      <w:r w:rsidRPr="007E0D87">
        <w:t>;</w:t>
      </w:r>
      <w:r>
        <w:t xml:space="preserve"> e prototipação</w:t>
      </w:r>
      <w:r w:rsidR="007F3AB7">
        <w:t>. Além disso, será realizado um estudo referente ao tema PWA;</w:t>
      </w:r>
    </w:p>
    <w:p w14:paraId="4DECB502" w14:textId="77777777" w:rsidR="001F56FD" w:rsidRDefault="001F56FD" w:rsidP="001F56FD">
      <w:pPr>
        <w:pStyle w:val="TF-ALNEA"/>
        <w:numPr>
          <w:ilvl w:val="0"/>
          <w:numId w:val="5"/>
        </w:numPr>
        <w:tabs>
          <w:tab w:val="clear" w:pos="3940"/>
          <w:tab w:val="num" w:pos="1077"/>
        </w:tabs>
        <w:ind w:left="1077"/>
      </w:pPr>
      <w:r>
        <w:t>definição das personas: identificar junto aos usuários finais as principais personas que farão uso da solução por meio de entrevistas com o público-alvo da solução;</w:t>
      </w:r>
    </w:p>
    <w:p w14:paraId="0CE8EB51" w14:textId="77777777" w:rsidR="001F56FD" w:rsidRDefault="001F56FD" w:rsidP="001F56FD">
      <w:pPr>
        <w:pStyle w:val="TF-ALNEA"/>
        <w:numPr>
          <w:ilvl w:val="0"/>
          <w:numId w:val="5"/>
        </w:numPr>
        <w:tabs>
          <w:tab w:val="clear" w:pos="3940"/>
          <w:tab w:val="num" w:pos="1077"/>
        </w:tabs>
        <w:ind w:left="1077"/>
      </w:pPr>
      <w:r>
        <w:t xml:space="preserve">prototipação de baixa fidelidade: realizar a prototipação de baixa fidelidade e validar junto ao usuário final, fazendo uso da ferramenta Balsamiq; </w:t>
      </w:r>
    </w:p>
    <w:p w14:paraId="5E9830E1" w14:textId="77777777" w:rsidR="001F56FD" w:rsidRDefault="001F56FD" w:rsidP="001F56FD">
      <w:pPr>
        <w:pStyle w:val="TF-ALNEA"/>
        <w:numPr>
          <w:ilvl w:val="0"/>
          <w:numId w:val="5"/>
        </w:numPr>
        <w:tabs>
          <w:tab w:val="clear" w:pos="3940"/>
          <w:tab w:val="num" w:pos="1077"/>
        </w:tabs>
        <w:ind w:left="1077"/>
      </w:pPr>
      <w:r>
        <w:t>prototipação de alta fidelidade: após validar o que foi realizado na prototipação de baixa fidelidade por meio de uma prototipação de alta fidelidade, fazendo uso da ferramenta Figma;</w:t>
      </w:r>
    </w:p>
    <w:p w14:paraId="0F981942" w14:textId="77777777" w:rsidR="001F56FD" w:rsidRDefault="001F56FD" w:rsidP="001F56FD">
      <w:pPr>
        <w:pStyle w:val="TF-ALNEA"/>
        <w:numPr>
          <w:ilvl w:val="0"/>
          <w:numId w:val="2"/>
        </w:numPr>
        <w:tabs>
          <w:tab w:val="clear" w:pos="3940"/>
          <w:tab w:val="num" w:pos="1077"/>
        </w:tabs>
        <w:ind w:left="1077"/>
        <w:contextualSpacing w:val="0"/>
      </w:pPr>
      <w:r>
        <w:t>levantamento dos requisitos: analisar os requisitos funcionais e não-funcionais já definidos e, se necessário, especificar outros a partir da etapa do aprofundamento realizado, assim como das etapas de definição de personas e da prototipação;</w:t>
      </w:r>
    </w:p>
    <w:p w14:paraId="590DB392" w14:textId="77777777" w:rsidR="001F56FD" w:rsidRDefault="001F56FD" w:rsidP="001F56FD">
      <w:pPr>
        <w:pStyle w:val="TF-ALNEA"/>
        <w:numPr>
          <w:ilvl w:val="0"/>
          <w:numId w:val="2"/>
        </w:numPr>
        <w:tabs>
          <w:tab w:val="clear" w:pos="3940"/>
          <w:tab w:val="num" w:pos="1077"/>
        </w:tabs>
        <w:ind w:left="1077"/>
        <w:contextualSpacing w:val="0"/>
      </w:pPr>
      <w:r>
        <w:t>especificação e análise: formalizar as funcionalidades da solução por meio da construção de casos de uso e diagramas da Unified Modeling Language (UML), utilizando a ferramenta Lucidchart;</w:t>
      </w:r>
    </w:p>
    <w:p w14:paraId="7DAEC386" w14:textId="77777777" w:rsidR="001F56FD" w:rsidRDefault="001F56FD" w:rsidP="001F56FD">
      <w:pPr>
        <w:pStyle w:val="TF-ALNEA"/>
        <w:numPr>
          <w:ilvl w:val="0"/>
          <w:numId w:val="2"/>
        </w:numPr>
        <w:tabs>
          <w:tab w:val="clear" w:pos="3940"/>
          <w:tab w:val="num" w:pos="1077"/>
        </w:tabs>
        <w:ind w:left="1077"/>
      </w:pPr>
      <w:r>
        <w:t xml:space="preserve">implementação: desenvolver a aplicação utilizando a biblioteca JavaScript React </w:t>
      </w:r>
      <w:r>
        <w:lastRenderedPageBreak/>
        <w:t>Native juntamente com a linguagem C#, utilizando a IDEA Visual Studio. Além disso, desenvolver a API que será publicada utilizando recursos de computação em nuvem em conjunto com um banco de dados SQL Server;</w:t>
      </w:r>
    </w:p>
    <w:p w14:paraId="348FE391" w14:textId="77777777" w:rsidR="001F56FD" w:rsidRDefault="001F56FD" w:rsidP="001F56FD">
      <w:pPr>
        <w:pStyle w:val="TF-ALNEA"/>
        <w:numPr>
          <w:ilvl w:val="0"/>
          <w:numId w:val="2"/>
        </w:numPr>
        <w:tabs>
          <w:tab w:val="clear" w:pos="3940"/>
          <w:tab w:val="num" w:pos="1077"/>
        </w:tabs>
        <w:ind w:left="1077"/>
      </w:pPr>
      <w:r>
        <w:t>verificação e validação: paralelamente a implementação, realizar os testes da solução e validar com o usuário as interfaces disponibilizadas e as funcionalidades desenvolvidas por meio do método RURUCAg.</w:t>
      </w:r>
    </w:p>
    <w:p w14:paraId="0F19FD22" w14:textId="5F097B3E" w:rsidR="001F56FD" w:rsidRPr="007E0D87" w:rsidRDefault="001F56FD" w:rsidP="001F56FD">
      <w:pPr>
        <w:pStyle w:val="TF-LEGENDA"/>
      </w:pPr>
      <w:bookmarkStart w:id="67" w:name="_Ref130841721"/>
      <w:r>
        <w:t xml:space="preserve">Quadro </w:t>
      </w:r>
      <w:fldSimple w:instr=" SEQ Quadro \* ARABIC ">
        <w:r w:rsidR="00A367CC">
          <w:rPr>
            <w:noProof/>
          </w:rPr>
          <w:t>3</w:t>
        </w:r>
      </w:fldSimple>
      <w:bookmarkEnd w:id="67"/>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65C16F13" w:rsidR="001F56FD" w:rsidRPr="00697AC7" w:rsidRDefault="00AE4D1A" w:rsidP="003C44B9">
            <w:pPr>
              <w:pStyle w:val="TF-TEXTOQUADRO"/>
              <w:rPr>
                <w:sz w:val="20"/>
              </w:rPr>
            </w:pPr>
            <w:r>
              <w:rPr>
                <w:sz w:val="20"/>
              </w:rPr>
              <w:t>I</w:t>
            </w:r>
            <w:r w:rsidR="001F56FD"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6"/>
    </w:p>
    <w:p w14:paraId="64AFF785" w14:textId="77777777" w:rsidR="001F56FD" w:rsidRPr="007A1883" w:rsidRDefault="001F56FD" w:rsidP="001F56FD">
      <w:pPr>
        <w:pStyle w:val="Ttulo1"/>
      </w:pPr>
      <w:r>
        <w:t>REVISÃO BIBLIOGRÁFICA</w:t>
      </w:r>
    </w:p>
    <w:p w14:paraId="4DB798E2" w14:textId="4F88C4ED"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A367CC">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A367CC">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A367CC">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68" w:name="_Ref130841939"/>
      <w:r w:rsidRPr="001F56FD">
        <w:t>CROssfit</w:t>
      </w:r>
      <w:bookmarkEnd w:id="68"/>
      <w:r w:rsidRPr="001F56FD">
        <w:t>® E SUA COMUNIDADE</w:t>
      </w:r>
    </w:p>
    <w:p w14:paraId="655B0392" w14:textId="384A8F3C" w:rsidR="001F56FD" w:rsidRDefault="001F56FD" w:rsidP="001F56FD">
      <w:pPr>
        <w:pStyle w:val="TF-TEXTO"/>
      </w:pPr>
      <w:r>
        <w:t xml:space="preserve">O CrossFit® é um modelo do Fitness Funcional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(2020),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w:t>
      </w:r>
      <w:r>
        <w:lastRenderedPageBreak/>
        <w:t xml:space="preserve">mas também ao movimento de trazer os vínculos sociais anteriores à entrada no CrossFit®. 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1F65B416" w:rsidR="001F56FD" w:rsidRDefault="001F56FD" w:rsidP="001F56FD">
      <w:pPr>
        <w:pStyle w:val="TF-TEXTO"/>
      </w:pPr>
      <w:r>
        <w:t>Melo (2022) relata a respeito de ar de competitividade entre os praticantes de CrossFit®, e há a percepção que as pessoas 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69" w:name="_Ref130841952"/>
      <w:r w:rsidRPr="001F56FD">
        <w:t>desigN centrado no usuario</w:t>
      </w:r>
      <w:bookmarkEnd w:id="69"/>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5A4AAE97"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w:t>
      </w:r>
      <w:r w:rsidRPr="00B15046">
        <w:lastRenderedPageBreak/>
        <w:t>jornadas do usuário</w:t>
      </w:r>
      <w:r>
        <w:t xml:space="preserve"> e prototipação</w:t>
      </w:r>
      <w:r w:rsidRPr="00B15046">
        <w:t xml:space="preserve"> para especificar os requisitos do usuário</w:t>
      </w:r>
      <w:r>
        <w:t xml:space="preserve"> </w:t>
      </w:r>
      <w:r w:rsidRPr="005E542A">
        <w:t>(AZEVEDO; GIBERTONI, 2020)</w:t>
      </w:r>
      <w:r>
        <w:t>. Lowdermilk (2019) ainda coloca que o DCU permite que se possa 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A367CC">
        <w:t xml:space="preserve">Figura </w:t>
      </w:r>
      <w:r w:rsidR="00A367CC">
        <w:rPr>
          <w:noProof/>
        </w:rPr>
        <w:t>9</w:t>
      </w:r>
      <w:r>
        <w:fldChar w:fldCharType="end"/>
      </w:r>
      <w:r>
        <w:t>).</w:t>
      </w:r>
    </w:p>
    <w:p w14:paraId="24EF9872" w14:textId="10CE989C" w:rsidR="001F56FD" w:rsidRDefault="001F56FD" w:rsidP="001F56FD">
      <w:pPr>
        <w:pStyle w:val="TF-LEGENDA"/>
        <w:rPr>
          <w:noProof/>
        </w:rPr>
      </w:pPr>
      <w:bookmarkStart w:id="70" w:name="_Ref131754507"/>
      <w:r>
        <w:t xml:space="preserve">Figura </w:t>
      </w:r>
      <w:fldSimple w:instr=" SEQ Figura \* ARABIC ">
        <w:r w:rsidR="00A367CC">
          <w:rPr>
            <w:noProof/>
          </w:rPr>
          <w:t>9</w:t>
        </w:r>
      </w:fldSimple>
      <w:bookmarkEnd w:id="70"/>
      <w:r>
        <w:rPr>
          <w:noProof/>
        </w:rPr>
        <w:t xml:space="preserve"> – Interação do Design Centrado no Usuário</w:t>
      </w:r>
    </w:p>
    <w:p w14:paraId="16B824EF" w14:textId="77777777" w:rsidR="001F56FD" w:rsidRDefault="001F56FD" w:rsidP="001F56FD">
      <w:pPr>
        <w:pStyle w:val="TF-TEXTOQUADRO"/>
        <w:jc w:val="center"/>
      </w:pPr>
      <w:r w:rsidRPr="006A29B6">
        <w:rPr>
          <w:noProof/>
        </w:rPr>
        <w:drawing>
          <wp:inline distT="0" distB="0" distL="0" distR="0" wp14:anchorId="3A6A889F" wp14:editId="75AAD450">
            <wp:extent cx="1821331" cy="1062000"/>
            <wp:effectExtent l="19050" t="19050" r="7620" b="5080"/>
            <wp:docPr id="11840617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1782" name="Imagem 1" descr="Diagrama&#10;&#10;Descrição gerada automaticamente"/>
                    <pic:cNvPicPr/>
                  </pic:nvPicPr>
                  <pic:blipFill>
                    <a:blip r:embed="rId19"/>
                    <a:stretch>
                      <a:fillRect/>
                    </a:stretch>
                  </pic:blipFill>
                  <pic:spPr>
                    <a:xfrm>
                      <a:off x="0" y="0"/>
                      <a:ext cx="1821331" cy="1062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1" w:name="_Ref130841963"/>
      <w:r w:rsidRPr="001F56FD">
        <w:t>prototipação</w:t>
      </w:r>
      <w:bookmarkEnd w:id="71"/>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60DF034D" w:rsidR="001F56FD" w:rsidRDefault="001F56FD" w:rsidP="001F56FD">
      <w:pPr>
        <w:pStyle w:val="TF-TEXTO"/>
      </w:pPr>
      <w:r>
        <w:lastRenderedPageBreak/>
        <w:t xml:space="preserve">Nesse sentido, </w:t>
      </w:r>
      <w:proofErr w:type="spellStart"/>
      <w:r>
        <w:t>Theis</w:t>
      </w:r>
      <w:proofErr w:type="spellEnd"/>
      <w:r>
        <w:t xml:space="preserve"> </w:t>
      </w:r>
      <w:r w:rsidRPr="002076C3">
        <w:rPr>
          <w:i/>
          <w:iCs/>
        </w:rPr>
        <w:t>et al</w:t>
      </w:r>
      <w:r w:rsidRPr="00F66C08">
        <w:t>.</w:t>
      </w:r>
      <w:r>
        <w:t xml:space="preserve"> (2021) observa</w:t>
      </w:r>
      <w:r w:rsidR="007F3AB7">
        <w:t>m</w:t>
      </w:r>
      <w:r>
        <w:t xml:space="preserve"> que a prototipação pode produzir informação e gerar conhecimento, além de favorecer a visualização e materialização das 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a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2" w:name="_Toc351015602"/>
      <w:bookmarkEnd w:id="45"/>
      <w:bookmarkEnd w:id="46"/>
      <w:bookmarkEnd w:id="47"/>
      <w:bookmarkEnd w:id="48"/>
      <w:bookmarkEnd w:id="49"/>
      <w:bookmarkEnd w:id="50"/>
      <w:bookmarkEnd w:id="51"/>
      <w:r>
        <w:t>Referências</w:t>
      </w:r>
      <w:bookmarkEnd w:id="72"/>
    </w:p>
    <w:p w14:paraId="2A537892" w14:textId="77777777" w:rsidR="001F56FD" w:rsidRPr="007F3AB7" w:rsidRDefault="001F56FD" w:rsidP="001F56FD">
      <w:pPr>
        <w:pStyle w:val="TF-refernciasITEM"/>
        <w:rPr>
          <w:sz w:val="23"/>
          <w:szCs w:val="23"/>
        </w:rPr>
      </w:pPr>
      <w:r w:rsidRPr="007F3AB7">
        <w:rPr>
          <w:sz w:val="23"/>
          <w:szCs w:val="23"/>
        </w:rPr>
        <w:t xml:space="preserve">AZEVEDO, Pedro Manoel; GIBERTONI, Daniela. A Importância do Design Centrado no Usuário em Metodologias Ágeis como Requisito de Usabilidade. </w:t>
      </w:r>
      <w:r w:rsidRPr="007F3AB7">
        <w:rPr>
          <w:b/>
          <w:bCs/>
          <w:sz w:val="23"/>
          <w:szCs w:val="23"/>
        </w:rPr>
        <w:t>Revista Interface Tecnológica</w:t>
      </w:r>
      <w:r w:rsidRPr="007F3AB7">
        <w:rPr>
          <w:sz w:val="23"/>
          <w:szCs w:val="23"/>
        </w:rPr>
        <w:t xml:space="preserve">, [S. l.], p. 11, 18 dez. 2020. Disponível em: https://revista.fatectq.edu.br/interfacetecnologica/article/view/986. Acesso em: 10 abr. 2023. </w:t>
      </w:r>
    </w:p>
    <w:p w14:paraId="5F4554AD" w14:textId="77777777" w:rsidR="001F56FD" w:rsidRPr="007F3AB7" w:rsidRDefault="001F56FD" w:rsidP="001F56FD">
      <w:pPr>
        <w:pStyle w:val="TF-refernciasITEM"/>
        <w:rPr>
          <w:sz w:val="23"/>
          <w:szCs w:val="23"/>
        </w:rPr>
      </w:pPr>
      <w:r w:rsidRPr="007F3AB7">
        <w:rPr>
          <w:sz w:val="23"/>
          <w:szCs w:val="23"/>
        </w:rPr>
        <w:t xml:space="preserve">BAPTISTA, Juliana Gonçalves; BRANDÃO, Elaine Reis. A Construção da Sociabilidade no CrossFit: Corpos Coletivamente Individualizados. </w:t>
      </w:r>
      <w:r w:rsidRPr="007F3AB7">
        <w:rPr>
          <w:b/>
          <w:bCs/>
          <w:sz w:val="23"/>
          <w:szCs w:val="23"/>
        </w:rPr>
        <w:t>Movimento</w:t>
      </w:r>
      <w:r w:rsidRPr="007F3AB7">
        <w:rPr>
          <w:sz w:val="23"/>
          <w:szCs w:val="23"/>
        </w:rPr>
        <w:t>, [s. l.], 18 dez. 2022. Disponível em: https://www.scielo.br/j/mov/a/YmdgW4dnSjwpT7zywqXQpSR/abstract/?lang=pt. Acesso em: 13 abr. 2023.</w:t>
      </w:r>
    </w:p>
    <w:p w14:paraId="01CE504F" w14:textId="77777777" w:rsidR="001F56FD" w:rsidRPr="007F3AB7" w:rsidRDefault="001F56FD" w:rsidP="001F56FD">
      <w:pPr>
        <w:pStyle w:val="TF-refernciasITEM"/>
        <w:rPr>
          <w:sz w:val="23"/>
          <w:szCs w:val="23"/>
        </w:rPr>
      </w:pPr>
      <w:r w:rsidRPr="007F3AB7">
        <w:rPr>
          <w:sz w:val="23"/>
          <w:szCs w:val="23"/>
        </w:rPr>
        <w:t xml:space="preserve">BRITO, Lara Da Costa; QUARESMA, Maria Manuela </w:t>
      </w:r>
      <w:proofErr w:type="spellStart"/>
      <w:r w:rsidRPr="007F3AB7">
        <w:rPr>
          <w:sz w:val="23"/>
          <w:szCs w:val="23"/>
        </w:rPr>
        <w:t>Rupp</w:t>
      </w:r>
      <w:proofErr w:type="spellEnd"/>
      <w:r w:rsidRPr="007F3AB7">
        <w:rPr>
          <w:sz w:val="23"/>
          <w:szCs w:val="23"/>
        </w:rPr>
        <w:t>. O design centrado no usuário nas metodologias ágeis</w:t>
      </w:r>
      <w:r w:rsidRPr="007F3AB7">
        <w:rPr>
          <w:b/>
          <w:bCs/>
          <w:sz w:val="23"/>
          <w:szCs w:val="23"/>
        </w:rPr>
        <w:t xml:space="preserve">. 17° </w:t>
      </w:r>
      <w:proofErr w:type="spellStart"/>
      <w:r w:rsidRPr="007F3AB7">
        <w:rPr>
          <w:b/>
          <w:bCs/>
          <w:sz w:val="23"/>
          <w:szCs w:val="23"/>
        </w:rPr>
        <w:t>Ergodesign</w:t>
      </w:r>
      <w:proofErr w:type="spellEnd"/>
      <w:r w:rsidRPr="007F3AB7">
        <w:rPr>
          <w:b/>
          <w:bCs/>
          <w:sz w:val="23"/>
          <w:szCs w:val="23"/>
        </w:rPr>
        <w:t xml:space="preserve"> &amp; USIHC</w:t>
      </w:r>
      <w:r w:rsidRPr="007F3AB7">
        <w:rPr>
          <w:sz w:val="23"/>
          <w:szCs w:val="23"/>
        </w:rPr>
        <w:t>, Rio de Janeiro, p. 1-15, 11 dez. 2019. Disponível em: http://pdf.blucher.com.br.s3-sa-east-1.amazonaws.com/designproceedings/ergodesign2019/2.08.pdf. Acesso em: 5 abr. 2023.</w:t>
      </w:r>
    </w:p>
    <w:p w14:paraId="62EBA9E8" w14:textId="77777777" w:rsidR="001F56FD" w:rsidRPr="007F3AB7" w:rsidRDefault="001F56FD" w:rsidP="001F56FD">
      <w:pPr>
        <w:pStyle w:val="TF-refernciasITEM"/>
        <w:rPr>
          <w:sz w:val="23"/>
          <w:szCs w:val="23"/>
        </w:rPr>
      </w:pPr>
      <w:r w:rsidRPr="007F3AB7">
        <w:rPr>
          <w:sz w:val="23"/>
          <w:szCs w:val="23"/>
        </w:rPr>
        <w:t xml:space="preserve">BORGES, Joseane da Silva. </w:t>
      </w:r>
      <w:r w:rsidRPr="007F3AB7">
        <w:rPr>
          <w:b/>
          <w:bCs/>
          <w:sz w:val="23"/>
          <w:szCs w:val="23"/>
        </w:rPr>
        <w:t>Gerenciamento de projetos na realização de jogos universitário</w:t>
      </w:r>
      <w:r w:rsidRPr="007F3AB7">
        <w:rPr>
          <w:sz w:val="23"/>
          <w:szCs w:val="23"/>
        </w:rPr>
        <w:t xml:space="preserve">. Orientador: Márcio Becker. 2018. Trabalho de Conclusão de Curso (Engenharia de Produção) - Universidade Tecnológica Federal do Paraná, [S. l.], 2018. </w:t>
      </w:r>
    </w:p>
    <w:p w14:paraId="05E226DE" w14:textId="77777777" w:rsidR="001F56FD" w:rsidRPr="007F3AB7" w:rsidRDefault="001F56FD" w:rsidP="001F56FD">
      <w:pPr>
        <w:pStyle w:val="TF-refernciasITEM"/>
        <w:rPr>
          <w:sz w:val="23"/>
          <w:szCs w:val="23"/>
        </w:rPr>
      </w:pPr>
      <w:r w:rsidRPr="007F3AB7">
        <w:rPr>
          <w:sz w:val="23"/>
          <w:szCs w:val="23"/>
        </w:rPr>
        <w:t xml:space="preserve">CARNEIRO, Marcus da Silva; NETO, Celso Cardoso; FONSECA, Alessandra; MORAES, Jorge Luiz Abreu. Processo de Desenvolvimento e Avaliação e Design, prototipação e Construção. </w:t>
      </w:r>
      <w:r w:rsidRPr="007F3AB7">
        <w:rPr>
          <w:b/>
          <w:bCs/>
          <w:sz w:val="23"/>
          <w:szCs w:val="23"/>
        </w:rPr>
        <w:t>Pesquisa &amp; Educação A Distância</w:t>
      </w:r>
      <w:r w:rsidRPr="007F3AB7">
        <w:rPr>
          <w:sz w:val="23"/>
          <w:szCs w:val="23"/>
        </w:rPr>
        <w:t>, América do Norte, maio 2019. Disponível em: http://www.revista.universo.edu.br/index.php?journal=2013EAD1&amp;page=article&amp;op=viewArticle&amp;path%5B%5D=7640. Acesso em: 10 abr. 2023.</w:t>
      </w:r>
    </w:p>
    <w:p w14:paraId="4FF9C73F" w14:textId="77777777" w:rsidR="001F56FD" w:rsidRPr="007F3AB7" w:rsidRDefault="001F56FD" w:rsidP="001F56FD">
      <w:pPr>
        <w:pStyle w:val="TF-refernciasITEM"/>
        <w:rPr>
          <w:sz w:val="23"/>
          <w:szCs w:val="23"/>
        </w:rPr>
      </w:pPr>
      <w:r w:rsidRPr="007F3AB7">
        <w:rPr>
          <w:sz w:val="23"/>
          <w:szCs w:val="23"/>
        </w:rPr>
        <w:lastRenderedPageBreak/>
        <w:t xml:space="preserve">CAMARGO, </w:t>
      </w:r>
      <w:proofErr w:type="spellStart"/>
      <w:r w:rsidRPr="007F3AB7">
        <w:rPr>
          <w:sz w:val="23"/>
          <w:szCs w:val="23"/>
        </w:rPr>
        <w:t>Eleida</w:t>
      </w:r>
      <w:proofErr w:type="spellEnd"/>
      <w:r w:rsidRPr="007F3AB7">
        <w:rPr>
          <w:sz w:val="23"/>
          <w:szCs w:val="23"/>
        </w:rPr>
        <w:t xml:space="preserve"> Pereira. Design Centrado no Usuário: Análise de Sistemas de Apoio para Comunicação Alternativa. </w:t>
      </w:r>
      <w:r w:rsidRPr="007F3AB7">
        <w:rPr>
          <w:b/>
          <w:bCs/>
          <w:sz w:val="23"/>
          <w:szCs w:val="23"/>
        </w:rPr>
        <w:t>Revista Neurociências</w:t>
      </w:r>
      <w:r w:rsidRPr="007F3AB7">
        <w:rPr>
          <w:sz w:val="23"/>
          <w:szCs w:val="23"/>
        </w:rPr>
        <w:t>, [s. l.], v. 27, p. 1-17, 27 dez. 2019. Disponível em: https://periodicos.unifesp.br/index.php/neurociencias/article/view/10174/7339. Acesso em: 29 mar. 2023.</w:t>
      </w:r>
    </w:p>
    <w:p w14:paraId="3C5DA95C" w14:textId="77777777" w:rsidR="001F56FD" w:rsidRPr="007F3AB7" w:rsidRDefault="001F56FD" w:rsidP="001F56FD">
      <w:pPr>
        <w:pStyle w:val="TF-refernciasITEM"/>
        <w:rPr>
          <w:sz w:val="23"/>
          <w:szCs w:val="23"/>
        </w:rPr>
      </w:pPr>
      <w:r w:rsidRPr="007F3AB7">
        <w:rPr>
          <w:sz w:val="23"/>
          <w:szCs w:val="23"/>
        </w:rPr>
        <w:t>CROSSFIT®. Guia de treinamento de nível 1. </w:t>
      </w:r>
      <w:r w:rsidRPr="007F3AB7">
        <w:rPr>
          <w:b/>
          <w:bCs/>
          <w:sz w:val="23"/>
          <w:szCs w:val="23"/>
        </w:rPr>
        <w:t>CrossFit® Training</w:t>
      </w:r>
      <w:r w:rsidRPr="007F3AB7">
        <w:rPr>
          <w:sz w:val="23"/>
          <w:szCs w:val="23"/>
        </w:rPr>
        <w:t>, [</w:t>
      </w:r>
      <w:r w:rsidRPr="007F3AB7">
        <w:rPr>
          <w:i/>
          <w:iCs/>
          <w:sz w:val="23"/>
          <w:szCs w:val="23"/>
        </w:rPr>
        <w:t>s. l.</w:t>
      </w:r>
      <w:r w:rsidRPr="007F3AB7">
        <w:rPr>
          <w:sz w:val="23"/>
          <w:szCs w:val="23"/>
        </w:rPr>
        <w:t>], p. 1-265, 1 jun. 2019. Disponível em: http://library.crossfit.com/free/pdf/CFJ_L1_TG_Portuguese.pdf. Acesso em: 18 abr. 2023.</w:t>
      </w:r>
    </w:p>
    <w:p w14:paraId="5F2E7E1F" w14:textId="2B86AF38" w:rsidR="00AA58FE" w:rsidRPr="007F3AB7" w:rsidRDefault="00783114" w:rsidP="001F56FD">
      <w:pPr>
        <w:pStyle w:val="TF-refernciasITEM"/>
        <w:rPr>
          <w:sz w:val="23"/>
          <w:szCs w:val="23"/>
        </w:rPr>
      </w:pPr>
      <w:r w:rsidRPr="007F3AB7">
        <w:rPr>
          <w:sz w:val="23"/>
          <w:szCs w:val="23"/>
        </w:rPr>
        <w:t xml:space="preserve">CROSSFIT® GAMES. </w:t>
      </w:r>
      <w:r w:rsidR="00AA58FE" w:rsidRPr="007F3AB7">
        <w:rPr>
          <w:sz w:val="23"/>
          <w:szCs w:val="23"/>
        </w:rPr>
        <w:t xml:space="preserve">Versão 3.44.68 [aplicativo de celular]. </w:t>
      </w:r>
      <w:r w:rsidR="00AA58FE" w:rsidRPr="007F3AB7">
        <w:rPr>
          <w:b/>
          <w:bCs/>
          <w:sz w:val="23"/>
          <w:szCs w:val="23"/>
        </w:rPr>
        <w:t>CrossFit Inc.</w:t>
      </w:r>
      <w:r w:rsidR="00AA58FE" w:rsidRPr="007F3AB7">
        <w:rPr>
          <w:sz w:val="23"/>
          <w:szCs w:val="23"/>
        </w:rPr>
        <w:t>, 2023. Disponível em: https://www.crossfit.com/games. Acesso em: 14 mar. 2023.</w:t>
      </w:r>
    </w:p>
    <w:p w14:paraId="7036F05B" w14:textId="2991F346" w:rsidR="001F56FD" w:rsidRPr="007F3AB7" w:rsidRDefault="001F56FD" w:rsidP="001F56FD">
      <w:pPr>
        <w:pStyle w:val="TF-refernciasITEM"/>
        <w:rPr>
          <w:sz w:val="23"/>
          <w:szCs w:val="23"/>
        </w:rPr>
      </w:pPr>
      <w:r w:rsidRPr="007F3AB7">
        <w:rPr>
          <w:sz w:val="23"/>
          <w:szCs w:val="23"/>
        </w:rPr>
        <w:t xml:space="preserve">DOMINSKI, Fábio </w:t>
      </w:r>
      <w:proofErr w:type="spellStart"/>
      <w:r w:rsidRPr="007F3AB7">
        <w:rPr>
          <w:sz w:val="23"/>
          <w:szCs w:val="23"/>
        </w:rPr>
        <w:t>Hech</w:t>
      </w:r>
      <w:proofErr w:type="spellEnd"/>
      <w:r w:rsidRPr="007F3AB7">
        <w:rPr>
          <w:sz w:val="23"/>
          <w:szCs w:val="23"/>
        </w:rPr>
        <w:t xml:space="preserve">; TIBANA, Ramires </w:t>
      </w:r>
      <w:proofErr w:type="spellStart"/>
      <w:r w:rsidRPr="007F3AB7">
        <w:rPr>
          <w:sz w:val="23"/>
          <w:szCs w:val="23"/>
        </w:rPr>
        <w:t>Alsamir</w:t>
      </w:r>
      <w:proofErr w:type="spellEnd"/>
      <w:r w:rsidRPr="007F3AB7">
        <w:rPr>
          <w:sz w:val="23"/>
          <w:szCs w:val="23"/>
        </w:rPr>
        <w:t xml:space="preserve">; ANDRADE, Alexandro. </w:t>
      </w:r>
      <w:r w:rsidRPr="007F3AB7">
        <w:rPr>
          <w:sz w:val="23"/>
          <w:szCs w:val="23"/>
          <w:lang w:val="en-US"/>
        </w:rPr>
        <w:t xml:space="preserve">Functional Fitness Training, CrossFit, HIMT, or HIFT: What Is the Preferable Terminology? </w:t>
      </w:r>
      <w:r w:rsidRPr="007F3AB7">
        <w:rPr>
          <w:b/>
          <w:bCs/>
          <w:sz w:val="23"/>
          <w:szCs w:val="23"/>
          <w:lang w:val="en-US"/>
        </w:rPr>
        <w:t>Frontiers in Sports and Active Living,</w:t>
      </w:r>
      <w:r w:rsidRPr="007F3AB7">
        <w:rPr>
          <w:sz w:val="23"/>
          <w:szCs w:val="23"/>
          <w:lang w:val="en-US"/>
        </w:rPr>
        <w:t xml:space="preserve"> [s. l.], p. 1-6, 26 maio 2022. </w:t>
      </w:r>
      <w:r w:rsidRPr="007F3AB7">
        <w:rPr>
          <w:sz w:val="23"/>
          <w:szCs w:val="23"/>
        </w:rPr>
        <w:t>Disponível em: https://www.ncbi.nlm.nih.gov/pmc/articles/PMC9199896/. Acesso em: 14 abr. 2023.</w:t>
      </w:r>
    </w:p>
    <w:p w14:paraId="06AFCD45" w14:textId="77777777" w:rsidR="001F56FD" w:rsidRPr="007F3AB7" w:rsidRDefault="001F56FD" w:rsidP="001F56FD">
      <w:pPr>
        <w:pStyle w:val="TF-refernciasITEM"/>
        <w:rPr>
          <w:sz w:val="23"/>
          <w:szCs w:val="23"/>
        </w:rPr>
      </w:pPr>
      <w:r w:rsidRPr="007F3AB7">
        <w:rPr>
          <w:sz w:val="23"/>
          <w:szCs w:val="23"/>
        </w:rPr>
        <w:t xml:space="preserve">DURÃO, Nélio José Amado. </w:t>
      </w:r>
      <w:proofErr w:type="spellStart"/>
      <w:r w:rsidRPr="007F3AB7">
        <w:rPr>
          <w:b/>
          <w:bCs/>
          <w:sz w:val="23"/>
          <w:szCs w:val="23"/>
        </w:rPr>
        <w:t>Frontiers</w:t>
      </w:r>
      <w:proofErr w:type="spellEnd"/>
      <w:r w:rsidRPr="007F3AB7">
        <w:rPr>
          <w:b/>
          <w:bCs/>
          <w:sz w:val="23"/>
          <w:szCs w:val="23"/>
        </w:rPr>
        <w:t xml:space="preserve"> in Sports </w:t>
      </w:r>
      <w:proofErr w:type="spellStart"/>
      <w:r w:rsidRPr="007F3AB7">
        <w:rPr>
          <w:b/>
          <w:bCs/>
          <w:sz w:val="23"/>
          <w:szCs w:val="23"/>
        </w:rPr>
        <w:t>and</w:t>
      </w:r>
      <w:proofErr w:type="spellEnd"/>
      <w:r w:rsidRPr="007F3AB7">
        <w:rPr>
          <w:b/>
          <w:bCs/>
          <w:sz w:val="23"/>
          <w:szCs w:val="23"/>
        </w:rPr>
        <w:t xml:space="preserve"> Active Living</w:t>
      </w:r>
      <w:r w:rsidRPr="007F3AB7">
        <w:rPr>
          <w:sz w:val="23"/>
          <w:szCs w:val="23"/>
        </w:rPr>
        <w:t xml:space="preserve">: Gestão do Desporto no Hóquei em Patins. Orientador: Abel Hermínio Lourenço Correia. 2020. Relatório de estágio (Mestrado em Gestão do Desporto) - Universidade de Lisboa, [S. l.], 2020. </w:t>
      </w:r>
    </w:p>
    <w:p w14:paraId="21628D6F" w14:textId="77777777" w:rsidR="001F56FD" w:rsidRPr="007F3AB7" w:rsidRDefault="001F56FD" w:rsidP="001F56FD">
      <w:pPr>
        <w:pStyle w:val="TF-refernciasITEM"/>
        <w:rPr>
          <w:sz w:val="23"/>
          <w:szCs w:val="23"/>
        </w:rPr>
      </w:pPr>
      <w:r w:rsidRPr="007F3AB7">
        <w:rPr>
          <w:sz w:val="23"/>
          <w:szCs w:val="23"/>
        </w:rPr>
        <w:t>FACCIOLI, Hermenegildo Neto; MOIA, Ronaldo Gonçalves. </w:t>
      </w:r>
      <w:proofErr w:type="spellStart"/>
      <w:r w:rsidRPr="007F3AB7">
        <w:rPr>
          <w:b/>
          <w:bCs/>
          <w:sz w:val="23"/>
          <w:szCs w:val="23"/>
        </w:rPr>
        <w:t>Smart</w:t>
      </w:r>
      <w:proofErr w:type="spellEnd"/>
      <w:r w:rsidRPr="007F3AB7">
        <w:rPr>
          <w:b/>
          <w:bCs/>
          <w:sz w:val="23"/>
          <w:szCs w:val="23"/>
        </w:rPr>
        <w:t xml:space="preserve"> Ranking</w:t>
      </w:r>
      <w:r w:rsidRPr="007F3AB7">
        <w:rPr>
          <w:sz w:val="23"/>
          <w:szCs w:val="23"/>
        </w:rPr>
        <w:t>. Orientador: José Remo Ferreira Brega. 2020. 54 p. Trabalho de Conclusão de Curso (Bacharelado em Sistemas de Informação) - Universidade Estadual Paulista “Júlio de Mesquita Filho”, [</w:t>
      </w:r>
      <w:r w:rsidRPr="007F3AB7">
        <w:rPr>
          <w:i/>
          <w:iCs/>
          <w:sz w:val="23"/>
          <w:szCs w:val="23"/>
        </w:rPr>
        <w:t>S. l.</w:t>
      </w:r>
      <w:r w:rsidRPr="007F3AB7">
        <w:rPr>
          <w:sz w:val="23"/>
          <w:szCs w:val="23"/>
        </w:rPr>
        <w:t>], 2020.</w:t>
      </w:r>
    </w:p>
    <w:p w14:paraId="5CD8AC18" w14:textId="77777777" w:rsidR="001F56FD" w:rsidRPr="007F3AB7" w:rsidRDefault="001F56FD" w:rsidP="001F56FD">
      <w:pPr>
        <w:pStyle w:val="TF-refernciasITEM"/>
        <w:rPr>
          <w:sz w:val="23"/>
          <w:szCs w:val="23"/>
          <w:lang w:val="en-US"/>
        </w:rPr>
      </w:pPr>
      <w:r w:rsidRPr="007F3AB7">
        <w:rPr>
          <w:sz w:val="23"/>
          <w:szCs w:val="23"/>
        </w:rPr>
        <w:t xml:space="preserve">FERNÁNDEZ, Jerónimo García; RUIZ, Pablo Gálvez; OLIVER, </w:t>
      </w:r>
      <w:proofErr w:type="spellStart"/>
      <w:r w:rsidRPr="007F3AB7">
        <w:rPr>
          <w:sz w:val="23"/>
          <w:szCs w:val="23"/>
        </w:rPr>
        <w:t>Antonio</w:t>
      </w:r>
      <w:proofErr w:type="spellEnd"/>
      <w:r w:rsidRPr="007F3AB7">
        <w:rPr>
          <w:sz w:val="23"/>
          <w:szCs w:val="23"/>
        </w:rPr>
        <w:t xml:space="preserve"> </w:t>
      </w:r>
      <w:proofErr w:type="spellStart"/>
      <w:r w:rsidRPr="007F3AB7">
        <w:rPr>
          <w:sz w:val="23"/>
          <w:szCs w:val="23"/>
        </w:rPr>
        <w:t>Jesús</w:t>
      </w:r>
      <w:proofErr w:type="spellEnd"/>
      <w:r w:rsidRPr="007F3AB7">
        <w:rPr>
          <w:sz w:val="23"/>
          <w:szCs w:val="23"/>
        </w:rPr>
        <w:t xml:space="preserve"> Sanchez; FERNANDEZ, Jesus. </w:t>
      </w:r>
      <w:r w:rsidRPr="007F3AB7">
        <w:rPr>
          <w:sz w:val="23"/>
          <w:szCs w:val="23"/>
          <w:lang w:val="en-US"/>
        </w:rPr>
        <w:t>An analysis of new social fitness activities: loyalty in female and male CrossFit users Analysis of new social fitness activities: loyalty in female and male CrossFit users. </w:t>
      </w:r>
      <w:r w:rsidRPr="007F3AB7">
        <w:rPr>
          <w:b/>
          <w:bCs/>
          <w:sz w:val="23"/>
          <w:szCs w:val="23"/>
          <w:lang w:val="en-US"/>
        </w:rPr>
        <w:t>Sport in Society</w:t>
      </w:r>
      <w:r w:rsidRPr="007F3AB7">
        <w:rPr>
          <w:sz w:val="23"/>
          <w:szCs w:val="23"/>
          <w:lang w:val="en-US"/>
        </w:rPr>
        <w:t>, [</w:t>
      </w:r>
      <w:r w:rsidRPr="007F3AB7">
        <w:rPr>
          <w:i/>
          <w:iCs/>
          <w:sz w:val="23"/>
          <w:szCs w:val="23"/>
          <w:lang w:val="en-US"/>
        </w:rPr>
        <w:t>S. l.</w:t>
      </w:r>
      <w:r w:rsidRPr="007F3AB7">
        <w:rPr>
          <w:sz w:val="23"/>
          <w:szCs w:val="23"/>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7F3AB7">
        <w:rPr>
          <w:sz w:val="23"/>
          <w:szCs w:val="23"/>
          <w:lang w:val="en-US"/>
        </w:rPr>
        <w:t>Acesso</w:t>
      </w:r>
      <w:proofErr w:type="spellEnd"/>
      <w:r w:rsidRPr="007F3AB7">
        <w:rPr>
          <w:sz w:val="23"/>
          <w:szCs w:val="23"/>
          <w:lang w:val="en-US"/>
        </w:rPr>
        <w:t xml:space="preserve"> </w:t>
      </w:r>
      <w:proofErr w:type="spellStart"/>
      <w:r w:rsidRPr="007F3AB7">
        <w:rPr>
          <w:sz w:val="23"/>
          <w:szCs w:val="23"/>
          <w:lang w:val="en-US"/>
        </w:rPr>
        <w:t>em</w:t>
      </w:r>
      <w:proofErr w:type="spellEnd"/>
      <w:r w:rsidRPr="007F3AB7">
        <w:rPr>
          <w:sz w:val="23"/>
          <w:szCs w:val="23"/>
          <w:lang w:val="en-US"/>
        </w:rPr>
        <w:t>: 17 abr. 2023.</w:t>
      </w:r>
    </w:p>
    <w:p w14:paraId="7F4F0D93" w14:textId="77777777" w:rsidR="001F56FD" w:rsidRPr="007F3AB7" w:rsidRDefault="001F56FD" w:rsidP="001F56FD">
      <w:pPr>
        <w:pStyle w:val="TF-refernciasITEM"/>
        <w:rPr>
          <w:sz w:val="23"/>
          <w:szCs w:val="23"/>
        </w:rPr>
      </w:pPr>
      <w:r w:rsidRPr="007F3AB7">
        <w:rPr>
          <w:sz w:val="23"/>
          <w:szCs w:val="23"/>
          <w:lang w:val="en-US"/>
        </w:rPr>
        <w:t xml:space="preserve">HOULIHAN, Barrie. </w:t>
      </w:r>
      <w:r w:rsidRPr="007F3AB7">
        <w:rPr>
          <w:b/>
          <w:bCs/>
          <w:sz w:val="23"/>
          <w:szCs w:val="23"/>
          <w:lang w:val="en-US"/>
        </w:rPr>
        <w:t>Sport and Society</w:t>
      </w:r>
      <w:r w:rsidRPr="007F3AB7">
        <w:rPr>
          <w:sz w:val="23"/>
          <w:szCs w:val="23"/>
          <w:lang w:val="en-US"/>
        </w:rPr>
        <w:t xml:space="preserve">: A Student Introduction. v 4. </w:t>
      </w:r>
      <w:r w:rsidRPr="007F3AB7">
        <w:rPr>
          <w:sz w:val="23"/>
          <w:szCs w:val="23"/>
        </w:rPr>
        <w:t xml:space="preserve">Londres: </w:t>
      </w:r>
      <w:proofErr w:type="spellStart"/>
      <w:r w:rsidRPr="007F3AB7">
        <w:rPr>
          <w:sz w:val="23"/>
          <w:szCs w:val="23"/>
        </w:rPr>
        <w:t>Sage</w:t>
      </w:r>
      <w:proofErr w:type="spellEnd"/>
      <w:r w:rsidRPr="007F3AB7">
        <w:rPr>
          <w:sz w:val="23"/>
          <w:szCs w:val="23"/>
        </w:rPr>
        <w:t xml:space="preserve"> </w:t>
      </w:r>
      <w:proofErr w:type="spellStart"/>
      <w:r w:rsidRPr="007F3AB7">
        <w:rPr>
          <w:sz w:val="23"/>
          <w:szCs w:val="23"/>
        </w:rPr>
        <w:t>Publications</w:t>
      </w:r>
      <w:proofErr w:type="spellEnd"/>
      <w:r w:rsidRPr="007F3AB7">
        <w:rPr>
          <w:sz w:val="23"/>
          <w:szCs w:val="23"/>
        </w:rPr>
        <w:t xml:space="preserve"> Ltd, 2019.</w:t>
      </w:r>
    </w:p>
    <w:p w14:paraId="16C8C015" w14:textId="77777777" w:rsidR="001F56FD" w:rsidRPr="007F3AB7" w:rsidRDefault="001F56FD" w:rsidP="001F56FD">
      <w:pPr>
        <w:pStyle w:val="TF-refernciasITEM"/>
        <w:rPr>
          <w:sz w:val="23"/>
          <w:szCs w:val="23"/>
        </w:rPr>
      </w:pPr>
      <w:r w:rsidRPr="007F3AB7">
        <w:rPr>
          <w:sz w:val="23"/>
          <w:szCs w:val="23"/>
        </w:rPr>
        <w:t xml:space="preserve">KRUPAHTZ, Juliana; GASPARETTO, Débora Aita. Redesenho da interface digital da revista arco: O Design Centrado no Usuário com a utilização do método 5 </w:t>
      </w:r>
      <w:proofErr w:type="spellStart"/>
      <w:r w:rsidRPr="007F3AB7">
        <w:rPr>
          <w:sz w:val="23"/>
          <w:szCs w:val="23"/>
        </w:rPr>
        <w:t>I’s</w:t>
      </w:r>
      <w:proofErr w:type="spellEnd"/>
      <w:r w:rsidRPr="007F3AB7">
        <w:rPr>
          <w:sz w:val="23"/>
          <w:szCs w:val="23"/>
        </w:rPr>
        <w:t>. </w:t>
      </w:r>
      <w:r w:rsidRPr="007F3AB7">
        <w:rPr>
          <w:b/>
          <w:bCs/>
          <w:sz w:val="23"/>
          <w:szCs w:val="23"/>
        </w:rPr>
        <w:t>Human Factors in Design</w:t>
      </w:r>
      <w:r w:rsidRPr="007F3AB7">
        <w:rPr>
          <w:sz w:val="23"/>
          <w:szCs w:val="23"/>
        </w:rPr>
        <w:t>, [</w:t>
      </w:r>
      <w:r w:rsidRPr="007F3AB7">
        <w:rPr>
          <w:i/>
          <w:iCs/>
          <w:sz w:val="23"/>
          <w:szCs w:val="23"/>
        </w:rPr>
        <w:t>s. l.</w:t>
      </w:r>
      <w:r w:rsidRPr="007F3AB7">
        <w:rPr>
          <w:sz w:val="23"/>
          <w:szCs w:val="23"/>
        </w:rPr>
        <w:t>], v. 7, ed. 14, p. 3-18, 24 out. 2018. Disponível em: https://www.revistas.udesc.br/index.php/hfd/article/view/2316796307142018002. Acesso em: 6 abr. 2023.</w:t>
      </w:r>
    </w:p>
    <w:p w14:paraId="2E7DACE3" w14:textId="77777777" w:rsidR="001F56FD" w:rsidRPr="007F3AB7" w:rsidRDefault="001F56FD" w:rsidP="001F56FD">
      <w:pPr>
        <w:pStyle w:val="TF-refernciasITEM"/>
        <w:rPr>
          <w:sz w:val="23"/>
          <w:szCs w:val="23"/>
        </w:rPr>
      </w:pPr>
      <w:r w:rsidRPr="007F3AB7">
        <w:rPr>
          <w:sz w:val="23"/>
          <w:szCs w:val="23"/>
        </w:rPr>
        <w:t>LOWDERMILK, Travis. </w:t>
      </w:r>
      <w:r w:rsidRPr="007F3AB7">
        <w:rPr>
          <w:b/>
          <w:bCs/>
          <w:sz w:val="23"/>
          <w:szCs w:val="23"/>
        </w:rPr>
        <w:t>Design Centrado no Usuário</w:t>
      </w:r>
      <w:r w:rsidRPr="007F3AB7">
        <w:rPr>
          <w:sz w:val="23"/>
          <w:szCs w:val="23"/>
        </w:rPr>
        <w:t>: Um guia para o desenvolvimento de aplicativos amigáveis. [</w:t>
      </w:r>
      <w:r w:rsidRPr="007F3AB7">
        <w:rPr>
          <w:i/>
          <w:iCs/>
          <w:sz w:val="23"/>
          <w:szCs w:val="23"/>
        </w:rPr>
        <w:t>S. l.</w:t>
      </w:r>
      <w:r w:rsidRPr="007F3AB7">
        <w:rPr>
          <w:sz w:val="23"/>
          <w:szCs w:val="23"/>
        </w:rPr>
        <w:t xml:space="preserve">]: </w:t>
      </w:r>
      <w:proofErr w:type="gramStart"/>
      <w:r w:rsidRPr="007F3AB7">
        <w:rPr>
          <w:sz w:val="23"/>
          <w:szCs w:val="23"/>
        </w:rPr>
        <w:t>O‘</w:t>
      </w:r>
      <w:proofErr w:type="gramEnd"/>
      <w:r w:rsidRPr="007F3AB7">
        <w:rPr>
          <w:sz w:val="23"/>
          <w:szCs w:val="23"/>
        </w:rPr>
        <w:t>Reilly Novatec, 2019.</w:t>
      </w:r>
    </w:p>
    <w:p w14:paraId="265E5057" w14:textId="77777777" w:rsidR="001F56FD" w:rsidRPr="007F3AB7" w:rsidRDefault="001F56FD" w:rsidP="001F56FD">
      <w:pPr>
        <w:pStyle w:val="TF-refernciasITEM"/>
        <w:rPr>
          <w:sz w:val="23"/>
          <w:szCs w:val="23"/>
        </w:rPr>
      </w:pPr>
      <w:r w:rsidRPr="007F3AB7">
        <w:rPr>
          <w:sz w:val="23"/>
          <w:szCs w:val="23"/>
        </w:rPr>
        <w:t xml:space="preserve">MACHADO, Rafael Felipe dos Santos; SOUZA, Mariane Moreira. Uma análise exploratória de ferramentas de prototipação de software. </w:t>
      </w:r>
      <w:r w:rsidRPr="007F3AB7">
        <w:rPr>
          <w:b/>
          <w:bCs/>
          <w:sz w:val="23"/>
          <w:szCs w:val="23"/>
        </w:rPr>
        <w:t>IHC ’21</w:t>
      </w:r>
      <w:r w:rsidRPr="007F3AB7">
        <w:rPr>
          <w:sz w:val="23"/>
          <w:szCs w:val="23"/>
        </w:rPr>
        <w:t>, Brasil, p. 1-5, 18 out. 2021. Disponível em: https://www.unifal-mg.edu.br/dcc/wp-content/uploads/sites/221/2022/01/TCC_RafaelFelipeDosSantosMachado.pdf. Acesso em: 25 mar. 2023.</w:t>
      </w:r>
    </w:p>
    <w:p w14:paraId="0B3CE536" w14:textId="77777777" w:rsidR="001F56FD" w:rsidRPr="007F3AB7" w:rsidRDefault="001F56FD" w:rsidP="001F56FD">
      <w:pPr>
        <w:pStyle w:val="TF-refernciasITEM"/>
        <w:rPr>
          <w:sz w:val="22"/>
          <w:szCs w:val="22"/>
        </w:rPr>
      </w:pPr>
      <w:r w:rsidRPr="007F3AB7">
        <w:rPr>
          <w:sz w:val="22"/>
          <w:szCs w:val="22"/>
        </w:rPr>
        <w:t>MELO, Beatriz Rodrigues. </w:t>
      </w:r>
      <w:r w:rsidRPr="007F3AB7">
        <w:rPr>
          <w:b/>
          <w:bCs/>
          <w:sz w:val="22"/>
          <w:szCs w:val="22"/>
        </w:rPr>
        <w:t>Motivação no CrossFit</w:t>
      </w:r>
      <w:r w:rsidRPr="007F3AB7">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7F3AB7" w:rsidRDefault="001F56FD" w:rsidP="001F56FD">
      <w:pPr>
        <w:pStyle w:val="TF-refernciasITEM"/>
        <w:rPr>
          <w:sz w:val="22"/>
          <w:szCs w:val="22"/>
          <w:lang w:val="en-US"/>
        </w:rPr>
      </w:pPr>
      <w:r w:rsidRPr="007F3AB7">
        <w:rPr>
          <w:sz w:val="22"/>
          <w:szCs w:val="22"/>
          <w:lang w:val="en-US"/>
        </w:rPr>
        <w:t>NORMAN, Don. </w:t>
      </w:r>
      <w:r w:rsidRPr="007F3AB7">
        <w:rPr>
          <w:b/>
          <w:bCs/>
          <w:sz w:val="22"/>
          <w:szCs w:val="22"/>
          <w:lang w:val="en-US"/>
        </w:rPr>
        <w:t>The Design of Everyday Things</w:t>
      </w:r>
      <w:r w:rsidRPr="007F3AB7">
        <w:rPr>
          <w:sz w:val="22"/>
          <w:szCs w:val="22"/>
          <w:lang w:val="en-US"/>
        </w:rPr>
        <w:t>: Revised and Expanded Edition. [</w:t>
      </w:r>
      <w:r w:rsidRPr="007F3AB7">
        <w:rPr>
          <w:i/>
          <w:iCs/>
          <w:sz w:val="22"/>
          <w:szCs w:val="22"/>
          <w:lang w:val="en-US"/>
        </w:rPr>
        <w:t>S. l.</w:t>
      </w:r>
      <w:r w:rsidRPr="007F3AB7">
        <w:rPr>
          <w:sz w:val="22"/>
          <w:szCs w:val="22"/>
          <w:lang w:val="en-US"/>
        </w:rPr>
        <w:t>]: New York: Basic Books, 2013.</w:t>
      </w:r>
    </w:p>
    <w:p w14:paraId="2C364428" w14:textId="77777777" w:rsidR="001F56FD" w:rsidRPr="007F3AB7" w:rsidRDefault="001F56FD" w:rsidP="001F56FD">
      <w:pPr>
        <w:pStyle w:val="TF-refernciasITEM"/>
        <w:rPr>
          <w:sz w:val="22"/>
          <w:szCs w:val="22"/>
        </w:rPr>
      </w:pPr>
      <w:r w:rsidRPr="007F3AB7">
        <w:rPr>
          <w:sz w:val="22"/>
          <w:szCs w:val="22"/>
          <w:lang w:val="en-US"/>
        </w:rPr>
        <w:lastRenderedPageBreak/>
        <w:t xml:space="preserve">ORGANISTA, </w:t>
      </w:r>
      <w:proofErr w:type="spellStart"/>
      <w:r w:rsidRPr="007F3AB7">
        <w:rPr>
          <w:sz w:val="22"/>
          <w:szCs w:val="22"/>
          <w:lang w:val="en-US"/>
        </w:rPr>
        <w:t>Cássio</w:t>
      </w:r>
      <w:proofErr w:type="spellEnd"/>
      <w:r w:rsidRPr="007F3AB7">
        <w:rPr>
          <w:sz w:val="22"/>
          <w:szCs w:val="22"/>
          <w:lang w:val="en-US"/>
        </w:rPr>
        <w:t xml:space="preserve"> Augusto Machado. </w:t>
      </w:r>
      <w:r w:rsidRPr="007F3AB7">
        <w:rPr>
          <w:b/>
          <w:bCs/>
          <w:sz w:val="22"/>
          <w:szCs w:val="22"/>
        </w:rPr>
        <w:t>CrossFit®</w:t>
      </w:r>
      <w:r w:rsidRPr="007F3AB7">
        <w:rPr>
          <w:sz w:val="22"/>
          <w:szCs w:val="22"/>
        </w:rPr>
        <w:t xml:space="preserve">: benefícios e métodos da prática </w:t>
      </w:r>
      <w:proofErr w:type="spellStart"/>
      <w:r w:rsidRPr="007F3AB7">
        <w:rPr>
          <w:sz w:val="22"/>
          <w:szCs w:val="22"/>
        </w:rPr>
        <w:t>vs</w:t>
      </w:r>
      <w:proofErr w:type="spellEnd"/>
      <w:r w:rsidRPr="007F3AB7">
        <w:rPr>
          <w:sz w:val="22"/>
          <w:szCs w:val="22"/>
        </w:rPr>
        <w:t xml:space="preserve"> treinamento resistido tradicional: uma breve revisão. Orientador: Mari Lúcia </w:t>
      </w:r>
      <w:proofErr w:type="spellStart"/>
      <w:r w:rsidRPr="007F3AB7">
        <w:rPr>
          <w:sz w:val="22"/>
          <w:szCs w:val="22"/>
        </w:rPr>
        <w:t>Sbardelotto</w:t>
      </w:r>
      <w:proofErr w:type="spellEnd"/>
      <w:r w:rsidRPr="007F3AB7">
        <w:rPr>
          <w:sz w:val="22"/>
          <w:szCs w:val="22"/>
        </w:rPr>
        <w:t>. 2018. Artigo Científico (Especialização em Medicina e Ciências do Exercício e do Esporte) - Universidade Regional Integrada do Alto Uruguai e das Missões, [</w:t>
      </w:r>
      <w:r w:rsidRPr="007F3AB7">
        <w:rPr>
          <w:i/>
          <w:iCs/>
          <w:sz w:val="22"/>
          <w:szCs w:val="22"/>
        </w:rPr>
        <w:t>S. l.</w:t>
      </w:r>
      <w:r w:rsidRPr="007F3AB7">
        <w:rPr>
          <w:sz w:val="22"/>
          <w:szCs w:val="22"/>
        </w:rPr>
        <w:t>], 2018. p. 11. Disponível em: http://repositorio.uricer.edu.br/handle/35974/188. Acesso em: 17 abr. 2023.</w:t>
      </w:r>
    </w:p>
    <w:p w14:paraId="3EEA14A9" w14:textId="77777777" w:rsidR="001F56FD" w:rsidRPr="007F3AB7" w:rsidRDefault="001F56FD" w:rsidP="001F56FD">
      <w:pPr>
        <w:pStyle w:val="TF-refernciasITEM"/>
        <w:rPr>
          <w:sz w:val="22"/>
          <w:szCs w:val="22"/>
        </w:rPr>
      </w:pPr>
      <w:r w:rsidRPr="007F3AB7">
        <w:rPr>
          <w:sz w:val="22"/>
          <w:szCs w:val="22"/>
        </w:rPr>
        <w:t xml:space="preserve">PRESTES, Matheus </w:t>
      </w:r>
      <w:proofErr w:type="spellStart"/>
      <w:r w:rsidRPr="007F3AB7">
        <w:rPr>
          <w:sz w:val="22"/>
          <w:szCs w:val="22"/>
        </w:rPr>
        <w:t>Plautz</w:t>
      </w:r>
      <w:proofErr w:type="spellEnd"/>
      <w:r w:rsidRPr="007F3AB7">
        <w:rPr>
          <w:sz w:val="22"/>
          <w:szCs w:val="22"/>
        </w:rPr>
        <w:t>. </w:t>
      </w:r>
      <w:r w:rsidRPr="007F3AB7">
        <w:rPr>
          <w:b/>
          <w:bCs/>
          <w:sz w:val="22"/>
          <w:szCs w:val="22"/>
        </w:rPr>
        <w:t>Estudo exploratório sobre design thinking no desenvolvimento de software</w:t>
      </w:r>
      <w:r w:rsidRPr="007F3AB7">
        <w:rPr>
          <w:sz w:val="22"/>
          <w:szCs w:val="22"/>
        </w:rPr>
        <w:t xml:space="preserve">. Orientador: Sabrina dos Santos </w:t>
      </w:r>
      <w:proofErr w:type="spellStart"/>
      <w:r w:rsidRPr="007F3AB7">
        <w:rPr>
          <w:sz w:val="22"/>
          <w:szCs w:val="22"/>
        </w:rPr>
        <w:t>Marczak</w:t>
      </w:r>
      <w:proofErr w:type="spellEnd"/>
      <w:r w:rsidRPr="007F3AB7">
        <w:rPr>
          <w:sz w:val="22"/>
          <w:szCs w:val="22"/>
        </w:rPr>
        <w:t xml:space="preserve">. 2020. Dissertação (Mestrado em Ciência da Computação) - Pontifícia Universidade Católica do Rio Grande do Sul, Porto Alegre, 2020. </w:t>
      </w:r>
    </w:p>
    <w:p w14:paraId="35276552" w14:textId="77777777" w:rsidR="001F56FD" w:rsidRPr="007F3AB7" w:rsidRDefault="001F56FD" w:rsidP="001F56FD">
      <w:pPr>
        <w:pStyle w:val="TF-refernciasITEM"/>
        <w:rPr>
          <w:sz w:val="22"/>
          <w:szCs w:val="22"/>
        </w:rPr>
      </w:pPr>
      <w:r w:rsidRPr="007F3AB7">
        <w:rPr>
          <w:sz w:val="22"/>
          <w:szCs w:val="22"/>
        </w:rPr>
        <w:t xml:space="preserve">SESSO, Bruno. </w:t>
      </w:r>
      <w:r w:rsidRPr="007F3AB7">
        <w:rPr>
          <w:b/>
          <w:bCs/>
          <w:sz w:val="22"/>
          <w:szCs w:val="22"/>
        </w:rPr>
        <w:t>Design centrado no usuário no desenvolvimento de software</w:t>
      </w:r>
      <w:r w:rsidRPr="007F3AB7">
        <w:rPr>
          <w:sz w:val="22"/>
          <w:szCs w:val="22"/>
        </w:rPr>
        <w:t>. 2018. Trabalho de Conclusão de Curso (Bacharelado em Ciência da Computação), Universidade de São Paulo, São Paulo.</w:t>
      </w:r>
    </w:p>
    <w:p w14:paraId="4366D108" w14:textId="77777777" w:rsidR="001F56FD" w:rsidRPr="007F3AB7" w:rsidRDefault="001F56FD" w:rsidP="001F56FD">
      <w:pPr>
        <w:pStyle w:val="TF-refernciasITEM"/>
        <w:rPr>
          <w:sz w:val="22"/>
          <w:szCs w:val="22"/>
        </w:rPr>
      </w:pPr>
      <w:r w:rsidRPr="007F3AB7">
        <w:rPr>
          <w:sz w:val="22"/>
          <w:szCs w:val="22"/>
        </w:rPr>
        <w:t>SANTOS, David Willy Santana. </w:t>
      </w:r>
      <w:r w:rsidRPr="007F3AB7">
        <w:rPr>
          <w:b/>
          <w:bCs/>
          <w:sz w:val="22"/>
          <w:szCs w:val="22"/>
        </w:rPr>
        <w:t>Os impactos da inatividade física na saúde pública</w:t>
      </w:r>
      <w:r w:rsidRPr="007F3AB7">
        <w:rPr>
          <w:sz w:val="22"/>
          <w:szCs w:val="22"/>
        </w:rPr>
        <w:t xml:space="preserve">. Orientador: Tiago de Melo Ramos. 2021. Trabalho de Conclusão de Curso (Bacharelado em Educação Física) - </w:t>
      </w:r>
      <w:proofErr w:type="spellStart"/>
      <w:r w:rsidRPr="007F3AB7">
        <w:rPr>
          <w:sz w:val="22"/>
          <w:szCs w:val="22"/>
        </w:rPr>
        <w:t>UniAGES</w:t>
      </w:r>
      <w:proofErr w:type="spellEnd"/>
      <w:r w:rsidRPr="007F3AB7">
        <w:rPr>
          <w:sz w:val="22"/>
          <w:szCs w:val="22"/>
        </w:rPr>
        <w:t>, Paripiranga, 2021</w:t>
      </w:r>
    </w:p>
    <w:p w14:paraId="5A6DFC5E" w14:textId="77777777" w:rsidR="001F56FD" w:rsidRPr="007F3AB7" w:rsidRDefault="001F56FD" w:rsidP="001F56FD">
      <w:pPr>
        <w:pStyle w:val="TF-refernciasITEM"/>
        <w:rPr>
          <w:sz w:val="22"/>
          <w:szCs w:val="22"/>
        </w:rPr>
      </w:pPr>
      <w:r w:rsidRPr="007F3AB7">
        <w:rPr>
          <w:sz w:val="22"/>
          <w:szCs w:val="22"/>
        </w:rPr>
        <w:t>SCHERER, Fabiano De Vargas; AZOLIN, Beatriz R.; GUIMARÃES, Fernando C.; PAROLIN, Guilherme. Desenvolvimento de uma linha de mobiliário por meio de uma metodologia de design centrada no usuário. </w:t>
      </w:r>
      <w:r w:rsidRPr="007F3AB7">
        <w:rPr>
          <w:b/>
          <w:bCs/>
          <w:sz w:val="22"/>
          <w:szCs w:val="22"/>
        </w:rPr>
        <w:t>Design &amp; Tecnologia</w:t>
      </w:r>
      <w:r w:rsidRPr="007F3AB7">
        <w:rPr>
          <w:sz w:val="22"/>
          <w:szCs w:val="22"/>
        </w:rPr>
        <w:t>, [</w:t>
      </w:r>
      <w:r w:rsidRPr="007F3AB7">
        <w:rPr>
          <w:i/>
          <w:iCs/>
          <w:sz w:val="22"/>
          <w:szCs w:val="22"/>
        </w:rPr>
        <w:t>S. l.</w:t>
      </w:r>
      <w:r w:rsidRPr="007F3AB7">
        <w:rPr>
          <w:sz w:val="22"/>
          <w:szCs w:val="22"/>
        </w:rPr>
        <w:t>], v. 7, n. 14, p. 135-146, 1 jan. 2017.</w:t>
      </w:r>
    </w:p>
    <w:p w14:paraId="48778188" w14:textId="77777777" w:rsidR="001F56FD" w:rsidRPr="007F3AB7" w:rsidRDefault="001F56FD" w:rsidP="001F56FD">
      <w:pPr>
        <w:pStyle w:val="TF-refernciasITEM"/>
        <w:rPr>
          <w:sz w:val="22"/>
          <w:szCs w:val="22"/>
        </w:rPr>
      </w:pPr>
      <w:r w:rsidRPr="007F3AB7">
        <w:rPr>
          <w:sz w:val="22"/>
          <w:szCs w:val="22"/>
        </w:rPr>
        <w:t xml:space="preserve">SCHROEDER, Igor Gustavo. </w:t>
      </w:r>
      <w:r w:rsidRPr="007F3AB7">
        <w:rPr>
          <w:b/>
          <w:bCs/>
          <w:sz w:val="22"/>
          <w:szCs w:val="22"/>
        </w:rPr>
        <w:t xml:space="preserve">Jogos Estudantis das Escolas Municipais de Ponta Grossa – PR: </w:t>
      </w:r>
      <w:r w:rsidRPr="007F3AB7">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B12103" w14:textId="77777777" w:rsidR="001F56FD" w:rsidRPr="007F3AB7" w:rsidRDefault="001F56FD" w:rsidP="001F56FD">
      <w:pPr>
        <w:pStyle w:val="TF-refernciasITEM"/>
        <w:rPr>
          <w:sz w:val="22"/>
          <w:szCs w:val="22"/>
        </w:rPr>
      </w:pPr>
      <w:r w:rsidRPr="007F3AB7">
        <w:rPr>
          <w:sz w:val="22"/>
          <w:szCs w:val="22"/>
        </w:rPr>
        <w:t xml:space="preserve">THEIS, Mara Rubia; SOUZA, George </w:t>
      </w:r>
      <w:proofErr w:type="spellStart"/>
      <w:r w:rsidRPr="007F3AB7">
        <w:rPr>
          <w:sz w:val="22"/>
          <w:szCs w:val="22"/>
        </w:rPr>
        <w:t>George</w:t>
      </w:r>
      <w:proofErr w:type="spellEnd"/>
      <w:r w:rsidRPr="007F3AB7">
        <w:rPr>
          <w:sz w:val="22"/>
          <w:szCs w:val="22"/>
        </w:rPr>
        <w:t xml:space="preserve"> André; FIALHO, Francisco Antônio Pereira; PEREIRA, Ricardo. A Importância da Prototipagem no Processo de Design e suas Relações como mídia do Conhecimento. </w:t>
      </w:r>
      <w:proofErr w:type="spellStart"/>
      <w:r w:rsidRPr="007F3AB7">
        <w:rPr>
          <w:b/>
          <w:bCs/>
          <w:sz w:val="22"/>
          <w:szCs w:val="22"/>
        </w:rPr>
        <w:t>Ciki</w:t>
      </w:r>
      <w:proofErr w:type="spellEnd"/>
      <w:r w:rsidRPr="007F3AB7">
        <w:rPr>
          <w:sz w:val="22"/>
          <w:szCs w:val="22"/>
        </w:rPr>
        <w:t>, Maringá, p. 1-15, 18 nov. 2021. Disponível em: https://proceeding.ciki.ufsc.br/index.php/ciki/article/download/1058/664/3990. Acesso em: 8 abr. 2023.</w:t>
      </w:r>
    </w:p>
    <w:p w14:paraId="454C4B6D" w14:textId="77777777" w:rsidR="001F56FD" w:rsidRPr="007F3AB7" w:rsidRDefault="001F56FD" w:rsidP="001F56FD">
      <w:pPr>
        <w:pStyle w:val="TF-refernciasITEM"/>
        <w:rPr>
          <w:sz w:val="22"/>
          <w:szCs w:val="22"/>
        </w:rPr>
      </w:pPr>
      <w:r w:rsidRPr="007F3AB7">
        <w:rPr>
          <w:sz w:val="22"/>
          <w:szCs w:val="22"/>
        </w:rPr>
        <w:t xml:space="preserve">TOLEDO, </w:t>
      </w:r>
      <w:proofErr w:type="spellStart"/>
      <w:r w:rsidRPr="007F3AB7">
        <w:rPr>
          <w:sz w:val="22"/>
          <w:szCs w:val="22"/>
        </w:rPr>
        <w:t>Heglison</w:t>
      </w:r>
      <w:proofErr w:type="spellEnd"/>
      <w:r w:rsidRPr="007F3AB7">
        <w:rPr>
          <w:sz w:val="22"/>
          <w:szCs w:val="22"/>
        </w:rPr>
        <w:t xml:space="preserve"> Custódio; MAROCOLO, Moacir. Ciência e Tecnologia aliadas ao esporte. </w:t>
      </w:r>
      <w:r w:rsidRPr="007F3AB7">
        <w:rPr>
          <w:b/>
          <w:bCs/>
          <w:sz w:val="22"/>
          <w:szCs w:val="22"/>
        </w:rPr>
        <w:t>Arquivos em Ciências do Esporte</w:t>
      </w:r>
      <w:r w:rsidRPr="007F3AB7">
        <w:rPr>
          <w:sz w:val="22"/>
          <w:szCs w:val="22"/>
        </w:rPr>
        <w:t>, p.</w:t>
      </w:r>
      <w:r w:rsidRPr="007F3AB7">
        <w:rPr>
          <w:b/>
          <w:bCs/>
          <w:sz w:val="22"/>
          <w:szCs w:val="22"/>
        </w:rPr>
        <w:t xml:space="preserve"> </w:t>
      </w:r>
      <w:r w:rsidRPr="007F3AB7">
        <w:rPr>
          <w:sz w:val="22"/>
          <w:szCs w:val="22"/>
        </w:rPr>
        <w:t>55-56, 2019. Disponível em: https://seer.uftm.edu.br/revistaeletronica/index.php/aces/article/view/4743/4541. Acesso em: 20 abr. 2023.</w:t>
      </w:r>
    </w:p>
    <w:p w14:paraId="1AF67E8D" w14:textId="77777777" w:rsidR="001F56FD" w:rsidRPr="007F3AB7" w:rsidRDefault="001F56FD" w:rsidP="001F56FD">
      <w:pPr>
        <w:pStyle w:val="TF-refernciasITEM"/>
        <w:rPr>
          <w:sz w:val="22"/>
          <w:szCs w:val="22"/>
        </w:rPr>
      </w:pPr>
      <w:r w:rsidRPr="007F3AB7">
        <w:rPr>
          <w:sz w:val="22"/>
          <w:szCs w:val="22"/>
        </w:rPr>
        <w:t xml:space="preserve">WILTGEN, Felipe. Protótipos e Prototipagem Rápida Aditiva sua Importância no Auxílio do Desenvolvimento Científico e Tecnológico. </w:t>
      </w:r>
      <w:r w:rsidRPr="007F3AB7">
        <w:rPr>
          <w:b/>
          <w:bCs/>
          <w:sz w:val="22"/>
          <w:szCs w:val="22"/>
        </w:rPr>
        <w:t>10º Congresso Brasileiro de Engenharia de Fabricação</w:t>
      </w:r>
      <w:r w:rsidRPr="007F3AB7">
        <w:rPr>
          <w:sz w:val="22"/>
          <w:szCs w:val="22"/>
        </w:rPr>
        <w:t>, São Carlos, p. 1-6, 5 ago. 2019.</w:t>
      </w:r>
    </w:p>
    <w:p w14:paraId="1AEF922A" w14:textId="668E8407" w:rsidR="00777364" w:rsidRDefault="00AA58FE" w:rsidP="00D3178B">
      <w:pPr>
        <w:pStyle w:val="TF-refernciasITEM"/>
        <w:rPr>
          <w:sz w:val="22"/>
          <w:szCs w:val="22"/>
        </w:rPr>
      </w:pPr>
      <w:r w:rsidRPr="007F3AB7">
        <w:rPr>
          <w:sz w:val="22"/>
          <w:szCs w:val="22"/>
        </w:rPr>
        <w:t xml:space="preserve">WODENGAGE. Versão 2.8.94 [aplicativo de celular]. </w:t>
      </w:r>
      <w:proofErr w:type="spellStart"/>
      <w:r w:rsidRPr="007F3AB7">
        <w:rPr>
          <w:b/>
          <w:bCs/>
          <w:sz w:val="22"/>
          <w:szCs w:val="22"/>
        </w:rPr>
        <w:t>Wodengage</w:t>
      </w:r>
      <w:proofErr w:type="spellEnd"/>
      <w:r w:rsidRPr="007F3AB7">
        <w:rPr>
          <w:b/>
          <w:bCs/>
          <w:sz w:val="22"/>
          <w:szCs w:val="22"/>
        </w:rPr>
        <w:t xml:space="preserve"> LLC</w:t>
      </w:r>
      <w:r w:rsidRPr="007F3AB7">
        <w:rPr>
          <w:sz w:val="22"/>
          <w:szCs w:val="22"/>
        </w:rPr>
        <w:t>, 2022. Disponível em: https://www.wodengage.com/. Acesso em: 18 mar. 2023</w:t>
      </w:r>
      <w:r w:rsidR="007F3AB7">
        <w:rPr>
          <w:sz w:val="22"/>
          <w:szCs w:val="22"/>
        </w:rPr>
        <w:t>.</w:t>
      </w:r>
    </w:p>
    <w:p w14:paraId="226AC3AF" w14:textId="74E1C6F8" w:rsidR="00396EB2" w:rsidRDefault="00396EB2">
      <w:pPr>
        <w:keepNext w:val="0"/>
        <w:keepLines w:val="0"/>
        <w:rPr>
          <w:sz w:val="22"/>
          <w:szCs w:val="22"/>
        </w:rPr>
      </w:pPr>
      <w:r>
        <w:rPr>
          <w:sz w:val="22"/>
          <w:szCs w:val="22"/>
        </w:rPr>
        <w:br w:type="page"/>
      </w:r>
    </w:p>
    <w:p w14:paraId="68E0E891" w14:textId="77777777" w:rsidR="00396EB2" w:rsidRDefault="00396EB2" w:rsidP="00396EB2">
      <w:pPr>
        <w:pStyle w:val="TF-xAvalTTULO"/>
      </w:pPr>
      <w:r w:rsidRPr="00320BFA">
        <w:lastRenderedPageBreak/>
        <w:t>FORMULÁRIO  DE  avaliação</w:t>
      </w:r>
      <w:r>
        <w:t xml:space="preserve"> SIS acadÊmico</w:t>
      </w:r>
    </w:p>
    <w:p w14:paraId="1746E223" w14:textId="77777777" w:rsidR="00396EB2" w:rsidRPr="00320BFA" w:rsidRDefault="00396EB2" w:rsidP="00396EB2">
      <w:pPr>
        <w:pStyle w:val="TF-xAvalTTULO"/>
      </w:pPr>
      <w:r w:rsidRPr="00320BFA">
        <w:t xml:space="preserve">PROFESSOR </w:t>
      </w:r>
      <w:r>
        <w:t>AVALIADOR – Pré-projeto</w:t>
      </w:r>
    </w:p>
    <w:p w14:paraId="155E1BEE" w14:textId="77777777" w:rsidR="00396EB2" w:rsidRDefault="00396EB2" w:rsidP="00396EB2">
      <w:pPr>
        <w:pStyle w:val="TF-xAvalLINHA"/>
      </w:pPr>
    </w:p>
    <w:p w14:paraId="56622A50" w14:textId="2A777FA7" w:rsidR="00396EB2" w:rsidRDefault="00396EB2" w:rsidP="00396EB2">
      <w:pPr>
        <w:pStyle w:val="TF-xAvalLINHA"/>
      </w:pPr>
      <w:r w:rsidRPr="00320BFA">
        <w:t>Avaliador(a):</w:t>
      </w:r>
      <w:r w:rsidRPr="00320BFA">
        <w:tab/>
      </w:r>
      <w:r w:rsidRPr="00396EB2">
        <w:rPr>
          <w:b/>
          <w:bCs/>
        </w:rPr>
        <w:t>Marcos Rogério Cardoso</w:t>
      </w:r>
    </w:p>
    <w:p w14:paraId="0EFE2964" w14:textId="77777777" w:rsidR="00396EB2" w:rsidRPr="00340EA0" w:rsidRDefault="00396EB2" w:rsidP="00396EB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396EB2" w:rsidRPr="00320BFA" w14:paraId="24C62647"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868B23" w14:textId="77777777" w:rsidR="00396EB2" w:rsidRPr="00320BFA" w:rsidRDefault="00396EB2"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F94A532" w14:textId="77777777" w:rsidR="00396EB2" w:rsidRPr="00320BFA" w:rsidRDefault="00396EB2"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4921CB8" w14:textId="77777777" w:rsidR="00396EB2" w:rsidRPr="00320BFA" w:rsidRDefault="00396EB2"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464A978" w14:textId="77777777" w:rsidR="00396EB2" w:rsidRPr="00320BFA" w:rsidRDefault="00396EB2" w:rsidP="008E38BE">
            <w:pPr>
              <w:pStyle w:val="TF-xAvalITEMTABELA"/>
            </w:pPr>
            <w:r w:rsidRPr="00320BFA">
              <w:t>não atende</w:t>
            </w:r>
          </w:p>
        </w:tc>
      </w:tr>
      <w:tr w:rsidR="00396EB2" w:rsidRPr="00320BFA" w14:paraId="2C8ED567"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B748C8" w14:textId="77777777" w:rsidR="00396EB2" w:rsidRPr="0000224C" w:rsidRDefault="00396EB2" w:rsidP="008E38BE">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701C6F" w14:textId="77777777" w:rsidR="00396EB2" w:rsidRPr="00320BFA" w:rsidRDefault="00396EB2" w:rsidP="00396EB2">
            <w:pPr>
              <w:pStyle w:val="TF-xAvalITEM"/>
              <w:numPr>
                <w:ilvl w:val="0"/>
                <w:numId w:val="13"/>
              </w:numPr>
              <w:jc w:val="left"/>
            </w:pPr>
            <w:r w:rsidRPr="00320BFA">
              <w:t>INTRODUÇÃO</w:t>
            </w:r>
          </w:p>
          <w:p w14:paraId="51FFD139" w14:textId="77777777" w:rsidR="00396EB2" w:rsidRPr="00320BFA" w:rsidRDefault="00396EB2" w:rsidP="008E38BE">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0A5E22" w14:textId="77777777" w:rsidR="00396EB2" w:rsidRPr="00320BFA" w:rsidRDefault="00396EB2"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ECA23CE" w14:textId="77777777" w:rsidR="00396EB2" w:rsidRPr="00320BFA" w:rsidRDefault="00396EB2"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CC6D6D" w14:textId="77777777" w:rsidR="00396EB2" w:rsidRPr="00320BFA" w:rsidRDefault="00396EB2" w:rsidP="008E38BE">
            <w:pPr>
              <w:keepNext w:val="0"/>
              <w:keepLines w:val="0"/>
              <w:ind w:left="709" w:hanging="709"/>
              <w:jc w:val="center"/>
              <w:rPr>
                <w:sz w:val="18"/>
              </w:rPr>
            </w:pPr>
          </w:p>
        </w:tc>
      </w:tr>
      <w:tr w:rsidR="00396EB2" w:rsidRPr="00320BFA" w14:paraId="0CB76013"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D8BF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D102BE5" w14:textId="77777777" w:rsidR="00396EB2" w:rsidRPr="00320BFA" w:rsidRDefault="00396EB2" w:rsidP="008E38BE">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070D903"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4424CCA"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88AF3B" w14:textId="77777777" w:rsidR="00396EB2" w:rsidRPr="00320BFA" w:rsidRDefault="00396EB2" w:rsidP="008E38BE">
            <w:pPr>
              <w:keepNext w:val="0"/>
              <w:keepLines w:val="0"/>
              <w:ind w:left="709" w:hanging="709"/>
              <w:jc w:val="center"/>
              <w:rPr>
                <w:sz w:val="18"/>
              </w:rPr>
            </w:pPr>
          </w:p>
        </w:tc>
      </w:tr>
      <w:tr w:rsidR="00396EB2" w:rsidRPr="00320BFA" w14:paraId="73B9FE7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D7345"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6C0B03" w14:textId="77777777" w:rsidR="00396EB2" w:rsidRPr="00320BFA" w:rsidRDefault="00396EB2" w:rsidP="00396EB2">
            <w:pPr>
              <w:pStyle w:val="TF-xAvalITEM"/>
              <w:numPr>
                <w:ilvl w:val="0"/>
                <w:numId w:val="12"/>
              </w:numPr>
              <w:jc w:val="left"/>
            </w:pPr>
            <w:r w:rsidRPr="00320BFA">
              <w:t>OBJETIVOS</w:t>
            </w:r>
          </w:p>
          <w:p w14:paraId="74EF501F" w14:textId="77777777" w:rsidR="00396EB2" w:rsidRPr="00320BFA" w:rsidRDefault="00396EB2" w:rsidP="008E38BE">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BE1B3E5"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CBF0AC5"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0CF259" w14:textId="77777777" w:rsidR="00396EB2" w:rsidRPr="00320BFA" w:rsidRDefault="00396EB2" w:rsidP="008E38BE">
            <w:pPr>
              <w:keepNext w:val="0"/>
              <w:keepLines w:val="0"/>
              <w:ind w:left="709" w:hanging="709"/>
              <w:jc w:val="center"/>
              <w:rPr>
                <w:sz w:val="18"/>
              </w:rPr>
            </w:pPr>
          </w:p>
        </w:tc>
      </w:tr>
      <w:tr w:rsidR="00396EB2" w:rsidRPr="00320BFA" w14:paraId="73219D64"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634B82"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5489E1" w14:textId="77777777" w:rsidR="00396EB2" w:rsidRPr="00320BFA" w:rsidRDefault="00396EB2" w:rsidP="008E38BE">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5B3A336F"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D41A1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F9CC5A" w14:textId="77777777" w:rsidR="00396EB2" w:rsidRPr="00320BFA" w:rsidRDefault="00396EB2" w:rsidP="008E38BE">
            <w:pPr>
              <w:keepNext w:val="0"/>
              <w:keepLines w:val="0"/>
              <w:ind w:left="709" w:hanging="709"/>
              <w:jc w:val="center"/>
              <w:rPr>
                <w:sz w:val="18"/>
              </w:rPr>
            </w:pPr>
          </w:p>
        </w:tc>
      </w:tr>
      <w:tr w:rsidR="00396EB2" w:rsidRPr="00320BFA" w14:paraId="57F5644A"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9FF98A"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3518D8" w14:textId="77777777" w:rsidR="00396EB2" w:rsidRPr="00320BFA" w:rsidRDefault="00396EB2" w:rsidP="00396EB2">
            <w:pPr>
              <w:pStyle w:val="TF-xAvalITEM"/>
              <w:numPr>
                <w:ilvl w:val="0"/>
                <w:numId w:val="12"/>
              </w:numPr>
              <w:jc w:val="left"/>
            </w:pPr>
            <w:r w:rsidRPr="00320BFA">
              <w:t>TRABALHOS CORRELATOS</w:t>
            </w:r>
          </w:p>
          <w:p w14:paraId="5706FE18" w14:textId="77777777" w:rsidR="00396EB2" w:rsidRPr="00320BFA" w:rsidRDefault="00396EB2" w:rsidP="008E38BE">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24EC0A6"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4189A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74AB459" w14:textId="77777777" w:rsidR="00396EB2" w:rsidRPr="00320BFA" w:rsidRDefault="00396EB2" w:rsidP="008E38BE">
            <w:pPr>
              <w:keepNext w:val="0"/>
              <w:keepLines w:val="0"/>
              <w:ind w:left="709" w:hanging="709"/>
              <w:jc w:val="center"/>
              <w:rPr>
                <w:sz w:val="18"/>
              </w:rPr>
            </w:pPr>
          </w:p>
        </w:tc>
      </w:tr>
      <w:tr w:rsidR="00396EB2" w:rsidRPr="00320BFA" w14:paraId="2CF2D5C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15604B"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1C0F49" w14:textId="77777777" w:rsidR="00396EB2" w:rsidRPr="00320BFA" w:rsidRDefault="00396EB2" w:rsidP="00396EB2">
            <w:pPr>
              <w:pStyle w:val="TF-xAvalITEM"/>
              <w:numPr>
                <w:ilvl w:val="0"/>
                <w:numId w:val="12"/>
              </w:numPr>
              <w:jc w:val="left"/>
            </w:pPr>
            <w:r w:rsidRPr="00320BFA">
              <w:t>JUSTIFICATIVA</w:t>
            </w:r>
          </w:p>
          <w:p w14:paraId="5E834F0A" w14:textId="77777777" w:rsidR="00396EB2" w:rsidRPr="00320BFA" w:rsidRDefault="00396EB2" w:rsidP="008E38BE">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E7C2592"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BBA444E"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DB3E54" w14:textId="77777777" w:rsidR="00396EB2" w:rsidRPr="00320BFA" w:rsidRDefault="00396EB2" w:rsidP="008E38BE">
            <w:pPr>
              <w:keepNext w:val="0"/>
              <w:keepLines w:val="0"/>
              <w:ind w:left="709" w:hanging="709"/>
              <w:jc w:val="center"/>
              <w:rPr>
                <w:sz w:val="18"/>
              </w:rPr>
            </w:pPr>
          </w:p>
        </w:tc>
      </w:tr>
      <w:tr w:rsidR="00396EB2" w:rsidRPr="00320BFA" w14:paraId="5B542459"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FF6AF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B83AE3" w14:textId="77777777" w:rsidR="00396EB2" w:rsidRPr="00320BFA" w:rsidRDefault="00396EB2" w:rsidP="008E38BE">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DB7DB53"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165D638"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D7FEBB" w14:textId="77777777" w:rsidR="00396EB2" w:rsidRPr="00320BFA" w:rsidRDefault="00396EB2" w:rsidP="008E38BE">
            <w:pPr>
              <w:keepNext w:val="0"/>
              <w:keepLines w:val="0"/>
              <w:ind w:left="709" w:hanging="709"/>
              <w:jc w:val="center"/>
              <w:rPr>
                <w:sz w:val="18"/>
              </w:rPr>
            </w:pPr>
          </w:p>
        </w:tc>
      </w:tr>
      <w:tr w:rsidR="00396EB2" w:rsidRPr="00320BFA" w14:paraId="3B0F55A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03510F"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49876A" w14:textId="77777777" w:rsidR="00396EB2" w:rsidRPr="00320BFA" w:rsidRDefault="00396EB2" w:rsidP="008E38BE">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7DCB49E"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09D356"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FD5E16" w14:textId="77777777" w:rsidR="00396EB2" w:rsidRPr="00320BFA" w:rsidRDefault="00396EB2" w:rsidP="008E38BE">
            <w:pPr>
              <w:keepNext w:val="0"/>
              <w:keepLines w:val="0"/>
              <w:ind w:left="709" w:hanging="709"/>
              <w:jc w:val="center"/>
              <w:rPr>
                <w:sz w:val="18"/>
              </w:rPr>
            </w:pPr>
          </w:p>
        </w:tc>
      </w:tr>
      <w:tr w:rsidR="00396EB2" w:rsidRPr="00320BFA" w14:paraId="5B1D9DC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558B1C"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C687CA" w14:textId="77777777" w:rsidR="00396EB2" w:rsidRPr="00320BFA" w:rsidRDefault="00396EB2" w:rsidP="00396EB2">
            <w:pPr>
              <w:pStyle w:val="TF-xAvalITEM"/>
              <w:numPr>
                <w:ilvl w:val="0"/>
                <w:numId w:val="12"/>
              </w:numPr>
              <w:jc w:val="left"/>
            </w:pPr>
            <w:r w:rsidRPr="00320BFA">
              <w:t>REQUISITOS PRINCIPAIS DO PROBLEMA A SER TRABALHADO</w:t>
            </w:r>
          </w:p>
          <w:p w14:paraId="1D542953" w14:textId="77777777" w:rsidR="00396EB2" w:rsidRPr="00320BFA" w:rsidRDefault="00396EB2" w:rsidP="008E38BE">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40C21FEE"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24FD1F0"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35D447" w14:textId="77777777" w:rsidR="00396EB2" w:rsidRPr="00320BFA" w:rsidRDefault="00396EB2" w:rsidP="008E38BE">
            <w:pPr>
              <w:keepNext w:val="0"/>
              <w:keepLines w:val="0"/>
              <w:ind w:left="709" w:hanging="709"/>
              <w:jc w:val="center"/>
              <w:rPr>
                <w:sz w:val="18"/>
              </w:rPr>
            </w:pPr>
          </w:p>
        </w:tc>
      </w:tr>
      <w:tr w:rsidR="00396EB2" w:rsidRPr="00320BFA" w14:paraId="29E88572"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3BC4F9"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0055D5" w14:textId="77777777" w:rsidR="00396EB2" w:rsidRPr="00320BFA" w:rsidRDefault="00396EB2" w:rsidP="00396EB2">
            <w:pPr>
              <w:pStyle w:val="TF-xAvalITEM"/>
              <w:numPr>
                <w:ilvl w:val="0"/>
                <w:numId w:val="12"/>
              </w:numPr>
              <w:jc w:val="left"/>
            </w:pPr>
            <w:r w:rsidRPr="00320BFA">
              <w:t>METODOLOGIA</w:t>
            </w:r>
          </w:p>
          <w:p w14:paraId="61E989E5" w14:textId="77777777" w:rsidR="00396EB2" w:rsidRPr="00320BFA" w:rsidRDefault="00396EB2" w:rsidP="008E38BE">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75BF4E7"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DCF232C"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854659" w14:textId="77777777" w:rsidR="00396EB2" w:rsidRPr="00320BFA" w:rsidRDefault="00396EB2" w:rsidP="008E38BE">
            <w:pPr>
              <w:keepNext w:val="0"/>
              <w:keepLines w:val="0"/>
              <w:ind w:left="709" w:hanging="709"/>
              <w:jc w:val="center"/>
              <w:rPr>
                <w:sz w:val="18"/>
              </w:rPr>
            </w:pPr>
          </w:p>
        </w:tc>
      </w:tr>
      <w:tr w:rsidR="00396EB2" w:rsidRPr="00320BFA" w14:paraId="582A8792"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543A55"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4EB981" w14:textId="77777777" w:rsidR="00396EB2" w:rsidRPr="00320BFA" w:rsidRDefault="00396EB2" w:rsidP="008E38BE">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12F4F8D"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F0B84D9"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F4749D" w14:textId="77777777" w:rsidR="00396EB2" w:rsidRPr="00320BFA" w:rsidRDefault="00396EB2" w:rsidP="008E38BE">
            <w:pPr>
              <w:keepNext w:val="0"/>
              <w:keepLines w:val="0"/>
              <w:ind w:left="709" w:hanging="709"/>
              <w:jc w:val="center"/>
              <w:rPr>
                <w:sz w:val="18"/>
              </w:rPr>
            </w:pPr>
          </w:p>
        </w:tc>
      </w:tr>
      <w:tr w:rsidR="00396EB2" w:rsidRPr="00320BFA" w14:paraId="1C8FAC97"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9FD263"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5724CF" w14:textId="77777777" w:rsidR="00396EB2" w:rsidRPr="00320BFA" w:rsidRDefault="00396EB2" w:rsidP="00396EB2">
            <w:pPr>
              <w:pStyle w:val="TF-xAvalITEM"/>
              <w:numPr>
                <w:ilvl w:val="0"/>
                <w:numId w:val="12"/>
              </w:numPr>
              <w:jc w:val="left"/>
            </w:pPr>
            <w:r w:rsidRPr="00320BFA">
              <w:t>REVISÃO BIBLIOGRÁFICA</w:t>
            </w:r>
          </w:p>
          <w:p w14:paraId="422C1B5A" w14:textId="77777777" w:rsidR="00396EB2" w:rsidRPr="00320BFA" w:rsidRDefault="00396EB2" w:rsidP="008E38BE">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2212CE"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3382AC7"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CDC1C7" w14:textId="77777777" w:rsidR="00396EB2" w:rsidRPr="00320BFA" w:rsidRDefault="00396EB2" w:rsidP="008E38BE">
            <w:pPr>
              <w:keepNext w:val="0"/>
              <w:keepLines w:val="0"/>
              <w:ind w:left="709" w:hanging="709"/>
              <w:jc w:val="center"/>
              <w:rPr>
                <w:sz w:val="18"/>
              </w:rPr>
            </w:pPr>
          </w:p>
        </w:tc>
      </w:tr>
      <w:tr w:rsidR="00396EB2" w:rsidRPr="00320BFA" w14:paraId="04B66DDF"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DCD74D"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93C7287" w14:textId="77777777" w:rsidR="00396EB2" w:rsidRPr="00320BFA" w:rsidRDefault="00396EB2" w:rsidP="008E38BE">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F025871"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807D81E"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FFAD47B" w14:textId="77777777" w:rsidR="00396EB2" w:rsidRPr="00320BFA" w:rsidRDefault="00396EB2" w:rsidP="008E38BE">
            <w:pPr>
              <w:keepNext w:val="0"/>
              <w:keepLines w:val="0"/>
              <w:ind w:left="709" w:hanging="709"/>
              <w:jc w:val="center"/>
              <w:rPr>
                <w:sz w:val="18"/>
              </w:rPr>
            </w:pPr>
          </w:p>
        </w:tc>
      </w:tr>
      <w:tr w:rsidR="00396EB2" w:rsidRPr="00320BFA" w14:paraId="31C16554"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5A1A8CD" w14:textId="77777777" w:rsidR="00396EB2" w:rsidRPr="0000224C" w:rsidRDefault="00396EB2"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5D5A16F" w14:textId="77777777" w:rsidR="00396EB2" w:rsidRPr="00320BFA" w:rsidRDefault="00396EB2" w:rsidP="00396EB2">
            <w:pPr>
              <w:pStyle w:val="TF-xAvalITEM"/>
              <w:numPr>
                <w:ilvl w:val="0"/>
                <w:numId w:val="12"/>
              </w:numPr>
            </w:pPr>
            <w:r w:rsidRPr="00320BFA">
              <w:t>LINGUAGEM USADA (redação)</w:t>
            </w:r>
          </w:p>
          <w:p w14:paraId="6F9ED472" w14:textId="77777777" w:rsidR="00396EB2" w:rsidRPr="00320BFA" w:rsidRDefault="00396EB2"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B49114D" w14:textId="77777777" w:rsidR="00396EB2" w:rsidRPr="00320BFA" w:rsidRDefault="00396EB2"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D29826C" w14:textId="77777777" w:rsidR="00396EB2" w:rsidRPr="00320BFA" w:rsidRDefault="00396EB2"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C7D6611" w14:textId="77777777" w:rsidR="00396EB2" w:rsidRPr="00320BFA" w:rsidRDefault="00396EB2" w:rsidP="008E38BE">
            <w:pPr>
              <w:keepNext w:val="0"/>
              <w:keepLines w:val="0"/>
              <w:ind w:left="709" w:hanging="709"/>
              <w:jc w:val="center"/>
              <w:rPr>
                <w:sz w:val="18"/>
              </w:rPr>
            </w:pPr>
          </w:p>
        </w:tc>
      </w:tr>
      <w:tr w:rsidR="00396EB2" w:rsidRPr="00320BFA" w14:paraId="702B7E5C"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592879" w14:textId="77777777" w:rsidR="00396EB2" w:rsidRPr="00320BFA" w:rsidRDefault="00396EB2"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728571" w14:textId="77777777" w:rsidR="00396EB2" w:rsidRPr="00320BFA" w:rsidRDefault="00396EB2"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A7637F0" w14:textId="77777777" w:rsidR="00396EB2" w:rsidRPr="00320BFA" w:rsidRDefault="00396EB2"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44CBDA3" w14:textId="77777777" w:rsidR="00396EB2" w:rsidRPr="00320BFA" w:rsidRDefault="00396EB2"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F14130B" w14:textId="77777777" w:rsidR="00396EB2" w:rsidRPr="00320BFA" w:rsidRDefault="00396EB2" w:rsidP="008E38BE">
            <w:pPr>
              <w:keepNext w:val="0"/>
              <w:keepLines w:val="0"/>
              <w:ind w:left="709" w:hanging="709"/>
              <w:jc w:val="center"/>
              <w:rPr>
                <w:sz w:val="18"/>
              </w:rPr>
            </w:pPr>
          </w:p>
        </w:tc>
      </w:tr>
    </w:tbl>
    <w:p w14:paraId="149B135B" w14:textId="77777777" w:rsidR="00396EB2" w:rsidRPr="007F3AB7" w:rsidRDefault="00396EB2" w:rsidP="00D3178B">
      <w:pPr>
        <w:pStyle w:val="TF-refernciasITEM"/>
        <w:rPr>
          <w:sz w:val="22"/>
          <w:szCs w:val="22"/>
        </w:rPr>
      </w:pPr>
    </w:p>
    <w:sectPr w:rsidR="00396EB2" w:rsidRPr="007F3AB7"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3AD7" w14:textId="77777777" w:rsidR="00CF2BD4" w:rsidRDefault="00CF2BD4">
      <w:r>
        <w:separator/>
      </w:r>
    </w:p>
  </w:endnote>
  <w:endnote w:type="continuationSeparator" w:id="0">
    <w:p w14:paraId="57CE3D95" w14:textId="77777777" w:rsidR="00CF2BD4" w:rsidRDefault="00CF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8877" w14:textId="77777777" w:rsidR="00CF2BD4" w:rsidRDefault="00CF2BD4">
      <w:r>
        <w:separator/>
      </w:r>
    </w:p>
  </w:footnote>
  <w:footnote w:type="continuationSeparator" w:id="0">
    <w:p w14:paraId="21952073" w14:textId="77777777" w:rsidR="00CF2BD4" w:rsidRDefault="00CF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6"/>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5"/>
  </w:num>
  <w:num w:numId="13" w16cid:durableId="442303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7"/>
  </w:num>
  <w:num w:numId="16" w16cid:durableId="1925869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7"/>
  </w:num>
  <w:num w:numId="18" w16cid:durableId="84085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F5B"/>
    <w:rsid w:val="0001575C"/>
    <w:rsid w:val="00015C01"/>
    <w:rsid w:val="00016434"/>
    <w:rsid w:val="00016444"/>
    <w:rsid w:val="000179B5"/>
    <w:rsid w:val="00017B62"/>
    <w:rsid w:val="000204E7"/>
    <w:rsid w:val="0002065E"/>
    <w:rsid w:val="00020FC8"/>
    <w:rsid w:val="0002395F"/>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26E"/>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6EB2"/>
    <w:rsid w:val="003974B0"/>
    <w:rsid w:val="003A0F3F"/>
    <w:rsid w:val="003A2764"/>
    <w:rsid w:val="003A2B7D"/>
    <w:rsid w:val="003A3677"/>
    <w:rsid w:val="003A3D7C"/>
    <w:rsid w:val="003A3FED"/>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60060C"/>
    <w:rsid w:val="00600BE1"/>
    <w:rsid w:val="00600C87"/>
    <w:rsid w:val="00601322"/>
    <w:rsid w:val="0060515D"/>
    <w:rsid w:val="006061FB"/>
    <w:rsid w:val="00606BB5"/>
    <w:rsid w:val="00607426"/>
    <w:rsid w:val="0060780A"/>
    <w:rsid w:val="00610B79"/>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6A53"/>
    <w:rsid w:val="007E730D"/>
    <w:rsid w:val="007E7311"/>
    <w:rsid w:val="007F071A"/>
    <w:rsid w:val="007F1874"/>
    <w:rsid w:val="007F18C0"/>
    <w:rsid w:val="007F3AB7"/>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03A2"/>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B80"/>
    <w:rsid w:val="00A00087"/>
    <w:rsid w:val="00A006F9"/>
    <w:rsid w:val="00A01B98"/>
    <w:rsid w:val="00A03A3D"/>
    <w:rsid w:val="00A044AE"/>
    <w:rsid w:val="00A045C4"/>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67CC"/>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19B6"/>
    <w:rsid w:val="00AD1D2C"/>
    <w:rsid w:val="00AD23B3"/>
    <w:rsid w:val="00AD31D8"/>
    <w:rsid w:val="00AD4C98"/>
    <w:rsid w:val="00AD68AC"/>
    <w:rsid w:val="00AD7190"/>
    <w:rsid w:val="00AD7C3E"/>
    <w:rsid w:val="00AD7CD5"/>
    <w:rsid w:val="00AE04C5"/>
    <w:rsid w:val="00AE0525"/>
    <w:rsid w:val="00AE08DB"/>
    <w:rsid w:val="00AE14A8"/>
    <w:rsid w:val="00AE1B78"/>
    <w:rsid w:val="00AE1C93"/>
    <w:rsid w:val="00AE2729"/>
    <w:rsid w:val="00AE2E04"/>
    <w:rsid w:val="00AE3148"/>
    <w:rsid w:val="00AE46C0"/>
    <w:rsid w:val="00AE4D1A"/>
    <w:rsid w:val="00AE5898"/>
    <w:rsid w:val="00AE5AE2"/>
    <w:rsid w:val="00AE5FAE"/>
    <w:rsid w:val="00AE6AE4"/>
    <w:rsid w:val="00AE6D7D"/>
    <w:rsid w:val="00AE7343"/>
    <w:rsid w:val="00AF1946"/>
    <w:rsid w:val="00AF33A3"/>
    <w:rsid w:val="00AF3B36"/>
    <w:rsid w:val="00AF483C"/>
    <w:rsid w:val="00AF5414"/>
    <w:rsid w:val="00AF5D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D88"/>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6779"/>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2BD4"/>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119"/>
    <w:rsid w:val="00D5259C"/>
    <w:rsid w:val="00D54B45"/>
    <w:rsid w:val="00D55975"/>
    <w:rsid w:val="00D563F4"/>
    <w:rsid w:val="00D568F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4B3"/>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65F"/>
    <w:rsid w:val="00F340A4"/>
    <w:rsid w:val="00F34D25"/>
    <w:rsid w:val="00F359D3"/>
    <w:rsid w:val="00F40690"/>
    <w:rsid w:val="00F41EA8"/>
    <w:rsid w:val="00F4217D"/>
    <w:rsid w:val="00F43B8F"/>
    <w:rsid w:val="00F43DA3"/>
    <w:rsid w:val="00F452E0"/>
    <w:rsid w:val="00F50A92"/>
    <w:rsid w:val="00F51785"/>
    <w:rsid w:val="00F51E9C"/>
    <w:rsid w:val="00F52565"/>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FE2"/>
    <w:rsid w:val="00FE4C04"/>
    <w:rsid w:val="00FE5C41"/>
    <w:rsid w:val="00FE5CE7"/>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6381</Words>
  <Characters>34459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2</cp:revision>
  <cp:lastPrinted>2023-04-25T13:27:00Z</cp:lastPrinted>
  <dcterms:created xsi:type="dcterms:W3CDTF">2023-05-09T13:51:00Z</dcterms:created>
  <dcterms:modified xsi:type="dcterms:W3CDTF">2023-05-09T13:51:00Z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