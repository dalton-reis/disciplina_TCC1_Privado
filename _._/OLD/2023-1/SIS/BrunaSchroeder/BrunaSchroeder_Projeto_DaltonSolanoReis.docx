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387"/>
        <w:gridCol w:w="3717"/>
      </w:tblGrid>
      <w:tr w:rsidR="00AA65FD" w14:paraId="1D349811" w14:textId="77777777" w:rsidTr="00E91CEB">
        <w:tc>
          <w:tcPr>
            <w:tcW w:w="9104" w:type="dxa"/>
            <w:gridSpan w:val="2"/>
            <w:shd w:val="clear" w:color="auto" w:fill="auto"/>
          </w:tcPr>
          <w:p w14:paraId="06FFC4FB" w14:textId="63B04199" w:rsidR="00AA65FD" w:rsidRDefault="00AA65FD" w:rsidP="00A64918">
            <w:pPr>
              <w:pStyle w:val="Cabealho"/>
              <w:tabs>
                <w:tab w:val="clear" w:pos="8640"/>
                <w:tab w:val="right" w:pos="8931"/>
              </w:tabs>
              <w:ind w:right="141"/>
              <w:jc w:val="center"/>
              <w:rPr>
                <w:rStyle w:val="Nmerodepgina"/>
              </w:rPr>
            </w:pPr>
            <w:bookmarkStart w:id="0" w:name="_Toc420723208"/>
            <w:bookmarkStart w:id="1" w:name="_Toc482682369"/>
            <w:bookmarkStart w:id="2" w:name="_Toc54164903"/>
            <w:bookmarkStart w:id="3" w:name="_Toc54165663"/>
            <w:bookmarkStart w:id="4" w:name="_Toc54169315"/>
            <w:bookmarkStart w:id="5" w:name="_Toc96347419"/>
            <w:bookmarkStart w:id="6" w:name="_Toc96357709"/>
            <w:bookmarkStart w:id="7" w:name="_Toc96491849"/>
            <w:bookmarkStart w:id="8" w:name="_Toc411603089"/>
            <w:r>
              <w:rPr>
                <w:rStyle w:val="Nmerodepgina"/>
              </w:rPr>
              <w:t xml:space="preserve">CURSO DE </w:t>
            </w:r>
            <w:r w:rsidRPr="00AA65FD">
              <w:rPr>
                <w:rStyle w:val="Nmerodepgina"/>
              </w:rPr>
              <w:t>SISTEMAS DE INFORMAÇÃO</w:t>
            </w:r>
            <w:r w:rsidR="00E61711">
              <w:rPr>
                <w:rStyle w:val="Nmerodepgina"/>
              </w:rPr>
              <w:t xml:space="preserve"> </w:t>
            </w:r>
            <w:r>
              <w:rPr>
                <w:rStyle w:val="Nmerodepgina"/>
              </w:rPr>
              <w:t>– TCC</w:t>
            </w:r>
            <w:r w:rsidR="00E61711">
              <w:rPr>
                <w:rStyle w:val="Nmerodepgina"/>
              </w:rPr>
              <w:t xml:space="preserve"> ACADÊMICO</w:t>
            </w:r>
          </w:p>
        </w:tc>
      </w:tr>
      <w:tr w:rsidR="00AA65FD" w14:paraId="0957FF6C" w14:textId="77777777" w:rsidTr="00E91CEB">
        <w:tc>
          <w:tcPr>
            <w:tcW w:w="5387" w:type="dxa"/>
            <w:shd w:val="clear" w:color="auto" w:fill="auto"/>
          </w:tcPr>
          <w:p w14:paraId="05BA9793" w14:textId="09A9F071" w:rsidR="00AA65FD" w:rsidRPr="003C5262" w:rsidRDefault="00FF0925" w:rsidP="00A64918">
            <w:pPr>
              <w:pStyle w:val="Cabealho"/>
              <w:tabs>
                <w:tab w:val="clear" w:pos="8640"/>
                <w:tab w:val="right" w:pos="8931"/>
              </w:tabs>
              <w:ind w:right="141"/>
            </w:pPr>
            <w:proofErr w:type="gramStart"/>
            <w:r>
              <w:rPr>
                <w:rStyle w:val="Nmerodepgina"/>
              </w:rPr>
              <w:t>(</w:t>
            </w:r>
            <w:r>
              <w:t>  </w:t>
            </w:r>
            <w:proofErr w:type="gramEnd"/>
            <w:r>
              <w:t>  )</w:t>
            </w:r>
            <w:r>
              <w:rPr>
                <w:rStyle w:val="Nmerodepgina"/>
              </w:rPr>
              <w:t xml:space="preserve"> </w:t>
            </w:r>
            <w:r w:rsidR="00AA65FD">
              <w:rPr>
                <w:rStyle w:val="Nmerodepgina"/>
              </w:rPr>
              <w:t>PRÉ-PROJETO     </w:t>
            </w:r>
            <w:r>
              <w:rPr>
                <w:rStyle w:val="Nmerodepgina"/>
              </w:rPr>
              <w:t>( </w:t>
            </w:r>
            <w:r w:rsidR="00F50FAB">
              <w:rPr>
                <w:rStyle w:val="Nmerodepgina"/>
              </w:rPr>
              <w:t>X</w:t>
            </w:r>
            <w:r>
              <w:rPr>
                <w:rStyle w:val="Nmerodepgina"/>
              </w:rPr>
              <w:t xml:space="preserve"> )</w:t>
            </w:r>
            <w:r w:rsidR="00AA65FD">
              <w:t xml:space="preserve"> </w:t>
            </w:r>
            <w:r w:rsidR="00AA65FD">
              <w:rPr>
                <w:rStyle w:val="Nmerodepgina"/>
              </w:rPr>
              <w:t xml:space="preserve">PROJETO </w:t>
            </w:r>
          </w:p>
        </w:tc>
        <w:tc>
          <w:tcPr>
            <w:tcW w:w="3717" w:type="dxa"/>
            <w:shd w:val="clear" w:color="auto" w:fill="auto"/>
          </w:tcPr>
          <w:p w14:paraId="62559C3F" w14:textId="3AA2D67D" w:rsidR="00AA65FD" w:rsidRDefault="00AA65FD" w:rsidP="00A64918">
            <w:pPr>
              <w:pStyle w:val="Cabealho"/>
              <w:tabs>
                <w:tab w:val="clear" w:pos="8640"/>
                <w:tab w:val="right" w:pos="8931"/>
              </w:tabs>
              <w:ind w:right="141"/>
              <w:rPr>
                <w:rStyle w:val="Nmerodepgina"/>
              </w:rPr>
            </w:pPr>
            <w:r>
              <w:rPr>
                <w:rStyle w:val="Nmerodepgina"/>
              </w:rPr>
              <w:t xml:space="preserve">ANO/SEMESTRE: </w:t>
            </w:r>
            <w:r w:rsidR="00EA6CCA">
              <w:rPr>
                <w:rStyle w:val="Nmerodepgina"/>
              </w:rPr>
              <w:t>202</w:t>
            </w:r>
            <w:r w:rsidR="001F56FD">
              <w:rPr>
                <w:rStyle w:val="Nmerodepgina"/>
              </w:rPr>
              <w:t>3</w:t>
            </w:r>
            <w:r>
              <w:rPr>
                <w:rStyle w:val="Nmerodepgina"/>
              </w:rPr>
              <w:t>/</w:t>
            </w:r>
            <w:r w:rsidR="00EA6CCA">
              <w:rPr>
                <w:rStyle w:val="Nmerodepgina"/>
              </w:rPr>
              <w:t>1</w:t>
            </w:r>
          </w:p>
        </w:tc>
      </w:tr>
    </w:tbl>
    <w:p w14:paraId="4A8B295A" w14:textId="77777777" w:rsidR="00AA65FD" w:rsidRDefault="00AA65FD" w:rsidP="001E682E">
      <w:pPr>
        <w:pStyle w:val="TF-TTULO"/>
      </w:pPr>
    </w:p>
    <w:p w14:paraId="4FB04047" w14:textId="09418601" w:rsidR="001F56FD" w:rsidRDefault="001F56FD" w:rsidP="001F56FD">
      <w:pPr>
        <w:pStyle w:val="TF-AUTOR0"/>
        <w:rPr>
          <w:rFonts w:ascii="MS Gothic" w:eastAsia="MS Gothic" w:hAnsi="MS Gothic" w:cs="MS Gothic"/>
          <w:b/>
          <w:caps/>
          <w:color w:val="auto"/>
        </w:rPr>
      </w:pPr>
      <w:bookmarkStart w:id="9" w:name="_Hlk133072247"/>
      <w:r>
        <w:rPr>
          <w:b/>
          <w:caps/>
          <w:color w:val="auto"/>
        </w:rPr>
        <w:t xml:space="preserve">APLICAÇÃO PARA </w:t>
      </w:r>
      <w:r w:rsidRPr="00C85C61">
        <w:rPr>
          <w:b/>
          <w:caps/>
          <w:color w:val="auto"/>
        </w:rPr>
        <w:t>GESTÃO DE CAMPEONATOS ESPORTIVOS VOLTADO AO CROSSFIT</w:t>
      </w:r>
      <w:r w:rsidRPr="00E15DEF">
        <w:rPr>
          <w:b/>
          <w:caps/>
          <w:color w:val="auto"/>
        </w:rPr>
        <w:t>®</w:t>
      </w:r>
    </w:p>
    <w:bookmarkEnd w:id="9"/>
    <w:p w14:paraId="379EBEC2" w14:textId="77777777" w:rsidR="001F56FD" w:rsidRDefault="001F56FD" w:rsidP="001F56FD">
      <w:pPr>
        <w:pStyle w:val="TF-AUTOR0"/>
      </w:pPr>
      <w:r>
        <w:t>Bruna Schroeder</w:t>
      </w:r>
    </w:p>
    <w:p w14:paraId="53880F09" w14:textId="6008DF95" w:rsidR="001E682E" w:rsidRDefault="001F56FD" w:rsidP="001F56FD">
      <w:pPr>
        <w:pStyle w:val="TF-AUTOR0"/>
      </w:pPr>
      <w:r>
        <w:t>Prof. Simone Erbs da Costa – Orientadora</w:t>
      </w:r>
    </w:p>
    <w:p w14:paraId="366F701C" w14:textId="1DCCB034" w:rsidR="00E42FB0" w:rsidRPr="00446E80" w:rsidRDefault="00F255FC" w:rsidP="001F56FD">
      <w:pPr>
        <w:pStyle w:val="Ttulo1"/>
      </w:pPr>
      <w:bookmarkStart w:id="10" w:name="_Ref137141055"/>
      <w:r w:rsidRPr="007D10F2">
        <w:t>Introdução</w:t>
      </w:r>
      <w:bookmarkEnd w:id="10"/>
      <w:r w:rsidRPr="007D10F2">
        <w:t xml:space="preserve"> </w:t>
      </w:r>
      <w:bookmarkEnd w:id="0"/>
      <w:bookmarkEnd w:id="1"/>
      <w:bookmarkEnd w:id="2"/>
      <w:bookmarkEnd w:id="3"/>
      <w:bookmarkEnd w:id="4"/>
      <w:bookmarkEnd w:id="5"/>
      <w:bookmarkEnd w:id="6"/>
      <w:bookmarkEnd w:id="7"/>
      <w:bookmarkEnd w:id="8"/>
    </w:p>
    <w:p w14:paraId="5863F798" w14:textId="7090401C" w:rsidR="00BD128F" w:rsidRDefault="001F56FD" w:rsidP="00BD128F">
      <w:pPr>
        <w:pStyle w:val="TF-TEXTO"/>
      </w:pPr>
      <w:r>
        <w:t>O CrossFit</w:t>
      </w:r>
      <w:bookmarkStart w:id="11" w:name="_Hlk132808410"/>
      <w:r>
        <w:t>®</w:t>
      </w:r>
      <w:bookmarkEnd w:id="11"/>
      <w:r>
        <w:t xml:space="preserve"> nos últimos anos, tem obtido um crescimento exponencial da adesão à modalidade em escala global, na qual está associada a componentes incorporados no programa que contribuem para a regulação motivacional e a satisfação das necessidades psicológicas básicas (MELO, 2022). De acordo com Organista (2018), os praticantes de CrossFit® relatam uma </w:t>
      </w:r>
      <w:r w:rsidRPr="006F2634">
        <w:t>melhora</w:t>
      </w:r>
      <w:r>
        <w:t xml:space="preserve"> na qualidade de vida, bem-estar e nos aspectos fisiológicos.</w:t>
      </w:r>
      <w:r w:rsidR="00BD128F">
        <w:t xml:space="preserve"> </w:t>
      </w:r>
      <w:r w:rsidR="000B3D0A">
        <w:t>O</w:t>
      </w:r>
      <w:r w:rsidR="00BD128F">
        <w:t xml:space="preserve">s esportes desempenham um papel maravilhoso no condicionamento físico, conseguindo </w:t>
      </w:r>
      <w:r w:rsidR="006F2634">
        <w:t>aplicá-lo</w:t>
      </w:r>
      <w:r w:rsidR="00BD128F">
        <w:t xml:space="preserve"> em uma atmosfera fantástica de competitividade e maestria (CROSSFIT®, 2021).</w:t>
      </w:r>
    </w:p>
    <w:p w14:paraId="026402DD" w14:textId="41544190" w:rsidR="001F56FD" w:rsidRDefault="001F56FD" w:rsidP="001F56FD">
      <w:pPr>
        <w:pStyle w:val="TF-TEXTO"/>
      </w:pPr>
      <w:r>
        <w:t>Segundo a própria Crossfit® (2021), a modalidade constata que explorar a camaradagem, competição e diversão natural dos esportes ou jogos produz uma intensidade que não pode ser obtida por outros meios. Nesse sentido, a</w:t>
      </w:r>
      <w:r w:rsidRPr="00A322F5">
        <w:t>s competições esportivas proporcionam uma oportunidade para que os atletas se conectem com uma comunidade maior de torcedores, colegas e outros profissionais do esporte</w:t>
      </w:r>
      <w:r>
        <w:t xml:space="preserve"> </w:t>
      </w:r>
      <w:r w:rsidRPr="00A322F5">
        <w:t>(HOULIHAN</w:t>
      </w:r>
      <w:r>
        <w:t>, 2019). A capacidade de uma equipe transformar um simples objetivo em um evento de desporto com grande relevância depende da capacidade de trabalho e das competências dos recursos humanos da organização responsável pelo evento (DURÃO, 2020). Borges (2018) destaca que o planejamento, a execução e o controle do gerenciamento de projetos demandam muito trabalho e empenho de uma equipe, e para isso, um sistema de gestão bem pensado e adaptado para o objetivo em questão é fundamental para efetuá-lo com sucesso.</w:t>
      </w:r>
    </w:p>
    <w:p w14:paraId="26367FB4" w14:textId="3EDC39B5" w:rsidR="00A77561" w:rsidRDefault="001F56FD" w:rsidP="001F56FD">
      <w:pPr>
        <w:pStyle w:val="TF-TEXTO"/>
        <w:ind w:firstLine="709"/>
        <w:rPr>
          <w:bCs/>
        </w:rPr>
      </w:pPr>
      <w:r>
        <w:t xml:space="preserve">Portanto, a indústria do esporte tem se transformado e se desenvolvido de maneira rápida, usando as diversas aplicações e tornando esse setor um terreno fértil, não só pela capacidade de absorção, mas também pelas múltiplas possibilidades de utilização, intervenção e aplicação (TOLEDO; MAROCOLO, 2019). </w:t>
      </w:r>
      <w:r w:rsidRPr="007E06A0">
        <w:rPr>
          <w:bCs/>
        </w:rPr>
        <w:t xml:space="preserve">Neste contexto, </w:t>
      </w:r>
      <w:r w:rsidRPr="0045397C">
        <w:rPr>
          <w:bCs/>
        </w:rPr>
        <w:t xml:space="preserve">o uso de </w:t>
      </w:r>
      <w:r>
        <w:rPr>
          <w:bCs/>
        </w:rPr>
        <w:t>soluções tecnológicas</w:t>
      </w:r>
      <w:r w:rsidRPr="0045397C">
        <w:rPr>
          <w:bCs/>
        </w:rPr>
        <w:t xml:space="preserve"> torna mais fácil</w:t>
      </w:r>
      <w:r>
        <w:rPr>
          <w:bCs/>
        </w:rPr>
        <w:t xml:space="preserve"> </w:t>
      </w:r>
      <w:r>
        <w:t xml:space="preserve">o gerenciamento, não somente para automatização, como também melhorar a atualização dos resultados, interatividade dos usuários e a verificação das regras </w:t>
      </w:r>
      <w:r>
        <w:rPr>
          <w:color w:val="000000"/>
        </w:rPr>
        <w:t>(FACCIOLI; MOIA, 2023</w:t>
      </w:r>
      <w:r>
        <w:t>).</w:t>
      </w:r>
      <w:r w:rsidRPr="0045397C">
        <w:rPr>
          <w:bCs/>
        </w:rPr>
        <w:t xml:space="preserve"> </w:t>
      </w:r>
      <w:r w:rsidRPr="00414BBC">
        <w:rPr>
          <w:bCs/>
        </w:rPr>
        <w:t>Diante do cenário apresentado, este trabalho propõe o desenvolvimento de uma</w:t>
      </w:r>
      <w:r w:rsidRPr="001F56FD">
        <w:t xml:space="preserve"> </w:t>
      </w:r>
      <w:r>
        <w:t xml:space="preserve">aplicação web </w:t>
      </w:r>
      <w:r w:rsidR="00B459B1">
        <w:t>progressiva</w:t>
      </w:r>
      <w:r>
        <w:t xml:space="preserve"> (</w:t>
      </w:r>
      <w:r w:rsidRPr="00B459B1">
        <w:rPr>
          <w:bCs/>
        </w:rPr>
        <w:t>Progressive Web Application</w:t>
      </w:r>
      <w:r w:rsidRPr="001F56FD">
        <w:rPr>
          <w:bCs/>
        </w:rPr>
        <w:t xml:space="preserve"> </w:t>
      </w:r>
      <w:r>
        <w:rPr>
          <w:bCs/>
        </w:rPr>
        <w:t xml:space="preserve">- </w:t>
      </w:r>
      <w:r w:rsidRPr="001F56FD">
        <w:rPr>
          <w:bCs/>
        </w:rPr>
        <w:t>PWA)</w:t>
      </w:r>
      <w:r w:rsidRPr="00414BBC">
        <w:rPr>
          <w:bCs/>
        </w:rPr>
        <w:t xml:space="preserve"> para auxiliar no âmbito da gestão de competições voltada ao CrossFit®. Conjectura-se que a construção dest</w:t>
      </w:r>
      <w:r>
        <w:rPr>
          <w:bCs/>
        </w:rPr>
        <w:t xml:space="preserve">a solução </w:t>
      </w:r>
      <w:r w:rsidRPr="00414BBC">
        <w:rPr>
          <w:bCs/>
        </w:rPr>
        <w:lastRenderedPageBreak/>
        <w:t>auxilie o profissional a aprimorar a qualidade dos serviços prestados, influenciando na permanência e atraindo novos alunos.</w:t>
      </w:r>
    </w:p>
    <w:p w14:paraId="286B3BEA" w14:textId="44A50645" w:rsidR="00F255FC" w:rsidRPr="007D10F2" w:rsidRDefault="00F255FC" w:rsidP="001F56FD">
      <w:pPr>
        <w:pStyle w:val="Ttulo2"/>
      </w:pPr>
      <w:bookmarkStart w:id="12" w:name="_Toc419598576"/>
      <w:bookmarkStart w:id="13" w:name="_Toc420721317"/>
      <w:bookmarkStart w:id="14" w:name="_Toc420721467"/>
      <w:bookmarkStart w:id="15" w:name="_Toc420721562"/>
      <w:bookmarkStart w:id="16" w:name="_Toc420721768"/>
      <w:bookmarkStart w:id="17" w:name="_Toc420723209"/>
      <w:bookmarkStart w:id="18" w:name="_Toc482682370"/>
      <w:bookmarkStart w:id="19" w:name="_Toc54164904"/>
      <w:bookmarkStart w:id="20" w:name="_Toc54165664"/>
      <w:bookmarkStart w:id="21" w:name="_Toc54169316"/>
      <w:bookmarkStart w:id="22" w:name="_Toc96347426"/>
      <w:bookmarkStart w:id="23" w:name="_Toc96357710"/>
      <w:bookmarkStart w:id="24" w:name="_Toc96491850"/>
      <w:bookmarkStart w:id="25" w:name="_Toc411603090"/>
      <w:r w:rsidRPr="007D10F2">
        <w:t>OBJETIVOS</w:t>
      </w:r>
      <w:bookmarkEnd w:id="12"/>
      <w:bookmarkEnd w:id="13"/>
      <w:bookmarkEnd w:id="14"/>
      <w:bookmarkEnd w:id="15"/>
      <w:bookmarkEnd w:id="16"/>
      <w:bookmarkEnd w:id="17"/>
      <w:bookmarkEnd w:id="18"/>
      <w:bookmarkEnd w:id="19"/>
      <w:bookmarkEnd w:id="20"/>
      <w:bookmarkEnd w:id="21"/>
      <w:bookmarkEnd w:id="22"/>
      <w:bookmarkEnd w:id="23"/>
      <w:bookmarkEnd w:id="24"/>
      <w:bookmarkEnd w:id="25"/>
    </w:p>
    <w:p w14:paraId="20C5D913" w14:textId="3EB9BEC6" w:rsidR="001F56FD" w:rsidRDefault="001F56FD" w:rsidP="001F56FD">
      <w:pPr>
        <w:pStyle w:val="TF-TEXTO"/>
      </w:pPr>
      <w:r>
        <w:t>O objetivo geral deste trabalho é disponibilizar uma PWA para auxiliar empresas que organizam eventos de competição de CrossFit® a gerenciar suas atividades, assim como aproximar os atletas e a empresa, visando promover a cultura sob o esporte e incentivar a prática de atividade física. Sendo os objetivos específicos:</w:t>
      </w:r>
    </w:p>
    <w:p w14:paraId="61257B74" w14:textId="77777777" w:rsidR="001F56FD" w:rsidRDefault="001F56FD" w:rsidP="001F56FD">
      <w:pPr>
        <w:pStyle w:val="TF-ALNEA"/>
        <w:tabs>
          <w:tab w:val="clear" w:pos="3940"/>
          <w:tab w:val="num" w:pos="1077"/>
        </w:tabs>
        <w:ind w:left="1077"/>
        <w:contextualSpacing w:val="0"/>
      </w:pPr>
      <w:r>
        <w:t>gerenciar as informações e melhorar a prestação de serviços da empresa organizadora de competições de CrossFit®;</w:t>
      </w:r>
    </w:p>
    <w:p w14:paraId="75FDEAE7" w14:textId="77777777" w:rsidR="001F56FD" w:rsidRDefault="001F56FD" w:rsidP="001F56FD">
      <w:pPr>
        <w:pStyle w:val="TF-ALNEA"/>
        <w:tabs>
          <w:tab w:val="clear" w:pos="3940"/>
          <w:tab w:val="num" w:pos="1077"/>
        </w:tabs>
        <w:ind w:left="1077"/>
        <w:contextualSpacing w:val="0"/>
      </w:pPr>
      <w:r>
        <w:t>disponibilizar interfaces para que os atletas possam realizar a inscrição e acompanhar seus resultados na competição;</w:t>
      </w:r>
    </w:p>
    <w:p w14:paraId="746FEDC9" w14:textId="292990FD" w:rsidR="007F49DA" w:rsidRDefault="001F56FD" w:rsidP="001F56FD">
      <w:pPr>
        <w:pStyle w:val="TF-ALNEA"/>
        <w:tabs>
          <w:tab w:val="clear" w:pos="3940"/>
          <w:tab w:val="num" w:pos="1077"/>
        </w:tabs>
        <w:ind w:left="1077"/>
        <w:contextualSpacing w:val="0"/>
      </w:pPr>
      <w:r>
        <w:t>analisar e avaliar a usabilidade, a comunicabilidade e a experiência de uso das interfaces desenvolvidas e de suas funcionalidades, por meio do Método Relationship of M3C with User Requirements and Usability and Communicability Assessment in groupware (RURUCAg).</w:t>
      </w:r>
    </w:p>
    <w:p w14:paraId="57BC30CB" w14:textId="77777777" w:rsidR="00A44581" w:rsidRDefault="00A44581" w:rsidP="001F56FD">
      <w:pPr>
        <w:pStyle w:val="Ttulo1"/>
      </w:pPr>
      <w:bookmarkStart w:id="26" w:name="_Ref106623859"/>
      <w:bookmarkStart w:id="27" w:name="_Toc419598587"/>
      <w:r>
        <w:t xml:space="preserve">trabalhos </w:t>
      </w:r>
      <w:r w:rsidRPr="00FC4A9F">
        <w:t>correlatos</w:t>
      </w:r>
      <w:bookmarkEnd w:id="26"/>
    </w:p>
    <w:p w14:paraId="767EDF4E" w14:textId="6D9AC01E" w:rsidR="00FA5504" w:rsidRPr="004E1041" w:rsidRDefault="00622539" w:rsidP="00622539">
      <w:pPr>
        <w:pStyle w:val="TF-TEXTO"/>
      </w:pPr>
      <w:r w:rsidRPr="000B76CA">
        <w:rPr>
          <w:color w:val="000000"/>
        </w:rPr>
        <w:t xml:space="preserve">Nesta seção estão descritos três trabalhos correlatos que apresentam características semelhantes ao trabalho proposto. A subseção </w:t>
      </w:r>
      <w:r w:rsidR="000B76CA" w:rsidRPr="000B76CA">
        <w:rPr>
          <w:color w:val="000000"/>
        </w:rPr>
        <w:fldChar w:fldCharType="begin"/>
      </w:r>
      <w:r w:rsidR="000B76CA" w:rsidRPr="000B76CA">
        <w:rPr>
          <w:color w:val="000000"/>
        </w:rPr>
        <w:instrText xml:space="preserve"> REF _Ref130488731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2.1</w:t>
      </w:r>
      <w:r w:rsidR="000B76CA" w:rsidRPr="000B76CA">
        <w:rPr>
          <w:color w:val="000000"/>
        </w:rPr>
        <w:fldChar w:fldCharType="end"/>
      </w:r>
      <w:r w:rsidR="000B76CA" w:rsidRPr="000B76CA">
        <w:rPr>
          <w:color w:val="000000"/>
        </w:rPr>
        <w:t xml:space="preserve"> (</w:t>
      </w:r>
      <w:r w:rsidRPr="000B76CA">
        <w:t>CROSSFIT</w:t>
      </w:r>
      <w:r w:rsidRPr="000B76CA">
        <w:rPr>
          <w:rFonts w:ascii="MS Gothic" w:eastAsia="MS Gothic" w:hAnsi="MS Gothic" w:cs="MS Gothic" w:hint="eastAsia"/>
          <w:sz w:val="16"/>
          <w:szCs w:val="16"/>
        </w:rPr>
        <w:t xml:space="preserve">Ⓡ </w:t>
      </w:r>
      <w:r w:rsidRPr="000B76CA">
        <w:t>GAMES, 2023</w:t>
      </w:r>
      <w:r w:rsidRPr="000B76CA">
        <w:rPr>
          <w:color w:val="000000"/>
        </w:rPr>
        <w:t xml:space="preserve">) traz um aplicativo focado para ter o ranking com atletas de todos os países. A subseção </w:t>
      </w:r>
      <w:r w:rsidR="000B76CA" w:rsidRPr="000B76CA">
        <w:rPr>
          <w:color w:val="000000"/>
        </w:rPr>
        <w:fldChar w:fldCharType="begin"/>
      </w:r>
      <w:r w:rsidR="000B76CA" w:rsidRPr="000B76CA">
        <w:rPr>
          <w:color w:val="000000"/>
        </w:rPr>
        <w:instrText xml:space="preserve"> REF _Ref130488954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2.2</w:t>
      </w:r>
      <w:r w:rsidR="000B76CA" w:rsidRPr="000B76CA">
        <w:rPr>
          <w:color w:val="000000"/>
        </w:rPr>
        <w:fldChar w:fldCharType="end"/>
      </w:r>
      <w:r w:rsidRPr="000B76CA">
        <w:rPr>
          <w:color w:val="000000"/>
        </w:rPr>
        <w:t xml:space="preserve"> (WODENGAGE, 202</w:t>
      </w:r>
      <w:r w:rsidR="004C0604" w:rsidRPr="000B76CA">
        <w:rPr>
          <w:color w:val="000000"/>
        </w:rPr>
        <w:t>2</w:t>
      </w:r>
      <w:r w:rsidRPr="000B76CA">
        <w:rPr>
          <w:color w:val="000000"/>
        </w:rPr>
        <w:t xml:space="preserve">) traz um aplicativo voltado ao profissional personal trainer que contém funções de acompanhamento do aluno e seus treinos, permitindo também acompanhar sua evolução em gráficos. Por fim, a subseção </w:t>
      </w:r>
      <w:r w:rsidR="000B76CA" w:rsidRPr="000B76CA">
        <w:rPr>
          <w:color w:val="000000"/>
        </w:rPr>
        <w:fldChar w:fldCharType="begin"/>
      </w:r>
      <w:r w:rsidR="000B76CA" w:rsidRPr="000B76CA">
        <w:rPr>
          <w:color w:val="000000"/>
        </w:rPr>
        <w:instrText xml:space="preserve"> REF _Ref136022645 \r \h </w:instrText>
      </w:r>
      <w:r w:rsidR="000B76CA">
        <w:rPr>
          <w:color w:val="000000"/>
        </w:rPr>
        <w:instrText xml:space="preserve"> \* MERGEFORMAT </w:instrText>
      </w:r>
      <w:r w:rsidR="000B76CA" w:rsidRPr="000B76CA">
        <w:rPr>
          <w:color w:val="000000"/>
        </w:rPr>
      </w:r>
      <w:r w:rsidR="000B76CA" w:rsidRPr="000B76CA">
        <w:rPr>
          <w:color w:val="000000"/>
        </w:rPr>
        <w:fldChar w:fldCharType="separate"/>
      </w:r>
      <w:r w:rsidR="000B76CA" w:rsidRPr="000B76CA">
        <w:rPr>
          <w:color w:val="000000"/>
        </w:rPr>
        <w:t>2.3</w:t>
      </w:r>
      <w:r w:rsidR="000B76CA" w:rsidRPr="000B76CA">
        <w:rPr>
          <w:color w:val="000000"/>
        </w:rPr>
        <w:fldChar w:fldCharType="end"/>
      </w:r>
      <w:r w:rsidR="000B76CA" w:rsidRPr="000B76CA">
        <w:rPr>
          <w:color w:val="000000"/>
        </w:rPr>
        <w:t xml:space="preserve"> </w:t>
      </w:r>
      <w:r w:rsidRPr="000B76CA">
        <w:rPr>
          <w:color w:val="000000"/>
        </w:rPr>
        <w:t>(</w:t>
      </w:r>
      <w:ins w:id="28" w:author="Dalton Solano dos Reis" w:date="2023-07-06T18:19:00Z">
        <w:r w:rsidR="00700D73" w:rsidRPr="00980B10">
          <w:rPr>
            <w:b/>
            <w:bCs/>
            <w:sz w:val="20"/>
            <w:rPrChange w:id="29" w:author="Dalton Solano dos Reis" w:date="2023-07-06T18:22:00Z">
              <w:rPr>
                <w:b/>
                <w:bCs/>
                <w:sz w:val="20"/>
                <w:lang w:val="en-US"/>
              </w:rPr>
            </w:rPrChange>
          </w:rPr>
          <w:t>FACCIOLI; MOIA, 2023</w:t>
        </w:r>
      </w:ins>
      <w:del w:id="30" w:author="Dalton Solano dos Reis" w:date="2023-07-06T18:19:00Z">
        <w:r w:rsidR="00F5280F" w:rsidRPr="000B76CA" w:rsidDel="00700D73">
          <w:rPr>
            <w:color w:val="000000"/>
          </w:rPr>
          <w:delText>Smart Ranking</w:delText>
        </w:r>
        <w:r w:rsidRPr="000B76CA" w:rsidDel="00700D73">
          <w:rPr>
            <w:color w:val="000000"/>
          </w:rPr>
          <w:delText>, 20</w:delText>
        </w:r>
        <w:r w:rsidR="00F5280F" w:rsidRPr="000B76CA" w:rsidDel="00700D73">
          <w:rPr>
            <w:color w:val="000000"/>
          </w:rPr>
          <w:delText>23</w:delText>
        </w:r>
      </w:del>
      <w:r w:rsidRPr="000B76CA">
        <w:rPr>
          <w:color w:val="000000"/>
        </w:rPr>
        <w:t>) traz um aplicativo com funções de agendamento de aulas, fichas de treino e avaliação física.</w:t>
      </w:r>
    </w:p>
    <w:p w14:paraId="00264879" w14:textId="77777777" w:rsidR="001F56FD" w:rsidRDefault="001F56FD" w:rsidP="001F56FD">
      <w:pPr>
        <w:pStyle w:val="Ttulo2"/>
      </w:pPr>
      <w:bookmarkStart w:id="31" w:name="_Ref130488731"/>
      <w:bookmarkEnd w:id="27"/>
      <w:r>
        <w:t xml:space="preserve">APLICATIVO PARA A MAIOR COMPETIÇÃO DE </w:t>
      </w:r>
      <w:r w:rsidRPr="00317558">
        <w:rPr>
          <w:i/>
          <w:iCs/>
        </w:rPr>
        <w:t>FITNESS</w:t>
      </w:r>
      <w:r>
        <w:t xml:space="preserve"> DO MUNDO: CROSSFIT® OPEN</w:t>
      </w:r>
      <w:bookmarkEnd w:id="31"/>
    </w:p>
    <w:p w14:paraId="57B6F497" w14:textId="41C4AFBE" w:rsidR="001F56FD" w:rsidRDefault="001F56FD" w:rsidP="001F56FD">
      <w:pPr>
        <w:pStyle w:val="TF-TEXTO"/>
      </w:pPr>
      <w:bookmarkStart w:id="32" w:name="_Hlk130240946"/>
      <w:r>
        <w:t xml:space="preserve">CrossFit® Games (2023) foi criado para reunir informações de todos os atletas de CrossFit® do mundo em um único local, </w:t>
      </w:r>
      <w:r w:rsidRPr="004F06D5">
        <w:t>p</w:t>
      </w:r>
      <w:r>
        <w:t>ossibilitando</w:t>
      </w:r>
      <w:r w:rsidRPr="004F06D5">
        <w:t xml:space="preserve"> que </w:t>
      </w:r>
      <w:r>
        <w:t xml:space="preserve">o usuário atleta </w:t>
      </w:r>
      <w:r w:rsidRPr="004F06D5">
        <w:t xml:space="preserve">personalize sua experiência enquanto compete </w:t>
      </w:r>
      <w:r>
        <w:t>no</w:t>
      </w:r>
      <w:r w:rsidRPr="004F06D5">
        <w:t xml:space="preserve"> </w:t>
      </w:r>
      <w:r>
        <w:t>CrossFit® Open</w:t>
      </w:r>
      <w:r w:rsidR="004878B7">
        <w:t xml:space="preserve">, </w:t>
      </w:r>
      <w:r>
        <w:t xml:space="preserve">considerada a maior competição </w:t>
      </w:r>
      <w:r w:rsidRPr="004F06D5">
        <w:t>de fitness do mundo</w:t>
      </w:r>
      <w:r>
        <w:t xml:space="preserve">. A solução foi disponibilizada em forma de website assim como aplicativo para os sistemas Android e iOS. Segundo CrossFit® Games (2023), as suas principais características são: manter cadastro de novos usuários, comprar ingresso, visualizar </w:t>
      </w:r>
      <w:r w:rsidRPr="001D609B">
        <w:t>ranking</w:t>
      </w:r>
      <w:r w:rsidRPr="002575CC">
        <w:t xml:space="preserve"> </w:t>
      </w:r>
      <w:r>
        <w:t>e visualizar artigos e notícia</w:t>
      </w:r>
      <w:r w:rsidR="00013855">
        <w:t>s</w:t>
      </w:r>
      <w:r>
        <w:t xml:space="preserve">. </w:t>
      </w:r>
    </w:p>
    <w:p w14:paraId="20D22C43" w14:textId="42E5B529" w:rsidR="001F56FD" w:rsidRDefault="001F56FD" w:rsidP="001F56FD">
      <w:pPr>
        <w:pStyle w:val="TF-TEXTO"/>
      </w:pPr>
      <w:r>
        <w:lastRenderedPageBreak/>
        <w:t xml:space="preserve">Na tela apresentada na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(a) consegue-se ver a tela de </w:t>
      </w:r>
      <w:r w:rsidRPr="002D67CA">
        <w:rPr>
          <w:i/>
          <w:iCs/>
        </w:rPr>
        <w:t>login</w:t>
      </w:r>
      <w:r>
        <w:t xml:space="preserve">, na qual </w:t>
      </w:r>
      <w:r>
        <w:rPr>
          <w:color w:val="000000"/>
        </w:rPr>
        <w:t xml:space="preserve">permite que o usuário acesse a plataforma por meio de um cadastro já realizado previamente. Caso o usuário ainda não tenha cadastro, a tela de </w:t>
      </w:r>
      <w:r>
        <w:rPr>
          <w:i/>
          <w:iCs/>
          <w:color w:val="000000"/>
        </w:rPr>
        <w:t>login</w:t>
      </w:r>
      <w:r>
        <w:rPr>
          <w:color w:val="000000"/>
        </w:rPr>
        <w:t xml:space="preserve"> também permite navegar até a tela de cadastro para realizar</w:t>
      </w:r>
      <w:r w:rsidR="00A73A05">
        <w:rPr>
          <w:color w:val="000000"/>
        </w:rPr>
        <w:t xml:space="preserve"> a criação dele</w:t>
      </w:r>
      <w:r>
        <w:rPr>
          <w:color w:val="000000"/>
        </w:rPr>
        <w:t xml:space="preserve">. A </w:t>
      </w:r>
      <w:r>
        <w:fldChar w:fldCharType="begin"/>
      </w:r>
      <w:r>
        <w:instrText xml:space="preserve"> REF _Ref130490772 \h </w:instrText>
      </w:r>
      <w:r>
        <w:fldChar w:fldCharType="separate"/>
      </w:r>
      <w:r w:rsidR="00B570A2">
        <w:t xml:space="preserve">Figura </w:t>
      </w:r>
      <w:r w:rsidR="00B570A2">
        <w:rPr>
          <w:noProof/>
        </w:rPr>
        <w:t>1</w:t>
      </w:r>
      <w:r>
        <w:fldChar w:fldCharType="end"/>
      </w:r>
      <w:r>
        <w:rPr>
          <w:color w:val="000000"/>
        </w:rPr>
        <w:t xml:space="preserve"> (b) traz a tela de edição de dados do usuário, disponibilizando: altura e peso, adicionar foto de perfil, capa, biografia, local em que treina e alguns </w:t>
      </w:r>
      <w:r w:rsidRPr="008B050E">
        <w:rPr>
          <w:i/>
          <w:iCs/>
          <w:color w:val="000000"/>
        </w:rPr>
        <w:t>benchmarks</w:t>
      </w:r>
      <w:r>
        <w:rPr>
          <w:color w:val="000000"/>
        </w:rPr>
        <w:t xml:space="preserve"> relativos ao</w:t>
      </w:r>
      <w:r w:rsidRPr="00805FCF">
        <w:t xml:space="preserve"> </w:t>
      </w:r>
      <w:proofErr w:type="spellStart"/>
      <w:r w:rsidRPr="00805FCF">
        <w:rPr>
          <w:color w:val="000000"/>
        </w:rPr>
        <w:t>Workout</w:t>
      </w:r>
      <w:proofErr w:type="spellEnd"/>
      <w:r w:rsidRPr="00805FCF">
        <w:rPr>
          <w:color w:val="000000"/>
        </w:rPr>
        <w:t xml:space="preserve"> </w:t>
      </w:r>
      <w:proofErr w:type="spellStart"/>
      <w:r>
        <w:rPr>
          <w:color w:val="000000"/>
        </w:rPr>
        <w:t>O</w:t>
      </w:r>
      <w:r w:rsidRPr="00805FCF">
        <w:rPr>
          <w:color w:val="000000"/>
        </w:rPr>
        <w:t>f</w:t>
      </w:r>
      <w:proofErr w:type="spellEnd"/>
      <w:r w:rsidRPr="00805FCF">
        <w:rPr>
          <w:color w:val="000000"/>
        </w:rPr>
        <w:t xml:space="preserve"> </w:t>
      </w:r>
      <w:proofErr w:type="spellStart"/>
      <w:r w:rsidRPr="00805FCF">
        <w:rPr>
          <w:color w:val="000000"/>
        </w:rPr>
        <w:t>the</w:t>
      </w:r>
      <w:proofErr w:type="spellEnd"/>
      <w:r w:rsidRPr="00805FCF">
        <w:rPr>
          <w:color w:val="000000"/>
        </w:rPr>
        <w:t xml:space="preserve"> </w:t>
      </w:r>
      <w:r>
        <w:rPr>
          <w:color w:val="000000"/>
        </w:rPr>
        <w:t>D</w:t>
      </w:r>
      <w:r w:rsidRPr="00805FCF">
        <w:rPr>
          <w:color w:val="000000"/>
        </w:rPr>
        <w:t>ay</w:t>
      </w:r>
      <w:r>
        <w:rPr>
          <w:color w:val="000000"/>
        </w:rPr>
        <w:t xml:space="preserve"> (</w:t>
      </w:r>
      <w:proofErr w:type="spellStart"/>
      <w:r w:rsidRPr="008B050E">
        <w:rPr>
          <w:color w:val="000000"/>
        </w:rPr>
        <w:t>WODs</w:t>
      </w:r>
      <w:proofErr w:type="spellEnd"/>
      <w:r>
        <w:rPr>
          <w:color w:val="000000"/>
        </w:rPr>
        <w:t>),</w:t>
      </w:r>
      <w:r w:rsidRPr="008B050E">
        <w:rPr>
          <w:color w:val="000000"/>
        </w:rPr>
        <w:t xml:space="preserve"> que servem como parâmetro avaliativo</w:t>
      </w:r>
      <w:bookmarkEnd w:id="32"/>
      <w:r>
        <w:rPr>
          <w:color w:val="000000"/>
        </w:rPr>
        <w:t xml:space="preserve">. </w:t>
      </w:r>
      <w:r>
        <w:t xml:space="preserve">Já as notificações de CrossFit® Games (2023) são somente via e-mail, conforme retrata a </w:t>
      </w:r>
      <w:r>
        <w:fldChar w:fldCharType="begin"/>
      </w:r>
      <w:r>
        <w:instrText xml:space="preserve"> REF _Ref130490772 \h </w:instrText>
      </w:r>
      <w:r>
        <w:fldChar w:fldCharType="separate"/>
      </w:r>
      <w:r w:rsidR="00B570A2">
        <w:t xml:space="preserve">Figura </w:t>
      </w:r>
      <w:r w:rsidR="00B570A2">
        <w:rPr>
          <w:noProof/>
        </w:rPr>
        <w:t>1</w:t>
      </w:r>
      <w:r>
        <w:fldChar w:fldCharType="end"/>
      </w:r>
      <w:r>
        <w:t xml:space="preserve"> (c). Elas dizem respeito a atualizar conta, </w:t>
      </w:r>
      <w:r w:rsidRPr="00856A35">
        <w:t>confirma</w:t>
      </w:r>
      <w:r>
        <w:t>r</w:t>
      </w:r>
      <w:r w:rsidRPr="00856A35">
        <w:t xml:space="preserve"> </w:t>
      </w:r>
      <w:r>
        <w:t>a inscrição do evento</w:t>
      </w:r>
      <w:r w:rsidRPr="00856A35">
        <w:t xml:space="preserve">, </w:t>
      </w:r>
      <w:r>
        <w:t>lembrar</w:t>
      </w:r>
      <w:r w:rsidRPr="00856A35">
        <w:t xml:space="preserve"> compromissos, </w:t>
      </w:r>
      <w:r>
        <w:t>entre outros (CROSSFIT® GAMES, 2023).</w:t>
      </w:r>
    </w:p>
    <w:p w14:paraId="39F8BB51" w14:textId="17D6BBF7" w:rsidR="001F56FD" w:rsidRPr="00F3649F" w:rsidRDefault="001F56FD" w:rsidP="001F56FD">
      <w:pPr>
        <w:pStyle w:val="TF-LEGENDA"/>
      </w:pPr>
      <w:bookmarkStart w:id="33" w:name="_Ref130490772"/>
      <w:bookmarkStart w:id="34" w:name="_Hlk130240973"/>
      <w:r>
        <w:t xml:space="preserve">Figura </w:t>
      </w:r>
      <w:fldSimple w:instr=" SEQ Figura \* ARABIC ">
        <w:r w:rsidR="00B570A2">
          <w:rPr>
            <w:noProof/>
          </w:rPr>
          <w:t>1</w:t>
        </w:r>
      </w:fldSimple>
      <w:bookmarkEnd w:id="33"/>
      <w:r>
        <w:t xml:space="preserve"> </w:t>
      </w:r>
      <w:r w:rsidRPr="00F3649F">
        <w:t xml:space="preserve">– </w:t>
      </w:r>
      <w:r>
        <w:t xml:space="preserve">Telas de (a) </w:t>
      </w:r>
      <w:r w:rsidRPr="00973E27">
        <w:rPr>
          <w:i/>
          <w:iCs/>
        </w:rPr>
        <w:t>login</w:t>
      </w:r>
      <w:r>
        <w:rPr>
          <w:i/>
          <w:iCs/>
        </w:rPr>
        <w:t>,</w:t>
      </w:r>
      <w:r>
        <w:t xml:space="preserve"> (b) cadastro de informações do usuário e (c) e-mail de notificação</w:t>
      </w:r>
    </w:p>
    <w:p w14:paraId="1636D604" w14:textId="77777777" w:rsidR="001F56FD" w:rsidRDefault="001F56FD" w:rsidP="001F56FD">
      <w:pPr>
        <w:pStyle w:val="TF-FONTE"/>
      </w:pPr>
      <w:bookmarkStart w:id="35" w:name="_Hlk130240985"/>
      <w:bookmarkEnd w:id="34"/>
      <w:r>
        <w:rPr>
          <w:noProof/>
        </w:rPr>
        <w:drawing>
          <wp:inline distT="0" distB="0" distL="0" distR="0" wp14:anchorId="7D61948D" wp14:editId="783088E8">
            <wp:extent cx="2918177" cy="1764000"/>
            <wp:effectExtent l="19050" t="19050" r="0" b="8255"/>
            <wp:docPr id="2133252658" name="Imagem 4"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252658" name="Imagem 4" descr="Interface gráfica do usuário, Aplicativo&#10;&#10;Descrição gerada automaticamente"/>
                    <pic:cNvPicPr/>
                  </pic:nvPicPr>
                  <pic:blipFill rotWithShape="1">
                    <a:blip r:embed="rId11">
                      <a:extLst>
                        <a:ext uri="{28A0092B-C50C-407E-A947-70E740481C1C}">
                          <a14:useLocalDpi xmlns:a14="http://schemas.microsoft.com/office/drawing/2010/main" val="0"/>
                        </a:ext>
                      </a:extLst>
                    </a:blip>
                    <a:srcRect b="3894"/>
                    <a:stretch/>
                  </pic:blipFill>
                  <pic:spPr bwMode="auto">
                    <a:xfrm>
                      <a:off x="0" y="0"/>
                      <a:ext cx="2918177" cy="1764000"/>
                    </a:xfrm>
                    <a:prstGeom prst="rect">
                      <a:avLst/>
                    </a:prstGeom>
                    <a:ln w="12700">
                      <a:solidFill>
                        <a:schemeClr val="tx1"/>
                      </a:solidFill>
                    </a:ln>
                    <a:extLst>
                      <a:ext uri="{53640926-AAD7-44D8-BBD7-CCE9431645EC}">
                        <a14:shadowObscured xmlns:a14="http://schemas.microsoft.com/office/drawing/2010/main"/>
                      </a:ext>
                    </a:extLst>
                  </pic:spPr>
                </pic:pic>
              </a:graphicData>
            </a:graphic>
          </wp:inline>
        </w:drawing>
      </w:r>
    </w:p>
    <w:p w14:paraId="50BD04C9" w14:textId="77777777" w:rsidR="001F56FD" w:rsidRPr="004E1041" w:rsidRDefault="001F56FD" w:rsidP="001F56FD">
      <w:pPr>
        <w:pStyle w:val="TF-FONTE"/>
      </w:pPr>
      <w:r w:rsidRPr="00F3649F">
        <w:t xml:space="preserve">Fonte: </w:t>
      </w:r>
      <w:bookmarkStart w:id="36" w:name="_Hlk130489250"/>
      <w:r>
        <w:t>CrossFit</w:t>
      </w:r>
      <w:r w:rsidRPr="00E15DEF">
        <w:t>®</w:t>
      </w:r>
      <w:r>
        <w:t xml:space="preserve"> Games (2023)</w:t>
      </w:r>
      <w:r w:rsidRPr="00F3649F">
        <w:t>.</w:t>
      </w:r>
      <w:bookmarkEnd w:id="36"/>
    </w:p>
    <w:p w14:paraId="7E6D68BC" w14:textId="781706CE" w:rsidR="001F56FD" w:rsidRDefault="001F56FD" w:rsidP="001F56FD">
      <w:pPr>
        <w:pStyle w:val="TF-TEXTO"/>
      </w:pPr>
      <w:bookmarkStart w:id="37" w:name="_Hlk130240994"/>
      <w:bookmarkEnd w:id="35"/>
      <w:r>
        <w:t xml:space="preserve">Na tela da </w:t>
      </w:r>
      <w:bookmarkStart w:id="38" w:name="_Hlk130631295"/>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w:t>
      </w:r>
      <w:bookmarkEnd w:id="38"/>
      <w:r>
        <w:t xml:space="preserve">(a) é possível cadastrar o resultado do WOD proposto, para assim conseguir ter uma avaliação do usuário e ter o comparativo. Para o resultado ser computado, é preciso </w:t>
      </w:r>
      <w:r w:rsidR="00A73A05">
        <w:t xml:space="preserve">da aprovação obtida através de </w:t>
      </w:r>
      <w:r>
        <w:t xml:space="preserve">um usuário com credencial de avaliador. Já na tela da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(b) consegue-se ver a posição no </w:t>
      </w:r>
      <w:proofErr w:type="spellStart"/>
      <w:r w:rsidRPr="00676EFD">
        <w:rPr>
          <w:i/>
          <w:iCs/>
        </w:rPr>
        <w:t>leaderboard</w:t>
      </w:r>
      <w:proofErr w:type="spellEnd"/>
      <w:r>
        <w:t xml:space="preserve"> que o usuário ocupa do ano atual de competição</w:t>
      </w:r>
      <w:r w:rsidR="00A73A05">
        <w:t xml:space="preserve"> </w:t>
      </w:r>
      <w:r>
        <w:t xml:space="preserve">em relação ao mundo, região e/ou país, bem como se pode filtrar por competição. Caso o usuário </w:t>
      </w:r>
      <w:r w:rsidR="00A73A05">
        <w:t xml:space="preserve">já </w:t>
      </w:r>
      <w:r>
        <w:t xml:space="preserve">tenha participado da competição oficial da modalidade, é possível consultar sua posição referente aos anos anteriores. Já a tela apresentada na </w:t>
      </w:r>
      <w:r>
        <w:fldChar w:fldCharType="begin"/>
      </w:r>
      <w:r>
        <w:instrText xml:space="preserve"> REF _Ref130490852 \h </w:instrText>
      </w:r>
      <w:r>
        <w:fldChar w:fldCharType="separate"/>
      </w:r>
      <w:r w:rsidR="00B570A2">
        <w:t xml:space="preserve">Figura </w:t>
      </w:r>
      <w:r w:rsidR="00B570A2">
        <w:rPr>
          <w:noProof/>
        </w:rPr>
        <w:t>2</w:t>
      </w:r>
      <w:r>
        <w:fldChar w:fldCharType="end"/>
      </w:r>
      <w:r>
        <w:t xml:space="preserve"> (c) traz o portal web de notícias. Cabe destacar que como o aplicativo não comporta essa funcionalidade, ele direciona ao website. Esse portal centraliza todas as principais e mais atuais notícias da modalidade </w:t>
      </w:r>
      <w:r>
        <w:rPr>
          <w:color w:val="000000"/>
        </w:rPr>
        <w:t>(</w:t>
      </w:r>
      <w:r>
        <w:t>CROSSFIT® GAMES, 2023).</w:t>
      </w:r>
    </w:p>
    <w:p w14:paraId="4657ECB5" w14:textId="225E8746" w:rsidR="001F56FD" w:rsidRDefault="001F56FD" w:rsidP="001F56FD">
      <w:pPr>
        <w:pStyle w:val="TF-FIGURA"/>
      </w:pPr>
      <w:bookmarkStart w:id="39" w:name="_Ref130490852"/>
      <w:bookmarkStart w:id="40" w:name="_Hlk130631256"/>
      <w:r>
        <w:lastRenderedPageBreak/>
        <w:t xml:space="preserve">Figura </w:t>
      </w:r>
      <w:fldSimple w:instr=" SEQ Figura \* ARABIC ">
        <w:r w:rsidR="00B570A2">
          <w:rPr>
            <w:noProof/>
          </w:rPr>
          <w:t>2</w:t>
        </w:r>
      </w:fldSimple>
      <w:bookmarkEnd w:id="39"/>
      <w:r>
        <w:t xml:space="preserve">- </w:t>
      </w:r>
      <w:r w:rsidRPr="0093033C">
        <w:t>Telas de (a)</w:t>
      </w:r>
      <w:r>
        <w:t xml:space="preserve"> cadastro de resultado, (b)</w:t>
      </w:r>
      <w:r w:rsidRPr="0093033C">
        <w:t xml:space="preserve"> </w:t>
      </w:r>
      <w:proofErr w:type="spellStart"/>
      <w:r w:rsidRPr="001D609B">
        <w:rPr>
          <w:i/>
          <w:iCs/>
        </w:rPr>
        <w:t>leaderboard</w:t>
      </w:r>
      <w:proofErr w:type="spellEnd"/>
      <w:r w:rsidRPr="0093033C">
        <w:t xml:space="preserve"> e (</w:t>
      </w:r>
      <w:r>
        <w:t>c</w:t>
      </w:r>
      <w:r w:rsidRPr="0093033C">
        <w:t>) portal de notícias</w:t>
      </w:r>
    </w:p>
    <w:p w14:paraId="3620B1B3" w14:textId="7B1184E6" w:rsidR="001F56FD" w:rsidRDefault="00AF5D7E" w:rsidP="001F56FD">
      <w:pPr>
        <w:pStyle w:val="TF-FONTE"/>
      </w:pPr>
      <w:r w:rsidRPr="00AF5D7E">
        <w:rPr>
          <w:noProof/>
        </w:rPr>
        <w:drawing>
          <wp:inline distT="0" distB="0" distL="0" distR="0" wp14:anchorId="6A245E45" wp14:editId="5B8BEC0C">
            <wp:extent cx="3177392" cy="1980000"/>
            <wp:effectExtent l="0" t="0" r="0" b="0"/>
            <wp:docPr id="323905966"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05966" name=""/>
                    <pic:cNvPicPr/>
                  </pic:nvPicPr>
                  <pic:blipFill>
                    <a:blip r:embed="rId12"/>
                    <a:stretch>
                      <a:fillRect/>
                    </a:stretch>
                  </pic:blipFill>
                  <pic:spPr>
                    <a:xfrm>
                      <a:off x="0" y="0"/>
                      <a:ext cx="3177392" cy="1980000"/>
                    </a:xfrm>
                    <a:prstGeom prst="rect">
                      <a:avLst/>
                    </a:prstGeom>
                  </pic:spPr>
                </pic:pic>
              </a:graphicData>
            </a:graphic>
          </wp:inline>
        </w:drawing>
      </w:r>
    </w:p>
    <w:bookmarkEnd w:id="40"/>
    <w:p w14:paraId="1F4DE09E" w14:textId="77777777" w:rsidR="001F56FD" w:rsidRPr="003E3C08" w:rsidRDefault="001F56FD" w:rsidP="001F56FD">
      <w:pPr>
        <w:pStyle w:val="TF-FONTE"/>
      </w:pPr>
      <w:r w:rsidRPr="00F3649F">
        <w:t xml:space="preserve">Fonte: </w:t>
      </w:r>
      <w:r>
        <w:t>CrossFit</w:t>
      </w:r>
      <w:r w:rsidRPr="00E15DEF">
        <w:t>®</w:t>
      </w:r>
      <w:r>
        <w:t xml:space="preserve"> Games (2023).</w:t>
      </w:r>
    </w:p>
    <w:p w14:paraId="09AED6E8" w14:textId="77777777" w:rsidR="001F56FD" w:rsidRPr="001F56FD" w:rsidRDefault="001F56FD" w:rsidP="001F56FD">
      <w:pPr>
        <w:pStyle w:val="Ttulo2"/>
      </w:pPr>
      <w:bookmarkStart w:id="41" w:name="_Ref130488954"/>
      <w:bookmarkEnd w:id="37"/>
      <w:r w:rsidRPr="001F56FD">
        <w:t xml:space="preserve">WODENGAGE – PLATAFORMA QUE LIGA O MUNDO </w:t>
      </w:r>
      <w:r w:rsidRPr="001F56FD">
        <w:rPr>
          <w:i/>
          <w:iCs/>
        </w:rPr>
        <w:t>FITNESS</w:t>
      </w:r>
      <w:r w:rsidRPr="001F56FD">
        <w:t xml:space="preserve"> À TECNOLOGIA</w:t>
      </w:r>
      <w:bookmarkEnd w:id="41"/>
    </w:p>
    <w:p w14:paraId="13773D07" w14:textId="4420F4A6" w:rsidR="001F56FD" w:rsidRDefault="001F56FD" w:rsidP="001F56FD">
      <w:pPr>
        <w:pStyle w:val="TF-TEXTO"/>
      </w:pPr>
      <w:r>
        <w:t>WodEngage (202</w:t>
      </w:r>
      <w:r w:rsidR="004C0604">
        <w:t>2)</w:t>
      </w:r>
      <w:r>
        <w:t xml:space="preserve"> prop</w:t>
      </w:r>
      <w:r w:rsidR="0065628B">
        <w:t>õe</w:t>
      </w:r>
      <w:r>
        <w:t xml:space="preserve"> uma plataforma para gerenciar as informações de alunos, da área financeira e </w:t>
      </w:r>
      <w:proofErr w:type="spellStart"/>
      <w:r w:rsidRPr="003C0193">
        <w:rPr>
          <w:i/>
          <w:iCs/>
        </w:rPr>
        <w:t>check</w:t>
      </w:r>
      <w:proofErr w:type="spellEnd"/>
      <w:r w:rsidRPr="003C0193">
        <w:rPr>
          <w:i/>
          <w:iCs/>
        </w:rPr>
        <w:t xml:space="preserve"> </w:t>
      </w:r>
      <w:proofErr w:type="spellStart"/>
      <w:r w:rsidRPr="003C0193">
        <w:rPr>
          <w:i/>
          <w:iCs/>
        </w:rPr>
        <w:t>ins</w:t>
      </w:r>
      <w:proofErr w:type="spellEnd"/>
      <w:r>
        <w:t xml:space="preserve"> para academias, assim como para gerenciar eventos voltados ao CrossFit®</w:t>
      </w:r>
      <w:r w:rsidRPr="005E33CB">
        <w:rPr>
          <w:szCs w:val="24"/>
        </w:rPr>
        <w:t>.</w:t>
      </w:r>
      <w:r>
        <w:t xml:space="preserve"> WodEngage (202</w:t>
      </w:r>
      <w:r w:rsidR="004C0604">
        <w:t>2</w:t>
      </w:r>
      <w:r>
        <w:t xml:space="preserve">) tem como missão evoluir e envolver atletas, </w:t>
      </w:r>
      <w:proofErr w:type="spellStart"/>
      <w:r w:rsidRPr="004550D9">
        <w:rPr>
          <w:i/>
          <w:iCs/>
        </w:rPr>
        <w:t>coaches</w:t>
      </w:r>
      <w:proofErr w:type="spellEnd"/>
      <w:r>
        <w:t xml:space="preserve"> e produtores de eventos. A solução foi disponibilizada em forma de website assim como aplicativo para os sistemas Android e iOS. Contudo a parte de venda de eventos é somente disponibilizada na solução website. Dentre as tecnologias utilizadas para a solução podem ser citadas </w:t>
      </w:r>
      <w:proofErr w:type="spellStart"/>
      <w:r>
        <w:t>JQuery</w:t>
      </w:r>
      <w:proofErr w:type="spellEnd"/>
      <w:r>
        <w:t xml:space="preserve"> UI, </w:t>
      </w:r>
      <w:proofErr w:type="spellStart"/>
      <w:r>
        <w:t>JavaScript</w:t>
      </w:r>
      <w:proofErr w:type="spellEnd"/>
      <w:r>
        <w:t xml:space="preserve">, </w:t>
      </w:r>
      <w:r w:rsidRPr="00504521">
        <w:t>Hypertext Pre</w:t>
      </w:r>
      <w:r>
        <w:t>P</w:t>
      </w:r>
      <w:r w:rsidRPr="00504521">
        <w:t xml:space="preserve">rocessor </w:t>
      </w:r>
      <w:r>
        <w:t>(PHP) (WODENGAGE, 202</w:t>
      </w:r>
      <w:r w:rsidR="004C0604">
        <w:t>2</w:t>
      </w:r>
      <w:r>
        <w:t>).</w:t>
      </w:r>
    </w:p>
    <w:p w14:paraId="606CF89A" w14:textId="2CAB1AB1" w:rsidR="001F56FD" w:rsidRPr="007B52BC" w:rsidRDefault="001F56FD" w:rsidP="001F56FD">
      <w:pPr>
        <w:pStyle w:val="TF-TEXTO"/>
      </w:pPr>
      <w:r>
        <w:t>Segundo WodEngage (202</w:t>
      </w:r>
      <w:r w:rsidR="004C0604">
        <w:t>2</w:t>
      </w:r>
      <w:r>
        <w:t xml:space="preserve">), as principais funcionalidades da solução são: manter cadastro de usuário, comprar ingressos, administrar eventos, exibir cronograma, visualizar ranking e notificar usuário. Na parte de eventos, ainda pode-se destacar as características de controlar bilheteria, que permite realizar as vendas direto pela plataforma; organizar e imprimir súmulas, separando as equipes por baterias e raias e gerando a súmula para resultado individual da equipe; pontuar posição, para geração de um </w:t>
      </w:r>
      <w:proofErr w:type="spellStart"/>
      <w:r w:rsidRPr="001D609B">
        <w:rPr>
          <w:i/>
          <w:iCs/>
        </w:rPr>
        <w:t>leaderboard</w:t>
      </w:r>
      <w:proofErr w:type="spellEnd"/>
      <w:r>
        <w:t xml:space="preserve"> para a competição, podendo ser visualizado por prova ou geral; liberdade para a adição de categorias, para separar os níveis e os atletas tenham uma experiência mais próximo a sua realidade (WODENGAGE, 202</w:t>
      </w:r>
      <w:r w:rsidR="004C0604">
        <w:t>2</w:t>
      </w:r>
      <w:r>
        <w:t>).</w:t>
      </w:r>
    </w:p>
    <w:p w14:paraId="4F8A1B96" w14:textId="141943F2" w:rsidR="001F56FD" w:rsidRDefault="001F56FD" w:rsidP="001F56FD">
      <w:pPr>
        <w:pStyle w:val="TF-TEXTO"/>
      </w:pPr>
      <w:r>
        <w:t xml:space="preserve">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(a) apresenta a tela de acesso ao catálogo de todos os eventos que estão mais próximos para acontecer ordenados por data. Nele há o nome do evento e o dia que irá acontecer, porém não é possível realizar nenhum tipo de filtro ou pesquisa. Já 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(b) traz a tela de seleção de evento, assim como são disponibilizadas informações sobre ele, como: </w:t>
      </w:r>
      <w:r w:rsidRPr="001D609B">
        <w:rPr>
          <w:rStyle w:val="TF-COURIER10"/>
        </w:rPr>
        <w:t>local</w:t>
      </w:r>
      <w:r>
        <w:t xml:space="preserve">, </w:t>
      </w:r>
      <w:r w:rsidRPr="001D609B">
        <w:rPr>
          <w:rStyle w:val="TF-COURIER10"/>
        </w:rPr>
        <w:t>contato da organização responsável</w:t>
      </w:r>
      <w:r>
        <w:t xml:space="preserve">, </w:t>
      </w:r>
      <w:r w:rsidRPr="001D609B">
        <w:rPr>
          <w:rStyle w:val="TF-COURIER10"/>
        </w:rPr>
        <w:t>regras</w:t>
      </w:r>
      <w:r>
        <w:t xml:space="preserve">, </w:t>
      </w:r>
      <w:r w:rsidRPr="001D609B">
        <w:rPr>
          <w:rStyle w:val="TF-COURIER10"/>
        </w:rPr>
        <w:t>categorias</w:t>
      </w:r>
      <w:r>
        <w:t xml:space="preserve"> e </w:t>
      </w:r>
      <w:r w:rsidRPr="001D609B">
        <w:rPr>
          <w:rStyle w:val="TF-COURIER10"/>
        </w:rPr>
        <w:t>valores</w:t>
      </w:r>
      <w:r>
        <w:t xml:space="preserve">. Também é possível realizar a compra na mesma tela, na qual o usuário pode selecionar as opções desejadas e efetuar seu pagamento, conforme apresentado na tela da </w:t>
      </w:r>
      <w:r>
        <w:fldChar w:fldCharType="begin"/>
      </w:r>
      <w:r>
        <w:instrText xml:space="preserve"> REF _Ref130491978 \h </w:instrText>
      </w:r>
      <w:r>
        <w:fldChar w:fldCharType="separate"/>
      </w:r>
      <w:r w:rsidR="00B570A2">
        <w:t xml:space="preserve">Figura </w:t>
      </w:r>
      <w:r w:rsidR="00B570A2">
        <w:rPr>
          <w:noProof/>
        </w:rPr>
        <w:t>3</w:t>
      </w:r>
      <w:r>
        <w:fldChar w:fldCharType="end"/>
      </w:r>
      <w:r>
        <w:t xml:space="preserve"> (c) (WODENGAGE, 202</w:t>
      </w:r>
      <w:r w:rsidR="004C0604">
        <w:t>2</w:t>
      </w:r>
      <w:r>
        <w:t>).</w:t>
      </w:r>
      <w:r w:rsidDel="00C07CAF">
        <w:t xml:space="preserve"> </w:t>
      </w:r>
    </w:p>
    <w:p w14:paraId="00513C10" w14:textId="42B50E74" w:rsidR="001F56FD" w:rsidRDefault="001F56FD" w:rsidP="001F56FD">
      <w:pPr>
        <w:pStyle w:val="TF-LEGENDA"/>
      </w:pPr>
      <w:bookmarkStart w:id="42" w:name="_Ref130491978"/>
      <w:r>
        <w:lastRenderedPageBreak/>
        <w:t xml:space="preserve">Figura </w:t>
      </w:r>
      <w:fldSimple w:instr=" SEQ Figura \* ARABIC ">
        <w:r w:rsidR="00B570A2">
          <w:rPr>
            <w:noProof/>
          </w:rPr>
          <w:t>3</w:t>
        </w:r>
      </w:fldSimple>
      <w:bookmarkEnd w:id="42"/>
      <w:r>
        <w:t xml:space="preserve"> - </w:t>
      </w:r>
      <w:r w:rsidRPr="00732621">
        <w:t>Telas de (a) eventos disponíveis, (b) e (c) descrição do evento e compra</w:t>
      </w:r>
    </w:p>
    <w:p w14:paraId="4779DAE0" w14:textId="6E141C9A" w:rsidR="001F56FD" w:rsidRDefault="00AF5D7E" w:rsidP="001F56FD">
      <w:pPr>
        <w:pStyle w:val="TF-FIGURA"/>
        <w:rPr>
          <w:noProof/>
        </w:rPr>
      </w:pPr>
      <w:r w:rsidRPr="00AF5D7E">
        <w:rPr>
          <w:noProof/>
        </w:rPr>
        <w:drawing>
          <wp:inline distT="0" distB="0" distL="0" distR="0" wp14:anchorId="149A330A" wp14:editId="246B0537">
            <wp:extent cx="2588635" cy="2016000"/>
            <wp:effectExtent l="0" t="0" r="0" b="0"/>
            <wp:docPr id="491151551"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1151551" name="Imagem 1" descr="Interface gráfica do usuário, Site&#10;&#10;Descrição gerada automaticamente"/>
                    <pic:cNvPicPr/>
                  </pic:nvPicPr>
                  <pic:blipFill>
                    <a:blip r:embed="rId13"/>
                    <a:stretch>
                      <a:fillRect/>
                    </a:stretch>
                  </pic:blipFill>
                  <pic:spPr>
                    <a:xfrm>
                      <a:off x="0" y="0"/>
                      <a:ext cx="2588635" cy="2016000"/>
                    </a:xfrm>
                    <a:prstGeom prst="rect">
                      <a:avLst/>
                    </a:prstGeom>
                  </pic:spPr>
                </pic:pic>
              </a:graphicData>
            </a:graphic>
          </wp:inline>
        </w:drawing>
      </w:r>
      <w:r w:rsidR="001F56FD">
        <w:rPr>
          <w:noProof/>
        </w:rPr>
        <w:t xml:space="preserve"> </w:t>
      </w:r>
      <w:r w:rsidR="001F56FD" w:rsidRPr="00450BE4">
        <w:rPr>
          <w:noProof/>
        </w:rPr>
        <w:t xml:space="preserve"> </w:t>
      </w:r>
    </w:p>
    <w:p w14:paraId="28CE8B89" w14:textId="1A991695" w:rsidR="001F56FD" w:rsidRDefault="001F56FD" w:rsidP="001F56FD">
      <w:pPr>
        <w:pStyle w:val="TF-FONTE"/>
      </w:pPr>
      <w:r w:rsidRPr="00F3649F">
        <w:t xml:space="preserve">Fonte: </w:t>
      </w:r>
      <w:r>
        <w:t>WodEngage (202</w:t>
      </w:r>
      <w:r w:rsidR="004C0604">
        <w:t>2</w:t>
      </w:r>
      <w:r>
        <w:t xml:space="preserve">). </w:t>
      </w:r>
    </w:p>
    <w:p w14:paraId="16CBC590" w14:textId="09F60EA6" w:rsidR="001F56FD" w:rsidRDefault="001F56FD" w:rsidP="001F56FD">
      <w:pPr>
        <w:pStyle w:val="TF-TEXTO"/>
      </w:pPr>
      <w:r>
        <w:t xml:space="preserve">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(a) possibilita que o </w:t>
      </w:r>
      <w:r w:rsidRPr="00503DD0">
        <w:t>usuário visualiz</w:t>
      </w:r>
      <w:r>
        <w:t xml:space="preserve">e </w:t>
      </w:r>
      <w:r w:rsidRPr="00503DD0">
        <w:t>e gerenci</w:t>
      </w:r>
      <w:r>
        <w:t>e</w:t>
      </w:r>
      <w:r w:rsidRPr="00503DD0">
        <w:t xml:space="preserve"> seus pedidos realizados. </w:t>
      </w:r>
      <w:r>
        <w:t xml:space="preserve">Essa tela exibe </w:t>
      </w:r>
      <w:r w:rsidRPr="00503DD0">
        <w:t xml:space="preserve">informações como o </w:t>
      </w:r>
      <w:r w:rsidRPr="001D609B">
        <w:rPr>
          <w:rStyle w:val="TF-COURIER10"/>
        </w:rPr>
        <w:t>status do pedido</w:t>
      </w:r>
      <w:r>
        <w:t xml:space="preserve"> e </w:t>
      </w:r>
      <w:r w:rsidRPr="00503DD0">
        <w:t xml:space="preserve">o </w:t>
      </w:r>
      <w:r w:rsidRPr="001D609B">
        <w:rPr>
          <w:rStyle w:val="TF-COURIER10"/>
        </w:rPr>
        <w:t>número do pedido</w:t>
      </w:r>
      <w:r>
        <w:t xml:space="preserve">. Já pela tela da </w:t>
      </w:r>
      <w:r>
        <w:fldChar w:fldCharType="begin"/>
      </w:r>
      <w:r>
        <w:instrText xml:space="preserve"> REF _Ref130492557 \h </w:instrText>
      </w:r>
      <w:r>
        <w:fldChar w:fldCharType="separate"/>
      </w:r>
      <w:r w:rsidR="00B570A2">
        <w:t xml:space="preserve">Figura </w:t>
      </w:r>
      <w:r w:rsidR="00B570A2">
        <w:rPr>
          <w:noProof/>
        </w:rPr>
        <w:t>4</w:t>
      </w:r>
      <w:r>
        <w:fldChar w:fldCharType="end"/>
      </w:r>
      <w:r>
        <w:t xml:space="preserve"> (b) se consegue ter acesso ao</w:t>
      </w:r>
      <w:r w:rsidRPr="00503DD0">
        <w:t xml:space="preserve"> </w:t>
      </w:r>
      <w:r>
        <w:t xml:space="preserve">regulamento, acesso ao termo de compromisso, baixar os ingressos, disponibilizado com um QR </w:t>
      </w:r>
      <w:r w:rsidR="005F6774">
        <w:t>C</w:t>
      </w:r>
      <w:r>
        <w:t xml:space="preserve">ode, para acesso ao evento. Além disso, nessa tela é possível editar informações de atletas, tais como: </w:t>
      </w:r>
      <w:r w:rsidRPr="001D609B">
        <w:rPr>
          <w:rStyle w:val="TF-COURIER10"/>
        </w:rPr>
        <w:t>nome</w:t>
      </w:r>
      <w:r>
        <w:t xml:space="preserve">, </w:t>
      </w:r>
      <w:r w:rsidRPr="001D609B">
        <w:rPr>
          <w:rStyle w:val="TF-COURIER10"/>
        </w:rPr>
        <w:t>data de nascimento</w:t>
      </w:r>
      <w:r>
        <w:t xml:space="preserve">, </w:t>
      </w:r>
      <w:r w:rsidRPr="001D609B">
        <w:rPr>
          <w:rStyle w:val="TF-COURIER10"/>
        </w:rPr>
        <w:t>tamanho de camisa</w:t>
      </w:r>
      <w:r>
        <w:t xml:space="preserve">, </w:t>
      </w:r>
      <w:r w:rsidRPr="001D609B">
        <w:rPr>
          <w:rStyle w:val="TF-COURIER10"/>
        </w:rPr>
        <w:t>e-mail</w:t>
      </w:r>
      <w:r>
        <w:t xml:space="preserve"> e </w:t>
      </w:r>
      <w:r w:rsidRPr="001D609B">
        <w:rPr>
          <w:rStyle w:val="TF-COURIER10"/>
        </w:rPr>
        <w:t>número de documento</w:t>
      </w:r>
      <w:r>
        <w:t>. Já a parte de notificação de WodEngage (202</w:t>
      </w:r>
      <w:r w:rsidR="004C0604">
        <w:t>2</w:t>
      </w:r>
      <w:r>
        <w:t xml:space="preserve">) </w:t>
      </w:r>
      <w:r w:rsidR="005F6774">
        <w:t xml:space="preserve">acontece </w:t>
      </w:r>
      <w:r>
        <w:t xml:space="preserve">via e-mail, conforme retrata a </w:t>
      </w:r>
      <w:r>
        <w:fldChar w:fldCharType="begin"/>
      </w:r>
      <w:r>
        <w:instrText xml:space="preserve"> REF _Ref130492557 \h </w:instrText>
      </w:r>
      <w:r>
        <w:fldChar w:fldCharType="separate"/>
      </w:r>
      <w:r w:rsidR="00B570A2">
        <w:t xml:space="preserve">Figura </w:t>
      </w:r>
      <w:r w:rsidR="00B570A2">
        <w:rPr>
          <w:noProof/>
        </w:rPr>
        <w:t>4</w:t>
      </w:r>
      <w:r>
        <w:fldChar w:fldCharType="end"/>
      </w:r>
      <w:r w:rsidR="005F6774">
        <w:t xml:space="preserve"> (c)</w:t>
      </w:r>
      <w:r>
        <w:fldChar w:fldCharType="begin"/>
      </w:r>
      <w:r>
        <w:instrText xml:space="preserve"> REF _Ref130644284 \h </w:instrText>
      </w:r>
      <w:r w:rsidR="00000000">
        <w:fldChar w:fldCharType="separate"/>
      </w:r>
      <w:r>
        <w:fldChar w:fldCharType="end"/>
      </w:r>
      <w:r>
        <w:t>. Nessa funcionalidade é enviado notificações de assuntos como: atualização cadastral, lembretes de compromissos, e principalmente a de confirmação da inscrição no evento (WODENGAGE, 202</w:t>
      </w:r>
      <w:r w:rsidR="004C0604">
        <w:t>2)</w:t>
      </w:r>
      <w:r>
        <w:t>.</w:t>
      </w:r>
    </w:p>
    <w:p w14:paraId="2266E108" w14:textId="45F691C9" w:rsidR="001F56FD" w:rsidRDefault="001F56FD" w:rsidP="001F56FD">
      <w:pPr>
        <w:pStyle w:val="TF-LEGENDA"/>
      </w:pPr>
      <w:bookmarkStart w:id="43" w:name="_Ref130492557"/>
      <w:r>
        <w:t xml:space="preserve">Figura </w:t>
      </w:r>
      <w:fldSimple w:instr=" SEQ Figura \* ARABIC ">
        <w:r w:rsidR="00B570A2">
          <w:rPr>
            <w:noProof/>
          </w:rPr>
          <w:t>4</w:t>
        </w:r>
      </w:fldSimple>
      <w:bookmarkEnd w:id="43"/>
      <w:r>
        <w:t xml:space="preserve"> - </w:t>
      </w:r>
      <w:r w:rsidRPr="007E3DF5">
        <w:t>Telas de (a) meus pedidos</w:t>
      </w:r>
      <w:r>
        <w:t>,</w:t>
      </w:r>
      <w:r w:rsidRPr="007E3DF5">
        <w:t xml:space="preserve"> (b) informações sobre </w:t>
      </w:r>
      <w:r>
        <w:t>o</w:t>
      </w:r>
      <w:r w:rsidRPr="007E3DF5">
        <w:t xml:space="preserve"> pedido</w:t>
      </w:r>
      <w:r>
        <w:t xml:space="preserve"> e (c) e-mail de notificação</w:t>
      </w:r>
    </w:p>
    <w:p w14:paraId="5FD3C0D4" w14:textId="7A4C3C7C" w:rsidR="001F56FD" w:rsidRDefault="00AF5D7E" w:rsidP="001F56FD">
      <w:pPr>
        <w:pStyle w:val="TF-FIGURA"/>
        <w:rPr>
          <w:noProof/>
        </w:rPr>
      </w:pPr>
      <w:r w:rsidRPr="00AF5D7E">
        <w:rPr>
          <w:noProof/>
        </w:rPr>
        <w:drawing>
          <wp:inline distT="0" distB="0" distL="0" distR="0" wp14:anchorId="59B948F9" wp14:editId="26D08244">
            <wp:extent cx="2815735" cy="2016000"/>
            <wp:effectExtent l="0" t="0" r="0" b="0"/>
            <wp:docPr id="1646768860"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6768860" name="Imagem 1" descr="Interface gráfica do usuário, Aplicativo&#10;&#10;Descrição gerada automaticamente"/>
                    <pic:cNvPicPr/>
                  </pic:nvPicPr>
                  <pic:blipFill>
                    <a:blip r:embed="rId14"/>
                    <a:stretch>
                      <a:fillRect/>
                    </a:stretch>
                  </pic:blipFill>
                  <pic:spPr>
                    <a:xfrm>
                      <a:off x="0" y="0"/>
                      <a:ext cx="2815735" cy="2016000"/>
                    </a:xfrm>
                    <a:prstGeom prst="rect">
                      <a:avLst/>
                    </a:prstGeom>
                  </pic:spPr>
                </pic:pic>
              </a:graphicData>
            </a:graphic>
          </wp:inline>
        </w:drawing>
      </w:r>
      <w:r w:rsidR="001F56FD">
        <w:rPr>
          <w:noProof/>
        </w:rPr>
        <w:t xml:space="preserve"> </w:t>
      </w:r>
      <w:r w:rsidR="001F56FD" w:rsidRPr="00450BE4">
        <w:rPr>
          <w:noProof/>
        </w:rPr>
        <w:t xml:space="preserve"> </w:t>
      </w:r>
    </w:p>
    <w:p w14:paraId="59996572" w14:textId="02A2CD3F" w:rsidR="001F56FD" w:rsidRDefault="001F56FD" w:rsidP="001F56FD">
      <w:pPr>
        <w:pStyle w:val="TF-FONTE"/>
      </w:pPr>
      <w:r w:rsidRPr="00F3649F">
        <w:t xml:space="preserve">Fonte: </w:t>
      </w:r>
      <w:r>
        <w:t>WodEngage (202</w:t>
      </w:r>
      <w:r w:rsidR="004C0604">
        <w:t>2</w:t>
      </w:r>
      <w:r>
        <w:t>).</w:t>
      </w:r>
    </w:p>
    <w:p w14:paraId="6CD5BDD9" w14:textId="7281D99F" w:rsidR="001F56FD" w:rsidRDefault="001F56FD" w:rsidP="001F56FD">
      <w:pPr>
        <w:pStyle w:val="TF-TEXTO"/>
      </w:pPr>
      <w:r>
        <w:t>Outra funcionalidade disponibilizada por WodEngage (202</w:t>
      </w:r>
      <w:r w:rsidR="004C0604">
        <w:t>2</w:t>
      </w:r>
      <w:r>
        <w:t>) diz respeito a visualizar todas as competições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(a)). Nessa tela é possível filtrar entre as competições que estão acontecendo atualmente e as que já finalizaram, sendo exibidas a arte do evento e a data, sempre ordenado pela data. Ainda é possível visualizar as informações do evento, por meio da opção de </w:t>
      </w:r>
      <w:proofErr w:type="spellStart"/>
      <w:r w:rsidRPr="00B41963">
        <w:rPr>
          <w:i/>
          <w:iCs/>
        </w:rPr>
        <w:t>timeline</w:t>
      </w:r>
      <w:proofErr w:type="spellEnd"/>
      <w:r>
        <w:t xml:space="preserve">, conforme tela apresentada na </w:t>
      </w:r>
      <w:r>
        <w:fldChar w:fldCharType="begin"/>
      </w:r>
      <w:r>
        <w:instrText xml:space="preserve"> REF _Ref130493264 \h </w:instrText>
      </w:r>
      <w:r>
        <w:fldChar w:fldCharType="separate"/>
      </w:r>
      <w:r w:rsidR="00B570A2" w:rsidRPr="00BA32AF">
        <w:t xml:space="preserve">Figura </w:t>
      </w:r>
      <w:r w:rsidR="00B570A2">
        <w:rPr>
          <w:noProof/>
        </w:rPr>
        <w:t>5</w:t>
      </w:r>
      <w:r>
        <w:fldChar w:fldCharType="end"/>
      </w:r>
      <w:r>
        <w:t xml:space="preserve"> (b), na qual é possível realizar postagem durante o evento e o </w:t>
      </w:r>
      <w:proofErr w:type="spellStart"/>
      <w:r w:rsidRPr="00B41963">
        <w:rPr>
          <w:i/>
          <w:iCs/>
        </w:rPr>
        <w:t>leaderboard</w:t>
      </w:r>
      <w:proofErr w:type="spellEnd"/>
      <w:r>
        <w:t xml:space="preserve"> (WODENGAGE, 202</w:t>
      </w:r>
      <w:r w:rsidR="004C0604">
        <w:t>2</w:t>
      </w:r>
      <w:r>
        <w:t>).</w:t>
      </w:r>
    </w:p>
    <w:p w14:paraId="5EE11C33" w14:textId="0556D708" w:rsidR="001F56FD" w:rsidRPr="00BA32AF" w:rsidRDefault="001F56FD" w:rsidP="001F56FD">
      <w:pPr>
        <w:pStyle w:val="TF-LEGENDA"/>
      </w:pPr>
      <w:bookmarkStart w:id="44" w:name="_Ref130493264"/>
      <w:r w:rsidRPr="00BA32AF">
        <w:lastRenderedPageBreak/>
        <w:t xml:space="preserve">Figura </w:t>
      </w:r>
      <w:fldSimple w:instr=" SEQ Figura \* ARABIC ">
        <w:r w:rsidR="00B570A2">
          <w:rPr>
            <w:noProof/>
          </w:rPr>
          <w:t>5</w:t>
        </w:r>
      </w:fldSimple>
      <w:bookmarkEnd w:id="44"/>
      <w:r w:rsidRPr="00BA32AF">
        <w:t xml:space="preserve"> - Telas de (a) eventos acontecendo e (b) informações sobre o campeonato</w:t>
      </w:r>
    </w:p>
    <w:p w14:paraId="7D03BFCB" w14:textId="6FA50F08" w:rsidR="001F56FD" w:rsidRDefault="000B63AB" w:rsidP="001F56FD">
      <w:pPr>
        <w:pStyle w:val="TF-FIGURA"/>
        <w:rPr>
          <w:noProof/>
        </w:rPr>
      </w:pPr>
      <w:r w:rsidRPr="000B63AB">
        <w:rPr>
          <w:noProof/>
        </w:rPr>
        <w:drawing>
          <wp:inline distT="0" distB="0" distL="0" distR="0" wp14:anchorId="2A3E9BEC" wp14:editId="62058D71">
            <wp:extent cx="1943554" cy="2232000"/>
            <wp:effectExtent l="0" t="0" r="0" b="0"/>
            <wp:docPr id="1483966357" name="Imagem 1"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83966357" name="Imagem 1" descr="Interface gráfica do usuário, Site&#10;&#10;Descrição gerada automaticamente"/>
                    <pic:cNvPicPr/>
                  </pic:nvPicPr>
                  <pic:blipFill>
                    <a:blip r:embed="rId15"/>
                    <a:stretch>
                      <a:fillRect/>
                    </a:stretch>
                  </pic:blipFill>
                  <pic:spPr>
                    <a:xfrm>
                      <a:off x="0" y="0"/>
                      <a:ext cx="1943554" cy="2232000"/>
                    </a:xfrm>
                    <a:prstGeom prst="rect">
                      <a:avLst/>
                    </a:prstGeom>
                  </pic:spPr>
                </pic:pic>
              </a:graphicData>
            </a:graphic>
          </wp:inline>
        </w:drawing>
      </w:r>
    </w:p>
    <w:p w14:paraId="13E1C4D6" w14:textId="1C34F03C" w:rsidR="001F56FD" w:rsidRDefault="001F56FD" w:rsidP="001F56FD">
      <w:pPr>
        <w:pStyle w:val="TF-FONTE"/>
      </w:pPr>
      <w:r w:rsidRPr="00F3649F">
        <w:t xml:space="preserve">Fonte: </w:t>
      </w:r>
      <w:r>
        <w:t>WodEngage (202</w:t>
      </w:r>
      <w:r w:rsidR="004C0604">
        <w:t>2</w:t>
      </w:r>
      <w:r>
        <w:t>).</w:t>
      </w:r>
    </w:p>
    <w:p w14:paraId="57490368" w14:textId="76A878F5" w:rsidR="001F56FD" w:rsidRDefault="001F56FD" w:rsidP="001F56FD">
      <w:pPr>
        <w:pStyle w:val="TF-TEXTO"/>
      </w:pPr>
      <w:r>
        <w:t xml:space="preserve">Na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t xml:space="preserve"> (a) se consegue visualizar o </w:t>
      </w:r>
      <w:proofErr w:type="spellStart"/>
      <w:r w:rsidRPr="0034746E">
        <w:rPr>
          <w:i/>
          <w:iCs/>
        </w:rPr>
        <w:t>leaderboard</w:t>
      </w:r>
      <w:proofErr w:type="spellEnd"/>
      <w:r>
        <w:t xml:space="preserve">, um ranking com todas as equipes, separado por categorias e gênero, caso houver. Os rankings para cada categoria estão divididos em provas e no geral, na qual se tem a somatória dos pontos de cada prova. Já a tela da </w:t>
      </w:r>
      <w:r>
        <w:fldChar w:fldCharType="begin"/>
      </w:r>
      <w:r>
        <w:instrText xml:space="preserve"> REF _Ref130493592 \h </w:instrText>
      </w:r>
      <w:r>
        <w:fldChar w:fldCharType="separate"/>
      </w:r>
      <w:r w:rsidR="00B570A2">
        <w:t xml:space="preserve">Figura </w:t>
      </w:r>
      <w:r w:rsidR="00B570A2">
        <w:rPr>
          <w:noProof/>
        </w:rPr>
        <w:t>6</w:t>
      </w:r>
      <w:r>
        <w:fldChar w:fldCharType="end"/>
      </w:r>
      <w:r w:rsidDel="000503CA">
        <w:t xml:space="preserve"> </w:t>
      </w:r>
      <w:r>
        <w:t xml:space="preserve">(b) apresenta informações sobre a equipe. Para isso é necessário selecionar a equipe desejada. Ao fazer isso são disponibilizadas as informações referentes aquela equipe, como: </w:t>
      </w:r>
      <w:r w:rsidRPr="001D609B">
        <w:rPr>
          <w:rStyle w:val="TF-COURIER10"/>
        </w:rPr>
        <w:t>nome da equipe</w:t>
      </w:r>
      <w:r>
        <w:t xml:space="preserve"> </w:t>
      </w:r>
      <w:r w:rsidRPr="001D609B">
        <w:rPr>
          <w:rStyle w:val="TF-COURIER10"/>
        </w:rPr>
        <w:t>e de seus integrantes</w:t>
      </w:r>
      <w:r>
        <w:t xml:space="preserve"> e os próximos </w:t>
      </w:r>
      <w:proofErr w:type="spellStart"/>
      <w:r w:rsidRPr="001D609B">
        <w:rPr>
          <w:rStyle w:val="TF-COURIER10"/>
        </w:rPr>
        <w:t>WODs</w:t>
      </w:r>
      <w:proofErr w:type="spellEnd"/>
      <w:r>
        <w:t xml:space="preserve"> a serem realizados (WODENGAGE, 202</w:t>
      </w:r>
      <w:r w:rsidR="004C0604">
        <w:t>2</w:t>
      </w:r>
      <w:r>
        <w:t>).</w:t>
      </w:r>
    </w:p>
    <w:p w14:paraId="2714996E" w14:textId="17379FF5" w:rsidR="001F56FD" w:rsidRDefault="001F56FD" w:rsidP="001F56FD">
      <w:pPr>
        <w:pStyle w:val="TF-LEGENDA"/>
      </w:pPr>
      <w:bookmarkStart w:id="45" w:name="_Ref130493592"/>
      <w:r>
        <w:t xml:space="preserve">Figura </w:t>
      </w:r>
      <w:fldSimple w:instr=" SEQ Figura \* ARABIC ">
        <w:r w:rsidR="00B570A2">
          <w:rPr>
            <w:noProof/>
          </w:rPr>
          <w:t>6</w:t>
        </w:r>
      </w:fldSimple>
      <w:bookmarkEnd w:id="45"/>
      <w:r>
        <w:t xml:space="preserve"> - </w:t>
      </w:r>
      <w:r w:rsidRPr="00EC0E4C">
        <w:t xml:space="preserve">Telas de (a) </w:t>
      </w:r>
      <w:proofErr w:type="spellStart"/>
      <w:r w:rsidRPr="001D609B">
        <w:rPr>
          <w:i/>
          <w:iCs/>
        </w:rPr>
        <w:t>leaderboard</w:t>
      </w:r>
      <w:proofErr w:type="spellEnd"/>
      <w:r w:rsidRPr="00EC0E4C">
        <w:t xml:space="preserve"> e (b) informações sobre a equipe</w:t>
      </w:r>
    </w:p>
    <w:p w14:paraId="5C4ED2F9" w14:textId="39A5BB93" w:rsidR="001F56FD" w:rsidRDefault="000B63AB" w:rsidP="001F56FD">
      <w:pPr>
        <w:pStyle w:val="TF-FIGURA"/>
        <w:rPr>
          <w:noProof/>
        </w:rPr>
      </w:pPr>
      <w:r w:rsidRPr="000B63AB">
        <w:rPr>
          <w:noProof/>
        </w:rPr>
        <w:drawing>
          <wp:inline distT="0" distB="0" distL="0" distR="0" wp14:anchorId="2619C0F5" wp14:editId="721BFF21">
            <wp:extent cx="1827814" cy="2088000"/>
            <wp:effectExtent l="0" t="0" r="0" b="0"/>
            <wp:docPr id="1695482609" name="Imagem 1" descr="Interface gráfica do usuário, Texto, Aplicativo, chat ou mensagem de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5482609" name="Imagem 1" descr="Interface gráfica do usuário, Texto, Aplicativo, chat ou mensagem de texto&#10;&#10;Descrição gerada automaticamente"/>
                    <pic:cNvPicPr/>
                  </pic:nvPicPr>
                  <pic:blipFill>
                    <a:blip r:embed="rId16"/>
                    <a:stretch>
                      <a:fillRect/>
                    </a:stretch>
                  </pic:blipFill>
                  <pic:spPr>
                    <a:xfrm>
                      <a:off x="0" y="0"/>
                      <a:ext cx="1827814" cy="2088000"/>
                    </a:xfrm>
                    <a:prstGeom prst="rect">
                      <a:avLst/>
                    </a:prstGeom>
                  </pic:spPr>
                </pic:pic>
              </a:graphicData>
            </a:graphic>
          </wp:inline>
        </w:drawing>
      </w:r>
    </w:p>
    <w:p w14:paraId="57007545" w14:textId="70B0B00D" w:rsidR="001F56FD" w:rsidRPr="003E3C08" w:rsidRDefault="001F56FD" w:rsidP="001F56FD">
      <w:pPr>
        <w:pStyle w:val="TF-FONTE"/>
      </w:pPr>
      <w:r w:rsidRPr="00F3649F">
        <w:t xml:space="preserve">Fonte: </w:t>
      </w:r>
      <w:r>
        <w:t>WodEngage (202</w:t>
      </w:r>
      <w:r w:rsidR="004C0604">
        <w:t>2</w:t>
      </w:r>
      <w:r>
        <w:t>).</w:t>
      </w:r>
    </w:p>
    <w:p w14:paraId="479FB79A" w14:textId="77777777" w:rsidR="001F56FD" w:rsidRPr="001F56FD" w:rsidRDefault="001F56FD" w:rsidP="001F56FD">
      <w:pPr>
        <w:pStyle w:val="Ttulo2"/>
      </w:pPr>
      <w:bookmarkStart w:id="46" w:name="_Ref136022645"/>
      <w:r w:rsidRPr="001F56FD">
        <w:t>smart ranking</w:t>
      </w:r>
      <w:bookmarkEnd w:id="46"/>
    </w:p>
    <w:p w14:paraId="55535920" w14:textId="77777777" w:rsidR="001F56FD" w:rsidRDefault="001F56FD" w:rsidP="001F56FD">
      <w:pPr>
        <w:pStyle w:val="TF-TEXTO"/>
      </w:pPr>
      <w:proofErr w:type="spellStart"/>
      <w:r w:rsidRPr="007B0C3C">
        <w:t>Faccioli</w:t>
      </w:r>
      <w:proofErr w:type="spellEnd"/>
      <w:r>
        <w:t xml:space="preserve"> e </w:t>
      </w:r>
      <w:proofErr w:type="spellStart"/>
      <w:r>
        <w:t>Moia</w:t>
      </w:r>
      <w:proofErr w:type="spellEnd"/>
      <w:r>
        <w:t xml:space="preserve"> (2023) propuseram uma solução de ranqueamento interativo e autônomo para jogadores de tênis competirem entre si, com o intuito de subir na tabela e motivar a melhorar no esporte. Seu principal objetivo é a intenção de elevar seu nível de jogo e habilidade jogando partidas diferentes, com oponentes diferentes. A solução foi desenvolvida e disponibilizada em formato </w:t>
      </w:r>
      <w:r w:rsidRPr="002048B2">
        <w:t>Progressive Web Application</w:t>
      </w:r>
      <w:r>
        <w:t xml:space="preserve"> (PWA), para atender tanto a visualização web quanto aplicativo móvel. No seu desenvolvimento foi utilizado no </w:t>
      </w:r>
      <w:r w:rsidRPr="00DC3B54">
        <w:rPr>
          <w:i/>
          <w:iCs/>
        </w:rPr>
        <w:t>backend</w:t>
      </w:r>
      <w:r>
        <w:t xml:space="preserve"> NodeJS com banco de dados MongoDB e o </w:t>
      </w:r>
      <w:r w:rsidRPr="00DC3B54">
        <w:rPr>
          <w:i/>
          <w:iCs/>
        </w:rPr>
        <w:t>frontend</w:t>
      </w:r>
      <w:r>
        <w:t xml:space="preserve"> em React com </w:t>
      </w:r>
      <w:r>
        <w:lastRenderedPageBreak/>
        <w:t xml:space="preserve">componentes Material UI. Além disso, </w:t>
      </w:r>
      <w:proofErr w:type="spellStart"/>
      <w:r>
        <w:t>Faccioli</w:t>
      </w:r>
      <w:proofErr w:type="spellEnd"/>
      <w:r>
        <w:t xml:space="preserve"> e </w:t>
      </w:r>
      <w:proofErr w:type="spellStart"/>
      <w:r>
        <w:t>Moia</w:t>
      </w:r>
      <w:proofErr w:type="spellEnd"/>
      <w:r>
        <w:t xml:space="preserve"> (2023) ainda colocam que s principais características destacadas da solução são: manter cadastro de usuário, administrar evento, incluir resultado e visualizar ranking.</w:t>
      </w:r>
    </w:p>
    <w:p w14:paraId="798EF3B8" w14:textId="28382A50" w:rsidR="001F56FD" w:rsidRDefault="001F56FD" w:rsidP="001F56FD">
      <w:pPr>
        <w:pStyle w:val="TF-TEXTO"/>
      </w:pPr>
      <w:r>
        <w:t xml:space="preserve">Na tela da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(a) é apresenta a tela de </w:t>
      </w:r>
      <w:r w:rsidRPr="002D67CA">
        <w:rPr>
          <w:i/>
          <w:iCs/>
        </w:rPr>
        <w:t>login</w:t>
      </w:r>
      <w:r>
        <w:t xml:space="preserve">, na qual </w:t>
      </w:r>
      <w:r>
        <w:rPr>
          <w:color w:val="000000"/>
        </w:rPr>
        <w:t xml:space="preserve">o usuário consegue entrar na plataforma por meio de um cadastro já realizado previamente. Caso o usuário ainda não tenha cadastro no aplicativo, a tela de </w:t>
      </w:r>
      <w:r>
        <w:rPr>
          <w:i/>
          <w:iCs/>
          <w:color w:val="000000"/>
        </w:rPr>
        <w:t>login</w:t>
      </w:r>
      <w:r>
        <w:rPr>
          <w:color w:val="000000"/>
        </w:rPr>
        <w:t xml:space="preserve"> também permite navegar até a tela de cadastro para realizar o primeiro acesso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(b)). Ao realizar o </w:t>
      </w:r>
      <w:r w:rsidRPr="002048B2">
        <w:rPr>
          <w:i/>
          <w:iCs/>
          <w:color w:val="000000"/>
        </w:rPr>
        <w:t>login</w:t>
      </w:r>
      <w:r>
        <w:rPr>
          <w:color w:val="000000"/>
        </w:rPr>
        <w:t xml:space="preserve"> é apresentado a tela da </w:t>
      </w:r>
      <w:r>
        <w:rPr>
          <w:color w:val="000000"/>
        </w:rPr>
        <w:fldChar w:fldCharType="begin"/>
      </w:r>
      <w:r>
        <w:rPr>
          <w:color w:val="000000"/>
        </w:rPr>
        <w:instrText xml:space="preserve"> REF _Ref131273964 \h </w:instrText>
      </w:r>
      <w:r>
        <w:rPr>
          <w:color w:val="000000"/>
        </w:rPr>
      </w:r>
      <w:r>
        <w:rPr>
          <w:color w:val="000000"/>
        </w:rPr>
        <w:fldChar w:fldCharType="separate"/>
      </w:r>
      <w:r w:rsidR="00B570A2">
        <w:t xml:space="preserve">Figura </w:t>
      </w:r>
      <w:r w:rsidR="00B570A2">
        <w:rPr>
          <w:noProof/>
        </w:rPr>
        <w:t>7</w:t>
      </w:r>
      <w:r>
        <w:rPr>
          <w:color w:val="000000"/>
        </w:rPr>
        <w:fldChar w:fldCharType="end"/>
      </w:r>
      <w:r>
        <w:rPr>
          <w:color w:val="000000"/>
        </w:rPr>
        <w:t xml:space="preserve"> (c). Essa tela contém o </w:t>
      </w:r>
      <w:proofErr w:type="spellStart"/>
      <w:r w:rsidRPr="00E03117">
        <w:rPr>
          <w:i/>
          <w:iCs/>
          <w:color w:val="000000"/>
        </w:rPr>
        <w:t>leaderboard</w:t>
      </w:r>
      <w:proofErr w:type="spellEnd"/>
      <w:r>
        <w:rPr>
          <w:color w:val="000000"/>
        </w:rPr>
        <w:t xml:space="preserve">, na qual é calculado os pontos por meio de vitórias e derrotas a partir de um confronto direto. Também é disponibilizado nessa tela a opção </w:t>
      </w:r>
      <w:r w:rsidRPr="002048B2">
        <w:rPr>
          <w:rStyle w:val="TF-COURIER10"/>
        </w:rPr>
        <w:t>Desafiar</w:t>
      </w:r>
      <w:r>
        <w:rPr>
          <w:color w:val="000000"/>
        </w:rPr>
        <w:t xml:space="preserve"> outros usuários, para assim ter novas partidas a serem realizadas (FACCIOLI; MOIA, 2023).</w:t>
      </w:r>
    </w:p>
    <w:p w14:paraId="7C28C48A" w14:textId="2BC29F45" w:rsidR="001F56FD" w:rsidRDefault="001F56FD" w:rsidP="001F56FD">
      <w:pPr>
        <w:pStyle w:val="TF-LEGENDA"/>
      </w:pPr>
      <w:bookmarkStart w:id="47" w:name="_Ref131273964"/>
      <w:r>
        <w:t xml:space="preserve">Figura </w:t>
      </w:r>
      <w:fldSimple w:instr=" SEQ Figura \* ARABIC ">
        <w:r w:rsidR="00B570A2">
          <w:rPr>
            <w:noProof/>
          </w:rPr>
          <w:t>7</w:t>
        </w:r>
      </w:fldSimple>
      <w:bookmarkEnd w:id="47"/>
      <w:r>
        <w:t xml:space="preserve"> - </w:t>
      </w:r>
      <w:r w:rsidRPr="00EC0E4C">
        <w:t xml:space="preserve">Telas de (a) </w:t>
      </w:r>
      <w:r w:rsidRPr="00E03117">
        <w:rPr>
          <w:i/>
          <w:iCs/>
        </w:rPr>
        <w:t>login</w:t>
      </w:r>
      <w:r>
        <w:t xml:space="preserve">, </w:t>
      </w:r>
      <w:r w:rsidRPr="00EC0E4C">
        <w:t xml:space="preserve">(b) </w:t>
      </w:r>
      <w:r>
        <w:t xml:space="preserve">de cadastro e (c) </w:t>
      </w:r>
      <w:proofErr w:type="spellStart"/>
      <w:r w:rsidRPr="00E03117">
        <w:rPr>
          <w:i/>
          <w:iCs/>
        </w:rPr>
        <w:t>leaderboard</w:t>
      </w:r>
      <w:proofErr w:type="spellEnd"/>
    </w:p>
    <w:p w14:paraId="4308D526" w14:textId="5E81FE75" w:rsidR="001F56FD" w:rsidRDefault="001F56FD" w:rsidP="001F56FD">
      <w:pPr>
        <w:pStyle w:val="TF-FONTE"/>
        <w:rPr>
          <w:noProof/>
        </w:rPr>
      </w:pPr>
      <w:r w:rsidRPr="004A2A26">
        <w:rPr>
          <w:noProof/>
        </w:rPr>
        <w:t xml:space="preserve"> </w:t>
      </w:r>
      <w:r w:rsidRPr="00E03117">
        <w:rPr>
          <w:noProof/>
        </w:rPr>
        <w:t xml:space="preserve"> </w:t>
      </w:r>
      <w:r w:rsidR="000B63AB" w:rsidRPr="000B63AB">
        <w:rPr>
          <w:noProof/>
        </w:rPr>
        <w:drawing>
          <wp:inline distT="0" distB="0" distL="0" distR="0" wp14:anchorId="3C0BC3EB" wp14:editId="6B4257F8">
            <wp:extent cx="3488442" cy="1944000"/>
            <wp:effectExtent l="0" t="0" r="0" b="0"/>
            <wp:docPr id="1187903575"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7903575" name="Imagem 1" descr="Interface gráfica do usuário, Aplicativo&#10;&#10;Descrição gerada automaticamente"/>
                    <pic:cNvPicPr/>
                  </pic:nvPicPr>
                  <pic:blipFill>
                    <a:blip r:embed="rId17"/>
                    <a:stretch>
                      <a:fillRect/>
                    </a:stretch>
                  </pic:blipFill>
                  <pic:spPr>
                    <a:xfrm>
                      <a:off x="0" y="0"/>
                      <a:ext cx="3488442" cy="1944000"/>
                    </a:xfrm>
                    <a:prstGeom prst="rect">
                      <a:avLst/>
                    </a:prstGeom>
                  </pic:spPr>
                </pic:pic>
              </a:graphicData>
            </a:graphic>
          </wp:inline>
        </w:drawing>
      </w:r>
    </w:p>
    <w:p w14:paraId="44E5E5C0" w14:textId="77777777" w:rsidR="001F56FD"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42ABD383" w14:textId="11934178" w:rsidR="001F56FD" w:rsidRDefault="001F56FD" w:rsidP="001F56FD">
      <w:pPr>
        <w:pStyle w:val="TF-TEXTO"/>
      </w:pPr>
      <w:r>
        <w:t xml:space="preserve">Na tela da </w:t>
      </w:r>
      <w:r>
        <w:fldChar w:fldCharType="begin"/>
      </w:r>
      <w:r>
        <w:instrText xml:space="preserve"> REF _Ref131275633 \h </w:instrText>
      </w:r>
      <w:r>
        <w:fldChar w:fldCharType="separate"/>
      </w:r>
      <w:r w:rsidR="00B570A2">
        <w:t xml:space="preserve">Figura </w:t>
      </w:r>
      <w:r w:rsidR="00B570A2">
        <w:rPr>
          <w:noProof/>
        </w:rPr>
        <w:t>8</w:t>
      </w:r>
      <w:r>
        <w:fldChar w:fldCharType="end"/>
      </w:r>
      <w:r>
        <w:t xml:space="preserve"> (a) consegue-se visualizar todos os eventos que o usuário possui, sendo possível visualizar o adversário e data limite para postagem de resultado. Já na </w:t>
      </w:r>
      <w:r>
        <w:rPr>
          <w:color w:val="000000"/>
        </w:rPr>
        <w:t xml:space="preserve">tela da </w:t>
      </w:r>
      <w:r>
        <w:rPr>
          <w:color w:val="000000"/>
        </w:rPr>
        <w:fldChar w:fldCharType="begin"/>
      </w:r>
      <w:r>
        <w:rPr>
          <w:color w:val="000000"/>
        </w:rPr>
        <w:instrText xml:space="preserve"> REF _Ref131275633 \h </w:instrText>
      </w:r>
      <w:r>
        <w:rPr>
          <w:color w:val="000000"/>
        </w:rPr>
      </w:r>
      <w:r>
        <w:rPr>
          <w:color w:val="000000"/>
        </w:rPr>
        <w:fldChar w:fldCharType="separate"/>
      </w:r>
      <w:r w:rsidR="00B570A2">
        <w:t xml:space="preserve">Figura </w:t>
      </w:r>
      <w:r w:rsidR="00B570A2">
        <w:rPr>
          <w:noProof/>
        </w:rPr>
        <w:t>8</w:t>
      </w:r>
      <w:r>
        <w:rPr>
          <w:color w:val="000000"/>
        </w:rPr>
        <w:fldChar w:fldCharType="end"/>
      </w:r>
      <w:r>
        <w:rPr>
          <w:color w:val="000000"/>
        </w:rPr>
        <w:t xml:space="preserve"> (b) o desafiador </w:t>
      </w:r>
      <w:r>
        <w:t>consegue incluir o resultado do desafiador. Nessa tela tem in</w:t>
      </w:r>
      <w:r w:rsidRPr="00952E43">
        <w:t xml:space="preserve">formações como: </w:t>
      </w:r>
      <w:r>
        <w:rPr>
          <w:rStyle w:val="TF-COURIER10"/>
        </w:rPr>
        <w:t>R</w:t>
      </w:r>
      <w:r w:rsidRPr="00952E43">
        <w:rPr>
          <w:rStyle w:val="TF-COURIER10"/>
        </w:rPr>
        <w:t>ank</w:t>
      </w:r>
      <w:r w:rsidRPr="002048B2">
        <w:t xml:space="preserve">, </w:t>
      </w:r>
      <w:r>
        <w:rPr>
          <w:rStyle w:val="TF-COURIER10"/>
        </w:rPr>
        <w:t>D</w:t>
      </w:r>
      <w:r w:rsidRPr="00952E43">
        <w:rPr>
          <w:rStyle w:val="TF-COURIER10"/>
        </w:rPr>
        <w:t>esafiador</w:t>
      </w:r>
      <w:r w:rsidRPr="002048B2">
        <w:t xml:space="preserve">, </w:t>
      </w:r>
      <w:r>
        <w:rPr>
          <w:rStyle w:val="TF-COURIER10"/>
        </w:rPr>
        <w:t>D</w:t>
      </w:r>
      <w:r w:rsidRPr="00952E43">
        <w:rPr>
          <w:rStyle w:val="TF-COURIER10"/>
        </w:rPr>
        <w:t>esafiado</w:t>
      </w:r>
      <w:r w:rsidRPr="002048B2">
        <w:t xml:space="preserve">, </w:t>
      </w:r>
      <w:r>
        <w:rPr>
          <w:rStyle w:val="TF-COURIER10"/>
        </w:rPr>
        <w:t>G</w:t>
      </w:r>
      <w:r w:rsidRPr="00952E43">
        <w:rPr>
          <w:rStyle w:val="TF-COURIER10"/>
        </w:rPr>
        <w:t>anhador</w:t>
      </w:r>
      <w:r w:rsidRPr="002048B2">
        <w:t>,</w:t>
      </w:r>
      <w:r w:rsidRPr="00952E43">
        <w:rPr>
          <w:rStyle w:val="TF-COURIER10"/>
        </w:rPr>
        <w:t xml:space="preserve"> WO</w:t>
      </w:r>
      <w:r w:rsidRPr="002048B2">
        <w:t xml:space="preserve">, </w:t>
      </w:r>
      <w:r>
        <w:rPr>
          <w:rStyle w:val="TF-COURIER10"/>
        </w:rPr>
        <w:t>S</w:t>
      </w:r>
      <w:r w:rsidRPr="00952E43">
        <w:rPr>
          <w:rStyle w:val="TF-COURIER10"/>
        </w:rPr>
        <w:t>ets</w:t>
      </w:r>
      <w:r w:rsidRPr="002048B2">
        <w:t xml:space="preserve"> e </w:t>
      </w:r>
      <w:r>
        <w:rPr>
          <w:rStyle w:val="TF-COURIER10"/>
        </w:rPr>
        <w:t>R</w:t>
      </w:r>
      <w:r w:rsidRPr="00952E43">
        <w:rPr>
          <w:rStyle w:val="TF-COURIER10"/>
        </w:rPr>
        <w:t>esultado</w:t>
      </w:r>
      <w:r>
        <w:t xml:space="preserve">. A partir da postagem, os resultados da tela de </w:t>
      </w:r>
      <w:proofErr w:type="spellStart"/>
      <w:r w:rsidRPr="00012B5E">
        <w:rPr>
          <w:i/>
          <w:iCs/>
        </w:rPr>
        <w:t>leaderboard</w:t>
      </w:r>
      <w:proofErr w:type="spellEnd"/>
      <w:r>
        <w:t xml:space="preserve"> (</w:t>
      </w:r>
      <w:r>
        <w:fldChar w:fldCharType="begin"/>
      </w:r>
      <w:r>
        <w:instrText xml:space="preserve"> REF _Ref131273964 \h </w:instrText>
      </w:r>
      <w:r>
        <w:fldChar w:fldCharType="separate"/>
      </w:r>
      <w:r w:rsidR="00B570A2">
        <w:t xml:space="preserve">Figura </w:t>
      </w:r>
      <w:r w:rsidR="00B570A2">
        <w:rPr>
          <w:noProof/>
        </w:rPr>
        <w:t>7</w:t>
      </w:r>
      <w:r>
        <w:fldChar w:fldCharType="end"/>
      </w:r>
      <w:r>
        <w:t xml:space="preserve"> (c)) são atualizados </w:t>
      </w:r>
      <w:r>
        <w:rPr>
          <w:color w:val="000000"/>
        </w:rPr>
        <w:t>(FACCIOLI; MOIA, 2023).</w:t>
      </w:r>
    </w:p>
    <w:p w14:paraId="54DE1D7C" w14:textId="4A1F28F5" w:rsidR="001F56FD" w:rsidRDefault="001F56FD" w:rsidP="001F56FD">
      <w:pPr>
        <w:pStyle w:val="TF-LEGENDA"/>
      </w:pPr>
      <w:bookmarkStart w:id="48" w:name="_Ref131275633"/>
      <w:bookmarkStart w:id="49" w:name="_Ref131275864"/>
      <w:r>
        <w:t xml:space="preserve">Figura </w:t>
      </w:r>
      <w:fldSimple w:instr=" SEQ Figura \* ARABIC ">
        <w:r w:rsidR="00B570A2">
          <w:rPr>
            <w:noProof/>
          </w:rPr>
          <w:t>8</w:t>
        </w:r>
      </w:fldSimple>
      <w:bookmarkEnd w:id="48"/>
      <w:r>
        <w:t xml:space="preserve"> - </w:t>
      </w:r>
      <w:r w:rsidRPr="00EC0E4C">
        <w:t>Telas de (a</w:t>
      </w:r>
      <w:r>
        <w:t xml:space="preserve">) administração de eventos e </w:t>
      </w:r>
      <w:r w:rsidRPr="00EC0E4C">
        <w:t xml:space="preserve">(b) </w:t>
      </w:r>
      <w:r>
        <w:t>inclusão de resultado</w:t>
      </w:r>
      <w:bookmarkEnd w:id="49"/>
    </w:p>
    <w:p w14:paraId="681DF02B" w14:textId="25CFCC32" w:rsidR="001F56FD" w:rsidRDefault="000B63AB" w:rsidP="001F56FD">
      <w:pPr>
        <w:pStyle w:val="TF-FONTE"/>
      </w:pPr>
      <w:r w:rsidRPr="000B63AB">
        <w:rPr>
          <w:noProof/>
        </w:rPr>
        <w:drawing>
          <wp:inline distT="0" distB="0" distL="0" distR="0" wp14:anchorId="2FD95848" wp14:editId="062A059A">
            <wp:extent cx="2323317" cy="1944000"/>
            <wp:effectExtent l="0" t="0" r="0" b="0"/>
            <wp:docPr id="1346306241" name="Imagem 1" descr="Interface gráfica do usuário, Aplicativ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6306241" name="Imagem 1" descr="Interface gráfica do usuário, Aplicativo&#10;&#10;Descrição gerada automaticamente"/>
                    <pic:cNvPicPr/>
                  </pic:nvPicPr>
                  <pic:blipFill>
                    <a:blip r:embed="rId18"/>
                    <a:stretch>
                      <a:fillRect/>
                    </a:stretch>
                  </pic:blipFill>
                  <pic:spPr>
                    <a:xfrm>
                      <a:off x="0" y="0"/>
                      <a:ext cx="2323317" cy="1944000"/>
                    </a:xfrm>
                    <a:prstGeom prst="rect">
                      <a:avLst/>
                    </a:prstGeom>
                  </pic:spPr>
                </pic:pic>
              </a:graphicData>
            </a:graphic>
          </wp:inline>
        </w:drawing>
      </w:r>
    </w:p>
    <w:p w14:paraId="5F937E75" w14:textId="77777777" w:rsidR="001F56FD" w:rsidRPr="00BB4E89" w:rsidRDefault="001F56FD" w:rsidP="001F56FD">
      <w:pPr>
        <w:pStyle w:val="TF-FONTE"/>
      </w:pPr>
      <w:r w:rsidRPr="00F3649F">
        <w:t xml:space="preserve">Fonte: </w:t>
      </w:r>
      <w:proofErr w:type="spellStart"/>
      <w:r>
        <w:t>Faccioli</w:t>
      </w:r>
      <w:proofErr w:type="spellEnd"/>
      <w:r>
        <w:t xml:space="preserve"> e </w:t>
      </w:r>
      <w:proofErr w:type="spellStart"/>
      <w:r>
        <w:t>Moia</w:t>
      </w:r>
      <w:proofErr w:type="spellEnd"/>
      <w:r>
        <w:t xml:space="preserve"> (2023).</w:t>
      </w:r>
    </w:p>
    <w:p w14:paraId="38672A5E" w14:textId="77777777" w:rsidR="001F56FD" w:rsidRDefault="001F56FD" w:rsidP="001F56FD">
      <w:pPr>
        <w:pStyle w:val="Ttulo1"/>
      </w:pPr>
      <w:bookmarkStart w:id="50" w:name="_Toc54164921"/>
      <w:bookmarkStart w:id="51" w:name="_Toc54165675"/>
      <w:bookmarkStart w:id="52" w:name="_Toc54169333"/>
      <w:bookmarkStart w:id="53" w:name="_Toc96347439"/>
      <w:bookmarkStart w:id="54" w:name="_Toc96357723"/>
      <w:bookmarkStart w:id="55" w:name="_Toc96491866"/>
      <w:bookmarkStart w:id="56" w:name="_Toc411603107"/>
      <w:r>
        <w:lastRenderedPageBreak/>
        <w:t>proposta</w:t>
      </w:r>
    </w:p>
    <w:p w14:paraId="68D12626" w14:textId="2E8E4949" w:rsidR="001F56FD" w:rsidRDefault="001F56FD" w:rsidP="001F56FD">
      <w:pPr>
        <w:pStyle w:val="TF-TEXTO"/>
      </w:pPr>
      <w:r>
        <w:t xml:space="preserve">Esta seção descreve a proposta para o desenvolvimento da pesquisa em questão e está estruturada em três subseções. A subseção </w:t>
      </w:r>
      <w:r>
        <w:fldChar w:fldCharType="begin"/>
      </w:r>
      <w:r>
        <w:instrText xml:space="preserve"> REF _Ref130841495 \r \h </w:instrText>
      </w:r>
      <w:r>
        <w:fldChar w:fldCharType="separate"/>
      </w:r>
      <w:r w:rsidR="00B570A2">
        <w:t>3.1</w:t>
      </w:r>
      <w:r>
        <w:fldChar w:fldCharType="end"/>
      </w:r>
      <w:r>
        <w:t xml:space="preserve"> apresenta a justificativa do trabalho proposto; a </w:t>
      </w:r>
      <w:r w:rsidRPr="00347775">
        <w:t xml:space="preserve">subseção </w:t>
      </w:r>
      <w:r w:rsidRPr="00347775">
        <w:fldChar w:fldCharType="begin"/>
      </w:r>
      <w:r w:rsidRPr="00347775">
        <w:instrText xml:space="preserve"> REF _Ref130841517 \r \h </w:instrText>
      </w:r>
      <w:r w:rsidRPr="00347775">
        <w:fldChar w:fldCharType="separate"/>
      </w:r>
      <w:r w:rsidR="00B570A2">
        <w:t>3.2</w:t>
      </w:r>
      <w:r w:rsidRPr="00347775">
        <w:fldChar w:fldCharType="end"/>
      </w:r>
      <w:r>
        <w:t xml:space="preserve"> traz os principais Requisitos Funcionais (RF) e os Requisitos Não Funcionais (RNF); e por fim, a </w:t>
      </w:r>
      <w:r w:rsidRPr="00347775">
        <w:t xml:space="preserve">subseção </w:t>
      </w:r>
      <w:r w:rsidRPr="00347775">
        <w:fldChar w:fldCharType="begin"/>
      </w:r>
      <w:r w:rsidRPr="00347775">
        <w:instrText xml:space="preserve"> REF _Ref130841526 \r \h </w:instrText>
      </w:r>
      <w:r w:rsidRPr="00347775">
        <w:fldChar w:fldCharType="separate"/>
      </w:r>
      <w:r w:rsidR="00B570A2">
        <w:t>3.3</w:t>
      </w:r>
      <w:r w:rsidRPr="00347775">
        <w:fldChar w:fldCharType="end"/>
      </w:r>
      <w:r>
        <w:t xml:space="preserve"> aborda </w:t>
      </w:r>
      <w:r w:rsidRPr="00347775">
        <w:t xml:space="preserve">as metodologias e </w:t>
      </w:r>
      <w:r>
        <w:t xml:space="preserve">o </w:t>
      </w:r>
      <w:r w:rsidRPr="00347775">
        <w:t>planejamento do cronograma</w:t>
      </w:r>
      <w:r>
        <w:t>.</w:t>
      </w:r>
    </w:p>
    <w:p w14:paraId="3AB15D04" w14:textId="77777777" w:rsidR="001F56FD" w:rsidRPr="001F56FD" w:rsidRDefault="001F56FD" w:rsidP="001F56FD">
      <w:pPr>
        <w:pStyle w:val="Ttulo2"/>
      </w:pPr>
      <w:bookmarkStart w:id="57" w:name="_Ref130841495"/>
      <w:bookmarkStart w:id="58" w:name="_Toc54164915"/>
      <w:bookmarkStart w:id="59" w:name="_Toc54165669"/>
      <w:bookmarkStart w:id="60" w:name="_Toc54169327"/>
      <w:bookmarkStart w:id="61" w:name="_Toc96347433"/>
      <w:bookmarkStart w:id="62" w:name="_Toc96357717"/>
      <w:bookmarkStart w:id="63" w:name="_Toc96491860"/>
      <w:bookmarkStart w:id="64" w:name="_Toc351015594"/>
      <w:r w:rsidRPr="001F56FD">
        <w:t>JUSTIFICATIVA</w:t>
      </w:r>
      <w:bookmarkEnd w:id="57"/>
    </w:p>
    <w:p w14:paraId="414A3ACB" w14:textId="317A6736" w:rsidR="001F56FD" w:rsidRDefault="001F56FD" w:rsidP="001F56FD">
      <w:pPr>
        <w:pStyle w:val="TF-TEXTO"/>
      </w:pPr>
      <w:bookmarkStart w:id="65" w:name="_Ref52025161"/>
      <w:r>
        <w:t xml:space="preserve">Nas seções </w:t>
      </w:r>
      <w:r w:rsidR="00892E8B">
        <w:fldChar w:fldCharType="begin"/>
      </w:r>
      <w:r w:rsidR="00892E8B">
        <w:instrText xml:space="preserve"> REF _Ref137141055 \r \h </w:instrText>
      </w:r>
      <w:r w:rsidR="00892E8B">
        <w:fldChar w:fldCharType="separate"/>
      </w:r>
      <w:r w:rsidR="00892E8B">
        <w:t>1</w:t>
      </w:r>
      <w:r w:rsidR="00892E8B">
        <w:fldChar w:fldCharType="end"/>
      </w:r>
      <w:r>
        <w:t xml:space="preserve"> e </w:t>
      </w:r>
      <w:r w:rsidR="00892E8B">
        <w:fldChar w:fldCharType="begin"/>
      </w:r>
      <w:r w:rsidR="00892E8B">
        <w:instrText xml:space="preserve"> REF _Ref106623859 \r \h </w:instrText>
      </w:r>
      <w:r w:rsidR="00892E8B">
        <w:fldChar w:fldCharType="separate"/>
      </w:r>
      <w:r w:rsidR="00892E8B">
        <w:t>2</w:t>
      </w:r>
      <w:r w:rsidR="00892E8B">
        <w:fldChar w:fldCharType="end"/>
      </w:r>
      <w:r>
        <w:t xml:space="preserve"> foram evidenciados o tema do trabalho proposto. Cabe destacar que a sociabilidade no CrossFit® é permeada por valores de superação, solidariedade, comparação e competição entre os participantes e consigo mesmo, instigando a aprimorar e se superar constantemente (</w:t>
      </w:r>
      <w:r w:rsidRPr="00031BE4">
        <w:t>BAPTISTA</w:t>
      </w:r>
      <w:r>
        <w:t>; BRANDÃO,</w:t>
      </w:r>
      <w:r w:rsidRPr="00031BE4">
        <w:t xml:space="preserve"> 2022</w:t>
      </w:r>
      <w:r>
        <w:t>)</w:t>
      </w:r>
      <w:r w:rsidRPr="00DE47E7">
        <w:t>.</w:t>
      </w:r>
      <w:r>
        <w:t xml:space="preserve"> Santos (2021) complementa a importância de obter hábitos de atividade física, pois, além das diminuições das doenças, também, contribui para a produtividade, ânimo, para um controle de estresse, combate ao sedentarismo, melhorias na autoestima, para a melhoria da estética e a performance esportiva. Nesse contexto, </w:t>
      </w:r>
      <w:proofErr w:type="spellStart"/>
      <w:r>
        <w:t>CrossFit</w:t>
      </w:r>
      <w:proofErr w:type="spellEnd"/>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identificaram a possibilidade de desenvolver uma solução que centralize as informações e auxilie na personalização de campeonatos, dividindo em categorias a fim de respeitar a individualidade de cada usuário. No </w:t>
      </w:r>
      <w:r>
        <w:rPr>
          <w:highlight w:val="yellow"/>
        </w:rPr>
        <w:fldChar w:fldCharType="begin"/>
      </w:r>
      <w:r>
        <w:instrText xml:space="preserve"> REF _Ref130841618 \h </w:instrText>
      </w:r>
      <w:r>
        <w:rPr>
          <w:highlight w:val="yellow"/>
        </w:rPr>
      </w:r>
      <w:r>
        <w:rPr>
          <w:highlight w:val="yellow"/>
        </w:rPr>
        <w:fldChar w:fldCharType="separate"/>
      </w:r>
      <w:r w:rsidR="00B570A2">
        <w:t xml:space="preserve">Quadro </w:t>
      </w:r>
      <w:r w:rsidR="00B570A2">
        <w:rPr>
          <w:noProof/>
        </w:rPr>
        <w:t>1</w:t>
      </w:r>
      <w:r>
        <w:rPr>
          <w:highlight w:val="yellow"/>
        </w:rPr>
        <w:fldChar w:fldCharType="end"/>
      </w:r>
      <w:r>
        <w:t xml:space="preserve"> é apresentado um comparativo entre os trabalhos correlatos descritos na seção </w:t>
      </w:r>
      <w:r w:rsidR="00892E8B">
        <w:fldChar w:fldCharType="begin"/>
      </w:r>
      <w:r w:rsidR="00892E8B">
        <w:instrText xml:space="preserve"> REF _Ref106623859 \r \h </w:instrText>
      </w:r>
      <w:r w:rsidR="00892E8B">
        <w:fldChar w:fldCharType="separate"/>
      </w:r>
      <w:r w:rsidR="00892E8B">
        <w:t>2</w:t>
      </w:r>
      <w:r w:rsidR="00892E8B">
        <w:fldChar w:fldCharType="end"/>
      </w:r>
      <w:r>
        <w:t>, de modo que as linhas representam as características e as colunas os trabalhos relacionados.</w:t>
      </w:r>
    </w:p>
    <w:p w14:paraId="57BE5D81" w14:textId="24ECA7CD" w:rsidR="001F56FD" w:rsidRDefault="001F56FD" w:rsidP="001F56FD">
      <w:pPr>
        <w:pStyle w:val="TF-LEGENDA"/>
      </w:pPr>
      <w:bookmarkStart w:id="66" w:name="_Ref130841618"/>
      <w:bookmarkStart w:id="67" w:name="_Ref130841610"/>
      <w:r>
        <w:t xml:space="preserve">Quadro </w:t>
      </w:r>
      <w:fldSimple w:instr=" SEQ Quadro \* ARABIC ">
        <w:r w:rsidR="00B570A2">
          <w:rPr>
            <w:noProof/>
          </w:rPr>
          <w:t>1</w:t>
        </w:r>
      </w:fldSimple>
      <w:bookmarkEnd w:id="65"/>
      <w:bookmarkEnd w:id="66"/>
      <w:r>
        <w:t xml:space="preserve"> - Comparativo dos trabalhos correlatos</w:t>
      </w:r>
      <w:bookmarkEnd w:id="67"/>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972"/>
        <w:gridCol w:w="2028"/>
        <w:gridCol w:w="2028"/>
        <w:gridCol w:w="2028"/>
      </w:tblGrid>
      <w:tr w:rsidR="001F56FD" w:rsidRPr="00D7479E" w14:paraId="6B8D96A8" w14:textId="77777777" w:rsidTr="003C44B9">
        <w:trPr>
          <w:trHeight w:val="567"/>
          <w:jc w:val="center"/>
        </w:trPr>
        <w:tc>
          <w:tcPr>
            <w:tcW w:w="2972" w:type="dxa"/>
            <w:tcBorders>
              <w:tl2br w:val="single" w:sz="4" w:space="0" w:color="auto"/>
            </w:tcBorders>
            <w:shd w:val="clear" w:color="auto" w:fill="A6A6A6"/>
          </w:tcPr>
          <w:p w14:paraId="3D15FCF3" w14:textId="77777777" w:rsidR="001F56FD" w:rsidRPr="002551BB" w:rsidRDefault="001F56FD" w:rsidP="003C44B9">
            <w:pPr>
              <w:pStyle w:val="TF-TEXTOQUADRO"/>
              <w:jc w:val="right"/>
              <w:rPr>
                <w:b/>
                <w:bCs/>
                <w:sz w:val="20"/>
              </w:rPr>
            </w:pPr>
            <w:r w:rsidRPr="002551BB">
              <w:rPr>
                <w:b/>
                <w:bCs/>
                <w:sz w:val="20"/>
              </w:rPr>
              <w:t>Trabalhos Correlatos</w:t>
            </w:r>
          </w:p>
          <w:p w14:paraId="0F95BD03" w14:textId="77777777" w:rsidR="001F56FD" w:rsidRPr="002551BB" w:rsidRDefault="001F56FD" w:rsidP="003C44B9">
            <w:pPr>
              <w:pStyle w:val="TF-TEXTOQUADRO"/>
              <w:jc w:val="right"/>
              <w:rPr>
                <w:b/>
                <w:bCs/>
                <w:sz w:val="20"/>
              </w:rPr>
            </w:pPr>
          </w:p>
          <w:p w14:paraId="7E80E18B" w14:textId="77777777" w:rsidR="001F56FD" w:rsidRPr="002551BB" w:rsidRDefault="001F56FD" w:rsidP="003C44B9">
            <w:pPr>
              <w:pStyle w:val="TF-TEXTOQUADRO"/>
              <w:rPr>
                <w:b/>
                <w:bCs/>
                <w:sz w:val="20"/>
              </w:rPr>
            </w:pPr>
            <w:r w:rsidRPr="002551BB">
              <w:rPr>
                <w:b/>
                <w:bCs/>
                <w:sz w:val="20"/>
              </w:rPr>
              <w:t>Características</w:t>
            </w:r>
          </w:p>
        </w:tc>
        <w:tc>
          <w:tcPr>
            <w:tcW w:w="2028" w:type="dxa"/>
            <w:shd w:val="clear" w:color="auto" w:fill="A6A6A6"/>
            <w:vAlign w:val="center"/>
          </w:tcPr>
          <w:p w14:paraId="3159A050" w14:textId="77777777" w:rsidR="001F56FD" w:rsidRPr="002551BB" w:rsidRDefault="001F56FD" w:rsidP="003C44B9">
            <w:pPr>
              <w:pStyle w:val="TF-TEXTOQUADRO"/>
              <w:jc w:val="center"/>
              <w:rPr>
                <w:b/>
                <w:bCs/>
                <w:sz w:val="20"/>
                <w:lang w:val="en-US"/>
              </w:rPr>
            </w:pPr>
            <w:r w:rsidRPr="002551BB">
              <w:rPr>
                <w:b/>
                <w:bCs/>
                <w:sz w:val="20"/>
                <w:lang w:val="en-US"/>
              </w:rPr>
              <w:t>CrossFit®</w:t>
            </w:r>
            <w:r w:rsidRPr="002551BB">
              <w:rPr>
                <w:rFonts w:eastAsia="MS Gothic"/>
                <w:b/>
                <w:bCs/>
                <w:sz w:val="20"/>
                <w:lang w:val="en-US"/>
              </w:rPr>
              <w:t xml:space="preserve"> </w:t>
            </w:r>
            <w:r w:rsidRPr="002551BB">
              <w:rPr>
                <w:b/>
                <w:bCs/>
                <w:sz w:val="20"/>
                <w:lang w:val="en-US"/>
              </w:rPr>
              <w:t>Games</w:t>
            </w:r>
          </w:p>
          <w:p w14:paraId="5667D8A1" w14:textId="77777777" w:rsidR="001F56FD" w:rsidRPr="002551BB" w:rsidRDefault="001F56FD" w:rsidP="003C44B9">
            <w:pPr>
              <w:pStyle w:val="TF-TEXTOQUADRO"/>
              <w:jc w:val="center"/>
              <w:rPr>
                <w:b/>
                <w:bCs/>
                <w:sz w:val="20"/>
                <w:lang w:val="en-US"/>
              </w:rPr>
            </w:pPr>
            <w:r w:rsidRPr="002551BB">
              <w:rPr>
                <w:b/>
                <w:bCs/>
                <w:sz w:val="20"/>
                <w:lang w:val="en-US"/>
              </w:rPr>
              <w:t>(CROSSFIT® GAMES, 2023)</w:t>
            </w:r>
          </w:p>
        </w:tc>
        <w:tc>
          <w:tcPr>
            <w:tcW w:w="2028" w:type="dxa"/>
            <w:shd w:val="clear" w:color="auto" w:fill="A6A6A6"/>
            <w:vAlign w:val="center"/>
          </w:tcPr>
          <w:p w14:paraId="68EE81D6" w14:textId="77777777" w:rsidR="001F56FD" w:rsidRPr="002551BB" w:rsidRDefault="001F56FD" w:rsidP="003C44B9">
            <w:pPr>
              <w:pStyle w:val="TF-TEXTOQUADRO"/>
              <w:jc w:val="center"/>
              <w:rPr>
                <w:b/>
                <w:bCs/>
                <w:sz w:val="20"/>
              </w:rPr>
            </w:pPr>
            <w:proofErr w:type="spellStart"/>
            <w:r w:rsidRPr="002551BB">
              <w:rPr>
                <w:b/>
                <w:bCs/>
                <w:sz w:val="20"/>
              </w:rPr>
              <w:t>WODEngage</w:t>
            </w:r>
            <w:proofErr w:type="spellEnd"/>
          </w:p>
          <w:p w14:paraId="20F7D76B" w14:textId="77777777" w:rsidR="001F56FD" w:rsidRPr="002551BB" w:rsidRDefault="001F56FD" w:rsidP="003C44B9">
            <w:pPr>
              <w:pStyle w:val="TF-TEXTOQUADRO"/>
              <w:jc w:val="center"/>
              <w:rPr>
                <w:b/>
                <w:bCs/>
                <w:sz w:val="20"/>
              </w:rPr>
            </w:pPr>
            <w:r w:rsidRPr="002551BB">
              <w:rPr>
                <w:b/>
                <w:bCs/>
                <w:sz w:val="20"/>
              </w:rPr>
              <w:t>(WODENGAGE, 2023)</w:t>
            </w:r>
          </w:p>
        </w:tc>
        <w:tc>
          <w:tcPr>
            <w:tcW w:w="2028" w:type="dxa"/>
            <w:shd w:val="clear" w:color="auto" w:fill="A6A6A6"/>
            <w:vAlign w:val="center"/>
          </w:tcPr>
          <w:p w14:paraId="5F0FF431" w14:textId="77777777" w:rsidR="001F56FD" w:rsidRPr="002551BB" w:rsidRDefault="001F56FD" w:rsidP="003C44B9">
            <w:pPr>
              <w:pStyle w:val="TF-TEXTOQUADRO"/>
              <w:jc w:val="center"/>
              <w:rPr>
                <w:b/>
                <w:bCs/>
                <w:sz w:val="20"/>
                <w:lang w:val="en-US"/>
              </w:rPr>
            </w:pPr>
            <w:r w:rsidRPr="002551BB">
              <w:rPr>
                <w:b/>
                <w:bCs/>
                <w:sz w:val="20"/>
                <w:lang w:val="en-US"/>
              </w:rPr>
              <w:t>Smart Ranking</w:t>
            </w:r>
          </w:p>
          <w:p w14:paraId="0217F138" w14:textId="77777777" w:rsidR="001F56FD" w:rsidRPr="002551BB" w:rsidRDefault="001F56FD" w:rsidP="003C44B9">
            <w:pPr>
              <w:pStyle w:val="TF-TEXTOQUADRO"/>
              <w:jc w:val="center"/>
              <w:rPr>
                <w:b/>
                <w:bCs/>
                <w:sz w:val="20"/>
                <w:lang w:val="en-US"/>
              </w:rPr>
            </w:pPr>
            <w:r w:rsidRPr="002551BB">
              <w:rPr>
                <w:b/>
                <w:bCs/>
                <w:sz w:val="20"/>
                <w:lang w:val="en-US"/>
              </w:rPr>
              <w:t>(FACCIOLI; MOIA, 2023)</w:t>
            </w:r>
          </w:p>
        </w:tc>
      </w:tr>
      <w:tr w:rsidR="001F56FD" w14:paraId="4E488C5A" w14:textId="77777777" w:rsidTr="003C44B9">
        <w:trPr>
          <w:trHeight w:val="62"/>
          <w:jc w:val="center"/>
        </w:trPr>
        <w:tc>
          <w:tcPr>
            <w:tcW w:w="2972" w:type="dxa"/>
            <w:shd w:val="clear" w:color="auto" w:fill="auto"/>
          </w:tcPr>
          <w:p w14:paraId="31D99668" w14:textId="77777777" w:rsidR="001F56FD" w:rsidRPr="002551BB" w:rsidRDefault="001F56FD" w:rsidP="003C44B9">
            <w:pPr>
              <w:pStyle w:val="TF-TEXTOQUADRO"/>
              <w:rPr>
                <w:sz w:val="20"/>
              </w:rPr>
            </w:pPr>
            <w:r w:rsidRPr="002551BB">
              <w:rPr>
                <w:sz w:val="20"/>
              </w:rPr>
              <w:t>Manter cadastro de usuário</w:t>
            </w:r>
          </w:p>
        </w:tc>
        <w:tc>
          <w:tcPr>
            <w:tcW w:w="2028" w:type="dxa"/>
            <w:shd w:val="clear" w:color="auto" w:fill="auto"/>
          </w:tcPr>
          <w:p w14:paraId="036BE96E"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DE6C5A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93A57D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2E5E18BE" w14:textId="77777777" w:rsidTr="003C44B9">
        <w:trPr>
          <w:trHeight w:val="62"/>
          <w:jc w:val="center"/>
        </w:trPr>
        <w:tc>
          <w:tcPr>
            <w:tcW w:w="2972" w:type="dxa"/>
            <w:shd w:val="clear" w:color="auto" w:fill="auto"/>
          </w:tcPr>
          <w:p w14:paraId="503D29D8" w14:textId="77777777" w:rsidR="001F56FD" w:rsidRPr="002551BB" w:rsidRDefault="001F56FD" w:rsidP="003C44B9">
            <w:pPr>
              <w:pStyle w:val="TF-TEXTOQUADRO"/>
              <w:rPr>
                <w:sz w:val="20"/>
              </w:rPr>
            </w:pPr>
            <w:r w:rsidRPr="002551BB">
              <w:rPr>
                <w:sz w:val="20"/>
              </w:rPr>
              <w:t>Administrar evento</w:t>
            </w:r>
          </w:p>
        </w:tc>
        <w:tc>
          <w:tcPr>
            <w:tcW w:w="2028" w:type="dxa"/>
            <w:shd w:val="clear" w:color="auto" w:fill="auto"/>
          </w:tcPr>
          <w:p w14:paraId="557B1271"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6D7F641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4B30E8C1"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4521C4F" w14:textId="77777777" w:rsidTr="003C44B9">
        <w:trPr>
          <w:jc w:val="center"/>
        </w:trPr>
        <w:tc>
          <w:tcPr>
            <w:tcW w:w="2972" w:type="dxa"/>
            <w:shd w:val="clear" w:color="auto" w:fill="auto"/>
          </w:tcPr>
          <w:p w14:paraId="6AE808B0" w14:textId="77777777" w:rsidR="001F56FD" w:rsidRPr="002551BB" w:rsidRDefault="001F56FD" w:rsidP="003C44B9">
            <w:pPr>
              <w:pStyle w:val="TF-TEXTOQUADRO"/>
              <w:rPr>
                <w:sz w:val="20"/>
              </w:rPr>
            </w:pPr>
            <w:r w:rsidRPr="002551BB">
              <w:rPr>
                <w:sz w:val="20"/>
              </w:rPr>
              <w:t>Cronograma</w:t>
            </w:r>
          </w:p>
        </w:tc>
        <w:tc>
          <w:tcPr>
            <w:tcW w:w="2028" w:type="dxa"/>
            <w:shd w:val="clear" w:color="auto" w:fill="auto"/>
          </w:tcPr>
          <w:p w14:paraId="62A235B5"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3F33EA5"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5B6E3E9" w14:textId="77777777" w:rsidR="001F56FD" w:rsidRPr="002551BB" w:rsidRDefault="001F56FD" w:rsidP="003C44B9">
            <w:pPr>
              <w:pStyle w:val="TF-TEXTOQUADRO"/>
              <w:jc w:val="center"/>
              <w:rPr>
                <w:sz w:val="20"/>
              </w:rPr>
            </w:pPr>
            <w:r w:rsidRPr="002551BB">
              <w:rPr>
                <w:color w:val="FF0000"/>
                <w:sz w:val="20"/>
              </w:rPr>
              <w:t>X</w:t>
            </w:r>
          </w:p>
        </w:tc>
      </w:tr>
      <w:tr w:rsidR="001F56FD" w14:paraId="3BE5BDDF" w14:textId="77777777" w:rsidTr="003C44B9">
        <w:trPr>
          <w:jc w:val="center"/>
        </w:trPr>
        <w:tc>
          <w:tcPr>
            <w:tcW w:w="2972" w:type="dxa"/>
            <w:shd w:val="clear" w:color="auto" w:fill="auto"/>
          </w:tcPr>
          <w:p w14:paraId="0D150B86" w14:textId="77777777" w:rsidR="001F56FD" w:rsidRPr="002551BB" w:rsidRDefault="001F56FD" w:rsidP="003C44B9">
            <w:pPr>
              <w:pStyle w:val="TF-TEXTOQUADRO"/>
              <w:rPr>
                <w:sz w:val="20"/>
              </w:rPr>
            </w:pPr>
            <w:r w:rsidRPr="002551BB">
              <w:rPr>
                <w:sz w:val="20"/>
              </w:rPr>
              <w:t>Incluir resultado</w:t>
            </w:r>
          </w:p>
        </w:tc>
        <w:tc>
          <w:tcPr>
            <w:tcW w:w="2028" w:type="dxa"/>
            <w:shd w:val="clear" w:color="auto" w:fill="auto"/>
          </w:tcPr>
          <w:p w14:paraId="7B67BAD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5578B069"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12149D5D"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09E9EDEB" w14:textId="77777777" w:rsidTr="003C44B9">
        <w:trPr>
          <w:jc w:val="center"/>
        </w:trPr>
        <w:tc>
          <w:tcPr>
            <w:tcW w:w="2972" w:type="dxa"/>
            <w:shd w:val="clear" w:color="auto" w:fill="auto"/>
          </w:tcPr>
          <w:p w14:paraId="77B1D99E" w14:textId="77777777" w:rsidR="001F56FD" w:rsidRPr="002551BB" w:rsidRDefault="001F56FD" w:rsidP="003C44B9">
            <w:pPr>
              <w:pStyle w:val="TF-TEXTOQUADRO"/>
              <w:rPr>
                <w:sz w:val="20"/>
              </w:rPr>
            </w:pPr>
            <w:r w:rsidRPr="002551BB">
              <w:rPr>
                <w:sz w:val="20"/>
              </w:rPr>
              <w:t>Visualizar ranking</w:t>
            </w:r>
          </w:p>
        </w:tc>
        <w:tc>
          <w:tcPr>
            <w:tcW w:w="2028" w:type="dxa"/>
            <w:shd w:val="clear" w:color="auto" w:fill="auto"/>
          </w:tcPr>
          <w:p w14:paraId="7CF678C8"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16849090"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76AA9A2F"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r>
      <w:tr w:rsidR="001F56FD" w14:paraId="7E2B624D" w14:textId="77777777" w:rsidTr="003C44B9">
        <w:trPr>
          <w:trHeight w:val="62"/>
          <w:jc w:val="center"/>
        </w:trPr>
        <w:tc>
          <w:tcPr>
            <w:tcW w:w="2972" w:type="dxa"/>
            <w:shd w:val="clear" w:color="auto" w:fill="auto"/>
          </w:tcPr>
          <w:p w14:paraId="6E591920" w14:textId="77777777" w:rsidR="001F56FD" w:rsidRPr="002551BB" w:rsidRDefault="001F56FD" w:rsidP="003C44B9">
            <w:pPr>
              <w:pStyle w:val="TF-TEXTOQUADRO"/>
              <w:rPr>
                <w:sz w:val="20"/>
              </w:rPr>
            </w:pPr>
            <w:r>
              <w:rPr>
                <w:sz w:val="20"/>
              </w:rPr>
              <w:t>Visualizar a</w:t>
            </w:r>
            <w:r w:rsidRPr="002551BB">
              <w:rPr>
                <w:sz w:val="20"/>
              </w:rPr>
              <w:t>rtigos/</w:t>
            </w:r>
            <w:r>
              <w:rPr>
                <w:sz w:val="20"/>
              </w:rPr>
              <w:t>n</w:t>
            </w:r>
            <w:r w:rsidRPr="002551BB">
              <w:rPr>
                <w:sz w:val="20"/>
              </w:rPr>
              <w:t>otícias</w:t>
            </w:r>
          </w:p>
        </w:tc>
        <w:tc>
          <w:tcPr>
            <w:tcW w:w="2028" w:type="dxa"/>
            <w:shd w:val="clear" w:color="auto" w:fill="auto"/>
          </w:tcPr>
          <w:p w14:paraId="6B25C8C6" w14:textId="77777777" w:rsidR="001F56FD" w:rsidRPr="002551BB" w:rsidRDefault="001F56FD" w:rsidP="003C44B9">
            <w:pPr>
              <w:pStyle w:val="TF-TEXTOQUADRO"/>
              <w:jc w:val="center"/>
              <w:rPr>
                <w:sz w:val="20"/>
              </w:rPr>
            </w:pPr>
            <w:r w:rsidRPr="002551BB">
              <w:rPr>
                <w:rFonts w:ascii="Segoe UI Symbol" w:hAnsi="Segoe UI Symbol" w:cs="Segoe UI Symbol"/>
                <w:color w:val="00B050"/>
                <w:sz w:val="20"/>
              </w:rPr>
              <w:t>✓</w:t>
            </w:r>
          </w:p>
        </w:tc>
        <w:tc>
          <w:tcPr>
            <w:tcW w:w="2028" w:type="dxa"/>
            <w:shd w:val="clear" w:color="auto" w:fill="auto"/>
          </w:tcPr>
          <w:p w14:paraId="2394405A" w14:textId="77777777" w:rsidR="001F56FD" w:rsidRPr="002551BB" w:rsidRDefault="001F56FD" w:rsidP="003C44B9">
            <w:pPr>
              <w:pStyle w:val="TF-TEXTOQUADRO"/>
              <w:jc w:val="center"/>
              <w:rPr>
                <w:sz w:val="20"/>
              </w:rPr>
            </w:pPr>
            <w:r w:rsidRPr="002551BB">
              <w:rPr>
                <w:color w:val="FF0000"/>
                <w:sz w:val="20"/>
              </w:rPr>
              <w:t>X</w:t>
            </w:r>
          </w:p>
        </w:tc>
        <w:tc>
          <w:tcPr>
            <w:tcW w:w="2028" w:type="dxa"/>
            <w:shd w:val="clear" w:color="auto" w:fill="auto"/>
          </w:tcPr>
          <w:p w14:paraId="0975903E" w14:textId="77777777" w:rsidR="001F56FD" w:rsidRPr="002551BB" w:rsidRDefault="001F56FD" w:rsidP="003C44B9">
            <w:pPr>
              <w:pStyle w:val="TF-TEXTOQUADRO"/>
              <w:jc w:val="center"/>
              <w:rPr>
                <w:sz w:val="20"/>
              </w:rPr>
            </w:pPr>
            <w:r w:rsidRPr="002551BB">
              <w:rPr>
                <w:color w:val="FF0000"/>
                <w:sz w:val="20"/>
              </w:rPr>
              <w:t>X</w:t>
            </w:r>
          </w:p>
        </w:tc>
      </w:tr>
      <w:tr w:rsidR="001F56FD" w14:paraId="24484EDB" w14:textId="77777777" w:rsidTr="003C44B9">
        <w:trPr>
          <w:jc w:val="center"/>
        </w:trPr>
        <w:tc>
          <w:tcPr>
            <w:tcW w:w="2972" w:type="dxa"/>
            <w:shd w:val="clear" w:color="auto" w:fill="auto"/>
          </w:tcPr>
          <w:p w14:paraId="6167249F" w14:textId="77777777" w:rsidR="001F56FD" w:rsidRPr="002551BB" w:rsidRDefault="001F56FD" w:rsidP="003C44B9">
            <w:pPr>
              <w:pStyle w:val="TF-TEXTOQUADRO"/>
              <w:rPr>
                <w:sz w:val="20"/>
              </w:rPr>
            </w:pPr>
            <w:r w:rsidRPr="002551BB">
              <w:rPr>
                <w:sz w:val="20"/>
              </w:rPr>
              <w:t>Notificar usuário</w:t>
            </w:r>
          </w:p>
        </w:tc>
        <w:tc>
          <w:tcPr>
            <w:tcW w:w="2028" w:type="dxa"/>
            <w:shd w:val="clear" w:color="auto" w:fill="auto"/>
          </w:tcPr>
          <w:p w14:paraId="4CF4E351"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69C1886B" w14:textId="77777777" w:rsidR="001F56FD" w:rsidRPr="002551BB" w:rsidRDefault="001F56FD" w:rsidP="003C44B9">
            <w:pPr>
              <w:pStyle w:val="TF-TEXTOQUADRO"/>
              <w:jc w:val="center"/>
              <w:rPr>
                <w:color w:val="00B050"/>
                <w:sz w:val="20"/>
              </w:rPr>
            </w:pPr>
            <w:r w:rsidRPr="002551BB">
              <w:rPr>
                <w:rFonts w:ascii="Segoe UI Symbol" w:hAnsi="Segoe UI Symbol" w:cs="Segoe UI Symbol"/>
                <w:color w:val="00B050"/>
                <w:sz w:val="20"/>
              </w:rPr>
              <w:t>✓</w:t>
            </w:r>
          </w:p>
        </w:tc>
        <w:tc>
          <w:tcPr>
            <w:tcW w:w="2028" w:type="dxa"/>
            <w:shd w:val="clear" w:color="auto" w:fill="auto"/>
          </w:tcPr>
          <w:p w14:paraId="409B6396" w14:textId="77777777" w:rsidR="001F56FD" w:rsidRPr="002551BB" w:rsidRDefault="001F56FD" w:rsidP="003C44B9">
            <w:pPr>
              <w:pStyle w:val="TF-TEXTOQUADRO"/>
              <w:jc w:val="center"/>
              <w:rPr>
                <w:color w:val="FF0000"/>
                <w:sz w:val="20"/>
              </w:rPr>
            </w:pPr>
            <w:r w:rsidRPr="002551BB">
              <w:rPr>
                <w:color w:val="FF0000"/>
                <w:sz w:val="20"/>
              </w:rPr>
              <w:t>X</w:t>
            </w:r>
          </w:p>
        </w:tc>
      </w:tr>
    </w:tbl>
    <w:p w14:paraId="0505E77A" w14:textId="77777777" w:rsidR="001F56FD" w:rsidRPr="0075781C" w:rsidRDefault="001F56FD" w:rsidP="001F56FD">
      <w:pPr>
        <w:pStyle w:val="TF-FONTE"/>
      </w:pPr>
      <w:r>
        <w:t>Fonte: elaborado pela autora.</w:t>
      </w:r>
    </w:p>
    <w:p w14:paraId="3482D5CB" w14:textId="18AEEAC3" w:rsidR="001F56FD" w:rsidRPr="00944DF0" w:rsidRDefault="001F56FD" w:rsidP="000B63AB">
      <w:pPr>
        <w:pStyle w:val="TF-TEXTO"/>
      </w:pPr>
      <w:r>
        <w:t>Pelo</w:t>
      </w:r>
      <w:r w:rsidRPr="00BE6B11">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rPr>
          <w:color w:val="FF0000"/>
        </w:rPr>
        <w:t xml:space="preserve"> </w:t>
      </w:r>
      <w:r w:rsidRPr="00BE6B11">
        <w:t xml:space="preserve">é possível identificar que as soluções de </w:t>
      </w:r>
      <w:proofErr w:type="spellStart"/>
      <w:r>
        <w:t>CrossFit</w:t>
      </w:r>
      <w:proofErr w:type="spellEnd"/>
      <w:r>
        <w:t xml:space="preserve">® Games (2023), </w:t>
      </w:r>
      <w:proofErr w:type="spellStart"/>
      <w:r>
        <w:t>WodEngage</w:t>
      </w:r>
      <w:proofErr w:type="spellEnd"/>
      <w:r>
        <w:t xml:space="preserve"> (2023</w:t>
      </w:r>
      <w:r w:rsidRPr="00BE6B11">
        <w:t xml:space="preserve">) </w:t>
      </w:r>
      <w:r>
        <w:t xml:space="preserve">e </w:t>
      </w:r>
      <w:proofErr w:type="spellStart"/>
      <w:r>
        <w:t>Faccioli</w:t>
      </w:r>
      <w:proofErr w:type="spellEnd"/>
      <w:r>
        <w:t xml:space="preserve"> e </w:t>
      </w:r>
      <w:proofErr w:type="spellStart"/>
      <w:r>
        <w:t>Moia</w:t>
      </w:r>
      <w:proofErr w:type="spellEnd"/>
      <w:r>
        <w:t xml:space="preserve"> (2023) </w:t>
      </w:r>
      <w:r w:rsidRPr="00BE6B11">
        <w:t xml:space="preserve">permitem </w:t>
      </w:r>
      <w:r>
        <w:t xml:space="preserve">manter </w:t>
      </w:r>
      <w:r w:rsidRPr="00BE6B11">
        <w:t>cadastro de usuário</w:t>
      </w:r>
      <w:r>
        <w:t>. E</w:t>
      </w:r>
      <w:r w:rsidRPr="00BE6B11">
        <w:t xml:space="preserve">ssa característica é importante devido a possibilitar que mais de </w:t>
      </w:r>
      <w:r w:rsidR="00AD0F37">
        <w:t xml:space="preserve">um </w:t>
      </w:r>
      <w:r>
        <w:t>usuário acesse a plataforma</w:t>
      </w:r>
      <w:r w:rsidRPr="00BE6B11">
        <w:t xml:space="preserve">. </w:t>
      </w:r>
      <w:r>
        <w:t xml:space="preserve">Já a característica de administrar eventos está presente em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sendo essencial para que um novo campeonato possa ser cadastrado e para que se possa realizar seu acompanhamento. WodEngage (2023) ainda se destaca por conter cronograma do evento, disponibilizando a informação de horário dos </w:t>
      </w:r>
      <w:proofErr w:type="spellStart"/>
      <w:r>
        <w:t>WODs</w:t>
      </w:r>
      <w:proofErr w:type="spellEnd"/>
      <w:r>
        <w:t xml:space="preserve">. CrossFit® </w:t>
      </w:r>
      <w:r>
        <w:lastRenderedPageBreak/>
        <w:t xml:space="preserve">Games (2023) e </w:t>
      </w:r>
      <w:proofErr w:type="spellStart"/>
      <w:r>
        <w:t>Faccioli</w:t>
      </w:r>
      <w:proofErr w:type="spellEnd"/>
      <w:r>
        <w:t xml:space="preserve"> e </w:t>
      </w:r>
      <w:proofErr w:type="spellStart"/>
      <w:r>
        <w:t>Moia</w:t>
      </w:r>
      <w:proofErr w:type="spellEnd"/>
      <w:r>
        <w:t xml:space="preserve"> (2023) possuem a característica de incluir resultado, característica essencial para somatória de um ranking. Essa característica é complementada pela característica de visualizar ranking, presente em </w:t>
      </w:r>
      <w:proofErr w:type="spellStart"/>
      <w:r>
        <w:t>CrossFit</w:t>
      </w:r>
      <w:proofErr w:type="spellEnd"/>
      <w:r w:rsidR="000B63AB">
        <w:t>®</w:t>
      </w:r>
      <w:r>
        <w:t xml:space="preserve"> Games (2023), </w:t>
      </w:r>
      <w:proofErr w:type="spellStart"/>
      <w:r>
        <w:t>WodEngage</w:t>
      </w:r>
      <w:proofErr w:type="spellEnd"/>
      <w:r>
        <w:t xml:space="preserve"> (2023) e </w:t>
      </w:r>
      <w:proofErr w:type="spellStart"/>
      <w:r>
        <w:t>Faccioli</w:t>
      </w:r>
      <w:proofErr w:type="spellEnd"/>
      <w:r>
        <w:t xml:space="preserve"> e </w:t>
      </w:r>
      <w:proofErr w:type="spellStart"/>
      <w:r>
        <w:t>Moia</w:t>
      </w:r>
      <w:proofErr w:type="spellEnd"/>
      <w:r>
        <w:t xml:space="preserve"> (2023), na qual é possível realizar filtro de local e/ou categoria. CrossFit® Games (2023) ainda se destaca por ter a opção de visualizar </w:t>
      </w:r>
      <w:r w:rsidRPr="00944DF0">
        <w:t>artigos e notícias</w:t>
      </w:r>
      <w:r>
        <w:t xml:space="preserve">, na qual são apresentados </w:t>
      </w:r>
      <w:r w:rsidRPr="00944DF0">
        <w:t>artigos ou notícias que podem ser pertinentes ao usuário</w:t>
      </w:r>
      <w:r>
        <w:t>.</w:t>
      </w:r>
      <w:r w:rsidRPr="00944DF0">
        <w:t xml:space="preserve"> Já a possibilidade de notificar usuários é disponibilizada por </w:t>
      </w:r>
      <w:r>
        <w:t>CrossFit® Games (2023) e WodEngage (2023)</w:t>
      </w:r>
      <w:r w:rsidRPr="00944DF0">
        <w:t xml:space="preserve">, possibilitando que </w:t>
      </w:r>
      <w:r>
        <w:t>a solução</w:t>
      </w:r>
      <w:r w:rsidRPr="00944DF0">
        <w:t xml:space="preserve"> envie notificações ao usuário, </w:t>
      </w:r>
      <w:r>
        <w:t xml:space="preserve">por meio do e-mail, podendo incentivar a inscrição </w:t>
      </w:r>
      <w:r w:rsidRPr="00944DF0">
        <w:t>de um novo evento e lembretes.</w:t>
      </w:r>
    </w:p>
    <w:p w14:paraId="1A508C70" w14:textId="57C2062F" w:rsidR="001F56FD" w:rsidRDefault="001F56FD" w:rsidP="001F56FD">
      <w:pPr>
        <w:pStyle w:val="TF-ALNEA"/>
        <w:numPr>
          <w:ilvl w:val="0"/>
          <w:numId w:val="0"/>
        </w:numPr>
        <w:ind w:firstLine="567"/>
        <w:contextualSpacing w:val="0"/>
      </w:pPr>
      <w:r w:rsidRPr="00944DF0">
        <w:t xml:space="preserve">A presente proposta apresenta paridade com todos os três trabalhos correlatos apresentados. </w:t>
      </w:r>
      <w:r>
        <w:t>Cabe destacar, que a</w:t>
      </w:r>
      <w:r w:rsidRPr="00944DF0">
        <w:t xml:space="preserve"> solução proposta busca facilitar </w:t>
      </w:r>
      <w:r>
        <w:t xml:space="preserve">as atividades e o gerenciamento envolvido em um </w:t>
      </w:r>
      <w:r w:rsidRPr="00944DF0">
        <w:t>evento de CrossFit</w:t>
      </w:r>
      <w:r>
        <w:t>®</w:t>
      </w:r>
      <w:r w:rsidRPr="00944DF0">
        <w:rPr>
          <w:rFonts w:ascii="MS Gothic" w:eastAsia="MS Gothic" w:hAnsi="MS Gothic" w:cs="MS Gothic" w:hint="eastAsia"/>
          <w:sz w:val="16"/>
          <w:szCs w:val="16"/>
        </w:rPr>
        <w:t>,</w:t>
      </w:r>
      <w:r w:rsidRPr="00944DF0">
        <w:rPr>
          <w:rFonts w:ascii="MS Gothic" w:eastAsia="MS Gothic" w:hAnsi="MS Gothic" w:cs="MS Gothic"/>
          <w:sz w:val="16"/>
          <w:szCs w:val="16"/>
        </w:rPr>
        <w:t xml:space="preserve"> </w:t>
      </w:r>
      <w:r w:rsidRPr="00944DF0">
        <w:t>eliminando tarefas de cálculo de súmulas e facilitando a gestão organizacional das informações, tendo centradas em um único local.</w:t>
      </w:r>
      <w:r>
        <w:t xml:space="preserve"> A ideia proposta, também busca apresentar um </w:t>
      </w:r>
      <w:proofErr w:type="spellStart"/>
      <w:r w:rsidR="00892E8B" w:rsidRPr="00892E8B">
        <w:rPr>
          <w:i/>
          <w:iCs/>
        </w:rPr>
        <w:t>leaderboard</w:t>
      </w:r>
      <w:proofErr w:type="spellEnd"/>
      <w:r>
        <w:t xml:space="preserve"> para o usuário, um acompanhamento do evento que está participando, assim como promover uma maior interação dos atletas.</w:t>
      </w:r>
    </w:p>
    <w:p w14:paraId="1F28674D" w14:textId="2E689C87" w:rsidR="001F56FD" w:rsidRDefault="001F56FD" w:rsidP="001F56FD">
      <w:pPr>
        <w:pStyle w:val="TF-ALNEA"/>
        <w:numPr>
          <w:ilvl w:val="0"/>
          <w:numId w:val="0"/>
        </w:numPr>
        <w:ind w:firstLine="567"/>
        <w:contextualSpacing w:val="0"/>
      </w:pPr>
      <w:r>
        <w:t>Com base nessas características, tal como apresentadas no</w:t>
      </w:r>
      <w:r>
        <w:rPr>
          <w:color w:val="FF0000"/>
        </w:rPr>
        <w:t xml:space="preserve"> </w:t>
      </w:r>
      <w:r>
        <w:rPr>
          <w:color w:val="FF0000"/>
        </w:rPr>
        <w:fldChar w:fldCharType="begin"/>
      </w:r>
      <w:r>
        <w:rPr>
          <w:color w:val="FF0000"/>
        </w:rPr>
        <w:instrText xml:space="preserve"> REF _Ref130841618 \h </w:instrText>
      </w:r>
      <w:r>
        <w:rPr>
          <w:color w:val="FF0000"/>
        </w:rPr>
      </w:r>
      <w:r>
        <w:rPr>
          <w:color w:val="FF0000"/>
        </w:rPr>
        <w:fldChar w:fldCharType="separate"/>
      </w:r>
      <w:r w:rsidR="00B570A2">
        <w:t xml:space="preserve">Quadro </w:t>
      </w:r>
      <w:r w:rsidR="00B570A2">
        <w:rPr>
          <w:noProof/>
        </w:rPr>
        <w:t>1</w:t>
      </w:r>
      <w:r>
        <w:rPr>
          <w:color w:val="FF0000"/>
        </w:rPr>
        <w:fldChar w:fldCharType="end"/>
      </w:r>
      <w:r>
        <w:t xml:space="preserve">, é perceptível que o trabalho possuí relevância para a sociedade. A solução proposta traz valor e contribuirá socialmente não apenas em incentivar a prática de exercícios físicos, mas principalmente por dar um propósito ao seu treino e a oportunidade de participar de um evento esportivo como atleta amador. A proposta ainda trará como contribuição acadêmica, o uso do Design Centrado no Usuário (User </w:t>
      </w:r>
      <w:proofErr w:type="spellStart"/>
      <w:r>
        <w:t>Centered</w:t>
      </w:r>
      <w:proofErr w:type="spellEnd"/>
      <w:r>
        <w:t xml:space="preserve"> Design - UCD) e do método </w:t>
      </w:r>
      <w:r w:rsidRPr="000109FE">
        <w:t>Relationship of M3C with User Requirements and Usability and Communicability Assessment in groupware (RURU</w:t>
      </w:r>
      <w:r w:rsidRPr="005F7E91">
        <w:t>CAg)</w:t>
      </w:r>
      <w:r>
        <w:t>, para que possam ser utilizados em trabalhos futuros.</w:t>
      </w:r>
      <w:r w:rsidRPr="005F7E91">
        <w:t xml:space="preserve"> Como contribuição tecnológica, destaca-se o desenvolvimento de uma aplicação web </w:t>
      </w:r>
      <w:r>
        <w:t xml:space="preserve">responsiva </w:t>
      </w:r>
      <w:r w:rsidRPr="005F7E91">
        <w:t>n</w:t>
      </w:r>
      <w:r>
        <w:t>a</w:t>
      </w:r>
      <w:r w:rsidRPr="005F7E91">
        <w:t xml:space="preserve"> qual o usuário torna-se o ponto central do desenvolvimento e será utilizado a biblioteca JavaScript React Native, juntamente com uma Application Programming Interface (API) implementada na linguagem C# e disponibilizada a partir de recursos de computação em nuvem.</w:t>
      </w:r>
    </w:p>
    <w:p w14:paraId="6C0FBACE" w14:textId="77777777" w:rsidR="001F56FD" w:rsidRPr="001F56FD" w:rsidRDefault="001F56FD" w:rsidP="001F56FD">
      <w:pPr>
        <w:pStyle w:val="Ttulo2"/>
      </w:pPr>
      <w:bookmarkStart w:id="68" w:name="_Ref130841517"/>
      <w:r w:rsidRPr="001F56FD">
        <w:t>REQUISITOS PRINCIPAIS DO PROBLEMA A SER TRABALHADO</w:t>
      </w:r>
      <w:bookmarkEnd w:id="58"/>
      <w:bookmarkEnd w:id="59"/>
      <w:bookmarkEnd w:id="60"/>
      <w:bookmarkEnd w:id="61"/>
      <w:bookmarkEnd w:id="62"/>
      <w:bookmarkEnd w:id="63"/>
      <w:bookmarkEnd w:id="64"/>
      <w:bookmarkEnd w:id="68"/>
    </w:p>
    <w:p w14:paraId="327E55C4" w14:textId="2833E46A" w:rsidR="001F56FD" w:rsidRDefault="001F56FD" w:rsidP="001F56FD">
      <w:pPr>
        <w:pStyle w:val="TF-TEXTO"/>
      </w:pPr>
      <w:r>
        <w:t>Nessa subseção serão especificados os principais Requisitos Funcionais (RF) e Requisitos Não Funcionais (RNF), conforme o</w:t>
      </w:r>
      <w:r>
        <w:rPr>
          <w:color w:val="FF0000"/>
        </w:rPr>
        <w:t xml:space="preserve"> </w:t>
      </w:r>
      <w:r>
        <w:rPr>
          <w:color w:val="FF0000"/>
        </w:rPr>
        <w:fldChar w:fldCharType="begin"/>
      </w:r>
      <w:r>
        <w:rPr>
          <w:color w:val="FF0000"/>
        </w:rPr>
        <w:instrText xml:space="preserve"> REF _Ref52887444 \h </w:instrText>
      </w:r>
      <w:r>
        <w:rPr>
          <w:color w:val="FF0000"/>
        </w:rPr>
      </w:r>
      <w:r>
        <w:rPr>
          <w:color w:val="FF0000"/>
        </w:rPr>
        <w:fldChar w:fldCharType="separate"/>
      </w:r>
      <w:r w:rsidR="00B570A2">
        <w:t xml:space="preserve">Quadro </w:t>
      </w:r>
      <w:r w:rsidR="00B570A2">
        <w:rPr>
          <w:noProof/>
        </w:rPr>
        <w:t>2</w:t>
      </w:r>
      <w:r>
        <w:rPr>
          <w:color w:val="FF0000"/>
        </w:rPr>
        <w:fldChar w:fldCharType="end"/>
      </w:r>
      <w:r>
        <w:t>.</w:t>
      </w:r>
    </w:p>
    <w:p w14:paraId="33AD0D75" w14:textId="6F77C898" w:rsidR="001F56FD" w:rsidRDefault="001F56FD" w:rsidP="001F56FD">
      <w:pPr>
        <w:pStyle w:val="TF-LEGENDA"/>
      </w:pPr>
      <w:bookmarkStart w:id="69" w:name="_Ref52887444"/>
      <w:r>
        <w:lastRenderedPageBreak/>
        <w:t xml:space="preserve">Quadro </w:t>
      </w:r>
      <w:fldSimple w:instr=" SEQ Quadro \* ARABIC ">
        <w:r w:rsidR="00B570A2">
          <w:rPr>
            <w:noProof/>
          </w:rPr>
          <w:t>2</w:t>
        </w:r>
      </w:fldSimple>
      <w:bookmarkEnd w:id="69"/>
      <w:r>
        <w:t xml:space="preserve"> - Principais </w:t>
      </w:r>
      <w:r w:rsidRPr="00165DBD">
        <w:t>Requisitos Funcionais e Não Funcionais</w:t>
      </w:r>
    </w:p>
    <w:tbl>
      <w:tblPr>
        <w:tblW w:w="89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8321"/>
        <w:gridCol w:w="664"/>
      </w:tblGrid>
      <w:tr w:rsidR="001F56FD" w:rsidRPr="007E0D87" w14:paraId="65E3B3C0" w14:textId="77777777" w:rsidTr="00A046CA">
        <w:trPr>
          <w:cantSplit/>
          <w:trHeight w:val="72"/>
          <w:jc w:val="center"/>
        </w:trPr>
        <w:tc>
          <w:tcPr>
            <w:tcW w:w="8321" w:type="dxa"/>
            <w:tcBorders>
              <w:top w:val="single" w:sz="4" w:space="0" w:color="auto"/>
              <w:left w:val="single" w:sz="4" w:space="0" w:color="auto"/>
              <w:right w:val="single" w:sz="4" w:space="0" w:color="auto"/>
              <w:tl2br w:val="nil"/>
            </w:tcBorders>
            <w:shd w:val="clear" w:color="auto" w:fill="A6A6A6"/>
          </w:tcPr>
          <w:p w14:paraId="10E9FF66" w14:textId="77777777" w:rsidR="001F56FD" w:rsidRPr="009964B7" w:rsidRDefault="001F56FD" w:rsidP="003C44B9">
            <w:pPr>
              <w:pStyle w:val="TF-TEXTOQUADRO"/>
              <w:rPr>
                <w:b/>
                <w:bCs/>
                <w:sz w:val="20"/>
              </w:rPr>
            </w:pPr>
            <w:r>
              <w:rPr>
                <w:b/>
                <w:bCs/>
                <w:sz w:val="20"/>
              </w:rPr>
              <w:t xml:space="preserve">A aplicação </w:t>
            </w:r>
            <w:r w:rsidRPr="009964B7">
              <w:rPr>
                <w:b/>
                <w:bCs/>
                <w:sz w:val="20"/>
              </w:rPr>
              <w:t>deve:</w:t>
            </w:r>
          </w:p>
        </w:tc>
        <w:tc>
          <w:tcPr>
            <w:tcW w:w="664" w:type="dxa"/>
            <w:tcBorders>
              <w:top w:val="single" w:sz="4" w:space="0" w:color="auto"/>
              <w:left w:val="single" w:sz="4" w:space="0" w:color="auto"/>
              <w:right w:val="single" w:sz="4" w:space="0" w:color="auto"/>
              <w:tl2br w:val="nil"/>
            </w:tcBorders>
            <w:shd w:val="clear" w:color="auto" w:fill="A6A6A6"/>
            <w:vAlign w:val="center"/>
          </w:tcPr>
          <w:p w14:paraId="7BF7A0E0" w14:textId="77777777" w:rsidR="001F56FD" w:rsidRPr="009964B7" w:rsidRDefault="001F56FD" w:rsidP="003C44B9">
            <w:pPr>
              <w:pStyle w:val="TF-TEXTOQUADRO"/>
              <w:jc w:val="center"/>
              <w:rPr>
                <w:b/>
                <w:bCs/>
                <w:sz w:val="20"/>
              </w:rPr>
            </w:pPr>
            <w:r w:rsidRPr="009964B7">
              <w:rPr>
                <w:b/>
                <w:bCs/>
                <w:sz w:val="20"/>
              </w:rPr>
              <w:t>Tipo</w:t>
            </w:r>
          </w:p>
        </w:tc>
      </w:tr>
      <w:tr w:rsidR="001F56FD" w:rsidRPr="007E0D87" w14:paraId="62FC6985" w14:textId="77777777" w:rsidTr="00A046CA">
        <w:trPr>
          <w:jc w:val="center"/>
        </w:trPr>
        <w:tc>
          <w:tcPr>
            <w:tcW w:w="8321" w:type="dxa"/>
            <w:tcBorders>
              <w:left w:val="single" w:sz="4" w:space="0" w:color="auto"/>
            </w:tcBorders>
          </w:tcPr>
          <w:p w14:paraId="6B73A8AF"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e/ou atleta </w:t>
            </w:r>
            <w:r w:rsidRPr="00584A9C">
              <w:rPr>
                <w:bCs/>
                <w:sz w:val="20"/>
              </w:rPr>
              <w:t>manter usuários (Create, Read, Update and</w:t>
            </w:r>
            <w:r>
              <w:rPr>
                <w:bCs/>
                <w:sz w:val="20"/>
              </w:rPr>
              <w:t xml:space="preserve"> </w:t>
            </w:r>
            <w:r w:rsidRPr="00584A9C">
              <w:rPr>
                <w:bCs/>
                <w:sz w:val="20"/>
              </w:rPr>
              <w:t>Delete</w:t>
            </w:r>
            <w:r>
              <w:rPr>
                <w:bCs/>
                <w:sz w:val="20"/>
              </w:rPr>
              <w:t xml:space="preserve"> - </w:t>
            </w:r>
            <w:r w:rsidRPr="00584A9C">
              <w:rPr>
                <w:bCs/>
                <w:sz w:val="20"/>
              </w:rPr>
              <w:t>CRUD</w:t>
            </w:r>
            <w:r>
              <w:rPr>
                <w:bCs/>
                <w:sz w:val="20"/>
              </w:rPr>
              <w:t>)</w:t>
            </w:r>
          </w:p>
        </w:tc>
        <w:tc>
          <w:tcPr>
            <w:tcW w:w="664" w:type="dxa"/>
            <w:tcBorders>
              <w:left w:val="single" w:sz="4" w:space="0" w:color="auto"/>
            </w:tcBorders>
            <w:vAlign w:val="center"/>
          </w:tcPr>
          <w:p w14:paraId="4F1B3CE8" w14:textId="77777777" w:rsidR="001F56FD" w:rsidRPr="009964B7" w:rsidRDefault="001F56FD" w:rsidP="003C44B9">
            <w:pPr>
              <w:pStyle w:val="TF-TEXTOQUADRO"/>
              <w:jc w:val="center"/>
              <w:rPr>
                <w:bCs/>
                <w:sz w:val="20"/>
              </w:rPr>
            </w:pPr>
            <w:r w:rsidRPr="009964B7">
              <w:rPr>
                <w:bCs/>
                <w:sz w:val="20"/>
              </w:rPr>
              <w:t>RF</w:t>
            </w:r>
          </w:p>
        </w:tc>
      </w:tr>
      <w:tr w:rsidR="001F56FD" w:rsidRPr="007E0D87" w14:paraId="492E0495" w14:textId="77777777" w:rsidTr="00A046CA">
        <w:trPr>
          <w:trHeight w:val="145"/>
          <w:jc w:val="center"/>
        </w:trPr>
        <w:tc>
          <w:tcPr>
            <w:tcW w:w="8321" w:type="dxa"/>
            <w:tcBorders>
              <w:left w:val="single" w:sz="4" w:space="0" w:color="auto"/>
            </w:tcBorders>
          </w:tcPr>
          <w:p w14:paraId="0868F9F9" w14:textId="77777777" w:rsidR="001F56FD" w:rsidRPr="00C979E8" w:rsidRDefault="001F56FD" w:rsidP="003C44B9">
            <w:pPr>
              <w:pStyle w:val="TF-TEXTOQUADRO"/>
              <w:jc w:val="both"/>
              <w:rPr>
                <w:bCs/>
                <w:sz w:val="20"/>
                <w:highlight w:val="yellow"/>
              </w:rPr>
            </w:pPr>
            <w:r w:rsidRPr="00584A9C">
              <w:rPr>
                <w:bCs/>
                <w:sz w:val="20"/>
              </w:rPr>
              <w:t xml:space="preserve">permitir ao usuário </w:t>
            </w:r>
            <w:r>
              <w:rPr>
                <w:bCs/>
                <w:sz w:val="20"/>
              </w:rPr>
              <w:t xml:space="preserve">do tipo organizador </w:t>
            </w:r>
            <w:r w:rsidRPr="00584A9C">
              <w:rPr>
                <w:bCs/>
                <w:sz w:val="20"/>
              </w:rPr>
              <w:t>manter um cadastro de eventos (CRUD)</w:t>
            </w:r>
          </w:p>
        </w:tc>
        <w:tc>
          <w:tcPr>
            <w:tcW w:w="664" w:type="dxa"/>
            <w:tcBorders>
              <w:left w:val="single" w:sz="4" w:space="0" w:color="auto"/>
            </w:tcBorders>
            <w:vAlign w:val="center"/>
          </w:tcPr>
          <w:p w14:paraId="3E4A7317" w14:textId="77777777" w:rsidR="001F56FD" w:rsidRPr="009964B7" w:rsidRDefault="001F56FD" w:rsidP="003C44B9">
            <w:pPr>
              <w:pStyle w:val="TF-TEXTOQUADRO"/>
              <w:jc w:val="center"/>
              <w:rPr>
                <w:bCs/>
                <w:sz w:val="20"/>
              </w:rPr>
            </w:pPr>
            <w:r w:rsidRPr="009964B7">
              <w:rPr>
                <w:bCs/>
                <w:sz w:val="20"/>
              </w:rPr>
              <w:t>RF</w:t>
            </w:r>
          </w:p>
        </w:tc>
      </w:tr>
      <w:tr w:rsidR="001F56FD" w:rsidRPr="007E0D87" w14:paraId="6A279409" w14:textId="77777777" w:rsidTr="00A046CA">
        <w:trPr>
          <w:jc w:val="center"/>
        </w:trPr>
        <w:tc>
          <w:tcPr>
            <w:tcW w:w="8321" w:type="dxa"/>
            <w:tcBorders>
              <w:left w:val="single" w:sz="4" w:space="0" w:color="auto"/>
            </w:tcBorders>
          </w:tcPr>
          <w:p w14:paraId="0572B00F" w14:textId="77777777" w:rsidR="001F56FD" w:rsidRPr="00C979E8" w:rsidRDefault="001F56FD" w:rsidP="003C44B9">
            <w:pPr>
              <w:pStyle w:val="TF-TEXTOQUADRO"/>
              <w:jc w:val="both"/>
              <w:rPr>
                <w:bCs/>
                <w:sz w:val="20"/>
                <w:highlight w:val="yellow"/>
              </w:rPr>
            </w:pPr>
            <w:r w:rsidRPr="00584A9C">
              <w:rPr>
                <w:bCs/>
                <w:sz w:val="20"/>
              </w:rPr>
              <w:t xml:space="preserve">permitir ao </w:t>
            </w:r>
            <w:r w:rsidRPr="002048B2">
              <w:rPr>
                <w:bCs/>
                <w:sz w:val="20"/>
              </w:rPr>
              <w:t>usuário do tipo atleta</w:t>
            </w:r>
            <w:r w:rsidRPr="00584A9C">
              <w:rPr>
                <w:bCs/>
                <w:sz w:val="20"/>
              </w:rPr>
              <w:t xml:space="preserve"> </w:t>
            </w:r>
            <w:r>
              <w:rPr>
                <w:bCs/>
                <w:sz w:val="20"/>
              </w:rPr>
              <w:t xml:space="preserve">realizar </w:t>
            </w:r>
            <w:r w:rsidRPr="00584A9C">
              <w:rPr>
                <w:bCs/>
                <w:sz w:val="20"/>
              </w:rPr>
              <w:t xml:space="preserve">inscrição </w:t>
            </w:r>
          </w:p>
        </w:tc>
        <w:tc>
          <w:tcPr>
            <w:tcW w:w="664" w:type="dxa"/>
            <w:tcBorders>
              <w:left w:val="single" w:sz="4" w:space="0" w:color="auto"/>
            </w:tcBorders>
            <w:vAlign w:val="center"/>
          </w:tcPr>
          <w:p w14:paraId="1BD8E074" w14:textId="77777777" w:rsidR="001F56FD" w:rsidRPr="009964B7" w:rsidRDefault="001F56FD" w:rsidP="003C44B9">
            <w:pPr>
              <w:pStyle w:val="TF-TEXTOQUADRO"/>
              <w:jc w:val="center"/>
              <w:rPr>
                <w:bCs/>
                <w:sz w:val="20"/>
              </w:rPr>
            </w:pPr>
            <w:r w:rsidRPr="009964B7">
              <w:rPr>
                <w:bCs/>
                <w:sz w:val="20"/>
              </w:rPr>
              <w:t>RF</w:t>
            </w:r>
          </w:p>
        </w:tc>
      </w:tr>
      <w:tr w:rsidR="001F56FD" w:rsidRPr="007E0D87" w14:paraId="51172A02" w14:textId="77777777" w:rsidTr="00A046CA">
        <w:trPr>
          <w:jc w:val="center"/>
        </w:trPr>
        <w:tc>
          <w:tcPr>
            <w:tcW w:w="8321" w:type="dxa"/>
            <w:tcBorders>
              <w:left w:val="single" w:sz="4" w:space="0" w:color="auto"/>
            </w:tcBorders>
          </w:tcPr>
          <w:p w14:paraId="0B670B91" w14:textId="77777777" w:rsidR="001F56FD" w:rsidRPr="00C979E8" w:rsidRDefault="001F56FD" w:rsidP="003C44B9">
            <w:pPr>
              <w:pStyle w:val="TF-TEXTOQUADRO"/>
              <w:jc w:val="both"/>
              <w:rPr>
                <w:bCs/>
                <w:sz w:val="20"/>
                <w:highlight w:val="yellow"/>
              </w:rPr>
            </w:pPr>
            <w:r w:rsidRPr="00E22FE7">
              <w:rPr>
                <w:bCs/>
                <w:sz w:val="20"/>
              </w:rPr>
              <w:t xml:space="preserve">permitir ao </w:t>
            </w:r>
            <w:r w:rsidRPr="002048B2">
              <w:rPr>
                <w:bCs/>
                <w:sz w:val="20"/>
              </w:rPr>
              <w:t xml:space="preserve">usuário </w:t>
            </w:r>
            <w:r>
              <w:rPr>
                <w:bCs/>
                <w:sz w:val="20"/>
              </w:rPr>
              <w:t xml:space="preserve">do tipo organizador manter </w:t>
            </w:r>
            <w:proofErr w:type="spellStart"/>
            <w:r w:rsidRPr="00E22FE7">
              <w:rPr>
                <w:bCs/>
                <w:sz w:val="20"/>
              </w:rPr>
              <w:t>WODs</w:t>
            </w:r>
            <w:proofErr w:type="spellEnd"/>
            <w:r>
              <w:rPr>
                <w:bCs/>
                <w:sz w:val="20"/>
              </w:rPr>
              <w:t xml:space="preserve"> (CRUD)</w:t>
            </w:r>
          </w:p>
        </w:tc>
        <w:tc>
          <w:tcPr>
            <w:tcW w:w="664" w:type="dxa"/>
            <w:tcBorders>
              <w:left w:val="single" w:sz="4" w:space="0" w:color="auto"/>
            </w:tcBorders>
            <w:vAlign w:val="center"/>
          </w:tcPr>
          <w:p w14:paraId="0B337B8B" w14:textId="77777777" w:rsidR="001F56FD" w:rsidRPr="009964B7" w:rsidRDefault="001F56FD" w:rsidP="003C44B9">
            <w:pPr>
              <w:pStyle w:val="TF-TEXTOQUADRO"/>
              <w:jc w:val="center"/>
              <w:rPr>
                <w:bCs/>
                <w:sz w:val="20"/>
              </w:rPr>
            </w:pPr>
            <w:r>
              <w:rPr>
                <w:bCs/>
                <w:sz w:val="20"/>
              </w:rPr>
              <w:t>RF</w:t>
            </w:r>
          </w:p>
        </w:tc>
      </w:tr>
      <w:tr w:rsidR="001F56FD" w:rsidRPr="007E0D87" w14:paraId="4F3CA363" w14:textId="77777777" w:rsidTr="00A046CA">
        <w:trPr>
          <w:jc w:val="center"/>
        </w:trPr>
        <w:tc>
          <w:tcPr>
            <w:tcW w:w="8321" w:type="dxa"/>
            <w:tcBorders>
              <w:left w:val="single" w:sz="4" w:space="0" w:color="auto"/>
            </w:tcBorders>
          </w:tcPr>
          <w:p w14:paraId="00B3768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 xml:space="preserve">usuário do tipo </w:t>
            </w:r>
            <w:r>
              <w:rPr>
                <w:bCs/>
                <w:sz w:val="20"/>
              </w:rPr>
              <w:t xml:space="preserve">organizador </w:t>
            </w:r>
            <w:r w:rsidRPr="00CF1C1B">
              <w:rPr>
                <w:bCs/>
                <w:sz w:val="20"/>
              </w:rPr>
              <w:t>adicionar resultados</w:t>
            </w:r>
            <w:r>
              <w:rPr>
                <w:bCs/>
                <w:sz w:val="20"/>
              </w:rPr>
              <w:t xml:space="preserve"> dos </w:t>
            </w:r>
            <w:proofErr w:type="spellStart"/>
            <w:r>
              <w:rPr>
                <w:bCs/>
                <w:sz w:val="20"/>
              </w:rPr>
              <w:t>WODs</w:t>
            </w:r>
            <w:proofErr w:type="spellEnd"/>
          </w:p>
        </w:tc>
        <w:tc>
          <w:tcPr>
            <w:tcW w:w="664" w:type="dxa"/>
            <w:tcBorders>
              <w:left w:val="single" w:sz="4" w:space="0" w:color="auto"/>
            </w:tcBorders>
            <w:vAlign w:val="center"/>
          </w:tcPr>
          <w:p w14:paraId="7FD5FC4A" w14:textId="77777777" w:rsidR="001F56FD" w:rsidRPr="009964B7" w:rsidRDefault="001F56FD" w:rsidP="003C44B9">
            <w:pPr>
              <w:pStyle w:val="TF-TEXTOQUADRO"/>
              <w:jc w:val="center"/>
              <w:rPr>
                <w:bCs/>
                <w:sz w:val="20"/>
              </w:rPr>
            </w:pPr>
            <w:r>
              <w:rPr>
                <w:bCs/>
                <w:sz w:val="20"/>
              </w:rPr>
              <w:t>RF</w:t>
            </w:r>
          </w:p>
        </w:tc>
      </w:tr>
      <w:tr w:rsidR="001F56FD" w:rsidRPr="007E0D87" w14:paraId="06BAF8E6" w14:textId="77777777" w:rsidTr="00A046CA">
        <w:trPr>
          <w:jc w:val="center"/>
        </w:trPr>
        <w:tc>
          <w:tcPr>
            <w:tcW w:w="8321" w:type="dxa"/>
            <w:tcBorders>
              <w:left w:val="single" w:sz="4" w:space="0" w:color="auto"/>
            </w:tcBorders>
          </w:tcPr>
          <w:p w14:paraId="6454DFC2" w14:textId="77777777" w:rsidR="001F56FD" w:rsidRPr="00C979E8" w:rsidRDefault="001F56FD" w:rsidP="003C44B9">
            <w:pPr>
              <w:pStyle w:val="TF-TEXTOQUADRO"/>
              <w:jc w:val="both"/>
              <w:rPr>
                <w:bCs/>
                <w:sz w:val="20"/>
                <w:highlight w:val="yellow"/>
              </w:rPr>
            </w:pPr>
            <w:r w:rsidRPr="00CF1C1B">
              <w:rPr>
                <w:bCs/>
                <w:sz w:val="20"/>
              </w:rPr>
              <w:t xml:space="preserve">permitir ao </w:t>
            </w:r>
            <w:r w:rsidRPr="002048B2">
              <w:rPr>
                <w:bCs/>
                <w:sz w:val="20"/>
              </w:rPr>
              <w:t>usuário</w:t>
            </w:r>
            <w:r>
              <w:rPr>
                <w:bCs/>
                <w:sz w:val="20"/>
              </w:rPr>
              <w:t xml:space="preserve"> do tipo organizador e atleta</w:t>
            </w:r>
            <w:r w:rsidRPr="002048B2">
              <w:rPr>
                <w:bCs/>
                <w:sz w:val="20"/>
              </w:rPr>
              <w:t xml:space="preserve"> </w:t>
            </w:r>
            <w:r w:rsidRPr="00CF1C1B">
              <w:rPr>
                <w:bCs/>
                <w:sz w:val="20"/>
              </w:rPr>
              <w:t>filtrar ranking de resultados</w:t>
            </w:r>
          </w:p>
        </w:tc>
        <w:tc>
          <w:tcPr>
            <w:tcW w:w="664" w:type="dxa"/>
            <w:tcBorders>
              <w:left w:val="single" w:sz="4" w:space="0" w:color="auto"/>
            </w:tcBorders>
            <w:vAlign w:val="center"/>
          </w:tcPr>
          <w:p w14:paraId="27190AAB" w14:textId="77777777" w:rsidR="001F56FD" w:rsidRPr="009964B7" w:rsidRDefault="001F56FD" w:rsidP="003C44B9">
            <w:pPr>
              <w:pStyle w:val="TF-TEXTOQUADRO"/>
              <w:jc w:val="center"/>
              <w:rPr>
                <w:bCs/>
                <w:sz w:val="20"/>
              </w:rPr>
            </w:pPr>
            <w:r>
              <w:rPr>
                <w:bCs/>
                <w:sz w:val="20"/>
              </w:rPr>
              <w:t>RF</w:t>
            </w:r>
          </w:p>
        </w:tc>
      </w:tr>
      <w:tr w:rsidR="001F56FD" w:rsidRPr="007E0D87" w14:paraId="31EC5883" w14:textId="77777777" w:rsidTr="00A046CA">
        <w:trPr>
          <w:jc w:val="center"/>
        </w:trPr>
        <w:tc>
          <w:tcPr>
            <w:tcW w:w="8321" w:type="dxa"/>
            <w:tcBorders>
              <w:left w:val="single" w:sz="4" w:space="0" w:color="auto"/>
            </w:tcBorders>
          </w:tcPr>
          <w:p w14:paraId="4DEB3A90" w14:textId="77777777" w:rsidR="001F56FD" w:rsidRPr="00C979E8" w:rsidRDefault="001F56FD" w:rsidP="003C44B9">
            <w:pPr>
              <w:pStyle w:val="TF-TEXTOQUADRO"/>
              <w:jc w:val="both"/>
              <w:rPr>
                <w:bCs/>
                <w:sz w:val="20"/>
                <w:highlight w:val="yellow"/>
              </w:rPr>
            </w:pPr>
            <w:r>
              <w:rPr>
                <w:bCs/>
                <w:sz w:val="20"/>
              </w:rPr>
              <w:t>p</w:t>
            </w:r>
            <w:r w:rsidRPr="002048B2">
              <w:rPr>
                <w:bCs/>
                <w:sz w:val="20"/>
              </w:rPr>
              <w:t xml:space="preserve">ermitir ao usuário do tipo atleta </w:t>
            </w:r>
            <w:r>
              <w:rPr>
                <w:bCs/>
                <w:sz w:val="20"/>
              </w:rPr>
              <w:t xml:space="preserve">visualizar </w:t>
            </w:r>
            <w:r w:rsidRPr="002048B2">
              <w:rPr>
                <w:bCs/>
                <w:sz w:val="20"/>
              </w:rPr>
              <w:t xml:space="preserve">os </w:t>
            </w:r>
            <w:proofErr w:type="spellStart"/>
            <w:r w:rsidRPr="002048B2">
              <w:rPr>
                <w:bCs/>
                <w:sz w:val="20"/>
              </w:rPr>
              <w:t>WODs</w:t>
            </w:r>
            <w:proofErr w:type="spellEnd"/>
          </w:p>
        </w:tc>
        <w:tc>
          <w:tcPr>
            <w:tcW w:w="664" w:type="dxa"/>
            <w:tcBorders>
              <w:left w:val="single" w:sz="4" w:space="0" w:color="auto"/>
            </w:tcBorders>
            <w:vAlign w:val="center"/>
          </w:tcPr>
          <w:p w14:paraId="54328A31" w14:textId="77777777" w:rsidR="001F56FD" w:rsidRDefault="001F56FD" w:rsidP="003C44B9">
            <w:pPr>
              <w:pStyle w:val="TF-TEXTOQUADRO"/>
              <w:jc w:val="center"/>
              <w:rPr>
                <w:bCs/>
                <w:sz w:val="20"/>
              </w:rPr>
            </w:pPr>
            <w:r>
              <w:rPr>
                <w:bCs/>
                <w:sz w:val="20"/>
              </w:rPr>
              <w:t>RF</w:t>
            </w:r>
          </w:p>
        </w:tc>
      </w:tr>
      <w:tr w:rsidR="001F56FD" w:rsidRPr="007E0D87" w14:paraId="67AF5AFB" w14:textId="77777777" w:rsidTr="00A046CA">
        <w:trPr>
          <w:jc w:val="center"/>
        </w:trPr>
        <w:tc>
          <w:tcPr>
            <w:tcW w:w="8321" w:type="dxa"/>
            <w:tcBorders>
              <w:left w:val="single" w:sz="4" w:space="0" w:color="auto"/>
            </w:tcBorders>
          </w:tcPr>
          <w:p w14:paraId="530C63D8" w14:textId="77777777" w:rsidR="001F56FD" w:rsidRPr="00C979E8" w:rsidRDefault="001F56FD" w:rsidP="003C44B9">
            <w:pPr>
              <w:pStyle w:val="TF-TEXTOQUADRO"/>
              <w:jc w:val="both"/>
              <w:rPr>
                <w:bCs/>
                <w:sz w:val="20"/>
                <w:highlight w:val="yellow"/>
              </w:rPr>
            </w:pPr>
            <w:r w:rsidRPr="002048B2">
              <w:rPr>
                <w:bCs/>
                <w:sz w:val="20"/>
              </w:rPr>
              <w:t xml:space="preserve">permitir ao usuário do tipo organizador e atleta realizar </w:t>
            </w:r>
            <w:r w:rsidRPr="002076C3">
              <w:rPr>
                <w:bCs/>
                <w:i/>
                <w:iCs/>
                <w:sz w:val="20"/>
              </w:rPr>
              <w:t>login</w:t>
            </w:r>
            <w:r w:rsidRPr="002048B2">
              <w:rPr>
                <w:bCs/>
                <w:sz w:val="20"/>
              </w:rPr>
              <w:t xml:space="preserve"> e </w:t>
            </w:r>
            <w:r w:rsidRPr="002076C3">
              <w:rPr>
                <w:bCs/>
                <w:i/>
                <w:iCs/>
                <w:sz w:val="20"/>
              </w:rPr>
              <w:t>logout</w:t>
            </w:r>
          </w:p>
        </w:tc>
        <w:tc>
          <w:tcPr>
            <w:tcW w:w="664" w:type="dxa"/>
            <w:tcBorders>
              <w:left w:val="single" w:sz="4" w:space="0" w:color="auto"/>
            </w:tcBorders>
            <w:vAlign w:val="center"/>
          </w:tcPr>
          <w:p w14:paraId="1D5F2F89" w14:textId="77777777" w:rsidR="001F56FD" w:rsidRDefault="001F56FD" w:rsidP="003C44B9">
            <w:pPr>
              <w:pStyle w:val="TF-TEXTOQUADRO"/>
              <w:jc w:val="center"/>
              <w:rPr>
                <w:bCs/>
                <w:sz w:val="20"/>
              </w:rPr>
            </w:pPr>
            <w:r>
              <w:rPr>
                <w:bCs/>
                <w:sz w:val="20"/>
              </w:rPr>
              <w:t>RF</w:t>
            </w:r>
          </w:p>
        </w:tc>
      </w:tr>
      <w:tr w:rsidR="001F56FD" w:rsidRPr="007E0D87" w14:paraId="74553D4C" w14:textId="77777777" w:rsidTr="00A046CA">
        <w:trPr>
          <w:jc w:val="center"/>
        </w:trPr>
        <w:tc>
          <w:tcPr>
            <w:tcW w:w="8321" w:type="dxa"/>
            <w:tcBorders>
              <w:left w:val="single" w:sz="4" w:space="0" w:color="auto"/>
            </w:tcBorders>
          </w:tcPr>
          <w:p w14:paraId="4D424293" w14:textId="77777777" w:rsidR="001F56FD" w:rsidRPr="00C979E8" w:rsidRDefault="001F56FD" w:rsidP="003C44B9">
            <w:pPr>
              <w:pStyle w:val="TF-TEXTOQUADRO"/>
              <w:jc w:val="both"/>
              <w:rPr>
                <w:bCs/>
                <w:sz w:val="20"/>
                <w:highlight w:val="yellow"/>
              </w:rPr>
            </w:pPr>
            <w:r w:rsidRPr="002048B2">
              <w:rPr>
                <w:bCs/>
                <w:sz w:val="20"/>
              </w:rPr>
              <w:t>permitir ao usuário do tipo atleta tenha acesso a notificações</w:t>
            </w:r>
          </w:p>
        </w:tc>
        <w:tc>
          <w:tcPr>
            <w:tcW w:w="664" w:type="dxa"/>
            <w:tcBorders>
              <w:left w:val="single" w:sz="4" w:space="0" w:color="auto"/>
            </w:tcBorders>
            <w:vAlign w:val="center"/>
          </w:tcPr>
          <w:p w14:paraId="0200D0C1" w14:textId="77777777" w:rsidR="001F56FD" w:rsidRPr="009964B7" w:rsidRDefault="001F56FD" w:rsidP="003C44B9">
            <w:pPr>
              <w:pStyle w:val="TF-TEXTOQUADRO"/>
              <w:jc w:val="center"/>
              <w:rPr>
                <w:bCs/>
                <w:sz w:val="20"/>
              </w:rPr>
            </w:pPr>
            <w:r>
              <w:rPr>
                <w:bCs/>
                <w:sz w:val="20"/>
              </w:rPr>
              <w:t>RF</w:t>
            </w:r>
          </w:p>
        </w:tc>
      </w:tr>
      <w:tr w:rsidR="001F56FD" w:rsidRPr="007E0D87" w14:paraId="5579EEF4" w14:textId="77777777" w:rsidTr="00A046CA">
        <w:trPr>
          <w:jc w:val="center"/>
        </w:trPr>
        <w:tc>
          <w:tcPr>
            <w:tcW w:w="8321" w:type="dxa"/>
            <w:tcBorders>
              <w:left w:val="single" w:sz="4" w:space="0" w:color="auto"/>
            </w:tcBorders>
          </w:tcPr>
          <w:p w14:paraId="051D8DDE" w14:textId="77777777" w:rsidR="001F56FD" w:rsidRPr="00C979E8" w:rsidRDefault="001F56FD" w:rsidP="003C44B9">
            <w:pPr>
              <w:pStyle w:val="TF-TEXTOQUADRO"/>
              <w:jc w:val="both"/>
              <w:rPr>
                <w:bCs/>
                <w:sz w:val="20"/>
                <w:highlight w:val="yellow"/>
              </w:rPr>
            </w:pPr>
            <w:r w:rsidRPr="001B0BDD">
              <w:rPr>
                <w:bCs/>
                <w:sz w:val="20"/>
              </w:rPr>
              <w:t>ser construído utilizando linguagem C# para Application Programming Interface (API)</w:t>
            </w:r>
          </w:p>
        </w:tc>
        <w:tc>
          <w:tcPr>
            <w:tcW w:w="664" w:type="dxa"/>
            <w:tcBorders>
              <w:left w:val="single" w:sz="4" w:space="0" w:color="auto"/>
            </w:tcBorders>
            <w:vAlign w:val="center"/>
          </w:tcPr>
          <w:p w14:paraId="59D82E6D" w14:textId="77777777" w:rsidR="001F56FD" w:rsidRDefault="001F56FD" w:rsidP="003C44B9">
            <w:pPr>
              <w:pStyle w:val="TF-TEXTOQUADRO"/>
              <w:jc w:val="center"/>
              <w:rPr>
                <w:bCs/>
                <w:sz w:val="20"/>
              </w:rPr>
            </w:pPr>
            <w:r>
              <w:rPr>
                <w:bCs/>
                <w:sz w:val="20"/>
              </w:rPr>
              <w:t>RNF</w:t>
            </w:r>
          </w:p>
        </w:tc>
      </w:tr>
      <w:tr w:rsidR="00A046CA" w:rsidRPr="007E0D87" w14:paraId="3AFA008A" w14:textId="77777777" w:rsidTr="00A046CA">
        <w:trPr>
          <w:jc w:val="center"/>
        </w:trPr>
        <w:tc>
          <w:tcPr>
            <w:tcW w:w="8321" w:type="dxa"/>
            <w:tcBorders>
              <w:left w:val="single" w:sz="4" w:space="0" w:color="auto"/>
            </w:tcBorders>
          </w:tcPr>
          <w:p w14:paraId="41D0DAEF" w14:textId="21942B23" w:rsidR="00A046CA" w:rsidRPr="000B76CA" w:rsidRDefault="00A046CA" w:rsidP="003C44B9">
            <w:pPr>
              <w:pStyle w:val="TF-TEXTOQUADRO"/>
              <w:jc w:val="both"/>
              <w:rPr>
                <w:bCs/>
                <w:sz w:val="20"/>
                <w:highlight w:val="yellow"/>
              </w:rPr>
            </w:pPr>
            <w:r w:rsidRPr="00C979E8">
              <w:rPr>
                <w:bCs/>
                <w:sz w:val="20"/>
              </w:rPr>
              <w:t>utilizar o processo de Design Centrado no Usuário</w:t>
            </w:r>
          </w:p>
        </w:tc>
        <w:tc>
          <w:tcPr>
            <w:tcW w:w="664" w:type="dxa"/>
            <w:tcBorders>
              <w:left w:val="single" w:sz="4" w:space="0" w:color="auto"/>
            </w:tcBorders>
            <w:vAlign w:val="center"/>
          </w:tcPr>
          <w:p w14:paraId="046BE9EE" w14:textId="281CE753" w:rsidR="00A046CA" w:rsidRPr="000B76CA" w:rsidRDefault="00A046CA" w:rsidP="003C44B9">
            <w:pPr>
              <w:pStyle w:val="TF-TEXTOQUADRO"/>
              <w:jc w:val="center"/>
              <w:rPr>
                <w:bCs/>
                <w:sz w:val="20"/>
                <w:highlight w:val="yellow"/>
              </w:rPr>
            </w:pPr>
            <w:r>
              <w:rPr>
                <w:bCs/>
                <w:sz w:val="20"/>
              </w:rPr>
              <w:t>RNF</w:t>
            </w:r>
          </w:p>
        </w:tc>
      </w:tr>
      <w:tr w:rsidR="00A046CA" w:rsidRPr="007E0D87" w14:paraId="11A0C3CD" w14:textId="77777777" w:rsidTr="00A046CA">
        <w:trPr>
          <w:jc w:val="center"/>
        </w:trPr>
        <w:tc>
          <w:tcPr>
            <w:tcW w:w="8321" w:type="dxa"/>
            <w:tcBorders>
              <w:left w:val="single" w:sz="4" w:space="0" w:color="auto"/>
            </w:tcBorders>
          </w:tcPr>
          <w:p w14:paraId="23F38700" w14:textId="5FE5636E" w:rsidR="00A046CA" w:rsidRPr="00C979E8" w:rsidRDefault="00A046CA" w:rsidP="003C44B9">
            <w:pPr>
              <w:pStyle w:val="TF-TEXTOQUADRO"/>
              <w:jc w:val="both"/>
              <w:rPr>
                <w:bCs/>
                <w:sz w:val="20"/>
              </w:rPr>
            </w:pPr>
            <w:r w:rsidRPr="00C979E8">
              <w:rPr>
                <w:bCs/>
                <w:sz w:val="20"/>
              </w:rPr>
              <w:t>utilizar o método RURUCAg para modelar a relação dos requisitos com as heurísticas de Nielsen</w:t>
            </w:r>
          </w:p>
        </w:tc>
        <w:tc>
          <w:tcPr>
            <w:tcW w:w="664" w:type="dxa"/>
            <w:tcBorders>
              <w:left w:val="single" w:sz="4" w:space="0" w:color="auto"/>
            </w:tcBorders>
            <w:vAlign w:val="center"/>
          </w:tcPr>
          <w:p w14:paraId="508ECECF" w14:textId="546C0612"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74B84CBD" w14:textId="77777777" w:rsidTr="00A046CA">
        <w:trPr>
          <w:jc w:val="center"/>
        </w:trPr>
        <w:tc>
          <w:tcPr>
            <w:tcW w:w="8321" w:type="dxa"/>
            <w:tcBorders>
              <w:left w:val="single" w:sz="4" w:space="0" w:color="auto"/>
            </w:tcBorders>
          </w:tcPr>
          <w:p w14:paraId="5F8458D3" w14:textId="43CD55A2" w:rsidR="00A046CA" w:rsidRPr="001B0BDD" w:rsidRDefault="00A046CA" w:rsidP="003C44B9">
            <w:pPr>
              <w:pStyle w:val="TF-TEXTOQUADRO"/>
              <w:jc w:val="both"/>
              <w:rPr>
                <w:bCs/>
                <w:sz w:val="20"/>
              </w:rPr>
            </w:pPr>
            <w:r w:rsidRPr="00C979E8">
              <w:rPr>
                <w:bCs/>
                <w:sz w:val="20"/>
              </w:rPr>
              <w:t>utilizar o método RURUCAg para avaliar a usabilidade e a experiência de uso</w:t>
            </w:r>
          </w:p>
        </w:tc>
        <w:tc>
          <w:tcPr>
            <w:tcW w:w="664" w:type="dxa"/>
            <w:tcBorders>
              <w:left w:val="single" w:sz="4" w:space="0" w:color="auto"/>
            </w:tcBorders>
            <w:vAlign w:val="center"/>
          </w:tcPr>
          <w:p w14:paraId="7350902F" w14:textId="375D0BFE"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230FFE6A" w14:textId="77777777" w:rsidTr="00A046CA">
        <w:trPr>
          <w:jc w:val="center"/>
        </w:trPr>
        <w:tc>
          <w:tcPr>
            <w:tcW w:w="8321" w:type="dxa"/>
            <w:tcBorders>
              <w:left w:val="single" w:sz="4" w:space="0" w:color="auto"/>
            </w:tcBorders>
          </w:tcPr>
          <w:p w14:paraId="5D64DDA1" w14:textId="6A19C7F6" w:rsidR="00A046CA" w:rsidRPr="00BA37CD" w:rsidRDefault="00A046CA" w:rsidP="003C44B9">
            <w:pPr>
              <w:pStyle w:val="TF-TEXTOQUADRO"/>
              <w:jc w:val="both"/>
              <w:rPr>
                <w:bCs/>
                <w:sz w:val="20"/>
              </w:rPr>
            </w:pPr>
            <w:r w:rsidRPr="00BA37CD">
              <w:rPr>
                <w:bCs/>
                <w:sz w:val="20"/>
              </w:rPr>
              <w:t>ser construída com base nas heurísticas de Nielsen</w:t>
            </w:r>
          </w:p>
        </w:tc>
        <w:tc>
          <w:tcPr>
            <w:tcW w:w="664" w:type="dxa"/>
            <w:tcBorders>
              <w:left w:val="single" w:sz="4" w:space="0" w:color="auto"/>
            </w:tcBorders>
            <w:vAlign w:val="center"/>
          </w:tcPr>
          <w:p w14:paraId="019743C8" w14:textId="320DFC86" w:rsidR="00A046CA" w:rsidRPr="00BA37CD" w:rsidRDefault="00A046CA" w:rsidP="003C44B9">
            <w:pPr>
              <w:pStyle w:val="TF-TEXTOQUADRO"/>
              <w:jc w:val="center"/>
              <w:rPr>
                <w:bCs/>
                <w:sz w:val="20"/>
              </w:rPr>
            </w:pPr>
            <w:r w:rsidRPr="00BA37CD">
              <w:rPr>
                <w:bCs/>
                <w:sz w:val="20"/>
              </w:rPr>
              <w:t>RNF</w:t>
            </w:r>
          </w:p>
        </w:tc>
      </w:tr>
      <w:tr w:rsidR="00A046CA" w:rsidRPr="007E0D87" w14:paraId="66E75A99" w14:textId="77777777" w:rsidTr="00A046CA">
        <w:trPr>
          <w:jc w:val="center"/>
        </w:trPr>
        <w:tc>
          <w:tcPr>
            <w:tcW w:w="8321" w:type="dxa"/>
            <w:tcBorders>
              <w:left w:val="single" w:sz="4" w:space="0" w:color="auto"/>
            </w:tcBorders>
          </w:tcPr>
          <w:p w14:paraId="379FE92C" w14:textId="7A86B39C" w:rsidR="00A046CA" w:rsidRPr="000B76CA" w:rsidRDefault="00A046CA" w:rsidP="003C44B9">
            <w:pPr>
              <w:pStyle w:val="TF-TEXTOQUADRO"/>
              <w:jc w:val="both"/>
              <w:rPr>
                <w:bCs/>
                <w:sz w:val="20"/>
                <w:highlight w:val="yellow"/>
              </w:rPr>
            </w:pPr>
            <w:r>
              <w:rPr>
                <w:bCs/>
                <w:sz w:val="20"/>
              </w:rPr>
              <w:t>ser disponibilizada na nuvem</w:t>
            </w:r>
          </w:p>
        </w:tc>
        <w:tc>
          <w:tcPr>
            <w:tcW w:w="664" w:type="dxa"/>
            <w:tcBorders>
              <w:left w:val="single" w:sz="4" w:space="0" w:color="auto"/>
            </w:tcBorders>
            <w:vAlign w:val="center"/>
          </w:tcPr>
          <w:p w14:paraId="0CC118F6" w14:textId="1016138F" w:rsidR="00A046CA" w:rsidRPr="000B76CA" w:rsidRDefault="00A046CA" w:rsidP="003C44B9">
            <w:pPr>
              <w:pStyle w:val="TF-TEXTOQUADRO"/>
              <w:jc w:val="center"/>
              <w:rPr>
                <w:bCs/>
                <w:sz w:val="20"/>
                <w:highlight w:val="yellow"/>
              </w:rPr>
            </w:pPr>
            <w:r>
              <w:rPr>
                <w:bCs/>
                <w:sz w:val="20"/>
              </w:rPr>
              <w:t>RNF</w:t>
            </w:r>
          </w:p>
        </w:tc>
      </w:tr>
      <w:tr w:rsidR="00A046CA" w:rsidRPr="007E0D87" w14:paraId="4148A7E0" w14:textId="77777777" w:rsidTr="00A046CA">
        <w:trPr>
          <w:jc w:val="center"/>
        </w:trPr>
        <w:tc>
          <w:tcPr>
            <w:tcW w:w="8321" w:type="dxa"/>
            <w:tcBorders>
              <w:left w:val="single" w:sz="4" w:space="0" w:color="auto"/>
            </w:tcBorders>
          </w:tcPr>
          <w:p w14:paraId="548B997D" w14:textId="1FF0845A" w:rsidR="00A046CA" w:rsidRPr="00C979E8" w:rsidRDefault="00A046CA" w:rsidP="003C44B9">
            <w:pPr>
              <w:pStyle w:val="TF-TEXTOQUADRO"/>
              <w:jc w:val="both"/>
              <w:rPr>
                <w:bCs/>
                <w:sz w:val="20"/>
              </w:rPr>
            </w:pPr>
            <w:r w:rsidRPr="00C979E8">
              <w:rPr>
                <w:bCs/>
                <w:sz w:val="20"/>
              </w:rPr>
              <w:t>ser construíd</w:t>
            </w:r>
            <w:r>
              <w:rPr>
                <w:bCs/>
                <w:sz w:val="20"/>
              </w:rPr>
              <w:t>a</w:t>
            </w:r>
            <w:r w:rsidRPr="00C979E8">
              <w:rPr>
                <w:bCs/>
                <w:sz w:val="20"/>
              </w:rPr>
              <w:t xml:space="preserve"> com base nos padrões do material design</w:t>
            </w:r>
          </w:p>
        </w:tc>
        <w:tc>
          <w:tcPr>
            <w:tcW w:w="664" w:type="dxa"/>
            <w:tcBorders>
              <w:left w:val="single" w:sz="4" w:space="0" w:color="auto"/>
            </w:tcBorders>
            <w:vAlign w:val="center"/>
          </w:tcPr>
          <w:p w14:paraId="0A8C3E8F" w14:textId="7ADF7CAD" w:rsidR="00A046CA" w:rsidRPr="009964B7" w:rsidRDefault="00A046CA" w:rsidP="003C44B9">
            <w:pPr>
              <w:pStyle w:val="TF-TEXTOQUADRO"/>
              <w:jc w:val="center"/>
              <w:rPr>
                <w:bCs/>
                <w:sz w:val="20"/>
              </w:rPr>
            </w:pPr>
            <w:r w:rsidRPr="009964B7">
              <w:rPr>
                <w:bCs/>
                <w:sz w:val="20"/>
              </w:rPr>
              <w:t>R</w:t>
            </w:r>
            <w:r>
              <w:rPr>
                <w:bCs/>
                <w:sz w:val="20"/>
              </w:rPr>
              <w:t>N</w:t>
            </w:r>
            <w:r w:rsidRPr="009964B7">
              <w:rPr>
                <w:bCs/>
                <w:sz w:val="20"/>
              </w:rPr>
              <w:t>F</w:t>
            </w:r>
          </w:p>
        </w:tc>
      </w:tr>
      <w:tr w:rsidR="00A046CA" w:rsidRPr="007E0D87" w14:paraId="0E0689F3" w14:textId="77777777" w:rsidTr="00A046CA">
        <w:trPr>
          <w:jc w:val="center"/>
        </w:trPr>
        <w:tc>
          <w:tcPr>
            <w:tcW w:w="8321" w:type="dxa"/>
            <w:tcBorders>
              <w:left w:val="single" w:sz="4" w:space="0" w:color="auto"/>
            </w:tcBorders>
          </w:tcPr>
          <w:p w14:paraId="1B5D117F" w14:textId="3912342A" w:rsidR="00A046CA" w:rsidRPr="00C979E8" w:rsidRDefault="00A046CA" w:rsidP="003C44B9">
            <w:pPr>
              <w:pStyle w:val="TF-TEXTOQUADRO"/>
              <w:jc w:val="both"/>
              <w:rPr>
                <w:bCs/>
                <w:sz w:val="20"/>
              </w:rPr>
            </w:pPr>
            <w:r w:rsidRPr="001B0BDD">
              <w:rPr>
                <w:bCs/>
                <w:sz w:val="20"/>
              </w:rPr>
              <w:t>ser construíd</w:t>
            </w:r>
            <w:r>
              <w:rPr>
                <w:bCs/>
                <w:sz w:val="20"/>
              </w:rPr>
              <w:t>a</w:t>
            </w:r>
            <w:r w:rsidRPr="001B0BDD">
              <w:rPr>
                <w:bCs/>
                <w:sz w:val="20"/>
              </w:rPr>
              <w:t xml:space="preserve"> utilizando banco de dados SQL Server</w:t>
            </w:r>
          </w:p>
        </w:tc>
        <w:tc>
          <w:tcPr>
            <w:tcW w:w="664" w:type="dxa"/>
            <w:tcBorders>
              <w:left w:val="single" w:sz="4" w:space="0" w:color="auto"/>
            </w:tcBorders>
            <w:vAlign w:val="center"/>
          </w:tcPr>
          <w:p w14:paraId="5C74F5CC" w14:textId="557C66E1" w:rsidR="00A046CA" w:rsidRPr="009964B7" w:rsidRDefault="00A046CA" w:rsidP="003C44B9">
            <w:pPr>
              <w:pStyle w:val="TF-TEXTOQUADRO"/>
              <w:jc w:val="center"/>
              <w:rPr>
                <w:bCs/>
                <w:sz w:val="20"/>
              </w:rPr>
            </w:pPr>
            <w:r w:rsidRPr="009964B7">
              <w:rPr>
                <w:bCs/>
                <w:sz w:val="20"/>
              </w:rPr>
              <w:t>RNF</w:t>
            </w:r>
          </w:p>
        </w:tc>
      </w:tr>
      <w:tr w:rsidR="00BA37CD" w:rsidRPr="007E0D87" w14:paraId="7F9DA197" w14:textId="77777777" w:rsidTr="00A046CA">
        <w:trPr>
          <w:jc w:val="center"/>
        </w:trPr>
        <w:tc>
          <w:tcPr>
            <w:tcW w:w="8321" w:type="dxa"/>
            <w:tcBorders>
              <w:left w:val="single" w:sz="4" w:space="0" w:color="auto"/>
            </w:tcBorders>
          </w:tcPr>
          <w:p w14:paraId="38370213" w14:textId="3F709EE6" w:rsidR="00BA37CD" w:rsidRPr="001B0BDD" w:rsidRDefault="00BA37CD" w:rsidP="003C44B9">
            <w:pPr>
              <w:pStyle w:val="TF-TEXTOQUADRO"/>
              <w:jc w:val="both"/>
              <w:rPr>
                <w:bCs/>
                <w:sz w:val="20"/>
              </w:rPr>
            </w:pPr>
            <w:r>
              <w:rPr>
                <w:bCs/>
                <w:sz w:val="20"/>
              </w:rPr>
              <w:t>criptografar a senha de login do usuário</w:t>
            </w:r>
          </w:p>
        </w:tc>
        <w:tc>
          <w:tcPr>
            <w:tcW w:w="664" w:type="dxa"/>
            <w:tcBorders>
              <w:left w:val="single" w:sz="4" w:space="0" w:color="auto"/>
            </w:tcBorders>
            <w:vAlign w:val="center"/>
          </w:tcPr>
          <w:p w14:paraId="31575D28" w14:textId="35BBB8C9" w:rsidR="00BA37CD" w:rsidRPr="009964B7" w:rsidRDefault="00BA37CD" w:rsidP="003C44B9">
            <w:pPr>
              <w:pStyle w:val="TF-TEXTOQUADRO"/>
              <w:jc w:val="center"/>
              <w:rPr>
                <w:bCs/>
                <w:sz w:val="20"/>
              </w:rPr>
            </w:pPr>
            <w:r>
              <w:rPr>
                <w:bCs/>
                <w:sz w:val="20"/>
              </w:rPr>
              <w:t>RNF</w:t>
            </w:r>
          </w:p>
        </w:tc>
      </w:tr>
    </w:tbl>
    <w:p w14:paraId="0E6E99E4" w14:textId="77777777" w:rsidR="001F56FD" w:rsidRPr="00C979E8" w:rsidRDefault="001F56FD" w:rsidP="001F56FD">
      <w:pPr>
        <w:pStyle w:val="TF-FONTE"/>
      </w:pPr>
      <w:r>
        <w:t>Fonte: elaborado pela autora.</w:t>
      </w:r>
    </w:p>
    <w:p w14:paraId="44126AC3" w14:textId="77777777" w:rsidR="001F56FD" w:rsidRPr="001F56FD" w:rsidRDefault="001F56FD" w:rsidP="001F56FD">
      <w:pPr>
        <w:pStyle w:val="Ttulo2"/>
      </w:pPr>
      <w:bookmarkStart w:id="70" w:name="_Ref130841526"/>
      <w:r w:rsidRPr="001F56FD">
        <w:t>METODOLOGIA</w:t>
      </w:r>
      <w:bookmarkEnd w:id="70"/>
    </w:p>
    <w:p w14:paraId="5E5E149B" w14:textId="77777777" w:rsidR="00B27928" w:rsidRDefault="001F56FD" w:rsidP="00B27928">
      <w:pPr>
        <w:pStyle w:val="TF-TEXTO"/>
      </w:pPr>
      <w:bookmarkStart w:id="71" w:name="_Ref98650273"/>
      <w:r>
        <w:t xml:space="preserve">A metodologia dessa proposta será constituída pelos seguintes instrumentos metodológicos e será desenvolvida nas etapas relacionadas no </w:t>
      </w:r>
      <w:r>
        <w:fldChar w:fldCharType="begin"/>
      </w:r>
      <w:r>
        <w:instrText xml:space="preserve"> REF _Ref130841721 \h </w:instrText>
      </w:r>
      <w:r>
        <w:fldChar w:fldCharType="separate"/>
      </w:r>
      <w:r w:rsidR="00B570A2">
        <w:t xml:space="preserve">Quadro </w:t>
      </w:r>
      <w:r w:rsidR="00B570A2">
        <w:rPr>
          <w:noProof/>
        </w:rPr>
        <w:t>3</w:t>
      </w:r>
      <w:r>
        <w:fldChar w:fldCharType="end"/>
      </w:r>
      <w:r>
        <w:t>:</w:t>
      </w:r>
    </w:p>
    <w:p w14:paraId="33285F75" w14:textId="77777777" w:rsidR="00B27928" w:rsidRPr="00B27928" w:rsidRDefault="001F56FD" w:rsidP="00B27928">
      <w:pPr>
        <w:pStyle w:val="TF-TEXTO"/>
        <w:numPr>
          <w:ilvl w:val="2"/>
          <w:numId w:val="24"/>
        </w:numPr>
      </w:pPr>
      <w:r w:rsidRPr="00B27928">
        <w:t xml:space="preserve">aprofundamento bibliográfico: realizar aprofundamento na literatura sobre os assuntos exercício físico, avaliação corporal; Design Centrado no Usuário (User </w:t>
      </w:r>
      <w:proofErr w:type="spellStart"/>
      <w:r w:rsidRPr="00B27928">
        <w:t>Centered</w:t>
      </w:r>
      <w:proofErr w:type="spellEnd"/>
      <w:r w:rsidRPr="00B27928">
        <w:t xml:space="preserve"> Design - UCD); e prototipação;</w:t>
      </w:r>
    </w:p>
    <w:p w14:paraId="05070FD4" w14:textId="77777777" w:rsidR="00B27928" w:rsidRPr="00B27928" w:rsidRDefault="001F56FD" w:rsidP="00B27928">
      <w:pPr>
        <w:pStyle w:val="TF-TEXTO"/>
        <w:numPr>
          <w:ilvl w:val="2"/>
          <w:numId w:val="24"/>
        </w:numPr>
      </w:pPr>
      <w:r w:rsidRPr="00B27928">
        <w:t>definição das personas: identificar junto aos usuários finais as principais personas que farão uso da solução por meio de entrevistas com o público-alvo da solução;</w:t>
      </w:r>
    </w:p>
    <w:p w14:paraId="790DEBC6" w14:textId="77777777" w:rsidR="00B27928" w:rsidRPr="00B27928" w:rsidRDefault="001F56FD" w:rsidP="00B27928">
      <w:pPr>
        <w:pStyle w:val="TF-TEXTO"/>
        <w:numPr>
          <w:ilvl w:val="2"/>
          <w:numId w:val="24"/>
        </w:numPr>
      </w:pPr>
      <w:r w:rsidRPr="00B27928">
        <w:t xml:space="preserve">prototipação de baixa fidelidade: realizar a prototipação de baixa fidelidade e validar junto ao usuário final, fazendo uso da ferramenta Balsamiq; </w:t>
      </w:r>
    </w:p>
    <w:p w14:paraId="495BD7C8" w14:textId="77777777" w:rsidR="00B27928" w:rsidRPr="00B27928" w:rsidRDefault="001F56FD" w:rsidP="00B27928">
      <w:pPr>
        <w:pStyle w:val="TF-TEXTO"/>
        <w:numPr>
          <w:ilvl w:val="2"/>
          <w:numId w:val="24"/>
        </w:numPr>
      </w:pPr>
      <w:r w:rsidRPr="00B27928">
        <w:t>prototipação de alta fidelidade: após validar o que foi realizado na prototipação de baixa fidelidade por meio de uma prototipação de alta fidelidade, fazendo uso da ferramenta Figma;</w:t>
      </w:r>
    </w:p>
    <w:p w14:paraId="10180B0F" w14:textId="77777777" w:rsidR="00B27928" w:rsidRPr="00B27928" w:rsidRDefault="001F56FD" w:rsidP="00B27928">
      <w:pPr>
        <w:pStyle w:val="TF-TEXTO"/>
        <w:numPr>
          <w:ilvl w:val="2"/>
          <w:numId w:val="24"/>
        </w:numPr>
      </w:pPr>
      <w:r w:rsidRPr="00B27928">
        <w:t>levantamento dos requisitos: analisar os requisitos funcionais e não-funcionais já definidos e, se necessário, especificar outros a partir da etapa do aprofundamento realizado, assim como das etapas de definição de personas e da prototipação;</w:t>
      </w:r>
    </w:p>
    <w:p w14:paraId="39A54620" w14:textId="77777777" w:rsidR="00B27928" w:rsidRPr="00B27928" w:rsidRDefault="001F56FD" w:rsidP="00B27928">
      <w:pPr>
        <w:pStyle w:val="TF-TEXTO"/>
        <w:numPr>
          <w:ilvl w:val="2"/>
          <w:numId w:val="24"/>
        </w:numPr>
      </w:pPr>
      <w:r w:rsidRPr="00B27928">
        <w:t>especificação e análise: formalizar as funcionalidades da solução por meio da construção de casos de uso e diagramas da Unified Modeling Language (UML), utilizando a ferramenta Lucidchart;</w:t>
      </w:r>
    </w:p>
    <w:p w14:paraId="200DA7DC" w14:textId="77777777" w:rsidR="00B27928" w:rsidRPr="00B27928" w:rsidRDefault="001F56FD" w:rsidP="00B27928">
      <w:pPr>
        <w:pStyle w:val="TF-TEXTO"/>
        <w:numPr>
          <w:ilvl w:val="2"/>
          <w:numId w:val="24"/>
        </w:numPr>
      </w:pPr>
      <w:r w:rsidRPr="00B27928">
        <w:t xml:space="preserve">implementação: desenvolver a aplicação utilizando a biblioteca JavaScript React Native juntamente com a linguagem C#, utilizando a IDEA Visual Studio. Além </w:t>
      </w:r>
      <w:r w:rsidRPr="00B27928">
        <w:lastRenderedPageBreak/>
        <w:t>disso, desenvolver a API que será publicada utilizando recursos de computação em nuvem em conjunto com um banco de dados SQL Server;</w:t>
      </w:r>
    </w:p>
    <w:p w14:paraId="348FE391" w14:textId="546E21A5" w:rsidR="001F56FD" w:rsidRPr="00B27928" w:rsidRDefault="001F56FD" w:rsidP="00B27928">
      <w:pPr>
        <w:pStyle w:val="TF-TEXTO"/>
        <w:numPr>
          <w:ilvl w:val="2"/>
          <w:numId w:val="24"/>
        </w:numPr>
      </w:pPr>
      <w:r w:rsidRPr="00B27928">
        <w:t>verificação e validação: paralelamente a implementação, realizar os testes da solução e validar com o usuário as interfaces disponibilizadas e as funcionalidades desenvolvidas por meio do método RURUCAg.</w:t>
      </w:r>
    </w:p>
    <w:p w14:paraId="0F19FD22" w14:textId="611BFDC3" w:rsidR="001F56FD" w:rsidRPr="007E0D87" w:rsidRDefault="001F56FD" w:rsidP="001F56FD">
      <w:pPr>
        <w:pStyle w:val="TF-LEGENDA"/>
      </w:pPr>
      <w:bookmarkStart w:id="72" w:name="_Ref130841721"/>
      <w:r>
        <w:t xml:space="preserve">Quadro </w:t>
      </w:r>
      <w:fldSimple w:instr=" SEQ Quadro \* ARABIC ">
        <w:r w:rsidR="00B570A2">
          <w:rPr>
            <w:noProof/>
          </w:rPr>
          <w:t>3</w:t>
        </w:r>
      </w:fldSimple>
      <w:bookmarkEnd w:id="72"/>
      <w:r w:rsidRPr="007E0D87">
        <w:t xml:space="preserve"> - Cronograma</w:t>
      </w:r>
    </w:p>
    <w:tbl>
      <w:tblPr>
        <w:tblW w:w="89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6" w:type="dxa"/>
          <w:right w:w="56" w:type="dxa"/>
        </w:tblCellMar>
        <w:tblLook w:val="0000" w:firstRow="0" w:lastRow="0" w:firstColumn="0" w:lastColumn="0" w:noHBand="0" w:noVBand="0"/>
      </w:tblPr>
      <w:tblGrid>
        <w:gridCol w:w="6118"/>
        <w:gridCol w:w="275"/>
        <w:gridCol w:w="283"/>
        <w:gridCol w:w="283"/>
        <w:gridCol w:w="283"/>
        <w:gridCol w:w="283"/>
        <w:gridCol w:w="283"/>
        <w:gridCol w:w="283"/>
        <w:gridCol w:w="283"/>
        <w:gridCol w:w="283"/>
        <w:gridCol w:w="288"/>
      </w:tblGrid>
      <w:tr w:rsidR="001F56FD" w:rsidRPr="007E0D87" w14:paraId="7239CA0F" w14:textId="77777777" w:rsidTr="003C44B9">
        <w:trPr>
          <w:cantSplit/>
          <w:jc w:val="center"/>
        </w:trPr>
        <w:tc>
          <w:tcPr>
            <w:tcW w:w="6118" w:type="dxa"/>
            <w:vMerge w:val="restart"/>
            <w:tcBorders>
              <w:top w:val="single" w:sz="4" w:space="0" w:color="auto"/>
              <w:left w:val="single" w:sz="4" w:space="0" w:color="auto"/>
              <w:right w:val="single" w:sz="4" w:space="0" w:color="auto"/>
              <w:tl2br w:val="single" w:sz="4" w:space="0" w:color="auto"/>
            </w:tcBorders>
            <w:shd w:val="clear" w:color="auto" w:fill="A6A6A6"/>
          </w:tcPr>
          <w:p w14:paraId="7310B174" w14:textId="77777777" w:rsidR="001F56FD" w:rsidRPr="008B58AF" w:rsidRDefault="001F56FD" w:rsidP="003C44B9">
            <w:pPr>
              <w:pStyle w:val="TF-TEXTOQUADRO"/>
              <w:jc w:val="right"/>
              <w:rPr>
                <w:b/>
                <w:bCs/>
                <w:sz w:val="20"/>
              </w:rPr>
            </w:pPr>
            <w:r w:rsidRPr="008B58AF">
              <w:rPr>
                <w:b/>
                <w:bCs/>
                <w:sz w:val="20"/>
              </w:rPr>
              <w:t>Quinzenas</w:t>
            </w:r>
          </w:p>
          <w:p w14:paraId="6274A081" w14:textId="77777777" w:rsidR="001F56FD" w:rsidRPr="008B58AF" w:rsidRDefault="001F56FD" w:rsidP="003C44B9">
            <w:pPr>
              <w:pStyle w:val="TF-TEXTOQUADRO"/>
              <w:jc w:val="right"/>
              <w:rPr>
                <w:b/>
                <w:bCs/>
                <w:sz w:val="20"/>
              </w:rPr>
            </w:pPr>
          </w:p>
          <w:p w14:paraId="2F3E6E53" w14:textId="77777777" w:rsidR="001F56FD" w:rsidRPr="008B58AF" w:rsidRDefault="001F56FD" w:rsidP="003C44B9">
            <w:pPr>
              <w:pStyle w:val="TF-TEXTOQUADRO"/>
              <w:rPr>
                <w:b/>
                <w:bCs/>
                <w:sz w:val="20"/>
              </w:rPr>
            </w:pPr>
            <w:r w:rsidRPr="008B58AF">
              <w:rPr>
                <w:b/>
                <w:bCs/>
                <w:sz w:val="20"/>
              </w:rPr>
              <w:t>Etapas</w:t>
            </w:r>
          </w:p>
        </w:tc>
        <w:tc>
          <w:tcPr>
            <w:tcW w:w="2827" w:type="dxa"/>
            <w:gridSpan w:val="10"/>
            <w:tcBorders>
              <w:top w:val="single" w:sz="4" w:space="0" w:color="auto"/>
              <w:left w:val="single" w:sz="4" w:space="0" w:color="auto"/>
              <w:right w:val="single" w:sz="4" w:space="0" w:color="auto"/>
            </w:tcBorders>
            <w:shd w:val="clear" w:color="auto" w:fill="A6A6A6"/>
          </w:tcPr>
          <w:p w14:paraId="091B2A7E" w14:textId="77777777" w:rsidR="001F56FD" w:rsidRPr="008B58AF" w:rsidRDefault="001F56FD" w:rsidP="003C44B9">
            <w:pPr>
              <w:pStyle w:val="TF-TEXTOQUADROCentralizado"/>
              <w:rPr>
                <w:b/>
                <w:bCs/>
                <w:sz w:val="20"/>
              </w:rPr>
            </w:pPr>
            <w:r w:rsidRPr="008B58AF">
              <w:rPr>
                <w:b/>
                <w:bCs/>
                <w:sz w:val="20"/>
              </w:rPr>
              <w:t>202</w:t>
            </w:r>
            <w:r>
              <w:rPr>
                <w:b/>
                <w:bCs/>
                <w:sz w:val="20"/>
              </w:rPr>
              <w:t>3</w:t>
            </w:r>
          </w:p>
        </w:tc>
      </w:tr>
      <w:tr w:rsidR="001F56FD" w:rsidRPr="007E0D87" w14:paraId="68213900"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2E099AAF" w14:textId="77777777" w:rsidR="001F56FD" w:rsidRPr="00FC2254" w:rsidRDefault="001F56FD" w:rsidP="003C44B9">
            <w:pPr>
              <w:pStyle w:val="TF-TEXTOQUADRO"/>
              <w:rPr>
                <w:b/>
                <w:bCs/>
                <w:sz w:val="20"/>
              </w:rPr>
            </w:pPr>
          </w:p>
        </w:tc>
        <w:tc>
          <w:tcPr>
            <w:tcW w:w="558" w:type="dxa"/>
            <w:gridSpan w:val="2"/>
            <w:tcBorders>
              <w:left w:val="single" w:sz="4" w:space="0" w:color="auto"/>
            </w:tcBorders>
            <w:shd w:val="clear" w:color="auto" w:fill="A6A6A6"/>
          </w:tcPr>
          <w:p w14:paraId="41800184" w14:textId="77777777" w:rsidR="001F56FD" w:rsidRPr="00FC2254" w:rsidRDefault="001F56FD" w:rsidP="003C44B9">
            <w:pPr>
              <w:pStyle w:val="TF-TEXTOQUADROCentralizado"/>
              <w:rPr>
                <w:b/>
                <w:bCs/>
                <w:sz w:val="20"/>
              </w:rPr>
            </w:pPr>
            <w:r w:rsidRPr="00FC2254">
              <w:rPr>
                <w:b/>
                <w:bCs/>
                <w:sz w:val="20"/>
              </w:rPr>
              <w:t>jul.</w:t>
            </w:r>
          </w:p>
        </w:tc>
        <w:tc>
          <w:tcPr>
            <w:tcW w:w="566" w:type="dxa"/>
            <w:gridSpan w:val="2"/>
            <w:shd w:val="clear" w:color="auto" w:fill="A6A6A6"/>
          </w:tcPr>
          <w:p w14:paraId="66C70BE7" w14:textId="77777777" w:rsidR="001F56FD" w:rsidRPr="00FC2254" w:rsidRDefault="001F56FD" w:rsidP="003C44B9">
            <w:pPr>
              <w:pStyle w:val="TF-TEXTOQUADROCentralizado"/>
              <w:rPr>
                <w:b/>
                <w:bCs/>
                <w:sz w:val="20"/>
              </w:rPr>
            </w:pPr>
            <w:r w:rsidRPr="00FC2254">
              <w:rPr>
                <w:b/>
                <w:bCs/>
                <w:sz w:val="20"/>
              </w:rPr>
              <w:t>ago.</w:t>
            </w:r>
          </w:p>
        </w:tc>
        <w:tc>
          <w:tcPr>
            <w:tcW w:w="566" w:type="dxa"/>
            <w:gridSpan w:val="2"/>
            <w:shd w:val="clear" w:color="auto" w:fill="A6A6A6"/>
          </w:tcPr>
          <w:p w14:paraId="7D208CC8" w14:textId="77777777" w:rsidR="001F56FD" w:rsidRPr="00FC2254" w:rsidRDefault="001F56FD" w:rsidP="003C44B9">
            <w:pPr>
              <w:pStyle w:val="TF-TEXTOQUADROCentralizado"/>
              <w:rPr>
                <w:b/>
                <w:bCs/>
                <w:sz w:val="20"/>
              </w:rPr>
            </w:pPr>
            <w:r w:rsidRPr="00FC2254">
              <w:rPr>
                <w:b/>
                <w:bCs/>
                <w:sz w:val="20"/>
              </w:rPr>
              <w:t>set.</w:t>
            </w:r>
          </w:p>
        </w:tc>
        <w:tc>
          <w:tcPr>
            <w:tcW w:w="566" w:type="dxa"/>
            <w:gridSpan w:val="2"/>
            <w:shd w:val="clear" w:color="auto" w:fill="A6A6A6"/>
          </w:tcPr>
          <w:p w14:paraId="64C5DC20" w14:textId="77777777" w:rsidR="001F56FD" w:rsidRPr="00FC2254" w:rsidRDefault="001F56FD" w:rsidP="003C44B9">
            <w:pPr>
              <w:pStyle w:val="TF-TEXTOQUADROCentralizado"/>
              <w:rPr>
                <w:b/>
                <w:bCs/>
                <w:sz w:val="20"/>
              </w:rPr>
            </w:pPr>
            <w:r w:rsidRPr="00FC2254">
              <w:rPr>
                <w:b/>
                <w:bCs/>
                <w:sz w:val="20"/>
              </w:rPr>
              <w:t>out.</w:t>
            </w:r>
          </w:p>
        </w:tc>
        <w:tc>
          <w:tcPr>
            <w:tcW w:w="571" w:type="dxa"/>
            <w:gridSpan w:val="2"/>
            <w:shd w:val="clear" w:color="auto" w:fill="A6A6A6"/>
          </w:tcPr>
          <w:p w14:paraId="159AA10D" w14:textId="77777777" w:rsidR="001F56FD" w:rsidRPr="00FC2254" w:rsidRDefault="001F56FD" w:rsidP="003C44B9">
            <w:pPr>
              <w:pStyle w:val="TF-TEXTOQUADROCentralizado"/>
              <w:rPr>
                <w:b/>
                <w:bCs/>
                <w:sz w:val="20"/>
              </w:rPr>
            </w:pPr>
            <w:r w:rsidRPr="00FC2254">
              <w:rPr>
                <w:b/>
                <w:bCs/>
                <w:sz w:val="20"/>
              </w:rPr>
              <w:t>nov.</w:t>
            </w:r>
          </w:p>
        </w:tc>
      </w:tr>
      <w:tr w:rsidR="001F56FD" w:rsidRPr="007E0D87" w14:paraId="6301BA03" w14:textId="77777777" w:rsidTr="003C44B9">
        <w:trPr>
          <w:cantSplit/>
          <w:jc w:val="center"/>
        </w:trPr>
        <w:tc>
          <w:tcPr>
            <w:tcW w:w="6118" w:type="dxa"/>
            <w:vMerge/>
            <w:tcBorders>
              <w:left w:val="single" w:sz="4" w:space="0" w:color="auto"/>
              <w:right w:val="single" w:sz="4" w:space="0" w:color="auto"/>
              <w:tl2br w:val="single" w:sz="4" w:space="0" w:color="auto"/>
            </w:tcBorders>
            <w:shd w:val="clear" w:color="auto" w:fill="A6A6A6"/>
          </w:tcPr>
          <w:p w14:paraId="5D94A790" w14:textId="77777777" w:rsidR="001F56FD" w:rsidRPr="00FC2254" w:rsidRDefault="001F56FD" w:rsidP="003C44B9">
            <w:pPr>
              <w:pStyle w:val="TF-TEXTOQUADRO"/>
              <w:rPr>
                <w:b/>
                <w:bCs/>
                <w:sz w:val="20"/>
              </w:rPr>
            </w:pPr>
          </w:p>
        </w:tc>
        <w:tc>
          <w:tcPr>
            <w:tcW w:w="275" w:type="dxa"/>
            <w:tcBorders>
              <w:left w:val="single" w:sz="4" w:space="0" w:color="auto"/>
              <w:bottom w:val="single" w:sz="4" w:space="0" w:color="auto"/>
            </w:tcBorders>
            <w:shd w:val="clear" w:color="auto" w:fill="A6A6A6"/>
          </w:tcPr>
          <w:p w14:paraId="2AED351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691AEE99"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494060B6"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45CB0CFE"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19BE552D"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5D65E37"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BE926AA" w14:textId="77777777" w:rsidR="001F56FD" w:rsidRPr="00FC2254" w:rsidRDefault="001F56FD" w:rsidP="003C44B9">
            <w:pPr>
              <w:pStyle w:val="TF-TEXTOQUADROCentralizado"/>
              <w:rPr>
                <w:b/>
                <w:bCs/>
                <w:sz w:val="20"/>
              </w:rPr>
            </w:pPr>
            <w:r w:rsidRPr="00FC2254">
              <w:rPr>
                <w:b/>
                <w:bCs/>
                <w:sz w:val="20"/>
              </w:rPr>
              <w:t>1</w:t>
            </w:r>
          </w:p>
        </w:tc>
        <w:tc>
          <w:tcPr>
            <w:tcW w:w="283" w:type="dxa"/>
            <w:tcBorders>
              <w:bottom w:val="single" w:sz="4" w:space="0" w:color="auto"/>
            </w:tcBorders>
            <w:shd w:val="clear" w:color="auto" w:fill="A6A6A6"/>
          </w:tcPr>
          <w:p w14:paraId="3A7D3AEC" w14:textId="77777777" w:rsidR="001F56FD" w:rsidRPr="00FC2254" w:rsidRDefault="001F56FD" w:rsidP="003C44B9">
            <w:pPr>
              <w:pStyle w:val="TF-TEXTOQUADROCentralizado"/>
              <w:rPr>
                <w:b/>
                <w:bCs/>
                <w:sz w:val="20"/>
              </w:rPr>
            </w:pPr>
            <w:r w:rsidRPr="00FC2254">
              <w:rPr>
                <w:b/>
                <w:bCs/>
                <w:sz w:val="20"/>
              </w:rPr>
              <w:t>2</w:t>
            </w:r>
          </w:p>
        </w:tc>
        <w:tc>
          <w:tcPr>
            <w:tcW w:w="283" w:type="dxa"/>
            <w:tcBorders>
              <w:bottom w:val="single" w:sz="4" w:space="0" w:color="auto"/>
            </w:tcBorders>
            <w:shd w:val="clear" w:color="auto" w:fill="A6A6A6"/>
          </w:tcPr>
          <w:p w14:paraId="714A509D" w14:textId="77777777" w:rsidR="001F56FD" w:rsidRPr="00FC2254" w:rsidRDefault="001F56FD" w:rsidP="003C44B9">
            <w:pPr>
              <w:pStyle w:val="TF-TEXTOQUADROCentralizado"/>
              <w:rPr>
                <w:b/>
                <w:bCs/>
                <w:sz w:val="20"/>
              </w:rPr>
            </w:pPr>
            <w:r w:rsidRPr="00FC2254">
              <w:rPr>
                <w:b/>
                <w:bCs/>
                <w:sz w:val="20"/>
              </w:rPr>
              <w:t>1</w:t>
            </w:r>
          </w:p>
        </w:tc>
        <w:tc>
          <w:tcPr>
            <w:tcW w:w="288" w:type="dxa"/>
            <w:tcBorders>
              <w:bottom w:val="single" w:sz="4" w:space="0" w:color="auto"/>
            </w:tcBorders>
            <w:shd w:val="clear" w:color="auto" w:fill="A6A6A6"/>
          </w:tcPr>
          <w:p w14:paraId="4B0391EB" w14:textId="77777777" w:rsidR="001F56FD" w:rsidRPr="00FC2254" w:rsidRDefault="001F56FD" w:rsidP="003C44B9">
            <w:pPr>
              <w:pStyle w:val="TF-TEXTOQUADROCentralizado"/>
              <w:rPr>
                <w:b/>
                <w:bCs/>
                <w:sz w:val="20"/>
              </w:rPr>
            </w:pPr>
            <w:r w:rsidRPr="00FC2254">
              <w:rPr>
                <w:b/>
                <w:bCs/>
                <w:sz w:val="20"/>
              </w:rPr>
              <w:t>2</w:t>
            </w:r>
          </w:p>
        </w:tc>
      </w:tr>
      <w:tr w:rsidR="001F56FD" w:rsidRPr="007E0D87" w14:paraId="700393AD" w14:textId="77777777" w:rsidTr="003C44B9">
        <w:trPr>
          <w:jc w:val="center"/>
        </w:trPr>
        <w:tc>
          <w:tcPr>
            <w:tcW w:w="6118" w:type="dxa"/>
            <w:tcBorders>
              <w:left w:val="single" w:sz="4" w:space="0" w:color="auto"/>
            </w:tcBorders>
          </w:tcPr>
          <w:p w14:paraId="5449F688" w14:textId="77777777" w:rsidR="001F56FD" w:rsidRPr="00697AC7" w:rsidRDefault="001F56FD" w:rsidP="003C44B9">
            <w:pPr>
              <w:pStyle w:val="TF-TEXTOQUADRO"/>
              <w:rPr>
                <w:bCs/>
                <w:sz w:val="20"/>
              </w:rPr>
            </w:pPr>
            <w:r>
              <w:rPr>
                <w:bCs/>
                <w:sz w:val="20"/>
              </w:rPr>
              <w:t>a</w:t>
            </w:r>
            <w:r w:rsidRPr="00697AC7">
              <w:rPr>
                <w:bCs/>
                <w:sz w:val="20"/>
              </w:rPr>
              <w:t>profundamento bibliográfico</w:t>
            </w:r>
          </w:p>
        </w:tc>
        <w:tc>
          <w:tcPr>
            <w:tcW w:w="275" w:type="dxa"/>
            <w:tcBorders>
              <w:bottom w:val="single" w:sz="4" w:space="0" w:color="auto"/>
            </w:tcBorders>
            <w:shd w:val="clear" w:color="auto" w:fill="AEAAAA"/>
          </w:tcPr>
          <w:p w14:paraId="34839965" w14:textId="77777777" w:rsidR="001F56FD" w:rsidRPr="00697AC7" w:rsidRDefault="001F56FD" w:rsidP="003C44B9">
            <w:pPr>
              <w:pStyle w:val="TF-TEXTOQUADROCentralizado"/>
              <w:rPr>
                <w:sz w:val="20"/>
              </w:rPr>
            </w:pPr>
          </w:p>
        </w:tc>
        <w:tc>
          <w:tcPr>
            <w:tcW w:w="283" w:type="dxa"/>
            <w:tcBorders>
              <w:bottom w:val="single" w:sz="4" w:space="0" w:color="auto"/>
            </w:tcBorders>
          </w:tcPr>
          <w:p w14:paraId="37A0974D" w14:textId="77777777" w:rsidR="001F56FD" w:rsidRPr="00697AC7" w:rsidRDefault="001F56FD" w:rsidP="003C44B9">
            <w:pPr>
              <w:pStyle w:val="TF-TEXTOQUADROCentralizado"/>
              <w:rPr>
                <w:sz w:val="20"/>
              </w:rPr>
            </w:pPr>
          </w:p>
        </w:tc>
        <w:tc>
          <w:tcPr>
            <w:tcW w:w="283" w:type="dxa"/>
            <w:tcBorders>
              <w:bottom w:val="single" w:sz="4" w:space="0" w:color="auto"/>
            </w:tcBorders>
          </w:tcPr>
          <w:p w14:paraId="26D9361F" w14:textId="77777777" w:rsidR="001F56FD" w:rsidRPr="00697AC7" w:rsidRDefault="001F56FD" w:rsidP="003C44B9">
            <w:pPr>
              <w:pStyle w:val="TF-TEXTOQUADROCentralizado"/>
              <w:rPr>
                <w:sz w:val="20"/>
              </w:rPr>
            </w:pPr>
          </w:p>
        </w:tc>
        <w:tc>
          <w:tcPr>
            <w:tcW w:w="283" w:type="dxa"/>
            <w:tcBorders>
              <w:bottom w:val="single" w:sz="4" w:space="0" w:color="auto"/>
            </w:tcBorders>
          </w:tcPr>
          <w:p w14:paraId="75FE12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F0E72DF" w14:textId="77777777" w:rsidR="001F56FD" w:rsidRPr="00697AC7" w:rsidRDefault="001F56FD" w:rsidP="003C44B9">
            <w:pPr>
              <w:pStyle w:val="TF-TEXTOQUADROCentralizado"/>
              <w:rPr>
                <w:sz w:val="20"/>
              </w:rPr>
            </w:pPr>
          </w:p>
        </w:tc>
        <w:tc>
          <w:tcPr>
            <w:tcW w:w="283" w:type="dxa"/>
            <w:tcBorders>
              <w:bottom w:val="single" w:sz="4" w:space="0" w:color="auto"/>
            </w:tcBorders>
          </w:tcPr>
          <w:p w14:paraId="58599E37" w14:textId="77777777" w:rsidR="001F56FD" w:rsidRPr="00697AC7" w:rsidRDefault="001F56FD" w:rsidP="003C44B9">
            <w:pPr>
              <w:pStyle w:val="TF-TEXTOQUADROCentralizado"/>
              <w:rPr>
                <w:sz w:val="20"/>
              </w:rPr>
            </w:pPr>
          </w:p>
        </w:tc>
        <w:tc>
          <w:tcPr>
            <w:tcW w:w="283" w:type="dxa"/>
            <w:tcBorders>
              <w:bottom w:val="single" w:sz="4" w:space="0" w:color="auto"/>
            </w:tcBorders>
          </w:tcPr>
          <w:p w14:paraId="01178F95" w14:textId="77777777" w:rsidR="001F56FD" w:rsidRPr="00697AC7" w:rsidRDefault="001F56FD" w:rsidP="003C44B9">
            <w:pPr>
              <w:pStyle w:val="TF-TEXTOQUADROCentralizado"/>
              <w:rPr>
                <w:sz w:val="20"/>
              </w:rPr>
            </w:pPr>
          </w:p>
        </w:tc>
        <w:tc>
          <w:tcPr>
            <w:tcW w:w="283" w:type="dxa"/>
            <w:tcBorders>
              <w:bottom w:val="single" w:sz="4" w:space="0" w:color="auto"/>
            </w:tcBorders>
          </w:tcPr>
          <w:p w14:paraId="7FEBF44F" w14:textId="77777777" w:rsidR="001F56FD" w:rsidRPr="00697AC7" w:rsidRDefault="001F56FD" w:rsidP="003C44B9">
            <w:pPr>
              <w:pStyle w:val="TF-TEXTOQUADROCentralizado"/>
              <w:rPr>
                <w:sz w:val="20"/>
              </w:rPr>
            </w:pPr>
          </w:p>
        </w:tc>
        <w:tc>
          <w:tcPr>
            <w:tcW w:w="283" w:type="dxa"/>
            <w:tcBorders>
              <w:bottom w:val="single" w:sz="4" w:space="0" w:color="auto"/>
            </w:tcBorders>
          </w:tcPr>
          <w:p w14:paraId="1A0868D9" w14:textId="77777777" w:rsidR="001F56FD" w:rsidRPr="00697AC7" w:rsidRDefault="001F56FD" w:rsidP="003C44B9">
            <w:pPr>
              <w:pStyle w:val="TF-TEXTOQUADROCentralizado"/>
              <w:rPr>
                <w:sz w:val="20"/>
              </w:rPr>
            </w:pPr>
          </w:p>
        </w:tc>
        <w:tc>
          <w:tcPr>
            <w:tcW w:w="288" w:type="dxa"/>
          </w:tcPr>
          <w:p w14:paraId="4FAB0C4C" w14:textId="77777777" w:rsidR="001F56FD" w:rsidRPr="00697AC7" w:rsidRDefault="001F56FD" w:rsidP="003C44B9">
            <w:pPr>
              <w:pStyle w:val="TF-TEXTOQUADROCentralizado"/>
              <w:rPr>
                <w:sz w:val="20"/>
              </w:rPr>
            </w:pPr>
          </w:p>
        </w:tc>
      </w:tr>
      <w:tr w:rsidR="001F56FD" w:rsidRPr="007E0D87" w14:paraId="309C71EC" w14:textId="77777777" w:rsidTr="003C44B9">
        <w:trPr>
          <w:jc w:val="center"/>
        </w:trPr>
        <w:tc>
          <w:tcPr>
            <w:tcW w:w="6118" w:type="dxa"/>
            <w:tcBorders>
              <w:left w:val="single" w:sz="4" w:space="0" w:color="auto"/>
            </w:tcBorders>
          </w:tcPr>
          <w:p w14:paraId="54454C68" w14:textId="77777777" w:rsidR="001F56FD" w:rsidRPr="00697AC7" w:rsidRDefault="001F56FD" w:rsidP="003C44B9">
            <w:pPr>
              <w:pStyle w:val="TF-TEXTOQUADRO"/>
              <w:rPr>
                <w:bCs/>
                <w:sz w:val="20"/>
              </w:rPr>
            </w:pPr>
            <w:r>
              <w:rPr>
                <w:bCs/>
                <w:sz w:val="20"/>
              </w:rPr>
              <w:t>definição das personas</w:t>
            </w:r>
          </w:p>
        </w:tc>
        <w:tc>
          <w:tcPr>
            <w:tcW w:w="275" w:type="dxa"/>
            <w:tcBorders>
              <w:bottom w:val="single" w:sz="4" w:space="0" w:color="auto"/>
            </w:tcBorders>
            <w:shd w:val="clear" w:color="auto" w:fill="AEAAAA"/>
          </w:tcPr>
          <w:p w14:paraId="019115AA" w14:textId="77777777" w:rsidR="001F56FD" w:rsidRPr="00697AC7" w:rsidRDefault="001F56FD" w:rsidP="003C44B9">
            <w:pPr>
              <w:pStyle w:val="TF-TEXTOQUADROCentralizado"/>
              <w:rPr>
                <w:sz w:val="20"/>
              </w:rPr>
            </w:pPr>
          </w:p>
        </w:tc>
        <w:tc>
          <w:tcPr>
            <w:tcW w:w="283" w:type="dxa"/>
            <w:tcBorders>
              <w:bottom w:val="single" w:sz="4" w:space="0" w:color="auto"/>
            </w:tcBorders>
          </w:tcPr>
          <w:p w14:paraId="35F8D31B" w14:textId="77777777" w:rsidR="001F56FD" w:rsidRPr="00697AC7" w:rsidRDefault="001F56FD" w:rsidP="003C44B9">
            <w:pPr>
              <w:pStyle w:val="TF-TEXTOQUADROCentralizado"/>
              <w:rPr>
                <w:sz w:val="20"/>
              </w:rPr>
            </w:pPr>
          </w:p>
        </w:tc>
        <w:tc>
          <w:tcPr>
            <w:tcW w:w="283" w:type="dxa"/>
            <w:tcBorders>
              <w:bottom w:val="single" w:sz="4" w:space="0" w:color="auto"/>
            </w:tcBorders>
          </w:tcPr>
          <w:p w14:paraId="25C77D11" w14:textId="77777777" w:rsidR="001F56FD" w:rsidRPr="00697AC7" w:rsidRDefault="001F56FD" w:rsidP="003C44B9">
            <w:pPr>
              <w:pStyle w:val="TF-TEXTOQUADROCentralizado"/>
              <w:rPr>
                <w:sz w:val="20"/>
              </w:rPr>
            </w:pPr>
          </w:p>
        </w:tc>
        <w:tc>
          <w:tcPr>
            <w:tcW w:w="283" w:type="dxa"/>
            <w:tcBorders>
              <w:bottom w:val="single" w:sz="4" w:space="0" w:color="auto"/>
            </w:tcBorders>
          </w:tcPr>
          <w:p w14:paraId="7115B456" w14:textId="77777777" w:rsidR="001F56FD" w:rsidRPr="00697AC7" w:rsidRDefault="001F56FD" w:rsidP="003C44B9">
            <w:pPr>
              <w:pStyle w:val="TF-TEXTOQUADROCentralizado"/>
              <w:rPr>
                <w:sz w:val="20"/>
              </w:rPr>
            </w:pPr>
          </w:p>
        </w:tc>
        <w:tc>
          <w:tcPr>
            <w:tcW w:w="283" w:type="dxa"/>
            <w:tcBorders>
              <w:bottom w:val="single" w:sz="4" w:space="0" w:color="auto"/>
            </w:tcBorders>
          </w:tcPr>
          <w:p w14:paraId="68B44C2A" w14:textId="77777777" w:rsidR="001F56FD" w:rsidRPr="00697AC7" w:rsidRDefault="001F56FD" w:rsidP="003C44B9">
            <w:pPr>
              <w:pStyle w:val="TF-TEXTOQUADROCentralizado"/>
              <w:rPr>
                <w:sz w:val="20"/>
              </w:rPr>
            </w:pPr>
          </w:p>
        </w:tc>
        <w:tc>
          <w:tcPr>
            <w:tcW w:w="283" w:type="dxa"/>
            <w:tcBorders>
              <w:bottom w:val="single" w:sz="4" w:space="0" w:color="auto"/>
            </w:tcBorders>
          </w:tcPr>
          <w:p w14:paraId="67DACA16" w14:textId="77777777" w:rsidR="001F56FD" w:rsidRPr="00697AC7" w:rsidRDefault="001F56FD" w:rsidP="003C44B9">
            <w:pPr>
              <w:pStyle w:val="TF-TEXTOQUADROCentralizado"/>
              <w:rPr>
                <w:sz w:val="20"/>
              </w:rPr>
            </w:pPr>
          </w:p>
        </w:tc>
        <w:tc>
          <w:tcPr>
            <w:tcW w:w="283" w:type="dxa"/>
            <w:tcBorders>
              <w:bottom w:val="single" w:sz="4" w:space="0" w:color="auto"/>
            </w:tcBorders>
          </w:tcPr>
          <w:p w14:paraId="4F879E3C" w14:textId="77777777" w:rsidR="001F56FD" w:rsidRPr="00697AC7" w:rsidRDefault="001F56FD" w:rsidP="003C44B9">
            <w:pPr>
              <w:pStyle w:val="TF-TEXTOQUADROCentralizado"/>
              <w:rPr>
                <w:sz w:val="20"/>
              </w:rPr>
            </w:pPr>
          </w:p>
        </w:tc>
        <w:tc>
          <w:tcPr>
            <w:tcW w:w="283" w:type="dxa"/>
            <w:tcBorders>
              <w:bottom w:val="single" w:sz="4" w:space="0" w:color="auto"/>
            </w:tcBorders>
          </w:tcPr>
          <w:p w14:paraId="20CE4162" w14:textId="77777777" w:rsidR="001F56FD" w:rsidRPr="00697AC7" w:rsidRDefault="001F56FD" w:rsidP="003C44B9">
            <w:pPr>
              <w:pStyle w:val="TF-TEXTOQUADROCentralizado"/>
              <w:rPr>
                <w:sz w:val="20"/>
              </w:rPr>
            </w:pPr>
          </w:p>
        </w:tc>
        <w:tc>
          <w:tcPr>
            <w:tcW w:w="283" w:type="dxa"/>
            <w:tcBorders>
              <w:bottom w:val="single" w:sz="4" w:space="0" w:color="auto"/>
            </w:tcBorders>
          </w:tcPr>
          <w:p w14:paraId="23AF216C" w14:textId="77777777" w:rsidR="001F56FD" w:rsidRPr="00697AC7" w:rsidRDefault="001F56FD" w:rsidP="003C44B9">
            <w:pPr>
              <w:pStyle w:val="TF-TEXTOQUADROCentralizado"/>
              <w:rPr>
                <w:sz w:val="20"/>
              </w:rPr>
            </w:pPr>
          </w:p>
        </w:tc>
        <w:tc>
          <w:tcPr>
            <w:tcW w:w="288" w:type="dxa"/>
          </w:tcPr>
          <w:p w14:paraId="10A1F764" w14:textId="77777777" w:rsidR="001F56FD" w:rsidRPr="00697AC7" w:rsidRDefault="001F56FD" w:rsidP="003C44B9">
            <w:pPr>
              <w:pStyle w:val="TF-TEXTOQUADROCentralizado"/>
              <w:rPr>
                <w:sz w:val="20"/>
              </w:rPr>
            </w:pPr>
          </w:p>
        </w:tc>
      </w:tr>
      <w:tr w:rsidR="001F56FD" w:rsidRPr="007E0D87" w14:paraId="1C0AAA09" w14:textId="77777777" w:rsidTr="003C44B9">
        <w:trPr>
          <w:jc w:val="center"/>
        </w:trPr>
        <w:tc>
          <w:tcPr>
            <w:tcW w:w="6118" w:type="dxa"/>
            <w:tcBorders>
              <w:left w:val="single" w:sz="4" w:space="0" w:color="auto"/>
            </w:tcBorders>
          </w:tcPr>
          <w:p w14:paraId="7CCB4638" w14:textId="77777777" w:rsidR="001F56FD" w:rsidRDefault="001F56FD" w:rsidP="003C44B9">
            <w:pPr>
              <w:pStyle w:val="TF-TEXTOQUADRO"/>
              <w:rPr>
                <w:bCs/>
                <w:sz w:val="20"/>
              </w:rPr>
            </w:pPr>
            <w:r>
              <w:rPr>
                <w:bCs/>
                <w:sz w:val="20"/>
              </w:rPr>
              <w:t>prototipação de baixa fidelidade</w:t>
            </w:r>
          </w:p>
        </w:tc>
        <w:tc>
          <w:tcPr>
            <w:tcW w:w="275" w:type="dxa"/>
            <w:tcBorders>
              <w:bottom w:val="single" w:sz="4" w:space="0" w:color="auto"/>
            </w:tcBorders>
            <w:shd w:val="clear" w:color="auto" w:fill="AEAAAA"/>
          </w:tcPr>
          <w:p w14:paraId="1D51CA3B"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65C804E2" w14:textId="77777777" w:rsidR="001F56FD" w:rsidRPr="00697AC7" w:rsidRDefault="001F56FD" w:rsidP="003C44B9">
            <w:pPr>
              <w:pStyle w:val="TF-TEXTOQUADROCentralizado"/>
              <w:rPr>
                <w:sz w:val="20"/>
              </w:rPr>
            </w:pPr>
          </w:p>
        </w:tc>
        <w:tc>
          <w:tcPr>
            <w:tcW w:w="283" w:type="dxa"/>
            <w:tcBorders>
              <w:bottom w:val="single" w:sz="4" w:space="0" w:color="auto"/>
            </w:tcBorders>
          </w:tcPr>
          <w:p w14:paraId="45704EEF" w14:textId="77777777" w:rsidR="001F56FD" w:rsidRPr="00697AC7" w:rsidRDefault="001F56FD" w:rsidP="003C44B9">
            <w:pPr>
              <w:pStyle w:val="TF-TEXTOQUADROCentralizado"/>
              <w:rPr>
                <w:sz w:val="20"/>
              </w:rPr>
            </w:pPr>
          </w:p>
        </w:tc>
        <w:tc>
          <w:tcPr>
            <w:tcW w:w="283" w:type="dxa"/>
            <w:tcBorders>
              <w:bottom w:val="single" w:sz="4" w:space="0" w:color="auto"/>
            </w:tcBorders>
          </w:tcPr>
          <w:p w14:paraId="0090F1D5" w14:textId="77777777" w:rsidR="001F56FD" w:rsidRPr="00697AC7" w:rsidRDefault="001F56FD" w:rsidP="003C44B9">
            <w:pPr>
              <w:pStyle w:val="TF-TEXTOQUADROCentralizado"/>
              <w:rPr>
                <w:sz w:val="20"/>
              </w:rPr>
            </w:pPr>
          </w:p>
        </w:tc>
        <w:tc>
          <w:tcPr>
            <w:tcW w:w="283" w:type="dxa"/>
            <w:tcBorders>
              <w:bottom w:val="single" w:sz="4" w:space="0" w:color="auto"/>
            </w:tcBorders>
          </w:tcPr>
          <w:p w14:paraId="539A2509" w14:textId="77777777" w:rsidR="001F56FD" w:rsidRPr="00697AC7" w:rsidRDefault="001F56FD" w:rsidP="003C44B9">
            <w:pPr>
              <w:pStyle w:val="TF-TEXTOQUADROCentralizado"/>
              <w:rPr>
                <w:sz w:val="20"/>
              </w:rPr>
            </w:pPr>
          </w:p>
        </w:tc>
        <w:tc>
          <w:tcPr>
            <w:tcW w:w="283" w:type="dxa"/>
            <w:tcBorders>
              <w:bottom w:val="single" w:sz="4" w:space="0" w:color="auto"/>
            </w:tcBorders>
          </w:tcPr>
          <w:p w14:paraId="5B8BAE00" w14:textId="77777777" w:rsidR="001F56FD" w:rsidRPr="00697AC7" w:rsidRDefault="001F56FD" w:rsidP="003C44B9">
            <w:pPr>
              <w:pStyle w:val="TF-TEXTOQUADROCentralizado"/>
              <w:rPr>
                <w:sz w:val="20"/>
              </w:rPr>
            </w:pPr>
          </w:p>
        </w:tc>
        <w:tc>
          <w:tcPr>
            <w:tcW w:w="283" w:type="dxa"/>
            <w:tcBorders>
              <w:bottom w:val="single" w:sz="4" w:space="0" w:color="auto"/>
            </w:tcBorders>
          </w:tcPr>
          <w:p w14:paraId="189F123D" w14:textId="77777777" w:rsidR="001F56FD" w:rsidRPr="00697AC7" w:rsidRDefault="001F56FD" w:rsidP="003C44B9">
            <w:pPr>
              <w:pStyle w:val="TF-TEXTOQUADROCentralizado"/>
              <w:rPr>
                <w:sz w:val="20"/>
              </w:rPr>
            </w:pPr>
          </w:p>
        </w:tc>
        <w:tc>
          <w:tcPr>
            <w:tcW w:w="283" w:type="dxa"/>
            <w:tcBorders>
              <w:bottom w:val="single" w:sz="4" w:space="0" w:color="auto"/>
            </w:tcBorders>
          </w:tcPr>
          <w:p w14:paraId="298B78A4" w14:textId="77777777" w:rsidR="001F56FD" w:rsidRPr="00697AC7" w:rsidRDefault="001F56FD" w:rsidP="003C44B9">
            <w:pPr>
              <w:pStyle w:val="TF-TEXTOQUADROCentralizado"/>
              <w:rPr>
                <w:sz w:val="20"/>
              </w:rPr>
            </w:pPr>
          </w:p>
        </w:tc>
        <w:tc>
          <w:tcPr>
            <w:tcW w:w="283" w:type="dxa"/>
            <w:tcBorders>
              <w:bottom w:val="single" w:sz="4" w:space="0" w:color="auto"/>
            </w:tcBorders>
          </w:tcPr>
          <w:p w14:paraId="669FF42E" w14:textId="77777777" w:rsidR="001F56FD" w:rsidRPr="00697AC7" w:rsidRDefault="001F56FD" w:rsidP="003C44B9">
            <w:pPr>
              <w:pStyle w:val="TF-TEXTOQUADROCentralizado"/>
              <w:rPr>
                <w:sz w:val="20"/>
              </w:rPr>
            </w:pPr>
          </w:p>
        </w:tc>
        <w:tc>
          <w:tcPr>
            <w:tcW w:w="288" w:type="dxa"/>
          </w:tcPr>
          <w:p w14:paraId="2167894A" w14:textId="77777777" w:rsidR="001F56FD" w:rsidRPr="00697AC7" w:rsidRDefault="001F56FD" w:rsidP="003C44B9">
            <w:pPr>
              <w:pStyle w:val="TF-TEXTOQUADROCentralizado"/>
              <w:rPr>
                <w:sz w:val="20"/>
              </w:rPr>
            </w:pPr>
          </w:p>
        </w:tc>
      </w:tr>
      <w:tr w:rsidR="001F56FD" w:rsidRPr="007E0D87" w14:paraId="09AE1240" w14:textId="77777777" w:rsidTr="003C44B9">
        <w:trPr>
          <w:jc w:val="center"/>
        </w:trPr>
        <w:tc>
          <w:tcPr>
            <w:tcW w:w="6118" w:type="dxa"/>
            <w:tcBorders>
              <w:left w:val="single" w:sz="4" w:space="0" w:color="auto"/>
            </w:tcBorders>
          </w:tcPr>
          <w:p w14:paraId="6029E00D" w14:textId="77777777" w:rsidR="001F56FD" w:rsidRPr="00697AC7" w:rsidRDefault="001F56FD" w:rsidP="003C44B9">
            <w:pPr>
              <w:pStyle w:val="TF-TEXTOQUADRO"/>
              <w:rPr>
                <w:bCs/>
                <w:sz w:val="20"/>
              </w:rPr>
            </w:pPr>
            <w:r>
              <w:rPr>
                <w:bCs/>
                <w:sz w:val="20"/>
              </w:rPr>
              <w:t>prototipação de alta fidelidade</w:t>
            </w:r>
          </w:p>
        </w:tc>
        <w:tc>
          <w:tcPr>
            <w:tcW w:w="275" w:type="dxa"/>
            <w:tcBorders>
              <w:bottom w:val="single" w:sz="4" w:space="0" w:color="auto"/>
            </w:tcBorders>
            <w:shd w:val="clear" w:color="auto" w:fill="AEAAAA"/>
          </w:tcPr>
          <w:p w14:paraId="4185492F" w14:textId="77777777" w:rsidR="001F56FD" w:rsidRPr="00697AC7" w:rsidRDefault="001F56FD" w:rsidP="003C44B9">
            <w:pPr>
              <w:pStyle w:val="TF-TEXTOQUADROCentralizado"/>
              <w:rPr>
                <w:sz w:val="20"/>
              </w:rPr>
            </w:pPr>
          </w:p>
        </w:tc>
        <w:tc>
          <w:tcPr>
            <w:tcW w:w="283" w:type="dxa"/>
            <w:tcBorders>
              <w:bottom w:val="single" w:sz="4" w:space="0" w:color="auto"/>
            </w:tcBorders>
            <w:shd w:val="clear" w:color="auto" w:fill="A6A6A6" w:themeFill="background1" w:themeFillShade="A6"/>
          </w:tcPr>
          <w:p w14:paraId="31557095" w14:textId="77777777" w:rsidR="001F56FD" w:rsidRPr="00697AC7" w:rsidRDefault="001F56FD" w:rsidP="003C44B9">
            <w:pPr>
              <w:pStyle w:val="TF-TEXTOQUADROCentralizado"/>
              <w:rPr>
                <w:sz w:val="20"/>
              </w:rPr>
            </w:pPr>
          </w:p>
        </w:tc>
        <w:tc>
          <w:tcPr>
            <w:tcW w:w="283" w:type="dxa"/>
            <w:tcBorders>
              <w:bottom w:val="single" w:sz="4" w:space="0" w:color="auto"/>
            </w:tcBorders>
          </w:tcPr>
          <w:p w14:paraId="35CCDC2C" w14:textId="77777777" w:rsidR="001F56FD" w:rsidRPr="00697AC7" w:rsidRDefault="001F56FD" w:rsidP="003C44B9">
            <w:pPr>
              <w:pStyle w:val="TF-TEXTOQUADROCentralizado"/>
              <w:rPr>
                <w:sz w:val="20"/>
              </w:rPr>
            </w:pPr>
          </w:p>
        </w:tc>
        <w:tc>
          <w:tcPr>
            <w:tcW w:w="283" w:type="dxa"/>
            <w:tcBorders>
              <w:bottom w:val="single" w:sz="4" w:space="0" w:color="auto"/>
            </w:tcBorders>
          </w:tcPr>
          <w:p w14:paraId="0F2747DF" w14:textId="77777777" w:rsidR="001F56FD" w:rsidRPr="00697AC7" w:rsidRDefault="001F56FD" w:rsidP="003C44B9">
            <w:pPr>
              <w:pStyle w:val="TF-TEXTOQUADROCentralizado"/>
              <w:rPr>
                <w:sz w:val="20"/>
              </w:rPr>
            </w:pPr>
          </w:p>
        </w:tc>
        <w:tc>
          <w:tcPr>
            <w:tcW w:w="283" w:type="dxa"/>
            <w:tcBorders>
              <w:bottom w:val="single" w:sz="4" w:space="0" w:color="auto"/>
            </w:tcBorders>
          </w:tcPr>
          <w:p w14:paraId="70FCFF37" w14:textId="77777777" w:rsidR="001F56FD" w:rsidRPr="00697AC7" w:rsidRDefault="001F56FD" w:rsidP="003C44B9">
            <w:pPr>
              <w:pStyle w:val="TF-TEXTOQUADROCentralizado"/>
              <w:rPr>
                <w:sz w:val="20"/>
              </w:rPr>
            </w:pPr>
          </w:p>
        </w:tc>
        <w:tc>
          <w:tcPr>
            <w:tcW w:w="283" w:type="dxa"/>
            <w:tcBorders>
              <w:bottom w:val="single" w:sz="4" w:space="0" w:color="auto"/>
            </w:tcBorders>
          </w:tcPr>
          <w:p w14:paraId="34D7CC94" w14:textId="77777777" w:rsidR="001F56FD" w:rsidRPr="00697AC7" w:rsidRDefault="001F56FD" w:rsidP="003C44B9">
            <w:pPr>
              <w:pStyle w:val="TF-TEXTOQUADROCentralizado"/>
              <w:rPr>
                <w:sz w:val="20"/>
              </w:rPr>
            </w:pPr>
          </w:p>
        </w:tc>
        <w:tc>
          <w:tcPr>
            <w:tcW w:w="283" w:type="dxa"/>
            <w:tcBorders>
              <w:bottom w:val="single" w:sz="4" w:space="0" w:color="auto"/>
            </w:tcBorders>
          </w:tcPr>
          <w:p w14:paraId="55D01D4F" w14:textId="77777777" w:rsidR="001F56FD" w:rsidRPr="00697AC7" w:rsidRDefault="001F56FD" w:rsidP="003C44B9">
            <w:pPr>
              <w:pStyle w:val="TF-TEXTOQUADROCentralizado"/>
              <w:rPr>
                <w:sz w:val="20"/>
              </w:rPr>
            </w:pPr>
          </w:p>
        </w:tc>
        <w:tc>
          <w:tcPr>
            <w:tcW w:w="283" w:type="dxa"/>
            <w:tcBorders>
              <w:bottom w:val="single" w:sz="4" w:space="0" w:color="auto"/>
            </w:tcBorders>
          </w:tcPr>
          <w:p w14:paraId="2C014DD8" w14:textId="77777777" w:rsidR="001F56FD" w:rsidRPr="00697AC7" w:rsidRDefault="001F56FD" w:rsidP="003C44B9">
            <w:pPr>
              <w:pStyle w:val="TF-TEXTOQUADROCentralizado"/>
              <w:rPr>
                <w:sz w:val="20"/>
              </w:rPr>
            </w:pPr>
          </w:p>
        </w:tc>
        <w:tc>
          <w:tcPr>
            <w:tcW w:w="283" w:type="dxa"/>
            <w:tcBorders>
              <w:bottom w:val="single" w:sz="4" w:space="0" w:color="auto"/>
            </w:tcBorders>
          </w:tcPr>
          <w:p w14:paraId="491431C2" w14:textId="77777777" w:rsidR="001F56FD" w:rsidRPr="00697AC7" w:rsidRDefault="001F56FD" w:rsidP="003C44B9">
            <w:pPr>
              <w:pStyle w:val="TF-TEXTOQUADROCentralizado"/>
              <w:rPr>
                <w:sz w:val="20"/>
              </w:rPr>
            </w:pPr>
          </w:p>
        </w:tc>
        <w:tc>
          <w:tcPr>
            <w:tcW w:w="288" w:type="dxa"/>
          </w:tcPr>
          <w:p w14:paraId="26C5B499" w14:textId="77777777" w:rsidR="001F56FD" w:rsidRPr="00697AC7" w:rsidRDefault="001F56FD" w:rsidP="003C44B9">
            <w:pPr>
              <w:pStyle w:val="TF-TEXTOQUADROCentralizado"/>
              <w:rPr>
                <w:sz w:val="20"/>
              </w:rPr>
            </w:pPr>
          </w:p>
        </w:tc>
      </w:tr>
      <w:tr w:rsidR="001F56FD" w:rsidRPr="007E0D87" w14:paraId="49140217" w14:textId="77777777" w:rsidTr="003C44B9">
        <w:trPr>
          <w:jc w:val="center"/>
        </w:trPr>
        <w:tc>
          <w:tcPr>
            <w:tcW w:w="6118" w:type="dxa"/>
            <w:tcBorders>
              <w:left w:val="single" w:sz="4" w:space="0" w:color="auto"/>
            </w:tcBorders>
          </w:tcPr>
          <w:p w14:paraId="75FECB5B" w14:textId="77777777" w:rsidR="001F56FD" w:rsidRPr="00697AC7" w:rsidRDefault="001F56FD" w:rsidP="003C44B9">
            <w:pPr>
              <w:pStyle w:val="TF-TEXTOQUADRO"/>
              <w:rPr>
                <w:sz w:val="20"/>
              </w:rPr>
            </w:pPr>
            <w:r>
              <w:rPr>
                <w:sz w:val="20"/>
              </w:rPr>
              <w:t>l</w:t>
            </w:r>
            <w:r w:rsidRPr="00697AC7">
              <w:rPr>
                <w:sz w:val="20"/>
              </w:rPr>
              <w:t>evantamento dos requisitos</w:t>
            </w:r>
          </w:p>
        </w:tc>
        <w:tc>
          <w:tcPr>
            <w:tcW w:w="275" w:type="dxa"/>
          </w:tcPr>
          <w:p w14:paraId="4ACC6568" w14:textId="77777777" w:rsidR="001F56FD" w:rsidRPr="00697AC7" w:rsidRDefault="001F56FD" w:rsidP="003C44B9">
            <w:pPr>
              <w:pStyle w:val="TF-TEXTOQUADROCentralizado"/>
              <w:rPr>
                <w:sz w:val="20"/>
              </w:rPr>
            </w:pPr>
          </w:p>
        </w:tc>
        <w:tc>
          <w:tcPr>
            <w:tcW w:w="283" w:type="dxa"/>
            <w:shd w:val="clear" w:color="auto" w:fill="AEAAAA"/>
          </w:tcPr>
          <w:p w14:paraId="1E5B30A8" w14:textId="77777777" w:rsidR="001F56FD" w:rsidRPr="00697AC7" w:rsidRDefault="001F56FD" w:rsidP="003C44B9">
            <w:pPr>
              <w:pStyle w:val="TF-TEXTOQUADROCentralizado"/>
              <w:rPr>
                <w:sz w:val="20"/>
              </w:rPr>
            </w:pPr>
          </w:p>
        </w:tc>
        <w:tc>
          <w:tcPr>
            <w:tcW w:w="283" w:type="dxa"/>
            <w:shd w:val="clear" w:color="auto" w:fill="AEAAAA"/>
          </w:tcPr>
          <w:p w14:paraId="2B6669C2" w14:textId="77777777" w:rsidR="001F56FD" w:rsidRPr="00697AC7" w:rsidRDefault="001F56FD" w:rsidP="003C44B9">
            <w:pPr>
              <w:pStyle w:val="TF-TEXTOQUADROCentralizado"/>
              <w:rPr>
                <w:sz w:val="20"/>
              </w:rPr>
            </w:pPr>
          </w:p>
        </w:tc>
        <w:tc>
          <w:tcPr>
            <w:tcW w:w="283" w:type="dxa"/>
          </w:tcPr>
          <w:p w14:paraId="12F41152" w14:textId="77777777" w:rsidR="001F56FD" w:rsidRPr="00697AC7" w:rsidRDefault="001F56FD" w:rsidP="003C44B9">
            <w:pPr>
              <w:pStyle w:val="TF-TEXTOQUADROCentralizado"/>
              <w:rPr>
                <w:sz w:val="20"/>
              </w:rPr>
            </w:pPr>
          </w:p>
        </w:tc>
        <w:tc>
          <w:tcPr>
            <w:tcW w:w="283" w:type="dxa"/>
          </w:tcPr>
          <w:p w14:paraId="38492219" w14:textId="77777777" w:rsidR="001F56FD" w:rsidRPr="00697AC7" w:rsidRDefault="001F56FD" w:rsidP="003C44B9">
            <w:pPr>
              <w:pStyle w:val="TF-TEXTOQUADROCentralizado"/>
              <w:rPr>
                <w:sz w:val="20"/>
              </w:rPr>
            </w:pPr>
          </w:p>
        </w:tc>
        <w:tc>
          <w:tcPr>
            <w:tcW w:w="283" w:type="dxa"/>
          </w:tcPr>
          <w:p w14:paraId="68ADF278" w14:textId="77777777" w:rsidR="001F56FD" w:rsidRPr="00697AC7" w:rsidRDefault="001F56FD" w:rsidP="003C44B9">
            <w:pPr>
              <w:pStyle w:val="TF-TEXTOQUADROCentralizado"/>
              <w:rPr>
                <w:sz w:val="20"/>
              </w:rPr>
            </w:pPr>
          </w:p>
        </w:tc>
        <w:tc>
          <w:tcPr>
            <w:tcW w:w="283" w:type="dxa"/>
          </w:tcPr>
          <w:p w14:paraId="743BDA2E" w14:textId="77777777" w:rsidR="001F56FD" w:rsidRPr="00697AC7" w:rsidRDefault="001F56FD" w:rsidP="003C44B9">
            <w:pPr>
              <w:pStyle w:val="TF-TEXTOQUADROCentralizado"/>
              <w:rPr>
                <w:sz w:val="20"/>
              </w:rPr>
            </w:pPr>
          </w:p>
        </w:tc>
        <w:tc>
          <w:tcPr>
            <w:tcW w:w="283" w:type="dxa"/>
          </w:tcPr>
          <w:p w14:paraId="372E08D4" w14:textId="77777777" w:rsidR="001F56FD" w:rsidRPr="00697AC7" w:rsidRDefault="001F56FD" w:rsidP="003C44B9">
            <w:pPr>
              <w:pStyle w:val="TF-TEXTOQUADROCentralizado"/>
              <w:rPr>
                <w:sz w:val="20"/>
              </w:rPr>
            </w:pPr>
          </w:p>
        </w:tc>
        <w:tc>
          <w:tcPr>
            <w:tcW w:w="283" w:type="dxa"/>
          </w:tcPr>
          <w:p w14:paraId="7C157911" w14:textId="77777777" w:rsidR="001F56FD" w:rsidRPr="00697AC7" w:rsidRDefault="001F56FD" w:rsidP="003C44B9">
            <w:pPr>
              <w:pStyle w:val="TF-TEXTOQUADROCentralizado"/>
              <w:rPr>
                <w:sz w:val="20"/>
              </w:rPr>
            </w:pPr>
          </w:p>
        </w:tc>
        <w:tc>
          <w:tcPr>
            <w:tcW w:w="288" w:type="dxa"/>
          </w:tcPr>
          <w:p w14:paraId="5ED26906" w14:textId="77777777" w:rsidR="001F56FD" w:rsidRPr="00697AC7" w:rsidRDefault="001F56FD" w:rsidP="003C44B9">
            <w:pPr>
              <w:pStyle w:val="TF-TEXTOQUADROCentralizado"/>
              <w:rPr>
                <w:sz w:val="20"/>
              </w:rPr>
            </w:pPr>
          </w:p>
        </w:tc>
      </w:tr>
      <w:tr w:rsidR="001F56FD" w:rsidRPr="007E0D87" w14:paraId="107008BE" w14:textId="77777777" w:rsidTr="003C44B9">
        <w:trPr>
          <w:jc w:val="center"/>
        </w:trPr>
        <w:tc>
          <w:tcPr>
            <w:tcW w:w="6118" w:type="dxa"/>
            <w:tcBorders>
              <w:left w:val="single" w:sz="4" w:space="0" w:color="auto"/>
            </w:tcBorders>
          </w:tcPr>
          <w:p w14:paraId="1FA11050" w14:textId="77777777" w:rsidR="001F56FD" w:rsidRPr="00697AC7" w:rsidRDefault="001F56FD" w:rsidP="003C44B9">
            <w:pPr>
              <w:pStyle w:val="TF-TEXTOQUADRO"/>
              <w:rPr>
                <w:sz w:val="20"/>
              </w:rPr>
            </w:pPr>
            <w:r>
              <w:rPr>
                <w:sz w:val="20"/>
              </w:rPr>
              <w:t>e</w:t>
            </w:r>
            <w:r w:rsidRPr="00697AC7">
              <w:rPr>
                <w:sz w:val="20"/>
              </w:rPr>
              <w:t>specificação e análise</w:t>
            </w:r>
          </w:p>
        </w:tc>
        <w:tc>
          <w:tcPr>
            <w:tcW w:w="275" w:type="dxa"/>
          </w:tcPr>
          <w:p w14:paraId="00FB8C62" w14:textId="77777777" w:rsidR="001F56FD" w:rsidRPr="00697AC7" w:rsidRDefault="001F56FD" w:rsidP="003C44B9">
            <w:pPr>
              <w:pStyle w:val="TF-TEXTOQUADROCentralizado"/>
              <w:rPr>
                <w:sz w:val="20"/>
              </w:rPr>
            </w:pPr>
          </w:p>
        </w:tc>
        <w:tc>
          <w:tcPr>
            <w:tcW w:w="283" w:type="dxa"/>
          </w:tcPr>
          <w:p w14:paraId="4D452B5F" w14:textId="77777777" w:rsidR="001F56FD" w:rsidRPr="00697AC7" w:rsidRDefault="001F56FD" w:rsidP="003C44B9">
            <w:pPr>
              <w:pStyle w:val="TF-TEXTOQUADROCentralizado"/>
              <w:rPr>
                <w:sz w:val="20"/>
              </w:rPr>
            </w:pPr>
          </w:p>
        </w:tc>
        <w:tc>
          <w:tcPr>
            <w:tcW w:w="283" w:type="dxa"/>
            <w:shd w:val="clear" w:color="auto" w:fill="AEAAAA"/>
          </w:tcPr>
          <w:p w14:paraId="719DB5F3" w14:textId="77777777" w:rsidR="001F56FD" w:rsidRPr="00697AC7" w:rsidRDefault="001F56FD" w:rsidP="003C44B9">
            <w:pPr>
              <w:pStyle w:val="TF-TEXTOQUADROCentralizado"/>
              <w:rPr>
                <w:sz w:val="20"/>
              </w:rPr>
            </w:pPr>
          </w:p>
        </w:tc>
        <w:tc>
          <w:tcPr>
            <w:tcW w:w="283" w:type="dxa"/>
            <w:shd w:val="clear" w:color="auto" w:fill="AEAAAA"/>
          </w:tcPr>
          <w:p w14:paraId="4A5A19CC" w14:textId="77777777" w:rsidR="001F56FD" w:rsidRPr="00697AC7" w:rsidRDefault="001F56FD" w:rsidP="003C44B9">
            <w:pPr>
              <w:pStyle w:val="TF-TEXTOQUADROCentralizado"/>
              <w:rPr>
                <w:sz w:val="20"/>
              </w:rPr>
            </w:pPr>
          </w:p>
        </w:tc>
        <w:tc>
          <w:tcPr>
            <w:tcW w:w="283" w:type="dxa"/>
          </w:tcPr>
          <w:p w14:paraId="7D9C7DF3" w14:textId="77777777" w:rsidR="001F56FD" w:rsidRPr="00697AC7" w:rsidRDefault="001F56FD" w:rsidP="003C44B9">
            <w:pPr>
              <w:pStyle w:val="TF-TEXTOQUADROCentralizado"/>
              <w:rPr>
                <w:sz w:val="20"/>
              </w:rPr>
            </w:pPr>
          </w:p>
        </w:tc>
        <w:tc>
          <w:tcPr>
            <w:tcW w:w="283" w:type="dxa"/>
          </w:tcPr>
          <w:p w14:paraId="7798C11F" w14:textId="77777777" w:rsidR="001F56FD" w:rsidRPr="00697AC7" w:rsidRDefault="001F56FD" w:rsidP="003C44B9">
            <w:pPr>
              <w:pStyle w:val="TF-TEXTOQUADROCentralizado"/>
              <w:rPr>
                <w:sz w:val="20"/>
              </w:rPr>
            </w:pPr>
          </w:p>
        </w:tc>
        <w:tc>
          <w:tcPr>
            <w:tcW w:w="283" w:type="dxa"/>
          </w:tcPr>
          <w:p w14:paraId="3A35A731" w14:textId="77777777" w:rsidR="001F56FD" w:rsidRPr="00697AC7" w:rsidRDefault="001F56FD" w:rsidP="003C44B9">
            <w:pPr>
              <w:pStyle w:val="TF-TEXTOQUADROCentralizado"/>
              <w:rPr>
                <w:sz w:val="20"/>
              </w:rPr>
            </w:pPr>
          </w:p>
        </w:tc>
        <w:tc>
          <w:tcPr>
            <w:tcW w:w="283" w:type="dxa"/>
          </w:tcPr>
          <w:p w14:paraId="375BD00D" w14:textId="77777777" w:rsidR="001F56FD" w:rsidRPr="00697AC7" w:rsidRDefault="001F56FD" w:rsidP="003C44B9">
            <w:pPr>
              <w:pStyle w:val="TF-TEXTOQUADROCentralizado"/>
              <w:rPr>
                <w:sz w:val="20"/>
              </w:rPr>
            </w:pPr>
          </w:p>
        </w:tc>
        <w:tc>
          <w:tcPr>
            <w:tcW w:w="283" w:type="dxa"/>
          </w:tcPr>
          <w:p w14:paraId="584966FA" w14:textId="77777777" w:rsidR="001F56FD" w:rsidRPr="00697AC7" w:rsidRDefault="001F56FD" w:rsidP="003C44B9">
            <w:pPr>
              <w:pStyle w:val="TF-TEXTOQUADROCentralizado"/>
              <w:rPr>
                <w:sz w:val="20"/>
              </w:rPr>
            </w:pPr>
          </w:p>
        </w:tc>
        <w:tc>
          <w:tcPr>
            <w:tcW w:w="288" w:type="dxa"/>
          </w:tcPr>
          <w:p w14:paraId="13006003" w14:textId="77777777" w:rsidR="001F56FD" w:rsidRPr="00697AC7" w:rsidRDefault="001F56FD" w:rsidP="003C44B9">
            <w:pPr>
              <w:pStyle w:val="TF-TEXTOQUADROCentralizado"/>
              <w:rPr>
                <w:sz w:val="20"/>
              </w:rPr>
            </w:pPr>
          </w:p>
        </w:tc>
      </w:tr>
      <w:tr w:rsidR="001F56FD" w:rsidRPr="007E0D87" w14:paraId="37B32ECF" w14:textId="77777777" w:rsidTr="003C44B9">
        <w:trPr>
          <w:jc w:val="center"/>
        </w:trPr>
        <w:tc>
          <w:tcPr>
            <w:tcW w:w="6118" w:type="dxa"/>
            <w:tcBorders>
              <w:left w:val="single" w:sz="4" w:space="0" w:color="auto"/>
            </w:tcBorders>
          </w:tcPr>
          <w:p w14:paraId="350C1699" w14:textId="77777777" w:rsidR="001F56FD" w:rsidRPr="00697AC7" w:rsidRDefault="001F56FD" w:rsidP="003C44B9">
            <w:pPr>
              <w:pStyle w:val="TF-TEXTOQUADRO"/>
              <w:rPr>
                <w:sz w:val="20"/>
              </w:rPr>
            </w:pPr>
            <w:r>
              <w:rPr>
                <w:sz w:val="20"/>
              </w:rPr>
              <w:t>i</w:t>
            </w:r>
            <w:r w:rsidRPr="00697AC7">
              <w:rPr>
                <w:sz w:val="20"/>
              </w:rPr>
              <w:t>mplementação</w:t>
            </w:r>
          </w:p>
        </w:tc>
        <w:tc>
          <w:tcPr>
            <w:tcW w:w="275" w:type="dxa"/>
          </w:tcPr>
          <w:p w14:paraId="2BCBC08D" w14:textId="77777777" w:rsidR="001F56FD" w:rsidRPr="00697AC7" w:rsidRDefault="001F56FD" w:rsidP="003C44B9">
            <w:pPr>
              <w:pStyle w:val="TF-TEXTOQUADROCentralizado"/>
              <w:rPr>
                <w:sz w:val="20"/>
              </w:rPr>
            </w:pPr>
          </w:p>
        </w:tc>
        <w:tc>
          <w:tcPr>
            <w:tcW w:w="283" w:type="dxa"/>
          </w:tcPr>
          <w:p w14:paraId="42A6BA50" w14:textId="77777777" w:rsidR="001F56FD" w:rsidRPr="00697AC7" w:rsidRDefault="001F56FD" w:rsidP="003C44B9">
            <w:pPr>
              <w:pStyle w:val="TF-TEXTOQUADROCentralizado"/>
              <w:rPr>
                <w:sz w:val="20"/>
              </w:rPr>
            </w:pPr>
          </w:p>
        </w:tc>
        <w:tc>
          <w:tcPr>
            <w:tcW w:w="283" w:type="dxa"/>
          </w:tcPr>
          <w:p w14:paraId="114667C8" w14:textId="77777777" w:rsidR="001F56FD" w:rsidRPr="00697AC7" w:rsidRDefault="001F56FD" w:rsidP="003C44B9">
            <w:pPr>
              <w:pStyle w:val="TF-TEXTOQUADROCentralizado"/>
              <w:rPr>
                <w:sz w:val="20"/>
              </w:rPr>
            </w:pPr>
          </w:p>
        </w:tc>
        <w:tc>
          <w:tcPr>
            <w:tcW w:w="283" w:type="dxa"/>
            <w:shd w:val="clear" w:color="auto" w:fill="AEAAAA"/>
          </w:tcPr>
          <w:p w14:paraId="55081987" w14:textId="77777777" w:rsidR="001F56FD" w:rsidRPr="00697AC7" w:rsidRDefault="001F56FD" w:rsidP="003C44B9">
            <w:pPr>
              <w:pStyle w:val="TF-TEXTOQUADROCentralizado"/>
              <w:rPr>
                <w:sz w:val="20"/>
              </w:rPr>
            </w:pPr>
          </w:p>
        </w:tc>
        <w:tc>
          <w:tcPr>
            <w:tcW w:w="283" w:type="dxa"/>
            <w:shd w:val="clear" w:color="auto" w:fill="AEAAAA"/>
          </w:tcPr>
          <w:p w14:paraId="32C840E3" w14:textId="77777777" w:rsidR="001F56FD" w:rsidRPr="00697AC7" w:rsidRDefault="001F56FD" w:rsidP="003C44B9">
            <w:pPr>
              <w:pStyle w:val="TF-TEXTOQUADROCentralizado"/>
              <w:rPr>
                <w:sz w:val="20"/>
              </w:rPr>
            </w:pPr>
          </w:p>
        </w:tc>
        <w:tc>
          <w:tcPr>
            <w:tcW w:w="283" w:type="dxa"/>
            <w:shd w:val="clear" w:color="auto" w:fill="AEAAAA"/>
          </w:tcPr>
          <w:p w14:paraId="476E0D12" w14:textId="77777777" w:rsidR="001F56FD" w:rsidRPr="00697AC7" w:rsidRDefault="001F56FD" w:rsidP="003C44B9">
            <w:pPr>
              <w:pStyle w:val="TF-TEXTOQUADROCentralizado"/>
              <w:rPr>
                <w:sz w:val="20"/>
              </w:rPr>
            </w:pPr>
          </w:p>
        </w:tc>
        <w:tc>
          <w:tcPr>
            <w:tcW w:w="283" w:type="dxa"/>
            <w:shd w:val="clear" w:color="auto" w:fill="AEAAAA"/>
          </w:tcPr>
          <w:p w14:paraId="63F845C0" w14:textId="77777777" w:rsidR="001F56FD" w:rsidRPr="00697AC7" w:rsidRDefault="001F56FD" w:rsidP="003C44B9">
            <w:pPr>
              <w:pStyle w:val="TF-TEXTOQUADROCentralizado"/>
              <w:rPr>
                <w:sz w:val="20"/>
              </w:rPr>
            </w:pPr>
          </w:p>
        </w:tc>
        <w:tc>
          <w:tcPr>
            <w:tcW w:w="283" w:type="dxa"/>
            <w:shd w:val="clear" w:color="auto" w:fill="AEAAAA"/>
          </w:tcPr>
          <w:p w14:paraId="4698CB43" w14:textId="77777777" w:rsidR="001F56FD" w:rsidRPr="00697AC7" w:rsidRDefault="001F56FD" w:rsidP="003C44B9">
            <w:pPr>
              <w:pStyle w:val="TF-TEXTOQUADROCentralizado"/>
              <w:rPr>
                <w:sz w:val="20"/>
              </w:rPr>
            </w:pPr>
          </w:p>
        </w:tc>
        <w:tc>
          <w:tcPr>
            <w:tcW w:w="283" w:type="dxa"/>
          </w:tcPr>
          <w:p w14:paraId="6EBAB47C" w14:textId="77777777" w:rsidR="001F56FD" w:rsidRPr="00697AC7" w:rsidRDefault="001F56FD" w:rsidP="003C44B9">
            <w:pPr>
              <w:pStyle w:val="TF-TEXTOQUADROCentralizado"/>
              <w:rPr>
                <w:sz w:val="20"/>
              </w:rPr>
            </w:pPr>
          </w:p>
        </w:tc>
        <w:tc>
          <w:tcPr>
            <w:tcW w:w="288" w:type="dxa"/>
          </w:tcPr>
          <w:p w14:paraId="0BAAEF83" w14:textId="77777777" w:rsidR="001F56FD" w:rsidRPr="00697AC7" w:rsidRDefault="001F56FD" w:rsidP="003C44B9">
            <w:pPr>
              <w:pStyle w:val="TF-TEXTOQUADROCentralizado"/>
              <w:rPr>
                <w:sz w:val="20"/>
              </w:rPr>
            </w:pPr>
          </w:p>
        </w:tc>
      </w:tr>
      <w:tr w:rsidR="001F56FD" w:rsidRPr="007E0D87" w14:paraId="3070DD0E" w14:textId="77777777" w:rsidTr="003C44B9">
        <w:trPr>
          <w:jc w:val="center"/>
        </w:trPr>
        <w:tc>
          <w:tcPr>
            <w:tcW w:w="6118" w:type="dxa"/>
            <w:tcBorders>
              <w:left w:val="single" w:sz="4" w:space="0" w:color="auto"/>
            </w:tcBorders>
          </w:tcPr>
          <w:p w14:paraId="70179A35" w14:textId="77777777" w:rsidR="001F56FD" w:rsidRPr="00697AC7" w:rsidRDefault="001F56FD" w:rsidP="003C44B9">
            <w:pPr>
              <w:pStyle w:val="TF-TEXTOQUADRO"/>
              <w:rPr>
                <w:sz w:val="20"/>
              </w:rPr>
            </w:pPr>
            <w:r>
              <w:rPr>
                <w:sz w:val="20"/>
              </w:rPr>
              <w:t>v</w:t>
            </w:r>
            <w:r w:rsidRPr="00697AC7">
              <w:rPr>
                <w:sz w:val="20"/>
              </w:rPr>
              <w:t>erificação e validação</w:t>
            </w:r>
          </w:p>
        </w:tc>
        <w:tc>
          <w:tcPr>
            <w:tcW w:w="275" w:type="dxa"/>
          </w:tcPr>
          <w:p w14:paraId="5483C961" w14:textId="77777777" w:rsidR="001F56FD" w:rsidRPr="00697AC7" w:rsidRDefault="001F56FD" w:rsidP="003C44B9">
            <w:pPr>
              <w:pStyle w:val="TF-TEXTOQUADROCentralizado"/>
              <w:rPr>
                <w:sz w:val="20"/>
              </w:rPr>
            </w:pPr>
          </w:p>
        </w:tc>
        <w:tc>
          <w:tcPr>
            <w:tcW w:w="283" w:type="dxa"/>
          </w:tcPr>
          <w:p w14:paraId="5ED17E41" w14:textId="77777777" w:rsidR="001F56FD" w:rsidRPr="00697AC7" w:rsidRDefault="001F56FD" w:rsidP="003C44B9">
            <w:pPr>
              <w:pStyle w:val="TF-TEXTOQUADROCentralizado"/>
              <w:rPr>
                <w:sz w:val="20"/>
              </w:rPr>
            </w:pPr>
          </w:p>
        </w:tc>
        <w:tc>
          <w:tcPr>
            <w:tcW w:w="283" w:type="dxa"/>
          </w:tcPr>
          <w:p w14:paraId="25E572A9" w14:textId="77777777" w:rsidR="001F56FD" w:rsidRPr="00697AC7" w:rsidRDefault="001F56FD" w:rsidP="003C44B9">
            <w:pPr>
              <w:pStyle w:val="TF-TEXTOQUADROCentralizado"/>
              <w:rPr>
                <w:sz w:val="20"/>
              </w:rPr>
            </w:pPr>
          </w:p>
        </w:tc>
        <w:tc>
          <w:tcPr>
            <w:tcW w:w="283" w:type="dxa"/>
          </w:tcPr>
          <w:p w14:paraId="6E6C7836" w14:textId="77777777" w:rsidR="001F56FD" w:rsidRPr="00697AC7" w:rsidRDefault="001F56FD" w:rsidP="003C44B9">
            <w:pPr>
              <w:pStyle w:val="TF-TEXTOQUADROCentralizado"/>
              <w:rPr>
                <w:sz w:val="20"/>
              </w:rPr>
            </w:pPr>
          </w:p>
        </w:tc>
        <w:tc>
          <w:tcPr>
            <w:tcW w:w="283" w:type="dxa"/>
          </w:tcPr>
          <w:p w14:paraId="524CA002" w14:textId="77777777" w:rsidR="001F56FD" w:rsidRPr="00697AC7" w:rsidRDefault="001F56FD" w:rsidP="003C44B9">
            <w:pPr>
              <w:pStyle w:val="TF-TEXTOQUADROCentralizado"/>
              <w:rPr>
                <w:sz w:val="20"/>
              </w:rPr>
            </w:pPr>
          </w:p>
        </w:tc>
        <w:tc>
          <w:tcPr>
            <w:tcW w:w="283" w:type="dxa"/>
          </w:tcPr>
          <w:p w14:paraId="60A3583F" w14:textId="77777777" w:rsidR="001F56FD" w:rsidRPr="00697AC7" w:rsidRDefault="001F56FD" w:rsidP="003C44B9">
            <w:pPr>
              <w:pStyle w:val="TF-TEXTOQUADROCentralizado"/>
              <w:rPr>
                <w:sz w:val="20"/>
              </w:rPr>
            </w:pPr>
          </w:p>
        </w:tc>
        <w:tc>
          <w:tcPr>
            <w:tcW w:w="283" w:type="dxa"/>
          </w:tcPr>
          <w:p w14:paraId="757D5BD3" w14:textId="77777777" w:rsidR="001F56FD" w:rsidRPr="00697AC7" w:rsidRDefault="001F56FD" w:rsidP="003C44B9">
            <w:pPr>
              <w:pStyle w:val="TF-TEXTOQUADROCentralizado"/>
              <w:rPr>
                <w:sz w:val="20"/>
              </w:rPr>
            </w:pPr>
          </w:p>
        </w:tc>
        <w:tc>
          <w:tcPr>
            <w:tcW w:w="283" w:type="dxa"/>
            <w:shd w:val="clear" w:color="auto" w:fill="AEAAAA"/>
          </w:tcPr>
          <w:p w14:paraId="65389FEB" w14:textId="77777777" w:rsidR="001F56FD" w:rsidRPr="00697AC7" w:rsidRDefault="001F56FD" w:rsidP="003C44B9">
            <w:pPr>
              <w:pStyle w:val="TF-TEXTOQUADROCentralizado"/>
              <w:rPr>
                <w:sz w:val="20"/>
              </w:rPr>
            </w:pPr>
          </w:p>
        </w:tc>
        <w:tc>
          <w:tcPr>
            <w:tcW w:w="283" w:type="dxa"/>
            <w:shd w:val="clear" w:color="auto" w:fill="AEAAAA"/>
          </w:tcPr>
          <w:p w14:paraId="485BD45C" w14:textId="77777777" w:rsidR="001F56FD" w:rsidRPr="00697AC7" w:rsidRDefault="001F56FD" w:rsidP="003C44B9">
            <w:pPr>
              <w:pStyle w:val="TF-TEXTOQUADROCentralizado"/>
              <w:rPr>
                <w:sz w:val="20"/>
              </w:rPr>
            </w:pPr>
          </w:p>
        </w:tc>
        <w:tc>
          <w:tcPr>
            <w:tcW w:w="288" w:type="dxa"/>
            <w:shd w:val="clear" w:color="auto" w:fill="AEAAAA"/>
          </w:tcPr>
          <w:p w14:paraId="05EEAD09" w14:textId="77777777" w:rsidR="001F56FD" w:rsidRPr="00697AC7" w:rsidRDefault="001F56FD" w:rsidP="003C44B9">
            <w:pPr>
              <w:pStyle w:val="TF-TEXTOQUADROCentralizado"/>
              <w:rPr>
                <w:sz w:val="20"/>
              </w:rPr>
            </w:pPr>
          </w:p>
        </w:tc>
      </w:tr>
    </w:tbl>
    <w:p w14:paraId="74DD310F" w14:textId="77777777" w:rsidR="001F56FD" w:rsidRDefault="001F56FD" w:rsidP="001F56FD">
      <w:pPr>
        <w:pStyle w:val="TF-FONTE"/>
      </w:pPr>
      <w:r>
        <w:t>Fonte: elaborado pela autora.</w:t>
      </w:r>
      <w:bookmarkEnd w:id="71"/>
    </w:p>
    <w:p w14:paraId="64AFF785" w14:textId="77777777" w:rsidR="001F56FD" w:rsidRPr="007A1883" w:rsidRDefault="001F56FD" w:rsidP="001F56FD">
      <w:pPr>
        <w:pStyle w:val="Ttulo1"/>
      </w:pPr>
      <w:r>
        <w:t>REVISÃO BIBLIOGRÁFICA</w:t>
      </w:r>
    </w:p>
    <w:p w14:paraId="4DB798E2" w14:textId="16F867FE" w:rsidR="001F56FD" w:rsidRDefault="001F56FD" w:rsidP="001F56FD">
      <w:pPr>
        <w:pStyle w:val="TF-TEXTO"/>
      </w:pPr>
      <w:r w:rsidRPr="004B0C05">
        <w:t xml:space="preserve">Nesta seção </w:t>
      </w:r>
      <w:r>
        <w:t xml:space="preserve">são apresentados </w:t>
      </w:r>
      <w:r w:rsidRPr="004B0C05">
        <w:t xml:space="preserve">os conceitos de maior relevância para o trabalho </w:t>
      </w:r>
      <w:r>
        <w:t>proposto e está</w:t>
      </w:r>
      <w:r w:rsidRPr="004B0C05">
        <w:t xml:space="preserve"> organizada da seguinte forma: a subseção </w:t>
      </w:r>
      <w:r>
        <w:fldChar w:fldCharType="begin"/>
      </w:r>
      <w:r>
        <w:instrText xml:space="preserve"> REF _Ref130841939 \r \h </w:instrText>
      </w:r>
      <w:r>
        <w:fldChar w:fldCharType="separate"/>
      </w:r>
      <w:r w:rsidR="00B570A2">
        <w:t>4.1</w:t>
      </w:r>
      <w:r>
        <w:fldChar w:fldCharType="end"/>
      </w:r>
      <w:r w:rsidRPr="004B0C05">
        <w:t xml:space="preserve"> </w:t>
      </w:r>
      <w:r>
        <w:t xml:space="preserve">aborda o </w:t>
      </w:r>
      <w:proofErr w:type="spellStart"/>
      <w:r>
        <w:t>Crossfit</w:t>
      </w:r>
      <w:proofErr w:type="spellEnd"/>
      <w:r>
        <w:t>® e sua comunidade;</w:t>
      </w:r>
      <w:r w:rsidRPr="00952E43">
        <w:t xml:space="preserve"> a subseção</w:t>
      </w:r>
      <w:r w:rsidRPr="004B0C05">
        <w:t xml:space="preserve"> </w:t>
      </w:r>
      <w:r>
        <w:fldChar w:fldCharType="begin"/>
      </w:r>
      <w:r>
        <w:instrText xml:space="preserve"> REF _Ref130841952 \r \h </w:instrText>
      </w:r>
      <w:r>
        <w:fldChar w:fldCharType="separate"/>
      </w:r>
      <w:r w:rsidR="00B570A2">
        <w:t>4.2</w:t>
      </w:r>
      <w:r>
        <w:fldChar w:fldCharType="end"/>
      </w:r>
      <w:r w:rsidRPr="004B0C05">
        <w:t xml:space="preserve"> contextualiza o tema de Design Centrado no Usuário (DCU); e por fim, a subseção </w:t>
      </w:r>
      <w:r>
        <w:fldChar w:fldCharType="begin"/>
      </w:r>
      <w:r>
        <w:instrText xml:space="preserve"> REF _Ref130841963 \r \h </w:instrText>
      </w:r>
      <w:r>
        <w:fldChar w:fldCharType="separate"/>
      </w:r>
      <w:r w:rsidR="00B570A2">
        <w:t>4.3</w:t>
      </w:r>
      <w:r>
        <w:fldChar w:fldCharType="end"/>
      </w:r>
      <w:r w:rsidRPr="004B0C05">
        <w:t xml:space="preserve"> </w:t>
      </w:r>
      <w:r>
        <w:t>traz</w:t>
      </w:r>
      <w:r w:rsidRPr="004B0C05">
        <w:t xml:space="preserve"> o conceito de Prototipação.</w:t>
      </w:r>
    </w:p>
    <w:p w14:paraId="177101B4" w14:textId="77777777" w:rsidR="001F56FD" w:rsidRPr="001F56FD" w:rsidRDefault="001F56FD" w:rsidP="001F56FD">
      <w:pPr>
        <w:pStyle w:val="Ttulo2"/>
      </w:pPr>
      <w:bookmarkStart w:id="73" w:name="_Ref130841939"/>
      <w:r w:rsidRPr="001F56FD">
        <w:t>CROssfit</w:t>
      </w:r>
      <w:bookmarkEnd w:id="73"/>
      <w:r w:rsidRPr="001F56FD">
        <w:t>® E SUA COMUNIDADE</w:t>
      </w:r>
    </w:p>
    <w:p w14:paraId="655B0392" w14:textId="6BAF1E01" w:rsidR="001F56FD" w:rsidRDefault="001F56FD" w:rsidP="001F56FD">
      <w:pPr>
        <w:pStyle w:val="TF-TEXTO"/>
      </w:pPr>
      <w:r>
        <w:t xml:space="preserve">O CrossFit® é um modelo do Fitness </w:t>
      </w:r>
      <w:r w:rsidR="00A62BF7">
        <w:t>f</w:t>
      </w:r>
      <w:r>
        <w:t xml:space="preserve">uncional que possui como base metodológica desenvolver e otimizar as competências dos praticantes em vários domínios do condicionamento físico (MELO, 2022). Segundo </w:t>
      </w:r>
      <w:proofErr w:type="spellStart"/>
      <w:r>
        <w:t>Dominski</w:t>
      </w:r>
      <w:proofErr w:type="spellEnd"/>
      <w:r>
        <w:t xml:space="preserve">, </w:t>
      </w:r>
      <w:proofErr w:type="spellStart"/>
      <w:r>
        <w:t>Tibana</w:t>
      </w:r>
      <w:proofErr w:type="spellEnd"/>
      <w:r>
        <w:t xml:space="preserve"> e Andrade (202</w:t>
      </w:r>
      <w:r w:rsidR="00D56C7F">
        <w:t>2</w:t>
      </w:r>
      <w:r>
        <w:t>), a aptidão de treino funcional deve desenvolver a competência das pessoas em vários domínios, incluindo demonstrações de capacidade aeróbica, força, resistência de peso corporal, habilidades de peso corporal e poder, sendo nesse sentido, o CrossFit®</w:t>
      </w:r>
      <w:r>
        <w:rPr>
          <w:rFonts w:ascii="MS Gothic" w:eastAsia="MS Gothic" w:hAnsi="MS Gothic" w:cs="MS Gothic"/>
          <w:szCs w:val="24"/>
        </w:rPr>
        <w:t xml:space="preserve"> </w:t>
      </w:r>
      <w:r>
        <w:t>um tipo de treino funcional. Organista (2018) destaca que apesar de que o CrossFit® ser uma nova metodologia de treino, os benefícios vão além da fisiologia, mostrando que no box em que são realizados os treinos, o espírito de comunidade é percebido.</w:t>
      </w:r>
    </w:p>
    <w:p w14:paraId="6FA4E62E" w14:textId="77777777" w:rsidR="001F56FD" w:rsidRDefault="001F56FD" w:rsidP="001F56FD">
      <w:pPr>
        <w:pStyle w:val="TF-TEXTO"/>
      </w:pPr>
      <w:r>
        <w:t xml:space="preserve">Organista (2018) ainda observa que fazer exercício físico regularmente promove no indivíduo diversos benefícios, tanto de caráter agudo, como crônico, seja o treinamento resistido tradicional, o CrossFit® ou outra modalidade/metodologia de prática. Baptista e Bandão (2022) notam as interações dentro da modalidade, para além do treino em que há um sentimento de pertencimento a uma comunidade, e não se restringem apenas aos praticantes, mas também ao movimento de trazer os vínculos sociais anteriores à entrada no CrossFit®. </w:t>
      </w:r>
      <w:r>
        <w:lastRenderedPageBreak/>
        <w:t xml:space="preserve">Segundo Fernández </w:t>
      </w:r>
      <w:r w:rsidRPr="00F06D30">
        <w:rPr>
          <w:i/>
          <w:iCs/>
        </w:rPr>
        <w:t>et al.</w:t>
      </w:r>
      <w:r>
        <w:t xml:space="preserve"> (2019), CrossFit® é um tipo de programa de exercícios funcionais de alta intensidade em qual um tipo de filosofia de vida e esporte competitivo ocorre junto.</w:t>
      </w:r>
    </w:p>
    <w:p w14:paraId="241F735D" w14:textId="3DA5F3B8" w:rsidR="001F56FD" w:rsidRDefault="001F56FD" w:rsidP="001F56FD">
      <w:pPr>
        <w:pStyle w:val="TF-TEXTO"/>
      </w:pPr>
      <w:r>
        <w:t>Melo (2022) relata a respeito de ar de competitividade entre os praticantes</w:t>
      </w:r>
      <w:r w:rsidR="00F33453">
        <w:t xml:space="preserve">, que </w:t>
      </w:r>
      <w:r>
        <w:t>não estão naquele local para competir uma com as outras. Mas se há competição não declarada, também há competições explícitas, sendo mais uma forma de interação entre os sujeitos (</w:t>
      </w:r>
      <w:r w:rsidRPr="00031BE4">
        <w:t>BAPTISTA</w:t>
      </w:r>
      <w:r>
        <w:t>; BRANDÃO,</w:t>
      </w:r>
      <w:r w:rsidRPr="00031BE4">
        <w:t xml:space="preserve"> 2022</w:t>
      </w:r>
      <w:r>
        <w:t>). No que diz respeito as competições de Crossfit®, o intuito da modalidade é desenvolver um programa mais apto para preparar os praticantes para qualquer contingência física, prepará-los não apenas para o desconhecido, mas para o desconhecível (CROSSFIT®, 2021).</w:t>
      </w:r>
      <w:r w:rsidRPr="00BD39DE">
        <w:t xml:space="preserve"> </w:t>
      </w:r>
      <w:r>
        <w:t>Schroeder (2021) relata que não tinha noção e percepção da grandeza das competições esportivas, e nos obstáculos que envolve o treinador para preparação e até mesmo o deslocamento até os locais das competições.</w:t>
      </w:r>
    </w:p>
    <w:p w14:paraId="65998BFA" w14:textId="77777777" w:rsidR="001F56FD" w:rsidRPr="001F56FD" w:rsidRDefault="001F56FD" w:rsidP="001F56FD">
      <w:pPr>
        <w:pStyle w:val="Ttulo2"/>
      </w:pPr>
      <w:bookmarkStart w:id="74" w:name="_Ref130841952"/>
      <w:r w:rsidRPr="001F56FD">
        <w:t>desigN centrado no usuario</w:t>
      </w:r>
      <w:bookmarkEnd w:id="74"/>
    </w:p>
    <w:p w14:paraId="4E9BE3D1" w14:textId="77777777" w:rsidR="001F56FD" w:rsidRDefault="001F56FD" w:rsidP="001F56FD">
      <w:pPr>
        <w:pStyle w:val="TF-TEXTO"/>
      </w:pPr>
      <w:r>
        <w:t>De acordo com</w:t>
      </w:r>
      <w:r w:rsidRPr="00FF66C4">
        <w:t xml:space="preserve"> </w:t>
      </w:r>
      <w:r>
        <w:t xml:space="preserve">Lowdermilk (2019), o Design Centrado no Usuário (DCU) é uma metodologia derivada da </w:t>
      </w:r>
      <w:r w:rsidRPr="00116FF1">
        <w:t>Interação</w:t>
      </w:r>
      <w:r>
        <w:t xml:space="preserve"> </w:t>
      </w:r>
      <w:r w:rsidRPr="00116FF1">
        <w:t>Humano-Computador (IHC),</w:t>
      </w:r>
      <w:r>
        <w:t xml:space="preserve"> no qual auxilia desenvolvedores e designers na criação de softwares que atendam as necessidades do usuário. Camargo (2019) menciona </w:t>
      </w:r>
      <w:r w:rsidRPr="00A5122A">
        <w:t>que</w:t>
      </w:r>
      <w:r>
        <w:t xml:space="preserve"> </w:t>
      </w:r>
      <w:r w:rsidRPr="00D759CE">
        <w:t>os dispositivos de apoio à comunicação suplementar devem</w:t>
      </w:r>
      <w:r>
        <w:t xml:space="preserve"> </w:t>
      </w:r>
      <w:r w:rsidRPr="00D759CE">
        <w:t xml:space="preserve">observar os pressupostos do </w:t>
      </w:r>
      <w:r>
        <w:t>DCU</w:t>
      </w:r>
      <w:r w:rsidRPr="00D759CE">
        <w:t>, para que possam atender às necessidades específicas de   cada público de forma eficaz,</w:t>
      </w:r>
      <w:r>
        <w:t xml:space="preserve"> </w:t>
      </w:r>
      <w:r w:rsidRPr="00D759CE">
        <w:t>tornando-o protagonista de suas relações interpessoais e sociai</w:t>
      </w:r>
      <w:r>
        <w:t>s.</w:t>
      </w:r>
      <w:r w:rsidRPr="00D759CE">
        <w:t xml:space="preserve"> </w:t>
      </w:r>
      <w:r>
        <w:t>C</w:t>
      </w:r>
      <w:r w:rsidRPr="009077BB">
        <w:t>entrar o projeto no usuário significa incluí-lo no process</w:t>
      </w:r>
      <w:r>
        <w:t>o</w:t>
      </w:r>
      <w:r w:rsidRPr="009077BB">
        <w:t xml:space="preserve"> de desenvolvimento de interfaces, abrir espaço para que não apenas o cliente e o projetista decidam os caminhos que irão oferecer.</w:t>
      </w:r>
      <w:r>
        <w:t xml:space="preserve"> (KRUPAHTZ; GASPARETTO, 2018).</w:t>
      </w:r>
    </w:p>
    <w:p w14:paraId="4D7F9547" w14:textId="77777777" w:rsidR="001F56FD" w:rsidRDefault="001F56FD" w:rsidP="001F56FD">
      <w:pPr>
        <w:pStyle w:val="TF-TEXTO"/>
      </w:pPr>
      <w:r>
        <w:t xml:space="preserve">Segundo Lowdermilk (2019), envolver o usuário no processo de desenvolvimento pode ser um “ambos/e” muito poderoso, não precisando ser </w:t>
      </w:r>
      <w:r w:rsidRPr="003C57D1">
        <w:rPr>
          <w:i/>
          <w:iCs/>
        </w:rPr>
        <w:t>expert</w:t>
      </w:r>
      <w:r>
        <w:t xml:space="preserve"> em experiência de usuário para implementar bons princípios de usabilidade. Segundo Sesso (2018), um dos principais motivos para a utilização dessa metodologia se dá pelos desenvolvedores de software serem pessoas técnicas, e quando se trata de decisões há uma tendência à concepção de produtos digitais exijam que o usuário pense como um computador para conseguir utilizá-lo. Brito e Quaresma (2019) ainda colocam que, embora a aplicação de suas práticas não representa, por si só, uma garantia de uma boa interface, há uma boa capacidade de promover melhorias substanciais em um produto, evitando possíveis falhas de acordo com seus princípios.</w:t>
      </w:r>
    </w:p>
    <w:p w14:paraId="328EA228" w14:textId="0B805983" w:rsidR="001F56FD" w:rsidRDefault="001F56FD" w:rsidP="001F56FD">
      <w:pPr>
        <w:pStyle w:val="TF-TEXTO"/>
      </w:pPr>
      <w:r>
        <w:t xml:space="preserve">A metodologia do DCU tem como </w:t>
      </w:r>
      <w:r w:rsidRPr="00B15046">
        <w:t xml:space="preserve">princípios norteadores </w:t>
      </w:r>
      <w:r>
        <w:t>a</w:t>
      </w:r>
      <w:r w:rsidRPr="00B15046">
        <w:t xml:space="preserve"> usabilidade,</w:t>
      </w:r>
      <w:r>
        <w:t xml:space="preserve"> no qual é </w:t>
      </w:r>
      <w:r w:rsidRPr="00B15046">
        <w:t>proposto fazer pesquisas, entrevistas, discussões, grupos de foco, análise de concorrentes</w:t>
      </w:r>
      <w:r>
        <w:t>,</w:t>
      </w:r>
      <w:r w:rsidRPr="00B15046">
        <w:t xml:space="preserve"> jornadas do usuário</w:t>
      </w:r>
      <w:r>
        <w:t xml:space="preserve"> e prototipação</w:t>
      </w:r>
      <w:r w:rsidRPr="00B15046">
        <w:t xml:space="preserve"> para especificar os requisitos do usuário</w:t>
      </w:r>
      <w:r>
        <w:t xml:space="preserve"> </w:t>
      </w:r>
      <w:r w:rsidRPr="005E542A">
        <w:t>(AZEVEDO; GIBERTONI, 2020)</w:t>
      </w:r>
      <w:r>
        <w:t xml:space="preserve">. Lowdermilk (2019) ainda coloca que o DCU permite que se possa </w:t>
      </w:r>
      <w:r>
        <w:lastRenderedPageBreak/>
        <w:t>examinar o quanto uma solução é eficiente para atingir o propósito para a qual foi concebida. Sesso (2018) destaca que a DCU possui uma característica interativa, envolvendo fases de Observação, Geração de Ideia, Prototipação e Testes (</w:t>
      </w:r>
      <w:r>
        <w:fldChar w:fldCharType="begin"/>
      </w:r>
      <w:r>
        <w:instrText xml:space="preserve"> REF _Ref131754507 \h </w:instrText>
      </w:r>
      <w:r>
        <w:fldChar w:fldCharType="separate"/>
      </w:r>
      <w:r w:rsidR="00B570A2">
        <w:t xml:space="preserve">Figura </w:t>
      </w:r>
      <w:r w:rsidR="00B570A2">
        <w:rPr>
          <w:noProof/>
        </w:rPr>
        <w:t>9</w:t>
      </w:r>
      <w:r>
        <w:fldChar w:fldCharType="end"/>
      </w:r>
      <w:r>
        <w:t>).</w:t>
      </w:r>
    </w:p>
    <w:p w14:paraId="24EF9872" w14:textId="169306A5" w:rsidR="001F56FD" w:rsidRDefault="001F56FD" w:rsidP="001F56FD">
      <w:pPr>
        <w:pStyle w:val="TF-LEGENDA"/>
        <w:rPr>
          <w:noProof/>
        </w:rPr>
      </w:pPr>
      <w:bookmarkStart w:id="75" w:name="_Ref131754507"/>
      <w:r>
        <w:t xml:space="preserve">Figura </w:t>
      </w:r>
      <w:fldSimple w:instr=" SEQ Figura \* ARABIC ">
        <w:r w:rsidR="00B570A2">
          <w:rPr>
            <w:noProof/>
          </w:rPr>
          <w:t>9</w:t>
        </w:r>
      </w:fldSimple>
      <w:bookmarkEnd w:id="75"/>
      <w:r>
        <w:rPr>
          <w:noProof/>
        </w:rPr>
        <w:t xml:space="preserve"> – Interação do Design Centrado no Usuário</w:t>
      </w:r>
    </w:p>
    <w:p w14:paraId="16B824EF" w14:textId="55A13245" w:rsidR="001F56FD" w:rsidRDefault="00427EF4" w:rsidP="001F56FD">
      <w:pPr>
        <w:pStyle w:val="TF-TEXTOQUADRO"/>
        <w:jc w:val="center"/>
      </w:pPr>
      <w:r w:rsidRPr="00427EF4">
        <w:rPr>
          <w:noProof/>
        </w:rPr>
        <w:drawing>
          <wp:inline distT="0" distB="0" distL="0" distR="0" wp14:anchorId="2412689F" wp14:editId="1B4C3553">
            <wp:extent cx="1991272" cy="1188000"/>
            <wp:effectExtent l="19050" t="19050" r="0" b="0"/>
            <wp:docPr id="1083008271" name="Imagem 1"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3008271" name="Imagem 1" descr="Diagrama&#10;&#10;Descrição gerada automaticamente"/>
                    <pic:cNvPicPr/>
                  </pic:nvPicPr>
                  <pic:blipFill>
                    <a:blip r:embed="rId19"/>
                    <a:stretch>
                      <a:fillRect/>
                    </a:stretch>
                  </pic:blipFill>
                  <pic:spPr>
                    <a:xfrm>
                      <a:off x="0" y="0"/>
                      <a:ext cx="1991272" cy="1188000"/>
                    </a:xfrm>
                    <a:prstGeom prst="rect">
                      <a:avLst/>
                    </a:prstGeom>
                    <a:ln>
                      <a:solidFill>
                        <a:schemeClr val="tx1"/>
                      </a:solidFill>
                    </a:ln>
                  </pic:spPr>
                </pic:pic>
              </a:graphicData>
            </a:graphic>
          </wp:inline>
        </w:drawing>
      </w:r>
    </w:p>
    <w:p w14:paraId="316D9E4C" w14:textId="77777777" w:rsidR="001F56FD" w:rsidRDefault="001F56FD" w:rsidP="001F56FD">
      <w:pPr>
        <w:pStyle w:val="TF-FONTE"/>
      </w:pPr>
      <w:r>
        <w:t>Fonte: adaptada de Norman (2013).</w:t>
      </w:r>
    </w:p>
    <w:p w14:paraId="555E894C" w14:textId="77777777" w:rsidR="001F56FD" w:rsidRPr="00474CD4" w:rsidRDefault="001F56FD" w:rsidP="001F56FD">
      <w:pPr>
        <w:pStyle w:val="TF-TEXTO"/>
        <w:rPr>
          <w:highlight w:val="yellow"/>
        </w:rPr>
      </w:pPr>
      <w:r>
        <w:t>A fase de observação busca entender quem são os usuários, além de compreender o contexto de uso do produto sendo desenvolvido e como o usuário irá interagir com ele (SENSO, 2018).</w:t>
      </w:r>
      <w:r w:rsidRPr="003B0EA2">
        <w:t xml:space="preserve"> </w:t>
      </w:r>
      <w:r>
        <w:t>Os dados coletados por meio do processo de design centrado no usuário, faz que fique mais difícil argumentar contra as alterações no software (LOWDERMILK, 2019). Já na fase de geração de ideia busca-se realizar um brainstorming por abarcar um amplo conjunto de conhecimentos ao mesmo tempo em que estimula a criatividade. A ideia é que não sejam criadas barreiras (do tipo, isso não vai funcionar ou não tem como construir) e que sejam geradas muitas opções, obviamente mantendo o foco da questão (</w:t>
      </w:r>
      <w:r w:rsidRPr="005A52D3">
        <w:t>SCHERER</w:t>
      </w:r>
      <w:r>
        <w:t>; AZOLIN; GUIMARÃES; PAROLIN, 2017). A fase de prototipação deve ser construída por meio das ideias e conhecimentos obtidos durante a etapa de design, podendo ser construído, por exemplo, somente com papel e objetos de um ambiente de escritório (SESSO, 2018). Por fim, a interação finaliza com a fase de testes. O principal ponto dessa etapa é envolver os usuários e fazê-los usar os protótipos (SESSO, 2018).</w:t>
      </w:r>
    </w:p>
    <w:p w14:paraId="26C61196" w14:textId="77777777" w:rsidR="001F56FD" w:rsidRPr="001F56FD" w:rsidRDefault="001F56FD" w:rsidP="001F56FD">
      <w:pPr>
        <w:pStyle w:val="Ttulo2"/>
      </w:pPr>
      <w:bookmarkStart w:id="76" w:name="_Ref130841963"/>
      <w:r w:rsidRPr="001F56FD">
        <w:t>prototipação</w:t>
      </w:r>
      <w:bookmarkEnd w:id="76"/>
    </w:p>
    <w:p w14:paraId="179D6D54" w14:textId="1EC1FB92" w:rsidR="001F56FD" w:rsidRDefault="001F56FD" w:rsidP="001F56FD">
      <w:pPr>
        <w:pStyle w:val="TF-TEXTO"/>
      </w:pPr>
      <w:r>
        <w:t>A prototipação de software está diretamente relacionada com o conceito de experiência do usuário, afetando positivamente o desenvolvimento de interfaces de usuário, sendo uma etapa importante do processo de desenvolvimento (MACHADO</w:t>
      </w:r>
      <w:r w:rsidR="00F06D30">
        <w:t>; SOUZA</w:t>
      </w:r>
      <w:r>
        <w:t xml:space="preserve">, 2021). Prestes (2020) destaca que a prototipação destina a construir protótipos detalhados ou funcionais trazendo informações úteis para serem discutidas com as partes interessadas, especialmente aqueles que serão usuários finais da solução futura. Para </w:t>
      </w:r>
      <w:r w:rsidRPr="0098297E">
        <w:t>Carneiro</w:t>
      </w:r>
      <w:r>
        <w:t xml:space="preserve"> </w:t>
      </w:r>
      <w:r w:rsidRPr="009D52C6">
        <w:rPr>
          <w:i/>
          <w:iCs/>
        </w:rPr>
        <w:t>et al</w:t>
      </w:r>
      <w:r>
        <w:t xml:space="preserve">. (2019), o protótipo é um modelo do software feitos com o objetivo de mostrar a funcionalidade para o usuário, podendo ser feito de maneira escrita, gráfica ou até simulada, de forma que seja funcional, mostrando a ideia do produto e prováveis funcionalidades. </w:t>
      </w:r>
    </w:p>
    <w:p w14:paraId="0D77EE16" w14:textId="334EA7FE" w:rsidR="001F56FD" w:rsidRDefault="001F56FD" w:rsidP="001F56FD">
      <w:pPr>
        <w:pStyle w:val="TF-TEXTO"/>
      </w:pPr>
      <w:r>
        <w:t xml:space="preserve">Nesse sentido, </w:t>
      </w:r>
      <w:proofErr w:type="spellStart"/>
      <w:r>
        <w:t>Theis</w:t>
      </w:r>
      <w:proofErr w:type="spellEnd"/>
      <w:r>
        <w:t xml:space="preserve"> </w:t>
      </w:r>
      <w:r w:rsidRPr="002076C3">
        <w:rPr>
          <w:i/>
          <w:iCs/>
        </w:rPr>
        <w:t>et al</w:t>
      </w:r>
      <w:r w:rsidRPr="00F66C08">
        <w:t>.</w:t>
      </w:r>
      <w:r>
        <w:t xml:space="preserve"> (2021) observa que a prototipação pode produzir informação e gerar conhecimento, além de favorecer a visualização e materialização das </w:t>
      </w:r>
      <w:r>
        <w:lastRenderedPageBreak/>
        <w:t>ideias com maior amplitude e fidelidade. Cada vez mais empresas têm investido na construção de protótipos, com o objetivo de capturar informações para fornecer uma boa experiência do usuário, considerando ser essa uma vantagem essencial para o negócio de todo tipo de produto e serviço (MACHADO</w:t>
      </w:r>
      <w:r w:rsidR="00F06D30">
        <w:t>; SOUZA</w:t>
      </w:r>
      <w:r>
        <w:t xml:space="preserve">, 2021). Carneiro </w:t>
      </w:r>
      <w:r w:rsidRPr="002076C3">
        <w:rPr>
          <w:i/>
          <w:iCs/>
        </w:rPr>
        <w:t>et al</w:t>
      </w:r>
      <w:r>
        <w:t xml:space="preserve">. (2019) ainda colocam que ao se fazer uso da prototipação se consegue chegar mais perto daquilo que o cliente deseja. Contudo, </w:t>
      </w:r>
      <w:proofErr w:type="spellStart"/>
      <w:r>
        <w:t>Wiltgen</w:t>
      </w:r>
      <w:proofErr w:type="spellEnd"/>
      <w:r>
        <w:t xml:space="preserve"> (2019) relata que esse deve ser fiel </w:t>
      </w:r>
      <w:r w:rsidR="00D1265F">
        <w:t>à</w:t>
      </w:r>
      <w:r>
        <w:t xml:space="preserve"> ideia do projeto, para que possa ser representativo do que se pretende testar.</w:t>
      </w:r>
    </w:p>
    <w:p w14:paraId="4CF568CE" w14:textId="77777777" w:rsidR="001F56FD" w:rsidRPr="00A319F7" w:rsidRDefault="001F56FD" w:rsidP="001F56FD">
      <w:pPr>
        <w:pStyle w:val="TF-TEXTO"/>
      </w:pPr>
      <w:r>
        <w:t>A criação de protótipos transforma ideias em ação, permitindo a visualização e comunicação de ideias com a ajuda de protótipos rápidos e baratos com papel (PRESTES, 2020).</w:t>
      </w:r>
      <w:r w:rsidRPr="00A07DAF">
        <w:t xml:space="preserve"> </w:t>
      </w:r>
      <w:r>
        <w:t xml:space="preserve">De acordo com </w:t>
      </w:r>
      <w:proofErr w:type="spellStart"/>
      <w:r>
        <w:t>Theis</w:t>
      </w:r>
      <w:proofErr w:type="spellEnd"/>
      <w:r>
        <w:t xml:space="preserve"> </w:t>
      </w:r>
      <w:r w:rsidRPr="002076C3">
        <w:rPr>
          <w:i/>
          <w:iCs/>
        </w:rPr>
        <w:t>et al</w:t>
      </w:r>
      <w:r w:rsidRPr="00F66C08">
        <w:t xml:space="preserve">. </w:t>
      </w:r>
      <w:r>
        <w:t xml:space="preserve">(2021), prototipagem é compreendida como mídia do conhecimento por estimular a comunicação e interação com agentes humanos e tecnológicos para a produção e compartilhamento de informações. </w:t>
      </w:r>
      <w:proofErr w:type="spellStart"/>
      <w:r>
        <w:t>Wiltgen</w:t>
      </w:r>
      <w:proofErr w:type="spellEnd"/>
      <w:r>
        <w:t xml:space="preserve"> (2019) ainda complementa que é fundamental testar o protótipo em seu ambiente de uso real. Muitas vezes não é possível realizar uma simulação para teste do protótipo em um computador devido a suas complexidades e suas imprevisibilidades que atuam diretamente nas funcionalidades do protótipo, e que desta forma possibilitam ao desenvolvedor a oportunidade de melhorar o projeto (WILTGEN, 2019).</w:t>
      </w:r>
    </w:p>
    <w:p w14:paraId="7DC2841E" w14:textId="77777777" w:rsidR="001F56FD" w:rsidRDefault="001F56FD" w:rsidP="001F56FD">
      <w:pPr>
        <w:pStyle w:val="TF-refernciasbibliogrficasTTULO"/>
      </w:pPr>
      <w:bookmarkStart w:id="77" w:name="_Toc351015602"/>
      <w:bookmarkEnd w:id="50"/>
      <w:bookmarkEnd w:id="51"/>
      <w:bookmarkEnd w:id="52"/>
      <w:bookmarkEnd w:id="53"/>
      <w:bookmarkEnd w:id="54"/>
      <w:bookmarkEnd w:id="55"/>
      <w:bookmarkEnd w:id="56"/>
      <w:r>
        <w:t>Referências</w:t>
      </w:r>
      <w:bookmarkEnd w:id="77"/>
    </w:p>
    <w:p w14:paraId="2A537892" w14:textId="77777777" w:rsidR="001F56FD" w:rsidRPr="00321581" w:rsidRDefault="001F56FD" w:rsidP="001F56FD">
      <w:pPr>
        <w:pStyle w:val="TF-refernciasITEM"/>
        <w:rPr>
          <w:sz w:val="22"/>
          <w:szCs w:val="22"/>
        </w:rPr>
      </w:pPr>
      <w:r w:rsidRPr="00321581">
        <w:rPr>
          <w:sz w:val="22"/>
          <w:szCs w:val="22"/>
        </w:rPr>
        <w:t xml:space="preserve">AZEVEDO, Pedro Manoel; GIBERTONI, Daniela. A Importância do Design Centrado no Usuário em Metodologias Ágeis como Requisito de Usabilidade. </w:t>
      </w:r>
      <w:r w:rsidRPr="00321581">
        <w:rPr>
          <w:b/>
          <w:bCs/>
          <w:sz w:val="22"/>
          <w:szCs w:val="22"/>
        </w:rPr>
        <w:t>Revista Interface Tecnológica</w:t>
      </w:r>
      <w:r w:rsidRPr="00321581">
        <w:rPr>
          <w:sz w:val="22"/>
          <w:szCs w:val="22"/>
        </w:rPr>
        <w:t xml:space="preserve">, [S. l.], p. 11, 18 dez. 2020. Disponível em: https://revista.fatectq.edu.br/interfacetecnologica/article/view/986. Acesso em: 10 abr. 2023. </w:t>
      </w:r>
    </w:p>
    <w:p w14:paraId="5F4554AD" w14:textId="77777777" w:rsidR="001F56FD" w:rsidRPr="00321581" w:rsidRDefault="001F56FD" w:rsidP="001F56FD">
      <w:pPr>
        <w:pStyle w:val="TF-refernciasITEM"/>
        <w:rPr>
          <w:sz w:val="22"/>
          <w:szCs w:val="22"/>
        </w:rPr>
      </w:pPr>
      <w:r w:rsidRPr="00321581">
        <w:rPr>
          <w:sz w:val="22"/>
          <w:szCs w:val="22"/>
        </w:rPr>
        <w:t xml:space="preserve">BAPTISTA, Juliana Gonçalves; BRANDÃO, Elaine Reis. A Construção da Sociabilidade no CrossFit: Corpos Coletivamente Individualizados. </w:t>
      </w:r>
      <w:r w:rsidRPr="00321581">
        <w:rPr>
          <w:b/>
          <w:bCs/>
          <w:sz w:val="22"/>
          <w:szCs w:val="22"/>
        </w:rPr>
        <w:t>Movimento</w:t>
      </w:r>
      <w:r w:rsidRPr="00321581">
        <w:rPr>
          <w:sz w:val="22"/>
          <w:szCs w:val="22"/>
        </w:rPr>
        <w:t>, [s. l.], 18 dez. 2022. Disponível em: https://www.scielo.br/j/mov/a/YmdgW4dnSjwpT7zywqXQpSR/abstract/?lang=pt. Acesso em: 13 abr. 2023.</w:t>
      </w:r>
    </w:p>
    <w:p w14:paraId="62EBA9E8" w14:textId="77777777" w:rsidR="001F56FD" w:rsidRPr="00321581" w:rsidRDefault="001F56FD" w:rsidP="001F56FD">
      <w:pPr>
        <w:pStyle w:val="TF-refernciasITEM"/>
        <w:rPr>
          <w:sz w:val="22"/>
          <w:szCs w:val="22"/>
        </w:rPr>
      </w:pPr>
      <w:r w:rsidRPr="00321581">
        <w:rPr>
          <w:sz w:val="22"/>
          <w:szCs w:val="22"/>
        </w:rPr>
        <w:t xml:space="preserve">BORGES, Joseane da Silva. </w:t>
      </w:r>
      <w:r w:rsidRPr="00321581">
        <w:rPr>
          <w:b/>
          <w:bCs/>
          <w:sz w:val="22"/>
          <w:szCs w:val="22"/>
        </w:rPr>
        <w:t>Gerenciamento de projetos na realização de jogos universitário</w:t>
      </w:r>
      <w:r w:rsidRPr="00321581">
        <w:rPr>
          <w:sz w:val="22"/>
          <w:szCs w:val="22"/>
        </w:rPr>
        <w:t xml:space="preserve">. Orientador: Márcio Becker. 2018. Trabalho de Conclusão de Curso (Engenharia de Produção) - Universidade Tecnológica Federal do Paraná, [S. l.], 2018. </w:t>
      </w:r>
    </w:p>
    <w:p w14:paraId="7D4D33C1" w14:textId="77777777" w:rsidR="00D56C7F" w:rsidRPr="00321581" w:rsidRDefault="00D56C7F" w:rsidP="00D56C7F">
      <w:pPr>
        <w:pStyle w:val="TF-refernciasITEM"/>
        <w:rPr>
          <w:sz w:val="22"/>
          <w:szCs w:val="22"/>
        </w:rPr>
      </w:pPr>
      <w:r w:rsidRPr="00321581">
        <w:rPr>
          <w:sz w:val="22"/>
          <w:szCs w:val="22"/>
        </w:rPr>
        <w:t xml:space="preserve">BRITO, Lara Da Costa; QUARESMA, Maria Manuela </w:t>
      </w:r>
      <w:proofErr w:type="spellStart"/>
      <w:r w:rsidRPr="00321581">
        <w:rPr>
          <w:sz w:val="22"/>
          <w:szCs w:val="22"/>
        </w:rPr>
        <w:t>Rupp</w:t>
      </w:r>
      <w:proofErr w:type="spellEnd"/>
      <w:r w:rsidRPr="00321581">
        <w:rPr>
          <w:sz w:val="22"/>
          <w:szCs w:val="22"/>
        </w:rPr>
        <w:t>. O design centrado no usuário nas metodologias ágeis</w:t>
      </w:r>
      <w:r w:rsidRPr="00321581">
        <w:rPr>
          <w:b/>
          <w:bCs/>
          <w:sz w:val="22"/>
          <w:szCs w:val="22"/>
        </w:rPr>
        <w:t xml:space="preserve">. 17° </w:t>
      </w:r>
      <w:proofErr w:type="spellStart"/>
      <w:r w:rsidRPr="00321581">
        <w:rPr>
          <w:b/>
          <w:bCs/>
          <w:sz w:val="22"/>
          <w:szCs w:val="22"/>
        </w:rPr>
        <w:t>Ergodesign</w:t>
      </w:r>
      <w:proofErr w:type="spellEnd"/>
      <w:r w:rsidRPr="00321581">
        <w:rPr>
          <w:b/>
          <w:bCs/>
          <w:sz w:val="22"/>
          <w:szCs w:val="22"/>
        </w:rPr>
        <w:t xml:space="preserve"> &amp; USIHC</w:t>
      </w:r>
      <w:r w:rsidRPr="00321581">
        <w:rPr>
          <w:sz w:val="22"/>
          <w:szCs w:val="22"/>
        </w:rPr>
        <w:t>, Rio de Janeiro, p. 1-15, 11 dez. 2019. Disponível em: http://pdf.blucher.com.br.s3-sa-east-1.amazonaws.com/designproceedings/ergodesign2019/2.08.pdf. Acesso em: 5 abr. 2023.</w:t>
      </w:r>
    </w:p>
    <w:p w14:paraId="05E226DE" w14:textId="77612A3B" w:rsidR="001F56FD" w:rsidRPr="00321581" w:rsidRDefault="001F56FD" w:rsidP="001F56FD">
      <w:pPr>
        <w:pStyle w:val="TF-refernciasITEM"/>
        <w:rPr>
          <w:sz w:val="22"/>
          <w:szCs w:val="22"/>
        </w:rPr>
      </w:pPr>
      <w:r w:rsidRPr="00321581">
        <w:rPr>
          <w:sz w:val="22"/>
          <w:szCs w:val="22"/>
        </w:rPr>
        <w:t>CARNEIRO, Marcus da Silva;</w:t>
      </w:r>
      <w:r w:rsidR="00D56C7F">
        <w:rPr>
          <w:sz w:val="22"/>
          <w:szCs w:val="22"/>
        </w:rPr>
        <w:t xml:space="preserve"> CARDOSO</w:t>
      </w:r>
      <w:r w:rsidRPr="00321581">
        <w:rPr>
          <w:sz w:val="22"/>
          <w:szCs w:val="22"/>
        </w:rPr>
        <w:t xml:space="preserve"> NETO, Celso; FONSECA, Alessandra; MORAES, Jorge Luiz Abreu. Processo de Desenvolvimento e Avaliação e Design, prototipação e Construção. </w:t>
      </w:r>
      <w:r w:rsidRPr="00321581">
        <w:rPr>
          <w:b/>
          <w:bCs/>
          <w:sz w:val="22"/>
          <w:szCs w:val="22"/>
        </w:rPr>
        <w:t>Pesquisa &amp; Educação A Distância</w:t>
      </w:r>
      <w:r w:rsidRPr="00321581">
        <w:rPr>
          <w:sz w:val="22"/>
          <w:szCs w:val="22"/>
        </w:rPr>
        <w:t>, América do Norte, maio 2019. Disponível em: http://www.revista.universo.edu.br/index.php?journal=2013EAD1&amp;page=article&amp;op=viewArticle&amp;path%5B%5D=7640. Acesso em: 10 abr. 2023.</w:t>
      </w:r>
    </w:p>
    <w:p w14:paraId="4FF9C73F" w14:textId="77777777" w:rsidR="001F56FD" w:rsidRPr="00321581" w:rsidRDefault="001F56FD" w:rsidP="001F56FD">
      <w:pPr>
        <w:pStyle w:val="TF-refernciasITEM"/>
        <w:rPr>
          <w:sz w:val="22"/>
          <w:szCs w:val="22"/>
        </w:rPr>
      </w:pPr>
      <w:r w:rsidRPr="00321581">
        <w:rPr>
          <w:sz w:val="22"/>
          <w:szCs w:val="22"/>
        </w:rPr>
        <w:t xml:space="preserve">CAMARGO, </w:t>
      </w:r>
      <w:proofErr w:type="spellStart"/>
      <w:r w:rsidRPr="00321581">
        <w:rPr>
          <w:sz w:val="22"/>
          <w:szCs w:val="22"/>
        </w:rPr>
        <w:t>Eleida</w:t>
      </w:r>
      <w:proofErr w:type="spellEnd"/>
      <w:r w:rsidRPr="00321581">
        <w:rPr>
          <w:sz w:val="22"/>
          <w:szCs w:val="22"/>
        </w:rPr>
        <w:t xml:space="preserve"> Pereira. Design Centrado no Usuário: Análise de Sistemas de Apoio para Comunicação Alternativa. </w:t>
      </w:r>
      <w:r w:rsidRPr="00321581">
        <w:rPr>
          <w:b/>
          <w:bCs/>
          <w:sz w:val="22"/>
          <w:szCs w:val="22"/>
        </w:rPr>
        <w:t>Revista Neurociências</w:t>
      </w:r>
      <w:r w:rsidRPr="00321581">
        <w:rPr>
          <w:sz w:val="22"/>
          <w:szCs w:val="22"/>
        </w:rPr>
        <w:t>, [s. l.], v. 27, p. 1-17, 27 dez. 2019. Disponível em: https://periodicos.unifesp.br/index.php/neurociencias/article/view/10174/7339. Acesso em: 29 mar. 2023.</w:t>
      </w:r>
    </w:p>
    <w:p w14:paraId="3C5DA95C" w14:textId="348B6BCF" w:rsidR="001F56FD" w:rsidRDefault="001F56FD" w:rsidP="001F56FD">
      <w:pPr>
        <w:pStyle w:val="TF-refernciasITEM"/>
        <w:rPr>
          <w:sz w:val="22"/>
          <w:szCs w:val="22"/>
        </w:rPr>
      </w:pPr>
      <w:r w:rsidRPr="00321581">
        <w:rPr>
          <w:sz w:val="22"/>
          <w:szCs w:val="22"/>
        </w:rPr>
        <w:lastRenderedPageBreak/>
        <w:t>CROSSFIT®. Guia de treinamento de nível 1. </w:t>
      </w:r>
      <w:r w:rsidRPr="00A046CA">
        <w:rPr>
          <w:b/>
          <w:bCs/>
          <w:sz w:val="22"/>
          <w:szCs w:val="22"/>
        </w:rPr>
        <w:t>CrossFit® Training</w:t>
      </w:r>
      <w:r w:rsidRPr="00A046CA">
        <w:rPr>
          <w:sz w:val="22"/>
          <w:szCs w:val="22"/>
        </w:rPr>
        <w:t>, [</w:t>
      </w:r>
      <w:r w:rsidRPr="00A046CA">
        <w:rPr>
          <w:i/>
          <w:iCs/>
          <w:sz w:val="22"/>
          <w:szCs w:val="22"/>
        </w:rPr>
        <w:t>s. l.</w:t>
      </w:r>
      <w:r w:rsidRPr="00A046CA">
        <w:rPr>
          <w:sz w:val="22"/>
          <w:szCs w:val="22"/>
        </w:rPr>
        <w:t>], p. 1-265, 2</w:t>
      </w:r>
      <w:r w:rsidR="00F5280F" w:rsidRPr="00A046CA">
        <w:rPr>
          <w:sz w:val="22"/>
          <w:szCs w:val="22"/>
        </w:rPr>
        <w:t>021</w:t>
      </w:r>
      <w:r w:rsidRPr="00A046CA">
        <w:rPr>
          <w:sz w:val="22"/>
          <w:szCs w:val="22"/>
        </w:rPr>
        <w:t xml:space="preserve">. </w:t>
      </w:r>
      <w:r w:rsidRPr="00321581">
        <w:rPr>
          <w:sz w:val="22"/>
          <w:szCs w:val="22"/>
        </w:rPr>
        <w:t>Disponível em: http://library.crossfit.com/free/pdf/CFJ_L1_TG_Portuguese.pdf. Acesso em: 18 abr. 2023.</w:t>
      </w:r>
    </w:p>
    <w:p w14:paraId="5F2E7E1F" w14:textId="2B86AF38" w:rsidR="00AA58FE" w:rsidRPr="00AA58FE" w:rsidRDefault="00783114" w:rsidP="001F56FD">
      <w:pPr>
        <w:pStyle w:val="TF-refernciasITEM"/>
        <w:rPr>
          <w:sz w:val="22"/>
          <w:szCs w:val="22"/>
        </w:rPr>
      </w:pPr>
      <w:r>
        <w:rPr>
          <w:sz w:val="22"/>
          <w:szCs w:val="22"/>
        </w:rPr>
        <w:t>CROSSFIT</w:t>
      </w:r>
      <w:r w:rsidRPr="00321581">
        <w:rPr>
          <w:sz w:val="22"/>
          <w:szCs w:val="22"/>
        </w:rPr>
        <w:t>®</w:t>
      </w:r>
      <w:r>
        <w:rPr>
          <w:sz w:val="22"/>
          <w:szCs w:val="22"/>
        </w:rPr>
        <w:t xml:space="preserve"> GAMES. </w:t>
      </w:r>
      <w:r w:rsidR="00AA58FE" w:rsidRPr="00AA58FE">
        <w:rPr>
          <w:sz w:val="22"/>
          <w:szCs w:val="22"/>
        </w:rPr>
        <w:t xml:space="preserve">Versão </w:t>
      </w:r>
      <w:r w:rsidR="00AA58FE">
        <w:rPr>
          <w:sz w:val="22"/>
          <w:szCs w:val="22"/>
        </w:rPr>
        <w:t>3.44.68</w:t>
      </w:r>
      <w:r w:rsidR="00AA58FE" w:rsidRPr="00AA58FE">
        <w:rPr>
          <w:sz w:val="22"/>
          <w:szCs w:val="22"/>
        </w:rPr>
        <w:t xml:space="preserve"> [aplicativo de celular]. CrossFit Inc., 202</w:t>
      </w:r>
      <w:r w:rsidR="00AA58FE">
        <w:rPr>
          <w:sz w:val="22"/>
          <w:szCs w:val="22"/>
        </w:rPr>
        <w:t>3</w:t>
      </w:r>
      <w:r w:rsidR="00AA58FE" w:rsidRPr="00AA58FE">
        <w:rPr>
          <w:sz w:val="22"/>
          <w:szCs w:val="22"/>
        </w:rPr>
        <w:t xml:space="preserve">. Disponível em: https://www.crossfit.com/games. Acesso em: </w:t>
      </w:r>
      <w:r w:rsidR="00AA58FE">
        <w:rPr>
          <w:sz w:val="22"/>
          <w:szCs w:val="22"/>
        </w:rPr>
        <w:t>14</w:t>
      </w:r>
      <w:r w:rsidR="00AA58FE" w:rsidRPr="00AA58FE">
        <w:rPr>
          <w:sz w:val="22"/>
          <w:szCs w:val="22"/>
        </w:rPr>
        <w:t xml:space="preserve"> </w:t>
      </w:r>
      <w:r w:rsidR="00AA58FE">
        <w:rPr>
          <w:sz w:val="22"/>
          <w:szCs w:val="22"/>
        </w:rPr>
        <w:t>mar</w:t>
      </w:r>
      <w:r w:rsidR="00AA58FE" w:rsidRPr="00AA58FE">
        <w:rPr>
          <w:sz w:val="22"/>
          <w:szCs w:val="22"/>
        </w:rPr>
        <w:t>. 2023.</w:t>
      </w:r>
    </w:p>
    <w:p w14:paraId="7036F05B" w14:textId="2991F346" w:rsidR="001F56FD" w:rsidRPr="00321581" w:rsidRDefault="001F56FD" w:rsidP="001F56FD">
      <w:pPr>
        <w:pStyle w:val="TF-refernciasITEM"/>
        <w:rPr>
          <w:sz w:val="22"/>
          <w:szCs w:val="22"/>
        </w:rPr>
      </w:pPr>
      <w:r w:rsidRPr="00321581">
        <w:rPr>
          <w:sz w:val="22"/>
          <w:szCs w:val="22"/>
        </w:rPr>
        <w:t xml:space="preserve">DOMINSKI, Fábio </w:t>
      </w:r>
      <w:proofErr w:type="spellStart"/>
      <w:r w:rsidRPr="00321581">
        <w:rPr>
          <w:sz w:val="22"/>
          <w:szCs w:val="22"/>
        </w:rPr>
        <w:t>Hech</w:t>
      </w:r>
      <w:proofErr w:type="spellEnd"/>
      <w:r w:rsidRPr="00321581">
        <w:rPr>
          <w:sz w:val="22"/>
          <w:szCs w:val="22"/>
        </w:rPr>
        <w:t xml:space="preserve">; TIBANA, Ramires </w:t>
      </w:r>
      <w:proofErr w:type="spellStart"/>
      <w:r w:rsidRPr="00321581">
        <w:rPr>
          <w:sz w:val="22"/>
          <w:szCs w:val="22"/>
        </w:rPr>
        <w:t>Alsamir</w:t>
      </w:r>
      <w:proofErr w:type="spellEnd"/>
      <w:r w:rsidRPr="00321581">
        <w:rPr>
          <w:sz w:val="22"/>
          <w:szCs w:val="22"/>
        </w:rPr>
        <w:t xml:space="preserve">; ANDRADE, Alexandro. </w:t>
      </w:r>
      <w:r w:rsidRPr="00321581">
        <w:rPr>
          <w:sz w:val="22"/>
          <w:szCs w:val="22"/>
          <w:lang w:val="en-US"/>
        </w:rPr>
        <w:t xml:space="preserve">Functional Fitness Training, CrossFit, HIMT, or HIFT: What Is the Preferable Terminology? </w:t>
      </w:r>
      <w:r w:rsidRPr="00321581">
        <w:rPr>
          <w:b/>
          <w:bCs/>
          <w:sz w:val="22"/>
          <w:szCs w:val="22"/>
          <w:lang w:val="en-US"/>
        </w:rPr>
        <w:t>Frontiers in Sports and Active Living,</w:t>
      </w:r>
      <w:r w:rsidRPr="00321581">
        <w:rPr>
          <w:sz w:val="22"/>
          <w:szCs w:val="22"/>
          <w:lang w:val="en-US"/>
        </w:rPr>
        <w:t xml:space="preserve"> [s. l.], p. 1-6, 26 maio 2022. </w:t>
      </w:r>
      <w:r w:rsidRPr="00321581">
        <w:rPr>
          <w:sz w:val="22"/>
          <w:szCs w:val="22"/>
        </w:rPr>
        <w:t>Disponível em: https://www.ncbi.nlm.nih.gov/pmc/articles/PMC9199896/. Acesso em: 14 abr. 2023.</w:t>
      </w:r>
    </w:p>
    <w:p w14:paraId="06AFCD45" w14:textId="77777777" w:rsidR="001F56FD" w:rsidRPr="00321581" w:rsidRDefault="001F56FD" w:rsidP="001F56FD">
      <w:pPr>
        <w:pStyle w:val="TF-refernciasITEM"/>
        <w:rPr>
          <w:sz w:val="22"/>
          <w:szCs w:val="22"/>
        </w:rPr>
      </w:pPr>
      <w:r w:rsidRPr="00321581">
        <w:rPr>
          <w:sz w:val="22"/>
          <w:szCs w:val="22"/>
        </w:rPr>
        <w:t xml:space="preserve">DURÃO, Nélio José Amado. </w:t>
      </w:r>
      <w:proofErr w:type="spellStart"/>
      <w:r w:rsidRPr="00321581">
        <w:rPr>
          <w:b/>
          <w:bCs/>
          <w:sz w:val="22"/>
          <w:szCs w:val="22"/>
        </w:rPr>
        <w:t>Frontiers</w:t>
      </w:r>
      <w:proofErr w:type="spellEnd"/>
      <w:r w:rsidRPr="00321581">
        <w:rPr>
          <w:b/>
          <w:bCs/>
          <w:sz w:val="22"/>
          <w:szCs w:val="22"/>
        </w:rPr>
        <w:t xml:space="preserve"> in Sports </w:t>
      </w:r>
      <w:proofErr w:type="spellStart"/>
      <w:r w:rsidRPr="00321581">
        <w:rPr>
          <w:b/>
          <w:bCs/>
          <w:sz w:val="22"/>
          <w:szCs w:val="22"/>
        </w:rPr>
        <w:t>and</w:t>
      </w:r>
      <w:proofErr w:type="spellEnd"/>
      <w:r w:rsidRPr="00321581">
        <w:rPr>
          <w:b/>
          <w:bCs/>
          <w:sz w:val="22"/>
          <w:szCs w:val="22"/>
        </w:rPr>
        <w:t xml:space="preserve"> Active Living</w:t>
      </w:r>
      <w:r w:rsidRPr="00321581">
        <w:rPr>
          <w:sz w:val="22"/>
          <w:szCs w:val="22"/>
        </w:rPr>
        <w:t xml:space="preserve">: Gestão do Desporto no Hóquei em Patins. Orientador: Abel Hermínio Lourenço Correia. 2020. Relatório de estágio (Mestrado em Gestão do Desporto) - Universidade de Lisboa, [S. l.], 2020. </w:t>
      </w:r>
    </w:p>
    <w:p w14:paraId="21628D6F" w14:textId="4AD724B7" w:rsidR="001F56FD" w:rsidRPr="00321581" w:rsidRDefault="001F56FD" w:rsidP="001F56FD">
      <w:pPr>
        <w:pStyle w:val="TF-refernciasITEM"/>
        <w:rPr>
          <w:sz w:val="22"/>
          <w:szCs w:val="22"/>
        </w:rPr>
      </w:pPr>
      <w:r w:rsidRPr="00321581">
        <w:rPr>
          <w:sz w:val="22"/>
          <w:szCs w:val="22"/>
        </w:rPr>
        <w:t>FACCIOLI, Hermenegildo Neto; MOIA, Ronaldo Gonçalves. </w:t>
      </w:r>
      <w:proofErr w:type="spellStart"/>
      <w:r w:rsidRPr="00321581">
        <w:rPr>
          <w:b/>
          <w:bCs/>
          <w:sz w:val="22"/>
          <w:szCs w:val="22"/>
        </w:rPr>
        <w:t>Smart</w:t>
      </w:r>
      <w:proofErr w:type="spellEnd"/>
      <w:r w:rsidRPr="00321581">
        <w:rPr>
          <w:b/>
          <w:bCs/>
          <w:sz w:val="22"/>
          <w:szCs w:val="22"/>
        </w:rPr>
        <w:t xml:space="preserve"> Ranking</w:t>
      </w:r>
      <w:r w:rsidRPr="00321581">
        <w:rPr>
          <w:sz w:val="22"/>
          <w:szCs w:val="22"/>
        </w:rPr>
        <w:t>. Orientador: José Remo Ferreira Brega. 202</w:t>
      </w:r>
      <w:r w:rsidR="00D56C7F">
        <w:rPr>
          <w:sz w:val="22"/>
          <w:szCs w:val="22"/>
        </w:rPr>
        <w:t>3</w:t>
      </w:r>
      <w:r w:rsidRPr="00321581">
        <w:rPr>
          <w:sz w:val="22"/>
          <w:szCs w:val="22"/>
        </w:rPr>
        <w:t>. 54 p. Trabalho de Conclusão de Curso (Bacharelado em Sistemas de Informação) - Universidade Estadual Paulista “Júlio de Mesquita Filho”, [</w:t>
      </w:r>
      <w:r w:rsidRPr="00321581">
        <w:rPr>
          <w:i/>
          <w:iCs/>
          <w:sz w:val="22"/>
          <w:szCs w:val="22"/>
        </w:rPr>
        <w:t>S. l.</w:t>
      </w:r>
      <w:r w:rsidRPr="00321581">
        <w:rPr>
          <w:sz w:val="22"/>
          <w:szCs w:val="22"/>
        </w:rPr>
        <w:t>], 202</w:t>
      </w:r>
      <w:r w:rsidR="00D56C7F">
        <w:rPr>
          <w:sz w:val="22"/>
          <w:szCs w:val="22"/>
        </w:rPr>
        <w:t>3</w:t>
      </w:r>
      <w:r w:rsidRPr="00321581">
        <w:rPr>
          <w:sz w:val="22"/>
          <w:szCs w:val="22"/>
        </w:rPr>
        <w:t>.</w:t>
      </w:r>
    </w:p>
    <w:p w14:paraId="5CD8AC18" w14:textId="77777777" w:rsidR="001F56FD" w:rsidRPr="00321581" w:rsidRDefault="001F56FD" w:rsidP="001F56FD">
      <w:pPr>
        <w:pStyle w:val="TF-refernciasITEM"/>
        <w:rPr>
          <w:sz w:val="22"/>
          <w:szCs w:val="22"/>
          <w:lang w:val="en-US"/>
        </w:rPr>
      </w:pPr>
      <w:r w:rsidRPr="00321581">
        <w:rPr>
          <w:sz w:val="22"/>
          <w:szCs w:val="22"/>
        </w:rPr>
        <w:t xml:space="preserve">FERNÁNDEZ, Jerónimo García; RUIZ, Pablo Gálvez; OLIVER, </w:t>
      </w:r>
      <w:proofErr w:type="spellStart"/>
      <w:r w:rsidRPr="00321581">
        <w:rPr>
          <w:sz w:val="22"/>
          <w:szCs w:val="22"/>
        </w:rPr>
        <w:t>Antonio</w:t>
      </w:r>
      <w:proofErr w:type="spellEnd"/>
      <w:r w:rsidRPr="00321581">
        <w:rPr>
          <w:sz w:val="22"/>
          <w:szCs w:val="22"/>
        </w:rPr>
        <w:t xml:space="preserve"> </w:t>
      </w:r>
      <w:proofErr w:type="spellStart"/>
      <w:r w:rsidRPr="00321581">
        <w:rPr>
          <w:sz w:val="22"/>
          <w:szCs w:val="22"/>
        </w:rPr>
        <w:t>Jesús</w:t>
      </w:r>
      <w:proofErr w:type="spellEnd"/>
      <w:r w:rsidRPr="00321581">
        <w:rPr>
          <w:sz w:val="22"/>
          <w:szCs w:val="22"/>
        </w:rPr>
        <w:t xml:space="preserve"> Sanchez; FERNANDEZ, Jesus. </w:t>
      </w:r>
      <w:r w:rsidRPr="00321581">
        <w:rPr>
          <w:sz w:val="22"/>
          <w:szCs w:val="22"/>
          <w:lang w:val="en-US"/>
        </w:rPr>
        <w:t>An analysis of new social fitness activities: loyalty in female and male CrossFit users Analysis of new social fitness activities: loyalty in female and male CrossFit users. </w:t>
      </w:r>
      <w:r w:rsidRPr="00321581">
        <w:rPr>
          <w:b/>
          <w:bCs/>
          <w:sz w:val="22"/>
          <w:szCs w:val="22"/>
          <w:lang w:val="en-US"/>
        </w:rPr>
        <w:t>Sport in Society</w:t>
      </w:r>
      <w:r w:rsidRPr="00321581">
        <w:rPr>
          <w:sz w:val="22"/>
          <w:szCs w:val="22"/>
          <w:lang w:val="en-US"/>
        </w:rPr>
        <w:t>, [</w:t>
      </w:r>
      <w:r w:rsidRPr="00321581">
        <w:rPr>
          <w:i/>
          <w:iCs/>
          <w:sz w:val="22"/>
          <w:szCs w:val="22"/>
          <w:lang w:val="en-US"/>
        </w:rPr>
        <w:t>S. l.</w:t>
      </w:r>
      <w:r w:rsidRPr="00321581">
        <w:rPr>
          <w:sz w:val="22"/>
          <w:szCs w:val="22"/>
          <w:lang w:val="en-US"/>
        </w:rPr>
        <w:t xml:space="preserve">], p. 3-20, jun. 2019. Disponível em: https://www.researchgate.net/publication/333658342_An_analysis_of_new_social_fitness_activities_loyalty_in_female_and_male_CrossFit_users_An_analysis_of_new_social_fitness_activities_loyalty_in_female_and_male_CrossFit_users. </w:t>
      </w:r>
      <w:proofErr w:type="spellStart"/>
      <w:r w:rsidRPr="00321581">
        <w:rPr>
          <w:sz w:val="22"/>
          <w:szCs w:val="22"/>
          <w:lang w:val="en-US"/>
        </w:rPr>
        <w:t>Acesso</w:t>
      </w:r>
      <w:proofErr w:type="spellEnd"/>
      <w:r w:rsidRPr="00321581">
        <w:rPr>
          <w:sz w:val="22"/>
          <w:szCs w:val="22"/>
          <w:lang w:val="en-US"/>
        </w:rPr>
        <w:t xml:space="preserve"> </w:t>
      </w:r>
      <w:proofErr w:type="spellStart"/>
      <w:r w:rsidRPr="00321581">
        <w:rPr>
          <w:sz w:val="22"/>
          <w:szCs w:val="22"/>
          <w:lang w:val="en-US"/>
        </w:rPr>
        <w:t>em</w:t>
      </w:r>
      <w:proofErr w:type="spellEnd"/>
      <w:r w:rsidRPr="00321581">
        <w:rPr>
          <w:sz w:val="22"/>
          <w:szCs w:val="22"/>
          <w:lang w:val="en-US"/>
        </w:rPr>
        <w:t>: 17 abr. 2023.</w:t>
      </w:r>
    </w:p>
    <w:p w14:paraId="7F4F0D93" w14:textId="77777777" w:rsidR="001F56FD" w:rsidRPr="00321581" w:rsidRDefault="001F56FD" w:rsidP="001F56FD">
      <w:pPr>
        <w:pStyle w:val="TF-refernciasITEM"/>
        <w:rPr>
          <w:sz w:val="22"/>
          <w:szCs w:val="22"/>
        </w:rPr>
      </w:pPr>
      <w:r w:rsidRPr="00321581">
        <w:rPr>
          <w:sz w:val="22"/>
          <w:szCs w:val="22"/>
          <w:lang w:val="en-US"/>
        </w:rPr>
        <w:t xml:space="preserve">HOULIHAN, Barrie. </w:t>
      </w:r>
      <w:r w:rsidRPr="00321581">
        <w:rPr>
          <w:b/>
          <w:bCs/>
          <w:sz w:val="22"/>
          <w:szCs w:val="22"/>
          <w:lang w:val="en-US"/>
        </w:rPr>
        <w:t>Sport and Society</w:t>
      </w:r>
      <w:r w:rsidRPr="00321581">
        <w:rPr>
          <w:sz w:val="22"/>
          <w:szCs w:val="22"/>
          <w:lang w:val="en-US"/>
        </w:rPr>
        <w:t xml:space="preserve">: A Student Introduction. v 4. </w:t>
      </w:r>
      <w:r w:rsidRPr="00321581">
        <w:rPr>
          <w:sz w:val="22"/>
          <w:szCs w:val="22"/>
        </w:rPr>
        <w:t xml:space="preserve">Londres: </w:t>
      </w:r>
      <w:proofErr w:type="spellStart"/>
      <w:r w:rsidRPr="00321581">
        <w:rPr>
          <w:sz w:val="22"/>
          <w:szCs w:val="22"/>
        </w:rPr>
        <w:t>Sage</w:t>
      </w:r>
      <w:proofErr w:type="spellEnd"/>
      <w:r w:rsidRPr="00321581">
        <w:rPr>
          <w:sz w:val="22"/>
          <w:szCs w:val="22"/>
        </w:rPr>
        <w:t xml:space="preserve"> </w:t>
      </w:r>
      <w:proofErr w:type="spellStart"/>
      <w:r w:rsidRPr="00321581">
        <w:rPr>
          <w:sz w:val="22"/>
          <w:szCs w:val="22"/>
        </w:rPr>
        <w:t>Publications</w:t>
      </w:r>
      <w:proofErr w:type="spellEnd"/>
      <w:r w:rsidRPr="00321581">
        <w:rPr>
          <w:sz w:val="22"/>
          <w:szCs w:val="22"/>
        </w:rPr>
        <w:t xml:space="preserve"> Ltd, 2019.</w:t>
      </w:r>
    </w:p>
    <w:p w14:paraId="16C8C015" w14:textId="77777777" w:rsidR="001F56FD" w:rsidRPr="00321581" w:rsidRDefault="001F56FD" w:rsidP="001F56FD">
      <w:pPr>
        <w:pStyle w:val="TF-refernciasITEM"/>
        <w:rPr>
          <w:sz w:val="22"/>
          <w:szCs w:val="22"/>
        </w:rPr>
      </w:pPr>
      <w:r w:rsidRPr="00321581">
        <w:rPr>
          <w:sz w:val="22"/>
          <w:szCs w:val="22"/>
        </w:rPr>
        <w:t xml:space="preserve">KRUPAHTZ, Juliana; GASPARETTO, Débora Aita. Redesenho da interface digital da revista arco: O Design Centrado no Usuário com a utilização do método 5 </w:t>
      </w:r>
      <w:proofErr w:type="spellStart"/>
      <w:r w:rsidRPr="00321581">
        <w:rPr>
          <w:sz w:val="22"/>
          <w:szCs w:val="22"/>
        </w:rPr>
        <w:t>I’s</w:t>
      </w:r>
      <w:proofErr w:type="spellEnd"/>
      <w:r w:rsidRPr="00321581">
        <w:rPr>
          <w:sz w:val="22"/>
          <w:szCs w:val="22"/>
        </w:rPr>
        <w:t>. </w:t>
      </w:r>
      <w:r w:rsidRPr="00321581">
        <w:rPr>
          <w:b/>
          <w:bCs/>
          <w:sz w:val="22"/>
          <w:szCs w:val="22"/>
        </w:rPr>
        <w:t>Human Factors in Design</w:t>
      </w:r>
      <w:r w:rsidRPr="00321581">
        <w:rPr>
          <w:sz w:val="22"/>
          <w:szCs w:val="22"/>
        </w:rPr>
        <w:t>, [</w:t>
      </w:r>
      <w:r w:rsidRPr="00321581">
        <w:rPr>
          <w:i/>
          <w:iCs/>
          <w:sz w:val="22"/>
          <w:szCs w:val="22"/>
        </w:rPr>
        <w:t>s. l.</w:t>
      </w:r>
      <w:r w:rsidRPr="00321581">
        <w:rPr>
          <w:sz w:val="22"/>
          <w:szCs w:val="22"/>
        </w:rPr>
        <w:t>], v. 7, ed. 14, p. 3-18, 24 out. 2018. Disponível em: https://www.revistas.udesc.br/index.php/hfd/article/view/2316796307142018002. Acesso em: 6 abr. 2023.</w:t>
      </w:r>
    </w:p>
    <w:p w14:paraId="2E7DACE3" w14:textId="77777777" w:rsidR="001F56FD" w:rsidRPr="00321581" w:rsidRDefault="001F56FD" w:rsidP="001F56FD">
      <w:pPr>
        <w:pStyle w:val="TF-refernciasITEM"/>
        <w:rPr>
          <w:sz w:val="22"/>
          <w:szCs w:val="22"/>
        </w:rPr>
      </w:pPr>
      <w:r w:rsidRPr="00321581">
        <w:rPr>
          <w:sz w:val="22"/>
          <w:szCs w:val="22"/>
        </w:rPr>
        <w:t>LOWDERMILK, Travis. </w:t>
      </w:r>
      <w:r w:rsidRPr="00321581">
        <w:rPr>
          <w:b/>
          <w:bCs/>
          <w:sz w:val="22"/>
          <w:szCs w:val="22"/>
        </w:rPr>
        <w:t>Design Centrado no Usuário</w:t>
      </w:r>
      <w:r w:rsidRPr="00321581">
        <w:rPr>
          <w:sz w:val="22"/>
          <w:szCs w:val="22"/>
        </w:rPr>
        <w:t>: Um guia para o desenvolvimento de aplicativos amigáveis. [</w:t>
      </w:r>
      <w:r w:rsidRPr="00321581">
        <w:rPr>
          <w:i/>
          <w:iCs/>
          <w:sz w:val="22"/>
          <w:szCs w:val="22"/>
        </w:rPr>
        <w:t>S. l.</w:t>
      </w:r>
      <w:r w:rsidRPr="00321581">
        <w:rPr>
          <w:sz w:val="22"/>
          <w:szCs w:val="22"/>
        </w:rPr>
        <w:t xml:space="preserve">]: </w:t>
      </w:r>
      <w:proofErr w:type="gramStart"/>
      <w:r w:rsidRPr="00321581">
        <w:rPr>
          <w:sz w:val="22"/>
          <w:szCs w:val="22"/>
        </w:rPr>
        <w:t>O‘</w:t>
      </w:r>
      <w:proofErr w:type="gramEnd"/>
      <w:r w:rsidRPr="00321581">
        <w:rPr>
          <w:sz w:val="22"/>
          <w:szCs w:val="22"/>
        </w:rPr>
        <w:t>Reilly Novatec, 2019.</w:t>
      </w:r>
    </w:p>
    <w:p w14:paraId="265E5057" w14:textId="77777777" w:rsidR="001F56FD" w:rsidRPr="00321581" w:rsidRDefault="001F56FD" w:rsidP="001F56FD">
      <w:pPr>
        <w:pStyle w:val="TF-refernciasITEM"/>
        <w:rPr>
          <w:sz w:val="22"/>
          <w:szCs w:val="22"/>
        </w:rPr>
      </w:pPr>
      <w:r w:rsidRPr="00321581">
        <w:rPr>
          <w:sz w:val="22"/>
          <w:szCs w:val="22"/>
        </w:rPr>
        <w:t xml:space="preserve">MACHADO, Rafael Felipe dos Santos; SOUZA, Mariane Moreira. Uma análise exploratória de ferramentas de prototipação de software. </w:t>
      </w:r>
      <w:r w:rsidRPr="00321581">
        <w:rPr>
          <w:b/>
          <w:bCs/>
          <w:sz w:val="22"/>
          <w:szCs w:val="22"/>
        </w:rPr>
        <w:t>IHC ’21</w:t>
      </w:r>
      <w:r w:rsidRPr="00321581">
        <w:rPr>
          <w:sz w:val="22"/>
          <w:szCs w:val="22"/>
        </w:rPr>
        <w:t>, Brasil, p. 1-5, 18 out. 2021. Disponível em: https://www.unifal-mg.edu.br/dcc/wp-content/uploads/sites/221/2022/01/TCC_RafaelFelipeDosSantosMachado.pdf. Acesso em: 25 mar. 2023.</w:t>
      </w:r>
    </w:p>
    <w:p w14:paraId="0B3CE536" w14:textId="77777777" w:rsidR="001F56FD" w:rsidRPr="00321581" w:rsidRDefault="001F56FD" w:rsidP="001F56FD">
      <w:pPr>
        <w:pStyle w:val="TF-refernciasITEM"/>
        <w:rPr>
          <w:sz w:val="22"/>
          <w:szCs w:val="22"/>
        </w:rPr>
      </w:pPr>
      <w:r w:rsidRPr="00321581">
        <w:rPr>
          <w:sz w:val="22"/>
          <w:szCs w:val="22"/>
        </w:rPr>
        <w:t>MELO, Beatriz Rodrigues. </w:t>
      </w:r>
      <w:r w:rsidRPr="00321581">
        <w:rPr>
          <w:b/>
          <w:bCs/>
          <w:sz w:val="22"/>
          <w:szCs w:val="22"/>
        </w:rPr>
        <w:t>Motivação no CrossFit</w:t>
      </w:r>
      <w:r w:rsidRPr="00321581">
        <w:rPr>
          <w:sz w:val="22"/>
          <w:szCs w:val="22"/>
        </w:rPr>
        <w:t>: análise qualitativa de motivos para aderência e desistência. Orientador: Léo Barbosa Nepomuceno. 2022. Trabalho de Conclusão de Curso (Bacharelado em Educação Física) - Universidade Federal do Ceará, Fortaleza, 2022. Disponível em: https://repositorio.ufc.br/handle/riufc/70802. Acesso em: 29 mar. 2023.</w:t>
      </w:r>
    </w:p>
    <w:p w14:paraId="3A3206A9" w14:textId="77777777" w:rsidR="001F56FD" w:rsidRPr="00321581" w:rsidRDefault="001F56FD" w:rsidP="001F56FD">
      <w:pPr>
        <w:pStyle w:val="TF-refernciasITEM"/>
        <w:rPr>
          <w:sz w:val="22"/>
          <w:szCs w:val="22"/>
          <w:lang w:val="en-US"/>
        </w:rPr>
      </w:pPr>
      <w:r w:rsidRPr="00321581">
        <w:rPr>
          <w:sz w:val="22"/>
          <w:szCs w:val="22"/>
          <w:lang w:val="en-US"/>
        </w:rPr>
        <w:t>NORMAN, Don. </w:t>
      </w:r>
      <w:r w:rsidRPr="00321581">
        <w:rPr>
          <w:b/>
          <w:bCs/>
          <w:sz w:val="22"/>
          <w:szCs w:val="22"/>
          <w:lang w:val="en-US"/>
        </w:rPr>
        <w:t>The Design of Everyday Things</w:t>
      </w:r>
      <w:r w:rsidRPr="00321581">
        <w:rPr>
          <w:sz w:val="22"/>
          <w:szCs w:val="22"/>
          <w:lang w:val="en-US"/>
        </w:rPr>
        <w:t>: Revised and Expanded Edition. [</w:t>
      </w:r>
      <w:r w:rsidRPr="00321581">
        <w:rPr>
          <w:i/>
          <w:iCs/>
          <w:sz w:val="22"/>
          <w:szCs w:val="22"/>
          <w:lang w:val="en-US"/>
        </w:rPr>
        <w:t>S. l.</w:t>
      </w:r>
      <w:r w:rsidRPr="00321581">
        <w:rPr>
          <w:sz w:val="22"/>
          <w:szCs w:val="22"/>
          <w:lang w:val="en-US"/>
        </w:rPr>
        <w:t>]: New York: Basic Books, 2013.</w:t>
      </w:r>
    </w:p>
    <w:p w14:paraId="2C364428" w14:textId="77777777" w:rsidR="001F56FD" w:rsidRPr="00321581" w:rsidRDefault="001F56FD" w:rsidP="001F56FD">
      <w:pPr>
        <w:pStyle w:val="TF-refernciasITEM"/>
        <w:rPr>
          <w:sz w:val="22"/>
          <w:szCs w:val="22"/>
        </w:rPr>
      </w:pPr>
      <w:r w:rsidRPr="00321581">
        <w:rPr>
          <w:sz w:val="22"/>
          <w:szCs w:val="22"/>
          <w:lang w:val="en-US"/>
        </w:rPr>
        <w:t xml:space="preserve">ORGANISTA, </w:t>
      </w:r>
      <w:proofErr w:type="spellStart"/>
      <w:r w:rsidRPr="00321581">
        <w:rPr>
          <w:sz w:val="22"/>
          <w:szCs w:val="22"/>
          <w:lang w:val="en-US"/>
        </w:rPr>
        <w:t>Cássio</w:t>
      </w:r>
      <w:proofErr w:type="spellEnd"/>
      <w:r w:rsidRPr="00321581">
        <w:rPr>
          <w:sz w:val="22"/>
          <w:szCs w:val="22"/>
          <w:lang w:val="en-US"/>
        </w:rPr>
        <w:t xml:space="preserve"> Augusto Machado. </w:t>
      </w:r>
      <w:r w:rsidRPr="00321581">
        <w:rPr>
          <w:b/>
          <w:bCs/>
          <w:sz w:val="22"/>
          <w:szCs w:val="22"/>
        </w:rPr>
        <w:t xml:space="preserve">CrossFit®: benefícios e métodos da prática </w:t>
      </w:r>
      <w:proofErr w:type="spellStart"/>
      <w:r w:rsidRPr="00321581">
        <w:rPr>
          <w:b/>
          <w:bCs/>
          <w:sz w:val="22"/>
          <w:szCs w:val="22"/>
        </w:rPr>
        <w:t>vs</w:t>
      </w:r>
      <w:proofErr w:type="spellEnd"/>
      <w:r w:rsidRPr="00321581">
        <w:rPr>
          <w:b/>
          <w:bCs/>
          <w:sz w:val="22"/>
          <w:szCs w:val="22"/>
        </w:rPr>
        <w:t xml:space="preserve"> treinamento resistido tradicional</w:t>
      </w:r>
      <w:r w:rsidRPr="00321581">
        <w:rPr>
          <w:sz w:val="22"/>
          <w:szCs w:val="22"/>
        </w:rPr>
        <w:t xml:space="preserve">: uma breve revisão. Orientador: Mari Lúcia </w:t>
      </w:r>
      <w:proofErr w:type="spellStart"/>
      <w:r w:rsidRPr="00321581">
        <w:rPr>
          <w:sz w:val="22"/>
          <w:szCs w:val="22"/>
        </w:rPr>
        <w:t>Sbardelotto</w:t>
      </w:r>
      <w:proofErr w:type="spellEnd"/>
      <w:r w:rsidRPr="00321581">
        <w:rPr>
          <w:sz w:val="22"/>
          <w:szCs w:val="22"/>
        </w:rPr>
        <w:t>. 2018. Artigo Científico (Especialização em Medicina e Ciências do Exercício e do Esporte) - Universidade Regional Integrada do Alto Uruguai e das Missões, [</w:t>
      </w:r>
      <w:r w:rsidRPr="00321581">
        <w:rPr>
          <w:i/>
          <w:iCs/>
          <w:sz w:val="22"/>
          <w:szCs w:val="22"/>
        </w:rPr>
        <w:t>S. l.</w:t>
      </w:r>
      <w:r w:rsidRPr="00321581">
        <w:rPr>
          <w:sz w:val="22"/>
          <w:szCs w:val="22"/>
        </w:rPr>
        <w:t>], 2018. p. 11. Disponível em: http://repositorio.uricer.edu.br/handle/35974/188. Acesso em: 17 abr. 2023.</w:t>
      </w:r>
    </w:p>
    <w:p w14:paraId="3EEA14A9" w14:textId="77777777" w:rsidR="001F56FD" w:rsidRPr="00321581" w:rsidRDefault="001F56FD" w:rsidP="001F56FD">
      <w:pPr>
        <w:pStyle w:val="TF-refernciasITEM"/>
        <w:rPr>
          <w:sz w:val="22"/>
          <w:szCs w:val="22"/>
        </w:rPr>
      </w:pPr>
      <w:r w:rsidRPr="00321581">
        <w:rPr>
          <w:sz w:val="22"/>
          <w:szCs w:val="22"/>
        </w:rPr>
        <w:t xml:space="preserve">PRESTES, Matheus </w:t>
      </w:r>
      <w:proofErr w:type="spellStart"/>
      <w:r w:rsidRPr="00321581">
        <w:rPr>
          <w:sz w:val="22"/>
          <w:szCs w:val="22"/>
        </w:rPr>
        <w:t>Plautz</w:t>
      </w:r>
      <w:proofErr w:type="spellEnd"/>
      <w:r w:rsidRPr="00321581">
        <w:rPr>
          <w:sz w:val="22"/>
          <w:szCs w:val="22"/>
        </w:rPr>
        <w:t>. </w:t>
      </w:r>
      <w:r w:rsidRPr="00321581">
        <w:rPr>
          <w:b/>
          <w:bCs/>
          <w:sz w:val="22"/>
          <w:szCs w:val="22"/>
        </w:rPr>
        <w:t>Estudo exploratório sobre design thinking no desenvolvimento de software</w:t>
      </w:r>
      <w:r w:rsidRPr="00321581">
        <w:rPr>
          <w:sz w:val="22"/>
          <w:szCs w:val="22"/>
        </w:rPr>
        <w:t xml:space="preserve">. Orientador: Sabrina dos Santos </w:t>
      </w:r>
      <w:proofErr w:type="spellStart"/>
      <w:r w:rsidRPr="00321581">
        <w:rPr>
          <w:sz w:val="22"/>
          <w:szCs w:val="22"/>
        </w:rPr>
        <w:t>Marczak</w:t>
      </w:r>
      <w:proofErr w:type="spellEnd"/>
      <w:r w:rsidRPr="00321581">
        <w:rPr>
          <w:sz w:val="22"/>
          <w:szCs w:val="22"/>
        </w:rPr>
        <w:t xml:space="preserve">. 2020. Dissertação (Mestrado em Ciência da Computação) - Pontifícia Universidade Católica do Rio Grande do Sul, Porto Alegre, 2020. </w:t>
      </w:r>
    </w:p>
    <w:p w14:paraId="4366D108" w14:textId="77777777" w:rsidR="001F56FD" w:rsidRPr="00321581" w:rsidRDefault="001F56FD" w:rsidP="001F56FD">
      <w:pPr>
        <w:pStyle w:val="TF-refernciasITEM"/>
        <w:rPr>
          <w:sz w:val="22"/>
          <w:szCs w:val="22"/>
        </w:rPr>
      </w:pPr>
      <w:r w:rsidRPr="00321581">
        <w:rPr>
          <w:sz w:val="22"/>
          <w:szCs w:val="22"/>
        </w:rPr>
        <w:lastRenderedPageBreak/>
        <w:t>SANTOS, David Willy Santana. </w:t>
      </w:r>
      <w:r w:rsidRPr="00321581">
        <w:rPr>
          <w:b/>
          <w:bCs/>
          <w:sz w:val="22"/>
          <w:szCs w:val="22"/>
        </w:rPr>
        <w:t>Os impactos da inatividade física na saúde pública</w:t>
      </w:r>
      <w:r w:rsidRPr="00321581">
        <w:rPr>
          <w:sz w:val="22"/>
          <w:szCs w:val="22"/>
        </w:rPr>
        <w:t xml:space="preserve">. Orientador: Tiago de Melo Ramos. 2021. Trabalho de Conclusão de Curso (Bacharelado em Educação Física) - </w:t>
      </w:r>
      <w:proofErr w:type="spellStart"/>
      <w:r w:rsidRPr="00321581">
        <w:rPr>
          <w:sz w:val="22"/>
          <w:szCs w:val="22"/>
        </w:rPr>
        <w:t>UniAGES</w:t>
      </w:r>
      <w:proofErr w:type="spellEnd"/>
      <w:r w:rsidRPr="00321581">
        <w:rPr>
          <w:sz w:val="22"/>
          <w:szCs w:val="22"/>
        </w:rPr>
        <w:t>, Paripiranga, 2021</w:t>
      </w:r>
    </w:p>
    <w:p w14:paraId="5A6DFC5E" w14:textId="77777777" w:rsidR="001F56FD" w:rsidRPr="00321581" w:rsidRDefault="001F56FD" w:rsidP="001F56FD">
      <w:pPr>
        <w:pStyle w:val="TF-refernciasITEM"/>
        <w:rPr>
          <w:sz w:val="22"/>
          <w:szCs w:val="22"/>
        </w:rPr>
      </w:pPr>
      <w:r w:rsidRPr="00321581">
        <w:rPr>
          <w:sz w:val="22"/>
          <w:szCs w:val="22"/>
        </w:rPr>
        <w:t>SCHERER, Fabiano De Vargas; AZOLIN, Beatriz R.; GUIMARÃES, Fernando C.; PAROLIN, Guilherme. Desenvolvimento de uma linha de mobiliário por meio de uma metodologia de design centrada no usuário. </w:t>
      </w:r>
      <w:r w:rsidRPr="00321581">
        <w:rPr>
          <w:b/>
          <w:bCs/>
          <w:sz w:val="22"/>
          <w:szCs w:val="22"/>
        </w:rPr>
        <w:t>Design &amp; Tecnologia</w:t>
      </w:r>
      <w:r w:rsidRPr="00321581">
        <w:rPr>
          <w:sz w:val="22"/>
          <w:szCs w:val="22"/>
        </w:rPr>
        <w:t>, [</w:t>
      </w:r>
      <w:r w:rsidRPr="00321581">
        <w:rPr>
          <w:i/>
          <w:iCs/>
          <w:sz w:val="22"/>
          <w:szCs w:val="22"/>
        </w:rPr>
        <w:t>S. l.</w:t>
      </w:r>
      <w:r w:rsidRPr="00321581">
        <w:rPr>
          <w:sz w:val="22"/>
          <w:szCs w:val="22"/>
        </w:rPr>
        <w:t>], v. 7, n. 14, p. 135-146, 1 jan. 2017.</w:t>
      </w:r>
    </w:p>
    <w:p w14:paraId="48778188" w14:textId="77777777" w:rsidR="001F56FD" w:rsidRPr="00321581" w:rsidRDefault="001F56FD" w:rsidP="001F56FD">
      <w:pPr>
        <w:pStyle w:val="TF-refernciasITEM"/>
        <w:rPr>
          <w:sz w:val="22"/>
          <w:szCs w:val="22"/>
        </w:rPr>
      </w:pPr>
      <w:r w:rsidRPr="00321581">
        <w:rPr>
          <w:sz w:val="22"/>
          <w:szCs w:val="22"/>
        </w:rPr>
        <w:t xml:space="preserve">SCHROEDER, Igor Gustavo. </w:t>
      </w:r>
      <w:r w:rsidRPr="00321581">
        <w:rPr>
          <w:b/>
          <w:bCs/>
          <w:sz w:val="22"/>
          <w:szCs w:val="22"/>
        </w:rPr>
        <w:t xml:space="preserve">Jogos Estudantis das Escolas Municipais de Ponta Grossa – PR: </w:t>
      </w:r>
      <w:r w:rsidRPr="00321581">
        <w:rPr>
          <w:sz w:val="22"/>
          <w:szCs w:val="22"/>
        </w:rPr>
        <w:t>a atuação dos professores de Educação Física na preparação das equipes esportivas. Orientador: Silvia Christina de Oliveira Madrid. 2021. Dissertação (Mestrado em Educação) – Universidade Estadual de Ponta Grossa, Ponta Grossa, 2021.</w:t>
      </w:r>
    </w:p>
    <w:p w14:paraId="2B2DC28C" w14:textId="77777777" w:rsidR="00FE3C8A" w:rsidRPr="00321581" w:rsidRDefault="00FE3C8A" w:rsidP="00FE3C8A">
      <w:pPr>
        <w:pStyle w:val="TF-refernciasITEM"/>
        <w:rPr>
          <w:sz w:val="22"/>
          <w:szCs w:val="22"/>
        </w:rPr>
      </w:pPr>
      <w:r w:rsidRPr="00321581">
        <w:rPr>
          <w:sz w:val="22"/>
          <w:szCs w:val="22"/>
        </w:rPr>
        <w:t xml:space="preserve">SESSO, Bruno. </w:t>
      </w:r>
      <w:r w:rsidRPr="00321581">
        <w:rPr>
          <w:b/>
          <w:bCs/>
          <w:sz w:val="22"/>
          <w:szCs w:val="22"/>
        </w:rPr>
        <w:t>Design centrado no usuário no desenvolvimento de software</w:t>
      </w:r>
      <w:r w:rsidRPr="00321581">
        <w:rPr>
          <w:sz w:val="22"/>
          <w:szCs w:val="22"/>
        </w:rPr>
        <w:t>. 2018. Trabalho de Conclusão de Curso (Bacharelado em Ciência da Computação), Universidade de São Paulo, São Paulo.</w:t>
      </w:r>
    </w:p>
    <w:p w14:paraId="2BB12103" w14:textId="77777777" w:rsidR="001F56FD" w:rsidRPr="00321581" w:rsidRDefault="001F56FD" w:rsidP="001F56FD">
      <w:pPr>
        <w:pStyle w:val="TF-refernciasITEM"/>
        <w:rPr>
          <w:sz w:val="22"/>
          <w:szCs w:val="22"/>
        </w:rPr>
      </w:pPr>
      <w:r w:rsidRPr="00321581">
        <w:rPr>
          <w:sz w:val="22"/>
          <w:szCs w:val="22"/>
        </w:rPr>
        <w:t xml:space="preserve">THEIS, Mara Rubia; SOUZA, George </w:t>
      </w:r>
      <w:proofErr w:type="spellStart"/>
      <w:r w:rsidRPr="00321581">
        <w:rPr>
          <w:sz w:val="22"/>
          <w:szCs w:val="22"/>
        </w:rPr>
        <w:t>George</w:t>
      </w:r>
      <w:proofErr w:type="spellEnd"/>
      <w:r w:rsidRPr="00321581">
        <w:rPr>
          <w:sz w:val="22"/>
          <w:szCs w:val="22"/>
        </w:rPr>
        <w:t xml:space="preserve"> André; FIALHO, Francisco Antônio Pereira; PEREIRA, Ricardo. A Importância da Prototipagem no Processo de Design e suas Relações como mídia do Conhecimento. </w:t>
      </w:r>
      <w:proofErr w:type="spellStart"/>
      <w:r w:rsidRPr="00321581">
        <w:rPr>
          <w:b/>
          <w:bCs/>
          <w:sz w:val="22"/>
          <w:szCs w:val="22"/>
        </w:rPr>
        <w:t>Ciki</w:t>
      </w:r>
      <w:proofErr w:type="spellEnd"/>
      <w:r w:rsidRPr="00321581">
        <w:rPr>
          <w:sz w:val="22"/>
          <w:szCs w:val="22"/>
        </w:rPr>
        <w:t>, Maringá, p. 1-15, 18 nov. 2021. Disponível em: https://proceeding.ciki.ufsc.br/index.php/ciki/article/download/1058/664/3990. Acesso em: 8 abr. 2023.</w:t>
      </w:r>
    </w:p>
    <w:p w14:paraId="454C4B6D" w14:textId="77777777" w:rsidR="001F56FD" w:rsidRPr="00321581" w:rsidRDefault="001F56FD" w:rsidP="001F56FD">
      <w:pPr>
        <w:pStyle w:val="TF-refernciasITEM"/>
        <w:rPr>
          <w:sz w:val="22"/>
          <w:szCs w:val="22"/>
        </w:rPr>
      </w:pPr>
      <w:r w:rsidRPr="00321581">
        <w:rPr>
          <w:sz w:val="22"/>
          <w:szCs w:val="22"/>
        </w:rPr>
        <w:t xml:space="preserve">TOLEDO, </w:t>
      </w:r>
      <w:proofErr w:type="spellStart"/>
      <w:r w:rsidRPr="00321581">
        <w:rPr>
          <w:sz w:val="22"/>
          <w:szCs w:val="22"/>
        </w:rPr>
        <w:t>Heglison</w:t>
      </w:r>
      <w:proofErr w:type="spellEnd"/>
      <w:r w:rsidRPr="00321581">
        <w:rPr>
          <w:sz w:val="22"/>
          <w:szCs w:val="22"/>
        </w:rPr>
        <w:t xml:space="preserve"> Custódio; MAROCOLO, Moacir. Ciência e Tecnologia aliadas ao esporte. </w:t>
      </w:r>
      <w:r w:rsidRPr="00321581">
        <w:rPr>
          <w:b/>
          <w:bCs/>
          <w:sz w:val="22"/>
          <w:szCs w:val="22"/>
        </w:rPr>
        <w:t>Arquivos em Ciências do Esporte</w:t>
      </w:r>
      <w:r w:rsidRPr="00321581">
        <w:rPr>
          <w:sz w:val="22"/>
          <w:szCs w:val="22"/>
        </w:rPr>
        <w:t>, p.</w:t>
      </w:r>
      <w:r w:rsidRPr="00321581">
        <w:rPr>
          <w:b/>
          <w:bCs/>
          <w:sz w:val="22"/>
          <w:szCs w:val="22"/>
        </w:rPr>
        <w:t xml:space="preserve"> </w:t>
      </w:r>
      <w:r w:rsidRPr="00321581">
        <w:rPr>
          <w:sz w:val="22"/>
          <w:szCs w:val="22"/>
        </w:rPr>
        <w:t>55-56, 2019. Disponível em: https://seer.uftm.edu.br/revistaeletronica/index.php/aces/article/view/4743/4541. Acesso em: 20 abr. 2023.</w:t>
      </w:r>
    </w:p>
    <w:p w14:paraId="1AF67E8D" w14:textId="77777777" w:rsidR="001F56FD" w:rsidRDefault="001F56FD" w:rsidP="001F56FD">
      <w:pPr>
        <w:pStyle w:val="TF-refernciasITEM"/>
        <w:rPr>
          <w:sz w:val="22"/>
          <w:szCs w:val="22"/>
        </w:rPr>
      </w:pPr>
      <w:r w:rsidRPr="00321581">
        <w:rPr>
          <w:sz w:val="22"/>
          <w:szCs w:val="22"/>
        </w:rPr>
        <w:t xml:space="preserve">WILTGEN, Felipe. Protótipos e Prototipagem Rápida Aditiva sua Importância no Auxílio do Desenvolvimento Científico e Tecnológico. </w:t>
      </w:r>
      <w:r w:rsidRPr="00321581">
        <w:rPr>
          <w:b/>
          <w:bCs/>
          <w:sz w:val="22"/>
          <w:szCs w:val="22"/>
        </w:rPr>
        <w:t>10º Congresso Brasileiro de Engenharia de Fabricação</w:t>
      </w:r>
      <w:r w:rsidRPr="00321581">
        <w:rPr>
          <w:sz w:val="22"/>
          <w:szCs w:val="22"/>
        </w:rPr>
        <w:t>, São Carlos, p. 1-6, 5 ago. 2019.</w:t>
      </w:r>
    </w:p>
    <w:p w14:paraId="1AEF922A" w14:textId="14D11DA5" w:rsidR="002C7155" w:rsidRDefault="00AA58FE" w:rsidP="00D3178B">
      <w:pPr>
        <w:pStyle w:val="TF-refernciasITEM"/>
        <w:rPr>
          <w:sz w:val="22"/>
          <w:szCs w:val="18"/>
        </w:rPr>
      </w:pPr>
      <w:r w:rsidRPr="00AA7843">
        <w:rPr>
          <w:sz w:val="22"/>
          <w:szCs w:val="18"/>
        </w:rPr>
        <w:t xml:space="preserve">WODENGAGE. Versão 2.8.94 [aplicativo de celular]. </w:t>
      </w:r>
      <w:proofErr w:type="spellStart"/>
      <w:r w:rsidRPr="00AA7843">
        <w:rPr>
          <w:sz w:val="22"/>
          <w:szCs w:val="18"/>
        </w:rPr>
        <w:t>Wodengage</w:t>
      </w:r>
      <w:proofErr w:type="spellEnd"/>
      <w:r w:rsidRPr="00AA7843">
        <w:rPr>
          <w:sz w:val="22"/>
          <w:szCs w:val="18"/>
        </w:rPr>
        <w:t xml:space="preserve"> LLC, 2022. Disponível em: https://www.wodengage.com/. Acesso em: 18 mar. 2023</w:t>
      </w:r>
      <w:r w:rsidR="002C7155">
        <w:rPr>
          <w:sz w:val="22"/>
          <w:szCs w:val="18"/>
        </w:rPr>
        <w:t>.</w:t>
      </w:r>
    </w:p>
    <w:tbl>
      <w:tblPr>
        <w:tblStyle w:val="Tabelacomgrade"/>
        <w:tblW w:w="0" w:type="auto"/>
        <w:tblLook w:val="04A0" w:firstRow="1" w:lastRow="0" w:firstColumn="1" w:lastColumn="0" w:noHBand="0" w:noVBand="1"/>
      </w:tblPr>
      <w:tblGrid>
        <w:gridCol w:w="9206"/>
      </w:tblGrid>
      <w:tr w:rsidR="002C7155" w14:paraId="40AB8A57" w14:textId="77777777" w:rsidTr="002C7155">
        <w:tc>
          <w:tcPr>
            <w:tcW w:w="9206" w:type="dxa"/>
          </w:tcPr>
          <w:p w14:paraId="3F80E067" w14:textId="721B6D2A" w:rsidR="002C7155" w:rsidRDefault="002C7155" w:rsidP="00D3178B">
            <w:pPr>
              <w:pStyle w:val="TF-refernciasITEM"/>
              <w:rPr>
                <w:sz w:val="22"/>
                <w:szCs w:val="18"/>
              </w:rPr>
            </w:pPr>
            <w:r>
              <w:rPr>
                <w:sz w:val="22"/>
                <w:szCs w:val="18"/>
              </w:rPr>
              <w:br w:type="page"/>
              <w:t>Observações</w:t>
            </w:r>
          </w:p>
          <w:p w14:paraId="6A4053F3" w14:textId="50E6B735" w:rsidR="002C7155" w:rsidRDefault="002C7155" w:rsidP="002C7155">
            <w:pPr>
              <w:pStyle w:val="TF-refernciasITEM"/>
              <w:jc w:val="both"/>
              <w:rPr>
                <w:sz w:val="22"/>
                <w:szCs w:val="18"/>
              </w:rPr>
            </w:pPr>
            <w:r>
              <w:rPr>
                <w:sz w:val="22"/>
                <w:szCs w:val="18"/>
              </w:rPr>
              <w:t xml:space="preserve">As heurísticas de Nielsen constam em dois RNF por minha solicitação, devido que elas são utilizadas tanto na construção da solução, pois a solução será guiada pelas heurísticas de Nielsen e pelo Material Design, como elas são utilizadas na avaliação pelo Método RURUCAg. </w:t>
            </w:r>
          </w:p>
          <w:p w14:paraId="6A90BD6F" w14:textId="4C488298" w:rsidR="002C7155" w:rsidRDefault="002C7155" w:rsidP="002C7155">
            <w:pPr>
              <w:pStyle w:val="TF-refernciasITEM"/>
              <w:jc w:val="both"/>
              <w:rPr>
                <w:sz w:val="22"/>
                <w:szCs w:val="18"/>
              </w:rPr>
            </w:pPr>
            <w:r>
              <w:rPr>
                <w:sz w:val="22"/>
                <w:szCs w:val="18"/>
              </w:rPr>
              <w:t>Por isso, os dois RNF foram mantidos.</w:t>
            </w:r>
          </w:p>
          <w:p w14:paraId="24CB7013" w14:textId="77777777" w:rsidR="002C7155" w:rsidRDefault="002C7155" w:rsidP="00D3178B">
            <w:pPr>
              <w:pStyle w:val="TF-refernciasITEM"/>
              <w:rPr>
                <w:sz w:val="22"/>
                <w:szCs w:val="18"/>
              </w:rPr>
            </w:pPr>
          </w:p>
          <w:p w14:paraId="3FEB4B10" w14:textId="575568EE" w:rsidR="002C7155" w:rsidRDefault="002C7155" w:rsidP="00D3178B">
            <w:pPr>
              <w:pStyle w:val="TF-refernciasITEM"/>
              <w:rPr>
                <w:sz w:val="22"/>
                <w:szCs w:val="18"/>
              </w:rPr>
            </w:pPr>
          </w:p>
        </w:tc>
      </w:tr>
    </w:tbl>
    <w:p w14:paraId="011B712B" w14:textId="77777777" w:rsidR="00777364" w:rsidRDefault="00777364" w:rsidP="00D3178B">
      <w:pPr>
        <w:pStyle w:val="TF-refernciasITEM"/>
        <w:rPr>
          <w:sz w:val="22"/>
          <w:szCs w:val="18"/>
        </w:rPr>
      </w:pPr>
    </w:p>
    <w:p w14:paraId="7E46A423" w14:textId="4010275A" w:rsidR="00D523D7" w:rsidRDefault="00D523D7">
      <w:pPr>
        <w:keepNext w:val="0"/>
        <w:keepLines w:val="0"/>
        <w:rPr>
          <w:sz w:val="22"/>
          <w:szCs w:val="18"/>
        </w:rPr>
      </w:pPr>
      <w:r>
        <w:rPr>
          <w:sz w:val="22"/>
          <w:szCs w:val="18"/>
        </w:rPr>
        <w:br w:type="page"/>
      </w:r>
    </w:p>
    <w:p w14:paraId="57FA1738" w14:textId="77777777" w:rsidR="00D523D7" w:rsidRDefault="00D523D7" w:rsidP="00D523D7">
      <w:pPr>
        <w:pStyle w:val="TF-xAvalTTULO"/>
      </w:pPr>
      <w:r w:rsidRPr="00340EA0">
        <w:lastRenderedPageBreak/>
        <w:t>FORMULÁRIO  DE  avaliação</w:t>
      </w:r>
      <w:r>
        <w:t xml:space="preserve"> SIS Acadêmico</w:t>
      </w:r>
    </w:p>
    <w:p w14:paraId="30599B48" w14:textId="77777777" w:rsidR="00D523D7" w:rsidRDefault="00D523D7" w:rsidP="00D523D7">
      <w:pPr>
        <w:pStyle w:val="TF-xAvalTTULO"/>
      </w:pPr>
      <w:r>
        <w:t>P</w:t>
      </w:r>
      <w:r w:rsidRPr="00340EA0">
        <w:t>ROFESSOR TCC I</w:t>
      </w:r>
      <w:r>
        <w:t xml:space="preserve"> – projeto</w:t>
      </w:r>
    </w:p>
    <w:p w14:paraId="78A6EE1F" w14:textId="77777777" w:rsidR="00D523D7" w:rsidRDefault="00D523D7" w:rsidP="00D523D7">
      <w:pPr>
        <w:pStyle w:val="TF-xAvalLINHA"/>
      </w:pPr>
      <w:r w:rsidRPr="00320BFA">
        <w:t>Avaliador(a):</w:t>
      </w:r>
      <w:r w:rsidRPr="00320BFA">
        <w:tab/>
      </w:r>
      <w:r>
        <w:t>Dalton Solano dos Reis</w:t>
      </w:r>
    </w:p>
    <w:p w14:paraId="370A1AB7" w14:textId="77777777" w:rsidR="00D523D7" w:rsidRPr="00320BFA" w:rsidRDefault="00D523D7" w:rsidP="00D523D7">
      <w:pPr>
        <w:pStyle w:val="TF-xAvalLINHA"/>
      </w:pPr>
    </w:p>
    <w:tbl>
      <w:tblPr>
        <w:tblW w:w="5000" w:type="pct"/>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359"/>
        <w:gridCol w:w="7365"/>
        <w:gridCol w:w="493"/>
        <w:gridCol w:w="498"/>
        <w:gridCol w:w="491"/>
      </w:tblGrid>
      <w:tr w:rsidR="00D523D7" w:rsidRPr="00320BFA" w14:paraId="5267007A" w14:textId="77777777" w:rsidTr="007F478B">
        <w:trPr>
          <w:cantSplit/>
          <w:trHeight w:val="1071"/>
          <w:jc w:val="center"/>
        </w:trPr>
        <w:tc>
          <w:tcPr>
            <w:tcW w:w="4193" w:type="pct"/>
            <w:gridSpan w:val="2"/>
            <w:tcBorders>
              <w:top w:val="single" w:sz="12" w:space="0" w:color="auto"/>
              <w:left w:val="single" w:sz="12" w:space="0" w:color="auto"/>
              <w:bottom w:val="single" w:sz="12" w:space="0" w:color="auto"/>
              <w:right w:val="single" w:sz="4" w:space="0" w:color="auto"/>
            </w:tcBorders>
            <w:vAlign w:val="center"/>
            <w:hideMark/>
          </w:tcPr>
          <w:p w14:paraId="19AFB746" w14:textId="77777777" w:rsidR="00D523D7" w:rsidRPr="00320BFA" w:rsidRDefault="00D523D7" w:rsidP="007F478B">
            <w:pPr>
              <w:pStyle w:val="TF-xAvalITEMTABELA"/>
            </w:pPr>
            <w:r w:rsidRPr="00320BFA">
              <w:t>ASPECTOS   AVALIADOS</w:t>
            </w:r>
          </w:p>
        </w:tc>
        <w:tc>
          <w:tcPr>
            <w:tcW w:w="269" w:type="pct"/>
            <w:tcBorders>
              <w:top w:val="single" w:sz="12" w:space="0" w:color="auto"/>
              <w:left w:val="single" w:sz="4" w:space="0" w:color="auto"/>
              <w:bottom w:val="single" w:sz="12" w:space="0" w:color="auto"/>
              <w:right w:val="single" w:sz="4" w:space="0" w:color="auto"/>
            </w:tcBorders>
            <w:textDirection w:val="btLr"/>
            <w:hideMark/>
          </w:tcPr>
          <w:p w14:paraId="0516B546" w14:textId="77777777" w:rsidR="00D523D7" w:rsidRPr="00320BFA" w:rsidRDefault="00D523D7" w:rsidP="007F478B">
            <w:pPr>
              <w:pStyle w:val="TF-xAvalITEMTABELA"/>
            </w:pPr>
            <w:r w:rsidRPr="00320BFA">
              <w:t>atende</w:t>
            </w:r>
          </w:p>
        </w:tc>
        <w:tc>
          <w:tcPr>
            <w:tcW w:w="271" w:type="pct"/>
            <w:tcBorders>
              <w:top w:val="single" w:sz="12" w:space="0" w:color="auto"/>
              <w:left w:val="single" w:sz="4" w:space="0" w:color="auto"/>
              <w:bottom w:val="single" w:sz="12" w:space="0" w:color="auto"/>
              <w:right w:val="single" w:sz="4" w:space="0" w:color="auto"/>
            </w:tcBorders>
            <w:textDirection w:val="btLr"/>
            <w:hideMark/>
          </w:tcPr>
          <w:p w14:paraId="533504C9" w14:textId="77777777" w:rsidR="00D523D7" w:rsidRPr="00320BFA" w:rsidRDefault="00D523D7" w:rsidP="007F478B">
            <w:pPr>
              <w:pStyle w:val="TF-xAvalITEMTABELA"/>
            </w:pPr>
            <w:r w:rsidRPr="00320BFA">
              <w:t>atende parcialmente</w:t>
            </w:r>
          </w:p>
        </w:tc>
        <w:tc>
          <w:tcPr>
            <w:tcW w:w="267" w:type="pct"/>
            <w:tcBorders>
              <w:top w:val="single" w:sz="12" w:space="0" w:color="auto"/>
              <w:left w:val="single" w:sz="4" w:space="0" w:color="auto"/>
              <w:bottom w:val="single" w:sz="12" w:space="0" w:color="auto"/>
              <w:right w:val="single" w:sz="12" w:space="0" w:color="auto"/>
            </w:tcBorders>
            <w:textDirection w:val="btLr"/>
            <w:hideMark/>
          </w:tcPr>
          <w:p w14:paraId="3405825D" w14:textId="77777777" w:rsidR="00D523D7" w:rsidRPr="00320BFA" w:rsidRDefault="00D523D7" w:rsidP="007F478B">
            <w:pPr>
              <w:pStyle w:val="TF-xAvalITEMTABELA"/>
            </w:pPr>
            <w:r w:rsidRPr="00320BFA">
              <w:t>não atende</w:t>
            </w:r>
          </w:p>
        </w:tc>
      </w:tr>
      <w:tr w:rsidR="00D523D7" w:rsidRPr="00320BFA" w14:paraId="05EF7AC4" w14:textId="77777777" w:rsidTr="007F478B">
        <w:trPr>
          <w:cantSplit/>
          <w:trHeight w:val="319"/>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tcFitText/>
            <w:vAlign w:val="center"/>
            <w:hideMark/>
          </w:tcPr>
          <w:p w14:paraId="548A283A" w14:textId="77777777" w:rsidR="00D523D7" w:rsidRPr="00320BFA" w:rsidRDefault="00D523D7" w:rsidP="007F478B">
            <w:pPr>
              <w:pStyle w:val="TF-xAvalITEMTABELA"/>
            </w:pPr>
            <w:r w:rsidRPr="00934A37">
              <w:t>ASPECTOS TÉCNICOS</w:t>
            </w:r>
          </w:p>
        </w:tc>
        <w:tc>
          <w:tcPr>
            <w:tcW w:w="4001" w:type="pct"/>
            <w:tcBorders>
              <w:top w:val="single" w:sz="12" w:space="0" w:color="auto"/>
              <w:left w:val="single" w:sz="4" w:space="0" w:color="auto"/>
              <w:bottom w:val="single" w:sz="4" w:space="0" w:color="auto"/>
              <w:right w:val="single" w:sz="4" w:space="0" w:color="auto"/>
            </w:tcBorders>
            <w:hideMark/>
          </w:tcPr>
          <w:p w14:paraId="53362617" w14:textId="77777777" w:rsidR="00D523D7" w:rsidRPr="00320BFA" w:rsidRDefault="00D523D7" w:rsidP="007F478B">
            <w:pPr>
              <w:pStyle w:val="TF-xAvalITEM"/>
              <w:numPr>
                <w:ilvl w:val="0"/>
                <w:numId w:val="12"/>
              </w:numPr>
            </w:pPr>
            <w:r w:rsidRPr="00320BFA">
              <w:t>INTRODUÇÃO</w:t>
            </w:r>
          </w:p>
          <w:p w14:paraId="5F602535" w14:textId="77777777" w:rsidR="00D523D7" w:rsidRPr="00320BFA" w:rsidRDefault="00D523D7" w:rsidP="007F478B">
            <w:pPr>
              <w:pStyle w:val="TF-xAvalITEMDETALHE"/>
            </w:pPr>
            <w:r w:rsidRPr="00320BFA">
              <w:t>O tema de pesquisa está devidamente contextualizado/delimitado?</w:t>
            </w:r>
          </w:p>
        </w:tc>
        <w:tc>
          <w:tcPr>
            <w:tcW w:w="269" w:type="pct"/>
            <w:tcBorders>
              <w:top w:val="single" w:sz="12" w:space="0" w:color="auto"/>
              <w:left w:val="single" w:sz="4" w:space="0" w:color="auto"/>
              <w:bottom w:val="single" w:sz="4" w:space="0" w:color="auto"/>
              <w:right w:val="single" w:sz="4" w:space="0" w:color="auto"/>
            </w:tcBorders>
          </w:tcPr>
          <w:p w14:paraId="06804ED4" w14:textId="46F7D5DB" w:rsidR="00D523D7" w:rsidRPr="00320BFA" w:rsidRDefault="00980B10" w:rsidP="007F478B">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035CD610" w14:textId="77777777" w:rsidR="00D523D7" w:rsidRPr="00320BFA" w:rsidRDefault="00D523D7" w:rsidP="007F478B">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1B8CDC63" w14:textId="77777777" w:rsidR="00D523D7" w:rsidRPr="00320BFA" w:rsidRDefault="00D523D7" w:rsidP="007F478B">
            <w:pPr>
              <w:keepNext w:val="0"/>
              <w:keepLines w:val="0"/>
              <w:ind w:left="709" w:hanging="709"/>
              <w:jc w:val="center"/>
              <w:rPr>
                <w:sz w:val="18"/>
              </w:rPr>
            </w:pPr>
          </w:p>
        </w:tc>
      </w:tr>
      <w:tr w:rsidR="00D523D7" w:rsidRPr="00320BFA" w14:paraId="02179B40" w14:textId="77777777" w:rsidTr="007F478B">
        <w:trPr>
          <w:cantSplit/>
          <w:trHeight w:val="245"/>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F45588A"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2628DD6" w14:textId="77777777" w:rsidR="00D523D7" w:rsidRPr="00320BFA" w:rsidRDefault="00D523D7" w:rsidP="007F478B">
            <w:pPr>
              <w:pStyle w:val="TF-xAvalITEMDETALHE"/>
            </w:pPr>
            <w:r w:rsidRPr="00320BFA">
              <w:t>O problema está claramente formulado?</w:t>
            </w:r>
          </w:p>
        </w:tc>
        <w:tc>
          <w:tcPr>
            <w:tcW w:w="269" w:type="pct"/>
            <w:tcBorders>
              <w:top w:val="single" w:sz="4" w:space="0" w:color="auto"/>
              <w:left w:val="single" w:sz="4" w:space="0" w:color="auto"/>
              <w:bottom w:val="single" w:sz="4" w:space="0" w:color="auto"/>
              <w:right w:val="single" w:sz="4" w:space="0" w:color="auto"/>
            </w:tcBorders>
          </w:tcPr>
          <w:p w14:paraId="09E80D35" w14:textId="60E074B6"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64F6227"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E7538FA" w14:textId="77777777" w:rsidR="00D523D7" w:rsidRPr="00320BFA" w:rsidRDefault="00D523D7" w:rsidP="007F478B">
            <w:pPr>
              <w:keepNext w:val="0"/>
              <w:keepLines w:val="0"/>
              <w:ind w:left="709" w:hanging="709"/>
              <w:jc w:val="center"/>
              <w:rPr>
                <w:sz w:val="18"/>
              </w:rPr>
            </w:pPr>
          </w:p>
        </w:tc>
      </w:tr>
      <w:tr w:rsidR="00D523D7" w:rsidRPr="00320BFA" w14:paraId="1DA2D114"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EABA437"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9C7B423" w14:textId="77777777" w:rsidR="00D523D7" w:rsidRPr="00320BFA" w:rsidRDefault="00D523D7" w:rsidP="007F478B">
            <w:pPr>
              <w:pStyle w:val="TF-xAvalITEM"/>
              <w:numPr>
                <w:ilvl w:val="0"/>
                <w:numId w:val="12"/>
              </w:numPr>
            </w:pPr>
            <w:r w:rsidRPr="00320BFA">
              <w:t>OBJETIVOS</w:t>
            </w:r>
          </w:p>
          <w:p w14:paraId="7D56919B" w14:textId="77777777" w:rsidR="00D523D7" w:rsidRPr="00320BFA" w:rsidRDefault="00D523D7" w:rsidP="007F478B">
            <w:pPr>
              <w:pStyle w:val="TF-xAvalITEMDETALHE"/>
            </w:pPr>
            <w:r w:rsidRPr="00320BFA">
              <w:t>O objetivo principal está claramente definido e é passível de ser alcançado?</w:t>
            </w:r>
          </w:p>
        </w:tc>
        <w:tc>
          <w:tcPr>
            <w:tcW w:w="269" w:type="pct"/>
            <w:tcBorders>
              <w:top w:val="single" w:sz="4" w:space="0" w:color="auto"/>
              <w:left w:val="single" w:sz="4" w:space="0" w:color="auto"/>
              <w:bottom w:val="single" w:sz="4" w:space="0" w:color="auto"/>
              <w:right w:val="single" w:sz="4" w:space="0" w:color="auto"/>
            </w:tcBorders>
          </w:tcPr>
          <w:p w14:paraId="7D1CE0EA" w14:textId="296CBA05"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7ED69B7"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9FD834C" w14:textId="77777777" w:rsidR="00D523D7" w:rsidRPr="00320BFA" w:rsidRDefault="00D523D7" w:rsidP="007F478B">
            <w:pPr>
              <w:keepNext w:val="0"/>
              <w:keepLines w:val="0"/>
              <w:ind w:left="709" w:hanging="709"/>
              <w:jc w:val="center"/>
              <w:rPr>
                <w:sz w:val="18"/>
              </w:rPr>
            </w:pPr>
          </w:p>
        </w:tc>
      </w:tr>
      <w:tr w:rsidR="00D523D7" w:rsidRPr="00320BFA" w14:paraId="3E707087" w14:textId="77777777" w:rsidTr="007F478B">
        <w:trPr>
          <w:cantSplit/>
          <w:trHeight w:val="130"/>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A3BB746"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2FF2A517" w14:textId="77777777" w:rsidR="00D523D7" w:rsidRPr="00320BFA" w:rsidRDefault="00D523D7" w:rsidP="007F478B">
            <w:pPr>
              <w:pStyle w:val="TF-xAvalITEMDETALHE"/>
            </w:pPr>
            <w:r w:rsidRPr="00320BFA">
              <w:t xml:space="preserve">Os objetivos específicos são coerentes com o objetivo principal? </w:t>
            </w:r>
          </w:p>
        </w:tc>
        <w:tc>
          <w:tcPr>
            <w:tcW w:w="269" w:type="pct"/>
            <w:tcBorders>
              <w:top w:val="single" w:sz="4" w:space="0" w:color="auto"/>
              <w:left w:val="single" w:sz="4" w:space="0" w:color="auto"/>
              <w:bottom w:val="single" w:sz="4" w:space="0" w:color="auto"/>
              <w:right w:val="single" w:sz="4" w:space="0" w:color="auto"/>
            </w:tcBorders>
          </w:tcPr>
          <w:p w14:paraId="0AB420BA" w14:textId="1D43528D"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3B5829FB"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04F54AE" w14:textId="77777777" w:rsidR="00D523D7" w:rsidRPr="00320BFA" w:rsidRDefault="00D523D7" w:rsidP="007F478B">
            <w:pPr>
              <w:keepNext w:val="0"/>
              <w:keepLines w:val="0"/>
              <w:ind w:left="709" w:hanging="709"/>
              <w:jc w:val="center"/>
              <w:rPr>
                <w:sz w:val="18"/>
              </w:rPr>
            </w:pPr>
          </w:p>
        </w:tc>
      </w:tr>
      <w:tr w:rsidR="00D523D7" w:rsidRPr="00320BFA" w14:paraId="4AACBAF3" w14:textId="77777777" w:rsidTr="007F478B">
        <w:trPr>
          <w:cantSplit/>
          <w:trHeight w:val="413"/>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A99B24C"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55A03D8" w14:textId="77777777" w:rsidR="00D523D7" w:rsidRPr="00320BFA" w:rsidRDefault="00D523D7" w:rsidP="007F478B">
            <w:pPr>
              <w:pStyle w:val="TF-xAvalITEM"/>
              <w:numPr>
                <w:ilvl w:val="0"/>
                <w:numId w:val="12"/>
              </w:numPr>
            </w:pPr>
            <w:r w:rsidRPr="00320BFA">
              <w:t>TRABALHOS CORRELATOS</w:t>
            </w:r>
          </w:p>
          <w:p w14:paraId="19526796" w14:textId="77777777" w:rsidR="00D523D7" w:rsidRPr="00320BFA" w:rsidRDefault="00D523D7" w:rsidP="007F478B">
            <w:pPr>
              <w:pStyle w:val="TF-xAvalITEMDETALHE"/>
            </w:pPr>
            <w:r w:rsidRPr="00320BFA">
              <w:t>São apresentados trabalhos correlatos, bem como descritas as principais funcionalidades e os pontos fortes e fracos?</w:t>
            </w:r>
          </w:p>
        </w:tc>
        <w:tc>
          <w:tcPr>
            <w:tcW w:w="269" w:type="pct"/>
            <w:tcBorders>
              <w:top w:val="single" w:sz="4" w:space="0" w:color="auto"/>
              <w:left w:val="single" w:sz="4" w:space="0" w:color="auto"/>
              <w:bottom w:val="single" w:sz="4" w:space="0" w:color="auto"/>
              <w:right w:val="single" w:sz="4" w:space="0" w:color="auto"/>
            </w:tcBorders>
          </w:tcPr>
          <w:p w14:paraId="095CB18C" w14:textId="17241B96"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44140959"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4FB76BBB" w14:textId="77777777" w:rsidR="00D523D7" w:rsidRPr="00320BFA" w:rsidRDefault="00D523D7" w:rsidP="007F478B">
            <w:pPr>
              <w:keepNext w:val="0"/>
              <w:keepLines w:val="0"/>
              <w:ind w:left="709" w:hanging="709"/>
              <w:jc w:val="center"/>
              <w:rPr>
                <w:sz w:val="18"/>
              </w:rPr>
            </w:pPr>
          </w:p>
        </w:tc>
      </w:tr>
      <w:tr w:rsidR="00D523D7" w:rsidRPr="00320BFA" w14:paraId="6DDB7A91"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F8CEA32"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C016BE9" w14:textId="77777777" w:rsidR="00D523D7" w:rsidRPr="00320BFA" w:rsidRDefault="00D523D7" w:rsidP="007F478B">
            <w:pPr>
              <w:pStyle w:val="TF-xAvalITEM"/>
              <w:numPr>
                <w:ilvl w:val="0"/>
                <w:numId w:val="12"/>
              </w:numPr>
            </w:pPr>
            <w:r w:rsidRPr="00320BFA">
              <w:t>JUSTIFICATIVA</w:t>
            </w:r>
          </w:p>
          <w:p w14:paraId="1D95AB21" w14:textId="77777777" w:rsidR="00D523D7" w:rsidRPr="00320BFA" w:rsidRDefault="00D523D7" w:rsidP="007F478B">
            <w:pPr>
              <w:pStyle w:val="TF-xAvalITEMDETALHE"/>
            </w:pPr>
            <w:r w:rsidRPr="00320BFA">
              <w:t>Foi apresentado e discutido um quadro relacionando os trabalhos correlatos e suas principais funcionalidades com a proposta apresentada?</w:t>
            </w:r>
          </w:p>
        </w:tc>
        <w:tc>
          <w:tcPr>
            <w:tcW w:w="269" w:type="pct"/>
            <w:tcBorders>
              <w:top w:val="single" w:sz="4" w:space="0" w:color="auto"/>
              <w:left w:val="single" w:sz="4" w:space="0" w:color="auto"/>
              <w:bottom w:val="single" w:sz="4" w:space="0" w:color="auto"/>
              <w:right w:val="single" w:sz="4" w:space="0" w:color="auto"/>
            </w:tcBorders>
          </w:tcPr>
          <w:p w14:paraId="11D2D088" w14:textId="24A9CBA8"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F96A614"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316E41B5" w14:textId="77777777" w:rsidR="00D523D7" w:rsidRPr="00320BFA" w:rsidRDefault="00D523D7" w:rsidP="007F478B">
            <w:pPr>
              <w:keepNext w:val="0"/>
              <w:keepLines w:val="0"/>
              <w:ind w:left="709" w:hanging="709"/>
              <w:jc w:val="center"/>
              <w:rPr>
                <w:sz w:val="18"/>
              </w:rPr>
            </w:pPr>
          </w:p>
        </w:tc>
      </w:tr>
      <w:tr w:rsidR="00D523D7" w:rsidRPr="00320BFA" w14:paraId="39D736FA"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7FA0743"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DF54F1B" w14:textId="77777777" w:rsidR="00D523D7" w:rsidRPr="00320BFA" w:rsidRDefault="00D523D7" w:rsidP="007F478B">
            <w:pPr>
              <w:pStyle w:val="TF-xAvalITEMDETALHE"/>
            </w:pPr>
            <w:r w:rsidRPr="00320BFA">
              <w:t>São apresentados argumentos científicos, técnicos ou metodológicos que justificam a proposta?</w:t>
            </w:r>
          </w:p>
        </w:tc>
        <w:tc>
          <w:tcPr>
            <w:tcW w:w="269" w:type="pct"/>
            <w:tcBorders>
              <w:top w:val="single" w:sz="4" w:space="0" w:color="auto"/>
              <w:left w:val="single" w:sz="4" w:space="0" w:color="auto"/>
              <w:bottom w:val="single" w:sz="4" w:space="0" w:color="auto"/>
              <w:right w:val="single" w:sz="4" w:space="0" w:color="auto"/>
            </w:tcBorders>
          </w:tcPr>
          <w:p w14:paraId="76E8C0BB" w14:textId="4B52F722"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5A36C4F0"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22E0089" w14:textId="77777777" w:rsidR="00D523D7" w:rsidRPr="00320BFA" w:rsidRDefault="00D523D7" w:rsidP="007F478B">
            <w:pPr>
              <w:keepNext w:val="0"/>
              <w:keepLines w:val="0"/>
              <w:ind w:left="709" w:hanging="709"/>
              <w:jc w:val="center"/>
              <w:rPr>
                <w:sz w:val="18"/>
              </w:rPr>
            </w:pPr>
          </w:p>
        </w:tc>
      </w:tr>
      <w:tr w:rsidR="00D523D7" w:rsidRPr="00320BFA" w14:paraId="38F97EE0"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064D8F0"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07E31794" w14:textId="77777777" w:rsidR="00D523D7" w:rsidRPr="00320BFA" w:rsidRDefault="00D523D7" w:rsidP="007F478B">
            <w:pPr>
              <w:pStyle w:val="TF-xAvalITEMDETALHE"/>
            </w:pPr>
            <w:r w:rsidRPr="00320BFA">
              <w:t>São apresentadas as contribuições teóricas, práticas ou sociais que justificam a proposta?</w:t>
            </w:r>
          </w:p>
        </w:tc>
        <w:tc>
          <w:tcPr>
            <w:tcW w:w="269" w:type="pct"/>
            <w:tcBorders>
              <w:top w:val="single" w:sz="4" w:space="0" w:color="auto"/>
              <w:left w:val="single" w:sz="4" w:space="0" w:color="auto"/>
              <w:bottom w:val="single" w:sz="4" w:space="0" w:color="auto"/>
              <w:right w:val="single" w:sz="4" w:space="0" w:color="auto"/>
            </w:tcBorders>
          </w:tcPr>
          <w:p w14:paraId="2E0C3892" w14:textId="5CC0983D"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5E30E89"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12B15AEA" w14:textId="77777777" w:rsidR="00D523D7" w:rsidRPr="00320BFA" w:rsidRDefault="00D523D7" w:rsidP="007F478B">
            <w:pPr>
              <w:keepNext w:val="0"/>
              <w:keepLines w:val="0"/>
              <w:ind w:left="709" w:hanging="709"/>
              <w:jc w:val="center"/>
              <w:rPr>
                <w:sz w:val="18"/>
              </w:rPr>
            </w:pPr>
          </w:p>
        </w:tc>
      </w:tr>
      <w:tr w:rsidR="00D523D7" w:rsidRPr="00320BFA" w14:paraId="72D2D0F7"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685363C"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F7E73FD" w14:textId="77777777" w:rsidR="00D523D7" w:rsidRPr="00320BFA" w:rsidRDefault="00D523D7" w:rsidP="007F478B">
            <w:pPr>
              <w:pStyle w:val="TF-xAvalITEM"/>
              <w:numPr>
                <w:ilvl w:val="0"/>
                <w:numId w:val="12"/>
              </w:numPr>
            </w:pPr>
            <w:r w:rsidRPr="00320BFA">
              <w:t>REQUISITOS PRINCIPAIS DO PROBLEMA A SER TRABALHADO</w:t>
            </w:r>
          </w:p>
          <w:p w14:paraId="413482BB" w14:textId="77777777" w:rsidR="00D523D7" w:rsidRPr="00320BFA" w:rsidRDefault="00D523D7" w:rsidP="007F478B">
            <w:pPr>
              <w:pStyle w:val="TF-xAvalITEMDETALHE"/>
            </w:pPr>
            <w:r w:rsidRPr="00320BFA">
              <w:t xml:space="preserve">Os requisitos funcionais e não funcionais foram claramente descritos?  </w:t>
            </w:r>
          </w:p>
        </w:tc>
        <w:tc>
          <w:tcPr>
            <w:tcW w:w="269" w:type="pct"/>
            <w:tcBorders>
              <w:top w:val="single" w:sz="4" w:space="0" w:color="auto"/>
              <w:left w:val="single" w:sz="4" w:space="0" w:color="auto"/>
              <w:bottom w:val="single" w:sz="4" w:space="0" w:color="auto"/>
              <w:right w:val="single" w:sz="4" w:space="0" w:color="auto"/>
            </w:tcBorders>
          </w:tcPr>
          <w:p w14:paraId="16882743" w14:textId="21E4444A"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0056FB54"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3F46BA8" w14:textId="77777777" w:rsidR="00D523D7" w:rsidRPr="00320BFA" w:rsidRDefault="00D523D7" w:rsidP="007F478B">
            <w:pPr>
              <w:keepNext w:val="0"/>
              <w:keepLines w:val="0"/>
              <w:ind w:left="709" w:hanging="709"/>
              <w:jc w:val="center"/>
              <w:rPr>
                <w:sz w:val="18"/>
              </w:rPr>
            </w:pPr>
          </w:p>
        </w:tc>
      </w:tr>
      <w:tr w:rsidR="00D523D7" w:rsidRPr="00320BFA" w14:paraId="4A8DC4CA" w14:textId="77777777" w:rsidTr="007F478B">
        <w:trPr>
          <w:cantSplit/>
          <w:trHeight w:val="447"/>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CA78027"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0EC2BB6" w14:textId="77777777" w:rsidR="00D523D7" w:rsidRPr="00320BFA" w:rsidRDefault="00D523D7" w:rsidP="007F478B">
            <w:pPr>
              <w:pStyle w:val="TF-xAvalITEM"/>
              <w:numPr>
                <w:ilvl w:val="0"/>
                <w:numId w:val="12"/>
              </w:numPr>
            </w:pPr>
            <w:r w:rsidRPr="00320BFA">
              <w:t>METODOLOGIA</w:t>
            </w:r>
          </w:p>
          <w:p w14:paraId="5F55D343" w14:textId="77777777" w:rsidR="00D523D7" w:rsidRPr="00320BFA" w:rsidRDefault="00D523D7" w:rsidP="007F478B">
            <w:pPr>
              <w:pStyle w:val="TF-xAvalITEMDETALHE"/>
            </w:pPr>
            <w:r w:rsidRPr="00320BFA">
              <w:t>Foram relacionadas todas as etapas necessárias para o desenvolvimento do TCC?</w:t>
            </w:r>
          </w:p>
        </w:tc>
        <w:tc>
          <w:tcPr>
            <w:tcW w:w="269" w:type="pct"/>
            <w:tcBorders>
              <w:top w:val="single" w:sz="4" w:space="0" w:color="auto"/>
              <w:left w:val="single" w:sz="4" w:space="0" w:color="auto"/>
              <w:bottom w:val="single" w:sz="4" w:space="0" w:color="auto"/>
              <w:right w:val="single" w:sz="4" w:space="0" w:color="auto"/>
            </w:tcBorders>
          </w:tcPr>
          <w:p w14:paraId="7A968BA0" w14:textId="51776119"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C77749A"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DC14557" w14:textId="77777777" w:rsidR="00D523D7" w:rsidRPr="00320BFA" w:rsidRDefault="00D523D7" w:rsidP="007F478B">
            <w:pPr>
              <w:keepNext w:val="0"/>
              <w:keepLines w:val="0"/>
              <w:ind w:left="709" w:hanging="709"/>
              <w:jc w:val="center"/>
              <w:rPr>
                <w:sz w:val="18"/>
              </w:rPr>
            </w:pPr>
          </w:p>
        </w:tc>
      </w:tr>
      <w:tr w:rsidR="00D523D7" w:rsidRPr="00320BFA" w14:paraId="59F92524" w14:textId="77777777" w:rsidTr="007F478B">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BC35D56"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0E091EB" w14:textId="77777777" w:rsidR="00D523D7" w:rsidRPr="00320BFA" w:rsidRDefault="00D523D7" w:rsidP="007F478B">
            <w:pPr>
              <w:pStyle w:val="TF-xAvalITEMDETALHE"/>
            </w:pPr>
            <w:r w:rsidRPr="00320BFA">
              <w:t>Os métodos, recursos e o cronograma estão devidamente apresentados e são compatíveis com a metodologia proposta?</w:t>
            </w:r>
          </w:p>
        </w:tc>
        <w:tc>
          <w:tcPr>
            <w:tcW w:w="269" w:type="pct"/>
            <w:tcBorders>
              <w:top w:val="single" w:sz="4" w:space="0" w:color="auto"/>
              <w:left w:val="single" w:sz="4" w:space="0" w:color="auto"/>
              <w:bottom w:val="single" w:sz="4" w:space="0" w:color="auto"/>
              <w:right w:val="single" w:sz="4" w:space="0" w:color="auto"/>
            </w:tcBorders>
          </w:tcPr>
          <w:p w14:paraId="524AD0DE" w14:textId="2D2A540E"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B3BAF17"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5BB8C20C" w14:textId="77777777" w:rsidR="00D523D7" w:rsidRPr="00320BFA" w:rsidRDefault="00D523D7" w:rsidP="007F478B">
            <w:pPr>
              <w:keepNext w:val="0"/>
              <w:keepLines w:val="0"/>
              <w:ind w:left="709" w:hanging="709"/>
              <w:jc w:val="center"/>
              <w:rPr>
                <w:sz w:val="18"/>
              </w:rPr>
            </w:pPr>
          </w:p>
        </w:tc>
      </w:tr>
      <w:tr w:rsidR="00D523D7" w:rsidRPr="00320BFA" w14:paraId="3C94CF99" w14:textId="77777777" w:rsidTr="007F478B">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4612CDAA"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5A68C8B3" w14:textId="77777777" w:rsidR="00D523D7" w:rsidRPr="00320BFA" w:rsidRDefault="00D523D7" w:rsidP="007F478B">
            <w:pPr>
              <w:pStyle w:val="TF-xAvalITEM"/>
              <w:numPr>
                <w:ilvl w:val="0"/>
                <w:numId w:val="12"/>
              </w:numPr>
            </w:pPr>
            <w:r w:rsidRPr="00320BFA">
              <w:t>REVISÃO BIBLIOGRÁFICA</w:t>
            </w:r>
            <w:r>
              <w:t xml:space="preserve"> (atenção para a diferença de conteúdo entre projeto e pré-projeto)</w:t>
            </w:r>
          </w:p>
          <w:p w14:paraId="00E861FC" w14:textId="77777777" w:rsidR="00D523D7" w:rsidRPr="00320BFA" w:rsidRDefault="00D523D7" w:rsidP="007F478B">
            <w:pPr>
              <w:pStyle w:val="TF-xAvalITEMDETALHE"/>
            </w:pPr>
            <w:r w:rsidRPr="00320BFA">
              <w:t>Os assuntos apresentados são suficientes e têm relação com o tema do TCC?</w:t>
            </w:r>
          </w:p>
        </w:tc>
        <w:tc>
          <w:tcPr>
            <w:tcW w:w="269" w:type="pct"/>
            <w:tcBorders>
              <w:top w:val="single" w:sz="4" w:space="0" w:color="auto"/>
              <w:left w:val="single" w:sz="4" w:space="0" w:color="auto"/>
              <w:bottom w:val="single" w:sz="4" w:space="0" w:color="auto"/>
              <w:right w:val="single" w:sz="4" w:space="0" w:color="auto"/>
            </w:tcBorders>
          </w:tcPr>
          <w:p w14:paraId="6E03A3B0" w14:textId="73F82149"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CAB780C"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92932F5" w14:textId="77777777" w:rsidR="00D523D7" w:rsidRPr="00320BFA" w:rsidRDefault="00D523D7" w:rsidP="007F478B">
            <w:pPr>
              <w:keepNext w:val="0"/>
              <w:keepLines w:val="0"/>
              <w:ind w:left="709" w:hanging="709"/>
              <w:jc w:val="center"/>
              <w:rPr>
                <w:sz w:val="18"/>
              </w:rPr>
            </w:pPr>
          </w:p>
        </w:tc>
      </w:tr>
      <w:tr w:rsidR="00D523D7" w:rsidRPr="00320BFA" w14:paraId="4DD4B220" w14:textId="77777777" w:rsidTr="007F478B">
        <w:trPr>
          <w:cantSplit/>
          <w:trHeight w:val="249"/>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3ECFE52"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25E54C2F" w14:textId="77777777" w:rsidR="00D523D7" w:rsidRPr="00320BFA" w:rsidRDefault="00D523D7" w:rsidP="007F478B">
            <w:pPr>
              <w:pStyle w:val="TF-xAvalITEMDETALHE"/>
            </w:pPr>
            <w:r w:rsidRPr="00320BFA">
              <w:t>As referências contemplam adequadamente os assuntos abordados (são indicadas obras atualizadas e as mais importantes da área)?</w:t>
            </w:r>
          </w:p>
        </w:tc>
        <w:tc>
          <w:tcPr>
            <w:tcW w:w="269" w:type="pct"/>
            <w:tcBorders>
              <w:top w:val="single" w:sz="4" w:space="0" w:color="auto"/>
              <w:left w:val="single" w:sz="4" w:space="0" w:color="auto"/>
              <w:bottom w:val="single" w:sz="12" w:space="0" w:color="auto"/>
              <w:right w:val="single" w:sz="4" w:space="0" w:color="auto"/>
            </w:tcBorders>
          </w:tcPr>
          <w:p w14:paraId="68A869FC" w14:textId="6071EB94"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FF6CA41"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59B9F40E" w14:textId="77777777" w:rsidR="00D523D7" w:rsidRPr="00320BFA" w:rsidRDefault="00D523D7" w:rsidP="007F478B">
            <w:pPr>
              <w:keepNext w:val="0"/>
              <w:keepLines w:val="0"/>
              <w:ind w:left="709" w:hanging="709"/>
              <w:jc w:val="center"/>
              <w:rPr>
                <w:sz w:val="18"/>
              </w:rPr>
            </w:pPr>
          </w:p>
        </w:tc>
      </w:tr>
      <w:tr w:rsidR="00D523D7" w:rsidRPr="00320BFA" w14:paraId="34FA3536" w14:textId="77777777" w:rsidTr="007F478B">
        <w:trPr>
          <w:cantSplit/>
          <w:trHeight w:val="451"/>
          <w:jc w:val="center"/>
        </w:trPr>
        <w:tc>
          <w:tcPr>
            <w:tcW w:w="192" w:type="pct"/>
            <w:vMerge w:val="restart"/>
            <w:tcBorders>
              <w:top w:val="single" w:sz="12" w:space="0" w:color="auto"/>
              <w:left w:val="single" w:sz="12" w:space="0" w:color="auto"/>
              <w:bottom w:val="single" w:sz="12" w:space="0" w:color="auto"/>
              <w:right w:val="single" w:sz="4" w:space="0" w:color="auto"/>
            </w:tcBorders>
            <w:textDirection w:val="btLr"/>
            <w:vAlign w:val="center"/>
            <w:hideMark/>
          </w:tcPr>
          <w:p w14:paraId="73C244D2" w14:textId="77777777" w:rsidR="00D523D7" w:rsidRPr="00320BFA" w:rsidRDefault="00D523D7" w:rsidP="007F478B">
            <w:pPr>
              <w:pStyle w:val="TF-xAvalITEMTABELA"/>
            </w:pPr>
            <w:r w:rsidRPr="00320BFA">
              <w:t>ASPECTOS METODOLÓGICOS</w:t>
            </w:r>
          </w:p>
        </w:tc>
        <w:tc>
          <w:tcPr>
            <w:tcW w:w="4001" w:type="pct"/>
            <w:tcBorders>
              <w:top w:val="single" w:sz="12" w:space="0" w:color="auto"/>
              <w:left w:val="single" w:sz="4" w:space="0" w:color="auto"/>
              <w:bottom w:val="single" w:sz="4" w:space="0" w:color="auto"/>
              <w:right w:val="single" w:sz="4" w:space="0" w:color="auto"/>
            </w:tcBorders>
            <w:hideMark/>
          </w:tcPr>
          <w:p w14:paraId="7ED72C43" w14:textId="77777777" w:rsidR="00D523D7" w:rsidRPr="00320BFA" w:rsidRDefault="00D523D7" w:rsidP="007F478B">
            <w:pPr>
              <w:pStyle w:val="TF-xAvalITEM"/>
              <w:numPr>
                <w:ilvl w:val="0"/>
                <w:numId w:val="12"/>
              </w:numPr>
            </w:pPr>
            <w:r w:rsidRPr="00320BFA">
              <w:t>LINGUAGEM USADA (redação)</w:t>
            </w:r>
          </w:p>
          <w:p w14:paraId="1FCA0FD6" w14:textId="77777777" w:rsidR="00D523D7" w:rsidRPr="00320BFA" w:rsidRDefault="00D523D7" w:rsidP="007F478B">
            <w:pPr>
              <w:pStyle w:val="TF-xAvalITEMDETALHE"/>
            </w:pPr>
            <w:r w:rsidRPr="00320BFA">
              <w:t>O texto completo é coerente e redigido corretamente em língua portuguesa, usando linguagem formal/científica?</w:t>
            </w:r>
          </w:p>
        </w:tc>
        <w:tc>
          <w:tcPr>
            <w:tcW w:w="269" w:type="pct"/>
            <w:tcBorders>
              <w:top w:val="single" w:sz="12" w:space="0" w:color="auto"/>
              <w:left w:val="single" w:sz="4" w:space="0" w:color="auto"/>
              <w:bottom w:val="single" w:sz="4" w:space="0" w:color="auto"/>
              <w:right w:val="single" w:sz="4" w:space="0" w:color="auto"/>
            </w:tcBorders>
          </w:tcPr>
          <w:p w14:paraId="25CE4435" w14:textId="571D2083" w:rsidR="00D523D7" w:rsidRPr="00320BFA" w:rsidRDefault="00980B10" w:rsidP="007F478B">
            <w:pPr>
              <w:keepNext w:val="0"/>
              <w:keepLines w:val="0"/>
              <w:ind w:left="709" w:hanging="709"/>
              <w:jc w:val="center"/>
              <w:rPr>
                <w:sz w:val="18"/>
              </w:rPr>
            </w:pPr>
            <w:r>
              <w:rPr>
                <w:sz w:val="18"/>
              </w:rPr>
              <w:t>X</w:t>
            </w:r>
          </w:p>
        </w:tc>
        <w:tc>
          <w:tcPr>
            <w:tcW w:w="271" w:type="pct"/>
            <w:tcBorders>
              <w:top w:val="single" w:sz="12" w:space="0" w:color="auto"/>
              <w:left w:val="single" w:sz="4" w:space="0" w:color="auto"/>
              <w:bottom w:val="single" w:sz="4" w:space="0" w:color="auto"/>
              <w:right w:val="single" w:sz="4" w:space="0" w:color="auto"/>
            </w:tcBorders>
          </w:tcPr>
          <w:p w14:paraId="751B7952" w14:textId="77777777" w:rsidR="00D523D7" w:rsidRPr="00320BFA" w:rsidRDefault="00D523D7" w:rsidP="007F478B">
            <w:pPr>
              <w:keepNext w:val="0"/>
              <w:keepLines w:val="0"/>
              <w:ind w:left="709" w:hanging="709"/>
              <w:jc w:val="center"/>
              <w:rPr>
                <w:sz w:val="18"/>
              </w:rPr>
            </w:pPr>
          </w:p>
        </w:tc>
        <w:tc>
          <w:tcPr>
            <w:tcW w:w="267" w:type="pct"/>
            <w:tcBorders>
              <w:top w:val="single" w:sz="12" w:space="0" w:color="auto"/>
              <w:left w:val="single" w:sz="4" w:space="0" w:color="auto"/>
              <w:bottom w:val="single" w:sz="4" w:space="0" w:color="auto"/>
              <w:right w:val="single" w:sz="12" w:space="0" w:color="auto"/>
            </w:tcBorders>
          </w:tcPr>
          <w:p w14:paraId="3A0A3759" w14:textId="77777777" w:rsidR="00D523D7" w:rsidRPr="00320BFA" w:rsidRDefault="00D523D7" w:rsidP="007F478B">
            <w:pPr>
              <w:keepNext w:val="0"/>
              <w:keepLines w:val="0"/>
              <w:ind w:left="709" w:hanging="709"/>
              <w:jc w:val="center"/>
              <w:rPr>
                <w:sz w:val="18"/>
              </w:rPr>
            </w:pPr>
          </w:p>
        </w:tc>
      </w:tr>
      <w:tr w:rsidR="00D523D7" w:rsidRPr="00320BFA" w14:paraId="77A04E54"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7DD83753"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6ACF5BC4" w14:textId="77777777" w:rsidR="00D523D7" w:rsidRPr="00320BFA" w:rsidRDefault="00D523D7" w:rsidP="007F478B">
            <w:pPr>
              <w:pStyle w:val="TF-xAvalITEMDETALHE"/>
            </w:pPr>
            <w:r w:rsidRPr="00320BFA">
              <w:t>A exposição do assunto é ordenada (as ideias estão bem encadeadas e a linguagem utilizada é clara)?</w:t>
            </w:r>
          </w:p>
        </w:tc>
        <w:tc>
          <w:tcPr>
            <w:tcW w:w="269" w:type="pct"/>
            <w:tcBorders>
              <w:top w:val="single" w:sz="4" w:space="0" w:color="auto"/>
              <w:left w:val="single" w:sz="4" w:space="0" w:color="auto"/>
              <w:bottom w:val="single" w:sz="4" w:space="0" w:color="auto"/>
              <w:right w:val="single" w:sz="4" w:space="0" w:color="auto"/>
            </w:tcBorders>
          </w:tcPr>
          <w:p w14:paraId="30006EB5" w14:textId="38F917E2"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BA3DD03"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78628BF6" w14:textId="77777777" w:rsidR="00D523D7" w:rsidRPr="00320BFA" w:rsidRDefault="00D523D7" w:rsidP="007F478B">
            <w:pPr>
              <w:keepNext w:val="0"/>
              <w:keepLines w:val="0"/>
              <w:ind w:left="709" w:hanging="709"/>
              <w:jc w:val="center"/>
              <w:rPr>
                <w:sz w:val="18"/>
              </w:rPr>
            </w:pPr>
          </w:p>
        </w:tc>
      </w:tr>
      <w:tr w:rsidR="00D523D7" w:rsidRPr="00320BFA" w14:paraId="5F817F0D"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5BE9F75B"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39C34E3A" w14:textId="77777777" w:rsidR="00D523D7" w:rsidRPr="00320BFA" w:rsidRDefault="00D523D7" w:rsidP="007F478B">
            <w:pPr>
              <w:pStyle w:val="TF-xAvalITEM"/>
              <w:numPr>
                <w:ilvl w:val="0"/>
                <w:numId w:val="12"/>
              </w:numPr>
            </w:pPr>
            <w:r w:rsidRPr="00320BFA">
              <w:t>ORGANIZAÇÃO E APRESENTAÇÃO GRÁFICA DO TEXTO</w:t>
            </w:r>
          </w:p>
          <w:p w14:paraId="149CDDB1" w14:textId="77777777" w:rsidR="00D523D7" w:rsidRPr="00320BFA" w:rsidRDefault="00D523D7" w:rsidP="007F478B">
            <w:pPr>
              <w:pStyle w:val="TF-xAvalITEMDETALHE"/>
            </w:pPr>
            <w:r w:rsidRPr="00320BFA">
              <w:t>A organização e apresentação dos capítulos, seções, subseções e parágrafos estão de acordo com o modelo estabelecido?</w:t>
            </w:r>
          </w:p>
        </w:tc>
        <w:tc>
          <w:tcPr>
            <w:tcW w:w="269" w:type="pct"/>
            <w:tcBorders>
              <w:top w:val="single" w:sz="4" w:space="0" w:color="auto"/>
              <w:left w:val="single" w:sz="4" w:space="0" w:color="auto"/>
              <w:bottom w:val="single" w:sz="4" w:space="0" w:color="auto"/>
              <w:right w:val="single" w:sz="4" w:space="0" w:color="auto"/>
            </w:tcBorders>
          </w:tcPr>
          <w:p w14:paraId="60F181E0" w14:textId="35B1363F"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C105F85"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0B2D2F6F" w14:textId="77777777" w:rsidR="00D523D7" w:rsidRPr="00320BFA" w:rsidRDefault="00D523D7" w:rsidP="007F478B">
            <w:pPr>
              <w:keepNext w:val="0"/>
              <w:keepLines w:val="0"/>
              <w:ind w:left="709" w:hanging="709"/>
              <w:jc w:val="center"/>
              <w:rPr>
                <w:sz w:val="18"/>
              </w:rPr>
            </w:pPr>
          </w:p>
        </w:tc>
      </w:tr>
      <w:tr w:rsidR="00D523D7" w:rsidRPr="00320BFA" w14:paraId="72E0F795"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05F40BBD"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7E73085B" w14:textId="77777777" w:rsidR="00D523D7" w:rsidRPr="00320BFA" w:rsidRDefault="00D523D7" w:rsidP="007F478B">
            <w:pPr>
              <w:pStyle w:val="TF-xAvalITEM"/>
              <w:numPr>
                <w:ilvl w:val="0"/>
                <w:numId w:val="12"/>
              </w:numPr>
            </w:pPr>
            <w:r w:rsidRPr="00320BFA">
              <w:t>ILUSTRAÇÕES (figuras, quadros, tabelas)</w:t>
            </w:r>
          </w:p>
          <w:p w14:paraId="1E147BD4" w14:textId="77777777" w:rsidR="00D523D7" w:rsidRPr="00320BFA" w:rsidRDefault="00D523D7" w:rsidP="007F478B">
            <w:pPr>
              <w:pStyle w:val="TF-xAvalITEMDETALHE"/>
            </w:pPr>
            <w:r w:rsidRPr="00320BFA">
              <w:t>As ilustrações são legíveis e obedecem às normas da ABNT?</w:t>
            </w:r>
          </w:p>
        </w:tc>
        <w:tc>
          <w:tcPr>
            <w:tcW w:w="269" w:type="pct"/>
            <w:tcBorders>
              <w:top w:val="single" w:sz="4" w:space="0" w:color="auto"/>
              <w:left w:val="single" w:sz="4" w:space="0" w:color="auto"/>
              <w:bottom w:val="single" w:sz="4" w:space="0" w:color="auto"/>
              <w:right w:val="single" w:sz="4" w:space="0" w:color="auto"/>
            </w:tcBorders>
          </w:tcPr>
          <w:p w14:paraId="12DF35BB" w14:textId="67A25DA2" w:rsidR="00D523D7" w:rsidRPr="00320BFA" w:rsidRDefault="00980B10" w:rsidP="007F478B">
            <w:pPr>
              <w:keepNext w:val="0"/>
              <w:keepLines w:val="0"/>
              <w:spacing w:before="80" w:after="8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181D05E0" w14:textId="77777777" w:rsidR="00D523D7" w:rsidRPr="00320BFA" w:rsidRDefault="00D523D7" w:rsidP="007F478B">
            <w:pPr>
              <w:keepNext w:val="0"/>
              <w:keepLines w:val="0"/>
              <w:spacing w:before="80" w:after="8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2C772C08" w14:textId="77777777" w:rsidR="00D523D7" w:rsidRPr="00320BFA" w:rsidRDefault="00D523D7" w:rsidP="007F478B">
            <w:pPr>
              <w:keepNext w:val="0"/>
              <w:keepLines w:val="0"/>
              <w:spacing w:before="80" w:after="80"/>
              <w:ind w:left="709" w:hanging="709"/>
              <w:jc w:val="center"/>
              <w:rPr>
                <w:sz w:val="18"/>
              </w:rPr>
            </w:pPr>
          </w:p>
        </w:tc>
      </w:tr>
      <w:tr w:rsidR="00D523D7" w:rsidRPr="00320BFA" w14:paraId="51F96997" w14:textId="77777777" w:rsidTr="007F478B">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3B8716AD"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487DB4F4" w14:textId="77777777" w:rsidR="00D523D7" w:rsidRPr="00320BFA" w:rsidRDefault="00D523D7" w:rsidP="007F478B">
            <w:pPr>
              <w:pStyle w:val="TF-xAvalITEM"/>
              <w:numPr>
                <w:ilvl w:val="0"/>
                <w:numId w:val="12"/>
              </w:numPr>
            </w:pPr>
            <w:r w:rsidRPr="00320BFA">
              <w:t>REFERÊNCIAS E CITAÇÕES</w:t>
            </w:r>
          </w:p>
          <w:p w14:paraId="1993C0C5" w14:textId="77777777" w:rsidR="00D523D7" w:rsidRPr="00320BFA" w:rsidRDefault="00D523D7" w:rsidP="007F478B">
            <w:pPr>
              <w:pStyle w:val="TF-xAvalITEMDETALHE"/>
            </w:pPr>
            <w:r w:rsidRPr="00320BFA">
              <w:t>As referências obedecem às normas da ABNT?</w:t>
            </w:r>
          </w:p>
        </w:tc>
        <w:tc>
          <w:tcPr>
            <w:tcW w:w="269" w:type="pct"/>
            <w:tcBorders>
              <w:top w:val="single" w:sz="4" w:space="0" w:color="auto"/>
              <w:left w:val="single" w:sz="4" w:space="0" w:color="auto"/>
              <w:bottom w:val="single" w:sz="4" w:space="0" w:color="auto"/>
              <w:right w:val="single" w:sz="4" w:space="0" w:color="auto"/>
            </w:tcBorders>
          </w:tcPr>
          <w:p w14:paraId="54570E05" w14:textId="243A907E"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2AC1C875"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73406E5" w14:textId="77777777" w:rsidR="00D523D7" w:rsidRPr="00320BFA" w:rsidRDefault="00D523D7" w:rsidP="007F478B">
            <w:pPr>
              <w:keepNext w:val="0"/>
              <w:keepLines w:val="0"/>
              <w:ind w:left="709" w:hanging="709"/>
              <w:jc w:val="center"/>
              <w:rPr>
                <w:sz w:val="18"/>
              </w:rPr>
            </w:pPr>
          </w:p>
        </w:tc>
      </w:tr>
      <w:tr w:rsidR="00D523D7" w:rsidRPr="00320BFA" w14:paraId="27951C3D" w14:textId="77777777" w:rsidTr="007F478B">
        <w:trPr>
          <w:cantSplit/>
          <w:trHeight w:val="386"/>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68549CFF"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4" w:space="0" w:color="auto"/>
              <w:right w:val="single" w:sz="4" w:space="0" w:color="auto"/>
            </w:tcBorders>
            <w:hideMark/>
          </w:tcPr>
          <w:p w14:paraId="1117C5FF" w14:textId="77777777" w:rsidR="00D523D7" w:rsidRPr="00320BFA" w:rsidRDefault="00D523D7" w:rsidP="007F478B">
            <w:pPr>
              <w:pStyle w:val="TF-xAvalITEMDETALHE"/>
            </w:pPr>
            <w:r w:rsidRPr="00320BFA">
              <w:t>As citações obedecem às normas da ABNT?</w:t>
            </w:r>
          </w:p>
        </w:tc>
        <w:tc>
          <w:tcPr>
            <w:tcW w:w="269" w:type="pct"/>
            <w:tcBorders>
              <w:top w:val="single" w:sz="4" w:space="0" w:color="auto"/>
              <w:left w:val="single" w:sz="4" w:space="0" w:color="auto"/>
              <w:bottom w:val="single" w:sz="4" w:space="0" w:color="auto"/>
              <w:right w:val="single" w:sz="4" w:space="0" w:color="auto"/>
            </w:tcBorders>
          </w:tcPr>
          <w:p w14:paraId="58137591" w14:textId="4A65D449"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4" w:space="0" w:color="auto"/>
              <w:right w:val="single" w:sz="4" w:space="0" w:color="auto"/>
            </w:tcBorders>
          </w:tcPr>
          <w:p w14:paraId="7D9222C6"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4" w:space="0" w:color="auto"/>
              <w:right w:val="single" w:sz="12" w:space="0" w:color="auto"/>
            </w:tcBorders>
          </w:tcPr>
          <w:p w14:paraId="6A4D03BB" w14:textId="77777777" w:rsidR="00D523D7" w:rsidRPr="00320BFA" w:rsidRDefault="00D523D7" w:rsidP="007F478B">
            <w:pPr>
              <w:keepNext w:val="0"/>
              <w:keepLines w:val="0"/>
              <w:ind w:left="709" w:hanging="709"/>
              <w:jc w:val="center"/>
              <w:rPr>
                <w:sz w:val="18"/>
              </w:rPr>
            </w:pPr>
          </w:p>
        </w:tc>
      </w:tr>
      <w:tr w:rsidR="00D523D7" w:rsidRPr="00320BFA" w14:paraId="73454ECF" w14:textId="77777777" w:rsidTr="007F478B">
        <w:trPr>
          <w:cantSplit/>
          <w:jc w:val="center"/>
        </w:trPr>
        <w:tc>
          <w:tcPr>
            <w:tcW w:w="192" w:type="pct"/>
            <w:vMerge/>
            <w:tcBorders>
              <w:top w:val="single" w:sz="12" w:space="0" w:color="auto"/>
              <w:left w:val="single" w:sz="12" w:space="0" w:color="auto"/>
              <w:bottom w:val="single" w:sz="12" w:space="0" w:color="auto"/>
              <w:right w:val="single" w:sz="4" w:space="0" w:color="auto"/>
            </w:tcBorders>
            <w:vAlign w:val="center"/>
            <w:hideMark/>
          </w:tcPr>
          <w:p w14:paraId="1E691AF1" w14:textId="77777777" w:rsidR="00D523D7" w:rsidRPr="00320BFA" w:rsidRDefault="00D523D7" w:rsidP="007F478B">
            <w:pPr>
              <w:keepNext w:val="0"/>
              <w:keepLines w:val="0"/>
              <w:rPr>
                <w:sz w:val="18"/>
              </w:rPr>
            </w:pPr>
          </w:p>
        </w:tc>
        <w:tc>
          <w:tcPr>
            <w:tcW w:w="4001" w:type="pct"/>
            <w:tcBorders>
              <w:top w:val="single" w:sz="4" w:space="0" w:color="auto"/>
              <w:left w:val="single" w:sz="4" w:space="0" w:color="auto"/>
              <w:bottom w:val="single" w:sz="12" w:space="0" w:color="auto"/>
              <w:right w:val="single" w:sz="4" w:space="0" w:color="auto"/>
            </w:tcBorders>
            <w:hideMark/>
          </w:tcPr>
          <w:p w14:paraId="413B4DAB" w14:textId="77777777" w:rsidR="00D523D7" w:rsidRPr="00320BFA" w:rsidRDefault="00D523D7" w:rsidP="007F478B">
            <w:pPr>
              <w:pStyle w:val="TF-xAvalITEMDETALHE"/>
            </w:pPr>
            <w:r w:rsidRPr="00320BFA">
              <w:t>Todos os documentos citados foram referenciados e vice-versa, isto é, as citações e referências são consistentes?</w:t>
            </w:r>
          </w:p>
        </w:tc>
        <w:tc>
          <w:tcPr>
            <w:tcW w:w="269" w:type="pct"/>
            <w:tcBorders>
              <w:top w:val="single" w:sz="4" w:space="0" w:color="auto"/>
              <w:left w:val="single" w:sz="4" w:space="0" w:color="auto"/>
              <w:bottom w:val="single" w:sz="12" w:space="0" w:color="auto"/>
              <w:right w:val="single" w:sz="4" w:space="0" w:color="auto"/>
            </w:tcBorders>
          </w:tcPr>
          <w:p w14:paraId="1B1F62DA" w14:textId="55647248" w:rsidR="00D523D7" w:rsidRPr="00320BFA" w:rsidRDefault="00980B10" w:rsidP="007F478B">
            <w:pPr>
              <w:keepNext w:val="0"/>
              <w:keepLines w:val="0"/>
              <w:ind w:left="709" w:hanging="709"/>
              <w:jc w:val="center"/>
              <w:rPr>
                <w:sz w:val="18"/>
              </w:rPr>
            </w:pPr>
            <w:r>
              <w:rPr>
                <w:sz w:val="18"/>
              </w:rPr>
              <w:t>X</w:t>
            </w:r>
          </w:p>
        </w:tc>
        <w:tc>
          <w:tcPr>
            <w:tcW w:w="271" w:type="pct"/>
            <w:tcBorders>
              <w:top w:val="single" w:sz="4" w:space="0" w:color="auto"/>
              <w:left w:val="single" w:sz="4" w:space="0" w:color="auto"/>
              <w:bottom w:val="single" w:sz="12" w:space="0" w:color="auto"/>
              <w:right w:val="single" w:sz="4" w:space="0" w:color="auto"/>
            </w:tcBorders>
          </w:tcPr>
          <w:p w14:paraId="1E2014D9" w14:textId="77777777" w:rsidR="00D523D7" w:rsidRPr="00320BFA" w:rsidRDefault="00D523D7" w:rsidP="007F478B">
            <w:pPr>
              <w:keepNext w:val="0"/>
              <w:keepLines w:val="0"/>
              <w:ind w:left="709" w:hanging="709"/>
              <w:jc w:val="center"/>
              <w:rPr>
                <w:sz w:val="18"/>
              </w:rPr>
            </w:pPr>
          </w:p>
        </w:tc>
        <w:tc>
          <w:tcPr>
            <w:tcW w:w="267" w:type="pct"/>
            <w:tcBorders>
              <w:top w:val="single" w:sz="4" w:space="0" w:color="auto"/>
              <w:left w:val="single" w:sz="4" w:space="0" w:color="auto"/>
              <w:bottom w:val="single" w:sz="12" w:space="0" w:color="auto"/>
              <w:right w:val="single" w:sz="12" w:space="0" w:color="auto"/>
            </w:tcBorders>
          </w:tcPr>
          <w:p w14:paraId="4FCC7F87" w14:textId="77777777" w:rsidR="00D523D7" w:rsidRPr="00320BFA" w:rsidRDefault="00D523D7" w:rsidP="007F478B">
            <w:pPr>
              <w:keepNext w:val="0"/>
              <w:keepLines w:val="0"/>
              <w:ind w:left="709" w:hanging="709"/>
              <w:jc w:val="center"/>
              <w:rPr>
                <w:sz w:val="18"/>
              </w:rPr>
            </w:pPr>
          </w:p>
        </w:tc>
      </w:tr>
    </w:tbl>
    <w:p w14:paraId="44ED4333" w14:textId="77777777" w:rsidR="00D523D7" w:rsidRPr="003F5F25" w:rsidRDefault="00D523D7" w:rsidP="00D523D7">
      <w:pPr>
        <w:pStyle w:val="TF-xAvalTTULO"/>
        <w:jc w:val="left"/>
        <w:rPr>
          <w:b/>
        </w:rPr>
      </w:pPr>
    </w:p>
    <w:tbl>
      <w:tblPr>
        <w:tblW w:w="9168"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1323"/>
        <w:gridCol w:w="3646"/>
        <w:gridCol w:w="4199"/>
      </w:tblGrid>
      <w:tr w:rsidR="00D523D7" w:rsidRPr="0000224C" w14:paraId="5152A29A" w14:textId="77777777" w:rsidTr="007F478B">
        <w:trPr>
          <w:cantSplit/>
          <w:jc w:val="center"/>
        </w:trPr>
        <w:tc>
          <w:tcPr>
            <w:tcW w:w="9163" w:type="dxa"/>
            <w:gridSpan w:val="3"/>
            <w:tcBorders>
              <w:top w:val="single" w:sz="12" w:space="0" w:color="auto"/>
              <w:left w:val="single" w:sz="12" w:space="0" w:color="auto"/>
              <w:bottom w:val="nil"/>
              <w:right w:val="single" w:sz="12" w:space="0" w:color="auto"/>
            </w:tcBorders>
            <w:hideMark/>
          </w:tcPr>
          <w:p w14:paraId="5D37D9DC" w14:textId="77777777" w:rsidR="00D523D7" w:rsidRPr="0000224C" w:rsidRDefault="00D523D7" w:rsidP="007F478B">
            <w:pPr>
              <w:keepNext w:val="0"/>
              <w:keepLines w:val="0"/>
              <w:spacing w:before="60"/>
              <w:jc w:val="both"/>
              <w:rPr>
                <w:sz w:val="18"/>
              </w:rPr>
            </w:pPr>
            <w:r w:rsidRPr="0000224C">
              <w:rPr>
                <w:sz w:val="18"/>
              </w:rPr>
              <w:t xml:space="preserve">O projeto de TCC </w:t>
            </w:r>
            <w:r>
              <w:rPr>
                <w:sz w:val="18"/>
              </w:rPr>
              <w:t xml:space="preserve">será considerado </w:t>
            </w:r>
            <w:r w:rsidRPr="00072331">
              <w:rPr>
                <w:b/>
                <w:bCs/>
                <w:sz w:val="18"/>
              </w:rPr>
              <w:t>reprovado</w:t>
            </w:r>
            <w:r>
              <w:rPr>
                <w:sz w:val="18"/>
              </w:rPr>
              <w:t xml:space="preserve"> se</w:t>
            </w:r>
            <w:r w:rsidRPr="0000224C">
              <w:rPr>
                <w:sz w:val="18"/>
              </w:rPr>
              <w:t>:</w:t>
            </w:r>
          </w:p>
          <w:p w14:paraId="42ADC110" w14:textId="77777777" w:rsidR="00D523D7" w:rsidRPr="0000224C" w:rsidRDefault="00D523D7" w:rsidP="007F478B">
            <w:pPr>
              <w:keepNext w:val="0"/>
              <w:keepLines w:val="0"/>
              <w:numPr>
                <w:ilvl w:val="0"/>
                <w:numId w:val="15"/>
              </w:numPr>
              <w:ind w:left="357" w:hanging="357"/>
              <w:jc w:val="both"/>
              <w:rPr>
                <w:sz w:val="18"/>
              </w:rPr>
            </w:pPr>
            <w:r w:rsidRPr="0000224C">
              <w:rPr>
                <w:sz w:val="18"/>
              </w:rPr>
              <w:t>qualquer um dos itens tiver resposta NÃO ATENDE;</w:t>
            </w:r>
          </w:p>
          <w:p w14:paraId="1ED44B1F" w14:textId="77777777" w:rsidR="00D523D7" w:rsidRPr="0000224C" w:rsidRDefault="00D523D7" w:rsidP="007F478B">
            <w:pPr>
              <w:keepNext w:val="0"/>
              <w:keepLines w:val="0"/>
              <w:numPr>
                <w:ilvl w:val="0"/>
                <w:numId w:val="15"/>
              </w:numPr>
              <w:ind w:left="357" w:hanging="357"/>
              <w:jc w:val="both"/>
              <w:rPr>
                <w:sz w:val="18"/>
              </w:rPr>
            </w:pPr>
            <w:r w:rsidRPr="0000224C">
              <w:rPr>
                <w:sz w:val="18"/>
              </w:rPr>
              <w:t xml:space="preserve">pelo menos </w:t>
            </w:r>
            <w:r w:rsidRPr="0000224C">
              <w:rPr>
                <w:b/>
                <w:sz w:val="18"/>
              </w:rPr>
              <w:t>5</w:t>
            </w:r>
            <w:r w:rsidRPr="0000224C">
              <w:rPr>
                <w:b/>
                <w:bCs/>
                <w:sz w:val="18"/>
              </w:rPr>
              <w:t xml:space="preserve"> (cinco)</w:t>
            </w:r>
            <w:r w:rsidRPr="0000224C">
              <w:rPr>
                <w:sz w:val="18"/>
              </w:rPr>
              <w:t xml:space="preserve"> tiverem resposta ATENDE PARCIALMENTE.</w:t>
            </w:r>
          </w:p>
        </w:tc>
      </w:tr>
      <w:tr w:rsidR="00D523D7" w:rsidRPr="0000224C" w14:paraId="0F093782" w14:textId="77777777" w:rsidTr="007F478B">
        <w:trPr>
          <w:cantSplit/>
          <w:jc w:val="center"/>
        </w:trPr>
        <w:tc>
          <w:tcPr>
            <w:tcW w:w="1322" w:type="dxa"/>
            <w:tcBorders>
              <w:top w:val="nil"/>
              <w:left w:val="single" w:sz="12" w:space="0" w:color="auto"/>
              <w:bottom w:val="single" w:sz="12" w:space="0" w:color="auto"/>
              <w:right w:val="nil"/>
            </w:tcBorders>
            <w:hideMark/>
          </w:tcPr>
          <w:p w14:paraId="6A34CC94" w14:textId="77777777" w:rsidR="00D523D7" w:rsidRPr="0000224C" w:rsidRDefault="00D523D7" w:rsidP="007F478B">
            <w:pPr>
              <w:keepNext w:val="0"/>
              <w:keepLines w:val="0"/>
              <w:spacing w:before="60" w:after="60"/>
              <w:rPr>
                <w:sz w:val="18"/>
              </w:rPr>
            </w:pPr>
            <w:r w:rsidRPr="0000224C">
              <w:rPr>
                <w:b/>
                <w:bCs/>
                <w:sz w:val="20"/>
              </w:rPr>
              <w:t>PARECER</w:t>
            </w:r>
            <w:r w:rsidRPr="0000224C">
              <w:rPr>
                <w:sz w:val="18"/>
              </w:rPr>
              <w:t>:</w:t>
            </w:r>
          </w:p>
        </w:tc>
        <w:tc>
          <w:tcPr>
            <w:tcW w:w="3644" w:type="dxa"/>
            <w:tcBorders>
              <w:top w:val="nil"/>
              <w:left w:val="nil"/>
              <w:bottom w:val="single" w:sz="12" w:space="0" w:color="auto"/>
              <w:right w:val="nil"/>
            </w:tcBorders>
            <w:hideMark/>
          </w:tcPr>
          <w:p w14:paraId="0699336B" w14:textId="75436FE9" w:rsidR="00D523D7" w:rsidRPr="0000224C" w:rsidRDefault="00D523D7" w:rsidP="007F478B">
            <w:pPr>
              <w:keepNext w:val="0"/>
              <w:keepLines w:val="0"/>
              <w:spacing w:before="60" w:after="60"/>
              <w:jc w:val="center"/>
              <w:rPr>
                <w:sz w:val="18"/>
              </w:rPr>
            </w:pPr>
            <w:proofErr w:type="gramStart"/>
            <w:r w:rsidRPr="0000224C">
              <w:rPr>
                <w:sz w:val="20"/>
              </w:rPr>
              <w:t xml:space="preserve">(  </w:t>
            </w:r>
            <w:proofErr w:type="gramEnd"/>
            <w:r w:rsidRPr="0000224C">
              <w:rPr>
                <w:sz w:val="20"/>
              </w:rPr>
              <w:t xml:space="preserve"> </w:t>
            </w:r>
            <w:r w:rsidR="00980B10">
              <w:rPr>
                <w:sz w:val="20"/>
              </w:rPr>
              <w:t>X</w:t>
            </w:r>
            <w:r w:rsidRPr="0000224C">
              <w:rPr>
                <w:sz w:val="20"/>
              </w:rPr>
              <w:t xml:space="preserve">   ) APROVADO</w:t>
            </w:r>
          </w:p>
        </w:tc>
        <w:tc>
          <w:tcPr>
            <w:tcW w:w="4197" w:type="dxa"/>
            <w:tcBorders>
              <w:top w:val="nil"/>
              <w:left w:val="nil"/>
              <w:bottom w:val="single" w:sz="12" w:space="0" w:color="auto"/>
              <w:right w:val="single" w:sz="12" w:space="0" w:color="auto"/>
            </w:tcBorders>
            <w:hideMark/>
          </w:tcPr>
          <w:p w14:paraId="3E5647B1" w14:textId="77777777" w:rsidR="00D523D7" w:rsidRPr="0000224C" w:rsidRDefault="00D523D7" w:rsidP="007F478B">
            <w:pPr>
              <w:keepNext w:val="0"/>
              <w:keepLines w:val="0"/>
              <w:spacing w:before="60" w:after="60"/>
              <w:jc w:val="center"/>
              <w:rPr>
                <w:sz w:val="20"/>
              </w:rPr>
            </w:pPr>
            <w:proofErr w:type="gramStart"/>
            <w:r w:rsidRPr="0000224C">
              <w:rPr>
                <w:sz w:val="20"/>
              </w:rPr>
              <w:t xml:space="preserve">(  </w:t>
            </w:r>
            <w:proofErr w:type="gramEnd"/>
            <w:r w:rsidRPr="0000224C">
              <w:rPr>
                <w:sz w:val="20"/>
              </w:rPr>
              <w:t xml:space="preserve">    ) REPROVADO</w:t>
            </w:r>
          </w:p>
        </w:tc>
      </w:tr>
    </w:tbl>
    <w:p w14:paraId="6FA32069" w14:textId="77777777" w:rsidR="00D523D7" w:rsidRDefault="00D523D7" w:rsidP="00D523D7">
      <w:pPr>
        <w:pStyle w:val="TF-xAvalTTULO"/>
        <w:ind w:left="0" w:firstLine="0"/>
        <w:jc w:val="left"/>
      </w:pPr>
    </w:p>
    <w:p w14:paraId="46C2826F" w14:textId="77777777" w:rsidR="002C7155" w:rsidRPr="00AA7843" w:rsidRDefault="002C7155" w:rsidP="002C7155">
      <w:pPr>
        <w:keepNext w:val="0"/>
        <w:keepLines w:val="0"/>
        <w:rPr>
          <w:sz w:val="22"/>
          <w:szCs w:val="18"/>
        </w:rPr>
      </w:pPr>
    </w:p>
    <w:sectPr w:rsidR="002C7155" w:rsidRPr="00AA7843" w:rsidSect="001763DF">
      <w:headerReference w:type="default" r:id="rId20"/>
      <w:footerReference w:type="even" r:id="rId21"/>
      <w:footerReference w:type="default" r:id="rId22"/>
      <w:headerReference w:type="first" r:id="rId23"/>
      <w:pgSz w:w="11901" w:h="16817" w:code="9"/>
      <w:pgMar w:top="1134" w:right="1134" w:bottom="1134" w:left="1701" w:header="720" w:footer="720"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7CF8DA" w14:textId="77777777" w:rsidR="001A4227" w:rsidRDefault="001A4227">
      <w:r>
        <w:separator/>
      </w:r>
    </w:p>
  </w:endnote>
  <w:endnote w:type="continuationSeparator" w:id="0">
    <w:p w14:paraId="6D9D1C38" w14:textId="77777777" w:rsidR="001A4227" w:rsidRDefault="001A4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imes">
    <w:altName w:val="Sylfaen"/>
    <w:panose1 w:val="00000500000000020000"/>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w:panose1 w:val="000000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4DA994" w14:textId="26234A9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end"/>
    </w:r>
  </w:p>
  <w:p w14:paraId="1501F62C" w14:textId="77777777" w:rsidR="00D42D9F" w:rsidRDefault="00D42D9F" w:rsidP="00D42D9F">
    <w:pPr>
      <w:pStyle w:val="Rodap"/>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26D3B" w14:textId="476047FE" w:rsidR="00D42D9F" w:rsidRDefault="00D42D9F" w:rsidP="00A64918">
    <w:pPr>
      <w:pStyle w:val="Rodap"/>
      <w:framePr w:wrap="none" w:vAnchor="text" w:hAnchor="margin" w:xAlign="right" w:y="1"/>
      <w:rPr>
        <w:rStyle w:val="Nmerodepgina"/>
      </w:rPr>
    </w:pPr>
    <w:r>
      <w:rPr>
        <w:rStyle w:val="Nmerodepgina"/>
      </w:rPr>
      <w:fldChar w:fldCharType="begin"/>
    </w:r>
    <w:r>
      <w:rPr>
        <w:rStyle w:val="Nmerodepgina"/>
      </w:rPr>
      <w:instrText xml:space="preserve"> PAGE </w:instrText>
    </w:r>
    <w:r>
      <w:rPr>
        <w:rStyle w:val="Nmerodepgina"/>
      </w:rPr>
      <w:fldChar w:fldCharType="separate"/>
    </w:r>
    <w:r>
      <w:rPr>
        <w:rStyle w:val="Nmerodepgina"/>
        <w:noProof/>
      </w:rPr>
      <w:t>1</w:t>
    </w:r>
    <w:r>
      <w:rPr>
        <w:rStyle w:val="Nmerodepgina"/>
      </w:rPr>
      <w:fldChar w:fldCharType="end"/>
    </w:r>
  </w:p>
  <w:p w14:paraId="08ABBD1B" w14:textId="77777777" w:rsidR="00D42D9F" w:rsidRDefault="00D42D9F" w:rsidP="00D42D9F">
    <w:pPr>
      <w:pStyle w:val="Rodap"/>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ECC7B" w14:textId="77777777" w:rsidR="001A4227" w:rsidRDefault="001A4227">
      <w:r>
        <w:separator/>
      </w:r>
    </w:p>
  </w:footnote>
  <w:footnote w:type="continuationSeparator" w:id="0">
    <w:p w14:paraId="685DD4BB" w14:textId="77777777" w:rsidR="001A4227" w:rsidRDefault="001A42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0BE6D8" w14:textId="77777777" w:rsidR="00320BFA" w:rsidRDefault="00320BFA">
    <w:pPr>
      <w:pStyle w:val="Cabealho"/>
      <w:tabs>
        <w:tab w:val="clear" w:pos="8640"/>
        <w:tab w:val="right" w:pos="8931"/>
      </w:tabs>
      <w:ind w:right="141"/>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227"/>
      <w:gridCol w:w="4819"/>
      <w:gridCol w:w="1166"/>
    </w:tblGrid>
    <w:tr w:rsidR="00320BFA" w14:paraId="65782DBF" w14:textId="77777777" w:rsidTr="006746CA">
      <w:tc>
        <w:tcPr>
          <w:tcW w:w="3227" w:type="dxa"/>
          <w:shd w:val="clear" w:color="auto" w:fill="auto"/>
        </w:tcPr>
        <w:p w14:paraId="2653125F" w14:textId="77777777" w:rsidR="00320BFA" w:rsidRDefault="00320BFA" w:rsidP="00F31359">
          <w:pPr>
            <w:pStyle w:val="Cabealho"/>
            <w:tabs>
              <w:tab w:val="clear" w:pos="8640"/>
              <w:tab w:val="right" w:pos="8931"/>
            </w:tabs>
            <w:ind w:right="141"/>
            <w:rPr>
              <w:rStyle w:val="Nmerodepgina"/>
            </w:rPr>
          </w:pPr>
          <w:r>
            <w:rPr>
              <w:rStyle w:val="Nmerodepgina"/>
            </w:rPr>
            <w:t>PROJETO TCC - BCC</w:t>
          </w:r>
        </w:p>
      </w:tc>
      <w:tc>
        <w:tcPr>
          <w:tcW w:w="4819" w:type="dxa"/>
          <w:shd w:val="clear" w:color="auto" w:fill="auto"/>
        </w:tcPr>
        <w:p w14:paraId="5BF48D05" w14:textId="77777777" w:rsidR="00320BFA" w:rsidRDefault="00320BFA" w:rsidP="00F31359">
          <w:pPr>
            <w:pStyle w:val="Cabealho"/>
            <w:tabs>
              <w:tab w:val="clear" w:pos="8640"/>
              <w:tab w:val="right" w:pos="8931"/>
            </w:tabs>
            <w:ind w:right="141"/>
            <w:jc w:val="right"/>
            <w:rPr>
              <w:rStyle w:val="Nmerodepgina"/>
            </w:rPr>
          </w:pPr>
          <w:r>
            <w:rPr>
              <w:rStyle w:val="Nmerodepgina"/>
            </w:rPr>
            <w:t>ANO/SEMESTRE:</w:t>
          </w:r>
        </w:p>
      </w:tc>
      <w:tc>
        <w:tcPr>
          <w:tcW w:w="1166" w:type="dxa"/>
          <w:shd w:val="clear" w:color="auto" w:fill="auto"/>
        </w:tcPr>
        <w:p w14:paraId="4FD2CFBC" w14:textId="77777777" w:rsidR="00320BFA" w:rsidRDefault="00320BFA" w:rsidP="00F31359">
          <w:pPr>
            <w:pStyle w:val="Cabealho"/>
            <w:tabs>
              <w:tab w:val="clear" w:pos="8640"/>
              <w:tab w:val="right" w:pos="8931"/>
            </w:tabs>
            <w:ind w:right="141"/>
            <w:jc w:val="right"/>
            <w:rPr>
              <w:rStyle w:val="Nmerodepgina"/>
            </w:rPr>
          </w:pPr>
        </w:p>
      </w:tc>
    </w:tr>
  </w:tbl>
  <w:p w14:paraId="4E7FD90B" w14:textId="77777777" w:rsidR="00320BFA" w:rsidRDefault="00320BFA">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86E8FCBC"/>
    <w:lvl w:ilvl="0">
      <w:start w:val="1"/>
      <w:numFmt w:val="decimal"/>
      <w:pStyle w:val="Ttulo1"/>
      <w:lvlText w:val="%1"/>
      <w:legacy w:legacy="1" w:legacySpace="144" w:legacyIndent="0"/>
      <w:lvlJc w:val="left"/>
    </w:lvl>
    <w:lvl w:ilvl="1">
      <w:start w:val="1"/>
      <w:numFmt w:val="decimal"/>
      <w:pStyle w:val="Ttulo2"/>
      <w:lvlText w:val="%1.%2"/>
      <w:legacy w:legacy="1" w:legacySpace="144" w:legacyIndent="0"/>
      <w:lvlJc w:val="left"/>
    </w:lvl>
    <w:lvl w:ilvl="2">
      <w:start w:val="1"/>
      <w:numFmt w:val="decimal"/>
      <w:pStyle w:val="Ttulo3"/>
      <w:lvlText w:val="%1.%2.%3"/>
      <w:legacy w:legacy="1" w:legacySpace="144" w:legacyIndent="0"/>
      <w:lvlJc w:val="left"/>
    </w:lvl>
    <w:lvl w:ilvl="3">
      <w:start w:val="1"/>
      <w:numFmt w:val="decimal"/>
      <w:pStyle w:val="Ttulo4"/>
      <w:lvlText w:val="%1.%2.%3.%4"/>
      <w:legacy w:legacy="1" w:legacySpace="144" w:legacyIndent="0"/>
      <w:lvlJc w:val="left"/>
    </w:lvl>
    <w:lvl w:ilvl="4">
      <w:start w:val="1"/>
      <w:numFmt w:val="decimal"/>
      <w:pStyle w:val="Ttulo5"/>
      <w:lvlText w:val="%1.%2.%3.%4.%5"/>
      <w:legacy w:legacy="1" w:legacySpace="144" w:legacyIndent="0"/>
      <w:lvlJc w:val="left"/>
    </w:lvl>
    <w:lvl w:ilvl="5">
      <w:start w:val="1"/>
      <w:numFmt w:val="decimal"/>
      <w:pStyle w:val="Ttulo6"/>
      <w:lvlText w:val="%1.%2.%3.%4.%5.%6"/>
      <w:legacy w:legacy="1" w:legacySpace="144" w:legacyIndent="0"/>
      <w:lvlJc w:val="left"/>
    </w:lvl>
    <w:lvl w:ilvl="6">
      <w:start w:val="1"/>
      <w:numFmt w:val="decimal"/>
      <w:pStyle w:val="Ttulo7"/>
      <w:lvlText w:val="%1.%2.%3.%4.%5.%6.%7"/>
      <w:legacy w:legacy="1" w:legacySpace="144" w:legacyIndent="0"/>
      <w:lvlJc w:val="left"/>
    </w:lvl>
    <w:lvl w:ilvl="7">
      <w:start w:val="1"/>
      <w:numFmt w:val="decimal"/>
      <w:pStyle w:val="Ttulo8"/>
      <w:lvlText w:val="%1.%2.%3.%4.%5.%6.%7.%8"/>
      <w:legacy w:legacy="1" w:legacySpace="144" w:legacyIndent="0"/>
      <w:lvlJc w:val="left"/>
    </w:lvl>
    <w:lvl w:ilvl="8">
      <w:start w:val="1"/>
      <w:numFmt w:val="decimal"/>
      <w:pStyle w:val="Ttulo9"/>
      <w:lvlText w:val="%1.%2.%3.%4.%5.%6.%7.%8.%9"/>
      <w:legacy w:legacy="1" w:legacySpace="144" w:legacyIndent="0"/>
      <w:lvlJc w:val="left"/>
    </w:lvl>
  </w:abstractNum>
  <w:abstractNum w:abstractNumId="1" w15:restartNumberingAfterBreak="0">
    <w:nsid w:val="03A16169"/>
    <w:multiLevelType w:val="multilevel"/>
    <w:tmpl w:val="F830E660"/>
    <w:lvl w:ilvl="0">
      <w:start w:val="1"/>
      <w:numFmt w:val="lowerLetter"/>
      <w:pStyle w:val="TF-alneacomletras"/>
      <w:lvlText w:val="%1)"/>
      <w:lvlJc w:val="left"/>
      <w:pPr>
        <w:tabs>
          <w:tab w:val="num" w:pos="1040"/>
        </w:tabs>
        <w:ind w:left="992" w:hanging="312"/>
      </w:pPr>
      <w:rPr>
        <w:rFonts w:hint="default"/>
      </w:rPr>
    </w:lvl>
    <w:lvl w:ilvl="1">
      <w:start w:val="1"/>
      <w:numFmt w:val="none"/>
      <w:pStyle w:val="TF-subalineasn2"/>
      <w:lvlText w:val="-"/>
      <w:lvlJc w:val="left"/>
      <w:pPr>
        <w:tabs>
          <w:tab w:val="num" w:pos="1398"/>
        </w:tabs>
        <w:ind w:left="1134" w:hanging="96"/>
      </w:pPr>
      <w:rPr>
        <w:rFonts w:hint="default"/>
      </w:rPr>
    </w:lvl>
    <w:lvl w:ilvl="2">
      <w:start w:val="1"/>
      <w:numFmt w:val="none"/>
      <w:pStyle w:val="TF-subalineasn3"/>
      <w:lvlText w:val="%3-"/>
      <w:lvlJc w:val="left"/>
      <w:pPr>
        <w:tabs>
          <w:tab w:val="num" w:pos="1721"/>
        </w:tabs>
        <w:ind w:left="1588" w:hanging="22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2" w15:restartNumberingAfterBreak="0">
    <w:nsid w:val="07447B49"/>
    <w:multiLevelType w:val="multilevel"/>
    <w:tmpl w:val="E85A5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lowerLetter"/>
      <w:lvlText w:val="%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0D7F68A2"/>
    <w:multiLevelType w:val="multilevel"/>
    <w:tmpl w:val="909299EC"/>
    <w:lvl w:ilvl="0">
      <w:start w:val="1"/>
      <w:numFmt w:val="lowerLetter"/>
      <w:pStyle w:val="TF-ALNEA"/>
      <w:lvlText w:val="%1)"/>
      <w:lvlJc w:val="left"/>
      <w:pPr>
        <w:tabs>
          <w:tab w:val="num" w:pos="3940"/>
        </w:tabs>
        <w:ind w:left="3940" w:hanging="397"/>
      </w:pPr>
      <w:rPr>
        <w:rFonts w:hint="default"/>
      </w:rPr>
    </w:lvl>
    <w:lvl w:ilvl="1">
      <w:start w:val="1"/>
      <w:numFmt w:val="none"/>
      <w:pStyle w:val="TF-SUBALNEAnvel1"/>
      <w:lvlText w:val="-"/>
      <w:lvlJc w:val="left"/>
      <w:pPr>
        <w:tabs>
          <w:tab w:val="num" w:pos="1418"/>
        </w:tabs>
        <w:ind w:left="1418" w:hanging="380"/>
      </w:pPr>
      <w:rPr>
        <w:rFonts w:hint="default"/>
      </w:rPr>
    </w:lvl>
    <w:lvl w:ilvl="2">
      <w:start w:val="1"/>
      <w:numFmt w:val="none"/>
      <w:pStyle w:val="TF-SUBALNEAnvel2"/>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4" w15:restartNumberingAfterBreak="0">
    <w:nsid w:val="0DFC2685"/>
    <w:multiLevelType w:val="multilevel"/>
    <w:tmpl w:val="D8FA97BA"/>
    <w:lvl w:ilvl="0">
      <w:start w:val="1"/>
      <w:numFmt w:val="decimal"/>
      <w:pStyle w:val="TF-avaliaoTTULO1"/>
      <w:lvlText w:val="%1"/>
      <w:lvlJc w:val="left"/>
      <w:pPr>
        <w:tabs>
          <w:tab w:val="num" w:pos="720"/>
        </w:tabs>
        <w:ind w:left="720" w:hanging="720"/>
      </w:pPr>
      <w:rPr>
        <w:rFonts w:hint="default"/>
      </w:rPr>
    </w:lvl>
    <w:lvl w:ilvl="1">
      <w:start w:val="1"/>
      <w:numFmt w:val="decimal"/>
      <w:pStyle w:val="TF-avaliaoTTULO2c"/>
      <w:lvlText w:val="%1.%2"/>
      <w:lvlJc w:val="left"/>
      <w:pPr>
        <w:tabs>
          <w:tab w:val="num" w:pos="737"/>
        </w:tabs>
        <w:ind w:left="737" w:hanging="737"/>
      </w:pPr>
      <w:rPr>
        <w:rFonts w:hint="default"/>
      </w:rPr>
    </w:lvl>
    <w:lvl w:ilvl="2">
      <w:start w:val="1"/>
      <w:numFmt w:val="decimal"/>
      <w:lvlText w:val="%1.%2.%3."/>
      <w:lvlJc w:val="left"/>
      <w:pPr>
        <w:tabs>
          <w:tab w:val="num" w:pos="1584"/>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5" w15:restartNumberingAfterBreak="0">
    <w:nsid w:val="4C076762"/>
    <w:multiLevelType w:val="hybridMultilevel"/>
    <w:tmpl w:val="538A5394"/>
    <w:lvl w:ilvl="0" w:tplc="D99A7EF0">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6" w15:restartNumberingAfterBreak="0">
    <w:nsid w:val="6B043891"/>
    <w:multiLevelType w:val="multilevel"/>
    <w:tmpl w:val="89E48C4A"/>
    <w:lvl w:ilvl="0">
      <w:start w:val="1"/>
      <w:numFmt w:val="decimal"/>
      <w:pStyle w:val="TF-xAvalITEM"/>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7" w15:restartNumberingAfterBreak="0">
    <w:nsid w:val="795F0AE5"/>
    <w:multiLevelType w:val="multilevel"/>
    <w:tmpl w:val="7E1A0E16"/>
    <w:lvl w:ilvl="0">
      <w:start w:val="1"/>
      <w:numFmt w:val="lowerLetter"/>
      <w:lvlText w:val="%1)"/>
      <w:lvlJc w:val="left"/>
      <w:pPr>
        <w:tabs>
          <w:tab w:val="num" w:pos="1077"/>
        </w:tabs>
        <w:ind w:left="1077" w:hanging="397"/>
      </w:pPr>
      <w:rPr>
        <w:rFonts w:hint="default"/>
      </w:rPr>
    </w:lvl>
    <w:lvl w:ilvl="1">
      <w:start w:val="1"/>
      <w:numFmt w:val="none"/>
      <w:lvlText w:val="-"/>
      <w:lvlJc w:val="left"/>
      <w:pPr>
        <w:tabs>
          <w:tab w:val="num" w:pos="1418"/>
        </w:tabs>
        <w:ind w:left="1418" w:hanging="380"/>
      </w:pPr>
      <w:rPr>
        <w:rFonts w:hint="default"/>
      </w:rPr>
    </w:lvl>
    <w:lvl w:ilvl="2">
      <w:start w:val="1"/>
      <w:numFmt w:val="none"/>
      <w:lvlText w:val="%3-"/>
      <w:lvlJc w:val="left"/>
      <w:pPr>
        <w:tabs>
          <w:tab w:val="num" w:pos="1758"/>
        </w:tabs>
        <w:ind w:left="1758" w:hanging="397"/>
      </w:pPr>
      <w:rPr>
        <w:rFonts w:hint="default"/>
      </w:rPr>
    </w:lvl>
    <w:lvl w:ilvl="3">
      <w:start w:val="1"/>
      <w:numFmt w:val="none"/>
      <w:lvlText w:val="-"/>
      <w:lvlJc w:val="left"/>
      <w:pPr>
        <w:tabs>
          <w:tab w:val="num" w:pos="1440"/>
        </w:tabs>
        <w:ind w:left="1440" w:hanging="360"/>
      </w:pPr>
      <w:rPr>
        <w:rFonts w:hint="default"/>
      </w:rPr>
    </w:lvl>
    <w:lvl w:ilvl="4">
      <w:start w:val="1"/>
      <w:numFmt w:val="none"/>
      <w:lvlText w:val="-"/>
      <w:lvlJc w:val="left"/>
      <w:pPr>
        <w:tabs>
          <w:tab w:val="num" w:pos="1800"/>
        </w:tabs>
        <w:ind w:left="1800" w:hanging="360"/>
      </w:pPr>
      <w:rPr>
        <w:rFonts w:hint="default"/>
      </w:rPr>
    </w:lvl>
    <w:lvl w:ilvl="5">
      <w:start w:val="1"/>
      <w:numFmt w:val="none"/>
      <w:lvlText w:val="-"/>
      <w:lvlJc w:val="left"/>
      <w:pPr>
        <w:tabs>
          <w:tab w:val="num" w:pos="2160"/>
        </w:tabs>
        <w:ind w:left="2160" w:hanging="360"/>
      </w:pPr>
      <w:rPr>
        <w:rFonts w:hint="default"/>
      </w:rPr>
    </w:lvl>
    <w:lvl w:ilvl="6">
      <w:start w:val="1"/>
      <w:numFmt w:val="none"/>
      <w:lvlText w:val="%7-"/>
      <w:lvlJc w:val="left"/>
      <w:pPr>
        <w:tabs>
          <w:tab w:val="num" w:pos="2520"/>
        </w:tabs>
        <w:ind w:left="2520" w:hanging="360"/>
      </w:pPr>
      <w:rPr>
        <w:rFonts w:hint="default"/>
      </w:rPr>
    </w:lvl>
    <w:lvl w:ilvl="7">
      <w:start w:val="1"/>
      <w:numFmt w:val="none"/>
      <w:lvlText w:val="%8-"/>
      <w:lvlJc w:val="left"/>
      <w:pPr>
        <w:tabs>
          <w:tab w:val="num" w:pos="2880"/>
        </w:tabs>
        <w:ind w:left="2880" w:hanging="360"/>
      </w:pPr>
      <w:rPr>
        <w:rFonts w:hint="default"/>
      </w:rPr>
    </w:lvl>
    <w:lvl w:ilvl="8">
      <w:start w:val="1"/>
      <w:numFmt w:val="none"/>
      <w:lvlText w:val="%9-"/>
      <w:lvlJc w:val="left"/>
      <w:pPr>
        <w:tabs>
          <w:tab w:val="num" w:pos="3240"/>
        </w:tabs>
        <w:ind w:left="3240" w:hanging="360"/>
      </w:pPr>
      <w:rPr>
        <w:rFonts w:hint="default"/>
      </w:rPr>
    </w:lvl>
  </w:abstractNum>
  <w:abstractNum w:abstractNumId="8" w15:restartNumberingAfterBreak="0">
    <w:nsid w:val="7BFE0412"/>
    <w:multiLevelType w:val="hybridMultilevel"/>
    <w:tmpl w:val="3FC2890C"/>
    <w:lvl w:ilvl="0" w:tplc="04090001">
      <w:start w:val="1"/>
      <w:numFmt w:val="bullet"/>
      <w:lvlText w:val=""/>
      <w:lvlJc w:val="left"/>
      <w:pPr>
        <w:tabs>
          <w:tab w:val="num" w:pos="360"/>
        </w:tabs>
        <w:ind w:left="360" w:hanging="360"/>
      </w:pPr>
      <w:rPr>
        <w:rFonts w:ascii="Symbol" w:hAnsi="Symbol" w:hint="default"/>
      </w:rPr>
    </w:lvl>
    <w:lvl w:ilvl="1" w:tplc="04160003">
      <w:start w:val="1"/>
      <w:numFmt w:val="bullet"/>
      <w:lvlText w:val="o"/>
      <w:lvlJc w:val="left"/>
      <w:pPr>
        <w:tabs>
          <w:tab w:val="num" w:pos="732"/>
        </w:tabs>
        <w:ind w:left="732" w:hanging="360"/>
      </w:pPr>
      <w:rPr>
        <w:rFonts w:ascii="Courier New" w:hAnsi="Courier New" w:cs="Times New Roman" w:hint="default"/>
      </w:rPr>
    </w:lvl>
    <w:lvl w:ilvl="2" w:tplc="04160005">
      <w:start w:val="1"/>
      <w:numFmt w:val="bullet"/>
      <w:lvlText w:val=""/>
      <w:lvlJc w:val="left"/>
      <w:pPr>
        <w:tabs>
          <w:tab w:val="num" w:pos="1452"/>
        </w:tabs>
        <w:ind w:left="1452" w:hanging="360"/>
      </w:pPr>
      <w:rPr>
        <w:rFonts w:ascii="Wingdings" w:hAnsi="Wingdings" w:hint="default"/>
      </w:rPr>
    </w:lvl>
    <w:lvl w:ilvl="3" w:tplc="04160001">
      <w:start w:val="1"/>
      <w:numFmt w:val="bullet"/>
      <w:lvlText w:val=""/>
      <w:lvlJc w:val="left"/>
      <w:pPr>
        <w:tabs>
          <w:tab w:val="num" w:pos="2172"/>
        </w:tabs>
        <w:ind w:left="2172" w:hanging="360"/>
      </w:pPr>
      <w:rPr>
        <w:rFonts w:ascii="Symbol" w:hAnsi="Symbol" w:hint="default"/>
      </w:rPr>
    </w:lvl>
    <w:lvl w:ilvl="4" w:tplc="04160003">
      <w:start w:val="1"/>
      <w:numFmt w:val="bullet"/>
      <w:lvlText w:val="o"/>
      <w:lvlJc w:val="left"/>
      <w:pPr>
        <w:tabs>
          <w:tab w:val="num" w:pos="2892"/>
        </w:tabs>
        <w:ind w:left="2892" w:hanging="360"/>
      </w:pPr>
      <w:rPr>
        <w:rFonts w:ascii="Courier New" w:hAnsi="Courier New" w:cs="Times New Roman" w:hint="default"/>
      </w:rPr>
    </w:lvl>
    <w:lvl w:ilvl="5" w:tplc="04160005">
      <w:start w:val="1"/>
      <w:numFmt w:val="bullet"/>
      <w:lvlText w:val=""/>
      <w:lvlJc w:val="left"/>
      <w:pPr>
        <w:tabs>
          <w:tab w:val="num" w:pos="3612"/>
        </w:tabs>
        <w:ind w:left="3612" w:hanging="360"/>
      </w:pPr>
      <w:rPr>
        <w:rFonts w:ascii="Wingdings" w:hAnsi="Wingdings" w:hint="default"/>
      </w:rPr>
    </w:lvl>
    <w:lvl w:ilvl="6" w:tplc="04160001">
      <w:start w:val="1"/>
      <w:numFmt w:val="bullet"/>
      <w:lvlText w:val=""/>
      <w:lvlJc w:val="left"/>
      <w:pPr>
        <w:tabs>
          <w:tab w:val="num" w:pos="4332"/>
        </w:tabs>
        <w:ind w:left="4332" w:hanging="360"/>
      </w:pPr>
      <w:rPr>
        <w:rFonts w:ascii="Symbol" w:hAnsi="Symbol" w:hint="default"/>
      </w:rPr>
    </w:lvl>
    <w:lvl w:ilvl="7" w:tplc="04160003">
      <w:start w:val="1"/>
      <w:numFmt w:val="bullet"/>
      <w:lvlText w:val="o"/>
      <w:lvlJc w:val="left"/>
      <w:pPr>
        <w:tabs>
          <w:tab w:val="num" w:pos="5052"/>
        </w:tabs>
        <w:ind w:left="5052" w:hanging="360"/>
      </w:pPr>
      <w:rPr>
        <w:rFonts w:ascii="Courier New" w:hAnsi="Courier New" w:cs="Times New Roman" w:hint="default"/>
      </w:rPr>
    </w:lvl>
    <w:lvl w:ilvl="8" w:tplc="04160005">
      <w:start w:val="1"/>
      <w:numFmt w:val="bullet"/>
      <w:lvlText w:val=""/>
      <w:lvlJc w:val="left"/>
      <w:pPr>
        <w:tabs>
          <w:tab w:val="num" w:pos="5772"/>
        </w:tabs>
        <w:ind w:left="5772" w:hanging="360"/>
      </w:pPr>
      <w:rPr>
        <w:rFonts w:ascii="Wingdings" w:hAnsi="Wingdings" w:hint="default"/>
      </w:rPr>
    </w:lvl>
  </w:abstractNum>
  <w:num w:numId="1" w16cid:durableId="971713206">
    <w:abstractNumId w:val="0"/>
  </w:num>
  <w:num w:numId="2" w16cid:durableId="1025522915">
    <w:abstractNumId w:val="3"/>
  </w:num>
  <w:num w:numId="3" w16cid:durableId="1447309480">
    <w:abstractNumId w:val="3"/>
  </w:num>
  <w:num w:numId="4" w16cid:durableId="1311329381">
    <w:abstractNumId w:val="1"/>
  </w:num>
  <w:num w:numId="5" w16cid:durableId="269314069">
    <w:abstractNumId w:val="3"/>
  </w:num>
  <w:num w:numId="6" w16cid:durableId="101464737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33649425">
    <w:abstractNumId w:val="3"/>
  </w:num>
  <w:num w:numId="8" w16cid:durableId="210961537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42910254">
    <w:abstractNumId w:val="7"/>
  </w:num>
  <w:num w:numId="10" w16cid:durableId="150766730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151287779">
    <w:abstractNumId w:val="4"/>
  </w:num>
  <w:num w:numId="12" w16cid:durableId="1159418384">
    <w:abstractNumId w:val="6"/>
  </w:num>
  <w:num w:numId="13" w16cid:durableId="44230393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98280774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53690319">
    <w:abstractNumId w:val="8"/>
  </w:num>
  <w:num w:numId="16" w16cid:durableId="192586937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64830947">
    <w:abstractNumId w:val="8"/>
  </w:num>
  <w:num w:numId="18" w16cid:durableId="8408564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4098212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06198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417990694">
    <w:abstractNumId w:val="5"/>
  </w:num>
  <w:num w:numId="22" w16cid:durableId="6338001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06413450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2125221389">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lton Solano dos Reis">
    <w15:presenceInfo w15:providerId="AD" w15:userId="S::dalton@furb.br::6af4c44a-d9df-45de-a1b2-d9ee411f49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doNotUseHTMLParagraphAutoSpacing/>
    <w:compatSetting w:name="compatibilityMode" w:uri="http://schemas.microsoft.com/office/word" w:val="12"/>
    <w:compatSetting w:name="useWord2013TrackBottomHyphenation" w:uri="http://schemas.microsoft.com/office/word" w:val="1"/>
  </w:compat>
  <w:rsids>
    <w:rsidRoot w:val="00984240"/>
    <w:rsid w:val="000001BC"/>
    <w:rsid w:val="00001DE3"/>
    <w:rsid w:val="0000224C"/>
    <w:rsid w:val="00003D8F"/>
    <w:rsid w:val="00004285"/>
    <w:rsid w:val="0000511D"/>
    <w:rsid w:val="00006EA5"/>
    <w:rsid w:val="000070E1"/>
    <w:rsid w:val="00007435"/>
    <w:rsid w:val="000100A1"/>
    <w:rsid w:val="00010D49"/>
    <w:rsid w:val="00011F98"/>
    <w:rsid w:val="00012922"/>
    <w:rsid w:val="00013855"/>
    <w:rsid w:val="00013F5B"/>
    <w:rsid w:val="0001575C"/>
    <w:rsid w:val="00015C01"/>
    <w:rsid w:val="00016434"/>
    <w:rsid w:val="00016444"/>
    <w:rsid w:val="000179B5"/>
    <w:rsid w:val="00017B62"/>
    <w:rsid w:val="000204E7"/>
    <w:rsid w:val="0002065E"/>
    <w:rsid w:val="00020FC8"/>
    <w:rsid w:val="000239F0"/>
    <w:rsid w:val="00023FA0"/>
    <w:rsid w:val="000240A3"/>
    <w:rsid w:val="000255FE"/>
    <w:rsid w:val="00025A65"/>
    <w:rsid w:val="0002602F"/>
    <w:rsid w:val="00030048"/>
    <w:rsid w:val="00030E4A"/>
    <w:rsid w:val="00031A27"/>
    <w:rsid w:val="00031B02"/>
    <w:rsid w:val="00031D60"/>
    <w:rsid w:val="00031D8E"/>
    <w:rsid w:val="00031EE0"/>
    <w:rsid w:val="00032084"/>
    <w:rsid w:val="00032293"/>
    <w:rsid w:val="000327FC"/>
    <w:rsid w:val="000329BA"/>
    <w:rsid w:val="000339C2"/>
    <w:rsid w:val="0003582E"/>
    <w:rsid w:val="0003597F"/>
    <w:rsid w:val="0003626D"/>
    <w:rsid w:val="00036A28"/>
    <w:rsid w:val="00036E5B"/>
    <w:rsid w:val="000407AC"/>
    <w:rsid w:val="00040A7F"/>
    <w:rsid w:val="00042A80"/>
    <w:rsid w:val="000445BD"/>
    <w:rsid w:val="00044ACC"/>
    <w:rsid w:val="0004641A"/>
    <w:rsid w:val="000466F7"/>
    <w:rsid w:val="00050AC0"/>
    <w:rsid w:val="000511B1"/>
    <w:rsid w:val="0005273E"/>
    <w:rsid w:val="00052903"/>
    <w:rsid w:val="00052949"/>
    <w:rsid w:val="00052A07"/>
    <w:rsid w:val="00052DC4"/>
    <w:rsid w:val="000533DA"/>
    <w:rsid w:val="000533DD"/>
    <w:rsid w:val="000535F8"/>
    <w:rsid w:val="0005457F"/>
    <w:rsid w:val="00055EB6"/>
    <w:rsid w:val="000579A0"/>
    <w:rsid w:val="000608E9"/>
    <w:rsid w:val="00060F02"/>
    <w:rsid w:val="00061FEB"/>
    <w:rsid w:val="0006229D"/>
    <w:rsid w:val="00062F77"/>
    <w:rsid w:val="00062FF7"/>
    <w:rsid w:val="00065875"/>
    <w:rsid w:val="000667DF"/>
    <w:rsid w:val="0006716A"/>
    <w:rsid w:val="00070460"/>
    <w:rsid w:val="00070838"/>
    <w:rsid w:val="00070D94"/>
    <w:rsid w:val="00071545"/>
    <w:rsid w:val="00071B2D"/>
    <w:rsid w:val="0007209B"/>
    <w:rsid w:val="00072A86"/>
    <w:rsid w:val="000732B4"/>
    <w:rsid w:val="00073E90"/>
    <w:rsid w:val="0007403E"/>
    <w:rsid w:val="00074702"/>
    <w:rsid w:val="00075792"/>
    <w:rsid w:val="000758EC"/>
    <w:rsid w:val="00077598"/>
    <w:rsid w:val="00080F9C"/>
    <w:rsid w:val="0008135E"/>
    <w:rsid w:val="00082731"/>
    <w:rsid w:val="00084764"/>
    <w:rsid w:val="0008579A"/>
    <w:rsid w:val="000857A9"/>
    <w:rsid w:val="0008691E"/>
    <w:rsid w:val="00086AA8"/>
    <w:rsid w:val="0008732D"/>
    <w:rsid w:val="00087D11"/>
    <w:rsid w:val="0009106A"/>
    <w:rsid w:val="000938A3"/>
    <w:rsid w:val="00093B6A"/>
    <w:rsid w:val="00094869"/>
    <w:rsid w:val="0009552E"/>
    <w:rsid w:val="00096308"/>
    <w:rsid w:val="00097131"/>
    <w:rsid w:val="0009735C"/>
    <w:rsid w:val="000A104C"/>
    <w:rsid w:val="000A17CF"/>
    <w:rsid w:val="000A19DE"/>
    <w:rsid w:val="000A1D5D"/>
    <w:rsid w:val="000A1E73"/>
    <w:rsid w:val="000A24B3"/>
    <w:rsid w:val="000A2DA2"/>
    <w:rsid w:val="000A317B"/>
    <w:rsid w:val="000A3EAB"/>
    <w:rsid w:val="000A453A"/>
    <w:rsid w:val="000A4DDE"/>
    <w:rsid w:val="000A681A"/>
    <w:rsid w:val="000A6A13"/>
    <w:rsid w:val="000A72D6"/>
    <w:rsid w:val="000A7D23"/>
    <w:rsid w:val="000A7E93"/>
    <w:rsid w:val="000B12B2"/>
    <w:rsid w:val="000B1A79"/>
    <w:rsid w:val="000B1E1B"/>
    <w:rsid w:val="000B205C"/>
    <w:rsid w:val="000B2577"/>
    <w:rsid w:val="000B345A"/>
    <w:rsid w:val="000B3868"/>
    <w:rsid w:val="000B3D0A"/>
    <w:rsid w:val="000B508B"/>
    <w:rsid w:val="000B63AB"/>
    <w:rsid w:val="000B6E72"/>
    <w:rsid w:val="000B76CA"/>
    <w:rsid w:val="000B7C76"/>
    <w:rsid w:val="000B7CBB"/>
    <w:rsid w:val="000C025F"/>
    <w:rsid w:val="000C030F"/>
    <w:rsid w:val="000C15FB"/>
    <w:rsid w:val="000C18FD"/>
    <w:rsid w:val="000C1926"/>
    <w:rsid w:val="000C1A18"/>
    <w:rsid w:val="000C1CE7"/>
    <w:rsid w:val="000C318C"/>
    <w:rsid w:val="000C357D"/>
    <w:rsid w:val="000C3A91"/>
    <w:rsid w:val="000C48B6"/>
    <w:rsid w:val="000C51D2"/>
    <w:rsid w:val="000C5276"/>
    <w:rsid w:val="000C648D"/>
    <w:rsid w:val="000C6A6E"/>
    <w:rsid w:val="000C74AE"/>
    <w:rsid w:val="000C763F"/>
    <w:rsid w:val="000C7654"/>
    <w:rsid w:val="000C7C96"/>
    <w:rsid w:val="000D1294"/>
    <w:rsid w:val="000D17DA"/>
    <w:rsid w:val="000D1DB3"/>
    <w:rsid w:val="000D3325"/>
    <w:rsid w:val="000D38FA"/>
    <w:rsid w:val="000D4326"/>
    <w:rsid w:val="000D48D8"/>
    <w:rsid w:val="000D49E5"/>
    <w:rsid w:val="000D5197"/>
    <w:rsid w:val="000D56BD"/>
    <w:rsid w:val="000D5836"/>
    <w:rsid w:val="000D6184"/>
    <w:rsid w:val="000D68C0"/>
    <w:rsid w:val="000D6912"/>
    <w:rsid w:val="000D70F0"/>
    <w:rsid w:val="000D717F"/>
    <w:rsid w:val="000D77C2"/>
    <w:rsid w:val="000D7B7F"/>
    <w:rsid w:val="000D7BDD"/>
    <w:rsid w:val="000E01B8"/>
    <w:rsid w:val="000E039E"/>
    <w:rsid w:val="000E257A"/>
    <w:rsid w:val="000E27F9"/>
    <w:rsid w:val="000E2B1E"/>
    <w:rsid w:val="000E311F"/>
    <w:rsid w:val="000E3A68"/>
    <w:rsid w:val="000E4491"/>
    <w:rsid w:val="000E5841"/>
    <w:rsid w:val="000E5F1F"/>
    <w:rsid w:val="000E6CE0"/>
    <w:rsid w:val="000E7375"/>
    <w:rsid w:val="000E7DF6"/>
    <w:rsid w:val="000F0467"/>
    <w:rsid w:val="000F1310"/>
    <w:rsid w:val="000F205E"/>
    <w:rsid w:val="000F2B89"/>
    <w:rsid w:val="000F32A2"/>
    <w:rsid w:val="000F3838"/>
    <w:rsid w:val="000F6D47"/>
    <w:rsid w:val="000F77E3"/>
    <w:rsid w:val="000F7AC6"/>
    <w:rsid w:val="001007FF"/>
    <w:rsid w:val="00100BF4"/>
    <w:rsid w:val="00102346"/>
    <w:rsid w:val="001035B5"/>
    <w:rsid w:val="00104237"/>
    <w:rsid w:val="001042C0"/>
    <w:rsid w:val="001054E6"/>
    <w:rsid w:val="0010633A"/>
    <w:rsid w:val="00106A46"/>
    <w:rsid w:val="00106F4E"/>
    <w:rsid w:val="00107B02"/>
    <w:rsid w:val="00110146"/>
    <w:rsid w:val="0011173B"/>
    <w:rsid w:val="00111D2D"/>
    <w:rsid w:val="001129EC"/>
    <w:rsid w:val="00113088"/>
    <w:rsid w:val="00113194"/>
    <w:rsid w:val="0011363A"/>
    <w:rsid w:val="00113A3F"/>
    <w:rsid w:val="00115697"/>
    <w:rsid w:val="001164FE"/>
    <w:rsid w:val="001167E8"/>
    <w:rsid w:val="00116F8E"/>
    <w:rsid w:val="0011784B"/>
    <w:rsid w:val="0012032B"/>
    <w:rsid w:val="0012155F"/>
    <w:rsid w:val="001229C2"/>
    <w:rsid w:val="00122BF3"/>
    <w:rsid w:val="0012306A"/>
    <w:rsid w:val="001230CF"/>
    <w:rsid w:val="00123DA6"/>
    <w:rsid w:val="001244E2"/>
    <w:rsid w:val="0012467E"/>
    <w:rsid w:val="00125084"/>
    <w:rsid w:val="001251B2"/>
    <w:rsid w:val="00125277"/>
    <w:rsid w:val="0012538A"/>
    <w:rsid w:val="00125613"/>
    <w:rsid w:val="00130A5F"/>
    <w:rsid w:val="001328AD"/>
    <w:rsid w:val="0013337C"/>
    <w:rsid w:val="00134A15"/>
    <w:rsid w:val="00135088"/>
    <w:rsid w:val="00135634"/>
    <w:rsid w:val="001375F7"/>
    <w:rsid w:val="00137859"/>
    <w:rsid w:val="001400FC"/>
    <w:rsid w:val="00140987"/>
    <w:rsid w:val="00141F30"/>
    <w:rsid w:val="001428CE"/>
    <w:rsid w:val="00142D84"/>
    <w:rsid w:val="00142E45"/>
    <w:rsid w:val="0014382A"/>
    <w:rsid w:val="001442D6"/>
    <w:rsid w:val="00144FAB"/>
    <w:rsid w:val="0014583D"/>
    <w:rsid w:val="0014662D"/>
    <w:rsid w:val="001476C4"/>
    <w:rsid w:val="00152FF1"/>
    <w:rsid w:val="00153420"/>
    <w:rsid w:val="001554E9"/>
    <w:rsid w:val="00155C42"/>
    <w:rsid w:val="00156375"/>
    <w:rsid w:val="00160068"/>
    <w:rsid w:val="0016008F"/>
    <w:rsid w:val="001607D1"/>
    <w:rsid w:val="00162B16"/>
    <w:rsid w:val="00162BF1"/>
    <w:rsid w:val="00164B1A"/>
    <w:rsid w:val="0016560C"/>
    <w:rsid w:val="00165803"/>
    <w:rsid w:val="001659AD"/>
    <w:rsid w:val="0016650B"/>
    <w:rsid w:val="001676BA"/>
    <w:rsid w:val="00167837"/>
    <w:rsid w:val="0017004C"/>
    <w:rsid w:val="00170486"/>
    <w:rsid w:val="00170FCD"/>
    <w:rsid w:val="00171330"/>
    <w:rsid w:val="001714F7"/>
    <w:rsid w:val="0017166B"/>
    <w:rsid w:val="0017174F"/>
    <w:rsid w:val="001719EB"/>
    <w:rsid w:val="00172BC1"/>
    <w:rsid w:val="00172C2E"/>
    <w:rsid w:val="001746FF"/>
    <w:rsid w:val="001747F1"/>
    <w:rsid w:val="00174FC0"/>
    <w:rsid w:val="001753D6"/>
    <w:rsid w:val="0017552C"/>
    <w:rsid w:val="0017557F"/>
    <w:rsid w:val="001763DF"/>
    <w:rsid w:val="0017658D"/>
    <w:rsid w:val="001766AD"/>
    <w:rsid w:val="00177A2A"/>
    <w:rsid w:val="00177E7B"/>
    <w:rsid w:val="001807C5"/>
    <w:rsid w:val="00180B90"/>
    <w:rsid w:val="00180BBE"/>
    <w:rsid w:val="0018218F"/>
    <w:rsid w:val="0018247B"/>
    <w:rsid w:val="001837EB"/>
    <w:rsid w:val="00184961"/>
    <w:rsid w:val="0018539A"/>
    <w:rsid w:val="00185EB5"/>
    <w:rsid w:val="00186092"/>
    <w:rsid w:val="0018677F"/>
    <w:rsid w:val="00190AE3"/>
    <w:rsid w:val="00192A8D"/>
    <w:rsid w:val="00193A97"/>
    <w:rsid w:val="001948BE"/>
    <w:rsid w:val="00194942"/>
    <w:rsid w:val="0019547B"/>
    <w:rsid w:val="00195EBD"/>
    <w:rsid w:val="00196221"/>
    <w:rsid w:val="00196479"/>
    <w:rsid w:val="0019728B"/>
    <w:rsid w:val="001A12CE"/>
    <w:rsid w:val="001A4227"/>
    <w:rsid w:val="001A5AE7"/>
    <w:rsid w:val="001A5EF1"/>
    <w:rsid w:val="001A6292"/>
    <w:rsid w:val="001A7511"/>
    <w:rsid w:val="001A77C2"/>
    <w:rsid w:val="001A7B27"/>
    <w:rsid w:val="001A7F8C"/>
    <w:rsid w:val="001B09EB"/>
    <w:rsid w:val="001B0E5F"/>
    <w:rsid w:val="001B22A8"/>
    <w:rsid w:val="001B2F1E"/>
    <w:rsid w:val="001B36BF"/>
    <w:rsid w:val="001B4213"/>
    <w:rsid w:val="001B48AB"/>
    <w:rsid w:val="001B4B3E"/>
    <w:rsid w:val="001B5C69"/>
    <w:rsid w:val="001B5D6A"/>
    <w:rsid w:val="001B5DE0"/>
    <w:rsid w:val="001B61AD"/>
    <w:rsid w:val="001C0048"/>
    <w:rsid w:val="001C026C"/>
    <w:rsid w:val="001C092F"/>
    <w:rsid w:val="001C28D0"/>
    <w:rsid w:val="001C3369"/>
    <w:rsid w:val="001C33B0"/>
    <w:rsid w:val="001C37D4"/>
    <w:rsid w:val="001C57E6"/>
    <w:rsid w:val="001C5CBB"/>
    <w:rsid w:val="001C69E8"/>
    <w:rsid w:val="001C6E30"/>
    <w:rsid w:val="001C767F"/>
    <w:rsid w:val="001C7D09"/>
    <w:rsid w:val="001D2A24"/>
    <w:rsid w:val="001D2DAF"/>
    <w:rsid w:val="001D314C"/>
    <w:rsid w:val="001D5F9D"/>
    <w:rsid w:val="001D6234"/>
    <w:rsid w:val="001D64C7"/>
    <w:rsid w:val="001D6F0C"/>
    <w:rsid w:val="001D7AE7"/>
    <w:rsid w:val="001E29FE"/>
    <w:rsid w:val="001E3EF5"/>
    <w:rsid w:val="001E5316"/>
    <w:rsid w:val="001E646A"/>
    <w:rsid w:val="001E682E"/>
    <w:rsid w:val="001E6CD9"/>
    <w:rsid w:val="001F007F"/>
    <w:rsid w:val="001F0D36"/>
    <w:rsid w:val="001F15C1"/>
    <w:rsid w:val="001F1E8C"/>
    <w:rsid w:val="001F471B"/>
    <w:rsid w:val="001F4B40"/>
    <w:rsid w:val="001F56FD"/>
    <w:rsid w:val="001F59EA"/>
    <w:rsid w:val="001F5E92"/>
    <w:rsid w:val="001F623F"/>
    <w:rsid w:val="001F6318"/>
    <w:rsid w:val="001F7802"/>
    <w:rsid w:val="00201E9B"/>
    <w:rsid w:val="00202F3F"/>
    <w:rsid w:val="00204AEC"/>
    <w:rsid w:val="00205653"/>
    <w:rsid w:val="00205BF3"/>
    <w:rsid w:val="00205DBF"/>
    <w:rsid w:val="0021053D"/>
    <w:rsid w:val="002108F9"/>
    <w:rsid w:val="00210988"/>
    <w:rsid w:val="00210FA9"/>
    <w:rsid w:val="00211429"/>
    <w:rsid w:val="0021176C"/>
    <w:rsid w:val="002118A8"/>
    <w:rsid w:val="0021200D"/>
    <w:rsid w:val="0021288A"/>
    <w:rsid w:val="00212981"/>
    <w:rsid w:val="00213C55"/>
    <w:rsid w:val="0021421E"/>
    <w:rsid w:val="0021423E"/>
    <w:rsid w:val="00214587"/>
    <w:rsid w:val="002159F3"/>
    <w:rsid w:val="00216269"/>
    <w:rsid w:val="002176C0"/>
    <w:rsid w:val="002177A0"/>
    <w:rsid w:val="00220FB9"/>
    <w:rsid w:val="00222124"/>
    <w:rsid w:val="0022343C"/>
    <w:rsid w:val="00223CBE"/>
    <w:rsid w:val="002248D8"/>
    <w:rsid w:val="00224BB2"/>
    <w:rsid w:val="00226DE6"/>
    <w:rsid w:val="00230826"/>
    <w:rsid w:val="002308BD"/>
    <w:rsid w:val="0023162B"/>
    <w:rsid w:val="00231F65"/>
    <w:rsid w:val="002328A7"/>
    <w:rsid w:val="002331E7"/>
    <w:rsid w:val="00233F9E"/>
    <w:rsid w:val="00233FA8"/>
    <w:rsid w:val="00235240"/>
    <w:rsid w:val="0023632E"/>
    <w:rsid w:val="00236512"/>
    <w:rsid w:val="002368FD"/>
    <w:rsid w:val="002369CB"/>
    <w:rsid w:val="002371F3"/>
    <w:rsid w:val="00237C8D"/>
    <w:rsid w:val="00237E67"/>
    <w:rsid w:val="00240792"/>
    <w:rsid w:val="0024110F"/>
    <w:rsid w:val="00241FBA"/>
    <w:rsid w:val="002423AB"/>
    <w:rsid w:val="002440B0"/>
    <w:rsid w:val="00245366"/>
    <w:rsid w:val="0024548F"/>
    <w:rsid w:val="0024602C"/>
    <w:rsid w:val="002475DE"/>
    <w:rsid w:val="00251A3E"/>
    <w:rsid w:val="00253C68"/>
    <w:rsid w:val="002541A4"/>
    <w:rsid w:val="002554A3"/>
    <w:rsid w:val="002568E9"/>
    <w:rsid w:val="00256F8B"/>
    <w:rsid w:val="002571BE"/>
    <w:rsid w:val="0025792C"/>
    <w:rsid w:val="00260983"/>
    <w:rsid w:val="0026189B"/>
    <w:rsid w:val="002625DA"/>
    <w:rsid w:val="00263C8B"/>
    <w:rsid w:val="00264246"/>
    <w:rsid w:val="00264507"/>
    <w:rsid w:val="00264EF3"/>
    <w:rsid w:val="00266F3F"/>
    <w:rsid w:val="00266FEA"/>
    <w:rsid w:val="00267896"/>
    <w:rsid w:val="00267BF3"/>
    <w:rsid w:val="00270060"/>
    <w:rsid w:val="002706E4"/>
    <w:rsid w:val="00271E34"/>
    <w:rsid w:val="00271F92"/>
    <w:rsid w:val="0027313F"/>
    <w:rsid w:val="00274CA1"/>
    <w:rsid w:val="0027517E"/>
    <w:rsid w:val="002762E5"/>
    <w:rsid w:val="0027792D"/>
    <w:rsid w:val="00280DB4"/>
    <w:rsid w:val="00281217"/>
    <w:rsid w:val="00281F83"/>
    <w:rsid w:val="00282383"/>
    <w:rsid w:val="00282679"/>
    <w:rsid w:val="00282723"/>
    <w:rsid w:val="00282788"/>
    <w:rsid w:val="00282AE1"/>
    <w:rsid w:val="00284EB7"/>
    <w:rsid w:val="0028617A"/>
    <w:rsid w:val="0028617C"/>
    <w:rsid w:val="00287725"/>
    <w:rsid w:val="00287C9A"/>
    <w:rsid w:val="00290140"/>
    <w:rsid w:val="0029056E"/>
    <w:rsid w:val="002910FF"/>
    <w:rsid w:val="00295057"/>
    <w:rsid w:val="00295494"/>
    <w:rsid w:val="00295C5E"/>
    <w:rsid w:val="0029608A"/>
    <w:rsid w:val="00297663"/>
    <w:rsid w:val="002A0601"/>
    <w:rsid w:val="002A16E6"/>
    <w:rsid w:val="002A19A5"/>
    <w:rsid w:val="002A1CD4"/>
    <w:rsid w:val="002A29ED"/>
    <w:rsid w:val="002A39CB"/>
    <w:rsid w:val="002A5A7F"/>
    <w:rsid w:val="002A6617"/>
    <w:rsid w:val="002A6C3C"/>
    <w:rsid w:val="002A6E41"/>
    <w:rsid w:val="002A6EA9"/>
    <w:rsid w:val="002A7666"/>
    <w:rsid w:val="002A76E9"/>
    <w:rsid w:val="002A7CF2"/>
    <w:rsid w:val="002A7E1B"/>
    <w:rsid w:val="002B0294"/>
    <w:rsid w:val="002B0931"/>
    <w:rsid w:val="002B0EDC"/>
    <w:rsid w:val="002B17EC"/>
    <w:rsid w:val="002B2C49"/>
    <w:rsid w:val="002B2EE3"/>
    <w:rsid w:val="002B336F"/>
    <w:rsid w:val="002B3A7E"/>
    <w:rsid w:val="002B4718"/>
    <w:rsid w:val="002B4DB5"/>
    <w:rsid w:val="002B55A6"/>
    <w:rsid w:val="002B5C1E"/>
    <w:rsid w:val="002B70A7"/>
    <w:rsid w:val="002B7C51"/>
    <w:rsid w:val="002C130F"/>
    <w:rsid w:val="002C222E"/>
    <w:rsid w:val="002C380E"/>
    <w:rsid w:val="002C3D3A"/>
    <w:rsid w:val="002C7155"/>
    <w:rsid w:val="002D1A23"/>
    <w:rsid w:val="002D1BD7"/>
    <w:rsid w:val="002D2C71"/>
    <w:rsid w:val="002D5D9E"/>
    <w:rsid w:val="002D6936"/>
    <w:rsid w:val="002E0AD4"/>
    <w:rsid w:val="002E1E45"/>
    <w:rsid w:val="002E2402"/>
    <w:rsid w:val="002E24B1"/>
    <w:rsid w:val="002E2A7B"/>
    <w:rsid w:val="002E2DF2"/>
    <w:rsid w:val="002E30AF"/>
    <w:rsid w:val="002E40AF"/>
    <w:rsid w:val="002E468C"/>
    <w:rsid w:val="002E5375"/>
    <w:rsid w:val="002E652A"/>
    <w:rsid w:val="002E6A42"/>
    <w:rsid w:val="002E6C2F"/>
    <w:rsid w:val="002E6DD1"/>
    <w:rsid w:val="002E6FC5"/>
    <w:rsid w:val="002F027E"/>
    <w:rsid w:val="002F0A5B"/>
    <w:rsid w:val="002F14B8"/>
    <w:rsid w:val="002F1C29"/>
    <w:rsid w:val="0030133B"/>
    <w:rsid w:val="00302E7B"/>
    <w:rsid w:val="00303B74"/>
    <w:rsid w:val="003062FD"/>
    <w:rsid w:val="00310232"/>
    <w:rsid w:val="00310BAA"/>
    <w:rsid w:val="00311253"/>
    <w:rsid w:val="00312CEA"/>
    <w:rsid w:val="00312FA7"/>
    <w:rsid w:val="0031377E"/>
    <w:rsid w:val="00314C41"/>
    <w:rsid w:val="00314CF4"/>
    <w:rsid w:val="003168CD"/>
    <w:rsid w:val="003202B5"/>
    <w:rsid w:val="00320739"/>
    <w:rsid w:val="00320BFA"/>
    <w:rsid w:val="00320CA1"/>
    <w:rsid w:val="00322100"/>
    <w:rsid w:val="003225C7"/>
    <w:rsid w:val="00322F7B"/>
    <w:rsid w:val="0032378D"/>
    <w:rsid w:val="00324DAE"/>
    <w:rsid w:val="00325057"/>
    <w:rsid w:val="003250DE"/>
    <w:rsid w:val="003259ED"/>
    <w:rsid w:val="00325E34"/>
    <w:rsid w:val="00325E7D"/>
    <w:rsid w:val="00325EC4"/>
    <w:rsid w:val="00331240"/>
    <w:rsid w:val="00331DAB"/>
    <w:rsid w:val="00331FEF"/>
    <w:rsid w:val="00333F94"/>
    <w:rsid w:val="00334B69"/>
    <w:rsid w:val="00334CDB"/>
    <w:rsid w:val="00335048"/>
    <w:rsid w:val="00335A6B"/>
    <w:rsid w:val="00337F2F"/>
    <w:rsid w:val="00340AD0"/>
    <w:rsid w:val="00340B6D"/>
    <w:rsid w:val="00340C8E"/>
    <w:rsid w:val="00341E86"/>
    <w:rsid w:val="00341F78"/>
    <w:rsid w:val="0034230F"/>
    <w:rsid w:val="003425E9"/>
    <w:rsid w:val="00342965"/>
    <w:rsid w:val="00342A32"/>
    <w:rsid w:val="003430EB"/>
    <w:rsid w:val="00343F5D"/>
    <w:rsid w:val="00344233"/>
    <w:rsid w:val="00344540"/>
    <w:rsid w:val="00345D92"/>
    <w:rsid w:val="00346265"/>
    <w:rsid w:val="00346E13"/>
    <w:rsid w:val="00347D7C"/>
    <w:rsid w:val="0035003E"/>
    <w:rsid w:val="003519A3"/>
    <w:rsid w:val="00352589"/>
    <w:rsid w:val="00354B43"/>
    <w:rsid w:val="003553DE"/>
    <w:rsid w:val="003566AF"/>
    <w:rsid w:val="003567D8"/>
    <w:rsid w:val="00356A99"/>
    <w:rsid w:val="00357F53"/>
    <w:rsid w:val="00360232"/>
    <w:rsid w:val="00360812"/>
    <w:rsid w:val="00360F1E"/>
    <w:rsid w:val="00361C8F"/>
    <w:rsid w:val="00362443"/>
    <w:rsid w:val="00362AF7"/>
    <w:rsid w:val="00362C09"/>
    <w:rsid w:val="003642E2"/>
    <w:rsid w:val="003647EA"/>
    <w:rsid w:val="00364B75"/>
    <w:rsid w:val="00364BF0"/>
    <w:rsid w:val="003651CC"/>
    <w:rsid w:val="00366E57"/>
    <w:rsid w:val="00370140"/>
    <w:rsid w:val="00370423"/>
    <w:rsid w:val="0037046F"/>
    <w:rsid w:val="00370880"/>
    <w:rsid w:val="00370FCD"/>
    <w:rsid w:val="003713F2"/>
    <w:rsid w:val="00371579"/>
    <w:rsid w:val="003750FC"/>
    <w:rsid w:val="003752A6"/>
    <w:rsid w:val="0037547C"/>
    <w:rsid w:val="003767DD"/>
    <w:rsid w:val="00377DA7"/>
    <w:rsid w:val="0038065A"/>
    <w:rsid w:val="003815C6"/>
    <w:rsid w:val="00383087"/>
    <w:rsid w:val="00383898"/>
    <w:rsid w:val="00383EC9"/>
    <w:rsid w:val="0038519B"/>
    <w:rsid w:val="003871DD"/>
    <w:rsid w:val="0038731E"/>
    <w:rsid w:val="0038747A"/>
    <w:rsid w:val="00387FAA"/>
    <w:rsid w:val="00390178"/>
    <w:rsid w:val="00390F58"/>
    <w:rsid w:val="00391045"/>
    <w:rsid w:val="003913C3"/>
    <w:rsid w:val="00392146"/>
    <w:rsid w:val="003926FC"/>
    <w:rsid w:val="003934A3"/>
    <w:rsid w:val="0039384F"/>
    <w:rsid w:val="003946F1"/>
    <w:rsid w:val="003974B0"/>
    <w:rsid w:val="003A0F3F"/>
    <w:rsid w:val="003A2764"/>
    <w:rsid w:val="003A2B7D"/>
    <w:rsid w:val="003A3677"/>
    <w:rsid w:val="003A3D7C"/>
    <w:rsid w:val="003A4A75"/>
    <w:rsid w:val="003A5366"/>
    <w:rsid w:val="003A7CFE"/>
    <w:rsid w:val="003A7DC3"/>
    <w:rsid w:val="003B0D73"/>
    <w:rsid w:val="003B18B2"/>
    <w:rsid w:val="003B3030"/>
    <w:rsid w:val="003B647A"/>
    <w:rsid w:val="003B65C1"/>
    <w:rsid w:val="003B6613"/>
    <w:rsid w:val="003B6B7B"/>
    <w:rsid w:val="003B6FF5"/>
    <w:rsid w:val="003B78E3"/>
    <w:rsid w:val="003B7E20"/>
    <w:rsid w:val="003C012C"/>
    <w:rsid w:val="003C0193"/>
    <w:rsid w:val="003C11C1"/>
    <w:rsid w:val="003C1D45"/>
    <w:rsid w:val="003C201C"/>
    <w:rsid w:val="003C2072"/>
    <w:rsid w:val="003C44D8"/>
    <w:rsid w:val="003C451B"/>
    <w:rsid w:val="003C4903"/>
    <w:rsid w:val="003C5262"/>
    <w:rsid w:val="003C53F7"/>
    <w:rsid w:val="003C5479"/>
    <w:rsid w:val="003C56E7"/>
    <w:rsid w:val="003C5E87"/>
    <w:rsid w:val="003C68F1"/>
    <w:rsid w:val="003C6FAB"/>
    <w:rsid w:val="003C7704"/>
    <w:rsid w:val="003D0531"/>
    <w:rsid w:val="003D19B9"/>
    <w:rsid w:val="003D1FD6"/>
    <w:rsid w:val="003D2DF1"/>
    <w:rsid w:val="003D398C"/>
    <w:rsid w:val="003D473B"/>
    <w:rsid w:val="003D4B35"/>
    <w:rsid w:val="003D4F28"/>
    <w:rsid w:val="003D5A8E"/>
    <w:rsid w:val="003D60A9"/>
    <w:rsid w:val="003D6567"/>
    <w:rsid w:val="003D65E7"/>
    <w:rsid w:val="003E21FD"/>
    <w:rsid w:val="003E357C"/>
    <w:rsid w:val="003E384D"/>
    <w:rsid w:val="003E4F19"/>
    <w:rsid w:val="003E6BD6"/>
    <w:rsid w:val="003E7E58"/>
    <w:rsid w:val="003F03A3"/>
    <w:rsid w:val="003F1E3E"/>
    <w:rsid w:val="003F2185"/>
    <w:rsid w:val="003F3EB9"/>
    <w:rsid w:val="003F4841"/>
    <w:rsid w:val="003F5F25"/>
    <w:rsid w:val="003F6149"/>
    <w:rsid w:val="003F6646"/>
    <w:rsid w:val="003F679B"/>
    <w:rsid w:val="003F7D3F"/>
    <w:rsid w:val="0040033D"/>
    <w:rsid w:val="00400983"/>
    <w:rsid w:val="00402466"/>
    <w:rsid w:val="00402C80"/>
    <w:rsid w:val="0040436D"/>
    <w:rsid w:val="0040509A"/>
    <w:rsid w:val="0040695E"/>
    <w:rsid w:val="00406B90"/>
    <w:rsid w:val="00410543"/>
    <w:rsid w:val="0041153A"/>
    <w:rsid w:val="0041233D"/>
    <w:rsid w:val="00414B99"/>
    <w:rsid w:val="004155F8"/>
    <w:rsid w:val="0041669F"/>
    <w:rsid w:val="004171CB"/>
    <w:rsid w:val="004173CB"/>
    <w:rsid w:val="004173CC"/>
    <w:rsid w:val="004176CA"/>
    <w:rsid w:val="00417FA9"/>
    <w:rsid w:val="004214BA"/>
    <w:rsid w:val="0042356B"/>
    <w:rsid w:val="004237D8"/>
    <w:rsid w:val="00423DB7"/>
    <w:rsid w:val="0042420A"/>
    <w:rsid w:val="004243D2"/>
    <w:rsid w:val="00424610"/>
    <w:rsid w:val="004246CD"/>
    <w:rsid w:val="00424A79"/>
    <w:rsid w:val="00424C97"/>
    <w:rsid w:val="00424E18"/>
    <w:rsid w:val="0042619E"/>
    <w:rsid w:val="00426C8F"/>
    <w:rsid w:val="0042715F"/>
    <w:rsid w:val="00427293"/>
    <w:rsid w:val="00427EF4"/>
    <w:rsid w:val="00430398"/>
    <w:rsid w:val="00431741"/>
    <w:rsid w:val="00431967"/>
    <w:rsid w:val="00431A09"/>
    <w:rsid w:val="004327F4"/>
    <w:rsid w:val="00432E82"/>
    <w:rsid w:val="00433820"/>
    <w:rsid w:val="00433A90"/>
    <w:rsid w:val="00434146"/>
    <w:rsid w:val="00435263"/>
    <w:rsid w:val="00435394"/>
    <w:rsid w:val="0043584B"/>
    <w:rsid w:val="004374C7"/>
    <w:rsid w:val="00440AB7"/>
    <w:rsid w:val="00440C5B"/>
    <w:rsid w:val="004422B8"/>
    <w:rsid w:val="00442874"/>
    <w:rsid w:val="00442BD8"/>
    <w:rsid w:val="00442F38"/>
    <w:rsid w:val="00443559"/>
    <w:rsid w:val="00444CEC"/>
    <w:rsid w:val="004459FA"/>
    <w:rsid w:val="00446E80"/>
    <w:rsid w:val="00446FC3"/>
    <w:rsid w:val="004478E6"/>
    <w:rsid w:val="0044799B"/>
    <w:rsid w:val="00450727"/>
    <w:rsid w:val="0045117D"/>
    <w:rsid w:val="00451B94"/>
    <w:rsid w:val="00452862"/>
    <w:rsid w:val="00454EF3"/>
    <w:rsid w:val="00456880"/>
    <w:rsid w:val="004568EB"/>
    <w:rsid w:val="00457576"/>
    <w:rsid w:val="004606F8"/>
    <w:rsid w:val="0046101D"/>
    <w:rsid w:val="00461A87"/>
    <w:rsid w:val="00462746"/>
    <w:rsid w:val="004641D4"/>
    <w:rsid w:val="00464E35"/>
    <w:rsid w:val="00465D58"/>
    <w:rsid w:val="00466EE2"/>
    <w:rsid w:val="00470362"/>
    <w:rsid w:val="00470C41"/>
    <w:rsid w:val="00470F96"/>
    <w:rsid w:val="00471017"/>
    <w:rsid w:val="00471A8B"/>
    <w:rsid w:val="00472CCD"/>
    <w:rsid w:val="00472D3E"/>
    <w:rsid w:val="004739E0"/>
    <w:rsid w:val="00474516"/>
    <w:rsid w:val="00474A14"/>
    <w:rsid w:val="00474D52"/>
    <w:rsid w:val="0047690F"/>
    <w:rsid w:val="00476C78"/>
    <w:rsid w:val="004810EE"/>
    <w:rsid w:val="00481303"/>
    <w:rsid w:val="0048251A"/>
    <w:rsid w:val="0048576D"/>
    <w:rsid w:val="00485F61"/>
    <w:rsid w:val="004878B7"/>
    <w:rsid w:val="0049091F"/>
    <w:rsid w:val="004923FB"/>
    <w:rsid w:val="00492EED"/>
    <w:rsid w:val="004931AF"/>
    <w:rsid w:val="004936C6"/>
    <w:rsid w:val="00493B1A"/>
    <w:rsid w:val="00493CB1"/>
    <w:rsid w:val="00493F26"/>
    <w:rsid w:val="0049495C"/>
    <w:rsid w:val="00494D2A"/>
    <w:rsid w:val="00494F4E"/>
    <w:rsid w:val="00497019"/>
    <w:rsid w:val="00497180"/>
    <w:rsid w:val="00497CF8"/>
    <w:rsid w:val="00497EF6"/>
    <w:rsid w:val="004A16DC"/>
    <w:rsid w:val="004A1EAD"/>
    <w:rsid w:val="004A255F"/>
    <w:rsid w:val="004A34B7"/>
    <w:rsid w:val="004A4218"/>
    <w:rsid w:val="004A528A"/>
    <w:rsid w:val="004A5AC8"/>
    <w:rsid w:val="004A700B"/>
    <w:rsid w:val="004A7282"/>
    <w:rsid w:val="004A7603"/>
    <w:rsid w:val="004A7854"/>
    <w:rsid w:val="004B0457"/>
    <w:rsid w:val="004B14EE"/>
    <w:rsid w:val="004B227D"/>
    <w:rsid w:val="004B42D8"/>
    <w:rsid w:val="004B492E"/>
    <w:rsid w:val="004B4E74"/>
    <w:rsid w:val="004B58D5"/>
    <w:rsid w:val="004B6B8F"/>
    <w:rsid w:val="004B7033"/>
    <w:rsid w:val="004B7511"/>
    <w:rsid w:val="004C014A"/>
    <w:rsid w:val="004C0604"/>
    <w:rsid w:val="004C3690"/>
    <w:rsid w:val="004C3C31"/>
    <w:rsid w:val="004C4222"/>
    <w:rsid w:val="004C4C7D"/>
    <w:rsid w:val="004C663D"/>
    <w:rsid w:val="004C698F"/>
    <w:rsid w:val="004C71BD"/>
    <w:rsid w:val="004C74F3"/>
    <w:rsid w:val="004C783D"/>
    <w:rsid w:val="004D00CB"/>
    <w:rsid w:val="004D0B42"/>
    <w:rsid w:val="004D18EB"/>
    <w:rsid w:val="004D303C"/>
    <w:rsid w:val="004D340F"/>
    <w:rsid w:val="004D40BB"/>
    <w:rsid w:val="004D410E"/>
    <w:rsid w:val="004D6435"/>
    <w:rsid w:val="004D6BCC"/>
    <w:rsid w:val="004D6EB5"/>
    <w:rsid w:val="004E05D2"/>
    <w:rsid w:val="004E1CA9"/>
    <w:rsid w:val="004E239B"/>
    <w:rsid w:val="004E23CE"/>
    <w:rsid w:val="004E516B"/>
    <w:rsid w:val="004E5A2B"/>
    <w:rsid w:val="004E6B94"/>
    <w:rsid w:val="004E7C1F"/>
    <w:rsid w:val="004F0337"/>
    <w:rsid w:val="004F1043"/>
    <w:rsid w:val="004F1CD2"/>
    <w:rsid w:val="004F2E60"/>
    <w:rsid w:val="004F353D"/>
    <w:rsid w:val="004F3ABE"/>
    <w:rsid w:val="004F4AE6"/>
    <w:rsid w:val="004F5A18"/>
    <w:rsid w:val="004F6D67"/>
    <w:rsid w:val="00500539"/>
    <w:rsid w:val="0050253C"/>
    <w:rsid w:val="00503373"/>
    <w:rsid w:val="00503F3F"/>
    <w:rsid w:val="00504353"/>
    <w:rsid w:val="00505D38"/>
    <w:rsid w:val="00512A58"/>
    <w:rsid w:val="00513027"/>
    <w:rsid w:val="00514001"/>
    <w:rsid w:val="005154FA"/>
    <w:rsid w:val="005216FB"/>
    <w:rsid w:val="00521D22"/>
    <w:rsid w:val="00523711"/>
    <w:rsid w:val="00523C15"/>
    <w:rsid w:val="00523CD9"/>
    <w:rsid w:val="00524A9B"/>
    <w:rsid w:val="00524C1B"/>
    <w:rsid w:val="00524EC1"/>
    <w:rsid w:val="0052515B"/>
    <w:rsid w:val="00526579"/>
    <w:rsid w:val="00526A86"/>
    <w:rsid w:val="00526CDE"/>
    <w:rsid w:val="00530244"/>
    <w:rsid w:val="00531026"/>
    <w:rsid w:val="0053163B"/>
    <w:rsid w:val="00531A5B"/>
    <w:rsid w:val="00532645"/>
    <w:rsid w:val="00534C0B"/>
    <w:rsid w:val="00535E07"/>
    <w:rsid w:val="00536336"/>
    <w:rsid w:val="00537F71"/>
    <w:rsid w:val="00540EB0"/>
    <w:rsid w:val="0054122C"/>
    <w:rsid w:val="00542227"/>
    <w:rsid w:val="00542E6D"/>
    <w:rsid w:val="00542ED7"/>
    <w:rsid w:val="00542EDF"/>
    <w:rsid w:val="00546250"/>
    <w:rsid w:val="00547465"/>
    <w:rsid w:val="00547D94"/>
    <w:rsid w:val="00550D4A"/>
    <w:rsid w:val="0055115B"/>
    <w:rsid w:val="005534C5"/>
    <w:rsid w:val="00553F69"/>
    <w:rsid w:val="005544CB"/>
    <w:rsid w:val="005548A9"/>
    <w:rsid w:val="005550AC"/>
    <w:rsid w:val="0055530D"/>
    <w:rsid w:val="005563E3"/>
    <w:rsid w:val="00556692"/>
    <w:rsid w:val="00560E1E"/>
    <w:rsid w:val="00561E43"/>
    <w:rsid w:val="00564A29"/>
    <w:rsid w:val="00564FBC"/>
    <w:rsid w:val="00565E8C"/>
    <w:rsid w:val="0056720E"/>
    <w:rsid w:val="0056796C"/>
    <w:rsid w:val="005701C7"/>
    <w:rsid w:val="005703AC"/>
    <w:rsid w:val="005705A9"/>
    <w:rsid w:val="005719E0"/>
    <w:rsid w:val="00572864"/>
    <w:rsid w:val="0057391A"/>
    <w:rsid w:val="0057398A"/>
    <w:rsid w:val="00573B72"/>
    <w:rsid w:val="00573BCF"/>
    <w:rsid w:val="00574759"/>
    <w:rsid w:val="00575626"/>
    <w:rsid w:val="00575DAB"/>
    <w:rsid w:val="005767E5"/>
    <w:rsid w:val="005802AF"/>
    <w:rsid w:val="005816E5"/>
    <w:rsid w:val="00581C4A"/>
    <w:rsid w:val="00582997"/>
    <w:rsid w:val="00582E62"/>
    <w:rsid w:val="00583699"/>
    <w:rsid w:val="0058482B"/>
    <w:rsid w:val="00584C4C"/>
    <w:rsid w:val="00585228"/>
    <w:rsid w:val="00585966"/>
    <w:rsid w:val="005859E8"/>
    <w:rsid w:val="00585DB6"/>
    <w:rsid w:val="0058618A"/>
    <w:rsid w:val="005863E5"/>
    <w:rsid w:val="005866A1"/>
    <w:rsid w:val="00587247"/>
    <w:rsid w:val="00590807"/>
    <w:rsid w:val="00591611"/>
    <w:rsid w:val="00591C24"/>
    <w:rsid w:val="00594E4B"/>
    <w:rsid w:val="005A0431"/>
    <w:rsid w:val="005A0F34"/>
    <w:rsid w:val="005A1132"/>
    <w:rsid w:val="005A13DD"/>
    <w:rsid w:val="005A1593"/>
    <w:rsid w:val="005A1640"/>
    <w:rsid w:val="005A1802"/>
    <w:rsid w:val="005A191D"/>
    <w:rsid w:val="005A1D05"/>
    <w:rsid w:val="005A33C5"/>
    <w:rsid w:val="005A362B"/>
    <w:rsid w:val="005A36E5"/>
    <w:rsid w:val="005A44A7"/>
    <w:rsid w:val="005A4556"/>
    <w:rsid w:val="005A4952"/>
    <w:rsid w:val="005A5191"/>
    <w:rsid w:val="005A5435"/>
    <w:rsid w:val="005A57A6"/>
    <w:rsid w:val="005A5D45"/>
    <w:rsid w:val="005A6895"/>
    <w:rsid w:val="005B027D"/>
    <w:rsid w:val="005B1630"/>
    <w:rsid w:val="005B20A1"/>
    <w:rsid w:val="005B2478"/>
    <w:rsid w:val="005B3726"/>
    <w:rsid w:val="005B53BF"/>
    <w:rsid w:val="005B6F74"/>
    <w:rsid w:val="005B793C"/>
    <w:rsid w:val="005C0614"/>
    <w:rsid w:val="005C1A97"/>
    <w:rsid w:val="005C1C1A"/>
    <w:rsid w:val="005C2073"/>
    <w:rsid w:val="005C21FC"/>
    <w:rsid w:val="005C30AE"/>
    <w:rsid w:val="005C4AF5"/>
    <w:rsid w:val="005C4FF1"/>
    <w:rsid w:val="005C534C"/>
    <w:rsid w:val="005D03BA"/>
    <w:rsid w:val="005D2C33"/>
    <w:rsid w:val="005D3387"/>
    <w:rsid w:val="005D4F28"/>
    <w:rsid w:val="005D5A2A"/>
    <w:rsid w:val="005E1304"/>
    <w:rsid w:val="005E2579"/>
    <w:rsid w:val="005E35F3"/>
    <w:rsid w:val="005E400D"/>
    <w:rsid w:val="005E4D1A"/>
    <w:rsid w:val="005E53FE"/>
    <w:rsid w:val="005E5E25"/>
    <w:rsid w:val="005E608C"/>
    <w:rsid w:val="005E6256"/>
    <w:rsid w:val="005E6597"/>
    <w:rsid w:val="005E698D"/>
    <w:rsid w:val="005E6C3E"/>
    <w:rsid w:val="005E7A26"/>
    <w:rsid w:val="005E7E49"/>
    <w:rsid w:val="005F09F1"/>
    <w:rsid w:val="005F1AC3"/>
    <w:rsid w:val="005F1E9A"/>
    <w:rsid w:val="005F2402"/>
    <w:rsid w:val="005F2E33"/>
    <w:rsid w:val="005F34AE"/>
    <w:rsid w:val="005F37E9"/>
    <w:rsid w:val="005F460E"/>
    <w:rsid w:val="005F4A3F"/>
    <w:rsid w:val="005F4BB1"/>
    <w:rsid w:val="005F5091"/>
    <w:rsid w:val="005F5E58"/>
    <w:rsid w:val="005F5E5B"/>
    <w:rsid w:val="005F645A"/>
    <w:rsid w:val="005F6774"/>
    <w:rsid w:val="0060060C"/>
    <w:rsid w:val="00600BE1"/>
    <w:rsid w:val="00600C87"/>
    <w:rsid w:val="00601322"/>
    <w:rsid w:val="00602684"/>
    <w:rsid w:val="0060515D"/>
    <w:rsid w:val="006061FB"/>
    <w:rsid w:val="00606BB5"/>
    <w:rsid w:val="00607426"/>
    <w:rsid w:val="0060780A"/>
    <w:rsid w:val="00610B79"/>
    <w:rsid w:val="00610DF5"/>
    <w:rsid w:val="006118D1"/>
    <w:rsid w:val="006123D4"/>
    <w:rsid w:val="0061251F"/>
    <w:rsid w:val="00612CD8"/>
    <w:rsid w:val="006132CC"/>
    <w:rsid w:val="00613FB2"/>
    <w:rsid w:val="00614676"/>
    <w:rsid w:val="0061479A"/>
    <w:rsid w:val="00615A2A"/>
    <w:rsid w:val="006165D7"/>
    <w:rsid w:val="00616E94"/>
    <w:rsid w:val="00617222"/>
    <w:rsid w:val="006204EC"/>
    <w:rsid w:val="0062055D"/>
    <w:rsid w:val="00620D6B"/>
    <w:rsid w:val="00620D93"/>
    <w:rsid w:val="006218ED"/>
    <w:rsid w:val="00622539"/>
    <w:rsid w:val="00622AE4"/>
    <w:rsid w:val="0062386A"/>
    <w:rsid w:val="0062576D"/>
    <w:rsid w:val="00625788"/>
    <w:rsid w:val="006259A6"/>
    <w:rsid w:val="00625ACA"/>
    <w:rsid w:val="006275E6"/>
    <w:rsid w:val="00630380"/>
    <w:rsid w:val="006305AA"/>
    <w:rsid w:val="00630AF5"/>
    <w:rsid w:val="00631480"/>
    <w:rsid w:val="00631E27"/>
    <w:rsid w:val="006320E4"/>
    <w:rsid w:val="0063277E"/>
    <w:rsid w:val="00634150"/>
    <w:rsid w:val="006346E1"/>
    <w:rsid w:val="00634B5A"/>
    <w:rsid w:val="006364F4"/>
    <w:rsid w:val="00636D1D"/>
    <w:rsid w:val="006370D9"/>
    <w:rsid w:val="006402AA"/>
    <w:rsid w:val="006418C6"/>
    <w:rsid w:val="006426D5"/>
    <w:rsid w:val="00642924"/>
    <w:rsid w:val="00642EAF"/>
    <w:rsid w:val="006443E8"/>
    <w:rsid w:val="00645331"/>
    <w:rsid w:val="00646667"/>
    <w:rsid w:val="006466FF"/>
    <w:rsid w:val="00646A5F"/>
    <w:rsid w:val="006475C1"/>
    <w:rsid w:val="006502DB"/>
    <w:rsid w:val="00650C74"/>
    <w:rsid w:val="006523E4"/>
    <w:rsid w:val="0065337A"/>
    <w:rsid w:val="0065386E"/>
    <w:rsid w:val="006558AA"/>
    <w:rsid w:val="00655E14"/>
    <w:rsid w:val="00655E83"/>
    <w:rsid w:val="0065628B"/>
    <w:rsid w:val="00656539"/>
    <w:rsid w:val="00656C00"/>
    <w:rsid w:val="0065724F"/>
    <w:rsid w:val="006572CD"/>
    <w:rsid w:val="00657859"/>
    <w:rsid w:val="00661805"/>
    <w:rsid w:val="00661967"/>
    <w:rsid w:val="00661D51"/>
    <w:rsid w:val="00661F61"/>
    <w:rsid w:val="006641C7"/>
    <w:rsid w:val="00666A70"/>
    <w:rsid w:val="00666B90"/>
    <w:rsid w:val="00667105"/>
    <w:rsid w:val="00671B3F"/>
    <w:rsid w:val="00671B49"/>
    <w:rsid w:val="00672641"/>
    <w:rsid w:val="006727D0"/>
    <w:rsid w:val="00672ADD"/>
    <w:rsid w:val="00672F81"/>
    <w:rsid w:val="00674155"/>
    <w:rsid w:val="0067434A"/>
    <w:rsid w:val="006746CA"/>
    <w:rsid w:val="00674935"/>
    <w:rsid w:val="0067583D"/>
    <w:rsid w:val="0067605D"/>
    <w:rsid w:val="006802F6"/>
    <w:rsid w:val="00680CB2"/>
    <w:rsid w:val="00681742"/>
    <w:rsid w:val="00683C56"/>
    <w:rsid w:val="00683CAF"/>
    <w:rsid w:val="00683F92"/>
    <w:rsid w:val="00685920"/>
    <w:rsid w:val="00685944"/>
    <w:rsid w:val="00685B34"/>
    <w:rsid w:val="00687FF6"/>
    <w:rsid w:val="0069095F"/>
    <w:rsid w:val="0069472E"/>
    <w:rsid w:val="00695584"/>
    <w:rsid w:val="00695745"/>
    <w:rsid w:val="0069600B"/>
    <w:rsid w:val="00696CFB"/>
    <w:rsid w:val="0069741F"/>
    <w:rsid w:val="00697AC7"/>
    <w:rsid w:val="00697FA5"/>
    <w:rsid w:val="006A0A1A"/>
    <w:rsid w:val="006A0DD9"/>
    <w:rsid w:val="006A159F"/>
    <w:rsid w:val="006A1F1A"/>
    <w:rsid w:val="006A2030"/>
    <w:rsid w:val="006A367F"/>
    <w:rsid w:val="006A4097"/>
    <w:rsid w:val="006A6460"/>
    <w:rsid w:val="006A70B1"/>
    <w:rsid w:val="006A7A67"/>
    <w:rsid w:val="006B0AE3"/>
    <w:rsid w:val="006B0B8D"/>
    <w:rsid w:val="006B0D04"/>
    <w:rsid w:val="006B104E"/>
    <w:rsid w:val="006B16BE"/>
    <w:rsid w:val="006B1F87"/>
    <w:rsid w:val="006B23FB"/>
    <w:rsid w:val="006B26C0"/>
    <w:rsid w:val="006B2722"/>
    <w:rsid w:val="006B27E6"/>
    <w:rsid w:val="006B34CA"/>
    <w:rsid w:val="006B4719"/>
    <w:rsid w:val="006B5AEA"/>
    <w:rsid w:val="006B5D34"/>
    <w:rsid w:val="006B6383"/>
    <w:rsid w:val="006B640D"/>
    <w:rsid w:val="006B66BC"/>
    <w:rsid w:val="006C063E"/>
    <w:rsid w:val="006C0ADE"/>
    <w:rsid w:val="006C0CD4"/>
    <w:rsid w:val="006C2275"/>
    <w:rsid w:val="006C365E"/>
    <w:rsid w:val="006C40BE"/>
    <w:rsid w:val="006C5A60"/>
    <w:rsid w:val="006C5D48"/>
    <w:rsid w:val="006C61FA"/>
    <w:rsid w:val="006C6400"/>
    <w:rsid w:val="006C76AB"/>
    <w:rsid w:val="006C7C65"/>
    <w:rsid w:val="006D0896"/>
    <w:rsid w:val="006D205B"/>
    <w:rsid w:val="006D2B86"/>
    <w:rsid w:val="006D2D28"/>
    <w:rsid w:val="006D3356"/>
    <w:rsid w:val="006D395C"/>
    <w:rsid w:val="006D63F6"/>
    <w:rsid w:val="006E04E4"/>
    <w:rsid w:val="006E075C"/>
    <w:rsid w:val="006E0974"/>
    <w:rsid w:val="006E0C19"/>
    <w:rsid w:val="006E0EA3"/>
    <w:rsid w:val="006E2145"/>
    <w:rsid w:val="006E25D2"/>
    <w:rsid w:val="006E334E"/>
    <w:rsid w:val="006E446B"/>
    <w:rsid w:val="006E4A30"/>
    <w:rsid w:val="006E5490"/>
    <w:rsid w:val="006E5B6C"/>
    <w:rsid w:val="006E6929"/>
    <w:rsid w:val="006E7A19"/>
    <w:rsid w:val="006F02F0"/>
    <w:rsid w:val="006F1349"/>
    <w:rsid w:val="006F2634"/>
    <w:rsid w:val="006F284B"/>
    <w:rsid w:val="006F396D"/>
    <w:rsid w:val="006F4B70"/>
    <w:rsid w:val="006F5AF3"/>
    <w:rsid w:val="006F632A"/>
    <w:rsid w:val="006F6B6F"/>
    <w:rsid w:val="0070095D"/>
    <w:rsid w:val="00700D73"/>
    <w:rsid w:val="00703794"/>
    <w:rsid w:val="0070391A"/>
    <w:rsid w:val="00706486"/>
    <w:rsid w:val="0070709E"/>
    <w:rsid w:val="007074DC"/>
    <w:rsid w:val="00710951"/>
    <w:rsid w:val="00710FAC"/>
    <w:rsid w:val="00711E19"/>
    <w:rsid w:val="00712682"/>
    <w:rsid w:val="00712A9C"/>
    <w:rsid w:val="00715CA2"/>
    <w:rsid w:val="00715CF0"/>
    <w:rsid w:val="00716455"/>
    <w:rsid w:val="0071693D"/>
    <w:rsid w:val="0072028F"/>
    <w:rsid w:val="00721474"/>
    <w:rsid w:val="007214E3"/>
    <w:rsid w:val="00721C54"/>
    <w:rsid w:val="00721CB3"/>
    <w:rsid w:val="00721D69"/>
    <w:rsid w:val="007222F7"/>
    <w:rsid w:val="00722C49"/>
    <w:rsid w:val="0072311C"/>
    <w:rsid w:val="0072437A"/>
    <w:rsid w:val="00724514"/>
    <w:rsid w:val="00724679"/>
    <w:rsid w:val="00725368"/>
    <w:rsid w:val="0072642D"/>
    <w:rsid w:val="00726DBB"/>
    <w:rsid w:val="007304F3"/>
    <w:rsid w:val="00730839"/>
    <w:rsid w:val="00730F60"/>
    <w:rsid w:val="00731215"/>
    <w:rsid w:val="00732E61"/>
    <w:rsid w:val="00733441"/>
    <w:rsid w:val="00733D63"/>
    <w:rsid w:val="00733E31"/>
    <w:rsid w:val="00733FF9"/>
    <w:rsid w:val="0073449F"/>
    <w:rsid w:val="00735520"/>
    <w:rsid w:val="00735AFC"/>
    <w:rsid w:val="00737E65"/>
    <w:rsid w:val="00740806"/>
    <w:rsid w:val="00741346"/>
    <w:rsid w:val="00743501"/>
    <w:rsid w:val="00744211"/>
    <w:rsid w:val="007454B7"/>
    <w:rsid w:val="00745A1D"/>
    <w:rsid w:val="007474B4"/>
    <w:rsid w:val="00751A74"/>
    <w:rsid w:val="00752C32"/>
    <w:rsid w:val="007549EE"/>
    <w:rsid w:val="00754A72"/>
    <w:rsid w:val="00754C82"/>
    <w:rsid w:val="00754E51"/>
    <w:rsid w:val="00755374"/>
    <w:rsid w:val="007554DF"/>
    <w:rsid w:val="007558E9"/>
    <w:rsid w:val="0075776D"/>
    <w:rsid w:val="0075788B"/>
    <w:rsid w:val="00760401"/>
    <w:rsid w:val="0076085F"/>
    <w:rsid w:val="007613FB"/>
    <w:rsid w:val="00761A72"/>
    <w:rsid w:val="00761C1D"/>
    <w:rsid w:val="00761E34"/>
    <w:rsid w:val="0076279F"/>
    <w:rsid w:val="00762873"/>
    <w:rsid w:val="00762AF9"/>
    <w:rsid w:val="00762C66"/>
    <w:rsid w:val="007662E9"/>
    <w:rsid w:val="00766909"/>
    <w:rsid w:val="00767211"/>
    <w:rsid w:val="00770282"/>
    <w:rsid w:val="007722BF"/>
    <w:rsid w:val="007725BC"/>
    <w:rsid w:val="00772979"/>
    <w:rsid w:val="00774F20"/>
    <w:rsid w:val="0077580B"/>
    <w:rsid w:val="00777364"/>
    <w:rsid w:val="007779EA"/>
    <w:rsid w:val="00777B8A"/>
    <w:rsid w:val="00780616"/>
    <w:rsid w:val="00781167"/>
    <w:rsid w:val="007814F5"/>
    <w:rsid w:val="00781F69"/>
    <w:rsid w:val="00783114"/>
    <w:rsid w:val="00784DE5"/>
    <w:rsid w:val="00784EE6"/>
    <w:rsid w:val="00784FA8"/>
    <w:rsid w:val="007854B3"/>
    <w:rsid w:val="00785F66"/>
    <w:rsid w:val="007867EF"/>
    <w:rsid w:val="0078787D"/>
    <w:rsid w:val="00787FA8"/>
    <w:rsid w:val="00790117"/>
    <w:rsid w:val="0079187F"/>
    <w:rsid w:val="007922E0"/>
    <w:rsid w:val="007944F8"/>
    <w:rsid w:val="00794A2D"/>
    <w:rsid w:val="007950E0"/>
    <w:rsid w:val="0079539A"/>
    <w:rsid w:val="007969F9"/>
    <w:rsid w:val="007973E3"/>
    <w:rsid w:val="00797E1C"/>
    <w:rsid w:val="007A0BF0"/>
    <w:rsid w:val="007A1883"/>
    <w:rsid w:val="007A43BF"/>
    <w:rsid w:val="007A4C62"/>
    <w:rsid w:val="007A5914"/>
    <w:rsid w:val="007A66C1"/>
    <w:rsid w:val="007B0CFF"/>
    <w:rsid w:val="007B1173"/>
    <w:rsid w:val="007B1309"/>
    <w:rsid w:val="007B2875"/>
    <w:rsid w:val="007B2934"/>
    <w:rsid w:val="007B4BF6"/>
    <w:rsid w:val="007B4DED"/>
    <w:rsid w:val="007B5884"/>
    <w:rsid w:val="007B6B7B"/>
    <w:rsid w:val="007B7017"/>
    <w:rsid w:val="007B74B4"/>
    <w:rsid w:val="007C022C"/>
    <w:rsid w:val="007C055E"/>
    <w:rsid w:val="007C075E"/>
    <w:rsid w:val="007C159D"/>
    <w:rsid w:val="007C1FD4"/>
    <w:rsid w:val="007C2501"/>
    <w:rsid w:val="007C4027"/>
    <w:rsid w:val="007C4B78"/>
    <w:rsid w:val="007C60D2"/>
    <w:rsid w:val="007C6D4B"/>
    <w:rsid w:val="007C75FF"/>
    <w:rsid w:val="007D0720"/>
    <w:rsid w:val="007D0E34"/>
    <w:rsid w:val="007D1012"/>
    <w:rsid w:val="007D10F2"/>
    <w:rsid w:val="007D207E"/>
    <w:rsid w:val="007D4933"/>
    <w:rsid w:val="007D49E6"/>
    <w:rsid w:val="007D4C18"/>
    <w:rsid w:val="007D53AC"/>
    <w:rsid w:val="007D68B0"/>
    <w:rsid w:val="007D6DEC"/>
    <w:rsid w:val="007D6DFD"/>
    <w:rsid w:val="007D765C"/>
    <w:rsid w:val="007D79D1"/>
    <w:rsid w:val="007D7B13"/>
    <w:rsid w:val="007E10EC"/>
    <w:rsid w:val="007E130F"/>
    <w:rsid w:val="007E46A1"/>
    <w:rsid w:val="007E46E7"/>
    <w:rsid w:val="007E4E03"/>
    <w:rsid w:val="007E6A53"/>
    <w:rsid w:val="007E730D"/>
    <w:rsid w:val="007E7311"/>
    <w:rsid w:val="007F071A"/>
    <w:rsid w:val="007F1874"/>
    <w:rsid w:val="007F18C0"/>
    <w:rsid w:val="007F403E"/>
    <w:rsid w:val="007F49DA"/>
    <w:rsid w:val="007F5D56"/>
    <w:rsid w:val="007F7DDD"/>
    <w:rsid w:val="0080092D"/>
    <w:rsid w:val="008014FE"/>
    <w:rsid w:val="008015A2"/>
    <w:rsid w:val="00802358"/>
    <w:rsid w:val="00802BE6"/>
    <w:rsid w:val="00803369"/>
    <w:rsid w:val="008036CE"/>
    <w:rsid w:val="008048EE"/>
    <w:rsid w:val="00804EE4"/>
    <w:rsid w:val="00806A78"/>
    <w:rsid w:val="00806C59"/>
    <w:rsid w:val="008072AC"/>
    <w:rsid w:val="008106D2"/>
    <w:rsid w:val="00810CEA"/>
    <w:rsid w:val="008120D1"/>
    <w:rsid w:val="00812B9F"/>
    <w:rsid w:val="0081311B"/>
    <w:rsid w:val="008132A9"/>
    <w:rsid w:val="00816858"/>
    <w:rsid w:val="00817C7F"/>
    <w:rsid w:val="00817FB3"/>
    <w:rsid w:val="008203B8"/>
    <w:rsid w:val="008213D9"/>
    <w:rsid w:val="00822ACC"/>
    <w:rsid w:val="0082317B"/>
    <w:rsid w:val="008233E5"/>
    <w:rsid w:val="008237B4"/>
    <w:rsid w:val="00823AD1"/>
    <w:rsid w:val="008240D1"/>
    <w:rsid w:val="00824E8C"/>
    <w:rsid w:val="00825343"/>
    <w:rsid w:val="00827155"/>
    <w:rsid w:val="0083020F"/>
    <w:rsid w:val="00830785"/>
    <w:rsid w:val="00830793"/>
    <w:rsid w:val="00831068"/>
    <w:rsid w:val="00832267"/>
    <w:rsid w:val="00832584"/>
    <w:rsid w:val="00832E4F"/>
    <w:rsid w:val="008332CE"/>
    <w:rsid w:val="0083339C"/>
    <w:rsid w:val="00833410"/>
    <w:rsid w:val="0083398F"/>
    <w:rsid w:val="00833A16"/>
    <w:rsid w:val="00833DE8"/>
    <w:rsid w:val="00833F47"/>
    <w:rsid w:val="008348C3"/>
    <w:rsid w:val="00836287"/>
    <w:rsid w:val="008373B4"/>
    <w:rsid w:val="0083742E"/>
    <w:rsid w:val="00837708"/>
    <w:rsid w:val="00837D12"/>
    <w:rsid w:val="00837F46"/>
    <w:rsid w:val="008404C4"/>
    <w:rsid w:val="0084055D"/>
    <w:rsid w:val="00840EBF"/>
    <w:rsid w:val="008417AB"/>
    <w:rsid w:val="00841D36"/>
    <w:rsid w:val="00843D1E"/>
    <w:rsid w:val="00844056"/>
    <w:rsid w:val="008442B7"/>
    <w:rsid w:val="008458C8"/>
    <w:rsid w:val="00846F4A"/>
    <w:rsid w:val="008473F0"/>
    <w:rsid w:val="00847D37"/>
    <w:rsid w:val="0085001D"/>
    <w:rsid w:val="008504B8"/>
    <w:rsid w:val="00850A45"/>
    <w:rsid w:val="00850F31"/>
    <w:rsid w:val="00851DF6"/>
    <w:rsid w:val="00853F62"/>
    <w:rsid w:val="008546E4"/>
    <w:rsid w:val="0085513D"/>
    <w:rsid w:val="00855377"/>
    <w:rsid w:val="00855576"/>
    <w:rsid w:val="0085596F"/>
    <w:rsid w:val="00856EE3"/>
    <w:rsid w:val="00857835"/>
    <w:rsid w:val="00857A80"/>
    <w:rsid w:val="00860371"/>
    <w:rsid w:val="0086112E"/>
    <w:rsid w:val="00862084"/>
    <w:rsid w:val="0086212F"/>
    <w:rsid w:val="008644E9"/>
    <w:rsid w:val="00865B88"/>
    <w:rsid w:val="00865D4F"/>
    <w:rsid w:val="00870595"/>
    <w:rsid w:val="00870938"/>
    <w:rsid w:val="00870CE0"/>
    <w:rsid w:val="008719F2"/>
    <w:rsid w:val="00871A41"/>
    <w:rsid w:val="00871B86"/>
    <w:rsid w:val="00871CE5"/>
    <w:rsid w:val="0087272C"/>
    <w:rsid w:val="00873D16"/>
    <w:rsid w:val="00874331"/>
    <w:rsid w:val="00876818"/>
    <w:rsid w:val="00876A17"/>
    <w:rsid w:val="00876AB4"/>
    <w:rsid w:val="00877438"/>
    <w:rsid w:val="008778FB"/>
    <w:rsid w:val="0088009A"/>
    <w:rsid w:val="00880DB8"/>
    <w:rsid w:val="008825D5"/>
    <w:rsid w:val="00885090"/>
    <w:rsid w:val="00886276"/>
    <w:rsid w:val="00886D76"/>
    <w:rsid w:val="00887495"/>
    <w:rsid w:val="00890E5E"/>
    <w:rsid w:val="00892BA7"/>
    <w:rsid w:val="00892E8B"/>
    <w:rsid w:val="008945B2"/>
    <w:rsid w:val="00895890"/>
    <w:rsid w:val="0089593A"/>
    <w:rsid w:val="008968EA"/>
    <w:rsid w:val="00897019"/>
    <w:rsid w:val="00897481"/>
    <w:rsid w:val="008978DA"/>
    <w:rsid w:val="008A0833"/>
    <w:rsid w:val="008A0916"/>
    <w:rsid w:val="008A0CD2"/>
    <w:rsid w:val="008A1365"/>
    <w:rsid w:val="008A24FA"/>
    <w:rsid w:val="008A2C52"/>
    <w:rsid w:val="008A33A5"/>
    <w:rsid w:val="008A38E3"/>
    <w:rsid w:val="008A4948"/>
    <w:rsid w:val="008A5A34"/>
    <w:rsid w:val="008A6EA7"/>
    <w:rsid w:val="008A7CAE"/>
    <w:rsid w:val="008B02BC"/>
    <w:rsid w:val="008B0A07"/>
    <w:rsid w:val="008B0AAF"/>
    <w:rsid w:val="008B1D58"/>
    <w:rsid w:val="008B33BC"/>
    <w:rsid w:val="008B36B1"/>
    <w:rsid w:val="008B486F"/>
    <w:rsid w:val="008B4D84"/>
    <w:rsid w:val="008B51CE"/>
    <w:rsid w:val="008B58AF"/>
    <w:rsid w:val="008B682C"/>
    <w:rsid w:val="008B7583"/>
    <w:rsid w:val="008B77BD"/>
    <w:rsid w:val="008B781F"/>
    <w:rsid w:val="008B7832"/>
    <w:rsid w:val="008B784C"/>
    <w:rsid w:val="008C0069"/>
    <w:rsid w:val="008C0D03"/>
    <w:rsid w:val="008C1495"/>
    <w:rsid w:val="008C1BBB"/>
    <w:rsid w:val="008C1DCD"/>
    <w:rsid w:val="008C4E63"/>
    <w:rsid w:val="008C59BE"/>
    <w:rsid w:val="008C5E2A"/>
    <w:rsid w:val="008C683F"/>
    <w:rsid w:val="008C77A1"/>
    <w:rsid w:val="008C7DC4"/>
    <w:rsid w:val="008D13C2"/>
    <w:rsid w:val="008D1AA2"/>
    <w:rsid w:val="008D25C3"/>
    <w:rsid w:val="008D467A"/>
    <w:rsid w:val="008D4870"/>
    <w:rsid w:val="008D4EDF"/>
    <w:rsid w:val="008D5522"/>
    <w:rsid w:val="008D5E31"/>
    <w:rsid w:val="008D69C5"/>
    <w:rsid w:val="008D6C0C"/>
    <w:rsid w:val="008D7404"/>
    <w:rsid w:val="008E0F86"/>
    <w:rsid w:val="008E226E"/>
    <w:rsid w:val="008E2409"/>
    <w:rsid w:val="008E2766"/>
    <w:rsid w:val="008E2FD1"/>
    <w:rsid w:val="008E31E6"/>
    <w:rsid w:val="008E3E36"/>
    <w:rsid w:val="008E5772"/>
    <w:rsid w:val="008E6B29"/>
    <w:rsid w:val="008E6E52"/>
    <w:rsid w:val="008E78C3"/>
    <w:rsid w:val="008E7C9E"/>
    <w:rsid w:val="008E7D18"/>
    <w:rsid w:val="008F084E"/>
    <w:rsid w:val="008F095C"/>
    <w:rsid w:val="008F0E5E"/>
    <w:rsid w:val="008F210E"/>
    <w:rsid w:val="008F23C8"/>
    <w:rsid w:val="008F2410"/>
    <w:rsid w:val="008F2DC1"/>
    <w:rsid w:val="008F3CA8"/>
    <w:rsid w:val="008F4EBB"/>
    <w:rsid w:val="008F55B1"/>
    <w:rsid w:val="008F6B66"/>
    <w:rsid w:val="008F70AD"/>
    <w:rsid w:val="008F7222"/>
    <w:rsid w:val="008F7DBE"/>
    <w:rsid w:val="00900DB1"/>
    <w:rsid w:val="00901AB2"/>
    <w:rsid w:val="009022BF"/>
    <w:rsid w:val="00902C25"/>
    <w:rsid w:val="00902F7B"/>
    <w:rsid w:val="00903B17"/>
    <w:rsid w:val="009061EC"/>
    <w:rsid w:val="00906544"/>
    <w:rsid w:val="00906B52"/>
    <w:rsid w:val="00907D5D"/>
    <w:rsid w:val="0091025D"/>
    <w:rsid w:val="00910532"/>
    <w:rsid w:val="00910DD8"/>
    <w:rsid w:val="00911A17"/>
    <w:rsid w:val="00911CD9"/>
    <w:rsid w:val="00912B4A"/>
    <w:rsid w:val="00912B71"/>
    <w:rsid w:val="00913DD1"/>
    <w:rsid w:val="009141BB"/>
    <w:rsid w:val="009160A7"/>
    <w:rsid w:val="009179FB"/>
    <w:rsid w:val="00917C74"/>
    <w:rsid w:val="00920285"/>
    <w:rsid w:val="00922BBA"/>
    <w:rsid w:val="00924B57"/>
    <w:rsid w:val="0092530E"/>
    <w:rsid w:val="00925AA6"/>
    <w:rsid w:val="00925F1C"/>
    <w:rsid w:val="00930907"/>
    <w:rsid w:val="00930A33"/>
    <w:rsid w:val="00931224"/>
    <w:rsid w:val="00931632"/>
    <w:rsid w:val="00932C92"/>
    <w:rsid w:val="00933115"/>
    <w:rsid w:val="0093522F"/>
    <w:rsid w:val="00935DEC"/>
    <w:rsid w:val="00935E2C"/>
    <w:rsid w:val="00935EF1"/>
    <w:rsid w:val="009364FC"/>
    <w:rsid w:val="0093669A"/>
    <w:rsid w:val="009369E5"/>
    <w:rsid w:val="00937819"/>
    <w:rsid w:val="00941FF5"/>
    <w:rsid w:val="0094226E"/>
    <w:rsid w:val="00942BDE"/>
    <w:rsid w:val="00943D71"/>
    <w:rsid w:val="009454E4"/>
    <w:rsid w:val="00946181"/>
    <w:rsid w:val="00946197"/>
    <w:rsid w:val="009477EB"/>
    <w:rsid w:val="00950677"/>
    <w:rsid w:val="00950798"/>
    <w:rsid w:val="0095097B"/>
    <w:rsid w:val="00951512"/>
    <w:rsid w:val="00951E62"/>
    <w:rsid w:val="00952B19"/>
    <w:rsid w:val="00954B54"/>
    <w:rsid w:val="009553E0"/>
    <w:rsid w:val="00957090"/>
    <w:rsid w:val="0095730B"/>
    <w:rsid w:val="009601C6"/>
    <w:rsid w:val="00960FB7"/>
    <w:rsid w:val="00964166"/>
    <w:rsid w:val="009643AF"/>
    <w:rsid w:val="009651A8"/>
    <w:rsid w:val="0096683A"/>
    <w:rsid w:val="00966DA7"/>
    <w:rsid w:val="00967116"/>
    <w:rsid w:val="00967611"/>
    <w:rsid w:val="00967A0B"/>
    <w:rsid w:val="009703C8"/>
    <w:rsid w:val="00970B92"/>
    <w:rsid w:val="0097178D"/>
    <w:rsid w:val="00971933"/>
    <w:rsid w:val="00971E64"/>
    <w:rsid w:val="009723FA"/>
    <w:rsid w:val="00974AB3"/>
    <w:rsid w:val="009751DE"/>
    <w:rsid w:val="00975601"/>
    <w:rsid w:val="00975A61"/>
    <w:rsid w:val="009806DE"/>
    <w:rsid w:val="00980B10"/>
    <w:rsid w:val="00980E73"/>
    <w:rsid w:val="0098126F"/>
    <w:rsid w:val="00981579"/>
    <w:rsid w:val="0098180D"/>
    <w:rsid w:val="00982FDD"/>
    <w:rsid w:val="00984240"/>
    <w:rsid w:val="00984592"/>
    <w:rsid w:val="00984817"/>
    <w:rsid w:val="00984A46"/>
    <w:rsid w:val="00984F89"/>
    <w:rsid w:val="009864ED"/>
    <w:rsid w:val="00986D3A"/>
    <w:rsid w:val="0098738A"/>
    <w:rsid w:val="00987A39"/>
    <w:rsid w:val="00987F2B"/>
    <w:rsid w:val="0099027D"/>
    <w:rsid w:val="00990457"/>
    <w:rsid w:val="009905AD"/>
    <w:rsid w:val="00990F4C"/>
    <w:rsid w:val="009911D3"/>
    <w:rsid w:val="0099189B"/>
    <w:rsid w:val="00991A62"/>
    <w:rsid w:val="00991EAB"/>
    <w:rsid w:val="0099290E"/>
    <w:rsid w:val="00994257"/>
    <w:rsid w:val="0099492E"/>
    <w:rsid w:val="00994C8C"/>
    <w:rsid w:val="00995B07"/>
    <w:rsid w:val="00995F0D"/>
    <w:rsid w:val="00996B38"/>
    <w:rsid w:val="00997F63"/>
    <w:rsid w:val="009A0364"/>
    <w:rsid w:val="009A04D9"/>
    <w:rsid w:val="009A102A"/>
    <w:rsid w:val="009A1BF7"/>
    <w:rsid w:val="009A1DB9"/>
    <w:rsid w:val="009A2619"/>
    <w:rsid w:val="009A359A"/>
    <w:rsid w:val="009A360D"/>
    <w:rsid w:val="009A4717"/>
    <w:rsid w:val="009A5850"/>
    <w:rsid w:val="009A628B"/>
    <w:rsid w:val="009A69C6"/>
    <w:rsid w:val="009B10D6"/>
    <w:rsid w:val="009B1157"/>
    <w:rsid w:val="009B1AFC"/>
    <w:rsid w:val="009B2B49"/>
    <w:rsid w:val="009B4866"/>
    <w:rsid w:val="009B77D3"/>
    <w:rsid w:val="009B7954"/>
    <w:rsid w:val="009C0A61"/>
    <w:rsid w:val="009C150C"/>
    <w:rsid w:val="009C15F1"/>
    <w:rsid w:val="009C38EE"/>
    <w:rsid w:val="009C3CC7"/>
    <w:rsid w:val="009C3CF6"/>
    <w:rsid w:val="009C617A"/>
    <w:rsid w:val="009C6199"/>
    <w:rsid w:val="009D1380"/>
    <w:rsid w:val="009D147D"/>
    <w:rsid w:val="009D32C8"/>
    <w:rsid w:val="009D335E"/>
    <w:rsid w:val="009D3A15"/>
    <w:rsid w:val="009D428C"/>
    <w:rsid w:val="009D5384"/>
    <w:rsid w:val="009D5907"/>
    <w:rsid w:val="009D65D0"/>
    <w:rsid w:val="009D77C5"/>
    <w:rsid w:val="009D7E91"/>
    <w:rsid w:val="009E135E"/>
    <w:rsid w:val="009E2E7D"/>
    <w:rsid w:val="009E3704"/>
    <w:rsid w:val="009E39DF"/>
    <w:rsid w:val="009E3C92"/>
    <w:rsid w:val="009E5225"/>
    <w:rsid w:val="009E54F4"/>
    <w:rsid w:val="009E5C96"/>
    <w:rsid w:val="009E6D94"/>
    <w:rsid w:val="009E758B"/>
    <w:rsid w:val="009E766A"/>
    <w:rsid w:val="009E7899"/>
    <w:rsid w:val="009F0A26"/>
    <w:rsid w:val="009F11DD"/>
    <w:rsid w:val="009F2159"/>
    <w:rsid w:val="009F26B3"/>
    <w:rsid w:val="009F2BFA"/>
    <w:rsid w:val="009F2F41"/>
    <w:rsid w:val="009F6B50"/>
    <w:rsid w:val="009F7694"/>
    <w:rsid w:val="009F7B80"/>
    <w:rsid w:val="00A00087"/>
    <w:rsid w:val="00A006F9"/>
    <w:rsid w:val="00A01B98"/>
    <w:rsid w:val="00A03A3D"/>
    <w:rsid w:val="00A044AE"/>
    <w:rsid w:val="00A045C4"/>
    <w:rsid w:val="00A046CA"/>
    <w:rsid w:val="00A04E71"/>
    <w:rsid w:val="00A10DFA"/>
    <w:rsid w:val="00A11F96"/>
    <w:rsid w:val="00A125AB"/>
    <w:rsid w:val="00A160E7"/>
    <w:rsid w:val="00A16211"/>
    <w:rsid w:val="00A16694"/>
    <w:rsid w:val="00A1714B"/>
    <w:rsid w:val="00A17518"/>
    <w:rsid w:val="00A17DAE"/>
    <w:rsid w:val="00A21708"/>
    <w:rsid w:val="00A22362"/>
    <w:rsid w:val="00A22A75"/>
    <w:rsid w:val="00A236A5"/>
    <w:rsid w:val="00A23B5D"/>
    <w:rsid w:val="00A249BA"/>
    <w:rsid w:val="00A2502F"/>
    <w:rsid w:val="00A25AB3"/>
    <w:rsid w:val="00A25AFF"/>
    <w:rsid w:val="00A2652B"/>
    <w:rsid w:val="00A27139"/>
    <w:rsid w:val="00A27937"/>
    <w:rsid w:val="00A307C7"/>
    <w:rsid w:val="00A31FC6"/>
    <w:rsid w:val="00A3238E"/>
    <w:rsid w:val="00A325A1"/>
    <w:rsid w:val="00A33274"/>
    <w:rsid w:val="00A33DE7"/>
    <w:rsid w:val="00A373AB"/>
    <w:rsid w:val="00A41092"/>
    <w:rsid w:val="00A41423"/>
    <w:rsid w:val="00A43311"/>
    <w:rsid w:val="00A43CFB"/>
    <w:rsid w:val="00A44228"/>
    <w:rsid w:val="00A44581"/>
    <w:rsid w:val="00A4490C"/>
    <w:rsid w:val="00A449A1"/>
    <w:rsid w:val="00A45093"/>
    <w:rsid w:val="00A45530"/>
    <w:rsid w:val="00A46D8E"/>
    <w:rsid w:val="00A47B4D"/>
    <w:rsid w:val="00A47B8B"/>
    <w:rsid w:val="00A50EAF"/>
    <w:rsid w:val="00A5193C"/>
    <w:rsid w:val="00A51CE5"/>
    <w:rsid w:val="00A51E96"/>
    <w:rsid w:val="00A52AB9"/>
    <w:rsid w:val="00A5510B"/>
    <w:rsid w:val="00A56AAE"/>
    <w:rsid w:val="00A57143"/>
    <w:rsid w:val="00A57649"/>
    <w:rsid w:val="00A60067"/>
    <w:rsid w:val="00A602F9"/>
    <w:rsid w:val="00A61B0A"/>
    <w:rsid w:val="00A62BF7"/>
    <w:rsid w:val="00A642A1"/>
    <w:rsid w:val="00A64918"/>
    <w:rsid w:val="00A64D4E"/>
    <w:rsid w:val="00A650EE"/>
    <w:rsid w:val="00A650F7"/>
    <w:rsid w:val="00A6560C"/>
    <w:rsid w:val="00A65A56"/>
    <w:rsid w:val="00A662C8"/>
    <w:rsid w:val="00A66DA8"/>
    <w:rsid w:val="00A672F3"/>
    <w:rsid w:val="00A67633"/>
    <w:rsid w:val="00A705D3"/>
    <w:rsid w:val="00A71157"/>
    <w:rsid w:val="00A71643"/>
    <w:rsid w:val="00A719B3"/>
    <w:rsid w:val="00A72F5B"/>
    <w:rsid w:val="00A73A05"/>
    <w:rsid w:val="00A74D5B"/>
    <w:rsid w:val="00A7508A"/>
    <w:rsid w:val="00A76EF6"/>
    <w:rsid w:val="00A77561"/>
    <w:rsid w:val="00A811E3"/>
    <w:rsid w:val="00A81D69"/>
    <w:rsid w:val="00A81EC4"/>
    <w:rsid w:val="00A83D89"/>
    <w:rsid w:val="00A83FCA"/>
    <w:rsid w:val="00A86C0E"/>
    <w:rsid w:val="00A877CB"/>
    <w:rsid w:val="00A9061B"/>
    <w:rsid w:val="00A9062D"/>
    <w:rsid w:val="00A92B78"/>
    <w:rsid w:val="00A94932"/>
    <w:rsid w:val="00A95299"/>
    <w:rsid w:val="00A95454"/>
    <w:rsid w:val="00A966E6"/>
    <w:rsid w:val="00A96807"/>
    <w:rsid w:val="00A97576"/>
    <w:rsid w:val="00AA0050"/>
    <w:rsid w:val="00AA12B9"/>
    <w:rsid w:val="00AA1373"/>
    <w:rsid w:val="00AA2045"/>
    <w:rsid w:val="00AA2BD8"/>
    <w:rsid w:val="00AA32F3"/>
    <w:rsid w:val="00AA483E"/>
    <w:rsid w:val="00AA58FE"/>
    <w:rsid w:val="00AA5984"/>
    <w:rsid w:val="00AA65FD"/>
    <w:rsid w:val="00AA7333"/>
    <w:rsid w:val="00AA7696"/>
    <w:rsid w:val="00AA7843"/>
    <w:rsid w:val="00AB060A"/>
    <w:rsid w:val="00AB0961"/>
    <w:rsid w:val="00AB1E7D"/>
    <w:rsid w:val="00AB2BE3"/>
    <w:rsid w:val="00AB4F01"/>
    <w:rsid w:val="00AB52E2"/>
    <w:rsid w:val="00AB5EB7"/>
    <w:rsid w:val="00AB655D"/>
    <w:rsid w:val="00AB6901"/>
    <w:rsid w:val="00AB742A"/>
    <w:rsid w:val="00AB7834"/>
    <w:rsid w:val="00AC169D"/>
    <w:rsid w:val="00AC2236"/>
    <w:rsid w:val="00AC4469"/>
    <w:rsid w:val="00AC4548"/>
    <w:rsid w:val="00AC4D5F"/>
    <w:rsid w:val="00AC5683"/>
    <w:rsid w:val="00AC579E"/>
    <w:rsid w:val="00AC57D8"/>
    <w:rsid w:val="00AC67A3"/>
    <w:rsid w:val="00AC6AAC"/>
    <w:rsid w:val="00AC6B7D"/>
    <w:rsid w:val="00AD0E6C"/>
    <w:rsid w:val="00AD0F37"/>
    <w:rsid w:val="00AD19B6"/>
    <w:rsid w:val="00AD1D2C"/>
    <w:rsid w:val="00AD23B3"/>
    <w:rsid w:val="00AD31D8"/>
    <w:rsid w:val="00AD4C98"/>
    <w:rsid w:val="00AD68AC"/>
    <w:rsid w:val="00AD7190"/>
    <w:rsid w:val="00AD7C3E"/>
    <w:rsid w:val="00AD7CD5"/>
    <w:rsid w:val="00AE0525"/>
    <w:rsid w:val="00AE08DB"/>
    <w:rsid w:val="00AE14A8"/>
    <w:rsid w:val="00AE1B78"/>
    <w:rsid w:val="00AE1C93"/>
    <w:rsid w:val="00AE2729"/>
    <w:rsid w:val="00AE2E04"/>
    <w:rsid w:val="00AE3148"/>
    <w:rsid w:val="00AE46C0"/>
    <w:rsid w:val="00AE5898"/>
    <w:rsid w:val="00AE5AE2"/>
    <w:rsid w:val="00AE5FAE"/>
    <w:rsid w:val="00AE6AE4"/>
    <w:rsid w:val="00AE6D7D"/>
    <w:rsid w:val="00AE7343"/>
    <w:rsid w:val="00AF1946"/>
    <w:rsid w:val="00AF33A3"/>
    <w:rsid w:val="00AF3B36"/>
    <w:rsid w:val="00AF483C"/>
    <w:rsid w:val="00AF5414"/>
    <w:rsid w:val="00AF5D7E"/>
    <w:rsid w:val="00AF757E"/>
    <w:rsid w:val="00B00A13"/>
    <w:rsid w:val="00B00C65"/>
    <w:rsid w:val="00B00D69"/>
    <w:rsid w:val="00B00E04"/>
    <w:rsid w:val="00B00ECE"/>
    <w:rsid w:val="00B00F5B"/>
    <w:rsid w:val="00B01942"/>
    <w:rsid w:val="00B027B8"/>
    <w:rsid w:val="00B0386D"/>
    <w:rsid w:val="00B039D7"/>
    <w:rsid w:val="00B046DF"/>
    <w:rsid w:val="00B05485"/>
    <w:rsid w:val="00B07B03"/>
    <w:rsid w:val="00B07F58"/>
    <w:rsid w:val="00B10ACA"/>
    <w:rsid w:val="00B13A67"/>
    <w:rsid w:val="00B1458E"/>
    <w:rsid w:val="00B14C51"/>
    <w:rsid w:val="00B14E34"/>
    <w:rsid w:val="00B15D86"/>
    <w:rsid w:val="00B16258"/>
    <w:rsid w:val="00B172A3"/>
    <w:rsid w:val="00B17EEE"/>
    <w:rsid w:val="00B20021"/>
    <w:rsid w:val="00B20265"/>
    <w:rsid w:val="00B20FDE"/>
    <w:rsid w:val="00B21381"/>
    <w:rsid w:val="00B22129"/>
    <w:rsid w:val="00B23B61"/>
    <w:rsid w:val="00B23E28"/>
    <w:rsid w:val="00B23ECD"/>
    <w:rsid w:val="00B2644A"/>
    <w:rsid w:val="00B26690"/>
    <w:rsid w:val="00B27928"/>
    <w:rsid w:val="00B30392"/>
    <w:rsid w:val="00B3102F"/>
    <w:rsid w:val="00B32614"/>
    <w:rsid w:val="00B3271E"/>
    <w:rsid w:val="00B32A95"/>
    <w:rsid w:val="00B32B8D"/>
    <w:rsid w:val="00B332CD"/>
    <w:rsid w:val="00B357C1"/>
    <w:rsid w:val="00B35D78"/>
    <w:rsid w:val="00B36016"/>
    <w:rsid w:val="00B363E6"/>
    <w:rsid w:val="00B367C0"/>
    <w:rsid w:val="00B36827"/>
    <w:rsid w:val="00B36E4A"/>
    <w:rsid w:val="00B3737D"/>
    <w:rsid w:val="00B40CA4"/>
    <w:rsid w:val="00B41A15"/>
    <w:rsid w:val="00B42041"/>
    <w:rsid w:val="00B422A3"/>
    <w:rsid w:val="00B42D66"/>
    <w:rsid w:val="00B43C07"/>
    <w:rsid w:val="00B43FBF"/>
    <w:rsid w:val="00B44DFA"/>
    <w:rsid w:val="00B44F11"/>
    <w:rsid w:val="00B459B1"/>
    <w:rsid w:val="00B45D88"/>
    <w:rsid w:val="00B45EE4"/>
    <w:rsid w:val="00B5065B"/>
    <w:rsid w:val="00B5175A"/>
    <w:rsid w:val="00B51846"/>
    <w:rsid w:val="00B55EA5"/>
    <w:rsid w:val="00B566BF"/>
    <w:rsid w:val="00B5692E"/>
    <w:rsid w:val="00B56CE0"/>
    <w:rsid w:val="00B570A2"/>
    <w:rsid w:val="00B602CA"/>
    <w:rsid w:val="00B623B2"/>
    <w:rsid w:val="00B62979"/>
    <w:rsid w:val="00B62B24"/>
    <w:rsid w:val="00B632A8"/>
    <w:rsid w:val="00B635DE"/>
    <w:rsid w:val="00B63D00"/>
    <w:rsid w:val="00B64FB2"/>
    <w:rsid w:val="00B6763F"/>
    <w:rsid w:val="00B678E1"/>
    <w:rsid w:val="00B7001D"/>
    <w:rsid w:val="00B70056"/>
    <w:rsid w:val="00B71C86"/>
    <w:rsid w:val="00B71FFB"/>
    <w:rsid w:val="00B720AD"/>
    <w:rsid w:val="00B74499"/>
    <w:rsid w:val="00B762BF"/>
    <w:rsid w:val="00B76528"/>
    <w:rsid w:val="00B77BFD"/>
    <w:rsid w:val="00B8054D"/>
    <w:rsid w:val="00B823A7"/>
    <w:rsid w:val="00B824A3"/>
    <w:rsid w:val="00B83E72"/>
    <w:rsid w:val="00B8441E"/>
    <w:rsid w:val="00B84832"/>
    <w:rsid w:val="00B84B67"/>
    <w:rsid w:val="00B8545B"/>
    <w:rsid w:val="00B8578E"/>
    <w:rsid w:val="00B86811"/>
    <w:rsid w:val="00B86BCD"/>
    <w:rsid w:val="00B90FA5"/>
    <w:rsid w:val="00B912FA"/>
    <w:rsid w:val="00B919F1"/>
    <w:rsid w:val="00B91D81"/>
    <w:rsid w:val="00B92428"/>
    <w:rsid w:val="00B926F6"/>
    <w:rsid w:val="00B94830"/>
    <w:rsid w:val="00B952D5"/>
    <w:rsid w:val="00B95843"/>
    <w:rsid w:val="00BA0D9A"/>
    <w:rsid w:val="00BA104E"/>
    <w:rsid w:val="00BA196C"/>
    <w:rsid w:val="00BA1DEC"/>
    <w:rsid w:val="00BA2260"/>
    <w:rsid w:val="00BA2D65"/>
    <w:rsid w:val="00BA3386"/>
    <w:rsid w:val="00BA37CD"/>
    <w:rsid w:val="00BA3C91"/>
    <w:rsid w:val="00BA4012"/>
    <w:rsid w:val="00BA425F"/>
    <w:rsid w:val="00BA4269"/>
    <w:rsid w:val="00BA6BBA"/>
    <w:rsid w:val="00BB1111"/>
    <w:rsid w:val="00BB1890"/>
    <w:rsid w:val="00BB1F21"/>
    <w:rsid w:val="00BB3068"/>
    <w:rsid w:val="00BB3D43"/>
    <w:rsid w:val="00BB3FDF"/>
    <w:rsid w:val="00BB4371"/>
    <w:rsid w:val="00BB4455"/>
    <w:rsid w:val="00BB468D"/>
    <w:rsid w:val="00BB4F80"/>
    <w:rsid w:val="00BB5F36"/>
    <w:rsid w:val="00BB6449"/>
    <w:rsid w:val="00BB7583"/>
    <w:rsid w:val="00BB7FA1"/>
    <w:rsid w:val="00BC0E8D"/>
    <w:rsid w:val="00BC1BD8"/>
    <w:rsid w:val="00BC1E85"/>
    <w:rsid w:val="00BC2859"/>
    <w:rsid w:val="00BC4F18"/>
    <w:rsid w:val="00BC5E14"/>
    <w:rsid w:val="00BC663F"/>
    <w:rsid w:val="00BD128F"/>
    <w:rsid w:val="00BD143B"/>
    <w:rsid w:val="00BD20A9"/>
    <w:rsid w:val="00BD22EF"/>
    <w:rsid w:val="00BD230B"/>
    <w:rsid w:val="00BD2F2A"/>
    <w:rsid w:val="00BD38E3"/>
    <w:rsid w:val="00BD514E"/>
    <w:rsid w:val="00BD5AD4"/>
    <w:rsid w:val="00BD5CE9"/>
    <w:rsid w:val="00BD5F31"/>
    <w:rsid w:val="00BD66FC"/>
    <w:rsid w:val="00BD6BBB"/>
    <w:rsid w:val="00BD6E28"/>
    <w:rsid w:val="00BD7D96"/>
    <w:rsid w:val="00BE04DA"/>
    <w:rsid w:val="00BE09E4"/>
    <w:rsid w:val="00BE109A"/>
    <w:rsid w:val="00BE2729"/>
    <w:rsid w:val="00BE2FD3"/>
    <w:rsid w:val="00BE317E"/>
    <w:rsid w:val="00BE36AE"/>
    <w:rsid w:val="00BE3F5A"/>
    <w:rsid w:val="00BE4BEB"/>
    <w:rsid w:val="00BE654A"/>
    <w:rsid w:val="00BE6551"/>
    <w:rsid w:val="00BE70A7"/>
    <w:rsid w:val="00BE7BA8"/>
    <w:rsid w:val="00BF0614"/>
    <w:rsid w:val="00BF093B"/>
    <w:rsid w:val="00BF1AE8"/>
    <w:rsid w:val="00BF2BA4"/>
    <w:rsid w:val="00BF3D25"/>
    <w:rsid w:val="00BF427D"/>
    <w:rsid w:val="00BF4880"/>
    <w:rsid w:val="00BF65B7"/>
    <w:rsid w:val="00BF65C2"/>
    <w:rsid w:val="00BF6D82"/>
    <w:rsid w:val="00BF6EDC"/>
    <w:rsid w:val="00BF708A"/>
    <w:rsid w:val="00BF7707"/>
    <w:rsid w:val="00C00B88"/>
    <w:rsid w:val="00C01501"/>
    <w:rsid w:val="00C03BEE"/>
    <w:rsid w:val="00C0445D"/>
    <w:rsid w:val="00C06794"/>
    <w:rsid w:val="00C06B2A"/>
    <w:rsid w:val="00C077A2"/>
    <w:rsid w:val="00C07DC6"/>
    <w:rsid w:val="00C10197"/>
    <w:rsid w:val="00C1020D"/>
    <w:rsid w:val="00C1183E"/>
    <w:rsid w:val="00C12AAF"/>
    <w:rsid w:val="00C12B10"/>
    <w:rsid w:val="00C13E01"/>
    <w:rsid w:val="00C14045"/>
    <w:rsid w:val="00C1618D"/>
    <w:rsid w:val="00C1627A"/>
    <w:rsid w:val="00C1654C"/>
    <w:rsid w:val="00C169FE"/>
    <w:rsid w:val="00C16A44"/>
    <w:rsid w:val="00C16AC6"/>
    <w:rsid w:val="00C17AB1"/>
    <w:rsid w:val="00C17B32"/>
    <w:rsid w:val="00C17F40"/>
    <w:rsid w:val="00C203C5"/>
    <w:rsid w:val="00C21AEE"/>
    <w:rsid w:val="00C22566"/>
    <w:rsid w:val="00C2276F"/>
    <w:rsid w:val="00C229E6"/>
    <w:rsid w:val="00C23A22"/>
    <w:rsid w:val="00C23F2E"/>
    <w:rsid w:val="00C25778"/>
    <w:rsid w:val="00C26113"/>
    <w:rsid w:val="00C30657"/>
    <w:rsid w:val="00C30882"/>
    <w:rsid w:val="00C31559"/>
    <w:rsid w:val="00C33E84"/>
    <w:rsid w:val="00C3401B"/>
    <w:rsid w:val="00C34462"/>
    <w:rsid w:val="00C34CE2"/>
    <w:rsid w:val="00C3528D"/>
    <w:rsid w:val="00C35521"/>
    <w:rsid w:val="00C35E57"/>
    <w:rsid w:val="00C35E80"/>
    <w:rsid w:val="00C36358"/>
    <w:rsid w:val="00C40AA2"/>
    <w:rsid w:val="00C410E1"/>
    <w:rsid w:val="00C416CB"/>
    <w:rsid w:val="00C42049"/>
    <w:rsid w:val="00C4244F"/>
    <w:rsid w:val="00C42897"/>
    <w:rsid w:val="00C436B6"/>
    <w:rsid w:val="00C44548"/>
    <w:rsid w:val="00C45989"/>
    <w:rsid w:val="00C468D5"/>
    <w:rsid w:val="00C47B61"/>
    <w:rsid w:val="00C50410"/>
    <w:rsid w:val="00C50844"/>
    <w:rsid w:val="00C51F38"/>
    <w:rsid w:val="00C52520"/>
    <w:rsid w:val="00C52A74"/>
    <w:rsid w:val="00C52E81"/>
    <w:rsid w:val="00C52F6C"/>
    <w:rsid w:val="00C532E5"/>
    <w:rsid w:val="00C548ED"/>
    <w:rsid w:val="00C559C8"/>
    <w:rsid w:val="00C55C44"/>
    <w:rsid w:val="00C55D58"/>
    <w:rsid w:val="00C571FD"/>
    <w:rsid w:val="00C57396"/>
    <w:rsid w:val="00C632ED"/>
    <w:rsid w:val="00C635D8"/>
    <w:rsid w:val="00C644F0"/>
    <w:rsid w:val="00C64B66"/>
    <w:rsid w:val="00C64F02"/>
    <w:rsid w:val="00C65608"/>
    <w:rsid w:val="00C658F3"/>
    <w:rsid w:val="00C66150"/>
    <w:rsid w:val="00C66A47"/>
    <w:rsid w:val="00C66D24"/>
    <w:rsid w:val="00C700E2"/>
    <w:rsid w:val="00C70EF5"/>
    <w:rsid w:val="00C71B8B"/>
    <w:rsid w:val="00C72E02"/>
    <w:rsid w:val="00C73447"/>
    <w:rsid w:val="00C737A3"/>
    <w:rsid w:val="00C74EFE"/>
    <w:rsid w:val="00C755DB"/>
    <w:rsid w:val="00C756C5"/>
    <w:rsid w:val="00C75BEB"/>
    <w:rsid w:val="00C75D77"/>
    <w:rsid w:val="00C7611E"/>
    <w:rsid w:val="00C775B9"/>
    <w:rsid w:val="00C779DC"/>
    <w:rsid w:val="00C80925"/>
    <w:rsid w:val="00C80C3A"/>
    <w:rsid w:val="00C81081"/>
    <w:rsid w:val="00C81C9E"/>
    <w:rsid w:val="00C81CFE"/>
    <w:rsid w:val="00C81F9B"/>
    <w:rsid w:val="00C82195"/>
    <w:rsid w:val="00C821F2"/>
    <w:rsid w:val="00C822D4"/>
    <w:rsid w:val="00C8275C"/>
    <w:rsid w:val="00C8291A"/>
    <w:rsid w:val="00C82CAE"/>
    <w:rsid w:val="00C8442E"/>
    <w:rsid w:val="00C84A79"/>
    <w:rsid w:val="00C8589B"/>
    <w:rsid w:val="00C85E6A"/>
    <w:rsid w:val="00C86D72"/>
    <w:rsid w:val="00C90A12"/>
    <w:rsid w:val="00C90AE0"/>
    <w:rsid w:val="00C92581"/>
    <w:rsid w:val="00C9268D"/>
    <w:rsid w:val="00C92910"/>
    <w:rsid w:val="00C92FF7"/>
    <w:rsid w:val="00C93063"/>
    <w:rsid w:val="00C930A8"/>
    <w:rsid w:val="00C93BB0"/>
    <w:rsid w:val="00C942A9"/>
    <w:rsid w:val="00C96EAC"/>
    <w:rsid w:val="00CA108B"/>
    <w:rsid w:val="00CA144F"/>
    <w:rsid w:val="00CA195B"/>
    <w:rsid w:val="00CA2D69"/>
    <w:rsid w:val="00CA36A9"/>
    <w:rsid w:val="00CA3840"/>
    <w:rsid w:val="00CA62BA"/>
    <w:rsid w:val="00CA6CDB"/>
    <w:rsid w:val="00CA74E5"/>
    <w:rsid w:val="00CA7B4F"/>
    <w:rsid w:val="00CA7C61"/>
    <w:rsid w:val="00CA7F10"/>
    <w:rsid w:val="00CB01AA"/>
    <w:rsid w:val="00CB0F4A"/>
    <w:rsid w:val="00CB0F74"/>
    <w:rsid w:val="00CB2E3C"/>
    <w:rsid w:val="00CB3082"/>
    <w:rsid w:val="00CB58AE"/>
    <w:rsid w:val="00CB5E13"/>
    <w:rsid w:val="00CB6ADE"/>
    <w:rsid w:val="00CB7428"/>
    <w:rsid w:val="00CB7567"/>
    <w:rsid w:val="00CB77E5"/>
    <w:rsid w:val="00CC0860"/>
    <w:rsid w:val="00CC14EF"/>
    <w:rsid w:val="00CC16DB"/>
    <w:rsid w:val="00CC1F10"/>
    <w:rsid w:val="00CC3524"/>
    <w:rsid w:val="00CC3E3F"/>
    <w:rsid w:val="00CC7439"/>
    <w:rsid w:val="00CC7571"/>
    <w:rsid w:val="00CC7D87"/>
    <w:rsid w:val="00CD0513"/>
    <w:rsid w:val="00CD0696"/>
    <w:rsid w:val="00CD14E3"/>
    <w:rsid w:val="00CD1AF5"/>
    <w:rsid w:val="00CD27BE"/>
    <w:rsid w:val="00CD29E9"/>
    <w:rsid w:val="00CD4524"/>
    <w:rsid w:val="00CD4BBC"/>
    <w:rsid w:val="00CD5669"/>
    <w:rsid w:val="00CD5693"/>
    <w:rsid w:val="00CD5EFE"/>
    <w:rsid w:val="00CD6F0F"/>
    <w:rsid w:val="00CE0BB7"/>
    <w:rsid w:val="00CE14B9"/>
    <w:rsid w:val="00CE1A56"/>
    <w:rsid w:val="00CE2147"/>
    <w:rsid w:val="00CE228A"/>
    <w:rsid w:val="00CE37DE"/>
    <w:rsid w:val="00CE3E9A"/>
    <w:rsid w:val="00CE48F7"/>
    <w:rsid w:val="00CE54E0"/>
    <w:rsid w:val="00CE61BD"/>
    <w:rsid w:val="00CE6976"/>
    <w:rsid w:val="00CE708B"/>
    <w:rsid w:val="00CE7FDA"/>
    <w:rsid w:val="00CF04E2"/>
    <w:rsid w:val="00CF0ADA"/>
    <w:rsid w:val="00CF21AF"/>
    <w:rsid w:val="00CF26B7"/>
    <w:rsid w:val="00CF4625"/>
    <w:rsid w:val="00CF4AC5"/>
    <w:rsid w:val="00CF4D50"/>
    <w:rsid w:val="00CF5043"/>
    <w:rsid w:val="00CF5B57"/>
    <w:rsid w:val="00CF6E39"/>
    <w:rsid w:val="00CF72DA"/>
    <w:rsid w:val="00CF7CC3"/>
    <w:rsid w:val="00D0135C"/>
    <w:rsid w:val="00D0201E"/>
    <w:rsid w:val="00D041BD"/>
    <w:rsid w:val="00D052EA"/>
    <w:rsid w:val="00D058C2"/>
    <w:rsid w:val="00D05DBF"/>
    <w:rsid w:val="00D0769A"/>
    <w:rsid w:val="00D10C0A"/>
    <w:rsid w:val="00D113DC"/>
    <w:rsid w:val="00D11920"/>
    <w:rsid w:val="00D11B47"/>
    <w:rsid w:val="00D11E6B"/>
    <w:rsid w:val="00D11E84"/>
    <w:rsid w:val="00D123DF"/>
    <w:rsid w:val="00D125DA"/>
    <w:rsid w:val="00D1265F"/>
    <w:rsid w:val="00D12AF5"/>
    <w:rsid w:val="00D1322F"/>
    <w:rsid w:val="00D15152"/>
    <w:rsid w:val="00D15A0D"/>
    <w:rsid w:val="00D15B4E"/>
    <w:rsid w:val="00D15E21"/>
    <w:rsid w:val="00D177E7"/>
    <w:rsid w:val="00D2079F"/>
    <w:rsid w:val="00D209FD"/>
    <w:rsid w:val="00D211C2"/>
    <w:rsid w:val="00D21433"/>
    <w:rsid w:val="00D2147D"/>
    <w:rsid w:val="00D21BDC"/>
    <w:rsid w:val="00D224A8"/>
    <w:rsid w:val="00D229E7"/>
    <w:rsid w:val="00D22A6A"/>
    <w:rsid w:val="00D22AE4"/>
    <w:rsid w:val="00D22FD5"/>
    <w:rsid w:val="00D24E57"/>
    <w:rsid w:val="00D25ABB"/>
    <w:rsid w:val="00D26B7F"/>
    <w:rsid w:val="00D3178B"/>
    <w:rsid w:val="00D31EBF"/>
    <w:rsid w:val="00D33306"/>
    <w:rsid w:val="00D33595"/>
    <w:rsid w:val="00D35008"/>
    <w:rsid w:val="00D36317"/>
    <w:rsid w:val="00D3682D"/>
    <w:rsid w:val="00D368C8"/>
    <w:rsid w:val="00D37053"/>
    <w:rsid w:val="00D37447"/>
    <w:rsid w:val="00D42D9F"/>
    <w:rsid w:val="00D433D9"/>
    <w:rsid w:val="00D43463"/>
    <w:rsid w:val="00D447EF"/>
    <w:rsid w:val="00D4614C"/>
    <w:rsid w:val="00D46978"/>
    <w:rsid w:val="00D473BF"/>
    <w:rsid w:val="00D476CF"/>
    <w:rsid w:val="00D47B3B"/>
    <w:rsid w:val="00D47BA7"/>
    <w:rsid w:val="00D5022F"/>
    <w:rsid w:val="00D505E2"/>
    <w:rsid w:val="00D5131C"/>
    <w:rsid w:val="00D523D7"/>
    <w:rsid w:val="00D5259C"/>
    <w:rsid w:val="00D54B45"/>
    <w:rsid w:val="00D55975"/>
    <w:rsid w:val="00D563F4"/>
    <w:rsid w:val="00D568FF"/>
    <w:rsid w:val="00D56C7F"/>
    <w:rsid w:val="00D60450"/>
    <w:rsid w:val="00D607E9"/>
    <w:rsid w:val="00D60C18"/>
    <w:rsid w:val="00D60D03"/>
    <w:rsid w:val="00D611EA"/>
    <w:rsid w:val="00D626B2"/>
    <w:rsid w:val="00D63618"/>
    <w:rsid w:val="00D64126"/>
    <w:rsid w:val="00D6498F"/>
    <w:rsid w:val="00D65205"/>
    <w:rsid w:val="00D66474"/>
    <w:rsid w:val="00D666FF"/>
    <w:rsid w:val="00D66E93"/>
    <w:rsid w:val="00D67AC8"/>
    <w:rsid w:val="00D710AD"/>
    <w:rsid w:val="00D72687"/>
    <w:rsid w:val="00D72A74"/>
    <w:rsid w:val="00D73031"/>
    <w:rsid w:val="00D7337C"/>
    <w:rsid w:val="00D7463D"/>
    <w:rsid w:val="00D746E3"/>
    <w:rsid w:val="00D75DF9"/>
    <w:rsid w:val="00D76276"/>
    <w:rsid w:val="00D76D18"/>
    <w:rsid w:val="00D80549"/>
    <w:rsid w:val="00D80F5A"/>
    <w:rsid w:val="00D811B3"/>
    <w:rsid w:val="00D81373"/>
    <w:rsid w:val="00D81A96"/>
    <w:rsid w:val="00D826C4"/>
    <w:rsid w:val="00D82B1A"/>
    <w:rsid w:val="00D82C22"/>
    <w:rsid w:val="00D82E04"/>
    <w:rsid w:val="00D83132"/>
    <w:rsid w:val="00D83DE8"/>
    <w:rsid w:val="00D84943"/>
    <w:rsid w:val="00D85187"/>
    <w:rsid w:val="00D87C77"/>
    <w:rsid w:val="00D90E0D"/>
    <w:rsid w:val="00D91719"/>
    <w:rsid w:val="00D91BF9"/>
    <w:rsid w:val="00D931EB"/>
    <w:rsid w:val="00D936AD"/>
    <w:rsid w:val="00D9470A"/>
    <w:rsid w:val="00D94AE7"/>
    <w:rsid w:val="00D9583A"/>
    <w:rsid w:val="00D966B3"/>
    <w:rsid w:val="00D96F6B"/>
    <w:rsid w:val="00D970F0"/>
    <w:rsid w:val="00D976A5"/>
    <w:rsid w:val="00D97923"/>
    <w:rsid w:val="00D97AFB"/>
    <w:rsid w:val="00DA4540"/>
    <w:rsid w:val="00DA4E21"/>
    <w:rsid w:val="00DA587E"/>
    <w:rsid w:val="00DA5C6E"/>
    <w:rsid w:val="00DA5E94"/>
    <w:rsid w:val="00DA60F4"/>
    <w:rsid w:val="00DA6674"/>
    <w:rsid w:val="00DA71DF"/>
    <w:rsid w:val="00DA72D4"/>
    <w:rsid w:val="00DB0356"/>
    <w:rsid w:val="00DB0F8B"/>
    <w:rsid w:val="00DB11F6"/>
    <w:rsid w:val="00DB1988"/>
    <w:rsid w:val="00DB274D"/>
    <w:rsid w:val="00DB2799"/>
    <w:rsid w:val="00DB3052"/>
    <w:rsid w:val="00DB3856"/>
    <w:rsid w:val="00DB3CD6"/>
    <w:rsid w:val="00DB5B9C"/>
    <w:rsid w:val="00DB703B"/>
    <w:rsid w:val="00DB76E4"/>
    <w:rsid w:val="00DC1176"/>
    <w:rsid w:val="00DC1906"/>
    <w:rsid w:val="00DC1908"/>
    <w:rsid w:val="00DC2B2C"/>
    <w:rsid w:val="00DC2D17"/>
    <w:rsid w:val="00DC3277"/>
    <w:rsid w:val="00DC44F8"/>
    <w:rsid w:val="00DC4656"/>
    <w:rsid w:val="00DC515E"/>
    <w:rsid w:val="00DC5EE5"/>
    <w:rsid w:val="00DC5F05"/>
    <w:rsid w:val="00DC6014"/>
    <w:rsid w:val="00DC75A3"/>
    <w:rsid w:val="00DD062D"/>
    <w:rsid w:val="00DD0AEC"/>
    <w:rsid w:val="00DD12B9"/>
    <w:rsid w:val="00DD1613"/>
    <w:rsid w:val="00DD1A1C"/>
    <w:rsid w:val="00DD2696"/>
    <w:rsid w:val="00DD2909"/>
    <w:rsid w:val="00DD2CAC"/>
    <w:rsid w:val="00DD6334"/>
    <w:rsid w:val="00DD65E3"/>
    <w:rsid w:val="00DD7134"/>
    <w:rsid w:val="00DD71A2"/>
    <w:rsid w:val="00DE03DF"/>
    <w:rsid w:val="00DE1365"/>
    <w:rsid w:val="00DE1450"/>
    <w:rsid w:val="00DE23BF"/>
    <w:rsid w:val="00DE2942"/>
    <w:rsid w:val="00DE3981"/>
    <w:rsid w:val="00DE40DD"/>
    <w:rsid w:val="00DE4385"/>
    <w:rsid w:val="00DE4F42"/>
    <w:rsid w:val="00DE6AFD"/>
    <w:rsid w:val="00DE70A6"/>
    <w:rsid w:val="00DE7755"/>
    <w:rsid w:val="00DE7C31"/>
    <w:rsid w:val="00DF059A"/>
    <w:rsid w:val="00DF0660"/>
    <w:rsid w:val="00DF0AD9"/>
    <w:rsid w:val="00DF382D"/>
    <w:rsid w:val="00DF3D56"/>
    <w:rsid w:val="00DF4414"/>
    <w:rsid w:val="00DF5170"/>
    <w:rsid w:val="00DF5B48"/>
    <w:rsid w:val="00DF64E9"/>
    <w:rsid w:val="00DF6D19"/>
    <w:rsid w:val="00DF6ED2"/>
    <w:rsid w:val="00DF709E"/>
    <w:rsid w:val="00DF70F5"/>
    <w:rsid w:val="00DF73E8"/>
    <w:rsid w:val="00DF7E40"/>
    <w:rsid w:val="00E038AD"/>
    <w:rsid w:val="00E05BDA"/>
    <w:rsid w:val="00E076F7"/>
    <w:rsid w:val="00E07A7A"/>
    <w:rsid w:val="00E07B26"/>
    <w:rsid w:val="00E104E8"/>
    <w:rsid w:val="00E108AE"/>
    <w:rsid w:val="00E11B0F"/>
    <w:rsid w:val="00E12A3A"/>
    <w:rsid w:val="00E12A85"/>
    <w:rsid w:val="00E149FF"/>
    <w:rsid w:val="00E14A3B"/>
    <w:rsid w:val="00E15239"/>
    <w:rsid w:val="00E1612C"/>
    <w:rsid w:val="00E16B86"/>
    <w:rsid w:val="00E17AAE"/>
    <w:rsid w:val="00E20053"/>
    <w:rsid w:val="00E2007D"/>
    <w:rsid w:val="00E2040F"/>
    <w:rsid w:val="00E216E6"/>
    <w:rsid w:val="00E2252C"/>
    <w:rsid w:val="00E22CCA"/>
    <w:rsid w:val="00E2389A"/>
    <w:rsid w:val="00E2485B"/>
    <w:rsid w:val="00E2516C"/>
    <w:rsid w:val="00E2643C"/>
    <w:rsid w:val="00E26D75"/>
    <w:rsid w:val="00E270C0"/>
    <w:rsid w:val="00E2752C"/>
    <w:rsid w:val="00E27FAE"/>
    <w:rsid w:val="00E30146"/>
    <w:rsid w:val="00E302AA"/>
    <w:rsid w:val="00E306D1"/>
    <w:rsid w:val="00E30D4F"/>
    <w:rsid w:val="00E30E7F"/>
    <w:rsid w:val="00E31DBD"/>
    <w:rsid w:val="00E33363"/>
    <w:rsid w:val="00E33372"/>
    <w:rsid w:val="00E33AEA"/>
    <w:rsid w:val="00E35DF9"/>
    <w:rsid w:val="00E36377"/>
    <w:rsid w:val="00E36ADE"/>
    <w:rsid w:val="00E36D82"/>
    <w:rsid w:val="00E407E4"/>
    <w:rsid w:val="00E40F3B"/>
    <w:rsid w:val="00E413DB"/>
    <w:rsid w:val="00E42B45"/>
    <w:rsid w:val="00E42F5C"/>
    <w:rsid w:val="00E42FB0"/>
    <w:rsid w:val="00E43F89"/>
    <w:rsid w:val="00E44559"/>
    <w:rsid w:val="00E44F1B"/>
    <w:rsid w:val="00E45689"/>
    <w:rsid w:val="00E45BBD"/>
    <w:rsid w:val="00E460B9"/>
    <w:rsid w:val="00E472A4"/>
    <w:rsid w:val="00E50414"/>
    <w:rsid w:val="00E50F68"/>
    <w:rsid w:val="00E51601"/>
    <w:rsid w:val="00E51965"/>
    <w:rsid w:val="00E524E8"/>
    <w:rsid w:val="00E525EA"/>
    <w:rsid w:val="00E5362E"/>
    <w:rsid w:val="00E53FF8"/>
    <w:rsid w:val="00E541F4"/>
    <w:rsid w:val="00E551BD"/>
    <w:rsid w:val="00E56548"/>
    <w:rsid w:val="00E56698"/>
    <w:rsid w:val="00E569BF"/>
    <w:rsid w:val="00E57191"/>
    <w:rsid w:val="00E57C80"/>
    <w:rsid w:val="00E57FE7"/>
    <w:rsid w:val="00E601B9"/>
    <w:rsid w:val="00E60F34"/>
    <w:rsid w:val="00E61711"/>
    <w:rsid w:val="00E61CA7"/>
    <w:rsid w:val="00E61CDE"/>
    <w:rsid w:val="00E61D4B"/>
    <w:rsid w:val="00E665C1"/>
    <w:rsid w:val="00E67121"/>
    <w:rsid w:val="00E672B1"/>
    <w:rsid w:val="00E7075F"/>
    <w:rsid w:val="00E7198D"/>
    <w:rsid w:val="00E71AD5"/>
    <w:rsid w:val="00E72C33"/>
    <w:rsid w:val="00E735AF"/>
    <w:rsid w:val="00E73753"/>
    <w:rsid w:val="00E73EDC"/>
    <w:rsid w:val="00E73F0A"/>
    <w:rsid w:val="00E74617"/>
    <w:rsid w:val="00E747E3"/>
    <w:rsid w:val="00E74CA6"/>
    <w:rsid w:val="00E75E3D"/>
    <w:rsid w:val="00E75F60"/>
    <w:rsid w:val="00E7784D"/>
    <w:rsid w:val="00E77E16"/>
    <w:rsid w:val="00E8100B"/>
    <w:rsid w:val="00E8113D"/>
    <w:rsid w:val="00E8147A"/>
    <w:rsid w:val="00E82369"/>
    <w:rsid w:val="00E82653"/>
    <w:rsid w:val="00E83BA0"/>
    <w:rsid w:val="00E84491"/>
    <w:rsid w:val="00E84FCD"/>
    <w:rsid w:val="00E852B2"/>
    <w:rsid w:val="00E85411"/>
    <w:rsid w:val="00E870CC"/>
    <w:rsid w:val="00E875E0"/>
    <w:rsid w:val="00E87943"/>
    <w:rsid w:val="00E910D6"/>
    <w:rsid w:val="00E914AE"/>
    <w:rsid w:val="00E91A96"/>
    <w:rsid w:val="00E91CEB"/>
    <w:rsid w:val="00E91CFD"/>
    <w:rsid w:val="00E9335B"/>
    <w:rsid w:val="00E95334"/>
    <w:rsid w:val="00E95505"/>
    <w:rsid w:val="00E95A69"/>
    <w:rsid w:val="00E96530"/>
    <w:rsid w:val="00E96D0D"/>
    <w:rsid w:val="00E96DD8"/>
    <w:rsid w:val="00E9731C"/>
    <w:rsid w:val="00E97DC0"/>
    <w:rsid w:val="00EA0122"/>
    <w:rsid w:val="00EA04ED"/>
    <w:rsid w:val="00EA0932"/>
    <w:rsid w:val="00EA17E5"/>
    <w:rsid w:val="00EA18CB"/>
    <w:rsid w:val="00EA1ECB"/>
    <w:rsid w:val="00EA2E4A"/>
    <w:rsid w:val="00EA33D9"/>
    <w:rsid w:val="00EA4E4C"/>
    <w:rsid w:val="00EA4ED9"/>
    <w:rsid w:val="00EA58B7"/>
    <w:rsid w:val="00EA5C18"/>
    <w:rsid w:val="00EA6C9D"/>
    <w:rsid w:val="00EA6CCA"/>
    <w:rsid w:val="00EA6D49"/>
    <w:rsid w:val="00EA6FC6"/>
    <w:rsid w:val="00EA74BF"/>
    <w:rsid w:val="00EA75F4"/>
    <w:rsid w:val="00EA7B1E"/>
    <w:rsid w:val="00EB001B"/>
    <w:rsid w:val="00EB04B7"/>
    <w:rsid w:val="00EB064A"/>
    <w:rsid w:val="00EB23C4"/>
    <w:rsid w:val="00EB2672"/>
    <w:rsid w:val="00EB30A2"/>
    <w:rsid w:val="00EB3878"/>
    <w:rsid w:val="00EB3F85"/>
    <w:rsid w:val="00EB49D5"/>
    <w:rsid w:val="00EB519A"/>
    <w:rsid w:val="00EB5AB7"/>
    <w:rsid w:val="00EB5FAE"/>
    <w:rsid w:val="00EB7992"/>
    <w:rsid w:val="00EC0104"/>
    <w:rsid w:val="00EC0184"/>
    <w:rsid w:val="00EC1431"/>
    <w:rsid w:val="00EC27AA"/>
    <w:rsid w:val="00EC2A3F"/>
    <w:rsid w:val="00EC2D7A"/>
    <w:rsid w:val="00EC3C77"/>
    <w:rsid w:val="00EC55B9"/>
    <w:rsid w:val="00EC5A1C"/>
    <w:rsid w:val="00EC5B0E"/>
    <w:rsid w:val="00EC633A"/>
    <w:rsid w:val="00EC6EEA"/>
    <w:rsid w:val="00EC7429"/>
    <w:rsid w:val="00EC7951"/>
    <w:rsid w:val="00EC7A48"/>
    <w:rsid w:val="00ED0B85"/>
    <w:rsid w:val="00ED18D6"/>
    <w:rsid w:val="00ED1B9D"/>
    <w:rsid w:val="00ED3297"/>
    <w:rsid w:val="00ED3591"/>
    <w:rsid w:val="00ED4AD3"/>
    <w:rsid w:val="00ED515E"/>
    <w:rsid w:val="00ED5775"/>
    <w:rsid w:val="00ED6408"/>
    <w:rsid w:val="00EE056F"/>
    <w:rsid w:val="00EE0DAB"/>
    <w:rsid w:val="00EE2BD3"/>
    <w:rsid w:val="00EE2D7A"/>
    <w:rsid w:val="00EE7115"/>
    <w:rsid w:val="00EE7282"/>
    <w:rsid w:val="00EE7536"/>
    <w:rsid w:val="00EF0991"/>
    <w:rsid w:val="00EF0D60"/>
    <w:rsid w:val="00EF2027"/>
    <w:rsid w:val="00EF2456"/>
    <w:rsid w:val="00EF2D8B"/>
    <w:rsid w:val="00EF43F5"/>
    <w:rsid w:val="00EF4545"/>
    <w:rsid w:val="00EF6253"/>
    <w:rsid w:val="00EF67BF"/>
    <w:rsid w:val="00EF72CB"/>
    <w:rsid w:val="00EF794F"/>
    <w:rsid w:val="00EF7C00"/>
    <w:rsid w:val="00F00F0D"/>
    <w:rsid w:val="00F00FA2"/>
    <w:rsid w:val="00F017AF"/>
    <w:rsid w:val="00F018FB"/>
    <w:rsid w:val="00F032C3"/>
    <w:rsid w:val="00F03C32"/>
    <w:rsid w:val="00F041C4"/>
    <w:rsid w:val="00F047EE"/>
    <w:rsid w:val="00F04A05"/>
    <w:rsid w:val="00F0581E"/>
    <w:rsid w:val="00F05A41"/>
    <w:rsid w:val="00F05D0B"/>
    <w:rsid w:val="00F06D30"/>
    <w:rsid w:val="00F11D7F"/>
    <w:rsid w:val="00F12213"/>
    <w:rsid w:val="00F1259E"/>
    <w:rsid w:val="00F139AB"/>
    <w:rsid w:val="00F13D1E"/>
    <w:rsid w:val="00F13F62"/>
    <w:rsid w:val="00F14013"/>
    <w:rsid w:val="00F14812"/>
    <w:rsid w:val="00F14852"/>
    <w:rsid w:val="00F151B6"/>
    <w:rsid w:val="00F1598C"/>
    <w:rsid w:val="00F15E73"/>
    <w:rsid w:val="00F170B4"/>
    <w:rsid w:val="00F201A1"/>
    <w:rsid w:val="00F207B1"/>
    <w:rsid w:val="00F20BC6"/>
    <w:rsid w:val="00F21403"/>
    <w:rsid w:val="00F21D16"/>
    <w:rsid w:val="00F22362"/>
    <w:rsid w:val="00F22665"/>
    <w:rsid w:val="00F23035"/>
    <w:rsid w:val="00F232B1"/>
    <w:rsid w:val="00F23ED7"/>
    <w:rsid w:val="00F241C6"/>
    <w:rsid w:val="00F24CFC"/>
    <w:rsid w:val="00F24F92"/>
    <w:rsid w:val="00F255FC"/>
    <w:rsid w:val="00F259B0"/>
    <w:rsid w:val="00F25E4B"/>
    <w:rsid w:val="00F26A20"/>
    <w:rsid w:val="00F26A99"/>
    <w:rsid w:val="00F276C9"/>
    <w:rsid w:val="00F30BC2"/>
    <w:rsid w:val="00F31359"/>
    <w:rsid w:val="00F319AE"/>
    <w:rsid w:val="00F31E51"/>
    <w:rsid w:val="00F320C5"/>
    <w:rsid w:val="00F33281"/>
    <w:rsid w:val="00F33453"/>
    <w:rsid w:val="00F3365F"/>
    <w:rsid w:val="00F340A4"/>
    <w:rsid w:val="00F34D25"/>
    <w:rsid w:val="00F359D3"/>
    <w:rsid w:val="00F40690"/>
    <w:rsid w:val="00F41EA8"/>
    <w:rsid w:val="00F4217D"/>
    <w:rsid w:val="00F43B8F"/>
    <w:rsid w:val="00F43DA3"/>
    <w:rsid w:val="00F452E0"/>
    <w:rsid w:val="00F50A92"/>
    <w:rsid w:val="00F50FAB"/>
    <w:rsid w:val="00F51785"/>
    <w:rsid w:val="00F51E9C"/>
    <w:rsid w:val="00F52565"/>
    <w:rsid w:val="00F5280F"/>
    <w:rsid w:val="00F530D7"/>
    <w:rsid w:val="00F541E6"/>
    <w:rsid w:val="00F55661"/>
    <w:rsid w:val="00F55F1F"/>
    <w:rsid w:val="00F56B19"/>
    <w:rsid w:val="00F57348"/>
    <w:rsid w:val="00F57E40"/>
    <w:rsid w:val="00F6083A"/>
    <w:rsid w:val="00F61399"/>
    <w:rsid w:val="00F61851"/>
    <w:rsid w:val="00F61B2E"/>
    <w:rsid w:val="00F61D00"/>
    <w:rsid w:val="00F62F49"/>
    <w:rsid w:val="00F640BF"/>
    <w:rsid w:val="00F6411A"/>
    <w:rsid w:val="00F65F74"/>
    <w:rsid w:val="00F66EFD"/>
    <w:rsid w:val="00F67262"/>
    <w:rsid w:val="00F676EA"/>
    <w:rsid w:val="00F677C9"/>
    <w:rsid w:val="00F706BE"/>
    <w:rsid w:val="00F70754"/>
    <w:rsid w:val="00F7146E"/>
    <w:rsid w:val="00F7179B"/>
    <w:rsid w:val="00F72A49"/>
    <w:rsid w:val="00F748FF"/>
    <w:rsid w:val="00F75070"/>
    <w:rsid w:val="00F752B7"/>
    <w:rsid w:val="00F7622C"/>
    <w:rsid w:val="00F7673A"/>
    <w:rsid w:val="00F771CC"/>
    <w:rsid w:val="00F77584"/>
    <w:rsid w:val="00F77926"/>
    <w:rsid w:val="00F802C2"/>
    <w:rsid w:val="00F82097"/>
    <w:rsid w:val="00F82E90"/>
    <w:rsid w:val="00F83838"/>
    <w:rsid w:val="00F83A19"/>
    <w:rsid w:val="00F86262"/>
    <w:rsid w:val="00F866FC"/>
    <w:rsid w:val="00F879A1"/>
    <w:rsid w:val="00F90C0A"/>
    <w:rsid w:val="00F90D4B"/>
    <w:rsid w:val="00F91C98"/>
    <w:rsid w:val="00F927FF"/>
    <w:rsid w:val="00F92FC4"/>
    <w:rsid w:val="00F94F07"/>
    <w:rsid w:val="00F96ED1"/>
    <w:rsid w:val="00F96EF6"/>
    <w:rsid w:val="00F9793C"/>
    <w:rsid w:val="00F97EE3"/>
    <w:rsid w:val="00FA05E0"/>
    <w:rsid w:val="00FA0A30"/>
    <w:rsid w:val="00FA0C14"/>
    <w:rsid w:val="00FA0E72"/>
    <w:rsid w:val="00FA137A"/>
    <w:rsid w:val="00FA16CC"/>
    <w:rsid w:val="00FA20E9"/>
    <w:rsid w:val="00FA2190"/>
    <w:rsid w:val="00FA3086"/>
    <w:rsid w:val="00FA345E"/>
    <w:rsid w:val="00FA3905"/>
    <w:rsid w:val="00FA429F"/>
    <w:rsid w:val="00FA45E4"/>
    <w:rsid w:val="00FA4DD2"/>
    <w:rsid w:val="00FA548A"/>
    <w:rsid w:val="00FA5504"/>
    <w:rsid w:val="00FA553B"/>
    <w:rsid w:val="00FA5FAB"/>
    <w:rsid w:val="00FA638F"/>
    <w:rsid w:val="00FA7320"/>
    <w:rsid w:val="00FA77DE"/>
    <w:rsid w:val="00FB0183"/>
    <w:rsid w:val="00FB0A23"/>
    <w:rsid w:val="00FB0CFE"/>
    <w:rsid w:val="00FB1A6B"/>
    <w:rsid w:val="00FB1AA5"/>
    <w:rsid w:val="00FB2406"/>
    <w:rsid w:val="00FB2EF4"/>
    <w:rsid w:val="00FB3AA9"/>
    <w:rsid w:val="00FB4840"/>
    <w:rsid w:val="00FB4B02"/>
    <w:rsid w:val="00FB4CA1"/>
    <w:rsid w:val="00FB5457"/>
    <w:rsid w:val="00FB572D"/>
    <w:rsid w:val="00FB6035"/>
    <w:rsid w:val="00FB66F5"/>
    <w:rsid w:val="00FB67C5"/>
    <w:rsid w:val="00FC0A5F"/>
    <w:rsid w:val="00FC2254"/>
    <w:rsid w:val="00FC239F"/>
    <w:rsid w:val="00FC27C1"/>
    <w:rsid w:val="00FC2831"/>
    <w:rsid w:val="00FC2D40"/>
    <w:rsid w:val="00FC3600"/>
    <w:rsid w:val="00FC3F88"/>
    <w:rsid w:val="00FC4A9F"/>
    <w:rsid w:val="00FC4B83"/>
    <w:rsid w:val="00FC55F2"/>
    <w:rsid w:val="00FC565B"/>
    <w:rsid w:val="00FC60EB"/>
    <w:rsid w:val="00FC7A2A"/>
    <w:rsid w:val="00FD299A"/>
    <w:rsid w:val="00FD40C1"/>
    <w:rsid w:val="00FD490A"/>
    <w:rsid w:val="00FD4FA4"/>
    <w:rsid w:val="00FD4FFF"/>
    <w:rsid w:val="00FE006E"/>
    <w:rsid w:val="00FE030F"/>
    <w:rsid w:val="00FE1210"/>
    <w:rsid w:val="00FE179E"/>
    <w:rsid w:val="00FE1895"/>
    <w:rsid w:val="00FE197E"/>
    <w:rsid w:val="00FE2FB4"/>
    <w:rsid w:val="00FE37DB"/>
    <w:rsid w:val="00FE3C8A"/>
    <w:rsid w:val="00FE3FE2"/>
    <w:rsid w:val="00FE4C04"/>
    <w:rsid w:val="00FE5C41"/>
    <w:rsid w:val="00FE5CE7"/>
    <w:rsid w:val="00FE747D"/>
    <w:rsid w:val="00FF085B"/>
    <w:rsid w:val="00FF0925"/>
    <w:rsid w:val="00FF0DF1"/>
    <w:rsid w:val="00FF2098"/>
    <w:rsid w:val="00FF26AA"/>
    <w:rsid w:val="00FF2B26"/>
    <w:rsid w:val="00FF3A7C"/>
    <w:rsid w:val="00FF42AE"/>
    <w:rsid w:val="00FF51DF"/>
    <w:rsid w:val="00FF663A"/>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3B0D4A1"/>
  <w15:docId w15:val="{B9932DC5-019C-467C-9AD5-5496A2EAC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t-BR" w:eastAsia="pt-BR" w:bidi="ar-SA"/>
      </w:rPr>
    </w:rPrDefault>
    <w:pPrDefault/>
  </w:docDefaults>
  <w:latentStyles w:defLockedState="0" w:defUIPriority="99" w:defSemiHidden="0" w:defUnhideWhenUsed="0" w:defQFormat="0" w:count="376">
    <w:lsdException w:name="Normal" w:uiPriority="0"/>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1E682E"/>
    <w:pPr>
      <w:keepNext/>
      <w:keepLines/>
    </w:pPr>
    <w:rPr>
      <w:sz w:val="24"/>
      <w:szCs w:val="24"/>
    </w:rPr>
  </w:style>
  <w:style w:type="paragraph" w:styleId="Ttulo1">
    <w:name w:val="heading 1"/>
    <w:aliases w:val="TF-TÍTULO 1"/>
    <w:basedOn w:val="Normal"/>
    <w:next w:val="TF-TEXTO"/>
    <w:link w:val="Ttulo1Char"/>
    <w:autoRedefine/>
    <w:qFormat/>
    <w:rsid w:val="001F56FD"/>
    <w:pPr>
      <w:numPr>
        <w:numId w:val="1"/>
      </w:numPr>
      <w:tabs>
        <w:tab w:val="left" w:pos="284"/>
      </w:tabs>
      <w:spacing w:before="240" w:line="360" w:lineRule="auto"/>
      <w:ind w:left="284" w:hanging="284"/>
      <w:jc w:val="both"/>
      <w:outlineLvl w:val="0"/>
    </w:pPr>
    <w:rPr>
      <w:b/>
      <w:caps/>
    </w:rPr>
  </w:style>
  <w:style w:type="paragraph" w:styleId="Ttulo2">
    <w:name w:val="heading 2"/>
    <w:aliases w:val="TF-TÍTULO 2"/>
    <w:next w:val="TF-TEXTO"/>
    <w:link w:val="Ttulo2Char"/>
    <w:autoRedefine/>
    <w:qFormat/>
    <w:rsid w:val="001F56FD"/>
    <w:pPr>
      <w:keepNext/>
      <w:keepLines/>
      <w:numPr>
        <w:ilvl w:val="1"/>
        <w:numId w:val="1"/>
      </w:numPr>
      <w:spacing w:before="240" w:after="120"/>
      <w:ind w:left="567" w:hanging="567"/>
      <w:jc w:val="both"/>
      <w:outlineLvl w:val="1"/>
    </w:pPr>
    <w:rPr>
      <w:caps/>
      <w:color w:val="000000"/>
      <w:sz w:val="24"/>
    </w:rPr>
  </w:style>
  <w:style w:type="paragraph" w:styleId="Ttulo3">
    <w:name w:val="heading 3"/>
    <w:aliases w:val="TF-TÍTULO 3"/>
    <w:next w:val="TF-TEXTO"/>
    <w:link w:val="Ttulo3Char"/>
    <w:autoRedefine/>
    <w:qFormat/>
    <w:rsid w:val="009D7E91"/>
    <w:pPr>
      <w:keepNext/>
      <w:keepLines/>
      <w:numPr>
        <w:ilvl w:val="2"/>
        <w:numId w:val="1"/>
      </w:numPr>
      <w:spacing w:before="240" w:line="360" w:lineRule="auto"/>
      <w:ind w:left="851" w:hanging="851"/>
      <w:jc w:val="both"/>
      <w:outlineLvl w:val="2"/>
    </w:pPr>
    <w:rPr>
      <w:color w:val="000000"/>
      <w:sz w:val="24"/>
    </w:rPr>
  </w:style>
  <w:style w:type="paragraph" w:styleId="Ttulo4">
    <w:name w:val="heading 4"/>
    <w:aliases w:val="TF-TÍTULO 4"/>
    <w:next w:val="TF-TEXTO"/>
    <w:link w:val="Ttulo4Char"/>
    <w:autoRedefine/>
    <w:qFormat/>
    <w:rsid w:val="009D7E91"/>
    <w:pPr>
      <w:keepNext/>
      <w:keepLines/>
      <w:numPr>
        <w:ilvl w:val="3"/>
        <w:numId w:val="1"/>
      </w:numPr>
      <w:spacing w:before="240" w:line="360" w:lineRule="auto"/>
      <w:ind w:left="992" w:hanging="992"/>
      <w:jc w:val="both"/>
      <w:outlineLvl w:val="3"/>
    </w:pPr>
    <w:rPr>
      <w:color w:val="000000"/>
      <w:sz w:val="24"/>
    </w:rPr>
  </w:style>
  <w:style w:type="paragraph" w:styleId="Ttulo5">
    <w:name w:val="heading 5"/>
    <w:aliases w:val="TF-TÍTULO 5"/>
    <w:next w:val="TF-TEXTO"/>
    <w:link w:val="Ttulo5Char"/>
    <w:autoRedefine/>
    <w:qFormat/>
    <w:rsid w:val="009D7E91"/>
    <w:pPr>
      <w:keepNext/>
      <w:keepLines/>
      <w:numPr>
        <w:ilvl w:val="4"/>
        <w:numId w:val="1"/>
      </w:numPr>
      <w:spacing w:before="240" w:line="360" w:lineRule="auto"/>
      <w:ind w:left="1134" w:hanging="1134"/>
      <w:jc w:val="both"/>
      <w:outlineLvl w:val="4"/>
    </w:pPr>
    <w:rPr>
      <w:color w:val="000000"/>
      <w:sz w:val="24"/>
    </w:rPr>
  </w:style>
  <w:style w:type="paragraph" w:styleId="Ttulo6">
    <w:name w:val="heading 6"/>
    <w:next w:val="TF-TEXTO"/>
    <w:link w:val="Ttulo6Char"/>
    <w:autoRedefine/>
    <w:qFormat/>
    <w:pPr>
      <w:keepNext/>
      <w:numPr>
        <w:ilvl w:val="5"/>
        <w:numId w:val="1"/>
      </w:numPr>
      <w:spacing w:before="360" w:after="240"/>
      <w:ind w:left="1276" w:hanging="1276"/>
      <w:jc w:val="both"/>
      <w:outlineLvl w:val="5"/>
    </w:pPr>
    <w:rPr>
      <w:noProof/>
      <w:color w:val="000000"/>
      <w:sz w:val="24"/>
    </w:rPr>
  </w:style>
  <w:style w:type="paragraph" w:styleId="Ttulo7">
    <w:name w:val="heading 7"/>
    <w:next w:val="TF-TEXTO"/>
    <w:link w:val="Ttulo7Char"/>
    <w:autoRedefine/>
    <w:qFormat/>
    <w:pPr>
      <w:keepNext/>
      <w:numPr>
        <w:ilvl w:val="6"/>
        <w:numId w:val="1"/>
      </w:numPr>
      <w:spacing w:before="360" w:after="240"/>
      <w:ind w:left="1559" w:hanging="1559"/>
      <w:jc w:val="both"/>
      <w:outlineLvl w:val="6"/>
    </w:pPr>
    <w:rPr>
      <w:rFonts w:ascii="Times" w:hAnsi="Times"/>
      <w:sz w:val="24"/>
    </w:rPr>
  </w:style>
  <w:style w:type="paragraph" w:styleId="Ttulo8">
    <w:name w:val="heading 8"/>
    <w:next w:val="TF-TEXTO"/>
    <w:link w:val="Ttulo8Char"/>
    <w:autoRedefine/>
    <w:qFormat/>
    <w:pPr>
      <w:keepNext/>
      <w:numPr>
        <w:ilvl w:val="7"/>
        <w:numId w:val="1"/>
      </w:numPr>
      <w:spacing w:before="360" w:after="240"/>
      <w:ind w:left="1843" w:hanging="1843"/>
      <w:jc w:val="both"/>
      <w:outlineLvl w:val="7"/>
    </w:pPr>
    <w:rPr>
      <w:rFonts w:ascii="Times" w:hAnsi="Times"/>
      <w:color w:val="000000"/>
      <w:sz w:val="24"/>
    </w:rPr>
  </w:style>
  <w:style w:type="paragraph" w:styleId="Ttulo9">
    <w:name w:val="heading 9"/>
    <w:next w:val="TF-TEXTO"/>
    <w:link w:val="Ttulo9Char"/>
    <w:qFormat/>
    <w:pPr>
      <w:keepNext/>
      <w:numPr>
        <w:ilvl w:val="8"/>
        <w:numId w:val="1"/>
      </w:numPr>
      <w:spacing w:before="360" w:after="360"/>
      <w:ind w:left="1985" w:hanging="1985"/>
      <w:jc w:val="both"/>
      <w:outlineLvl w:val="8"/>
    </w:pPr>
    <w:rPr>
      <w:b/>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F-TEXTO">
    <w:name w:val="TF-TEXTO"/>
    <w:qFormat/>
    <w:rsid w:val="008233E5"/>
    <w:pPr>
      <w:spacing w:before="120" w:line="360" w:lineRule="auto"/>
      <w:ind w:firstLine="680"/>
      <w:contextualSpacing/>
      <w:jc w:val="both"/>
    </w:pPr>
    <w:rPr>
      <w:sz w:val="24"/>
    </w:rPr>
  </w:style>
  <w:style w:type="paragraph" w:styleId="ndicedeilustraes">
    <w:name w:val="table of figures"/>
    <w:basedOn w:val="Normal"/>
    <w:next w:val="Normal"/>
    <w:uiPriority w:val="99"/>
    <w:rsid w:val="006426D5"/>
    <w:pPr>
      <w:keepNext w:val="0"/>
      <w:keepLines w:val="0"/>
      <w:spacing w:line="360" w:lineRule="auto"/>
      <w:ind w:left="1134" w:hanging="1134"/>
    </w:pPr>
  </w:style>
  <w:style w:type="paragraph" w:customStyle="1" w:styleId="TF-capaCABEALHO">
    <w:name w:val="TF-capa CABEÇALHO"/>
    <w:semiHidden/>
    <w:pPr>
      <w:spacing w:line="480" w:lineRule="auto"/>
      <w:jc w:val="center"/>
    </w:pPr>
    <w:rPr>
      <w:b/>
      <w:caps/>
      <w:sz w:val="24"/>
    </w:rPr>
  </w:style>
  <w:style w:type="paragraph" w:customStyle="1" w:styleId="TF-capaTTULO">
    <w:name w:val="TF-capa TÍTULO"/>
    <w:next w:val="TF-capaAUTOR"/>
    <w:semiHidden/>
    <w:pPr>
      <w:spacing w:before="4600" w:line="480" w:lineRule="auto"/>
      <w:jc w:val="center"/>
    </w:pPr>
    <w:rPr>
      <w:b/>
      <w:caps/>
      <w:sz w:val="32"/>
    </w:rPr>
  </w:style>
  <w:style w:type="paragraph" w:customStyle="1" w:styleId="TF-capaAUTOR">
    <w:name w:val="TF-capa AUTOR"/>
    <w:semiHidden/>
    <w:pPr>
      <w:spacing w:before="720"/>
      <w:jc w:val="right"/>
    </w:pPr>
    <w:rPr>
      <w:b/>
      <w:caps/>
      <w:sz w:val="24"/>
    </w:rPr>
  </w:style>
  <w:style w:type="paragraph" w:customStyle="1" w:styleId="TF-capaID">
    <w:name w:val="TF-capa ID"/>
    <w:semiHidden/>
    <w:pPr>
      <w:jc w:val="right"/>
    </w:pPr>
    <w:rPr>
      <w:b/>
      <w:caps/>
      <w:sz w:val="24"/>
    </w:rPr>
  </w:style>
  <w:style w:type="paragraph" w:customStyle="1" w:styleId="TF-folharostoAUTOR">
    <w:name w:val="TF-folha rosto AUTOR"/>
    <w:basedOn w:val="TF-capaAUTOR"/>
    <w:semiHidden/>
    <w:pPr>
      <w:widowControl w:val="0"/>
      <w:spacing w:before="0"/>
      <w:jc w:val="center"/>
    </w:pPr>
  </w:style>
  <w:style w:type="paragraph" w:customStyle="1" w:styleId="TF-folharostoFINALIDADE">
    <w:name w:val="TF-folha rosto FINALIDADE"/>
    <w:semiHidden/>
    <w:pPr>
      <w:spacing w:before="720"/>
      <w:ind w:left="4536"/>
      <w:jc w:val="both"/>
    </w:pPr>
    <w:rPr>
      <w:color w:val="000000"/>
      <w:sz w:val="24"/>
    </w:rPr>
  </w:style>
  <w:style w:type="paragraph" w:customStyle="1" w:styleId="TF-folharostoTTULO">
    <w:name w:val="TF-folha rosto TÍTULO"/>
    <w:basedOn w:val="TF-capaTTULO"/>
    <w:semiHidden/>
    <w:pPr>
      <w:spacing w:before="2000"/>
    </w:pPr>
  </w:style>
  <w:style w:type="paragraph" w:customStyle="1" w:styleId="TF-autor">
    <w:name w:val="TF-autor"/>
    <w:basedOn w:val="TF-folharostoFINALIDADE"/>
    <w:semiHidden/>
    <w:rsid w:val="00F62F49"/>
    <w:pPr>
      <w:keepNext/>
      <w:keepLines/>
      <w:spacing w:before="0"/>
      <w:ind w:left="0"/>
      <w:jc w:val="right"/>
    </w:pPr>
  </w:style>
  <w:style w:type="paragraph" w:customStyle="1" w:styleId="TF-folharostoANO">
    <w:name w:val="TF-folha rosto ANO"/>
    <w:next w:val="TF-folharostoID"/>
    <w:semiHidden/>
    <w:pPr>
      <w:jc w:val="center"/>
    </w:pPr>
    <w:rPr>
      <w:b/>
      <w:caps/>
      <w:color w:val="000000"/>
      <w:sz w:val="24"/>
    </w:rPr>
  </w:style>
  <w:style w:type="paragraph" w:customStyle="1" w:styleId="TF-folharostoID">
    <w:name w:val="TF-folha rosto ID"/>
    <w:basedOn w:val="TF-capaID"/>
    <w:semiHidden/>
  </w:style>
  <w:style w:type="paragraph" w:customStyle="1" w:styleId="TF-folhaaprovaoTTULO">
    <w:name w:val="TF-folha aprovação TÍTULO"/>
    <w:basedOn w:val="TF-capaTTULO"/>
    <w:semiHidden/>
    <w:pPr>
      <w:pageBreakBefore/>
      <w:spacing w:before="0"/>
    </w:pPr>
  </w:style>
  <w:style w:type="paragraph" w:customStyle="1" w:styleId="TF-folhaaprovaoPOR">
    <w:name w:val="TF-folha aprovação POR"/>
    <w:semiHidden/>
    <w:pPr>
      <w:spacing w:before="1000"/>
      <w:jc w:val="center"/>
    </w:pPr>
    <w:rPr>
      <w:color w:val="000000"/>
      <w:sz w:val="24"/>
    </w:rPr>
  </w:style>
  <w:style w:type="paragraph" w:customStyle="1" w:styleId="TF-folhaaprovaoAUTOR">
    <w:name w:val="TF-folha aprovação AUTOR"/>
    <w:semiHidden/>
    <w:pPr>
      <w:spacing w:before="1000"/>
      <w:jc w:val="center"/>
    </w:pPr>
    <w:rPr>
      <w:b/>
      <w:caps/>
      <w:sz w:val="24"/>
    </w:rPr>
  </w:style>
  <w:style w:type="paragraph" w:customStyle="1" w:styleId="TF-folhaaprovaoASSINATURA">
    <w:name w:val="TF-folha aprovação ASSINATURA"/>
    <w:semiHidden/>
    <w:pPr>
      <w:spacing w:before="360"/>
      <w:ind w:left="2268"/>
    </w:pPr>
    <w:rPr>
      <w:b/>
      <w:color w:val="000000"/>
      <w:sz w:val="24"/>
    </w:rPr>
  </w:style>
  <w:style w:type="paragraph" w:customStyle="1" w:styleId="TF-folhaaprovaoFUNO">
    <w:name w:val="TF-folha aprovação FUNÇÃO"/>
    <w:semiHidden/>
    <w:pPr>
      <w:tabs>
        <w:tab w:val="left" w:pos="2268"/>
      </w:tabs>
    </w:pPr>
    <w:rPr>
      <w:color w:val="000000"/>
      <w:sz w:val="24"/>
    </w:rPr>
  </w:style>
  <w:style w:type="paragraph" w:customStyle="1" w:styleId="TF-folhaaprovaoDATA">
    <w:name w:val="TF-folha aprovação DATA"/>
    <w:semiHidden/>
    <w:pPr>
      <w:keepLines/>
      <w:jc w:val="center"/>
    </w:pPr>
    <w:rPr>
      <w:color w:val="000000"/>
      <w:sz w:val="24"/>
    </w:rPr>
  </w:style>
  <w:style w:type="paragraph" w:customStyle="1" w:styleId="TF-folhaaprovaoFINALIDADE">
    <w:name w:val="TF-folha aprovação FINALIDADE"/>
    <w:semiHidden/>
    <w:pPr>
      <w:spacing w:before="1000" w:after="1000"/>
      <w:ind w:left="4536"/>
      <w:jc w:val="both"/>
    </w:pPr>
    <w:rPr>
      <w:color w:val="000000"/>
      <w:sz w:val="24"/>
    </w:rPr>
  </w:style>
  <w:style w:type="paragraph" w:customStyle="1" w:styleId="TF-capaLOCAL">
    <w:name w:val="TF-capa LOCAL"/>
    <w:next w:val="TF-capaANO"/>
    <w:semiHidden/>
    <w:pPr>
      <w:jc w:val="center"/>
    </w:pPr>
    <w:rPr>
      <w:b/>
      <w:caps/>
      <w:sz w:val="24"/>
    </w:rPr>
  </w:style>
  <w:style w:type="paragraph" w:customStyle="1" w:styleId="TF-capaANO">
    <w:name w:val="TF-capa ANO"/>
    <w:next w:val="TF-capaID"/>
    <w:semiHidden/>
    <w:pPr>
      <w:jc w:val="center"/>
    </w:pPr>
    <w:rPr>
      <w:b/>
      <w:caps/>
      <w:sz w:val="24"/>
    </w:rPr>
  </w:style>
  <w:style w:type="paragraph" w:customStyle="1" w:styleId="TF-folharostoLOCAL">
    <w:name w:val="TF-folha rosto LOCAL"/>
    <w:semiHidden/>
    <w:pPr>
      <w:jc w:val="center"/>
    </w:pPr>
    <w:rPr>
      <w:b/>
      <w:caps/>
      <w:sz w:val="24"/>
    </w:rPr>
  </w:style>
  <w:style w:type="paragraph" w:customStyle="1" w:styleId="TF-dedicatria">
    <w:name w:val="TF-dedicatória"/>
    <w:semiHidden/>
    <w:pPr>
      <w:keepLines/>
      <w:pageBreakBefore/>
      <w:spacing w:before="6400"/>
      <w:ind w:left="4536"/>
      <w:jc w:val="both"/>
    </w:pPr>
    <w:rPr>
      <w:sz w:val="24"/>
    </w:rPr>
  </w:style>
  <w:style w:type="paragraph" w:customStyle="1" w:styleId="TF-agradecimentosTEXTO">
    <w:name w:val="TF-agradecimentos TEXTO"/>
    <w:semiHidden/>
    <w:pPr>
      <w:spacing w:line="480" w:lineRule="auto"/>
      <w:ind w:firstLine="680"/>
      <w:jc w:val="both"/>
    </w:pPr>
    <w:rPr>
      <w:sz w:val="24"/>
    </w:rPr>
  </w:style>
  <w:style w:type="paragraph" w:styleId="Ttulo">
    <w:name w:val="Title"/>
    <w:basedOn w:val="Normal"/>
    <w:link w:val="TtuloChar"/>
    <w:qFormat/>
    <w:pPr>
      <w:spacing w:before="240" w:after="60"/>
      <w:jc w:val="center"/>
      <w:outlineLvl w:val="0"/>
    </w:pPr>
    <w:rPr>
      <w:rFonts w:ascii="Arial" w:hAnsi="Arial" w:cs="Arial"/>
      <w:b/>
      <w:bCs/>
      <w:kern w:val="28"/>
      <w:sz w:val="32"/>
      <w:szCs w:val="32"/>
    </w:rPr>
  </w:style>
  <w:style w:type="paragraph" w:customStyle="1" w:styleId="TF-epgrafeTEXTO">
    <w:name w:val="TF-epígrafe TEXTO"/>
    <w:next w:val="TF-epgrafeAUTOR"/>
    <w:semiHidden/>
    <w:pPr>
      <w:pageBreakBefore/>
      <w:spacing w:before="6400"/>
      <w:ind w:left="4536"/>
      <w:jc w:val="both"/>
    </w:pPr>
    <w:rPr>
      <w:sz w:val="24"/>
    </w:rPr>
  </w:style>
  <w:style w:type="paragraph" w:customStyle="1" w:styleId="TF-epgrafeAUTOR">
    <w:name w:val="TF-epígrafe AUTOR"/>
    <w:semiHidden/>
    <w:pPr>
      <w:spacing w:before="120" w:line="480" w:lineRule="auto"/>
      <w:jc w:val="right"/>
    </w:pPr>
    <w:rPr>
      <w:sz w:val="24"/>
    </w:rPr>
  </w:style>
  <w:style w:type="paragraph" w:customStyle="1" w:styleId="TF-abstractTTULO">
    <w:name w:val="TF-abstract TÍTULO"/>
    <w:basedOn w:val="Normal"/>
    <w:next w:val="TF-abstractTEXTO"/>
    <w:semiHidden/>
    <w:rsid w:val="001E682E"/>
    <w:pPr>
      <w:keepNext w:val="0"/>
      <w:keepLines w:val="0"/>
      <w:pageBreakBefore/>
      <w:jc w:val="center"/>
    </w:pPr>
    <w:rPr>
      <w:b/>
      <w:caps/>
      <w:sz w:val="28"/>
      <w:szCs w:val="20"/>
    </w:rPr>
  </w:style>
  <w:style w:type="paragraph" w:customStyle="1" w:styleId="TF-abstractTEXTO">
    <w:name w:val="TF-abstract TEXTO"/>
    <w:basedOn w:val="TF-resumoTEXTO"/>
    <w:next w:val="TF-abstractKEY-WORDS"/>
    <w:semiHidden/>
  </w:style>
  <w:style w:type="paragraph" w:customStyle="1" w:styleId="TF-resumoTEXTO">
    <w:name w:val="TF-resumo TEXTO"/>
    <w:next w:val="TF-resumoPALAVRAS-CHAVE"/>
    <w:semiHidden/>
    <w:rsid w:val="005A4952"/>
    <w:pPr>
      <w:spacing w:line="360" w:lineRule="auto"/>
      <w:jc w:val="both"/>
    </w:pPr>
    <w:rPr>
      <w:sz w:val="24"/>
    </w:rPr>
  </w:style>
  <w:style w:type="paragraph" w:customStyle="1" w:styleId="TF-resumoPALAVRAS-CHAVE">
    <w:name w:val="TF-resumo PALAVRAS-CHAVE"/>
    <w:basedOn w:val="TF-resumoTEXTO"/>
    <w:semiHidden/>
    <w:rsid w:val="005A4952"/>
    <w:pPr>
      <w:spacing w:before="240"/>
    </w:pPr>
  </w:style>
  <w:style w:type="paragraph" w:customStyle="1" w:styleId="TF-abstractKEY-WORDS">
    <w:name w:val="TF-abstract KEY-WORDS"/>
    <w:basedOn w:val="TF-resumoPALAVRAS-CHAVE"/>
    <w:semiHidden/>
  </w:style>
  <w:style w:type="paragraph" w:customStyle="1" w:styleId="TF-listadeilustraesTTULO">
    <w:name w:val="TF-lista de ilustrações TÍTULO"/>
    <w:basedOn w:val="Normal"/>
    <w:semiHidden/>
    <w:rsid w:val="001E682E"/>
    <w:pPr>
      <w:keepNext w:val="0"/>
      <w:keepLines w:val="0"/>
      <w:pageBreakBefore/>
      <w:jc w:val="center"/>
    </w:pPr>
    <w:rPr>
      <w:b/>
      <w:caps/>
      <w:sz w:val="28"/>
      <w:szCs w:val="20"/>
    </w:rPr>
  </w:style>
  <w:style w:type="paragraph" w:customStyle="1" w:styleId="TF-listadetabelasTTULO">
    <w:name w:val="TF-lista de tabelas TÍTULO"/>
    <w:basedOn w:val="Normal"/>
    <w:next w:val="TF-TEXTOQUADRO"/>
    <w:semiHidden/>
    <w:rsid w:val="001E682E"/>
    <w:pPr>
      <w:keepLines w:val="0"/>
      <w:jc w:val="center"/>
    </w:pPr>
    <w:rPr>
      <w:b/>
      <w:caps/>
      <w:sz w:val="28"/>
      <w:szCs w:val="20"/>
    </w:rPr>
  </w:style>
  <w:style w:type="paragraph" w:customStyle="1" w:styleId="TF-TEXTOQUADRO">
    <w:name w:val="TF-TEXTO QUADRO"/>
    <w:rsid w:val="002368FD"/>
    <w:pPr>
      <w:keepNext/>
      <w:keepLines/>
    </w:pPr>
    <w:rPr>
      <w:sz w:val="22"/>
    </w:rPr>
  </w:style>
  <w:style w:type="paragraph" w:customStyle="1" w:styleId="TF-listadesmbolosTTULO">
    <w:name w:val="TF-lista de símbolos TÍTULO"/>
    <w:basedOn w:val="Normal"/>
    <w:next w:val="TF-listadesmbolosITEM"/>
    <w:semiHidden/>
    <w:rsid w:val="001E682E"/>
    <w:pPr>
      <w:keepNext w:val="0"/>
      <w:keepLines w:val="0"/>
      <w:jc w:val="center"/>
    </w:pPr>
    <w:rPr>
      <w:b/>
      <w:caps/>
      <w:sz w:val="28"/>
      <w:szCs w:val="20"/>
    </w:rPr>
  </w:style>
  <w:style w:type="paragraph" w:customStyle="1" w:styleId="TF-listadesmbolosITEM">
    <w:name w:val="TF-lista de símbolos ITEM"/>
    <w:basedOn w:val="TF-listadesiglasITEM"/>
    <w:semiHidden/>
  </w:style>
  <w:style w:type="paragraph" w:customStyle="1" w:styleId="TF-listadesiglasITEM">
    <w:name w:val="TF-lista de siglas ITEM"/>
    <w:semiHidden/>
    <w:pPr>
      <w:spacing w:line="480" w:lineRule="auto"/>
      <w:jc w:val="both"/>
    </w:pPr>
    <w:rPr>
      <w:sz w:val="24"/>
    </w:rPr>
  </w:style>
  <w:style w:type="paragraph" w:customStyle="1" w:styleId="TF-sumrioTTULO">
    <w:name w:val="TF-sumário TÍTULO"/>
    <w:basedOn w:val="Normal"/>
    <w:semiHidden/>
    <w:rsid w:val="001E682E"/>
    <w:pPr>
      <w:keepNext w:val="0"/>
      <w:keepLines w:val="0"/>
      <w:pageBreakBefore/>
      <w:jc w:val="center"/>
    </w:pPr>
    <w:rPr>
      <w:b/>
      <w:caps/>
      <w:sz w:val="28"/>
      <w:szCs w:val="20"/>
    </w:rPr>
  </w:style>
  <w:style w:type="paragraph" w:customStyle="1" w:styleId="TF-refernciasbibliogrficasTTULO">
    <w:name w:val="TF-referências bibliográficas TÍTULO"/>
    <w:basedOn w:val="Normal"/>
    <w:next w:val="TF-refernciasITEM"/>
    <w:rsid w:val="00FC4A9F"/>
    <w:pPr>
      <w:keepLines w:val="0"/>
      <w:spacing w:line="360" w:lineRule="auto"/>
      <w:jc w:val="center"/>
    </w:pPr>
    <w:rPr>
      <w:rFonts w:ascii="Times" w:hAnsi="Times"/>
      <w:b/>
      <w:caps/>
      <w:szCs w:val="20"/>
    </w:rPr>
  </w:style>
  <w:style w:type="paragraph" w:customStyle="1" w:styleId="TF-refernciasITEM">
    <w:name w:val="TF-referências ITEM"/>
    <w:rsid w:val="00F276C9"/>
    <w:pPr>
      <w:keepLines/>
      <w:spacing w:after="120"/>
    </w:pPr>
    <w:rPr>
      <w:sz w:val="24"/>
    </w:rPr>
  </w:style>
  <w:style w:type="paragraph" w:customStyle="1" w:styleId="TF-SUBALNEAnvel1">
    <w:name w:val="TF-SUBALÍNEA nível 1"/>
    <w:basedOn w:val="TF-ALNEA"/>
    <w:pPr>
      <w:numPr>
        <w:ilvl w:val="1"/>
      </w:numPr>
    </w:pPr>
    <w:rPr>
      <w:rFonts w:ascii="Times" w:hAnsi="Times"/>
    </w:rPr>
  </w:style>
  <w:style w:type="paragraph" w:customStyle="1" w:styleId="TF-ALNEA">
    <w:name w:val="TF-ALÍNEA"/>
    <w:qFormat/>
    <w:rsid w:val="00C66150"/>
    <w:pPr>
      <w:widowControl w:val="0"/>
      <w:numPr>
        <w:numId w:val="5"/>
      </w:numPr>
      <w:spacing w:line="360" w:lineRule="auto"/>
      <w:contextualSpacing/>
      <w:jc w:val="both"/>
    </w:pPr>
    <w:rPr>
      <w:sz w:val="24"/>
    </w:rPr>
  </w:style>
  <w:style w:type="paragraph" w:customStyle="1" w:styleId="TF-resumoTTULO">
    <w:name w:val="TF-resumo TÍTULO"/>
    <w:basedOn w:val="Normal"/>
    <w:next w:val="TF-resumoTEXTO"/>
    <w:semiHidden/>
    <w:rsid w:val="001E682E"/>
    <w:pPr>
      <w:keepNext w:val="0"/>
      <w:keepLines w:val="0"/>
      <w:pageBreakBefore/>
      <w:jc w:val="center"/>
    </w:pPr>
    <w:rPr>
      <w:b/>
      <w:caps/>
      <w:sz w:val="28"/>
      <w:szCs w:val="20"/>
    </w:rPr>
  </w:style>
  <w:style w:type="paragraph" w:customStyle="1" w:styleId="TF-SUBALNEAnvel2">
    <w:name w:val="TF-SUBALÍNEA nível 2"/>
    <w:basedOn w:val="TF-SUBALNEAnvel1"/>
    <w:pPr>
      <w:numPr>
        <w:ilvl w:val="2"/>
      </w:numPr>
    </w:pPr>
  </w:style>
  <w:style w:type="paragraph" w:styleId="Cabealho">
    <w:name w:val="header"/>
    <w:basedOn w:val="Normal"/>
    <w:link w:val="CabealhoChar"/>
    <w:uiPriority w:val="99"/>
    <w:pPr>
      <w:tabs>
        <w:tab w:val="center" w:pos="4320"/>
        <w:tab w:val="right" w:pos="8640"/>
      </w:tabs>
    </w:pPr>
  </w:style>
  <w:style w:type="character" w:customStyle="1" w:styleId="CabealhoChar">
    <w:name w:val="Cabeçalho Char"/>
    <w:link w:val="Cabealho"/>
    <w:uiPriority w:val="99"/>
    <w:rsid w:val="007E46A1"/>
    <w:rPr>
      <w:sz w:val="24"/>
      <w:szCs w:val="24"/>
    </w:rPr>
  </w:style>
  <w:style w:type="paragraph" w:styleId="Rodap">
    <w:name w:val="footer"/>
    <w:basedOn w:val="Normal"/>
    <w:link w:val="RodapChar"/>
    <w:uiPriority w:val="99"/>
    <w:pPr>
      <w:tabs>
        <w:tab w:val="center" w:pos="4320"/>
        <w:tab w:val="right" w:pos="8640"/>
      </w:tabs>
    </w:pPr>
  </w:style>
  <w:style w:type="character" w:customStyle="1" w:styleId="RodapChar">
    <w:name w:val="Rodapé Char"/>
    <w:link w:val="Rodap"/>
    <w:uiPriority w:val="99"/>
    <w:rsid w:val="00052A07"/>
    <w:rPr>
      <w:sz w:val="24"/>
      <w:szCs w:val="24"/>
    </w:rPr>
  </w:style>
  <w:style w:type="character" w:styleId="Nmerodepgina">
    <w:name w:val="page number"/>
    <w:basedOn w:val="Fontepargpadro"/>
    <w:semiHidden/>
  </w:style>
  <w:style w:type="paragraph" w:styleId="Sumrio2">
    <w:name w:val="toc 2"/>
    <w:basedOn w:val="Sumrio1"/>
    <w:autoRedefine/>
    <w:uiPriority w:val="39"/>
    <w:pPr>
      <w:tabs>
        <w:tab w:val="left" w:pos="426"/>
      </w:tabs>
      <w:ind w:left="425" w:hanging="425"/>
    </w:pPr>
    <w:rPr>
      <w:b w:val="0"/>
    </w:rPr>
  </w:style>
  <w:style w:type="paragraph" w:styleId="Sumrio1">
    <w:name w:val="toc 1"/>
    <w:autoRedefine/>
    <w:uiPriority w:val="39"/>
    <w:pPr>
      <w:tabs>
        <w:tab w:val="left" w:pos="284"/>
        <w:tab w:val="right" w:leader="dot" w:pos="9062"/>
      </w:tabs>
      <w:spacing w:line="360" w:lineRule="auto"/>
      <w:ind w:left="284" w:hanging="284"/>
      <w:jc w:val="both"/>
    </w:pPr>
    <w:rPr>
      <w:b/>
      <w:caps/>
      <w:noProof/>
      <w:color w:val="000000"/>
      <w:sz w:val="24"/>
    </w:rPr>
  </w:style>
  <w:style w:type="paragraph" w:styleId="Sumrio3">
    <w:name w:val="toc 3"/>
    <w:autoRedefine/>
    <w:uiPriority w:val="39"/>
    <w:pPr>
      <w:tabs>
        <w:tab w:val="left" w:pos="567"/>
        <w:tab w:val="right" w:leader="dot" w:pos="9062"/>
      </w:tabs>
      <w:spacing w:line="360" w:lineRule="auto"/>
      <w:ind w:left="567" w:hanging="567"/>
      <w:jc w:val="both"/>
    </w:pPr>
    <w:rPr>
      <w:noProof/>
      <w:color w:val="000000"/>
      <w:sz w:val="24"/>
    </w:rPr>
  </w:style>
  <w:style w:type="paragraph" w:styleId="Sumrio4">
    <w:name w:val="toc 4"/>
    <w:basedOn w:val="Sumrio3"/>
    <w:next w:val="Sumrio3"/>
    <w:autoRedefine/>
    <w:uiPriority w:val="39"/>
    <w:pPr>
      <w:tabs>
        <w:tab w:val="left" w:pos="709"/>
      </w:tabs>
      <w:ind w:left="709" w:hanging="709"/>
    </w:pPr>
  </w:style>
  <w:style w:type="paragraph" w:styleId="Sumrio5">
    <w:name w:val="toc 5"/>
    <w:basedOn w:val="Sumrio4"/>
    <w:autoRedefine/>
    <w:uiPriority w:val="39"/>
    <w:pPr>
      <w:tabs>
        <w:tab w:val="left" w:pos="993"/>
      </w:tabs>
      <w:ind w:left="992" w:hanging="992"/>
    </w:pPr>
  </w:style>
  <w:style w:type="paragraph" w:styleId="Sumrio6">
    <w:name w:val="toc 6"/>
    <w:basedOn w:val="Sumrio5"/>
    <w:autoRedefine/>
    <w:semiHidden/>
    <w:pPr>
      <w:tabs>
        <w:tab w:val="left" w:pos="1134"/>
      </w:tabs>
      <w:ind w:left="1134" w:hanging="1134"/>
    </w:pPr>
  </w:style>
  <w:style w:type="paragraph" w:styleId="Sumrio7">
    <w:name w:val="toc 7"/>
    <w:basedOn w:val="Sumrio6"/>
    <w:autoRedefine/>
    <w:semiHidden/>
    <w:pPr>
      <w:tabs>
        <w:tab w:val="left" w:pos="1276"/>
      </w:tabs>
      <w:ind w:left="1276" w:hanging="1276"/>
    </w:pPr>
  </w:style>
  <w:style w:type="paragraph" w:styleId="Sumrio8">
    <w:name w:val="toc 8"/>
    <w:basedOn w:val="Sumrio7"/>
    <w:autoRedefine/>
    <w:semiHidden/>
    <w:pPr>
      <w:tabs>
        <w:tab w:val="left" w:pos="1418"/>
      </w:tabs>
      <w:ind w:left="1418" w:hanging="1418"/>
    </w:pPr>
  </w:style>
  <w:style w:type="paragraph" w:styleId="Sumrio9">
    <w:name w:val="toc 9"/>
    <w:basedOn w:val="Sumrio8"/>
    <w:autoRedefine/>
    <w:uiPriority w:val="39"/>
    <w:pPr>
      <w:tabs>
        <w:tab w:val="left" w:pos="1701"/>
      </w:tabs>
      <w:ind w:left="0" w:firstLine="0"/>
    </w:pPr>
    <w:rPr>
      <w:b/>
    </w:rPr>
  </w:style>
  <w:style w:type="paragraph" w:styleId="Lista5">
    <w:name w:val="List 5"/>
    <w:basedOn w:val="Normal"/>
    <w:semiHidden/>
    <w:pPr>
      <w:ind w:left="1415" w:hanging="283"/>
    </w:pPr>
  </w:style>
  <w:style w:type="character" w:styleId="Hyperlink">
    <w:name w:val="Hyperlink"/>
    <w:uiPriority w:val="99"/>
    <w:rsid w:val="006426D5"/>
    <w:rPr>
      <w:noProof/>
      <w:color w:val="0000FF"/>
      <w:u w:val="single"/>
    </w:rPr>
  </w:style>
  <w:style w:type="paragraph" w:customStyle="1" w:styleId="TF-apndiceTTULO">
    <w:name w:val="TF-apêndice TÍTULO"/>
    <w:next w:val="TF-TEXTO"/>
    <w:semiHidden/>
    <w:rsid w:val="006D0896"/>
    <w:pPr>
      <w:pageBreakBefore/>
      <w:spacing w:line="360" w:lineRule="auto"/>
      <w:jc w:val="both"/>
    </w:pPr>
    <w:rPr>
      <w:b/>
      <w:sz w:val="24"/>
    </w:rPr>
  </w:style>
  <w:style w:type="paragraph" w:customStyle="1" w:styleId="TF-anexoTTULO">
    <w:name w:val="TF-anexo TÍTULO"/>
    <w:next w:val="TF-TEXTO"/>
    <w:semiHidden/>
    <w:rsid w:val="006D0896"/>
    <w:pPr>
      <w:pageBreakBefore/>
      <w:spacing w:line="360" w:lineRule="auto"/>
      <w:jc w:val="both"/>
    </w:pPr>
    <w:rPr>
      <w:b/>
      <w:sz w:val="24"/>
    </w:rPr>
  </w:style>
  <w:style w:type="paragraph" w:customStyle="1" w:styleId="TF-texto-figuracommoldura">
    <w:name w:val="TF-texto-figura com moldura"/>
    <w:next w:val="TF-ilustraoFONTE"/>
    <w:semiHidden/>
    <w:pPr>
      <w:keepNext/>
      <w:keepLines/>
      <w:framePr w:hSpace="142" w:vSpace="142" w:wrap="notBeside" w:vAnchor="text" w:hAnchor="text" w:xAlign="center" w:y="1"/>
      <w:pBdr>
        <w:top w:val="single" w:sz="4" w:space="1" w:color="auto"/>
        <w:left w:val="single" w:sz="4" w:space="4" w:color="auto"/>
        <w:bottom w:val="single" w:sz="4" w:space="1" w:color="auto"/>
        <w:right w:val="single" w:sz="4" w:space="4" w:color="auto"/>
      </w:pBdr>
      <w:spacing w:before="360"/>
      <w:jc w:val="center"/>
    </w:pPr>
    <w:rPr>
      <w:rFonts w:ascii="Times" w:hAnsi="Times"/>
      <w:sz w:val="24"/>
    </w:rPr>
  </w:style>
  <w:style w:type="paragraph" w:customStyle="1" w:styleId="TF-ilustraoFONTE">
    <w:name w:val="TF-ilustração FONTE"/>
    <w:next w:val="Normal"/>
    <w:semiHidden/>
    <w:rsid w:val="002440B0"/>
    <w:pPr>
      <w:keepNext/>
    </w:pPr>
  </w:style>
  <w:style w:type="paragraph" w:customStyle="1" w:styleId="TF-textocompargrafo">
    <w:name w:val="TF-texto com parágrafo"/>
    <w:semiHidden/>
    <w:rsid w:val="00476C78"/>
    <w:pPr>
      <w:spacing w:before="240" w:line="360" w:lineRule="auto"/>
      <w:ind w:firstLine="680"/>
      <w:jc w:val="both"/>
    </w:pPr>
    <w:rPr>
      <w:color w:val="000000"/>
      <w:sz w:val="24"/>
    </w:rPr>
  </w:style>
  <w:style w:type="paragraph" w:customStyle="1" w:styleId="TF-agradecimentosTTULO">
    <w:name w:val="TF-agradecimentos TÍTULO"/>
    <w:basedOn w:val="Normal"/>
    <w:next w:val="TF-agradecimentosTEXTO"/>
    <w:semiHidden/>
    <w:rsid w:val="001E682E"/>
    <w:pPr>
      <w:keepNext w:val="0"/>
      <w:keepLines w:val="0"/>
      <w:pageBreakBefore/>
      <w:jc w:val="center"/>
    </w:pPr>
    <w:rPr>
      <w:b/>
      <w:caps/>
      <w:szCs w:val="20"/>
    </w:rPr>
  </w:style>
  <w:style w:type="paragraph" w:customStyle="1" w:styleId="TF-LEGENDA">
    <w:name w:val="TF-LEGENDA"/>
    <w:basedOn w:val="Normal"/>
    <w:next w:val="TF-TEXTOQUADRO"/>
    <w:qFormat/>
    <w:rsid w:val="00FC4A9F"/>
    <w:pPr>
      <w:spacing w:before="60"/>
      <w:jc w:val="center"/>
      <w:outlineLvl w:val="0"/>
    </w:pPr>
    <w:rPr>
      <w:szCs w:val="20"/>
    </w:rPr>
  </w:style>
  <w:style w:type="paragraph" w:customStyle="1" w:styleId="TF-listadesiglasTTULO">
    <w:name w:val="TF-lista de siglas TÍTULO"/>
    <w:basedOn w:val="Normal"/>
    <w:next w:val="TF-listadesiglasITEM"/>
    <w:semiHidden/>
    <w:rsid w:val="001E682E"/>
    <w:pPr>
      <w:keepNext w:val="0"/>
      <w:keepLines w:val="0"/>
      <w:pageBreakBefore/>
      <w:jc w:val="center"/>
    </w:pPr>
    <w:rPr>
      <w:b/>
      <w:caps/>
      <w:sz w:val="28"/>
      <w:szCs w:val="20"/>
    </w:rPr>
  </w:style>
  <w:style w:type="paragraph" w:customStyle="1" w:styleId="TF-TTULO">
    <w:name w:val="TF-TÍTULO"/>
    <w:next w:val="Normal"/>
    <w:rsid w:val="001E682E"/>
    <w:pPr>
      <w:spacing w:after="240"/>
      <w:jc w:val="center"/>
    </w:pPr>
    <w:rPr>
      <w:b/>
      <w:caps/>
      <w:sz w:val="24"/>
    </w:rPr>
  </w:style>
  <w:style w:type="paragraph" w:customStyle="1" w:styleId="TF-CITAO">
    <w:name w:val="TF-CITAÇÃO"/>
    <w:next w:val="TF-TEXTO"/>
    <w:pPr>
      <w:widowControl w:val="0"/>
      <w:spacing w:after="160"/>
      <w:ind w:left="2268"/>
      <w:jc w:val="both"/>
    </w:pPr>
  </w:style>
  <w:style w:type="paragraph" w:customStyle="1" w:styleId="TF-tabelaFONTE">
    <w:name w:val="TF-tabela FONTE"/>
    <w:basedOn w:val="TF-ilustraoFONTE"/>
    <w:semiHidden/>
    <w:pPr>
      <w:spacing w:after="160"/>
    </w:pPr>
  </w:style>
  <w:style w:type="paragraph" w:customStyle="1" w:styleId="xl24">
    <w:name w:val="xl24"/>
    <w:basedOn w:val="Normal"/>
    <w:pPr>
      <w:pBdr>
        <w:left w:val="single" w:sz="4" w:space="0" w:color="auto"/>
        <w:bottom w:val="single" w:sz="4" w:space="0" w:color="auto"/>
        <w:right w:val="single" w:sz="4" w:space="0" w:color="auto"/>
      </w:pBdr>
      <w:spacing w:before="100" w:beforeAutospacing="1" w:after="100" w:afterAutospacing="1"/>
      <w:jc w:val="center"/>
      <w:textAlignment w:val="top"/>
    </w:pPr>
  </w:style>
  <w:style w:type="character" w:styleId="VarivelHTML">
    <w:name w:val="HTML Variable"/>
    <w:semiHidden/>
    <w:rPr>
      <w:i/>
      <w:iCs/>
    </w:rPr>
  </w:style>
  <w:style w:type="paragraph" w:customStyle="1" w:styleId="TF-xAvalITEMTABELA">
    <w:name w:val="TF-xAval ITEM TABELA"/>
    <w:basedOn w:val="TF-xAvalITEMDETALHE"/>
    <w:rsid w:val="00320BFA"/>
    <w:pPr>
      <w:ind w:left="0"/>
      <w:jc w:val="center"/>
    </w:pPr>
  </w:style>
  <w:style w:type="paragraph" w:customStyle="1" w:styleId="TF-ilustraoTEXTO">
    <w:name w:val="TF-ilustração TEXTO"/>
    <w:semiHidden/>
    <w:pPr>
      <w:keepNext/>
    </w:pPr>
    <w:rPr>
      <w:sz w:val="22"/>
    </w:rPr>
  </w:style>
  <w:style w:type="paragraph" w:customStyle="1" w:styleId="TF-subalineasn2">
    <w:name w:val="TF-subalineas n2"/>
    <w:basedOn w:val="TF-alneacomletras"/>
    <w:autoRedefine/>
    <w:semiHidden/>
    <w:pPr>
      <w:numPr>
        <w:ilvl w:val="1"/>
      </w:numPr>
      <w:tabs>
        <w:tab w:val="clear" w:pos="1398"/>
        <w:tab w:val="num" w:pos="360"/>
        <w:tab w:val="num" w:pos="1440"/>
      </w:tabs>
      <w:ind w:left="1440" w:hanging="360"/>
    </w:pPr>
  </w:style>
  <w:style w:type="paragraph" w:customStyle="1" w:styleId="TF-alneacomletras">
    <w:name w:val="TF-alínea com letras"/>
    <w:autoRedefine/>
    <w:semiHidden/>
    <w:pPr>
      <w:numPr>
        <w:numId w:val="4"/>
      </w:numPr>
      <w:spacing w:line="360" w:lineRule="auto"/>
      <w:jc w:val="both"/>
    </w:pPr>
    <w:rPr>
      <w:color w:val="000000"/>
      <w:sz w:val="24"/>
    </w:rPr>
  </w:style>
  <w:style w:type="paragraph" w:customStyle="1" w:styleId="TF-listas-preenchimentoentre">
    <w:name w:val="TF-listas - preenchimento entre"/>
    <w:basedOn w:val="TF-listadetabelasTTULO"/>
    <w:next w:val="TF-listadetabelasTTULO"/>
    <w:semiHidden/>
  </w:style>
  <w:style w:type="paragraph" w:customStyle="1" w:styleId="TF-subalineasn3">
    <w:name w:val="TF-subalineas n3"/>
    <w:basedOn w:val="TF-subalineasn2"/>
    <w:autoRedefine/>
    <w:semiHidden/>
    <w:pPr>
      <w:numPr>
        <w:ilvl w:val="2"/>
      </w:numPr>
      <w:tabs>
        <w:tab w:val="clear" w:pos="1721"/>
        <w:tab w:val="num" w:pos="360"/>
        <w:tab w:val="num" w:pos="1440"/>
        <w:tab w:val="num" w:pos="2160"/>
      </w:tabs>
      <w:ind w:left="2160" w:hanging="360"/>
    </w:pPr>
  </w:style>
  <w:style w:type="paragraph" w:customStyle="1" w:styleId="TF-conteudo-quadro">
    <w:name w:val="TF-conteudo-quadro"/>
    <w:semiHidden/>
    <w:pPr>
      <w:keepNext/>
      <w:keepLines/>
    </w:pPr>
    <w:rPr>
      <w:rFonts w:ascii="Courier" w:hAnsi="Courier"/>
      <w:lang w:val="en-US"/>
    </w:rPr>
  </w:style>
  <w:style w:type="paragraph" w:customStyle="1" w:styleId="TF-TEXTOQUADROCentralizado">
    <w:name w:val="TF-TEXTO QUADRO Centralizado"/>
    <w:basedOn w:val="TF-TEXTOQUADRO"/>
    <w:pPr>
      <w:jc w:val="center"/>
    </w:pPr>
  </w:style>
  <w:style w:type="paragraph" w:styleId="Textodebalo">
    <w:name w:val="Balloon Text"/>
    <w:basedOn w:val="Normal"/>
    <w:link w:val="TextodebaloChar"/>
    <w:uiPriority w:val="99"/>
    <w:semiHidden/>
    <w:unhideWhenUsed/>
    <w:rsid w:val="00984240"/>
    <w:rPr>
      <w:rFonts w:ascii="Tahoma" w:hAnsi="Tahoma"/>
      <w:sz w:val="16"/>
      <w:szCs w:val="16"/>
      <w:lang w:val="x-none" w:eastAsia="x-none"/>
    </w:rPr>
  </w:style>
  <w:style w:type="character" w:customStyle="1" w:styleId="TextodebaloChar">
    <w:name w:val="Texto de balão Char"/>
    <w:link w:val="Textodebalo"/>
    <w:uiPriority w:val="99"/>
    <w:semiHidden/>
    <w:rsid w:val="00984240"/>
    <w:rPr>
      <w:rFonts w:ascii="Tahoma" w:hAnsi="Tahoma" w:cs="Tahoma"/>
      <w:sz w:val="16"/>
      <w:szCs w:val="16"/>
    </w:rPr>
  </w:style>
  <w:style w:type="paragraph" w:customStyle="1" w:styleId="TF-TEXTOQUADRODireita">
    <w:name w:val="TF-TEXTO QUADRO Direita"/>
    <w:basedOn w:val="TF-TEXTOQUADRO"/>
    <w:rsid w:val="00572864"/>
    <w:pPr>
      <w:jc w:val="right"/>
    </w:pPr>
  </w:style>
  <w:style w:type="table" w:styleId="Tabelacomgrade">
    <w:name w:val="Table Grid"/>
    <w:basedOn w:val="Tabelanormal"/>
    <w:uiPriority w:val="59"/>
    <w:rsid w:val="00F259B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F-LEGENDA-Ilustracao">
    <w:name w:val="TF-LEGENDA-Ilustracao"/>
    <w:basedOn w:val="TF-LEGENDA"/>
    <w:semiHidden/>
    <w:qFormat/>
    <w:rsid w:val="00F40690"/>
  </w:style>
  <w:style w:type="paragraph" w:customStyle="1" w:styleId="TF-LEGENDA-Tabela">
    <w:name w:val="TF-LEGENDA-Tabela"/>
    <w:basedOn w:val="TF-LEGENDA"/>
    <w:semiHidden/>
    <w:qFormat/>
    <w:rsid w:val="002E6DD1"/>
  </w:style>
  <w:style w:type="paragraph" w:customStyle="1" w:styleId="TF-FIGURA">
    <w:name w:val="TF-FIGURA"/>
    <w:basedOn w:val="TF-TEXTO"/>
    <w:qFormat/>
    <w:rsid w:val="00FC4A9F"/>
    <w:pPr>
      <w:keepNext/>
      <w:spacing w:before="0" w:line="240" w:lineRule="auto"/>
      <w:ind w:firstLine="0"/>
      <w:jc w:val="center"/>
    </w:pPr>
  </w:style>
  <w:style w:type="character" w:customStyle="1" w:styleId="TF-COURIER10">
    <w:name w:val="TF-COURIER10"/>
    <w:qFormat/>
    <w:rsid w:val="00620D93"/>
    <w:rPr>
      <w:rFonts w:ascii="Courier New" w:hAnsi="Courier New"/>
      <w:sz w:val="20"/>
    </w:rPr>
  </w:style>
  <w:style w:type="paragraph" w:customStyle="1" w:styleId="TtuloIntroduo">
    <w:name w:val="Título Introdução"/>
    <w:basedOn w:val="Ttulo1"/>
    <w:qFormat/>
    <w:rsid w:val="00F62F49"/>
    <w:pPr>
      <w:spacing w:before="480"/>
    </w:pPr>
  </w:style>
  <w:style w:type="paragraph" w:styleId="Textodecomentrio">
    <w:name w:val="annotation text"/>
    <w:basedOn w:val="Normal"/>
    <w:link w:val="TextodecomentrioChar"/>
    <w:uiPriority w:val="99"/>
    <w:unhideWhenUsed/>
    <w:rsid w:val="003D398C"/>
    <w:rPr>
      <w:sz w:val="20"/>
      <w:szCs w:val="20"/>
    </w:rPr>
  </w:style>
  <w:style w:type="character" w:customStyle="1" w:styleId="TextodecomentrioChar">
    <w:name w:val="Texto de comentário Char"/>
    <w:basedOn w:val="Fontepargpadro"/>
    <w:link w:val="Textodecomentrio"/>
    <w:uiPriority w:val="99"/>
    <w:rsid w:val="003D398C"/>
  </w:style>
  <w:style w:type="character" w:styleId="Refdecomentrio">
    <w:name w:val="annotation reference"/>
    <w:uiPriority w:val="99"/>
    <w:semiHidden/>
    <w:unhideWhenUsed/>
    <w:rsid w:val="003D398C"/>
    <w:rPr>
      <w:sz w:val="16"/>
      <w:szCs w:val="16"/>
    </w:rPr>
  </w:style>
  <w:style w:type="paragraph" w:styleId="Assuntodocomentrio">
    <w:name w:val="annotation subject"/>
    <w:basedOn w:val="Textodecomentrio"/>
    <w:next w:val="Textodecomentrio"/>
    <w:link w:val="AssuntodocomentrioChar"/>
    <w:uiPriority w:val="99"/>
    <w:semiHidden/>
    <w:unhideWhenUsed/>
    <w:rsid w:val="00730839"/>
    <w:rPr>
      <w:b/>
      <w:bCs/>
      <w:lang w:val="x-none" w:eastAsia="x-none"/>
    </w:rPr>
  </w:style>
  <w:style w:type="character" w:customStyle="1" w:styleId="AssuntodocomentrioChar">
    <w:name w:val="Assunto do comentário Char"/>
    <w:link w:val="Assuntodocomentrio"/>
    <w:uiPriority w:val="99"/>
    <w:semiHidden/>
    <w:rsid w:val="00730839"/>
    <w:rPr>
      <w:b/>
      <w:bCs/>
    </w:rPr>
  </w:style>
  <w:style w:type="paragraph" w:styleId="Reviso">
    <w:name w:val="Revision"/>
    <w:hidden/>
    <w:uiPriority w:val="99"/>
    <w:semiHidden/>
    <w:rsid w:val="00186092"/>
    <w:rPr>
      <w:sz w:val="24"/>
      <w:szCs w:val="24"/>
    </w:rPr>
  </w:style>
  <w:style w:type="paragraph" w:styleId="Textodenotaderodap">
    <w:name w:val="footnote text"/>
    <w:basedOn w:val="Normal"/>
    <w:link w:val="TextodenotaderodapChar"/>
    <w:uiPriority w:val="99"/>
    <w:semiHidden/>
    <w:unhideWhenUsed/>
    <w:rsid w:val="00724679"/>
    <w:rPr>
      <w:sz w:val="20"/>
      <w:szCs w:val="20"/>
    </w:rPr>
  </w:style>
  <w:style w:type="character" w:customStyle="1" w:styleId="TextodenotaderodapChar">
    <w:name w:val="Texto de nota de rodapé Char"/>
    <w:basedOn w:val="Fontepargpadro"/>
    <w:link w:val="Textodenotaderodap"/>
    <w:uiPriority w:val="99"/>
    <w:semiHidden/>
    <w:rsid w:val="00724679"/>
  </w:style>
  <w:style w:type="character" w:styleId="Refdenotaderodap">
    <w:name w:val="footnote reference"/>
    <w:semiHidden/>
    <w:unhideWhenUsed/>
    <w:rsid w:val="00724679"/>
    <w:rPr>
      <w:vertAlign w:val="superscript"/>
    </w:rPr>
  </w:style>
  <w:style w:type="paragraph" w:customStyle="1" w:styleId="TF-orientador">
    <w:name w:val="TF-orientador"/>
    <w:basedOn w:val="TF-autor"/>
    <w:semiHidden/>
    <w:qFormat/>
    <w:rsid w:val="00B05485"/>
    <w:pPr>
      <w:spacing w:after="480"/>
    </w:pPr>
  </w:style>
  <w:style w:type="paragraph" w:customStyle="1" w:styleId="TF-avaliaoCABEALHO">
    <w:name w:val="TF-avaliação CABEÇALHO"/>
    <w:basedOn w:val="Normal"/>
    <w:semiHidden/>
    <w:rsid w:val="00377DA7"/>
    <w:pPr>
      <w:keepNext w:val="0"/>
      <w:keepLines w:val="0"/>
    </w:pPr>
  </w:style>
  <w:style w:type="paragraph" w:customStyle="1" w:styleId="TF-avaliaoTTULOTCC">
    <w:name w:val="TF-avaliação TÍTULO TCC"/>
    <w:basedOn w:val="Normal"/>
    <w:semiHidden/>
    <w:rsid w:val="00B00A13"/>
    <w:pPr>
      <w:keepNext w:val="0"/>
      <w:keepLines w:val="0"/>
      <w:spacing w:before="240"/>
      <w:ind w:left="1276" w:hanging="1276"/>
      <w:jc w:val="both"/>
    </w:pPr>
    <w:rPr>
      <w:caps/>
    </w:rPr>
  </w:style>
  <w:style w:type="paragraph" w:customStyle="1" w:styleId="TF-avaliaoTTULO1">
    <w:name w:val="TF-avaliação TÍTULO 1"/>
    <w:semiHidden/>
    <w:rsid w:val="00B00A13"/>
    <w:pPr>
      <w:numPr>
        <w:numId w:val="11"/>
      </w:numPr>
      <w:tabs>
        <w:tab w:val="left" w:pos="284"/>
      </w:tabs>
      <w:spacing w:before="240"/>
    </w:pPr>
    <w:rPr>
      <w:b/>
      <w:caps/>
      <w:noProof/>
      <w:sz w:val="24"/>
    </w:rPr>
  </w:style>
  <w:style w:type="paragraph" w:customStyle="1" w:styleId="TF-avaliaoTTULO2c">
    <w:name w:val="TF-avaliação TÍTULO 2c"/>
    <w:basedOn w:val="TF-avaliaoTTULO1"/>
    <w:semiHidden/>
    <w:rsid w:val="0007209B"/>
    <w:pPr>
      <w:numPr>
        <w:ilvl w:val="1"/>
      </w:numPr>
      <w:spacing w:before="400" w:after="100"/>
    </w:pPr>
    <w:rPr>
      <w:b w:val="0"/>
    </w:rPr>
  </w:style>
  <w:style w:type="paragraph" w:customStyle="1" w:styleId="TF-avaliaotexto">
    <w:name w:val="TF-avaliação texto"/>
    <w:basedOn w:val="TF-TEXTO"/>
    <w:semiHidden/>
    <w:qFormat/>
    <w:rsid w:val="00A045C4"/>
    <w:pPr>
      <w:ind w:firstLine="0"/>
    </w:pPr>
  </w:style>
  <w:style w:type="paragraph" w:customStyle="1" w:styleId="TF-avaliaoQUADRO">
    <w:name w:val="TF-avaliação QUADRO"/>
    <w:basedOn w:val="Normal"/>
    <w:semiHidden/>
    <w:rsid w:val="00B00A13"/>
    <w:pPr>
      <w:keepNext w:val="0"/>
      <w:keepLines w:val="0"/>
      <w:spacing w:before="60" w:after="60"/>
    </w:pPr>
    <w:rPr>
      <w:sz w:val="20"/>
    </w:rPr>
  </w:style>
  <w:style w:type="paragraph" w:customStyle="1" w:styleId="TF-AUTOR0">
    <w:name w:val="TF-AUTOR"/>
    <w:basedOn w:val="Normal"/>
    <w:rsid w:val="00DE6AFD"/>
    <w:pPr>
      <w:spacing w:before="120"/>
      <w:jc w:val="center"/>
    </w:pPr>
    <w:rPr>
      <w:color w:val="000000"/>
      <w:szCs w:val="20"/>
    </w:rPr>
  </w:style>
  <w:style w:type="paragraph" w:customStyle="1" w:styleId="TF-CDIGO-FONTE">
    <w:name w:val="TF-CÓDIGO-FONTE"/>
    <w:rsid w:val="001E682E"/>
    <w:pPr>
      <w:keepNext/>
      <w:keepLines/>
    </w:pPr>
    <w:rPr>
      <w:rFonts w:ascii="Courier" w:hAnsi="Courier"/>
      <w:lang w:val="en-US"/>
    </w:rPr>
  </w:style>
  <w:style w:type="paragraph" w:customStyle="1" w:styleId="TF-FONTE">
    <w:name w:val="TF-FONTE"/>
    <w:next w:val="Normal"/>
    <w:qFormat/>
    <w:rsid w:val="00B8578E"/>
    <w:pPr>
      <w:jc w:val="center"/>
    </w:pPr>
  </w:style>
  <w:style w:type="paragraph" w:customStyle="1" w:styleId="TF-xAvalITEM">
    <w:name w:val="TF-xAval ITEM"/>
    <w:basedOn w:val="Normal"/>
    <w:rsid w:val="00320BFA"/>
    <w:pPr>
      <w:keepNext w:val="0"/>
      <w:keepLines w:val="0"/>
      <w:numPr>
        <w:numId w:val="16"/>
      </w:numPr>
      <w:jc w:val="both"/>
    </w:pPr>
    <w:rPr>
      <w:sz w:val="18"/>
    </w:rPr>
  </w:style>
  <w:style w:type="paragraph" w:customStyle="1" w:styleId="TF-xAvalITEMDETALHE">
    <w:name w:val="TF-xAval ITEM DETALHE"/>
    <w:basedOn w:val="Normal"/>
    <w:rsid w:val="00320BFA"/>
    <w:pPr>
      <w:keepNext w:val="0"/>
      <w:keepLines w:val="0"/>
      <w:numPr>
        <w:ilvl w:val="1"/>
      </w:numPr>
      <w:ind w:left="353"/>
      <w:jc w:val="both"/>
    </w:pPr>
    <w:rPr>
      <w:sz w:val="18"/>
    </w:rPr>
  </w:style>
  <w:style w:type="paragraph" w:customStyle="1" w:styleId="TF-xAvalLINHA">
    <w:name w:val="TF-xAval LINHA"/>
    <w:basedOn w:val="Normal"/>
    <w:rsid w:val="00320BFA"/>
    <w:pPr>
      <w:keepNext w:val="0"/>
      <w:keepLines w:val="0"/>
      <w:tabs>
        <w:tab w:val="left" w:pos="1134"/>
        <w:tab w:val="left" w:leader="underscore" w:pos="9072"/>
      </w:tabs>
      <w:spacing w:before="180" w:after="60"/>
    </w:pPr>
    <w:rPr>
      <w:sz w:val="20"/>
    </w:rPr>
  </w:style>
  <w:style w:type="paragraph" w:customStyle="1" w:styleId="TF-xAvalTTULO">
    <w:name w:val="TF-xAval TÍTULO"/>
    <w:basedOn w:val="Normal"/>
    <w:rsid w:val="00320BFA"/>
    <w:pPr>
      <w:keepNext w:val="0"/>
      <w:keepLines w:val="0"/>
      <w:tabs>
        <w:tab w:val="left" w:pos="708"/>
      </w:tabs>
      <w:ind w:left="720" w:hanging="720"/>
      <w:jc w:val="center"/>
    </w:pPr>
    <w:rPr>
      <w:caps/>
      <w:noProof/>
      <w:szCs w:val="20"/>
    </w:rPr>
  </w:style>
  <w:style w:type="character" w:styleId="MenoPendente">
    <w:name w:val="Unresolved Mention"/>
    <w:uiPriority w:val="99"/>
    <w:semiHidden/>
    <w:unhideWhenUsed/>
    <w:rsid w:val="0065386E"/>
    <w:rPr>
      <w:color w:val="605E5C"/>
      <w:shd w:val="clear" w:color="auto" w:fill="E1DFDD"/>
    </w:rPr>
  </w:style>
  <w:style w:type="character" w:customStyle="1" w:styleId="ref">
    <w:name w:val="ref"/>
    <w:basedOn w:val="Fontepargpadro"/>
    <w:rsid w:val="00910DD8"/>
  </w:style>
  <w:style w:type="character" w:styleId="Forte">
    <w:name w:val="Strong"/>
    <w:uiPriority w:val="22"/>
    <w:qFormat/>
    <w:rsid w:val="007E46E7"/>
    <w:rPr>
      <w:b/>
      <w:bCs/>
    </w:rPr>
  </w:style>
  <w:style w:type="paragraph" w:styleId="Legenda">
    <w:name w:val="caption"/>
    <w:basedOn w:val="Normal"/>
    <w:next w:val="Normal"/>
    <w:uiPriority w:val="35"/>
    <w:qFormat/>
    <w:rsid w:val="00C14045"/>
    <w:pPr>
      <w:spacing w:after="200"/>
    </w:pPr>
    <w:rPr>
      <w:i/>
      <w:iCs/>
      <w:color w:val="44546A" w:themeColor="text2"/>
      <w:sz w:val="18"/>
      <w:szCs w:val="18"/>
    </w:rPr>
  </w:style>
  <w:style w:type="character" w:customStyle="1" w:styleId="Ttulo2Char">
    <w:name w:val="Título 2 Char"/>
    <w:aliases w:val="TF-TÍTULO 2 Char"/>
    <w:basedOn w:val="Fontepargpadro"/>
    <w:link w:val="Ttulo2"/>
    <w:rsid w:val="001F56FD"/>
    <w:rPr>
      <w:caps/>
      <w:color w:val="000000"/>
      <w:sz w:val="24"/>
    </w:rPr>
  </w:style>
  <w:style w:type="character" w:customStyle="1" w:styleId="Ttulo1Char">
    <w:name w:val="Título 1 Char"/>
    <w:aliases w:val="TF-TÍTULO 1 Char"/>
    <w:basedOn w:val="Fontepargpadro"/>
    <w:link w:val="Ttulo1"/>
    <w:rsid w:val="001F56FD"/>
    <w:rPr>
      <w:b/>
      <w:caps/>
      <w:sz w:val="24"/>
      <w:szCs w:val="24"/>
    </w:rPr>
  </w:style>
  <w:style w:type="character" w:customStyle="1" w:styleId="Ttulo3Char">
    <w:name w:val="Título 3 Char"/>
    <w:aliases w:val="TF-TÍTULO 3 Char"/>
    <w:basedOn w:val="Fontepargpadro"/>
    <w:link w:val="Ttulo3"/>
    <w:rsid w:val="001F56FD"/>
    <w:rPr>
      <w:color w:val="000000"/>
      <w:sz w:val="24"/>
    </w:rPr>
  </w:style>
  <w:style w:type="character" w:customStyle="1" w:styleId="Ttulo4Char">
    <w:name w:val="Título 4 Char"/>
    <w:aliases w:val="TF-TÍTULO 4 Char"/>
    <w:basedOn w:val="Fontepargpadro"/>
    <w:link w:val="Ttulo4"/>
    <w:rsid w:val="001F56FD"/>
    <w:rPr>
      <w:color w:val="000000"/>
      <w:sz w:val="24"/>
    </w:rPr>
  </w:style>
  <w:style w:type="character" w:customStyle="1" w:styleId="Ttulo5Char">
    <w:name w:val="Título 5 Char"/>
    <w:aliases w:val="TF-TÍTULO 5 Char"/>
    <w:basedOn w:val="Fontepargpadro"/>
    <w:link w:val="Ttulo5"/>
    <w:rsid w:val="001F56FD"/>
    <w:rPr>
      <w:color w:val="000000"/>
      <w:sz w:val="24"/>
    </w:rPr>
  </w:style>
  <w:style w:type="character" w:customStyle="1" w:styleId="Ttulo6Char">
    <w:name w:val="Título 6 Char"/>
    <w:basedOn w:val="Fontepargpadro"/>
    <w:link w:val="Ttulo6"/>
    <w:rsid w:val="001F56FD"/>
    <w:rPr>
      <w:noProof/>
      <w:color w:val="000000"/>
      <w:sz w:val="24"/>
    </w:rPr>
  </w:style>
  <w:style w:type="character" w:customStyle="1" w:styleId="Ttulo7Char">
    <w:name w:val="Título 7 Char"/>
    <w:basedOn w:val="Fontepargpadro"/>
    <w:link w:val="Ttulo7"/>
    <w:rsid w:val="001F56FD"/>
    <w:rPr>
      <w:rFonts w:ascii="Times" w:hAnsi="Times"/>
      <w:sz w:val="24"/>
    </w:rPr>
  </w:style>
  <w:style w:type="character" w:customStyle="1" w:styleId="Ttulo8Char">
    <w:name w:val="Título 8 Char"/>
    <w:basedOn w:val="Fontepargpadro"/>
    <w:link w:val="Ttulo8"/>
    <w:rsid w:val="001F56FD"/>
    <w:rPr>
      <w:rFonts w:ascii="Times" w:hAnsi="Times"/>
      <w:color w:val="000000"/>
      <w:sz w:val="24"/>
    </w:rPr>
  </w:style>
  <w:style w:type="character" w:customStyle="1" w:styleId="Ttulo9Char">
    <w:name w:val="Título 9 Char"/>
    <w:basedOn w:val="Fontepargpadro"/>
    <w:link w:val="Ttulo9"/>
    <w:rsid w:val="001F56FD"/>
    <w:rPr>
      <w:b/>
      <w:color w:val="000000"/>
      <w:sz w:val="24"/>
    </w:rPr>
  </w:style>
  <w:style w:type="character" w:customStyle="1" w:styleId="TtuloChar">
    <w:name w:val="Título Char"/>
    <w:basedOn w:val="Fontepargpadro"/>
    <w:link w:val="Ttulo"/>
    <w:rsid w:val="001F56FD"/>
    <w:rPr>
      <w:rFonts w:ascii="Arial" w:hAnsi="Arial" w:cs="Arial"/>
      <w:b/>
      <w:bCs/>
      <w:kern w:val="28"/>
      <w:sz w:val="32"/>
      <w:szCs w:val="32"/>
    </w:rPr>
  </w:style>
  <w:style w:type="paragraph" w:styleId="Textodenotadefim">
    <w:name w:val="endnote text"/>
    <w:basedOn w:val="Normal"/>
    <w:link w:val="TextodenotadefimChar"/>
    <w:uiPriority w:val="99"/>
    <w:semiHidden/>
    <w:unhideWhenUsed/>
    <w:rsid w:val="001F56FD"/>
    <w:rPr>
      <w:sz w:val="20"/>
      <w:szCs w:val="20"/>
    </w:rPr>
  </w:style>
  <w:style w:type="character" w:customStyle="1" w:styleId="TextodenotadefimChar">
    <w:name w:val="Texto de nota de fim Char"/>
    <w:basedOn w:val="Fontepargpadro"/>
    <w:link w:val="Textodenotadefim"/>
    <w:uiPriority w:val="99"/>
    <w:semiHidden/>
    <w:rsid w:val="001F56FD"/>
  </w:style>
  <w:style w:type="character" w:styleId="Refdenotadefim">
    <w:name w:val="endnote reference"/>
    <w:basedOn w:val="Fontepargpadro"/>
    <w:uiPriority w:val="99"/>
    <w:semiHidden/>
    <w:unhideWhenUsed/>
    <w:rsid w:val="001F56FD"/>
    <w:rPr>
      <w:vertAlign w:val="superscript"/>
    </w:rPr>
  </w:style>
  <w:style w:type="character" w:styleId="HiperlinkVisitado">
    <w:name w:val="FollowedHyperlink"/>
    <w:basedOn w:val="Fontepargpadro"/>
    <w:uiPriority w:val="99"/>
    <w:semiHidden/>
    <w:unhideWhenUsed/>
    <w:rsid w:val="001F56F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9812">
      <w:bodyDiv w:val="1"/>
      <w:marLeft w:val="0"/>
      <w:marRight w:val="0"/>
      <w:marTop w:val="0"/>
      <w:marBottom w:val="0"/>
      <w:divBdr>
        <w:top w:val="none" w:sz="0" w:space="0" w:color="auto"/>
        <w:left w:val="none" w:sz="0" w:space="0" w:color="auto"/>
        <w:bottom w:val="none" w:sz="0" w:space="0" w:color="auto"/>
        <w:right w:val="none" w:sz="0" w:space="0" w:color="auto"/>
      </w:divBdr>
    </w:div>
    <w:div w:id="540362162">
      <w:bodyDiv w:val="1"/>
      <w:marLeft w:val="0"/>
      <w:marRight w:val="0"/>
      <w:marTop w:val="0"/>
      <w:marBottom w:val="0"/>
      <w:divBdr>
        <w:top w:val="none" w:sz="0" w:space="0" w:color="auto"/>
        <w:left w:val="none" w:sz="0" w:space="0" w:color="auto"/>
        <w:bottom w:val="none" w:sz="0" w:space="0" w:color="auto"/>
        <w:right w:val="none" w:sz="0" w:space="0" w:color="auto"/>
      </w:divBdr>
    </w:div>
    <w:div w:id="1010986455">
      <w:bodyDiv w:val="1"/>
      <w:marLeft w:val="0"/>
      <w:marRight w:val="0"/>
      <w:marTop w:val="0"/>
      <w:marBottom w:val="0"/>
      <w:divBdr>
        <w:top w:val="none" w:sz="0" w:space="0" w:color="auto"/>
        <w:left w:val="none" w:sz="0" w:space="0" w:color="auto"/>
        <w:bottom w:val="none" w:sz="0" w:space="0" w:color="auto"/>
        <w:right w:val="none" w:sz="0" w:space="0" w:color="auto"/>
      </w:divBdr>
    </w:div>
    <w:div w:id="1214266550">
      <w:bodyDiv w:val="1"/>
      <w:marLeft w:val="0"/>
      <w:marRight w:val="0"/>
      <w:marTop w:val="0"/>
      <w:marBottom w:val="0"/>
      <w:divBdr>
        <w:top w:val="none" w:sz="0" w:space="0" w:color="auto"/>
        <w:left w:val="none" w:sz="0" w:space="0" w:color="auto"/>
        <w:bottom w:val="none" w:sz="0" w:space="0" w:color="auto"/>
        <w:right w:val="none" w:sz="0" w:space="0" w:color="auto"/>
      </w:divBdr>
    </w:div>
    <w:div w:id="1265117110">
      <w:bodyDiv w:val="1"/>
      <w:marLeft w:val="0"/>
      <w:marRight w:val="0"/>
      <w:marTop w:val="0"/>
      <w:marBottom w:val="0"/>
      <w:divBdr>
        <w:top w:val="none" w:sz="0" w:space="0" w:color="auto"/>
        <w:left w:val="none" w:sz="0" w:space="0" w:color="auto"/>
        <w:bottom w:val="none" w:sz="0" w:space="0" w:color="auto"/>
        <w:right w:val="none" w:sz="0" w:space="0" w:color="auto"/>
      </w:divBdr>
    </w:div>
    <w:div w:id="1471047085">
      <w:bodyDiv w:val="1"/>
      <w:marLeft w:val="0"/>
      <w:marRight w:val="0"/>
      <w:marTop w:val="0"/>
      <w:marBottom w:val="0"/>
      <w:divBdr>
        <w:top w:val="none" w:sz="0" w:space="0" w:color="auto"/>
        <w:left w:val="none" w:sz="0" w:space="0" w:color="auto"/>
        <w:bottom w:val="none" w:sz="0" w:space="0" w:color="auto"/>
        <w:right w:val="none" w:sz="0" w:space="0" w:color="auto"/>
      </w:divBdr>
    </w:div>
    <w:div w:id="1649554202">
      <w:bodyDiv w:val="1"/>
      <w:marLeft w:val="0"/>
      <w:marRight w:val="0"/>
      <w:marTop w:val="0"/>
      <w:marBottom w:val="0"/>
      <w:divBdr>
        <w:top w:val="none" w:sz="0" w:space="0" w:color="auto"/>
        <w:left w:val="none" w:sz="0" w:space="0" w:color="auto"/>
        <w:bottom w:val="none" w:sz="0" w:space="0" w:color="auto"/>
        <w:right w:val="none" w:sz="0" w:space="0" w:color="auto"/>
      </w:divBdr>
      <w:divsChild>
        <w:div w:id="1499926430">
          <w:marLeft w:val="291"/>
          <w:marRight w:val="0"/>
          <w:marTop w:val="0"/>
          <w:marBottom w:val="0"/>
          <w:divBdr>
            <w:top w:val="none" w:sz="0" w:space="0" w:color="auto"/>
            <w:left w:val="none" w:sz="0" w:space="0" w:color="auto"/>
            <w:bottom w:val="none" w:sz="0" w:space="0" w:color="auto"/>
            <w:right w:val="none" w:sz="0" w:space="0" w:color="auto"/>
          </w:divBdr>
          <w:divsChild>
            <w:div w:id="210963953">
              <w:marLeft w:val="-93"/>
              <w:marRight w:val="0"/>
              <w:marTop w:val="0"/>
              <w:marBottom w:val="0"/>
              <w:divBdr>
                <w:top w:val="none" w:sz="0" w:space="0" w:color="auto"/>
                <w:left w:val="none" w:sz="0" w:space="0" w:color="auto"/>
                <w:bottom w:val="none" w:sz="0" w:space="0" w:color="auto"/>
                <w:right w:val="none" w:sz="0" w:space="0" w:color="auto"/>
              </w:divBdr>
            </w:div>
          </w:divsChild>
        </w:div>
        <w:div w:id="738749513">
          <w:marLeft w:val="291"/>
          <w:marRight w:val="0"/>
          <w:marTop w:val="0"/>
          <w:marBottom w:val="0"/>
          <w:divBdr>
            <w:top w:val="none" w:sz="0" w:space="0" w:color="auto"/>
            <w:left w:val="none" w:sz="0" w:space="0" w:color="auto"/>
            <w:bottom w:val="none" w:sz="0" w:space="0" w:color="auto"/>
            <w:right w:val="none" w:sz="0" w:space="0" w:color="auto"/>
          </w:divBdr>
          <w:divsChild>
            <w:div w:id="1338851247">
              <w:marLeft w:val="0"/>
              <w:marRight w:val="0"/>
              <w:marTop w:val="0"/>
              <w:marBottom w:val="0"/>
              <w:divBdr>
                <w:top w:val="none" w:sz="0" w:space="0" w:color="auto"/>
                <w:left w:val="none" w:sz="0" w:space="0" w:color="auto"/>
                <w:bottom w:val="none" w:sz="0" w:space="0" w:color="auto"/>
                <w:right w:val="none" w:sz="0" w:space="0" w:color="auto"/>
              </w:divBdr>
              <w:divsChild>
                <w:div w:id="506755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094479">
      <w:bodyDiv w:val="1"/>
      <w:marLeft w:val="0"/>
      <w:marRight w:val="0"/>
      <w:marTop w:val="0"/>
      <w:marBottom w:val="0"/>
      <w:divBdr>
        <w:top w:val="none" w:sz="0" w:space="0" w:color="auto"/>
        <w:left w:val="none" w:sz="0" w:space="0" w:color="auto"/>
        <w:bottom w:val="none" w:sz="0" w:space="0" w:color="auto"/>
        <w:right w:val="none" w:sz="0" w:space="0" w:color="auto"/>
      </w:divBdr>
      <w:divsChild>
        <w:div w:id="59253282">
          <w:marLeft w:val="0"/>
          <w:marRight w:val="0"/>
          <w:marTop w:val="0"/>
          <w:marBottom w:val="0"/>
          <w:divBdr>
            <w:top w:val="none" w:sz="0" w:space="0" w:color="auto"/>
            <w:left w:val="none" w:sz="0" w:space="0" w:color="auto"/>
            <w:bottom w:val="none" w:sz="0" w:space="0" w:color="auto"/>
            <w:right w:val="none" w:sz="0" w:space="0" w:color="auto"/>
          </w:divBdr>
        </w:div>
        <w:div w:id="520322842">
          <w:marLeft w:val="0"/>
          <w:marRight w:val="0"/>
          <w:marTop w:val="0"/>
          <w:marBottom w:val="0"/>
          <w:divBdr>
            <w:top w:val="none" w:sz="0" w:space="0" w:color="auto"/>
            <w:left w:val="none" w:sz="0" w:space="0" w:color="auto"/>
            <w:bottom w:val="none" w:sz="0" w:space="0" w:color="auto"/>
            <w:right w:val="none" w:sz="0" w:space="0" w:color="auto"/>
          </w:divBdr>
        </w:div>
        <w:div w:id="677345118">
          <w:marLeft w:val="0"/>
          <w:marRight w:val="0"/>
          <w:marTop w:val="0"/>
          <w:marBottom w:val="0"/>
          <w:divBdr>
            <w:top w:val="none" w:sz="0" w:space="0" w:color="auto"/>
            <w:left w:val="none" w:sz="0" w:space="0" w:color="auto"/>
            <w:bottom w:val="none" w:sz="0" w:space="0" w:color="auto"/>
            <w:right w:val="none" w:sz="0" w:space="0" w:color="auto"/>
          </w:divBdr>
        </w:div>
        <w:div w:id="973215282">
          <w:marLeft w:val="0"/>
          <w:marRight w:val="0"/>
          <w:marTop w:val="0"/>
          <w:marBottom w:val="0"/>
          <w:divBdr>
            <w:top w:val="none" w:sz="0" w:space="0" w:color="auto"/>
            <w:left w:val="none" w:sz="0" w:space="0" w:color="auto"/>
            <w:bottom w:val="none" w:sz="0" w:space="0" w:color="auto"/>
            <w:right w:val="none" w:sz="0" w:space="0" w:color="auto"/>
          </w:divBdr>
        </w:div>
        <w:div w:id="1013335413">
          <w:marLeft w:val="0"/>
          <w:marRight w:val="0"/>
          <w:marTop w:val="0"/>
          <w:marBottom w:val="0"/>
          <w:divBdr>
            <w:top w:val="none" w:sz="0" w:space="0" w:color="auto"/>
            <w:left w:val="none" w:sz="0" w:space="0" w:color="auto"/>
            <w:bottom w:val="none" w:sz="0" w:space="0" w:color="auto"/>
            <w:right w:val="none" w:sz="0" w:space="0" w:color="auto"/>
          </w:divBdr>
        </w:div>
        <w:div w:id="1041637715">
          <w:marLeft w:val="0"/>
          <w:marRight w:val="0"/>
          <w:marTop w:val="0"/>
          <w:marBottom w:val="0"/>
          <w:divBdr>
            <w:top w:val="none" w:sz="0" w:space="0" w:color="auto"/>
            <w:left w:val="none" w:sz="0" w:space="0" w:color="auto"/>
            <w:bottom w:val="none" w:sz="0" w:space="0" w:color="auto"/>
            <w:right w:val="none" w:sz="0" w:space="0" w:color="auto"/>
          </w:divBdr>
        </w:div>
        <w:div w:id="1178230836">
          <w:marLeft w:val="0"/>
          <w:marRight w:val="0"/>
          <w:marTop w:val="0"/>
          <w:marBottom w:val="0"/>
          <w:divBdr>
            <w:top w:val="none" w:sz="0" w:space="0" w:color="auto"/>
            <w:left w:val="none" w:sz="0" w:space="0" w:color="auto"/>
            <w:bottom w:val="none" w:sz="0" w:space="0" w:color="auto"/>
            <w:right w:val="none" w:sz="0" w:space="0" w:color="auto"/>
          </w:divBdr>
        </w:div>
        <w:div w:id="1412852608">
          <w:marLeft w:val="0"/>
          <w:marRight w:val="0"/>
          <w:marTop w:val="0"/>
          <w:marBottom w:val="0"/>
          <w:divBdr>
            <w:top w:val="none" w:sz="0" w:space="0" w:color="auto"/>
            <w:left w:val="none" w:sz="0" w:space="0" w:color="auto"/>
            <w:bottom w:val="none" w:sz="0" w:space="0" w:color="auto"/>
            <w:right w:val="none" w:sz="0" w:space="0" w:color="auto"/>
          </w:divBdr>
        </w:div>
        <w:div w:id="1965576159">
          <w:marLeft w:val="0"/>
          <w:marRight w:val="0"/>
          <w:marTop w:val="0"/>
          <w:marBottom w:val="0"/>
          <w:divBdr>
            <w:top w:val="none" w:sz="0" w:space="0" w:color="auto"/>
            <w:left w:val="none" w:sz="0" w:space="0" w:color="auto"/>
            <w:bottom w:val="none" w:sz="0" w:space="0" w:color="auto"/>
            <w:right w:val="none" w:sz="0" w:space="0" w:color="auto"/>
          </w:divBdr>
        </w:div>
        <w:div w:id="2005891373">
          <w:marLeft w:val="0"/>
          <w:marRight w:val="0"/>
          <w:marTop w:val="0"/>
          <w:marBottom w:val="0"/>
          <w:divBdr>
            <w:top w:val="none" w:sz="0" w:space="0" w:color="auto"/>
            <w:left w:val="none" w:sz="0" w:space="0" w:color="auto"/>
            <w:bottom w:val="none" w:sz="0" w:space="0" w:color="auto"/>
            <w:right w:val="none" w:sz="0" w:space="0" w:color="auto"/>
          </w:divBdr>
        </w:div>
        <w:div w:id="206001253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microsoft.com/office/2011/relationships/people" Target="people.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 StyleName=""/>
</file>

<file path=customXml/item2.xml><?xml version="1.0" encoding="utf-8"?>
<p:properties xmlns:p="http://schemas.microsoft.com/office/2006/metadata/properties" xmlns:xsi="http://www.w3.org/2001/XMLSchema-instance" xmlns:pc="http://schemas.microsoft.com/office/infopath/2007/PartnerControls">
  <documentManagement>
    <Has_Teacher_Only_SectionGroup xmlns="f8440490-6d1a-488a-8abf-48b89d0123a0" xsi:nil="true"/>
    <NotebookType xmlns="f8440490-6d1a-488a-8abf-48b89d0123a0" xsi:nil="true"/>
    <DefaultSectionNames xmlns="f8440490-6d1a-488a-8abf-48b89d0123a0" xsi:nil="true"/>
    <Self_Registration_Enabled xmlns="f8440490-6d1a-488a-8abf-48b89d0123a0" xsi:nil="true"/>
    <FolderType xmlns="f8440490-6d1a-488a-8abf-48b89d0123a0" xsi:nil="true"/>
    <AppVersion xmlns="f8440490-6d1a-488a-8abf-48b89d0123a0" xsi:nil="true"/>
    <TeamsChannelId xmlns="f8440490-6d1a-488a-8abf-48b89d0123a0" xsi:nil="true"/>
    <IsNotebookLocked xmlns="f8440490-6d1a-488a-8abf-48b89d0123a0" xsi:nil="true"/>
    <Students xmlns="f8440490-6d1a-488a-8abf-48b89d0123a0">
      <UserInfo>
        <DisplayName/>
        <AccountId xsi:nil="true"/>
        <AccountType/>
      </UserInfo>
    </Students>
    <Templates xmlns="f8440490-6d1a-488a-8abf-48b89d0123a0" xsi:nil="true"/>
    <CultureName xmlns="f8440490-6d1a-488a-8abf-48b89d0123a0" xsi:nil="true"/>
    <Invited_Students xmlns="f8440490-6d1a-488a-8abf-48b89d0123a0" xsi:nil="true"/>
    <Owner xmlns="f8440490-6d1a-488a-8abf-48b89d0123a0">
      <UserInfo>
        <DisplayName/>
        <AccountId xsi:nil="true"/>
        <AccountType/>
      </UserInfo>
    </Owner>
    <Teachers xmlns="f8440490-6d1a-488a-8abf-48b89d0123a0">
      <UserInfo>
        <DisplayName/>
        <AccountId xsi:nil="true"/>
        <AccountType/>
      </UserInfo>
    </Teachers>
    <Student_Groups xmlns="f8440490-6d1a-488a-8abf-48b89d0123a0">
      <UserInfo>
        <DisplayName/>
        <AccountId xsi:nil="true"/>
        <AccountType/>
      </UserInfo>
    </Student_Groups>
    <Invited_Teachers xmlns="f8440490-6d1a-488a-8abf-48b89d0123a0" xsi:nil="true"/>
    <Is_Collaboration_Space_Locked xmlns="f8440490-6d1a-488a-8abf-48b89d0123a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F13453D0801D5E45B1745A09551F1C32" ma:contentTypeVersion="28" ma:contentTypeDescription="Crie um novo documento." ma:contentTypeScope="" ma:versionID="fa9ef3803bb4ef638f344296fd7d9170">
  <xsd:schema xmlns:xsd="http://www.w3.org/2001/XMLSchema" xmlns:xs="http://www.w3.org/2001/XMLSchema" xmlns:p="http://schemas.microsoft.com/office/2006/metadata/properties" xmlns:ns3="f8440490-6d1a-488a-8abf-48b89d0123a0" xmlns:ns4="22206413-f776-4b11-bcb2-0b935dc83731" targetNamespace="http://schemas.microsoft.com/office/2006/metadata/properties" ma:root="true" ma:fieldsID="5a7e583b53460e8ff4480ccd12c418cb" ns3:_="" ns4:_="">
    <xsd:import namespace="f8440490-6d1a-488a-8abf-48b89d0123a0"/>
    <xsd:import namespace="22206413-f776-4b11-bcb2-0b935dc83731"/>
    <xsd:element name="properties">
      <xsd:complexType>
        <xsd:sequence>
          <xsd:element name="documentManagement">
            <xsd:complexType>
              <xsd:all>
                <xsd:element ref="ns3:NotebookType" minOccurs="0"/>
                <xsd:element ref="ns3:FolderType" minOccurs="0"/>
                <xsd:element ref="ns3:Owner" minOccurs="0"/>
                <xsd:element ref="ns3:DefaultSectionNames" minOccurs="0"/>
                <xsd:element ref="ns3:Templates" minOccurs="0"/>
                <xsd:element ref="ns3:CultureName" minOccurs="0"/>
                <xsd:element ref="ns3:AppVersion" minOccurs="0"/>
                <xsd:element ref="ns3:Teachers" minOccurs="0"/>
                <xsd:element ref="ns3:Students" minOccurs="0"/>
                <xsd:element ref="ns3:Student_Group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4:SharedWithUsers" minOccurs="0"/>
                <xsd:element ref="ns4:SharedWithDetails" minOccurs="0"/>
                <xsd:element ref="ns4:SharingHintHash" minOccurs="0"/>
                <xsd:element ref="ns3:MediaServiceMetadata" minOccurs="0"/>
                <xsd:element ref="ns3:MediaServiceFastMetadata" minOccurs="0"/>
                <xsd:element ref="ns3:MediaServiceDateTaken" minOccurs="0"/>
                <xsd:element ref="ns3:MediaServiceAutoTags" minOccurs="0"/>
                <xsd:element ref="ns3:MediaServiceOCR" minOccurs="0"/>
                <xsd:element ref="ns3:MediaServiceLocation" minOccurs="0"/>
                <xsd:element ref="ns3:TeamsChannelId" minOccurs="0"/>
                <xsd:element ref="ns3:IsNotebookLocked" minOccurs="0"/>
                <xsd:element ref="ns3:MediaServiceEventHashCode" minOccurs="0"/>
                <xsd:element ref="ns3: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440490-6d1a-488a-8abf-48b89d0123a0"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Owner" ma:index="10"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efaultSectionNames" ma:index="11" nillable="true" ma:displayName="Default Section Names" ma:internalName="DefaultSectionNames">
      <xsd:simpleType>
        <xsd:restriction base="dms:Note">
          <xsd:maxLength value="255"/>
        </xsd:restriction>
      </xsd:simpleType>
    </xsd:element>
    <xsd:element name="Templates" ma:index="12" nillable="true" ma:displayName="Templates" ma:internalName="Templates">
      <xsd:simpleType>
        <xsd:restriction base="dms:Note">
          <xsd:maxLength value="255"/>
        </xsd:restriction>
      </xsd:simpleType>
    </xsd:element>
    <xsd:element name="CultureName" ma:index="13" nillable="true" ma:displayName="Culture Name" ma:internalName="CultureName">
      <xsd:simpleType>
        <xsd:restriction base="dms:Text"/>
      </xsd:simpleType>
    </xsd:element>
    <xsd:element name="AppVersion" ma:index="14" nillable="true" ma:displayName="App Version" ma:internalName="AppVersion">
      <xsd:simpleType>
        <xsd:restriction base="dms:Text"/>
      </xsd:simpleType>
    </xsd:element>
    <xsd:element name="Teachers" ma:index="15"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6"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7"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Invited_Teachers" ma:index="18" nillable="true" ma:displayName="Invited Teachers" ma:internalName="Invited_Teachers">
      <xsd:simpleType>
        <xsd:restriction base="dms:Note">
          <xsd:maxLength value="255"/>
        </xsd:restriction>
      </xsd:simpleType>
    </xsd:element>
    <xsd:element name="Invited_Students" ma:index="19" nillable="true" ma:displayName="Invited Students" ma:internalName="Invited_Students">
      <xsd:simpleType>
        <xsd:restriction base="dms:Note">
          <xsd:maxLength value="255"/>
        </xsd:restriction>
      </xsd:simpleType>
    </xsd:element>
    <xsd:element name="Self_Registration_Enabled" ma:index="20" nillable="true" ma:displayName="Self Registration Enabled" ma:internalName="Self_Registration_Enabled">
      <xsd:simpleType>
        <xsd:restriction base="dms:Boolean"/>
      </xsd:simpleType>
    </xsd:element>
    <xsd:element name="Has_Teacher_Only_SectionGroup" ma:index="21" nillable="true" ma:displayName="Has Teacher Only SectionGroup" ma:internalName="Has_Teacher_Only_SectionGroup">
      <xsd:simpleType>
        <xsd:restriction base="dms:Boolean"/>
      </xsd:simpleType>
    </xsd:element>
    <xsd:element name="Is_Collaboration_Space_Locked" ma:index="22" nillable="true" ma:displayName="Is Collaboration Space Locked" ma:internalName="Is_Collaboration_Space_Locked">
      <xsd:simpleType>
        <xsd:restriction base="dms:Boolean"/>
      </xsd:simpleType>
    </xsd:element>
    <xsd:element name="MediaServiceMetadata" ma:index="26" nillable="true" ma:displayName="MediaServiceMetadata" ma:description="" ma:hidden="true" ma:internalName="MediaServiceMetadata" ma:readOnly="true">
      <xsd:simpleType>
        <xsd:restriction base="dms:Note"/>
      </xsd:simpleType>
    </xsd:element>
    <xsd:element name="MediaServiceFastMetadata" ma:index="27" nillable="true" ma:displayName="MediaServiceFastMetadata" ma:description="" ma:hidden="true" ma:internalName="MediaServiceFastMetadata" ma:readOnly="true">
      <xsd:simpleType>
        <xsd:restriction base="dms:Note"/>
      </xsd:simpleType>
    </xsd:element>
    <xsd:element name="MediaServiceDateTaken" ma:index="28" nillable="true" ma:displayName="MediaServiceDateTaken" ma:description="" ma:hidden="true" ma:internalName="MediaServiceDateTaken" ma:readOnly="true">
      <xsd:simpleType>
        <xsd:restriction base="dms:Text"/>
      </xsd:simpleType>
    </xsd:element>
    <xsd:element name="MediaServiceAutoTags" ma:index="29" nillable="true" ma:displayName="MediaServiceAutoTags" ma:description="" ma:internalName="MediaServiceAutoTags" ma:readOnly="true">
      <xsd:simpleType>
        <xsd:restriction base="dms:Text"/>
      </xsd:simpleType>
    </xsd:element>
    <xsd:element name="MediaServiceOCR" ma:index="30" nillable="true" ma:displayName="MediaServiceOCR" ma:internalName="MediaServiceOCR" ma:readOnly="true">
      <xsd:simpleType>
        <xsd:restriction base="dms:Note">
          <xsd:maxLength value="255"/>
        </xsd:restriction>
      </xsd:simpleType>
    </xsd:element>
    <xsd:element name="MediaServiceLocation" ma:index="31" nillable="true" ma:displayName="MediaServiceLocation" ma:internalName="MediaServiceLocation" ma:readOnly="true">
      <xsd:simpleType>
        <xsd:restriction base="dms:Text"/>
      </xsd:simpleType>
    </xsd:element>
    <xsd:element name="TeamsChannelId" ma:index="32" nillable="true" ma:displayName="Teams Channel Id" ma:internalName="TeamsChannelId">
      <xsd:simpleType>
        <xsd:restriction base="dms:Text"/>
      </xsd:simpleType>
    </xsd:element>
    <xsd:element name="IsNotebookLocked" ma:index="33" nillable="true" ma:displayName="Is Notebook Locked" ma:internalName="IsNotebookLocked">
      <xsd:simpleType>
        <xsd:restriction base="dms:Boolean"/>
      </xsd:simpleType>
    </xsd:element>
    <xsd:element name="MediaServiceEventHashCode" ma:index="34" nillable="true" ma:displayName="MediaServiceEventHashCode" ma:hidden="true" ma:internalName="MediaServiceEventHashCode" ma:readOnly="true">
      <xsd:simpleType>
        <xsd:restriction base="dms:Text"/>
      </xsd:simpleType>
    </xsd:element>
    <xsd:element name="MediaServiceGenerationTime" ma:index="35"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2206413-f776-4b11-bcb2-0b935dc83731" elementFormDefault="qualified">
    <xsd:import namespace="http://schemas.microsoft.com/office/2006/documentManagement/types"/>
    <xsd:import namespace="http://schemas.microsoft.com/office/infopath/2007/PartnerControls"/>
    <xsd:element name="SharedWithUsers" ma:index="23" nillable="true" ma:displayName="Compartilhado com"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4" nillable="true" ma:displayName="Detalhes de Compartilhado Com" ma:description="" ma:internalName="SharedWithDetails" ma:readOnly="true">
      <xsd:simpleType>
        <xsd:restriction base="dms:Note">
          <xsd:maxLength value="255"/>
        </xsd:restriction>
      </xsd:simpleType>
    </xsd:element>
    <xsd:element name="SharingHintHash" ma:index="25" nillable="true" ma:displayName="Hash de Dica de Compartilhamento" ma:descriptio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E5711AF-35D7-438D-9AAA-4B2278DAC27F}">
  <ds:schemaRefs>
    <ds:schemaRef ds:uri="http://schemas.openxmlformats.org/officeDocument/2006/bibliography"/>
  </ds:schemaRefs>
</ds:datastoreItem>
</file>

<file path=customXml/itemProps2.xml><?xml version="1.0" encoding="utf-8"?>
<ds:datastoreItem xmlns:ds="http://schemas.openxmlformats.org/officeDocument/2006/customXml" ds:itemID="{F72CAF51-4C4B-4D6B-B6E3-64C6CFA182EF}">
  <ds:schemaRefs>
    <ds:schemaRef ds:uri="http://schemas.microsoft.com/office/2006/metadata/properties"/>
    <ds:schemaRef ds:uri="http://schemas.microsoft.com/office/infopath/2007/PartnerControls"/>
    <ds:schemaRef ds:uri="f8440490-6d1a-488a-8abf-48b89d0123a0"/>
  </ds:schemaRefs>
</ds:datastoreItem>
</file>

<file path=customXml/itemProps3.xml><?xml version="1.0" encoding="utf-8"?>
<ds:datastoreItem xmlns:ds="http://schemas.openxmlformats.org/officeDocument/2006/customXml" ds:itemID="{B509BA13-A767-465E-8B68-C3C034C035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440490-6d1a-488a-8abf-48b89d0123a0"/>
    <ds:schemaRef ds:uri="22206413-f776-4b11-bcb2-0b935dc837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D6001B7-DA9F-4B65-BC19-CF31DE11455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9752</TotalTime>
  <Pages>17</Pages>
  <Words>6539</Words>
  <Characters>35312</Characters>
  <Application>Microsoft Office Word</Application>
  <DocSecurity>0</DocSecurity>
  <Lines>294</Lines>
  <Paragraphs>83</Paragraphs>
  <ScaleCrop>false</ScaleCrop>
  <HeadingPairs>
    <vt:vector size="2" baseType="variant">
      <vt:variant>
        <vt:lpstr>Título</vt:lpstr>
      </vt:variant>
      <vt:variant>
        <vt:i4>1</vt:i4>
      </vt:variant>
    </vt:vector>
  </HeadingPairs>
  <TitlesOfParts>
    <vt:vector size="1" baseType="lpstr">
      <vt:lpstr>UNIVERSIDADE REGIONAL DE BLUMENAU</vt:lpstr>
    </vt:vector>
  </TitlesOfParts>
  <Company>Universidade Regional de Blumenau (FURB)</Company>
  <LinksUpToDate>false</LinksUpToDate>
  <CharactersWithSpaces>41768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UNIVERSIDADE REGIONAL DE BLUMENAU</dc:title>
  <dc:subject/>
  <dc:creator>roque</dc:creator>
  <cp:keywords/>
  <dc:description/>
  <cp:lastModifiedBy>Dalton Solano dos Reis</cp:lastModifiedBy>
  <cp:revision>48</cp:revision>
  <cp:lastPrinted>2022-06-24T15:44:00Z</cp:lastPrinted>
  <dcterms:created xsi:type="dcterms:W3CDTF">2022-06-24T13:02:00Z</dcterms:created>
  <dcterms:modified xsi:type="dcterms:W3CDTF">2023-07-06T21:23:00Z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0x010100F13453D0801D5E45B1745A09551F1C32</vt:lpwstr>
  </property>
</Properties>
</file>