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>Gabriel Kresin</w:t>
      </w:r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>Ícaro Yuri Rohde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400EBF10" w14:textId="3F784A2C" w:rsidR="008E56DA" w:rsidRDefault="008E56DA" w:rsidP="003D398C">
      <w:pPr>
        <w:pStyle w:val="TF-TEXTO"/>
      </w:pPr>
      <w:r>
        <w:t xml:space="preserve">Um dos maiores desafios para os membros da comunidade de </w:t>
      </w:r>
      <w:r w:rsidRPr="00503EA2">
        <w:rPr>
          <w:i/>
          <w:iCs/>
        </w:rPr>
        <w:t>Role-</w:t>
      </w:r>
      <w:r w:rsidR="009F3033" w:rsidRPr="00503EA2">
        <w:rPr>
          <w:i/>
          <w:iCs/>
        </w:rPr>
        <w:t>P</w:t>
      </w:r>
      <w:r w:rsidRPr="00503EA2">
        <w:rPr>
          <w:i/>
          <w:iCs/>
        </w:rPr>
        <w:t>laying Game</w:t>
      </w:r>
      <w:r>
        <w:t xml:space="preserve"> (RPG)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Pr="008E56DA">
        <w:t>Além disso, a falta de diversidade dentro da comunidade de RPG também é uma questão a ser enfrentada. Ainda há muitos jogadores homens e brancos, o que acaba excluindo outras minorias e dificultando a inclusão de novos jogadores em um ambiente acolhedor.</w:t>
      </w:r>
    </w:p>
    <w:p w14:paraId="724445E7" w14:textId="55712816" w:rsidR="00184103" w:rsidRDefault="00184103" w:rsidP="00184103">
      <w:pPr>
        <w:pStyle w:val="TF-TEXTO"/>
      </w:pPr>
      <w:r>
        <w:t xml:space="preserve">RPG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r w:rsidRPr="00F70FFA">
        <w:rPr>
          <w:i/>
          <w:iCs/>
        </w:rPr>
        <w:t>Dungeon Master</w:t>
      </w:r>
      <w:r>
        <w:t xml:space="preserve"> (DM) ou narrador. O DM é responsável por criar e conduzir a história, definir os desafios que os jogadores terão que enfrentar, além de interpretar personagens não jogáveis</w:t>
      </w:r>
      <w:r w:rsidR="00F70FFA">
        <w:t xml:space="preserve"> ou </w:t>
      </w:r>
      <w:r w:rsidR="00F70FFA" w:rsidRPr="00F70FFA">
        <w:rPr>
          <w:i/>
          <w:iCs/>
        </w:rPr>
        <w:t>Not Playable Characters</w:t>
      </w:r>
      <w:r>
        <w:t xml:space="preserve"> (NPCs) e dar vida ao mundo imaginário do jogo. Os jogadores, por sua vez, escolhem um personagem que irão interpretar e desenvolver ao longo da história. Eles criam a história de fundo de seus personagens, incluindo personalidade, habilidades, fraquezas e objetivos pessoais. Cada personagem tem suas próprias habilidades, que podem ser físicas, mágicas ou mentais, e que podem ser utilizadas durante a </w:t>
      </w:r>
      <w:r w:rsidR="003D2BDE">
        <w:t>jornada</w:t>
      </w:r>
      <w:r>
        <w:t xml:space="preserve"> para superar desafios e obstáculos.</w:t>
      </w:r>
    </w:p>
    <w:p w14:paraId="7F6BB700" w14:textId="46842BFD" w:rsidR="008B76E0" w:rsidRDefault="00B20EC9" w:rsidP="00EE7B56">
      <w:pPr>
        <w:pStyle w:val="TF-TEXTO"/>
      </w:pPr>
      <w:r>
        <w:t>Nesse contexto, a solução apresentada neste trabalho trata-se de um sistema para reunir pessoas com um interesse em comum.</w:t>
      </w:r>
      <w:r w:rsidR="00184103">
        <w:t xml:space="preserve"> O sistema será desenvolvido utilizando recursos de computação móvel, e permitirá que o usuário possua perfis de jogador ou mestre. </w:t>
      </w:r>
      <w:r w:rsidR="007730F7">
        <w:t>Através de um sistema de recrutamento</w:t>
      </w:r>
      <w:r w:rsidR="003D2BDE">
        <w:t xml:space="preserve"> baseado em características específicas</w:t>
      </w:r>
      <w:r w:rsidR="007730F7">
        <w:t xml:space="preserve"> d</w:t>
      </w:r>
      <w:r w:rsidR="003D2BDE">
        <w:t>os</w:t>
      </w:r>
      <w:r w:rsidR="007730F7">
        <w:t xml:space="preserve"> jogadores</w:t>
      </w:r>
      <w:r w:rsidR="003D2BDE">
        <w:t>,</w:t>
      </w:r>
      <w:r w:rsidR="007730F7">
        <w:t xml:space="preserve"> os DMs poderão</w:t>
      </w:r>
      <w:r w:rsidR="003D2BDE">
        <w:t xml:space="preserve"> criar grupos, gerenciar os jogadores e</w:t>
      </w:r>
      <w:r w:rsidR="007730F7">
        <w:t xml:space="preserve"> agendar sessões.</w:t>
      </w:r>
      <w:r w:rsidR="00940BD9">
        <w:t xml:space="preserve"> A solução também contará com </w:t>
      </w:r>
      <w:r w:rsidR="00940BD9">
        <w:lastRenderedPageBreak/>
        <w:t xml:space="preserve">uma rotina de avaliação dos jogadores, onde membros de uma mesma </w:t>
      </w:r>
      <w:r w:rsidR="008B3361">
        <w:t xml:space="preserve">equipe </w:t>
      </w:r>
      <w:r w:rsidR="00940BD9">
        <w:t>poderão avaliar uns aos outros em determinadas características, como por exemplo: trabalho em equipe, colaboração, interpretação.</w:t>
      </w:r>
      <w:r w:rsidR="00EE7B56">
        <w:t xml:space="preserve"> </w:t>
      </w:r>
      <w:r w:rsidR="008B76E0">
        <w:t>O objetivo deste trabalho é disponibilizar um aplicativo móvel para reunir jogadores de RPG de mesa, focando no desenvolvimento dos participantes através de feedbacks.</w:t>
      </w:r>
      <w:r w:rsidR="00EE7B56">
        <w:t xml:space="preserve"> Já os objetivos específicos são: </w:t>
      </w:r>
      <w:r w:rsidR="003336CC">
        <w:t>disponibilizar</w:t>
      </w:r>
      <w:r w:rsidR="008B76E0">
        <w:t xml:space="preserve"> um sistema que possibilite o usuário a ter um perfil de mestre e outro de jogador;</w:t>
      </w:r>
      <w:r w:rsidR="00EE7B56">
        <w:t xml:space="preserve"> </w:t>
      </w:r>
      <w:r w:rsidR="003336CC">
        <w:t>disponibilizar uma forma dos jogadores enviarem feedbacks para os demais membros da mesa;</w:t>
      </w:r>
      <w:r w:rsidR="00EE7B56">
        <w:t xml:space="preserve"> </w:t>
      </w:r>
      <w:r w:rsidR="008E56DA">
        <w:t>disponibilizar um meio</w:t>
      </w:r>
      <w:r w:rsidR="003336CC">
        <w:t xml:space="preserve"> </w:t>
      </w:r>
      <w:r w:rsidR="008E56DA">
        <w:t>para</w:t>
      </w:r>
      <w:r w:rsidR="003336CC">
        <w:t xml:space="preserve"> o dono da mesa agen</w:t>
      </w:r>
      <w:r w:rsidR="008E56DA">
        <w:t>dar</w:t>
      </w:r>
      <w:r w:rsidR="003336CC">
        <w:t xml:space="preserve"> partidas e notifi</w:t>
      </w:r>
      <w:r w:rsidR="008E56DA">
        <w:t>car</w:t>
      </w:r>
      <w:r w:rsidR="003336CC">
        <w:t xml:space="preserve"> os jogadores autom</w:t>
      </w:r>
      <w:r w:rsidR="008E56DA">
        <w:t>a</w:t>
      </w:r>
      <w:r w:rsidR="003336CC">
        <w:t>tica</w:t>
      </w:r>
      <w:r w:rsidR="008E56DA">
        <w:t>mente</w:t>
      </w:r>
      <w:r w:rsidR="003336CC">
        <w:t>;</w:t>
      </w:r>
      <w:r w:rsidR="00EE7B56">
        <w:t xml:space="preserve"> </w:t>
      </w:r>
      <w:r w:rsidR="008E56DA">
        <w:t>disponibilizar uma forma d</w:t>
      </w:r>
      <w:r w:rsidR="003336CC">
        <w:t xml:space="preserve">o usuário </w:t>
      </w:r>
      <w:r w:rsidR="008E56DA">
        <w:t>visualizar</w:t>
      </w:r>
      <w:r w:rsidR="003336CC">
        <w:t xml:space="preserve"> quais são as notas de suas competências calculadas a partir de seus feedbacks recebidos;</w:t>
      </w:r>
      <w:r w:rsidR="00EE7B56">
        <w:t xml:space="preserve"> </w:t>
      </w:r>
      <w:r w:rsidR="003336CC">
        <w:t>aproximar a comunidade de RPG.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5A81D522" w14:textId="1D33445C" w:rsidR="009506EF" w:rsidRPr="00461213" w:rsidRDefault="003D2BDE" w:rsidP="00431D5B">
      <w:pPr>
        <w:pStyle w:val="TF-TEXTO"/>
      </w:pPr>
      <w:r>
        <w:t>Nesta seção, estão definid</w:t>
      </w:r>
      <w:r w:rsidR="008B3361">
        <w:t>o</w:t>
      </w:r>
      <w:r>
        <w:t>s os conce</w:t>
      </w:r>
      <w:r w:rsidR="00B34341">
        <w:t>i</w:t>
      </w:r>
      <w:r>
        <w:t>tos e tecnologias que norteiam este trabalho. Inicialmente é apresentado alguns conceitos sobre as habilidades que um jogador de RPG</w:t>
      </w:r>
      <w:r w:rsidR="008B3361">
        <w:t xml:space="preserve"> deve possuir</w:t>
      </w:r>
      <w:r w:rsidR="00B34341">
        <w:t>,</w:t>
      </w:r>
      <w:r>
        <w:t xml:space="preserve"> </w:t>
      </w:r>
      <w:r w:rsidR="008B3361">
        <w:t xml:space="preserve">em </w:t>
      </w:r>
      <w:r>
        <w:t>seguida é discorrido sobre a importância do recrutamento e seleção</w:t>
      </w:r>
      <w:r w:rsidR="00B34341">
        <w:t xml:space="preserve"> e os </w:t>
      </w:r>
      <w:r>
        <w:t xml:space="preserve">tópicos seguintes abordam sobre as </w:t>
      </w:r>
      <w:r w:rsidR="00B34341">
        <w:t>tecnologias</w:t>
      </w:r>
      <w:r>
        <w:t xml:space="preserve"> que serão utilizadas no projeto. Primeiramente é apresentado</w:t>
      </w:r>
      <w:r w:rsidR="00461213">
        <w:t xml:space="preserve"> o </w:t>
      </w:r>
      <w:r w:rsidR="00461213">
        <w:rPr>
          <w:i/>
          <w:iCs/>
        </w:rPr>
        <w:t>framework</w:t>
      </w:r>
      <w:r w:rsidR="00461213">
        <w:t xml:space="preserve"> Quarkus</w:t>
      </w:r>
      <w:r w:rsidR="00B077A5">
        <w:t xml:space="preserve"> e por último</w:t>
      </w:r>
      <w:r w:rsidR="00461213">
        <w:t xml:space="preserve"> é </w:t>
      </w:r>
      <w:r w:rsidR="008B3361">
        <w:t>abordado</w:t>
      </w:r>
      <w:r w:rsidR="00461213">
        <w:t xml:space="preserve"> o </w:t>
      </w:r>
      <w:r w:rsidR="00461213">
        <w:rPr>
          <w:i/>
          <w:iCs/>
        </w:rPr>
        <w:t xml:space="preserve">framework </w:t>
      </w:r>
      <w:r w:rsidR="00461213">
        <w:t>Flutter</w:t>
      </w:r>
      <w:r w:rsidR="008B3361">
        <w:t>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222D80EC" w14:textId="5F36213B" w:rsidR="000D6BE2" w:rsidRDefault="0031434B" w:rsidP="0031434B">
      <w:pPr>
        <w:pStyle w:val="TF-TEXTO"/>
      </w:pPr>
      <w:r>
        <w:t>Nesta seção, serão abordadas as definições de aspectos envolvidos neste trabalho, como quais são as habilidades relevantes que um jogador de RPG pode possuir ou desenvolver durante o jogo. Assunt</w:t>
      </w:r>
      <w:r w:rsidR="00A97AF6">
        <w:t>o esse</w:t>
      </w:r>
      <w:r>
        <w:t xml:space="preserve"> que está diretamente relacionado </w:t>
      </w:r>
      <w:r w:rsidR="00A97AF6">
        <w:t>à</w:t>
      </w:r>
      <w:r>
        <w:t xml:space="preserve"> funcionalidade de </w:t>
      </w:r>
      <w:r w:rsidR="000D6BE2" w:rsidRPr="000D6BE2">
        <w:rPr>
          <w:i/>
          <w:iCs/>
        </w:rPr>
        <w:t>f</w:t>
      </w:r>
      <w:r w:rsidRPr="000D6BE2">
        <w:rPr>
          <w:i/>
          <w:iCs/>
        </w:rPr>
        <w:t>eedback</w:t>
      </w:r>
      <w:r>
        <w:t xml:space="preserve"> que a </w:t>
      </w:r>
      <w:r w:rsidR="000D6BE2">
        <w:t xml:space="preserve">ferramenta a ser desenvolvida irá possuir. Em sequência é abordado o tema de recrutamento e seleção em instituições sem fins lucrativos, clubes e associações. Este tema relaciona-se com o trabalho devido </w:t>
      </w:r>
      <w:r w:rsidR="00A97AF6">
        <w:t>à</w:t>
      </w:r>
      <w:r w:rsidR="000D6BE2">
        <w:t xml:space="preserve"> funcionalidade de criação de grupos e abertura de vagas para jogadores com qualidades específicas.</w:t>
      </w:r>
    </w:p>
    <w:p w14:paraId="3AF575A6" w14:textId="34DB8877" w:rsidR="0031434B" w:rsidRDefault="000D6BE2" w:rsidP="0031434B">
      <w:pPr>
        <w:pStyle w:val="TF-TEXTO"/>
      </w:pPr>
      <w:r>
        <w:t>Após as definições dos conceitos anteriores, é descrito sobre aspectos técnicos das tecnologias escolhidas para realizar o desenvolvimento do trabalho.</w:t>
      </w:r>
      <w:r w:rsidR="00B34341">
        <w:t xml:space="preserve"> Est</w:t>
      </w:r>
      <w:r w:rsidR="00A97AF6">
        <w:t>as</w:t>
      </w:r>
      <w:r w:rsidR="00B34341">
        <w:t xml:space="preserve"> tecnologias são o Quarkus, </w:t>
      </w:r>
      <w:r w:rsidR="00B077A5">
        <w:t xml:space="preserve">que se trata de uma ferramenta de código aberto desenvolvida para ser utilizada em aplicações Java e o Flutter, que também é um </w:t>
      </w:r>
      <w:r w:rsidR="00B077A5" w:rsidRPr="00AB3128">
        <w:rPr>
          <w:i/>
          <w:iCs/>
        </w:rPr>
        <w:t>software</w:t>
      </w:r>
      <w:r w:rsidR="00B077A5">
        <w:t xml:space="preserve"> de código aberto utilizado para desenvolver aplicativos móveis.</w:t>
      </w:r>
    </w:p>
    <w:p w14:paraId="39181EEE" w14:textId="44E3BF5A" w:rsidR="00C67979" w:rsidRDefault="00442474" w:rsidP="00C67979">
      <w:pPr>
        <w:pStyle w:val="Ttulo3"/>
      </w:pPr>
      <w:r>
        <w:t>Habilidades e proficiências de um jogador de RPG</w:t>
      </w:r>
    </w:p>
    <w:p w14:paraId="7A1E72FD" w14:textId="54084B51" w:rsidR="00442474" w:rsidRDefault="00442474" w:rsidP="00442474">
      <w:pPr>
        <w:pStyle w:val="TF-TEXTO"/>
      </w:pPr>
      <w:r>
        <w:t xml:space="preserve">Os jogadores de RPG, assim como os jogadores de outros jogos, possuem habilidades que são importantes para o sucesso do jogo. De acordo com um estudo realizado por </w:t>
      </w:r>
      <w:r w:rsidR="00DF04D5">
        <w:t xml:space="preserve">Lasley </w:t>
      </w:r>
      <w:r>
        <w:lastRenderedPageBreak/>
        <w:t xml:space="preserve">(2014), jogadores de RPG utilizam habilidades como a criatividade, o trabalho em equipe, a liderança, a resolução de problemas, a comunicação e a tomada de decisão para atingir seus objetivos. </w:t>
      </w:r>
    </w:p>
    <w:p w14:paraId="76FAA650" w14:textId="0CB8434D" w:rsidR="00442474" w:rsidRDefault="00442474" w:rsidP="00442474">
      <w:pPr>
        <w:pStyle w:val="TF-TEXTO"/>
      </w:pPr>
      <w:r>
        <w:t>Além disso, o estudo de Boller</w:t>
      </w:r>
      <w:r w:rsidR="0016338A">
        <w:t xml:space="preserve"> </w:t>
      </w:r>
      <w:r>
        <w:t>(2019) destaca que jogadores de RPG também desenvolvem habilidades sociais, como a empatia e a compreensão das emoções dos outros jogadores, além de habilidades cognitivas, como a memória e a atenção.</w:t>
      </w:r>
    </w:p>
    <w:p w14:paraId="763C2DAD" w14:textId="2FB89695" w:rsidR="00442474" w:rsidRDefault="00442474" w:rsidP="00442474">
      <w:pPr>
        <w:pStyle w:val="TF-TEXTO"/>
      </w:pPr>
      <w:r>
        <w:t>Outro estudo realizado por Sanders (2014) destaca a importância da habilidade de improvisação para jogadores de RPG, já que muitas vezes eles precisam tomar decisões rápidas e improvisar em situações inesperadas durante o jogo.</w:t>
      </w:r>
    </w:p>
    <w:p w14:paraId="6EE75533" w14:textId="7DB14286" w:rsidR="003F4B66" w:rsidRPr="00C67979" w:rsidRDefault="00442474" w:rsidP="00442474">
      <w:pPr>
        <w:pStyle w:val="TF-TEXTO"/>
      </w:pPr>
      <w:r>
        <w:t>Portanto, é possível afirmar que jogar RPG pode ajudar no desenvolvimento de diversas habilidades importantes para a vida pessoal e profissional, incluindo habilidades sociais, cognitivas e emocionais.</w:t>
      </w:r>
    </w:p>
    <w:p w14:paraId="5CD4D5B4" w14:textId="76B4E175" w:rsidR="00042A61" w:rsidRDefault="00042A61" w:rsidP="00C67979">
      <w:pPr>
        <w:pStyle w:val="Ttulo3"/>
      </w:pPr>
      <w:r>
        <w:t>Recrutamento e Seleção</w:t>
      </w:r>
    </w:p>
    <w:p w14:paraId="2A09BCA6" w14:textId="3EB799CD" w:rsidR="00042A61" w:rsidRDefault="00042A61" w:rsidP="00042A61">
      <w:pPr>
        <w:pStyle w:val="TF-TEXTO"/>
      </w:pPr>
      <w:r>
        <w:t>O processo de recrutamento e seleção não se limita apenas às empresas. Este também é importante em outras esferas da sociedade, como em organizações sem fins lucrativos, instituições educacionais, clubes e associações esportivas. A seleção adequada de pessoas é crucial para o sucesso dessas organizações, e um processo de recrutamento e seleção bem estruturados pode ajudar a alcançar esse objetivo.</w:t>
      </w:r>
    </w:p>
    <w:p w14:paraId="06AE2CCC" w14:textId="2D5A2E53" w:rsidR="00042A61" w:rsidRDefault="00042A61" w:rsidP="00042A61">
      <w:pPr>
        <w:pStyle w:val="TF-TEXTO"/>
      </w:pPr>
      <w:r>
        <w:t>Segundo Bergamini (2006), o processo de recrutamento e seleção em organizações não empresariais é importante porque essas organizações também precisam de pessoas qualificadas e comprometidas para alcançar seus objetivos. Elas precisam de pessoas que possam contribuir com suas habilidades e experiências, e que estejam motivadas a trabalhar em prol de um propósito comum. Por isso, é importante selecionar as pessoas certas para ocupar essas posições.</w:t>
      </w:r>
    </w:p>
    <w:p w14:paraId="118C2FB1" w14:textId="07B9819F" w:rsidR="00042A61" w:rsidRDefault="00042A61" w:rsidP="00042A61">
      <w:pPr>
        <w:pStyle w:val="TF-TEXTO"/>
      </w:pPr>
      <w:r>
        <w:t>Outro</w:t>
      </w:r>
      <w:r w:rsidR="00A97AF6">
        <w:t>s</w:t>
      </w:r>
      <w:r>
        <w:t xml:space="preserve"> autor</w:t>
      </w:r>
      <w:r w:rsidR="00A97AF6">
        <w:t>es</w:t>
      </w:r>
      <w:r>
        <w:t xml:space="preserve"> que destaca a importância do processo de recrutamento e seleção fora das empresas </w:t>
      </w:r>
      <w:r w:rsidR="00A97AF6">
        <w:t>são</w:t>
      </w:r>
      <w:r>
        <w:t xml:space="preserve"> Frazão e Santos (2015). </w:t>
      </w:r>
      <w:r w:rsidR="00442474">
        <w:t>Os autores</w:t>
      </w:r>
      <w:r>
        <w:t xml:space="preserve"> afirmam que a seleção adequada de pessoas é essencial para o sucesso de clubes e associações esportivas, por exemplo. Essas organizações precisam de atletas talentosos e dedicados, que estejam alinhados com a filosofia e valores do clube, para competir em alto nível e alcançar seus objetivos. Por isso, é importante conduzir um processo de seleção rigoroso, que leve em consideração o desempenho esportivo, mas também outros aspectos importantes, como a personalidade, o comportamento e a ética de trabalho do atleta.</w:t>
      </w:r>
    </w:p>
    <w:p w14:paraId="20A46B7A" w14:textId="7FFE4E84" w:rsidR="00042A61" w:rsidRDefault="00042A61" w:rsidP="00042A61">
      <w:pPr>
        <w:pStyle w:val="TF-TEXTO"/>
      </w:pPr>
      <w:r>
        <w:t xml:space="preserve">Além disso, um processo de recrutamento e seleção adequado também pode ajudar a evitar problemas futuros. Por exemplo, selecionar uma pessoa inadequada para uma posição </w:t>
      </w:r>
      <w:r>
        <w:lastRenderedPageBreak/>
        <w:t>pode levar a conflitos internos</w:t>
      </w:r>
      <w:r w:rsidR="00442474">
        <w:t xml:space="preserve"> e</w:t>
      </w:r>
      <w:r>
        <w:t xml:space="preserve"> baixo desempenh</w:t>
      </w:r>
      <w:r w:rsidR="00442474">
        <w:t>o</w:t>
      </w:r>
      <w:r>
        <w:t>. Por isso, é importante realizar uma seleção criteriosa, que considere todos os aspectos relevantes para a posição em questão.</w:t>
      </w:r>
    </w:p>
    <w:p w14:paraId="65CB7D24" w14:textId="714E1DA9" w:rsidR="00C67979" w:rsidRDefault="001C6DBE" w:rsidP="00C67979">
      <w:pPr>
        <w:pStyle w:val="Ttulo3"/>
      </w:pPr>
      <w:r>
        <w:t>Quarkus</w:t>
      </w:r>
    </w:p>
    <w:p w14:paraId="420F4F99" w14:textId="1BDEB909" w:rsidR="00671390" w:rsidRDefault="00671390" w:rsidP="00671390">
      <w:pPr>
        <w:pStyle w:val="TF-TEXTO"/>
      </w:pPr>
      <w:r>
        <w:t xml:space="preserve">Quarkus é um framework open-source de desenvolvimento de aplicações Java criado pela Red Hat. Ele foi projetado para construir aplicações baseadas em </w:t>
      </w:r>
      <w:r w:rsidR="009F4CD3">
        <w:t>micro serviços</w:t>
      </w:r>
      <w:r>
        <w:t xml:space="preserve"> com baixo tempo de inicialização e menor uso de memória.</w:t>
      </w:r>
      <w:r w:rsidR="00503EA2">
        <w:t xml:space="preserve"> </w:t>
      </w:r>
      <w:r>
        <w:t xml:space="preserve">O Quarkus utiliza a técnica de compilação </w:t>
      </w:r>
      <w:r w:rsidRPr="00503EA2">
        <w:rPr>
          <w:i/>
          <w:iCs/>
        </w:rPr>
        <w:t>Ahead-of-Time</w:t>
      </w:r>
      <w:r>
        <w:t xml:space="preserve"> (AOT), que permite que as aplicações sejam compiladas em tempo de </w:t>
      </w:r>
      <w:r w:rsidRPr="009F4CD3">
        <w:rPr>
          <w:i/>
          <w:iCs/>
        </w:rPr>
        <w:t>build</w:t>
      </w:r>
      <w:r>
        <w:t>, em vez de serem interpretadas em tempo de execução. Isso resulta em um tempo de inicialização mais rápido e em um menor uso de recursos, o que é ideal para ambientes baseados em contêineres.</w:t>
      </w:r>
    </w:p>
    <w:p w14:paraId="0D84958E" w14:textId="5C83718C" w:rsidR="00671390" w:rsidRDefault="00671390" w:rsidP="00671390">
      <w:pPr>
        <w:pStyle w:val="TF-TEXTO"/>
      </w:pPr>
      <w:r>
        <w:t>Além disso, o Quarkus oferece suporte para diferentes bibliotecas e frameworks populares do ecossistema Java, como Hibernate, JAX-RS, Kafka, Camel e outros. Isso permite que os desenvolvedores trabalhem com suas bibliotecas favoritas e utilizem a sintaxe familiar do Java.</w:t>
      </w:r>
      <w:r w:rsidR="00503EA2">
        <w:t xml:space="preserve"> </w:t>
      </w:r>
      <w:r>
        <w:t>Outra característica interessante do Quarkus é o seu modo de desenvolvimento rápido. Quando o Quarkus está em execução no modo de desenvolvimento, ele permite a modificação em tempo real do código fonte, sem precisar reiniciar o servidor ou recarregar a aplicação. Isso torna o processo de desenvolvimento muito mais ágil e produtivo.</w:t>
      </w:r>
    </w:p>
    <w:p w14:paraId="1550918A" w14:textId="326A2E45" w:rsidR="00703985" w:rsidRDefault="00671390" w:rsidP="00671390">
      <w:pPr>
        <w:pStyle w:val="TF-TEXTO"/>
      </w:pPr>
      <w:r>
        <w:t>O Quarkus também tem uma forte comunidade de desenvolvedores, com suporte ativo e uma ampla documentação. A Red Hat oferece uma variedade de recursos para ajudar os desenvolvedores a começar a usar o Quarkus, como tutoriais, workshops, exemplos de código e fóruns de discussão.</w:t>
      </w:r>
    </w:p>
    <w:p w14:paraId="5D3EABC1" w14:textId="2A22B2F9" w:rsidR="00703985" w:rsidRDefault="00703985" w:rsidP="00703985">
      <w:pPr>
        <w:pStyle w:val="Ttulo3"/>
      </w:pPr>
      <w:r>
        <w:t>Flutter</w:t>
      </w:r>
    </w:p>
    <w:p w14:paraId="3A9061F4" w14:textId="5B90F292" w:rsidR="00442474" w:rsidRDefault="00442474" w:rsidP="00442474">
      <w:pPr>
        <w:pStyle w:val="TF-TEXTO"/>
      </w:pPr>
      <w:r>
        <w:t>Flutter é um framework de desenvolvimento de aplicativos móveis lançado em 2017 pela Google. Ele permite a criação de aplicativos para iOS e Android com uma única base de código, o que facilita o desenvolvimento e a manutenção de aplicativos para diferentes plataformas.</w:t>
      </w:r>
    </w:p>
    <w:p w14:paraId="429A18EF" w14:textId="62B6A002" w:rsidR="00442474" w:rsidRDefault="00442474" w:rsidP="00442474">
      <w:pPr>
        <w:pStyle w:val="TF-TEXTO"/>
      </w:pPr>
      <w:r>
        <w:t>De acordo com o relatório State of Mobile 2021 da App Annie, Flutter foi a terceira ferramenta de desenvolvimento móvel mais popular em 2020, atrás apenas do Android nativo e do iOS nativo. A popularidade do Flutter se deve em parte à sua facilidade de uso e à sua capacidade de criar aplicativos móveis com alto desempenho e aparência nativa.</w:t>
      </w:r>
    </w:p>
    <w:p w14:paraId="2D4EB3B7" w14:textId="132545D2" w:rsidR="00442474" w:rsidRDefault="00442474" w:rsidP="00442474">
      <w:pPr>
        <w:pStyle w:val="TF-TEXTO"/>
      </w:pPr>
      <w:r>
        <w:t xml:space="preserve">O Flutter utiliza a linguagem de programação Dart, que é orientada a objetos e possui sintaxe semelhante a outras linguagens populares, como Java e C#. Além disso, o Flutter </w:t>
      </w:r>
      <w:r>
        <w:lastRenderedPageBreak/>
        <w:t>oferece uma ampla variedade de widgets pré-construídos para criar interfaces de usuário ricas e personalizadas.</w:t>
      </w:r>
    </w:p>
    <w:p w14:paraId="503E70C0" w14:textId="6ACF8070" w:rsidR="00703985" w:rsidRPr="00C67979" w:rsidRDefault="00442474" w:rsidP="000359EA">
      <w:pPr>
        <w:pStyle w:val="TF-TEXTO"/>
      </w:pPr>
      <w:r>
        <w:t xml:space="preserve">Um dos benefícios do Flutter é a rapidez do seu </w:t>
      </w:r>
      <w:r w:rsidRPr="009F4CD3">
        <w:rPr>
          <w:i/>
          <w:iCs/>
        </w:rPr>
        <w:t>Hot Reload</w:t>
      </w:r>
      <w:r>
        <w:t>, que permite que os desenvolvedores vejam as mudanças que fazem no código em tempo real no simulador ou no dispositivo conectado. Isso torna o processo de desenvolvimento muito mais eficiente e rápido. O Flutter também é conhecido por sua comunidade ativa e suporte robusto. A comunidade fornece bibliotecas de código aberto e plug-ins para adicionar funcionalidades ao Flutter e suporte para solucionar problemas e orientação durante o processo de desenvolvimento.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750AF33" w14:textId="77777777" w:rsidR="008207D0" w:rsidRDefault="000359EA" w:rsidP="000359EA">
      <w:pPr>
        <w:pStyle w:val="TF-TEXTO"/>
      </w:pPr>
      <w:r>
        <w:t>Os trabalhos correlatos selecionados são dois Trabalhos de Conclusão de Curso (TCC) de alunos da FURB. O autor do primeiro trabalho é Bryan Leite, que possui como tema a criação de um sistema web denominado Volapp, que possui como finalidade reunir pessoas interessadas em serem voluntárias em alguma ação social.</w:t>
      </w:r>
      <w:r w:rsidR="008207D0">
        <w:t xml:space="preserve"> O segundo trabalho escolhido pertence ao autor Lucas Lunelli e possui como finalidade o desenvolvimento de um sistema web para reunião de voluntários. No entanto, possui como diferencial o recrutamento dos voluntários através de habilidades e proficiências específicas para a causa em questão.</w:t>
      </w:r>
    </w:p>
    <w:p w14:paraId="5C6AF8BC" w14:textId="0F248C2E" w:rsidR="000359EA" w:rsidRPr="000359EA" w:rsidRDefault="008207D0" w:rsidP="000359EA">
      <w:pPr>
        <w:pStyle w:val="TF-TEXTO"/>
      </w:pPr>
      <w:r>
        <w:t>Ambos os trabalhos foram escolhidos pois apresentam características em comum com o Party Finder, ambos os trabalhos possuem como objetivo reunir pessoas com interesses em comum a fim de realizar alguma ação específica. No caso do Party Finder, o objetivo é reunir pessoas com interesse em RPG para que possam jogar juntas. Uma característica importante do trabalho do Lucas,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0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3249" w:type="dxa"/>
            <w:shd w:val="clear" w:color="auto" w:fill="auto"/>
          </w:tcPr>
          <w:p w14:paraId="1555BA3B" w14:textId="4C59BBF3" w:rsidR="008F0CFD" w:rsidRDefault="00672EA2" w:rsidP="00F418A3">
            <w:pPr>
              <w:pStyle w:val="TF-TEXTOQUADRO"/>
              <w:jc w:val="center"/>
            </w:pPr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</w:t>
            </w:r>
            <w:r w:rsidR="00042A61">
              <w:t>a</w:t>
            </w:r>
            <w:r>
              <w:t xml:space="preserve"> a opção resumo com o texto Sistema Web </w:t>
            </w:r>
          </w:p>
        </w:tc>
        <w:tc>
          <w:tcPr>
            <w:tcW w:w="1843" w:type="dxa"/>
          </w:tcPr>
          <w:p w14:paraId="7F690E10" w14:textId="246B8D34" w:rsidR="008F0CFD" w:rsidRDefault="00672EA2" w:rsidP="00F418A3">
            <w:pPr>
              <w:pStyle w:val="TF-TEXTOQUADRO"/>
              <w:jc w:val="center"/>
            </w:pPr>
            <w:r>
              <w:t>FURB DSC</w:t>
            </w: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3249" w:type="dxa"/>
            <w:shd w:val="clear" w:color="auto" w:fill="auto"/>
          </w:tcPr>
          <w:p w14:paraId="6221AD73" w14:textId="1417A988" w:rsidR="008F0CFD" w:rsidRDefault="00042A61" w:rsidP="00F418A3">
            <w:pPr>
              <w:pStyle w:val="TF-TEXTOQUADRO"/>
              <w:jc w:val="center"/>
            </w:pPr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marcada a opção resumo com o texto Sistema Web</w:t>
            </w:r>
          </w:p>
        </w:tc>
        <w:tc>
          <w:tcPr>
            <w:tcW w:w="1843" w:type="dxa"/>
          </w:tcPr>
          <w:p w14:paraId="4084FAB1" w14:textId="0A8F5264" w:rsidR="008F0CFD" w:rsidRDefault="00042A61" w:rsidP="00F418A3">
            <w:pPr>
              <w:pStyle w:val="TF-TEXTOQUADRO"/>
              <w:jc w:val="center"/>
            </w:pPr>
            <w:r>
              <w:t>FURB DSC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32482CA4" w14:textId="5E96B601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Flutter, enquanto o </w:t>
      </w:r>
      <w:r>
        <w:rPr>
          <w:i/>
          <w:iCs/>
        </w:rPr>
        <w:t>backend</w:t>
      </w:r>
      <w:r>
        <w:t xml:space="preserve"> da aplicação será feito em Java em conjunto com </w:t>
      </w:r>
      <w:r w:rsidR="00D86585">
        <w:t xml:space="preserve">Quarkus.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9F4CD3">
        <w:t>preferenciais</w:t>
      </w:r>
      <w:r w:rsidR="001B1887">
        <w:t xml:space="preserve"> para a vaga.</w:t>
      </w:r>
    </w:p>
    <w:p w14:paraId="60EFD151" w14:textId="051E93D0" w:rsidR="001B1887" w:rsidRDefault="001B1887" w:rsidP="007207F2">
      <w:pPr>
        <w:pStyle w:val="TF-TEXTO"/>
      </w:pPr>
      <w:r>
        <w:t xml:space="preserve">Este aplicativo contribuirá para a comunidade de RPG de forma que assim haverá um meio para os jogadores possam se conhecer, jogarem juntos e ajudarem uns aos outros a aprimorarem suas habilidades no jogo. </w:t>
      </w:r>
    </w:p>
    <w:p w14:paraId="56D34E7F" w14:textId="37AF7387" w:rsidR="00D86585" w:rsidRPr="006B1BBE" w:rsidRDefault="006B1BBE" w:rsidP="007207F2">
      <w:pPr>
        <w:pStyle w:val="TF-TEXTO"/>
      </w:pPr>
      <w:r w:rsidRPr="006B1BBE">
        <w:t>Um sistema de informação é um conjunto de elementos que interagem entre si para coletar, processar, armazenar e distribuir informações, visando dar suporte à tomada de decisões e ao controle das atividades de uma organização</w:t>
      </w:r>
      <w:r>
        <w:t xml:space="preserve"> (RAMALHO, 2018). De acordo com a definição de Ramalho sobre um sistema de informação, o </w:t>
      </w:r>
      <w:r w:rsidRPr="006B1BBE">
        <w:rPr>
          <w:i/>
          <w:iCs/>
        </w:rPr>
        <w:t>software</w:t>
      </w:r>
      <w:r>
        <w:rPr>
          <w:i/>
          <w:iCs/>
        </w:rPr>
        <w:t xml:space="preserve"> </w:t>
      </w:r>
      <w:r>
        <w:t xml:space="preserve">a ser desenvolvido irá utilizar </w:t>
      </w:r>
      <w:r w:rsidRPr="006B1BBE">
        <w:t xml:space="preserve">tecnologia para coletar, processar e disponibilizar informações relevantes para os usuários. </w:t>
      </w:r>
      <w:r>
        <w:t xml:space="preserve">O sistema </w:t>
      </w:r>
      <w:r w:rsidRPr="006B1BBE">
        <w:t>tem como objetivo organizar e gerenciar informações relacionadas à criação de mesas e encontros de jogadores de RPG, proporcionando uma plataforma para que os usuários possam encontrar grupos e jogadores, realizar agendamentos e receber feedbacks.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35D2719" w14:textId="085471C8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1A3A6C80" w14:textId="78FB7FA7" w:rsidR="00451B94" w:rsidRPr="007E0D87" w:rsidRDefault="008D615B" w:rsidP="00EC633A">
      <w:pPr>
        <w:pStyle w:val="TF-ALNEA"/>
        <w:numPr>
          <w:ilvl w:val="0"/>
          <w:numId w:val="10"/>
        </w:numPr>
        <w:contextualSpacing w:val="0"/>
      </w:pPr>
      <w:r>
        <w:t>estudo da linguagem</w:t>
      </w:r>
      <w:r w:rsidR="00451B94" w:rsidRPr="007E0D87">
        <w:t xml:space="preserve">: </w:t>
      </w:r>
      <w:r>
        <w:t>estudo da linguagem Flutter para o desenvolvimento da interface gráfica do sistema, será feito de maneira online, através das plataformas Alura e Udemy</w:t>
      </w:r>
      <w:r w:rsidR="00451B94" w:rsidRPr="007E0D87">
        <w:t>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>especificação da solução: elaborar os diagramas de classes, casos de uso e diagramas 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6B7655E1" w14:textId="2CD89FE3" w:rsidR="00523A52" w:rsidRDefault="00523A52" w:rsidP="00451B94">
      <w:pPr>
        <w:pStyle w:val="TF-ALNEA"/>
        <w:contextualSpacing w:val="0"/>
      </w:pPr>
      <w:r>
        <w:t xml:space="preserve">implementação: implementar o software a partir da especificação feita, utilizando a linguagem de programação Java com o </w:t>
      </w:r>
      <w:r w:rsidRPr="00523A52">
        <w:rPr>
          <w:i/>
          <w:iCs/>
        </w:rPr>
        <w:t>framework</w:t>
      </w:r>
      <w:r>
        <w:t xml:space="preserve"> Quarkus para o </w:t>
      </w:r>
      <w:r w:rsidRPr="00523A52">
        <w:rPr>
          <w:i/>
          <w:iCs/>
        </w:rPr>
        <w:t>backend</w:t>
      </w:r>
      <w:r>
        <w:t xml:space="preserve">, </w:t>
      </w:r>
      <w:r>
        <w:lastRenderedPageBreak/>
        <w:t xml:space="preserve">PostgreSQL como banco de dados e Dart com o </w:t>
      </w:r>
      <w:r>
        <w:rPr>
          <w:i/>
          <w:iCs/>
        </w:rPr>
        <w:t>framework</w:t>
      </w:r>
      <w:r>
        <w:t xml:space="preserve"> Flutter para o </w:t>
      </w:r>
      <w:r>
        <w:rPr>
          <w:i/>
          <w:iCs/>
        </w:rPr>
        <w:t>frontend</w:t>
      </w:r>
      <w:r>
        <w:t>. Por fim, hospedar a aplicação na nuvem através dos serviços da Amazon AWS;</w:t>
      </w:r>
    </w:p>
    <w:p w14:paraId="5743736E" w14:textId="6E00D0A1" w:rsidR="00523A52" w:rsidRDefault="00523A52" w:rsidP="00451B94">
      <w:pPr>
        <w:pStyle w:val="TF-ALNEA"/>
        <w:contextualSpacing w:val="0"/>
      </w:pPr>
      <w:r>
        <w:t>liberação: disponibilizar o aplicativo para download na Google PlayStore;</w:t>
      </w:r>
    </w:p>
    <w:p w14:paraId="222FCCB5" w14:textId="37084C00" w:rsidR="00523A52" w:rsidRDefault="00523A52" w:rsidP="00451B94">
      <w:pPr>
        <w:pStyle w:val="TF-ALNEA"/>
        <w:contextualSpacing w:val="0"/>
      </w:pPr>
      <w:r>
        <w:t xml:space="preserve">testes: </w:t>
      </w:r>
      <w:r w:rsidR="001C6DBE">
        <w:t>validar o processo, prevendo falhas e problemas no mesmo;</w:t>
      </w:r>
    </w:p>
    <w:p w14:paraId="4C1EA1A2" w14:textId="3DA97AA2" w:rsidR="00451B94" w:rsidRDefault="001C6DBE" w:rsidP="00451B94">
      <w:pPr>
        <w:pStyle w:val="TF-ALNEA"/>
        <w:contextualSpacing w:val="0"/>
      </w:pPr>
      <w:r>
        <w:t>validação: utilizar como usuários de testes, membros da comunidade brasileira de RPG.</w:t>
      </w:r>
    </w:p>
    <w:p w14:paraId="12FA0B2C" w14:textId="77777777" w:rsidR="00B37046" w:rsidRDefault="00B37046" w:rsidP="00CD1BD6">
      <w:pPr>
        <w:pStyle w:val="TF-refernciasbibliogrficasTTULO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0C326A1E" w14:textId="1D6DA906" w:rsidR="00451B94" w:rsidRPr="00827D0A" w:rsidRDefault="00451B94" w:rsidP="00CD1BD6">
      <w:pPr>
        <w:pStyle w:val="TF-refernciasbibliogrficasTTULO"/>
        <w:rPr>
          <w:lang w:val="en-US"/>
        </w:rPr>
      </w:pPr>
      <w:r w:rsidRPr="00827D0A">
        <w:rPr>
          <w:lang w:val="en-US"/>
        </w:rPr>
        <w:t>Referências</w:t>
      </w:r>
      <w:bookmarkEnd w:id="18"/>
    </w:p>
    <w:p w14:paraId="5A29B45F" w14:textId="588A4F55" w:rsidR="001F21A9" w:rsidRPr="00827D0A" w:rsidRDefault="00DF04D5" w:rsidP="00451B94">
      <w:pPr>
        <w:pStyle w:val="TF-refernciasITEM"/>
        <w:rPr>
          <w:lang w:val="en-US"/>
        </w:rPr>
      </w:pPr>
      <w:r w:rsidRPr="00827D0A">
        <w:rPr>
          <w:lang w:val="en-US"/>
        </w:rPr>
        <w:t>LASLEY, Joe. Role-playing games in leadership learning</w:t>
      </w:r>
      <w:r w:rsidR="007939FE" w:rsidRPr="00827D0A">
        <w:rPr>
          <w:lang w:val="en-US"/>
        </w:rPr>
        <w:t xml:space="preserve">. </w:t>
      </w:r>
      <w:r w:rsidR="0063400E" w:rsidRPr="00827D0A">
        <w:rPr>
          <w:b/>
          <w:bCs/>
          <w:lang w:val="en-US"/>
        </w:rPr>
        <w:t>Journal of Leadership Education</w:t>
      </w:r>
      <w:r w:rsidR="0063400E" w:rsidRPr="00827D0A">
        <w:rPr>
          <w:lang w:val="en-US"/>
        </w:rPr>
        <w:t xml:space="preserve">, </w:t>
      </w:r>
      <w:r w:rsidR="0016338A" w:rsidRPr="00827D0A">
        <w:rPr>
          <w:lang w:val="en-US"/>
        </w:rPr>
        <w:t>p. 181-195, Jul. 2022.</w:t>
      </w:r>
    </w:p>
    <w:p w14:paraId="6192374A" w14:textId="474A02AE" w:rsidR="001F21A9" w:rsidRPr="00827D0A" w:rsidRDefault="0016338A" w:rsidP="00451B94">
      <w:pPr>
        <w:pStyle w:val="TF-refernciasITEM"/>
        <w:rPr>
          <w:lang w:val="en-US"/>
        </w:rPr>
      </w:pPr>
      <w:r w:rsidRPr="00827D0A">
        <w:rPr>
          <w:lang w:val="en-US"/>
        </w:rPr>
        <w:t xml:space="preserve">BOLLER, Klaassen E. Games as a learning tool: A longitudinal study of knowledge acquisition, retention and transfer in different learner groups. </w:t>
      </w:r>
      <w:r w:rsidRPr="00827D0A">
        <w:rPr>
          <w:b/>
          <w:bCs/>
          <w:lang w:val="en-US"/>
        </w:rPr>
        <w:t>British Journal of Educational Technology</w:t>
      </w:r>
      <w:r w:rsidR="00347DB9" w:rsidRPr="00827D0A">
        <w:rPr>
          <w:lang w:val="en-US"/>
        </w:rPr>
        <w:t xml:space="preserve">, </w:t>
      </w:r>
      <w:r w:rsidRPr="00827D0A">
        <w:rPr>
          <w:lang w:val="en-US"/>
        </w:rPr>
        <w:t xml:space="preserve"> </w:t>
      </w:r>
      <w:r w:rsidR="00347DB9" w:rsidRPr="00827D0A">
        <w:rPr>
          <w:lang w:val="en-US"/>
        </w:rPr>
        <w:t>p. 1145-1157, Mai. 2019.</w:t>
      </w:r>
    </w:p>
    <w:p w14:paraId="63DD2D46" w14:textId="7581A8BD" w:rsidR="00442474" w:rsidRPr="00827D0A" w:rsidRDefault="00442474" w:rsidP="00451B94">
      <w:pPr>
        <w:pStyle w:val="TF-refernciasITEM"/>
        <w:rPr>
          <w:lang w:val="en-US"/>
        </w:rPr>
      </w:pPr>
      <w:r w:rsidRPr="00827D0A">
        <w:rPr>
          <w:lang w:val="en-US"/>
        </w:rPr>
        <w:t>S</w:t>
      </w:r>
      <w:r w:rsidR="00347DB9" w:rsidRPr="00827D0A">
        <w:rPr>
          <w:lang w:val="en-US"/>
        </w:rPr>
        <w:t>ANDERS</w:t>
      </w:r>
      <w:r w:rsidRPr="00827D0A">
        <w:rPr>
          <w:lang w:val="en-US"/>
        </w:rPr>
        <w:t>, C</w:t>
      </w:r>
      <w:r w:rsidR="00347DB9" w:rsidRPr="00827D0A">
        <w:rPr>
          <w:lang w:val="en-US"/>
        </w:rPr>
        <w:t>hris</w:t>
      </w:r>
      <w:r w:rsidRPr="00827D0A">
        <w:rPr>
          <w:lang w:val="en-US"/>
        </w:rPr>
        <w:t xml:space="preserve">. Examining the relationship between improvisation and game-play in tabletop role-playing games. </w:t>
      </w:r>
      <w:r w:rsidRPr="00827D0A">
        <w:rPr>
          <w:b/>
          <w:bCs/>
          <w:lang w:val="en-US"/>
        </w:rPr>
        <w:t>In Proceedings of the Ninth International Conference on the Foundations of Digital Games</w:t>
      </w:r>
      <w:r w:rsidR="00347DB9" w:rsidRPr="00827D0A">
        <w:rPr>
          <w:b/>
          <w:bCs/>
          <w:lang w:val="en-US"/>
        </w:rPr>
        <w:t>,</w:t>
      </w:r>
      <w:r w:rsidRPr="00827D0A">
        <w:rPr>
          <w:lang w:val="en-US"/>
        </w:rPr>
        <w:t xml:space="preserve"> p. 1-8</w:t>
      </w:r>
      <w:r w:rsidR="00347DB9" w:rsidRPr="00827D0A">
        <w:rPr>
          <w:lang w:val="en-US"/>
        </w:rPr>
        <w:t>, Abr. 2014</w:t>
      </w:r>
      <w:r w:rsidRPr="00827D0A">
        <w:rPr>
          <w:lang w:val="en-US"/>
        </w:rPr>
        <w:t>.</w:t>
      </w:r>
    </w:p>
    <w:p w14:paraId="5BA97104" w14:textId="04F20CC4" w:rsidR="00442474" w:rsidRDefault="00442474" w:rsidP="00451B94">
      <w:pPr>
        <w:pStyle w:val="TF-refernciasITEM"/>
      </w:pPr>
      <w:r w:rsidRPr="00442474">
        <w:t>F</w:t>
      </w:r>
      <w:r w:rsidR="00EA07C0">
        <w:t>RAZÃO</w:t>
      </w:r>
      <w:r w:rsidRPr="00442474">
        <w:t>, D</w:t>
      </w:r>
      <w:r w:rsidR="00EA07C0">
        <w:t>aniel</w:t>
      </w:r>
      <w:r w:rsidRPr="00442474">
        <w:t>. M.</w:t>
      </w:r>
      <w:r w:rsidR="00EA07C0">
        <w:t>; SANTOS</w:t>
      </w:r>
      <w:r w:rsidRPr="00442474">
        <w:t>, E</w:t>
      </w:r>
      <w:r w:rsidR="00EA07C0">
        <w:t>manuel</w:t>
      </w:r>
      <w:r w:rsidRPr="00442474">
        <w:t xml:space="preserve"> L. Recrutamento e seleção em clubes e associações esportivas. </w:t>
      </w:r>
      <w:r w:rsidRPr="00EA07C0">
        <w:rPr>
          <w:b/>
          <w:bCs/>
        </w:rPr>
        <w:t>Revista Brasileira de Gestão e Desenvolvimento Regional</w:t>
      </w:r>
      <w:r w:rsidRPr="00442474">
        <w:t xml:space="preserve">, </w:t>
      </w:r>
      <w:r w:rsidR="00EA07C0">
        <w:t>p.</w:t>
      </w:r>
      <w:r w:rsidRPr="00442474">
        <w:t xml:space="preserve"> 132-153</w:t>
      </w:r>
      <w:r w:rsidR="00EA07C0">
        <w:t>, Jul 2015</w:t>
      </w:r>
      <w:r w:rsidRPr="00442474">
        <w:t>.</w:t>
      </w:r>
    </w:p>
    <w:p w14:paraId="7ED606D1" w14:textId="6A347F5A" w:rsidR="00442474" w:rsidRDefault="00EA07C0" w:rsidP="00451B94">
      <w:pPr>
        <w:pStyle w:val="TF-refernciasITEM"/>
      </w:pPr>
      <w:r>
        <w:t>BERGAMINI</w:t>
      </w:r>
      <w:r w:rsidR="00442474" w:rsidRPr="00442474">
        <w:t>, C</w:t>
      </w:r>
      <w:r>
        <w:t>ecília</w:t>
      </w:r>
      <w:r w:rsidR="00442474" w:rsidRPr="00442474">
        <w:t xml:space="preserve"> W. </w:t>
      </w:r>
      <w:r w:rsidR="00442474" w:rsidRPr="00EA07C0">
        <w:rPr>
          <w:b/>
          <w:bCs/>
        </w:rPr>
        <w:t>Recrutamento, seleção e socialização: como agregar talentos à empresa</w:t>
      </w:r>
      <w:r w:rsidR="00442474" w:rsidRPr="00442474">
        <w:t>. Editora Atlas.</w:t>
      </w:r>
      <w:r>
        <w:t xml:space="preserve"> Out. 2006.</w:t>
      </w:r>
    </w:p>
    <w:p w14:paraId="2A2DE375" w14:textId="7976F4CD" w:rsidR="00442474" w:rsidRDefault="00EA07C0" w:rsidP="00451B94">
      <w:pPr>
        <w:pStyle w:val="TF-refernciasITEM"/>
      </w:pPr>
      <w:r>
        <w:t xml:space="preserve">RAMALHO, Paulo S. </w:t>
      </w:r>
      <w:r w:rsidRPr="009703B2">
        <w:rPr>
          <w:b/>
          <w:bCs/>
        </w:rPr>
        <w:t>Sistemas de Informação: Conceitos e Definições</w:t>
      </w:r>
      <w:r w:rsidR="009703B2">
        <w:t>. Jan. 2010.</w:t>
      </w:r>
    </w:p>
    <w:p w14:paraId="5F8E014D" w14:textId="2D354516" w:rsidR="003076A8" w:rsidRDefault="006C4DF6" w:rsidP="00451B94">
      <w:pPr>
        <w:pStyle w:val="TF-refernciasITEM"/>
      </w:pPr>
      <w:r>
        <w:t xml:space="preserve">FLUTTER. </w:t>
      </w:r>
      <w:r w:rsidRPr="006C4DF6">
        <w:rPr>
          <w:b/>
          <w:bCs/>
        </w:rPr>
        <w:t>Beautiful native apps in record time</w:t>
      </w:r>
      <w:r w:rsidR="00266D60">
        <w:t>.</w:t>
      </w:r>
      <w:r>
        <w:rPr>
          <w:b/>
          <w:bCs/>
        </w:rPr>
        <w:t xml:space="preserve"> </w:t>
      </w:r>
      <w:r w:rsidR="00266D60" w:rsidRPr="00266D60">
        <w:t>[</w:t>
      </w:r>
      <w:r w:rsidR="00266D60">
        <w:t>2023</w:t>
      </w:r>
      <w:r w:rsidR="00266D60" w:rsidRPr="00266D60">
        <w:t>]</w:t>
      </w:r>
      <w:r>
        <w:t xml:space="preserve">. </w:t>
      </w:r>
      <w:r w:rsidR="00266D60">
        <w:t xml:space="preserve">Disponível em: </w:t>
      </w:r>
      <w:hyperlink r:id="rId8" w:history="1">
        <w:r w:rsidR="00266D60" w:rsidRPr="00A32139">
          <w:rPr>
            <w:rStyle w:val="Hyperlink"/>
            <w:noProof w:val="0"/>
          </w:rPr>
          <w:t>https://flutter.dev/</w:t>
        </w:r>
      </w:hyperlink>
      <w:r w:rsidR="00266D60">
        <w:t>. Acesso em: 11 abr. 2023.</w:t>
      </w:r>
    </w:p>
    <w:p w14:paraId="4F259B5E" w14:textId="43389B3A" w:rsidR="00266D60" w:rsidRDefault="00266D60" w:rsidP="00451B94">
      <w:pPr>
        <w:pStyle w:val="TF-refernciasITEM"/>
      </w:pPr>
      <w:r>
        <w:t xml:space="preserve">SYDOW, Lexi. </w:t>
      </w:r>
      <w:r w:rsidRPr="00266D60">
        <w:rPr>
          <w:b/>
          <w:bCs/>
        </w:rPr>
        <w:t>The State of Mobile in 2021: How to Win in a Mobile</w:t>
      </w:r>
      <w:r>
        <w:rPr>
          <w:b/>
          <w:bCs/>
        </w:rPr>
        <w:t xml:space="preserve"> </w:t>
      </w:r>
      <w:r w:rsidRPr="00266D60">
        <w:rPr>
          <w:b/>
          <w:bCs/>
        </w:rPr>
        <w:t>-</w:t>
      </w:r>
      <w:r>
        <w:rPr>
          <w:b/>
          <w:bCs/>
        </w:rPr>
        <w:t xml:space="preserve"> </w:t>
      </w:r>
      <w:r w:rsidRPr="00266D60">
        <w:rPr>
          <w:b/>
          <w:bCs/>
        </w:rPr>
        <w:t>Centric New Normal</w:t>
      </w:r>
      <w:r>
        <w:t xml:space="preserve">. [jan. 2021]. Disponível em: </w:t>
      </w:r>
      <w:hyperlink r:id="rId9" w:history="1">
        <w:r w:rsidRPr="00A32139">
          <w:rPr>
            <w:rStyle w:val="Hyperlink"/>
            <w:noProof w:val="0"/>
          </w:rPr>
          <w:t>https://www.data.ai/en/insights/market-data/state-of-mobile-2021/</w:t>
        </w:r>
      </w:hyperlink>
      <w:r>
        <w:t>. Acesso em: 13 abr. 2023.</w:t>
      </w:r>
    </w:p>
    <w:p w14:paraId="1A4E94C2" w14:textId="5238AF96" w:rsidR="00266D60" w:rsidRDefault="00266D60" w:rsidP="00451B94">
      <w:pPr>
        <w:pStyle w:val="TF-refernciasITEM"/>
      </w:pPr>
      <w:r>
        <w:t xml:space="preserve">QUARKUS. </w:t>
      </w:r>
      <w:r w:rsidR="00494718">
        <w:rPr>
          <w:b/>
          <w:bCs/>
        </w:rPr>
        <w:t>What is Quarkus?</w:t>
      </w:r>
      <w:r w:rsidR="00494718">
        <w:t xml:space="preserve">. [?2023]. Disponível em: </w:t>
      </w:r>
      <w:hyperlink r:id="rId10" w:history="1">
        <w:r w:rsidR="00494718" w:rsidRPr="00A32139">
          <w:rPr>
            <w:rStyle w:val="Hyperlink"/>
            <w:noProof w:val="0"/>
          </w:rPr>
          <w:t>https://quarkus.io/about/</w:t>
        </w:r>
      </w:hyperlink>
      <w:r w:rsidR="00494718">
        <w:t>. Acesso em: 10 abr. 2023.</w:t>
      </w:r>
    </w:p>
    <w:p w14:paraId="6F879551" w14:textId="57237C8F" w:rsidR="00503EA2" w:rsidRDefault="00494718" w:rsidP="00451B94">
      <w:pPr>
        <w:pStyle w:val="TF-refernciasITEM"/>
      </w:pPr>
      <w:r>
        <w:t xml:space="preserve">RED HAT. </w:t>
      </w:r>
      <w:r w:rsidRPr="00494718">
        <w:rPr>
          <w:b/>
          <w:bCs/>
        </w:rPr>
        <w:t>O que é Quarkus?</w:t>
      </w:r>
      <w:r w:rsidRPr="00494718">
        <w:t>. [</w:t>
      </w:r>
      <w:r>
        <w:t>jan. 2020</w:t>
      </w:r>
      <w:r w:rsidRPr="00494718">
        <w:t>]</w:t>
      </w:r>
      <w:r>
        <w:t xml:space="preserve">. Disponível em: </w:t>
      </w:r>
      <w:hyperlink r:id="rId11" w:history="1">
        <w:r w:rsidRPr="00A32139">
          <w:rPr>
            <w:rStyle w:val="Hyperlink"/>
            <w:noProof w:val="0"/>
          </w:rPr>
          <w:t>https://www.redhat.com/pt-br/topics/cloud-native-apps/what-is-quarkus</w:t>
        </w:r>
      </w:hyperlink>
      <w:r>
        <w:t>. Acesso em: 15 abr. 2023.</w:t>
      </w:r>
    </w:p>
    <w:p w14:paraId="38684A0B" w14:textId="77777777" w:rsidR="00671390" w:rsidRDefault="00671390" w:rsidP="00451B94">
      <w:pPr>
        <w:pStyle w:val="TF-refernciasITEM"/>
      </w:pPr>
    </w:p>
    <w:p w14:paraId="19C2903E" w14:textId="7C198059" w:rsidR="00827D0A" w:rsidRDefault="00827D0A">
      <w:pPr>
        <w:keepNext w:val="0"/>
        <w:keepLines w:val="0"/>
        <w:rPr>
          <w:szCs w:val="20"/>
        </w:rPr>
      </w:pPr>
      <w:r>
        <w:br w:type="page"/>
      </w:r>
    </w:p>
    <w:p w14:paraId="1D2A97E8" w14:textId="77777777" w:rsidR="00827D0A" w:rsidRDefault="00827D0A" w:rsidP="00827D0A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061250F6" w14:textId="77777777" w:rsidR="00827D0A" w:rsidRPr="00320BFA" w:rsidRDefault="00827D0A" w:rsidP="00827D0A">
      <w:pPr>
        <w:pStyle w:val="TF-xAvalTTULO"/>
      </w:pPr>
      <w:r w:rsidRPr="00320BFA">
        <w:t xml:space="preserve">PROFESSOR </w:t>
      </w:r>
      <w:r>
        <w:t>AVALIADOR – Pré-projeto</w:t>
      </w:r>
    </w:p>
    <w:p w14:paraId="07B8B142" w14:textId="77777777" w:rsidR="00827D0A" w:rsidRDefault="00827D0A" w:rsidP="00827D0A">
      <w:pPr>
        <w:pStyle w:val="TF-xAvalLINHA"/>
      </w:pPr>
    </w:p>
    <w:p w14:paraId="5374D3D1" w14:textId="3833D8BE" w:rsidR="00827D0A" w:rsidRDefault="00827D0A" w:rsidP="00827D0A">
      <w:pPr>
        <w:pStyle w:val="TF-xAvalLINHA"/>
      </w:pPr>
      <w:r w:rsidRPr="00320BFA">
        <w:t>Avaliador(a):</w:t>
      </w:r>
      <w:r w:rsidRPr="00320BFA">
        <w:tab/>
      </w:r>
      <w:r w:rsidR="003D2B7B" w:rsidRPr="003D2B7B">
        <w:rPr>
          <w:b/>
          <w:bCs/>
        </w:rPr>
        <w:t>Aurélio Faustino Hoppe</w:t>
      </w:r>
    </w:p>
    <w:p w14:paraId="43EEE486" w14:textId="77777777" w:rsidR="00827D0A" w:rsidRPr="00340EA0" w:rsidRDefault="00827D0A" w:rsidP="00827D0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27D0A" w:rsidRPr="00320BFA" w14:paraId="3020F549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1BC3A" w14:textId="77777777" w:rsidR="00827D0A" w:rsidRPr="00320BFA" w:rsidRDefault="00827D0A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5EC4DA" w14:textId="77777777" w:rsidR="00827D0A" w:rsidRPr="00320BFA" w:rsidRDefault="00827D0A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B2B97C" w14:textId="77777777" w:rsidR="00827D0A" w:rsidRPr="00320BFA" w:rsidRDefault="00827D0A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A829F2A" w14:textId="77777777" w:rsidR="00827D0A" w:rsidRPr="00320BFA" w:rsidRDefault="00827D0A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827D0A" w:rsidRPr="00320BFA" w14:paraId="232AA84B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6EC1FD" w14:textId="77777777" w:rsidR="00827D0A" w:rsidRPr="0000224C" w:rsidRDefault="00827D0A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0A42" w14:textId="77777777" w:rsidR="00827D0A" w:rsidRPr="00320BFA" w:rsidRDefault="00827D0A" w:rsidP="00827D0A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9376FDA" w14:textId="77777777" w:rsidR="00827D0A" w:rsidRPr="00320BFA" w:rsidRDefault="00827D0A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CAED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9992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B6E13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50DE35A7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871379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4B5" w14:textId="77777777" w:rsidR="00827D0A" w:rsidRPr="00320BFA" w:rsidRDefault="00827D0A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1618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77C1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89E334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16AA659A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BD39EE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5FBD" w14:textId="77777777" w:rsidR="00827D0A" w:rsidRPr="00320BFA" w:rsidRDefault="00827D0A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AE4C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953D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A3A47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75DF986A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087414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068" w14:textId="77777777" w:rsidR="00827D0A" w:rsidRPr="00320BFA" w:rsidRDefault="00827D0A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D803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C9F3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C14778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43A369ED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E701D6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34CD" w14:textId="77777777" w:rsidR="00827D0A" w:rsidRPr="00320BFA" w:rsidRDefault="00827D0A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6FF1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57BB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3558FB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65120B7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2393A5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0605" w14:textId="77777777" w:rsidR="00827D0A" w:rsidRPr="00320BFA" w:rsidRDefault="00827D0A" w:rsidP="00827D0A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0C7C901" w14:textId="77777777" w:rsidR="00827D0A" w:rsidRPr="00320BFA" w:rsidRDefault="00827D0A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0760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C9D0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E50588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0FB3715C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4FDFDB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8A6F" w14:textId="77777777" w:rsidR="00827D0A" w:rsidRPr="00320BFA" w:rsidRDefault="00827D0A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8ECE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4BCF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A217C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7AB9D6F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108BB1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0B1F" w14:textId="77777777" w:rsidR="00827D0A" w:rsidRPr="00320BFA" w:rsidRDefault="00827D0A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8DFC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E1C7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B451FB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484571D4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79625B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0A9C" w14:textId="77777777" w:rsidR="00827D0A" w:rsidRPr="00320BFA" w:rsidRDefault="00827D0A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DC6F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7F64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7AFCEA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3FB8823B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2C9D2C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5B93" w14:textId="77777777" w:rsidR="00827D0A" w:rsidRPr="00320BFA" w:rsidRDefault="00827D0A" w:rsidP="00827D0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8441841" w14:textId="77777777" w:rsidR="00827D0A" w:rsidRPr="00320BFA" w:rsidRDefault="00827D0A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4722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D52B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7AA92A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04870479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68E056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00FB" w14:textId="77777777" w:rsidR="00827D0A" w:rsidRPr="00320BFA" w:rsidRDefault="00827D0A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90CC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65D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AAB8F9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01B5C63A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C34B88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7560" w14:textId="77777777" w:rsidR="00827D0A" w:rsidRPr="00320BFA" w:rsidRDefault="00827D0A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CF7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2871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4679A7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5022490A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824848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1BC840" w14:textId="77777777" w:rsidR="00827D0A" w:rsidRPr="00320BFA" w:rsidRDefault="00827D0A" w:rsidP="00827D0A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EDE24C7" w14:textId="77777777" w:rsidR="00827D0A" w:rsidRPr="00320BFA" w:rsidRDefault="00827D0A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35C4DB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CDC1E1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9390AE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7DF70652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58D8C7" w14:textId="77777777" w:rsidR="00827D0A" w:rsidRPr="0000224C" w:rsidRDefault="00827D0A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2375" w14:textId="77777777" w:rsidR="00827D0A" w:rsidRPr="00320BFA" w:rsidRDefault="00827D0A" w:rsidP="00827D0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23A1F31" w14:textId="77777777" w:rsidR="00827D0A" w:rsidRPr="00320BFA" w:rsidRDefault="00827D0A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4C8D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AE70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4EA23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27D0A" w:rsidRPr="00320BFA" w14:paraId="3EF82A31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BA6E2E" w14:textId="77777777" w:rsidR="00827D0A" w:rsidRPr="00320BFA" w:rsidRDefault="00827D0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218DE2" w14:textId="77777777" w:rsidR="00827D0A" w:rsidRPr="00320BFA" w:rsidRDefault="00827D0A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4D19A0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DCF926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4F0178" w14:textId="77777777" w:rsidR="00827D0A" w:rsidRPr="00320BFA" w:rsidRDefault="00827D0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1776C39" w14:textId="77777777" w:rsidR="00827D0A" w:rsidRDefault="00827D0A" w:rsidP="00827D0A">
      <w:pPr>
        <w:pStyle w:val="TF-xAvalTTULO"/>
      </w:pPr>
    </w:p>
    <w:p w14:paraId="795DC3B9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F48E" w14:textId="77777777" w:rsidR="00CE704A" w:rsidRDefault="00CE704A">
      <w:r>
        <w:separator/>
      </w:r>
    </w:p>
  </w:endnote>
  <w:endnote w:type="continuationSeparator" w:id="0">
    <w:p w14:paraId="624A7518" w14:textId="77777777" w:rsidR="00CE704A" w:rsidRDefault="00CE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1B37" w14:textId="77777777" w:rsidR="00CE704A" w:rsidRDefault="00CE704A">
      <w:r>
        <w:separator/>
      </w:r>
    </w:p>
  </w:footnote>
  <w:footnote w:type="continuationSeparator" w:id="0">
    <w:p w14:paraId="29326800" w14:textId="77777777" w:rsidR="00CE704A" w:rsidRDefault="00CE7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773D"/>
    <w:rsid w:val="00394107"/>
    <w:rsid w:val="0039695A"/>
    <w:rsid w:val="003A2B7D"/>
    <w:rsid w:val="003A4A75"/>
    <w:rsid w:val="003A5366"/>
    <w:rsid w:val="003B647A"/>
    <w:rsid w:val="003C5262"/>
    <w:rsid w:val="003D2B7B"/>
    <w:rsid w:val="003D2BDE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23A52"/>
    <w:rsid w:val="00536336"/>
    <w:rsid w:val="00542ED7"/>
    <w:rsid w:val="00550D4A"/>
    <w:rsid w:val="00554405"/>
    <w:rsid w:val="00564A29"/>
    <w:rsid w:val="00564FBC"/>
    <w:rsid w:val="005705A9"/>
    <w:rsid w:val="00572144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70391A"/>
    <w:rsid w:val="00703985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27D0A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3361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9F3033"/>
    <w:rsid w:val="009F4CD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3C88"/>
    <w:rsid w:val="00A966E6"/>
    <w:rsid w:val="00A96CCA"/>
    <w:rsid w:val="00A97AF6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1846"/>
    <w:rsid w:val="00B567D3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4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hat.com/pt-br/topics/cloud-native-apps/what-is-quarku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quarkus.io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.ai/en/insights/market-data/state-of-mobile-202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2977</Words>
  <Characters>16080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35</cp:revision>
  <cp:lastPrinted>2015-03-26T13:00:00Z</cp:lastPrinted>
  <dcterms:created xsi:type="dcterms:W3CDTF">2022-11-21T16:30:00Z</dcterms:created>
  <dcterms:modified xsi:type="dcterms:W3CDTF">2023-05-09T17:16:00Z</dcterms:modified>
</cp:coreProperties>
</file>