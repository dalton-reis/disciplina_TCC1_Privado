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2C6A043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0A00EC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4C80B39E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A00EC">
              <w:rPr>
                <w:rStyle w:val="Nmerodepgina"/>
              </w:rPr>
              <w:t xml:space="preserve"> 2023</w:t>
            </w:r>
            <w:r w:rsidR="009F3033">
              <w:rPr>
                <w:rStyle w:val="Nmerodepgina"/>
              </w:rPr>
              <w:t>-1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3D9937F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0A00EC">
              <w:t xml:space="preserve"> 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3D7A815A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</w:t>
            </w:r>
            <w:r w:rsidR="000A00EC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13DCCB5F" w:rsidR="002B0EDC" w:rsidRPr="00B00E04" w:rsidRDefault="000A00EC" w:rsidP="001E682E">
      <w:pPr>
        <w:pStyle w:val="TF-TTULO"/>
      </w:pPr>
      <w:r>
        <w:t>aplicativo para criação de grupos e agendamentos de sessões de rpg</w:t>
      </w:r>
      <w:r w:rsidR="002B0EDC">
        <w:t xml:space="preserve">: </w:t>
      </w:r>
      <w:r>
        <w:t>party finder</w:t>
      </w:r>
    </w:p>
    <w:p w14:paraId="38B1AECD" w14:textId="7477707F" w:rsidR="001E682E" w:rsidRDefault="000A00EC" w:rsidP="00B37046">
      <w:pPr>
        <w:pStyle w:val="TF-AUTOR0"/>
      </w:pPr>
      <w:r>
        <w:t>Gabriel Kresin</w:t>
      </w:r>
    </w:p>
    <w:p w14:paraId="138BB702" w14:textId="72910A3E" w:rsidR="001E682E" w:rsidRDefault="001E682E" w:rsidP="00B37046">
      <w:pPr>
        <w:pStyle w:val="TF-AUTOR0"/>
      </w:pPr>
      <w:r>
        <w:t xml:space="preserve">Prof. </w:t>
      </w:r>
      <w:r w:rsidR="000A00EC">
        <w:t>Marcos Rogério Cardoso</w:t>
      </w:r>
      <w:r>
        <w:t xml:space="preserve"> – Orientador</w:t>
      </w:r>
    </w:p>
    <w:p w14:paraId="71F8749B" w14:textId="563AC15E" w:rsidR="00076065" w:rsidRDefault="000A00EC" w:rsidP="00B37046">
      <w:pPr>
        <w:pStyle w:val="TF-AUTOR0"/>
      </w:pPr>
      <w:r>
        <w:t xml:space="preserve">Ícaro Yuri </w:t>
      </w:r>
      <w:proofErr w:type="spellStart"/>
      <w:r>
        <w:t>Rohde</w:t>
      </w:r>
      <w:proofErr w:type="spellEnd"/>
      <w:r>
        <w:t xml:space="preserve"> da Silva</w:t>
      </w:r>
      <w:r w:rsidR="00076065">
        <w:t xml:space="preserve"> –</w:t>
      </w:r>
      <w:r w:rsidR="00274126">
        <w:t>Mentor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5C8DD259" w14:textId="172A83D5" w:rsidR="00B50C8D" w:rsidRDefault="00B50C8D" w:rsidP="00D3526B">
      <w:pPr>
        <w:pStyle w:val="TF-TEXTO"/>
      </w:pPr>
      <w:r w:rsidRPr="009E1112">
        <w:t>Role-</w:t>
      </w:r>
      <w:proofErr w:type="spellStart"/>
      <w:r w:rsidRPr="009E1112">
        <w:t>Playing</w:t>
      </w:r>
      <w:proofErr w:type="spellEnd"/>
      <w:r w:rsidRPr="009E1112">
        <w:t xml:space="preserve"> Game</w:t>
      </w:r>
      <w:r>
        <w:t xml:space="preserve"> (RPG) é um jogo de interpretação de personagens em que os jogadores assumem o papel de personagens fictícios e criam histórias e aventuras em um mundo imaginário. O objetivo do jogo é colaborativo, e os jogadores trabalham juntos para construir uma narrativa em que cada personagem tem uma função específica. Para começar uma partida de RPG, é necessário ter um Mestre de Jogo, também conhecido como </w:t>
      </w:r>
      <w:proofErr w:type="spellStart"/>
      <w:r w:rsidRPr="009E1112">
        <w:t>Dungeon</w:t>
      </w:r>
      <w:proofErr w:type="spellEnd"/>
      <w:r w:rsidRPr="009E1112">
        <w:t xml:space="preserve"> Master</w:t>
      </w:r>
      <w:r>
        <w:t xml:space="preserve"> (DM) ou narrador.</w:t>
      </w:r>
      <w:r w:rsidR="00D3526B">
        <w:t xml:space="preserve"> Segundo Mike </w:t>
      </w:r>
      <w:proofErr w:type="spellStart"/>
      <w:r w:rsidR="00D3526B">
        <w:t>Mearls</w:t>
      </w:r>
      <w:proofErr w:type="spellEnd"/>
      <w:r w:rsidR="00D3526B">
        <w:t xml:space="preserve"> (2014) u</w:t>
      </w:r>
      <w:r w:rsidR="00724A16">
        <w:t>m jogador, porém, toma o papel de Mestre, o condutor da história do jogo e árbitro. O Mestre cria aventuras para os personagens que navegam por seus perigos e decidem os caminhos a explorar</w:t>
      </w:r>
      <w:r>
        <w:t xml:space="preserve">. Os jogadores, por sua vez, </w:t>
      </w:r>
      <w:r w:rsidR="00D3526B">
        <w:t xml:space="preserve">conforme </w:t>
      </w:r>
      <w:proofErr w:type="spellStart"/>
      <w:r w:rsidR="00D3526B">
        <w:t>Mearls</w:t>
      </w:r>
      <w:proofErr w:type="spellEnd"/>
      <w:r w:rsidR="00D3526B">
        <w:t xml:space="preserve"> (2014) cada jogador cria um aventureiro (também chamado de personagem) e se une a outros aventureiros (jogados por amigos). </w:t>
      </w:r>
      <w:r w:rsidR="002B5936">
        <w:t xml:space="preserve">Com ambos os papéis definidos, </w:t>
      </w:r>
      <w:proofErr w:type="spellStart"/>
      <w:r w:rsidR="002B5936">
        <w:t>Mearls</w:t>
      </w:r>
      <w:proofErr w:type="spellEnd"/>
      <w:r w:rsidR="002B5936">
        <w:t xml:space="preserve"> (2014) Juntos, o Mestre e os jogadores criam uma história excitante de aventureiros ousados que enfrentam perigos. O grupo pode não conseguir completar uma aventura, mas se todos tiveram um bom tempo juntos e criaram uma história memorável, então todos ganharam. </w:t>
      </w:r>
    </w:p>
    <w:p w14:paraId="724445E7" w14:textId="1A3B3F78" w:rsidR="00184103" w:rsidRDefault="008E56DA" w:rsidP="00B50C8D">
      <w:pPr>
        <w:pStyle w:val="TF-TEXTO"/>
      </w:pPr>
      <w:r>
        <w:t>Um dos maiores desafios para os membros da comunidade de</w:t>
      </w:r>
      <w:r w:rsidR="00B50C8D">
        <w:t xml:space="preserve"> RPG</w:t>
      </w:r>
      <w:r>
        <w:t xml:space="preserve"> </w:t>
      </w:r>
      <w:r w:rsidRPr="008E56DA">
        <w:t xml:space="preserve">é a dificuldade em encontrar grupos de jogadores para praticar o jogo. Por se tratar de uma modalidade que exige um comprometimento maior por parte dos </w:t>
      </w:r>
      <w:r>
        <w:t>envolvidos</w:t>
      </w:r>
      <w:r w:rsidRPr="008E56DA">
        <w:t>, muitas vezes é difícil encontrar pessoas dispostas a se dedicarem ao jogo de forma regular e consistente.</w:t>
      </w:r>
      <w:r>
        <w:t xml:space="preserve"> </w:t>
      </w:r>
      <w:r w:rsidR="00B50C8D">
        <w:t>Atualmente, as redes sociais auxiliam na criação de grupos de jogadores, como as comunidades com foco em RPG existentes na</w:t>
      </w:r>
      <w:r w:rsidR="00995767">
        <w:t>s</w:t>
      </w:r>
      <w:r w:rsidR="00B50C8D">
        <w:t xml:space="preserve"> plataforma</w:t>
      </w:r>
      <w:r w:rsidR="00995767">
        <w:t>s</w:t>
      </w:r>
      <w:r w:rsidR="00B50C8D">
        <w:t xml:space="preserve"> </w:t>
      </w:r>
      <w:proofErr w:type="spellStart"/>
      <w:r w:rsidR="00B50C8D">
        <w:t>Reddit</w:t>
      </w:r>
      <w:proofErr w:type="spellEnd"/>
      <w:r w:rsidR="00995767">
        <w:t xml:space="preserve"> e</w:t>
      </w:r>
      <w:r w:rsidR="00B50C8D">
        <w:t xml:space="preserve"> </w:t>
      </w:r>
      <w:proofErr w:type="spellStart"/>
      <w:r w:rsidR="00B50C8D">
        <w:t>Discord</w:t>
      </w:r>
      <w:proofErr w:type="spellEnd"/>
      <w:r w:rsidR="00995767">
        <w:t>. No entanto, não é possível visualizar através dos perfis dos usuários destas plataformas qual é a sua disponibilidade para jogar, qual é o seu interesse no jogo ou quais são as suas principais competências.</w:t>
      </w:r>
    </w:p>
    <w:p w14:paraId="7F6BB700" w14:textId="2A045A31" w:rsidR="008B76E0" w:rsidRDefault="00B20EC9" w:rsidP="00EE7B56">
      <w:pPr>
        <w:pStyle w:val="TF-TEXTO"/>
      </w:pPr>
      <w:r>
        <w:t xml:space="preserve">Nesse contexto, a solução apresentada neste trabalho trata-se de um </w:t>
      </w:r>
      <w:r w:rsidR="002B5936">
        <w:t>aplicativo</w:t>
      </w:r>
      <w:r>
        <w:t xml:space="preserve"> para reunir pessoas com um interesse em comum.</w:t>
      </w:r>
      <w:r w:rsidR="00EE7B56">
        <w:t xml:space="preserve"> </w:t>
      </w:r>
      <w:r w:rsidR="009E1112">
        <w:t>Tendo em vista como</w:t>
      </w:r>
      <w:r w:rsidR="008B76E0">
        <w:t xml:space="preserve"> objetivo </w:t>
      </w:r>
      <w:r w:rsidR="009E1112">
        <w:t xml:space="preserve">principal </w:t>
      </w:r>
      <w:r w:rsidR="008B76E0">
        <w:t xml:space="preserve">deste trabalho </w:t>
      </w:r>
      <w:r w:rsidR="009E1112">
        <w:t xml:space="preserve">a </w:t>
      </w:r>
      <w:r w:rsidR="008B76E0">
        <w:t>disponibiliz</w:t>
      </w:r>
      <w:r w:rsidR="009E1112">
        <w:t>ação de</w:t>
      </w:r>
      <w:r w:rsidR="008B76E0">
        <w:t xml:space="preserve"> um aplicativo móvel para reunir jogadores de RPG de mesa, </w:t>
      </w:r>
      <w:r w:rsidR="008B76E0">
        <w:lastRenderedPageBreak/>
        <w:t>focando no desenvolvimento dos participantes através de feedbacks</w:t>
      </w:r>
      <w:r w:rsidR="009E1112">
        <w:t xml:space="preserve"> fornecidos pelos próprios membros da mesa</w:t>
      </w:r>
      <w:r w:rsidR="008B76E0">
        <w:t>.</w:t>
      </w:r>
      <w:r w:rsidR="00EE7B56">
        <w:t xml:space="preserve"> </w:t>
      </w:r>
      <w:r w:rsidR="009E1112">
        <w:t>Através deste trabalho busca-se também fomentar os m</w:t>
      </w:r>
      <w:r w:rsidR="00DC0703">
        <w:t>embros desta comunidade a encontrarem-se e participarem de maneira mais ativa na comunidade.</w:t>
      </w:r>
    </w:p>
    <w:p w14:paraId="143D09BC" w14:textId="0765C1CF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5A81D522" w14:textId="09DE8B09" w:rsidR="009506EF" w:rsidRPr="00461213" w:rsidRDefault="003D2BDE" w:rsidP="00431D5B">
      <w:pPr>
        <w:pStyle w:val="TF-TEXTO"/>
      </w:pPr>
      <w:r>
        <w:t>Nesta seção, estão definidas os conce</w:t>
      </w:r>
      <w:r w:rsidR="00B34341">
        <w:t>i</w:t>
      </w:r>
      <w:r>
        <w:t>tos e tecnologias que norteiam este trabalho</w:t>
      </w:r>
      <w:r w:rsidR="00C0349D">
        <w:t xml:space="preserve"> seguido da apresentação dos trabalhos correlatos.</w:t>
      </w:r>
    </w:p>
    <w:p w14:paraId="1A97F02E" w14:textId="7DC08C44" w:rsidR="0031434B" w:rsidRDefault="00C67979" w:rsidP="0031434B">
      <w:pPr>
        <w:pStyle w:val="Ttulo2"/>
      </w:pPr>
      <w:r>
        <w:t>Revisão Bibliográfica</w:t>
      </w:r>
    </w:p>
    <w:p w14:paraId="3AF575A6" w14:textId="54532FBB" w:rsidR="0031434B" w:rsidRDefault="0031434B" w:rsidP="009A1E4C">
      <w:pPr>
        <w:pStyle w:val="TF-TEXTO"/>
      </w:pPr>
      <w:r>
        <w:t>Nesta seção,</w:t>
      </w:r>
      <w:r w:rsidR="009A1E4C">
        <w:t xml:space="preserve"> será abordado </w:t>
      </w:r>
      <w:r w:rsidR="00564D4C">
        <w:t>o tema RPG, visando apresentar o que é RPG, como funciona e algumas das características desenvolvidas pelos jogadores</w:t>
      </w:r>
      <w:r w:rsidR="008F6279">
        <w:t xml:space="preserve"> durante as partidas</w:t>
      </w:r>
      <w:r w:rsidR="00564D4C">
        <w:t>.</w:t>
      </w:r>
    </w:p>
    <w:p w14:paraId="39181EEE" w14:textId="579AB605" w:rsidR="00C67979" w:rsidRDefault="009A1E4C" w:rsidP="00B01A62">
      <w:pPr>
        <w:pStyle w:val="Ttulo3"/>
      </w:pPr>
      <w:r>
        <w:t>RPG</w:t>
      </w:r>
      <w:r w:rsidR="00B01A62">
        <w:t xml:space="preserve"> DE MESA</w:t>
      </w:r>
    </w:p>
    <w:p w14:paraId="4C97ED28" w14:textId="7A6121DA" w:rsidR="00564D4C" w:rsidRPr="00B01A62" w:rsidRDefault="00B01A62" w:rsidP="00B01A62">
      <w:pPr>
        <w:pStyle w:val="TF-TEXTO"/>
        <w:ind w:left="2836" w:firstLine="0"/>
        <w:rPr>
          <w:sz w:val="20"/>
        </w:rPr>
      </w:pPr>
      <w:r w:rsidRPr="00B01A62">
        <w:rPr>
          <w:sz w:val="20"/>
        </w:rPr>
        <w:t xml:space="preserve">O RPG (Role </w:t>
      </w:r>
      <w:proofErr w:type="spellStart"/>
      <w:r w:rsidRPr="00B01A62">
        <w:rPr>
          <w:sz w:val="20"/>
        </w:rPr>
        <w:t>Playing</w:t>
      </w:r>
      <w:proofErr w:type="spellEnd"/>
      <w:r w:rsidRPr="00B01A62">
        <w:rPr>
          <w:sz w:val="20"/>
        </w:rPr>
        <w:t xml:space="preserve"> Game) é um jogo encontrado em livrarias, e apesar de</w:t>
      </w:r>
      <w:r>
        <w:rPr>
          <w:sz w:val="20"/>
        </w:rPr>
        <w:t xml:space="preserve"> </w:t>
      </w:r>
      <w:r w:rsidRPr="00B01A62">
        <w:rPr>
          <w:sz w:val="20"/>
        </w:rPr>
        <w:t>contar hoje com enorme variedade de sistemas e cenários de jogo, consiste basicamente em</w:t>
      </w:r>
      <w:r>
        <w:rPr>
          <w:sz w:val="20"/>
        </w:rPr>
        <w:t xml:space="preserve"> </w:t>
      </w:r>
      <w:r w:rsidRPr="00B01A62">
        <w:rPr>
          <w:sz w:val="20"/>
        </w:rPr>
        <w:t>um livro de regras. Praticada em grupos que costumam se constituir de três a seis jogadores,</w:t>
      </w:r>
      <w:r>
        <w:rPr>
          <w:sz w:val="20"/>
        </w:rPr>
        <w:t xml:space="preserve"> </w:t>
      </w:r>
      <w:r w:rsidRPr="00B01A62">
        <w:rPr>
          <w:sz w:val="20"/>
        </w:rPr>
        <w:t>uma sessão de RPG inicia-se com um acordo entre os jogadores acerca do cenário e o sistema</w:t>
      </w:r>
      <w:r>
        <w:rPr>
          <w:sz w:val="20"/>
        </w:rPr>
        <w:t xml:space="preserve"> </w:t>
      </w:r>
      <w:r w:rsidRPr="00B01A62">
        <w:rPr>
          <w:sz w:val="20"/>
        </w:rPr>
        <w:t>de regras que serão utilizados na condução do jogo. Um dos jogadores é escolhido para dirigir</w:t>
      </w:r>
      <w:r>
        <w:rPr>
          <w:sz w:val="20"/>
        </w:rPr>
        <w:t xml:space="preserve"> </w:t>
      </w:r>
      <w:r w:rsidRPr="00B01A62">
        <w:rPr>
          <w:sz w:val="20"/>
        </w:rPr>
        <w:t>as ações do grupo, chamado mestre. Geralmente, o mestre passa informações da trama para</w:t>
      </w:r>
      <w:r>
        <w:rPr>
          <w:sz w:val="20"/>
        </w:rPr>
        <w:t xml:space="preserve"> </w:t>
      </w:r>
      <w:r w:rsidRPr="00B01A62">
        <w:rPr>
          <w:sz w:val="20"/>
        </w:rPr>
        <w:t>auxiliar os jogadores na construção de seus personagens, que costuma ser realizada em</w:t>
      </w:r>
      <w:r>
        <w:rPr>
          <w:sz w:val="20"/>
        </w:rPr>
        <w:t xml:space="preserve"> </w:t>
      </w:r>
      <w:r w:rsidRPr="00B01A62">
        <w:rPr>
          <w:sz w:val="20"/>
        </w:rPr>
        <w:t>conjunto para que os jogadores consigam formar uma equipe eficiente, cada personagem</w:t>
      </w:r>
      <w:r>
        <w:rPr>
          <w:sz w:val="20"/>
        </w:rPr>
        <w:t xml:space="preserve"> </w:t>
      </w:r>
      <w:r w:rsidRPr="00B01A62">
        <w:rPr>
          <w:sz w:val="20"/>
        </w:rPr>
        <w:t>suprindo as deficiências dos outros. Embora essa seja uma atividade geralmente realizada em</w:t>
      </w:r>
      <w:r>
        <w:rPr>
          <w:sz w:val="20"/>
        </w:rPr>
        <w:t xml:space="preserve"> </w:t>
      </w:r>
      <w:r w:rsidRPr="00B01A62">
        <w:rPr>
          <w:sz w:val="20"/>
        </w:rPr>
        <w:t>conjunto, os jogadores são encorajados a imprimir em seus personagens características</w:t>
      </w:r>
      <w:r>
        <w:rPr>
          <w:sz w:val="20"/>
        </w:rPr>
        <w:t xml:space="preserve"> </w:t>
      </w:r>
      <w:r w:rsidRPr="00B01A62">
        <w:rPr>
          <w:sz w:val="20"/>
        </w:rPr>
        <w:t>individuais, tornando-os únicos, inclusive mantendo alguns aspectos de seus personagens em</w:t>
      </w:r>
      <w:r>
        <w:rPr>
          <w:sz w:val="20"/>
        </w:rPr>
        <w:t xml:space="preserve"> </w:t>
      </w:r>
      <w:r w:rsidRPr="00B01A62">
        <w:rPr>
          <w:sz w:val="20"/>
        </w:rPr>
        <w:t>segredo, informando apenas ao mestre detalhes dessas características</w:t>
      </w:r>
      <w:r w:rsidR="004125EF">
        <w:rPr>
          <w:sz w:val="20"/>
        </w:rPr>
        <w:t xml:space="preserve"> (ROCHA, 2006)</w:t>
      </w:r>
      <w:r w:rsidRPr="00B01A62">
        <w:rPr>
          <w:sz w:val="20"/>
        </w:rPr>
        <w:t>.</w:t>
      </w:r>
    </w:p>
    <w:p w14:paraId="0AE13694" w14:textId="7CF794AB" w:rsidR="008F6279" w:rsidRDefault="004125EF" w:rsidP="008F6279">
      <w:pPr>
        <w:pStyle w:val="TF-TEXTO"/>
      </w:pPr>
      <w:r>
        <w:t xml:space="preserve">Todo sistema de RPG de mesa possuirá essa característica em comum, onde os jogadores irão criar e interpretar personagens fictícios no jogo. </w:t>
      </w:r>
      <w:r w:rsidRPr="004125EF">
        <w:t>Cada personagem possui características, habilidades, histórias e objetivos únicos</w:t>
      </w:r>
      <w:r w:rsidR="00D3306A">
        <w:t>. Além disso, um</w:t>
      </w:r>
      <w:r w:rsidR="00D3306A" w:rsidRPr="00D3306A">
        <w:t xml:space="preserve"> participante do jogo assume o papel de mestre, também conhecido como </w:t>
      </w:r>
      <w:r w:rsidR="00D3306A">
        <w:t>DM</w:t>
      </w:r>
      <w:r w:rsidR="00D3306A" w:rsidRPr="00D3306A">
        <w:t>, que é responsável por criar e narrar a história, descrever o mundo em que o jogo se passa, interpretar personagens não jogadores (</w:t>
      </w:r>
      <w:proofErr w:type="spellStart"/>
      <w:r w:rsidR="00D3306A" w:rsidRPr="00D3306A">
        <w:t>NPCs</w:t>
      </w:r>
      <w:proofErr w:type="spellEnd"/>
      <w:r w:rsidR="00D3306A" w:rsidRPr="00D3306A">
        <w:t>) e arbitrar as regras do jogo</w:t>
      </w:r>
      <w:r w:rsidR="00D3306A">
        <w:t xml:space="preserve">. </w:t>
      </w:r>
      <w:r w:rsidR="00D3306A" w:rsidRPr="00D3306A">
        <w:t xml:space="preserve">A característica principal do RPG de mesa é a liberdade de interpretação e a criatividade dos jogadores. Eles podem tomar decisões que influenciam diretamente o rumo da história, interagir com outros personagens, explorar o mundo fictício e desenvolver a personalidade e os objetivos de seus personagens ao longo do tempo. Essa </w:t>
      </w:r>
      <w:r w:rsidR="00D3306A" w:rsidRPr="00D3306A">
        <w:lastRenderedPageBreak/>
        <w:t>imersão na narrativa colaborativa é o que torna o RPG de mesa uma experiência única e cativante para muitos jogadores.</w:t>
      </w:r>
      <w:r w:rsidR="008F6279">
        <w:t xml:space="preserve"> </w:t>
      </w:r>
    </w:p>
    <w:p w14:paraId="5EAEB8F3" w14:textId="62ECA506" w:rsidR="00D3306A" w:rsidRPr="00B01A62" w:rsidRDefault="00D3306A" w:rsidP="00D3306A">
      <w:pPr>
        <w:pStyle w:val="TF-TEXTO"/>
        <w:ind w:left="2836"/>
        <w:rPr>
          <w:sz w:val="20"/>
        </w:rPr>
      </w:pPr>
      <w:r w:rsidRPr="00D3306A">
        <w:rPr>
          <w:sz w:val="20"/>
        </w:rPr>
        <w:t>O RPG é um jogo que acontece principalmente através da oralidade, ou seja,</w:t>
      </w:r>
      <w:r>
        <w:rPr>
          <w:sz w:val="20"/>
        </w:rPr>
        <w:t xml:space="preserve"> </w:t>
      </w:r>
      <w:r w:rsidRPr="00D3306A">
        <w:rPr>
          <w:sz w:val="20"/>
        </w:rPr>
        <w:t>uma sessão tradicional de RPG se dá através das falas dos personagens interpretados por seus</w:t>
      </w:r>
      <w:r>
        <w:rPr>
          <w:sz w:val="20"/>
        </w:rPr>
        <w:t xml:space="preserve"> </w:t>
      </w:r>
      <w:r w:rsidRPr="00D3306A">
        <w:rPr>
          <w:sz w:val="20"/>
        </w:rPr>
        <w:t>respectivos jogadores. Um desses jogadores atua como o mestre mediando as ações dos</w:t>
      </w:r>
      <w:r>
        <w:rPr>
          <w:sz w:val="20"/>
        </w:rPr>
        <w:t xml:space="preserve"> </w:t>
      </w:r>
      <w:r w:rsidRPr="00D3306A">
        <w:rPr>
          <w:sz w:val="20"/>
        </w:rPr>
        <w:t xml:space="preserve">outros, descrevendo os cenários, </w:t>
      </w:r>
      <w:proofErr w:type="spellStart"/>
      <w:r w:rsidRPr="00D3306A">
        <w:rPr>
          <w:sz w:val="20"/>
        </w:rPr>
        <w:t>npcs</w:t>
      </w:r>
      <w:proofErr w:type="spellEnd"/>
      <w:r w:rsidRPr="00D3306A">
        <w:rPr>
          <w:sz w:val="20"/>
        </w:rPr>
        <w:t>, dando vida a todos esses elementos. Muitas vezes, um</w:t>
      </w:r>
      <w:r>
        <w:rPr>
          <w:sz w:val="20"/>
        </w:rPr>
        <w:t xml:space="preserve"> </w:t>
      </w:r>
      <w:r w:rsidRPr="00D3306A">
        <w:rPr>
          <w:sz w:val="20"/>
        </w:rPr>
        <w:t>jogador pode perder detalhes importantes da trama que está se desenvolvendo se não observar</w:t>
      </w:r>
      <w:r>
        <w:rPr>
          <w:sz w:val="20"/>
        </w:rPr>
        <w:t xml:space="preserve"> </w:t>
      </w:r>
      <w:r w:rsidRPr="00D3306A">
        <w:rPr>
          <w:sz w:val="20"/>
        </w:rPr>
        <w:t>tudo o que está acontecendo durante o jogo; se dois jogadores estão interagindo com seus</w:t>
      </w:r>
      <w:r>
        <w:rPr>
          <w:sz w:val="20"/>
        </w:rPr>
        <w:t xml:space="preserve"> </w:t>
      </w:r>
      <w:r w:rsidRPr="00D3306A">
        <w:rPr>
          <w:sz w:val="20"/>
        </w:rPr>
        <w:t>personagens enquanto o mestre descreve a cena e perdem algum detalhe, isto pode influenciar</w:t>
      </w:r>
      <w:r>
        <w:rPr>
          <w:sz w:val="20"/>
        </w:rPr>
        <w:t xml:space="preserve"> </w:t>
      </w:r>
      <w:r w:rsidRPr="00D3306A">
        <w:rPr>
          <w:sz w:val="20"/>
        </w:rPr>
        <w:t>significativamente o desempenho de um destes jogadores ou de ambos</w:t>
      </w:r>
      <w:r>
        <w:rPr>
          <w:sz w:val="20"/>
        </w:rPr>
        <w:t xml:space="preserve"> (ROCHA, 2006)</w:t>
      </w:r>
      <w:r w:rsidRPr="00B01A62">
        <w:rPr>
          <w:sz w:val="20"/>
        </w:rPr>
        <w:t>.</w:t>
      </w:r>
    </w:p>
    <w:p w14:paraId="71C093BC" w14:textId="75801754" w:rsidR="00B01A62" w:rsidRDefault="008F6279" w:rsidP="00FA4308">
      <w:pPr>
        <w:pStyle w:val="TF-TEXTO"/>
        <w:ind w:firstLine="709"/>
      </w:pPr>
      <w:commentRangeStart w:id="10"/>
      <w:r>
        <w:t>Jogar</w:t>
      </w:r>
      <w:commentRangeEnd w:id="10"/>
      <w:r w:rsidR="00D970AF">
        <w:rPr>
          <w:rStyle w:val="Refdecomentrio"/>
        </w:rPr>
        <w:commentReference w:id="10"/>
      </w:r>
      <w:r>
        <w:t xml:space="preserve"> RPG de mesa pode trazer uma variedade de benefícios para os participantes, dentre eles está a capacidade de raciocínio e atenção aos detalhes pois as partidas </w:t>
      </w:r>
      <w:r w:rsidRPr="008F6279">
        <w:t>frequentemente envolvem desafios que exigem pensamento estratégico e resolução de problemas. Os jogadores precisam tomar decisões estratégicas, planejar suas ações, avaliar riscos e recompensas, além de encontrar soluções criativas para os obstáculos apresentados pelo mestre.</w:t>
      </w:r>
    </w:p>
    <w:p w14:paraId="06C320EE" w14:textId="4055EDDD" w:rsidR="008F6279" w:rsidRPr="00B01A62" w:rsidRDefault="008F6279" w:rsidP="008F6279">
      <w:pPr>
        <w:pStyle w:val="TF-TEXTO"/>
        <w:ind w:left="2836"/>
        <w:rPr>
          <w:sz w:val="20"/>
        </w:rPr>
      </w:pPr>
      <w:r w:rsidRPr="008F6279">
        <w:rPr>
          <w:sz w:val="20"/>
        </w:rPr>
        <w:t>RPG oferece a seus jogadores, seja</w:t>
      </w:r>
      <w:r>
        <w:rPr>
          <w:sz w:val="20"/>
        </w:rPr>
        <w:t xml:space="preserve"> </w:t>
      </w:r>
      <w:r w:rsidRPr="008F6279">
        <w:rPr>
          <w:sz w:val="20"/>
        </w:rPr>
        <w:t>através da própria forma de praticar ou nos eventos e amizades construídas em torno dele, a</w:t>
      </w:r>
      <w:r>
        <w:rPr>
          <w:sz w:val="20"/>
        </w:rPr>
        <w:t xml:space="preserve"> </w:t>
      </w:r>
      <w:r w:rsidRPr="008F6279">
        <w:rPr>
          <w:sz w:val="20"/>
        </w:rPr>
        <w:t>oportunidade de interações sociais muito ricas, com outros personagens – dentro do jogo, ou,</w:t>
      </w:r>
      <w:r>
        <w:rPr>
          <w:sz w:val="20"/>
        </w:rPr>
        <w:t xml:space="preserve"> </w:t>
      </w:r>
      <w:r w:rsidRPr="008F6279">
        <w:rPr>
          <w:sz w:val="20"/>
        </w:rPr>
        <w:t>fora dele, com pessoas de diversas idades, níveis sociais e econômicos. O RPG é um jogo que</w:t>
      </w:r>
      <w:r>
        <w:rPr>
          <w:sz w:val="20"/>
        </w:rPr>
        <w:t xml:space="preserve"> </w:t>
      </w:r>
      <w:r w:rsidRPr="008F6279">
        <w:rPr>
          <w:sz w:val="20"/>
        </w:rPr>
        <w:t>só acontece com a interação entre pessoas, além disso, a prática do RPG incentiva os</w:t>
      </w:r>
      <w:r>
        <w:rPr>
          <w:sz w:val="20"/>
        </w:rPr>
        <w:t xml:space="preserve"> </w:t>
      </w:r>
      <w:r w:rsidRPr="008F6279">
        <w:rPr>
          <w:sz w:val="20"/>
        </w:rPr>
        <w:t>jogadores a participar de eventos onde têm a oportunidade de conhecer jogadores de outras</w:t>
      </w:r>
      <w:r>
        <w:rPr>
          <w:sz w:val="20"/>
        </w:rPr>
        <w:t xml:space="preserve"> </w:t>
      </w:r>
      <w:r w:rsidRPr="008F6279">
        <w:rPr>
          <w:sz w:val="20"/>
        </w:rPr>
        <w:t xml:space="preserve">cidades, estados e até mesmo países, como é o caso do Encontro Internacional de RPG </w:t>
      </w:r>
      <w:r>
        <w:rPr>
          <w:sz w:val="20"/>
        </w:rPr>
        <w:t>(ROCHA, 2006)</w:t>
      </w:r>
      <w:r w:rsidRPr="00B01A62">
        <w:rPr>
          <w:sz w:val="20"/>
        </w:rPr>
        <w:t>.</w:t>
      </w:r>
    </w:p>
    <w:p w14:paraId="23BF8E4F" w14:textId="2E11AB14" w:rsidR="008F6279" w:rsidRPr="00564D4C" w:rsidRDefault="008F6279" w:rsidP="008F6279">
      <w:pPr>
        <w:pStyle w:val="TF-TEXTO"/>
        <w:ind w:firstLine="567"/>
      </w:pPr>
      <w:r>
        <w:t xml:space="preserve">Outra característica desenvolvida </w:t>
      </w:r>
      <w:r w:rsidR="000203CC">
        <w:t xml:space="preserve">pelos jogadores é o desenvolvimento social e interpessoal, isso ocorre devido ao fato de que o </w:t>
      </w:r>
      <w:r w:rsidR="000203CC" w:rsidRPr="000203CC">
        <w:t>RPG de mesa é um jogo de interação social, que requer comunicação e colaboração entre os jogadores. Os participantes precisam trabalhar juntos para resolver desafios, tomar decisões e avançar na história. Isso promove habilidades sociais, como trabalho em equipe, negociação, resolução de conflitos e empatia.</w:t>
      </w:r>
      <w:r w:rsidR="000203CC">
        <w:t xml:space="preserve"> Existem outras diversas habilidades que são fundamentais para o jogo como a criatividade e imaginação, que está diretamente interligado aos mundos imaginários construídos pelos jogadores.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187FA8F9" w14:textId="565DFB59" w:rsidR="008346B4" w:rsidRDefault="008346B4" w:rsidP="000359EA">
      <w:pPr>
        <w:pStyle w:val="TF-TEXTO"/>
      </w:pPr>
      <w:r>
        <w:t xml:space="preserve">Para realizar a pesquisa dos trabalhos correlatos foram pesquisados trabalhos nos repositórios SciELO, Biblioteca Digital Brasileira de Teses e Dissertações (BDTD), Google acadêmico, portal de periódicos da Capes e as monografias constadas no Departamento de </w:t>
      </w:r>
      <w:r>
        <w:lastRenderedPageBreak/>
        <w:t>Sistemas e Computação (DSC) da FURB. As palavras chaves utilizadas para fazer as buscas foram: RPG; reunir; reunir pessoas; grupos de pessoas</w:t>
      </w:r>
      <w:r w:rsidR="004057F7">
        <w:t>; Sistema Web; habilidades.</w:t>
      </w:r>
    </w:p>
    <w:p w14:paraId="4750AF33" w14:textId="296A1DBF" w:rsidR="008207D0" w:rsidRDefault="000359EA" w:rsidP="00C3788E">
      <w:pPr>
        <w:pStyle w:val="TF-TEXTO"/>
      </w:pPr>
      <w:r>
        <w:t>Os trabalhos correlatos selecionados são dois Trabalhos de Conclusão de Curso (TCC) de alunos da FURB. O autor do primeiro trabalho</w:t>
      </w:r>
      <w:r w:rsidR="00C3788E">
        <w:t xml:space="preserve"> possui como objetivo facilitar a participação de voluntários em projetos e ações sociais, assim como permitir uma maior interação entre as organizações sociais e os voluntários. Para isto foi realizado o desenvolvimento de um sistema web, denominado </w:t>
      </w:r>
      <w:proofErr w:type="spellStart"/>
      <w:r w:rsidR="00C3788E">
        <w:t>Volapp</w:t>
      </w:r>
      <w:proofErr w:type="spellEnd"/>
      <w:r>
        <w:t xml:space="preserve"> </w:t>
      </w:r>
      <w:r w:rsidR="00C3788E">
        <w:t>(</w:t>
      </w:r>
      <w:r>
        <w:t>Bryan Leite</w:t>
      </w:r>
      <w:r w:rsidR="00C3788E">
        <w:t xml:space="preserve">, 2020). </w:t>
      </w:r>
      <w:r w:rsidR="008207D0">
        <w:t xml:space="preserve">O segundo trabalho </w:t>
      </w:r>
      <w:r w:rsidR="00C3788E">
        <w:t>apresenta a análise e descrição do desenvolvimento de um sistema web que possibilite as organizações sociais encontrarem voluntários com as habilidades e proficiências desejadas para suas ações sociais (</w:t>
      </w:r>
      <w:r w:rsidR="008207D0">
        <w:t xml:space="preserve">Lucas </w:t>
      </w:r>
      <w:proofErr w:type="spellStart"/>
      <w:r w:rsidR="008207D0">
        <w:t>Lunelli</w:t>
      </w:r>
      <w:proofErr w:type="spellEnd"/>
      <w:r w:rsidR="00C3788E">
        <w:t xml:space="preserve">, 2017). </w:t>
      </w:r>
      <w:r w:rsidR="00871F80">
        <w:t>Os dois trabalhos são semelhantes, no entanto, o segundo trabalho citado</w:t>
      </w:r>
      <w:r w:rsidR="008207D0">
        <w:t xml:space="preserve"> possui como diferencial o recrutamento dos voluntários através de habilidades e proficiências específicas para a causa em questão.</w:t>
      </w:r>
    </w:p>
    <w:p w14:paraId="5C6AF8BC" w14:textId="2BF8CA91" w:rsidR="000359EA" w:rsidRPr="000359EA" w:rsidRDefault="008207D0" w:rsidP="000359EA">
      <w:pPr>
        <w:pStyle w:val="TF-TEXTO"/>
      </w:pPr>
      <w:r>
        <w:t>Ambos os trabalhos foram escolhidos pois apresentam características em comum com o</w:t>
      </w:r>
      <w:r w:rsidR="00871F80">
        <w:t xml:space="preserve"> trabalho aqui proposto, o</w:t>
      </w:r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Finder</w:t>
      </w:r>
      <w:proofErr w:type="spellEnd"/>
      <w:r>
        <w:t xml:space="preserve">, </w:t>
      </w:r>
      <w:r w:rsidR="00871F80">
        <w:t>pois</w:t>
      </w:r>
      <w:r>
        <w:t xml:space="preserve"> possuem como objetivo reunir pessoas com interesses em comum a fim de realizar alguma ação específica. No caso do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Finder</w:t>
      </w:r>
      <w:proofErr w:type="spellEnd"/>
      <w:r>
        <w:t>, o objetivo é reunir pessoas com interesse em RPG para que possam jogar juntas. Uma característica importante do trabalho d</w:t>
      </w:r>
      <w:r w:rsidR="00871F80">
        <w:t>e</w:t>
      </w:r>
      <w:r>
        <w:t xml:space="preserve"> </w:t>
      </w:r>
      <w:proofErr w:type="spellStart"/>
      <w:r w:rsidR="00871F80">
        <w:t>Lunelli</w:t>
      </w:r>
      <w:proofErr w:type="spellEnd"/>
      <w:r w:rsidR="00871F80">
        <w:t xml:space="preserve"> (2017)</w:t>
      </w:r>
      <w:r>
        <w:t>, é a separação dos voluntários em grupos de habilidades, item que também está presente neste trabalho, porém em um contexto diferente.</w:t>
      </w:r>
    </w:p>
    <w:p w14:paraId="6E4394B7" w14:textId="77777777" w:rsidR="000359EA" w:rsidRPr="000359EA" w:rsidRDefault="000359EA" w:rsidP="000359EA">
      <w:pPr>
        <w:pStyle w:val="TF-TEXTOQUADRO"/>
      </w:pPr>
      <w:bookmarkStart w:id="11" w:name="_Ref52025161"/>
    </w:p>
    <w:p w14:paraId="7589BAAB" w14:textId="20390CFA" w:rsidR="003F4B66" w:rsidRDefault="003F4B66" w:rsidP="003F4B66">
      <w:pPr>
        <w:pStyle w:val="TF-LEGENDA"/>
      </w:pPr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1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5"/>
        <w:gridCol w:w="1707"/>
        <w:gridCol w:w="3680"/>
      </w:tblGrid>
      <w:tr w:rsidR="008F0CFD" w14:paraId="3F3D4C76" w14:textId="77777777" w:rsidTr="006E2BBF">
        <w:trPr>
          <w:trHeight w:val="567"/>
          <w:jc w:val="center"/>
        </w:trPr>
        <w:tc>
          <w:tcPr>
            <w:tcW w:w="3675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1707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3680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16FA2477" w14:textId="0D55E1DB" w:rsidR="008F0CFD" w:rsidRDefault="00672EA2" w:rsidP="00F418A3">
            <w:pPr>
              <w:pStyle w:val="TF-TEXTOQUADRO"/>
              <w:jc w:val="center"/>
            </w:pPr>
            <w:r>
              <w:t>Reunir voluntários com o propósito de realizar ações sociais</w:t>
            </w:r>
          </w:p>
        </w:tc>
        <w:tc>
          <w:tcPr>
            <w:tcW w:w="1707" w:type="dxa"/>
            <w:shd w:val="clear" w:color="auto" w:fill="auto"/>
          </w:tcPr>
          <w:p w14:paraId="1555BA3B" w14:textId="67E1EEA2" w:rsidR="008F0CFD" w:rsidRDefault="00672EA2" w:rsidP="00F418A3">
            <w:pPr>
              <w:pStyle w:val="TF-TEXTOQUADRO"/>
              <w:jc w:val="center"/>
            </w:pPr>
            <w:r>
              <w:t xml:space="preserve">Sistema Web </w:t>
            </w:r>
          </w:p>
        </w:tc>
        <w:tc>
          <w:tcPr>
            <w:tcW w:w="3680" w:type="dxa"/>
          </w:tcPr>
          <w:p w14:paraId="7F690E10" w14:textId="40213917" w:rsidR="008F0CFD" w:rsidRDefault="004057F7" w:rsidP="00F418A3">
            <w:pPr>
              <w:pStyle w:val="TF-TEXTOQUADRO"/>
              <w:jc w:val="center"/>
            </w:pPr>
            <w:r w:rsidRPr="004057F7">
              <w:t xml:space="preserve">LEITE, Bryan. </w:t>
            </w:r>
            <w:r w:rsidRPr="004057F7">
              <w:rPr>
                <w:b/>
                <w:bCs/>
              </w:rPr>
              <w:t>VOLAPP - CONECTANDO VOLUNTÁRIOS</w:t>
            </w:r>
            <w:r w:rsidRPr="004057F7">
              <w:t>. 2020. 64 f. TCC (Graduação) - Curso de Curso de Sistemas de Informação – Bacharelado, Centro de Ciências Exatas e Naturais, Universidade Regional de Blumenau, Blumenau, 2020</w:t>
            </w:r>
          </w:p>
        </w:tc>
      </w:tr>
      <w:tr w:rsidR="008F0CFD" w14:paraId="698AA75C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19F18901" w14:textId="3E8C4850" w:rsidR="008F0CFD" w:rsidRDefault="00D40E8B" w:rsidP="00F418A3">
            <w:pPr>
              <w:pStyle w:val="TF-TEXTOQUADRO"/>
              <w:jc w:val="center"/>
            </w:pPr>
            <w:r>
              <w:t>Reunir voluntários com habilidades ou proficiências específicas para realizar uma ação social</w:t>
            </w:r>
          </w:p>
        </w:tc>
        <w:tc>
          <w:tcPr>
            <w:tcW w:w="1707" w:type="dxa"/>
            <w:shd w:val="clear" w:color="auto" w:fill="auto"/>
          </w:tcPr>
          <w:p w14:paraId="6221AD73" w14:textId="618C9B2F" w:rsidR="008F0CFD" w:rsidRDefault="00042A61" w:rsidP="00F418A3">
            <w:pPr>
              <w:pStyle w:val="TF-TEXTOQUADRO"/>
              <w:jc w:val="center"/>
            </w:pPr>
            <w:r>
              <w:t>Sistema Web</w:t>
            </w:r>
          </w:p>
        </w:tc>
        <w:tc>
          <w:tcPr>
            <w:tcW w:w="3680" w:type="dxa"/>
          </w:tcPr>
          <w:p w14:paraId="4084FAB1" w14:textId="040FE0DE" w:rsidR="008F0CFD" w:rsidRDefault="006E2BBF" w:rsidP="00F418A3">
            <w:pPr>
              <w:pStyle w:val="TF-TEXTOQUADRO"/>
              <w:jc w:val="center"/>
            </w:pPr>
            <w:r w:rsidRPr="006E2BBF">
              <w:t xml:space="preserve">LUNELLI, Lucas. </w:t>
            </w:r>
            <w:r w:rsidRPr="006E2BBF">
              <w:rPr>
                <w:b/>
                <w:bCs/>
              </w:rPr>
              <w:t>LINES: SISTEMA WEB DE GESTÃO DE SERVIÇOS VOLUNTARIOS POR COMPETÊNCIAS</w:t>
            </w:r>
            <w:r w:rsidRPr="006E2BBF">
              <w:t>. 2017. 92 f. TCC (Graduação) - Curso de Curso de Sistemas de Informação – Bacharelado, Centro de Ciências Exatas e Naturais, Universidade Regional de Blumenau, Blumenau, 2017</w:t>
            </w:r>
          </w:p>
        </w:tc>
      </w:tr>
      <w:tr w:rsidR="008346B4" w14:paraId="6724B055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4737DDD7" w14:textId="331A4350" w:rsidR="008346B4" w:rsidRDefault="006E2BBF" w:rsidP="00F418A3">
            <w:pPr>
              <w:pStyle w:val="TF-TEXTOQUADRO"/>
              <w:jc w:val="center"/>
            </w:pPr>
            <w:r>
              <w:t>Evidenciar as esferas do conhecimento encontradas durante a prática de RPG</w:t>
            </w:r>
          </w:p>
        </w:tc>
        <w:tc>
          <w:tcPr>
            <w:tcW w:w="1707" w:type="dxa"/>
            <w:shd w:val="clear" w:color="auto" w:fill="auto"/>
          </w:tcPr>
          <w:p w14:paraId="45465B52" w14:textId="596C4139" w:rsidR="008346B4" w:rsidRDefault="006E2BBF" w:rsidP="00F418A3">
            <w:pPr>
              <w:pStyle w:val="TF-TEXTOQUADRO"/>
              <w:jc w:val="center"/>
            </w:pPr>
            <w:r>
              <w:t>RPG</w:t>
            </w:r>
          </w:p>
        </w:tc>
        <w:tc>
          <w:tcPr>
            <w:tcW w:w="3680" w:type="dxa"/>
          </w:tcPr>
          <w:p w14:paraId="372A26F1" w14:textId="662FEA11" w:rsidR="008346B4" w:rsidRDefault="006E2BBF" w:rsidP="00F418A3">
            <w:pPr>
              <w:pStyle w:val="TF-TEXTOQUADRO"/>
              <w:jc w:val="center"/>
            </w:pPr>
            <w:r w:rsidRPr="00F76E11">
              <w:t xml:space="preserve">ROCHA, Mateus Souza. </w:t>
            </w:r>
            <w:r w:rsidRPr="00B01A62">
              <w:rPr>
                <w:b/>
                <w:bCs/>
              </w:rPr>
              <w:t>RPG: JOGO E CONHECIMENTO</w:t>
            </w:r>
            <w:r w:rsidRPr="00F76E11">
              <w:t xml:space="preserve">: o role </w:t>
            </w:r>
            <w:proofErr w:type="spellStart"/>
            <w:r w:rsidRPr="00F76E11">
              <w:t>playing</w:t>
            </w:r>
            <w:proofErr w:type="spellEnd"/>
            <w:r w:rsidRPr="00F76E11">
              <w:t xml:space="preserve"> game como mobilizador de esferas do conhecimento. 2006. 144 f. Monografia (Especialização) - Curso de Programa de Pós-Graduação em Educação, Faculdade de Ciências Humanas, Universidade Metodista de Piracicaba, Piracicaba, 2006</w:t>
            </w:r>
          </w:p>
        </w:tc>
      </w:tr>
      <w:tr w:rsidR="008346B4" w14:paraId="7AA96B37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18B84AA7" w14:textId="23630315" w:rsidR="008346B4" w:rsidRDefault="006E2BBF" w:rsidP="00F418A3">
            <w:pPr>
              <w:pStyle w:val="TF-TEXTOQUADRO"/>
              <w:jc w:val="center"/>
            </w:pPr>
            <w:r>
              <w:t>Desenvolvimento de uma plataforma online para simular um tabuleiro de RPG</w:t>
            </w:r>
          </w:p>
        </w:tc>
        <w:tc>
          <w:tcPr>
            <w:tcW w:w="1707" w:type="dxa"/>
            <w:shd w:val="clear" w:color="auto" w:fill="auto"/>
          </w:tcPr>
          <w:p w14:paraId="7114B1DF" w14:textId="1BCF98CD" w:rsidR="008346B4" w:rsidRDefault="006E2BBF" w:rsidP="00F418A3">
            <w:pPr>
              <w:pStyle w:val="TF-TEXTOQUADRO"/>
              <w:jc w:val="center"/>
            </w:pPr>
            <w:r>
              <w:t>RPG</w:t>
            </w:r>
          </w:p>
        </w:tc>
        <w:tc>
          <w:tcPr>
            <w:tcW w:w="3680" w:type="dxa"/>
          </w:tcPr>
          <w:p w14:paraId="41F8A39C" w14:textId="01D817C1" w:rsidR="008346B4" w:rsidRDefault="006E2BBF" w:rsidP="00F418A3">
            <w:pPr>
              <w:pStyle w:val="TF-TEXTOQUADRO"/>
              <w:jc w:val="center"/>
            </w:pPr>
            <w:r w:rsidRPr="006E2BBF">
              <w:t xml:space="preserve">PIANA JUNIOR, Dirceu. </w:t>
            </w:r>
            <w:r w:rsidRPr="006E2BBF">
              <w:rPr>
                <w:b/>
                <w:bCs/>
              </w:rPr>
              <w:t>ORC – ONLINE RPG CREATOR: UM PROTÓTIPO PARA AUXÍLIO NA CRIAÇÃO DE NARRATIVAS DE JOGOS DE INTERPRETAÇÃO RPG ONLINE</w:t>
            </w:r>
            <w:r w:rsidRPr="006E2BBF">
              <w:t>. 2016. 71 f. TCC (Graduação) - Curso de Curso de Sistemas de Informação – Bacharelado, Centro de Ciências Exatas e Naturais, Universidade Regional de Blumenau, Blumenau, 2016</w:t>
            </w:r>
          </w:p>
        </w:tc>
      </w:tr>
      <w:tr w:rsidR="008346B4" w14:paraId="6005B26C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5AFBD86E" w14:textId="4613932C" w:rsidR="008346B4" w:rsidRDefault="00C3788E" w:rsidP="00F418A3">
            <w:pPr>
              <w:pStyle w:val="TF-TEXTOQUADRO"/>
              <w:jc w:val="center"/>
            </w:pPr>
            <w:r>
              <w:t>Desenvolvimento de um sistema de regras para RPG com o propósito do ensina da física</w:t>
            </w:r>
          </w:p>
        </w:tc>
        <w:tc>
          <w:tcPr>
            <w:tcW w:w="1707" w:type="dxa"/>
            <w:shd w:val="clear" w:color="auto" w:fill="auto"/>
          </w:tcPr>
          <w:p w14:paraId="0AAAEB8D" w14:textId="35B31808" w:rsidR="008346B4" w:rsidRDefault="00C3788E" w:rsidP="00F418A3">
            <w:pPr>
              <w:pStyle w:val="TF-TEXTOQUADRO"/>
              <w:jc w:val="center"/>
            </w:pPr>
            <w:r>
              <w:t>RPG</w:t>
            </w:r>
          </w:p>
        </w:tc>
        <w:tc>
          <w:tcPr>
            <w:tcW w:w="3680" w:type="dxa"/>
          </w:tcPr>
          <w:p w14:paraId="5A1B2FCD" w14:textId="0DF24567" w:rsidR="008346B4" w:rsidRDefault="00C3788E" w:rsidP="00F418A3">
            <w:pPr>
              <w:pStyle w:val="TF-TEXTOQUADRO"/>
              <w:jc w:val="center"/>
            </w:pPr>
            <w:r w:rsidRPr="00C3788E">
              <w:t xml:space="preserve">SÁ, Clayton Dantas de; PAULUCCI, Laura. </w:t>
            </w:r>
            <w:r w:rsidRPr="00C3788E">
              <w:rPr>
                <w:b/>
                <w:bCs/>
              </w:rPr>
              <w:t>Desenvolvimento de um sistema de RPG para o ensino de Física</w:t>
            </w:r>
            <w:r w:rsidRPr="00C3788E">
              <w:t>. Revista Brasileira de Ensino de Física, São Paulo, v. 43, out. 2021</w:t>
            </w:r>
          </w:p>
        </w:tc>
      </w:tr>
    </w:tbl>
    <w:p w14:paraId="7FCE3511" w14:textId="439B683F" w:rsidR="003F4B66" w:rsidRDefault="003F4B66" w:rsidP="00A1460F">
      <w:pPr>
        <w:pStyle w:val="TF-FONTE"/>
      </w:pPr>
      <w:r>
        <w:t>Fonte: elaborado pelo autor.</w:t>
      </w:r>
    </w:p>
    <w:p w14:paraId="29E79B64" w14:textId="77777777" w:rsidR="000D6BE2" w:rsidRPr="000D6BE2" w:rsidRDefault="000D6BE2" w:rsidP="000D6BE2"/>
    <w:p w14:paraId="401D15FA" w14:textId="77777777" w:rsidR="00672EA2" w:rsidRDefault="00672EA2" w:rsidP="00672EA2"/>
    <w:p w14:paraId="1B4E58D2" w14:textId="77777777" w:rsidR="00672EA2" w:rsidRDefault="00672EA2" w:rsidP="00672EA2"/>
    <w:p w14:paraId="6F6FC8E2" w14:textId="77777777" w:rsidR="00672EA2" w:rsidRPr="00672EA2" w:rsidRDefault="00672EA2" w:rsidP="00672EA2"/>
    <w:p w14:paraId="06BEB98B" w14:textId="770F0B28" w:rsidR="00451B94" w:rsidRDefault="00C67979" w:rsidP="00FC4A9F">
      <w:pPr>
        <w:pStyle w:val="Ttulo1"/>
      </w:pPr>
      <w:bookmarkStart w:id="12" w:name="_Toc54164921"/>
      <w:bookmarkStart w:id="13" w:name="_Toc54165675"/>
      <w:bookmarkStart w:id="14" w:name="_Toc54169333"/>
      <w:bookmarkStart w:id="15" w:name="_Toc96347439"/>
      <w:bookmarkStart w:id="16" w:name="_Toc96357723"/>
      <w:bookmarkStart w:id="17" w:name="_Toc96491866"/>
      <w:bookmarkStart w:id="18" w:name="_Toc411603107"/>
      <w:bookmarkEnd w:id="9"/>
      <w:r>
        <w:t>Justificativa</w:t>
      </w:r>
    </w:p>
    <w:p w14:paraId="32482CA4" w14:textId="39D06E74" w:rsidR="00AB3128" w:rsidRDefault="00AB3128" w:rsidP="00451B94">
      <w:pPr>
        <w:pStyle w:val="TF-TEXTO"/>
      </w:pPr>
      <w:r>
        <w:t xml:space="preserve">Através das </w:t>
      </w:r>
      <w:r w:rsidR="008207D0">
        <w:t>tecnologias</w:t>
      </w:r>
      <w:r>
        <w:t xml:space="preserve"> descritas anteriormente, será desenvolvido um aplicativo</w:t>
      </w:r>
      <w:r w:rsidR="008207D0">
        <w:t xml:space="preserve"> móvel</w:t>
      </w:r>
      <w:r>
        <w:t xml:space="preserve"> para que os membros da comunidade de RPG possam cadastrar-se e criarem grupos para reunirem-se com o objetivo de jogarem juntos. A interface do aplicativo será feita utilizando </w:t>
      </w:r>
      <w:proofErr w:type="spellStart"/>
      <w:r>
        <w:t>Flutter</w:t>
      </w:r>
      <w:proofErr w:type="spellEnd"/>
      <w:r>
        <w:t xml:space="preserve">, enquanto o </w:t>
      </w:r>
      <w:proofErr w:type="spellStart"/>
      <w:r>
        <w:rPr>
          <w:i/>
          <w:iCs/>
        </w:rPr>
        <w:t>backend</w:t>
      </w:r>
      <w:proofErr w:type="spellEnd"/>
      <w:r>
        <w:t xml:space="preserve"> da aplicação será feito em Java em conjunto com </w:t>
      </w:r>
      <w:commentRangeStart w:id="19"/>
      <w:proofErr w:type="spellStart"/>
      <w:r w:rsidR="00D86585">
        <w:t>Quarkus</w:t>
      </w:r>
      <w:commentRangeEnd w:id="19"/>
      <w:proofErr w:type="spellEnd"/>
      <w:r w:rsidR="00D970AF">
        <w:rPr>
          <w:rStyle w:val="Refdecomentrio"/>
        </w:rPr>
        <w:commentReference w:id="19"/>
      </w:r>
      <w:r w:rsidR="00D86585">
        <w:t>.</w:t>
      </w:r>
      <w:r w:rsidR="00FA4308">
        <w:t xml:space="preserve"> Já o banco de dados da aplicação será feito utilizando o Sistema de Gerenciamento de Banco de Dados (SGDB) </w:t>
      </w:r>
      <w:proofErr w:type="spellStart"/>
      <w:r w:rsidR="00FA4308">
        <w:t>PostgreeSQL</w:t>
      </w:r>
      <w:proofErr w:type="spellEnd"/>
      <w:r w:rsidR="00FA4308">
        <w:t>.</w:t>
      </w:r>
      <w:r w:rsidR="00D86585">
        <w:t xml:space="preserve"> </w:t>
      </w:r>
      <w:r w:rsidR="001B1887">
        <w:t xml:space="preserve">O aplicativo contará com um sistema de feedbacks onde os jogadores poderão auxiliar uns aos outros a evoluírem suas competências relacionadas ao jogo. Por fim, o mestre ao criar o grupo, poderá recrutar jogadores para o seu grupo de acordo com as características </w:t>
      </w:r>
      <w:r w:rsidR="00061434">
        <w:t>preferenciais</w:t>
      </w:r>
      <w:r w:rsidR="001B1887">
        <w:t xml:space="preserve"> para a vaga.</w:t>
      </w:r>
    </w:p>
    <w:p w14:paraId="60EFD151" w14:textId="39E93BDE" w:rsidR="001B1887" w:rsidRDefault="00061434" w:rsidP="007207F2">
      <w:pPr>
        <w:pStyle w:val="TF-TEXTO"/>
      </w:pPr>
      <w:r>
        <w:t xml:space="preserve">Como citado na contextualização deste trabalho, hoje não existe uma plataforma especializada </w:t>
      </w:r>
      <w:r w:rsidR="00EB1950">
        <w:t>em recrutamento e gerenciamento de jogadores. Diante dessa necessidade o</w:t>
      </w:r>
      <w:r w:rsidR="001B1887">
        <w:t xml:space="preserve"> aplicativo contribuirá para a comunidade de RPG de forma que assim haverá um meio para os jogadores possam se conhecer, jogarem juntos e ajudarem uns aos outros a aprimorarem suas habilidades no jogo. </w:t>
      </w:r>
      <w:r w:rsidR="00EB1950">
        <w:t xml:space="preserve">Dessa forma a comunidade será impulsionada através do aumento de jogadores ativos, que por consequência </w:t>
      </w:r>
      <w:r w:rsidR="00DF6F3F">
        <w:t>passarão a consumir mais conteúdos relacionados ao assunto.</w:t>
      </w:r>
    </w:p>
    <w:p w14:paraId="56D34E7F" w14:textId="4474F697" w:rsidR="00D86585" w:rsidRPr="006B1BBE" w:rsidRDefault="00EB042A" w:rsidP="007207F2">
      <w:pPr>
        <w:pStyle w:val="TF-TEXTO"/>
      </w:pPr>
      <w:r>
        <w:t>Este trabalho está ligado ao eixo de formação: desenvolvimento de software para sistemas de informação pois</w:t>
      </w:r>
      <w:r w:rsidR="00736C81">
        <w:t xml:space="preserve"> um </w:t>
      </w:r>
      <w:r w:rsidR="00736C81" w:rsidRPr="00736C81">
        <w:t>sistema de informação é um conjunto de componentes inter-relacionados que coletam, processam, armazenam e distribuem informações para apoiar a tomada de decisões, o controle e a coordenação dentro de uma organização</w:t>
      </w:r>
      <w:r w:rsidR="00736C81">
        <w:t xml:space="preserve"> (</w:t>
      </w:r>
      <w:r w:rsidR="00C0349D" w:rsidRPr="00C0349D">
        <w:t>LAUDON; LAUDON, 2020</w:t>
      </w:r>
      <w:r w:rsidR="00736C81">
        <w:t>)</w:t>
      </w:r>
      <w:r w:rsidR="006B1BBE" w:rsidRPr="006B1BBE">
        <w:t>.</w:t>
      </w:r>
      <w:r w:rsidR="00C0349D">
        <w:t xml:space="preserve"> Nesse caso o software aplicativo a ser desenvolvido irá coletar, armazenar os dados dos jogadores cadastrados e auxiliará na criação e organizações de grupos de RPG, o que caracteriza um sistema de informação.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C167A0E" w14:textId="32EB749C" w:rsidR="00DC0703" w:rsidRDefault="00DC0703" w:rsidP="008D615B">
      <w:pPr>
        <w:pStyle w:val="TF-ALNEA"/>
        <w:numPr>
          <w:ilvl w:val="0"/>
          <w:numId w:val="10"/>
        </w:numPr>
        <w:contextualSpacing w:val="0"/>
      </w:pPr>
      <w:r>
        <w:t>revisão bibliográfica: procurar materiais acadêmicos pertinentes aos assuntos deste trabalho;</w:t>
      </w:r>
    </w:p>
    <w:p w14:paraId="635D2719" w14:textId="1D29EA84" w:rsidR="008D615B" w:rsidRDefault="008D615B" w:rsidP="008D615B">
      <w:pPr>
        <w:pStyle w:val="TF-ALNEA"/>
        <w:numPr>
          <w:ilvl w:val="0"/>
          <w:numId w:val="10"/>
        </w:numPr>
        <w:contextualSpacing w:val="0"/>
      </w:pPr>
      <w:r>
        <w:t>elaboração dos requisitos</w:t>
      </w:r>
      <w:r w:rsidRPr="007E0D87">
        <w:t>:</w:t>
      </w:r>
      <w:r>
        <w:t xml:space="preserve"> detalhar e avaliar os requisitos funcionais e não funcionais de acordo com o levantamento bibliográfico e trabalhos correlatos;</w:t>
      </w:r>
    </w:p>
    <w:p w14:paraId="030AB06B" w14:textId="58794A3C" w:rsidR="00451B94" w:rsidRDefault="008D615B" w:rsidP="00451B94">
      <w:pPr>
        <w:pStyle w:val="TF-ALNEA"/>
        <w:contextualSpacing w:val="0"/>
      </w:pPr>
      <w:r>
        <w:t xml:space="preserve">especificação da solução: elaborar os diagramas de classes, casos de uso e diagramas </w:t>
      </w:r>
      <w:r>
        <w:lastRenderedPageBreak/>
        <w:t>relacionais para o banco de dados através de</w:t>
      </w:r>
      <w:r w:rsidR="00523A52">
        <w:t xml:space="preserve"> ferramentas como o Draw.io e o Miro</w:t>
      </w:r>
      <w:r w:rsidR="00451B94">
        <w:t>;</w:t>
      </w:r>
    </w:p>
    <w:p w14:paraId="0107E8F6" w14:textId="45D3556D" w:rsidR="0054396B" w:rsidRDefault="00523A52" w:rsidP="00451B94">
      <w:pPr>
        <w:pStyle w:val="TF-ALNEA"/>
        <w:contextualSpacing w:val="0"/>
      </w:pPr>
      <w:r>
        <w:t>implementação</w:t>
      </w:r>
      <w:r w:rsidR="00DC0703">
        <w:t xml:space="preserve"> do </w:t>
      </w:r>
      <w:proofErr w:type="spellStart"/>
      <w:r w:rsidR="00DC0703" w:rsidRPr="00DC0703">
        <w:rPr>
          <w:i/>
          <w:iCs/>
        </w:rPr>
        <w:t>backend</w:t>
      </w:r>
      <w:proofErr w:type="spellEnd"/>
      <w:r>
        <w:t xml:space="preserve">: implementar o </w:t>
      </w:r>
      <w:proofErr w:type="spellStart"/>
      <w:r w:rsidR="00DC0703" w:rsidRPr="00DC0703">
        <w:rPr>
          <w:i/>
          <w:iCs/>
        </w:rPr>
        <w:t>backend</w:t>
      </w:r>
      <w:proofErr w:type="spellEnd"/>
      <w:r>
        <w:t xml:space="preserve"> a partir da</w:t>
      </w:r>
      <w:r w:rsidR="00DC0703">
        <w:t>s</w:t>
      </w:r>
      <w:r>
        <w:t xml:space="preserve"> especificaç</w:t>
      </w:r>
      <w:r w:rsidR="00DC0703">
        <w:t>ões</w:t>
      </w:r>
      <w:r>
        <w:t xml:space="preserve"> feita</w:t>
      </w:r>
      <w:r w:rsidR="00DC0703">
        <w:t>s</w:t>
      </w:r>
      <w:r>
        <w:t xml:space="preserve">, utilizando a linguagem de programação Java com o </w:t>
      </w:r>
      <w:r w:rsidRPr="00523A52">
        <w:rPr>
          <w:i/>
          <w:iCs/>
        </w:rPr>
        <w:t>framework</w:t>
      </w:r>
      <w:r>
        <w:t xml:space="preserve"> </w:t>
      </w:r>
      <w:proofErr w:type="spellStart"/>
      <w:r>
        <w:t>Quarkus</w:t>
      </w:r>
      <w:proofErr w:type="spellEnd"/>
      <w:r w:rsidR="0054396B">
        <w:t xml:space="preserve"> e </w:t>
      </w:r>
      <w:r w:rsidR="00DC0703">
        <w:t>utilizado o</w:t>
      </w:r>
      <w:r>
        <w:t xml:space="preserve"> PostgreSQL como banco de dados</w:t>
      </w:r>
      <w:r w:rsidR="0054396B">
        <w:t>. Além disso, serão implementados testes de API e unitários para assegurar evitar quebras de compatibilidades</w:t>
      </w:r>
      <w:r w:rsidR="00DC0703">
        <w:t xml:space="preserve"> </w:t>
      </w:r>
      <w:r w:rsidR="0054396B">
        <w:t>ou inserção de novos erros nos códigos fontes. Por fim, será feito um teste de carga para verificar a capacidade de usuários simultâneos da aplicação.</w:t>
      </w:r>
    </w:p>
    <w:p w14:paraId="3CEB4DA8" w14:textId="15640D75" w:rsidR="0054396B" w:rsidRDefault="0054396B" w:rsidP="00451B94">
      <w:pPr>
        <w:pStyle w:val="TF-ALNEA"/>
        <w:contextualSpacing w:val="0"/>
      </w:pPr>
      <w:r>
        <w:t xml:space="preserve">Implementação do </w:t>
      </w:r>
      <w:proofErr w:type="spellStart"/>
      <w:r w:rsidRPr="0054396B">
        <w:rPr>
          <w:i/>
          <w:iCs/>
        </w:rPr>
        <w:t>frontend</w:t>
      </w:r>
      <w:proofErr w:type="spellEnd"/>
      <w:r>
        <w:t xml:space="preserve">: implementar o </w:t>
      </w:r>
      <w:proofErr w:type="spellStart"/>
      <w:r>
        <w:rPr>
          <w:i/>
          <w:iCs/>
        </w:rPr>
        <w:t>frontend</w:t>
      </w:r>
      <w:proofErr w:type="spellEnd"/>
      <w:r>
        <w:t xml:space="preserve"> a partir das especificações feitas, utilizando a linguagem de programação </w:t>
      </w:r>
      <w:r w:rsidR="00523A52">
        <w:t xml:space="preserve">Dart com o </w:t>
      </w:r>
      <w:r w:rsidR="00523A52">
        <w:rPr>
          <w:i/>
          <w:iCs/>
        </w:rPr>
        <w:t>framework</w:t>
      </w:r>
      <w:r w:rsidR="00523A52">
        <w:t xml:space="preserve"> </w:t>
      </w:r>
      <w:proofErr w:type="spellStart"/>
      <w:r w:rsidR="00523A52">
        <w:t>Flutter</w:t>
      </w:r>
      <w:proofErr w:type="spellEnd"/>
      <w:r w:rsidR="00523A52">
        <w:t>.</w:t>
      </w:r>
      <w:r w:rsidR="0038409C">
        <w:t xml:space="preserve"> Nesta etapa está incluso testes de navegabilidade e usabilidade;</w:t>
      </w:r>
      <w:r w:rsidR="00523A52">
        <w:t xml:space="preserve"> </w:t>
      </w:r>
    </w:p>
    <w:p w14:paraId="6B7655E1" w14:textId="4BFA0F22" w:rsidR="00523A52" w:rsidRDefault="0038409C" w:rsidP="00451B94">
      <w:pPr>
        <w:pStyle w:val="TF-ALNEA"/>
        <w:contextualSpacing w:val="0"/>
      </w:pPr>
      <w:r>
        <w:t>disponibilizar a aplicação em uma nuvem:</w:t>
      </w:r>
      <w:r w:rsidR="00523A52">
        <w:t xml:space="preserve"> hospedar a aplicação na nuvem através dos serviços da Amazon AWS;</w:t>
      </w:r>
    </w:p>
    <w:p w14:paraId="4C1EA1A2" w14:textId="0B44D8F3" w:rsidR="00451B94" w:rsidRDefault="001C6DBE" w:rsidP="00451B94">
      <w:pPr>
        <w:pStyle w:val="TF-ALNEA"/>
        <w:contextualSpacing w:val="0"/>
      </w:pPr>
      <w:r>
        <w:t xml:space="preserve">validação: </w:t>
      </w:r>
      <w:r w:rsidR="00061434">
        <w:t>validar o processo através de testes com usuários reais e coleta de feedbacks através de um formulário no Google formulários questionando sobre a usabilidade, praticidade e necessidade do aplicativo;</w:t>
      </w:r>
    </w:p>
    <w:p w14:paraId="0DCA255C" w14:textId="1826EAA8" w:rsidR="0038409C" w:rsidRDefault="0038409C" w:rsidP="0038409C">
      <w:pPr>
        <w:pStyle w:val="TF-ALNEA"/>
      </w:pPr>
      <w:r>
        <w:t xml:space="preserve">liberação: disponibilizar o aplicativo para download na Google </w:t>
      </w:r>
      <w:proofErr w:type="spellStart"/>
      <w:r>
        <w:t>PlayStore</w:t>
      </w:r>
      <w:proofErr w:type="spellEnd"/>
      <w:r>
        <w:t>;</w:t>
      </w:r>
    </w:p>
    <w:p w14:paraId="12FA0B2C" w14:textId="77777777" w:rsidR="00B37046" w:rsidRDefault="00B37046" w:rsidP="00CD1BD6">
      <w:pPr>
        <w:pStyle w:val="TF-refernciasbibliogrficasTTULO"/>
      </w:pPr>
      <w:bookmarkStart w:id="20" w:name="_Toc351015602"/>
      <w:bookmarkEnd w:id="12"/>
      <w:bookmarkEnd w:id="13"/>
      <w:bookmarkEnd w:id="14"/>
      <w:bookmarkEnd w:id="15"/>
      <w:bookmarkEnd w:id="16"/>
      <w:bookmarkEnd w:id="17"/>
      <w:bookmarkEnd w:id="18"/>
    </w:p>
    <w:p w14:paraId="0C326A1E" w14:textId="1D6DA906" w:rsidR="00451B94" w:rsidRPr="007C48D3" w:rsidRDefault="00451B94" w:rsidP="00CD1BD6">
      <w:pPr>
        <w:pStyle w:val="TF-refernciasbibliogrficasTTULO"/>
        <w:rPr>
          <w:lang w:val="en-US"/>
        </w:rPr>
      </w:pPr>
      <w:r w:rsidRPr="007C48D3">
        <w:rPr>
          <w:lang w:val="en-US"/>
        </w:rPr>
        <w:t>Referências</w:t>
      </w:r>
      <w:bookmarkEnd w:id="20"/>
    </w:p>
    <w:p w14:paraId="039C06CA" w14:textId="77777777" w:rsidR="008F33B8" w:rsidRPr="007C48D3" w:rsidRDefault="008F33B8" w:rsidP="008F33B8">
      <w:pPr>
        <w:pStyle w:val="TF-refernciasITEM"/>
        <w:rPr>
          <w:lang w:val="en-US"/>
        </w:rPr>
      </w:pPr>
    </w:p>
    <w:p w14:paraId="1DDD2DB7" w14:textId="155527DE" w:rsidR="000203CC" w:rsidRDefault="000203CC" w:rsidP="00451B94">
      <w:pPr>
        <w:pStyle w:val="TF-refernciasITEM"/>
      </w:pPr>
      <w:r w:rsidRPr="007C48D3">
        <w:rPr>
          <w:lang w:val="en-US"/>
        </w:rPr>
        <w:t xml:space="preserve">LAUDON, Kenneth C.; LAUDON, Jane Price. </w:t>
      </w:r>
      <w:r w:rsidRPr="007C48D3">
        <w:rPr>
          <w:b/>
          <w:bCs/>
          <w:lang w:val="en-US"/>
        </w:rPr>
        <w:t>Management Information Systems</w:t>
      </w:r>
      <w:r w:rsidRPr="007C48D3">
        <w:rPr>
          <w:lang w:val="en-US"/>
        </w:rPr>
        <w:t>:</w:t>
      </w:r>
      <w:r w:rsidRPr="007C48D3">
        <w:rPr>
          <w:b/>
          <w:bCs/>
          <w:lang w:val="en-US"/>
        </w:rPr>
        <w:t xml:space="preserve"> </w:t>
      </w:r>
      <w:r w:rsidRPr="007C48D3">
        <w:rPr>
          <w:lang w:val="en-US"/>
        </w:rPr>
        <w:t xml:space="preserve">Managing the Digital Firm. 16. ed. </w:t>
      </w:r>
      <w:r w:rsidRPr="00736C81">
        <w:t>[</w:t>
      </w:r>
      <w:proofErr w:type="spellStart"/>
      <w:r w:rsidRPr="00736C81">
        <w:t>S.</w:t>
      </w:r>
      <w:r>
        <w:t>l</w:t>
      </w:r>
      <w:proofErr w:type="spellEnd"/>
      <w:r w:rsidRPr="00736C81">
        <w:t>]: Pearson, 2020. 656 p.</w:t>
      </w:r>
    </w:p>
    <w:p w14:paraId="273A05EC" w14:textId="1FA11459" w:rsidR="00C3788E" w:rsidRDefault="00C3788E" w:rsidP="00451B94">
      <w:pPr>
        <w:pStyle w:val="TF-refernciasITEM"/>
      </w:pPr>
      <w:r w:rsidRPr="004057F7">
        <w:t xml:space="preserve">LEITE, Bryan. </w:t>
      </w:r>
      <w:r w:rsidRPr="004057F7">
        <w:rPr>
          <w:b/>
          <w:bCs/>
        </w:rPr>
        <w:t>VOLAPP - CONECTANDO VOLUNTÁRIOS</w:t>
      </w:r>
      <w:r w:rsidRPr="004057F7">
        <w:t>. 2020. 64 f. TCC (Graduação) - Curso de Curso de Sistemas de Informação – Bacharelado, Centro de Ciências Exatas e Naturais, Universidade Regional de Blumenau, Blumenau, 2020</w:t>
      </w:r>
      <w:r>
        <w:t>.</w:t>
      </w:r>
    </w:p>
    <w:p w14:paraId="3D653CF9" w14:textId="4B8F4450" w:rsidR="00C3788E" w:rsidRDefault="00C3788E" w:rsidP="00451B94">
      <w:pPr>
        <w:pStyle w:val="TF-refernciasITEM"/>
      </w:pPr>
      <w:r w:rsidRPr="006E2BBF">
        <w:t xml:space="preserve">LUNELLI, Lucas. </w:t>
      </w:r>
      <w:r w:rsidRPr="006E2BBF">
        <w:rPr>
          <w:b/>
          <w:bCs/>
        </w:rPr>
        <w:t>LINES: SISTEMA WEB DE GESTÃO DE SERVIÇOS VOLUNTARIOS POR COMPETÊNCIAS</w:t>
      </w:r>
      <w:r w:rsidRPr="006E2BBF">
        <w:t>. 2017. 92 f. TCC (Graduação) - Curso de Curso de Sistemas de Informação – Bacharelado, Centro de Ciências Exatas e Naturais, Universidade Regional de Blumenau, Blumenau, 2017</w:t>
      </w:r>
      <w:r>
        <w:t>.</w:t>
      </w:r>
    </w:p>
    <w:p w14:paraId="7CC5D7E2" w14:textId="52623D79" w:rsidR="00D3526B" w:rsidRDefault="00D3526B" w:rsidP="00451B94">
      <w:pPr>
        <w:pStyle w:val="TF-refernciasITEM"/>
      </w:pPr>
      <w:r w:rsidRPr="00D3526B">
        <w:t xml:space="preserve">MIKE MEARLS (ed.). </w:t>
      </w:r>
      <w:proofErr w:type="spellStart"/>
      <w:r w:rsidRPr="00736C81">
        <w:rPr>
          <w:b/>
          <w:bCs/>
        </w:rPr>
        <w:t>Dungeons</w:t>
      </w:r>
      <w:proofErr w:type="spellEnd"/>
      <w:r w:rsidRPr="00736C81">
        <w:rPr>
          <w:b/>
          <w:bCs/>
        </w:rPr>
        <w:t xml:space="preserve"> &amp; </w:t>
      </w:r>
      <w:proofErr w:type="spellStart"/>
      <w:r w:rsidRPr="00736C81">
        <w:rPr>
          <w:b/>
          <w:bCs/>
        </w:rPr>
        <w:t>Dragons</w:t>
      </w:r>
      <w:proofErr w:type="spellEnd"/>
      <w:r w:rsidRPr="00736C81">
        <w:rPr>
          <w:b/>
          <w:bCs/>
        </w:rPr>
        <w:t xml:space="preserve"> - Livro do Jogador</w:t>
      </w:r>
      <w:r w:rsidRPr="00D3526B">
        <w:t xml:space="preserve">. </w:t>
      </w:r>
      <w:r w:rsidRPr="007C48D3">
        <w:rPr>
          <w:lang w:val="en-US"/>
        </w:rPr>
        <w:t>[</w:t>
      </w:r>
      <w:proofErr w:type="spellStart"/>
      <w:r w:rsidRPr="007C48D3">
        <w:rPr>
          <w:lang w:val="en-US"/>
        </w:rPr>
        <w:t>S.</w:t>
      </w:r>
      <w:r w:rsidR="000203CC" w:rsidRPr="007C48D3">
        <w:rPr>
          <w:lang w:val="en-US"/>
        </w:rPr>
        <w:t>l</w:t>
      </w:r>
      <w:proofErr w:type="spellEnd"/>
      <w:r w:rsidRPr="007C48D3">
        <w:rPr>
          <w:lang w:val="en-US"/>
        </w:rPr>
        <w:t xml:space="preserve">]: Wizards Of The Coast, 2014. </w:t>
      </w:r>
      <w:r w:rsidRPr="00D3526B">
        <w:t>313 p.</w:t>
      </w:r>
    </w:p>
    <w:p w14:paraId="38684A0B" w14:textId="3914188B" w:rsidR="00671390" w:rsidRDefault="00F76E11" w:rsidP="00451B94">
      <w:pPr>
        <w:pStyle w:val="TF-refernciasITEM"/>
      </w:pPr>
      <w:r w:rsidRPr="00F76E11">
        <w:t xml:space="preserve">ROCHA, Mateus Souza. </w:t>
      </w:r>
      <w:r w:rsidRPr="00B01A62">
        <w:rPr>
          <w:b/>
          <w:bCs/>
        </w:rPr>
        <w:t>RPG: JOGO E CONHECIMENTO</w:t>
      </w:r>
      <w:r w:rsidRPr="00F76E11">
        <w:t xml:space="preserve">: o role </w:t>
      </w:r>
      <w:proofErr w:type="spellStart"/>
      <w:r w:rsidRPr="00F76E11">
        <w:t>playing</w:t>
      </w:r>
      <w:proofErr w:type="spellEnd"/>
      <w:r w:rsidRPr="00F76E11">
        <w:t xml:space="preserve"> game como mobilizador de esferas do conhecimento. 2006. 144 f. Monografia (Especialização) - Curso de Programa de Pós-Graduação em Educação, Faculdade de Ciências Humanas, Universidade Metodista de Piracicaba, Piracicaba, 2006.</w:t>
      </w:r>
    </w:p>
    <w:p w14:paraId="19C2903E" w14:textId="77777777" w:rsidR="00620BF5" w:rsidRDefault="00620BF5" w:rsidP="00620BF5">
      <w:pPr>
        <w:pStyle w:val="TF-refernciasITEM"/>
      </w:pPr>
    </w:p>
    <w:p w14:paraId="5BC8E28C" w14:textId="44A7EAA7" w:rsidR="007C48D3" w:rsidRDefault="007C48D3">
      <w:pPr>
        <w:keepNext w:val="0"/>
        <w:keepLines w:val="0"/>
        <w:rPr>
          <w:szCs w:val="20"/>
        </w:rPr>
      </w:pPr>
      <w:r>
        <w:br w:type="page"/>
      </w:r>
    </w:p>
    <w:p w14:paraId="527371AB" w14:textId="77777777" w:rsidR="007C48D3" w:rsidRDefault="007C48D3" w:rsidP="007C48D3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31DC8A42" w14:textId="77777777" w:rsidR="007C48D3" w:rsidRDefault="007C48D3" w:rsidP="007C48D3">
      <w:pPr>
        <w:pStyle w:val="TF-xAvalTTULO"/>
      </w:pPr>
      <w:r w:rsidRPr="00320BFA">
        <w:t xml:space="preserve">PROFESSOR </w:t>
      </w:r>
      <w:r>
        <w:t>AVALIADOR – projeto</w:t>
      </w:r>
    </w:p>
    <w:p w14:paraId="74B0D759" w14:textId="7410C7A9" w:rsidR="007C48D3" w:rsidRDefault="007C48D3" w:rsidP="007C48D3">
      <w:pPr>
        <w:pStyle w:val="TF-xAvalLINHA"/>
      </w:pPr>
      <w:r w:rsidRPr="00320BFA">
        <w:t>Avaliador(a):</w:t>
      </w:r>
      <w:r w:rsidRPr="00320BFA">
        <w:tab/>
      </w:r>
      <w:r w:rsidRPr="007C48D3">
        <w:rPr>
          <w:b/>
          <w:bCs/>
        </w:rPr>
        <w:t>Aurélio Faustino Hoppe</w:t>
      </w:r>
    </w:p>
    <w:p w14:paraId="3F425536" w14:textId="77777777" w:rsidR="007C48D3" w:rsidRPr="00340EA0" w:rsidRDefault="007C48D3" w:rsidP="007C48D3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7C48D3" w:rsidRPr="00320BFA" w14:paraId="4CFFB992" w14:textId="77777777" w:rsidTr="00997B1C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CBD766" w14:textId="77777777" w:rsidR="007C48D3" w:rsidRPr="00320BFA" w:rsidRDefault="007C48D3" w:rsidP="00997B1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D135BA5" w14:textId="77777777" w:rsidR="007C48D3" w:rsidRPr="00320BFA" w:rsidRDefault="007C48D3" w:rsidP="00997B1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AAF7886" w14:textId="77777777" w:rsidR="007C48D3" w:rsidRPr="00320BFA" w:rsidRDefault="007C48D3" w:rsidP="00997B1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8AF6D46" w14:textId="77777777" w:rsidR="007C48D3" w:rsidRPr="00320BFA" w:rsidRDefault="007C48D3" w:rsidP="00997B1C">
            <w:pPr>
              <w:pStyle w:val="TF-xAvalITEMTABELA"/>
            </w:pPr>
            <w:r w:rsidRPr="00320BFA">
              <w:t>não atende</w:t>
            </w:r>
          </w:p>
        </w:tc>
      </w:tr>
      <w:tr w:rsidR="007C48D3" w:rsidRPr="00320BFA" w14:paraId="4AE11446" w14:textId="77777777" w:rsidTr="00997B1C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97EF726" w14:textId="77777777" w:rsidR="007C48D3" w:rsidRPr="0000224C" w:rsidRDefault="007C48D3" w:rsidP="00997B1C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2FDD" w14:textId="77777777" w:rsidR="007C48D3" w:rsidRPr="00320BFA" w:rsidRDefault="007C48D3" w:rsidP="007C48D3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282520EE" w14:textId="77777777" w:rsidR="007C48D3" w:rsidRPr="00320BFA" w:rsidRDefault="007C48D3" w:rsidP="00997B1C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16AA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472E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B69E3A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4B3D6ACF" w14:textId="77777777" w:rsidTr="00997B1C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D3AF5A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AD514" w14:textId="77777777" w:rsidR="007C48D3" w:rsidRPr="00320BFA" w:rsidRDefault="007C48D3" w:rsidP="00997B1C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D41C0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2249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104BEC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26197E1D" w14:textId="77777777" w:rsidTr="00997B1C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376B62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3C74" w14:textId="77777777" w:rsidR="007C48D3" w:rsidRPr="00320BFA" w:rsidRDefault="007C48D3" w:rsidP="00997B1C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34A2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2CDB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8C86BB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1B6FE04D" w14:textId="77777777" w:rsidTr="00997B1C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07F1A2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D9830" w14:textId="77777777" w:rsidR="007C48D3" w:rsidRPr="00320BFA" w:rsidRDefault="007C48D3" w:rsidP="00997B1C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3616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E33A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38FDDC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6C65C2BE" w14:textId="77777777" w:rsidTr="00997B1C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FCBBB9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6233" w14:textId="77777777" w:rsidR="007C48D3" w:rsidRPr="00320BFA" w:rsidRDefault="007C48D3" w:rsidP="00997B1C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2EFF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B8C3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9DFFA8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6002333A" w14:textId="77777777" w:rsidTr="00997B1C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ECF6D3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C39D" w14:textId="77777777" w:rsidR="007C48D3" w:rsidRPr="00320BFA" w:rsidRDefault="007C48D3" w:rsidP="00997B1C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0CEE120A" w14:textId="77777777" w:rsidR="007C48D3" w:rsidRPr="00320BFA" w:rsidRDefault="007C48D3" w:rsidP="00997B1C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BF5C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E8F6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911C94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4217419C" w14:textId="77777777" w:rsidTr="00997B1C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7433A0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6F1F" w14:textId="77777777" w:rsidR="007C48D3" w:rsidRPr="00320BFA" w:rsidRDefault="007C48D3" w:rsidP="00997B1C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C49E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9866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A640F7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5EF295CC" w14:textId="77777777" w:rsidTr="00997B1C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3CDD82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83EA" w14:textId="77777777" w:rsidR="007C48D3" w:rsidRPr="00320BFA" w:rsidRDefault="007C48D3" w:rsidP="00997B1C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90FC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D962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D9432B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093DE85B" w14:textId="77777777" w:rsidTr="00997B1C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699BDD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1E37" w14:textId="77777777" w:rsidR="007C48D3" w:rsidRPr="00320BFA" w:rsidRDefault="007C48D3" w:rsidP="00997B1C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EEE8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2CB2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1D9085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768B3471" w14:textId="77777777" w:rsidTr="00997B1C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079AB7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3469" w14:textId="77777777" w:rsidR="007C48D3" w:rsidRPr="00320BFA" w:rsidRDefault="007C48D3" w:rsidP="00997B1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A329E37" w14:textId="77777777" w:rsidR="007C48D3" w:rsidRPr="00320BFA" w:rsidRDefault="007C48D3" w:rsidP="00997B1C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5BBB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CDCD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EF2C81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722A07E6" w14:textId="77777777" w:rsidTr="00997B1C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67BC40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BDFE" w14:textId="77777777" w:rsidR="007C48D3" w:rsidRPr="00320BFA" w:rsidRDefault="007C48D3" w:rsidP="00997B1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6B7A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F59F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D4A77B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7A72DA57" w14:textId="77777777" w:rsidTr="00997B1C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7E0A2D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93158" w14:textId="77777777" w:rsidR="007C48D3" w:rsidRPr="00320BFA" w:rsidRDefault="007C48D3" w:rsidP="00997B1C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E45E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DD78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C3E69C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564DD0D9" w14:textId="77777777" w:rsidTr="00997B1C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2F3C7C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63024B5" w14:textId="77777777" w:rsidR="007C48D3" w:rsidRPr="00320BFA" w:rsidRDefault="007C48D3" w:rsidP="00997B1C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5FFD0E6A" w14:textId="77777777" w:rsidR="007C48D3" w:rsidRPr="00320BFA" w:rsidRDefault="007C48D3" w:rsidP="00997B1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1EF079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FBFE03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14CB1CC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4BEFFF22" w14:textId="77777777" w:rsidTr="00997B1C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520AB3" w14:textId="77777777" w:rsidR="007C48D3" w:rsidRPr="0000224C" w:rsidRDefault="007C48D3" w:rsidP="00997B1C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11DCA" w14:textId="77777777" w:rsidR="007C48D3" w:rsidRPr="00320BFA" w:rsidRDefault="007C48D3" w:rsidP="00997B1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E90A108" w14:textId="77777777" w:rsidR="007C48D3" w:rsidRPr="00320BFA" w:rsidRDefault="007C48D3" w:rsidP="00997B1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87CB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796B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3AF5AF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C48D3" w:rsidRPr="00320BFA" w14:paraId="2EE7FABC" w14:textId="77777777" w:rsidTr="00997B1C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1B9CE8" w14:textId="77777777" w:rsidR="007C48D3" w:rsidRPr="00320BFA" w:rsidRDefault="007C48D3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B5F5D27" w14:textId="77777777" w:rsidR="007C48D3" w:rsidRPr="00320BFA" w:rsidRDefault="007C48D3" w:rsidP="00997B1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857817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F5CB272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3679B5" w14:textId="77777777" w:rsidR="007C48D3" w:rsidRPr="00320BFA" w:rsidRDefault="007C48D3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48ABA05" w14:textId="77777777" w:rsidR="007C48D3" w:rsidRPr="003F5F25" w:rsidRDefault="007C48D3" w:rsidP="007C48D3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7C48D3" w:rsidRPr="0000224C" w14:paraId="37F2A5F0" w14:textId="77777777" w:rsidTr="00997B1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90EFC61" w14:textId="77777777" w:rsidR="007C48D3" w:rsidRPr="0000224C" w:rsidRDefault="007C48D3" w:rsidP="00997B1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3EF4CF4F" w14:textId="77777777" w:rsidR="007C48D3" w:rsidRPr="0000224C" w:rsidRDefault="007C48D3" w:rsidP="00997B1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50C1DAC5" w14:textId="77777777" w:rsidR="007C48D3" w:rsidRPr="0000224C" w:rsidRDefault="007C48D3" w:rsidP="00997B1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7C48D3" w:rsidRPr="0000224C" w14:paraId="1F073F95" w14:textId="77777777" w:rsidTr="00997B1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2D4B104" w14:textId="77777777" w:rsidR="007C48D3" w:rsidRPr="0000224C" w:rsidRDefault="007C48D3" w:rsidP="00997B1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497D592" w14:textId="77777777" w:rsidR="007C48D3" w:rsidRPr="0000224C" w:rsidRDefault="007C48D3" w:rsidP="00997B1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2FE92A44" w14:textId="77777777" w:rsidR="007C48D3" w:rsidRPr="0000224C" w:rsidRDefault="007C48D3" w:rsidP="00997B1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741EF88A" w14:textId="77777777" w:rsidR="007C48D3" w:rsidRDefault="007C48D3" w:rsidP="007C48D3">
      <w:pPr>
        <w:pStyle w:val="TF-xAvalITEMDETALHE"/>
      </w:pPr>
    </w:p>
    <w:p w14:paraId="6331B5ED" w14:textId="77777777" w:rsidR="007C48D3" w:rsidRDefault="007C48D3" w:rsidP="007C48D3">
      <w:pPr>
        <w:pStyle w:val="TF-xAvalTTULO"/>
        <w:ind w:left="0" w:firstLine="0"/>
        <w:jc w:val="left"/>
      </w:pPr>
    </w:p>
    <w:p w14:paraId="78E1E1AE" w14:textId="77777777" w:rsidR="007C48D3" w:rsidRDefault="007C48D3" w:rsidP="00620BF5">
      <w:pPr>
        <w:pStyle w:val="TF-refernciasITEM"/>
      </w:pPr>
    </w:p>
    <w:sectPr w:rsidR="007C48D3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Marcos Rogério Cardoso" w:date="2023-06-20T16:45:00Z" w:initials="MRC">
    <w:p w14:paraId="1F713B63" w14:textId="7180D151" w:rsidR="00D970AF" w:rsidRDefault="00D970AF">
      <w:pPr>
        <w:pStyle w:val="Textodecomentrio"/>
      </w:pPr>
      <w:r>
        <w:rPr>
          <w:rStyle w:val="Refdecomentrio"/>
        </w:rPr>
        <w:annotationRef/>
      </w:r>
      <w:r>
        <w:t>Faltou espaçamento do parágrafo.</w:t>
      </w:r>
    </w:p>
  </w:comment>
  <w:comment w:id="19" w:author="Marcos Rogério Cardoso" w:date="2023-06-20T16:49:00Z" w:initials="MRC">
    <w:p w14:paraId="75EB05C3" w14:textId="43301051" w:rsidR="00D970AF" w:rsidRDefault="00D970AF">
      <w:pPr>
        <w:pStyle w:val="Textodecomentrio"/>
      </w:pPr>
      <w:r>
        <w:rPr>
          <w:rStyle w:val="Refdecomentrio"/>
        </w:rPr>
        <w:annotationRef/>
      </w:r>
      <w:r>
        <w:t>Mais abaixo você cita o SGBD PostgreSQL como repositório dos dados, não seria interessante citar aqui, da mesma forma que você citou o que será usado no frontend e no backend?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713B63" w15:done="1"/>
  <w15:commentEx w15:paraId="75EB05C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C5614" w16cex:dateUtc="2023-06-20T19:45:00Z"/>
  <w16cex:commentExtensible w16cex:durableId="283C5735" w16cex:dateUtc="2023-06-20T19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713B63" w16cid:durableId="283C5614"/>
  <w16cid:commentId w16cid:paraId="75EB05C3" w16cid:durableId="283C57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4A891" w14:textId="77777777" w:rsidR="00D22491" w:rsidRDefault="00D22491">
      <w:r>
        <w:separator/>
      </w:r>
    </w:p>
  </w:endnote>
  <w:endnote w:type="continuationSeparator" w:id="0">
    <w:p w14:paraId="4440B57A" w14:textId="77777777" w:rsidR="00D22491" w:rsidRDefault="00D22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C3CFE" w14:textId="77777777" w:rsidR="00D22491" w:rsidRDefault="00D22491">
      <w:r>
        <w:separator/>
      </w:r>
    </w:p>
  </w:footnote>
  <w:footnote w:type="continuationSeparator" w:id="0">
    <w:p w14:paraId="544EE6E6" w14:textId="77777777" w:rsidR="00D22491" w:rsidRDefault="00D22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8C76EDF"/>
    <w:multiLevelType w:val="hybridMultilevel"/>
    <w:tmpl w:val="687601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90861192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s Rogério Cardoso">
    <w15:presenceInfo w15:providerId="AD" w15:userId="S::mcardoso@furb.br::d198d7ea-9ce4-4b02-b2da-76cf4e670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6725"/>
    <w:rsid w:val="00012922"/>
    <w:rsid w:val="0001575C"/>
    <w:rsid w:val="000179B5"/>
    <w:rsid w:val="00017B62"/>
    <w:rsid w:val="000203CC"/>
    <w:rsid w:val="000204E7"/>
    <w:rsid w:val="00023FA0"/>
    <w:rsid w:val="0002602F"/>
    <w:rsid w:val="00030E4A"/>
    <w:rsid w:val="00031A27"/>
    <w:rsid w:val="00031EE0"/>
    <w:rsid w:val="000359EA"/>
    <w:rsid w:val="00042A61"/>
    <w:rsid w:val="0004641A"/>
    <w:rsid w:val="00052A07"/>
    <w:rsid w:val="000533DA"/>
    <w:rsid w:val="0005457F"/>
    <w:rsid w:val="00055716"/>
    <w:rsid w:val="000608E9"/>
    <w:rsid w:val="00061434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0E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6BE2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338A"/>
    <w:rsid w:val="0016560C"/>
    <w:rsid w:val="00184103"/>
    <w:rsid w:val="00185F3F"/>
    <w:rsid w:val="00186092"/>
    <w:rsid w:val="00187DD4"/>
    <w:rsid w:val="00193A97"/>
    <w:rsid w:val="001948BE"/>
    <w:rsid w:val="0019547B"/>
    <w:rsid w:val="001A12CE"/>
    <w:rsid w:val="001A6292"/>
    <w:rsid w:val="001A64FA"/>
    <w:rsid w:val="001A7511"/>
    <w:rsid w:val="001B1887"/>
    <w:rsid w:val="001B2F1E"/>
    <w:rsid w:val="001C33B0"/>
    <w:rsid w:val="001C57E6"/>
    <w:rsid w:val="001C5CBB"/>
    <w:rsid w:val="001C6DBE"/>
    <w:rsid w:val="001C7DF1"/>
    <w:rsid w:val="001D6234"/>
    <w:rsid w:val="001E646A"/>
    <w:rsid w:val="001E682E"/>
    <w:rsid w:val="001F007F"/>
    <w:rsid w:val="001F0D36"/>
    <w:rsid w:val="001F21A9"/>
    <w:rsid w:val="00202F3F"/>
    <w:rsid w:val="00224BB2"/>
    <w:rsid w:val="00235240"/>
    <w:rsid w:val="002368FD"/>
    <w:rsid w:val="00240710"/>
    <w:rsid w:val="0024110F"/>
    <w:rsid w:val="002423AB"/>
    <w:rsid w:val="0024320D"/>
    <w:rsid w:val="002440B0"/>
    <w:rsid w:val="00266D60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B5936"/>
    <w:rsid w:val="002E6DD1"/>
    <w:rsid w:val="002F027E"/>
    <w:rsid w:val="002F1C9A"/>
    <w:rsid w:val="003076A8"/>
    <w:rsid w:val="00312CEA"/>
    <w:rsid w:val="0031434B"/>
    <w:rsid w:val="00320BFA"/>
    <w:rsid w:val="0032378D"/>
    <w:rsid w:val="003336CC"/>
    <w:rsid w:val="00335048"/>
    <w:rsid w:val="00340AD0"/>
    <w:rsid w:val="00340B6D"/>
    <w:rsid w:val="00340C8E"/>
    <w:rsid w:val="00344540"/>
    <w:rsid w:val="00347DB9"/>
    <w:rsid w:val="003519A3"/>
    <w:rsid w:val="00362443"/>
    <w:rsid w:val="0037046F"/>
    <w:rsid w:val="00377DA7"/>
    <w:rsid w:val="00383087"/>
    <w:rsid w:val="0038409C"/>
    <w:rsid w:val="0038773D"/>
    <w:rsid w:val="00394107"/>
    <w:rsid w:val="0039695A"/>
    <w:rsid w:val="003A2B7D"/>
    <w:rsid w:val="003A4A75"/>
    <w:rsid w:val="003A5366"/>
    <w:rsid w:val="003B647A"/>
    <w:rsid w:val="003C5262"/>
    <w:rsid w:val="003D2BDE"/>
    <w:rsid w:val="003D398C"/>
    <w:rsid w:val="003D473B"/>
    <w:rsid w:val="003D4B35"/>
    <w:rsid w:val="003E4F19"/>
    <w:rsid w:val="003F4B66"/>
    <w:rsid w:val="003F5F25"/>
    <w:rsid w:val="0040436D"/>
    <w:rsid w:val="004057F7"/>
    <w:rsid w:val="00410543"/>
    <w:rsid w:val="004125EF"/>
    <w:rsid w:val="004173CC"/>
    <w:rsid w:val="0042356B"/>
    <w:rsid w:val="0042420A"/>
    <w:rsid w:val="004243D2"/>
    <w:rsid w:val="00424610"/>
    <w:rsid w:val="00431D5B"/>
    <w:rsid w:val="00442474"/>
    <w:rsid w:val="00451B94"/>
    <w:rsid w:val="00461213"/>
    <w:rsid w:val="00470C41"/>
    <w:rsid w:val="0047690F"/>
    <w:rsid w:val="00476C78"/>
    <w:rsid w:val="0048576D"/>
    <w:rsid w:val="00493B1A"/>
    <w:rsid w:val="00494718"/>
    <w:rsid w:val="0049495C"/>
    <w:rsid w:val="00497EF6"/>
    <w:rsid w:val="004B42D8"/>
    <w:rsid w:val="004B6B8F"/>
    <w:rsid w:val="004B7511"/>
    <w:rsid w:val="004E23CE"/>
    <w:rsid w:val="004E516B"/>
    <w:rsid w:val="004F7264"/>
    <w:rsid w:val="00500539"/>
    <w:rsid w:val="00503373"/>
    <w:rsid w:val="00503EA2"/>
    <w:rsid w:val="00503F3F"/>
    <w:rsid w:val="005126D2"/>
    <w:rsid w:val="00523A52"/>
    <w:rsid w:val="00536336"/>
    <w:rsid w:val="00542ED7"/>
    <w:rsid w:val="0054396B"/>
    <w:rsid w:val="00550D4A"/>
    <w:rsid w:val="00554405"/>
    <w:rsid w:val="00564A29"/>
    <w:rsid w:val="00564D4C"/>
    <w:rsid w:val="00564FBC"/>
    <w:rsid w:val="005705A9"/>
    <w:rsid w:val="00572864"/>
    <w:rsid w:val="00572DD3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400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390"/>
    <w:rsid w:val="00671B49"/>
    <w:rsid w:val="006721AD"/>
    <w:rsid w:val="00672EA2"/>
    <w:rsid w:val="00674155"/>
    <w:rsid w:val="006746CA"/>
    <w:rsid w:val="00695745"/>
    <w:rsid w:val="0069600B"/>
    <w:rsid w:val="006A0A1A"/>
    <w:rsid w:val="006A5B9F"/>
    <w:rsid w:val="006A6460"/>
    <w:rsid w:val="006B104E"/>
    <w:rsid w:val="006B1BBE"/>
    <w:rsid w:val="006B5AEA"/>
    <w:rsid w:val="006B6383"/>
    <w:rsid w:val="006B640D"/>
    <w:rsid w:val="006C2653"/>
    <w:rsid w:val="006C4DF6"/>
    <w:rsid w:val="006C5D48"/>
    <w:rsid w:val="006C61FA"/>
    <w:rsid w:val="006D025F"/>
    <w:rsid w:val="006D0896"/>
    <w:rsid w:val="006E25D2"/>
    <w:rsid w:val="006E2BBF"/>
    <w:rsid w:val="0070391A"/>
    <w:rsid w:val="00703985"/>
    <w:rsid w:val="00706486"/>
    <w:rsid w:val="007108CE"/>
    <w:rsid w:val="007207F2"/>
    <w:rsid w:val="007214E3"/>
    <w:rsid w:val="007222F7"/>
    <w:rsid w:val="00724679"/>
    <w:rsid w:val="00724A16"/>
    <w:rsid w:val="00725368"/>
    <w:rsid w:val="007304F3"/>
    <w:rsid w:val="00730839"/>
    <w:rsid w:val="00730F60"/>
    <w:rsid w:val="00733FF9"/>
    <w:rsid w:val="00736C81"/>
    <w:rsid w:val="00742330"/>
    <w:rsid w:val="007554DF"/>
    <w:rsid w:val="0075776D"/>
    <w:rsid w:val="007613FB"/>
    <w:rsid w:val="00761E34"/>
    <w:rsid w:val="007722BF"/>
    <w:rsid w:val="007730F7"/>
    <w:rsid w:val="00774782"/>
    <w:rsid w:val="0077580B"/>
    <w:rsid w:val="00781167"/>
    <w:rsid w:val="007854B3"/>
    <w:rsid w:val="0078787D"/>
    <w:rsid w:val="00787FA8"/>
    <w:rsid w:val="007939FE"/>
    <w:rsid w:val="007944F8"/>
    <w:rsid w:val="007973E3"/>
    <w:rsid w:val="007A113C"/>
    <w:rsid w:val="007A1883"/>
    <w:rsid w:val="007C48D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07D0"/>
    <w:rsid w:val="008233E5"/>
    <w:rsid w:val="00833DE8"/>
    <w:rsid w:val="00833F47"/>
    <w:rsid w:val="008346B4"/>
    <w:rsid w:val="008348C3"/>
    <w:rsid w:val="008373B4"/>
    <w:rsid w:val="008404C4"/>
    <w:rsid w:val="00847D37"/>
    <w:rsid w:val="0085001D"/>
    <w:rsid w:val="00871A41"/>
    <w:rsid w:val="00871F80"/>
    <w:rsid w:val="00886D76"/>
    <w:rsid w:val="0089250D"/>
    <w:rsid w:val="00897019"/>
    <w:rsid w:val="008B0A07"/>
    <w:rsid w:val="008B76E0"/>
    <w:rsid w:val="008B781F"/>
    <w:rsid w:val="008C0069"/>
    <w:rsid w:val="008C1495"/>
    <w:rsid w:val="008C5E2A"/>
    <w:rsid w:val="008D440A"/>
    <w:rsid w:val="008D5522"/>
    <w:rsid w:val="008D615B"/>
    <w:rsid w:val="008D69C5"/>
    <w:rsid w:val="008D7404"/>
    <w:rsid w:val="008E0F86"/>
    <w:rsid w:val="008E56DA"/>
    <w:rsid w:val="008F0CFD"/>
    <w:rsid w:val="008F2DC1"/>
    <w:rsid w:val="008F33B8"/>
    <w:rsid w:val="008F6279"/>
    <w:rsid w:val="008F70AD"/>
    <w:rsid w:val="00900DB1"/>
    <w:rsid w:val="009022BF"/>
    <w:rsid w:val="00911CD9"/>
    <w:rsid w:val="00912B71"/>
    <w:rsid w:val="00921AB9"/>
    <w:rsid w:val="00931632"/>
    <w:rsid w:val="00932C92"/>
    <w:rsid w:val="00940BD9"/>
    <w:rsid w:val="009454E4"/>
    <w:rsid w:val="0095058E"/>
    <w:rsid w:val="009506EF"/>
    <w:rsid w:val="0096683A"/>
    <w:rsid w:val="00967611"/>
    <w:rsid w:val="009703B2"/>
    <w:rsid w:val="00984240"/>
    <w:rsid w:val="00987F2B"/>
    <w:rsid w:val="00995767"/>
    <w:rsid w:val="00995B07"/>
    <w:rsid w:val="009A1E4C"/>
    <w:rsid w:val="009A2619"/>
    <w:rsid w:val="009A5850"/>
    <w:rsid w:val="009A640D"/>
    <w:rsid w:val="009B10D6"/>
    <w:rsid w:val="009D65D0"/>
    <w:rsid w:val="009D7E91"/>
    <w:rsid w:val="009E1112"/>
    <w:rsid w:val="009E135E"/>
    <w:rsid w:val="009E3C92"/>
    <w:rsid w:val="009E54F4"/>
    <w:rsid w:val="009F2BFA"/>
    <w:rsid w:val="009F3033"/>
    <w:rsid w:val="009F57D3"/>
    <w:rsid w:val="00A03A3D"/>
    <w:rsid w:val="00A045C4"/>
    <w:rsid w:val="00A10DFA"/>
    <w:rsid w:val="00A1460F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3C88"/>
    <w:rsid w:val="00A966E6"/>
    <w:rsid w:val="00A96CCA"/>
    <w:rsid w:val="00AB2BE3"/>
    <w:rsid w:val="00AB3128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1A62"/>
    <w:rsid w:val="00B05485"/>
    <w:rsid w:val="00B077A5"/>
    <w:rsid w:val="00B137D9"/>
    <w:rsid w:val="00B1458E"/>
    <w:rsid w:val="00B14C51"/>
    <w:rsid w:val="00B20021"/>
    <w:rsid w:val="00B20EC9"/>
    <w:rsid w:val="00B20FDE"/>
    <w:rsid w:val="00B34341"/>
    <w:rsid w:val="00B37046"/>
    <w:rsid w:val="00B42041"/>
    <w:rsid w:val="00B43FBF"/>
    <w:rsid w:val="00B44F11"/>
    <w:rsid w:val="00B50C8D"/>
    <w:rsid w:val="00B51846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349D"/>
    <w:rsid w:val="00C06B2A"/>
    <w:rsid w:val="00C35E57"/>
    <w:rsid w:val="00C35E80"/>
    <w:rsid w:val="00C3788E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6998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2491"/>
    <w:rsid w:val="00D24F16"/>
    <w:rsid w:val="00D3306A"/>
    <w:rsid w:val="00D3526B"/>
    <w:rsid w:val="00D359AD"/>
    <w:rsid w:val="00D40E8B"/>
    <w:rsid w:val="00D447EF"/>
    <w:rsid w:val="00D505E2"/>
    <w:rsid w:val="00D6498F"/>
    <w:rsid w:val="00D7463D"/>
    <w:rsid w:val="00D80F5A"/>
    <w:rsid w:val="00D83DE8"/>
    <w:rsid w:val="00D84943"/>
    <w:rsid w:val="00D84A36"/>
    <w:rsid w:val="00D86585"/>
    <w:rsid w:val="00D94AE7"/>
    <w:rsid w:val="00D966B3"/>
    <w:rsid w:val="00D970AF"/>
    <w:rsid w:val="00D970F0"/>
    <w:rsid w:val="00DA3F27"/>
    <w:rsid w:val="00DA4540"/>
    <w:rsid w:val="00DA587E"/>
    <w:rsid w:val="00DA60F4"/>
    <w:rsid w:val="00DA72D4"/>
    <w:rsid w:val="00DB0F8B"/>
    <w:rsid w:val="00DB3052"/>
    <w:rsid w:val="00DC0703"/>
    <w:rsid w:val="00DC2D17"/>
    <w:rsid w:val="00DD1E38"/>
    <w:rsid w:val="00DE23BF"/>
    <w:rsid w:val="00DE3981"/>
    <w:rsid w:val="00DE40DD"/>
    <w:rsid w:val="00DE7755"/>
    <w:rsid w:val="00DF04D5"/>
    <w:rsid w:val="00DF059A"/>
    <w:rsid w:val="00DF3D56"/>
    <w:rsid w:val="00DF64E9"/>
    <w:rsid w:val="00DF6D19"/>
    <w:rsid w:val="00DF6ED2"/>
    <w:rsid w:val="00DF6F3F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07C0"/>
    <w:rsid w:val="00EA4E4C"/>
    <w:rsid w:val="00EB042A"/>
    <w:rsid w:val="00EB04B7"/>
    <w:rsid w:val="00EB1950"/>
    <w:rsid w:val="00EB7992"/>
    <w:rsid w:val="00EC0104"/>
    <w:rsid w:val="00EC0184"/>
    <w:rsid w:val="00EC2D7A"/>
    <w:rsid w:val="00EC633A"/>
    <w:rsid w:val="00ED1B9D"/>
    <w:rsid w:val="00ED5AB1"/>
    <w:rsid w:val="00EE056F"/>
    <w:rsid w:val="00EE7B56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0FFA"/>
    <w:rsid w:val="00F7288F"/>
    <w:rsid w:val="00F76E11"/>
    <w:rsid w:val="00F77926"/>
    <w:rsid w:val="00F83A19"/>
    <w:rsid w:val="00F879A1"/>
    <w:rsid w:val="00F92FC4"/>
    <w:rsid w:val="00F9793C"/>
    <w:rsid w:val="00FA0C14"/>
    <w:rsid w:val="00FA137A"/>
    <w:rsid w:val="00FA4308"/>
    <w:rsid w:val="00FA5504"/>
    <w:rsid w:val="00FB4B02"/>
    <w:rsid w:val="00FB7178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3Char">
    <w:name w:val="Título 3 Char"/>
    <w:aliases w:val="TF-TÍTULO 3 Char"/>
    <w:basedOn w:val="Fontepargpadro"/>
    <w:link w:val="Ttulo3"/>
    <w:rsid w:val="00703985"/>
    <w:rPr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67139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07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1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8</Pages>
  <Words>2809</Words>
  <Characters>15173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38</cp:revision>
  <cp:lastPrinted>2015-03-26T13:00:00Z</cp:lastPrinted>
  <dcterms:created xsi:type="dcterms:W3CDTF">2022-11-21T16:30:00Z</dcterms:created>
  <dcterms:modified xsi:type="dcterms:W3CDTF">2023-06-29T00:35:00Z</dcterms:modified>
</cp:coreProperties>
</file>