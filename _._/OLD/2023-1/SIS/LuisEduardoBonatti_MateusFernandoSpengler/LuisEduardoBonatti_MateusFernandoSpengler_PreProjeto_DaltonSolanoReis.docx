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77777777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26FE0">
              <w:rPr>
                <w:rStyle w:val="Nmerodepgina"/>
              </w:rPr>
              <w:t>x</w:t>
            </w:r>
            <w:proofErr w:type="gramEnd"/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proofErr w:type="spellStart"/>
      <w:r>
        <w:t>Luis</w:t>
      </w:r>
      <w:proofErr w:type="spellEnd"/>
      <w:r>
        <w:t xml:space="preserve"> Eduardo </w:t>
      </w:r>
      <w:proofErr w:type="spellStart"/>
      <w:r>
        <w:t>Bonatti</w:t>
      </w:r>
      <w:proofErr w:type="spellEnd"/>
      <w:r>
        <w:t xml:space="preserve">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proofErr w:type="spellStart"/>
      <w:r w:rsidR="000D13C9">
        <w:t>Erbs</w:t>
      </w:r>
      <w:proofErr w:type="spellEnd"/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proofErr w:type="spellStart"/>
      <w:r w:rsidR="00B701DE" w:rsidRPr="00B701DE">
        <w:t>Granemann</w:t>
      </w:r>
      <w:proofErr w:type="spellEnd"/>
      <w:r w:rsidR="00B701DE" w:rsidRPr="00B701DE">
        <w:t xml:space="preserve"> </w:t>
      </w:r>
      <w:proofErr w:type="spellStart"/>
      <w:r w:rsidR="00B701DE" w:rsidRPr="00B701DE">
        <w:t>Thibes</w:t>
      </w:r>
      <w:proofErr w:type="spellEnd"/>
      <w:r w:rsidR="00B701DE" w:rsidRPr="00B701DE">
        <w:t xml:space="preserve"> Santos</w:t>
      </w:r>
      <w:r w:rsidR="00076065">
        <w:t xml:space="preserve"> – Supervisora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77777777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 xml:space="preserve">SILVA </w:t>
      </w:r>
      <w:r w:rsidR="001848A9" w:rsidRPr="000E18F4">
        <w:rPr>
          <w:i/>
          <w:iCs/>
          <w:color w:val="000000"/>
        </w:rPr>
        <w:t>et al</w:t>
      </w:r>
      <w:r w:rsidR="001848A9" w:rsidRPr="000E18F4">
        <w:rPr>
          <w:color w:val="000000"/>
        </w:rPr>
        <w:t>.,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o 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>ainda traz</w:t>
      </w:r>
      <w:r w:rsidR="00D14948" w:rsidRPr="000E18F4">
        <w:rPr>
          <w:color w:val="000000"/>
        </w:rPr>
        <w:t>em</w:t>
      </w:r>
      <w:r w:rsidR="00A41DCD" w:rsidRPr="000E18F4">
        <w:rPr>
          <w:color w:val="000000"/>
        </w:rPr>
        <w:t xml:space="preserve"> 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033077AA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 xml:space="preserve">da empresa Autêntica Store, </w:t>
      </w:r>
      <w:r w:rsidRPr="000E18F4">
        <w:rPr>
          <w:color w:val="000000"/>
        </w:rPr>
        <w:t xml:space="preserve">se pode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</w:t>
      </w:r>
      <w:proofErr w:type="spellStart"/>
      <w:r w:rsidRPr="000E18F4">
        <w:rPr>
          <w:color w:val="000000"/>
        </w:rPr>
        <w:t>Process</w:t>
      </w:r>
      <w:proofErr w:type="spellEnd"/>
      <w:r w:rsidRPr="000E18F4">
        <w:rPr>
          <w:color w:val="000000"/>
        </w:rPr>
        <w:t xml:space="preserve">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CE30C2" w:rsidRPr="000E18F4">
        <w:rPr>
          <w:color w:val="000000"/>
        </w:rPr>
        <w:t xml:space="preserve"> </w:t>
      </w:r>
      <w:r w:rsidR="00CE30C2" w:rsidRPr="000E18F4">
        <w:rPr>
          <w:i/>
          <w:iCs/>
          <w:color w:val="000000"/>
        </w:rPr>
        <w:t>et al</w:t>
      </w:r>
      <w:r w:rsidR="00E54C48" w:rsidRPr="000E18F4">
        <w:rPr>
          <w:i/>
          <w:iCs/>
          <w:color w:val="000000"/>
        </w:rPr>
        <w:t>.,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atual, a fim de explicitar o fluxo de atividades</w:t>
      </w:r>
      <w:del w:id="9" w:author="Dalton Solano dos Reis" w:date="2023-05-17T10:52:00Z">
        <w:r w:rsidR="004D2D24" w:rsidRPr="000E18F4" w:rsidDel="005940BC">
          <w:rPr>
            <w:color w:val="000000"/>
          </w:rPr>
          <w:delText xml:space="preserve">, </w:delText>
        </w:r>
      </w:del>
      <w:ins w:id="10" w:author="Dalton Solano dos Reis" w:date="2023-05-17T10:52:00Z">
        <w:r w:rsidR="005940BC">
          <w:rPr>
            <w:color w:val="000000"/>
          </w:rPr>
          <w:t>.</w:t>
        </w:r>
        <w:r w:rsidR="005940BC" w:rsidRPr="000E18F4">
          <w:rPr>
            <w:color w:val="000000"/>
          </w:rPr>
          <w:t xml:space="preserve"> </w:t>
        </w:r>
      </w:ins>
      <w:del w:id="11" w:author="Dalton Solano dos Reis" w:date="2023-05-17T10:52:00Z">
        <w:r w:rsidR="004D2D24" w:rsidRPr="000E18F4" w:rsidDel="005940BC">
          <w:rPr>
            <w:color w:val="000000"/>
          </w:rPr>
          <w:delText xml:space="preserve">o </w:delText>
        </w:r>
      </w:del>
      <w:ins w:id="12" w:author="Dalton Solano dos Reis" w:date="2023-05-17T10:52:00Z">
        <w:r w:rsidR="005940BC">
          <w:rPr>
            <w:color w:val="000000"/>
          </w:rPr>
          <w:t>O</w:t>
        </w:r>
        <w:r w:rsidR="005940BC" w:rsidRPr="000E18F4">
          <w:rPr>
            <w:color w:val="000000"/>
          </w:rPr>
          <w:t xml:space="preserve"> </w:t>
        </w:r>
      </w:ins>
      <w:r w:rsidR="004D2D24" w:rsidRPr="000E18F4">
        <w:rPr>
          <w:color w:val="000000"/>
        </w:rPr>
        <w:t xml:space="preserve">referido autor ainda informa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otimizado.</w:t>
      </w:r>
    </w:p>
    <w:p w14:paraId="1248F7DE" w14:textId="58C8B80F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13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bookmarkEnd w:id="13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</w:t>
      </w:r>
      <w:proofErr w:type="spellStart"/>
      <w:r w:rsidR="00814242" w:rsidRPr="000E18F4">
        <w:rPr>
          <w:color w:val="000000"/>
        </w:rPr>
        <w:t>Process</w:t>
      </w:r>
      <w:proofErr w:type="spellEnd"/>
      <w:r w:rsidR="00814242" w:rsidRPr="000E18F4">
        <w:rPr>
          <w:color w:val="000000"/>
        </w:rPr>
        <w:t xml:space="preserve">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proofErr w:type="spellStart"/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proofErr w:type="spellEnd"/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proofErr w:type="gramStart"/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proofErr w:type="gramEnd"/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1B1B9AE8" w:rsidR="00334198" w:rsidRDefault="00334198" w:rsidP="00334198">
      <w:pPr>
        <w:pStyle w:val="TF-LEGENDA"/>
      </w:pPr>
      <w:bookmarkStart w:id="14" w:name="_Ref133434706"/>
      <w:r>
        <w:t xml:space="preserve">Figura </w:t>
      </w:r>
      <w:fldSimple w:instr=" SEQ Figura \* ARABIC ">
        <w:r w:rsidR="005D5911">
          <w:rPr>
            <w:noProof/>
          </w:rPr>
          <w:t>1</w:t>
        </w:r>
      </w:fldSimple>
      <w:bookmarkEnd w:id="14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1E39154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proofErr w:type="gramStart"/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</w:t>
      </w:r>
      <w:proofErr w:type="gramEnd"/>
      <w:r w:rsidR="478A3A4B" w:rsidRPr="246AD040">
        <w:rPr>
          <w:rFonts w:ascii="Courier New" w:eastAsia="Courier New" w:hAnsi="Courier New" w:cs="Courier New"/>
          <w:sz w:val="20"/>
        </w:rPr>
        <w:t xml:space="preserve">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5AC591F4" w:rsidR="0042436E" w:rsidRDefault="0042436E" w:rsidP="00132002">
      <w:pPr>
        <w:pStyle w:val="TF-LEGENDA"/>
      </w:pPr>
      <w:bookmarkStart w:id="15" w:name="_Ref132998409"/>
      <w:r>
        <w:t xml:space="preserve">Figura </w:t>
      </w:r>
      <w:fldSimple w:instr=" SEQ Figura \* ARABIC ">
        <w:r w:rsidR="005D5911">
          <w:rPr>
            <w:noProof/>
          </w:rPr>
          <w:t>2</w:t>
        </w:r>
      </w:fldSimple>
      <w:bookmarkEnd w:id="15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09CF03C2" w:rsidR="001A1FAE" w:rsidRDefault="001A1FAE" w:rsidP="00132002">
      <w:pPr>
        <w:pStyle w:val="TF-LEGENDA"/>
      </w:pPr>
      <w:bookmarkStart w:id="16" w:name="_Ref132999256"/>
      <w:r>
        <w:t xml:space="preserve">Figura </w:t>
      </w:r>
      <w:fldSimple w:instr=" SEQ Figura \* ARABIC ">
        <w:r w:rsidR="005D5911">
          <w:rPr>
            <w:noProof/>
          </w:rPr>
          <w:t>3</w:t>
        </w:r>
      </w:fldSimple>
      <w:bookmarkEnd w:id="16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574E1F2C" w:rsidR="009C727A" w:rsidRDefault="000E54E4" w:rsidP="001A1FAE">
      <w:pPr>
        <w:pStyle w:val="TF-TEXTO"/>
      </w:pPr>
      <w:r>
        <w:t xml:space="preserve">Conforme </w:t>
      </w:r>
      <w:r w:rsidR="002676DA">
        <w:t>Santos (2023)</w:t>
      </w:r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A2574A">
        <w:lastRenderedPageBreak/>
        <w:t xml:space="preserve">maior </w:t>
      </w:r>
      <w:r w:rsidR="00882087">
        <w:t>no caso do estoque</w:t>
      </w:r>
      <w:r w:rsidR="00A2574A" w:rsidRPr="00A2574A">
        <w:t xml:space="preserve">, pois </w:t>
      </w:r>
      <w:r w:rsidR="001B0062">
        <w:t xml:space="preserve">existem </w:t>
      </w:r>
      <w:r w:rsidR="00A2574A" w:rsidRPr="00A2574A">
        <w:t>muitos</w:t>
      </w:r>
      <w:r w:rsidR="00584BFB">
        <w:t xml:space="preserve"> modelos e tamanhos </w:t>
      </w:r>
      <w:r w:rsidR="004E67E2">
        <w:t>diferentes</w:t>
      </w:r>
      <w:r w:rsidR="00A2574A" w:rsidRPr="00A2574A">
        <w:t xml:space="preserve"> de roupas,</w:t>
      </w:r>
      <w:r w:rsidR="00D51E73">
        <w:t xml:space="preserve"> o </w:t>
      </w:r>
      <w:r w:rsidR="00A2574A" w:rsidRPr="00A2574A">
        <w:t>que pode dificultar a reposição adequada</w:t>
      </w:r>
      <w:r w:rsidR="008641F5">
        <w:t>.</w:t>
      </w:r>
      <w:r w:rsidR="6D9FFE84" w:rsidRPr="00A2574A">
        <w:t xml:space="preserve"> </w:t>
      </w:r>
      <w:r w:rsidR="0030247E">
        <w:t xml:space="preserve">Também </w:t>
      </w:r>
      <w:r w:rsidR="002676DA">
        <w:t>r</w:t>
      </w:r>
      <w:r w:rsidR="00BF12B1">
        <w:t xml:space="preserve">eferente a variedade de modelos e tamanhos </w:t>
      </w:r>
      <w:r w:rsidR="000873FA">
        <w:t>há</w:t>
      </w:r>
      <w:r w:rsidR="6D9FFE84" w:rsidRPr="5111C830">
        <w:t xml:space="preserve"> </w:t>
      </w:r>
      <w:r w:rsidR="00AB5D34">
        <w:t xml:space="preserve">dificuldade em </w:t>
      </w:r>
      <w:r w:rsidR="6D9FFE84" w:rsidRPr="5111C830">
        <w:t>estipular quais são os itens faltantes nos estabelecimentos</w:t>
      </w:r>
      <w:r w:rsidR="00002C2E">
        <w:t>,</w:t>
      </w:r>
      <w:r w:rsidR="6D9FFE84" w:rsidRPr="5111C830">
        <w:t xml:space="preserve"> por muitas vezes necessita fazer mais de uma rotina de compra devido </w:t>
      </w:r>
      <w:r w:rsidR="005E05EE" w:rsidRPr="5111C830">
        <w:t>a</w:t>
      </w:r>
      <w:r w:rsidR="6D9FFE84" w:rsidRPr="5111C830">
        <w:t xml:space="preserve"> falhas de observação</w:t>
      </w:r>
      <w:r w:rsidR="002676DA">
        <w:t xml:space="preserve"> (SANTOS, 2023)</w:t>
      </w:r>
      <w:r w:rsidR="6D9FFE84" w:rsidRPr="5111C830">
        <w:t>.</w:t>
      </w:r>
      <w:r w:rsidR="4929609F" w:rsidRPr="00A2574A">
        <w:t xml:space="preserve"> </w:t>
      </w:r>
      <w:r w:rsidR="002676DA">
        <w:t>Santos (2023)</w:t>
      </w:r>
      <w:r>
        <w:t xml:space="preserve"> ainda alega que a</w:t>
      </w:r>
      <w:r w:rsidR="009C727A">
        <w:t xml:space="preserve"> empresa t</w:t>
      </w:r>
      <w:r w:rsidR="4AFEDF90" w:rsidRPr="00A2574A">
        <w:t>ambém sofre com tomadas de decisões estratégicas por não ter dados referentes</w:t>
      </w:r>
      <w:r w:rsidR="00FD05AA" w:rsidRPr="00A2574A">
        <w:t xml:space="preserve"> à lucro e gastos e nem dados referentes ao estoqu</w:t>
      </w:r>
      <w:r>
        <w:t>e</w:t>
      </w:r>
      <w:r w:rsidR="00FD05AA" w:rsidRPr="00A2574A">
        <w:t>.</w:t>
      </w:r>
      <w:r w:rsidR="001066D7">
        <w:t xml:space="preserve"> </w:t>
      </w:r>
      <w:r w:rsidR="00F83749" w:rsidRPr="00F83749">
        <w:t xml:space="preserve"> </w:t>
      </w:r>
    </w:p>
    <w:p w14:paraId="4392164A" w14:textId="77777777" w:rsidR="00882087" w:rsidRDefault="00F83749" w:rsidP="00132002">
      <w:pPr>
        <w:pStyle w:val="TF-TEXTO"/>
      </w:pPr>
      <w:r w:rsidRPr="00F83749">
        <w:t xml:space="preserve">Em virtude do contexto em questão, </w:t>
      </w:r>
      <w:r w:rsidR="009C727A" w:rsidRPr="009C727A">
        <w:t xml:space="preserve">essa pesquisa visa responder a seguinte pergunta: </w:t>
      </w:r>
      <w:r w:rsidR="00973EF4" w:rsidRPr="00973EF4">
        <w:t>Quais</w:t>
      </w:r>
      <w:r w:rsidRPr="00F83749">
        <w:t xml:space="preserve"> estratégias e metodologias </w:t>
      </w:r>
      <w:r w:rsidR="00973EF4" w:rsidRPr="00973EF4">
        <w:t>são necessárias para</w:t>
      </w:r>
      <w:r w:rsidRPr="00F83749">
        <w:t xml:space="preserve"> apoiar a Autêntica Store no aprimoramento da gestão de suas atividades financeiras e de estoque com maior efetividade</w:t>
      </w:r>
      <w:r w:rsidR="00036F19">
        <w:t>?</w:t>
      </w:r>
      <w:r>
        <w:t xml:space="preserve"> </w:t>
      </w:r>
      <w:r w:rsidR="00837099">
        <w:t xml:space="preserve">Conjectura-se que a implementação de um sistema </w:t>
      </w:r>
      <w:r w:rsidR="007E5CB5">
        <w:t xml:space="preserve">centralizado e </w:t>
      </w:r>
      <w:r w:rsidR="009C727A">
        <w:t xml:space="preserve">que tenha </w:t>
      </w:r>
      <w:r w:rsidR="007E5CB5">
        <w:t xml:space="preserve">interfaces amigáveis </w:t>
      </w:r>
      <w:r w:rsidR="00837099" w:rsidRPr="00C17923">
        <w:t>permitirá</w:t>
      </w:r>
      <w:r w:rsidR="00837099">
        <w:t xml:space="preserve"> a Autêntica Store</w:t>
      </w:r>
      <w:r w:rsidR="00837099" w:rsidRPr="00C17923">
        <w:t xml:space="preserve"> </w:t>
      </w:r>
      <w:r w:rsidR="007E5CB5">
        <w:t xml:space="preserve">gerenciar suas atividades de forma efetiva, assim como </w:t>
      </w:r>
      <w:r w:rsidR="00837099" w:rsidRPr="00C17923">
        <w:t>prevenir perdas e tomar decisões estratégicas com base em dados confiáveis</w:t>
      </w:r>
      <w:r w:rsidR="005A0D65" w:rsidRPr="005A0D65">
        <w:t>.</w:t>
      </w:r>
      <w:r w:rsidRPr="00F83749">
        <w:t xml:space="preserve"> Além disso, o uso de tecnologias avançadas, como a análise de dados, pode fornecer informações importantes para a Autêntica Store, como as tendências do mercado, preferências dos clientes e desempenho financeiro. Isso pode ajudar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 xml:space="preserve">e, por fim, analisar e avaliar a usabilidade, a comunicabilidade e a experiência de usuário das interfaces desenvolvidas e de suas funcionalidades, por meio do Método </w:t>
      </w:r>
      <w:proofErr w:type="spellStart"/>
      <w:r w:rsidRPr="000E18F4">
        <w:rPr>
          <w:color w:val="000000"/>
        </w:rPr>
        <w:t>Relationship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of</w:t>
      </w:r>
      <w:proofErr w:type="spellEnd"/>
      <w:r w:rsidRPr="000E18F4">
        <w:rPr>
          <w:color w:val="000000"/>
        </w:rPr>
        <w:t xml:space="preserve"> M3C </w:t>
      </w:r>
      <w:proofErr w:type="spellStart"/>
      <w:r w:rsidRPr="000E18F4">
        <w:rPr>
          <w:color w:val="000000"/>
        </w:rPr>
        <w:t>with</w:t>
      </w:r>
      <w:proofErr w:type="spellEnd"/>
      <w:r w:rsidRPr="000E18F4">
        <w:rPr>
          <w:color w:val="000000"/>
        </w:rPr>
        <w:t xml:space="preserve"> User </w:t>
      </w:r>
      <w:proofErr w:type="spellStart"/>
      <w:r w:rsidRPr="000E18F4">
        <w:rPr>
          <w:color w:val="000000"/>
        </w:rPr>
        <w:t>Requirements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and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Usability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and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Communicability</w:t>
      </w:r>
      <w:proofErr w:type="spellEnd"/>
      <w:r w:rsidRPr="000E18F4">
        <w:rPr>
          <w:color w:val="000000"/>
        </w:rPr>
        <w:t xml:space="preserve"> Assessment in </w:t>
      </w:r>
      <w:proofErr w:type="spellStart"/>
      <w:r w:rsidRPr="000E18F4">
        <w:rPr>
          <w:color w:val="000000"/>
        </w:rPr>
        <w:t>groupware</w:t>
      </w:r>
      <w:proofErr w:type="spellEnd"/>
      <w:r w:rsidRPr="000E18F4">
        <w:rPr>
          <w:color w:val="000000"/>
        </w:rPr>
        <w:t xml:space="preserve"> (</w:t>
      </w:r>
      <w:proofErr w:type="spellStart"/>
      <w:r w:rsidRPr="000E18F4">
        <w:rPr>
          <w:color w:val="000000"/>
        </w:rPr>
        <w:t>RURUCAg</w:t>
      </w:r>
      <w:proofErr w:type="spellEnd"/>
      <w:r w:rsidRPr="000E18F4">
        <w:rPr>
          <w:color w:val="000000"/>
        </w:rPr>
        <w:t>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17" w:name="_Toc419598587"/>
      <w:r>
        <w:t>Bases Teóricas</w:t>
      </w:r>
    </w:p>
    <w:p w14:paraId="76EA4B50" w14:textId="21837851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D5911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D5911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18" w:name="_Ref131438902"/>
      <w:r>
        <w:lastRenderedPageBreak/>
        <w:t>Revisão Bibliográfica</w:t>
      </w:r>
      <w:bookmarkEnd w:id="18"/>
    </w:p>
    <w:p w14:paraId="722FCF5A" w14:textId="5728EF8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D5911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D5911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</w:t>
      </w:r>
      <w:proofErr w:type="spellStart"/>
      <w:r w:rsidRPr="00A606A5">
        <w:rPr>
          <w:rStyle w:val="ui-provider"/>
        </w:rPr>
        <w:t>Process</w:t>
      </w:r>
      <w:proofErr w:type="spellEnd"/>
      <w:r w:rsidRPr="00A606A5">
        <w:rPr>
          <w:rStyle w:val="ui-provider"/>
        </w:rPr>
        <w:t xml:space="preserve">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D5911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ED039E">
      <w:pPr>
        <w:pStyle w:val="Ttulo3"/>
      </w:pPr>
      <w:bookmarkStart w:id="19" w:name="_Ref131439058"/>
      <w:r>
        <w:t xml:space="preserve">Sistemas de </w:t>
      </w:r>
      <w:r w:rsidR="00023AEC">
        <w:t>gestão de estoque</w:t>
      </w:r>
      <w:bookmarkEnd w:id="19"/>
      <w:r w:rsidR="00CA1690">
        <w:t xml:space="preserve"> e </w:t>
      </w:r>
      <w:r w:rsidR="00DF2444">
        <w:t>financeira</w:t>
      </w:r>
    </w:p>
    <w:p w14:paraId="4303A55F" w14:textId="77777777" w:rsidR="00BB0FDF" w:rsidRDefault="00BB0FDF" w:rsidP="0014719B">
      <w:pPr>
        <w:pStyle w:val="TF-TEXTO"/>
        <w:rPr>
          <w:highlight w:val="yellow"/>
        </w:rPr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seja, </w:t>
      </w:r>
      <w:r w:rsidRPr="00BB0FDF">
        <w:t>ele não é estático e reflete a realidade e as demandas do contexto em que está inserido</w:t>
      </w:r>
      <w:r w:rsidR="00AA17EB">
        <w:t>.</w:t>
      </w:r>
      <w:r w:rsidR="00A83C12">
        <w:t xml:space="preserve"> </w:t>
      </w:r>
      <w:r w:rsidR="00CC000E">
        <w:t xml:space="preserve">Borralho (2018) ainda coloca que </w:t>
      </w:r>
      <w:r w:rsidR="00A83C12">
        <w:t xml:space="preserve">a gestão revela a estrutura e ambiente em que a empresa está inserido, tornando visível os desafios e quais </w:t>
      </w:r>
      <w:r w:rsidR="00BE20BE">
        <w:t>questão deve</w:t>
      </w:r>
      <w:r w:rsidR="00A83C12">
        <w:t xml:space="preserve"> ser seguidas.</w:t>
      </w:r>
      <w:r w:rsidR="00BE20BE">
        <w:t xml:space="preserve"> </w:t>
      </w:r>
      <w:r w:rsidR="00CC6FBA" w:rsidRPr="00CC6FBA">
        <w:t>Para garantir um controle efetivo da gestão de estoque e das finanças é essencial adotar um procedimento que possibilite o registro, fiscalização e gerenciamento adequado dessas áreas</w:t>
      </w:r>
      <w:r w:rsidR="00AA17EB">
        <w:t xml:space="preserve"> </w:t>
      </w:r>
      <w:r w:rsidR="00CC000E">
        <w:t>(</w:t>
      </w:r>
      <w:r w:rsidR="00804C38" w:rsidRPr="008C2204">
        <w:t>LIRA</w:t>
      </w:r>
      <w:r w:rsidR="00CC000E">
        <w:t xml:space="preserve">, </w:t>
      </w:r>
      <w:r w:rsidR="00A83C12">
        <w:t>2021</w:t>
      </w:r>
      <w:r w:rsidR="00AA17EB">
        <w:t>)</w:t>
      </w:r>
      <w:r w:rsidR="00A83C12">
        <w:t xml:space="preserve">. </w:t>
      </w:r>
    </w:p>
    <w:p w14:paraId="7DEC16DC" w14:textId="77777777" w:rsidR="00D40391" w:rsidRDefault="00CA1690" w:rsidP="00130ACE">
      <w:pPr>
        <w:pStyle w:val="TF-TEXTO"/>
      </w:pPr>
      <w:r>
        <w:t xml:space="preserve">Referente ao </w:t>
      </w:r>
      <w:r w:rsidR="00533E98" w:rsidRPr="00533E98">
        <w:t>gerenciamento de estoque</w:t>
      </w:r>
      <w:r>
        <w:t xml:space="preserve">, segundo </w:t>
      </w:r>
      <w:r w:rsidR="0002301D">
        <w:t>F</w:t>
      </w:r>
      <w:r w:rsidR="00CC000E">
        <w:t>igueiredo</w:t>
      </w:r>
      <w:r w:rsidR="003331BD">
        <w:t xml:space="preserve"> e </w:t>
      </w:r>
      <w:r w:rsidR="003331BD" w:rsidRPr="00005BBF">
        <w:rPr>
          <w:szCs w:val="24"/>
        </w:rPr>
        <w:t>B</w:t>
      </w:r>
      <w:r w:rsidR="003331BD">
        <w:rPr>
          <w:szCs w:val="24"/>
        </w:rPr>
        <w:t>ernard</w:t>
      </w:r>
      <w:r w:rsidR="005B44FD">
        <w:rPr>
          <w:szCs w:val="24"/>
        </w:rPr>
        <w:t>o</w:t>
      </w:r>
      <w:r w:rsidR="005B44FD">
        <w:t xml:space="preserve"> </w:t>
      </w:r>
      <w:r>
        <w:t>(2021), ele</w:t>
      </w:r>
      <w:r w:rsidR="00533E98" w:rsidRPr="00533E98">
        <w:t xml:space="preserve"> consiste em controlar e manter os recursos em equilíbrio com o nível econômico dos investimentos, visando garantir a gestão eficiente </w:t>
      </w:r>
      <w:r w:rsidRPr="00533E98">
        <w:t>deles</w:t>
      </w:r>
      <w:r w:rsidR="00533E98" w:rsidRPr="00533E98">
        <w:t xml:space="preserve">, inclusive </w:t>
      </w:r>
      <w:r>
        <w:t>por meio</w:t>
      </w:r>
      <w:r w:rsidRPr="00533E98">
        <w:t xml:space="preserve"> </w:t>
      </w:r>
      <w:r w:rsidR="00533E98" w:rsidRPr="00533E98">
        <w:t>do controle dos recursos inativos.</w:t>
      </w:r>
      <w:r w:rsidR="0014719B">
        <w:t xml:space="preserve"> </w:t>
      </w:r>
      <w:r>
        <w:t xml:space="preserve">Nesse sentido, </w:t>
      </w:r>
      <w:r w:rsidR="00612E1D">
        <w:t>Ana</w:t>
      </w:r>
      <w:r w:rsidR="00CC000E">
        <w:t xml:space="preserve"> </w:t>
      </w:r>
      <w:r>
        <w:t>(2020) observa que, p</w:t>
      </w:r>
      <w:r w:rsidR="009E43E3" w:rsidRPr="009E43E3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>
        <w:t>.</w:t>
      </w:r>
      <w:r w:rsidR="002D4F5A" w:rsidRPr="002D4F5A">
        <w:t xml:space="preserve"> </w:t>
      </w:r>
      <w:r w:rsidR="00DF2444">
        <w:t>Portanto, a</w:t>
      </w:r>
      <w:r w:rsidR="00650C46" w:rsidRPr="00650C46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>
        <w:t xml:space="preserve"> </w:t>
      </w:r>
      <w:r w:rsidR="00DF2444">
        <w:t>(CARDOSO</w:t>
      </w:r>
      <w:r w:rsidR="006A4A05">
        <w:t xml:space="preserve"> </w:t>
      </w:r>
      <w:r w:rsidR="006A4A05">
        <w:rPr>
          <w:i/>
          <w:iCs/>
        </w:rPr>
        <w:t>et al.</w:t>
      </w:r>
      <w:r w:rsidR="00DF2444">
        <w:rPr>
          <w:iCs/>
        </w:rPr>
        <w:t xml:space="preserve">, </w:t>
      </w:r>
      <w:r w:rsidR="006A4A05">
        <w:rPr>
          <w:iCs/>
        </w:rPr>
        <w:t>2020)</w:t>
      </w:r>
      <w:r w:rsidR="00650C46" w:rsidRPr="00650C46">
        <w:t>.</w:t>
      </w:r>
      <w:r w:rsidR="00650C46">
        <w:t xml:space="preserve"> </w:t>
      </w:r>
      <w:commentRangeStart w:id="20"/>
      <w:r w:rsidR="004C076F">
        <w:t>S</w:t>
      </w:r>
      <w:r w:rsidR="00CC000E">
        <w:t xml:space="preserve">ilva </w:t>
      </w:r>
      <w:r w:rsidR="00840CEA" w:rsidRPr="00840CEA">
        <w:t>(2020</w:t>
      </w:r>
      <w:commentRangeEnd w:id="20"/>
      <w:r w:rsidR="00AC13B6">
        <w:rPr>
          <w:rStyle w:val="Refdecomentrio"/>
        </w:rPr>
        <w:commentReference w:id="20"/>
      </w:r>
      <w:r w:rsidR="00840CEA" w:rsidRPr="00840CEA">
        <w:t>) destaca que a demanda variável e sazonal pode afetar a capacidade de produção da empresa, portanto, é crucial que ela esteja pronta para ajustar sua produção e demanda para atender aos clientes.</w:t>
      </w:r>
      <w:r w:rsidR="004C7BE1" w:rsidDel="00840CEA">
        <w:t xml:space="preserve"> </w:t>
      </w:r>
    </w:p>
    <w:p w14:paraId="6535DE98" w14:textId="77777777" w:rsidR="00DF2444" w:rsidRDefault="00DF2444" w:rsidP="00DF2444">
      <w:pPr>
        <w:pStyle w:val="TF-TEXTO"/>
      </w:pPr>
      <w:r>
        <w:t xml:space="preserve">Já no que se refere as atividades de gestão financeira, </w:t>
      </w:r>
      <w:r w:rsidR="0002301D">
        <w:t>S</w:t>
      </w:r>
      <w:r w:rsidR="00CC000E">
        <w:t xml:space="preserve">alomé </w:t>
      </w:r>
      <w:r w:rsidRPr="005176E6">
        <w:rPr>
          <w:i/>
          <w:iCs/>
        </w:rPr>
        <w:t>et al</w:t>
      </w:r>
      <w:r>
        <w:t>. (2021) colocam que, o</w:t>
      </w:r>
      <w:r w:rsidRPr="002D4F5A">
        <w:t xml:space="preserve"> controle do fluxo de caixa é uma ferramenta vital de gestão financeira</w:t>
      </w:r>
      <w:r>
        <w:t>,</w:t>
      </w:r>
      <w:r w:rsidRPr="002D4F5A">
        <w:t xml:space="preserve"> </w:t>
      </w:r>
      <w:r>
        <w:t>permitindo</w:t>
      </w:r>
      <w:r w:rsidRPr="002D4F5A">
        <w:t xml:space="preserve"> ao gestor avaliar a liquidez, as necessidades de recursos e a sustentabilidade da empresa</w:t>
      </w:r>
      <w:r>
        <w:t xml:space="preserve">. Além disso, </w:t>
      </w:r>
      <w:r w:rsidR="0002301D">
        <w:t>S</w:t>
      </w:r>
      <w:r w:rsidR="00CC000E">
        <w:t>alomé</w:t>
      </w:r>
      <w:r w:rsidR="0002301D">
        <w:t xml:space="preserve"> </w:t>
      </w:r>
      <w:r w:rsidRPr="00236914">
        <w:rPr>
          <w:i/>
          <w:iCs/>
        </w:rPr>
        <w:t>et al</w:t>
      </w:r>
      <w:r>
        <w:t xml:space="preserve">. (2021) </w:t>
      </w:r>
      <w:r w:rsidR="00D14948">
        <w:t xml:space="preserve">observam que a gestão financeira </w:t>
      </w:r>
      <w:r w:rsidRPr="002D4F5A">
        <w:t>possibilit</w:t>
      </w:r>
      <w:r>
        <w:t xml:space="preserve">a que sejam realizados </w:t>
      </w:r>
      <w:r w:rsidRPr="002D4F5A">
        <w:t>ajustes e correções necessárias para garantir sua saúde financeira.</w:t>
      </w:r>
      <w:r w:rsidR="007535CA" w:rsidRPr="007535CA">
        <w:t xml:space="preserve"> Essa ferramenta gerencial é essencial, pois é voltada para o alcance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adequado pode </w:t>
      </w:r>
      <w:r w:rsidR="005E2C34" w:rsidRPr="005E2C34">
        <w:lastRenderedPageBreak/>
        <w:t>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ED039E">
      <w:pPr>
        <w:pStyle w:val="Ttulo3"/>
        <w:rPr>
          <w:rStyle w:val="ui-provider"/>
          <w:lang w:val="en-US"/>
        </w:rPr>
      </w:pPr>
      <w:bookmarkStart w:id="21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proofErr w:type="spellStart"/>
      <w:r w:rsidR="00C51D78" w:rsidRPr="001A2904">
        <w:rPr>
          <w:rStyle w:val="ui-provider"/>
          <w:lang w:val="en-US"/>
        </w:rPr>
        <w:t>técnicas</w:t>
      </w:r>
      <w:proofErr w:type="spellEnd"/>
      <w:r w:rsidR="00C51D78" w:rsidRPr="001A2904">
        <w:rPr>
          <w:rStyle w:val="ui-provider"/>
          <w:lang w:val="en-US"/>
        </w:rPr>
        <w:t xml:space="preserve">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21"/>
    </w:p>
    <w:p w14:paraId="236D6A34" w14:textId="77777777" w:rsidR="00582F8A" w:rsidRDefault="000B1B78" w:rsidP="00582F8A">
      <w:pPr>
        <w:pStyle w:val="TF-TEXTO"/>
      </w:pPr>
      <w:r w:rsidRPr="000B1B78">
        <w:t xml:space="preserve">O Business </w:t>
      </w:r>
      <w:proofErr w:type="spellStart"/>
      <w:r w:rsidRPr="000B1B78">
        <w:t>Process</w:t>
      </w:r>
      <w:proofErr w:type="spellEnd"/>
      <w:r w:rsidRPr="000B1B78">
        <w:t xml:space="preserve">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E21EA9">
        <w:t xml:space="preserve"> </w:t>
      </w:r>
      <w:r w:rsidR="00E21EA9" w:rsidRPr="00E21EA9">
        <w:rPr>
          <w:i/>
          <w:iCs/>
        </w:rPr>
        <w:t>et al.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modelagem, análise e transformação de processos</w:t>
      </w:r>
      <w:r w:rsidR="00501E96">
        <w:t>, garantindo o feedback e</w:t>
      </w:r>
      <w:r w:rsidR="00501E96" w:rsidRPr="00501E96">
        <w:t xml:space="preserve"> o alinhamento dos processos de negócio com a estratégia organizacional e o foco no cliente (IDROGO </w:t>
      </w:r>
      <w:r w:rsidR="00501E96" w:rsidRPr="00132002">
        <w:rPr>
          <w:i/>
          <w:iCs/>
        </w:rPr>
        <w:t>et al</w:t>
      </w:r>
      <w:r w:rsidR="00501E96" w:rsidRPr="00501E96">
        <w:t>., 2019)</w:t>
      </w:r>
      <w:r w:rsidR="00930A63">
        <w:t xml:space="preserve">. </w:t>
      </w:r>
      <w:r w:rsidR="00DF2444">
        <w:t xml:space="preserve">Já para </w:t>
      </w:r>
      <w:r w:rsidR="009E28A9">
        <w:t>C</w:t>
      </w:r>
      <w:r w:rsidR="00DE4B1B">
        <w:t>ardoso</w:t>
      </w:r>
      <w:r w:rsidR="002E5A3D">
        <w:t xml:space="preserve"> e Filho </w:t>
      </w:r>
      <w:r w:rsidR="00F71DAF" w:rsidRPr="0021618B">
        <w:t>(</w:t>
      </w:r>
      <w:r w:rsidR="00D02FD9">
        <w:t>2019</w:t>
      </w:r>
      <w:r w:rsidR="00F71DAF" w:rsidRPr="0021618B">
        <w:t>)</w:t>
      </w:r>
      <w:r w:rsidR="00F71DAF">
        <w:t>, i</w:t>
      </w:r>
      <w:r w:rsidR="007D61CA" w:rsidRPr="007D61CA">
        <w:t>sso leva a uma melhoria significativa no desempenho geral da organização, garantindo a integração dos processos com a estratégia e objetivos organizacionais, além da criação de valor para o cliente</w:t>
      </w:r>
      <w:r w:rsidR="00F71DAF">
        <w:t xml:space="preserve">. </w:t>
      </w:r>
      <w:proofErr w:type="spellStart"/>
      <w:r w:rsidR="00CC000E" w:rsidRPr="009E28A9">
        <w:t>Elstermann</w:t>
      </w:r>
      <w:proofErr w:type="spellEnd"/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ED039E">
      <w:pPr>
        <w:pStyle w:val="Ttulo3"/>
      </w:pPr>
      <w:bookmarkStart w:id="22" w:name="_Ref131439158"/>
      <w:r>
        <w:t>Design, i</w:t>
      </w:r>
      <w:r w:rsidR="00F71DAF">
        <w:t xml:space="preserve">nterfaces amigáveis e o </w:t>
      </w:r>
      <w:r w:rsidR="00ED4F9F" w:rsidRPr="00C329B9">
        <w:t>Material Design</w:t>
      </w:r>
      <w:bookmarkEnd w:id="22"/>
    </w:p>
    <w:p w14:paraId="54031760" w14:textId="77777777" w:rsidR="008D08C4" w:rsidRDefault="03E74EC2" w:rsidP="007C2B44">
      <w:pPr>
        <w:pStyle w:val="TF-TEXTO"/>
      </w:pPr>
      <w:r>
        <w:t xml:space="preserve">O objetivo principal do design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>) ainda coloca que, além de explicar a interação entre humanos e produtos de maneira mais completa, o design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design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design,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77777777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agradável ao usuário, com comandos bem definidos e instruções claras </w:t>
      </w:r>
      <w:r w:rsidR="008D08C4">
        <w:t>(SOUZA</w:t>
      </w:r>
      <w:r>
        <w:t xml:space="preserve"> </w:t>
      </w:r>
      <w:r w:rsidRPr="09815214">
        <w:rPr>
          <w:i/>
          <w:iCs/>
        </w:rPr>
        <w:t>et al</w:t>
      </w:r>
      <w:r>
        <w:t>.</w:t>
      </w:r>
      <w:r w:rsidR="008D08C4">
        <w:t xml:space="preserve">, </w:t>
      </w:r>
      <w:r>
        <w:t>2021)</w:t>
      </w:r>
      <w:r w:rsidR="008D08C4">
        <w:t xml:space="preserve">. </w:t>
      </w:r>
      <w:r w:rsidR="00DB5A0F" w:rsidRPr="00DB5A0F">
        <w:t xml:space="preserve">Existem diversas </w:t>
      </w:r>
      <w:r w:rsidR="00DB5A0F">
        <w:t>formas de</w:t>
      </w:r>
      <w:r w:rsidR="00DB5A0F" w:rsidRPr="00DB5A0F">
        <w:t xml:space="preserve"> abordagens para definir </w:t>
      </w:r>
      <w:r w:rsidR="00DB5A0F">
        <w:t>uma interface amigável</w:t>
      </w:r>
      <w:r w:rsidR="00DB5A0F" w:rsidRPr="00DB5A0F">
        <w:t xml:space="preserve">, bem como várias áreas do conhecimento que podem se beneficiar dessas </w:t>
      </w:r>
      <w:r w:rsidR="00DB5A0F">
        <w:t>formas</w:t>
      </w:r>
      <w:r w:rsidR="00DB5A0F" w:rsidRPr="00DB5A0F">
        <w:t xml:space="preserve"> para criar e produzir produtos com foco no usuário</w:t>
      </w:r>
      <w:r w:rsidR="008D4CAA">
        <w:t xml:space="preserve"> </w:t>
      </w:r>
      <w:r w:rsidR="00CC000E">
        <w:t>(</w:t>
      </w:r>
      <w:r w:rsidR="009E28A9">
        <w:t>CASTRO</w:t>
      </w:r>
      <w:r w:rsidR="00CC000E">
        <w:t xml:space="preserve">, </w:t>
      </w:r>
      <w:r w:rsidR="008D4CAA">
        <w:t>2022)</w:t>
      </w:r>
      <w:r w:rsidR="00DB5A0F" w:rsidRPr="00DB5A0F">
        <w:t>.</w:t>
      </w:r>
      <w:r w:rsidR="00DB5A0F">
        <w:t xml:space="preserve"> </w:t>
      </w:r>
      <w:r w:rsidR="00CC000E">
        <w:t>Castro (2022) coloca que a</w:t>
      </w:r>
      <w:r w:rsidR="003B70AC">
        <w:t xml:space="preserve"> </w:t>
      </w:r>
      <w:r w:rsidR="003B70AC" w:rsidRPr="003B70AC">
        <w:t xml:space="preserve">principal </w:t>
      </w:r>
      <w:r w:rsidR="00CC000E">
        <w:t xml:space="preserve">forma </w:t>
      </w:r>
      <w:r w:rsidR="003B70AC" w:rsidRPr="003B70AC">
        <w:t xml:space="preserve">consiste em simplificar e aprimorar o processo de desenvolvimento de sistemas, com o objetivo de contribuir para o sucesso </w:t>
      </w:r>
      <w:r w:rsidR="00CC000E">
        <w:t>da solução</w:t>
      </w:r>
      <w:r w:rsidR="003B70AC" w:rsidRPr="003B70AC">
        <w:t xml:space="preserve"> e, por consequência, impulsionar </w:t>
      </w:r>
      <w:r w:rsidR="003B70AC">
        <w:t>a experiencia 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77777777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designers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>fornecem aos desenvolvedores e designers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23" w:name="_Ref131950299"/>
      <w:r w:rsidRPr="00FC4A9F">
        <w:t>Correlatos</w:t>
      </w:r>
      <w:bookmarkEnd w:id="23"/>
      <w:r w:rsidR="6184BDD6">
        <w:t xml:space="preserve"> </w:t>
      </w:r>
    </w:p>
    <w:p w14:paraId="0BBE9AD3" w14:textId="77777777" w:rsidR="00652BAD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uma </w:t>
      </w:r>
      <w:r w:rsidR="004D4AFD">
        <w:t>Q</w:t>
      </w:r>
      <w:r w:rsidR="00F02D90" w:rsidRPr="00F02D90">
        <w:t xml:space="preserve">uestão de </w:t>
      </w:r>
      <w:r w:rsidR="004D4AFD">
        <w:t>P</w:t>
      </w:r>
      <w:r w:rsidR="008D08C4">
        <w:t xml:space="preserve">rincipal </w:t>
      </w:r>
      <w:r w:rsidR="004D4AFD">
        <w:t xml:space="preserve">(QP) </w:t>
      </w:r>
      <w:r w:rsidR="00F02D90" w:rsidRPr="00F02D90">
        <w:t xml:space="preserve">com o objetivo </w:t>
      </w:r>
      <w:r w:rsidR="000943DE">
        <w:t xml:space="preserve">de auxiliar a responder </w:t>
      </w:r>
      <w:r w:rsidR="4FDA88C2">
        <w:t>à</w:t>
      </w:r>
      <w:r w:rsidR="000943DE">
        <w:t xml:space="preserve"> pergunta de pesquisa de “</w:t>
      </w:r>
      <w:r w:rsidR="000943DE" w:rsidRPr="000943DE">
        <w:t>Quais estratégias e metodologias são necessárias para apoiar a Autêntica Store no aprimoramento da gestão de suas atividades financeiras e de estoque com maior efetividade?</w:t>
      </w:r>
      <w:r w:rsidR="000943DE">
        <w:t xml:space="preserve">”. </w:t>
      </w:r>
      <w:r w:rsidR="00F02D90" w:rsidRPr="00F02D90">
        <w:t>Assim, a</w:t>
      </w:r>
      <w:r w:rsidR="004D4AFD">
        <w:t xml:space="preserve"> </w:t>
      </w:r>
      <w:r w:rsidR="00F02D90" w:rsidRPr="00F02D90">
        <w:t>QP estabelecida foi: Quais são os sistemas ou ferramentas disponíveis que podem ajudar empresas do ramo de vestuário a gerir suas atividades financeiras e de estoque de maneira eficiente?</w:t>
      </w:r>
    </w:p>
    <w:p w14:paraId="2A463E96" w14:textId="77777777" w:rsidR="000477AD" w:rsidRDefault="153C20BB" w:rsidP="00002132">
      <w:pPr>
        <w:pStyle w:val="TF-TEXTO"/>
      </w:pPr>
      <w:r>
        <w:t xml:space="preserve">Na RSL, </w:t>
      </w:r>
      <w:r w:rsidR="7817FB53">
        <w:t>foi utilizado duas bibliotecas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</w:p>
    <w:p w14:paraId="63DBC13A" w14:textId="77777777" w:rsidR="00696956" w:rsidRDefault="006226FA" w:rsidP="00696956">
      <w:pPr>
        <w:pStyle w:val="TF-TEXTO"/>
        <w:ind w:firstLine="0"/>
      </w:pPr>
      <w:r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proofErr w:type="spellStart"/>
      <w:r w:rsidR="008D08C4" w:rsidRPr="00C329B9">
        <w:rPr>
          <w:i/>
          <w:iCs/>
        </w:rPr>
        <w:t>strings</w:t>
      </w:r>
      <w:proofErr w:type="spellEnd"/>
      <w:r w:rsidR="00696956" w:rsidRPr="00C329B9">
        <w:t xml:space="preserve"> de busca para a verificação das possíveis soluções que ajudassem a responder a QP. U</w:t>
      </w:r>
      <w:r w:rsidR="00696956">
        <w:t xml:space="preserve">ma </w:t>
      </w:r>
      <w:proofErr w:type="spellStart"/>
      <w:r w:rsidR="00696956" w:rsidRPr="00C329B9">
        <w:rPr>
          <w:i/>
          <w:iCs/>
        </w:rPr>
        <w:t>string</w:t>
      </w:r>
      <w:proofErr w:type="spellEnd"/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</w:t>
      </w:r>
      <w:proofErr w:type="spellStart"/>
      <w:r w:rsidR="00696956" w:rsidRPr="7F62E22C">
        <w:rPr>
          <w:i/>
        </w:rPr>
        <w:lastRenderedPageBreak/>
        <w:t>Inventory</w:t>
      </w:r>
      <w:proofErr w:type="spellEnd"/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proofErr w:type="spellStart"/>
      <w:r w:rsidR="00696956" w:rsidRPr="7F62E22C">
        <w:rPr>
          <w:i/>
        </w:rPr>
        <w:t>Products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Control</w:t>
      </w:r>
      <w:proofErr w:type="spellEnd"/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application</w:t>
      </w:r>
      <w:proofErr w:type="spellEnd"/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proofErr w:type="spellStart"/>
      <w:r w:rsidR="00696956" w:rsidRPr="7F62E22C">
        <w:rPr>
          <w:i/>
        </w:rPr>
        <w:t>Clothing</w:t>
      </w:r>
      <w:proofErr w:type="spellEnd"/>
      <w:r w:rsidR="00696956">
        <w:t xml:space="preserve">"); e a outra </w:t>
      </w:r>
      <w:proofErr w:type="spellStart"/>
      <w:r w:rsidR="00696956" w:rsidRPr="7F62E22C">
        <w:rPr>
          <w:i/>
        </w:rPr>
        <w:t>string</w:t>
      </w:r>
      <w:proofErr w:type="spellEnd"/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16108135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D5911">
        <w:t xml:space="preserve">Tabela </w:t>
      </w:r>
      <w:r w:rsidR="005D5911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5AFA941F" w:rsidR="00935211" w:rsidRDefault="00935211" w:rsidP="00C329B9">
      <w:pPr>
        <w:pStyle w:val="TF-LEGENDA"/>
      </w:pPr>
      <w:bookmarkStart w:id="24" w:name="_Ref131444950"/>
      <w:r>
        <w:t xml:space="preserve">Tabela </w:t>
      </w:r>
      <w:fldSimple w:instr=" SEQ Tabela \* ARABIC ">
        <w:r w:rsidR="005D5911">
          <w:rPr>
            <w:noProof/>
          </w:rPr>
          <w:t>1</w:t>
        </w:r>
      </w:fldSimple>
      <w:bookmarkEnd w:id="24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proofErr w:type="spellStart"/>
            <w:r w:rsidRPr="4A29D70C">
              <w:rPr>
                <w:sz w:val="20"/>
              </w:rPr>
              <w:t>code</w:t>
            </w:r>
            <w:proofErr w:type="spellEnd"/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464E02B8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D5911" w:rsidRPr="0079646C">
        <w:t xml:space="preserve">Tabela </w:t>
      </w:r>
      <w:r w:rsidR="005D5911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>2: eliminação pelo resumo, que resultou em cinco artigos; na Etapa 3, 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 xml:space="preserve">artigos selecionados foram analisados  e eliminados </w:t>
      </w:r>
      <w:r w:rsidR="34C6D745">
        <w:lastRenderedPageBreak/>
        <w:t>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25" w:name="Tabela2"/>
      <w:r w:rsidRPr="0079646C">
        <w:t xml:space="preserve">Tabela </w:t>
      </w:r>
      <w:r>
        <w:t>2</w:t>
      </w:r>
      <w:bookmarkEnd w:id="25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4C3F35CF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proofErr w:type="spellStart"/>
      <w:r w:rsidR="68F64870" w:rsidRPr="001279BC">
        <w:t>B</w:t>
      </w:r>
      <w:r w:rsidR="65335D23" w:rsidRPr="001279BC">
        <w:t>ling</w:t>
      </w:r>
      <w:proofErr w:type="spellEnd"/>
      <w:r w:rsidR="65335D23" w:rsidRPr="001279BC">
        <w:t>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proofErr w:type="spellStart"/>
      <w:r w:rsidR="1DF20212" w:rsidRPr="001279BC">
        <w:t>TradeGecko</w:t>
      </w:r>
      <w:proofErr w:type="spellEnd"/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26" w:name="Quadro1"/>
      <w:r>
        <w:t>Quadro</w:t>
      </w:r>
      <w:r w:rsidR="00F953DD" w:rsidRPr="0079646C">
        <w:t xml:space="preserve"> </w:t>
      </w:r>
      <w:r>
        <w:t>1</w:t>
      </w:r>
      <w:bookmarkEnd w:id="26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A73B2B">
              <w:rPr>
                <w:i/>
                <w:iCs/>
                <w:sz w:val="20"/>
              </w:rPr>
              <w:t>string</w:t>
            </w:r>
            <w:proofErr w:type="spellEnd"/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A73B2B">
              <w:rPr>
                <w:i/>
                <w:iCs/>
                <w:sz w:val="20"/>
              </w:rPr>
              <w:t>string</w:t>
            </w:r>
            <w:proofErr w:type="spellEnd"/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A73B2B">
              <w:rPr>
                <w:i/>
                <w:iCs/>
                <w:sz w:val="20"/>
              </w:rPr>
              <w:t>string</w:t>
            </w:r>
            <w:proofErr w:type="spellEnd"/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proofErr w:type="spellStart"/>
            <w:r w:rsidR="00AF583A" w:rsidRPr="00CA4870">
              <w:rPr>
                <w:sz w:val="20"/>
              </w:rPr>
              <w:t>Bling</w:t>
            </w:r>
            <w:proofErr w:type="spellEnd"/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proofErr w:type="spellStart"/>
            <w:r w:rsidR="00CA4870" w:rsidRPr="00CA4870">
              <w:rPr>
                <w:sz w:val="20"/>
              </w:rPr>
              <w:t>TradeGecko</w:t>
            </w:r>
            <w:proofErr w:type="spellEnd"/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</w:t>
      </w:r>
      <w:proofErr w:type="spellStart"/>
      <w:r w:rsidR="00CA4870">
        <w:t>Wahju</w:t>
      </w:r>
      <w:proofErr w:type="spellEnd"/>
      <w:r w:rsidR="00CA4870">
        <w:t xml:space="preserve"> (2020), </w:t>
      </w:r>
      <w:proofErr w:type="spellStart"/>
      <w:r w:rsidR="00CA4870">
        <w:t>Variza</w:t>
      </w:r>
      <w:proofErr w:type="spellEnd"/>
      <w:r w:rsidR="00CA4870">
        <w:t xml:space="preserve"> (2018) e Moro (2018). </w:t>
      </w:r>
      <w:r w:rsidR="00A73B2B">
        <w:t xml:space="preserve">O trabalho de </w:t>
      </w:r>
      <w:r w:rsidR="232CEE3B">
        <w:t xml:space="preserve">Rosa e </w:t>
      </w:r>
      <w:proofErr w:type="spellStart"/>
      <w:r w:rsidR="232CEE3B">
        <w:t>Wahju</w:t>
      </w:r>
      <w:proofErr w:type="spellEnd"/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proofErr w:type="spellStart"/>
      <w:r w:rsidR="00A73B2B">
        <w:t>Variza</w:t>
      </w:r>
      <w:proofErr w:type="spellEnd"/>
      <w:r w:rsidR="00A73B2B">
        <w:t xml:space="preserve">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</w:t>
      </w:r>
      <w:r w:rsidR="00CA4870">
        <w:lastRenderedPageBreak/>
        <w:t xml:space="preserve">(2023), </w:t>
      </w:r>
      <w:proofErr w:type="spellStart"/>
      <w:r w:rsidR="00CA4870">
        <w:t>Bling</w:t>
      </w:r>
      <w:proofErr w:type="spellEnd"/>
      <w:r w:rsidR="00CA4870">
        <w:t xml:space="preserve"> (2023) e </w:t>
      </w:r>
      <w:proofErr w:type="spellStart"/>
      <w:r w:rsidR="00CA4870">
        <w:t>TradeGecko</w:t>
      </w:r>
      <w:proofErr w:type="spellEnd"/>
      <w:r w:rsidR="00CA4870">
        <w:t xml:space="preserve">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proofErr w:type="spellStart"/>
      <w:r w:rsidR="47D1DDAC" w:rsidRPr="00C6738C">
        <w:t>Bling</w:t>
      </w:r>
      <w:proofErr w:type="spellEnd"/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proofErr w:type="spellStart"/>
      <w:r w:rsidR="00C6738C">
        <w:t>TradeGecko</w:t>
      </w:r>
      <w:proofErr w:type="spellEnd"/>
      <w:r w:rsidR="00C6738C">
        <w:t xml:space="preserve">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17"/>
      <w:r>
        <w:t>Justificativa</w:t>
      </w:r>
    </w:p>
    <w:p w14:paraId="3BED2D31" w14:textId="2972B188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 xml:space="preserve">a enfrentar os seus desafios e problemas,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D5911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D5911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 </w:t>
      </w:r>
      <w:r w:rsidR="008E5A7D" w:rsidRPr="005D53C6">
        <w:rPr>
          <w:i/>
          <w:iCs/>
        </w:rPr>
        <w:t>et al</w:t>
      </w:r>
      <w:r w:rsidR="008E5A7D">
        <w:rPr>
          <w:i/>
          <w:iCs/>
        </w:rPr>
        <w:t>.</w:t>
      </w:r>
      <w:r w:rsidR="008E5A7D">
        <w:t xml:space="preserve">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proofErr w:type="spellStart"/>
      <w:r w:rsidR="00AC6955" w:rsidRPr="00501E96">
        <w:t>I</w:t>
      </w:r>
      <w:r w:rsidR="00AC6955">
        <w:t>drogo</w:t>
      </w:r>
      <w:proofErr w:type="spellEnd"/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77777777" w:rsidR="00455D80" w:rsidRDefault="008E5A7D" w:rsidP="005D53C6">
      <w:pPr>
        <w:pStyle w:val="TF-TEXTO"/>
        <w:spacing w:before="240"/>
      </w:pPr>
      <w:r>
        <w:t>Nesse ambiente, não basta apenas mapear e implementar as funcionalidades necessárias, é preciso também que essas funcionalidades sejam apresentadas com um bom design (COSTA, 2018). Isso ocorre, porque o</w:t>
      </w:r>
      <w:r w:rsidR="00455D80" w:rsidRPr="00455D80">
        <w:t xml:space="preserve"> Design tem como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</w:t>
      </w:r>
      <w:proofErr w:type="spellStart"/>
      <w:r>
        <w:t>Wahju</w:t>
      </w:r>
      <w:proofErr w:type="spellEnd"/>
      <w:r>
        <w:t xml:space="preserve"> (2020), </w:t>
      </w:r>
      <w:proofErr w:type="spellStart"/>
      <w:r>
        <w:t>Variza</w:t>
      </w:r>
      <w:proofErr w:type="spellEnd"/>
      <w:r>
        <w:t xml:space="preserve"> (2018), Moro (2018), </w:t>
      </w:r>
      <w:proofErr w:type="spellStart"/>
      <w:r>
        <w:t>Bling</w:t>
      </w:r>
      <w:proofErr w:type="spellEnd"/>
      <w:r>
        <w:t xml:space="preserve"> (2023), Conta Azul (2023), Hiper (2023) e </w:t>
      </w:r>
      <w:proofErr w:type="spellStart"/>
      <w:r>
        <w:t>TradeGecko</w:t>
      </w:r>
      <w:proofErr w:type="spellEnd"/>
      <w:r>
        <w:t xml:space="preserve"> (2023) </w:t>
      </w:r>
      <w:r w:rsidRPr="00AC6955">
        <w:t xml:space="preserve">identificaram a possibilidade de </w:t>
      </w:r>
      <w:r>
        <w:t xml:space="preserve">disponibilizar </w:t>
      </w:r>
      <w:r w:rsidRPr="00AC6955"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 xml:space="preserve">Os trabalhos de Rosa e </w:t>
      </w:r>
      <w:proofErr w:type="spellStart"/>
      <w:r w:rsidR="003F7E46" w:rsidRPr="001E44E5">
        <w:t>Wahju</w:t>
      </w:r>
      <w:proofErr w:type="spellEnd"/>
      <w:r w:rsidR="003F7E46" w:rsidRPr="001E44E5">
        <w:t xml:space="preserve"> (2020) e </w:t>
      </w:r>
      <w:proofErr w:type="spellStart"/>
      <w:r w:rsidR="003F7E46" w:rsidRPr="001E44E5">
        <w:t>Variza</w:t>
      </w:r>
      <w:proofErr w:type="spellEnd"/>
      <w:r w:rsidR="003F7E46" w:rsidRPr="001E44E5">
        <w:t xml:space="preserve"> (2018) se destacam por eliminar funções manuais </w:t>
      </w:r>
      <w:r w:rsidR="003F7E46" w:rsidRPr="001E44E5">
        <w:lastRenderedPageBreak/>
        <w:t>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descontos, </w:t>
      </w:r>
      <w:r w:rsidR="00507288">
        <w:t xml:space="preserve">enquanto </w:t>
      </w:r>
      <w:proofErr w:type="spellStart"/>
      <w:r w:rsidR="003F7E46" w:rsidRPr="001E44E5">
        <w:t>Bling</w:t>
      </w:r>
      <w:proofErr w:type="spellEnd"/>
      <w:r w:rsidR="003F7E46" w:rsidRPr="001E44E5">
        <w:t xml:space="preserve"> (2023) oferece a opção de sangria de caixa e </w:t>
      </w:r>
      <w:proofErr w:type="spellStart"/>
      <w:r w:rsidR="003F7E46" w:rsidRPr="001E44E5">
        <w:t>TradeGecko</w:t>
      </w:r>
      <w:proofErr w:type="spellEnd"/>
      <w:r w:rsidR="003F7E46" w:rsidRPr="001E44E5">
        <w:t xml:space="preserve"> (2023) traz vários </w:t>
      </w:r>
      <w:commentRangeStart w:id="34"/>
      <w:r w:rsidR="003F7E46" w:rsidRPr="00BC1DF1">
        <w:rPr>
          <w:i/>
          <w:iCs/>
          <w:rPrChange w:id="35" w:author="Dalton Solano dos Reis" w:date="2023-05-17T11:30:00Z">
            <w:rPr/>
          </w:rPrChange>
        </w:rPr>
        <w:t>dashboards</w:t>
      </w:r>
      <w:r w:rsidR="003F7E46" w:rsidRPr="001E44E5">
        <w:t xml:space="preserve"> </w:t>
      </w:r>
      <w:commentRangeEnd w:id="34"/>
      <w:r w:rsidR="00BC1DF1">
        <w:rPr>
          <w:rStyle w:val="Refdecomentrio"/>
        </w:rPr>
        <w:commentReference w:id="34"/>
      </w:r>
      <w:r w:rsidR="003F7E46" w:rsidRPr="001E44E5">
        <w:t>para visualização do negócio.</w:t>
      </w:r>
    </w:p>
    <w:p w14:paraId="69BD873D" w14:textId="77777777" w:rsidR="00560FB8" w:rsidRDefault="00560FB8" w:rsidP="00132002">
      <w:pPr>
        <w:pStyle w:val="TF-TEXTO"/>
        <w:spacing w:before="240"/>
      </w:pPr>
      <w:r>
        <w:t xml:space="preserve">Com base nessas características, é perceptível que o trabalho </w:t>
      </w:r>
      <w:r w:rsidR="483BA4BA">
        <w:t>possu</w:t>
      </w:r>
      <w:r>
        <w:t>í relevância para a sociedade, pois atenderá a necessidade da empresa Au</w:t>
      </w:r>
      <w:r w:rsidRPr="004B17D8">
        <w:t>têntica Store</w:t>
      </w:r>
      <w:r>
        <w:t xml:space="preserve">, ao auxiliá-la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</w:t>
      </w:r>
      <w:proofErr w:type="spellStart"/>
      <w:r w:rsidR="00E41D31">
        <w:t>JavaScript</w:t>
      </w:r>
      <w:proofErr w:type="spellEnd"/>
      <w:r w:rsidR="00E41D31">
        <w:t xml:space="preserve"> </w:t>
      </w:r>
      <w:proofErr w:type="spellStart"/>
      <w:r w:rsidR="00E41D31">
        <w:t>React</w:t>
      </w:r>
      <w:proofErr w:type="spellEnd"/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77777777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utilização 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</w:t>
      </w:r>
      <w:r>
        <w:lastRenderedPageBreak/>
        <w:t>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 xml:space="preserve">dificuldades do dia a dia; e caso necessário remodelar o mapeamento da situação atual (etapa AS-IS), por meio da utilização da ferramenta </w:t>
      </w:r>
      <w:proofErr w:type="spellStart"/>
      <w:r w:rsidR="00114958" w:rsidRPr="00114958">
        <w:t>Bizagi</w:t>
      </w:r>
      <w:proofErr w:type="spellEnd"/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7DC9FB10" w:rsidR="00114958" w:rsidRPr="00114958" w:rsidRDefault="00114958" w:rsidP="00114958">
      <w:pPr>
        <w:pStyle w:val="TF-ALNEA"/>
      </w:pPr>
      <w:r w:rsidRPr="00114958">
        <w:t xml:space="preserve">construção da etapa TO-BE: realizar a construção da etapa TO-BE em consulta com os </w:t>
      </w:r>
      <w:ins w:id="36" w:author="Dalton Solano dos Reis" w:date="2023-05-17T11:33:00Z">
        <w:r w:rsidR="00BC1DF1">
          <w:t>Requisitos Funcionais (</w:t>
        </w:r>
      </w:ins>
      <w:proofErr w:type="spellStart"/>
      <w:r w:rsidRPr="00114958">
        <w:t>RFs</w:t>
      </w:r>
      <w:proofErr w:type="spellEnd"/>
      <w:ins w:id="37" w:author="Dalton Solano dos Reis" w:date="2023-05-17T11:33:00Z">
        <w:r w:rsidR="00BC1DF1">
          <w:t>)</w:t>
        </w:r>
      </w:ins>
      <w:r w:rsidRPr="00114958">
        <w:t xml:space="preserve"> e </w:t>
      </w:r>
      <w:ins w:id="38" w:author="Dalton Solano dos Reis" w:date="2023-05-17T11:33:00Z">
        <w:r w:rsidR="00BC1DF1">
          <w:t>Requisitos Não Funcionais (</w:t>
        </w:r>
      </w:ins>
      <w:proofErr w:type="spellStart"/>
      <w:r w:rsidRPr="00114958">
        <w:t>RNFs</w:t>
      </w:r>
      <w:proofErr w:type="spellEnd"/>
      <w:ins w:id="39" w:author="Dalton Solano dos Reis" w:date="2023-05-17T11:33:00Z">
        <w:r w:rsidR="00BC1DF1">
          <w:t>)</w:t>
        </w:r>
      </w:ins>
      <w:r w:rsidRPr="00114958">
        <w:t xml:space="preserve">, por meio da ferramenta </w:t>
      </w:r>
      <w:proofErr w:type="spellStart"/>
      <w:r w:rsidRPr="00114958">
        <w:t>Bizagi</w:t>
      </w:r>
      <w:proofErr w:type="spellEnd"/>
      <w:r w:rsidRPr="00114958">
        <w:t>;</w:t>
      </w:r>
    </w:p>
    <w:p w14:paraId="61AAAE2F" w14:textId="77777777" w:rsidR="005F604B" w:rsidRDefault="00114958" w:rsidP="005F604B">
      <w:pPr>
        <w:pStyle w:val="TF-ALNEA"/>
      </w:pPr>
      <w:r>
        <w:t>especificação e análise</w:t>
      </w:r>
      <w:r w:rsidR="00CF0B36">
        <w:t>:</w:t>
      </w:r>
      <w:r w:rsidRPr="00114958">
        <w:t xml:space="preserve"> formalizar as funcionalidades do sistema por meio da criação de casos de uso, matriz de rastreabilidade entre RF e casos de uso, assim como criar diagramas da </w:t>
      </w:r>
      <w:proofErr w:type="spellStart"/>
      <w:r w:rsidRPr="00114958">
        <w:t>Unified</w:t>
      </w:r>
      <w:proofErr w:type="spellEnd"/>
      <w:r w:rsidRPr="00114958">
        <w:t xml:space="preserve"> </w:t>
      </w:r>
      <w:proofErr w:type="spellStart"/>
      <w:r w:rsidRPr="00114958">
        <w:t>Modeling</w:t>
      </w:r>
      <w:proofErr w:type="spellEnd"/>
      <w:r w:rsidRPr="00114958">
        <w:t xml:space="preserve"> </w:t>
      </w:r>
      <w:proofErr w:type="spellStart"/>
      <w:r w:rsidRPr="00114958">
        <w:t>Language</w:t>
      </w:r>
      <w:proofErr w:type="spellEnd"/>
      <w:r w:rsidRPr="00114958">
        <w:t xml:space="preserve"> (UML), utilizando a ferramenta </w:t>
      </w:r>
      <w:proofErr w:type="spellStart"/>
      <w:r w:rsidRPr="00114958">
        <w:t>Astah</w:t>
      </w:r>
      <w:proofErr w:type="spellEnd"/>
      <w:r w:rsidRPr="00114958">
        <w:t xml:space="preserve"> UML</w:t>
      </w:r>
      <w:r w:rsidR="005F604B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>
        <w:t>i</w:t>
      </w:r>
      <w:r w:rsidR="003A7C87">
        <w:t>mplementação</w:t>
      </w:r>
      <w:r w:rsidR="00E23EAF">
        <w:t xml:space="preserve">: </w:t>
      </w:r>
      <w:r w:rsidR="00B14158">
        <w:t>d</w:t>
      </w:r>
      <w:r w:rsidR="003A7C87">
        <w:t>ese</w:t>
      </w:r>
      <w:r w:rsidR="009B5C01">
        <w:t xml:space="preserve">nvolver </w:t>
      </w:r>
      <w:r w:rsidR="000869A7">
        <w:t xml:space="preserve">um </w:t>
      </w:r>
      <w:r w:rsidR="002C1493">
        <w:t>micro serviço</w:t>
      </w:r>
      <w:r w:rsidR="000869A7">
        <w:t xml:space="preserve"> utilizando </w:t>
      </w:r>
      <w:r w:rsidR="00CB5919">
        <w:t xml:space="preserve">a </w:t>
      </w:r>
      <w:r w:rsidR="00566775">
        <w:t xml:space="preserve">biblioteca </w:t>
      </w:r>
      <w:proofErr w:type="spellStart"/>
      <w:r w:rsidR="00566775">
        <w:t>JavaScript</w:t>
      </w:r>
      <w:proofErr w:type="spellEnd"/>
      <w:r w:rsidR="00566775">
        <w:t xml:space="preserve"> </w:t>
      </w:r>
      <w:proofErr w:type="spellStart"/>
      <w:r w:rsidR="00566775">
        <w:t>React</w:t>
      </w:r>
      <w:proofErr w:type="spellEnd"/>
      <w:r w:rsidR="000363EA">
        <w:t xml:space="preserve"> </w:t>
      </w:r>
      <w:r w:rsidR="00BD6B74">
        <w:t>e a</w:t>
      </w:r>
      <w:r w:rsidR="000363EA">
        <w:t xml:space="preserve"> </w:t>
      </w:r>
      <w:proofErr w:type="spellStart"/>
      <w:r w:rsidR="002C1493" w:rsidRPr="002C1493">
        <w:t>Integrated</w:t>
      </w:r>
      <w:proofErr w:type="spellEnd"/>
      <w:r w:rsidR="002C1493" w:rsidRPr="002C1493">
        <w:t xml:space="preserve"> </w:t>
      </w:r>
      <w:proofErr w:type="spellStart"/>
      <w:r w:rsidR="002C1493" w:rsidRPr="002C1493">
        <w:t>Development</w:t>
      </w:r>
      <w:proofErr w:type="spellEnd"/>
      <w:r w:rsidR="002C1493" w:rsidRPr="002C1493">
        <w:t xml:space="preserve"> </w:t>
      </w:r>
      <w:proofErr w:type="spellStart"/>
      <w:r w:rsidR="002C1493" w:rsidRPr="002C1493">
        <w:t>Environment</w:t>
      </w:r>
      <w:proofErr w:type="spellEnd"/>
      <w:r w:rsidR="002C1493">
        <w:t xml:space="preserve"> (</w:t>
      </w:r>
      <w:r w:rsidR="000363EA">
        <w:t>IDE</w:t>
      </w:r>
      <w:r w:rsidR="002C1493">
        <w:t>)</w:t>
      </w:r>
      <w:r w:rsidR="00661F10">
        <w:t xml:space="preserve"> </w:t>
      </w:r>
      <w:proofErr w:type="spellStart"/>
      <w:r w:rsidR="00661F10">
        <w:t>WebStorm</w:t>
      </w:r>
      <w:proofErr w:type="spellEnd"/>
      <w:r w:rsidR="002C1493">
        <w:t>;</w:t>
      </w:r>
      <w:r w:rsidR="00D90342">
        <w:t xml:space="preserve"> desenvolver um </w:t>
      </w:r>
      <w:r w:rsidR="002C1493">
        <w:t>micro serviço</w:t>
      </w:r>
      <w:r w:rsidR="00D90342">
        <w:t xml:space="preserve"> </w:t>
      </w:r>
      <w:r w:rsidR="00400618">
        <w:t>na</w:t>
      </w:r>
      <w:r w:rsidR="00D90342">
        <w:t xml:space="preserve"> linguagem de programação Python</w:t>
      </w:r>
      <w:r w:rsidR="00657731">
        <w:t xml:space="preserve"> </w:t>
      </w:r>
      <w:r w:rsidR="00A943FA">
        <w:t xml:space="preserve">utilizando a IDE </w:t>
      </w:r>
      <w:proofErr w:type="spellStart"/>
      <w:r w:rsidR="00A943FA">
        <w:t>PyCharm</w:t>
      </w:r>
      <w:proofErr w:type="spellEnd"/>
      <w:r w:rsidR="00A5426C">
        <w:t xml:space="preserve">, </w:t>
      </w:r>
      <w:r w:rsidR="00B426D1">
        <w:t xml:space="preserve">utilizar </w:t>
      </w:r>
      <w:proofErr w:type="spellStart"/>
      <w:r w:rsidR="00B426D1">
        <w:t>MongoDB</w:t>
      </w:r>
      <w:proofErr w:type="spellEnd"/>
      <w:r w:rsidR="00B426D1">
        <w:t xml:space="preserve"> como banco de dados</w:t>
      </w:r>
      <w:r w:rsidR="002C1493">
        <w:t>;</w:t>
      </w:r>
      <w:r w:rsidR="00B426D1">
        <w:t xml:space="preserve"> </w:t>
      </w:r>
      <w:r w:rsidR="002C1493">
        <w:t xml:space="preserve">utilizar o </w:t>
      </w:r>
      <w:r w:rsidR="00B426D1">
        <w:t>Mongo Express para visualização dos dados, Redis como banco cache</w:t>
      </w:r>
      <w:r w:rsidR="00605E9A">
        <w:t xml:space="preserve"> e </w:t>
      </w:r>
      <w:r w:rsidR="00C008B0">
        <w:t xml:space="preserve">Docker para </w:t>
      </w:r>
      <w:commentRangeStart w:id="40"/>
      <w:r w:rsidR="00C008B0" w:rsidRPr="00904B13">
        <w:rPr>
          <w:i/>
          <w:iCs/>
          <w:rPrChange w:id="41" w:author="Dalton Solano dos Reis" w:date="2023-05-17T11:35:00Z">
            <w:rPr/>
          </w:rPrChange>
        </w:rPr>
        <w:t>b</w:t>
      </w:r>
      <w:r w:rsidR="00A415E3" w:rsidRPr="00904B13">
        <w:rPr>
          <w:i/>
          <w:iCs/>
          <w:rPrChange w:id="42" w:author="Dalton Solano dos Reis" w:date="2023-05-17T11:35:00Z">
            <w:rPr/>
          </w:rPrChange>
        </w:rPr>
        <w:t>uild</w:t>
      </w:r>
      <w:r w:rsidR="00BD0AEF">
        <w:t xml:space="preserve"> </w:t>
      </w:r>
      <w:commentRangeEnd w:id="40"/>
      <w:r w:rsidR="00904B13">
        <w:rPr>
          <w:rStyle w:val="Refdecomentrio"/>
        </w:rPr>
        <w:commentReference w:id="40"/>
      </w:r>
      <w:r w:rsidR="00BD0AEF">
        <w:t>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 xml:space="preserve">verificação e validação: realizar os testes do sistema e validar junto aos usuários as funcionalidades e as interfaces, por meio do Método </w:t>
      </w:r>
      <w:proofErr w:type="spellStart"/>
      <w:r w:rsidRPr="00114958">
        <w:t>RURUCAg</w:t>
      </w:r>
      <w:proofErr w:type="spellEnd"/>
      <w:r w:rsidRPr="00114958">
        <w:t>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780DB56A" w14:textId="77777777" w:rsidR="00451B94" w:rsidRDefault="00451B94" w:rsidP="00CD1BD6">
      <w:pPr>
        <w:pStyle w:val="TF-refernciasbibliogrficasTTULO"/>
      </w:pPr>
      <w:r>
        <w:t>Referências</w:t>
      </w:r>
      <w:bookmarkEnd w:id="43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397780">
        <w:rPr>
          <w:b/>
          <w:bCs/>
          <w:szCs w:val="24"/>
          <w:shd w:val="clear" w:color="auto" w:fill="FFFFFF"/>
          <w:lang w:val="en-US"/>
        </w:rPr>
        <w:t>Brazilian Journal of Development</w:t>
      </w:r>
      <w:r w:rsidRPr="00397780">
        <w:rPr>
          <w:szCs w:val="24"/>
          <w:shd w:val="clear" w:color="auto" w:fill="FFFFFF"/>
          <w:lang w:val="en-US"/>
        </w:rPr>
        <w:t>,</w:t>
      </w:r>
      <w:r w:rsidR="00E11621" w:rsidRPr="00397780">
        <w:rPr>
          <w:szCs w:val="24"/>
          <w:shd w:val="clear" w:color="auto" w:fill="FFFFFF"/>
          <w:lang w:val="en-US"/>
        </w:rPr>
        <w:t xml:space="preserve"> Curitiba, v. 7, n. 5, p. 53737-53749, </w:t>
      </w:r>
      <w:proofErr w:type="spellStart"/>
      <w:r w:rsidR="00E11621" w:rsidRPr="00397780">
        <w:rPr>
          <w:szCs w:val="24"/>
          <w:shd w:val="clear" w:color="auto" w:fill="FFFFFF"/>
          <w:lang w:val="en-US"/>
        </w:rPr>
        <w:t>maio</w:t>
      </w:r>
      <w:proofErr w:type="spellEnd"/>
      <w:r w:rsidR="00E11621" w:rsidRPr="00397780">
        <w:rPr>
          <w:szCs w:val="24"/>
          <w:shd w:val="clear" w:color="auto" w:fill="FFFFFF"/>
          <w:lang w:val="en-US"/>
        </w:rPr>
        <w:t xml:space="preserve"> </w:t>
      </w:r>
      <w:commentRangeStart w:id="44"/>
      <w:r w:rsidRPr="00397780">
        <w:rPr>
          <w:szCs w:val="24"/>
          <w:shd w:val="clear" w:color="auto" w:fill="FFFFFF"/>
          <w:lang w:val="en-US"/>
        </w:rPr>
        <w:t>2021</w:t>
      </w:r>
      <w:commentRangeEnd w:id="44"/>
      <w:r w:rsidR="00904B13">
        <w:rPr>
          <w:rStyle w:val="Refdecomentrio"/>
          <w:rFonts w:eastAsia="Times New Roman"/>
          <w:lang w:eastAsia="pt-BR"/>
        </w:rPr>
        <w:commentReference w:id="44"/>
      </w:r>
      <w:r w:rsidRPr="00397780">
        <w:rPr>
          <w:szCs w:val="24"/>
          <w:shd w:val="clear" w:color="auto" w:fill="FFFFFF"/>
          <w:lang w:val="en-US"/>
        </w:rPr>
        <w:t xml:space="preserve">. </w:t>
      </w:r>
      <w:r w:rsidRPr="005A5790">
        <w:rPr>
          <w:szCs w:val="24"/>
          <w:shd w:val="clear" w:color="auto" w:fill="FFFFFF"/>
        </w:rPr>
        <w:t xml:space="preserve">Disponível em: </w:t>
      </w:r>
      <w:r w:rsidRPr="005A5790">
        <w:rPr>
          <w:szCs w:val="24"/>
          <w:shd w:val="clear" w:color="auto" w:fill="FFFFFF"/>
        </w:rPr>
        <w:lastRenderedPageBreak/>
        <w:t>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45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45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 xml:space="preserve">: Edições </w:t>
      </w:r>
      <w:proofErr w:type="spellStart"/>
      <w:r w:rsidRPr="005A5790">
        <w:t>Sílabo</w:t>
      </w:r>
      <w:proofErr w:type="spellEnd"/>
      <w:r w:rsidRPr="005A5790">
        <w:t>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commentRangeStart w:id="46"/>
      <w:r w:rsidRPr="005A5790">
        <w:t>CARDOSO</w:t>
      </w:r>
      <w:commentRangeEnd w:id="46"/>
      <w:r w:rsidR="00904B13">
        <w:rPr>
          <w:rStyle w:val="Refdecomentrio"/>
        </w:rPr>
        <w:commentReference w:id="46"/>
      </w:r>
      <w:r w:rsidRPr="005A5790">
        <w:t xml:space="preserve">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</w:t>
      </w:r>
      <w:proofErr w:type="spellStart"/>
      <w:r w:rsidRPr="005A5790">
        <w:t>Process</w:t>
      </w:r>
      <w:proofErr w:type="spellEnd"/>
      <w:r w:rsidRPr="005A5790">
        <w:t xml:space="preserve">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proofErr w:type="spellStart"/>
      <w:r w:rsidRPr="005A5790">
        <w:t>Julio</w:t>
      </w:r>
      <w:proofErr w:type="spellEnd"/>
      <w:r w:rsidRPr="005A5790">
        <w:t xml:space="preserve">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lastRenderedPageBreak/>
        <w:t xml:space="preserve">CINTRA, Sarah Isabelle </w:t>
      </w:r>
      <w:proofErr w:type="spellStart"/>
      <w:r w:rsidRPr="005A5790">
        <w:t>Brizzante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Uma análise dos controles nas </w:t>
      </w:r>
      <w:proofErr w:type="spellStart"/>
      <w:r w:rsidRPr="005A5790">
        <w:rPr>
          <w:b/>
          <w:bCs/>
        </w:rPr>
        <w:t>guidelines</w:t>
      </w:r>
      <w:proofErr w:type="spellEnd"/>
      <w:r w:rsidRPr="005A5790">
        <w:rPr>
          <w:b/>
          <w:bCs/>
        </w:rPr>
        <w:t xml:space="preserve"> de usabilidade dos sistemas </w:t>
      </w:r>
      <w:proofErr w:type="spellStart"/>
      <w:r w:rsidRPr="005A5790">
        <w:rPr>
          <w:b/>
          <w:bCs/>
        </w:rPr>
        <w:t>android</w:t>
      </w:r>
      <w:proofErr w:type="spellEnd"/>
      <w:r w:rsidRPr="005A5790">
        <w:rPr>
          <w:b/>
          <w:bCs/>
        </w:rPr>
        <w:t xml:space="preserve"> e </w:t>
      </w:r>
      <w:proofErr w:type="spellStart"/>
      <w:r w:rsidRPr="005A5790">
        <w:rPr>
          <w:b/>
          <w:bCs/>
        </w:rPr>
        <w:t>ios</w:t>
      </w:r>
      <w:proofErr w:type="spellEnd"/>
      <w:r w:rsidRPr="005A5790">
        <w:rPr>
          <w:b/>
          <w:bCs/>
        </w:rPr>
        <w:t xml:space="preserve">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</w:t>
      </w:r>
      <w:proofErr w:type="spellStart"/>
      <w:r w:rsidRPr="005A5790">
        <w:t>Erbs</w:t>
      </w:r>
      <w:proofErr w:type="spellEnd"/>
      <w:r w:rsidRPr="005A5790">
        <w:t xml:space="preserve"> da. </w:t>
      </w:r>
      <w:proofErr w:type="spellStart"/>
      <w:r w:rsidRPr="005A5790">
        <w:rPr>
          <w:b/>
          <w:bCs/>
        </w:rPr>
        <w:t>iLibras</w:t>
      </w:r>
      <w:proofErr w:type="spellEnd"/>
      <w:r w:rsidRPr="005A5790">
        <w:rPr>
          <w:b/>
          <w:bCs/>
        </w:rPr>
        <w:t xml:space="preserve">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</w:t>
      </w:r>
      <w:proofErr w:type="spellStart"/>
      <w:r w:rsidRPr="005A5790">
        <w:t>Erbs</w:t>
      </w:r>
      <w:proofErr w:type="spellEnd"/>
      <w:r w:rsidRPr="005A5790">
        <w:t xml:space="preserve">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proofErr w:type="spellStart"/>
      <w:r w:rsidRPr="005A5790">
        <w:rPr>
          <w:b/>
          <w:bCs/>
        </w:rPr>
        <w:t>Leopoldianum</w:t>
      </w:r>
      <w:proofErr w:type="spellEnd"/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2D356F9B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 xml:space="preserve">ELSTERMANN, </w:t>
      </w:r>
      <w:proofErr w:type="spellStart"/>
      <w:r w:rsidRPr="005A5790">
        <w:rPr>
          <w:lang w:val="en-US"/>
        </w:rPr>
        <w:t>Matthes</w:t>
      </w:r>
      <w:proofErr w:type="spellEnd"/>
      <w:r w:rsidRPr="005A5790">
        <w:rPr>
          <w:lang w:val="en-US"/>
        </w:rPr>
        <w:t>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397780">
        <w:rPr>
          <w:lang w:val="en-US"/>
        </w:rPr>
        <w:t>KIT - Scientific Publishing</w:t>
      </w:r>
      <w:r w:rsidR="00766DCB" w:rsidRPr="00397780">
        <w:rPr>
          <w:lang w:val="en-US"/>
        </w:rPr>
        <w:t>, Karlsruhe, p. 1-334</w:t>
      </w:r>
      <w:r w:rsidRPr="00397780">
        <w:rPr>
          <w:lang w:val="en-US"/>
        </w:rPr>
        <w:t>, 2019.</w:t>
      </w:r>
      <w:r w:rsidR="00766DCB" w:rsidRPr="00397780">
        <w:rPr>
          <w:lang w:val="en-US"/>
        </w:rPr>
        <w:t xml:space="preserve"> </w:t>
      </w:r>
      <w:proofErr w:type="spellStart"/>
      <w:r w:rsidR="00766DCB" w:rsidRPr="00397780">
        <w:rPr>
          <w:lang w:val="en-US"/>
        </w:rPr>
        <w:t>Disponível</w:t>
      </w:r>
      <w:proofErr w:type="spellEnd"/>
      <w:r w:rsidR="00766DCB" w:rsidRPr="00397780">
        <w:rPr>
          <w:lang w:val="en-US"/>
        </w:rPr>
        <w:t xml:space="preserve"> </w:t>
      </w:r>
      <w:proofErr w:type="gramStart"/>
      <w:r w:rsidR="00766DCB" w:rsidRPr="00397780">
        <w:rPr>
          <w:lang w:val="en-US"/>
        </w:rPr>
        <w:t>em:</w:t>
      </w:r>
      <w:r w:rsidR="007A648E" w:rsidRPr="00397780">
        <w:rPr>
          <w:lang w:val="en-US"/>
        </w:rPr>
        <w:t>https://www.researchgate.net/publication/340435162_Executing_Strategic_Product_Planning_-_A_Subject-Oriented_Analysis_and_New_Referential_Process_Model_for_IT-Tool_Support_and_Agile_Execution_of_Strategic_Product_Planning</w:t>
      </w:r>
      <w:proofErr w:type="gramEnd"/>
      <w:r w:rsidR="007A648E" w:rsidRPr="00397780">
        <w:rPr>
          <w:lang w:val="en-US"/>
        </w:rPr>
        <w:t>.</w:t>
      </w:r>
      <w:r w:rsidR="00FF2C29" w:rsidRPr="00397780">
        <w:rPr>
          <w:lang w:val="en-US"/>
        </w:rPr>
        <w:t xml:space="preserve"> </w:t>
      </w:r>
      <w:r w:rsidR="00FF2C29" w:rsidRPr="005A5790">
        <w:t>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397780" w:rsidRDefault="00CC5AAF" w:rsidP="0093784A">
      <w:pPr>
        <w:spacing w:before="240"/>
        <w:rPr>
          <w:lang w:val="en-US"/>
        </w:rPr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 xml:space="preserve">Disponível em: https://hiper.com.br/. </w:t>
      </w:r>
      <w:proofErr w:type="spellStart"/>
      <w:r w:rsidRPr="00397780">
        <w:rPr>
          <w:lang w:val="en-US"/>
        </w:rPr>
        <w:t>Acesso</w:t>
      </w:r>
      <w:proofErr w:type="spellEnd"/>
      <w:r w:rsidRPr="00397780">
        <w:rPr>
          <w:lang w:val="en-US"/>
        </w:rPr>
        <w:t xml:space="preserve"> </w:t>
      </w:r>
      <w:proofErr w:type="spellStart"/>
      <w:r w:rsidRPr="00397780">
        <w:rPr>
          <w:lang w:val="en-US"/>
        </w:rPr>
        <w:t>em</w:t>
      </w:r>
      <w:proofErr w:type="spellEnd"/>
      <w:r w:rsidRPr="00397780">
        <w:rPr>
          <w:lang w:val="en-US"/>
        </w:rPr>
        <w:t>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397780">
        <w:rPr>
          <w:szCs w:val="24"/>
          <w:lang w:val="en-US"/>
        </w:rPr>
        <w:t xml:space="preserve">IDROGO, Aurelia </w:t>
      </w:r>
      <w:proofErr w:type="spellStart"/>
      <w:r w:rsidRPr="00397780">
        <w:rPr>
          <w:szCs w:val="24"/>
          <w:lang w:val="en-US"/>
        </w:rPr>
        <w:t>Altemira</w:t>
      </w:r>
      <w:proofErr w:type="spellEnd"/>
      <w:r w:rsidRPr="00397780">
        <w:rPr>
          <w:szCs w:val="24"/>
          <w:lang w:val="en-US"/>
        </w:rPr>
        <w:t xml:space="preserve"> Acuna </w:t>
      </w:r>
      <w:r w:rsidRPr="00397780">
        <w:rPr>
          <w:i/>
          <w:iCs/>
          <w:szCs w:val="24"/>
          <w:lang w:val="en-US"/>
        </w:rPr>
        <w:t>et al</w:t>
      </w:r>
      <w:r w:rsidRPr="00397780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397780">
        <w:rPr>
          <w:szCs w:val="24"/>
          <w:lang w:val="en-US"/>
        </w:rPr>
        <w:t>v. 1, n. 3,</w:t>
      </w:r>
      <w:r w:rsidR="002D039D" w:rsidRPr="00397780">
        <w:rPr>
          <w:szCs w:val="24"/>
          <w:lang w:val="en-US"/>
        </w:rPr>
        <w:t xml:space="preserve"> p</w:t>
      </w:r>
      <w:r w:rsidR="006C0EC5" w:rsidRPr="00397780">
        <w:rPr>
          <w:szCs w:val="24"/>
          <w:lang w:val="en-US"/>
        </w:rPr>
        <w:t xml:space="preserve">. </w:t>
      </w:r>
      <w:r w:rsidR="005309EC" w:rsidRPr="00397780">
        <w:rPr>
          <w:szCs w:val="24"/>
          <w:lang w:val="en-US"/>
        </w:rPr>
        <w:t>805-826</w:t>
      </w:r>
      <w:r w:rsidR="00115C23" w:rsidRPr="00397780">
        <w:rPr>
          <w:szCs w:val="24"/>
          <w:lang w:val="en-US"/>
        </w:rPr>
        <w:t xml:space="preserve">, </w:t>
      </w:r>
      <w:r w:rsidRPr="005A5790">
        <w:rPr>
          <w:szCs w:val="24"/>
          <w:lang w:val="en-US"/>
        </w:rPr>
        <w:t xml:space="preserve">2019.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commentRangeStart w:id="47"/>
      <w:r w:rsidRPr="005A5790">
        <w:rPr>
          <w:szCs w:val="24"/>
        </w:rPr>
        <w:lastRenderedPageBreak/>
        <w:t>LIRA</w:t>
      </w:r>
      <w:commentRangeEnd w:id="47"/>
      <w:r w:rsidR="00904B13">
        <w:rPr>
          <w:rStyle w:val="Refdecomentrio"/>
          <w:rFonts w:eastAsia="Times New Roman"/>
          <w:lang w:eastAsia="pt-BR"/>
        </w:rPr>
        <w:commentReference w:id="47"/>
      </w:r>
      <w:r w:rsidRPr="005A5790">
        <w:rPr>
          <w:szCs w:val="24"/>
        </w:rPr>
        <w:t xml:space="preserve">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commentRangeStart w:id="48"/>
      <w:r w:rsidRPr="005A5790">
        <w:t>LOBO</w:t>
      </w:r>
      <w:commentRangeEnd w:id="48"/>
      <w:r w:rsidR="00904B13">
        <w:rPr>
          <w:rStyle w:val="Refdecomentrio"/>
        </w:rPr>
        <w:commentReference w:id="48"/>
      </w:r>
      <w:r w:rsidRPr="005A5790">
        <w:t xml:space="preserve">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commentRangeStart w:id="49"/>
      <w:r w:rsidRPr="005A5790">
        <w:rPr>
          <w:szCs w:val="24"/>
        </w:rPr>
        <w:t>MORAES</w:t>
      </w:r>
      <w:commentRangeEnd w:id="49"/>
      <w:r w:rsidR="00AC13B6">
        <w:rPr>
          <w:rStyle w:val="Refdecomentrio"/>
          <w:rFonts w:eastAsia="Times New Roman"/>
          <w:lang w:eastAsia="pt-BR"/>
        </w:rPr>
        <w:commentReference w:id="49"/>
      </w:r>
      <w:r w:rsidRPr="005A5790">
        <w:rPr>
          <w:szCs w:val="24"/>
        </w:rPr>
        <w:t xml:space="preserve">, Ewerton Sanches; PARANHOS, Ronaldo Pinheiro da Rocha; CRESPO, Adriana de Campos. Gestão de processos: integração entre CERNE e business </w:t>
      </w:r>
      <w:proofErr w:type="spellStart"/>
      <w:r w:rsidRPr="005A5790">
        <w:rPr>
          <w:szCs w:val="24"/>
        </w:rPr>
        <w:t>process</w:t>
      </w:r>
      <w:proofErr w:type="spellEnd"/>
      <w:r w:rsidRPr="005A5790">
        <w:rPr>
          <w:szCs w:val="24"/>
        </w:rPr>
        <w:t xml:space="preserve">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397780">
        <w:rPr>
          <w:b/>
          <w:bCs/>
          <w:szCs w:val="24"/>
          <w:lang w:val="en-US"/>
        </w:rPr>
        <w:t>Brazilian Journal of Development</w:t>
      </w:r>
      <w:r w:rsidRPr="00397780">
        <w:rPr>
          <w:szCs w:val="24"/>
          <w:lang w:val="en-US"/>
        </w:rPr>
        <w:t xml:space="preserve">, </w:t>
      </w:r>
      <w:r w:rsidR="00115C23" w:rsidRPr="00397780">
        <w:rPr>
          <w:szCs w:val="24"/>
          <w:lang w:val="en-US"/>
        </w:rPr>
        <w:t xml:space="preserve">Curitiba, </w:t>
      </w:r>
      <w:r w:rsidR="00276016" w:rsidRPr="00397780">
        <w:rPr>
          <w:szCs w:val="24"/>
          <w:lang w:val="en-US"/>
        </w:rPr>
        <w:t>v. 5, n. 8, p. 11135-11153</w:t>
      </w:r>
      <w:r w:rsidR="00115C23" w:rsidRPr="00397780">
        <w:rPr>
          <w:szCs w:val="24"/>
          <w:lang w:val="en-US"/>
        </w:rPr>
        <w:t xml:space="preserve">, </w:t>
      </w:r>
      <w:r w:rsidRPr="00397780">
        <w:rPr>
          <w:szCs w:val="24"/>
          <w:lang w:val="en-US"/>
        </w:rPr>
        <w:t xml:space="preserve">2019. </w:t>
      </w:r>
      <w:proofErr w:type="spellStart"/>
      <w:r w:rsidRPr="00397780">
        <w:rPr>
          <w:szCs w:val="24"/>
          <w:lang w:val="en-US"/>
        </w:rPr>
        <w:t>Disponível</w:t>
      </w:r>
      <w:proofErr w:type="spellEnd"/>
      <w:r w:rsidRPr="00397780">
        <w:rPr>
          <w:szCs w:val="24"/>
          <w:lang w:val="en-US"/>
        </w:rPr>
        <w:t xml:space="preserve"> </w:t>
      </w:r>
      <w:proofErr w:type="spellStart"/>
      <w:r w:rsidRPr="00397780">
        <w:rPr>
          <w:szCs w:val="24"/>
          <w:lang w:val="en-US"/>
        </w:rPr>
        <w:t>em</w:t>
      </w:r>
      <w:proofErr w:type="spellEnd"/>
      <w:r w:rsidRPr="00397780">
        <w:rPr>
          <w:szCs w:val="24"/>
          <w:lang w:val="en-US"/>
        </w:rPr>
        <w:t xml:space="preserve">: https://ojs.brazilianjournals.com.br/ojs/index.php/BRJD/article/view/2659/2666. </w:t>
      </w:r>
      <w:r w:rsidRPr="005A5790">
        <w:rPr>
          <w:szCs w:val="24"/>
        </w:rPr>
        <w:t>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</w:t>
      </w:r>
      <w:proofErr w:type="spellStart"/>
      <w:r w:rsidRPr="005A5790">
        <w:rPr>
          <w:szCs w:val="24"/>
        </w:rPr>
        <w:t>Weberty</w:t>
      </w:r>
      <w:proofErr w:type="spellEnd"/>
      <w:r w:rsidRPr="005A5790">
        <w:rPr>
          <w:szCs w:val="24"/>
        </w:rPr>
        <w:t xml:space="preserve">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</w:t>
      </w:r>
      <w:proofErr w:type="spellStart"/>
      <w:r w:rsidRPr="005A5790">
        <w:t>Khetelin</w:t>
      </w:r>
      <w:proofErr w:type="spellEnd"/>
      <w:r w:rsidRPr="005A5790">
        <w:t xml:space="preserve">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</w:t>
      </w:r>
      <w:proofErr w:type="spellStart"/>
      <w:r w:rsidR="005C349D" w:rsidRPr="005A5790">
        <w:t>Uberlâ</w:t>
      </w:r>
      <w:r w:rsidR="00032863" w:rsidRPr="005A5790">
        <w:t>ncia</w:t>
      </w:r>
      <w:proofErr w:type="spellEnd"/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</w:t>
      </w:r>
      <w:proofErr w:type="spellStart"/>
      <w:r w:rsidRPr="005A5790">
        <w:t>Mundim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Experiências em </w:t>
      </w:r>
      <w:proofErr w:type="spellStart"/>
      <w:r w:rsidRPr="005A5790">
        <w:rPr>
          <w:b/>
          <w:bCs/>
        </w:rPr>
        <w:t>multidimensões</w:t>
      </w:r>
      <w:proofErr w:type="spellEnd"/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10286D6C" w14:textId="2303F37D" w:rsidR="00DC3FB8" w:rsidRPr="005A5790" w:rsidRDefault="00DC3FB8" w:rsidP="0093784A">
      <w:pPr>
        <w:pStyle w:val="Referncias"/>
        <w:spacing w:before="240"/>
        <w:rPr>
          <w:szCs w:val="24"/>
          <w:lang w:val="en-US"/>
        </w:rPr>
      </w:pPr>
      <w:commentRangeStart w:id="50"/>
      <w:r w:rsidRPr="005A5790">
        <w:rPr>
          <w:szCs w:val="24"/>
        </w:rPr>
        <w:t>PEREIRA</w:t>
      </w:r>
      <w:commentRangeEnd w:id="50"/>
      <w:r w:rsidR="00AC13B6">
        <w:rPr>
          <w:rStyle w:val="Refdecomentrio"/>
          <w:rFonts w:eastAsia="Times New Roman"/>
          <w:lang w:eastAsia="pt-BR"/>
        </w:rPr>
        <w:commentReference w:id="50"/>
      </w:r>
      <w:r w:rsidRPr="005A5790">
        <w:rPr>
          <w:szCs w:val="24"/>
        </w:rPr>
        <w:t xml:space="preserve">, Frederico Cesar Mafra; BARBOSA, Ricardo Rodrigues; DUARTE, Leonora da Cunha. Integração entre gestão do conhecimento e business </w:t>
      </w:r>
      <w:proofErr w:type="spellStart"/>
      <w:r w:rsidRPr="005A5790">
        <w:rPr>
          <w:szCs w:val="24"/>
        </w:rPr>
        <w:t>process</w:t>
      </w:r>
      <w:proofErr w:type="spellEnd"/>
      <w:r w:rsidRPr="005A5790">
        <w:rPr>
          <w:szCs w:val="24"/>
        </w:rPr>
        <w:t xml:space="preserve"> management: perspectiva de profissionais em BPM</w:t>
      </w:r>
      <w:r w:rsidR="005235E1"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Perspectivas em Ciência da Informação</w:t>
      </w:r>
      <w:r w:rsidR="005235E1" w:rsidRPr="005A5790">
        <w:rPr>
          <w:b/>
          <w:bCs/>
          <w:szCs w:val="24"/>
        </w:rPr>
        <w:t xml:space="preserve">, </w:t>
      </w:r>
      <w:r w:rsidR="005235E1" w:rsidRPr="005A5790">
        <w:rPr>
          <w:szCs w:val="24"/>
        </w:rPr>
        <w:t>Minas Gerais</w:t>
      </w:r>
      <w:r w:rsidRPr="005A5790">
        <w:rPr>
          <w:szCs w:val="24"/>
        </w:rPr>
        <w:t>,</w:t>
      </w:r>
      <w:r w:rsidR="000F4078" w:rsidRPr="005A5790">
        <w:rPr>
          <w:szCs w:val="24"/>
        </w:rPr>
        <w:t xml:space="preserve"> v. 25, n. 4, p. 170-191,</w:t>
      </w:r>
      <w:r w:rsidRPr="005A5790">
        <w:rPr>
          <w:szCs w:val="24"/>
        </w:rPr>
        <w:t xml:space="preserve"> 2020. Disponível em: https://www.scielo.br/j/pci/a/dJf4r7FHMWXpTqMtjVfZ6jd/?format=pdf&amp;lang=pt. </w:t>
      </w:r>
      <w:proofErr w:type="spellStart"/>
      <w:r w:rsidRPr="005A5790">
        <w:rPr>
          <w:szCs w:val="24"/>
          <w:lang w:val="en-US"/>
        </w:rPr>
        <w:t>Acesso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>: 3 abr. 2023.</w:t>
      </w:r>
    </w:p>
    <w:p w14:paraId="79FA8F30" w14:textId="598D1FB7" w:rsidR="00E214D3" w:rsidRPr="005A5790" w:rsidRDefault="00A942A9" w:rsidP="00115C23">
      <w:pPr>
        <w:spacing w:before="240"/>
      </w:pPr>
      <w:r w:rsidRPr="005A5790">
        <w:rPr>
          <w:lang w:val="en-US"/>
        </w:rPr>
        <w:lastRenderedPageBreak/>
        <w:t xml:space="preserve">ROSA, </w:t>
      </w:r>
      <w:proofErr w:type="spellStart"/>
      <w:r w:rsidRPr="005A5790">
        <w:rPr>
          <w:lang w:val="en-US"/>
        </w:rPr>
        <w:t>Yulia</w:t>
      </w:r>
      <w:proofErr w:type="spellEnd"/>
      <w:r w:rsidRPr="005A5790">
        <w:rPr>
          <w:lang w:val="en-US"/>
        </w:rPr>
        <w:t xml:space="preserve">; WAHJU, </w:t>
      </w:r>
      <w:proofErr w:type="spellStart"/>
      <w:r w:rsidRPr="005A5790">
        <w:rPr>
          <w:lang w:val="en-US"/>
        </w:rPr>
        <w:t>Marsellinus</w:t>
      </w:r>
      <w:proofErr w:type="spellEnd"/>
      <w:r w:rsidRPr="005A5790">
        <w:rPr>
          <w:lang w:val="en-US"/>
        </w:rPr>
        <w:t xml:space="preserve"> </w:t>
      </w:r>
      <w:proofErr w:type="spellStart"/>
      <w:r w:rsidRPr="005A5790">
        <w:rPr>
          <w:lang w:val="en-US"/>
        </w:rPr>
        <w:t>Bachtiar</w:t>
      </w:r>
      <w:proofErr w:type="spellEnd"/>
      <w:r w:rsidRPr="005A5790">
        <w:rPr>
          <w:lang w:val="en-US"/>
        </w:rPr>
        <w:t>. 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proofErr w:type="spellStart"/>
      <w:r w:rsidRPr="00397780">
        <w:rPr>
          <w:b/>
          <w:bCs/>
        </w:rPr>
        <w:t>Jurnal</w:t>
      </w:r>
      <w:proofErr w:type="spellEnd"/>
      <w:r w:rsidRPr="00397780">
        <w:rPr>
          <w:b/>
          <w:bCs/>
        </w:rPr>
        <w:t xml:space="preserve"> </w:t>
      </w:r>
      <w:proofErr w:type="spellStart"/>
      <w:r w:rsidRPr="00397780">
        <w:rPr>
          <w:b/>
          <w:bCs/>
        </w:rPr>
        <w:t>Logistik</w:t>
      </w:r>
      <w:proofErr w:type="spellEnd"/>
      <w:r w:rsidRPr="00397780">
        <w:rPr>
          <w:b/>
          <w:bCs/>
        </w:rPr>
        <w:t xml:space="preserve"> </w:t>
      </w:r>
      <w:proofErr w:type="spellStart"/>
      <w:r w:rsidRPr="00397780">
        <w:rPr>
          <w:b/>
          <w:bCs/>
        </w:rPr>
        <w:t>Indonesia</w:t>
      </w:r>
      <w:proofErr w:type="spellEnd"/>
      <w:r w:rsidRPr="00397780">
        <w:t xml:space="preserve">, </w:t>
      </w:r>
      <w:proofErr w:type="spellStart"/>
      <w:r w:rsidR="00BA09BD" w:rsidRPr="00397780">
        <w:t>jacarta</w:t>
      </w:r>
      <w:proofErr w:type="spellEnd"/>
      <w:r w:rsidR="00115C23" w:rsidRPr="00397780"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397780"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proofErr w:type="spellStart"/>
      <w:r w:rsidRPr="005A5790">
        <w:rPr>
          <w:b/>
          <w:bCs/>
        </w:rPr>
        <w:t>Reserach</w:t>
      </w:r>
      <w:proofErr w:type="spellEnd"/>
      <w:r w:rsidRPr="005A5790">
        <w:t xml:space="preserve"> </w:t>
      </w:r>
      <w:r w:rsidRPr="005A5790">
        <w:rPr>
          <w:b/>
          <w:bCs/>
        </w:rPr>
        <w:t xml:space="preserve">Society </w:t>
      </w:r>
      <w:proofErr w:type="spellStart"/>
      <w:r w:rsidRPr="005A5790">
        <w:rPr>
          <w:b/>
          <w:bCs/>
        </w:rPr>
        <w:t>and</w:t>
      </w:r>
      <w:proofErr w:type="spellEnd"/>
      <w:r w:rsidRPr="005A5790">
        <w:rPr>
          <w:b/>
          <w:bCs/>
        </w:rPr>
        <w:t xml:space="preserve"> </w:t>
      </w:r>
      <w:proofErr w:type="spellStart"/>
      <w:r w:rsidRPr="005A5790">
        <w:rPr>
          <w:b/>
          <w:bCs/>
        </w:rPr>
        <w:t>Development</w:t>
      </w:r>
      <w:proofErr w:type="spellEnd"/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</w:t>
      </w:r>
      <w:proofErr w:type="spellStart"/>
      <w:r w:rsidRPr="005A5790">
        <w:t>Nahum</w:t>
      </w:r>
      <w:proofErr w:type="spellEnd"/>
      <w:r w:rsidRPr="005A5790">
        <w:t xml:space="preserve">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proofErr w:type="spellStart"/>
      <w:r w:rsidRPr="005A5790">
        <w:rPr>
          <w:b/>
          <w:bCs/>
        </w:rPr>
        <w:t>Observatorio</w:t>
      </w:r>
      <w:proofErr w:type="spellEnd"/>
      <w:r w:rsidRPr="005A5790">
        <w:rPr>
          <w:b/>
          <w:bCs/>
        </w:rPr>
        <w:t xml:space="preserve"> de La Economia </w:t>
      </w:r>
      <w:proofErr w:type="spellStart"/>
      <w:r w:rsidRPr="005A5790">
        <w:rPr>
          <w:b/>
          <w:bCs/>
        </w:rPr>
        <w:t>Latinoamericana</w:t>
      </w:r>
      <w:proofErr w:type="spellEnd"/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</w:t>
      </w:r>
      <w:proofErr w:type="spellStart"/>
      <w:r w:rsidRPr="002676DA">
        <w:rPr>
          <w:szCs w:val="24"/>
        </w:rPr>
        <w:t>Granemann</w:t>
      </w:r>
      <w:proofErr w:type="spellEnd"/>
      <w:r w:rsidRPr="002676DA">
        <w:rPr>
          <w:szCs w:val="24"/>
        </w:rPr>
        <w:t xml:space="preserve"> </w:t>
      </w:r>
      <w:proofErr w:type="spellStart"/>
      <w:r w:rsidRPr="002676DA">
        <w:rPr>
          <w:szCs w:val="24"/>
        </w:rPr>
        <w:t>Thibes</w:t>
      </w:r>
      <w:proofErr w:type="spellEnd"/>
      <w:r w:rsidRPr="002676DA">
        <w:rPr>
          <w:szCs w:val="24"/>
        </w:rPr>
        <w:t xml:space="preserve">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</w:t>
      </w:r>
      <w:proofErr w:type="spellStart"/>
      <w:r w:rsidRPr="002676DA">
        <w:rPr>
          <w:szCs w:val="24"/>
        </w:rPr>
        <w:t>Luis</w:t>
      </w:r>
      <w:proofErr w:type="spellEnd"/>
      <w:r w:rsidRPr="002676DA">
        <w:rPr>
          <w:szCs w:val="24"/>
        </w:rPr>
        <w:t xml:space="preserve"> Eduardo </w:t>
      </w:r>
      <w:proofErr w:type="spellStart"/>
      <w:r w:rsidRPr="002676DA">
        <w:rPr>
          <w:szCs w:val="24"/>
        </w:rPr>
        <w:t>Bonatti</w:t>
      </w:r>
      <w:proofErr w:type="spellEnd"/>
      <w:r w:rsidRPr="002676DA">
        <w:rPr>
          <w:szCs w:val="24"/>
        </w:rPr>
        <w:t xml:space="preserve">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77411800" w14:textId="65D8F2C6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</w:t>
      </w:r>
      <w:proofErr w:type="spellStart"/>
      <w:r w:rsidRPr="005A5790">
        <w:t>Gillyane</w:t>
      </w:r>
      <w:proofErr w:type="spellEnd"/>
      <w:r w:rsidRPr="005A5790">
        <w:t xml:space="preserve">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commentRangeStart w:id="51"/>
      <w:r w:rsidRPr="005A5790">
        <w:rPr>
          <w:szCs w:val="24"/>
        </w:rPr>
        <w:t>SILVA</w:t>
      </w:r>
      <w:commentRangeEnd w:id="51"/>
      <w:r w:rsidR="00AC13B6">
        <w:rPr>
          <w:rStyle w:val="Refdecomentrio"/>
          <w:rFonts w:eastAsia="Times New Roman"/>
          <w:lang w:eastAsia="pt-BR"/>
        </w:rPr>
        <w:commentReference w:id="51"/>
      </w:r>
      <w:r w:rsidRPr="005A5790">
        <w:rPr>
          <w:szCs w:val="24"/>
        </w:rPr>
        <w:t xml:space="preserve">, Marcio José; MENEGASSI, Cláudia </w:t>
      </w:r>
      <w:proofErr w:type="spellStart"/>
      <w:r w:rsidRPr="005A5790">
        <w:rPr>
          <w:szCs w:val="24"/>
        </w:rPr>
        <w:t>Herrero</w:t>
      </w:r>
      <w:proofErr w:type="spellEnd"/>
      <w:r w:rsidRPr="005A5790">
        <w:rPr>
          <w:szCs w:val="24"/>
        </w:rPr>
        <w:t xml:space="preserve">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397780">
        <w:rPr>
          <w:lang w:val="en-US"/>
        </w:rPr>
        <w:t xml:space="preserve">v. </w:t>
      </w:r>
      <w:r w:rsidR="00022813" w:rsidRPr="00397780">
        <w:rPr>
          <w:lang w:val="en-US"/>
        </w:rPr>
        <w:t>7</w:t>
      </w:r>
      <w:r w:rsidR="00A03183" w:rsidRPr="00397780">
        <w:rPr>
          <w:lang w:val="en-US"/>
        </w:rPr>
        <w:t xml:space="preserve">, n. </w:t>
      </w:r>
      <w:r w:rsidR="00022813" w:rsidRPr="00397780">
        <w:rPr>
          <w:lang w:val="en-US"/>
        </w:rPr>
        <w:t>2</w:t>
      </w:r>
      <w:r w:rsidR="00A03183" w:rsidRPr="00397780">
        <w:rPr>
          <w:lang w:val="en-US"/>
        </w:rPr>
        <w:t xml:space="preserve">, p. </w:t>
      </w:r>
      <w:r w:rsidR="00022813" w:rsidRPr="00397780">
        <w:rPr>
          <w:lang w:val="en-US"/>
        </w:rPr>
        <w:t>19476</w:t>
      </w:r>
      <w:r w:rsidR="00A03183" w:rsidRPr="00397780">
        <w:rPr>
          <w:lang w:val="en-US"/>
        </w:rPr>
        <w:t>-</w:t>
      </w:r>
      <w:r w:rsidR="00022813" w:rsidRPr="00397780">
        <w:rPr>
          <w:lang w:val="en-US"/>
        </w:rPr>
        <w:t>19490</w:t>
      </w:r>
      <w:r w:rsidR="00A03183" w:rsidRPr="00397780">
        <w:rPr>
          <w:lang w:val="en-US"/>
        </w:rPr>
        <w:t xml:space="preserve">, </w:t>
      </w:r>
      <w:r w:rsidRPr="005A5790">
        <w:rPr>
          <w:szCs w:val="24"/>
          <w:lang w:val="en-US"/>
        </w:rPr>
        <w:t xml:space="preserve">2021.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https://ojs.brazilianjournals.com.br/ojs/index.php/BRJD/article/view/25240/20189. </w:t>
      </w:r>
      <w:proofErr w:type="spellStart"/>
      <w:r w:rsidRPr="005A5790">
        <w:rPr>
          <w:szCs w:val="24"/>
          <w:lang w:val="en-US"/>
        </w:rPr>
        <w:t>Acesso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proofErr w:type="spellEnd"/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</w:t>
      </w:r>
      <w:r w:rsidR="00FE31AF" w:rsidRPr="005940BC">
        <w:rPr>
          <w:szCs w:val="24"/>
        </w:rPr>
        <w:t>[S. l.], 2023</w:t>
      </w:r>
      <w:r w:rsidR="001F26E4" w:rsidRPr="005940BC">
        <w:rPr>
          <w:szCs w:val="24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commentRangeStart w:id="52"/>
      <w:r w:rsidRPr="005A5790">
        <w:t>TURRA</w:t>
      </w:r>
      <w:commentRangeEnd w:id="52"/>
      <w:r w:rsidR="00AC13B6">
        <w:rPr>
          <w:rStyle w:val="Refdecomentrio"/>
          <w:rFonts w:eastAsia="Times New Roman"/>
          <w:lang w:eastAsia="pt-BR"/>
        </w:rPr>
        <w:commentReference w:id="52"/>
      </w:r>
      <w:r w:rsidRPr="005A5790">
        <w:t xml:space="preserve">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</w:t>
      </w:r>
      <w:r w:rsidRPr="005A5790">
        <w:lastRenderedPageBreak/>
        <w:t xml:space="preserve">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>2018. Disponível em: 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60202D00" w:rsidR="00397780" w:rsidRDefault="00397780">
      <w:pPr>
        <w:keepNext w:val="0"/>
        <w:keepLines w:val="0"/>
      </w:pPr>
      <w:r>
        <w:br w:type="page"/>
      </w:r>
    </w:p>
    <w:p w14:paraId="2AF970E4" w14:textId="77777777" w:rsidR="00397780" w:rsidRDefault="00397780" w:rsidP="00397780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3E6C9F9D" w14:textId="77777777" w:rsidR="00397780" w:rsidRPr="00340EA0" w:rsidRDefault="00397780" w:rsidP="00397780">
      <w:pPr>
        <w:pStyle w:val="TF-xAvalTTULO"/>
      </w:pPr>
      <w:r w:rsidRPr="00340EA0">
        <w:t>ROFESSOR TCC I</w:t>
      </w:r>
      <w:r>
        <w:t xml:space="preserve"> - Pré-projeto</w:t>
      </w:r>
    </w:p>
    <w:p w14:paraId="68341A22" w14:textId="77777777" w:rsidR="00397780" w:rsidRDefault="00397780" w:rsidP="00397780">
      <w:pPr>
        <w:pStyle w:val="TF-xAvalLINHA"/>
      </w:pPr>
    </w:p>
    <w:p w14:paraId="31DB6ADC" w14:textId="77777777" w:rsidR="00397780" w:rsidRDefault="00397780" w:rsidP="0039778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99F51F6" w14:textId="77777777" w:rsidR="00397780" w:rsidRPr="00320BFA" w:rsidRDefault="00397780" w:rsidP="0039778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397780" w:rsidRPr="00320BFA" w14:paraId="315E973E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18349F" w14:textId="77777777" w:rsidR="00397780" w:rsidRPr="00320BFA" w:rsidRDefault="00397780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A75A9B" w14:textId="77777777" w:rsidR="00397780" w:rsidRPr="00320BFA" w:rsidRDefault="00397780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4BB18C" w14:textId="77777777" w:rsidR="00397780" w:rsidRPr="00320BFA" w:rsidRDefault="00397780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8E702AD" w14:textId="77777777" w:rsidR="00397780" w:rsidRPr="00320BFA" w:rsidRDefault="00397780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397780" w:rsidRPr="00320BFA" w14:paraId="5D21ADE6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4DCEAAF" w14:textId="77777777" w:rsidR="00397780" w:rsidRPr="00320BFA" w:rsidRDefault="00397780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0826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3598C12" w14:textId="77777777" w:rsidR="00397780" w:rsidRPr="00320BFA" w:rsidRDefault="00397780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6888" w14:textId="7ABC230C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2A7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B8F1D2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21507CF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193BA0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589F" w14:textId="77777777" w:rsidR="00397780" w:rsidRPr="00320BFA" w:rsidRDefault="00397780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8A08" w14:textId="3921D361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0635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900D06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25E7B1EC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D7DFA3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2F02" w14:textId="77777777" w:rsidR="00397780" w:rsidRPr="00320BFA" w:rsidRDefault="00397780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1B73" w14:textId="61B6F9E4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B557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D84AD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25CF3DBA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A172BE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ABDC" w14:textId="77777777" w:rsidR="00397780" w:rsidRPr="00320BFA" w:rsidRDefault="00397780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B951" w14:textId="439D8EDF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1A36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E0815B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0C2175C9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7FCEDB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6992" w14:textId="77777777" w:rsidR="00397780" w:rsidRPr="00320BFA" w:rsidRDefault="00397780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E0DB" w14:textId="0E7EE232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EABA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8D21D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7751474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B04BED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ADDF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CE417B6" w14:textId="77777777" w:rsidR="00397780" w:rsidRPr="00320BFA" w:rsidRDefault="00397780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5078" w14:textId="34B86232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040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30704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113A58EA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28AB64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D626" w14:textId="77777777" w:rsidR="00397780" w:rsidRPr="00320BFA" w:rsidRDefault="00397780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39D5" w14:textId="209BDD53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8BE7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1E99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3E94ECAB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71B897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3971" w14:textId="77777777" w:rsidR="00397780" w:rsidRPr="00320BFA" w:rsidRDefault="00397780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93EC" w14:textId="168685BB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7F7A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D954BF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5C5700C6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482852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C793" w14:textId="77777777" w:rsidR="00397780" w:rsidRDefault="00397780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40ED" w14:textId="41C522D6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748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65396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5B7B1FD5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C59129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9496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576E4ED" w14:textId="77777777" w:rsidR="00397780" w:rsidRPr="00320BFA" w:rsidRDefault="00397780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5F44" w14:textId="42D645A8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A79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13323C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79CA894C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8107C5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DECA" w14:textId="77777777" w:rsidR="00397780" w:rsidRPr="00320BFA" w:rsidRDefault="00397780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DD7F" w14:textId="313B16AC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438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386012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14E1FD1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0224FD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EBD4" w14:textId="77777777" w:rsidR="00397780" w:rsidRPr="00320BFA" w:rsidRDefault="00397780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0FC3" w14:textId="42E199C1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8D78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E286F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1274746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B85D16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F222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270AD5D" w14:textId="77777777" w:rsidR="00397780" w:rsidRPr="00320BFA" w:rsidRDefault="00397780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864D" w14:textId="63D44FB6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16B0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B18D5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4AE90626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A16E47" w14:textId="77777777" w:rsidR="00397780" w:rsidRPr="00320BFA" w:rsidRDefault="00397780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66C0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44275C5" w14:textId="77777777" w:rsidR="00397780" w:rsidRPr="00320BFA" w:rsidRDefault="00397780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CBE1" w14:textId="6302E7B6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2AE3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78307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50118D5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9DB85E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E2D1" w14:textId="77777777" w:rsidR="00397780" w:rsidRPr="00320BFA" w:rsidRDefault="00397780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1848" w14:textId="01800EDB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7061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3BF423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3100E98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6876BC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D73F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5117AA2" w14:textId="77777777" w:rsidR="00397780" w:rsidRPr="00320BFA" w:rsidRDefault="00397780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5E28" w14:textId="28C6A3F4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2569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76F0CF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6BFFF49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AA51A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8281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7D76137" w14:textId="77777777" w:rsidR="00397780" w:rsidRPr="00320BFA" w:rsidRDefault="00397780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1FFE" w14:textId="678C8A8D" w:rsidR="00397780" w:rsidRPr="00320BFA" w:rsidRDefault="0050483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4923" w14:textId="77777777" w:rsidR="00397780" w:rsidRPr="00320BFA" w:rsidRDefault="00397780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BB92EA" w14:textId="77777777" w:rsidR="00397780" w:rsidRPr="00320BFA" w:rsidRDefault="00397780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47358D59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585AE4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C2A8" w14:textId="77777777" w:rsidR="00397780" w:rsidRPr="00320BFA" w:rsidRDefault="00397780" w:rsidP="0039778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A6F7B19" w14:textId="77777777" w:rsidR="00397780" w:rsidRPr="00320BFA" w:rsidRDefault="00397780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66A5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8561" w14:textId="15AC306F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E1D858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7A1E3756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7C5FF4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FE8F" w14:textId="77777777" w:rsidR="00397780" w:rsidRPr="00320BFA" w:rsidRDefault="00397780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BBF2" w14:textId="09CACF05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0077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B8AEFE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7780" w:rsidRPr="00320BFA" w14:paraId="6C59BB2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3DE21D" w14:textId="77777777" w:rsidR="00397780" w:rsidRPr="00320BFA" w:rsidRDefault="00397780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1866C1" w14:textId="77777777" w:rsidR="00397780" w:rsidRPr="00320BFA" w:rsidRDefault="00397780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2AA31A" w14:textId="4474AB3D" w:rsidR="00397780" w:rsidRPr="00320BFA" w:rsidRDefault="0050483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BFDDA2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A66ABD" w14:textId="77777777" w:rsidR="00397780" w:rsidRPr="00320BFA" w:rsidRDefault="0039778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96E0051" w14:textId="77777777" w:rsidR="00397780" w:rsidRDefault="00397780" w:rsidP="00397780">
      <w:pPr>
        <w:pStyle w:val="TF-xAvalITEMDETALHE"/>
      </w:pPr>
    </w:p>
    <w:p w14:paraId="4D6B512F" w14:textId="4EB90B18" w:rsidR="00A03183" w:rsidRPr="00397780" w:rsidRDefault="00A03183" w:rsidP="00397780">
      <w:pPr>
        <w:keepNext w:val="0"/>
        <w:keepLines w:val="0"/>
        <w:rPr>
          <w:sz w:val="18"/>
        </w:rPr>
      </w:pPr>
    </w:p>
    <w:sectPr w:rsidR="00A03183" w:rsidRPr="00397780" w:rsidSect="002F1C9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Dalton Solano dos Reis" w:date="2023-05-17T11:48:00Z" w:initials="DSdR">
    <w:p w14:paraId="6ADE950A" w14:textId="77777777" w:rsidR="00AC13B6" w:rsidRDefault="00AC13B6" w:rsidP="0002765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 referência bibliográfica.</w:t>
      </w:r>
    </w:p>
  </w:comment>
  <w:comment w:id="34" w:author="Dalton Solano dos Reis" w:date="2023-05-17T11:30:00Z" w:initials="DSdR">
    <w:p w14:paraId="64C74321" w14:textId="63120146" w:rsidR="00BC1DF1" w:rsidRDefault="00BC1DF1" w:rsidP="0095069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Itálico.</w:t>
      </w:r>
    </w:p>
  </w:comment>
  <w:comment w:id="40" w:author="Dalton Solano dos Reis" w:date="2023-05-17T11:35:00Z" w:initials="DSdR">
    <w:p w14:paraId="413C55D3" w14:textId="77777777" w:rsidR="00904B13" w:rsidRDefault="00904B13" w:rsidP="00D11CD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Itálico.</w:t>
      </w:r>
    </w:p>
  </w:comment>
  <w:comment w:id="44" w:author="Dalton Solano dos Reis" w:date="2023-05-17T11:38:00Z" w:initials="DSdR">
    <w:p w14:paraId="1DB0CE65" w14:textId="77777777" w:rsidR="00904B13" w:rsidRDefault="00904B13" w:rsidP="00F4119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aparece 2020.</w:t>
      </w:r>
    </w:p>
  </w:comment>
  <w:comment w:id="46" w:author="Dalton Solano dos Reis" w:date="2023-05-17T11:39:00Z" w:initials="DSdR">
    <w:p w14:paraId="5CCCD93D" w14:textId="77777777" w:rsidR="00904B13" w:rsidRDefault="00904B13" w:rsidP="0065444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aparece “Cardoso e Filho (2019)” -&gt; “Cardoso e Pedro Filho (2019)”.</w:t>
      </w:r>
    </w:p>
  </w:comment>
  <w:comment w:id="47" w:author="Dalton Solano dos Reis" w:date="2023-05-17T11:41:00Z" w:initials="DSdR">
    <w:p w14:paraId="26DA68DA" w14:textId="77777777" w:rsidR="00904B13" w:rsidRDefault="00904B13" w:rsidP="00191CA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 xml:space="preserve">Nas citações aparece “Lira et al. (2021)” e “LIRA, 2021” .. mas são 3 autores. </w:t>
      </w:r>
    </w:p>
  </w:comment>
  <w:comment w:id="48" w:author="Dalton Solano dos Reis" w:date="2023-05-17T11:42:00Z" w:initials="DSdR">
    <w:p w14:paraId="5B3B96E4" w14:textId="77777777" w:rsidR="00904B13" w:rsidRDefault="00904B13" w:rsidP="0090697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aparece “Lobo et al. (2018)” .. mas são 2 autores.</w:t>
      </w:r>
    </w:p>
  </w:comment>
  <w:comment w:id="49" w:author="Dalton Solano dos Reis" w:date="2023-05-17T11:44:00Z" w:initials="DSdR">
    <w:p w14:paraId="2E0BA819" w14:textId="77777777" w:rsidR="00AC13B6" w:rsidRDefault="00AC13B6" w:rsidP="0014073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aparece “MORAES et al., 2019)” .. mas são 3 autores.</w:t>
      </w:r>
    </w:p>
  </w:comment>
  <w:comment w:id="50" w:author="Dalton Solano dos Reis" w:date="2023-05-17T11:46:00Z" w:initials="DSdR">
    <w:p w14:paraId="71B7902A" w14:textId="77777777" w:rsidR="00AC13B6" w:rsidRDefault="00AC13B6" w:rsidP="0077734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citada no texto.</w:t>
      </w:r>
    </w:p>
  </w:comment>
  <w:comment w:id="51" w:author="Dalton Solano dos Reis" w:date="2023-05-17T11:48:00Z" w:initials="DSdR">
    <w:p w14:paraId="37A3F840" w14:textId="77777777" w:rsidR="00AC13B6" w:rsidRDefault="00AC13B6" w:rsidP="00D03AC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Aparece citado “SILVA et al., 2018)” .. mas são 2 autores.</w:t>
      </w:r>
    </w:p>
  </w:comment>
  <w:comment w:id="52" w:author="Dalton Solano dos Reis" w:date="2023-05-17T11:50:00Z" w:initials="DSdR">
    <w:p w14:paraId="18D0D7F0" w14:textId="77777777" w:rsidR="00AC13B6" w:rsidRDefault="00AC13B6" w:rsidP="00277C1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aparece “TURRA et al., 2018” .. mas são 3 autores.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E950A" w15:done="0"/>
  <w15:commentEx w15:paraId="64C74321" w15:done="0"/>
  <w15:commentEx w15:paraId="413C55D3" w15:done="0"/>
  <w15:commentEx w15:paraId="1DB0CE65" w15:done="0"/>
  <w15:commentEx w15:paraId="5CCCD93D" w15:done="0"/>
  <w15:commentEx w15:paraId="26DA68DA" w15:done="0"/>
  <w15:commentEx w15:paraId="5B3B96E4" w15:done="0"/>
  <w15:commentEx w15:paraId="2E0BA819" w15:done="0"/>
  <w15:commentEx w15:paraId="71B7902A" w15:done="0"/>
  <w15:commentEx w15:paraId="37A3F840" w15:done="0"/>
  <w15:commentEx w15:paraId="18D0D7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3D99" w16cex:dateUtc="2023-05-17T14:48:00Z"/>
  <w16cex:commentExtensible w16cex:durableId="280F3938" w16cex:dateUtc="2023-05-17T14:30:00Z"/>
  <w16cex:commentExtensible w16cex:durableId="280F3A7A" w16cex:dateUtc="2023-05-17T14:35:00Z"/>
  <w16cex:commentExtensible w16cex:durableId="280F3B19" w16cex:dateUtc="2023-05-17T14:38:00Z"/>
  <w16cex:commentExtensible w16cex:durableId="280F3B7F" w16cex:dateUtc="2023-05-17T14:39:00Z"/>
  <w16cex:commentExtensible w16cex:durableId="280F3C07" w16cex:dateUtc="2023-05-17T14:41:00Z"/>
  <w16cex:commentExtensible w16cex:durableId="280F3C35" w16cex:dateUtc="2023-05-17T14:42:00Z"/>
  <w16cex:commentExtensible w16cex:durableId="280F3CB4" w16cex:dateUtc="2023-05-17T14:44:00Z"/>
  <w16cex:commentExtensible w16cex:durableId="280F3CFF" w16cex:dateUtc="2023-05-17T14:46:00Z"/>
  <w16cex:commentExtensible w16cex:durableId="280F3D78" w16cex:dateUtc="2023-05-17T14:48:00Z"/>
  <w16cex:commentExtensible w16cex:durableId="280F3DFF" w16cex:dateUtc="2023-05-17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E950A" w16cid:durableId="280F3D99"/>
  <w16cid:commentId w16cid:paraId="64C74321" w16cid:durableId="280F3938"/>
  <w16cid:commentId w16cid:paraId="413C55D3" w16cid:durableId="280F3A7A"/>
  <w16cid:commentId w16cid:paraId="1DB0CE65" w16cid:durableId="280F3B19"/>
  <w16cid:commentId w16cid:paraId="5CCCD93D" w16cid:durableId="280F3B7F"/>
  <w16cid:commentId w16cid:paraId="26DA68DA" w16cid:durableId="280F3C07"/>
  <w16cid:commentId w16cid:paraId="5B3B96E4" w16cid:durableId="280F3C35"/>
  <w16cid:commentId w16cid:paraId="2E0BA819" w16cid:durableId="280F3CB4"/>
  <w16cid:commentId w16cid:paraId="71B7902A" w16cid:durableId="280F3CFF"/>
  <w16cid:commentId w16cid:paraId="37A3F840" w16cid:durableId="280F3D78"/>
  <w16cid:commentId w16cid:paraId="18D0D7F0" w16cid:durableId="280F3D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AFDC" w14:textId="77777777" w:rsidR="00B65923" w:rsidRDefault="00B65923">
      <w:r>
        <w:separator/>
      </w:r>
    </w:p>
  </w:endnote>
  <w:endnote w:type="continuationSeparator" w:id="0">
    <w:p w14:paraId="002E236E" w14:textId="77777777" w:rsidR="00B65923" w:rsidRDefault="00B65923">
      <w:r>
        <w:continuationSeparator/>
      </w:r>
    </w:p>
  </w:endnote>
  <w:endnote w:type="continuationNotice" w:id="1">
    <w:p w14:paraId="1B29A3B5" w14:textId="77777777" w:rsidR="00B65923" w:rsidRDefault="00B659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AF2D" w14:textId="77777777" w:rsidR="00B65923" w:rsidRDefault="00B65923">
      <w:r>
        <w:separator/>
      </w:r>
    </w:p>
  </w:footnote>
  <w:footnote w:type="continuationSeparator" w:id="0">
    <w:p w14:paraId="049C05A9" w14:textId="77777777" w:rsidR="00B65923" w:rsidRDefault="00B65923">
      <w:r>
        <w:continuationSeparator/>
      </w:r>
    </w:p>
  </w:footnote>
  <w:footnote w:type="continuationNotice" w:id="1">
    <w:p w14:paraId="281E8026" w14:textId="77777777" w:rsidR="00B65923" w:rsidRDefault="00B659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FC21BC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B18"/>
    <w:rsid w:val="00182EB0"/>
    <w:rsid w:val="001848A9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780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4836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0BC"/>
    <w:rsid w:val="005945BB"/>
    <w:rsid w:val="00595281"/>
    <w:rsid w:val="005967B2"/>
    <w:rsid w:val="00597669"/>
    <w:rsid w:val="00597EAD"/>
    <w:rsid w:val="00597F40"/>
    <w:rsid w:val="005A0D65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3C06"/>
    <w:rsid w:val="00713D6E"/>
    <w:rsid w:val="00715021"/>
    <w:rsid w:val="00716ABD"/>
    <w:rsid w:val="00716DAC"/>
    <w:rsid w:val="00716DEB"/>
    <w:rsid w:val="007171D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474A"/>
    <w:rsid w:val="00904B13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3C5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13B6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522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923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CCD"/>
    <w:rsid w:val="00BB77B6"/>
    <w:rsid w:val="00BB7A48"/>
    <w:rsid w:val="00BC0346"/>
    <w:rsid w:val="00BC09EB"/>
    <w:rsid w:val="00BC0E8D"/>
    <w:rsid w:val="00BC1769"/>
    <w:rsid w:val="00BC1DF1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4E50"/>
    <w:rsid w:val="00C04F26"/>
    <w:rsid w:val="00C04FB6"/>
    <w:rsid w:val="00C0523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7F4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ED039E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ED039E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3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7031</Words>
  <Characters>37971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12</cp:revision>
  <cp:lastPrinted>2023-04-27T00:16:00Z</cp:lastPrinted>
  <dcterms:created xsi:type="dcterms:W3CDTF">2023-04-26T23:32:00Z</dcterms:created>
  <dcterms:modified xsi:type="dcterms:W3CDTF">2023-05-17T14:52:00Z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