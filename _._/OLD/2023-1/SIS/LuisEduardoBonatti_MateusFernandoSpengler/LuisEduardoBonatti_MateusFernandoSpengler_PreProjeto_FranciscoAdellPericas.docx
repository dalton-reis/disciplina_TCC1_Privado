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CA46989" w14:textId="77777777" w:rsidTr="0024320D">
        <w:tc>
          <w:tcPr>
            <w:tcW w:w="9104" w:type="dxa"/>
            <w:gridSpan w:val="2"/>
            <w:shd w:val="clear" w:color="auto" w:fill="auto"/>
          </w:tcPr>
          <w:p w14:paraId="7D01E468" w14:textId="77777777" w:rsidR="00620BF5" w:rsidRDefault="00620BF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4D60B632" w14:textId="77777777" w:rsidTr="0024320D">
        <w:tc>
          <w:tcPr>
            <w:tcW w:w="5387" w:type="dxa"/>
            <w:shd w:val="clear" w:color="auto" w:fill="auto"/>
          </w:tcPr>
          <w:p w14:paraId="5A717B11" w14:textId="77777777" w:rsidR="00620BF5" w:rsidRPr="003C5262" w:rsidRDefault="00B3704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F26FE0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4E8B3442" w14:textId="77777777" w:rsidR="009A640D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964AA">
              <w:rPr>
                <w:rStyle w:val="Nmerodepgina"/>
              </w:rPr>
              <w:t xml:space="preserve"> 2023/01</w:t>
            </w:r>
          </w:p>
        </w:tc>
      </w:tr>
      <w:tr w:rsidR="00185F3F" w14:paraId="03D3E3D7" w14:textId="77777777" w:rsidTr="0024320D">
        <w:tc>
          <w:tcPr>
            <w:tcW w:w="5387" w:type="dxa"/>
            <w:shd w:val="clear" w:color="auto" w:fill="auto"/>
          </w:tcPr>
          <w:p w14:paraId="123A7D6D" w14:textId="77777777" w:rsidR="00ED5AB1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3A2FF2">
              <w:rPr>
                <w:rStyle w:val="Nmerodepgina"/>
              </w:rPr>
              <w:t xml:space="preserve"> </w:t>
            </w:r>
            <w:r w:rsidR="000964AA">
              <w:t>3. 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68EA693B" w14:textId="77777777" w:rsidR="00185F3F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0964AA">
              <w:rPr>
                <w:rStyle w:val="Nmerodepgina"/>
              </w:rPr>
              <w:t>x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72D855B1" w14:textId="77777777" w:rsidR="00620BF5" w:rsidRDefault="00620BF5" w:rsidP="001E682E">
      <w:pPr>
        <w:pStyle w:val="TF-TTULO"/>
      </w:pPr>
    </w:p>
    <w:p w14:paraId="705C560B" w14:textId="77777777" w:rsidR="002B0EDC" w:rsidRPr="00B00E04" w:rsidRDefault="00D516E3" w:rsidP="001E682E">
      <w:pPr>
        <w:pStyle w:val="TF-TTULO"/>
      </w:pPr>
      <w:r>
        <w:t>SISTEMA PARA GESTÃO FINANCEIRA E DE ESTOQUE NO SETOR VESTUÁRIO</w:t>
      </w:r>
    </w:p>
    <w:p w14:paraId="215DCFD2" w14:textId="77777777" w:rsidR="001E682E" w:rsidRDefault="00766301" w:rsidP="00B37046">
      <w:pPr>
        <w:pStyle w:val="TF-AUTOR0"/>
      </w:pPr>
      <w:r>
        <w:t>Luis Eduardo Bonatti e Mateus Fernando Spengler</w:t>
      </w:r>
    </w:p>
    <w:p w14:paraId="26FA6D74" w14:textId="77777777" w:rsidR="001E682E" w:rsidRDefault="00E57479" w:rsidP="00B37046">
      <w:pPr>
        <w:pStyle w:val="TF-AUTOR0"/>
      </w:pPr>
      <w:r>
        <w:t xml:space="preserve">Simone </w:t>
      </w:r>
      <w:r w:rsidR="000D13C9">
        <w:t>Erbs</w:t>
      </w:r>
      <w:r w:rsidR="005256BB">
        <w:t xml:space="preserve"> da Costa</w:t>
      </w:r>
      <w:r w:rsidR="001E682E">
        <w:t xml:space="preserve"> – Orientadora</w:t>
      </w:r>
    </w:p>
    <w:p w14:paraId="7045BD86" w14:textId="77777777" w:rsidR="00076065" w:rsidRDefault="009300C1" w:rsidP="00B37046">
      <w:pPr>
        <w:pStyle w:val="TF-AUTOR0"/>
      </w:pPr>
      <w:r>
        <w:t>Nayara</w:t>
      </w:r>
      <w:r w:rsidR="006A2BD1">
        <w:t xml:space="preserve"> </w:t>
      </w:r>
      <w:r w:rsidR="00B701DE" w:rsidRPr="00B701DE">
        <w:t>Granemann Thibes Santos</w:t>
      </w:r>
      <w:r w:rsidR="00076065">
        <w:t xml:space="preserve"> – Supervisora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3E84BB56" w14:textId="77777777" w:rsidR="00F255FC" w:rsidRPr="007D10F2" w:rsidRDefault="00C67979" w:rsidP="00DE4B1B">
      <w:pPr>
        <w:pStyle w:val="Ttulo1"/>
      </w:pPr>
      <w:r>
        <w:t>Contextualização</w:t>
      </w:r>
    </w:p>
    <w:p w14:paraId="05139D40" w14:textId="77777777" w:rsidR="00D14948" w:rsidRPr="000E18F4" w:rsidRDefault="0079557E" w:rsidP="005A0D65">
      <w:pPr>
        <w:pStyle w:val="TF-TEXTO"/>
        <w:ind w:firstLine="709"/>
        <w:rPr>
          <w:color w:val="000000"/>
        </w:rPr>
      </w:pPr>
      <w:r w:rsidRPr="000E18F4">
        <w:rPr>
          <w:color w:val="000000"/>
        </w:rPr>
        <w:t>Do ponto de vista econômico, o setor de moda e vestuário é fundamental no Brasil, sendo o segundo maior empregador da indústria de transformação no país, com ampla variedade de produtos, ciclo de vida curto, influência da moda e demanda imprevisível em um mercado altamente competitivo movido por tendências cíclicas</w:t>
      </w:r>
      <w:r w:rsidR="00D34339" w:rsidRPr="000E18F4">
        <w:rPr>
          <w:color w:val="000000"/>
        </w:rPr>
        <w:t xml:space="preserve"> (</w:t>
      </w:r>
      <w:r w:rsidR="001848A9" w:rsidRPr="000E18F4">
        <w:rPr>
          <w:color w:val="000000"/>
        </w:rPr>
        <w:t xml:space="preserve">SILVA </w:t>
      </w:r>
      <w:r w:rsidR="001848A9" w:rsidRPr="000E18F4">
        <w:rPr>
          <w:i/>
          <w:iCs/>
          <w:color w:val="000000"/>
        </w:rPr>
        <w:t>et al</w:t>
      </w:r>
      <w:r w:rsidR="001848A9" w:rsidRPr="000E18F4">
        <w:rPr>
          <w:color w:val="000000"/>
        </w:rPr>
        <w:t>.,</w:t>
      </w:r>
      <w:r w:rsidR="00FE5656" w:rsidRPr="000E18F4">
        <w:rPr>
          <w:color w:val="000000"/>
        </w:rPr>
        <w:t xml:space="preserve"> </w:t>
      </w:r>
      <w:r w:rsidR="001848A9" w:rsidRPr="000E18F4">
        <w:rPr>
          <w:color w:val="000000"/>
        </w:rPr>
        <w:t>2018</w:t>
      </w:r>
      <w:r w:rsidR="00FE5656" w:rsidRPr="000E18F4">
        <w:rPr>
          <w:color w:val="000000"/>
        </w:rPr>
        <w:t>)</w:t>
      </w:r>
      <w:r w:rsidR="00555A44" w:rsidRPr="000E18F4">
        <w:rPr>
          <w:color w:val="000000"/>
        </w:rPr>
        <w:t xml:space="preserve">. </w:t>
      </w:r>
      <w:r w:rsidR="00D14948" w:rsidRPr="000E18F4">
        <w:rPr>
          <w:color w:val="000000"/>
        </w:rPr>
        <w:t xml:space="preserve">Nesse ambiente, é importante ter uma gestão financeira e uma gestão de estoque. </w:t>
      </w:r>
      <w:r w:rsidR="004E13D3" w:rsidRPr="000E18F4">
        <w:rPr>
          <w:color w:val="000000"/>
        </w:rPr>
        <w:t>S</w:t>
      </w:r>
      <w:r w:rsidR="004E13D3" w:rsidRPr="000E18F4">
        <w:rPr>
          <w:color w:val="000000"/>
          <w:szCs w:val="24"/>
        </w:rPr>
        <w:t xml:space="preserve">egundo </w:t>
      </w:r>
      <w:r w:rsidR="00F91E88" w:rsidRPr="001D4B64">
        <w:rPr>
          <w:color w:val="222222"/>
          <w:szCs w:val="24"/>
          <w:shd w:val="clear" w:color="auto" w:fill="FFFFFF"/>
        </w:rPr>
        <w:t xml:space="preserve">Santos </w:t>
      </w:r>
      <w:r w:rsidR="00F91E88" w:rsidRPr="001D4B64">
        <w:rPr>
          <w:i/>
          <w:iCs/>
          <w:color w:val="222222"/>
          <w:szCs w:val="24"/>
          <w:shd w:val="clear" w:color="auto" w:fill="FFFFFF"/>
        </w:rPr>
        <w:t>et al</w:t>
      </w:r>
      <w:r w:rsidR="00F91E88" w:rsidRPr="001D4B64">
        <w:rPr>
          <w:color w:val="222222"/>
          <w:szCs w:val="24"/>
          <w:shd w:val="clear" w:color="auto" w:fill="FFFFFF"/>
        </w:rPr>
        <w:t>.</w:t>
      </w:r>
      <w:r w:rsidR="00956589" w:rsidRPr="001D4B64">
        <w:rPr>
          <w:color w:val="222222"/>
          <w:szCs w:val="24"/>
          <w:shd w:val="clear" w:color="auto" w:fill="FFFFFF"/>
        </w:rPr>
        <w:t xml:space="preserve"> </w:t>
      </w:r>
      <w:r w:rsidR="00F91E88" w:rsidRPr="001D4B64">
        <w:rPr>
          <w:color w:val="222222"/>
          <w:szCs w:val="24"/>
          <w:shd w:val="clear" w:color="auto" w:fill="FFFFFF"/>
        </w:rPr>
        <w:t>(2019)</w:t>
      </w:r>
      <w:r w:rsidR="00D14948">
        <w:rPr>
          <w:color w:val="222222"/>
          <w:szCs w:val="24"/>
          <w:shd w:val="clear" w:color="auto" w:fill="FFFFFF"/>
        </w:rPr>
        <w:t xml:space="preserve">, </w:t>
      </w:r>
      <w:r w:rsidR="004E13D3" w:rsidRPr="000E18F4">
        <w:rPr>
          <w:color w:val="000000"/>
          <w:szCs w:val="24"/>
        </w:rPr>
        <w:t>a</w:t>
      </w:r>
      <w:r w:rsidR="00D43053" w:rsidRPr="000E18F4">
        <w:rPr>
          <w:color w:val="000000"/>
          <w:szCs w:val="24"/>
        </w:rPr>
        <w:t xml:space="preserve"> gestão</w:t>
      </w:r>
      <w:r w:rsidR="00D43053" w:rsidRPr="000E18F4">
        <w:rPr>
          <w:color w:val="000000"/>
        </w:rPr>
        <w:t xml:space="preserve"> financeira consiste em ações e procedimentos administrativos que incluem o planejamento, análise e controle das atividades financeiras de uma empresa</w:t>
      </w:r>
      <w:r w:rsidR="00D14948" w:rsidRPr="000E18F4">
        <w:rPr>
          <w:color w:val="000000"/>
        </w:rPr>
        <w:t xml:space="preserve">. </w:t>
      </w:r>
      <w:r w:rsidR="00D14948" w:rsidRPr="001D4B64">
        <w:rPr>
          <w:color w:val="222222"/>
          <w:szCs w:val="24"/>
          <w:shd w:val="clear" w:color="auto" w:fill="FFFFFF"/>
        </w:rPr>
        <w:t xml:space="preserve">Santos </w:t>
      </w:r>
      <w:r w:rsidR="00D14948" w:rsidRPr="001D4B64">
        <w:rPr>
          <w:i/>
          <w:iCs/>
          <w:color w:val="222222"/>
          <w:szCs w:val="24"/>
          <w:shd w:val="clear" w:color="auto" w:fill="FFFFFF"/>
        </w:rPr>
        <w:t>et al</w:t>
      </w:r>
      <w:r w:rsidR="00D14948" w:rsidRPr="001D4B64">
        <w:rPr>
          <w:color w:val="222222"/>
          <w:szCs w:val="24"/>
          <w:shd w:val="clear" w:color="auto" w:fill="FFFFFF"/>
        </w:rPr>
        <w:t>. (2019)</w:t>
      </w:r>
      <w:r w:rsidR="00D14948">
        <w:rPr>
          <w:color w:val="222222"/>
          <w:szCs w:val="24"/>
          <w:shd w:val="clear" w:color="auto" w:fill="FFFFFF"/>
        </w:rPr>
        <w:t xml:space="preserve"> </w:t>
      </w:r>
      <w:r w:rsidR="00A41DCD" w:rsidRPr="000E18F4">
        <w:rPr>
          <w:color w:val="000000"/>
        </w:rPr>
        <w:t>ainda traz</w:t>
      </w:r>
      <w:r w:rsidR="00D14948" w:rsidRPr="000E18F4">
        <w:rPr>
          <w:color w:val="000000"/>
        </w:rPr>
        <w:t>em</w:t>
      </w:r>
      <w:r w:rsidR="00A41DCD" w:rsidRPr="000E18F4">
        <w:rPr>
          <w:color w:val="000000"/>
        </w:rPr>
        <w:t xml:space="preserve"> que o </w:t>
      </w:r>
      <w:r w:rsidR="00D43053" w:rsidRPr="000E18F4">
        <w:rPr>
          <w:color w:val="000000"/>
        </w:rPr>
        <w:t xml:space="preserve">planejamento </w:t>
      </w:r>
      <w:r w:rsidR="00D14948" w:rsidRPr="000E18F4">
        <w:rPr>
          <w:color w:val="000000"/>
        </w:rPr>
        <w:t xml:space="preserve">e a gestão </w:t>
      </w:r>
      <w:r w:rsidR="00D43053" w:rsidRPr="000E18F4">
        <w:rPr>
          <w:color w:val="000000"/>
        </w:rPr>
        <w:t>financeir</w:t>
      </w:r>
      <w:r w:rsidR="00D14948" w:rsidRPr="000E18F4">
        <w:rPr>
          <w:color w:val="000000"/>
        </w:rPr>
        <w:t xml:space="preserve">a </w:t>
      </w:r>
      <w:r w:rsidR="00D43053" w:rsidRPr="000E18F4">
        <w:rPr>
          <w:color w:val="000000"/>
        </w:rPr>
        <w:t xml:space="preserve">organizada são fundamentais para a saúde financeira da empresa, permitindo que o empreendedor tome decisões estratégicas para aumentar o lucro líquido e manter a estabilidade financeira da empresa. </w:t>
      </w:r>
    </w:p>
    <w:p w14:paraId="5C844CE8" w14:textId="77777777" w:rsidR="007B3AD9" w:rsidRPr="000E18F4" w:rsidRDefault="00D14948" w:rsidP="00CF1614">
      <w:pPr>
        <w:pStyle w:val="TF-TEXTO"/>
        <w:rPr>
          <w:color w:val="000000"/>
        </w:rPr>
      </w:pPr>
      <w:r w:rsidRPr="000E18F4">
        <w:rPr>
          <w:color w:val="000000"/>
        </w:rPr>
        <w:t>Já a</w:t>
      </w:r>
      <w:r w:rsidR="007B3AD9" w:rsidRPr="000E18F4">
        <w:rPr>
          <w:color w:val="000000"/>
        </w:rPr>
        <w:t xml:space="preserve"> gestão de estoque de vestuário é fundamental para garantir a disponibilidade dos produtos mais procurados pelos clientes, evitar prejuízos com mercadorias </w:t>
      </w:r>
      <w:r w:rsidR="001A6D21" w:rsidRPr="000E18F4">
        <w:rPr>
          <w:color w:val="000000"/>
        </w:rPr>
        <w:t>sem previsão de venda</w:t>
      </w:r>
      <w:r w:rsidR="007B3AD9" w:rsidRPr="000E18F4">
        <w:rPr>
          <w:color w:val="000000"/>
        </w:rPr>
        <w:t xml:space="preserve"> e gerar lucro para a empresa</w:t>
      </w:r>
      <w:r w:rsidR="00EB7C00" w:rsidRPr="000E18F4">
        <w:rPr>
          <w:color w:val="000000"/>
        </w:rPr>
        <w:t xml:space="preserve"> </w:t>
      </w:r>
      <w:r w:rsidR="005A0D65" w:rsidRPr="000E18F4">
        <w:rPr>
          <w:color w:val="000000"/>
        </w:rPr>
        <w:t>(</w:t>
      </w:r>
      <w:r w:rsidR="005A0D65" w:rsidRPr="00C716B4">
        <w:t>FIGUEIREDO</w:t>
      </w:r>
      <w:r w:rsidR="004D4AFD">
        <w:t xml:space="preserve">; </w:t>
      </w:r>
      <w:r w:rsidR="003331BD" w:rsidRPr="00005BBF">
        <w:rPr>
          <w:szCs w:val="24"/>
        </w:rPr>
        <w:t>BERNARDO</w:t>
      </w:r>
      <w:r w:rsidR="005A0D65">
        <w:t xml:space="preserve">, </w:t>
      </w:r>
      <w:r w:rsidR="00EB7C00" w:rsidRPr="00377456">
        <w:t>2021)</w:t>
      </w:r>
      <w:r w:rsidR="007B3AD9" w:rsidRPr="000E18F4">
        <w:rPr>
          <w:color w:val="000000"/>
        </w:rPr>
        <w:t>. No entanto, gerenciar um estoque de vestuário pode ser um desafio devido à diversidade de produtos e mudanças constantes de tendências</w:t>
      </w:r>
      <w:r w:rsidR="00377456" w:rsidRPr="000E18F4">
        <w:rPr>
          <w:color w:val="000000"/>
        </w:rPr>
        <w:t xml:space="preserve"> </w:t>
      </w:r>
      <w:r w:rsidR="005A0D65" w:rsidRPr="000E18F4">
        <w:rPr>
          <w:color w:val="000000"/>
        </w:rPr>
        <w:t>(</w:t>
      </w:r>
      <w:r w:rsidR="005A0D65" w:rsidRPr="0049277F">
        <w:t>CARDOSO</w:t>
      </w:r>
      <w:r w:rsidR="00377456" w:rsidRPr="0049277F">
        <w:t xml:space="preserve"> </w:t>
      </w:r>
      <w:r w:rsidR="00377456" w:rsidRPr="0049277F">
        <w:rPr>
          <w:i/>
          <w:iCs/>
        </w:rPr>
        <w:t>et al</w:t>
      </w:r>
      <w:r w:rsidR="00377456" w:rsidRPr="0049277F">
        <w:t>.</w:t>
      </w:r>
      <w:r w:rsidR="005A0D65" w:rsidRPr="0049277F">
        <w:t xml:space="preserve">, </w:t>
      </w:r>
      <w:r w:rsidR="00377456" w:rsidRPr="0049277F">
        <w:t>202</w:t>
      </w:r>
      <w:r w:rsidR="00463168" w:rsidRPr="0049277F">
        <w:t>0</w:t>
      </w:r>
      <w:r w:rsidR="00377456" w:rsidRPr="0049277F">
        <w:t>)</w:t>
      </w:r>
      <w:r w:rsidR="00377456" w:rsidRPr="000E18F4">
        <w:rPr>
          <w:color w:val="000000"/>
        </w:rPr>
        <w:t xml:space="preserve">. </w:t>
      </w:r>
      <w:r w:rsidR="00FD11C5" w:rsidRPr="000E18F4">
        <w:rPr>
          <w:color w:val="000000"/>
        </w:rPr>
        <w:t xml:space="preserve">De acordo com </w:t>
      </w:r>
      <w:r w:rsidR="001279BC" w:rsidRPr="000E18F4">
        <w:rPr>
          <w:color w:val="000000"/>
        </w:rPr>
        <w:t>Domingues</w:t>
      </w:r>
      <w:r w:rsidR="00FD11C5" w:rsidRPr="000E18F4">
        <w:rPr>
          <w:color w:val="000000"/>
        </w:rPr>
        <w:t xml:space="preserve"> </w:t>
      </w:r>
      <w:r w:rsidR="00FD11C5" w:rsidRPr="000E18F4">
        <w:rPr>
          <w:i/>
          <w:iCs/>
          <w:color w:val="000000"/>
        </w:rPr>
        <w:t>et al</w:t>
      </w:r>
      <w:r w:rsidR="00FD11C5" w:rsidRPr="000E18F4">
        <w:rPr>
          <w:color w:val="000000"/>
        </w:rPr>
        <w:t>. (2019), o estoque é um tipo de investimento que possui riscos, principalmente quando não é dimensionado corretamente. Portanto, é fundamental que o estoque atenda à demanda, sem ultrapassar os níveis adequados, a fim de evitar excessos que possam comprometer o capital de giro da organização</w:t>
      </w:r>
      <w:r w:rsidR="005A0D65" w:rsidRPr="000E18F4">
        <w:rPr>
          <w:color w:val="000000"/>
        </w:rPr>
        <w:t xml:space="preserve">. Nesse cenário, está a </w:t>
      </w:r>
      <w:r w:rsidR="00DB0C29" w:rsidRPr="000E18F4">
        <w:rPr>
          <w:color w:val="000000"/>
        </w:rPr>
        <w:t>empresa Autêntica Store</w:t>
      </w:r>
      <w:r w:rsidR="00A7084C" w:rsidRPr="000E18F4">
        <w:rPr>
          <w:color w:val="000000"/>
        </w:rPr>
        <w:t>.</w:t>
      </w:r>
      <w:r w:rsidR="00D15012" w:rsidRPr="00216B66">
        <w:rPr>
          <w:color w:val="7030A0"/>
        </w:rPr>
        <w:t xml:space="preserve"> </w:t>
      </w:r>
    </w:p>
    <w:p w14:paraId="5A874402" w14:textId="77777777" w:rsidR="00814242" w:rsidRPr="000E18F4" w:rsidRDefault="001279BC" w:rsidP="246AD040">
      <w:pPr>
        <w:pStyle w:val="TF-TEXTO"/>
        <w:ind w:firstLine="0"/>
        <w:rPr>
          <w:color w:val="000000"/>
        </w:rPr>
      </w:pPr>
      <w:r w:rsidRPr="000E18F4">
        <w:rPr>
          <w:color w:val="000000"/>
        </w:rPr>
        <w:tab/>
        <w:t>Para identificar o processo de negócio envolvido em uma determinada realidade, como d</w:t>
      </w:r>
      <w:r w:rsidR="00814242" w:rsidRPr="000E18F4">
        <w:rPr>
          <w:color w:val="000000"/>
        </w:rPr>
        <w:t>e</w:t>
      </w:r>
      <w:r w:rsidRPr="000E18F4">
        <w:rPr>
          <w:color w:val="000000"/>
        </w:rPr>
        <w:t xml:space="preserve"> gestão financeira</w:t>
      </w:r>
      <w:r w:rsidR="00D14948" w:rsidRPr="000E18F4">
        <w:rPr>
          <w:color w:val="000000"/>
        </w:rPr>
        <w:t xml:space="preserve"> e </w:t>
      </w:r>
      <w:r w:rsidRPr="000E18F4">
        <w:rPr>
          <w:color w:val="000000"/>
        </w:rPr>
        <w:t xml:space="preserve">de estoque </w:t>
      </w:r>
      <w:r w:rsidR="00DE4B1B" w:rsidRPr="000E18F4">
        <w:rPr>
          <w:color w:val="000000"/>
        </w:rPr>
        <w:t xml:space="preserve">da empresa Autêntica Store, </w:t>
      </w:r>
      <w:r w:rsidRPr="000E18F4">
        <w:rPr>
          <w:color w:val="000000"/>
        </w:rPr>
        <w:t xml:space="preserve">se pode </w:t>
      </w:r>
      <w:r w:rsidR="00814242" w:rsidRPr="000E18F4">
        <w:rPr>
          <w:color w:val="000000"/>
        </w:rPr>
        <w:t>mapear o</w:t>
      </w:r>
      <w:r w:rsidRPr="000E18F4">
        <w:rPr>
          <w:color w:val="000000"/>
        </w:rPr>
        <w:t xml:space="preserve"> processo de negócio </w:t>
      </w:r>
      <w:r w:rsidR="00814242" w:rsidRPr="000E18F4">
        <w:rPr>
          <w:color w:val="000000"/>
        </w:rPr>
        <w:t xml:space="preserve">por meio das etapas AS-IS/TO-BE do </w:t>
      </w:r>
      <w:r w:rsidRPr="000E18F4">
        <w:rPr>
          <w:color w:val="000000"/>
        </w:rPr>
        <w:t xml:space="preserve">Business Process Management </w:t>
      </w:r>
      <w:r w:rsidR="00814242" w:rsidRPr="000E18F4">
        <w:rPr>
          <w:color w:val="000000"/>
        </w:rPr>
        <w:t>(</w:t>
      </w:r>
      <w:r w:rsidRPr="000E18F4">
        <w:rPr>
          <w:color w:val="000000"/>
        </w:rPr>
        <w:t>BPM)</w:t>
      </w:r>
      <w:r w:rsidR="00814242" w:rsidRPr="000E18F4">
        <w:rPr>
          <w:color w:val="000000"/>
        </w:rPr>
        <w:t xml:space="preserve">. </w:t>
      </w:r>
      <w:r w:rsidR="00173395" w:rsidRPr="000E18F4">
        <w:rPr>
          <w:color w:val="000000"/>
        </w:rPr>
        <w:t>BPM é uma</w:t>
      </w:r>
      <w:r w:rsidR="008B3C2D" w:rsidRPr="008B3C2D">
        <w:t xml:space="preserve"> </w:t>
      </w:r>
      <w:r w:rsidR="00432069" w:rsidRPr="000E18F4">
        <w:rPr>
          <w:color w:val="000000"/>
        </w:rPr>
        <w:t xml:space="preserve">filosofia gerencial que propõe a quebra do paradigma funcional, adotando uma visão interfuncional para gerenciar de forma mais eficaz os processos do início ao fim, eliminando os </w:t>
      </w:r>
      <w:r w:rsidR="00432069" w:rsidRPr="000E18F4">
        <w:rPr>
          <w:color w:val="000000"/>
        </w:rPr>
        <w:lastRenderedPageBreak/>
        <w:t>efeitos dos conflitos internos</w:t>
      </w:r>
      <w:r w:rsidR="00CE30C2" w:rsidRPr="000E18F4">
        <w:rPr>
          <w:color w:val="000000"/>
        </w:rPr>
        <w:t xml:space="preserve"> (</w:t>
      </w:r>
      <w:r w:rsidR="00E54C48" w:rsidRPr="000E18F4">
        <w:rPr>
          <w:color w:val="000000"/>
        </w:rPr>
        <w:t>TURRA</w:t>
      </w:r>
      <w:r w:rsidR="00CE30C2" w:rsidRPr="000E18F4">
        <w:rPr>
          <w:color w:val="000000"/>
        </w:rPr>
        <w:t xml:space="preserve"> </w:t>
      </w:r>
      <w:r w:rsidR="00CE30C2" w:rsidRPr="000E18F4">
        <w:rPr>
          <w:i/>
          <w:iCs/>
          <w:color w:val="000000"/>
        </w:rPr>
        <w:t>et al</w:t>
      </w:r>
      <w:r w:rsidR="00E54C48" w:rsidRPr="000E18F4">
        <w:rPr>
          <w:i/>
          <w:iCs/>
          <w:color w:val="000000"/>
        </w:rPr>
        <w:t>.,</w:t>
      </w:r>
      <w:r w:rsidR="00E54C48" w:rsidRPr="000E18F4">
        <w:rPr>
          <w:color w:val="000000"/>
        </w:rPr>
        <w:t xml:space="preserve"> </w:t>
      </w:r>
      <w:r w:rsidR="69060292" w:rsidRPr="000E18F4">
        <w:rPr>
          <w:color w:val="000000"/>
        </w:rPr>
        <w:t>201</w:t>
      </w:r>
      <w:r w:rsidR="158E14EF" w:rsidRPr="000E18F4">
        <w:rPr>
          <w:color w:val="000000"/>
        </w:rPr>
        <w:t>8</w:t>
      </w:r>
      <w:r w:rsidR="00CE30C2" w:rsidRPr="000E18F4">
        <w:rPr>
          <w:color w:val="000000"/>
        </w:rPr>
        <w:t xml:space="preserve">). </w:t>
      </w:r>
      <w:r w:rsidR="002B13EF" w:rsidRPr="000E18F4">
        <w:rPr>
          <w:color w:val="000000"/>
        </w:rPr>
        <w:t>Segundo</w:t>
      </w:r>
      <w:r w:rsidR="00104983" w:rsidRPr="000E18F4">
        <w:rPr>
          <w:color w:val="000000"/>
        </w:rPr>
        <w:t xml:space="preserve"> Lobo </w:t>
      </w:r>
      <w:r w:rsidR="00104983" w:rsidRPr="000E18F4">
        <w:rPr>
          <w:i/>
          <w:iCs/>
          <w:color w:val="000000"/>
        </w:rPr>
        <w:t>et al.</w:t>
      </w:r>
      <w:r w:rsidR="00104983" w:rsidRPr="000E18F4">
        <w:rPr>
          <w:color w:val="000000"/>
        </w:rPr>
        <w:t xml:space="preserve"> (20</w:t>
      </w:r>
      <w:r w:rsidR="005334F9" w:rsidRPr="000E18F4">
        <w:rPr>
          <w:color w:val="000000"/>
        </w:rPr>
        <w:t>18</w:t>
      </w:r>
      <w:r w:rsidR="00104983" w:rsidRPr="000E18F4">
        <w:rPr>
          <w:color w:val="000000"/>
        </w:rPr>
        <w:t>)</w:t>
      </w:r>
      <w:r w:rsidR="00DE4B1B" w:rsidRPr="000E18F4">
        <w:rPr>
          <w:color w:val="000000"/>
        </w:rPr>
        <w:t>,</w:t>
      </w:r>
      <w:r w:rsidR="002B13EF" w:rsidRPr="000E18F4">
        <w:rPr>
          <w:color w:val="000000"/>
        </w:rPr>
        <w:t xml:space="preserve"> AS-IS</w:t>
      </w:r>
      <w:r w:rsidR="004D2D24" w:rsidRPr="000E18F4">
        <w:rPr>
          <w:color w:val="000000"/>
        </w:rPr>
        <w:t xml:space="preserve"> é uma etapa comum em iniciativas de melhoria de processos, na qual se busca modelar ou levantar o processo atual, a fim de explicitar o fluxo de atividades, o referido autor ainda informa </w:t>
      </w:r>
      <w:r w:rsidR="002B13EF" w:rsidRPr="000E18F4">
        <w:rPr>
          <w:color w:val="000000"/>
        </w:rPr>
        <w:t>que em</w:t>
      </w:r>
      <w:r w:rsidR="004D2D24" w:rsidRPr="000E18F4">
        <w:rPr>
          <w:color w:val="000000"/>
        </w:rPr>
        <w:t xml:space="preserve"> contrapartida, o </w:t>
      </w:r>
      <w:r w:rsidR="002B13EF" w:rsidRPr="000E18F4">
        <w:rPr>
          <w:color w:val="000000"/>
        </w:rPr>
        <w:t>TO-BE</w:t>
      </w:r>
      <w:r w:rsidR="004D2D24" w:rsidRPr="000E18F4">
        <w:rPr>
          <w:color w:val="000000"/>
        </w:rPr>
        <w:t xml:space="preserve"> representa a idealização do cenário desejado, ou seja, o processo otimizado.</w:t>
      </w:r>
    </w:p>
    <w:p w14:paraId="1248F7DE" w14:textId="58C8B80F" w:rsidR="005A0D65" w:rsidRPr="000E18F4" w:rsidRDefault="005A0D65" w:rsidP="008F1F01">
      <w:pPr>
        <w:pStyle w:val="TF-TEXTO"/>
        <w:rPr>
          <w:color w:val="000000"/>
        </w:rPr>
      </w:pPr>
      <w:r w:rsidRPr="00700622">
        <w:t xml:space="preserve">Segundo </w:t>
      </w:r>
      <w:r w:rsidR="00C46CD5" w:rsidRPr="00700622">
        <w:t>S</w:t>
      </w:r>
      <w:r w:rsidR="001279BC" w:rsidRPr="00700622">
        <w:t>antos</w:t>
      </w:r>
      <w:r w:rsidR="002676DA">
        <w:t xml:space="preserve"> (2023)</w:t>
      </w:r>
      <w:r w:rsidR="007C32AB" w:rsidRPr="00700622">
        <w:t xml:space="preserve">, </w:t>
      </w:r>
      <w:r w:rsidRPr="00700622">
        <w:t>a</w:t>
      </w:r>
      <w:r>
        <w:t xml:space="preserve"> empresa Autêntica Store possui </w:t>
      </w:r>
      <w:r w:rsidR="00C223AE" w:rsidRPr="00C223AE">
        <w:t>dois estabelecimentos comerciais de pequeno porte</w:t>
      </w:r>
      <w:r w:rsidR="005A447E">
        <w:t xml:space="preserve"> em</w:t>
      </w:r>
      <w:r w:rsidR="005F224A">
        <w:t xml:space="preserve"> duas</w:t>
      </w:r>
      <w:r w:rsidR="005A447E">
        <w:t xml:space="preserve"> diferentes cidades de Santa Catarina, Jaraguá do Sul e Guaramirim,</w:t>
      </w:r>
      <w:r w:rsidR="00C223AE" w:rsidRPr="00C223AE">
        <w:t xml:space="preserve"> que ainda utilizam métodos manuais, como papel e caneta, para controlar tanto as vendas quanto o estoque de produtos. Embora vendam principalmente roupas femininas, ambos possuem também peças de roupas masculinas, e cada estabelecimento possui seu próprio controle de estoque</w:t>
      </w:r>
      <w:r w:rsidR="00632A46">
        <w:t>.</w:t>
      </w:r>
      <w:r w:rsidR="00DC702A">
        <w:t xml:space="preserve"> </w:t>
      </w:r>
      <w:r w:rsidR="00814242" w:rsidRPr="000E18F4">
        <w:rPr>
          <w:color w:val="000000"/>
        </w:rPr>
        <w:t xml:space="preserve">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_Ref133434706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1</w:t>
      </w:r>
      <w:r w:rsidR="00A87E11">
        <w:rPr>
          <w:color w:val="000000"/>
        </w:rPr>
        <w:fldChar w:fldCharType="end"/>
      </w:r>
      <w:r w:rsidR="0042436E" w:rsidRPr="000E18F4">
        <w:rPr>
          <w:color w:val="000000"/>
        </w:rPr>
        <w:t xml:space="preserve"> e a </w:t>
      </w:r>
      <w:bookmarkStart w:id="9" w:name="_Hlk133434781"/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_Ref132998409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2</w:t>
      </w:r>
      <w:r w:rsidR="00A87E11">
        <w:rPr>
          <w:color w:val="000000"/>
        </w:rPr>
        <w:fldChar w:fldCharType="end"/>
      </w:r>
      <w:bookmarkEnd w:id="9"/>
      <w:r w:rsidR="00814242" w:rsidRPr="000E18F4">
        <w:rPr>
          <w:color w:val="000000"/>
        </w:rPr>
        <w:t xml:space="preserve"> traz</w:t>
      </w:r>
      <w:r w:rsidR="0042436E" w:rsidRPr="000E18F4">
        <w:rPr>
          <w:color w:val="000000"/>
        </w:rPr>
        <w:t>em</w:t>
      </w:r>
      <w:r w:rsidR="00814242" w:rsidRPr="000E18F4">
        <w:rPr>
          <w:color w:val="000000"/>
        </w:rPr>
        <w:t xml:space="preserve"> a modelagem da etapa AS-IS do ciclo do Business Process Management (BPM), </w:t>
      </w:r>
      <w:r w:rsidR="0042436E" w:rsidRPr="000E18F4">
        <w:rPr>
          <w:color w:val="000000"/>
        </w:rPr>
        <w:t>descrevendo</w:t>
      </w:r>
      <w:r w:rsidR="00814242" w:rsidRPr="000E18F4">
        <w:rPr>
          <w:color w:val="000000"/>
        </w:rPr>
        <w:t xml:space="preserve"> a situação atual </w:t>
      </w:r>
      <w:r w:rsidR="0042436E" w:rsidRPr="000E18F4">
        <w:rPr>
          <w:color w:val="000000"/>
        </w:rPr>
        <w:t>do</w:t>
      </w:r>
      <w:r w:rsidR="00B21F99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mapeamento</w:t>
      </w:r>
      <w:r w:rsidR="2B14021B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do</w:t>
      </w:r>
      <w:r w:rsidR="76763690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processo</w:t>
      </w:r>
      <w:r w:rsidR="30879421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</w:t>
      </w:r>
      <w:r w:rsidR="0B02767B" w:rsidRPr="000E18F4">
        <w:rPr>
          <w:color w:val="000000"/>
        </w:rPr>
        <w:t xml:space="preserve">atuais de venda e compra respectivamente </w:t>
      </w:r>
      <w:r w:rsidR="7734A9D4" w:rsidRPr="000E18F4">
        <w:rPr>
          <w:color w:val="000000"/>
        </w:rPr>
        <w:t>da loja</w:t>
      </w:r>
      <w:r w:rsidR="001A1FAE" w:rsidRPr="000E18F4">
        <w:rPr>
          <w:color w:val="000000"/>
        </w:rPr>
        <w:t xml:space="preserve">, enquanto a </w:t>
      </w:r>
      <w:r w:rsidR="001A1FAE" w:rsidRPr="000E18F4">
        <w:rPr>
          <w:color w:val="000000"/>
        </w:rPr>
        <w:fldChar w:fldCharType="begin"/>
      </w:r>
      <w:r w:rsidR="001A1FAE" w:rsidRPr="000E18F4">
        <w:rPr>
          <w:color w:val="000000"/>
        </w:rPr>
        <w:instrText xml:space="preserve"> REF _Ref132999256 \h </w:instrText>
      </w:r>
      <w:r w:rsidR="001A1FAE" w:rsidRPr="000E18F4">
        <w:rPr>
          <w:color w:val="000000"/>
        </w:rPr>
      </w:r>
      <w:r w:rsidR="001A1FAE" w:rsidRPr="000E18F4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3</w:t>
      </w:r>
      <w:r w:rsidR="001A1FAE" w:rsidRPr="000E18F4">
        <w:rPr>
          <w:color w:val="000000"/>
        </w:rPr>
        <w:fldChar w:fldCharType="end"/>
      </w:r>
      <w:r w:rsidR="001A1FAE" w:rsidRPr="000E18F4">
        <w:rPr>
          <w:color w:val="000000"/>
        </w:rPr>
        <w:t xml:space="preserve"> traz o caderno de registro.</w:t>
      </w:r>
      <w:r w:rsidR="7734A9D4" w:rsidRPr="000E18F4">
        <w:rPr>
          <w:color w:val="000000"/>
        </w:rPr>
        <w:t xml:space="preserve"> </w:t>
      </w:r>
      <w:r w:rsidR="00A87E11">
        <w:rPr>
          <w:color w:val="000000"/>
        </w:rPr>
        <w:t xml:space="preserve">Pela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_Ref133434706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1</w:t>
      </w:r>
      <w:r w:rsidR="00A87E11">
        <w:rPr>
          <w:color w:val="000000"/>
        </w:rPr>
        <w:fldChar w:fldCharType="end"/>
      </w:r>
      <w:r w:rsidR="0042436E" w:rsidRPr="000E18F4">
        <w:rPr>
          <w:color w:val="000000"/>
        </w:rPr>
        <w:t xml:space="preserve"> </w:t>
      </w:r>
      <w:r w:rsidR="00A87E11">
        <w:rPr>
          <w:color w:val="000000"/>
        </w:rPr>
        <w:t xml:space="preserve">é possível verificar as etapas envolvidas atualmente no </w:t>
      </w:r>
      <w:r w:rsidR="07633FED" w:rsidRPr="000E18F4">
        <w:rPr>
          <w:color w:val="000000"/>
        </w:rPr>
        <w:t>processo de venda</w:t>
      </w:r>
      <w:r w:rsidR="00A87E11">
        <w:rPr>
          <w:color w:val="000000"/>
        </w:rPr>
        <w:t xml:space="preserve">. Após as atividades referentes a escolha da mercadoria desejada na loja, o </w:t>
      </w:r>
      <w:r w:rsidR="00096509" w:rsidRPr="00096509">
        <w:rPr>
          <w:rStyle w:val="TF-COURIER10"/>
        </w:rPr>
        <w:t>C</w:t>
      </w:r>
      <w:r w:rsidR="506A984A" w:rsidRPr="00096509">
        <w:rPr>
          <w:rStyle w:val="TF-COURIER10"/>
        </w:rPr>
        <w:t>liente</w:t>
      </w:r>
      <w:r w:rsidR="009F47DB" w:rsidRPr="000E18F4">
        <w:rPr>
          <w:color w:val="000000"/>
        </w:rPr>
        <w:t xml:space="preserve"> </w:t>
      </w:r>
      <w:r w:rsidR="004D4AFD" w:rsidRPr="000E18F4">
        <w:rPr>
          <w:rFonts w:ascii="Courier New" w:hAnsi="Courier New" w:cs="Courier New"/>
          <w:color w:val="000000"/>
          <w:sz w:val="20"/>
        </w:rPr>
        <w:t>F</w:t>
      </w:r>
      <w:r w:rsidR="009F47DB" w:rsidRPr="000E18F4">
        <w:rPr>
          <w:rFonts w:ascii="Courier New" w:hAnsi="Courier New" w:cs="Courier New"/>
          <w:color w:val="000000"/>
          <w:sz w:val="20"/>
        </w:rPr>
        <w:t xml:space="preserve">az o pagamento </w:t>
      </w:r>
      <w:r w:rsidR="009F47DB" w:rsidRPr="000E18F4">
        <w:rPr>
          <w:color w:val="000000"/>
        </w:rPr>
        <w:t>do item de sua escolha</w:t>
      </w:r>
      <w:r w:rsidR="00D509FE" w:rsidRPr="000E18F4">
        <w:rPr>
          <w:color w:val="000000"/>
        </w:rPr>
        <w:t>,</w:t>
      </w:r>
      <w:r w:rsidR="009E3497" w:rsidRPr="000E18F4">
        <w:rPr>
          <w:rFonts w:eastAsia="Courier New"/>
          <w:color w:val="000000"/>
          <w:szCs w:val="24"/>
        </w:rPr>
        <w:t xml:space="preserve"> seja</w:t>
      </w:r>
      <w:r w:rsidR="6B0E17ED" w:rsidRPr="000E18F4">
        <w:rPr>
          <w:color w:val="000000"/>
        </w:rPr>
        <w:t xml:space="preserve"> ele </w:t>
      </w:r>
      <w:r w:rsidR="00D509FE" w:rsidRPr="000E18F4">
        <w:rPr>
          <w:color w:val="000000"/>
        </w:rPr>
        <w:t>em</w:t>
      </w:r>
      <w:r w:rsidR="6B0E17ED" w:rsidRPr="000E18F4">
        <w:rPr>
          <w:color w:val="000000"/>
        </w:rPr>
        <w:t xml:space="preserve"> dinheiro, cartão de crédito/débito ou </w:t>
      </w:r>
      <w:r w:rsidR="001B11EE" w:rsidRPr="000E18F4">
        <w:rPr>
          <w:color w:val="000000"/>
        </w:rPr>
        <w:t>P</w:t>
      </w:r>
      <w:r w:rsidR="6B0E17ED" w:rsidRPr="000E18F4">
        <w:rPr>
          <w:color w:val="000000"/>
        </w:rPr>
        <w:t>ix</w:t>
      </w:r>
      <w:r w:rsidR="3C9F8E76" w:rsidRPr="000E18F4">
        <w:rPr>
          <w:color w:val="000000"/>
        </w:rPr>
        <w:t>.</w:t>
      </w:r>
      <w:r w:rsidR="506A984A" w:rsidRPr="000E18F4">
        <w:rPr>
          <w:color w:val="000000"/>
        </w:rPr>
        <w:t xml:space="preserve"> A</w:t>
      </w:r>
      <w:r w:rsidR="4C1EE9F6" w:rsidRPr="000E18F4">
        <w:rPr>
          <w:color w:val="000000"/>
        </w:rPr>
        <w:t xml:space="preserve"> </w:t>
      </w:r>
      <w:r w:rsidR="00096509">
        <w:rPr>
          <w:rStyle w:val="TF-COURIER10"/>
        </w:rPr>
        <w:t>C</w:t>
      </w:r>
      <w:r w:rsidR="4C1EE9F6" w:rsidRPr="00096509">
        <w:rPr>
          <w:rStyle w:val="TF-COURIER10"/>
        </w:rPr>
        <w:t>aixa</w:t>
      </w:r>
      <w:r w:rsidR="506A984A" w:rsidRPr="000E18F4">
        <w:rPr>
          <w:color w:val="000000"/>
        </w:rPr>
        <w:t xml:space="preserve">, por sua vez, </w:t>
      </w:r>
      <w:r w:rsidR="004D4AFD" w:rsidRPr="000E18F4">
        <w:rPr>
          <w:rFonts w:ascii="Courier New" w:eastAsia="Courier New" w:hAnsi="Courier New" w:cs="Courier New"/>
          <w:color w:val="000000"/>
          <w:sz w:val="20"/>
        </w:rPr>
        <w:t>R</w:t>
      </w:r>
      <w:r w:rsidR="506A984A" w:rsidRPr="000E18F4">
        <w:rPr>
          <w:rFonts w:ascii="Courier New" w:eastAsia="Courier New" w:hAnsi="Courier New" w:cs="Courier New"/>
          <w:color w:val="000000"/>
          <w:sz w:val="20"/>
        </w:rPr>
        <w:t>ecebe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 o</w:t>
      </w:r>
      <w:r w:rsidR="1DBB5CCB" w:rsidRPr="000E18F4">
        <w:rPr>
          <w:rFonts w:ascii="Courier New" w:eastAsia="Courier New" w:hAnsi="Courier New" w:cs="Courier New"/>
          <w:color w:val="000000"/>
          <w:sz w:val="20"/>
        </w:rPr>
        <w:t xml:space="preserve"> 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>pagamento</w:t>
      </w:r>
      <w:r w:rsidR="4C1EE9F6" w:rsidRPr="000E18F4">
        <w:rPr>
          <w:color w:val="000000"/>
        </w:rPr>
        <w:t xml:space="preserve"> e </w:t>
      </w:r>
      <w:r w:rsidR="004D4AFD" w:rsidRPr="000E18F4">
        <w:rPr>
          <w:rFonts w:ascii="Courier New" w:eastAsia="Courier New" w:hAnsi="Courier New" w:cs="Courier New"/>
          <w:color w:val="000000"/>
          <w:sz w:val="20"/>
        </w:rPr>
        <w:t>R</w:t>
      </w:r>
      <w:r w:rsidR="506A984A" w:rsidRPr="000E18F4">
        <w:rPr>
          <w:rFonts w:ascii="Courier New" w:eastAsia="Courier New" w:hAnsi="Courier New" w:cs="Courier New"/>
          <w:color w:val="000000"/>
          <w:sz w:val="20"/>
        </w:rPr>
        <w:t>egistra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 a venda</w:t>
      </w:r>
      <w:r w:rsidR="4C1EE9F6" w:rsidRPr="000E18F4">
        <w:rPr>
          <w:color w:val="000000"/>
        </w:rPr>
        <w:t xml:space="preserve"> </w:t>
      </w:r>
      <w:r w:rsidR="6A84C187" w:rsidRPr="000E18F4">
        <w:rPr>
          <w:color w:val="000000"/>
        </w:rPr>
        <w:t xml:space="preserve">manualmente </w:t>
      </w:r>
      <w:r w:rsidR="3C9F8E76" w:rsidRPr="000E18F4">
        <w:rPr>
          <w:color w:val="000000"/>
        </w:rPr>
        <w:t>em</w:t>
      </w:r>
      <w:r w:rsidR="506A984A" w:rsidRPr="000E18F4">
        <w:rPr>
          <w:color w:val="000000"/>
        </w:rPr>
        <w:t xml:space="preserve"> um </w:t>
      </w:r>
      <w:r w:rsidR="004D4AFD" w:rsidRPr="000E18F4">
        <w:rPr>
          <w:rFonts w:ascii="Courier New" w:eastAsia="Courier New" w:hAnsi="Courier New" w:cs="Courier New"/>
          <w:color w:val="000000"/>
          <w:sz w:val="20"/>
        </w:rPr>
        <w:t>C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aderno </w:t>
      </w:r>
      <w:r w:rsidR="5557C942" w:rsidRPr="000E18F4">
        <w:rPr>
          <w:rFonts w:ascii="Courier New" w:eastAsia="Courier New" w:hAnsi="Courier New" w:cs="Courier New"/>
          <w:color w:val="000000"/>
          <w:sz w:val="20"/>
        </w:rPr>
        <w:t>de registro</w:t>
      </w:r>
      <w:r w:rsidR="5557C942" w:rsidRPr="000E18F4">
        <w:rPr>
          <w:color w:val="000000"/>
        </w:rPr>
        <w:t xml:space="preserve"> com as informações da forma de pagamento e valor vendido</w:t>
      </w:r>
      <w:r w:rsidR="506A984A" w:rsidRPr="000E18F4">
        <w:rPr>
          <w:color w:val="000000"/>
        </w:rPr>
        <w:t>,</w:t>
      </w:r>
      <w:r w:rsidR="4C1EE9F6" w:rsidRPr="000E18F4">
        <w:rPr>
          <w:color w:val="000000"/>
        </w:rPr>
        <w:t xml:space="preserve"> encerrando assim o </w:t>
      </w:r>
      <w:r w:rsidR="506A984A" w:rsidRPr="000E18F4">
        <w:rPr>
          <w:color w:val="000000"/>
        </w:rPr>
        <w:t>processo</w:t>
      </w:r>
      <w:r w:rsidR="002676DA">
        <w:rPr>
          <w:color w:val="000000"/>
        </w:rPr>
        <w:t xml:space="preserve"> (SANTOS, 2023).</w:t>
      </w:r>
    </w:p>
    <w:p w14:paraId="15528455" w14:textId="1B1B9AE8" w:rsidR="00334198" w:rsidRDefault="00334198" w:rsidP="00334198">
      <w:pPr>
        <w:pStyle w:val="TF-LEGENDA"/>
      </w:pPr>
      <w:bookmarkStart w:id="10" w:name="_Ref133434706"/>
      <w:r>
        <w:t xml:space="preserve">Figura </w:t>
      </w:r>
      <w:fldSimple w:instr=" SEQ Figura \* ARABIC ">
        <w:r w:rsidR="005D5911">
          <w:rPr>
            <w:noProof/>
          </w:rPr>
          <w:t>1</w:t>
        </w:r>
      </w:fldSimple>
      <w:bookmarkEnd w:id="10"/>
      <w:r>
        <w:t xml:space="preserve"> - </w:t>
      </w:r>
      <w:r w:rsidRPr="00D95873">
        <w:t>Mapeamento do atual processo de venda (AS-IS)</w:t>
      </w:r>
    </w:p>
    <w:p w14:paraId="4F1FF0F8" w14:textId="7E1461FE" w:rsidR="005A0D65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385D117E" wp14:editId="60D9ABA4">
            <wp:extent cx="5762625" cy="3505200"/>
            <wp:effectExtent l="0" t="0" r="0" b="0"/>
            <wp:docPr id="1" name="Imagem 1163273808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63273808" descr="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47B7" w14:textId="77777777" w:rsidR="00F43354" w:rsidRDefault="00F43354" w:rsidP="00F43354">
      <w:pPr>
        <w:pStyle w:val="TF-FONTE"/>
      </w:pPr>
      <w:r>
        <w:t>Fonte: elaborad</w:t>
      </w:r>
      <w:r w:rsidR="003B347A">
        <w:t>o</w:t>
      </w:r>
      <w:r>
        <w:t xml:space="preserve"> pelos autores.</w:t>
      </w:r>
    </w:p>
    <w:p w14:paraId="3008075B" w14:textId="71E39154" w:rsidR="00784056" w:rsidRDefault="001A1FAE" w:rsidP="00132002">
      <w:pPr>
        <w:pStyle w:val="TF-TEXTO"/>
        <w:rPr>
          <w:color w:val="0070C0"/>
        </w:rPr>
      </w:pPr>
      <w:r w:rsidRPr="000E18F4">
        <w:rPr>
          <w:color w:val="000000"/>
        </w:rPr>
        <w:lastRenderedPageBreak/>
        <w:t xml:space="preserve">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_Ref132998409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2</w:t>
      </w:r>
      <w:r w:rsidR="00A87E11">
        <w:rPr>
          <w:color w:val="000000"/>
        </w:rPr>
        <w:fldChar w:fldCharType="end"/>
      </w:r>
      <w:r w:rsidRPr="000E18F4">
        <w:rPr>
          <w:color w:val="000000"/>
        </w:rPr>
        <w:t xml:space="preserve"> traz o mapeamento d</w:t>
      </w:r>
      <w:r>
        <w:t>o p</w:t>
      </w:r>
      <w:r w:rsidR="478A3A4B">
        <w:t>rocesso de compra</w:t>
      </w:r>
      <w:r>
        <w:t>. N</w:t>
      </w:r>
      <w:r w:rsidR="478A3A4B">
        <w:t xml:space="preserve">o </w:t>
      </w:r>
      <w:r w:rsidR="004D4AFD">
        <w:rPr>
          <w:rFonts w:ascii="Courier New" w:eastAsia="Courier New" w:hAnsi="Courier New" w:cs="Courier New"/>
          <w:sz w:val="20"/>
        </w:rPr>
        <w:t>D</w:t>
      </w:r>
      <w:r w:rsidR="478A3A4B" w:rsidRPr="246AD040">
        <w:rPr>
          <w:rFonts w:ascii="Courier New" w:eastAsia="Courier New" w:hAnsi="Courier New" w:cs="Courier New"/>
          <w:sz w:val="20"/>
        </w:rPr>
        <w:t>ia d</w:t>
      </w:r>
      <w:r w:rsidR="691B79F7" w:rsidRPr="246AD040">
        <w:rPr>
          <w:rFonts w:ascii="Courier New" w:eastAsia="Courier New" w:hAnsi="Courier New" w:cs="Courier New"/>
          <w:sz w:val="20"/>
        </w:rPr>
        <w:t>a</w:t>
      </w:r>
      <w:r w:rsidR="478A3A4B" w:rsidRPr="246AD040">
        <w:rPr>
          <w:rFonts w:ascii="Courier New" w:eastAsia="Courier New" w:hAnsi="Courier New" w:cs="Courier New"/>
          <w:sz w:val="20"/>
        </w:rPr>
        <w:t xml:space="preserve"> compra</w:t>
      </w:r>
      <w:r w:rsidR="478A3A4B">
        <w:t xml:space="preserve">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478A3A4B">
        <w:t xml:space="preserve">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fetua uma observação na loja</w:t>
      </w:r>
      <w:r w:rsidR="478A3A4B">
        <w:t xml:space="preserve">, a fim de identificar possíveis faltas de estoque em determinadas araras de roupas e/ou escassez de calças jeans em variados tamanhos e modelos. Com base nessas constatações,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00096509">
        <w:t xml:space="preserve">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 xml:space="preserve">stabelece </w:t>
      </w:r>
      <w:r w:rsidR="7701D388" w:rsidRPr="246AD040">
        <w:rPr>
          <w:rFonts w:ascii="Courier New" w:eastAsia="Courier New" w:hAnsi="Courier New" w:cs="Courier New"/>
          <w:sz w:val="20"/>
        </w:rPr>
        <w:t>os</w:t>
      </w:r>
      <w:r w:rsidR="478A3A4B" w:rsidRPr="246AD040">
        <w:rPr>
          <w:rFonts w:ascii="Courier New" w:eastAsia="Courier New" w:hAnsi="Courier New" w:cs="Courier New"/>
          <w:sz w:val="20"/>
        </w:rPr>
        <w:t xml:space="preserve"> itens faltantes (cor, modelo e tamanho)</w:t>
      </w:r>
      <w:r w:rsidR="478A3A4B">
        <w:t xml:space="preserve">,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fetua a compra</w:t>
      </w:r>
      <w:r w:rsidR="478A3A4B">
        <w:t xml:space="preserve"> dos produtos selecionados e </w:t>
      </w:r>
      <w:r w:rsidR="004D4AFD">
        <w:rPr>
          <w:rFonts w:ascii="Courier New" w:eastAsia="Courier New" w:hAnsi="Courier New" w:cs="Courier New"/>
        </w:rPr>
        <w:t>F</w:t>
      </w:r>
      <w:r w:rsidR="478A3A4B" w:rsidRPr="246AD040">
        <w:rPr>
          <w:rFonts w:ascii="Courier New" w:eastAsia="Courier New" w:hAnsi="Courier New" w:cs="Courier New"/>
        </w:rPr>
        <w:t xml:space="preserve">ixa o </w:t>
      </w:r>
      <w:r w:rsidR="4DBBAC42" w:rsidRPr="246AD040">
        <w:rPr>
          <w:rFonts w:ascii="Courier New" w:eastAsia="Courier New" w:hAnsi="Courier New" w:cs="Courier New"/>
        </w:rPr>
        <w:t>valor</w:t>
      </w:r>
      <w:r w:rsidR="478A3A4B" w:rsidRPr="246AD040">
        <w:rPr>
          <w:rFonts w:ascii="Courier New" w:eastAsia="Courier New" w:hAnsi="Courier New" w:cs="Courier New"/>
        </w:rPr>
        <w:t xml:space="preserve"> de venda</w:t>
      </w:r>
      <w:r w:rsidR="478A3A4B">
        <w:t xml:space="preserve"> com base no custo de aquisição. Após a chegada dos produtos ao estabelecimento,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478A3A4B">
        <w:t xml:space="preserve"> procede à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tiquetagem das peças, informações sobre preço e tamanho</w:t>
      </w:r>
      <w:r w:rsidR="002676DA">
        <w:t xml:space="preserve"> (SANTOS, 2023).</w:t>
      </w:r>
    </w:p>
    <w:p w14:paraId="3F0EF9A9" w14:textId="5AC591F4" w:rsidR="0042436E" w:rsidRDefault="0042436E" w:rsidP="00132002">
      <w:pPr>
        <w:pStyle w:val="TF-LEGENDA"/>
      </w:pPr>
      <w:bookmarkStart w:id="11" w:name="_Ref132998409"/>
      <w:r>
        <w:t xml:space="preserve">Figura </w:t>
      </w:r>
      <w:fldSimple w:instr=" SEQ Figura \* ARABIC ">
        <w:r w:rsidR="005D5911">
          <w:rPr>
            <w:noProof/>
          </w:rPr>
          <w:t>2</w:t>
        </w:r>
      </w:fldSimple>
      <w:bookmarkEnd w:id="11"/>
      <w:r>
        <w:t xml:space="preserve"> - </w:t>
      </w:r>
      <w:r w:rsidRPr="00370C98">
        <w:t>Mapeamento do atual processo de compra</w:t>
      </w:r>
      <w:r w:rsidR="00334198">
        <w:t xml:space="preserve"> (AS-IS)</w:t>
      </w:r>
    </w:p>
    <w:p w14:paraId="3C8CACCD" w14:textId="140858B8" w:rsidR="0042436E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6574D97A" wp14:editId="1625DB5C">
            <wp:extent cx="5762625" cy="1562100"/>
            <wp:effectExtent l="0" t="0" r="0" b="0"/>
            <wp:docPr id="2" name="Imagem 80498643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0498643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056" w:rsidRPr="00784056">
        <w:t xml:space="preserve"> </w:t>
      </w:r>
    </w:p>
    <w:p w14:paraId="7BCDF73B" w14:textId="77777777" w:rsidR="005A0D65" w:rsidRPr="00784056" w:rsidRDefault="00D54E99" w:rsidP="0042436E">
      <w:pPr>
        <w:pStyle w:val="TF-FONTE"/>
      </w:pPr>
      <w:r>
        <w:t>Fonte: elaborad</w:t>
      </w:r>
      <w:r w:rsidR="003B347A">
        <w:t>o</w:t>
      </w:r>
      <w:r>
        <w:t xml:space="preserve"> pelos autores.</w:t>
      </w:r>
    </w:p>
    <w:p w14:paraId="27928C92" w14:textId="09CF03C2" w:rsidR="001A1FAE" w:rsidRDefault="001A1FAE" w:rsidP="00132002">
      <w:pPr>
        <w:pStyle w:val="TF-LEGENDA"/>
      </w:pPr>
      <w:bookmarkStart w:id="12" w:name="_Ref132999256"/>
      <w:r>
        <w:t xml:space="preserve">Figura </w:t>
      </w:r>
      <w:fldSimple w:instr=" SEQ Figura \* ARABIC ">
        <w:r w:rsidR="005D5911">
          <w:rPr>
            <w:noProof/>
          </w:rPr>
          <w:t>3</w:t>
        </w:r>
      </w:fldSimple>
      <w:bookmarkEnd w:id="12"/>
      <w:r>
        <w:t xml:space="preserve"> - </w:t>
      </w:r>
      <w:r w:rsidRPr="00B11C1A">
        <w:t>Caderno de registro</w:t>
      </w:r>
    </w:p>
    <w:p w14:paraId="3C277383" w14:textId="46987C9C" w:rsidR="2688E604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4EC7FAD5" wp14:editId="17F9D439">
            <wp:extent cx="2486025" cy="3600450"/>
            <wp:effectExtent l="19050" t="19050" r="9525" b="0"/>
            <wp:docPr id="3" name="Imagem 179879023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98790236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-497" r="1654" b="20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600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874474" w14:textId="52189901" w:rsidR="00EA6F92" w:rsidRPr="005E05EE" w:rsidRDefault="00EA6F92" w:rsidP="00132002">
      <w:pPr>
        <w:pStyle w:val="TF-FONTE"/>
      </w:pPr>
      <w:r w:rsidRPr="005E05EE">
        <w:t xml:space="preserve">Fonte: </w:t>
      </w:r>
      <w:r w:rsidR="002676DA">
        <w:t>Santos (2023)</w:t>
      </w:r>
      <w:r w:rsidRPr="005E05EE">
        <w:t>.</w:t>
      </w:r>
    </w:p>
    <w:p w14:paraId="7059E423" w14:textId="574E1F2C" w:rsidR="009C727A" w:rsidRDefault="000E54E4" w:rsidP="001A1FAE">
      <w:pPr>
        <w:pStyle w:val="TF-TEXTO"/>
      </w:pPr>
      <w:r>
        <w:t xml:space="preserve">Conforme </w:t>
      </w:r>
      <w:r w:rsidR="002676DA">
        <w:t>Santos (2023)</w:t>
      </w:r>
      <w:r w:rsidR="00A2574A" w:rsidRPr="00A2574A">
        <w:t xml:space="preserve"> </w:t>
      </w:r>
      <w:r w:rsidR="00882087" w:rsidRPr="00882087">
        <w:t xml:space="preserve">mapear e visualizar pontos específicos no </w:t>
      </w:r>
      <w:r w:rsidR="00A2574A" w:rsidRPr="00A2574A">
        <w:t xml:space="preserve">controle do </w:t>
      </w:r>
      <w:r w:rsidR="00882087" w:rsidRPr="00882087">
        <w:t xml:space="preserve">estoque </w:t>
      </w:r>
      <w:r w:rsidR="66E43E2D" w:rsidRPr="00882087">
        <w:t>e</w:t>
      </w:r>
      <w:r w:rsidR="00882087" w:rsidRPr="00882087">
        <w:t xml:space="preserve"> no financeiro é um dos principais desafios </w:t>
      </w:r>
      <w:r w:rsidR="00A2574A" w:rsidRPr="00A2574A">
        <w:t>enfrentados pela</w:t>
      </w:r>
      <w:r w:rsidR="00882087" w:rsidRPr="00882087">
        <w:t xml:space="preserve"> situação atual</w:t>
      </w:r>
      <w:r w:rsidR="65700E79" w:rsidRPr="00882087">
        <w:t>. No caso do financeiro</w:t>
      </w:r>
      <w:r w:rsidR="65700E79" w:rsidRPr="5111C830">
        <w:t xml:space="preserve"> há nebulosidade nos valores de seu varejo, </w:t>
      </w:r>
      <w:r w:rsidR="531E5E12" w:rsidRPr="5111C830">
        <w:t xml:space="preserve">tanto valores referentes </w:t>
      </w:r>
      <w:r w:rsidR="00FD11C5">
        <w:t>à</w:t>
      </w:r>
      <w:r w:rsidR="531E5E12" w:rsidRPr="5111C830">
        <w:t xml:space="preserve"> lucro quanto à gastos</w:t>
      </w:r>
      <w:r w:rsidR="11C71F7C" w:rsidRPr="5111C830">
        <w:t xml:space="preserve"> e</w:t>
      </w:r>
      <w:r w:rsidR="00882087" w:rsidRPr="00882087">
        <w:t xml:space="preserve"> que ainda utiliza métodos manuais para gerenciar esses processos</w:t>
      </w:r>
      <w:r w:rsidR="00A2574A" w:rsidRPr="00A2574A">
        <w:t xml:space="preserve">. </w:t>
      </w:r>
      <w:r w:rsidR="11C061E1" w:rsidRPr="00A2574A">
        <w:t>O</w:t>
      </w:r>
      <w:r w:rsidR="00A2574A" w:rsidRPr="00A2574A">
        <w:t xml:space="preserve"> desafio é ainda </w:t>
      </w:r>
      <w:r w:rsidR="00A2574A" w:rsidRPr="00A2574A">
        <w:lastRenderedPageBreak/>
        <w:t xml:space="preserve">maior </w:t>
      </w:r>
      <w:r w:rsidR="00882087">
        <w:t>no caso do estoque</w:t>
      </w:r>
      <w:r w:rsidR="00A2574A" w:rsidRPr="00A2574A">
        <w:t xml:space="preserve">, pois </w:t>
      </w:r>
      <w:r w:rsidR="001B0062">
        <w:t xml:space="preserve">existem </w:t>
      </w:r>
      <w:r w:rsidR="00A2574A" w:rsidRPr="00A2574A">
        <w:t>muitos</w:t>
      </w:r>
      <w:r w:rsidR="00584BFB">
        <w:t xml:space="preserve"> modelos e tamanhos </w:t>
      </w:r>
      <w:r w:rsidR="004E67E2">
        <w:t>diferentes</w:t>
      </w:r>
      <w:r w:rsidR="00A2574A" w:rsidRPr="00A2574A">
        <w:t xml:space="preserve"> de roupas,</w:t>
      </w:r>
      <w:r w:rsidR="00D51E73">
        <w:t xml:space="preserve"> o </w:t>
      </w:r>
      <w:r w:rsidR="00A2574A" w:rsidRPr="00A2574A">
        <w:t>que pode dificultar a reposição adequada</w:t>
      </w:r>
      <w:r w:rsidR="008641F5">
        <w:t>.</w:t>
      </w:r>
      <w:r w:rsidR="6D9FFE84" w:rsidRPr="00A2574A">
        <w:t xml:space="preserve"> </w:t>
      </w:r>
      <w:r w:rsidR="0030247E">
        <w:t xml:space="preserve">Também </w:t>
      </w:r>
      <w:r w:rsidR="002676DA">
        <w:t>r</w:t>
      </w:r>
      <w:r w:rsidR="00BF12B1">
        <w:t xml:space="preserve">eferente a variedade de modelos e tamanhos </w:t>
      </w:r>
      <w:r w:rsidR="000873FA">
        <w:t>há</w:t>
      </w:r>
      <w:r w:rsidR="6D9FFE84" w:rsidRPr="5111C830">
        <w:t xml:space="preserve"> </w:t>
      </w:r>
      <w:r w:rsidR="00AB5D34">
        <w:t xml:space="preserve">dificuldade em </w:t>
      </w:r>
      <w:r w:rsidR="6D9FFE84" w:rsidRPr="5111C830">
        <w:t>estipular quais são os itens faltantes nos estabelecimentos</w:t>
      </w:r>
      <w:r w:rsidR="00002C2E">
        <w:t>,</w:t>
      </w:r>
      <w:r w:rsidR="6D9FFE84" w:rsidRPr="5111C830">
        <w:t xml:space="preserve"> por muitas vezes necessita fazer mais de uma rotina de compra devido </w:t>
      </w:r>
      <w:r w:rsidR="005E05EE" w:rsidRPr="5111C830">
        <w:t>a</w:t>
      </w:r>
      <w:r w:rsidR="6D9FFE84" w:rsidRPr="5111C830">
        <w:t xml:space="preserve"> falhas de observação</w:t>
      </w:r>
      <w:r w:rsidR="002676DA">
        <w:t xml:space="preserve"> (SANTOS, 2023)</w:t>
      </w:r>
      <w:r w:rsidR="6D9FFE84" w:rsidRPr="5111C830">
        <w:t>.</w:t>
      </w:r>
      <w:r w:rsidR="4929609F" w:rsidRPr="00A2574A">
        <w:t xml:space="preserve"> </w:t>
      </w:r>
      <w:r w:rsidR="002676DA">
        <w:t>Santos (2023)</w:t>
      </w:r>
      <w:r>
        <w:t xml:space="preserve"> ainda alega que a</w:t>
      </w:r>
      <w:r w:rsidR="009C727A">
        <w:t xml:space="preserve"> empresa t</w:t>
      </w:r>
      <w:r w:rsidR="4AFEDF90" w:rsidRPr="00A2574A">
        <w:t>ambém sofre com tomadas de decisões estratégicas por não ter dados referentes</w:t>
      </w:r>
      <w:r w:rsidR="00FD05AA" w:rsidRPr="00A2574A">
        <w:t xml:space="preserve"> à lucro e gastos e nem dados referentes ao estoqu</w:t>
      </w:r>
      <w:r>
        <w:t>e</w:t>
      </w:r>
      <w:r w:rsidR="00FD05AA" w:rsidRPr="00A2574A">
        <w:t>.</w:t>
      </w:r>
      <w:r w:rsidR="001066D7">
        <w:t xml:space="preserve"> </w:t>
      </w:r>
      <w:r w:rsidR="00F83749" w:rsidRPr="00F83749">
        <w:t xml:space="preserve"> </w:t>
      </w:r>
    </w:p>
    <w:p w14:paraId="4392164A" w14:textId="77777777" w:rsidR="00882087" w:rsidRDefault="00F83749" w:rsidP="00132002">
      <w:pPr>
        <w:pStyle w:val="TF-TEXTO"/>
      </w:pPr>
      <w:r w:rsidRPr="00F83749">
        <w:t xml:space="preserve">Em virtude do contexto em questão, </w:t>
      </w:r>
      <w:r w:rsidR="009C727A" w:rsidRPr="009C727A">
        <w:t xml:space="preserve">essa pesquisa visa responder a seguinte pergunta: </w:t>
      </w:r>
      <w:r w:rsidR="00973EF4" w:rsidRPr="00973EF4">
        <w:t>Quais</w:t>
      </w:r>
      <w:r w:rsidRPr="00F83749">
        <w:t xml:space="preserve"> estratégias e metodologias </w:t>
      </w:r>
      <w:r w:rsidR="00973EF4" w:rsidRPr="00973EF4">
        <w:t>são necessárias para</w:t>
      </w:r>
      <w:r w:rsidRPr="00F83749">
        <w:t xml:space="preserve"> apoiar a Autêntica Store no aprimoramento da gestão de suas atividades financeiras e de estoque com maior efetividade</w:t>
      </w:r>
      <w:r w:rsidR="00036F19">
        <w:t>?</w:t>
      </w:r>
      <w:r>
        <w:t xml:space="preserve"> </w:t>
      </w:r>
      <w:r w:rsidR="00837099">
        <w:t xml:space="preserve">Conjectura-se que a implementação de um sistema </w:t>
      </w:r>
      <w:r w:rsidR="007E5CB5">
        <w:t xml:space="preserve">centralizado e </w:t>
      </w:r>
      <w:r w:rsidR="009C727A">
        <w:t xml:space="preserve">que tenha </w:t>
      </w:r>
      <w:r w:rsidR="007E5CB5">
        <w:t xml:space="preserve">interfaces amigáveis </w:t>
      </w:r>
      <w:r w:rsidR="00837099" w:rsidRPr="00C17923">
        <w:t>permitirá</w:t>
      </w:r>
      <w:r w:rsidR="00837099">
        <w:t xml:space="preserve"> a Autêntica Store</w:t>
      </w:r>
      <w:r w:rsidR="00837099" w:rsidRPr="00C17923">
        <w:t xml:space="preserve"> </w:t>
      </w:r>
      <w:r w:rsidR="007E5CB5">
        <w:t xml:space="preserve">gerenciar suas atividades de forma efetiva, assim como </w:t>
      </w:r>
      <w:r w:rsidR="00837099" w:rsidRPr="00C17923">
        <w:t>prevenir perdas e tomar decisões estratégicas com base em dados confiáveis</w:t>
      </w:r>
      <w:r w:rsidR="005A0D65" w:rsidRPr="005A0D65">
        <w:t>.</w:t>
      </w:r>
      <w:r w:rsidRPr="00F83749">
        <w:t xml:space="preserve"> Além disso, o uso de tecnologias avançadas, como a análise de dados, pode fornecer informações importantes para a Autêntica Store, como as tendências do mercado, preferências dos clientes e desempenho financeiro. Isso pode ajudar a empresa a ser mais eficiente e competitiva no mercado de varejo.</w:t>
      </w:r>
    </w:p>
    <w:p w14:paraId="566DED39" w14:textId="77777777" w:rsidR="00EC050F" w:rsidRPr="000E18F4" w:rsidRDefault="005F67EC" w:rsidP="00882087">
      <w:pPr>
        <w:pStyle w:val="TF-TEXTO"/>
        <w:rPr>
          <w:color w:val="000000"/>
        </w:rPr>
      </w:pPr>
      <w:r w:rsidRPr="000E18F4">
        <w:rPr>
          <w:color w:val="000000"/>
        </w:rPr>
        <w:t xml:space="preserve">Dessa forma, </w:t>
      </w:r>
      <w:r w:rsidR="001D4F5A" w:rsidRPr="000E18F4">
        <w:rPr>
          <w:color w:val="000000"/>
        </w:rPr>
        <w:t>o objetivo principal</w:t>
      </w:r>
      <w:r w:rsidR="00EC050F" w:rsidRPr="000E18F4">
        <w:rPr>
          <w:color w:val="000000"/>
        </w:rPr>
        <w:t xml:space="preserve"> </w:t>
      </w:r>
      <w:r w:rsidRPr="000E18F4">
        <w:rPr>
          <w:color w:val="000000"/>
        </w:rPr>
        <w:t>do trabalho proposto é disponibilizar um sistema</w:t>
      </w:r>
      <w:r w:rsidR="00D14948" w:rsidRPr="000E18F4">
        <w:rPr>
          <w:color w:val="000000"/>
        </w:rPr>
        <w:t xml:space="preserve"> de forma centralizada e com interfaces amigáveis, para auxiliar </w:t>
      </w:r>
      <w:r w:rsidRPr="000E18F4">
        <w:rPr>
          <w:color w:val="000000"/>
        </w:rPr>
        <w:t xml:space="preserve">a Autêntica Store no gerenciamento de </w:t>
      </w:r>
      <w:r w:rsidR="00F77834" w:rsidRPr="000E18F4">
        <w:rPr>
          <w:color w:val="000000"/>
        </w:rPr>
        <w:t>seus produtos</w:t>
      </w:r>
      <w:r w:rsidR="008B72A2" w:rsidRPr="000E18F4">
        <w:rPr>
          <w:color w:val="000000"/>
        </w:rPr>
        <w:t xml:space="preserve">, </w:t>
      </w:r>
      <w:r w:rsidR="00D14948" w:rsidRPr="000E18F4">
        <w:rPr>
          <w:color w:val="000000"/>
        </w:rPr>
        <w:t xml:space="preserve">em </w:t>
      </w:r>
      <w:r w:rsidR="008B72A2" w:rsidRPr="000E18F4">
        <w:rPr>
          <w:color w:val="000000"/>
        </w:rPr>
        <w:t xml:space="preserve">suas tomadas de decisões estratégicas e </w:t>
      </w:r>
      <w:r w:rsidR="00D14948" w:rsidRPr="000E18F4">
        <w:rPr>
          <w:color w:val="000000"/>
        </w:rPr>
        <w:t xml:space="preserve">nos </w:t>
      </w:r>
      <w:r w:rsidRPr="000E18F4">
        <w:rPr>
          <w:color w:val="000000"/>
        </w:rPr>
        <w:t xml:space="preserve">seus </w:t>
      </w:r>
      <w:r w:rsidR="00F15E72" w:rsidRPr="000E18F4">
        <w:rPr>
          <w:color w:val="000000"/>
        </w:rPr>
        <w:t>gastos</w:t>
      </w:r>
      <w:r w:rsidRPr="000E18F4">
        <w:rPr>
          <w:color w:val="000000"/>
        </w:rPr>
        <w:t xml:space="preserve"> e </w:t>
      </w:r>
      <w:r w:rsidR="00F15E72" w:rsidRPr="000E18F4">
        <w:rPr>
          <w:color w:val="000000"/>
        </w:rPr>
        <w:t>lucros</w:t>
      </w:r>
      <w:r w:rsidR="00D14948" w:rsidRPr="000E18F4">
        <w:rPr>
          <w:color w:val="000000"/>
        </w:rPr>
        <w:t xml:space="preserve">. </w:t>
      </w:r>
      <w:r w:rsidRPr="000E18F4">
        <w:rPr>
          <w:color w:val="000000"/>
        </w:rPr>
        <w:t xml:space="preserve">Para isso foram definidos os seguintes objetivos específicos: </w:t>
      </w:r>
      <w:r w:rsidR="00EC050F" w:rsidRPr="000E18F4">
        <w:rPr>
          <w:color w:val="000000"/>
        </w:rPr>
        <w:t>control</w:t>
      </w:r>
      <w:r w:rsidR="00257DB5" w:rsidRPr="000E18F4">
        <w:rPr>
          <w:color w:val="000000"/>
        </w:rPr>
        <w:t>ar</w:t>
      </w:r>
      <w:r w:rsidR="00EC050F" w:rsidRPr="000E18F4">
        <w:rPr>
          <w:color w:val="000000"/>
        </w:rPr>
        <w:t xml:space="preserve"> </w:t>
      </w:r>
      <w:r w:rsidR="00257DB5" w:rsidRPr="000E18F4">
        <w:rPr>
          <w:color w:val="000000"/>
        </w:rPr>
        <w:t>o</w:t>
      </w:r>
      <w:r w:rsidR="00EC050F" w:rsidRPr="000E18F4">
        <w:rPr>
          <w:color w:val="000000"/>
        </w:rPr>
        <w:t xml:space="preserve"> fluxo de entrada e saída de </w:t>
      </w:r>
      <w:r w:rsidR="004833F6" w:rsidRPr="000E18F4">
        <w:rPr>
          <w:color w:val="000000"/>
        </w:rPr>
        <w:t>produtos</w:t>
      </w:r>
      <w:r w:rsidRPr="000E18F4">
        <w:rPr>
          <w:color w:val="000000"/>
        </w:rPr>
        <w:t xml:space="preserve">; monitorar em tempo real o estoque </w:t>
      </w:r>
      <w:r w:rsidR="006B5AA7" w:rsidRPr="000E18F4">
        <w:rPr>
          <w:color w:val="000000"/>
        </w:rPr>
        <w:t>para</w:t>
      </w:r>
      <w:r w:rsidRPr="000E18F4">
        <w:rPr>
          <w:color w:val="000000"/>
        </w:rPr>
        <w:t xml:space="preserve"> identificar rapidamente os produtos com maior saída e reabastecer o estoque de forma otimizada; </w:t>
      </w:r>
      <w:r w:rsidR="00D03BB6" w:rsidRPr="000E18F4">
        <w:rPr>
          <w:color w:val="000000"/>
        </w:rPr>
        <w:t xml:space="preserve">prevenir </w:t>
      </w:r>
      <w:r w:rsidR="00EC050F" w:rsidRPr="000E18F4">
        <w:rPr>
          <w:color w:val="000000"/>
        </w:rPr>
        <w:t xml:space="preserve">perdas e </w:t>
      </w:r>
      <w:r w:rsidR="00C17923" w:rsidRPr="000E18F4">
        <w:rPr>
          <w:color w:val="000000"/>
        </w:rPr>
        <w:t>tomar</w:t>
      </w:r>
      <w:r w:rsidR="00EC050F" w:rsidRPr="000E18F4">
        <w:rPr>
          <w:color w:val="000000"/>
        </w:rPr>
        <w:t xml:space="preserve"> decisões estratégicas com base em dados confiáveis</w:t>
      </w:r>
      <w:r w:rsidR="001D4F5A" w:rsidRPr="000E18F4">
        <w:rPr>
          <w:color w:val="000000"/>
        </w:rPr>
        <w:t>, por meio de relatórios e gráficos</w:t>
      </w:r>
      <w:r w:rsidR="00F8474F" w:rsidRPr="000E18F4">
        <w:rPr>
          <w:color w:val="000000"/>
        </w:rPr>
        <w:t>;</w:t>
      </w:r>
      <w:r w:rsidR="00EC050F" w:rsidRPr="000E18F4">
        <w:rPr>
          <w:color w:val="000000"/>
        </w:rPr>
        <w:t xml:space="preserve"> </w:t>
      </w:r>
      <w:r w:rsidR="00C17923" w:rsidRPr="000E18F4">
        <w:rPr>
          <w:color w:val="000000"/>
        </w:rPr>
        <w:t>planejar</w:t>
      </w:r>
      <w:r w:rsidR="00EC050F" w:rsidRPr="000E18F4">
        <w:rPr>
          <w:color w:val="000000"/>
        </w:rPr>
        <w:t xml:space="preserve"> a produção e </w:t>
      </w:r>
      <w:r w:rsidR="007A4577" w:rsidRPr="000E18F4">
        <w:rPr>
          <w:color w:val="000000"/>
        </w:rPr>
        <w:t>otimizar</w:t>
      </w:r>
      <w:r w:rsidR="00EC050F" w:rsidRPr="000E18F4">
        <w:rPr>
          <w:color w:val="000000"/>
        </w:rPr>
        <w:t xml:space="preserve"> o espaço físico contribuindo para a redução de custos e aumento da rentabilidade</w:t>
      </w:r>
      <w:r w:rsidR="00F8474F" w:rsidRPr="000E18F4">
        <w:rPr>
          <w:color w:val="000000"/>
        </w:rPr>
        <w:t>;</w:t>
      </w:r>
      <w:r w:rsidR="00EC050F" w:rsidRPr="000E18F4">
        <w:rPr>
          <w:color w:val="000000"/>
        </w:rPr>
        <w:t xml:space="preserve"> </w:t>
      </w:r>
      <w:r w:rsidRPr="000E18F4">
        <w:rPr>
          <w:color w:val="000000"/>
        </w:rPr>
        <w:t>e, por fim, analisar e avaliar a usabilidade, a comunicabilidade e a experiência de usuário das interfaces desenvolvidas e de suas funcionalidades, por meio do Método Relationship of M3C with User Requirements and Usability and Communicability Assessment in groupware (RURUCAg)</w:t>
      </w:r>
      <w:r w:rsidR="00036109" w:rsidRPr="000E18F4">
        <w:rPr>
          <w:color w:val="000000"/>
        </w:rPr>
        <w:t>.</w:t>
      </w:r>
    </w:p>
    <w:p w14:paraId="52328377" w14:textId="77777777" w:rsidR="00431D5B" w:rsidRDefault="00C67979" w:rsidP="00DE4B1B">
      <w:pPr>
        <w:pStyle w:val="Ttulo1"/>
      </w:pPr>
      <w:bookmarkStart w:id="13" w:name="_Toc419598587"/>
      <w:r>
        <w:t>Bases Teóricas</w:t>
      </w:r>
    </w:p>
    <w:p w14:paraId="76EA4B50" w14:textId="21837851" w:rsidR="005A27C5" w:rsidRPr="00836726" w:rsidRDefault="005A27C5" w:rsidP="005A27C5">
      <w:pPr>
        <w:pStyle w:val="TF-TEXTO"/>
      </w:pPr>
      <w:r>
        <w:t>Ness</w:t>
      </w:r>
      <w:r w:rsidR="00A606A5">
        <w:t>a</w:t>
      </w:r>
      <w:r>
        <w:t xml:space="preserve"> </w:t>
      </w:r>
      <w:r w:rsidR="00A606A5">
        <w:t>seção</w:t>
      </w:r>
      <w:r>
        <w:t xml:space="preserve"> serão </w:t>
      </w:r>
      <w:r w:rsidR="00DB175D">
        <w:t>apresentadas</w:t>
      </w:r>
      <w:r>
        <w:t xml:space="preserve"> </w:t>
      </w:r>
      <w:r w:rsidR="00A606A5">
        <w:t>as principais bases teóricas</w:t>
      </w:r>
      <w:r>
        <w:t xml:space="preserve"> para o desenvolvimento </w:t>
      </w:r>
      <w:r w:rsidR="00A606A5">
        <w:t xml:space="preserve">da pesquisa em questão e </w:t>
      </w:r>
      <w:r w:rsidR="001F0E76">
        <w:t>está estruturada</w:t>
      </w:r>
      <w:r w:rsidR="00A606A5">
        <w:t xml:space="preserve"> em duas subseções. A sub</w:t>
      </w:r>
      <w:r>
        <w:t xml:space="preserve">seção </w:t>
      </w:r>
      <w:r w:rsidR="00A606A5">
        <w:fldChar w:fldCharType="begin"/>
      </w:r>
      <w:r w:rsidR="00A606A5">
        <w:instrText xml:space="preserve"> REF _Ref131438902 \r \h </w:instrText>
      </w:r>
      <w:r w:rsidR="00A606A5">
        <w:fldChar w:fldCharType="separate"/>
      </w:r>
      <w:r w:rsidR="005D5911">
        <w:t>2.1</w:t>
      </w:r>
      <w:r w:rsidR="00A606A5">
        <w:fldChar w:fldCharType="end"/>
      </w:r>
      <w:r w:rsidR="00A606A5">
        <w:t xml:space="preserve"> aborda a revisão bibliográfica, enquanto a subseção </w:t>
      </w:r>
      <w:r w:rsidR="00CA1690">
        <w:fldChar w:fldCharType="begin"/>
      </w:r>
      <w:r w:rsidR="00CA1690">
        <w:instrText xml:space="preserve"> REF _Ref131950299 \r \h </w:instrText>
      </w:r>
      <w:r w:rsidR="00CA1690">
        <w:fldChar w:fldCharType="separate"/>
      </w:r>
      <w:r w:rsidR="005D5911">
        <w:t>2.2</w:t>
      </w:r>
      <w:r w:rsidR="00CA1690">
        <w:fldChar w:fldCharType="end"/>
      </w:r>
      <w:r w:rsidR="00CA1690">
        <w:t xml:space="preserve"> </w:t>
      </w:r>
      <w:r w:rsidR="00A606A5">
        <w:t xml:space="preserve">aborda </w:t>
      </w:r>
      <w:r w:rsidR="00DB175D">
        <w:t>os trabalhos relacionados</w:t>
      </w:r>
      <w:r w:rsidR="00A606A5">
        <w:t xml:space="preserve"> ao trabalho proposto</w:t>
      </w:r>
      <w:r>
        <w:t>.</w:t>
      </w:r>
    </w:p>
    <w:p w14:paraId="15582929" w14:textId="77777777" w:rsidR="00C67979" w:rsidRDefault="00C67979" w:rsidP="00743DEB">
      <w:pPr>
        <w:pStyle w:val="Ttulo2"/>
      </w:pPr>
      <w:bookmarkStart w:id="14" w:name="_Ref131438902"/>
      <w:r>
        <w:lastRenderedPageBreak/>
        <w:t>Revisão Bibliográfica</w:t>
      </w:r>
      <w:bookmarkEnd w:id="14"/>
    </w:p>
    <w:p w14:paraId="722FCF5A" w14:textId="5728EF89" w:rsidR="00A606A5" w:rsidRPr="00836726" w:rsidRDefault="00A606A5" w:rsidP="00A606A5">
      <w:pPr>
        <w:pStyle w:val="TF-TEXTO"/>
      </w:pPr>
      <w:r>
        <w:t xml:space="preserve">Essa subseção aborda os conceitos fundamentais desse trabalho e está estruturada em três subseções. A subseção </w:t>
      </w:r>
      <w:r>
        <w:fldChar w:fldCharType="begin"/>
      </w:r>
      <w:r>
        <w:instrText xml:space="preserve"> REF _Ref131439058 \r \h </w:instrText>
      </w:r>
      <w:r>
        <w:fldChar w:fldCharType="separate"/>
      </w:r>
      <w:r w:rsidR="005D5911">
        <w:t>2.1.1</w:t>
      </w:r>
      <w:r>
        <w:fldChar w:fldCharType="end"/>
      </w:r>
      <w:r>
        <w:t xml:space="preserve"> conceitua os sistemas de gestão </w:t>
      </w:r>
      <w:r w:rsidR="00DD02A3">
        <w:t xml:space="preserve">financeira e </w:t>
      </w:r>
      <w:r>
        <w:t xml:space="preserve">de estoque; a subseção </w:t>
      </w:r>
      <w:r>
        <w:fldChar w:fldCharType="begin"/>
      </w:r>
      <w:r>
        <w:instrText xml:space="preserve"> REF _Ref131439105 \r \h </w:instrText>
      </w:r>
      <w:r>
        <w:fldChar w:fldCharType="separate"/>
      </w:r>
      <w:r w:rsidR="005D5911">
        <w:t>2.1.2</w:t>
      </w:r>
      <w:r>
        <w:fldChar w:fldCharType="end"/>
      </w:r>
      <w:r>
        <w:t xml:space="preserve"> aborda o </w:t>
      </w:r>
      <w:r w:rsidRPr="00A606A5">
        <w:rPr>
          <w:rStyle w:val="ui-provider"/>
        </w:rPr>
        <w:t xml:space="preserve">Business Process Management (BPM) e as </w:t>
      </w:r>
      <w:r w:rsidR="00CA1690">
        <w:rPr>
          <w:rStyle w:val="ui-provider"/>
        </w:rPr>
        <w:t>etapas</w:t>
      </w:r>
      <w:r w:rsidR="00CA1690" w:rsidRPr="00A606A5">
        <w:rPr>
          <w:rStyle w:val="ui-provider"/>
        </w:rPr>
        <w:t xml:space="preserve"> </w:t>
      </w:r>
      <w:r w:rsidRPr="00A606A5">
        <w:rPr>
          <w:rStyle w:val="ui-provider"/>
        </w:rPr>
        <w:t>AS-IS/TO-BE</w:t>
      </w:r>
      <w:r>
        <w:t xml:space="preserve">; e por fim, a subseção </w:t>
      </w:r>
      <w:r>
        <w:fldChar w:fldCharType="begin"/>
      </w:r>
      <w:r>
        <w:instrText xml:space="preserve"> REF _Ref131439158 \r \h </w:instrText>
      </w:r>
      <w:r>
        <w:fldChar w:fldCharType="separate"/>
      </w:r>
      <w:r w:rsidR="005D5911">
        <w:t>2.1.3</w:t>
      </w:r>
      <w:r>
        <w:fldChar w:fldCharType="end"/>
      </w:r>
      <w:r>
        <w:t xml:space="preserve"> traz</w:t>
      </w:r>
      <w:r w:rsidR="00000CFC">
        <w:t xml:space="preserve"> o tema Design, interfaces amigáveis e</w:t>
      </w:r>
      <w:r>
        <w:t xml:space="preserve"> o Material Design.</w:t>
      </w:r>
      <w:r w:rsidR="00114958" w:rsidRPr="00114958">
        <w:t xml:space="preserve"> </w:t>
      </w:r>
    </w:p>
    <w:p w14:paraId="2F329826" w14:textId="77777777" w:rsidR="00C67979" w:rsidRDefault="007609EF" w:rsidP="00ED039E">
      <w:pPr>
        <w:pStyle w:val="Ttulo3"/>
      </w:pPr>
      <w:bookmarkStart w:id="15" w:name="_Ref131439058"/>
      <w:r>
        <w:t xml:space="preserve">Sistemas de </w:t>
      </w:r>
      <w:r w:rsidR="00023AEC">
        <w:t>gestão de estoque</w:t>
      </w:r>
      <w:bookmarkEnd w:id="15"/>
      <w:r w:rsidR="00CA1690">
        <w:t xml:space="preserve"> e </w:t>
      </w:r>
      <w:r w:rsidR="00DF2444">
        <w:t>financeira</w:t>
      </w:r>
    </w:p>
    <w:p w14:paraId="4303A55F" w14:textId="77777777" w:rsidR="00BB0FDF" w:rsidRDefault="00BB0FDF" w:rsidP="0014719B">
      <w:pPr>
        <w:pStyle w:val="TF-TEXTO"/>
        <w:rPr>
          <w:highlight w:val="yellow"/>
        </w:rPr>
      </w:pPr>
      <w:r w:rsidRPr="00BB0FDF">
        <w:t>O conceito de gestão é fluido e evolui de acordo com as dinâmicas sociais, destacando os principais desafios organizacionais observados em cada momento</w:t>
      </w:r>
      <w:r w:rsidR="00CC000E">
        <w:t xml:space="preserve"> (BORRALHO, 2018), ou seja, </w:t>
      </w:r>
      <w:r w:rsidRPr="00BB0FDF">
        <w:t>ele não é estático e reflete a realidade e as demandas do contexto em que está inserido</w:t>
      </w:r>
      <w:r w:rsidR="00AA17EB">
        <w:t>.</w:t>
      </w:r>
      <w:r w:rsidR="00A83C12">
        <w:t xml:space="preserve"> </w:t>
      </w:r>
      <w:r w:rsidR="00CC000E">
        <w:t xml:space="preserve">Borralho (2018) ainda coloca que </w:t>
      </w:r>
      <w:r w:rsidR="00A83C12">
        <w:t xml:space="preserve">a gestão revela a estrutura e ambiente em que a empresa está inserido, tornando visível os desafios e quais </w:t>
      </w:r>
      <w:r w:rsidR="00BE20BE">
        <w:t>questão deve</w:t>
      </w:r>
      <w:r w:rsidR="00A83C12">
        <w:t xml:space="preserve"> ser seguidas.</w:t>
      </w:r>
      <w:r w:rsidR="00BE20BE">
        <w:t xml:space="preserve"> </w:t>
      </w:r>
      <w:r w:rsidR="00CC6FBA" w:rsidRPr="00CC6FBA">
        <w:t>Para garantir um controle efetivo da gestão de estoque e das finanças é essencial adotar um procedimento que possibilite o registro, fiscalização e gerenciamento adequado dessas áreas</w:t>
      </w:r>
      <w:r w:rsidR="00AA17EB">
        <w:t xml:space="preserve"> </w:t>
      </w:r>
      <w:r w:rsidR="00CC000E">
        <w:t>(</w:t>
      </w:r>
      <w:r w:rsidR="00804C38" w:rsidRPr="008C2204">
        <w:t>LIRA</w:t>
      </w:r>
      <w:r w:rsidR="00CC000E">
        <w:t xml:space="preserve">, </w:t>
      </w:r>
      <w:r w:rsidR="00A83C12">
        <w:t>2021</w:t>
      </w:r>
      <w:r w:rsidR="00AA17EB">
        <w:t>)</w:t>
      </w:r>
      <w:r w:rsidR="00A83C12">
        <w:t xml:space="preserve">. </w:t>
      </w:r>
    </w:p>
    <w:p w14:paraId="7DEC16DC" w14:textId="77777777" w:rsidR="00D40391" w:rsidRDefault="00CA1690" w:rsidP="00130ACE">
      <w:pPr>
        <w:pStyle w:val="TF-TEXTO"/>
      </w:pPr>
      <w:r>
        <w:t xml:space="preserve">Referente ao </w:t>
      </w:r>
      <w:r w:rsidR="00533E98" w:rsidRPr="00533E98">
        <w:t>gerenciamento de estoque</w:t>
      </w:r>
      <w:r>
        <w:t xml:space="preserve">, segundo </w:t>
      </w:r>
      <w:r w:rsidR="0002301D">
        <w:t>F</w:t>
      </w:r>
      <w:r w:rsidR="00CC000E">
        <w:t>igueiredo</w:t>
      </w:r>
      <w:r w:rsidR="003331BD">
        <w:t xml:space="preserve"> e </w:t>
      </w:r>
      <w:r w:rsidR="003331BD" w:rsidRPr="00005BBF">
        <w:rPr>
          <w:szCs w:val="24"/>
        </w:rPr>
        <w:t>B</w:t>
      </w:r>
      <w:r w:rsidR="003331BD">
        <w:rPr>
          <w:szCs w:val="24"/>
        </w:rPr>
        <w:t>ernard</w:t>
      </w:r>
      <w:r w:rsidR="005B44FD">
        <w:rPr>
          <w:szCs w:val="24"/>
        </w:rPr>
        <w:t>o</w:t>
      </w:r>
      <w:r w:rsidR="005B44FD">
        <w:t xml:space="preserve"> </w:t>
      </w:r>
      <w:r>
        <w:t>(2021), ele</w:t>
      </w:r>
      <w:r w:rsidR="00533E98" w:rsidRPr="00533E98">
        <w:t xml:space="preserve"> consiste em controlar e manter os recursos em equilíbrio com o nível econômico dos investimentos, visando garantir a gestão eficiente </w:t>
      </w:r>
      <w:r w:rsidRPr="00533E98">
        <w:t>deles</w:t>
      </w:r>
      <w:r w:rsidR="00533E98" w:rsidRPr="00533E98">
        <w:t xml:space="preserve">, inclusive </w:t>
      </w:r>
      <w:r>
        <w:t>por meio</w:t>
      </w:r>
      <w:r w:rsidRPr="00533E98">
        <w:t xml:space="preserve"> </w:t>
      </w:r>
      <w:r w:rsidR="00533E98" w:rsidRPr="00533E98">
        <w:t>do controle dos recursos inativos.</w:t>
      </w:r>
      <w:r w:rsidR="0014719B">
        <w:t xml:space="preserve"> </w:t>
      </w:r>
      <w:r>
        <w:t xml:space="preserve">Nesse sentido, </w:t>
      </w:r>
      <w:r w:rsidR="00612E1D">
        <w:t>Ana</w:t>
      </w:r>
      <w:r w:rsidR="00CC000E">
        <w:t xml:space="preserve"> </w:t>
      </w:r>
      <w:r>
        <w:t>(2020) observa que, p</w:t>
      </w:r>
      <w:r w:rsidR="009E43E3" w:rsidRPr="009E43E3">
        <w:t>ara garantir uma gestão eficiente do estoque e evitar prejuízos, é importante estabelecer processos bem definidos para a compra de mercadorias, incluindo políticas específicas como quantidades mínimas e máximas, prazos de entrega e seleção de fornecedores confiáveis</w:t>
      </w:r>
      <w:r w:rsidR="00D516E3">
        <w:t>.</w:t>
      </w:r>
      <w:r w:rsidR="002D4F5A" w:rsidRPr="002D4F5A">
        <w:t xml:space="preserve"> </w:t>
      </w:r>
      <w:r w:rsidR="00DF2444">
        <w:t>Portanto, a</w:t>
      </w:r>
      <w:r w:rsidR="00650C46" w:rsidRPr="00650C46">
        <w:t xml:space="preserve"> gestão de estoque envolve compreender a realidade do negócio e tomar decisões que equilibrem a demanda atual com as necessidades futuras, mantendo os custos operacionais em um nível mínimo</w:t>
      </w:r>
      <w:r w:rsidR="006A4A05">
        <w:t xml:space="preserve"> </w:t>
      </w:r>
      <w:r w:rsidR="00DF2444">
        <w:t>(CARDOSO</w:t>
      </w:r>
      <w:r w:rsidR="006A4A05">
        <w:t xml:space="preserve"> </w:t>
      </w:r>
      <w:r w:rsidR="006A4A05">
        <w:rPr>
          <w:i/>
          <w:iCs/>
        </w:rPr>
        <w:t>et al.</w:t>
      </w:r>
      <w:r w:rsidR="00DF2444">
        <w:rPr>
          <w:iCs/>
        </w:rPr>
        <w:t xml:space="preserve">, </w:t>
      </w:r>
      <w:r w:rsidR="006A4A05">
        <w:rPr>
          <w:iCs/>
        </w:rPr>
        <w:t>2020)</w:t>
      </w:r>
      <w:r w:rsidR="00650C46" w:rsidRPr="00650C46">
        <w:t>.</w:t>
      </w:r>
      <w:r w:rsidR="00650C46">
        <w:t xml:space="preserve"> </w:t>
      </w:r>
      <w:r w:rsidR="004C076F">
        <w:t>S</w:t>
      </w:r>
      <w:r w:rsidR="00CC000E">
        <w:t xml:space="preserve">ilva </w:t>
      </w:r>
      <w:r w:rsidR="00840CEA" w:rsidRPr="00840CEA">
        <w:t>(2020) destaca que a demanda variável e sazonal pode afetar a capacidade de produção da empresa, portanto, é crucial que ela esteja pronta para ajustar sua produção e demanda para atender aos clientes.</w:t>
      </w:r>
      <w:r w:rsidR="004C7BE1" w:rsidDel="00840CEA">
        <w:t xml:space="preserve"> </w:t>
      </w:r>
    </w:p>
    <w:p w14:paraId="6535DE98" w14:textId="77777777" w:rsidR="00DF2444" w:rsidRDefault="00DF2444" w:rsidP="00DF2444">
      <w:pPr>
        <w:pStyle w:val="TF-TEXTO"/>
      </w:pPr>
      <w:r>
        <w:t xml:space="preserve">Já no que se refere as atividades de gestão financeira, </w:t>
      </w:r>
      <w:r w:rsidR="0002301D">
        <w:t>S</w:t>
      </w:r>
      <w:r w:rsidR="00CC000E">
        <w:t xml:space="preserve">alomé </w:t>
      </w:r>
      <w:r w:rsidRPr="005176E6">
        <w:rPr>
          <w:i/>
          <w:iCs/>
        </w:rPr>
        <w:t>et al</w:t>
      </w:r>
      <w:r>
        <w:t>. (2021) colocam que, o</w:t>
      </w:r>
      <w:r w:rsidRPr="002D4F5A">
        <w:t xml:space="preserve"> controle do fluxo de caixa é uma ferramenta vital de gestão financeira</w:t>
      </w:r>
      <w:r>
        <w:t>,</w:t>
      </w:r>
      <w:r w:rsidRPr="002D4F5A">
        <w:t xml:space="preserve"> </w:t>
      </w:r>
      <w:r>
        <w:t>permitindo</w:t>
      </w:r>
      <w:r w:rsidRPr="002D4F5A">
        <w:t xml:space="preserve"> ao gestor avaliar a liquidez, as necessidades de recursos e a sustentabilidade da empresa</w:t>
      </w:r>
      <w:r>
        <w:t xml:space="preserve">. Além disso, </w:t>
      </w:r>
      <w:r w:rsidR="0002301D">
        <w:t>S</w:t>
      </w:r>
      <w:r w:rsidR="00CC000E">
        <w:t>alomé</w:t>
      </w:r>
      <w:r w:rsidR="0002301D">
        <w:t xml:space="preserve"> </w:t>
      </w:r>
      <w:r w:rsidRPr="00236914">
        <w:rPr>
          <w:i/>
          <w:iCs/>
        </w:rPr>
        <w:t>et al</w:t>
      </w:r>
      <w:r>
        <w:t xml:space="preserve">. (2021) </w:t>
      </w:r>
      <w:r w:rsidR="00D14948">
        <w:t xml:space="preserve">observam que a gestão financeira </w:t>
      </w:r>
      <w:r w:rsidRPr="002D4F5A">
        <w:t>possibilit</w:t>
      </w:r>
      <w:r>
        <w:t xml:space="preserve">a que sejam realizados </w:t>
      </w:r>
      <w:r w:rsidRPr="002D4F5A">
        <w:t>ajustes e correções necessárias para garantir sua saúde financeira.</w:t>
      </w:r>
      <w:r w:rsidR="007535CA" w:rsidRPr="007535CA">
        <w:t xml:space="preserve"> Essa ferramenta gerencial é essencial, pois é voltada para o alcance de resultados, </w:t>
      </w:r>
      <w:r w:rsidR="00D14948">
        <w:t>possibilitando</w:t>
      </w:r>
      <w:r w:rsidR="007535CA" w:rsidRPr="007535CA">
        <w:t xml:space="preserve"> a determinação dos índices globais de desempenho da empresa e oferece informações valiosas para a tomada de decisões gerenciais</w:t>
      </w:r>
      <w:r w:rsidR="00410F61">
        <w:t xml:space="preserve"> </w:t>
      </w:r>
      <w:r w:rsidR="00D153F8">
        <w:t>(</w:t>
      </w:r>
      <w:r w:rsidR="000C6226">
        <w:t>CAMARGO,</w:t>
      </w:r>
      <w:r w:rsidR="0002432B">
        <w:t xml:space="preserve"> 2020</w:t>
      </w:r>
      <w:r w:rsidR="00D153F8">
        <w:t>)</w:t>
      </w:r>
      <w:r w:rsidR="007535CA" w:rsidRPr="007535CA">
        <w:t>.</w:t>
      </w:r>
      <w:r w:rsidR="00CC000E">
        <w:t xml:space="preserve"> </w:t>
      </w:r>
      <w:r w:rsidR="00D14948">
        <w:t>Portanto, a</w:t>
      </w:r>
      <w:r w:rsidR="005E2C34" w:rsidRPr="005E2C34">
        <w:t xml:space="preserve"> falta de um controle financeiro adequado pode </w:t>
      </w:r>
      <w:r w:rsidR="005E2C34" w:rsidRPr="005E2C34">
        <w:lastRenderedPageBreak/>
        <w:t>resultar em decisões tomadas em meio a um ambiente incerto, sujeitas a riscos desconhecidos e potencialmente prejudiciais</w:t>
      </w:r>
      <w:r w:rsidR="004B2A9D">
        <w:t xml:space="preserve"> (</w:t>
      </w:r>
      <w:r w:rsidR="00816ABB">
        <w:t>SILVA</w:t>
      </w:r>
      <w:r w:rsidR="00E31981">
        <w:t xml:space="preserve"> </w:t>
      </w:r>
      <w:r w:rsidR="00E31981" w:rsidRPr="00E31981">
        <w:rPr>
          <w:i/>
          <w:iCs/>
        </w:rPr>
        <w:t>et al.</w:t>
      </w:r>
      <w:r w:rsidR="00816ABB">
        <w:t xml:space="preserve">, </w:t>
      </w:r>
      <w:r w:rsidR="00021856">
        <w:t>202</w:t>
      </w:r>
      <w:r w:rsidR="00D32003">
        <w:t>1</w:t>
      </w:r>
      <w:r w:rsidR="004B2A9D">
        <w:t>)</w:t>
      </w:r>
      <w:r w:rsidR="005E2C34" w:rsidRPr="005E2C34">
        <w:t>.</w:t>
      </w:r>
      <w:r w:rsidR="005E2C34">
        <w:t xml:space="preserve"> </w:t>
      </w:r>
    </w:p>
    <w:p w14:paraId="5EA963FB" w14:textId="77777777" w:rsidR="00C51D78" w:rsidRPr="001A2904" w:rsidRDefault="00286307" w:rsidP="00ED039E">
      <w:pPr>
        <w:pStyle w:val="Ttulo3"/>
        <w:rPr>
          <w:rStyle w:val="ui-provider"/>
          <w:lang w:val="en-US"/>
        </w:rPr>
      </w:pPr>
      <w:bookmarkStart w:id="16" w:name="_Ref131439105"/>
      <w:r w:rsidRPr="00C329B9">
        <w:rPr>
          <w:lang w:val="en-US"/>
        </w:rPr>
        <w:t>Business Process Management</w:t>
      </w:r>
      <w:r w:rsidRPr="001A2904">
        <w:rPr>
          <w:lang w:val="en-US"/>
        </w:rPr>
        <w:t xml:space="preserve"> </w:t>
      </w:r>
      <w:r w:rsidR="00C51D78" w:rsidRPr="001A2904">
        <w:rPr>
          <w:lang w:val="en-US"/>
        </w:rPr>
        <w:t xml:space="preserve">e as </w:t>
      </w:r>
      <w:r w:rsidR="00C51D78" w:rsidRPr="001A2904">
        <w:rPr>
          <w:rStyle w:val="ui-provider"/>
          <w:lang w:val="en-US"/>
        </w:rPr>
        <w:t>técnicas AS</w:t>
      </w:r>
      <w:r w:rsidR="009F61ED" w:rsidRPr="001A2904">
        <w:rPr>
          <w:rStyle w:val="ui-provider"/>
          <w:lang w:val="en-US"/>
        </w:rPr>
        <w:t>-</w:t>
      </w:r>
      <w:r w:rsidR="00C51D78" w:rsidRPr="001A2904">
        <w:rPr>
          <w:rStyle w:val="ui-provider"/>
          <w:lang w:val="en-US"/>
        </w:rPr>
        <w:t>IS</w:t>
      </w:r>
      <w:r w:rsidR="009F61ED" w:rsidRPr="001A2904">
        <w:rPr>
          <w:rStyle w:val="ui-provider"/>
          <w:lang w:val="en-US"/>
        </w:rPr>
        <w:t>/</w:t>
      </w:r>
      <w:r w:rsidR="00C51D78" w:rsidRPr="001A2904">
        <w:rPr>
          <w:rStyle w:val="ui-provider"/>
          <w:lang w:val="en-US"/>
        </w:rPr>
        <w:t>TO</w:t>
      </w:r>
      <w:r w:rsidR="009F61ED" w:rsidRPr="001A2904">
        <w:rPr>
          <w:rStyle w:val="ui-provider"/>
          <w:lang w:val="en-US"/>
        </w:rPr>
        <w:t>-</w:t>
      </w:r>
      <w:r w:rsidR="00C51D78" w:rsidRPr="001A2904">
        <w:rPr>
          <w:rStyle w:val="ui-provider"/>
          <w:lang w:val="en-US"/>
        </w:rPr>
        <w:t>BE</w:t>
      </w:r>
      <w:bookmarkEnd w:id="16"/>
    </w:p>
    <w:p w14:paraId="236D6A34" w14:textId="77777777" w:rsidR="00582F8A" w:rsidRDefault="000B1B78" w:rsidP="00582F8A">
      <w:pPr>
        <w:pStyle w:val="TF-TEXTO"/>
      </w:pPr>
      <w:r w:rsidRPr="000B1B78">
        <w:t>O Business Process Management (BPM) permite mapear e integrar os processos organizacionais para aumentar a agilidade e eficiência nas atividades relacionadas às pessoas, tarefas, máquinas, aplicativos de software e outros elementos</w:t>
      </w:r>
      <w:r w:rsidR="00E21EA9">
        <w:t xml:space="preserve"> </w:t>
      </w:r>
      <w:r w:rsidR="00DF2444">
        <w:t>(</w:t>
      </w:r>
      <w:r w:rsidR="00DF2444" w:rsidRPr="00E21EA9">
        <w:t>MORAES</w:t>
      </w:r>
      <w:r w:rsidR="00E21EA9">
        <w:t xml:space="preserve"> </w:t>
      </w:r>
      <w:r w:rsidR="00E21EA9" w:rsidRPr="00E21EA9">
        <w:rPr>
          <w:i/>
          <w:iCs/>
        </w:rPr>
        <w:t>et al.</w:t>
      </w:r>
      <w:r w:rsidR="00DF2444">
        <w:t xml:space="preserve">, </w:t>
      </w:r>
      <w:r w:rsidR="00E21EA9">
        <w:t>2019)</w:t>
      </w:r>
      <w:r w:rsidRPr="000B1B78">
        <w:t xml:space="preserve">. </w:t>
      </w:r>
      <w:r w:rsidR="00501E96" w:rsidRPr="00501E96">
        <w:t>A implementação do BPM exige comprometimento contínuo das organizações em atividades como modelagem, análise e transformação de processos</w:t>
      </w:r>
      <w:r w:rsidR="00501E96">
        <w:t>, garantindo o feedback e</w:t>
      </w:r>
      <w:r w:rsidR="00501E96" w:rsidRPr="00501E96">
        <w:t xml:space="preserve"> o alinhamento dos processos de negócio com a estratégia organizacional e o foco no cliente (IDROGO </w:t>
      </w:r>
      <w:r w:rsidR="00501E96" w:rsidRPr="00132002">
        <w:rPr>
          <w:i/>
          <w:iCs/>
        </w:rPr>
        <w:t>et al</w:t>
      </w:r>
      <w:r w:rsidR="00501E96" w:rsidRPr="00501E96">
        <w:t>., 2019)</w:t>
      </w:r>
      <w:r w:rsidR="00930A63">
        <w:t xml:space="preserve">. </w:t>
      </w:r>
      <w:r w:rsidR="00DF2444">
        <w:t xml:space="preserve">Já para </w:t>
      </w:r>
      <w:r w:rsidR="009E28A9">
        <w:t>C</w:t>
      </w:r>
      <w:r w:rsidR="00DE4B1B">
        <w:t>ardoso</w:t>
      </w:r>
      <w:r w:rsidR="002E5A3D">
        <w:t xml:space="preserve"> e Filho </w:t>
      </w:r>
      <w:r w:rsidR="00F71DAF" w:rsidRPr="0021618B">
        <w:t>(</w:t>
      </w:r>
      <w:r w:rsidR="00D02FD9">
        <w:t>2019</w:t>
      </w:r>
      <w:r w:rsidR="00F71DAF" w:rsidRPr="0021618B">
        <w:t>)</w:t>
      </w:r>
      <w:r w:rsidR="00F71DAF">
        <w:t>, i</w:t>
      </w:r>
      <w:r w:rsidR="007D61CA" w:rsidRPr="007D61CA">
        <w:t>sso leva a uma melhoria significativa no desempenho geral da organização, garantindo a integração dos processos com a estratégia e objetivos organizacionais, além da criação de valor para o cliente</w:t>
      </w:r>
      <w:r w:rsidR="00F71DAF">
        <w:t xml:space="preserve">. </w:t>
      </w:r>
      <w:r w:rsidR="00CC000E" w:rsidRPr="009E28A9">
        <w:t>Elstermann</w:t>
      </w:r>
      <w:r w:rsidR="00582F8A" w:rsidRPr="00582F8A">
        <w:t xml:space="preserve"> (20</w:t>
      </w:r>
      <w:r w:rsidR="00653987">
        <w:t>19</w:t>
      </w:r>
      <w:r w:rsidR="00582F8A" w:rsidRPr="00582F8A">
        <w:t>)</w:t>
      </w:r>
      <w:r w:rsidR="00582F8A">
        <w:t xml:space="preserve"> complementa que </w:t>
      </w:r>
      <w:r w:rsidR="00DF2444">
        <w:t xml:space="preserve">o mapeamento pode ser realizado pelas etapas </w:t>
      </w:r>
      <w:r w:rsidR="00582F8A">
        <w:t>AS-IS</w:t>
      </w:r>
      <w:r w:rsidR="00DF2444">
        <w:t>/</w:t>
      </w:r>
      <w:r w:rsidR="00582F8A">
        <w:t xml:space="preserve">TO-BE do BPM, </w:t>
      </w:r>
      <w:r w:rsidR="00CC000E">
        <w:t xml:space="preserve">possibilitando </w:t>
      </w:r>
      <w:r w:rsidR="00582F8A">
        <w:t xml:space="preserve">que as organizações tenham conhecimento dos </w:t>
      </w:r>
      <w:r w:rsidR="00582F8A" w:rsidRPr="00582F8A">
        <w:t>processos atuais (AS-IS)</w:t>
      </w:r>
      <w:r w:rsidR="00582F8A">
        <w:t xml:space="preserve">, </w:t>
      </w:r>
      <w:r w:rsidR="00CC000E">
        <w:t xml:space="preserve">bem como </w:t>
      </w:r>
      <w:r w:rsidR="00582F8A">
        <w:t xml:space="preserve">possam </w:t>
      </w:r>
      <w:r w:rsidR="00582F8A" w:rsidRPr="00582F8A">
        <w:t xml:space="preserve">planejar </w:t>
      </w:r>
      <w:r w:rsidR="00582F8A">
        <w:t>ou melhorar seus processos</w:t>
      </w:r>
      <w:r w:rsidR="00F71DAF">
        <w:t xml:space="preserve"> (TO-BE)</w:t>
      </w:r>
      <w:r w:rsidR="00582F8A">
        <w:t>.</w:t>
      </w:r>
    </w:p>
    <w:p w14:paraId="37901473" w14:textId="77777777" w:rsidR="001F6B5F" w:rsidRDefault="00DF2444" w:rsidP="00C329B9">
      <w:pPr>
        <w:pStyle w:val="TF-TEXTO"/>
      </w:pPr>
      <w:r>
        <w:t xml:space="preserve">Segundo </w:t>
      </w:r>
      <w:r w:rsidR="009E28A9">
        <w:t>M</w:t>
      </w:r>
      <w:r w:rsidR="00CC000E">
        <w:t xml:space="preserve">oreira </w:t>
      </w:r>
      <w:r w:rsidRPr="005176E6">
        <w:rPr>
          <w:i/>
          <w:iCs/>
        </w:rPr>
        <w:t>et al</w:t>
      </w:r>
      <w:r>
        <w:t>. (2020), a</w:t>
      </w:r>
      <w:r w:rsidR="5E3AF515">
        <w:t xml:space="preserve"> </w:t>
      </w:r>
      <w:r>
        <w:t xml:space="preserve">etapa </w:t>
      </w:r>
      <w:r w:rsidR="5E3AF515">
        <w:t xml:space="preserve">AS-IS é utilizada para criar representações de processos, e sua melhor forma de realização é </w:t>
      </w:r>
      <w:r>
        <w:t xml:space="preserve">por meio </w:t>
      </w:r>
      <w:r w:rsidR="5E3AF515">
        <w:t xml:space="preserve">da modelagem de como os processos ocorrem na prática, sem avaliar se estão corretos ou não. Dessa forma, é possível avaliar o nível de organização dos processos executados </w:t>
      </w:r>
      <w:r w:rsidR="502B01A1">
        <w:t xml:space="preserve">(MOREIRA </w:t>
      </w:r>
      <w:r w:rsidR="502B01A1" w:rsidRPr="09815214">
        <w:rPr>
          <w:i/>
          <w:iCs/>
        </w:rPr>
        <w:t>et al</w:t>
      </w:r>
      <w:r w:rsidR="410C3028">
        <w:t>.</w:t>
      </w:r>
      <w:r w:rsidR="502B01A1">
        <w:t>, 2020).</w:t>
      </w:r>
      <w:r w:rsidR="28AF109B">
        <w:t xml:space="preserve"> </w:t>
      </w:r>
      <w:r w:rsidR="59E00C3F">
        <w:t xml:space="preserve">Já a </w:t>
      </w:r>
      <w:r>
        <w:t xml:space="preserve">etapa </w:t>
      </w:r>
      <w:r w:rsidR="2419CFA7">
        <w:t>TO-BE ajuda a otimizar processos e trazer vantagens competitivas para a organização por meio da melhoria contínua</w:t>
      </w:r>
      <w:r w:rsidR="59E00C3F">
        <w:t xml:space="preserve"> (SILVA, 2021). </w:t>
      </w:r>
      <w:r w:rsidR="009E28A9">
        <w:t>S</w:t>
      </w:r>
      <w:r w:rsidR="00CC000E">
        <w:t xml:space="preserve">ilva </w:t>
      </w:r>
      <w:r w:rsidR="59E00C3F">
        <w:t>(2021) ainda coloca que</w:t>
      </w:r>
      <w:r w:rsidR="6A8C063D">
        <w:t xml:space="preserve">, </w:t>
      </w:r>
      <w:r w:rsidR="59E00C3F">
        <w:t xml:space="preserve">por meio </w:t>
      </w:r>
      <w:r w:rsidR="6A8C063D">
        <w:t>d</w:t>
      </w:r>
      <w:r w:rsidR="00CC000E">
        <w:t>ess</w:t>
      </w:r>
      <w:r w:rsidR="6A8C063D">
        <w:t>a análise, é possível definir o fluxo do processo, as responsabilidades de cada área, bem como as tecnologias necessárias para implementar mudanças no processo.</w:t>
      </w:r>
    </w:p>
    <w:p w14:paraId="2D6D452A" w14:textId="77777777" w:rsidR="00C67979" w:rsidRDefault="00000CFC" w:rsidP="00ED039E">
      <w:pPr>
        <w:pStyle w:val="Ttulo3"/>
      </w:pPr>
      <w:bookmarkStart w:id="17" w:name="_Ref131439158"/>
      <w:r>
        <w:t>Design, i</w:t>
      </w:r>
      <w:r w:rsidR="00F71DAF">
        <w:t xml:space="preserve">nterfaces amigáveis e o </w:t>
      </w:r>
      <w:r w:rsidR="00ED4F9F" w:rsidRPr="00C329B9">
        <w:t>Material Design</w:t>
      </w:r>
      <w:bookmarkEnd w:id="17"/>
    </w:p>
    <w:p w14:paraId="54031760" w14:textId="77777777" w:rsidR="008D08C4" w:rsidRDefault="03E74EC2" w:rsidP="007C2B44">
      <w:pPr>
        <w:pStyle w:val="TF-TEXTO"/>
      </w:pPr>
      <w:r>
        <w:t xml:space="preserve">O objetivo principal do design é tornar as coisas mais acessíveis e intuitivas para o usuário final, criando uma experiência agradável e eficiente </w:t>
      </w:r>
      <w:r w:rsidR="00CC000E">
        <w:t>(</w:t>
      </w:r>
      <w:r w:rsidR="009E28A9">
        <w:t>ALMEIDA</w:t>
      </w:r>
      <w:r w:rsidR="00CC000E">
        <w:t xml:space="preserve">, </w:t>
      </w:r>
      <w:r w:rsidR="4CCE425A">
        <w:t>202</w:t>
      </w:r>
      <w:r w:rsidR="0071131D">
        <w:t>1</w:t>
      </w:r>
      <w:r>
        <w:t xml:space="preserve">). </w:t>
      </w:r>
      <w:r w:rsidR="009E28A9">
        <w:t>A</w:t>
      </w:r>
      <w:r w:rsidR="00CC000E">
        <w:t xml:space="preserve">lmeida </w:t>
      </w:r>
      <w:r>
        <w:t>(202</w:t>
      </w:r>
      <w:r w:rsidR="0071131D">
        <w:t>1</w:t>
      </w:r>
      <w:r>
        <w:t>) ainda coloca que, além de explicar a interação entre humanos e produtos de maneira mais completa, o design deve considerar aspectos além da estética e facilidade de uso, como emoções, cognição, cultura e afetividade</w:t>
      </w:r>
      <w:r w:rsidR="1D899A76">
        <w:t xml:space="preserve">. </w:t>
      </w:r>
      <w:r w:rsidR="008D08C4">
        <w:t xml:space="preserve">Portanto, o </w:t>
      </w:r>
      <w:r>
        <w:t xml:space="preserve">objetivo do design é entender como a interação com o </w:t>
      </w:r>
      <w:r w:rsidR="00CC000E">
        <w:t xml:space="preserve">sistema </w:t>
      </w:r>
      <w:r>
        <w:t>beneficia o usuário, abrangendo aspectos mais profundos e pessoais, além das dimensões superficiais</w:t>
      </w:r>
      <w:r w:rsidR="0C0939CE">
        <w:t xml:space="preserve"> </w:t>
      </w:r>
      <w:r w:rsidR="008D08C4">
        <w:t xml:space="preserve">(PENA, </w:t>
      </w:r>
      <w:r w:rsidR="0C0939CE">
        <w:t>2019)</w:t>
      </w:r>
      <w:r>
        <w:t>.</w:t>
      </w:r>
      <w:r w:rsidR="30B4B154">
        <w:t xml:space="preserve"> </w:t>
      </w:r>
      <w:r w:rsidR="00EA4375">
        <w:t xml:space="preserve"> </w:t>
      </w:r>
      <w:r w:rsidR="00EA4375" w:rsidRPr="00EA4375">
        <w:t xml:space="preserve">Considerando esse aspecto, a interface se torna uma parte crucial no processo de design, já que é responsável por proporcionar uma experiência satisfatória ao usuário </w:t>
      </w:r>
      <w:r w:rsidR="00CC000E">
        <w:t>(</w:t>
      </w:r>
      <w:r w:rsidR="009E28A9">
        <w:t>ALMEIDA</w:t>
      </w:r>
      <w:r w:rsidR="00CC000E">
        <w:t xml:space="preserve">, </w:t>
      </w:r>
      <w:r w:rsidR="00EA4375" w:rsidRPr="00EA4375">
        <w:t>202</w:t>
      </w:r>
      <w:r w:rsidR="0071131D">
        <w:t>1</w:t>
      </w:r>
      <w:r w:rsidR="00EA4375" w:rsidRPr="00EA4375">
        <w:t xml:space="preserve">). </w:t>
      </w:r>
    </w:p>
    <w:p w14:paraId="15A4A3C8" w14:textId="77777777" w:rsidR="00000CFC" w:rsidRDefault="30B4B154" w:rsidP="007C2B44">
      <w:pPr>
        <w:pStyle w:val="TF-TEXTO"/>
      </w:pPr>
      <w:r>
        <w:lastRenderedPageBreak/>
        <w:t xml:space="preserve">Uma interface amigável é uma interface de usuário que é fácil de aprender, fácil de usar e proporciona uma experiência agradável ao usuário, com comandos bem definidos e instruções claras </w:t>
      </w:r>
      <w:r w:rsidR="008D08C4">
        <w:t>(SOUZA</w:t>
      </w:r>
      <w:r>
        <w:t xml:space="preserve"> </w:t>
      </w:r>
      <w:r w:rsidRPr="09815214">
        <w:rPr>
          <w:i/>
          <w:iCs/>
        </w:rPr>
        <w:t>et al</w:t>
      </w:r>
      <w:r>
        <w:t>.</w:t>
      </w:r>
      <w:r w:rsidR="008D08C4">
        <w:t xml:space="preserve">, </w:t>
      </w:r>
      <w:r>
        <w:t>2021)</w:t>
      </w:r>
      <w:r w:rsidR="008D08C4">
        <w:t xml:space="preserve">. </w:t>
      </w:r>
      <w:r w:rsidR="00DB5A0F" w:rsidRPr="00DB5A0F">
        <w:t xml:space="preserve">Existem diversas </w:t>
      </w:r>
      <w:r w:rsidR="00DB5A0F">
        <w:t>formas de</w:t>
      </w:r>
      <w:r w:rsidR="00DB5A0F" w:rsidRPr="00DB5A0F">
        <w:t xml:space="preserve"> abordagens para definir </w:t>
      </w:r>
      <w:r w:rsidR="00DB5A0F">
        <w:t>uma interface amigável</w:t>
      </w:r>
      <w:r w:rsidR="00DB5A0F" w:rsidRPr="00DB5A0F">
        <w:t xml:space="preserve">, bem como várias áreas do conhecimento que podem se beneficiar dessas </w:t>
      </w:r>
      <w:r w:rsidR="00DB5A0F">
        <w:t>formas</w:t>
      </w:r>
      <w:r w:rsidR="00DB5A0F" w:rsidRPr="00DB5A0F">
        <w:t xml:space="preserve"> para criar e produzir produtos com foco no usuário</w:t>
      </w:r>
      <w:r w:rsidR="008D4CAA">
        <w:t xml:space="preserve"> </w:t>
      </w:r>
      <w:r w:rsidR="00CC000E">
        <w:t>(</w:t>
      </w:r>
      <w:r w:rsidR="009E28A9">
        <w:t>CASTRO</w:t>
      </w:r>
      <w:r w:rsidR="00CC000E">
        <w:t xml:space="preserve">, </w:t>
      </w:r>
      <w:r w:rsidR="008D4CAA">
        <w:t>2022)</w:t>
      </w:r>
      <w:r w:rsidR="00DB5A0F" w:rsidRPr="00DB5A0F">
        <w:t>.</w:t>
      </w:r>
      <w:r w:rsidR="00DB5A0F">
        <w:t xml:space="preserve"> </w:t>
      </w:r>
      <w:r w:rsidR="00CC000E">
        <w:t>Castro (2022) coloca que a</w:t>
      </w:r>
      <w:r w:rsidR="003B70AC">
        <w:t xml:space="preserve"> </w:t>
      </w:r>
      <w:r w:rsidR="003B70AC" w:rsidRPr="003B70AC">
        <w:t xml:space="preserve">principal </w:t>
      </w:r>
      <w:r w:rsidR="00CC000E">
        <w:t xml:space="preserve">forma </w:t>
      </w:r>
      <w:r w:rsidR="003B70AC" w:rsidRPr="003B70AC">
        <w:t xml:space="preserve">consiste em simplificar e aprimorar o processo de desenvolvimento de sistemas, com o objetivo de contribuir para o sucesso </w:t>
      </w:r>
      <w:r w:rsidR="00CC000E">
        <w:t>da solução</w:t>
      </w:r>
      <w:r w:rsidR="003B70AC" w:rsidRPr="003B70AC">
        <w:t xml:space="preserve"> e, por consequência, impulsionar </w:t>
      </w:r>
      <w:r w:rsidR="003B70AC">
        <w:t>a experiencia do usuário</w:t>
      </w:r>
      <w:r w:rsidR="00CC000E">
        <w:t xml:space="preserve"> e a usabilidade das interfaces desenvolvidas.</w:t>
      </w:r>
      <w:r w:rsidR="00DB5FC0">
        <w:t xml:space="preserve"> </w:t>
      </w:r>
    </w:p>
    <w:p w14:paraId="682BE454" w14:textId="77777777" w:rsidR="007C2B44" w:rsidRDefault="00E676A3" w:rsidP="007C2B44">
      <w:pPr>
        <w:pStyle w:val="TF-TEXTO"/>
      </w:pPr>
      <w:r>
        <w:t xml:space="preserve">Segundo </w:t>
      </w:r>
      <w:r w:rsidR="009E28A9">
        <w:t>O</w:t>
      </w:r>
      <w:r w:rsidR="00E85ED1">
        <w:t xml:space="preserve">liveira </w:t>
      </w:r>
      <w:r>
        <w:t xml:space="preserve">(2022), o </w:t>
      </w:r>
      <w:r w:rsidR="00BF2990" w:rsidRPr="00C329B9">
        <w:t>Material Design</w:t>
      </w:r>
      <w:r w:rsidR="00350BAD">
        <w:rPr>
          <w:i/>
          <w:iCs/>
        </w:rPr>
        <w:t xml:space="preserve"> </w:t>
      </w:r>
      <w:r w:rsidR="00350BAD">
        <w:t>criado pela Google,</w:t>
      </w:r>
      <w:r w:rsidR="007C2B44" w:rsidRPr="007C2B44">
        <w:t xml:space="preserve"> é um conjunto de ferramentas para criar interfaces </w:t>
      </w:r>
      <w:r w:rsidR="007C2B44">
        <w:t xml:space="preserve">de usabilidade </w:t>
      </w:r>
      <w:r w:rsidR="00323B78">
        <w:t>amigável</w:t>
      </w:r>
      <w:r w:rsidR="007C2B44" w:rsidRPr="007C2B44">
        <w:t xml:space="preserve"> em diferentes dispositivos. Ele ajuda designers e desenvolvedores a trabalharem juntos de forma mais eficiente e rápida</w:t>
      </w:r>
      <w:r w:rsidR="00323B78">
        <w:t xml:space="preserve"> </w:t>
      </w:r>
      <w:r>
        <w:t>(</w:t>
      </w:r>
      <w:r w:rsidRPr="00EF7EBE">
        <w:t>OLIVEIRA</w:t>
      </w:r>
      <w:r>
        <w:t xml:space="preserve">, </w:t>
      </w:r>
      <w:r w:rsidR="00EF7EBE">
        <w:t>2022</w:t>
      </w:r>
      <w:r w:rsidR="00323B78">
        <w:t>)</w:t>
      </w:r>
      <w:r w:rsidR="007C2B44" w:rsidRPr="007C2B44">
        <w:t>.</w:t>
      </w:r>
      <w:r w:rsidR="009221B5">
        <w:t xml:space="preserve"> </w:t>
      </w:r>
      <w:r w:rsidR="009E28A9">
        <w:t>C</w:t>
      </w:r>
      <w:r w:rsidR="00E85ED1">
        <w:t xml:space="preserve">intra </w:t>
      </w:r>
      <w:r w:rsidR="00A82E84">
        <w:t>(2021)</w:t>
      </w:r>
      <w:r>
        <w:t xml:space="preserve"> complementa que </w:t>
      </w:r>
      <w:r w:rsidR="00A82E84">
        <w:t>o</w:t>
      </w:r>
      <w:r w:rsidR="00BF2990" w:rsidRPr="00BF2990">
        <w:t xml:space="preserve"> </w:t>
      </w:r>
      <w:r w:rsidR="00BF2990" w:rsidRPr="00C329B9">
        <w:t>Material Design</w:t>
      </w:r>
      <w:r w:rsidR="00BF2990" w:rsidRPr="00BF2990">
        <w:t xml:space="preserve"> oferece orientações sobre estilos e elementos adequados para diferentes contextos, incluindo posicionamento, alinhamento e cores, garantindo consistência em todo o projeto.</w:t>
      </w:r>
      <w:r w:rsidR="008D08C4">
        <w:t xml:space="preserve"> </w:t>
      </w:r>
      <w:r w:rsidR="00E85ED1">
        <w:t>Essas orientações</w:t>
      </w:r>
      <w:r w:rsidR="00AA58D3">
        <w:t xml:space="preserve"> </w:t>
      </w:r>
      <w:r w:rsidR="00AA58D3" w:rsidRPr="001608C9">
        <w:t>fornecem aos desenvolvedores e designers um documento orientador para evitar erros de usabilidade que já foram estudados e percebidos por órgãos experientes responsáveis pelo seu desenvolvimento</w:t>
      </w:r>
      <w:r w:rsidR="00E85ED1">
        <w:t xml:space="preserve"> (</w:t>
      </w:r>
      <w:r w:rsidR="009E28A9">
        <w:t>CINTRA</w:t>
      </w:r>
      <w:r w:rsidR="00E85ED1">
        <w:t xml:space="preserve">, </w:t>
      </w:r>
      <w:r w:rsidR="00AA58D3">
        <w:t>2021)</w:t>
      </w:r>
      <w:r w:rsidR="00AA58D3" w:rsidRPr="001608C9">
        <w:t>.</w:t>
      </w:r>
    </w:p>
    <w:p w14:paraId="76E35EF3" w14:textId="77777777" w:rsidR="00A44581" w:rsidRDefault="00C67979" w:rsidP="00743DEB">
      <w:pPr>
        <w:pStyle w:val="Ttulo2"/>
      </w:pPr>
      <w:bookmarkStart w:id="18" w:name="_Ref131950299"/>
      <w:r w:rsidRPr="00FC4A9F">
        <w:t>Correlatos</w:t>
      </w:r>
      <w:bookmarkEnd w:id="18"/>
      <w:r w:rsidR="6184BDD6">
        <w:t xml:space="preserve"> </w:t>
      </w:r>
    </w:p>
    <w:p w14:paraId="0BBE9AD3" w14:textId="77777777" w:rsidR="00652BAD" w:rsidRDefault="00445FA7" w:rsidP="00124E56">
      <w:pPr>
        <w:spacing w:line="360" w:lineRule="auto"/>
        <w:ind w:firstLine="567"/>
        <w:jc w:val="both"/>
      </w:pPr>
      <w:r>
        <w:t>As buscas dos trabalhos relacionados foram</w:t>
      </w:r>
      <w:r w:rsidR="00B75CCD">
        <w:t xml:space="preserve"> </w:t>
      </w:r>
      <w:r w:rsidR="00AA2F55">
        <w:t>realizadas</w:t>
      </w:r>
      <w:r w:rsidR="00B75CCD">
        <w:t xml:space="preserve"> por meio de uma Revisão da Literatura (RL), composta por uma Revisão Sistemática na Literatura (RSL) e por uma Revisão Tradicional na Literatura (RTL)</w:t>
      </w:r>
      <w:r w:rsidR="00652BAD">
        <w:t xml:space="preserve">, </w:t>
      </w:r>
      <w:r w:rsidR="008D08C4">
        <w:t xml:space="preserve">seguindo as recomendações de </w:t>
      </w:r>
      <w:r w:rsidR="009E28A9">
        <w:t>C</w:t>
      </w:r>
      <w:r w:rsidR="00E85ED1">
        <w:t xml:space="preserve">osta </w:t>
      </w:r>
      <w:r w:rsidR="008D08C4">
        <w:t>(2018) e</w:t>
      </w:r>
      <w:r w:rsidR="00652BAD">
        <w:t xml:space="preserve"> </w:t>
      </w:r>
      <w:r w:rsidR="00B75CCD">
        <w:t xml:space="preserve">o protocolo de Costa </w:t>
      </w:r>
      <w:r w:rsidR="00B75CCD" w:rsidRPr="00C329B9">
        <w:rPr>
          <w:i/>
          <w:iCs/>
        </w:rPr>
        <w:t>et al</w:t>
      </w:r>
      <w:r w:rsidR="00B75CCD">
        <w:t>. (2016)</w:t>
      </w:r>
      <w:r w:rsidR="00F02D90">
        <w:t>. A</w:t>
      </w:r>
      <w:r w:rsidR="00F02D90" w:rsidRPr="00F02D90">
        <w:t xml:space="preserve"> RSL foi conduzida com o propósito de realizar uma análise detalhada e organizada da literatura disponível sobre o tema, enquanto a RTL teve como enfoque uma busca mais ampla e não estruturada por trabalhos relacionados</w:t>
      </w:r>
      <w:r w:rsidR="00F02D90">
        <w:t xml:space="preserve"> </w:t>
      </w:r>
      <w:r w:rsidR="008D08C4">
        <w:t>(COSTA</w:t>
      </w:r>
      <w:r w:rsidR="00F02D90">
        <w:t xml:space="preserve"> </w:t>
      </w:r>
      <w:r w:rsidR="00F02D90" w:rsidRPr="00C329B9">
        <w:rPr>
          <w:i/>
          <w:iCs/>
        </w:rPr>
        <w:t>et al</w:t>
      </w:r>
      <w:r w:rsidR="00F02D90">
        <w:t>.</w:t>
      </w:r>
      <w:r w:rsidR="008D08C4">
        <w:t xml:space="preserve">, </w:t>
      </w:r>
      <w:r w:rsidR="00F02D90">
        <w:t>2016)</w:t>
      </w:r>
      <w:r w:rsidR="00F02D90" w:rsidRPr="00F02D90">
        <w:t>.</w:t>
      </w:r>
      <w:r w:rsidR="00652BAD">
        <w:t xml:space="preserve"> </w:t>
      </w:r>
      <w:r w:rsidR="00F02D90" w:rsidRPr="00F02D90">
        <w:t xml:space="preserve">Inicialmente, foi formulada uma </w:t>
      </w:r>
      <w:r w:rsidR="004D4AFD">
        <w:t>Q</w:t>
      </w:r>
      <w:r w:rsidR="00F02D90" w:rsidRPr="00F02D90">
        <w:t xml:space="preserve">uestão de </w:t>
      </w:r>
      <w:r w:rsidR="004D4AFD">
        <w:t>P</w:t>
      </w:r>
      <w:r w:rsidR="008D08C4">
        <w:t xml:space="preserve">rincipal </w:t>
      </w:r>
      <w:r w:rsidR="004D4AFD">
        <w:t xml:space="preserve">(QP) </w:t>
      </w:r>
      <w:r w:rsidR="00F02D90" w:rsidRPr="00F02D90">
        <w:t xml:space="preserve">com o objetivo </w:t>
      </w:r>
      <w:r w:rsidR="000943DE">
        <w:t xml:space="preserve">de auxiliar a responder </w:t>
      </w:r>
      <w:r w:rsidR="4FDA88C2">
        <w:t>à</w:t>
      </w:r>
      <w:r w:rsidR="000943DE">
        <w:t xml:space="preserve"> pergunta de pesquisa de “</w:t>
      </w:r>
      <w:r w:rsidR="000943DE" w:rsidRPr="000943DE">
        <w:t>Quais estratégias e metodologias são necessárias para apoiar a Autêntica Store no aprimoramento da gestão de suas atividades financeiras e de estoque com maior efetividade?</w:t>
      </w:r>
      <w:r w:rsidR="000943DE">
        <w:t xml:space="preserve">”. </w:t>
      </w:r>
      <w:r w:rsidR="00F02D90" w:rsidRPr="00F02D90">
        <w:t>Assim, a</w:t>
      </w:r>
      <w:r w:rsidR="004D4AFD">
        <w:t xml:space="preserve"> </w:t>
      </w:r>
      <w:r w:rsidR="00F02D90" w:rsidRPr="00F02D90">
        <w:t>QP estabelecida foi: Quais são os sistemas ou ferramentas disponíveis que podem ajudar empresas do ramo de vestuário a gerir suas atividades financeiras e de estoque de maneira eficiente?</w:t>
      </w:r>
    </w:p>
    <w:p w14:paraId="2A463E96" w14:textId="77777777" w:rsidR="000477AD" w:rsidRDefault="153C20BB" w:rsidP="00002132">
      <w:pPr>
        <w:pStyle w:val="TF-TEXTO"/>
      </w:pPr>
      <w:r>
        <w:t xml:space="preserve">Na RSL, </w:t>
      </w:r>
      <w:r w:rsidR="7817FB53">
        <w:t>foi utilizado duas bibliotecas de dados</w:t>
      </w:r>
      <w:r w:rsidR="50EA92B3">
        <w:t>,</w:t>
      </w:r>
      <w:r w:rsidR="74D0A8AA">
        <w:t xml:space="preserve"> </w:t>
      </w:r>
      <w:r w:rsidR="1CCDA440">
        <w:t>Science Direct</w:t>
      </w:r>
      <w:r w:rsidR="1CCDA440" w:rsidRPr="09815214">
        <w:rPr>
          <w:i/>
          <w:iCs/>
        </w:rPr>
        <w:t xml:space="preserve"> </w:t>
      </w:r>
      <w:r w:rsidR="2C44178B">
        <w:t>e o Google Acadêmico</w:t>
      </w:r>
      <w:r w:rsidR="3F9669D3">
        <w:t>.</w:t>
      </w:r>
    </w:p>
    <w:p w14:paraId="63DBC13A" w14:textId="77777777" w:rsidR="00696956" w:rsidRDefault="006226FA" w:rsidP="00696956">
      <w:pPr>
        <w:pStyle w:val="TF-TEXTO"/>
        <w:ind w:firstLine="0"/>
      </w:pPr>
      <w:r>
        <w:t xml:space="preserve">As buscas </w:t>
      </w:r>
      <w:r w:rsidR="00652BAD">
        <w:t xml:space="preserve">foram realizadas do ano </w:t>
      </w:r>
      <w:r w:rsidR="00352BEE">
        <w:t>de 2018 a</w:t>
      </w:r>
      <w:r w:rsidR="00652BAD">
        <w:t xml:space="preserve">té o ano de </w:t>
      </w:r>
      <w:r w:rsidR="00AF7840">
        <w:t>2023</w:t>
      </w:r>
      <w:r w:rsidR="00696956">
        <w:t xml:space="preserve">. </w:t>
      </w:r>
      <w:r w:rsidR="00696956" w:rsidRPr="00C329B9">
        <w:t xml:space="preserve">Posteriormente, foram definidas </w:t>
      </w:r>
      <w:r w:rsidR="008D08C4" w:rsidRPr="00C329B9">
        <w:t xml:space="preserve">duas </w:t>
      </w:r>
      <w:r w:rsidR="008D08C4" w:rsidRPr="00C329B9">
        <w:rPr>
          <w:i/>
          <w:iCs/>
        </w:rPr>
        <w:t>strings</w:t>
      </w:r>
      <w:r w:rsidR="00696956" w:rsidRPr="00C329B9">
        <w:t xml:space="preserve"> de busca para a verificação das possíveis soluções que ajudassem a responder a QP. U</w:t>
      </w:r>
      <w:r w:rsidR="00696956">
        <w:t xml:space="preserve">ma </w:t>
      </w:r>
      <w:r w:rsidR="00696956" w:rsidRPr="00C329B9">
        <w:rPr>
          <w:i/>
          <w:iCs/>
        </w:rPr>
        <w:t>string</w:t>
      </w:r>
      <w:r w:rsidR="00696956">
        <w:t xml:space="preserve"> na língua inglesa para ser utilizada no </w:t>
      </w:r>
      <w:r w:rsidR="00696956" w:rsidRPr="00C329B9">
        <w:t>Science Direct</w:t>
      </w:r>
      <w:r w:rsidR="00696956" w:rsidRPr="00696956">
        <w:t>,</w:t>
      </w:r>
      <w:r w:rsidR="00696956">
        <w:t xml:space="preserve"> sendo: ("</w:t>
      </w:r>
      <w:r w:rsidR="00696956" w:rsidRPr="7F62E22C">
        <w:rPr>
          <w:i/>
        </w:rPr>
        <w:t xml:space="preserve">Clothing </w:t>
      </w:r>
      <w:r w:rsidR="00696956" w:rsidRPr="7F62E22C">
        <w:rPr>
          <w:i/>
        </w:rPr>
        <w:lastRenderedPageBreak/>
        <w:t>Inventory</w:t>
      </w:r>
      <w:r w:rsidR="00696956">
        <w:t xml:space="preserve">" </w:t>
      </w:r>
      <w:r w:rsidR="00696956" w:rsidRPr="7F62E22C">
        <w:rPr>
          <w:i/>
        </w:rPr>
        <w:t xml:space="preserve">OR </w:t>
      </w:r>
      <w:r w:rsidR="00696956">
        <w:t>"</w:t>
      </w:r>
      <w:r w:rsidR="00696956" w:rsidRPr="7F62E22C">
        <w:rPr>
          <w:i/>
        </w:rPr>
        <w:t>Products Stock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Clothing Stock</w:t>
      </w:r>
      <w:r w:rsidR="00696956">
        <w:t xml:space="preserve">") </w:t>
      </w:r>
      <w:r w:rsidR="00696956" w:rsidRPr="005176E6">
        <w:rPr>
          <w:i/>
          <w:iCs/>
        </w:rPr>
        <w:t>AND</w:t>
      </w:r>
      <w:r w:rsidR="00696956">
        <w:t xml:space="preserve"> ("</w:t>
      </w:r>
      <w:r w:rsidR="00696956" w:rsidRPr="7F62E22C">
        <w:rPr>
          <w:i/>
        </w:rPr>
        <w:t>Sales Management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Control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System</w:t>
      </w:r>
      <w:r w:rsidR="00696956">
        <w:t xml:space="preserve">" </w:t>
      </w:r>
      <w:r w:rsidR="00696956" w:rsidRPr="7F62E22C">
        <w:rPr>
          <w:i/>
        </w:rPr>
        <w:t>OR</w:t>
      </w:r>
      <w:r w:rsidR="00696956">
        <w:t xml:space="preserve"> "</w:t>
      </w:r>
      <w:r w:rsidR="00696956" w:rsidRPr="7F62E22C">
        <w:rPr>
          <w:i/>
        </w:rPr>
        <w:t>application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tool</w:t>
      </w:r>
      <w:r w:rsidR="00696956">
        <w:t xml:space="preserve">") </w:t>
      </w:r>
      <w:r w:rsidR="00696956" w:rsidRPr="7F62E22C">
        <w:rPr>
          <w:i/>
        </w:rPr>
        <w:t xml:space="preserve">AND </w:t>
      </w:r>
      <w:r w:rsidR="00696956">
        <w:t>("</w:t>
      </w:r>
      <w:r w:rsidR="00696956" w:rsidRPr="7F62E22C">
        <w:rPr>
          <w:i/>
        </w:rPr>
        <w:t>Clothing</w:t>
      </w:r>
      <w:r w:rsidR="00696956">
        <w:t xml:space="preserve">"); e a outra </w:t>
      </w:r>
      <w:r w:rsidR="00696956" w:rsidRPr="7F62E22C">
        <w:rPr>
          <w:i/>
        </w:rPr>
        <w:t>string</w:t>
      </w:r>
      <w:r w:rsidR="00696956">
        <w:t xml:space="preserve"> na língua portugu</w:t>
      </w:r>
      <w:r w:rsidR="008D08C4">
        <w:t>esa</w:t>
      </w:r>
      <w:r w:rsidR="00696956">
        <w:t xml:space="preserve"> para ser utilizada no Google Acadêmico, sendo ela: </w:t>
      </w:r>
      <w:r w:rsidR="00B131E1" w:rsidRPr="00B131E1">
        <w:t xml:space="preserve">("Controle de estoque" </w:t>
      </w:r>
      <w:r w:rsidR="00B131E1" w:rsidRPr="00132002">
        <w:rPr>
          <w:i/>
          <w:iCs/>
        </w:rPr>
        <w:t>OR</w:t>
      </w:r>
      <w:r w:rsidR="00B131E1" w:rsidRPr="00B131E1">
        <w:t xml:space="preserve"> "Controle de vendas") </w:t>
      </w:r>
      <w:r w:rsidR="00B131E1" w:rsidRPr="00132002">
        <w:rPr>
          <w:i/>
          <w:iCs/>
        </w:rPr>
        <w:t>AND</w:t>
      </w:r>
      <w:r w:rsidR="00B131E1" w:rsidRPr="00B131E1">
        <w:t xml:space="preserve"> ("Gestão de estoque") AND ("Sistema" </w:t>
      </w:r>
      <w:r w:rsidR="00B131E1" w:rsidRPr="00132002">
        <w:rPr>
          <w:i/>
          <w:iCs/>
        </w:rPr>
        <w:t>OR</w:t>
      </w:r>
      <w:r w:rsidR="00B131E1" w:rsidRPr="00B131E1">
        <w:t xml:space="preserve"> "Aplicativo" </w:t>
      </w:r>
      <w:r w:rsidR="00B131E1" w:rsidRPr="00132002">
        <w:rPr>
          <w:i/>
          <w:iCs/>
        </w:rPr>
        <w:t xml:space="preserve">OR </w:t>
      </w:r>
      <w:r w:rsidR="00B131E1" w:rsidRPr="00B131E1">
        <w:t xml:space="preserve">"Aplicação") </w:t>
      </w:r>
      <w:r w:rsidR="00B131E1" w:rsidRPr="00132002">
        <w:rPr>
          <w:i/>
          <w:iCs/>
        </w:rPr>
        <w:t>AND</w:t>
      </w:r>
      <w:r w:rsidR="00B131E1" w:rsidRPr="00B131E1">
        <w:t xml:space="preserve"> ("Vestuário" </w:t>
      </w:r>
      <w:r w:rsidR="00B131E1" w:rsidRPr="00132002">
        <w:rPr>
          <w:i/>
          <w:iCs/>
        </w:rPr>
        <w:t>OR</w:t>
      </w:r>
      <w:r w:rsidR="00B131E1" w:rsidRPr="00B131E1">
        <w:t xml:space="preserve"> "Roupas") </w:t>
      </w:r>
      <w:r w:rsidR="00B131E1" w:rsidRPr="00132002">
        <w:rPr>
          <w:i/>
          <w:iCs/>
        </w:rPr>
        <w:t>AND</w:t>
      </w:r>
      <w:r w:rsidR="00B131E1" w:rsidRPr="00B131E1">
        <w:t xml:space="preserve"> ("Loja")</w:t>
      </w:r>
      <w:r w:rsidR="00E85ED1">
        <w:t>.</w:t>
      </w:r>
    </w:p>
    <w:p w14:paraId="0090CBE1" w14:textId="16108135" w:rsidR="00696956" w:rsidRDefault="003A2079" w:rsidP="00C329B9">
      <w:pPr>
        <w:pStyle w:val="TF-TEXTO"/>
        <w:ind w:firstLine="709"/>
      </w:pPr>
      <w:r>
        <w:t>A seleção dos trabalhos correlatos foi realizada a partir de</w:t>
      </w:r>
      <w:r w:rsidR="00696956">
        <w:t xml:space="preserve"> </w:t>
      </w:r>
      <w:r w:rsidR="00696956" w:rsidRPr="00696956">
        <w:t xml:space="preserve">Critérios de Exclusão (CE), Critérios de Inclusão (CI) e dividida em </w:t>
      </w:r>
      <w:r>
        <w:t>quatro</w:t>
      </w:r>
      <w:r w:rsidRPr="00696956">
        <w:t xml:space="preserve"> </w:t>
      </w:r>
      <w:r w:rsidR="00E85ED1">
        <w:t>passos</w:t>
      </w:r>
      <w:r w:rsidR="00696956">
        <w:t>.</w:t>
      </w:r>
      <w:r w:rsidR="00696956" w:rsidRPr="00696956">
        <w:t xml:space="preserve"> </w:t>
      </w:r>
      <w:r w:rsidR="00E85ED1">
        <w:t>O Passo</w:t>
      </w:r>
      <w:r w:rsidR="00696956" w:rsidRPr="00696956">
        <w:t xml:space="preserve"> 1 diz respeito a analisar os trabalhos pelo Título</w:t>
      </w:r>
      <w:r w:rsidR="00696956">
        <w:t xml:space="preserve">; </w:t>
      </w:r>
      <w:r w:rsidR="00E85ED1">
        <w:t>o Passo</w:t>
      </w:r>
      <w:r w:rsidR="00FD11C5">
        <w:t xml:space="preserve"> 2</w:t>
      </w:r>
      <w:r w:rsidR="00696956">
        <w:t xml:space="preserve"> é referente a análise ser feita pelo</w:t>
      </w:r>
      <w:r w:rsidR="00696956" w:rsidRPr="00696956">
        <w:t xml:space="preserve"> Resumo; </w:t>
      </w:r>
      <w:r w:rsidR="00E85ED1">
        <w:t>o Passo</w:t>
      </w:r>
      <w:r w:rsidR="00696956" w:rsidRPr="00696956">
        <w:t xml:space="preserve"> </w:t>
      </w:r>
      <w:r w:rsidR="00696956">
        <w:t>3</w:t>
      </w:r>
      <w:r w:rsidR="00696956" w:rsidRPr="00696956">
        <w:t xml:space="preserve"> se refere a</w:t>
      </w:r>
      <w:r w:rsidR="00696956">
        <w:t xml:space="preserve"> análise ser realizada pela</w:t>
      </w:r>
      <w:r w:rsidR="00696956" w:rsidRPr="00696956">
        <w:t xml:space="preserve"> Leitura Diagonal</w:t>
      </w:r>
      <w:r w:rsidR="00696956">
        <w:t>;</w:t>
      </w:r>
      <w:r w:rsidR="00696956" w:rsidRPr="00696956">
        <w:t xml:space="preserve"> e </w:t>
      </w:r>
      <w:r w:rsidR="00E85ED1">
        <w:t>o Passo</w:t>
      </w:r>
      <w:r w:rsidR="00696956" w:rsidRPr="00696956">
        <w:t xml:space="preserve"> </w:t>
      </w:r>
      <w:r w:rsidR="00696956">
        <w:t xml:space="preserve">4 diz respeito a fazer uma </w:t>
      </w:r>
      <w:r w:rsidR="00696956" w:rsidRPr="00696956">
        <w:t>Leitura Completa</w:t>
      </w:r>
      <w:r w:rsidR="004D4AFD">
        <w:t xml:space="preserve"> (SANTOS, 2012 apud COSTA </w:t>
      </w:r>
      <w:r w:rsidR="004D4AFD" w:rsidRPr="004D4AFD">
        <w:rPr>
          <w:i/>
          <w:iCs/>
        </w:rPr>
        <w:t>et al</w:t>
      </w:r>
      <w:r w:rsidR="004D4AFD">
        <w:t>., 2016)</w:t>
      </w:r>
      <w:r w:rsidR="00696956" w:rsidRPr="00696956">
        <w:t>. Dessa forma, os estudos separados foram selecionados e revisados se baseando nessas questões.</w:t>
      </w:r>
      <w:r>
        <w:t xml:space="preserve"> </w:t>
      </w:r>
      <w:r w:rsidR="3DC8916C">
        <w:t xml:space="preserve">Os CE adotados englobam: CE1, estudos envolvendo gestão de outras áreas; CE2, estudos relacionados apenas a gestão de compras e controle de estoque; CE3, estudos nos quais o foco do trabalho se dá por meio do comércio eletrônico; CE4, estudos incompletos ou com acesso restrito; CE5, artigos que não sejam na linguagem </w:t>
      </w:r>
      <w:r w:rsidR="00783F46">
        <w:t>i</w:t>
      </w:r>
      <w:r w:rsidR="3DC8916C">
        <w:t xml:space="preserve">nglês ou </w:t>
      </w:r>
      <w:r w:rsidR="00783F46">
        <w:t>p</w:t>
      </w:r>
      <w:r w:rsidR="3DC8916C">
        <w:t>ortuguês; CE6, soluções com ano de referência inferior a 2018</w:t>
      </w:r>
      <w:r w:rsidR="1EEF743D">
        <w:t xml:space="preserve">; CE7, estudos relacionados a estudos de casos não aplicado. </w:t>
      </w:r>
      <w:r w:rsidR="3DC8916C">
        <w:t xml:space="preserve">Referente aos CI, </w:t>
      </w:r>
      <w:r w:rsidR="004D4AFD">
        <w:t>Santos (2012, apud COSTA</w:t>
      </w:r>
      <w:r w:rsidR="3DC8916C">
        <w:t xml:space="preserve"> </w:t>
      </w:r>
      <w:r w:rsidR="3DC8916C" w:rsidRPr="09815214">
        <w:rPr>
          <w:i/>
          <w:iCs/>
        </w:rPr>
        <w:t>et al</w:t>
      </w:r>
      <w:r w:rsidR="3DC8916C">
        <w:t>.</w:t>
      </w:r>
      <w:r w:rsidR="004D4AFD">
        <w:t xml:space="preserve">, </w:t>
      </w:r>
      <w:r w:rsidR="3DC8916C">
        <w:t xml:space="preserve">2016) ainda </w:t>
      </w:r>
      <w:r w:rsidR="23D53864">
        <w:t xml:space="preserve">coloca que é importante </w:t>
      </w:r>
      <w:r w:rsidR="3DC8916C">
        <w:t>incluir critérios de qualidade junto ao seu peso</w:t>
      </w:r>
      <w:r w:rsidR="23D53864">
        <w:t xml:space="preserve">, </w:t>
      </w:r>
      <w:r>
        <w:t xml:space="preserve">que </w:t>
      </w:r>
      <w:r w:rsidR="3DC8916C">
        <w:t xml:space="preserve">vão de um (1) a </w:t>
      </w:r>
      <w:r>
        <w:t xml:space="preserve">dois </w:t>
      </w:r>
      <w:r w:rsidR="3DC8916C">
        <w:t>(</w:t>
      </w:r>
      <w:r>
        <w:t>2</w:t>
      </w:r>
      <w:r w:rsidR="3DC8916C">
        <w:t xml:space="preserve">) </w:t>
      </w:r>
      <w:r w:rsidR="23D53864">
        <w:t xml:space="preserve">nessa RL, conforme </w:t>
      </w:r>
      <w:r w:rsidR="00696956">
        <w:fldChar w:fldCharType="begin"/>
      </w:r>
      <w:r w:rsidR="00696956">
        <w:instrText xml:space="preserve"> REF _Ref131444950 \h </w:instrText>
      </w:r>
      <w:r w:rsidR="00696956">
        <w:fldChar w:fldCharType="separate"/>
      </w:r>
      <w:r w:rsidR="005D5911">
        <w:t xml:space="preserve">Tabela </w:t>
      </w:r>
      <w:r w:rsidR="005D5911">
        <w:rPr>
          <w:noProof/>
        </w:rPr>
        <w:t>1</w:t>
      </w:r>
      <w:r w:rsidR="00696956">
        <w:fldChar w:fldCharType="end"/>
      </w:r>
      <w:r w:rsidR="3DC8916C">
        <w:t>. Esses critérios focam em temas semelhantes aos estudados neste trabalho, visando responder a QP e determinar a relevância dos estudos escolhidos por meio da RL, na qual a soma dos pesos deve ser igual ou superior a cinco</w:t>
      </w:r>
      <w:r w:rsidR="4286DACB">
        <w:t xml:space="preserve"> pontos</w:t>
      </w:r>
      <w:r>
        <w:t>, que serão aplicados n</w:t>
      </w:r>
      <w:r w:rsidR="00051A84">
        <w:t>o Passo 4</w:t>
      </w:r>
      <w:r>
        <w:t>.</w:t>
      </w:r>
    </w:p>
    <w:p w14:paraId="4DEA293D" w14:textId="5AFA941F" w:rsidR="00935211" w:rsidRDefault="00935211" w:rsidP="00C329B9">
      <w:pPr>
        <w:pStyle w:val="TF-LEGENDA"/>
      </w:pPr>
      <w:bookmarkStart w:id="19" w:name="_Ref131444950"/>
      <w:r>
        <w:t xml:space="preserve">Tabela </w:t>
      </w:r>
      <w:fldSimple w:instr=" SEQ Tabela \* ARABIC ">
        <w:r w:rsidR="005D5911">
          <w:rPr>
            <w:noProof/>
          </w:rPr>
          <w:t>1</w:t>
        </w:r>
      </w:fldSimple>
      <w:bookmarkEnd w:id="19"/>
      <w:r>
        <w:t xml:space="preserve">- </w:t>
      </w:r>
      <w:r w:rsidRPr="00F7090C">
        <w:t>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5675"/>
        <w:gridCol w:w="1843"/>
      </w:tblGrid>
      <w:tr w:rsidR="00990069" w14:paraId="0FC74014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6A6A6"/>
            <w:vAlign w:val="center"/>
          </w:tcPr>
          <w:p w14:paraId="2B3CF356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ID</w:t>
            </w:r>
          </w:p>
        </w:tc>
        <w:tc>
          <w:tcPr>
            <w:tcW w:w="5675" w:type="dxa"/>
            <w:shd w:val="clear" w:color="auto" w:fill="A6A6A6"/>
            <w:vAlign w:val="center"/>
          </w:tcPr>
          <w:p w14:paraId="5C4FF7F1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Critérios de Inclusão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02E7C041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Peso</w:t>
            </w:r>
          </w:p>
        </w:tc>
      </w:tr>
      <w:tr w:rsidR="00990069" w14:paraId="692CE1B5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69F1F72A" w14:textId="77777777" w:rsidR="00990069" w:rsidRPr="00C329B9" w:rsidRDefault="00990069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  <w:tc>
          <w:tcPr>
            <w:tcW w:w="5675" w:type="dxa"/>
            <w:shd w:val="clear" w:color="auto" w:fill="auto"/>
          </w:tcPr>
          <w:p w14:paraId="02A3E412" w14:textId="77777777" w:rsidR="00990069" w:rsidRPr="00C329B9" w:rsidRDefault="00990069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Conteúdo focado em gestão</w:t>
            </w:r>
            <w:r w:rsidR="00463BDA" w:rsidRPr="00C329B9">
              <w:rPr>
                <w:sz w:val="20"/>
              </w:rPr>
              <w:t>/vendas</w:t>
            </w:r>
          </w:p>
        </w:tc>
        <w:tc>
          <w:tcPr>
            <w:tcW w:w="1843" w:type="dxa"/>
          </w:tcPr>
          <w:p w14:paraId="647149E6" w14:textId="77777777" w:rsidR="00990069" w:rsidRPr="00C329B9" w:rsidRDefault="003943CA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2</w:t>
            </w:r>
          </w:p>
        </w:tc>
      </w:tr>
      <w:tr w:rsidR="00990069" w14:paraId="5CB810FE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79DBD5D6" w14:textId="77777777" w:rsidR="00990069" w:rsidRPr="00C329B9" w:rsidRDefault="00990069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2</w:t>
            </w:r>
          </w:p>
        </w:tc>
        <w:tc>
          <w:tcPr>
            <w:tcW w:w="5675" w:type="dxa"/>
            <w:shd w:val="clear" w:color="auto" w:fill="auto"/>
          </w:tcPr>
          <w:p w14:paraId="01A760F7" w14:textId="77777777" w:rsidR="00990069" w:rsidRPr="00C329B9" w:rsidRDefault="00990069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Conteúdo focado em loja de roupas</w:t>
            </w:r>
          </w:p>
        </w:tc>
        <w:tc>
          <w:tcPr>
            <w:tcW w:w="1843" w:type="dxa"/>
          </w:tcPr>
          <w:p w14:paraId="0D3F9EB4" w14:textId="77777777" w:rsidR="00990069" w:rsidRPr="00C329B9" w:rsidRDefault="003943CA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48A34BC9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1C70CF0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3</w:t>
            </w:r>
          </w:p>
        </w:tc>
        <w:tc>
          <w:tcPr>
            <w:tcW w:w="5675" w:type="dxa"/>
            <w:shd w:val="clear" w:color="auto" w:fill="auto"/>
          </w:tcPr>
          <w:p w14:paraId="2EC42819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Cadastro de produtos</w:t>
            </w:r>
          </w:p>
        </w:tc>
        <w:tc>
          <w:tcPr>
            <w:tcW w:w="1843" w:type="dxa"/>
          </w:tcPr>
          <w:p w14:paraId="36432305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1D4610DF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3B9F371C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4</w:t>
            </w:r>
          </w:p>
        </w:tc>
        <w:tc>
          <w:tcPr>
            <w:tcW w:w="5675" w:type="dxa"/>
            <w:shd w:val="clear" w:color="auto" w:fill="auto"/>
          </w:tcPr>
          <w:p w14:paraId="661205E3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Visibilidade de faturamento</w:t>
            </w:r>
          </w:p>
        </w:tc>
        <w:tc>
          <w:tcPr>
            <w:tcW w:w="1843" w:type="dxa"/>
          </w:tcPr>
          <w:p w14:paraId="5C78B1B3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1B9FE54D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2402039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5</w:t>
            </w:r>
          </w:p>
        </w:tc>
        <w:tc>
          <w:tcPr>
            <w:tcW w:w="5675" w:type="dxa"/>
            <w:shd w:val="clear" w:color="auto" w:fill="auto"/>
          </w:tcPr>
          <w:p w14:paraId="7C519E9C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Controle de Vendas</w:t>
            </w:r>
          </w:p>
        </w:tc>
        <w:tc>
          <w:tcPr>
            <w:tcW w:w="1843" w:type="dxa"/>
          </w:tcPr>
          <w:p w14:paraId="623EBB2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6016A458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602C6BAD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6</w:t>
            </w:r>
          </w:p>
        </w:tc>
        <w:tc>
          <w:tcPr>
            <w:tcW w:w="5675" w:type="dxa"/>
            <w:shd w:val="clear" w:color="auto" w:fill="auto"/>
          </w:tcPr>
          <w:p w14:paraId="232BA83C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Gestão de taxas e descontos</w:t>
            </w:r>
          </w:p>
        </w:tc>
        <w:tc>
          <w:tcPr>
            <w:tcW w:w="1843" w:type="dxa"/>
          </w:tcPr>
          <w:p w14:paraId="5CE1DE36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3EE6BBAF" w14:textId="77777777" w:rsidTr="000E18F4">
        <w:trPr>
          <w:trHeight w:val="90"/>
          <w:jc w:val="center"/>
        </w:trPr>
        <w:tc>
          <w:tcPr>
            <w:tcW w:w="1271" w:type="dxa"/>
            <w:shd w:val="clear" w:color="auto" w:fill="auto"/>
          </w:tcPr>
          <w:p w14:paraId="5FAB9EEE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7</w:t>
            </w:r>
          </w:p>
        </w:tc>
        <w:tc>
          <w:tcPr>
            <w:tcW w:w="5675" w:type="dxa"/>
            <w:shd w:val="clear" w:color="auto" w:fill="auto"/>
          </w:tcPr>
          <w:p w14:paraId="55FCFDEE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Informação de estoque de produto</w:t>
            </w:r>
          </w:p>
        </w:tc>
        <w:tc>
          <w:tcPr>
            <w:tcW w:w="1843" w:type="dxa"/>
          </w:tcPr>
          <w:p w14:paraId="65A67BC2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61B80362" w14:paraId="1D22223C" w14:textId="77777777" w:rsidTr="000E18F4">
        <w:trPr>
          <w:trHeight w:val="70"/>
          <w:jc w:val="center"/>
        </w:trPr>
        <w:tc>
          <w:tcPr>
            <w:tcW w:w="1271" w:type="dxa"/>
            <w:shd w:val="clear" w:color="auto" w:fill="auto"/>
          </w:tcPr>
          <w:p w14:paraId="34BB0C3B" w14:textId="77777777" w:rsidR="61B80362" w:rsidRDefault="40169BB6" w:rsidP="61B80362">
            <w:pPr>
              <w:pStyle w:val="TF-TEXTOQUADRO"/>
              <w:jc w:val="center"/>
              <w:rPr>
                <w:sz w:val="20"/>
              </w:rPr>
            </w:pPr>
            <w:r w:rsidRPr="050A196A">
              <w:rPr>
                <w:sz w:val="20"/>
              </w:rPr>
              <w:t>8</w:t>
            </w:r>
          </w:p>
        </w:tc>
        <w:tc>
          <w:tcPr>
            <w:tcW w:w="5675" w:type="dxa"/>
            <w:shd w:val="clear" w:color="auto" w:fill="auto"/>
          </w:tcPr>
          <w:p w14:paraId="06D0FD3E" w14:textId="77777777" w:rsidR="61B80362" w:rsidRDefault="40169BB6" w:rsidP="61B80362">
            <w:pPr>
              <w:pStyle w:val="TF-TEXTOQUADRO"/>
              <w:rPr>
                <w:sz w:val="20"/>
              </w:rPr>
            </w:pPr>
            <w:r w:rsidRPr="6EDBB02A">
              <w:rPr>
                <w:sz w:val="20"/>
              </w:rPr>
              <w:t>Uso de código de barra</w:t>
            </w:r>
            <w:r w:rsidRPr="4A052BB7">
              <w:rPr>
                <w:sz w:val="20"/>
              </w:rPr>
              <w:t>/</w:t>
            </w:r>
            <w:r w:rsidRPr="4CD0020C">
              <w:rPr>
                <w:sz w:val="20"/>
              </w:rPr>
              <w:t xml:space="preserve">QR </w:t>
            </w:r>
            <w:r w:rsidRPr="4A29D70C">
              <w:rPr>
                <w:sz w:val="20"/>
              </w:rPr>
              <w:t>code</w:t>
            </w:r>
          </w:p>
        </w:tc>
        <w:tc>
          <w:tcPr>
            <w:tcW w:w="1843" w:type="dxa"/>
          </w:tcPr>
          <w:p w14:paraId="1A8FE3C8" w14:textId="77777777" w:rsidR="61B80362" w:rsidRDefault="37B50981" w:rsidP="61B80362">
            <w:pPr>
              <w:pStyle w:val="TF-TEXTOQUADRO"/>
              <w:jc w:val="center"/>
              <w:rPr>
                <w:sz w:val="20"/>
              </w:rPr>
            </w:pPr>
            <w:r w:rsidRPr="51E179B2">
              <w:rPr>
                <w:sz w:val="20"/>
              </w:rPr>
              <w:t>1</w:t>
            </w:r>
          </w:p>
        </w:tc>
      </w:tr>
      <w:tr w:rsidR="00C95F9F" w14:paraId="7B0B9306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41882293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675" w:type="dxa"/>
            <w:shd w:val="clear" w:color="auto" w:fill="auto"/>
          </w:tcPr>
          <w:p w14:paraId="1EA345E2" w14:textId="77777777" w:rsidR="00C95F9F" w:rsidRPr="00C329B9" w:rsidRDefault="00C95F9F" w:rsidP="00C95F9F">
            <w:pPr>
              <w:pStyle w:val="TF-TEXTOQUADRO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Total</w:t>
            </w:r>
          </w:p>
        </w:tc>
        <w:tc>
          <w:tcPr>
            <w:tcW w:w="1843" w:type="dxa"/>
          </w:tcPr>
          <w:p w14:paraId="78BCB8D4" w14:textId="77777777" w:rsidR="00C95F9F" w:rsidRPr="00C329B9" w:rsidRDefault="56397F66" w:rsidP="00C95F9F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769A433C">
              <w:rPr>
                <w:b/>
                <w:bCs/>
                <w:sz w:val="20"/>
              </w:rPr>
              <w:t>9</w:t>
            </w:r>
          </w:p>
        </w:tc>
      </w:tr>
    </w:tbl>
    <w:p w14:paraId="061450AF" w14:textId="77777777" w:rsidR="00BC23AC" w:rsidRDefault="00BC23AC" w:rsidP="00990069">
      <w:pPr>
        <w:pStyle w:val="TF-FONTE"/>
      </w:pPr>
      <w:r>
        <w:t xml:space="preserve">Fonte: </w:t>
      </w:r>
      <w:r w:rsidRPr="00BC23AC">
        <w:t xml:space="preserve">adaptado de </w:t>
      </w:r>
      <w:r w:rsidR="004D4AFD">
        <w:t xml:space="preserve">Santos </w:t>
      </w:r>
      <w:r w:rsidR="0093784A">
        <w:t xml:space="preserve">(2012 apud </w:t>
      </w:r>
      <w:r w:rsidR="0093784A" w:rsidRPr="00BC23AC">
        <w:t>COSTA</w:t>
      </w:r>
      <w:r w:rsidRPr="00BC23AC">
        <w:t xml:space="preserve"> </w:t>
      </w:r>
      <w:r w:rsidRPr="00C329B9">
        <w:rPr>
          <w:i/>
          <w:iCs/>
        </w:rPr>
        <w:t>et al</w:t>
      </w:r>
      <w:r w:rsidRPr="00BC23AC">
        <w:t>.</w:t>
      </w:r>
      <w:r w:rsidR="0093784A">
        <w:t xml:space="preserve">, </w:t>
      </w:r>
      <w:r w:rsidRPr="00BC23AC">
        <w:t>2016</w:t>
      </w:r>
      <w:r w:rsidR="0093784A">
        <w:t>)</w:t>
      </w:r>
      <w:r w:rsidRPr="00BC23AC">
        <w:t>.</w:t>
      </w:r>
    </w:p>
    <w:p w14:paraId="5467F4A8" w14:textId="464E02B8" w:rsidR="00A344DE" w:rsidRDefault="3C3498B1" w:rsidP="00A344DE">
      <w:pPr>
        <w:pStyle w:val="TF-TEXTO"/>
      </w:pPr>
      <w:r>
        <w:t>A</w:t>
      </w:r>
      <w:r w:rsidR="000B4D67">
        <w:t xml:space="preserve"> </w:t>
      </w:r>
      <w:r w:rsidR="000B4D67">
        <w:fldChar w:fldCharType="begin"/>
      </w:r>
      <w:r w:rsidR="000B4D67">
        <w:instrText xml:space="preserve"> REF Tabela2 \h </w:instrText>
      </w:r>
      <w:r w:rsidR="000B4D67">
        <w:fldChar w:fldCharType="separate"/>
      </w:r>
      <w:r w:rsidR="005D5911" w:rsidRPr="0079646C">
        <w:t xml:space="preserve">Tabela </w:t>
      </w:r>
      <w:r w:rsidR="005D5911">
        <w:t>2</w:t>
      </w:r>
      <w:r w:rsidR="000B4D67">
        <w:fldChar w:fldCharType="end"/>
      </w:r>
      <w:r>
        <w:t xml:space="preserve"> apresenta os artigos classificados em cada etapa da RSL, </w:t>
      </w:r>
      <w:r w:rsidR="39B2C255">
        <w:t xml:space="preserve">juntamente com as respectivas bases de dados. </w:t>
      </w:r>
      <w:r w:rsidR="34C6D745">
        <w:t>Na Etapa 1, os 15</w:t>
      </w:r>
      <w:r w:rsidR="00FD11C5">
        <w:t>8</w:t>
      </w:r>
      <w:r w:rsidR="34C6D745">
        <w:t xml:space="preserve"> artigos foram analisados e eliminados pel</w:t>
      </w:r>
      <w:r w:rsidR="00051A84">
        <w:t>o Passo 1</w:t>
      </w:r>
      <w:r w:rsidR="34C6D745">
        <w:t>: eliminação pelo título, resultando em 17 artigos; na Etapa 2, esses 17 artigos foram analisados e eliminados pel</w:t>
      </w:r>
      <w:r w:rsidR="00051A84">
        <w:t xml:space="preserve">o Passo </w:t>
      </w:r>
      <w:r w:rsidR="34C6D745">
        <w:t>2: eliminação pelo resumo, que resultou em cinco artigos; na Etapa 3, os cinco artigos foram analisados e eliminados pel</w:t>
      </w:r>
      <w:r w:rsidR="00051A84">
        <w:t>o Passo</w:t>
      </w:r>
      <w:r w:rsidR="34C6D745">
        <w:t xml:space="preserve"> 3: leitura diagonal, resultando em </w:t>
      </w:r>
      <w:r w:rsidR="4A3BFB8A">
        <w:t>três</w:t>
      </w:r>
      <w:r w:rsidR="60747D5E">
        <w:t xml:space="preserve"> </w:t>
      </w:r>
      <w:r w:rsidR="34C6D745">
        <w:t xml:space="preserve">artigos; e por fim, na Etapa 4, esses </w:t>
      </w:r>
      <w:r w:rsidR="7A920A37">
        <w:t xml:space="preserve">três </w:t>
      </w:r>
      <w:r w:rsidR="34C6D745">
        <w:t xml:space="preserve">artigos selecionados foram analisados  e eliminados </w:t>
      </w:r>
      <w:r w:rsidR="34C6D745">
        <w:lastRenderedPageBreak/>
        <w:t>pelo Passo 4: leitura completa, que resultou em</w:t>
      </w:r>
      <w:r w:rsidR="39B2C255">
        <w:t xml:space="preserve"> </w:t>
      </w:r>
      <w:r w:rsidR="2AF995DA">
        <w:t>um</w:t>
      </w:r>
      <w:r w:rsidR="4CFB9FF9">
        <w:t xml:space="preserve"> </w:t>
      </w:r>
      <w:r w:rsidR="1F3A40F1">
        <w:t>artigo</w:t>
      </w:r>
      <w:r w:rsidR="39B2C255">
        <w:t xml:space="preserve"> da base </w:t>
      </w:r>
      <w:r w:rsidR="1674E77F">
        <w:t>Science Direct</w:t>
      </w:r>
      <w:r w:rsidR="39B2C255">
        <w:t xml:space="preserve"> e </w:t>
      </w:r>
      <w:r w:rsidR="5B20DEE6">
        <w:t xml:space="preserve">dois </w:t>
      </w:r>
      <w:r w:rsidR="62FFFDA6">
        <w:t>artigos</w:t>
      </w:r>
      <w:r w:rsidR="39B2C255">
        <w:t xml:space="preserve"> da base de dados Google Acadêmico</w:t>
      </w:r>
      <w:r w:rsidR="53C3390A">
        <w:t xml:space="preserve">, que se encontram sintetizados no </w:t>
      </w:r>
      <w:r w:rsidR="000B4D67">
        <w:fldChar w:fldCharType="begin"/>
      </w:r>
      <w:r w:rsidR="000B4D67">
        <w:instrText xml:space="preserve"> REF Quadro1 \h </w:instrText>
      </w:r>
      <w:r w:rsidR="000B4D67">
        <w:fldChar w:fldCharType="separate"/>
      </w:r>
      <w:r w:rsidR="005D5911">
        <w:t>Quadro</w:t>
      </w:r>
      <w:r w:rsidR="005D5911" w:rsidRPr="0079646C">
        <w:t xml:space="preserve"> </w:t>
      </w:r>
      <w:r w:rsidR="005D5911">
        <w:t>1</w:t>
      </w:r>
      <w:r w:rsidR="000B4D67">
        <w:fldChar w:fldCharType="end"/>
      </w:r>
      <w:r w:rsidR="000B4D67">
        <w:t>.</w:t>
      </w:r>
    </w:p>
    <w:p w14:paraId="3321BBE1" w14:textId="77777777" w:rsidR="0079646C" w:rsidRDefault="000B4D67" w:rsidP="00C329B9">
      <w:pPr>
        <w:pStyle w:val="TF-LEGENDA"/>
      </w:pPr>
      <w:bookmarkStart w:id="20" w:name="Tabela2"/>
      <w:r w:rsidRPr="0079646C">
        <w:t xml:space="preserve">Tabela </w:t>
      </w:r>
      <w:r>
        <w:t>2</w:t>
      </w:r>
      <w:bookmarkEnd w:id="20"/>
      <w:r>
        <w:t xml:space="preserve"> – </w:t>
      </w:r>
      <w:r w:rsidRPr="000B4D67">
        <w:t>Artigos Classificados nas Etapas da RSL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7"/>
        <w:gridCol w:w="2239"/>
        <w:gridCol w:w="1200"/>
        <w:gridCol w:w="1200"/>
        <w:gridCol w:w="1200"/>
        <w:gridCol w:w="1116"/>
      </w:tblGrid>
      <w:tr w:rsidR="00975D08" w:rsidRPr="00150DA8" w14:paraId="28266830" w14:textId="77777777" w:rsidTr="000E18F4">
        <w:trPr>
          <w:trHeight w:val="130"/>
          <w:jc w:val="center"/>
        </w:trPr>
        <w:tc>
          <w:tcPr>
            <w:tcW w:w="2107" w:type="dxa"/>
            <w:shd w:val="clear" w:color="auto" w:fill="A6A6A6"/>
            <w:vAlign w:val="center"/>
          </w:tcPr>
          <w:p w14:paraId="30318154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2239" w:type="dxa"/>
            <w:shd w:val="clear" w:color="auto" w:fill="A6A6A6"/>
            <w:vAlign w:val="center"/>
          </w:tcPr>
          <w:p w14:paraId="763B3E24" w14:textId="77777777" w:rsidR="00975D08" w:rsidRPr="005176E6" w:rsidRDefault="00935211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Trabalhos analisados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59CBE7FB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1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7E8F8097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2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62451D16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3</w:t>
            </w:r>
          </w:p>
        </w:tc>
        <w:tc>
          <w:tcPr>
            <w:tcW w:w="1116" w:type="dxa"/>
            <w:shd w:val="clear" w:color="auto" w:fill="A6A6A6"/>
            <w:vAlign w:val="center"/>
          </w:tcPr>
          <w:p w14:paraId="1079B521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4</w:t>
            </w:r>
          </w:p>
        </w:tc>
      </w:tr>
      <w:tr w:rsidR="00975D08" w14:paraId="642AAB2E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6477D1ED" w14:textId="77777777" w:rsidR="00975D08" w:rsidRPr="005176E6" w:rsidRDefault="00975D08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Science Direct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3BD5ECA" w14:textId="77777777" w:rsidR="00975D08" w:rsidRPr="005176E6" w:rsidRDefault="00086A27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22</w:t>
            </w:r>
          </w:p>
        </w:tc>
        <w:tc>
          <w:tcPr>
            <w:tcW w:w="1200" w:type="dxa"/>
            <w:vAlign w:val="center"/>
          </w:tcPr>
          <w:p w14:paraId="72EA6896" w14:textId="77777777" w:rsidR="00975D08" w:rsidRPr="005176E6" w:rsidRDefault="6AB7AC2B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5</w:t>
            </w:r>
          </w:p>
        </w:tc>
        <w:tc>
          <w:tcPr>
            <w:tcW w:w="1200" w:type="dxa"/>
            <w:vAlign w:val="center"/>
          </w:tcPr>
          <w:p w14:paraId="25BB3057" w14:textId="77777777" w:rsidR="00975D08" w:rsidRPr="005176E6" w:rsidRDefault="6AB7AC2B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1</w:t>
            </w:r>
          </w:p>
        </w:tc>
        <w:tc>
          <w:tcPr>
            <w:tcW w:w="1200" w:type="dxa"/>
            <w:vAlign w:val="center"/>
          </w:tcPr>
          <w:p w14:paraId="193A382C" w14:textId="77777777" w:rsidR="00975D08" w:rsidRPr="005176E6" w:rsidRDefault="1E3266B8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1</w:t>
            </w:r>
          </w:p>
        </w:tc>
        <w:tc>
          <w:tcPr>
            <w:tcW w:w="1116" w:type="dxa"/>
            <w:vAlign w:val="center"/>
          </w:tcPr>
          <w:p w14:paraId="6989BD29" w14:textId="77777777" w:rsidR="00975D08" w:rsidRPr="001279BC" w:rsidRDefault="7997698B" w:rsidP="3988AC35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1</w:t>
            </w:r>
          </w:p>
        </w:tc>
      </w:tr>
      <w:tr w:rsidR="00975D08" w14:paraId="3204064B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53F5E305" w14:textId="77777777" w:rsidR="00975D08" w:rsidRPr="003A2079" w:rsidRDefault="00975D08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Google Acadêmico</w:t>
            </w:r>
            <w:r w:rsidR="00135F13" w:rsidRPr="003A2079">
              <w:rPr>
                <w:sz w:val="20"/>
              </w:rPr>
              <w:t xml:space="preserve"> 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B131275" w14:textId="77777777" w:rsidR="00975D08" w:rsidRPr="003A2079" w:rsidRDefault="6AF8EAD8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13</w:t>
            </w:r>
            <w:r w:rsidR="00B81A97">
              <w:rPr>
                <w:sz w:val="20"/>
              </w:rPr>
              <w:t>6</w:t>
            </w:r>
          </w:p>
        </w:tc>
        <w:tc>
          <w:tcPr>
            <w:tcW w:w="1200" w:type="dxa"/>
            <w:vAlign w:val="center"/>
          </w:tcPr>
          <w:p w14:paraId="45B7CB99" w14:textId="77777777" w:rsidR="00975D08" w:rsidRPr="003A2079" w:rsidRDefault="11D684B3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12</w:t>
            </w:r>
          </w:p>
        </w:tc>
        <w:tc>
          <w:tcPr>
            <w:tcW w:w="1200" w:type="dxa"/>
            <w:vAlign w:val="center"/>
          </w:tcPr>
          <w:p w14:paraId="370A9628" w14:textId="77777777" w:rsidR="00975D08" w:rsidRPr="003A2079" w:rsidRDefault="11D684B3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4</w:t>
            </w:r>
          </w:p>
        </w:tc>
        <w:tc>
          <w:tcPr>
            <w:tcW w:w="1200" w:type="dxa"/>
            <w:vAlign w:val="center"/>
          </w:tcPr>
          <w:p w14:paraId="2C2F53C0" w14:textId="77777777" w:rsidR="00975D08" w:rsidRPr="003A2079" w:rsidRDefault="00056D24" w:rsidP="795BFE16">
            <w:pPr>
              <w:pStyle w:val="TF-TEXTOQUADRO"/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6" w:type="dxa"/>
            <w:vAlign w:val="center"/>
          </w:tcPr>
          <w:p w14:paraId="2EACB0B6" w14:textId="77777777" w:rsidR="00975D08" w:rsidRPr="001279BC" w:rsidRDefault="3EB57669" w:rsidP="3988AC35">
            <w:pPr>
              <w:pStyle w:val="TF-TEXTOQUADRO"/>
              <w:spacing w:line="259" w:lineRule="aut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2</w:t>
            </w:r>
          </w:p>
        </w:tc>
      </w:tr>
      <w:tr w:rsidR="003A2079" w14:paraId="7658C834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5F722C5B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Total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A1C9958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15</w:t>
            </w:r>
            <w:r w:rsidR="00056D24">
              <w:rPr>
                <w:b/>
                <w:bCs/>
                <w:sz w:val="20"/>
              </w:rPr>
              <w:t>8</w:t>
            </w:r>
          </w:p>
        </w:tc>
        <w:tc>
          <w:tcPr>
            <w:tcW w:w="1200" w:type="dxa"/>
            <w:vAlign w:val="center"/>
          </w:tcPr>
          <w:p w14:paraId="7633893A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17</w:t>
            </w:r>
          </w:p>
        </w:tc>
        <w:tc>
          <w:tcPr>
            <w:tcW w:w="1200" w:type="dxa"/>
            <w:vAlign w:val="center"/>
          </w:tcPr>
          <w:p w14:paraId="3224621E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5</w:t>
            </w:r>
          </w:p>
        </w:tc>
        <w:tc>
          <w:tcPr>
            <w:tcW w:w="1200" w:type="dxa"/>
            <w:vAlign w:val="center"/>
          </w:tcPr>
          <w:p w14:paraId="38D4F00A" w14:textId="77777777" w:rsidR="003A2079" w:rsidRPr="005176E6" w:rsidRDefault="00056D24" w:rsidP="795BFE16">
            <w:pPr>
              <w:pStyle w:val="TF-TEXTOQUADRO"/>
              <w:spacing w:line="259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1116" w:type="dxa"/>
            <w:vAlign w:val="center"/>
          </w:tcPr>
          <w:p w14:paraId="5C0992FD" w14:textId="77777777" w:rsidR="003A2079" w:rsidRPr="005176E6" w:rsidRDefault="5ED9AB6B" w:rsidP="3988AC35">
            <w:pPr>
              <w:pStyle w:val="TF-TEXTOQUADRO"/>
              <w:spacing w:line="259" w:lineRule="auto"/>
              <w:jc w:val="center"/>
              <w:rPr>
                <w:b/>
                <w:bCs/>
                <w:sz w:val="20"/>
              </w:rPr>
            </w:pPr>
            <w:r w:rsidRPr="001279BC">
              <w:rPr>
                <w:b/>
                <w:bCs/>
                <w:sz w:val="20"/>
              </w:rPr>
              <w:t>3</w:t>
            </w:r>
          </w:p>
        </w:tc>
      </w:tr>
    </w:tbl>
    <w:p w14:paraId="470559FE" w14:textId="77777777" w:rsidR="00990069" w:rsidRDefault="00990069" w:rsidP="00990069">
      <w:pPr>
        <w:pStyle w:val="TF-FONTE"/>
      </w:pPr>
      <w:r>
        <w:t>Fonte: elaborado pelo</w:t>
      </w:r>
      <w:r w:rsidR="0079646C">
        <w:t>s</w:t>
      </w:r>
      <w:r>
        <w:t xml:space="preserve"> autor</w:t>
      </w:r>
      <w:r w:rsidR="0079646C">
        <w:t>es</w:t>
      </w:r>
      <w:r>
        <w:t>.</w:t>
      </w:r>
    </w:p>
    <w:p w14:paraId="335A3CB7" w14:textId="4C3F35CF" w:rsidR="009B21AB" w:rsidRDefault="003C63C1" w:rsidP="000D1E0D">
      <w:pPr>
        <w:pStyle w:val="TF-TEXTO"/>
      </w:pPr>
      <w:r>
        <w:t xml:space="preserve">A segunda parte da RL é referente a </w:t>
      </w:r>
      <w:r w:rsidR="1FCBB140">
        <w:t>RT</w:t>
      </w:r>
      <w:r w:rsidR="676C8DB0">
        <w:t>L</w:t>
      </w:r>
      <w:r w:rsidR="1FCBB140">
        <w:t xml:space="preserve"> </w:t>
      </w:r>
      <w:r>
        <w:t xml:space="preserve">realizada. </w:t>
      </w:r>
      <w:r w:rsidR="00A73B2B" w:rsidRPr="00A73B2B">
        <w:t xml:space="preserve">Na RTL, também foram aplicados os CI e CE, bem como os critérios de qualidade com pontuação igual ou superior a </w:t>
      </w:r>
      <w:r w:rsidR="00A73B2B">
        <w:t>cinco</w:t>
      </w:r>
      <w:r w:rsidR="00A73B2B" w:rsidRPr="00A73B2B">
        <w:t xml:space="preserve"> pontos. </w:t>
      </w:r>
      <w:r>
        <w:t xml:space="preserve">Na RTL </w:t>
      </w:r>
      <w:r w:rsidR="1FCBB140">
        <w:t xml:space="preserve">foram realizadas buscas no Chat GPT com a pergunta: “sistema de gestão de estoque para vestuário”. </w:t>
      </w:r>
      <w:r w:rsidR="1FCBB140" w:rsidRPr="001279BC">
        <w:t xml:space="preserve">A pesquisa resultou em </w:t>
      </w:r>
      <w:r w:rsidR="006453CA">
        <w:t>cinco</w:t>
      </w:r>
      <w:r w:rsidR="1FCBB140" w:rsidRPr="001279BC">
        <w:t xml:space="preserve"> trabalhos que foram avaliados pelos pesquisadores </w:t>
      </w:r>
      <w:r w:rsidR="00A73B2B" w:rsidRPr="001279BC">
        <w:t xml:space="preserve">e destes foram selecionados o </w:t>
      </w:r>
      <w:r w:rsidR="68F64870" w:rsidRPr="001279BC">
        <w:t>B</w:t>
      </w:r>
      <w:r w:rsidR="65335D23" w:rsidRPr="001279BC">
        <w:t>ling, Conta Azul,</w:t>
      </w:r>
      <w:r w:rsidR="66843ED0" w:rsidRPr="001279BC">
        <w:t xml:space="preserve"> </w:t>
      </w:r>
      <w:r w:rsidR="397728CA" w:rsidRPr="001279BC">
        <w:t>Hiper</w:t>
      </w:r>
      <w:r w:rsidR="51B86D07" w:rsidRPr="001279BC">
        <w:t xml:space="preserve"> e </w:t>
      </w:r>
      <w:r w:rsidR="1DF20212" w:rsidRPr="001279BC">
        <w:t>TradeGecko</w:t>
      </w:r>
      <w:r w:rsidR="5E176F08" w:rsidRPr="001279BC">
        <w:t>.</w:t>
      </w:r>
      <w:r w:rsidR="00A73B2B">
        <w:t xml:space="preserve"> A síntese desse resultado juntamente com o resultado da RSL se encontra no</w:t>
      </w:r>
      <w:r w:rsidR="000B4D67">
        <w:t xml:space="preserve"> </w:t>
      </w:r>
      <w:r w:rsidR="000B4D67">
        <w:fldChar w:fldCharType="begin"/>
      </w:r>
      <w:r w:rsidR="000B4D67">
        <w:instrText xml:space="preserve"> REF Quadro1 \h </w:instrText>
      </w:r>
      <w:r w:rsidR="000B4D67">
        <w:fldChar w:fldCharType="separate"/>
      </w:r>
      <w:r w:rsidR="005D5911">
        <w:t>Quadro</w:t>
      </w:r>
      <w:r w:rsidR="005D5911" w:rsidRPr="0079646C">
        <w:t xml:space="preserve"> </w:t>
      </w:r>
      <w:r w:rsidR="005D5911">
        <w:t>1</w:t>
      </w:r>
      <w:r w:rsidR="000B4D67">
        <w:fldChar w:fldCharType="end"/>
      </w:r>
      <w:r w:rsidR="1FCBB140">
        <w:t>.</w:t>
      </w:r>
    </w:p>
    <w:p w14:paraId="27D81159" w14:textId="77777777" w:rsidR="003F4B66" w:rsidRPr="00BC23AC" w:rsidRDefault="000B4D67" w:rsidP="00C329B9">
      <w:pPr>
        <w:pStyle w:val="TF-LEGENDA"/>
      </w:pPr>
      <w:bookmarkStart w:id="21" w:name="Quadro1"/>
      <w:r>
        <w:t>Quadro</w:t>
      </w:r>
      <w:r w:rsidR="00F953DD" w:rsidRPr="0079646C">
        <w:t xml:space="preserve"> </w:t>
      </w:r>
      <w:r>
        <w:t>1</w:t>
      </w:r>
      <w:bookmarkEnd w:id="21"/>
      <w:r w:rsidR="00F953DD" w:rsidRPr="0079646C">
        <w:t xml:space="preserve"> - </w:t>
      </w:r>
      <w:r w:rsidRPr="000B4D67">
        <w:t>Síntese dos trabalhos correlatos selecionados</w:t>
      </w:r>
    </w:p>
    <w:tbl>
      <w:tblPr>
        <w:tblW w:w="8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9"/>
        <w:gridCol w:w="991"/>
        <w:gridCol w:w="1071"/>
        <w:gridCol w:w="1822"/>
        <w:gridCol w:w="1937"/>
      </w:tblGrid>
      <w:tr w:rsidR="00BC23AC" w:rsidRPr="00BC23AC" w14:paraId="3B5BB03F" w14:textId="77777777" w:rsidTr="000E18F4">
        <w:trPr>
          <w:trHeight w:val="135"/>
          <w:jc w:val="center"/>
        </w:trPr>
        <w:tc>
          <w:tcPr>
            <w:tcW w:w="3114" w:type="dxa"/>
            <w:shd w:val="clear" w:color="auto" w:fill="A6A6A6"/>
            <w:vAlign w:val="center"/>
          </w:tcPr>
          <w:p w14:paraId="271E4725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Assunto</w:t>
            </w:r>
          </w:p>
        </w:tc>
        <w:tc>
          <w:tcPr>
            <w:tcW w:w="992" w:type="dxa"/>
            <w:shd w:val="clear" w:color="auto" w:fill="A6A6A6"/>
          </w:tcPr>
          <w:p w14:paraId="4F9C18AD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Tipo RL</w:t>
            </w:r>
          </w:p>
        </w:tc>
        <w:tc>
          <w:tcPr>
            <w:tcW w:w="1062" w:type="dxa"/>
            <w:shd w:val="clear" w:color="auto" w:fill="A6A6A6"/>
          </w:tcPr>
          <w:p w14:paraId="326B9491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Local</w:t>
            </w:r>
          </w:p>
        </w:tc>
        <w:tc>
          <w:tcPr>
            <w:tcW w:w="1824" w:type="dxa"/>
            <w:shd w:val="clear" w:color="auto" w:fill="A6A6A6"/>
            <w:vAlign w:val="center"/>
          </w:tcPr>
          <w:p w14:paraId="642F51D8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Filtro</w:t>
            </w:r>
          </w:p>
        </w:tc>
        <w:tc>
          <w:tcPr>
            <w:tcW w:w="1938" w:type="dxa"/>
            <w:shd w:val="clear" w:color="auto" w:fill="A6A6A6"/>
            <w:vAlign w:val="center"/>
          </w:tcPr>
          <w:p w14:paraId="0663BD24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Referência</w:t>
            </w:r>
          </w:p>
        </w:tc>
      </w:tr>
      <w:tr w:rsidR="00BC23AC" w:rsidRPr="00380E06" w14:paraId="2C18EB6F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47853422" w14:textId="77777777" w:rsidR="00BC23AC" w:rsidRPr="00A73B2B" w:rsidRDefault="00BC23AC" w:rsidP="008F1F01">
            <w:pPr>
              <w:pStyle w:val="TF-TEXTOQUADRO"/>
              <w:jc w:val="both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Inventory and Sales Information System Design on Clothing Store (Case Study: X Fashion, Jakarta)</w:t>
            </w:r>
          </w:p>
        </w:tc>
        <w:tc>
          <w:tcPr>
            <w:tcW w:w="992" w:type="dxa"/>
            <w:vAlign w:val="center"/>
          </w:tcPr>
          <w:p w14:paraId="5C2DCE9F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645C9488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Science Direct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EBB1F64" w14:textId="77777777" w:rsidR="00BC23AC" w:rsidRPr="00A73B2B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A73B2B">
              <w:rPr>
                <w:i/>
                <w:iCs/>
                <w:sz w:val="20"/>
              </w:rPr>
              <w:t>string</w:t>
            </w:r>
            <w:r w:rsidRPr="00A73B2B">
              <w:rPr>
                <w:sz w:val="20"/>
              </w:rPr>
              <w:t xml:space="preserve"> de busca em inglês</w:t>
            </w:r>
          </w:p>
        </w:tc>
        <w:tc>
          <w:tcPr>
            <w:tcW w:w="1938" w:type="dxa"/>
            <w:vAlign w:val="center"/>
          </w:tcPr>
          <w:p w14:paraId="7BB00E13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(ROSA; WAHJU, 2020)</w:t>
            </w:r>
          </w:p>
        </w:tc>
      </w:tr>
      <w:tr w:rsidR="00BC23AC" w:rsidRPr="00380E06" w14:paraId="226E86B3" w14:textId="77777777" w:rsidTr="000E18F4">
        <w:trPr>
          <w:trHeight w:val="954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530CD6F7" w14:textId="77777777" w:rsidR="00BC23AC" w:rsidRPr="001279BC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1279BC">
              <w:rPr>
                <w:sz w:val="20"/>
              </w:rPr>
              <w:t>Loja espaço da moda:</w:t>
            </w:r>
          </w:p>
          <w:p w14:paraId="2E9FB32C" w14:textId="77777777" w:rsidR="00BC23AC" w:rsidRPr="00CA4870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1279BC">
              <w:rPr>
                <w:sz w:val="20"/>
              </w:rPr>
              <w:t>Controle e gerenciamento de estoques por meio da implantação de um software</w:t>
            </w:r>
          </w:p>
        </w:tc>
        <w:tc>
          <w:tcPr>
            <w:tcW w:w="992" w:type="dxa"/>
            <w:vAlign w:val="center"/>
          </w:tcPr>
          <w:p w14:paraId="3FA978F9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6392C810" w14:textId="77777777" w:rsidR="00BC23AC" w:rsidRPr="00A73B2B" w:rsidRDefault="2E4DC396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Google acadêmico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1120554" w14:textId="77777777" w:rsidR="00BC23AC" w:rsidRPr="00A73B2B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A73B2B">
              <w:rPr>
                <w:i/>
                <w:iCs/>
                <w:sz w:val="20"/>
              </w:rPr>
              <w:t>string</w:t>
            </w:r>
            <w:r w:rsidRPr="00A73B2B">
              <w:rPr>
                <w:sz w:val="20"/>
              </w:rPr>
              <w:t xml:space="preserve"> de busca em </w:t>
            </w:r>
            <w:r w:rsidR="2E4DC396" w:rsidRPr="00A73B2B">
              <w:rPr>
                <w:sz w:val="20"/>
              </w:rPr>
              <w:t>português</w:t>
            </w:r>
          </w:p>
        </w:tc>
        <w:tc>
          <w:tcPr>
            <w:tcW w:w="1938" w:type="dxa"/>
            <w:vAlign w:val="center"/>
          </w:tcPr>
          <w:p w14:paraId="7B631020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(VARIZA, 2018)</w:t>
            </w:r>
          </w:p>
        </w:tc>
      </w:tr>
      <w:tr w:rsidR="00BC23AC" w:rsidRPr="00380E06" w14:paraId="6E318130" w14:textId="77777777" w:rsidTr="000E18F4">
        <w:trPr>
          <w:trHeight w:val="503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05324A3C" w14:textId="77777777" w:rsidR="00BC23AC" w:rsidRPr="00CA4870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CA4870">
              <w:rPr>
                <w:sz w:val="20"/>
              </w:rPr>
              <w:t>Sistema para gestão de estoques em uma loja de varejo</w:t>
            </w:r>
          </w:p>
        </w:tc>
        <w:tc>
          <w:tcPr>
            <w:tcW w:w="992" w:type="dxa"/>
            <w:vAlign w:val="center"/>
          </w:tcPr>
          <w:p w14:paraId="7556A507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1805F774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Google acadêmico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7F2E4FF" w14:textId="77777777" w:rsidR="00BC23AC" w:rsidRPr="00A73B2B" w:rsidDel="00BC23AC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A73B2B">
              <w:rPr>
                <w:i/>
                <w:iCs/>
                <w:sz w:val="20"/>
              </w:rPr>
              <w:t>string</w:t>
            </w:r>
            <w:r w:rsidRPr="00A73B2B">
              <w:rPr>
                <w:sz w:val="20"/>
              </w:rPr>
              <w:t xml:space="preserve"> de busca em português</w:t>
            </w:r>
          </w:p>
        </w:tc>
        <w:tc>
          <w:tcPr>
            <w:tcW w:w="1938" w:type="dxa"/>
            <w:vAlign w:val="center"/>
          </w:tcPr>
          <w:p w14:paraId="7C47EBE4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(MORO, 2018)</w:t>
            </w:r>
          </w:p>
        </w:tc>
      </w:tr>
      <w:tr w:rsidR="00BC23AC" w:rsidRPr="008523AD" w14:paraId="5BBADB5A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7C35F5E9" w14:textId="77777777" w:rsidR="00BC23AC" w:rsidRPr="00CA4870" w:rsidRDefault="00614D58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Sistema de gestão on</w:t>
            </w:r>
            <w:r w:rsidR="00DE4B1B">
              <w:rPr>
                <w:sz w:val="20"/>
              </w:rPr>
              <w:t>-</w:t>
            </w:r>
            <w:r>
              <w:rPr>
                <w:sz w:val="20"/>
              </w:rPr>
              <w:t xml:space="preserve">line - </w:t>
            </w:r>
            <w:r w:rsidR="00AF583A" w:rsidRPr="00CA4870">
              <w:rPr>
                <w:sz w:val="20"/>
              </w:rPr>
              <w:t>Bling</w:t>
            </w:r>
          </w:p>
        </w:tc>
        <w:tc>
          <w:tcPr>
            <w:tcW w:w="992" w:type="dxa"/>
            <w:vAlign w:val="center"/>
          </w:tcPr>
          <w:p w14:paraId="3D27E601" w14:textId="77777777" w:rsidR="00BC23AC" w:rsidRPr="00CA4870" w:rsidRDefault="00BC23AC" w:rsidP="00BC23AC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3EAF7FAB" w14:textId="77777777" w:rsidR="00BC23AC" w:rsidRPr="00CA4870" w:rsidRDefault="00BC23AC" w:rsidP="00BC23AC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DC18BA6" w14:textId="77777777" w:rsidR="00BC23AC" w:rsidRPr="00AF583A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</w:t>
            </w:r>
            <w:r w:rsidR="00CA4870" w:rsidRPr="001279BC">
              <w:rPr>
                <w:sz w:val="20"/>
              </w:rPr>
              <w:t xml:space="preserve"> gestão de</w:t>
            </w:r>
            <w:r w:rsidRPr="001279BC">
              <w:rPr>
                <w:sz w:val="20"/>
              </w:rPr>
              <w:t xml:space="preserve"> estoque</w:t>
            </w:r>
            <w:r w:rsidR="00CA4870" w:rsidRPr="001279BC">
              <w:rPr>
                <w:sz w:val="20"/>
              </w:rPr>
              <w:t xml:space="preserve"> para vestuário</w:t>
            </w:r>
            <w:r w:rsidRPr="00AF583A">
              <w:rPr>
                <w:sz w:val="20"/>
              </w:rPr>
              <w:t>”</w:t>
            </w:r>
          </w:p>
        </w:tc>
        <w:tc>
          <w:tcPr>
            <w:tcW w:w="1938" w:type="dxa"/>
            <w:vAlign w:val="center"/>
          </w:tcPr>
          <w:p w14:paraId="351758EA" w14:textId="77777777" w:rsidR="00BC23AC" w:rsidRPr="00CA4870" w:rsidRDefault="00CA4870" w:rsidP="00170E49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F583A" w:rsidRPr="00CA4870">
              <w:rPr>
                <w:sz w:val="20"/>
              </w:rPr>
              <w:t>BLING</w:t>
            </w:r>
            <w:r w:rsidRPr="00CA4870">
              <w:rPr>
                <w:sz w:val="20"/>
              </w:rPr>
              <w:t xml:space="preserve">, </w:t>
            </w:r>
            <w:r w:rsidR="009E0336">
              <w:rPr>
                <w:sz w:val="20"/>
              </w:rPr>
              <w:t>2023</w:t>
            </w:r>
            <w:r w:rsidRPr="00CA4870">
              <w:rPr>
                <w:sz w:val="20"/>
              </w:rPr>
              <w:t>)</w:t>
            </w:r>
          </w:p>
        </w:tc>
      </w:tr>
      <w:tr w:rsidR="00CA4870" w:rsidRPr="008523AD" w14:paraId="2C084FDD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2A7DFD70" w14:textId="77777777" w:rsidR="00CA4870" w:rsidRPr="00CA4870" w:rsidRDefault="00335F15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ERP em nuvem - </w:t>
            </w:r>
            <w:r w:rsidR="00CA4870" w:rsidRPr="00CA4870">
              <w:rPr>
                <w:sz w:val="20"/>
              </w:rPr>
              <w:t>Conta Azul</w:t>
            </w:r>
          </w:p>
        </w:tc>
        <w:tc>
          <w:tcPr>
            <w:tcW w:w="992" w:type="dxa"/>
            <w:vAlign w:val="center"/>
          </w:tcPr>
          <w:p w14:paraId="3E708130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7D18DD8F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DF8AFF5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</w:p>
        </w:tc>
        <w:tc>
          <w:tcPr>
            <w:tcW w:w="1938" w:type="dxa"/>
            <w:vAlign w:val="center"/>
          </w:tcPr>
          <w:p w14:paraId="08833155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(CONTA AZUL, 2023)</w:t>
            </w:r>
          </w:p>
        </w:tc>
      </w:tr>
      <w:tr w:rsidR="00CA4870" w:rsidRPr="008523AD" w14:paraId="3E0DC62D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55EC9DC9" w14:textId="77777777" w:rsidR="00CA4870" w:rsidRPr="00CA4870" w:rsidRDefault="00995F34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Sistema de gestão e vendas - </w:t>
            </w:r>
            <w:r w:rsidR="00AF583A" w:rsidRPr="00CA4870">
              <w:rPr>
                <w:sz w:val="20"/>
              </w:rPr>
              <w:t>Hiper</w:t>
            </w:r>
          </w:p>
        </w:tc>
        <w:tc>
          <w:tcPr>
            <w:tcW w:w="992" w:type="dxa"/>
            <w:vAlign w:val="center"/>
          </w:tcPr>
          <w:p w14:paraId="716E1350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26E7E876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9CDCF36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</w:p>
        </w:tc>
        <w:tc>
          <w:tcPr>
            <w:tcW w:w="1938" w:type="dxa"/>
            <w:vAlign w:val="center"/>
          </w:tcPr>
          <w:p w14:paraId="57930403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F583A">
              <w:rPr>
                <w:sz w:val="20"/>
              </w:rPr>
              <w:t>HIPER</w:t>
            </w:r>
            <w:r w:rsidRPr="00CA4870">
              <w:rPr>
                <w:sz w:val="20"/>
              </w:rPr>
              <w:t>, 2023)</w:t>
            </w:r>
          </w:p>
        </w:tc>
      </w:tr>
      <w:tr w:rsidR="00CA4870" w:rsidRPr="008523AD" w14:paraId="4FCB9E15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31787315" w14:textId="77777777" w:rsidR="00CA4870" w:rsidRPr="00CA4870" w:rsidRDefault="00DE4B1B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  <w:r w:rsidR="00FD5949">
              <w:rPr>
                <w:sz w:val="20"/>
              </w:rPr>
              <w:t xml:space="preserve">de gerenciamento de estoque - </w:t>
            </w:r>
            <w:r w:rsidR="00CA4870" w:rsidRPr="00CA4870">
              <w:rPr>
                <w:sz w:val="20"/>
              </w:rPr>
              <w:t>TradeGecko</w:t>
            </w:r>
            <w:r w:rsidR="00CA4870" w:rsidRPr="00CA4870" w:rsidDel="00CA4870">
              <w:rPr>
                <w:sz w:val="20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4E3B216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  <w:r w:rsidRPr="00CA4870" w:rsidDel="00CA487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62" w:type="dxa"/>
            <w:vAlign w:val="center"/>
          </w:tcPr>
          <w:p w14:paraId="5E33DE71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6E976FC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  <w:r w:rsidRPr="001279BC" w:rsidDel="00CA4870">
              <w:rPr>
                <w:sz w:val="20"/>
              </w:rPr>
              <w:t xml:space="preserve"> </w:t>
            </w:r>
          </w:p>
        </w:tc>
        <w:tc>
          <w:tcPr>
            <w:tcW w:w="1938" w:type="dxa"/>
            <w:vAlign w:val="center"/>
          </w:tcPr>
          <w:p w14:paraId="45866488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C6955" w:rsidRPr="00CA4870">
              <w:rPr>
                <w:sz w:val="20"/>
              </w:rPr>
              <w:t>TRADEGECKO</w:t>
            </w:r>
            <w:r w:rsidRPr="00CA4870">
              <w:rPr>
                <w:sz w:val="20"/>
              </w:rPr>
              <w:t>, 2023)</w:t>
            </w:r>
          </w:p>
        </w:tc>
      </w:tr>
    </w:tbl>
    <w:p w14:paraId="517C5BF4" w14:textId="77777777" w:rsidR="003F4B66" w:rsidRDefault="003F4B66" w:rsidP="00A1460F">
      <w:pPr>
        <w:pStyle w:val="TF-FONTE"/>
      </w:pPr>
      <w:r>
        <w:t>Fonte: elaborad</w:t>
      </w:r>
      <w:r w:rsidR="003B347A">
        <w:t>o</w:t>
      </w:r>
      <w:r>
        <w:t xml:space="preserve"> pelo</w:t>
      </w:r>
      <w:r w:rsidR="00BC23AC">
        <w:t>s</w:t>
      </w:r>
      <w:r>
        <w:t xml:space="preserve"> autor</w:t>
      </w:r>
      <w:r w:rsidR="00BC23AC">
        <w:t>es</w:t>
      </w:r>
      <w:r>
        <w:t>.</w:t>
      </w:r>
    </w:p>
    <w:p w14:paraId="2AE06EB1" w14:textId="77777777" w:rsidR="22D0941B" w:rsidRPr="00F65ACB" w:rsidRDefault="5C0B8303" w:rsidP="09815214">
      <w:pPr>
        <w:pStyle w:val="TF-TEXTO"/>
        <w:rPr>
          <w:highlight w:val="yellow"/>
        </w:rPr>
      </w:pPr>
      <w:r>
        <w:t xml:space="preserve">A RL </w:t>
      </w:r>
      <w:r w:rsidR="2426E86E">
        <w:t>resultou</w:t>
      </w:r>
      <w:r>
        <w:t xml:space="preserve"> em </w:t>
      </w:r>
      <w:r w:rsidR="00CA4870">
        <w:t>sete</w:t>
      </w:r>
      <w:r w:rsidR="00A73B2B">
        <w:t xml:space="preserve"> </w:t>
      </w:r>
      <w:r>
        <w:t xml:space="preserve">trabalhos relacionados à pesquisa em questão, sendo </w:t>
      </w:r>
      <w:r w:rsidR="00A73B2B">
        <w:t xml:space="preserve">três </w:t>
      </w:r>
      <w:r>
        <w:t xml:space="preserve">deles obtidos pela RSL e </w:t>
      </w:r>
      <w:r w:rsidR="00CA4870">
        <w:t>quatro</w:t>
      </w:r>
      <w:r w:rsidR="00A73B2B">
        <w:t xml:space="preserve"> </w:t>
      </w:r>
      <w:r w:rsidR="2426E86E">
        <w:t>pela RTL.</w:t>
      </w:r>
      <w:r>
        <w:t xml:space="preserve"> </w:t>
      </w:r>
      <w:r w:rsidR="00CA4870">
        <w:t xml:space="preserve">Na RSL foram selecionados os trabalhos de Rosa e Wahju (2020), Variza (2018) e Moro (2018). </w:t>
      </w:r>
      <w:r w:rsidR="00A73B2B">
        <w:t xml:space="preserve">O trabalho de </w:t>
      </w:r>
      <w:r w:rsidR="232CEE3B">
        <w:t>Rosa e Wahju</w:t>
      </w:r>
      <w:r>
        <w:t xml:space="preserve"> (</w:t>
      </w:r>
      <w:r w:rsidR="2426E86E">
        <w:t>20</w:t>
      </w:r>
      <w:r w:rsidR="5A03043F">
        <w:t>20</w:t>
      </w:r>
      <w:r w:rsidR="48A4BB39">
        <w:t>)</w:t>
      </w:r>
      <w:r w:rsidR="2426E86E">
        <w:t xml:space="preserve"> </w:t>
      </w:r>
      <w:r w:rsidR="00A73B2B">
        <w:t xml:space="preserve">atenderam aos critérios 1, 2, 3 4, 5, e 7, totalizando sete pontos e se destacam </w:t>
      </w:r>
      <w:r>
        <w:t xml:space="preserve">por ter foco no </w:t>
      </w:r>
      <w:r w:rsidR="25B8CFF0">
        <w:t>segmento de vestuário</w:t>
      </w:r>
      <w:r w:rsidR="1BD24714">
        <w:t xml:space="preserve"> eliminando funções manuais em uma loja real</w:t>
      </w:r>
      <w:r w:rsidR="2426E86E">
        <w:t>.</w:t>
      </w:r>
      <w:r>
        <w:t xml:space="preserve"> O trabalho de </w:t>
      </w:r>
      <w:r w:rsidR="00A73B2B">
        <w:t>Variza (</w:t>
      </w:r>
      <w:r w:rsidR="190CD35D">
        <w:t>20</w:t>
      </w:r>
      <w:r w:rsidR="54A37FE7">
        <w:t>18</w:t>
      </w:r>
      <w:r>
        <w:t xml:space="preserve">) </w:t>
      </w:r>
      <w:r w:rsidR="00A73B2B">
        <w:t xml:space="preserve">atendeu aos critérios 1, 2, 3, 5, 7 e 8, totalizando sete pontos e traz como diferencial </w:t>
      </w:r>
      <w:r>
        <w:t>ser um</w:t>
      </w:r>
      <w:r w:rsidR="190CD35D">
        <w:t xml:space="preserve"> </w:t>
      </w:r>
      <w:r w:rsidR="00051A84">
        <w:t xml:space="preserve">sistema </w:t>
      </w:r>
      <w:r w:rsidR="2A8DA856">
        <w:t>de controle de estoque</w:t>
      </w:r>
      <w:r w:rsidR="7F5893BA">
        <w:t xml:space="preserve"> que utiliza de cód</w:t>
      </w:r>
      <w:r w:rsidR="40D776C1">
        <w:t>igo de barras</w:t>
      </w:r>
      <w:r w:rsidR="6AB39A79">
        <w:t>.</w:t>
      </w:r>
      <w:r>
        <w:t xml:space="preserve"> Já o trabalho de </w:t>
      </w:r>
      <w:r w:rsidR="44F91C85">
        <w:t>Moro</w:t>
      </w:r>
      <w:r>
        <w:t xml:space="preserve"> (</w:t>
      </w:r>
      <w:r w:rsidR="071325EF">
        <w:t>20</w:t>
      </w:r>
      <w:r w:rsidR="472F18F4">
        <w:t>18</w:t>
      </w:r>
      <w:r>
        <w:t xml:space="preserve">) </w:t>
      </w:r>
      <w:r w:rsidR="00A73B2B">
        <w:t xml:space="preserve">atendeu os critérios 1, 3, 4, 5 e 7, totalizando seis pontos e </w:t>
      </w:r>
      <w:r>
        <w:t xml:space="preserve">se destaca pelo alto foco </w:t>
      </w:r>
      <w:r w:rsidR="2DBC8072">
        <w:t>no varejo e margens de segurança do estoque</w:t>
      </w:r>
      <w:r w:rsidR="00CA4870">
        <w:t>. Já n</w:t>
      </w:r>
      <w:r w:rsidR="22D0941B">
        <w:t xml:space="preserve">a RTL foram </w:t>
      </w:r>
      <w:r w:rsidR="00CA4870">
        <w:t>selecionados os sistemas Hiper (</w:t>
      </w:r>
      <w:r w:rsidR="009E0336">
        <w:t>2023</w:t>
      </w:r>
      <w:r w:rsidR="00CA4870">
        <w:t xml:space="preserve">), Conta Azul </w:t>
      </w:r>
      <w:r w:rsidR="00CA4870">
        <w:lastRenderedPageBreak/>
        <w:t xml:space="preserve">(2023), Bling (2023) e TradeGecko (2023). </w:t>
      </w:r>
      <w:r w:rsidR="0A94AC2D">
        <w:t>Hiper</w:t>
      </w:r>
      <w:r w:rsidR="22D0941B">
        <w:t xml:space="preserve"> (</w:t>
      </w:r>
      <w:r w:rsidR="1518B343">
        <w:t>20</w:t>
      </w:r>
      <w:r w:rsidR="11F077D1">
        <w:t>23</w:t>
      </w:r>
      <w:r w:rsidR="22D0941B">
        <w:t xml:space="preserve">) </w:t>
      </w:r>
      <w:r w:rsidR="00CA4870">
        <w:t xml:space="preserve">atendeu aos critérios 1, 3, 4, 5 e 7, totalizando seis pontos e se </w:t>
      </w:r>
      <w:r w:rsidR="22D0941B">
        <w:t>destaca por trazer</w:t>
      </w:r>
      <w:r w:rsidR="00CA4870">
        <w:t xml:space="preserve"> </w:t>
      </w:r>
      <w:r w:rsidR="1DE7BFBB">
        <w:t>funções para gerência de estoque</w:t>
      </w:r>
      <w:r w:rsidR="32536346">
        <w:t>.</w:t>
      </w:r>
      <w:r w:rsidR="22D0941B">
        <w:t xml:space="preserve"> </w:t>
      </w:r>
      <w:r w:rsidR="3747620D">
        <w:t>Conta Azul</w:t>
      </w:r>
      <w:r w:rsidR="22D0941B">
        <w:t xml:space="preserve"> (202</w:t>
      </w:r>
      <w:r w:rsidR="7D980742">
        <w:t>3</w:t>
      </w:r>
      <w:r w:rsidR="22D0941B">
        <w:t xml:space="preserve">) </w:t>
      </w:r>
      <w:r w:rsidR="00CA4870">
        <w:t xml:space="preserve">atendeu aos critérios 1, 3, 4, 5, 6 </w:t>
      </w:r>
      <w:r w:rsidR="00CA4870" w:rsidRPr="00C6738C">
        <w:t xml:space="preserve">e 7, totalizando sete pontos e </w:t>
      </w:r>
      <w:r w:rsidR="22D0941B" w:rsidRPr="00C6738C">
        <w:t xml:space="preserve">tem como diferencial </w:t>
      </w:r>
      <w:r w:rsidR="0F9E99B2" w:rsidRPr="00C6738C">
        <w:t xml:space="preserve">a questão de </w:t>
      </w:r>
      <w:r w:rsidR="36884DCC" w:rsidRPr="00C6738C">
        <w:t>gerência</w:t>
      </w:r>
      <w:r w:rsidR="0F9E99B2" w:rsidRPr="00C6738C">
        <w:t xml:space="preserve"> de taxas e descontos</w:t>
      </w:r>
      <w:r w:rsidR="22D0941B" w:rsidRPr="00C6738C">
        <w:t xml:space="preserve">. </w:t>
      </w:r>
      <w:r w:rsidR="47D1DDAC" w:rsidRPr="00C6738C">
        <w:t>Bling</w:t>
      </w:r>
      <w:r w:rsidR="22D0941B" w:rsidRPr="00C6738C">
        <w:t xml:space="preserve"> (2023) </w:t>
      </w:r>
      <w:r w:rsidR="3CBEA9A5" w:rsidRPr="00C6738C">
        <w:t>atende</w:t>
      </w:r>
      <w:r w:rsidR="009F2C84" w:rsidRPr="00C6738C">
        <w:t>u</w:t>
      </w:r>
      <w:r w:rsidR="3CBEA9A5" w:rsidRPr="00C6738C">
        <w:t xml:space="preserve"> os critérios 1, 3, 4, 5, 7</w:t>
      </w:r>
      <w:r w:rsidR="009F2C84" w:rsidRPr="00C6738C">
        <w:t xml:space="preserve"> e 8</w:t>
      </w:r>
      <w:r w:rsidR="3CBEA9A5" w:rsidRPr="00C6738C">
        <w:t xml:space="preserve"> totalizando </w:t>
      </w:r>
      <w:r w:rsidR="009F2C84" w:rsidRPr="00C6738C">
        <w:t xml:space="preserve">sete </w:t>
      </w:r>
      <w:r w:rsidR="3CBEA9A5" w:rsidRPr="00C6738C">
        <w:t>pontos</w:t>
      </w:r>
      <w:r w:rsidR="00E44601" w:rsidRPr="00C6738C">
        <w:t xml:space="preserve">, </w:t>
      </w:r>
      <w:r w:rsidR="00463F1C" w:rsidRPr="00C6738C">
        <w:t xml:space="preserve">se </w:t>
      </w:r>
      <w:r w:rsidR="00C8309A" w:rsidRPr="00C6738C">
        <w:t>distingu</w:t>
      </w:r>
      <w:r w:rsidR="00051A84">
        <w:t xml:space="preserve">indo </w:t>
      </w:r>
      <w:r w:rsidR="00C6738C" w:rsidRPr="00C6738C">
        <w:t>pela opção de sangria de caixa</w:t>
      </w:r>
      <w:r w:rsidR="3CBEA9A5" w:rsidRPr="00C6738C">
        <w:t>.</w:t>
      </w:r>
      <w:r w:rsidR="001B0BBA">
        <w:t xml:space="preserve"> </w:t>
      </w:r>
      <w:r w:rsidR="00C6738C">
        <w:t>TradeGecko (2023) atendeu aos critérios 1, 3, 4, 5 e 7</w:t>
      </w:r>
      <w:r w:rsidR="004478C2">
        <w:t>, totalizando seis pontos</w:t>
      </w:r>
      <w:r w:rsidR="00051A84">
        <w:t xml:space="preserve">. Esse sistema se diferencia </w:t>
      </w:r>
      <w:r w:rsidR="00592911">
        <w:t xml:space="preserve">por trazer vários </w:t>
      </w:r>
      <w:r w:rsidR="00F65ACB" w:rsidRPr="00F65ACB">
        <w:rPr>
          <w:i/>
          <w:iCs/>
        </w:rPr>
        <w:t>dashboards</w:t>
      </w:r>
      <w:r w:rsidR="00F65ACB">
        <w:rPr>
          <w:i/>
          <w:iCs/>
        </w:rPr>
        <w:t xml:space="preserve"> </w:t>
      </w:r>
      <w:r w:rsidR="00BA2317">
        <w:t>para visualização do negócio.</w:t>
      </w:r>
    </w:p>
    <w:p w14:paraId="7F0347FA" w14:textId="77777777" w:rsidR="00451B94" w:rsidRDefault="00C67979" w:rsidP="00DE4B1B">
      <w:pPr>
        <w:pStyle w:val="Ttulo1"/>
      </w:pPr>
      <w:bookmarkStart w:id="22" w:name="_Toc54164921"/>
      <w:bookmarkStart w:id="23" w:name="_Toc54165675"/>
      <w:bookmarkStart w:id="24" w:name="_Toc54169333"/>
      <w:bookmarkStart w:id="25" w:name="_Toc96347439"/>
      <w:bookmarkStart w:id="26" w:name="_Toc96357723"/>
      <w:bookmarkStart w:id="27" w:name="_Toc96491866"/>
      <w:bookmarkStart w:id="28" w:name="_Toc411603107"/>
      <w:bookmarkEnd w:id="13"/>
      <w:r>
        <w:t>Justificativa</w:t>
      </w:r>
    </w:p>
    <w:p w14:paraId="3BED2D31" w14:textId="2972B188" w:rsidR="008A7D30" w:rsidRDefault="000943DE" w:rsidP="005D53C6">
      <w:pPr>
        <w:pStyle w:val="TF-TEXTO"/>
        <w:spacing w:before="240"/>
      </w:pPr>
      <w:r>
        <w:t xml:space="preserve">O trabalho aqui proposto </w:t>
      </w:r>
      <w:r w:rsidR="008E5A7D">
        <w:t xml:space="preserve">visa auxiliar </w:t>
      </w:r>
      <w:r>
        <w:t xml:space="preserve">a empresa Autêntica Store </w:t>
      </w:r>
      <w:r w:rsidR="008E5A7D">
        <w:t xml:space="preserve">a enfrentar os seus desafios e problemas, para </w:t>
      </w:r>
      <w:r>
        <w:t xml:space="preserve">gerir suas atividades financeiras e de estoque, auxiliando-a na tomada de decisão. </w:t>
      </w:r>
      <w:r w:rsidR="008E5A7D">
        <w:t xml:space="preserve">Dessa forma, o trabalho proposto se </w:t>
      </w:r>
      <w:r w:rsidR="00051A84" w:rsidRPr="00051A84">
        <w:t xml:space="preserve">fundamenta nos temas abordados na revisão bibliográfica descrita na subseção </w:t>
      </w:r>
      <w:r w:rsidR="00051A84">
        <w:fldChar w:fldCharType="begin"/>
      </w:r>
      <w:r w:rsidR="00051A84">
        <w:instrText xml:space="preserve"> REF _Ref131438902 \r \h </w:instrText>
      </w:r>
      <w:r w:rsidR="00051A84">
        <w:fldChar w:fldCharType="separate"/>
      </w:r>
      <w:r w:rsidR="005D5911">
        <w:t>2.1</w:t>
      </w:r>
      <w:r w:rsidR="00051A84">
        <w:fldChar w:fldCharType="end"/>
      </w:r>
      <w:r w:rsidR="00051A84">
        <w:t xml:space="preserve"> </w:t>
      </w:r>
      <w:r w:rsidR="00051A84" w:rsidRPr="00051A84">
        <w:t xml:space="preserve">e nos correlatos apresentados na subseção </w:t>
      </w:r>
      <w:r w:rsidR="00AC6955">
        <w:fldChar w:fldCharType="begin"/>
      </w:r>
      <w:r w:rsidR="00AC6955">
        <w:instrText xml:space="preserve"> REF _Ref131950299 \r \h </w:instrText>
      </w:r>
      <w:r w:rsidR="00AC6955">
        <w:fldChar w:fldCharType="separate"/>
      </w:r>
      <w:r w:rsidR="005D5911">
        <w:t>2.2</w:t>
      </w:r>
      <w:r w:rsidR="00AC6955">
        <w:fldChar w:fldCharType="end"/>
      </w:r>
      <w:r w:rsidR="00AC6955">
        <w:t xml:space="preserve">. </w:t>
      </w:r>
      <w:r w:rsidR="00134D27">
        <w:t>Tendo em vista</w:t>
      </w:r>
      <w:r w:rsidR="000A3F50">
        <w:t xml:space="preserve"> </w:t>
      </w:r>
      <w:r w:rsidR="00134D27">
        <w:t>ter uma visualização em tempo real do estoque</w:t>
      </w:r>
      <w:r w:rsidR="001A27CC">
        <w:t>,</w:t>
      </w:r>
      <w:r w:rsidR="00134D27">
        <w:t xml:space="preserve"> </w:t>
      </w:r>
      <w:r w:rsidR="008B48DC">
        <w:t>c</w:t>
      </w:r>
      <w:r w:rsidR="00C271CB">
        <w:t>onforme</w:t>
      </w:r>
      <w:r w:rsidR="00C271CB" w:rsidRPr="00C271CB">
        <w:t xml:space="preserve"> </w:t>
      </w:r>
      <w:r w:rsidR="008B48DC">
        <w:t xml:space="preserve">descrito por </w:t>
      </w:r>
      <w:r w:rsidR="00C271CB" w:rsidRPr="00C271CB">
        <w:t>L</w:t>
      </w:r>
      <w:r w:rsidR="00AC6955">
        <w:t xml:space="preserve">ira </w:t>
      </w:r>
      <w:r w:rsidR="005D53C6" w:rsidRPr="005D53C6">
        <w:rPr>
          <w:i/>
          <w:iCs/>
        </w:rPr>
        <w:t>et al</w:t>
      </w:r>
      <w:r w:rsidR="009853A5">
        <w:rPr>
          <w:i/>
          <w:iCs/>
        </w:rPr>
        <w:t>.</w:t>
      </w:r>
      <w:r w:rsidR="00C271CB" w:rsidRPr="00C271CB">
        <w:t xml:space="preserve"> (2021), o controle de estoque permite o registro, a fiscalização e a gestão da entrada e saída de mercadorias e produtos vendidos</w:t>
      </w:r>
      <w:r w:rsidR="008E5A7D">
        <w:t>. E</w:t>
      </w:r>
      <w:r w:rsidR="00C271CB" w:rsidRPr="00C271CB">
        <w:t>ssa prática é essencial para manter o equilíbrio entre oferta e demanda, reduzir custos, minimizar desperdícios e aprimorar a eficiência da empresa</w:t>
      </w:r>
      <w:r w:rsidR="008E5A7D">
        <w:t xml:space="preserve"> (</w:t>
      </w:r>
      <w:r w:rsidR="008E5A7D" w:rsidRPr="00C271CB">
        <w:t>L</w:t>
      </w:r>
      <w:r w:rsidR="008E5A7D">
        <w:t xml:space="preserve">IRA </w:t>
      </w:r>
      <w:r w:rsidR="008E5A7D" w:rsidRPr="005D53C6">
        <w:rPr>
          <w:i/>
          <w:iCs/>
        </w:rPr>
        <w:t>et al</w:t>
      </w:r>
      <w:r w:rsidR="008E5A7D">
        <w:rPr>
          <w:i/>
          <w:iCs/>
        </w:rPr>
        <w:t>.</w:t>
      </w:r>
      <w:r w:rsidR="008E5A7D">
        <w:t xml:space="preserve">, </w:t>
      </w:r>
      <w:r w:rsidR="008E5A7D" w:rsidRPr="00C271CB">
        <w:t>2021)</w:t>
      </w:r>
      <w:r w:rsidR="007F2756">
        <w:t>.</w:t>
      </w:r>
      <w:r w:rsidR="00832293">
        <w:t xml:space="preserve"> </w:t>
      </w:r>
      <w:r w:rsidR="00AC6955">
        <w:t xml:space="preserve">Para que se possa informatizar esse cenário, agilizando e aprimorando os processos da empresa é necessário entender os processos de negócio envolvidos. </w:t>
      </w:r>
      <w:r w:rsidR="00AC6955" w:rsidRPr="00501E96">
        <w:t>I</w:t>
      </w:r>
      <w:r w:rsidR="00AC6955">
        <w:t>drogo</w:t>
      </w:r>
      <w:r w:rsidR="00AC6955" w:rsidRPr="00501E96">
        <w:t xml:space="preserve"> </w:t>
      </w:r>
      <w:r w:rsidR="00666449" w:rsidRPr="00D04FC0">
        <w:rPr>
          <w:i/>
          <w:iCs/>
        </w:rPr>
        <w:t>et al</w:t>
      </w:r>
      <w:r w:rsidR="00666449" w:rsidRPr="00501E96">
        <w:t xml:space="preserve">. </w:t>
      </w:r>
      <w:r w:rsidR="00D04FC0">
        <w:t>(</w:t>
      </w:r>
      <w:r w:rsidR="00666449" w:rsidRPr="00501E96">
        <w:t>2019</w:t>
      </w:r>
      <w:r w:rsidR="00D04FC0">
        <w:t xml:space="preserve">) </w:t>
      </w:r>
      <w:r w:rsidR="00AC6955">
        <w:t>colocam</w:t>
      </w:r>
      <w:r w:rsidR="0099456B">
        <w:t xml:space="preserve"> que a</w:t>
      </w:r>
      <w:r w:rsidR="00F55D6B" w:rsidRPr="00F55D6B">
        <w:t xml:space="preserve"> modelagem e otimização de processos são fases essenciais do BPM, sendo a modelagem </w:t>
      </w:r>
      <w:r w:rsidR="00F55D6B">
        <w:t>AS-IS</w:t>
      </w:r>
      <w:r w:rsidR="00F55D6B" w:rsidRPr="00F55D6B">
        <w:t xml:space="preserve"> a atividade de compreender o estado atual do processo, a fim de otimizá-lo</w:t>
      </w:r>
      <w:r w:rsidR="00AA0277">
        <w:t xml:space="preserve">, </w:t>
      </w:r>
      <w:r w:rsidR="00AC6955">
        <w:t>enquanto</w:t>
      </w:r>
      <w:r w:rsidR="00F55D6B" w:rsidRPr="00F55D6B">
        <w:t xml:space="preserve"> a otimização e modelagem </w:t>
      </w:r>
      <w:r w:rsidR="00F55D6B">
        <w:t>TO-BE</w:t>
      </w:r>
      <w:r w:rsidR="00F55D6B" w:rsidRPr="00F55D6B">
        <w:t xml:space="preserve"> consiste em empregar metodologias para aprimorar os processos.</w:t>
      </w:r>
    </w:p>
    <w:p w14:paraId="14EB95E2" w14:textId="77777777" w:rsidR="00455D80" w:rsidRDefault="008E5A7D" w:rsidP="005D53C6">
      <w:pPr>
        <w:pStyle w:val="TF-TEXTO"/>
        <w:spacing w:before="240"/>
      </w:pPr>
      <w:r>
        <w:t>Nesse ambiente, não basta apenas mapear e implementar as funcionalidades necessárias, é preciso também que essas funcionalidades sejam apresentadas com um bom design (COSTA, 2018). Isso ocorre, porque o</w:t>
      </w:r>
      <w:r w:rsidR="00455D80" w:rsidRPr="00455D80">
        <w:t xml:space="preserve"> Design tem como compromisso tornar o sistema mais acessível e eficiente para o usuário final, garantindo que ele possa utilizar todas as funcionalidades de forma intuitiva e sem dificuldades, aprimorando a sua experiência de uso</w:t>
      </w:r>
      <w:r w:rsidR="00455D80">
        <w:t xml:space="preserve"> </w:t>
      </w:r>
      <w:r w:rsidR="00AC6955">
        <w:t>(</w:t>
      </w:r>
      <w:r w:rsidR="00455D80">
        <w:t>ALMEIDA</w:t>
      </w:r>
      <w:r w:rsidR="00AC6955">
        <w:t xml:space="preserve">, </w:t>
      </w:r>
      <w:r w:rsidR="00455D80">
        <w:t>202</w:t>
      </w:r>
      <w:r w:rsidR="0071131D">
        <w:t>1</w:t>
      </w:r>
      <w:r w:rsidR="00455D80">
        <w:t>)</w:t>
      </w:r>
      <w:r w:rsidR="00455D80" w:rsidRPr="00455D80">
        <w:t>.</w:t>
      </w:r>
      <w:r w:rsidR="001051C8">
        <w:t xml:space="preserve"> </w:t>
      </w:r>
      <w:r>
        <w:t>Portanto, a</w:t>
      </w:r>
      <w:r w:rsidR="00EF366B" w:rsidRPr="00EF366B">
        <w:t xml:space="preserve"> interface amigável é um elemento chave nesse processo, pois é fácil de aprender, usar e proporciona uma experiência agradável ao usuário, o que aumenta a sua satisfação e engajamento com o sistema</w:t>
      </w:r>
      <w:r w:rsidR="00DE4B1B">
        <w:t xml:space="preserve"> </w:t>
      </w:r>
      <w:r w:rsidR="00EF366B">
        <w:t xml:space="preserve">(SOUZA </w:t>
      </w:r>
      <w:r w:rsidR="00EF366B" w:rsidRPr="09815214">
        <w:rPr>
          <w:i/>
          <w:iCs/>
        </w:rPr>
        <w:t>et al</w:t>
      </w:r>
      <w:r w:rsidR="00EF366B">
        <w:t>., 2021)</w:t>
      </w:r>
      <w:r w:rsidR="000B6EAC">
        <w:t>.</w:t>
      </w:r>
    </w:p>
    <w:p w14:paraId="2CE1B3DA" w14:textId="77777777" w:rsidR="00AC6955" w:rsidRDefault="00AC6955" w:rsidP="000C52F1">
      <w:pPr>
        <w:pStyle w:val="TF-TEXTO"/>
        <w:spacing w:before="240"/>
      </w:pPr>
      <w:r w:rsidRPr="00AC6955">
        <w:tab/>
        <w:t xml:space="preserve">Nesse contexto, </w:t>
      </w:r>
      <w:r>
        <w:t xml:space="preserve">Rosa e Wahju (2020), Variza (2018), Moro (2018), Bling (2023), Conta Azul (2023), Hiper (2023) e TradeGecko (2023) </w:t>
      </w:r>
      <w:r w:rsidRPr="00AC6955">
        <w:t xml:space="preserve">identificaram a possibilidade de </w:t>
      </w:r>
      <w:r>
        <w:t xml:space="preserve">disponibilizar </w:t>
      </w:r>
      <w:r w:rsidRPr="00AC6955">
        <w:t xml:space="preserve">soluções voltadas </w:t>
      </w:r>
      <w:r w:rsidR="00560FB8">
        <w:t>ao setor do vestuário</w:t>
      </w:r>
      <w:r w:rsidR="00507288">
        <w:t>, justificando também o trabalho aqui proposto</w:t>
      </w:r>
      <w:r w:rsidR="00560FB8">
        <w:t xml:space="preserve">. </w:t>
      </w:r>
      <w:r w:rsidR="003F7E46" w:rsidRPr="001E44E5">
        <w:t xml:space="preserve">Os trabalhos de Rosa e Wahju (2020) e Variza (2018) se destacam por eliminar funções manuais </w:t>
      </w:r>
      <w:r w:rsidR="003F7E46" w:rsidRPr="001E44E5">
        <w:lastRenderedPageBreak/>
        <w:t>em uma loja real e utilizar código de barras para controle de estoque, respectivamente. Já o trabalho de Moro (2018) enfatiza a importância do gerenciamento de estoque e margens de segurança para o varejo</w:t>
      </w:r>
      <w:r w:rsidR="00507288">
        <w:t>.</w:t>
      </w:r>
      <w:r w:rsidR="000C52F1" w:rsidRPr="001E44E5">
        <w:t xml:space="preserve"> </w:t>
      </w:r>
      <w:r w:rsidR="003F7E46" w:rsidRPr="001E44E5">
        <w:t xml:space="preserve">Hiper (2023) traz funções para gerência de estoque, Conta Azul (2023) destaca-se pela gerência de taxas e descontos, </w:t>
      </w:r>
      <w:r w:rsidR="00507288">
        <w:t xml:space="preserve">enquanto </w:t>
      </w:r>
      <w:r w:rsidR="003F7E46" w:rsidRPr="001E44E5">
        <w:t>Bling (2023) oferece a opção de sangria de caixa e TradeGecko (2023) traz vários dashboards para visualização do negócio.</w:t>
      </w:r>
    </w:p>
    <w:p w14:paraId="69BD873D" w14:textId="77777777" w:rsidR="00560FB8" w:rsidRDefault="00560FB8" w:rsidP="00132002">
      <w:pPr>
        <w:pStyle w:val="TF-TEXTO"/>
        <w:spacing w:before="240"/>
      </w:pPr>
      <w:r>
        <w:t xml:space="preserve">Com base nessas características, é perceptível que o trabalho </w:t>
      </w:r>
      <w:r w:rsidR="483BA4BA">
        <w:t>possu</w:t>
      </w:r>
      <w:r>
        <w:t>í relevância para a sociedade, pois atenderá a necessidade da empresa Au</w:t>
      </w:r>
      <w:r w:rsidRPr="004B17D8">
        <w:t>têntica Store</w:t>
      </w:r>
      <w:r>
        <w:t xml:space="preserve">, ao auxiliá-la a </w:t>
      </w:r>
      <w:r w:rsidR="00BE535B" w:rsidRPr="004B17D8">
        <w:t>aprimorar e facilitar os</w:t>
      </w:r>
      <w:r>
        <w:t xml:space="preserve"> seus </w:t>
      </w:r>
      <w:r w:rsidR="00BE535B" w:rsidRPr="004B17D8">
        <w:t xml:space="preserve">processos por meio da </w:t>
      </w:r>
      <w:r>
        <w:t>disponibilização</w:t>
      </w:r>
      <w:r w:rsidRPr="004B17D8">
        <w:t xml:space="preserve"> </w:t>
      </w:r>
      <w:r w:rsidR="00BE535B" w:rsidRPr="004B17D8">
        <w:t>de um sistema de gestão de estoque e financeiro. Espera-se que essa iniciativa resulte em uma melhor experiência tanto para os funcionários quanto para os clientes, ao reduzir o risco de erros e tornar o atendimento mais ágil e seguro. O sistema tem o potencial de otimizar as atividades da loja, proporcionando um gerenciamento mais eficiente dos recursos financeiros e dos produtos em estoque.</w:t>
      </w:r>
      <w:r>
        <w:t xml:space="preserve"> Como contribuição tecnológica, destaca-se o desenvolvimento </w:t>
      </w:r>
      <w:r w:rsidR="000343D1">
        <w:t xml:space="preserve">por </w:t>
      </w:r>
      <w:r w:rsidR="00DE4B1B">
        <w:t>micros serviços</w:t>
      </w:r>
      <w:r w:rsidR="00E41D31">
        <w:t xml:space="preserve"> utilizando as linguagens de programação Python e JavaScript React</w:t>
      </w:r>
      <w:r w:rsidR="000606FD">
        <w:t xml:space="preserve"> justamente do uso de </w:t>
      </w:r>
      <w:r w:rsidR="00EC2951">
        <w:t xml:space="preserve">Docker para </w:t>
      </w:r>
      <w:r w:rsidR="00AF2EAA">
        <w:t xml:space="preserve">a execução da aplicação. </w:t>
      </w:r>
      <w:r>
        <w:t>Por fim, o trabalho aqui proposto ainda trará como contribuição acadêmica o referencial e aplicação das etapas AS-IS/TO-BE do BPM em uma empresa do ramo vestuário, sendo possível verificar a diferença de fluxo que será realizada após implementação do sistema.</w:t>
      </w:r>
    </w:p>
    <w:p w14:paraId="26FA0F38" w14:textId="77777777" w:rsidR="008A7D30" w:rsidRDefault="00560FB8" w:rsidP="00560FB8">
      <w:pPr>
        <w:pStyle w:val="TF-TEXTO"/>
      </w:pPr>
      <w:r>
        <w:tab/>
        <w:t>Dessa forma, o trabalho proposto está de acordo com o Eixo 3 - Desenvolvimento de Software para Sistemas de Informação</w:t>
      </w:r>
      <w:r w:rsidR="001F1FC4" w:rsidRPr="001F1FC4">
        <w:t xml:space="preserve">, que visa desenvolver soluções de software que atendam às necessidades organizacionais da empresa de forma eficiente e eficaz. </w:t>
      </w:r>
      <w:r w:rsidR="0086649B" w:rsidRPr="0086649B">
        <w:t>A aderência ao eixo é justificad</w:t>
      </w:r>
      <w:r w:rsidR="006A1530">
        <w:t>a</w:t>
      </w:r>
      <w:r w:rsidR="0086649B" w:rsidRPr="0086649B">
        <w:t xml:space="preserve"> devid</w:t>
      </w:r>
      <w:r w:rsidR="004512A2">
        <w:t>o</w:t>
      </w:r>
      <w:r w:rsidR="0086649B" w:rsidRPr="0086649B">
        <w:t xml:space="preserve"> a utilização de métodos de análise para coletar informações relevantes sobre os processos e fluxos de trabalho da empresa e identificar as necessidades e expectativas, bem como meios para especificar os requisitos de usabilidade e experiência do usuário. Essas etapas são fundamentais para garantir que a nova solução seja intuitiva, fácil de usar e atenda às expectativas do público-alvo, agregando valor e contribuindo para o sucesso da empresa</w:t>
      </w:r>
      <w:r w:rsidR="0086649B">
        <w:t>.</w:t>
      </w:r>
      <w:r>
        <w:t xml:space="preserve"> </w:t>
      </w:r>
    </w:p>
    <w:p w14:paraId="6226ABF0" w14:textId="77777777" w:rsidR="00451B94" w:rsidRDefault="00451B94" w:rsidP="00DE4B1B">
      <w:pPr>
        <w:pStyle w:val="Ttulo1"/>
      </w:pPr>
      <w:r>
        <w:t>METODOLOGIA</w:t>
      </w:r>
    </w:p>
    <w:p w14:paraId="009EF2CE" w14:textId="77777777" w:rsidR="00451B94" w:rsidRPr="007E0D87" w:rsidRDefault="00743DEB" w:rsidP="00451B94">
      <w:pPr>
        <w:pStyle w:val="TF-TEXTO"/>
      </w:pPr>
      <w:r>
        <w:t>Conforme</w:t>
      </w:r>
      <w:r w:rsidRPr="00743DEB">
        <w:t xml:space="preserve"> Costa (2018, p. 21), 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melhoria.”. Nesse </w:t>
      </w:r>
      <w:r>
        <w:t>contexto</w:t>
      </w:r>
      <w:r w:rsidRPr="00743DEB">
        <w:t xml:space="preserve">, a pesquisa é prescritiva quanto ao objetivo geral, </w:t>
      </w:r>
      <w:r>
        <w:t>pois</w:t>
      </w:r>
      <w:r w:rsidRPr="00743DEB">
        <w:t xml:space="preserve"> teoriza</w:t>
      </w:r>
      <w:r>
        <w:t xml:space="preserve"> </w:t>
      </w:r>
      <w:r w:rsidRPr="00743DEB">
        <w:t xml:space="preserve">e projeta uma solução, assim como gera conhecimento; de natureza do tipo aplicada, </w:t>
      </w:r>
      <w:r>
        <w:t>já que</w:t>
      </w:r>
      <w:r w:rsidRPr="00743DEB">
        <w:t xml:space="preserve"> “[...] busca soluções decorrentes de problemas concretos e contribui com soluções práticas.”</w:t>
      </w:r>
      <w:r>
        <w:t xml:space="preserve"> (</w:t>
      </w:r>
      <w:r w:rsidRPr="00743DEB">
        <w:t>COSTA</w:t>
      </w:r>
      <w:r>
        <w:t xml:space="preserve">, </w:t>
      </w:r>
      <w:r w:rsidRPr="00743DEB">
        <w:t xml:space="preserve">2018, p. 34); e o método é um estudo de </w:t>
      </w:r>
      <w:r>
        <w:t xml:space="preserve">caso </w:t>
      </w:r>
      <w:r w:rsidRPr="00743DEB">
        <w:t>aplicado</w:t>
      </w:r>
      <w:r>
        <w:t xml:space="preserve"> em </w:t>
      </w:r>
      <w:r>
        <w:lastRenderedPageBreak/>
        <w:t>uma empresa do ramo de vestuário</w:t>
      </w:r>
      <w:r w:rsidRPr="00743DEB">
        <w:t>.</w:t>
      </w:r>
      <w:r>
        <w:t xml:space="preserve"> </w:t>
      </w:r>
      <w:r w:rsidR="00451B94" w:rsidRPr="007E0D87">
        <w:t>O trabalho será desenvolvido observando as seguintes etapas:</w:t>
      </w:r>
    </w:p>
    <w:p w14:paraId="6CD5696D" w14:textId="77777777" w:rsidR="00C164CB" w:rsidRDefault="00114958" w:rsidP="00EC633A">
      <w:pPr>
        <w:pStyle w:val="TF-ALNEA"/>
        <w:numPr>
          <w:ilvl w:val="0"/>
          <w:numId w:val="10"/>
        </w:numPr>
        <w:contextualSpacing w:val="0"/>
      </w:pPr>
      <w:r>
        <w:t>aprofundamento bibliográfico</w:t>
      </w:r>
      <w:r w:rsidR="00325293">
        <w:t xml:space="preserve">: </w:t>
      </w:r>
      <w:r w:rsidR="00165CF6">
        <w:t>realizar estudo</w:t>
      </w:r>
      <w:r w:rsidR="00105E1B">
        <w:t xml:space="preserve"> </w:t>
      </w:r>
      <w:r w:rsidR="0091209A">
        <w:t xml:space="preserve">e aprofundamento </w:t>
      </w:r>
      <w:r w:rsidR="00A81CB8">
        <w:t>na literatura sobre</w:t>
      </w:r>
      <w:r>
        <w:t xml:space="preserve"> os temas de</w:t>
      </w:r>
      <w:r w:rsidR="00A81CB8">
        <w:t xml:space="preserve"> </w:t>
      </w:r>
      <w:r w:rsidR="00361DEB">
        <w:t xml:space="preserve">gestão de estoque e </w:t>
      </w:r>
      <w:r w:rsidR="00965A2B">
        <w:t xml:space="preserve">gestão </w:t>
      </w:r>
      <w:r w:rsidR="00361DEB">
        <w:t>financeira</w:t>
      </w:r>
      <w:r>
        <w:t xml:space="preserve">; o BPM e as etapas AS-IS/TO-BE; sobre design, interfaces amigáveis e o material design. Além disso, será abordado o tema de </w:t>
      </w:r>
      <w:r w:rsidR="00DE4B1B">
        <w:t>micro serviços</w:t>
      </w:r>
      <w:r>
        <w:t>;</w:t>
      </w:r>
    </w:p>
    <w:p w14:paraId="523A7B53" w14:textId="77777777" w:rsidR="00451B94" w:rsidRPr="007E0D87" w:rsidRDefault="00B14158" w:rsidP="00EC633A">
      <w:pPr>
        <w:pStyle w:val="TF-ALNEA"/>
        <w:numPr>
          <w:ilvl w:val="0"/>
          <w:numId w:val="10"/>
        </w:numPr>
        <w:contextualSpacing w:val="0"/>
      </w:pPr>
      <w:r>
        <w:t>e</w:t>
      </w:r>
      <w:r w:rsidR="00896D1B">
        <w:t>ntrevista</w:t>
      </w:r>
      <w:r w:rsidR="00114958">
        <w:t>s</w:t>
      </w:r>
      <w:r w:rsidR="00451B94" w:rsidRPr="007E0D87">
        <w:t xml:space="preserve">: </w:t>
      </w:r>
      <w:r w:rsidR="00114958" w:rsidRPr="00114958">
        <w:t xml:space="preserve">realizar entrevistas </w:t>
      </w:r>
      <w:r w:rsidR="00114958">
        <w:t xml:space="preserve">com a supervisora </w:t>
      </w:r>
      <w:r w:rsidR="00114958" w:rsidRPr="00114958">
        <w:t xml:space="preserve">para coletar informações </w:t>
      </w:r>
      <w:r w:rsidR="00114958">
        <w:t xml:space="preserve">referente as </w:t>
      </w:r>
      <w:r w:rsidR="00114958" w:rsidRPr="00114958">
        <w:t>dificuldades do dia a dia; e caso necessário remodelar o mapeamento da situação atual (etapa AS-IS), por meio da utilização da ferramenta Bizagi</w:t>
      </w:r>
      <w:r w:rsidR="00451B94" w:rsidRPr="007E0D87">
        <w:t>;</w:t>
      </w:r>
    </w:p>
    <w:p w14:paraId="289A06C8" w14:textId="77777777" w:rsidR="00507288" w:rsidRPr="00507288" w:rsidRDefault="00114958" w:rsidP="00507288">
      <w:pPr>
        <w:pStyle w:val="TF-ALNEA"/>
      </w:pPr>
      <w:r>
        <w:t xml:space="preserve">levantamento de </w:t>
      </w:r>
      <w:r w:rsidR="00B14158">
        <w:t>r</w:t>
      </w:r>
      <w:r w:rsidR="002D2399">
        <w:t>equisitos</w:t>
      </w:r>
      <w:r w:rsidR="00451B94" w:rsidRPr="007E0D87">
        <w:t xml:space="preserve">: </w:t>
      </w:r>
      <w:r w:rsidR="00507288">
        <w:t xml:space="preserve">levantar </w:t>
      </w:r>
      <w:r w:rsidR="00586907">
        <w:t>os requisitos funcionais e não-funcionais</w:t>
      </w:r>
      <w:r w:rsidR="00507288" w:rsidRPr="00507288">
        <w:t xml:space="preserve">, a partir das etapas anteriores e caso necessário realizar outras entrevistas com </w:t>
      </w:r>
      <w:r w:rsidR="00507288">
        <w:t xml:space="preserve">a supervisora </w:t>
      </w:r>
      <w:r w:rsidR="00507288" w:rsidRPr="00507288">
        <w:t>desse trabalho;</w:t>
      </w:r>
    </w:p>
    <w:p w14:paraId="3802E226" w14:textId="77777777" w:rsidR="00114958" w:rsidRPr="00114958" w:rsidRDefault="00114958" w:rsidP="00114958">
      <w:pPr>
        <w:pStyle w:val="TF-ALNEA"/>
      </w:pPr>
      <w:r w:rsidRPr="00114958">
        <w:t>construção da etapa TO-BE: realizar a construção da etapa TO-BE em consulta com os RFs e RNFs, por meio da ferramenta Bizagi;</w:t>
      </w:r>
    </w:p>
    <w:p w14:paraId="61AAAE2F" w14:textId="77777777" w:rsidR="005F604B" w:rsidRDefault="00114958" w:rsidP="005F604B">
      <w:pPr>
        <w:pStyle w:val="TF-ALNEA"/>
      </w:pPr>
      <w:r>
        <w:t>especificação e análise</w:t>
      </w:r>
      <w:r w:rsidR="00CF0B36">
        <w:t>:</w:t>
      </w:r>
      <w:r w:rsidRPr="00114958">
        <w:t xml:space="preserve"> formalizar as funcionalidades do sistema por meio da criação de casos de uso, matriz de rastreabilidade entre RF e casos de uso, assim como criar diagramas da Unified Modeling Language (UML), utilizando a ferramenta Astah UML</w:t>
      </w:r>
      <w:r w:rsidR="005F604B">
        <w:t>;</w:t>
      </w:r>
    </w:p>
    <w:p w14:paraId="6BE92DDE" w14:textId="77777777" w:rsidR="00CA7338" w:rsidRDefault="00637245" w:rsidP="00451B94">
      <w:pPr>
        <w:pStyle w:val="TF-ALNEA"/>
        <w:contextualSpacing w:val="0"/>
      </w:pPr>
      <w:r>
        <w:t>i</w:t>
      </w:r>
      <w:r w:rsidR="003A7C87">
        <w:t>mplementação</w:t>
      </w:r>
      <w:r w:rsidR="00E23EAF">
        <w:t xml:space="preserve">: </w:t>
      </w:r>
      <w:r w:rsidR="00B14158">
        <w:t>d</w:t>
      </w:r>
      <w:r w:rsidR="003A7C87">
        <w:t>ese</w:t>
      </w:r>
      <w:r w:rsidR="009B5C01">
        <w:t xml:space="preserve">nvolver </w:t>
      </w:r>
      <w:r w:rsidR="000869A7">
        <w:t xml:space="preserve">um </w:t>
      </w:r>
      <w:r w:rsidR="002C1493">
        <w:t>micro serviço</w:t>
      </w:r>
      <w:r w:rsidR="000869A7">
        <w:t xml:space="preserve"> utilizando </w:t>
      </w:r>
      <w:r w:rsidR="00CB5919">
        <w:t xml:space="preserve">a </w:t>
      </w:r>
      <w:r w:rsidR="00566775">
        <w:t>biblioteca JavaScript React</w:t>
      </w:r>
      <w:r w:rsidR="000363EA">
        <w:t xml:space="preserve"> </w:t>
      </w:r>
      <w:r w:rsidR="00BD6B74">
        <w:t>e a</w:t>
      </w:r>
      <w:r w:rsidR="000363EA">
        <w:t xml:space="preserve"> </w:t>
      </w:r>
      <w:r w:rsidR="002C1493" w:rsidRPr="002C1493">
        <w:t>Integrated Development Environment</w:t>
      </w:r>
      <w:r w:rsidR="002C1493">
        <w:t xml:space="preserve"> (</w:t>
      </w:r>
      <w:r w:rsidR="000363EA">
        <w:t>IDE</w:t>
      </w:r>
      <w:r w:rsidR="002C1493">
        <w:t>)</w:t>
      </w:r>
      <w:r w:rsidR="00661F10">
        <w:t xml:space="preserve"> WebStorm</w:t>
      </w:r>
      <w:r w:rsidR="002C1493">
        <w:t>;</w:t>
      </w:r>
      <w:r w:rsidR="00D90342">
        <w:t xml:space="preserve"> desenvolver um </w:t>
      </w:r>
      <w:r w:rsidR="002C1493">
        <w:t>micro serviço</w:t>
      </w:r>
      <w:r w:rsidR="00D90342">
        <w:t xml:space="preserve"> </w:t>
      </w:r>
      <w:r w:rsidR="00400618">
        <w:t>na</w:t>
      </w:r>
      <w:r w:rsidR="00D90342">
        <w:t xml:space="preserve"> linguagem de programação Python</w:t>
      </w:r>
      <w:r w:rsidR="00657731">
        <w:t xml:space="preserve"> </w:t>
      </w:r>
      <w:r w:rsidR="00A943FA">
        <w:t>utilizando a IDE PyCharm</w:t>
      </w:r>
      <w:r w:rsidR="00A5426C">
        <w:t xml:space="preserve">, </w:t>
      </w:r>
      <w:r w:rsidR="00B426D1">
        <w:t>utilizar MongoDB como banco de dados</w:t>
      </w:r>
      <w:r w:rsidR="002C1493">
        <w:t>;</w:t>
      </w:r>
      <w:r w:rsidR="00B426D1">
        <w:t xml:space="preserve"> </w:t>
      </w:r>
      <w:r w:rsidR="002C1493">
        <w:t xml:space="preserve">utilizar o </w:t>
      </w:r>
      <w:r w:rsidR="00B426D1">
        <w:t>Mongo Express para visualização dos dados, Redis como banco cache</w:t>
      </w:r>
      <w:r w:rsidR="00605E9A">
        <w:t xml:space="preserve"> e </w:t>
      </w:r>
      <w:r w:rsidR="00C008B0">
        <w:t>Docker para b</w:t>
      </w:r>
      <w:r w:rsidR="00A415E3">
        <w:t>uild</w:t>
      </w:r>
      <w:r w:rsidR="00BD0AEF">
        <w:t xml:space="preserve"> dos</w:t>
      </w:r>
      <w:r w:rsidR="00264DCB">
        <w:t xml:space="preserve"> containers </w:t>
      </w:r>
      <w:r w:rsidR="00120F49">
        <w:t>dos micros</w:t>
      </w:r>
      <w:r w:rsidR="00DE4B1B">
        <w:t xml:space="preserve"> serviços</w:t>
      </w:r>
      <w:r w:rsidR="00BD0AEF">
        <w:t>, banco de dados, banco cache e visua</w:t>
      </w:r>
      <w:r w:rsidR="00264DCB">
        <w:t>lizador de dados</w:t>
      </w:r>
      <w:r w:rsidR="00114958">
        <w:t>;</w:t>
      </w:r>
    </w:p>
    <w:p w14:paraId="6B9193F5" w14:textId="77777777" w:rsidR="00114958" w:rsidRPr="00114958" w:rsidRDefault="00114958" w:rsidP="00114958">
      <w:pPr>
        <w:pStyle w:val="TF-ALNEA"/>
      </w:pPr>
      <w:r w:rsidRPr="00114958">
        <w:t>verificação e validação: realizar os testes do sistema e validar junto aos usuários as funcionalidades e as interfaces, por meio do Método RURUCAg.</w:t>
      </w:r>
    </w:p>
    <w:p w14:paraId="4AE61703" w14:textId="77777777" w:rsidR="0092106D" w:rsidRDefault="0092106D">
      <w:pPr>
        <w:keepNext w:val="0"/>
        <w:keepLines w:val="0"/>
        <w:rPr>
          <w:rFonts w:ascii="Times" w:hAnsi="Times"/>
          <w:b/>
          <w:caps/>
          <w:szCs w:val="20"/>
        </w:rPr>
      </w:pPr>
      <w:bookmarkStart w:id="29" w:name="_Toc351015602"/>
      <w:bookmarkEnd w:id="22"/>
      <w:bookmarkEnd w:id="23"/>
      <w:bookmarkEnd w:id="24"/>
      <w:bookmarkEnd w:id="25"/>
      <w:bookmarkEnd w:id="26"/>
      <w:bookmarkEnd w:id="27"/>
      <w:bookmarkEnd w:id="28"/>
    </w:p>
    <w:p w14:paraId="780DB56A" w14:textId="77777777" w:rsidR="00451B94" w:rsidRDefault="00451B94" w:rsidP="00CD1BD6">
      <w:pPr>
        <w:pStyle w:val="TF-refernciasbibliogrficasTTULO"/>
      </w:pPr>
      <w:r>
        <w:t>Referências</w:t>
      </w:r>
      <w:bookmarkEnd w:id="29"/>
    </w:p>
    <w:p w14:paraId="7AFA0225" w14:textId="7238EE39" w:rsidR="00013516" w:rsidRPr="005A5790" w:rsidRDefault="00013516" w:rsidP="0093784A">
      <w:pPr>
        <w:pStyle w:val="TF-refernciasITEM"/>
        <w:spacing w:before="240"/>
      </w:pPr>
      <w:r w:rsidRPr="005A5790">
        <w:t xml:space="preserve">ALMEIDA, Fernanda Caminha de. </w:t>
      </w:r>
      <w:r w:rsidR="001C4895" w:rsidRPr="005A5790">
        <w:rPr>
          <w:b/>
          <w:bCs/>
        </w:rPr>
        <w:t>As tangências entre os campos de UX design e da comunicação</w:t>
      </w:r>
      <w:r w:rsidR="001C4895" w:rsidRPr="005A5790">
        <w:t xml:space="preserve">: uma revisão bibliográfica de publicações no Congresso Brasileiro de Ciências da Comunicação. </w:t>
      </w:r>
      <w:r w:rsidR="0057041B" w:rsidRPr="005A5790">
        <w:t xml:space="preserve">Jun. </w:t>
      </w:r>
      <w:r w:rsidR="001C4895" w:rsidRPr="005A5790">
        <w:t xml:space="preserve">2021. 23 f. </w:t>
      </w:r>
      <w:r w:rsidR="00590FBA" w:rsidRPr="005A5790">
        <w:t xml:space="preserve">Trabalho de Conclusão de Curso (Bacharelado em </w:t>
      </w:r>
      <w:r w:rsidR="009C68C6" w:rsidRPr="005A5790">
        <w:t>Publicidade e propaganda</w:t>
      </w:r>
      <w:r w:rsidR="00590FBA" w:rsidRPr="005A5790">
        <w:t xml:space="preserve">) </w:t>
      </w:r>
      <w:r w:rsidR="006325F0" w:rsidRPr="005A5790">
        <w:t>–</w:t>
      </w:r>
      <w:r w:rsidR="0057041B" w:rsidRPr="005A5790">
        <w:t xml:space="preserve"> Graduação, </w:t>
      </w:r>
      <w:r w:rsidR="00186FA1" w:rsidRPr="005A5790">
        <w:t>UNISOCIESC</w:t>
      </w:r>
      <w:r w:rsidR="00914D5B" w:rsidRPr="005A5790">
        <w:t>,</w:t>
      </w:r>
      <w:r w:rsidR="00186FA1" w:rsidRPr="005A5790">
        <w:t xml:space="preserve"> Blumenau, 2021</w:t>
      </w:r>
      <w:r w:rsidR="0057041B" w:rsidRPr="005A5790">
        <w:t>. Disponível em: https://repositorio.animaeducacao.com.br/handle/ANIMA/14453. Acesso em: 9 abr. 2023</w:t>
      </w:r>
    </w:p>
    <w:p w14:paraId="279C9136" w14:textId="77777777" w:rsidR="009A03F8" w:rsidRPr="005A5790" w:rsidRDefault="009A03F8" w:rsidP="0093784A">
      <w:pPr>
        <w:pStyle w:val="Referncias"/>
        <w:spacing w:before="240"/>
        <w:rPr>
          <w:szCs w:val="24"/>
          <w:shd w:val="clear" w:color="auto" w:fill="FFFFFF"/>
        </w:rPr>
      </w:pPr>
      <w:r w:rsidRPr="005A5790">
        <w:rPr>
          <w:szCs w:val="24"/>
          <w:shd w:val="clear" w:color="auto" w:fill="FFFFFF"/>
        </w:rPr>
        <w:t>ANA, Márcio de Freitas Santa. A Curva ABC na Gestão de Estoque</w:t>
      </w:r>
      <w:r w:rsidR="00E11621" w:rsidRPr="005A5790">
        <w:rPr>
          <w:szCs w:val="24"/>
          <w:shd w:val="clear" w:color="auto" w:fill="FFFFFF"/>
        </w:rPr>
        <w:t xml:space="preserve">. </w:t>
      </w:r>
      <w:r w:rsidRPr="005A5790">
        <w:rPr>
          <w:b/>
          <w:bCs/>
          <w:szCs w:val="24"/>
          <w:shd w:val="clear" w:color="auto" w:fill="FFFFFF"/>
        </w:rPr>
        <w:t>Brazilian Journal of Development</w:t>
      </w:r>
      <w:r w:rsidRPr="005A5790">
        <w:rPr>
          <w:szCs w:val="24"/>
          <w:shd w:val="clear" w:color="auto" w:fill="FFFFFF"/>
        </w:rPr>
        <w:t>,</w:t>
      </w:r>
      <w:r w:rsidR="00E11621" w:rsidRPr="005A5790">
        <w:rPr>
          <w:szCs w:val="24"/>
          <w:shd w:val="clear" w:color="auto" w:fill="FFFFFF"/>
        </w:rPr>
        <w:t xml:space="preserve"> Curitiba, v. 7, n. 5, p. 53737-53749, maio </w:t>
      </w:r>
      <w:r w:rsidRPr="005A5790">
        <w:rPr>
          <w:szCs w:val="24"/>
          <w:shd w:val="clear" w:color="auto" w:fill="FFFFFF"/>
        </w:rPr>
        <w:t>2021. Disponível em: https://ojs.brazilianjournals.com.br/ojs/index.php/BRJD/article/view/30580/24032. Acesso em: 9 abr. 2023</w:t>
      </w:r>
    </w:p>
    <w:p w14:paraId="3C7B977D" w14:textId="7BF6A09E" w:rsidR="00DF6D97" w:rsidRPr="005A5790" w:rsidRDefault="00DF6D97" w:rsidP="0093784A">
      <w:pPr>
        <w:keepNext w:val="0"/>
        <w:keepLines w:val="0"/>
        <w:spacing w:before="240"/>
        <w:rPr>
          <w:szCs w:val="20"/>
        </w:rPr>
      </w:pPr>
      <w:r w:rsidRPr="005A5790">
        <w:lastRenderedPageBreak/>
        <w:t>BLING</w:t>
      </w:r>
      <w:r w:rsidR="0082469A" w:rsidRPr="005A5790">
        <w:t>.</w:t>
      </w:r>
      <w:r w:rsidRPr="005A5790">
        <w:t xml:space="preserve"> </w:t>
      </w:r>
      <w:r w:rsidRPr="005A5790">
        <w:rPr>
          <w:b/>
          <w:bCs/>
        </w:rPr>
        <w:t>Sistema de gestão online</w:t>
      </w:r>
      <w:r w:rsidRPr="005A5790">
        <w:t xml:space="preserve">. </w:t>
      </w:r>
      <w:bookmarkStart w:id="30" w:name="_Hlk133429062"/>
      <w:r w:rsidR="00E11621" w:rsidRPr="005A5790">
        <w:t>[S. l.]</w:t>
      </w:r>
      <w:r w:rsidR="0082469A" w:rsidRPr="005A5790">
        <w:t xml:space="preserve">, </w:t>
      </w:r>
      <w:r w:rsidR="00E11621" w:rsidRPr="005A5790">
        <w:t>2023</w:t>
      </w:r>
      <w:bookmarkEnd w:id="30"/>
      <w:r w:rsidR="00E11621" w:rsidRPr="005A5790">
        <w:t>.</w:t>
      </w:r>
      <w:r w:rsidR="0082469A" w:rsidRPr="005A5790">
        <w:t xml:space="preserve"> </w:t>
      </w:r>
      <w:r w:rsidRPr="005A5790">
        <w:t>Disponível em: https://www.bling.com.br/. Acesso em: 2 abr. 2023.</w:t>
      </w:r>
    </w:p>
    <w:p w14:paraId="6C6F6C33" w14:textId="3316481E" w:rsidR="00731758" w:rsidRPr="005A5790" w:rsidRDefault="000538F7" w:rsidP="0093784A">
      <w:pPr>
        <w:pStyle w:val="TF-refernciasITEM"/>
        <w:spacing w:before="240"/>
      </w:pPr>
      <w:r w:rsidRPr="005A5790">
        <w:t>BORRALHO, Carlos</w:t>
      </w:r>
      <w:r w:rsidRPr="005A5790">
        <w:rPr>
          <w:b/>
          <w:bCs/>
        </w:rPr>
        <w:t>. Sistemas de Planeamento Controlo de Gestão</w:t>
      </w:r>
      <w:r w:rsidRPr="005A5790">
        <w:t>: Fundamentos e ferramentas de suporte</w:t>
      </w:r>
      <w:r w:rsidR="00AD1F6B" w:rsidRPr="005A5790">
        <w:t>.</w:t>
      </w:r>
      <w:r w:rsidRPr="005A5790">
        <w:t xml:space="preserve"> </w:t>
      </w:r>
      <w:r w:rsidR="00AD1F6B" w:rsidRPr="005A5790">
        <w:t>Lisboa</w:t>
      </w:r>
      <w:r w:rsidRPr="005A5790">
        <w:t>: Edições Sílabo, 2018.</w:t>
      </w:r>
      <w:r w:rsidR="0057041B" w:rsidRPr="005A5790">
        <w:t xml:space="preserve"> </w:t>
      </w:r>
      <w:r w:rsidR="002B1BAD" w:rsidRPr="005A5790">
        <w:t>Disponível em: https://www.researchgate.net/profile/Carlos-Borralho/publication/328382660_Sistemas_de_Planeamento_e_Controlo_de_Gestao_-_Fundamentos_e_ferramentas_de_suporte/links/5bc9a965299bf17a1c5fdbe3/Sistemas-de-Planeamento-e-Controlo-de-Gestao-Fundamentos-e-ferramentas-de-suporte.pdf. Acesso em: 9 abr. 2023</w:t>
      </w:r>
    </w:p>
    <w:p w14:paraId="0996DFE9" w14:textId="2C9DA374" w:rsidR="005244B3" w:rsidRPr="005A5790" w:rsidRDefault="005244B3" w:rsidP="0093784A">
      <w:pPr>
        <w:spacing w:before="240"/>
      </w:pPr>
      <w:r w:rsidRPr="005A5790">
        <w:t xml:space="preserve">CAMARGO, Eduardo Scott Franco de. </w:t>
      </w:r>
      <w:r w:rsidRPr="005A5790">
        <w:rPr>
          <w:b/>
          <w:bCs/>
        </w:rPr>
        <w:t>Gestão financeira para negócios em alimentação</w:t>
      </w:r>
      <w:r w:rsidRPr="005A5790">
        <w:t>. São Paulo: Editora Senac, 2020.</w:t>
      </w:r>
      <w:r w:rsidR="00A04D70" w:rsidRPr="005A5790">
        <w:t xml:space="preserve"> Disponível em: https://books.google.com.br/books?hl=pt-BR&amp;lr=lang_pt&amp;id=iuzcDwAAQBAJ&amp;oi=fnd&amp;pg=PT2&amp;dq=sistema+de+gest%C3%A3o+financeira&amp;ots=Z_UdyzOzYt&amp;sig=yJvLYO9x_74bmDtDR3To6u5DQ8E#v=onepage&amp;q&amp;f=false. Acesso em: 8 abr. 2023.</w:t>
      </w:r>
    </w:p>
    <w:p w14:paraId="7C189906" w14:textId="57D52728" w:rsidR="00E214D3" w:rsidRPr="005A5790" w:rsidRDefault="00BC65F9" w:rsidP="0093784A">
      <w:pPr>
        <w:pStyle w:val="TF-refernciasITEM"/>
        <w:spacing w:before="240"/>
      </w:pPr>
      <w:r w:rsidRPr="005A5790">
        <w:t xml:space="preserve">CARDOSO, Gelson Barros; </w:t>
      </w:r>
      <w:r w:rsidR="00AD1F6B" w:rsidRPr="005A5790">
        <w:t xml:space="preserve">PEDRO </w:t>
      </w:r>
      <w:r w:rsidRPr="005A5790">
        <w:t>FILHO, Flávio de Sã</w:t>
      </w:r>
      <w:r w:rsidR="00AD1F6B" w:rsidRPr="005A5790">
        <w:t>o.</w:t>
      </w:r>
      <w:r w:rsidRPr="005A5790">
        <w:t xml:space="preserve"> Inovação em tecnologia da informação com base no Business Process Management (BPM). </w:t>
      </w:r>
      <w:r w:rsidRPr="005A5790">
        <w:rPr>
          <w:b/>
          <w:bCs/>
        </w:rPr>
        <w:t>Revista Interdisciplinar Científica Aplicada,</w:t>
      </w:r>
      <w:r w:rsidR="00AD1F6B" w:rsidRPr="005A5790">
        <w:rPr>
          <w:b/>
          <w:bCs/>
        </w:rPr>
        <w:t xml:space="preserve"> </w:t>
      </w:r>
      <w:r w:rsidR="00AD1F6B" w:rsidRPr="005A5790">
        <w:t xml:space="preserve">Blumenau, v. 13, n. 4, p. 70-92, 2019. </w:t>
      </w:r>
      <w:r w:rsidR="00AD1F6B" w:rsidRPr="005A5790">
        <w:rPr>
          <w:rFonts w:ascii="Arial" w:hAnsi="Arial" w:cs="Arial"/>
          <w:sz w:val="30"/>
          <w:szCs w:val="30"/>
          <w:shd w:val="clear" w:color="auto" w:fill="FFFFFF"/>
        </w:rPr>
        <w:br/>
      </w:r>
      <w:r w:rsidRPr="005A5790">
        <w:t>Disponível em: https://portaldeperiodicos.animaeducacao.com.br/index.php/rica/article/view/17990/11771. Acesso em: 9 abr. 2023.</w:t>
      </w:r>
    </w:p>
    <w:p w14:paraId="2E1022D9" w14:textId="700B0FBF" w:rsidR="001034F3" w:rsidRPr="005A5790" w:rsidRDefault="0027406D" w:rsidP="0093784A">
      <w:pPr>
        <w:pStyle w:val="TF-refernciasITEM"/>
        <w:spacing w:before="240"/>
      </w:pPr>
      <w:r w:rsidRPr="005A5790">
        <w:t xml:space="preserve">CARDOSO, Guilherme </w:t>
      </w:r>
      <w:r w:rsidRPr="005A5790">
        <w:rPr>
          <w:i/>
          <w:iCs/>
        </w:rPr>
        <w:t>et al</w:t>
      </w:r>
      <w:r w:rsidRPr="005A5790">
        <w:t>. Gestão de estoque e desempenho de empresas brasileiras listadas na B3.</w:t>
      </w:r>
      <w:r w:rsidR="00896139" w:rsidRPr="005A5790">
        <w:t xml:space="preserve"> </w:t>
      </w:r>
      <w:r w:rsidRPr="005A5790">
        <w:rPr>
          <w:b/>
          <w:bCs/>
        </w:rPr>
        <w:t>Revista de Educação e Pesquisa em Contabilidade</w:t>
      </w:r>
      <w:r w:rsidR="00896139" w:rsidRPr="005A5790">
        <w:t>, Brasília, v. 14, n. 1, p. 118-133</w:t>
      </w:r>
      <w:r w:rsidRPr="005A5790">
        <w:t>, 2020. Disponível em: https://www.repec.org.br/repec/article/download/2041/1578. Acesso em: 2 abr. 2023.</w:t>
      </w:r>
    </w:p>
    <w:p w14:paraId="4D046E9F" w14:textId="4C668D69" w:rsidR="00DD5027" w:rsidRPr="005A5790" w:rsidRDefault="00DD5027" w:rsidP="0093784A">
      <w:pPr>
        <w:pStyle w:val="TF-refernciasITEM"/>
        <w:spacing w:before="240"/>
      </w:pPr>
      <w:r w:rsidRPr="005A5790">
        <w:t>CASTRO</w:t>
      </w:r>
      <w:r w:rsidR="009E5F43" w:rsidRPr="005A5790">
        <w:t xml:space="preserve">, </w:t>
      </w:r>
      <w:r w:rsidRPr="005A5790">
        <w:t xml:space="preserve">Julio Cesar Hermann. </w:t>
      </w:r>
      <w:r w:rsidRPr="005A5790">
        <w:rPr>
          <w:b/>
          <w:bCs/>
        </w:rPr>
        <w:t>Design de experiência de usuário nas estratégias da empresa</w:t>
      </w:r>
      <w:r w:rsidRPr="005A5790">
        <w:t>.</w:t>
      </w:r>
      <w:r w:rsidR="009E5F43" w:rsidRPr="005A5790">
        <w:t xml:space="preserve"> 2022. 75 f.</w:t>
      </w:r>
      <w:r w:rsidR="00651169" w:rsidRPr="005A5790">
        <w:t xml:space="preserve"> Trabalho de Conclusão de Curso (Bacharelado em Administração de </w:t>
      </w:r>
      <w:r w:rsidR="00530604" w:rsidRPr="005A5790">
        <w:t>empresas</w:t>
      </w:r>
      <w:r w:rsidR="00651169" w:rsidRPr="005A5790">
        <w:t>)</w:t>
      </w:r>
      <w:r w:rsidR="007B1311" w:rsidRPr="005A5790">
        <w:t xml:space="preserve"> – Graduação, Universidade Federal de Santa Catarina</w:t>
      </w:r>
      <w:r w:rsidR="00D93267" w:rsidRPr="005A5790">
        <w:t>, Florianópolis, 2022</w:t>
      </w:r>
      <w:r w:rsidR="00F7680A" w:rsidRPr="005A5790">
        <w:t>. Disponível em: https://repositorio.ufsc.br/bitstream/handle/123456789/243245/TCC.pdf?sequence=1&amp;isAllowed=y. Acesso em: 3 abr. 2023</w:t>
      </w:r>
    </w:p>
    <w:p w14:paraId="55BDE3E6" w14:textId="2BA9B864" w:rsidR="00737EF9" w:rsidRPr="005A5790" w:rsidRDefault="00737EF9" w:rsidP="0093784A">
      <w:pPr>
        <w:spacing w:before="240"/>
      </w:pPr>
      <w:r w:rsidRPr="005A5790">
        <w:t xml:space="preserve">CINTRA, Sarah Isabelle Brizzante. </w:t>
      </w:r>
      <w:r w:rsidRPr="005A5790">
        <w:rPr>
          <w:b/>
          <w:bCs/>
        </w:rPr>
        <w:t>Uma análise dos controles nas guidelines de usabilidade dos sistemas android e ios a perspectiva da experiência do usuário</w:t>
      </w:r>
      <w:r w:rsidRPr="005A5790">
        <w:t xml:space="preserve">. 2021. </w:t>
      </w:r>
      <w:r w:rsidR="00DA474B" w:rsidRPr="005A5790">
        <w:t xml:space="preserve">90 f. Trabalho de Conclusão de Curso (Bacharelado em </w:t>
      </w:r>
      <w:r w:rsidR="00A578F5" w:rsidRPr="005A5790">
        <w:t>Sistemas e Mídias Digitais</w:t>
      </w:r>
      <w:r w:rsidR="00DA474B" w:rsidRPr="005A5790">
        <w:t>) – Graduação, Universidade Federal d</w:t>
      </w:r>
      <w:r w:rsidR="00A578F5" w:rsidRPr="005A5790">
        <w:t>o Ceará</w:t>
      </w:r>
      <w:r w:rsidR="00432254" w:rsidRPr="005A5790">
        <w:t>, Fortaleza, 20</w:t>
      </w:r>
      <w:r w:rsidR="00F92CE8" w:rsidRPr="005A5790">
        <w:t>21.</w:t>
      </w:r>
      <w:r w:rsidR="00522C92" w:rsidRPr="005A5790">
        <w:t xml:space="preserve"> Disponível em: https://repositorio.ufc.br/bitstream/riufc/68159/3/2021_tcc_sibcintra.pdf. Acesso em: 5 abr. 2023</w:t>
      </w:r>
      <w:r w:rsidR="002A37CC" w:rsidRPr="005A5790">
        <w:t>.</w:t>
      </w:r>
    </w:p>
    <w:p w14:paraId="055549F1" w14:textId="1D57BA10" w:rsidR="00F22D25" w:rsidRPr="005A5790" w:rsidRDefault="00F22D25" w:rsidP="0093784A">
      <w:pPr>
        <w:spacing w:before="240"/>
      </w:pPr>
      <w:r w:rsidRPr="005A5790">
        <w:t>CONTA AZUL</w:t>
      </w:r>
      <w:r w:rsidR="0082469A" w:rsidRPr="005A5790">
        <w:t>.</w:t>
      </w:r>
      <w:r w:rsidRPr="005A5790">
        <w:t xml:space="preserve"> </w:t>
      </w:r>
      <w:r w:rsidRPr="005A5790">
        <w:rPr>
          <w:b/>
          <w:bCs/>
        </w:rPr>
        <w:t>O ERP em nuvem que simplifica sua gestão financeira</w:t>
      </w:r>
      <w:r w:rsidRPr="005A5790">
        <w:t>.</w:t>
      </w:r>
      <w:r w:rsidR="002A37CC" w:rsidRPr="005A5790">
        <w:t xml:space="preserve"> [S. l.], 2023</w:t>
      </w:r>
      <w:r w:rsidR="0082469A" w:rsidRPr="005A5790">
        <w:t>. D</w:t>
      </w:r>
      <w:r w:rsidRPr="005A5790">
        <w:t>isponível em: https://contaazul.com/. Acesso em: 2 abr. 2023.</w:t>
      </w:r>
    </w:p>
    <w:p w14:paraId="34024937" w14:textId="77777777" w:rsidR="00C47F83" w:rsidRPr="005A5790" w:rsidRDefault="00C47F83" w:rsidP="0093784A">
      <w:pPr>
        <w:pStyle w:val="TF-refernciasITEM"/>
        <w:spacing w:before="240"/>
      </w:pPr>
      <w:r w:rsidRPr="005A5790">
        <w:t xml:space="preserve">COSTA, Simone Erbs da. </w:t>
      </w:r>
      <w:r w:rsidRPr="005A5790">
        <w:rPr>
          <w:b/>
          <w:bCs/>
        </w:rPr>
        <w:t>iLibras como facilitador na comunicação efetiva do surdo</w:t>
      </w:r>
      <w:r w:rsidRPr="005A5790"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56BF9254" w14:textId="1772F497" w:rsidR="00C47F83" w:rsidRPr="005A5790" w:rsidRDefault="00C47F83" w:rsidP="0093784A">
      <w:pPr>
        <w:pStyle w:val="TF-refernciasITEM"/>
        <w:spacing w:before="240"/>
      </w:pPr>
      <w:r w:rsidRPr="005A5790">
        <w:lastRenderedPageBreak/>
        <w:t xml:space="preserve">COSTA, Simone Erbs da </w:t>
      </w:r>
      <w:r w:rsidRPr="005A5790">
        <w:rPr>
          <w:i/>
          <w:iCs/>
        </w:rPr>
        <w:t>et al</w:t>
      </w:r>
      <w:r w:rsidRPr="005A5790">
        <w:t xml:space="preserve">. Uma revisão sistemática da literatura para investigação de estratégias de ensino colaborativo. </w:t>
      </w:r>
      <w:r w:rsidRPr="005A5790">
        <w:rPr>
          <w:i/>
          <w:iCs/>
        </w:rPr>
        <w:t>In:</w:t>
      </w:r>
      <w:r w:rsidRPr="005A5790">
        <w:t xml:space="preserve"> SIMPÓSIO BRASILEIRO DE SISTEMAS COLABORATIVOS (SBSC</w:t>
      </w:r>
      <w:r w:rsidR="00743DEB" w:rsidRPr="005A5790">
        <w:t>), 13</w:t>
      </w:r>
      <w:r w:rsidRPr="005A5790">
        <w:t xml:space="preserve">, 2016, Belém. </w:t>
      </w:r>
      <w:r w:rsidRPr="005A5790">
        <w:rPr>
          <w:b/>
          <w:bCs/>
        </w:rPr>
        <w:t>Anais</w:t>
      </w:r>
      <w:r w:rsidRPr="005A5790">
        <w:t xml:space="preserve"> [...]. Porto Alegre: Sociedade Brasileira de Computação, 2016. p. 1537-1548. Disponível em:</w:t>
      </w:r>
      <w:r w:rsidR="00743DEB" w:rsidRPr="005A5790">
        <w:t xml:space="preserve"> </w:t>
      </w:r>
      <w:r w:rsidRPr="005A5790">
        <w:t>https://www.researchgate.net/publication/339368782_Uma_Revisao_Sistematica_da_Literatura_para_Investigacao_de_Estrategias_de_Ensino_Colaborativo. Acesso em: 9 abr. 2023.</w:t>
      </w:r>
    </w:p>
    <w:p w14:paraId="7F49FB6E" w14:textId="13D7E6F7" w:rsidR="00B96FDD" w:rsidRPr="005A5790" w:rsidRDefault="004874FC" w:rsidP="0093784A">
      <w:pPr>
        <w:pStyle w:val="TF-refernciasITEM"/>
        <w:spacing w:before="240"/>
        <w:rPr>
          <w:b/>
        </w:rPr>
      </w:pPr>
      <w:r w:rsidRPr="005A5790">
        <w:t xml:space="preserve">DOMINGUES, Gabriela </w:t>
      </w:r>
      <w:r w:rsidRPr="005A5790">
        <w:rPr>
          <w:i/>
          <w:iCs/>
        </w:rPr>
        <w:t>et al</w:t>
      </w:r>
      <w:r w:rsidRPr="005A5790">
        <w:t xml:space="preserve">. </w:t>
      </w:r>
      <w:r w:rsidR="0082469A" w:rsidRPr="005A5790">
        <w:t>Varejo</w:t>
      </w:r>
      <w:r w:rsidR="00AD1F6B" w:rsidRPr="005A5790">
        <w:t>:</w:t>
      </w:r>
      <w:r w:rsidR="0082469A" w:rsidRPr="005A5790">
        <w:t xml:space="preserve"> gestão de perdas no setor supermercadista. Um estudo de caso de um pequeno varejo</w:t>
      </w:r>
      <w:r w:rsidRPr="005A5790">
        <w:t xml:space="preserve">. </w:t>
      </w:r>
      <w:r w:rsidRPr="005A5790">
        <w:rPr>
          <w:b/>
          <w:bCs/>
        </w:rPr>
        <w:t>Leopoldianum</w:t>
      </w:r>
      <w:r w:rsidRPr="005A5790">
        <w:t>,</w:t>
      </w:r>
      <w:r w:rsidR="00AD1F6B" w:rsidRPr="005A5790">
        <w:t xml:space="preserve"> São Paulo, </w:t>
      </w:r>
      <w:r w:rsidR="00540866" w:rsidRPr="005A5790">
        <w:t>v. 45 n. 126,</w:t>
      </w:r>
      <w:r w:rsidRPr="005A5790">
        <w:t xml:space="preserve"> 2019. Disponível em: https://periodicos.unisantos.br/leopoldianum/article/view/909. Acesso em 2 abr. 2023.</w:t>
      </w:r>
    </w:p>
    <w:p w14:paraId="6F4CA32F" w14:textId="2D356F9B" w:rsidR="008D0224" w:rsidRPr="005A5790" w:rsidRDefault="00C138D8" w:rsidP="006476EA">
      <w:pPr>
        <w:pStyle w:val="TF-refernciasITEM"/>
        <w:spacing w:before="240"/>
      </w:pPr>
      <w:r w:rsidRPr="005A5790">
        <w:rPr>
          <w:lang w:val="en-US"/>
        </w:rPr>
        <w:t>ELSTERMANN, Matthes. Executing Strategic Product Planning: A Subject-Oriented Analysis and New Referential Process Model for IT-Tool Support and Agile Execution of Strategic Product Planning.</w:t>
      </w:r>
      <w:r w:rsidR="002C3A4E" w:rsidRPr="005A5790">
        <w:rPr>
          <w:lang w:val="en-US"/>
        </w:rPr>
        <w:t xml:space="preserve"> </w:t>
      </w:r>
      <w:r w:rsidRPr="005A5790">
        <w:t>KIT - Scientific Publishing</w:t>
      </w:r>
      <w:r w:rsidR="00766DCB" w:rsidRPr="005A5790">
        <w:t>, Karlsruhe, p. 1-334</w:t>
      </w:r>
      <w:r w:rsidRPr="005A5790">
        <w:t>, 2019.</w:t>
      </w:r>
      <w:r w:rsidR="00766DCB" w:rsidRPr="005A5790">
        <w:t xml:space="preserve"> Disponível em:</w:t>
      </w:r>
      <w:r w:rsidR="007A648E" w:rsidRPr="005A5790">
        <w:t>https://www.researchgate.net/publication/340435162_Executing_Strategic_Product_Planning_-_A_Subject-Oriented_Analysis_and_New_Referential_Process_Model_for_IT-Tool_Support_and_Agile_Execution_of_Strategic_Product_Planning.</w:t>
      </w:r>
      <w:r w:rsidR="00FF2C29" w:rsidRPr="005A5790">
        <w:t xml:space="preserve"> Acesso em: 19 abr. 2023.</w:t>
      </w:r>
      <w:r w:rsidR="008D0224" w:rsidRPr="005A5790">
        <w:t xml:space="preserve"> </w:t>
      </w:r>
    </w:p>
    <w:p w14:paraId="15E032E0" w14:textId="32C00550" w:rsidR="00B96FDD" w:rsidRPr="005A5790" w:rsidRDefault="00B96FDD" w:rsidP="0093784A">
      <w:pPr>
        <w:spacing w:before="240"/>
      </w:pPr>
      <w:r w:rsidRPr="005A5790">
        <w:t xml:space="preserve">FIGUEIREDO, Katherine Medeiros de; BERNARDO, Larissa Indiara Ferreira. </w:t>
      </w:r>
      <w:r w:rsidRPr="005A5790">
        <w:rPr>
          <w:b/>
          <w:bCs/>
        </w:rPr>
        <w:t>Análise da gestão de compras e de estoques em um minimercado</w:t>
      </w:r>
      <w:r w:rsidR="006476EA" w:rsidRPr="005A5790">
        <w:t xml:space="preserve">. 2021. 53 f. Trabalho de Conclusão de Curso (Faculdade de Administração, Ciências Contábeis, Engenharia de Produção e Serviço Social) – Graduação, </w:t>
      </w:r>
      <w:r w:rsidRPr="005A5790">
        <w:t>Universidade Federal de Uberlândia,</w:t>
      </w:r>
      <w:r w:rsidR="006476EA" w:rsidRPr="005A5790">
        <w:t xml:space="preserve"> Ituiutaba, </w:t>
      </w:r>
      <w:r w:rsidRPr="005A5790">
        <w:t>2021.</w:t>
      </w:r>
      <w:r w:rsidR="006476EA" w:rsidRPr="005A5790">
        <w:t xml:space="preserve"> Disponível em: https://repositorio.ufu.br/bitstream/123456789/32651/4/An%c3%a1liseGest%c3%a3oCompras.pdf. Acesso em: 8 abr. 2023.</w:t>
      </w:r>
    </w:p>
    <w:p w14:paraId="1E260C7C" w14:textId="5A9850D3" w:rsidR="00CC5AAF" w:rsidRPr="005A5790" w:rsidRDefault="00CC5AAF" w:rsidP="0093784A">
      <w:pPr>
        <w:spacing w:before="240"/>
      </w:pPr>
      <w:r w:rsidRPr="005A5790">
        <w:t>HIPER</w:t>
      </w:r>
      <w:r w:rsidR="001F26E4" w:rsidRPr="005A5790">
        <w:t>.</w:t>
      </w:r>
      <w:r w:rsidRPr="005A5790">
        <w:t xml:space="preserve"> </w:t>
      </w:r>
      <w:r w:rsidRPr="005A5790">
        <w:rPr>
          <w:b/>
          <w:bCs/>
        </w:rPr>
        <w:t>Sistema de gestão</w:t>
      </w:r>
      <w:r w:rsidRPr="005A5790">
        <w:t>.</w:t>
      </w:r>
      <w:r w:rsidR="00A763F2" w:rsidRPr="005A5790">
        <w:t xml:space="preserve"> [S. l.], 2023</w:t>
      </w:r>
      <w:r w:rsidR="001F26E4" w:rsidRPr="005A5790">
        <w:t xml:space="preserve">. </w:t>
      </w:r>
      <w:r w:rsidRPr="005A5790">
        <w:t>Disponível em: https://hiper.com.br/. Acesso em: 16 abr. 2023.</w:t>
      </w:r>
    </w:p>
    <w:p w14:paraId="34B9C485" w14:textId="484B4828" w:rsidR="00E214D3" w:rsidRPr="005A5790" w:rsidRDefault="00154CEF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 xml:space="preserve">IDROGO, Aurelia Altemira Acuna </w:t>
      </w:r>
      <w:r w:rsidRPr="005A5790">
        <w:rPr>
          <w:i/>
          <w:iCs/>
          <w:szCs w:val="24"/>
        </w:rPr>
        <w:t>et al</w:t>
      </w:r>
      <w:r w:rsidRPr="005A5790">
        <w:rPr>
          <w:szCs w:val="24"/>
        </w:rPr>
        <w:t xml:space="preserve">. </w:t>
      </w:r>
      <w:r w:rsidRPr="005A5790">
        <w:rPr>
          <w:szCs w:val="24"/>
          <w:lang w:val="en-US"/>
        </w:rPr>
        <w:t xml:space="preserve">Process management: application of the BPM methodology in an energy drink company. </w:t>
      </w:r>
      <w:r w:rsidRPr="005A5790">
        <w:rPr>
          <w:b/>
          <w:bCs/>
          <w:szCs w:val="24"/>
          <w:lang w:val="en-US"/>
        </w:rPr>
        <w:t>Brazilian Journal of Business</w:t>
      </w:r>
      <w:r w:rsidRPr="005A5790">
        <w:rPr>
          <w:szCs w:val="24"/>
          <w:lang w:val="en-US"/>
        </w:rPr>
        <w:t>,</w:t>
      </w:r>
      <w:r w:rsidR="00115C23" w:rsidRPr="005A5790">
        <w:rPr>
          <w:szCs w:val="24"/>
          <w:lang w:val="en-US"/>
        </w:rPr>
        <w:t xml:space="preserve"> Curitiba,</w:t>
      </w:r>
      <w:r w:rsidRPr="005A5790">
        <w:rPr>
          <w:szCs w:val="24"/>
          <w:lang w:val="en-US"/>
        </w:rPr>
        <w:t xml:space="preserve"> </w:t>
      </w:r>
      <w:r w:rsidR="005309EC" w:rsidRPr="005A5790">
        <w:rPr>
          <w:szCs w:val="24"/>
        </w:rPr>
        <w:t>v. 1, n. 3,</w:t>
      </w:r>
      <w:r w:rsidR="002D039D" w:rsidRPr="005A5790">
        <w:rPr>
          <w:szCs w:val="24"/>
        </w:rPr>
        <w:t xml:space="preserve"> p</w:t>
      </w:r>
      <w:r w:rsidR="006C0EC5" w:rsidRPr="005A5790">
        <w:rPr>
          <w:szCs w:val="24"/>
        </w:rPr>
        <w:t xml:space="preserve">. </w:t>
      </w:r>
      <w:r w:rsidR="005309EC" w:rsidRPr="005A5790">
        <w:rPr>
          <w:szCs w:val="24"/>
        </w:rPr>
        <w:t>805-826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  <w:lang w:val="en-US"/>
        </w:rPr>
        <w:t xml:space="preserve">2019. Disponível em: https://ojs.brazilianjournals.com.br/ojs/index.php/BJB/article/view/2966/2922. </w:t>
      </w:r>
      <w:r w:rsidRPr="005A5790">
        <w:rPr>
          <w:szCs w:val="24"/>
        </w:rPr>
        <w:t>Acesso em: 8 abr. 2023.</w:t>
      </w:r>
    </w:p>
    <w:p w14:paraId="55B4E321" w14:textId="205C4E68" w:rsidR="00F61BBB" w:rsidRPr="005A5790" w:rsidRDefault="00F61BBB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 xml:space="preserve">LIRA, Daniela; BARBOSA, Ana Carolina; CAMERLENGO, Larissa. </w:t>
      </w:r>
      <w:r w:rsidR="001F26E4" w:rsidRPr="005A5790">
        <w:rPr>
          <w:szCs w:val="24"/>
        </w:rPr>
        <w:t>A gestão de estoques no mercado de e-commerce</w:t>
      </w:r>
      <w:r w:rsidRPr="005A5790">
        <w:rPr>
          <w:szCs w:val="24"/>
        </w:rPr>
        <w:t xml:space="preserve">. </w:t>
      </w:r>
      <w:r w:rsidRPr="005A5790">
        <w:rPr>
          <w:b/>
          <w:bCs/>
          <w:szCs w:val="24"/>
        </w:rPr>
        <w:t>RECIMA21 – Revista Científica Multidisciplinar</w:t>
      </w:r>
      <w:r w:rsidRPr="005A5790">
        <w:rPr>
          <w:szCs w:val="24"/>
        </w:rPr>
        <w:t xml:space="preserve">, </w:t>
      </w:r>
      <w:r w:rsidR="00115C23" w:rsidRPr="005A5790">
        <w:rPr>
          <w:szCs w:val="24"/>
        </w:rPr>
        <w:t xml:space="preserve">São Paulo, v.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 xml:space="preserve">, n.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 xml:space="preserve">, p.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>-</w:t>
      </w:r>
      <w:r w:rsidR="007A48C1" w:rsidRPr="005A5790">
        <w:rPr>
          <w:szCs w:val="24"/>
        </w:rPr>
        <w:t>13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</w:rPr>
        <w:t>2021. Disponível em: https://recima21.com.br/index.php/recima21/article/view/741. Acesso em: 9 abr. 2023.</w:t>
      </w:r>
    </w:p>
    <w:p w14:paraId="177A4767" w14:textId="2B56D458" w:rsidR="000B5D74" w:rsidRPr="005A5790" w:rsidRDefault="000B5D74" w:rsidP="0093784A">
      <w:pPr>
        <w:spacing w:before="240"/>
      </w:pPr>
      <w:r w:rsidRPr="005A5790">
        <w:t xml:space="preserve">LOBO, Cicero Vasconcelos Ferreira; CONCEIÇÃO, Roberta Dalvo Pereira da. Gestão por processos: Um estudo de aplicação da notação BPMN em uma empresa de serviços do setor de óleo e gás. </w:t>
      </w:r>
      <w:r w:rsidRPr="005A5790">
        <w:rPr>
          <w:b/>
          <w:bCs/>
        </w:rPr>
        <w:t>Revista Inovação, Projetos e Tecnologias</w:t>
      </w:r>
      <w:r w:rsidRPr="005A5790">
        <w:t>,</w:t>
      </w:r>
      <w:r w:rsidR="00115C23" w:rsidRPr="005A5790">
        <w:t xml:space="preserve"> Rio de Janeiro, v. </w:t>
      </w:r>
      <w:r w:rsidR="001D7AA1" w:rsidRPr="005A5790">
        <w:t>6</w:t>
      </w:r>
      <w:r w:rsidR="00115C23" w:rsidRPr="005A5790">
        <w:t xml:space="preserve">, n. </w:t>
      </w:r>
      <w:r w:rsidR="001D7AA1" w:rsidRPr="005A5790">
        <w:t>1</w:t>
      </w:r>
      <w:r w:rsidR="00115C23" w:rsidRPr="005A5790">
        <w:t xml:space="preserve">, p. </w:t>
      </w:r>
      <w:r w:rsidR="00F433FA" w:rsidRPr="005A5790">
        <w:t>94</w:t>
      </w:r>
      <w:r w:rsidR="00115C23" w:rsidRPr="005A5790">
        <w:t>-</w:t>
      </w:r>
      <w:r w:rsidR="00F433FA" w:rsidRPr="005A5790">
        <w:t>110</w:t>
      </w:r>
      <w:r w:rsidR="00115C23" w:rsidRPr="005A5790">
        <w:t>,</w:t>
      </w:r>
      <w:r w:rsidRPr="005A5790">
        <w:t xml:space="preserve"> 2018. Disponível em: https://dialnet.unirioja.es/servlet/articulo?codigo=6814344. Acesso em: 23 abr. 2023.</w:t>
      </w:r>
    </w:p>
    <w:p w14:paraId="4911E8CC" w14:textId="599A3624" w:rsidR="000D0FA4" w:rsidRPr="005A5790" w:rsidRDefault="000D0FA4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>MORAES, Ewerton Sanches; PARANHOS, Ronaldo Pinheiro da Rocha; CRESPO, Adriana de Campos. Gestão de processos: integração entre CERNE e business process management (BPM):  ocaso da incubadora TECCAMPOS</w:t>
      </w:r>
      <w:r w:rsidR="00115C23" w:rsidRPr="005A5790">
        <w:rPr>
          <w:szCs w:val="24"/>
        </w:rPr>
        <w:t>.</w:t>
      </w:r>
      <w:r w:rsidRPr="005A5790">
        <w:rPr>
          <w:szCs w:val="24"/>
        </w:rPr>
        <w:t xml:space="preserve"> </w:t>
      </w:r>
      <w:r w:rsidRPr="005A5790">
        <w:rPr>
          <w:b/>
          <w:bCs/>
          <w:szCs w:val="24"/>
        </w:rPr>
        <w:t>Brazilian Journal of Development</w:t>
      </w:r>
      <w:r w:rsidRPr="005A5790">
        <w:rPr>
          <w:szCs w:val="24"/>
        </w:rPr>
        <w:t xml:space="preserve">, </w:t>
      </w:r>
      <w:r w:rsidR="00115C23" w:rsidRPr="005A5790">
        <w:rPr>
          <w:szCs w:val="24"/>
        </w:rPr>
        <w:t xml:space="preserve">Curitiba, </w:t>
      </w:r>
      <w:r w:rsidR="00276016" w:rsidRPr="005A5790">
        <w:rPr>
          <w:szCs w:val="24"/>
        </w:rPr>
        <w:t>v. 5, n. 8, p. 11135-11153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</w:rPr>
        <w:t xml:space="preserve">2019. Disponível em: </w:t>
      </w:r>
      <w:r w:rsidRPr="005A5790">
        <w:rPr>
          <w:szCs w:val="24"/>
        </w:rPr>
        <w:lastRenderedPageBreak/>
        <w:t>https://ojs.brazilianjournals.com.br/ojs/index.php/BRJD/article/view/2659/2666. Acesso em:  3 abr. 2023.</w:t>
      </w:r>
    </w:p>
    <w:p w14:paraId="4F1CC4A8" w14:textId="4C4A987A" w:rsidR="00487449" w:rsidRPr="005A5790" w:rsidRDefault="00487449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 xml:space="preserve">MOREIRA, Weberty </w:t>
      </w:r>
      <w:r w:rsidRPr="005A5790">
        <w:rPr>
          <w:i/>
          <w:iCs/>
          <w:szCs w:val="24"/>
        </w:rPr>
        <w:t>et al</w:t>
      </w:r>
      <w:r w:rsidRPr="005A5790">
        <w:rPr>
          <w:szCs w:val="24"/>
        </w:rPr>
        <w:t xml:space="preserve">. Estudo comparativo da eficiência de processos de aquisição de matérias utilizando o BPM para redução do tempo de conclusão de compras em empresa de grande porte. </w:t>
      </w:r>
      <w:r w:rsidRPr="005A5790">
        <w:rPr>
          <w:b/>
          <w:bCs/>
          <w:szCs w:val="24"/>
        </w:rPr>
        <w:t>Revista Computação Aplicado</w:t>
      </w:r>
      <w:r w:rsidRPr="005A5790">
        <w:rPr>
          <w:szCs w:val="24"/>
        </w:rPr>
        <w:t xml:space="preserve">, </w:t>
      </w:r>
      <w:r w:rsidR="00115C23" w:rsidRPr="005A5790">
        <w:rPr>
          <w:szCs w:val="24"/>
        </w:rPr>
        <w:t xml:space="preserve">Guarulhos, v. </w:t>
      </w:r>
      <w:r w:rsidR="00AD7907" w:rsidRPr="005A5790">
        <w:rPr>
          <w:szCs w:val="24"/>
        </w:rPr>
        <w:t>9</w:t>
      </w:r>
      <w:r w:rsidR="00115C23" w:rsidRPr="005A5790">
        <w:rPr>
          <w:szCs w:val="24"/>
        </w:rPr>
        <w:t xml:space="preserve">, n. </w:t>
      </w:r>
      <w:r w:rsidR="00AD7907" w:rsidRPr="005A5790">
        <w:rPr>
          <w:szCs w:val="24"/>
        </w:rPr>
        <w:t>1</w:t>
      </w:r>
      <w:r w:rsidR="00115C23" w:rsidRPr="005A5790">
        <w:rPr>
          <w:szCs w:val="24"/>
        </w:rPr>
        <w:t xml:space="preserve">, p. </w:t>
      </w:r>
      <w:r w:rsidR="00A23B3E" w:rsidRPr="005A5790">
        <w:rPr>
          <w:szCs w:val="24"/>
        </w:rPr>
        <w:t>22</w:t>
      </w:r>
      <w:r w:rsidR="00115C23" w:rsidRPr="005A5790">
        <w:rPr>
          <w:szCs w:val="24"/>
        </w:rPr>
        <w:t>-</w:t>
      </w:r>
      <w:r w:rsidR="00A23B3E" w:rsidRPr="005A5790">
        <w:rPr>
          <w:szCs w:val="24"/>
        </w:rPr>
        <w:t>32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</w:rPr>
        <w:t>2020. Disponível em: http://revistas.ung.br/index.php/computacaoaplicada/article/view/3526/3218. Acesso em: 9 abr. 2023.</w:t>
      </w:r>
    </w:p>
    <w:p w14:paraId="34DB7B49" w14:textId="6A9CFD9F" w:rsidR="00EF0D87" w:rsidRPr="005A5790" w:rsidRDefault="0051310D" w:rsidP="0093784A">
      <w:pPr>
        <w:spacing w:before="240"/>
      </w:pPr>
      <w:r w:rsidRPr="005A5790">
        <w:t xml:space="preserve">MORO, Khetelin. </w:t>
      </w:r>
      <w:r w:rsidRPr="005A5790">
        <w:rPr>
          <w:b/>
          <w:bCs/>
        </w:rPr>
        <w:t>Sistema para gestão de estoques em uma loja de varejo</w:t>
      </w:r>
      <w:r w:rsidRPr="005A5790">
        <w:t>.</w:t>
      </w:r>
      <w:r w:rsidR="009D50CB" w:rsidRPr="005A5790">
        <w:t xml:space="preserve"> 2018. 51 f. Trabalho de Conclusão de Curso (Bacharelado em </w:t>
      </w:r>
      <w:r w:rsidR="00597EAD" w:rsidRPr="005A5790">
        <w:t>Engenharia de produção</w:t>
      </w:r>
      <w:r w:rsidR="009D50CB" w:rsidRPr="005A5790">
        <w:t>)</w:t>
      </w:r>
      <w:r w:rsidR="00597EAD" w:rsidRPr="005A5790">
        <w:t xml:space="preserve"> – Graduação, Medianeira: Universidade </w:t>
      </w:r>
      <w:r w:rsidR="00330C1A" w:rsidRPr="005A5790">
        <w:t xml:space="preserve">Tecnológica Federal do Paraná, Medianeira, 2018. Disponível em: </w:t>
      </w:r>
      <w:r w:rsidR="007F6A2C" w:rsidRPr="005A5790">
        <w:t>http://repositorio.utfpr.edu.br/jspui/bitstream/1/12743/1/gestaoestoqueslojavarejo.pdf. Acesso em: 10 abr. 2023.</w:t>
      </w:r>
    </w:p>
    <w:p w14:paraId="6A0EC3A3" w14:textId="22501317" w:rsidR="00E83C6B" w:rsidRPr="005A5790" w:rsidRDefault="00E83C6B" w:rsidP="00115C23">
      <w:pPr>
        <w:spacing w:before="240"/>
      </w:pPr>
      <w:r w:rsidRPr="005A5790">
        <w:t xml:space="preserve">OLIVEIRA, Danilo Pereira de. </w:t>
      </w:r>
      <w:r w:rsidRPr="005A5790">
        <w:rPr>
          <w:b/>
          <w:bCs/>
        </w:rPr>
        <w:t>Proposta de interface baseada no Material Design para um aplicativo Android no domínio de barbearias</w:t>
      </w:r>
      <w:r w:rsidR="006326FC" w:rsidRPr="005A5790">
        <w:t>. 2022. 82 f. Trabalho de Conclusão de Curso</w:t>
      </w:r>
      <w:r w:rsidR="00032863" w:rsidRPr="005A5790">
        <w:t xml:space="preserve"> </w:t>
      </w:r>
      <w:r w:rsidR="006326FC" w:rsidRPr="005A5790">
        <w:t>(Bacharelado em Sistemas de Informação)</w:t>
      </w:r>
      <w:r w:rsidR="005C349D" w:rsidRPr="005A5790">
        <w:t xml:space="preserve"> – Graduação, Universidade Federal de Uberlâ</w:t>
      </w:r>
      <w:r w:rsidR="00032863" w:rsidRPr="005A5790">
        <w:t>ncia</w:t>
      </w:r>
      <w:r w:rsidR="005C349D" w:rsidRPr="005A5790">
        <w:t>, Monte Carmelo, 2022</w:t>
      </w:r>
      <w:r w:rsidR="00032863" w:rsidRPr="005A5790">
        <w:t>. Disponível em: https://repositorio.ufu.br/bitstream/123456789/36358/3/PropostaInterfaceBaseada.pdf. Acesso em: 10 abr. 2023.</w:t>
      </w:r>
    </w:p>
    <w:p w14:paraId="4D91451F" w14:textId="1C6E807D" w:rsidR="005235E1" w:rsidRPr="005A5790" w:rsidRDefault="006663A7" w:rsidP="0093784A">
      <w:pPr>
        <w:spacing w:before="240"/>
      </w:pPr>
      <w:r w:rsidRPr="005A5790">
        <w:t xml:space="preserve">PENA, Júlia Mundim. </w:t>
      </w:r>
      <w:r w:rsidRPr="005A5790">
        <w:rPr>
          <w:b/>
          <w:bCs/>
        </w:rPr>
        <w:t>Experiências em multidimensões</w:t>
      </w:r>
      <w:r w:rsidRPr="005A5790">
        <w:t xml:space="preserve">: comunicação, hedonismo, usabilidade e iteratividade no UX Design. 2019. </w:t>
      </w:r>
      <w:r w:rsidR="00A46B64" w:rsidRPr="005A5790">
        <w:t>82 f. Trabalho de Conclusão de Curso (</w:t>
      </w:r>
      <w:r w:rsidR="009677F0" w:rsidRPr="005A5790">
        <w:t>Faculdade de Comunicação</w:t>
      </w:r>
      <w:r w:rsidR="00A46B64" w:rsidRPr="005A5790">
        <w:t>) – Graduação,</w:t>
      </w:r>
      <w:r w:rsidR="009677F0" w:rsidRPr="005A5790">
        <w:t xml:space="preserve"> Universidade </w:t>
      </w:r>
      <w:r w:rsidR="008C020B" w:rsidRPr="005A5790">
        <w:t>de Brasília, Brasília, 2019. Disponível em: https://bdm.unb.br/bitstream/10483/26658/1/2019_JuliaMundimPena_tcc.pdf. Acesso em 2 abr. 2023.</w:t>
      </w:r>
    </w:p>
    <w:p w14:paraId="10286D6C" w14:textId="2303F37D" w:rsidR="00DC3FB8" w:rsidRPr="005A5790" w:rsidRDefault="00DC3FB8" w:rsidP="0093784A">
      <w:pPr>
        <w:pStyle w:val="Referncias"/>
        <w:spacing w:before="240"/>
        <w:rPr>
          <w:szCs w:val="24"/>
          <w:lang w:val="en-US"/>
        </w:rPr>
      </w:pPr>
      <w:r w:rsidRPr="005A5790">
        <w:rPr>
          <w:szCs w:val="24"/>
        </w:rPr>
        <w:t>PEREIRA, Frederico Cesar Mafra; BARBOSA, Ricardo Rodrigues; DUARTE, Leonora da Cunha. Integração entre gestão do conhecimento e business process management: perspectiva de profissionais em BPM</w:t>
      </w:r>
      <w:r w:rsidR="005235E1" w:rsidRPr="005A5790">
        <w:rPr>
          <w:szCs w:val="24"/>
        </w:rPr>
        <w:t xml:space="preserve">. </w:t>
      </w:r>
      <w:r w:rsidRPr="005A5790">
        <w:rPr>
          <w:b/>
          <w:bCs/>
          <w:szCs w:val="24"/>
        </w:rPr>
        <w:t>Perspectivas em Ciência da Informação</w:t>
      </w:r>
      <w:r w:rsidR="005235E1" w:rsidRPr="005A5790">
        <w:rPr>
          <w:b/>
          <w:bCs/>
          <w:szCs w:val="24"/>
        </w:rPr>
        <w:t xml:space="preserve">, </w:t>
      </w:r>
      <w:r w:rsidR="005235E1" w:rsidRPr="005A5790">
        <w:rPr>
          <w:szCs w:val="24"/>
        </w:rPr>
        <w:t>Minas Gerais</w:t>
      </w:r>
      <w:r w:rsidRPr="005A5790">
        <w:rPr>
          <w:szCs w:val="24"/>
        </w:rPr>
        <w:t>,</w:t>
      </w:r>
      <w:r w:rsidR="000F4078" w:rsidRPr="005A5790">
        <w:rPr>
          <w:szCs w:val="24"/>
        </w:rPr>
        <w:t xml:space="preserve"> v. 25, n. 4, p. 170-191,</w:t>
      </w:r>
      <w:r w:rsidRPr="005A5790">
        <w:rPr>
          <w:szCs w:val="24"/>
        </w:rPr>
        <w:t xml:space="preserve"> 2020. Disponível em: https://www.scielo.br/j/pci/a/dJf4r7FHMWXpTqMtjVfZ6jd/?format=pdf&amp;lang=pt. </w:t>
      </w:r>
      <w:r w:rsidRPr="005A5790">
        <w:rPr>
          <w:szCs w:val="24"/>
          <w:lang w:val="en-US"/>
        </w:rPr>
        <w:t>Acesso em: 3 abr. 2023.</w:t>
      </w:r>
    </w:p>
    <w:p w14:paraId="79FA8F30" w14:textId="598D1FB7" w:rsidR="00E214D3" w:rsidRPr="005A5790" w:rsidRDefault="00A942A9" w:rsidP="00115C23">
      <w:pPr>
        <w:spacing w:before="240"/>
      </w:pPr>
      <w:r w:rsidRPr="005A5790">
        <w:rPr>
          <w:lang w:val="en-US"/>
        </w:rPr>
        <w:t>ROSA, Yulia; WAHJU, Marsellinus Bachtiar. Inventory and Sales Information System Design on Clothing Store (Case Study: X Fashion, Jakarta)</w:t>
      </w:r>
      <w:r w:rsidR="00115C23" w:rsidRPr="005A5790">
        <w:rPr>
          <w:lang w:val="en-US"/>
        </w:rPr>
        <w:t xml:space="preserve">. </w:t>
      </w:r>
      <w:r w:rsidRPr="005A5790">
        <w:rPr>
          <w:b/>
          <w:bCs/>
          <w:lang w:val="en-US"/>
        </w:rPr>
        <w:t>Jurnal Logistik Indonesia</w:t>
      </w:r>
      <w:r w:rsidRPr="005A5790">
        <w:rPr>
          <w:lang w:val="en-US"/>
        </w:rPr>
        <w:t xml:space="preserve">, </w:t>
      </w:r>
      <w:r w:rsidR="00BA09BD" w:rsidRPr="005A5790">
        <w:rPr>
          <w:lang w:val="en-US"/>
        </w:rPr>
        <w:t>jacarta</w:t>
      </w:r>
      <w:r w:rsidR="00115C23" w:rsidRPr="005A5790">
        <w:rPr>
          <w:lang w:val="en-US"/>
        </w:rPr>
        <w:t xml:space="preserve">, </w:t>
      </w:r>
      <w:r w:rsidR="00115C23" w:rsidRPr="005A5790">
        <w:t xml:space="preserve">v. </w:t>
      </w:r>
      <w:r w:rsidR="00111B55" w:rsidRPr="005A5790">
        <w:t>4</w:t>
      </w:r>
      <w:r w:rsidR="00115C23" w:rsidRPr="005A5790">
        <w:t xml:space="preserve">, n. </w:t>
      </w:r>
      <w:r w:rsidR="00111B55" w:rsidRPr="005A5790">
        <w:t>1</w:t>
      </w:r>
      <w:r w:rsidR="00115C23" w:rsidRPr="005A5790">
        <w:t xml:space="preserve">, p. </w:t>
      </w:r>
      <w:r w:rsidR="00111B55" w:rsidRPr="005A5790">
        <w:t>39</w:t>
      </w:r>
      <w:r w:rsidR="00115C23" w:rsidRPr="005A5790">
        <w:t>-</w:t>
      </w:r>
      <w:r w:rsidR="00111B55" w:rsidRPr="005A5790">
        <w:t>48</w:t>
      </w:r>
      <w:r w:rsidR="00115C23" w:rsidRPr="005A5790">
        <w:t xml:space="preserve">, </w:t>
      </w:r>
      <w:r w:rsidRPr="005A5790">
        <w:rPr>
          <w:lang w:val="en-US"/>
        </w:rPr>
        <w:t xml:space="preserve">2020. </w:t>
      </w:r>
      <w:r w:rsidRPr="005A5790">
        <w:t>Disponível em:</w:t>
      </w:r>
      <w:r w:rsidR="002676DA">
        <w:t xml:space="preserve"> </w:t>
      </w:r>
      <w:r w:rsidRPr="005A5790">
        <w:t>https://ojs.stiami.ac.id/index.php/logistik/article/view/872/495. Acesso em: 3 abr. 2023.</w:t>
      </w:r>
    </w:p>
    <w:p w14:paraId="146459BD" w14:textId="77777777" w:rsidR="002676DA" w:rsidRDefault="002676DA" w:rsidP="00665700"/>
    <w:p w14:paraId="1C54252B" w14:textId="16068D38" w:rsidR="00E56169" w:rsidRPr="005A5790" w:rsidRDefault="00B56897" w:rsidP="00665700">
      <w:r w:rsidRPr="005A5790">
        <w:t xml:space="preserve">SALOMÉ, Fernanda Franciele Sousa </w:t>
      </w:r>
      <w:r w:rsidRPr="005A5790">
        <w:rPr>
          <w:i/>
          <w:iCs/>
        </w:rPr>
        <w:t>et al.</w:t>
      </w:r>
      <w:r w:rsidRPr="005A5790">
        <w:t xml:space="preserve"> O impacto da pandemia do COVID-19 na gestão financeira das micro e pequenas empresas do setor varejista de Cláudio-MG. </w:t>
      </w:r>
      <w:r w:rsidRPr="005A5790">
        <w:rPr>
          <w:b/>
          <w:bCs/>
        </w:rPr>
        <w:t>Reserach</w:t>
      </w:r>
      <w:r w:rsidRPr="005A5790">
        <w:t xml:space="preserve"> </w:t>
      </w:r>
      <w:r w:rsidRPr="005A5790">
        <w:rPr>
          <w:b/>
          <w:bCs/>
        </w:rPr>
        <w:t>Society and Development</w:t>
      </w:r>
      <w:r w:rsidRPr="005A5790">
        <w:t xml:space="preserve">, </w:t>
      </w:r>
      <w:r w:rsidR="00115C23" w:rsidRPr="005A5790">
        <w:t xml:space="preserve">Minas Gerais, v. </w:t>
      </w:r>
      <w:r w:rsidR="00630377" w:rsidRPr="005A5790">
        <w:t>10</w:t>
      </w:r>
      <w:r w:rsidR="00115C23" w:rsidRPr="005A5790">
        <w:t xml:space="preserve">, n. </w:t>
      </w:r>
      <w:r w:rsidR="00630377" w:rsidRPr="005A5790">
        <w:t>6</w:t>
      </w:r>
      <w:r w:rsidR="00115C23" w:rsidRPr="005A5790">
        <w:t xml:space="preserve">, p. </w:t>
      </w:r>
      <w:r w:rsidR="00630377" w:rsidRPr="005A5790">
        <w:t>1</w:t>
      </w:r>
      <w:r w:rsidR="00115C23" w:rsidRPr="005A5790">
        <w:t>-</w:t>
      </w:r>
      <w:r w:rsidR="00630377" w:rsidRPr="005A5790">
        <w:t>16</w:t>
      </w:r>
      <w:r w:rsidR="00115C23" w:rsidRPr="005A5790">
        <w:t xml:space="preserve">, </w:t>
      </w:r>
      <w:r w:rsidRPr="005A5790">
        <w:t>2021. Disponível em: https://rsdjournal.org/index.php/rsd/article/view/15303/14203. Acesso em 16 abr. 2023.</w:t>
      </w:r>
    </w:p>
    <w:p w14:paraId="6322987E" w14:textId="5106AA34" w:rsidR="00BF2539" w:rsidRPr="005A5790" w:rsidRDefault="00BF2539" w:rsidP="0093784A">
      <w:pPr>
        <w:spacing w:before="240"/>
      </w:pPr>
      <w:r w:rsidRPr="005A5790">
        <w:t xml:space="preserve">SANTOS, Alexandre Nahum </w:t>
      </w:r>
      <w:r w:rsidRPr="005A5790">
        <w:rPr>
          <w:i/>
          <w:iCs/>
        </w:rPr>
        <w:t>et al.</w:t>
      </w:r>
      <w:r w:rsidRPr="005A5790">
        <w:t xml:space="preserve"> Importância da gestão financeira para agricultura familiar em sistemas agroflorestais. </w:t>
      </w:r>
      <w:r w:rsidRPr="005A5790">
        <w:rPr>
          <w:b/>
          <w:bCs/>
        </w:rPr>
        <w:t>Observatorio de La Economia Latinoamericana</w:t>
      </w:r>
      <w:r w:rsidRPr="005A5790">
        <w:t>,</w:t>
      </w:r>
      <w:r w:rsidR="00115C23" w:rsidRPr="005A5790">
        <w:t xml:space="preserve"> Pará, v. </w:t>
      </w:r>
      <w:r w:rsidR="001049D1" w:rsidRPr="005A5790">
        <w:t>1</w:t>
      </w:r>
      <w:r w:rsidR="00115C23" w:rsidRPr="005A5790">
        <w:t xml:space="preserve">, n. </w:t>
      </w:r>
      <w:r w:rsidR="001049D1" w:rsidRPr="005A5790">
        <w:t>1</w:t>
      </w:r>
      <w:r w:rsidR="00115C23" w:rsidRPr="005A5790">
        <w:t xml:space="preserve">, p. </w:t>
      </w:r>
      <w:r w:rsidR="001049D1" w:rsidRPr="005A5790">
        <w:t>1</w:t>
      </w:r>
      <w:r w:rsidR="00115C23" w:rsidRPr="005A5790">
        <w:t>-</w:t>
      </w:r>
      <w:r w:rsidR="001049D1" w:rsidRPr="005A5790">
        <w:t>19</w:t>
      </w:r>
      <w:r w:rsidR="00115C23" w:rsidRPr="005A5790">
        <w:t>,</w:t>
      </w:r>
      <w:r w:rsidRPr="005A5790">
        <w:t xml:space="preserve"> 2019. Disponível em: https://www.eumed.net/rev/oel/2019/02/gestao-financeira-agricultura.html. Acesso em: 23 abr. 2023.</w:t>
      </w:r>
    </w:p>
    <w:p w14:paraId="27BD0F11" w14:textId="77777777" w:rsidR="00EA398D" w:rsidRDefault="00EA398D" w:rsidP="007C32AB">
      <w:pPr>
        <w:pStyle w:val="Referncias"/>
        <w:rPr>
          <w:szCs w:val="24"/>
        </w:rPr>
      </w:pPr>
    </w:p>
    <w:p w14:paraId="322304BC" w14:textId="01732B9F" w:rsidR="002676DA" w:rsidRPr="005A5790" w:rsidRDefault="002676DA" w:rsidP="007C32AB">
      <w:pPr>
        <w:pStyle w:val="Referncias"/>
        <w:rPr>
          <w:szCs w:val="24"/>
        </w:rPr>
      </w:pPr>
      <w:r>
        <w:rPr>
          <w:szCs w:val="24"/>
        </w:rPr>
        <w:t>SANTOS</w:t>
      </w:r>
      <w:r w:rsidRPr="002676DA">
        <w:rPr>
          <w:szCs w:val="24"/>
        </w:rPr>
        <w:t xml:space="preserve">, Nayara Granemann Thibes. Problemas enfrentados </w:t>
      </w:r>
      <w:r>
        <w:rPr>
          <w:szCs w:val="24"/>
        </w:rPr>
        <w:t xml:space="preserve">empresa </w:t>
      </w:r>
      <w:r w:rsidRPr="002676DA">
        <w:rPr>
          <w:szCs w:val="24"/>
        </w:rPr>
        <w:t xml:space="preserve">Autêntica Store. Entrevista concedida a Luis Eduardo Bonatti. </w:t>
      </w:r>
      <w:r w:rsidR="00096509">
        <w:rPr>
          <w:szCs w:val="24"/>
        </w:rPr>
        <w:t>Jaraguá do Sul</w:t>
      </w:r>
      <w:r w:rsidRPr="002676DA">
        <w:rPr>
          <w:szCs w:val="24"/>
        </w:rPr>
        <w:t xml:space="preserve">, </w:t>
      </w:r>
      <w:r w:rsidR="00096509">
        <w:rPr>
          <w:szCs w:val="24"/>
        </w:rPr>
        <w:t xml:space="preserve">15 </w:t>
      </w:r>
      <w:r w:rsidRPr="002676DA">
        <w:rPr>
          <w:szCs w:val="24"/>
        </w:rPr>
        <w:t>abr. 2023.</w:t>
      </w:r>
    </w:p>
    <w:p w14:paraId="77411800" w14:textId="65D8F2C6" w:rsidR="00AE453C" w:rsidRPr="005A5790" w:rsidRDefault="001D7631" w:rsidP="007C32AB">
      <w:pPr>
        <w:pStyle w:val="Referncias"/>
        <w:rPr>
          <w:szCs w:val="24"/>
        </w:rPr>
      </w:pPr>
      <w:r w:rsidRPr="005A5790">
        <w:rPr>
          <w:szCs w:val="24"/>
        </w:rPr>
        <w:lastRenderedPageBreak/>
        <w:t>SILVA, Bráulio Wilker.</w:t>
      </w:r>
      <w:r w:rsidRPr="005A5790">
        <w:rPr>
          <w:b/>
          <w:bCs/>
          <w:szCs w:val="24"/>
        </w:rPr>
        <w:t xml:space="preserve"> Gestão de Estoques:</w:t>
      </w:r>
      <w:r w:rsidRPr="005A5790">
        <w:rPr>
          <w:szCs w:val="24"/>
        </w:rPr>
        <w:t xml:space="preserve"> Planejamento, Execução e Controle. Minas Gerais: BWS Consultoria, 2020.</w:t>
      </w:r>
      <w:r w:rsidR="005D1D3E" w:rsidRPr="005A5790">
        <w:rPr>
          <w:szCs w:val="24"/>
        </w:rPr>
        <w:t xml:space="preserve"> Disponível em: https://books.google.com.br/books?hl=pt-BR&amp;lr=lang_pt&amp;id=EUe_DwAAQBAJ&amp;oi=fnd&amp;pg=PA103&amp;dq=o+que+%C3%A9+gest%C3%A3o+de+estoque&amp;ots=oRzvgjlfBA&amp;sig=3Ydqq4A5r8gR0Oyat01C42zTxf0#v=onepage&amp;q&amp;f=false. Acesso em: 13 abr. 2023.</w:t>
      </w:r>
    </w:p>
    <w:p w14:paraId="73C68907" w14:textId="7A8B9E7D" w:rsidR="00E120BD" w:rsidRPr="005A5790" w:rsidRDefault="00E120BD" w:rsidP="00E43143">
      <w:pPr>
        <w:spacing w:before="240"/>
      </w:pPr>
      <w:r w:rsidRPr="005A5790">
        <w:t xml:space="preserve">SILVA, Gillyane Pereira. </w:t>
      </w:r>
      <w:r w:rsidRPr="005A5790">
        <w:rPr>
          <w:b/>
          <w:bCs/>
        </w:rPr>
        <w:t>Gestão de processos:</w:t>
      </w:r>
      <w:r w:rsidRPr="005A5790">
        <w:t xml:space="preserve"> Uma análise do processo de uma assistência técnica da fabricante de telefones Forever Mobile utilizando o método BPMN através da análise AS/IS e TO/BE.</w:t>
      </w:r>
      <w:r w:rsidR="00E43143" w:rsidRPr="005A5790">
        <w:t xml:space="preserve"> 2021. 52 f. Trabalho de Conclusão de Curso (Bacharelado em Administração) – Graduação, Universidade Federal da Paraíba, </w:t>
      </w:r>
      <w:r w:rsidR="00812B92" w:rsidRPr="005A5790">
        <w:t>João Pessoa, 2021. Disponível em: https://repositorio.ufpb.br/jspui/bitstream/123456789/21902/1/GPS21012022.pdf. Acesso em: 14 abr. 2023.</w:t>
      </w:r>
    </w:p>
    <w:p w14:paraId="75AFD3EA" w14:textId="2B1C047D" w:rsidR="009A4E95" w:rsidRPr="005A5790" w:rsidRDefault="00AB1944" w:rsidP="0093784A">
      <w:pPr>
        <w:spacing w:before="240"/>
      </w:pPr>
      <w:r w:rsidRPr="005A5790">
        <w:t xml:space="preserve">SILVA, Lucas Luís de Oliveira </w:t>
      </w:r>
      <w:r w:rsidRPr="005A5790">
        <w:rPr>
          <w:i/>
          <w:iCs/>
        </w:rPr>
        <w:t>et al</w:t>
      </w:r>
      <w:r w:rsidRPr="005A5790">
        <w:t xml:space="preserve">. </w:t>
      </w:r>
      <w:r w:rsidR="001F26E4" w:rsidRPr="005A5790">
        <w:t>Sistema de gestão de demandas e serviços internos para as atividades da controladoria: um estudo em uma indústria do setor automotivo</w:t>
      </w:r>
      <w:r w:rsidR="009A4E95" w:rsidRPr="005A5790">
        <w:t xml:space="preserve">. </w:t>
      </w:r>
      <w:r w:rsidR="009A4E95" w:rsidRPr="005A5790">
        <w:rPr>
          <w:b/>
          <w:bCs/>
        </w:rPr>
        <w:t>Revista Gestão e Organizações</w:t>
      </w:r>
      <w:r w:rsidR="009A4E95" w:rsidRPr="005A5790">
        <w:t xml:space="preserve">, </w:t>
      </w:r>
      <w:r w:rsidR="007C32AB" w:rsidRPr="005A5790">
        <w:t xml:space="preserve">Pernambuco, v. </w:t>
      </w:r>
      <w:r w:rsidR="00AD3671" w:rsidRPr="005A5790">
        <w:t>6</w:t>
      </w:r>
      <w:r w:rsidR="007C32AB" w:rsidRPr="005A5790">
        <w:t xml:space="preserve">, n. </w:t>
      </w:r>
      <w:r w:rsidR="00AD3671" w:rsidRPr="005A5790">
        <w:t>2</w:t>
      </w:r>
      <w:r w:rsidR="007C32AB" w:rsidRPr="005A5790">
        <w:t xml:space="preserve">, p. </w:t>
      </w:r>
      <w:r w:rsidR="00B32A44" w:rsidRPr="005A5790">
        <w:t>85</w:t>
      </w:r>
      <w:r w:rsidR="007C32AB" w:rsidRPr="005A5790">
        <w:t>-</w:t>
      </w:r>
      <w:r w:rsidR="00B32A44" w:rsidRPr="005A5790">
        <w:t>109</w:t>
      </w:r>
      <w:r w:rsidR="007C32AB" w:rsidRPr="005A5790">
        <w:t xml:space="preserve">, </w:t>
      </w:r>
      <w:r w:rsidR="009A4E95" w:rsidRPr="005A5790">
        <w:t>2021. Disponível em:</w:t>
      </w:r>
      <w:r w:rsidR="00DF50B0" w:rsidRPr="005A5790">
        <w:t xml:space="preserve"> </w:t>
      </w:r>
      <w:r w:rsidR="009A4E95" w:rsidRPr="005A5790">
        <w:t>https://periodicos.ifpb.edu.br/index.php/rgo/article/view/4966. Acesso em: 22 abr. 2023.</w:t>
      </w:r>
    </w:p>
    <w:p w14:paraId="7561A327" w14:textId="00B99BED" w:rsidR="00D3287C" w:rsidRPr="005A5790" w:rsidRDefault="00342C7C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>SILVA, Marcio José; MENEGASSI, Cláudia Herrero Martins. Perspectivas de estudos sobre gestão do conhecimento no setor da moda e do vestuário, por meio de análise sistemática de literatura.</w:t>
      </w:r>
      <w:r w:rsidR="00A03183" w:rsidRPr="005A5790">
        <w:rPr>
          <w:szCs w:val="24"/>
        </w:rPr>
        <w:t xml:space="preserve"> </w:t>
      </w:r>
      <w:r w:rsidRPr="005A5790">
        <w:rPr>
          <w:b/>
          <w:bCs/>
          <w:szCs w:val="24"/>
        </w:rPr>
        <w:t>Perspectivas em Gestão &amp; Conhecimento</w:t>
      </w:r>
      <w:r w:rsidRPr="005A5790">
        <w:rPr>
          <w:szCs w:val="24"/>
        </w:rPr>
        <w:t xml:space="preserve">, </w:t>
      </w:r>
      <w:r w:rsidR="007C32AB" w:rsidRPr="005A5790">
        <w:rPr>
          <w:szCs w:val="24"/>
        </w:rPr>
        <w:t xml:space="preserve">Curitiba, </w:t>
      </w:r>
      <w:r w:rsidR="00A03183" w:rsidRPr="005A5790">
        <w:t xml:space="preserve">v. </w:t>
      </w:r>
      <w:r w:rsidR="00780C01" w:rsidRPr="005A5790">
        <w:t>8</w:t>
      </w:r>
      <w:r w:rsidR="00A03183" w:rsidRPr="005A5790">
        <w:t xml:space="preserve">, n. </w:t>
      </w:r>
      <w:r w:rsidR="00780C01" w:rsidRPr="005A5790">
        <w:t>3</w:t>
      </w:r>
      <w:r w:rsidR="00A03183" w:rsidRPr="005A5790">
        <w:t xml:space="preserve">, p. </w:t>
      </w:r>
      <w:r w:rsidR="00780C01" w:rsidRPr="005A5790">
        <w:t>192</w:t>
      </w:r>
      <w:r w:rsidR="00A03183" w:rsidRPr="005A5790">
        <w:t>-</w:t>
      </w:r>
      <w:r w:rsidR="00780C01" w:rsidRPr="005A5790">
        <w:t>208</w:t>
      </w:r>
      <w:r w:rsidR="00A03183" w:rsidRPr="005A5790">
        <w:t xml:space="preserve">, </w:t>
      </w:r>
      <w:r w:rsidRPr="005A5790">
        <w:rPr>
          <w:szCs w:val="24"/>
        </w:rPr>
        <w:t>2018. Disponível em: https://dialnet.unirioja.es/servlet/articulo?codigo=7864478. Acesso em: 23 abr. 2023.</w:t>
      </w:r>
    </w:p>
    <w:p w14:paraId="3DBD05C8" w14:textId="207C0701" w:rsidR="00C56EEF" w:rsidRPr="005A5790" w:rsidRDefault="00B3686D" w:rsidP="0093784A">
      <w:pPr>
        <w:pStyle w:val="Referncias"/>
        <w:spacing w:before="240"/>
        <w:rPr>
          <w:szCs w:val="24"/>
          <w:lang w:val="en-US"/>
        </w:rPr>
      </w:pPr>
      <w:r w:rsidRPr="005A5790">
        <w:rPr>
          <w:szCs w:val="24"/>
        </w:rPr>
        <w:t xml:space="preserve">SOUZA, Eduardo </w:t>
      </w:r>
      <w:r w:rsidRPr="005A5790">
        <w:rPr>
          <w:i/>
          <w:iCs/>
          <w:szCs w:val="24"/>
        </w:rPr>
        <w:t>et al</w:t>
      </w:r>
      <w:r w:rsidRPr="005A5790">
        <w:rPr>
          <w:szCs w:val="24"/>
        </w:rPr>
        <w:t xml:space="preserve">. Desenvolvimento de interface de dispositivos móveis para utilização com uma plataforma múltipla de dados. </w:t>
      </w:r>
      <w:r w:rsidRPr="005A5790">
        <w:rPr>
          <w:b/>
          <w:bCs/>
          <w:szCs w:val="24"/>
          <w:lang w:val="en-US"/>
        </w:rPr>
        <w:t>Brazilian Journal of development</w:t>
      </w:r>
      <w:r w:rsidRPr="005A5790">
        <w:rPr>
          <w:szCs w:val="24"/>
          <w:lang w:val="en-US"/>
        </w:rPr>
        <w:t xml:space="preserve">, </w:t>
      </w:r>
      <w:r w:rsidR="00A03183" w:rsidRPr="005A5790">
        <w:rPr>
          <w:szCs w:val="24"/>
          <w:lang w:val="en-US"/>
        </w:rPr>
        <w:t xml:space="preserve">Curitiba, </w:t>
      </w:r>
      <w:r w:rsidR="00A03183" w:rsidRPr="005A5790">
        <w:t xml:space="preserve">v. </w:t>
      </w:r>
      <w:r w:rsidR="00022813" w:rsidRPr="005A5790">
        <w:t>7</w:t>
      </w:r>
      <w:r w:rsidR="00A03183" w:rsidRPr="005A5790">
        <w:t xml:space="preserve">, n. </w:t>
      </w:r>
      <w:r w:rsidR="00022813" w:rsidRPr="005A5790">
        <w:t>2</w:t>
      </w:r>
      <w:r w:rsidR="00A03183" w:rsidRPr="005A5790">
        <w:t xml:space="preserve">, p. </w:t>
      </w:r>
      <w:r w:rsidR="00022813" w:rsidRPr="005A5790">
        <w:t>19476</w:t>
      </w:r>
      <w:r w:rsidR="00A03183" w:rsidRPr="005A5790">
        <w:t>-</w:t>
      </w:r>
      <w:r w:rsidR="00022813" w:rsidRPr="005A5790">
        <w:t>19490</w:t>
      </w:r>
      <w:r w:rsidR="00A03183" w:rsidRPr="005A5790">
        <w:t xml:space="preserve">, </w:t>
      </w:r>
      <w:r w:rsidRPr="005A5790">
        <w:rPr>
          <w:szCs w:val="24"/>
          <w:lang w:val="en-US"/>
        </w:rPr>
        <w:t xml:space="preserve">2021. Disponível em: https://ojs.brazilianjournals.com.br/ojs/index.php/BRJD/article/view/25240/20189. Acesso </w:t>
      </w:r>
      <w:r w:rsidR="001F26E4" w:rsidRPr="005A5790">
        <w:rPr>
          <w:szCs w:val="24"/>
          <w:lang w:val="en-US"/>
        </w:rPr>
        <w:t>e</w:t>
      </w:r>
      <w:r w:rsidRPr="005A5790">
        <w:rPr>
          <w:szCs w:val="24"/>
          <w:lang w:val="en-US"/>
        </w:rPr>
        <w:t>m</w:t>
      </w:r>
      <w:r w:rsidR="001F26E4" w:rsidRPr="005A5790">
        <w:rPr>
          <w:szCs w:val="24"/>
          <w:lang w:val="en-US"/>
        </w:rPr>
        <w:t>:</w:t>
      </w:r>
      <w:r w:rsidRPr="005A5790">
        <w:rPr>
          <w:szCs w:val="24"/>
          <w:lang w:val="en-US"/>
        </w:rPr>
        <w:t xml:space="preserve"> 3 abr. 2021.</w:t>
      </w:r>
    </w:p>
    <w:p w14:paraId="179391D1" w14:textId="1C193329" w:rsidR="001F26E4" w:rsidRPr="005A5790" w:rsidRDefault="00EE102D" w:rsidP="001F26E4">
      <w:pPr>
        <w:pStyle w:val="Referncias"/>
        <w:spacing w:before="240"/>
        <w:rPr>
          <w:szCs w:val="24"/>
        </w:rPr>
      </w:pPr>
      <w:r w:rsidRPr="005A5790">
        <w:rPr>
          <w:szCs w:val="24"/>
          <w:lang w:val="en-US"/>
        </w:rPr>
        <w:t>TRADEGECKO</w:t>
      </w:r>
      <w:r w:rsidR="001F26E4" w:rsidRPr="005A5790">
        <w:rPr>
          <w:szCs w:val="24"/>
          <w:lang w:val="en-US"/>
        </w:rPr>
        <w:t>.</w:t>
      </w:r>
      <w:r w:rsidRPr="005A5790">
        <w:rPr>
          <w:szCs w:val="24"/>
          <w:lang w:val="en-US"/>
        </w:rPr>
        <w:t xml:space="preserve"> </w:t>
      </w:r>
      <w:r w:rsidRPr="005A5790">
        <w:rPr>
          <w:b/>
          <w:bCs/>
          <w:szCs w:val="24"/>
          <w:lang w:val="en-US"/>
        </w:rPr>
        <w:t>Best-in-class Inventory management features</w:t>
      </w:r>
      <w:r w:rsidRPr="005A5790">
        <w:rPr>
          <w:szCs w:val="24"/>
          <w:lang w:val="en-US"/>
        </w:rPr>
        <w:t>.</w:t>
      </w:r>
      <w:r w:rsidR="00FE31AF" w:rsidRPr="005A5790">
        <w:rPr>
          <w:szCs w:val="24"/>
          <w:lang w:val="en-US"/>
        </w:rPr>
        <w:t xml:space="preserve"> [S. l.], 2023</w:t>
      </w:r>
      <w:r w:rsidR="001F26E4" w:rsidRPr="005A5790">
        <w:rPr>
          <w:szCs w:val="24"/>
          <w:lang w:val="en-US"/>
        </w:rPr>
        <w:t xml:space="preserve">. </w:t>
      </w:r>
      <w:r w:rsidRPr="005A5790">
        <w:rPr>
          <w:szCs w:val="24"/>
        </w:rPr>
        <w:t>Disponível em: https://www.tradegecko.com/product-tour/inventory-management-system. Acesso em: 16 abr. 2023</w:t>
      </w:r>
      <w:r w:rsidR="00AB3C8E" w:rsidRPr="005A5790">
        <w:rPr>
          <w:szCs w:val="24"/>
        </w:rPr>
        <w:t>.</w:t>
      </w:r>
    </w:p>
    <w:p w14:paraId="27A7E3B6" w14:textId="77777777" w:rsidR="005A5790" w:rsidRPr="005A5790" w:rsidRDefault="009D48DC" w:rsidP="005A5790">
      <w:pPr>
        <w:pStyle w:val="Referncias"/>
        <w:spacing w:before="240"/>
      </w:pPr>
      <w:r w:rsidRPr="005A5790">
        <w:t xml:space="preserve">TURRA, Márcio Ezequiel Diel; JULIANI, Lucélia Ivonete; SALLA, Neusa Maria Da Costa Gonçalves. Gestão de Processos de Negócio – BPM: Um Estudo Bibliométrico sobre a Produção Científica Nacional. </w:t>
      </w:r>
      <w:r w:rsidRPr="005A5790">
        <w:rPr>
          <w:b/>
          <w:bCs/>
        </w:rPr>
        <w:t>Revista Administração em Diálogo</w:t>
      </w:r>
      <w:r w:rsidRPr="005A5790">
        <w:t xml:space="preserve">, </w:t>
      </w:r>
      <w:r w:rsidR="00A03183" w:rsidRPr="005A5790">
        <w:t xml:space="preserve">São Paulo, v. </w:t>
      </w:r>
      <w:r w:rsidR="00DD006B" w:rsidRPr="005A5790">
        <w:t>20</w:t>
      </w:r>
      <w:r w:rsidR="00A03183" w:rsidRPr="005A5790">
        <w:t xml:space="preserve">, n. </w:t>
      </w:r>
      <w:r w:rsidR="00DD006B" w:rsidRPr="005A5790">
        <w:t>3</w:t>
      </w:r>
      <w:r w:rsidR="00A03183" w:rsidRPr="005A5790">
        <w:t xml:space="preserve">, p. </w:t>
      </w:r>
      <w:r w:rsidR="00DD006B" w:rsidRPr="005A5790">
        <w:t>46-68</w:t>
      </w:r>
      <w:r w:rsidR="00A03183" w:rsidRPr="005A5790">
        <w:t xml:space="preserve">, </w:t>
      </w:r>
      <w:r w:rsidRPr="005A5790">
        <w:t>2018. Disponível em: https://www.redalyc.org/journal/5346/534664605003/534664605003.pdf. Acesso em: 23 abr. 2023</w:t>
      </w:r>
    </w:p>
    <w:p w14:paraId="439224EC" w14:textId="44846F1F" w:rsidR="009402C4" w:rsidRPr="005A5790" w:rsidRDefault="009402C4" w:rsidP="005A5790">
      <w:pPr>
        <w:pStyle w:val="Referncias"/>
        <w:spacing w:before="240"/>
      </w:pPr>
      <w:r w:rsidRPr="005A5790">
        <w:t xml:space="preserve">VARIZA, Luciano. </w:t>
      </w:r>
      <w:r w:rsidRPr="005A5790">
        <w:rPr>
          <w:b/>
          <w:bCs/>
        </w:rPr>
        <w:t>Loja espaço da moda:</w:t>
      </w:r>
      <w:r w:rsidRPr="005A5790">
        <w:t xml:space="preserve"> controle e gerenciamento de estoques por meio da implantação de um software. 2018. 44 f. Trabalho de Conclusão de Curso (Bacharelado em Administração) – Graduação,</w:t>
      </w:r>
      <w:r w:rsidR="00C41F32" w:rsidRPr="005A5790">
        <w:t xml:space="preserve"> FAT, Tapejara, 2018. Disponível</w:t>
      </w:r>
      <w:r w:rsidR="001A3CDF" w:rsidRPr="005A5790">
        <w:t xml:space="preserve"> em: http://fatrs.com.br/faculdade/uploads/tcc/20b4f6684f7145ec6596c01b486fe165.pdf. Acesso em: 10 abr. 2023</w:t>
      </w:r>
    </w:p>
    <w:p w14:paraId="3DD0DF42" w14:textId="589F4175" w:rsidR="00DD006B" w:rsidRDefault="00DD006B" w:rsidP="00DD006B">
      <w:pPr>
        <w:pStyle w:val="Referncias"/>
        <w:spacing w:before="240"/>
      </w:pPr>
    </w:p>
    <w:p w14:paraId="41BE574C" w14:textId="5CF67FFB" w:rsidR="00A03183" w:rsidRDefault="00A03183" w:rsidP="001F26E4">
      <w:pPr>
        <w:spacing w:before="240"/>
      </w:pPr>
    </w:p>
    <w:p w14:paraId="3E27E7A9" w14:textId="7D19FD64" w:rsidR="007124B2" w:rsidRDefault="007124B2">
      <w:pPr>
        <w:keepNext w:val="0"/>
        <w:keepLines w:val="0"/>
      </w:pPr>
      <w:r>
        <w:br w:type="page"/>
      </w:r>
    </w:p>
    <w:p w14:paraId="451E6406" w14:textId="77777777" w:rsidR="007124B2" w:rsidRDefault="007124B2" w:rsidP="007124B2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39F001A9" w14:textId="77777777" w:rsidR="007124B2" w:rsidRPr="00320BFA" w:rsidRDefault="007124B2" w:rsidP="007124B2">
      <w:pPr>
        <w:pStyle w:val="TF-xAvalTTULO"/>
      </w:pPr>
      <w:r w:rsidRPr="00320BFA">
        <w:t xml:space="preserve">PROFESSOR </w:t>
      </w:r>
      <w:r>
        <w:t>AVALIADOR – Pré-projeto</w:t>
      </w:r>
    </w:p>
    <w:p w14:paraId="477C952C" w14:textId="77777777" w:rsidR="007124B2" w:rsidRDefault="007124B2" w:rsidP="007124B2">
      <w:pPr>
        <w:pStyle w:val="TF-xAvalLINHA"/>
      </w:pPr>
    </w:p>
    <w:p w14:paraId="11739E97" w14:textId="2C0D0EBF" w:rsidR="007124B2" w:rsidRDefault="007124B2" w:rsidP="007124B2">
      <w:pPr>
        <w:pStyle w:val="TF-xAvalLINHA"/>
      </w:pPr>
      <w:r w:rsidRPr="00320BFA">
        <w:t>Avaliador(a):</w:t>
      </w:r>
      <w:r w:rsidRPr="00320BFA">
        <w:tab/>
      </w:r>
      <w:r w:rsidR="002F4A54" w:rsidRPr="002F4A54">
        <w:rPr>
          <w:b/>
          <w:bCs/>
        </w:rPr>
        <w:t>Francisco Adell Péricas</w:t>
      </w:r>
    </w:p>
    <w:p w14:paraId="1B97C606" w14:textId="77777777" w:rsidR="007124B2" w:rsidRPr="00340EA0" w:rsidRDefault="007124B2" w:rsidP="007124B2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7124B2" w:rsidRPr="00320BFA" w14:paraId="2EC0A72D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948C61" w14:textId="77777777" w:rsidR="007124B2" w:rsidRPr="00320BFA" w:rsidRDefault="007124B2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DA218E" w14:textId="77777777" w:rsidR="007124B2" w:rsidRPr="00320BFA" w:rsidRDefault="007124B2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C4626E3" w14:textId="77777777" w:rsidR="007124B2" w:rsidRPr="00320BFA" w:rsidRDefault="007124B2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A4EDEA8" w14:textId="77777777" w:rsidR="007124B2" w:rsidRPr="00320BFA" w:rsidRDefault="007124B2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7124B2" w:rsidRPr="00320BFA" w14:paraId="02EFD68C" w14:textId="77777777" w:rsidTr="008E38B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FDA4283" w14:textId="77777777" w:rsidR="007124B2" w:rsidRPr="0000224C" w:rsidRDefault="007124B2" w:rsidP="008E38BE">
            <w:pPr>
              <w:pStyle w:val="TF-xAvalITEMTABELA"/>
            </w:pPr>
            <w:r w:rsidRPr="0044193F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67B45" w14:textId="77777777" w:rsidR="007124B2" w:rsidRPr="00320BFA" w:rsidRDefault="007124B2" w:rsidP="007124B2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3C24048C" w14:textId="77777777" w:rsidR="007124B2" w:rsidRPr="00320BFA" w:rsidRDefault="007124B2" w:rsidP="008E38BE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39B6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E690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CB0E49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343C8B40" w14:textId="77777777" w:rsidTr="008E38B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066C09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B716E" w14:textId="77777777" w:rsidR="007124B2" w:rsidRPr="00320BFA" w:rsidRDefault="007124B2" w:rsidP="008E38BE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B89D6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C0C5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6F9DE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293BAABE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B6D950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9B58" w14:textId="77777777" w:rsidR="007124B2" w:rsidRPr="00320BFA" w:rsidRDefault="007124B2" w:rsidP="008E38BE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4B2B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A669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A7D24E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069D3B3B" w14:textId="77777777" w:rsidTr="008E38B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11FB89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9FAB" w14:textId="77777777" w:rsidR="007124B2" w:rsidRPr="00320BFA" w:rsidRDefault="007124B2" w:rsidP="008E38BE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4859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6761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3FE767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6EBCFAF2" w14:textId="77777777" w:rsidTr="008E38B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F5ED9F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C686" w14:textId="77777777" w:rsidR="007124B2" w:rsidRPr="00320BFA" w:rsidRDefault="007124B2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1F3C0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C3FA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4AFC48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2B731007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F3F6DF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BB94" w14:textId="77777777" w:rsidR="007124B2" w:rsidRPr="00320BFA" w:rsidRDefault="007124B2" w:rsidP="007124B2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34F2EC31" w14:textId="77777777" w:rsidR="007124B2" w:rsidRPr="00320BFA" w:rsidRDefault="007124B2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DBF4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1CC5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E69871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564A8A61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3AA273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01AC" w14:textId="77777777" w:rsidR="007124B2" w:rsidRPr="00320BFA" w:rsidRDefault="007124B2" w:rsidP="008E38BE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12E6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05A8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C7BA80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5171E9D7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AB88D4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DB79" w14:textId="77777777" w:rsidR="007124B2" w:rsidRPr="00320BFA" w:rsidRDefault="007124B2" w:rsidP="008E38BE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7C1C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1F21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1107A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5202AD1B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24CEED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30A34" w14:textId="77777777" w:rsidR="007124B2" w:rsidRPr="00320BFA" w:rsidRDefault="007124B2" w:rsidP="008E38BE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37E6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1F36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363E5A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11F7F753" w14:textId="77777777" w:rsidTr="008E38B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B7B74E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004A6" w14:textId="77777777" w:rsidR="007124B2" w:rsidRPr="00320BFA" w:rsidRDefault="007124B2" w:rsidP="007124B2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5BF41ED" w14:textId="77777777" w:rsidR="007124B2" w:rsidRPr="00320BFA" w:rsidRDefault="007124B2" w:rsidP="008E38BE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F0FA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4C10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27BFDA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2A1270D7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D7D88E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C2A3" w14:textId="77777777" w:rsidR="007124B2" w:rsidRPr="00320BFA" w:rsidRDefault="007124B2" w:rsidP="008E38BE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B538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2DC31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261C25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09FCB567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7FA0D4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9ABBF" w14:textId="77777777" w:rsidR="007124B2" w:rsidRPr="00320BFA" w:rsidRDefault="007124B2" w:rsidP="008E38BE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EAA36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9BB4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362A2D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03F23A41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C7D49C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3343440" w14:textId="77777777" w:rsidR="007124B2" w:rsidRPr="00320BFA" w:rsidRDefault="007124B2" w:rsidP="007124B2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54C52AFA" w14:textId="77777777" w:rsidR="007124B2" w:rsidRPr="00320BFA" w:rsidRDefault="007124B2" w:rsidP="008E38BE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0EADB6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2AE061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0EECB19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25A0E1CA" w14:textId="77777777" w:rsidTr="008E38BE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EB17D9E" w14:textId="77777777" w:rsidR="007124B2" w:rsidRPr="0000224C" w:rsidRDefault="007124B2" w:rsidP="008E38B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0477" w14:textId="77777777" w:rsidR="007124B2" w:rsidRPr="00320BFA" w:rsidRDefault="007124B2" w:rsidP="007124B2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C1142FE" w14:textId="77777777" w:rsidR="007124B2" w:rsidRPr="00320BFA" w:rsidRDefault="007124B2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C432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754D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02DB39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4B2" w:rsidRPr="00320BFA" w14:paraId="43F2AC50" w14:textId="77777777" w:rsidTr="008E38BE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02D22F" w14:textId="77777777" w:rsidR="007124B2" w:rsidRPr="00320BFA" w:rsidRDefault="007124B2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F4619B6" w14:textId="77777777" w:rsidR="007124B2" w:rsidRPr="00320BFA" w:rsidRDefault="007124B2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F551D48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51158B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4B44CC9" w14:textId="77777777" w:rsidR="007124B2" w:rsidRPr="00320BFA" w:rsidRDefault="007124B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FC9451D" w14:textId="77777777" w:rsidR="007124B2" w:rsidRDefault="007124B2" w:rsidP="007124B2">
      <w:pPr>
        <w:pStyle w:val="TF-xAvalTTULO"/>
      </w:pPr>
    </w:p>
    <w:p w14:paraId="691AD305" w14:textId="77777777" w:rsidR="00A03183" w:rsidRDefault="00A03183" w:rsidP="001F26E4">
      <w:pPr>
        <w:spacing w:before="240"/>
      </w:pPr>
    </w:p>
    <w:sectPr w:rsidR="00A03183" w:rsidSect="002F1C9A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03608" w14:textId="77777777" w:rsidR="00B22C5A" w:rsidRDefault="00B22C5A">
      <w:r>
        <w:separator/>
      </w:r>
    </w:p>
  </w:endnote>
  <w:endnote w:type="continuationSeparator" w:id="0">
    <w:p w14:paraId="0E6FD3A7" w14:textId="77777777" w:rsidR="00B22C5A" w:rsidRDefault="00B22C5A">
      <w:r>
        <w:continuationSeparator/>
      </w:r>
    </w:p>
  </w:endnote>
  <w:endnote w:type="continuationNotice" w:id="1">
    <w:p w14:paraId="634CD63B" w14:textId="77777777" w:rsidR="00B22C5A" w:rsidRDefault="00B22C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7751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02BE34AC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11385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1968232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A1AB8" w14:textId="77777777" w:rsidR="00B22C5A" w:rsidRDefault="00B22C5A">
      <w:r>
        <w:separator/>
      </w:r>
    </w:p>
  </w:footnote>
  <w:footnote w:type="continuationSeparator" w:id="0">
    <w:p w14:paraId="4B263D25" w14:textId="77777777" w:rsidR="00B22C5A" w:rsidRDefault="00B22C5A">
      <w:r>
        <w:continuationSeparator/>
      </w:r>
    </w:p>
  </w:footnote>
  <w:footnote w:type="continuationNotice" w:id="1">
    <w:p w14:paraId="6A1B3A1A" w14:textId="77777777" w:rsidR="00B22C5A" w:rsidRDefault="00B22C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8E5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A994D94" w14:textId="77777777" w:rsidTr="006746CA">
      <w:tc>
        <w:tcPr>
          <w:tcW w:w="3227" w:type="dxa"/>
          <w:shd w:val="clear" w:color="auto" w:fill="auto"/>
        </w:tcPr>
        <w:p w14:paraId="46446D0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A17AD7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96674B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641F538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FC21BC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EF69AEB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445921145">
    <w:abstractNumId w:val="0"/>
  </w:num>
  <w:num w:numId="2" w16cid:durableId="28067872">
    <w:abstractNumId w:val="2"/>
  </w:num>
  <w:num w:numId="3" w16cid:durableId="121462839">
    <w:abstractNumId w:val="2"/>
  </w:num>
  <w:num w:numId="4" w16cid:durableId="1658877470">
    <w:abstractNumId w:val="1"/>
  </w:num>
  <w:num w:numId="5" w16cid:durableId="5219410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6212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569384">
    <w:abstractNumId w:val="2"/>
  </w:num>
  <w:num w:numId="8" w16cid:durableId="1588080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92523">
    <w:abstractNumId w:val="6"/>
  </w:num>
  <w:num w:numId="10" w16cid:durableId="12560889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9627142">
    <w:abstractNumId w:val="3"/>
  </w:num>
  <w:num w:numId="12" w16cid:durableId="358242753">
    <w:abstractNumId w:val="5"/>
  </w:num>
  <w:num w:numId="13" w16cid:durableId="3035071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756925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84041772">
    <w:abstractNumId w:val="7"/>
  </w:num>
  <w:num w:numId="16" w16cid:durableId="18314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76608100">
    <w:abstractNumId w:val="7"/>
  </w:num>
  <w:num w:numId="18" w16cid:durableId="14170888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6122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31881673">
    <w:abstractNumId w:val="0"/>
  </w:num>
  <w:num w:numId="21" w16cid:durableId="264847685">
    <w:abstractNumId w:val="0"/>
  </w:num>
  <w:num w:numId="22" w16cid:durableId="1992322459">
    <w:abstractNumId w:val="0"/>
  </w:num>
  <w:num w:numId="23" w16cid:durableId="473570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CFC"/>
    <w:rsid w:val="00002132"/>
    <w:rsid w:val="0000224C"/>
    <w:rsid w:val="000022A2"/>
    <w:rsid w:val="000025C9"/>
    <w:rsid w:val="00002B02"/>
    <w:rsid w:val="00002C2E"/>
    <w:rsid w:val="0000359A"/>
    <w:rsid w:val="00004A35"/>
    <w:rsid w:val="00005BBF"/>
    <w:rsid w:val="00007898"/>
    <w:rsid w:val="00010A78"/>
    <w:rsid w:val="00011A0C"/>
    <w:rsid w:val="00012371"/>
    <w:rsid w:val="000125D8"/>
    <w:rsid w:val="00012922"/>
    <w:rsid w:val="000129A7"/>
    <w:rsid w:val="00012C27"/>
    <w:rsid w:val="000130CB"/>
    <w:rsid w:val="00013516"/>
    <w:rsid w:val="00014FFC"/>
    <w:rsid w:val="0001575C"/>
    <w:rsid w:val="00016BD4"/>
    <w:rsid w:val="00017075"/>
    <w:rsid w:val="000179B5"/>
    <w:rsid w:val="00017B62"/>
    <w:rsid w:val="00020116"/>
    <w:rsid w:val="000204E7"/>
    <w:rsid w:val="00021856"/>
    <w:rsid w:val="0002202F"/>
    <w:rsid w:val="00022813"/>
    <w:rsid w:val="0002301D"/>
    <w:rsid w:val="00023AEC"/>
    <w:rsid w:val="00023D0B"/>
    <w:rsid w:val="00023FA0"/>
    <w:rsid w:val="0002432B"/>
    <w:rsid w:val="00025159"/>
    <w:rsid w:val="00025665"/>
    <w:rsid w:val="0002602F"/>
    <w:rsid w:val="00026D4F"/>
    <w:rsid w:val="000277F9"/>
    <w:rsid w:val="000278A1"/>
    <w:rsid w:val="00030E4A"/>
    <w:rsid w:val="0003159D"/>
    <w:rsid w:val="00031A27"/>
    <w:rsid w:val="00031EE0"/>
    <w:rsid w:val="00032863"/>
    <w:rsid w:val="00032878"/>
    <w:rsid w:val="000343D1"/>
    <w:rsid w:val="00035B88"/>
    <w:rsid w:val="00036109"/>
    <w:rsid w:val="000363EA"/>
    <w:rsid w:val="00036F19"/>
    <w:rsid w:val="000374D8"/>
    <w:rsid w:val="00037531"/>
    <w:rsid w:val="00037561"/>
    <w:rsid w:val="00037B07"/>
    <w:rsid w:val="00037F9C"/>
    <w:rsid w:val="00042E91"/>
    <w:rsid w:val="0004464F"/>
    <w:rsid w:val="0004528E"/>
    <w:rsid w:val="0004536D"/>
    <w:rsid w:val="00045466"/>
    <w:rsid w:val="0004641A"/>
    <w:rsid w:val="00047399"/>
    <w:rsid w:val="00047502"/>
    <w:rsid w:val="000477A7"/>
    <w:rsid w:val="000477AD"/>
    <w:rsid w:val="000513A5"/>
    <w:rsid w:val="00051A84"/>
    <w:rsid w:val="00052414"/>
    <w:rsid w:val="00052598"/>
    <w:rsid w:val="00052A07"/>
    <w:rsid w:val="000533DA"/>
    <w:rsid w:val="000538B2"/>
    <w:rsid w:val="000538F7"/>
    <w:rsid w:val="00053F9B"/>
    <w:rsid w:val="00054487"/>
    <w:rsid w:val="0005457F"/>
    <w:rsid w:val="00054A81"/>
    <w:rsid w:val="00055716"/>
    <w:rsid w:val="00056646"/>
    <w:rsid w:val="000568AD"/>
    <w:rsid w:val="00056D24"/>
    <w:rsid w:val="000573BF"/>
    <w:rsid w:val="00057425"/>
    <w:rsid w:val="00057689"/>
    <w:rsid w:val="00057E1E"/>
    <w:rsid w:val="00060386"/>
    <w:rsid w:val="000606FD"/>
    <w:rsid w:val="000608E9"/>
    <w:rsid w:val="00061FEB"/>
    <w:rsid w:val="000623B6"/>
    <w:rsid w:val="00062BF6"/>
    <w:rsid w:val="00063524"/>
    <w:rsid w:val="00064410"/>
    <w:rsid w:val="00064450"/>
    <w:rsid w:val="000649C6"/>
    <w:rsid w:val="00064FBC"/>
    <w:rsid w:val="000653B3"/>
    <w:rsid w:val="000667DF"/>
    <w:rsid w:val="00066B10"/>
    <w:rsid w:val="0006764A"/>
    <w:rsid w:val="00067827"/>
    <w:rsid w:val="0007046F"/>
    <w:rsid w:val="00070B15"/>
    <w:rsid w:val="00071DD9"/>
    <w:rsid w:val="0007209B"/>
    <w:rsid w:val="0007226F"/>
    <w:rsid w:val="00072C88"/>
    <w:rsid w:val="00073145"/>
    <w:rsid w:val="000731FF"/>
    <w:rsid w:val="00073235"/>
    <w:rsid w:val="0007377B"/>
    <w:rsid w:val="00073AD4"/>
    <w:rsid w:val="000754A2"/>
    <w:rsid w:val="00075792"/>
    <w:rsid w:val="00076065"/>
    <w:rsid w:val="0007763D"/>
    <w:rsid w:val="00080DBA"/>
    <w:rsid w:val="00080F9C"/>
    <w:rsid w:val="00081031"/>
    <w:rsid w:val="00081CBF"/>
    <w:rsid w:val="00082030"/>
    <w:rsid w:val="00082696"/>
    <w:rsid w:val="000848F6"/>
    <w:rsid w:val="00085110"/>
    <w:rsid w:val="0008579A"/>
    <w:rsid w:val="000869A7"/>
    <w:rsid w:val="000869D4"/>
    <w:rsid w:val="00086A27"/>
    <w:rsid w:val="00086AA8"/>
    <w:rsid w:val="00086E03"/>
    <w:rsid w:val="0008732D"/>
    <w:rsid w:val="0008739D"/>
    <w:rsid w:val="000873FA"/>
    <w:rsid w:val="0008799D"/>
    <w:rsid w:val="0009044A"/>
    <w:rsid w:val="00090F25"/>
    <w:rsid w:val="00091297"/>
    <w:rsid w:val="000918B7"/>
    <w:rsid w:val="00092377"/>
    <w:rsid w:val="00093C1E"/>
    <w:rsid w:val="000943DE"/>
    <w:rsid w:val="00094A70"/>
    <w:rsid w:val="00096322"/>
    <w:rsid w:val="000964AA"/>
    <w:rsid w:val="00096509"/>
    <w:rsid w:val="000971F4"/>
    <w:rsid w:val="0009735C"/>
    <w:rsid w:val="000A0240"/>
    <w:rsid w:val="000A0454"/>
    <w:rsid w:val="000A104C"/>
    <w:rsid w:val="000A10F3"/>
    <w:rsid w:val="000A15BC"/>
    <w:rsid w:val="000A161C"/>
    <w:rsid w:val="000A19DE"/>
    <w:rsid w:val="000A28EF"/>
    <w:rsid w:val="000A2961"/>
    <w:rsid w:val="000A3862"/>
    <w:rsid w:val="000A3997"/>
    <w:rsid w:val="000A3C7C"/>
    <w:rsid w:val="000A3EAB"/>
    <w:rsid w:val="000A3F50"/>
    <w:rsid w:val="000A48AC"/>
    <w:rsid w:val="000A497C"/>
    <w:rsid w:val="000A5FC2"/>
    <w:rsid w:val="000A63EC"/>
    <w:rsid w:val="000A6A3A"/>
    <w:rsid w:val="000A7D85"/>
    <w:rsid w:val="000A7D88"/>
    <w:rsid w:val="000B12B2"/>
    <w:rsid w:val="000B1B78"/>
    <w:rsid w:val="000B242C"/>
    <w:rsid w:val="000B2657"/>
    <w:rsid w:val="000B2FB3"/>
    <w:rsid w:val="000B3868"/>
    <w:rsid w:val="000B3EAA"/>
    <w:rsid w:val="000B4D67"/>
    <w:rsid w:val="000B50C9"/>
    <w:rsid w:val="000B5D74"/>
    <w:rsid w:val="000B6781"/>
    <w:rsid w:val="000B6EAC"/>
    <w:rsid w:val="000B7955"/>
    <w:rsid w:val="000B7CDF"/>
    <w:rsid w:val="000C0E1C"/>
    <w:rsid w:val="000C16EE"/>
    <w:rsid w:val="000C1926"/>
    <w:rsid w:val="000C1A18"/>
    <w:rsid w:val="000C448D"/>
    <w:rsid w:val="000C4C1D"/>
    <w:rsid w:val="000C4DB7"/>
    <w:rsid w:val="000C50A0"/>
    <w:rsid w:val="000C52F1"/>
    <w:rsid w:val="000C59EC"/>
    <w:rsid w:val="000C6226"/>
    <w:rsid w:val="000C648D"/>
    <w:rsid w:val="000C6B24"/>
    <w:rsid w:val="000C75E2"/>
    <w:rsid w:val="000C7B40"/>
    <w:rsid w:val="000CF587"/>
    <w:rsid w:val="000D032F"/>
    <w:rsid w:val="000D0D87"/>
    <w:rsid w:val="000D0FA4"/>
    <w:rsid w:val="000D1294"/>
    <w:rsid w:val="000D13C9"/>
    <w:rsid w:val="000D155E"/>
    <w:rsid w:val="000D15AF"/>
    <w:rsid w:val="000D181E"/>
    <w:rsid w:val="000D1E0D"/>
    <w:rsid w:val="000D3418"/>
    <w:rsid w:val="000D496C"/>
    <w:rsid w:val="000D5C91"/>
    <w:rsid w:val="000D6777"/>
    <w:rsid w:val="000D6912"/>
    <w:rsid w:val="000D6A8D"/>
    <w:rsid w:val="000D77C2"/>
    <w:rsid w:val="000D7CCF"/>
    <w:rsid w:val="000D7D91"/>
    <w:rsid w:val="000E039E"/>
    <w:rsid w:val="000E0977"/>
    <w:rsid w:val="000E1597"/>
    <w:rsid w:val="000E18F4"/>
    <w:rsid w:val="000E1C06"/>
    <w:rsid w:val="000E1DB2"/>
    <w:rsid w:val="000E26F4"/>
    <w:rsid w:val="000E27F9"/>
    <w:rsid w:val="000E291E"/>
    <w:rsid w:val="000E2AA6"/>
    <w:rsid w:val="000E2B1E"/>
    <w:rsid w:val="000E2FE5"/>
    <w:rsid w:val="000E311F"/>
    <w:rsid w:val="000E3622"/>
    <w:rsid w:val="000E377C"/>
    <w:rsid w:val="000E3A68"/>
    <w:rsid w:val="000E3B5D"/>
    <w:rsid w:val="000E50CB"/>
    <w:rsid w:val="000E54E4"/>
    <w:rsid w:val="000E5D94"/>
    <w:rsid w:val="000E6CE0"/>
    <w:rsid w:val="000E7E65"/>
    <w:rsid w:val="000F077D"/>
    <w:rsid w:val="000F14B4"/>
    <w:rsid w:val="000F2283"/>
    <w:rsid w:val="000F31BF"/>
    <w:rsid w:val="000F3725"/>
    <w:rsid w:val="000F3E7D"/>
    <w:rsid w:val="000F4078"/>
    <w:rsid w:val="000F40C5"/>
    <w:rsid w:val="000F4671"/>
    <w:rsid w:val="000F4F57"/>
    <w:rsid w:val="000F6B53"/>
    <w:rsid w:val="000F71BC"/>
    <w:rsid w:val="000F77E3"/>
    <w:rsid w:val="001018D5"/>
    <w:rsid w:val="00102128"/>
    <w:rsid w:val="00102C74"/>
    <w:rsid w:val="001034F3"/>
    <w:rsid w:val="001035D5"/>
    <w:rsid w:val="0010480D"/>
    <w:rsid w:val="00104983"/>
    <w:rsid w:val="001049D1"/>
    <w:rsid w:val="001051C8"/>
    <w:rsid w:val="00105581"/>
    <w:rsid w:val="00105E1B"/>
    <w:rsid w:val="001061F3"/>
    <w:rsid w:val="001062D9"/>
    <w:rsid w:val="001066D7"/>
    <w:rsid w:val="00106F42"/>
    <w:rsid w:val="00107485"/>
    <w:rsid w:val="00107B02"/>
    <w:rsid w:val="00107CCB"/>
    <w:rsid w:val="00107FB3"/>
    <w:rsid w:val="00110537"/>
    <w:rsid w:val="0011077A"/>
    <w:rsid w:val="001115C3"/>
    <w:rsid w:val="00111B39"/>
    <w:rsid w:val="00111B55"/>
    <w:rsid w:val="001127E7"/>
    <w:rsid w:val="00112B75"/>
    <w:rsid w:val="0011363A"/>
    <w:rsid w:val="00113A3F"/>
    <w:rsid w:val="00114958"/>
    <w:rsid w:val="00115C23"/>
    <w:rsid w:val="00115DA6"/>
    <w:rsid w:val="001164FE"/>
    <w:rsid w:val="00116737"/>
    <w:rsid w:val="00116C2F"/>
    <w:rsid w:val="00120580"/>
    <w:rsid w:val="00120F49"/>
    <w:rsid w:val="00121254"/>
    <w:rsid w:val="001219AE"/>
    <w:rsid w:val="00121F34"/>
    <w:rsid w:val="0012319C"/>
    <w:rsid w:val="00124E56"/>
    <w:rsid w:val="00125084"/>
    <w:rsid w:val="00125277"/>
    <w:rsid w:val="001257A6"/>
    <w:rsid w:val="001257AA"/>
    <w:rsid w:val="00126903"/>
    <w:rsid w:val="001279BC"/>
    <w:rsid w:val="00127D23"/>
    <w:rsid w:val="00127D29"/>
    <w:rsid w:val="00127F63"/>
    <w:rsid w:val="00130ACE"/>
    <w:rsid w:val="00130BD1"/>
    <w:rsid w:val="001311AC"/>
    <w:rsid w:val="0013161B"/>
    <w:rsid w:val="00132002"/>
    <w:rsid w:val="001325C3"/>
    <w:rsid w:val="00134066"/>
    <w:rsid w:val="001342AA"/>
    <w:rsid w:val="00134420"/>
    <w:rsid w:val="00134D27"/>
    <w:rsid w:val="001351CC"/>
    <w:rsid w:val="00135311"/>
    <w:rsid w:val="001357D1"/>
    <w:rsid w:val="00135F13"/>
    <w:rsid w:val="001364DD"/>
    <w:rsid w:val="001367E2"/>
    <w:rsid w:val="00137217"/>
    <w:rsid w:val="00137423"/>
    <w:rsid w:val="001375F7"/>
    <w:rsid w:val="00137F7A"/>
    <w:rsid w:val="00140231"/>
    <w:rsid w:val="001403E8"/>
    <w:rsid w:val="0014126D"/>
    <w:rsid w:val="001420E8"/>
    <w:rsid w:val="0014214F"/>
    <w:rsid w:val="0014222E"/>
    <w:rsid w:val="0014274F"/>
    <w:rsid w:val="00142D25"/>
    <w:rsid w:val="00142DC9"/>
    <w:rsid w:val="001430CA"/>
    <w:rsid w:val="00144FAB"/>
    <w:rsid w:val="001459C3"/>
    <w:rsid w:val="0014719B"/>
    <w:rsid w:val="00147378"/>
    <w:rsid w:val="00147404"/>
    <w:rsid w:val="00147822"/>
    <w:rsid w:val="00147F7D"/>
    <w:rsid w:val="001507E6"/>
    <w:rsid w:val="00152666"/>
    <w:rsid w:val="0015293D"/>
    <w:rsid w:val="00152957"/>
    <w:rsid w:val="0015370E"/>
    <w:rsid w:val="00154246"/>
    <w:rsid w:val="00154CEF"/>
    <w:rsid w:val="001554E9"/>
    <w:rsid w:val="00155E48"/>
    <w:rsid w:val="0016284E"/>
    <w:rsid w:val="00162AB0"/>
    <w:rsid w:val="00162BF1"/>
    <w:rsid w:val="00163738"/>
    <w:rsid w:val="001645D1"/>
    <w:rsid w:val="001649A7"/>
    <w:rsid w:val="00165577"/>
    <w:rsid w:val="0016560C"/>
    <w:rsid w:val="0016595B"/>
    <w:rsid w:val="00165CF6"/>
    <w:rsid w:val="00166136"/>
    <w:rsid w:val="001664F4"/>
    <w:rsid w:val="00166740"/>
    <w:rsid w:val="00167900"/>
    <w:rsid w:val="00167C4D"/>
    <w:rsid w:val="00170E49"/>
    <w:rsid w:val="00172230"/>
    <w:rsid w:val="001722E9"/>
    <w:rsid w:val="00173395"/>
    <w:rsid w:val="00173C1F"/>
    <w:rsid w:val="00174730"/>
    <w:rsid w:val="001768A6"/>
    <w:rsid w:val="00176A2C"/>
    <w:rsid w:val="00176A7F"/>
    <w:rsid w:val="00176CFB"/>
    <w:rsid w:val="001776CC"/>
    <w:rsid w:val="00177A4B"/>
    <w:rsid w:val="00177C91"/>
    <w:rsid w:val="00177E61"/>
    <w:rsid w:val="0018016E"/>
    <w:rsid w:val="00182B18"/>
    <w:rsid w:val="00182EB0"/>
    <w:rsid w:val="001848A9"/>
    <w:rsid w:val="00185F3F"/>
    <w:rsid w:val="00186092"/>
    <w:rsid w:val="00186D5D"/>
    <w:rsid w:val="00186FA1"/>
    <w:rsid w:val="0018799A"/>
    <w:rsid w:val="00190B30"/>
    <w:rsid w:val="001914E0"/>
    <w:rsid w:val="00193A97"/>
    <w:rsid w:val="00194073"/>
    <w:rsid w:val="00194371"/>
    <w:rsid w:val="001948BE"/>
    <w:rsid w:val="001950F6"/>
    <w:rsid w:val="00195391"/>
    <w:rsid w:val="001953C8"/>
    <w:rsid w:val="0019547B"/>
    <w:rsid w:val="001958C2"/>
    <w:rsid w:val="00197503"/>
    <w:rsid w:val="001A05FB"/>
    <w:rsid w:val="001A0B56"/>
    <w:rsid w:val="001A12C3"/>
    <w:rsid w:val="001A12CE"/>
    <w:rsid w:val="001A1D46"/>
    <w:rsid w:val="001A1F21"/>
    <w:rsid w:val="001A1FAE"/>
    <w:rsid w:val="001A27CC"/>
    <w:rsid w:val="001A2904"/>
    <w:rsid w:val="001A346B"/>
    <w:rsid w:val="001A3A83"/>
    <w:rsid w:val="001A3CDF"/>
    <w:rsid w:val="001A3DE5"/>
    <w:rsid w:val="001A45C0"/>
    <w:rsid w:val="001A46D3"/>
    <w:rsid w:val="001A4A8D"/>
    <w:rsid w:val="001A5332"/>
    <w:rsid w:val="001A57E8"/>
    <w:rsid w:val="001A6292"/>
    <w:rsid w:val="001A6D21"/>
    <w:rsid w:val="001A7511"/>
    <w:rsid w:val="001A752E"/>
    <w:rsid w:val="001A77C3"/>
    <w:rsid w:val="001A7EED"/>
    <w:rsid w:val="001A7F01"/>
    <w:rsid w:val="001B0062"/>
    <w:rsid w:val="001B0BBA"/>
    <w:rsid w:val="001B112A"/>
    <w:rsid w:val="001B11EE"/>
    <w:rsid w:val="001B12A5"/>
    <w:rsid w:val="001B159E"/>
    <w:rsid w:val="001B15AE"/>
    <w:rsid w:val="001B2F1E"/>
    <w:rsid w:val="001B464A"/>
    <w:rsid w:val="001C13E1"/>
    <w:rsid w:val="001C1DA6"/>
    <w:rsid w:val="001C2E03"/>
    <w:rsid w:val="001C33B0"/>
    <w:rsid w:val="001C4895"/>
    <w:rsid w:val="001C57E6"/>
    <w:rsid w:val="001C597C"/>
    <w:rsid w:val="001C5CBB"/>
    <w:rsid w:val="001C6615"/>
    <w:rsid w:val="001C6EA0"/>
    <w:rsid w:val="001C72CF"/>
    <w:rsid w:val="001C7B50"/>
    <w:rsid w:val="001C7DF1"/>
    <w:rsid w:val="001D0D48"/>
    <w:rsid w:val="001D14D5"/>
    <w:rsid w:val="001D294E"/>
    <w:rsid w:val="001D2959"/>
    <w:rsid w:val="001D413F"/>
    <w:rsid w:val="001D4427"/>
    <w:rsid w:val="001D4B0C"/>
    <w:rsid w:val="001D4B64"/>
    <w:rsid w:val="001D4BAA"/>
    <w:rsid w:val="001D4D99"/>
    <w:rsid w:val="001D4F5A"/>
    <w:rsid w:val="001D6234"/>
    <w:rsid w:val="001D6829"/>
    <w:rsid w:val="001D7631"/>
    <w:rsid w:val="001D7AA1"/>
    <w:rsid w:val="001E0952"/>
    <w:rsid w:val="001E1652"/>
    <w:rsid w:val="001E1C38"/>
    <w:rsid w:val="001E1F3C"/>
    <w:rsid w:val="001E24B6"/>
    <w:rsid w:val="001E2BF5"/>
    <w:rsid w:val="001E3467"/>
    <w:rsid w:val="001E4005"/>
    <w:rsid w:val="001E44E5"/>
    <w:rsid w:val="001E57C9"/>
    <w:rsid w:val="001E629C"/>
    <w:rsid w:val="001E646A"/>
    <w:rsid w:val="001E682E"/>
    <w:rsid w:val="001E7C86"/>
    <w:rsid w:val="001F007F"/>
    <w:rsid w:val="001F060C"/>
    <w:rsid w:val="001F0D36"/>
    <w:rsid w:val="001F0E76"/>
    <w:rsid w:val="001F1D4C"/>
    <w:rsid w:val="001F1FC4"/>
    <w:rsid w:val="001F26E4"/>
    <w:rsid w:val="001F27A1"/>
    <w:rsid w:val="001F2BDE"/>
    <w:rsid w:val="001F419B"/>
    <w:rsid w:val="001F470A"/>
    <w:rsid w:val="001F4C94"/>
    <w:rsid w:val="001F51D9"/>
    <w:rsid w:val="001F53BC"/>
    <w:rsid w:val="001F63E1"/>
    <w:rsid w:val="001F68DA"/>
    <w:rsid w:val="001F6B5F"/>
    <w:rsid w:val="001F7CB2"/>
    <w:rsid w:val="002007AA"/>
    <w:rsid w:val="00200B1F"/>
    <w:rsid w:val="002012A3"/>
    <w:rsid w:val="002018D2"/>
    <w:rsid w:val="0020236C"/>
    <w:rsid w:val="00202F3F"/>
    <w:rsid w:val="00203C95"/>
    <w:rsid w:val="00204284"/>
    <w:rsid w:val="0020437D"/>
    <w:rsid w:val="002049F3"/>
    <w:rsid w:val="0020536B"/>
    <w:rsid w:val="00206554"/>
    <w:rsid w:val="00206F0E"/>
    <w:rsid w:val="002071AD"/>
    <w:rsid w:val="002078CD"/>
    <w:rsid w:val="002125FA"/>
    <w:rsid w:val="00212DF4"/>
    <w:rsid w:val="00213878"/>
    <w:rsid w:val="002138C4"/>
    <w:rsid w:val="002141D4"/>
    <w:rsid w:val="0021567F"/>
    <w:rsid w:val="0021592F"/>
    <w:rsid w:val="00215B83"/>
    <w:rsid w:val="0021618B"/>
    <w:rsid w:val="002168C6"/>
    <w:rsid w:val="00216B66"/>
    <w:rsid w:val="00217195"/>
    <w:rsid w:val="002171E7"/>
    <w:rsid w:val="00217DE1"/>
    <w:rsid w:val="00217FDC"/>
    <w:rsid w:val="00221F60"/>
    <w:rsid w:val="00222C18"/>
    <w:rsid w:val="00222F99"/>
    <w:rsid w:val="00223078"/>
    <w:rsid w:val="00223469"/>
    <w:rsid w:val="00223562"/>
    <w:rsid w:val="00223924"/>
    <w:rsid w:val="002241E9"/>
    <w:rsid w:val="00224BB2"/>
    <w:rsid w:val="00224D25"/>
    <w:rsid w:val="00225654"/>
    <w:rsid w:val="00225707"/>
    <w:rsid w:val="00226BBF"/>
    <w:rsid w:val="00226F74"/>
    <w:rsid w:val="00226FF6"/>
    <w:rsid w:val="00227402"/>
    <w:rsid w:val="002275F8"/>
    <w:rsid w:val="00227FC1"/>
    <w:rsid w:val="0023048F"/>
    <w:rsid w:val="002304CF"/>
    <w:rsid w:val="00230B2D"/>
    <w:rsid w:val="00230DD8"/>
    <w:rsid w:val="00231432"/>
    <w:rsid w:val="00231A0A"/>
    <w:rsid w:val="00231A10"/>
    <w:rsid w:val="002350BE"/>
    <w:rsid w:val="00235240"/>
    <w:rsid w:val="002359A0"/>
    <w:rsid w:val="00235E2A"/>
    <w:rsid w:val="002366F4"/>
    <w:rsid w:val="002368FD"/>
    <w:rsid w:val="00236926"/>
    <w:rsid w:val="00236B90"/>
    <w:rsid w:val="0023714F"/>
    <w:rsid w:val="00237E63"/>
    <w:rsid w:val="00240F44"/>
    <w:rsid w:val="0024110F"/>
    <w:rsid w:val="00241B15"/>
    <w:rsid w:val="00242151"/>
    <w:rsid w:val="00242242"/>
    <w:rsid w:val="002423AB"/>
    <w:rsid w:val="0024320D"/>
    <w:rsid w:val="00243353"/>
    <w:rsid w:val="002440B0"/>
    <w:rsid w:val="0024510F"/>
    <w:rsid w:val="00245F36"/>
    <w:rsid w:val="00246839"/>
    <w:rsid w:val="00247C93"/>
    <w:rsid w:val="00247CFA"/>
    <w:rsid w:val="00247E59"/>
    <w:rsid w:val="00251380"/>
    <w:rsid w:val="00251A88"/>
    <w:rsid w:val="00251B75"/>
    <w:rsid w:val="0025489B"/>
    <w:rsid w:val="00255705"/>
    <w:rsid w:val="002576DD"/>
    <w:rsid w:val="00257DB5"/>
    <w:rsid w:val="002605AF"/>
    <w:rsid w:val="0026073B"/>
    <w:rsid w:val="00261755"/>
    <w:rsid w:val="00261DBA"/>
    <w:rsid w:val="0026315B"/>
    <w:rsid w:val="00263789"/>
    <w:rsid w:val="00263A92"/>
    <w:rsid w:val="00263F69"/>
    <w:rsid w:val="00264DCB"/>
    <w:rsid w:val="002676A3"/>
    <w:rsid w:val="002676DA"/>
    <w:rsid w:val="00271114"/>
    <w:rsid w:val="002715CE"/>
    <w:rsid w:val="00271B4A"/>
    <w:rsid w:val="002720A3"/>
    <w:rsid w:val="00272F1B"/>
    <w:rsid w:val="002738C9"/>
    <w:rsid w:val="0027406D"/>
    <w:rsid w:val="00274126"/>
    <w:rsid w:val="002742B0"/>
    <w:rsid w:val="0027466E"/>
    <w:rsid w:val="002748C8"/>
    <w:rsid w:val="00274B8C"/>
    <w:rsid w:val="00275F51"/>
    <w:rsid w:val="00276016"/>
    <w:rsid w:val="0027752D"/>
    <w:rsid w:val="0027792D"/>
    <w:rsid w:val="00280B46"/>
    <w:rsid w:val="0028103E"/>
    <w:rsid w:val="00282723"/>
    <w:rsid w:val="00282788"/>
    <w:rsid w:val="00282914"/>
    <w:rsid w:val="002831BA"/>
    <w:rsid w:val="00283C65"/>
    <w:rsid w:val="0028427C"/>
    <w:rsid w:val="0028495D"/>
    <w:rsid w:val="00285D01"/>
    <w:rsid w:val="0028617A"/>
    <w:rsid w:val="00286307"/>
    <w:rsid w:val="00286F0D"/>
    <w:rsid w:val="002873CD"/>
    <w:rsid w:val="00287876"/>
    <w:rsid w:val="002900F9"/>
    <w:rsid w:val="00290F31"/>
    <w:rsid w:val="00291EB1"/>
    <w:rsid w:val="00292FE2"/>
    <w:rsid w:val="00294232"/>
    <w:rsid w:val="00294AC1"/>
    <w:rsid w:val="002956B5"/>
    <w:rsid w:val="00295710"/>
    <w:rsid w:val="00295C14"/>
    <w:rsid w:val="00296017"/>
    <w:rsid w:val="0029608A"/>
    <w:rsid w:val="00296C4A"/>
    <w:rsid w:val="00297417"/>
    <w:rsid w:val="002A0600"/>
    <w:rsid w:val="002A2183"/>
    <w:rsid w:val="002A37CC"/>
    <w:rsid w:val="002A5290"/>
    <w:rsid w:val="002A5731"/>
    <w:rsid w:val="002A6617"/>
    <w:rsid w:val="002A6B0B"/>
    <w:rsid w:val="002A7E1B"/>
    <w:rsid w:val="002B052F"/>
    <w:rsid w:val="002B0EDC"/>
    <w:rsid w:val="002B13EF"/>
    <w:rsid w:val="002B1BAD"/>
    <w:rsid w:val="002B3A78"/>
    <w:rsid w:val="002B4073"/>
    <w:rsid w:val="002B4194"/>
    <w:rsid w:val="002B4545"/>
    <w:rsid w:val="002B4718"/>
    <w:rsid w:val="002B519F"/>
    <w:rsid w:val="002B59A8"/>
    <w:rsid w:val="002B5E45"/>
    <w:rsid w:val="002B60AE"/>
    <w:rsid w:val="002B6A90"/>
    <w:rsid w:val="002B716E"/>
    <w:rsid w:val="002C02D7"/>
    <w:rsid w:val="002C05BB"/>
    <w:rsid w:val="002C1493"/>
    <w:rsid w:val="002C2EE9"/>
    <w:rsid w:val="002C30B1"/>
    <w:rsid w:val="002C3A4E"/>
    <w:rsid w:val="002C4FC1"/>
    <w:rsid w:val="002C6522"/>
    <w:rsid w:val="002C6CAB"/>
    <w:rsid w:val="002C6E89"/>
    <w:rsid w:val="002C6F96"/>
    <w:rsid w:val="002C798B"/>
    <w:rsid w:val="002D0368"/>
    <w:rsid w:val="002D039D"/>
    <w:rsid w:val="002D059E"/>
    <w:rsid w:val="002D097E"/>
    <w:rsid w:val="002D1515"/>
    <w:rsid w:val="002D161B"/>
    <w:rsid w:val="002D1DDB"/>
    <w:rsid w:val="002D20AD"/>
    <w:rsid w:val="002D2399"/>
    <w:rsid w:val="002D2AD7"/>
    <w:rsid w:val="002D4BC7"/>
    <w:rsid w:val="002D4F5A"/>
    <w:rsid w:val="002D5012"/>
    <w:rsid w:val="002D5715"/>
    <w:rsid w:val="002D7C56"/>
    <w:rsid w:val="002E1982"/>
    <w:rsid w:val="002E3054"/>
    <w:rsid w:val="002E43A3"/>
    <w:rsid w:val="002E5326"/>
    <w:rsid w:val="002E5628"/>
    <w:rsid w:val="002E590A"/>
    <w:rsid w:val="002E5A3D"/>
    <w:rsid w:val="002E5BAA"/>
    <w:rsid w:val="002E5C65"/>
    <w:rsid w:val="002E5E0E"/>
    <w:rsid w:val="002E6DD1"/>
    <w:rsid w:val="002E7EAF"/>
    <w:rsid w:val="002F027E"/>
    <w:rsid w:val="002F028F"/>
    <w:rsid w:val="002F0586"/>
    <w:rsid w:val="002F0587"/>
    <w:rsid w:val="002F0627"/>
    <w:rsid w:val="002F1463"/>
    <w:rsid w:val="002F19B4"/>
    <w:rsid w:val="002F1C72"/>
    <w:rsid w:val="002F1C9A"/>
    <w:rsid w:val="002F255F"/>
    <w:rsid w:val="002F27FF"/>
    <w:rsid w:val="002F2FAE"/>
    <w:rsid w:val="002F30D3"/>
    <w:rsid w:val="002F3B39"/>
    <w:rsid w:val="002F4A54"/>
    <w:rsid w:val="002F526F"/>
    <w:rsid w:val="002F5A1C"/>
    <w:rsid w:val="002F670F"/>
    <w:rsid w:val="002F69AC"/>
    <w:rsid w:val="002F6AC4"/>
    <w:rsid w:val="002F6E53"/>
    <w:rsid w:val="002F716A"/>
    <w:rsid w:val="002F7A5A"/>
    <w:rsid w:val="002F7DF5"/>
    <w:rsid w:val="002F7FB3"/>
    <w:rsid w:val="003010B3"/>
    <w:rsid w:val="00301459"/>
    <w:rsid w:val="0030247E"/>
    <w:rsid w:val="0030309D"/>
    <w:rsid w:val="00303968"/>
    <w:rsid w:val="0030411D"/>
    <w:rsid w:val="0030562A"/>
    <w:rsid w:val="00310159"/>
    <w:rsid w:val="00310309"/>
    <w:rsid w:val="00310915"/>
    <w:rsid w:val="00310ACA"/>
    <w:rsid w:val="00310EB5"/>
    <w:rsid w:val="00311463"/>
    <w:rsid w:val="00311ECB"/>
    <w:rsid w:val="00312CEA"/>
    <w:rsid w:val="00313842"/>
    <w:rsid w:val="003138C3"/>
    <w:rsid w:val="00314244"/>
    <w:rsid w:val="00316C4E"/>
    <w:rsid w:val="00316CF5"/>
    <w:rsid w:val="00320931"/>
    <w:rsid w:val="00320BFA"/>
    <w:rsid w:val="0032181D"/>
    <w:rsid w:val="0032200D"/>
    <w:rsid w:val="003234E0"/>
    <w:rsid w:val="0032378D"/>
    <w:rsid w:val="00323B78"/>
    <w:rsid w:val="00324076"/>
    <w:rsid w:val="003249BF"/>
    <w:rsid w:val="00324BF1"/>
    <w:rsid w:val="003251D5"/>
    <w:rsid w:val="00325293"/>
    <w:rsid w:val="003252EA"/>
    <w:rsid w:val="00325CC6"/>
    <w:rsid w:val="00326E72"/>
    <w:rsid w:val="00327744"/>
    <w:rsid w:val="00327DBD"/>
    <w:rsid w:val="00330040"/>
    <w:rsid w:val="00330C1A"/>
    <w:rsid w:val="00331DCC"/>
    <w:rsid w:val="003331BD"/>
    <w:rsid w:val="00334198"/>
    <w:rsid w:val="003349B2"/>
    <w:rsid w:val="00334AA6"/>
    <w:rsid w:val="00335048"/>
    <w:rsid w:val="00335665"/>
    <w:rsid w:val="00335F15"/>
    <w:rsid w:val="00336A7C"/>
    <w:rsid w:val="00340AD0"/>
    <w:rsid w:val="00340B6D"/>
    <w:rsid w:val="00340C8E"/>
    <w:rsid w:val="00340F48"/>
    <w:rsid w:val="00340FAB"/>
    <w:rsid w:val="00342C7C"/>
    <w:rsid w:val="00343211"/>
    <w:rsid w:val="00343BF6"/>
    <w:rsid w:val="00344540"/>
    <w:rsid w:val="003447BB"/>
    <w:rsid w:val="003449A4"/>
    <w:rsid w:val="00345B42"/>
    <w:rsid w:val="00345C06"/>
    <w:rsid w:val="00345E76"/>
    <w:rsid w:val="00345EA0"/>
    <w:rsid w:val="00346026"/>
    <w:rsid w:val="003463C6"/>
    <w:rsid w:val="00346666"/>
    <w:rsid w:val="003467A9"/>
    <w:rsid w:val="0034699C"/>
    <w:rsid w:val="00346FB5"/>
    <w:rsid w:val="0034769E"/>
    <w:rsid w:val="00347F7A"/>
    <w:rsid w:val="00350BAD"/>
    <w:rsid w:val="00350C99"/>
    <w:rsid w:val="003512AD"/>
    <w:rsid w:val="003519A3"/>
    <w:rsid w:val="00352921"/>
    <w:rsid w:val="00352BEE"/>
    <w:rsid w:val="00352F24"/>
    <w:rsid w:val="00353712"/>
    <w:rsid w:val="00353A2E"/>
    <w:rsid w:val="003540F4"/>
    <w:rsid w:val="00354A8C"/>
    <w:rsid w:val="00355188"/>
    <w:rsid w:val="00355968"/>
    <w:rsid w:val="00355EB4"/>
    <w:rsid w:val="00356EEB"/>
    <w:rsid w:val="00357A03"/>
    <w:rsid w:val="00360935"/>
    <w:rsid w:val="00361BD7"/>
    <w:rsid w:val="00361D2A"/>
    <w:rsid w:val="00361DEB"/>
    <w:rsid w:val="00362443"/>
    <w:rsid w:val="003624F0"/>
    <w:rsid w:val="00362754"/>
    <w:rsid w:val="00364F1B"/>
    <w:rsid w:val="00365B34"/>
    <w:rsid w:val="00365D0F"/>
    <w:rsid w:val="00366EAE"/>
    <w:rsid w:val="0037046F"/>
    <w:rsid w:val="00372BAF"/>
    <w:rsid w:val="0037346E"/>
    <w:rsid w:val="003739CC"/>
    <w:rsid w:val="00373B9A"/>
    <w:rsid w:val="003740F2"/>
    <w:rsid w:val="003746E3"/>
    <w:rsid w:val="0037512C"/>
    <w:rsid w:val="00375435"/>
    <w:rsid w:val="00375B9F"/>
    <w:rsid w:val="00376E0D"/>
    <w:rsid w:val="00377456"/>
    <w:rsid w:val="00377DA7"/>
    <w:rsid w:val="00380301"/>
    <w:rsid w:val="00380912"/>
    <w:rsid w:val="00380E06"/>
    <w:rsid w:val="00382E50"/>
    <w:rsid w:val="00383087"/>
    <w:rsid w:val="00384368"/>
    <w:rsid w:val="00384B9A"/>
    <w:rsid w:val="00384DC4"/>
    <w:rsid w:val="00385DD2"/>
    <w:rsid w:val="003862E7"/>
    <w:rsid w:val="00386560"/>
    <w:rsid w:val="003868A4"/>
    <w:rsid w:val="0038773D"/>
    <w:rsid w:val="003905BC"/>
    <w:rsid w:val="0039065F"/>
    <w:rsid w:val="00391373"/>
    <w:rsid w:val="00391DD3"/>
    <w:rsid w:val="00394107"/>
    <w:rsid w:val="00394134"/>
    <w:rsid w:val="003943CA"/>
    <w:rsid w:val="00394891"/>
    <w:rsid w:val="00394AE4"/>
    <w:rsid w:val="00395FAF"/>
    <w:rsid w:val="00395FF8"/>
    <w:rsid w:val="00397514"/>
    <w:rsid w:val="00397ABD"/>
    <w:rsid w:val="003A12F5"/>
    <w:rsid w:val="003A1DC6"/>
    <w:rsid w:val="003A2079"/>
    <w:rsid w:val="003A2376"/>
    <w:rsid w:val="003A2B7D"/>
    <w:rsid w:val="003A2C52"/>
    <w:rsid w:val="003A2FF2"/>
    <w:rsid w:val="003A41FE"/>
    <w:rsid w:val="003A44FA"/>
    <w:rsid w:val="003A4A37"/>
    <w:rsid w:val="003A4A75"/>
    <w:rsid w:val="003A4E14"/>
    <w:rsid w:val="003A5366"/>
    <w:rsid w:val="003A6907"/>
    <w:rsid w:val="003A6989"/>
    <w:rsid w:val="003A6BB5"/>
    <w:rsid w:val="003A7100"/>
    <w:rsid w:val="003A7C87"/>
    <w:rsid w:val="003A7E32"/>
    <w:rsid w:val="003B0CD8"/>
    <w:rsid w:val="003B15ED"/>
    <w:rsid w:val="003B169E"/>
    <w:rsid w:val="003B1F0E"/>
    <w:rsid w:val="003B2530"/>
    <w:rsid w:val="003B347A"/>
    <w:rsid w:val="003B3F6F"/>
    <w:rsid w:val="003B4DAD"/>
    <w:rsid w:val="003B5689"/>
    <w:rsid w:val="003B5BE6"/>
    <w:rsid w:val="003B647A"/>
    <w:rsid w:val="003B6871"/>
    <w:rsid w:val="003B70AC"/>
    <w:rsid w:val="003B7912"/>
    <w:rsid w:val="003C0361"/>
    <w:rsid w:val="003C18EB"/>
    <w:rsid w:val="003C3081"/>
    <w:rsid w:val="003C3E26"/>
    <w:rsid w:val="003C48DD"/>
    <w:rsid w:val="003C5262"/>
    <w:rsid w:val="003C539E"/>
    <w:rsid w:val="003C63C1"/>
    <w:rsid w:val="003C6505"/>
    <w:rsid w:val="003C66DA"/>
    <w:rsid w:val="003C68A6"/>
    <w:rsid w:val="003C6DFC"/>
    <w:rsid w:val="003C742F"/>
    <w:rsid w:val="003C7533"/>
    <w:rsid w:val="003C768E"/>
    <w:rsid w:val="003D0708"/>
    <w:rsid w:val="003D248B"/>
    <w:rsid w:val="003D267C"/>
    <w:rsid w:val="003D28EA"/>
    <w:rsid w:val="003D2DEC"/>
    <w:rsid w:val="003D346A"/>
    <w:rsid w:val="003D352A"/>
    <w:rsid w:val="003D398C"/>
    <w:rsid w:val="003D3D7A"/>
    <w:rsid w:val="003D467E"/>
    <w:rsid w:val="003D473B"/>
    <w:rsid w:val="003D4B35"/>
    <w:rsid w:val="003D5CE9"/>
    <w:rsid w:val="003D6ECB"/>
    <w:rsid w:val="003E0171"/>
    <w:rsid w:val="003E20CF"/>
    <w:rsid w:val="003E2E25"/>
    <w:rsid w:val="003E2E77"/>
    <w:rsid w:val="003E3876"/>
    <w:rsid w:val="003E4F19"/>
    <w:rsid w:val="003E5077"/>
    <w:rsid w:val="003E544A"/>
    <w:rsid w:val="003F01CB"/>
    <w:rsid w:val="003F16F4"/>
    <w:rsid w:val="003F1744"/>
    <w:rsid w:val="003F2AC7"/>
    <w:rsid w:val="003F3861"/>
    <w:rsid w:val="003F44B4"/>
    <w:rsid w:val="003F4B66"/>
    <w:rsid w:val="003F4C75"/>
    <w:rsid w:val="003F4FCF"/>
    <w:rsid w:val="003F5524"/>
    <w:rsid w:val="003F57C4"/>
    <w:rsid w:val="003F5C36"/>
    <w:rsid w:val="003F5F25"/>
    <w:rsid w:val="003F63E2"/>
    <w:rsid w:val="003F7899"/>
    <w:rsid w:val="003F7AE0"/>
    <w:rsid w:val="003F7E46"/>
    <w:rsid w:val="0040020C"/>
    <w:rsid w:val="00400618"/>
    <w:rsid w:val="00400BF1"/>
    <w:rsid w:val="0040195F"/>
    <w:rsid w:val="00401AD5"/>
    <w:rsid w:val="0040249C"/>
    <w:rsid w:val="00402EE9"/>
    <w:rsid w:val="00403095"/>
    <w:rsid w:val="0040365F"/>
    <w:rsid w:val="0040436D"/>
    <w:rsid w:val="004056A9"/>
    <w:rsid w:val="00405E06"/>
    <w:rsid w:val="00407062"/>
    <w:rsid w:val="00410543"/>
    <w:rsid w:val="00410CD5"/>
    <w:rsid w:val="00410F61"/>
    <w:rsid w:val="00411D47"/>
    <w:rsid w:val="00412AE5"/>
    <w:rsid w:val="004145F9"/>
    <w:rsid w:val="00414750"/>
    <w:rsid w:val="00414E91"/>
    <w:rsid w:val="0041543C"/>
    <w:rsid w:val="0041627E"/>
    <w:rsid w:val="0041632D"/>
    <w:rsid w:val="004173A9"/>
    <w:rsid w:val="004173CC"/>
    <w:rsid w:val="00421990"/>
    <w:rsid w:val="00421CEC"/>
    <w:rsid w:val="00421EAC"/>
    <w:rsid w:val="00423249"/>
    <w:rsid w:val="0042356B"/>
    <w:rsid w:val="00423CA7"/>
    <w:rsid w:val="0042420A"/>
    <w:rsid w:val="0042436E"/>
    <w:rsid w:val="004243D2"/>
    <w:rsid w:val="00424610"/>
    <w:rsid w:val="00424B46"/>
    <w:rsid w:val="00424C93"/>
    <w:rsid w:val="00425FFF"/>
    <w:rsid w:val="004262F8"/>
    <w:rsid w:val="00426698"/>
    <w:rsid w:val="00431D5B"/>
    <w:rsid w:val="00432069"/>
    <w:rsid w:val="00432254"/>
    <w:rsid w:val="004333AE"/>
    <w:rsid w:val="0043368F"/>
    <w:rsid w:val="004341FD"/>
    <w:rsid w:val="00434525"/>
    <w:rsid w:val="004349DD"/>
    <w:rsid w:val="0043574C"/>
    <w:rsid w:val="00435A2D"/>
    <w:rsid w:val="00435CEE"/>
    <w:rsid w:val="00436D2A"/>
    <w:rsid w:val="00437349"/>
    <w:rsid w:val="00437B02"/>
    <w:rsid w:val="00437D27"/>
    <w:rsid w:val="00437FCB"/>
    <w:rsid w:val="004428E4"/>
    <w:rsid w:val="004444B7"/>
    <w:rsid w:val="00444916"/>
    <w:rsid w:val="00445241"/>
    <w:rsid w:val="00445B07"/>
    <w:rsid w:val="00445DA5"/>
    <w:rsid w:val="00445FA7"/>
    <w:rsid w:val="004460A8"/>
    <w:rsid w:val="00447099"/>
    <w:rsid w:val="0044775F"/>
    <w:rsid w:val="00447830"/>
    <w:rsid w:val="004478C2"/>
    <w:rsid w:val="00447F9D"/>
    <w:rsid w:val="00450954"/>
    <w:rsid w:val="00450F7E"/>
    <w:rsid w:val="00451024"/>
    <w:rsid w:val="00451108"/>
    <w:rsid w:val="004512A2"/>
    <w:rsid w:val="0045137D"/>
    <w:rsid w:val="00451948"/>
    <w:rsid w:val="00451B94"/>
    <w:rsid w:val="00454C25"/>
    <w:rsid w:val="00454D86"/>
    <w:rsid w:val="00455D5C"/>
    <w:rsid w:val="00455D80"/>
    <w:rsid w:val="004605B5"/>
    <w:rsid w:val="00460CF0"/>
    <w:rsid w:val="00461B75"/>
    <w:rsid w:val="00461CEB"/>
    <w:rsid w:val="00462543"/>
    <w:rsid w:val="00462E1D"/>
    <w:rsid w:val="00463168"/>
    <w:rsid w:val="00463BDA"/>
    <w:rsid w:val="00463C56"/>
    <w:rsid w:val="00463F1C"/>
    <w:rsid w:val="00465F68"/>
    <w:rsid w:val="00466187"/>
    <w:rsid w:val="0046725E"/>
    <w:rsid w:val="00467C09"/>
    <w:rsid w:val="0047007D"/>
    <w:rsid w:val="00470C41"/>
    <w:rsid w:val="00471516"/>
    <w:rsid w:val="00472831"/>
    <w:rsid w:val="0047470A"/>
    <w:rsid w:val="00474CEC"/>
    <w:rsid w:val="00475D4F"/>
    <w:rsid w:val="0047690F"/>
    <w:rsid w:val="00476C78"/>
    <w:rsid w:val="00480155"/>
    <w:rsid w:val="004806BD"/>
    <w:rsid w:val="0048179C"/>
    <w:rsid w:val="00482026"/>
    <w:rsid w:val="004833F6"/>
    <w:rsid w:val="00483984"/>
    <w:rsid w:val="004840D9"/>
    <w:rsid w:val="0048509E"/>
    <w:rsid w:val="0048576D"/>
    <w:rsid w:val="004867C7"/>
    <w:rsid w:val="00487449"/>
    <w:rsid w:val="004874FC"/>
    <w:rsid w:val="00487ADF"/>
    <w:rsid w:val="00487B21"/>
    <w:rsid w:val="00490342"/>
    <w:rsid w:val="0049097A"/>
    <w:rsid w:val="004910A2"/>
    <w:rsid w:val="00491359"/>
    <w:rsid w:val="0049277F"/>
    <w:rsid w:val="0049299B"/>
    <w:rsid w:val="004936AB"/>
    <w:rsid w:val="004937FD"/>
    <w:rsid w:val="00493B1A"/>
    <w:rsid w:val="0049495C"/>
    <w:rsid w:val="00494B75"/>
    <w:rsid w:val="00495C7A"/>
    <w:rsid w:val="00497CDF"/>
    <w:rsid w:val="00497EF6"/>
    <w:rsid w:val="004A0434"/>
    <w:rsid w:val="004A06AC"/>
    <w:rsid w:val="004A09B8"/>
    <w:rsid w:val="004A0DB2"/>
    <w:rsid w:val="004A1771"/>
    <w:rsid w:val="004A2450"/>
    <w:rsid w:val="004A2611"/>
    <w:rsid w:val="004A5D64"/>
    <w:rsid w:val="004A6268"/>
    <w:rsid w:val="004A6417"/>
    <w:rsid w:val="004A6561"/>
    <w:rsid w:val="004A6854"/>
    <w:rsid w:val="004A6A2B"/>
    <w:rsid w:val="004A7894"/>
    <w:rsid w:val="004B0207"/>
    <w:rsid w:val="004B03E6"/>
    <w:rsid w:val="004B09ED"/>
    <w:rsid w:val="004B17D8"/>
    <w:rsid w:val="004B257D"/>
    <w:rsid w:val="004B2A59"/>
    <w:rsid w:val="004B2A9D"/>
    <w:rsid w:val="004B36E9"/>
    <w:rsid w:val="004B39AA"/>
    <w:rsid w:val="004B3AA1"/>
    <w:rsid w:val="004B3BD4"/>
    <w:rsid w:val="004B3CD3"/>
    <w:rsid w:val="004B42D8"/>
    <w:rsid w:val="004B45E6"/>
    <w:rsid w:val="004B4945"/>
    <w:rsid w:val="004B4B8F"/>
    <w:rsid w:val="004B6B8F"/>
    <w:rsid w:val="004B7511"/>
    <w:rsid w:val="004B7BF8"/>
    <w:rsid w:val="004BF196"/>
    <w:rsid w:val="004C02B9"/>
    <w:rsid w:val="004C042B"/>
    <w:rsid w:val="004C076F"/>
    <w:rsid w:val="004C0849"/>
    <w:rsid w:val="004C08B5"/>
    <w:rsid w:val="004C117E"/>
    <w:rsid w:val="004C22AC"/>
    <w:rsid w:val="004C2633"/>
    <w:rsid w:val="004C33A7"/>
    <w:rsid w:val="004C4BFE"/>
    <w:rsid w:val="004C6026"/>
    <w:rsid w:val="004C6341"/>
    <w:rsid w:val="004C6B11"/>
    <w:rsid w:val="004C7BE1"/>
    <w:rsid w:val="004C7E45"/>
    <w:rsid w:val="004D1E7D"/>
    <w:rsid w:val="004D2600"/>
    <w:rsid w:val="004D2D24"/>
    <w:rsid w:val="004D42F5"/>
    <w:rsid w:val="004D4AFD"/>
    <w:rsid w:val="004D4C84"/>
    <w:rsid w:val="004D5187"/>
    <w:rsid w:val="004D5505"/>
    <w:rsid w:val="004D7B83"/>
    <w:rsid w:val="004D7F5B"/>
    <w:rsid w:val="004E067F"/>
    <w:rsid w:val="004E0872"/>
    <w:rsid w:val="004E0ED9"/>
    <w:rsid w:val="004E13D3"/>
    <w:rsid w:val="004E17A4"/>
    <w:rsid w:val="004E1BFD"/>
    <w:rsid w:val="004E23CE"/>
    <w:rsid w:val="004E3185"/>
    <w:rsid w:val="004E3FEA"/>
    <w:rsid w:val="004E489D"/>
    <w:rsid w:val="004E516B"/>
    <w:rsid w:val="004E67E2"/>
    <w:rsid w:val="004E6F5D"/>
    <w:rsid w:val="004E77E4"/>
    <w:rsid w:val="004F028C"/>
    <w:rsid w:val="004F02A4"/>
    <w:rsid w:val="004F1E4F"/>
    <w:rsid w:val="004F24D1"/>
    <w:rsid w:val="004F273D"/>
    <w:rsid w:val="004F2E02"/>
    <w:rsid w:val="004F2F45"/>
    <w:rsid w:val="004F46AD"/>
    <w:rsid w:val="004F6522"/>
    <w:rsid w:val="004F6DDF"/>
    <w:rsid w:val="004F7264"/>
    <w:rsid w:val="004F75D7"/>
    <w:rsid w:val="004F7F90"/>
    <w:rsid w:val="00500539"/>
    <w:rsid w:val="005005F0"/>
    <w:rsid w:val="0050065C"/>
    <w:rsid w:val="00501E96"/>
    <w:rsid w:val="00502C36"/>
    <w:rsid w:val="00503373"/>
    <w:rsid w:val="00503F3F"/>
    <w:rsid w:val="00507288"/>
    <w:rsid w:val="00510170"/>
    <w:rsid w:val="00510B2A"/>
    <w:rsid w:val="005111D0"/>
    <w:rsid w:val="0051310D"/>
    <w:rsid w:val="00513954"/>
    <w:rsid w:val="0051499D"/>
    <w:rsid w:val="00514A1E"/>
    <w:rsid w:val="00514B15"/>
    <w:rsid w:val="00515510"/>
    <w:rsid w:val="00516420"/>
    <w:rsid w:val="005176E6"/>
    <w:rsid w:val="00517728"/>
    <w:rsid w:val="00520B29"/>
    <w:rsid w:val="005213FA"/>
    <w:rsid w:val="005217E6"/>
    <w:rsid w:val="00522BD5"/>
    <w:rsid w:val="00522C92"/>
    <w:rsid w:val="005235E1"/>
    <w:rsid w:val="0052407E"/>
    <w:rsid w:val="005244B3"/>
    <w:rsid w:val="005256BB"/>
    <w:rsid w:val="005261D2"/>
    <w:rsid w:val="00526948"/>
    <w:rsid w:val="00527A0A"/>
    <w:rsid w:val="00527CFD"/>
    <w:rsid w:val="00530460"/>
    <w:rsid w:val="00530604"/>
    <w:rsid w:val="0053067F"/>
    <w:rsid w:val="005309EC"/>
    <w:rsid w:val="00531F77"/>
    <w:rsid w:val="00533170"/>
    <w:rsid w:val="005334F9"/>
    <w:rsid w:val="00533E98"/>
    <w:rsid w:val="00534D69"/>
    <w:rsid w:val="005351E3"/>
    <w:rsid w:val="005356C4"/>
    <w:rsid w:val="0053587C"/>
    <w:rsid w:val="005362EA"/>
    <w:rsid w:val="00536336"/>
    <w:rsid w:val="00537089"/>
    <w:rsid w:val="005372CD"/>
    <w:rsid w:val="00537339"/>
    <w:rsid w:val="00540358"/>
    <w:rsid w:val="00540866"/>
    <w:rsid w:val="005411BE"/>
    <w:rsid w:val="0054256F"/>
    <w:rsid w:val="0054286A"/>
    <w:rsid w:val="00542B70"/>
    <w:rsid w:val="00542ED7"/>
    <w:rsid w:val="00543E3C"/>
    <w:rsid w:val="005455E5"/>
    <w:rsid w:val="00545C50"/>
    <w:rsid w:val="00545CB4"/>
    <w:rsid w:val="00550D4A"/>
    <w:rsid w:val="00551019"/>
    <w:rsid w:val="005522E1"/>
    <w:rsid w:val="00553284"/>
    <w:rsid w:val="00553620"/>
    <w:rsid w:val="0055392A"/>
    <w:rsid w:val="00554405"/>
    <w:rsid w:val="00555A44"/>
    <w:rsid w:val="00556427"/>
    <w:rsid w:val="005605FA"/>
    <w:rsid w:val="00560FB8"/>
    <w:rsid w:val="00561466"/>
    <w:rsid w:val="00562917"/>
    <w:rsid w:val="005649BB"/>
    <w:rsid w:val="00564A29"/>
    <w:rsid w:val="00564FBC"/>
    <w:rsid w:val="00566408"/>
    <w:rsid w:val="00566775"/>
    <w:rsid w:val="00566909"/>
    <w:rsid w:val="00567311"/>
    <w:rsid w:val="0057041B"/>
    <w:rsid w:val="005705A9"/>
    <w:rsid w:val="00570C09"/>
    <w:rsid w:val="00570E7C"/>
    <w:rsid w:val="0057169D"/>
    <w:rsid w:val="00572864"/>
    <w:rsid w:val="00572DD3"/>
    <w:rsid w:val="00573551"/>
    <w:rsid w:val="0057390D"/>
    <w:rsid w:val="005740E3"/>
    <w:rsid w:val="0057538A"/>
    <w:rsid w:val="00575A96"/>
    <w:rsid w:val="00575BA9"/>
    <w:rsid w:val="00575D52"/>
    <w:rsid w:val="005772EC"/>
    <w:rsid w:val="005778C8"/>
    <w:rsid w:val="00577E79"/>
    <w:rsid w:val="005809CE"/>
    <w:rsid w:val="00581553"/>
    <w:rsid w:val="00581691"/>
    <w:rsid w:val="00582F8A"/>
    <w:rsid w:val="005840AD"/>
    <w:rsid w:val="0058482B"/>
    <w:rsid w:val="00584A46"/>
    <w:rsid w:val="00584BFB"/>
    <w:rsid w:val="00584C74"/>
    <w:rsid w:val="005854B3"/>
    <w:rsid w:val="00585844"/>
    <w:rsid w:val="0058618A"/>
    <w:rsid w:val="005861C1"/>
    <w:rsid w:val="00586907"/>
    <w:rsid w:val="00586A62"/>
    <w:rsid w:val="00590D9C"/>
    <w:rsid w:val="00590FBA"/>
    <w:rsid w:val="00591611"/>
    <w:rsid w:val="005921D1"/>
    <w:rsid w:val="005923A2"/>
    <w:rsid w:val="0059246D"/>
    <w:rsid w:val="00592911"/>
    <w:rsid w:val="00592CE5"/>
    <w:rsid w:val="00592E3A"/>
    <w:rsid w:val="005945BB"/>
    <w:rsid w:val="00595281"/>
    <w:rsid w:val="005967B2"/>
    <w:rsid w:val="00597669"/>
    <w:rsid w:val="00597EAD"/>
    <w:rsid w:val="00597F40"/>
    <w:rsid w:val="005A0D65"/>
    <w:rsid w:val="005A1CEC"/>
    <w:rsid w:val="005A27C5"/>
    <w:rsid w:val="005A362B"/>
    <w:rsid w:val="005A3AE7"/>
    <w:rsid w:val="005A3BBA"/>
    <w:rsid w:val="005A447E"/>
    <w:rsid w:val="005A4952"/>
    <w:rsid w:val="005A4D00"/>
    <w:rsid w:val="005A55CF"/>
    <w:rsid w:val="005A5790"/>
    <w:rsid w:val="005A7D93"/>
    <w:rsid w:val="005B0436"/>
    <w:rsid w:val="005B0446"/>
    <w:rsid w:val="005B088E"/>
    <w:rsid w:val="005B1626"/>
    <w:rsid w:val="005B20A1"/>
    <w:rsid w:val="005B2478"/>
    <w:rsid w:val="005B3D9D"/>
    <w:rsid w:val="005B42D1"/>
    <w:rsid w:val="005B44EB"/>
    <w:rsid w:val="005B44FD"/>
    <w:rsid w:val="005B499E"/>
    <w:rsid w:val="005B51E8"/>
    <w:rsid w:val="005B5645"/>
    <w:rsid w:val="005B6E49"/>
    <w:rsid w:val="005B7D40"/>
    <w:rsid w:val="005C04C0"/>
    <w:rsid w:val="005C0B95"/>
    <w:rsid w:val="005C21FC"/>
    <w:rsid w:val="005C2A7B"/>
    <w:rsid w:val="005C30AE"/>
    <w:rsid w:val="005C349D"/>
    <w:rsid w:val="005C5E7F"/>
    <w:rsid w:val="005C5FF3"/>
    <w:rsid w:val="005C7136"/>
    <w:rsid w:val="005D105C"/>
    <w:rsid w:val="005D1225"/>
    <w:rsid w:val="005D19C8"/>
    <w:rsid w:val="005D1D3E"/>
    <w:rsid w:val="005D2464"/>
    <w:rsid w:val="005D2FD9"/>
    <w:rsid w:val="005D4B0A"/>
    <w:rsid w:val="005D53C6"/>
    <w:rsid w:val="005D552E"/>
    <w:rsid w:val="005D5911"/>
    <w:rsid w:val="005E0246"/>
    <w:rsid w:val="005E05EE"/>
    <w:rsid w:val="005E0C3B"/>
    <w:rsid w:val="005E2C34"/>
    <w:rsid w:val="005E35F3"/>
    <w:rsid w:val="005E400D"/>
    <w:rsid w:val="005E50B6"/>
    <w:rsid w:val="005E698D"/>
    <w:rsid w:val="005E6ABF"/>
    <w:rsid w:val="005E6F5D"/>
    <w:rsid w:val="005E73C6"/>
    <w:rsid w:val="005F0037"/>
    <w:rsid w:val="005F09F1"/>
    <w:rsid w:val="005F0D48"/>
    <w:rsid w:val="005F0F77"/>
    <w:rsid w:val="005F1440"/>
    <w:rsid w:val="005F2061"/>
    <w:rsid w:val="005F224A"/>
    <w:rsid w:val="005F2E3B"/>
    <w:rsid w:val="005F56F0"/>
    <w:rsid w:val="005F604B"/>
    <w:rsid w:val="005F645A"/>
    <w:rsid w:val="005F67EC"/>
    <w:rsid w:val="0060060C"/>
    <w:rsid w:val="006054DD"/>
    <w:rsid w:val="0060576B"/>
    <w:rsid w:val="00605E9A"/>
    <w:rsid w:val="00607706"/>
    <w:rsid w:val="00607DB2"/>
    <w:rsid w:val="00610233"/>
    <w:rsid w:val="0061029C"/>
    <w:rsid w:val="00610D50"/>
    <w:rsid w:val="00610D66"/>
    <w:rsid w:val="0061156A"/>
    <w:rsid w:val="006118D1"/>
    <w:rsid w:val="0061251F"/>
    <w:rsid w:val="00612957"/>
    <w:rsid w:val="00612C16"/>
    <w:rsid w:val="00612E1D"/>
    <w:rsid w:val="0061331C"/>
    <w:rsid w:val="006133B6"/>
    <w:rsid w:val="00613F58"/>
    <w:rsid w:val="00614C15"/>
    <w:rsid w:val="00614D58"/>
    <w:rsid w:val="006153C7"/>
    <w:rsid w:val="00617361"/>
    <w:rsid w:val="00620236"/>
    <w:rsid w:val="006207B0"/>
    <w:rsid w:val="00620A29"/>
    <w:rsid w:val="00620BF5"/>
    <w:rsid w:val="00620D93"/>
    <w:rsid w:val="00622050"/>
    <w:rsid w:val="00622509"/>
    <w:rsid w:val="006226FA"/>
    <w:rsid w:val="00622B4B"/>
    <w:rsid w:val="00622F7C"/>
    <w:rsid w:val="00623442"/>
    <w:rsid w:val="0062386A"/>
    <w:rsid w:val="00623CAD"/>
    <w:rsid w:val="00623CC3"/>
    <w:rsid w:val="00624345"/>
    <w:rsid w:val="00625275"/>
    <w:rsid w:val="00625761"/>
    <w:rsid w:val="0062576D"/>
    <w:rsid w:val="00625788"/>
    <w:rsid w:val="00626A1D"/>
    <w:rsid w:val="00627F4B"/>
    <w:rsid w:val="00630377"/>
    <w:rsid w:val="006305AA"/>
    <w:rsid w:val="006306D2"/>
    <w:rsid w:val="00630ECE"/>
    <w:rsid w:val="006325F0"/>
    <w:rsid w:val="006326FC"/>
    <w:rsid w:val="0063277E"/>
    <w:rsid w:val="00632A46"/>
    <w:rsid w:val="0063455A"/>
    <w:rsid w:val="0063557D"/>
    <w:rsid w:val="00635DC8"/>
    <w:rsid w:val="006364F4"/>
    <w:rsid w:val="00637245"/>
    <w:rsid w:val="00637694"/>
    <w:rsid w:val="0063BA3A"/>
    <w:rsid w:val="00640182"/>
    <w:rsid w:val="00640731"/>
    <w:rsid w:val="00640DBE"/>
    <w:rsid w:val="0064172A"/>
    <w:rsid w:val="006426D5"/>
    <w:rsid w:val="00642924"/>
    <w:rsid w:val="00642A88"/>
    <w:rsid w:val="00644A58"/>
    <w:rsid w:val="006453CA"/>
    <w:rsid w:val="006466FF"/>
    <w:rsid w:val="00646A5F"/>
    <w:rsid w:val="006475C1"/>
    <w:rsid w:val="006476EA"/>
    <w:rsid w:val="00650C46"/>
    <w:rsid w:val="00651169"/>
    <w:rsid w:val="00651555"/>
    <w:rsid w:val="00651572"/>
    <w:rsid w:val="006518DE"/>
    <w:rsid w:val="00651CAB"/>
    <w:rsid w:val="0065273D"/>
    <w:rsid w:val="00652BAD"/>
    <w:rsid w:val="006537EC"/>
    <w:rsid w:val="00653987"/>
    <w:rsid w:val="006548B4"/>
    <w:rsid w:val="00654A05"/>
    <w:rsid w:val="00654E0C"/>
    <w:rsid w:val="006550C2"/>
    <w:rsid w:val="00656602"/>
    <w:rsid w:val="006568B2"/>
    <w:rsid w:val="00656C00"/>
    <w:rsid w:val="00656D4C"/>
    <w:rsid w:val="00657482"/>
    <w:rsid w:val="00657731"/>
    <w:rsid w:val="006577B5"/>
    <w:rsid w:val="006617A8"/>
    <w:rsid w:val="00661967"/>
    <w:rsid w:val="00661F10"/>
    <w:rsid w:val="00661F61"/>
    <w:rsid w:val="006620E8"/>
    <w:rsid w:val="00662188"/>
    <w:rsid w:val="006629D7"/>
    <w:rsid w:val="0066530B"/>
    <w:rsid w:val="0066560F"/>
    <w:rsid w:val="0066569A"/>
    <w:rsid w:val="00665700"/>
    <w:rsid w:val="00665BCC"/>
    <w:rsid w:val="00666283"/>
    <w:rsid w:val="006663A7"/>
    <w:rsid w:val="00666449"/>
    <w:rsid w:val="0066789F"/>
    <w:rsid w:val="0067075C"/>
    <w:rsid w:val="00671050"/>
    <w:rsid w:val="00671671"/>
    <w:rsid w:val="00671818"/>
    <w:rsid w:val="00671B49"/>
    <w:rsid w:val="00671C55"/>
    <w:rsid w:val="006721AD"/>
    <w:rsid w:val="0067304F"/>
    <w:rsid w:val="00673EDB"/>
    <w:rsid w:val="00674155"/>
    <w:rsid w:val="006746CA"/>
    <w:rsid w:val="00675687"/>
    <w:rsid w:val="00677EE7"/>
    <w:rsid w:val="00684280"/>
    <w:rsid w:val="0068522E"/>
    <w:rsid w:val="00686BB2"/>
    <w:rsid w:val="00687FB7"/>
    <w:rsid w:val="00691677"/>
    <w:rsid w:val="00692E91"/>
    <w:rsid w:val="006931A5"/>
    <w:rsid w:val="00695052"/>
    <w:rsid w:val="00695745"/>
    <w:rsid w:val="0069600B"/>
    <w:rsid w:val="00696956"/>
    <w:rsid w:val="00696CB3"/>
    <w:rsid w:val="006971BC"/>
    <w:rsid w:val="006A09D1"/>
    <w:rsid w:val="006A0A1A"/>
    <w:rsid w:val="006A0E0E"/>
    <w:rsid w:val="006A1530"/>
    <w:rsid w:val="006A1873"/>
    <w:rsid w:val="006A21FF"/>
    <w:rsid w:val="006A2A46"/>
    <w:rsid w:val="006A2BD1"/>
    <w:rsid w:val="006A308B"/>
    <w:rsid w:val="006A4910"/>
    <w:rsid w:val="006A4A05"/>
    <w:rsid w:val="006A4D00"/>
    <w:rsid w:val="006A4DBD"/>
    <w:rsid w:val="006A4FE0"/>
    <w:rsid w:val="006A5B9F"/>
    <w:rsid w:val="006A6460"/>
    <w:rsid w:val="006A6C9D"/>
    <w:rsid w:val="006A6CA3"/>
    <w:rsid w:val="006B00BA"/>
    <w:rsid w:val="006B104E"/>
    <w:rsid w:val="006B120E"/>
    <w:rsid w:val="006B1AB5"/>
    <w:rsid w:val="006B1C82"/>
    <w:rsid w:val="006B3B5E"/>
    <w:rsid w:val="006B5575"/>
    <w:rsid w:val="006B5AA7"/>
    <w:rsid w:val="006B5AEA"/>
    <w:rsid w:val="006B5EE1"/>
    <w:rsid w:val="006B6383"/>
    <w:rsid w:val="006B640D"/>
    <w:rsid w:val="006C0EC5"/>
    <w:rsid w:val="006C1A73"/>
    <w:rsid w:val="006C2653"/>
    <w:rsid w:val="006C2983"/>
    <w:rsid w:val="006C38D4"/>
    <w:rsid w:val="006C3BBD"/>
    <w:rsid w:val="006C3CFD"/>
    <w:rsid w:val="006C3ECF"/>
    <w:rsid w:val="006C5509"/>
    <w:rsid w:val="006C58C2"/>
    <w:rsid w:val="006C5D48"/>
    <w:rsid w:val="006C5F77"/>
    <w:rsid w:val="006C61FA"/>
    <w:rsid w:val="006C6577"/>
    <w:rsid w:val="006D022E"/>
    <w:rsid w:val="006D025F"/>
    <w:rsid w:val="006D07DC"/>
    <w:rsid w:val="006D0896"/>
    <w:rsid w:val="006D08D5"/>
    <w:rsid w:val="006D0BC3"/>
    <w:rsid w:val="006D2104"/>
    <w:rsid w:val="006D4361"/>
    <w:rsid w:val="006D4576"/>
    <w:rsid w:val="006D4783"/>
    <w:rsid w:val="006D4793"/>
    <w:rsid w:val="006D5748"/>
    <w:rsid w:val="006D5913"/>
    <w:rsid w:val="006D67D6"/>
    <w:rsid w:val="006D7017"/>
    <w:rsid w:val="006D7DC1"/>
    <w:rsid w:val="006E0AA2"/>
    <w:rsid w:val="006E1CA6"/>
    <w:rsid w:val="006E2038"/>
    <w:rsid w:val="006E2166"/>
    <w:rsid w:val="006E25B0"/>
    <w:rsid w:val="006E25D2"/>
    <w:rsid w:val="006E2FBD"/>
    <w:rsid w:val="006E30BA"/>
    <w:rsid w:val="006E30FB"/>
    <w:rsid w:val="006E3D5D"/>
    <w:rsid w:val="006E3D96"/>
    <w:rsid w:val="006E4C86"/>
    <w:rsid w:val="006E526A"/>
    <w:rsid w:val="006E54C4"/>
    <w:rsid w:val="006E625B"/>
    <w:rsid w:val="006E7900"/>
    <w:rsid w:val="006F0071"/>
    <w:rsid w:val="006F0547"/>
    <w:rsid w:val="006F16E2"/>
    <w:rsid w:val="006F1E6E"/>
    <w:rsid w:val="006F2621"/>
    <w:rsid w:val="006F3BE7"/>
    <w:rsid w:val="006F60F7"/>
    <w:rsid w:val="006F63C8"/>
    <w:rsid w:val="006F6AAD"/>
    <w:rsid w:val="006F74B9"/>
    <w:rsid w:val="00700622"/>
    <w:rsid w:val="00702110"/>
    <w:rsid w:val="007025A7"/>
    <w:rsid w:val="00702B86"/>
    <w:rsid w:val="00702D23"/>
    <w:rsid w:val="007033F9"/>
    <w:rsid w:val="0070391A"/>
    <w:rsid w:val="0070450C"/>
    <w:rsid w:val="007059C8"/>
    <w:rsid w:val="00706486"/>
    <w:rsid w:val="007068BB"/>
    <w:rsid w:val="0070701E"/>
    <w:rsid w:val="00707FB4"/>
    <w:rsid w:val="007108CE"/>
    <w:rsid w:val="00710B1B"/>
    <w:rsid w:val="00710F0A"/>
    <w:rsid w:val="00711274"/>
    <w:rsid w:val="0071131D"/>
    <w:rsid w:val="00711FCC"/>
    <w:rsid w:val="007124B2"/>
    <w:rsid w:val="00713C06"/>
    <w:rsid w:val="00713D6E"/>
    <w:rsid w:val="00715021"/>
    <w:rsid w:val="00716ABD"/>
    <w:rsid w:val="00716DAC"/>
    <w:rsid w:val="00716DEB"/>
    <w:rsid w:val="007171D7"/>
    <w:rsid w:val="007207F2"/>
    <w:rsid w:val="00720A65"/>
    <w:rsid w:val="00720B55"/>
    <w:rsid w:val="00720C4D"/>
    <w:rsid w:val="007214E3"/>
    <w:rsid w:val="00721DE8"/>
    <w:rsid w:val="007222F7"/>
    <w:rsid w:val="007231F6"/>
    <w:rsid w:val="00724679"/>
    <w:rsid w:val="00725368"/>
    <w:rsid w:val="007263EF"/>
    <w:rsid w:val="00727488"/>
    <w:rsid w:val="007301C5"/>
    <w:rsid w:val="007304F3"/>
    <w:rsid w:val="00730839"/>
    <w:rsid w:val="00730F60"/>
    <w:rsid w:val="00731758"/>
    <w:rsid w:val="00731A0D"/>
    <w:rsid w:val="00731B2F"/>
    <w:rsid w:val="00731EAA"/>
    <w:rsid w:val="00731EF6"/>
    <w:rsid w:val="0073293B"/>
    <w:rsid w:val="00732EF5"/>
    <w:rsid w:val="00733455"/>
    <w:rsid w:val="00733FF9"/>
    <w:rsid w:val="00734DFA"/>
    <w:rsid w:val="00734FB3"/>
    <w:rsid w:val="007356C4"/>
    <w:rsid w:val="00736E44"/>
    <w:rsid w:val="007377EB"/>
    <w:rsid w:val="00737EF9"/>
    <w:rsid w:val="00740B27"/>
    <w:rsid w:val="00740DFB"/>
    <w:rsid w:val="007421E4"/>
    <w:rsid w:val="00742330"/>
    <w:rsid w:val="00742D9D"/>
    <w:rsid w:val="00743DEB"/>
    <w:rsid w:val="00744998"/>
    <w:rsid w:val="00745253"/>
    <w:rsid w:val="007476E7"/>
    <w:rsid w:val="00747EFC"/>
    <w:rsid w:val="007503E0"/>
    <w:rsid w:val="00750446"/>
    <w:rsid w:val="007504CA"/>
    <w:rsid w:val="00750C0B"/>
    <w:rsid w:val="00751BC1"/>
    <w:rsid w:val="00752CC5"/>
    <w:rsid w:val="00753193"/>
    <w:rsid w:val="00753391"/>
    <w:rsid w:val="007535CA"/>
    <w:rsid w:val="00753803"/>
    <w:rsid w:val="00753CBE"/>
    <w:rsid w:val="0075472C"/>
    <w:rsid w:val="00754D7A"/>
    <w:rsid w:val="00754D97"/>
    <w:rsid w:val="0075533E"/>
    <w:rsid w:val="007554DF"/>
    <w:rsid w:val="00755BA4"/>
    <w:rsid w:val="00755D09"/>
    <w:rsid w:val="0075776D"/>
    <w:rsid w:val="007609EF"/>
    <w:rsid w:val="007613FB"/>
    <w:rsid w:val="00761E34"/>
    <w:rsid w:val="00762280"/>
    <w:rsid w:val="00762B59"/>
    <w:rsid w:val="00762C97"/>
    <w:rsid w:val="0076423A"/>
    <w:rsid w:val="007646C2"/>
    <w:rsid w:val="00765273"/>
    <w:rsid w:val="00766301"/>
    <w:rsid w:val="007666CF"/>
    <w:rsid w:val="007668E5"/>
    <w:rsid w:val="00766DCB"/>
    <w:rsid w:val="00767472"/>
    <w:rsid w:val="00767AAF"/>
    <w:rsid w:val="0076EC5A"/>
    <w:rsid w:val="0077067D"/>
    <w:rsid w:val="00771E92"/>
    <w:rsid w:val="007722BF"/>
    <w:rsid w:val="00774774"/>
    <w:rsid w:val="00774782"/>
    <w:rsid w:val="0077496D"/>
    <w:rsid w:val="007753A0"/>
    <w:rsid w:val="0077580B"/>
    <w:rsid w:val="007765D0"/>
    <w:rsid w:val="00777122"/>
    <w:rsid w:val="00777C8E"/>
    <w:rsid w:val="00780579"/>
    <w:rsid w:val="00780C01"/>
    <w:rsid w:val="00781137"/>
    <w:rsid w:val="00781167"/>
    <w:rsid w:val="0078156E"/>
    <w:rsid w:val="00782DE2"/>
    <w:rsid w:val="007831F3"/>
    <w:rsid w:val="007836F8"/>
    <w:rsid w:val="00783F46"/>
    <w:rsid w:val="00784056"/>
    <w:rsid w:val="00784546"/>
    <w:rsid w:val="00784DBD"/>
    <w:rsid w:val="007854B3"/>
    <w:rsid w:val="00785F99"/>
    <w:rsid w:val="00786136"/>
    <w:rsid w:val="00787115"/>
    <w:rsid w:val="0078787D"/>
    <w:rsid w:val="00787FA8"/>
    <w:rsid w:val="007907F3"/>
    <w:rsid w:val="0079088A"/>
    <w:rsid w:val="00791D70"/>
    <w:rsid w:val="0079239F"/>
    <w:rsid w:val="007928EF"/>
    <w:rsid w:val="00793B93"/>
    <w:rsid w:val="007944F8"/>
    <w:rsid w:val="0079484F"/>
    <w:rsid w:val="0079557E"/>
    <w:rsid w:val="00795777"/>
    <w:rsid w:val="00795F01"/>
    <w:rsid w:val="0079646C"/>
    <w:rsid w:val="00796D14"/>
    <w:rsid w:val="007973E3"/>
    <w:rsid w:val="007A04E9"/>
    <w:rsid w:val="007A065C"/>
    <w:rsid w:val="007A0CF9"/>
    <w:rsid w:val="007A1012"/>
    <w:rsid w:val="007A115E"/>
    <w:rsid w:val="007A143E"/>
    <w:rsid w:val="007A1883"/>
    <w:rsid w:val="007A243D"/>
    <w:rsid w:val="007A251F"/>
    <w:rsid w:val="007A2732"/>
    <w:rsid w:val="007A4577"/>
    <w:rsid w:val="007A48C1"/>
    <w:rsid w:val="007A5114"/>
    <w:rsid w:val="007A648E"/>
    <w:rsid w:val="007A6645"/>
    <w:rsid w:val="007AC4C8"/>
    <w:rsid w:val="007B054D"/>
    <w:rsid w:val="007B0AC2"/>
    <w:rsid w:val="007B1311"/>
    <w:rsid w:val="007B1653"/>
    <w:rsid w:val="007B2220"/>
    <w:rsid w:val="007B33F6"/>
    <w:rsid w:val="007B3AD9"/>
    <w:rsid w:val="007B4066"/>
    <w:rsid w:val="007B4E31"/>
    <w:rsid w:val="007C11CA"/>
    <w:rsid w:val="007C1694"/>
    <w:rsid w:val="007C17FA"/>
    <w:rsid w:val="007C249D"/>
    <w:rsid w:val="007C2B44"/>
    <w:rsid w:val="007C2FD8"/>
    <w:rsid w:val="007C3185"/>
    <w:rsid w:val="007C32AB"/>
    <w:rsid w:val="007C3DB1"/>
    <w:rsid w:val="007C4138"/>
    <w:rsid w:val="007C48EE"/>
    <w:rsid w:val="007C5796"/>
    <w:rsid w:val="007C5913"/>
    <w:rsid w:val="007C5DB4"/>
    <w:rsid w:val="007D0223"/>
    <w:rsid w:val="007D058D"/>
    <w:rsid w:val="007D0720"/>
    <w:rsid w:val="007D07B1"/>
    <w:rsid w:val="007D10F2"/>
    <w:rsid w:val="007D179E"/>
    <w:rsid w:val="007D207E"/>
    <w:rsid w:val="007D2614"/>
    <w:rsid w:val="007D414E"/>
    <w:rsid w:val="007D44FC"/>
    <w:rsid w:val="007D61CA"/>
    <w:rsid w:val="007D6DEC"/>
    <w:rsid w:val="007D7E10"/>
    <w:rsid w:val="007E0410"/>
    <w:rsid w:val="007E33EE"/>
    <w:rsid w:val="007E46A1"/>
    <w:rsid w:val="007E5CB5"/>
    <w:rsid w:val="007E6D25"/>
    <w:rsid w:val="007E730D"/>
    <w:rsid w:val="007E7311"/>
    <w:rsid w:val="007E7ABA"/>
    <w:rsid w:val="007F11CE"/>
    <w:rsid w:val="007F1869"/>
    <w:rsid w:val="007F1BD4"/>
    <w:rsid w:val="007F2756"/>
    <w:rsid w:val="007F29AE"/>
    <w:rsid w:val="007F3990"/>
    <w:rsid w:val="007F403E"/>
    <w:rsid w:val="007F4710"/>
    <w:rsid w:val="007F4A99"/>
    <w:rsid w:val="007F4E70"/>
    <w:rsid w:val="007F545B"/>
    <w:rsid w:val="007F65B8"/>
    <w:rsid w:val="007F6A2C"/>
    <w:rsid w:val="007F7246"/>
    <w:rsid w:val="007F7415"/>
    <w:rsid w:val="007F7E72"/>
    <w:rsid w:val="008002D5"/>
    <w:rsid w:val="008014D6"/>
    <w:rsid w:val="00801D5F"/>
    <w:rsid w:val="00803D3B"/>
    <w:rsid w:val="00804C38"/>
    <w:rsid w:val="00804F0B"/>
    <w:rsid w:val="00805762"/>
    <w:rsid w:val="008061B8"/>
    <w:rsid w:val="00806A07"/>
    <w:rsid w:val="00806A9A"/>
    <w:rsid w:val="00806C41"/>
    <w:rsid w:val="008072AC"/>
    <w:rsid w:val="00807A6E"/>
    <w:rsid w:val="00810CEA"/>
    <w:rsid w:val="00810DD1"/>
    <w:rsid w:val="00811427"/>
    <w:rsid w:val="00811B50"/>
    <w:rsid w:val="00811DB9"/>
    <w:rsid w:val="00812847"/>
    <w:rsid w:val="00812B92"/>
    <w:rsid w:val="0081312E"/>
    <w:rsid w:val="0081338E"/>
    <w:rsid w:val="00813EF8"/>
    <w:rsid w:val="00814219"/>
    <w:rsid w:val="00814242"/>
    <w:rsid w:val="0081428A"/>
    <w:rsid w:val="0081444B"/>
    <w:rsid w:val="00814C9F"/>
    <w:rsid w:val="00814E64"/>
    <w:rsid w:val="00815DBF"/>
    <w:rsid w:val="00815EE3"/>
    <w:rsid w:val="0081619E"/>
    <w:rsid w:val="00816ABB"/>
    <w:rsid w:val="00817664"/>
    <w:rsid w:val="00820359"/>
    <w:rsid w:val="008208EB"/>
    <w:rsid w:val="008212FC"/>
    <w:rsid w:val="0082225B"/>
    <w:rsid w:val="00823131"/>
    <w:rsid w:val="008233E5"/>
    <w:rsid w:val="0082469A"/>
    <w:rsid w:val="00824AC1"/>
    <w:rsid w:val="00824D9D"/>
    <w:rsid w:val="00825134"/>
    <w:rsid w:val="0082556D"/>
    <w:rsid w:val="00826759"/>
    <w:rsid w:val="00826AF7"/>
    <w:rsid w:val="008276B3"/>
    <w:rsid w:val="00827B6B"/>
    <w:rsid w:val="0083076D"/>
    <w:rsid w:val="00832293"/>
    <w:rsid w:val="008334E8"/>
    <w:rsid w:val="00833DE8"/>
    <w:rsid w:val="00833F47"/>
    <w:rsid w:val="008348C3"/>
    <w:rsid w:val="00834E87"/>
    <w:rsid w:val="00835490"/>
    <w:rsid w:val="00835AF1"/>
    <w:rsid w:val="00835BA2"/>
    <w:rsid w:val="0083650A"/>
    <w:rsid w:val="00836726"/>
    <w:rsid w:val="00836B05"/>
    <w:rsid w:val="00837099"/>
    <w:rsid w:val="008373B4"/>
    <w:rsid w:val="0083763D"/>
    <w:rsid w:val="008404C4"/>
    <w:rsid w:val="00840CEA"/>
    <w:rsid w:val="0084192C"/>
    <w:rsid w:val="00843030"/>
    <w:rsid w:val="008430CD"/>
    <w:rsid w:val="00843DAE"/>
    <w:rsid w:val="00843E62"/>
    <w:rsid w:val="0084442A"/>
    <w:rsid w:val="00845D0B"/>
    <w:rsid w:val="00846994"/>
    <w:rsid w:val="00847BE6"/>
    <w:rsid w:val="00847D37"/>
    <w:rsid w:val="00847EC4"/>
    <w:rsid w:val="0085001D"/>
    <w:rsid w:val="008516AB"/>
    <w:rsid w:val="0085196E"/>
    <w:rsid w:val="00851FED"/>
    <w:rsid w:val="008523AD"/>
    <w:rsid w:val="00854123"/>
    <w:rsid w:val="0085589D"/>
    <w:rsid w:val="00855911"/>
    <w:rsid w:val="00855DC6"/>
    <w:rsid w:val="00857E64"/>
    <w:rsid w:val="00860A23"/>
    <w:rsid w:val="00860F90"/>
    <w:rsid w:val="00861D30"/>
    <w:rsid w:val="00862CBD"/>
    <w:rsid w:val="00862FE7"/>
    <w:rsid w:val="008637E2"/>
    <w:rsid w:val="00863ADB"/>
    <w:rsid w:val="00863D1A"/>
    <w:rsid w:val="008641F5"/>
    <w:rsid w:val="00864595"/>
    <w:rsid w:val="008652EF"/>
    <w:rsid w:val="0086556C"/>
    <w:rsid w:val="00865892"/>
    <w:rsid w:val="0086601D"/>
    <w:rsid w:val="0086649B"/>
    <w:rsid w:val="00867D78"/>
    <w:rsid w:val="008700DC"/>
    <w:rsid w:val="00870830"/>
    <w:rsid w:val="00870A0E"/>
    <w:rsid w:val="00871A41"/>
    <w:rsid w:val="00872156"/>
    <w:rsid w:val="0087276F"/>
    <w:rsid w:val="00872FD5"/>
    <w:rsid w:val="008732E3"/>
    <w:rsid w:val="0087363A"/>
    <w:rsid w:val="008746A2"/>
    <w:rsid w:val="00874ADA"/>
    <w:rsid w:val="00877CFB"/>
    <w:rsid w:val="0088020A"/>
    <w:rsid w:val="00880E1F"/>
    <w:rsid w:val="00881014"/>
    <w:rsid w:val="00882087"/>
    <w:rsid w:val="00882806"/>
    <w:rsid w:val="00882E67"/>
    <w:rsid w:val="00883827"/>
    <w:rsid w:val="00886358"/>
    <w:rsid w:val="00886D76"/>
    <w:rsid w:val="008916F4"/>
    <w:rsid w:val="0089250D"/>
    <w:rsid w:val="008925CA"/>
    <w:rsid w:val="00895746"/>
    <w:rsid w:val="00896139"/>
    <w:rsid w:val="00896D1B"/>
    <w:rsid w:val="00897019"/>
    <w:rsid w:val="00897D58"/>
    <w:rsid w:val="008A00F7"/>
    <w:rsid w:val="008A06AC"/>
    <w:rsid w:val="008A0830"/>
    <w:rsid w:val="008A13F0"/>
    <w:rsid w:val="008A159F"/>
    <w:rsid w:val="008A17AE"/>
    <w:rsid w:val="008A18FA"/>
    <w:rsid w:val="008A40D0"/>
    <w:rsid w:val="008A4A46"/>
    <w:rsid w:val="008A4B46"/>
    <w:rsid w:val="008A6884"/>
    <w:rsid w:val="008A7D30"/>
    <w:rsid w:val="008B0A07"/>
    <w:rsid w:val="008B0C7E"/>
    <w:rsid w:val="008B3B59"/>
    <w:rsid w:val="008B3C2D"/>
    <w:rsid w:val="008B48DC"/>
    <w:rsid w:val="008B51F2"/>
    <w:rsid w:val="008B58D7"/>
    <w:rsid w:val="008B5B2D"/>
    <w:rsid w:val="008B5B2F"/>
    <w:rsid w:val="008B613F"/>
    <w:rsid w:val="008B72A2"/>
    <w:rsid w:val="008B781F"/>
    <w:rsid w:val="008C0069"/>
    <w:rsid w:val="008C01D3"/>
    <w:rsid w:val="008C020B"/>
    <w:rsid w:val="008C02BC"/>
    <w:rsid w:val="008C0E1D"/>
    <w:rsid w:val="008C10E0"/>
    <w:rsid w:val="008C1495"/>
    <w:rsid w:val="008C2204"/>
    <w:rsid w:val="008C2785"/>
    <w:rsid w:val="008C33AF"/>
    <w:rsid w:val="008C4E20"/>
    <w:rsid w:val="008C59FC"/>
    <w:rsid w:val="008C5E2A"/>
    <w:rsid w:val="008C63C1"/>
    <w:rsid w:val="008D0224"/>
    <w:rsid w:val="008D0252"/>
    <w:rsid w:val="008D043C"/>
    <w:rsid w:val="008D0659"/>
    <w:rsid w:val="008D08C4"/>
    <w:rsid w:val="008D1DC1"/>
    <w:rsid w:val="008D236C"/>
    <w:rsid w:val="008D2DA2"/>
    <w:rsid w:val="008D318F"/>
    <w:rsid w:val="008D32C5"/>
    <w:rsid w:val="008D3329"/>
    <w:rsid w:val="008D4011"/>
    <w:rsid w:val="008D428F"/>
    <w:rsid w:val="008D440A"/>
    <w:rsid w:val="008D4CAA"/>
    <w:rsid w:val="008D5522"/>
    <w:rsid w:val="008D6656"/>
    <w:rsid w:val="008D69C5"/>
    <w:rsid w:val="008D7404"/>
    <w:rsid w:val="008D7479"/>
    <w:rsid w:val="008E004B"/>
    <w:rsid w:val="008E086A"/>
    <w:rsid w:val="008E0F86"/>
    <w:rsid w:val="008E1553"/>
    <w:rsid w:val="008E157B"/>
    <w:rsid w:val="008E16D4"/>
    <w:rsid w:val="008E2FD1"/>
    <w:rsid w:val="008E47D5"/>
    <w:rsid w:val="008E4D17"/>
    <w:rsid w:val="008E4D60"/>
    <w:rsid w:val="008E52C1"/>
    <w:rsid w:val="008E5A7D"/>
    <w:rsid w:val="008E6EF5"/>
    <w:rsid w:val="008E6F98"/>
    <w:rsid w:val="008E729A"/>
    <w:rsid w:val="008E7F5A"/>
    <w:rsid w:val="008F0461"/>
    <w:rsid w:val="008F0CFD"/>
    <w:rsid w:val="008F0D15"/>
    <w:rsid w:val="008F109C"/>
    <w:rsid w:val="008F1103"/>
    <w:rsid w:val="008F1BDF"/>
    <w:rsid w:val="008F1D95"/>
    <w:rsid w:val="008F1F01"/>
    <w:rsid w:val="008F23DA"/>
    <w:rsid w:val="008F2DAE"/>
    <w:rsid w:val="008F2DC1"/>
    <w:rsid w:val="008F4826"/>
    <w:rsid w:val="008F5762"/>
    <w:rsid w:val="008F654A"/>
    <w:rsid w:val="008F663F"/>
    <w:rsid w:val="008F6BD9"/>
    <w:rsid w:val="008F70AD"/>
    <w:rsid w:val="008F74E6"/>
    <w:rsid w:val="008F7597"/>
    <w:rsid w:val="00900B8A"/>
    <w:rsid w:val="00900DB1"/>
    <w:rsid w:val="00901A05"/>
    <w:rsid w:val="00901BB8"/>
    <w:rsid w:val="009022BF"/>
    <w:rsid w:val="00903901"/>
    <w:rsid w:val="0090474A"/>
    <w:rsid w:val="00905899"/>
    <w:rsid w:val="009058C3"/>
    <w:rsid w:val="0090616C"/>
    <w:rsid w:val="00906953"/>
    <w:rsid w:val="009070B6"/>
    <w:rsid w:val="009077A4"/>
    <w:rsid w:val="00910573"/>
    <w:rsid w:val="0091090A"/>
    <w:rsid w:val="00911CD9"/>
    <w:rsid w:val="00911DEF"/>
    <w:rsid w:val="0091209A"/>
    <w:rsid w:val="00912B71"/>
    <w:rsid w:val="00913494"/>
    <w:rsid w:val="009145D1"/>
    <w:rsid w:val="0091488D"/>
    <w:rsid w:val="009149F8"/>
    <w:rsid w:val="00914D5B"/>
    <w:rsid w:val="0091521F"/>
    <w:rsid w:val="009168A4"/>
    <w:rsid w:val="009174B9"/>
    <w:rsid w:val="0092106D"/>
    <w:rsid w:val="00921AB9"/>
    <w:rsid w:val="009221B5"/>
    <w:rsid w:val="009227C4"/>
    <w:rsid w:val="00922D52"/>
    <w:rsid w:val="00923174"/>
    <w:rsid w:val="00923700"/>
    <w:rsid w:val="00923853"/>
    <w:rsid w:val="00925C48"/>
    <w:rsid w:val="00927EA4"/>
    <w:rsid w:val="009300C1"/>
    <w:rsid w:val="00930304"/>
    <w:rsid w:val="00930A63"/>
    <w:rsid w:val="00931632"/>
    <w:rsid w:val="00931DFA"/>
    <w:rsid w:val="00932C92"/>
    <w:rsid w:val="00933A8C"/>
    <w:rsid w:val="00933B16"/>
    <w:rsid w:val="00933ECC"/>
    <w:rsid w:val="00935211"/>
    <w:rsid w:val="00937352"/>
    <w:rsid w:val="0093745B"/>
    <w:rsid w:val="0093778A"/>
    <w:rsid w:val="0093784A"/>
    <w:rsid w:val="00937CAF"/>
    <w:rsid w:val="009402C4"/>
    <w:rsid w:val="00940E00"/>
    <w:rsid w:val="00941F5B"/>
    <w:rsid w:val="00942A7A"/>
    <w:rsid w:val="00943053"/>
    <w:rsid w:val="009451F4"/>
    <w:rsid w:val="009454E4"/>
    <w:rsid w:val="009461E2"/>
    <w:rsid w:val="0095058E"/>
    <w:rsid w:val="00950D3C"/>
    <w:rsid w:val="009523BE"/>
    <w:rsid w:val="009533A5"/>
    <w:rsid w:val="0095414E"/>
    <w:rsid w:val="0095442A"/>
    <w:rsid w:val="00955779"/>
    <w:rsid w:val="009560D0"/>
    <w:rsid w:val="00956589"/>
    <w:rsid w:val="0095721D"/>
    <w:rsid w:val="009608FF"/>
    <w:rsid w:val="009614B2"/>
    <w:rsid w:val="00962010"/>
    <w:rsid w:val="00963BB1"/>
    <w:rsid w:val="00964730"/>
    <w:rsid w:val="0096547A"/>
    <w:rsid w:val="00965788"/>
    <w:rsid w:val="00965A27"/>
    <w:rsid w:val="00965A2B"/>
    <w:rsid w:val="009660AF"/>
    <w:rsid w:val="0096683A"/>
    <w:rsid w:val="00967611"/>
    <w:rsid w:val="009676FD"/>
    <w:rsid w:val="009677F0"/>
    <w:rsid w:val="00967E6D"/>
    <w:rsid w:val="00967EF4"/>
    <w:rsid w:val="009717BD"/>
    <w:rsid w:val="00971DAE"/>
    <w:rsid w:val="0097285E"/>
    <w:rsid w:val="00972C84"/>
    <w:rsid w:val="00973655"/>
    <w:rsid w:val="00973EF4"/>
    <w:rsid w:val="0097457E"/>
    <w:rsid w:val="00974697"/>
    <w:rsid w:val="00975D08"/>
    <w:rsid w:val="0097780E"/>
    <w:rsid w:val="009811C8"/>
    <w:rsid w:val="00981946"/>
    <w:rsid w:val="00981979"/>
    <w:rsid w:val="00981E24"/>
    <w:rsid w:val="0098272D"/>
    <w:rsid w:val="00984240"/>
    <w:rsid w:val="0098460C"/>
    <w:rsid w:val="00984B4F"/>
    <w:rsid w:val="00984BEF"/>
    <w:rsid w:val="00984F20"/>
    <w:rsid w:val="00984FF3"/>
    <w:rsid w:val="009853A5"/>
    <w:rsid w:val="00987341"/>
    <w:rsid w:val="00987E36"/>
    <w:rsid w:val="00987F2B"/>
    <w:rsid w:val="00990069"/>
    <w:rsid w:val="009903E9"/>
    <w:rsid w:val="00991833"/>
    <w:rsid w:val="00991F33"/>
    <w:rsid w:val="00993176"/>
    <w:rsid w:val="00993479"/>
    <w:rsid w:val="0099456B"/>
    <w:rsid w:val="00995011"/>
    <w:rsid w:val="00995B07"/>
    <w:rsid w:val="00995F34"/>
    <w:rsid w:val="00996022"/>
    <w:rsid w:val="009963D1"/>
    <w:rsid w:val="0099684B"/>
    <w:rsid w:val="00997713"/>
    <w:rsid w:val="00997D74"/>
    <w:rsid w:val="00998536"/>
    <w:rsid w:val="0099F82E"/>
    <w:rsid w:val="009A03F8"/>
    <w:rsid w:val="009A20AB"/>
    <w:rsid w:val="009A2619"/>
    <w:rsid w:val="009A2DF1"/>
    <w:rsid w:val="009A3228"/>
    <w:rsid w:val="009A37C5"/>
    <w:rsid w:val="009A38D9"/>
    <w:rsid w:val="009A3F90"/>
    <w:rsid w:val="009A47D8"/>
    <w:rsid w:val="009A4E95"/>
    <w:rsid w:val="009A5850"/>
    <w:rsid w:val="009A640D"/>
    <w:rsid w:val="009A6992"/>
    <w:rsid w:val="009A7BAD"/>
    <w:rsid w:val="009B035D"/>
    <w:rsid w:val="009B048C"/>
    <w:rsid w:val="009B0644"/>
    <w:rsid w:val="009B0C1C"/>
    <w:rsid w:val="009B0C57"/>
    <w:rsid w:val="009B0EF0"/>
    <w:rsid w:val="009B10D6"/>
    <w:rsid w:val="009B1100"/>
    <w:rsid w:val="009B21AB"/>
    <w:rsid w:val="009B2953"/>
    <w:rsid w:val="009B3B4C"/>
    <w:rsid w:val="009B5BCF"/>
    <w:rsid w:val="009B5C01"/>
    <w:rsid w:val="009B6B59"/>
    <w:rsid w:val="009B6D27"/>
    <w:rsid w:val="009B721C"/>
    <w:rsid w:val="009B7295"/>
    <w:rsid w:val="009C03C8"/>
    <w:rsid w:val="009C1C21"/>
    <w:rsid w:val="009C262F"/>
    <w:rsid w:val="009C272C"/>
    <w:rsid w:val="009C50C8"/>
    <w:rsid w:val="009C5D00"/>
    <w:rsid w:val="009C68C6"/>
    <w:rsid w:val="009C6CD7"/>
    <w:rsid w:val="009C727A"/>
    <w:rsid w:val="009C7EE6"/>
    <w:rsid w:val="009D0100"/>
    <w:rsid w:val="009D0186"/>
    <w:rsid w:val="009D04C0"/>
    <w:rsid w:val="009D16E0"/>
    <w:rsid w:val="009D2BCD"/>
    <w:rsid w:val="009D2C9D"/>
    <w:rsid w:val="009D37FB"/>
    <w:rsid w:val="009D48DC"/>
    <w:rsid w:val="009D5025"/>
    <w:rsid w:val="009D50CB"/>
    <w:rsid w:val="009D52B6"/>
    <w:rsid w:val="009D5D6B"/>
    <w:rsid w:val="009D5DFE"/>
    <w:rsid w:val="009D5E95"/>
    <w:rsid w:val="009D65D0"/>
    <w:rsid w:val="009D6FA0"/>
    <w:rsid w:val="009D7E91"/>
    <w:rsid w:val="009E0336"/>
    <w:rsid w:val="009E0F11"/>
    <w:rsid w:val="009E11BA"/>
    <w:rsid w:val="009E135E"/>
    <w:rsid w:val="009E162E"/>
    <w:rsid w:val="009E239D"/>
    <w:rsid w:val="009E2721"/>
    <w:rsid w:val="009E28A9"/>
    <w:rsid w:val="009E347B"/>
    <w:rsid w:val="009E3497"/>
    <w:rsid w:val="009E35F9"/>
    <w:rsid w:val="009E3C92"/>
    <w:rsid w:val="009E437B"/>
    <w:rsid w:val="009E43E3"/>
    <w:rsid w:val="009E4F09"/>
    <w:rsid w:val="009E5022"/>
    <w:rsid w:val="009E54F4"/>
    <w:rsid w:val="009E57B5"/>
    <w:rsid w:val="009E5F43"/>
    <w:rsid w:val="009E70D8"/>
    <w:rsid w:val="009E78C4"/>
    <w:rsid w:val="009F0B75"/>
    <w:rsid w:val="009F1878"/>
    <w:rsid w:val="009F2B68"/>
    <w:rsid w:val="009F2BFA"/>
    <w:rsid w:val="009F2C84"/>
    <w:rsid w:val="009F4549"/>
    <w:rsid w:val="009F47DB"/>
    <w:rsid w:val="009F5414"/>
    <w:rsid w:val="009F6038"/>
    <w:rsid w:val="009F61ED"/>
    <w:rsid w:val="009F73DA"/>
    <w:rsid w:val="00A008F9"/>
    <w:rsid w:val="00A00B2E"/>
    <w:rsid w:val="00A0131B"/>
    <w:rsid w:val="00A0168D"/>
    <w:rsid w:val="00A02360"/>
    <w:rsid w:val="00A03183"/>
    <w:rsid w:val="00A03A3D"/>
    <w:rsid w:val="00A045C4"/>
    <w:rsid w:val="00A0491D"/>
    <w:rsid w:val="00A04D70"/>
    <w:rsid w:val="00A05D3B"/>
    <w:rsid w:val="00A06B53"/>
    <w:rsid w:val="00A06DB1"/>
    <w:rsid w:val="00A073FF"/>
    <w:rsid w:val="00A079C5"/>
    <w:rsid w:val="00A10927"/>
    <w:rsid w:val="00A10D11"/>
    <w:rsid w:val="00A10DFA"/>
    <w:rsid w:val="00A10FC4"/>
    <w:rsid w:val="00A12485"/>
    <w:rsid w:val="00A13F58"/>
    <w:rsid w:val="00A14034"/>
    <w:rsid w:val="00A1460F"/>
    <w:rsid w:val="00A158A8"/>
    <w:rsid w:val="00A15C86"/>
    <w:rsid w:val="00A164FA"/>
    <w:rsid w:val="00A20314"/>
    <w:rsid w:val="00A21708"/>
    <w:rsid w:val="00A21BF1"/>
    <w:rsid w:val="00A21FA2"/>
    <w:rsid w:val="00A22362"/>
    <w:rsid w:val="00A228D9"/>
    <w:rsid w:val="00A23406"/>
    <w:rsid w:val="00A2363D"/>
    <w:rsid w:val="00A238F5"/>
    <w:rsid w:val="00A23AD6"/>
    <w:rsid w:val="00A23B00"/>
    <w:rsid w:val="00A23B3E"/>
    <w:rsid w:val="00A23C8E"/>
    <w:rsid w:val="00A23FA4"/>
    <w:rsid w:val="00A249BA"/>
    <w:rsid w:val="00A25535"/>
    <w:rsid w:val="00A256A7"/>
    <w:rsid w:val="00A2574A"/>
    <w:rsid w:val="00A2664E"/>
    <w:rsid w:val="00A307C7"/>
    <w:rsid w:val="00A31428"/>
    <w:rsid w:val="00A31C36"/>
    <w:rsid w:val="00A31D2A"/>
    <w:rsid w:val="00A32320"/>
    <w:rsid w:val="00A330E9"/>
    <w:rsid w:val="00A344DE"/>
    <w:rsid w:val="00A34543"/>
    <w:rsid w:val="00A34B48"/>
    <w:rsid w:val="00A36A95"/>
    <w:rsid w:val="00A375A4"/>
    <w:rsid w:val="00A379AA"/>
    <w:rsid w:val="00A40B47"/>
    <w:rsid w:val="00A412E4"/>
    <w:rsid w:val="00A415E3"/>
    <w:rsid w:val="00A41DCD"/>
    <w:rsid w:val="00A42079"/>
    <w:rsid w:val="00A42DED"/>
    <w:rsid w:val="00A44508"/>
    <w:rsid w:val="00A44581"/>
    <w:rsid w:val="00A45093"/>
    <w:rsid w:val="00A45535"/>
    <w:rsid w:val="00A46B64"/>
    <w:rsid w:val="00A50729"/>
    <w:rsid w:val="00A50EAF"/>
    <w:rsid w:val="00A51398"/>
    <w:rsid w:val="00A51F4E"/>
    <w:rsid w:val="00A528BA"/>
    <w:rsid w:val="00A53599"/>
    <w:rsid w:val="00A53F99"/>
    <w:rsid w:val="00A53FE4"/>
    <w:rsid w:val="00A5426C"/>
    <w:rsid w:val="00A544E8"/>
    <w:rsid w:val="00A54973"/>
    <w:rsid w:val="00A54D8C"/>
    <w:rsid w:val="00A5510A"/>
    <w:rsid w:val="00A56565"/>
    <w:rsid w:val="00A578F5"/>
    <w:rsid w:val="00A602F9"/>
    <w:rsid w:val="00A606A5"/>
    <w:rsid w:val="00A61136"/>
    <w:rsid w:val="00A6167E"/>
    <w:rsid w:val="00A62874"/>
    <w:rsid w:val="00A630E6"/>
    <w:rsid w:val="00A64778"/>
    <w:rsid w:val="00A64BF0"/>
    <w:rsid w:val="00A64D9A"/>
    <w:rsid w:val="00A650EE"/>
    <w:rsid w:val="00A65331"/>
    <w:rsid w:val="00A65831"/>
    <w:rsid w:val="00A6606B"/>
    <w:rsid w:val="00A662C8"/>
    <w:rsid w:val="00A66743"/>
    <w:rsid w:val="00A66D9D"/>
    <w:rsid w:val="00A67BDA"/>
    <w:rsid w:val="00A7084C"/>
    <w:rsid w:val="00A71157"/>
    <w:rsid w:val="00A72364"/>
    <w:rsid w:val="00A72870"/>
    <w:rsid w:val="00A73B2B"/>
    <w:rsid w:val="00A73F0A"/>
    <w:rsid w:val="00A763F2"/>
    <w:rsid w:val="00A767D8"/>
    <w:rsid w:val="00A768F2"/>
    <w:rsid w:val="00A76AEB"/>
    <w:rsid w:val="00A76F6C"/>
    <w:rsid w:val="00A77FC1"/>
    <w:rsid w:val="00A8103A"/>
    <w:rsid w:val="00A811E6"/>
    <w:rsid w:val="00A8132F"/>
    <w:rsid w:val="00A81CB8"/>
    <w:rsid w:val="00A82E84"/>
    <w:rsid w:val="00A837D5"/>
    <w:rsid w:val="00A83C12"/>
    <w:rsid w:val="00A83DE1"/>
    <w:rsid w:val="00A83E8E"/>
    <w:rsid w:val="00A844A2"/>
    <w:rsid w:val="00A84B6D"/>
    <w:rsid w:val="00A8541B"/>
    <w:rsid w:val="00A85EE8"/>
    <w:rsid w:val="00A86204"/>
    <w:rsid w:val="00A8650E"/>
    <w:rsid w:val="00A87E11"/>
    <w:rsid w:val="00A9057F"/>
    <w:rsid w:val="00A90860"/>
    <w:rsid w:val="00A90A08"/>
    <w:rsid w:val="00A90AEC"/>
    <w:rsid w:val="00A91B1F"/>
    <w:rsid w:val="00A9298B"/>
    <w:rsid w:val="00A92F8A"/>
    <w:rsid w:val="00A93F9A"/>
    <w:rsid w:val="00A93FC2"/>
    <w:rsid w:val="00A942A9"/>
    <w:rsid w:val="00A943FA"/>
    <w:rsid w:val="00A966E6"/>
    <w:rsid w:val="00A96C2B"/>
    <w:rsid w:val="00A96CCA"/>
    <w:rsid w:val="00A96E06"/>
    <w:rsid w:val="00A97383"/>
    <w:rsid w:val="00AA0277"/>
    <w:rsid w:val="00AA17EB"/>
    <w:rsid w:val="00AA2D80"/>
    <w:rsid w:val="00AA2F55"/>
    <w:rsid w:val="00AA312B"/>
    <w:rsid w:val="00AA3160"/>
    <w:rsid w:val="00AA48DB"/>
    <w:rsid w:val="00AA4C06"/>
    <w:rsid w:val="00AA4F28"/>
    <w:rsid w:val="00AA5625"/>
    <w:rsid w:val="00AA58D3"/>
    <w:rsid w:val="00AA5A56"/>
    <w:rsid w:val="00AA5E41"/>
    <w:rsid w:val="00AB0A08"/>
    <w:rsid w:val="00AB105D"/>
    <w:rsid w:val="00AB1555"/>
    <w:rsid w:val="00AB1944"/>
    <w:rsid w:val="00AB2BE3"/>
    <w:rsid w:val="00AB3C8E"/>
    <w:rsid w:val="00AB515B"/>
    <w:rsid w:val="00AB5161"/>
    <w:rsid w:val="00AB517E"/>
    <w:rsid w:val="00AB5D34"/>
    <w:rsid w:val="00AB7834"/>
    <w:rsid w:val="00AB7842"/>
    <w:rsid w:val="00AB78C7"/>
    <w:rsid w:val="00AB7F49"/>
    <w:rsid w:val="00AC0169"/>
    <w:rsid w:val="00AC0E1E"/>
    <w:rsid w:val="00AC0E64"/>
    <w:rsid w:val="00AC0E8C"/>
    <w:rsid w:val="00AC1265"/>
    <w:rsid w:val="00AC21D2"/>
    <w:rsid w:val="00AC26B1"/>
    <w:rsid w:val="00AC289A"/>
    <w:rsid w:val="00AC4D5F"/>
    <w:rsid w:val="00AC5547"/>
    <w:rsid w:val="00AC55DB"/>
    <w:rsid w:val="00AC6955"/>
    <w:rsid w:val="00AC73CE"/>
    <w:rsid w:val="00AD1D2C"/>
    <w:rsid w:val="00AD1F6B"/>
    <w:rsid w:val="00AD2A44"/>
    <w:rsid w:val="00AD3361"/>
    <w:rsid w:val="00AD3671"/>
    <w:rsid w:val="00AD36BD"/>
    <w:rsid w:val="00AD40E4"/>
    <w:rsid w:val="00AD425A"/>
    <w:rsid w:val="00AD6AA1"/>
    <w:rsid w:val="00AD74E2"/>
    <w:rsid w:val="00AD764D"/>
    <w:rsid w:val="00AD7907"/>
    <w:rsid w:val="00AD7FDE"/>
    <w:rsid w:val="00AE03C2"/>
    <w:rsid w:val="00AE0525"/>
    <w:rsid w:val="00AE08DB"/>
    <w:rsid w:val="00AE0A63"/>
    <w:rsid w:val="00AE21F4"/>
    <w:rsid w:val="00AE2729"/>
    <w:rsid w:val="00AE2C72"/>
    <w:rsid w:val="00AE3148"/>
    <w:rsid w:val="00AE35FF"/>
    <w:rsid w:val="00AE40FF"/>
    <w:rsid w:val="00AE453C"/>
    <w:rsid w:val="00AE4D57"/>
    <w:rsid w:val="00AE5AE2"/>
    <w:rsid w:val="00AE64A2"/>
    <w:rsid w:val="00AE6B26"/>
    <w:rsid w:val="00AE7343"/>
    <w:rsid w:val="00AE7C2E"/>
    <w:rsid w:val="00AF11D7"/>
    <w:rsid w:val="00AF1C8F"/>
    <w:rsid w:val="00AF2EAA"/>
    <w:rsid w:val="00AF34C9"/>
    <w:rsid w:val="00AF34D2"/>
    <w:rsid w:val="00AF560D"/>
    <w:rsid w:val="00AF5698"/>
    <w:rsid w:val="00AF583A"/>
    <w:rsid w:val="00AF5DFD"/>
    <w:rsid w:val="00AF6B29"/>
    <w:rsid w:val="00AF7840"/>
    <w:rsid w:val="00B00089"/>
    <w:rsid w:val="00B00470"/>
    <w:rsid w:val="00B00A13"/>
    <w:rsid w:val="00B00D69"/>
    <w:rsid w:val="00B00E04"/>
    <w:rsid w:val="00B011D2"/>
    <w:rsid w:val="00B01B39"/>
    <w:rsid w:val="00B030F8"/>
    <w:rsid w:val="00B05485"/>
    <w:rsid w:val="00B05723"/>
    <w:rsid w:val="00B05B89"/>
    <w:rsid w:val="00B06146"/>
    <w:rsid w:val="00B06FD6"/>
    <w:rsid w:val="00B07575"/>
    <w:rsid w:val="00B078EA"/>
    <w:rsid w:val="00B07E28"/>
    <w:rsid w:val="00B100E6"/>
    <w:rsid w:val="00B104A2"/>
    <w:rsid w:val="00B10643"/>
    <w:rsid w:val="00B10968"/>
    <w:rsid w:val="00B10AA7"/>
    <w:rsid w:val="00B1268D"/>
    <w:rsid w:val="00B131E1"/>
    <w:rsid w:val="00B137D9"/>
    <w:rsid w:val="00B13E8C"/>
    <w:rsid w:val="00B13F9C"/>
    <w:rsid w:val="00B14158"/>
    <w:rsid w:val="00B1458E"/>
    <w:rsid w:val="00B14C51"/>
    <w:rsid w:val="00B16102"/>
    <w:rsid w:val="00B20021"/>
    <w:rsid w:val="00B20159"/>
    <w:rsid w:val="00B20FDE"/>
    <w:rsid w:val="00B219AF"/>
    <w:rsid w:val="00B21A89"/>
    <w:rsid w:val="00B21F99"/>
    <w:rsid w:val="00B2203B"/>
    <w:rsid w:val="00B22118"/>
    <w:rsid w:val="00B2232E"/>
    <w:rsid w:val="00B22A52"/>
    <w:rsid w:val="00B22C5A"/>
    <w:rsid w:val="00B231F7"/>
    <w:rsid w:val="00B2551A"/>
    <w:rsid w:val="00B25B18"/>
    <w:rsid w:val="00B25C6E"/>
    <w:rsid w:val="00B25E56"/>
    <w:rsid w:val="00B2D8BE"/>
    <w:rsid w:val="00B314AA"/>
    <w:rsid w:val="00B324C9"/>
    <w:rsid w:val="00B325D0"/>
    <w:rsid w:val="00B329FE"/>
    <w:rsid w:val="00B32A44"/>
    <w:rsid w:val="00B3307C"/>
    <w:rsid w:val="00B33A73"/>
    <w:rsid w:val="00B3498E"/>
    <w:rsid w:val="00B35157"/>
    <w:rsid w:val="00B35289"/>
    <w:rsid w:val="00B35C92"/>
    <w:rsid w:val="00B3686D"/>
    <w:rsid w:val="00B37046"/>
    <w:rsid w:val="00B40E31"/>
    <w:rsid w:val="00B410D1"/>
    <w:rsid w:val="00B41693"/>
    <w:rsid w:val="00B41E82"/>
    <w:rsid w:val="00B41F6F"/>
    <w:rsid w:val="00B41FF4"/>
    <w:rsid w:val="00B42041"/>
    <w:rsid w:val="00B422CB"/>
    <w:rsid w:val="00B42520"/>
    <w:rsid w:val="00B426D1"/>
    <w:rsid w:val="00B439DF"/>
    <w:rsid w:val="00B43CC1"/>
    <w:rsid w:val="00B43D99"/>
    <w:rsid w:val="00B43FBF"/>
    <w:rsid w:val="00B440E2"/>
    <w:rsid w:val="00B449DA"/>
    <w:rsid w:val="00B44B30"/>
    <w:rsid w:val="00B44DDE"/>
    <w:rsid w:val="00B44F11"/>
    <w:rsid w:val="00B469C2"/>
    <w:rsid w:val="00B47F97"/>
    <w:rsid w:val="00B5023C"/>
    <w:rsid w:val="00B50A3D"/>
    <w:rsid w:val="00B50F17"/>
    <w:rsid w:val="00B51846"/>
    <w:rsid w:val="00B52D2E"/>
    <w:rsid w:val="00B52F1D"/>
    <w:rsid w:val="00B541CD"/>
    <w:rsid w:val="00B54D3F"/>
    <w:rsid w:val="00B55BD4"/>
    <w:rsid w:val="00B55F4C"/>
    <w:rsid w:val="00B56897"/>
    <w:rsid w:val="00B57E45"/>
    <w:rsid w:val="00B6018F"/>
    <w:rsid w:val="00B607AA"/>
    <w:rsid w:val="00B610E3"/>
    <w:rsid w:val="00B61C41"/>
    <w:rsid w:val="00B61F91"/>
    <w:rsid w:val="00B620C0"/>
    <w:rsid w:val="00B62979"/>
    <w:rsid w:val="00B638C8"/>
    <w:rsid w:val="00B64337"/>
    <w:rsid w:val="00B64467"/>
    <w:rsid w:val="00B644C7"/>
    <w:rsid w:val="00B64A1A"/>
    <w:rsid w:val="00B65CD3"/>
    <w:rsid w:val="00B66995"/>
    <w:rsid w:val="00B66A15"/>
    <w:rsid w:val="00B66C30"/>
    <w:rsid w:val="00B66EE9"/>
    <w:rsid w:val="00B67366"/>
    <w:rsid w:val="00B67493"/>
    <w:rsid w:val="00B67ED7"/>
    <w:rsid w:val="00B67FED"/>
    <w:rsid w:val="00B70056"/>
    <w:rsid w:val="00B701DE"/>
    <w:rsid w:val="00B70682"/>
    <w:rsid w:val="00B70B61"/>
    <w:rsid w:val="00B70D53"/>
    <w:rsid w:val="00B71161"/>
    <w:rsid w:val="00B7151B"/>
    <w:rsid w:val="00B7158D"/>
    <w:rsid w:val="00B71AFC"/>
    <w:rsid w:val="00B72113"/>
    <w:rsid w:val="00B72FBB"/>
    <w:rsid w:val="00B7336E"/>
    <w:rsid w:val="00B746E8"/>
    <w:rsid w:val="00B75246"/>
    <w:rsid w:val="00B75CCD"/>
    <w:rsid w:val="00B764C7"/>
    <w:rsid w:val="00B81172"/>
    <w:rsid w:val="00B81216"/>
    <w:rsid w:val="00B81A97"/>
    <w:rsid w:val="00B823A7"/>
    <w:rsid w:val="00B823AD"/>
    <w:rsid w:val="00B832E7"/>
    <w:rsid w:val="00B84096"/>
    <w:rsid w:val="00B84403"/>
    <w:rsid w:val="00B84B53"/>
    <w:rsid w:val="00B84FB9"/>
    <w:rsid w:val="00B8544C"/>
    <w:rsid w:val="00B86AA8"/>
    <w:rsid w:val="00B87546"/>
    <w:rsid w:val="00B87889"/>
    <w:rsid w:val="00B87947"/>
    <w:rsid w:val="00B90030"/>
    <w:rsid w:val="00B90FA5"/>
    <w:rsid w:val="00B915F1"/>
    <w:rsid w:val="00B916E4"/>
    <w:rsid w:val="00B919F1"/>
    <w:rsid w:val="00B91B6F"/>
    <w:rsid w:val="00B91EFF"/>
    <w:rsid w:val="00B92328"/>
    <w:rsid w:val="00B92A0F"/>
    <w:rsid w:val="00B93819"/>
    <w:rsid w:val="00B94778"/>
    <w:rsid w:val="00B96FDD"/>
    <w:rsid w:val="00B97068"/>
    <w:rsid w:val="00B97821"/>
    <w:rsid w:val="00B978A3"/>
    <w:rsid w:val="00B97A78"/>
    <w:rsid w:val="00B97B4C"/>
    <w:rsid w:val="00BA052B"/>
    <w:rsid w:val="00BA09BD"/>
    <w:rsid w:val="00BA1F17"/>
    <w:rsid w:val="00BA2260"/>
    <w:rsid w:val="00BA2267"/>
    <w:rsid w:val="00BA22CA"/>
    <w:rsid w:val="00BA2317"/>
    <w:rsid w:val="00BA499C"/>
    <w:rsid w:val="00BA65D6"/>
    <w:rsid w:val="00BA6604"/>
    <w:rsid w:val="00BA6B4E"/>
    <w:rsid w:val="00BA79D1"/>
    <w:rsid w:val="00BB0FDF"/>
    <w:rsid w:val="00BB11C5"/>
    <w:rsid w:val="00BB14C0"/>
    <w:rsid w:val="00BB1966"/>
    <w:rsid w:val="00BB21AD"/>
    <w:rsid w:val="00BB23D5"/>
    <w:rsid w:val="00BB3223"/>
    <w:rsid w:val="00BB3901"/>
    <w:rsid w:val="00BB468D"/>
    <w:rsid w:val="00BB51C7"/>
    <w:rsid w:val="00BB54BA"/>
    <w:rsid w:val="00BB5D4C"/>
    <w:rsid w:val="00BB6CCD"/>
    <w:rsid w:val="00BB77B6"/>
    <w:rsid w:val="00BB7A48"/>
    <w:rsid w:val="00BC0346"/>
    <w:rsid w:val="00BC09EB"/>
    <w:rsid w:val="00BC0E8D"/>
    <w:rsid w:val="00BC1769"/>
    <w:rsid w:val="00BC20BB"/>
    <w:rsid w:val="00BC222A"/>
    <w:rsid w:val="00BC222B"/>
    <w:rsid w:val="00BC23AC"/>
    <w:rsid w:val="00BC248A"/>
    <w:rsid w:val="00BC2953"/>
    <w:rsid w:val="00BC2E13"/>
    <w:rsid w:val="00BC328E"/>
    <w:rsid w:val="00BC3440"/>
    <w:rsid w:val="00BC4F18"/>
    <w:rsid w:val="00BC520F"/>
    <w:rsid w:val="00BC65F9"/>
    <w:rsid w:val="00BD0AEF"/>
    <w:rsid w:val="00BD13B7"/>
    <w:rsid w:val="00BD2270"/>
    <w:rsid w:val="00BD2747"/>
    <w:rsid w:val="00BD2CE1"/>
    <w:rsid w:val="00BD3793"/>
    <w:rsid w:val="00BD46DB"/>
    <w:rsid w:val="00BD5483"/>
    <w:rsid w:val="00BD6B18"/>
    <w:rsid w:val="00BD6B74"/>
    <w:rsid w:val="00BD6DAF"/>
    <w:rsid w:val="00BD72E4"/>
    <w:rsid w:val="00BD7D8F"/>
    <w:rsid w:val="00BE20BE"/>
    <w:rsid w:val="00BE2253"/>
    <w:rsid w:val="00BE282A"/>
    <w:rsid w:val="00BE3E72"/>
    <w:rsid w:val="00BE47DB"/>
    <w:rsid w:val="00BE4BDC"/>
    <w:rsid w:val="00BE535B"/>
    <w:rsid w:val="00BE6551"/>
    <w:rsid w:val="00BE6A4E"/>
    <w:rsid w:val="00BE6AB7"/>
    <w:rsid w:val="00BE6F2F"/>
    <w:rsid w:val="00BE7974"/>
    <w:rsid w:val="00BF01C8"/>
    <w:rsid w:val="00BF093B"/>
    <w:rsid w:val="00BF12B1"/>
    <w:rsid w:val="00BF151E"/>
    <w:rsid w:val="00BF2539"/>
    <w:rsid w:val="00BF2990"/>
    <w:rsid w:val="00BF3194"/>
    <w:rsid w:val="00BF398F"/>
    <w:rsid w:val="00BF4AAC"/>
    <w:rsid w:val="00BF4D6A"/>
    <w:rsid w:val="00BF7202"/>
    <w:rsid w:val="00C0040A"/>
    <w:rsid w:val="00C008B0"/>
    <w:rsid w:val="00C00B88"/>
    <w:rsid w:val="00C02454"/>
    <w:rsid w:val="00C04E50"/>
    <w:rsid w:val="00C04F26"/>
    <w:rsid w:val="00C04FB6"/>
    <w:rsid w:val="00C0523D"/>
    <w:rsid w:val="00C0689A"/>
    <w:rsid w:val="00C06B2A"/>
    <w:rsid w:val="00C06B9E"/>
    <w:rsid w:val="00C06F47"/>
    <w:rsid w:val="00C079F0"/>
    <w:rsid w:val="00C07AAF"/>
    <w:rsid w:val="00C1107F"/>
    <w:rsid w:val="00C138D8"/>
    <w:rsid w:val="00C14146"/>
    <w:rsid w:val="00C1516A"/>
    <w:rsid w:val="00C151F9"/>
    <w:rsid w:val="00C155A6"/>
    <w:rsid w:val="00C15FC1"/>
    <w:rsid w:val="00C164CB"/>
    <w:rsid w:val="00C16D9C"/>
    <w:rsid w:val="00C174BA"/>
    <w:rsid w:val="00C1752F"/>
    <w:rsid w:val="00C17923"/>
    <w:rsid w:val="00C212E1"/>
    <w:rsid w:val="00C22106"/>
    <w:rsid w:val="00C223AE"/>
    <w:rsid w:val="00C2240D"/>
    <w:rsid w:val="00C236E1"/>
    <w:rsid w:val="00C23BAF"/>
    <w:rsid w:val="00C23C0D"/>
    <w:rsid w:val="00C270E4"/>
    <w:rsid w:val="00C271CB"/>
    <w:rsid w:val="00C27AA0"/>
    <w:rsid w:val="00C30744"/>
    <w:rsid w:val="00C3102D"/>
    <w:rsid w:val="00C31B6D"/>
    <w:rsid w:val="00C320FA"/>
    <w:rsid w:val="00C3282A"/>
    <w:rsid w:val="00C329B9"/>
    <w:rsid w:val="00C3531F"/>
    <w:rsid w:val="00C354EE"/>
    <w:rsid w:val="00C3579E"/>
    <w:rsid w:val="00C35E57"/>
    <w:rsid w:val="00C35E80"/>
    <w:rsid w:val="00C37CC8"/>
    <w:rsid w:val="00C403C7"/>
    <w:rsid w:val="00C40AA2"/>
    <w:rsid w:val="00C40BBE"/>
    <w:rsid w:val="00C41448"/>
    <w:rsid w:val="00C41F32"/>
    <w:rsid w:val="00C4244F"/>
    <w:rsid w:val="00C42D33"/>
    <w:rsid w:val="00C43402"/>
    <w:rsid w:val="00C44116"/>
    <w:rsid w:val="00C443E0"/>
    <w:rsid w:val="00C4696F"/>
    <w:rsid w:val="00C46CD5"/>
    <w:rsid w:val="00C46EBC"/>
    <w:rsid w:val="00C471F9"/>
    <w:rsid w:val="00C47D53"/>
    <w:rsid w:val="00C47F83"/>
    <w:rsid w:val="00C501AB"/>
    <w:rsid w:val="00C50A36"/>
    <w:rsid w:val="00C5166D"/>
    <w:rsid w:val="00C51D78"/>
    <w:rsid w:val="00C52BBE"/>
    <w:rsid w:val="00C53EB3"/>
    <w:rsid w:val="00C54B95"/>
    <w:rsid w:val="00C551CC"/>
    <w:rsid w:val="00C5525B"/>
    <w:rsid w:val="00C5563C"/>
    <w:rsid w:val="00C56764"/>
    <w:rsid w:val="00C56769"/>
    <w:rsid w:val="00C56D82"/>
    <w:rsid w:val="00C56EEF"/>
    <w:rsid w:val="00C5731A"/>
    <w:rsid w:val="00C606B4"/>
    <w:rsid w:val="00C606BE"/>
    <w:rsid w:val="00C60995"/>
    <w:rsid w:val="00C615F2"/>
    <w:rsid w:val="00C61CEB"/>
    <w:rsid w:val="00C632ED"/>
    <w:rsid w:val="00C657A1"/>
    <w:rsid w:val="00C65EDE"/>
    <w:rsid w:val="00C660EF"/>
    <w:rsid w:val="00C66150"/>
    <w:rsid w:val="00C66A58"/>
    <w:rsid w:val="00C6738C"/>
    <w:rsid w:val="00C673F3"/>
    <w:rsid w:val="00C67979"/>
    <w:rsid w:val="00C67DE7"/>
    <w:rsid w:val="00C6BFF2"/>
    <w:rsid w:val="00C70837"/>
    <w:rsid w:val="00C70EF5"/>
    <w:rsid w:val="00C710DE"/>
    <w:rsid w:val="00C71528"/>
    <w:rsid w:val="00C716B4"/>
    <w:rsid w:val="00C7196E"/>
    <w:rsid w:val="00C72A85"/>
    <w:rsid w:val="00C72DD0"/>
    <w:rsid w:val="00C72DD5"/>
    <w:rsid w:val="00C7430D"/>
    <w:rsid w:val="00C7462C"/>
    <w:rsid w:val="00C74AF4"/>
    <w:rsid w:val="00C74B2E"/>
    <w:rsid w:val="00C756C5"/>
    <w:rsid w:val="00C75E85"/>
    <w:rsid w:val="00C765F5"/>
    <w:rsid w:val="00C76948"/>
    <w:rsid w:val="00C77287"/>
    <w:rsid w:val="00C7729C"/>
    <w:rsid w:val="00C80730"/>
    <w:rsid w:val="00C81325"/>
    <w:rsid w:val="00C8189A"/>
    <w:rsid w:val="00C82195"/>
    <w:rsid w:val="00C82A65"/>
    <w:rsid w:val="00C82CAE"/>
    <w:rsid w:val="00C8309A"/>
    <w:rsid w:val="00C83634"/>
    <w:rsid w:val="00C8442E"/>
    <w:rsid w:val="00C85707"/>
    <w:rsid w:val="00C85BB6"/>
    <w:rsid w:val="00C87101"/>
    <w:rsid w:val="00C871AC"/>
    <w:rsid w:val="00C91145"/>
    <w:rsid w:val="00C915DD"/>
    <w:rsid w:val="00C92EDA"/>
    <w:rsid w:val="00C930A8"/>
    <w:rsid w:val="00C934FD"/>
    <w:rsid w:val="00C9367C"/>
    <w:rsid w:val="00C944A4"/>
    <w:rsid w:val="00C95F9F"/>
    <w:rsid w:val="00C96CEE"/>
    <w:rsid w:val="00C974FD"/>
    <w:rsid w:val="00CA0A77"/>
    <w:rsid w:val="00CA0B60"/>
    <w:rsid w:val="00CA108B"/>
    <w:rsid w:val="00CA1690"/>
    <w:rsid w:val="00CA292F"/>
    <w:rsid w:val="00CA2DC2"/>
    <w:rsid w:val="00CA3D84"/>
    <w:rsid w:val="00CA4438"/>
    <w:rsid w:val="00CA4870"/>
    <w:rsid w:val="00CA5079"/>
    <w:rsid w:val="00CA5184"/>
    <w:rsid w:val="00CA5310"/>
    <w:rsid w:val="00CA5470"/>
    <w:rsid w:val="00CA54B1"/>
    <w:rsid w:val="00CA613E"/>
    <w:rsid w:val="00CA627D"/>
    <w:rsid w:val="00CA634A"/>
    <w:rsid w:val="00CA6935"/>
    <w:rsid w:val="00CA6A53"/>
    <w:rsid w:val="00CA6CDB"/>
    <w:rsid w:val="00CA70FB"/>
    <w:rsid w:val="00CA7338"/>
    <w:rsid w:val="00CA7375"/>
    <w:rsid w:val="00CA7558"/>
    <w:rsid w:val="00CA78B8"/>
    <w:rsid w:val="00CB0EA0"/>
    <w:rsid w:val="00CB1158"/>
    <w:rsid w:val="00CB192A"/>
    <w:rsid w:val="00CB1AD8"/>
    <w:rsid w:val="00CB1F1E"/>
    <w:rsid w:val="00CB2162"/>
    <w:rsid w:val="00CB23AF"/>
    <w:rsid w:val="00CB2AF0"/>
    <w:rsid w:val="00CB2FA1"/>
    <w:rsid w:val="00CB3987"/>
    <w:rsid w:val="00CB3BED"/>
    <w:rsid w:val="00CB4CB1"/>
    <w:rsid w:val="00CB4D15"/>
    <w:rsid w:val="00CB5919"/>
    <w:rsid w:val="00CB5E13"/>
    <w:rsid w:val="00CB62A9"/>
    <w:rsid w:val="00CB6B22"/>
    <w:rsid w:val="00CB7B7D"/>
    <w:rsid w:val="00CC000E"/>
    <w:rsid w:val="00CC0E37"/>
    <w:rsid w:val="00CC130B"/>
    <w:rsid w:val="00CC18FB"/>
    <w:rsid w:val="00CC1A67"/>
    <w:rsid w:val="00CC24CD"/>
    <w:rsid w:val="00CC2935"/>
    <w:rsid w:val="00CC2C58"/>
    <w:rsid w:val="00CC3524"/>
    <w:rsid w:val="00CC39A3"/>
    <w:rsid w:val="00CC4998"/>
    <w:rsid w:val="00CC5AAF"/>
    <w:rsid w:val="00CC5B0F"/>
    <w:rsid w:val="00CC5EA4"/>
    <w:rsid w:val="00CC6DE4"/>
    <w:rsid w:val="00CC6FBA"/>
    <w:rsid w:val="00CC7481"/>
    <w:rsid w:val="00CC78C5"/>
    <w:rsid w:val="00CD0D42"/>
    <w:rsid w:val="00CD1BD6"/>
    <w:rsid w:val="00CD2490"/>
    <w:rsid w:val="00CD27BE"/>
    <w:rsid w:val="00CD29E9"/>
    <w:rsid w:val="00CD4BBC"/>
    <w:rsid w:val="00CD4CED"/>
    <w:rsid w:val="00CD4EB8"/>
    <w:rsid w:val="00CD52F5"/>
    <w:rsid w:val="00CD59EB"/>
    <w:rsid w:val="00CD5B87"/>
    <w:rsid w:val="00CD6743"/>
    <w:rsid w:val="00CD6C83"/>
    <w:rsid w:val="00CD6F0F"/>
    <w:rsid w:val="00CD7F3D"/>
    <w:rsid w:val="00CE002D"/>
    <w:rsid w:val="00CE0AD7"/>
    <w:rsid w:val="00CE0BB7"/>
    <w:rsid w:val="00CE1860"/>
    <w:rsid w:val="00CE1ACF"/>
    <w:rsid w:val="00CE2D5A"/>
    <w:rsid w:val="00CE30C2"/>
    <w:rsid w:val="00CE3E9A"/>
    <w:rsid w:val="00CE4C46"/>
    <w:rsid w:val="00CE55BF"/>
    <w:rsid w:val="00CE57DF"/>
    <w:rsid w:val="00CE62A7"/>
    <w:rsid w:val="00CE6D76"/>
    <w:rsid w:val="00CE708B"/>
    <w:rsid w:val="00CE75E2"/>
    <w:rsid w:val="00CF0033"/>
    <w:rsid w:val="00CF0B36"/>
    <w:rsid w:val="00CF1614"/>
    <w:rsid w:val="00CF1E69"/>
    <w:rsid w:val="00CF26B7"/>
    <w:rsid w:val="00CF2CF9"/>
    <w:rsid w:val="00CF3A65"/>
    <w:rsid w:val="00CF4EEE"/>
    <w:rsid w:val="00CF5102"/>
    <w:rsid w:val="00CF684E"/>
    <w:rsid w:val="00CF6E39"/>
    <w:rsid w:val="00CF72DA"/>
    <w:rsid w:val="00CF731A"/>
    <w:rsid w:val="00D000A8"/>
    <w:rsid w:val="00D001A9"/>
    <w:rsid w:val="00D01342"/>
    <w:rsid w:val="00D01715"/>
    <w:rsid w:val="00D02FD9"/>
    <w:rsid w:val="00D0330B"/>
    <w:rsid w:val="00D03BB6"/>
    <w:rsid w:val="00D03FE1"/>
    <w:rsid w:val="00D04FC0"/>
    <w:rsid w:val="00D050B4"/>
    <w:rsid w:val="00D05D05"/>
    <w:rsid w:val="00D0769A"/>
    <w:rsid w:val="00D078BD"/>
    <w:rsid w:val="00D1020F"/>
    <w:rsid w:val="00D108CF"/>
    <w:rsid w:val="00D10F61"/>
    <w:rsid w:val="00D10FBE"/>
    <w:rsid w:val="00D11022"/>
    <w:rsid w:val="00D11752"/>
    <w:rsid w:val="00D11E84"/>
    <w:rsid w:val="00D1205F"/>
    <w:rsid w:val="00D120EF"/>
    <w:rsid w:val="00D136F5"/>
    <w:rsid w:val="00D14948"/>
    <w:rsid w:val="00D15012"/>
    <w:rsid w:val="00D153F8"/>
    <w:rsid w:val="00D15B4E"/>
    <w:rsid w:val="00D16E27"/>
    <w:rsid w:val="00D177E7"/>
    <w:rsid w:val="00D201AC"/>
    <w:rsid w:val="00D2079F"/>
    <w:rsid w:val="00D215AC"/>
    <w:rsid w:val="00D220DC"/>
    <w:rsid w:val="00D22432"/>
    <w:rsid w:val="00D22B6E"/>
    <w:rsid w:val="00D2378B"/>
    <w:rsid w:val="00D24F16"/>
    <w:rsid w:val="00D25426"/>
    <w:rsid w:val="00D25D43"/>
    <w:rsid w:val="00D2658D"/>
    <w:rsid w:val="00D27706"/>
    <w:rsid w:val="00D2785B"/>
    <w:rsid w:val="00D3040F"/>
    <w:rsid w:val="00D32003"/>
    <w:rsid w:val="00D3248C"/>
    <w:rsid w:val="00D3287C"/>
    <w:rsid w:val="00D328F2"/>
    <w:rsid w:val="00D32D2A"/>
    <w:rsid w:val="00D32E82"/>
    <w:rsid w:val="00D34339"/>
    <w:rsid w:val="00D34378"/>
    <w:rsid w:val="00D3478F"/>
    <w:rsid w:val="00D359AD"/>
    <w:rsid w:val="00D35F1A"/>
    <w:rsid w:val="00D37A95"/>
    <w:rsid w:val="00D40391"/>
    <w:rsid w:val="00D40CE4"/>
    <w:rsid w:val="00D4121B"/>
    <w:rsid w:val="00D42556"/>
    <w:rsid w:val="00D429ED"/>
    <w:rsid w:val="00D43053"/>
    <w:rsid w:val="00D43C36"/>
    <w:rsid w:val="00D447EF"/>
    <w:rsid w:val="00D456E8"/>
    <w:rsid w:val="00D4595A"/>
    <w:rsid w:val="00D459AA"/>
    <w:rsid w:val="00D45CF2"/>
    <w:rsid w:val="00D4606D"/>
    <w:rsid w:val="00D46EED"/>
    <w:rsid w:val="00D4752C"/>
    <w:rsid w:val="00D47580"/>
    <w:rsid w:val="00D477EA"/>
    <w:rsid w:val="00D4E1BF"/>
    <w:rsid w:val="00D503CE"/>
    <w:rsid w:val="00D505E2"/>
    <w:rsid w:val="00D509FE"/>
    <w:rsid w:val="00D516E3"/>
    <w:rsid w:val="00D51E73"/>
    <w:rsid w:val="00D5230C"/>
    <w:rsid w:val="00D53138"/>
    <w:rsid w:val="00D53375"/>
    <w:rsid w:val="00D54E99"/>
    <w:rsid w:val="00D56B26"/>
    <w:rsid w:val="00D57DAC"/>
    <w:rsid w:val="00D60EBA"/>
    <w:rsid w:val="00D61739"/>
    <w:rsid w:val="00D6237C"/>
    <w:rsid w:val="00D62CE6"/>
    <w:rsid w:val="00D62EBA"/>
    <w:rsid w:val="00D631D8"/>
    <w:rsid w:val="00D63947"/>
    <w:rsid w:val="00D64594"/>
    <w:rsid w:val="00D6498F"/>
    <w:rsid w:val="00D66FF9"/>
    <w:rsid w:val="00D67AFA"/>
    <w:rsid w:val="00D70EBC"/>
    <w:rsid w:val="00D7215A"/>
    <w:rsid w:val="00D72EC5"/>
    <w:rsid w:val="00D736C7"/>
    <w:rsid w:val="00D7463D"/>
    <w:rsid w:val="00D74AC6"/>
    <w:rsid w:val="00D77733"/>
    <w:rsid w:val="00D77E02"/>
    <w:rsid w:val="00D80A9D"/>
    <w:rsid w:val="00D80F5A"/>
    <w:rsid w:val="00D835D8"/>
    <w:rsid w:val="00D83DE8"/>
    <w:rsid w:val="00D84943"/>
    <w:rsid w:val="00D84A36"/>
    <w:rsid w:val="00D84C74"/>
    <w:rsid w:val="00D86CE4"/>
    <w:rsid w:val="00D8749D"/>
    <w:rsid w:val="00D87B8D"/>
    <w:rsid w:val="00D90342"/>
    <w:rsid w:val="00D90A8F"/>
    <w:rsid w:val="00D92311"/>
    <w:rsid w:val="00D92499"/>
    <w:rsid w:val="00D928CE"/>
    <w:rsid w:val="00D93267"/>
    <w:rsid w:val="00D93782"/>
    <w:rsid w:val="00D93B0F"/>
    <w:rsid w:val="00D946A0"/>
    <w:rsid w:val="00D94AE7"/>
    <w:rsid w:val="00D966B3"/>
    <w:rsid w:val="00D968F2"/>
    <w:rsid w:val="00D970F0"/>
    <w:rsid w:val="00D97134"/>
    <w:rsid w:val="00D9776E"/>
    <w:rsid w:val="00DA0427"/>
    <w:rsid w:val="00DA103C"/>
    <w:rsid w:val="00DA15B4"/>
    <w:rsid w:val="00DA16C7"/>
    <w:rsid w:val="00DA16F1"/>
    <w:rsid w:val="00DA3540"/>
    <w:rsid w:val="00DA3F27"/>
    <w:rsid w:val="00DA4540"/>
    <w:rsid w:val="00DA45B6"/>
    <w:rsid w:val="00DA474B"/>
    <w:rsid w:val="00DA476D"/>
    <w:rsid w:val="00DA4F6A"/>
    <w:rsid w:val="00DA587E"/>
    <w:rsid w:val="00DA5AED"/>
    <w:rsid w:val="00DA60F4"/>
    <w:rsid w:val="00DA626E"/>
    <w:rsid w:val="00DA6A45"/>
    <w:rsid w:val="00DA72D4"/>
    <w:rsid w:val="00DB0C29"/>
    <w:rsid w:val="00DB0EA9"/>
    <w:rsid w:val="00DB0F8B"/>
    <w:rsid w:val="00DB175D"/>
    <w:rsid w:val="00DB23FC"/>
    <w:rsid w:val="00DB2BD5"/>
    <w:rsid w:val="00DB2DDC"/>
    <w:rsid w:val="00DB3052"/>
    <w:rsid w:val="00DB32D6"/>
    <w:rsid w:val="00DB3DFE"/>
    <w:rsid w:val="00DB4C7C"/>
    <w:rsid w:val="00DB5451"/>
    <w:rsid w:val="00DB5A0F"/>
    <w:rsid w:val="00DB5EE3"/>
    <w:rsid w:val="00DB5FC0"/>
    <w:rsid w:val="00DB72B0"/>
    <w:rsid w:val="00DB7FD2"/>
    <w:rsid w:val="00DC0FD0"/>
    <w:rsid w:val="00DC1048"/>
    <w:rsid w:val="00DC1440"/>
    <w:rsid w:val="00DC2ADD"/>
    <w:rsid w:val="00DC2D17"/>
    <w:rsid w:val="00DC3FB8"/>
    <w:rsid w:val="00DC43DC"/>
    <w:rsid w:val="00DC55FE"/>
    <w:rsid w:val="00DC63AC"/>
    <w:rsid w:val="00DC6E61"/>
    <w:rsid w:val="00DC702A"/>
    <w:rsid w:val="00DC7F47"/>
    <w:rsid w:val="00DD006B"/>
    <w:rsid w:val="00DD02A3"/>
    <w:rsid w:val="00DD1053"/>
    <w:rsid w:val="00DD1468"/>
    <w:rsid w:val="00DD1E38"/>
    <w:rsid w:val="00DD2D9C"/>
    <w:rsid w:val="00DD39A6"/>
    <w:rsid w:val="00DD3F60"/>
    <w:rsid w:val="00DD5027"/>
    <w:rsid w:val="00DD543A"/>
    <w:rsid w:val="00DD6BD6"/>
    <w:rsid w:val="00DD7B29"/>
    <w:rsid w:val="00DD7D46"/>
    <w:rsid w:val="00DE0214"/>
    <w:rsid w:val="00DE0934"/>
    <w:rsid w:val="00DE1A68"/>
    <w:rsid w:val="00DE23BF"/>
    <w:rsid w:val="00DE3884"/>
    <w:rsid w:val="00DE3981"/>
    <w:rsid w:val="00DE40DD"/>
    <w:rsid w:val="00DE43F7"/>
    <w:rsid w:val="00DE4B1B"/>
    <w:rsid w:val="00DE563D"/>
    <w:rsid w:val="00DE5720"/>
    <w:rsid w:val="00DE64E7"/>
    <w:rsid w:val="00DE6E7E"/>
    <w:rsid w:val="00DE6EE5"/>
    <w:rsid w:val="00DE7755"/>
    <w:rsid w:val="00DE782B"/>
    <w:rsid w:val="00DE7B3D"/>
    <w:rsid w:val="00DE7DFD"/>
    <w:rsid w:val="00DF0332"/>
    <w:rsid w:val="00DF059A"/>
    <w:rsid w:val="00DF0E43"/>
    <w:rsid w:val="00DF0F08"/>
    <w:rsid w:val="00DF1444"/>
    <w:rsid w:val="00DF184E"/>
    <w:rsid w:val="00DF2444"/>
    <w:rsid w:val="00DF2758"/>
    <w:rsid w:val="00DF28E5"/>
    <w:rsid w:val="00DF33CC"/>
    <w:rsid w:val="00DF3AAB"/>
    <w:rsid w:val="00DF3D56"/>
    <w:rsid w:val="00DF41E8"/>
    <w:rsid w:val="00DF4745"/>
    <w:rsid w:val="00DF5097"/>
    <w:rsid w:val="00DF50B0"/>
    <w:rsid w:val="00DF5847"/>
    <w:rsid w:val="00DF64E9"/>
    <w:rsid w:val="00DF6C0B"/>
    <w:rsid w:val="00DF6D19"/>
    <w:rsid w:val="00DF6D97"/>
    <w:rsid w:val="00DF6ED2"/>
    <w:rsid w:val="00DF6F44"/>
    <w:rsid w:val="00DF70F5"/>
    <w:rsid w:val="00DF7B22"/>
    <w:rsid w:val="00E004E0"/>
    <w:rsid w:val="00E00D8D"/>
    <w:rsid w:val="00E00F10"/>
    <w:rsid w:val="00E01CAA"/>
    <w:rsid w:val="00E0272D"/>
    <w:rsid w:val="00E03DDA"/>
    <w:rsid w:val="00E047F4"/>
    <w:rsid w:val="00E05A69"/>
    <w:rsid w:val="00E06DEA"/>
    <w:rsid w:val="00E071B5"/>
    <w:rsid w:val="00E07A16"/>
    <w:rsid w:val="00E07BA8"/>
    <w:rsid w:val="00E10A49"/>
    <w:rsid w:val="00E11199"/>
    <w:rsid w:val="00E115B9"/>
    <w:rsid w:val="00E11621"/>
    <w:rsid w:val="00E11FF2"/>
    <w:rsid w:val="00E120BD"/>
    <w:rsid w:val="00E125B8"/>
    <w:rsid w:val="00E12A34"/>
    <w:rsid w:val="00E13271"/>
    <w:rsid w:val="00E132DC"/>
    <w:rsid w:val="00E136CD"/>
    <w:rsid w:val="00E144B1"/>
    <w:rsid w:val="00E14A3F"/>
    <w:rsid w:val="00E14CCC"/>
    <w:rsid w:val="00E16B68"/>
    <w:rsid w:val="00E16FDE"/>
    <w:rsid w:val="00E17502"/>
    <w:rsid w:val="00E17B3C"/>
    <w:rsid w:val="00E17D9E"/>
    <w:rsid w:val="00E214D3"/>
    <w:rsid w:val="00E21EA9"/>
    <w:rsid w:val="00E21F7A"/>
    <w:rsid w:val="00E2252C"/>
    <w:rsid w:val="00E2294D"/>
    <w:rsid w:val="00E22F51"/>
    <w:rsid w:val="00E2313B"/>
    <w:rsid w:val="00E23EAF"/>
    <w:rsid w:val="00E25EAD"/>
    <w:rsid w:val="00E2602A"/>
    <w:rsid w:val="00E26915"/>
    <w:rsid w:val="00E270C0"/>
    <w:rsid w:val="00E2738E"/>
    <w:rsid w:val="00E305EE"/>
    <w:rsid w:val="00E31981"/>
    <w:rsid w:val="00E3219E"/>
    <w:rsid w:val="00E3484A"/>
    <w:rsid w:val="00E35A13"/>
    <w:rsid w:val="00E36D06"/>
    <w:rsid w:val="00E36D82"/>
    <w:rsid w:val="00E376EA"/>
    <w:rsid w:val="00E406EE"/>
    <w:rsid w:val="00E40D9C"/>
    <w:rsid w:val="00E415DD"/>
    <w:rsid w:val="00E41D31"/>
    <w:rsid w:val="00E422E6"/>
    <w:rsid w:val="00E43143"/>
    <w:rsid w:val="00E43176"/>
    <w:rsid w:val="00E434FC"/>
    <w:rsid w:val="00E4381E"/>
    <w:rsid w:val="00E44601"/>
    <w:rsid w:val="00E45195"/>
    <w:rsid w:val="00E453A0"/>
    <w:rsid w:val="00E453E7"/>
    <w:rsid w:val="00E457E5"/>
    <w:rsid w:val="00E45E84"/>
    <w:rsid w:val="00E460B9"/>
    <w:rsid w:val="00E4626B"/>
    <w:rsid w:val="00E468B4"/>
    <w:rsid w:val="00E46B96"/>
    <w:rsid w:val="00E47CBE"/>
    <w:rsid w:val="00E47EA7"/>
    <w:rsid w:val="00E50316"/>
    <w:rsid w:val="00E5070E"/>
    <w:rsid w:val="00E51601"/>
    <w:rsid w:val="00E51965"/>
    <w:rsid w:val="00E519DF"/>
    <w:rsid w:val="00E51BC8"/>
    <w:rsid w:val="00E54C48"/>
    <w:rsid w:val="00E55D3C"/>
    <w:rsid w:val="00E56169"/>
    <w:rsid w:val="00E5649D"/>
    <w:rsid w:val="00E565D7"/>
    <w:rsid w:val="00E56752"/>
    <w:rsid w:val="00E5732E"/>
    <w:rsid w:val="00E57479"/>
    <w:rsid w:val="00E601C8"/>
    <w:rsid w:val="00E618C3"/>
    <w:rsid w:val="00E63ACD"/>
    <w:rsid w:val="00E63E69"/>
    <w:rsid w:val="00E64428"/>
    <w:rsid w:val="00E64994"/>
    <w:rsid w:val="00E6706B"/>
    <w:rsid w:val="00E670B3"/>
    <w:rsid w:val="00E67121"/>
    <w:rsid w:val="00E676A3"/>
    <w:rsid w:val="00E702BE"/>
    <w:rsid w:val="00E708D8"/>
    <w:rsid w:val="00E71387"/>
    <w:rsid w:val="00E71789"/>
    <w:rsid w:val="00E7198D"/>
    <w:rsid w:val="00E71B5D"/>
    <w:rsid w:val="00E735AF"/>
    <w:rsid w:val="00E743AA"/>
    <w:rsid w:val="00E74B1E"/>
    <w:rsid w:val="00E74CA6"/>
    <w:rsid w:val="00E74FEC"/>
    <w:rsid w:val="00E75655"/>
    <w:rsid w:val="00E75D6B"/>
    <w:rsid w:val="00E75E3D"/>
    <w:rsid w:val="00E76331"/>
    <w:rsid w:val="00E8002F"/>
    <w:rsid w:val="00E81509"/>
    <w:rsid w:val="00E81872"/>
    <w:rsid w:val="00E81EE6"/>
    <w:rsid w:val="00E82A63"/>
    <w:rsid w:val="00E834CC"/>
    <w:rsid w:val="00E83C6B"/>
    <w:rsid w:val="00E8447B"/>
    <w:rsid w:val="00E84491"/>
    <w:rsid w:val="00E84C73"/>
    <w:rsid w:val="00E84C8D"/>
    <w:rsid w:val="00E85ED1"/>
    <w:rsid w:val="00E86365"/>
    <w:rsid w:val="00E863ED"/>
    <w:rsid w:val="00E90C9A"/>
    <w:rsid w:val="00E91846"/>
    <w:rsid w:val="00E921EC"/>
    <w:rsid w:val="00E93248"/>
    <w:rsid w:val="00E948B6"/>
    <w:rsid w:val="00E94A72"/>
    <w:rsid w:val="00E9515C"/>
    <w:rsid w:val="00E95426"/>
    <w:rsid w:val="00E9731C"/>
    <w:rsid w:val="00E9779C"/>
    <w:rsid w:val="00E9D04D"/>
    <w:rsid w:val="00EA0033"/>
    <w:rsid w:val="00EA04ED"/>
    <w:rsid w:val="00EA050C"/>
    <w:rsid w:val="00EA398D"/>
    <w:rsid w:val="00EA4375"/>
    <w:rsid w:val="00EA4E4C"/>
    <w:rsid w:val="00EA5EE3"/>
    <w:rsid w:val="00EA63AD"/>
    <w:rsid w:val="00EA6D3A"/>
    <w:rsid w:val="00EA6F92"/>
    <w:rsid w:val="00EA74D0"/>
    <w:rsid w:val="00EA7835"/>
    <w:rsid w:val="00EA7F29"/>
    <w:rsid w:val="00EB01A7"/>
    <w:rsid w:val="00EB0243"/>
    <w:rsid w:val="00EB04B7"/>
    <w:rsid w:val="00EB23BF"/>
    <w:rsid w:val="00EB2B39"/>
    <w:rsid w:val="00EB3DF2"/>
    <w:rsid w:val="00EB4807"/>
    <w:rsid w:val="00EB5169"/>
    <w:rsid w:val="00EB55F0"/>
    <w:rsid w:val="00EB66DD"/>
    <w:rsid w:val="00EB6C57"/>
    <w:rsid w:val="00EB7992"/>
    <w:rsid w:val="00EB7C00"/>
    <w:rsid w:val="00EC0104"/>
    <w:rsid w:val="00EC0184"/>
    <w:rsid w:val="00EC050F"/>
    <w:rsid w:val="00EC06DC"/>
    <w:rsid w:val="00EC2951"/>
    <w:rsid w:val="00EC2D7A"/>
    <w:rsid w:val="00EC420B"/>
    <w:rsid w:val="00EC4334"/>
    <w:rsid w:val="00EC5ECA"/>
    <w:rsid w:val="00EC633A"/>
    <w:rsid w:val="00EC6750"/>
    <w:rsid w:val="00EC67F0"/>
    <w:rsid w:val="00EC6AE2"/>
    <w:rsid w:val="00EC6D31"/>
    <w:rsid w:val="00EC7796"/>
    <w:rsid w:val="00ED01F2"/>
    <w:rsid w:val="00ED039E"/>
    <w:rsid w:val="00ED08E5"/>
    <w:rsid w:val="00ED1B9D"/>
    <w:rsid w:val="00ED226F"/>
    <w:rsid w:val="00ED23A4"/>
    <w:rsid w:val="00ED4F9F"/>
    <w:rsid w:val="00ED5672"/>
    <w:rsid w:val="00ED5AB1"/>
    <w:rsid w:val="00ED6B57"/>
    <w:rsid w:val="00EE04E7"/>
    <w:rsid w:val="00EE056F"/>
    <w:rsid w:val="00EE065F"/>
    <w:rsid w:val="00EE102D"/>
    <w:rsid w:val="00EE1A67"/>
    <w:rsid w:val="00EE2CBF"/>
    <w:rsid w:val="00EE2CE5"/>
    <w:rsid w:val="00EE37C9"/>
    <w:rsid w:val="00EE3B49"/>
    <w:rsid w:val="00EE3BF9"/>
    <w:rsid w:val="00EE47AE"/>
    <w:rsid w:val="00EE49CE"/>
    <w:rsid w:val="00EE4BAF"/>
    <w:rsid w:val="00EE4CB2"/>
    <w:rsid w:val="00EE52A3"/>
    <w:rsid w:val="00EE55E7"/>
    <w:rsid w:val="00EF0803"/>
    <w:rsid w:val="00EF0D87"/>
    <w:rsid w:val="00EF12B0"/>
    <w:rsid w:val="00EF150C"/>
    <w:rsid w:val="00EF1C3D"/>
    <w:rsid w:val="00EF23AE"/>
    <w:rsid w:val="00EF2434"/>
    <w:rsid w:val="00EF366B"/>
    <w:rsid w:val="00EF3C54"/>
    <w:rsid w:val="00EF43F5"/>
    <w:rsid w:val="00EF4449"/>
    <w:rsid w:val="00EF4F91"/>
    <w:rsid w:val="00EF678E"/>
    <w:rsid w:val="00EF7B2A"/>
    <w:rsid w:val="00EF7EBE"/>
    <w:rsid w:val="00F0007B"/>
    <w:rsid w:val="00F004C7"/>
    <w:rsid w:val="00F00C0C"/>
    <w:rsid w:val="00F017AF"/>
    <w:rsid w:val="00F023B1"/>
    <w:rsid w:val="00F02D90"/>
    <w:rsid w:val="00F02FFC"/>
    <w:rsid w:val="00F04114"/>
    <w:rsid w:val="00F041C4"/>
    <w:rsid w:val="00F05117"/>
    <w:rsid w:val="00F0518D"/>
    <w:rsid w:val="00F05352"/>
    <w:rsid w:val="00F059EA"/>
    <w:rsid w:val="00F06287"/>
    <w:rsid w:val="00F066B2"/>
    <w:rsid w:val="00F06BF4"/>
    <w:rsid w:val="00F06D9F"/>
    <w:rsid w:val="00F06E70"/>
    <w:rsid w:val="00F103CA"/>
    <w:rsid w:val="00F10751"/>
    <w:rsid w:val="00F1087E"/>
    <w:rsid w:val="00F10922"/>
    <w:rsid w:val="00F12545"/>
    <w:rsid w:val="00F13DC1"/>
    <w:rsid w:val="00F14812"/>
    <w:rsid w:val="00F14C93"/>
    <w:rsid w:val="00F14DDE"/>
    <w:rsid w:val="00F14E1A"/>
    <w:rsid w:val="00F154CB"/>
    <w:rsid w:val="00F1598C"/>
    <w:rsid w:val="00F15E72"/>
    <w:rsid w:val="00F161BD"/>
    <w:rsid w:val="00F16EB8"/>
    <w:rsid w:val="00F17D28"/>
    <w:rsid w:val="00F17E3D"/>
    <w:rsid w:val="00F204B9"/>
    <w:rsid w:val="00F20B12"/>
    <w:rsid w:val="00F20BC6"/>
    <w:rsid w:val="00F21324"/>
    <w:rsid w:val="00F21403"/>
    <w:rsid w:val="00F21F9F"/>
    <w:rsid w:val="00F22802"/>
    <w:rsid w:val="00F22D25"/>
    <w:rsid w:val="00F22FAF"/>
    <w:rsid w:val="00F24595"/>
    <w:rsid w:val="00F251AB"/>
    <w:rsid w:val="00F253CA"/>
    <w:rsid w:val="00F255FC"/>
    <w:rsid w:val="00F259B0"/>
    <w:rsid w:val="00F26396"/>
    <w:rsid w:val="00F26A20"/>
    <w:rsid w:val="00F26EE8"/>
    <w:rsid w:val="00F26FE0"/>
    <w:rsid w:val="00F276C9"/>
    <w:rsid w:val="00F27AAC"/>
    <w:rsid w:val="00F27F80"/>
    <w:rsid w:val="00F300A5"/>
    <w:rsid w:val="00F31359"/>
    <w:rsid w:val="00F32075"/>
    <w:rsid w:val="00F32695"/>
    <w:rsid w:val="00F32CAB"/>
    <w:rsid w:val="00F32D14"/>
    <w:rsid w:val="00F33000"/>
    <w:rsid w:val="00F33A9C"/>
    <w:rsid w:val="00F33B4D"/>
    <w:rsid w:val="00F33F62"/>
    <w:rsid w:val="00F348B8"/>
    <w:rsid w:val="00F3539C"/>
    <w:rsid w:val="00F36349"/>
    <w:rsid w:val="00F37522"/>
    <w:rsid w:val="00F37CBA"/>
    <w:rsid w:val="00F40258"/>
    <w:rsid w:val="00F40690"/>
    <w:rsid w:val="00F40AAF"/>
    <w:rsid w:val="00F40E15"/>
    <w:rsid w:val="00F426CF"/>
    <w:rsid w:val="00F427F6"/>
    <w:rsid w:val="00F432AE"/>
    <w:rsid w:val="00F43354"/>
    <w:rsid w:val="00F433FA"/>
    <w:rsid w:val="00F43B8F"/>
    <w:rsid w:val="00F43EF9"/>
    <w:rsid w:val="00F44364"/>
    <w:rsid w:val="00F4534A"/>
    <w:rsid w:val="00F5082C"/>
    <w:rsid w:val="00F50AA0"/>
    <w:rsid w:val="00F5151F"/>
    <w:rsid w:val="00F51785"/>
    <w:rsid w:val="00F51B2A"/>
    <w:rsid w:val="00F51D10"/>
    <w:rsid w:val="00F521C5"/>
    <w:rsid w:val="00F528E8"/>
    <w:rsid w:val="00F530D7"/>
    <w:rsid w:val="00F537DC"/>
    <w:rsid w:val="00F53DA0"/>
    <w:rsid w:val="00F541E6"/>
    <w:rsid w:val="00F542D5"/>
    <w:rsid w:val="00F545AD"/>
    <w:rsid w:val="00F551EF"/>
    <w:rsid w:val="00F55D6B"/>
    <w:rsid w:val="00F5750B"/>
    <w:rsid w:val="00F5772F"/>
    <w:rsid w:val="00F6001C"/>
    <w:rsid w:val="00F60052"/>
    <w:rsid w:val="00F61BBB"/>
    <w:rsid w:val="00F61C3C"/>
    <w:rsid w:val="00F62CDF"/>
    <w:rsid w:val="00F62D4A"/>
    <w:rsid w:val="00F62F49"/>
    <w:rsid w:val="00F63131"/>
    <w:rsid w:val="00F631FE"/>
    <w:rsid w:val="00F63B8A"/>
    <w:rsid w:val="00F6404B"/>
    <w:rsid w:val="00F640BF"/>
    <w:rsid w:val="00F65302"/>
    <w:rsid w:val="00F65878"/>
    <w:rsid w:val="00F65905"/>
    <w:rsid w:val="00F65ACB"/>
    <w:rsid w:val="00F65E20"/>
    <w:rsid w:val="00F6639E"/>
    <w:rsid w:val="00F6777B"/>
    <w:rsid w:val="00F67BCD"/>
    <w:rsid w:val="00F7073A"/>
    <w:rsid w:val="00F70754"/>
    <w:rsid w:val="00F71DAF"/>
    <w:rsid w:val="00F72306"/>
    <w:rsid w:val="00F723D8"/>
    <w:rsid w:val="00F7288F"/>
    <w:rsid w:val="00F72AD1"/>
    <w:rsid w:val="00F73DE6"/>
    <w:rsid w:val="00F74685"/>
    <w:rsid w:val="00F75F06"/>
    <w:rsid w:val="00F7680A"/>
    <w:rsid w:val="00F769F6"/>
    <w:rsid w:val="00F7779B"/>
    <w:rsid w:val="00F77834"/>
    <w:rsid w:val="00F77926"/>
    <w:rsid w:val="00F77A8E"/>
    <w:rsid w:val="00F77CA2"/>
    <w:rsid w:val="00F80A7A"/>
    <w:rsid w:val="00F81291"/>
    <w:rsid w:val="00F81341"/>
    <w:rsid w:val="00F81814"/>
    <w:rsid w:val="00F831C2"/>
    <w:rsid w:val="00F83749"/>
    <w:rsid w:val="00F83A19"/>
    <w:rsid w:val="00F83C9B"/>
    <w:rsid w:val="00F8474F"/>
    <w:rsid w:val="00F85B19"/>
    <w:rsid w:val="00F85BCA"/>
    <w:rsid w:val="00F8766D"/>
    <w:rsid w:val="00F879A1"/>
    <w:rsid w:val="00F9146E"/>
    <w:rsid w:val="00F914CC"/>
    <w:rsid w:val="00F91E88"/>
    <w:rsid w:val="00F9280C"/>
    <w:rsid w:val="00F929E0"/>
    <w:rsid w:val="00F92CE8"/>
    <w:rsid w:val="00F92FC4"/>
    <w:rsid w:val="00F93000"/>
    <w:rsid w:val="00F953DD"/>
    <w:rsid w:val="00F95917"/>
    <w:rsid w:val="00F95C48"/>
    <w:rsid w:val="00F962CA"/>
    <w:rsid w:val="00F969FB"/>
    <w:rsid w:val="00F9741A"/>
    <w:rsid w:val="00F974D3"/>
    <w:rsid w:val="00F9793C"/>
    <w:rsid w:val="00F97994"/>
    <w:rsid w:val="00FA0971"/>
    <w:rsid w:val="00FA0C14"/>
    <w:rsid w:val="00FA137A"/>
    <w:rsid w:val="00FA1998"/>
    <w:rsid w:val="00FA1A19"/>
    <w:rsid w:val="00FA206A"/>
    <w:rsid w:val="00FA2BA7"/>
    <w:rsid w:val="00FA2E29"/>
    <w:rsid w:val="00FA301E"/>
    <w:rsid w:val="00FA3B1D"/>
    <w:rsid w:val="00FA41E3"/>
    <w:rsid w:val="00FA4421"/>
    <w:rsid w:val="00FA481D"/>
    <w:rsid w:val="00FA5504"/>
    <w:rsid w:val="00FA67DA"/>
    <w:rsid w:val="00FA7B08"/>
    <w:rsid w:val="00FB1BA4"/>
    <w:rsid w:val="00FB2E84"/>
    <w:rsid w:val="00FB30BA"/>
    <w:rsid w:val="00FB3C3B"/>
    <w:rsid w:val="00FB436D"/>
    <w:rsid w:val="00FB4568"/>
    <w:rsid w:val="00FB45E1"/>
    <w:rsid w:val="00FB4B02"/>
    <w:rsid w:val="00FB6B61"/>
    <w:rsid w:val="00FB7324"/>
    <w:rsid w:val="00FB7370"/>
    <w:rsid w:val="00FC0B1F"/>
    <w:rsid w:val="00FC0E1D"/>
    <w:rsid w:val="00FC129C"/>
    <w:rsid w:val="00FC2831"/>
    <w:rsid w:val="00FC2AB9"/>
    <w:rsid w:val="00FC2D40"/>
    <w:rsid w:val="00FC3600"/>
    <w:rsid w:val="00FC3908"/>
    <w:rsid w:val="00FC42D9"/>
    <w:rsid w:val="00FC4346"/>
    <w:rsid w:val="00FC4A9F"/>
    <w:rsid w:val="00FC5256"/>
    <w:rsid w:val="00FC565B"/>
    <w:rsid w:val="00FC5887"/>
    <w:rsid w:val="00FC599D"/>
    <w:rsid w:val="00FC5E19"/>
    <w:rsid w:val="00FC7AE0"/>
    <w:rsid w:val="00FD05AA"/>
    <w:rsid w:val="00FD05E5"/>
    <w:rsid w:val="00FD0FEF"/>
    <w:rsid w:val="00FD11C5"/>
    <w:rsid w:val="00FD224F"/>
    <w:rsid w:val="00FD3FF5"/>
    <w:rsid w:val="00FD44BB"/>
    <w:rsid w:val="00FD5949"/>
    <w:rsid w:val="00FD6475"/>
    <w:rsid w:val="00FD7503"/>
    <w:rsid w:val="00FD778F"/>
    <w:rsid w:val="00FD7E26"/>
    <w:rsid w:val="00FE006E"/>
    <w:rsid w:val="00FE0279"/>
    <w:rsid w:val="00FE05BD"/>
    <w:rsid w:val="00FE082E"/>
    <w:rsid w:val="00FE0B3B"/>
    <w:rsid w:val="00FE197E"/>
    <w:rsid w:val="00FE1C62"/>
    <w:rsid w:val="00FE2114"/>
    <w:rsid w:val="00FE30CC"/>
    <w:rsid w:val="00FE31AF"/>
    <w:rsid w:val="00FE3E35"/>
    <w:rsid w:val="00FE41BB"/>
    <w:rsid w:val="00FE43BE"/>
    <w:rsid w:val="00FE5580"/>
    <w:rsid w:val="00FE5656"/>
    <w:rsid w:val="00FE692F"/>
    <w:rsid w:val="00FE6A8D"/>
    <w:rsid w:val="00FE6C46"/>
    <w:rsid w:val="00FE7100"/>
    <w:rsid w:val="00FE71AD"/>
    <w:rsid w:val="00FF071D"/>
    <w:rsid w:val="00FF0DF1"/>
    <w:rsid w:val="00FF1AB7"/>
    <w:rsid w:val="00FF26AA"/>
    <w:rsid w:val="00FF2C29"/>
    <w:rsid w:val="00FF373D"/>
    <w:rsid w:val="00FF4C20"/>
    <w:rsid w:val="00FF4D90"/>
    <w:rsid w:val="00FF4E85"/>
    <w:rsid w:val="00FF5CB1"/>
    <w:rsid w:val="00FF6321"/>
    <w:rsid w:val="00FF7828"/>
    <w:rsid w:val="00FF7983"/>
    <w:rsid w:val="01082F8E"/>
    <w:rsid w:val="010E455F"/>
    <w:rsid w:val="0129E66B"/>
    <w:rsid w:val="012B1F58"/>
    <w:rsid w:val="01454299"/>
    <w:rsid w:val="0157B7B4"/>
    <w:rsid w:val="015868BB"/>
    <w:rsid w:val="0161F7C1"/>
    <w:rsid w:val="01645519"/>
    <w:rsid w:val="01785A2C"/>
    <w:rsid w:val="0182A802"/>
    <w:rsid w:val="01A5B336"/>
    <w:rsid w:val="01B62504"/>
    <w:rsid w:val="01BD242C"/>
    <w:rsid w:val="01BE47CC"/>
    <w:rsid w:val="01C6380B"/>
    <w:rsid w:val="01EA149F"/>
    <w:rsid w:val="01FFCA26"/>
    <w:rsid w:val="02011129"/>
    <w:rsid w:val="021A0779"/>
    <w:rsid w:val="022F07AC"/>
    <w:rsid w:val="02341A24"/>
    <w:rsid w:val="0248D5FB"/>
    <w:rsid w:val="025CB371"/>
    <w:rsid w:val="02670154"/>
    <w:rsid w:val="026ECFB2"/>
    <w:rsid w:val="02A29E2E"/>
    <w:rsid w:val="02B66D1D"/>
    <w:rsid w:val="02BA6483"/>
    <w:rsid w:val="02C6EA7B"/>
    <w:rsid w:val="02D5B47D"/>
    <w:rsid w:val="02E23B9C"/>
    <w:rsid w:val="02E6CB8C"/>
    <w:rsid w:val="0328E3CF"/>
    <w:rsid w:val="033D32D2"/>
    <w:rsid w:val="034093BF"/>
    <w:rsid w:val="035D664A"/>
    <w:rsid w:val="0368FEB5"/>
    <w:rsid w:val="0373CE3B"/>
    <w:rsid w:val="0394E2FF"/>
    <w:rsid w:val="03CEF630"/>
    <w:rsid w:val="03E657A4"/>
    <w:rsid w:val="03E74EC2"/>
    <w:rsid w:val="03E90287"/>
    <w:rsid w:val="03FBDAD2"/>
    <w:rsid w:val="040DD4E3"/>
    <w:rsid w:val="041933F9"/>
    <w:rsid w:val="042C1CAE"/>
    <w:rsid w:val="0442F8DC"/>
    <w:rsid w:val="044E5E01"/>
    <w:rsid w:val="044F4E61"/>
    <w:rsid w:val="04530322"/>
    <w:rsid w:val="0474BA5D"/>
    <w:rsid w:val="049B2F81"/>
    <w:rsid w:val="04A05811"/>
    <w:rsid w:val="04A58248"/>
    <w:rsid w:val="04B95A57"/>
    <w:rsid w:val="04BCB6DB"/>
    <w:rsid w:val="04C7C3FF"/>
    <w:rsid w:val="04DC26FA"/>
    <w:rsid w:val="04E35E66"/>
    <w:rsid w:val="04E9A426"/>
    <w:rsid w:val="050A196A"/>
    <w:rsid w:val="050D985C"/>
    <w:rsid w:val="05172A52"/>
    <w:rsid w:val="0541AE6A"/>
    <w:rsid w:val="055D89A4"/>
    <w:rsid w:val="05671A99"/>
    <w:rsid w:val="057AE44C"/>
    <w:rsid w:val="058E44BC"/>
    <w:rsid w:val="0597870E"/>
    <w:rsid w:val="059A1AB5"/>
    <w:rsid w:val="05CEDBE3"/>
    <w:rsid w:val="05D8DDE7"/>
    <w:rsid w:val="061229A5"/>
    <w:rsid w:val="063977CD"/>
    <w:rsid w:val="063FFC7F"/>
    <w:rsid w:val="0645DC25"/>
    <w:rsid w:val="064F32CD"/>
    <w:rsid w:val="065B1110"/>
    <w:rsid w:val="06711F1C"/>
    <w:rsid w:val="0671D0F5"/>
    <w:rsid w:val="0672A428"/>
    <w:rsid w:val="0673ADA8"/>
    <w:rsid w:val="06D8736A"/>
    <w:rsid w:val="06ECBF5D"/>
    <w:rsid w:val="06FC0380"/>
    <w:rsid w:val="071325EF"/>
    <w:rsid w:val="07234079"/>
    <w:rsid w:val="07633FED"/>
    <w:rsid w:val="076447DF"/>
    <w:rsid w:val="076AF424"/>
    <w:rsid w:val="0772E085"/>
    <w:rsid w:val="078409D9"/>
    <w:rsid w:val="0790C5A9"/>
    <w:rsid w:val="07C1EC14"/>
    <w:rsid w:val="07CADF5B"/>
    <w:rsid w:val="07DE5028"/>
    <w:rsid w:val="07E15F41"/>
    <w:rsid w:val="07E4B4A0"/>
    <w:rsid w:val="08106EB8"/>
    <w:rsid w:val="081474A9"/>
    <w:rsid w:val="08286825"/>
    <w:rsid w:val="0831835D"/>
    <w:rsid w:val="083E29CC"/>
    <w:rsid w:val="0842A11B"/>
    <w:rsid w:val="084654A1"/>
    <w:rsid w:val="0856656B"/>
    <w:rsid w:val="085B6789"/>
    <w:rsid w:val="08745922"/>
    <w:rsid w:val="089A29C5"/>
    <w:rsid w:val="089B1162"/>
    <w:rsid w:val="08BD054E"/>
    <w:rsid w:val="08E0107C"/>
    <w:rsid w:val="0908A6DB"/>
    <w:rsid w:val="09092664"/>
    <w:rsid w:val="0923FBF4"/>
    <w:rsid w:val="09389A2E"/>
    <w:rsid w:val="093B932D"/>
    <w:rsid w:val="094BDA28"/>
    <w:rsid w:val="09815214"/>
    <w:rsid w:val="09865CA8"/>
    <w:rsid w:val="0999B7A6"/>
    <w:rsid w:val="09A151F9"/>
    <w:rsid w:val="09A66B95"/>
    <w:rsid w:val="09B2D1DF"/>
    <w:rsid w:val="09B58D65"/>
    <w:rsid w:val="09DB8903"/>
    <w:rsid w:val="09EE15DB"/>
    <w:rsid w:val="0A0E5883"/>
    <w:rsid w:val="0A0F9CE3"/>
    <w:rsid w:val="0A1B6751"/>
    <w:rsid w:val="0A2B5047"/>
    <w:rsid w:val="0A2D425C"/>
    <w:rsid w:val="0A2E2DE0"/>
    <w:rsid w:val="0A384FDA"/>
    <w:rsid w:val="0A3BBF09"/>
    <w:rsid w:val="0A5F92CE"/>
    <w:rsid w:val="0A698A6E"/>
    <w:rsid w:val="0A7400A9"/>
    <w:rsid w:val="0A94AC2D"/>
    <w:rsid w:val="0AAF6621"/>
    <w:rsid w:val="0ADB4EB5"/>
    <w:rsid w:val="0ADE12E4"/>
    <w:rsid w:val="0AE57E2F"/>
    <w:rsid w:val="0AE9BE15"/>
    <w:rsid w:val="0AEB2E1E"/>
    <w:rsid w:val="0AEF7446"/>
    <w:rsid w:val="0B02767B"/>
    <w:rsid w:val="0B15EA3E"/>
    <w:rsid w:val="0B201FF3"/>
    <w:rsid w:val="0B31D2A0"/>
    <w:rsid w:val="0B32A764"/>
    <w:rsid w:val="0B438648"/>
    <w:rsid w:val="0B6788FC"/>
    <w:rsid w:val="0B6CF4A1"/>
    <w:rsid w:val="0B77A654"/>
    <w:rsid w:val="0BB7EFC3"/>
    <w:rsid w:val="0BC0F457"/>
    <w:rsid w:val="0BDF67F0"/>
    <w:rsid w:val="0BF396F4"/>
    <w:rsid w:val="0C0939CE"/>
    <w:rsid w:val="0C0C2A59"/>
    <w:rsid w:val="0C53FBBD"/>
    <w:rsid w:val="0C55F5AB"/>
    <w:rsid w:val="0C565BC0"/>
    <w:rsid w:val="0C582D63"/>
    <w:rsid w:val="0C5EE9E8"/>
    <w:rsid w:val="0C74F53C"/>
    <w:rsid w:val="0C8F61EA"/>
    <w:rsid w:val="0C9B933A"/>
    <w:rsid w:val="0CB91EF8"/>
    <w:rsid w:val="0D0CE596"/>
    <w:rsid w:val="0D0E0F45"/>
    <w:rsid w:val="0D101CB6"/>
    <w:rsid w:val="0D2125B7"/>
    <w:rsid w:val="0D4BD97E"/>
    <w:rsid w:val="0D5B9CC9"/>
    <w:rsid w:val="0D8888B2"/>
    <w:rsid w:val="0D9ACB3B"/>
    <w:rsid w:val="0DA1A1EC"/>
    <w:rsid w:val="0DA40AFC"/>
    <w:rsid w:val="0DCF6EB9"/>
    <w:rsid w:val="0DDBD070"/>
    <w:rsid w:val="0DFB0180"/>
    <w:rsid w:val="0E1C0245"/>
    <w:rsid w:val="0E463F0C"/>
    <w:rsid w:val="0E602DF5"/>
    <w:rsid w:val="0E71C738"/>
    <w:rsid w:val="0E740C0C"/>
    <w:rsid w:val="0E83AA5A"/>
    <w:rsid w:val="0E98ED67"/>
    <w:rsid w:val="0EA434E0"/>
    <w:rsid w:val="0ED121D5"/>
    <w:rsid w:val="0EEA8B12"/>
    <w:rsid w:val="0EF798B7"/>
    <w:rsid w:val="0F091044"/>
    <w:rsid w:val="0F1F3203"/>
    <w:rsid w:val="0F3573AD"/>
    <w:rsid w:val="0F3D8170"/>
    <w:rsid w:val="0F48778D"/>
    <w:rsid w:val="0F4C994A"/>
    <w:rsid w:val="0F68AE88"/>
    <w:rsid w:val="0F78725E"/>
    <w:rsid w:val="0F9B2856"/>
    <w:rsid w:val="0F9E99B2"/>
    <w:rsid w:val="0FA5127D"/>
    <w:rsid w:val="0FB5A754"/>
    <w:rsid w:val="0FE847EA"/>
    <w:rsid w:val="0FF447FE"/>
    <w:rsid w:val="101CDD23"/>
    <w:rsid w:val="10201E8B"/>
    <w:rsid w:val="1049C9ED"/>
    <w:rsid w:val="1052D22C"/>
    <w:rsid w:val="1063B1E8"/>
    <w:rsid w:val="10741A98"/>
    <w:rsid w:val="108EDF76"/>
    <w:rsid w:val="10917AFF"/>
    <w:rsid w:val="10ADF23B"/>
    <w:rsid w:val="10C2379A"/>
    <w:rsid w:val="10C3E2FC"/>
    <w:rsid w:val="10CC3A47"/>
    <w:rsid w:val="10CDE2CB"/>
    <w:rsid w:val="1113AFF9"/>
    <w:rsid w:val="111EBB66"/>
    <w:rsid w:val="112A495F"/>
    <w:rsid w:val="114C55BD"/>
    <w:rsid w:val="11661E67"/>
    <w:rsid w:val="11A0EAE5"/>
    <w:rsid w:val="11C061E1"/>
    <w:rsid w:val="11C71F7C"/>
    <w:rsid w:val="11C99249"/>
    <w:rsid w:val="11CD963E"/>
    <w:rsid w:val="11D684B3"/>
    <w:rsid w:val="11D7F7E1"/>
    <w:rsid w:val="11DDA3E6"/>
    <w:rsid w:val="11DFA3D4"/>
    <w:rsid w:val="11E0522E"/>
    <w:rsid w:val="11F077D1"/>
    <w:rsid w:val="12099AEF"/>
    <w:rsid w:val="1209C41E"/>
    <w:rsid w:val="120D60B4"/>
    <w:rsid w:val="122C25A7"/>
    <w:rsid w:val="123BA28C"/>
    <w:rsid w:val="125A8D9F"/>
    <w:rsid w:val="126E3432"/>
    <w:rsid w:val="128000D9"/>
    <w:rsid w:val="1281DDBC"/>
    <w:rsid w:val="12B8BA89"/>
    <w:rsid w:val="12BCB668"/>
    <w:rsid w:val="12D8DEFB"/>
    <w:rsid w:val="12DC01AC"/>
    <w:rsid w:val="12EC77FF"/>
    <w:rsid w:val="13013EFC"/>
    <w:rsid w:val="133B9C96"/>
    <w:rsid w:val="1341E687"/>
    <w:rsid w:val="1343F125"/>
    <w:rsid w:val="135F3D1C"/>
    <w:rsid w:val="13662CF3"/>
    <w:rsid w:val="137DCE96"/>
    <w:rsid w:val="137EEFF1"/>
    <w:rsid w:val="13C88EE1"/>
    <w:rsid w:val="13D45655"/>
    <w:rsid w:val="13DCA26A"/>
    <w:rsid w:val="13DDA5BA"/>
    <w:rsid w:val="13E39B02"/>
    <w:rsid w:val="140031D4"/>
    <w:rsid w:val="140CD013"/>
    <w:rsid w:val="143D6494"/>
    <w:rsid w:val="143FFC8D"/>
    <w:rsid w:val="14604827"/>
    <w:rsid w:val="1472BD39"/>
    <w:rsid w:val="147B69C2"/>
    <w:rsid w:val="147E738A"/>
    <w:rsid w:val="14982DD5"/>
    <w:rsid w:val="14A32F19"/>
    <w:rsid w:val="14A87443"/>
    <w:rsid w:val="14B24CFE"/>
    <w:rsid w:val="14CB195B"/>
    <w:rsid w:val="14F31FA5"/>
    <w:rsid w:val="14FACF7F"/>
    <w:rsid w:val="1515657B"/>
    <w:rsid w:val="1518B343"/>
    <w:rsid w:val="151B8A9E"/>
    <w:rsid w:val="151BC663"/>
    <w:rsid w:val="15253562"/>
    <w:rsid w:val="153C20BB"/>
    <w:rsid w:val="1540E0A3"/>
    <w:rsid w:val="155C9714"/>
    <w:rsid w:val="155F8E12"/>
    <w:rsid w:val="1570E23A"/>
    <w:rsid w:val="158E14EF"/>
    <w:rsid w:val="158FC5AC"/>
    <w:rsid w:val="1591D520"/>
    <w:rsid w:val="1599CC0A"/>
    <w:rsid w:val="15BD48B7"/>
    <w:rsid w:val="15C9E625"/>
    <w:rsid w:val="15CE1407"/>
    <w:rsid w:val="162977AB"/>
    <w:rsid w:val="162F9B94"/>
    <w:rsid w:val="164C941D"/>
    <w:rsid w:val="16535A93"/>
    <w:rsid w:val="165438EA"/>
    <w:rsid w:val="1674E77F"/>
    <w:rsid w:val="1680AA44"/>
    <w:rsid w:val="1681FDE3"/>
    <w:rsid w:val="1683713A"/>
    <w:rsid w:val="16921E08"/>
    <w:rsid w:val="1697B422"/>
    <w:rsid w:val="16A8C15A"/>
    <w:rsid w:val="16B0FFC5"/>
    <w:rsid w:val="16BB3EC2"/>
    <w:rsid w:val="16D5237A"/>
    <w:rsid w:val="16FCB4A1"/>
    <w:rsid w:val="17158541"/>
    <w:rsid w:val="171B7101"/>
    <w:rsid w:val="173005E3"/>
    <w:rsid w:val="1732AF91"/>
    <w:rsid w:val="1758CEE6"/>
    <w:rsid w:val="17881074"/>
    <w:rsid w:val="178FFE56"/>
    <w:rsid w:val="17B089C5"/>
    <w:rsid w:val="17C90E15"/>
    <w:rsid w:val="17CD6B21"/>
    <w:rsid w:val="17F312DD"/>
    <w:rsid w:val="17F3D289"/>
    <w:rsid w:val="1820302E"/>
    <w:rsid w:val="184EA96F"/>
    <w:rsid w:val="187AD5AC"/>
    <w:rsid w:val="18890B28"/>
    <w:rsid w:val="189A01AD"/>
    <w:rsid w:val="18AAA8D9"/>
    <w:rsid w:val="18AF0BDB"/>
    <w:rsid w:val="18F709EB"/>
    <w:rsid w:val="190CD35D"/>
    <w:rsid w:val="190F3629"/>
    <w:rsid w:val="193EA678"/>
    <w:rsid w:val="194E3F83"/>
    <w:rsid w:val="194E426D"/>
    <w:rsid w:val="1952410D"/>
    <w:rsid w:val="195D1F29"/>
    <w:rsid w:val="197B0E14"/>
    <w:rsid w:val="19841D76"/>
    <w:rsid w:val="1985304B"/>
    <w:rsid w:val="1997C768"/>
    <w:rsid w:val="19A4FE4B"/>
    <w:rsid w:val="19C6B8BE"/>
    <w:rsid w:val="19D0B05E"/>
    <w:rsid w:val="19DBC916"/>
    <w:rsid w:val="19E28D45"/>
    <w:rsid w:val="19EF7A75"/>
    <w:rsid w:val="1A0692F0"/>
    <w:rsid w:val="1A091D72"/>
    <w:rsid w:val="1A4BC965"/>
    <w:rsid w:val="1A5874D3"/>
    <w:rsid w:val="1A5B375A"/>
    <w:rsid w:val="1A5DD2E3"/>
    <w:rsid w:val="1A6A22F0"/>
    <w:rsid w:val="1A707BD3"/>
    <w:rsid w:val="1A7222DA"/>
    <w:rsid w:val="1A79485A"/>
    <w:rsid w:val="1A889E2B"/>
    <w:rsid w:val="1A8F84AF"/>
    <w:rsid w:val="1A933747"/>
    <w:rsid w:val="1AA035F8"/>
    <w:rsid w:val="1AA8AC0F"/>
    <w:rsid w:val="1AC944C0"/>
    <w:rsid w:val="1AD0E0CF"/>
    <w:rsid w:val="1AE8EBD5"/>
    <w:rsid w:val="1B24288D"/>
    <w:rsid w:val="1B261296"/>
    <w:rsid w:val="1B38B57A"/>
    <w:rsid w:val="1B3EBD07"/>
    <w:rsid w:val="1B4052E8"/>
    <w:rsid w:val="1B4FD36E"/>
    <w:rsid w:val="1B54E4F8"/>
    <w:rsid w:val="1B59CE8E"/>
    <w:rsid w:val="1B645A62"/>
    <w:rsid w:val="1B6484F9"/>
    <w:rsid w:val="1B72AC0E"/>
    <w:rsid w:val="1B766404"/>
    <w:rsid w:val="1BA32D9A"/>
    <w:rsid w:val="1BBBCF92"/>
    <w:rsid w:val="1BC6692F"/>
    <w:rsid w:val="1BD24714"/>
    <w:rsid w:val="1BE0BDF4"/>
    <w:rsid w:val="1BF900E5"/>
    <w:rsid w:val="1C041F45"/>
    <w:rsid w:val="1C0639D6"/>
    <w:rsid w:val="1C14CCC6"/>
    <w:rsid w:val="1C1BE78F"/>
    <w:rsid w:val="1C3A1966"/>
    <w:rsid w:val="1C3AEF45"/>
    <w:rsid w:val="1C3D5204"/>
    <w:rsid w:val="1C58A38A"/>
    <w:rsid w:val="1C65BB35"/>
    <w:rsid w:val="1C704898"/>
    <w:rsid w:val="1C7473F8"/>
    <w:rsid w:val="1C97E119"/>
    <w:rsid w:val="1C9C49FB"/>
    <w:rsid w:val="1CCDA440"/>
    <w:rsid w:val="1CD6091C"/>
    <w:rsid w:val="1CDC8CA8"/>
    <w:rsid w:val="1CF157FD"/>
    <w:rsid w:val="1CFC2E55"/>
    <w:rsid w:val="1D438D20"/>
    <w:rsid w:val="1D54294E"/>
    <w:rsid w:val="1D73B2CB"/>
    <w:rsid w:val="1D74A6BE"/>
    <w:rsid w:val="1D8584D7"/>
    <w:rsid w:val="1D899A76"/>
    <w:rsid w:val="1D8F5041"/>
    <w:rsid w:val="1DB5E733"/>
    <w:rsid w:val="1DBB5CCB"/>
    <w:rsid w:val="1DE19089"/>
    <w:rsid w:val="1DE7BFBB"/>
    <w:rsid w:val="1DF20212"/>
    <w:rsid w:val="1E141EED"/>
    <w:rsid w:val="1E163AE8"/>
    <w:rsid w:val="1E2B921E"/>
    <w:rsid w:val="1E307409"/>
    <w:rsid w:val="1E3266B8"/>
    <w:rsid w:val="1E35EF0A"/>
    <w:rsid w:val="1E3AC611"/>
    <w:rsid w:val="1E3EA5DE"/>
    <w:rsid w:val="1E46F753"/>
    <w:rsid w:val="1E777979"/>
    <w:rsid w:val="1EB2292C"/>
    <w:rsid w:val="1EB29082"/>
    <w:rsid w:val="1EB5BCA7"/>
    <w:rsid w:val="1EC399E0"/>
    <w:rsid w:val="1EDE8EE0"/>
    <w:rsid w:val="1EE946AC"/>
    <w:rsid w:val="1EEC231D"/>
    <w:rsid w:val="1EEF743D"/>
    <w:rsid w:val="1F0E85CF"/>
    <w:rsid w:val="1F1F2B1D"/>
    <w:rsid w:val="1F275A23"/>
    <w:rsid w:val="1F3A40F1"/>
    <w:rsid w:val="1F521C3B"/>
    <w:rsid w:val="1F828937"/>
    <w:rsid w:val="1F894CDD"/>
    <w:rsid w:val="1FB1CE23"/>
    <w:rsid w:val="1FBC8FC9"/>
    <w:rsid w:val="1FBF087D"/>
    <w:rsid w:val="1FCBB140"/>
    <w:rsid w:val="1FCE8255"/>
    <w:rsid w:val="1FD020CC"/>
    <w:rsid w:val="1FDCCDCF"/>
    <w:rsid w:val="1FE71D8F"/>
    <w:rsid w:val="1FFADCB0"/>
    <w:rsid w:val="1FFB3A69"/>
    <w:rsid w:val="20161D34"/>
    <w:rsid w:val="202506F9"/>
    <w:rsid w:val="2030B006"/>
    <w:rsid w:val="203CBE9F"/>
    <w:rsid w:val="20463100"/>
    <w:rsid w:val="205EC222"/>
    <w:rsid w:val="206CC1C4"/>
    <w:rsid w:val="207505CE"/>
    <w:rsid w:val="2077068B"/>
    <w:rsid w:val="20779732"/>
    <w:rsid w:val="207C88F8"/>
    <w:rsid w:val="207DBE93"/>
    <w:rsid w:val="209509BB"/>
    <w:rsid w:val="209A4489"/>
    <w:rsid w:val="20DE9C1B"/>
    <w:rsid w:val="20E52B30"/>
    <w:rsid w:val="20E7D0CE"/>
    <w:rsid w:val="212BE253"/>
    <w:rsid w:val="212EB789"/>
    <w:rsid w:val="2130BF7D"/>
    <w:rsid w:val="2168333A"/>
    <w:rsid w:val="2184B458"/>
    <w:rsid w:val="2197C3D9"/>
    <w:rsid w:val="21AA7B20"/>
    <w:rsid w:val="21B58D61"/>
    <w:rsid w:val="21BB1556"/>
    <w:rsid w:val="21C2360B"/>
    <w:rsid w:val="21C2BA23"/>
    <w:rsid w:val="21D19280"/>
    <w:rsid w:val="21DA4D69"/>
    <w:rsid w:val="2230E455"/>
    <w:rsid w:val="2243279C"/>
    <w:rsid w:val="22442E96"/>
    <w:rsid w:val="224F40D0"/>
    <w:rsid w:val="227F5B98"/>
    <w:rsid w:val="22927C8A"/>
    <w:rsid w:val="22AD97D3"/>
    <w:rsid w:val="22CA200B"/>
    <w:rsid w:val="22D0941B"/>
    <w:rsid w:val="22D92FEA"/>
    <w:rsid w:val="22E1FC76"/>
    <w:rsid w:val="22EAE23F"/>
    <w:rsid w:val="22F1E41A"/>
    <w:rsid w:val="22F52F4B"/>
    <w:rsid w:val="22F60828"/>
    <w:rsid w:val="2302A1DA"/>
    <w:rsid w:val="2305519D"/>
    <w:rsid w:val="231A7F01"/>
    <w:rsid w:val="2326C259"/>
    <w:rsid w:val="23271B16"/>
    <w:rsid w:val="232CEE3B"/>
    <w:rsid w:val="23459E9A"/>
    <w:rsid w:val="2346CF38"/>
    <w:rsid w:val="23659418"/>
    <w:rsid w:val="23674CEB"/>
    <w:rsid w:val="2374AEC2"/>
    <w:rsid w:val="238BC4B9"/>
    <w:rsid w:val="2392469C"/>
    <w:rsid w:val="23A738E8"/>
    <w:rsid w:val="23AE68FF"/>
    <w:rsid w:val="23B95A69"/>
    <w:rsid w:val="23C6E752"/>
    <w:rsid w:val="23D53864"/>
    <w:rsid w:val="23E0C940"/>
    <w:rsid w:val="23FD1E73"/>
    <w:rsid w:val="24002C3A"/>
    <w:rsid w:val="24188A4E"/>
    <w:rsid w:val="2419CFA7"/>
    <w:rsid w:val="2426E86E"/>
    <w:rsid w:val="2431E834"/>
    <w:rsid w:val="243209AD"/>
    <w:rsid w:val="24591F9D"/>
    <w:rsid w:val="246AD040"/>
    <w:rsid w:val="2470CD14"/>
    <w:rsid w:val="2476C6B3"/>
    <w:rsid w:val="24919724"/>
    <w:rsid w:val="24C9B1DB"/>
    <w:rsid w:val="24CF062F"/>
    <w:rsid w:val="24ECB776"/>
    <w:rsid w:val="24F7FDBD"/>
    <w:rsid w:val="25182185"/>
    <w:rsid w:val="25216FAD"/>
    <w:rsid w:val="2529E7C6"/>
    <w:rsid w:val="2529E9D3"/>
    <w:rsid w:val="253640F1"/>
    <w:rsid w:val="253F3197"/>
    <w:rsid w:val="25411BDD"/>
    <w:rsid w:val="254628EC"/>
    <w:rsid w:val="257B37E0"/>
    <w:rsid w:val="258AF72E"/>
    <w:rsid w:val="2593314D"/>
    <w:rsid w:val="25A8346C"/>
    <w:rsid w:val="25B557C9"/>
    <w:rsid w:val="25B8CFF0"/>
    <w:rsid w:val="25D988BF"/>
    <w:rsid w:val="25FD7A2D"/>
    <w:rsid w:val="2605D4D5"/>
    <w:rsid w:val="2606BCBC"/>
    <w:rsid w:val="26117F69"/>
    <w:rsid w:val="26192D71"/>
    <w:rsid w:val="262D8521"/>
    <w:rsid w:val="26426E75"/>
    <w:rsid w:val="2659E34D"/>
    <w:rsid w:val="2686F36A"/>
    <w:rsid w:val="2688E604"/>
    <w:rsid w:val="2692A9C6"/>
    <w:rsid w:val="26980ECE"/>
    <w:rsid w:val="26A61356"/>
    <w:rsid w:val="26AF4E0E"/>
    <w:rsid w:val="26CA71B3"/>
    <w:rsid w:val="26D2A7D4"/>
    <w:rsid w:val="26D3DE8B"/>
    <w:rsid w:val="26D64A14"/>
    <w:rsid w:val="26D7501F"/>
    <w:rsid w:val="26E1DCF7"/>
    <w:rsid w:val="26E2CDD5"/>
    <w:rsid w:val="26E9E583"/>
    <w:rsid w:val="26EE26DB"/>
    <w:rsid w:val="2714CB69"/>
    <w:rsid w:val="273A039E"/>
    <w:rsid w:val="2750FB8E"/>
    <w:rsid w:val="27541567"/>
    <w:rsid w:val="27616AF0"/>
    <w:rsid w:val="278F4EFB"/>
    <w:rsid w:val="27A34A3F"/>
    <w:rsid w:val="27D38C7D"/>
    <w:rsid w:val="27D6D706"/>
    <w:rsid w:val="27E2C61B"/>
    <w:rsid w:val="27F13D3B"/>
    <w:rsid w:val="2802407F"/>
    <w:rsid w:val="2803E51D"/>
    <w:rsid w:val="2844DEC1"/>
    <w:rsid w:val="286F1A45"/>
    <w:rsid w:val="28839E48"/>
    <w:rsid w:val="28889C0F"/>
    <w:rsid w:val="2889A39A"/>
    <w:rsid w:val="288C7FCD"/>
    <w:rsid w:val="28A6584D"/>
    <w:rsid w:val="28AF109B"/>
    <w:rsid w:val="28AF9FAB"/>
    <w:rsid w:val="28DAE5F2"/>
    <w:rsid w:val="28FA2D71"/>
    <w:rsid w:val="29025F1F"/>
    <w:rsid w:val="29047C82"/>
    <w:rsid w:val="290E3471"/>
    <w:rsid w:val="291C211C"/>
    <w:rsid w:val="2931629A"/>
    <w:rsid w:val="2956AFD4"/>
    <w:rsid w:val="295ED691"/>
    <w:rsid w:val="296879A3"/>
    <w:rsid w:val="29A7A2E2"/>
    <w:rsid w:val="29B85CB5"/>
    <w:rsid w:val="29B91BB3"/>
    <w:rsid w:val="29BDF415"/>
    <w:rsid w:val="29C3E6FC"/>
    <w:rsid w:val="29E8C66C"/>
    <w:rsid w:val="2A1B073E"/>
    <w:rsid w:val="2A2BFF8E"/>
    <w:rsid w:val="2A30A343"/>
    <w:rsid w:val="2A47211F"/>
    <w:rsid w:val="2A529207"/>
    <w:rsid w:val="2A8DA856"/>
    <w:rsid w:val="2A9B519B"/>
    <w:rsid w:val="2ABDDB0C"/>
    <w:rsid w:val="2AC389D2"/>
    <w:rsid w:val="2AC52620"/>
    <w:rsid w:val="2AD96614"/>
    <w:rsid w:val="2AF995DA"/>
    <w:rsid w:val="2B0141AC"/>
    <w:rsid w:val="2B0C83D9"/>
    <w:rsid w:val="2B14021B"/>
    <w:rsid w:val="2B1C91B1"/>
    <w:rsid w:val="2B21C4EC"/>
    <w:rsid w:val="2B286FB6"/>
    <w:rsid w:val="2B3F2A73"/>
    <w:rsid w:val="2B49C1C1"/>
    <w:rsid w:val="2B559EC8"/>
    <w:rsid w:val="2B986AA8"/>
    <w:rsid w:val="2BA0FBC7"/>
    <w:rsid w:val="2BACB1E2"/>
    <w:rsid w:val="2BC6A49E"/>
    <w:rsid w:val="2BCC7D9B"/>
    <w:rsid w:val="2BDDBBE9"/>
    <w:rsid w:val="2BE023FB"/>
    <w:rsid w:val="2BE3BBC9"/>
    <w:rsid w:val="2BE6186B"/>
    <w:rsid w:val="2BEC3FCC"/>
    <w:rsid w:val="2C14120C"/>
    <w:rsid w:val="2C20F803"/>
    <w:rsid w:val="2C31F2D7"/>
    <w:rsid w:val="2C44178B"/>
    <w:rsid w:val="2C565207"/>
    <w:rsid w:val="2C5A0EFF"/>
    <w:rsid w:val="2C8F0B18"/>
    <w:rsid w:val="2C92FA82"/>
    <w:rsid w:val="2C9BD4DB"/>
    <w:rsid w:val="2CA5F755"/>
    <w:rsid w:val="2CB0BAC2"/>
    <w:rsid w:val="2CB541E5"/>
    <w:rsid w:val="2CCE4A60"/>
    <w:rsid w:val="2CD6EAA7"/>
    <w:rsid w:val="2CF3F597"/>
    <w:rsid w:val="2CFAC75A"/>
    <w:rsid w:val="2D07A36C"/>
    <w:rsid w:val="2D0B8C66"/>
    <w:rsid w:val="2D168D1B"/>
    <w:rsid w:val="2D1DEF56"/>
    <w:rsid w:val="2D569028"/>
    <w:rsid w:val="2D5D28DD"/>
    <w:rsid w:val="2D606E8A"/>
    <w:rsid w:val="2D644B6F"/>
    <w:rsid w:val="2D740CB7"/>
    <w:rsid w:val="2D87C1B3"/>
    <w:rsid w:val="2D8848AC"/>
    <w:rsid w:val="2D8DD510"/>
    <w:rsid w:val="2D9DDE8B"/>
    <w:rsid w:val="2DA24923"/>
    <w:rsid w:val="2DB7387B"/>
    <w:rsid w:val="2DBAE847"/>
    <w:rsid w:val="2DBC8072"/>
    <w:rsid w:val="2DC35B2A"/>
    <w:rsid w:val="2DC55A15"/>
    <w:rsid w:val="2DC5F77D"/>
    <w:rsid w:val="2DC616B0"/>
    <w:rsid w:val="2DD1E081"/>
    <w:rsid w:val="2DDE4705"/>
    <w:rsid w:val="2E07DF78"/>
    <w:rsid w:val="2E0F268E"/>
    <w:rsid w:val="2E4DC396"/>
    <w:rsid w:val="2E5FABAA"/>
    <w:rsid w:val="2E6F6788"/>
    <w:rsid w:val="2E72543A"/>
    <w:rsid w:val="2E76E6EB"/>
    <w:rsid w:val="2E7FCD3E"/>
    <w:rsid w:val="2E855CE4"/>
    <w:rsid w:val="2EB45E1F"/>
    <w:rsid w:val="2EBC03B7"/>
    <w:rsid w:val="2EBF0AA8"/>
    <w:rsid w:val="2EC7220D"/>
    <w:rsid w:val="2EE09D43"/>
    <w:rsid w:val="2EEE9C2F"/>
    <w:rsid w:val="2EF971C9"/>
    <w:rsid w:val="2F0AF4A4"/>
    <w:rsid w:val="2F48F41C"/>
    <w:rsid w:val="2F6FBB5A"/>
    <w:rsid w:val="2F8E1DB1"/>
    <w:rsid w:val="2F9C2A82"/>
    <w:rsid w:val="2FAB0B07"/>
    <w:rsid w:val="2FB4DECB"/>
    <w:rsid w:val="2FB6522C"/>
    <w:rsid w:val="2FB9D15D"/>
    <w:rsid w:val="2FC8C6CE"/>
    <w:rsid w:val="2FCEEE7C"/>
    <w:rsid w:val="2FE547EC"/>
    <w:rsid w:val="300DEFEB"/>
    <w:rsid w:val="30298A4A"/>
    <w:rsid w:val="3034287B"/>
    <w:rsid w:val="3055B289"/>
    <w:rsid w:val="305E7552"/>
    <w:rsid w:val="305FE47A"/>
    <w:rsid w:val="30733BBE"/>
    <w:rsid w:val="3078CF57"/>
    <w:rsid w:val="30879421"/>
    <w:rsid w:val="30A3BB30"/>
    <w:rsid w:val="30A93CAE"/>
    <w:rsid w:val="30AA5CAD"/>
    <w:rsid w:val="30B4B154"/>
    <w:rsid w:val="30C8C1D2"/>
    <w:rsid w:val="30DA9EB9"/>
    <w:rsid w:val="30E8A6A4"/>
    <w:rsid w:val="30ECE142"/>
    <w:rsid w:val="31223B46"/>
    <w:rsid w:val="3124166B"/>
    <w:rsid w:val="313FA321"/>
    <w:rsid w:val="314A10D7"/>
    <w:rsid w:val="314CD8E8"/>
    <w:rsid w:val="3159DFA8"/>
    <w:rsid w:val="317F8595"/>
    <w:rsid w:val="3187CFF5"/>
    <w:rsid w:val="31C081BE"/>
    <w:rsid w:val="31C62213"/>
    <w:rsid w:val="31D02719"/>
    <w:rsid w:val="31FE9A96"/>
    <w:rsid w:val="32001BEE"/>
    <w:rsid w:val="32151E08"/>
    <w:rsid w:val="321645BE"/>
    <w:rsid w:val="32536346"/>
    <w:rsid w:val="328589E8"/>
    <w:rsid w:val="32BF0713"/>
    <w:rsid w:val="32C133FF"/>
    <w:rsid w:val="32C656BF"/>
    <w:rsid w:val="32CA8865"/>
    <w:rsid w:val="32DAF0FC"/>
    <w:rsid w:val="32DCEFF1"/>
    <w:rsid w:val="33064445"/>
    <w:rsid w:val="331A1942"/>
    <w:rsid w:val="33323FE4"/>
    <w:rsid w:val="333AD7A9"/>
    <w:rsid w:val="33914431"/>
    <w:rsid w:val="33972387"/>
    <w:rsid w:val="33C492A6"/>
    <w:rsid w:val="33D5718A"/>
    <w:rsid w:val="33E0F57D"/>
    <w:rsid w:val="33FB7F96"/>
    <w:rsid w:val="3412EF20"/>
    <w:rsid w:val="34320662"/>
    <w:rsid w:val="344A2137"/>
    <w:rsid w:val="3487C8F1"/>
    <w:rsid w:val="3489BC61"/>
    <w:rsid w:val="348DD216"/>
    <w:rsid w:val="34934F75"/>
    <w:rsid w:val="349ED270"/>
    <w:rsid w:val="34B0EDCA"/>
    <w:rsid w:val="34B2DFFD"/>
    <w:rsid w:val="34C1E01D"/>
    <w:rsid w:val="34C6D745"/>
    <w:rsid w:val="34C9CE10"/>
    <w:rsid w:val="34FAE106"/>
    <w:rsid w:val="34FDEDD1"/>
    <w:rsid w:val="3506E027"/>
    <w:rsid w:val="3511550F"/>
    <w:rsid w:val="351BA850"/>
    <w:rsid w:val="35231EAE"/>
    <w:rsid w:val="352721EE"/>
    <w:rsid w:val="352A6708"/>
    <w:rsid w:val="353B3779"/>
    <w:rsid w:val="355BDA25"/>
    <w:rsid w:val="3567845D"/>
    <w:rsid w:val="35780E7B"/>
    <w:rsid w:val="358F3806"/>
    <w:rsid w:val="3599B779"/>
    <w:rsid w:val="35A868C4"/>
    <w:rsid w:val="35A8C6FB"/>
    <w:rsid w:val="35AFCFE7"/>
    <w:rsid w:val="35BD7629"/>
    <w:rsid w:val="35C94D91"/>
    <w:rsid w:val="35E095D3"/>
    <w:rsid w:val="3607158E"/>
    <w:rsid w:val="3614F3FB"/>
    <w:rsid w:val="36158B73"/>
    <w:rsid w:val="3623EF3C"/>
    <w:rsid w:val="362E17B3"/>
    <w:rsid w:val="362E4169"/>
    <w:rsid w:val="3630AAD2"/>
    <w:rsid w:val="3634E02E"/>
    <w:rsid w:val="3657F1B1"/>
    <w:rsid w:val="367B0E04"/>
    <w:rsid w:val="36884DCC"/>
    <w:rsid w:val="368B12EA"/>
    <w:rsid w:val="36A4E467"/>
    <w:rsid w:val="36AE72EE"/>
    <w:rsid w:val="36D105F8"/>
    <w:rsid w:val="36F1470E"/>
    <w:rsid w:val="36F7A990"/>
    <w:rsid w:val="371AA4E8"/>
    <w:rsid w:val="3720E32F"/>
    <w:rsid w:val="3723B4FA"/>
    <w:rsid w:val="373329FA"/>
    <w:rsid w:val="3747620D"/>
    <w:rsid w:val="37495267"/>
    <w:rsid w:val="37510D1C"/>
    <w:rsid w:val="3778A2B2"/>
    <w:rsid w:val="377BB1E8"/>
    <w:rsid w:val="378CF318"/>
    <w:rsid w:val="378EF5B0"/>
    <w:rsid w:val="379C7DB3"/>
    <w:rsid w:val="37B50981"/>
    <w:rsid w:val="37D0BB67"/>
    <w:rsid w:val="37EB6D79"/>
    <w:rsid w:val="38242BA1"/>
    <w:rsid w:val="38247A90"/>
    <w:rsid w:val="38451314"/>
    <w:rsid w:val="385C5B36"/>
    <w:rsid w:val="386686D9"/>
    <w:rsid w:val="388DCDE5"/>
    <w:rsid w:val="3896ABB7"/>
    <w:rsid w:val="38A689DA"/>
    <w:rsid w:val="38AEAD1B"/>
    <w:rsid w:val="38AFA93A"/>
    <w:rsid w:val="38B9F7D1"/>
    <w:rsid w:val="38BB4C74"/>
    <w:rsid w:val="38C4F3D6"/>
    <w:rsid w:val="38CEC848"/>
    <w:rsid w:val="390D4817"/>
    <w:rsid w:val="391AA7E8"/>
    <w:rsid w:val="397728CA"/>
    <w:rsid w:val="398472FD"/>
    <w:rsid w:val="398667BF"/>
    <w:rsid w:val="3988AC35"/>
    <w:rsid w:val="3989B1BF"/>
    <w:rsid w:val="39ADDB20"/>
    <w:rsid w:val="39AF038C"/>
    <w:rsid w:val="39B2C255"/>
    <w:rsid w:val="39FD5F3A"/>
    <w:rsid w:val="3A3205A3"/>
    <w:rsid w:val="3A3EC9FC"/>
    <w:rsid w:val="3A3F2EFB"/>
    <w:rsid w:val="3A5E3A3F"/>
    <w:rsid w:val="3A61BF81"/>
    <w:rsid w:val="3A6A9634"/>
    <w:rsid w:val="3A818B97"/>
    <w:rsid w:val="3AA3D911"/>
    <w:rsid w:val="3AE240C0"/>
    <w:rsid w:val="3AEBBABB"/>
    <w:rsid w:val="3AEC2F5D"/>
    <w:rsid w:val="3B1BCCC1"/>
    <w:rsid w:val="3B5F19F0"/>
    <w:rsid w:val="3B6398AE"/>
    <w:rsid w:val="3B64220E"/>
    <w:rsid w:val="3B7DB5B3"/>
    <w:rsid w:val="3B9F0ACC"/>
    <w:rsid w:val="3BA4A9EC"/>
    <w:rsid w:val="3BC4BA89"/>
    <w:rsid w:val="3BCF0ACD"/>
    <w:rsid w:val="3BE1BCF7"/>
    <w:rsid w:val="3C0D793B"/>
    <w:rsid w:val="3C183003"/>
    <w:rsid w:val="3C1BD8EF"/>
    <w:rsid w:val="3C3498B1"/>
    <w:rsid w:val="3C361645"/>
    <w:rsid w:val="3C39AE68"/>
    <w:rsid w:val="3C4A5A6F"/>
    <w:rsid w:val="3C4BB7DF"/>
    <w:rsid w:val="3C65CF9C"/>
    <w:rsid w:val="3C75E46D"/>
    <w:rsid w:val="3C79B3E6"/>
    <w:rsid w:val="3C7E8516"/>
    <w:rsid w:val="3C9C67B0"/>
    <w:rsid w:val="3C9F8E76"/>
    <w:rsid w:val="3CBEA9A5"/>
    <w:rsid w:val="3CC7079A"/>
    <w:rsid w:val="3CCD241B"/>
    <w:rsid w:val="3CDF1151"/>
    <w:rsid w:val="3D14D961"/>
    <w:rsid w:val="3D2867BB"/>
    <w:rsid w:val="3D472F09"/>
    <w:rsid w:val="3D47418A"/>
    <w:rsid w:val="3D65A28D"/>
    <w:rsid w:val="3D76C61B"/>
    <w:rsid w:val="3DC8916C"/>
    <w:rsid w:val="3DE12DD9"/>
    <w:rsid w:val="3DE139A9"/>
    <w:rsid w:val="3E013362"/>
    <w:rsid w:val="3E0619BB"/>
    <w:rsid w:val="3E0F2864"/>
    <w:rsid w:val="3E21F386"/>
    <w:rsid w:val="3E2D07C4"/>
    <w:rsid w:val="3E3B4302"/>
    <w:rsid w:val="3E455640"/>
    <w:rsid w:val="3E457817"/>
    <w:rsid w:val="3E4A5D6C"/>
    <w:rsid w:val="3E6ABE4B"/>
    <w:rsid w:val="3E6EDAA1"/>
    <w:rsid w:val="3E7B2FD4"/>
    <w:rsid w:val="3E8DCFE9"/>
    <w:rsid w:val="3E8F319F"/>
    <w:rsid w:val="3EAA5EA0"/>
    <w:rsid w:val="3EB52AD2"/>
    <w:rsid w:val="3EB57669"/>
    <w:rsid w:val="3EB634B5"/>
    <w:rsid w:val="3EBEF46C"/>
    <w:rsid w:val="3ED691D9"/>
    <w:rsid w:val="3ED962EB"/>
    <w:rsid w:val="3EF3ACA3"/>
    <w:rsid w:val="3F11F1DF"/>
    <w:rsid w:val="3F1EA828"/>
    <w:rsid w:val="3F34B1D8"/>
    <w:rsid w:val="3F3DDF0F"/>
    <w:rsid w:val="3F4D74D6"/>
    <w:rsid w:val="3F547E2F"/>
    <w:rsid w:val="3F698A5F"/>
    <w:rsid w:val="3F6DFD96"/>
    <w:rsid w:val="3F77F9E8"/>
    <w:rsid w:val="3F9669D3"/>
    <w:rsid w:val="3FBEDFB2"/>
    <w:rsid w:val="3FDA1277"/>
    <w:rsid w:val="3FEE6002"/>
    <w:rsid w:val="3FEEBA11"/>
    <w:rsid w:val="40169BB6"/>
    <w:rsid w:val="4023B21D"/>
    <w:rsid w:val="40306156"/>
    <w:rsid w:val="40481DD5"/>
    <w:rsid w:val="40631984"/>
    <w:rsid w:val="4067DC57"/>
    <w:rsid w:val="4068D876"/>
    <w:rsid w:val="4074991C"/>
    <w:rsid w:val="4096CC7B"/>
    <w:rsid w:val="40A8DC17"/>
    <w:rsid w:val="40C5C8D2"/>
    <w:rsid w:val="40D68FAC"/>
    <w:rsid w:val="40D776C1"/>
    <w:rsid w:val="40E034E7"/>
    <w:rsid w:val="40F430BC"/>
    <w:rsid w:val="410C3028"/>
    <w:rsid w:val="4122B698"/>
    <w:rsid w:val="41441819"/>
    <w:rsid w:val="415EF11D"/>
    <w:rsid w:val="41843C16"/>
    <w:rsid w:val="4190BBE5"/>
    <w:rsid w:val="41A29819"/>
    <w:rsid w:val="42008C8B"/>
    <w:rsid w:val="42143095"/>
    <w:rsid w:val="42609BD6"/>
    <w:rsid w:val="426BF818"/>
    <w:rsid w:val="42816546"/>
    <w:rsid w:val="4286DACB"/>
    <w:rsid w:val="42ABB301"/>
    <w:rsid w:val="42BC01F6"/>
    <w:rsid w:val="42DC67DB"/>
    <w:rsid w:val="4303E42A"/>
    <w:rsid w:val="430EA5D0"/>
    <w:rsid w:val="432173D7"/>
    <w:rsid w:val="432865DE"/>
    <w:rsid w:val="4359A816"/>
    <w:rsid w:val="4359EEB2"/>
    <w:rsid w:val="43605283"/>
    <w:rsid w:val="4372E43E"/>
    <w:rsid w:val="43944CAB"/>
    <w:rsid w:val="43A1C777"/>
    <w:rsid w:val="43A44C55"/>
    <w:rsid w:val="43CFD49A"/>
    <w:rsid w:val="43DD8584"/>
    <w:rsid w:val="43E9A915"/>
    <w:rsid w:val="43EB497D"/>
    <w:rsid w:val="43F74727"/>
    <w:rsid w:val="44342E83"/>
    <w:rsid w:val="4436D529"/>
    <w:rsid w:val="4443BF1F"/>
    <w:rsid w:val="445BBAB6"/>
    <w:rsid w:val="44693FCD"/>
    <w:rsid w:val="4471A177"/>
    <w:rsid w:val="449500FC"/>
    <w:rsid w:val="44D10DF3"/>
    <w:rsid w:val="44D5A6BF"/>
    <w:rsid w:val="44E337F0"/>
    <w:rsid w:val="44E5EE9E"/>
    <w:rsid w:val="44F91C85"/>
    <w:rsid w:val="451A7545"/>
    <w:rsid w:val="454A0630"/>
    <w:rsid w:val="45580169"/>
    <w:rsid w:val="456E1688"/>
    <w:rsid w:val="4578BC85"/>
    <w:rsid w:val="4582F277"/>
    <w:rsid w:val="4594E45A"/>
    <w:rsid w:val="460A6784"/>
    <w:rsid w:val="4613B51D"/>
    <w:rsid w:val="46474552"/>
    <w:rsid w:val="46499164"/>
    <w:rsid w:val="46575C2E"/>
    <w:rsid w:val="46652E2E"/>
    <w:rsid w:val="466A5E4B"/>
    <w:rsid w:val="46869861"/>
    <w:rsid w:val="46AD378B"/>
    <w:rsid w:val="46ADE528"/>
    <w:rsid w:val="46C742D4"/>
    <w:rsid w:val="46C85D44"/>
    <w:rsid w:val="46D6EB0A"/>
    <w:rsid w:val="46DE2FCC"/>
    <w:rsid w:val="46F69F2C"/>
    <w:rsid w:val="4704D864"/>
    <w:rsid w:val="472F18F4"/>
    <w:rsid w:val="47361196"/>
    <w:rsid w:val="47524241"/>
    <w:rsid w:val="477E2E34"/>
    <w:rsid w:val="478A3A4B"/>
    <w:rsid w:val="47CFCD69"/>
    <w:rsid w:val="47D1DDAC"/>
    <w:rsid w:val="47FC6A92"/>
    <w:rsid w:val="483353DF"/>
    <w:rsid w:val="483BA4BA"/>
    <w:rsid w:val="483ECD7D"/>
    <w:rsid w:val="484883FC"/>
    <w:rsid w:val="484A13C4"/>
    <w:rsid w:val="48662A92"/>
    <w:rsid w:val="486ACEE0"/>
    <w:rsid w:val="48874FFE"/>
    <w:rsid w:val="489AD5D9"/>
    <w:rsid w:val="48A4BB39"/>
    <w:rsid w:val="48D25B8A"/>
    <w:rsid w:val="48E54754"/>
    <w:rsid w:val="48F64323"/>
    <w:rsid w:val="48FC604D"/>
    <w:rsid w:val="4905FAFC"/>
    <w:rsid w:val="49065BF9"/>
    <w:rsid w:val="4929609F"/>
    <w:rsid w:val="49423053"/>
    <w:rsid w:val="49496C32"/>
    <w:rsid w:val="494CAA56"/>
    <w:rsid w:val="497C2419"/>
    <w:rsid w:val="49861C93"/>
    <w:rsid w:val="49A83DA1"/>
    <w:rsid w:val="49CB85EA"/>
    <w:rsid w:val="49E5B763"/>
    <w:rsid w:val="49F334B7"/>
    <w:rsid w:val="4A052BB7"/>
    <w:rsid w:val="4A0F682C"/>
    <w:rsid w:val="4A2338CF"/>
    <w:rsid w:val="4A29D70C"/>
    <w:rsid w:val="4A2B582B"/>
    <w:rsid w:val="4A385E92"/>
    <w:rsid w:val="4A392240"/>
    <w:rsid w:val="4A3BFB8A"/>
    <w:rsid w:val="4A620BBE"/>
    <w:rsid w:val="4A6D5351"/>
    <w:rsid w:val="4A77D0B0"/>
    <w:rsid w:val="4AAD0E80"/>
    <w:rsid w:val="4AC734F7"/>
    <w:rsid w:val="4ACD0BB9"/>
    <w:rsid w:val="4ADC7ECF"/>
    <w:rsid w:val="4AFEDF90"/>
    <w:rsid w:val="4B1C6668"/>
    <w:rsid w:val="4B5824B5"/>
    <w:rsid w:val="4B662ED7"/>
    <w:rsid w:val="4B69C374"/>
    <w:rsid w:val="4B6E5B04"/>
    <w:rsid w:val="4B762B52"/>
    <w:rsid w:val="4BB5BCEE"/>
    <w:rsid w:val="4BC16710"/>
    <w:rsid w:val="4BE8384E"/>
    <w:rsid w:val="4BE8CABE"/>
    <w:rsid w:val="4BECEB66"/>
    <w:rsid w:val="4BF8D8B3"/>
    <w:rsid w:val="4C11F46A"/>
    <w:rsid w:val="4C1EE9F6"/>
    <w:rsid w:val="4C461C17"/>
    <w:rsid w:val="4C4C4378"/>
    <w:rsid w:val="4C802CA0"/>
    <w:rsid w:val="4C80FBAF"/>
    <w:rsid w:val="4C917809"/>
    <w:rsid w:val="4C9BC93C"/>
    <w:rsid w:val="4CB655B3"/>
    <w:rsid w:val="4CCE425A"/>
    <w:rsid w:val="4CD0020C"/>
    <w:rsid w:val="4CD3C8DE"/>
    <w:rsid w:val="4CDBC368"/>
    <w:rsid w:val="4CE6D932"/>
    <w:rsid w:val="4CFB9FF9"/>
    <w:rsid w:val="4CFF3D1E"/>
    <w:rsid w:val="4D0267F6"/>
    <w:rsid w:val="4D154591"/>
    <w:rsid w:val="4D23D182"/>
    <w:rsid w:val="4D2D5DEB"/>
    <w:rsid w:val="4D53B94E"/>
    <w:rsid w:val="4D6033AE"/>
    <w:rsid w:val="4D6DA40C"/>
    <w:rsid w:val="4D8DC8A8"/>
    <w:rsid w:val="4D96E34E"/>
    <w:rsid w:val="4DB35F09"/>
    <w:rsid w:val="4DBBAC42"/>
    <w:rsid w:val="4DEED131"/>
    <w:rsid w:val="4DF7DF00"/>
    <w:rsid w:val="4E0E20EF"/>
    <w:rsid w:val="4E202DE3"/>
    <w:rsid w:val="4E232EA6"/>
    <w:rsid w:val="4E247B4C"/>
    <w:rsid w:val="4E416ADA"/>
    <w:rsid w:val="4E6EA7B8"/>
    <w:rsid w:val="4E8FD249"/>
    <w:rsid w:val="4E9BD7C8"/>
    <w:rsid w:val="4EC86FEB"/>
    <w:rsid w:val="4EF7B2A3"/>
    <w:rsid w:val="4EFA65EC"/>
    <w:rsid w:val="4F381BEB"/>
    <w:rsid w:val="4F382E72"/>
    <w:rsid w:val="4F448F33"/>
    <w:rsid w:val="4F44D85A"/>
    <w:rsid w:val="4F48649A"/>
    <w:rsid w:val="4F5E75EE"/>
    <w:rsid w:val="4F6DE1C0"/>
    <w:rsid w:val="4F7C382C"/>
    <w:rsid w:val="4FB6D3EB"/>
    <w:rsid w:val="4FC23329"/>
    <w:rsid w:val="4FC5B05D"/>
    <w:rsid w:val="4FCD663A"/>
    <w:rsid w:val="4FDA88C2"/>
    <w:rsid w:val="4FF14F79"/>
    <w:rsid w:val="4FF80D5C"/>
    <w:rsid w:val="50041510"/>
    <w:rsid w:val="502B01A1"/>
    <w:rsid w:val="50348D11"/>
    <w:rsid w:val="503589F7"/>
    <w:rsid w:val="5059B973"/>
    <w:rsid w:val="505F83D6"/>
    <w:rsid w:val="506A984A"/>
    <w:rsid w:val="50933E08"/>
    <w:rsid w:val="50AD5357"/>
    <w:rsid w:val="50EA92B3"/>
    <w:rsid w:val="510DB6CD"/>
    <w:rsid w:val="5111C830"/>
    <w:rsid w:val="51157131"/>
    <w:rsid w:val="51182CB7"/>
    <w:rsid w:val="511D7893"/>
    <w:rsid w:val="5165B580"/>
    <w:rsid w:val="5166DF40"/>
    <w:rsid w:val="5177EA82"/>
    <w:rsid w:val="51812218"/>
    <w:rsid w:val="51B86D07"/>
    <w:rsid w:val="51C41EDE"/>
    <w:rsid w:val="51DEC2BE"/>
    <w:rsid w:val="51E179B2"/>
    <w:rsid w:val="51E7B256"/>
    <w:rsid w:val="51EE1BFA"/>
    <w:rsid w:val="51EF59A2"/>
    <w:rsid w:val="51F007E0"/>
    <w:rsid w:val="52076678"/>
    <w:rsid w:val="521B3AEA"/>
    <w:rsid w:val="5221981C"/>
    <w:rsid w:val="52256836"/>
    <w:rsid w:val="5227E42B"/>
    <w:rsid w:val="52298A03"/>
    <w:rsid w:val="523DE729"/>
    <w:rsid w:val="52528B6E"/>
    <w:rsid w:val="525D3C9C"/>
    <w:rsid w:val="5276213A"/>
    <w:rsid w:val="529E55FC"/>
    <w:rsid w:val="52A16080"/>
    <w:rsid w:val="52A21F36"/>
    <w:rsid w:val="52B5BB54"/>
    <w:rsid w:val="52B8F658"/>
    <w:rsid w:val="52C210C1"/>
    <w:rsid w:val="52CBE6ED"/>
    <w:rsid w:val="52D22241"/>
    <w:rsid w:val="52D402CA"/>
    <w:rsid w:val="531289B2"/>
    <w:rsid w:val="531E5E12"/>
    <w:rsid w:val="53375DF3"/>
    <w:rsid w:val="53423B68"/>
    <w:rsid w:val="534FECDC"/>
    <w:rsid w:val="53617216"/>
    <w:rsid w:val="5382E672"/>
    <w:rsid w:val="538F05F7"/>
    <w:rsid w:val="53940DBB"/>
    <w:rsid w:val="53991B4E"/>
    <w:rsid w:val="53AD4EB6"/>
    <w:rsid w:val="53B44280"/>
    <w:rsid w:val="53B894FD"/>
    <w:rsid w:val="53C3390A"/>
    <w:rsid w:val="53CE0539"/>
    <w:rsid w:val="53D95019"/>
    <w:rsid w:val="53DA5B2E"/>
    <w:rsid w:val="53DE2053"/>
    <w:rsid w:val="53E206ED"/>
    <w:rsid w:val="53F5D137"/>
    <w:rsid w:val="53F785F3"/>
    <w:rsid w:val="540A3F12"/>
    <w:rsid w:val="5421CBAC"/>
    <w:rsid w:val="543C307C"/>
    <w:rsid w:val="543CD96B"/>
    <w:rsid w:val="5453C88D"/>
    <w:rsid w:val="54600BEE"/>
    <w:rsid w:val="546EB55E"/>
    <w:rsid w:val="5474514D"/>
    <w:rsid w:val="5475EF09"/>
    <w:rsid w:val="547F8B9E"/>
    <w:rsid w:val="5485113D"/>
    <w:rsid w:val="549FB0A0"/>
    <w:rsid w:val="54A37FE7"/>
    <w:rsid w:val="54AAD635"/>
    <w:rsid w:val="54B66C3F"/>
    <w:rsid w:val="54E376F1"/>
    <w:rsid w:val="54EF54F3"/>
    <w:rsid w:val="54F16662"/>
    <w:rsid w:val="54FD6A8D"/>
    <w:rsid w:val="5518381A"/>
    <w:rsid w:val="55223D20"/>
    <w:rsid w:val="553FE0E4"/>
    <w:rsid w:val="5554E413"/>
    <w:rsid w:val="55562BC6"/>
    <w:rsid w:val="5557C942"/>
    <w:rsid w:val="55582D99"/>
    <w:rsid w:val="5567340F"/>
    <w:rsid w:val="5571424E"/>
    <w:rsid w:val="5576BDB3"/>
    <w:rsid w:val="558EB0E5"/>
    <w:rsid w:val="55926BE1"/>
    <w:rsid w:val="55A8FC9F"/>
    <w:rsid w:val="55AEE750"/>
    <w:rsid w:val="55B3B2E2"/>
    <w:rsid w:val="55BB085A"/>
    <w:rsid w:val="55BDC5A8"/>
    <w:rsid w:val="55F96FDC"/>
    <w:rsid w:val="55FAFDEE"/>
    <w:rsid w:val="561C9E6C"/>
    <w:rsid w:val="562B88D5"/>
    <w:rsid w:val="5637D713"/>
    <w:rsid w:val="56397F66"/>
    <w:rsid w:val="564B0008"/>
    <w:rsid w:val="564DEA5F"/>
    <w:rsid w:val="569E7DE1"/>
    <w:rsid w:val="569EEDD8"/>
    <w:rsid w:val="56B8CE18"/>
    <w:rsid w:val="56BB182B"/>
    <w:rsid w:val="56C4AC6C"/>
    <w:rsid w:val="56CACA06"/>
    <w:rsid w:val="571846A6"/>
    <w:rsid w:val="573109A4"/>
    <w:rsid w:val="5735A919"/>
    <w:rsid w:val="574FAF2D"/>
    <w:rsid w:val="576663A8"/>
    <w:rsid w:val="5778BD48"/>
    <w:rsid w:val="5783DA2F"/>
    <w:rsid w:val="578DFA00"/>
    <w:rsid w:val="57995987"/>
    <w:rsid w:val="57C0EC8A"/>
    <w:rsid w:val="57C5C32E"/>
    <w:rsid w:val="57C66EF9"/>
    <w:rsid w:val="57E0D632"/>
    <w:rsid w:val="57E20EA3"/>
    <w:rsid w:val="57F085FB"/>
    <w:rsid w:val="57F703D6"/>
    <w:rsid w:val="5808E0BD"/>
    <w:rsid w:val="580F49BA"/>
    <w:rsid w:val="5819394C"/>
    <w:rsid w:val="581B39BF"/>
    <w:rsid w:val="5825550A"/>
    <w:rsid w:val="582E32A4"/>
    <w:rsid w:val="583377B8"/>
    <w:rsid w:val="584B703A"/>
    <w:rsid w:val="584C6D44"/>
    <w:rsid w:val="58830513"/>
    <w:rsid w:val="5886E5A8"/>
    <w:rsid w:val="58A6D08B"/>
    <w:rsid w:val="58ADF02C"/>
    <w:rsid w:val="58BA2BA4"/>
    <w:rsid w:val="58BF1A09"/>
    <w:rsid w:val="58C75401"/>
    <w:rsid w:val="58DB92BB"/>
    <w:rsid w:val="58E207FC"/>
    <w:rsid w:val="58FEC36A"/>
    <w:rsid w:val="59670A02"/>
    <w:rsid w:val="5967A17A"/>
    <w:rsid w:val="596C6370"/>
    <w:rsid w:val="597A84AE"/>
    <w:rsid w:val="597F6E51"/>
    <w:rsid w:val="59AA07B8"/>
    <w:rsid w:val="59AB002D"/>
    <w:rsid w:val="59B40821"/>
    <w:rsid w:val="59B9A696"/>
    <w:rsid w:val="59C5573E"/>
    <w:rsid w:val="59DD28F1"/>
    <w:rsid w:val="59E00C3F"/>
    <w:rsid w:val="5A03043F"/>
    <w:rsid w:val="5A0A5901"/>
    <w:rsid w:val="5A1913F7"/>
    <w:rsid w:val="5A2861B6"/>
    <w:rsid w:val="5A2883B1"/>
    <w:rsid w:val="5A3709D7"/>
    <w:rsid w:val="5A7A7C9D"/>
    <w:rsid w:val="5AA34C0F"/>
    <w:rsid w:val="5AA45309"/>
    <w:rsid w:val="5AB03D0F"/>
    <w:rsid w:val="5ACB7741"/>
    <w:rsid w:val="5AD0C6A8"/>
    <w:rsid w:val="5AE05F5D"/>
    <w:rsid w:val="5AF23A9E"/>
    <w:rsid w:val="5B20DEE6"/>
    <w:rsid w:val="5B44AE87"/>
    <w:rsid w:val="5B489008"/>
    <w:rsid w:val="5B52EFA4"/>
    <w:rsid w:val="5B62BE5E"/>
    <w:rsid w:val="5B68350C"/>
    <w:rsid w:val="5B74486F"/>
    <w:rsid w:val="5B75D925"/>
    <w:rsid w:val="5B769097"/>
    <w:rsid w:val="5B889C86"/>
    <w:rsid w:val="5B899C48"/>
    <w:rsid w:val="5B9A6389"/>
    <w:rsid w:val="5BA00287"/>
    <w:rsid w:val="5BC08315"/>
    <w:rsid w:val="5BCD69AF"/>
    <w:rsid w:val="5BCEBBD9"/>
    <w:rsid w:val="5BEB3F27"/>
    <w:rsid w:val="5C0B8303"/>
    <w:rsid w:val="5C0D917C"/>
    <w:rsid w:val="5C27918F"/>
    <w:rsid w:val="5C2F2546"/>
    <w:rsid w:val="5C32D4D0"/>
    <w:rsid w:val="5C757319"/>
    <w:rsid w:val="5C7F9DFA"/>
    <w:rsid w:val="5CA2A329"/>
    <w:rsid w:val="5CB63A95"/>
    <w:rsid w:val="5CBB34E0"/>
    <w:rsid w:val="5CBE4E37"/>
    <w:rsid w:val="5CDA2096"/>
    <w:rsid w:val="5CEE1A8D"/>
    <w:rsid w:val="5CEE6DF6"/>
    <w:rsid w:val="5D15957E"/>
    <w:rsid w:val="5D3850F5"/>
    <w:rsid w:val="5D45F424"/>
    <w:rsid w:val="5D533609"/>
    <w:rsid w:val="5D75E7B1"/>
    <w:rsid w:val="5D7619CF"/>
    <w:rsid w:val="5D94A6F8"/>
    <w:rsid w:val="5DC2F112"/>
    <w:rsid w:val="5E012E3F"/>
    <w:rsid w:val="5E0BB73B"/>
    <w:rsid w:val="5E144179"/>
    <w:rsid w:val="5E176F08"/>
    <w:rsid w:val="5E3AF515"/>
    <w:rsid w:val="5E548A11"/>
    <w:rsid w:val="5E76E96C"/>
    <w:rsid w:val="5E95A439"/>
    <w:rsid w:val="5E97FE97"/>
    <w:rsid w:val="5E9B0588"/>
    <w:rsid w:val="5EA49EB6"/>
    <w:rsid w:val="5EA55F93"/>
    <w:rsid w:val="5EB357B9"/>
    <w:rsid w:val="5EBA4D07"/>
    <w:rsid w:val="5EBCBF61"/>
    <w:rsid w:val="5EC4D842"/>
    <w:rsid w:val="5EC50BB5"/>
    <w:rsid w:val="5ED2A3EA"/>
    <w:rsid w:val="5ED9AB6B"/>
    <w:rsid w:val="5EDD96A0"/>
    <w:rsid w:val="5EE3FB67"/>
    <w:rsid w:val="5EF2D57D"/>
    <w:rsid w:val="5EF672FB"/>
    <w:rsid w:val="5EF6BFF3"/>
    <w:rsid w:val="5F0EE171"/>
    <w:rsid w:val="5F3C7B58"/>
    <w:rsid w:val="5F4E187D"/>
    <w:rsid w:val="5F511EA8"/>
    <w:rsid w:val="5F6A460A"/>
    <w:rsid w:val="5F6AF3ED"/>
    <w:rsid w:val="5F78C04B"/>
    <w:rsid w:val="5F808F7A"/>
    <w:rsid w:val="5F8A91A4"/>
    <w:rsid w:val="5F94B584"/>
    <w:rsid w:val="5F975641"/>
    <w:rsid w:val="5FB12FF7"/>
    <w:rsid w:val="5FEEE229"/>
    <w:rsid w:val="5FF13DD7"/>
    <w:rsid w:val="600639BB"/>
    <w:rsid w:val="6031BA5C"/>
    <w:rsid w:val="6031C662"/>
    <w:rsid w:val="60442024"/>
    <w:rsid w:val="6053F163"/>
    <w:rsid w:val="6060C9BD"/>
    <w:rsid w:val="6062F789"/>
    <w:rsid w:val="60727122"/>
    <w:rsid w:val="60747D5E"/>
    <w:rsid w:val="60A01A1A"/>
    <w:rsid w:val="60B50F63"/>
    <w:rsid w:val="60C8DC22"/>
    <w:rsid w:val="60DB6EFF"/>
    <w:rsid w:val="60E785BA"/>
    <w:rsid w:val="6100ED1A"/>
    <w:rsid w:val="6122A455"/>
    <w:rsid w:val="61253DAD"/>
    <w:rsid w:val="6174098D"/>
    <w:rsid w:val="6184BDD6"/>
    <w:rsid w:val="618936AD"/>
    <w:rsid w:val="618A10F2"/>
    <w:rsid w:val="619B248B"/>
    <w:rsid w:val="61A0D793"/>
    <w:rsid w:val="61B80362"/>
    <w:rsid w:val="61BF605E"/>
    <w:rsid w:val="61CC4655"/>
    <w:rsid w:val="61D5BBDF"/>
    <w:rsid w:val="61E01F27"/>
    <w:rsid w:val="61F2F22D"/>
    <w:rsid w:val="6201A059"/>
    <w:rsid w:val="62162DAA"/>
    <w:rsid w:val="62198E05"/>
    <w:rsid w:val="621C577E"/>
    <w:rsid w:val="6228A7E0"/>
    <w:rsid w:val="6229932C"/>
    <w:rsid w:val="62351F9F"/>
    <w:rsid w:val="62861243"/>
    <w:rsid w:val="629ADCD0"/>
    <w:rsid w:val="629F8ADD"/>
    <w:rsid w:val="62C0139D"/>
    <w:rsid w:val="62C2B386"/>
    <w:rsid w:val="62CEAF3F"/>
    <w:rsid w:val="62F6F535"/>
    <w:rsid w:val="62F7B33B"/>
    <w:rsid w:val="62FFFDA6"/>
    <w:rsid w:val="63004434"/>
    <w:rsid w:val="6313D515"/>
    <w:rsid w:val="631C43B6"/>
    <w:rsid w:val="6332DB81"/>
    <w:rsid w:val="633361E6"/>
    <w:rsid w:val="634732AE"/>
    <w:rsid w:val="6366BE97"/>
    <w:rsid w:val="63820E0B"/>
    <w:rsid w:val="6393F052"/>
    <w:rsid w:val="63AA3606"/>
    <w:rsid w:val="63E7B92E"/>
    <w:rsid w:val="63EA6D93"/>
    <w:rsid w:val="63F3A9C4"/>
    <w:rsid w:val="641129E5"/>
    <w:rsid w:val="6429ECA0"/>
    <w:rsid w:val="64399EB9"/>
    <w:rsid w:val="64407379"/>
    <w:rsid w:val="644646C3"/>
    <w:rsid w:val="64568705"/>
    <w:rsid w:val="64635F14"/>
    <w:rsid w:val="647D3200"/>
    <w:rsid w:val="648DE0FA"/>
    <w:rsid w:val="649DA779"/>
    <w:rsid w:val="64A12D13"/>
    <w:rsid w:val="64B10724"/>
    <w:rsid w:val="64B9DA9E"/>
    <w:rsid w:val="64BA66F6"/>
    <w:rsid w:val="64D6521D"/>
    <w:rsid w:val="64DF6D55"/>
    <w:rsid w:val="64F4DFF6"/>
    <w:rsid w:val="64F6E325"/>
    <w:rsid w:val="65095181"/>
    <w:rsid w:val="65335D23"/>
    <w:rsid w:val="65384519"/>
    <w:rsid w:val="653AB3AA"/>
    <w:rsid w:val="653BA544"/>
    <w:rsid w:val="6548DC15"/>
    <w:rsid w:val="655A227F"/>
    <w:rsid w:val="6568F9BF"/>
    <w:rsid w:val="656B819E"/>
    <w:rsid w:val="65700E79"/>
    <w:rsid w:val="65947C22"/>
    <w:rsid w:val="659E40E1"/>
    <w:rsid w:val="65B690D3"/>
    <w:rsid w:val="65C19EC4"/>
    <w:rsid w:val="65E4C084"/>
    <w:rsid w:val="65F2568F"/>
    <w:rsid w:val="65F31008"/>
    <w:rsid w:val="65F784B5"/>
    <w:rsid w:val="660E18F8"/>
    <w:rsid w:val="66289FF4"/>
    <w:rsid w:val="6660BBD7"/>
    <w:rsid w:val="6663775D"/>
    <w:rsid w:val="66843ED0"/>
    <w:rsid w:val="66930D04"/>
    <w:rsid w:val="669E7DCF"/>
    <w:rsid w:val="669FD735"/>
    <w:rsid w:val="66B7884E"/>
    <w:rsid w:val="66DC2C00"/>
    <w:rsid w:val="66DEA756"/>
    <w:rsid w:val="66E3E785"/>
    <w:rsid w:val="66E43E2D"/>
    <w:rsid w:val="66F3622F"/>
    <w:rsid w:val="670B5C4A"/>
    <w:rsid w:val="671E5C7D"/>
    <w:rsid w:val="6721EAA1"/>
    <w:rsid w:val="673E438A"/>
    <w:rsid w:val="674346E1"/>
    <w:rsid w:val="6745DFA1"/>
    <w:rsid w:val="67538423"/>
    <w:rsid w:val="676C8DB0"/>
    <w:rsid w:val="677211F7"/>
    <w:rsid w:val="6789573E"/>
    <w:rsid w:val="678BFCDC"/>
    <w:rsid w:val="678DE39B"/>
    <w:rsid w:val="67AEB332"/>
    <w:rsid w:val="67BA09E5"/>
    <w:rsid w:val="67C06515"/>
    <w:rsid w:val="67DBCEEC"/>
    <w:rsid w:val="67E001E5"/>
    <w:rsid w:val="67EAA777"/>
    <w:rsid w:val="67F17040"/>
    <w:rsid w:val="67FB6343"/>
    <w:rsid w:val="67FF8336"/>
    <w:rsid w:val="682E2022"/>
    <w:rsid w:val="68319576"/>
    <w:rsid w:val="683DA941"/>
    <w:rsid w:val="683E2890"/>
    <w:rsid w:val="684A7020"/>
    <w:rsid w:val="684BA356"/>
    <w:rsid w:val="684CCC52"/>
    <w:rsid w:val="685563CD"/>
    <w:rsid w:val="68625F05"/>
    <w:rsid w:val="686CE8D1"/>
    <w:rsid w:val="686DEFC5"/>
    <w:rsid w:val="68916EB0"/>
    <w:rsid w:val="68BB0443"/>
    <w:rsid w:val="68EE9E6C"/>
    <w:rsid w:val="68F64870"/>
    <w:rsid w:val="69014DE0"/>
    <w:rsid w:val="6903DFA3"/>
    <w:rsid w:val="69060292"/>
    <w:rsid w:val="6909FD6F"/>
    <w:rsid w:val="690CD3E0"/>
    <w:rsid w:val="6912261D"/>
    <w:rsid w:val="691B79F7"/>
    <w:rsid w:val="691DF12C"/>
    <w:rsid w:val="69333B48"/>
    <w:rsid w:val="693FDB67"/>
    <w:rsid w:val="69454CDF"/>
    <w:rsid w:val="69533059"/>
    <w:rsid w:val="69B4D055"/>
    <w:rsid w:val="69C03E04"/>
    <w:rsid w:val="69FE5A72"/>
    <w:rsid w:val="6A0F4195"/>
    <w:rsid w:val="6A1E6C9D"/>
    <w:rsid w:val="6A2A39A3"/>
    <w:rsid w:val="6A3672AA"/>
    <w:rsid w:val="6A48B533"/>
    <w:rsid w:val="6A5AD9B3"/>
    <w:rsid w:val="6A5F759F"/>
    <w:rsid w:val="6A83DB48"/>
    <w:rsid w:val="6A84C187"/>
    <w:rsid w:val="6A8C063D"/>
    <w:rsid w:val="6AB39A79"/>
    <w:rsid w:val="6AB7AC2B"/>
    <w:rsid w:val="6AC5C3BA"/>
    <w:rsid w:val="6AC88986"/>
    <w:rsid w:val="6AD9C5E2"/>
    <w:rsid w:val="6AE082F3"/>
    <w:rsid w:val="6AF2B84B"/>
    <w:rsid w:val="6AF8EAD8"/>
    <w:rsid w:val="6AFB6A82"/>
    <w:rsid w:val="6B0E17ED"/>
    <w:rsid w:val="6B17A2A7"/>
    <w:rsid w:val="6B1C6645"/>
    <w:rsid w:val="6B2187CC"/>
    <w:rsid w:val="6B266757"/>
    <w:rsid w:val="6B2E6D24"/>
    <w:rsid w:val="6B380466"/>
    <w:rsid w:val="6B3F7E1C"/>
    <w:rsid w:val="6B6BCF04"/>
    <w:rsid w:val="6B81E36E"/>
    <w:rsid w:val="6B826E72"/>
    <w:rsid w:val="6B8ABC4A"/>
    <w:rsid w:val="6B90E384"/>
    <w:rsid w:val="6BAFF802"/>
    <w:rsid w:val="6BB0C2B7"/>
    <w:rsid w:val="6BBCE4E7"/>
    <w:rsid w:val="6BD4AA9A"/>
    <w:rsid w:val="6C307E43"/>
    <w:rsid w:val="6C36613C"/>
    <w:rsid w:val="6C40ADFC"/>
    <w:rsid w:val="6C50FED9"/>
    <w:rsid w:val="6C587200"/>
    <w:rsid w:val="6C63914C"/>
    <w:rsid w:val="6C719073"/>
    <w:rsid w:val="6C85DE0E"/>
    <w:rsid w:val="6C8D3244"/>
    <w:rsid w:val="6C9C9BBD"/>
    <w:rsid w:val="6C9D68EF"/>
    <w:rsid w:val="6CA5B115"/>
    <w:rsid w:val="6CB79D36"/>
    <w:rsid w:val="6CC4CFDD"/>
    <w:rsid w:val="6CC9CED4"/>
    <w:rsid w:val="6CD3273D"/>
    <w:rsid w:val="6CDE6412"/>
    <w:rsid w:val="6D33DD62"/>
    <w:rsid w:val="6D6B665A"/>
    <w:rsid w:val="6D7D4E6C"/>
    <w:rsid w:val="6D7F8BAC"/>
    <w:rsid w:val="6D806C47"/>
    <w:rsid w:val="6D82251C"/>
    <w:rsid w:val="6D9FFE84"/>
    <w:rsid w:val="6DB443E3"/>
    <w:rsid w:val="6DBDD748"/>
    <w:rsid w:val="6DF12518"/>
    <w:rsid w:val="6DF9410B"/>
    <w:rsid w:val="6DFF2487"/>
    <w:rsid w:val="6E0E9ED7"/>
    <w:rsid w:val="6E354D9A"/>
    <w:rsid w:val="6E3CC9EF"/>
    <w:rsid w:val="6E5C6DC3"/>
    <w:rsid w:val="6E91B1DA"/>
    <w:rsid w:val="6ED08928"/>
    <w:rsid w:val="6EDBB02A"/>
    <w:rsid w:val="6EF50A1C"/>
    <w:rsid w:val="6EF66B23"/>
    <w:rsid w:val="6F15310D"/>
    <w:rsid w:val="6F1C1E2A"/>
    <w:rsid w:val="6F2002EA"/>
    <w:rsid w:val="6F296FB6"/>
    <w:rsid w:val="6F2B4A98"/>
    <w:rsid w:val="6F2FC7B4"/>
    <w:rsid w:val="6F4AFEBA"/>
    <w:rsid w:val="6F52A051"/>
    <w:rsid w:val="6F533A9E"/>
    <w:rsid w:val="6F5C2EB9"/>
    <w:rsid w:val="6F9D16B6"/>
    <w:rsid w:val="6FA8829C"/>
    <w:rsid w:val="6FCFE02E"/>
    <w:rsid w:val="6FD311B6"/>
    <w:rsid w:val="70086BBA"/>
    <w:rsid w:val="700CEECD"/>
    <w:rsid w:val="700EF5D1"/>
    <w:rsid w:val="70212787"/>
    <w:rsid w:val="702BD2EF"/>
    <w:rsid w:val="702D5038"/>
    <w:rsid w:val="7039519A"/>
    <w:rsid w:val="70407F16"/>
    <w:rsid w:val="7047DD28"/>
    <w:rsid w:val="70519DAE"/>
    <w:rsid w:val="706DA2B0"/>
    <w:rsid w:val="70749844"/>
    <w:rsid w:val="7078722D"/>
    <w:rsid w:val="7089F1DC"/>
    <w:rsid w:val="70B3D12E"/>
    <w:rsid w:val="7140E738"/>
    <w:rsid w:val="7146261F"/>
    <w:rsid w:val="715BEF6B"/>
    <w:rsid w:val="71643114"/>
    <w:rsid w:val="7184A2ED"/>
    <w:rsid w:val="71A1099D"/>
    <w:rsid w:val="71B84769"/>
    <w:rsid w:val="71C445E8"/>
    <w:rsid w:val="71DA4D4E"/>
    <w:rsid w:val="71F97014"/>
    <w:rsid w:val="72043BDC"/>
    <w:rsid w:val="7206B0CD"/>
    <w:rsid w:val="720B7D2B"/>
    <w:rsid w:val="72145CB9"/>
    <w:rsid w:val="721A85F2"/>
    <w:rsid w:val="721AD039"/>
    <w:rsid w:val="721CE38F"/>
    <w:rsid w:val="7237208C"/>
    <w:rsid w:val="7245469C"/>
    <w:rsid w:val="7270283C"/>
    <w:rsid w:val="7273A9BD"/>
    <w:rsid w:val="727BFDFF"/>
    <w:rsid w:val="728FFA65"/>
    <w:rsid w:val="72B83E1A"/>
    <w:rsid w:val="72C7C836"/>
    <w:rsid w:val="72C8F450"/>
    <w:rsid w:val="72D55F5A"/>
    <w:rsid w:val="72DD858C"/>
    <w:rsid w:val="7301642C"/>
    <w:rsid w:val="730222E2"/>
    <w:rsid w:val="733D2FAF"/>
    <w:rsid w:val="7342F856"/>
    <w:rsid w:val="7348BB41"/>
    <w:rsid w:val="736E5843"/>
    <w:rsid w:val="73744A24"/>
    <w:rsid w:val="73830D72"/>
    <w:rsid w:val="7385F2FA"/>
    <w:rsid w:val="739E4C47"/>
    <w:rsid w:val="73EBE05D"/>
    <w:rsid w:val="73F101E1"/>
    <w:rsid w:val="74085303"/>
    <w:rsid w:val="740E5EAC"/>
    <w:rsid w:val="7415137B"/>
    <w:rsid w:val="74172FFA"/>
    <w:rsid w:val="741898A9"/>
    <w:rsid w:val="743953C5"/>
    <w:rsid w:val="7452B15F"/>
    <w:rsid w:val="745D1A42"/>
    <w:rsid w:val="7478312B"/>
    <w:rsid w:val="748BA1A9"/>
    <w:rsid w:val="74A0FCD5"/>
    <w:rsid w:val="74A1BC81"/>
    <w:rsid w:val="74A70E39"/>
    <w:rsid w:val="74C3233F"/>
    <w:rsid w:val="74D0A8AA"/>
    <w:rsid w:val="74D87610"/>
    <w:rsid w:val="74F36FCF"/>
    <w:rsid w:val="74FA43FB"/>
    <w:rsid w:val="75105564"/>
    <w:rsid w:val="7524F719"/>
    <w:rsid w:val="75338FB9"/>
    <w:rsid w:val="754196D2"/>
    <w:rsid w:val="754DEA44"/>
    <w:rsid w:val="754DF8CF"/>
    <w:rsid w:val="754F9608"/>
    <w:rsid w:val="75525EDA"/>
    <w:rsid w:val="757457A1"/>
    <w:rsid w:val="75B62F72"/>
    <w:rsid w:val="76043CCC"/>
    <w:rsid w:val="761CB19E"/>
    <w:rsid w:val="763BE92E"/>
    <w:rsid w:val="764C6DAB"/>
    <w:rsid w:val="764CD97E"/>
    <w:rsid w:val="7675A9B0"/>
    <w:rsid w:val="76763690"/>
    <w:rsid w:val="769A433C"/>
    <w:rsid w:val="76AB03B4"/>
    <w:rsid w:val="76CF70ED"/>
    <w:rsid w:val="76E1BE4E"/>
    <w:rsid w:val="76EB0B5F"/>
    <w:rsid w:val="76F720B8"/>
    <w:rsid w:val="7701D388"/>
    <w:rsid w:val="770F8DD2"/>
    <w:rsid w:val="7722A2C0"/>
    <w:rsid w:val="7734A9D4"/>
    <w:rsid w:val="7747E73E"/>
    <w:rsid w:val="774EC123"/>
    <w:rsid w:val="7782480E"/>
    <w:rsid w:val="77AA2381"/>
    <w:rsid w:val="77B9CF69"/>
    <w:rsid w:val="77C1AC1C"/>
    <w:rsid w:val="77E9884C"/>
    <w:rsid w:val="77F7C519"/>
    <w:rsid w:val="7802CEF0"/>
    <w:rsid w:val="7812445A"/>
    <w:rsid w:val="7813E193"/>
    <w:rsid w:val="7817FB53"/>
    <w:rsid w:val="782BE091"/>
    <w:rsid w:val="78358CF8"/>
    <w:rsid w:val="783BFE5A"/>
    <w:rsid w:val="78408376"/>
    <w:rsid w:val="784218DD"/>
    <w:rsid w:val="7869B98A"/>
    <w:rsid w:val="7873C64C"/>
    <w:rsid w:val="78745327"/>
    <w:rsid w:val="787E6BBC"/>
    <w:rsid w:val="788D0CFC"/>
    <w:rsid w:val="788FE6DC"/>
    <w:rsid w:val="78957D80"/>
    <w:rsid w:val="78A841CD"/>
    <w:rsid w:val="78CDA3DA"/>
    <w:rsid w:val="78CDC1E8"/>
    <w:rsid w:val="78E0C6EC"/>
    <w:rsid w:val="78ED3645"/>
    <w:rsid w:val="78F38145"/>
    <w:rsid w:val="791D4013"/>
    <w:rsid w:val="79330D76"/>
    <w:rsid w:val="793810A6"/>
    <w:rsid w:val="795BFE16"/>
    <w:rsid w:val="797AE6EC"/>
    <w:rsid w:val="798856D3"/>
    <w:rsid w:val="7997698B"/>
    <w:rsid w:val="799D160F"/>
    <w:rsid w:val="79A4394C"/>
    <w:rsid w:val="79C68749"/>
    <w:rsid w:val="79D2F50E"/>
    <w:rsid w:val="79E5C10C"/>
    <w:rsid w:val="7A14AEF8"/>
    <w:rsid w:val="7A1507D9"/>
    <w:rsid w:val="7A1B7F47"/>
    <w:rsid w:val="7A1D787B"/>
    <w:rsid w:val="7A209836"/>
    <w:rsid w:val="7A3222C6"/>
    <w:rsid w:val="7A37C79C"/>
    <w:rsid w:val="7A3D2C9D"/>
    <w:rsid w:val="7A490888"/>
    <w:rsid w:val="7A5F7079"/>
    <w:rsid w:val="7A776852"/>
    <w:rsid w:val="7A7C320F"/>
    <w:rsid w:val="7A920A37"/>
    <w:rsid w:val="7A9DFF0A"/>
    <w:rsid w:val="7AA3D353"/>
    <w:rsid w:val="7ABF396E"/>
    <w:rsid w:val="7AD62A81"/>
    <w:rsid w:val="7AD73004"/>
    <w:rsid w:val="7AE01007"/>
    <w:rsid w:val="7B4192EF"/>
    <w:rsid w:val="7B73C552"/>
    <w:rsid w:val="7B7B26AC"/>
    <w:rsid w:val="7B7FB884"/>
    <w:rsid w:val="7B875E7C"/>
    <w:rsid w:val="7BBFD45E"/>
    <w:rsid w:val="7BC9CFDA"/>
    <w:rsid w:val="7BEA3092"/>
    <w:rsid w:val="7BEFD414"/>
    <w:rsid w:val="7C081594"/>
    <w:rsid w:val="7C0FCB67"/>
    <w:rsid w:val="7C3C464E"/>
    <w:rsid w:val="7C472005"/>
    <w:rsid w:val="7C4FB5D6"/>
    <w:rsid w:val="7C5FB81B"/>
    <w:rsid w:val="7C73F649"/>
    <w:rsid w:val="7C786C1D"/>
    <w:rsid w:val="7C8C6141"/>
    <w:rsid w:val="7C950787"/>
    <w:rsid w:val="7C96F7A3"/>
    <w:rsid w:val="7CA7C82C"/>
    <w:rsid w:val="7CB33CCF"/>
    <w:rsid w:val="7CB6BEC2"/>
    <w:rsid w:val="7CDFCA5A"/>
    <w:rsid w:val="7CE62837"/>
    <w:rsid w:val="7D12DB0E"/>
    <w:rsid w:val="7D2BA88B"/>
    <w:rsid w:val="7D3D543E"/>
    <w:rsid w:val="7D5CDD4F"/>
    <w:rsid w:val="7D6EA9A8"/>
    <w:rsid w:val="7D7F2694"/>
    <w:rsid w:val="7D8924F5"/>
    <w:rsid w:val="7D8E2672"/>
    <w:rsid w:val="7D980742"/>
    <w:rsid w:val="7D991332"/>
    <w:rsid w:val="7DAADBB1"/>
    <w:rsid w:val="7DDEA975"/>
    <w:rsid w:val="7DE918A3"/>
    <w:rsid w:val="7DF147B3"/>
    <w:rsid w:val="7DF4160D"/>
    <w:rsid w:val="7E1DB454"/>
    <w:rsid w:val="7E1E02C4"/>
    <w:rsid w:val="7E26E9C5"/>
    <w:rsid w:val="7E5C5A8F"/>
    <w:rsid w:val="7E63ACF5"/>
    <w:rsid w:val="7E70A41B"/>
    <w:rsid w:val="7E81BB1B"/>
    <w:rsid w:val="7EA09B5B"/>
    <w:rsid w:val="7EA8BF0D"/>
    <w:rsid w:val="7EB3BAF9"/>
    <w:rsid w:val="7EBB98F9"/>
    <w:rsid w:val="7ED9CFC8"/>
    <w:rsid w:val="7EF30CFC"/>
    <w:rsid w:val="7EF6A13A"/>
    <w:rsid w:val="7EFC86CA"/>
    <w:rsid w:val="7F166CC1"/>
    <w:rsid w:val="7F2505C9"/>
    <w:rsid w:val="7F2E24E2"/>
    <w:rsid w:val="7F3F286B"/>
    <w:rsid w:val="7F41D261"/>
    <w:rsid w:val="7F53D548"/>
    <w:rsid w:val="7F5893BA"/>
    <w:rsid w:val="7F62E22C"/>
    <w:rsid w:val="7F64D214"/>
    <w:rsid w:val="7F707D16"/>
    <w:rsid w:val="7FACF92B"/>
    <w:rsid w:val="7FF38892"/>
    <w:rsid w:val="7FFC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D54A27"/>
  <w15:chartTrackingRefBased/>
  <w15:docId w15:val="{0C9D3B86-8FE5-4133-AC33-4CC49B3B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235E1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DE4B1B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43DEB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ED039E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2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645D1"/>
    <w:pPr>
      <w:ind w:left="720"/>
      <w:contextualSpacing/>
    </w:pPr>
  </w:style>
  <w:style w:type="character" w:customStyle="1" w:styleId="Ttulo3Char">
    <w:name w:val="Título 3 Char"/>
    <w:aliases w:val="TF-TÍTULO 3 Char"/>
    <w:link w:val="Ttulo3"/>
    <w:rsid w:val="00ED039E"/>
    <w:rPr>
      <w:color w:val="000000"/>
      <w:sz w:val="24"/>
    </w:rPr>
  </w:style>
  <w:style w:type="character" w:styleId="MenoPendente">
    <w:name w:val="Unresolved Mention"/>
    <w:uiPriority w:val="99"/>
    <w:semiHidden/>
    <w:unhideWhenUsed/>
    <w:rsid w:val="00F12545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FE2114"/>
    <w:rPr>
      <w:color w:val="954F72"/>
      <w:u w:val="single"/>
    </w:rPr>
  </w:style>
  <w:style w:type="character" w:customStyle="1" w:styleId="ui-provider">
    <w:name w:val="ui-provider"/>
    <w:basedOn w:val="Fontepargpadro"/>
    <w:rsid w:val="00995011"/>
  </w:style>
  <w:style w:type="paragraph" w:styleId="Legenda">
    <w:name w:val="caption"/>
    <w:basedOn w:val="Normal"/>
    <w:next w:val="Normal"/>
    <w:uiPriority w:val="35"/>
    <w:qFormat/>
    <w:rsid w:val="00935211"/>
    <w:pPr>
      <w:spacing w:after="200"/>
    </w:pPr>
    <w:rPr>
      <w:i/>
      <w:iCs/>
      <w:color w:val="44546A"/>
      <w:sz w:val="18"/>
      <w:szCs w:val="18"/>
    </w:rPr>
  </w:style>
  <w:style w:type="paragraph" w:customStyle="1" w:styleId="Referncias">
    <w:name w:val="Referências"/>
    <w:basedOn w:val="Normal"/>
    <w:rsid w:val="00686BB2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6722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465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6367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44619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8542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6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3FB843A9B474B8B8880D72C44798C" ma:contentTypeVersion="15" ma:contentTypeDescription="Crie um novo documento." ma:contentTypeScope="" ma:versionID="bbac18d541ed6a7808e87a92c48501b4">
  <xsd:schema xmlns:xsd="http://www.w3.org/2001/XMLSchema" xmlns:xs="http://www.w3.org/2001/XMLSchema" xmlns:p="http://schemas.microsoft.com/office/2006/metadata/properties" xmlns:ns3="ec5a3617-b4f6-45d9-94f2-1c0f11058b3b" xmlns:ns4="459ce1a4-14fa-4fd8-891d-fa3ec87c68fe" targetNamespace="http://schemas.microsoft.com/office/2006/metadata/properties" ma:root="true" ma:fieldsID="06f479759d0a035fe96a0c1f57bc7f22" ns3:_="" ns4:_="">
    <xsd:import namespace="ec5a3617-b4f6-45d9-94f2-1c0f11058b3b"/>
    <xsd:import namespace="459ce1a4-14fa-4fd8-891d-fa3ec87c6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3617-b4f6-45d9-94f2-1c0f11058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ce1a4-14fa-4fd8-891d-fa3ec87c6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a3617-b4f6-45d9-94f2-1c0f11058b3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FA92F70-E4E8-4129-A94C-2D05DA911A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F1D8E2-089C-4FB3-96A3-857119A4B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3617-b4f6-45d9-94f2-1c0f11058b3b"/>
    <ds:schemaRef ds:uri="459ce1a4-14fa-4fd8-891d-fa3ec87c6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CE0648-E028-4B74-9035-079756A315CD}">
  <ds:schemaRefs>
    <ds:schemaRef ds:uri="http://schemas.microsoft.com/office/2006/metadata/properties"/>
    <ds:schemaRef ds:uri="http://schemas.microsoft.com/office/infopath/2007/PartnerControls"/>
    <ds:schemaRef ds:uri="ec5a3617-b4f6-45d9-94f2-1c0f11058b3b"/>
  </ds:schemaRefs>
</ds:datastoreItem>
</file>

<file path=customXml/itemProps4.xml><?xml version="1.0" encoding="utf-8"?>
<ds:datastoreItem xmlns:ds="http://schemas.openxmlformats.org/officeDocument/2006/customXml" ds:itemID="{217CDC70-5B3C-463F-B407-C05F43629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6967</Words>
  <Characters>37626</Characters>
  <Application>Microsoft Office Word</Application>
  <DocSecurity>0</DocSecurity>
  <Lines>313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11</cp:revision>
  <cp:lastPrinted>2023-04-27T00:16:00Z</cp:lastPrinted>
  <dcterms:created xsi:type="dcterms:W3CDTF">2023-04-26T23:32:00Z</dcterms:created>
  <dcterms:modified xsi:type="dcterms:W3CDTF">2023-05-09T17:25:00Z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0x010100B883FB843A9B474B8B8880D72C44798C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2023-03-19T19:51:30Z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72634a9d-b591-4d41-a84d-e195b1ce33a9</vt:lpwstr>
  </property>
  <property fmtid="{D5CDD505-2E9C-101B-9397-08002B2CF9AE}" pid="9" name="MSIP_Label_8c28577e-0e52-49e2-b52e-02bb75ccb8f1_ContentBits">
    <vt:lpwstr>0</vt:lpwstr>
  </property>
</Properties>
</file>