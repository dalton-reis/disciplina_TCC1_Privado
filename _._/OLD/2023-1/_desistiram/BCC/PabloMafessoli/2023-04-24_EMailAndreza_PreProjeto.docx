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1F4801C7" w:rsidR="00F0030C" w:rsidRPr="003C5262" w:rsidRDefault="00F0030C" w:rsidP="00BE39CF">
            <w:pPr>
              <w:pStyle w:val="Cabealho"/>
              <w:tabs>
                <w:tab w:val="clear" w:pos="8640"/>
                <w:tab w:val="right" w:pos="8931"/>
              </w:tabs>
              <w:ind w:right="141"/>
            </w:pPr>
            <w:r>
              <w:rPr>
                <w:rStyle w:val="Nmerodepgina"/>
              </w:rPr>
              <w:t xml:space="preserve">(  </w:t>
            </w:r>
            <w:r w:rsidR="006F448F">
              <w:rPr>
                <w:rStyle w:val="Nmerodepgina"/>
              </w:rPr>
              <w:t>X</w:t>
            </w:r>
            <w:r>
              <w:rPr>
                <w:rStyle w:val="Nmerodepgina"/>
              </w:rPr>
              <w:t> ) PRÉ-PROJETO     (</w:t>
            </w:r>
            <w:r>
              <w:t xml:space="preserve">     ) </w:t>
            </w:r>
            <w:r>
              <w:rPr>
                <w:rStyle w:val="Nmerodepgina"/>
              </w:rPr>
              <w:t xml:space="preserve">PROJETO </w:t>
            </w:r>
          </w:p>
        </w:tc>
        <w:tc>
          <w:tcPr>
            <w:tcW w:w="3685" w:type="dxa"/>
            <w:shd w:val="clear" w:color="auto" w:fill="auto"/>
          </w:tcPr>
          <w:p w14:paraId="1D47DDD6" w14:textId="76BC3335"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2023</w:t>
            </w:r>
            <w:r>
              <w:rPr>
                <w:rStyle w:val="Nmerodepgina"/>
              </w:rPr>
              <w:t>/</w:t>
            </w:r>
            <w:r w:rsidR="002F6021">
              <w:rPr>
                <w:rStyle w:val="Nmerodepgina"/>
              </w:rPr>
              <w:t>1</w:t>
            </w:r>
          </w:p>
        </w:tc>
      </w:tr>
    </w:tbl>
    <w:p w14:paraId="0E3D8B3E" w14:textId="77777777" w:rsidR="00F0030C" w:rsidRDefault="00F0030C" w:rsidP="001E682E">
      <w:pPr>
        <w:pStyle w:val="TF-TTULO"/>
      </w:pPr>
    </w:p>
    <w:p w14:paraId="6A138A2F" w14:textId="30E266C9" w:rsidR="002B0EDC" w:rsidRPr="00B00E04" w:rsidRDefault="007275AA" w:rsidP="001E682E">
      <w:pPr>
        <w:pStyle w:val="TF-TTULO"/>
      </w:pPr>
      <w:commentRangeStart w:id="9"/>
      <w:ins w:id="10" w:author="Pablo Mafessoli" w:date="2023-04-24T13:01:00Z">
        <w:r>
          <w:t>aplicativo para resgate de animais silvestre</w:t>
        </w:r>
      </w:ins>
      <w:commentRangeEnd w:id="9"/>
      <w:r w:rsidR="008C7745">
        <w:rPr>
          <w:rStyle w:val="Refdecomentrio"/>
          <w:b w:val="0"/>
          <w:caps w:val="0"/>
        </w:rPr>
        <w:commentReference w:id="9"/>
      </w:r>
    </w:p>
    <w:p w14:paraId="0AA923EA" w14:textId="3ECAF777" w:rsidR="001E682E" w:rsidRPr="008C7745" w:rsidRDefault="006F448F" w:rsidP="00752038">
      <w:pPr>
        <w:pStyle w:val="TF-AUTOR0"/>
        <w:rPr>
          <w:sz w:val="24"/>
          <w:szCs w:val="24"/>
        </w:rPr>
      </w:pPr>
      <w:commentRangeStart w:id="11"/>
      <w:r w:rsidRPr="008C7745">
        <w:rPr>
          <w:sz w:val="24"/>
          <w:szCs w:val="24"/>
        </w:rPr>
        <w:t>Pablo Mafessoli</w:t>
      </w:r>
    </w:p>
    <w:p w14:paraId="15D37EA2" w14:textId="02B5709E" w:rsidR="001E682E" w:rsidRPr="008C7745" w:rsidRDefault="006F448F" w:rsidP="001E682E">
      <w:pPr>
        <w:pStyle w:val="TF-AUTOR0"/>
        <w:rPr>
          <w:sz w:val="24"/>
          <w:szCs w:val="24"/>
        </w:rPr>
      </w:pPr>
      <w:r w:rsidRPr="008C7745">
        <w:rPr>
          <w:sz w:val="24"/>
          <w:szCs w:val="24"/>
        </w:rPr>
        <w:t>Andreza Sartori</w:t>
      </w:r>
      <w:r w:rsidR="001E682E" w:rsidRPr="008C7745">
        <w:rPr>
          <w:sz w:val="24"/>
          <w:szCs w:val="24"/>
        </w:rPr>
        <w:t xml:space="preserve"> – Orientador</w:t>
      </w:r>
      <w:r w:rsidRPr="008C7745">
        <w:rPr>
          <w:sz w:val="24"/>
          <w:szCs w:val="24"/>
        </w:rPr>
        <w:t>a</w:t>
      </w:r>
    </w:p>
    <w:p w14:paraId="6DADD049" w14:textId="2369DE78" w:rsidR="001E682E" w:rsidRPr="008C7745" w:rsidRDefault="006F448F" w:rsidP="001E682E">
      <w:pPr>
        <w:pStyle w:val="TF-AUTOR0"/>
        <w:rPr>
          <w:sz w:val="24"/>
          <w:szCs w:val="24"/>
        </w:rPr>
      </w:pPr>
      <w:r w:rsidRPr="001F1240">
        <w:rPr>
          <w:color w:val="202124"/>
          <w:sz w:val="24"/>
          <w:szCs w:val="24"/>
        </w:rPr>
        <w:t>Julio Cesar de Souza</w:t>
      </w:r>
      <w:r w:rsidRPr="008C7745">
        <w:rPr>
          <w:sz w:val="24"/>
          <w:szCs w:val="24"/>
        </w:rPr>
        <w:t xml:space="preserve"> </w:t>
      </w:r>
      <w:r w:rsidR="001E682E" w:rsidRPr="008C7745">
        <w:rPr>
          <w:sz w:val="24"/>
          <w:szCs w:val="24"/>
        </w:rPr>
        <w:t>– Coorientador</w:t>
      </w:r>
      <w:commentRangeEnd w:id="11"/>
      <w:r w:rsidR="00CB52CE" w:rsidRPr="008C7745">
        <w:rPr>
          <w:rStyle w:val="Refdecomentrio"/>
          <w:color w:val="auto"/>
          <w:sz w:val="24"/>
          <w:szCs w:val="24"/>
        </w:rPr>
        <w:commentReference w:id="11"/>
      </w:r>
    </w:p>
    <w:p w14:paraId="401C6CA4" w14:textId="207652DB" w:rsidR="00F255FC" w:rsidRDefault="00F255FC" w:rsidP="00A63548">
      <w:pPr>
        <w:pStyle w:val="Ttulo1"/>
      </w:pPr>
      <w:r w:rsidRPr="007D10F2">
        <w:t xml:space="preserve">Introdução </w:t>
      </w:r>
      <w:bookmarkEnd w:id="0"/>
      <w:bookmarkEnd w:id="1"/>
      <w:bookmarkEnd w:id="2"/>
      <w:bookmarkEnd w:id="3"/>
      <w:bookmarkEnd w:id="4"/>
      <w:bookmarkEnd w:id="5"/>
      <w:bookmarkEnd w:id="6"/>
      <w:bookmarkEnd w:id="7"/>
      <w:bookmarkEnd w:id="8"/>
    </w:p>
    <w:p w14:paraId="693277DD" w14:textId="270D7A72" w:rsidR="006F448F" w:rsidRPr="006F448F" w:rsidDel="00F43E6A" w:rsidRDefault="00D0226E" w:rsidP="006F448F">
      <w:pPr>
        <w:pStyle w:val="TF-TEXTO"/>
        <w:rPr>
          <w:del w:id="12" w:author="Andreza Sartori" w:date="2023-04-20T19:30:00Z"/>
          <w:sz w:val="24"/>
          <w:szCs w:val="24"/>
        </w:rPr>
      </w:pPr>
      <w:commentRangeStart w:id="13"/>
      <w:r>
        <w:rPr>
          <w:rFonts w:ascii="Segoe UI" w:hAnsi="Segoe UI" w:cs="Segoe UI"/>
          <w:color w:val="374151"/>
          <w:shd w:val="clear" w:color="auto" w:fill="F7F7F8"/>
        </w:rPr>
        <w:t xml:space="preserve">De acordo com o Jornal Nacional, </w:t>
      </w:r>
      <w:commentRangeEnd w:id="13"/>
      <w:r w:rsidR="000E527F">
        <w:rPr>
          <w:rStyle w:val="Refdecomentrio"/>
        </w:rPr>
        <w:commentReference w:id="13"/>
      </w:r>
      <w:r>
        <w:rPr>
          <w:rFonts w:ascii="Segoe UI" w:hAnsi="Segoe UI" w:cs="Segoe UI"/>
          <w:color w:val="374151"/>
          <w:shd w:val="clear" w:color="auto" w:fill="F7F7F8"/>
        </w:rPr>
        <w:t xml:space="preserve">atropelamentos estão entre as principais causas de morte de animais silvestres no Brasil. A crescente expansão urbana e </w:t>
      </w:r>
      <w:commentRangeStart w:id="14"/>
      <w:r>
        <w:rPr>
          <w:rFonts w:ascii="Segoe UI" w:hAnsi="Segoe UI" w:cs="Segoe UI"/>
          <w:color w:val="374151"/>
          <w:shd w:val="clear" w:color="auto" w:fill="F7F7F8"/>
        </w:rPr>
        <w:t>a falta de conscientização dos motoristas são apontadas como as principais razões para esse triste cenário</w:t>
      </w:r>
      <w:commentRangeEnd w:id="14"/>
      <w:r w:rsidR="00E87371">
        <w:rPr>
          <w:rStyle w:val="Refdecomentrio"/>
        </w:rPr>
        <w:commentReference w:id="14"/>
      </w:r>
      <w:r>
        <w:rPr>
          <w:rFonts w:ascii="Segoe UI" w:hAnsi="Segoe UI" w:cs="Segoe UI"/>
          <w:color w:val="374151"/>
          <w:shd w:val="clear" w:color="auto" w:fill="F7F7F8"/>
        </w:rPr>
        <w:t xml:space="preserve">. O impacto ambiental dessas mortes pode ser significativo, afetando não só as populações de animais afetados, mas também a biodiversidade como um todo. (Fonte: G1. Atropelamentos estão entre as principais causas de morte de animais silvestres no </w:t>
      </w:r>
      <w:commentRangeStart w:id="15"/>
      <w:r>
        <w:rPr>
          <w:rFonts w:ascii="Segoe UI" w:hAnsi="Segoe UI" w:cs="Segoe UI"/>
          <w:color w:val="374151"/>
          <w:shd w:val="clear" w:color="auto" w:fill="F7F7F8"/>
        </w:rPr>
        <w:t>Brasil.</w:t>
      </w:r>
      <w:commentRangeEnd w:id="15"/>
      <w:r w:rsidR="00191CBD">
        <w:rPr>
          <w:rStyle w:val="Refdecomentrio"/>
        </w:rPr>
        <w:commentReference w:id="15"/>
      </w:r>
      <w:r>
        <w:rPr>
          <w:rFonts w:ascii="Segoe UI" w:hAnsi="Segoe UI" w:cs="Segoe UI"/>
          <w:color w:val="374151"/>
          <w:shd w:val="clear" w:color="auto" w:fill="F7F7F8"/>
        </w:rPr>
        <w:t xml:space="preserve"> Disponível em: </w:t>
      </w:r>
      <w:commentRangeStart w:id="16"/>
      <w:r>
        <w:fldChar w:fldCharType="begin"/>
      </w:r>
      <w:r>
        <w:instrText xml:space="preserve"> HYPERLINK "https://g1.globo.com/jornal-nacional/noticia/2023/03/13/atropelamentos-estao-entre-as-principais-causas-de-morte-de-animais-silvestres-no-brasil.ghtml" \t "_new" </w:instrText>
      </w:r>
      <w:r>
        <w:fldChar w:fldCharType="separate"/>
      </w:r>
      <w:r>
        <w:rPr>
          <w:rStyle w:val="Hyperlink"/>
          <w:rFonts w:ascii="Segoe UI" w:hAnsi="Segoe UI" w:cs="Segoe UI"/>
          <w:bdr w:val="single" w:sz="2" w:space="0" w:color="D9D9E3" w:frame="1"/>
          <w:shd w:val="clear" w:color="auto" w:fill="F7F7F8"/>
        </w:rPr>
        <w:t>https://g1.globo.com/jornal-nacional/noticia/2023/03/13/atropelamentos-estao-entre-as-principais-causas-de-morte-de-animais-silvestres-no-brasil.ghtml</w:t>
      </w:r>
      <w:r>
        <w:fldChar w:fldCharType="end"/>
      </w:r>
      <w:r>
        <w:rPr>
          <w:rFonts w:ascii="Segoe UI" w:hAnsi="Segoe UI" w:cs="Segoe UI"/>
          <w:color w:val="374151"/>
          <w:shd w:val="clear" w:color="auto" w:fill="F7F7F8"/>
        </w:rPr>
        <w:t>. Acesso em: 23 de Abril de 2023).</w:t>
      </w:r>
      <w:commentRangeEnd w:id="16"/>
      <w:r w:rsidR="008B0B55">
        <w:rPr>
          <w:rStyle w:val="Refdecomentrio"/>
        </w:rPr>
        <w:commentReference w:id="16"/>
      </w:r>
      <w:commentRangeStart w:id="17"/>
      <w:r>
        <w:rPr>
          <w:rFonts w:ascii="Segoe UI" w:hAnsi="Segoe UI" w:cs="Segoe UI"/>
          <w:color w:val="374151"/>
          <w:shd w:val="clear" w:color="auto" w:fill="F7F7F8"/>
        </w:rPr>
        <w:t xml:space="preserve">De acordo com a Fundação Municipal do Meio Ambiente (FAEMA) de Blumenau, a região apresenta diversas ocorrências envolvendo animais silvestres, como capivaras, cutias, gambás, bugios, roedores, aves e corujas, que são frequentemente vítimas de atropelamentos. Dados da Polícia Militar Ambiental (PMA) indicam que somente em 2017 foram registradas mais de 400 ocorrências, com cerca de 200 animais encontrados mortos ou gravemente feridos. </w:t>
      </w:r>
      <w:commentRangeEnd w:id="17"/>
      <w:r w:rsidR="003F5E9B">
        <w:rPr>
          <w:rStyle w:val="Refdecomentrio"/>
        </w:rPr>
        <w:commentReference w:id="17"/>
      </w:r>
      <w:r>
        <w:rPr>
          <w:rFonts w:ascii="Segoe UI" w:hAnsi="Segoe UI" w:cs="Segoe UI"/>
          <w:color w:val="374151"/>
          <w:shd w:val="clear" w:color="auto" w:fill="F7F7F8"/>
        </w:rPr>
        <w:t xml:space="preserve">(Fonte: BLUMENAU.SC.GOV.BR. Blumenau implantará serviço de atendimento de animais silvestres. Disponível em: </w:t>
      </w:r>
      <w:hyperlink r:id="rId15" w:tgtFrame="_new" w:history="1">
        <w:r>
          <w:rPr>
            <w:rStyle w:val="Hyperlink"/>
            <w:rFonts w:ascii="Segoe UI" w:hAnsi="Segoe UI" w:cs="Segoe UI"/>
            <w:bdr w:val="single" w:sz="2" w:space="0" w:color="D9D9E3" w:frame="1"/>
            <w:shd w:val="clear" w:color="auto" w:fill="F7F7F8"/>
          </w:rPr>
          <w:t>https://www.blumenau.sc.gov.br/secretarias/fundacao-do-meio-ambiente/faema/blumenau-implantar</w:t>
        </w:r>
        <w:r>
          <w:rPr>
            <w:rStyle w:val="Hyperlink"/>
            <w:rFonts w:ascii="Segoe UI" w:hAnsi="Segoe UI" w:cs="Segoe UI"/>
            <w:bdr w:val="single" w:sz="2" w:space="0" w:color="D9D9E3" w:frame="1"/>
            <w:shd w:val="clear" w:color="auto" w:fill="F7F7F8"/>
          </w:rPr>
          <w:t>a</w:t>
        </w:r>
        <w:r>
          <w:rPr>
            <w:rStyle w:val="Hyperlink"/>
            <w:rFonts w:ascii="Segoe UI" w:hAnsi="Segoe UI" w:cs="Segoe UI"/>
            <w:bdr w:val="single" w:sz="2" w:space="0" w:color="D9D9E3" w:frame="1"/>
            <w:shd w:val="clear" w:color="auto" w:fill="F7F7F8"/>
          </w:rPr>
          <w:t>a-serviaco-de-atendimento-de-animais-silvestres9</w:t>
        </w:r>
      </w:hyperlink>
      <w:r>
        <w:rPr>
          <w:rFonts w:ascii="Segoe UI" w:hAnsi="Segoe UI" w:cs="Segoe UI"/>
          <w:color w:val="374151"/>
          <w:shd w:val="clear" w:color="auto" w:fill="F7F7F8"/>
        </w:rPr>
        <w:t>. Acesso em: 24 de Abril de 2023).</w:t>
      </w:r>
    </w:p>
    <w:p w14:paraId="502D40E9" w14:textId="59FC9E60" w:rsidR="006F448F" w:rsidRPr="006F448F" w:rsidRDefault="006F448F" w:rsidP="006F448F">
      <w:pPr>
        <w:pStyle w:val="TF-TEXTO"/>
        <w:rPr>
          <w:sz w:val="24"/>
          <w:szCs w:val="24"/>
        </w:rPr>
      </w:pPr>
      <w:r w:rsidRPr="006F448F">
        <w:rPr>
          <w:sz w:val="24"/>
          <w:szCs w:val="24"/>
        </w:rPr>
        <w:t xml:space="preserve">Para combater essa problemática, o </w:t>
      </w:r>
      <w:commentRangeStart w:id="18"/>
      <w:r w:rsidRPr="006F448F">
        <w:rPr>
          <w:sz w:val="24"/>
          <w:szCs w:val="24"/>
        </w:rPr>
        <w:t xml:space="preserve">Hospital Veterinário da FURB tem desempenhado </w:t>
      </w:r>
      <w:commentRangeEnd w:id="18"/>
      <w:r w:rsidR="00103C6E">
        <w:rPr>
          <w:rStyle w:val="Refdecomentrio"/>
        </w:rPr>
        <w:commentReference w:id="18"/>
      </w:r>
      <w:r w:rsidRPr="006F448F">
        <w:rPr>
          <w:sz w:val="24"/>
          <w:szCs w:val="24"/>
        </w:rPr>
        <w:t>um papel fundamental no atendimento aos animais silvestres da regi</w:t>
      </w:r>
      <w:commentRangeStart w:id="19"/>
      <w:r w:rsidRPr="006F448F">
        <w:rPr>
          <w:sz w:val="24"/>
          <w:szCs w:val="24"/>
        </w:rPr>
        <w:t xml:space="preserve">ão. </w:t>
      </w:r>
      <w:commentRangeEnd w:id="19"/>
      <w:r w:rsidR="00B96C33">
        <w:rPr>
          <w:rStyle w:val="Refdecomentrio"/>
        </w:rPr>
        <w:commentReference w:id="19"/>
      </w:r>
      <w:r w:rsidRPr="006F448F">
        <w:rPr>
          <w:sz w:val="24"/>
          <w:szCs w:val="24"/>
        </w:rPr>
        <w:t>A instituição realiza desde consultas clínicas até cirurgias de grande porte, com o objetivo de recuperar e reintegrar os animais à natureza.</w:t>
      </w:r>
      <w:ins w:id="20" w:author="Pablo Mafessoli" w:date="2023-04-24T13:06:00Z">
        <w:r w:rsidR="00655516" w:rsidRPr="00655516">
          <w:rPr>
            <w:rFonts w:ascii="Segoe UI" w:hAnsi="Segoe UI" w:cs="Segoe UI"/>
            <w:color w:val="374151"/>
            <w:shd w:val="clear" w:color="auto" w:fill="F7F7F8"/>
          </w:rPr>
          <w:t xml:space="preserve"> </w:t>
        </w:r>
        <w:commentRangeStart w:id="21"/>
        <w:r w:rsidR="00655516">
          <w:rPr>
            <w:rFonts w:ascii="Segoe UI" w:hAnsi="Segoe UI" w:cs="Segoe UI"/>
            <w:color w:val="374151"/>
            <w:shd w:val="clear" w:color="auto" w:fill="F7F7F8"/>
          </w:rPr>
          <w:t xml:space="preserve">FURB - Universidade Regional de Blumenau. (2021, 18 de agosto). O que fazer se encontrar um animal silvestre? Recuperado em 24 de abril de 2023, de </w:t>
        </w:r>
        <w:r w:rsidR="00655516">
          <w:fldChar w:fldCharType="begin"/>
        </w:r>
        <w:r w:rsidR="00655516">
          <w:instrText xml:space="preserve"> HYPERLINK "https://www.furb.br/web/1704/noticias/o-que-fazer-se-encontrar-um-animal-silvestre/8515" \t "_new" </w:instrText>
        </w:r>
        <w:r w:rsidR="00655516">
          <w:fldChar w:fldCharType="separate"/>
        </w:r>
        <w:r w:rsidR="00655516">
          <w:rPr>
            <w:rStyle w:val="Hyperlink"/>
            <w:rFonts w:ascii="Segoe UI" w:hAnsi="Segoe UI" w:cs="Segoe UI"/>
            <w:bdr w:val="single" w:sz="2" w:space="0" w:color="D9D9E3" w:frame="1"/>
            <w:shd w:val="clear" w:color="auto" w:fill="F7F7F8"/>
          </w:rPr>
          <w:t>https://www.furb.br/web/1704/noticias/o-que-fazer-se-encontrar-um-animal-silvestre/8515</w:t>
        </w:r>
        <w:r w:rsidR="00655516">
          <w:fldChar w:fldCharType="end"/>
        </w:r>
        <w:r w:rsidR="00655516">
          <w:rPr>
            <w:rFonts w:ascii="Segoe UI" w:hAnsi="Segoe UI" w:cs="Segoe UI"/>
            <w:color w:val="374151"/>
            <w:shd w:val="clear" w:color="auto" w:fill="F7F7F8"/>
          </w:rPr>
          <w:t>.</w:t>
        </w:r>
      </w:ins>
      <w:commentRangeEnd w:id="21"/>
      <w:r w:rsidR="00262A41">
        <w:rPr>
          <w:rStyle w:val="Refdecomentrio"/>
        </w:rPr>
        <w:commentReference w:id="21"/>
      </w:r>
    </w:p>
    <w:p w14:paraId="73200C80" w14:textId="7EB43F2C" w:rsidR="006F448F" w:rsidRPr="006F448F" w:rsidDel="00F43E6A" w:rsidRDefault="006F448F" w:rsidP="006F448F">
      <w:pPr>
        <w:pStyle w:val="TF-TEXTO"/>
        <w:rPr>
          <w:del w:id="22" w:author="Andreza Sartori" w:date="2023-04-20T19:30:00Z"/>
          <w:sz w:val="24"/>
          <w:szCs w:val="24"/>
        </w:rPr>
      </w:pPr>
    </w:p>
    <w:p w14:paraId="2F8C6CE2" w14:textId="4DCE7952" w:rsidR="006F448F" w:rsidRPr="006F448F" w:rsidDel="001F1240" w:rsidRDefault="006F448F" w:rsidP="006F448F">
      <w:pPr>
        <w:pStyle w:val="TF-TEXTO"/>
        <w:rPr>
          <w:del w:id="23" w:author="Pablo Mafessoli" w:date="2023-04-24T11:42:00Z"/>
          <w:sz w:val="24"/>
          <w:szCs w:val="24"/>
        </w:rPr>
      </w:pPr>
      <w:commentRangeStart w:id="24"/>
      <w:del w:id="25" w:author="Pablo Mafessoli" w:date="2023-04-24T11:42:00Z">
        <w:r w:rsidRPr="006F448F" w:rsidDel="001F1240">
          <w:rPr>
            <w:sz w:val="24"/>
            <w:szCs w:val="24"/>
          </w:rPr>
          <w:delText>Além disso, a utilização de aplicativos pode ser uma solução para agilizar e otimizar o processo de resgate e atendimento aos animais silvestres. Por meio de um aplicativo, seria possível facilitar a comunicação entre os órgãos responsáveis pelo resgate, os veterinários e a população, permitindo um atendimento mais rápido e eficiente.</w:delText>
        </w:r>
        <w:commentRangeEnd w:id="24"/>
        <w:r w:rsidR="003454BF" w:rsidDel="001F1240">
          <w:rPr>
            <w:rStyle w:val="Refdecomentrio"/>
          </w:rPr>
          <w:commentReference w:id="24"/>
        </w:r>
      </w:del>
    </w:p>
    <w:p w14:paraId="3939E09C" w14:textId="01A8ABD8" w:rsidR="006F448F" w:rsidRPr="006F448F" w:rsidDel="00F43E6A" w:rsidRDefault="006F448F" w:rsidP="006F448F">
      <w:pPr>
        <w:pStyle w:val="TF-TEXTO"/>
        <w:rPr>
          <w:del w:id="26" w:author="Andreza Sartori" w:date="2023-04-20T19:30:00Z"/>
          <w:sz w:val="24"/>
          <w:szCs w:val="24"/>
        </w:rPr>
      </w:pPr>
    </w:p>
    <w:p w14:paraId="2F26CF60" w14:textId="7CEEA5BC" w:rsidR="006F448F" w:rsidRPr="006F448F" w:rsidRDefault="006F448F" w:rsidP="006F448F">
      <w:pPr>
        <w:pStyle w:val="TF-TEXTO"/>
        <w:rPr>
          <w:sz w:val="24"/>
          <w:szCs w:val="24"/>
        </w:rPr>
      </w:pPr>
      <w:r w:rsidRPr="006F448F">
        <w:rPr>
          <w:sz w:val="24"/>
          <w:szCs w:val="24"/>
        </w:rPr>
        <w:t xml:space="preserve">Dessa forma, </w:t>
      </w:r>
      <w:del w:id="27" w:author="Andreza Sartori" w:date="2023-04-24T17:20:00Z">
        <w:r w:rsidRPr="006F448F" w:rsidDel="00B96C33">
          <w:rPr>
            <w:sz w:val="24"/>
            <w:szCs w:val="24"/>
          </w:rPr>
          <w:delText>a criação</w:delText>
        </w:r>
      </w:del>
      <w:ins w:id="28" w:author="Andreza Sartori" w:date="2023-04-24T17:20:00Z">
        <w:r w:rsidR="00B96C33">
          <w:rPr>
            <w:sz w:val="24"/>
            <w:szCs w:val="24"/>
          </w:rPr>
          <w:t>o desenvolvimento</w:t>
        </w:r>
      </w:ins>
      <w:r w:rsidRPr="006F448F">
        <w:rPr>
          <w:sz w:val="24"/>
          <w:szCs w:val="24"/>
        </w:rPr>
        <w:t xml:space="preserve"> de um aplicativo para auxiliar no resgate e no atendimento aos animais silvestres seria uma medida importante para contribuir com a preservação da fauna local e garantir a segurança da população. </w:t>
      </w:r>
      <w:commentRangeStart w:id="29"/>
      <w:r w:rsidRPr="006F448F">
        <w:rPr>
          <w:sz w:val="24"/>
          <w:szCs w:val="24"/>
        </w:rPr>
        <w:t>A adoção de medidas como essa é essencial para garantir a coexistência pacífica entre humanos e animais silvestres</w:t>
      </w:r>
      <w:commentRangeEnd w:id="29"/>
      <w:r w:rsidR="00B96C33">
        <w:rPr>
          <w:rStyle w:val="Refdecomentrio"/>
        </w:rPr>
        <w:commentReference w:id="29"/>
      </w:r>
      <w:r w:rsidRPr="006F448F">
        <w:rPr>
          <w:sz w:val="24"/>
          <w:szCs w:val="24"/>
        </w:rPr>
        <w:t>, e para assegurar a preservação da biodiversidade na região de Blumenau e em todo o país.</w:t>
      </w:r>
    </w:p>
    <w:p w14:paraId="4DEEAE1F" w14:textId="5E16B1E1" w:rsidR="00F255FC" w:rsidRDefault="00F255FC" w:rsidP="00A63548">
      <w:pPr>
        <w:pStyle w:val="Ttulo2"/>
      </w:pPr>
      <w:bookmarkStart w:id="30" w:name="_Toc419598576"/>
      <w:bookmarkStart w:id="31" w:name="_Toc420721317"/>
      <w:bookmarkStart w:id="32" w:name="_Toc420721467"/>
      <w:bookmarkStart w:id="33" w:name="_Toc420721562"/>
      <w:bookmarkStart w:id="34" w:name="_Toc420721768"/>
      <w:bookmarkStart w:id="35" w:name="_Toc420723209"/>
      <w:bookmarkStart w:id="36" w:name="_Toc482682370"/>
      <w:bookmarkStart w:id="37" w:name="_Toc54164904"/>
      <w:bookmarkStart w:id="38" w:name="_Toc54165664"/>
      <w:bookmarkStart w:id="39" w:name="_Toc54169316"/>
      <w:bookmarkStart w:id="40" w:name="_Toc96347426"/>
      <w:bookmarkStart w:id="41" w:name="_Toc96357710"/>
      <w:bookmarkStart w:id="42" w:name="_Toc96491850"/>
      <w:bookmarkStart w:id="43" w:name="_Toc411603090"/>
      <w:r w:rsidRPr="007D10F2">
        <w:t>OBJETIVOS</w:t>
      </w:r>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69C40F75" w14:textId="52AA8F4E" w:rsidR="000040D6" w:rsidRPr="006F448F" w:rsidRDefault="000040D6" w:rsidP="000040D6">
      <w:pPr>
        <w:pStyle w:val="TF-TEXTO"/>
        <w:rPr>
          <w:sz w:val="24"/>
          <w:szCs w:val="24"/>
        </w:rPr>
      </w:pPr>
      <w:r w:rsidRPr="006F448F">
        <w:rPr>
          <w:sz w:val="24"/>
          <w:szCs w:val="24"/>
        </w:rPr>
        <w:t xml:space="preserve">O objetivo deste trabalho é </w:t>
      </w:r>
      <w:del w:id="44" w:author="Andreza Sartori" w:date="2023-04-20T20:09:00Z">
        <w:r w:rsidRPr="006F448F" w:rsidDel="00B21E49">
          <w:rPr>
            <w:sz w:val="24"/>
            <w:szCs w:val="24"/>
          </w:rPr>
          <w:delText xml:space="preserve">desenvolver </w:delText>
        </w:r>
      </w:del>
      <w:ins w:id="45" w:author="Andreza Sartori" w:date="2023-04-20T20:09:00Z">
        <w:r w:rsidR="00B21E49">
          <w:rPr>
            <w:sz w:val="24"/>
            <w:szCs w:val="24"/>
          </w:rPr>
          <w:t>disponibilizar</w:t>
        </w:r>
        <w:r w:rsidR="00B21E49" w:rsidRPr="006F448F">
          <w:rPr>
            <w:sz w:val="24"/>
            <w:szCs w:val="24"/>
          </w:rPr>
          <w:t xml:space="preserve"> </w:t>
        </w:r>
      </w:ins>
      <w:r w:rsidRPr="006F448F">
        <w:rPr>
          <w:sz w:val="24"/>
          <w:szCs w:val="24"/>
        </w:rPr>
        <w:t xml:space="preserve">um aplicativo </w:t>
      </w:r>
      <w:del w:id="46" w:author="Andreza Sartori" w:date="2023-04-24T17:21:00Z">
        <w:r w:rsidRPr="006F448F" w:rsidDel="008F5F30">
          <w:rPr>
            <w:sz w:val="24"/>
            <w:szCs w:val="24"/>
          </w:rPr>
          <w:delText>que auxilie</w:delText>
        </w:r>
      </w:del>
      <w:ins w:id="47" w:author="Andreza Sartori" w:date="2023-04-24T17:21:00Z">
        <w:r w:rsidR="008F5F30">
          <w:rPr>
            <w:sz w:val="24"/>
            <w:szCs w:val="24"/>
          </w:rPr>
          <w:t>para auxiliar</w:t>
        </w:r>
      </w:ins>
      <w:r w:rsidRPr="006F448F">
        <w:rPr>
          <w:sz w:val="24"/>
          <w:szCs w:val="24"/>
        </w:rPr>
        <w:t xml:space="preserve"> no resgate e </w:t>
      </w:r>
      <w:del w:id="48" w:author="Andreza Sartori" w:date="2023-04-24T17:21:00Z">
        <w:r w:rsidRPr="006F448F" w:rsidDel="008F5F30">
          <w:rPr>
            <w:sz w:val="24"/>
            <w:szCs w:val="24"/>
          </w:rPr>
          <w:delText xml:space="preserve">no </w:delText>
        </w:r>
      </w:del>
      <w:r w:rsidRPr="006F448F">
        <w:rPr>
          <w:sz w:val="24"/>
          <w:szCs w:val="24"/>
        </w:rPr>
        <w:t>atendimento de animais silvestres vítimas de acidentes na região de Blumenau.</w:t>
      </w:r>
    </w:p>
    <w:p w14:paraId="73EBB48B" w14:textId="347A1D0D" w:rsidR="000040D6" w:rsidRPr="006F448F" w:rsidRDefault="000040D6" w:rsidP="000040D6">
      <w:pPr>
        <w:pStyle w:val="TF-TEXTO"/>
        <w:rPr>
          <w:sz w:val="24"/>
          <w:szCs w:val="24"/>
        </w:rPr>
      </w:pPr>
      <w:r w:rsidRPr="006F448F">
        <w:rPr>
          <w:sz w:val="24"/>
          <w:szCs w:val="24"/>
        </w:rPr>
        <w:t>OBJETIVOS ESPECÍFICOS</w:t>
      </w:r>
    </w:p>
    <w:p w14:paraId="6EDF98D7" w14:textId="1711ECC9" w:rsidR="000040D6" w:rsidRPr="006F448F" w:rsidRDefault="000040D6" w:rsidP="000040D6">
      <w:pPr>
        <w:pStyle w:val="TF-TEXTO"/>
        <w:rPr>
          <w:sz w:val="24"/>
          <w:szCs w:val="24"/>
        </w:rPr>
      </w:pPr>
      <w:r w:rsidRPr="006F448F">
        <w:rPr>
          <w:sz w:val="24"/>
          <w:szCs w:val="24"/>
        </w:rPr>
        <w:lastRenderedPageBreak/>
        <w:t xml:space="preserve">a) </w:t>
      </w:r>
      <w:commentRangeStart w:id="49"/>
      <w:r w:rsidR="00926330">
        <w:rPr>
          <w:sz w:val="24"/>
          <w:szCs w:val="24"/>
        </w:rPr>
        <w:t>r</w:t>
      </w:r>
      <w:r w:rsidR="00926330" w:rsidRPr="006F448F">
        <w:rPr>
          <w:sz w:val="24"/>
          <w:szCs w:val="24"/>
        </w:rPr>
        <w:t xml:space="preserve">ealizar </w:t>
      </w:r>
      <w:r w:rsidRPr="006F448F">
        <w:rPr>
          <w:sz w:val="24"/>
          <w:szCs w:val="24"/>
        </w:rPr>
        <w:t>uma revisão bibliográfica sobre os acidentes de animais silvestres nas estradas brasileiras, enfatizando os impactos desses acidentes na fauna e na segurança pública;</w:t>
      </w:r>
      <w:commentRangeEnd w:id="49"/>
      <w:r w:rsidR="00926330">
        <w:rPr>
          <w:rStyle w:val="Refdecomentrio"/>
        </w:rPr>
        <w:commentReference w:id="49"/>
      </w:r>
    </w:p>
    <w:p w14:paraId="12F764D9" w14:textId="3DD1ECD8" w:rsidR="000040D6" w:rsidRPr="008762EE" w:rsidRDefault="000040D6" w:rsidP="000040D6">
      <w:pPr>
        <w:pStyle w:val="TF-TEXTO"/>
        <w:rPr>
          <w:sz w:val="24"/>
          <w:szCs w:val="24"/>
        </w:rPr>
      </w:pPr>
      <w:r w:rsidRPr="006F448F">
        <w:rPr>
          <w:sz w:val="24"/>
          <w:szCs w:val="24"/>
        </w:rPr>
        <w:t xml:space="preserve">b) </w:t>
      </w:r>
      <w:commentRangeStart w:id="50"/>
      <w:r w:rsidR="00926330">
        <w:rPr>
          <w:sz w:val="24"/>
          <w:szCs w:val="24"/>
        </w:rPr>
        <w:t>a</w:t>
      </w:r>
      <w:r w:rsidR="00926330" w:rsidRPr="006F448F">
        <w:rPr>
          <w:sz w:val="24"/>
          <w:szCs w:val="24"/>
        </w:rPr>
        <w:t xml:space="preserve">nalisar </w:t>
      </w:r>
      <w:r w:rsidRPr="006F448F">
        <w:rPr>
          <w:sz w:val="24"/>
          <w:szCs w:val="24"/>
        </w:rPr>
        <w:t>o papel do Hospital Veterinário da FURB no atendimento e tratamento dos animais silvestres resgatados na região de Blumenau</w:t>
      </w:r>
      <w:commentRangeStart w:id="51"/>
      <w:ins w:id="52" w:author="Pablo Mafessoli" w:date="2023-04-24T12:05:00Z">
        <w:r w:rsidR="008762EE">
          <w:rPr>
            <w:sz w:val="24"/>
            <w:szCs w:val="24"/>
          </w:rPr>
          <w:t xml:space="preserve">. </w:t>
        </w:r>
      </w:ins>
      <w:ins w:id="53" w:author="Pablo Mafessoli" w:date="2023-04-24T12:07:00Z">
        <w:r w:rsidR="008762EE" w:rsidRPr="008762EE">
          <w:rPr>
            <w:color w:val="374151"/>
            <w:sz w:val="24"/>
            <w:szCs w:val="24"/>
            <w:shd w:val="clear" w:color="auto" w:fill="F7F7F8"/>
            <w:rPrChange w:id="54" w:author="Pablo Mafessoli" w:date="2023-04-24T12:07:00Z">
              <w:rPr>
                <w:rFonts w:ascii="Segoe UI" w:hAnsi="Segoe UI" w:cs="Segoe UI"/>
                <w:color w:val="374151"/>
                <w:shd w:val="clear" w:color="auto" w:fill="F7F7F8"/>
              </w:rPr>
            </w:rPrChange>
          </w:rPr>
          <w:t>Assim, seria possível criar uma base de dados que poderia ser explorada para identificar os pontos que precisam ser melhorados.</w:t>
        </w:r>
      </w:ins>
      <w:del w:id="55" w:author="Pablo Mafessoli" w:date="2023-04-24T12:07:00Z">
        <w:r w:rsidRPr="008762EE" w:rsidDel="008762EE">
          <w:rPr>
            <w:sz w:val="24"/>
            <w:szCs w:val="24"/>
          </w:rPr>
          <w:delText>;</w:delText>
        </w:r>
        <w:commentRangeEnd w:id="50"/>
        <w:r w:rsidR="004C4C11" w:rsidRPr="008762EE" w:rsidDel="008762EE">
          <w:rPr>
            <w:rStyle w:val="Refdecomentrio"/>
            <w:sz w:val="24"/>
            <w:szCs w:val="24"/>
            <w:rPrChange w:id="56" w:author="Pablo Mafessoli" w:date="2023-04-24T12:07:00Z">
              <w:rPr>
                <w:rStyle w:val="Refdecomentrio"/>
              </w:rPr>
            </w:rPrChange>
          </w:rPr>
          <w:commentReference w:id="50"/>
        </w:r>
      </w:del>
      <w:commentRangeEnd w:id="51"/>
      <w:r w:rsidR="002474C4">
        <w:rPr>
          <w:rStyle w:val="Refdecomentrio"/>
        </w:rPr>
        <w:commentReference w:id="51"/>
      </w:r>
    </w:p>
    <w:p w14:paraId="37E48C4F" w14:textId="60140C88" w:rsidR="000040D6" w:rsidRPr="006F448F" w:rsidRDefault="000040D6" w:rsidP="000040D6">
      <w:pPr>
        <w:pStyle w:val="TF-TEXTO"/>
        <w:rPr>
          <w:sz w:val="24"/>
          <w:szCs w:val="24"/>
        </w:rPr>
      </w:pPr>
      <w:r w:rsidRPr="006F448F">
        <w:rPr>
          <w:sz w:val="24"/>
          <w:szCs w:val="24"/>
        </w:rPr>
        <w:t xml:space="preserve">c) </w:t>
      </w:r>
      <w:commentRangeStart w:id="57"/>
      <w:r w:rsidR="008B5BE4">
        <w:rPr>
          <w:sz w:val="24"/>
          <w:szCs w:val="24"/>
        </w:rPr>
        <w:t>i</w:t>
      </w:r>
      <w:r w:rsidR="008B5BE4" w:rsidRPr="006F448F">
        <w:rPr>
          <w:sz w:val="24"/>
          <w:szCs w:val="24"/>
        </w:rPr>
        <w:t xml:space="preserve">dentificar </w:t>
      </w:r>
      <w:r w:rsidRPr="006F448F">
        <w:rPr>
          <w:sz w:val="24"/>
          <w:szCs w:val="24"/>
        </w:rPr>
        <w:t>as principais dificuldades enfrentadas pelos órgãos responsáveis pelo resgate e atendimento aos animais silvestres na região de Blumenau;</w:t>
      </w:r>
      <w:commentRangeEnd w:id="57"/>
      <w:r w:rsidR="008B5AAB">
        <w:rPr>
          <w:rStyle w:val="Refdecomentrio"/>
        </w:rPr>
        <w:commentReference w:id="57"/>
      </w:r>
    </w:p>
    <w:p w14:paraId="55E7845F" w14:textId="70B4E522" w:rsidR="000040D6" w:rsidRPr="006F448F" w:rsidRDefault="000040D6" w:rsidP="000040D6">
      <w:pPr>
        <w:pStyle w:val="TF-TEXTO"/>
        <w:rPr>
          <w:sz w:val="24"/>
          <w:szCs w:val="24"/>
        </w:rPr>
      </w:pPr>
      <w:r w:rsidRPr="006F448F">
        <w:rPr>
          <w:sz w:val="24"/>
          <w:szCs w:val="24"/>
        </w:rPr>
        <w:t xml:space="preserve">d) </w:t>
      </w:r>
      <w:r w:rsidR="00034D5A">
        <w:rPr>
          <w:sz w:val="24"/>
          <w:szCs w:val="24"/>
        </w:rPr>
        <w:t>disponibilizar um</w:t>
      </w:r>
      <w:r w:rsidRPr="006F448F">
        <w:rPr>
          <w:sz w:val="24"/>
          <w:szCs w:val="24"/>
        </w:rPr>
        <w:t xml:space="preserve"> aplicativo que permita a comunicação entre os órgãos responsáveis pelo resgate, os </w:t>
      </w:r>
      <w:del w:id="58" w:author="Andreza Sartori" w:date="2023-04-24T17:25:00Z">
        <w:r w:rsidRPr="006F448F" w:rsidDel="00E05D77">
          <w:rPr>
            <w:sz w:val="24"/>
            <w:szCs w:val="24"/>
          </w:rPr>
          <w:delText>veterinários</w:delText>
        </w:r>
      </w:del>
      <w:ins w:id="59" w:author="Andreza Sartori" w:date="2023-04-24T17:25:00Z">
        <w:r w:rsidR="00E05D77">
          <w:rPr>
            <w:sz w:val="24"/>
            <w:szCs w:val="24"/>
          </w:rPr>
          <w:t>servidores</w:t>
        </w:r>
        <w:r w:rsidR="00E05D77">
          <w:rPr>
            <w:sz w:val="24"/>
            <w:szCs w:val="24"/>
          </w:rPr>
          <w:t xml:space="preserve"> </w:t>
        </w:r>
      </w:ins>
      <w:ins w:id="60" w:author="Andreza Sartori" w:date="2023-04-24T17:24:00Z">
        <w:r w:rsidR="00E05D77">
          <w:rPr>
            <w:sz w:val="24"/>
            <w:szCs w:val="24"/>
          </w:rPr>
          <w:t xml:space="preserve">do </w:t>
        </w:r>
        <w:r w:rsidR="00E05D77" w:rsidRPr="006F448F">
          <w:rPr>
            <w:sz w:val="24"/>
            <w:szCs w:val="24"/>
          </w:rPr>
          <w:t>Hospital Veterinário da FURB</w:t>
        </w:r>
      </w:ins>
      <w:r w:rsidRPr="006F448F">
        <w:rPr>
          <w:sz w:val="24"/>
          <w:szCs w:val="24"/>
        </w:rPr>
        <w:t xml:space="preserve"> e a população para agilizar o atendimento aos animais silvestres;</w:t>
      </w:r>
    </w:p>
    <w:p w14:paraId="2DCE09E7" w14:textId="09CEE3AB" w:rsidR="000040D6" w:rsidRPr="006F448F" w:rsidRDefault="000040D6" w:rsidP="000040D6">
      <w:pPr>
        <w:pStyle w:val="TF-TEXTO"/>
        <w:rPr>
          <w:sz w:val="24"/>
          <w:szCs w:val="24"/>
        </w:rPr>
      </w:pPr>
      <w:r w:rsidRPr="006F448F">
        <w:rPr>
          <w:sz w:val="24"/>
          <w:szCs w:val="24"/>
        </w:rPr>
        <w:t xml:space="preserve">e) </w:t>
      </w:r>
      <w:r w:rsidR="005124E3">
        <w:rPr>
          <w:sz w:val="24"/>
          <w:szCs w:val="24"/>
        </w:rPr>
        <w:t>a</w:t>
      </w:r>
      <w:r w:rsidR="005124E3" w:rsidRPr="006F448F">
        <w:rPr>
          <w:sz w:val="24"/>
          <w:szCs w:val="24"/>
        </w:rPr>
        <w:t xml:space="preserve">valiar </w:t>
      </w:r>
      <w:commentRangeStart w:id="61"/>
      <w:r w:rsidRPr="006F448F">
        <w:rPr>
          <w:sz w:val="24"/>
          <w:szCs w:val="24"/>
        </w:rPr>
        <w:t>a viabilidade técnica e financeira da criação e implementação do aplicativo proposto</w:t>
      </w:r>
      <w:commentRangeStart w:id="62"/>
      <w:ins w:id="63" w:author="Pablo Mafessoli" w:date="2023-04-24T12:10:00Z">
        <w:r w:rsidR="008762EE">
          <w:rPr>
            <w:sz w:val="24"/>
            <w:szCs w:val="24"/>
          </w:rPr>
          <w:t xml:space="preserve">. </w:t>
        </w:r>
        <w:r w:rsidR="008762EE" w:rsidRPr="008762EE">
          <w:rPr>
            <w:color w:val="374151"/>
            <w:sz w:val="24"/>
            <w:szCs w:val="24"/>
            <w:shd w:val="clear" w:color="auto" w:fill="F7F7F8"/>
            <w:rPrChange w:id="64" w:author="Pablo Mafessoli" w:date="2023-04-24T12:10:00Z">
              <w:rPr>
                <w:rFonts w:ascii="Segoe UI" w:hAnsi="Segoe UI" w:cs="Segoe UI"/>
                <w:color w:val="374151"/>
                <w:shd w:val="clear" w:color="auto" w:fill="F7F7F8"/>
              </w:rPr>
            </w:rPrChange>
          </w:rPr>
          <w:t>Será realizada uma consulta com especialistas em cada área e empresas que possam oferecer serviços, tais como hospedagem do aplicativo, entre outras demandas</w:t>
        </w:r>
      </w:ins>
      <w:r w:rsidRPr="006F448F">
        <w:rPr>
          <w:sz w:val="24"/>
          <w:szCs w:val="24"/>
        </w:rPr>
        <w:t>;</w:t>
      </w:r>
      <w:commentRangeEnd w:id="61"/>
      <w:r w:rsidR="005124E3">
        <w:rPr>
          <w:rStyle w:val="Refdecomentrio"/>
        </w:rPr>
        <w:commentReference w:id="61"/>
      </w:r>
      <w:commentRangeEnd w:id="62"/>
      <w:r w:rsidR="003E2EDF">
        <w:rPr>
          <w:rStyle w:val="Refdecomentrio"/>
        </w:rPr>
        <w:commentReference w:id="62"/>
      </w:r>
    </w:p>
    <w:p w14:paraId="4FBEA431" w14:textId="77777777" w:rsidR="000040D6" w:rsidRDefault="000040D6" w:rsidP="000040D6">
      <w:pPr>
        <w:pStyle w:val="TF-TEXTO"/>
      </w:pPr>
    </w:p>
    <w:p w14:paraId="6B0A09B4" w14:textId="77777777" w:rsidR="00A44581" w:rsidRDefault="00A44581" w:rsidP="00A63548">
      <w:pPr>
        <w:pStyle w:val="Ttulo1"/>
      </w:pPr>
      <w:bookmarkStart w:id="65" w:name="_Toc419598587"/>
      <w:r>
        <w:t xml:space="preserve">trabalhos </w:t>
      </w:r>
      <w:r w:rsidRPr="00FC4A9F">
        <w:t>correlatos</w:t>
      </w:r>
    </w:p>
    <w:p w14:paraId="4002802A" w14:textId="0B1BDD5C" w:rsidR="00870802" w:rsidRPr="00FC755A" w:rsidRDefault="00FC755A" w:rsidP="00FC755A">
      <w:pPr>
        <w:pStyle w:val="TF-TEXTO"/>
        <w:rPr>
          <w:sz w:val="24"/>
          <w:szCs w:val="24"/>
        </w:rPr>
      </w:pPr>
      <w:r w:rsidRPr="00FC755A">
        <w:rPr>
          <w:sz w:val="24"/>
          <w:szCs w:val="24"/>
        </w:rPr>
        <w:t xml:space="preserve">Neste capítulo, serão apresentados trabalhos correlatos que possuem características semelhantes aos objetivos principais do estudo proposto. A seção 2.1 </w:t>
      </w:r>
      <w:commentRangeStart w:id="66"/>
      <w:r w:rsidRPr="00FC755A">
        <w:rPr>
          <w:sz w:val="24"/>
          <w:szCs w:val="24"/>
        </w:rPr>
        <w:t>detalha o trabalho do SISS-GEO,</w:t>
      </w:r>
      <w:commentRangeEnd w:id="66"/>
      <w:r w:rsidR="006A42DF">
        <w:rPr>
          <w:rStyle w:val="Refdecomentrio"/>
        </w:rPr>
        <w:commentReference w:id="66"/>
      </w:r>
      <w:r w:rsidRPr="00FC755A">
        <w:rPr>
          <w:sz w:val="24"/>
          <w:szCs w:val="24"/>
        </w:rPr>
        <w:t xml:space="preserve"> que é uma aplicação web utilizada para monitoramento e gestão de informações sobre a biodiversidade em áreas protegidas, contribuindo para o planejamento e tomada de decisões em relação à preservação ambiental</w:t>
      </w:r>
      <w:commentRangeStart w:id="67"/>
      <w:r w:rsidR="00E36805">
        <w:rPr>
          <w:sz w:val="24"/>
          <w:szCs w:val="24"/>
        </w:rPr>
        <w:t xml:space="preserve">. </w:t>
      </w:r>
      <w:r w:rsidR="00E36805" w:rsidRPr="009A2B2D">
        <w:rPr>
          <w:color w:val="374151"/>
          <w:sz w:val="24"/>
          <w:szCs w:val="24"/>
          <w:shd w:val="clear" w:color="auto" w:fill="F7F7F8"/>
        </w:rPr>
        <w:t xml:space="preserve">Prefeitura Municipal de Campinas. (2018). Aplicativo ajuda na preservação da biodiversidade em áreas protegidas. Recuperado em 24 de abril de 2023, de </w:t>
      </w:r>
      <w:hyperlink r:id="rId16" w:tgtFrame="_new" w:history="1">
        <w:r w:rsidR="00E36805" w:rsidRPr="009A2B2D">
          <w:rPr>
            <w:rStyle w:val="Hyperlink"/>
            <w:sz w:val="24"/>
            <w:szCs w:val="24"/>
            <w:bdr w:val="single" w:sz="2" w:space="0" w:color="D9D9E3" w:frame="1"/>
            <w:shd w:val="clear" w:color="auto" w:fill="F7F7F8"/>
          </w:rPr>
          <w:t>https://portal.campinas.sp.gov.br/noticia/41290</w:t>
        </w:r>
      </w:hyperlink>
      <w:commentRangeEnd w:id="67"/>
      <w:r w:rsidR="00481172">
        <w:rPr>
          <w:rStyle w:val="Refdecomentrio"/>
        </w:rPr>
        <w:commentReference w:id="67"/>
      </w:r>
      <w:r w:rsidRPr="00FC755A">
        <w:rPr>
          <w:sz w:val="24"/>
          <w:szCs w:val="24"/>
        </w:rPr>
        <w:t xml:space="preserve">Na seção 2.2, é descrito o </w:t>
      </w:r>
      <w:commentRangeStart w:id="68"/>
      <w:r w:rsidRPr="00FC755A">
        <w:rPr>
          <w:sz w:val="24"/>
          <w:szCs w:val="24"/>
        </w:rPr>
        <w:t>aplicativo ARGONAUTA</w:t>
      </w:r>
      <w:commentRangeEnd w:id="68"/>
      <w:r w:rsidR="00F23761">
        <w:rPr>
          <w:rStyle w:val="Refdecomentrio"/>
        </w:rPr>
        <w:commentReference w:id="68"/>
      </w:r>
      <w:r w:rsidRPr="00FC755A">
        <w:rPr>
          <w:sz w:val="24"/>
          <w:szCs w:val="24"/>
        </w:rPr>
        <w:t>, que é utilizado para identificação de espécies marinhas por meio de fotografias tiradas pelo usuário.</w:t>
      </w:r>
      <w:r w:rsidR="00E36805">
        <w:rPr>
          <w:sz w:val="24"/>
          <w:szCs w:val="24"/>
        </w:rPr>
        <w:t xml:space="preserve"> </w:t>
      </w:r>
      <w:commentRangeStart w:id="69"/>
      <w:r w:rsidR="00E36805" w:rsidRPr="009A2B2D">
        <w:rPr>
          <w:color w:val="374151"/>
          <w:sz w:val="24"/>
          <w:szCs w:val="24"/>
          <w:shd w:val="clear" w:color="auto" w:fill="F7F7F8"/>
        </w:rPr>
        <w:t xml:space="preserve">ARGONAUTA. Disponível em: </w:t>
      </w:r>
      <w:hyperlink r:id="rId17" w:tgtFrame="_new" w:history="1">
        <w:r w:rsidR="00E36805" w:rsidRPr="009A2B2D">
          <w:rPr>
            <w:rStyle w:val="Hyperlink"/>
            <w:sz w:val="24"/>
            <w:szCs w:val="24"/>
            <w:bdr w:val="single" w:sz="2" w:space="0" w:color="D9D9E3" w:frame="1"/>
            <w:shd w:val="clear" w:color="auto" w:fill="F7F7F8"/>
          </w:rPr>
          <w:t>https://www.tamoiosnews.com.br/meio-ambiente/novo-aplicativo-de-celular-pode-salvar-animais-marinhos-no-litoral-norte</w:t>
        </w:r>
      </w:hyperlink>
      <w:r w:rsidR="00E36805" w:rsidRPr="009A2B2D">
        <w:rPr>
          <w:color w:val="374151"/>
          <w:sz w:val="24"/>
          <w:szCs w:val="24"/>
          <w:shd w:val="clear" w:color="auto" w:fill="F7F7F8"/>
        </w:rPr>
        <w:t>. Acesso em: 24 abr. 2023</w:t>
      </w:r>
      <w:r w:rsidR="00E36805">
        <w:rPr>
          <w:rFonts w:ascii="Segoe UI" w:hAnsi="Segoe UI" w:cs="Segoe UI"/>
          <w:color w:val="374151"/>
          <w:shd w:val="clear" w:color="auto" w:fill="F7F7F8"/>
        </w:rPr>
        <w:t>.</w:t>
      </w:r>
      <w:r w:rsidRPr="00FC755A">
        <w:rPr>
          <w:sz w:val="24"/>
          <w:szCs w:val="24"/>
        </w:rPr>
        <w:t xml:space="preserve"> </w:t>
      </w:r>
      <w:commentRangeEnd w:id="69"/>
      <w:r w:rsidR="009A2B2D">
        <w:rPr>
          <w:rStyle w:val="Refdecomentrio"/>
        </w:rPr>
        <w:commentReference w:id="69"/>
      </w:r>
      <w:r w:rsidRPr="00FC755A">
        <w:rPr>
          <w:sz w:val="24"/>
          <w:szCs w:val="24"/>
        </w:rPr>
        <w:t xml:space="preserve">Por fim, a seção 2.3 apresenta o </w:t>
      </w:r>
      <w:commentRangeStart w:id="70"/>
      <w:r w:rsidRPr="00FC755A">
        <w:rPr>
          <w:sz w:val="24"/>
          <w:szCs w:val="24"/>
        </w:rPr>
        <w:t>Urubu Mobile</w:t>
      </w:r>
      <w:commentRangeEnd w:id="70"/>
      <w:r w:rsidR="00F23761">
        <w:rPr>
          <w:rStyle w:val="Refdecomentrio"/>
        </w:rPr>
        <w:commentReference w:id="70"/>
      </w:r>
      <w:r w:rsidRPr="00FC755A">
        <w:rPr>
          <w:sz w:val="24"/>
          <w:szCs w:val="24"/>
        </w:rPr>
        <w:t xml:space="preserve">, uma plataforma de colaboração cidadã para registro e monitoramento de atropelamentos de animais nas rodovias brasileiras. </w:t>
      </w:r>
      <w:commentRangeStart w:id="71"/>
      <w:r w:rsidRPr="00FC755A">
        <w:rPr>
          <w:sz w:val="24"/>
          <w:szCs w:val="24"/>
        </w:rPr>
        <w:t>O sistema utiliza dados georreferenciados para mapear os pontos de ocorrência e contribuir com ações de conservação e preservação da fauna.</w:t>
      </w:r>
      <w:commentRangeEnd w:id="71"/>
      <w:r w:rsidR="00D15A01">
        <w:rPr>
          <w:rStyle w:val="Refdecomentrio"/>
        </w:rPr>
        <w:commentReference w:id="71"/>
      </w:r>
    </w:p>
    <w:p w14:paraId="3AFBACAA" w14:textId="78131C3C" w:rsidR="00A44581" w:rsidRDefault="00E52F85" w:rsidP="00A63548">
      <w:pPr>
        <w:pStyle w:val="Ttulo2"/>
      </w:pPr>
      <w:r w:rsidRPr="003D68BA">
        <w:t xml:space="preserve">Sistema de Informação em Saúde Silvestre </w:t>
      </w:r>
      <w:r>
        <w:t>(</w:t>
      </w:r>
      <w:commentRangeStart w:id="72"/>
      <w:r w:rsidR="00B661B3">
        <w:t>SISS-Geo</w:t>
      </w:r>
      <w:r w:rsidR="00A44581">
        <w:t xml:space="preserve"> </w:t>
      </w:r>
      <w:commentRangeEnd w:id="72"/>
      <w:r>
        <w:rPr>
          <w:rStyle w:val="Refdecomentrio"/>
          <w:caps w:val="0"/>
          <w:color w:val="auto"/>
        </w:rPr>
        <w:commentReference w:id="72"/>
      </w:r>
      <w:r>
        <w:t>)</w:t>
      </w:r>
    </w:p>
    <w:p w14:paraId="5DEAC708" w14:textId="2797B8D8" w:rsidR="008D72F0" w:rsidRPr="003D68BA" w:rsidRDefault="008D72F0" w:rsidP="008D72F0">
      <w:pPr>
        <w:pStyle w:val="TF-TEXTO"/>
        <w:rPr>
          <w:sz w:val="24"/>
          <w:szCs w:val="24"/>
        </w:rPr>
      </w:pPr>
      <w:commentRangeStart w:id="73"/>
      <w:r w:rsidRPr="003D68BA">
        <w:rPr>
          <w:sz w:val="24"/>
          <w:szCs w:val="24"/>
        </w:rPr>
        <w:t>O</w:t>
      </w:r>
      <w:commentRangeEnd w:id="73"/>
      <w:r w:rsidR="00796564">
        <w:rPr>
          <w:rStyle w:val="Refdecomentrio"/>
        </w:rPr>
        <w:commentReference w:id="73"/>
      </w:r>
      <w:r w:rsidRPr="003D68BA">
        <w:rPr>
          <w:sz w:val="24"/>
          <w:szCs w:val="24"/>
        </w:rPr>
        <w:t xml:space="preserve"> </w:t>
      </w:r>
      <w:commentRangeStart w:id="74"/>
      <w:r w:rsidRPr="003D68BA">
        <w:rPr>
          <w:sz w:val="24"/>
          <w:szCs w:val="24"/>
        </w:rPr>
        <w:t xml:space="preserve">Sistema de Informação em Saúde Silvestre (SISS-Geo) </w:t>
      </w:r>
      <w:commentRangeEnd w:id="74"/>
      <w:r w:rsidR="00294321">
        <w:rPr>
          <w:rStyle w:val="Refdecomentrio"/>
        </w:rPr>
        <w:commentReference w:id="74"/>
      </w:r>
      <w:r w:rsidRPr="003D68BA">
        <w:rPr>
          <w:sz w:val="24"/>
          <w:szCs w:val="24"/>
        </w:rPr>
        <w:t xml:space="preserve">é um aplicativo desenvolvido pela Fundação Oswaldo Cruz (Fiocruz) para prevenção de doenças em animais e humanos. O objetivo principal </w:t>
      </w:r>
      <w:ins w:id="75" w:author="Andreza Sartori" w:date="2023-04-20T20:31:00Z">
        <w:r w:rsidR="00275110">
          <w:rPr>
            <w:sz w:val="24"/>
            <w:szCs w:val="24"/>
          </w:rPr>
          <w:t xml:space="preserve">do aplicativo? </w:t>
        </w:r>
      </w:ins>
      <w:r w:rsidRPr="003D68BA">
        <w:rPr>
          <w:sz w:val="24"/>
          <w:szCs w:val="24"/>
        </w:rPr>
        <w:t>é registrar observações sobre a fauna d</w:t>
      </w:r>
      <w:r w:rsidR="00CF7970">
        <w:rPr>
          <w:sz w:val="24"/>
          <w:szCs w:val="24"/>
        </w:rPr>
        <w:t>a cidade de</w:t>
      </w:r>
      <w:r w:rsidRPr="003D68BA">
        <w:rPr>
          <w:sz w:val="24"/>
          <w:szCs w:val="24"/>
        </w:rPr>
        <w:t xml:space="preserve"> Campinas</w:t>
      </w:r>
      <w:r w:rsidR="00CF7970">
        <w:rPr>
          <w:sz w:val="24"/>
          <w:szCs w:val="24"/>
        </w:rPr>
        <w:t xml:space="preserve">, </w:t>
      </w:r>
      <w:del w:id="76" w:author="Andreza Sartori" w:date="2023-04-24T17:29:00Z">
        <w:r w:rsidR="00CF7970" w:rsidDel="00951528">
          <w:rPr>
            <w:sz w:val="24"/>
            <w:szCs w:val="24"/>
          </w:rPr>
          <w:delText>Saõ</w:delText>
        </w:r>
      </w:del>
      <w:ins w:id="77" w:author="Andreza Sartori" w:date="2023-04-24T17:29:00Z">
        <w:r w:rsidR="00951528">
          <w:rPr>
            <w:sz w:val="24"/>
            <w:szCs w:val="24"/>
          </w:rPr>
          <w:t>São</w:t>
        </w:r>
      </w:ins>
      <w:r w:rsidR="00CF7970">
        <w:rPr>
          <w:sz w:val="24"/>
          <w:szCs w:val="24"/>
        </w:rPr>
        <w:t xml:space="preserve"> Paulo</w:t>
      </w:r>
      <w:r w:rsidRPr="003D68BA">
        <w:rPr>
          <w:sz w:val="24"/>
          <w:szCs w:val="24"/>
        </w:rPr>
        <w:t xml:space="preserve">, cadastrando animais encontrados e adicionando fotos. Através do georreferenciamento, é possível saber a localização do evento ocorrido. O SISS-Geo disponibiliza informações em tempo real em um mapa e pode ser </w:t>
      </w:r>
      <w:commentRangeStart w:id="78"/>
      <w:r w:rsidRPr="003D68BA">
        <w:rPr>
          <w:sz w:val="24"/>
          <w:szCs w:val="24"/>
        </w:rPr>
        <w:t>baixado</w:t>
      </w:r>
      <w:commentRangeEnd w:id="78"/>
      <w:r w:rsidR="00CF7970">
        <w:rPr>
          <w:rStyle w:val="Refdecomentrio"/>
        </w:rPr>
        <w:commentReference w:id="78"/>
      </w:r>
      <w:r w:rsidRPr="003D68BA">
        <w:rPr>
          <w:sz w:val="24"/>
          <w:szCs w:val="24"/>
        </w:rPr>
        <w:t xml:space="preserve"> gratuitamente na plataforma Google Play para celulares Android.</w:t>
      </w:r>
    </w:p>
    <w:p w14:paraId="3CEB19C0" w14:textId="49FA5B80" w:rsidR="006A58FF" w:rsidRDefault="008D72F0" w:rsidP="006A58FF">
      <w:pPr>
        <w:pStyle w:val="TF-TEXTO"/>
        <w:rPr>
          <w:sz w:val="24"/>
          <w:szCs w:val="24"/>
        </w:rPr>
      </w:pPr>
      <w:r w:rsidRPr="003D68BA">
        <w:rPr>
          <w:sz w:val="24"/>
          <w:szCs w:val="24"/>
        </w:rPr>
        <w:t>O SISS-Geo permite que a população se torne mais engajada na prevenção de doenças, criando uma rede de monitoramento que ajuda a identificar potenciais focos de doenças e a tomar medidas preventivas. Além disso, o aplicativo pode ajudar na identificação de animais em situação de risco, permitindo que as autoridades competentes possam realizar ações para proteger a fauna silvestre.</w:t>
      </w:r>
      <w:r w:rsidR="00123794">
        <w:rPr>
          <w:sz w:val="24"/>
          <w:szCs w:val="24"/>
        </w:rPr>
        <w:t xml:space="preserve"> </w:t>
      </w:r>
      <w:r w:rsidR="007275AA">
        <w:rPr>
          <w:sz w:val="24"/>
          <w:szCs w:val="24"/>
        </w:rPr>
        <w:t>Um dos pontos fracos do aplicativo é a limitação de atendimento, sendo utilizado Campinas como seu foco de atendimento.</w:t>
      </w:r>
    </w:p>
    <w:p w14:paraId="47F1DECB" w14:textId="2380204D" w:rsidR="006A58FF" w:rsidRDefault="006A58FF" w:rsidP="006A58FF">
      <w:pPr>
        <w:pStyle w:val="TF-TEXTO"/>
        <w:rPr>
          <w:sz w:val="24"/>
          <w:szCs w:val="24"/>
        </w:rPr>
      </w:pPr>
      <w:r>
        <w:rPr>
          <w:sz w:val="24"/>
          <w:szCs w:val="24"/>
        </w:rPr>
        <w:tab/>
      </w:r>
      <w:r>
        <w:rPr>
          <w:sz w:val="24"/>
          <w:szCs w:val="24"/>
        </w:rPr>
        <w:tab/>
      </w:r>
      <w:r>
        <w:rPr>
          <w:sz w:val="24"/>
          <w:szCs w:val="24"/>
        </w:rPr>
        <w:tab/>
      </w:r>
      <w:r>
        <w:rPr>
          <w:sz w:val="24"/>
          <w:szCs w:val="24"/>
        </w:rPr>
        <w:tab/>
      </w:r>
      <w:r>
        <w:rPr>
          <w:sz w:val="24"/>
          <w:szCs w:val="24"/>
        </w:rPr>
        <w:tab/>
      </w:r>
      <w:commentRangeStart w:id="79"/>
      <w:r>
        <w:rPr>
          <w:sz w:val="24"/>
          <w:szCs w:val="24"/>
        </w:rPr>
        <w:t xml:space="preserve">Figura 1 </w:t>
      </w:r>
      <w:commentRangeEnd w:id="79"/>
      <w:r w:rsidR="00123794">
        <w:rPr>
          <w:rStyle w:val="Refdecomentrio"/>
        </w:rPr>
        <w:commentReference w:id="79"/>
      </w:r>
      <w:r>
        <w:rPr>
          <w:sz w:val="24"/>
          <w:szCs w:val="24"/>
        </w:rPr>
        <w:t>– Tela principal do SISS-GEO</w:t>
      </w:r>
    </w:p>
    <w:p w14:paraId="1195CF47" w14:textId="1BDB0D56" w:rsidR="006A58FF" w:rsidRDefault="006A58FF" w:rsidP="006A58FF">
      <w:pPr>
        <w:pStyle w:val="TF-TEXTO"/>
        <w:ind w:left="3545" w:firstLine="709"/>
        <w:rPr>
          <w:sz w:val="24"/>
          <w:szCs w:val="24"/>
        </w:rPr>
      </w:pPr>
      <w:r>
        <w:rPr>
          <w:noProof/>
          <w:sz w:val="24"/>
          <w:szCs w:val="24"/>
        </w:rPr>
        <w:lastRenderedPageBreak/>
        <w:drawing>
          <wp:inline distT="0" distB="0" distL="0" distR="0" wp14:anchorId="3D9B5F01" wp14:editId="1B205087">
            <wp:extent cx="1581426" cy="3079538"/>
            <wp:effectExtent l="0" t="0" r="0" b="6985"/>
            <wp:docPr id="8809239" name="Imagem 2"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9239" name="Imagem 2" descr="Interface gráfica do usuário&#10;&#10;Descrição gerad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99807" cy="3115332"/>
                    </a:xfrm>
                    <a:prstGeom prst="rect">
                      <a:avLst/>
                    </a:prstGeom>
                  </pic:spPr>
                </pic:pic>
              </a:graphicData>
            </a:graphic>
          </wp:inline>
        </w:drawing>
      </w:r>
    </w:p>
    <w:p w14:paraId="4380C519" w14:textId="6520896B" w:rsidR="006A58FF" w:rsidRDefault="006A58FF" w:rsidP="00272B12">
      <w:pPr>
        <w:pStyle w:val="TF-TEXTO"/>
        <w:ind w:left="3545" w:firstLine="0"/>
        <w:rPr>
          <w:sz w:val="24"/>
          <w:szCs w:val="24"/>
        </w:rPr>
      </w:pPr>
      <w:commentRangeStart w:id="80"/>
      <w:r>
        <w:rPr>
          <w:sz w:val="24"/>
          <w:szCs w:val="24"/>
        </w:rPr>
        <w:t xml:space="preserve">       Fonte: Aplicativo SISS-GEO</w:t>
      </w:r>
      <w:commentRangeEnd w:id="80"/>
      <w:r w:rsidR="00EF17EC">
        <w:rPr>
          <w:rStyle w:val="Refdecomentrio"/>
        </w:rPr>
        <w:commentReference w:id="80"/>
      </w:r>
    </w:p>
    <w:p w14:paraId="4E1F63A7" w14:textId="77777777" w:rsidR="006A58FF" w:rsidRPr="003D68BA" w:rsidRDefault="006A58FF" w:rsidP="008D72F0">
      <w:pPr>
        <w:pStyle w:val="TF-TEXTO"/>
        <w:rPr>
          <w:sz w:val="24"/>
          <w:szCs w:val="24"/>
        </w:rPr>
      </w:pPr>
    </w:p>
    <w:p w14:paraId="1FB34693" w14:textId="4FA66E90" w:rsidR="00E36805" w:rsidRPr="00E36805" w:rsidRDefault="00B661B3" w:rsidP="00A63548">
      <w:pPr>
        <w:pStyle w:val="Ttulo2"/>
      </w:pPr>
      <w:commentRangeStart w:id="81"/>
      <w:r>
        <w:t>Argonauta</w:t>
      </w:r>
      <w:r w:rsidR="00A44581">
        <w:t xml:space="preserve"> </w:t>
      </w:r>
      <w:commentRangeEnd w:id="81"/>
      <w:r w:rsidR="00E71D16">
        <w:rPr>
          <w:rStyle w:val="Refdecomentrio"/>
          <w:caps w:val="0"/>
          <w:color w:val="auto"/>
        </w:rPr>
        <w:commentReference w:id="81"/>
      </w:r>
    </w:p>
    <w:p w14:paraId="79F600E7" w14:textId="63EEEA3B" w:rsidR="008D72F0" w:rsidRDefault="008D72F0" w:rsidP="008D72F0">
      <w:pPr>
        <w:pStyle w:val="TF-TEXTO"/>
        <w:rPr>
          <w:sz w:val="24"/>
          <w:szCs w:val="24"/>
        </w:rPr>
      </w:pPr>
      <w:r w:rsidRPr="008D72F0">
        <w:rPr>
          <w:sz w:val="24"/>
          <w:szCs w:val="24"/>
        </w:rPr>
        <w:t>O aplicativo Argonauta,</w:t>
      </w:r>
      <w:r w:rsidR="00E71D16">
        <w:rPr>
          <w:sz w:val="24"/>
          <w:szCs w:val="24"/>
        </w:rPr>
        <w:t xml:space="preserve"> desenvolvido pelo </w:t>
      </w:r>
      <w:r w:rsidR="00E71D16" w:rsidRPr="008D72F0">
        <w:rPr>
          <w:sz w:val="24"/>
          <w:szCs w:val="24"/>
        </w:rPr>
        <w:t>Instituto Argonauta</w:t>
      </w:r>
      <w:r w:rsidR="00E71D16">
        <w:rPr>
          <w:sz w:val="24"/>
          <w:szCs w:val="24"/>
        </w:rPr>
        <w:t>,</w:t>
      </w:r>
      <w:r w:rsidRPr="008D72F0">
        <w:rPr>
          <w:sz w:val="24"/>
          <w:szCs w:val="24"/>
        </w:rPr>
        <w:t xml:space="preserve"> </w:t>
      </w:r>
      <w:r w:rsidR="00E71D16">
        <w:rPr>
          <w:sz w:val="24"/>
          <w:szCs w:val="24"/>
        </w:rPr>
        <w:t>tem como</w:t>
      </w:r>
      <w:r w:rsidRPr="008D72F0">
        <w:rPr>
          <w:sz w:val="24"/>
          <w:szCs w:val="24"/>
        </w:rPr>
        <w:t xml:space="preserve"> objetivo monitorar e resgatar vidas marinhas na região do litoral norte do Brasil. Através do registro fotográfico e compartilhamento do local onde ocorreu o possível crime ambiental ou incidente, o aplicativo permite a denúncia ou proposta para resgate dos animais (NUNES, 2017).</w:t>
      </w:r>
    </w:p>
    <w:p w14:paraId="5CD7A4F4" w14:textId="46677946" w:rsidR="007275AA" w:rsidRDefault="00E36805" w:rsidP="007275AA">
      <w:pPr>
        <w:pStyle w:val="TF-TEXTO"/>
        <w:rPr>
          <w:sz w:val="24"/>
          <w:szCs w:val="24"/>
        </w:rPr>
      </w:pPr>
      <w:commentRangeStart w:id="82"/>
      <w:r w:rsidRPr="00FC755A">
        <w:rPr>
          <w:sz w:val="24"/>
          <w:szCs w:val="24"/>
        </w:rPr>
        <w:t>O</w:t>
      </w:r>
      <w:r w:rsidR="007275AA">
        <w:rPr>
          <w:sz w:val="24"/>
          <w:szCs w:val="24"/>
        </w:rPr>
        <w:t xml:space="preserve"> ponto forte do aplicativo é o uso de </w:t>
      </w:r>
      <w:r w:rsidR="007275AA" w:rsidRPr="00FC755A">
        <w:rPr>
          <w:sz w:val="24"/>
          <w:szCs w:val="24"/>
        </w:rPr>
        <w:t>inteligência artificial e aprendizado de máquina para realizar a identificação e obter informações sobre a espécie em questão.</w:t>
      </w:r>
      <w:commentRangeEnd w:id="82"/>
      <w:r w:rsidR="00BF0AB4">
        <w:rPr>
          <w:rStyle w:val="Refdecomentrio"/>
        </w:rPr>
        <w:commentReference w:id="82"/>
      </w:r>
    </w:p>
    <w:p w14:paraId="6D8D9820" w14:textId="318DE68F" w:rsidR="008D72F0" w:rsidRPr="008D72F0" w:rsidRDefault="007275AA" w:rsidP="00272B12">
      <w:pPr>
        <w:pStyle w:val="TF-TEXTO"/>
        <w:ind w:firstLine="0"/>
        <w:rPr>
          <w:sz w:val="24"/>
          <w:szCs w:val="24"/>
        </w:rPr>
      </w:pPr>
      <w:commentRangeStart w:id="83"/>
      <w:r>
        <w:rPr>
          <w:sz w:val="24"/>
          <w:szCs w:val="24"/>
        </w:rPr>
        <w:t>Podemos citar um dos pontos fracos é a limitação das espécies atendidas e a limitação de atendimento, pois se limita ao litoral norte</w:t>
      </w:r>
      <w:r w:rsidR="006A58FF">
        <w:rPr>
          <w:sz w:val="24"/>
          <w:szCs w:val="24"/>
        </w:rPr>
        <w:t>.</w:t>
      </w:r>
      <w:commentRangeEnd w:id="83"/>
      <w:r w:rsidR="00BF0AB4">
        <w:rPr>
          <w:rStyle w:val="Refdecomentrio"/>
        </w:rPr>
        <w:commentReference w:id="83"/>
      </w:r>
    </w:p>
    <w:p w14:paraId="5AEDBD82" w14:textId="77777777" w:rsidR="00AA5D50" w:rsidRDefault="008D72F0" w:rsidP="00AA5D50">
      <w:pPr>
        <w:pStyle w:val="TF-TEXTO"/>
        <w:rPr>
          <w:ins w:id="84" w:author="Andreza Sartori" w:date="2023-04-24T18:18:00Z"/>
          <w:sz w:val="24"/>
          <w:szCs w:val="24"/>
        </w:rPr>
      </w:pPr>
      <w:r w:rsidRPr="008D72F0">
        <w:rPr>
          <w:sz w:val="24"/>
          <w:szCs w:val="24"/>
        </w:rPr>
        <w:t xml:space="preserve">O </w:t>
      </w:r>
      <w:commentRangeStart w:id="85"/>
      <w:r w:rsidRPr="008D72F0">
        <w:rPr>
          <w:sz w:val="24"/>
          <w:szCs w:val="24"/>
        </w:rPr>
        <w:t xml:space="preserve">serviço </w:t>
      </w:r>
      <w:commentRangeEnd w:id="85"/>
      <w:r w:rsidR="00276809">
        <w:rPr>
          <w:rStyle w:val="Refdecomentrio"/>
        </w:rPr>
        <w:commentReference w:id="85"/>
      </w:r>
      <w:r w:rsidRPr="008D72F0">
        <w:rPr>
          <w:sz w:val="24"/>
          <w:szCs w:val="24"/>
        </w:rPr>
        <w:t xml:space="preserve">é gratuito e está disponível para as plataformas Android e iOS, podendo ser </w:t>
      </w:r>
      <w:commentRangeStart w:id="86"/>
      <w:r w:rsidRPr="008D72F0">
        <w:rPr>
          <w:sz w:val="24"/>
          <w:szCs w:val="24"/>
        </w:rPr>
        <w:t xml:space="preserve">baixado na </w:t>
      </w:r>
      <w:commentRangeEnd w:id="86"/>
      <w:r w:rsidR="0074322C">
        <w:rPr>
          <w:rStyle w:val="Refdecomentrio"/>
        </w:rPr>
        <w:commentReference w:id="86"/>
      </w:r>
      <w:r w:rsidRPr="008D72F0">
        <w:rPr>
          <w:sz w:val="24"/>
          <w:szCs w:val="24"/>
        </w:rPr>
        <w:t xml:space="preserve">Google Play Store ou na App Store, respectivamente. Todas as informações são encaminhadas ao Instituto Argonauta, que </w:t>
      </w:r>
      <w:r w:rsidR="002A76D7">
        <w:rPr>
          <w:sz w:val="24"/>
          <w:szCs w:val="24"/>
        </w:rPr>
        <w:t>é</w:t>
      </w:r>
      <w:r w:rsidR="002A76D7" w:rsidRPr="008D72F0">
        <w:rPr>
          <w:sz w:val="24"/>
          <w:szCs w:val="24"/>
        </w:rPr>
        <w:t xml:space="preserve"> </w:t>
      </w:r>
      <w:r w:rsidRPr="008D72F0">
        <w:rPr>
          <w:sz w:val="24"/>
          <w:szCs w:val="24"/>
        </w:rPr>
        <w:t>responsável por atender as denúncias ou solicitações de resgate (TAMOIOS NEWS, 2021).</w:t>
      </w:r>
    </w:p>
    <w:p w14:paraId="22C9A192" w14:textId="0339C957" w:rsidR="00A44581" w:rsidRPr="008D72F0" w:rsidRDefault="008D72F0" w:rsidP="00AA5D50">
      <w:pPr>
        <w:pStyle w:val="TF-TEXTO"/>
        <w:rPr>
          <w:sz w:val="24"/>
          <w:szCs w:val="24"/>
        </w:rPr>
      </w:pPr>
      <w:r w:rsidRPr="008D72F0">
        <w:rPr>
          <w:sz w:val="24"/>
          <w:szCs w:val="24"/>
        </w:rPr>
        <w:t>Embora o aplicativo atenda a uma importante necessidade de monitoramento e resgate de animais marinhos, uma das suas limitações é a centralização das informações em apenas um instituto. Isso pode dificultar a distribuição das informações e impedir que outras organizações possam contribuir com ações de resgate e monitoramento (NUNES, 2017).</w:t>
      </w:r>
      <w:r w:rsidR="002A76D7">
        <w:rPr>
          <w:sz w:val="24"/>
          <w:szCs w:val="24"/>
        </w:rPr>
        <w:t xml:space="preserve"> </w:t>
      </w:r>
      <w:r w:rsidRPr="008D72F0">
        <w:rPr>
          <w:sz w:val="24"/>
          <w:szCs w:val="24"/>
        </w:rPr>
        <w:t>No entanto, é importante destacar que iniciativas como a do Instituto Argonauta e a criação do aplicativo Argonauta são essenciais para a preservação da vida marinha e para a conscientização da população sobre a importância de proteger o meio ambiente.</w:t>
      </w:r>
    </w:p>
    <w:p w14:paraId="2C481F61" w14:textId="029B642B" w:rsidR="00A44581" w:rsidRDefault="008D72F0" w:rsidP="00A63548">
      <w:pPr>
        <w:pStyle w:val="Ttulo2"/>
      </w:pPr>
      <w:commentRangeStart w:id="87"/>
      <w:r>
        <w:t>SISTEMA URUBU</w:t>
      </w:r>
      <w:commentRangeEnd w:id="87"/>
      <w:r w:rsidR="0004097A">
        <w:rPr>
          <w:rStyle w:val="Refdecomentrio"/>
          <w:caps w:val="0"/>
          <w:color w:val="auto"/>
        </w:rPr>
        <w:commentReference w:id="87"/>
      </w:r>
    </w:p>
    <w:p w14:paraId="343E7AF2" w14:textId="11C0F12D" w:rsidR="00C367EA" w:rsidRPr="0091648B" w:rsidRDefault="00C367EA" w:rsidP="00C367EA">
      <w:pPr>
        <w:pStyle w:val="TF-TEXTO"/>
        <w:rPr>
          <w:sz w:val="24"/>
          <w:szCs w:val="24"/>
        </w:rPr>
      </w:pPr>
      <w:commentRangeStart w:id="88"/>
      <w:r w:rsidRPr="0091648B">
        <w:rPr>
          <w:sz w:val="24"/>
          <w:szCs w:val="24"/>
        </w:rPr>
        <w:t xml:space="preserve">De acordo com o manual disponibilizado no site do Urubu Mobile (RIO DE JANEIRO, 2021), </w:t>
      </w:r>
      <w:commentRangeEnd w:id="88"/>
      <w:r w:rsidR="00F77A45">
        <w:rPr>
          <w:rStyle w:val="Refdecomentrio"/>
        </w:rPr>
        <w:commentReference w:id="88"/>
      </w:r>
      <w:r w:rsidRPr="0091648B">
        <w:rPr>
          <w:sz w:val="24"/>
          <w:szCs w:val="24"/>
        </w:rPr>
        <w:t>o aplicativo permite que os usuários registrem informações sobre animais atropelados, como a espécie, localização e data do registro</w:t>
      </w:r>
      <w:commentRangeStart w:id="89"/>
      <w:r w:rsidRPr="0091648B">
        <w:rPr>
          <w:sz w:val="24"/>
          <w:szCs w:val="24"/>
        </w:rPr>
        <w:t>, por meio de uma interface simples e intuitiva</w:t>
      </w:r>
      <w:commentRangeEnd w:id="89"/>
      <w:r w:rsidR="006C038E">
        <w:rPr>
          <w:rStyle w:val="Refdecomentrio"/>
        </w:rPr>
        <w:commentReference w:id="89"/>
      </w:r>
      <w:r w:rsidRPr="0091648B">
        <w:rPr>
          <w:sz w:val="24"/>
          <w:szCs w:val="24"/>
        </w:rPr>
        <w:t>. Esses dados são compartilhados com pesquisadores e instituições envolvidas na conservação da biodiversidade, contribuindo para a elaboração de ações de proteção e conservação da fauna.</w:t>
      </w:r>
    </w:p>
    <w:p w14:paraId="07300206" w14:textId="77777777" w:rsidR="00C367EA" w:rsidRPr="0091648B" w:rsidRDefault="00C367EA" w:rsidP="00C367EA">
      <w:pPr>
        <w:pStyle w:val="TF-TEXTO"/>
        <w:rPr>
          <w:sz w:val="24"/>
          <w:szCs w:val="24"/>
        </w:rPr>
      </w:pPr>
    </w:p>
    <w:p w14:paraId="5BFF60EA" w14:textId="03023038" w:rsidR="00C367EA" w:rsidRPr="0091648B" w:rsidRDefault="00C367EA" w:rsidP="00C367EA">
      <w:pPr>
        <w:pStyle w:val="TF-TEXTO"/>
        <w:rPr>
          <w:sz w:val="24"/>
          <w:szCs w:val="24"/>
        </w:rPr>
      </w:pPr>
      <w:r w:rsidRPr="0091648B">
        <w:rPr>
          <w:sz w:val="24"/>
          <w:szCs w:val="24"/>
        </w:rPr>
        <w:lastRenderedPageBreak/>
        <w:t xml:space="preserve">Entre os </w:t>
      </w:r>
      <w:del w:id="90" w:author="Andreza Sartori" w:date="2023-04-24T18:30:00Z">
        <w:r w:rsidRPr="0091648B" w:rsidDel="004938E0">
          <w:rPr>
            <w:sz w:val="24"/>
            <w:szCs w:val="24"/>
          </w:rPr>
          <w:delText>pontos fortes</w:delText>
        </w:r>
      </w:del>
      <w:ins w:id="91" w:author="Andreza Sartori" w:date="2023-04-24T18:30:00Z">
        <w:r w:rsidR="004938E0">
          <w:rPr>
            <w:sz w:val="24"/>
            <w:szCs w:val="24"/>
          </w:rPr>
          <w:t>as</w:t>
        </w:r>
      </w:ins>
      <w:ins w:id="92" w:author="Andreza Sartori" w:date="2023-04-24T18:31:00Z">
        <w:r w:rsidR="004938E0">
          <w:rPr>
            <w:sz w:val="24"/>
            <w:szCs w:val="24"/>
          </w:rPr>
          <w:t>pectos positivos</w:t>
        </w:r>
      </w:ins>
      <w:r w:rsidRPr="0091648B">
        <w:rPr>
          <w:sz w:val="24"/>
          <w:szCs w:val="24"/>
        </w:rPr>
        <w:t xml:space="preserve"> do Urubu Mobile, destacam-se a facilidade de uso, a disponibilidade gratuita para download e o envolvimento da população na coleta de informações sobre a biodiversidade. No entanto, é importante salientar algumas limitações, como a dependência de internet e a dificuldade na identificação de algumas espécies atropeladas.</w:t>
      </w:r>
    </w:p>
    <w:p w14:paraId="6F35EA64" w14:textId="2E4FEF15" w:rsidR="00C367EA" w:rsidRPr="0091648B" w:rsidDel="004938E0" w:rsidRDefault="00C367EA" w:rsidP="00C367EA">
      <w:pPr>
        <w:pStyle w:val="TF-TEXTO"/>
        <w:rPr>
          <w:del w:id="93" w:author="Andreza Sartori" w:date="2023-04-24T18:30:00Z"/>
          <w:sz w:val="24"/>
          <w:szCs w:val="24"/>
        </w:rPr>
      </w:pPr>
    </w:p>
    <w:p w14:paraId="65E88EB3" w14:textId="7C768E6B" w:rsidR="00A44581" w:rsidRDefault="00C367EA" w:rsidP="00C367EA">
      <w:pPr>
        <w:pStyle w:val="TF-TEXTO"/>
        <w:rPr>
          <w:sz w:val="24"/>
          <w:szCs w:val="24"/>
        </w:rPr>
      </w:pPr>
      <w:r w:rsidRPr="006A58FF">
        <w:rPr>
          <w:sz w:val="24"/>
          <w:szCs w:val="24"/>
        </w:rPr>
        <w:t>Com base nessa análise, conclui-se que o Urubu Mobile é uma ferramenta importante para a coleta de informações sobre animais atropelados, contribuindo</w:t>
      </w:r>
      <w:r w:rsidRPr="004938E0">
        <w:rPr>
          <w:sz w:val="24"/>
          <w:szCs w:val="24"/>
        </w:rPr>
        <w:t xml:space="preserve"> para a conservação da biodiversidade e a conscientização da população sobre a importância da preservação da fauna.</w:t>
      </w:r>
    </w:p>
    <w:p w14:paraId="304F0E7F" w14:textId="761A2A14" w:rsidR="006A58FF" w:rsidDel="004938E0" w:rsidRDefault="006A58FF" w:rsidP="006A58FF">
      <w:pPr>
        <w:pStyle w:val="TF-TEXTO"/>
        <w:ind w:left="2836" w:firstLine="0"/>
        <w:rPr>
          <w:del w:id="94" w:author="Andreza Sartori" w:date="2023-04-24T18:30:00Z"/>
          <w:sz w:val="24"/>
          <w:szCs w:val="24"/>
        </w:rPr>
      </w:pPr>
    </w:p>
    <w:p w14:paraId="7F5768EB" w14:textId="4B4C50D4" w:rsidR="006A58FF" w:rsidDel="004938E0" w:rsidRDefault="006A58FF" w:rsidP="006A58FF">
      <w:pPr>
        <w:pStyle w:val="TF-TEXTO"/>
        <w:ind w:left="2836" w:firstLine="0"/>
        <w:rPr>
          <w:del w:id="95" w:author="Andreza Sartori" w:date="2023-04-24T18:30:00Z"/>
          <w:sz w:val="24"/>
          <w:szCs w:val="24"/>
        </w:rPr>
      </w:pPr>
    </w:p>
    <w:p w14:paraId="1115DB29" w14:textId="011DC0AC" w:rsidR="006A58FF" w:rsidDel="004938E0" w:rsidRDefault="006A58FF" w:rsidP="006A58FF">
      <w:pPr>
        <w:pStyle w:val="TF-TEXTO"/>
        <w:ind w:left="2836" w:firstLine="0"/>
        <w:rPr>
          <w:del w:id="96" w:author="Andreza Sartori" w:date="2023-04-24T18:30:00Z"/>
          <w:sz w:val="24"/>
          <w:szCs w:val="24"/>
        </w:rPr>
      </w:pPr>
    </w:p>
    <w:p w14:paraId="645B342E" w14:textId="3A38E7B1" w:rsidR="006A58FF" w:rsidDel="004938E0" w:rsidRDefault="006A58FF" w:rsidP="006A58FF">
      <w:pPr>
        <w:pStyle w:val="TF-TEXTO"/>
        <w:ind w:left="2836" w:firstLine="0"/>
        <w:rPr>
          <w:del w:id="97" w:author="Andreza Sartori" w:date="2023-04-24T18:30:00Z"/>
          <w:sz w:val="24"/>
          <w:szCs w:val="24"/>
        </w:rPr>
      </w:pPr>
    </w:p>
    <w:p w14:paraId="001EF33B" w14:textId="60179D3F" w:rsidR="006A58FF" w:rsidRDefault="006A58FF" w:rsidP="006A58FF">
      <w:pPr>
        <w:pStyle w:val="TF-TEXTO"/>
        <w:ind w:left="2836" w:firstLine="0"/>
        <w:rPr>
          <w:sz w:val="24"/>
          <w:szCs w:val="24"/>
        </w:rPr>
      </w:pPr>
      <w:commentRangeStart w:id="98"/>
      <w:r>
        <w:rPr>
          <w:sz w:val="24"/>
          <w:szCs w:val="24"/>
        </w:rPr>
        <w:t>Figura 2 – Tela principal do sistema urubu</w:t>
      </w:r>
      <w:commentRangeEnd w:id="98"/>
      <w:r w:rsidR="004938E0">
        <w:rPr>
          <w:rStyle w:val="Refdecomentrio"/>
        </w:rPr>
        <w:commentReference w:id="98"/>
      </w:r>
    </w:p>
    <w:p w14:paraId="2C4864D8" w14:textId="7E509990" w:rsidR="006A58FF" w:rsidRDefault="006A58FF" w:rsidP="006A58FF">
      <w:pPr>
        <w:pStyle w:val="TF-TEXTO"/>
        <w:ind w:left="2836" w:firstLine="0"/>
        <w:rPr>
          <w:sz w:val="24"/>
          <w:szCs w:val="24"/>
        </w:rPr>
      </w:pPr>
      <w:r>
        <w:rPr>
          <w:sz w:val="24"/>
          <w:szCs w:val="24"/>
        </w:rPr>
        <w:t xml:space="preserve">       </w:t>
      </w:r>
      <w:r>
        <w:rPr>
          <w:noProof/>
          <w:sz w:val="24"/>
          <w:szCs w:val="24"/>
        </w:rPr>
        <w:drawing>
          <wp:inline distT="0" distB="0" distL="0" distR="0" wp14:anchorId="3CB5898A" wp14:editId="73C62D01">
            <wp:extent cx="2064519" cy="3578087"/>
            <wp:effectExtent l="0" t="0" r="0" b="3810"/>
            <wp:docPr id="56460258" name="Imagem 1"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0258" name="Imagem 1" descr="Interface gráfica do usuário, Texto, Aplicativo, chat ou mensagem de texto&#10;&#10;Descrição gerada automa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82747" cy="3609679"/>
                    </a:xfrm>
                    <a:prstGeom prst="rect">
                      <a:avLst/>
                    </a:prstGeom>
                  </pic:spPr>
                </pic:pic>
              </a:graphicData>
            </a:graphic>
          </wp:inline>
        </w:drawing>
      </w:r>
    </w:p>
    <w:p w14:paraId="49A46531" w14:textId="1FD1D84A" w:rsidR="006A58FF" w:rsidRPr="004938E0" w:rsidRDefault="006A58FF" w:rsidP="004938E0">
      <w:pPr>
        <w:pStyle w:val="TF-TEXTO"/>
        <w:ind w:left="2836" w:firstLine="0"/>
        <w:rPr>
          <w:sz w:val="24"/>
          <w:szCs w:val="24"/>
        </w:rPr>
      </w:pPr>
      <w:r>
        <w:rPr>
          <w:sz w:val="24"/>
          <w:szCs w:val="24"/>
        </w:rPr>
        <w:tab/>
        <w:t>Fonte: Aplicativo Sistema urubu</w:t>
      </w:r>
    </w:p>
    <w:p w14:paraId="2562F7FF" w14:textId="77777777" w:rsidR="006A58FF" w:rsidRDefault="006A58FF" w:rsidP="00C367EA">
      <w:pPr>
        <w:pStyle w:val="TF-TEXTO"/>
      </w:pPr>
    </w:p>
    <w:p w14:paraId="16B3099F" w14:textId="77777777" w:rsidR="006A58FF" w:rsidRDefault="006A58FF" w:rsidP="00C367EA">
      <w:pPr>
        <w:pStyle w:val="TF-TEXTO"/>
      </w:pPr>
    </w:p>
    <w:p w14:paraId="25B7474A" w14:textId="77777777" w:rsidR="00451B94" w:rsidRDefault="00451B94" w:rsidP="00A63548">
      <w:pPr>
        <w:pStyle w:val="Ttulo1"/>
      </w:pPr>
      <w:bookmarkStart w:id="99" w:name="_Toc54164921"/>
      <w:bookmarkStart w:id="100" w:name="_Toc54165675"/>
      <w:bookmarkStart w:id="101" w:name="_Toc54169333"/>
      <w:bookmarkStart w:id="102" w:name="_Toc96347439"/>
      <w:bookmarkStart w:id="103" w:name="_Toc96357723"/>
      <w:bookmarkStart w:id="104" w:name="_Toc96491866"/>
      <w:bookmarkStart w:id="105" w:name="_Toc411603107"/>
      <w:bookmarkEnd w:id="65"/>
      <w:r>
        <w:t>proposta</w:t>
      </w:r>
    </w:p>
    <w:p w14:paraId="535BDC92" w14:textId="6810AF78" w:rsidR="00C50DB2" w:rsidRPr="003D68BA" w:rsidRDefault="00C50DB2" w:rsidP="00C50DB2">
      <w:pPr>
        <w:pStyle w:val="TF-TEXTO"/>
        <w:rPr>
          <w:sz w:val="24"/>
          <w:szCs w:val="24"/>
        </w:rPr>
      </w:pPr>
      <w:r w:rsidRPr="003D68BA">
        <w:rPr>
          <w:sz w:val="24"/>
          <w:szCs w:val="24"/>
        </w:rPr>
        <w:t>Este capítulo apresenta a proposta de desenvolvimento de um aplicativo móvel para auxiliar no resgate de animais silvestres na região de Blumenau. S</w:t>
      </w:r>
      <w:del w:id="106" w:author="Andreza Sartori" w:date="2023-04-24T18:33:00Z">
        <w:r w:rsidRPr="003D68BA" w:rsidDel="007C0920">
          <w:rPr>
            <w:sz w:val="24"/>
            <w:szCs w:val="24"/>
          </w:rPr>
          <w:delText>er</w:delText>
        </w:r>
      </w:del>
      <w:r w:rsidRPr="003D68BA">
        <w:rPr>
          <w:sz w:val="24"/>
          <w:szCs w:val="24"/>
        </w:rPr>
        <w:t>ão descritas a justificativa para o desenvolvimento do ap</w:t>
      </w:r>
      <w:r w:rsidR="00A241D3">
        <w:rPr>
          <w:sz w:val="24"/>
          <w:szCs w:val="24"/>
        </w:rPr>
        <w:t>licativo</w:t>
      </w:r>
      <w:ins w:id="107" w:author="Andreza Sartori" w:date="2023-04-24T18:33:00Z">
        <w:r w:rsidR="007C0920">
          <w:rPr>
            <w:sz w:val="24"/>
            <w:szCs w:val="24"/>
          </w:rPr>
          <w:t>,</w:t>
        </w:r>
      </w:ins>
      <w:r w:rsidR="00A241D3">
        <w:rPr>
          <w:sz w:val="24"/>
          <w:szCs w:val="24"/>
        </w:rPr>
        <w:t xml:space="preserve"> </w:t>
      </w:r>
      <w:r w:rsidRPr="003D68BA">
        <w:rPr>
          <w:sz w:val="24"/>
          <w:szCs w:val="24"/>
        </w:rPr>
        <w:t xml:space="preserve">os requisitos </w:t>
      </w:r>
      <w:del w:id="108" w:author="Andreza Sartori" w:date="2023-04-24T18:33:00Z">
        <w:r w:rsidRPr="003D68BA" w:rsidDel="007C0920">
          <w:rPr>
            <w:sz w:val="24"/>
            <w:szCs w:val="24"/>
          </w:rPr>
          <w:delText xml:space="preserve">principais </w:delText>
        </w:r>
      </w:del>
      <w:r w:rsidRPr="003D68BA">
        <w:rPr>
          <w:sz w:val="24"/>
          <w:szCs w:val="24"/>
        </w:rPr>
        <w:t>que serão trabalhados e a metodologia de desenvolvimento que será seguida.</w:t>
      </w:r>
    </w:p>
    <w:p w14:paraId="62F25ABA" w14:textId="77777777" w:rsidR="00451B94" w:rsidRDefault="00451B94" w:rsidP="00A63548">
      <w:pPr>
        <w:pStyle w:val="Ttulo2"/>
      </w:pPr>
      <w:bookmarkStart w:id="109" w:name="_Toc54164915"/>
      <w:bookmarkStart w:id="110" w:name="_Toc54165669"/>
      <w:bookmarkStart w:id="111" w:name="_Toc54169327"/>
      <w:bookmarkStart w:id="112" w:name="_Toc96347433"/>
      <w:bookmarkStart w:id="113" w:name="_Toc96357717"/>
      <w:bookmarkStart w:id="114" w:name="_Toc96491860"/>
      <w:bookmarkStart w:id="115" w:name="_Toc351015594"/>
      <w:commentRangeStart w:id="116"/>
      <w:r>
        <w:t>JUSTIFICATIVA</w:t>
      </w:r>
      <w:commentRangeEnd w:id="116"/>
      <w:r w:rsidR="00942C25">
        <w:rPr>
          <w:rStyle w:val="Refdecomentrio"/>
          <w:caps w:val="0"/>
          <w:color w:val="auto"/>
        </w:rPr>
        <w:commentReference w:id="116"/>
      </w:r>
    </w:p>
    <w:p w14:paraId="7143392B" w14:textId="724C6C5C" w:rsidR="005F37EC" w:rsidRPr="00DD3F21" w:rsidRDefault="005F37EC" w:rsidP="006B0760">
      <w:pPr>
        <w:pStyle w:val="TF-ALNEA"/>
        <w:numPr>
          <w:ilvl w:val="0"/>
          <w:numId w:val="0"/>
        </w:numPr>
        <w:ind w:left="1077" w:hanging="397"/>
        <w:rPr>
          <w:color w:val="343541"/>
          <w:sz w:val="24"/>
          <w:szCs w:val="24"/>
        </w:rPr>
      </w:pPr>
      <w:commentRangeStart w:id="117"/>
      <w:r w:rsidRPr="00DD3F21">
        <w:rPr>
          <w:color w:val="343541"/>
          <w:sz w:val="24"/>
          <w:szCs w:val="24"/>
        </w:rPr>
        <w:t>Existem diversas razões pelas quais seria justificável criar um aplicativo para o resgate de animais silvestres em Blumenau.</w:t>
      </w:r>
      <w:commentRangeEnd w:id="117"/>
      <w:r w:rsidR="007C0920">
        <w:rPr>
          <w:rStyle w:val="Refdecomentrio"/>
        </w:rPr>
        <w:commentReference w:id="117"/>
      </w:r>
    </w:p>
    <w:p w14:paraId="6D62B4F2" w14:textId="0EF73B49" w:rsidR="005F37EC" w:rsidRPr="00DD3F21" w:rsidRDefault="005F37EC" w:rsidP="006B0760">
      <w:pPr>
        <w:pStyle w:val="TF-ALNEA"/>
        <w:numPr>
          <w:ilvl w:val="0"/>
          <w:numId w:val="0"/>
        </w:numPr>
        <w:ind w:left="1077" w:hanging="397"/>
        <w:rPr>
          <w:color w:val="374151"/>
          <w:sz w:val="24"/>
          <w:szCs w:val="24"/>
          <w:shd w:val="clear" w:color="auto" w:fill="F7F7F8"/>
        </w:rPr>
      </w:pPr>
      <w:r w:rsidRPr="00DD3F21">
        <w:rPr>
          <w:color w:val="343541"/>
          <w:sz w:val="24"/>
          <w:szCs w:val="24"/>
        </w:rPr>
        <w:lastRenderedPageBreak/>
        <w:t>Em primeiro lugar, o uso de tecnologia pode tornar o processo de resgate mais rápido e eficiente, permitindo que os animais sejam tratados mais rapidamente e devolvidos ao seu habitat natural com mais agilidade. Atualmente, o processo de resgate é feito por telefone, o que pode ser um processo lento e ineficiente.</w:t>
      </w:r>
      <w:r w:rsidRPr="00DD3F21">
        <w:rPr>
          <w:color w:val="374151"/>
          <w:sz w:val="24"/>
          <w:szCs w:val="24"/>
          <w:shd w:val="clear" w:color="auto" w:fill="F7F7F8"/>
        </w:rPr>
        <w:t xml:space="preserve"> </w:t>
      </w:r>
      <w:commentRangeStart w:id="118"/>
      <w:r w:rsidRPr="00DD3F21">
        <w:rPr>
          <w:color w:val="374151"/>
          <w:sz w:val="24"/>
          <w:szCs w:val="24"/>
          <w:shd w:val="clear" w:color="auto" w:fill="F7F7F8"/>
        </w:rPr>
        <w:t>Fonte: FURB (Universidade Regional de Blumenau). "O que fazer se encontrar um animal silvestre". Disponível em: https://www.furb.br/web/1704/noticias/o-que-fazer-se-encontrar-um-animal-silvestre/8515. Acesso em 24 de abril de 2023.</w:t>
      </w:r>
      <w:commentRangeEnd w:id="118"/>
      <w:r w:rsidR="00682BA2">
        <w:rPr>
          <w:rStyle w:val="Refdecomentrio"/>
        </w:rPr>
        <w:commentReference w:id="118"/>
      </w:r>
    </w:p>
    <w:p w14:paraId="562CA853" w14:textId="7DF0CA81" w:rsidR="005F37EC" w:rsidRPr="00DD3F21" w:rsidRDefault="005F37EC" w:rsidP="006B0760">
      <w:pPr>
        <w:pStyle w:val="TF-ALNEA"/>
        <w:numPr>
          <w:ilvl w:val="0"/>
          <w:numId w:val="0"/>
        </w:numPr>
        <w:ind w:left="1077" w:hanging="397"/>
        <w:rPr>
          <w:color w:val="343541"/>
          <w:sz w:val="24"/>
          <w:szCs w:val="24"/>
        </w:rPr>
      </w:pPr>
      <w:r w:rsidRPr="00DD3F21">
        <w:rPr>
          <w:color w:val="343541"/>
          <w:sz w:val="24"/>
          <w:szCs w:val="24"/>
        </w:rPr>
        <w:t>Além disso, um aplicativo dedicado ao resgate de animais silvestres pode fornecer informações importantes sobre o que fazer em situações de emergência, como lidar com animais feridos ou em perigo. Isso pode ajudar a evitar acidentes e reduzir o risco de danos aos animais.</w:t>
      </w:r>
    </w:p>
    <w:p w14:paraId="3980FAD3" w14:textId="25993733" w:rsidR="005F37EC" w:rsidRPr="005F37EC" w:rsidRDefault="005F37EC" w:rsidP="006B0760">
      <w:pPr>
        <w:pStyle w:val="TF-ALNEA"/>
        <w:numPr>
          <w:ilvl w:val="0"/>
          <w:numId w:val="0"/>
        </w:numPr>
        <w:ind w:left="1077" w:hanging="397"/>
        <w:rPr>
          <w:sz w:val="24"/>
          <w:szCs w:val="24"/>
        </w:rPr>
      </w:pPr>
      <w:r w:rsidRPr="00DD3F21">
        <w:rPr>
          <w:color w:val="343541"/>
          <w:sz w:val="24"/>
          <w:szCs w:val="24"/>
        </w:rPr>
        <w:t xml:space="preserve">Outra vantagem de um aplicativo de resgate de animais silvestres é que ele pode ajudar a conscientizar a população sobre a importância da preservação da fauna local. </w:t>
      </w:r>
      <w:commentRangeStart w:id="119"/>
      <w:r w:rsidRPr="00DD3F21">
        <w:rPr>
          <w:color w:val="343541"/>
          <w:sz w:val="24"/>
          <w:szCs w:val="24"/>
        </w:rPr>
        <w:t xml:space="preserve">O aplicativo pode incluir informações sobre a biodiversidade local, espécies ameaçadas e outras informações relevantes, o que pode ajudar a aumentar a conscientização e a promover a preservação dos animais silvestres. </w:t>
      </w:r>
      <w:commentRangeEnd w:id="119"/>
      <w:r w:rsidR="00E71F10">
        <w:rPr>
          <w:rStyle w:val="Refdecomentrio"/>
        </w:rPr>
        <w:commentReference w:id="119"/>
      </w:r>
      <w:commentRangeStart w:id="120"/>
      <w:r w:rsidRPr="00DD3F21">
        <w:rPr>
          <w:color w:val="343541"/>
          <w:sz w:val="24"/>
          <w:szCs w:val="24"/>
        </w:rPr>
        <w:t>coloque esse link na fonte no trecho que tem a palavra telefone</w:t>
      </w:r>
      <w:commentRangeEnd w:id="120"/>
      <w:r w:rsidR="00855064">
        <w:rPr>
          <w:rStyle w:val="Refdecomentrio"/>
        </w:rPr>
        <w:commentReference w:id="120"/>
      </w:r>
    </w:p>
    <w:p w14:paraId="72A23E67" w14:textId="77777777" w:rsidR="006B0760" w:rsidRDefault="006B0760" w:rsidP="006B0760">
      <w:pPr>
        <w:pStyle w:val="TF-LEGENDA"/>
      </w:pPr>
      <w:bookmarkStart w:id="121" w:name="_Ref52025161"/>
      <w:commentRangeStart w:id="122"/>
      <w:r>
        <w:t xml:space="preserve">Quadro </w:t>
      </w:r>
      <w:r w:rsidR="00CF471A">
        <w:fldChar w:fldCharType="begin"/>
      </w:r>
      <w:r w:rsidR="00CF471A">
        <w:instrText xml:space="preserve"> SEQ Quadro \* ARABIC </w:instrText>
      </w:r>
      <w:r w:rsidR="00CF471A">
        <w:fldChar w:fldCharType="separate"/>
      </w:r>
      <w:r w:rsidR="006D2982">
        <w:rPr>
          <w:noProof/>
        </w:rPr>
        <w:t>1</w:t>
      </w:r>
      <w:r w:rsidR="00CF471A">
        <w:rPr>
          <w:noProof/>
        </w:rPr>
        <w:fldChar w:fldCharType="end"/>
      </w:r>
      <w:bookmarkEnd w:id="121"/>
      <w:r>
        <w:t xml:space="preserve"> - </w:t>
      </w:r>
      <w:r w:rsidR="00F3649F">
        <w:t>Comparativo</w:t>
      </w:r>
      <w:r>
        <w:t xml:space="preserve"> dos trabalhos correlatos</w:t>
      </w:r>
      <w:commentRangeEnd w:id="122"/>
      <w:r w:rsidR="00B2710D">
        <w:rPr>
          <w:rStyle w:val="Refdecomentrio"/>
        </w:rPr>
        <w:commentReference w:id="122"/>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68"/>
        <w:gridCol w:w="1710"/>
        <w:gridCol w:w="1737"/>
        <w:gridCol w:w="1833"/>
      </w:tblGrid>
      <w:tr w:rsidR="00802D0F" w14:paraId="4DC82DAE" w14:textId="77777777" w:rsidTr="008F7CE2">
        <w:trPr>
          <w:trHeight w:val="567"/>
        </w:trPr>
        <w:tc>
          <w:tcPr>
            <w:tcW w:w="3715" w:type="dxa"/>
            <w:tcBorders>
              <w:tl2br w:val="single" w:sz="4" w:space="0" w:color="auto"/>
            </w:tcBorders>
            <w:shd w:val="clear" w:color="auto" w:fill="A6A6A6"/>
          </w:tcPr>
          <w:p w14:paraId="5540DD0B" w14:textId="77777777" w:rsidR="006B0760" w:rsidRPr="007D4566" w:rsidRDefault="003255B3" w:rsidP="004B3C46">
            <w:pPr>
              <w:pStyle w:val="TF-TEXTOQUADRO"/>
            </w:pPr>
            <w:r>
              <w:rPr>
                <w:noProof/>
              </w:rPr>
              <mc:AlternateContent>
                <mc:Choice Requires="wps">
                  <w:drawing>
                    <wp:anchor distT="45720" distB="45720" distL="114300" distR="114300" simplePos="0" relativeHeight="251658240"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" filled="f" stroked="f">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5D1CF1"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" filled="f" stroked="f">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1746" w:type="dxa"/>
            <w:shd w:val="clear" w:color="auto" w:fill="A6A6A6"/>
            <w:vAlign w:val="center"/>
          </w:tcPr>
          <w:p w14:paraId="346CD0EE" w14:textId="5B22FD25" w:rsidR="006B0760" w:rsidRDefault="00A63548" w:rsidP="00802D0F">
            <w:pPr>
              <w:pStyle w:val="TF-TEXTOQUADRO"/>
              <w:jc w:val="center"/>
            </w:pPr>
            <w:commentRangeStart w:id="123"/>
            <w:r>
              <w:t xml:space="preserve">SISS-Geo </w:t>
            </w:r>
            <w:commentRangeEnd w:id="123"/>
            <w:r>
              <w:rPr>
                <w:rStyle w:val="Refdecomentrio"/>
              </w:rPr>
              <w:commentReference w:id="123"/>
            </w:r>
          </w:p>
        </w:tc>
        <w:tc>
          <w:tcPr>
            <w:tcW w:w="1746" w:type="dxa"/>
            <w:shd w:val="clear" w:color="auto" w:fill="A6A6A6"/>
            <w:vAlign w:val="center"/>
          </w:tcPr>
          <w:p w14:paraId="6C636C62" w14:textId="77777777" w:rsidR="007275AA" w:rsidRPr="00E36805" w:rsidRDefault="007275AA" w:rsidP="007275AA">
            <w:pPr>
              <w:pStyle w:val="Ttulo2"/>
              <w:numPr>
                <w:ilvl w:val="0"/>
                <w:numId w:val="0"/>
              </w:numPr>
            </w:pPr>
            <w:commentRangeStart w:id="124"/>
            <w:r>
              <w:t xml:space="preserve">Argonauta </w:t>
            </w:r>
            <w:commentRangeEnd w:id="124"/>
            <w:r>
              <w:rPr>
                <w:rStyle w:val="Refdecomentrio"/>
                <w:caps w:val="0"/>
                <w:color w:val="auto"/>
              </w:rPr>
              <w:commentReference w:id="124"/>
            </w:r>
          </w:p>
          <w:p w14:paraId="4D97FD72" w14:textId="51F77BE6" w:rsidR="006B0760" w:rsidRDefault="006B0760" w:rsidP="00802D0F">
            <w:pPr>
              <w:pStyle w:val="TF-TEXTOQUADRO"/>
              <w:jc w:val="center"/>
            </w:pPr>
          </w:p>
        </w:tc>
        <w:tc>
          <w:tcPr>
            <w:tcW w:w="1865" w:type="dxa"/>
            <w:shd w:val="clear" w:color="auto" w:fill="A6A6A6"/>
            <w:vAlign w:val="center"/>
          </w:tcPr>
          <w:p w14:paraId="5AE2E716" w14:textId="4BD7E127" w:rsidR="006B0760" w:rsidRPr="007D4566" w:rsidRDefault="00A63548" w:rsidP="00802D0F">
            <w:pPr>
              <w:pStyle w:val="TF-TEXTOQUADRO"/>
              <w:jc w:val="center"/>
            </w:pPr>
            <w:r w:rsidRPr="0091648B">
              <w:rPr>
                <w:sz w:val="24"/>
                <w:szCs w:val="24"/>
              </w:rPr>
              <w:t>Urubu Mobile</w:t>
            </w:r>
          </w:p>
        </w:tc>
      </w:tr>
      <w:tr w:rsidR="00802D0F" w14:paraId="3380952D" w14:textId="77777777" w:rsidTr="008F7CE2">
        <w:tc>
          <w:tcPr>
            <w:tcW w:w="3715" w:type="dxa"/>
            <w:shd w:val="clear" w:color="auto" w:fill="auto"/>
          </w:tcPr>
          <w:p w14:paraId="138D3B43" w14:textId="45AF8A40" w:rsidR="006B0760" w:rsidRDefault="00A63548" w:rsidP="004B3C46">
            <w:pPr>
              <w:pStyle w:val="TF-TEXTOQUADRO"/>
            </w:pPr>
            <w:r>
              <w:t>Geolocalização</w:t>
            </w:r>
          </w:p>
        </w:tc>
        <w:tc>
          <w:tcPr>
            <w:tcW w:w="1746" w:type="dxa"/>
            <w:shd w:val="clear" w:color="auto" w:fill="auto"/>
          </w:tcPr>
          <w:p w14:paraId="2C274505" w14:textId="23DEB5AB" w:rsidR="006B0760" w:rsidRDefault="007275AA" w:rsidP="004B3C46">
            <w:pPr>
              <w:pStyle w:val="TF-TEXTOQUADRO"/>
            </w:pPr>
            <w:r>
              <w:t>Sim</w:t>
            </w:r>
          </w:p>
        </w:tc>
        <w:tc>
          <w:tcPr>
            <w:tcW w:w="1746" w:type="dxa"/>
            <w:shd w:val="clear" w:color="auto" w:fill="auto"/>
          </w:tcPr>
          <w:p w14:paraId="798F95D2" w14:textId="6E642C80" w:rsidR="006B0760" w:rsidRDefault="007275AA" w:rsidP="004B3C46">
            <w:pPr>
              <w:pStyle w:val="TF-TEXTOQUADRO"/>
            </w:pPr>
            <w:r>
              <w:t>Sim</w:t>
            </w:r>
          </w:p>
        </w:tc>
        <w:tc>
          <w:tcPr>
            <w:tcW w:w="1865" w:type="dxa"/>
            <w:shd w:val="clear" w:color="auto" w:fill="auto"/>
          </w:tcPr>
          <w:p w14:paraId="1473A4A9" w14:textId="542A8D95" w:rsidR="006B0760" w:rsidRDefault="007275AA" w:rsidP="004B3C46">
            <w:pPr>
              <w:pStyle w:val="TF-TEXTOQUADRO"/>
            </w:pPr>
            <w:r>
              <w:t>Sim</w:t>
            </w:r>
          </w:p>
        </w:tc>
      </w:tr>
      <w:tr w:rsidR="00802D0F" w14:paraId="615D3CA3" w14:textId="77777777" w:rsidTr="008F7CE2">
        <w:tc>
          <w:tcPr>
            <w:tcW w:w="3715" w:type="dxa"/>
            <w:shd w:val="clear" w:color="auto" w:fill="auto"/>
          </w:tcPr>
          <w:p w14:paraId="66E7B883" w14:textId="742E8683" w:rsidR="006B0760" w:rsidRDefault="00A63548" w:rsidP="004B3C46">
            <w:pPr>
              <w:pStyle w:val="TF-TEXTOQUADRO"/>
            </w:pPr>
            <w:commentRangeStart w:id="125"/>
            <w:r>
              <w:t>Envio de fotos</w:t>
            </w:r>
            <w:commentRangeEnd w:id="125"/>
            <w:r w:rsidR="00B2710D">
              <w:rPr>
                <w:rStyle w:val="Refdecomentrio"/>
              </w:rPr>
              <w:commentReference w:id="125"/>
            </w:r>
          </w:p>
        </w:tc>
        <w:tc>
          <w:tcPr>
            <w:tcW w:w="1746" w:type="dxa"/>
            <w:shd w:val="clear" w:color="auto" w:fill="auto"/>
          </w:tcPr>
          <w:p w14:paraId="629E5946" w14:textId="14FC4AEA" w:rsidR="006B0760" w:rsidRDefault="007275AA" w:rsidP="004B3C46">
            <w:pPr>
              <w:pStyle w:val="TF-TEXTOQUADRO"/>
            </w:pPr>
            <w:r>
              <w:t>Sim</w:t>
            </w:r>
          </w:p>
        </w:tc>
        <w:tc>
          <w:tcPr>
            <w:tcW w:w="1746" w:type="dxa"/>
            <w:shd w:val="clear" w:color="auto" w:fill="auto"/>
          </w:tcPr>
          <w:p w14:paraId="6FD3AA8B" w14:textId="6B5988AF" w:rsidR="006B0760" w:rsidRDefault="007275AA" w:rsidP="004B3C46">
            <w:pPr>
              <w:pStyle w:val="TF-TEXTOQUADRO"/>
            </w:pPr>
            <w:r>
              <w:t>Sim</w:t>
            </w:r>
          </w:p>
        </w:tc>
        <w:tc>
          <w:tcPr>
            <w:tcW w:w="1865" w:type="dxa"/>
            <w:shd w:val="clear" w:color="auto" w:fill="auto"/>
          </w:tcPr>
          <w:p w14:paraId="264287B7" w14:textId="7DBC2098" w:rsidR="006B0760" w:rsidRDefault="007275AA" w:rsidP="004B3C46">
            <w:pPr>
              <w:pStyle w:val="TF-TEXTOQUADRO"/>
            </w:pPr>
            <w:r>
              <w:t>Sim</w:t>
            </w:r>
          </w:p>
        </w:tc>
      </w:tr>
      <w:tr w:rsidR="00802D0F" w14:paraId="11F453D2" w14:textId="77777777" w:rsidTr="008F7CE2">
        <w:tc>
          <w:tcPr>
            <w:tcW w:w="3715" w:type="dxa"/>
            <w:shd w:val="clear" w:color="auto" w:fill="auto"/>
          </w:tcPr>
          <w:p w14:paraId="50EC2C27" w14:textId="05BD35D3" w:rsidR="006B0760" w:rsidRDefault="00A63548" w:rsidP="004B3C46">
            <w:pPr>
              <w:pStyle w:val="TF-TEXTOQUADRO"/>
            </w:pPr>
            <w:r>
              <w:t>Plataformas</w:t>
            </w:r>
            <w:r w:rsidR="007275AA">
              <w:t xml:space="preserve"> Android e IOS</w:t>
            </w:r>
          </w:p>
        </w:tc>
        <w:tc>
          <w:tcPr>
            <w:tcW w:w="1746" w:type="dxa"/>
            <w:shd w:val="clear" w:color="auto" w:fill="auto"/>
          </w:tcPr>
          <w:p w14:paraId="0F66C670" w14:textId="43F803AA" w:rsidR="006B0760" w:rsidRDefault="007275AA" w:rsidP="004B3C46">
            <w:pPr>
              <w:pStyle w:val="TF-TEXTOQUADRO"/>
            </w:pPr>
            <w:r>
              <w:t>Sim</w:t>
            </w:r>
          </w:p>
        </w:tc>
        <w:tc>
          <w:tcPr>
            <w:tcW w:w="1746" w:type="dxa"/>
            <w:shd w:val="clear" w:color="auto" w:fill="auto"/>
          </w:tcPr>
          <w:p w14:paraId="74D76A3C" w14:textId="1C93577A" w:rsidR="006B0760" w:rsidRDefault="007275AA" w:rsidP="004B3C46">
            <w:pPr>
              <w:pStyle w:val="TF-TEXTOQUADRO"/>
            </w:pPr>
            <w:r>
              <w:t>Sim</w:t>
            </w:r>
          </w:p>
        </w:tc>
        <w:tc>
          <w:tcPr>
            <w:tcW w:w="1865" w:type="dxa"/>
            <w:shd w:val="clear" w:color="auto" w:fill="auto"/>
          </w:tcPr>
          <w:p w14:paraId="07137ECE" w14:textId="1EEBF159" w:rsidR="006B0760" w:rsidRDefault="007275AA" w:rsidP="004B3C46">
            <w:pPr>
              <w:pStyle w:val="TF-TEXTOQUADRO"/>
            </w:pPr>
            <w:r>
              <w:t>Sim</w:t>
            </w:r>
          </w:p>
        </w:tc>
      </w:tr>
      <w:tr w:rsidR="00802D0F" w14:paraId="4BD4C8AE" w14:textId="77777777" w:rsidTr="008F7CE2">
        <w:tc>
          <w:tcPr>
            <w:tcW w:w="3715" w:type="dxa"/>
            <w:shd w:val="clear" w:color="auto" w:fill="auto"/>
          </w:tcPr>
          <w:p w14:paraId="65404E7E" w14:textId="5E5F0A2C" w:rsidR="006B0760" w:rsidRDefault="00A63548" w:rsidP="004B3C46">
            <w:pPr>
              <w:pStyle w:val="TF-TEXTOQUADRO"/>
            </w:pPr>
            <w:commentRangeStart w:id="126"/>
            <w:r>
              <w:t>Envio de informações</w:t>
            </w:r>
            <w:commentRangeEnd w:id="126"/>
            <w:r w:rsidR="00B2710D">
              <w:rPr>
                <w:rStyle w:val="Refdecomentrio"/>
              </w:rPr>
              <w:commentReference w:id="126"/>
            </w:r>
          </w:p>
        </w:tc>
        <w:tc>
          <w:tcPr>
            <w:tcW w:w="1746" w:type="dxa"/>
            <w:shd w:val="clear" w:color="auto" w:fill="auto"/>
          </w:tcPr>
          <w:p w14:paraId="6F10223E" w14:textId="1A7C09F6" w:rsidR="006B0760" w:rsidRDefault="007275AA" w:rsidP="004B3C46">
            <w:pPr>
              <w:pStyle w:val="TF-TEXTOQUADRO"/>
            </w:pPr>
            <w:r>
              <w:t>Sim</w:t>
            </w:r>
          </w:p>
        </w:tc>
        <w:tc>
          <w:tcPr>
            <w:tcW w:w="1746" w:type="dxa"/>
            <w:shd w:val="clear" w:color="auto" w:fill="auto"/>
          </w:tcPr>
          <w:p w14:paraId="58FEA8FF" w14:textId="32DD4987" w:rsidR="006B0760" w:rsidRDefault="007275AA" w:rsidP="004B3C46">
            <w:pPr>
              <w:pStyle w:val="TF-TEXTOQUADRO"/>
            </w:pPr>
            <w:r>
              <w:t>Sim</w:t>
            </w:r>
          </w:p>
        </w:tc>
        <w:tc>
          <w:tcPr>
            <w:tcW w:w="1865" w:type="dxa"/>
            <w:shd w:val="clear" w:color="auto" w:fill="auto"/>
          </w:tcPr>
          <w:p w14:paraId="3CA61DDF" w14:textId="461E622E" w:rsidR="006B0760" w:rsidRDefault="007275AA" w:rsidP="004B3C46">
            <w:pPr>
              <w:pStyle w:val="TF-TEXTOQUADRO"/>
            </w:pPr>
            <w:r>
              <w:t>Sim</w:t>
            </w:r>
          </w:p>
        </w:tc>
      </w:tr>
      <w:tr w:rsidR="00802D0F" w14:paraId="19269749" w14:textId="77777777" w:rsidTr="008F7CE2">
        <w:tc>
          <w:tcPr>
            <w:tcW w:w="3715" w:type="dxa"/>
            <w:shd w:val="clear" w:color="auto" w:fill="auto"/>
          </w:tcPr>
          <w:p w14:paraId="3D239ECB" w14:textId="777A0039" w:rsidR="006B0760" w:rsidRDefault="007275AA" w:rsidP="004B3C46">
            <w:pPr>
              <w:pStyle w:val="TF-TEXTOQUADRO"/>
            </w:pPr>
            <w:r>
              <w:t>Atende todos os animais silvestres</w:t>
            </w:r>
          </w:p>
        </w:tc>
        <w:tc>
          <w:tcPr>
            <w:tcW w:w="1746" w:type="dxa"/>
            <w:shd w:val="clear" w:color="auto" w:fill="auto"/>
          </w:tcPr>
          <w:p w14:paraId="1A8F9496" w14:textId="490E2342" w:rsidR="006B0760" w:rsidRDefault="007275AA" w:rsidP="004B3C46">
            <w:pPr>
              <w:pStyle w:val="TF-TEXTOQUADRO"/>
            </w:pPr>
            <w:r>
              <w:t>Sim</w:t>
            </w:r>
          </w:p>
        </w:tc>
        <w:tc>
          <w:tcPr>
            <w:tcW w:w="1746" w:type="dxa"/>
            <w:shd w:val="clear" w:color="auto" w:fill="auto"/>
          </w:tcPr>
          <w:p w14:paraId="1143F2DF" w14:textId="13195441" w:rsidR="006B0760" w:rsidRDefault="007275AA" w:rsidP="004B3C46">
            <w:pPr>
              <w:pStyle w:val="TF-TEXTOQUADRO"/>
            </w:pPr>
            <w:r>
              <w:t>Não</w:t>
            </w:r>
          </w:p>
        </w:tc>
        <w:tc>
          <w:tcPr>
            <w:tcW w:w="1865" w:type="dxa"/>
            <w:shd w:val="clear" w:color="auto" w:fill="auto"/>
          </w:tcPr>
          <w:p w14:paraId="76C90736" w14:textId="5986DCE2" w:rsidR="006B0760" w:rsidRDefault="007275AA" w:rsidP="004B3C46">
            <w:pPr>
              <w:pStyle w:val="TF-TEXTOQUADRO"/>
            </w:pPr>
            <w:r>
              <w:t>Sim</w:t>
            </w:r>
          </w:p>
        </w:tc>
      </w:tr>
      <w:tr w:rsidR="00802D0F" w14:paraId="7B8B8132" w14:textId="77777777" w:rsidTr="008F7CE2">
        <w:tc>
          <w:tcPr>
            <w:tcW w:w="3715" w:type="dxa"/>
            <w:shd w:val="clear" w:color="auto" w:fill="auto"/>
          </w:tcPr>
          <w:p w14:paraId="788677F3" w14:textId="5A5957F6" w:rsidR="006B0760" w:rsidRDefault="007275AA" w:rsidP="004B3C46">
            <w:pPr>
              <w:pStyle w:val="TF-TEXTOQUADRO"/>
            </w:pPr>
            <w:r>
              <w:t>Atende t</w:t>
            </w:r>
            <w:commentRangeStart w:id="127"/>
            <w:r>
              <w:t>odas as regiões</w:t>
            </w:r>
            <w:commentRangeEnd w:id="127"/>
            <w:r w:rsidR="00B2710D">
              <w:rPr>
                <w:rStyle w:val="Refdecomentrio"/>
              </w:rPr>
              <w:commentReference w:id="127"/>
            </w:r>
          </w:p>
        </w:tc>
        <w:tc>
          <w:tcPr>
            <w:tcW w:w="1746" w:type="dxa"/>
            <w:shd w:val="clear" w:color="auto" w:fill="auto"/>
          </w:tcPr>
          <w:p w14:paraId="59B49A77" w14:textId="0EB66288" w:rsidR="006B0760" w:rsidRDefault="007275AA" w:rsidP="00DD3F21">
            <w:pPr>
              <w:pStyle w:val="TF-TEXTOQUADRO"/>
              <w:tabs>
                <w:tab w:val="left" w:pos="1114"/>
              </w:tabs>
            </w:pPr>
            <w:r>
              <w:t>Não</w:t>
            </w:r>
          </w:p>
        </w:tc>
        <w:tc>
          <w:tcPr>
            <w:tcW w:w="1746" w:type="dxa"/>
            <w:shd w:val="clear" w:color="auto" w:fill="auto"/>
          </w:tcPr>
          <w:p w14:paraId="0096A45F" w14:textId="0E13E281" w:rsidR="006B0760" w:rsidRDefault="007275AA" w:rsidP="004B3C46">
            <w:pPr>
              <w:pStyle w:val="TF-TEXTOQUADRO"/>
            </w:pPr>
            <w:r>
              <w:t>Não</w:t>
            </w:r>
          </w:p>
        </w:tc>
        <w:tc>
          <w:tcPr>
            <w:tcW w:w="1865" w:type="dxa"/>
            <w:shd w:val="clear" w:color="auto" w:fill="auto"/>
          </w:tcPr>
          <w:p w14:paraId="2E2C7B86" w14:textId="57B91664" w:rsidR="006B0760" w:rsidRDefault="007275AA" w:rsidP="004B3C46">
            <w:pPr>
              <w:pStyle w:val="TF-TEXTOQUADRO"/>
            </w:pPr>
            <w:r>
              <w:t>Sim</w:t>
            </w:r>
          </w:p>
        </w:tc>
      </w:tr>
      <w:tr w:rsidR="00802D0F" w14:paraId="6EC8F5BD" w14:textId="77777777" w:rsidTr="008F7CE2">
        <w:tc>
          <w:tcPr>
            <w:tcW w:w="3715" w:type="dxa"/>
            <w:shd w:val="clear" w:color="auto" w:fill="auto"/>
          </w:tcPr>
          <w:p w14:paraId="31E84560" w14:textId="77777777" w:rsidR="006B0760" w:rsidRDefault="006B0760" w:rsidP="004B3C46">
            <w:pPr>
              <w:pStyle w:val="TF-TEXTOQUADRO"/>
            </w:pPr>
          </w:p>
        </w:tc>
        <w:tc>
          <w:tcPr>
            <w:tcW w:w="1746" w:type="dxa"/>
            <w:shd w:val="clear" w:color="auto" w:fill="auto"/>
          </w:tcPr>
          <w:p w14:paraId="36BA4CD1" w14:textId="77777777" w:rsidR="006B0760" w:rsidRDefault="006B0760" w:rsidP="004B3C46">
            <w:pPr>
              <w:pStyle w:val="TF-TEXTOQUADRO"/>
            </w:pPr>
          </w:p>
        </w:tc>
        <w:tc>
          <w:tcPr>
            <w:tcW w:w="1746" w:type="dxa"/>
            <w:shd w:val="clear" w:color="auto" w:fill="auto"/>
          </w:tcPr>
          <w:p w14:paraId="2421B8B5" w14:textId="77777777" w:rsidR="006B0760" w:rsidRDefault="006B0760" w:rsidP="004B3C46">
            <w:pPr>
              <w:pStyle w:val="TF-TEXTOQUADRO"/>
            </w:pPr>
          </w:p>
        </w:tc>
        <w:tc>
          <w:tcPr>
            <w:tcW w:w="1865" w:type="dxa"/>
            <w:shd w:val="clear" w:color="auto" w:fill="auto"/>
          </w:tcPr>
          <w:p w14:paraId="3CB7B5DF" w14:textId="77777777" w:rsidR="006B0760" w:rsidRDefault="006B0760" w:rsidP="004B3C46">
            <w:pPr>
              <w:pStyle w:val="TF-TEXTOQUADRO"/>
            </w:pPr>
          </w:p>
        </w:tc>
      </w:tr>
    </w:tbl>
    <w:p w14:paraId="2E8849AC" w14:textId="0E0F7EB8" w:rsidR="006B0760" w:rsidRDefault="006B0760" w:rsidP="006B0760">
      <w:pPr>
        <w:pStyle w:val="TF-FONTE"/>
        <w:rPr>
          <w:ins w:id="128" w:author="Andreza Sartori" w:date="2023-04-24T18:40:00Z"/>
        </w:rPr>
      </w:pPr>
      <w:r>
        <w:t>Fonte: elaborado pelo autor.</w:t>
      </w:r>
    </w:p>
    <w:p w14:paraId="037D1278" w14:textId="328B7A5A" w:rsidR="006A7BDD" w:rsidRDefault="006A7BDD" w:rsidP="006A7BDD">
      <w:pPr>
        <w:rPr>
          <w:ins w:id="129" w:author="Andreza Sartori" w:date="2023-04-24T18:40:00Z"/>
        </w:rPr>
      </w:pPr>
      <w:ins w:id="130" w:author="Andreza Sartori" w:date="2023-04-24T18:40:00Z">
        <w:r>
          <w:t>FALTOU FAZER O COMPARATIVO DESCRIT</w:t>
        </w:r>
      </w:ins>
      <w:ins w:id="131" w:author="Andreza Sartori" w:date="2023-04-24T18:41:00Z">
        <w:r>
          <w:t>IVO DAS CARACTERÍSTICAS DOS CORRELATOS E DO SEU TRABALHO.</w:t>
        </w:r>
      </w:ins>
    </w:p>
    <w:p w14:paraId="4955D8D0" w14:textId="77777777" w:rsidR="006A7BDD" w:rsidRPr="006A7BDD" w:rsidRDefault="006A7BDD" w:rsidP="006A7BDD">
      <w:pPr>
        <w:pPrChange w:id="132" w:author="Andreza Sartori" w:date="2023-04-24T18:40:00Z">
          <w:pPr>
            <w:pStyle w:val="TF-FONTE"/>
          </w:pPr>
        </w:pPrChange>
      </w:pPr>
    </w:p>
    <w:p w14:paraId="494DBBBE" w14:textId="283BC7B8" w:rsidR="006C678B" w:rsidRDefault="00451B94" w:rsidP="00A63548">
      <w:pPr>
        <w:pStyle w:val="Ttulo2"/>
      </w:pPr>
      <w:commentRangeStart w:id="133"/>
      <w:r>
        <w:t>REQUISITOS PRINCIPAIS DO PROBLEMA A SER TRABALHADO</w:t>
      </w:r>
      <w:bookmarkEnd w:id="109"/>
      <w:bookmarkEnd w:id="110"/>
      <w:bookmarkEnd w:id="111"/>
      <w:bookmarkEnd w:id="112"/>
      <w:bookmarkEnd w:id="113"/>
      <w:bookmarkEnd w:id="114"/>
      <w:bookmarkEnd w:id="115"/>
      <w:commentRangeEnd w:id="133"/>
      <w:r w:rsidR="003D7035">
        <w:rPr>
          <w:rStyle w:val="Refdecomentrio"/>
          <w:caps w:val="0"/>
          <w:color w:val="auto"/>
        </w:rPr>
        <w:commentReference w:id="133"/>
      </w:r>
    </w:p>
    <w:p w14:paraId="186997C4" w14:textId="7230FB95" w:rsidR="000E5EFA" w:rsidDel="00D501D3" w:rsidRDefault="00A63548" w:rsidP="00DD3F21">
      <w:pPr>
        <w:pStyle w:val="TF-TEXTO"/>
        <w:rPr>
          <w:del w:id="134" w:author="Andreza Sartori" w:date="2023-04-24T18:42:00Z"/>
          <w:rFonts w:ascii="Segoe UI" w:hAnsi="Segoe UI" w:cs="Segoe UI"/>
          <w:color w:val="374151"/>
          <w:shd w:val="clear" w:color="auto" w:fill="F7F7F8"/>
        </w:rPr>
      </w:pPr>
      <w:del w:id="135" w:author="Andreza Sartori" w:date="2023-04-24T18:42:00Z">
        <w:r w:rsidRPr="00A63548" w:rsidDel="00D501D3">
          <w:rPr>
            <w:color w:val="374151"/>
            <w:sz w:val="24"/>
            <w:szCs w:val="24"/>
            <w:shd w:val="clear" w:color="auto" w:fill="F7F7F8"/>
          </w:rPr>
          <w:delText xml:space="preserve">Os requisitos para este </w:delText>
        </w:r>
      </w:del>
      <w:del w:id="136" w:author="Andreza Sartori" w:date="2023-04-24T18:41:00Z">
        <w:r w:rsidRPr="00A63548" w:rsidDel="00D501D3">
          <w:rPr>
            <w:color w:val="374151"/>
            <w:sz w:val="24"/>
            <w:szCs w:val="24"/>
            <w:shd w:val="clear" w:color="auto" w:fill="F7F7F8"/>
          </w:rPr>
          <w:delText xml:space="preserve">Trabalho de Conclusão de Curso (TCC) </w:delText>
        </w:r>
      </w:del>
      <w:del w:id="137" w:author="Andreza Sartori" w:date="2023-04-24T18:42:00Z">
        <w:r w:rsidRPr="00A63548" w:rsidDel="00D501D3">
          <w:rPr>
            <w:color w:val="374151"/>
            <w:sz w:val="24"/>
            <w:szCs w:val="24"/>
            <w:shd w:val="clear" w:color="auto" w:fill="F7F7F8"/>
          </w:rPr>
          <w:delText>são descritos com o objetivo de guiar o desenvolvimento do aplicativo proposto. Eles são classificados em requisitos funcionais, que descrevem as funcionalidades esperadas do aplicativo, e requisitos não funcionais, que definem características importantes para a qualidade e desempenho do sistema.</w:delText>
        </w:r>
        <w:r w:rsidDel="00D501D3">
          <w:rPr>
            <w:rFonts w:ascii="Segoe UI" w:hAnsi="Segoe UI" w:cs="Segoe UI"/>
            <w:color w:val="374151"/>
            <w:shd w:val="clear" w:color="auto" w:fill="F7F7F8"/>
          </w:rPr>
          <w:delText>.</w:delText>
        </w:r>
      </w:del>
    </w:p>
    <w:p w14:paraId="61DA169C" w14:textId="2230FA2B" w:rsidR="00D501D3" w:rsidRPr="00E40CC0" w:rsidRDefault="00D501D3" w:rsidP="00D501D3">
      <w:pPr>
        <w:pStyle w:val="TF-TEXTO"/>
        <w:rPr>
          <w:ins w:id="138" w:author="Andreza Sartori" w:date="2023-04-24T18:42:00Z"/>
        </w:rPr>
      </w:pPr>
      <w:ins w:id="139" w:author="Andreza Sartori" w:date="2023-04-24T18:42:00Z">
        <w:r w:rsidRPr="00E40CC0">
          <w:t xml:space="preserve">Os requisitos do </w:t>
        </w:r>
        <w:r>
          <w:t>aplicativo</w:t>
        </w:r>
        <w:r>
          <w:t xml:space="preserve"> </w:t>
        </w:r>
        <w:r w:rsidRPr="00E40CC0">
          <w:t>são:</w:t>
        </w:r>
      </w:ins>
    </w:p>
    <w:p w14:paraId="46284443" w14:textId="77777777" w:rsidR="006C678B" w:rsidRPr="003D68BA" w:rsidRDefault="006C678B" w:rsidP="006C678B">
      <w:pPr>
        <w:pStyle w:val="TF-TEXTO"/>
        <w:rPr>
          <w:sz w:val="24"/>
          <w:szCs w:val="24"/>
        </w:rPr>
      </w:pPr>
      <w:r w:rsidRPr="003D68BA">
        <w:rPr>
          <w:sz w:val="24"/>
          <w:szCs w:val="24"/>
        </w:rPr>
        <w:t xml:space="preserve">a) </w:t>
      </w:r>
      <w:commentRangeStart w:id="140"/>
      <w:r w:rsidRPr="003D68BA">
        <w:rPr>
          <w:sz w:val="24"/>
          <w:szCs w:val="24"/>
        </w:rPr>
        <w:t>Sistema de cadastro de animais silvestres resgatados (RF);</w:t>
      </w:r>
    </w:p>
    <w:p w14:paraId="11CF88D2" w14:textId="77777777" w:rsidR="006C678B" w:rsidRPr="003D68BA" w:rsidRDefault="006C678B" w:rsidP="006C678B">
      <w:pPr>
        <w:pStyle w:val="TF-TEXTO"/>
        <w:rPr>
          <w:sz w:val="24"/>
          <w:szCs w:val="24"/>
        </w:rPr>
      </w:pPr>
      <w:r w:rsidRPr="003D68BA">
        <w:rPr>
          <w:sz w:val="24"/>
          <w:szCs w:val="24"/>
        </w:rPr>
        <w:t>b) Sistema de geolocalização para informar a localização do animal resgatado (RF);</w:t>
      </w:r>
    </w:p>
    <w:p w14:paraId="61C0A8E5" w14:textId="77777777" w:rsidR="006C678B" w:rsidRPr="003D68BA" w:rsidRDefault="006C678B" w:rsidP="006C678B">
      <w:pPr>
        <w:pStyle w:val="TF-TEXTO"/>
        <w:rPr>
          <w:sz w:val="24"/>
          <w:szCs w:val="24"/>
        </w:rPr>
      </w:pPr>
      <w:r w:rsidRPr="003D68BA">
        <w:rPr>
          <w:sz w:val="24"/>
          <w:szCs w:val="24"/>
        </w:rPr>
        <w:t>c) Sistema de informações sobre os animais silvestres, incluindo dados sobre sua espécie, habitat, alimentação</w:t>
      </w:r>
      <w:commentRangeEnd w:id="140"/>
      <w:r w:rsidR="00417E41">
        <w:rPr>
          <w:rStyle w:val="Refdecomentrio"/>
        </w:rPr>
        <w:commentReference w:id="140"/>
      </w:r>
      <w:r w:rsidRPr="003D68BA">
        <w:rPr>
          <w:sz w:val="24"/>
          <w:szCs w:val="24"/>
        </w:rPr>
        <w:t>, comportamento, entre outros (RF);</w:t>
      </w:r>
    </w:p>
    <w:p w14:paraId="371C3368" w14:textId="77777777" w:rsidR="006C678B" w:rsidRPr="003D68BA" w:rsidRDefault="006C678B" w:rsidP="006C678B">
      <w:pPr>
        <w:pStyle w:val="TF-TEXTO"/>
        <w:rPr>
          <w:sz w:val="24"/>
          <w:szCs w:val="24"/>
        </w:rPr>
      </w:pPr>
      <w:r w:rsidRPr="003D68BA">
        <w:rPr>
          <w:sz w:val="24"/>
          <w:szCs w:val="24"/>
        </w:rPr>
        <w:t>d) Sistema de envio de fotos e informações para os órgãos responsáveis pelo resgate e cuidado dos animais silvestres (RF);</w:t>
      </w:r>
    </w:p>
    <w:p w14:paraId="3D066513" w14:textId="652C5B62" w:rsidR="006C678B" w:rsidRPr="003D68BA" w:rsidRDefault="006C678B" w:rsidP="003D68BA">
      <w:pPr>
        <w:pStyle w:val="TF-TEXTO"/>
        <w:rPr>
          <w:sz w:val="24"/>
          <w:szCs w:val="24"/>
        </w:rPr>
      </w:pPr>
      <w:r w:rsidRPr="003D68BA">
        <w:rPr>
          <w:sz w:val="24"/>
          <w:szCs w:val="24"/>
        </w:rPr>
        <w:t>e) Sistema de cadastro de usuários, com informações básicas como nome, e-mail e telefone (RF).</w:t>
      </w:r>
    </w:p>
    <w:p w14:paraId="396061F2" w14:textId="77777777" w:rsidR="006C678B" w:rsidRPr="003D68BA" w:rsidRDefault="006C678B" w:rsidP="006C678B">
      <w:pPr>
        <w:pStyle w:val="TF-TEXTO"/>
        <w:rPr>
          <w:sz w:val="24"/>
          <w:szCs w:val="24"/>
        </w:rPr>
      </w:pPr>
      <w:r w:rsidRPr="003D68BA">
        <w:rPr>
          <w:sz w:val="24"/>
          <w:szCs w:val="24"/>
        </w:rPr>
        <w:t>f) O sistema deve ser de fácil utilização e com interface intuitiva (RNF);</w:t>
      </w:r>
    </w:p>
    <w:p w14:paraId="419A44CD" w14:textId="77777777" w:rsidR="006C678B" w:rsidRPr="003D68BA" w:rsidRDefault="006C678B" w:rsidP="006C678B">
      <w:pPr>
        <w:pStyle w:val="TF-TEXTO"/>
        <w:rPr>
          <w:sz w:val="24"/>
          <w:szCs w:val="24"/>
        </w:rPr>
      </w:pPr>
      <w:r w:rsidRPr="003D68BA">
        <w:rPr>
          <w:sz w:val="24"/>
          <w:szCs w:val="24"/>
        </w:rPr>
        <w:lastRenderedPageBreak/>
        <w:t>g) O sistema deve ser compatível com diferentes plataformas, como smartphones, tablets e computadores (RNF);</w:t>
      </w:r>
    </w:p>
    <w:p w14:paraId="564E35AD" w14:textId="77777777" w:rsidR="006C678B" w:rsidRPr="003D68BA" w:rsidRDefault="006C678B" w:rsidP="006C678B">
      <w:pPr>
        <w:pStyle w:val="TF-TEXTO"/>
        <w:rPr>
          <w:sz w:val="24"/>
          <w:szCs w:val="24"/>
        </w:rPr>
      </w:pPr>
      <w:r w:rsidRPr="003D68BA">
        <w:rPr>
          <w:sz w:val="24"/>
          <w:szCs w:val="24"/>
        </w:rPr>
        <w:t>h) O sistema deve ser seguro, protegendo os dados dos usuários e garantindo a privacidade das informações (RNF);</w:t>
      </w:r>
    </w:p>
    <w:p w14:paraId="116E1973" w14:textId="77777777" w:rsidR="006C678B" w:rsidRPr="003D68BA" w:rsidRDefault="006C678B" w:rsidP="006C678B">
      <w:pPr>
        <w:pStyle w:val="TF-TEXTO"/>
        <w:rPr>
          <w:sz w:val="24"/>
          <w:szCs w:val="24"/>
        </w:rPr>
      </w:pPr>
      <w:r w:rsidRPr="003D68BA">
        <w:rPr>
          <w:sz w:val="24"/>
          <w:szCs w:val="24"/>
        </w:rPr>
        <w:t>i) O sistema deve ser rápido e responsivo, garantindo a eficiência no resgate de animais silvestres (RNF);</w:t>
      </w:r>
    </w:p>
    <w:p w14:paraId="60CBAE1F" w14:textId="47D2FDF5" w:rsidR="006C678B" w:rsidRPr="006C678B" w:rsidRDefault="006C678B" w:rsidP="006C678B">
      <w:pPr>
        <w:pStyle w:val="TF-TEXTO"/>
      </w:pPr>
      <w:r w:rsidRPr="003D68BA">
        <w:rPr>
          <w:sz w:val="24"/>
          <w:szCs w:val="24"/>
        </w:rPr>
        <w:t xml:space="preserve">l) O sistema deve estar disponível 24 horas por dia, 7 dias por semana, para atender às demandas de resgate </w:t>
      </w:r>
      <w:r>
        <w:t>de animais silvestres em tempo hábil (RNF).</w:t>
      </w:r>
    </w:p>
    <w:p w14:paraId="693E553B" w14:textId="77777777" w:rsidR="00451B94" w:rsidRDefault="00451B94" w:rsidP="00A63548">
      <w:pPr>
        <w:pStyle w:val="Ttulo2"/>
      </w:pPr>
      <w:commentRangeStart w:id="141"/>
      <w:r>
        <w:t>METODOLOGIA</w:t>
      </w:r>
      <w:commentRangeEnd w:id="141"/>
      <w:r w:rsidR="00253B2B">
        <w:rPr>
          <w:rStyle w:val="Refdecomentrio"/>
          <w:caps w:val="0"/>
          <w:color w:val="auto"/>
        </w:rPr>
        <w:commentReference w:id="141"/>
      </w:r>
    </w:p>
    <w:p w14:paraId="3D2B4332" w14:textId="7454FBF2" w:rsidR="006C678B" w:rsidRPr="003D68BA" w:rsidRDefault="006C678B" w:rsidP="006C678B">
      <w:pPr>
        <w:pStyle w:val="TF-TEXTO"/>
        <w:rPr>
          <w:sz w:val="24"/>
          <w:szCs w:val="24"/>
        </w:rPr>
      </w:pPr>
      <w:r w:rsidRPr="003D68BA">
        <w:rPr>
          <w:sz w:val="24"/>
          <w:szCs w:val="24"/>
        </w:rPr>
        <w:t>O trabalho será desenvolvido observando as seguintes etapas:</w:t>
      </w:r>
    </w:p>
    <w:p w14:paraId="7DCE8260" w14:textId="7D510449" w:rsidR="00765253" w:rsidRDefault="006C678B" w:rsidP="00765253">
      <w:pPr>
        <w:pStyle w:val="TF-ALNEA"/>
        <w:numPr>
          <w:ilvl w:val="0"/>
          <w:numId w:val="5"/>
        </w:numPr>
      </w:pPr>
      <w:r w:rsidRPr="003D68BA">
        <w:rPr>
          <w:sz w:val="24"/>
          <w:szCs w:val="24"/>
        </w:rPr>
        <w:t xml:space="preserve">a) </w:t>
      </w:r>
      <w:r w:rsidR="00765253">
        <w:t xml:space="preserve">levantamento bibliográfico: </w:t>
      </w:r>
      <w:commentRangeStart w:id="142"/>
      <w:r w:rsidR="00765253">
        <w:t>realizar levantamento bibliográfico sobre</w:t>
      </w:r>
      <w:r w:rsidR="008A7024">
        <w:t xml:space="preserve"> o processo de resgate de animais </w:t>
      </w:r>
      <w:del w:id="143" w:author="Andreza Sartori" w:date="2023-04-24T18:44:00Z">
        <w:r w:rsidR="008A7024" w:rsidDel="00497926">
          <w:delText xml:space="preserve">silvestres </w:delText>
        </w:r>
        <w:r w:rsidR="00765253" w:rsidDel="00497926">
          <w:delText>,</w:delText>
        </w:r>
      </w:del>
      <w:ins w:id="144" w:author="Andreza Sartori" w:date="2023-04-24T18:44:00Z">
        <w:r w:rsidR="00497926">
          <w:t>silvestres,</w:t>
        </w:r>
      </w:ins>
      <w:r w:rsidR="00765253">
        <w:t xml:space="preserve"> técnicas</w:t>
      </w:r>
      <w:r w:rsidR="008A7024">
        <w:t xml:space="preserve"> ou meio utilizados atualmente para atender essa necessidade. Assim trabalhar nos pontos </w:t>
      </w:r>
      <w:del w:id="145" w:author="Andreza Sartori" w:date="2023-04-24T18:44:00Z">
        <w:r w:rsidR="008A7024" w:rsidDel="00497926">
          <w:delText xml:space="preserve">críticos </w:delText>
        </w:r>
        <w:r w:rsidR="00765253" w:rsidDel="00497926">
          <w:delText>,</w:delText>
        </w:r>
      </w:del>
      <w:ins w:id="146" w:author="Andreza Sartori" w:date="2023-04-24T18:44:00Z">
        <w:r w:rsidR="00497926">
          <w:t>críticos</w:t>
        </w:r>
      </w:ins>
      <w:commentRangeEnd w:id="142"/>
      <w:ins w:id="147" w:author="Andreza Sartori" w:date="2023-04-24T18:45:00Z">
        <w:r w:rsidR="00497926">
          <w:rPr>
            <w:rStyle w:val="Refdecomentrio"/>
          </w:rPr>
          <w:commentReference w:id="142"/>
        </w:r>
      </w:ins>
      <w:ins w:id="148" w:author="Andreza Sartori" w:date="2023-04-24T18:44:00Z">
        <w:r w:rsidR="00497926">
          <w:t>,</w:t>
        </w:r>
      </w:ins>
      <w:r w:rsidR="00765253" w:rsidRPr="00387EE2">
        <w:t xml:space="preserve"> </w:t>
      </w:r>
      <w:r w:rsidR="00765253">
        <w:t>bem como trabalhos correlatos</w:t>
      </w:r>
      <w:r w:rsidR="008A7024">
        <w:t>, buscando facilitar esse atendimento através do aplicativo de resgate.</w:t>
      </w:r>
      <w:r w:rsidR="00765253" w:rsidRPr="00E40CC0">
        <w:t>;</w:t>
      </w:r>
    </w:p>
    <w:p w14:paraId="458A22F3" w14:textId="766CA458" w:rsidR="00765253" w:rsidRDefault="00765253" w:rsidP="006C678B">
      <w:pPr>
        <w:pStyle w:val="TF-TEXTO"/>
        <w:rPr>
          <w:sz w:val="24"/>
          <w:szCs w:val="24"/>
        </w:rPr>
      </w:pPr>
    </w:p>
    <w:p w14:paraId="3FBD98D3" w14:textId="2C2D0BBD" w:rsidR="006C678B" w:rsidRPr="003D68BA" w:rsidDel="009C03C8" w:rsidRDefault="006C678B" w:rsidP="006C678B">
      <w:pPr>
        <w:pStyle w:val="TF-TEXTO"/>
        <w:rPr>
          <w:del w:id="149" w:author="Andreza Sartori" w:date="2023-04-24T18:49:00Z"/>
          <w:sz w:val="24"/>
          <w:szCs w:val="24"/>
        </w:rPr>
      </w:pPr>
      <w:del w:id="150" w:author="Andreza Sartori" w:date="2023-04-24T18:49:00Z">
        <w:r w:rsidRPr="003D68BA" w:rsidDel="009C03C8">
          <w:rPr>
            <w:sz w:val="24"/>
            <w:szCs w:val="24"/>
          </w:rPr>
          <w:delText>Levantamento de Requisitos:</w:delText>
        </w:r>
      </w:del>
    </w:p>
    <w:p w14:paraId="64FA62A4" w14:textId="77777777" w:rsidR="009C03C8" w:rsidRDefault="006C678B" w:rsidP="006C678B">
      <w:pPr>
        <w:pStyle w:val="TF-TEXTO"/>
        <w:rPr>
          <w:ins w:id="151" w:author="Andreza Sartori" w:date="2023-04-24T18:49:00Z"/>
          <w:sz w:val="24"/>
          <w:szCs w:val="24"/>
        </w:rPr>
      </w:pPr>
      <w:del w:id="152" w:author="Andreza Sartori" w:date="2023-04-24T18:49:00Z">
        <w:r w:rsidRPr="003D68BA" w:rsidDel="009C03C8">
          <w:rPr>
            <w:sz w:val="24"/>
            <w:szCs w:val="24"/>
          </w:rPr>
          <w:delText xml:space="preserve">Nesta etapa, serão levantados os requisitos necessários para o desenvolvimento do aplicativo, tanto os funcionais quanto os não funcionais, a fim de garantir que todas as necessidades dos usuários sejam atendidas. </w:delText>
        </w:r>
      </w:del>
      <w:commentRangeStart w:id="153"/>
      <w:r w:rsidRPr="003D68BA">
        <w:rPr>
          <w:sz w:val="24"/>
          <w:szCs w:val="24"/>
        </w:rPr>
        <w:t xml:space="preserve">Será realizada uma pesquisa bibliográfica </w:t>
      </w:r>
      <w:commentRangeEnd w:id="153"/>
      <w:r w:rsidR="00F8100E">
        <w:rPr>
          <w:rStyle w:val="Refdecomentrio"/>
        </w:rPr>
        <w:commentReference w:id="153"/>
      </w:r>
      <w:r w:rsidRPr="003D68BA">
        <w:rPr>
          <w:sz w:val="24"/>
          <w:szCs w:val="24"/>
        </w:rPr>
        <w:t xml:space="preserve">e </w:t>
      </w:r>
    </w:p>
    <w:p w14:paraId="4A40904B" w14:textId="567B72E9" w:rsidR="006C678B" w:rsidRPr="003D68BA" w:rsidRDefault="009C03C8" w:rsidP="009C03C8">
      <w:pPr>
        <w:pStyle w:val="TF-TEXTO"/>
        <w:ind w:firstLine="0"/>
        <w:rPr>
          <w:sz w:val="24"/>
          <w:szCs w:val="24"/>
        </w:rPr>
        <w:pPrChange w:id="154" w:author="Andreza Sartori" w:date="2023-04-24T18:49:00Z">
          <w:pPr>
            <w:pStyle w:val="TF-TEXTO"/>
          </w:pPr>
        </w:pPrChange>
      </w:pPr>
      <w:ins w:id="155" w:author="Andreza Sartori" w:date="2023-04-24T18:49:00Z">
        <w:r>
          <w:rPr>
            <w:sz w:val="24"/>
            <w:szCs w:val="24"/>
          </w:rPr>
          <w:t xml:space="preserve">b) </w:t>
        </w:r>
      </w:ins>
      <w:r w:rsidR="006C678B" w:rsidRPr="003D68BA">
        <w:rPr>
          <w:sz w:val="24"/>
          <w:szCs w:val="24"/>
        </w:rPr>
        <w:t>entrevistas com especialistas</w:t>
      </w:r>
      <w:ins w:id="156" w:author="Andreza Sartori" w:date="2023-04-24T18:49:00Z">
        <w:r>
          <w:rPr>
            <w:sz w:val="24"/>
            <w:szCs w:val="24"/>
          </w:rPr>
          <w:t xml:space="preserve">: levantamento de </w:t>
        </w:r>
      </w:ins>
      <w:r w:rsidR="006C678B" w:rsidRPr="003D68BA">
        <w:rPr>
          <w:sz w:val="24"/>
          <w:szCs w:val="24"/>
        </w:rPr>
        <w:t xml:space="preserve"> </w:t>
      </w:r>
      <w:ins w:id="157" w:author="Andreza Sartori" w:date="2023-04-24T18:49:00Z">
        <w:r w:rsidRPr="003D68BA">
          <w:rPr>
            <w:sz w:val="24"/>
            <w:szCs w:val="24"/>
          </w:rPr>
          <w:t>informações</w:t>
        </w:r>
        <w:r w:rsidRPr="003D68BA">
          <w:rPr>
            <w:sz w:val="24"/>
            <w:szCs w:val="24"/>
          </w:rPr>
          <w:t xml:space="preserve"> </w:t>
        </w:r>
      </w:ins>
      <w:ins w:id="158" w:author="Andreza Sartori" w:date="2023-04-24T18:50:00Z">
        <w:r w:rsidRPr="003D68BA">
          <w:rPr>
            <w:sz w:val="24"/>
            <w:szCs w:val="24"/>
          </w:rPr>
          <w:t>sobre o</w:t>
        </w:r>
        <w:r>
          <w:rPr>
            <w:sz w:val="24"/>
            <w:szCs w:val="24"/>
          </w:rPr>
          <w:t xml:space="preserve"> atual processo do resgate dos animais silvestre e quais seus pontos críticos</w:t>
        </w:r>
        <w:r>
          <w:rPr>
            <w:sz w:val="24"/>
            <w:szCs w:val="24"/>
          </w:rPr>
          <w:t xml:space="preserve"> com veterinários do Hospital Veterinário da FURB e especialistas </w:t>
        </w:r>
      </w:ins>
      <w:r w:rsidR="006C678B" w:rsidRPr="003D68BA">
        <w:rPr>
          <w:sz w:val="24"/>
          <w:szCs w:val="24"/>
        </w:rPr>
        <w:t xml:space="preserve">em resgate de animais silvestres </w:t>
      </w:r>
      <w:del w:id="159" w:author="Andreza Sartori" w:date="2023-04-24T18:50:00Z">
        <w:r w:rsidR="006C678B" w:rsidRPr="003D68BA" w:rsidDel="009C03C8">
          <w:rPr>
            <w:sz w:val="24"/>
            <w:szCs w:val="24"/>
          </w:rPr>
          <w:delText xml:space="preserve">para obter </w:delText>
        </w:r>
      </w:del>
      <w:del w:id="160" w:author="Andreza Sartori" w:date="2023-04-24T18:49:00Z">
        <w:r w:rsidR="006C678B" w:rsidRPr="003D68BA" w:rsidDel="009C03C8">
          <w:rPr>
            <w:sz w:val="24"/>
            <w:szCs w:val="24"/>
          </w:rPr>
          <w:delText xml:space="preserve">informações </w:delText>
        </w:r>
      </w:del>
      <w:del w:id="161" w:author="Andreza Sartori" w:date="2023-04-24T18:50:00Z">
        <w:r w:rsidR="006C678B" w:rsidRPr="003D68BA" w:rsidDel="009C03C8">
          <w:rPr>
            <w:sz w:val="24"/>
            <w:szCs w:val="24"/>
          </w:rPr>
          <w:delText>relevantes sobre o</w:delText>
        </w:r>
        <w:r w:rsidR="00A241D3" w:rsidDel="009C03C8">
          <w:rPr>
            <w:sz w:val="24"/>
            <w:szCs w:val="24"/>
          </w:rPr>
          <w:delText xml:space="preserve"> atual processo do resgate dos animais silvestre e quais seus pontos críticos.</w:delText>
        </w:r>
      </w:del>
    </w:p>
    <w:p w14:paraId="29EC6417" w14:textId="48B26633" w:rsidR="006C678B" w:rsidRPr="003D68BA" w:rsidDel="00751709" w:rsidRDefault="00EC5611" w:rsidP="00751709">
      <w:pPr>
        <w:pStyle w:val="TF-TEXTO"/>
        <w:rPr>
          <w:del w:id="162" w:author="Andreza Sartori" w:date="2023-04-20T21:39:00Z"/>
          <w:sz w:val="24"/>
          <w:szCs w:val="24"/>
        </w:rPr>
      </w:pPr>
      <w:ins w:id="163" w:author="Andreza Sartori" w:date="2023-04-24T18:50:00Z">
        <w:r>
          <w:rPr>
            <w:sz w:val="24"/>
            <w:szCs w:val="24"/>
          </w:rPr>
          <w:t>c</w:t>
        </w:r>
      </w:ins>
      <w:del w:id="164" w:author="Andreza Sartori" w:date="2023-04-24T18:50:00Z">
        <w:r w:rsidR="006C678B" w:rsidRPr="003D68BA" w:rsidDel="00EC5611">
          <w:rPr>
            <w:sz w:val="24"/>
            <w:szCs w:val="24"/>
          </w:rPr>
          <w:delText>b</w:delText>
        </w:r>
      </w:del>
      <w:r w:rsidR="006C678B" w:rsidRPr="003D68BA">
        <w:rPr>
          <w:sz w:val="24"/>
          <w:szCs w:val="24"/>
        </w:rPr>
        <w:t xml:space="preserve">) </w:t>
      </w:r>
      <w:ins w:id="165" w:author="Andreza Sartori" w:date="2023-04-20T21:39:00Z">
        <w:r w:rsidR="00751709">
          <w:t>elicitação de requisitos: com base no levantamento bibliográfico reavaliar os requisitos propostos para o protótipo;</w:t>
        </w:r>
      </w:ins>
      <w:del w:id="166" w:author="Andreza Sartori" w:date="2023-04-20T21:39:00Z">
        <w:r w:rsidR="006C678B" w:rsidRPr="003D68BA" w:rsidDel="00751709">
          <w:rPr>
            <w:sz w:val="24"/>
            <w:szCs w:val="24"/>
          </w:rPr>
          <w:delText>Análise e Especificação:</w:delText>
        </w:r>
      </w:del>
    </w:p>
    <w:p w14:paraId="6C6F8AC4" w14:textId="44F718F0" w:rsidR="006C678B" w:rsidRPr="003D68BA" w:rsidDel="00751709" w:rsidRDefault="006C678B" w:rsidP="00751709">
      <w:pPr>
        <w:pStyle w:val="TF-TEXTO"/>
        <w:rPr>
          <w:del w:id="167" w:author="Andreza Sartori" w:date="2023-04-20T21:39:00Z"/>
          <w:sz w:val="24"/>
          <w:szCs w:val="24"/>
        </w:rPr>
      </w:pPr>
      <w:del w:id="168" w:author="Andreza Sartori" w:date="2023-04-20T21:39:00Z">
        <w:r w:rsidRPr="003D68BA" w:rsidDel="00751709">
          <w:rPr>
            <w:sz w:val="24"/>
            <w:szCs w:val="24"/>
          </w:rPr>
          <w:delText>Nesta etapa, serão analisados e especificados os requisitos levantados na etapa anterior, a fim de identificar as necessidades do sistema e os requisitos de hardware e software. Será elaborado um documento de especificação de requisitos (DER) detalhando todas as funcionalidades e características do sistema.</w:delText>
        </w:r>
      </w:del>
    </w:p>
    <w:p w14:paraId="0E2B8202" w14:textId="0EAAE41F" w:rsidR="006C678B" w:rsidRPr="003D68BA" w:rsidRDefault="006C678B" w:rsidP="006C678B">
      <w:pPr>
        <w:pStyle w:val="TF-TEXTO"/>
        <w:rPr>
          <w:sz w:val="24"/>
          <w:szCs w:val="24"/>
        </w:rPr>
      </w:pPr>
      <w:del w:id="169" w:author="Andreza Sartori" w:date="2023-04-24T18:50:00Z">
        <w:r w:rsidRPr="003D68BA" w:rsidDel="00EC5611">
          <w:rPr>
            <w:sz w:val="24"/>
            <w:szCs w:val="24"/>
          </w:rPr>
          <w:delText>c</w:delText>
        </w:r>
      </w:del>
      <w:ins w:id="170" w:author="Andreza Sartori" w:date="2023-04-24T18:50:00Z">
        <w:r w:rsidR="00EC5611">
          <w:rPr>
            <w:sz w:val="24"/>
            <w:szCs w:val="24"/>
          </w:rPr>
          <w:t>d</w:t>
        </w:r>
      </w:ins>
      <w:r w:rsidRPr="003D68BA">
        <w:rPr>
          <w:sz w:val="24"/>
          <w:szCs w:val="24"/>
        </w:rPr>
        <w:t>) Projeto:</w:t>
      </w:r>
    </w:p>
    <w:p w14:paraId="0C3CD7C3" w14:textId="25E395F0" w:rsidR="006C678B" w:rsidRPr="003D68BA" w:rsidRDefault="006C678B" w:rsidP="006C678B">
      <w:pPr>
        <w:pStyle w:val="TF-TEXTO"/>
        <w:rPr>
          <w:sz w:val="24"/>
          <w:szCs w:val="24"/>
        </w:rPr>
      </w:pPr>
      <w:del w:id="171" w:author="Andreza Sartori" w:date="2023-04-20T21:40:00Z">
        <w:r w:rsidRPr="003D68BA" w:rsidDel="00D81A14">
          <w:rPr>
            <w:sz w:val="24"/>
            <w:szCs w:val="24"/>
          </w:rPr>
          <w:delText xml:space="preserve">Nesta etapa, será elaborado </w:delText>
        </w:r>
      </w:del>
      <w:ins w:id="172" w:author="Andreza Sartori" w:date="2023-04-20T21:40:00Z">
        <w:r w:rsidR="00D81A14" w:rsidRPr="003D68BA">
          <w:rPr>
            <w:sz w:val="24"/>
            <w:szCs w:val="24"/>
          </w:rPr>
          <w:t>elabora</w:t>
        </w:r>
        <w:r w:rsidR="00D81A14">
          <w:rPr>
            <w:sz w:val="24"/>
            <w:szCs w:val="24"/>
          </w:rPr>
          <w:t>r</w:t>
        </w:r>
        <w:r w:rsidR="00D81A14" w:rsidRPr="003D68BA">
          <w:rPr>
            <w:sz w:val="24"/>
            <w:szCs w:val="24"/>
          </w:rPr>
          <w:t xml:space="preserve"> </w:t>
        </w:r>
      </w:ins>
      <w:r w:rsidRPr="003D68BA">
        <w:rPr>
          <w:sz w:val="24"/>
          <w:szCs w:val="24"/>
        </w:rPr>
        <w:t xml:space="preserve">o projeto do aplicativo, </w:t>
      </w:r>
      <w:commentRangeStart w:id="173"/>
      <w:r w:rsidRPr="003D68BA">
        <w:rPr>
          <w:sz w:val="24"/>
          <w:szCs w:val="24"/>
        </w:rPr>
        <w:t>definindo a arquitetura do sistema</w:t>
      </w:r>
      <w:commentRangeEnd w:id="173"/>
      <w:r w:rsidR="00271FC6">
        <w:rPr>
          <w:rStyle w:val="Refdecomentrio"/>
        </w:rPr>
        <w:commentReference w:id="173"/>
      </w:r>
      <w:r w:rsidRPr="003D68BA">
        <w:rPr>
          <w:sz w:val="24"/>
          <w:szCs w:val="24"/>
        </w:rPr>
        <w:t xml:space="preserve">, </w:t>
      </w:r>
      <w:commentRangeStart w:id="174"/>
      <w:r w:rsidRPr="003D68BA">
        <w:rPr>
          <w:sz w:val="24"/>
          <w:szCs w:val="24"/>
        </w:rPr>
        <w:t xml:space="preserve">o modelo de banco de dados </w:t>
      </w:r>
      <w:commentRangeEnd w:id="174"/>
      <w:r w:rsidR="00271FC6">
        <w:rPr>
          <w:rStyle w:val="Refdecomentrio"/>
        </w:rPr>
        <w:commentReference w:id="174"/>
      </w:r>
      <w:r w:rsidRPr="003D68BA">
        <w:rPr>
          <w:sz w:val="24"/>
          <w:szCs w:val="24"/>
        </w:rPr>
        <w:t xml:space="preserve">e a </w:t>
      </w:r>
      <w:commentRangeStart w:id="175"/>
      <w:r w:rsidRPr="003D68BA">
        <w:rPr>
          <w:sz w:val="24"/>
          <w:szCs w:val="24"/>
        </w:rPr>
        <w:t>interface com o usuário</w:t>
      </w:r>
      <w:commentRangeEnd w:id="175"/>
      <w:r w:rsidR="00271FC6">
        <w:rPr>
          <w:rStyle w:val="Refdecomentrio"/>
        </w:rPr>
        <w:commentReference w:id="175"/>
      </w:r>
      <w:r w:rsidRPr="003D68BA">
        <w:rPr>
          <w:sz w:val="24"/>
          <w:szCs w:val="24"/>
        </w:rPr>
        <w:t>. Será utilizado o método de desenvolvimento ágil, que permite a rápida adaptação às mudanças necessárias durante o processo de desenvolvimento.</w:t>
      </w:r>
    </w:p>
    <w:p w14:paraId="152E10E9" w14:textId="77777777" w:rsidR="006C678B" w:rsidRPr="003D68BA" w:rsidRDefault="006C678B" w:rsidP="006C678B">
      <w:pPr>
        <w:pStyle w:val="TF-TEXTO"/>
        <w:rPr>
          <w:sz w:val="24"/>
          <w:szCs w:val="24"/>
        </w:rPr>
      </w:pPr>
      <w:r w:rsidRPr="003D68BA">
        <w:rPr>
          <w:sz w:val="24"/>
          <w:szCs w:val="24"/>
        </w:rPr>
        <w:t>d) Implementação:</w:t>
      </w:r>
    </w:p>
    <w:p w14:paraId="6AE58E0E" w14:textId="2BAEA067" w:rsidR="006C678B" w:rsidRPr="003D68BA" w:rsidRDefault="006C678B" w:rsidP="006C678B">
      <w:pPr>
        <w:pStyle w:val="TF-TEXTO"/>
        <w:rPr>
          <w:sz w:val="24"/>
          <w:szCs w:val="24"/>
        </w:rPr>
      </w:pPr>
      <w:commentRangeStart w:id="176"/>
      <w:r w:rsidRPr="003D68BA">
        <w:rPr>
          <w:sz w:val="24"/>
          <w:szCs w:val="24"/>
        </w:rPr>
        <w:t>Nesta etapa, será implementado o aplicativo de resgate de animais silvestres com base no projeto definido na etapa anterior. Serão utilizadas ferramentas e linguagens de programação compatíveis com as plataformas Android e iOS.</w:t>
      </w:r>
      <w:commentRangeEnd w:id="176"/>
      <w:r w:rsidR="00E6071C">
        <w:rPr>
          <w:rStyle w:val="Refdecomentrio"/>
        </w:rPr>
        <w:commentReference w:id="176"/>
      </w:r>
      <w:r w:rsidR="00A241D3">
        <w:rPr>
          <w:sz w:val="24"/>
          <w:szCs w:val="24"/>
        </w:rPr>
        <w:t xml:space="preserve"> </w:t>
      </w:r>
      <w:commentRangeStart w:id="177"/>
      <w:r w:rsidR="00A241D3" w:rsidRPr="00A241D3">
        <w:rPr>
          <w:sz w:val="24"/>
          <w:szCs w:val="24"/>
        </w:rPr>
        <w:t xml:space="preserve">Flutter </w:t>
      </w:r>
      <w:r w:rsidR="00A241D3" w:rsidRPr="00C97D46">
        <w:rPr>
          <w:color w:val="374151"/>
          <w:sz w:val="24"/>
          <w:szCs w:val="24"/>
          <w:shd w:val="clear" w:color="auto" w:fill="F7F7F8"/>
        </w:rPr>
        <w:t>e seus plugins, que atendem às necessidades essenciais do projeto, como geolocalização, acesso à câmera e notificações, é uma opção para o desenvolvimento. O uso da AWS para armazenamento do app, pensando em maior escala.</w:t>
      </w:r>
      <w:commentRangeEnd w:id="177"/>
      <w:r w:rsidR="00694C21">
        <w:rPr>
          <w:rStyle w:val="Refdecomentrio"/>
        </w:rPr>
        <w:commentReference w:id="177"/>
      </w:r>
    </w:p>
    <w:p w14:paraId="0387AB05" w14:textId="77777777" w:rsidR="006C678B" w:rsidRPr="003D68BA" w:rsidRDefault="006C678B" w:rsidP="006C678B">
      <w:pPr>
        <w:pStyle w:val="TF-TEXTO"/>
        <w:rPr>
          <w:sz w:val="24"/>
          <w:szCs w:val="24"/>
        </w:rPr>
      </w:pPr>
      <w:r w:rsidRPr="003D68BA">
        <w:rPr>
          <w:sz w:val="24"/>
          <w:szCs w:val="24"/>
        </w:rPr>
        <w:t>e) Testes e Validação:</w:t>
      </w:r>
    </w:p>
    <w:p w14:paraId="4344D82F" w14:textId="05C43CB2" w:rsidR="006C678B" w:rsidRPr="006C678B" w:rsidRDefault="00FC70D5" w:rsidP="006C678B">
      <w:pPr>
        <w:pStyle w:val="TF-TEXTO"/>
      </w:pPr>
      <w:r>
        <w:t xml:space="preserve">realizar </w:t>
      </w:r>
      <w:r w:rsidR="006C678B">
        <w:t>testes para garantir que todas as funcionalidades do aplicativo estejam funcionando corretamente e atendam aos requisitos especificados. Será realizada a validação do aplicativo com os órgãos responsáveis pelo resgate e cuidado dos animais silvestres.</w:t>
      </w:r>
    </w:p>
    <w:p w14:paraId="01558F06" w14:textId="77777777" w:rsidR="00451B94" w:rsidRDefault="00451B94" w:rsidP="00451B94">
      <w:pPr>
        <w:pStyle w:val="TF-TEXTO"/>
      </w:pPr>
      <w:r>
        <w:lastRenderedPageBreak/>
        <w:t xml:space="preserve">As etapas serão realizadas nos períodos relacionados no </w:t>
      </w:r>
      <w:r w:rsidR="0060060C">
        <w:fldChar w:fldCharType="begin"/>
      </w:r>
      <w:r w:rsidR="0060060C">
        <w:instrText xml:space="preserve"> REF _Ref98650273 \h </w:instrText>
      </w:r>
      <w:r w:rsidR="0060060C">
        <w:fldChar w:fldCharType="separate"/>
      </w:r>
      <w:r w:rsidR="006D2982">
        <w:t xml:space="preserve">Quadro </w:t>
      </w:r>
      <w:r w:rsidR="006D2982">
        <w:rPr>
          <w:noProof/>
        </w:rPr>
        <w:t>2</w:t>
      </w:r>
      <w:r w:rsidR="0060060C">
        <w:fldChar w:fldCharType="end"/>
      </w:r>
      <w:r>
        <w:t>.</w:t>
      </w:r>
    </w:p>
    <w:p w14:paraId="4A5C9559" w14:textId="77777777" w:rsidR="00451B94" w:rsidRPr="007E0D87" w:rsidRDefault="0060060C" w:rsidP="005B2E12">
      <w:pPr>
        <w:pStyle w:val="TF-LEGENDA"/>
      </w:pPr>
      <w:bookmarkStart w:id="178" w:name="_Ref98650273"/>
      <w:r>
        <w:t xml:space="preserve">Quadro </w:t>
      </w:r>
      <w:r w:rsidR="00CF471A">
        <w:fldChar w:fldCharType="begin"/>
      </w:r>
      <w:r w:rsidR="00CF471A">
        <w:instrText xml:space="preserve"> SEQ Quadro \* ARABIC </w:instrText>
      </w:r>
      <w:r w:rsidR="00CF471A">
        <w:fldChar w:fldCharType="separate"/>
      </w:r>
      <w:r w:rsidR="006D2982">
        <w:rPr>
          <w:noProof/>
        </w:rPr>
        <w:t>2</w:t>
      </w:r>
      <w:r w:rsidR="00CF471A">
        <w:rPr>
          <w:noProof/>
        </w:rPr>
        <w:fldChar w:fldCharType="end"/>
      </w:r>
      <w:bookmarkEnd w:id="178"/>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77777777" w:rsidR="00451B94" w:rsidRPr="007E0D87" w:rsidRDefault="00451B94" w:rsidP="00470C41">
            <w:pPr>
              <w:pStyle w:val="TF-TEXTOQUADROCentralizado"/>
            </w:pPr>
            <w:r w:rsidRPr="007E0D87">
              <w:t>ano</w:t>
            </w:r>
          </w:p>
        </w:tc>
      </w:tr>
      <w:tr w:rsidR="00451B94" w:rsidRPr="007E0D87"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7E0D87" w:rsidRDefault="00451B94" w:rsidP="00470C41">
            <w:pPr>
              <w:pStyle w:val="TF-TEXTOQUADRO"/>
            </w:pPr>
          </w:p>
        </w:tc>
        <w:tc>
          <w:tcPr>
            <w:tcW w:w="557" w:type="dxa"/>
            <w:gridSpan w:val="2"/>
            <w:shd w:val="clear" w:color="auto" w:fill="A6A6A6"/>
          </w:tcPr>
          <w:p w14:paraId="3577CCB5" w14:textId="77777777" w:rsidR="00451B94" w:rsidRPr="007E0D87" w:rsidRDefault="00451B94" w:rsidP="00470C41">
            <w:pPr>
              <w:pStyle w:val="TF-TEXTOQUADROCentralizado"/>
            </w:pPr>
            <w:r w:rsidRPr="007E0D87">
              <w:t>mês.</w:t>
            </w:r>
          </w:p>
        </w:tc>
        <w:tc>
          <w:tcPr>
            <w:tcW w:w="568" w:type="dxa"/>
            <w:gridSpan w:val="2"/>
            <w:shd w:val="clear" w:color="auto" w:fill="A6A6A6"/>
          </w:tcPr>
          <w:p w14:paraId="4FF50E06" w14:textId="77777777" w:rsidR="00451B94" w:rsidRPr="007E0D87" w:rsidRDefault="00451B94" w:rsidP="00470C41">
            <w:pPr>
              <w:pStyle w:val="TF-TEXTOQUADROCentralizado"/>
            </w:pPr>
            <w:r w:rsidRPr="007E0D87">
              <w:t>mês.</w:t>
            </w:r>
          </w:p>
        </w:tc>
        <w:tc>
          <w:tcPr>
            <w:tcW w:w="568" w:type="dxa"/>
            <w:gridSpan w:val="2"/>
            <w:shd w:val="clear" w:color="auto" w:fill="A6A6A6"/>
          </w:tcPr>
          <w:p w14:paraId="0727E6F5" w14:textId="77777777" w:rsidR="00451B94" w:rsidRPr="007E0D87" w:rsidRDefault="00451B94" w:rsidP="00470C41">
            <w:pPr>
              <w:pStyle w:val="TF-TEXTOQUADROCentralizado"/>
            </w:pPr>
            <w:r w:rsidRPr="007E0D87">
              <w:t>mês.</w:t>
            </w:r>
          </w:p>
        </w:tc>
        <w:tc>
          <w:tcPr>
            <w:tcW w:w="568" w:type="dxa"/>
            <w:gridSpan w:val="2"/>
            <w:shd w:val="clear" w:color="auto" w:fill="A6A6A6"/>
          </w:tcPr>
          <w:p w14:paraId="20D3F243" w14:textId="77777777" w:rsidR="00451B94" w:rsidRPr="007E0D87" w:rsidRDefault="00451B94" w:rsidP="00470C41">
            <w:pPr>
              <w:pStyle w:val="TF-TEXTOQUADROCentralizado"/>
            </w:pPr>
            <w:r w:rsidRPr="007E0D87">
              <w:t>mês.</w:t>
            </w:r>
          </w:p>
        </w:tc>
        <w:tc>
          <w:tcPr>
            <w:tcW w:w="573" w:type="dxa"/>
            <w:gridSpan w:val="2"/>
            <w:shd w:val="clear" w:color="auto" w:fill="A6A6A6"/>
          </w:tcPr>
          <w:p w14:paraId="7E01C316" w14:textId="77777777" w:rsidR="00451B94" w:rsidRPr="007E0D87" w:rsidRDefault="00451B94" w:rsidP="00470C41">
            <w:pPr>
              <w:pStyle w:val="TF-TEXTOQUADROCentralizado"/>
            </w:pPr>
            <w:r w:rsidRPr="007E0D87">
              <w:t>mês.</w:t>
            </w:r>
          </w:p>
        </w:tc>
      </w:tr>
      <w:tr w:rsidR="00451B94" w:rsidRPr="007E0D87"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651B943B"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E12756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52F8FD8"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CAE229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F72D65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5396E59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EF2749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670DC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2C3C000"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2AA9610C" w14:textId="77777777" w:rsidR="00451B94" w:rsidRPr="007E0D87" w:rsidRDefault="00451B94" w:rsidP="00470C41">
            <w:pPr>
              <w:pStyle w:val="TF-TEXTOQUADROCentralizado"/>
            </w:pPr>
            <w:r w:rsidRPr="007E0D87">
              <w:t>2</w:t>
            </w:r>
          </w:p>
        </w:tc>
      </w:tr>
      <w:tr w:rsidR="00451B94" w:rsidRPr="007E0D87" w14:paraId="5A083E15" w14:textId="77777777" w:rsidTr="006C678B">
        <w:trPr>
          <w:jc w:val="center"/>
        </w:trPr>
        <w:tc>
          <w:tcPr>
            <w:tcW w:w="6171" w:type="dxa"/>
            <w:tcBorders>
              <w:left w:val="single" w:sz="4" w:space="0" w:color="auto"/>
            </w:tcBorders>
          </w:tcPr>
          <w:p w14:paraId="017D9F91" w14:textId="7989546B" w:rsidR="00451B94" w:rsidRPr="007E0D87" w:rsidRDefault="006C678B" w:rsidP="00470C41">
            <w:pPr>
              <w:pStyle w:val="TF-TEXTOQUADRO"/>
              <w:rPr>
                <w:bCs/>
              </w:rPr>
            </w:pPr>
            <w:r w:rsidRPr="006C678B">
              <w:rPr>
                <w:bCs/>
              </w:rPr>
              <w:t>Levantamento de Requisitos</w:t>
            </w:r>
            <w:r w:rsidRPr="006C678B">
              <w:rPr>
                <w:bCs/>
              </w:rPr>
              <w:tab/>
            </w:r>
          </w:p>
        </w:tc>
        <w:tc>
          <w:tcPr>
            <w:tcW w:w="273" w:type="dxa"/>
            <w:tcBorders>
              <w:bottom w:val="single" w:sz="4" w:space="0" w:color="auto"/>
            </w:tcBorders>
            <w:shd w:val="clear" w:color="auto" w:fill="808080" w:themeFill="background1" w:themeFillShade="80"/>
          </w:tcPr>
          <w:p w14:paraId="4B5F3366" w14:textId="3C5DC8E8" w:rsidR="00451B94" w:rsidRPr="007E0D87" w:rsidRDefault="00451B94" w:rsidP="00470C41">
            <w:pPr>
              <w:pStyle w:val="TF-TEXTOQUADROCentralizado"/>
            </w:pPr>
          </w:p>
        </w:tc>
        <w:tc>
          <w:tcPr>
            <w:tcW w:w="284" w:type="dxa"/>
            <w:tcBorders>
              <w:bottom w:val="single" w:sz="4" w:space="0" w:color="auto"/>
            </w:tcBorders>
          </w:tcPr>
          <w:p w14:paraId="1E43B2F7" w14:textId="77777777" w:rsidR="00451B94" w:rsidRPr="007E0D87" w:rsidRDefault="00451B94" w:rsidP="00470C41">
            <w:pPr>
              <w:pStyle w:val="TF-TEXTOQUADROCentralizado"/>
            </w:pPr>
          </w:p>
        </w:tc>
        <w:tc>
          <w:tcPr>
            <w:tcW w:w="284" w:type="dxa"/>
            <w:tcBorders>
              <w:bottom w:val="single" w:sz="4" w:space="0" w:color="auto"/>
            </w:tcBorders>
          </w:tcPr>
          <w:p w14:paraId="263563AE" w14:textId="77777777" w:rsidR="00451B94" w:rsidRPr="007E0D87" w:rsidRDefault="00451B94" w:rsidP="00470C41">
            <w:pPr>
              <w:pStyle w:val="TF-TEXTOQUADROCentralizado"/>
            </w:pPr>
          </w:p>
        </w:tc>
        <w:tc>
          <w:tcPr>
            <w:tcW w:w="284" w:type="dxa"/>
            <w:tcBorders>
              <w:bottom w:val="single" w:sz="4" w:space="0" w:color="auto"/>
            </w:tcBorders>
          </w:tcPr>
          <w:p w14:paraId="693DDBA8" w14:textId="77777777" w:rsidR="00451B94" w:rsidRPr="007E0D87" w:rsidRDefault="00451B94" w:rsidP="00470C41">
            <w:pPr>
              <w:pStyle w:val="TF-TEXTOQUADROCentralizado"/>
            </w:pPr>
          </w:p>
        </w:tc>
        <w:tc>
          <w:tcPr>
            <w:tcW w:w="284" w:type="dxa"/>
            <w:tcBorders>
              <w:bottom w:val="single" w:sz="4" w:space="0" w:color="auto"/>
            </w:tcBorders>
          </w:tcPr>
          <w:p w14:paraId="0520A6E2" w14:textId="77777777" w:rsidR="00451B94" w:rsidRPr="007E0D87" w:rsidRDefault="00451B94" w:rsidP="00470C41">
            <w:pPr>
              <w:pStyle w:val="TF-TEXTOQUADROCentralizado"/>
            </w:pPr>
          </w:p>
        </w:tc>
        <w:tc>
          <w:tcPr>
            <w:tcW w:w="284" w:type="dxa"/>
            <w:tcBorders>
              <w:bottom w:val="single" w:sz="4" w:space="0" w:color="auto"/>
            </w:tcBorders>
          </w:tcPr>
          <w:p w14:paraId="50AEE053" w14:textId="77777777" w:rsidR="00451B94" w:rsidRPr="007E0D87" w:rsidRDefault="00451B94" w:rsidP="00470C41">
            <w:pPr>
              <w:pStyle w:val="TF-TEXTOQUADROCentralizado"/>
            </w:pPr>
          </w:p>
        </w:tc>
        <w:tc>
          <w:tcPr>
            <w:tcW w:w="284" w:type="dxa"/>
            <w:tcBorders>
              <w:bottom w:val="single" w:sz="4" w:space="0" w:color="auto"/>
            </w:tcBorders>
          </w:tcPr>
          <w:p w14:paraId="5FE0C125" w14:textId="77777777" w:rsidR="00451B94" w:rsidRPr="007E0D87" w:rsidRDefault="00451B94" w:rsidP="00470C41">
            <w:pPr>
              <w:pStyle w:val="TF-TEXTOQUADROCentralizado"/>
            </w:pPr>
          </w:p>
        </w:tc>
        <w:tc>
          <w:tcPr>
            <w:tcW w:w="284" w:type="dxa"/>
            <w:tcBorders>
              <w:bottom w:val="single" w:sz="4" w:space="0" w:color="auto"/>
            </w:tcBorders>
          </w:tcPr>
          <w:p w14:paraId="4C5E7EFC" w14:textId="77777777" w:rsidR="00451B94" w:rsidRPr="007E0D87" w:rsidRDefault="00451B94" w:rsidP="00470C41">
            <w:pPr>
              <w:pStyle w:val="TF-TEXTOQUADROCentralizado"/>
            </w:pPr>
          </w:p>
        </w:tc>
        <w:tc>
          <w:tcPr>
            <w:tcW w:w="284" w:type="dxa"/>
            <w:tcBorders>
              <w:bottom w:val="single" w:sz="4" w:space="0" w:color="auto"/>
            </w:tcBorders>
          </w:tcPr>
          <w:p w14:paraId="603A5B84" w14:textId="77777777" w:rsidR="00451B94" w:rsidRPr="007E0D87" w:rsidRDefault="00451B94" w:rsidP="00470C41">
            <w:pPr>
              <w:pStyle w:val="TF-TEXTOQUADROCentralizado"/>
            </w:pPr>
          </w:p>
        </w:tc>
        <w:tc>
          <w:tcPr>
            <w:tcW w:w="289" w:type="dxa"/>
          </w:tcPr>
          <w:p w14:paraId="39D5CC37" w14:textId="77777777" w:rsidR="00451B94" w:rsidRPr="007E0D87" w:rsidRDefault="00451B94" w:rsidP="00470C41">
            <w:pPr>
              <w:pStyle w:val="TF-TEXTOQUADROCentralizado"/>
            </w:pPr>
          </w:p>
        </w:tc>
      </w:tr>
      <w:tr w:rsidR="00451B94" w:rsidRPr="007E0D87" w14:paraId="731A34DF" w14:textId="77777777" w:rsidTr="006C678B">
        <w:trPr>
          <w:jc w:val="center"/>
        </w:trPr>
        <w:tc>
          <w:tcPr>
            <w:tcW w:w="6171" w:type="dxa"/>
            <w:tcBorders>
              <w:left w:val="single" w:sz="4" w:space="0" w:color="auto"/>
            </w:tcBorders>
          </w:tcPr>
          <w:p w14:paraId="09429F3F" w14:textId="7B805269" w:rsidR="00451B94" w:rsidRPr="007E0D87" w:rsidRDefault="006C678B" w:rsidP="00470C41">
            <w:pPr>
              <w:pStyle w:val="TF-TEXTOQUADRO"/>
            </w:pPr>
            <w:r w:rsidRPr="006C678B">
              <w:t>Análise e Especificação</w:t>
            </w:r>
          </w:p>
        </w:tc>
        <w:tc>
          <w:tcPr>
            <w:tcW w:w="273" w:type="dxa"/>
            <w:tcBorders>
              <w:top w:val="single" w:sz="4" w:space="0" w:color="auto"/>
            </w:tcBorders>
            <w:shd w:val="clear" w:color="auto" w:fill="808080" w:themeFill="background1" w:themeFillShade="80"/>
          </w:tcPr>
          <w:p w14:paraId="5BE3F1C7" w14:textId="77777777" w:rsidR="00451B94" w:rsidRPr="007E0D87" w:rsidRDefault="00451B94" w:rsidP="00470C41">
            <w:pPr>
              <w:pStyle w:val="TF-TEXTOQUADROCentralizado"/>
            </w:pPr>
          </w:p>
        </w:tc>
        <w:tc>
          <w:tcPr>
            <w:tcW w:w="284" w:type="dxa"/>
            <w:tcBorders>
              <w:top w:val="single" w:sz="4" w:space="0" w:color="auto"/>
            </w:tcBorders>
          </w:tcPr>
          <w:p w14:paraId="52BF3A7B" w14:textId="77777777" w:rsidR="00451B94" w:rsidRPr="007E0D87" w:rsidRDefault="00451B94" w:rsidP="00470C41">
            <w:pPr>
              <w:pStyle w:val="TF-TEXTOQUADROCentralizado"/>
            </w:pPr>
          </w:p>
        </w:tc>
        <w:tc>
          <w:tcPr>
            <w:tcW w:w="284" w:type="dxa"/>
            <w:tcBorders>
              <w:top w:val="single" w:sz="4" w:space="0" w:color="auto"/>
            </w:tcBorders>
          </w:tcPr>
          <w:p w14:paraId="0D335CB3" w14:textId="77777777" w:rsidR="00451B94" w:rsidRPr="007E0D87" w:rsidRDefault="00451B94" w:rsidP="00470C41">
            <w:pPr>
              <w:pStyle w:val="TF-TEXTOQUADROCentralizado"/>
            </w:pPr>
          </w:p>
        </w:tc>
        <w:tc>
          <w:tcPr>
            <w:tcW w:w="284" w:type="dxa"/>
            <w:tcBorders>
              <w:top w:val="single" w:sz="4" w:space="0" w:color="auto"/>
            </w:tcBorders>
          </w:tcPr>
          <w:p w14:paraId="0677F49B" w14:textId="77777777" w:rsidR="00451B94" w:rsidRPr="007E0D87" w:rsidRDefault="00451B94" w:rsidP="00470C41">
            <w:pPr>
              <w:pStyle w:val="TF-TEXTOQUADROCentralizado"/>
            </w:pPr>
          </w:p>
        </w:tc>
        <w:tc>
          <w:tcPr>
            <w:tcW w:w="284" w:type="dxa"/>
            <w:tcBorders>
              <w:top w:val="single" w:sz="4" w:space="0" w:color="auto"/>
            </w:tcBorders>
          </w:tcPr>
          <w:p w14:paraId="42EF8CEA" w14:textId="77777777" w:rsidR="00451B94" w:rsidRPr="007E0D87" w:rsidRDefault="00451B94" w:rsidP="00470C41">
            <w:pPr>
              <w:pStyle w:val="TF-TEXTOQUADROCentralizado"/>
            </w:pPr>
          </w:p>
        </w:tc>
        <w:tc>
          <w:tcPr>
            <w:tcW w:w="284" w:type="dxa"/>
            <w:tcBorders>
              <w:top w:val="single" w:sz="4" w:space="0" w:color="auto"/>
            </w:tcBorders>
          </w:tcPr>
          <w:p w14:paraId="7AFDC618" w14:textId="77777777" w:rsidR="00451B94" w:rsidRPr="007E0D87" w:rsidRDefault="00451B94" w:rsidP="00470C41">
            <w:pPr>
              <w:pStyle w:val="TF-TEXTOQUADROCentralizado"/>
            </w:pPr>
          </w:p>
        </w:tc>
        <w:tc>
          <w:tcPr>
            <w:tcW w:w="284" w:type="dxa"/>
            <w:tcBorders>
              <w:top w:val="single" w:sz="4" w:space="0" w:color="auto"/>
            </w:tcBorders>
          </w:tcPr>
          <w:p w14:paraId="74A585CB" w14:textId="77777777" w:rsidR="00451B94" w:rsidRPr="007E0D87" w:rsidRDefault="00451B94" w:rsidP="00470C41">
            <w:pPr>
              <w:pStyle w:val="TF-TEXTOQUADROCentralizado"/>
            </w:pPr>
          </w:p>
        </w:tc>
        <w:tc>
          <w:tcPr>
            <w:tcW w:w="284" w:type="dxa"/>
            <w:tcBorders>
              <w:top w:val="single" w:sz="4" w:space="0" w:color="auto"/>
            </w:tcBorders>
          </w:tcPr>
          <w:p w14:paraId="0D0ABF59" w14:textId="77777777" w:rsidR="00451B94" w:rsidRPr="007E0D87" w:rsidRDefault="00451B94" w:rsidP="00470C41">
            <w:pPr>
              <w:pStyle w:val="TF-TEXTOQUADROCentralizado"/>
            </w:pPr>
          </w:p>
        </w:tc>
        <w:tc>
          <w:tcPr>
            <w:tcW w:w="284" w:type="dxa"/>
            <w:tcBorders>
              <w:top w:val="single" w:sz="4" w:space="0" w:color="auto"/>
            </w:tcBorders>
          </w:tcPr>
          <w:p w14:paraId="705B83E2" w14:textId="77777777" w:rsidR="00451B94" w:rsidRPr="007E0D87" w:rsidRDefault="00451B94" w:rsidP="00470C41">
            <w:pPr>
              <w:pStyle w:val="TF-TEXTOQUADROCentralizado"/>
            </w:pPr>
          </w:p>
        </w:tc>
        <w:tc>
          <w:tcPr>
            <w:tcW w:w="289" w:type="dxa"/>
          </w:tcPr>
          <w:p w14:paraId="01DF6B0B" w14:textId="77777777" w:rsidR="00451B94" w:rsidRPr="007E0D87" w:rsidRDefault="00451B94" w:rsidP="00470C41">
            <w:pPr>
              <w:pStyle w:val="TF-TEXTOQUADROCentralizado"/>
            </w:pPr>
          </w:p>
        </w:tc>
      </w:tr>
      <w:tr w:rsidR="00451B94" w:rsidRPr="00FE1EB7" w14:paraId="163ADF4C" w14:textId="77777777" w:rsidTr="006C678B">
        <w:trPr>
          <w:jc w:val="center"/>
        </w:trPr>
        <w:tc>
          <w:tcPr>
            <w:tcW w:w="6171" w:type="dxa"/>
            <w:tcBorders>
              <w:left w:val="single" w:sz="4" w:space="0" w:color="auto"/>
            </w:tcBorders>
          </w:tcPr>
          <w:p w14:paraId="4F6B51D7" w14:textId="66B3D5AC" w:rsidR="00451B94" w:rsidRPr="00FE1EB7" w:rsidRDefault="006C678B" w:rsidP="00470C41">
            <w:pPr>
              <w:pStyle w:val="TF-TEXTOQUADRO"/>
              <w:rPr>
                <w:u w:val="single"/>
              </w:rPr>
            </w:pPr>
            <w:r w:rsidRPr="00FE1EB7">
              <w:rPr>
                <w:u w:val="single"/>
              </w:rPr>
              <w:t>Projeto</w:t>
            </w:r>
          </w:p>
        </w:tc>
        <w:tc>
          <w:tcPr>
            <w:tcW w:w="273" w:type="dxa"/>
            <w:tcBorders>
              <w:bottom w:val="single" w:sz="4" w:space="0" w:color="auto"/>
            </w:tcBorders>
          </w:tcPr>
          <w:p w14:paraId="632F7534" w14:textId="77777777" w:rsidR="00451B94" w:rsidRPr="00FE1EB7" w:rsidRDefault="00451B94" w:rsidP="00470C41">
            <w:pPr>
              <w:pStyle w:val="TF-TEXTOQUADROCentralizado"/>
              <w:rPr>
                <w:u w:val="single"/>
              </w:rPr>
            </w:pPr>
          </w:p>
        </w:tc>
        <w:tc>
          <w:tcPr>
            <w:tcW w:w="284" w:type="dxa"/>
            <w:tcBorders>
              <w:bottom w:val="single" w:sz="4" w:space="0" w:color="auto"/>
            </w:tcBorders>
            <w:shd w:val="clear" w:color="auto" w:fill="808080" w:themeFill="background1" w:themeFillShade="80"/>
          </w:tcPr>
          <w:p w14:paraId="2EB02C66" w14:textId="77777777" w:rsidR="00451B94" w:rsidRPr="00FE1EB7" w:rsidRDefault="00451B94" w:rsidP="00470C41">
            <w:pPr>
              <w:pStyle w:val="TF-TEXTOQUADROCentralizado"/>
              <w:rPr>
                <w:u w:val="single"/>
              </w:rPr>
            </w:pPr>
          </w:p>
        </w:tc>
        <w:tc>
          <w:tcPr>
            <w:tcW w:w="284" w:type="dxa"/>
            <w:tcBorders>
              <w:bottom w:val="single" w:sz="4" w:space="0" w:color="auto"/>
            </w:tcBorders>
          </w:tcPr>
          <w:p w14:paraId="37A41D19" w14:textId="77777777" w:rsidR="00451B94" w:rsidRPr="00FE1EB7" w:rsidRDefault="00451B94" w:rsidP="00470C41">
            <w:pPr>
              <w:pStyle w:val="TF-TEXTOQUADROCentralizado"/>
              <w:rPr>
                <w:u w:val="single"/>
              </w:rPr>
            </w:pPr>
          </w:p>
        </w:tc>
        <w:tc>
          <w:tcPr>
            <w:tcW w:w="284" w:type="dxa"/>
            <w:tcBorders>
              <w:bottom w:val="single" w:sz="4" w:space="0" w:color="auto"/>
            </w:tcBorders>
          </w:tcPr>
          <w:p w14:paraId="2DFD0BF8" w14:textId="77777777" w:rsidR="00451B94" w:rsidRPr="00FE1EB7" w:rsidRDefault="00451B94" w:rsidP="00470C41">
            <w:pPr>
              <w:pStyle w:val="TF-TEXTOQUADROCentralizado"/>
              <w:rPr>
                <w:u w:val="single"/>
              </w:rPr>
            </w:pPr>
          </w:p>
        </w:tc>
        <w:tc>
          <w:tcPr>
            <w:tcW w:w="284" w:type="dxa"/>
            <w:tcBorders>
              <w:bottom w:val="single" w:sz="4" w:space="0" w:color="auto"/>
            </w:tcBorders>
          </w:tcPr>
          <w:p w14:paraId="5FC0F24C" w14:textId="77777777" w:rsidR="00451B94" w:rsidRPr="00FE1EB7" w:rsidRDefault="00451B94" w:rsidP="00470C41">
            <w:pPr>
              <w:pStyle w:val="TF-TEXTOQUADROCentralizado"/>
              <w:rPr>
                <w:u w:val="single"/>
              </w:rPr>
            </w:pPr>
          </w:p>
        </w:tc>
        <w:tc>
          <w:tcPr>
            <w:tcW w:w="284" w:type="dxa"/>
            <w:tcBorders>
              <w:bottom w:val="single" w:sz="4" w:space="0" w:color="auto"/>
            </w:tcBorders>
          </w:tcPr>
          <w:p w14:paraId="081C3936" w14:textId="77777777" w:rsidR="00451B94" w:rsidRPr="00FE1EB7" w:rsidRDefault="00451B94" w:rsidP="00470C41">
            <w:pPr>
              <w:pStyle w:val="TF-TEXTOQUADROCentralizado"/>
              <w:rPr>
                <w:u w:val="single"/>
              </w:rPr>
            </w:pPr>
          </w:p>
        </w:tc>
        <w:tc>
          <w:tcPr>
            <w:tcW w:w="284" w:type="dxa"/>
            <w:tcBorders>
              <w:bottom w:val="single" w:sz="4" w:space="0" w:color="auto"/>
            </w:tcBorders>
          </w:tcPr>
          <w:p w14:paraId="3DCB79CD" w14:textId="77777777" w:rsidR="00451B94" w:rsidRPr="00FE1EB7" w:rsidRDefault="00451B94" w:rsidP="00470C41">
            <w:pPr>
              <w:pStyle w:val="TF-TEXTOQUADROCentralizado"/>
              <w:rPr>
                <w:u w:val="single"/>
              </w:rPr>
            </w:pPr>
          </w:p>
        </w:tc>
        <w:tc>
          <w:tcPr>
            <w:tcW w:w="284" w:type="dxa"/>
            <w:tcBorders>
              <w:bottom w:val="single" w:sz="4" w:space="0" w:color="auto"/>
            </w:tcBorders>
          </w:tcPr>
          <w:p w14:paraId="420C7541" w14:textId="77777777" w:rsidR="00451B94" w:rsidRPr="00FE1EB7" w:rsidRDefault="00451B94" w:rsidP="00470C41">
            <w:pPr>
              <w:pStyle w:val="TF-TEXTOQUADROCentralizado"/>
              <w:rPr>
                <w:u w:val="single"/>
              </w:rPr>
            </w:pPr>
          </w:p>
        </w:tc>
        <w:tc>
          <w:tcPr>
            <w:tcW w:w="284" w:type="dxa"/>
            <w:tcBorders>
              <w:bottom w:val="single" w:sz="4" w:space="0" w:color="auto"/>
            </w:tcBorders>
          </w:tcPr>
          <w:p w14:paraId="72FB18E6" w14:textId="77777777" w:rsidR="00451B94" w:rsidRPr="00FE1EB7" w:rsidRDefault="00451B94" w:rsidP="00470C41">
            <w:pPr>
              <w:pStyle w:val="TF-TEXTOQUADROCentralizado"/>
              <w:rPr>
                <w:u w:val="single"/>
              </w:rPr>
            </w:pPr>
          </w:p>
        </w:tc>
        <w:tc>
          <w:tcPr>
            <w:tcW w:w="289" w:type="dxa"/>
          </w:tcPr>
          <w:p w14:paraId="25F72B0A" w14:textId="77777777" w:rsidR="00451B94" w:rsidRPr="00FE1EB7" w:rsidRDefault="00451B94" w:rsidP="00470C41">
            <w:pPr>
              <w:pStyle w:val="TF-TEXTOQUADROCentralizado"/>
              <w:rPr>
                <w:u w:val="single"/>
              </w:rPr>
            </w:pPr>
          </w:p>
        </w:tc>
      </w:tr>
      <w:tr w:rsidR="00451B94" w:rsidRPr="007E0D87" w14:paraId="261AAEE9" w14:textId="77777777" w:rsidTr="006C678B">
        <w:trPr>
          <w:jc w:val="center"/>
        </w:trPr>
        <w:tc>
          <w:tcPr>
            <w:tcW w:w="6171" w:type="dxa"/>
            <w:tcBorders>
              <w:left w:val="single" w:sz="4" w:space="0" w:color="auto"/>
            </w:tcBorders>
          </w:tcPr>
          <w:p w14:paraId="6B953714" w14:textId="5FB0F32D" w:rsidR="00451B94" w:rsidRPr="007E0D87" w:rsidRDefault="006C678B" w:rsidP="00470C41">
            <w:pPr>
              <w:pStyle w:val="TF-TEXTOQUADRO"/>
            </w:pPr>
            <w:r w:rsidRPr="006C678B">
              <w:t>Implementação</w:t>
            </w:r>
          </w:p>
        </w:tc>
        <w:tc>
          <w:tcPr>
            <w:tcW w:w="273" w:type="dxa"/>
          </w:tcPr>
          <w:p w14:paraId="566EFD9D" w14:textId="77777777" w:rsidR="00451B94" w:rsidRPr="007E0D87" w:rsidRDefault="00451B94" w:rsidP="00470C41">
            <w:pPr>
              <w:pStyle w:val="TF-TEXTOQUADROCentralizado"/>
            </w:pPr>
          </w:p>
        </w:tc>
        <w:tc>
          <w:tcPr>
            <w:tcW w:w="284" w:type="dxa"/>
          </w:tcPr>
          <w:p w14:paraId="7B0459E8" w14:textId="77777777" w:rsidR="00451B94" w:rsidRPr="007E0D87" w:rsidRDefault="00451B94" w:rsidP="00470C41">
            <w:pPr>
              <w:pStyle w:val="TF-TEXTOQUADROCentralizado"/>
            </w:pPr>
          </w:p>
        </w:tc>
        <w:tc>
          <w:tcPr>
            <w:tcW w:w="284" w:type="dxa"/>
            <w:shd w:val="clear" w:color="auto" w:fill="808080" w:themeFill="background1" w:themeFillShade="80"/>
          </w:tcPr>
          <w:p w14:paraId="70FA0C5E" w14:textId="77777777" w:rsidR="00451B94" w:rsidRPr="007E0D87" w:rsidRDefault="00451B94" w:rsidP="00470C41">
            <w:pPr>
              <w:pStyle w:val="TF-TEXTOQUADROCentralizado"/>
            </w:pPr>
          </w:p>
        </w:tc>
        <w:tc>
          <w:tcPr>
            <w:tcW w:w="284" w:type="dxa"/>
          </w:tcPr>
          <w:p w14:paraId="43B9725A" w14:textId="77777777" w:rsidR="00451B94" w:rsidRPr="007E0D87" w:rsidRDefault="00451B94" w:rsidP="00470C41">
            <w:pPr>
              <w:pStyle w:val="TF-TEXTOQUADROCentralizado"/>
            </w:pPr>
          </w:p>
        </w:tc>
        <w:tc>
          <w:tcPr>
            <w:tcW w:w="284" w:type="dxa"/>
          </w:tcPr>
          <w:p w14:paraId="3C64B871" w14:textId="77777777" w:rsidR="00451B94" w:rsidRPr="007E0D87" w:rsidRDefault="00451B94" w:rsidP="00470C41">
            <w:pPr>
              <w:pStyle w:val="TF-TEXTOQUADROCentralizado"/>
            </w:pPr>
          </w:p>
        </w:tc>
        <w:tc>
          <w:tcPr>
            <w:tcW w:w="284" w:type="dxa"/>
          </w:tcPr>
          <w:p w14:paraId="7F04A768" w14:textId="77777777" w:rsidR="00451B94" w:rsidRPr="007E0D87" w:rsidRDefault="00451B94" w:rsidP="00470C41">
            <w:pPr>
              <w:pStyle w:val="TF-TEXTOQUADROCentralizado"/>
            </w:pPr>
          </w:p>
        </w:tc>
        <w:tc>
          <w:tcPr>
            <w:tcW w:w="284" w:type="dxa"/>
          </w:tcPr>
          <w:p w14:paraId="7097313F" w14:textId="77777777" w:rsidR="00451B94" w:rsidRPr="007E0D87" w:rsidRDefault="00451B94" w:rsidP="00470C41">
            <w:pPr>
              <w:pStyle w:val="TF-TEXTOQUADROCentralizado"/>
            </w:pPr>
          </w:p>
        </w:tc>
        <w:tc>
          <w:tcPr>
            <w:tcW w:w="284" w:type="dxa"/>
          </w:tcPr>
          <w:p w14:paraId="73493073" w14:textId="77777777" w:rsidR="00451B94" w:rsidRPr="007E0D87" w:rsidRDefault="00451B94" w:rsidP="00470C41">
            <w:pPr>
              <w:pStyle w:val="TF-TEXTOQUADROCentralizado"/>
            </w:pPr>
          </w:p>
        </w:tc>
        <w:tc>
          <w:tcPr>
            <w:tcW w:w="284" w:type="dxa"/>
          </w:tcPr>
          <w:p w14:paraId="59D4A1A3" w14:textId="77777777" w:rsidR="00451B94" w:rsidRPr="007E0D87" w:rsidRDefault="00451B94" w:rsidP="00470C41">
            <w:pPr>
              <w:pStyle w:val="TF-TEXTOQUADROCentralizado"/>
            </w:pPr>
          </w:p>
        </w:tc>
        <w:tc>
          <w:tcPr>
            <w:tcW w:w="289" w:type="dxa"/>
          </w:tcPr>
          <w:p w14:paraId="4D49DFC7" w14:textId="77777777" w:rsidR="00451B94" w:rsidRPr="007E0D87" w:rsidRDefault="00451B94" w:rsidP="00470C41">
            <w:pPr>
              <w:pStyle w:val="TF-TEXTOQUADROCentralizado"/>
            </w:pPr>
          </w:p>
        </w:tc>
      </w:tr>
      <w:tr w:rsidR="006C678B" w:rsidRPr="007E0D87" w14:paraId="79CC939D" w14:textId="77777777" w:rsidTr="006C678B">
        <w:trPr>
          <w:jc w:val="center"/>
        </w:trPr>
        <w:tc>
          <w:tcPr>
            <w:tcW w:w="6171" w:type="dxa"/>
            <w:tcBorders>
              <w:left w:val="single" w:sz="4" w:space="0" w:color="auto"/>
            </w:tcBorders>
          </w:tcPr>
          <w:p w14:paraId="52BC4032" w14:textId="126B37EA" w:rsidR="006C678B" w:rsidRPr="006C678B" w:rsidRDefault="006C678B" w:rsidP="00470C41">
            <w:pPr>
              <w:pStyle w:val="TF-TEXTOQUADRO"/>
            </w:pPr>
            <w:r w:rsidRPr="006C678B">
              <w:t>Testes e Validação</w:t>
            </w:r>
          </w:p>
        </w:tc>
        <w:tc>
          <w:tcPr>
            <w:tcW w:w="273" w:type="dxa"/>
          </w:tcPr>
          <w:p w14:paraId="1AF7A558" w14:textId="77777777" w:rsidR="006C678B" w:rsidRPr="007E0D87" w:rsidRDefault="006C678B" w:rsidP="00470C41">
            <w:pPr>
              <w:pStyle w:val="TF-TEXTOQUADROCentralizado"/>
            </w:pPr>
          </w:p>
        </w:tc>
        <w:tc>
          <w:tcPr>
            <w:tcW w:w="284" w:type="dxa"/>
            <w:shd w:val="clear" w:color="auto" w:fill="808080" w:themeFill="background1" w:themeFillShade="80"/>
          </w:tcPr>
          <w:p w14:paraId="298ED904" w14:textId="77777777" w:rsidR="006C678B" w:rsidRPr="007E0D87" w:rsidRDefault="006C678B" w:rsidP="00470C41">
            <w:pPr>
              <w:pStyle w:val="TF-TEXTOQUADROCentralizado"/>
            </w:pPr>
          </w:p>
        </w:tc>
        <w:tc>
          <w:tcPr>
            <w:tcW w:w="284" w:type="dxa"/>
          </w:tcPr>
          <w:p w14:paraId="68284332" w14:textId="77777777" w:rsidR="006C678B" w:rsidRPr="007E0D87" w:rsidRDefault="006C678B" w:rsidP="00470C41">
            <w:pPr>
              <w:pStyle w:val="TF-TEXTOQUADROCentralizado"/>
            </w:pPr>
          </w:p>
        </w:tc>
        <w:tc>
          <w:tcPr>
            <w:tcW w:w="284" w:type="dxa"/>
          </w:tcPr>
          <w:p w14:paraId="6BA6BFB6" w14:textId="77777777" w:rsidR="006C678B" w:rsidRPr="007E0D87" w:rsidRDefault="006C678B" w:rsidP="00470C41">
            <w:pPr>
              <w:pStyle w:val="TF-TEXTOQUADROCentralizado"/>
            </w:pPr>
          </w:p>
        </w:tc>
        <w:tc>
          <w:tcPr>
            <w:tcW w:w="284" w:type="dxa"/>
          </w:tcPr>
          <w:p w14:paraId="77158E31" w14:textId="77777777" w:rsidR="006C678B" w:rsidRPr="007E0D87" w:rsidRDefault="006C678B" w:rsidP="00470C41">
            <w:pPr>
              <w:pStyle w:val="TF-TEXTOQUADROCentralizado"/>
            </w:pPr>
          </w:p>
        </w:tc>
        <w:tc>
          <w:tcPr>
            <w:tcW w:w="284" w:type="dxa"/>
          </w:tcPr>
          <w:p w14:paraId="10FCEF5B" w14:textId="77777777" w:rsidR="006C678B" w:rsidRPr="007E0D87" w:rsidRDefault="006C678B" w:rsidP="00470C41">
            <w:pPr>
              <w:pStyle w:val="TF-TEXTOQUADROCentralizado"/>
            </w:pPr>
          </w:p>
        </w:tc>
        <w:tc>
          <w:tcPr>
            <w:tcW w:w="284" w:type="dxa"/>
          </w:tcPr>
          <w:p w14:paraId="52772BC8" w14:textId="77777777" w:rsidR="006C678B" w:rsidRPr="007E0D87" w:rsidRDefault="006C678B" w:rsidP="00470C41">
            <w:pPr>
              <w:pStyle w:val="TF-TEXTOQUADROCentralizado"/>
            </w:pPr>
          </w:p>
        </w:tc>
        <w:tc>
          <w:tcPr>
            <w:tcW w:w="284" w:type="dxa"/>
          </w:tcPr>
          <w:p w14:paraId="40D77A90" w14:textId="77777777" w:rsidR="006C678B" w:rsidRPr="007E0D87" w:rsidRDefault="006C678B" w:rsidP="00470C41">
            <w:pPr>
              <w:pStyle w:val="TF-TEXTOQUADROCentralizado"/>
            </w:pPr>
          </w:p>
        </w:tc>
        <w:tc>
          <w:tcPr>
            <w:tcW w:w="284" w:type="dxa"/>
          </w:tcPr>
          <w:p w14:paraId="2585B729" w14:textId="77777777" w:rsidR="006C678B" w:rsidRPr="007E0D87" w:rsidRDefault="006C678B" w:rsidP="00470C41">
            <w:pPr>
              <w:pStyle w:val="TF-TEXTOQUADROCentralizado"/>
            </w:pPr>
          </w:p>
        </w:tc>
        <w:tc>
          <w:tcPr>
            <w:tcW w:w="289" w:type="dxa"/>
          </w:tcPr>
          <w:p w14:paraId="15D0795D" w14:textId="77777777" w:rsidR="006C678B" w:rsidRPr="007E0D87" w:rsidRDefault="006C678B" w:rsidP="00470C41">
            <w:pPr>
              <w:pStyle w:val="TF-TEXTOQUADROCentralizado"/>
            </w:pPr>
          </w:p>
        </w:tc>
      </w:tr>
    </w:tbl>
    <w:p w14:paraId="68B4DD69" w14:textId="77777777" w:rsidR="00FC4A9F" w:rsidRDefault="00FC4A9F" w:rsidP="00FC4A9F">
      <w:pPr>
        <w:pStyle w:val="TF-FONTE"/>
      </w:pPr>
      <w:r>
        <w:t>Fonte: elaborado pelo autor.</w:t>
      </w:r>
    </w:p>
    <w:p w14:paraId="7D9EEAE5" w14:textId="77777777" w:rsidR="00A307C7" w:rsidRPr="007A1883" w:rsidRDefault="0037046F" w:rsidP="00A63548">
      <w:pPr>
        <w:pStyle w:val="Ttulo1"/>
      </w:pPr>
      <w:r>
        <w:t>REVISÃO BIBLIOGRÁFICA</w:t>
      </w:r>
    </w:p>
    <w:p w14:paraId="76A957CF" w14:textId="77777777" w:rsidR="00F6749A" w:rsidRDefault="00F6749A" w:rsidP="00F6749A"/>
    <w:p w14:paraId="6DF908C5" w14:textId="77777777" w:rsidR="00F6749A" w:rsidRDefault="00F6749A" w:rsidP="00C97D46">
      <w:pPr>
        <w:pStyle w:val="TF-TEXTO"/>
        <w:ind w:firstLine="0"/>
      </w:pPr>
    </w:p>
    <w:p w14:paraId="0E9926A3" w14:textId="77777777" w:rsidR="0037046F" w:rsidRDefault="0037046F" w:rsidP="00A63548">
      <w:pPr>
        <w:pStyle w:val="Ttulo2"/>
      </w:pPr>
      <w:r w:rsidRPr="0062204D">
        <w:t>Título</w:t>
      </w:r>
      <w:r>
        <w:t xml:space="preserve"> da 1ª seção</w:t>
      </w:r>
      <w:r w:rsidR="00DF64E9">
        <w:t xml:space="preserve"> [inserir somente no projeto]</w:t>
      </w:r>
    </w:p>
    <w:p w14:paraId="246BEBFF" w14:textId="77777777" w:rsidR="0037046F" w:rsidRDefault="0037046F" w:rsidP="0037046F">
      <w:pPr>
        <w:pStyle w:val="TF-TEXTO"/>
      </w:pPr>
      <w:r>
        <w:t>...</w:t>
      </w:r>
    </w:p>
    <w:p w14:paraId="5B4952A1" w14:textId="77777777" w:rsidR="0037046F" w:rsidRDefault="0037046F" w:rsidP="00A63548">
      <w:pPr>
        <w:pStyle w:val="Ttulo2"/>
      </w:pPr>
      <w:r>
        <w:t>Título da 2ª seção</w:t>
      </w:r>
      <w:r w:rsidR="00DF64E9">
        <w:t xml:space="preserve"> [inserir somente no projeto]</w:t>
      </w:r>
    </w:p>
    <w:p w14:paraId="26F3BEC9" w14:textId="77777777" w:rsidR="000B12B2" w:rsidRDefault="0037046F" w:rsidP="0037046F">
      <w:pPr>
        <w:pStyle w:val="TF-TEXTO"/>
      </w:pPr>
      <w:r>
        <w:t>...</w:t>
      </w:r>
    </w:p>
    <w:p w14:paraId="6E5A2932" w14:textId="13EB5522" w:rsidR="00C367EA" w:rsidRPr="00C367EA" w:rsidRDefault="00451B94" w:rsidP="00C367EA">
      <w:pPr>
        <w:pStyle w:val="TF-refernciasbibliogrficasTTULO"/>
      </w:pPr>
      <w:bookmarkStart w:id="179" w:name="_Toc351015602"/>
      <w:bookmarkEnd w:id="99"/>
      <w:bookmarkEnd w:id="100"/>
      <w:bookmarkEnd w:id="101"/>
      <w:bookmarkEnd w:id="102"/>
      <w:bookmarkEnd w:id="103"/>
      <w:bookmarkEnd w:id="104"/>
      <w:bookmarkEnd w:id="105"/>
      <w:r>
        <w:t>Referências</w:t>
      </w:r>
      <w:bookmarkEnd w:id="179"/>
    </w:p>
    <w:p w14:paraId="62891F76" w14:textId="53151010" w:rsidR="0000224C" w:rsidRPr="0091648B" w:rsidRDefault="00C367EA" w:rsidP="00C367EA">
      <w:pPr>
        <w:pStyle w:val="TF-REFERNCIASITEM0"/>
        <w:rPr>
          <w:sz w:val="24"/>
          <w:szCs w:val="24"/>
        </w:rPr>
      </w:pPr>
      <w:r w:rsidRPr="0091648B">
        <w:rPr>
          <w:sz w:val="24"/>
          <w:szCs w:val="24"/>
        </w:rPr>
        <w:t>RIO DE JANEIRO. Manual Urubu Mobile. Disponível em: https://sistemaurubu.com.br/wp-content/uploads/2021/02/Manual-Urubu-Mobile.pdf. Acesso em: 19 abr. 2023.</w:t>
      </w:r>
    </w:p>
    <w:p w14:paraId="0F76B96A" w14:textId="4B56F05F" w:rsidR="0091648B" w:rsidRPr="0091648B" w:rsidRDefault="0091648B" w:rsidP="00C367EA">
      <w:pPr>
        <w:pStyle w:val="TF-REFERNCIASITEM0"/>
        <w:rPr>
          <w:sz w:val="24"/>
          <w:szCs w:val="24"/>
        </w:rPr>
      </w:pPr>
      <w:r w:rsidRPr="0091648B">
        <w:rPr>
          <w:sz w:val="24"/>
          <w:szCs w:val="24"/>
        </w:rPr>
        <w:t>PREFEITURA MUNICIPAL DE CAMPINAS. SISS-Geo: aplicativo para registro de observações sobre a fauna em Campinas. Campinas, 21 jun. 2021. Disponível em: https://portal.campinas.sp.gov.br/noticia/41290. Acesso em: 19 abr. 2023.</w:t>
      </w:r>
    </w:p>
    <w:p w14:paraId="19EF8168" w14:textId="25D060D1" w:rsidR="0091648B" w:rsidRDefault="0091648B" w:rsidP="00C367EA">
      <w:pPr>
        <w:pStyle w:val="TF-REFERNCIASITEM0"/>
        <w:rPr>
          <w:sz w:val="24"/>
          <w:szCs w:val="24"/>
        </w:rPr>
      </w:pPr>
      <w:r w:rsidRPr="0091648B">
        <w:rPr>
          <w:sz w:val="24"/>
          <w:szCs w:val="24"/>
        </w:rPr>
        <w:t>TAMOIOS NEWS. Novo aplicativo de celular pode salvar animais marinhos no litoral norte. Tamoios News, Caraguatatuba, 19 dez. 2019. Disponível em: https://www.tamoiosnews.com.br/meio-ambiente/novo-aplicativo-de-celular-pode-salvar-animais-marinhos-no-litoral-norte/. Acesso em: 19 abr. 2023.</w:t>
      </w:r>
    </w:p>
    <w:p w14:paraId="09E03210" w14:textId="4B9172D8" w:rsidR="006F448F" w:rsidRPr="0091648B" w:rsidRDefault="006F448F" w:rsidP="00C367EA">
      <w:pPr>
        <w:pStyle w:val="TF-REFERNCIASITEM0"/>
        <w:rPr>
          <w:sz w:val="24"/>
          <w:szCs w:val="24"/>
        </w:rPr>
      </w:pPr>
      <w:r w:rsidRPr="006F448F">
        <w:rPr>
          <w:sz w:val="24"/>
          <w:szCs w:val="24"/>
        </w:rPr>
        <w:t>Blumenau. Fundação do Meio Ambiente. Blumenau implantará serviço de atendimento de animais silvestres [online]. Disponível em: https://www.blumenau.sc.gov.br/secretarias/fundacao-do-meio-ambiente/faema/blumenau-implantaraa-serviaco-de-atendimento-de-animais-silvestres9. Acesso em: 19 abr. 2023.</w:t>
      </w:r>
    </w:p>
    <w:sectPr w:rsidR="006F448F" w:rsidRPr="0091648B" w:rsidSect="008A3072">
      <w:headerReference w:type="default" r:id="rId20"/>
      <w:footerReference w:type="even" r:id="rId21"/>
      <w:footerReference w:type="default" r:id="rId22"/>
      <w:headerReference w:type="first" r:id="rId23"/>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ndreza Sartori" w:date="2023-04-24T16:51:00Z" w:initials="AS">
    <w:p w14:paraId="656F8E46" w14:textId="3C9EAB17" w:rsidR="008C7745" w:rsidRDefault="008C7745">
      <w:pPr>
        <w:pStyle w:val="Textodecomentrio"/>
      </w:pPr>
      <w:r>
        <w:rPr>
          <w:rStyle w:val="Refdecomentrio"/>
        </w:rPr>
        <w:annotationRef/>
      </w:r>
      <w:r w:rsidR="003A4CAC">
        <w:t>Usando o que?</w:t>
      </w:r>
      <w:r w:rsidR="00F07DA4">
        <w:t xml:space="preserve"> Qual o título que foi utilizado no </w:t>
      </w:r>
      <w:r w:rsidR="003E779A">
        <w:t>termo de compromisso?</w:t>
      </w:r>
    </w:p>
  </w:comment>
  <w:comment w:id="11" w:author="Andreza Sartori" w:date="2023-04-20T18:28:00Z" w:initials="AS">
    <w:p w14:paraId="515AE86C" w14:textId="6D4C50ED" w:rsidR="00CB52CE" w:rsidRDefault="00CB52CE">
      <w:pPr>
        <w:pStyle w:val="Textodecomentrio"/>
      </w:pPr>
      <w:r>
        <w:rPr>
          <w:rStyle w:val="Refdecomentrio"/>
        </w:rPr>
        <w:annotationRef/>
      </w:r>
      <w:r>
        <w:t>TODO O TRABALHO ESTÁ COMPLETAMENTE FORA D</w:t>
      </w:r>
      <w:r w:rsidR="005D321A">
        <w:t xml:space="preserve">A FORMATAÇÃO </w:t>
      </w:r>
      <w:r>
        <w:t>DE TCC</w:t>
      </w:r>
      <w:r w:rsidR="005D321A">
        <w:t xml:space="preserve"> 1 – VOCÊ PRECISA ORGANIZAR O CONTEUDO DE ACORDO COM O MODELO QUE O PROF. </w:t>
      </w:r>
      <w:r w:rsidR="004D5296">
        <w:t>DALTON PASSOU.</w:t>
      </w:r>
    </w:p>
  </w:comment>
  <w:comment w:id="13" w:author="Andreza Sartori" w:date="2023-04-24T16:54:00Z" w:initials="AS">
    <w:p w14:paraId="52128216" w14:textId="59218818" w:rsidR="000E527F" w:rsidRDefault="000E527F">
      <w:pPr>
        <w:pStyle w:val="Textodecomentrio"/>
      </w:pPr>
      <w:r>
        <w:rPr>
          <w:rStyle w:val="Refdecomentrio"/>
        </w:rPr>
        <w:annotationRef/>
      </w:r>
      <w:r w:rsidR="00382450" w:rsidRPr="00382450">
        <w:t>Não está de acordo com a ABNT.</w:t>
      </w:r>
    </w:p>
  </w:comment>
  <w:comment w:id="14" w:author="Andreza Sartori" w:date="2023-04-24T17:06:00Z" w:initials="AS">
    <w:p w14:paraId="175D73B6" w14:textId="769F2104" w:rsidR="00E87371" w:rsidRDefault="00E87371">
      <w:pPr>
        <w:pStyle w:val="Textodecomentrio"/>
      </w:pPr>
      <w:r>
        <w:rPr>
          <w:rStyle w:val="Refdecomentrio"/>
        </w:rPr>
        <w:annotationRef/>
      </w:r>
      <w:r>
        <w:t>Não é bem isso que diz na noticia, fala até que o risco é também para os motoristas</w:t>
      </w:r>
    </w:p>
  </w:comment>
  <w:comment w:id="15" w:author="Andreza Sartori" w:date="2023-04-24T17:06:00Z" w:initials="AS">
    <w:p w14:paraId="345FFB90" w14:textId="1C47AC19" w:rsidR="00191CBD" w:rsidRDefault="00191CBD">
      <w:pPr>
        <w:pStyle w:val="Textodecomentrio"/>
      </w:pPr>
      <w:r>
        <w:rPr>
          <w:rStyle w:val="Refdecomentrio"/>
        </w:rPr>
        <w:annotationRef/>
      </w:r>
      <w:r>
        <w:t>Cor do fundo está diferente</w:t>
      </w:r>
    </w:p>
  </w:comment>
  <w:comment w:id="16" w:author="Andreza Sartori" w:date="2023-04-24T16:56:00Z" w:initials="AS">
    <w:p w14:paraId="2F02E3C5" w14:textId="0ACE58B9" w:rsidR="008B0B55" w:rsidRDefault="008B0B55">
      <w:pPr>
        <w:pStyle w:val="Textodecomentrio"/>
      </w:pPr>
      <w:r>
        <w:rPr>
          <w:rStyle w:val="Refdecomentrio"/>
        </w:rPr>
        <w:annotationRef/>
      </w:r>
      <w:r>
        <w:rPr>
          <w:rStyle w:val="Refdecomentrio"/>
        </w:rPr>
        <w:annotationRef/>
      </w:r>
      <w:r w:rsidRPr="00382450">
        <w:t>Não está de acordo com a ABNT.</w:t>
      </w:r>
    </w:p>
  </w:comment>
  <w:comment w:id="17" w:author="Andreza Sartori" w:date="2023-04-24T17:10:00Z" w:initials="AS">
    <w:p w14:paraId="2BDF2B9C" w14:textId="0A289119" w:rsidR="003F5E9B" w:rsidRDefault="003F5E9B">
      <w:pPr>
        <w:pStyle w:val="Textodecomentrio"/>
      </w:pPr>
      <w:r>
        <w:rPr>
          <w:rStyle w:val="Refdecomentrio"/>
        </w:rPr>
        <w:annotationRef/>
      </w:r>
      <w:r w:rsidR="00A51DBA">
        <w:t>Isso está muito parecido com o texto original. Melhorar. Ou colocar citação.</w:t>
      </w:r>
    </w:p>
  </w:comment>
  <w:comment w:id="18" w:author="Andreza Sartori" w:date="2023-04-20T19:30:00Z" w:initials="AS">
    <w:p w14:paraId="07018216" w14:textId="2723CB5B" w:rsidR="00103C6E" w:rsidRDefault="00103C6E">
      <w:pPr>
        <w:pStyle w:val="Textodecomentrio"/>
      </w:pPr>
      <w:r>
        <w:rPr>
          <w:rStyle w:val="Refdecomentrio"/>
        </w:rPr>
        <w:annotationRef/>
      </w:r>
      <w:r>
        <w:t>Fonte?</w:t>
      </w:r>
    </w:p>
  </w:comment>
  <w:comment w:id="19" w:author="Andreza Sartori" w:date="2023-04-24T17:14:00Z" w:initials="AS">
    <w:p w14:paraId="4D97EBEA" w14:textId="5FEC315A" w:rsidR="00B96C33" w:rsidRDefault="00B96C33">
      <w:pPr>
        <w:pStyle w:val="Textodecomentrio"/>
      </w:pPr>
      <w:r>
        <w:rPr>
          <w:rStyle w:val="Refdecomentrio"/>
        </w:rPr>
        <w:annotationRef/>
      </w:r>
      <w:r>
        <w:t>Faltou explicar aqui como os animais são resgatados até chegar no hospital</w:t>
      </w:r>
    </w:p>
  </w:comment>
  <w:comment w:id="21" w:author="Andreza Sartori" w:date="2023-04-24T17:12:00Z" w:initials="AS">
    <w:p w14:paraId="2B1792CE" w14:textId="64520D8A" w:rsidR="00262A41" w:rsidRDefault="00262A41">
      <w:pPr>
        <w:pStyle w:val="Textodecomentrio"/>
      </w:pPr>
      <w:r>
        <w:rPr>
          <w:rStyle w:val="Refdecomentrio"/>
        </w:rPr>
        <w:annotationRef/>
      </w:r>
      <w:r w:rsidR="0069314C" w:rsidRPr="0069314C">
        <w:t>Não está de acordo com a ABNT.</w:t>
      </w:r>
    </w:p>
  </w:comment>
  <w:comment w:id="24" w:author="Andreza Sartori" w:date="2023-04-20T19:31:00Z" w:initials="AS">
    <w:p w14:paraId="6FA3AD1B" w14:textId="7208AFA5" w:rsidR="003454BF" w:rsidRDefault="003454BF">
      <w:pPr>
        <w:pStyle w:val="Textodecomentrio"/>
      </w:pPr>
      <w:r>
        <w:rPr>
          <w:rStyle w:val="Refdecomentrio"/>
        </w:rPr>
        <w:annotationRef/>
      </w:r>
      <w:r w:rsidR="00D7535D">
        <w:t xml:space="preserve">Faltou conexão entre os parágrafos. Isso é o objetivo do teu trabalho? </w:t>
      </w:r>
      <w:r w:rsidR="00A82DD4">
        <w:t>Ou i</w:t>
      </w:r>
      <w:r>
        <w:t xml:space="preserve">sso é a resposta para </w:t>
      </w:r>
      <w:r w:rsidR="006B6D27">
        <w:t>o</w:t>
      </w:r>
      <w:r>
        <w:t xml:space="preserve"> problema</w:t>
      </w:r>
      <w:r w:rsidR="006B6D27">
        <w:t xml:space="preserve"> dele</w:t>
      </w:r>
      <w:r w:rsidR="00A82DD4">
        <w:t>s?</w:t>
      </w:r>
      <w:r w:rsidR="006B6D27">
        <w:t xml:space="preserve"> Você precisa reformular essa parte.</w:t>
      </w:r>
    </w:p>
  </w:comment>
  <w:comment w:id="29" w:author="Andreza Sartori" w:date="2023-04-24T17:21:00Z" w:initials="AS">
    <w:p w14:paraId="39343E13" w14:textId="0D643855" w:rsidR="00B96C33" w:rsidRDefault="00B96C33">
      <w:pPr>
        <w:pStyle w:val="Textodecomentrio"/>
      </w:pPr>
      <w:r>
        <w:rPr>
          <w:rStyle w:val="Refdecomentrio"/>
        </w:rPr>
        <w:annotationRef/>
      </w:r>
      <w:r>
        <w:t>Tem certeza?</w:t>
      </w:r>
    </w:p>
  </w:comment>
  <w:comment w:id="49" w:author="Andreza Sartori" w:date="2023-04-20T20:10:00Z" w:initials="AS">
    <w:p w14:paraId="168E4E43" w14:textId="412A2B37" w:rsidR="00926330" w:rsidRDefault="00926330">
      <w:pPr>
        <w:pStyle w:val="Textodecomentrio"/>
      </w:pPr>
      <w:r>
        <w:rPr>
          <w:rStyle w:val="Refdecomentrio"/>
        </w:rPr>
        <w:annotationRef/>
      </w:r>
      <w:r>
        <w:t>Isso é metodologia</w:t>
      </w:r>
    </w:p>
  </w:comment>
  <w:comment w:id="50" w:author="Andreza Sartori" w:date="2023-04-20T20:16:00Z" w:initials="AS">
    <w:p w14:paraId="79482266" w14:textId="54661E63" w:rsidR="004C4C11" w:rsidRDefault="004C4C11">
      <w:pPr>
        <w:pStyle w:val="Textodecomentrio"/>
      </w:pPr>
      <w:r>
        <w:rPr>
          <w:rStyle w:val="Refdecomentrio"/>
        </w:rPr>
        <w:annotationRef/>
      </w:r>
      <w:r>
        <w:t>Para qual finalidade?</w:t>
      </w:r>
    </w:p>
  </w:comment>
  <w:comment w:id="51" w:author="Andreza Sartori" w:date="2023-04-24T17:23:00Z" w:initials="AS">
    <w:p w14:paraId="1846B79D" w14:textId="270A26FF" w:rsidR="002474C4" w:rsidRDefault="002474C4">
      <w:pPr>
        <w:pStyle w:val="Textodecomentrio"/>
      </w:pPr>
      <w:r>
        <w:rPr>
          <w:rStyle w:val="Refdecomentrio"/>
        </w:rPr>
        <w:annotationRef/>
      </w:r>
      <w:r>
        <w:t>Confuso. Objetivo é em 1 frase só.</w:t>
      </w:r>
    </w:p>
  </w:comment>
  <w:comment w:id="57" w:author="Andreza Sartori" w:date="2023-04-24T17:23:00Z" w:initials="AS">
    <w:p w14:paraId="221F471C" w14:textId="4F391559" w:rsidR="008B5AAB" w:rsidRDefault="008B5AAB">
      <w:pPr>
        <w:pStyle w:val="Textodecomentrio"/>
      </w:pPr>
      <w:r>
        <w:rPr>
          <w:rStyle w:val="Refdecomentrio"/>
        </w:rPr>
        <w:annotationRef/>
      </w:r>
      <w:r>
        <w:t>Para qual finalidade?</w:t>
      </w:r>
    </w:p>
  </w:comment>
  <w:comment w:id="61" w:author="Andreza Sartori" w:date="2023-04-20T20:14:00Z" w:initials="AS">
    <w:p w14:paraId="5489B100" w14:textId="737EE0F0" w:rsidR="005124E3" w:rsidRDefault="005124E3">
      <w:pPr>
        <w:pStyle w:val="Textodecomentrio"/>
      </w:pPr>
      <w:r>
        <w:rPr>
          <w:rStyle w:val="Refdecomentrio"/>
        </w:rPr>
        <w:annotationRef/>
      </w:r>
      <w:r>
        <w:t>De que forma?</w:t>
      </w:r>
    </w:p>
  </w:comment>
  <w:comment w:id="62" w:author="Andreza Sartori" w:date="2023-04-24T17:25:00Z" w:initials="AS">
    <w:p w14:paraId="34B5433B" w14:textId="61808134" w:rsidR="003E2EDF" w:rsidRDefault="003E2EDF">
      <w:pPr>
        <w:pStyle w:val="Textodecomentrio"/>
      </w:pPr>
      <w:r>
        <w:rPr>
          <w:rStyle w:val="Refdecomentrio"/>
        </w:rPr>
        <w:annotationRef/>
      </w:r>
      <w:r>
        <w:t>Você vai fazer isso?</w:t>
      </w:r>
    </w:p>
  </w:comment>
  <w:comment w:id="66" w:author="Andreza Sartori" w:date="2023-04-20T20:17:00Z" w:initials="AS">
    <w:p w14:paraId="23157D8D" w14:textId="6E22FC11" w:rsidR="006A42DF" w:rsidRDefault="006A42DF">
      <w:pPr>
        <w:pStyle w:val="Textodecomentrio"/>
      </w:pPr>
      <w:r>
        <w:rPr>
          <w:rStyle w:val="Refdecomentrio"/>
        </w:rPr>
        <w:annotationRef/>
      </w:r>
      <w:r>
        <w:t>Coloca a fonte</w:t>
      </w:r>
    </w:p>
  </w:comment>
  <w:comment w:id="67" w:author="Andreza Sartori" w:date="2023-04-24T17:26:00Z" w:initials="AS">
    <w:p w14:paraId="17318863" w14:textId="7A410D64" w:rsidR="00481172" w:rsidRDefault="00481172">
      <w:pPr>
        <w:pStyle w:val="Textodecomentrio"/>
      </w:pPr>
      <w:r>
        <w:rPr>
          <w:rStyle w:val="Refdecomentrio"/>
        </w:rPr>
        <w:annotationRef/>
      </w:r>
      <w:r w:rsidRPr="00481172">
        <w:t>Não está de acordo com a ABNT.</w:t>
      </w:r>
    </w:p>
  </w:comment>
  <w:comment w:id="68" w:author="Andreza Sartori" w:date="2023-04-20T20:17:00Z" w:initials="AS">
    <w:p w14:paraId="4681F8C0" w14:textId="4AC7EBF1" w:rsidR="00F23761" w:rsidRDefault="00F23761">
      <w:pPr>
        <w:pStyle w:val="Textodecomentrio"/>
      </w:pPr>
      <w:r>
        <w:rPr>
          <w:rStyle w:val="Refdecomentrio"/>
        </w:rPr>
        <w:annotationRef/>
      </w:r>
      <w:r>
        <w:t>Coloca a fonte</w:t>
      </w:r>
    </w:p>
  </w:comment>
  <w:comment w:id="69" w:author="Andreza Sartori" w:date="2023-04-24T17:27:00Z" w:initials="AS">
    <w:p w14:paraId="2B6B593A" w14:textId="7E460F92" w:rsidR="009A2B2D" w:rsidRDefault="009A2B2D">
      <w:pPr>
        <w:pStyle w:val="Textodecomentrio"/>
      </w:pPr>
      <w:r>
        <w:rPr>
          <w:rStyle w:val="Refdecomentrio"/>
        </w:rPr>
        <w:annotationRef/>
      </w:r>
      <w:r w:rsidRPr="009A2B2D">
        <w:t>Não está de acordo com a ABNT.</w:t>
      </w:r>
    </w:p>
  </w:comment>
  <w:comment w:id="70" w:author="Andreza Sartori" w:date="2023-04-20T20:17:00Z" w:initials="AS">
    <w:p w14:paraId="72FD78F8" w14:textId="21090744" w:rsidR="00F23761" w:rsidRDefault="00F23761">
      <w:pPr>
        <w:pStyle w:val="Textodecomentrio"/>
      </w:pPr>
      <w:r>
        <w:rPr>
          <w:rStyle w:val="Refdecomentrio"/>
        </w:rPr>
        <w:annotationRef/>
      </w:r>
      <w:r>
        <w:t>Coloca a fonte</w:t>
      </w:r>
    </w:p>
  </w:comment>
  <w:comment w:id="71" w:author="Andreza Sartori" w:date="2023-04-20T20:19:00Z" w:initials="AS">
    <w:p w14:paraId="76C95FAA" w14:textId="0256D414" w:rsidR="00D15A01" w:rsidRDefault="00D15A01">
      <w:pPr>
        <w:pStyle w:val="Textodecomentrio"/>
      </w:pPr>
      <w:r>
        <w:rPr>
          <w:rStyle w:val="Refdecomentrio"/>
        </w:rPr>
        <w:annotationRef/>
      </w:r>
      <w:r>
        <w:rPr>
          <w:rStyle w:val="Refdecomentrio"/>
        </w:rPr>
        <w:annotationRef/>
      </w:r>
      <w:r>
        <w:t>Deleta e coloca essa informação na parte que explica o trabalho.</w:t>
      </w:r>
    </w:p>
  </w:comment>
  <w:comment w:id="72" w:author="Andreza Sartori" w:date="2023-04-20T20:33:00Z" w:initials="AS">
    <w:p w14:paraId="62565799" w14:textId="77777777" w:rsidR="00E52F85" w:rsidRDefault="00E52F85" w:rsidP="00E52F85">
      <w:pPr>
        <w:pStyle w:val="Textodecomentrio"/>
      </w:pPr>
      <w:r>
        <w:rPr>
          <w:rStyle w:val="Refdecomentrio"/>
        </w:rPr>
        <w:annotationRef/>
      </w:r>
    </w:p>
    <w:p w14:paraId="395884B9" w14:textId="256B6BDD" w:rsidR="00E52F85" w:rsidRDefault="00E52F85" w:rsidP="00E52F85">
      <w:pPr>
        <w:pStyle w:val="Textodecomentrio"/>
      </w:pPr>
      <w:r>
        <w:t>Mencione o autor em cada parágrafo. Faça isso nos outros correlatos também.</w:t>
      </w:r>
    </w:p>
  </w:comment>
  <w:comment w:id="73" w:author="Andreza Sartori" w:date="2023-04-20T20:36:00Z" w:initials="AS">
    <w:p w14:paraId="49B3E745" w14:textId="77777777" w:rsidR="00796564" w:rsidRDefault="00796564" w:rsidP="00796564">
      <w:pPr>
        <w:pStyle w:val="Textodecomentrio"/>
      </w:pPr>
      <w:r>
        <w:rPr>
          <w:rStyle w:val="Refdecomentrio"/>
        </w:rPr>
        <w:annotationRef/>
      </w:r>
      <w:r>
        <w:t>Faltou colocar principais funcionalidades, pontos fortes e fracos, bem como resultados descritos pelo autor.</w:t>
      </w:r>
    </w:p>
    <w:p w14:paraId="15BC165D" w14:textId="77777777" w:rsidR="00796564" w:rsidRDefault="00796564" w:rsidP="00796564">
      <w:pPr>
        <w:pStyle w:val="Textodecomentrio"/>
      </w:pPr>
    </w:p>
    <w:p w14:paraId="75485ACA" w14:textId="6BB2AE85" w:rsidR="00796564" w:rsidRDefault="00796564" w:rsidP="00796564">
      <w:pPr>
        <w:pStyle w:val="Textodecomentrio"/>
      </w:pPr>
      <w:r>
        <w:t>Que ferramentas foram utilizadas para desenvolver o software?</w:t>
      </w:r>
    </w:p>
  </w:comment>
  <w:comment w:id="74" w:author="Andreza Sartori" w:date="2023-04-20T20:19:00Z" w:initials="AS">
    <w:p w14:paraId="0D169608" w14:textId="683E7E89" w:rsidR="00294321" w:rsidRDefault="00294321">
      <w:pPr>
        <w:pStyle w:val="Textodecomentrio"/>
      </w:pPr>
      <w:r>
        <w:rPr>
          <w:rStyle w:val="Refdecomentrio"/>
        </w:rPr>
        <w:annotationRef/>
      </w:r>
      <w:r>
        <w:t>Fonte?</w:t>
      </w:r>
    </w:p>
  </w:comment>
  <w:comment w:id="78" w:author="Andreza Sartori" w:date="2023-04-20T20:35:00Z" w:initials="AS">
    <w:p w14:paraId="0222ACF8" w14:textId="77777777" w:rsidR="00CF7970" w:rsidRDefault="00CF7970" w:rsidP="00CF7970">
      <w:pPr>
        <w:pStyle w:val="Textodecomentrio"/>
      </w:pPr>
      <w:r>
        <w:rPr>
          <w:rStyle w:val="Refdecomentrio"/>
        </w:rPr>
        <w:annotationRef/>
      </w:r>
    </w:p>
    <w:p w14:paraId="69B102EE" w14:textId="07526723" w:rsidR="00CF7970" w:rsidRDefault="00CF7970" w:rsidP="00CF7970">
      <w:pPr>
        <w:pStyle w:val="Textodecomentrio"/>
      </w:pPr>
      <w:r>
        <w:t>Cuidado com o uso de palavras coloquiais. Rever a redação.</w:t>
      </w:r>
    </w:p>
  </w:comment>
  <w:comment w:id="79" w:author="Andreza Sartori" w:date="2023-04-24T18:13:00Z" w:initials="AS">
    <w:p w14:paraId="4D7513CB" w14:textId="1393BD95" w:rsidR="00123794" w:rsidRDefault="00123794">
      <w:pPr>
        <w:pStyle w:val="Textodecomentrio"/>
      </w:pPr>
      <w:r>
        <w:rPr>
          <w:rStyle w:val="Refdecomentrio"/>
        </w:rPr>
        <w:annotationRef/>
      </w:r>
      <w:r>
        <w:t>Faltou r</w:t>
      </w:r>
      <w:r w:rsidRPr="00123794">
        <w:t>eferência no texto da figura</w:t>
      </w:r>
    </w:p>
  </w:comment>
  <w:comment w:id="80" w:author="Andreza Sartori" w:date="2023-04-24T18:13:00Z" w:initials="AS">
    <w:p w14:paraId="462AE9C7" w14:textId="77777777" w:rsidR="00EF17EC" w:rsidRDefault="00EF17EC" w:rsidP="00EF17EC">
      <w:pPr>
        <w:pStyle w:val="Textodecomentrio"/>
      </w:pPr>
      <w:r>
        <w:rPr>
          <w:rStyle w:val="Refdecomentrio"/>
        </w:rPr>
        <w:annotationRef/>
      </w:r>
      <w:r>
        <w:t>Corrigir isso em todas as suas figuras:</w:t>
      </w:r>
    </w:p>
    <w:p w14:paraId="775754E0" w14:textId="77777777" w:rsidR="00EF17EC" w:rsidRDefault="00EF17EC" w:rsidP="00EF17EC">
      <w:pPr>
        <w:pStyle w:val="Textodecomentrio"/>
      </w:pPr>
      <w:r>
        <w:t>- Adicionar moldura na figura.</w:t>
      </w:r>
    </w:p>
    <w:p w14:paraId="6C60108E" w14:textId="77777777" w:rsidR="00EF17EC" w:rsidRDefault="00EF17EC" w:rsidP="00EF17EC">
      <w:pPr>
        <w:pStyle w:val="Textodecomentrio"/>
      </w:pPr>
      <w:r>
        <w:t>- figura, legenda e fonte devem estar centralizadas.</w:t>
      </w:r>
    </w:p>
    <w:p w14:paraId="3C68091A" w14:textId="77777777" w:rsidR="00EF17EC" w:rsidRDefault="00EF17EC" w:rsidP="00EF17EC">
      <w:pPr>
        <w:pStyle w:val="Textodecomentrio"/>
      </w:pPr>
      <w:r>
        <w:t xml:space="preserve">- Não tem espaço entre fonte e quadro/tabela/imagem. </w:t>
      </w:r>
    </w:p>
    <w:p w14:paraId="7E320B79" w14:textId="77777777" w:rsidR="00EF17EC" w:rsidRDefault="00EF17EC" w:rsidP="00EF17EC">
      <w:pPr>
        <w:pStyle w:val="Textodecomentrio"/>
      </w:pPr>
      <w:r>
        <w:t>- Tem estilo para fonte.</w:t>
      </w:r>
    </w:p>
    <w:p w14:paraId="60EF29C6" w14:textId="77777777" w:rsidR="00EF17EC" w:rsidRDefault="00EF17EC" w:rsidP="00EF17EC">
      <w:pPr>
        <w:pStyle w:val="Textodecomentrio"/>
      </w:pPr>
      <w:r>
        <w:t>- Tem ponto final na fonte.</w:t>
      </w:r>
    </w:p>
    <w:p w14:paraId="6B16A530" w14:textId="522284D8" w:rsidR="00EF17EC" w:rsidRDefault="00EF17EC" w:rsidP="00EF17EC">
      <w:pPr>
        <w:pStyle w:val="Textodecomentrio"/>
      </w:pPr>
      <w:r>
        <w:t>Verifique todos do seu texto. Estão TODOS sem estilo.</w:t>
      </w:r>
    </w:p>
  </w:comment>
  <w:comment w:id="81" w:author="Andreza Sartori" w:date="2023-04-20T20:51:00Z" w:initials="AS">
    <w:p w14:paraId="7DE2B01C" w14:textId="77777777" w:rsidR="00E71D16" w:rsidRDefault="00E71D16">
      <w:pPr>
        <w:pStyle w:val="Textodecomentrio"/>
      </w:pPr>
      <w:r>
        <w:rPr>
          <w:rStyle w:val="Refdecomentrio"/>
        </w:rPr>
        <w:annotationRef/>
      </w:r>
      <w:r>
        <w:t>Mencione o autor em cada parágrafo.</w:t>
      </w:r>
    </w:p>
    <w:p w14:paraId="1CB017FB" w14:textId="77777777" w:rsidR="009538C2" w:rsidRDefault="009538C2">
      <w:pPr>
        <w:pStyle w:val="Textodecomentrio"/>
      </w:pPr>
    </w:p>
    <w:p w14:paraId="1C43F457" w14:textId="77777777" w:rsidR="009538C2" w:rsidRDefault="009538C2">
      <w:pPr>
        <w:pStyle w:val="Textodecomentrio"/>
      </w:pPr>
      <w:r w:rsidRPr="009538C2">
        <w:t>Faltou colocar principais funcionalidades.</w:t>
      </w:r>
    </w:p>
    <w:p w14:paraId="60D4E717" w14:textId="48771A97" w:rsidR="009538C2" w:rsidRDefault="009538C2">
      <w:pPr>
        <w:pStyle w:val="Textodecomentrio"/>
      </w:pPr>
    </w:p>
  </w:comment>
  <w:comment w:id="82" w:author="Andreza Sartori" w:date="2023-04-24T18:16:00Z" w:initials="AS">
    <w:p w14:paraId="52DBF176" w14:textId="1A992817" w:rsidR="00BF0AB4" w:rsidRDefault="00BF0AB4">
      <w:pPr>
        <w:pStyle w:val="Textodecomentrio"/>
      </w:pPr>
      <w:r>
        <w:rPr>
          <w:rStyle w:val="Refdecomentrio"/>
        </w:rPr>
        <w:annotationRef/>
      </w:r>
      <w:r>
        <w:t xml:space="preserve">Por que isso é </w:t>
      </w:r>
      <w:r w:rsidR="004C619E">
        <w:t>um aspecto positivo</w:t>
      </w:r>
      <w:r>
        <w:t>?</w:t>
      </w:r>
    </w:p>
    <w:p w14:paraId="716476D7" w14:textId="77777777" w:rsidR="00BF0AB4" w:rsidRDefault="00BF0AB4">
      <w:pPr>
        <w:pStyle w:val="Textodecomentrio"/>
      </w:pPr>
    </w:p>
    <w:p w14:paraId="58CDE50F" w14:textId="16F1BE01" w:rsidR="00BF0AB4" w:rsidRDefault="00BF0AB4">
      <w:pPr>
        <w:pStyle w:val="Textodecomentrio"/>
      </w:pPr>
      <w:r w:rsidRPr="00BF0AB4">
        <w:t>Não se faz parágrafo com uma única frase.</w:t>
      </w:r>
    </w:p>
  </w:comment>
  <w:comment w:id="83" w:author="Andreza Sartori" w:date="2023-04-24T18:16:00Z" w:initials="AS">
    <w:p w14:paraId="49052685" w14:textId="79BCA581" w:rsidR="00BF0AB4" w:rsidRDefault="00BF0AB4">
      <w:pPr>
        <w:pStyle w:val="Textodecomentrio"/>
      </w:pPr>
      <w:r>
        <w:rPr>
          <w:rStyle w:val="Refdecomentrio"/>
        </w:rPr>
        <w:annotationRef/>
      </w:r>
      <w:r w:rsidRPr="00BF0AB4">
        <w:t>Texto deve ser escrito no impessoal.</w:t>
      </w:r>
    </w:p>
    <w:p w14:paraId="76FFE161" w14:textId="0B7600B0" w:rsidR="00BF0AB4" w:rsidRDefault="00BF0AB4">
      <w:pPr>
        <w:pStyle w:val="Textodecomentrio"/>
      </w:pPr>
      <w:r w:rsidRPr="00BF0AB4">
        <w:t>Não se faz parágrafo com uma única frase.</w:t>
      </w:r>
    </w:p>
  </w:comment>
  <w:comment w:id="85" w:author="Andreza Sartori" w:date="2023-04-24T18:17:00Z" w:initials="AS">
    <w:p w14:paraId="698CAD4C" w14:textId="561FF8C1" w:rsidR="00276809" w:rsidRDefault="00276809">
      <w:pPr>
        <w:pStyle w:val="Textodecomentrio"/>
      </w:pPr>
      <w:r>
        <w:rPr>
          <w:rStyle w:val="Refdecomentrio"/>
        </w:rPr>
        <w:annotationRef/>
      </w:r>
      <w:r>
        <w:t>Do que?</w:t>
      </w:r>
    </w:p>
  </w:comment>
  <w:comment w:id="86" w:author="Andreza Sartori" w:date="2023-04-20T20:37:00Z" w:initials="AS">
    <w:p w14:paraId="5FBD91C0" w14:textId="77777777" w:rsidR="0074322C" w:rsidRDefault="0074322C" w:rsidP="0074322C">
      <w:pPr>
        <w:pStyle w:val="Textodecomentrio"/>
      </w:pPr>
      <w:r>
        <w:rPr>
          <w:rStyle w:val="Refdecomentrio"/>
        </w:rPr>
        <w:annotationRef/>
      </w:r>
    </w:p>
    <w:p w14:paraId="10C57552" w14:textId="068D6492" w:rsidR="0074322C" w:rsidRDefault="0074322C" w:rsidP="0074322C">
      <w:pPr>
        <w:pStyle w:val="Textodecomentrio"/>
      </w:pPr>
      <w:r>
        <w:t>Cuidado com o uso de palavras coloquiais. Rever a redação.</w:t>
      </w:r>
    </w:p>
  </w:comment>
  <w:comment w:id="87" w:author="Andreza Sartori" w:date="2023-04-20T21:15:00Z" w:initials="AS">
    <w:p w14:paraId="3A010661" w14:textId="77777777" w:rsidR="0004097A" w:rsidRDefault="0004097A">
      <w:pPr>
        <w:pStyle w:val="Textodecomentrio"/>
      </w:pPr>
      <w:r>
        <w:rPr>
          <w:rStyle w:val="Refdecomentrio"/>
        </w:rPr>
        <w:annotationRef/>
      </w:r>
      <w:r>
        <w:t>Fonte?</w:t>
      </w:r>
    </w:p>
    <w:p w14:paraId="2CACABF1" w14:textId="6F83F1C5" w:rsidR="0004097A" w:rsidRDefault="0004097A">
      <w:pPr>
        <w:pStyle w:val="Textodecomentrio"/>
      </w:pPr>
      <w:r>
        <w:t>Como funciona o sistema? Que tecnologia usa?</w:t>
      </w:r>
    </w:p>
  </w:comment>
  <w:comment w:id="88" w:author="Andreza Sartori" w:date="2023-04-20T21:11:00Z" w:initials="AS">
    <w:p w14:paraId="7A3C7A9E" w14:textId="2BB8CD88" w:rsidR="00F77A45" w:rsidRDefault="00F77A45">
      <w:pPr>
        <w:pStyle w:val="Textodecomentrio"/>
      </w:pPr>
      <w:r>
        <w:rPr>
          <w:rStyle w:val="Refdecomentrio"/>
        </w:rPr>
        <w:annotationRef/>
      </w:r>
      <w:r>
        <w:t>Não está de acordo com a ANBT</w:t>
      </w:r>
    </w:p>
  </w:comment>
  <w:comment w:id="89" w:author="Andreza Sartori" w:date="2023-04-20T21:13:00Z" w:initials="AS">
    <w:p w14:paraId="036BBDE8" w14:textId="30ABA43E" w:rsidR="006C038E" w:rsidRDefault="006C038E">
      <w:pPr>
        <w:pStyle w:val="Textodecomentrio"/>
      </w:pPr>
      <w:r>
        <w:rPr>
          <w:rStyle w:val="Refdecomentrio"/>
        </w:rPr>
        <w:annotationRef/>
      </w:r>
      <w:r>
        <w:t>Nos 3 correlatos coloque uma imagem com a interface. Explique as funcionalidades (não precisa detalhar muito, mas para o leitor ter um entendimento).</w:t>
      </w:r>
    </w:p>
  </w:comment>
  <w:comment w:id="98" w:author="Andreza Sartori" w:date="2023-04-24T18:31:00Z" w:initials="AS">
    <w:p w14:paraId="7F2B82E1" w14:textId="45F4C03F" w:rsidR="004938E0" w:rsidRDefault="004938E0">
      <w:pPr>
        <w:pStyle w:val="Textodecomentrio"/>
      </w:pPr>
      <w:r>
        <w:rPr>
          <w:rStyle w:val="Refdecomentrio"/>
        </w:rPr>
        <w:annotationRef/>
      </w:r>
      <w:r w:rsidR="00D72AE8">
        <w:t>Poderias colocar mais imagens da tela do URUBU explicando as principais funcionalidades</w:t>
      </w:r>
    </w:p>
    <w:p w14:paraId="4757228B" w14:textId="77777777" w:rsidR="004938E0" w:rsidRDefault="004938E0">
      <w:pPr>
        <w:pStyle w:val="Textodecomentrio"/>
      </w:pPr>
    </w:p>
    <w:p w14:paraId="1027791A" w14:textId="77777777" w:rsidR="004938E0" w:rsidRDefault="004938E0" w:rsidP="004938E0">
      <w:pPr>
        <w:pStyle w:val="Textodecomentrio"/>
      </w:pPr>
      <w:r>
        <w:t>Corrigir isso em todas as suas figuras:</w:t>
      </w:r>
    </w:p>
    <w:p w14:paraId="555D9F9A" w14:textId="77777777" w:rsidR="004938E0" w:rsidRDefault="004938E0" w:rsidP="004938E0">
      <w:pPr>
        <w:pStyle w:val="Textodecomentrio"/>
      </w:pPr>
      <w:r>
        <w:t>- Adicionar moldura na figura.</w:t>
      </w:r>
    </w:p>
    <w:p w14:paraId="03C0C9E4" w14:textId="77777777" w:rsidR="004938E0" w:rsidRDefault="004938E0" w:rsidP="004938E0">
      <w:pPr>
        <w:pStyle w:val="Textodecomentrio"/>
      </w:pPr>
      <w:r>
        <w:t>- figura, legenda e fonte devem estar centralizadas.</w:t>
      </w:r>
    </w:p>
    <w:p w14:paraId="160DD55F" w14:textId="77777777" w:rsidR="004938E0" w:rsidRDefault="004938E0" w:rsidP="004938E0">
      <w:pPr>
        <w:pStyle w:val="Textodecomentrio"/>
      </w:pPr>
      <w:r>
        <w:t xml:space="preserve">- Não tem espaço entre fonte e quadro/tabela/imagem. </w:t>
      </w:r>
    </w:p>
    <w:p w14:paraId="2BBF5110" w14:textId="77777777" w:rsidR="004938E0" w:rsidRDefault="004938E0" w:rsidP="004938E0">
      <w:pPr>
        <w:pStyle w:val="Textodecomentrio"/>
      </w:pPr>
      <w:r>
        <w:t>- Tem estilo para fonte.</w:t>
      </w:r>
    </w:p>
    <w:p w14:paraId="6595AB73" w14:textId="77777777" w:rsidR="004938E0" w:rsidRDefault="004938E0" w:rsidP="004938E0">
      <w:pPr>
        <w:pStyle w:val="Textodecomentrio"/>
      </w:pPr>
      <w:r>
        <w:t>- Tem ponto final na fonte.</w:t>
      </w:r>
    </w:p>
    <w:p w14:paraId="167E8A3F" w14:textId="39DF5669" w:rsidR="004938E0" w:rsidRDefault="004938E0" w:rsidP="004938E0">
      <w:pPr>
        <w:pStyle w:val="Textodecomentrio"/>
      </w:pPr>
      <w:r>
        <w:t>Verifique todos do seu texto. Estão TODOS sem estilo.</w:t>
      </w:r>
    </w:p>
    <w:p w14:paraId="310517D3" w14:textId="21A6C920" w:rsidR="004938E0" w:rsidRDefault="004938E0">
      <w:pPr>
        <w:pStyle w:val="Textodecomentrio"/>
      </w:pPr>
    </w:p>
  </w:comment>
  <w:comment w:id="116" w:author="Andreza Sartori" w:date="2023-04-20T21:16:00Z" w:initials="AS">
    <w:p w14:paraId="6A55C4FD" w14:textId="77777777" w:rsidR="00942C25" w:rsidRDefault="00942C25">
      <w:pPr>
        <w:pStyle w:val="Textodecomentrio"/>
      </w:pPr>
      <w:r>
        <w:rPr>
          <w:rStyle w:val="Refdecomentrio"/>
        </w:rPr>
        <w:annotationRef/>
      </w:r>
      <w:r>
        <w:t xml:space="preserve">Está beeeeeem pobre. </w:t>
      </w:r>
    </w:p>
    <w:p w14:paraId="42F0C873" w14:textId="78E94A60" w:rsidR="00D638A1" w:rsidRDefault="00D638A1">
      <w:pPr>
        <w:pStyle w:val="Textodecomentrio"/>
      </w:pPr>
      <w:r>
        <w:t>Precisa preencher a tabela com as principais características e fazer um comparativo no texto. Então colocar o teu diferencial perante os correlatos.</w:t>
      </w:r>
    </w:p>
  </w:comment>
  <w:comment w:id="117" w:author="Andreza Sartori" w:date="2023-04-24T18:34:00Z" w:initials="AS">
    <w:p w14:paraId="20837C6F" w14:textId="4F2E267E" w:rsidR="007C0920" w:rsidRDefault="007C0920">
      <w:pPr>
        <w:pStyle w:val="Textodecomentrio"/>
      </w:pPr>
      <w:r>
        <w:rPr>
          <w:rStyle w:val="Refdecomentrio"/>
        </w:rPr>
        <w:annotationRef/>
      </w:r>
      <w:r>
        <w:t>Fora do formato do TCC 1</w:t>
      </w:r>
    </w:p>
    <w:p w14:paraId="18D4C492" w14:textId="257720AC" w:rsidR="007C0920" w:rsidRDefault="007C0920">
      <w:pPr>
        <w:pStyle w:val="Textodecomentrio"/>
      </w:pPr>
      <w:r w:rsidRPr="007C0920">
        <w:t>Não se faz parágrafo com uma única frase.</w:t>
      </w:r>
    </w:p>
    <w:p w14:paraId="2A226D27" w14:textId="46ADE91C" w:rsidR="007C0920" w:rsidRDefault="007C0920">
      <w:pPr>
        <w:pStyle w:val="Textodecomentrio"/>
      </w:pPr>
    </w:p>
  </w:comment>
  <w:comment w:id="118" w:author="Andreza Sartori" w:date="2023-04-24T18:35:00Z" w:initials="AS">
    <w:p w14:paraId="1F826587" w14:textId="67B46E4B" w:rsidR="00682BA2" w:rsidRDefault="00682BA2">
      <w:pPr>
        <w:pStyle w:val="Textodecomentrio"/>
      </w:pPr>
      <w:r>
        <w:rPr>
          <w:rStyle w:val="Refdecomentrio"/>
        </w:rPr>
        <w:annotationRef/>
      </w:r>
      <w:r w:rsidRPr="00682BA2">
        <w:t>Não está de acordo com a ABNT.</w:t>
      </w:r>
    </w:p>
  </w:comment>
  <w:comment w:id="119" w:author="Andreza Sartori" w:date="2023-04-24T18:37:00Z" w:initials="AS">
    <w:p w14:paraId="51398749" w14:textId="55B8B699" w:rsidR="00E71F10" w:rsidRDefault="00E71F10">
      <w:pPr>
        <w:pStyle w:val="Textodecomentrio"/>
      </w:pPr>
      <w:r>
        <w:rPr>
          <w:rStyle w:val="Refdecomentrio"/>
        </w:rPr>
        <w:annotationRef/>
      </w:r>
      <w:r>
        <w:t>Ele vai ter? você irá adicionar isso?</w:t>
      </w:r>
    </w:p>
  </w:comment>
  <w:comment w:id="120" w:author="Andreza Sartori" w:date="2023-04-24T18:36:00Z" w:initials="AS">
    <w:p w14:paraId="055413ED" w14:textId="4BF173B5" w:rsidR="00855064" w:rsidRDefault="00855064">
      <w:pPr>
        <w:pStyle w:val="Textodecomentrio"/>
      </w:pPr>
      <w:r>
        <w:rPr>
          <w:rStyle w:val="Refdecomentrio"/>
        </w:rPr>
        <w:annotationRef/>
      </w:r>
      <w:r>
        <w:t>????</w:t>
      </w:r>
    </w:p>
  </w:comment>
  <w:comment w:id="122" w:author="Andreza Sartori" w:date="2023-04-24T18:37:00Z" w:initials="AS">
    <w:p w14:paraId="06987243" w14:textId="77777777" w:rsidR="00B2710D" w:rsidRDefault="00B2710D">
      <w:pPr>
        <w:pStyle w:val="Textodecomentrio"/>
      </w:pPr>
      <w:r>
        <w:rPr>
          <w:rStyle w:val="Refdecomentrio"/>
        </w:rPr>
        <w:annotationRef/>
      </w:r>
      <w:r>
        <w:t xml:space="preserve">Ao invés de sim/não coloque informação relevante. Por exemplo: tipo de geolocalização: </w:t>
      </w:r>
      <w:r w:rsidRPr="00B2710D">
        <w:t>GPS</w:t>
      </w:r>
      <w:r>
        <w:t xml:space="preserve">, </w:t>
      </w:r>
      <w:r w:rsidRPr="00B2710D">
        <w:t>GSM ou Wi-Fi</w:t>
      </w:r>
      <w:r>
        <w:t>.</w:t>
      </w:r>
    </w:p>
    <w:p w14:paraId="047A06F3" w14:textId="4B8D4B8E" w:rsidR="00B2710D" w:rsidRDefault="00B2710D">
      <w:pPr>
        <w:pStyle w:val="Textodecomentrio"/>
      </w:pPr>
    </w:p>
  </w:comment>
  <w:comment w:id="123" w:author="Andreza Sartori" w:date="2023-04-20T20:33:00Z" w:initials="AS">
    <w:p w14:paraId="446A8435" w14:textId="77777777" w:rsidR="00A63548" w:rsidRDefault="00A63548" w:rsidP="00A63548">
      <w:pPr>
        <w:pStyle w:val="Textodecomentrio"/>
      </w:pPr>
      <w:r>
        <w:rPr>
          <w:rStyle w:val="Refdecomentrio"/>
        </w:rPr>
        <w:annotationRef/>
      </w:r>
    </w:p>
    <w:p w14:paraId="455EB3B4" w14:textId="77777777" w:rsidR="00A63548" w:rsidRDefault="00A63548" w:rsidP="00A63548">
      <w:pPr>
        <w:pStyle w:val="Textodecomentrio"/>
      </w:pPr>
      <w:r>
        <w:t>Mencione o autor em cada parágrafo. Faça isso nos outros correlatos também.</w:t>
      </w:r>
    </w:p>
  </w:comment>
  <w:comment w:id="124" w:author="Andreza Sartori" w:date="2023-04-20T20:51:00Z" w:initials="AS">
    <w:p w14:paraId="3D41D4A7" w14:textId="77777777" w:rsidR="007275AA" w:rsidRDefault="007275AA" w:rsidP="007275AA">
      <w:pPr>
        <w:pStyle w:val="Textodecomentrio"/>
      </w:pPr>
      <w:r>
        <w:rPr>
          <w:rStyle w:val="Refdecomentrio"/>
        </w:rPr>
        <w:annotationRef/>
      </w:r>
      <w:r>
        <w:t>Mencione o autor em cada parágrafo.</w:t>
      </w:r>
    </w:p>
    <w:p w14:paraId="2187D79F" w14:textId="77777777" w:rsidR="007275AA" w:rsidRDefault="007275AA" w:rsidP="007275AA">
      <w:pPr>
        <w:pStyle w:val="Textodecomentrio"/>
      </w:pPr>
    </w:p>
    <w:p w14:paraId="7367B724" w14:textId="77777777" w:rsidR="007275AA" w:rsidRDefault="007275AA" w:rsidP="007275AA">
      <w:pPr>
        <w:pStyle w:val="Textodecomentrio"/>
      </w:pPr>
      <w:r w:rsidRPr="009538C2">
        <w:t>Faltou colocar principais funcionalidades.</w:t>
      </w:r>
    </w:p>
    <w:p w14:paraId="6CE9CBBF" w14:textId="77777777" w:rsidR="007275AA" w:rsidRDefault="007275AA" w:rsidP="007275AA">
      <w:pPr>
        <w:pStyle w:val="Textodecomentrio"/>
      </w:pPr>
    </w:p>
  </w:comment>
  <w:comment w:id="125" w:author="Andreza Sartori" w:date="2023-04-24T18:37:00Z" w:initials="AS">
    <w:p w14:paraId="466ED3EA" w14:textId="24A82F86" w:rsidR="00B2710D" w:rsidRDefault="00B2710D">
      <w:pPr>
        <w:pStyle w:val="Textodecomentrio"/>
      </w:pPr>
      <w:r>
        <w:rPr>
          <w:rStyle w:val="Refdecomentrio"/>
        </w:rPr>
        <w:annotationRef/>
      </w:r>
      <w:r>
        <w:t>Para onde?</w:t>
      </w:r>
    </w:p>
  </w:comment>
  <w:comment w:id="126" w:author="Andreza Sartori" w:date="2023-04-24T18:40:00Z" w:initials="AS">
    <w:p w14:paraId="66D3663F" w14:textId="22F5CBFF" w:rsidR="00B2710D" w:rsidRDefault="00B2710D">
      <w:pPr>
        <w:pStyle w:val="Textodecomentrio"/>
      </w:pPr>
      <w:r>
        <w:rPr>
          <w:rStyle w:val="Refdecomentrio"/>
        </w:rPr>
        <w:annotationRef/>
      </w:r>
      <w:r>
        <w:t>Que tipo?</w:t>
      </w:r>
    </w:p>
  </w:comment>
  <w:comment w:id="127" w:author="Andreza Sartori" w:date="2023-04-24T18:40:00Z" w:initials="AS">
    <w:p w14:paraId="4E444C1F" w14:textId="0C6445F7" w:rsidR="00B2710D" w:rsidRDefault="00B2710D">
      <w:pPr>
        <w:pStyle w:val="Textodecomentrio"/>
      </w:pPr>
      <w:r>
        <w:rPr>
          <w:rStyle w:val="Refdecomentrio"/>
        </w:rPr>
        <w:annotationRef/>
      </w:r>
      <w:r>
        <w:t>Do Brasil?</w:t>
      </w:r>
    </w:p>
  </w:comment>
  <w:comment w:id="133" w:author="Andreza Sartori" w:date="2023-04-20T21:24:00Z" w:initials="AS">
    <w:p w14:paraId="089AAF72" w14:textId="459783F7" w:rsidR="003D7035" w:rsidRDefault="003D7035">
      <w:pPr>
        <w:pStyle w:val="Textodecomentrio"/>
      </w:pPr>
      <w:r>
        <w:rPr>
          <w:rStyle w:val="Refdecomentrio"/>
        </w:rPr>
        <w:annotationRef/>
      </w:r>
      <w:r>
        <w:t>Não está no formato correto</w:t>
      </w:r>
    </w:p>
  </w:comment>
  <w:comment w:id="140" w:author="Andreza Sartori" w:date="2023-04-20T21:25:00Z" w:initials="AS">
    <w:p w14:paraId="1AEDEDE6" w14:textId="77777777" w:rsidR="00833C45" w:rsidRDefault="00417E41">
      <w:pPr>
        <w:pStyle w:val="Textodecomentrio"/>
      </w:pPr>
      <w:r>
        <w:rPr>
          <w:rStyle w:val="Refdecomentrio"/>
        </w:rPr>
        <w:annotationRef/>
      </w:r>
      <w:r>
        <w:t>Em primeiro lugar, os requisitos devem iniciar no infinitivo.</w:t>
      </w:r>
    </w:p>
    <w:p w14:paraId="51D8A231" w14:textId="77777777" w:rsidR="00833C45" w:rsidRDefault="00833C45">
      <w:pPr>
        <w:pStyle w:val="Textodecomentrio"/>
      </w:pPr>
    </w:p>
    <w:p w14:paraId="65496C7F" w14:textId="2CB9E967" w:rsidR="00417E41" w:rsidRDefault="00833C45">
      <w:pPr>
        <w:pStyle w:val="Textodecomentrio"/>
      </w:pPr>
      <w:r>
        <w:t>Precisa melhorar muito. Estu</w:t>
      </w:r>
      <w:r w:rsidR="006A5D15">
        <w:t>d</w:t>
      </w:r>
      <w:r>
        <w:t>e como fazer requisitos.</w:t>
      </w:r>
      <w:r w:rsidR="00417E41">
        <w:t xml:space="preserve"> </w:t>
      </w:r>
    </w:p>
  </w:comment>
  <w:comment w:id="141" w:author="Andreza Sartori" w:date="2023-04-24T18:46:00Z" w:initials="AS">
    <w:p w14:paraId="1F568F02" w14:textId="1D69755E" w:rsidR="00253B2B" w:rsidRDefault="00253B2B">
      <w:pPr>
        <w:pStyle w:val="Textodecomentrio"/>
      </w:pPr>
      <w:r>
        <w:rPr>
          <w:rStyle w:val="Refdecomentrio"/>
        </w:rPr>
        <w:annotationRef/>
      </w:r>
      <w:r>
        <w:t>Esta seção está COMPLETAMENTE fora do formato de TCC 1</w:t>
      </w:r>
    </w:p>
  </w:comment>
  <w:comment w:id="142" w:author="Andreza Sartori" w:date="2023-04-24T18:45:00Z" w:initials="AS">
    <w:p w14:paraId="3C8C9B79" w14:textId="391C0DFA" w:rsidR="00497926" w:rsidRDefault="00497926">
      <w:pPr>
        <w:pStyle w:val="Textodecomentrio"/>
      </w:pPr>
      <w:r>
        <w:rPr>
          <w:rStyle w:val="Refdecomentrio"/>
        </w:rPr>
        <w:annotationRef/>
      </w:r>
      <w:r>
        <w:t xml:space="preserve">Não seria só isso, que ferramenta você irá utilizar para desenvolver o aplicativo? E a questão da </w:t>
      </w:r>
      <w:r w:rsidR="00AD1320">
        <w:t>geolocalização</w:t>
      </w:r>
      <w:r>
        <w:t>?</w:t>
      </w:r>
    </w:p>
  </w:comment>
  <w:comment w:id="153" w:author="Andreza Sartori" w:date="2023-04-24T18:48:00Z" w:initials="AS">
    <w:p w14:paraId="1A037B64" w14:textId="1C0479AC" w:rsidR="00F8100E" w:rsidRDefault="00F8100E">
      <w:pPr>
        <w:pStyle w:val="Textodecomentrio"/>
      </w:pPr>
      <w:r>
        <w:rPr>
          <w:rStyle w:val="Refdecomentrio"/>
        </w:rPr>
        <w:annotationRef/>
      </w:r>
      <w:r>
        <w:t>Isso faz parte do levantamento bibliográfico</w:t>
      </w:r>
    </w:p>
  </w:comment>
  <w:comment w:id="173" w:author="Andreza Sartori" w:date="2023-04-24T18:52:00Z" w:initials="AS">
    <w:p w14:paraId="4C587764" w14:textId="0C56F60B" w:rsidR="00271FC6" w:rsidRDefault="00271FC6">
      <w:pPr>
        <w:pStyle w:val="Textodecomentrio"/>
      </w:pPr>
      <w:r>
        <w:rPr>
          <w:rStyle w:val="Refdecomentrio"/>
        </w:rPr>
        <w:annotationRef/>
      </w:r>
      <w:r>
        <w:t>Qual?</w:t>
      </w:r>
    </w:p>
  </w:comment>
  <w:comment w:id="174" w:author="Andreza Sartori" w:date="2023-04-24T18:52:00Z" w:initials="AS">
    <w:p w14:paraId="101D535D" w14:textId="0D7FB5DF" w:rsidR="00271FC6" w:rsidRDefault="00271FC6">
      <w:pPr>
        <w:pStyle w:val="Textodecomentrio"/>
      </w:pPr>
      <w:r>
        <w:rPr>
          <w:rStyle w:val="Refdecomentrio"/>
        </w:rPr>
        <w:annotationRef/>
      </w:r>
      <w:r>
        <w:t>Qual?</w:t>
      </w:r>
    </w:p>
  </w:comment>
  <w:comment w:id="175" w:author="Andreza Sartori" w:date="2023-04-24T18:52:00Z" w:initials="AS">
    <w:p w14:paraId="7661EA77" w14:textId="5049C27A" w:rsidR="00271FC6" w:rsidRDefault="00271FC6">
      <w:pPr>
        <w:pStyle w:val="Textodecomentrio"/>
      </w:pPr>
      <w:r>
        <w:rPr>
          <w:rStyle w:val="Refdecomentrio"/>
        </w:rPr>
        <w:annotationRef/>
      </w:r>
      <w:r>
        <w:t>Baseado em que?</w:t>
      </w:r>
    </w:p>
  </w:comment>
  <w:comment w:id="176" w:author="Andreza Sartori" w:date="2023-04-20T21:40:00Z" w:initials="AS">
    <w:p w14:paraId="63173187" w14:textId="1E6FD6EB" w:rsidR="00E6071C" w:rsidRDefault="00E6071C">
      <w:pPr>
        <w:pStyle w:val="Textodecomentrio"/>
      </w:pPr>
      <w:r>
        <w:rPr>
          <w:rStyle w:val="Refdecomentrio"/>
        </w:rPr>
        <w:annotationRef/>
      </w:r>
      <w:r>
        <w:t>Superficial. Seja mais específico. Que ferramenta você vai utilizar?</w:t>
      </w:r>
    </w:p>
  </w:comment>
  <w:comment w:id="177" w:author="Andreza Sartori" w:date="2023-04-24T18:52:00Z" w:initials="AS">
    <w:p w14:paraId="4882F5F0" w14:textId="4EB6BA7C" w:rsidR="00694C21" w:rsidRDefault="00694C21">
      <w:pPr>
        <w:pStyle w:val="Textodecomentrio"/>
      </w:pPr>
      <w:r>
        <w:rPr>
          <w:rStyle w:val="Refdecomentrio"/>
        </w:rPr>
        <w:annotationRef/>
      </w:r>
      <w:r w:rsidRPr="00694C21">
        <w:t>Cuidado com o uso de palavras coloquiais. Rever a redação.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6F8E46" w15:done="0"/>
  <w15:commentEx w15:paraId="515AE86C" w15:done="0"/>
  <w15:commentEx w15:paraId="52128216" w15:done="0"/>
  <w15:commentEx w15:paraId="175D73B6" w15:done="0"/>
  <w15:commentEx w15:paraId="345FFB90" w15:done="0"/>
  <w15:commentEx w15:paraId="2F02E3C5" w15:done="0"/>
  <w15:commentEx w15:paraId="2BDF2B9C" w15:done="0"/>
  <w15:commentEx w15:paraId="07018216" w15:done="0"/>
  <w15:commentEx w15:paraId="4D97EBEA" w15:done="0"/>
  <w15:commentEx w15:paraId="2B1792CE" w15:done="0"/>
  <w15:commentEx w15:paraId="6FA3AD1B" w15:done="0"/>
  <w15:commentEx w15:paraId="39343E13" w15:done="0"/>
  <w15:commentEx w15:paraId="168E4E43" w15:done="0"/>
  <w15:commentEx w15:paraId="79482266" w15:done="0"/>
  <w15:commentEx w15:paraId="1846B79D" w15:done="0"/>
  <w15:commentEx w15:paraId="221F471C" w15:done="0"/>
  <w15:commentEx w15:paraId="5489B100" w15:done="0"/>
  <w15:commentEx w15:paraId="34B5433B" w15:done="0"/>
  <w15:commentEx w15:paraId="23157D8D" w15:done="0"/>
  <w15:commentEx w15:paraId="17318863" w15:done="0"/>
  <w15:commentEx w15:paraId="4681F8C0" w15:done="0"/>
  <w15:commentEx w15:paraId="2B6B593A" w15:done="0"/>
  <w15:commentEx w15:paraId="72FD78F8" w15:done="0"/>
  <w15:commentEx w15:paraId="76C95FAA" w15:done="0"/>
  <w15:commentEx w15:paraId="395884B9" w15:done="0"/>
  <w15:commentEx w15:paraId="75485ACA" w15:done="0"/>
  <w15:commentEx w15:paraId="0D169608" w15:done="0"/>
  <w15:commentEx w15:paraId="69B102EE" w15:done="0"/>
  <w15:commentEx w15:paraId="4D7513CB" w15:done="0"/>
  <w15:commentEx w15:paraId="6B16A530" w15:done="0"/>
  <w15:commentEx w15:paraId="60D4E717" w15:done="0"/>
  <w15:commentEx w15:paraId="58CDE50F" w15:done="0"/>
  <w15:commentEx w15:paraId="76FFE161" w15:done="0"/>
  <w15:commentEx w15:paraId="698CAD4C" w15:done="0"/>
  <w15:commentEx w15:paraId="10C57552" w15:done="0"/>
  <w15:commentEx w15:paraId="2CACABF1" w15:done="0"/>
  <w15:commentEx w15:paraId="7A3C7A9E" w15:done="0"/>
  <w15:commentEx w15:paraId="036BBDE8" w15:done="0"/>
  <w15:commentEx w15:paraId="310517D3" w15:done="0"/>
  <w15:commentEx w15:paraId="42F0C873" w15:done="0"/>
  <w15:commentEx w15:paraId="2A226D27" w15:done="0"/>
  <w15:commentEx w15:paraId="1F826587" w15:done="0"/>
  <w15:commentEx w15:paraId="51398749" w15:done="0"/>
  <w15:commentEx w15:paraId="055413ED" w15:done="0"/>
  <w15:commentEx w15:paraId="047A06F3" w15:done="0"/>
  <w15:commentEx w15:paraId="455EB3B4" w15:done="0"/>
  <w15:commentEx w15:paraId="6CE9CBBF" w15:done="0"/>
  <w15:commentEx w15:paraId="466ED3EA" w15:done="0"/>
  <w15:commentEx w15:paraId="66D3663F" w15:done="0"/>
  <w15:commentEx w15:paraId="4E444C1F" w15:done="0"/>
  <w15:commentEx w15:paraId="089AAF72" w15:done="0"/>
  <w15:commentEx w15:paraId="65496C7F" w15:done="0"/>
  <w15:commentEx w15:paraId="1F568F02" w15:done="0"/>
  <w15:commentEx w15:paraId="3C8C9B79" w15:done="0"/>
  <w15:commentEx w15:paraId="1A037B64" w15:done="0"/>
  <w15:commentEx w15:paraId="4C587764" w15:done="0"/>
  <w15:commentEx w15:paraId="101D535D" w15:done="0"/>
  <w15:commentEx w15:paraId="7661EA77" w15:done="0"/>
  <w15:commentEx w15:paraId="63173187" w15:done="0"/>
  <w15:commentEx w15:paraId="4882F5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13229" w16cex:dateUtc="2023-04-24T19:51:00Z"/>
  <w16cex:commentExtensible w16cex:durableId="27EC02D6" w16cex:dateUtc="2023-04-20T21:28:00Z"/>
  <w16cex:commentExtensible w16cex:durableId="27F132DE" w16cex:dateUtc="2023-04-24T19:54:00Z"/>
  <w16cex:commentExtensible w16cex:durableId="27F13585" w16cex:dateUtc="2023-04-24T20:06:00Z"/>
  <w16cex:commentExtensible w16cex:durableId="27F135B2" w16cex:dateUtc="2023-04-24T20:06:00Z"/>
  <w16cex:commentExtensible w16cex:durableId="27F13354" w16cex:dateUtc="2023-04-24T19:56:00Z"/>
  <w16cex:commentExtensible w16cex:durableId="27F13695" w16cex:dateUtc="2023-04-24T20:10:00Z"/>
  <w16cex:commentExtensible w16cex:durableId="27EC116B" w16cex:dateUtc="2023-04-20T22:30:00Z"/>
  <w16cex:commentExtensible w16cex:durableId="27F13777" w16cex:dateUtc="2023-04-24T20:14:00Z"/>
  <w16cex:commentExtensible w16cex:durableId="27F1370B" w16cex:dateUtc="2023-04-24T20:12:00Z"/>
  <w16cex:commentExtensible w16cex:durableId="27EC119D" w16cex:dateUtc="2023-04-20T22:31:00Z"/>
  <w16cex:commentExtensible w16cex:durableId="27F13915" w16cex:dateUtc="2023-04-24T20:21:00Z"/>
  <w16cex:commentExtensible w16cex:durableId="27EC1AB2" w16cex:dateUtc="2023-04-20T23:10:00Z"/>
  <w16cex:commentExtensible w16cex:durableId="27EC1C13" w16cex:dateUtc="2023-04-20T23:16:00Z"/>
  <w16cex:commentExtensible w16cex:durableId="27F13980" w16cex:dateUtc="2023-04-24T20:23:00Z"/>
  <w16cex:commentExtensible w16cex:durableId="27F139A1" w16cex:dateUtc="2023-04-24T20:23:00Z"/>
  <w16cex:commentExtensible w16cex:durableId="27EC1B8B" w16cex:dateUtc="2023-04-20T23:14:00Z"/>
  <w16cex:commentExtensible w16cex:durableId="27F13A24" w16cex:dateUtc="2023-04-24T20:25:00Z"/>
  <w16cex:commentExtensible w16cex:durableId="27EC1C47" w16cex:dateUtc="2023-04-20T23:17:00Z"/>
  <w16cex:commentExtensible w16cex:durableId="27F13A5B" w16cex:dateUtc="2023-04-24T20:26:00Z"/>
  <w16cex:commentExtensible w16cex:durableId="27EC1C5E" w16cex:dateUtc="2023-04-20T23:17:00Z"/>
  <w16cex:commentExtensible w16cex:durableId="27F13A8A" w16cex:dateUtc="2023-04-24T20:27:00Z"/>
  <w16cex:commentExtensible w16cex:durableId="27EC1C62" w16cex:dateUtc="2023-04-20T23:17:00Z"/>
  <w16cex:commentExtensible w16cex:durableId="27EC1CBA" w16cex:dateUtc="2023-04-20T23:19:00Z"/>
  <w16cex:commentExtensible w16cex:durableId="27EC2004" w16cex:dateUtc="2023-04-20T23:33:00Z"/>
  <w16cex:commentExtensible w16cex:durableId="27EC20E3" w16cex:dateUtc="2023-04-20T23:36:00Z"/>
  <w16cex:commentExtensible w16cex:durableId="27EC1CD5" w16cex:dateUtc="2023-04-20T23:19:00Z"/>
  <w16cex:commentExtensible w16cex:durableId="27EC207E" w16cex:dateUtc="2023-04-20T23:35:00Z"/>
  <w16cex:commentExtensible w16cex:durableId="27F14531" w16cex:dateUtc="2023-04-24T21:13:00Z"/>
  <w16cex:commentExtensible w16cex:durableId="27F14567" w16cex:dateUtc="2023-04-24T21:13:00Z"/>
  <w16cex:commentExtensible w16cex:durableId="27EC2440" w16cex:dateUtc="2023-04-20T23:51:00Z"/>
  <w16cex:commentExtensible w16cex:durableId="27F145ED" w16cex:dateUtc="2023-04-24T21:16:00Z"/>
  <w16cex:commentExtensible w16cex:durableId="27F14619" w16cex:dateUtc="2023-04-24T21:16:00Z"/>
  <w16cex:commentExtensible w16cex:durableId="27F14657" w16cex:dateUtc="2023-04-24T21:17:00Z"/>
  <w16cex:commentExtensible w16cex:durableId="27EC2121" w16cex:dateUtc="2023-04-20T23:37:00Z"/>
  <w16cex:commentExtensible w16cex:durableId="27EC2A03" w16cex:dateUtc="2023-04-21T00:15:00Z"/>
  <w16cex:commentExtensible w16cex:durableId="27EC2915" w16cex:dateUtc="2023-04-21T00:11:00Z"/>
  <w16cex:commentExtensible w16cex:durableId="27EC2977" w16cex:dateUtc="2023-04-21T00:13:00Z"/>
  <w16cex:commentExtensible w16cex:durableId="27F1497C" w16cex:dateUtc="2023-04-24T21:31:00Z"/>
  <w16cex:commentExtensible w16cex:durableId="27EC2A4A" w16cex:dateUtc="2023-04-21T00:16:00Z"/>
  <w16cex:commentExtensible w16cex:durableId="27F14A28" w16cex:dateUtc="2023-04-24T21:34:00Z"/>
  <w16cex:commentExtensible w16cex:durableId="27F14A67" w16cex:dateUtc="2023-04-24T21:35:00Z"/>
  <w16cex:commentExtensible w16cex:durableId="27F14AD3" w16cex:dateUtc="2023-04-24T21:37:00Z"/>
  <w16cex:commentExtensible w16cex:durableId="27F14AC0" w16cex:dateUtc="2023-04-24T21:36:00Z"/>
  <w16cex:commentExtensible w16cex:durableId="27F14B01" w16cex:dateUtc="2023-04-24T21:37:00Z"/>
  <w16cex:commentExtensible w16cex:durableId="27F0F9D5" w16cex:dateUtc="2023-04-20T23:33:00Z"/>
  <w16cex:commentExtensible w16cex:durableId="27F0FA07" w16cex:dateUtc="2023-04-20T23:51:00Z"/>
  <w16cex:commentExtensible w16cex:durableId="27F14AEE" w16cex:dateUtc="2023-04-24T21:37:00Z"/>
  <w16cex:commentExtensible w16cex:durableId="27F14B81" w16cex:dateUtc="2023-04-24T21:40:00Z"/>
  <w16cex:commentExtensible w16cex:durableId="27F14B91" w16cex:dateUtc="2023-04-24T21:40:00Z"/>
  <w16cex:commentExtensible w16cex:durableId="27EC2C2A" w16cex:dateUtc="2023-04-21T00:24:00Z"/>
  <w16cex:commentExtensible w16cex:durableId="27EC2C47" w16cex:dateUtc="2023-04-21T00:25:00Z"/>
  <w16cex:commentExtensible w16cex:durableId="27F14CF6" w16cex:dateUtc="2023-04-24T21:46:00Z"/>
  <w16cex:commentExtensible w16cex:durableId="27F14CC1" w16cex:dateUtc="2023-04-24T21:45:00Z"/>
  <w16cex:commentExtensible w16cex:durableId="27F14D78" w16cex:dateUtc="2023-04-24T21:48:00Z"/>
  <w16cex:commentExtensible w16cex:durableId="27F14E56" w16cex:dateUtc="2023-04-24T21:52:00Z"/>
  <w16cex:commentExtensible w16cex:durableId="27F14E5C" w16cex:dateUtc="2023-04-24T21:52:00Z"/>
  <w16cex:commentExtensible w16cex:durableId="27F14E64" w16cex:dateUtc="2023-04-24T21:52:00Z"/>
  <w16cex:commentExtensible w16cex:durableId="27EC2FC6" w16cex:dateUtc="2023-04-21T00:40:00Z"/>
  <w16cex:commentExtensible w16cex:durableId="27F14E84" w16cex:dateUtc="2023-04-24T2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6F8E46" w16cid:durableId="27F13229"/>
  <w16cid:commentId w16cid:paraId="515AE86C" w16cid:durableId="27EC02D6"/>
  <w16cid:commentId w16cid:paraId="52128216" w16cid:durableId="27F132DE"/>
  <w16cid:commentId w16cid:paraId="175D73B6" w16cid:durableId="27F13585"/>
  <w16cid:commentId w16cid:paraId="345FFB90" w16cid:durableId="27F135B2"/>
  <w16cid:commentId w16cid:paraId="2F02E3C5" w16cid:durableId="27F13354"/>
  <w16cid:commentId w16cid:paraId="2BDF2B9C" w16cid:durableId="27F13695"/>
  <w16cid:commentId w16cid:paraId="07018216" w16cid:durableId="27EC116B"/>
  <w16cid:commentId w16cid:paraId="4D97EBEA" w16cid:durableId="27F13777"/>
  <w16cid:commentId w16cid:paraId="2B1792CE" w16cid:durableId="27F1370B"/>
  <w16cid:commentId w16cid:paraId="6FA3AD1B" w16cid:durableId="27EC119D"/>
  <w16cid:commentId w16cid:paraId="39343E13" w16cid:durableId="27F13915"/>
  <w16cid:commentId w16cid:paraId="168E4E43" w16cid:durableId="27EC1AB2"/>
  <w16cid:commentId w16cid:paraId="79482266" w16cid:durableId="27EC1C13"/>
  <w16cid:commentId w16cid:paraId="1846B79D" w16cid:durableId="27F13980"/>
  <w16cid:commentId w16cid:paraId="221F471C" w16cid:durableId="27F139A1"/>
  <w16cid:commentId w16cid:paraId="5489B100" w16cid:durableId="27EC1B8B"/>
  <w16cid:commentId w16cid:paraId="34B5433B" w16cid:durableId="27F13A24"/>
  <w16cid:commentId w16cid:paraId="23157D8D" w16cid:durableId="27EC1C47"/>
  <w16cid:commentId w16cid:paraId="17318863" w16cid:durableId="27F13A5B"/>
  <w16cid:commentId w16cid:paraId="4681F8C0" w16cid:durableId="27EC1C5E"/>
  <w16cid:commentId w16cid:paraId="2B6B593A" w16cid:durableId="27F13A8A"/>
  <w16cid:commentId w16cid:paraId="72FD78F8" w16cid:durableId="27EC1C62"/>
  <w16cid:commentId w16cid:paraId="76C95FAA" w16cid:durableId="27EC1CBA"/>
  <w16cid:commentId w16cid:paraId="395884B9" w16cid:durableId="27EC2004"/>
  <w16cid:commentId w16cid:paraId="75485ACA" w16cid:durableId="27EC20E3"/>
  <w16cid:commentId w16cid:paraId="0D169608" w16cid:durableId="27EC1CD5"/>
  <w16cid:commentId w16cid:paraId="69B102EE" w16cid:durableId="27EC207E"/>
  <w16cid:commentId w16cid:paraId="4D7513CB" w16cid:durableId="27F14531"/>
  <w16cid:commentId w16cid:paraId="6B16A530" w16cid:durableId="27F14567"/>
  <w16cid:commentId w16cid:paraId="60D4E717" w16cid:durableId="27EC2440"/>
  <w16cid:commentId w16cid:paraId="58CDE50F" w16cid:durableId="27F145ED"/>
  <w16cid:commentId w16cid:paraId="76FFE161" w16cid:durableId="27F14619"/>
  <w16cid:commentId w16cid:paraId="698CAD4C" w16cid:durableId="27F14657"/>
  <w16cid:commentId w16cid:paraId="10C57552" w16cid:durableId="27EC2121"/>
  <w16cid:commentId w16cid:paraId="2CACABF1" w16cid:durableId="27EC2A03"/>
  <w16cid:commentId w16cid:paraId="7A3C7A9E" w16cid:durableId="27EC2915"/>
  <w16cid:commentId w16cid:paraId="036BBDE8" w16cid:durableId="27EC2977"/>
  <w16cid:commentId w16cid:paraId="310517D3" w16cid:durableId="27F1497C"/>
  <w16cid:commentId w16cid:paraId="42F0C873" w16cid:durableId="27EC2A4A"/>
  <w16cid:commentId w16cid:paraId="2A226D27" w16cid:durableId="27F14A28"/>
  <w16cid:commentId w16cid:paraId="1F826587" w16cid:durableId="27F14A67"/>
  <w16cid:commentId w16cid:paraId="51398749" w16cid:durableId="27F14AD3"/>
  <w16cid:commentId w16cid:paraId="055413ED" w16cid:durableId="27F14AC0"/>
  <w16cid:commentId w16cid:paraId="047A06F3" w16cid:durableId="27F14B01"/>
  <w16cid:commentId w16cid:paraId="455EB3B4" w16cid:durableId="27F0F9D5"/>
  <w16cid:commentId w16cid:paraId="6CE9CBBF" w16cid:durableId="27F0FA07"/>
  <w16cid:commentId w16cid:paraId="466ED3EA" w16cid:durableId="27F14AEE"/>
  <w16cid:commentId w16cid:paraId="66D3663F" w16cid:durableId="27F14B81"/>
  <w16cid:commentId w16cid:paraId="4E444C1F" w16cid:durableId="27F14B91"/>
  <w16cid:commentId w16cid:paraId="089AAF72" w16cid:durableId="27EC2C2A"/>
  <w16cid:commentId w16cid:paraId="65496C7F" w16cid:durableId="27EC2C47"/>
  <w16cid:commentId w16cid:paraId="1F568F02" w16cid:durableId="27F14CF6"/>
  <w16cid:commentId w16cid:paraId="3C8C9B79" w16cid:durableId="27F14CC1"/>
  <w16cid:commentId w16cid:paraId="1A037B64" w16cid:durableId="27F14D78"/>
  <w16cid:commentId w16cid:paraId="4C587764" w16cid:durableId="27F14E56"/>
  <w16cid:commentId w16cid:paraId="101D535D" w16cid:durableId="27F14E5C"/>
  <w16cid:commentId w16cid:paraId="7661EA77" w16cid:durableId="27F14E64"/>
  <w16cid:commentId w16cid:paraId="63173187" w16cid:durableId="27EC2FC6"/>
  <w16cid:commentId w16cid:paraId="4882F5F0" w16cid:durableId="27F14E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02856" w14:textId="77777777" w:rsidR="00A66867" w:rsidRDefault="00A66867">
      <w:r>
        <w:separator/>
      </w:r>
    </w:p>
  </w:endnote>
  <w:endnote w:type="continuationSeparator" w:id="0">
    <w:p w14:paraId="356E15B2" w14:textId="77777777" w:rsidR="00A66867" w:rsidRDefault="00A66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24601" w14:textId="77777777" w:rsidR="00A66867" w:rsidRDefault="00A66867">
      <w:r>
        <w:separator/>
      </w:r>
    </w:p>
  </w:footnote>
  <w:footnote w:type="continuationSeparator" w:id="0">
    <w:p w14:paraId="63F0F43F" w14:textId="77777777" w:rsidR="00A66867" w:rsidRDefault="00A668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97E568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2"/>
  </w:num>
  <w:num w:numId="3" w16cid:durableId="1620797825">
    <w:abstractNumId w:val="2"/>
  </w:num>
  <w:num w:numId="4" w16cid:durableId="1176723425">
    <w:abstractNumId w:val="1"/>
  </w:num>
  <w:num w:numId="5" w16cid:durableId="302581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2"/>
  </w:num>
  <w:num w:numId="8" w16cid:durableId="1489783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5"/>
  </w:num>
  <w:num w:numId="10" w16cid:durableId="250745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3"/>
  </w:num>
  <w:num w:numId="12" w16cid:durableId="1732073986">
    <w:abstractNumId w:val="4"/>
  </w:num>
  <w:num w:numId="13" w16cid:durableId="13899580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6"/>
  </w:num>
  <w:num w:numId="16" w16cid:durableId="6705226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6"/>
  </w:num>
  <w:num w:numId="18" w16cid:durableId="21469215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blo Mafessoli">
    <w15:presenceInfo w15:providerId="AD" w15:userId="S::pmafessoli@furb.br::ad71456a-8345-4477-9d61-476498aafb3d"/>
  </w15:person>
  <w15:person w15:author="Andreza Sartori">
    <w15:presenceInfo w15:providerId="AD" w15:userId="S::asartori@furb.br::ea6eee42-b779-4019-893c-752f0a6abe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40D6"/>
    <w:rsid w:val="00012922"/>
    <w:rsid w:val="0001575C"/>
    <w:rsid w:val="000179B5"/>
    <w:rsid w:val="00017B62"/>
    <w:rsid w:val="000204E7"/>
    <w:rsid w:val="000211D1"/>
    <w:rsid w:val="00023FA0"/>
    <w:rsid w:val="0002602F"/>
    <w:rsid w:val="00030E4A"/>
    <w:rsid w:val="00031A27"/>
    <w:rsid w:val="00031EE0"/>
    <w:rsid w:val="00034D5A"/>
    <w:rsid w:val="0004097A"/>
    <w:rsid w:val="0004641A"/>
    <w:rsid w:val="00052A07"/>
    <w:rsid w:val="000533DA"/>
    <w:rsid w:val="0005457F"/>
    <w:rsid w:val="000608E9"/>
    <w:rsid w:val="00061FEB"/>
    <w:rsid w:val="000667DF"/>
    <w:rsid w:val="0007209B"/>
    <w:rsid w:val="00075792"/>
    <w:rsid w:val="00080F9C"/>
    <w:rsid w:val="0008579A"/>
    <w:rsid w:val="00086AA8"/>
    <w:rsid w:val="0008732D"/>
    <w:rsid w:val="0009735C"/>
    <w:rsid w:val="000A104C"/>
    <w:rsid w:val="000A19DE"/>
    <w:rsid w:val="000A3EAB"/>
    <w:rsid w:val="000B04D4"/>
    <w:rsid w:val="000B12B2"/>
    <w:rsid w:val="000B3868"/>
    <w:rsid w:val="000C1926"/>
    <w:rsid w:val="000C1A18"/>
    <w:rsid w:val="000C648D"/>
    <w:rsid w:val="000D1294"/>
    <w:rsid w:val="000D77C2"/>
    <w:rsid w:val="000E039E"/>
    <w:rsid w:val="000E27F9"/>
    <w:rsid w:val="000E2B1E"/>
    <w:rsid w:val="000E311F"/>
    <w:rsid w:val="000E3A68"/>
    <w:rsid w:val="000E527F"/>
    <w:rsid w:val="000E5EFA"/>
    <w:rsid w:val="000E6CE0"/>
    <w:rsid w:val="000F77E3"/>
    <w:rsid w:val="00103C6E"/>
    <w:rsid w:val="00107B02"/>
    <w:rsid w:val="0011363A"/>
    <w:rsid w:val="00113A3F"/>
    <w:rsid w:val="001164FE"/>
    <w:rsid w:val="00121714"/>
    <w:rsid w:val="00123794"/>
    <w:rsid w:val="00125084"/>
    <w:rsid w:val="00125277"/>
    <w:rsid w:val="001375F7"/>
    <w:rsid w:val="00150F1E"/>
    <w:rsid w:val="001554E9"/>
    <w:rsid w:val="00162BF1"/>
    <w:rsid w:val="0016560C"/>
    <w:rsid w:val="00186092"/>
    <w:rsid w:val="00191CBD"/>
    <w:rsid w:val="00193A97"/>
    <w:rsid w:val="001948BE"/>
    <w:rsid w:val="0019547B"/>
    <w:rsid w:val="001A12CE"/>
    <w:rsid w:val="001A6292"/>
    <w:rsid w:val="001A7511"/>
    <w:rsid w:val="001A757A"/>
    <w:rsid w:val="001B2F1E"/>
    <w:rsid w:val="001C12E4"/>
    <w:rsid w:val="001C33B0"/>
    <w:rsid w:val="001C57E6"/>
    <w:rsid w:val="001C5CBB"/>
    <w:rsid w:val="001D465C"/>
    <w:rsid w:val="001D6234"/>
    <w:rsid w:val="001E080E"/>
    <w:rsid w:val="001E646A"/>
    <w:rsid w:val="001E682E"/>
    <w:rsid w:val="001F007F"/>
    <w:rsid w:val="001F0D36"/>
    <w:rsid w:val="001F1240"/>
    <w:rsid w:val="00202F3F"/>
    <w:rsid w:val="00224BB2"/>
    <w:rsid w:val="00235240"/>
    <w:rsid w:val="002368FD"/>
    <w:rsid w:val="0024110F"/>
    <w:rsid w:val="002423AB"/>
    <w:rsid w:val="002440B0"/>
    <w:rsid w:val="002474C4"/>
    <w:rsid w:val="00253B2B"/>
    <w:rsid w:val="0025685C"/>
    <w:rsid w:val="00262A41"/>
    <w:rsid w:val="00271FC6"/>
    <w:rsid w:val="00272B12"/>
    <w:rsid w:val="00275110"/>
    <w:rsid w:val="00276809"/>
    <w:rsid w:val="00276E8F"/>
    <w:rsid w:val="0027792D"/>
    <w:rsid w:val="00282723"/>
    <w:rsid w:val="00282788"/>
    <w:rsid w:val="0028617A"/>
    <w:rsid w:val="00294321"/>
    <w:rsid w:val="0029608A"/>
    <w:rsid w:val="002A6617"/>
    <w:rsid w:val="002A76D7"/>
    <w:rsid w:val="002A7E1B"/>
    <w:rsid w:val="002B0EDC"/>
    <w:rsid w:val="002B4718"/>
    <w:rsid w:val="002E6DD1"/>
    <w:rsid w:val="002F027E"/>
    <w:rsid w:val="002F6021"/>
    <w:rsid w:val="00312CEA"/>
    <w:rsid w:val="00320BFA"/>
    <w:rsid w:val="0032378D"/>
    <w:rsid w:val="003255B3"/>
    <w:rsid w:val="003323B0"/>
    <w:rsid w:val="00335048"/>
    <w:rsid w:val="00340AD0"/>
    <w:rsid w:val="00340B6D"/>
    <w:rsid w:val="00340C8E"/>
    <w:rsid w:val="00344540"/>
    <w:rsid w:val="003454BF"/>
    <w:rsid w:val="00347AC5"/>
    <w:rsid w:val="003519A3"/>
    <w:rsid w:val="00362443"/>
    <w:rsid w:val="0037046F"/>
    <w:rsid w:val="00377DA7"/>
    <w:rsid w:val="00382450"/>
    <w:rsid w:val="00383087"/>
    <w:rsid w:val="003A2B7D"/>
    <w:rsid w:val="003A4A75"/>
    <w:rsid w:val="003A4CAC"/>
    <w:rsid w:val="003A5366"/>
    <w:rsid w:val="003B647A"/>
    <w:rsid w:val="003C5262"/>
    <w:rsid w:val="003D36C6"/>
    <w:rsid w:val="003D398C"/>
    <w:rsid w:val="003D473B"/>
    <w:rsid w:val="003D4B35"/>
    <w:rsid w:val="003D68BA"/>
    <w:rsid w:val="003D7035"/>
    <w:rsid w:val="003E2EDF"/>
    <w:rsid w:val="003E4F19"/>
    <w:rsid w:val="003E779A"/>
    <w:rsid w:val="003F5E9B"/>
    <w:rsid w:val="003F5F25"/>
    <w:rsid w:val="004041C6"/>
    <w:rsid w:val="0040436D"/>
    <w:rsid w:val="00410543"/>
    <w:rsid w:val="004173CC"/>
    <w:rsid w:val="00417E41"/>
    <w:rsid w:val="0042356B"/>
    <w:rsid w:val="0042420A"/>
    <w:rsid w:val="004243D2"/>
    <w:rsid w:val="00424610"/>
    <w:rsid w:val="00424AD5"/>
    <w:rsid w:val="00431C8E"/>
    <w:rsid w:val="00435424"/>
    <w:rsid w:val="00451B94"/>
    <w:rsid w:val="00455AED"/>
    <w:rsid w:val="004661F2"/>
    <w:rsid w:val="00470C41"/>
    <w:rsid w:val="0047690F"/>
    <w:rsid w:val="00476C78"/>
    <w:rsid w:val="00481172"/>
    <w:rsid w:val="00482174"/>
    <w:rsid w:val="0048576D"/>
    <w:rsid w:val="004938E0"/>
    <w:rsid w:val="00493B1A"/>
    <w:rsid w:val="0049495C"/>
    <w:rsid w:val="00497926"/>
    <w:rsid w:val="00497EF6"/>
    <w:rsid w:val="004B42D8"/>
    <w:rsid w:val="004B6B8F"/>
    <w:rsid w:val="004B7511"/>
    <w:rsid w:val="004C4C11"/>
    <w:rsid w:val="004C619E"/>
    <w:rsid w:val="004D5296"/>
    <w:rsid w:val="004E23CE"/>
    <w:rsid w:val="004E516B"/>
    <w:rsid w:val="004F3C47"/>
    <w:rsid w:val="004F5902"/>
    <w:rsid w:val="00500539"/>
    <w:rsid w:val="00503373"/>
    <w:rsid w:val="00503F3F"/>
    <w:rsid w:val="00504693"/>
    <w:rsid w:val="005124E3"/>
    <w:rsid w:val="00530629"/>
    <w:rsid w:val="005312EB"/>
    <w:rsid w:val="00536336"/>
    <w:rsid w:val="0054044B"/>
    <w:rsid w:val="00542ED7"/>
    <w:rsid w:val="00550D4A"/>
    <w:rsid w:val="00564A29"/>
    <w:rsid w:val="00564FBC"/>
    <w:rsid w:val="005705A9"/>
    <w:rsid w:val="00572864"/>
    <w:rsid w:val="00581BD6"/>
    <w:rsid w:val="0058482B"/>
    <w:rsid w:val="0058618A"/>
    <w:rsid w:val="00587002"/>
    <w:rsid w:val="00591611"/>
    <w:rsid w:val="00592BA8"/>
    <w:rsid w:val="005A362B"/>
    <w:rsid w:val="005A4952"/>
    <w:rsid w:val="005A4CE8"/>
    <w:rsid w:val="005B20A1"/>
    <w:rsid w:val="005B2478"/>
    <w:rsid w:val="005B2E12"/>
    <w:rsid w:val="005C21FC"/>
    <w:rsid w:val="005C30AE"/>
    <w:rsid w:val="005D321A"/>
    <w:rsid w:val="005E35F3"/>
    <w:rsid w:val="005E400D"/>
    <w:rsid w:val="005E698D"/>
    <w:rsid w:val="005F09F1"/>
    <w:rsid w:val="005F37EC"/>
    <w:rsid w:val="005F645A"/>
    <w:rsid w:val="005F7EDE"/>
    <w:rsid w:val="0060060C"/>
    <w:rsid w:val="006118D1"/>
    <w:rsid w:val="0061251F"/>
    <w:rsid w:val="0061291C"/>
    <w:rsid w:val="00613B57"/>
    <w:rsid w:val="00620D93"/>
    <w:rsid w:val="0062386A"/>
    <w:rsid w:val="0062576D"/>
    <w:rsid w:val="00625788"/>
    <w:rsid w:val="006305AA"/>
    <w:rsid w:val="0063277E"/>
    <w:rsid w:val="006364F4"/>
    <w:rsid w:val="00640352"/>
    <w:rsid w:val="006426D5"/>
    <w:rsid w:val="00642924"/>
    <w:rsid w:val="006466FF"/>
    <w:rsid w:val="00646A5F"/>
    <w:rsid w:val="006475C1"/>
    <w:rsid w:val="00655516"/>
    <w:rsid w:val="00656C00"/>
    <w:rsid w:val="00661967"/>
    <w:rsid w:val="00661F61"/>
    <w:rsid w:val="00671B49"/>
    <w:rsid w:val="00674135"/>
    <w:rsid w:val="00674155"/>
    <w:rsid w:val="006746CA"/>
    <w:rsid w:val="00682BA2"/>
    <w:rsid w:val="0069314C"/>
    <w:rsid w:val="00694C21"/>
    <w:rsid w:val="00695745"/>
    <w:rsid w:val="0069600B"/>
    <w:rsid w:val="006A0A1A"/>
    <w:rsid w:val="006A42DF"/>
    <w:rsid w:val="006A58FF"/>
    <w:rsid w:val="006A5D15"/>
    <w:rsid w:val="006A6460"/>
    <w:rsid w:val="006A7BDD"/>
    <w:rsid w:val="006B0760"/>
    <w:rsid w:val="006B104E"/>
    <w:rsid w:val="006B5AEA"/>
    <w:rsid w:val="006B6383"/>
    <w:rsid w:val="006B640D"/>
    <w:rsid w:val="006B6D27"/>
    <w:rsid w:val="006C038E"/>
    <w:rsid w:val="006C61FA"/>
    <w:rsid w:val="006C678B"/>
    <w:rsid w:val="006D0896"/>
    <w:rsid w:val="006D2982"/>
    <w:rsid w:val="006E25D2"/>
    <w:rsid w:val="006F448F"/>
    <w:rsid w:val="0070391A"/>
    <w:rsid w:val="00706486"/>
    <w:rsid w:val="007214E3"/>
    <w:rsid w:val="007222F7"/>
    <w:rsid w:val="00724679"/>
    <w:rsid w:val="00725368"/>
    <w:rsid w:val="007275AA"/>
    <w:rsid w:val="007304F3"/>
    <w:rsid w:val="00730839"/>
    <w:rsid w:val="00730F60"/>
    <w:rsid w:val="00733FF9"/>
    <w:rsid w:val="0074322C"/>
    <w:rsid w:val="00751709"/>
    <w:rsid w:val="00752038"/>
    <w:rsid w:val="007554DF"/>
    <w:rsid w:val="0075776D"/>
    <w:rsid w:val="007613FB"/>
    <w:rsid w:val="00761E34"/>
    <w:rsid w:val="00765253"/>
    <w:rsid w:val="00770837"/>
    <w:rsid w:val="007722BF"/>
    <w:rsid w:val="0077580B"/>
    <w:rsid w:val="0077761F"/>
    <w:rsid w:val="00781167"/>
    <w:rsid w:val="007854B3"/>
    <w:rsid w:val="0078787D"/>
    <w:rsid w:val="00787FA8"/>
    <w:rsid w:val="007944F8"/>
    <w:rsid w:val="00796564"/>
    <w:rsid w:val="007973E3"/>
    <w:rsid w:val="007A1883"/>
    <w:rsid w:val="007C0920"/>
    <w:rsid w:val="007D0720"/>
    <w:rsid w:val="007D10F2"/>
    <w:rsid w:val="007D207E"/>
    <w:rsid w:val="007D6DEC"/>
    <w:rsid w:val="007E46A1"/>
    <w:rsid w:val="007E730D"/>
    <w:rsid w:val="007E7311"/>
    <w:rsid w:val="007F20C0"/>
    <w:rsid w:val="007F38A6"/>
    <w:rsid w:val="007F403E"/>
    <w:rsid w:val="00802D0F"/>
    <w:rsid w:val="00804454"/>
    <w:rsid w:val="008072AC"/>
    <w:rsid w:val="00810CEA"/>
    <w:rsid w:val="008233E5"/>
    <w:rsid w:val="00833C45"/>
    <w:rsid w:val="00833DE8"/>
    <w:rsid w:val="00833F47"/>
    <w:rsid w:val="008348C3"/>
    <w:rsid w:val="008373B4"/>
    <w:rsid w:val="008404C4"/>
    <w:rsid w:val="00847D37"/>
    <w:rsid w:val="0085001D"/>
    <w:rsid w:val="00855064"/>
    <w:rsid w:val="00870802"/>
    <w:rsid w:val="00871A41"/>
    <w:rsid w:val="008762EE"/>
    <w:rsid w:val="00886D76"/>
    <w:rsid w:val="00896805"/>
    <w:rsid w:val="00897019"/>
    <w:rsid w:val="008A3072"/>
    <w:rsid w:val="008A7024"/>
    <w:rsid w:val="008B0A07"/>
    <w:rsid w:val="008B0B55"/>
    <w:rsid w:val="008B5A41"/>
    <w:rsid w:val="008B5AAB"/>
    <w:rsid w:val="008B5BE4"/>
    <w:rsid w:val="008B781F"/>
    <w:rsid w:val="008C0069"/>
    <w:rsid w:val="008C1495"/>
    <w:rsid w:val="008C5E2A"/>
    <w:rsid w:val="008C7745"/>
    <w:rsid w:val="008D4159"/>
    <w:rsid w:val="008D5522"/>
    <w:rsid w:val="008D69C5"/>
    <w:rsid w:val="008D72F0"/>
    <w:rsid w:val="008D7404"/>
    <w:rsid w:val="008E0F86"/>
    <w:rsid w:val="008F2DC1"/>
    <w:rsid w:val="008F5F30"/>
    <w:rsid w:val="008F70AD"/>
    <w:rsid w:val="008F7CE2"/>
    <w:rsid w:val="00900DB1"/>
    <w:rsid w:val="009022BF"/>
    <w:rsid w:val="00911CD9"/>
    <w:rsid w:val="00912B71"/>
    <w:rsid w:val="0091648B"/>
    <w:rsid w:val="009261DE"/>
    <w:rsid w:val="00926330"/>
    <w:rsid w:val="00931632"/>
    <w:rsid w:val="00932C92"/>
    <w:rsid w:val="00942C25"/>
    <w:rsid w:val="009454E4"/>
    <w:rsid w:val="00946836"/>
    <w:rsid w:val="00951528"/>
    <w:rsid w:val="009538C2"/>
    <w:rsid w:val="0096683A"/>
    <w:rsid w:val="00967611"/>
    <w:rsid w:val="00973AB7"/>
    <w:rsid w:val="00984240"/>
    <w:rsid w:val="00987F2B"/>
    <w:rsid w:val="00992E8D"/>
    <w:rsid w:val="00995B07"/>
    <w:rsid w:val="009A2619"/>
    <w:rsid w:val="009A2B2D"/>
    <w:rsid w:val="009A5850"/>
    <w:rsid w:val="009B10D6"/>
    <w:rsid w:val="009C03C8"/>
    <w:rsid w:val="009D65D0"/>
    <w:rsid w:val="009D7E91"/>
    <w:rsid w:val="009E135E"/>
    <w:rsid w:val="009E3C92"/>
    <w:rsid w:val="009E54F4"/>
    <w:rsid w:val="009E71AD"/>
    <w:rsid w:val="009F2BFA"/>
    <w:rsid w:val="00A017C9"/>
    <w:rsid w:val="00A03A3D"/>
    <w:rsid w:val="00A045C4"/>
    <w:rsid w:val="00A10DFA"/>
    <w:rsid w:val="00A21708"/>
    <w:rsid w:val="00A22362"/>
    <w:rsid w:val="00A241D3"/>
    <w:rsid w:val="00A249BA"/>
    <w:rsid w:val="00A25406"/>
    <w:rsid w:val="00A307C7"/>
    <w:rsid w:val="00A44581"/>
    <w:rsid w:val="00A45093"/>
    <w:rsid w:val="00A50EAF"/>
    <w:rsid w:val="00A51DBA"/>
    <w:rsid w:val="00A602F9"/>
    <w:rsid w:val="00A63548"/>
    <w:rsid w:val="00A650EE"/>
    <w:rsid w:val="00A66045"/>
    <w:rsid w:val="00A662C8"/>
    <w:rsid w:val="00A66867"/>
    <w:rsid w:val="00A71157"/>
    <w:rsid w:val="00A82DD4"/>
    <w:rsid w:val="00A966E6"/>
    <w:rsid w:val="00AA5D50"/>
    <w:rsid w:val="00AB2BE3"/>
    <w:rsid w:val="00AB7834"/>
    <w:rsid w:val="00AC0F74"/>
    <w:rsid w:val="00AC4D5F"/>
    <w:rsid w:val="00AD1320"/>
    <w:rsid w:val="00AD1D2C"/>
    <w:rsid w:val="00AE0525"/>
    <w:rsid w:val="00AE08DB"/>
    <w:rsid w:val="00AE2729"/>
    <w:rsid w:val="00AE3148"/>
    <w:rsid w:val="00AE5AE2"/>
    <w:rsid w:val="00AE7343"/>
    <w:rsid w:val="00B00A13"/>
    <w:rsid w:val="00B00D69"/>
    <w:rsid w:val="00B00E04"/>
    <w:rsid w:val="00B05485"/>
    <w:rsid w:val="00B1458E"/>
    <w:rsid w:val="00B14C51"/>
    <w:rsid w:val="00B20021"/>
    <w:rsid w:val="00B20D87"/>
    <w:rsid w:val="00B20FDE"/>
    <w:rsid w:val="00B21E49"/>
    <w:rsid w:val="00B2710D"/>
    <w:rsid w:val="00B42041"/>
    <w:rsid w:val="00B43FBF"/>
    <w:rsid w:val="00B44F11"/>
    <w:rsid w:val="00B45187"/>
    <w:rsid w:val="00B51846"/>
    <w:rsid w:val="00B62979"/>
    <w:rsid w:val="00B661B3"/>
    <w:rsid w:val="00B70056"/>
    <w:rsid w:val="00B74D75"/>
    <w:rsid w:val="00B80565"/>
    <w:rsid w:val="00B823A7"/>
    <w:rsid w:val="00B82770"/>
    <w:rsid w:val="00B853D1"/>
    <w:rsid w:val="00B90FA5"/>
    <w:rsid w:val="00B919F1"/>
    <w:rsid w:val="00B96C33"/>
    <w:rsid w:val="00BA2260"/>
    <w:rsid w:val="00BB2561"/>
    <w:rsid w:val="00BB468D"/>
    <w:rsid w:val="00BC0E8D"/>
    <w:rsid w:val="00BC4E4C"/>
    <w:rsid w:val="00BC4F18"/>
    <w:rsid w:val="00BE6551"/>
    <w:rsid w:val="00BF093B"/>
    <w:rsid w:val="00BF0AB4"/>
    <w:rsid w:val="00C00B88"/>
    <w:rsid w:val="00C05D13"/>
    <w:rsid w:val="00C06B2A"/>
    <w:rsid w:val="00C35E57"/>
    <w:rsid w:val="00C35E80"/>
    <w:rsid w:val="00C367EA"/>
    <w:rsid w:val="00C40AA2"/>
    <w:rsid w:val="00C4244F"/>
    <w:rsid w:val="00C458D3"/>
    <w:rsid w:val="00C50DB2"/>
    <w:rsid w:val="00C602DC"/>
    <w:rsid w:val="00C632ED"/>
    <w:rsid w:val="00C66150"/>
    <w:rsid w:val="00C70EF5"/>
    <w:rsid w:val="00C756C5"/>
    <w:rsid w:val="00C80685"/>
    <w:rsid w:val="00C82195"/>
    <w:rsid w:val="00C82CAE"/>
    <w:rsid w:val="00C8442E"/>
    <w:rsid w:val="00C930A8"/>
    <w:rsid w:val="00C97D46"/>
    <w:rsid w:val="00CA108B"/>
    <w:rsid w:val="00CA6CDB"/>
    <w:rsid w:val="00CA7F59"/>
    <w:rsid w:val="00CB52CE"/>
    <w:rsid w:val="00CB5E13"/>
    <w:rsid w:val="00CC3524"/>
    <w:rsid w:val="00CD27BE"/>
    <w:rsid w:val="00CD29E9"/>
    <w:rsid w:val="00CD4BBC"/>
    <w:rsid w:val="00CD6F0F"/>
    <w:rsid w:val="00CE0BB7"/>
    <w:rsid w:val="00CE3E9A"/>
    <w:rsid w:val="00CE708B"/>
    <w:rsid w:val="00CF26B7"/>
    <w:rsid w:val="00CF6635"/>
    <w:rsid w:val="00CF6E39"/>
    <w:rsid w:val="00CF72DA"/>
    <w:rsid w:val="00CF7970"/>
    <w:rsid w:val="00D0226E"/>
    <w:rsid w:val="00D03B57"/>
    <w:rsid w:val="00D05F66"/>
    <w:rsid w:val="00D0769A"/>
    <w:rsid w:val="00D15A01"/>
    <w:rsid w:val="00D15B4E"/>
    <w:rsid w:val="00D177E7"/>
    <w:rsid w:val="00D2079F"/>
    <w:rsid w:val="00D33461"/>
    <w:rsid w:val="00D447EF"/>
    <w:rsid w:val="00D501D3"/>
    <w:rsid w:val="00D505E2"/>
    <w:rsid w:val="00D638A1"/>
    <w:rsid w:val="00D6498F"/>
    <w:rsid w:val="00D72748"/>
    <w:rsid w:val="00D72AE8"/>
    <w:rsid w:val="00D7463D"/>
    <w:rsid w:val="00D7535D"/>
    <w:rsid w:val="00D765F9"/>
    <w:rsid w:val="00D80F5A"/>
    <w:rsid w:val="00D81A14"/>
    <w:rsid w:val="00D83DE8"/>
    <w:rsid w:val="00D84943"/>
    <w:rsid w:val="00D94AE7"/>
    <w:rsid w:val="00D966B3"/>
    <w:rsid w:val="00D970F0"/>
    <w:rsid w:val="00DA4540"/>
    <w:rsid w:val="00DA587E"/>
    <w:rsid w:val="00DA60F4"/>
    <w:rsid w:val="00DA72D4"/>
    <w:rsid w:val="00DB0F8B"/>
    <w:rsid w:val="00DB3052"/>
    <w:rsid w:val="00DC2D17"/>
    <w:rsid w:val="00DD3F21"/>
    <w:rsid w:val="00DD6469"/>
    <w:rsid w:val="00DE23BF"/>
    <w:rsid w:val="00DE3981"/>
    <w:rsid w:val="00DE40DD"/>
    <w:rsid w:val="00DE7755"/>
    <w:rsid w:val="00DF059A"/>
    <w:rsid w:val="00DF3D56"/>
    <w:rsid w:val="00DF64E9"/>
    <w:rsid w:val="00DF6D19"/>
    <w:rsid w:val="00DF6ED2"/>
    <w:rsid w:val="00DF70F5"/>
    <w:rsid w:val="00E05D77"/>
    <w:rsid w:val="00E2252C"/>
    <w:rsid w:val="00E270C0"/>
    <w:rsid w:val="00E36805"/>
    <w:rsid w:val="00E36D82"/>
    <w:rsid w:val="00E460B9"/>
    <w:rsid w:val="00E51601"/>
    <w:rsid w:val="00E51965"/>
    <w:rsid w:val="00E52F85"/>
    <w:rsid w:val="00E6071C"/>
    <w:rsid w:val="00E638A0"/>
    <w:rsid w:val="00E67121"/>
    <w:rsid w:val="00E7198D"/>
    <w:rsid w:val="00E71D16"/>
    <w:rsid w:val="00E71F10"/>
    <w:rsid w:val="00E735AF"/>
    <w:rsid w:val="00E74CA6"/>
    <w:rsid w:val="00E75E3D"/>
    <w:rsid w:val="00E84491"/>
    <w:rsid w:val="00E87371"/>
    <w:rsid w:val="00E9731C"/>
    <w:rsid w:val="00EA4E4C"/>
    <w:rsid w:val="00EB04B7"/>
    <w:rsid w:val="00EB7992"/>
    <w:rsid w:val="00EC0104"/>
    <w:rsid w:val="00EC0184"/>
    <w:rsid w:val="00EC2D7A"/>
    <w:rsid w:val="00EC5611"/>
    <w:rsid w:val="00EC633A"/>
    <w:rsid w:val="00ED1B9D"/>
    <w:rsid w:val="00EE056F"/>
    <w:rsid w:val="00EF17EC"/>
    <w:rsid w:val="00EF43F5"/>
    <w:rsid w:val="00EF6DB3"/>
    <w:rsid w:val="00EF74D7"/>
    <w:rsid w:val="00EF7BF1"/>
    <w:rsid w:val="00F0030C"/>
    <w:rsid w:val="00F017AF"/>
    <w:rsid w:val="00F041C4"/>
    <w:rsid w:val="00F07DA4"/>
    <w:rsid w:val="00F14812"/>
    <w:rsid w:val="00F1598C"/>
    <w:rsid w:val="00F17F39"/>
    <w:rsid w:val="00F20BC6"/>
    <w:rsid w:val="00F21403"/>
    <w:rsid w:val="00F23761"/>
    <w:rsid w:val="00F255FC"/>
    <w:rsid w:val="00F259B0"/>
    <w:rsid w:val="00F26A20"/>
    <w:rsid w:val="00F276C9"/>
    <w:rsid w:val="00F31359"/>
    <w:rsid w:val="00F3649F"/>
    <w:rsid w:val="00F40690"/>
    <w:rsid w:val="00F43B8F"/>
    <w:rsid w:val="00F43E6A"/>
    <w:rsid w:val="00F51785"/>
    <w:rsid w:val="00F530D7"/>
    <w:rsid w:val="00F541E6"/>
    <w:rsid w:val="00F62F49"/>
    <w:rsid w:val="00F640BF"/>
    <w:rsid w:val="00F6749A"/>
    <w:rsid w:val="00F70754"/>
    <w:rsid w:val="00F77926"/>
    <w:rsid w:val="00F77A45"/>
    <w:rsid w:val="00F8100E"/>
    <w:rsid w:val="00F83A19"/>
    <w:rsid w:val="00F879A1"/>
    <w:rsid w:val="00F92FC4"/>
    <w:rsid w:val="00F9793C"/>
    <w:rsid w:val="00FA0C14"/>
    <w:rsid w:val="00FA137A"/>
    <w:rsid w:val="00FA5504"/>
    <w:rsid w:val="00FB17FF"/>
    <w:rsid w:val="00FB4B02"/>
    <w:rsid w:val="00FC2831"/>
    <w:rsid w:val="00FC2D40"/>
    <w:rsid w:val="00FC3600"/>
    <w:rsid w:val="00FC4A9F"/>
    <w:rsid w:val="00FC565B"/>
    <w:rsid w:val="00FC70D5"/>
    <w:rsid w:val="00FC7511"/>
    <w:rsid w:val="00FC755A"/>
    <w:rsid w:val="00FE006E"/>
    <w:rsid w:val="00FE197E"/>
    <w:rsid w:val="00FE1EB7"/>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A63548"/>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A63548"/>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HiperlinkVisitado">
    <w:name w:val="FollowedHyperlink"/>
    <w:basedOn w:val="Fontepargpadro"/>
    <w:uiPriority w:val="99"/>
    <w:semiHidden/>
    <w:unhideWhenUsed/>
    <w:rsid w:val="000E52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32594723">
      <w:bodyDiv w:val="1"/>
      <w:marLeft w:val="0"/>
      <w:marRight w:val="0"/>
      <w:marTop w:val="0"/>
      <w:marBottom w:val="0"/>
      <w:divBdr>
        <w:top w:val="none" w:sz="0" w:space="0" w:color="auto"/>
        <w:left w:val="none" w:sz="0" w:space="0" w:color="auto"/>
        <w:bottom w:val="none" w:sz="0" w:space="0" w:color="auto"/>
        <w:right w:val="none" w:sz="0" w:space="0" w:color="auto"/>
      </w:divBdr>
    </w:div>
    <w:div w:id="1701661779">
      <w:bodyDiv w:val="1"/>
      <w:marLeft w:val="0"/>
      <w:marRight w:val="0"/>
      <w:marTop w:val="0"/>
      <w:marBottom w:val="0"/>
      <w:divBdr>
        <w:top w:val="none" w:sz="0" w:space="0" w:color="auto"/>
        <w:left w:val="none" w:sz="0" w:space="0" w:color="auto"/>
        <w:bottom w:val="none" w:sz="0" w:space="0" w:color="auto"/>
        <w:right w:val="none" w:sz="0" w:space="0" w:color="auto"/>
      </w:divBdr>
    </w:div>
    <w:div w:id="171635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1.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tamoiosnews.com.br/meio-ambiente/novo-aplicativo-de-celular-pode-salvar-animais-marinhos-no-litoral-norte"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portal.campinas.sp.gov.br/noticia/41290"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blumenau.sc.gov.br/secretarias/fundacao-do-meio-ambiente/faema/blumenau-implantaraa-serviaco-de-atendimento-de-animais-silvestres9"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1994</TotalTime>
  <Pages>7</Pages>
  <Words>2191</Words>
  <Characters>15821</Characters>
  <Application>Microsoft Office Word</Application>
  <DocSecurity>0</DocSecurity>
  <Lines>131</Lines>
  <Paragraphs>35</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17977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154</cp:revision>
  <cp:lastPrinted>2015-03-26T13:00:00Z</cp:lastPrinted>
  <dcterms:created xsi:type="dcterms:W3CDTF">2022-11-21T16:27:00Z</dcterms:created>
  <dcterms:modified xsi:type="dcterms:W3CDTF">2023-04-24T21:53:00Z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