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79"/>
        <w:gridCol w:w="3669"/>
      </w:tblGrid>
      <w:tr w:rsidR="00AA65FD" w14:paraId="1D349811" w14:textId="77777777" w:rsidTr="00E91CEB">
        <w:tc>
          <w:tcPr>
            <w:tcW w:w="9104" w:type="dxa"/>
            <w:gridSpan w:val="2"/>
            <w:shd w:val="clear" w:color="auto" w:fill="auto"/>
          </w:tcPr>
          <w:p w14:paraId="06FFC4FB" w14:textId="3E1EBE45" w:rsidR="00AA65FD" w:rsidRDefault="00F10A00"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w:t>
            </w:r>
            <w:r w:rsidR="00AA65FD">
              <w:rPr>
                <w:rStyle w:val="Nmerodepgina"/>
              </w:rPr>
              <w:t xml:space="preserve">DE </w:t>
            </w:r>
            <w:r w:rsidR="00AA65FD" w:rsidRPr="00AA65FD">
              <w:rPr>
                <w:rStyle w:val="Nmerodepgina"/>
              </w:rPr>
              <w:t>SISTEMAS DE INFORMAÇÃO</w:t>
            </w:r>
            <w:r w:rsidR="00E61711">
              <w:rPr>
                <w:rStyle w:val="Nmerodepgina"/>
              </w:rPr>
              <w:t xml:space="preserve"> </w:t>
            </w:r>
            <w:r w:rsidR="00AA65FD">
              <w:rPr>
                <w:rStyle w:val="Nmerodepgina"/>
              </w:rPr>
              <w:t>– TCC</w:t>
            </w:r>
            <w:r w:rsidR="00E61711">
              <w:rPr>
                <w:rStyle w:val="Nmerodepgina"/>
              </w:rPr>
              <w:t xml:space="preserve"> </w:t>
            </w:r>
            <w:r w:rsidR="00A66097">
              <w:rPr>
                <w:rStyle w:val="Nmerodepgina"/>
              </w:rPr>
              <w:t>APLICADO</w:t>
            </w:r>
          </w:p>
        </w:tc>
      </w:tr>
      <w:tr w:rsidR="00AA65FD" w14:paraId="0957FF6C" w14:textId="77777777" w:rsidTr="00E91CEB">
        <w:tc>
          <w:tcPr>
            <w:tcW w:w="5387" w:type="dxa"/>
            <w:shd w:val="clear" w:color="auto" w:fill="auto"/>
          </w:tcPr>
          <w:p w14:paraId="05BA9793" w14:textId="09604EC5" w:rsidR="00AA65FD" w:rsidRPr="003C5262" w:rsidRDefault="00FF0925" w:rsidP="00BE39CF">
            <w:pPr>
              <w:pStyle w:val="Cabealho"/>
              <w:tabs>
                <w:tab w:val="clear" w:pos="8640"/>
                <w:tab w:val="right" w:pos="8931"/>
              </w:tabs>
              <w:ind w:right="141"/>
            </w:pPr>
            <w:r>
              <w:rPr>
                <w:rStyle w:val="Nmerodepgina"/>
              </w:rPr>
              <w:t>(</w:t>
            </w:r>
            <w:r>
              <w:t>  </w:t>
            </w:r>
            <w:r w:rsidR="009060C5">
              <w:t>X</w:t>
            </w:r>
            <w:r>
              <w:t>  )</w:t>
            </w:r>
            <w:r>
              <w:rPr>
                <w:rStyle w:val="Nmerodepgina"/>
              </w:rPr>
              <w:t xml:space="preserve"> </w:t>
            </w:r>
            <w:r w:rsidR="00AA65FD">
              <w:rPr>
                <w:rStyle w:val="Nmerodepgina"/>
              </w:rPr>
              <w:t>PRÉ-PROJETO     </w:t>
            </w:r>
            <w:r>
              <w:rPr>
                <w:rStyle w:val="Nmerodepgina"/>
              </w:rPr>
              <w:t>( </w:t>
            </w:r>
            <w:r w:rsidR="009060C5">
              <w:rPr>
                <w:rStyle w:val="Nmerodepgina"/>
              </w:rPr>
              <w:t xml:space="preserve"> </w:t>
            </w:r>
            <w:r>
              <w:rPr>
                <w:rStyle w:val="Nmerodepgina"/>
              </w:rPr>
              <w:t xml:space="preserve"> )</w:t>
            </w:r>
            <w:r w:rsidR="00AA65FD">
              <w:t xml:space="preserve"> </w:t>
            </w:r>
            <w:r w:rsidR="00AA65FD">
              <w:rPr>
                <w:rStyle w:val="Nmerodepgina"/>
              </w:rPr>
              <w:t xml:space="preserve">PROJETO </w:t>
            </w:r>
          </w:p>
        </w:tc>
        <w:tc>
          <w:tcPr>
            <w:tcW w:w="3717" w:type="dxa"/>
            <w:shd w:val="clear" w:color="auto" w:fill="auto"/>
          </w:tcPr>
          <w:p w14:paraId="62559C3F" w14:textId="74D8FD30" w:rsidR="00AA65FD" w:rsidRDefault="00AA65FD" w:rsidP="00BE39CF">
            <w:pPr>
              <w:pStyle w:val="Cabealho"/>
              <w:tabs>
                <w:tab w:val="clear" w:pos="8640"/>
                <w:tab w:val="right" w:pos="8931"/>
              </w:tabs>
              <w:ind w:right="141"/>
              <w:rPr>
                <w:rStyle w:val="Nmerodepgina"/>
              </w:rPr>
            </w:pPr>
            <w:r>
              <w:rPr>
                <w:rStyle w:val="Nmerodepgina"/>
              </w:rPr>
              <w:t xml:space="preserve">ANO/SEMESTRE: </w:t>
            </w:r>
            <w:r w:rsidR="00EA6CCA">
              <w:rPr>
                <w:rStyle w:val="Nmerodepgina"/>
              </w:rPr>
              <w:t>2022</w:t>
            </w:r>
            <w:r>
              <w:rPr>
                <w:rStyle w:val="Nmerodepgina"/>
              </w:rPr>
              <w:t>/</w:t>
            </w:r>
            <w:r w:rsidR="009060C5">
              <w:rPr>
                <w:rStyle w:val="Nmerodepgina"/>
              </w:rPr>
              <w:t>2</w:t>
            </w:r>
          </w:p>
        </w:tc>
      </w:tr>
    </w:tbl>
    <w:p w14:paraId="4A8B295A" w14:textId="77777777" w:rsidR="00AA65FD" w:rsidRDefault="00AA65FD" w:rsidP="001E682E">
      <w:pPr>
        <w:pStyle w:val="TF-TTULO"/>
      </w:pPr>
    </w:p>
    <w:p w14:paraId="4FCB22B9" w14:textId="3FC60C20" w:rsidR="002D4343" w:rsidRDefault="00BC1B4D" w:rsidP="001E682E">
      <w:pPr>
        <w:pStyle w:val="TF-AUTOR0"/>
        <w:rPr>
          <w:b/>
          <w:caps/>
          <w:color w:val="auto"/>
        </w:rPr>
      </w:pPr>
      <w:r>
        <w:rPr>
          <w:b/>
          <w:caps/>
          <w:color w:val="auto"/>
        </w:rPr>
        <w:t xml:space="preserve">APLICATIVO </w:t>
      </w:r>
      <w:r w:rsidR="002D4343" w:rsidRPr="002D4343">
        <w:rPr>
          <w:b/>
          <w:caps/>
          <w:color w:val="auto"/>
        </w:rPr>
        <w:t>DE CONTROLE DE ENTRADA E SAÍDA DE PEDIDOS E OPERAÇÕES PARA UMA EMPRESA TÊXTIL</w:t>
      </w:r>
    </w:p>
    <w:p w14:paraId="6607C7C7" w14:textId="64D4B907" w:rsidR="001E682E" w:rsidRDefault="009060C5" w:rsidP="001E682E">
      <w:pPr>
        <w:pStyle w:val="TF-AUTOR0"/>
      </w:pPr>
      <w:r>
        <w:t>Leonardo Cognacco Conceição</w:t>
      </w:r>
    </w:p>
    <w:p w14:paraId="53880F09" w14:textId="783C7578" w:rsidR="001E682E" w:rsidRDefault="001E682E" w:rsidP="001E682E">
      <w:pPr>
        <w:pStyle w:val="TF-AUTOR0"/>
      </w:pPr>
      <w:r>
        <w:t xml:space="preserve">Prof. </w:t>
      </w:r>
      <w:r w:rsidR="00280DB4">
        <w:t>Simone Erbs da Costa</w:t>
      </w:r>
      <w:r>
        <w:t>– Orientador</w:t>
      </w:r>
      <w:r w:rsidR="000240A3">
        <w:t>a</w:t>
      </w:r>
    </w:p>
    <w:p w14:paraId="427374DB" w14:textId="1FF80E5E" w:rsidR="002100CA" w:rsidRPr="002100CA" w:rsidRDefault="00020E7C" w:rsidP="002100CA">
      <w:pPr>
        <w:pStyle w:val="TF-AUTOR0"/>
        <w:rPr>
          <w:szCs w:val="24"/>
        </w:rPr>
      </w:pPr>
      <w:r>
        <w:t>Elaine de Fátima Cognacco Conceição</w:t>
      </w:r>
      <w:r w:rsidR="002100CA">
        <w:t xml:space="preserve"> – Supervisor</w:t>
      </w:r>
    </w:p>
    <w:p w14:paraId="366F701C" w14:textId="346A9D4F" w:rsidR="00E42FB0" w:rsidRPr="00446E80" w:rsidRDefault="00F255FC" w:rsidP="000175F9">
      <w:pPr>
        <w:pStyle w:val="Ttulo1"/>
      </w:pPr>
      <w:r w:rsidRPr="007D10F2">
        <w:t xml:space="preserve">Introdução </w:t>
      </w:r>
      <w:bookmarkEnd w:id="0"/>
      <w:bookmarkEnd w:id="1"/>
      <w:bookmarkEnd w:id="2"/>
      <w:bookmarkEnd w:id="3"/>
      <w:bookmarkEnd w:id="4"/>
      <w:bookmarkEnd w:id="5"/>
      <w:bookmarkEnd w:id="6"/>
      <w:bookmarkEnd w:id="7"/>
      <w:bookmarkEnd w:id="8"/>
    </w:p>
    <w:p w14:paraId="2FEB6D7E" w14:textId="06B4AF56" w:rsidR="00A67FF7" w:rsidRPr="003F4829" w:rsidRDefault="00E15CB8" w:rsidP="00A67FF7">
      <w:pPr>
        <w:pStyle w:val="TF-TEXTO"/>
        <w:rPr>
          <w:bCs/>
        </w:rPr>
      </w:pPr>
      <w:r>
        <w:rPr>
          <w:bCs/>
        </w:rPr>
        <w:t>A comunicação é reconhecida, na literatura da gestão, como essencial à existência das organizações (SENHORAS, 2021b).</w:t>
      </w:r>
      <w:r w:rsidR="00A67FF7">
        <w:rPr>
          <w:bCs/>
        </w:rPr>
        <w:t xml:space="preserve"> </w:t>
      </w:r>
      <w:r w:rsidR="000E25AA">
        <w:rPr>
          <w:bCs/>
        </w:rPr>
        <w:t>Betim (</w:t>
      </w:r>
      <w:del w:id="9" w:author="Dalton Solano dos Reis" w:date="2022-11-06T14:00:00Z">
        <w:r w:rsidR="000E25AA" w:rsidDel="00B84B71">
          <w:rPr>
            <w:bCs/>
          </w:rPr>
          <w:delText>2021</w:delText>
        </w:r>
      </w:del>
      <w:ins w:id="10" w:author="Dalton Solano dos Reis" w:date="2022-11-06T14:00:00Z">
        <w:r w:rsidR="00B84B71">
          <w:rPr>
            <w:bCs/>
          </w:rPr>
          <w:t>2020</w:t>
        </w:r>
      </w:ins>
      <w:r w:rsidR="000E25AA">
        <w:rPr>
          <w:bCs/>
        </w:rPr>
        <w:t xml:space="preserve">) </w:t>
      </w:r>
      <w:r w:rsidR="003F4829">
        <w:rPr>
          <w:bCs/>
        </w:rPr>
        <w:t>comenta</w:t>
      </w:r>
      <w:r w:rsidR="000E25AA">
        <w:rPr>
          <w:bCs/>
        </w:rPr>
        <w:t xml:space="preserve"> que, as organizações são, elas próprias, fenômenos comunica</w:t>
      </w:r>
      <w:r w:rsidR="003F4829">
        <w:rPr>
          <w:bCs/>
        </w:rPr>
        <w:t xml:space="preserve">cionais contínuos e complexos, uma vez que são formadas por pessoas com as mais diversas culturas e visões de mundo. </w:t>
      </w:r>
      <w:r w:rsidR="00863362">
        <w:rPr>
          <w:bCs/>
        </w:rPr>
        <w:t>Dessa forma, a gestão de operações e serviços exerce um papel fundamental para as atividades que produzem bens e serviços de uma organização (OLIVEIRA, 2020).</w:t>
      </w:r>
    </w:p>
    <w:p w14:paraId="0BBC15FF" w14:textId="666D0492" w:rsidR="00877C46" w:rsidRDefault="00A67FF7" w:rsidP="002272C3">
      <w:pPr>
        <w:pStyle w:val="TF-TEXTO"/>
      </w:pPr>
      <w:r>
        <w:rPr>
          <w:bCs/>
        </w:rPr>
        <w:t xml:space="preserve">Segundo </w:t>
      </w:r>
      <w:r w:rsidRPr="0026638D">
        <w:t>Guerrini</w:t>
      </w:r>
      <w:r>
        <w:t xml:space="preserve">, </w:t>
      </w:r>
      <w:r w:rsidRPr="00D15D93">
        <w:t>Azzolini J</w:t>
      </w:r>
      <w:r>
        <w:t>ú</w:t>
      </w:r>
      <w:r w:rsidRPr="00D15D93">
        <w:t>nior</w:t>
      </w:r>
      <w:r>
        <w:t xml:space="preserve"> e </w:t>
      </w:r>
      <w:r w:rsidRPr="00D15D93">
        <w:t>Belhot</w:t>
      </w:r>
      <w:r>
        <w:t xml:space="preserve"> </w:t>
      </w:r>
      <w:r w:rsidRPr="0026638D">
        <w:t>(2018)</w:t>
      </w:r>
      <w:r>
        <w:t>, a</w:t>
      </w:r>
      <w:r w:rsidRPr="00A67FF7">
        <w:t xml:space="preserve"> programação de</w:t>
      </w:r>
      <w:r w:rsidR="00FE6247">
        <w:t>ssa</w:t>
      </w:r>
      <w:r w:rsidRPr="00A67FF7">
        <w:t xml:space="preserve"> produção envolve três etapas distintas e complementares: carregamento</w:t>
      </w:r>
      <w:r>
        <w:t xml:space="preserve">, que </w:t>
      </w:r>
      <w:r w:rsidRPr="00A67FF7">
        <w:t>verifica a capacidade</w:t>
      </w:r>
      <w:r w:rsidR="00AE6551">
        <w:t xml:space="preserve"> </w:t>
      </w:r>
      <w:r w:rsidRPr="00A67FF7">
        <w:t xml:space="preserve">do centro de trabalho e define </w:t>
      </w:r>
      <w:r>
        <w:t xml:space="preserve">as </w:t>
      </w:r>
      <w:r w:rsidRPr="00A67FF7">
        <w:t xml:space="preserve">tarefas </w:t>
      </w:r>
      <w:r>
        <w:t xml:space="preserve">que </w:t>
      </w:r>
      <w:r w:rsidRPr="00A67FF7">
        <w:t xml:space="preserve">serão executadas; o sequenciamento, que estabelece </w:t>
      </w:r>
      <w:r>
        <w:t>a sequência de atividades que</w:t>
      </w:r>
      <w:r w:rsidRPr="00A67FF7">
        <w:t xml:space="preserve"> serão executadas; e a programação, que estabelece as datas </w:t>
      </w:r>
      <w:r>
        <w:t xml:space="preserve">que a </w:t>
      </w:r>
      <w:r w:rsidRPr="00A67FF7">
        <w:t xml:space="preserve">sequência de tarefas será </w:t>
      </w:r>
      <w:r>
        <w:t>realizada</w:t>
      </w:r>
      <w:r w:rsidRPr="00A67FF7">
        <w:t>.</w:t>
      </w:r>
      <w:r w:rsidR="002272C3">
        <w:t xml:space="preserve"> Luz (2021)</w:t>
      </w:r>
      <w:r w:rsidR="004D1CB7">
        <w:t xml:space="preserve"> ainda coloca que</w:t>
      </w:r>
      <w:r w:rsidR="002272C3">
        <w:t xml:space="preserve"> diante da globalização, as empresas buscam altos níveis de confiabilidade e disponibilidade em seu ferramental de estampo, mantendo os custos de produção aceitáveis para o mercado.</w:t>
      </w:r>
      <w:r w:rsidR="00FE6ED9">
        <w:t xml:space="preserve"> Portanto, para realizar um bom planejamento é necessário conhecer o maior número possível de variáveis que interferem no processo para analisar cada uma delas e escolher a mais adequada, considerando os objetivos pretendidos (SILVA,</w:t>
      </w:r>
      <w:r w:rsidR="00B80494">
        <w:t xml:space="preserve"> 2020</w:t>
      </w:r>
      <w:r w:rsidR="00FE6ED9">
        <w:t>)</w:t>
      </w:r>
      <w:r w:rsidR="00877C46">
        <w:t>.</w:t>
      </w:r>
    </w:p>
    <w:p w14:paraId="06ABFA57" w14:textId="163ECA19" w:rsidR="00CE331A" w:rsidRPr="002272C3" w:rsidRDefault="00CE331A" w:rsidP="002272C3">
      <w:pPr>
        <w:pStyle w:val="TF-TEXTO"/>
      </w:pPr>
      <w:r>
        <w:t>Segundo Senhoras (2021a), mesmo criando seus próprios sistemas de gestão de melhorias, as influências dos sistemas que já existem sempre serão fortes, com o detalhe de que pode ser adaptado a</w:t>
      </w:r>
      <w:r w:rsidR="00FE6247">
        <w:t>s</w:t>
      </w:r>
      <w:r>
        <w:t xml:space="preserve"> suas realidades e </w:t>
      </w:r>
      <w:r w:rsidR="00FE6247">
        <w:t xml:space="preserve">aos seus </w:t>
      </w:r>
      <w:r>
        <w:t xml:space="preserve">processos. Para alcançar isso, segundo Vasconcelos </w:t>
      </w:r>
      <w:r w:rsidRPr="00877C46">
        <w:rPr>
          <w:i/>
          <w:iCs/>
        </w:rPr>
        <w:t>et al.</w:t>
      </w:r>
      <w:r>
        <w:t xml:space="preserve"> (</w:t>
      </w:r>
      <w:del w:id="11" w:author="Dalton Solano dos Reis" w:date="2022-11-06T14:05:00Z">
        <w:r w:rsidDel="00B84B71">
          <w:delText>2022</w:delText>
        </w:r>
      </w:del>
      <w:ins w:id="12" w:author="Dalton Solano dos Reis" w:date="2022-11-06T14:05:00Z">
        <w:r w:rsidR="00B84B71">
          <w:t>2021</w:t>
        </w:r>
      </w:ins>
      <w:r>
        <w:t xml:space="preserve">), a digitalização dos processos é uma tendência que já vinha se concretizando, com apoio de investimentos em Tecnologia da Informação e Comunicação. Diante </w:t>
      </w:r>
      <w:r w:rsidR="004D1CB7">
        <w:t>desse cenário</w:t>
      </w:r>
      <w:r>
        <w:t>,</w:t>
      </w:r>
      <w:r w:rsidR="00FE6ED9">
        <w:t xml:space="preserve"> este trabalho </w:t>
      </w:r>
      <w:r w:rsidR="00EB02BF">
        <w:t xml:space="preserve">propõe </w:t>
      </w:r>
      <w:r w:rsidR="00FE6ED9">
        <w:t>flexibilizar o controle de operações de uma empresa têxtil</w:t>
      </w:r>
      <w:r w:rsidR="00EB02BF">
        <w:t xml:space="preserve"> de Blumenau, por meio de um aplicativo móvel</w:t>
      </w:r>
      <w:r w:rsidR="00FE6ED9">
        <w:t xml:space="preserve">. </w:t>
      </w:r>
      <w:r w:rsidR="00BA5600">
        <w:t xml:space="preserve">Conjectura-se que </w:t>
      </w:r>
      <w:r w:rsidR="00EB02BF">
        <w:t xml:space="preserve">esse </w:t>
      </w:r>
      <w:r w:rsidR="00BA5600">
        <w:t xml:space="preserve">desenvolvimento auxiliará as operações realizadas na empresa têxtil foco do trabalho, auxiliando no dia a dia dos </w:t>
      </w:r>
      <w:r w:rsidR="00EB02BF">
        <w:t xml:space="preserve">colaboradores </w:t>
      </w:r>
      <w:r w:rsidR="00BA5600">
        <w:t>e d</w:t>
      </w:r>
      <w:r w:rsidR="00EB02BF">
        <w:t>e sua gestora.</w:t>
      </w:r>
    </w:p>
    <w:p w14:paraId="286B3BEA" w14:textId="17E06A76" w:rsidR="00F255FC" w:rsidRDefault="00F255FC" w:rsidP="004E5F83">
      <w:pPr>
        <w:pStyle w:val="Ttulo2"/>
      </w:pPr>
      <w:bookmarkStart w:id="13" w:name="_Toc419598576"/>
      <w:bookmarkStart w:id="14" w:name="_Toc420721317"/>
      <w:bookmarkStart w:id="15" w:name="_Toc420721467"/>
      <w:bookmarkStart w:id="16" w:name="_Toc420721562"/>
      <w:bookmarkStart w:id="17" w:name="_Toc420721768"/>
      <w:bookmarkStart w:id="18" w:name="_Toc420723209"/>
      <w:bookmarkStart w:id="19" w:name="_Toc482682370"/>
      <w:bookmarkStart w:id="20" w:name="_Toc54164904"/>
      <w:bookmarkStart w:id="21" w:name="_Toc54165664"/>
      <w:bookmarkStart w:id="22" w:name="_Toc54169316"/>
      <w:bookmarkStart w:id="23" w:name="_Toc96347426"/>
      <w:bookmarkStart w:id="24" w:name="_Toc96357710"/>
      <w:bookmarkStart w:id="25" w:name="_Toc96491850"/>
      <w:bookmarkStart w:id="26" w:name="_Toc411603090"/>
      <w:r w:rsidRPr="007D10F2">
        <w:lastRenderedPageBreak/>
        <w:t>OBJETIVOS</w:t>
      </w:r>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1760F79A" w14:textId="2BCC0536" w:rsidR="00E53C3A" w:rsidRDefault="00E53C3A" w:rsidP="00E53C3A">
      <w:pPr>
        <w:pStyle w:val="TF-TEXTO"/>
      </w:pPr>
      <w:r>
        <w:t xml:space="preserve">O objetivo geral desse trabalho é desenvolver um </w:t>
      </w:r>
      <w:r w:rsidR="00A077EC">
        <w:t xml:space="preserve">aplicativo </w:t>
      </w:r>
      <w:r>
        <w:t>para melhorar o controle de operações da empresa</w:t>
      </w:r>
      <w:r w:rsidR="00FB0686">
        <w:t>, possibilitando otimização, monitoramento e validação das atividades realizadas pelos colaboradores da empresa</w:t>
      </w:r>
      <w:r>
        <w:t xml:space="preserve">. </w:t>
      </w:r>
      <w:r w:rsidR="00FB0686">
        <w:t>O</w:t>
      </w:r>
      <w:r>
        <w:t>s objetivos específicos</w:t>
      </w:r>
      <w:r w:rsidR="00FB0686">
        <w:t xml:space="preserve"> são</w:t>
      </w:r>
      <w:r>
        <w:t>:</w:t>
      </w:r>
    </w:p>
    <w:p w14:paraId="51F9A516" w14:textId="789BCCE2" w:rsidR="00E53C3A" w:rsidRDefault="00FB0686" w:rsidP="00E53C3A">
      <w:pPr>
        <w:pStyle w:val="TF-ALNEA"/>
        <w:numPr>
          <w:ilvl w:val="0"/>
          <w:numId w:val="5"/>
        </w:numPr>
        <w:tabs>
          <w:tab w:val="clear" w:pos="3940"/>
          <w:tab w:val="num" w:pos="1077"/>
        </w:tabs>
        <w:ind w:left="1077"/>
        <w:contextualSpacing w:val="0"/>
      </w:pPr>
      <w:r>
        <w:t>o</w:t>
      </w:r>
      <w:r w:rsidR="00E53C3A">
        <w:t xml:space="preserve">timizar o fluxo do trabalho das costureiras, </w:t>
      </w:r>
      <w:r w:rsidR="004408FD">
        <w:t>propiciando</w:t>
      </w:r>
      <w:r w:rsidR="00E53C3A">
        <w:t xml:space="preserve"> a contabilidade das operações realizadas em cada pedido;</w:t>
      </w:r>
    </w:p>
    <w:p w14:paraId="713F1C4C" w14:textId="75F6DEC9" w:rsidR="00E53C3A" w:rsidRDefault="00FB0686" w:rsidP="00E53C3A">
      <w:pPr>
        <w:pStyle w:val="TF-ALNEA"/>
        <w:numPr>
          <w:ilvl w:val="0"/>
          <w:numId w:val="5"/>
        </w:numPr>
        <w:tabs>
          <w:tab w:val="clear" w:pos="3940"/>
          <w:tab w:val="num" w:pos="1077"/>
        </w:tabs>
        <w:ind w:left="1077"/>
        <w:contextualSpacing w:val="0"/>
      </w:pPr>
      <w:r>
        <w:t>m</w:t>
      </w:r>
      <w:r w:rsidR="00E53C3A">
        <w:t xml:space="preserve">onitorar as ações realizadas para que seja possível </w:t>
      </w:r>
      <w:r w:rsidR="004408FD">
        <w:t xml:space="preserve">validar </w:t>
      </w:r>
      <w:r w:rsidR="00E53C3A">
        <w:t xml:space="preserve">as operações realizadas </w:t>
      </w:r>
      <w:r w:rsidR="004408FD">
        <w:t>e</w:t>
      </w:r>
      <w:r w:rsidR="00E53C3A">
        <w:t xml:space="preserve"> </w:t>
      </w:r>
      <w:r w:rsidR="004408FD">
        <w:t xml:space="preserve">controlar </w:t>
      </w:r>
      <w:r w:rsidR="00E53C3A">
        <w:t xml:space="preserve">o que é realizado pelos </w:t>
      </w:r>
      <w:r>
        <w:t xml:space="preserve">colaboradores </w:t>
      </w:r>
      <w:r w:rsidR="00E53C3A">
        <w:t>da empresa;</w:t>
      </w:r>
    </w:p>
    <w:p w14:paraId="1AA2654E" w14:textId="091850B7" w:rsidR="00FB0686" w:rsidRDefault="00FB0686" w:rsidP="00E53C3A">
      <w:pPr>
        <w:pStyle w:val="TF-ALNEA"/>
        <w:numPr>
          <w:ilvl w:val="0"/>
          <w:numId w:val="5"/>
        </w:numPr>
        <w:tabs>
          <w:tab w:val="clear" w:pos="3940"/>
          <w:tab w:val="num" w:pos="1077"/>
        </w:tabs>
        <w:ind w:left="1077"/>
        <w:contextualSpacing w:val="0"/>
      </w:pPr>
      <w:r w:rsidRPr="00FB0686">
        <w:t>analisar e avaliar a usabilidade</w:t>
      </w:r>
      <w:r>
        <w:t xml:space="preserve"> </w:t>
      </w:r>
      <w:r w:rsidRPr="00FB0686">
        <w:t>e a experiência de usuário das interfaces desenvolvidas e de suas funcionalidades, por meio do Método Relationship of M3C with User Requirements and Usability and Communicability Assessment in groupware (RURUCAg).</w:t>
      </w:r>
    </w:p>
    <w:p w14:paraId="6981E69D" w14:textId="3053F833" w:rsidR="0027538D" w:rsidRDefault="0027538D" w:rsidP="000175F9">
      <w:pPr>
        <w:pStyle w:val="Ttulo1"/>
      </w:pPr>
      <w:bookmarkStart w:id="27" w:name="_Ref106623859"/>
      <w:bookmarkStart w:id="28" w:name="_Toc419598587"/>
      <w:r>
        <w:t>DESCRIÇÃO DA SITUAÇÃO ATUAL</w:t>
      </w:r>
    </w:p>
    <w:p w14:paraId="5BCAF947" w14:textId="10159549" w:rsidR="0027538D" w:rsidRDefault="00617441" w:rsidP="0027538D">
      <w:pPr>
        <w:pStyle w:val="TF-TEXTO"/>
      </w:pPr>
      <w:r w:rsidRPr="00C96FBF">
        <w:t>Nesta seção está descrita a situação atual da empresa,</w:t>
      </w:r>
      <w:r w:rsidR="00BF5CF9" w:rsidRPr="00C96FBF">
        <w:t xml:space="preserve"> bem como sua estrutura organizacional e um breve histórico de como é realizado o funcionamento dos </w:t>
      </w:r>
      <w:r w:rsidR="004408FD">
        <w:t xml:space="preserve">seus </w:t>
      </w:r>
      <w:r w:rsidR="00BF5CF9" w:rsidRPr="00C96FBF">
        <w:t xml:space="preserve">processos. </w:t>
      </w:r>
      <w:r w:rsidR="00582D05">
        <w:t xml:space="preserve">Para melhor entendimento do processo da empresa foi realizado </w:t>
      </w:r>
      <w:r w:rsidR="004408FD">
        <w:t xml:space="preserve">uma entrevista informal com Conceição (2022), </w:t>
      </w:r>
      <w:r w:rsidR="00C31A52">
        <w:t xml:space="preserve">que é a </w:t>
      </w:r>
      <w:r w:rsidR="004408FD">
        <w:t>pessoa responsável pelo processo</w:t>
      </w:r>
      <w:r w:rsidR="00582D05">
        <w:t xml:space="preserve">. </w:t>
      </w:r>
      <w:r w:rsidR="00BF5CF9" w:rsidRPr="00C96FBF">
        <w:t xml:space="preserve">A empresa foco do trabalho atua no ramo têxtil, e está localizada na cidade de Blumenau, Santa Catarina, tendo cerca de </w:t>
      </w:r>
      <w:r w:rsidR="00A077EC">
        <w:t xml:space="preserve">22 </w:t>
      </w:r>
      <w:r w:rsidR="004A4FD2">
        <w:t>colaboradores</w:t>
      </w:r>
      <w:r w:rsidR="004A4FD2" w:rsidRPr="00C96FBF">
        <w:t xml:space="preserve"> </w:t>
      </w:r>
      <w:r w:rsidR="00A077EC">
        <w:t xml:space="preserve">associados </w:t>
      </w:r>
      <w:r w:rsidR="00AD7135">
        <w:t>a</w:t>
      </w:r>
      <w:r w:rsidR="00A077EC">
        <w:t xml:space="preserve"> empresa</w:t>
      </w:r>
      <w:r w:rsidR="00C96FBF" w:rsidRPr="00C96FBF">
        <w:t xml:space="preserve">, em regimes de trabalho </w:t>
      </w:r>
      <w:r w:rsidR="004A4FD2">
        <w:t xml:space="preserve">diferentes como: </w:t>
      </w:r>
      <w:r w:rsidR="00C96FBF" w:rsidRPr="00C96FBF">
        <w:t>horista, Consolidação das Leis do Trabalho</w:t>
      </w:r>
      <w:r w:rsidR="00AF5795">
        <w:t xml:space="preserve"> </w:t>
      </w:r>
      <w:r w:rsidR="004A4FD2">
        <w:t>(</w:t>
      </w:r>
      <w:r w:rsidR="00AF5795">
        <w:t>CLT</w:t>
      </w:r>
      <w:r w:rsidR="004A4FD2">
        <w:t>)</w:t>
      </w:r>
      <w:r w:rsidR="00C96FBF" w:rsidRPr="00C96FBF">
        <w:t>, Pessoa Jurídica</w:t>
      </w:r>
      <w:r w:rsidR="004A4FD2">
        <w:t xml:space="preserve"> (PJ)</w:t>
      </w:r>
      <w:r w:rsidR="00C96FBF" w:rsidRPr="00C96FBF">
        <w:t xml:space="preserve">, </w:t>
      </w:r>
      <w:r w:rsidR="00A077EC">
        <w:t xml:space="preserve">autônomos, </w:t>
      </w:r>
      <w:r w:rsidR="00C96FBF" w:rsidRPr="00C96FBF">
        <w:t>entre outros</w:t>
      </w:r>
      <w:r w:rsidR="009E333B">
        <w:t xml:space="preserve"> (CONCEIÇÃO, 2022)</w:t>
      </w:r>
      <w:r w:rsidR="00C96FBF" w:rsidRPr="00C96FBF">
        <w:t>.</w:t>
      </w:r>
    </w:p>
    <w:p w14:paraId="5B0F1861" w14:textId="39F82A31" w:rsidR="004A4FD2" w:rsidRDefault="00C31A52" w:rsidP="004A4FD2">
      <w:pPr>
        <w:pStyle w:val="TF-TEXTO"/>
      </w:pPr>
      <w:r>
        <w:t>P</w:t>
      </w:r>
      <w:r w:rsidR="004A4FD2">
        <w:t xml:space="preserve">or ser uma empresa de pequeno porte, </w:t>
      </w:r>
      <w:r>
        <w:t xml:space="preserve">ela </w:t>
      </w:r>
      <w:r w:rsidR="004A4FD2">
        <w:t xml:space="preserve">trabalha como uma facção de costura terceirizada para uma empresa da qual presta serviços para uma </w:t>
      </w:r>
      <w:r w:rsidR="00914D58" w:rsidRPr="008D6AE0">
        <w:t>magazine</w:t>
      </w:r>
      <w:r w:rsidR="00914D58" w:rsidRPr="0054359A">
        <w:t xml:space="preserve"> </w:t>
      </w:r>
      <w:r w:rsidR="00914D58">
        <w:t>renomado</w:t>
      </w:r>
      <w:r w:rsidR="004A4FD2">
        <w:t xml:space="preserve"> no Brasil. Com isso, devido a quantidade de pedidos que são solicitados semanalmente, é necessário um controle eficiente dos processos que são realizados dentro da empresa, </w:t>
      </w:r>
      <w:r>
        <w:t>porém</w:t>
      </w:r>
      <w:r w:rsidR="004A4FD2">
        <w:t xml:space="preserve"> atualmente não é possível, devido ao atual processo de distribuição de trabalho para as costureiras.</w:t>
      </w:r>
      <w:r w:rsidR="00582D05">
        <w:t xml:space="preserve"> </w:t>
      </w:r>
      <w:r w:rsidR="004A4FD2">
        <w:t xml:space="preserve">A </w:t>
      </w:r>
      <w:r w:rsidR="0054359A">
        <w:t>empresa</w:t>
      </w:r>
      <w:r w:rsidR="004A4FD2">
        <w:t xml:space="preserve"> permite o trabalho em casa para costureiras das quais possuem essa questão acordada em seu contrato, aumentando a complexidade na distribuição das tarefas na empresa, e no controle das etapas da operação. Esse controle é realizado de maneira manual, dado que não existe nenhum processo automatizado do qual possa ser usufruído para facilitar o controle das operações</w:t>
      </w:r>
      <w:r w:rsidR="00582D05">
        <w:t xml:space="preserve"> (CONCEIÇÃO, 2022)</w:t>
      </w:r>
      <w:r w:rsidR="004A4FD2">
        <w:t>.</w:t>
      </w:r>
    </w:p>
    <w:p w14:paraId="5EDE01DD" w14:textId="42C9EE20" w:rsidR="00FA51F9" w:rsidRDefault="00C31A52" w:rsidP="004A4FD2">
      <w:pPr>
        <w:pStyle w:val="TF-TEXTO"/>
      </w:pPr>
      <w:r>
        <w:t xml:space="preserve">A </w:t>
      </w:r>
      <w:r>
        <w:fldChar w:fldCharType="begin"/>
      </w:r>
      <w:r>
        <w:instrText xml:space="preserve"> REF _Ref113803581 \h </w:instrText>
      </w:r>
      <w:r>
        <w:fldChar w:fldCharType="separate"/>
      </w:r>
      <w:r>
        <w:t xml:space="preserve">Figura </w:t>
      </w:r>
      <w:r>
        <w:rPr>
          <w:noProof/>
        </w:rPr>
        <w:t>1</w:t>
      </w:r>
      <w:r>
        <w:fldChar w:fldCharType="end"/>
      </w:r>
      <w:r>
        <w:t xml:space="preserve"> traz a modelagem da etapa AS/IS do ciclo do Business </w:t>
      </w:r>
      <w:r w:rsidRPr="004A4FD2">
        <w:t>Process Management</w:t>
      </w:r>
      <w:r>
        <w:t xml:space="preserve"> (BPM) da situação atual. Primeiramente o </w:t>
      </w:r>
      <w:r w:rsidRPr="00627045">
        <w:rPr>
          <w:rStyle w:val="TF-COURIER10"/>
        </w:rPr>
        <w:t>Pedido entra na empresa</w:t>
      </w:r>
      <w:r>
        <w:t xml:space="preserve">, </w:t>
      </w:r>
      <w:r w:rsidR="003A0248">
        <w:t xml:space="preserve">no qual o pedido é recebido da empresa qual fornece as peças para costura e catalogado pelos </w:t>
      </w:r>
      <w:r w:rsidR="00E04BDE">
        <w:t xml:space="preserve">colaboradores </w:t>
      </w:r>
      <w:r w:rsidR="003A0248">
        <w:t xml:space="preserve">da </w:t>
      </w:r>
      <w:r w:rsidR="003A0248">
        <w:lastRenderedPageBreak/>
        <w:t>empresa</w:t>
      </w:r>
      <w:ins w:id="29" w:author="Dalton Solano dos Reis" w:date="2022-11-06T12:03:00Z">
        <w:r w:rsidR="00FA342B">
          <w:t>. A</w:t>
        </w:r>
      </w:ins>
      <w:del w:id="30" w:author="Dalton Solano dos Reis" w:date="2022-11-06T12:03:00Z">
        <w:r w:rsidR="003A0248" w:rsidDel="00FA342B">
          <w:delText>, a</w:delText>
        </w:r>
      </w:del>
      <w:r w:rsidR="003A0248">
        <w:t xml:space="preserve">pós isso é realizada a etapa </w:t>
      </w:r>
      <w:r w:rsidR="003A0248" w:rsidRPr="00627045">
        <w:rPr>
          <w:rFonts w:ascii="Courier New" w:hAnsi="Courier New" w:cs="Courier New"/>
          <w:sz w:val="20"/>
        </w:rPr>
        <w:t>Pedido é divido para separação das operações</w:t>
      </w:r>
      <w:r w:rsidR="003A0248">
        <w:t>, da qual é feita a separação de todas as partes da peça (frente, costas, mangas, gola, entre outras partes, por exemplo), das quais consistiriam nas operações que seriam realizadas pelas costureiras, sendo devidamente catalogadas por operação</w:t>
      </w:r>
      <w:r w:rsidR="00FA51F9">
        <w:t>, cor, entre outros.</w:t>
      </w:r>
    </w:p>
    <w:p w14:paraId="6908B482" w14:textId="082F7136" w:rsidR="001375A9" w:rsidRDefault="00FA51F9" w:rsidP="004A4FD2">
      <w:pPr>
        <w:pStyle w:val="TF-TEXTO"/>
      </w:pPr>
      <w:del w:id="31" w:author="Dalton Solano dos Reis" w:date="2022-11-06T12:04:00Z">
        <w:r w:rsidDel="00FA342B">
          <w:delText>Após isso, é realizada a</w:delText>
        </w:r>
      </w:del>
      <w:ins w:id="32" w:author="Dalton Solano dos Reis" w:date="2022-11-06T12:04:00Z">
        <w:r w:rsidR="00FA342B">
          <w:t>Na próxima</w:t>
        </w:r>
      </w:ins>
      <w:r>
        <w:t xml:space="preserve"> etapa</w:t>
      </w:r>
      <w:del w:id="33" w:author="Dalton Solano dos Reis" w:date="2022-11-06T12:04:00Z">
        <w:r w:rsidDel="00FA342B">
          <w:delText xml:space="preserve"> de</w:delText>
        </w:r>
      </w:del>
      <w:r>
        <w:t xml:space="preserve"> </w:t>
      </w:r>
      <w:r w:rsidRPr="00627045">
        <w:rPr>
          <w:rFonts w:ascii="Courier New" w:hAnsi="Courier New" w:cs="Courier New"/>
          <w:sz w:val="20"/>
        </w:rPr>
        <w:t>Cada operação é organizada para envio para as costureiras para produção</w:t>
      </w:r>
      <w:r>
        <w:t xml:space="preserve">, da qual a dona da empresa verifica as partes separadas, e organiza cada operação para ser enviada para a costureira da qual seja mais qualificada para tal operação (baseado no tipo de máquina que deverá ser utilizada para a costura, quantidade de peças a serem realizadas, entre outros fatores). Com isso, é </w:t>
      </w:r>
      <w:r w:rsidR="004E5F83">
        <w:t xml:space="preserve">realizado </w:t>
      </w:r>
      <w:r>
        <w:t xml:space="preserve">o envio das operações para as costureiras, que realizam a etapa </w:t>
      </w:r>
      <w:r w:rsidRPr="00627045">
        <w:rPr>
          <w:rFonts w:ascii="Courier New" w:hAnsi="Courier New" w:cs="Courier New"/>
          <w:sz w:val="20"/>
        </w:rPr>
        <w:t>Costureiras rea</w:t>
      </w:r>
      <w:r w:rsidR="001375A9" w:rsidRPr="00627045">
        <w:rPr>
          <w:rFonts w:ascii="Courier New" w:hAnsi="Courier New" w:cs="Courier New"/>
          <w:sz w:val="20"/>
        </w:rPr>
        <w:t>l</w:t>
      </w:r>
      <w:r w:rsidRPr="00627045">
        <w:rPr>
          <w:rFonts w:ascii="Courier New" w:hAnsi="Courier New" w:cs="Courier New"/>
          <w:sz w:val="20"/>
        </w:rPr>
        <w:t>izam a operação</w:t>
      </w:r>
      <w:r>
        <w:t xml:space="preserve">, da qual é realizada a operação solicitada para a costureira. Após essa etapa, é realizada a etapa </w:t>
      </w:r>
      <w:r w:rsidRPr="00627045">
        <w:rPr>
          <w:rFonts w:ascii="Courier New" w:hAnsi="Courier New" w:cs="Courier New"/>
          <w:sz w:val="20"/>
        </w:rPr>
        <w:t>Costureira realiza contabilidade das peças costuradas para fechamento</w:t>
      </w:r>
      <w:r>
        <w:t>,</w:t>
      </w:r>
      <w:r w:rsidR="000A61F3">
        <w:t xml:space="preserve"> na qual a costureira contabiliza quantas peças realizou, para fazer o envio para a dona da empresa, que realiza o fechamento do salário da funcionária no fim do mês.</w:t>
      </w:r>
    </w:p>
    <w:p w14:paraId="533086A1" w14:textId="5FE5A95C" w:rsidR="00C31A52" w:rsidRDefault="000A61F3" w:rsidP="004A4FD2">
      <w:pPr>
        <w:pStyle w:val="TF-TEXTO"/>
      </w:pPr>
      <w:r>
        <w:t xml:space="preserve">Em seguida, é realizada a etapa </w:t>
      </w:r>
      <w:r w:rsidRPr="00627045">
        <w:rPr>
          <w:rFonts w:ascii="Courier New" w:hAnsi="Courier New" w:cs="Courier New"/>
          <w:sz w:val="20"/>
        </w:rPr>
        <w:t>Costureira envia as peças de volta para a empresa</w:t>
      </w:r>
      <w:r>
        <w:t xml:space="preserve">, na qual as peças são enviadas de volta para a empresa para avaliação se é </w:t>
      </w:r>
      <w:r w:rsidR="00D02D31">
        <w:t>necessária uma nova operação</w:t>
      </w:r>
      <w:r>
        <w:t xml:space="preserve"> de costura, ou se a peça pode ser enviada para revisão para envio para a empresa contratante. Em caso </w:t>
      </w:r>
      <w:r w:rsidR="001375A9">
        <w:t>da necessidade de uma nova operação (</w:t>
      </w:r>
      <w:r w:rsidR="001375A9" w:rsidRPr="00627045">
        <w:rPr>
          <w:rFonts w:ascii="Courier New" w:hAnsi="Courier New" w:cs="Courier New"/>
          <w:sz w:val="20"/>
        </w:rPr>
        <w:t>SIM</w:t>
      </w:r>
      <w:r w:rsidR="001375A9">
        <w:t xml:space="preserve">), um novo ciclo de operação é realizado, voltando para a etapa </w:t>
      </w:r>
      <w:r w:rsidR="001375A9" w:rsidRPr="000C301B">
        <w:rPr>
          <w:rFonts w:ascii="Courier New" w:hAnsi="Courier New" w:cs="Courier New"/>
          <w:sz w:val="20"/>
        </w:rPr>
        <w:t>Pedido é dividido para separação das operações</w:t>
      </w:r>
      <w:r w:rsidR="001375A9">
        <w:t xml:space="preserve">. Em caso </w:t>
      </w:r>
      <w:r w:rsidR="00D02D31">
        <w:t>de a</w:t>
      </w:r>
      <w:r w:rsidR="001375A9">
        <w:t xml:space="preserve"> peça estar completa (</w:t>
      </w:r>
      <w:r w:rsidR="001375A9" w:rsidRPr="00627045">
        <w:rPr>
          <w:rFonts w:ascii="Courier New" w:hAnsi="Courier New" w:cs="Courier New"/>
          <w:sz w:val="20"/>
        </w:rPr>
        <w:t>NÃO</w:t>
      </w:r>
      <w:r w:rsidR="001375A9">
        <w:t>), a peça é enviada para revisão, e em caso da peça passar pelo controle de qualidade da empresa, ela é embalada e preparada para envio para a empresa contratante</w:t>
      </w:r>
      <w:r w:rsidR="00627045">
        <w:t xml:space="preserve">, na etapa </w:t>
      </w:r>
      <w:r w:rsidR="00627045" w:rsidRPr="00162D4F">
        <w:rPr>
          <w:rFonts w:ascii="Courier New" w:hAnsi="Courier New" w:cs="Courier New"/>
          <w:sz w:val="20"/>
        </w:rPr>
        <w:t>Pedido é revisado para envio para o cliente</w:t>
      </w:r>
      <w:r w:rsidR="001375A9">
        <w:t>.</w:t>
      </w:r>
    </w:p>
    <w:p w14:paraId="76DA7AC8" w14:textId="5DD947F8" w:rsidR="009E333B" w:rsidRDefault="009E333B" w:rsidP="00162D4F">
      <w:pPr>
        <w:pStyle w:val="TF-LEGENDA"/>
        <w:spacing w:before="0"/>
      </w:pPr>
      <w:bookmarkStart w:id="34" w:name="_Ref113803581"/>
      <w:r>
        <w:t xml:space="preserve">Figura </w:t>
      </w:r>
      <w:fldSimple w:instr=" SEQ Figura \* ARABIC ">
        <w:r w:rsidR="000175F9">
          <w:rPr>
            <w:noProof/>
          </w:rPr>
          <w:t>1</w:t>
        </w:r>
      </w:fldSimple>
      <w:bookmarkEnd w:id="34"/>
      <w:r>
        <w:t>- Diagram</w:t>
      </w:r>
      <w:r w:rsidR="003B2BD6">
        <w:t xml:space="preserve">a </w:t>
      </w:r>
      <w:r w:rsidRPr="003E7AD4">
        <w:t>do Processo Atual (AS-IS) da Empresa</w:t>
      </w:r>
    </w:p>
    <w:p w14:paraId="60E28BE3" w14:textId="3D87F9E3" w:rsidR="00241B5E" w:rsidRDefault="00C74D1E" w:rsidP="00162D4F">
      <w:pPr>
        <w:pStyle w:val="TF-LEGENDA"/>
        <w:spacing w:before="0"/>
      </w:pPr>
      <w:r w:rsidRPr="00C74D1E">
        <w:rPr>
          <w:noProof/>
        </w:rPr>
        <w:drawing>
          <wp:inline distT="0" distB="0" distL="0" distR="0" wp14:anchorId="07BBB7F4" wp14:editId="421E25C1">
            <wp:extent cx="3315275" cy="2073783"/>
            <wp:effectExtent l="19050" t="19050" r="19050" b="222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3382904" cy="2116087"/>
                    </a:xfrm>
                    <a:prstGeom prst="rect">
                      <a:avLst/>
                    </a:prstGeom>
                    <a:ln w="12700">
                      <a:solidFill>
                        <a:schemeClr val="tx1"/>
                      </a:solidFill>
                    </a:ln>
                  </pic:spPr>
                </pic:pic>
              </a:graphicData>
            </a:graphic>
          </wp:inline>
        </w:drawing>
      </w:r>
    </w:p>
    <w:p w14:paraId="11C301B1" w14:textId="35BBF130" w:rsidR="00241B5E" w:rsidRPr="00241B5E" w:rsidRDefault="00241B5E" w:rsidP="00241B5E">
      <w:pPr>
        <w:pStyle w:val="TF-FONTE"/>
      </w:pPr>
      <w:r w:rsidRPr="00241B5E">
        <w:t xml:space="preserve">Fonte: </w:t>
      </w:r>
      <w:r w:rsidR="00AF5795">
        <w:t>elaborado pelo autor</w:t>
      </w:r>
      <w:r w:rsidRPr="00241B5E">
        <w:t>.</w:t>
      </w:r>
    </w:p>
    <w:p w14:paraId="57BC30CB" w14:textId="3A5A1294" w:rsidR="00A44581" w:rsidRDefault="00A44581" w:rsidP="000175F9">
      <w:pPr>
        <w:pStyle w:val="Ttulo1"/>
      </w:pPr>
      <w:r>
        <w:t xml:space="preserve">trabalhos </w:t>
      </w:r>
      <w:r w:rsidRPr="00FC4A9F">
        <w:t>correlatos</w:t>
      </w:r>
      <w:bookmarkEnd w:id="27"/>
    </w:p>
    <w:p w14:paraId="767EDF4E" w14:textId="1B138820" w:rsidR="00FA5504" w:rsidRPr="004E1041" w:rsidRDefault="004F5A18" w:rsidP="00990457">
      <w:pPr>
        <w:pStyle w:val="TF-TEXTO"/>
      </w:pPr>
      <w:r>
        <w:t xml:space="preserve">Nesta seção estão descritos três trabalhos correlatos que </w:t>
      </w:r>
      <w:r w:rsidR="00FB4840">
        <w:t xml:space="preserve">apresentam características semelhantes ao trabalho </w:t>
      </w:r>
      <w:r w:rsidR="00E551BD">
        <w:t>proposto</w:t>
      </w:r>
      <w:r w:rsidR="00FB4840">
        <w:t xml:space="preserve">. A subseção </w:t>
      </w:r>
      <w:r w:rsidR="00352D3B">
        <w:t>3</w:t>
      </w:r>
      <w:r w:rsidR="00FB4840">
        <w:t>.1</w:t>
      </w:r>
      <w:r w:rsidR="00CA2D69">
        <w:t xml:space="preserve"> </w:t>
      </w:r>
      <w:r w:rsidR="00FB4840">
        <w:t xml:space="preserve">traz </w:t>
      </w:r>
      <w:r w:rsidR="00352D3B">
        <w:t xml:space="preserve">um sistema de controle de processos na </w:t>
      </w:r>
      <w:r w:rsidR="00352D3B">
        <w:lastRenderedPageBreak/>
        <w:t>fabricação de uniformes em uma empresa têxtil</w:t>
      </w:r>
      <w:r w:rsidR="001D4D3D">
        <w:t xml:space="preserve"> (SCHNEIDER </w:t>
      </w:r>
      <w:r w:rsidR="001D4D3D" w:rsidRPr="004B477A">
        <w:rPr>
          <w:i/>
          <w:iCs/>
        </w:rPr>
        <w:t>et al</w:t>
      </w:r>
      <w:r w:rsidR="001D4D3D">
        <w:t>., 2021)</w:t>
      </w:r>
      <w:r w:rsidR="005550AC">
        <w:t xml:space="preserve">. </w:t>
      </w:r>
      <w:r w:rsidR="009B2B49">
        <w:t>A su</w:t>
      </w:r>
      <w:r w:rsidR="00CA2D69">
        <w:t xml:space="preserve">bseção </w:t>
      </w:r>
      <w:r w:rsidR="00352D3B">
        <w:t>3</w:t>
      </w:r>
      <w:r w:rsidR="00CA2D69">
        <w:t>.2</w:t>
      </w:r>
      <w:r w:rsidR="006F02F0">
        <w:t xml:space="preserve"> </w:t>
      </w:r>
      <w:r w:rsidR="001D4D3D">
        <w:t xml:space="preserve">descreve </w:t>
      </w:r>
      <w:r w:rsidR="006F02F0">
        <w:t xml:space="preserve">um </w:t>
      </w:r>
      <w:r w:rsidR="001D4D3D">
        <w:t xml:space="preserve">sistema </w:t>
      </w:r>
      <w:r w:rsidR="00543D39">
        <w:t>W</w:t>
      </w:r>
      <w:r w:rsidR="00EC2FFE">
        <w:t xml:space="preserve">eb </w:t>
      </w:r>
      <w:r w:rsidR="006F02F0">
        <w:t>voltado</w:t>
      </w:r>
      <w:r w:rsidR="00EC2FFE">
        <w:t xml:space="preserve"> a</w:t>
      </w:r>
      <w:r w:rsidR="00E72112">
        <w:t>o</w:t>
      </w:r>
      <w:r w:rsidR="00EC2FFE">
        <w:t xml:space="preserve"> gerenciamento de </w:t>
      </w:r>
      <w:r w:rsidR="00FE5557">
        <w:t xml:space="preserve">operações e ordens de serviço do setor de manutenção </w:t>
      </w:r>
      <w:r w:rsidR="0099544B">
        <w:t>de uma universidade</w:t>
      </w:r>
      <w:r w:rsidR="007B6F0B">
        <w:t xml:space="preserve"> </w:t>
      </w:r>
      <w:r w:rsidR="001D4D3D">
        <w:t>(</w:t>
      </w:r>
      <w:r w:rsidR="0099544B">
        <w:t>FERREIRA</w:t>
      </w:r>
      <w:r w:rsidR="001D4D3D">
        <w:t>, 2018)</w:t>
      </w:r>
      <w:r w:rsidR="002769C0">
        <w:t>.</w:t>
      </w:r>
      <w:r w:rsidR="008D6C0C">
        <w:t xml:space="preserve"> </w:t>
      </w:r>
      <w:r w:rsidR="00634B5A">
        <w:t xml:space="preserve">Por fim, a subseção </w:t>
      </w:r>
      <w:r w:rsidR="002769C0">
        <w:t>3</w:t>
      </w:r>
      <w:r w:rsidR="00634B5A">
        <w:t xml:space="preserve">.3 </w:t>
      </w:r>
      <w:r w:rsidR="001D4D3D">
        <w:t>apresenta u</w:t>
      </w:r>
      <w:r w:rsidR="002B1D54">
        <w:t>m</w:t>
      </w:r>
      <w:r w:rsidR="00543D39">
        <w:t xml:space="preserve"> </w:t>
      </w:r>
      <w:r w:rsidR="000175F9">
        <w:t xml:space="preserve">sistema Web </w:t>
      </w:r>
      <w:r w:rsidR="002769C0">
        <w:t xml:space="preserve">para </w:t>
      </w:r>
      <w:r w:rsidR="00DB0A6C">
        <w:t>gerenciamento de atividades em empresas de software</w:t>
      </w:r>
      <w:r w:rsidR="001D4D3D">
        <w:t xml:space="preserve"> (</w:t>
      </w:r>
      <w:r w:rsidR="00DB0A6C">
        <w:t>MAIA, 2022</w:t>
      </w:r>
      <w:r w:rsidR="001D4D3D">
        <w:t>)</w:t>
      </w:r>
      <w:r w:rsidR="00990457">
        <w:t>.</w:t>
      </w:r>
    </w:p>
    <w:p w14:paraId="7C49B8C8" w14:textId="3E582B9D" w:rsidR="00A44581" w:rsidRDefault="002D4343" w:rsidP="004E5F83">
      <w:pPr>
        <w:pStyle w:val="Ttulo2"/>
      </w:pPr>
      <w:r>
        <w:t>Proposta de software de controle de processos da indústria de fabricação de uniformes</w:t>
      </w:r>
      <w:r w:rsidR="00A44581">
        <w:t xml:space="preserve"> </w:t>
      </w:r>
    </w:p>
    <w:p w14:paraId="139FAEBB" w14:textId="70993E5A" w:rsidR="00093869" w:rsidRDefault="001D4D3D" w:rsidP="00093869">
      <w:pPr>
        <w:pStyle w:val="TF-TEXTO"/>
        <w:ind w:firstLine="567"/>
      </w:pPr>
      <w:r w:rsidRPr="002F1BCF">
        <w:t>Schneider</w:t>
      </w:r>
      <w:r w:rsidR="002F1BCF" w:rsidRPr="002F1BCF">
        <w:t xml:space="preserve"> </w:t>
      </w:r>
      <w:r w:rsidR="002F1BCF" w:rsidRPr="004B477A">
        <w:rPr>
          <w:i/>
          <w:iCs/>
        </w:rPr>
        <w:t>et al.</w:t>
      </w:r>
      <w:r w:rsidR="002F1BCF" w:rsidRPr="002F1BCF">
        <w:t xml:space="preserve"> </w:t>
      </w:r>
      <w:r w:rsidR="00FA4DD2">
        <w:t>(202</w:t>
      </w:r>
      <w:r w:rsidR="009A4151">
        <w:t>1</w:t>
      </w:r>
      <w:r w:rsidR="00FA4DD2">
        <w:t xml:space="preserve">) </w:t>
      </w:r>
      <w:r w:rsidR="002F1BCF">
        <w:t>propuseram</w:t>
      </w:r>
      <w:r w:rsidR="00FA4DD2">
        <w:t xml:space="preserve"> </w:t>
      </w:r>
      <w:r w:rsidR="004E5F83">
        <w:t>um protótipo</w:t>
      </w:r>
      <w:r w:rsidR="008A1365">
        <w:t xml:space="preserve"> </w:t>
      </w:r>
      <w:r w:rsidR="00756FE7">
        <w:t>para transformar a produção da empresa GMS Uniformes Profissionais mais eficiente</w:t>
      </w:r>
      <w:r w:rsidR="00A671E9">
        <w:t xml:space="preserve">. Para tal, eles apresentaram um sistema </w:t>
      </w:r>
      <w:r w:rsidR="00756FE7">
        <w:t>que seja possível calcular sua produção de forma a que gere o mínimo de custo de mão de obra e de matéria-prima.</w:t>
      </w:r>
      <w:r w:rsidR="00A671E9">
        <w:t xml:space="preserve"> </w:t>
      </w:r>
      <w:r w:rsidR="00093869">
        <w:t>Nesse sentido, a</w:t>
      </w:r>
      <w:r w:rsidR="00A671E9">
        <w:t xml:space="preserve">lgumas das funcionalidades do sistema de </w:t>
      </w:r>
      <w:r w:rsidR="00A671E9" w:rsidRPr="002F1BCF">
        <w:t xml:space="preserve">Schneider </w:t>
      </w:r>
      <w:r w:rsidR="00A671E9" w:rsidRPr="006F0488">
        <w:rPr>
          <w:i/>
          <w:iCs/>
        </w:rPr>
        <w:t>et al.</w:t>
      </w:r>
      <w:r w:rsidR="00A671E9" w:rsidRPr="002F1BCF">
        <w:t xml:space="preserve"> </w:t>
      </w:r>
      <w:r w:rsidR="00A671E9">
        <w:t xml:space="preserve">(2021) </w:t>
      </w:r>
      <w:r w:rsidR="00A671E9" w:rsidRPr="00A671E9">
        <w:t xml:space="preserve">são: </w:t>
      </w:r>
      <w:r w:rsidR="00093869">
        <w:t xml:space="preserve">cadastro de entrada/saída de pedido, cadastro de operações dos </w:t>
      </w:r>
      <w:r w:rsidR="00E04BDE">
        <w:t>colaboradores</w:t>
      </w:r>
      <w:r w:rsidR="00093869">
        <w:t>, histórico de operações realizadas, rastreio do status da operação</w:t>
      </w:r>
      <w:r w:rsidR="009E6398">
        <w:t xml:space="preserve">, </w:t>
      </w:r>
      <w:r w:rsidR="00B620D2">
        <w:t xml:space="preserve">relatórios com informações dos pedidos, </w:t>
      </w:r>
      <w:r w:rsidR="00093869">
        <w:t>configuração das etapas da operação (</w:t>
      </w:r>
      <w:r w:rsidR="00093869" w:rsidRPr="002F1BCF">
        <w:t xml:space="preserve">SCHNEIDER </w:t>
      </w:r>
      <w:r w:rsidR="00093869" w:rsidRPr="006F0488">
        <w:rPr>
          <w:i/>
          <w:iCs/>
        </w:rPr>
        <w:t>et al</w:t>
      </w:r>
      <w:r w:rsidR="00093869">
        <w:t>., 2021).</w:t>
      </w:r>
    </w:p>
    <w:p w14:paraId="3342BDD4" w14:textId="7D4233FA" w:rsidR="00A44581" w:rsidRDefault="00093869" w:rsidP="00093869">
      <w:pPr>
        <w:pStyle w:val="TF-TEXTO"/>
        <w:ind w:firstLine="567"/>
      </w:pPr>
      <w:r>
        <w:t xml:space="preserve">O </w:t>
      </w:r>
      <w:r w:rsidR="00A671E9" w:rsidRPr="00A671E9">
        <w:t xml:space="preserve">gerenciamento das etapas da produção e geração de relatórios </w:t>
      </w:r>
      <w:r>
        <w:t xml:space="preserve">foram desenvolvidos </w:t>
      </w:r>
      <w:r w:rsidR="00A671E9" w:rsidRPr="00A671E9">
        <w:t xml:space="preserve">para controlar e otimizar seus processos. </w:t>
      </w:r>
      <w:r w:rsidR="006239DB">
        <w:t xml:space="preserve">O sistema também possui opções para geração de relatórios da produção, </w:t>
      </w:r>
      <w:r>
        <w:t>n</w:t>
      </w:r>
      <w:r w:rsidR="006239DB">
        <w:t>o qual é possível verificar as perdas em determinados períodos, a fim de realizar alguma análise sobre um fator em questão (como em alguma etapa do processo)</w:t>
      </w:r>
      <w:r w:rsidR="009B7954">
        <w:t>.</w:t>
      </w:r>
      <w:r w:rsidR="00892BA7">
        <w:t xml:space="preserve"> </w:t>
      </w:r>
      <w:r w:rsidR="006239DB" w:rsidRPr="006239DB">
        <w:t xml:space="preserve">O intervalo de amostragem só é disponibilizado para análises de escopo específico, </w:t>
      </w:r>
      <w:r w:rsidR="00A671E9">
        <w:t>no qual</w:t>
      </w:r>
      <w:r w:rsidR="00A671E9" w:rsidRPr="006239DB">
        <w:t xml:space="preserve"> </w:t>
      </w:r>
      <w:r w:rsidR="006239DB" w:rsidRPr="006239DB">
        <w:t xml:space="preserve">os dados são dispostos em função do tempo </w:t>
      </w:r>
      <w:r w:rsidR="00AD4C98">
        <w:t>(</w:t>
      </w:r>
      <w:r w:rsidR="002F1BCF" w:rsidRPr="002F1BCF">
        <w:t xml:space="preserve">SCHNEIDER </w:t>
      </w:r>
      <w:r w:rsidR="002F1BCF" w:rsidRPr="004B477A">
        <w:rPr>
          <w:i/>
          <w:iCs/>
        </w:rPr>
        <w:t>et al</w:t>
      </w:r>
      <w:r w:rsidR="002F1BCF">
        <w:t>.</w:t>
      </w:r>
      <w:r w:rsidR="00AD4C98">
        <w:t>, 202</w:t>
      </w:r>
      <w:r w:rsidR="002F1BCF">
        <w:t>1</w:t>
      </w:r>
      <w:r w:rsidR="00AD4C98">
        <w:t>)</w:t>
      </w:r>
      <w:r w:rsidR="00F90C0A">
        <w:t>.</w:t>
      </w:r>
      <w:r w:rsidR="00A671E9">
        <w:t xml:space="preserve"> </w:t>
      </w:r>
    </w:p>
    <w:p w14:paraId="2987F981" w14:textId="6B79B7B9" w:rsidR="0027538D" w:rsidRDefault="00556741" w:rsidP="0027538D">
      <w:pPr>
        <w:pStyle w:val="TF-TEXTO"/>
        <w:ind w:firstLine="567"/>
      </w:pPr>
      <w:r>
        <w:t xml:space="preserve">A tela de Pedido apresentada na </w:t>
      </w:r>
      <w:r w:rsidR="009A53E6">
        <w:fldChar w:fldCharType="begin"/>
      </w:r>
      <w:r w:rsidR="009A53E6">
        <w:instrText xml:space="preserve"> REF _Ref115389444 \h </w:instrText>
      </w:r>
      <w:r w:rsidR="009A53E6">
        <w:fldChar w:fldCharType="separate"/>
      </w:r>
      <w:r w:rsidR="000175F9">
        <w:t xml:space="preserve">Figura </w:t>
      </w:r>
      <w:r w:rsidR="000175F9">
        <w:rPr>
          <w:noProof/>
        </w:rPr>
        <w:t>2</w:t>
      </w:r>
      <w:r w:rsidR="009A53E6">
        <w:fldChar w:fldCharType="end"/>
      </w:r>
      <w:r>
        <w:t xml:space="preserve"> é dividida em três seções: </w:t>
      </w:r>
      <w:r w:rsidRPr="004B477A">
        <w:rPr>
          <w:rStyle w:val="TF-COURIER10"/>
        </w:rPr>
        <w:t>Produtos</w:t>
      </w:r>
      <w:r>
        <w:t xml:space="preserve">, </w:t>
      </w:r>
      <w:r w:rsidRPr="004B477A">
        <w:rPr>
          <w:rStyle w:val="TF-COURIER10"/>
        </w:rPr>
        <w:t>Etapas</w:t>
      </w:r>
      <w:r>
        <w:t xml:space="preserve"> e </w:t>
      </w:r>
      <w:r w:rsidRPr="004B477A">
        <w:rPr>
          <w:rStyle w:val="TF-COURIER10"/>
        </w:rPr>
        <w:t>Relatórios</w:t>
      </w:r>
      <w:r>
        <w:t xml:space="preserve">. Na seção </w:t>
      </w:r>
      <w:r w:rsidRPr="004B477A">
        <w:rPr>
          <w:rStyle w:val="TF-COURIER10"/>
        </w:rPr>
        <w:t>Produtos</w:t>
      </w:r>
      <w:r>
        <w:t xml:space="preserve"> é possível visualizar todos os produtos dos quais foram vinculados ao pedido, contendo informações como quantidade de peças, tamanho do produto, cores, entre outros. </w:t>
      </w:r>
      <w:r w:rsidR="00522594">
        <w:t xml:space="preserve">A </w:t>
      </w:r>
      <w:r w:rsidR="006E27D8">
        <w:t xml:space="preserve">seção </w:t>
      </w:r>
      <w:r w:rsidR="006E27D8" w:rsidRPr="004B477A">
        <w:rPr>
          <w:rStyle w:val="TF-COURIER10"/>
        </w:rPr>
        <w:t>Etapas</w:t>
      </w:r>
      <w:r w:rsidR="006E27D8">
        <w:t xml:space="preserve"> </w:t>
      </w:r>
      <w:r w:rsidR="00522594">
        <w:t>possui</w:t>
      </w:r>
      <w:r w:rsidR="006E27D8">
        <w:t xml:space="preserve"> o status de realização do pedido em uma das áreas da empresa (como</w:t>
      </w:r>
      <w:r w:rsidR="00F60398">
        <w:t xml:space="preserve"> por exemplo</w:t>
      </w:r>
      <w:r w:rsidR="006E27D8">
        <w:t xml:space="preserve"> Talharia, Tinturaria, Costura, entre outros), da </w:t>
      </w:r>
      <w:r w:rsidR="00F60398">
        <w:t>qual apresenta uma imagem representando o status de execução da tarefa do pedido no setor em questão</w:t>
      </w:r>
      <w:r w:rsidR="006E27D8">
        <w:t xml:space="preserve">, </w:t>
      </w:r>
      <w:r w:rsidR="00F60398">
        <w:t xml:space="preserve">apresentando </w:t>
      </w:r>
      <w:r w:rsidR="006E27D8">
        <w:t>relatórios</w:t>
      </w:r>
      <w:r w:rsidR="00F60398">
        <w:t xml:space="preserve"> sobre o ocorrido</w:t>
      </w:r>
      <w:r w:rsidR="006E27D8">
        <w:t xml:space="preserve"> em caso de alguma anomalia no processo. É possível também realizar a configuração das </w:t>
      </w:r>
      <w:r w:rsidR="006E27D8" w:rsidRPr="00FA342B">
        <w:rPr>
          <w:rStyle w:val="TF-COURIER10"/>
          <w:rPrChange w:id="35" w:author="Dalton Solano dos Reis" w:date="2022-11-06T12:09:00Z">
            <w:rPr/>
          </w:rPrChange>
        </w:rPr>
        <w:t>Etapas</w:t>
      </w:r>
      <w:r w:rsidR="006E27D8">
        <w:t xml:space="preserve"> conforme necessário, adicionando ou reduzindo etapas para demandas. </w:t>
      </w:r>
      <w:r w:rsidR="00522594">
        <w:t xml:space="preserve">Já na </w:t>
      </w:r>
      <w:r w:rsidR="006E27D8">
        <w:t xml:space="preserve">seção </w:t>
      </w:r>
      <w:r w:rsidR="006E27D8" w:rsidRPr="004B477A">
        <w:rPr>
          <w:rStyle w:val="TF-COURIER10"/>
        </w:rPr>
        <w:t>Relatórios</w:t>
      </w:r>
      <w:r w:rsidR="006E27D8">
        <w:t xml:space="preserve"> é possível realizar </w:t>
      </w:r>
      <w:r w:rsidR="00053FF9">
        <w:t xml:space="preserve">a atualização do status do pedido, sendo o </w:t>
      </w:r>
      <w:r w:rsidR="00053FF9" w:rsidRPr="00FA342B">
        <w:rPr>
          <w:rStyle w:val="TF-COURIER10"/>
          <w:rPrChange w:id="36" w:author="Dalton Solano dos Reis" w:date="2022-11-06T12:09:00Z">
            <w:rPr/>
          </w:rPrChange>
        </w:rPr>
        <w:t>Relatório de Entrada</w:t>
      </w:r>
      <w:r w:rsidR="00053FF9">
        <w:t xml:space="preserve"> responsável pelo cadastro de peças para validação de uma etapa</w:t>
      </w:r>
      <w:r w:rsidR="006E486A">
        <w:t xml:space="preserve">, enquanto o </w:t>
      </w:r>
      <w:r w:rsidR="006E486A" w:rsidRPr="00FA342B">
        <w:rPr>
          <w:rStyle w:val="TF-COURIER10"/>
          <w:rPrChange w:id="37" w:author="Dalton Solano dos Reis" w:date="2022-11-06T12:09:00Z">
            <w:rPr/>
          </w:rPrChange>
        </w:rPr>
        <w:t>Relatório de Saída</w:t>
      </w:r>
      <w:r w:rsidR="006E486A">
        <w:t xml:space="preserve"> é responsável pela atualização de informações do pedido após o fim da operação em um dos estágios das </w:t>
      </w:r>
      <w:r w:rsidR="006E486A" w:rsidRPr="00FA342B">
        <w:rPr>
          <w:rStyle w:val="TF-COURIER10"/>
          <w:rPrChange w:id="38" w:author="Dalton Solano dos Reis" w:date="2022-11-06T12:10:00Z">
            <w:rPr/>
          </w:rPrChange>
        </w:rPr>
        <w:t>Etapas</w:t>
      </w:r>
      <w:r w:rsidR="006E486A">
        <w:t xml:space="preserve"> configuradas</w:t>
      </w:r>
      <w:r w:rsidR="00EC052B">
        <w:t>.</w:t>
      </w:r>
      <w:r w:rsidR="00053FF9">
        <w:t xml:space="preserve"> </w:t>
      </w:r>
      <w:r w:rsidR="006E486A">
        <w:t xml:space="preserve">O acesso aos relatórios de um pedido se dá </w:t>
      </w:r>
      <w:r w:rsidR="00D64B3D">
        <w:t xml:space="preserve">por meio </w:t>
      </w:r>
      <w:r w:rsidR="006E486A">
        <w:t xml:space="preserve">da tela de visualização do pedido, quando um supervisor de produção - ou funcionário com nível de acesso mais elevado - opta por visualizar os </w:t>
      </w:r>
      <w:r w:rsidR="006E486A">
        <w:lastRenderedPageBreak/>
        <w:t xml:space="preserve">relatórios completos de uma etapa passada ou recorrente de um pedido </w:t>
      </w:r>
      <w:r w:rsidR="0027538D">
        <w:t>(</w:t>
      </w:r>
      <w:r w:rsidR="00EC052B" w:rsidRPr="00795C84">
        <w:t xml:space="preserve">SCHNEIDER </w:t>
      </w:r>
      <w:r w:rsidR="00EC052B" w:rsidRPr="004B477A">
        <w:rPr>
          <w:i/>
          <w:iCs/>
        </w:rPr>
        <w:t>et al</w:t>
      </w:r>
      <w:r w:rsidR="00EC052B" w:rsidRPr="00795C84">
        <w:t>.</w:t>
      </w:r>
      <w:r w:rsidR="0027538D">
        <w:t>, 202</w:t>
      </w:r>
      <w:r w:rsidR="00EC052B">
        <w:t>1</w:t>
      </w:r>
      <w:r w:rsidR="0027538D">
        <w:t>).</w:t>
      </w:r>
    </w:p>
    <w:p w14:paraId="4BBD75A0" w14:textId="1AFA5579" w:rsidR="009A53E6" w:rsidRDefault="009A53E6" w:rsidP="009A53E6">
      <w:pPr>
        <w:pStyle w:val="TF-LEGENDA"/>
      </w:pPr>
      <w:bookmarkStart w:id="39" w:name="_Ref115389444"/>
      <w:bookmarkStart w:id="40" w:name="_Hlk106382648"/>
      <w:r>
        <w:t xml:space="preserve">Figura </w:t>
      </w:r>
      <w:fldSimple w:instr=" SEQ Figura \* ARABIC ">
        <w:r w:rsidR="000175F9">
          <w:rPr>
            <w:noProof/>
          </w:rPr>
          <w:t>2</w:t>
        </w:r>
      </w:fldSimple>
      <w:bookmarkEnd w:id="39"/>
      <w:r>
        <w:t xml:space="preserve"> - </w:t>
      </w:r>
      <w:r w:rsidRPr="00C66F53">
        <w:t>Tela de Pedido com seções de Produtos, Etapas e Relatórios</w:t>
      </w:r>
    </w:p>
    <w:p w14:paraId="7C9F908D" w14:textId="3FFDE7CE" w:rsidR="001746FF" w:rsidRDefault="00F06306" w:rsidP="00D10C0A">
      <w:pPr>
        <w:pStyle w:val="TF-FIGURA"/>
      </w:pPr>
      <w:r w:rsidRPr="00F06306">
        <w:rPr>
          <w:noProof/>
        </w:rPr>
        <w:drawing>
          <wp:inline distT="0" distB="0" distL="0" distR="0" wp14:anchorId="0AB29824" wp14:editId="4931ABEB">
            <wp:extent cx="2227134" cy="2112413"/>
            <wp:effectExtent l="19050" t="19050" r="20955" b="21590"/>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2"/>
                    <a:stretch>
                      <a:fillRect/>
                    </a:stretch>
                  </pic:blipFill>
                  <pic:spPr>
                    <a:xfrm>
                      <a:off x="0" y="0"/>
                      <a:ext cx="2230944" cy="2116027"/>
                    </a:xfrm>
                    <a:prstGeom prst="rect">
                      <a:avLst/>
                    </a:prstGeom>
                    <a:ln w="12700">
                      <a:solidFill>
                        <a:schemeClr val="tx1"/>
                      </a:solidFill>
                    </a:ln>
                  </pic:spPr>
                </pic:pic>
              </a:graphicData>
            </a:graphic>
          </wp:inline>
        </w:drawing>
      </w:r>
    </w:p>
    <w:p w14:paraId="13FC01C0" w14:textId="08CB003A" w:rsidR="004327F4" w:rsidRDefault="001746FF" w:rsidP="00AE1B78">
      <w:pPr>
        <w:pStyle w:val="TF-FONTE"/>
      </w:pPr>
      <w:r>
        <w:t xml:space="preserve">Fonte: </w:t>
      </w:r>
      <w:r w:rsidR="00522594" w:rsidRPr="00795C84">
        <w:t>Schneider</w:t>
      </w:r>
      <w:r w:rsidR="00F06306" w:rsidRPr="00795C84">
        <w:t xml:space="preserve"> </w:t>
      </w:r>
      <w:r w:rsidR="00F06306" w:rsidRPr="004B477A">
        <w:rPr>
          <w:i/>
          <w:iCs/>
        </w:rPr>
        <w:t>et al</w:t>
      </w:r>
      <w:r w:rsidR="00F06306" w:rsidRPr="00795C84">
        <w:t>.</w:t>
      </w:r>
      <w:r w:rsidR="00F06306">
        <w:t xml:space="preserve"> </w:t>
      </w:r>
      <w:r>
        <w:t>(20</w:t>
      </w:r>
      <w:r w:rsidR="00D224A8">
        <w:t>2</w:t>
      </w:r>
      <w:r w:rsidR="00F06306">
        <w:t>1</w:t>
      </w:r>
      <w:r>
        <w:t>).</w:t>
      </w:r>
    </w:p>
    <w:p w14:paraId="5C02587C" w14:textId="2CDA743D" w:rsidR="00AE1B78" w:rsidRPr="00AE1B78" w:rsidRDefault="004E5F83" w:rsidP="00575A9D">
      <w:pPr>
        <w:pStyle w:val="TF-TEXTO"/>
        <w:ind w:firstLine="567"/>
      </w:pPr>
      <w:r>
        <w:t xml:space="preserve">O sistema disponibiliza também </w:t>
      </w:r>
      <w:r w:rsidR="00575A9D">
        <w:t>levantamentos estatísticos</w:t>
      </w:r>
      <w:r>
        <w:t xml:space="preserve">. </w:t>
      </w:r>
      <w:r w:rsidR="00575A9D">
        <w:t xml:space="preserve">Esses levantamentos podem apresentar informações sobre perdas, atrasos e problemas nas etapas, baseados em escopos definidos pelo usuário. </w:t>
      </w:r>
      <w:r w:rsidR="00C4289A">
        <w:t xml:space="preserve">Dessa forma, </w:t>
      </w:r>
      <w:r w:rsidR="00575A9D">
        <w:t xml:space="preserve">é necessário </w:t>
      </w:r>
      <w:r w:rsidR="00C4289A">
        <w:t xml:space="preserve">utilizar </w:t>
      </w:r>
      <w:r w:rsidR="00575A9D" w:rsidRPr="004E5F83">
        <w:t xml:space="preserve">as </w:t>
      </w:r>
      <w:r w:rsidR="00575A9D" w:rsidRPr="00A32F67">
        <w:rPr>
          <w:rStyle w:val="TF-COURIER10"/>
          <w:rPrChange w:id="41" w:author="Dalton Solano dos Reis" w:date="2022-11-06T13:39:00Z">
            <w:rPr/>
          </w:rPrChange>
        </w:rPr>
        <w:t>Opções de Análise</w:t>
      </w:r>
      <w:r w:rsidR="00D86751" w:rsidRPr="004B477A">
        <w:t xml:space="preserve"> </w:t>
      </w:r>
      <w:r w:rsidR="00D86751">
        <w:t xml:space="preserve">e escolher </w:t>
      </w:r>
      <w:r w:rsidR="00575A9D">
        <w:t xml:space="preserve">as etapas a serem analisadas, o tipo de dado a ser analisado, o período, e um intervalo de amostragem. </w:t>
      </w:r>
      <w:r w:rsidR="00575A9D" w:rsidRPr="00575A9D">
        <w:t xml:space="preserve">O intervalo de amostragem só é disponibilizado para análises de escopo específico, </w:t>
      </w:r>
      <w:r w:rsidR="00D86751">
        <w:t>no qual</w:t>
      </w:r>
      <w:r w:rsidR="00D86751" w:rsidRPr="00575A9D">
        <w:t xml:space="preserve"> </w:t>
      </w:r>
      <w:r w:rsidR="00575A9D" w:rsidRPr="00575A9D">
        <w:t>os dados são dispostos em função do tempo</w:t>
      </w:r>
      <w:r w:rsidR="00575A9D">
        <w:t xml:space="preserve"> (</w:t>
      </w:r>
      <w:r w:rsidR="00575A9D" w:rsidRPr="00795C84">
        <w:t xml:space="preserve">SCHNEIDER </w:t>
      </w:r>
      <w:r w:rsidR="00575A9D" w:rsidRPr="004B477A">
        <w:rPr>
          <w:i/>
          <w:iCs/>
        </w:rPr>
        <w:t>et al</w:t>
      </w:r>
      <w:r w:rsidR="00575A9D" w:rsidRPr="00795C84">
        <w:t>.</w:t>
      </w:r>
      <w:r w:rsidR="00575A9D">
        <w:t>, 2021).</w:t>
      </w:r>
    </w:p>
    <w:bookmarkEnd w:id="40"/>
    <w:p w14:paraId="22793A85" w14:textId="21708BD3" w:rsidR="00A44581" w:rsidRDefault="00DE54CB" w:rsidP="004E5F83">
      <w:pPr>
        <w:pStyle w:val="Ttulo2"/>
      </w:pPr>
      <w:r>
        <w:t>SOFTWARE PARA CONTROLE DE CHAMADOS DE MANUTENÇÃO EM TECNOLOGIA DA INFORMAÇÃO</w:t>
      </w:r>
      <w:r w:rsidR="00A44581">
        <w:t xml:space="preserve"> </w:t>
      </w:r>
    </w:p>
    <w:p w14:paraId="42E56B62" w14:textId="57F296C0" w:rsidR="00C477DD" w:rsidRDefault="00C477DD" w:rsidP="00C477DD">
      <w:pPr>
        <w:pStyle w:val="TF-TEXTO"/>
      </w:pPr>
      <w:r>
        <w:t xml:space="preserve">Ferreira (2018) propôs o desenvolvimento de um sistema de informação para melhorar o controle de ordens de serviço no setor de suporte de manutenção na Universidade Tecnológica Federal do Paraná </w:t>
      </w:r>
      <w:r w:rsidR="004E5F83">
        <w:t>(</w:t>
      </w:r>
      <w:r>
        <w:t>UTFPR</w:t>
      </w:r>
      <w:r w:rsidR="004E5F83">
        <w:t>)</w:t>
      </w:r>
      <w:r>
        <w:t xml:space="preserve">. Para isso, foi apresentado um sistema do qual fosse possível a otimização e controle mais preciso do processo de manutenção das máquinas que são disponibilizadas para conserto no setor, por meio dos cadastros dos equipamentos que necessitam os reparos, controle de usuários e permissões no sistema, entre outros. Além dessas funcionalidades ainda é possível destacar: cadastro de entrada/saída de pedidos, cadastro de operações dos </w:t>
      </w:r>
      <w:r w:rsidR="00E04BDE">
        <w:t>colaboradores</w:t>
      </w:r>
      <w:r>
        <w:t xml:space="preserve">, </w:t>
      </w:r>
      <w:r w:rsidR="00B620D2">
        <w:t xml:space="preserve">rastreio dos status das operações, </w:t>
      </w:r>
      <w:r>
        <w:t>relatórios com informações dos pedidos</w:t>
      </w:r>
      <w:r w:rsidR="00957C4A">
        <w:t xml:space="preserve"> e ser </w:t>
      </w:r>
      <w:r w:rsidR="00533EAE">
        <w:t>disponibilizado</w:t>
      </w:r>
      <w:r w:rsidR="00957C4A">
        <w:t xml:space="preserve"> para plataforma Web</w:t>
      </w:r>
      <w:r w:rsidR="00B532CD">
        <w:t>, utilizando no seu desenvolvimento a linguagem Java com banco de dados PostgreSQL</w:t>
      </w:r>
      <w:r>
        <w:t xml:space="preserve"> (</w:t>
      </w:r>
      <w:r w:rsidR="007B0404">
        <w:t>FERREIRA</w:t>
      </w:r>
      <w:r>
        <w:t>, 2018).</w:t>
      </w:r>
    </w:p>
    <w:p w14:paraId="3C9DA5B0" w14:textId="5C773FD9" w:rsidR="003C04C5" w:rsidRDefault="003C04C5" w:rsidP="00C477DD">
      <w:pPr>
        <w:pStyle w:val="TF-TEXTO"/>
      </w:pPr>
      <w:r>
        <w:t>Para o tratamento das ordens de serviços no sistema, é possível que qualquer usuário realize a criação de um chamado, informando informações baseadas no tipo de atendimento que será realizado. Em caso d</w:t>
      </w:r>
      <w:r w:rsidR="00957C4A">
        <w:t>e</w:t>
      </w:r>
      <w:r>
        <w:t xml:space="preserve"> utilização de um atendimento normal, por exemplo, é necessário o preenchimento de informações como título da ordem de serviço, prioridade e o tipo de serviço </w:t>
      </w:r>
      <w:r>
        <w:lastRenderedPageBreak/>
        <w:t xml:space="preserve">que será realizado. </w:t>
      </w:r>
      <w:r w:rsidRPr="003C04C5">
        <w:t xml:space="preserve">É possível adicionar um equipamento depois da abertura da ordem de serviço que registra a data e a hora em que </w:t>
      </w:r>
      <w:r w:rsidR="00957C4A" w:rsidRPr="003C04C5">
        <w:t>ele</w:t>
      </w:r>
      <w:r w:rsidRPr="003C04C5">
        <w:t xml:space="preserve"> foi adicionado</w:t>
      </w:r>
      <w:r>
        <w:t xml:space="preserve"> (FERREIRA, 2018)</w:t>
      </w:r>
      <w:r w:rsidRPr="003C04C5">
        <w:t>.</w:t>
      </w:r>
    </w:p>
    <w:p w14:paraId="26C13A9A" w14:textId="0EE57DCE" w:rsidR="00DC5FA9" w:rsidRDefault="00ED1D49" w:rsidP="0043007F">
      <w:pPr>
        <w:pStyle w:val="TF-TEXTO"/>
      </w:pPr>
      <w:r>
        <w:t xml:space="preserve">O cadastramento de novas ordens de serviço também é facilitado pela opção </w:t>
      </w:r>
      <w:r w:rsidRPr="000E04A6">
        <w:rPr>
          <w:rStyle w:val="TF-COURIER10"/>
        </w:rPr>
        <w:t>Carregar dados anteriores</w:t>
      </w:r>
      <w:r>
        <w:t xml:space="preserve">, da qual realiza o preenchimento automático das informações baseado na última ordem de serviço criada pelo usuário. Essas ordens de serviço criadas serão </w:t>
      </w:r>
      <w:r w:rsidR="00DC5FA9">
        <w:t>tratadas</w:t>
      </w:r>
      <w:r>
        <w:t xml:space="preserve"> pelos usuários do tipo </w:t>
      </w:r>
      <w:r w:rsidRPr="00A32F67">
        <w:rPr>
          <w:rStyle w:val="TF-COURIER10"/>
          <w:rPrChange w:id="42" w:author="Dalton Solano dos Reis" w:date="2022-11-06T13:41:00Z">
            <w:rPr/>
          </w:rPrChange>
        </w:rPr>
        <w:t>Administrador</w:t>
      </w:r>
      <w:r>
        <w:t xml:space="preserve"> e </w:t>
      </w:r>
      <w:r w:rsidRPr="00A32F67">
        <w:rPr>
          <w:rStyle w:val="TF-COURIER10"/>
          <w:rPrChange w:id="43" w:author="Dalton Solano dos Reis" w:date="2022-11-06T13:41:00Z">
            <w:rPr/>
          </w:rPrChange>
        </w:rPr>
        <w:t>Técnico</w:t>
      </w:r>
      <w:r>
        <w:t xml:space="preserve">, do qual são os únicos com permissão para </w:t>
      </w:r>
      <w:r w:rsidR="00DC5FA9">
        <w:t xml:space="preserve">atender e finalizá-las. </w:t>
      </w:r>
      <w:r w:rsidR="00DC5FA9" w:rsidRPr="00DC5FA9">
        <w:t xml:space="preserve">É possível verificar as ordens de serviço clicando-se na barra lateral e escolhendo a opção </w:t>
      </w:r>
      <w:r w:rsidR="00DC5FA9" w:rsidRPr="00162D4F">
        <w:rPr>
          <w:rStyle w:val="TF-COURIER10"/>
        </w:rPr>
        <w:t>Acompanhar</w:t>
      </w:r>
      <w:r w:rsidR="00651ED2">
        <w:rPr>
          <w:rStyle w:val="TF-COURIER10"/>
        </w:rPr>
        <w:t xml:space="preserve"> </w:t>
      </w:r>
      <w:r w:rsidR="00DC5FA9" w:rsidRPr="00162D4F">
        <w:rPr>
          <w:rStyle w:val="TF-COURIER10"/>
        </w:rPr>
        <w:t>O.S</w:t>
      </w:r>
      <w:r w:rsidR="00DC5FA9">
        <w:t xml:space="preserve"> (FERREIRA, 2018)</w:t>
      </w:r>
      <w:r w:rsidR="00DC5FA9" w:rsidRPr="00DC5FA9">
        <w:t>.</w:t>
      </w:r>
      <w:r w:rsidR="00DC5FA9">
        <w:t xml:space="preserve">  Essa opção, conforme</w:t>
      </w:r>
      <w:r w:rsidR="009A53E6">
        <w:t xml:space="preserve"> </w:t>
      </w:r>
      <w:r w:rsidR="005E786C">
        <w:fldChar w:fldCharType="begin"/>
      </w:r>
      <w:r w:rsidR="005E786C">
        <w:instrText xml:space="preserve"> REF _Ref114426043 \h </w:instrText>
      </w:r>
      <w:r w:rsidR="005E786C">
        <w:fldChar w:fldCharType="separate"/>
      </w:r>
      <w:r w:rsidR="000175F9">
        <w:t xml:space="preserve">Figura </w:t>
      </w:r>
      <w:r w:rsidR="000175F9">
        <w:rPr>
          <w:noProof/>
        </w:rPr>
        <w:t>3</w:t>
      </w:r>
      <w:r w:rsidR="005E786C">
        <w:fldChar w:fldCharType="end"/>
      </w:r>
      <w:r w:rsidR="00DC5FA9">
        <w:t xml:space="preserve">, </w:t>
      </w:r>
      <w:r w:rsidR="00957C4A">
        <w:t>qu</w:t>
      </w:r>
      <w:r w:rsidR="00DC5FA9">
        <w:t>a</w:t>
      </w:r>
      <w:r w:rsidR="00957C4A">
        <w:t>nd</w:t>
      </w:r>
      <w:r w:rsidR="00DC5FA9">
        <w:t>o selecionada uma ordem de serviço, é possível a verificação do status do atendimento que está sendo realizado.</w:t>
      </w:r>
    </w:p>
    <w:p w14:paraId="3EDFE856" w14:textId="4D4851DA" w:rsidR="00DC5FA9" w:rsidRDefault="00DC5FA9" w:rsidP="00DC5FA9">
      <w:pPr>
        <w:pStyle w:val="TF-LEGENDA"/>
      </w:pPr>
      <w:bookmarkStart w:id="44" w:name="_Ref114426043"/>
      <w:r>
        <w:t xml:space="preserve">Figura </w:t>
      </w:r>
      <w:fldSimple w:instr=" SEQ Figura \* ARABIC ">
        <w:r w:rsidR="000175F9">
          <w:rPr>
            <w:noProof/>
          </w:rPr>
          <w:t>3</w:t>
        </w:r>
      </w:fldSimple>
      <w:bookmarkEnd w:id="44"/>
      <w:r w:rsidRPr="00B91005">
        <w:t xml:space="preserve"> - </w:t>
      </w:r>
      <w:r>
        <w:t>Apresentação do status da ordem de serviço</w:t>
      </w:r>
    </w:p>
    <w:p w14:paraId="07C40118" w14:textId="18C9BEF0" w:rsidR="00DC5FA9" w:rsidRDefault="00DC5FA9" w:rsidP="00DC5FA9">
      <w:pPr>
        <w:pStyle w:val="TF-FIGURA"/>
      </w:pPr>
      <w:r w:rsidRPr="00DC5FA9">
        <w:rPr>
          <w:noProof/>
        </w:rPr>
        <w:drawing>
          <wp:inline distT="0" distB="0" distL="0" distR="0" wp14:anchorId="3AC722A9" wp14:editId="3E65E0BB">
            <wp:extent cx="3474598" cy="2009775"/>
            <wp:effectExtent l="19050" t="19050" r="12065" b="9525"/>
            <wp:docPr id="2" name="Picture 2" descr="Graphical user interfac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email&#10;&#10;Description automatically generated"/>
                    <pic:cNvPicPr/>
                  </pic:nvPicPr>
                  <pic:blipFill>
                    <a:blip r:embed="rId13"/>
                    <a:stretch>
                      <a:fillRect/>
                    </a:stretch>
                  </pic:blipFill>
                  <pic:spPr>
                    <a:xfrm>
                      <a:off x="0" y="0"/>
                      <a:ext cx="3504639" cy="2027151"/>
                    </a:xfrm>
                    <a:prstGeom prst="rect">
                      <a:avLst/>
                    </a:prstGeom>
                    <a:ln w="12700">
                      <a:solidFill>
                        <a:schemeClr val="tx1"/>
                      </a:solidFill>
                    </a:ln>
                  </pic:spPr>
                </pic:pic>
              </a:graphicData>
            </a:graphic>
          </wp:inline>
        </w:drawing>
      </w:r>
    </w:p>
    <w:p w14:paraId="0EAEA940" w14:textId="63DC960D" w:rsidR="00566947" w:rsidRDefault="00566947" w:rsidP="00566947">
      <w:pPr>
        <w:pStyle w:val="TF-FONTE"/>
      </w:pPr>
      <w:r>
        <w:t>Fonte: Ferreira (2018).</w:t>
      </w:r>
    </w:p>
    <w:p w14:paraId="278A0649" w14:textId="2AE6A9EB" w:rsidR="00A44581" w:rsidRDefault="000175F9" w:rsidP="004E5F83">
      <w:pPr>
        <w:pStyle w:val="Ttulo2"/>
      </w:pPr>
      <w:r>
        <w:t>SISTEMA WEB</w:t>
      </w:r>
      <w:r w:rsidR="004E5F83">
        <w:t xml:space="preserve"> para gerenciamento de atividades</w:t>
      </w:r>
    </w:p>
    <w:p w14:paraId="77DA4733" w14:textId="56C26DA3" w:rsidR="007E7BA8" w:rsidRDefault="007E7BA8" w:rsidP="007E7BA8">
      <w:pPr>
        <w:pStyle w:val="TF-TEXTO"/>
        <w:rPr>
          <w:sz w:val="20"/>
        </w:rPr>
      </w:pPr>
      <w:r>
        <w:t>Maia (2022) propôs o desenvolvimento de um</w:t>
      </w:r>
      <w:r w:rsidR="000175F9">
        <w:t xml:space="preserve"> sistema Web</w:t>
      </w:r>
      <w:r>
        <w:t xml:space="preserve"> da qual tem o propósito de melhorar a gestão de equipes de trabalho distribuídas, baseando-se na metodologia ágil </w:t>
      </w:r>
      <w:r w:rsidRPr="007E7BA8">
        <w:t>Scrum</w:t>
      </w:r>
      <w:r>
        <w:t xml:space="preserve">. Para isso, realizou a criação de um </w:t>
      </w:r>
      <w:ins w:id="45" w:author="Dalton Solano dos Reis" w:date="2022-11-06T13:43:00Z">
        <w:r w:rsidR="00A32F67">
          <w:t xml:space="preserve">sistema </w:t>
        </w:r>
      </w:ins>
      <w:r>
        <w:t>do qual fosse possível o acompanhamento d</w:t>
      </w:r>
      <w:r w:rsidR="00C23678">
        <w:t xml:space="preserve">os projetos realizados pelas equipes, e das atividades realizadas pelos colaboradores que estão atribuídos ao projeto. Além dessas funcionalidades, </w:t>
      </w:r>
      <w:r w:rsidR="000175F9">
        <w:t>Maia (2022) ainda destaca</w:t>
      </w:r>
      <w:r w:rsidR="00C23678" w:rsidRPr="00C23678">
        <w:rPr>
          <w:szCs w:val="24"/>
        </w:rPr>
        <w:t xml:space="preserve">: </w:t>
      </w:r>
      <w:r w:rsidR="000175F9">
        <w:rPr>
          <w:szCs w:val="24"/>
        </w:rPr>
        <w:t xml:space="preserve">o </w:t>
      </w:r>
      <w:r w:rsidR="00C23678">
        <w:rPr>
          <w:szCs w:val="24"/>
        </w:rPr>
        <w:t>c</w:t>
      </w:r>
      <w:r w:rsidR="00C23678" w:rsidRPr="00C23678">
        <w:rPr>
          <w:szCs w:val="24"/>
        </w:rPr>
        <w:t xml:space="preserve">adastro de entrada/saída de pedidos, </w:t>
      </w:r>
      <w:r w:rsidR="000175F9">
        <w:rPr>
          <w:szCs w:val="24"/>
        </w:rPr>
        <w:t xml:space="preserve">o </w:t>
      </w:r>
      <w:r w:rsidR="00C23678">
        <w:rPr>
          <w:szCs w:val="24"/>
        </w:rPr>
        <w:t>c</w:t>
      </w:r>
      <w:r w:rsidR="00C23678" w:rsidRPr="00C23678">
        <w:rPr>
          <w:szCs w:val="24"/>
        </w:rPr>
        <w:t xml:space="preserve">adastro de operações dos </w:t>
      </w:r>
      <w:r w:rsidR="00E04BDE">
        <w:rPr>
          <w:szCs w:val="24"/>
        </w:rPr>
        <w:t>colaboradores</w:t>
      </w:r>
      <w:r w:rsidR="00C23678" w:rsidRPr="00C23678">
        <w:rPr>
          <w:szCs w:val="24"/>
        </w:rPr>
        <w:t xml:space="preserve">, </w:t>
      </w:r>
      <w:r w:rsidR="000175F9">
        <w:rPr>
          <w:szCs w:val="24"/>
        </w:rPr>
        <w:t xml:space="preserve">o </w:t>
      </w:r>
      <w:r w:rsidR="00C23678">
        <w:rPr>
          <w:szCs w:val="24"/>
        </w:rPr>
        <w:t>h</w:t>
      </w:r>
      <w:r w:rsidR="00C23678" w:rsidRPr="00C23678">
        <w:rPr>
          <w:szCs w:val="24"/>
        </w:rPr>
        <w:t xml:space="preserve">istórico de operações realizadas, </w:t>
      </w:r>
      <w:r w:rsidR="000175F9">
        <w:rPr>
          <w:szCs w:val="24"/>
        </w:rPr>
        <w:t xml:space="preserve">o </w:t>
      </w:r>
      <w:r w:rsidR="00C23678">
        <w:rPr>
          <w:szCs w:val="24"/>
        </w:rPr>
        <w:t>r</w:t>
      </w:r>
      <w:r w:rsidR="00C23678" w:rsidRPr="00C23678">
        <w:rPr>
          <w:szCs w:val="24"/>
        </w:rPr>
        <w:t xml:space="preserve">astreio do status da operação, </w:t>
      </w:r>
      <w:ins w:id="46" w:author="Dalton Solano dos Reis" w:date="2022-11-06T13:43:00Z">
        <w:r w:rsidR="00A32F67">
          <w:rPr>
            <w:szCs w:val="24"/>
          </w:rPr>
          <w:t xml:space="preserve">e </w:t>
        </w:r>
      </w:ins>
      <w:r w:rsidR="00C23678">
        <w:rPr>
          <w:szCs w:val="24"/>
        </w:rPr>
        <w:t>r</w:t>
      </w:r>
      <w:r w:rsidR="00C23678" w:rsidRPr="00C23678">
        <w:rPr>
          <w:szCs w:val="24"/>
        </w:rPr>
        <w:t>elatórios com informações dos pedidos</w:t>
      </w:r>
      <w:r w:rsidR="00C23678">
        <w:rPr>
          <w:sz w:val="20"/>
        </w:rPr>
        <w:t>.</w:t>
      </w:r>
    </w:p>
    <w:p w14:paraId="72D3B8FD" w14:textId="303D78ED" w:rsidR="00117875" w:rsidRDefault="000175F9" w:rsidP="007E7BA8">
      <w:pPr>
        <w:pStyle w:val="TF-TEXTO"/>
      </w:pPr>
      <w:r>
        <w:rPr>
          <w:szCs w:val="24"/>
        </w:rPr>
        <w:t>N</w:t>
      </w:r>
      <w:r w:rsidR="00B37ABF">
        <w:rPr>
          <w:szCs w:val="24"/>
        </w:rPr>
        <w:t>o sistema é realizado o cadastramento de todos os projetos que estão sendo realizados pela empresa no momento</w:t>
      </w:r>
      <w:r>
        <w:rPr>
          <w:szCs w:val="24"/>
        </w:rPr>
        <w:t xml:space="preserve">, possibilitando o gerenciamento das atividades dos colaboradores. Já a </w:t>
      </w:r>
      <w:r w:rsidR="009A53E6">
        <w:rPr>
          <w:szCs w:val="24"/>
        </w:rPr>
        <w:fldChar w:fldCharType="begin"/>
      </w:r>
      <w:r w:rsidR="009A53E6">
        <w:rPr>
          <w:szCs w:val="24"/>
        </w:rPr>
        <w:instrText xml:space="preserve"> REF _Ref115389511 \h </w:instrText>
      </w:r>
      <w:r w:rsidR="009A53E6">
        <w:rPr>
          <w:szCs w:val="24"/>
        </w:rPr>
      </w:r>
      <w:r w:rsidR="009A53E6">
        <w:rPr>
          <w:szCs w:val="24"/>
        </w:rPr>
        <w:fldChar w:fldCharType="separate"/>
      </w:r>
      <w:r>
        <w:t xml:space="preserve">Figura </w:t>
      </w:r>
      <w:r>
        <w:rPr>
          <w:noProof/>
        </w:rPr>
        <w:t>4</w:t>
      </w:r>
      <w:r w:rsidR="009A53E6">
        <w:rPr>
          <w:szCs w:val="24"/>
        </w:rPr>
        <w:fldChar w:fldCharType="end"/>
      </w:r>
      <w:r w:rsidR="00B37ABF">
        <w:rPr>
          <w:szCs w:val="24"/>
        </w:rPr>
        <w:t xml:space="preserve"> apresenta</w:t>
      </w:r>
      <w:r>
        <w:rPr>
          <w:szCs w:val="24"/>
        </w:rPr>
        <w:t xml:space="preserve"> a tela na qual</w:t>
      </w:r>
      <w:r w:rsidR="00B37ABF">
        <w:rPr>
          <w:szCs w:val="24"/>
        </w:rPr>
        <w:t xml:space="preserve"> é possível cadastrar tarefas para cada um desses projetos, </w:t>
      </w:r>
      <w:r>
        <w:rPr>
          <w:szCs w:val="24"/>
        </w:rPr>
        <w:t>contendo</w:t>
      </w:r>
      <w:r w:rsidR="00B37ABF">
        <w:rPr>
          <w:szCs w:val="24"/>
        </w:rPr>
        <w:t xml:space="preserve"> uma descrição da tarefa, sua etapa atual, prioridade no projeto, data final para entrega, os colaboradores que estão atribuídos para a tarefa, e sua porcentagem de conclusão.</w:t>
      </w:r>
      <w:r w:rsidR="00B532CD">
        <w:rPr>
          <w:szCs w:val="24"/>
        </w:rPr>
        <w:t xml:space="preserve"> </w:t>
      </w:r>
      <w:r w:rsidR="00471877">
        <w:t xml:space="preserve">Com </w:t>
      </w:r>
      <w:r>
        <w:t>esse sistema</w:t>
      </w:r>
      <w:r w:rsidR="00471877">
        <w:t xml:space="preserve">, o time de desenvolvimento poderá gerenciar de forma básica o desenvolvimento de </w:t>
      </w:r>
      <w:r w:rsidR="00471877">
        <w:lastRenderedPageBreak/>
        <w:t>software a distância, conseguindo estabelecer um time autogerenciável e com alto nível de rastreabilidade de tempo por atividades e projetos (MAIA 2022).</w:t>
      </w:r>
    </w:p>
    <w:p w14:paraId="3082EFA8" w14:textId="07CEF29F" w:rsidR="009A53E6" w:rsidRDefault="009A53E6" w:rsidP="009A53E6">
      <w:pPr>
        <w:pStyle w:val="TF-LEGENDA"/>
      </w:pPr>
      <w:bookmarkStart w:id="47" w:name="_Ref115389511"/>
      <w:r>
        <w:t xml:space="preserve">Figura </w:t>
      </w:r>
      <w:fldSimple w:instr=" SEQ Figura \* ARABIC ">
        <w:r w:rsidR="000175F9">
          <w:rPr>
            <w:noProof/>
          </w:rPr>
          <w:t>4</w:t>
        </w:r>
      </w:fldSimple>
      <w:bookmarkEnd w:id="47"/>
      <w:r>
        <w:t xml:space="preserve"> - </w:t>
      </w:r>
      <w:r w:rsidRPr="0082046C">
        <w:t>Lista de Tarefas do Projeto</w:t>
      </w:r>
    </w:p>
    <w:p w14:paraId="42000E16" w14:textId="1E665B76" w:rsidR="00B37ABF" w:rsidRDefault="00B37ABF" w:rsidP="00AB3E10">
      <w:pPr>
        <w:pStyle w:val="TF-FIGURA"/>
      </w:pPr>
      <w:r w:rsidRPr="00B37ABF">
        <w:rPr>
          <w:noProof/>
        </w:rPr>
        <w:drawing>
          <wp:inline distT="0" distB="0" distL="0" distR="0" wp14:anchorId="052469D0" wp14:editId="4B4B16C0">
            <wp:extent cx="3779626" cy="1524000"/>
            <wp:effectExtent l="19050" t="19050" r="11430" b="19050"/>
            <wp:docPr id="4" name="Imagem 4"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Aplicativo, Site&#10;&#10;Descrição gerada automaticamente"/>
                    <pic:cNvPicPr/>
                  </pic:nvPicPr>
                  <pic:blipFill>
                    <a:blip r:embed="rId14"/>
                    <a:stretch>
                      <a:fillRect/>
                    </a:stretch>
                  </pic:blipFill>
                  <pic:spPr>
                    <a:xfrm>
                      <a:off x="0" y="0"/>
                      <a:ext cx="3856475" cy="1554987"/>
                    </a:xfrm>
                    <a:prstGeom prst="rect">
                      <a:avLst/>
                    </a:prstGeom>
                    <a:ln w="12700">
                      <a:solidFill>
                        <a:schemeClr val="tx1"/>
                      </a:solidFill>
                    </a:ln>
                  </pic:spPr>
                </pic:pic>
              </a:graphicData>
            </a:graphic>
          </wp:inline>
        </w:drawing>
      </w:r>
    </w:p>
    <w:p w14:paraId="401AD850" w14:textId="6DA33CE8" w:rsidR="00AB3E10" w:rsidRPr="00AB3E10" w:rsidRDefault="00AB3E10" w:rsidP="00AB3E10">
      <w:pPr>
        <w:pStyle w:val="TF-FONTE"/>
      </w:pPr>
      <w:r>
        <w:t>Fonte: Maia (2022).</w:t>
      </w:r>
    </w:p>
    <w:p w14:paraId="664B55CF" w14:textId="216DBA83" w:rsidR="00451B94" w:rsidRDefault="00451B94" w:rsidP="000175F9">
      <w:pPr>
        <w:pStyle w:val="Ttulo1"/>
      </w:pPr>
      <w:bookmarkStart w:id="48" w:name="_Toc54164921"/>
      <w:bookmarkStart w:id="49" w:name="_Toc54165675"/>
      <w:bookmarkStart w:id="50" w:name="_Toc54169333"/>
      <w:bookmarkStart w:id="51" w:name="_Toc96347439"/>
      <w:bookmarkStart w:id="52" w:name="_Toc96357723"/>
      <w:bookmarkStart w:id="53" w:name="_Toc96491866"/>
      <w:bookmarkStart w:id="54" w:name="_Toc411603107"/>
      <w:bookmarkEnd w:id="28"/>
      <w:r>
        <w:t>proposta</w:t>
      </w:r>
      <w:r w:rsidR="00754E51">
        <w:t xml:space="preserve"> DO</w:t>
      </w:r>
      <w:r w:rsidR="00A17DAE">
        <w:t xml:space="preserve"> </w:t>
      </w:r>
      <w:r w:rsidR="000175F9">
        <w:t>aplicAtivo</w:t>
      </w:r>
    </w:p>
    <w:p w14:paraId="7327C97A" w14:textId="7E9D9407" w:rsidR="00451B94" w:rsidRDefault="00A17DAE" w:rsidP="00451B94">
      <w:pPr>
        <w:pStyle w:val="TF-TEXTO"/>
      </w:pPr>
      <w:r>
        <w:t>Nesta seção serão descritas as justificativas para o desenvolvimento do trabalho proposto (subseção</w:t>
      </w:r>
      <w:ins w:id="55" w:author="Dalton Solano dos Reis" w:date="2022-11-06T13:44:00Z">
        <w:r w:rsidR="00A32F67">
          <w:t xml:space="preserve"> </w:t>
        </w:r>
      </w:ins>
      <w:del w:id="56" w:author="Dalton Solano dos Reis" w:date="2022-11-06T13:44:00Z">
        <w:r w:rsidR="00EE2BD3" w:rsidDel="00A32F67">
          <w:delText xml:space="preserve"> </w:delText>
        </w:r>
        <w:r w:rsidR="008E6B29" w:rsidDel="00A32F67">
          <w:fldChar w:fldCharType="begin"/>
        </w:r>
        <w:r w:rsidR="008E6B29" w:rsidDel="00A32F67">
          <w:delInstrText xml:space="preserve"> REF _Ref106623884 \r \h </w:delInstrText>
        </w:r>
        <w:r w:rsidR="008E6B29" w:rsidDel="00A32F67">
          <w:fldChar w:fldCharType="separate"/>
        </w:r>
        <w:r w:rsidR="000B7CBB" w:rsidDel="00A32F67">
          <w:delText>3.1</w:delText>
        </w:r>
        <w:r w:rsidR="008E6B29" w:rsidDel="00A32F67">
          <w:fldChar w:fldCharType="end"/>
        </w:r>
      </w:del>
      <w:ins w:id="57" w:author="Dalton Solano dos Reis" w:date="2022-11-06T13:44:00Z">
        <w:r w:rsidR="00A32F67">
          <w:t>4.1</w:t>
        </w:r>
      </w:ins>
      <w:r w:rsidR="00E44559">
        <w:t xml:space="preserve">), também serão descritos os Requisitos Funcionais (RF) e os Requisitos Não Funcionais (RNF) (subseção </w:t>
      </w:r>
      <w:del w:id="58" w:author="Dalton Solano dos Reis" w:date="2022-11-06T13:45:00Z">
        <w:r w:rsidR="008E6B29" w:rsidDel="00A32F67">
          <w:fldChar w:fldCharType="begin"/>
        </w:r>
        <w:r w:rsidR="008E6B29" w:rsidDel="00A32F67">
          <w:delInstrText xml:space="preserve"> REF _Ref106623894 \r \h </w:delInstrText>
        </w:r>
        <w:r w:rsidR="008E6B29" w:rsidDel="00A32F67">
          <w:fldChar w:fldCharType="separate"/>
        </w:r>
        <w:r w:rsidR="000B7CBB" w:rsidDel="00A32F67">
          <w:delText>3.2</w:delText>
        </w:r>
        <w:r w:rsidR="008E6B29" w:rsidDel="00A32F67">
          <w:fldChar w:fldCharType="end"/>
        </w:r>
      </w:del>
      <w:ins w:id="59" w:author="Dalton Solano dos Reis" w:date="2022-11-06T13:45:00Z">
        <w:r w:rsidR="00A32F67">
          <w:t>4.2</w:t>
        </w:r>
      </w:ins>
      <w:r w:rsidR="00E44559">
        <w:t>)</w:t>
      </w:r>
      <w:r w:rsidR="00D81A96">
        <w:t>. Para finalizar será descrito a</w:t>
      </w:r>
      <w:r w:rsidR="003C012C">
        <w:t>s</w:t>
      </w:r>
      <w:r w:rsidR="00D81A96">
        <w:t xml:space="preserve"> metodologia</w:t>
      </w:r>
      <w:r w:rsidR="003C012C">
        <w:t xml:space="preserve">s e planejamento do cronograma para o desenvolvimento do trabalho aqui proposto (subseção </w:t>
      </w:r>
      <w:del w:id="60" w:author="Dalton Solano dos Reis" w:date="2022-11-06T13:45:00Z">
        <w:r w:rsidR="008E6B29" w:rsidDel="00A32F67">
          <w:fldChar w:fldCharType="begin"/>
        </w:r>
        <w:r w:rsidR="008E6B29" w:rsidDel="00A32F67">
          <w:delInstrText xml:space="preserve"> REF _Ref106623904 \r \h </w:delInstrText>
        </w:r>
        <w:r w:rsidR="008E6B29" w:rsidDel="00A32F67">
          <w:fldChar w:fldCharType="separate"/>
        </w:r>
        <w:r w:rsidR="000B7CBB" w:rsidDel="00A32F67">
          <w:delText>3.3</w:delText>
        </w:r>
        <w:r w:rsidR="008E6B29" w:rsidDel="00A32F67">
          <w:fldChar w:fldCharType="end"/>
        </w:r>
      </w:del>
      <w:ins w:id="61" w:author="Dalton Solano dos Reis" w:date="2022-11-06T13:45:00Z">
        <w:r w:rsidR="00A32F67">
          <w:t>4.3</w:t>
        </w:r>
      </w:ins>
      <w:r w:rsidR="003C012C">
        <w:t>).</w:t>
      </w:r>
    </w:p>
    <w:p w14:paraId="1F22C304" w14:textId="1971F356" w:rsidR="00BE36AE" w:rsidRDefault="00451B94" w:rsidP="004E5F83">
      <w:pPr>
        <w:pStyle w:val="Ttulo2"/>
      </w:pPr>
      <w:bookmarkStart w:id="62" w:name="_Ref106623884"/>
      <w:bookmarkStart w:id="63" w:name="_Toc54164915"/>
      <w:bookmarkStart w:id="64" w:name="_Toc54165669"/>
      <w:bookmarkStart w:id="65" w:name="_Toc54169327"/>
      <w:bookmarkStart w:id="66" w:name="_Toc96347433"/>
      <w:bookmarkStart w:id="67" w:name="_Toc96357717"/>
      <w:bookmarkStart w:id="68" w:name="_Toc96491860"/>
      <w:bookmarkStart w:id="69" w:name="_Toc351015594"/>
      <w:r>
        <w:t>JUSTIFICATIVA</w:t>
      </w:r>
      <w:bookmarkEnd w:id="62"/>
    </w:p>
    <w:p w14:paraId="3F20E980" w14:textId="4646B1B0" w:rsidR="003C451B" w:rsidRPr="002E0072" w:rsidRDefault="00994C8C" w:rsidP="00BC2859">
      <w:pPr>
        <w:pStyle w:val="TF-TEXTO"/>
        <w:rPr>
          <w:color w:val="FF0000"/>
        </w:rPr>
      </w:pPr>
      <w:r>
        <w:t>Nas seções 1 e 2 foram evidenciados a relevância do trabalho proposto.</w:t>
      </w:r>
      <w:r w:rsidR="00282189">
        <w:rPr>
          <w:color w:val="C00000"/>
        </w:rPr>
        <w:t xml:space="preserve"> </w:t>
      </w:r>
      <w:r w:rsidR="0058266F" w:rsidRPr="0026638D">
        <w:t>Farah</w:t>
      </w:r>
      <w:r w:rsidR="00D15D93">
        <w:t>, Cavalcanti e Marcondes</w:t>
      </w:r>
      <w:r w:rsidR="0058266F" w:rsidRPr="0026638D">
        <w:t xml:space="preserve"> (2020) coloca</w:t>
      </w:r>
      <w:r w:rsidR="0068008E" w:rsidRPr="0026638D">
        <w:t>m</w:t>
      </w:r>
      <w:r w:rsidR="0058266F" w:rsidRPr="0026638D">
        <w:t xml:space="preserve"> que o controle operacional focaliza as atividades e o consumo de recursos em qualquer nível da </w:t>
      </w:r>
      <w:r w:rsidR="00533EAE" w:rsidRPr="0026638D">
        <w:t>organização</w:t>
      </w:r>
      <w:r w:rsidR="0058266F" w:rsidRPr="0026638D">
        <w:t xml:space="preserve">. Já </w:t>
      </w:r>
      <w:r w:rsidR="0068008E" w:rsidRPr="0026638D">
        <w:t>Guerrini</w:t>
      </w:r>
      <w:r w:rsidR="00D15D93">
        <w:t xml:space="preserve">, </w:t>
      </w:r>
      <w:r w:rsidR="00D15D93" w:rsidRPr="00D15D93">
        <w:t>Azzolini J</w:t>
      </w:r>
      <w:r w:rsidR="00D15D93">
        <w:t>ú</w:t>
      </w:r>
      <w:r w:rsidR="00D15D93" w:rsidRPr="00D15D93">
        <w:t>nior</w:t>
      </w:r>
      <w:r w:rsidR="00D15D93">
        <w:t xml:space="preserve"> e </w:t>
      </w:r>
      <w:r w:rsidR="00D15D93" w:rsidRPr="00D15D93">
        <w:t>Belhot</w:t>
      </w:r>
      <w:r w:rsidR="00D15D93">
        <w:t xml:space="preserve"> </w:t>
      </w:r>
      <w:r w:rsidR="0068008E" w:rsidRPr="0026638D">
        <w:t xml:space="preserve">(2018) citam que </w:t>
      </w:r>
      <w:r w:rsidR="0024206F" w:rsidRPr="0026638D">
        <w:t xml:space="preserve">o propósito do Projeto e Operação dos Sistemas de Produção é garantir que o atendimento à demanda, de acordo com a estratégia que atenda o </w:t>
      </w:r>
      <w:r w:rsidR="0024206F" w:rsidRPr="0026638D">
        <w:rPr>
          <w:i/>
          <w:iCs/>
        </w:rPr>
        <w:t>trade-off</w:t>
      </w:r>
      <w:r w:rsidR="0024206F" w:rsidRPr="0026638D">
        <w:t xml:space="preserve"> desejado pela empresa, seja realizado da melhor forma</w:t>
      </w:r>
      <w:r w:rsidR="007C6FB7">
        <w:t xml:space="preserve">. Isso </w:t>
      </w:r>
      <w:r w:rsidR="0024206F" w:rsidRPr="0026638D">
        <w:t>somente será possível se a sua concepção foi baseada nas quatro funções básicas na elaboração de qualquer tipo de projeto: planejar, organizar, controlar e coordenar</w:t>
      </w:r>
      <w:r w:rsidR="007C6FB7">
        <w:t xml:space="preserve"> (</w:t>
      </w:r>
      <w:r w:rsidR="007C6FB7" w:rsidRPr="0026638D">
        <w:t>GUERRINI</w:t>
      </w:r>
      <w:r w:rsidR="007C6FB7">
        <w:t xml:space="preserve">; </w:t>
      </w:r>
      <w:r w:rsidR="007C6FB7" w:rsidRPr="00D15D93">
        <w:t>AZZOLINI J</w:t>
      </w:r>
      <w:r w:rsidR="007C6FB7">
        <w:t>Ú</w:t>
      </w:r>
      <w:r w:rsidR="007C6FB7" w:rsidRPr="00D15D93">
        <w:t>NIOR</w:t>
      </w:r>
      <w:r w:rsidR="007C6FB7">
        <w:t xml:space="preserve">; </w:t>
      </w:r>
      <w:r w:rsidR="007C6FB7" w:rsidRPr="00D15D93">
        <w:t>BELHOT</w:t>
      </w:r>
      <w:r w:rsidR="007C6FB7">
        <w:t xml:space="preserve">, </w:t>
      </w:r>
      <w:r w:rsidR="007C6FB7" w:rsidRPr="0026638D">
        <w:t>2018)</w:t>
      </w:r>
      <w:r w:rsidR="0024206F" w:rsidRPr="0026638D">
        <w:t xml:space="preserve">. Nesse contexto, Schneider </w:t>
      </w:r>
      <w:r w:rsidR="0024206F" w:rsidRPr="0026638D">
        <w:rPr>
          <w:i/>
          <w:iCs/>
        </w:rPr>
        <w:t>et al.</w:t>
      </w:r>
      <w:r w:rsidR="0024206F" w:rsidRPr="0026638D">
        <w:t xml:space="preserve"> (2021), Ferreira (2018) e </w:t>
      </w:r>
      <w:r w:rsidR="00DB0A6C">
        <w:t xml:space="preserve">Maia (2022) </w:t>
      </w:r>
      <w:r w:rsidR="0024206F" w:rsidRPr="0026638D">
        <w:t>identifica</w:t>
      </w:r>
      <w:r w:rsidR="007C6FB7">
        <w:t>ra</w:t>
      </w:r>
      <w:r w:rsidR="0024206F" w:rsidRPr="0026638D">
        <w:t>m a possibilidade de desenvolv</w:t>
      </w:r>
      <w:r w:rsidR="007C6FB7">
        <w:t>er</w:t>
      </w:r>
      <w:r w:rsidR="0024206F" w:rsidRPr="0026638D">
        <w:t xml:space="preserve"> um sistema, entre outras funcionalidades, </w:t>
      </w:r>
      <w:r w:rsidR="007C6FB7">
        <w:t xml:space="preserve">para </w:t>
      </w:r>
      <w:r w:rsidR="0024206F" w:rsidRPr="0026638D">
        <w:t>auxili</w:t>
      </w:r>
      <w:r w:rsidR="007C6FB7">
        <w:t>ar</w:t>
      </w:r>
      <w:r w:rsidR="0024206F" w:rsidRPr="0026638D">
        <w:t xml:space="preserve"> no processo de controle de operações e </w:t>
      </w:r>
      <w:r w:rsidR="0026638D" w:rsidRPr="0026638D">
        <w:t>transformar seus processos avaliados mais eficientes.</w:t>
      </w:r>
      <w:r w:rsidR="00224F00">
        <w:t xml:space="preserve"> </w:t>
      </w:r>
      <w:r w:rsidR="00347D7C" w:rsidRPr="0026638D">
        <w:t xml:space="preserve">No </w:t>
      </w:r>
      <w:r w:rsidR="007C055E" w:rsidRPr="00D10BCB">
        <w:fldChar w:fldCharType="begin"/>
      </w:r>
      <w:r w:rsidR="007C055E" w:rsidRPr="00D10BCB">
        <w:instrText xml:space="preserve"> REF _Ref52025161 \h </w:instrText>
      </w:r>
      <w:r w:rsidR="007C055E" w:rsidRPr="00D10BCB">
        <w:fldChar w:fldCharType="separate"/>
      </w:r>
      <w:r w:rsidR="000B7CBB" w:rsidRPr="00D10BCB">
        <w:t xml:space="preserve">Quadro </w:t>
      </w:r>
      <w:r w:rsidR="000B7CBB" w:rsidRPr="00D10BCB">
        <w:rPr>
          <w:noProof/>
        </w:rPr>
        <w:t>1</w:t>
      </w:r>
      <w:r w:rsidR="007C055E" w:rsidRPr="00D10BCB">
        <w:fldChar w:fldCharType="end"/>
      </w:r>
      <w:r w:rsidR="00347D7C" w:rsidRPr="00D10BCB">
        <w:t xml:space="preserve"> é apresentado um comparativo entre os trabalhos correlatos descritos na seção </w:t>
      </w:r>
      <w:r w:rsidR="008E6B29" w:rsidRPr="00D10BCB">
        <w:fldChar w:fldCharType="begin"/>
      </w:r>
      <w:r w:rsidR="008E6B29" w:rsidRPr="00D10BCB">
        <w:instrText xml:space="preserve"> REF _Ref106623859 \r \h </w:instrText>
      </w:r>
      <w:r w:rsidR="008E6B29" w:rsidRPr="00D10BCB">
        <w:fldChar w:fldCharType="separate"/>
      </w:r>
      <w:r w:rsidR="000B7CBB" w:rsidRPr="00D10BCB">
        <w:t>2</w:t>
      </w:r>
      <w:r w:rsidR="008E6B29" w:rsidRPr="00D10BCB">
        <w:fldChar w:fldCharType="end"/>
      </w:r>
      <w:r w:rsidR="00347D7C" w:rsidRPr="00D10BCB">
        <w:t>, de modo que as linhas representam as características e as colunas os trabalhos relacionados.</w:t>
      </w:r>
    </w:p>
    <w:p w14:paraId="158DB194" w14:textId="77777777" w:rsidR="009060C5" w:rsidRDefault="007C055E" w:rsidP="009060C5">
      <w:pPr>
        <w:pStyle w:val="TF-LEGENDA"/>
      </w:pPr>
      <w:bookmarkStart w:id="70" w:name="_Ref52025161"/>
      <w:r>
        <w:lastRenderedPageBreak/>
        <w:t xml:space="preserve">Quadro </w:t>
      </w:r>
      <w:fldSimple w:instr=" SEQ Quadro \* ARABIC ">
        <w:r w:rsidR="000B7CBB">
          <w:rPr>
            <w:noProof/>
          </w:rPr>
          <w:t>1</w:t>
        </w:r>
      </w:fldSimple>
      <w:bookmarkEnd w:id="70"/>
      <w:r w:rsidR="00C436B6">
        <w:t xml:space="preserve"> - Comparativo dos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90"/>
        <w:gridCol w:w="1559"/>
        <w:gridCol w:w="1559"/>
        <w:gridCol w:w="1559"/>
      </w:tblGrid>
      <w:tr w:rsidR="009060C5" w:rsidRPr="00AA0050" w14:paraId="66FBE668" w14:textId="77777777" w:rsidTr="002E0072">
        <w:trPr>
          <w:trHeight w:val="108"/>
          <w:jc w:val="center"/>
        </w:trPr>
        <w:tc>
          <w:tcPr>
            <w:tcW w:w="4390" w:type="dxa"/>
            <w:tcBorders>
              <w:tl2br w:val="single" w:sz="4" w:space="0" w:color="auto"/>
            </w:tcBorders>
            <w:shd w:val="clear" w:color="auto" w:fill="A6A6A6"/>
          </w:tcPr>
          <w:p w14:paraId="58B20781" w14:textId="77777777" w:rsidR="009060C5" w:rsidRPr="00AA0050" w:rsidRDefault="009060C5" w:rsidP="00AB1CD7">
            <w:pPr>
              <w:pStyle w:val="TF-TEXTOQUADRO"/>
              <w:jc w:val="right"/>
              <w:rPr>
                <w:b/>
                <w:bCs/>
                <w:sz w:val="20"/>
              </w:rPr>
            </w:pPr>
            <w:r w:rsidRPr="00AA0050">
              <w:rPr>
                <w:b/>
                <w:bCs/>
                <w:sz w:val="20"/>
              </w:rPr>
              <w:t>Trabalhos Correlatos</w:t>
            </w:r>
          </w:p>
          <w:p w14:paraId="0BF1D9C9" w14:textId="77777777" w:rsidR="009060C5" w:rsidRPr="00AA0050" w:rsidRDefault="009060C5" w:rsidP="00AB1CD7">
            <w:pPr>
              <w:pStyle w:val="TF-TEXTOQUADRO"/>
              <w:rPr>
                <w:b/>
                <w:bCs/>
                <w:sz w:val="20"/>
              </w:rPr>
            </w:pPr>
            <w:r w:rsidRPr="00AA0050">
              <w:rPr>
                <w:b/>
                <w:bCs/>
                <w:sz w:val="20"/>
              </w:rPr>
              <w:t>Características</w:t>
            </w:r>
          </w:p>
        </w:tc>
        <w:tc>
          <w:tcPr>
            <w:tcW w:w="1559" w:type="dxa"/>
            <w:shd w:val="clear" w:color="auto" w:fill="A6A6A6"/>
            <w:vAlign w:val="center"/>
          </w:tcPr>
          <w:p w14:paraId="583CAED6" w14:textId="14138501" w:rsidR="009060C5" w:rsidRPr="00AA0050" w:rsidRDefault="00A671E9" w:rsidP="00AB1CD7">
            <w:pPr>
              <w:pStyle w:val="TF-TEXTOQUADRO"/>
              <w:jc w:val="center"/>
              <w:rPr>
                <w:b/>
                <w:bCs/>
                <w:sz w:val="20"/>
              </w:rPr>
            </w:pPr>
            <w:r>
              <w:rPr>
                <w:b/>
                <w:bCs/>
                <w:sz w:val="20"/>
              </w:rPr>
              <w:t>Schneider</w:t>
            </w:r>
            <w:r w:rsidR="00352D3B">
              <w:rPr>
                <w:b/>
                <w:bCs/>
                <w:sz w:val="20"/>
              </w:rPr>
              <w:t xml:space="preserve"> </w:t>
            </w:r>
            <w:r w:rsidR="001E1F3E" w:rsidRPr="004B477A">
              <w:rPr>
                <w:b/>
                <w:bCs/>
                <w:i/>
                <w:iCs/>
                <w:sz w:val="20"/>
              </w:rPr>
              <w:t>et</w:t>
            </w:r>
            <w:r w:rsidR="00352D3B" w:rsidRPr="004B477A">
              <w:rPr>
                <w:b/>
                <w:bCs/>
                <w:i/>
                <w:iCs/>
                <w:sz w:val="20"/>
              </w:rPr>
              <w:t xml:space="preserve"> </w:t>
            </w:r>
            <w:r w:rsidR="001E1F3E" w:rsidRPr="004B477A">
              <w:rPr>
                <w:b/>
                <w:bCs/>
                <w:i/>
                <w:iCs/>
                <w:sz w:val="20"/>
              </w:rPr>
              <w:t>al</w:t>
            </w:r>
            <w:r w:rsidR="00352D3B" w:rsidRPr="004B477A">
              <w:rPr>
                <w:b/>
                <w:bCs/>
                <w:i/>
                <w:iCs/>
                <w:sz w:val="20"/>
              </w:rPr>
              <w:t>.</w:t>
            </w:r>
            <w:r w:rsidR="009060C5">
              <w:rPr>
                <w:b/>
                <w:bCs/>
                <w:sz w:val="20"/>
              </w:rPr>
              <w:t xml:space="preserve"> (2021)</w:t>
            </w:r>
          </w:p>
        </w:tc>
        <w:tc>
          <w:tcPr>
            <w:tcW w:w="1559" w:type="dxa"/>
            <w:shd w:val="clear" w:color="auto" w:fill="A6A6A6"/>
            <w:vAlign w:val="center"/>
          </w:tcPr>
          <w:p w14:paraId="2B0C3823" w14:textId="5A869D38" w:rsidR="009060C5" w:rsidRPr="00AA0050" w:rsidRDefault="00B94AD3" w:rsidP="00AB1CD7">
            <w:pPr>
              <w:pStyle w:val="TF-TEXTOQUADRO"/>
              <w:jc w:val="center"/>
              <w:rPr>
                <w:b/>
                <w:bCs/>
                <w:sz w:val="20"/>
              </w:rPr>
            </w:pPr>
            <w:r>
              <w:rPr>
                <w:b/>
                <w:bCs/>
                <w:sz w:val="20"/>
              </w:rPr>
              <w:t>Ferreira</w:t>
            </w:r>
            <w:r w:rsidR="001E6145">
              <w:rPr>
                <w:b/>
                <w:bCs/>
                <w:sz w:val="20"/>
              </w:rPr>
              <w:t xml:space="preserve"> </w:t>
            </w:r>
            <w:r w:rsidR="009060C5">
              <w:rPr>
                <w:b/>
                <w:bCs/>
                <w:sz w:val="20"/>
              </w:rPr>
              <w:t>(20</w:t>
            </w:r>
            <w:r w:rsidR="001E6145">
              <w:rPr>
                <w:b/>
                <w:bCs/>
                <w:sz w:val="20"/>
              </w:rPr>
              <w:t>18</w:t>
            </w:r>
            <w:r w:rsidR="009060C5">
              <w:rPr>
                <w:b/>
                <w:bCs/>
                <w:sz w:val="20"/>
              </w:rPr>
              <w:t>)</w:t>
            </w:r>
          </w:p>
        </w:tc>
        <w:tc>
          <w:tcPr>
            <w:tcW w:w="1559" w:type="dxa"/>
            <w:shd w:val="clear" w:color="auto" w:fill="A6A6A6"/>
            <w:vAlign w:val="center"/>
          </w:tcPr>
          <w:p w14:paraId="322F988B" w14:textId="4A318F0E" w:rsidR="009060C5" w:rsidRPr="00AA0050" w:rsidRDefault="00C23678" w:rsidP="00964AD1">
            <w:pPr>
              <w:pStyle w:val="TF-TEXTOQUADRO"/>
              <w:jc w:val="center"/>
              <w:rPr>
                <w:b/>
                <w:bCs/>
                <w:sz w:val="20"/>
              </w:rPr>
            </w:pPr>
            <w:r>
              <w:rPr>
                <w:b/>
                <w:bCs/>
                <w:sz w:val="20"/>
              </w:rPr>
              <w:t>Maia (</w:t>
            </w:r>
            <w:r w:rsidR="009060C5">
              <w:rPr>
                <w:b/>
                <w:bCs/>
                <w:sz w:val="20"/>
              </w:rPr>
              <w:t>20</w:t>
            </w:r>
            <w:r w:rsidR="004939D1">
              <w:rPr>
                <w:b/>
                <w:bCs/>
                <w:sz w:val="20"/>
              </w:rPr>
              <w:t>18</w:t>
            </w:r>
            <w:r w:rsidR="009060C5">
              <w:rPr>
                <w:b/>
                <w:bCs/>
                <w:sz w:val="20"/>
              </w:rPr>
              <w:t>)</w:t>
            </w:r>
          </w:p>
        </w:tc>
      </w:tr>
      <w:tr w:rsidR="009060C5" w:rsidRPr="00AA0050" w14:paraId="5E919D87" w14:textId="77777777" w:rsidTr="004B477A">
        <w:trPr>
          <w:jc w:val="center"/>
        </w:trPr>
        <w:tc>
          <w:tcPr>
            <w:tcW w:w="4390" w:type="dxa"/>
            <w:shd w:val="clear" w:color="auto" w:fill="auto"/>
          </w:tcPr>
          <w:p w14:paraId="68C322C8" w14:textId="77777777" w:rsidR="009060C5" w:rsidRPr="00726E3D" w:rsidRDefault="009060C5" w:rsidP="00AB1CD7">
            <w:pPr>
              <w:pStyle w:val="TF-TEXTOQUADRO"/>
              <w:rPr>
                <w:sz w:val="20"/>
              </w:rPr>
            </w:pPr>
            <w:r w:rsidRPr="00726E3D">
              <w:rPr>
                <w:sz w:val="20"/>
              </w:rPr>
              <w:t>Cadastro de entrada/saída de pedidos</w:t>
            </w:r>
          </w:p>
        </w:tc>
        <w:tc>
          <w:tcPr>
            <w:tcW w:w="1559" w:type="dxa"/>
            <w:shd w:val="clear" w:color="auto" w:fill="auto"/>
          </w:tcPr>
          <w:p w14:paraId="211A4E4A"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093A3B7C" w14:textId="16337E2A" w:rsidR="009060C5" w:rsidRPr="00726E3D" w:rsidRDefault="00EC4903"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1A08CC48"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r>
      <w:tr w:rsidR="009060C5" w:rsidRPr="00AA0050" w14:paraId="19DBBF1E" w14:textId="77777777" w:rsidTr="004B477A">
        <w:trPr>
          <w:jc w:val="center"/>
        </w:trPr>
        <w:tc>
          <w:tcPr>
            <w:tcW w:w="4390" w:type="dxa"/>
            <w:shd w:val="clear" w:color="auto" w:fill="auto"/>
          </w:tcPr>
          <w:p w14:paraId="135526CD" w14:textId="05C95E82" w:rsidR="009060C5" w:rsidRPr="00726E3D" w:rsidRDefault="009060C5" w:rsidP="00AB1CD7">
            <w:pPr>
              <w:pStyle w:val="TF-TEXTOQUADRO"/>
              <w:rPr>
                <w:sz w:val="20"/>
              </w:rPr>
            </w:pPr>
            <w:r w:rsidRPr="00726E3D">
              <w:rPr>
                <w:sz w:val="20"/>
              </w:rPr>
              <w:t xml:space="preserve">Cadastro de operações dos </w:t>
            </w:r>
            <w:r w:rsidR="00E04BDE">
              <w:rPr>
                <w:sz w:val="20"/>
              </w:rPr>
              <w:t>colaboradores</w:t>
            </w:r>
          </w:p>
        </w:tc>
        <w:tc>
          <w:tcPr>
            <w:tcW w:w="1559" w:type="dxa"/>
            <w:shd w:val="clear" w:color="auto" w:fill="auto"/>
          </w:tcPr>
          <w:p w14:paraId="44BE4962"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5312164F"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77EEA924" w14:textId="57399821" w:rsidR="009060C5" w:rsidRPr="00726E3D" w:rsidRDefault="004939D1" w:rsidP="00AB1CD7">
            <w:pPr>
              <w:pStyle w:val="TF-TEXTOQUADRO"/>
              <w:jc w:val="center"/>
              <w:rPr>
                <w:sz w:val="20"/>
              </w:rPr>
            </w:pPr>
            <w:r w:rsidRPr="00726E3D">
              <w:rPr>
                <w:rFonts w:ascii="Segoe UI Symbol" w:hAnsi="Segoe UI Symbol" w:cs="Segoe UI Symbol"/>
                <w:color w:val="00B050"/>
                <w:sz w:val="20"/>
              </w:rPr>
              <w:t>✓</w:t>
            </w:r>
          </w:p>
        </w:tc>
      </w:tr>
      <w:tr w:rsidR="009060C5" w:rsidRPr="00AA0050" w14:paraId="650FD756" w14:textId="77777777" w:rsidTr="004B477A">
        <w:trPr>
          <w:jc w:val="center"/>
        </w:trPr>
        <w:tc>
          <w:tcPr>
            <w:tcW w:w="4390" w:type="dxa"/>
            <w:shd w:val="clear" w:color="auto" w:fill="auto"/>
          </w:tcPr>
          <w:p w14:paraId="1E3FB140" w14:textId="77777777" w:rsidR="009060C5" w:rsidRPr="00726E3D" w:rsidRDefault="009060C5" w:rsidP="00AB1CD7">
            <w:pPr>
              <w:pStyle w:val="TF-TEXTOQUADRO"/>
              <w:rPr>
                <w:sz w:val="20"/>
              </w:rPr>
            </w:pPr>
            <w:r w:rsidRPr="00726E3D">
              <w:rPr>
                <w:sz w:val="20"/>
              </w:rPr>
              <w:t>Histórico de operações realizadas</w:t>
            </w:r>
          </w:p>
        </w:tc>
        <w:tc>
          <w:tcPr>
            <w:tcW w:w="1559" w:type="dxa"/>
            <w:shd w:val="clear" w:color="auto" w:fill="auto"/>
          </w:tcPr>
          <w:p w14:paraId="0C7FA571"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17FA9494" w14:textId="24756CA2" w:rsidR="009060C5" w:rsidRPr="00726E3D" w:rsidRDefault="001F2AFD" w:rsidP="00AB1CD7">
            <w:pPr>
              <w:pStyle w:val="TF-TEXTOQUADRO"/>
              <w:jc w:val="center"/>
              <w:rPr>
                <w:sz w:val="20"/>
              </w:rPr>
            </w:pPr>
            <w:r w:rsidRPr="00726E3D">
              <w:rPr>
                <w:color w:val="FF0000"/>
                <w:sz w:val="20"/>
              </w:rPr>
              <w:t xml:space="preserve"> </w:t>
            </w:r>
            <w:r w:rsidR="00FE4CFF" w:rsidRPr="00726E3D">
              <w:rPr>
                <w:rFonts w:ascii="Segoe UI Symbol" w:hAnsi="Segoe UI Symbol" w:cs="Segoe UI Symbol"/>
                <w:color w:val="00B050"/>
                <w:sz w:val="20"/>
              </w:rPr>
              <w:t>✓</w:t>
            </w:r>
          </w:p>
        </w:tc>
        <w:tc>
          <w:tcPr>
            <w:tcW w:w="1559" w:type="dxa"/>
            <w:shd w:val="clear" w:color="auto" w:fill="auto"/>
          </w:tcPr>
          <w:p w14:paraId="0322B1E9"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r>
      <w:tr w:rsidR="009060C5" w:rsidRPr="0038065A" w14:paraId="16E493A8" w14:textId="77777777" w:rsidTr="004B477A">
        <w:trPr>
          <w:jc w:val="center"/>
        </w:trPr>
        <w:tc>
          <w:tcPr>
            <w:tcW w:w="4390" w:type="dxa"/>
            <w:shd w:val="clear" w:color="auto" w:fill="auto"/>
          </w:tcPr>
          <w:p w14:paraId="2BC4F814" w14:textId="59F93891" w:rsidR="009060C5" w:rsidRPr="00726E3D" w:rsidRDefault="004326D4" w:rsidP="00AB1CD7">
            <w:pPr>
              <w:pStyle w:val="TF-TEXTOQUADRO"/>
              <w:tabs>
                <w:tab w:val="left" w:pos="2280"/>
              </w:tabs>
              <w:rPr>
                <w:sz w:val="20"/>
              </w:rPr>
            </w:pPr>
            <w:r>
              <w:rPr>
                <w:sz w:val="20"/>
              </w:rPr>
              <w:t>Rastreio do status da operação</w:t>
            </w:r>
          </w:p>
        </w:tc>
        <w:tc>
          <w:tcPr>
            <w:tcW w:w="1559" w:type="dxa"/>
            <w:shd w:val="clear" w:color="auto" w:fill="auto"/>
          </w:tcPr>
          <w:p w14:paraId="3E6DEF15" w14:textId="77777777" w:rsidR="009060C5" w:rsidRPr="009B6B74" w:rsidRDefault="009060C5"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1A79CDFA" w14:textId="4CDD867C" w:rsidR="009060C5" w:rsidRPr="009B6B74" w:rsidRDefault="00EC4903"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4DDF9F06" w14:textId="6A49F702" w:rsidR="009060C5" w:rsidRPr="009B6B74" w:rsidRDefault="004326D4" w:rsidP="00AB1CD7">
            <w:pPr>
              <w:pStyle w:val="TF-TEXTOQUADRO"/>
              <w:jc w:val="center"/>
              <w:rPr>
                <w:color w:val="00B050"/>
                <w:sz w:val="20"/>
              </w:rPr>
            </w:pPr>
            <w:r w:rsidRPr="00726E3D">
              <w:rPr>
                <w:rFonts w:ascii="Segoe UI Symbol" w:hAnsi="Segoe UI Symbol" w:cs="Segoe UI Symbol"/>
                <w:color w:val="00B050"/>
                <w:sz w:val="20"/>
              </w:rPr>
              <w:t>✓</w:t>
            </w:r>
          </w:p>
        </w:tc>
      </w:tr>
      <w:tr w:rsidR="009060C5" w:rsidRPr="00AA0050" w14:paraId="7EAFC6D5" w14:textId="77777777" w:rsidTr="004B477A">
        <w:trPr>
          <w:jc w:val="center"/>
        </w:trPr>
        <w:tc>
          <w:tcPr>
            <w:tcW w:w="4390" w:type="dxa"/>
            <w:shd w:val="clear" w:color="auto" w:fill="auto"/>
          </w:tcPr>
          <w:p w14:paraId="38BC59CE" w14:textId="490A6E4A" w:rsidR="009060C5" w:rsidRPr="00726E3D" w:rsidRDefault="004326D4" w:rsidP="00AB1CD7">
            <w:pPr>
              <w:pStyle w:val="TF-TEXTOQUADRO"/>
              <w:rPr>
                <w:sz w:val="20"/>
              </w:rPr>
            </w:pPr>
            <w:r w:rsidRPr="00726E3D">
              <w:rPr>
                <w:sz w:val="20"/>
              </w:rPr>
              <w:t>Relatórios com informações dos pedidos</w:t>
            </w:r>
          </w:p>
        </w:tc>
        <w:tc>
          <w:tcPr>
            <w:tcW w:w="1559" w:type="dxa"/>
            <w:shd w:val="clear" w:color="auto" w:fill="auto"/>
          </w:tcPr>
          <w:p w14:paraId="2CCE0D3A"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77DE384B"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2322875D" w14:textId="4A56D390" w:rsidR="009060C5" w:rsidRPr="00726E3D" w:rsidRDefault="00AA6BBA" w:rsidP="00AB1CD7">
            <w:pPr>
              <w:pStyle w:val="TF-TEXTOQUADRO"/>
              <w:jc w:val="center"/>
              <w:rPr>
                <w:sz w:val="20"/>
              </w:rPr>
            </w:pPr>
            <w:r w:rsidRPr="00726E3D">
              <w:rPr>
                <w:color w:val="FF0000"/>
                <w:sz w:val="20"/>
              </w:rPr>
              <w:t>X</w:t>
            </w:r>
          </w:p>
        </w:tc>
      </w:tr>
      <w:tr w:rsidR="009060C5" w:rsidRPr="0038065A" w14:paraId="6821D6BF" w14:textId="77777777" w:rsidTr="004B477A">
        <w:trPr>
          <w:jc w:val="center"/>
        </w:trPr>
        <w:tc>
          <w:tcPr>
            <w:tcW w:w="4390" w:type="dxa"/>
            <w:shd w:val="clear" w:color="auto" w:fill="auto"/>
          </w:tcPr>
          <w:p w14:paraId="386BE798" w14:textId="77777777" w:rsidR="009060C5" w:rsidRPr="00726E3D" w:rsidRDefault="009060C5" w:rsidP="00AB1CD7">
            <w:pPr>
              <w:pStyle w:val="TF-TEXTOQUADRO"/>
              <w:tabs>
                <w:tab w:val="left" w:pos="1056"/>
              </w:tabs>
              <w:rPr>
                <w:sz w:val="20"/>
              </w:rPr>
            </w:pPr>
            <w:r w:rsidRPr="00726E3D">
              <w:rPr>
                <w:sz w:val="20"/>
              </w:rPr>
              <w:t>Configuração das etapas da operação</w:t>
            </w:r>
          </w:p>
        </w:tc>
        <w:tc>
          <w:tcPr>
            <w:tcW w:w="1559" w:type="dxa"/>
            <w:shd w:val="clear" w:color="auto" w:fill="auto"/>
          </w:tcPr>
          <w:p w14:paraId="1EA082C5" w14:textId="77777777" w:rsidR="009060C5" w:rsidRPr="009B6B74" w:rsidRDefault="009060C5"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0EC57D29" w14:textId="77777777" w:rsidR="009060C5" w:rsidRPr="009B6B74" w:rsidRDefault="009060C5" w:rsidP="00AB1CD7">
            <w:pPr>
              <w:pStyle w:val="TF-TEXTOQUADRO"/>
              <w:jc w:val="center"/>
              <w:rPr>
                <w:color w:val="00B050"/>
                <w:sz w:val="20"/>
              </w:rPr>
            </w:pPr>
            <w:r w:rsidRPr="00726E3D">
              <w:rPr>
                <w:color w:val="FF0000"/>
                <w:sz w:val="20"/>
              </w:rPr>
              <w:t>X</w:t>
            </w:r>
          </w:p>
        </w:tc>
        <w:tc>
          <w:tcPr>
            <w:tcW w:w="1559" w:type="dxa"/>
            <w:shd w:val="clear" w:color="auto" w:fill="auto"/>
          </w:tcPr>
          <w:p w14:paraId="495F4D35" w14:textId="77777777" w:rsidR="009060C5" w:rsidRPr="00726E3D" w:rsidRDefault="009060C5" w:rsidP="00AB1CD7">
            <w:pPr>
              <w:pStyle w:val="TF-TEXTOQUADRO"/>
              <w:jc w:val="center"/>
              <w:rPr>
                <w:color w:val="FF0000"/>
                <w:sz w:val="20"/>
              </w:rPr>
            </w:pPr>
            <w:r w:rsidRPr="00726E3D">
              <w:rPr>
                <w:color w:val="FF0000"/>
                <w:sz w:val="20"/>
              </w:rPr>
              <w:t>X</w:t>
            </w:r>
          </w:p>
        </w:tc>
      </w:tr>
      <w:tr w:rsidR="009E6398" w:rsidRPr="0038065A" w14:paraId="13CDE91B" w14:textId="77777777" w:rsidTr="004B477A">
        <w:trPr>
          <w:jc w:val="center"/>
        </w:trPr>
        <w:tc>
          <w:tcPr>
            <w:tcW w:w="4390" w:type="dxa"/>
            <w:shd w:val="clear" w:color="auto" w:fill="auto"/>
          </w:tcPr>
          <w:p w14:paraId="13951600" w14:textId="394DC83F" w:rsidR="009E6398" w:rsidRPr="00726E3D" w:rsidRDefault="009E6398" w:rsidP="00AB1CD7">
            <w:pPr>
              <w:pStyle w:val="TF-TEXTOQUADRO"/>
              <w:tabs>
                <w:tab w:val="left" w:pos="1056"/>
              </w:tabs>
              <w:rPr>
                <w:sz w:val="20"/>
              </w:rPr>
            </w:pPr>
            <w:r w:rsidRPr="00726E3D">
              <w:rPr>
                <w:sz w:val="20"/>
              </w:rPr>
              <w:t>Plataforma</w:t>
            </w:r>
          </w:p>
        </w:tc>
        <w:tc>
          <w:tcPr>
            <w:tcW w:w="1559" w:type="dxa"/>
            <w:shd w:val="clear" w:color="auto" w:fill="auto"/>
          </w:tcPr>
          <w:p w14:paraId="5979BF90" w14:textId="32C6813C" w:rsidR="009E6398" w:rsidRPr="009B6B74" w:rsidRDefault="006A1671" w:rsidP="00AB1CD7">
            <w:pPr>
              <w:pStyle w:val="TF-TEXTOQUADRO"/>
              <w:jc w:val="center"/>
              <w:rPr>
                <w:color w:val="00B050"/>
                <w:sz w:val="20"/>
              </w:rPr>
            </w:pPr>
            <w:r>
              <w:rPr>
                <w:sz w:val="20"/>
              </w:rPr>
              <w:t>Protótipo</w:t>
            </w:r>
          </w:p>
        </w:tc>
        <w:tc>
          <w:tcPr>
            <w:tcW w:w="1559" w:type="dxa"/>
            <w:shd w:val="clear" w:color="auto" w:fill="auto"/>
          </w:tcPr>
          <w:p w14:paraId="2EB6CEAE" w14:textId="0D347273" w:rsidR="009E6398" w:rsidRPr="00726E3D" w:rsidRDefault="0081123C" w:rsidP="00AB1CD7">
            <w:pPr>
              <w:pStyle w:val="TF-TEXTOQUADRO"/>
              <w:jc w:val="center"/>
              <w:rPr>
                <w:color w:val="FF0000"/>
                <w:sz w:val="20"/>
              </w:rPr>
            </w:pPr>
            <w:r w:rsidRPr="0081123C">
              <w:rPr>
                <w:sz w:val="20"/>
              </w:rPr>
              <w:t>Web</w:t>
            </w:r>
          </w:p>
        </w:tc>
        <w:tc>
          <w:tcPr>
            <w:tcW w:w="1559" w:type="dxa"/>
            <w:shd w:val="clear" w:color="auto" w:fill="auto"/>
          </w:tcPr>
          <w:p w14:paraId="3623BB1C" w14:textId="11D6D3A1" w:rsidR="009E6398" w:rsidRPr="00726E3D" w:rsidRDefault="00AA6BBA" w:rsidP="00AB1CD7">
            <w:pPr>
              <w:pStyle w:val="TF-TEXTOQUADRO"/>
              <w:jc w:val="center"/>
              <w:rPr>
                <w:color w:val="FF0000"/>
                <w:sz w:val="20"/>
              </w:rPr>
            </w:pPr>
            <w:r>
              <w:rPr>
                <w:sz w:val="20"/>
              </w:rPr>
              <w:t>Web</w:t>
            </w:r>
          </w:p>
        </w:tc>
      </w:tr>
    </w:tbl>
    <w:p w14:paraId="1B49ADD7" w14:textId="77E23548" w:rsidR="00C436B6" w:rsidRDefault="00C436B6" w:rsidP="00CF6225">
      <w:pPr>
        <w:pStyle w:val="TF-FONTE"/>
      </w:pPr>
      <w:r>
        <w:t>Fonte: elaborado pelo autor.</w:t>
      </w:r>
    </w:p>
    <w:p w14:paraId="278E6B26" w14:textId="7C1B7D88" w:rsidR="00570FCC" w:rsidRDefault="00525D3D" w:rsidP="004D0BCA">
      <w:pPr>
        <w:pStyle w:val="TF-TEXTO"/>
      </w:pPr>
      <w:r w:rsidRPr="00E732B2">
        <w:t>A</w:t>
      </w:r>
      <w:r w:rsidR="004326D4">
        <w:t>o a</w:t>
      </w:r>
      <w:r w:rsidRPr="00E732B2">
        <w:t>nalisa</w:t>
      </w:r>
      <w:r w:rsidR="004326D4">
        <w:t>r</w:t>
      </w:r>
      <w:r w:rsidRPr="00E732B2">
        <w:t xml:space="preserve"> o </w:t>
      </w:r>
      <w:fldSimple w:instr=" REF _Ref52025161 ">
        <w:r w:rsidRPr="00E732B2">
          <w:t xml:space="preserve">Quadro </w:t>
        </w:r>
        <w:r w:rsidRPr="00E732B2">
          <w:rPr>
            <w:noProof/>
          </w:rPr>
          <w:t>1</w:t>
        </w:r>
      </w:fldSimple>
      <w:r w:rsidR="0081123C" w:rsidRPr="00E732B2">
        <w:t xml:space="preserve"> é possível verificar que as soluções de Schneider </w:t>
      </w:r>
      <w:r w:rsidR="0081123C" w:rsidRPr="00E732B2">
        <w:rPr>
          <w:i/>
          <w:iCs/>
        </w:rPr>
        <w:t>et al.</w:t>
      </w:r>
      <w:r w:rsidR="0081123C" w:rsidRPr="00E732B2">
        <w:t xml:space="preserve"> (2021), Ferreira (2018) e </w:t>
      </w:r>
      <w:r w:rsidR="00005CB2">
        <w:t>Maia (2022)</w:t>
      </w:r>
      <w:r w:rsidR="0081123C" w:rsidRPr="00E732B2">
        <w:t>, permitem o cadastro de entrada/saída de pedidos, possibilitando o registro da entrada e saída dos produtos dos quais a instituição em questão está trabalhando, e guardando suas informações para ter maiores informações do que é necessário a ser realizado.</w:t>
      </w:r>
      <w:r w:rsidR="00DB1D4C">
        <w:t xml:space="preserve"> No caso do trabalho de </w:t>
      </w:r>
      <w:r w:rsidR="00DB1D4C" w:rsidRPr="00E732B2">
        <w:t xml:space="preserve">Schneider </w:t>
      </w:r>
      <w:r w:rsidR="00DB1D4C" w:rsidRPr="00E732B2">
        <w:rPr>
          <w:i/>
          <w:iCs/>
        </w:rPr>
        <w:t>et al.</w:t>
      </w:r>
      <w:r w:rsidR="00DB1D4C" w:rsidRPr="00E732B2">
        <w:t xml:space="preserve"> (2021)</w:t>
      </w:r>
      <w:r w:rsidR="00DB1D4C">
        <w:t xml:space="preserve">, esse cadastro de pedidos é realizado para se ter uma relação dos pedidos de costura que estão sendo produzidos dentro da empresa, desde a etapa de tecelagem, até a finalização das peças. Já no caso de </w:t>
      </w:r>
      <w:r w:rsidR="00DB1D4C" w:rsidRPr="00E732B2">
        <w:t>Ferreira (2018)</w:t>
      </w:r>
      <w:r w:rsidR="00DB1D4C">
        <w:t>, esse controle de pedidos é realizado para controlar a entrada e saída de máquinas no setor de T</w:t>
      </w:r>
      <w:r w:rsidR="004326D4">
        <w:t>ecnologia de Informação (T</w:t>
      </w:r>
      <w:r w:rsidR="00DB1D4C">
        <w:t>I</w:t>
      </w:r>
      <w:r w:rsidR="004326D4">
        <w:t>)</w:t>
      </w:r>
      <w:r w:rsidR="00DB1D4C">
        <w:t xml:space="preserve"> de uma universidade, da qual atende chamados de suporte por meio de ordens de serviço</w:t>
      </w:r>
      <w:r w:rsidR="004326D4">
        <w:t xml:space="preserve">. Em </w:t>
      </w:r>
      <w:r w:rsidR="00005CB2">
        <w:t xml:space="preserve">Maia (2022) </w:t>
      </w:r>
      <w:r w:rsidR="00DB1D4C">
        <w:t xml:space="preserve">esse controle de pedidos é feito pelo sistema para controlar </w:t>
      </w:r>
      <w:r w:rsidR="00005CB2">
        <w:t>os projetos que são realizados pela empresa de software</w:t>
      </w:r>
      <w:r w:rsidR="00DB1D4C">
        <w:t>.</w:t>
      </w:r>
    </w:p>
    <w:p w14:paraId="757E3225" w14:textId="13BA78FC" w:rsidR="004D0BCA" w:rsidRPr="00E732B2" w:rsidRDefault="004326D4" w:rsidP="004D0BCA">
      <w:pPr>
        <w:pStyle w:val="TF-TEXTO"/>
      </w:pPr>
      <w:r>
        <w:t>O</w:t>
      </w:r>
      <w:r w:rsidR="0081123C" w:rsidRPr="00E732B2">
        <w:t xml:space="preserve">s trabalhos de Schneider </w:t>
      </w:r>
      <w:r w:rsidR="0081123C" w:rsidRPr="00E732B2">
        <w:rPr>
          <w:i/>
          <w:iCs/>
        </w:rPr>
        <w:t>et al.</w:t>
      </w:r>
      <w:r w:rsidR="0081123C" w:rsidRPr="00E732B2">
        <w:t xml:space="preserve"> (2021), Ferreira (2018) e </w:t>
      </w:r>
      <w:r w:rsidR="00005CB2">
        <w:t>Maia (2022)</w:t>
      </w:r>
      <w:r w:rsidR="004D0BCA" w:rsidRPr="00E732B2">
        <w:t xml:space="preserve"> também contém as características de cadastro de operações dos </w:t>
      </w:r>
      <w:r w:rsidR="00E04BDE">
        <w:t>colaboradores</w:t>
      </w:r>
      <w:r w:rsidR="004D0BCA" w:rsidRPr="00E732B2">
        <w:t xml:space="preserve">, histórico de operações realizadas e rastreio do status da operação, que são fundamentais para rastreabilidade dos processos que estão sendo realizados dentro da organização, e para garantir melhor eficiência nas operações que estão sendo realizadas pelos </w:t>
      </w:r>
      <w:r w:rsidR="00E04BDE">
        <w:t>colaboradores</w:t>
      </w:r>
      <w:r w:rsidR="004D0BCA" w:rsidRPr="00E732B2">
        <w:t>.</w:t>
      </w:r>
      <w:r w:rsidR="00570FCC">
        <w:t xml:space="preserve"> Referente ao rastreio de operações, os trabalhos de </w:t>
      </w:r>
      <w:r w:rsidR="00570FCC" w:rsidRPr="00E732B2">
        <w:t xml:space="preserve">Schneider </w:t>
      </w:r>
      <w:r w:rsidR="00570FCC" w:rsidRPr="00E732B2">
        <w:rPr>
          <w:i/>
          <w:iCs/>
        </w:rPr>
        <w:t>et al.</w:t>
      </w:r>
      <w:r w:rsidR="00570FCC" w:rsidRPr="00E732B2">
        <w:t xml:space="preserve"> (2021)</w:t>
      </w:r>
      <w:r w:rsidR="00570FCC">
        <w:t xml:space="preserve"> e</w:t>
      </w:r>
      <w:r w:rsidR="00570FCC" w:rsidRPr="00E732B2">
        <w:t xml:space="preserve"> Ferreira (2018)</w:t>
      </w:r>
      <w:r w:rsidR="00570FCC">
        <w:t xml:space="preserve"> apresentam um status com informações sobre o processo que está sendo realizado da operação, por meio de uma barra de progresso para o usuário, sendo possível acessar a operação para mais detalhes. No caso de </w:t>
      </w:r>
      <w:r w:rsidR="00005CB2">
        <w:t>Maia (2022)</w:t>
      </w:r>
      <w:r w:rsidR="00570FCC">
        <w:t xml:space="preserve">, esse rastreio é feito por meio </w:t>
      </w:r>
      <w:r w:rsidR="00005CB2">
        <w:t>de uma tela com uma lista de tarefas, do qual apresenta a porcentagem de conclusão da atividade</w:t>
      </w:r>
      <w:r w:rsidR="00570FCC">
        <w:t xml:space="preserve">, </w:t>
      </w:r>
      <w:r w:rsidR="00005CB2">
        <w:t>informações dos colaboradores operando na atividade em questão, prioridade da tarefa no projeto, entre outras informações</w:t>
      </w:r>
      <w:r w:rsidR="00570FCC">
        <w:t>.</w:t>
      </w:r>
    </w:p>
    <w:p w14:paraId="128F1332" w14:textId="17DF403E" w:rsidR="0097465F" w:rsidRPr="00E732B2" w:rsidRDefault="004D0BCA" w:rsidP="0097465F">
      <w:pPr>
        <w:pStyle w:val="TF-TEXTO"/>
      </w:pPr>
      <w:r w:rsidRPr="00E732B2">
        <w:t xml:space="preserve">Apenas os trabalhos de Schneider </w:t>
      </w:r>
      <w:r w:rsidRPr="00E732B2">
        <w:rPr>
          <w:i/>
          <w:iCs/>
        </w:rPr>
        <w:t>et al.</w:t>
      </w:r>
      <w:r w:rsidRPr="00E732B2">
        <w:t xml:space="preserve"> (2021) e Ferreira (2018) possuem a característica de relatórios com informações dos pedidos, do qual permite a realização de conferência na quantidade de operações realizadas por cada um dos </w:t>
      </w:r>
      <w:r w:rsidR="00E04BDE">
        <w:t>colaboradores</w:t>
      </w:r>
      <w:r w:rsidRPr="00E732B2">
        <w:t xml:space="preserve">, </w:t>
      </w:r>
      <w:r w:rsidR="00E732B2" w:rsidRPr="00E732B2">
        <w:t>quantidade de pedidos realizados pela organização, entre outras avaliações.</w:t>
      </w:r>
      <w:r w:rsidR="007F39BB">
        <w:t xml:space="preserve"> </w:t>
      </w:r>
      <w:r w:rsidR="007F39BB" w:rsidRPr="00E732B2">
        <w:t xml:space="preserve">Quanto a característica de configuração das etapas da operação, apenas o trabalho de Schneider </w:t>
      </w:r>
      <w:r w:rsidR="007F39BB" w:rsidRPr="00E732B2">
        <w:rPr>
          <w:i/>
          <w:iCs/>
        </w:rPr>
        <w:t>et al.</w:t>
      </w:r>
      <w:r w:rsidR="007F39BB" w:rsidRPr="00E732B2">
        <w:t xml:space="preserve"> (2021) atende o requisito, </w:t>
      </w:r>
      <w:r w:rsidR="00BF468F">
        <w:t xml:space="preserve">trazendo </w:t>
      </w:r>
      <w:r w:rsidR="00BF468F" w:rsidRPr="00E732B2">
        <w:t>flexibilidade</w:t>
      </w:r>
      <w:r w:rsidR="007F39BB" w:rsidRPr="00E732B2">
        <w:t xml:space="preserve"> nos cadastros das operações que estão sendo </w:t>
      </w:r>
      <w:r w:rsidR="00765083">
        <w:t>realizadas</w:t>
      </w:r>
      <w:r w:rsidR="007F39BB" w:rsidRPr="00E732B2">
        <w:t>.</w:t>
      </w:r>
      <w:r w:rsidR="007F39BB">
        <w:t xml:space="preserve"> Além disso, cabe destacar </w:t>
      </w:r>
      <w:r w:rsidR="007F39BB">
        <w:lastRenderedPageBreak/>
        <w:t xml:space="preserve">que </w:t>
      </w:r>
      <w:r w:rsidR="00566E68">
        <w:t>a soluç</w:t>
      </w:r>
      <w:r w:rsidR="00E340F5">
        <w:t>ão</w:t>
      </w:r>
      <w:r w:rsidR="00566E68">
        <w:t xml:space="preserve"> de </w:t>
      </w:r>
      <w:r w:rsidR="007F39BB" w:rsidRPr="007F39BB">
        <w:t xml:space="preserve">Schneider </w:t>
      </w:r>
      <w:r w:rsidR="007F39BB" w:rsidRPr="00566E68">
        <w:rPr>
          <w:i/>
          <w:iCs/>
        </w:rPr>
        <w:t>et al</w:t>
      </w:r>
      <w:r w:rsidR="007F39BB" w:rsidRPr="007F39BB">
        <w:t>. (2021)</w:t>
      </w:r>
      <w:r w:rsidR="0053446F">
        <w:t xml:space="preserve"> </w:t>
      </w:r>
      <w:r w:rsidR="00E340F5">
        <w:t>é um</w:t>
      </w:r>
      <w:r w:rsidR="00566E68">
        <w:t xml:space="preserve"> protótipo, enquanto </w:t>
      </w:r>
      <w:r w:rsidR="007F39BB" w:rsidRPr="007F39BB">
        <w:t>Ferreira (2018)</w:t>
      </w:r>
      <w:r w:rsidR="00E340F5">
        <w:t xml:space="preserve"> e Maia (2022) </w:t>
      </w:r>
      <w:r w:rsidR="00566E68">
        <w:t>disponibili</w:t>
      </w:r>
      <w:r w:rsidR="00E340F5">
        <w:t>zaram suas soluções</w:t>
      </w:r>
      <w:r w:rsidR="00566E68">
        <w:t xml:space="preserve"> para </w:t>
      </w:r>
      <w:r w:rsidR="0019221B">
        <w:t>plataformas Web</w:t>
      </w:r>
      <w:r w:rsidR="00566E68">
        <w:t>.</w:t>
      </w:r>
    </w:p>
    <w:p w14:paraId="2B0A47EF" w14:textId="6B7509AC" w:rsidR="00364BF0" w:rsidRDefault="000A6A13" w:rsidP="000D1DB3">
      <w:pPr>
        <w:pStyle w:val="TF-TEXTO"/>
      </w:pPr>
      <w:r>
        <w:t xml:space="preserve">A presente proposta apresenta paridade com todos os três trabalhos correlatos apresentados. </w:t>
      </w:r>
      <w:r w:rsidR="00052A84">
        <w:t xml:space="preserve">O </w:t>
      </w:r>
      <w:r w:rsidR="009026C9">
        <w:t xml:space="preserve">sistema </w:t>
      </w:r>
      <w:r w:rsidR="00052A84">
        <w:t xml:space="preserve">proposto busca </w:t>
      </w:r>
      <w:r w:rsidR="002F0573">
        <w:t>otimizar o fluxo de</w:t>
      </w:r>
      <w:r w:rsidR="00052A84">
        <w:t xml:space="preserve"> trabalho das costureiras e da dona da empresa têxtil, retirando a necessidade da validação manual das operações realizadas pelos </w:t>
      </w:r>
      <w:r w:rsidR="00E04BDE">
        <w:t xml:space="preserve">colaboradores </w:t>
      </w:r>
      <w:r w:rsidR="00052A84">
        <w:t>da empresa</w:t>
      </w:r>
      <w:r w:rsidR="009026C9">
        <w:t xml:space="preserve">. Além disso, a proposta se destaca por </w:t>
      </w:r>
      <w:r w:rsidR="00052A84">
        <w:t>permit</w:t>
      </w:r>
      <w:r w:rsidR="002F0573">
        <w:t>ir</w:t>
      </w:r>
      <w:r w:rsidR="00052A84">
        <w:t xml:space="preserve"> eliminar o uso do papel </w:t>
      </w:r>
      <w:r w:rsidR="002F0573">
        <w:t>nos cálculos internos da empresa,</w:t>
      </w:r>
      <w:r w:rsidR="00052A84">
        <w:t xml:space="preserve"> reduzindo os riscos de problemas relacionados ao cálculo do pagamento devid</w:t>
      </w:r>
      <w:r w:rsidR="002F0573">
        <w:t xml:space="preserve">o a </w:t>
      </w:r>
      <w:r w:rsidR="00E04BDE">
        <w:t>colaboradores</w:t>
      </w:r>
      <w:r w:rsidR="002F0573">
        <w:t xml:space="preserve">, por exemplo. Também busca monitorar as ações realizadas dentro da empresa, para que seja possível controlar com maior eficácia todos os processos que estão sendo realizados dentro da empresa, assim podendo ter uma rastreabilidade </w:t>
      </w:r>
      <w:r w:rsidR="00CB1EEC">
        <w:t>de onde, como e qual pedido está sendo realizado</w:t>
      </w:r>
      <w:r w:rsidR="00052A84">
        <w:t>.</w:t>
      </w:r>
    </w:p>
    <w:p w14:paraId="33BC834B" w14:textId="12F60749" w:rsidR="00EF2456" w:rsidRDefault="00EF2456" w:rsidP="0097178D">
      <w:pPr>
        <w:pStyle w:val="TF-TEXTO"/>
      </w:pPr>
      <w:r>
        <w:t xml:space="preserve">Com base nessas características, </w:t>
      </w:r>
      <w:r w:rsidR="00582E62">
        <w:t xml:space="preserve">tal como apresentadas no </w:t>
      </w:r>
      <w:r w:rsidR="007C055E">
        <w:fldChar w:fldCharType="begin"/>
      </w:r>
      <w:r w:rsidR="007C055E">
        <w:instrText xml:space="preserve"> REF _Ref52025161 \h </w:instrText>
      </w:r>
      <w:r w:rsidR="007C055E">
        <w:fldChar w:fldCharType="separate"/>
      </w:r>
      <w:r w:rsidR="000B7CBB">
        <w:t xml:space="preserve">Quadro </w:t>
      </w:r>
      <w:r w:rsidR="000B7CBB">
        <w:rPr>
          <w:noProof/>
        </w:rPr>
        <w:t>1</w:t>
      </w:r>
      <w:r w:rsidR="007C055E">
        <w:fldChar w:fldCharType="end"/>
      </w:r>
      <w:r w:rsidR="00582E62">
        <w:t xml:space="preserve">, é perceptível que o trabalho possuí relevância para a sociedade. O </w:t>
      </w:r>
      <w:r w:rsidR="00E04BDE">
        <w:t xml:space="preserve">aplicativo </w:t>
      </w:r>
      <w:r w:rsidR="00582E62">
        <w:t xml:space="preserve">traz </w:t>
      </w:r>
      <w:r w:rsidR="00FC7A2A">
        <w:t xml:space="preserve">valor e contribuirá socialmente </w:t>
      </w:r>
      <w:r w:rsidR="00CB1EEC">
        <w:t xml:space="preserve">pois </w:t>
      </w:r>
      <w:r w:rsidR="001B6613">
        <w:t>atenderá</w:t>
      </w:r>
      <w:r w:rsidR="00CB1EEC">
        <w:t xml:space="preserve"> a necessidade de uma empresa da com</w:t>
      </w:r>
      <w:r w:rsidR="00D10BCB">
        <w:t>uni</w:t>
      </w:r>
      <w:r w:rsidR="00CB1EEC">
        <w:t>dade</w:t>
      </w:r>
      <w:r w:rsidR="00D10BCB">
        <w:t xml:space="preserve"> da região de Blumenau, para otimizar o fluxo de trabalho das costureiras e monitorar as ações realizadas dentro da empresa.</w:t>
      </w:r>
      <w:r w:rsidR="00CB1EEC">
        <w:t xml:space="preserve"> </w:t>
      </w:r>
      <w:r w:rsidR="00BA1DEC">
        <w:t xml:space="preserve">Como contribuição tecnológica, destaca-se o </w:t>
      </w:r>
      <w:r w:rsidR="003D4F28">
        <w:t xml:space="preserve">desenvolvimento de um </w:t>
      </w:r>
      <w:r w:rsidR="00765083">
        <w:t>aplicativo</w:t>
      </w:r>
      <w:r w:rsidR="001B6613">
        <w:t xml:space="preserve"> </w:t>
      </w:r>
      <w:r w:rsidR="00FB1A6B">
        <w:t>para Android</w:t>
      </w:r>
      <w:r w:rsidR="001B6613">
        <w:t>,</w:t>
      </w:r>
      <w:r w:rsidR="005E5E25">
        <w:t xml:space="preserve"> </w:t>
      </w:r>
      <w:r w:rsidR="00AE14A8">
        <w:t xml:space="preserve">no qual </w:t>
      </w:r>
      <w:r w:rsidR="00C57396">
        <w:t xml:space="preserve">será utilizado </w:t>
      </w:r>
      <w:r w:rsidR="0095097B">
        <w:t xml:space="preserve">a </w:t>
      </w:r>
      <w:r w:rsidR="00D10BCB">
        <w:t>linguagem Flutter</w:t>
      </w:r>
      <w:r w:rsidR="00880DB8">
        <w:t>, juntamente com uma Application Programming Interface (API)</w:t>
      </w:r>
      <w:r w:rsidR="00EB2672">
        <w:t xml:space="preserve"> implementada na linguagem </w:t>
      </w:r>
      <w:r w:rsidR="005E051C">
        <w:t>Java</w:t>
      </w:r>
      <w:r w:rsidR="00EB2672">
        <w:t xml:space="preserve"> e</w:t>
      </w:r>
      <w:r w:rsidR="00794A2D">
        <w:t xml:space="preserve"> disponibilizada </w:t>
      </w:r>
      <w:r w:rsidR="00A00087">
        <w:t>a partir de</w:t>
      </w:r>
      <w:r w:rsidR="00794A2D">
        <w:t xml:space="preserve"> recursos de computação em nuvem</w:t>
      </w:r>
      <w:r w:rsidR="0095097B">
        <w:t>.</w:t>
      </w:r>
      <w:r w:rsidR="00D3278A">
        <w:t xml:space="preserve"> </w:t>
      </w:r>
      <w:r w:rsidR="00D3278A" w:rsidRPr="00D3278A">
        <w:t xml:space="preserve">A proposta ainda trará como contribuição acadêmica, </w:t>
      </w:r>
      <w:r w:rsidR="00E04BDE">
        <w:t>n</w:t>
      </w:r>
      <w:r w:rsidR="00765083">
        <w:t>a aplicação do M</w:t>
      </w:r>
      <w:r w:rsidR="00D3278A" w:rsidRPr="00D3278A">
        <w:t xml:space="preserve">étodo </w:t>
      </w:r>
      <w:r w:rsidR="001A6B66">
        <w:t>RURUCAg</w:t>
      </w:r>
      <w:r w:rsidR="00D3278A" w:rsidRPr="00D3278A">
        <w:t xml:space="preserve"> para validação e testes da aplicação</w:t>
      </w:r>
      <w:r w:rsidR="00765083">
        <w:t>, que poderá ser utilizado em trabalhos futuros</w:t>
      </w:r>
      <w:r w:rsidR="00E2711A">
        <w:t xml:space="preserve">. Além disso, trata como contribuição o </w:t>
      </w:r>
      <w:r w:rsidR="00765083">
        <w:t>referencial</w:t>
      </w:r>
      <w:r w:rsidR="00E2711A">
        <w:t xml:space="preserve"> e aplicação</w:t>
      </w:r>
      <w:r w:rsidR="00765083">
        <w:t xml:space="preserve"> </w:t>
      </w:r>
      <w:r w:rsidR="00E2711A">
        <w:t xml:space="preserve">em uma empresa </w:t>
      </w:r>
      <w:r w:rsidR="00765083">
        <w:t xml:space="preserve">sobre as </w:t>
      </w:r>
      <w:r w:rsidR="00E2711A">
        <w:t>fases</w:t>
      </w:r>
      <w:r w:rsidR="00765083">
        <w:t xml:space="preserve"> AS</w:t>
      </w:r>
      <w:r w:rsidR="00E2711A">
        <w:t>-</w:t>
      </w:r>
      <w:r w:rsidR="00765083">
        <w:t>IS</w:t>
      </w:r>
      <w:r w:rsidR="00E2711A">
        <w:t>/</w:t>
      </w:r>
      <w:r w:rsidR="00765083">
        <w:t xml:space="preserve">TO/BE do </w:t>
      </w:r>
      <w:r w:rsidR="00765083" w:rsidRPr="00765083">
        <w:t>Business Process Management (BPM)</w:t>
      </w:r>
      <w:r w:rsidR="00F37990">
        <w:t>, do qual será utilizado para verificação do fluxo atual que é utilizado pela empresa, e para verificar a diferença de fluxo que será realizada após implementação do aplicativo</w:t>
      </w:r>
      <w:r w:rsidR="00D3278A" w:rsidRPr="00D3278A">
        <w:t>.</w:t>
      </w:r>
    </w:p>
    <w:p w14:paraId="212D208A" w14:textId="793C6513" w:rsidR="00451B94" w:rsidRDefault="00451B94" w:rsidP="004E5F83">
      <w:pPr>
        <w:pStyle w:val="Ttulo2"/>
      </w:pPr>
      <w:bookmarkStart w:id="71" w:name="_Ref106623894"/>
      <w:r>
        <w:t>REQUISITOS PRINCIPAIS DO PROBLEMA A SER TRABALHADO</w:t>
      </w:r>
      <w:bookmarkEnd w:id="63"/>
      <w:bookmarkEnd w:id="64"/>
      <w:bookmarkEnd w:id="65"/>
      <w:bookmarkEnd w:id="66"/>
      <w:bookmarkEnd w:id="67"/>
      <w:bookmarkEnd w:id="68"/>
      <w:bookmarkEnd w:id="69"/>
      <w:bookmarkEnd w:id="71"/>
    </w:p>
    <w:p w14:paraId="5B46153D" w14:textId="5EBA479B" w:rsidR="00451B94" w:rsidRDefault="00BD20A9" w:rsidP="00451B94">
      <w:pPr>
        <w:pStyle w:val="TF-TEXTO"/>
      </w:pPr>
      <w:r>
        <w:t xml:space="preserve">Nessa subseção serão especificados os Requisitos Funcionais (RF) e Requisitos Não Funcionais (RNF), conforme o </w:t>
      </w:r>
      <w:r w:rsidR="001B09EB">
        <w:fldChar w:fldCharType="begin"/>
      </w:r>
      <w:r w:rsidR="001B09EB">
        <w:instrText xml:space="preserve"> REF _Ref52887444 \h </w:instrText>
      </w:r>
      <w:r w:rsidR="001B09EB">
        <w:fldChar w:fldCharType="separate"/>
      </w:r>
      <w:r w:rsidR="000B7CBB">
        <w:t xml:space="preserve">Quadro </w:t>
      </w:r>
      <w:r w:rsidR="000B7CBB">
        <w:rPr>
          <w:noProof/>
        </w:rPr>
        <w:t>2</w:t>
      </w:r>
      <w:r w:rsidR="001B09EB">
        <w:fldChar w:fldCharType="end"/>
      </w:r>
      <w:r w:rsidR="00A044AE">
        <w:t>.</w:t>
      </w:r>
    </w:p>
    <w:p w14:paraId="0C4FD3BE" w14:textId="2C0512CE" w:rsidR="009F6B50" w:rsidRDefault="001B09EB" w:rsidP="001B09EB">
      <w:pPr>
        <w:pStyle w:val="TF-LEGENDA"/>
      </w:pPr>
      <w:bookmarkStart w:id="72" w:name="_Ref52887444"/>
      <w:r>
        <w:lastRenderedPageBreak/>
        <w:t xml:space="preserve">Quadro </w:t>
      </w:r>
      <w:fldSimple w:instr=" SEQ Quadro \* ARABIC ">
        <w:r w:rsidR="000B7CBB">
          <w:rPr>
            <w:noProof/>
          </w:rPr>
          <w:t>2</w:t>
        </w:r>
      </w:fldSimple>
      <w:bookmarkEnd w:id="72"/>
      <w:r w:rsidR="009F6B50">
        <w:t xml:space="preserve"> - Principais </w:t>
      </w:r>
      <w:r w:rsidR="009F6B50" w:rsidRPr="00165DBD">
        <w:t>Requisitos Funcionais e Não Funcionais</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gridCol w:w="664"/>
      </w:tblGrid>
      <w:tr w:rsidR="009F6B50" w:rsidRPr="007E0D87" w14:paraId="3DD217D7" w14:textId="77777777" w:rsidTr="000B2886">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6D7ADC30" w14:textId="43AEEEC7" w:rsidR="009F6B50" w:rsidRPr="009964B7" w:rsidRDefault="009F6B50" w:rsidP="000B2886">
            <w:pPr>
              <w:pStyle w:val="TF-TEXTOQUADRO"/>
              <w:rPr>
                <w:b/>
                <w:bCs/>
                <w:sz w:val="20"/>
              </w:rPr>
            </w:pPr>
            <w:r w:rsidRPr="009964B7">
              <w:rPr>
                <w:b/>
                <w:bCs/>
                <w:sz w:val="20"/>
              </w:rPr>
              <w:t xml:space="preserve">O </w:t>
            </w:r>
            <w:r w:rsidR="00125E37">
              <w:rPr>
                <w:b/>
                <w:bCs/>
                <w:sz w:val="20"/>
              </w:rPr>
              <w:t>aplicativo</w:t>
            </w:r>
            <w:r w:rsidR="00496B0D">
              <w:rPr>
                <w:b/>
                <w:bCs/>
                <w:sz w:val="20"/>
              </w:rPr>
              <w:t xml:space="preserve"> </w:t>
            </w:r>
            <w:r w:rsidRPr="009964B7">
              <w:rPr>
                <w:b/>
                <w:bCs/>
                <w:sz w:val="20"/>
              </w:rPr>
              <w:t>deve:</w:t>
            </w:r>
          </w:p>
        </w:tc>
        <w:tc>
          <w:tcPr>
            <w:tcW w:w="664" w:type="dxa"/>
            <w:tcBorders>
              <w:top w:val="single" w:sz="4" w:space="0" w:color="auto"/>
              <w:left w:val="single" w:sz="4" w:space="0" w:color="auto"/>
              <w:right w:val="single" w:sz="4" w:space="0" w:color="auto"/>
              <w:tl2br w:val="nil"/>
            </w:tcBorders>
            <w:shd w:val="clear" w:color="auto" w:fill="A6A6A6"/>
            <w:vAlign w:val="center"/>
          </w:tcPr>
          <w:p w14:paraId="1D5E182C" w14:textId="77777777" w:rsidR="009F6B50" w:rsidRPr="009964B7" w:rsidRDefault="009F6B50" w:rsidP="000B2886">
            <w:pPr>
              <w:pStyle w:val="TF-TEXTOQUADRO"/>
              <w:jc w:val="center"/>
              <w:rPr>
                <w:b/>
                <w:bCs/>
                <w:sz w:val="20"/>
              </w:rPr>
            </w:pPr>
            <w:r w:rsidRPr="009964B7">
              <w:rPr>
                <w:b/>
                <w:bCs/>
                <w:sz w:val="20"/>
              </w:rPr>
              <w:t>Tipo</w:t>
            </w:r>
          </w:p>
        </w:tc>
      </w:tr>
      <w:tr w:rsidR="004D54D9" w:rsidRPr="007E0D87" w14:paraId="1158ECC8" w14:textId="77777777" w:rsidTr="000B2886">
        <w:trPr>
          <w:jc w:val="center"/>
        </w:trPr>
        <w:tc>
          <w:tcPr>
            <w:tcW w:w="8321" w:type="dxa"/>
            <w:tcBorders>
              <w:left w:val="single" w:sz="4" w:space="0" w:color="auto"/>
            </w:tcBorders>
          </w:tcPr>
          <w:p w14:paraId="43EF665B" w14:textId="6366ACB9" w:rsidR="004D54D9" w:rsidRDefault="004D54D9" w:rsidP="000B2886">
            <w:pPr>
              <w:pStyle w:val="TF-TEXTOQUADRO"/>
              <w:jc w:val="both"/>
              <w:rPr>
                <w:bCs/>
                <w:sz w:val="20"/>
              </w:rPr>
            </w:pPr>
            <w:r>
              <w:rPr>
                <w:bCs/>
                <w:sz w:val="20"/>
              </w:rPr>
              <w:t xml:space="preserve">permitir ao usuário realizar </w:t>
            </w:r>
            <w:r w:rsidRPr="009717B5">
              <w:rPr>
                <w:bCs/>
                <w:i/>
                <w:iCs/>
                <w:sz w:val="20"/>
              </w:rPr>
              <w:t>login</w:t>
            </w:r>
            <w:r>
              <w:rPr>
                <w:bCs/>
                <w:sz w:val="20"/>
              </w:rPr>
              <w:t>/</w:t>
            </w:r>
            <w:r w:rsidRPr="009717B5">
              <w:rPr>
                <w:bCs/>
                <w:i/>
                <w:iCs/>
                <w:sz w:val="20"/>
              </w:rPr>
              <w:t>logout</w:t>
            </w:r>
          </w:p>
        </w:tc>
        <w:tc>
          <w:tcPr>
            <w:tcW w:w="664" w:type="dxa"/>
            <w:tcBorders>
              <w:left w:val="single" w:sz="4" w:space="0" w:color="auto"/>
            </w:tcBorders>
            <w:vAlign w:val="center"/>
          </w:tcPr>
          <w:p w14:paraId="523689FF" w14:textId="7347711C" w:rsidR="004D54D9" w:rsidRPr="009964B7" w:rsidRDefault="004D54D9" w:rsidP="000B2886">
            <w:pPr>
              <w:pStyle w:val="TF-TEXTOQUADRO"/>
              <w:jc w:val="center"/>
              <w:rPr>
                <w:bCs/>
                <w:sz w:val="20"/>
              </w:rPr>
            </w:pPr>
            <w:r>
              <w:rPr>
                <w:bCs/>
                <w:sz w:val="20"/>
              </w:rPr>
              <w:t>RF</w:t>
            </w:r>
          </w:p>
        </w:tc>
      </w:tr>
      <w:tr w:rsidR="009F6B50" w:rsidRPr="007E0D87" w14:paraId="0152B410" w14:textId="77777777" w:rsidTr="000B2886">
        <w:trPr>
          <w:jc w:val="center"/>
        </w:trPr>
        <w:tc>
          <w:tcPr>
            <w:tcW w:w="8321" w:type="dxa"/>
            <w:tcBorders>
              <w:left w:val="single" w:sz="4" w:space="0" w:color="auto"/>
            </w:tcBorders>
          </w:tcPr>
          <w:p w14:paraId="3FE9745D" w14:textId="17316842" w:rsidR="009F6B50" w:rsidRPr="009964B7" w:rsidRDefault="00496B0D" w:rsidP="000B2886">
            <w:pPr>
              <w:pStyle w:val="TF-TEXTOQUADRO"/>
              <w:jc w:val="both"/>
              <w:rPr>
                <w:bCs/>
                <w:sz w:val="20"/>
              </w:rPr>
            </w:pPr>
            <w:r>
              <w:rPr>
                <w:bCs/>
                <w:sz w:val="20"/>
              </w:rPr>
              <w:t>permitir ao usuário m</w:t>
            </w:r>
            <w:r w:rsidR="003808DF">
              <w:rPr>
                <w:bCs/>
                <w:sz w:val="20"/>
              </w:rPr>
              <w:t>anter cadastro de usuários</w:t>
            </w:r>
            <w:r>
              <w:rPr>
                <w:bCs/>
                <w:sz w:val="20"/>
              </w:rPr>
              <w:t xml:space="preserve"> </w:t>
            </w:r>
            <w:r w:rsidRPr="00496B0D">
              <w:rPr>
                <w:bCs/>
                <w:sz w:val="20"/>
              </w:rPr>
              <w:t xml:space="preserve">(Create, Read, Update and Delete </w:t>
            </w:r>
            <w:r>
              <w:rPr>
                <w:bCs/>
                <w:sz w:val="20"/>
              </w:rPr>
              <w:t xml:space="preserve">- </w:t>
            </w:r>
            <w:r w:rsidRPr="00496B0D">
              <w:rPr>
                <w:bCs/>
                <w:sz w:val="20"/>
              </w:rPr>
              <w:t>CRUD)</w:t>
            </w:r>
          </w:p>
        </w:tc>
        <w:tc>
          <w:tcPr>
            <w:tcW w:w="664" w:type="dxa"/>
            <w:tcBorders>
              <w:left w:val="single" w:sz="4" w:space="0" w:color="auto"/>
            </w:tcBorders>
            <w:vAlign w:val="center"/>
          </w:tcPr>
          <w:p w14:paraId="7A21E4C8" w14:textId="77777777" w:rsidR="009F6B50" w:rsidRPr="009964B7" w:rsidRDefault="009F6B50" w:rsidP="000B2886">
            <w:pPr>
              <w:pStyle w:val="TF-TEXTOQUADRO"/>
              <w:jc w:val="center"/>
              <w:rPr>
                <w:bCs/>
                <w:sz w:val="20"/>
              </w:rPr>
            </w:pPr>
            <w:r w:rsidRPr="009964B7">
              <w:rPr>
                <w:bCs/>
                <w:sz w:val="20"/>
              </w:rPr>
              <w:t>RF</w:t>
            </w:r>
          </w:p>
        </w:tc>
      </w:tr>
      <w:tr w:rsidR="009F6B50" w:rsidRPr="007E0D87" w14:paraId="727F743E" w14:textId="77777777" w:rsidTr="00711E19">
        <w:trPr>
          <w:trHeight w:val="145"/>
          <w:jc w:val="center"/>
        </w:trPr>
        <w:tc>
          <w:tcPr>
            <w:tcW w:w="8321" w:type="dxa"/>
            <w:tcBorders>
              <w:left w:val="single" w:sz="4" w:space="0" w:color="auto"/>
            </w:tcBorders>
          </w:tcPr>
          <w:p w14:paraId="5CD27066" w14:textId="38991DE9" w:rsidR="009F6B50" w:rsidRPr="00365BE9" w:rsidRDefault="00496B0D" w:rsidP="000B2886">
            <w:pPr>
              <w:pStyle w:val="TF-TEXTOQUADRO"/>
              <w:jc w:val="both"/>
              <w:rPr>
                <w:bCs/>
                <w:sz w:val="20"/>
              </w:rPr>
            </w:pPr>
            <w:r>
              <w:rPr>
                <w:bCs/>
                <w:sz w:val="20"/>
              </w:rPr>
              <w:t xml:space="preserve">permitir ao usuário manter </w:t>
            </w:r>
            <w:r w:rsidR="003808DF">
              <w:rPr>
                <w:bCs/>
                <w:sz w:val="20"/>
              </w:rPr>
              <w:t>cadastro de pedidos</w:t>
            </w:r>
            <w:r>
              <w:rPr>
                <w:bCs/>
                <w:sz w:val="20"/>
              </w:rPr>
              <w:t xml:space="preserve"> (</w:t>
            </w:r>
            <w:r w:rsidR="00787458">
              <w:rPr>
                <w:bCs/>
                <w:sz w:val="20"/>
              </w:rPr>
              <w:t>Create, Read, Update</w:t>
            </w:r>
            <w:r>
              <w:rPr>
                <w:bCs/>
                <w:sz w:val="20"/>
              </w:rPr>
              <w:t>)</w:t>
            </w:r>
          </w:p>
        </w:tc>
        <w:tc>
          <w:tcPr>
            <w:tcW w:w="664" w:type="dxa"/>
            <w:tcBorders>
              <w:left w:val="single" w:sz="4" w:space="0" w:color="auto"/>
            </w:tcBorders>
            <w:vAlign w:val="center"/>
          </w:tcPr>
          <w:p w14:paraId="102EE7CE" w14:textId="77777777" w:rsidR="009F6B50" w:rsidRPr="009964B7" w:rsidRDefault="009F6B50" w:rsidP="000B2886">
            <w:pPr>
              <w:pStyle w:val="TF-TEXTOQUADRO"/>
              <w:jc w:val="center"/>
              <w:rPr>
                <w:bCs/>
                <w:sz w:val="20"/>
              </w:rPr>
            </w:pPr>
            <w:r w:rsidRPr="009964B7">
              <w:rPr>
                <w:bCs/>
                <w:sz w:val="20"/>
              </w:rPr>
              <w:t>RF</w:t>
            </w:r>
          </w:p>
        </w:tc>
      </w:tr>
      <w:tr w:rsidR="009F6B50" w:rsidRPr="007E0D87" w14:paraId="26722580" w14:textId="77777777" w:rsidTr="000B2886">
        <w:trPr>
          <w:jc w:val="center"/>
        </w:trPr>
        <w:tc>
          <w:tcPr>
            <w:tcW w:w="8321" w:type="dxa"/>
            <w:tcBorders>
              <w:left w:val="single" w:sz="4" w:space="0" w:color="auto"/>
            </w:tcBorders>
          </w:tcPr>
          <w:p w14:paraId="1E9B6763" w14:textId="123609E2" w:rsidR="009F6B50" w:rsidRPr="009964B7" w:rsidRDefault="00496B0D" w:rsidP="000B2886">
            <w:pPr>
              <w:pStyle w:val="TF-TEXTOQUADRO"/>
              <w:jc w:val="both"/>
              <w:rPr>
                <w:bCs/>
                <w:sz w:val="20"/>
              </w:rPr>
            </w:pPr>
            <w:r>
              <w:rPr>
                <w:bCs/>
                <w:sz w:val="20"/>
              </w:rPr>
              <w:t xml:space="preserve">permitir ao usuário manter </w:t>
            </w:r>
            <w:r w:rsidR="003808DF">
              <w:rPr>
                <w:bCs/>
                <w:sz w:val="20"/>
              </w:rPr>
              <w:t>cadastro de operações</w:t>
            </w:r>
            <w:r>
              <w:rPr>
                <w:bCs/>
                <w:sz w:val="20"/>
              </w:rPr>
              <w:t xml:space="preserve"> (CRUD)</w:t>
            </w:r>
          </w:p>
        </w:tc>
        <w:tc>
          <w:tcPr>
            <w:tcW w:w="664" w:type="dxa"/>
            <w:tcBorders>
              <w:left w:val="single" w:sz="4" w:space="0" w:color="auto"/>
            </w:tcBorders>
            <w:vAlign w:val="center"/>
          </w:tcPr>
          <w:p w14:paraId="4AD9F3FE" w14:textId="77777777" w:rsidR="009F6B50" w:rsidRPr="009964B7" w:rsidRDefault="009F6B50" w:rsidP="000B2886">
            <w:pPr>
              <w:pStyle w:val="TF-TEXTOQUADRO"/>
              <w:jc w:val="center"/>
              <w:rPr>
                <w:bCs/>
                <w:sz w:val="20"/>
              </w:rPr>
            </w:pPr>
            <w:r w:rsidRPr="009964B7">
              <w:rPr>
                <w:bCs/>
                <w:sz w:val="20"/>
              </w:rPr>
              <w:t>RF</w:t>
            </w:r>
          </w:p>
        </w:tc>
      </w:tr>
      <w:tr w:rsidR="006346E1" w:rsidRPr="007E0D87" w14:paraId="329D0AA9" w14:textId="77777777" w:rsidTr="000B2886">
        <w:trPr>
          <w:jc w:val="center"/>
        </w:trPr>
        <w:tc>
          <w:tcPr>
            <w:tcW w:w="8321" w:type="dxa"/>
            <w:tcBorders>
              <w:left w:val="single" w:sz="4" w:space="0" w:color="auto"/>
            </w:tcBorders>
          </w:tcPr>
          <w:p w14:paraId="40946EC8" w14:textId="65714171" w:rsidR="006346E1" w:rsidRDefault="00496B0D" w:rsidP="000B2886">
            <w:pPr>
              <w:pStyle w:val="TF-TEXTOQUADRO"/>
              <w:jc w:val="both"/>
              <w:rPr>
                <w:bCs/>
                <w:sz w:val="20"/>
              </w:rPr>
            </w:pPr>
            <w:r>
              <w:rPr>
                <w:bCs/>
                <w:sz w:val="20"/>
              </w:rPr>
              <w:t xml:space="preserve">permitir ao usuário </w:t>
            </w:r>
            <w:r w:rsidR="00182ACA">
              <w:rPr>
                <w:bCs/>
                <w:sz w:val="20"/>
              </w:rPr>
              <w:t xml:space="preserve">manter </w:t>
            </w:r>
            <w:r>
              <w:rPr>
                <w:bCs/>
                <w:sz w:val="20"/>
              </w:rPr>
              <w:t>o rastreio</w:t>
            </w:r>
            <w:r w:rsidR="005C593C">
              <w:rPr>
                <w:bCs/>
                <w:sz w:val="20"/>
              </w:rPr>
              <w:t xml:space="preserve"> de operações realizadas pelos usuários</w:t>
            </w:r>
          </w:p>
        </w:tc>
        <w:tc>
          <w:tcPr>
            <w:tcW w:w="664" w:type="dxa"/>
            <w:tcBorders>
              <w:left w:val="single" w:sz="4" w:space="0" w:color="auto"/>
            </w:tcBorders>
            <w:vAlign w:val="center"/>
          </w:tcPr>
          <w:p w14:paraId="196AD5E9" w14:textId="65E64397" w:rsidR="006346E1" w:rsidRPr="009964B7" w:rsidRDefault="00DD65E3" w:rsidP="000B2886">
            <w:pPr>
              <w:pStyle w:val="TF-TEXTOQUADRO"/>
              <w:jc w:val="center"/>
              <w:rPr>
                <w:bCs/>
                <w:sz w:val="20"/>
              </w:rPr>
            </w:pPr>
            <w:r>
              <w:rPr>
                <w:bCs/>
                <w:sz w:val="20"/>
              </w:rPr>
              <w:t>RF</w:t>
            </w:r>
          </w:p>
        </w:tc>
      </w:tr>
      <w:tr w:rsidR="003566AF" w:rsidRPr="007E0D87" w14:paraId="64992A39" w14:textId="77777777" w:rsidTr="000B2886">
        <w:trPr>
          <w:jc w:val="center"/>
        </w:trPr>
        <w:tc>
          <w:tcPr>
            <w:tcW w:w="8321" w:type="dxa"/>
            <w:tcBorders>
              <w:left w:val="single" w:sz="4" w:space="0" w:color="auto"/>
            </w:tcBorders>
          </w:tcPr>
          <w:p w14:paraId="644BE48D" w14:textId="26568843" w:rsidR="003566AF" w:rsidRDefault="00496B0D" w:rsidP="000B2886">
            <w:pPr>
              <w:pStyle w:val="TF-TEXTOQUADRO"/>
              <w:jc w:val="both"/>
              <w:rPr>
                <w:bCs/>
                <w:sz w:val="20"/>
              </w:rPr>
            </w:pPr>
            <w:r>
              <w:rPr>
                <w:bCs/>
                <w:sz w:val="20"/>
              </w:rPr>
              <w:t xml:space="preserve">permitir ao usuário imprimir </w:t>
            </w:r>
            <w:r w:rsidR="003808DF">
              <w:rPr>
                <w:bCs/>
                <w:sz w:val="20"/>
              </w:rPr>
              <w:t>relatórios</w:t>
            </w:r>
            <w:r w:rsidR="005C593C">
              <w:rPr>
                <w:bCs/>
                <w:sz w:val="20"/>
              </w:rPr>
              <w:t xml:space="preserve"> </w:t>
            </w:r>
            <w:r w:rsidR="00726B28">
              <w:rPr>
                <w:bCs/>
                <w:sz w:val="20"/>
              </w:rPr>
              <w:t>das operações</w:t>
            </w:r>
          </w:p>
        </w:tc>
        <w:tc>
          <w:tcPr>
            <w:tcW w:w="664" w:type="dxa"/>
            <w:tcBorders>
              <w:left w:val="single" w:sz="4" w:space="0" w:color="auto"/>
            </w:tcBorders>
            <w:vAlign w:val="center"/>
          </w:tcPr>
          <w:p w14:paraId="4E8BCF36" w14:textId="3EA9AED0" w:rsidR="003566AF" w:rsidRPr="009964B7" w:rsidRDefault="00DD65E3" w:rsidP="000B2886">
            <w:pPr>
              <w:pStyle w:val="TF-TEXTOQUADRO"/>
              <w:jc w:val="center"/>
              <w:rPr>
                <w:bCs/>
                <w:sz w:val="20"/>
              </w:rPr>
            </w:pPr>
            <w:r>
              <w:rPr>
                <w:bCs/>
                <w:sz w:val="20"/>
              </w:rPr>
              <w:t>RF</w:t>
            </w:r>
          </w:p>
        </w:tc>
      </w:tr>
      <w:tr w:rsidR="009F6B50" w:rsidRPr="007E0D87" w14:paraId="247949BD" w14:textId="77777777" w:rsidTr="000B2886">
        <w:trPr>
          <w:jc w:val="center"/>
        </w:trPr>
        <w:tc>
          <w:tcPr>
            <w:tcW w:w="8321" w:type="dxa"/>
            <w:tcBorders>
              <w:left w:val="single" w:sz="4" w:space="0" w:color="auto"/>
            </w:tcBorders>
          </w:tcPr>
          <w:p w14:paraId="04156B42" w14:textId="5BB8C0DB" w:rsidR="009F6B50" w:rsidRPr="009964B7" w:rsidRDefault="00004E3C" w:rsidP="000B2886">
            <w:pPr>
              <w:pStyle w:val="TF-TEXTOQUADRO"/>
              <w:jc w:val="both"/>
              <w:rPr>
                <w:bCs/>
                <w:sz w:val="20"/>
              </w:rPr>
            </w:pPr>
            <w:r w:rsidRPr="00004E3C">
              <w:rPr>
                <w:bCs/>
                <w:sz w:val="20"/>
              </w:rPr>
              <w:t xml:space="preserve">permitir ao usuário </w:t>
            </w:r>
            <w:r>
              <w:rPr>
                <w:bCs/>
                <w:sz w:val="20"/>
              </w:rPr>
              <w:t>imprimir</w:t>
            </w:r>
            <w:r w:rsidR="00726B28">
              <w:rPr>
                <w:bCs/>
                <w:sz w:val="20"/>
              </w:rPr>
              <w:t xml:space="preserve"> pedidos</w:t>
            </w:r>
          </w:p>
        </w:tc>
        <w:tc>
          <w:tcPr>
            <w:tcW w:w="664" w:type="dxa"/>
            <w:tcBorders>
              <w:left w:val="single" w:sz="4" w:space="0" w:color="auto"/>
            </w:tcBorders>
            <w:vAlign w:val="center"/>
          </w:tcPr>
          <w:p w14:paraId="44C06897" w14:textId="77777777" w:rsidR="009F6B50" w:rsidRPr="009964B7" w:rsidRDefault="009F6B50" w:rsidP="000B2886">
            <w:pPr>
              <w:pStyle w:val="TF-TEXTOQUADRO"/>
              <w:jc w:val="center"/>
              <w:rPr>
                <w:bCs/>
                <w:sz w:val="20"/>
              </w:rPr>
            </w:pPr>
            <w:r>
              <w:rPr>
                <w:bCs/>
                <w:sz w:val="20"/>
              </w:rPr>
              <w:t>RF</w:t>
            </w:r>
          </w:p>
        </w:tc>
      </w:tr>
      <w:tr w:rsidR="009F6B50" w:rsidRPr="007E0D87" w14:paraId="71F3BA25" w14:textId="77777777" w:rsidTr="000B2886">
        <w:trPr>
          <w:jc w:val="center"/>
        </w:trPr>
        <w:tc>
          <w:tcPr>
            <w:tcW w:w="8321" w:type="dxa"/>
            <w:tcBorders>
              <w:left w:val="single" w:sz="4" w:space="0" w:color="auto"/>
            </w:tcBorders>
          </w:tcPr>
          <w:p w14:paraId="7F7874B3" w14:textId="005499D1" w:rsidR="009F6B50" w:rsidRPr="00C022D0" w:rsidRDefault="00004E3C" w:rsidP="000B2886">
            <w:pPr>
              <w:pStyle w:val="TF-TEXTOQUADRO"/>
              <w:jc w:val="both"/>
              <w:rPr>
                <w:bCs/>
                <w:sz w:val="20"/>
              </w:rPr>
            </w:pPr>
            <w:r>
              <w:rPr>
                <w:bCs/>
                <w:sz w:val="20"/>
              </w:rPr>
              <w:t xml:space="preserve">permitir ao usuário imprimir os </w:t>
            </w:r>
            <w:r w:rsidR="00726B28">
              <w:rPr>
                <w:bCs/>
                <w:sz w:val="20"/>
              </w:rPr>
              <w:t>pagamentos</w:t>
            </w:r>
          </w:p>
        </w:tc>
        <w:tc>
          <w:tcPr>
            <w:tcW w:w="664" w:type="dxa"/>
            <w:tcBorders>
              <w:left w:val="single" w:sz="4" w:space="0" w:color="auto"/>
            </w:tcBorders>
            <w:vAlign w:val="center"/>
          </w:tcPr>
          <w:p w14:paraId="4B21FD00" w14:textId="77777777" w:rsidR="009F6B50" w:rsidRDefault="009F6B50" w:rsidP="000B2886">
            <w:pPr>
              <w:pStyle w:val="TF-TEXTOQUADRO"/>
              <w:jc w:val="center"/>
              <w:rPr>
                <w:bCs/>
                <w:sz w:val="20"/>
              </w:rPr>
            </w:pPr>
            <w:r>
              <w:rPr>
                <w:bCs/>
                <w:sz w:val="20"/>
              </w:rPr>
              <w:t>RF</w:t>
            </w:r>
          </w:p>
        </w:tc>
      </w:tr>
      <w:tr w:rsidR="009F6B50" w:rsidRPr="007E0D87" w14:paraId="2CCE6A05" w14:textId="77777777" w:rsidTr="000B2886">
        <w:trPr>
          <w:jc w:val="center"/>
        </w:trPr>
        <w:tc>
          <w:tcPr>
            <w:tcW w:w="8321" w:type="dxa"/>
            <w:tcBorders>
              <w:left w:val="single" w:sz="4" w:space="0" w:color="auto"/>
            </w:tcBorders>
          </w:tcPr>
          <w:p w14:paraId="2E3912C8" w14:textId="0B9CF99D" w:rsidR="009F6B50" w:rsidRPr="00846166" w:rsidRDefault="00004E3C" w:rsidP="000B2886">
            <w:pPr>
              <w:pStyle w:val="TF-TEXTOQUADRO"/>
              <w:jc w:val="both"/>
              <w:rPr>
                <w:bCs/>
                <w:sz w:val="20"/>
              </w:rPr>
            </w:pPr>
            <w:r>
              <w:rPr>
                <w:bCs/>
                <w:sz w:val="20"/>
              </w:rPr>
              <w:t>permitir ao usuário r</w:t>
            </w:r>
            <w:r w:rsidR="00726B28">
              <w:rPr>
                <w:bCs/>
                <w:sz w:val="20"/>
              </w:rPr>
              <w:t xml:space="preserve">ealizar aviso de alteração do status de operação por meio de notificações </w:t>
            </w:r>
            <w:r w:rsidR="00726B28" w:rsidRPr="00110536">
              <w:rPr>
                <w:bCs/>
                <w:i/>
                <w:iCs/>
                <w:sz w:val="20"/>
              </w:rPr>
              <w:t>push</w:t>
            </w:r>
          </w:p>
        </w:tc>
        <w:tc>
          <w:tcPr>
            <w:tcW w:w="664" w:type="dxa"/>
            <w:tcBorders>
              <w:left w:val="single" w:sz="4" w:space="0" w:color="auto"/>
            </w:tcBorders>
            <w:vAlign w:val="center"/>
          </w:tcPr>
          <w:p w14:paraId="5E924784" w14:textId="77777777" w:rsidR="009F6B50" w:rsidRDefault="009F6B50" w:rsidP="000B2886">
            <w:pPr>
              <w:pStyle w:val="TF-TEXTOQUADRO"/>
              <w:jc w:val="center"/>
              <w:rPr>
                <w:bCs/>
                <w:sz w:val="20"/>
              </w:rPr>
            </w:pPr>
            <w:r>
              <w:rPr>
                <w:bCs/>
                <w:sz w:val="20"/>
              </w:rPr>
              <w:t>RF</w:t>
            </w:r>
          </w:p>
        </w:tc>
      </w:tr>
      <w:tr w:rsidR="009F6B50" w:rsidRPr="007E0D87" w14:paraId="307D5C10" w14:textId="77777777" w:rsidTr="000B2886">
        <w:trPr>
          <w:jc w:val="center"/>
        </w:trPr>
        <w:tc>
          <w:tcPr>
            <w:tcW w:w="8321" w:type="dxa"/>
            <w:tcBorders>
              <w:left w:val="single" w:sz="4" w:space="0" w:color="auto"/>
            </w:tcBorders>
          </w:tcPr>
          <w:p w14:paraId="05C61E35" w14:textId="5EEAD79D" w:rsidR="009F6B50" w:rsidRPr="00DA3A39" w:rsidRDefault="00004E3C" w:rsidP="000B2886">
            <w:pPr>
              <w:pStyle w:val="TF-TEXTOQUADRO"/>
              <w:jc w:val="both"/>
              <w:rPr>
                <w:bCs/>
                <w:sz w:val="20"/>
              </w:rPr>
            </w:pPr>
            <w:r>
              <w:rPr>
                <w:bCs/>
                <w:sz w:val="20"/>
              </w:rPr>
              <w:t>u</w:t>
            </w:r>
            <w:r w:rsidR="00726B28">
              <w:rPr>
                <w:bCs/>
                <w:sz w:val="20"/>
              </w:rPr>
              <w:t>tilizar a linguagem Flutter para construção d</w:t>
            </w:r>
            <w:r>
              <w:rPr>
                <w:bCs/>
                <w:sz w:val="20"/>
              </w:rPr>
              <w:t xml:space="preserve">o sistema móvel </w:t>
            </w:r>
            <w:r w:rsidR="00C16C1D">
              <w:rPr>
                <w:bCs/>
                <w:sz w:val="20"/>
              </w:rPr>
              <w:t>Android</w:t>
            </w:r>
          </w:p>
        </w:tc>
        <w:tc>
          <w:tcPr>
            <w:tcW w:w="664" w:type="dxa"/>
            <w:tcBorders>
              <w:left w:val="single" w:sz="4" w:space="0" w:color="auto"/>
            </w:tcBorders>
            <w:vAlign w:val="center"/>
          </w:tcPr>
          <w:p w14:paraId="1C81894F" w14:textId="3EA8D606" w:rsidR="009F6B50" w:rsidRPr="009964B7" w:rsidRDefault="009F6B50" w:rsidP="000B2886">
            <w:pPr>
              <w:pStyle w:val="TF-TEXTOQUADRO"/>
              <w:jc w:val="center"/>
              <w:rPr>
                <w:bCs/>
                <w:sz w:val="20"/>
              </w:rPr>
            </w:pPr>
            <w:r w:rsidRPr="009964B7">
              <w:rPr>
                <w:bCs/>
                <w:sz w:val="20"/>
              </w:rPr>
              <w:t>R</w:t>
            </w:r>
            <w:r w:rsidR="007662E9">
              <w:rPr>
                <w:bCs/>
                <w:sz w:val="20"/>
              </w:rPr>
              <w:t>N</w:t>
            </w:r>
            <w:r w:rsidRPr="009964B7">
              <w:rPr>
                <w:bCs/>
                <w:sz w:val="20"/>
              </w:rPr>
              <w:t>F</w:t>
            </w:r>
          </w:p>
        </w:tc>
      </w:tr>
      <w:tr w:rsidR="0065724F" w:rsidRPr="007E0D87" w14:paraId="08D71BE4" w14:textId="77777777" w:rsidTr="000B2886">
        <w:trPr>
          <w:jc w:val="center"/>
        </w:trPr>
        <w:tc>
          <w:tcPr>
            <w:tcW w:w="8321" w:type="dxa"/>
            <w:tcBorders>
              <w:left w:val="single" w:sz="4" w:space="0" w:color="auto"/>
            </w:tcBorders>
          </w:tcPr>
          <w:p w14:paraId="22137166" w14:textId="258FAF60" w:rsidR="0065724F" w:rsidRDefault="00004E3C" w:rsidP="000B2886">
            <w:pPr>
              <w:pStyle w:val="TF-TEXTOQUADRO"/>
              <w:jc w:val="both"/>
              <w:rPr>
                <w:bCs/>
                <w:sz w:val="20"/>
              </w:rPr>
            </w:pPr>
            <w:r>
              <w:rPr>
                <w:bCs/>
                <w:sz w:val="20"/>
              </w:rPr>
              <w:t>u</w:t>
            </w:r>
            <w:r w:rsidR="00C16C1D">
              <w:rPr>
                <w:bCs/>
                <w:sz w:val="20"/>
              </w:rPr>
              <w:t>tilizar a linguagem Java</w:t>
            </w:r>
            <w:r w:rsidR="00FE5CE7">
              <w:rPr>
                <w:bCs/>
                <w:sz w:val="20"/>
              </w:rPr>
              <w:t xml:space="preserve"> para </w:t>
            </w:r>
            <w:r w:rsidR="00C16C1D">
              <w:rPr>
                <w:bCs/>
                <w:sz w:val="20"/>
              </w:rPr>
              <w:t xml:space="preserve">o </w:t>
            </w:r>
            <w:r w:rsidR="00C16C1D" w:rsidRPr="009B6B74">
              <w:rPr>
                <w:bCs/>
                <w:i/>
                <w:iCs/>
                <w:sz w:val="20"/>
              </w:rPr>
              <w:t>back</w:t>
            </w:r>
            <w:r w:rsidRPr="009B6B74">
              <w:rPr>
                <w:bCs/>
                <w:i/>
                <w:iCs/>
                <w:sz w:val="20"/>
              </w:rPr>
              <w:t>-</w:t>
            </w:r>
            <w:r w:rsidR="00C16C1D" w:rsidRPr="009B6B74">
              <w:rPr>
                <w:bCs/>
                <w:i/>
                <w:iCs/>
                <w:sz w:val="20"/>
              </w:rPr>
              <w:t>end</w:t>
            </w:r>
            <w:r w:rsidR="00C16C1D">
              <w:rPr>
                <w:bCs/>
                <w:sz w:val="20"/>
              </w:rPr>
              <w:t xml:space="preserve"> d</w:t>
            </w:r>
            <w:r>
              <w:rPr>
                <w:bCs/>
                <w:sz w:val="20"/>
              </w:rPr>
              <w:t xml:space="preserve">o sistema móvel </w:t>
            </w:r>
            <w:r w:rsidR="00C16C1D">
              <w:rPr>
                <w:bCs/>
                <w:sz w:val="20"/>
              </w:rPr>
              <w:t>Android</w:t>
            </w:r>
          </w:p>
        </w:tc>
        <w:tc>
          <w:tcPr>
            <w:tcW w:w="664" w:type="dxa"/>
            <w:tcBorders>
              <w:left w:val="single" w:sz="4" w:space="0" w:color="auto"/>
            </w:tcBorders>
            <w:vAlign w:val="center"/>
          </w:tcPr>
          <w:p w14:paraId="5EF219DD" w14:textId="158964F3" w:rsidR="0065724F" w:rsidRDefault="00FE5CE7" w:rsidP="000B2886">
            <w:pPr>
              <w:pStyle w:val="TF-TEXTOQUADRO"/>
              <w:jc w:val="center"/>
              <w:rPr>
                <w:bCs/>
                <w:sz w:val="20"/>
              </w:rPr>
            </w:pPr>
            <w:r>
              <w:rPr>
                <w:bCs/>
                <w:sz w:val="20"/>
              </w:rPr>
              <w:t>RNF</w:t>
            </w:r>
          </w:p>
        </w:tc>
      </w:tr>
      <w:tr w:rsidR="00C16C1D" w:rsidRPr="007E0D87" w14:paraId="68C6D382" w14:textId="77777777" w:rsidTr="000B2886">
        <w:trPr>
          <w:jc w:val="center"/>
        </w:trPr>
        <w:tc>
          <w:tcPr>
            <w:tcW w:w="8321" w:type="dxa"/>
            <w:tcBorders>
              <w:left w:val="single" w:sz="4" w:space="0" w:color="auto"/>
            </w:tcBorders>
          </w:tcPr>
          <w:p w14:paraId="476899CE" w14:textId="1CEE7237" w:rsidR="00C16C1D" w:rsidRDefault="00004E3C" w:rsidP="000B2886">
            <w:pPr>
              <w:pStyle w:val="TF-TEXTOQUADRO"/>
              <w:jc w:val="both"/>
              <w:rPr>
                <w:bCs/>
                <w:sz w:val="20"/>
              </w:rPr>
            </w:pPr>
            <w:r>
              <w:rPr>
                <w:bCs/>
                <w:sz w:val="20"/>
              </w:rPr>
              <w:t>u</w:t>
            </w:r>
            <w:r w:rsidR="00C16C1D">
              <w:rPr>
                <w:bCs/>
                <w:sz w:val="20"/>
              </w:rPr>
              <w:t>tilizar Application Programming Interface (API) para integração cliente-servidor</w:t>
            </w:r>
          </w:p>
        </w:tc>
        <w:tc>
          <w:tcPr>
            <w:tcW w:w="664" w:type="dxa"/>
            <w:tcBorders>
              <w:left w:val="single" w:sz="4" w:space="0" w:color="auto"/>
            </w:tcBorders>
            <w:vAlign w:val="center"/>
          </w:tcPr>
          <w:p w14:paraId="12E15000" w14:textId="79BED180" w:rsidR="00C16C1D" w:rsidRDefault="00C16C1D" w:rsidP="000B2886">
            <w:pPr>
              <w:pStyle w:val="TF-TEXTOQUADRO"/>
              <w:jc w:val="center"/>
              <w:rPr>
                <w:bCs/>
                <w:sz w:val="20"/>
              </w:rPr>
            </w:pPr>
            <w:r>
              <w:rPr>
                <w:bCs/>
                <w:sz w:val="20"/>
              </w:rPr>
              <w:t>RNF</w:t>
            </w:r>
          </w:p>
        </w:tc>
      </w:tr>
      <w:tr w:rsidR="00FF51DF" w:rsidRPr="007E0D87" w14:paraId="76866587" w14:textId="77777777" w:rsidTr="000B2886">
        <w:trPr>
          <w:jc w:val="center"/>
        </w:trPr>
        <w:tc>
          <w:tcPr>
            <w:tcW w:w="8321" w:type="dxa"/>
            <w:tcBorders>
              <w:left w:val="single" w:sz="4" w:space="0" w:color="auto"/>
            </w:tcBorders>
          </w:tcPr>
          <w:p w14:paraId="12852D62" w14:textId="2419477C" w:rsidR="00FF51DF" w:rsidRDefault="00004E3C" w:rsidP="000B2886">
            <w:pPr>
              <w:pStyle w:val="TF-TEXTOQUADRO"/>
              <w:jc w:val="both"/>
              <w:rPr>
                <w:bCs/>
                <w:sz w:val="20"/>
              </w:rPr>
            </w:pPr>
            <w:r>
              <w:rPr>
                <w:bCs/>
                <w:sz w:val="20"/>
              </w:rPr>
              <w:t>u</w:t>
            </w:r>
            <w:r w:rsidR="00FF51DF">
              <w:rPr>
                <w:bCs/>
                <w:sz w:val="20"/>
              </w:rPr>
              <w:t xml:space="preserve">tilizar </w:t>
            </w:r>
            <w:r w:rsidR="001476C4">
              <w:rPr>
                <w:bCs/>
                <w:sz w:val="20"/>
              </w:rPr>
              <w:t xml:space="preserve">JavaScript Object Notation (JSON) escritos como </w:t>
            </w:r>
            <w:r w:rsidR="003F4841">
              <w:rPr>
                <w:bCs/>
                <w:sz w:val="20"/>
              </w:rPr>
              <w:t>API</w:t>
            </w:r>
          </w:p>
        </w:tc>
        <w:tc>
          <w:tcPr>
            <w:tcW w:w="664" w:type="dxa"/>
            <w:tcBorders>
              <w:left w:val="single" w:sz="4" w:space="0" w:color="auto"/>
            </w:tcBorders>
            <w:vAlign w:val="center"/>
          </w:tcPr>
          <w:p w14:paraId="1A2AC9A4" w14:textId="42F90FCB" w:rsidR="00FF51DF" w:rsidRPr="009964B7" w:rsidRDefault="002571BE" w:rsidP="000B2886">
            <w:pPr>
              <w:pStyle w:val="TF-TEXTOQUADRO"/>
              <w:jc w:val="center"/>
              <w:rPr>
                <w:bCs/>
                <w:sz w:val="20"/>
              </w:rPr>
            </w:pPr>
            <w:r>
              <w:rPr>
                <w:bCs/>
                <w:sz w:val="20"/>
              </w:rPr>
              <w:t>RNF</w:t>
            </w:r>
          </w:p>
        </w:tc>
      </w:tr>
      <w:tr w:rsidR="009F6B50" w:rsidRPr="007E0D87" w14:paraId="27AD176C" w14:textId="77777777" w:rsidTr="000B2886">
        <w:trPr>
          <w:jc w:val="center"/>
        </w:trPr>
        <w:tc>
          <w:tcPr>
            <w:tcW w:w="8321" w:type="dxa"/>
            <w:tcBorders>
              <w:left w:val="single" w:sz="4" w:space="0" w:color="auto"/>
            </w:tcBorders>
          </w:tcPr>
          <w:p w14:paraId="39AEBDDF" w14:textId="6965BD31" w:rsidR="009F6B50" w:rsidRPr="009964B7" w:rsidRDefault="00004E3C" w:rsidP="000B2886">
            <w:pPr>
              <w:pStyle w:val="TF-TEXTOQUADRO"/>
              <w:jc w:val="both"/>
              <w:rPr>
                <w:bCs/>
                <w:sz w:val="20"/>
              </w:rPr>
            </w:pPr>
            <w:r>
              <w:rPr>
                <w:bCs/>
                <w:sz w:val="20"/>
              </w:rPr>
              <w:t>u</w:t>
            </w:r>
            <w:r w:rsidR="00C16C1D">
              <w:rPr>
                <w:bCs/>
                <w:sz w:val="20"/>
              </w:rPr>
              <w:t>tilizar o padrão Material Design para</w:t>
            </w:r>
            <w:r w:rsidR="00F45189">
              <w:rPr>
                <w:bCs/>
                <w:sz w:val="20"/>
              </w:rPr>
              <w:t xml:space="preserve"> construir o </w:t>
            </w:r>
            <w:r w:rsidR="001B56CB">
              <w:rPr>
                <w:bCs/>
                <w:sz w:val="20"/>
              </w:rPr>
              <w:t>sistema</w:t>
            </w:r>
          </w:p>
        </w:tc>
        <w:tc>
          <w:tcPr>
            <w:tcW w:w="664" w:type="dxa"/>
            <w:tcBorders>
              <w:left w:val="single" w:sz="4" w:space="0" w:color="auto"/>
            </w:tcBorders>
            <w:vAlign w:val="center"/>
          </w:tcPr>
          <w:p w14:paraId="7FB6ECF3" w14:textId="6FE31A57" w:rsidR="009F6B50" w:rsidRPr="009964B7" w:rsidRDefault="009F6B50" w:rsidP="000B2886">
            <w:pPr>
              <w:pStyle w:val="TF-TEXTOQUADRO"/>
              <w:jc w:val="center"/>
              <w:rPr>
                <w:bCs/>
                <w:sz w:val="20"/>
              </w:rPr>
            </w:pPr>
            <w:r w:rsidRPr="009964B7">
              <w:rPr>
                <w:bCs/>
                <w:sz w:val="20"/>
              </w:rPr>
              <w:t>R</w:t>
            </w:r>
            <w:r w:rsidR="000D17DA">
              <w:rPr>
                <w:bCs/>
                <w:sz w:val="20"/>
              </w:rPr>
              <w:t>N</w:t>
            </w:r>
            <w:r w:rsidRPr="009964B7">
              <w:rPr>
                <w:bCs/>
                <w:sz w:val="20"/>
              </w:rPr>
              <w:t>F</w:t>
            </w:r>
          </w:p>
        </w:tc>
      </w:tr>
      <w:tr w:rsidR="009F6B50" w:rsidRPr="007E0D87" w14:paraId="23A1EF08" w14:textId="77777777" w:rsidTr="000B2886">
        <w:trPr>
          <w:jc w:val="center"/>
        </w:trPr>
        <w:tc>
          <w:tcPr>
            <w:tcW w:w="8321" w:type="dxa"/>
            <w:tcBorders>
              <w:left w:val="single" w:sz="4" w:space="0" w:color="auto"/>
            </w:tcBorders>
          </w:tcPr>
          <w:p w14:paraId="36684880" w14:textId="33B3580A" w:rsidR="009F6B50" w:rsidRPr="009964B7" w:rsidRDefault="001B56CB" w:rsidP="000B2886">
            <w:pPr>
              <w:pStyle w:val="TF-TEXTOQUADRO"/>
              <w:jc w:val="both"/>
              <w:rPr>
                <w:bCs/>
                <w:sz w:val="20"/>
              </w:rPr>
            </w:pPr>
            <w:r>
              <w:rPr>
                <w:bCs/>
                <w:sz w:val="20"/>
              </w:rPr>
              <w:t xml:space="preserve">ser construído utilizando </w:t>
            </w:r>
            <w:r w:rsidR="00004E3C">
              <w:rPr>
                <w:bCs/>
                <w:sz w:val="20"/>
              </w:rPr>
              <w:t xml:space="preserve">o </w:t>
            </w:r>
            <w:r w:rsidR="00F45189">
              <w:rPr>
                <w:bCs/>
                <w:sz w:val="20"/>
              </w:rPr>
              <w:t>banco de dados MySQL</w:t>
            </w:r>
          </w:p>
        </w:tc>
        <w:tc>
          <w:tcPr>
            <w:tcW w:w="664" w:type="dxa"/>
            <w:tcBorders>
              <w:left w:val="single" w:sz="4" w:space="0" w:color="auto"/>
            </w:tcBorders>
            <w:vAlign w:val="center"/>
          </w:tcPr>
          <w:p w14:paraId="59B22E2A" w14:textId="77777777" w:rsidR="009F6B50" w:rsidRPr="009964B7" w:rsidRDefault="009F6B50" w:rsidP="000B2886">
            <w:pPr>
              <w:pStyle w:val="TF-TEXTOQUADRO"/>
              <w:jc w:val="center"/>
              <w:rPr>
                <w:bCs/>
                <w:sz w:val="20"/>
              </w:rPr>
            </w:pPr>
            <w:r w:rsidRPr="009964B7">
              <w:rPr>
                <w:bCs/>
                <w:sz w:val="20"/>
              </w:rPr>
              <w:t>RNF</w:t>
            </w:r>
          </w:p>
        </w:tc>
      </w:tr>
      <w:tr w:rsidR="00C57396" w:rsidRPr="007E0D87" w14:paraId="1ECEE128" w14:textId="77777777" w:rsidTr="000B2886">
        <w:trPr>
          <w:jc w:val="center"/>
        </w:trPr>
        <w:tc>
          <w:tcPr>
            <w:tcW w:w="8321" w:type="dxa"/>
            <w:tcBorders>
              <w:left w:val="single" w:sz="4" w:space="0" w:color="auto"/>
            </w:tcBorders>
          </w:tcPr>
          <w:p w14:paraId="18B8756B" w14:textId="32A23B82" w:rsidR="00C57396" w:rsidRDefault="00004E3C" w:rsidP="000B2886">
            <w:pPr>
              <w:pStyle w:val="TF-TEXTOQUADRO"/>
              <w:jc w:val="both"/>
              <w:rPr>
                <w:bCs/>
                <w:sz w:val="20"/>
              </w:rPr>
            </w:pPr>
            <w:r>
              <w:rPr>
                <w:bCs/>
                <w:sz w:val="20"/>
              </w:rPr>
              <w:t>s</w:t>
            </w:r>
            <w:r w:rsidR="00C57396">
              <w:rPr>
                <w:bCs/>
                <w:sz w:val="20"/>
              </w:rPr>
              <w:t xml:space="preserve">er disponibilizado na nuvem </w:t>
            </w:r>
          </w:p>
        </w:tc>
        <w:tc>
          <w:tcPr>
            <w:tcW w:w="664" w:type="dxa"/>
            <w:tcBorders>
              <w:left w:val="single" w:sz="4" w:space="0" w:color="auto"/>
            </w:tcBorders>
            <w:vAlign w:val="center"/>
          </w:tcPr>
          <w:p w14:paraId="777D5911" w14:textId="34E172BD" w:rsidR="00C57396" w:rsidRPr="009964B7" w:rsidRDefault="00C57396" w:rsidP="000B2886">
            <w:pPr>
              <w:pStyle w:val="TF-TEXTOQUADRO"/>
              <w:jc w:val="center"/>
              <w:rPr>
                <w:bCs/>
                <w:sz w:val="20"/>
              </w:rPr>
            </w:pPr>
            <w:r>
              <w:rPr>
                <w:bCs/>
                <w:sz w:val="20"/>
              </w:rPr>
              <w:t>RNF</w:t>
            </w:r>
          </w:p>
        </w:tc>
      </w:tr>
      <w:tr w:rsidR="001B56CB" w:rsidRPr="007E0D87" w14:paraId="31687B3C" w14:textId="77777777" w:rsidTr="000B2886">
        <w:trPr>
          <w:jc w:val="center"/>
        </w:trPr>
        <w:tc>
          <w:tcPr>
            <w:tcW w:w="8321" w:type="dxa"/>
            <w:tcBorders>
              <w:left w:val="single" w:sz="4" w:space="0" w:color="auto"/>
            </w:tcBorders>
          </w:tcPr>
          <w:p w14:paraId="007243A4" w14:textId="5C738675" w:rsidR="001B56CB" w:rsidRDefault="001B56CB" w:rsidP="000B2886">
            <w:pPr>
              <w:pStyle w:val="TF-TEXTOQUADRO"/>
              <w:jc w:val="both"/>
              <w:rPr>
                <w:bCs/>
                <w:sz w:val="20"/>
              </w:rPr>
            </w:pPr>
            <w:r w:rsidRPr="001B56CB">
              <w:rPr>
                <w:bCs/>
                <w:sz w:val="20"/>
              </w:rPr>
              <w:t>utilizar o método RURUCAg para avaliar a usabilidade e a experiência de uso</w:t>
            </w:r>
          </w:p>
        </w:tc>
        <w:tc>
          <w:tcPr>
            <w:tcW w:w="664" w:type="dxa"/>
            <w:tcBorders>
              <w:left w:val="single" w:sz="4" w:space="0" w:color="auto"/>
            </w:tcBorders>
            <w:vAlign w:val="center"/>
          </w:tcPr>
          <w:p w14:paraId="3A9997FC" w14:textId="046E6481" w:rsidR="001B56CB" w:rsidRDefault="001B56CB" w:rsidP="000B2886">
            <w:pPr>
              <w:pStyle w:val="TF-TEXTOQUADRO"/>
              <w:jc w:val="center"/>
              <w:rPr>
                <w:bCs/>
                <w:sz w:val="20"/>
              </w:rPr>
            </w:pPr>
            <w:r>
              <w:rPr>
                <w:bCs/>
                <w:sz w:val="20"/>
              </w:rPr>
              <w:t>RNF</w:t>
            </w:r>
          </w:p>
        </w:tc>
      </w:tr>
      <w:tr w:rsidR="00004E3C" w:rsidRPr="007E0D87" w14:paraId="19B199E4" w14:textId="77777777" w:rsidTr="000B2886">
        <w:trPr>
          <w:jc w:val="center"/>
        </w:trPr>
        <w:tc>
          <w:tcPr>
            <w:tcW w:w="8321" w:type="dxa"/>
            <w:tcBorders>
              <w:left w:val="single" w:sz="4" w:space="0" w:color="auto"/>
            </w:tcBorders>
          </w:tcPr>
          <w:p w14:paraId="468EC0E9" w14:textId="3EDAAA22" w:rsidR="00004E3C" w:rsidRDefault="001B56CB" w:rsidP="000B2886">
            <w:pPr>
              <w:pStyle w:val="TF-TEXTOQUADRO"/>
              <w:jc w:val="both"/>
              <w:rPr>
                <w:bCs/>
                <w:sz w:val="20"/>
              </w:rPr>
            </w:pPr>
            <w:r w:rsidRPr="001B56CB">
              <w:rPr>
                <w:bCs/>
                <w:sz w:val="20"/>
              </w:rPr>
              <w:t>utilizar o método RURUCAg para modelar a relação dos requisitos com as heurísticas de Nielsen</w:t>
            </w:r>
          </w:p>
        </w:tc>
        <w:tc>
          <w:tcPr>
            <w:tcW w:w="664" w:type="dxa"/>
            <w:tcBorders>
              <w:left w:val="single" w:sz="4" w:space="0" w:color="auto"/>
            </w:tcBorders>
            <w:vAlign w:val="center"/>
          </w:tcPr>
          <w:p w14:paraId="6D8B726C" w14:textId="414E68BF" w:rsidR="00004E3C" w:rsidRDefault="001B56CB" w:rsidP="000B2886">
            <w:pPr>
              <w:pStyle w:val="TF-TEXTOQUADRO"/>
              <w:jc w:val="center"/>
              <w:rPr>
                <w:bCs/>
                <w:sz w:val="20"/>
              </w:rPr>
            </w:pPr>
            <w:r>
              <w:rPr>
                <w:bCs/>
                <w:sz w:val="20"/>
              </w:rPr>
              <w:t>RNF</w:t>
            </w:r>
          </w:p>
        </w:tc>
      </w:tr>
      <w:tr w:rsidR="00B85C14" w:rsidRPr="007E0D87" w14:paraId="5C80FCF2" w14:textId="77777777" w:rsidTr="000B2886">
        <w:trPr>
          <w:jc w:val="center"/>
        </w:trPr>
        <w:tc>
          <w:tcPr>
            <w:tcW w:w="8321" w:type="dxa"/>
            <w:tcBorders>
              <w:left w:val="single" w:sz="4" w:space="0" w:color="auto"/>
            </w:tcBorders>
          </w:tcPr>
          <w:p w14:paraId="71250653" w14:textId="08197FBE" w:rsidR="00B85C14" w:rsidRPr="001B56CB" w:rsidRDefault="00765083" w:rsidP="000B2886">
            <w:pPr>
              <w:pStyle w:val="TF-TEXTOQUADRO"/>
              <w:jc w:val="both"/>
              <w:rPr>
                <w:bCs/>
                <w:sz w:val="20"/>
              </w:rPr>
            </w:pPr>
            <w:r>
              <w:rPr>
                <w:bCs/>
                <w:sz w:val="20"/>
              </w:rPr>
              <w:t>u</w:t>
            </w:r>
            <w:r w:rsidR="00B85C14">
              <w:rPr>
                <w:bCs/>
                <w:sz w:val="20"/>
              </w:rPr>
              <w:t>tilizar a</w:t>
            </w:r>
            <w:r w:rsidR="00BB7EA8">
              <w:rPr>
                <w:bCs/>
                <w:sz w:val="20"/>
              </w:rPr>
              <w:t>s etapas</w:t>
            </w:r>
            <w:r w:rsidR="00B85C14">
              <w:rPr>
                <w:bCs/>
                <w:sz w:val="20"/>
              </w:rPr>
              <w:t xml:space="preserve"> </w:t>
            </w:r>
            <w:r w:rsidR="00B85C14" w:rsidRPr="00B85C14">
              <w:rPr>
                <w:bCs/>
                <w:sz w:val="20"/>
              </w:rPr>
              <w:t>AS-IS/TO-BE d</w:t>
            </w:r>
            <w:r w:rsidR="00BB7EA8" w:rsidRPr="00B85C14">
              <w:rPr>
                <w:bCs/>
                <w:sz w:val="20"/>
              </w:rPr>
              <w:t>o</w:t>
            </w:r>
            <w:r w:rsidR="004D54D9">
              <w:rPr>
                <w:bCs/>
                <w:sz w:val="20"/>
              </w:rPr>
              <w:t xml:space="preserve"> </w:t>
            </w:r>
            <w:r w:rsidR="00B85C14" w:rsidRPr="00B85C14">
              <w:rPr>
                <w:bCs/>
                <w:sz w:val="20"/>
              </w:rPr>
              <w:t>BPM</w:t>
            </w:r>
          </w:p>
        </w:tc>
        <w:tc>
          <w:tcPr>
            <w:tcW w:w="664" w:type="dxa"/>
            <w:tcBorders>
              <w:left w:val="single" w:sz="4" w:space="0" w:color="auto"/>
            </w:tcBorders>
            <w:vAlign w:val="center"/>
          </w:tcPr>
          <w:p w14:paraId="34708A93" w14:textId="6813ADE5" w:rsidR="00B85C14" w:rsidRDefault="00B85C14" w:rsidP="000B2886">
            <w:pPr>
              <w:pStyle w:val="TF-TEXTOQUADRO"/>
              <w:jc w:val="center"/>
              <w:rPr>
                <w:bCs/>
                <w:sz w:val="20"/>
              </w:rPr>
            </w:pPr>
            <w:r>
              <w:rPr>
                <w:bCs/>
                <w:sz w:val="20"/>
              </w:rPr>
              <w:t>RNF</w:t>
            </w:r>
          </w:p>
        </w:tc>
      </w:tr>
    </w:tbl>
    <w:p w14:paraId="3BC6CFDF" w14:textId="77777777" w:rsidR="009F6B50" w:rsidRPr="00286FED" w:rsidRDefault="009F6B50" w:rsidP="009F6B50">
      <w:pPr>
        <w:pStyle w:val="TF-FONTE"/>
      </w:pPr>
      <w:r>
        <w:t>Fonte: elaborado pelo autor.</w:t>
      </w:r>
    </w:p>
    <w:p w14:paraId="2AA9AD76" w14:textId="77777777" w:rsidR="00451B94" w:rsidRDefault="00451B94" w:rsidP="004E5F83">
      <w:pPr>
        <w:pStyle w:val="Ttulo2"/>
      </w:pPr>
      <w:bookmarkStart w:id="73" w:name="_Ref106623904"/>
      <w:r>
        <w:t>METODOLOGIA</w:t>
      </w:r>
      <w:bookmarkEnd w:id="73"/>
    </w:p>
    <w:p w14:paraId="7A2FF8FE" w14:textId="7E05D4F3" w:rsidR="00EB519A" w:rsidRPr="00DB04D2" w:rsidRDefault="00EB519A" w:rsidP="00EB519A">
      <w:pPr>
        <w:pStyle w:val="TF-TEXTO"/>
      </w:pPr>
      <w:r>
        <w:t xml:space="preserve">A metodologia dessa proposta será constituída pelos seguintes instrumentos metodológicos e será desenvolvido nas etapas relacionadas no </w:t>
      </w:r>
      <w:r w:rsidR="00657859">
        <w:fldChar w:fldCharType="begin"/>
      </w:r>
      <w:r w:rsidR="00657859">
        <w:instrText xml:space="preserve"> REF _Ref98650273 \h </w:instrText>
      </w:r>
      <w:r w:rsidR="00657859">
        <w:fldChar w:fldCharType="separate"/>
      </w:r>
      <w:r w:rsidR="000B7CBB">
        <w:t xml:space="preserve">Quadro </w:t>
      </w:r>
      <w:r w:rsidR="000B7CBB">
        <w:rPr>
          <w:noProof/>
        </w:rPr>
        <w:t>3</w:t>
      </w:r>
      <w:r w:rsidR="00657859">
        <w:fldChar w:fldCharType="end"/>
      </w:r>
      <w:r>
        <w:t>:</w:t>
      </w:r>
    </w:p>
    <w:p w14:paraId="1D702EC6" w14:textId="4E730633" w:rsidR="00EB519A" w:rsidRPr="007E0D87" w:rsidRDefault="00EB519A" w:rsidP="007B4DED">
      <w:pPr>
        <w:pStyle w:val="TF-ALNEA"/>
        <w:numPr>
          <w:ilvl w:val="0"/>
          <w:numId w:val="20"/>
        </w:numPr>
        <w:tabs>
          <w:tab w:val="clear" w:pos="3940"/>
          <w:tab w:val="num" w:pos="1077"/>
        </w:tabs>
        <w:ind w:left="1077"/>
        <w:contextualSpacing w:val="0"/>
      </w:pPr>
      <w:r>
        <w:t>aprofundamento bibliográfico</w:t>
      </w:r>
      <w:r w:rsidRPr="007E0D87">
        <w:t xml:space="preserve">: </w:t>
      </w:r>
      <w:r>
        <w:t>realizar aprofundamento na literatura sobre os assuntos</w:t>
      </w:r>
      <w:r w:rsidR="0088408E">
        <w:t xml:space="preserve"> de</w:t>
      </w:r>
      <w:r w:rsidR="001B56CB">
        <w:t xml:space="preserve"> situação da indústria têxtil no Brasil; </w:t>
      </w:r>
      <w:r w:rsidR="002C32F3" w:rsidRPr="002C32F3">
        <w:t>controle de operações</w:t>
      </w:r>
      <w:r w:rsidR="00551AE2">
        <w:t xml:space="preserve"> </w:t>
      </w:r>
      <w:r w:rsidR="002C32F3" w:rsidRPr="002C32F3">
        <w:t>e estoque</w:t>
      </w:r>
      <w:r w:rsidR="00551AE2">
        <w:t xml:space="preserve"> bem como seu planejamento</w:t>
      </w:r>
      <w:r w:rsidR="002C32F3" w:rsidRPr="002C32F3">
        <w:t xml:space="preserve">; </w:t>
      </w:r>
      <w:r w:rsidR="004D54D9">
        <w:t xml:space="preserve">bem como o BPM </w:t>
      </w:r>
      <w:r w:rsidR="00BB7EA8">
        <w:t xml:space="preserve">e as etapas </w:t>
      </w:r>
      <w:r w:rsidR="00BB7EA8" w:rsidRPr="00B85C14">
        <w:t>AS-IS/TO</w:t>
      </w:r>
      <w:r w:rsidR="000E04A6">
        <w:t>-BE</w:t>
      </w:r>
      <w:r w:rsidRPr="007E0D87">
        <w:t>;</w:t>
      </w:r>
    </w:p>
    <w:p w14:paraId="20DC110F" w14:textId="7331621D" w:rsidR="00EB519A" w:rsidRDefault="00EB519A" w:rsidP="00EB519A">
      <w:pPr>
        <w:pStyle w:val="TF-ALNEA"/>
        <w:numPr>
          <w:ilvl w:val="0"/>
          <w:numId w:val="2"/>
        </w:numPr>
        <w:tabs>
          <w:tab w:val="clear" w:pos="3940"/>
          <w:tab w:val="num" w:pos="1077"/>
        </w:tabs>
        <w:ind w:left="1077"/>
        <w:contextualSpacing w:val="0"/>
      </w:pPr>
      <w:r>
        <w:t xml:space="preserve">levantamento dos requisitos: analisar os requisitos funcionais e não-funcionais já definidos e, se necessário, especificar outros a partir da etapa </w:t>
      </w:r>
      <w:r w:rsidR="00AD7190">
        <w:t>do aprofundamento realizado</w:t>
      </w:r>
      <w:r>
        <w:t>;</w:t>
      </w:r>
    </w:p>
    <w:p w14:paraId="35872B3D" w14:textId="6E180BD8" w:rsidR="00EB519A" w:rsidRDefault="00EB519A" w:rsidP="00EB519A">
      <w:pPr>
        <w:pStyle w:val="TF-ALNEA"/>
        <w:numPr>
          <w:ilvl w:val="0"/>
          <w:numId w:val="2"/>
        </w:numPr>
        <w:tabs>
          <w:tab w:val="clear" w:pos="3940"/>
          <w:tab w:val="num" w:pos="1077"/>
        </w:tabs>
        <w:ind w:left="1077"/>
        <w:contextualSpacing w:val="0"/>
      </w:pPr>
      <w:r>
        <w:t xml:space="preserve">especificação e análise: formalizar as funcionalidades do </w:t>
      </w:r>
      <w:r w:rsidR="00B85C14">
        <w:t xml:space="preserve">sistema </w:t>
      </w:r>
      <w:r>
        <w:t xml:space="preserve">por meio da construção de casos de uso e diagramas da Unified Modeling Language (UML), utilizando a ferramenta </w:t>
      </w:r>
      <w:r w:rsidR="00617441">
        <w:t>StarUM</w:t>
      </w:r>
      <w:r w:rsidR="00B85C14">
        <w:t>L. Além disso, será</w:t>
      </w:r>
      <w:r w:rsidR="00BB7EA8">
        <w:t xml:space="preserve"> modelado as etapas </w:t>
      </w:r>
      <w:r w:rsidR="00B85C14" w:rsidRPr="00B85C14">
        <w:t>AS-IS/TO-BE</w:t>
      </w:r>
      <w:r w:rsidR="00B85C14">
        <w:t xml:space="preserve"> do BPM e a ferramenta </w:t>
      </w:r>
      <w:r w:rsidR="00B85C14" w:rsidRPr="00B85C14">
        <w:t>Bizagi</w:t>
      </w:r>
      <w:r>
        <w:t>;</w:t>
      </w:r>
    </w:p>
    <w:p w14:paraId="1D92A53E" w14:textId="54653BC9" w:rsidR="00EB519A" w:rsidRDefault="00EB519A" w:rsidP="00EB519A">
      <w:pPr>
        <w:pStyle w:val="TF-ALNEA"/>
        <w:numPr>
          <w:ilvl w:val="0"/>
          <w:numId w:val="2"/>
        </w:numPr>
        <w:tabs>
          <w:tab w:val="clear" w:pos="3940"/>
          <w:tab w:val="num" w:pos="1077"/>
        </w:tabs>
        <w:ind w:left="1077"/>
      </w:pPr>
      <w:r>
        <w:t>implementação: desenvolver o aplicativo utilizand</w:t>
      </w:r>
      <w:r w:rsidR="00617441">
        <w:t>o a linguagem Flutter juntamente da IDE Android Studio, utilizando recursos de computação em nuvem em conjunto de um banco de dados MySQL;</w:t>
      </w:r>
    </w:p>
    <w:p w14:paraId="05E90269" w14:textId="56C1CCD5" w:rsidR="00451B94" w:rsidRDefault="00EB519A" w:rsidP="00874331">
      <w:pPr>
        <w:pStyle w:val="TF-ALNEA"/>
        <w:numPr>
          <w:ilvl w:val="0"/>
          <w:numId w:val="2"/>
        </w:numPr>
        <w:tabs>
          <w:tab w:val="clear" w:pos="3940"/>
          <w:tab w:val="num" w:pos="1077"/>
        </w:tabs>
        <w:ind w:left="1077"/>
      </w:pPr>
      <w:r>
        <w:t>verificação</w:t>
      </w:r>
      <w:r w:rsidR="00BB7EA8">
        <w:t xml:space="preserve">, </w:t>
      </w:r>
      <w:r>
        <w:t>validação</w:t>
      </w:r>
      <w:r w:rsidR="00BB7EA8">
        <w:t xml:space="preserve"> e análise</w:t>
      </w:r>
      <w:r>
        <w:t xml:space="preserve">: realizar os testes do </w:t>
      </w:r>
      <w:r w:rsidR="00BB7EA8">
        <w:t xml:space="preserve">aplicativo </w:t>
      </w:r>
      <w:r>
        <w:t>e validar com o usuário a</w:t>
      </w:r>
      <w:r w:rsidR="009026C9">
        <w:t>s funcionalidades e a</w:t>
      </w:r>
      <w:r>
        <w:t xml:space="preserve"> usabilidade</w:t>
      </w:r>
      <w:r w:rsidR="009026C9">
        <w:t xml:space="preserve"> </w:t>
      </w:r>
      <w:r w:rsidR="00BB7EA8">
        <w:t xml:space="preserve">e a experiência de usuário </w:t>
      </w:r>
      <w:r w:rsidR="009026C9">
        <w:t>das interfaces, por meio do Método RURUCAg.</w:t>
      </w:r>
    </w:p>
    <w:p w14:paraId="570E1F6E" w14:textId="5774CA9F" w:rsidR="00451B94" w:rsidRPr="007E0D87" w:rsidRDefault="00E26D75" w:rsidP="00E26D75">
      <w:pPr>
        <w:pStyle w:val="TF-LEGENDA-Ilustracao"/>
      </w:pPr>
      <w:bookmarkStart w:id="74" w:name="_Ref98650273"/>
      <w:r>
        <w:lastRenderedPageBreak/>
        <w:t xml:space="preserve">Quadro </w:t>
      </w:r>
      <w:fldSimple w:instr=" SEQ Quadro \* ARABIC ">
        <w:r w:rsidR="000B7CBB">
          <w:rPr>
            <w:noProof/>
          </w:rPr>
          <w:t>3</w:t>
        </w:r>
      </w:fldSimple>
      <w:bookmarkEnd w:id="74"/>
      <w:r w:rsidR="00451B94" w:rsidRPr="007E0D87">
        <w:t xml:space="preserve"> - Cronograma</w:t>
      </w:r>
    </w:p>
    <w:tbl>
      <w:tblPr>
        <w:tblW w:w="8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18"/>
        <w:gridCol w:w="275"/>
        <w:gridCol w:w="283"/>
        <w:gridCol w:w="283"/>
        <w:gridCol w:w="283"/>
        <w:gridCol w:w="283"/>
        <w:gridCol w:w="283"/>
        <w:gridCol w:w="283"/>
        <w:gridCol w:w="283"/>
        <w:gridCol w:w="283"/>
        <w:gridCol w:w="288"/>
      </w:tblGrid>
      <w:tr w:rsidR="00AD7190" w:rsidRPr="007E0D87" w14:paraId="1B7AA822" w14:textId="77777777" w:rsidTr="00230826">
        <w:trPr>
          <w:cantSplit/>
          <w:jc w:val="center"/>
        </w:trPr>
        <w:tc>
          <w:tcPr>
            <w:tcW w:w="6118" w:type="dxa"/>
            <w:vMerge w:val="restart"/>
            <w:tcBorders>
              <w:top w:val="single" w:sz="4" w:space="0" w:color="auto"/>
              <w:left w:val="single" w:sz="4" w:space="0" w:color="auto"/>
              <w:right w:val="single" w:sz="4" w:space="0" w:color="auto"/>
              <w:tl2br w:val="single" w:sz="4" w:space="0" w:color="auto"/>
            </w:tcBorders>
            <w:shd w:val="clear" w:color="auto" w:fill="A6A6A6"/>
          </w:tcPr>
          <w:p w14:paraId="6F81AB83" w14:textId="41F2E6AA" w:rsidR="00AD7190" w:rsidRPr="008B58AF" w:rsidRDefault="00AD7190" w:rsidP="00AD7190">
            <w:pPr>
              <w:pStyle w:val="TF-TEXTOQUADRO"/>
              <w:jc w:val="right"/>
              <w:rPr>
                <w:b/>
                <w:bCs/>
                <w:sz w:val="20"/>
              </w:rPr>
            </w:pPr>
            <w:r w:rsidRPr="008B58AF">
              <w:rPr>
                <w:b/>
                <w:bCs/>
                <w:sz w:val="20"/>
              </w:rPr>
              <w:t>Quinzenas</w:t>
            </w:r>
          </w:p>
          <w:p w14:paraId="3E5F5DE7" w14:textId="77777777" w:rsidR="00AD7190" w:rsidRPr="008B58AF" w:rsidRDefault="00AD7190" w:rsidP="00AD7190">
            <w:pPr>
              <w:pStyle w:val="TF-TEXTOQUADRO"/>
              <w:jc w:val="right"/>
              <w:rPr>
                <w:b/>
                <w:bCs/>
                <w:sz w:val="20"/>
              </w:rPr>
            </w:pPr>
          </w:p>
          <w:p w14:paraId="53D89C05" w14:textId="31FEBA39" w:rsidR="00AD7190" w:rsidRPr="008B58AF" w:rsidRDefault="00AD7190" w:rsidP="00AD7190">
            <w:pPr>
              <w:pStyle w:val="TF-TEXTOQUADRO"/>
              <w:rPr>
                <w:b/>
                <w:bCs/>
                <w:sz w:val="20"/>
              </w:rPr>
            </w:pPr>
            <w:r w:rsidRPr="008B58AF">
              <w:rPr>
                <w:b/>
                <w:bCs/>
                <w:sz w:val="20"/>
              </w:rPr>
              <w:t>Etapas</w:t>
            </w:r>
          </w:p>
        </w:tc>
        <w:tc>
          <w:tcPr>
            <w:tcW w:w="2827" w:type="dxa"/>
            <w:gridSpan w:val="10"/>
            <w:tcBorders>
              <w:top w:val="single" w:sz="4" w:space="0" w:color="auto"/>
              <w:left w:val="single" w:sz="4" w:space="0" w:color="auto"/>
              <w:right w:val="single" w:sz="4" w:space="0" w:color="auto"/>
            </w:tcBorders>
            <w:shd w:val="clear" w:color="auto" w:fill="A6A6A6"/>
          </w:tcPr>
          <w:p w14:paraId="37E65C96" w14:textId="4D6D1999" w:rsidR="00AD7190" w:rsidRPr="008B58AF" w:rsidRDefault="00AD7190" w:rsidP="00470C41">
            <w:pPr>
              <w:pStyle w:val="TF-TEXTOQUADROCentralizado"/>
              <w:rPr>
                <w:b/>
                <w:bCs/>
                <w:sz w:val="20"/>
              </w:rPr>
            </w:pPr>
            <w:r w:rsidRPr="008B58AF">
              <w:rPr>
                <w:b/>
                <w:bCs/>
                <w:sz w:val="20"/>
              </w:rPr>
              <w:t>202</w:t>
            </w:r>
            <w:r w:rsidR="00B15585">
              <w:rPr>
                <w:b/>
                <w:bCs/>
                <w:sz w:val="20"/>
              </w:rPr>
              <w:t>3</w:t>
            </w:r>
          </w:p>
        </w:tc>
      </w:tr>
      <w:tr w:rsidR="00AD7190" w:rsidRPr="007E0D87" w14:paraId="0F150138" w14:textId="77777777" w:rsidTr="00230826">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4B90D853" w14:textId="1CEDE000" w:rsidR="00AD7190" w:rsidRPr="00FC2254" w:rsidRDefault="00AD7190" w:rsidP="00470C41">
            <w:pPr>
              <w:pStyle w:val="TF-TEXTOQUADRO"/>
              <w:rPr>
                <w:b/>
                <w:bCs/>
                <w:sz w:val="20"/>
              </w:rPr>
            </w:pPr>
          </w:p>
        </w:tc>
        <w:tc>
          <w:tcPr>
            <w:tcW w:w="558" w:type="dxa"/>
            <w:gridSpan w:val="2"/>
            <w:tcBorders>
              <w:left w:val="single" w:sz="4" w:space="0" w:color="auto"/>
            </w:tcBorders>
            <w:shd w:val="clear" w:color="auto" w:fill="A6A6A6"/>
          </w:tcPr>
          <w:p w14:paraId="0EC7B5EE" w14:textId="56F6E157" w:rsidR="00AD7190" w:rsidRPr="00FC2254" w:rsidRDefault="00B15585" w:rsidP="00470C41">
            <w:pPr>
              <w:pStyle w:val="TF-TEXTOQUADROCentralizado"/>
              <w:rPr>
                <w:b/>
                <w:bCs/>
                <w:sz w:val="20"/>
              </w:rPr>
            </w:pPr>
            <w:r>
              <w:rPr>
                <w:b/>
                <w:bCs/>
                <w:sz w:val="20"/>
              </w:rPr>
              <w:t>fev</w:t>
            </w:r>
            <w:r w:rsidR="00AD7190" w:rsidRPr="00FC2254">
              <w:rPr>
                <w:b/>
                <w:bCs/>
                <w:sz w:val="20"/>
              </w:rPr>
              <w:t>.</w:t>
            </w:r>
          </w:p>
        </w:tc>
        <w:tc>
          <w:tcPr>
            <w:tcW w:w="566" w:type="dxa"/>
            <w:gridSpan w:val="2"/>
            <w:shd w:val="clear" w:color="auto" w:fill="A6A6A6"/>
          </w:tcPr>
          <w:p w14:paraId="1E9B33C5" w14:textId="20B4480D" w:rsidR="00AD7190" w:rsidRPr="00FC2254" w:rsidRDefault="000C09E7" w:rsidP="00470C41">
            <w:pPr>
              <w:pStyle w:val="TF-TEXTOQUADROCentralizado"/>
              <w:rPr>
                <w:b/>
                <w:bCs/>
                <w:sz w:val="20"/>
              </w:rPr>
            </w:pPr>
            <w:r>
              <w:rPr>
                <w:b/>
                <w:bCs/>
                <w:sz w:val="20"/>
              </w:rPr>
              <w:t>mar</w:t>
            </w:r>
            <w:r w:rsidR="00AD7190" w:rsidRPr="00FC2254">
              <w:rPr>
                <w:b/>
                <w:bCs/>
                <w:sz w:val="20"/>
              </w:rPr>
              <w:t>.</w:t>
            </w:r>
          </w:p>
        </w:tc>
        <w:tc>
          <w:tcPr>
            <w:tcW w:w="566" w:type="dxa"/>
            <w:gridSpan w:val="2"/>
            <w:shd w:val="clear" w:color="auto" w:fill="A6A6A6"/>
          </w:tcPr>
          <w:p w14:paraId="431DCAE8" w14:textId="5DC84D14" w:rsidR="00AD7190" w:rsidRPr="00FC2254" w:rsidRDefault="000C09E7" w:rsidP="00470C41">
            <w:pPr>
              <w:pStyle w:val="TF-TEXTOQUADROCentralizado"/>
              <w:rPr>
                <w:b/>
                <w:bCs/>
                <w:sz w:val="20"/>
              </w:rPr>
            </w:pPr>
            <w:r>
              <w:rPr>
                <w:b/>
                <w:bCs/>
                <w:sz w:val="20"/>
              </w:rPr>
              <w:t>abr</w:t>
            </w:r>
            <w:r w:rsidR="00AD7190" w:rsidRPr="00FC2254">
              <w:rPr>
                <w:b/>
                <w:bCs/>
                <w:sz w:val="20"/>
              </w:rPr>
              <w:t>.</w:t>
            </w:r>
          </w:p>
        </w:tc>
        <w:tc>
          <w:tcPr>
            <w:tcW w:w="566" w:type="dxa"/>
            <w:gridSpan w:val="2"/>
            <w:shd w:val="clear" w:color="auto" w:fill="A6A6A6"/>
          </w:tcPr>
          <w:p w14:paraId="68FE04EA" w14:textId="6841CF7B" w:rsidR="00AD7190" w:rsidRPr="00FC2254" w:rsidRDefault="000C09E7" w:rsidP="00470C41">
            <w:pPr>
              <w:pStyle w:val="TF-TEXTOQUADROCentralizado"/>
              <w:rPr>
                <w:b/>
                <w:bCs/>
                <w:sz w:val="20"/>
              </w:rPr>
            </w:pPr>
            <w:r>
              <w:rPr>
                <w:b/>
                <w:bCs/>
                <w:sz w:val="20"/>
              </w:rPr>
              <w:t>mai</w:t>
            </w:r>
            <w:r w:rsidR="00AD7190" w:rsidRPr="00FC2254">
              <w:rPr>
                <w:b/>
                <w:bCs/>
                <w:sz w:val="20"/>
              </w:rPr>
              <w:t>.</w:t>
            </w:r>
          </w:p>
        </w:tc>
        <w:tc>
          <w:tcPr>
            <w:tcW w:w="571" w:type="dxa"/>
            <w:gridSpan w:val="2"/>
            <w:shd w:val="clear" w:color="auto" w:fill="A6A6A6"/>
          </w:tcPr>
          <w:p w14:paraId="740F6EA7" w14:textId="66CC50DB" w:rsidR="00AD7190" w:rsidRPr="00FC2254" w:rsidRDefault="000C09E7" w:rsidP="00470C41">
            <w:pPr>
              <w:pStyle w:val="TF-TEXTOQUADROCentralizado"/>
              <w:rPr>
                <w:b/>
                <w:bCs/>
                <w:sz w:val="20"/>
              </w:rPr>
            </w:pPr>
            <w:r>
              <w:rPr>
                <w:b/>
                <w:bCs/>
                <w:sz w:val="20"/>
              </w:rPr>
              <w:t>jun</w:t>
            </w:r>
            <w:r w:rsidR="00AD7190" w:rsidRPr="00FC2254">
              <w:rPr>
                <w:b/>
                <w:bCs/>
                <w:sz w:val="20"/>
              </w:rPr>
              <w:t>.</w:t>
            </w:r>
          </w:p>
        </w:tc>
      </w:tr>
      <w:tr w:rsidR="00AD7190" w:rsidRPr="007E0D87" w14:paraId="38073DBD" w14:textId="77777777" w:rsidTr="00230826">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33DC8142" w14:textId="4ED1B295" w:rsidR="00AD7190" w:rsidRPr="00FC2254" w:rsidRDefault="00AD7190" w:rsidP="00470C41">
            <w:pPr>
              <w:pStyle w:val="TF-TEXTOQUADRO"/>
              <w:rPr>
                <w:b/>
                <w:bCs/>
                <w:sz w:val="20"/>
              </w:rPr>
            </w:pPr>
          </w:p>
        </w:tc>
        <w:tc>
          <w:tcPr>
            <w:tcW w:w="275" w:type="dxa"/>
            <w:tcBorders>
              <w:left w:val="single" w:sz="4" w:space="0" w:color="auto"/>
              <w:bottom w:val="single" w:sz="4" w:space="0" w:color="auto"/>
            </w:tcBorders>
            <w:shd w:val="clear" w:color="auto" w:fill="A6A6A6"/>
          </w:tcPr>
          <w:p w14:paraId="2D57987F"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1481F99C"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5951955C"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29DBD366"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149B5E3"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3D3AA65"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5A3CB1F1"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65834ECE"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9731005" w14:textId="77777777" w:rsidR="00AD7190" w:rsidRPr="00FC2254" w:rsidRDefault="00AD7190" w:rsidP="00470C41">
            <w:pPr>
              <w:pStyle w:val="TF-TEXTOQUADROCentralizado"/>
              <w:rPr>
                <w:b/>
                <w:bCs/>
                <w:sz w:val="20"/>
              </w:rPr>
            </w:pPr>
            <w:r w:rsidRPr="00FC2254">
              <w:rPr>
                <w:b/>
                <w:bCs/>
                <w:sz w:val="20"/>
              </w:rPr>
              <w:t>1</w:t>
            </w:r>
          </w:p>
        </w:tc>
        <w:tc>
          <w:tcPr>
            <w:tcW w:w="288" w:type="dxa"/>
            <w:tcBorders>
              <w:bottom w:val="single" w:sz="4" w:space="0" w:color="auto"/>
            </w:tcBorders>
            <w:shd w:val="clear" w:color="auto" w:fill="A6A6A6"/>
          </w:tcPr>
          <w:p w14:paraId="4E3A9231" w14:textId="77777777" w:rsidR="00AD7190" w:rsidRPr="00FC2254" w:rsidRDefault="00AD7190" w:rsidP="00470C41">
            <w:pPr>
              <w:pStyle w:val="TF-TEXTOQUADROCentralizado"/>
              <w:rPr>
                <w:b/>
                <w:bCs/>
                <w:sz w:val="20"/>
              </w:rPr>
            </w:pPr>
            <w:r w:rsidRPr="00FC2254">
              <w:rPr>
                <w:b/>
                <w:bCs/>
                <w:sz w:val="20"/>
              </w:rPr>
              <w:t>2</w:t>
            </w:r>
          </w:p>
        </w:tc>
      </w:tr>
      <w:tr w:rsidR="00F207B1" w:rsidRPr="007E0D87" w14:paraId="31CA196F" w14:textId="77777777" w:rsidTr="00110536">
        <w:trPr>
          <w:jc w:val="center"/>
        </w:trPr>
        <w:tc>
          <w:tcPr>
            <w:tcW w:w="6118" w:type="dxa"/>
            <w:tcBorders>
              <w:left w:val="single" w:sz="4" w:space="0" w:color="auto"/>
            </w:tcBorders>
          </w:tcPr>
          <w:p w14:paraId="08D850A2" w14:textId="12EA64BE" w:rsidR="00F207B1" w:rsidRPr="00697AC7" w:rsidRDefault="00F207B1" w:rsidP="00F207B1">
            <w:pPr>
              <w:pStyle w:val="TF-TEXTOQUADRO"/>
              <w:rPr>
                <w:bCs/>
                <w:sz w:val="20"/>
              </w:rPr>
            </w:pPr>
            <w:r w:rsidRPr="00697AC7">
              <w:rPr>
                <w:bCs/>
                <w:sz w:val="20"/>
              </w:rPr>
              <w:t>Aprofundamento bibliográfico</w:t>
            </w:r>
          </w:p>
        </w:tc>
        <w:tc>
          <w:tcPr>
            <w:tcW w:w="275" w:type="dxa"/>
            <w:tcBorders>
              <w:bottom w:val="single" w:sz="4" w:space="0" w:color="auto"/>
            </w:tcBorders>
            <w:shd w:val="clear" w:color="auto" w:fill="auto"/>
          </w:tcPr>
          <w:p w14:paraId="6D9A0993" w14:textId="5E5C8E9D" w:rsidR="00F207B1" w:rsidRPr="00697AC7" w:rsidRDefault="00F207B1" w:rsidP="00F207B1">
            <w:pPr>
              <w:pStyle w:val="TF-TEXTOQUADROCentralizado"/>
              <w:rPr>
                <w:sz w:val="20"/>
              </w:rPr>
            </w:pPr>
          </w:p>
        </w:tc>
        <w:tc>
          <w:tcPr>
            <w:tcW w:w="283" w:type="dxa"/>
            <w:tcBorders>
              <w:bottom w:val="single" w:sz="4" w:space="0" w:color="auto"/>
            </w:tcBorders>
            <w:shd w:val="clear" w:color="auto" w:fill="A6A6A6" w:themeFill="background1" w:themeFillShade="A6"/>
          </w:tcPr>
          <w:p w14:paraId="496E4B7B" w14:textId="77777777" w:rsidR="00F207B1" w:rsidRPr="00697AC7" w:rsidRDefault="00F207B1" w:rsidP="00F207B1">
            <w:pPr>
              <w:pStyle w:val="TF-TEXTOQUADROCentralizado"/>
              <w:rPr>
                <w:sz w:val="20"/>
              </w:rPr>
            </w:pPr>
          </w:p>
        </w:tc>
        <w:tc>
          <w:tcPr>
            <w:tcW w:w="283" w:type="dxa"/>
            <w:tcBorders>
              <w:bottom w:val="single" w:sz="4" w:space="0" w:color="auto"/>
            </w:tcBorders>
          </w:tcPr>
          <w:p w14:paraId="275289EC" w14:textId="77777777" w:rsidR="00F207B1" w:rsidRPr="00697AC7" w:rsidRDefault="00F207B1" w:rsidP="00F207B1">
            <w:pPr>
              <w:pStyle w:val="TF-TEXTOQUADROCentralizado"/>
              <w:rPr>
                <w:sz w:val="20"/>
              </w:rPr>
            </w:pPr>
          </w:p>
        </w:tc>
        <w:tc>
          <w:tcPr>
            <w:tcW w:w="283" w:type="dxa"/>
            <w:tcBorders>
              <w:bottom w:val="single" w:sz="4" w:space="0" w:color="auto"/>
            </w:tcBorders>
          </w:tcPr>
          <w:p w14:paraId="2481ED37" w14:textId="77777777" w:rsidR="00F207B1" w:rsidRPr="00697AC7" w:rsidRDefault="00F207B1" w:rsidP="00F207B1">
            <w:pPr>
              <w:pStyle w:val="TF-TEXTOQUADROCentralizado"/>
              <w:rPr>
                <w:sz w:val="20"/>
              </w:rPr>
            </w:pPr>
          </w:p>
        </w:tc>
        <w:tc>
          <w:tcPr>
            <w:tcW w:w="283" w:type="dxa"/>
            <w:tcBorders>
              <w:bottom w:val="single" w:sz="4" w:space="0" w:color="auto"/>
            </w:tcBorders>
          </w:tcPr>
          <w:p w14:paraId="27761F96" w14:textId="77777777" w:rsidR="00F207B1" w:rsidRPr="00697AC7" w:rsidRDefault="00F207B1" w:rsidP="00F207B1">
            <w:pPr>
              <w:pStyle w:val="TF-TEXTOQUADROCentralizado"/>
              <w:rPr>
                <w:sz w:val="20"/>
              </w:rPr>
            </w:pPr>
          </w:p>
        </w:tc>
        <w:tc>
          <w:tcPr>
            <w:tcW w:w="283" w:type="dxa"/>
            <w:tcBorders>
              <w:bottom w:val="single" w:sz="4" w:space="0" w:color="auto"/>
            </w:tcBorders>
          </w:tcPr>
          <w:p w14:paraId="79A697B4" w14:textId="77777777" w:rsidR="00F207B1" w:rsidRPr="00697AC7" w:rsidRDefault="00F207B1" w:rsidP="00F207B1">
            <w:pPr>
              <w:pStyle w:val="TF-TEXTOQUADROCentralizado"/>
              <w:rPr>
                <w:sz w:val="20"/>
              </w:rPr>
            </w:pPr>
          </w:p>
        </w:tc>
        <w:tc>
          <w:tcPr>
            <w:tcW w:w="283" w:type="dxa"/>
            <w:tcBorders>
              <w:bottom w:val="single" w:sz="4" w:space="0" w:color="auto"/>
            </w:tcBorders>
          </w:tcPr>
          <w:p w14:paraId="0716C8E8" w14:textId="77777777" w:rsidR="00F207B1" w:rsidRPr="00697AC7" w:rsidRDefault="00F207B1" w:rsidP="00F207B1">
            <w:pPr>
              <w:pStyle w:val="TF-TEXTOQUADROCentralizado"/>
              <w:rPr>
                <w:sz w:val="20"/>
              </w:rPr>
            </w:pPr>
          </w:p>
        </w:tc>
        <w:tc>
          <w:tcPr>
            <w:tcW w:w="283" w:type="dxa"/>
            <w:tcBorders>
              <w:bottom w:val="single" w:sz="4" w:space="0" w:color="auto"/>
            </w:tcBorders>
          </w:tcPr>
          <w:p w14:paraId="10263125" w14:textId="77777777" w:rsidR="00F207B1" w:rsidRPr="00697AC7" w:rsidRDefault="00F207B1" w:rsidP="00F207B1">
            <w:pPr>
              <w:pStyle w:val="TF-TEXTOQUADROCentralizado"/>
              <w:rPr>
                <w:sz w:val="20"/>
              </w:rPr>
            </w:pPr>
          </w:p>
        </w:tc>
        <w:tc>
          <w:tcPr>
            <w:tcW w:w="283" w:type="dxa"/>
            <w:tcBorders>
              <w:bottom w:val="single" w:sz="4" w:space="0" w:color="auto"/>
            </w:tcBorders>
          </w:tcPr>
          <w:p w14:paraId="24380926" w14:textId="77777777" w:rsidR="00F207B1" w:rsidRPr="00697AC7" w:rsidRDefault="00F207B1" w:rsidP="00F207B1">
            <w:pPr>
              <w:pStyle w:val="TF-TEXTOQUADROCentralizado"/>
              <w:rPr>
                <w:sz w:val="20"/>
              </w:rPr>
            </w:pPr>
          </w:p>
        </w:tc>
        <w:tc>
          <w:tcPr>
            <w:tcW w:w="288" w:type="dxa"/>
          </w:tcPr>
          <w:p w14:paraId="14C3ACD5" w14:textId="77777777" w:rsidR="00F207B1" w:rsidRPr="00697AC7" w:rsidRDefault="00F207B1" w:rsidP="00F207B1">
            <w:pPr>
              <w:pStyle w:val="TF-TEXTOQUADROCentralizado"/>
              <w:rPr>
                <w:sz w:val="20"/>
              </w:rPr>
            </w:pPr>
          </w:p>
        </w:tc>
      </w:tr>
      <w:tr w:rsidR="004D6BCC" w:rsidRPr="007E0D87" w14:paraId="7B73F9AC" w14:textId="77777777" w:rsidTr="004D6BCC">
        <w:trPr>
          <w:jc w:val="center"/>
        </w:trPr>
        <w:tc>
          <w:tcPr>
            <w:tcW w:w="6118" w:type="dxa"/>
            <w:tcBorders>
              <w:left w:val="single" w:sz="4" w:space="0" w:color="auto"/>
            </w:tcBorders>
          </w:tcPr>
          <w:p w14:paraId="2857A081" w14:textId="4C175255" w:rsidR="000D6912" w:rsidRPr="00697AC7" w:rsidRDefault="000D6912" w:rsidP="000D6912">
            <w:pPr>
              <w:pStyle w:val="TF-TEXTOQUADRO"/>
              <w:rPr>
                <w:sz w:val="20"/>
              </w:rPr>
            </w:pPr>
            <w:r w:rsidRPr="00697AC7">
              <w:rPr>
                <w:sz w:val="20"/>
              </w:rPr>
              <w:t>Levantamento dos requisitos</w:t>
            </w:r>
          </w:p>
        </w:tc>
        <w:tc>
          <w:tcPr>
            <w:tcW w:w="275" w:type="dxa"/>
          </w:tcPr>
          <w:p w14:paraId="44B54FC0" w14:textId="77777777" w:rsidR="000D6912" w:rsidRPr="00697AC7" w:rsidRDefault="000D6912" w:rsidP="000D6912">
            <w:pPr>
              <w:pStyle w:val="TF-TEXTOQUADROCentralizado"/>
              <w:rPr>
                <w:sz w:val="20"/>
              </w:rPr>
            </w:pPr>
          </w:p>
        </w:tc>
        <w:tc>
          <w:tcPr>
            <w:tcW w:w="283" w:type="dxa"/>
            <w:shd w:val="clear" w:color="auto" w:fill="AEAAAA"/>
          </w:tcPr>
          <w:p w14:paraId="7AC15F40" w14:textId="77777777" w:rsidR="000D6912" w:rsidRPr="00697AC7" w:rsidRDefault="000D6912" w:rsidP="000D6912">
            <w:pPr>
              <w:pStyle w:val="TF-TEXTOQUADROCentralizado"/>
              <w:rPr>
                <w:sz w:val="20"/>
              </w:rPr>
            </w:pPr>
          </w:p>
        </w:tc>
        <w:tc>
          <w:tcPr>
            <w:tcW w:w="283" w:type="dxa"/>
            <w:shd w:val="clear" w:color="auto" w:fill="AEAAAA"/>
          </w:tcPr>
          <w:p w14:paraId="677006AB" w14:textId="4E2A1A07" w:rsidR="000D6912" w:rsidRPr="00697AC7" w:rsidRDefault="000D6912" w:rsidP="000D6912">
            <w:pPr>
              <w:pStyle w:val="TF-TEXTOQUADROCentralizado"/>
              <w:rPr>
                <w:sz w:val="20"/>
              </w:rPr>
            </w:pPr>
          </w:p>
        </w:tc>
        <w:tc>
          <w:tcPr>
            <w:tcW w:w="283" w:type="dxa"/>
          </w:tcPr>
          <w:p w14:paraId="4FBCC807" w14:textId="77777777" w:rsidR="000D6912" w:rsidRPr="00697AC7" w:rsidRDefault="000D6912" w:rsidP="000D6912">
            <w:pPr>
              <w:pStyle w:val="TF-TEXTOQUADROCentralizado"/>
              <w:rPr>
                <w:sz w:val="20"/>
              </w:rPr>
            </w:pPr>
          </w:p>
        </w:tc>
        <w:tc>
          <w:tcPr>
            <w:tcW w:w="283" w:type="dxa"/>
          </w:tcPr>
          <w:p w14:paraId="1852A2B1" w14:textId="77777777" w:rsidR="000D6912" w:rsidRPr="00697AC7" w:rsidRDefault="000D6912" w:rsidP="000D6912">
            <w:pPr>
              <w:pStyle w:val="TF-TEXTOQUADROCentralizado"/>
              <w:rPr>
                <w:sz w:val="20"/>
              </w:rPr>
            </w:pPr>
          </w:p>
        </w:tc>
        <w:tc>
          <w:tcPr>
            <w:tcW w:w="283" w:type="dxa"/>
          </w:tcPr>
          <w:p w14:paraId="3538143A" w14:textId="77777777" w:rsidR="000D6912" w:rsidRPr="00697AC7" w:rsidRDefault="000D6912" w:rsidP="000D6912">
            <w:pPr>
              <w:pStyle w:val="TF-TEXTOQUADROCentralizado"/>
              <w:rPr>
                <w:sz w:val="20"/>
              </w:rPr>
            </w:pPr>
          </w:p>
        </w:tc>
        <w:tc>
          <w:tcPr>
            <w:tcW w:w="283" w:type="dxa"/>
          </w:tcPr>
          <w:p w14:paraId="436CCA30" w14:textId="77777777" w:rsidR="000D6912" w:rsidRPr="00697AC7" w:rsidRDefault="000D6912" w:rsidP="000D6912">
            <w:pPr>
              <w:pStyle w:val="TF-TEXTOQUADROCentralizado"/>
              <w:rPr>
                <w:sz w:val="20"/>
              </w:rPr>
            </w:pPr>
          </w:p>
        </w:tc>
        <w:tc>
          <w:tcPr>
            <w:tcW w:w="283" w:type="dxa"/>
          </w:tcPr>
          <w:p w14:paraId="3F957A77" w14:textId="77777777" w:rsidR="000D6912" w:rsidRPr="00697AC7" w:rsidRDefault="000D6912" w:rsidP="000D6912">
            <w:pPr>
              <w:pStyle w:val="TF-TEXTOQUADROCentralizado"/>
              <w:rPr>
                <w:sz w:val="20"/>
              </w:rPr>
            </w:pPr>
          </w:p>
        </w:tc>
        <w:tc>
          <w:tcPr>
            <w:tcW w:w="283" w:type="dxa"/>
          </w:tcPr>
          <w:p w14:paraId="6487F7B4" w14:textId="77777777" w:rsidR="000D6912" w:rsidRPr="00697AC7" w:rsidRDefault="000D6912" w:rsidP="000D6912">
            <w:pPr>
              <w:pStyle w:val="TF-TEXTOQUADROCentralizado"/>
              <w:rPr>
                <w:sz w:val="20"/>
              </w:rPr>
            </w:pPr>
          </w:p>
        </w:tc>
        <w:tc>
          <w:tcPr>
            <w:tcW w:w="288" w:type="dxa"/>
          </w:tcPr>
          <w:p w14:paraId="4F369160" w14:textId="77777777" w:rsidR="000D6912" w:rsidRPr="00697AC7" w:rsidRDefault="000D6912" w:rsidP="000D6912">
            <w:pPr>
              <w:pStyle w:val="TF-TEXTOQUADROCentralizado"/>
              <w:rPr>
                <w:sz w:val="20"/>
              </w:rPr>
            </w:pPr>
          </w:p>
        </w:tc>
      </w:tr>
      <w:tr w:rsidR="000D6912" w:rsidRPr="007E0D87" w14:paraId="4F2870B3" w14:textId="77777777" w:rsidTr="00AD7190">
        <w:trPr>
          <w:jc w:val="center"/>
        </w:trPr>
        <w:tc>
          <w:tcPr>
            <w:tcW w:w="6118" w:type="dxa"/>
            <w:tcBorders>
              <w:left w:val="single" w:sz="4" w:space="0" w:color="auto"/>
            </w:tcBorders>
          </w:tcPr>
          <w:p w14:paraId="4D4FEB84" w14:textId="784CE880" w:rsidR="000D6912" w:rsidRPr="00697AC7" w:rsidRDefault="000D6912" w:rsidP="000D6912">
            <w:pPr>
              <w:pStyle w:val="TF-TEXTOQUADRO"/>
              <w:rPr>
                <w:sz w:val="20"/>
              </w:rPr>
            </w:pPr>
            <w:r w:rsidRPr="00697AC7">
              <w:rPr>
                <w:sz w:val="20"/>
              </w:rPr>
              <w:t>Especificação e análise</w:t>
            </w:r>
          </w:p>
        </w:tc>
        <w:tc>
          <w:tcPr>
            <w:tcW w:w="275" w:type="dxa"/>
          </w:tcPr>
          <w:p w14:paraId="0E0B0644" w14:textId="77777777" w:rsidR="000D6912" w:rsidRPr="00697AC7" w:rsidRDefault="000D6912" w:rsidP="000D6912">
            <w:pPr>
              <w:pStyle w:val="TF-TEXTOQUADROCentralizado"/>
              <w:rPr>
                <w:sz w:val="20"/>
              </w:rPr>
            </w:pPr>
          </w:p>
        </w:tc>
        <w:tc>
          <w:tcPr>
            <w:tcW w:w="283" w:type="dxa"/>
          </w:tcPr>
          <w:p w14:paraId="57FC13FA" w14:textId="77777777" w:rsidR="000D6912" w:rsidRPr="00697AC7" w:rsidRDefault="000D6912" w:rsidP="000D6912">
            <w:pPr>
              <w:pStyle w:val="TF-TEXTOQUADROCentralizado"/>
              <w:rPr>
                <w:sz w:val="20"/>
              </w:rPr>
            </w:pPr>
          </w:p>
        </w:tc>
        <w:tc>
          <w:tcPr>
            <w:tcW w:w="283" w:type="dxa"/>
            <w:shd w:val="clear" w:color="auto" w:fill="AEAAAA"/>
          </w:tcPr>
          <w:p w14:paraId="7C973D47" w14:textId="40354BF2" w:rsidR="000D6912" w:rsidRPr="00697AC7" w:rsidRDefault="000D6912" w:rsidP="000D6912">
            <w:pPr>
              <w:pStyle w:val="TF-TEXTOQUADROCentralizado"/>
              <w:rPr>
                <w:sz w:val="20"/>
              </w:rPr>
            </w:pPr>
          </w:p>
        </w:tc>
        <w:tc>
          <w:tcPr>
            <w:tcW w:w="283" w:type="dxa"/>
            <w:shd w:val="clear" w:color="auto" w:fill="AEAAAA"/>
          </w:tcPr>
          <w:p w14:paraId="5116B65E" w14:textId="57AF4EBE" w:rsidR="000D6912" w:rsidRPr="00697AC7" w:rsidRDefault="000D6912" w:rsidP="000D6912">
            <w:pPr>
              <w:pStyle w:val="TF-TEXTOQUADROCentralizado"/>
              <w:rPr>
                <w:sz w:val="20"/>
              </w:rPr>
            </w:pPr>
          </w:p>
        </w:tc>
        <w:tc>
          <w:tcPr>
            <w:tcW w:w="283" w:type="dxa"/>
          </w:tcPr>
          <w:p w14:paraId="6F5F0B70" w14:textId="77777777" w:rsidR="000D6912" w:rsidRPr="00697AC7" w:rsidRDefault="000D6912" w:rsidP="000D6912">
            <w:pPr>
              <w:pStyle w:val="TF-TEXTOQUADROCentralizado"/>
              <w:rPr>
                <w:sz w:val="20"/>
              </w:rPr>
            </w:pPr>
          </w:p>
        </w:tc>
        <w:tc>
          <w:tcPr>
            <w:tcW w:w="283" w:type="dxa"/>
          </w:tcPr>
          <w:p w14:paraId="2C46B8FB" w14:textId="77777777" w:rsidR="000D6912" w:rsidRPr="00697AC7" w:rsidRDefault="000D6912" w:rsidP="000D6912">
            <w:pPr>
              <w:pStyle w:val="TF-TEXTOQUADROCentralizado"/>
              <w:rPr>
                <w:sz w:val="20"/>
              </w:rPr>
            </w:pPr>
          </w:p>
        </w:tc>
        <w:tc>
          <w:tcPr>
            <w:tcW w:w="283" w:type="dxa"/>
          </w:tcPr>
          <w:p w14:paraId="3033413D" w14:textId="77777777" w:rsidR="000D6912" w:rsidRPr="00697AC7" w:rsidRDefault="000D6912" w:rsidP="000D6912">
            <w:pPr>
              <w:pStyle w:val="TF-TEXTOQUADROCentralizado"/>
              <w:rPr>
                <w:sz w:val="20"/>
              </w:rPr>
            </w:pPr>
          </w:p>
        </w:tc>
        <w:tc>
          <w:tcPr>
            <w:tcW w:w="283" w:type="dxa"/>
          </w:tcPr>
          <w:p w14:paraId="395A82A6" w14:textId="77777777" w:rsidR="000D6912" w:rsidRPr="00697AC7" w:rsidRDefault="000D6912" w:rsidP="000D6912">
            <w:pPr>
              <w:pStyle w:val="TF-TEXTOQUADROCentralizado"/>
              <w:rPr>
                <w:sz w:val="20"/>
              </w:rPr>
            </w:pPr>
          </w:p>
        </w:tc>
        <w:tc>
          <w:tcPr>
            <w:tcW w:w="283" w:type="dxa"/>
          </w:tcPr>
          <w:p w14:paraId="6052EAB3" w14:textId="77777777" w:rsidR="000D6912" w:rsidRPr="00697AC7" w:rsidRDefault="000D6912" w:rsidP="000D6912">
            <w:pPr>
              <w:pStyle w:val="TF-TEXTOQUADROCentralizado"/>
              <w:rPr>
                <w:sz w:val="20"/>
              </w:rPr>
            </w:pPr>
          </w:p>
        </w:tc>
        <w:tc>
          <w:tcPr>
            <w:tcW w:w="288" w:type="dxa"/>
          </w:tcPr>
          <w:p w14:paraId="6802D168" w14:textId="77777777" w:rsidR="000D6912" w:rsidRPr="00697AC7" w:rsidRDefault="000D6912" w:rsidP="000D6912">
            <w:pPr>
              <w:pStyle w:val="TF-TEXTOQUADROCentralizado"/>
              <w:rPr>
                <w:sz w:val="20"/>
              </w:rPr>
            </w:pPr>
          </w:p>
        </w:tc>
      </w:tr>
      <w:tr w:rsidR="000D6912" w:rsidRPr="007E0D87" w14:paraId="38EA1747" w14:textId="77777777" w:rsidTr="00AD7190">
        <w:trPr>
          <w:jc w:val="center"/>
        </w:trPr>
        <w:tc>
          <w:tcPr>
            <w:tcW w:w="6118" w:type="dxa"/>
            <w:tcBorders>
              <w:left w:val="single" w:sz="4" w:space="0" w:color="auto"/>
            </w:tcBorders>
          </w:tcPr>
          <w:p w14:paraId="596CABDA" w14:textId="01FDB9D1" w:rsidR="000D6912" w:rsidRPr="00697AC7" w:rsidRDefault="000D6912" w:rsidP="000D6912">
            <w:pPr>
              <w:pStyle w:val="TF-TEXTOQUADRO"/>
              <w:rPr>
                <w:sz w:val="20"/>
              </w:rPr>
            </w:pPr>
            <w:r w:rsidRPr="00697AC7">
              <w:rPr>
                <w:sz w:val="20"/>
              </w:rPr>
              <w:t>Implementação</w:t>
            </w:r>
          </w:p>
        </w:tc>
        <w:tc>
          <w:tcPr>
            <w:tcW w:w="275" w:type="dxa"/>
          </w:tcPr>
          <w:p w14:paraId="3909AFCD" w14:textId="77777777" w:rsidR="000D6912" w:rsidRPr="00697AC7" w:rsidRDefault="000D6912" w:rsidP="000D6912">
            <w:pPr>
              <w:pStyle w:val="TF-TEXTOQUADROCentralizado"/>
              <w:rPr>
                <w:sz w:val="20"/>
              </w:rPr>
            </w:pPr>
          </w:p>
        </w:tc>
        <w:tc>
          <w:tcPr>
            <w:tcW w:w="283" w:type="dxa"/>
          </w:tcPr>
          <w:p w14:paraId="43AA161A" w14:textId="77777777" w:rsidR="000D6912" w:rsidRPr="00697AC7" w:rsidRDefault="000D6912" w:rsidP="000D6912">
            <w:pPr>
              <w:pStyle w:val="TF-TEXTOQUADROCentralizado"/>
              <w:rPr>
                <w:sz w:val="20"/>
              </w:rPr>
            </w:pPr>
          </w:p>
        </w:tc>
        <w:tc>
          <w:tcPr>
            <w:tcW w:w="283" w:type="dxa"/>
          </w:tcPr>
          <w:p w14:paraId="6F1EB9FC" w14:textId="77777777" w:rsidR="000D6912" w:rsidRPr="00697AC7" w:rsidRDefault="000D6912" w:rsidP="000D6912">
            <w:pPr>
              <w:pStyle w:val="TF-TEXTOQUADROCentralizado"/>
              <w:rPr>
                <w:sz w:val="20"/>
              </w:rPr>
            </w:pPr>
          </w:p>
        </w:tc>
        <w:tc>
          <w:tcPr>
            <w:tcW w:w="283" w:type="dxa"/>
            <w:shd w:val="clear" w:color="auto" w:fill="AEAAAA"/>
          </w:tcPr>
          <w:p w14:paraId="08D1F0E3" w14:textId="7B6CA1F7" w:rsidR="000D6912" w:rsidRPr="00697AC7" w:rsidRDefault="000D6912" w:rsidP="000D6912">
            <w:pPr>
              <w:pStyle w:val="TF-TEXTOQUADROCentralizado"/>
              <w:rPr>
                <w:sz w:val="20"/>
              </w:rPr>
            </w:pPr>
          </w:p>
        </w:tc>
        <w:tc>
          <w:tcPr>
            <w:tcW w:w="283" w:type="dxa"/>
            <w:shd w:val="clear" w:color="auto" w:fill="AEAAAA"/>
          </w:tcPr>
          <w:p w14:paraId="7912DD26" w14:textId="118E83DC" w:rsidR="000D6912" w:rsidRPr="00697AC7" w:rsidRDefault="000D6912" w:rsidP="000D6912">
            <w:pPr>
              <w:pStyle w:val="TF-TEXTOQUADROCentralizado"/>
              <w:rPr>
                <w:sz w:val="20"/>
              </w:rPr>
            </w:pPr>
          </w:p>
        </w:tc>
        <w:tc>
          <w:tcPr>
            <w:tcW w:w="283" w:type="dxa"/>
            <w:shd w:val="clear" w:color="auto" w:fill="AEAAAA"/>
          </w:tcPr>
          <w:p w14:paraId="63BAECD8" w14:textId="23653D9B" w:rsidR="000D6912" w:rsidRPr="00697AC7" w:rsidRDefault="000D6912" w:rsidP="000D6912">
            <w:pPr>
              <w:pStyle w:val="TF-TEXTOQUADROCentralizado"/>
              <w:rPr>
                <w:sz w:val="20"/>
              </w:rPr>
            </w:pPr>
          </w:p>
        </w:tc>
        <w:tc>
          <w:tcPr>
            <w:tcW w:w="283" w:type="dxa"/>
            <w:shd w:val="clear" w:color="auto" w:fill="AEAAAA"/>
          </w:tcPr>
          <w:p w14:paraId="151D05FE" w14:textId="7DF91D00" w:rsidR="000D6912" w:rsidRPr="00697AC7" w:rsidRDefault="000D6912" w:rsidP="000D6912">
            <w:pPr>
              <w:pStyle w:val="TF-TEXTOQUADROCentralizado"/>
              <w:rPr>
                <w:sz w:val="20"/>
              </w:rPr>
            </w:pPr>
          </w:p>
        </w:tc>
        <w:tc>
          <w:tcPr>
            <w:tcW w:w="283" w:type="dxa"/>
            <w:shd w:val="clear" w:color="auto" w:fill="AEAAAA"/>
          </w:tcPr>
          <w:p w14:paraId="157BADDA" w14:textId="58DA83F5" w:rsidR="000D6912" w:rsidRPr="00697AC7" w:rsidRDefault="000D6912" w:rsidP="000D6912">
            <w:pPr>
              <w:pStyle w:val="TF-TEXTOQUADROCentralizado"/>
              <w:rPr>
                <w:sz w:val="20"/>
              </w:rPr>
            </w:pPr>
          </w:p>
        </w:tc>
        <w:tc>
          <w:tcPr>
            <w:tcW w:w="283" w:type="dxa"/>
          </w:tcPr>
          <w:p w14:paraId="44C95019" w14:textId="77777777" w:rsidR="000D6912" w:rsidRPr="00697AC7" w:rsidRDefault="000D6912" w:rsidP="000D6912">
            <w:pPr>
              <w:pStyle w:val="TF-TEXTOQUADROCentralizado"/>
              <w:rPr>
                <w:sz w:val="20"/>
              </w:rPr>
            </w:pPr>
          </w:p>
        </w:tc>
        <w:tc>
          <w:tcPr>
            <w:tcW w:w="288" w:type="dxa"/>
          </w:tcPr>
          <w:p w14:paraId="7A12A8FE" w14:textId="77777777" w:rsidR="000D6912" w:rsidRPr="00697AC7" w:rsidRDefault="000D6912" w:rsidP="000D6912">
            <w:pPr>
              <w:pStyle w:val="TF-TEXTOQUADROCentralizado"/>
              <w:rPr>
                <w:sz w:val="20"/>
              </w:rPr>
            </w:pPr>
          </w:p>
        </w:tc>
      </w:tr>
      <w:tr w:rsidR="000D6912" w:rsidRPr="007E0D87" w14:paraId="26DCB862" w14:textId="77777777" w:rsidTr="00AD7190">
        <w:trPr>
          <w:jc w:val="center"/>
        </w:trPr>
        <w:tc>
          <w:tcPr>
            <w:tcW w:w="6118" w:type="dxa"/>
            <w:tcBorders>
              <w:left w:val="single" w:sz="4" w:space="0" w:color="auto"/>
            </w:tcBorders>
          </w:tcPr>
          <w:p w14:paraId="208BC0AB" w14:textId="04FBB248" w:rsidR="000D6912" w:rsidRPr="00697AC7" w:rsidRDefault="000D6912" w:rsidP="000D6912">
            <w:pPr>
              <w:pStyle w:val="TF-TEXTOQUADRO"/>
              <w:rPr>
                <w:sz w:val="20"/>
              </w:rPr>
            </w:pPr>
            <w:r w:rsidRPr="00697AC7">
              <w:rPr>
                <w:sz w:val="20"/>
              </w:rPr>
              <w:t>Verificação</w:t>
            </w:r>
            <w:r w:rsidR="00BB7EA8">
              <w:rPr>
                <w:sz w:val="20"/>
              </w:rPr>
              <w:t xml:space="preserve">, </w:t>
            </w:r>
            <w:r w:rsidRPr="00697AC7">
              <w:rPr>
                <w:sz w:val="20"/>
              </w:rPr>
              <w:t>validação</w:t>
            </w:r>
            <w:r w:rsidR="00BB7EA8">
              <w:rPr>
                <w:sz w:val="20"/>
              </w:rPr>
              <w:t xml:space="preserve"> e análise</w:t>
            </w:r>
          </w:p>
        </w:tc>
        <w:tc>
          <w:tcPr>
            <w:tcW w:w="275" w:type="dxa"/>
          </w:tcPr>
          <w:p w14:paraId="2C6B1B64" w14:textId="77777777" w:rsidR="000D6912" w:rsidRPr="00697AC7" w:rsidRDefault="000D6912" w:rsidP="000D6912">
            <w:pPr>
              <w:pStyle w:val="TF-TEXTOQUADROCentralizado"/>
              <w:rPr>
                <w:sz w:val="20"/>
              </w:rPr>
            </w:pPr>
          </w:p>
        </w:tc>
        <w:tc>
          <w:tcPr>
            <w:tcW w:w="283" w:type="dxa"/>
          </w:tcPr>
          <w:p w14:paraId="240698CE" w14:textId="77777777" w:rsidR="000D6912" w:rsidRPr="00697AC7" w:rsidRDefault="000D6912" w:rsidP="000D6912">
            <w:pPr>
              <w:pStyle w:val="TF-TEXTOQUADROCentralizado"/>
              <w:rPr>
                <w:sz w:val="20"/>
              </w:rPr>
            </w:pPr>
          </w:p>
        </w:tc>
        <w:tc>
          <w:tcPr>
            <w:tcW w:w="283" w:type="dxa"/>
          </w:tcPr>
          <w:p w14:paraId="2C20E9A2" w14:textId="77777777" w:rsidR="000D6912" w:rsidRPr="00697AC7" w:rsidRDefault="000D6912" w:rsidP="000D6912">
            <w:pPr>
              <w:pStyle w:val="TF-TEXTOQUADROCentralizado"/>
              <w:rPr>
                <w:sz w:val="20"/>
              </w:rPr>
            </w:pPr>
          </w:p>
        </w:tc>
        <w:tc>
          <w:tcPr>
            <w:tcW w:w="283" w:type="dxa"/>
          </w:tcPr>
          <w:p w14:paraId="05AFBAAE" w14:textId="77777777" w:rsidR="000D6912" w:rsidRPr="00697AC7" w:rsidRDefault="000D6912" w:rsidP="000D6912">
            <w:pPr>
              <w:pStyle w:val="TF-TEXTOQUADROCentralizado"/>
              <w:rPr>
                <w:sz w:val="20"/>
              </w:rPr>
            </w:pPr>
          </w:p>
        </w:tc>
        <w:tc>
          <w:tcPr>
            <w:tcW w:w="283" w:type="dxa"/>
          </w:tcPr>
          <w:p w14:paraId="41995BFC" w14:textId="77777777" w:rsidR="000D6912" w:rsidRPr="00697AC7" w:rsidRDefault="000D6912" w:rsidP="000D6912">
            <w:pPr>
              <w:pStyle w:val="TF-TEXTOQUADROCentralizado"/>
              <w:rPr>
                <w:sz w:val="20"/>
              </w:rPr>
            </w:pPr>
          </w:p>
        </w:tc>
        <w:tc>
          <w:tcPr>
            <w:tcW w:w="283" w:type="dxa"/>
          </w:tcPr>
          <w:p w14:paraId="336AA3EC" w14:textId="77777777" w:rsidR="000D6912" w:rsidRPr="00697AC7" w:rsidRDefault="000D6912" w:rsidP="000D6912">
            <w:pPr>
              <w:pStyle w:val="TF-TEXTOQUADROCentralizado"/>
              <w:rPr>
                <w:sz w:val="20"/>
              </w:rPr>
            </w:pPr>
          </w:p>
        </w:tc>
        <w:tc>
          <w:tcPr>
            <w:tcW w:w="283" w:type="dxa"/>
          </w:tcPr>
          <w:p w14:paraId="1D1F5241" w14:textId="77777777" w:rsidR="000D6912" w:rsidRPr="00697AC7" w:rsidRDefault="000D6912" w:rsidP="000D6912">
            <w:pPr>
              <w:pStyle w:val="TF-TEXTOQUADROCentralizado"/>
              <w:rPr>
                <w:sz w:val="20"/>
              </w:rPr>
            </w:pPr>
          </w:p>
        </w:tc>
        <w:tc>
          <w:tcPr>
            <w:tcW w:w="283" w:type="dxa"/>
            <w:shd w:val="clear" w:color="auto" w:fill="AEAAAA"/>
          </w:tcPr>
          <w:p w14:paraId="55A33FF5" w14:textId="52052AB0" w:rsidR="000D6912" w:rsidRPr="00697AC7" w:rsidRDefault="000D6912" w:rsidP="000D6912">
            <w:pPr>
              <w:pStyle w:val="TF-TEXTOQUADROCentralizado"/>
              <w:rPr>
                <w:sz w:val="20"/>
              </w:rPr>
            </w:pPr>
          </w:p>
        </w:tc>
        <w:tc>
          <w:tcPr>
            <w:tcW w:w="283" w:type="dxa"/>
            <w:shd w:val="clear" w:color="auto" w:fill="AEAAAA"/>
          </w:tcPr>
          <w:p w14:paraId="72D98A9E" w14:textId="2B43963A" w:rsidR="000D6912" w:rsidRPr="00697AC7" w:rsidRDefault="000D6912" w:rsidP="000D6912">
            <w:pPr>
              <w:pStyle w:val="TF-TEXTOQUADROCentralizado"/>
              <w:rPr>
                <w:sz w:val="20"/>
              </w:rPr>
            </w:pPr>
          </w:p>
        </w:tc>
        <w:tc>
          <w:tcPr>
            <w:tcW w:w="288" w:type="dxa"/>
            <w:shd w:val="clear" w:color="auto" w:fill="AEAAAA"/>
          </w:tcPr>
          <w:p w14:paraId="1EA7CFD4" w14:textId="31A8C2A3" w:rsidR="000D6912" w:rsidRPr="00697AC7" w:rsidRDefault="000D6912" w:rsidP="000D6912">
            <w:pPr>
              <w:pStyle w:val="TF-TEXTOQUADROCentralizado"/>
              <w:rPr>
                <w:sz w:val="20"/>
              </w:rPr>
            </w:pPr>
          </w:p>
        </w:tc>
      </w:tr>
    </w:tbl>
    <w:p w14:paraId="2B3E279C" w14:textId="77777777" w:rsidR="00FC4A9F" w:rsidRDefault="00FC4A9F" w:rsidP="00FC4A9F">
      <w:pPr>
        <w:pStyle w:val="TF-FONTE"/>
      </w:pPr>
      <w:r>
        <w:t>Fonte: elaborado pelo autor.</w:t>
      </w:r>
    </w:p>
    <w:p w14:paraId="1D66522D" w14:textId="53436C4E" w:rsidR="007F5D56" w:rsidRDefault="0037046F" w:rsidP="000175F9">
      <w:pPr>
        <w:pStyle w:val="Ttulo1"/>
      </w:pPr>
      <w:r>
        <w:t>REVISÃO BIBLIOGRÁFICA</w:t>
      </w:r>
    </w:p>
    <w:p w14:paraId="3400AB4D" w14:textId="77777777" w:rsidR="00826C50" w:rsidRDefault="00715406" w:rsidP="000D5F8A">
      <w:pPr>
        <w:pStyle w:val="TF-TEXTO"/>
      </w:pPr>
      <w:r>
        <w:t xml:space="preserve">Nesta seção </w:t>
      </w:r>
      <w:r w:rsidR="00BB7EA8">
        <w:t xml:space="preserve">serão descritos </w:t>
      </w:r>
      <w:r>
        <w:t>os conceitos de maior relevância para o trabalho</w:t>
      </w:r>
      <w:r w:rsidR="001B56CB">
        <w:t xml:space="preserve"> proposto</w:t>
      </w:r>
      <w:r w:rsidR="00E04BDE">
        <w:t xml:space="preserve">, trazendo os temas </w:t>
      </w:r>
      <w:r w:rsidR="001B56CB">
        <w:t xml:space="preserve"> </w:t>
      </w:r>
      <w:r w:rsidR="00E04BDE">
        <w:t>d</w:t>
      </w:r>
      <w:r w:rsidR="001B56CB">
        <w:t xml:space="preserve">a </w:t>
      </w:r>
      <w:r>
        <w:t xml:space="preserve"> </w:t>
      </w:r>
      <w:r w:rsidR="002C32F3" w:rsidRPr="002C32F3">
        <w:t>situação da indústria têxtil no Brasil</w:t>
      </w:r>
      <w:r w:rsidR="00E04BDE">
        <w:t>,</w:t>
      </w:r>
      <w:r w:rsidR="002C32F3">
        <w:t xml:space="preserve"> o controle de operações</w:t>
      </w:r>
      <w:r w:rsidR="00551AE2">
        <w:t xml:space="preserve"> e estoque e seu planejamento</w:t>
      </w:r>
      <w:r w:rsidR="00E04BDE">
        <w:t xml:space="preserve"> e </w:t>
      </w:r>
      <w:r w:rsidR="005E5113">
        <w:t xml:space="preserve"> o BPM e as etapas </w:t>
      </w:r>
      <w:r w:rsidR="00B85C14" w:rsidRPr="00B85C14">
        <w:t>AS-IS/TO-BE</w:t>
      </w:r>
      <w:r>
        <w:t>.</w:t>
      </w:r>
      <w:r w:rsidR="00E04BDE">
        <w:t xml:space="preserve"> </w:t>
      </w:r>
    </w:p>
    <w:p w14:paraId="26A35BC9" w14:textId="541490B7" w:rsidR="007D23A9" w:rsidRDefault="00E04BDE" w:rsidP="000D5F8A">
      <w:pPr>
        <w:pStyle w:val="TF-TEXTO"/>
      </w:pPr>
      <w:r>
        <w:t xml:space="preserve">Referente a situação da indústria têxtil no Brasil, </w:t>
      </w:r>
      <w:r w:rsidR="0063057C">
        <w:t xml:space="preserve">Maciel </w:t>
      </w:r>
      <w:r w:rsidR="0063057C" w:rsidRPr="0063057C">
        <w:rPr>
          <w:i/>
          <w:iCs/>
        </w:rPr>
        <w:t>et al.</w:t>
      </w:r>
      <w:r w:rsidR="0063057C">
        <w:t xml:space="preserve"> (2019</w:t>
      </w:r>
      <w:r w:rsidR="007A0F4A">
        <w:t xml:space="preserve">, p. </w:t>
      </w:r>
      <w:r w:rsidR="00EC0E2A">
        <w:t>132-133</w:t>
      </w:r>
      <w:r w:rsidR="0063057C">
        <w:t>) comenta</w:t>
      </w:r>
      <w:r>
        <w:t>m</w:t>
      </w:r>
      <w:r w:rsidR="0063057C">
        <w:t xml:space="preserve"> que o Brasil se notabiliza por ser </w:t>
      </w:r>
      <w:r w:rsidR="007A0F4A">
        <w:t xml:space="preserve"> </w:t>
      </w:r>
      <w:r w:rsidR="0063057C">
        <w:t>a última cadeia têxtil completa do Ocidente, uma vez que abrange desde a produção de fibras, passando pela etapa de fiação, tecelagem, confecção, varejo e até desfile de modas.</w:t>
      </w:r>
      <w:r w:rsidR="005B1942">
        <w:t xml:space="preserve"> </w:t>
      </w:r>
      <w:r w:rsidR="00E438B1">
        <w:t>Conforme</w:t>
      </w:r>
      <w:r w:rsidR="001B56CB" w:rsidRPr="001B56CB">
        <w:t xml:space="preserve"> A</w:t>
      </w:r>
      <w:r w:rsidR="005E5113">
        <w:t>bit (2022</w:t>
      </w:r>
      <w:r w:rsidR="001B56CB" w:rsidRPr="001B56CB">
        <w:t xml:space="preserve">), a indústria têxtil e de confecção teve faturamento estimado de R$ 194 bilhões em 2021. </w:t>
      </w:r>
      <w:r w:rsidR="00832FCD">
        <w:t xml:space="preserve">Além disso, segundo </w:t>
      </w:r>
      <w:r w:rsidR="004B5E81">
        <w:t>Santos</w:t>
      </w:r>
      <w:r w:rsidR="00F86A94">
        <w:t xml:space="preserve"> e</w:t>
      </w:r>
      <w:r w:rsidR="004B5E81">
        <w:t xml:space="preserve"> Ferreira</w:t>
      </w:r>
      <w:r w:rsidR="00F05591">
        <w:t xml:space="preserve"> (20</w:t>
      </w:r>
      <w:r w:rsidR="00CC5D28">
        <w:t>19</w:t>
      </w:r>
      <w:r w:rsidR="00F05591">
        <w:t xml:space="preserve">), considerando-se o setor de confecções isoladamente, que em que o Brasil representa 6% do comércio mundial, vê-se que os principais mercados do </w:t>
      </w:r>
      <w:r w:rsidR="00010DB6">
        <w:t>p</w:t>
      </w:r>
      <w:r w:rsidR="00F05591">
        <w:t>aís são Paraguai, Estados Unidos e Uruguai.</w:t>
      </w:r>
      <w:r w:rsidR="00FE6E8A">
        <w:t xml:space="preserve"> </w:t>
      </w:r>
      <w:r w:rsidR="00013D25">
        <w:t xml:space="preserve">Com isso, conforme Cavalcanti e Santos (2022), </w:t>
      </w:r>
      <w:r w:rsidR="008208B2">
        <w:t>à</w:t>
      </w:r>
      <w:r w:rsidR="000D5F8A" w:rsidRPr="000D5F8A">
        <w:t xml:space="preserve"> medida em que a renda per capita da população aumenta, haverá certamente crescimento do consumo de têxteis.</w:t>
      </w:r>
      <w:r w:rsidR="000D5F8A">
        <w:t xml:space="preserve"> </w:t>
      </w:r>
    </w:p>
    <w:p w14:paraId="1F7A36C9" w14:textId="4B31A458" w:rsidR="0088227E" w:rsidRDefault="00817FD3" w:rsidP="00817FD3">
      <w:pPr>
        <w:pStyle w:val="TF-TEXTO"/>
      </w:pPr>
      <w:r>
        <w:t>Referente aos controles de operações e estoque, assim como o seu planejamento</w:t>
      </w:r>
      <w:ins w:id="75" w:author="Dalton Solano dos Reis" w:date="2022-11-06T13:55:00Z">
        <w:r w:rsidR="002B498E">
          <w:t>, s</w:t>
        </w:r>
      </w:ins>
      <w:del w:id="76" w:author="Dalton Solano dos Reis" w:date="2022-11-06T13:55:00Z">
        <w:r w:rsidDel="002B498E">
          <w:delText xml:space="preserve">. </w:delText>
        </w:r>
        <w:r w:rsidR="00243CA7" w:rsidDel="002B498E">
          <w:delText>S</w:delText>
        </w:r>
      </w:del>
      <w:r w:rsidR="00243CA7">
        <w:t xml:space="preserve">egundo </w:t>
      </w:r>
      <w:r w:rsidR="00A66AA9">
        <w:t>Senhoras (2021</w:t>
      </w:r>
      <w:r w:rsidR="003A6F62">
        <w:t>a</w:t>
      </w:r>
      <w:r w:rsidR="00A66AA9">
        <w:t xml:space="preserve">), seja qual for a operação de cada organização, ela precisa e deve ser medida. </w:t>
      </w:r>
      <w:r w:rsidR="00383E4E">
        <w:t>Uma organização pode processar informações, materiais ou até mesmo os próprios consumidores, como acontecem em organizações de serviços (</w:t>
      </w:r>
      <w:r w:rsidR="00531C2B">
        <w:t xml:space="preserve">VASCONCELOS </w:t>
      </w:r>
      <w:r w:rsidR="00531C2B" w:rsidRPr="00531C2B">
        <w:rPr>
          <w:i/>
          <w:iCs/>
        </w:rPr>
        <w:t>et al.</w:t>
      </w:r>
      <w:r w:rsidR="00531C2B">
        <w:t>, 2021</w:t>
      </w:r>
      <w:r w:rsidR="00383E4E">
        <w:t>)</w:t>
      </w:r>
      <w:r w:rsidR="00531C2B">
        <w:t>.</w:t>
      </w:r>
      <w:r w:rsidR="00843AA0">
        <w:t xml:space="preserve"> </w:t>
      </w:r>
      <w:r w:rsidR="00464ACC">
        <w:t xml:space="preserve">Segundo </w:t>
      </w:r>
      <w:r w:rsidR="004B67CD">
        <w:t>Romani-Dias</w:t>
      </w:r>
      <w:r w:rsidR="00B56AC5">
        <w:t xml:space="preserve">, Silva e Santos </w:t>
      </w:r>
      <w:r w:rsidR="00464ACC">
        <w:t>(</w:t>
      </w:r>
      <w:r w:rsidR="004B67CD">
        <w:t>2022</w:t>
      </w:r>
      <w:r w:rsidR="00464ACC">
        <w:t xml:space="preserve">), </w:t>
      </w:r>
      <w:r w:rsidR="004B67CD">
        <w:t>o controle operacional é bem específico no que diz respeito a tarefas e operações</w:t>
      </w:r>
      <w:r w:rsidR="00551AE2">
        <w:t>, pois</w:t>
      </w:r>
      <w:r w:rsidR="004B67CD">
        <w:t xml:space="preserve"> o tempo é de curto prazo e trabalha com objetivos imediatos, a avaliação operacional e seu sistema é mais voltada para realidade do dia a dia da empresa.</w:t>
      </w:r>
      <w:r w:rsidR="00EA3722">
        <w:t xml:space="preserve"> </w:t>
      </w:r>
      <w:r>
        <w:t xml:space="preserve">Já </w:t>
      </w:r>
      <w:r w:rsidR="00394AA7">
        <w:t>o controle de estoque</w:t>
      </w:r>
      <w:r>
        <w:t>, s</w:t>
      </w:r>
      <w:r w:rsidR="006F3B67">
        <w:t xml:space="preserve">egundo </w:t>
      </w:r>
      <w:r w:rsidR="00302AC2">
        <w:t>Mick</w:t>
      </w:r>
      <w:r w:rsidR="006F3B67">
        <w:t xml:space="preserve"> (2020), é extremamente importante para o sucesso da empresa, poi</w:t>
      </w:r>
      <w:r w:rsidR="00E71522">
        <w:t xml:space="preserve">s é </w:t>
      </w:r>
      <w:r w:rsidR="000B558A">
        <w:t xml:space="preserve">por meio dele que </w:t>
      </w:r>
      <w:r w:rsidR="00E71522">
        <w:t>os lucros</w:t>
      </w:r>
      <w:r w:rsidR="000B558A">
        <w:t xml:space="preserve"> são gerados. Além disso, para Mick (2020), ele </w:t>
      </w:r>
      <w:r w:rsidR="00E71522">
        <w:t xml:space="preserve">também pode gerar prejuízos enormes, pois a empresa pode ficar sem os produtos estratégicos </w:t>
      </w:r>
      <w:r w:rsidR="00E56795">
        <w:t>e</w:t>
      </w:r>
      <w:r w:rsidR="00E71522">
        <w:t xml:space="preserve"> pode ter acúmulos de produto, gerando perdas por conta de prazo de validade e prejuízos.</w:t>
      </w:r>
      <w:r w:rsidR="00394AA7">
        <w:t xml:space="preserve"> </w:t>
      </w:r>
    </w:p>
    <w:p w14:paraId="2F806845" w14:textId="5229E08A" w:rsidR="00961EE8" w:rsidRPr="00AA7B43" w:rsidRDefault="000B558A" w:rsidP="000C05F0">
      <w:pPr>
        <w:pStyle w:val="TF-TEXTO"/>
      </w:pPr>
      <w:r>
        <w:t xml:space="preserve">Senhoras (2021b) considera </w:t>
      </w:r>
      <w:r w:rsidR="003B6F21">
        <w:t xml:space="preserve">o gerenciamento de processos de negócio como uma ferramenta de gestão, </w:t>
      </w:r>
      <w:r>
        <w:t xml:space="preserve">na qual </w:t>
      </w:r>
      <w:r w:rsidR="003B6F21">
        <w:t xml:space="preserve">é cabível destacar a necessidade de utilizar um método como forma de fornecer um horizonte para guiar o passo a passo a ser seguido no momento de </w:t>
      </w:r>
      <w:r w:rsidR="003B6F21">
        <w:lastRenderedPageBreak/>
        <w:t>implantação e manutenção da ferramenta.</w:t>
      </w:r>
      <w:r w:rsidR="003E169C">
        <w:t xml:space="preserve"> </w:t>
      </w:r>
      <w:r>
        <w:t xml:space="preserve">Nesse sentido, está o Business Process Management (BPM) que </w:t>
      </w:r>
      <w:r w:rsidR="003E169C">
        <w:t>segundo</w:t>
      </w:r>
      <w:r w:rsidR="00EC22E7">
        <w:t xml:space="preserve"> Pereira</w:t>
      </w:r>
      <w:r w:rsidR="005B1942">
        <w:t>, Maximiano e Bido</w:t>
      </w:r>
      <w:r w:rsidR="00EC22E7">
        <w:t xml:space="preserve"> (2019</w:t>
      </w:r>
      <w:del w:id="77" w:author="Dalton Solano dos Reis" w:date="2022-11-06T13:57:00Z">
        <w:r w:rsidR="00EC22E7" w:rsidDel="002B498E">
          <w:delText>, tradução nossa</w:delText>
        </w:r>
      </w:del>
      <w:r w:rsidR="00EC22E7">
        <w:t xml:space="preserve">), é baseado no conceito que todo produto ou serviço provido por uma empresa é composto por atividades interrelacionadas. </w:t>
      </w:r>
      <w:r w:rsidR="00EC22E7" w:rsidRPr="00AA7B43">
        <w:t xml:space="preserve">Conforme </w:t>
      </w:r>
      <w:r w:rsidR="00EC22E7">
        <w:t>Elstermann</w:t>
      </w:r>
      <w:r w:rsidR="00EC22E7" w:rsidRPr="00AA7B43">
        <w:t xml:space="preserve"> (2020</w:t>
      </w:r>
      <w:del w:id="78" w:author="Dalton Solano dos Reis" w:date="2022-11-06T13:58:00Z">
        <w:r w:rsidR="00EC22E7" w:rsidRPr="00AA7B43" w:rsidDel="002B498E">
          <w:delText>, tradução nossa</w:delText>
        </w:r>
      </w:del>
      <w:r w:rsidR="00EC22E7" w:rsidRPr="00AA7B43">
        <w:t>), a modelagem dos processos é um fator c</w:t>
      </w:r>
      <w:r w:rsidR="00EC22E7">
        <w:t xml:space="preserve">rucial, para ganhar um conhecimento comum dos processos atuais (AS-IS) ou para planejar futuros processos ou melhorias no processo (TO-BE). </w:t>
      </w:r>
      <w:r w:rsidR="00581CEE">
        <w:t xml:space="preserve">Com isso, segundo Dumas </w:t>
      </w:r>
      <w:r w:rsidR="00581CEE" w:rsidRPr="00581CEE">
        <w:rPr>
          <w:i/>
          <w:iCs/>
        </w:rPr>
        <w:t>et al.</w:t>
      </w:r>
      <w:r w:rsidR="00581CEE">
        <w:t xml:space="preserve"> (2021</w:t>
      </w:r>
      <w:del w:id="79" w:author="Dalton Solano dos Reis" w:date="2022-11-06T13:58:00Z">
        <w:r w:rsidR="00581CEE" w:rsidDel="002B498E">
          <w:delText>, tradução nossa</w:delText>
        </w:r>
      </w:del>
      <w:r w:rsidR="00581CEE">
        <w:t xml:space="preserve">), processos de negócio são uma parte fundamental do BPM que é focada na identificação, descoberta, análise, </w:t>
      </w:r>
      <w:r w:rsidR="00581CEE" w:rsidRPr="002B498E">
        <w:rPr>
          <w:i/>
          <w:iCs/>
          <w:rPrChange w:id="80" w:author="Dalton Solano dos Reis" w:date="2022-11-06T13:59:00Z">
            <w:rPr/>
          </w:rPrChange>
        </w:rPr>
        <w:t>redesign</w:t>
      </w:r>
      <w:r w:rsidR="00581CEE">
        <w:t>, execução, e monitoramento de métodos, técnicas e ferramentas.</w:t>
      </w:r>
      <w:r w:rsidR="00581CEE" w:rsidRPr="00AA7B43">
        <w:t xml:space="preserve"> </w:t>
      </w:r>
    </w:p>
    <w:p w14:paraId="67EB786C" w14:textId="1EC3BE88" w:rsidR="00885090" w:rsidRDefault="00451B94" w:rsidP="00162B16">
      <w:pPr>
        <w:pStyle w:val="TF-refernciasbibliogrficasTTULO"/>
      </w:pPr>
      <w:bookmarkStart w:id="81" w:name="_Toc351015602"/>
      <w:bookmarkEnd w:id="48"/>
      <w:bookmarkEnd w:id="49"/>
      <w:bookmarkEnd w:id="50"/>
      <w:bookmarkEnd w:id="51"/>
      <w:bookmarkEnd w:id="52"/>
      <w:bookmarkEnd w:id="53"/>
      <w:bookmarkEnd w:id="54"/>
      <w:r>
        <w:t>Referências</w:t>
      </w:r>
      <w:bookmarkEnd w:id="81"/>
    </w:p>
    <w:p w14:paraId="62C6C6AE" w14:textId="007073CE" w:rsidR="00C163E5" w:rsidRPr="00110536" w:rsidRDefault="00C163E5" w:rsidP="00180D75">
      <w:pPr>
        <w:pStyle w:val="TF-refernciasITEM"/>
        <w:rPr>
          <w:szCs w:val="24"/>
        </w:rPr>
      </w:pPr>
      <w:r w:rsidRPr="00110536">
        <w:rPr>
          <w:szCs w:val="24"/>
        </w:rPr>
        <w:t>ABIT.</w:t>
      </w:r>
      <w:r w:rsidRPr="00110536">
        <w:rPr>
          <w:b/>
          <w:bCs/>
          <w:szCs w:val="24"/>
        </w:rPr>
        <w:t xml:space="preserve"> Indústria têxtil e de confecção faturou R$ 194 bilhões em 2021</w:t>
      </w:r>
      <w:r w:rsidRPr="00110536">
        <w:rPr>
          <w:szCs w:val="24"/>
        </w:rPr>
        <w:t>. ABIT, 25 jan. de 2022. Disponível em: https://www.abit.org.br/noticias/industria-textil-e-de-confeccao-faturou-r-194-bilhoes-em-2021. Acesso em: 11 set. 2022.</w:t>
      </w:r>
    </w:p>
    <w:p w14:paraId="75175783" w14:textId="6CEBA161" w:rsidR="0047523A" w:rsidRPr="00110536" w:rsidRDefault="0047523A" w:rsidP="00180D75">
      <w:pPr>
        <w:pStyle w:val="TF-refernciasITEM"/>
        <w:rPr>
          <w:szCs w:val="24"/>
        </w:rPr>
      </w:pPr>
      <w:r w:rsidRPr="00110536">
        <w:rPr>
          <w:szCs w:val="24"/>
        </w:rPr>
        <w:t xml:space="preserve">BETIM, Leozenir Mendes. </w:t>
      </w:r>
      <w:r w:rsidRPr="00110536">
        <w:rPr>
          <w:b/>
          <w:bCs/>
          <w:szCs w:val="24"/>
        </w:rPr>
        <w:t>Oportunidades e desafios da Administração contemporânea</w:t>
      </w:r>
      <w:r w:rsidRPr="00110536">
        <w:rPr>
          <w:szCs w:val="24"/>
        </w:rPr>
        <w:t>. AYA Editora, 2020.</w:t>
      </w:r>
    </w:p>
    <w:p w14:paraId="6164FB71" w14:textId="7992D2F2" w:rsidR="00AF44B0" w:rsidRPr="00110536" w:rsidRDefault="00AF44B0" w:rsidP="00180D75">
      <w:pPr>
        <w:pStyle w:val="TF-refernciasITEM"/>
        <w:rPr>
          <w:szCs w:val="24"/>
        </w:rPr>
      </w:pPr>
      <w:r w:rsidRPr="00110536">
        <w:rPr>
          <w:szCs w:val="24"/>
        </w:rPr>
        <w:t>CAVALCANTI, André Marques; SANTOS, Gilson Ferreira</w:t>
      </w:r>
      <w:r w:rsidR="000B558A" w:rsidRPr="00110536">
        <w:rPr>
          <w:szCs w:val="24"/>
        </w:rPr>
        <w:t xml:space="preserve"> dos</w:t>
      </w:r>
      <w:r w:rsidRPr="00110536">
        <w:rPr>
          <w:szCs w:val="24"/>
        </w:rPr>
        <w:t xml:space="preserve">. A indústria têxtil no Brasil: uma análise da importância da competitividade frente ao contexto mundial. </w:t>
      </w:r>
      <w:r w:rsidRPr="00110536">
        <w:rPr>
          <w:b/>
          <w:bCs/>
          <w:szCs w:val="24"/>
        </w:rPr>
        <w:t>Exacta,</w:t>
      </w:r>
      <w:r w:rsidRPr="00110536">
        <w:rPr>
          <w:szCs w:val="24"/>
        </w:rPr>
        <w:t xml:space="preserve"> v. 20, n. 3, 2022.</w:t>
      </w:r>
    </w:p>
    <w:p w14:paraId="2B3C3D53" w14:textId="3156D497" w:rsidR="00A25121" w:rsidRPr="00533926" w:rsidRDefault="00F26D39" w:rsidP="00180D75">
      <w:pPr>
        <w:pStyle w:val="TF-refernciasITEM"/>
        <w:rPr>
          <w:sz w:val="22"/>
          <w:szCs w:val="22"/>
        </w:rPr>
      </w:pPr>
      <w:r w:rsidRPr="00533926">
        <w:rPr>
          <w:sz w:val="22"/>
          <w:szCs w:val="22"/>
        </w:rPr>
        <w:t xml:space="preserve">CONCEIÇÃO, </w:t>
      </w:r>
      <w:r w:rsidR="00832BA1" w:rsidRPr="00533926">
        <w:rPr>
          <w:sz w:val="22"/>
          <w:szCs w:val="22"/>
        </w:rPr>
        <w:t xml:space="preserve">Elaine </w:t>
      </w:r>
      <w:r w:rsidRPr="00533926">
        <w:rPr>
          <w:sz w:val="22"/>
          <w:szCs w:val="22"/>
        </w:rPr>
        <w:t xml:space="preserve">Cognacco. </w:t>
      </w:r>
      <w:r w:rsidRPr="00533926">
        <w:rPr>
          <w:b/>
          <w:bCs/>
          <w:sz w:val="22"/>
          <w:szCs w:val="22"/>
        </w:rPr>
        <w:t>Entrevista referente a empresa em questão</w:t>
      </w:r>
      <w:r w:rsidRPr="00533926">
        <w:rPr>
          <w:sz w:val="22"/>
          <w:szCs w:val="22"/>
        </w:rPr>
        <w:t>. Entrevistador: Leonardo Cognacco Conceição. Blumenau. 2022. Entrevista feita por meio de conversação – não publicada.</w:t>
      </w:r>
    </w:p>
    <w:p w14:paraId="117B5B34" w14:textId="2CA36853" w:rsidR="00312F32" w:rsidRPr="00533926" w:rsidRDefault="00312F32" w:rsidP="00D3178B">
      <w:pPr>
        <w:pStyle w:val="TF-refernciasITEM"/>
        <w:rPr>
          <w:sz w:val="22"/>
          <w:szCs w:val="22"/>
          <w:lang w:val="en-US"/>
        </w:rPr>
      </w:pPr>
      <w:r w:rsidRPr="00533926">
        <w:rPr>
          <w:sz w:val="22"/>
          <w:szCs w:val="22"/>
          <w:lang w:val="en-US"/>
        </w:rPr>
        <w:t xml:space="preserve">DUMAS, Marlon </w:t>
      </w:r>
      <w:r w:rsidRPr="007E7BA8">
        <w:rPr>
          <w:i/>
          <w:iCs/>
          <w:sz w:val="22"/>
          <w:szCs w:val="22"/>
          <w:lang w:val="en-US"/>
        </w:rPr>
        <w:t>et al.</w:t>
      </w:r>
      <w:r w:rsidRPr="00533926">
        <w:rPr>
          <w:sz w:val="22"/>
          <w:szCs w:val="22"/>
          <w:lang w:val="en-US"/>
        </w:rPr>
        <w:t xml:space="preserve"> </w:t>
      </w:r>
      <w:r w:rsidRPr="00533926">
        <w:rPr>
          <w:b/>
          <w:bCs/>
          <w:sz w:val="22"/>
          <w:szCs w:val="22"/>
          <w:lang w:val="en-US"/>
        </w:rPr>
        <w:t>Fundamentals of business process management</w:t>
      </w:r>
      <w:r w:rsidRPr="00533926">
        <w:rPr>
          <w:sz w:val="22"/>
          <w:szCs w:val="22"/>
          <w:lang w:val="en-US"/>
        </w:rPr>
        <w:t>. Heidelberg: Springer, 2021.</w:t>
      </w:r>
    </w:p>
    <w:p w14:paraId="54023B2C" w14:textId="7651794D" w:rsidR="00AA7B43" w:rsidRPr="00533926" w:rsidRDefault="00AA7B43" w:rsidP="00D3178B">
      <w:pPr>
        <w:pStyle w:val="TF-refernciasITEM"/>
        <w:rPr>
          <w:sz w:val="22"/>
          <w:szCs w:val="22"/>
        </w:rPr>
      </w:pPr>
      <w:r w:rsidRPr="00533926">
        <w:rPr>
          <w:sz w:val="22"/>
          <w:szCs w:val="22"/>
          <w:lang w:val="en-US"/>
        </w:rPr>
        <w:t xml:space="preserve">ELSTERMANN, </w:t>
      </w:r>
      <w:proofErr w:type="spellStart"/>
      <w:r w:rsidRPr="00533926">
        <w:rPr>
          <w:sz w:val="22"/>
          <w:szCs w:val="22"/>
          <w:lang w:val="en-US"/>
        </w:rPr>
        <w:t>Matthes</w:t>
      </w:r>
      <w:proofErr w:type="spellEnd"/>
      <w:r w:rsidRPr="00533926">
        <w:rPr>
          <w:sz w:val="22"/>
          <w:szCs w:val="22"/>
          <w:lang w:val="en-US"/>
        </w:rPr>
        <w:t xml:space="preserve">. </w:t>
      </w:r>
      <w:r w:rsidRPr="007E7BA8">
        <w:rPr>
          <w:sz w:val="22"/>
          <w:szCs w:val="22"/>
          <w:lang w:val="en-US"/>
        </w:rPr>
        <w:t>Executing Strategic Product Planning-A Subject-Oriented Analysis and New Referential Process Model for IT-Tool Support and Agile Execution of Strategic Product Planning</w:t>
      </w:r>
      <w:r w:rsidRPr="00852DDD">
        <w:rPr>
          <w:sz w:val="22"/>
          <w:szCs w:val="22"/>
          <w:lang w:val="en-US"/>
        </w:rPr>
        <w:t xml:space="preserve">. </w:t>
      </w:r>
      <w:r w:rsidRPr="007E7BA8">
        <w:rPr>
          <w:b/>
          <w:bCs/>
          <w:sz w:val="22"/>
          <w:szCs w:val="22"/>
        </w:rPr>
        <w:t>KIT Scientific Publishing</w:t>
      </w:r>
      <w:r w:rsidRPr="00533926">
        <w:rPr>
          <w:sz w:val="22"/>
          <w:szCs w:val="22"/>
        </w:rPr>
        <w:t>, 2020.</w:t>
      </w:r>
    </w:p>
    <w:p w14:paraId="1C44F3A9" w14:textId="0CC77948" w:rsidR="00A25121" w:rsidRPr="00A66097" w:rsidRDefault="00A25121" w:rsidP="00D3178B">
      <w:pPr>
        <w:pStyle w:val="TF-refernciasITEM"/>
        <w:rPr>
          <w:sz w:val="22"/>
          <w:szCs w:val="22"/>
          <w:lang w:val="en-US"/>
        </w:rPr>
      </w:pPr>
      <w:r w:rsidRPr="00533926">
        <w:rPr>
          <w:sz w:val="22"/>
          <w:szCs w:val="22"/>
        </w:rPr>
        <w:t xml:space="preserve">FARAH, Osvaldo Elias; CAVALCANTI, Marly; MARCONDES, Luciana Passos. </w:t>
      </w:r>
      <w:r w:rsidRPr="007E7BA8">
        <w:rPr>
          <w:sz w:val="22"/>
          <w:szCs w:val="22"/>
        </w:rPr>
        <w:t>Empreendedorismo estratégico</w:t>
      </w:r>
      <w:r w:rsidRPr="00852DDD">
        <w:rPr>
          <w:sz w:val="22"/>
          <w:szCs w:val="22"/>
        </w:rPr>
        <w:t>:</w:t>
      </w:r>
      <w:r w:rsidRPr="00533926">
        <w:rPr>
          <w:sz w:val="22"/>
          <w:szCs w:val="22"/>
        </w:rPr>
        <w:t xml:space="preserve"> criação e gestão de pequenas empresas. </w:t>
      </w:r>
      <w:r w:rsidRPr="00A66097">
        <w:rPr>
          <w:b/>
          <w:bCs/>
          <w:sz w:val="22"/>
          <w:szCs w:val="22"/>
          <w:lang w:val="en-US"/>
        </w:rPr>
        <w:t>Cengage Learning</w:t>
      </w:r>
      <w:r w:rsidRPr="00A66097">
        <w:rPr>
          <w:sz w:val="22"/>
          <w:szCs w:val="22"/>
          <w:lang w:val="en-US"/>
        </w:rPr>
        <w:t>, 2020.</w:t>
      </w:r>
    </w:p>
    <w:p w14:paraId="5B8468D1" w14:textId="4616445A" w:rsidR="00AD478B" w:rsidRPr="00533926" w:rsidRDefault="00AD478B" w:rsidP="00D3178B">
      <w:pPr>
        <w:pStyle w:val="TF-refernciasITEM"/>
        <w:rPr>
          <w:sz w:val="22"/>
          <w:szCs w:val="22"/>
        </w:rPr>
      </w:pPr>
      <w:r w:rsidRPr="00A66097">
        <w:rPr>
          <w:sz w:val="22"/>
          <w:szCs w:val="22"/>
          <w:lang w:val="en-US"/>
        </w:rPr>
        <w:t xml:space="preserve">GUERRINI, Fabio Muller; </w:t>
      </w:r>
      <w:r w:rsidR="00D15D93" w:rsidRPr="00A66097">
        <w:rPr>
          <w:sz w:val="22"/>
          <w:szCs w:val="22"/>
          <w:lang w:val="en-US"/>
        </w:rPr>
        <w:t xml:space="preserve">AZZOLINI </w:t>
      </w:r>
      <w:r w:rsidRPr="00A66097">
        <w:rPr>
          <w:sz w:val="22"/>
          <w:szCs w:val="22"/>
          <w:lang w:val="en-US"/>
        </w:rPr>
        <w:t>J</w:t>
      </w:r>
      <w:r w:rsidR="00D15D93" w:rsidRPr="00A66097">
        <w:rPr>
          <w:sz w:val="22"/>
          <w:szCs w:val="22"/>
          <w:lang w:val="en-US"/>
        </w:rPr>
        <w:t>Ú</w:t>
      </w:r>
      <w:r w:rsidRPr="00A66097">
        <w:rPr>
          <w:sz w:val="22"/>
          <w:szCs w:val="22"/>
          <w:lang w:val="en-US"/>
        </w:rPr>
        <w:t xml:space="preserve">NIOR, Walther; BELHOT, Renato </w:t>
      </w:r>
      <w:proofErr w:type="spellStart"/>
      <w:r w:rsidRPr="00A66097">
        <w:rPr>
          <w:sz w:val="22"/>
          <w:szCs w:val="22"/>
          <w:lang w:val="en-US"/>
        </w:rPr>
        <w:t>Vairo</w:t>
      </w:r>
      <w:proofErr w:type="spellEnd"/>
      <w:r w:rsidRPr="00A66097">
        <w:rPr>
          <w:sz w:val="22"/>
          <w:szCs w:val="22"/>
          <w:lang w:val="en-US"/>
        </w:rPr>
        <w:t xml:space="preserve">. </w:t>
      </w:r>
      <w:r w:rsidRPr="00533926">
        <w:rPr>
          <w:b/>
          <w:bCs/>
          <w:sz w:val="22"/>
          <w:szCs w:val="22"/>
        </w:rPr>
        <w:t xml:space="preserve">Planejamento e controle da produção: </w:t>
      </w:r>
      <w:r w:rsidRPr="00533926">
        <w:rPr>
          <w:sz w:val="22"/>
          <w:szCs w:val="22"/>
        </w:rPr>
        <w:t>Modelagem e implementação. Elsevier Brasil, 2018.</w:t>
      </w:r>
    </w:p>
    <w:p w14:paraId="599B864F" w14:textId="2F4C8A88" w:rsidR="00EB7F6D" w:rsidRPr="00533926" w:rsidRDefault="00EB7F6D" w:rsidP="00D3178B">
      <w:pPr>
        <w:pStyle w:val="TF-refernciasITEM"/>
        <w:rPr>
          <w:sz w:val="22"/>
          <w:szCs w:val="22"/>
        </w:rPr>
      </w:pPr>
      <w:commentRangeStart w:id="82"/>
      <w:r w:rsidRPr="00533926">
        <w:rPr>
          <w:sz w:val="22"/>
          <w:szCs w:val="22"/>
        </w:rPr>
        <w:t>FERREIRA</w:t>
      </w:r>
      <w:commentRangeEnd w:id="82"/>
      <w:r w:rsidR="00B84B71">
        <w:rPr>
          <w:rStyle w:val="Refdecomentrio"/>
        </w:rPr>
        <w:commentReference w:id="82"/>
      </w:r>
      <w:r w:rsidRPr="00533926">
        <w:rPr>
          <w:sz w:val="22"/>
          <w:szCs w:val="22"/>
        </w:rPr>
        <w:t xml:space="preserve">, Alexander Dutra. </w:t>
      </w:r>
      <w:r w:rsidRPr="00533926">
        <w:rPr>
          <w:b/>
          <w:bCs/>
          <w:sz w:val="22"/>
          <w:szCs w:val="22"/>
        </w:rPr>
        <w:t>Software para controle de chamados de manutenção em tecnologia da informação</w:t>
      </w:r>
      <w:r w:rsidRPr="00533926">
        <w:rPr>
          <w:sz w:val="22"/>
          <w:szCs w:val="22"/>
        </w:rPr>
        <w:t>. 2018.</w:t>
      </w:r>
      <w:r w:rsidR="00F520B5">
        <w:rPr>
          <w:sz w:val="22"/>
          <w:szCs w:val="22"/>
        </w:rPr>
        <w:t xml:space="preserve"> 70 f.</w:t>
      </w:r>
      <w:r w:rsidRPr="00533926">
        <w:rPr>
          <w:sz w:val="22"/>
          <w:szCs w:val="22"/>
        </w:rPr>
        <w:t xml:space="preserve"> Trabalho de Conclusão de Curs</w:t>
      </w:r>
      <w:r w:rsidR="00F520B5">
        <w:rPr>
          <w:sz w:val="22"/>
          <w:szCs w:val="22"/>
        </w:rPr>
        <w:t xml:space="preserve">o - </w:t>
      </w:r>
      <w:r w:rsidRPr="00533926">
        <w:rPr>
          <w:sz w:val="22"/>
          <w:szCs w:val="22"/>
        </w:rPr>
        <w:t>Universidade Tecnológica Federal do</w:t>
      </w:r>
      <w:r w:rsidR="00F520B5">
        <w:rPr>
          <w:sz w:val="22"/>
          <w:szCs w:val="22"/>
        </w:rPr>
        <w:t xml:space="preserve"> </w:t>
      </w:r>
      <w:r w:rsidRPr="00533926">
        <w:rPr>
          <w:sz w:val="22"/>
          <w:szCs w:val="22"/>
        </w:rPr>
        <w:t>Paraná</w:t>
      </w:r>
      <w:r w:rsidR="00F520B5">
        <w:rPr>
          <w:sz w:val="22"/>
          <w:szCs w:val="22"/>
        </w:rPr>
        <w:t>, Pato Branco, 2018</w:t>
      </w:r>
      <w:r w:rsidRPr="00533926">
        <w:rPr>
          <w:sz w:val="22"/>
          <w:szCs w:val="22"/>
        </w:rPr>
        <w:t>.</w:t>
      </w:r>
    </w:p>
    <w:p w14:paraId="595924D8" w14:textId="05754CB5" w:rsidR="00945064" w:rsidRPr="00533926" w:rsidRDefault="00945064" w:rsidP="00D3178B">
      <w:pPr>
        <w:pStyle w:val="TF-refernciasITEM"/>
        <w:rPr>
          <w:sz w:val="22"/>
          <w:szCs w:val="22"/>
        </w:rPr>
      </w:pPr>
      <w:r w:rsidRPr="00533926">
        <w:rPr>
          <w:sz w:val="22"/>
          <w:szCs w:val="22"/>
        </w:rPr>
        <w:t xml:space="preserve">LUZ, Andreia Antunes da. </w:t>
      </w:r>
      <w:r w:rsidRPr="00533926">
        <w:rPr>
          <w:b/>
          <w:bCs/>
          <w:sz w:val="22"/>
          <w:szCs w:val="22"/>
        </w:rPr>
        <w:t>Tópicos especiais em engenharia de produção 2</w:t>
      </w:r>
      <w:r w:rsidRPr="00533926">
        <w:rPr>
          <w:sz w:val="22"/>
          <w:szCs w:val="22"/>
        </w:rPr>
        <w:t>. AYA Editora, 2021.</w:t>
      </w:r>
    </w:p>
    <w:p w14:paraId="5F34708F" w14:textId="25EA2E0D" w:rsidR="00E44A7B" w:rsidRDefault="00E44A7B" w:rsidP="00D3178B">
      <w:pPr>
        <w:pStyle w:val="TF-refernciasITEM"/>
        <w:rPr>
          <w:sz w:val="22"/>
          <w:szCs w:val="22"/>
        </w:rPr>
      </w:pPr>
      <w:r w:rsidRPr="00110536">
        <w:rPr>
          <w:sz w:val="22"/>
          <w:szCs w:val="22"/>
        </w:rPr>
        <w:t>MACIEL, V. F</w:t>
      </w:r>
      <w:r w:rsidR="007A0F4A" w:rsidRPr="00110536">
        <w:rPr>
          <w:sz w:val="22"/>
          <w:szCs w:val="22"/>
        </w:rPr>
        <w:t xml:space="preserve">. </w:t>
      </w:r>
      <w:r w:rsidR="007A0F4A" w:rsidRPr="00110536">
        <w:rPr>
          <w:i/>
          <w:iCs/>
          <w:sz w:val="22"/>
          <w:szCs w:val="22"/>
        </w:rPr>
        <w:t>et al</w:t>
      </w:r>
      <w:r w:rsidR="007A0F4A" w:rsidRPr="00110536">
        <w:rPr>
          <w:sz w:val="22"/>
          <w:szCs w:val="22"/>
        </w:rPr>
        <w:t xml:space="preserve">. </w:t>
      </w:r>
      <w:r w:rsidRPr="00533926">
        <w:rPr>
          <w:sz w:val="22"/>
          <w:szCs w:val="22"/>
        </w:rPr>
        <w:t>Cadeia têxtil-confecção: competitividade e intervenção governamental na segunda década do século XXI no B</w:t>
      </w:r>
      <w:r w:rsidR="00302821" w:rsidRPr="00533926">
        <w:rPr>
          <w:sz w:val="22"/>
          <w:szCs w:val="22"/>
        </w:rPr>
        <w:t>r</w:t>
      </w:r>
      <w:r w:rsidRPr="00533926">
        <w:rPr>
          <w:sz w:val="22"/>
          <w:szCs w:val="22"/>
        </w:rPr>
        <w:t>asil</w:t>
      </w:r>
      <w:r w:rsidR="00302821" w:rsidRPr="00533926">
        <w:rPr>
          <w:sz w:val="22"/>
          <w:szCs w:val="22"/>
        </w:rPr>
        <w:t xml:space="preserve">. </w:t>
      </w:r>
      <w:r w:rsidR="00302821" w:rsidRPr="00533926">
        <w:rPr>
          <w:b/>
          <w:bCs/>
          <w:sz w:val="22"/>
          <w:szCs w:val="22"/>
        </w:rPr>
        <w:t>Estudos econômicos setoriais</w:t>
      </w:r>
      <w:r w:rsidR="00302821" w:rsidRPr="00533926">
        <w:rPr>
          <w:sz w:val="22"/>
          <w:szCs w:val="22"/>
        </w:rPr>
        <w:t>: Máquinas e equipamentos, ferrovias, têxtil e calçados. São Paulo: Blucher Open Access, 2019.</w:t>
      </w:r>
    </w:p>
    <w:p w14:paraId="23F58257" w14:textId="28350867" w:rsidR="005E3F67" w:rsidRPr="00533926" w:rsidRDefault="005E3F67" w:rsidP="00D3178B">
      <w:pPr>
        <w:pStyle w:val="TF-refernciasITEM"/>
        <w:rPr>
          <w:sz w:val="22"/>
          <w:szCs w:val="22"/>
        </w:rPr>
      </w:pPr>
      <w:r w:rsidRPr="005E3F67">
        <w:rPr>
          <w:sz w:val="22"/>
          <w:szCs w:val="22"/>
        </w:rPr>
        <w:t xml:space="preserve">MAIA, Jackson Jacinto Teixeira. </w:t>
      </w:r>
      <w:r w:rsidRPr="00E9719B">
        <w:rPr>
          <w:b/>
          <w:bCs/>
          <w:sz w:val="22"/>
          <w:szCs w:val="22"/>
        </w:rPr>
        <w:t>Desenvolvimento de uma ferramenta web para apoio a gerência de equipes de desenvolvimento distribuídas de software</w:t>
      </w:r>
      <w:r w:rsidRPr="005E3F67">
        <w:rPr>
          <w:sz w:val="22"/>
          <w:szCs w:val="22"/>
        </w:rPr>
        <w:t>. 2022.</w:t>
      </w:r>
      <w:r w:rsidR="000A14F5">
        <w:rPr>
          <w:sz w:val="22"/>
          <w:szCs w:val="22"/>
        </w:rPr>
        <w:t xml:space="preserve"> 55 f. </w:t>
      </w:r>
      <w:r w:rsidR="000A14F5" w:rsidRPr="00533926">
        <w:rPr>
          <w:sz w:val="22"/>
          <w:szCs w:val="22"/>
        </w:rPr>
        <w:t>Trabalho de Conclusão de Curs</w:t>
      </w:r>
      <w:r w:rsidR="000A14F5">
        <w:rPr>
          <w:sz w:val="22"/>
          <w:szCs w:val="22"/>
        </w:rPr>
        <w:t>o – Universidade Federal do Ceará, Quixadá, 2022.</w:t>
      </w:r>
    </w:p>
    <w:p w14:paraId="5A16E5C0" w14:textId="5CA1A8E9" w:rsidR="00096325" w:rsidRPr="00533926" w:rsidRDefault="00096325" w:rsidP="00D3178B">
      <w:pPr>
        <w:pStyle w:val="TF-refernciasITEM"/>
        <w:rPr>
          <w:sz w:val="22"/>
          <w:szCs w:val="22"/>
        </w:rPr>
      </w:pPr>
      <w:commentRangeStart w:id="83"/>
      <w:r w:rsidRPr="00533926">
        <w:rPr>
          <w:sz w:val="22"/>
          <w:szCs w:val="22"/>
        </w:rPr>
        <w:t>MENDES JÚNIOR</w:t>
      </w:r>
      <w:commentRangeEnd w:id="83"/>
      <w:r w:rsidR="00B84B71">
        <w:rPr>
          <w:rStyle w:val="Refdecomentrio"/>
        </w:rPr>
        <w:commentReference w:id="83"/>
      </w:r>
      <w:r w:rsidRPr="00533926">
        <w:rPr>
          <w:sz w:val="22"/>
          <w:szCs w:val="22"/>
        </w:rPr>
        <w:t xml:space="preserve">, </w:t>
      </w:r>
      <w:proofErr w:type="spellStart"/>
      <w:r w:rsidRPr="00533926">
        <w:rPr>
          <w:sz w:val="22"/>
          <w:szCs w:val="22"/>
        </w:rPr>
        <w:t>Biágio</w:t>
      </w:r>
      <w:proofErr w:type="spellEnd"/>
      <w:r w:rsidRPr="00533926">
        <w:rPr>
          <w:sz w:val="22"/>
          <w:szCs w:val="22"/>
        </w:rPr>
        <w:t xml:space="preserve"> de Oliveira. </w:t>
      </w:r>
      <w:r w:rsidRPr="000F28E8">
        <w:rPr>
          <w:sz w:val="22"/>
          <w:szCs w:val="22"/>
        </w:rPr>
        <w:t>Produção, comércio internacional e perspectivas para a indústria do vestuário do Brasil, Nordeste e Ceará em 2021</w:t>
      </w:r>
      <w:r w:rsidRPr="00533926">
        <w:rPr>
          <w:sz w:val="22"/>
          <w:szCs w:val="22"/>
        </w:rPr>
        <w:t>.</w:t>
      </w:r>
      <w:r w:rsidR="00EC0E2A">
        <w:rPr>
          <w:sz w:val="22"/>
          <w:szCs w:val="22"/>
        </w:rPr>
        <w:t xml:space="preserve"> </w:t>
      </w:r>
      <w:r w:rsidR="00EC0E2A" w:rsidRPr="00E05B33">
        <w:rPr>
          <w:b/>
          <w:bCs/>
          <w:sz w:val="22"/>
          <w:szCs w:val="22"/>
        </w:rPr>
        <w:t>Caderno Setorial ETENE</w:t>
      </w:r>
      <w:r w:rsidR="00E05B33">
        <w:rPr>
          <w:sz w:val="22"/>
          <w:szCs w:val="22"/>
        </w:rPr>
        <w:t>, n</w:t>
      </w:r>
      <w:r w:rsidR="00C24013">
        <w:rPr>
          <w:sz w:val="22"/>
          <w:szCs w:val="22"/>
        </w:rPr>
        <w:t>º</w:t>
      </w:r>
      <w:r w:rsidR="00E05B33">
        <w:rPr>
          <w:sz w:val="22"/>
          <w:szCs w:val="22"/>
        </w:rPr>
        <w:t xml:space="preserve"> 179, agosto,</w:t>
      </w:r>
      <w:r w:rsidRPr="00533926">
        <w:rPr>
          <w:sz w:val="22"/>
          <w:szCs w:val="22"/>
        </w:rPr>
        <w:t xml:space="preserve"> 2021.</w:t>
      </w:r>
    </w:p>
    <w:p w14:paraId="73361510" w14:textId="36CA7345" w:rsidR="00302AC2" w:rsidRPr="00533926" w:rsidRDefault="00302AC2" w:rsidP="00D3178B">
      <w:pPr>
        <w:pStyle w:val="TF-refernciasITEM"/>
        <w:rPr>
          <w:sz w:val="22"/>
          <w:szCs w:val="22"/>
        </w:rPr>
      </w:pPr>
      <w:r w:rsidRPr="00533926">
        <w:rPr>
          <w:sz w:val="22"/>
          <w:szCs w:val="22"/>
        </w:rPr>
        <w:t xml:space="preserve">MICK, Marcela Marçal Alves Pinto. </w:t>
      </w:r>
      <w:r w:rsidRPr="00533926">
        <w:rPr>
          <w:b/>
          <w:bCs/>
          <w:sz w:val="22"/>
          <w:szCs w:val="22"/>
        </w:rPr>
        <w:t>Engenharia de produção</w:t>
      </w:r>
      <w:r w:rsidRPr="007E7BA8">
        <w:rPr>
          <w:sz w:val="22"/>
          <w:szCs w:val="22"/>
        </w:rPr>
        <w:t>: projetos e otimização de processos</w:t>
      </w:r>
      <w:r w:rsidRPr="007A0F4A">
        <w:rPr>
          <w:sz w:val="22"/>
          <w:szCs w:val="22"/>
        </w:rPr>
        <w:t>.</w:t>
      </w:r>
      <w:r w:rsidRPr="00533926">
        <w:rPr>
          <w:sz w:val="22"/>
          <w:szCs w:val="22"/>
        </w:rPr>
        <w:t xml:space="preserve"> AYA Editora, 2020.</w:t>
      </w:r>
    </w:p>
    <w:p w14:paraId="1337135B" w14:textId="5FF07550" w:rsidR="007C70BC" w:rsidRPr="00533926" w:rsidRDefault="007C70BC" w:rsidP="00D3178B">
      <w:pPr>
        <w:pStyle w:val="TF-refernciasITEM"/>
        <w:rPr>
          <w:sz w:val="22"/>
          <w:szCs w:val="22"/>
        </w:rPr>
      </w:pPr>
      <w:r w:rsidRPr="00533926">
        <w:rPr>
          <w:sz w:val="22"/>
          <w:szCs w:val="22"/>
        </w:rPr>
        <w:lastRenderedPageBreak/>
        <w:t xml:space="preserve">OLIVEIRA, Marcos Alberto de. </w:t>
      </w:r>
      <w:r w:rsidRPr="00533926">
        <w:rPr>
          <w:b/>
          <w:bCs/>
          <w:sz w:val="22"/>
          <w:szCs w:val="22"/>
        </w:rPr>
        <w:t>Gestão de operações e serviços</w:t>
      </w:r>
      <w:r w:rsidRPr="00533926">
        <w:rPr>
          <w:sz w:val="22"/>
          <w:szCs w:val="22"/>
        </w:rPr>
        <w:t>. Editora Senac São Paulo, 2020.</w:t>
      </w:r>
    </w:p>
    <w:p w14:paraId="26D167F0" w14:textId="02574873" w:rsidR="0056294E" w:rsidRPr="00533926" w:rsidRDefault="0056294E" w:rsidP="00D3178B">
      <w:pPr>
        <w:pStyle w:val="TF-refernciasITEM"/>
        <w:rPr>
          <w:sz w:val="22"/>
          <w:szCs w:val="22"/>
          <w:lang w:val="en-US"/>
        </w:rPr>
      </w:pPr>
      <w:r w:rsidRPr="00533926">
        <w:rPr>
          <w:sz w:val="22"/>
          <w:szCs w:val="22"/>
        </w:rPr>
        <w:t>PEREIRA, Veridiana Rotondaro; MAXIMIANO, Antonio Cesar Amaru; BIDO, Diógenes</w:t>
      </w:r>
      <w:r w:rsidR="005B1942">
        <w:rPr>
          <w:sz w:val="22"/>
          <w:szCs w:val="22"/>
        </w:rPr>
        <w:t xml:space="preserve"> de Souza</w:t>
      </w:r>
      <w:r w:rsidRPr="00533926">
        <w:rPr>
          <w:sz w:val="22"/>
          <w:szCs w:val="22"/>
        </w:rPr>
        <w:t xml:space="preserve">. </w:t>
      </w:r>
      <w:r w:rsidRPr="00533926">
        <w:rPr>
          <w:b/>
          <w:bCs/>
          <w:sz w:val="22"/>
          <w:szCs w:val="22"/>
          <w:lang w:val="en-US"/>
        </w:rPr>
        <w:t>Resistance to change in BPM implementation</w:t>
      </w:r>
      <w:r w:rsidRPr="00533926">
        <w:rPr>
          <w:sz w:val="22"/>
          <w:szCs w:val="22"/>
          <w:lang w:val="en-US"/>
        </w:rPr>
        <w:t>. Business Process Management Journal, 2019.</w:t>
      </w:r>
    </w:p>
    <w:p w14:paraId="1CDC0FB1" w14:textId="4D973942" w:rsidR="004B67CD" w:rsidRDefault="004B67CD" w:rsidP="00D3178B">
      <w:pPr>
        <w:pStyle w:val="TF-refernciasITEM"/>
        <w:rPr>
          <w:sz w:val="22"/>
          <w:szCs w:val="22"/>
        </w:rPr>
      </w:pPr>
      <w:r w:rsidRPr="00533926">
        <w:rPr>
          <w:sz w:val="22"/>
          <w:szCs w:val="22"/>
        </w:rPr>
        <w:t>ROMANI-DIAS, Marcello; SILVA, Caio Sousa</w:t>
      </w:r>
      <w:r w:rsidR="00B56AC5" w:rsidRPr="00533926">
        <w:rPr>
          <w:sz w:val="22"/>
          <w:szCs w:val="22"/>
        </w:rPr>
        <w:t xml:space="preserve"> da</w:t>
      </w:r>
      <w:r w:rsidRPr="00533926">
        <w:rPr>
          <w:sz w:val="22"/>
          <w:szCs w:val="22"/>
        </w:rPr>
        <w:t>; SANTOS, Aline</w:t>
      </w:r>
      <w:r w:rsidR="00B56AC5" w:rsidRPr="00533926">
        <w:rPr>
          <w:sz w:val="22"/>
          <w:szCs w:val="22"/>
        </w:rPr>
        <w:t xml:space="preserve"> Barbosa dos</w:t>
      </w:r>
      <w:r w:rsidRPr="00533926">
        <w:rPr>
          <w:sz w:val="22"/>
          <w:szCs w:val="22"/>
        </w:rPr>
        <w:t xml:space="preserve">. </w:t>
      </w:r>
      <w:r w:rsidRPr="00533926">
        <w:rPr>
          <w:b/>
          <w:bCs/>
          <w:sz w:val="22"/>
          <w:szCs w:val="22"/>
        </w:rPr>
        <w:t xml:space="preserve">Estratégia Empresarial: </w:t>
      </w:r>
      <w:r w:rsidRPr="00533926">
        <w:rPr>
          <w:sz w:val="22"/>
          <w:szCs w:val="22"/>
        </w:rPr>
        <w:t>As Etapas do Processo Estratégico e o uso de Ferramentas Clássicas. Freitas Bastos, 2022.</w:t>
      </w:r>
    </w:p>
    <w:p w14:paraId="26F41EBB" w14:textId="77777777" w:rsidR="000B558A" w:rsidRPr="00110536" w:rsidRDefault="000B558A" w:rsidP="000B558A">
      <w:pPr>
        <w:pStyle w:val="TF-refernciasITEM"/>
        <w:rPr>
          <w:sz w:val="22"/>
          <w:szCs w:val="22"/>
        </w:rPr>
      </w:pPr>
      <w:r w:rsidRPr="00533926">
        <w:rPr>
          <w:sz w:val="22"/>
          <w:szCs w:val="22"/>
        </w:rPr>
        <w:t>SANTOS, Mariana Zeferino</w:t>
      </w:r>
      <w:r>
        <w:rPr>
          <w:sz w:val="22"/>
          <w:szCs w:val="22"/>
        </w:rPr>
        <w:t xml:space="preserve"> dos</w:t>
      </w:r>
      <w:r w:rsidRPr="00533926">
        <w:rPr>
          <w:sz w:val="22"/>
          <w:szCs w:val="22"/>
        </w:rPr>
        <w:t>; FERREIRA, Monaliza</w:t>
      </w:r>
      <w:r>
        <w:rPr>
          <w:sz w:val="22"/>
          <w:szCs w:val="22"/>
        </w:rPr>
        <w:t xml:space="preserve"> de Oliveira</w:t>
      </w:r>
      <w:r w:rsidRPr="00533926">
        <w:rPr>
          <w:sz w:val="22"/>
          <w:szCs w:val="22"/>
        </w:rPr>
        <w:t xml:space="preserve">. </w:t>
      </w:r>
      <w:r w:rsidRPr="0069679C">
        <w:rPr>
          <w:sz w:val="22"/>
          <w:szCs w:val="22"/>
        </w:rPr>
        <w:t>Competitividade das exportações no setor têxtil e de confecções do Brasil, Nordeste e Pernambuco</w:t>
      </w:r>
      <w:r w:rsidRPr="00852DDD">
        <w:rPr>
          <w:sz w:val="22"/>
          <w:szCs w:val="22"/>
        </w:rPr>
        <w:t>.</w:t>
      </w:r>
      <w:r w:rsidRPr="00533926">
        <w:rPr>
          <w:sz w:val="22"/>
          <w:szCs w:val="22"/>
        </w:rPr>
        <w:t xml:space="preserve"> </w:t>
      </w:r>
      <w:r w:rsidRPr="00110536">
        <w:rPr>
          <w:b/>
          <w:bCs/>
          <w:sz w:val="22"/>
          <w:szCs w:val="22"/>
        </w:rPr>
        <w:t>Revista Estudo &amp; Debate,</w:t>
      </w:r>
      <w:r w:rsidRPr="00110536">
        <w:rPr>
          <w:sz w:val="22"/>
          <w:szCs w:val="22"/>
        </w:rPr>
        <w:t xml:space="preserve"> v. 26, n. 3, 2019.</w:t>
      </w:r>
    </w:p>
    <w:p w14:paraId="5F5EFF14" w14:textId="358999AB" w:rsidR="00C163E5" w:rsidRPr="00533926" w:rsidRDefault="00C163E5" w:rsidP="00D3178B">
      <w:pPr>
        <w:pStyle w:val="TF-refernciasITEM"/>
        <w:rPr>
          <w:sz w:val="22"/>
          <w:szCs w:val="22"/>
        </w:rPr>
      </w:pPr>
      <w:r w:rsidRPr="00533926">
        <w:rPr>
          <w:sz w:val="22"/>
          <w:szCs w:val="22"/>
        </w:rPr>
        <w:t xml:space="preserve">SCHNEIDER, Yurgen </w:t>
      </w:r>
      <w:r w:rsidRPr="00533926">
        <w:rPr>
          <w:i/>
          <w:iCs/>
          <w:sz w:val="22"/>
          <w:szCs w:val="22"/>
        </w:rPr>
        <w:t>et al</w:t>
      </w:r>
      <w:r w:rsidRPr="00533926">
        <w:rPr>
          <w:sz w:val="22"/>
          <w:szCs w:val="22"/>
        </w:rPr>
        <w:t xml:space="preserve">. Proposta de software de controle de processos da indústria de fabricação de uniformes. </w:t>
      </w:r>
      <w:r w:rsidRPr="00533926">
        <w:rPr>
          <w:b/>
          <w:bCs/>
          <w:sz w:val="22"/>
          <w:szCs w:val="22"/>
        </w:rPr>
        <w:t>Inova+ Cadernos da Graduação da Faculdade da Indústria</w:t>
      </w:r>
      <w:r w:rsidRPr="00533926">
        <w:rPr>
          <w:sz w:val="22"/>
          <w:szCs w:val="22"/>
        </w:rPr>
        <w:t>, v. 2, n. 2, 2021.</w:t>
      </w:r>
    </w:p>
    <w:p w14:paraId="7AD9121B" w14:textId="0B3A649E" w:rsidR="00F62D1A" w:rsidRPr="00533926" w:rsidRDefault="00F62D1A" w:rsidP="00D3178B">
      <w:pPr>
        <w:pStyle w:val="TF-refernciasITEM"/>
        <w:rPr>
          <w:sz w:val="22"/>
          <w:szCs w:val="22"/>
        </w:rPr>
      </w:pPr>
      <w:r w:rsidRPr="00533926">
        <w:rPr>
          <w:sz w:val="22"/>
          <w:szCs w:val="22"/>
        </w:rPr>
        <w:t xml:space="preserve">SENHORAS, Elói Martins. </w:t>
      </w:r>
      <w:r w:rsidRPr="00533926">
        <w:rPr>
          <w:b/>
          <w:bCs/>
          <w:sz w:val="22"/>
          <w:szCs w:val="22"/>
        </w:rPr>
        <w:t>Administração</w:t>
      </w:r>
      <w:r w:rsidRPr="00533926">
        <w:rPr>
          <w:sz w:val="22"/>
          <w:szCs w:val="22"/>
        </w:rPr>
        <w:t>: Organização, direção e controle da atividade organizacional</w:t>
      </w:r>
      <w:r w:rsidR="00F92A8D">
        <w:rPr>
          <w:sz w:val="22"/>
          <w:szCs w:val="22"/>
        </w:rPr>
        <w:t xml:space="preserve"> 4</w:t>
      </w:r>
      <w:r w:rsidRPr="00533926">
        <w:rPr>
          <w:sz w:val="22"/>
          <w:szCs w:val="22"/>
        </w:rPr>
        <w:t>. Atena Editora, 2021</w:t>
      </w:r>
      <w:r w:rsidR="007A0F4A">
        <w:rPr>
          <w:sz w:val="22"/>
          <w:szCs w:val="22"/>
        </w:rPr>
        <w:t>a</w:t>
      </w:r>
      <w:r w:rsidRPr="00533926">
        <w:rPr>
          <w:sz w:val="22"/>
          <w:szCs w:val="22"/>
        </w:rPr>
        <w:t>.</w:t>
      </w:r>
    </w:p>
    <w:p w14:paraId="3623E35C" w14:textId="1EE225CD" w:rsidR="003B6F21" w:rsidRPr="00533926" w:rsidRDefault="003B6F21" w:rsidP="00D3178B">
      <w:pPr>
        <w:pStyle w:val="TF-refernciasITEM"/>
        <w:rPr>
          <w:sz w:val="22"/>
          <w:szCs w:val="22"/>
        </w:rPr>
      </w:pPr>
      <w:r w:rsidRPr="00533926">
        <w:rPr>
          <w:sz w:val="22"/>
          <w:szCs w:val="22"/>
        </w:rPr>
        <w:t xml:space="preserve">SENHORAS, Elói Martins. </w:t>
      </w:r>
      <w:r w:rsidRPr="00533926">
        <w:rPr>
          <w:b/>
          <w:bCs/>
          <w:sz w:val="22"/>
          <w:szCs w:val="22"/>
        </w:rPr>
        <w:t>Administração</w:t>
      </w:r>
      <w:r w:rsidRPr="00533926">
        <w:rPr>
          <w:sz w:val="22"/>
          <w:szCs w:val="22"/>
        </w:rPr>
        <w:t>: estudos organizacionais e sociedade. Atena Editora, 2021</w:t>
      </w:r>
      <w:r w:rsidR="007A0F4A">
        <w:rPr>
          <w:sz w:val="22"/>
          <w:szCs w:val="22"/>
        </w:rPr>
        <w:t>b</w:t>
      </w:r>
      <w:r w:rsidRPr="00533926">
        <w:rPr>
          <w:sz w:val="22"/>
          <w:szCs w:val="22"/>
        </w:rPr>
        <w:t>.</w:t>
      </w:r>
    </w:p>
    <w:p w14:paraId="092D6C6E" w14:textId="0298E678" w:rsidR="00351D21" w:rsidRPr="00533926" w:rsidRDefault="00351D21" w:rsidP="00D3178B">
      <w:pPr>
        <w:pStyle w:val="TF-refernciasITEM"/>
        <w:rPr>
          <w:sz w:val="22"/>
          <w:szCs w:val="22"/>
        </w:rPr>
      </w:pPr>
      <w:r w:rsidRPr="00533926">
        <w:rPr>
          <w:sz w:val="22"/>
          <w:szCs w:val="22"/>
        </w:rPr>
        <w:t xml:space="preserve">SILVA, Bráulio Wilker. </w:t>
      </w:r>
      <w:r w:rsidRPr="00533926">
        <w:rPr>
          <w:b/>
          <w:bCs/>
          <w:sz w:val="22"/>
          <w:szCs w:val="22"/>
        </w:rPr>
        <w:t xml:space="preserve">Gestão de Estoques: </w:t>
      </w:r>
      <w:r w:rsidRPr="00533926">
        <w:rPr>
          <w:sz w:val="22"/>
          <w:szCs w:val="22"/>
        </w:rPr>
        <w:t xml:space="preserve">Planejamento, Execução e Controle. </w:t>
      </w:r>
      <w:r w:rsidR="00387C07">
        <w:rPr>
          <w:sz w:val="22"/>
          <w:szCs w:val="22"/>
        </w:rPr>
        <w:t xml:space="preserve">Livro digital: BWS Consultoria, </w:t>
      </w:r>
      <w:r w:rsidRPr="00533926">
        <w:rPr>
          <w:sz w:val="22"/>
          <w:szCs w:val="22"/>
        </w:rPr>
        <w:t>2020.</w:t>
      </w:r>
    </w:p>
    <w:p w14:paraId="4F8D3E48" w14:textId="40D3DDDA" w:rsidR="00EE049D" w:rsidRDefault="00AF2AE6" w:rsidP="00D3178B">
      <w:pPr>
        <w:pStyle w:val="TF-refernciasITEM"/>
        <w:rPr>
          <w:sz w:val="22"/>
          <w:szCs w:val="22"/>
        </w:rPr>
      </w:pPr>
      <w:r w:rsidRPr="00533926">
        <w:rPr>
          <w:sz w:val="22"/>
          <w:szCs w:val="22"/>
        </w:rPr>
        <w:t>VASCONCELOS</w:t>
      </w:r>
      <w:r w:rsidR="00383E4E" w:rsidRPr="00533926">
        <w:rPr>
          <w:sz w:val="22"/>
          <w:szCs w:val="22"/>
        </w:rPr>
        <w:t>, Natália Veloso Caldas de</w:t>
      </w:r>
      <w:r w:rsidR="00187CB0" w:rsidRPr="00533926">
        <w:rPr>
          <w:sz w:val="22"/>
          <w:szCs w:val="22"/>
        </w:rPr>
        <w:t xml:space="preserve"> </w:t>
      </w:r>
      <w:r w:rsidR="00187CB0" w:rsidRPr="00533926">
        <w:rPr>
          <w:i/>
          <w:iCs/>
          <w:sz w:val="22"/>
          <w:szCs w:val="22"/>
        </w:rPr>
        <w:t>et al.</w:t>
      </w:r>
      <w:r w:rsidR="0014453E" w:rsidRPr="00533926">
        <w:rPr>
          <w:sz w:val="22"/>
          <w:szCs w:val="22"/>
        </w:rPr>
        <w:t xml:space="preserve"> </w:t>
      </w:r>
      <w:r w:rsidR="00383E4E" w:rsidRPr="00533926">
        <w:rPr>
          <w:b/>
          <w:bCs/>
          <w:sz w:val="22"/>
          <w:szCs w:val="22"/>
        </w:rPr>
        <w:t xml:space="preserve">A </w:t>
      </w:r>
      <w:r w:rsidR="00852DDD" w:rsidRPr="00533926">
        <w:rPr>
          <w:b/>
          <w:bCs/>
          <w:sz w:val="22"/>
          <w:szCs w:val="22"/>
        </w:rPr>
        <w:t>engenharia de produção</w:t>
      </w:r>
      <w:r w:rsidR="00852DDD" w:rsidRPr="00533926">
        <w:rPr>
          <w:sz w:val="22"/>
          <w:szCs w:val="22"/>
        </w:rPr>
        <w:t>: vivências da pandemia do novo coronavírus e perspectivas futuras</w:t>
      </w:r>
      <w:r w:rsidR="00383E4E" w:rsidRPr="00533926">
        <w:rPr>
          <w:sz w:val="22"/>
          <w:szCs w:val="22"/>
        </w:rPr>
        <w:t>. </w:t>
      </w:r>
      <w:r w:rsidR="00387C07">
        <w:rPr>
          <w:sz w:val="22"/>
          <w:szCs w:val="22"/>
        </w:rPr>
        <w:t xml:space="preserve">Livro digital: Editora Queima Bucha, </w:t>
      </w:r>
      <w:r w:rsidR="00383E4E" w:rsidRPr="00533926">
        <w:rPr>
          <w:sz w:val="22"/>
          <w:szCs w:val="22"/>
        </w:rPr>
        <w:t>2021.</w:t>
      </w:r>
    </w:p>
    <w:p w14:paraId="1AF2DD3F" w14:textId="77777777" w:rsidR="00EE049D" w:rsidRDefault="00EE049D">
      <w:pPr>
        <w:keepNext w:val="0"/>
        <w:keepLines w:val="0"/>
        <w:rPr>
          <w:sz w:val="22"/>
          <w:szCs w:val="22"/>
        </w:rPr>
      </w:pPr>
      <w:r>
        <w:rPr>
          <w:sz w:val="22"/>
          <w:szCs w:val="22"/>
        </w:rPr>
        <w:br w:type="page"/>
      </w:r>
    </w:p>
    <w:p w14:paraId="4F3A9E5B" w14:textId="77777777" w:rsidR="00EE049D" w:rsidRDefault="00EE049D" w:rsidP="00EE049D">
      <w:pPr>
        <w:pStyle w:val="TF-xAvalTTULO"/>
      </w:pPr>
      <w:r w:rsidRPr="00340EA0">
        <w:lastRenderedPageBreak/>
        <w:t xml:space="preserve">FORMULÁRIO  DE  avaliação </w:t>
      </w:r>
      <w:r>
        <w:t>SIS Aplicado</w:t>
      </w:r>
    </w:p>
    <w:p w14:paraId="16D9D6B0" w14:textId="77777777" w:rsidR="00EE049D" w:rsidRPr="00340EA0" w:rsidRDefault="00EE049D" w:rsidP="00EE049D">
      <w:pPr>
        <w:pStyle w:val="TF-xAvalTTULO"/>
      </w:pPr>
      <w:r w:rsidRPr="00340EA0">
        <w:t>PROFESSOR TCC I</w:t>
      </w:r>
      <w:r>
        <w:t xml:space="preserve"> – Pré-projeto</w:t>
      </w:r>
    </w:p>
    <w:p w14:paraId="3E0DD84F" w14:textId="77777777" w:rsidR="00EE049D" w:rsidRDefault="00EE049D" w:rsidP="00EE049D">
      <w:pPr>
        <w:pStyle w:val="TF-xAvalLINHA"/>
      </w:pPr>
    </w:p>
    <w:p w14:paraId="34301548" w14:textId="77777777" w:rsidR="00EE049D" w:rsidRDefault="00EE049D" w:rsidP="00EE049D">
      <w:pPr>
        <w:pStyle w:val="TF-xAvalLINHA"/>
      </w:pPr>
      <w:r w:rsidRPr="00320BFA">
        <w:t>Avaliador(a):</w:t>
      </w:r>
      <w:r w:rsidRPr="00320BFA">
        <w:tab/>
      </w:r>
      <w:r>
        <w:t>Dalton Solano dos Reis</w:t>
      </w:r>
    </w:p>
    <w:p w14:paraId="33AD490B" w14:textId="77777777" w:rsidR="00EE049D" w:rsidRPr="00320BFA" w:rsidRDefault="00EE049D" w:rsidP="00EE049D">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361"/>
        <w:gridCol w:w="7539"/>
        <w:gridCol w:w="379"/>
        <w:gridCol w:w="407"/>
        <w:gridCol w:w="350"/>
      </w:tblGrid>
      <w:tr w:rsidR="00EE049D" w:rsidRPr="00320BFA" w14:paraId="5D543606" w14:textId="77777777" w:rsidTr="00D9485E">
        <w:trPr>
          <w:cantSplit/>
          <w:trHeight w:val="1028"/>
          <w:jc w:val="center"/>
        </w:trPr>
        <w:tc>
          <w:tcPr>
            <w:tcW w:w="4370" w:type="pct"/>
            <w:gridSpan w:val="2"/>
            <w:tcBorders>
              <w:top w:val="single" w:sz="12" w:space="0" w:color="auto"/>
              <w:left w:val="single" w:sz="12" w:space="0" w:color="auto"/>
              <w:bottom w:val="single" w:sz="12" w:space="0" w:color="auto"/>
              <w:right w:val="single" w:sz="4" w:space="0" w:color="auto"/>
            </w:tcBorders>
            <w:vAlign w:val="center"/>
            <w:hideMark/>
          </w:tcPr>
          <w:p w14:paraId="19D7F554" w14:textId="77777777" w:rsidR="00EE049D" w:rsidRPr="00320BFA" w:rsidRDefault="00EE049D" w:rsidP="00D9485E">
            <w:pPr>
              <w:pStyle w:val="TF-xAvalITEMTABELA"/>
            </w:pPr>
            <w:r w:rsidRPr="00320BFA">
              <w:t>ASPECTOS   AVALIADOS</w:t>
            </w:r>
          </w:p>
        </w:tc>
        <w:tc>
          <w:tcPr>
            <w:tcW w:w="210" w:type="pct"/>
            <w:tcBorders>
              <w:top w:val="single" w:sz="12" w:space="0" w:color="auto"/>
              <w:left w:val="single" w:sz="4" w:space="0" w:color="auto"/>
              <w:bottom w:val="single" w:sz="12" w:space="0" w:color="auto"/>
              <w:right w:val="single" w:sz="4" w:space="0" w:color="auto"/>
            </w:tcBorders>
            <w:textDirection w:val="btLr"/>
            <w:hideMark/>
          </w:tcPr>
          <w:p w14:paraId="0CEB5230" w14:textId="77777777" w:rsidR="00EE049D" w:rsidRPr="00320BFA" w:rsidRDefault="00EE049D" w:rsidP="00D9485E">
            <w:pPr>
              <w:pStyle w:val="TF-xAvalITEMTABELA"/>
            </w:pPr>
            <w:r w:rsidRPr="00320BFA">
              <w:t>atende</w:t>
            </w:r>
          </w:p>
        </w:tc>
        <w:tc>
          <w:tcPr>
            <w:tcW w:w="226" w:type="pct"/>
            <w:tcBorders>
              <w:top w:val="single" w:sz="12" w:space="0" w:color="auto"/>
              <w:left w:val="single" w:sz="4" w:space="0" w:color="auto"/>
              <w:bottom w:val="single" w:sz="12" w:space="0" w:color="auto"/>
              <w:right w:val="single" w:sz="4" w:space="0" w:color="auto"/>
            </w:tcBorders>
            <w:textDirection w:val="btLr"/>
            <w:hideMark/>
          </w:tcPr>
          <w:p w14:paraId="3ABCB788" w14:textId="77777777" w:rsidR="00EE049D" w:rsidRPr="00320BFA" w:rsidRDefault="00EE049D" w:rsidP="00D9485E">
            <w:pPr>
              <w:pStyle w:val="TF-xAvalITEMTABELA"/>
            </w:pPr>
            <w:r w:rsidRPr="00320BFA">
              <w:t>atende parcialmente</w:t>
            </w:r>
          </w:p>
        </w:tc>
        <w:tc>
          <w:tcPr>
            <w:tcW w:w="194" w:type="pct"/>
            <w:tcBorders>
              <w:top w:val="single" w:sz="12" w:space="0" w:color="auto"/>
              <w:left w:val="single" w:sz="4" w:space="0" w:color="auto"/>
              <w:bottom w:val="single" w:sz="12" w:space="0" w:color="auto"/>
              <w:right w:val="single" w:sz="12" w:space="0" w:color="auto"/>
            </w:tcBorders>
            <w:textDirection w:val="btLr"/>
            <w:hideMark/>
          </w:tcPr>
          <w:p w14:paraId="74D9A9CE" w14:textId="77777777" w:rsidR="00EE049D" w:rsidRPr="00320BFA" w:rsidRDefault="00EE049D" w:rsidP="00D9485E">
            <w:pPr>
              <w:pStyle w:val="TF-xAvalITEMTABELA"/>
            </w:pPr>
            <w:r w:rsidRPr="00320BFA">
              <w:t>não atende</w:t>
            </w:r>
          </w:p>
        </w:tc>
      </w:tr>
      <w:tr w:rsidR="00EE049D" w:rsidRPr="00320BFA" w14:paraId="41E9B5DB" w14:textId="77777777" w:rsidTr="00D9485E">
        <w:trPr>
          <w:cantSplit/>
          <w:trHeight w:val="319"/>
          <w:jc w:val="center"/>
        </w:trPr>
        <w:tc>
          <w:tcPr>
            <w:tcW w:w="198"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2A97D7E" w14:textId="77777777" w:rsidR="00EE049D" w:rsidRPr="00320BFA" w:rsidRDefault="00EE049D" w:rsidP="00D9485E">
            <w:pPr>
              <w:pStyle w:val="TF-xAvalITEMTABELA"/>
            </w:pPr>
            <w:r w:rsidRPr="0038773D">
              <w:t>ASPECTOS TÉCNICOS</w:t>
            </w:r>
          </w:p>
        </w:tc>
        <w:tc>
          <w:tcPr>
            <w:tcW w:w="4172" w:type="pct"/>
            <w:tcBorders>
              <w:top w:val="single" w:sz="12" w:space="0" w:color="auto"/>
              <w:left w:val="single" w:sz="4" w:space="0" w:color="auto"/>
              <w:bottom w:val="single" w:sz="4" w:space="0" w:color="auto"/>
              <w:right w:val="single" w:sz="4" w:space="0" w:color="auto"/>
            </w:tcBorders>
            <w:hideMark/>
          </w:tcPr>
          <w:p w14:paraId="3B40012C" w14:textId="77777777" w:rsidR="00EE049D" w:rsidRPr="00320BFA" w:rsidRDefault="00EE049D" w:rsidP="00EE049D">
            <w:pPr>
              <w:pStyle w:val="TF-xAvalITEM"/>
              <w:numPr>
                <w:ilvl w:val="0"/>
                <w:numId w:val="13"/>
              </w:numPr>
            </w:pPr>
            <w:r w:rsidRPr="00320BFA">
              <w:t>INTRODUÇÃO</w:t>
            </w:r>
          </w:p>
          <w:p w14:paraId="2179C9E2" w14:textId="77777777" w:rsidR="00EE049D" w:rsidRPr="00320BFA" w:rsidRDefault="00EE049D" w:rsidP="00D9485E">
            <w:pPr>
              <w:pStyle w:val="TF-xAvalITEMDETALHE"/>
            </w:pPr>
            <w:r w:rsidRPr="00320BFA">
              <w:t>O tema de pesquisa está devidamente contextualizado/delimitado?</w:t>
            </w:r>
          </w:p>
        </w:tc>
        <w:tc>
          <w:tcPr>
            <w:tcW w:w="210" w:type="pct"/>
            <w:tcBorders>
              <w:top w:val="single" w:sz="12" w:space="0" w:color="auto"/>
              <w:left w:val="single" w:sz="4" w:space="0" w:color="auto"/>
              <w:bottom w:val="single" w:sz="4" w:space="0" w:color="auto"/>
              <w:right w:val="single" w:sz="4" w:space="0" w:color="auto"/>
            </w:tcBorders>
          </w:tcPr>
          <w:p w14:paraId="5842A5DD" w14:textId="5C6D6260" w:rsidR="00EE049D" w:rsidRPr="00320BFA" w:rsidRDefault="00B84B71" w:rsidP="00D9485E">
            <w:pPr>
              <w:keepNext w:val="0"/>
              <w:keepLines w:val="0"/>
              <w:ind w:left="709" w:hanging="709"/>
              <w:jc w:val="center"/>
              <w:rPr>
                <w:sz w:val="18"/>
              </w:rPr>
            </w:pPr>
            <w:r>
              <w:rPr>
                <w:sz w:val="18"/>
              </w:rPr>
              <w:t>X</w:t>
            </w:r>
          </w:p>
        </w:tc>
        <w:tc>
          <w:tcPr>
            <w:tcW w:w="226" w:type="pct"/>
            <w:tcBorders>
              <w:top w:val="single" w:sz="12" w:space="0" w:color="auto"/>
              <w:left w:val="single" w:sz="4" w:space="0" w:color="auto"/>
              <w:bottom w:val="single" w:sz="4" w:space="0" w:color="auto"/>
              <w:right w:val="single" w:sz="4" w:space="0" w:color="auto"/>
            </w:tcBorders>
          </w:tcPr>
          <w:p w14:paraId="0FE1E30F" w14:textId="77777777" w:rsidR="00EE049D" w:rsidRPr="00320BFA" w:rsidRDefault="00EE049D" w:rsidP="00D9485E">
            <w:pPr>
              <w:keepNext w:val="0"/>
              <w:keepLines w:val="0"/>
              <w:ind w:left="709" w:hanging="709"/>
              <w:jc w:val="center"/>
              <w:rPr>
                <w:sz w:val="18"/>
              </w:rPr>
            </w:pPr>
          </w:p>
        </w:tc>
        <w:tc>
          <w:tcPr>
            <w:tcW w:w="194" w:type="pct"/>
            <w:tcBorders>
              <w:top w:val="single" w:sz="12" w:space="0" w:color="auto"/>
              <w:left w:val="single" w:sz="4" w:space="0" w:color="auto"/>
              <w:bottom w:val="single" w:sz="4" w:space="0" w:color="auto"/>
              <w:right w:val="single" w:sz="12" w:space="0" w:color="auto"/>
            </w:tcBorders>
          </w:tcPr>
          <w:p w14:paraId="67D06CC5" w14:textId="77777777" w:rsidR="00EE049D" w:rsidRPr="00320BFA" w:rsidRDefault="00EE049D" w:rsidP="00D9485E">
            <w:pPr>
              <w:keepNext w:val="0"/>
              <w:keepLines w:val="0"/>
              <w:ind w:left="709" w:hanging="709"/>
              <w:jc w:val="center"/>
              <w:rPr>
                <w:sz w:val="18"/>
              </w:rPr>
            </w:pPr>
          </w:p>
        </w:tc>
      </w:tr>
      <w:tr w:rsidR="00EE049D" w:rsidRPr="00320BFA" w14:paraId="3E8CAC00" w14:textId="77777777" w:rsidTr="00D9485E">
        <w:trPr>
          <w:cantSplit/>
          <w:trHeight w:val="245"/>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3DF268CD"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17AB5CF0" w14:textId="77777777" w:rsidR="00EE049D" w:rsidRPr="00320BFA" w:rsidRDefault="00EE049D" w:rsidP="00D9485E">
            <w:pPr>
              <w:pStyle w:val="TF-xAvalITEMDETALHE"/>
            </w:pPr>
            <w:r w:rsidRPr="00320BFA">
              <w:t>O problema está claramente formulado?</w:t>
            </w:r>
          </w:p>
        </w:tc>
        <w:tc>
          <w:tcPr>
            <w:tcW w:w="210" w:type="pct"/>
            <w:tcBorders>
              <w:top w:val="single" w:sz="4" w:space="0" w:color="auto"/>
              <w:left w:val="single" w:sz="4" w:space="0" w:color="auto"/>
              <w:bottom w:val="single" w:sz="4" w:space="0" w:color="auto"/>
              <w:right w:val="single" w:sz="4" w:space="0" w:color="auto"/>
            </w:tcBorders>
          </w:tcPr>
          <w:p w14:paraId="24191C36" w14:textId="17E43C1A" w:rsidR="00EE049D" w:rsidRPr="00320BFA" w:rsidRDefault="00B84B71" w:rsidP="00D9485E">
            <w:pPr>
              <w:keepNext w:val="0"/>
              <w:keepLines w:val="0"/>
              <w:ind w:left="709" w:hanging="709"/>
              <w:jc w:val="center"/>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725BFFDB"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4E737642" w14:textId="77777777" w:rsidR="00EE049D" w:rsidRPr="00320BFA" w:rsidRDefault="00EE049D" w:rsidP="00D9485E">
            <w:pPr>
              <w:keepNext w:val="0"/>
              <w:keepLines w:val="0"/>
              <w:ind w:left="709" w:hanging="709"/>
              <w:jc w:val="center"/>
              <w:rPr>
                <w:sz w:val="18"/>
              </w:rPr>
            </w:pPr>
          </w:p>
        </w:tc>
      </w:tr>
      <w:tr w:rsidR="00EE049D" w:rsidRPr="00320BFA" w14:paraId="16485BF2" w14:textId="77777777" w:rsidTr="00D9485E">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35AF56AA"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229C895B" w14:textId="77777777" w:rsidR="00EE049D" w:rsidRPr="00320BFA" w:rsidRDefault="00EE049D" w:rsidP="00EE049D">
            <w:pPr>
              <w:pStyle w:val="TF-xAvalITEM"/>
              <w:numPr>
                <w:ilvl w:val="0"/>
                <w:numId w:val="13"/>
              </w:numPr>
            </w:pPr>
            <w:r w:rsidRPr="00320BFA">
              <w:t>OBJETIVOS</w:t>
            </w:r>
          </w:p>
          <w:p w14:paraId="6A4E3A7A" w14:textId="77777777" w:rsidR="00EE049D" w:rsidRPr="00320BFA" w:rsidRDefault="00EE049D" w:rsidP="00D9485E">
            <w:pPr>
              <w:pStyle w:val="TF-xAvalITEMDETALHE"/>
            </w:pPr>
            <w:r w:rsidRPr="00320BFA">
              <w:t>O objetivo principal está claramente definido e é passível de ser alcançado?</w:t>
            </w:r>
          </w:p>
        </w:tc>
        <w:tc>
          <w:tcPr>
            <w:tcW w:w="210" w:type="pct"/>
            <w:tcBorders>
              <w:top w:val="single" w:sz="4" w:space="0" w:color="auto"/>
              <w:left w:val="single" w:sz="4" w:space="0" w:color="auto"/>
              <w:bottom w:val="single" w:sz="4" w:space="0" w:color="auto"/>
              <w:right w:val="single" w:sz="4" w:space="0" w:color="auto"/>
            </w:tcBorders>
          </w:tcPr>
          <w:p w14:paraId="56265307" w14:textId="0AD85D8B" w:rsidR="00EE049D" w:rsidRPr="00320BFA" w:rsidRDefault="00B84B71" w:rsidP="00D9485E">
            <w:pPr>
              <w:keepNext w:val="0"/>
              <w:keepLines w:val="0"/>
              <w:ind w:left="709" w:hanging="709"/>
              <w:jc w:val="center"/>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174C2549"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5F3F3104" w14:textId="77777777" w:rsidR="00EE049D" w:rsidRPr="00320BFA" w:rsidRDefault="00EE049D" w:rsidP="00D9485E">
            <w:pPr>
              <w:keepNext w:val="0"/>
              <w:keepLines w:val="0"/>
              <w:ind w:left="709" w:hanging="709"/>
              <w:jc w:val="center"/>
              <w:rPr>
                <w:sz w:val="18"/>
              </w:rPr>
            </w:pPr>
          </w:p>
        </w:tc>
      </w:tr>
      <w:tr w:rsidR="00EE049D" w:rsidRPr="00320BFA" w14:paraId="279C98B7" w14:textId="77777777" w:rsidTr="00D9485E">
        <w:trPr>
          <w:cantSplit/>
          <w:trHeight w:val="130"/>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70FBFF32"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0E7A086B" w14:textId="77777777" w:rsidR="00EE049D" w:rsidRPr="00320BFA" w:rsidRDefault="00EE049D" w:rsidP="00D9485E">
            <w:pPr>
              <w:pStyle w:val="TF-xAvalITEMDETALHE"/>
            </w:pPr>
            <w:r w:rsidRPr="00320BFA">
              <w:t xml:space="preserve">Os objetivos específicos são coerentes com o objetivo principal? </w:t>
            </w:r>
          </w:p>
        </w:tc>
        <w:tc>
          <w:tcPr>
            <w:tcW w:w="210" w:type="pct"/>
            <w:tcBorders>
              <w:top w:val="single" w:sz="4" w:space="0" w:color="auto"/>
              <w:left w:val="single" w:sz="4" w:space="0" w:color="auto"/>
              <w:bottom w:val="single" w:sz="4" w:space="0" w:color="auto"/>
              <w:right w:val="single" w:sz="4" w:space="0" w:color="auto"/>
            </w:tcBorders>
          </w:tcPr>
          <w:p w14:paraId="7AA1B008" w14:textId="69AFA774" w:rsidR="00EE049D" w:rsidRPr="00320BFA" w:rsidRDefault="00B84B71" w:rsidP="00D9485E">
            <w:pPr>
              <w:keepNext w:val="0"/>
              <w:keepLines w:val="0"/>
              <w:ind w:left="709" w:hanging="709"/>
              <w:jc w:val="center"/>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27EB27D5"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0363D2DA" w14:textId="77777777" w:rsidR="00EE049D" w:rsidRPr="00320BFA" w:rsidRDefault="00EE049D" w:rsidP="00D9485E">
            <w:pPr>
              <w:keepNext w:val="0"/>
              <w:keepLines w:val="0"/>
              <w:ind w:left="709" w:hanging="709"/>
              <w:jc w:val="center"/>
              <w:rPr>
                <w:sz w:val="18"/>
              </w:rPr>
            </w:pPr>
          </w:p>
        </w:tc>
      </w:tr>
      <w:tr w:rsidR="00EE049D" w:rsidRPr="00320BFA" w14:paraId="5FCC36E5" w14:textId="77777777" w:rsidTr="00D9485E">
        <w:trPr>
          <w:cantSplit/>
          <w:trHeight w:val="413"/>
          <w:jc w:val="center"/>
        </w:trPr>
        <w:tc>
          <w:tcPr>
            <w:tcW w:w="198" w:type="pct"/>
            <w:vMerge/>
            <w:tcBorders>
              <w:top w:val="single" w:sz="12" w:space="0" w:color="auto"/>
              <w:left w:val="single" w:sz="12" w:space="0" w:color="auto"/>
              <w:bottom w:val="single" w:sz="12" w:space="0" w:color="auto"/>
              <w:right w:val="single" w:sz="4" w:space="0" w:color="auto"/>
            </w:tcBorders>
            <w:vAlign w:val="center"/>
          </w:tcPr>
          <w:p w14:paraId="3D9B5BB4"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tcPr>
          <w:p w14:paraId="0C19DD37" w14:textId="77777777" w:rsidR="00EE049D" w:rsidRPr="00340EA0" w:rsidRDefault="00EE049D" w:rsidP="00EE049D">
            <w:pPr>
              <w:pStyle w:val="TF-xAvalITEM"/>
              <w:numPr>
                <w:ilvl w:val="0"/>
                <w:numId w:val="13"/>
              </w:numPr>
              <w:rPr>
                <w:color w:val="000000" w:themeColor="text1"/>
              </w:rPr>
            </w:pPr>
            <w:r w:rsidRPr="00340EA0">
              <w:rPr>
                <w:color w:val="000000" w:themeColor="text1"/>
              </w:rPr>
              <w:t>DESCRIÇÃO DO SISTEMA ATUAL</w:t>
            </w:r>
          </w:p>
          <w:p w14:paraId="57482BC5" w14:textId="77777777" w:rsidR="00EE049D" w:rsidRPr="00340EA0" w:rsidRDefault="00EE049D" w:rsidP="00D9485E">
            <w:pPr>
              <w:pStyle w:val="TF-xAvalITEMDETALHE"/>
              <w:rPr>
                <w:color w:val="000000" w:themeColor="text1"/>
              </w:rPr>
            </w:pPr>
            <w:r w:rsidRPr="00340EA0">
              <w:rPr>
                <w:color w:val="000000" w:themeColor="text1"/>
              </w:rPr>
              <w:t>O sistema atual está claramente descrito e embasa de modo consistente o sistema proposto?</w:t>
            </w:r>
          </w:p>
        </w:tc>
        <w:tc>
          <w:tcPr>
            <w:tcW w:w="210" w:type="pct"/>
            <w:tcBorders>
              <w:top w:val="single" w:sz="4" w:space="0" w:color="auto"/>
              <w:left w:val="single" w:sz="4" w:space="0" w:color="auto"/>
              <w:bottom w:val="single" w:sz="4" w:space="0" w:color="auto"/>
              <w:right w:val="single" w:sz="4" w:space="0" w:color="auto"/>
            </w:tcBorders>
          </w:tcPr>
          <w:p w14:paraId="06C40587" w14:textId="64D52E02" w:rsidR="00EE049D" w:rsidRPr="00320BFA" w:rsidRDefault="00B84B71" w:rsidP="00D9485E">
            <w:pPr>
              <w:keepNext w:val="0"/>
              <w:keepLines w:val="0"/>
              <w:ind w:left="709" w:hanging="709"/>
              <w:jc w:val="center"/>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2914C12B"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1C436025" w14:textId="77777777" w:rsidR="00EE049D" w:rsidRPr="00320BFA" w:rsidRDefault="00EE049D" w:rsidP="00D9485E">
            <w:pPr>
              <w:keepNext w:val="0"/>
              <w:keepLines w:val="0"/>
              <w:ind w:left="709" w:hanging="709"/>
              <w:jc w:val="center"/>
              <w:rPr>
                <w:sz w:val="18"/>
              </w:rPr>
            </w:pPr>
          </w:p>
        </w:tc>
      </w:tr>
      <w:tr w:rsidR="00EE049D" w:rsidRPr="00320BFA" w14:paraId="1F516314" w14:textId="77777777" w:rsidTr="00D9485E">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3862C5A9"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4045AF66" w14:textId="77777777" w:rsidR="00EE049D" w:rsidRPr="00340EA0" w:rsidRDefault="00EE049D" w:rsidP="00EE049D">
            <w:pPr>
              <w:pStyle w:val="TF-xAvalITEM"/>
              <w:numPr>
                <w:ilvl w:val="0"/>
                <w:numId w:val="13"/>
              </w:numPr>
              <w:rPr>
                <w:color w:val="000000" w:themeColor="text1"/>
              </w:rPr>
            </w:pPr>
            <w:r w:rsidRPr="00340EA0">
              <w:rPr>
                <w:color w:val="000000" w:themeColor="text1"/>
              </w:rPr>
              <w:t>JUSTIFICATIVA</w:t>
            </w:r>
          </w:p>
          <w:p w14:paraId="4C66AF13" w14:textId="77777777" w:rsidR="00EE049D" w:rsidRPr="00340EA0" w:rsidRDefault="00EE049D" w:rsidP="00D9485E">
            <w:pPr>
              <w:pStyle w:val="TF-xAvalITEMDETALHE"/>
              <w:rPr>
                <w:color w:val="000000" w:themeColor="text1"/>
              </w:rPr>
            </w:pPr>
            <w:r w:rsidRPr="00340EA0">
              <w:rPr>
                <w:color w:val="000000" w:themeColor="text1"/>
              </w:rPr>
              <w:t>O sistema proposto está descrito de forma adequada e abrange soluções para os problemas do sistema atual?</w:t>
            </w:r>
          </w:p>
        </w:tc>
        <w:tc>
          <w:tcPr>
            <w:tcW w:w="210" w:type="pct"/>
            <w:tcBorders>
              <w:top w:val="single" w:sz="4" w:space="0" w:color="auto"/>
              <w:left w:val="single" w:sz="4" w:space="0" w:color="auto"/>
              <w:bottom w:val="single" w:sz="4" w:space="0" w:color="auto"/>
              <w:right w:val="single" w:sz="4" w:space="0" w:color="auto"/>
            </w:tcBorders>
          </w:tcPr>
          <w:p w14:paraId="1A574FA2" w14:textId="25DF7BFF" w:rsidR="00EE049D" w:rsidRPr="00320BFA" w:rsidRDefault="00B84B71" w:rsidP="00D9485E">
            <w:pPr>
              <w:keepNext w:val="0"/>
              <w:keepLines w:val="0"/>
              <w:ind w:left="709" w:hanging="709"/>
              <w:jc w:val="center"/>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2296CAA0"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0DE82EA0" w14:textId="77777777" w:rsidR="00EE049D" w:rsidRPr="00320BFA" w:rsidRDefault="00EE049D" w:rsidP="00D9485E">
            <w:pPr>
              <w:keepNext w:val="0"/>
              <w:keepLines w:val="0"/>
              <w:ind w:left="709" w:hanging="709"/>
              <w:jc w:val="center"/>
              <w:rPr>
                <w:sz w:val="18"/>
              </w:rPr>
            </w:pPr>
          </w:p>
        </w:tc>
      </w:tr>
      <w:tr w:rsidR="00EE049D" w:rsidRPr="00320BFA" w14:paraId="7523A147" w14:textId="77777777" w:rsidTr="00D9485E">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1052BD87"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513D8D8D" w14:textId="77777777" w:rsidR="00EE049D" w:rsidRPr="00320BFA" w:rsidRDefault="00EE049D" w:rsidP="00D9485E">
            <w:pPr>
              <w:pStyle w:val="TF-xAvalITEMDETALHE"/>
            </w:pPr>
            <w:r w:rsidRPr="00320BFA">
              <w:t>São apresentados argumentos científicos, técnicos ou metodológicos que justificam a proposta?</w:t>
            </w:r>
          </w:p>
        </w:tc>
        <w:tc>
          <w:tcPr>
            <w:tcW w:w="210" w:type="pct"/>
            <w:tcBorders>
              <w:top w:val="single" w:sz="4" w:space="0" w:color="auto"/>
              <w:left w:val="single" w:sz="4" w:space="0" w:color="auto"/>
              <w:bottom w:val="single" w:sz="4" w:space="0" w:color="auto"/>
              <w:right w:val="single" w:sz="4" w:space="0" w:color="auto"/>
            </w:tcBorders>
          </w:tcPr>
          <w:p w14:paraId="416C4C30" w14:textId="1AA7362D" w:rsidR="00EE049D" w:rsidRPr="00320BFA" w:rsidRDefault="00B84B71" w:rsidP="00D9485E">
            <w:pPr>
              <w:keepNext w:val="0"/>
              <w:keepLines w:val="0"/>
              <w:ind w:left="709" w:hanging="709"/>
              <w:jc w:val="center"/>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72B3B1D7"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72BA6E3A" w14:textId="77777777" w:rsidR="00EE049D" w:rsidRPr="00320BFA" w:rsidRDefault="00EE049D" w:rsidP="00D9485E">
            <w:pPr>
              <w:keepNext w:val="0"/>
              <w:keepLines w:val="0"/>
              <w:ind w:left="709" w:hanging="709"/>
              <w:jc w:val="center"/>
              <w:rPr>
                <w:sz w:val="18"/>
              </w:rPr>
            </w:pPr>
          </w:p>
        </w:tc>
      </w:tr>
      <w:tr w:rsidR="00EE049D" w:rsidRPr="00320BFA" w14:paraId="1F6C9C35" w14:textId="77777777" w:rsidTr="00D9485E">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72EF0485"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568D5987" w14:textId="77777777" w:rsidR="00EE049D" w:rsidRPr="00320BFA" w:rsidRDefault="00EE049D" w:rsidP="00D9485E">
            <w:pPr>
              <w:pStyle w:val="TF-xAvalITEMDETALHE"/>
            </w:pPr>
            <w:r w:rsidRPr="00320BFA">
              <w:t>São apresentadas as contribuições teóricas, práticas ou sociais que justificam a proposta?</w:t>
            </w:r>
          </w:p>
        </w:tc>
        <w:tc>
          <w:tcPr>
            <w:tcW w:w="210" w:type="pct"/>
            <w:tcBorders>
              <w:top w:val="single" w:sz="4" w:space="0" w:color="auto"/>
              <w:left w:val="single" w:sz="4" w:space="0" w:color="auto"/>
              <w:bottom w:val="single" w:sz="4" w:space="0" w:color="auto"/>
              <w:right w:val="single" w:sz="4" w:space="0" w:color="auto"/>
            </w:tcBorders>
          </w:tcPr>
          <w:p w14:paraId="07B06996" w14:textId="6C87982A" w:rsidR="00EE049D" w:rsidRPr="00320BFA" w:rsidRDefault="00B84B71" w:rsidP="00D9485E">
            <w:pPr>
              <w:keepNext w:val="0"/>
              <w:keepLines w:val="0"/>
              <w:ind w:left="709" w:hanging="709"/>
              <w:jc w:val="center"/>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15CF554B"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4E07E1C2" w14:textId="77777777" w:rsidR="00EE049D" w:rsidRPr="00320BFA" w:rsidRDefault="00EE049D" w:rsidP="00D9485E">
            <w:pPr>
              <w:keepNext w:val="0"/>
              <w:keepLines w:val="0"/>
              <w:ind w:left="709" w:hanging="709"/>
              <w:jc w:val="center"/>
              <w:rPr>
                <w:sz w:val="18"/>
              </w:rPr>
            </w:pPr>
          </w:p>
        </w:tc>
      </w:tr>
      <w:tr w:rsidR="00EE049D" w:rsidRPr="00320BFA" w14:paraId="47E2DA82" w14:textId="77777777" w:rsidTr="00D9485E">
        <w:trPr>
          <w:cantSplit/>
          <w:trHeight w:val="447"/>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24B150BB"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4172E79B" w14:textId="77777777" w:rsidR="00EE049D" w:rsidRPr="00320BFA" w:rsidRDefault="00EE049D" w:rsidP="00EE049D">
            <w:pPr>
              <w:pStyle w:val="TF-xAvalITEM"/>
              <w:numPr>
                <w:ilvl w:val="0"/>
                <w:numId w:val="13"/>
              </w:numPr>
            </w:pPr>
            <w:r w:rsidRPr="00320BFA">
              <w:t>METODOLOGIA</w:t>
            </w:r>
          </w:p>
          <w:p w14:paraId="702BFEB2" w14:textId="77777777" w:rsidR="00EE049D" w:rsidRPr="00320BFA" w:rsidRDefault="00EE049D" w:rsidP="00D9485E">
            <w:pPr>
              <w:pStyle w:val="TF-xAvalITEMDETALHE"/>
            </w:pPr>
            <w:r w:rsidRPr="00320BFA">
              <w:t>Foram relacionadas todas as etapas necessárias para o desenvolvimento do TCC?</w:t>
            </w:r>
          </w:p>
        </w:tc>
        <w:tc>
          <w:tcPr>
            <w:tcW w:w="210" w:type="pct"/>
            <w:tcBorders>
              <w:top w:val="single" w:sz="4" w:space="0" w:color="auto"/>
              <w:left w:val="single" w:sz="4" w:space="0" w:color="auto"/>
              <w:bottom w:val="single" w:sz="4" w:space="0" w:color="auto"/>
              <w:right w:val="single" w:sz="4" w:space="0" w:color="auto"/>
            </w:tcBorders>
          </w:tcPr>
          <w:p w14:paraId="62D6E740" w14:textId="558D5B18" w:rsidR="00EE049D" w:rsidRPr="00320BFA" w:rsidRDefault="00B84B71" w:rsidP="00D9485E">
            <w:pPr>
              <w:keepNext w:val="0"/>
              <w:keepLines w:val="0"/>
              <w:ind w:left="709" w:hanging="709"/>
              <w:jc w:val="center"/>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6972745D"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66E70620" w14:textId="77777777" w:rsidR="00EE049D" w:rsidRPr="00320BFA" w:rsidRDefault="00EE049D" w:rsidP="00D9485E">
            <w:pPr>
              <w:keepNext w:val="0"/>
              <w:keepLines w:val="0"/>
              <w:ind w:left="709" w:hanging="709"/>
              <w:jc w:val="center"/>
              <w:rPr>
                <w:sz w:val="18"/>
              </w:rPr>
            </w:pPr>
          </w:p>
        </w:tc>
      </w:tr>
      <w:tr w:rsidR="00EE049D" w:rsidRPr="00320BFA" w14:paraId="5F3BED62" w14:textId="77777777" w:rsidTr="00D9485E">
        <w:trPr>
          <w:cantSplit/>
          <w:trHeight w:val="249"/>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64E581BE"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53AF5207" w14:textId="77777777" w:rsidR="00EE049D" w:rsidRPr="00320BFA" w:rsidRDefault="00EE049D" w:rsidP="00D9485E">
            <w:pPr>
              <w:pStyle w:val="TF-xAvalITEMDETALHE"/>
            </w:pPr>
            <w:r w:rsidRPr="00320BFA">
              <w:t>Os métodos, recursos e o cronograma estão devidamente apresentados e são compatíveis com a metodologia proposta?</w:t>
            </w:r>
          </w:p>
        </w:tc>
        <w:tc>
          <w:tcPr>
            <w:tcW w:w="210" w:type="pct"/>
            <w:tcBorders>
              <w:top w:val="single" w:sz="4" w:space="0" w:color="auto"/>
              <w:left w:val="single" w:sz="4" w:space="0" w:color="auto"/>
              <w:bottom w:val="single" w:sz="4" w:space="0" w:color="auto"/>
              <w:right w:val="single" w:sz="4" w:space="0" w:color="auto"/>
            </w:tcBorders>
          </w:tcPr>
          <w:p w14:paraId="07EAC7FD" w14:textId="1A4EC806" w:rsidR="00EE049D" w:rsidRPr="00320BFA" w:rsidRDefault="00B84B71" w:rsidP="00D9485E">
            <w:pPr>
              <w:keepNext w:val="0"/>
              <w:keepLines w:val="0"/>
              <w:ind w:left="709" w:hanging="709"/>
              <w:jc w:val="center"/>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5506E889"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0513AF62" w14:textId="77777777" w:rsidR="00EE049D" w:rsidRPr="00320BFA" w:rsidRDefault="00EE049D" w:rsidP="00D9485E">
            <w:pPr>
              <w:keepNext w:val="0"/>
              <w:keepLines w:val="0"/>
              <w:ind w:left="709" w:hanging="709"/>
              <w:jc w:val="center"/>
              <w:rPr>
                <w:sz w:val="18"/>
              </w:rPr>
            </w:pPr>
          </w:p>
        </w:tc>
      </w:tr>
      <w:tr w:rsidR="00EE049D" w:rsidRPr="00320BFA" w14:paraId="65B12DF7" w14:textId="77777777" w:rsidTr="00D9485E">
        <w:trPr>
          <w:cantSplit/>
          <w:trHeight w:val="249"/>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190EBDF1"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65998B42" w14:textId="77777777" w:rsidR="00EE049D" w:rsidRPr="00320BFA" w:rsidRDefault="00EE049D" w:rsidP="00EE049D">
            <w:pPr>
              <w:pStyle w:val="TF-xAvalITEM"/>
              <w:numPr>
                <w:ilvl w:val="0"/>
                <w:numId w:val="13"/>
              </w:numPr>
            </w:pPr>
            <w:r w:rsidRPr="00320BFA">
              <w:t>REVISÃO BIBLIOGRÁFICA</w:t>
            </w:r>
          </w:p>
          <w:p w14:paraId="4E805278" w14:textId="77777777" w:rsidR="00EE049D" w:rsidRPr="00320BFA" w:rsidRDefault="00EE049D" w:rsidP="00D9485E">
            <w:pPr>
              <w:pStyle w:val="TF-xAvalITEMDETALHE"/>
            </w:pPr>
            <w:r w:rsidRPr="00320BFA">
              <w:t>Os assuntos apresentados são suficientes e têm relação com o tema do TCC?</w:t>
            </w:r>
          </w:p>
        </w:tc>
        <w:tc>
          <w:tcPr>
            <w:tcW w:w="210" w:type="pct"/>
            <w:tcBorders>
              <w:top w:val="single" w:sz="4" w:space="0" w:color="auto"/>
              <w:left w:val="single" w:sz="4" w:space="0" w:color="auto"/>
              <w:bottom w:val="single" w:sz="4" w:space="0" w:color="auto"/>
              <w:right w:val="single" w:sz="4" w:space="0" w:color="auto"/>
            </w:tcBorders>
          </w:tcPr>
          <w:p w14:paraId="2BE8AA39" w14:textId="7341CF78" w:rsidR="00EE049D" w:rsidRPr="00320BFA" w:rsidRDefault="00B84B71" w:rsidP="00D9485E">
            <w:pPr>
              <w:keepNext w:val="0"/>
              <w:keepLines w:val="0"/>
              <w:ind w:left="709" w:hanging="709"/>
              <w:jc w:val="center"/>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17D72460"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339B3E48" w14:textId="77777777" w:rsidR="00EE049D" w:rsidRPr="00320BFA" w:rsidRDefault="00EE049D" w:rsidP="00D9485E">
            <w:pPr>
              <w:keepNext w:val="0"/>
              <w:keepLines w:val="0"/>
              <w:ind w:left="709" w:hanging="709"/>
              <w:jc w:val="center"/>
              <w:rPr>
                <w:sz w:val="18"/>
              </w:rPr>
            </w:pPr>
          </w:p>
        </w:tc>
      </w:tr>
      <w:tr w:rsidR="00EE049D" w:rsidRPr="00320BFA" w14:paraId="3E2FFD1F" w14:textId="77777777" w:rsidTr="00D9485E">
        <w:trPr>
          <w:cantSplit/>
          <w:trHeight w:val="451"/>
          <w:jc w:val="center"/>
        </w:trPr>
        <w:tc>
          <w:tcPr>
            <w:tcW w:w="198"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93D4674" w14:textId="77777777" w:rsidR="00EE049D" w:rsidRPr="00320BFA" w:rsidRDefault="00EE049D" w:rsidP="00D9485E">
            <w:pPr>
              <w:pStyle w:val="TF-xAvalITEMTABELA"/>
            </w:pPr>
            <w:r w:rsidRPr="00320BFA">
              <w:t>ASPECTOS METODOLÓGICOS</w:t>
            </w:r>
          </w:p>
        </w:tc>
        <w:tc>
          <w:tcPr>
            <w:tcW w:w="4172" w:type="pct"/>
            <w:tcBorders>
              <w:top w:val="single" w:sz="12" w:space="0" w:color="auto"/>
              <w:left w:val="single" w:sz="4" w:space="0" w:color="auto"/>
              <w:bottom w:val="single" w:sz="4" w:space="0" w:color="auto"/>
              <w:right w:val="single" w:sz="4" w:space="0" w:color="auto"/>
            </w:tcBorders>
            <w:hideMark/>
          </w:tcPr>
          <w:p w14:paraId="1EC4B54C" w14:textId="77777777" w:rsidR="00EE049D" w:rsidRPr="00320BFA" w:rsidRDefault="00EE049D" w:rsidP="00EE049D">
            <w:pPr>
              <w:pStyle w:val="TF-xAvalITEM"/>
              <w:numPr>
                <w:ilvl w:val="0"/>
                <w:numId w:val="13"/>
              </w:numPr>
            </w:pPr>
            <w:r w:rsidRPr="00320BFA">
              <w:t>LINGUAGEM USADA (redação)</w:t>
            </w:r>
          </w:p>
          <w:p w14:paraId="7B6BE053" w14:textId="77777777" w:rsidR="00EE049D" w:rsidRPr="00320BFA" w:rsidRDefault="00EE049D" w:rsidP="00D9485E">
            <w:pPr>
              <w:pStyle w:val="TF-xAvalITEMDETALHE"/>
            </w:pPr>
            <w:r w:rsidRPr="00320BFA">
              <w:t>O texto completo é coerente e redigido corretamente em língua portuguesa, usando linguagem formal/científica?</w:t>
            </w:r>
          </w:p>
        </w:tc>
        <w:tc>
          <w:tcPr>
            <w:tcW w:w="210" w:type="pct"/>
            <w:tcBorders>
              <w:top w:val="single" w:sz="12" w:space="0" w:color="auto"/>
              <w:left w:val="single" w:sz="4" w:space="0" w:color="auto"/>
              <w:bottom w:val="single" w:sz="4" w:space="0" w:color="auto"/>
              <w:right w:val="single" w:sz="4" w:space="0" w:color="auto"/>
            </w:tcBorders>
          </w:tcPr>
          <w:p w14:paraId="7489C76F" w14:textId="4B9AB09B" w:rsidR="00EE049D" w:rsidRPr="00320BFA" w:rsidRDefault="00B84B71" w:rsidP="00D9485E">
            <w:pPr>
              <w:keepNext w:val="0"/>
              <w:keepLines w:val="0"/>
              <w:ind w:left="709" w:hanging="709"/>
              <w:jc w:val="center"/>
              <w:rPr>
                <w:sz w:val="18"/>
              </w:rPr>
            </w:pPr>
            <w:r>
              <w:rPr>
                <w:sz w:val="18"/>
              </w:rPr>
              <w:t>X</w:t>
            </w:r>
          </w:p>
        </w:tc>
        <w:tc>
          <w:tcPr>
            <w:tcW w:w="226" w:type="pct"/>
            <w:tcBorders>
              <w:top w:val="single" w:sz="12" w:space="0" w:color="auto"/>
              <w:left w:val="single" w:sz="4" w:space="0" w:color="auto"/>
              <w:bottom w:val="single" w:sz="4" w:space="0" w:color="auto"/>
              <w:right w:val="single" w:sz="4" w:space="0" w:color="auto"/>
            </w:tcBorders>
          </w:tcPr>
          <w:p w14:paraId="64B4F41E" w14:textId="77777777" w:rsidR="00EE049D" w:rsidRPr="00320BFA" w:rsidRDefault="00EE049D" w:rsidP="00D9485E">
            <w:pPr>
              <w:keepNext w:val="0"/>
              <w:keepLines w:val="0"/>
              <w:ind w:left="709" w:hanging="709"/>
              <w:jc w:val="center"/>
              <w:rPr>
                <w:sz w:val="18"/>
              </w:rPr>
            </w:pPr>
          </w:p>
        </w:tc>
        <w:tc>
          <w:tcPr>
            <w:tcW w:w="194" w:type="pct"/>
            <w:tcBorders>
              <w:top w:val="single" w:sz="12" w:space="0" w:color="auto"/>
              <w:left w:val="single" w:sz="4" w:space="0" w:color="auto"/>
              <w:bottom w:val="single" w:sz="4" w:space="0" w:color="auto"/>
              <w:right w:val="single" w:sz="12" w:space="0" w:color="auto"/>
            </w:tcBorders>
          </w:tcPr>
          <w:p w14:paraId="0D061A6A" w14:textId="77777777" w:rsidR="00EE049D" w:rsidRPr="00320BFA" w:rsidRDefault="00EE049D" w:rsidP="00D9485E">
            <w:pPr>
              <w:keepNext w:val="0"/>
              <w:keepLines w:val="0"/>
              <w:ind w:left="709" w:hanging="709"/>
              <w:jc w:val="center"/>
              <w:rPr>
                <w:sz w:val="18"/>
              </w:rPr>
            </w:pPr>
          </w:p>
        </w:tc>
      </w:tr>
      <w:tr w:rsidR="00EE049D" w:rsidRPr="00320BFA" w14:paraId="042BB976" w14:textId="77777777" w:rsidTr="00D9485E">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520E52F8"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0A91E397" w14:textId="77777777" w:rsidR="00EE049D" w:rsidRPr="00320BFA" w:rsidRDefault="00EE049D" w:rsidP="00D9485E">
            <w:pPr>
              <w:pStyle w:val="TF-xAvalITEMDETALHE"/>
            </w:pPr>
            <w:r w:rsidRPr="00320BFA">
              <w:t>A exposição do assunto é ordenada (as ideias bem encadeadas e linguagem clara)?</w:t>
            </w:r>
          </w:p>
        </w:tc>
        <w:tc>
          <w:tcPr>
            <w:tcW w:w="210" w:type="pct"/>
            <w:tcBorders>
              <w:top w:val="single" w:sz="4" w:space="0" w:color="auto"/>
              <w:left w:val="single" w:sz="4" w:space="0" w:color="auto"/>
              <w:bottom w:val="single" w:sz="4" w:space="0" w:color="auto"/>
              <w:right w:val="single" w:sz="4" w:space="0" w:color="auto"/>
            </w:tcBorders>
          </w:tcPr>
          <w:p w14:paraId="19D4D620" w14:textId="02FD323B" w:rsidR="00EE049D" w:rsidRPr="00320BFA" w:rsidRDefault="00B84B71" w:rsidP="00D9485E">
            <w:pPr>
              <w:keepNext w:val="0"/>
              <w:keepLines w:val="0"/>
              <w:ind w:left="709" w:hanging="709"/>
              <w:jc w:val="center"/>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15273AEE"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1D0C83DF" w14:textId="77777777" w:rsidR="00EE049D" w:rsidRPr="00320BFA" w:rsidRDefault="00EE049D" w:rsidP="00D9485E">
            <w:pPr>
              <w:keepNext w:val="0"/>
              <w:keepLines w:val="0"/>
              <w:ind w:left="709" w:hanging="709"/>
              <w:jc w:val="center"/>
              <w:rPr>
                <w:sz w:val="18"/>
              </w:rPr>
            </w:pPr>
          </w:p>
        </w:tc>
      </w:tr>
      <w:tr w:rsidR="00EE049D" w:rsidRPr="00320BFA" w14:paraId="7C467095" w14:textId="77777777" w:rsidTr="00D9485E">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1C76A73B"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0EFA413A" w14:textId="77777777" w:rsidR="00EE049D" w:rsidRPr="00320BFA" w:rsidRDefault="00EE049D" w:rsidP="00EE049D">
            <w:pPr>
              <w:pStyle w:val="TF-xAvalITEM"/>
              <w:numPr>
                <w:ilvl w:val="0"/>
                <w:numId w:val="13"/>
              </w:numPr>
            </w:pPr>
            <w:r w:rsidRPr="00320BFA">
              <w:t>ORGANIZAÇÃO E APRESENTAÇÃO GRÁFICA DO TEXTO</w:t>
            </w:r>
          </w:p>
          <w:p w14:paraId="31A509CA" w14:textId="77777777" w:rsidR="00EE049D" w:rsidRPr="00320BFA" w:rsidRDefault="00EE049D" w:rsidP="00D9485E">
            <w:pPr>
              <w:pStyle w:val="TF-xAvalITEMDETALHE"/>
            </w:pPr>
            <w:r w:rsidRPr="00320BFA">
              <w:t>A organização e apresentação dos capítulos, seções, subseções e parágrafos estão de acordo com o modelo estabelecido?</w:t>
            </w:r>
          </w:p>
        </w:tc>
        <w:tc>
          <w:tcPr>
            <w:tcW w:w="210" w:type="pct"/>
            <w:tcBorders>
              <w:top w:val="single" w:sz="4" w:space="0" w:color="auto"/>
              <w:left w:val="single" w:sz="4" w:space="0" w:color="auto"/>
              <w:bottom w:val="single" w:sz="4" w:space="0" w:color="auto"/>
              <w:right w:val="single" w:sz="4" w:space="0" w:color="auto"/>
            </w:tcBorders>
          </w:tcPr>
          <w:p w14:paraId="23755B4F" w14:textId="4B9153CA" w:rsidR="00EE049D" w:rsidRPr="00320BFA" w:rsidRDefault="00B84B71" w:rsidP="00D9485E">
            <w:pPr>
              <w:keepNext w:val="0"/>
              <w:keepLines w:val="0"/>
              <w:ind w:left="709" w:hanging="709"/>
              <w:jc w:val="center"/>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683C9FC4"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78CA19A3" w14:textId="77777777" w:rsidR="00EE049D" w:rsidRPr="00320BFA" w:rsidRDefault="00EE049D" w:rsidP="00D9485E">
            <w:pPr>
              <w:keepNext w:val="0"/>
              <w:keepLines w:val="0"/>
              <w:ind w:left="709" w:hanging="709"/>
              <w:jc w:val="center"/>
              <w:rPr>
                <w:sz w:val="18"/>
              </w:rPr>
            </w:pPr>
          </w:p>
        </w:tc>
      </w:tr>
      <w:tr w:rsidR="00EE049D" w:rsidRPr="00320BFA" w14:paraId="2160248C" w14:textId="77777777" w:rsidTr="00D9485E">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3559F366"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56DB5FDA" w14:textId="77777777" w:rsidR="00EE049D" w:rsidRPr="00320BFA" w:rsidRDefault="00EE049D" w:rsidP="00EE049D">
            <w:pPr>
              <w:pStyle w:val="TF-xAvalITEM"/>
              <w:numPr>
                <w:ilvl w:val="0"/>
                <w:numId w:val="13"/>
              </w:numPr>
            </w:pPr>
            <w:r w:rsidRPr="00320BFA">
              <w:t>ILUSTRAÇÕES (figuras, quadros, tabelas)</w:t>
            </w:r>
          </w:p>
          <w:p w14:paraId="38F91932" w14:textId="77777777" w:rsidR="00EE049D" w:rsidRPr="00320BFA" w:rsidRDefault="00EE049D" w:rsidP="00D9485E">
            <w:pPr>
              <w:pStyle w:val="TF-xAvalITEMDETALHE"/>
            </w:pPr>
            <w:r w:rsidRPr="00320BFA">
              <w:t>As ilustrações são legíveis e obedecem às normas da ABNT?</w:t>
            </w:r>
          </w:p>
        </w:tc>
        <w:tc>
          <w:tcPr>
            <w:tcW w:w="210" w:type="pct"/>
            <w:tcBorders>
              <w:top w:val="single" w:sz="4" w:space="0" w:color="auto"/>
              <w:left w:val="single" w:sz="4" w:space="0" w:color="auto"/>
              <w:bottom w:val="single" w:sz="4" w:space="0" w:color="auto"/>
              <w:right w:val="single" w:sz="4" w:space="0" w:color="auto"/>
            </w:tcBorders>
          </w:tcPr>
          <w:p w14:paraId="47485553" w14:textId="42DDBBED" w:rsidR="00EE049D" w:rsidRPr="00320BFA" w:rsidRDefault="00B84B71" w:rsidP="00D9485E">
            <w:pPr>
              <w:keepNext w:val="0"/>
              <w:keepLines w:val="0"/>
              <w:spacing w:before="80" w:after="80"/>
              <w:ind w:left="709" w:hanging="709"/>
              <w:jc w:val="center"/>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3CFE39E7" w14:textId="77777777" w:rsidR="00EE049D" w:rsidRPr="00320BFA" w:rsidRDefault="00EE049D" w:rsidP="00D9485E">
            <w:pPr>
              <w:keepNext w:val="0"/>
              <w:keepLines w:val="0"/>
              <w:spacing w:before="80" w:after="8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00002A37" w14:textId="77777777" w:rsidR="00EE049D" w:rsidRPr="00320BFA" w:rsidRDefault="00EE049D" w:rsidP="00D9485E">
            <w:pPr>
              <w:keepNext w:val="0"/>
              <w:keepLines w:val="0"/>
              <w:spacing w:before="80" w:after="80"/>
              <w:ind w:left="709" w:hanging="709"/>
              <w:jc w:val="center"/>
              <w:rPr>
                <w:sz w:val="18"/>
              </w:rPr>
            </w:pPr>
          </w:p>
        </w:tc>
      </w:tr>
      <w:tr w:rsidR="00EE049D" w:rsidRPr="00320BFA" w14:paraId="4DA93C34" w14:textId="77777777" w:rsidTr="00D9485E">
        <w:trPr>
          <w:cantSplit/>
          <w:trHeight w:val="386"/>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0066DAEB"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04E91249" w14:textId="77777777" w:rsidR="00EE049D" w:rsidRPr="00320BFA" w:rsidRDefault="00EE049D" w:rsidP="00EE049D">
            <w:pPr>
              <w:pStyle w:val="TF-xAvalITEM"/>
              <w:numPr>
                <w:ilvl w:val="0"/>
                <w:numId w:val="13"/>
              </w:numPr>
            </w:pPr>
            <w:r w:rsidRPr="00320BFA">
              <w:t>REFERÊNCIAS E CITAÇÕES</w:t>
            </w:r>
          </w:p>
          <w:p w14:paraId="7C6F34BD" w14:textId="77777777" w:rsidR="00EE049D" w:rsidRPr="00320BFA" w:rsidRDefault="00EE049D" w:rsidP="00D9485E">
            <w:pPr>
              <w:pStyle w:val="TF-xAvalITEMDETALHE"/>
            </w:pPr>
            <w:r w:rsidRPr="00320BFA">
              <w:t>As referências obedecem às normas da ABNT?</w:t>
            </w:r>
          </w:p>
        </w:tc>
        <w:tc>
          <w:tcPr>
            <w:tcW w:w="210" w:type="pct"/>
            <w:tcBorders>
              <w:top w:val="single" w:sz="4" w:space="0" w:color="auto"/>
              <w:left w:val="single" w:sz="4" w:space="0" w:color="auto"/>
              <w:bottom w:val="single" w:sz="4" w:space="0" w:color="auto"/>
              <w:right w:val="single" w:sz="4" w:space="0" w:color="auto"/>
            </w:tcBorders>
          </w:tcPr>
          <w:p w14:paraId="5147240A" w14:textId="795DDC66" w:rsidR="00EE049D" w:rsidRPr="00320BFA" w:rsidRDefault="00B84B71" w:rsidP="00D9485E">
            <w:pPr>
              <w:keepNext w:val="0"/>
              <w:keepLines w:val="0"/>
              <w:ind w:left="709" w:hanging="709"/>
              <w:jc w:val="center"/>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313E848D"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466FE4CC" w14:textId="77777777" w:rsidR="00EE049D" w:rsidRPr="00320BFA" w:rsidRDefault="00EE049D" w:rsidP="00D9485E">
            <w:pPr>
              <w:keepNext w:val="0"/>
              <w:keepLines w:val="0"/>
              <w:ind w:left="709" w:hanging="709"/>
              <w:jc w:val="center"/>
              <w:rPr>
                <w:sz w:val="18"/>
              </w:rPr>
            </w:pPr>
          </w:p>
        </w:tc>
      </w:tr>
      <w:tr w:rsidR="00EE049D" w:rsidRPr="00320BFA" w14:paraId="1BCD7F75" w14:textId="77777777" w:rsidTr="00D9485E">
        <w:trPr>
          <w:cantSplit/>
          <w:trHeight w:val="36"/>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7077656A"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2F7A7B23" w14:textId="77777777" w:rsidR="00EE049D" w:rsidRPr="00320BFA" w:rsidRDefault="00EE049D" w:rsidP="00D9485E">
            <w:pPr>
              <w:pStyle w:val="TF-xAvalITEMDETALHE"/>
            </w:pPr>
            <w:r w:rsidRPr="00320BFA">
              <w:t>As citações obedecem às normas da ABNT?</w:t>
            </w:r>
          </w:p>
        </w:tc>
        <w:tc>
          <w:tcPr>
            <w:tcW w:w="210" w:type="pct"/>
            <w:tcBorders>
              <w:top w:val="single" w:sz="4" w:space="0" w:color="auto"/>
              <w:left w:val="single" w:sz="4" w:space="0" w:color="auto"/>
              <w:bottom w:val="single" w:sz="4" w:space="0" w:color="auto"/>
              <w:right w:val="single" w:sz="4" w:space="0" w:color="auto"/>
            </w:tcBorders>
          </w:tcPr>
          <w:p w14:paraId="08D2A949" w14:textId="3D96A0C7" w:rsidR="00EE049D" w:rsidRPr="00320BFA" w:rsidRDefault="00B84B71" w:rsidP="00D9485E">
            <w:pPr>
              <w:keepNext w:val="0"/>
              <w:keepLines w:val="0"/>
              <w:ind w:left="709" w:hanging="709"/>
              <w:jc w:val="center"/>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14B51882" w14:textId="77777777" w:rsidR="00EE049D" w:rsidRPr="00320BFA" w:rsidRDefault="00EE049D" w:rsidP="00D9485E">
            <w:pPr>
              <w:keepNext w:val="0"/>
              <w:keepLines w:val="0"/>
              <w:ind w:left="709" w:hanging="709"/>
              <w:jc w:val="center"/>
              <w:rPr>
                <w:sz w:val="18"/>
              </w:rPr>
            </w:pPr>
          </w:p>
        </w:tc>
        <w:tc>
          <w:tcPr>
            <w:tcW w:w="194" w:type="pct"/>
            <w:tcBorders>
              <w:top w:val="single" w:sz="4" w:space="0" w:color="auto"/>
              <w:left w:val="single" w:sz="4" w:space="0" w:color="auto"/>
              <w:bottom w:val="single" w:sz="4" w:space="0" w:color="auto"/>
              <w:right w:val="single" w:sz="12" w:space="0" w:color="auto"/>
            </w:tcBorders>
          </w:tcPr>
          <w:p w14:paraId="0279F58B" w14:textId="77777777" w:rsidR="00EE049D" w:rsidRPr="00320BFA" w:rsidRDefault="00EE049D" w:rsidP="00D9485E">
            <w:pPr>
              <w:keepNext w:val="0"/>
              <w:keepLines w:val="0"/>
              <w:ind w:left="709" w:hanging="709"/>
              <w:jc w:val="center"/>
              <w:rPr>
                <w:sz w:val="18"/>
              </w:rPr>
            </w:pPr>
          </w:p>
        </w:tc>
      </w:tr>
      <w:tr w:rsidR="00EE049D" w:rsidRPr="00320BFA" w14:paraId="5B23AB60" w14:textId="77777777" w:rsidTr="00D9485E">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359F7A8E" w14:textId="77777777" w:rsidR="00EE049D" w:rsidRPr="00320BFA" w:rsidRDefault="00EE049D" w:rsidP="00D9485E">
            <w:pPr>
              <w:keepNext w:val="0"/>
              <w:keepLines w:val="0"/>
              <w:rPr>
                <w:sz w:val="18"/>
              </w:rPr>
            </w:pPr>
          </w:p>
        </w:tc>
        <w:tc>
          <w:tcPr>
            <w:tcW w:w="4172" w:type="pct"/>
            <w:tcBorders>
              <w:top w:val="single" w:sz="4" w:space="0" w:color="auto"/>
              <w:left w:val="single" w:sz="4" w:space="0" w:color="auto"/>
              <w:bottom w:val="single" w:sz="12" w:space="0" w:color="auto"/>
              <w:right w:val="single" w:sz="4" w:space="0" w:color="auto"/>
            </w:tcBorders>
            <w:hideMark/>
          </w:tcPr>
          <w:p w14:paraId="422D7C44" w14:textId="77777777" w:rsidR="00EE049D" w:rsidRPr="00320BFA" w:rsidRDefault="00EE049D" w:rsidP="00D9485E">
            <w:pPr>
              <w:pStyle w:val="TF-xAvalITEMDETALHE"/>
            </w:pPr>
            <w:r w:rsidRPr="00320BFA">
              <w:t>Todos os documentos citados foram referenciados e vice-versa, isto é, as citações e referências são consistentes?</w:t>
            </w:r>
          </w:p>
        </w:tc>
        <w:tc>
          <w:tcPr>
            <w:tcW w:w="210" w:type="pct"/>
            <w:tcBorders>
              <w:top w:val="single" w:sz="4" w:space="0" w:color="auto"/>
              <w:left w:val="single" w:sz="4" w:space="0" w:color="auto"/>
              <w:bottom w:val="single" w:sz="12" w:space="0" w:color="auto"/>
              <w:right w:val="single" w:sz="4" w:space="0" w:color="auto"/>
            </w:tcBorders>
          </w:tcPr>
          <w:p w14:paraId="66051F02" w14:textId="77777777" w:rsidR="00EE049D" w:rsidRPr="00320BFA" w:rsidRDefault="00EE049D" w:rsidP="00D9485E">
            <w:pPr>
              <w:keepNext w:val="0"/>
              <w:keepLines w:val="0"/>
              <w:ind w:left="709" w:hanging="709"/>
              <w:jc w:val="center"/>
              <w:rPr>
                <w:sz w:val="18"/>
              </w:rPr>
            </w:pPr>
          </w:p>
        </w:tc>
        <w:tc>
          <w:tcPr>
            <w:tcW w:w="226" w:type="pct"/>
            <w:tcBorders>
              <w:top w:val="single" w:sz="4" w:space="0" w:color="auto"/>
              <w:left w:val="single" w:sz="4" w:space="0" w:color="auto"/>
              <w:bottom w:val="single" w:sz="12" w:space="0" w:color="auto"/>
              <w:right w:val="single" w:sz="4" w:space="0" w:color="auto"/>
            </w:tcBorders>
          </w:tcPr>
          <w:p w14:paraId="6D83758D" w14:textId="07B4422A" w:rsidR="00EE049D" w:rsidRPr="00320BFA" w:rsidRDefault="00B84B71" w:rsidP="00D9485E">
            <w:pPr>
              <w:keepNext w:val="0"/>
              <w:keepLines w:val="0"/>
              <w:ind w:left="709" w:hanging="709"/>
              <w:jc w:val="center"/>
              <w:rPr>
                <w:sz w:val="18"/>
              </w:rPr>
            </w:pPr>
            <w:r>
              <w:rPr>
                <w:sz w:val="18"/>
              </w:rPr>
              <w:t>X</w:t>
            </w:r>
          </w:p>
        </w:tc>
        <w:tc>
          <w:tcPr>
            <w:tcW w:w="194" w:type="pct"/>
            <w:tcBorders>
              <w:top w:val="single" w:sz="4" w:space="0" w:color="auto"/>
              <w:left w:val="single" w:sz="4" w:space="0" w:color="auto"/>
              <w:bottom w:val="single" w:sz="12" w:space="0" w:color="auto"/>
              <w:right w:val="single" w:sz="12" w:space="0" w:color="auto"/>
            </w:tcBorders>
          </w:tcPr>
          <w:p w14:paraId="67419CA7" w14:textId="77777777" w:rsidR="00EE049D" w:rsidRPr="00320BFA" w:rsidRDefault="00EE049D" w:rsidP="00D9485E">
            <w:pPr>
              <w:keepNext w:val="0"/>
              <w:keepLines w:val="0"/>
              <w:ind w:left="709" w:hanging="709"/>
              <w:jc w:val="center"/>
              <w:rPr>
                <w:sz w:val="18"/>
              </w:rPr>
            </w:pPr>
          </w:p>
        </w:tc>
      </w:tr>
    </w:tbl>
    <w:p w14:paraId="0272739F" w14:textId="77777777" w:rsidR="00EE049D" w:rsidRDefault="00EE049D" w:rsidP="00EE049D">
      <w:pPr>
        <w:pStyle w:val="TF-xAvalITEMDETALHE"/>
      </w:pPr>
    </w:p>
    <w:p w14:paraId="50AE1120" w14:textId="77777777" w:rsidR="00613658" w:rsidRDefault="00613658" w:rsidP="00D3178B">
      <w:pPr>
        <w:pStyle w:val="TF-refernciasITEM"/>
        <w:rPr>
          <w:sz w:val="22"/>
          <w:szCs w:val="22"/>
        </w:rPr>
      </w:pPr>
    </w:p>
    <w:p w14:paraId="7C52B789" w14:textId="77777777" w:rsidR="005E3F67" w:rsidRPr="00533926" w:rsidRDefault="005E3F67" w:rsidP="00D3178B">
      <w:pPr>
        <w:pStyle w:val="TF-refernciasITEM"/>
        <w:rPr>
          <w:sz w:val="22"/>
          <w:szCs w:val="22"/>
        </w:rPr>
      </w:pPr>
    </w:p>
    <w:sectPr w:rsidR="005E3F67" w:rsidRPr="00533926" w:rsidSect="001763DF">
      <w:headerReference w:type="default" r:id="rId19"/>
      <w:footerReference w:type="even" r:id="rId20"/>
      <w:footerReference w:type="default" r:id="rId21"/>
      <w:headerReference w:type="first" r:id="rId22"/>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2" w:author="Dalton Solano dos Reis" w:date="2022-11-06T14:01:00Z" w:initials="DSdR">
    <w:p w14:paraId="1BFEAD9B" w14:textId="77777777" w:rsidR="00B84B71" w:rsidRDefault="00B84B71" w:rsidP="00877C9E">
      <w:r>
        <w:rPr>
          <w:rStyle w:val="Refdecomentrio"/>
        </w:rPr>
        <w:annotationRef/>
      </w:r>
      <w:r>
        <w:rPr>
          <w:sz w:val="20"/>
          <w:szCs w:val="20"/>
        </w:rPr>
        <w:t>Ordem alfabética</w:t>
      </w:r>
    </w:p>
  </w:comment>
  <w:comment w:id="83" w:author="Dalton Solano dos Reis" w:date="2022-11-06T14:03:00Z" w:initials="DSdR">
    <w:p w14:paraId="2E1C07A0" w14:textId="77777777" w:rsidR="00B84B71" w:rsidRDefault="00B84B71" w:rsidP="008D65B8">
      <w:r>
        <w:rPr>
          <w:rStyle w:val="Refdecomentrio"/>
        </w:rPr>
        <w:annotationRef/>
      </w:r>
      <w:r>
        <w:rPr>
          <w:sz w:val="20"/>
          <w:szCs w:val="20"/>
        </w:rPr>
        <w:t>Não encontrei referência citada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FEAD9B" w15:done="0"/>
  <w15:commentEx w15:paraId="2E1C07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23CD6" w16cex:dateUtc="2022-11-06T17:01:00Z"/>
  <w16cex:commentExtensible w16cex:durableId="27123D2D" w16cex:dateUtc="2022-11-06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FEAD9B" w16cid:durableId="27123CD6"/>
  <w16cid:commentId w16cid:paraId="2E1C07A0" w16cid:durableId="27123D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73BE9" w14:textId="77777777" w:rsidR="008767EA" w:rsidRDefault="008767EA">
      <w:r>
        <w:separator/>
      </w:r>
    </w:p>
  </w:endnote>
  <w:endnote w:type="continuationSeparator" w:id="0">
    <w:p w14:paraId="71B1B5CA" w14:textId="77777777" w:rsidR="008767EA" w:rsidRDefault="00876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AE302" w14:textId="77777777" w:rsidR="008767EA" w:rsidRDefault="008767EA">
      <w:r>
        <w:separator/>
      </w:r>
    </w:p>
  </w:footnote>
  <w:footnote w:type="continuationSeparator" w:id="0">
    <w:p w14:paraId="5842E849" w14:textId="77777777" w:rsidR="008767EA" w:rsidRDefault="00876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118702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3940"/>
        </w:tabs>
        <w:ind w:left="3940"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71713206">
    <w:abstractNumId w:val="0"/>
  </w:num>
  <w:num w:numId="2" w16cid:durableId="1025522915">
    <w:abstractNumId w:val="2"/>
  </w:num>
  <w:num w:numId="3" w16cid:durableId="1447309480">
    <w:abstractNumId w:val="2"/>
  </w:num>
  <w:num w:numId="4" w16cid:durableId="1311329381">
    <w:abstractNumId w:val="1"/>
  </w:num>
  <w:num w:numId="5" w16cid:durableId="269314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4647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3649425">
    <w:abstractNumId w:val="2"/>
  </w:num>
  <w:num w:numId="8" w16cid:durableId="2109615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2910254">
    <w:abstractNumId w:val="5"/>
  </w:num>
  <w:num w:numId="10" w16cid:durableId="1507667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1287779">
    <w:abstractNumId w:val="3"/>
  </w:num>
  <w:num w:numId="12" w16cid:durableId="1159418384">
    <w:abstractNumId w:val="4"/>
  </w:num>
  <w:num w:numId="13" w16cid:durableId="4423039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28077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3690319">
    <w:abstractNumId w:val="6"/>
  </w:num>
  <w:num w:numId="16" w16cid:durableId="19258693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4830947">
    <w:abstractNumId w:val="6"/>
  </w:num>
  <w:num w:numId="18" w16cid:durableId="8408564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9821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0619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BC"/>
    <w:rsid w:val="00001DE3"/>
    <w:rsid w:val="0000224C"/>
    <w:rsid w:val="00002B43"/>
    <w:rsid w:val="00003D8F"/>
    <w:rsid w:val="00004285"/>
    <w:rsid w:val="00004E3C"/>
    <w:rsid w:val="0000511D"/>
    <w:rsid w:val="00005CB2"/>
    <w:rsid w:val="00006EA5"/>
    <w:rsid w:val="000070E1"/>
    <w:rsid w:val="00007435"/>
    <w:rsid w:val="000100A1"/>
    <w:rsid w:val="00010D49"/>
    <w:rsid w:val="00010DB6"/>
    <w:rsid w:val="00011F98"/>
    <w:rsid w:val="00012922"/>
    <w:rsid w:val="00013D25"/>
    <w:rsid w:val="00013F5B"/>
    <w:rsid w:val="0001536B"/>
    <w:rsid w:val="0001575C"/>
    <w:rsid w:val="00015C01"/>
    <w:rsid w:val="00016434"/>
    <w:rsid w:val="00016444"/>
    <w:rsid w:val="000175F9"/>
    <w:rsid w:val="000179B5"/>
    <w:rsid w:val="00017B62"/>
    <w:rsid w:val="000204E7"/>
    <w:rsid w:val="0002065E"/>
    <w:rsid w:val="00020E7C"/>
    <w:rsid w:val="00020FC8"/>
    <w:rsid w:val="000239F0"/>
    <w:rsid w:val="00023FA0"/>
    <w:rsid w:val="000240A3"/>
    <w:rsid w:val="000255FE"/>
    <w:rsid w:val="00025A65"/>
    <w:rsid w:val="0002602F"/>
    <w:rsid w:val="00030048"/>
    <w:rsid w:val="00030E4A"/>
    <w:rsid w:val="00031A27"/>
    <w:rsid w:val="00031B02"/>
    <w:rsid w:val="00031D8E"/>
    <w:rsid w:val="00031EE0"/>
    <w:rsid w:val="00032084"/>
    <w:rsid w:val="00032293"/>
    <w:rsid w:val="000327FC"/>
    <w:rsid w:val="000329BA"/>
    <w:rsid w:val="000339C2"/>
    <w:rsid w:val="0003582E"/>
    <w:rsid w:val="0003597F"/>
    <w:rsid w:val="0003626D"/>
    <w:rsid w:val="00036A28"/>
    <w:rsid w:val="00036E5B"/>
    <w:rsid w:val="000407AC"/>
    <w:rsid w:val="00040A7F"/>
    <w:rsid w:val="00042A80"/>
    <w:rsid w:val="000445BD"/>
    <w:rsid w:val="00044ACC"/>
    <w:rsid w:val="0004641A"/>
    <w:rsid w:val="000466F7"/>
    <w:rsid w:val="00050AC0"/>
    <w:rsid w:val="000511B1"/>
    <w:rsid w:val="0005273E"/>
    <w:rsid w:val="00052903"/>
    <w:rsid w:val="00052949"/>
    <w:rsid w:val="00052A07"/>
    <w:rsid w:val="00052A84"/>
    <w:rsid w:val="00052DC4"/>
    <w:rsid w:val="000533DA"/>
    <w:rsid w:val="000533DD"/>
    <w:rsid w:val="000535F8"/>
    <w:rsid w:val="00053FF9"/>
    <w:rsid w:val="0005457F"/>
    <w:rsid w:val="00055EB6"/>
    <w:rsid w:val="000579A0"/>
    <w:rsid w:val="000608E9"/>
    <w:rsid w:val="00060F02"/>
    <w:rsid w:val="00061E3F"/>
    <w:rsid w:val="00061FEB"/>
    <w:rsid w:val="0006229D"/>
    <w:rsid w:val="00062F77"/>
    <w:rsid w:val="00062FF7"/>
    <w:rsid w:val="00064F7F"/>
    <w:rsid w:val="00065875"/>
    <w:rsid w:val="000667DF"/>
    <w:rsid w:val="0006716A"/>
    <w:rsid w:val="00070460"/>
    <w:rsid w:val="00070838"/>
    <w:rsid w:val="000709C4"/>
    <w:rsid w:val="00070D94"/>
    <w:rsid w:val="00071545"/>
    <w:rsid w:val="00071B2D"/>
    <w:rsid w:val="0007209B"/>
    <w:rsid w:val="00072A86"/>
    <w:rsid w:val="000732B4"/>
    <w:rsid w:val="00073E90"/>
    <w:rsid w:val="0007403E"/>
    <w:rsid w:val="00074702"/>
    <w:rsid w:val="00075792"/>
    <w:rsid w:val="000758EC"/>
    <w:rsid w:val="00077598"/>
    <w:rsid w:val="00080F9C"/>
    <w:rsid w:val="0008135E"/>
    <w:rsid w:val="00082731"/>
    <w:rsid w:val="00084764"/>
    <w:rsid w:val="0008579A"/>
    <w:rsid w:val="000857A9"/>
    <w:rsid w:val="0008691E"/>
    <w:rsid w:val="00086AA8"/>
    <w:rsid w:val="0008732D"/>
    <w:rsid w:val="00087D11"/>
    <w:rsid w:val="000901A1"/>
    <w:rsid w:val="0009106A"/>
    <w:rsid w:val="00091EC5"/>
    <w:rsid w:val="00093869"/>
    <w:rsid w:val="000938A3"/>
    <w:rsid w:val="00093B6A"/>
    <w:rsid w:val="00094869"/>
    <w:rsid w:val="0009552E"/>
    <w:rsid w:val="00096308"/>
    <w:rsid w:val="00096325"/>
    <w:rsid w:val="00097131"/>
    <w:rsid w:val="0009735C"/>
    <w:rsid w:val="000A104C"/>
    <w:rsid w:val="000A14F5"/>
    <w:rsid w:val="000A17CF"/>
    <w:rsid w:val="000A19DE"/>
    <w:rsid w:val="000A1D5D"/>
    <w:rsid w:val="000A1E73"/>
    <w:rsid w:val="000A24B3"/>
    <w:rsid w:val="000A2DA2"/>
    <w:rsid w:val="000A317B"/>
    <w:rsid w:val="000A3EAB"/>
    <w:rsid w:val="000A453A"/>
    <w:rsid w:val="000A4551"/>
    <w:rsid w:val="000A4DDE"/>
    <w:rsid w:val="000A61F3"/>
    <w:rsid w:val="000A67F8"/>
    <w:rsid w:val="000A681A"/>
    <w:rsid w:val="000A6A13"/>
    <w:rsid w:val="000A72D6"/>
    <w:rsid w:val="000A7D23"/>
    <w:rsid w:val="000A7E93"/>
    <w:rsid w:val="000B12B2"/>
    <w:rsid w:val="000B1A79"/>
    <w:rsid w:val="000B1E1B"/>
    <w:rsid w:val="000B205C"/>
    <w:rsid w:val="000B2577"/>
    <w:rsid w:val="000B3868"/>
    <w:rsid w:val="000B508B"/>
    <w:rsid w:val="000B558A"/>
    <w:rsid w:val="000B6E72"/>
    <w:rsid w:val="000B7C76"/>
    <w:rsid w:val="000B7CBB"/>
    <w:rsid w:val="000B7ECF"/>
    <w:rsid w:val="000C025F"/>
    <w:rsid w:val="000C030F"/>
    <w:rsid w:val="000C05F0"/>
    <w:rsid w:val="000C09E7"/>
    <w:rsid w:val="000C15FB"/>
    <w:rsid w:val="000C18FD"/>
    <w:rsid w:val="000C1926"/>
    <w:rsid w:val="000C1A18"/>
    <w:rsid w:val="000C1CE7"/>
    <w:rsid w:val="000C301B"/>
    <w:rsid w:val="000C318C"/>
    <w:rsid w:val="000C357D"/>
    <w:rsid w:val="000C3A91"/>
    <w:rsid w:val="000C48B6"/>
    <w:rsid w:val="000C51D2"/>
    <w:rsid w:val="000C5276"/>
    <w:rsid w:val="000C648D"/>
    <w:rsid w:val="000C6A6E"/>
    <w:rsid w:val="000C74AE"/>
    <w:rsid w:val="000C763F"/>
    <w:rsid w:val="000C7654"/>
    <w:rsid w:val="000C7C96"/>
    <w:rsid w:val="000D1294"/>
    <w:rsid w:val="000D169B"/>
    <w:rsid w:val="000D17DA"/>
    <w:rsid w:val="000D1DB3"/>
    <w:rsid w:val="000D3325"/>
    <w:rsid w:val="000D38FA"/>
    <w:rsid w:val="000D4326"/>
    <w:rsid w:val="000D48D8"/>
    <w:rsid w:val="000D49E5"/>
    <w:rsid w:val="000D5197"/>
    <w:rsid w:val="000D56BD"/>
    <w:rsid w:val="000D5836"/>
    <w:rsid w:val="000D5F8A"/>
    <w:rsid w:val="000D6184"/>
    <w:rsid w:val="000D68C0"/>
    <w:rsid w:val="000D6912"/>
    <w:rsid w:val="000D70F0"/>
    <w:rsid w:val="000D717F"/>
    <w:rsid w:val="000D77C2"/>
    <w:rsid w:val="000D7B7F"/>
    <w:rsid w:val="000D7BDD"/>
    <w:rsid w:val="000E01B8"/>
    <w:rsid w:val="000E039E"/>
    <w:rsid w:val="000E04A6"/>
    <w:rsid w:val="000E257A"/>
    <w:rsid w:val="000E25AA"/>
    <w:rsid w:val="000E27F9"/>
    <w:rsid w:val="000E2B1E"/>
    <w:rsid w:val="000E311F"/>
    <w:rsid w:val="000E34F2"/>
    <w:rsid w:val="000E3A68"/>
    <w:rsid w:val="000E4491"/>
    <w:rsid w:val="000E5841"/>
    <w:rsid w:val="000E5F1F"/>
    <w:rsid w:val="000E668F"/>
    <w:rsid w:val="000E6CE0"/>
    <w:rsid w:val="000E7375"/>
    <w:rsid w:val="000E7DF6"/>
    <w:rsid w:val="000F0467"/>
    <w:rsid w:val="000F1310"/>
    <w:rsid w:val="000F205E"/>
    <w:rsid w:val="000F28E8"/>
    <w:rsid w:val="000F2B89"/>
    <w:rsid w:val="000F3838"/>
    <w:rsid w:val="000F6D47"/>
    <w:rsid w:val="000F6D77"/>
    <w:rsid w:val="000F77E3"/>
    <w:rsid w:val="000F7AC6"/>
    <w:rsid w:val="001007FF"/>
    <w:rsid w:val="00100BF4"/>
    <w:rsid w:val="00102346"/>
    <w:rsid w:val="001035B5"/>
    <w:rsid w:val="00104237"/>
    <w:rsid w:val="001042C0"/>
    <w:rsid w:val="001054E6"/>
    <w:rsid w:val="0010633A"/>
    <w:rsid w:val="00106A46"/>
    <w:rsid w:val="00106F4E"/>
    <w:rsid w:val="00107B02"/>
    <w:rsid w:val="00110146"/>
    <w:rsid w:val="00110536"/>
    <w:rsid w:val="00111D2D"/>
    <w:rsid w:val="001129EC"/>
    <w:rsid w:val="00113088"/>
    <w:rsid w:val="00113194"/>
    <w:rsid w:val="0011363A"/>
    <w:rsid w:val="00113A3F"/>
    <w:rsid w:val="00115697"/>
    <w:rsid w:val="001164FE"/>
    <w:rsid w:val="001167E8"/>
    <w:rsid w:val="00116F8E"/>
    <w:rsid w:val="0011784B"/>
    <w:rsid w:val="0011786A"/>
    <w:rsid w:val="00117875"/>
    <w:rsid w:val="0012032B"/>
    <w:rsid w:val="001206F2"/>
    <w:rsid w:val="0012155F"/>
    <w:rsid w:val="001229C2"/>
    <w:rsid w:val="00122BF3"/>
    <w:rsid w:val="0012306A"/>
    <w:rsid w:val="001230CF"/>
    <w:rsid w:val="00123DA6"/>
    <w:rsid w:val="001244E2"/>
    <w:rsid w:val="0012467E"/>
    <w:rsid w:val="00125084"/>
    <w:rsid w:val="001251B2"/>
    <w:rsid w:val="00125277"/>
    <w:rsid w:val="0012538A"/>
    <w:rsid w:val="00125613"/>
    <w:rsid w:val="00125E37"/>
    <w:rsid w:val="001276E2"/>
    <w:rsid w:val="00130A5F"/>
    <w:rsid w:val="00131CA9"/>
    <w:rsid w:val="001328AD"/>
    <w:rsid w:val="0013337C"/>
    <w:rsid w:val="00134A15"/>
    <w:rsid w:val="00135088"/>
    <w:rsid w:val="00135634"/>
    <w:rsid w:val="001375A9"/>
    <w:rsid w:val="001375F7"/>
    <w:rsid w:val="00137859"/>
    <w:rsid w:val="001400FC"/>
    <w:rsid w:val="00140987"/>
    <w:rsid w:val="00141F30"/>
    <w:rsid w:val="00142167"/>
    <w:rsid w:val="001428CE"/>
    <w:rsid w:val="00142D84"/>
    <w:rsid w:val="00142E45"/>
    <w:rsid w:val="0014382A"/>
    <w:rsid w:val="001442D6"/>
    <w:rsid w:val="0014453E"/>
    <w:rsid w:val="00144FAB"/>
    <w:rsid w:val="0014583D"/>
    <w:rsid w:val="0014662D"/>
    <w:rsid w:val="00146F41"/>
    <w:rsid w:val="001476C4"/>
    <w:rsid w:val="00152FF1"/>
    <w:rsid w:val="00153420"/>
    <w:rsid w:val="001554E9"/>
    <w:rsid w:val="00155C42"/>
    <w:rsid w:val="00156375"/>
    <w:rsid w:val="001579D6"/>
    <w:rsid w:val="00160068"/>
    <w:rsid w:val="0016008F"/>
    <w:rsid w:val="001607D1"/>
    <w:rsid w:val="00160F4B"/>
    <w:rsid w:val="00162B16"/>
    <w:rsid w:val="00162BF1"/>
    <w:rsid w:val="00162D4F"/>
    <w:rsid w:val="00164B1A"/>
    <w:rsid w:val="0016560C"/>
    <w:rsid w:val="00165803"/>
    <w:rsid w:val="001659AD"/>
    <w:rsid w:val="0016650B"/>
    <w:rsid w:val="001676BA"/>
    <w:rsid w:val="00167837"/>
    <w:rsid w:val="0017004C"/>
    <w:rsid w:val="00170486"/>
    <w:rsid w:val="00170FCD"/>
    <w:rsid w:val="00171330"/>
    <w:rsid w:val="001714F7"/>
    <w:rsid w:val="0017166B"/>
    <w:rsid w:val="0017174F"/>
    <w:rsid w:val="001719EB"/>
    <w:rsid w:val="0017220D"/>
    <w:rsid w:val="00172BC1"/>
    <w:rsid w:val="00172C2E"/>
    <w:rsid w:val="001746FF"/>
    <w:rsid w:val="001747F1"/>
    <w:rsid w:val="00174FC0"/>
    <w:rsid w:val="001753D6"/>
    <w:rsid w:val="0017552C"/>
    <w:rsid w:val="0017557F"/>
    <w:rsid w:val="001763DF"/>
    <w:rsid w:val="00176529"/>
    <w:rsid w:val="0017658D"/>
    <w:rsid w:val="001766AD"/>
    <w:rsid w:val="00177A2A"/>
    <w:rsid w:val="00177E7B"/>
    <w:rsid w:val="001807C5"/>
    <w:rsid w:val="00180B90"/>
    <w:rsid w:val="00180BBE"/>
    <w:rsid w:val="00180D75"/>
    <w:rsid w:val="0018218F"/>
    <w:rsid w:val="0018247B"/>
    <w:rsid w:val="00182ACA"/>
    <w:rsid w:val="001837EB"/>
    <w:rsid w:val="00184961"/>
    <w:rsid w:val="0018539A"/>
    <w:rsid w:val="00185EB5"/>
    <w:rsid w:val="00186092"/>
    <w:rsid w:val="0018677F"/>
    <w:rsid w:val="00187CB0"/>
    <w:rsid w:val="00190AE3"/>
    <w:rsid w:val="0019221B"/>
    <w:rsid w:val="00192A8D"/>
    <w:rsid w:val="00193A97"/>
    <w:rsid w:val="001948BE"/>
    <w:rsid w:val="00194942"/>
    <w:rsid w:val="0019547B"/>
    <w:rsid w:val="00195EBD"/>
    <w:rsid w:val="00196221"/>
    <w:rsid w:val="00196479"/>
    <w:rsid w:val="001971E4"/>
    <w:rsid w:val="0019728B"/>
    <w:rsid w:val="001A12CE"/>
    <w:rsid w:val="001A41D6"/>
    <w:rsid w:val="001A5AE7"/>
    <w:rsid w:val="001A5B88"/>
    <w:rsid w:val="001A5EF1"/>
    <w:rsid w:val="001A6292"/>
    <w:rsid w:val="001A6B66"/>
    <w:rsid w:val="001A7511"/>
    <w:rsid w:val="001A77C2"/>
    <w:rsid w:val="001A7B27"/>
    <w:rsid w:val="001B09EB"/>
    <w:rsid w:val="001B0E5F"/>
    <w:rsid w:val="001B22A8"/>
    <w:rsid w:val="001B2F1E"/>
    <w:rsid w:val="001B36BF"/>
    <w:rsid w:val="001B4213"/>
    <w:rsid w:val="001B48AB"/>
    <w:rsid w:val="001B4B3E"/>
    <w:rsid w:val="001B56CB"/>
    <w:rsid w:val="001B5C69"/>
    <w:rsid w:val="001B5D6A"/>
    <w:rsid w:val="001B5DE0"/>
    <w:rsid w:val="001B61AD"/>
    <w:rsid w:val="001B6613"/>
    <w:rsid w:val="001C0048"/>
    <w:rsid w:val="001C026C"/>
    <w:rsid w:val="001C092F"/>
    <w:rsid w:val="001C28D0"/>
    <w:rsid w:val="001C3369"/>
    <w:rsid w:val="001C33B0"/>
    <w:rsid w:val="001C37D4"/>
    <w:rsid w:val="001C39BB"/>
    <w:rsid w:val="001C57E6"/>
    <w:rsid w:val="001C5CBB"/>
    <w:rsid w:val="001C69E8"/>
    <w:rsid w:val="001C69EE"/>
    <w:rsid w:val="001C6E30"/>
    <w:rsid w:val="001C767F"/>
    <w:rsid w:val="001C7D09"/>
    <w:rsid w:val="001C7D74"/>
    <w:rsid w:val="001D149C"/>
    <w:rsid w:val="001D2A24"/>
    <w:rsid w:val="001D2DAF"/>
    <w:rsid w:val="001D3147"/>
    <w:rsid w:val="001D314C"/>
    <w:rsid w:val="001D4D3D"/>
    <w:rsid w:val="001D5F11"/>
    <w:rsid w:val="001D5F9D"/>
    <w:rsid w:val="001D6234"/>
    <w:rsid w:val="001D64C7"/>
    <w:rsid w:val="001D6F0C"/>
    <w:rsid w:val="001D7AE7"/>
    <w:rsid w:val="001E10B8"/>
    <w:rsid w:val="001E1F3E"/>
    <w:rsid w:val="001E29FE"/>
    <w:rsid w:val="001E3EF5"/>
    <w:rsid w:val="001E5316"/>
    <w:rsid w:val="001E6145"/>
    <w:rsid w:val="001E646A"/>
    <w:rsid w:val="001E682E"/>
    <w:rsid w:val="001E6CD9"/>
    <w:rsid w:val="001E7015"/>
    <w:rsid w:val="001F007F"/>
    <w:rsid w:val="001F0D36"/>
    <w:rsid w:val="001F15C1"/>
    <w:rsid w:val="001F1E8C"/>
    <w:rsid w:val="001F2AFD"/>
    <w:rsid w:val="001F2B36"/>
    <w:rsid w:val="001F471B"/>
    <w:rsid w:val="001F4B40"/>
    <w:rsid w:val="001F59EA"/>
    <w:rsid w:val="001F5E92"/>
    <w:rsid w:val="001F623F"/>
    <w:rsid w:val="001F6318"/>
    <w:rsid w:val="001F7802"/>
    <w:rsid w:val="00201E9B"/>
    <w:rsid w:val="00202F3F"/>
    <w:rsid w:val="002030EF"/>
    <w:rsid w:val="0020496D"/>
    <w:rsid w:val="00204AEC"/>
    <w:rsid w:val="00205653"/>
    <w:rsid w:val="00205BF3"/>
    <w:rsid w:val="00205DBF"/>
    <w:rsid w:val="002100CA"/>
    <w:rsid w:val="0021053D"/>
    <w:rsid w:val="002108F9"/>
    <w:rsid w:val="00210988"/>
    <w:rsid w:val="00210FA9"/>
    <w:rsid w:val="00211429"/>
    <w:rsid w:val="0021176C"/>
    <w:rsid w:val="002118A8"/>
    <w:rsid w:val="0021200D"/>
    <w:rsid w:val="0021288A"/>
    <w:rsid w:val="00212981"/>
    <w:rsid w:val="00213C55"/>
    <w:rsid w:val="0021421E"/>
    <w:rsid w:val="0021423E"/>
    <w:rsid w:val="00214587"/>
    <w:rsid w:val="002159F3"/>
    <w:rsid w:val="00216269"/>
    <w:rsid w:val="00217178"/>
    <w:rsid w:val="002176C0"/>
    <w:rsid w:val="002177A0"/>
    <w:rsid w:val="00220FB9"/>
    <w:rsid w:val="00222124"/>
    <w:rsid w:val="0022343C"/>
    <w:rsid w:val="00223CBE"/>
    <w:rsid w:val="002248D8"/>
    <w:rsid w:val="00224BB2"/>
    <w:rsid w:val="00224F00"/>
    <w:rsid w:val="00226DE6"/>
    <w:rsid w:val="002272C3"/>
    <w:rsid w:val="00230826"/>
    <w:rsid w:val="002308BD"/>
    <w:rsid w:val="00230C26"/>
    <w:rsid w:val="0023162B"/>
    <w:rsid w:val="00231F65"/>
    <w:rsid w:val="002328A7"/>
    <w:rsid w:val="002331E7"/>
    <w:rsid w:val="00233F9E"/>
    <w:rsid w:val="00233FA8"/>
    <w:rsid w:val="00235240"/>
    <w:rsid w:val="0023632E"/>
    <w:rsid w:val="00236512"/>
    <w:rsid w:val="002368FD"/>
    <w:rsid w:val="002369CB"/>
    <w:rsid w:val="002371F3"/>
    <w:rsid w:val="00237C8D"/>
    <w:rsid w:val="00237E67"/>
    <w:rsid w:val="00240792"/>
    <w:rsid w:val="0024110F"/>
    <w:rsid w:val="00241B5E"/>
    <w:rsid w:val="00241FBA"/>
    <w:rsid w:val="0024206F"/>
    <w:rsid w:val="002423AB"/>
    <w:rsid w:val="002426E3"/>
    <w:rsid w:val="00243CA7"/>
    <w:rsid w:val="002440B0"/>
    <w:rsid w:val="0024500D"/>
    <w:rsid w:val="00245366"/>
    <w:rsid w:val="0024548F"/>
    <w:rsid w:val="0024602C"/>
    <w:rsid w:val="002475DE"/>
    <w:rsid w:val="00251A3E"/>
    <w:rsid w:val="00251F66"/>
    <w:rsid w:val="00252A52"/>
    <w:rsid w:val="00253C68"/>
    <w:rsid w:val="002541A4"/>
    <w:rsid w:val="002554A3"/>
    <w:rsid w:val="002568E9"/>
    <w:rsid w:val="00256F8B"/>
    <w:rsid w:val="002571BE"/>
    <w:rsid w:val="0025792C"/>
    <w:rsid w:val="00260983"/>
    <w:rsid w:val="0026189B"/>
    <w:rsid w:val="002625DA"/>
    <w:rsid w:val="00263C8B"/>
    <w:rsid w:val="00264246"/>
    <w:rsid w:val="00264507"/>
    <w:rsid w:val="0026472A"/>
    <w:rsid w:val="00264EF3"/>
    <w:rsid w:val="0026638D"/>
    <w:rsid w:val="00266F3F"/>
    <w:rsid w:val="00266FEA"/>
    <w:rsid w:val="00267896"/>
    <w:rsid w:val="00267BF3"/>
    <w:rsid w:val="00270060"/>
    <w:rsid w:val="002706E4"/>
    <w:rsid w:val="00271E34"/>
    <w:rsid w:val="00271F92"/>
    <w:rsid w:val="0027313F"/>
    <w:rsid w:val="00274CA1"/>
    <w:rsid w:val="0027517E"/>
    <w:rsid w:val="002751BD"/>
    <w:rsid w:val="0027538D"/>
    <w:rsid w:val="002754CF"/>
    <w:rsid w:val="002762E5"/>
    <w:rsid w:val="002769C0"/>
    <w:rsid w:val="0027792D"/>
    <w:rsid w:val="00280DB4"/>
    <w:rsid w:val="00281217"/>
    <w:rsid w:val="00281F83"/>
    <w:rsid w:val="00282189"/>
    <w:rsid w:val="00282383"/>
    <w:rsid w:val="00282679"/>
    <w:rsid w:val="00282723"/>
    <w:rsid w:val="00282788"/>
    <w:rsid w:val="00282AE1"/>
    <w:rsid w:val="00284EB7"/>
    <w:rsid w:val="0028617A"/>
    <w:rsid w:val="0028617C"/>
    <w:rsid w:val="002873EB"/>
    <w:rsid w:val="00287725"/>
    <w:rsid w:val="00287C9A"/>
    <w:rsid w:val="00290140"/>
    <w:rsid w:val="0029056E"/>
    <w:rsid w:val="002910FF"/>
    <w:rsid w:val="00295057"/>
    <w:rsid w:val="00295494"/>
    <w:rsid w:val="00295C5E"/>
    <w:rsid w:val="0029608A"/>
    <w:rsid w:val="00297663"/>
    <w:rsid w:val="0029766C"/>
    <w:rsid w:val="002A0601"/>
    <w:rsid w:val="002A16E6"/>
    <w:rsid w:val="002A19A5"/>
    <w:rsid w:val="002A1CD4"/>
    <w:rsid w:val="002A29ED"/>
    <w:rsid w:val="002A315C"/>
    <w:rsid w:val="002A39CB"/>
    <w:rsid w:val="002A5A7F"/>
    <w:rsid w:val="002A6617"/>
    <w:rsid w:val="002A6C3C"/>
    <w:rsid w:val="002A6E41"/>
    <w:rsid w:val="002A6EA9"/>
    <w:rsid w:val="002A7666"/>
    <w:rsid w:val="002A76E9"/>
    <w:rsid w:val="002A7CF2"/>
    <w:rsid w:val="002A7E1B"/>
    <w:rsid w:val="002B0294"/>
    <w:rsid w:val="002B0931"/>
    <w:rsid w:val="002B0A2E"/>
    <w:rsid w:val="002B0EDC"/>
    <w:rsid w:val="002B17EC"/>
    <w:rsid w:val="002B1D54"/>
    <w:rsid w:val="002B2C49"/>
    <w:rsid w:val="002B2EE3"/>
    <w:rsid w:val="002B336F"/>
    <w:rsid w:val="002B3A7E"/>
    <w:rsid w:val="002B4718"/>
    <w:rsid w:val="002B498E"/>
    <w:rsid w:val="002B4DB5"/>
    <w:rsid w:val="002B55A6"/>
    <w:rsid w:val="002B5C1E"/>
    <w:rsid w:val="002B70A7"/>
    <w:rsid w:val="002B7C51"/>
    <w:rsid w:val="002C130F"/>
    <w:rsid w:val="002C222E"/>
    <w:rsid w:val="002C32F3"/>
    <w:rsid w:val="002C374C"/>
    <w:rsid w:val="002C380E"/>
    <w:rsid w:val="002C3D3A"/>
    <w:rsid w:val="002D1944"/>
    <w:rsid w:val="002D1A23"/>
    <w:rsid w:val="002D1BD7"/>
    <w:rsid w:val="002D1D4B"/>
    <w:rsid w:val="002D2C71"/>
    <w:rsid w:val="002D4343"/>
    <w:rsid w:val="002D5D9E"/>
    <w:rsid w:val="002D6936"/>
    <w:rsid w:val="002E0072"/>
    <w:rsid w:val="002E0AD4"/>
    <w:rsid w:val="002E1E45"/>
    <w:rsid w:val="002E2402"/>
    <w:rsid w:val="002E24B1"/>
    <w:rsid w:val="002E2A7B"/>
    <w:rsid w:val="002E2DF2"/>
    <w:rsid w:val="002E30AF"/>
    <w:rsid w:val="002E40AF"/>
    <w:rsid w:val="002E468C"/>
    <w:rsid w:val="002E5375"/>
    <w:rsid w:val="002E652A"/>
    <w:rsid w:val="002E6A42"/>
    <w:rsid w:val="002E6C2F"/>
    <w:rsid w:val="002E6DD1"/>
    <w:rsid w:val="002E6FC5"/>
    <w:rsid w:val="002F027E"/>
    <w:rsid w:val="002F0573"/>
    <w:rsid w:val="002F0A5B"/>
    <w:rsid w:val="002F14B8"/>
    <w:rsid w:val="002F1BCF"/>
    <w:rsid w:val="002F1C29"/>
    <w:rsid w:val="0030133B"/>
    <w:rsid w:val="00302821"/>
    <w:rsid w:val="00302AC2"/>
    <w:rsid w:val="00302E7B"/>
    <w:rsid w:val="00303B74"/>
    <w:rsid w:val="003062FD"/>
    <w:rsid w:val="00310232"/>
    <w:rsid w:val="00310BAA"/>
    <w:rsid w:val="00311253"/>
    <w:rsid w:val="00312CEA"/>
    <w:rsid w:val="00312F32"/>
    <w:rsid w:val="00312FA7"/>
    <w:rsid w:val="0031377E"/>
    <w:rsid w:val="00314C41"/>
    <w:rsid w:val="00314CF4"/>
    <w:rsid w:val="003168CD"/>
    <w:rsid w:val="003202B5"/>
    <w:rsid w:val="00320739"/>
    <w:rsid w:val="00320BFA"/>
    <w:rsid w:val="00320CA1"/>
    <w:rsid w:val="00322100"/>
    <w:rsid w:val="003225C7"/>
    <w:rsid w:val="003227AF"/>
    <w:rsid w:val="00322F7B"/>
    <w:rsid w:val="0032378D"/>
    <w:rsid w:val="00324DAE"/>
    <w:rsid w:val="00325057"/>
    <w:rsid w:val="003250DE"/>
    <w:rsid w:val="003259ED"/>
    <w:rsid w:val="00325E34"/>
    <w:rsid w:val="00325E7D"/>
    <w:rsid w:val="00325EC4"/>
    <w:rsid w:val="00331240"/>
    <w:rsid w:val="00331DAB"/>
    <w:rsid w:val="00331FEF"/>
    <w:rsid w:val="00333F94"/>
    <w:rsid w:val="00334B69"/>
    <w:rsid w:val="00334CDB"/>
    <w:rsid w:val="00335048"/>
    <w:rsid w:val="00335A6B"/>
    <w:rsid w:val="00337E31"/>
    <w:rsid w:val="00337F2F"/>
    <w:rsid w:val="00340AD0"/>
    <w:rsid w:val="00340B6D"/>
    <w:rsid w:val="00340C8E"/>
    <w:rsid w:val="00341E86"/>
    <w:rsid w:val="00341F78"/>
    <w:rsid w:val="0034230F"/>
    <w:rsid w:val="003425E9"/>
    <w:rsid w:val="00342965"/>
    <w:rsid w:val="00342A32"/>
    <w:rsid w:val="003430EB"/>
    <w:rsid w:val="00343F5D"/>
    <w:rsid w:val="00344233"/>
    <w:rsid w:val="00344540"/>
    <w:rsid w:val="00345D92"/>
    <w:rsid w:val="00346265"/>
    <w:rsid w:val="00346E13"/>
    <w:rsid w:val="00347D7C"/>
    <w:rsid w:val="0035003E"/>
    <w:rsid w:val="003519A3"/>
    <w:rsid w:val="00351D21"/>
    <w:rsid w:val="00352589"/>
    <w:rsid w:val="00352D3B"/>
    <w:rsid w:val="00354B43"/>
    <w:rsid w:val="003553DE"/>
    <w:rsid w:val="003566AF"/>
    <w:rsid w:val="003567D8"/>
    <w:rsid w:val="00356A99"/>
    <w:rsid w:val="00357F53"/>
    <w:rsid w:val="00360232"/>
    <w:rsid w:val="00360812"/>
    <w:rsid w:val="00360F1E"/>
    <w:rsid w:val="00360F94"/>
    <w:rsid w:val="00361147"/>
    <w:rsid w:val="00361C8F"/>
    <w:rsid w:val="00362443"/>
    <w:rsid w:val="00362AF7"/>
    <w:rsid w:val="00362C09"/>
    <w:rsid w:val="003642E2"/>
    <w:rsid w:val="003647EA"/>
    <w:rsid w:val="00364B75"/>
    <w:rsid w:val="00364BF0"/>
    <w:rsid w:val="003651CC"/>
    <w:rsid w:val="00366E57"/>
    <w:rsid w:val="00370140"/>
    <w:rsid w:val="00370423"/>
    <w:rsid w:val="0037046F"/>
    <w:rsid w:val="00370880"/>
    <w:rsid w:val="00370FCD"/>
    <w:rsid w:val="003713F2"/>
    <w:rsid w:val="00371579"/>
    <w:rsid w:val="003750FC"/>
    <w:rsid w:val="003752A6"/>
    <w:rsid w:val="0037547C"/>
    <w:rsid w:val="003767DD"/>
    <w:rsid w:val="003779D2"/>
    <w:rsid w:val="00377DA7"/>
    <w:rsid w:val="0038065A"/>
    <w:rsid w:val="003808DF"/>
    <w:rsid w:val="00381017"/>
    <w:rsid w:val="003815C6"/>
    <w:rsid w:val="00381D99"/>
    <w:rsid w:val="00383087"/>
    <w:rsid w:val="00383898"/>
    <w:rsid w:val="00383E4E"/>
    <w:rsid w:val="00383EC9"/>
    <w:rsid w:val="003871DD"/>
    <w:rsid w:val="0038722B"/>
    <w:rsid w:val="0038731E"/>
    <w:rsid w:val="0038747A"/>
    <w:rsid w:val="00387C07"/>
    <w:rsid w:val="00387FAA"/>
    <w:rsid w:val="00390178"/>
    <w:rsid w:val="00390F58"/>
    <w:rsid w:val="00391045"/>
    <w:rsid w:val="003913C3"/>
    <w:rsid w:val="00392146"/>
    <w:rsid w:val="003926FC"/>
    <w:rsid w:val="003934A3"/>
    <w:rsid w:val="0039384F"/>
    <w:rsid w:val="003946F1"/>
    <w:rsid w:val="00394AA7"/>
    <w:rsid w:val="0039695E"/>
    <w:rsid w:val="003974B0"/>
    <w:rsid w:val="003A0248"/>
    <w:rsid w:val="003A0F3F"/>
    <w:rsid w:val="003A2764"/>
    <w:rsid w:val="003A2B7D"/>
    <w:rsid w:val="003A3677"/>
    <w:rsid w:val="003A3D7C"/>
    <w:rsid w:val="003A4A75"/>
    <w:rsid w:val="003A4AEF"/>
    <w:rsid w:val="003A5366"/>
    <w:rsid w:val="003A6F62"/>
    <w:rsid w:val="003A7CFE"/>
    <w:rsid w:val="003A7DC3"/>
    <w:rsid w:val="003B0921"/>
    <w:rsid w:val="003B0D73"/>
    <w:rsid w:val="003B18B2"/>
    <w:rsid w:val="003B2BD6"/>
    <w:rsid w:val="003B3030"/>
    <w:rsid w:val="003B4698"/>
    <w:rsid w:val="003B647A"/>
    <w:rsid w:val="003B65C1"/>
    <w:rsid w:val="003B6613"/>
    <w:rsid w:val="003B6B7B"/>
    <w:rsid w:val="003B6F21"/>
    <w:rsid w:val="003B6FF5"/>
    <w:rsid w:val="003B78E3"/>
    <w:rsid w:val="003B7A66"/>
    <w:rsid w:val="003B7E20"/>
    <w:rsid w:val="003C012C"/>
    <w:rsid w:val="003C04C5"/>
    <w:rsid w:val="003C11C1"/>
    <w:rsid w:val="003C1D45"/>
    <w:rsid w:val="003C201C"/>
    <w:rsid w:val="003C2072"/>
    <w:rsid w:val="003C44D8"/>
    <w:rsid w:val="003C451B"/>
    <w:rsid w:val="003C4903"/>
    <w:rsid w:val="003C5262"/>
    <w:rsid w:val="003C53F7"/>
    <w:rsid w:val="003C5479"/>
    <w:rsid w:val="003C56E7"/>
    <w:rsid w:val="003C5E87"/>
    <w:rsid w:val="003C68F1"/>
    <w:rsid w:val="003C6FAB"/>
    <w:rsid w:val="003C7704"/>
    <w:rsid w:val="003D0531"/>
    <w:rsid w:val="003D19B9"/>
    <w:rsid w:val="003D1FD6"/>
    <w:rsid w:val="003D2DF1"/>
    <w:rsid w:val="003D398C"/>
    <w:rsid w:val="003D473B"/>
    <w:rsid w:val="003D4B35"/>
    <w:rsid w:val="003D4F28"/>
    <w:rsid w:val="003D5A8E"/>
    <w:rsid w:val="003D60A9"/>
    <w:rsid w:val="003D6567"/>
    <w:rsid w:val="003D65E7"/>
    <w:rsid w:val="003E092C"/>
    <w:rsid w:val="003E169C"/>
    <w:rsid w:val="003E21FD"/>
    <w:rsid w:val="003E2ADB"/>
    <w:rsid w:val="003E2DB0"/>
    <w:rsid w:val="003E357C"/>
    <w:rsid w:val="003E384D"/>
    <w:rsid w:val="003E4F19"/>
    <w:rsid w:val="003E6BD6"/>
    <w:rsid w:val="003E7E58"/>
    <w:rsid w:val="003F03A3"/>
    <w:rsid w:val="003F1E3E"/>
    <w:rsid w:val="003F2185"/>
    <w:rsid w:val="003F3EB9"/>
    <w:rsid w:val="003F4829"/>
    <w:rsid w:val="003F4841"/>
    <w:rsid w:val="003F5F25"/>
    <w:rsid w:val="003F6149"/>
    <w:rsid w:val="003F6646"/>
    <w:rsid w:val="003F679B"/>
    <w:rsid w:val="003F7D3F"/>
    <w:rsid w:val="0040033D"/>
    <w:rsid w:val="00400983"/>
    <w:rsid w:val="00401266"/>
    <w:rsid w:val="00402466"/>
    <w:rsid w:val="00402C80"/>
    <w:rsid w:val="0040436D"/>
    <w:rsid w:val="00404988"/>
    <w:rsid w:val="0040509A"/>
    <w:rsid w:val="0040695E"/>
    <w:rsid w:val="00406B90"/>
    <w:rsid w:val="00410543"/>
    <w:rsid w:val="0041153A"/>
    <w:rsid w:val="0041233D"/>
    <w:rsid w:val="00414B99"/>
    <w:rsid w:val="004155F8"/>
    <w:rsid w:val="0041669F"/>
    <w:rsid w:val="004171CB"/>
    <w:rsid w:val="004173CB"/>
    <w:rsid w:val="004173CC"/>
    <w:rsid w:val="004176CA"/>
    <w:rsid w:val="00417FA9"/>
    <w:rsid w:val="004214BA"/>
    <w:rsid w:val="00422BD1"/>
    <w:rsid w:val="0042356B"/>
    <w:rsid w:val="004237D8"/>
    <w:rsid w:val="00423DB7"/>
    <w:rsid w:val="0042420A"/>
    <w:rsid w:val="004243D2"/>
    <w:rsid w:val="00424610"/>
    <w:rsid w:val="004246CD"/>
    <w:rsid w:val="00424A79"/>
    <w:rsid w:val="00424C97"/>
    <w:rsid w:val="00424E18"/>
    <w:rsid w:val="0042619E"/>
    <w:rsid w:val="00426C8F"/>
    <w:rsid w:val="0042715F"/>
    <w:rsid w:val="00427293"/>
    <w:rsid w:val="0042769C"/>
    <w:rsid w:val="0043007F"/>
    <w:rsid w:val="00430398"/>
    <w:rsid w:val="00431741"/>
    <w:rsid w:val="00431967"/>
    <w:rsid w:val="00431A09"/>
    <w:rsid w:val="004321FE"/>
    <w:rsid w:val="004326D4"/>
    <w:rsid w:val="004327F4"/>
    <w:rsid w:val="00432850"/>
    <w:rsid w:val="00432E82"/>
    <w:rsid w:val="00433820"/>
    <w:rsid w:val="00433A90"/>
    <w:rsid w:val="00434146"/>
    <w:rsid w:val="00435263"/>
    <w:rsid w:val="00435394"/>
    <w:rsid w:val="0043584B"/>
    <w:rsid w:val="004374C7"/>
    <w:rsid w:val="00437F84"/>
    <w:rsid w:val="00440510"/>
    <w:rsid w:val="004408FD"/>
    <w:rsid w:val="00440AB7"/>
    <w:rsid w:val="00440C5B"/>
    <w:rsid w:val="00441C92"/>
    <w:rsid w:val="004422B8"/>
    <w:rsid w:val="00442874"/>
    <w:rsid w:val="00442BD8"/>
    <w:rsid w:val="00442F38"/>
    <w:rsid w:val="00443559"/>
    <w:rsid w:val="00444CEC"/>
    <w:rsid w:val="004459FA"/>
    <w:rsid w:val="00446E80"/>
    <w:rsid w:val="00446FC3"/>
    <w:rsid w:val="004478E6"/>
    <w:rsid w:val="0044799B"/>
    <w:rsid w:val="00450727"/>
    <w:rsid w:val="0045117D"/>
    <w:rsid w:val="00451B94"/>
    <w:rsid w:val="0045311C"/>
    <w:rsid w:val="00454EF3"/>
    <w:rsid w:val="00456880"/>
    <w:rsid w:val="004568EB"/>
    <w:rsid w:val="00457576"/>
    <w:rsid w:val="004606F8"/>
    <w:rsid w:val="0046101D"/>
    <w:rsid w:val="00461A87"/>
    <w:rsid w:val="00462746"/>
    <w:rsid w:val="004641D4"/>
    <w:rsid w:val="00464ACC"/>
    <w:rsid w:val="00464E35"/>
    <w:rsid w:val="00465D58"/>
    <w:rsid w:val="00466CE8"/>
    <w:rsid w:val="00466EE2"/>
    <w:rsid w:val="004673E3"/>
    <w:rsid w:val="00470362"/>
    <w:rsid w:val="00470C41"/>
    <w:rsid w:val="00470F96"/>
    <w:rsid w:val="00471017"/>
    <w:rsid w:val="00471877"/>
    <w:rsid w:val="00471A8B"/>
    <w:rsid w:val="00472CCD"/>
    <w:rsid w:val="00472D3E"/>
    <w:rsid w:val="004739E0"/>
    <w:rsid w:val="00474516"/>
    <w:rsid w:val="00474A14"/>
    <w:rsid w:val="00474D52"/>
    <w:rsid w:val="0047523A"/>
    <w:rsid w:val="00476276"/>
    <w:rsid w:val="0047690F"/>
    <w:rsid w:val="00476C78"/>
    <w:rsid w:val="004810EE"/>
    <w:rsid w:val="00481303"/>
    <w:rsid w:val="0048251A"/>
    <w:rsid w:val="0048576D"/>
    <w:rsid w:val="00485F61"/>
    <w:rsid w:val="0049091F"/>
    <w:rsid w:val="004923FB"/>
    <w:rsid w:val="004927B9"/>
    <w:rsid w:val="00492E7D"/>
    <w:rsid w:val="00492EED"/>
    <w:rsid w:val="004931AF"/>
    <w:rsid w:val="004936C6"/>
    <w:rsid w:val="004939D1"/>
    <w:rsid w:val="00493B1A"/>
    <w:rsid w:val="00493CB1"/>
    <w:rsid w:val="00493F26"/>
    <w:rsid w:val="0049495C"/>
    <w:rsid w:val="00494D2A"/>
    <w:rsid w:val="00494F4E"/>
    <w:rsid w:val="00496B0D"/>
    <w:rsid w:val="00497019"/>
    <w:rsid w:val="00497180"/>
    <w:rsid w:val="00497CF8"/>
    <w:rsid w:val="00497EF6"/>
    <w:rsid w:val="004A16DC"/>
    <w:rsid w:val="004A1EAD"/>
    <w:rsid w:val="004A255F"/>
    <w:rsid w:val="004A34B7"/>
    <w:rsid w:val="004A4218"/>
    <w:rsid w:val="004A4FD2"/>
    <w:rsid w:val="004A528A"/>
    <w:rsid w:val="004A5AC8"/>
    <w:rsid w:val="004A700B"/>
    <w:rsid w:val="004A7282"/>
    <w:rsid w:val="004A7603"/>
    <w:rsid w:val="004A7854"/>
    <w:rsid w:val="004B0457"/>
    <w:rsid w:val="004B14EE"/>
    <w:rsid w:val="004B227D"/>
    <w:rsid w:val="004B42D8"/>
    <w:rsid w:val="004B477A"/>
    <w:rsid w:val="004B492E"/>
    <w:rsid w:val="004B4E74"/>
    <w:rsid w:val="004B58D5"/>
    <w:rsid w:val="004B5E81"/>
    <w:rsid w:val="004B67CD"/>
    <w:rsid w:val="004B6B8F"/>
    <w:rsid w:val="004B7033"/>
    <w:rsid w:val="004B7511"/>
    <w:rsid w:val="004C014A"/>
    <w:rsid w:val="004C33DA"/>
    <w:rsid w:val="004C3690"/>
    <w:rsid w:val="004C3C31"/>
    <w:rsid w:val="004C4222"/>
    <w:rsid w:val="004C4C7D"/>
    <w:rsid w:val="004C663D"/>
    <w:rsid w:val="004C698F"/>
    <w:rsid w:val="004C71BD"/>
    <w:rsid w:val="004C74F3"/>
    <w:rsid w:val="004C783D"/>
    <w:rsid w:val="004D00CB"/>
    <w:rsid w:val="004D0B42"/>
    <w:rsid w:val="004D0BCA"/>
    <w:rsid w:val="004D18EB"/>
    <w:rsid w:val="004D1CB7"/>
    <w:rsid w:val="004D303C"/>
    <w:rsid w:val="004D340F"/>
    <w:rsid w:val="004D40BB"/>
    <w:rsid w:val="004D410E"/>
    <w:rsid w:val="004D54D9"/>
    <w:rsid w:val="004D6435"/>
    <w:rsid w:val="004D6BCC"/>
    <w:rsid w:val="004D6EB5"/>
    <w:rsid w:val="004D7702"/>
    <w:rsid w:val="004E05D2"/>
    <w:rsid w:val="004E1CA9"/>
    <w:rsid w:val="004E239B"/>
    <w:rsid w:val="004E23CE"/>
    <w:rsid w:val="004E50A3"/>
    <w:rsid w:val="004E516B"/>
    <w:rsid w:val="004E5A2B"/>
    <w:rsid w:val="004E5F83"/>
    <w:rsid w:val="004E6219"/>
    <w:rsid w:val="004E6B94"/>
    <w:rsid w:val="004E7C1F"/>
    <w:rsid w:val="004F0337"/>
    <w:rsid w:val="004F1043"/>
    <w:rsid w:val="004F116A"/>
    <w:rsid w:val="004F1CD2"/>
    <w:rsid w:val="004F2E60"/>
    <w:rsid w:val="004F31A1"/>
    <w:rsid w:val="004F353D"/>
    <w:rsid w:val="004F3ABE"/>
    <w:rsid w:val="004F4AE6"/>
    <w:rsid w:val="004F4EF9"/>
    <w:rsid w:val="004F5A18"/>
    <w:rsid w:val="004F6D67"/>
    <w:rsid w:val="00500539"/>
    <w:rsid w:val="0050253C"/>
    <w:rsid w:val="00502EFE"/>
    <w:rsid w:val="00503373"/>
    <w:rsid w:val="00503F3F"/>
    <w:rsid w:val="00504353"/>
    <w:rsid w:val="00505D38"/>
    <w:rsid w:val="0050609D"/>
    <w:rsid w:val="00506876"/>
    <w:rsid w:val="00512A58"/>
    <w:rsid w:val="00513027"/>
    <w:rsid w:val="00514001"/>
    <w:rsid w:val="005154FA"/>
    <w:rsid w:val="005163D7"/>
    <w:rsid w:val="005216FB"/>
    <w:rsid w:val="00521D22"/>
    <w:rsid w:val="00522594"/>
    <w:rsid w:val="00523711"/>
    <w:rsid w:val="00523C15"/>
    <w:rsid w:val="00523CD9"/>
    <w:rsid w:val="00524A9B"/>
    <w:rsid w:val="00524C1B"/>
    <w:rsid w:val="00524EC1"/>
    <w:rsid w:val="0052515B"/>
    <w:rsid w:val="00525869"/>
    <w:rsid w:val="00525D3D"/>
    <w:rsid w:val="00526579"/>
    <w:rsid w:val="00526A86"/>
    <w:rsid w:val="00526CDE"/>
    <w:rsid w:val="00530244"/>
    <w:rsid w:val="00531026"/>
    <w:rsid w:val="0053163B"/>
    <w:rsid w:val="00531A5B"/>
    <w:rsid w:val="00531C2B"/>
    <w:rsid w:val="00532645"/>
    <w:rsid w:val="00532BB5"/>
    <w:rsid w:val="00533926"/>
    <w:rsid w:val="00533EAE"/>
    <w:rsid w:val="0053446F"/>
    <w:rsid w:val="00534C0B"/>
    <w:rsid w:val="00535E07"/>
    <w:rsid w:val="00536336"/>
    <w:rsid w:val="00537F71"/>
    <w:rsid w:val="00540D92"/>
    <w:rsid w:val="00540EB0"/>
    <w:rsid w:val="0054122C"/>
    <w:rsid w:val="00542227"/>
    <w:rsid w:val="00542E6D"/>
    <w:rsid w:val="00542ED7"/>
    <w:rsid w:val="00542EDF"/>
    <w:rsid w:val="00543183"/>
    <w:rsid w:val="0054359A"/>
    <w:rsid w:val="0054376D"/>
    <w:rsid w:val="00543D39"/>
    <w:rsid w:val="00546250"/>
    <w:rsid w:val="00547465"/>
    <w:rsid w:val="00547D94"/>
    <w:rsid w:val="005504BB"/>
    <w:rsid w:val="00550D4A"/>
    <w:rsid w:val="0055115B"/>
    <w:rsid w:val="00551AE2"/>
    <w:rsid w:val="005534C5"/>
    <w:rsid w:val="00553F69"/>
    <w:rsid w:val="005544CB"/>
    <w:rsid w:val="005548A9"/>
    <w:rsid w:val="005550AC"/>
    <w:rsid w:val="0055530D"/>
    <w:rsid w:val="00555368"/>
    <w:rsid w:val="005563E3"/>
    <w:rsid w:val="00556692"/>
    <w:rsid w:val="00556741"/>
    <w:rsid w:val="00560E1E"/>
    <w:rsid w:val="00561E43"/>
    <w:rsid w:val="0056294E"/>
    <w:rsid w:val="00564A29"/>
    <w:rsid w:val="00564FBC"/>
    <w:rsid w:val="00565E8C"/>
    <w:rsid w:val="00566947"/>
    <w:rsid w:val="00566E68"/>
    <w:rsid w:val="0056720E"/>
    <w:rsid w:val="0056796C"/>
    <w:rsid w:val="005701C7"/>
    <w:rsid w:val="005703AC"/>
    <w:rsid w:val="005705A9"/>
    <w:rsid w:val="00570FCC"/>
    <w:rsid w:val="005719E0"/>
    <w:rsid w:val="00572864"/>
    <w:rsid w:val="0057391A"/>
    <w:rsid w:val="0057398A"/>
    <w:rsid w:val="00573B72"/>
    <w:rsid w:val="00573BCF"/>
    <w:rsid w:val="00574759"/>
    <w:rsid w:val="00575626"/>
    <w:rsid w:val="00575A9D"/>
    <w:rsid w:val="00575DAB"/>
    <w:rsid w:val="005767E5"/>
    <w:rsid w:val="005802AF"/>
    <w:rsid w:val="005816E5"/>
    <w:rsid w:val="00581C4A"/>
    <w:rsid w:val="00581CEE"/>
    <w:rsid w:val="0058266F"/>
    <w:rsid w:val="00582997"/>
    <w:rsid w:val="00582D05"/>
    <w:rsid w:val="00582E62"/>
    <w:rsid w:val="00583699"/>
    <w:rsid w:val="0058482B"/>
    <w:rsid w:val="00584C4C"/>
    <w:rsid w:val="00585228"/>
    <w:rsid w:val="00585458"/>
    <w:rsid w:val="00585966"/>
    <w:rsid w:val="00585DB6"/>
    <w:rsid w:val="0058618A"/>
    <w:rsid w:val="005863E5"/>
    <w:rsid w:val="005866A1"/>
    <w:rsid w:val="00587247"/>
    <w:rsid w:val="00587426"/>
    <w:rsid w:val="00590807"/>
    <w:rsid w:val="00591611"/>
    <w:rsid w:val="00591C24"/>
    <w:rsid w:val="00594E4B"/>
    <w:rsid w:val="005A0431"/>
    <w:rsid w:val="005A0F34"/>
    <w:rsid w:val="005A1132"/>
    <w:rsid w:val="005A13DD"/>
    <w:rsid w:val="005A1593"/>
    <w:rsid w:val="005A1640"/>
    <w:rsid w:val="005A1802"/>
    <w:rsid w:val="005A191D"/>
    <w:rsid w:val="005A1D05"/>
    <w:rsid w:val="005A33C5"/>
    <w:rsid w:val="005A362B"/>
    <w:rsid w:val="005A36E5"/>
    <w:rsid w:val="005A44A7"/>
    <w:rsid w:val="005A4556"/>
    <w:rsid w:val="005A4952"/>
    <w:rsid w:val="005A5191"/>
    <w:rsid w:val="005A5435"/>
    <w:rsid w:val="005A57A6"/>
    <w:rsid w:val="005A5D45"/>
    <w:rsid w:val="005A6895"/>
    <w:rsid w:val="005A6CE3"/>
    <w:rsid w:val="005B027D"/>
    <w:rsid w:val="005B1630"/>
    <w:rsid w:val="005B1942"/>
    <w:rsid w:val="005B20A1"/>
    <w:rsid w:val="005B2478"/>
    <w:rsid w:val="005B3726"/>
    <w:rsid w:val="005B53BF"/>
    <w:rsid w:val="005B6F74"/>
    <w:rsid w:val="005B7409"/>
    <w:rsid w:val="005B793C"/>
    <w:rsid w:val="005C0614"/>
    <w:rsid w:val="005C1A97"/>
    <w:rsid w:val="005C1C1A"/>
    <w:rsid w:val="005C2073"/>
    <w:rsid w:val="005C21FC"/>
    <w:rsid w:val="005C30AE"/>
    <w:rsid w:val="005C4AF5"/>
    <w:rsid w:val="005C4FF1"/>
    <w:rsid w:val="005C534C"/>
    <w:rsid w:val="005C593C"/>
    <w:rsid w:val="005D03BA"/>
    <w:rsid w:val="005D2C33"/>
    <w:rsid w:val="005D3387"/>
    <w:rsid w:val="005D4F28"/>
    <w:rsid w:val="005D5A2A"/>
    <w:rsid w:val="005E051C"/>
    <w:rsid w:val="005E1304"/>
    <w:rsid w:val="005E2579"/>
    <w:rsid w:val="005E35F3"/>
    <w:rsid w:val="005E3F67"/>
    <w:rsid w:val="005E400D"/>
    <w:rsid w:val="005E435D"/>
    <w:rsid w:val="005E4D1A"/>
    <w:rsid w:val="005E5113"/>
    <w:rsid w:val="005E53FE"/>
    <w:rsid w:val="005E5E25"/>
    <w:rsid w:val="005E608C"/>
    <w:rsid w:val="005E6256"/>
    <w:rsid w:val="005E6597"/>
    <w:rsid w:val="005E698D"/>
    <w:rsid w:val="005E6C3E"/>
    <w:rsid w:val="005E786C"/>
    <w:rsid w:val="005E7A26"/>
    <w:rsid w:val="005E7E49"/>
    <w:rsid w:val="005F09F1"/>
    <w:rsid w:val="005F1AC3"/>
    <w:rsid w:val="005F1E9A"/>
    <w:rsid w:val="005F2402"/>
    <w:rsid w:val="005F2E33"/>
    <w:rsid w:val="005F34AE"/>
    <w:rsid w:val="005F37E9"/>
    <w:rsid w:val="005F460E"/>
    <w:rsid w:val="005F4A3F"/>
    <w:rsid w:val="005F4BB1"/>
    <w:rsid w:val="005F5091"/>
    <w:rsid w:val="005F5E58"/>
    <w:rsid w:val="005F5E5B"/>
    <w:rsid w:val="005F645A"/>
    <w:rsid w:val="005F7387"/>
    <w:rsid w:val="0060060C"/>
    <w:rsid w:val="00600BE1"/>
    <w:rsid w:val="00600C87"/>
    <w:rsid w:val="00601322"/>
    <w:rsid w:val="0060515D"/>
    <w:rsid w:val="006061FB"/>
    <w:rsid w:val="0060627E"/>
    <w:rsid w:val="00606BB5"/>
    <w:rsid w:val="00607426"/>
    <w:rsid w:val="0060780A"/>
    <w:rsid w:val="00610B79"/>
    <w:rsid w:val="006114F2"/>
    <w:rsid w:val="006118D1"/>
    <w:rsid w:val="006123D4"/>
    <w:rsid w:val="0061251F"/>
    <w:rsid w:val="00612CD8"/>
    <w:rsid w:val="006132CC"/>
    <w:rsid w:val="00613658"/>
    <w:rsid w:val="00613710"/>
    <w:rsid w:val="006139E6"/>
    <w:rsid w:val="00613FB2"/>
    <w:rsid w:val="00614676"/>
    <w:rsid w:val="0061479A"/>
    <w:rsid w:val="00615A2A"/>
    <w:rsid w:val="006165D7"/>
    <w:rsid w:val="00616E94"/>
    <w:rsid w:val="00617222"/>
    <w:rsid w:val="00617441"/>
    <w:rsid w:val="006204EC"/>
    <w:rsid w:val="0062055D"/>
    <w:rsid w:val="00620D6B"/>
    <w:rsid w:val="00620D93"/>
    <w:rsid w:val="006218ED"/>
    <w:rsid w:val="0062269A"/>
    <w:rsid w:val="00622AE4"/>
    <w:rsid w:val="0062386A"/>
    <w:rsid w:val="006239DB"/>
    <w:rsid w:val="0062576D"/>
    <w:rsid w:val="00625788"/>
    <w:rsid w:val="006259A6"/>
    <w:rsid w:val="00625ACA"/>
    <w:rsid w:val="00626BC3"/>
    <w:rsid w:val="00627045"/>
    <w:rsid w:val="006275E6"/>
    <w:rsid w:val="00630380"/>
    <w:rsid w:val="0063057C"/>
    <w:rsid w:val="006305AA"/>
    <w:rsid w:val="00630AF5"/>
    <w:rsid w:val="00631480"/>
    <w:rsid w:val="00631E27"/>
    <w:rsid w:val="006320E4"/>
    <w:rsid w:val="0063277E"/>
    <w:rsid w:val="00634150"/>
    <w:rsid w:val="006346E1"/>
    <w:rsid w:val="00634B5A"/>
    <w:rsid w:val="006354A5"/>
    <w:rsid w:val="006364F4"/>
    <w:rsid w:val="00636D1D"/>
    <w:rsid w:val="006370D9"/>
    <w:rsid w:val="006402AA"/>
    <w:rsid w:val="0064094D"/>
    <w:rsid w:val="006418C6"/>
    <w:rsid w:val="006425C9"/>
    <w:rsid w:val="006426D5"/>
    <w:rsid w:val="00642924"/>
    <w:rsid w:val="00642EAF"/>
    <w:rsid w:val="006443E8"/>
    <w:rsid w:val="00645331"/>
    <w:rsid w:val="00646667"/>
    <w:rsid w:val="006466FF"/>
    <w:rsid w:val="00646A5F"/>
    <w:rsid w:val="006475C1"/>
    <w:rsid w:val="006502DB"/>
    <w:rsid w:val="0065086F"/>
    <w:rsid w:val="00650C74"/>
    <w:rsid w:val="00651ED2"/>
    <w:rsid w:val="006523E4"/>
    <w:rsid w:val="0065307B"/>
    <w:rsid w:val="0065337A"/>
    <w:rsid w:val="0065386E"/>
    <w:rsid w:val="006558AA"/>
    <w:rsid w:val="00655E14"/>
    <w:rsid w:val="00655E83"/>
    <w:rsid w:val="00656539"/>
    <w:rsid w:val="00656C00"/>
    <w:rsid w:val="0065724F"/>
    <w:rsid w:val="006572CD"/>
    <w:rsid w:val="00657859"/>
    <w:rsid w:val="00661805"/>
    <w:rsid w:val="00661967"/>
    <w:rsid w:val="00661D51"/>
    <w:rsid w:val="00661F61"/>
    <w:rsid w:val="0066216C"/>
    <w:rsid w:val="00663B4C"/>
    <w:rsid w:val="006641C7"/>
    <w:rsid w:val="00666A70"/>
    <w:rsid w:val="00666B90"/>
    <w:rsid w:val="00667105"/>
    <w:rsid w:val="006703D9"/>
    <w:rsid w:val="00671B3F"/>
    <w:rsid w:val="00671B49"/>
    <w:rsid w:val="00672641"/>
    <w:rsid w:val="006727D0"/>
    <w:rsid w:val="00672ADD"/>
    <w:rsid w:val="00672F81"/>
    <w:rsid w:val="00674155"/>
    <w:rsid w:val="0067434A"/>
    <w:rsid w:val="006746CA"/>
    <w:rsid w:val="00674935"/>
    <w:rsid w:val="00674AB0"/>
    <w:rsid w:val="0067583D"/>
    <w:rsid w:val="0067605D"/>
    <w:rsid w:val="00676B6A"/>
    <w:rsid w:val="0068008E"/>
    <w:rsid w:val="006802F6"/>
    <w:rsid w:val="00680CB2"/>
    <w:rsid w:val="00681742"/>
    <w:rsid w:val="00683C56"/>
    <w:rsid w:val="00683CAF"/>
    <w:rsid w:val="00683F92"/>
    <w:rsid w:val="00685920"/>
    <w:rsid w:val="00685944"/>
    <w:rsid w:val="00685B34"/>
    <w:rsid w:val="00687FF6"/>
    <w:rsid w:val="006911CB"/>
    <w:rsid w:val="0069472E"/>
    <w:rsid w:val="00695584"/>
    <w:rsid w:val="00695745"/>
    <w:rsid w:val="00695A7E"/>
    <w:rsid w:val="0069600B"/>
    <w:rsid w:val="00696CFB"/>
    <w:rsid w:val="0069741F"/>
    <w:rsid w:val="00697AC7"/>
    <w:rsid w:val="00697FA5"/>
    <w:rsid w:val="006A0A1A"/>
    <w:rsid w:val="006A0DD9"/>
    <w:rsid w:val="006A159F"/>
    <w:rsid w:val="006A1671"/>
    <w:rsid w:val="006A1F1A"/>
    <w:rsid w:val="006A2030"/>
    <w:rsid w:val="006A367F"/>
    <w:rsid w:val="006A4097"/>
    <w:rsid w:val="006A63B5"/>
    <w:rsid w:val="006A6460"/>
    <w:rsid w:val="006A70B1"/>
    <w:rsid w:val="006A7A67"/>
    <w:rsid w:val="006B0AE3"/>
    <w:rsid w:val="006B0B8D"/>
    <w:rsid w:val="006B0D04"/>
    <w:rsid w:val="006B104E"/>
    <w:rsid w:val="006B16BE"/>
    <w:rsid w:val="006B23FB"/>
    <w:rsid w:val="006B26C0"/>
    <w:rsid w:val="006B2722"/>
    <w:rsid w:val="006B27E6"/>
    <w:rsid w:val="006B34CA"/>
    <w:rsid w:val="006B4719"/>
    <w:rsid w:val="006B5AEA"/>
    <w:rsid w:val="006B5D34"/>
    <w:rsid w:val="006B6383"/>
    <w:rsid w:val="006B640D"/>
    <w:rsid w:val="006B66BC"/>
    <w:rsid w:val="006C063E"/>
    <w:rsid w:val="006C0ADE"/>
    <w:rsid w:val="006C0CD4"/>
    <w:rsid w:val="006C110E"/>
    <w:rsid w:val="006C2275"/>
    <w:rsid w:val="006C365E"/>
    <w:rsid w:val="006C40BE"/>
    <w:rsid w:val="006C569B"/>
    <w:rsid w:val="006C5A60"/>
    <w:rsid w:val="006C5D48"/>
    <w:rsid w:val="006C61FA"/>
    <w:rsid w:val="006C6400"/>
    <w:rsid w:val="006C76AB"/>
    <w:rsid w:val="006C7C65"/>
    <w:rsid w:val="006D0896"/>
    <w:rsid w:val="006D205B"/>
    <w:rsid w:val="006D2B86"/>
    <w:rsid w:val="006D2D28"/>
    <w:rsid w:val="006D3356"/>
    <w:rsid w:val="006D395C"/>
    <w:rsid w:val="006D439A"/>
    <w:rsid w:val="006D63F6"/>
    <w:rsid w:val="006E04E4"/>
    <w:rsid w:val="006E075C"/>
    <w:rsid w:val="006E0974"/>
    <w:rsid w:val="006E0C19"/>
    <w:rsid w:val="006E0EA3"/>
    <w:rsid w:val="006E2145"/>
    <w:rsid w:val="006E25D2"/>
    <w:rsid w:val="006E27D8"/>
    <w:rsid w:val="006E334E"/>
    <w:rsid w:val="006E446B"/>
    <w:rsid w:val="006E486A"/>
    <w:rsid w:val="006E4A30"/>
    <w:rsid w:val="006E5490"/>
    <w:rsid w:val="006E5B6C"/>
    <w:rsid w:val="006E6929"/>
    <w:rsid w:val="006E7A19"/>
    <w:rsid w:val="006F02F0"/>
    <w:rsid w:val="006F1349"/>
    <w:rsid w:val="006F284B"/>
    <w:rsid w:val="006F396D"/>
    <w:rsid w:val="006F3B67"/>
    <w:rsid w:val="006F4B70"/>
    <w:rsid w:val="006F4DC1"/>
    <w:rsid w:val="006F5AF3"/>
    <w:rsid w:val="006F632A"/>
    <w:rsid w:val="006F6B6F"/>
    <w:rsid w:val="0070095D"/>
    <w:rsid w:val="0070193F"/>
    <w:rsid w:val="00703794"/>
    <w:rsid w:val="0070391A"/>
    <w:rsid w:val="00705CCB"/>
    <w:rsid w:val="00706486"/>
    <w:rsid w:val="0070709E"/>
    <w:rsid w:val="007074DC"/>
    <w:rsid w:val="00710951"/>
    <w:rsid w:val="00710FAC"/>
    <w:rsid w:val="00711CFB"/>
    <w:rsid w:val="00711E19"/>
    <w:rsid w:val="00712682"/>
    <w:rsid w:val="00712A9C"/>
    <w:rsid w:val="007140C3"/>
    <w:rsid w:val="00715251"/>
    <w:rsid w:val="00715406"/>
    <w:rsid w:val="00715CA2"/>
    <w:rsid w:val="00715CF0"/>
    <w:rsid w:val="00716455"/>
    <w:rsid w:val="0071693D"/>
    <w:rsid w:val="00716FB1"/>
    <w:rsid w:val="00717A83"/>
    <w:rsid w:val="0072028F"/>
    <w:rsid w:val="00721474"/>
    <w:rsid w:val="007214E3"/>
    <w:rsid w:val="00721C54"/>
    <w:rsid w:val="00721CB3"/>
    <w:rsid w:val="00721D69"/>
    <w:rsid w:val="007222F7"/>
    <w:rsid w:val="00722C49"/>
    <w:rsid w:val="00722D0D"/>
    <w:rsid w:val="0072311C"/>
    <w:rsid w:val="007233C7"/>
    <w:rsid w:val="0072437A"/>
    <w:rsid w:val="00724474"/>
    <w:rsid w:val="00724514"/>
    <w:rsid w:val="00724679"/>
    <w:rsid w:val="00725368"/>
    <w:rsid w:val="0072642D"/>
    <w:rsid w:val="00726B28"/>
    <w:rsid w:val="00726DBB"/>
    <w:rsid w:val="00726E3D"/>
    <w:rsid w:val="007275EA"/>
    <w:rsid w:val="007304F3"/>
    <w:rsid w:val="00730839"/>
    <w:rsid w:val="00730F60"/>
    <w:rsid w:val="00731215"/>
    <w:rsid w:val="00732E61"/>
    <w:rsid w:val="00733441"/>
    <w:rsid w:val="00733D63"/>
    <w:rsid w:val="00733E31"/>
    <w:rsid w:val="00733FF9"/>
    <w:rsid w:val="0073449F"/>
    <w:rsid w:val="00735520"/>
    <w:rsid w:val="00735AFC"/>
    <w:rsid w:val="00737E65"/>
    <w:rsid w:val="00740806"/>
    <w:rsid w:val="00741346"/>
    <w:rsid w:val="00743501"/>
    <w:rsid w:val="00744211"/>
    <w:rsid w:val="0074518C"/>
    <w:rsid w:val="007454B7"/>
    <w:rsid w:val="00745A1D"/>
    <w:rsid w:val="007474B4"/>
    <w:rsid w:val="00751A74"/>
    <w:rsid w:val="00752C32"/>
    <w:rsid w:val="007549EE"/>
    <w:rsid w:val="00754A72"/>
    <w:rsid w:val="00754C82"/>
    <w:rsid w:val="00754E51"/>
    <w:rsid w:val="00755374"/>
    <w:rsid w:val="007554DF"/>
    <w:rsid w:val="007558E9"/>
    <w:rsid w:val="00756FE7"/>
    <w:rsid w:val="0075776D"/>
    <w:rsid w:val="0075788B"/>
    <w:rsid w:val="0076085F"/>
    <w:rsid w:val="007613FB"/>
    <w:rsid w:val="00761A72"/>
    <w:rsid w:val="00761C1D"/>
    <w:rsid w:val="00761E34"/>
    <w:rsid w:val="0076279F"/>
    <w:rsid w:val="00762873"/>
    <w:rsid w:val="00762AF9"/>
    <w:rsid w:val="00762C66"/>
    <w:rsid w:val="00765083"/>
    <w:rsid w:val="007662E9"/>
    <w:rsid w:val="00766909"/>
    <w:rsid w:val="00766FAC"/>
    <w:rsid w:val="00767211"/>
    <w:rsid w:val="00770282"/>
    <w:rsid w:val="00771C7D"/>
    <w:rsid w:val="007722BF"/>
    <w:rsid w:val="007725BC"/>
    <w:rsid w:val="00772979"/>
    <w:rsid w:val="00774F20"/>
    <w:rsid w:val="0077580B"/>
    <w:rsid w:val="00776ED7"/>
    <w:rsid w:val="00777364"/>
    <w:rsid w:val="00777B8A"/>
    <w:rsid w:val="00780616"/>
    <w:rsid w:val="00781167"/>
    <w:rsid w:val="007814F5"/>
    <w:rsid w:val="00781F69"/>
    <w:rsid w:val="00783A2C"/>
    <w:rsid w:val="00784DE5"/>
    <w:rsid w:val="00784EE6"/>
    <w:rsid w:val="00784FA8"/>
    <w:rsid w:val="007854B3"/>
    <w:rsid w:val="00785F66"/>
    <w:rsid w:val="007867EF"/>
    <w:rsid w:val="00787458"/>
    <w:rsid w:val="0078787D"/>
    <w:rsid w:val="00787FA8"/>
    <w:rsid w:val="00790117"/>
    <w:rsid w:val="0079187F"/>
    <w:rsid w:val="007922E0"/>
    <w:rsid w:val="007944F8"/>
    <w:rsid w:val="00794A2D"/>
    <w:rsid w:val="007950E0"/>
    <w:rsid w:val="0079539A"/>
    <w:rsid w:val="00795C84"/>
    <w:rsid w:val="007966EB"/>
    <w:rsid w:val="007969F9"/>
    <w:rsid w:val="007973E3"/>
    <w:rsid w:val="00797E1C"/>
    <w:rsid w:val="007A0BF0"/>
    <w:rsid w:val="007A0F4A"/>
    <w:rsid w:val="007A1883"/>
    <w:rsid w:val="007A43BF"/>
    <w:rsid w:val="007A4C62"/>
    <w:rsid w:val="007A5914"/>
    <w:rsid w:val="007A66C1"/>
    <w:rsid w:val="007B0404"/>
    <w:rsid w:val="007B0CFF"/>
    <w:rsid w:val="007B1173"/>
    <w:rsid w:val="007B1309"/>
    <w:rsid w:val="007B2875"/>
    <w:rsid w:val="007B2934"/>
    <w:rsid w:val="007B4BF6"/>
    <w:rsid w:val="007B4DED"/>
    <w:rsid w:val="007B5884"/>
    <w:rsid w:val="007B6B7B"/>
    <w:rsid w:val="007B6F0B"/>
    <w:rsid w:val="007B7017"/>
    <w:rsid w:val="007B74B4"/>
    <w:rsid w:val="007C022C"/>
    <w:rsid w:val="007C055E"/>
    <w:rsid w:val="007C075E"/>
    <w:rsid w:val="007C10C8"/>
    <w:rsid w:val="007C159D"/>
    <w:rsid w:val="007C1FD4"/>
    <w:rsid w:val="007C2501"/>
    <w:rsid w:val="007C373F"/>
    <w:rsid w:val="007C4027"/>
    <w:rsid w:val="007C4B78"/>
    <w:rsid w:val="007C60D2"/>
    <w:rsid w:val="007C6D4B"/>
    <w:rsid w:val="007C6FB7"/>
    <w:rsid w:val="007C70BC"/>
    <w:rsid w:val="007C75FF"/>
    <w:rsid w:val="007D0720"/>
    <w:rsid w:val="007D0E34"/>
    <w:rsid w:val="007D1012"/>
    <w:rsid w:val="007D10F2"/>
    <w:rsid w:val="007D207E"/>
    <w:rsid w:val="007D23A9"/>
    <w:rsid w:val="007D4933"/>
    <w:rsid w:val="007D49E6"/>
    <w:rsid w:val="007D4C18"/>
    <w:rsid w:val="007D53AC"/>
    <w:rsid w:val="007D68B0"/>
    <w:rsid w:val="007D6DEC"/>
    <w:rsid w:val="007D6DFD"/>
    <w:rsid w:val="007D765C"/>
    <w:rsid w:val="007D79D1"/>
    <w:rsid w:val="007D7B13"/>
    <w:rsid w:val="007E10EC"/>
    <w:rsid w:val="007E46A1"/>
    <w:rsid w:val="007E46E7"/>
    <w:rsid w:val="007E4E03"/>
    <w:rsid w:val="007E5B5C"/>
    <w:rsid w:val="007E6A53"/>
    <w:rsid w:val="007E730D"/>
    <w:rsid w:val="007E7311"/>
    <w:rsid w:val="007E7BA8"/>
    <w:rsid w:val="007F071A"/>
    <w:rsid w:val="007F1874"/>
    <w:rsid w:val="007F18C0"/>
    <w:rsid w:val="007F39BB"/>
    <w:rsid w:val="007F403E"/>
    <w:rsid w:val="007F40E2"/>
    <w:rsid w:val="007F49DA"/>
    <w:rsid w:val="007F5D56"/>
    <w:rsid w:val="007F7DDD"/>
    <w:rsid w:val="0080092D"/>
    <w:rsid w:val="008014FE"/>
    <w:rsid w:val="008015A2"/>
    <w:rsid w:val="00802358"/>
    <w:rsid w:val="00802BE6"/>
    <w:rsid w:val="00803369"/>
    <w:rsid w:val="008036CE"/>
    <w:rsid w:val="008048EE"/>
    <w:rsid w:val="00804EE4"/>
    <w:rsid w:val="00806A78"/>
    <w:rsid w:val="00806C59"/>
    <w:rsid w:val="008072AC"/>
    <w:rsid w:val="008106D2"/>
    <w:rsid w:val="00810BAE"/>
    <w:rsid w:val="00810CEA"/>
    <w:rsid w:val="0081123C"/>
    <w:rsid w:val="008120D1"/>
    <w:rsid w:val="00812B9F"/>
    <w:rsid w:val="0081311B"/>
    <w:rsid w:val="00813253"/>
    <w:rsid w:val="008132A9"/>
    <w:rsid w:val="00815FC0"/>
    <w:rsid w:val="00816858"/>
    <w:rsid w:val="00816F2B"/>
    <w:rsid w:val="00817C7F"/>
    <w:rsid w:val="00817FB3"/>
    <w:rsid w:val="00817FD3"/>
    <w:rsid w:val="008203B8"/>
    <w:rsid w:val="008208B2"/>
    <w:rsid w:val="008213D9"/>
    <w:rsid w:val="00822ACC"/>
    <w:rsid w:val="0082317B"/>
    <w:rsid w:val="008233E5"/>
    <w:rsid w:val="008237B4"/>
    <w:rsid w:val="00823AD1"/>
    <w:rsid w:val="008240D1"/>
    <w:rsid w:val="0082461A"/>
    <w:rsid w:val="00824E8C"/>
    <w:rsid w:val="00825343"/>
    <w:rsid w:val="00826C50"/>
    <w:rsid w:val="00827155"/>
    <w:rsid w:val="0083020F"/>
    <w:rsid w:val="00830785"/>
    <w:rsid w:val="00830793"/>
    <w:rsid w:val="00831068"/>
    <w:rsid w:val="00832267"/>
    <w:rsid w:val="00832584"/>
    <w:rsid w:val="00832BA1"/>
    <w:rsid w:val="00832E4F"/>
    <w:rsid w:val="00832FCD"/>
    <w:rsid w:val="008332CE"/>
    <w:rsid w:val="0083339C"/>
    <w:rsid w:val="00833410"/>
    <w:rsid w:val="0083398F"/>
    <w:rsid w:val="00833A16"/>
    <w:rsid w:val="00833DE8"/>
    <w:rsid w:val="00833F47"/>
    <w:rsid w:val="008348C3"/>
    <w:rsid w:val="00836287"/>
    <w:rsid w:val="00836DB6"/>
    <w:rsid w:val="008373B4"/>
    <w:rsid w:val="0083742E"/>
    <w:rsid w:val="00837708"/>
    <w:rsid w:val="00837D12"/>
    <w:rsid w:val="00837F46"/>
    <w:rsid w:val="008404C4"/>
    <w:rsid w:val="0084055D"/>
    <w:rsid w:val="00840EBF"/>
    <w:rsid w:val="008417AB"/>
    <w:rsid w:val="00841D36"/>
    <w:rsid w:val="008424A1"/>
    <w:rsid w:val="00843AA0"/>
    <w:rsid w:val="00843D1E"/>
    <w:rsid w:val="00844056"/>
    <w:rsid w:val="008442B7"/>
    <w:rsid w:val="008458C8"/>
    <w:rsid w:val="00846F4A"/>
    <w:rsid w:val="008473F0"/>
    <w:rsid w:val="00847D37"/>
    <w:rsid w:val="0085001D"/>
    <w:rsid w:val="008504B8"/>
    <w:rsid w:val="00850A45"/>
    <w:rsid w:val="00850F31"/>
    <w:rsid w:val="00851DF6"/>
    <w:rsid w:val="00852DDD"/>
    <w:rsid w:val="00853F62"/>
    <w:rsid w:val="008546E4"/>
    <w:rsid w:val="0085513D"/>
    <w:rsid w:val="00855377"/>
    <w:rsid w:val="00855576"/>
    <w:rsid w:val="0085596F"/>
    <w:rsid w:val="00856EE3"/>
    <w:rsid w:val="008573BB"/>
    <w:rsid w:val="00857835"/>
    <w:rsid w:val="00857A80"/>
    <w:rsid w:val="00857D9D"/>
    <w:rsid w:val="00860371"/>
    <w:rsid w:val="0086112E"/>
    <w:rsid w:val="00862084"/>
    <w:rsid w:val="0086212F"/>
    <w:rsid w:val="00863362"/>
    <w:rsid w:val="008644E9"/>
    <w:rsid w:val="00865B88"/>
    <w:rsid w:val="00865D4F"/>
    <w:rsid w:val="00870595"/>
    <w:rsid w:val="00870938"/>
    <w:rsid w:val="00870CE0"/>
    <w:rsid w:val="008719F2"/>
    <w:rsid w:val="00871A41"/>
    <w:rsid w:val="00871B86"/>
    <w:rsid w:val="00871CE5"/>
    <w:rsid w:val="0087272C"/>
    <w:rsid w:val="00873D16"/>
    <w:rsid w:val="00874331"/>
    <w:rsid w:val="008767EA"/>
    <w:rsid w:val="00876818"/>
    <w:rsid w:val="00876A17"/>
    <w:rsid w:val="00876AB4"/>
    <w:rsid w:val="00877438"/>
    <w:rsid w:val="008778FB"/>
    <w:rsid w:val="00877C46"/>
    <w:rsid w:val="00877EA0"/>
    <w:rsid w:val="0088009A"/>
    <w:rsid w:val="00880DB8"/>
    <w:rsid w:val="00881361"/>
    <w:rsid w:val="0088227E"/>
    <w:rsid w:val="008825D5"/>
    <w:rsid w:val="0088408E"/>
    <w:rsid w:val="00884F85"/>
    <w:rsid w:val="00885090"/>
    <w:rsid w:val="00886276"/>
    <w:rsid w:val="00886D76"/>
    <w:rsid w:val="00887495"/>
    <w:rsid w:val="00890E5E"/>
    <w:rsid w:val="00892BA7"/>
    <w:rsid w:val="008945B2"/>
    <w:rsid w:val="00895890"/>
    <w:rsid w:val="0089593A"/>
    <w:rsid w:val="00895D6D"/>
    <w:rsid w:val="008968EA"/>
    <w:rsid w:val="00896DDE"/>
    <w:rsid w:val="00897019"/>
    <w:rsid w:val="00897481"/>
    <w:rsid w:val="008978DA"/>
    <w:rsid w:val="008A0833"/>
    <w:rsid w:val="008A0916"/>
    <w:rsid w:val="008A0CD2"/>
    <w:rsid w:val="008A1365"/>
    <w:rsid w:val="008A24FA"/>
    <w:rsid w:val="008A2C52"/>
    <w:rsid w:val="008A33A5"/>
    <w:rsid w:val="008A38E3"/>
    <w:rsid w:val="008A3B89"/>
    <w:rsid w:val="008A4948"/>
    <w:rsid w:val="008A5A34"/>
    <w:rsid w:val="008A6EA7"/>
    <w:rsid w:val="008A7CAE"/>
    <w:rsid w:val="008B02BC"/>
    <w:rsid w:val="008B0A07"/>
    <w:rsid w:val="008B0AAF"/>
    <w:rsid w:val="008B1D58"/>
    <w:rsid w:val="008B33BC"/>
    <w:rsid w:val="008B3457"/>
    <w:rsid w:val="008B36B1"/>
    <w:rsid w:val="008B486F"/>
    <w:rsid w:val="008B4D84"/>
    <w:rsid w:val="008B51CE"/>
    <w:rsid w:val="008B58AF"/>
    <w:rsid w:val="008B682C"/>
    <w:rsid w:val="008B7583"/>
    <w:rsid w:val="008B77BD"/>
    <w:rsid w:val="008B781F"/>
    <w:rsid w:val="008B7832"/>
    <w:rsid w:val="008B784C"/>
    <w:rsid w:val="008C0069"/>
    <w:rsid w:val="008C08A0"/>
    <w:rsid w:val="008C0D03"/>
    <w:rsid w:val="008C1495"/>
    <w:rsid w:val="008C15D5"/>
    <w:rsid w:val="008C1BBB"/>
    <w:rsid w:val="008C1DCD"/>
    <w:rsid w:val="008C492A"/>
    <w:rsid w:val="008C4E63"/>
    <w:rsid w:val="008C5E2A"/>
    <w:rsid w:val="008C683F"/>
    <w:rsid w:val="008C77A1"/>
    <w:rsid w:val="008C7DC4"/>
    <w:rsid w:val="008D13C2"/>
    <w:rsid w:val="008D1828"/>
    <w:rsid w:val="008D1AA2"/>
    <w:rsid w:val="008D25C3"/>
    <w:rsid w:val="008D467A"/>
    <w:rsid w:val="008D4870"/>
    <w:rsid w:val="008D4EDF"/>
    <w:rsid w:val="008D5522"/>
    <w:rsid w:val="008D5E31"/>
    <w:rsid w:val="008D69C5"/>
    <w:rsid w:val="008D6AE0"/>
    <w:rsid w:val="008D6C0C"/>
    <w:rsid w:val="008D7404"/>
    <w:rsid w:val="008E0F86"/>
    <w:rsid w:val="008E226E"/>
    <w:rsid w:val="008E2409"/>
    <w:rsid w:val="008E2766"/>
    <w:rsid w:val="008E2FD1"/>
    <w:rsid w:val="008E31E6"/>
    <w:rsid w:val="008E3E36"/>
    <w:rsid w:val="008E4410"/>
    <w:rsid w:val="008E4FE6"/>
    <w:rsid w:val="008E5772"/>
    <w:rsid w:val="008E6B29"/>
    <w:rsid w:val="008E6E52"/>
    <w:rsid w:val="008E78C3"/>
    <w:rsid w:val="008E7C9E"/>
    <w:rsid w:val="008E7D18"/>
    <w:rsid w:val="008F084E"/>
    <w:rsid w:val="008F095C"/>
    <w:rsid w:val="008F0E5E"/>
    <w:rsid w:val="008F210E"/>
    <w:rsid w:val="008F23C8"/>
    <w:rsid w:val="008F2410"/>
    <w:rsid w:val="008F2DC1"/>
    <w:rsid w:val="008F3CA8"/>
    <w:rsid w:val="008F4C34"/>
    <w:rsid w:val="008F4EBB"/>
    <w:rsid w:val="008F55B1"/>
    <w:rsid w:val="008F6B66"/>
    <w:rsid w:val="008F70AD"/>
    <w:rsid w:val="008F7222"/>
    <w:rsid w:val="008F7B50"/>
    <w:rsid w:val="008F7DBE"/>
    <w:rsid w:val="00900977"/>
    <w:rsid w:val="00900CD5"/>
    <w:rsid w:val="00900DB1"/>
    <w:rsid w:val="00901AB2"/>
    <w:rsid w:val="009022BF"/>
    <w:rsid w:val="009026C9"/>
    <w:rsid w:val="00902C25"/>
    <w:rsid w:val="00902F7B"/>
    <w:rsid w:val="00903B17"/>
    <w:rsid w:val="009060C5"/>
    <w:rsid w:val="009061EC"/>
    <w:rsid w:val="00906544"/>
    <w:rsid w:val="00906B52"/>
    <w:rsid w:val="00907D5D"/>
    <w:rsid w:val="0091025D"/>
    <w:rsid w:val="00910532"/>
    <w:rsid w:val="00910DD8"/>
    <w:rsid w:val="00911A17"/>
    <w:rsid w:val="00911CD9"/>
    <w:rsid w:val="00912B4A"/>
    <w:rsid w:val="00912B71"/>
    <w:rsid w:val="00913DD1"/>
    <w:rsid w:val="009141BB"/>
    <w:rsid w:val="00914D58"/>
    <w:rsid w:val="009160A7"/>
    <w:rsid w:val="009176F9"/>
    <w:rsid w:val="009179FB"/>
    <w:rsid w:val="00917C74"/>
    <w:rsid w:val="00920285"/>
    <w:rsid w:val="00922BBA"/>
    <w:rsid w:val="00924B57"/>
    <w:rsid w:val="0092530E"/>
    <w:rsid w:val="00925AA6"/>
    <w:rsid w:val="00925F1C"/>
    <w:rsid w:val="00930907"/>
    <w:rsid w:val="00930A33"/>
    <w:rsid w:val="00931224"/>
    <w:rsid w:val="00931632"/>
    <w:rsid w:val="00932C92"/>
    <w:rsid w:val="00933115"/>
    <w:rsid w:val="0093522F"/>
    <w:rsid w:val="00935AD5"/>
    <w:rsid w:val="00935DEC"/>
    <w:rsid w:val="00935E2C"/>
    <w:rsid w:val="00935EF1"/>
    <w:rsid w:val="009364FC"/>
    <w:rsid w:val="0093669A"/>
    <w:rsid w:val="009369E5"/>
    <w:rsid w:val="00937819"/>
    <w:rsid w:val="00941FF5"/>
    <w:rsid w:val="0094226E"/>
    <w:rsid w:val="00942BDE"/>
    <w:rsid w:val="00943D71"/>
    <w:rsid w:val="00945064"/>
    <w:rsid w:val="00945131"/>
    <w:rsid w:val="009454E4"/>
    <w:rsid w:val="00946181"/>
    <w:rsid w:val="00946197"/>
    <w:rsid w:val="00946F09"/>
    <w:rsid w:val="009476F0"/>
    <w:rsid w:val="009477EB"/>
    <w:rsid w:val="00947D0E"/>
    <w:rsid w:val="00947DE9"/>
    <w:rsid w:val="00950677"/>
    <w:rsid w:val="00950798"/>
    <w:rsid w:val="0095097B"/>
    <w:rsid w:val="00951512"/>
    <w:rsid w:val="00951794"/>
    <w:rsid w:val="00951E62"/>
    <w:rsid w:val="00952B19"/>
    <w:rsid w:val="00954B54"/>
    <w:rsid w:val="009553E0"/>
    <w:rsid w:val="00957090"/>
    <w:rsid w:val="0095730B"/>
    <w:rsid w:val="00957C4A"/>
    <w:rsid w:val="00957CFA"/>
    <w:rsid w:val="00957E94"/>
    <w:rsid w:val="009601C6"/>
    <w:rsid w:val="00960596"/>
    <w:rsid w:val="00960FB7"/>
    <w:rsid w:val="009611FE"/>
    <w:rsid w:val="00961EE8"/>
    <w:rsid w:val="00964166"/>
    <w:rsid w:val="009643AF"/>
    <w:rsid w:val="00964AD1"/>
    <w:rsid w:val="009651A8"/>
    <w:rsid w:val="0096683A"/>
    <w:rsid w:val="00966DA7"/>
    <w:rsid w:val="00967116"/>
    <w:rsid w:val="00967611"/>
    <w:rsid w:val="00967A0B"/>
    <w:rsid w:val="009703C8"/>
    <w:rsid w:val="00970A96"/>
    <w:rsid w:val="00970B92"/>
    <w:rsid w:val="00971729"/>
    <w:rsid w:val="0097178D"/>
    <w:rsid w:val="009717B5"/>
    <w:rsid w:val="00971933"/>
    <w:rsid w:val="00971E64"/>
    <w:rsid w:val="009723FA"/>
    <w:rsid w:val="009726BA"/>
    <w:rsid w:val="0097465F"/>
    <w:rsid w:val="00974AB3"/>
    <w:rsid w:val="009751DE"/>
    <w:rsid w:val="00975601"/>
    <w:rsid w:val="00975A61"/>
    <w:rsid w:val="009806DE"/>
    <w:rsid w:val="00980E73"/>
    <w:rsid w:val="0098126F"/>
    <w:rsid w:val="00981579"/>
    <w:rsid w:val="0098180D"/>
    <w:rsid w:val="00982FDD"/>
    <w:rsid w:val="00984240"/>
    <w:rsid w:val="00984592"/>
    <w:rsid w:val="00984817"/>
    <w:rsid w:val="00984A46"/>
    <w:rsid w:val="00984F89"/>
    <w:rsid w:val="009864ED"/>
    <w:rsid w:val="00986D3A"/>
    <w:rsid w:val="0098738A"/>
    <w:rsid w:val="00987A39"/>
    <w:rsid w:val="00987F2B"/>
    <w:rsid w:val="0099027D"/>
    <w:rsid w:val="00990457"/>
    <w:rsid w:val="009905AD"/>
    <w:rsid w:val="00990F4C"/>
    <w:rsid w:val="009911D3"/>
    <w:rsid w:val="0099189B"/>
    <w:rsid w:val="00991A62"/>
    <w:rsid w:val="00991EAB"/>
    <w:rsid w:val="0099290E"/>
    <w:rsid w:val="00993180"/>
    <w:rsid w:val="00994257"/>
    <w:rsid w:val="0099492E"/>
    <w:rsid w:val="00994C8C"/>
    <w:rsid w:val="0099544B"/>
    <w:rsid w:val="00995B07"/>
    <w:rsid w:val="00995F0D"/>
    <w:rsid w:val="00996B38"/>
    <w:rsid w:val="00997F63"/>
    <w:rsid w:val="009A0364"/>
    <w:rsid w:val="009A04D9"/>
    <w:rsid w:val="009A102A"/>
    <w:rsid w:val="009A1BF7"/>
    <w:rsid w:val="009A1DB9"/>
    <w:rsid w:val="009A2619"/>
    <w:rsid w:val="009A359A"/>
    <w:rsid w:val="009A360D"/>
    <w:rsid w:val="009A4151"/>
    <w:rsid w:val="009A4717"/>
    <w:rsid w:val="009A53E6"/>
    <w:rsid w:val="009A5850"/>
    <w:rsid w:val="009A628B"/>
    <w:rsid w:val="009A69C6"/>
    <w:rsid w:val="009A6FE0"/>
    <w:rsid w:val="009B10D6"/>
    <w:rsid w:val="009B1157"/>
    <w:rsid w:val="009B1AFC"/>
    <w:rsid w:val="009B2B49"/>
    <w:rsid w:val="009B4866"/>
    <w:rsid w:val="009B6B74"/>
    <w:rsid w:val="009B77D3"/>
    <w:rsid w:val="009B7954"/>
    <w:rsid w:val="009C0A61"/>
    <w:rsid w:val="009C150C"/>
    <w:rsid w:val="009C15F1"/>
    <w:rsid w:val="009C38EE"/>
    <w:rsid w:val="009C3CC7"/>
    <w:rsid w:val="009C3CF6"/>
    <w:rsid w:val="009C44F6"/>
    <w:rsid w:val="009C617A"/>
    <w:rsid w:val="009C6199"/>
    <w:rsid w:val="009D1380"/>
    <w:rsid w:val="009D147D"/>
    <w:rsid w:val="009D32C8"/>
    <w:rsid w:val="009D335E"/>
    <w:rsid w:val="009D382E"/>
    <w:rsid w:val="009D3A15"/>
    <w:rsid w:val="009D428C"/>
    <w:rsid w:val="009D5384"/>
    <w:rsid w:val="009D5907"/>
    <w:rsid w:val="009D65D0"/>
    <w:rsid w:val="009D72F1"/>
    <w:rsid w:val="009D77C5"/>
    <w:rsid w:val="009D7E91"/>
    <w:rsid w:val="009E135E"/>
    <w:rsid w:val="009E2E7D"/>
    <w:rsid w:val="009E333B"/>
    <w:rsid w:val="009E3704"/>
    <w:rsid w:val="009E39DF"/>
    <w:rsid w:val="009E39FC"/>
    <w:rsid w:val="009E3C92"/>
    <w:rsid w:val="009E5225"/>
    <w:rsid w:val="009E54F4"/>
    <w:rsid w:val="009E5C96"/>
    <w:rsid w:val="009E6398"/>
    <w:rsid w:val="009E6D94"/>
    <w:rsid w:val="009E758B"/>
    <w:rsid w:val="009E766A"/>
    <w:rsid w:val="009E7899"/>
    <w:rsid w:val="009E7CDB"/>
    <w:rsid w:val="009F0A26"/>
    <w:rsid w:val="009F11DD"/>
    <w:rsid w:val="009F2159"/>
    <w:rsid w:val="009F26B3"/>
    <w:rsid w:val="009F2BFA"/>
    <w:rsid w:val="009F2F41"/>
    <w:rsid w:val="009F4492"/>
    <w:rsid w:val="009F6B50"/>
    <w:rsid w:val="009F7B80"/>
    <w:rsid w:val="00A00087"/>
    <w:rsid w:val="00A006F9"/>
    <w:rsid w:val="00A01B98"/>
    <w:rsid w:val="00A01FB0"/>
    <w:rsid w:val="00A03A3D"/>
    <w:rsid w:val="00A044AE"/>
    <w:rsid w:val="00A045C4"/>
    <w:rsid w:val="00A04E71"/>
    <w:rsid w:val="00A077EC"/>
    <w:rsid w:val="00A10DFA"/>
    <w:rsid w:val="00A11F96"/>
    <w:rsid w:val="00A125AB"/>
    <w:rsid w:val="00A160E7"/>
    <w:rsid w:val="00A16211"/>
    <w:rsid w:val="00A16694"/>
    <w:rsid w:val="00A1714B"/>
    <w:rsid w:val="00A17518"/>
    <w:rsid w:val="00A17DAE"/>
    <w:rsid w:val="00A20365"/>
    <w:rsid w:val="00A208B6"/>
    <w:rsid w:val="00A21708"/>
    <w:rsid w:val="00A22362"/>
    <w:rsid w:val="00A22A75"/>
    <w:rsid w:val="00A236A5"/>
    <w:rsid w:val="00A23B5D"/>
    <w:rsid w:val="00A249BA"/>
    <w:rsid w:val="00A2502F"/>
    <w:rsid w:val="00A25121"/>
    <w:rsid w:val="00A25135"/>
    <w:rsid w:val="00A25AB3"/>
    <w:rsid w:val="00A25AFF"/>
    <w:rsid w:val="00A25D69"/>
    <w:rsid w:val="00A2652B"/>
    <w:rsid w:val="00A27139"/>
    <w:rsid w:val="00A27937"/>
    <w:rsid w:val="00A307C7"/>
    <w:rsid w:val="00A31FC6"/>
    <w:rsid w:val="00A3238E"/>
    <w:rsid w:val="00A325A1"/>
    <w:rsid w:val="00A32F67"/>
    <w:rsid w:val="00A33274"/>
    <w:rsid w:val="00A33DE7"/>
    <w:rsid w:val="00A373AB"/>
    <w:rsid w:val="00A41092"/>
    <w:rsid w:val="00A41423"/>
    <w:rsid w:val="00A43311"/>
    <w:rsid w:val="00A43CFB"/>
    <w:rsid w:val="00A44228"/>
    <w:rsid w:val="00A44581"/>
    <w:rsid w:val="00A4490C"/>
    <w:rsid w:val="00A449A1"/>
    <w:rsid w:val="00A45093"/>
    <w:rsid w:val="00A45530"/>
    <w:rsid w:val="00A46D8E"/>
    <w:rsid w:val="00A47B4D"/>
    <w:rsid w:val="00A50EAF"/>
    <w:rsid w:val="00A5193C"/>
    <w:rsid w:val="00A51CE5"/>
    <w:rsid w:val="00A51E96"/>
    <w:rsid w:val="00A52AB9"/>
    <w:rsid w:val="00A5510B"/>
    <w:rsid w:val="00A5562E"/>
    <w:rsid w:val="00A56AAE"/>
    <w:rsid w:val="00A57143"/>
    <w:rsid w:val="00A57649"/>
    <w:rsid w:val="00A60067"/>
    <w:rsid w:val="00A602F9"/>
    <w:rsid w:val="00A61B0A"/>
    <w:rsid w:val="00A642A1"/>
    <w:rsid w:val="00A64D4E"/>
    <w:rsid w:val="00A650EE"/>
    <w:rsid w:val="00A650F7"/>
    <w:rsid w:val="00A6560C"/>
    <w:rsid w:val="00A65A56"/>
    <w:rsid w:val="00A66097"/>
    <w:rsid w:val="00A662C8"/>
    <w:rsid w:val="00A66AA9"/>
    <w:rsid w:val="00A66DA8"/>
    <w:rsid w:val="00A671E9"/>
    <w:rsid w:val="00A672F3"/>
    <w:rsid w:val="00A67633"/>
    <w:rsid w:val="00A67C0A"/>
    <w:rsid w:val="00A67FF7"/>
    <w:rsid w:val="00A705D3"/>
    <w:rsid w:val="00A71157"/>
    <w:rsid w:val="00A71643"/>
    <w:rsid w:val="00A719B3"/>
    <w:rsid w:val="00A72F5B"/>
    <w:rsid w:val="00A74D5B"/>
    <w:rsid w:val="00A7508A"/>
    <w:rsid w:val="00A76EF6"/>
    <w:rsid w:val="00A76F26"/>
    <w:rsid w:val="00A77561"/>
    <w:rsid w:val="00A811E3"/>
    <w:rsid w:val="00A81D69"/>
    <w:rsid w:val="00A81EC4"/>
    <w:rsid w:val="00A83D89"/>
    <w:rsid w:val="00A83FCA"/>
    <w:rsid w:val="00A86C0E"/>
    <w:rsid w:val="00A877CB"/>
    <w:rsid w:val="00A9061B"/>
    <w:rsid w:val="00A9062D"/>
    <w:rsid w:val="00A92B78"/>
    <w:rsid w:val="00A94932"/>
    <w:rsid w:val="00A95299"/>
    <w:rsid w:val="00A95454"/>
    <w:rsid w:val="00A966E6"/>
    <w:rsid w:val="00A96807"/>
    <w:rsid w:val="00A97576"/>
    <w:rsid w:val="00AA0050"/>
    <w:rsid w:val="00AA0877"/>
    <w:rsid w:val="00AA12B9"/>
    <w:rsid w:val="00AA1373"/>
    <w:rsid w:val="00AA2045"/>
    <w:rsid w:val="00AA2BD8"/>
    <w:rsid w:val="00AA2F39"/>
    <w:rsid w:val="00AA32F3"/>
    <w:rsid w:val="00AA483E"/>
    <w:rsid w:val="00AA5984"/>
    <w:rsid w:val="00AA65FD"/>
    <w:rsid w:val="00AA6BBA"/>
    <w:rsid w:val="00AA7333"/>
    <w:rsid w:val="00AA7696"/>
    <w:rsid w:val="00AA7B43"/>
    <w:rsid w:val="00AB060A"/>
    <w:rsid w:val="00AB0961"/>
    <w:rsid w:val="00AB1E7D"/>
    <w:rsid w:val="00AB2BE3"/>
    <w:rsid w:val="00AB3E10"/>
    <w:rsid w:val="00AB4F01"/>
    <w:rsid w:val="00AB52E2"/>
    <w:rsid w:val="00AB5EB7"/>
    <w:rsid w:val="00AB655D"/>
    <w:rsid w:val="00AB6901"/>
    <w:rsid w:val="00AB742A"/>
    <w:rsid w:val="00AB7834"/>
    <w:rsid w:val="00AB7DF0"/>
    <w:rsid w:val="00AC169D"/>
    <w:rsid w:val="00AC2236"/>
    <w:rsid w:val="00AC4469"/>
    <w:rsid w:val="00AC4548"/>
    <w:rsid w:val="00AC4D5F"/>
    <w:rsid w:val="00AC5683"/>
    <w:rsid w:val="00AC579E"/>
    <w:rsid w:val="00AC57D8"/>
    <w:rsid w:val="00AC67A3"/>
    <w:rsid w:val="00AC6AAC"/>
    <w:rsid w:val="00AC6B7D"/>
    <w:rsid w:val="00AC72E8"/>
    <w:rsid w:val="00AD0E6C"/>
    <w:rsid w:val="00AD1928"/>
    <w:rsid w:val="00AD19B6"/>
    <w:rsid w:val="00AD1D2C"/>
    <w:rsid w:val="00AD23B3"/>
    <w:rsid w:val="00AD31D8"/>
    <w:rsid w:val="00AD478B"/>
    <w:rsid w:val="00AD4C98"/>
    <w:rsid w:val="00AD68AC"/>
    <w:rsid w:val="00AD7135"/>
    <w:rsid w:val="00AD7190"/>
    <w:rsid w:val="00AD7C3E"/>
    <w:rsid w:val="00AD7CD5"/>
    <w:rsid w:val="00AE0525"/>
    <w:rsid w:val="00AE08DB"/>
    <w:rsid w:val="00AE14A8"/>
    <w:rsid w:val="00AE198E"/>
    <w:rsid w:val="00AE1B78"/>
    <w:rsid w:val="00AE1C93"/>
    <w:rsid w:val="00AE2729"/>
    <w:rsid w:val="00AE2E04"/>
    <w:rsid w:val="00AE3148"/>
    <w:rsid w:val="00AE46C0"/>
    <w:rsid w:val="00AE5898"/>
    <w:rsid w:val="00AE5AE2"/>
    <w:rsid w:val="00AE5FAE"/>
    <w:rsid w:val="00AE6551"/>
    <w:rsid w:val="00AE6AE4"/>
    <w:rsid w:val="00AE6D7D"/>
    <w:rsid w:val="00AE7343"/>
    <w:rsid w:val="00AF1946"/>
    <w:rsid w:val="00AF1EC3"/>
    <w:rsid w:val="00AF2AE6"/>
    <w:rsid w:val="00AF33A3"/>
    <w:rsid w:val="00AF3B36"/>
    <w:rsid w:val="00AF44B0"/>
    <w:rsid w:val="00AF483C"/>
    <w:rsid w:val="00AF5414"/>
    <w:rsid w:val="00AF5795"/>
    <w:rsid w:val="00AF6517"/>
    <w:rsid w:val="00B00A13"/>
    <w:rsid w:val="00B00C65"/>
    <w:rsid w:val="00B00D69"/>
    <w:rsid w:val="00B00E04"/>
    <w:rsid w:val="00B00ECE"/>
    <w:rsid w:val="00B00F5B"/>
    <w:rsid w:val="00B01942"/>
    <w:rsid w:val="00B027B8"/>
    <w:rsid w:val="00B0386D"/>
    <w:rsid w:val="00B039D7"/>
    <w:rsid w:val="00B046DF"/>
    <w:rsid w:val="00B05485"/>
    <w:rsid w:val="00B07B03"/>
    <w:rsid w:val="00B07F58"/>
    <w:rsid w:val="00B10ACA"/>
    <w:rsid w:val="00B13A67"/>
    <w:rsid w:val="00B1458E"/>
    <w:rsid w:val="00B14C51"/>
    <w:rsid w:val="00B14E34"/>
    <w:rsid w:val="00B15585"/>
    <w:rsid w:val="00B15D86"/>
    <w:rsid w:val="00B16258"/>
    <w:rsid w:val="00B172A3"/>
    <w:rsid w:val="00B17EEE"/>
    <w:rsid w:val="00B20021"/>
    <w:rsid w:val="00B20265"/>
    <w:rsid w:val="00B20FDE"/>
    <w:rsid w:val="00B21381"/>
    <w:rsid w:val="00B22129"/>
    <w:rsid w:val="00B23B61"/>
    <w:rsid w:val="00B23E28"/>
    <w:rsid w:val="00B23ECD"/>
    <w:rsid w:val="00B2644A"/>
    <w:rsid w:val="00B26690"/>
    <w:rsid w:val="00B30392"/>
    <w:rsid w:val="00B3102F"/>
    <w:rsid w:val="00B32614"/>
    <w:rsid w:val="00B3271E"/>
    <w:rsid w:val="00B32A95"/>
    <w:rsid w:val="00B32B8D"/>
    <w:rsid w:val="00B332CD"/>
    <w:rsid w:val="00B357C1"/>
    <w:rsid w:val="00B35D78"/>
    <w:rsid w:val="00B363E6"/>
    <w:rsid w:val="00B367C0"/>
    <w:rsid w:val="00B36827"/>
    <w:rsid w:val="00B36E4A"/>
    <w:rsid w:val="00B3737D"/>
    <w:rsid w:val="00B37ABF"/>
    <w:rsid w:val="00B40CA4"/>
    <w:rsid w:val="00B41A15"/>
    <w:rsid w:val="00B42041"/>
    <w:rsid w:val="00B422A3"/>
    <w:rsid w:val="00B42D66"/>
    <w:rsid w:val="00B43C07"/>
    <w:rsid w:val="00B43FBF"/>
    <w:rsid w:val="00B44DFA"/>
    <w:rsid w:val="00B44F11"/>
    <w:rsid w:val="00B45D88"/>
    <w:rsid w:val="00B475F8"/>
    <w:rsid w:val="00B47AF3"/>
    <w:rsid w:val="00B5065B"/>
    <w:rsid w:val="00B5175A"/>
    <w:rsid w:val="00B51846"/>
    <w:rsid w:val="00B532CD"/>
    <w:rsid w:val="00B55EA5"/>
    <w:rsid w:val="00B566BF"/>
    <w:rsid w:val="00B5692E"/>
    <w:rsid w:val="00B56AC5"/>
    <w:rsid w:val="00B56CE0"/>
    <w:rsid w:val="00B602CA"/>
    <w:rsid w:val="00B620D2"/>
    <w:rsid w:val="00B623B2"/>
    <w:rsid w:val="00B62979"/>
    <w:rsid w:val="00B62B24"/>
    <w:rsid w:val="00B632A8"/>
    <w:rsid w:val="00B635DE"/>
    <w:rsid w:val="00B63D00"/>
    <w:rsid w:val="00B64FB2"/>
    <w:rsid w:val="00B6763F"/>
    <w:rsid w:val="00B678E1"/>
    <w:rsid w:val="00B7001D"/>
    <w:rsid w:val="00B70056"/>
    <w:rsid w:val="00B712AB"/>
    <w:rsid w:val="00B71C86"/>
    <w:rsid w:val="00B71FFB"/>
    <w:rsid w:val="00B720AD"/>
    <w:rsid w:val="00B74499"/>
    <w:rsid w:val="00B762BF"/>
    <w:rsid w:val="00B76528"/>
    <w:rsid w:val="00B77BFD"/>
    <w:rsid w:val="00B80494"/>
    <w:rsid w:val="00B8054D"/>
    <w:rsid w:val="00B823A7"/>
    <w:rsid w:val="00B824A3"/>
    <w:rsid w:val="00B83E72"/>
    <w:rsid w:val="00B8441E"/>
    <w:rsid w:val="00B84832"/>
    <w:rsid w:val="00B84B67"/>
    <w:rsid w:val="00B84B71"/>
    <w:rsid w:val="00B8545B"/>
    <w:rsid w:val="00B8578E"/>
    <w:rsid w:val="00B85C14"/>
    <w:rsid w:val="00B86811"/>
    <w:rsid w:val="00B86BCD"/>
    <w:rsid w:val="00B90922"/>
    <w:rsid w:val="00B90D31"/>
    <w:rsid w:val="00B90FA5"/>
    <w:rsid w:val="00B912FA"/>
    <w:rsid w:val="00B919F1"/>
    <w:rsid w:val="00B91D81"/>
    <w:rsid w:val="00B92428"/>
    <w:rsid w:val="00B926F6"/>
    <w:rsid w:val="00B94830"/>
    <w:rsid w:val="00B94AD3"/>
    <w:rsid w:val="00B950CE"/>
    <w:rsid w:val="00B952D5"/>
    <w:rsid w:val="00B95843"/>
    <w:rsid w:val="00BA0D9A"/>
    <w:rsid w:val="00BA104E"/>
    <w:rsid w:val="00BA196C"/>
    <w:rsid w:val="00BA1DEC"/>
    <w:rsid w:val="00BA2260"/>
    <w:rsid w:val="00BA2D65"/>
    <w:rsid w:val="00BA3386"/>
    <w:rsid w:val="00BA3C91"/>
    <w:rsid w:val="00BA4012"/>
    <w:rsid w:val="00BA425F"/>
    <w:rsid w:val="00BA4269"/>
    <w:rsid w:val="00BA4DDA"/>
    <w:rsid w:val="00BA5600"/>
    <w:rsid w:val="00BA61AE"/>
    <w:rsid w:val="00BA6BBA"/>
    <w:rsid w:val="00BB1111"/>
    <w:rsid w:val="00BB1890"/>
    <w:rsid w:val="00BB1F21"/>
    <w:rsid w:val="00BB3068"/>
    <w:rsid w:val="00BB3D43"/>
    <w:rsid w:val="00BB3FDF"/>
    <w:rsid w:val="00BB4371"/>
    <w:rsid w:val="00BB4455"/>
    <w:rsid w:val="00BB468D"/>
    <w:rsid w:val="00BB4F80"/>
    <w:rsid w:val="00BB5F36"/>
    <w:rsid w:val="00BB6449"/>
    <w:rsid w:val="00BB7583"/>
    <w:rsid w:val="00BB78F5"/>
    <w:rsid w:val="00BB7EA8"/>
    <w:rsid w:val="00BB7FA1"/>
    <w:rsid w:val="00BC0E8D"/>
    <w:rsid w:val="00BC1B4D"/>
    <w:rsid w:val="00BC1BD8"/>
    <w:rsid w:val="00BC1E85"/>
    <w:rsid w:val="00BC2859"/>
    <w:rsid w:val="00BC4F18"/>
    <w:rsid w:val="00BC5E14"/>
    <w:rsid w:val="00BC663F"/>
    <w:rsid w:val="00BD143B"/>
    <w:rsid w:val="00BD20A9"/>
    <w:rsid w:val="00BD22EF"/>
    <w:rsid w:val="00BD230B"/>
    <w:rsid w:val="00BD2F2A"/>
    <w:rsid w:val="00BD38E3"/>
    <w:rsid w:val="00BD514E"/>
    <w:rsid w:val="00BD5AD4"/>
    <w:rsid w:val="00BD5CE9"/>
    <w:rsid w:val="00BD5F31"/>
    <w:rsid w:val="00BD66FC"/>
    <w:rsid w:val="00BD6BBB"/>
    <w:rsid w:val="00BD6E28"/>
    <w:rsid w:val="00BD7D96"/>
    <w:rsid w:val="00BE04DA"/>
    <w:rsid w:val="00BE09E4"/>
    <w:rsid w:val="00BE109A"/>
    <w:rsid w:val="00BE2729"/>
    <w:rsid w:val="00BE2FD3"/>
    <w:rsid w:val="00BE317E"/>
    <w:rsid w:val="00BE36AE"/>
    <w:rsid w:val="00BE3F5A"/>
    <w:rsid w:val="00BE4705"/>
    <w:rsid w:val="00BE4BEB"/>
    <w:rsid w:val="00BE654A"/>
    <w:rsid w:val="00BE6551"/>
    <w:rsid w:val="00BE70A7"/>
    <w:rsid w:val="00BE7BA8"/>
    <w:rsid w:val="00BF0614"/>
    <w:rsid w:val="00BF0733"/>
    <w:rsid w:val="00BF093B"/>
    <w:rsid w:val="00BF0C8C"/>
    <w:rsid w:val="00BF1AE8"/>
    <w:rsid w:val="00BF2BA4"/>
    <w:rsid w:val="00BF3D25"/>
    <w:rsid w:val="00BF427D"/>
    <w:rsid w:val="00BF468F"/>
    <w:rsid w:val="00BF4880"/>
    <w:rsid w:val="00BF5CF9"/>
    <w:rsid w:val="00BF65B7"/>
    <w:rsid w:val="00BF65C2"/>
    <w:rsid w:val="00BF6D82"/>
    <w:rsid w:val="00BF6EDC"/>
    <w:rsid w:val="00BF708A"/>
    <w:rsid w:val="00BF7707"/>
    <w:rsid w:val="00C00B88"/>
    <w:rsid w:val="00C01501"/>
    <w:rsid w:val="00C015D4"/>
    <w:rsid w:val="00C01981"/>
    <w:rsid w:val="00C026F7"/>
    <w:rsid w:val="00C0445D"/>
    <w:rsid w:val="00C06794"/>
    <w:rsid w:val="00C06B2A"/>
    <w:rsid w:val="00C076C6"/>
    <w:rsid w:val="00C077A2"/>
    <w:rsid w:val="00C07DC6"/>
    <w:rsid w:val="00C10197"/>
    <w:rsid w:val="00C1020D"/>
    <w:rsid w:val="00C1183E"/>
    <w:rsid w:val="00C12AAF"/>
    <w:rsid w:val="00C12B10"/>
    <w:rsid w:val="00C13E01"/>
    <w:rsid w:val="00C14045"/>
    <w:rsid w:val="00C1618D"/>
    <w:rsid w:val="00C1627A"/>
    <w:rsid w:val="00C163E5"/>
    <w:rsid w:val="00C1654C"/>
    <w:rsid w:val="00C168F7"/>
    <w:rsid w:val="00C169FE"/>
    <w:rsid w:val="00C16A44"/>
    <w:rsid w:val="00C16AC6"/>
    <w:rsid w:val="00C16C1D"/>
    <w:rsid w:val="00C17AB1"/>
    <w:rsid w:val="00C17B32"/>
    <w:rsid w:val="00C17F40"/>
    <w:rsid w:val="00C21AEE"/>
    <w:rsid w:val="00C22566"/>
    <w:rsid w:val="00C2276F"/>
    <w:rsid w:val="00C229E6"/>
    <w:rsid w:val="00C23678"/>
    <w:rsid w:val="00C23A22"/>
    <w:rsid w:val="00C23F2E"/>
    <w:rsid w:val="00C24013"/>
    <w:rsid w:val="00C25778"/>
    <w:rsid w:val="00C26113"/>
    <w:rsid w:val="00C30657"/>
    <w:rsid w:val="00C30882"/>
    <w:rsid w:val="00C31559"/>
    <w:rsid w:val="00C31A52"/>
    <w:rsid w:val="00C33E84"/>
    <w:rsid w:val="00C3401B"/>
    <w:rsid w:val="00C34398"/>
    <w:rsid w:val="00C34462"/>
    <w:rsid w:val="00C34CE2"/>
    <w:rsid w:val="00C3528D"/>
    <w:rsid w:val="00C35521"/>
    <w:rsid w:val="00C35E57"/>
    <w:rsid w:val="00C35E80"/>
    <w:rsid w:val="00C36358"/>
    <w:rsid w:val="00C40AA2"/>
    <w:rsid w:val="00C410E1"/>
    <w:rsid w:val="00C416CB"/>
    <w:rsid w:val="00C42049"/>
    <w:rsid w:val="00C4244F"/>
    <w:rsid w:val="00C42897"/>
    <w:rsid w:val="00C4289A"/>
    <w:rsid w:val="00C436B6"/>
    <w:rsid w:val="00C44548"/>
    <w:rsid w:val="00C45989"/>
    <w:rsid w:val="00C468D5"/>
    <w:rsid w:val="00C477DD"/>
    <w:rsid w:val="00C47B61"/>
    <w:rsid w:val="00C50410"/>
    <w:rsid w:val="00C50844"/>
    <w:rsid w:val="00C51F38"/>
    <w:rsid w:val="00C52520"/>
    <w:rsid w:val="00C52A74"/>
    <w:rsid w:val="00C52E81"/>
    <w:rsid w:val="00C52F6C"/>
    <w:rsid w:val="00C532E5"/>
    <w:rsid w:val="00C548ED"/>
    <w:rsid w:val="00C559C8"/>
    <w:rsid w:val="00C55BEE"/>
    <w:rsid w:val="00C55C44"/>
    <w:rsid w:val="00C55D58"/>
    <w:rsid w:val="00C571FD"/>
    <w:rsid w:val="00C57396"/>
    <w:rsid w:val="00C632ED"/>
    <w:rsid w:val="00C635D8"/>
    <w:rsid w:val="00C6416C"/>
    <w:rsid w:val="00C644F0"/>
    <w:rsid w:val="00C64B66"/>
    <w:rsid w:val="00C64F02"/>
    <w:rsid w:val="00C65608"/>
    <w:rsid w:val="00C658F3"/>
    <w:rsid w:val="00C66150"/>
    <w:rsid w:val="00C66A47"/>
    <w:rsid w:val="00C66D24"/>
    <w:rsid w:val="00C700E2"/>
    <w:rsid w:val="00C70EF5"/>
    <w:rsid w:val="00C71B8B"/>
    <w:rsid w:val="00C72E02"/>
    <w:rsid w:val="00C73447"/>
    <w:rsid w:val="00C737A3"/>
    <w:rsid w:val="00C74D1E"/>
    <w:rsid w:val="00C74EFE"/>
    <w:rsid w:val="00C755DB"/>
    <w:rsid w:val="00C756C5"/>
    <w:rsid w:val="00C75BEB"/>
    <w:rsid w:val="00C75D77"/>
    <w:rsid w:val="00C7611E"/>
    <w:rsid w:val="00C775B9"/>
    <w:rsid w:val="00C779DC"/>
    <w:rsid w:val="00C80925"/>
    <w:rsid w:val="00C80C3A"/>
    <w:rsid w:val="00C81081"/>
    <w:rsid w:val="00C81C9E"/>
    <w:rsid w:val="00C81CFE"/>
    <w:rsid w:val="00C81F9B"/>
    <w:rsid w:val="00C82195"/>
    <w:rsid w:val="00C821F2"/>
    <w:rsid w:val="00C822D4"/>
    <w:rsid w:val="00C8275C"/>
    <w:rsid w:val="00C82CAE"/>
    <w:rsid w:val="00C8442E"/>
    <w:rsid w:val="00C84A79"/>
    <w:rsid w:val="00C8589B"/>
    <w:rsid w:val="00C85E6A"/>
    <w:rsid w:val="00C86D72"/>
    <w:rsid w:val="00C90613"/>
    <w:rsid w:val="00C90A12"/>
    <w:rsid w:val="00C90AE0"/>
    <w:rsid w:val="00C92581"/>
    <w:rsid w:val="00C9268D"/>
    <w:rsid w:val="00C92910"/>
    <w:rsid w:val="00C92FF7"/>
    <w:rsid w:val="00C93063"/>
    <w:rsid w:val="00C930A8"/>
    <w:rsid w:val="00C942A9"/>
    <w:rsid w:val="00C96EAC"/>
    <w:rsid w:val="00C96FBF"/>
    <w:rsid w:val="00CA108B"/>
    <w:rsid w:val="00CA144F"/>
    <w:rsid w:val="00CA195B"/>
    <w:rsid w:val="00CA2D69"/>
    <w:rsid w:val="00CA36A9"/>
    <w:rsid w:val="00CA3840"/>
    <w:rsid w:val="00CA62BA"/>
    <w:rsid w:val="00CA6CDB"/>
    <w:rsid w:val="00CA74E5"/>
    <w:rsid w:val="00CA7B4F"/>
    <w:rsid w:val="00CA7C61"/>
    <w:rsid w:val="00CA7F10"/>
    <w:rsid w:val="00CB01AA"/>
    <w:rsid w:val="00CB0F4A"/>
    <w:rsid w:val="00CB0F74"/>
    <w:rsid w:val="00CB1DB8"/>
    <w:rsid w:val="00CB1EEC"/>
    <w:rsid w:val="00CB2E3C"/>
    <w:rsid w:val="00CB3082"/>
    <w:rsid w:val="00CB58AE"/>
    <w:rsid w:val="00CB5E13"/>
    <w:rsid w:val="00CB66FD"/>
    <w:rsid w:val="00CB6ADE"/>
    <w:rsid w:val="00CB7428"/>
    <w:rsid w:val="00CB7567"/>
    <w:rsid w:val="00CB77E5"/>
    <w:rsid w:val="00CC0860"/>
    <w:rsid w:val="00CC14EF"/>
    <w:rsid w:val="00CC16DB"/>
    <w:rsid w:val="00CC1F10"/>
    <w:rsid w:val="00CC3524"/>
    <w:rsid w:val="00CC3E3F"/>
    <w:rsid w:val="00CC5D28"/>
    <w:rsid w:val="00CC7439"/>
    <w:rsid w:val="00CC7571"/>
    <w:rsid w:val="00CC7935"/>
    <w:rsid w:val="00CC7D87"/>
    <w:rsid w:val="00CD0513"/>
    <w:rsid w:val="00CD0696"/>
    <w:rsid w:val="00CD14E3"/>
    <w:rsid w:val="00CD1AF5"/>
    <w:rsid w:val="00CD27BE"/>
    <w:rsid w:val="00CD29E9"/>
    <w:rsid w:val="00CD4524"/>
    <w:rsid w:val="00CD4BBC"/>
    <w:rsid w:val="00CD5669"/>
    <w:rsid w:val="00CD5693"/>
    <w:rsid w:val="00CD5EFE"/>
    <w:rsid w:val="00CD6F0F"/>
    <w:rsid w:val="00CE0BB7"/>
    <w:rsid w:val="00CE14B9"/>
    <w:rsid w:val="00CE1A56"/>
    <w:rsid w:val="00CE2147"/>
    <w:rsid w:val="00CE228A"/>
    <w:rsid w:val="00CE331A"/>
    <w:rsid w:val="00CE3E9A"/>
    <w:rsid w:val="00CE48F7"/>
    <w:rsid w:val="00CE54E0"/>
    <w:rsid w:val="00CE61BD"/>
    <w:rsid w:val="00CE6976"/>
    <w:rsid w:val="00CE708B"/>
    <w:rsid w:val="00CE7FDA"/>
    <w:rsid w:val="00CF04E2"/>
    <w:rsid w:val="00CF0ADA"/>
    <w:rsid w:val="00CF1725"/>
    <w:rsid w:val="00CF1EED"/>
    <w:rsid w:val="00CF21AF"/>
    <w:rsid w:val="00CF26B7"/>
    <w:rsid w:val="00CF3203"/>
    <w:rsid w:val="00CF4625"/>
    <w:rsid w:val="00CF4AC5"/>
    <w:rsid w:val="00CF4D50"/>
    <w:rsid w:val="00CF5043"/>
    <w:rsid w:val="00CF5B57"/>
    <w:rsid w:val="00CF6225"/>
    <w:rsid w:val="00CF6E39"/>
    <w:rsid w:val="00CF72DA"/>
    <w:rsid w:val="00CF7CC3"/>
    <w:rsid w:val="00D0135C"/>
    <w:rsid w:val="00D01F8B"/>
    <w:rsid w:val="00D0201E"/>
    <w:rsid w:val="00D02D31"/>
    <w:rsid w:val="00D041BD"/>
    <w:rsid w:val="00D04E84"/>
    <w:rsid w:val="00D052EA"/>
    <w:rsid w:val="00D058C2"/>
    <w:rsid w:val="00D05DBF"/>
    <w:rsid w:val="00D072B1"/>
    <w:rsid w:val="00D0769A"/>
    <w:rsid w:val="00D10BCB"/>
    <w:rsid w:val="00D10C0A"/>
    <w:rsid w:val="00D113DC"/>
    <w:rsid w:val="00D11920"/>
    <w:rsid w:val="00D11B47"/>
    <w:rsid w:val="00D11E6B"/>
    <w:rsid w:val="00D11E84"/>
    <w:rsid w:val="00D123DF"/>
    <w:rsid w:val="00D125DA"/>
    <w:rsid w:val="00D12AF5"/>
    <w:rsid w:val="00D1322F"/>
    <w:rsid w:val="00D15152"/>
    <w:rsid w:val="00D15A0D"/>
    <w:rsid w:val="00D15B4E"/>
    <w:rsid w:val="00D15D93"/>
    <w:rsid w:val="00D15E21"/>
    <w:rsid w:val="00D177E7"/>
    <w:rsid w:val="00D2079F"/>
    <w:rsid w:val="00D209FD"/>
    <w:rsid w:val="00D211C2"/>
    <w:rsid w:val="00D21433"/>
    <w:rsid w:val="00D2147D"/>
    <w:rsid w:val="00D21BDC"/>
    <w:rsid w:val="00D224A8"/>
    <w:rsid w:val="00D229E7"/>
    <w:rsid w:val="00D22A6A"/>
    <w:rsid w:val="00D22AE4"/>
    <w:rsid w:val="00D22E2E"/>
    <w:rsid w:val="00D22FD5"/>
    <w:rsid w:val="00D22FF6"/>
    <w:rsid w:val="00D2457C"/>
    <w:rsid w:val="00D24E57"/>
    <w:rsid w:val="00D25ABB"/>
    <w:rsid w:val="00D26B7F"/>
    <w:rsid w:val="00D3178B"/>
    <w:rsid w:val="00D31EBF"/>
    <w:rsid w:val="00D3278A"/>
    <w:rsid w:val="00D33306"/>
    <w:rsid w:val="00D33595"/>
    <w:rsid w:val="00D33ADB"/>
    <w:rsid w:val="00D35008"/>
    <w:rsid w:val="00D36317"/>
    <w:rsid w:val="00D3682D"/>
    <w:rsid w:val="00D368C8"/>
    <w:rsid w:val="00D37053"/>
    <w:rsid w:val="00D37447"/>
    <w:rsid w:val="00D4223A"/>
    <w:rsid w:val="00D42D9F"/>
    <w:rsid w:val="00D433D9"/>
    <w:rsid w:val="00D43463"/>
    <w:rsid w:val="00D447EF"/>
    <w:rsid w:val="00D4614C"/>
    <w:rsid w:val="00D46978"/>
    <w:rsid w:val="00D473BF"/>
    <w:rsid w:val="00D476CF"/>
    <w:rsid w:val="00D47B3B"/>
    <w:rsid w:val="00D47BA7"/>
    <w:rsid w:val="00D5022F"/>
    <w:rsid w:val="00D505E2"/>
    <w:rsid w:val="00D5131C"/>
    <w:rsid w:val="00D5259C"/>
    <w:rsid w:val="00D54B45"/>
    <w:rsid w:val="00D55975"/>
    <w:rsid w:val="00D563F4"/>
    <w:rsid w:val="00D56664"/>
    <w:rsid w:val="00D568FF"/>
    <w:rsid w:val="00D60450"/>
    <w:rsid w:val="00D607E9"/>
    <w:rsid w:val="00D60C18"/>
    <w:rsid w:val="00D60D03"/>
    <w:rsid w:val="00D611EA"/>
    <w:rsid w:val="00D626B2"/>
    <w:rsid w:val="00D62BA4"/>
    <w:rsid w:val="00D63618"/>
    <w:rsid w:val="00D64126"/>
    <w:rsid w:val="00D6498F"/>
    <w:rsid w:val="00D64B3D"/>
    <w:rsid w:val="00D65205"/>
    <w:rsid w:val="00D66474"/>
    <w:rsid w:val="00D666FF"/>
    <w:rsid w:val="00D66E93"/>
    <w:rsid w:val="00D67AC8"/>
    <w:rsid w:val="00D710AD"/>
    <w:rsid w:val="00D72687"/>
    <w:rsid w:val="00D72A74"/>
    <w:rsid w:val="00D73031"/>
    <w:rsid w:val="00D7337C"/>
    <w:rsid w:val="00D742B0"/>
    <w:rsid w:val="00D7463D"/>
    <w:rsid w:val="00D746E3"/>
    <w:rsid w:val="00D75DF9"/>
    <w:rsid w:val="00D76276"/>
    <w:rsid w:val="00D76D18"/>
    <w:rsid w:val="00D777A6"/>
    <w:rsid w:val="00D80549"/>
    <w:rsid w:val="00D80F5A"/>
    <w:rsid w:val="00D811B3"/>
    <w:rsid w:val="00D81373"/>
    <w:rsid w:val="00D81A96"/>
    <w:rsid w:val="00D826C4"/>
    <w:rsid w:val="00D82B1A"/>
    <w:rsid w:val="00D82C22"/>
    <w:rsid w:val="00D82E04"/>
    <w:rsid w:val="00D83132"/>
    <w:rsid w:val="00D83DE8"/>
    <w:rsid w:val="00D83FCA"/>
    <w:rsid w:val="00D84943"/>
    <w:rsid w:val="00D84CF3"/>
    <w:rsid w:val="00D85187"/>
    <w:rsid w:val="00D86751"/>
    <w:rsid w:val="00D87C77"/>
    <w:rsid w:val="00D90E0D"/>
    <w:rsid w:val="00D91719"/>
    <w:rsid w:val="00D91BF9"/>
    <w:rsid w:val="00D931EB"/>
    <w:rsid w:val="00D936AD"/>
    <w:rsid w:val="00D9470A"/>
    <w:rsid w:val="00D94AE7"/>
    <w:rsid w:val="00D9583A"/>
    <w:rsid w:val="00D966B3"/>
    <w:rsid w:val="00D96F6B"/>
    <w:rsid w:val="00D970F0"/>
    <w:rsid w:val="00D976A5"/>
    <w:rsid w:val="00D97923"/>
    <w:rsid w:val="00D97AFB"/>
    <w:rsid w:val="00DA4540"/>
    <w:rsid w:val="00DA4E21"/>
    <w:rsid w:val="00DA587E"/>
    <w:rsid w:val="00DA5C6E"/>
    <w:rsid w:val="00DA5E94"/>
    <w:rsid w:val="00DA60F4"/>
    <w:rsid w:val="00DA6674"/>
    <w:rsid w:val="00DA71DF"/>
    <w:rsid w:val="00DA72D4"/>
    <w:rsid w:val="00DB0356"/>
    <w:rsid w:val="00DB0A6C"/>
    <w:rsid w:val="00DB0E22"/>
    <w:rsid w:val="00DB0F8B"/>
    <w:rsid w:val="00DB11F6"/>
    <w:rsid w:val="00DB1988"/>
    <w:rsid w:val="00DB1D4C"/>
    <w:rsid w:val="00DB274D"/>
    <w:rsid w:val="00DB2799"/>
    <w:rsid w:val="00DB3052"/>
    <w:rsid w:val="00DB3856"/>
    <w:rsid w:val="00DB3CD6"/>
    <w:rsid w:val="00DB5B9C"/>
    <w:rsid w:val="00DB703B"/>
    <w:rsid w:val="00DB76E4"/>
    <w:rsid w:val="00DC1176"/>
    <w:rsid w:val="00DC1906"/>
    <w:rsid w:val="00DC1908"/>
    <w:rsid w:val="00DC2B2C"/>
    <w:rsid w:val="00DC2D17"/>
    <w:rsid w:val="00DC3277"/>
    <w:rsid w:val="00DC44F8"/>
    <w:rsid w:val="00DC4656"/>
    <w:rsid w:val="00DC515E"/>
    <w:rsid w:val="00DC5F05"/>
    <w:rsid w:val="00DC5FA9"/>
    <w:rsid w:val="00DC6014"/>
    <w:rsid w:val="00DD062D"/>
    <w:rsid w:val="00DD0AEC"/>
    <w:rsid w:val="00DD12B9"/>
    <w:rsid w:val="00DD1613"/>
    <w:rsid w:val="00DD1A1C"/>
    <w:rsid w:val="00DD2696"/>
    <w:rsid w:val="00DD2909"/>
    <w:rsid w:val="00DD2CAC"/>
    <w:rsid w:val="00DD34F4"/>
    <w:rsid w:val="00DD4E18"/>
    <w:rsid w:val="00DD6334"/>
    <w:rsid w:val="00DD6549"/>
    <w:rsid w:val="00DD65E3"/>
    <w:rsid w:val="00DD7134"/>
    <w:rsid w:val="00DD717C"/>
    <w:rsid w:val="00DD71A2"/>
    <w:rsid w:val="00DE00D9"/>
    <w:rsid w:val="00DE03DF"/>
    <w:rsid w:val="00DE1365"/>
    <w:rsid w:val="00DE1450"/>
    <w:rsid w:val="00DE23BF"/>
    <w:rsid w:val="00DE25C0"/>
    <w:rsid w:val="00DE2942"/>
    <w:rsid w:val="00DE3981"/>
    <w:rsid w:val="00DE40DD"/>
    <w:rsid w:val="00DE4217"/>
    <w:rsid w:val="00DE4385"/>
    <w:rsid w:val="00DE446C"/>
    <w:rsid w:val="00DE4F42"/>
    <w:rsid w:val="00DE54CB"/>
    <w:rsid w:val="00DE6AFD"/>
    <w:rsid w:val="00DE70A6"/>
    <w:rsid w:val="00DE7755"/>
    <w:rsid w:val="00DE7C31"/>
    <w:rsid w:val="00DF059A"/>
    <w:rsid w:val="00DF0660"/>
    <w:rsid w:val="00DF0AD9"/>
    <w:rsid w:val="00DF382D"/>
    <w:rsid w:val="00DF3D56"/>
    <w:rsid w:val="00DF4414"/>
    <w:rsid w:val="00DF5170"/>
    <w:rsid w:val="00DF5B48"/>
    <w:rsid w:val="00DF64E9"/>
    <w:rsid w:val="00DF6D19"/>
    <w:rsid w:val="00DF6ED2"/>
    <w:rsid w:val="00DF709E"/>
    <w:rsid w:val="00DF70F5"/>
    <w:rsid w:val="00DF73E8"/>
    <w:rsid w:val="00DF7E40"/>
    <w:rsid w:val="00E038AD"/>
    <w:rsid w:val="00E04BDE"/>
    <w:rsid w:val="00E057B7"/>
    <w:rsid w:val="00E05B33"/>
    <w:rsid w:val="00E05BDA"/>
    <w:rsid w:val="00E076F7"/>
    <w:rsid w:val="00E07A7A"/>
    <w:rsid w:val="00E07B26"/>
    <w:rsid w:val="00E104E8"/>
    <w:rsid w:val="00E108AE"/>
    <w:rsid w:val="00E11B0F"/>
    <w:rsid w:val="00E12A3A"/>
    <w:rsid w:val="00E12A85"/>
    <w:rsid w:val="00E149FF"/>
    <w:rsid w:val="00E14A3B"/>
    <w:rsid w:val="00E15239"/>
    <w:rsid w:val="00E15811"/>
    <w:rsid w:val="00E15CB8"/>
    <w:rsid w:val="00E1612C"/>
    <w:rsid w:val="00E16B86"/>
    <w:rsid w:val="00E17AAE"/>
    <w:rsid w:val="00E20053"/>
    <w:rsid w:val="00E2007D"/>
    <w:rsid w:val="00E2040F"/>
    <w:rsid w:val="00E216E6"/>
    <w:rsid w:val="00E2247F"/>
    <w:rsid w:val="00E2252C"/>
    <w:rsid w:val="00E22CCA"/>
    <w:rsid w:val="00E2389A"/>
    <w:rsid w:val="00E2485B"/>
    <w:rsid w:val="00E2516C"/>
    <w:rsid w:val="00E2643C"/>
    <w:rsid w:val="00E26D75"/>
    <w:rsid w:val="00E270C0"/>
    <w:rsid w:val="00E2711A"/>
    <w:rsid w:val="00E2752C"/>
    <w:rsid w:val="00E27BC0"/>
    <w:rsid w:val="00E27FAE"/>
    <w:rsid w:val="00E30146"/>
    <w:rsid w:val="00E302AA"/>
    <w:rsid w:val="00E306D1"/>
    <w:rsid w:val="00E30D4F"/>
    <w:rsid w:val="00E30E7F"/>
    <w:rsid w:val="00E31DBD"/>
    <w:rsid w:val="00E33363"/>
    <w:rsid w:val="00E33372"/>
    <w:rsid w:val="00E33AEA"/>
    <w:rsid w:val="00E340F5"/>
    <w:rsid w:val="00E35DF9"/>
    <w:rsid w:val="00E36377"/>
    <w:rsid w:val="00E36ADE"/>
    <w:rsid w:val="00E36D82"/>
    <w:rsid w:val="00E3778A"/>
    <w:rsid w:val="00E407E4"/>
    <w:rsid w:val="00E40B9E"/>
    <w:rsid w:val="00E40F3B"/>
    <w:rsid w:val="00E413DB"/>
    <w:rsid w:val="00E42B45"/>
    <w:rsid w:val="00E42F5C"/>
    <w:rsid w:val="00E42FB0"/>
    <w:rsid w:val="00E43536"/>
    <w:rsid w:val="00E438B1"/>
    <w:rsid w:val="00E43F89"/>
    <w:rsid w:val="00E44559"/>
    <w:rsid w:val="00E44A7B"/>
    <w:rsid w:val="00E44F1B"/>
    <w:rsid w:val="00E45689"/>
    <w:rsid w:val="00E45BBD"/>
    <w:rsid w:val="00E460B9"/>
    <w:rsid w:val="00E472A4"/>
    <w:rsid w:val="00E50414"/>
    <w:rsid w:val="00E50F68"/>
    <w:rsid w:val="00E51601"/>
    <w:rsid w:val="00E51965"/>
    <w:rsid w:val="00E524E8"/>
    <w:rsid w:val="00E525EA"/>
    <w:rsid w:val="00E52973"/>
    <w:rsid w:val="00E5362E"/>
    <w:rsid w:val="00E53C3A"/>
    <w:rsid w:val="00E53FF8"/>
    <w:rsid w:val="00E541F4"/>
    <w:rsid w:val="00E551BD"/>
    <w:rsid w:val="00E55D03"/>
    <w:rsid w:val="00E56548"/>
    <w:rsid w:val="00E56698"/>
    <w:rsid w:val="00E56795"/>
    <w:rsid w:val="00E569BF"/>
    <w:rsid w:val="00E57191"/>
    <w:rsid w:val="00E57B80"/>
    <w:rsid w:val="00E57C80"/>
    <w:rsid w:val="00E57FE7"/>
    <w:rsid w:val="00E601B9"/>
    <w:rsid w:val="00E60F34"/>
    <w:rsid w:val="00E61711"/>
    <w:rsid w:val="00E61CA7"/>
    <w:rsid w:val="00E61CDE"/>
    <w:rsid w:val="00E61D4B"/>
    <w:rsid w:val="00E64E51"/>
    <w:rsid w:val="00E665C1"/>
    <w:rsid w:val="00E67121"/>
    <w:rsid w:val="00E672B1"/>
    <w:rsid w:val="00E67F1D"/>
    <w:rsid w:val="00E7075F"/>
    <w:rsid w:val="00E71522"/>
    <w:rsid w:val="00E7198D"/>
    <w:rsid w:val="00E71AD5"/>
    <w:rsid w:val="00E72112"/>
    <w:rsid w:val="00E72B98"/>
    <w:rsid w:val="00E72C33"/>
    <w:rsid w:val="00E732B2"/>
    <w:rsid w:val="00E735AF"/>
    <w:rsid w:val="00E73753"/>
    <w:rsid w:val="00E73EDC"/>
    <w:rsid w:val="00E73F0A"/>
    <w:rsid w:val="00E742CC"/>
    <w:rsid w:val="00E742E8"/>
    <w:rsid w:val="00E74617"/>
    <w:rsid w:val="00E747E3"/>
    <w:rsid w:val="00E74CA6"/>
    <w:rsid w:val="00E754BF"/>
    <w:rsid w:val="00E75E3D"/>
    <w:rsid w:val="00E75F60"/>
    <w:rsid w:val="00E7784D"/>
    <w:rsid w:val="00E77E16"/>
    <w:rsid w:val="00E8100B"/>
    <w:rsid w:val="00E8113D"/>
    <w:rsid w:val="00E8147A"/>
    <w:rsid w:val="00E82369"/>
    <w:rsid w:val="00E82653"/>
    <w:rsid w:val="00E83BA0"/>
    <w:rsid w:val="00E84491"/>
    <w:rsid w:val="00E84FCD"/>
    <w:rsid w:val="00E852B2"/>
    <w:rsid w:val="00E85411"/>
    <w:rsid w:val="00E870CC"/>
    <w:rsid w:val="00E875E0"/>
    <w:rsid w:val="00E87943"/>
    <w:rsid w:val="00E910D6"/>
    <w:rsid w:val="00E914AE"/>
    <w:rsid w:val="00E91A96"/>
    <w:rsid w:val="00E91CEB"/>
    <w:rsid w:val="00E91CFD"/>
    <w:rsid w:val="00E9335B"/>
    <w:rsid w:val="00E95334"/>
    <w:rsid w:val="00E95505"/>
    <w:rsid w:val="00E95A69"/>
    <w:rsid w:val="00E96530"/>
    <w:rsid w:val="00E96D0D"/>
    <w:rsid w:val="00E96DD8"/>
    <w:rsid w:val="00E9719B"/>
    <w:rsid w:val="00E9731C"/>
    <w:rsid w:val="00E97DC0"/>
    <w:rsid w:val="00EA0122"/>
    <w:rsid w:val="00EA04ED"/>
    <w:rsid w:val="00EA0932"/>
    <w:rsid w:val="00EA17E5"/>
    <w:rsid w:val="00EA18CB"/>
    <w:rsid w:val="00EA1ECB"/>
    <w:rsid w:val="00EA2E4A"/>
    <w:rsid w:val="00EA33D9"/>
    <w:rsid w:val="00EA3722"/>
    <w:rsid w:val="00EA4E4C"/>
    <w:rsid w:val="00EA4ED9"/>
    <w:rsid w:val="00EA5157"/>
    <w:rsid w:val="00EA58B7"/>
    <w:rsid w:val="00EA59A5"/>
    <w:rsid w:val="00EA5C18"/>
    <w:rsid w:val="00EA6C9D"/>
    <w:rsid w:val="00EA6CCA"/>
    <w:rsid w:val="00EA6D49"/>
    <w:rsid w:val="00EA6FC6"/>
    <w:rsid w:val="00EA74BF"/>
    <w:rsid w:val="00EA75F4"/>
    <w:rsid w:val="00EA7B1E"/>
    <w:rsid w:val="00EB001B"/>
    <w:rsid w:val="00EB02BF"/>
    <w:rsid w:val="00EB04B7"/>
    <w:rsid w:val="00EB064A"/>
    <w:rsid w:val="00EB23C4"/>
    <w:rsid w:val="00EB2672"/>
    <w:rsid w:val="00EB30A2"/>
    <w:rsid w:val="00EB3878"/>
    <w:rsid w:val="00EB3F85"/>
    <w:rsid w:val="00EB49D5"/>
    <w:rsid w:val="00EB519A"/>
    <w:rsid w:val="00EB5965"/>
    <w:rsid w:val="00EB5AB7"/>
    <w:rsid w:val="00EB5FAE"/>
    <w:rsid w:val="00EB7992"/>
    <w:rsid w:val="00EB7F6D"/>
    <w:rsid w:val="00EC0104"/>
    <w:rsid w:val="00EC0184"/>
    <w:rsid w:val="00EC052B"/>
    <w:rsid w:val="00EC0E2A"/>
    <w:rsid w:val="00EC1431"/>
    <w:rsid w:val="00EC22E7"/>
    <w:rsid w:val="00EC27AA"/>
    <w:rsid w:val="00EC2A3F"/>
    <w:rsid w:val="00EC2D7A"/>
    <w:rsid w:val="00EC2FFE"/>
    <w:rsid w:val="00EC3C77"/>
    <w:rsid w:val="00EC4903"/>
    <w:rsid w:val="00EC55B9"/>
    <w:rsid w:val="00EC5A1C"/>
    <w:rsid w:val="00EC5B0E"/>
    <w:rsid w:val="00EC633A"/>
    <w:rsid w:val="00EC6EEA"/>
    <w:rsid w:val="00EC7429"/>
    <w:rsid w:val="00EC7951"/>
    <w:rsid w:val="00EC7A48"/>
    <w:rsid w:val="00ED0B85"/>
    <w:rsid w:val="00ED1324"/>
    <w:rsid w:val="00ED18D6"/>
    <w:rsid w:val="00ED1B9D"/>
    <w:rsid w:val="00ED1D49"/>
    <w:rsid w:val="00ED3297"/>
    <w:rsid w:val="00ED3591"/>
    <w:rsid w:val="00ED4AD3"/>
    <w:rsid w:val="00ED515E"/>
    <w:rsid w:val="00ED5775"/>
    <w:rsid w:val="00ED6408"/>
    <w:rsid w:val="00EE049D"/>
    <w:rsid w:val="00EE056F"/>
    <w:rsid w:val="00EE0DAB"/>
    <w:rsid w:val="00EE299A"/>
    <w:rsid w:val="00EE2BD3"/>
    <w:rsid w:val="00EE2D7A"/>
    <w:rsid w:val="00EE7115"/>
    <w:rsid w:val="00EE7282"/>
    <w:rsid w:val="00EE7536"/>
    <w:rsid w:val="00EF0991"/>
    <w:rsid w:val="00EF0D60"/>
    <w:rsid w:val="00EF2027"/>
    <w:rsid w:val="00EF2456"/>
    <w:rsid w:val="00EF2D8B"/>
    <w:rsid w:val="00EF43F5"/>
    <w:rsid w:val="00EF4545"/>
    <w:rsid w:val="00EF6253"/>
    <w:rsid w:val="00EF67BF"/>
    <w:rsid w:val="00EF72CB"/>
    <w:rsid w:val="00EF794F"/>
    <w:rsid w:val="00EF7C00"/>
    <w:rsid w:val="00F00F0D"/>
    <w:rsid w:val="00F00FA2"/>
    <w:rsid w:val="00F017AF"/>
    <w:rsid w:val="00F018FB"/>
    <w:rsid w:val="00F03016"/>
    <w:rsid w:val="00F032C3"/>
    <w:rsid w:val="00F03C32"/>
    <w:rsid w:val="00F041C4"/>
    <w:rsid w:val="00F047EE"/>
    <w:rsid w:val="00F04A05"/>
    <w:rsid w:val="00F05591"/>
    <w:rsid w:val="00F0581E"/>
    <w:rsid w:val="00F05A41"/>
    <w:rsid w:val="00F05D0B"/>
    <w:rsid w:val="00F06306"/>
    <w:rsid w:val="00F10A00"/>
    <w:rsid w:val="00F11D7F"/>
    <w:rsid w:val="00F12213"/>
    <w:rsid w:val="00F1259E"/>
    <w:rsid w:val="00F139AB"/>
    <w:rsid w:val="00F13D1E"/>
    <w:rsid w:val="00F13F62"/>
    <w:rsid w:val="00F14013"/>
    <w:rsid w:val="00F14812"/>
    <w:rsid w:val="00F14852"/>
    <w:rsid w:val="00F151B6"/>
    <w:rsid w:val="00F1598C"/>
    <w:rsid w:val="00F15E73"/>
    <w:rsid w:val="00F170B4"/>
    <w:rsid w:val="00F201A1"/>
    <w:rsid w:val="00F207B1"/>
    <w:rsid w:val="00F20BC6"/>
    <w:rsid w:val="00F21403"/>
    <w:rsid w:val="00F21D16"/>
    <w:rsid w:val="00F22362"/>
    <w:rsid w:val="00F22665"/>
    <w:rsid w:val="00F23035"/>
    <w:rsid w:val="00F231C2"/>
    <w:rsid w:val="00F232B1"/>
    <w:rsid w:val="00F23ED7"/>
    <w:rsid w:val="00F241C6"/>
    <w:rsid w:val="00F24CFC"/>
    <w:rsid w:val="00F24F92"/>
    <w:rsid w:val="00F255FC"/>
    <w:rsid w:val="00F259B0"/>
    <w:rsid w:val="00F25E4B"/>
    <w:rsid w:val="00F265A4"/>
    <w:rsid w:val="00F26A20"/>
    <w:rsid w:val="00F26A99"/>
    <w:rsid w:val="00F26D39"/>
    <w:rsid w:val="00F276C9"/>
    <w:rsid w:val="00F30BC2"/>
    <w:rsid w:val="00F31359"/>
    <w:rsid w:val="00F319AE"/>
    <w:rsid w:val="00F31E51"/>
    <w:rsid w:val="00F320C5"/>
    <w:rsid w:val="00F33281"/>
    <w:rsid w:val="00F3365F"/>
    <w:rsid w:val="00F340A4"/>
    <w:rsid w:val="00F34D25"/>
    <w:rsid w:val="00F359D3"/>
    <w:rsid w:val="00F37990"/>
    <w:rsid w:val="00F40690"/>
    <w:rsid w:val="00F41EA8"/>
    <w:rsid w:val="00F4217D"/>
    <w:rsid w:val="00F43B8F"/>
    <w:rsid w:val="00F43DA3"/>
    <w:rsid w:val="00F45189"/>
    <w:rsid w:val="00F452E0"/>
    <w:rsid w:val="00F50A92"/>
    <w:rsid w:val="00F51785"/>
    <w:rsid w:val="00F51E9C"/>
    <w:rsid w:val="00F520B5"/>
    <w:rsid w:val="00F52565"/>
    <w:rsid w:val="00F530D7"/>
    <w:rsid w:val="00F541E6"/>
    <w:rsid w:val="00F55661"/>
    <w:rsid w:val="00F55F1F"/>
    <w:rsid w:val="00F56B19"/>
    <w:rsid w:val="00F57348"/>
    <w:rsid w:val="00F575E5"/>
    <w:rsid w:val="00F57E40"/>
    <w:rsid w:val="00F60398"/>
    <w:rsid w:val="00F607AE"/>
    <w:rsid w:val="00F6083A"/>
    <w:rsid w:val="00F61399"/>
    <w:rsid w:val="00F61851"/>
    <w:rsid w:val="00F61B2E"/>
    <w:rsid w:val="00F61BB0"/>
    <w:rsid w:val="00F61D00"/>
    <w:rsid w:val="00F62D1A"/>
    <w:rsid w:val="00F62F49"/>
    <w:rsid w:val="00F640BF"/>
    <w:rsid w:val="00F6411A"/>
    <w:rsid w:val="00F65F74"/>
    <w:rsid w:val="00F66EFD"/>
    <w:rsid w:val="00F67262"/>
    <w:rsid w:val="00F676EA"/>
    <w:rsid w:val="00F677C9"/>
    <w:rsid w:val="00F67E6B"/>
    <w:rsid w:val="00F706BE"/>
    <w:rsid w:val="00F70754"/>
    <w:rsid w:val="00F7146E"/>
    <w:rsid w:val="00F72A49"/>
    <w:rsid w:val="00F748FF"/>
    <w:rsid w:val="00F75070"/>
    <w:rsid w:val="00F752B7"/>
    <w:rsid w:val="00F7622C"/>
    <w:rsid w:val="00F7673A"/>
    <w:rsid w:val="00F771CC"/>
    <w:rsid w:val="00F77584"/>
    <w:rsid w:val="00F77926"/>
    <w:rsid w:val="00F802C2"/>
    <w:rsid w:val="00F82097"/>
    <w:rsid w:val="00F82E90"/>
    <w:rsid w:val="00F83838"/>
    <w:rsid w:val="00F83A19"/>
    <w:rsid w:val="00F86262"/>
    <w:rsid w:val="00F866FC"/>
    <w:rsid w:val="00F86A94"/>
    <w:rsid w:val="00F879A1"/>
    <w:rsid w:val="00F90C0A"/>
    <w:rsid w:val="00F90D4B"/>
    <w:rsid w:val="00F91C98"/>
    <w:rsid w:val="00F92062"/>
    <w:rsid w:val="00F927FF"/>
    <w:rsid w:val="00F92A8D"/>
    <w:rsid w:val="00F92FC4"/>
    <w:rsid w:val="00F93E9D"/>
    <w:rsid w:val="00F94E64"/>
    <w:rsid w:val="00F94F07"/>
    <w:rsid w:val="00F96ED1"/>
    <w:rsid w:val="00F96EF6"/>
    <w:rsid w:val="00F9793C"/>
    <w:rsid w:val="00F97EE3"/>
    <w:rsid w:val="00FA05E0"/>
    <w:rsid w:val="00FA0A30"/>
    <w:rsid w:val="00FA0C14"/>
    <w:rsid w:val="00FA0E72"/>
    <w:rsid w:val="00FA137A"/>
    <w:rsid w:val="00FA16CC"/>
    <w:rsid w:val="00FA20E9"/>
    <w:rsid w:val="00FA2190"/>
    <w:rsid w:val="00FA3086"/>
    <w:rsid w:val="00FA342B"/>
    <w:rsid w:val="00FA345E"/>
    <w:rsid w:val="00FA3905"/>
    <w:rsid w:val="00FA429F"/>
    <w:rsid w:val="00FA45E4"/>
    <w:rsid w:val="00FA46B0"/>
    <w:rsid w:val="00FA4DD2"/>
    <w:rsid w:val="00FA4E9E"/>
    <w:rsid w:val="00FA51F9"/>
    <w:rsid w:val="00FA548A"/>
    <w:rsid w:val="00FA5504"/>
    <w:rsid w:val="00FA553B"/>
    <w:rsid w:val="00FA5FAB"/>
    <w:rsid w:val="00FA638F"/>
    <w:rsid w:val="00FA63E3"/>
    <w:rsid w:val="00FA7320"/>
    <w:rsid w:val="00FA77DE"/>
    <w:rsid w:val="00FB0183"/>
    <w:rsid w:val="00FB0686"/>
    <w:rsid w:val="00FB0A23"/>
    <w:rsid w:val="00FB0CFE"/>
    <w:rsid w:val="00FB1A6B"/>
    <w:rsid w:val="00FB1AA5"/>
    <w:rsid w:val="00FB20DA"/>
    <w:rsid w:val="00FB2406"/>
    <w:rsid w:val="00FB2EF4"/>
    <w:rsid w:val="00FB3AA9"/>
    <w:rsid w:val="00FB4840"/>
    <w:rsid w:val="00FB4B02"/>
    <w:rsid w:val="00FB4B63"/>
    <w:rsid w:val="00FB4CA1"/>
    <w:rsid w:val="00FB5457"/>
    <w:rsid w:val="00FB572D"/>
    <w:rsid w:val="00FB6035"/>
    <w:rsid w:val="00FB66F5"/>
    <w:rsid w:val="00FB67C5"/>
    <w:rsid w:val="00FB7038"/>
    <w:rsid w:val="00FC0A5F"/>
    <w:rsid w:val="00FC2254"/>
    <w:rsid w:val="00FC239F"/>
    <w:rsid w:val="00FC27C1"/>
    <w:rsid w:val="00FC2831"/>
    <w:rsid w:val="00FC2D40"/>
    <w:rsid w:val="00FC3600"/>
    <w:rsid w:val="00FC3F88"/>
    <w:rsid w:val="00FC4A9F"/>
    <w:rsid w:val="00FC4B83"/>
    <w:rsid w:val="00FC55F2"/>
    <w:rsid w:val="00FC565B"/>
    <w:rsid w:val="00FC6052"/>
    <w:rsid w:val="00FC60EB"/>
    <w:rsid w:val="00FC7329"/>
    <w:rsid w:val="00FC7A2A"/>
    <w:rsid w:val="00FD299A"/>
    <w:rsid w:val="00FD40C1"/>
    <w:rsid w:val="00FD490A"/>
    <w:rsid w:val="00FD4FA4"/>
    <w:rsid w:val="00FD4FFF"/>
    <w:rsid w:val="00FD62B0"/>
    <w:rsid w:val="00FE006E"/>
    <w:rsid w:val="00FE030F"/>
    <w:rsid w:val="00FE1210"/>
    <w:rsid w:val="00FE179E"/>
    <w:rsid w:val="00FE1895"/>
    <w:rsid w:val="00FE197E"/>
    <w:rsid w:val="00FE2FB4"/>
    <w:rsid w:val="00FE37DB"/>
    <w:rsid w:val="00FE3FE2"/>
    <w:rsid w:val="00FE4C04"/>
    <w:rsid w:val="00FE4CFF"/>
    <w:rsid w:val="00FE5557"/>
    <w:rsid w:val="00FE5765"/>
    <w:rsid w:val="00FE5C41"/>
    <w:rsid w:val="00FE5CE7"/>
    <w:rsid w:val="00FE6247"/>
    <w:rsid w:val="00FE6E8A"/>
    <w:rsid w:val="00FE6ED9"/>
    <w:rsid w:val="00FE747D"/>
    <w:rsid w:val="00FF085B"/>
    <w:rsid w:val="00FF0925"/>
    <w:rsid w:val="00FF0DF1"/>
    <w:rsid w:val="00FF2098"/>
    <w:rsid w:val="00FF26AA"/>
    <w:rsid w:val="00FF2B26"/>
    <w:rsid w:val="00FF3A7C"/>
    <w:rsid w:val="00FF51DF"/>
    <w:rsid w:val="00FF6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0175F9"/>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4E5F83"/>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65386E"/>
    <w:rPr>
      <w:color w:val="605E5C"/>
      <w:shd w:val="clear" w:color="auto" w:fill="E1DFDD"/>
    </w:rPr>
  </w:style>
  <w:style w:type="character" w:customStyle="1" w:styleId="ref">
    <w:name w:val="ref"/>
    <w:basedOn w:val="Fontepargpadro"/>
    <w:rsid w:val="00910DD8"/>
  </w:style>
  <w:style w:type="character" w:styleId="Forte">
    <w:name w:val="Strong"/>
    <w:uiPriority w:val="22"/>
    <w:qFormat/>
    <w:rsid w:val="007E46E7"/>
    <w:rPr>
      <w:b/>
      <w:bCs/>
    </w:rPr>
  </w:style>
  <w:style w:type="paragraph" w:styleId="Legenda">
    <w:name w:val="caption"/>
    <w:basedOn w:val="Normal"/>
    <w:next w:val="Normal"/>
    <w:uiPriority w:val="35"/>
    <w:qFormat/>
    <w:rsid w:val="00C14045"/>
    <w:pPr>
      <w:spacing w:after="200"/>
    </w:pPr>
    <w:rPr>
      <w:i/>
      <w:iCs/>
      <w:color w:val="44546A" w:themeColor="text2"/>
      <w:sz w:val="18"/>
      <w:szCs w:val="18"/>
    </w:rPr>
  </w:style>
  <w:style w:type="character" w:customStyle="1" w:styleId="Ttulo2Char">
    <w:name w:val="Título 2 Char"/>
    <w:aliases w:val="TF-TÍTULO 2 Char"/>
    <w:basedOn w:val="Fontepargpadro"/>
    <w:link w:val="Ttulo2"/>
    <w:rsid w:val="004E5F83"/>
    <w:rPr>
      <w:caps/>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180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9024740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98796001">
      <w:bodyDiv w:val="1"/>
      <w:marLeft w:val="0"/>
      <w:marRight w:val="0"/>
      <w:marTop w:val="0"/>
      <w:marBottom w:val="0"/>
      <w:divBdr>
        <w:top w:val="none" w:sz="0" w:space="0" w:color="auto"/>
        <w:left w:val="none" w:sz="0" w:space="0" w:color="auto"/>
        <w:bottom w:val="none" w:sz="0" w:space="0" w:color="auto"/>
        <w:right w:val="none" w:sz="0" w:space="0" w:color="auto"/>
      </w:divBdr>
      <w:divsChild>
        <w:div w:id="1148399788">
          <w:marLeft w:val="0"/>
          <w:marRight w:val="0"/>
          <w:marTop w:val="0"/>
          <w:marBottom w:val="0"/>
          <w:divBdr>
            <w:top w:val="none" w:sz="0" w:space="0" w:color="auto"/>
            <w:left w:val="none" w:sz="0" w:space="0" w:color="auto"/>
            <w:bottom w:val="none" w:sz="0" w:space="0" w:color="auto"/>
            <w:right w:val="none" w:sz="0" w:space="0" w:color="auto"/>
          </w:divBdr>
        </w:div>
        <w:div w:id="1449160408">
          <w:marLeft w:val="0"/>
          <w:marRight w:val="0"/>
          <w:marTop w:val="0"/>
          <w:marBottom w:val="0"/>
          <w:divBdr>
            <w:top w:val="none" w:sz="0" w:space="0" w:color="auto"/>
            <w:left w:val="none" w:sz="0" w:space="0" w:color="auto"/>
            <w:bottom w:val="none" w:sz="0" w:space="0" w:color="auto"/>
            <w:right w:val="none" w:sz="0" w:space="0" w:color="auto"/>
          </w:divBdr>
        </w:div>
        <w:div w:id="2072850981">
          <w:marLeft w:val="0"/>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912040964">
      <w:bodyDiv w:val="1"/>
      <w:marLeft w:val="0"/>
      <w:marRight w:val="0"/>
      <w:marTop w:val="0"/>
      <w:marBottom w:val="0"/>
      <w:divBdr>
        <w:top w:val="none" w:sz="0" w:space="0" w:color="auto"/>
        <w:left w:val="none" w:sz="0" w:space="0" w:color="auto"/>
        <w:bottom w:val="none" w:sz="0" w:space="0" w:color="auto"/>
        <w:right w:val="none" w:sz="0" w:space="0" w:color="auto"/>
      </w:divBdr>
      <w:divsChild>
        <w:div w:id="2104719537">
          <w:marLeft w:val="0"/>
          <w:marRight w:val="0"/>
          <w:marTop w:val="0"/>
          <w:marBottom w:val="0"/>
          <w:divBdr>
            <w:top w:val="none" w:sz="0" w:space="0" w:color="auto"/>
            <w:left w:val="none" w:sz="0" w:space="0" w:color="auto"/>
            <w:bottom w:val="none" w:sz="0" w:space="0" w:color="auto"/>
            <w:right w:val="none" w:sz="0" w:space="0" w:color="auto"/>
          </w:divBdr>
        </w:div>
      </w:divsChild>
    </w:div>
    <w:div w:id="1955094479">
      <w:bodyDiv w:val="1"/>
      <w:marLeft w:val="0"/>
      <w:marRight w:val="0"/>
      <w:marTop w:val="0"/>
      <w:marBottom w:val="0"/>
      <w:divBdr>
        <w:top w:val="none" w:sz="0" w:space="0" w:color="auto"/>
        <w:left w:val="none" w:sz="0" w:space="0" w:color="auto"/>
        <w:bottom w:val="none" w:sz="0" w:space="0" w:color="auto"/>
        <w:right w:val="none" w:sz="0" w:space="0" w:color="auto"/>
      </w:divBdr>
      <w:divsChild>
        <w:div w:id="2060012537">
          <w:marLeft w:val="0"/>
          <w:marRight w:val="0"/>
          <w:marTop w:val="0"/>
          <w:marBottom w:val="0"/>
          <w:divBdr>
            <w:top w:val="none" w:sz="0" w:space="0" w:color="auto"/>
            <w:left w:val="none" w:sz="0" w:space="0" w:color="auto"/>
            <w:bottom w:val="none" w:sz="0" w:space="0" w:color="auto"/>
            <w:right w:val="none" w:sz="0" w:space="0" w:color="auto"/>
          </w:divBdr>
        </w:div>
        <w:div w:id="520322842">
          <w:marLeft w:val="0"/>
          <w:marRight w:val="0"/>
          <w:marTop w:val="0"/>
          <w:marBottom w:val="0"/>
          <w:divBdr>
            <w:top w:val="none" w:sz="0" w:space="0" w:color="auto"/>
            <w:left w:val="none" w:sz="0" w:space="0" w:color="auto"/>
            <w:bottom w:val="none" w:sz="0" w:space="0" w:color="auto"/>
            <w:right w:val="none" w:sz="0" w:space="0" w:color="auto"/>
          </w:divBdr>
        </w:div>
        <w:div w:id="1013335413">
          <w:marLeft w:val="0"/>
          <w:marRight w:val="0"/>
          <w:marTop w:val="0"/>
          <w:marBottom w:val="0"/>
          <w:divBdr>
            <w:top w:val="none" w:sz="0" w:space="0" w:color="auto"/>
            <w:left w:val="none" w:sz="0" w:space="0" w:color="auto"/>
            <w:bottom w:val="none" w:sz="0" w:space="0" w:color="auto"/>
            <w:right w:val="none" w:sz="0" w:space="0" w:color="auto"/>
          </w:divBdr>
        </w:div>
        <w:div w:id="677345118">
          <w:marLeft w:val="0"/>
          <w:marRight w:val="0"/>
          <w:marTop w:val="0"/>
          <w:marBottom w:val="0"/>
          <w:divBdr>
            <w:top w:val="none" w:sz="0" w:space="0" w:color="auto"/>
            <w:left w:val="none" w:sz="0" w:space="0" w:color="auto"/>
            <w:bottom w:val="none" w:sz="0" w:space="0" w:color="auto"/>
            <w:right w:val="none" w:sz="0" w:space="0" w:color="auto"/>
          </w:divBdr>
        </w:div>
        <w:div w:id="2005891373">
          <w:marLeft w:val="0"/>
          <w:marRight w:val="0"/>
          <w:marTop w:val="0"/>
          <w:marBottom w:val="0"/>
          <w:divBdr>
            <w:top w:val="none" w:sz="0" w:space="0" w:color="auto"/>
            <w:left w:val="none" w:sz="0" w:space="0" w:color="auto"/>
            <w:bottom w:val="none" w:sz="0" w:space="0" w:color="auto"/>
            <w:right w:val="none" w:sz="0" w:space="0" w:color="auto"/>
          </w:divBdr>
        </w:div>
        <w:div w:id="1412852608">
          <w:marLeft w:val="0"/>
          <w:marRight w:val="0"/>
          <w:marTop w:val="0"/>
          <w:marBottom w:val="0"/>
          <w:divBdr>
            <w:top w:val="none" w:sz="0" w:space="0" w:color="auto"/>
            <w:left w:val="none" w:sz="0" w:space="0" w:color="auto"/>
            <w:bottom w:val="none" w:sz="0" w:space="0" w:color="auto"/>
            <w:right w:val="none" w:sz="0" w:space="0" w:color="auto"/>
          </w:divBdr>
        </w:div>
        <w:div w:id="973215282">
          <w:marLeft w:val="0"/>
          <w:marRight w:val="0"/>
          <w:marTop w:val="0"/>
          <w:marBottom w:val="0"/>
          <w:divBdr>
            <w:top w:val="none" w:sz="0" w:space="0" w:color="auto"/>
            <w:left w:val="none" w:sz="0" w:space="0" w:color="auto"/>
            <w:bottom w:val="none" w:sz="0" w:space="0" w:color="auto"/>
            <w:right w:val="none" w:sz="0" w:space="0" w:color="auto"/>
          </w:divBdr>
        </w:div>
        <w:div w:id="59253282">
          <w:marLeft w:val="0"/>
          <w:marRight w:val="0"/>
          <w:marTop w:val="0"/>
          <w:marBottom w:val="0"/>
          <w:divBdr>
            <w:top w:val="none" w:sz="0" w:space="0" w:color="auto"/>
            <w:left w:val="none" w:sz="0" w:space="0" w:color="auto"/>
            <w:bottom w:val="none" w:sz="0" w:space="0" w:color="auto"/>
            <w:right w:val="none" w:sz="0" w:space="0" w:color="auto"/>
          </w:divBdr>
        </w:div>
        <w:div w:id="1965576159">
          <w:marLeft w:val="0"/>
          <w:marRight w:val="0"/>
          <w:marTop w:val="0"/>
          <w:marBottom w:val="0"/>
          <w:divBdr>
            <w:top w:val="none" w:sz="0" w:space="0" w:color="auto"/>
            <w:left w:val="none" w:sz="0" w:space="0" w:color="auto"/>
            <w:bottom w:val="none" w:sz="0" w:space="0" w:color="auto"/>
            <w:right w:val="none" w:sz="0" w:space="0" w:color="auto"/>
          </w:divBdr>
        </w:div>
        <w:div w:id="1178230836">
          <w:marLeft w:val="0"/>
          <w:marRight w:val="0"/>
          <w:marTop w:val="0"/>
          <w:marBottom w:val="0"/>
          <w:divBdr>
            <w:top w:val="none" w:sz="0" w:space="0" w:color="auto"/>
            <w:left w:val="none" w:sz="0" w:space="0" w:color="auto"/>
            <w:bottom w:val="none" w:sz="0" w:space="0" w:color="auto"/>
            <w:right w:val="none" w:sz="0" w:space="0" w:color="auto"/>
          </w:divBdr>
        </w:div>
        <w:div w:id="1041637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3.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5219</Words>
  <Characters>28185</Characters>
  <Application>Microsoft Office Word</Application>
  <DocSecurity>0</DocSecurity>
  <Lines>234</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33338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2022-10-13T00:50:00Z</cp:lastPrinted>
  <dcterms:created xsi:type="dcterms:W3CDTF">2022-10-13T00:51:00Z</dcterms:created>
  <dcterms:modified xsi:type="dcterms:W3CDTF">2022-11-06T17:07:00Z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2022-09-11T19:00:21Z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31408c02-5695-488a-ad0f-7f0995ad7476</vt:lpwstr>
  </property>
  <property fmtid="{D5CDD505-2E9C-101B-9397-08002B2CF9AE}" pid="9" name="MSIP_Label_8c28577e-0e52-49e2-b52e-02bb75ccb8f1_ContentBits">
    <vt:lpwstr>0</vt:lpwstr>
  </property>
</Properties>
</file>