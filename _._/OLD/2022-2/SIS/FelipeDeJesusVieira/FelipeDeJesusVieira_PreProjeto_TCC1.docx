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5381027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36363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23E42B4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  <w:del w:id="10" w:author="Dalton Solano dos Reis" w:date="2022-11-04T11:24:00Z">
        <w:r w:rsidDel="005B2FA9">
          <w:delText>(a)</w:delText>
        </w:r>
      </w:del>
    </w:p>
    <w:p w14:paraId="4325A3B1" w14:textId="77777777" w:rsidR="00F255FC" w:rsidRPr="007D10F2" w:rsidRDefault="00F255FC" w:rsidP="00A700F7">
      <w:pPr>
        <w:pStyle w:val="Ttulo1"/>
      </w:pPr>
      <w:r w:rsidRPr="007D10F2"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B00F2A5" w14:textId="728A9A98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temos observado ao longo dos anos e, principalmente, </w:t>
      </w:r>
      <w:r w:rsidR="000C57C0">
        <w:t>à</w:t>
      </w:r>
      <w:r>
        <w:t xml:space="preserve"> medida que evoluímos tecnologicamente e socialmente. </w:t>
      </w:r>
      <w:del w:id="11" w:author="Dalton Solano dos Reis" w:date="2022-11-05T10:21:00Z">
        <w:r w:rsidDel="00D521BC">
          <w:delText xml:space="preserve">Surgem </w:delText>
        </w:r>
      </w:del>
      <w:ins w:id="12" w:author="Dalton Solano dos Reis" w:date="2022-11-05T10:21:00Z">
        <w:r w:rsidR="00D521BC">
          <w:t>Cada vez mais surgem</w:t>
        </w:r>
        <w:r w:rsidR="00D521BC">
          <w:t xml:space="preserve"> </w:t>
        </w:r>
      </w:ins>
      <w:r>
        <w:t>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</w:t>
      </w:r>
      <w:del w:id="13" w:author="Dalton Solano dos Reis" w:date="2022-11-04T11:27:00Z">
        <w:r w:rsidR="0008327C" w:rsidDel="005B2FA9">
          <w:delText xml:space="preserve"> etc. </w:delText>
        </w:r>
      </w:del>
      <w:ins w:id="14" w:author="Dalton Solano dos Reis" w:date="2022-11-04T11:27:00Z">
        <w:r w:rsidR="005B2FA9">
          <w:t xml:space="preserve">. E </w:t>
        </w:r>
      </w:ins>
      <w:r w:rsidR="0008327C">
        <w:t xml:space="preserve">para </w:t>
      </w:r>
      <w:del w:id="15" w:author="Dalton Solano dos Reis" w:date="2022-11-05T10:24:00Z">
        <w:r w:rsidR="0008327C" w:rsidDel="00D521BC">
          <w:delText>a solução de questões como essas,</w:delText>
        </w:r>
      </w:del>
      <w:ins w:id="16" w:author="Dalton Solano dos Reis" w:date="2022-11-05T10:24:00Z">
        <w:r w:rsidR="00D521BC">
          <w:t>questões como essas</w:t>
        </w:r>
      </w:ins>
      <w:r w:rsidR="0008327C">
        <w:t xml:space="preserve"> a tecnologia se apresenta como a principal solução.</w:t>
      </w:r>
    </w:p>
    <w:p w14:paraId="23AF44A6" w14:textId="526E4B7F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</w:t>
      </w:r>
      <w:del w:id="17" w:author="Dalton Solano dos Reis" w:date="2022-11-04T11:27:00Z">
        <w:r w:rsidR="000C57C0" w:rsidRPr="000C57C0" w:rsidDel="005B2FA9">
          <w:delText>e também</w:delText>
        </w:r>
      </w:del>
      <w:ins w:id="18" w:author="Dalton Solano dos Reis" w:date="2022-11-04T11:27:00Z">
        <w:r w:rsidR="005B2FA9" w:rsidRPr="000C57C0">
          <w:t>e</w:t>
        </w:r>
      </w:ins>
      <w:r w:rsidR="000C57C0" w:rsidRPr="000C57C0">
        <w:t xml:space="preserve"> sob as regras da modalidade esportiva em questão</w:t>
      </w:r>
      <w:r w:rsidR="000C57C0">
        <w:t xml:space="preserve"> </w:t>
      </w:r>
      <w:commentRangeStart w:id="19"/>
      <w:r w:rsidR="000C57C0" w:rsidRPr="000C57C0">
        <w:t>(RODRIGUES MARQUES; BETTINE DE ALMEIDA; GUTIERREZ, 2007)</w:t>
      </w:r>
      <w:commentRangeEnd w:id="19"/>
      <w:r w:rsidR="005B2FA9">
        <w:rPr>
          <w:rStyle w:val="Refdecomentrio"/>
        </w:rPr>
        <w:commentReference w:id="19"/>
      </w:r>
      <w:r w:rsidR="000C57C0" w:rsidRPr="000C57C0">
        <w:t>.</w:t>
      </w:r>
      <w:r w:rsidR="000C57C0">
        <w:t xml:space="preserve"> </w:t>
      </w:r>
      <w:r w:rsidR="00010222">
        <w:t xml:space="preserve">Quando </w:t>
      </w:r>
      <w:commentRangeStart w:id="20"/>
      <w:r w:rsidR="00010222">
        <w:t xml:space="preserve">Rodrigues Marques, </w:t>
      </w:r>
      <w:proofErr w:type="spellStart"/>
      <w:r w:rsidR="00010222">
        <w:t>Bettine</w:t>
      </w:r>
      <w:proofErr w:type="spellEnd"/>
      <w:r w:rsidR="00010222">
        <w:t xml:space="preserve"> de Almeida</w:t>
      </w:r>
      <w:r w:rsidR="00EB5464">
        <w:t xml:space="preserve"> e</w:t>
      </w:r>
      <w:r w:rsidR="00010222">
        <w:t xml:space="preserve"> Gutierrez (2007, p. 6) </w:t>
      </w:r>
      <w:commentRangeEnd w:id="20"/>
      <w:r w:rsidR="005B2FA9">
        <w:rPr>
          <w:rStyle w:val="Refdecomentrio"/>
        </w:rPr>
        <w:commentReference w:id="20"/>
      </w:r>
      <w:r w:rsidR="00010222">
        <w:t>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>” podemos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6B1BDF44" w:rsidR="00764AB9" w:rsidRDefault="00EB5464" w:rsidP="000C57C0">
      <w:pPr>
        <w:pStyle w:val="TF-TEXTO"/>
      </w:pPr>
      <w:r>
        <w:t>Ainda com base na afirmação</w:t>
      </w:r>
      <w:r w:rsidR="005221C1">
        <w:t xml:space="preserve"> de </w:t>
      </w:r>
      <w:commentRangeStart w:id="21"/>
      <w:r w:rsidR="005221C1">
        <w:t xml:space="preserve">Rodrigues Marques, </w:t>
      </w:r>
      <w:proofErr w:type="spellStart"/>
      <w:r w:rsidR="005221C1">
        <w:t>Bettine</w:t>
      </w:r>
      <w:proofErr w:type="spellEnd"/>
      <w:r w:rsidR="005221C1">
        <w:t xml:space="preserve"> de Almeida e Gutierrez (2007</w:t>
      </w:r>
      <w:commentRangeEnd w:id="21"/>
      <w:r w:rsidR="00D521BC">
        <w:rPr>
          <w:rStyle w:val="Refdecomentrio"/>
        </w:rPr>
        <w:commentReference w:id="21"/>
      </w:r>
      <w:r w:rsidR="005221C1">
        <w:t>, p. 6)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</w:t>
      </w:r>
      <w:ins w:id="22" w:author="Dalton Solano dos Reis" w:date="2022-11-05T10:28:00Z">
        <w:r w:rsidR="00D521BC">
          <w:t xml:space="preserve">que </w:t>
        </w:r>
      </w:ins>
      <w:r w:rsidR="00C469B6">
        <w:t>para P</w:t>
      </w:r>
      <w:proofErr w:type="spellStart"/>
      <w:r w:rsidR="00C469B6">
        <w:t>ieron</w:t>
      </w:r>
      <w:proofErr w:type="spellEnd"/>
      <w:r w:rsidR="00C469B6">
        <w:t xml:space="preserve"> (2004, p. 14), “</w:t>
      </w:r>
      <w:r w:rsidR="00C469B6" w:rsidRPr="00C469B6">
        <w:t>A percepção da capacidade esportiva está estreitamente ligada à percepção da própria competência, que exerce um papel primordial na decisão de praticar uma atividade física.</w:t>
      </w:r>
      <w:r w:rsidR="00C469B6">
        <w:t xml:space="preserve">”. Outro dos principais motivos </w:t>
      </w:r>
      <w:r w:rsidR="00764AB9">
        <w:t xml:space="preserve">para a busca pela </w:t>
      </w:r>
      <w:r w:rsidR="00764AB9">
        <w:lastRenderedPageBreak/>
        <w:t>prática esportiva é a de uma melhor qualidade de vida e saúde</w:t>
      </w:r>
      <w:del w:id="23" w:author="Dalton Solano dos Reis" w:date="2022-11-05T10:29:00Z">
        <w:r w:rsidR="00764AB9" w:rsidDel="00A700F7">
          <w:delText>, p</w:delText>
        </w:r>
      </w:del>
      <w:ins w:id="24" w:author="Dalton Solano dos Reis" w:date="2022-11-05T10:29:00Z">
        <w:r w:rsidR="00A700F7">
          <w:t>. P</w:t>
        </w:r>
      </w:ins>
      <w:r w:rsidR="00764AB9">
        <w:t>ara da Silva (2012, p. 1),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25" w:name="_Toc419598576"/>
      <w:bookmarkStart w:id="26" w:name="_Toc420721317"/>
      <w:bookmarkStart w:id="27" w:name="_Toc420721467"/>
      <w:bookmarkStart w:id="28" w:name="_Toc420721562"/>
      <w:bookmarkStart w:id="29" w:name="_Toc420721768"/>
      <w:bookmarkStart w:id="30" w:name="_Toc420723209"/>
      <w:bookmarkStart w:id="31" w:name="_Toc482682370"/>
      <w:bookmarkStart w:id="32" w:name="_Toc54164904"/>
      <w:bookmarkStart w:id="33" w:name="_Toc54165664"/>
      <w:bookmarkStart w:id="34" w:name="_Toc54169316"/>
      <w:bookmarkStart w:id="35" w:name="_Toc96347426"/>
      <w:bookmarkStart w:id="36" w:name="_Toc96357710"/>
      <w:bookmarkStart w:id="37" w:name="_Toc96491850"/>
      <w:bookmarkStart w:id="38" w:name="_Toc411603090"/>
      <w:r w:rsidR="006F09A1">
        <w:t xml:space="preserve">1.1 </w:t>
      </w:r>
      <w:r w:rsidR="00F255FC" w:rsidRPr="007D10F2">
        <w:t>OBJETIVOS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1ECA436" w14:textId="6BE12B1F" w:rsidR="00C35E57" w:rsidRDefault="00D566DC" w:rsidP="00D566DC">
      <w:pPr>
        <w:pStyle w:val="TF-TEXTO"/>
        <w:ind w:firstLine="113"/>
      </w:pPr>
      <w:commentRangeStart w:id="39"/>
      <w:r>
        <w:t xml:space="preserve">O objetivo </w:t>
      </w:r>
      <w:commentRangeEnd w:id="39"/>
      <w:r w:rsidR="00A700F7">
        <w:rPr>
          <w:rStyle w:val="Refdecomentrio"/>
        </w:rPr>
        <w:commentReference w:id="39"/>
      </w:r>
      <w:r>
        <w:t>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46DB70A7" w:rsidR="00C35E57" w:rsidRDefault="00BE30E6" w:rsidP="00C35E57">
      <w:pPr>
        <w:pStyle w:val="TF-ALNEA"/>
      </w:pPr>
      <w:r>
        <w:t>estudar o perfil de utilização do usuário na plataforma e prever futuras necessidades</w:t>
      </w:r>
      <w:r w:rsidR="00C35E57">
        <w:t>;</w:t>
      </w:r>
    </w:p>
    <w:p w14:paraId="0304BD60" w14:textId="32ABEBA3" w:rsidR="00C35E57" w:rsidRDefault="00CB40DE" w:rsidP="00C35E57">
      <w:pPr>
        <w:pStyle w:val="TF-ALNEA"/>
      </w:pPr>
      <w:r>
        <w:t>promover e facilitar o encontro de esportistas das mais variadas modalidades existentes</w:t>
      </w:r>
      <w:del w:id="40" w:author="Dalton Solano dos Reis" w:date="2022-11-05T10:34:00Z">
        <w:r w:rsidR="00C35E57" w:rsidDel="00A700F7">
          <w:delText>;</w:delText>
        </w:r>
      </w:del>
      <w:ins w:id="41" w:author="Dalton Solano dos Reis" w:date="2022-11-05T10:34:00Z">
        <w:r w:rsidR="00A700F7">
          <w:t>.</w:t>
        </w:r>
      </w:ins>
    </w:p>
    <w:p w14:paraId="57BC30CB" w14:textId="77777777" w:rsidR="00A44581" w:rsidRDefault="00A44581" w:rsidP="00A700F7">
      <w:pPr>
        <w:pStyle w:val="Ttulo1"/>
      </w:pPr>
      <w:bookmarkStart w:id="42" w:name="_Toc419598587"/>
      <w:r>
        <w:t xml:space="preserve">trabalhos </w:t>
      </w:r>
      <w:r w:rsidRPr="00FC4A9F">
        <w:t>correlatos</w:t>
      </w:r>
    </w:p>
    <w:p w14:paraId="2711BBE5" w14:textId="68398EDE" w:rsidR="004049BA" w:rsidRPr="004E1041" w:rsidRDefault="00CB40DE" w:rsidP="004049BA">
      <w:pPr>
        <w:pStyle w:val="TF-TEXTO"/>
      </w:pPr>
      <w:r>
        <w:t xml:space="preserve">São apresentados três trabalhos com características semelhantes ao proposto. O primeiro trabalho correlato </w:t>
      </w:r>
      <w:r w:rsidR="00ED5058">
        <w:t>apresenta um estudo sobre o que é esporte comparando as formas em que é manifestado buscando-se definir o que pode e o que não pode ser considerado esporte de fato (</w:t>
      </w:r>
      <w:commentRangeStart w:id="43"/>
      <w:r w:rsidR="00ED5058">
        <w:t>RODRIGUES MARQUES; BETTINE DE ALMEIDA; GUTIERREZ, 2007</w:t>
      </w:r>
      <w:commentRangeEnd w:id="43"/>
      <w:r w:rsidR="00A700F7">
        <w:rPr>
          <w:rStyle w:val="Refdecomentrio"/>
        </w:rPr>
        <w:commentReference w:id="43"/>
      </w:r>
      <w:r w:rsidR="00ED5058">
        <w:t>).</w:t>
      </w:r>
      <w:r w:rsidR="001D0199">
        <w:t xml:space="preserve"> O segundo</w:t>
      </w:r>
      <w:r w:rsidR="00BA2636">
        <w:t xml:space="preserve"> é uma pesquisa de levantamento e descritiva que visou coletar dados sobre aspectos da prática esportiva alinhada à saúde e a qualidade de vida dos participantes (</w:t>
      </w:r>
      <w:commentRangeStart w:id="44"/>
      <w:r w:rsidR="00BA2636">
        <w:t>DA SILVA, 2012</w:t>
      </w:r>
      <w:commentRangeEnd w:id="44"/>
      <w:r w:rsidR="00A700F7">
        <w:rPr>
          <w:rStyle w:val="Refdecomentrio"/>
        </w:rPr>
        <w:commentReference w:id="44"/>
      </w:r>
      <w:r w:rsidR="00BA2636">
        <w:t>).</w:t>
      </w:r>
      <w:r w:rsidR="00AC5B0F">
        <w:t xml:space="preserve"> O terceiro trabalho </w:t>
      </w:r>
      <w:r w:rsidR="004049BA">
        <w:t>consiste no desenvolvimento de um aplicativo para dispositivos móveis cuja proposta é unir pessoas com disponibilidade e gostos comuns, com o objetivo de praticar esportes coletivos (</w:t>
      </w:r>
      <w:commentRangeStart w:id="45"/>
      <w:r w:rsidR="004049BA">
        <w:t>ZANDAVALLE; SOUZA DA SILVA, 2018</w:t>
      </w:r>
      <w:commentRangeEnd w:id="45"/>
      <w:r w:rsidR="00A700F7">
        <w:rPr>
          <w:rStyle w:val="Refdecomentrio"/>
        </w:rPr>
        <w:commentReference w:id="45"/>
      </w:r>
      <w:r w:rsidR="004049BA">
        <w:t xml:space="preserve">).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5F26F6">
      <w:pPr>
        <w:pStyle w:val="Ttulo2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11E2E5F6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</w:t>
      </w:r>
      <w:del w:id="46" w:author="Dalton Solano dos Reis" w:date="2022-11-05T10:52:00Z">
        <w:r w:rsidDel="00C64F49">
          <w:delText>“</w:delText>
        </w:r>
      </w:del>
      <w:r>
        <w:t>O que é esporte?</w:t>
      </w:r>
      <w:del w:id="47" w:author="Dalton Solano dos Reis" w:date="2022-11-05T10:52:00Z">
        <w:r w:rsidDel="00C64F49">
          <w:delText>”</w:delText>
        </w:r>
      </w:del>
      <w:r>
        <w:t xml:space="preserve">. Definindo 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 xml:space="preserve">a </w:t>
      </w:r>
      <w:r w:rsidR="00086D3D">
        <w:lastRenderedPageBreak/>
        <w:t xml:space="preserve">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</w:t>
      </w:r>
      <w:del w:id="48" w:author="Dalton Solano dos Reis" w:date="2022-11-05T10:52:00Z">
        <w:r w:rsidR="00086D3D" w:rsidDel="00C64F49">
          <w:delText>“</w:delText>
        </w:r>
      </w:del>
      <w:r w:rsidR="00086D3D">
        <w:t>O que é esporte?</w:t>
      </w:r>
      <w:del w:id="49" w:author="Dalton Solano dos Reis" w:date="2022-11-05T10:52:00Z">
        <w:r w:rsidR="00086D3D" w:rsidDel="00C64F49">
          <w:delText>”</w:delText>
        </w:r>
      </w:del>
      <w:r w:rsidR="00086D3D">
        <w:t>.</w:t>
      </w:r>
    </w:p>
    <w:p w14:paraId="4B519A8B" w14:textId="3C132F5A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contextos, mas que alinhadas dentro de uma perspectiva, no caso a do trabalho correlato em questão, podem ser utilizadas para se entender o que é esporte e quais são suas aplicações dentro da sociedade contemporânea.</w:t>
      </w:r>
    </w:p>
    <w:p w14:paraId="5DA8B0DB" w14:textId="2D230F6B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</w:t>
      </w:r>
      <w:del w:id="50" w:author="Dalton Solano dos Reis" w:date="2022-11-05T10:41:00Z">
        <w:r w:rsidDel="00A47787">
          <w:delText>:</w:delText>
        </w:r>
      </w:del>
      <w:ins w:id="51" w:author="Dalton Solano dos Reis" w:date="2022-11-05T10:41:00Z">
        <w:r w:rsidR="00A47787">
          <w:t>.</w:t>
        </w:r>
      </w:ins>
    </w:p>
    <w:p w14:paraId="2E5118DF" w14:textId="5A8ED8DE" w:rsidR="00DE2B62" w:rsidRDefault="00172F0B" w:rsidP="00172F0B">
      <w:pPr>
        <w:pStyle w:val="TF-TEXTO"/>
        <w:jc w:val="center"/>
      </w:pPr>
      <w:commentRangeStart w:id="52"/>
      <w:r>
        <w:t>Figu</w:t>
      </w:r>
      <w:commentRangeEnd w:id="52"/>
      <w:r w:rsidR="00A47787">
        <w:rPr>
          <w:rStyle w:val="Refdecomentrio"/>
        </w:rPr>
        <w:commentReference w:id="52"/>
      </w:r>
      <w:r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0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DE2B62">
            <w:pPr>
              <w:pStyle w:val="TF-TEXTO"/>
              <w:jc w:val="center"/>
            </w:pPr>
            <w:commentRangeStart w:id="53"/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commentRangeEnd w:id="53"/>
            <w:r w:rsidR="00A47787">
              <w:rPr>
                <w:rStyle w:val="Refdecomentrio"/>
              </w:rPr>
              <w:commentReference w:id="53"/>
            </w:r>
          </w:p>
        </w:tc>
      </w:tr>
    </w:tbl>
    <w:p w14:paraId="0B2DF5FB" w14:textId="2BDE009B" w:rsidR="00172F0B" w:rsidRDefault="00172F0B" w:rsidP="00663E6E">
      <w:pPr>
        <w:pStyle w:val="TF-TEXTO"/>
        <w:jc w:val="center"/>
      </w:pPr>
      <w:commentRangeStart w:id="54"/>
      <w:r>
        <w:t>Fon</w:t>
      </w:r>
      <w:commentRangeEnd w:id="54"/>
      <w:r w:rsidR="00A47787">
        <w:rPr>
          <w:rStyle w:val="Refdecomentrio"/>
        </w:rPr>
        <w:commentReference w:id="54"/>
      </w:r>
      <w:r>
        <w:t xml:space="preserve">te: </w:t>
      </w:r>
      <w:commentRangeStart w:id="55"/>
      <w:r>
        <w:t xml:space="preserve">Rodrigues Marques, </w:t>
      </w:r>
      <w:proofErr w:type="spellStart"/>
      <w:r>
        <w:t>Bettine</w:t>
      </w:r>
      <w:proofErr w:type="spellEnd"/>
      <w:r>
        <w:t xml:space="preserve"> de Almeida, Gutierrez (2007)</w:t>
      </w:r>
      <w:commentRangeEnd w:id="55"/>
      <w:r w:rsidR="00426F61">
        <w:rPr>
          <w:rStyle w:val="Refdecomentrio"/>
        </w:rPr>
        <w:commentReference w:id="55"/>
      </w:r>
      <w:ins w:id="56" w:author="Dalton Solano dos Reis" w:date="2022-11-05T10:48:00Z">
        <w:r w:rsidR="00426F61">
          <w:t>.</w:t>
        </w:r>
      </w:ins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2401D2D6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</w:t>
      </w:r>
      <w:r w:rsidR="00DE2B62" w:rsidRPr="00DE2B62">
        <w:lastRenderedPageBreak/>
        <w:t>anteriores (melhora dos índices de um nadador amador de academia), ou como meio de motivação para a atividade (dois grupos de amigos que jogam futebol na praia)</w:t>
      </w:r>
      <w:r w:rsidR="00DE2B62">
        <w:t xml:space="preserve"> (</w:t>
      </w:r>
      <w:commentRangeStart w:id="57"/>
      <w:r w:rsidR="00DE2B62">
        <w:t>RODRIGUES MARQUES; BETTINE DE ALMEIDA; GUTIERREZ, 2007</w:t>
      </w:r>
      <w:commentRangeEnd w:id="57"/>
      <w:r w:rsidR="00C64F49">
        <w:rPr>
          <w:rStyle w:val="Refdecomentrio"/>
        </w:rPr>
        <w:commentReference w:id="57"/>
      </w:r>
      <w:r w:rsidR="00DE2B62">
        <w:t>)</w:t>
      </w:r>
      <w:r w:rsidR="00DE2B62" w:rsidRPr="00DE2B62">
        <w:t>.</w:t>
      </w:r>
    </w:p>
    <w:p w14:paraId="258F292D" w14:textId="44D32BBE" w:rsidR="00EC432F" w:rsidRDefault="00DE2B62" w:rsidP="0042478C">
      <w:pPr>
        <w:pStyle w:val="TF-TEXTO"/>
      </w:pPr>
      <w:r>
        <w:t>Por fim, é proposta uma nova ramificação dos sentidos e significados do esporte pelos autores do trabalho, conforme demonstra a Figura 2</w:t>
      </w:r>
      <w:del w:id="58" w:author="Dalton Solano dos Reis" w:date="2022-11-05T10:50:00Z">
        <w:r w:rsidDel="00C64F49">
          <w:delText>:</w:delText>
        </w:r>
      </w:del>
      <w:ins w:id="59" w:author="Dalton Solano dos Reis" w:date="2022-11-05T10:50:00Z">
        <w:r w:rsidR="00C64F49">
          <w:t>.</w:t>
        </w:r>
      </w:ins>
    </w:p>
    <w:p w14:paraId="2271FBD8" w14:textId="3C169656" w:rsidR="00DE2B62" w:rsidRDefault="00DE2B62" w:rsidP="00DE2B62">
      <w:pPr>
        <w:pStyle w:val="TF-TEXTO"/>
        <w:jc w:val="center"/>
      </w:pPr>
      <w:commentRangeStart w:id="60"/>
      <w:r>
        <w:t>Fig</w:t>
      </w:r>
      <w:commentRangeEnd w:id="60"/>
      <w:r w:rsidR="00A47787">
        <w:rPr>
          <w:rStyle w:val="Refdecomentrio"/>
        </w:rPr>
        <w:commentReference w:id="60"/>
      </w:r>
      <w:r>
        <w:t>ura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2"/>
      </w:tblGrid>
      <w:tr w:rsidR="00EC432F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Default="00EC432F" w:rsidP="00EC432F">
            <w:pPr>
              <w:pStyle w:val="TF-TEXTO"/>
              <w:jc w:val="center"/>
            </w:pPr>
            <w:commentRangeStart w:id="61"/>
            <w:r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61"/>
            <w:r w:rsidR="00A47787">
              <w:rPr>
                <w:rStyle w:val="Refdecomentrio"/>
              </w:rPr>
              <w:commentReference w:id="61"/>
            </w:r>
          </w:p>
        </w:tc>
      </w:tr>
    </w:tbl>
    <w:p w14:paraId="4D186BF3" w14:textId="48F58CA4" w:rsidR="00EC432F" w:rsidRDefault="00EC432F" w:rsidP="00663E6E">
      <w:pPr>
        <w:pStyle w:val="TF-TEXTO"/>
        <w:jc w:val="center"/>
      </w:pPr>
      <w:commentRangeStart w:id="62"/>
      <w:r>
        <w:t>Fon</w:t>
      </w:r>
      <w:commentRangeEnd w:id="62"/>
      <w:r w:rsidR="00A47787">
        <w:rPr>
          <w:rStyle w:val="Refdecomentrio"/>
        </w:rPr>
        <w:commentReference w:id="62"/>
      </w:r>
      <w:r>
        <w:t xml:space="preserve">te: </w:t>
      </w:r>
      <w:commentRangeStart w:id="63"/>
      <w:r>
        <w:t xml:space="preserve">Rodrigues Marques, </w:t>
      </w:r>
      <w:proofErr w:type="spellStart"/>
      <w:r>
        <w:t>Bettine</w:t>
      </w:r>
      <w:proofErr w:type="spellEnd"/>
      <w:r>
        <w:t xml:space="preserve"> de Almeida, Gutierrez (2007)</w:t>
      </w:r>
      <w:commentRangeEnd w:id="63"/>
      <w:r w:rsidR="00C64F49">
        <w:rPr>
          <w:rStyle w:val="Refdecomentrio"/>
        </w:rPr>
        <w:commentReference w:id="63"/>
      </w:r>
      <w:ins w:id="64" w:author="Dalton Solano dos Reis" w:date="2022-11-05T10:51:00Z">
        <w:r w:rsidR="00C64F49">
          <w:t>.</w:t>
        </w:r>
      </w:ins>
    </w:p>
    <w:p w14:paraId="42FF4116" w14:textId="513084D6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</w:t>
      </w:r>
      <w:commentRangeStart w:id="65"/>
      <w:r>
        <w:t>RODRIGUES MARQUES; BETTINE DE ALMEIDA; GUTIERREZ, 2007</w:t>
      </w:r>
      <w:commentRangeEnd w:id="65"/>
      <w:r w:rsidR="00C64F49">
        <w:rPr>
          <w:rStyle w:val="Refdecomentrio"/>
        </w:rPr>
        <w:commentReference w:id="65"/>
      </w:r>
      <w:r>
        <w:t>).</w:t>
      </w:r>
    </w:p>
    <w:p w14:paraId="22793A85" w14:textId="32A671C2" w:rsidR="00A44581" w:rsidRDefault="00BA2636" w:rsidP="005F26F6">
      <w:pPr>
        <w:pStyle w:val="Ttulo2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B4F6519" w:rsidR="00A44581" w:rsidRDefault="002B07A4" w:rsidP="00A44581">
      <w:pPr>
        <w:pStyle w:val="TF-TEXTO"/>
      </w:pPr>
      <w:r>
        <w:t>Na pesquisa proposta pelo autor, buscava-se entender de qu</w:t>
      </w:r>
      <w:r w:rsidR="00941D2E">
        <w:t>e</w:t>
      </w:r>
      <w:r>
        <w:t xml:space="preserve"> maneira a prática esportiva e de exercícios físicos possibilitava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</w:t>
      </w:r>
      <w:commentRangeStart w:id="66"/>
      <w:r>
        <w:t>DA SILVA, 2012</w:t>
      </w:r>
      <w:commentRangeEnd w:id="66"/>
      <w:r w:rsidR="00D82C9F">
        <w:rPr>
          <w:rStyle w:val="Refdecomentrio"/>
        </w:rPr>
        <w:commentReference w:id="66"/>
      </w:r>
      <w:r>
        <w:t>)</w:t>
      </w:r>
      <w:r w:rsidRPr="002B07A4">
        <w:t>.</w:t>
      </w:r>
    </w:p>
    <w:p w14:paraId="04C37EAD" w14:textId="1DB61365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</w:t>
      </w:r>
      <w:commentRangeStart w:id="67"/>
      <w:r w:rsidR="001461E3">
        <w:t>DA SILVA, 2012</w:t>
      </w:r>
      <w:commentRangeEnd w:id="67"/>
      <w:r w:rsidR="00D82C9F">
        <w:rPr>
          <w:rStyle w:val="Refdecomentrio"/>
        </w:rPr>
        <w:commentReference w:id="67"/>
      </w:r>
      <w:r w:rsidR="001461E3">
        <w:t>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lastRenderedPageBreak/>
        <w:t>Todos os questionamentos da pesquisa envolviam perguntas relacionadas a como a prática das modalidades influenciaram de forma positiva ou negativa na qualidade de vida dos indivíduos, sendo o termo qualidade de vida também aberto para o entendimento dos participantes, para que se pudesse obter de forma mais assertiva em quais aspectos da saúde a prática de esportes ou exercícios físicos está atrelada.</w:t>
      </w:r>
    </w:p>
    <w:p w14:paraId="207258A9" w14:textId="0AF611B7" w:rsidR="001461E3" w:rsidRDefault="001461E3" w:rsidP="00A44581">
      <w:pPr>
        <w:pStyle w:val="TF-TEXTO"/>
      </w:pPr>
      <w:r>
        <w:t>De acordo com a proposta do trabalho</w:t>
      </w:r>
      <w:ins w:id="68" w:author="Dalton Solano dos Reis" w:date="2022-11-05T11:25:00Z">
        <w:r w:rsidR="00D82C9F">
          <w:t xml:space="preserve"> </w:t>
        </w:r>
      </w:ins>
      <w:del w:id="69" w:author="Dalton Solano dos Reis" w:date="2022-11-05T11:25:00Z">
        <w:r w:rsidDel="00D82C9F">
          <w:delText>, pôde-se</w:delText>
        </w:r>
      </w:del>
      <w:proofErr w:type="gramStart"/>
      <w:ins w:id="70" w:author="Dalton Solano dos Reis" w:date="2022-11-05T11:25:00Z">
        <w:r w:rsidR="00D82C9F">
          <w:t xml:space="preserve">se </w:t>
        </w:r>
      </w:ins>
      <w:r>
        <w:t xml:space="preserve"> </w:t>
      </w:r>
      <w:ins w:id="71" w:author="Dalton Solano dos Reis" w:date="2022-11-05T11:25:00Z">
        <w:r w:rsidR="00D82C9F">
          <w:t>pôde</w:t>
        </w:r>
        <w:proofErr w:type="gramEnd"/>
        <w:r w:rsidR="00D82C9F">
          <w:t xml:space="preserve"> </w:t>
        </w:r>
      </w:ins>
      <w:r>
        <w:t>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</w:t>
      </w:r>
      <w:commentRangeStart w:id="72"/>
      <w:r w:rsidR="00AC5B0F">
        <w:t>DA SILVA, 2012</w:t>
      </w:r>
      <w:commentRangeEnd w:id="72"/>
      <w:r w:rsidR="00D82C9F">
        <w:rPr>
          <w:rStyle w:val="Refdecomentrio"/>
        </w:rPr>
        <w:commentReference w:id="72"/>
      </w:r>
      <w:r w:rsidR="00AC5B0F">
        <w:t>)</w:t>
      </w:r>
      <w:r w:rsidR="00AC5B0F" w:rsidRPr="002B07A4">
        <w:t>.</w:t>
      </w:r>
    </w:p>
    <w:p w14:paraId="278A0649" w14:textId="7DD391A0" w:rsidR="00A44581" w:rsidRDefault="004049BA" w:rsidP="005F26F6">
      <w:pPr>
        <w:pStyle w:val="Ttulo2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4F7374B6" w:rsidR="003B3AED" w:rsidRDefault="003B3AED" w:rsidP="00A44581">
      <w:pPr>
        <w:pStyle w:val="TF-TEXTO"/>
      </w:pPr>
      <w:r>
        <w:t>Outra funcionalidade apresentada pelos desenvolvedores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são: </w:t>
      </w:r>
      <w:commentRangeStart w:id="73"/>
      <w:r w:rsidR="002F05D1">
        <w:t xml:space="preserve">A busca por locais apropriados, bem como a escassez de recursos que auxiliem o inter-relacionamento entre pessoas praticantes de esporte no meio urbano </w:t>
      </w:r>
      <w:commentRangeEnd w:id="73"/>
      <w:r w:rsidR="00411BD8">
        <w:rPr>
          <w:rStyle w:val="Refdecomentrio"/>
        </w:rPr>
        <w:commentReference w:id="73"/>
      </w:r>
      <w:r w:rsidR="002F05D1">
        <w:t>(</w:t>
      </w:r>
      <w:commentRangeStart w:id="74"/>
      <w:r w:rsidR="002F05D1">
        <w:t>ZANDAVALLE; SOUZA DA SILVA, 2018</w:t>
      </w:r>
      <w:commentRangeEnd w:id="74"/>
      <w:r w:rsidR="00411BD8">
        <w:rPr>
          <w:rStyle w:val="Refdecomentrio"/>
        </w:rPr>
        <w:commentReference w:id="74"/>
      </w:r>
      <w:r w:rsidR="002F05D1">
        <w:t>).</w:t>
      </w:r>
    </w:p>
    <w:p w14:paraId="6E7B238A" w14:textId="6EE2E7C8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</w:t>
      </w:r>
      <w:commentRangeStart w:id="75"/>
      <w:r w:rsidRPr="00941D2E">
        <w:t>ZANDAVALLE; SOUZA DA SILVA, 2018</w:t>
      </w:r>
      <w:commentRangeEnd w:id="75"/>
      <w:r w:rsidR="00411BD8">
        <w:rPr>
          <w:rStyle w:val="Refdecomentrio"/>
        </w:rPr>
        <w:commentReference w:id="75"/>
      </w:r>
      <w:r w:rsidRPr="00941D2E">
        <w:t>).</w:t>
      </w:r>
    </w:p>
    <w:p w14:paraId="664B55CF" w14:textId="77777777" w:rsidR="00451B94" w:rsidRDefault="00451B94" w:rsidP="00A700F7">
      <w:pPr>
        <w:pStyle w:val="Ttulo1"/>
      </w:pPr>
      <w:bookmarkStart w:id="76" w:name="_Toc54164921"/>
      <w:bookmarkStart w:id="77" w:name="_Toc54165675"/>
      <w:bookmarkStart w:id="78" w:name="_Toc54169333"/>
      <w:bookmarkStart w:id="79" w:name="_Toc96347439"/>
      <w:bookmarkStart w:id="80" w:name="_Toc96357723"/>
      <w:bookmarkStart w:id="81" w:name="_Toc96491866"/>
      <w:bookmarkStart w:id="82" w:name="_Toc411603107"/>
      <w:bookmarkEnd w:id="42"/>
      <w:r>
        <w:lastRenderedPageBreak/>
        <w:t>proposta</w:t>
      </w:r>
    </w:p>
    <w:p w14:paraId="6FABED18" w14:textId="77777777" w:rsidR="00937179" w:rsidRDefault="00937179" w:rsidP="00451B94">
      <w:pPr>
        <w:pStyle w:val="TF-TEXTO"/>
      </w:pPr>
      <w:r>
        <w:t xml:space="preserve">Nas próximas 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>. Na subseção 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5F26F6">
      <w:pPr>
        <w:pStyle w:val="Ttulo2"/>
      </w:pPr>
      <w:bookmarkStart w:id="83" w:name="_Toc54164915"/>
      <w:bookmarkStart w:id="84" w:name="_Toc54165669"/>
      <w:bookmarkStart w:id="85" w:name="_Toc54169327"/>
      <w:bookmarkStart w:id="86" w:name="_Toc96347433"/>
      <w:bookmarkStart w:id="87" w:name="_Toc96357717"/>
      <w:bookmarkStart w:id="88" w:name="_Toc96491860"/>
      <w:bookmarkStart w:id="89" w:name="_Toc351015594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p w14:paraId="7CBDCBEE" w14:textId="1A31BF8F" w:rsidR="00C436B6" w:rsidRDefault="00BE30E6" w:rsidP="00B36E4A">
      <w:pPr>
        <w:pStyle w:val="TF-LEGENDA"/>
      </w:pPr>
      <w:bookmarkStart w:id="90" w:name="_Ref520251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&#13;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90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4"/>
        <w:gridCol w:w="1744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&#13;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3E54D78F" w:rsidR="00C436B6" w:rsidRDefault="00D023F7" w:rsidP="00C436B6">
            <w:pPr>
              <w:pStyle w:val="TF-TEXTOQUADRO"/>
              <w:jc w:val="center"/>
            </w:pPr>
            <w:commentRangeStart w:id="91"/>
            <w:proofErr w:type="spellStart"/>
            <w:r>
              <w:t>Rodriques</w:t>
            </w:r>
            <w:proofErr w:type="spellEnd"/>
            <w:r>
              <w:t xml:space="preserve"> Marques, </w:t>
            </w:r>
            <w:proofErr w:type="spellStart"/>
            <w:r>
              <w:t>Bettine</w:t>
            </w:r>
            <w:proofErr w:type="spellEnd"/>
            <w:r>
              <w:t xml:space="preserve"> de Almeida, Gutierrez (2007)</w:t>
            </w:r>
            <w:commentRangeEnd w:id="91"/>
            <w:r w:rsidR="00411BD8">
              <w:rPr>
                <w:rStyle w:val="Refdecomentrio"/>
              </w:rPr>
              <w:commentReference w:id="91"/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73CF1C5" w:rsidR="00C436B6" w:rsidRDefault="00D023F7" w:rsidP="00C436B6">
            <w:pPr>
              <w:pStyle w:val="TF-TEXTOQUADRO"/>
              <w:jc w:val="center"/>
            </w:pPr>
            <w:commentRangeStart w:id="92"/>
            <w:r>
              <w:t>da Silva (2012)</w:t>
            </w:r>
            <w:commentRangeEnd w:id="92"/>
            <w:r w:rsidR="00411BD8">
              <w:rPr>
                <w:rStyle w:val="Refdecomentrio"/>
              </w:rPr>
              <w:commentReference w:id="92"/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028A3C" w:rsidR="00B36E4A" w:rsidRDefault="00D023F7" w:rsidP="00B36E4A">
            <w:pPr>
              <w:pStyle w:val="TF-TEXTOQUADRO"/>
              <w:jc w:val="center"/>
            </w:pPr>
            <w:commentRangeStart w:id="93"/>
            <w:proofErr w:type="spellStart"/>
            <w:r>
              <w:t>Zandavalle</w:t>
            </w:r>
            <w:proofErr w:type="spellEnd"/>
            <w:r>
              <w:t>, Souza da Silva (2018)</w:t>
            </w:r>
            <w:commentRangeEnd w:id="93"/>
            <w:r w:rsidR="00411BD8">
              <w:rPr>
                <w:rStyle w:val="Refdecomentrio"/>
              </w:rPr>
              <w:commentReference w:id="93"/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411BD8">
            <w:pPr>
              <w:pStyle w:val="TF-TEXTOQUADRO"/>
              <w:jc w:val="both"/>
              <w:pPrChange w:id="94" w:author="Dalton Solano dos Reis" w:date="2022-11-05T11:36:00Z">
                <w:pPr>
                  <w:pStyle w:val="TF-TEXTOQUADRO"/>
                  <w:jc w:val="center"/>
                </w:pPr>
              </w:pPrChange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411BD8">
            <w:pPr>
              <w:pStyle w:val="TF-TEXTOQUADRO"/>
              <w:jc w:val="both"/>
              <w:pPrChange w:id="95" w:author="Dalton Solano dos Reis" w:date="2022-11-05T11:36:00Z">
                <w:pPr>
                  <w:pStyle w:val="TF-TEXTOQUADRO"/>
                  <w:jc w:val="center"/>
                </w:pPr>
              </w:pPrChange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411BD8">
            <w:pPr>
              <w:pStyle w:val="TF-TEXTOQUADRO"/>
              <w:jc w:val="both"/>
              <w:pPrChange w:id="96" w:author="Dalton Solano dos Reis" w:date="2022-11-05T11:36:00Z">
                <w:pPr>
                  <w:pStyle w:val="TF-TEXTOQUADRO"/>
                  <w:jc w:val="center"/>
                </w:pPr>
              </w:pPrChange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411BD8">
            <w:pPr>
              <w:pStyle w:val="TF-TEXTOQUADRO"/>
              <w:jc w:val="both"/>
              <w:pPrChange w:id="97" w:author="Dalton Solano dos Reis" w:date="2022-11-05T11:36:00Z">
                <w:pPr>
                  <w:pStyle w:val="TF-TEXTOQUADRO"/>
                  <w:jc w:val="center"/>
                </w:pPr>
              </w:pPrChange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411BD8">
            <w:pPr>
              <w:pStyle w:val="TF-TEXTOQUADRO"/>
              <w:jc w:val="both"/>
              <w:pPrChange w:id="98" w:author="Dalton Solano dos Reis" w:date="2022-11-05T11:36:00Z">
                <w:pPr>
                  <w:pStyle w:val="TF-TEXTOQUADRO"/>
                  <w:jc w:val="center"/>
                </w:pPr>
              </w:pPrChange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411BD8">
            <w:pPr>
              <w:pStyle w:val="TF-TEXTOQUADRO"/>
              <w:jc w:val="both"/>
              <w:pPrChange w:id="99" w:author="Dalton Solano dos Reis" w:date="2022-11-05T11:36:00Z">
                <w:pPr>
                  <w:pStyle w:val="TF-TEXTOQUADRO"/>
                  <w:jc w:val="center"/>
                </w:pPr>
              </w:pPrChange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411BD8">
            <w:pPr>
              <w:pStyle w:val="TF-TEXTOQUADRO"/>
              <w:jc w:val="both"/>
              <w:pPrChange w:id="100" w:author="Dalton Solano dos Reis" w:date="2022-11-05T11:36:00Z">
                <w:pPr>
                  <w:pStyle w:val="TF-TEXTOQUADRO"/>
                  <w:jc w:val="center"/>
                </w:pPr>
              </w:pPrChange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C436B6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5756FE9B" w:rsidR="008360E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del w:id="101" w:author="Dalton Solano dos Reis" w:date="2022-11-05T11:48:00Z">
        <w:r w:rsidDel="007116E8">
          <w:delText>Conforme indicam</w:delText>
        </w:r>
      </w:del>
      <w:ins w:id="102" w:author="Dalton Solano dos Reis" w:date="2022-11-05T11:48:00Z">
        <w:r w:rsidR="007116E8">
          <w:t>Já</w:t>
        </w:r>
      </w:ins>
      <w:r>
        <w:t xml:space="preserve"> </w:t>
      </w:r>
      <w:commentRangeStart w:id="103"/>
      <w:r>
        <w:t xml:space="preserve">Rodrigues Marques, </w:t>
      </w:r>
      <w:proofErr w:type="spellStart"/>
      <w:r>
        <w:t>Bettine</w:t>
      </w:r>
      <w:proofErr w:type="spellEnd"/>
      <w:r>
        <w:t xml:space="preserve"> de Almeida, Gutierrez (2007)</w:t>
      </w:r>
      <w:commentRangeEnd w:id="103"/>
      <w:r w:rsidR="007116E8">
        <w:rPr>
          <w:rStyle w:val="Refdecomentrio"/>
        </w:rPr>
        <w:commentReference w:id="103"/>
      </w:r>
      <w:r>
        <w:t xml:space="preserve"> </w:t>
      </w:r>
      <w:ins w:id="104" w:author="Dalton Solano dos Reis" w:date="2022-11-05T11:48:00Z">
        <w:r w:rsidR="007116E8">
          <w:t xml:space="preserve">indicam que </w:t>
        </w:r>
      </w:ins>
      <w:r>
        <w:t>“</w:t>
      </w:r>
      <w:commentRangeStart w:id="105"/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commentRangeEnd w:id="105"/>
      <w:r w:rsidR="00060A23">
        <w:rPr>
          <w:rStyle w:val="Refdecomentrio"/>
        </w:rPr>
        <w:commentReference w:id="105"/>
      </w:r>
      <w:r>
        <w:t xml:space="preserve">”. Com isso entende-se o quão presente no cotidiano de cada indivíduo está o </w:t>
      </w:r>
      <w:r>
        <w:lastRenderedPageBreak/>
        <w:t>esporte ou a prática esportiva seja ela em qualquer contexto que se considere prática esportiva.</w:t>
      </w:r>
    </w:p>
    <w:p w14:paraId="2EBC5224" w14:textId="6689514C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</w:t>
      </w:r>
      <w:ins w:id="106" w:author="Dalton Solano dos Reis" w:date="2022-11-05T14:58:00Z">
        <w:r w:rsidR="00060A23">
          <w:t xml:space="preserve">e </w:t>
        </w:r>
      </w:ins>
      <w:r>
        <w:t xml:space="preserve">a tecnologia é a principal solução para problemas como esses. Com a fomentação e popularização de mais esportes como vêm acontecendo nos últimos 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5D01531A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A1518C">
        <w:t>(</w:t>
      </w:r>
      <w:commentRangeStart w:id="107"/>
      <w:r w:rsidR="00A1518C" w:rsidRPr="00A1518C">
        <w:t>ZANDAVALLE; SOUZA DA SILVA, 2018</w:t>
      </w:r>
      <w:commentRangeEnd w:id="107"/>
      <w:r w:rsidR="00060A23">
        <w:rPr>
          <w:rStyle w:val="Refdecomentrio"/>
        </w:rPr>
        <w:commentReference w:id="107"/>
      </w:r>
      <w:r w:rsidR="00A1518C" w:rsidRPr="00A1518C">
        <w:t>)</w:t>
      </w:r>
      <w:r w:rsidR="00A1518C">
        <w:t>.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4813B70E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1473A4" w:rsidRPr="001473A4">
        <w:t>(</w:t>
      </w:r>
      <w:commentRangeStart w:id="108"/>
      <w:r w:rsidR="001473A4" w:rsidRPr="001473A4">
        <w:t>DA SILVA, 2012</w:t>
      </w:r>
      <w:commentRangeEnd w:id="108"/>
      <w:r w:rsidR="00060A23">
        <w:rPr>
          <w:rStyle w:val="Refdecomentrio"/>
        </w:rPr>
        <w:commentReference w:id="108"/>
      </w:r>
      <w:r w:rsidR="001473A4" w:rsidRPr="001473A4">
        <w:t>)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5F26F6">
      <w:pPr>
        <w:pStyle w:val="Ttulo2"/>
      </w:pPr>
      <w:r>
        <w:t>REQUISITOS PRINCIPAIS DO PROBLEMA A SER TRABALHADO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79590EC5" w14:textId="75084DCE" w:rsidR="001473A4" w:rsidRDefault="001473A4" w:rsidP="00451B94">
      <w:pPr>
        <w:pStyle w:val="TF-TEXTO"/>
      </w:pPr>
      <w:r>
        <w:t xml:space="preserve">Nessa </w:t>
      </w:r>
      <w:ins w:id="109" w:author="Dalton Solano dos Reis" w:date="2022-11-05T15:03:00Z">
        <w:r w:rsidR="00060A23">
          <w:t xml:space="preserve">subseção </w:t>
        </w:r>
      </w:ins>
      <w:del w:id="110" w:author="Dalton Solano dos Reis" w:date="2022-11-05T15:03:00Z">
        <w:r w:rsidDel="00060A23">
          <w:delText xml:space="preserve">seção </w:delText>
        </w:r>
      </w:del>
      <w:r>
        <w:t>serão apresentados os principais Requisitos Funcionais (RF) e os principais Requisitos Não Funcionais (RNF). A aplicação proposta deverá:</w:t>
      </w:r>
    </w:p>
    <w:p w14:paraId="5B46153D" w14:textId="30E7C2BD" w:rsidR="00451B94" w:rsidRDefault="001473A4" w:rsidP="001473A4">
      <w:pPr>
        <w:pStyle w:val="TF-TEXTO"/>
        <w:numPr>
          <w:ilvl w:val="0"/>
          <w:numId w:val="21"/>
        </w:numPr>
      </w:pPr>
      <w:commentRangeStart w:id="111"/>
      <w:r>
        <w:t>per</w:t>
      </w:r>
      <w:commentRangeEnd w:id="111"/>
      <w:r w:rsidR="00060A23">
        <w:rPr>
          <w:rStyle w:val="Refdecomentrio"/>
        </w:rPr>
        <w:commentReference w:id="111"/>
      </w:r>
      <w:r>
        <w:t>mitir que o usuário crie perfil (RF);</w:t>
      </w:r>
    </w:p>
    <w:p w14:paraId="462687A1" w14:textId="1D558392" w:rsidR="001473A4" w:rsidRDefault="001473A4" w:rsidP="001473A4">
      <w:pPr>
        <w:pStyle w:val="TF-TEXTO"/>
        <w:numPr>
          <w:ilvl w:val="0"/>
          <w:numId w:val="21"/>
        </w:numPr>
      </w:pPr>
      <w:r>
        <w:t>permitir que o usuário busque eventos esportivos conforme seu interesse (RF);</w:t>
      </w:r>
    </w:p>
    <w:p w14:paraId="74A54CEE" w14:textId="41F573E4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solicite presença nos eventos esportivos que desejar (RF);</w:t>
      </w:r>
    </w:p>
    <w:p w14:paraId="006BBF62" w14:textId="469AF560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833DC1">
      <w:pPr>
        <w:pStyle w:val="TF-TEXTO"/>
        <w:numPr>
          <w:ilvl w:val="0"/>
          <w:numId w:val="21"/>
        </w:numPr>
      </w:pPr>
      <w:r>
        <w:lastRenderedPageBreak/>
        <w:t>permitir que o usuário consulte seu histórico de participação em eventos esportivos (RF);</w:t>
      </w:r>
    </w:p>
    <w:p w14:paraId="1FA5EB28" w14:textId="4299A207" w:rsidR="001473A4" w:rsidRDefault="001473A4" w:rsidP="001473A4">
      <w:pPr>
        <w:pStyle w:val="TF-TEXTO"/>
        <w:numPr>
          <w:ilvl w:val="0"/>
          <w:numId w:val="21"/>
        </w:numPr>
      </w:pPr>
      <w:r>
        <w:t>permitir que o usuário cadastre eventos esportivos (RF);</w:t>
      </w:r>
    </w:p>
    <w:p w14:paraId="1AE9B991" w14:textId="147E6E75" w:rsidR="001473A4" w:rsidRDefault="001473A4" w:rsidP="001473A4">
      <w:pPr>
        <w:pStyle w:val="TF-TEXTO"/>
        <w:numPr>
          <w:ilvl w:val="0"/>
          <w:numId w:val="21"/>
        </w:numPr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cancele o evento esportivo (RF);</w:t>
      </w:r>
    </w:p>
    <w:p w14:paraId="1F3BB518" w14:textId="40FB2206" w:rsidR="00833DC1" w:rsidRDefault="00833DC1" w:rsidP="001473A4">
      <w:pPr>
        <w:pStyle w:val="TF-TEXTO"/>
        <w:numPr>
          <w:ilvl w:val="0"/>
          <w:numId w:val="21"/>
        </w:numPr>
      </w:pPr>
      <w:r>
        <w:t>permitir que o usuário avalie o perfil dos participantes dos eventos esportivos que realizar (RF);</w:t>
      </w:r>
    </w:p>
    <w:p w14:paraId="7D55173E" w14:textId="0A691064" w:rsidR="00833DC1" w:rsidRDefault="00E1556E" w:rsidP="001473A4">
      <w:pPr>
        <w:pStyle w:val="TF-TEXTO"/>
        <w:numPr>
          <w:ilvl w:val="0"/>
          <w:numId w:val="21"/>
        </w:numPr>
      </w:pPr>
      <w:r>
        <w:t xml:space="preserve">ter seu </w:t>
      </w:r>
      <w:proofErr w:type="spellStart"/>
      <w:r w:rsidRPr="00060A23">
        <w:rPr>
          <w:i/>
          <w:iCs/>
          <w:rPrChange w:id="112" w:author="Dalton Solano dos Reis" w:date="2022-11-05T15:06:00Z">
            <w:rPr/>
          </w:rPrChange>
        </w:rP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1473A4">
      <w:pPr>
        <w:pStyle w:val="TF-TEXTO"/>
        <w:numPr>
          <w:ilvl w:val="0"/>
          <w:numId w:val="21"/>
        </w:numPr>
      </w:pPr>
      <w:r>
        <w:t xml:space="preserve">ter seu </w:t>
      </w:r>
      <w:r w:rsidRPr="00060A23">
        <w:rPr>
          <w:i/>
          <w:iCs/>
          <w:rPrChange w:id="113" w:author="Dalton Solano dos Reis" w:date="2022-11-05T15:06:00Z">
            <w:rPr/>
          </w:rPrChange>
        </w:rPr>
        <w:t>front-</w:t>
      </w:r>
      <w:proofErr w:type="spellStart"/>
      <w:r w:rsidRPr="00060A23">
        <w:rPr>
          <w:i/>
          <w:iCs/>
          <w:rPrChange w:id="114" w:author="Dalton Solano dos Reis" w:date="2022-11-05T15:06:00Z">
            <w:rPr/>
          </w:rPrChange>
        </w:rP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0530DEE7" w:rsidR="00E1556E" w:rsidRPr="00364836" w:rsidRDefault="00E1556E" w:rsidP="001473A4">
      <w:pPr>
        <w:pStyle w:val="TF-TEXTO"/>
        <w:numPr>
          <w:ilvl w:val="0"/>
          <w:numId w:val="21"/>
        </w:numPr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1473A4">
      <w:pPr>
        <w:pStyle w:val="TF-TEXTO"/>
        <w:numPr>
          <w:ilvl w:val="0"/>
          <w:numId w:val="21"/>
        </w:numPr>
      </w:pPr>
      <w:r>
        <w:t>utilizar o Visual Studio como ambiente de programação (RNF);</w:t>
      </w:r>
    </w:p>
    <w:p w14:paraId="49F85C7E" w14:textId="3B230E28" w:rsidR="00E1556E" w:rsidRDefault="00E1556E" w:rsidP="001473A4">
      <w:pPr>
        <w:pStyle w:val="TF-TEXTO"/>
        <w:numPr>
          <w:ilvl w:val="0"/>
          <w:numId w:val="21"/>
        </w:numPr>
      </w:pPr>
      <w:r>
        <w:t>possuir integração com Google Maps para escolha do local do evento esportivo (RNF);</w:t>
      </w:r>
    </w:p>
    <w:p w14:paraId="4AE2F916" w14:textId="6E36FB06" w:rsidR="00E1556E" w:rsidRDefault="00E1556E" w:rsidP="001473A4">
      <w:pPr>
        <w:pStyle w:val="TF-TEXTO"/>
        <w:numPr>
          <w:ilvl w:val="0"/>
          <w:numId w:val="21"/>
        </w:numPr>
      </w:pPr>
      <w:r>
        <w:t>armazenar um histórico de participação em eventos esportivos de cada usuário (RNF);</w:t>
      </w:r>
    </w:p>
    <w:p w14:paraId="4E490173" w14:textId="35D9B08E" w:rsidR="00E1556E" w:rsidRPr="00286FED" w:rsidRDefault="00E1556E" w:rsidP="001473A4">
      <w:pPr>
        <w:pStyle w:val="TF-TEXTO"/>
        <w:numPr>
          <w:ilvl w:val="0"/>
          <w:numId w:val="21"/>
        </w:numPr>
      </w:pPr>
      <w:r>
        <w:t>possuir sistema de avaliação de perfis com base em estrelas (de 1 a 5) com a possibilidade de comentários (RNF)</w:t>
      </w:r>
      <w:ins w:id="115" w:author="Dalton Solano dos Reis" w:date="2022-11-05T15:06:00Z">
        <w:r w:rsidR="006A36F3">
          <w:t>.</w:t>
        </w:r>
      </w:ins>
      <w:del w:id="116" w:author="Dalton Solano dos Reis" w:date="2022-11-05T15:06:00Z">
        <w:r w:rsidDel="006A36F3">
          <w:delText>;</w:delText>
        </w:r>
      </w:del>
    </w:p>
    <w:p w14:paraId="2AA9AD76" w14:textId="77777777" w:rsidR="00451B94" w:rsidRDefault="00451B94" w:rsidP="005F26F6">
      <w:pPr>
        <w:pStyle w:val="Ttulo2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514742CE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lastRenderedPageBreak/>
        <w:t xml:space="preserve">utilizando o Visual Studio como IDE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 w:rsidRPr="006A36F3">
        <w:rPr>
          <w:i/>
          <w:iCs/>
          <w:rPrChange w:id="117" w:author="Dalton Solano dos Reis" w:date="2022-11-05T15:07:00Z">
            <w:rPr/>
          </w:rPrChange>
        </w:rP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 w:rsidRPr="006A36F3">
        <w:rPr>
          <w:i/>
          <w:iCs/>
          <w:rPrChange w:id="118" w:author="Dalton Solano dos Reis" w:date="2022-11-05T15:09:00Z">
            <w:rPr/>
          </w:rPrChange>
        </w:rP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 w:rsidRPr="006A36F3">
        <w:rPr>
          <w:i/>
          <w:iCs/>
          <w:rPrChange w:id="119" w:author="Dalton Solano dos Reis" w:date="2022-11-05T15:07:00Z">
            <w:rPr/>
          </w:rPrChange>
        </w:rPr>
        <w:t>back-end</w:t>
      </w:r>
      <w:proofErr w:type="spellEnd"/>
      <w:r>
        <w:t>: iniciar o desenvolvimento das funcionalidades não 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120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12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10C96EDF" w:rsidR="00451B94" w:rsidRPr="007E0D87" w:rsidRDefault="00BF35A7" w:rsidP="00470C41">
            <w:pPr>
              <w:pStyle w:val="TF-TEXTOQUADROCentralizado"/>
            </w:pPr>
            <w:r>
              <w:t>mai</w:t>
            </w:r>
            <w:ins w:id="121" w:author="Dalton Solano dos Reis" w:date="2022-11-05T15:08:00Z">
              <w:r w:rsidR="006A36F3">
                <w:t>o</w:t>
              </w:r>
            </w:ins>
            <w:del w:id="122" w:author="Dalton Solano dos Reis" w:date="2022-11-05T15:08:00Z">
              <w:r w:rsidR="00451B94" w:rsidRPr="007E0D87" w:rsidDel="006A36F3">
                <w:delText>.</w:delText>
              </w:r>
            </w:del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 w:rsidRPr="006A36F3">
              <w:rPr>
                <w:i/>
                <w:iCs/>
                <w:rPrChange w:id="123" w:author="Dalton Solano dos Reis" w:date="2022-11-05T15:08:00Z">
                  <w:rPr/>
                </w:rPrChange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 w:rsidRPr="006A36F3">
              <w:rPr>
                <w:i/>
                <w:iCs/>
                <w:rPrChange w:id="124" w:author="Dalton Solano dos Reis" w:date="2022-11-05T15:08:00Z">
                  <w:rPr/>
                </w:rPrChange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A700F7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5F26F6">
      <w:pPr>
        <w:pStyle w:val="Ttulo2"/>
      </w:pPr>
      <w:r>
        <w:t>EVOLUÇÃO TECNOLÓGICA E SEU IMPACTO NA SOCIEDADE</w:t>
      </w:r>
    </w:p>
    <w:p w14:paraId="141B840D" w14:textId="1D329D8D" w:rsidR="0082111C" w:rsidRDefault="003776C4" w:rsidP="0082111C">
      <w:pPr>
        <w:pStyle w:val="TF-TEXTO"/>
      </w:pPr>
      <w:r w:rsidRPr="003776C4">
        <w:t xml:space="preserve">Em um mundo cada vez mais marcado pelo avanço tecnológico e pelas novas </w:t>
      </w:r>
      <w:del w:id="125" w:author="Dalton Solano dos Reis" w:date="2022-11-05T15:11:00Z">
        <w:r w:rsidRPr="003776C4" w:rsidDel="006A36F3">
          <w:delText xml:space="preserve">tecnologias </w:delText>
        </w:r>
      </w:del>
      <w:ins w:id="126" w:author="Dalton Solano dos Reis" w:date="2022-11-05T15:11:00Z">
        <w:r w:rsidR="006A36F3">
          <w:t>T</w:t>
        </w:r>
        <w:r w:rsidR="006A36F3" w:rsidRPr="003776C4">
          <w:t xml:space="preserve">ecnologias </w:t>
        </w:r>
      </w:ins>
      <w:r w:rsidRPr="003776C4">
        <w:t xml:space="preserve">da </w:t>
      </w:r>
      <w:del w:id="127" w:author="Dalton Solano dos Reis" w:date="2022-11-05T15:11:00Z">
        <w:r w:rsidRPr="003776C4" w:rsidDel="006A36F3">
          <w:delText>informação</w:delText>
        </w:r>
      </w:del>
      <w:ins w:id="128" w:author="Dalton Solano dos Reis" w:date="2022-11-05T15:11:00Z">
        <w:r w:rsidR="006A36F3">
          <w:t>I</w:t>
        </w:r>
        <w:r w:rsidR="006A36F3" w:rsidRPr="003776C4">
          <w:t>nformação</w:t>
        </w:r>
        <w:r w:rsidR="006A36F3">
          <w:t xml:space="preserve"> </w:t>
        </w:r>
        <w:r w:rsidR="006A36F3">
          <w:t>e Comunicação</w:t>
        </w:r>
      </w:ins>
      <w:r w:rsidRPr="003776C4">
        <w:t xml:space="preserve">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</w:t>
      </w:r>
      <w:r>
        <w:lastRenderedPageBreak/>
        <w:t xml:space="preserve">que podem ou não serem 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F26F6">
      <w:pPr>
        <w:pStyle w:val="Ttulo2"/>
      </w:pPr>
      <w:r>
        <w:t>GLOBALIZAÇÃO ESPORTIVA E SEUS IMPACTOS NO BRASIL</w:t>
      </w:r>
    </w:p>
    <w:p w14:paraId="5B4B6B4E" w14:textId="2482B308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</w:t>
      </w:r>
      <w:del w:id="129" w:author="Dalton Solano dos Reis" w:date="2022-11-05T15:13:00Z">
        <w:r w:rsidR="00D8222B" w:rsidDel="006A36F3">
          <w:delText>, o</w:delText>
        </w:r>
      </w:del>
      <w:ins w:id="130" w:author="Dalton Solano dos Reis" w:date="2022-11-05T15:13:00Z">
        <w:r w:rsidR="006A36F3">
          <w:t>. O</w:t>
        </w:r>
      </w:ins>
      <w:r w:rsidR="00D8222B">
        <w:t xml:space="preserve">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76B66C07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>que há muito tempo é uma prática consolidada no mundo, envolvendo milhares de pessoas</w:t>
      </w:r>
      <w:r>
        <w:t xml:space="preserve"> </w:t>
      </w:r>
      <w:r w:rsidRPr="00D8222B">
        <w:t>(</w:t>
      </w:r>
      <w:commentRangeStart w:id="131"/>
      <w:r w:rsidRPr="00D8222B">
        <w:t>DA SILVA, 2012</w:t>
      </w:r>
      <w:commentRangeEnd w:id="131"/>
      <w:r w:rsidR="006A36F3">
        <w:rPr>
          <w:rStyle w:val="Refdecomentrio"/>
        </w:rPr>
        <w:commentReference w:id="131"/>
      </w:r>
      <w:r w:rsidRPr="00D8222B">
        <w:t>)</w:t>
      </w:r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</w:t>
      </w:r>
      <w:ins w:id="132" w:author="Dalton Solano dos Reis" w:date="2022-11-05T15:14:00Z">
        <w:r w:rsidR="006A36F3">
          <w:t xml:space="preserve">e </w:t>
        </w:r>
      </w:ins>
      <w:r w:rsidR="00385AD7">
        <w:t xml:space="preserve">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del w:id="133" w:author="Dalton Solano dos Reis" w:date="2022-11-05T15:15:00Z">
        <w:r w:rsidR="00385AD7" w:rsidRPr="00385AD7" w:rsidDel="006A36F3">
          <w:delText>a</w:delText>
        </w:r>
      </w:del>
      <w:ins w:id="134" w:author="Dalton Solano dos Reis" w:date="2022-11-05T15:15:00Z">
        <w:r w:rsidR="006A36F3" w:rsidRPr="00385AD7">
          <w:t>e</w:t>
        </w:r>
      </w:ins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>(BUENO; JÚNIOR, 2020).</w:t>
      </w:r>
    </w:p>
    <w:p w14:paraId="3191BE51" w14:textId="78F33042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>prática</w:t>
      </w:r>
      <w:del w:id="135" w:author="Dalton Solano dos Reis" w:date="2022-11-05T15:16:00Z">
        <w:r w:rsidDel="00A820F4">
          <w:delText xml:space="preserve"> (...)</w:delText>
        </w:r>
      </w:del>
      <w:r>
        <w:t xml:space="preserve"> </w:t>
      </w:r>
      <w:r w:rsidRPr="00385AD7">
        <w:t>(BUENO; JÚNIOR, 2020).</w:t>
      </w:r>
    </w:p>
    <w:p w14:paraId="1073435D" w14:textId="632C6658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7C89E937" w14:textId="4AE702A7" w:rsidR="00451B94" w:rsidRDefault="00451B94" w:rsidP="00F83A19">
      <w:pPr>
        <w:pStyle w:val="TF-refernciasbibliogrficasTTULO"/>
      </w:pPr>
      <w:bookmarkStart w:id="136" w:name="_Toc351015602"/>
      <w:bookmarkEnd w:id="76"/>
      <w:bookmarkEnd w:id="77"/>
      <w:bookmarkEnd w:id="78"/>
      <w:bookmarkEnd w:id="79"/>
      <w:bookmarkEnd w:id="80"/>
      <w:bookmarkEnd w:id="81"/>
      <w:bookmarkEnd w:id="82"/>
      <w:commentRangeStart w:id="137"/>
      <w:r>
        <w:lastRenderedPageBreak/>
        <w:t>Referências</w:t>
      </w:r>
      <w:bookmarkEnd w:id="136"/>
      <w:commentRangeEnd w:id="137"/>
      <w:r w:rsidR="00A820F4">
        <w:rPr>
          <w:rStyle w:val="Refdecomentrio"/>
          <w:rFonts w:ascii="Times New Roman" w:hAnsi="Times New Roman"/>
          <w:b w:val="0"/>
          <w:caps w:val="0"/>
        </w:rPr>
        <w:commentReference w:id="137"/>
      </w:r>
    </w:p>
    <w:p w14:paraId="1B5DA753" w14:textId="6E20BABD" w:rsidR="00764AB9" w:rsidDel="00A820F4" w:rsidRDefault="0081629C" w:rsidP="00764AB9">
      <w:pPr>
        <w:pStyle w:val="TF-refernciasITEM"/>
        <w:rPr>
          <w:del w:id="138" w:author="Dalton Solano dos Reis" w:date="2022-11-05T15:22:00Z"/>
        </w:rPr>
      </w:pPr>
      <w:del w:id="139" w:author="Dalton Solano dos Reis" w:date="2022-11-05T15:23:00Z">
        <w:r w:rsidDel="00A820F4">
          <w:delText xml:space="preserve">RODRIQUES </w:delText>
        </w:r>
      </w:del>
      <w:r>
        <w:t xml:space="preserve">MARQUES, </w:t>
      </w:r>
      <w:r w:rsidR="005741E8">
        <w:t>Renato Francisco</w:t>
      </w:r>
      <w:ins w:id="140" w:author="Dalton Solano dos Reis" w:date="2022-11-05T15:23:00Z">
        <w:r w:rsidR="00A820F4">
          <w:t xml:space="preserve"> </w:t>
        </w:r>
        <w:proofErr w:type="spellStart"/>
        <w:r w:rsidR="00A820F4">
          <w:t>Rodriques</w:t>
        </w:r>
      </w:ins>
      <w:proofErr w:type="spellEnd"/>
      <w:r>
        <w:t xml:space="preserve">; </w:t>
      </w:r>
      <w:del w:id="141" w:author="Dalton Solano dos Reis" w:date="2022-11-05T15:23:00Z">
        <w:r w:rsidDel="00A820F4">
          <w:delText xml:space="preserve">BETTINE DE </w:delText>
        </w:r>
      </w:del>
      <w:r>
        <w:t xml:space="preserve">ALMEIDA, </w:t>
      </w:r>
      <w:r w:rsidR="005741E8">
        <w:t xml:space="preserve">Marco </w:t>
      </w:r>
      <w:proofErr w:type="spellStart"/>
      <w:r w:rsidR="005741E8">
        <w:t>Antonio</w:t>
      </w:r>
      <w:proofErr w:type="spellEnd"/>
      <w:ins w:id="142" w:author="Dalton Solano dos Reis" w:date="2022-11-05T15:23:00Z">
        <w:r w:rsidR="00A820F4">
          <w:t xml:space="preserve"> </w:t>
        </w:r>
      </w:ins>
      <w:proofErr w:type="spellStart"/>
      <w:ins w:id="143" w:author="Dalton Solano dos Reis" w:date="2022-11-05T15:24:00Z">
        <w:r w:rsidR="00A820F4">
          <w:t>Bettine</w:t>
        </w:r>
        <w:proofErr w:type="spellEnd"/>
        <w:r w:rsidR="00A820F4">
          <w:t xml:space="preserve"> de</w:t>
        </w:r>
      </w:ins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del w:id="144" w:author="Dalton Solano dos Reis" w:date="2022-11-05T15:24:00Z">
        <w:r w:rsidR="005741E8" w:rsidDel="00A820F4">
          <w:delText>&lt;</w:delText>
        </w:r>
        <w:r w:rsidR="005741E8" w:rsidRPr="005741E8" w:rsidDel="00A820F4">
          <w:delText xml:space="preserve"> </w:delText>
        </w:r>
      </w:del>
      <w:r w:rsidR="005741E8" w:rsidRPr="005741E8">
        <w:t>https://www.redalyc.org/articulo.oa?id=115314345010</w:t>
      </w:r>
      <w:del w:id="145" w:author="Dalton Solano dos Reis" w:date="2022-11-05T15:24:00Z">
        <w:r w:rsidR="005741E8" w:rsidDel="00A820F4">
          <w:delText>&gt;</w:delText>
        </w:r>
      </w:del>
      <w:r w:rsidR="005741E8">
        <w:t>. Acesso em 11 set. 2022.</w:t>
      </w:r>
    </w:p>
    <w:p w14:paraId="02DABE49" w14:textId="77777777" w:rsidR="00B02299" w:rsidRPr="00764AB9" w:rsidRDefault="00B02299" w:rsidP="00764AB9">
      <w:pPr>
        <w:pStyle w:val="TF-refernciasITEM"/>
      </w:pPr>
    </w:p>
    <w:p w14:paraId="3B45AF9C" w14:textId="7673D42C" w:rsidR="00691644" w:rsidDel="00A820F4" w:rsidRDefault="00DA6310" w:rsidP="00691644">
      <w:pPr>
        <w:pStyle w:val="TF-refernciasITEM"/>
        <w:rPr>
          <w:del w:id="146" w:author="Dalton Solano dos Reis" w:date="2022-11-05T15:22:00Z"/>
        </w:rPr>
      </w:pPr>
      <w:del w:id="147" w:author="Dalton Solano dos Reis" w:date="2022-11-05T15:24:00Z">
        <w:r w:rsidRPr="00DA6310" w:rsidDel="00A820F4">
          <w:delText xml:space="preserve">DA </w:delText>
        </w:r>
      </w:del>
      <w:r w:rsidRPr="00DA6310">
        <w:t>SILVA, Alan Fialho</w:t>
      </w:r>
      <w:ins w:id="148" w:author="Dalton Solano dos Reis" w:date="2022-11-05T15:24:00Z">
        <w:r w:rsidR="00A820F4">
          <w:t xml:space="preserve"> da</w:t>
        </w:r>
      </w:ins>
      <w:r w:rsidRPr="00DA6310">
        <w:t>;</w:t>
      </w:r>
      <w:ins w:id="149" w:author="Dalton Solano dos Reis" w:date="2022-11-05T15:25:00Z">
        <w:r w:rsidR="00A820F4">
          <w:t xml:space="preserve"> </w:t>
        </w:r>
      </w:ins>
      <w:del w:id="150" w:author="Dalton Solano dos Reis" w:date="2022-11-05T15:25:00Z">
        <w:r w:rsidRPr="00DA6310" w:rsidDel="00A820F4">
          <w:delText xml:space="preserve"> DE </w:delText>
        </w:r>
      </w:del>
      <w:r w:rsidRPr="00DA6310">
        <w:t xml:space="preserve">OLIVEIRA, </w:t>
      </w:r>
      <w:r w:rsidR="00A820F4" w:rsidRPr="00DA6310">
        <w:t xml:space="preserve">Adriana </w:t>
      </w:r>
      <w:proofErr w:type="spellStart"/>
      <w:r w:rsidR="00A820F4" w:rsidRPr="00DA6310">
        <w:t>Leonidas</w:t>
      </w:r>
      <w:proofErr w:type="spellEnd"/>
      <w:ins w:id="151" w:author="Dalton Solano dos Reis" w:date="2022-11-05T15:25:00Z">
        <w:r w:rsidR="00A820F4">
          <w:t xml:space="preserve"> de</w:t>
        </w:r>
      </w:ins>
      <w:r w:rsidRPr="00DA6310">
        <w:t xml:space="preserve">. </w:t>
      </w:r>
      <w:r w:rsidR="00A820F4" w:rsidRPr="00DA6310">
        <w:t xml:space="preserve">Os Benefícios </w:t>
      </w:r>
      <w:del w:id="152" w:author="Dalton Solano dos Reis" w:date="2022-11-05T15:25:00Z">
        <w:r w:rsidR="00A820F4" w:rsidRPr="00DA6310" w:rsidDel="00A820F4">
          <w:delText xml:space="preserve">Da </w:delText>
        </w:r>
      </w:del>
      <w:ins w:id="153" w:author="Dalton Solano dos Reis" w:date="2022-11-05T15:25:00Z">
        <w:r w:rsidR="00A820F4">
          <w:t>d</w:t>
        </w:r>
        <w:r w:rsidR="00A820F4" w:rsidRPr="00DA6310">
          <w:t xml:space="preserve">a </w:t>
        </w:r>
      </w:ins>
      <w:r w:rsidR="00A820F4" w:rsidRPr="00DA6310">
        <w:t xml:space="preserve">Prática Esportiva </w:t>
      </w:r>
      <w:del w:id="154" w:author="Dalton Solano dos Reis" w:date="2022-11-05T15:26:00Z">
        <w:r w:rsidR="00A820F4" w:rsidRPr="00DA6310" w:rsidDel="00A820F4">
          <w:delText xml:space="preserve">E </w:delText>
        </w:r>
      </w:del>
      <w:ins w:id="155" w:author="Dalton Solano dos Reis" w:date="2022-11-05T15:26:00Z">
        <w:r w:rsidR="00A820F4">
          <w:t>e</w:t>
        </w:r>
        <w:r w:rsidR="00A820F4" w:rsidRPr="00DA6310">
          <w:t xml:space="preserve"> </w:t>
        </w:r>
      </w:ins>
      <w:del w:id="156" w:author="Dalton Solano dos Reis" w:date="2022-11-05T15:26:00Z">
        <w:r w:rsidR="00A820F4" w:rsidRPr="00DA6310" w:rsidDel="00A820F4">
          <w:delText xml:space="preserve">Do </w:delText>
        </w:r>
      </w:del>
      <w:ins w:id="157" w:author="Dalton Solano dos Reis" w:date="2022-11-05T15:26:00Z">
        <w:r w:rsidR="00A820F4">
          <w:t>d</w:t>
        </w:r>
        <w:r w:rsidR="00A820F4" w:rsidRPr="00DA6310">
          <w:t xml:space="preserve">o </w:t>
        </w:r>
      </w:ins>
      <w:del w:id="158" w:author="Dalton Solano dos Reis" w:date="2022-11-05T15:28:00Z">
        <w:r w:rsidR="00A820F4" w:rsidRPr="00DA6310" w:rsidDel="005F26F6">
          <w:delText xml:space="preserve">Exercício </w:delText>
        </w:r>
      </w:del>
      <w:ins w:id="159" w:author="Dalton Solano dos Reis" w:date="2022-11-05T15:28:00Z">
        <w:r w:rsidR="005F26F6">
          <w:t>e</w:t>
        </w:r>
        <w:r w:rsidR="005F26F6" w:rsidRPr="00DA6310">
          <w:t xml:space="preserve">xercício </w:t>
        </w:r>
      </w:ins>
      <w:del w:id="160" w:author="Dalton Solano dos Reis" w:date="2022-11-05T15:26:00Z">
        <w:r w:rsidR="00A820F4" w:rsidRPr="00DA6310" w:rsidDel="00A820F4">
          <w:delText xml:space="preserve">Para </w:delText>
        </w:r>
      </w:del>
      <w:ins w:id="161" w:author="Dalton Solano dos Reis" w:date="2022-11-05T15:26:00Z">
        <w:r w:rsidR="00A820F4">
          <w:t>p</w:t>
        </w:r>
        <w:r w:rsidR="00A820F4" w:rsidRPr="00DA6310">
          <w:t xml:space="preserve">ara </w:t>
        </w:r>
      </w:ins>
      <w:del w:id="162" w:author="Dalton Solano dos Reis" w:date="2022-11-05T15:26:00Z">
        <w:r w:rsidR="00A820F4" w:rsidRPr="00DA6310" w:rsidDel="00A820F4">
          <w:delText xml:space="preserve">A </w:delText>
        </w:r>
      </w:del>
      <w:ins w:id="163" w:author="Dalton Solano dos Reis" w:date="2022-11-05T15:26:00Z">
        <w:r w:rsidR="00A820F4">
          <w:t>a</w:t>
        </w:r>
        <w:r w:rsidR="00A820F4" w:rsidRPr="00DA6310">
          <w:t xml:space="preserve"> </w:t>
        </w:r>
      </w:ins>
      <w:ins w:id="164" w:author="Dalton Solano dos Reis" w:date="2022-11-05T15:28:00Z">
        <w:r w:rsidR="005F26F6">
          <w:t>s</w:t>
        </w:r>
      </w:ins>
      <w:del w:id="165" w:author="Dalton Solano dos Reis" w:date="2022-11-05T15:28:00Z">
        <w:r w:rsidR="00A820F4" w:rsidRPr="00DA6310" w:rsidDel="005F26F6">
          <w:delText>S</w:delText>
        </w:r>
      </w:del>
      <w:r w:rsidR="00A820F4" w:rsidRPr="00DA6310">
        <w:t xml:space="preserve">aúde </w:t>
      </w:r>
      <w:del w:id="166" w:author="Dalton Solano dos Reis" w:date="2022-11-05T15:26:00Z">
        <w:r w:rsidR="00A820F4" w:rsidRPr="00DA6310" w:rsidDel="00A820F4">
          <w:delText xml:space="preserve">E </w:delText>
        </w:r>
      </w:del>
      <w:ins w:id="167" w:author="Dalton Solano dos Reis" w:date="2022-11-05T15:26:00Z">
        <w:r w:rsidR="00A820F4">
          <w:t>e</w:t>
        </w:r>
        <w:r w:rsidR="00A820F4" w:rsidRPr="00DA6310">
          <w:t xml:space="preserve"> </w:t>
        </w:r>
      </w:ins>
      <w:ins w:id="168" w:author="Dalton Solano dos Reis" w:date="2022-11-05T15:28:00Z">
        <w:r w:rsidR="005F26F6">
          <w:t>q</w:t>
        </w:r>
      </w:ins>
      <w:del w:id="169" w:author="Dalton Solano dos Reis" w:date="2022-11-05T15:28:00Z">
        <w:r w:rsidR="00A820F4" w:rsidRPr="00DA6310" w:rsidDel="005F26F6">
          <w:delText>Q</w:delText>
        </w:r>
      </w:del>
      <w:r w:rsidR="00A820F4" w:rsidRPr="00DA6310">
        <w:t xml:space="preserve">ualidade </w:t>
      </w:r>
      <w:del w:id="170" w:author="Dalton Solano dos Reis" w:date="2022-11-05T15:26:00Z">
        <w:r w:rsidR="00A820F4" w:rsidRPr="00DA6310" w:rsidDel="00A820F4">
          <w:delText xml:space="preserve">De </w:delText>
        </w:r>
      </w:del>
      <w:ins w:id="171" w:author="Dalton Solano dos Reis" w:date="2022-11-05T15:26:00Z">
        <w:r w:rsidR="00A820F4">
          <w:t>d</w:t>
        </w:r>
        <w:r w:rsidR="00A820F4" w:rsidRPr="00DA6310">
          <w:t xml:space="preserve">e </w:t>
        </w:r>
      </w:ins>
      <w:ins w:id="172" w:author="Dalton Solano dos Reis" w:date="2022-11-05T15:28:00Z">
        <w:r w:rsidR="005F26F6">
          <w:t>v</w:t>
        </w:r>
      </w:ins>
      <w:del w:id="173" w:author="Dalton Solano dos Reis" w:date="2022-11-05T15:28:00Z">
        <w:r w:rsidR="00A820F4" w:rsidRPr="00DA6310" w:rsidDel="005F26F6">
          <w:delText>V</w:delText>
        </w:r>
      </w:del>
      <w:r w:rsidR="00A820F4" w:rsidRPr="00DA6310">
        <w:t xml:space="preserve">ida </w:t>
      </w:r>
      <w:del w:id="174" w:author="Dalton Solano dos Reis" w:date="2022-11-05T15:26:00Z">
        <w:r w:rsidR="00A820F4" w:rsidRPr="00DA6310" w:rsidDel="00A820F4">
          <w:delText xml:space="preserve">Do </w:delText>
        </w:r>
      </w:del>
      <w:ins w:id="175" w:author="Dalton Solano dos Reis" w:date="2022-11-05T15:26:00Z">
        <w:r w:rsidR="00A820F4">
          <w:t>d</w:t>
        </w:r>
        <w:r w:rsidR="00A820F4" w:rsidRPr="00DA6310">
          <w:t xml:space="preserve">o </w:t>
        </w:r>
      </w:ins>
      <w:ins w:id="176" w:author="Dalton Solano dos Reis" w:date="2022-11-05T15:28:00Z">
        <w:r w:rsidR="005F26F6">
          <w:t>i</w:t>
        </w:r>
      </w:ins>
      <w:del w:id="177" w:author="Dalton Solano dos Reis" w:date="2022-11-05T15:28:00Z">
        <w:r w:rsidR="00A820F4" w:rsidRPr="00DA6310" w:rsidDel="005F26F6">
          <w:delText>I</w:delText>
        </w:r>
      </w:del>
      <w:r w:rsidR="00A820F4" w:rsidRPr="00DA6310">
        <w:t>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 xml:space="preserve">. Disponível em: </w:t>
      </w:r>
      <w:del w:id="178" w:author="Dalton Solano dos Reis" w:date="2022-11-05T15:26:00Z">
        <w:r w:rsidDel="00A820F4">
          <w:delText>&lt;</w:delText>
        </w:r>
      </w:del>
      <w:r w:rsidRPr="00DA6310">
        <w:t>https://www.inicepg.univap.br/cd/INIC_2012/anais/arquivos/0621_0243_01.pdf</w:t>
      </w:r>
      <w:del w:id="179" w:author="Dalton Solano dos Reis" w:date="2022-11-05T15:26:00Z">
        <w:r w:rsidDel="00A820F4">
          <w:delText>&gt;</w:delText>
        </w:r>
      </w:del>
      <w:r>
        <w:t>. Acesso em 11 set. 2022.</w:t>
      </w:r>
    </w:p>
    <w:p w14:paraId="751CD4FF" w14:textId="77777777" w:rsidR="00B02299" w:rsidRPr="00764AB9" w:rsidRDefault="00B02299" w:rsidP="00691644">
      <w:pPr>
        <w:pStyle w:val="TF-refernciasITEM"/>
      </w:pPr>
    </w:p>
    <w:p w14:paraId="55B25876" w14:textId="0CE5A230" w:rsidR="0000224C" w:rsidRPr="00B02299" w:rsidDel="00A820F4" w:rsidRDefault="00DA6310" w:rsidP="00B02299">
      <w:pPr>
        <w:pStyle w:val="TF-refernciasITEM"/>
        <w:rPr>
          <w:del w:id="180" w:author="Dalton Solano dos Reis" w:date="2022-11-05T15:22:00Z"/>
        </w:rPr>
      </w:pPr>
      <w:r w:rsidRPr="00DA6310">
        <w:t xml:space="preserve">ZANDAVALLE, Bruno Bianchini; SILVA, Guilherme Souza. Sistema de </w:t>
      </w:r>
      <w:ins w:id="181" w:author="Dalton Solano dos Reis" w:date="2022-11-05T15:28:00Z">
        <w:r w:rsidR="005F26F6">
          <w:t>r</w:t>
        </w:r>
      </w:ins>
      <w:del w:id="182" w:author="Dalton Solano dos Reis" w:date="2022-11-05T15:26:00Z">
        <w:r w:rsidRPr="00DA6310" w:rsidDel="00A820F4">
          <w:delText>r</w:delText>
        </w:r>
      </w:del>
      <w:r w:rsidRPr="00DA6310">
        <w:t xml:space="preserve">elacionamento para </w:t>
      </w:r>
      <w:ins w:id="183" w:author="Dalton Solano dos Reis" w:date="2022-11-05T15:28:00Z">
        <w:r w:rsidR="005F26F6">
          <w:t>p</w:t>
        </w:r>
      </w:ins>
      <w:del w:id="184" w:author="Dalton Solano dos Reis" w:date="2022-11-05T15:26:00Z">
        <w:r w:rsidRPr="00DA6310" w:rsidDel="00A820F4">
          <w:delText>p</w:delText>
        </w:r>
      </w:del>
      <w:r w:rsidRPr="00DA6310">
        <w:t xml:space="preserve">rática de </w:t>
      </w:r>
      <w:ins w:id="185" w:author="Dalton Solano dos Reis" w:date="2022-11-05T15:29:00Z">
        <w:r w:rsidR="005F26F6">
          <w:t>e</w:t>
        </w:r>
      </w:ins>
      <w:del w:id="186" w:author="Dalton Solano dos Reis" w:date="2022-11-05T15:26:00Z">
        <w:r w:rsidRPr="00DA6310" w:rsidDel="00A820F4">
          <w:delText>e</w:delText>
        </w:r>
      </w:del>
      <w:r w:rsidRPr="00DA6310">
        <w:t xml:space="preserve">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</w:t>
      </w:r>
      <w:del w:id="187" w:author="Dalton Solano dos Reis" w:date="2022-11-05T15:26:00Z">
        <w:r w:rsidR="00B02299" w:rsidRPr="00B02299" w:rsidDel="00A820F4">
          <w:delText>&lt;</w:delText>
        </w:r>
      </w:del>
      <w:r w:rsidR="00B02299" w:rsidRPr="00B02299">
        <w:t>https://repositorio.animaeducacao.com.br/handle/ANIMA/10940</w:t>
      </w:r>
      <w:del w:id="188" w:author="Dalton Solano dos Reis" w:date="2022-11-05T15:26:00Z">
        <w:r w:rsidR="00B02299" w:rsidRPr="00B02299" w:rsidDel="00A820F4">
          <w:delText>&gt;</w:delText>
        </w:r>
      </w:del>
      <w:r w:rsidR="00B02299" w:rsidRPr="00B02299">
        <w:t>. Acesso em 11 set. 2022.</w:t>
      </w:r>
    </w:p>
    <w:p w14:paraId="60056B2B" w14:textId="78647387" w:rsidR="00B02299" w:rsidRDefault="00B02299" w:rsidP="00B02299">
      <w:pPr>
        <w:pStyle w:val="TF-refernciasITEM"/>
      </w:pPr>
    </w:p>
    <w:p w14:paraId="40B108FD" w14:textId="52AB8214" w:rsidR="00B02299" w:rsidDel="00A820F4" w:rsidRDefault="00B02299" w:rsidP="00B02299">
      <w:pPr>
        <w:pStyle w:val="TF-refernciasITEM"/>
        <w:rPr>
          <w:del w:id="189" w:author="Dalton Solano dos Reis" w:date="2022-11-05T15:22:00Z"/>
        </w:rPr>
      </w:pPr>
      <w:r>
        <w:t xml:space="preserve">PIERON, M. Estilo de </w:t>
      </w:r>
      <w:del w:id="190" w:author="Dalton Solano dos Reis" w:date="2022-11-05T15:27:00Z">
        <w:r w:rsidDel="005F26F6">
          <w:delText>vida</w:delText>
        </w:r>
      </w:del>
      <w:ins w:id="191" w:author="Dalton Solano dos Reis" w:date="2022-11-05T15:29:00Z">
        <w:r w:rsidR="005F26F6">
          <w:t>v</w:t>
        </w:r>
      </w:ins>
      <w:ins w:id="192" w:author="Dalton Solano dos Reis" w:date="2022-11-05T15:27:00Z">
        <w:r w:rsidR="005F26F6">
          <w:t>ida</w:t>
        </w:r>
      </w:ins>
      <w:r>
        <w:t xml:space="preserve">, </w:t>
      </w:r>
      <w:del w:id="193" w:author="Dalton Solano dos Reis" w:date="2022-11-05T15:27:00Z">
        <w:r w:rsidDel="005F26F6">
          <w:delText xml:space="preserve">prática </w:delText>
        </w:r>
      </w:del>
      <w:ins w:id="194" w:author="Dalton Solano dos Reis" w:date="2022-11-05T15:29:00Z">
        <w:r w:rsidR="005F26F6">
          <w:t>p</w:t>
        </w:r>
      </w:ins>
      <w:ins w:id="195" w:author="Dalton Solano dos Reis" w:date="2022-11-05T15:27:00Z">
        <w:r w:rsidR="005F26F6">
          <w:t xml:space="preserve">rática </w:t>
        </w:r>
      </w:ins>
      <w:r>
        <w:t xml:space="preserve">de </w:t>
      </w:r>
      <w:del w:id="196" w:author="Dalton Solano dos Reis" w:date="2022-11-05T15:27:00Z">
        <w:r w:rsidDel="005F26F6">
          <w:delText xml:space="preserve">atividades </w:delText>
        </w:r>
      </w:del>
      <w:ins w:id="197" w:author="Dalton Solano dos Reis" w:date="2022-11-05T15:29:00Z">
        <w:r w:rsidR="005F26F6">
          <w:t>a</w:t>
        </w:r>
      </w:ins>
      <w:ins w:id="198" w:author="Dalton Solano dos Reis" w:date="2022-11-05T15:27:00Z">
        <w:r w:rsidR="005F26F6">
          <w:t xml:space="preserve">tividades </w:t>
        </w:r>
      </w:ins>
      <w:del w:id="199" w:author="Dalton Solano dos Reis" w:date="2022-11-05T15:27:00Z">
        <w:r w:rsidDel="005F26F6">
          <w:delText xml:space="preserve">físicas </w:delText>
        </w:r>
      </w:del>
      <w:ins w:id="200" w:author="Dalton Solano dos Reis" w:date="2022-11-05T15:29:00Z">
        <w:r w:rsidR="005F26F6">
          <w:t>f</w:t>
        </w:r>
      </w:ins>
      <w:ins w:id="201" w:author="Dalton Solano dos Reis" w:date="2022-11-05T15:27:00Z">
        <w:r w:rsidR="005F26F6">
          <w:t xml:space="preserve">ísicas </w:t>
        </w:r>
      </w:ins>
      <w:r>
        <w:t xml:space="preserve">e </w:t>
      </w:r>
      <w:del w:id="202" w:author="Dalton Solano dos Reis" w:date="2022-11-05T15:27:00Z">
        <w:r w:rsidDel="005F26F6">
          <w:delText>esportivas</w:delText>
        </w:r>
      </w:del>
      <w:ins w:id="203" w:author="Dalton Solano dos Reis" w:date="2022-11-05T15:29:00Z">
        <w:r w:rsidR="005F26F6">
          <w:t>e</w:t>
        </w:r>
      </w:ins>
      <w:ins w:id="204" w:author="Dalton Solano dos Reis" w:date="2022-11-05T15:27:00Z">
        <w:r w:rsidR="005F26F6">
          <w:t>sportivas</w:t>
        </w:r>
      </w:ins>
      <w:r>
        <w:t xml:space="preserve">, </w:t>
      </w:r>
      <w:del w:id="205" w:author="Dalton Solano dos Reis" w:date="2022-11-05T15:27:00Z">
        <w:r w:rsidDel="005F26F6">
          <w:delText xml:space="preserve">qualidade </w:delText>
        </w:r>
      </w:del>
      <w:ins w:id="206" w:author="Dalton Solano dos Reis" w:date="2022-11-05T15:29:00Z">
        <w:r w:rsidR="005F26F6">
          <w:t>q</w:t>
        </w:r>
      </w:ins>
      <w:ins w:id="207" w:author="Dalton Solano dos Reis" w:date="2022-11-05T15:27:00Z">
        <w:r w:rsidR="005F26F6">
          <w:t xml:space="preserve">ualidade </w:t>
        </w:r>
      </w:ins>
      <w:r>
        <w:t xml:space="preserve">de </w:t>
      </w:r>
      <w:del w:id="208" w:author="Dalton Solano dos Reis" w:date="2022-11-05T15:27:00Z">
        <w:r w:rsidDel="005F26F6">
          <w:delText>vida</w:delText>
        </w:r>
      </w:del>
      <w:ins w:id="209" w:author="Dalton Solano dos Reis" w:date="2022-11-05T15:29:00Z">
        <w:r w:rsidR="005F26F6">
          <w:t>v</w:t>
        </w:r>
      </w:ins>
      <w:ins w:id="210" w:author="Dalton Solano dos Reis" w:date="2022-11-05T15:27:00Z">
        <w:r w:rsidR="005F26F6">
          <w:t>ida</w:t>
        </w:r>
      </w:ins>
      <w:r>
        <w:t xml:space="preserve">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 xml:space="preserve">, v.3, n.1, p.10-17, 2004. Disponível em: </w:t>
      </w:r>
      <w:del w:id="211" w:author="Dalton Solano dos Reis" w:date="2022-11-05T15:27:00Z">
        <w:r w:rsidDel="005F26F6">
          <w:delText>&lt;</w:delText>
        </w:r>
      </w:del>
      <w:r w:rsidRPr="00B02299">
        <w:t>https://dialnet.unirioja.es/servlet/articulo?codigo=2953114</w:t>
      </w:r>
      <w:del w:id="212" w:author="Dalton Solano dos Reis" w:date="2022-11-05T15:27:00Z">
        <w:r w:rsidDel="005F26F6">
          <w:delText>&gt;</w:delText>
        </w:r>
      </w:del>
      <w:r>
        <w:t>. Acesso em 11 set. 2022.</w:t>
      </w:r>
    </w:p>
    <w:p w14:paraId="328CC155" w14:textId="5CE1A2EF" w:rsidR="00B02299" w:rsidRDefault="00B02299" w:rsidP="00B02299">
      <w:pPr>
        <w:pStyle w:val="TF-refernciasITEM"/>
      </w:pPr>
    </w:p>
    <w:p w14:paraId="5734887C" w14:textId="6005C605" w:rsidR="00B02299" w:rsidDel="00A820F4" w:rsidRDefault="00B02299" w:rsidP="00B02299">
      <w:pPr>
        <w:pStyle w:val="TF-refernciasITEM"/>
        <w:rPr>
          <w:del w:id="213" w:author="Dalton Solano dos Reis" w:date="2022-11-05T15:22:00Z"/>
        </w:rPr>
      </w:pPr>
      <w:r w:rsidRPr="00B02299">
        <w:t xml:space="preserve">TAVARAYAMA, Rodrigo; SILVA, Regina Célia Marques Freitas; MARTINS, José Roberto. A </w:t>
      </w:r>
      <w:del w:id="214" w:author="Dalton Solano dos Reis" w:date="2022-11-05T15:27:00Z">
        <w:r w:rsidRPr="00B02299" w:rsidDel="005F26F6">
          <w:delText xml:space="preserve">sociedade </w:delText>
        </w:r>
      </w:del>
      <w:ins w:id="215" w:author="Dalton Solano dos Reis" w:date="2022-11-05T15:29:00Z">
        <w:r w:rsidR="005F26F6">
          <w:t>s</w:t>
        </w:r>
      </w:ins>
      <w:ins w:id="216" w:author="Dalton Solano dos Reis" w:date="2022-11-05T15:27:00Z">
        <w:r w:rsidR="005F26F6" w:rsidRPr="00B02299">
          <w:t xml:space="preserve">ociedade </w:t>
        </w:r>
      </w:ins>
      <w:r w:rsidRPr="00B02299">
        <w:t xml:space="preserve">da </w:t>
      </w:r>
      <w:del w:id="217" w:author="Dalton Solano dos Reis" w:date="2022-11-05T15:27:00Z">
        <w:r w:rsidRPr="00B02299" w:rsidDel="005F26F6">
          <w:delText>informação</w:delText>
        </w:r>
      </w:del>
      <w:ins w:id="218" w:author="Dalton Solano dos Reis" w:date="2022-11-05T15:29:00Z">
        <w:r w:rsidR="005F26F6">
          <w:t>i</w:t>
        </w:r>
      </w:ins>
      <w:ins w:id="219" w:author="Dalton Solano dos Reis" w:date="2022-11-05T15:27:00Z">
        <w:r w:rsidR="005F26F6" w:rsidRPr="00B02299">
          <w:t>nformação</w:t>
        </w:r>
      </w:ins>
      <w:r w:rsidRPr="00B02299">
        <w:t xml:space="preserve">: </w:t>
      </w:r>
      <w:del w:id="220" w:author="Dalton Solano dos Reis" w:date="2022-11-05T15:28:00Z">
        <w:r w:rsidRPr="00B02299" w:rsidDel="005F26F6">
          <w:delText xml:space="preserve">possibilidades </w:delText>
        </w:r>
      </w:del>
      <w:ins w:id="221" w:author="Dalton Solano dos Reis" w:date="2022-11-05T15:29:00Z">
        <w:r w:rsidR="005F26F6">
          <w:t>p</w:t>
        </w:r>
      </w:ins>
      <w:ins w:id="222" w:author="Dalton Solano dos Reis" w:date="2022-11-05T15:28:00Z">
        <w:r w:rsidR="005F26F6" w:rsidRPr="00B02299">
          <w:t xml:space="preserve">ossibilidades </w:t>
        </w:r>
      </w:ins>
      <w:r w:rsidRPr="00B02299">
        <w:t xml:space="preserve">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</w:t>
      </w:r>
      <w:del w:id="223" w:author="Dalton Solano dos Reis" w:date="2022-11-05T15:29:00Z">
        <w:r w:rsidDel="005F26F6">
          <w:delText>&lt;</w:delText>
        </w:r>
      </w:del>
      <w:r w:rsidR="00A47E6E" w:rsidRPr="00A47E6E">
        <w:t>https://dialnet.unirioja.es/descarga/articulo/3988649.pdf</w:t>
      </w:r>
      <w:del w:id="224" w:author="Dalton Solano dos Reis" w:date="2022-11-05T15:29:00Z">
        <w:r w:rsidDel="005F26F6">
          <w:delText>&gt;</w:delText>
        </w:r>
      </w:del>
      <w:r w:rsidR="00A47E6E">
        <w:t>. Acesso em 18 set. 2022.</w:t>
      </w:r>
    </w:p>
    <w:p w14:paraId="70EC4DF9" w14:textId="34783B80" w:rsidR="00A47E6E" w:rsidRDefault="00A47E6E" w:rsidP="00B02299">
      <w:pPr>
        <w:pStyle w:val="TF-refernciasITEM"/>
      </w:pPr>
    </w:p>
    <w:p w14:paraId="038F62AA" w14:textId="253EBE4C" w:rsidR="00A47E6E" w:rsidDel="00A820F4" w:rsidRDefault="00A47E6E" w:rsidP="00B02299">
      <w:pPr>
        <w:pStyle w:val="TF-refernciasITEM"/>
        <w:rPr>
          <w:del w:id="225" w:author="Dalton Solano dos Reis" w:date="2022-11-05T15:22:00Z"/>
        </w:rPr>
      </w:pPr>
      <w:r w:rsidRPr="00A47E6E">
        <w:t xml:space="preserve">BUENO, Igor Alexandre Silva; </w:t>
      </w:r>
      <w:ins w:id="226" w:author="Dalton Solano dos Reis" w:date="2022-11-05T15:30:00Z">
        <w:r w:rsidR="005F26F6" w:rsidRPr="00A47E6E">
          <w:t xml:space="preserve">MARCHI </w:t>
        </w:r>
      </w:ins>
      <w:r w:rsidRPr="00A47E6E">
        <w:t>JÚNIOR, Wanderley</w:t>
      </w:r>
      <w:del w:id="227" w:author="Dalton Solano dos Reis" w:date="2022-11-05T15:30:00Z">
        <w:r w:rsidRPr="00A47E6E" w:rsidDel="005F26F6">
          <w:delText xml:space="preserve"> Marchi</w:delText>
        </w:r>
      </w:del>
      <w:r w:rsidRPr="00A47E6E">
        <w:t xml:space="preserve">. A influência da globalização na inserção do futebol americano no brasil. </w:t>
      </w:r>
      <w:r w:rsidRPr="00A47E6E">
        <w:rPr>
          <w:b/>
          <w:bCs/>
        </w:rPr>
        <w:t xml:space="preserve">Novos </w:t>
      </w:r>
      <w:ins w:id="228" w:author="Dalton Solano dos Reis" w:date="2022-11-05T15:30:00Z">
        <w:r w:rsidR="005F26F6">
          <w:rPr>
            <w:b/>
            <w:bCs/>
          </w:rPr>
          <w:t>o</w:t>
        </w:r>
      </w:ins>
      <w:del w:id="229" w:author="Dalton Solano dos Reis" w:date="2022-11-05T15:30:00Z">
        <w:r w:rsidRPr="00A47E6E" w:rsidDel="005F26F6">
          <w:rPr>
            <w:b/>
            <w:bCs/>
          </w:rPr>
          <w:delText>O</w:delText>
        </w:r>
      </w:del>
      <w:r w:rsidRPr="00A47E6E">
        <w:rPr>
          <w:b/>
          <w:bCs/>
        </w:rPr>
        <w:t xml:space="preserve">lhares </w:t>
      </w:r>
      <w:ins w:id="230" w:author="Dalton Solano dos Reis" w:date="2022-11-05T15:30:00Z">
        <w:r w:rsidR="005F26F6">
          <w:rPr>
            <w:b/>
            <w:bCs/>
          </w:rPr>
          <w:t>s</w:t>
        </w:r>
      </w:ins>
      <w:del w:id="231" w:author="Dalton Solano dos Reis" w:date="2022-11-05T15:30:00Z">
        <w:r w:rsidRPr="00A47E6E" w:rsidDel="005F26F6">
          <w:rPr>
            <w:b/>
            <w:bCs/>
          </w:rPr>
          <w:delText>S</w:delText>
        </w:r>
      </w:del>
      <w:r w:rsidRPr="00A47E6E">
        <w:rPr>
          <w:b/>
          <w:bCs/>
        </w:rPr>
        <w:t>ociais</w:t>
      </w:r>
      <w:r w:rsidRPr="00A47E6E">
        <w:t>, v. 3, n. 1, p. 127-151, 2020.</w:t>
      </w:r>
      <w:r>
        <w:t xml:space="preserve"> Disponível em: </w:t>
      </w:r>
      <w:del w:id="232" w:author="Dalton Solano dos Reis" w:date="2022-11-05T15:30:00Z">
        <w:r w:rsidDel="005F26F6">
          <w:delText>&lt;</w:delText>
        </w:r>
      </w:del>
      <w:r w:rsidRPr="00A47E6E">
        <w:t>https://www3.ufrb.edu.br/ojs/index.php/novosolharessociais/article/view/503</w:t>
      </w:r>
      <w:del w:id="233" w:author="Dalton Solano dos Reis" w:date="2022-11-05T15:30:00Z">
        <w:r w:rsidDel="005F26F6">
          <w:delText>&gt;</w:delText>
        </w:r>
      </w:del>
      <w:r>
        <w:t>. Acesso em 18 set. 2022.</w:t>
      </w:r>
    </w:p>
    <w:p w14:paraId="6DDCF63E" w14:textId="50DFAD39" w:rsidR="00A47E6E" w:rsidRDefault="00A47E6E" w:rsidP="00B02299">
      <w:pPr>
        <w:pStyle w:val="TF-refernciasITEM"/>
      </w:pPr>
    </w:p>
    <w:p w14:paraId="3005318F" w14:textId="03BE73A5" w:rsidR="00A47E6E" w:rsidRDefault="00A47E6E" w:rsidP="00B0229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 xml:space="preserve">. Forbes Brasil. Disponível em: </w:t>
      </w:r>
      <w:del w:id="234" w:author="Dalton Solano dos Reis" w:date="2022-11-05T15:30:00Z">
        <w:r w:rsidDel="005F26F6">
          <w:rPr>
            <w:color w:val="000000"/>
          </w:rPr>
          <w:delText>&lt;</w:delText>
        </w:r>
      </w:del>
      <w:r>
        <w:rPr>
          <w:color w:val="000000"/>
        </w:rPr>
        <w:t>https://forbes.com.br/brand-voice/2019/08/revolucao-tecnologica-deve-transformar-a-vida-no-mundo/</w:t>
      </w:r>
      <w:del w:id="235" w:author="Dalton Solano dos Reis" w:date="2022-11-05T15:30:00Z">
        <w:r w:rsidDel="005F26F6">
          <w:rPr>
            <w:color w:val="000000"/>
          </w:rPr>
          <w:delText>&gt;</w:delText>
        </w:r>
      </w:del>
      <w:r>
        <w:rPr>
          <w:color w:val="000000"/>
        </w:rPr>
        <w:t>. Acesso em: 18 set. 2022.</w:t>
      </w:r>
    </w:p>
    <w:p w14:paraId="3C672283" w14:textId="5BA3BD73" w:rsidR="00CA4FE6" w:rsidRDefault="00CA4FE6">
      <w:pPr>
        <w:keepNext w:val="0"/>
        <w:keepLines w:val="0"/>
        <w:rPr>
          <w:color w:val="000000"/>
          <w:szCs w:val="20"/>
        </w:rPr>
      </w:pPr>
      <w:r>
        <w:rPr>
          <w:color w:val="000000"/>
        </w:rPr>
        <w:br w:type="page"/>
      </w:r>
    </w:p>
    <w:p w14:paraId="22E7AECB" w14:textId="77777777" w:rsidR="00CA4FE6" w:rsidRDefault="00CA4FE6" w:rsidP="00CA4FE6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2D296C00" w14:textId="77777777" w:rsidR="00CA4FE6" w:rsidRPr="00340EA0" w:rsidRDefault="00CA4FE6" w:rsidP="00CA4FE6">
      <w:pPr>
        <w:pStyle w:val="TF-xAvalTTULO"/>
      </w:pPr>
      <w:r w:rsidRPr="00340EA0">
        <w:t>PROFESSOR TCC I</w:t>
      </w:r>
      <w:r>
        <w:t xml:space="preserve"> - Pré-projeto</w:t>
      </w:r>
    </w:p>
    <w:p w14:paraId="29211611" w14:textId="77777777" w:rsidR="00CA4FE6" w:rsidRDefault="00CA4FE6" w:rsidP="00CA4FE6">
      <w:pPr>
        <w:pStyle w:val="TF-xAvalLINHA"/>
      </w:pPr>
    </w:p>
    <w:p w14:paraId="75584A63" w14:textId="77777777" w:rsidR="00CA4FE6" w:rsidRDefault="00CA4FE6" w:rsidP="00CA4FE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72AAB5A" w14:textId="77777777" w:rsidR="00CA4FE6" w:rsidRPr="00320BFA" w:rsidRDefault="00CA4FE6" w:rsidP="00CA4FE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CA4FE6" w:rsidRPr="00320BFA" w14:paraId="2B1357D0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FC9169" w14:textId="77777777" w:rsidR="00CA4FE6" w:rsidRPr="00320BFA" w:rsidRDefault="00CA4FE6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6632A55" w14:textId="77777777" w:rsidR="00CA4FE6" w:rsidRPr="00320BFA" w:rsidRDefault="00CA4FE6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55BD9C5" w14:textId="77777777" w:rsidR="00CA4FE6" w:rsidRPr="00320BFA" w:rsidRDefault="00CA4FE6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FBE1AB5" w14:textId="77777777" w:rsidR="00CA4FE6" w:rsidRPr="00320BFA" w:rsidRDefault="00CA4FE6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CA4FE6" w:rsidRPr="00320BFA" w14:paraId="1C91952E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1C9A09" w14:textId="77777777" w:rsidR="00CA4FE6" w:rsidRPr="00320BFA" w:rsidRDefault="00CA4FE6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0C16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132600A" w14:textId="77777777" w:rsidR="00CA4FE6" w:rsidRPr="00320BFA" w:rsidRDefault="00CA4FE6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3460" w14:textId="5EAEE6EE" w:rsidR="00CA4FE6" w:rsidRPr="00320BFA" w:rsidRDefault="005F2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316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E150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43E05652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14B465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4062" w14:textId="77777777" w:rsidR="00CA4FE6" w:rsidRPr="00320BFA" w:rsidRDefault="00CA4FE6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A90" w14:textId="74190F24" w:rsidR="00CA4FE6" w:rsidRPr="00320BFA" w:rsidRDefault="005F2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4CA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8ED72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1AED104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5C6441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AA2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2308B74" w14:textId="77777777" w:rsidR="00CA4FE6" w:rsidRPr="00320BFA" w:rsidRDefault="00CA4FE6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E2D7" w14:textId="26381851" w:rsidR="00CA4FE6" w:rsidRPr="00320BFA" w:rsidRDefault="005F2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3C21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098A6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183028C0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5D334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24D7" w14:textId="77777777" w:rsidR="00CA4FE6" w:rsidRPr="00320BFA" w:rsidRDefault="00CA4FE6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39B9" w14:textId="5252973A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6485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A14E2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07D1E759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810F7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8496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21E3273" w14:textId="77777777" w:rsidR="00CA4FE6" w:rsidRPr="00320BFA" w:rsidRDefault="00CA4FE6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5C51" w14:textId="55BC7B75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508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A920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4514861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50705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B72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85D19D5" w14:textId="77777777" w:rsidR="00CA4FE6" w:rsidRPr="00320BFA" w:rsidRDefault="00CA4FE6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DCEA" w14:textId="389CE06F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E35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E1EE8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E63A34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82792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ED60" w14:textId="77777777" w:rsidR="00CA4FE6" w:rsidRPr="00320BFA" w:rsidRDefault="00CA4FE6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2D7A" w14:textId="565D68B7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849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5D545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22FCEAA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7C24F2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5AD0" w14:textId="77777777" w:rsidR="00CA4FE6" w:rsidRPr="00320BFA" w:rsidRDefault="00CA4FE6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C3FD" w14:textId="6E8F98DA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A65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EC1560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3A2AE8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C3D0C7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4BA5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EBBBB41" w14:textId="77777777" w:rsidR="00CA4FE6" w:rsidRPr="00320BFA" w:rsidRDefault="00CA4FE6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7CF1" w14:textId="18D4ADE7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E93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34B223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0CAEC1A0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F15C9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B390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2CC5264" w14:textId="77777777" w:rsidR="00CA4FE6" w:rsidRPr="00320BFA" w:rsidRDefault="00CA4FE6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66D8" w14:textId="666DCC6C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663B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5B64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7C96695F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46C5F5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0FA2" w14:textId="77777777" w:rsidR="00CA4FE6" w:rsidRPr="00320BFA" w:rsidRDefault="00CA4FE6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AC91" w14:textId="6C957CF7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140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F838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33839261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5567B6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70E2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0B8F57AF" w14:textId="77777777" w:rsidR="00CA4FE6" w:rsidRPr="00320BFA" w:rsidRDefault="00CA4FE6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964A" w14:textId="5AA16FBC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53D3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218F4F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7DB5FD17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3746B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E61D44" w14:textId="77777777" w:rsidR="00CA4FE6" w:rsidRPr="00320BFA" w:rsidRDefault="00CA4FE6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FD7EDC" w14:textId="030642D6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F8B0D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A5DA57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52FDD8A8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BB521E" w14:textId="77777777" w:rsidR="00CA4FE6" w:rsidRPr="00320BFA" w:rsidRDefault="00CA4FE6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1EFE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093C4CC" w14:textId="77777777" w:rsidR="00CA4FE6" w:rsidRPr="00320BFA" w:rsidRDefault="00CA4FE6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ADBD" w14:textId="072E6316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E728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8AA58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7B564E3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6D74FA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93C1" w14:textId="77777777" w:rsidR="00CA4FE6" w:rsidRPr="00320BFA" w:rsidRDefault="00CA4FE6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338C" w14:textId="17B9BBF0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52EE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C262D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CE8325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33660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C2BD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7C09989" w14:textId="77777777" w:rsidR="00CA4FE6" w:rsidRPr="00320BFA" w:rsidRDefault="00CA4FE6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048B" w14:textId="32048790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384A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24905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0BF172E0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E0E2B1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701A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68A5A14" w14:textId="77777777" w:rsidR="00CA4FE6" w:rsidRPr="00320BFA" w:rsidRDefault="00CA4FE6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9CB" w14:textId="77777777" w:rsidR="00CA4FE6" w:rsidRPr="00320BFA" w:rsidRDefault="00CA4FE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C323" w14:textId="47FF5BBA" w:rsidR="00CA4FE6" w:rsidRPr="00320BFA" w:rsidRDefault="00836A04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A0C6A5" w14:textId="77777777" w:rsidR="00CA4FE6" w:rsidRPr="00320BFA" w:rsidRDefault="00CA4FE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A4FE6" w:rsidRPr="00320BFA" w14:paraId="6E9D1F43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0A110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CAAB" w14:textId="77777777" w:rsidR="00CA4FE6" w:rsidRPr="00320BFA" w:rsidRDefault="00CA4FE6" w:rsidP="00CA4FE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6CEAC29" w14:textId="77777777" w:rsidR="00CA4FE6" w:rsidRPr="00320BFA" w:rsidRDefault="00CA4FE6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508D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F8C7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A1D60B" w14:textId="61EE35FF" w:rsidR="00CA4FE6" w:rsidRPr="00320BFA" w:rsidRDefault="00836A04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A4FE6" w:rsidRPr="00320BFA" w14:paraId="47C961D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C5412E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54A8" w14:textId="77777777" w:rsidR="00CA4FE6" w:rsidRPr="00320BFA" w:rsidRDefault="00CA4FE6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8DCC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79A4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695AB3" w14:textId="2E7E827B" w:rsidR="00CA4FE6" w:rsidRPr="00320BFA" w:rsidRDefault="005F2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CA4FE6" w:rsidRPr="00320BFA" w14:paraId="3825B21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BC3726" w14:textId="77777777" w:rsidR="00CA4FE6" w:rsidRPr="00320BFA" w:rsidRDefault="00CA4FE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9C7ACE" w14:textId="77777777" w:rsidR="00CA4FE6" w:rsidRPr="00320BFA" w:rsidRDefault="00CA4FE6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200E0C" w14:textId="02B4DC95" w:rsidR="00CA4FE6" w:rsidRPr="00320BFA" w:rsidRDefault="005F26F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C7BAB3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5244C9" w14:textId="77777777" w:rsidR="00CA4FE6" w:rsidRPr="00320BFA" w:rsidRDefault="00CA4FE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92E7C8B" w14:textId="77777777" w:rsidR="00CA4FE6" w:rsidRDefault="00CA4FE6" w:rsidP="00CA4FE6">
      <w:pPr>
        <w:pStyle w:val="TF-xAvalITEMDETALHE"/>
      </w:pPr>
    </w:p>
    <w:p w14:paraId="33A7D805" w14:textId="77777777" w:rsidR="00CA4FE6" w:rsidRPr="00B02299" w:rsidRDefault="00CA4FE6" w:rsidP="00B02299">
      <w:pPr>
        <w:pStyle w:val="TF-refernciasITEM"/>
      </w:pPr>
    </w:p>
    <w:sectPr w:rsidR="00CA4FE6" w:rsidRPr="00B02299" w:rsidSect="001763DF">
      <w:headerReference w:type="default" r:id="rId24"/>
      <w:footerReference w:type="even" r:id="rId25"/>
      <w:footerReference w:type="default" r:id="rId26"/>
      <w:headerReference w:type="first" r:id="rId2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Dalton Solano dos Reis" w:date="2022-11-04T11:29:00Z" w:initials="DSdR">
    <w:p w14:paraId="0B271833" w14:textId="77777777" w:rsidR="005F26F6" w:rsidRDefault="005B2FA9" w:rsidP="00146C39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20" w:author="Dalton Solano dos Reis" w:date="2022-11-04T11:30:00Z" w:initials="DSdR">
    <w:p w14:paraId="78EB1472" w14:textId="77777777" w:rsidR="005F26F6" w:rsidRDefault="005B2FA9" w:rsidP="00E65140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21" w:author="Dalton Solano dos Reis" w:date="2022-11-05T10:27:00Z" w:initials="DSdR">
    <w:p w14:paraId="0CCCB8D5" w14:textId="77777777" w:rsidR="005F26F6" w:rsidRDefault="00D521BC" w:rsidP="001F7D9F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39" w:author="Dalton Solano dos Reis" w:date="2022-11-05T10:34:00Z" w:initials="DSdR">
    <w:p w14:paraId="51D65AAC" w14:textId="77777777" w:rsidR="005F26F6" w:rsidRDefault="00A700F7" w:rsidP="00834C9D">
      <w:r>
        <w:rPr>
          <w:rStyle w:val="Refdecomentrio"/>
        </w:rPr>
        <w:annotationRef/>
      </w:r>
      <w:r w:rsidR="005F26F6">
        <w:rPr>
          <w:sz w:val="20"/>
          <w:szCs w:val="20"/>
        </w:rPr>
        <w:t>Alinhamento do parágrafo: errado</w:t>
      </w:r>
    </w:p>
  </w:comment>
  <w:comment w:id="43" w:author="Dalton Solano dos Reis" w:date="2022-11-05T10:37:00Z" w:initials="DSdR">
    <w:p w14:paraId="456617BF" w14:textId="77777777" w:rsidR="005F26F6" w:rsidRDefault="00A700F7" w:rsidP="001409E1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44" w:author="Dalton Solano dos Reis" w:date="2022-11-05T10:37:00Z" w:initials="DSdR">
    <w:p w14:paraId="2320897E" w14:textId="77777777" w:rsidR="005F26F6" w:rsidRDefault="00A700F7" w:rsidP="00FF299D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45" w:author="Dalton Solano dos Reis" w:date="2022-11-05T10:38:00Z" w:initials="DSdR">
    <w:p w14:paraId="172C8F62" w14:textId="77777777" w:rsidR="005F26F6" w:rsidRDefault="00A700F7" w:rsidP="00402CBA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52" w:author="Dalton Solano dos Reis" w:date="2022-11-05T10:42:00Z" w:initials="DSdR">
    <w:p w14:paraId="2D98A954" w14:textId="77641996" w:rsidR="00D82C9F" w:rsidRDefault="00A47787" w:rsidP="000C3978">
      <w:r>
        <w:rPr>
          <w:rStyle w:val="Refdecomentrio"/>
        </w:rPr>
        <w:annotationRef/>
      </w:r>
      <w:r w:rsidR="00D82C9F">
        <w:rPr>
          <w:sz w:val="20"/>
          <w:szCs w:val="20"/>
        </w:rPr>
        <w:t>Usar estilo: TF-LEGENDA</w:t>
      </w:r>
    </w:p>
  </w:comment>
  <w:comment w:id="53" w:author="Dalton Solano dos Reis" w:date="2022-11-05T10:47:00Z" w:initials="DSdR">
    <w:p w14:paraId="179F3D27" w14:textId="77777777" w:rsidR="00D82C9F" w:rsidRDefault="00A47787" w:rsidP="009619F4">
      <w:r>
        <w:rPr>
          <w:rStyle w:val="Refdecomentrio"/>
        </w:rPr>
        <w:annotationRef/>
      </w:r>
      <w:r w:rsidR="00D82C9F">
        <w:rPr>
          <w:sz w:val="20"/>
          <w:szCs w:val="20"/>
        </w:rPr>
        <w:t>Usar estilo: TF-FIGURA</w:t>
      </w:r>
    </w:p>
  </w:comment>
  <w:comment w:id="54" w:author="Dalton Solano dos Reis" w:date="2022-11-05T10:45:00Z" w:initials="DSdR">
    <w:p w14:paraId="1FF2B80C" w14:textId="77777777" w:rsidR="00D82C9F" w:rsidRDefault="00A47787" w:rsidP="007A501A">
      <w:r>
        <w:rPr>
          <w:rStyle w:val="Refdecomentrio"/>
        </w:rPr>
        <w:annotationRef/>
      </w:r>
      <w:r w:rsidR="00D82C9F">
        <w:rPr>
          <w:sz w:val="20"/>
          <w:szCs w:val="20"/>
        </w:rPr>
        <w:t>Usar estilo: TF-FONTE</w:t>
      </w:r>
    </w:p>
  </w:comment>
  <w:comment w:id="55" w:author="Dalton Solano dos Reis" w:date="2022-11-05T10:49:00Z" w:initials="DSdR">
    <w:p w14:paraId="27E99B8F" w14:textId="77777777" w:rsidR="005F26F6" w:rsidRDefault="00426F61" w:rsidP="00640DF8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57" w:author="Dalton Solano dos Reis" w:date="2022-11-05T10:50:00Z" w:initials="DSdR">
    <w:p w14:paraId="3AFD4ADF" w14:textId="77777777" w:rsidR="005F26F6" w:rsidRDefault="00C64F49" w:rsidP="00E54719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60" w:author="Dalton Solano dos Reis" w:date="2022-11-05T10:43:00Z" w:initials="DSdR">
    <w:p w14:paraId="6C972783" w14:textId="0449CD62" w:rsidR="00D82C9F" w:rsidRDefault="00A47787" w:rsidP="0038343D">
      <w:r>
        <w:rPr>
          <w:rStyle w:val="Refdecomentrio"/>
        </w:rPr>
        <w:annotationRef/>
      </w:r>
      <w:r w:rsidR="00D82C9F">
        <w:rPr>
          <w:sz w:val="20"/>
          <w:szCs w:val="20"/>
        </w:rPr>
        <w:t>Usar estilo: TF-LEGENDA</w:t>
      </w:r>
    </w:p>
  </w:comment>
  <w:comment w:id="61" w:author="Dalton Solano dos Reis" w:date="2022-11-05T10:47:00Z" w:initials="DSdR">
    <w:p w14:paraId="5888AEFD" w14:textId="77777777" w:rsidR="00D82C9F" w:rsidRDefault="00A47787" w:rsidP="00AD1EAF">
      <w:r>
        <w:rPr>
          <w:rStyle w:val="Refdecomentrio"/>
        </w:rPr>
        <w:annotationRef/>
      </w:r>
      <w:r w:rsidR="00D82C9F">
        <w:rPr>
          <w:sz w:val="20"/>
          <w:szCs w:val="20"/>
        </w:rPr>
        <w:t>Usar estilo: TF-FIGURA</w:t>
      </w:r>
    </w:p>
  </w:comment>
  <w:comment w:id="62" w:author="Dalton Solano dos Reis" w:date="2022-11-05T10:46:00Z" w:initials="DSdR">
    <w:p w14:paraId="713D1450" w14:textId="77777777" w:rsidR="00D82C9F" w:rsidRDefault="00A47787" w:rsidP="00E7294F">
      <w:r>
        <w:rPr>
          <w:rStyle w:val="Refdecomentrio"/>
        </w:rPr>
        <w:annotationRef/>
      </w:r>
      <w:r w:rsidR="00D82C9F">
        <w:rPr>
          <w:sz w:val="20"/>
          <w:szCs w:val="20"/>
        </w:rPr>
        <w:t>Usar estilo: TF-FONTE</w:t>
      </w:r>
    </w:p>
  </w:comment>
  <w:comment w:id="63" w:author="Dalton Solano dos Reis" w:date="2022-11-05T10:51:00Z" w:initials="DSdR">
    <w:p w14:paraId="6FAE315B" w14:textId="77777777" w:rsidR="005F26F6" w:rsidRDefault="00C64F49" w:rsidP="009B100F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65" w:author="Dalton Solano dos Reis" w:date="2022-11-05T10:52:00Z" w:initials="DSdR">
    <w:p w14:paraId="4F37C5BA" w14:textId="77777777" w:rsidR="005F26F6" w:rsidRDefault="00C64F49" w:rsidP="00822195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66" w:author="Dalton Solano dos Reis" w:date="2022-11-05T11:24:00Z" w:initials="DSdR">
    <w:p w14:paraId="3B835A69" w14:textId="77777777" w:rsidR="005F26F6" w:rsidRDefault="00D82C9F" w:rsidP="001A1092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67" w:author="Dalton Solano dos Reis" w:date="2022-11-05T11:24:00Z" w:initials="DSdR">
    <w:p w14:paraId="58A461F2" w14:textId="77777777" w:rsidR="005F26F6" w:rsidRDefault="00D82C9F" w:rsidP="004005EC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72" w:author="Dalton Solano dos Reis" w:date="2022-11-05T11:29:00Z" w:initials="DSdR">
    <w:p w14:paraId="192D89D9" w14:textId="77777777" w:rsidR="005F26F6" w:rsidRDefault="00D82C9F" w:rsidP="004B18EF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73" w:author="Dalton Solano dos Reis" w:date="2022-11-05T11:31:00Z" w:initials="DSdR">
    <w:p w14:paraId="3B107F8B" w14:textId="642D5A4C" w:rsidR="00411BD8" w:rsidRDefault="00411BD8" w:rsidP="0013569D">
      <w:r>
        <w:rPr>
          <w:rStyle w:val="Refdecomentrio"/>
        </w:rPr>
        <w:annotationRef/>
      </w:r>
      <w:r>
        <w:rPr>
          <w:sz w:val="20"/>
          <w:szCs w:val="20"/>
        </w:rPr>
        <w:t>Não seria uma citação direta?</w:t>
      </w:r>
    </w:p>
  </w:comment>
  <w:comment w:id="74" w:author="Dalton Solano dos Reis" w:date="2022-11-05T11:32:00Z" w:initials="DSdR">
    <w:p w14:paraId="70F6892E" w14:textId="77777777" w:rsidR="005F26F6" w:rsidRDefault="00411BD8" w:rsidP="00F97ED6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75" w:author="Dalton Solano dos Reis" w:date="2022-11-05T11:32:00Z" w:initials="DSdR">
    <w:p w14:paraId="5341B8CF" w14:textId="77777777" w:rsidR="005F26F6" w:rsidRDefault="00411BD8" w:rsidP="00B43973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91" w:author="Dalton Solano dos Reis" w:date="2022-11-05T11:35:00Z" w:initials="DSdR">
    <w:p w14:paraId="6D8140F0" w14:textId="77777777" w:rsidR="005F26F6" w:rsidRDefault="00411BD8" w:rsidP="002204BA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92" w:author="Dalton Solano dos Reis" w:date="2022-11-05T11:35:00Z" w:initials="DSdR">
    <w:p w14:paraId="0979D54B" w14:textId="77777777" w:rsidR="005F26F6" w:rsidRDefault="00411BD8" w:rsidP="00E50FEF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93" w:author="Dalton Solano dos Reis" w:date="2022-11-05T11:35:00Z" w:initials="DSdR">
    <w:p w14:paraId="464DB161" w14:textId="773209E0" w:rsidR="005F26F6" w:rsidRDefault="00411BD8" w:rsidP="0062468A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103" w:author="Dalton Solano dos Reis" w:date="2022-11-05T11:48:00Z" w:initials="DSdR">
    <w:p w14:paraId="5DDD658D" w14:textId="77777777" w:rsidR="005F26F6" w:rsidRDefault="007116E8" w:rsidP="00FE0AAA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105" w:author="Dalton Solano dos Reis" w:date="2022-11-05T14:57:00Z" w:initials="DSdR">
    <w:p w14:paraId="61543633" w14:textId="0C9B6059" w:rsidR="00060A23" w:rsidRDefault="00060A23" w:rsidP="001F6D96">
      <w:r>
        <w:rPr>
          <w:rStyle w:val="Refdecomentrio"/>
        </w:rPr>
        <w:annotationRef/>
      </w:r>
      <w:r>
        <w:rPr>
          <w:sz w:val="20"/>
          <w:szCs w:val="20"/>
        </w:rPr>
        <w:t>Usar estilo: TF-CITAÇÃO</w:t>
      </w:r>
    </w:p>
  </w:comment>
  <w:comment w:id="107" w:author="Dalton Solano dos Reis" w:date="2022-11-05T14:59:00Z" w:initials="DSdR">
    <w:p w14:paraId="777F2990" w14:textId="77777777" w:rsidR="005F26F6" w:rsidRDefault="00060A23" w:rsidP="00E91F50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108" w:author="Dalton Solano dos Reis" w:date="2022-11-05T15:01:00Z" w:initials="DSdR">
    <w:p w14:paraId="7FCB33B0" w14:textId="77777777" w:rsidR="005F26F6" w:rsidRDefault="00060A23" w:rsidP="000506B0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111" w:author="Dalton Solano dos Reis" w:date="2022-11-05T15:03:00Z" w:initials="DSdR">
    <w:p w14:paraId="6F8259CF" w14:textId="35423999" w:rsidR="00060A23" w:rsidRDefault="00060A23" w:rsidP="00FB28AE">
      <w:r>
        <w:rPr>
          <w:rStyle w:val="Refdecomentrio"/>
        </w:rPr>
        <w:annotationRef/>
      </w:r>
      <w:r>
        <w:rPr>
          <w:sz w:val="20"/>
          <w:szCs w:val="20"/>
        </w:rPr>
        <w:t>Usar estilo: TF-ALÍNEA</w:t>
      </w:r>
    </w:p>
  </w:comment>
  <w:comment w:id="131" w:author="Dalton Solano dos Reis" w:date="2022-11-05T15:14:00Z" w:initials="DSdR">
    <w:p w14:paraId="617457A4" w14:textId="77777777" w:rsidR="005F26F6" w:rsidRDefault="006A36F3" w:rsidP="00E87F5A">
      <w:r>
        <w:rPr>
          <w:rStyle w:val="Refdecomentrio"/>
        </w:rPr>
        <w:annotationRef/>
      </w:r>
      <w:r w:rsidR="005F26F6">
        <w:rPr>
          <w:sz w:val="20"/>
          <w:szCs w:val="20"/>
        </w:rPr>
        <w:t>Formato da citação: errado</w:t>
      </w:r>
    </w:p>
  </w:comment>
  <w:comment w:id="137" w:author="Dalton Solano dos Reis" w:date="2022-11-05T15:21:00Z" w:initials="DSdR">
    <w:p w14:paraId="7DCA3289" w14:textId="39274468" w:rsidR="00A820F4" w:rsidRDefault="00A820F4" w:rsidP="00F6120F">
      <w:r>
        <w:rPr>
          <w:rStyle w:val="Refdecomentrio"/>
        </w:rPr>
        <w:annotationRef/>
      </w:r>
      <w:r>
        <w:rPr>
          <w:sz w:val="20"/>
          <w:szCs w:val="20"/>
        </w:rPr>
        <w:t>Referências bibliográficas: ordem alfabética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271833" w15:done="0"/>
  <w15:commentEx w15:paraId="78EB1472" w15:done="0"/>
  <w15:commentEx w15:paraId="0CCCB8D5" w15:done="0"/>
  <w15:commentEx w15:paraId="51D65AAC" w15:done="0"/>
  <w15:commentEx w15:paraId="456617BF" w15:done="0"/>
  <w15:commentEx w15:paraId="2320897E" w15:done="0"/>
  <w15:commentEx w15:paraId="172C8F62" w15:done="0"/>
  <w15:commentEx w15:paraId="2D98A954" w15:done="0"/>
  <w15:commentEx w15:paraId="179F3D27" w15:done="0"/>
  <w15:commentEx w15:paraId="1FF2B80C" w15:done="0"/>
  <w15:commentEx w15:paraId="27E99B8F" w15:done="0"/>
  <w15:commentEx w15:paraId="3AFD4ADF" w15:done="0"/>
  <w15:commentEx w15:paraId="6C972783" w15:done="0"/>
  <w15:commentEx w15:paraId="5888AEFD" w15:done="0"/>
  <w15:commentEx w15:paraId="713D1450" w15:done="0"/>
  <w15:commentEx w15:paraId="6FAE315B" w15:done="0"/>
  <w15:commentEx w15:paraId="4F37C5BA" w15:done="0"/>
  <w15:commentEx w15:paraId="3B835A69" w15:done="0"/>
  <w15:commentEx w15:paraId="58A461F2" w15:done="0"/>
  <w15:commentEx w15:paraId="192D89D9" w15:done="0"/>
  <w15:commentEx w15:paraId="3B107F8B" w15:done="0"/>
  <w15:commentEx w15:paraId="70F6892E" w15:done="0"/>
  <w15:commentEx w15:paraId="5341B8CF" w15:done="0"/>
  <w15:commentEx w15:paraId="6D8140F0" w15:done="0"/>
  <w15:commentEx w15:paraId="0979D54B" w15:done="0"/>
  <w15:commentEx w15:paraId="464DB161" w15:done="0"/>
  <w15:commentEx w15:paraId="5DDD658D" w15:done="0"/>
  <w15:commentEx w15:paraId="61543633" w15:done="0"/>
  <w15:commentEx w15:paraId="777F2990" w15:done="0"/>
  <w15:commentEx w15:paraId="7FCB33B0" w15:done="0"/>
  <w15:commentEx w15:paraId="6F8259CF" w15:done="0"/>
  <w15:commentEx w15:paraId="617457A4" w15:done="0"/>
  <w15:commentEx w15:paraId="7DCA32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7623" w16cex:dateUtc="2022-11-04T14:29:00Z"/>
  <w16cex:commentExtensible w16cex:durableId="270F763F" w16cex:dateUtc="2022-11-04T14:30:00Z"/>
  <w16cex:commentExtensible w16cex:durableId="2710B904" w16cex:dateUtc="2022-11-05T13:27:00Z"/>
  <w16cex:commentExtensible w16cex:durableId="2710BAB4" w16cex:dateUtc="2022-11-05T13:34:00Z"/>
  <w16cex:commentExtensible w16cex:durableId="2710BB50" w16cex:dateUtc="2022-11-05T13:37:00Z"/>
  <w16cex:commentExtensible w16cex:durableId="2710BB70" w16cex:dateUtc="2022-11-05T13:37:00Z"/>
  <w16cex:commentExtensible w16cex:durableId="2710BBB7" w16cex:dateUtc="2022-11-05T13:38:00Z"/>
  <w16cex:commentExtensible w16cex:durableId="2710BCAF" w16cex:dateUtc="2022-11-05T13:42:00Z"/>
  <w16cex:commentExtensible w16cex:durableId="2710BDBC" w16cex:dateUtc="2022-11-05T13:47:00Z"/>
  <w16cex:commentExtensible w16cex:durableId="2710BD5E" w16cex:dateUtc="2022-11-05T13:45:00Z"/>
  <w16cex:commentExtensible w16cex:durableId="2710BE1D" w16cex:dateUtc="2022-11-05T13:49:00Z"/>
  <w16cex:commentExtensible w16cex:durableId="2710BE83" w16cex:dateUtc="2022-11-05T13:50:00Z"/>
  <w16cex:commentExtensible w16cex:durableId="2710BCD7" w16cex:dateUtc="2022-11-05T13:43:00Z"/>
  <w16cex:commentExtensible w16cex:durableId="2710BDCA" w16cex:dateUtc="2022-11-05T13:47:00Z"/>
  <w16cex:commentExtensible w16cex:durableId="2710BD6D" w16cex:dateUtc="2022-11-05T13:46:00Z"/>
  <w16cex:commentExtensible w16cex:durableId="2710BEAE" w16cex:dateUtc="2022-11-05T13:51:00Z"/>
  <w16cex:commentExtensible w16cex:durableId="2710BEE4" w16cex:dateUtc="2022-11-05T13:52:00Z"/>
  <w16cex:commentExtensible w16cex:durableId="2710C659" w16cex:dateUtc="2022-11-05T14:24:00Z"/>
  <w16cex:commentExtensible w16cex:durableId="2710C68B" w16cex:dateUtc="2022-11-05T14:24:00Z"/>
  <w16cex:commentExtensible w16cex:durableId="2710C799" w16cex:dateUtc="2022-11-05T14:29:00Z"/>
  <w16cex:commentExtensible w16cex:durableId="2710C82C" w16cex:dateUtc="2022-11-05T14:31:00Z"/>
  <w16cex:commentExtensible w16cex:durableId="2710C845" w16cex:dateUtc="2022-11-05T14:32:00Z"/>
  <w16cex:commentExtensible w16cex:durableId="2710C86B" w16cex:dateUtc="2022-11-05T14:32:00Z"/>
  <w16cex:commentExtensible w16cex:durableId="2710C8F7" w16cex:dateUtc="2022-11-05T14:35:00Z"/>
  <w16cex:commentExtensible w16cex:durableId="2710C8FF" w16cex:dateUtc="2022-11-05T14:35:00Z"/>
  <w16cex:commentExtensible w16cex:durableId="2710C90E" w16cex:dateUtc="2022-11-05T14:35:00Z"/>
  <w16cex:commentExtensible w16cex:durableId="2710CC26" w16cex:dateUtc="2022-11-05T14:48:00Z"/>
  <w16cex:commentExtensible w16cex:durableId="2710F861" w16cex:dateUtc="2022-11-05T17:57:00Z"/>
  <w16cex:commentExtensible w16cex:durableId="2710F8EA" w16cex:dateUtc="2022-11-05T17:59:00Z"/>
  <w16cex:commentExtensible w16cex:durableId="2710F92C" w16cex:dateUtc="2022-11-05T18:01:00Z"/>
  <w16cex:commentExtensible w16cex:durableId="2710F9BB" w16cex:dateUtc="2022-11-05T18:03:00Z"/>
  <w16cex:commentExtensible w16cex:durableId="2710FC48" w16cex:dateUtc="2022-11-05T18:14:00Z"/>
  <w16cex:commentExtensible w16cex:durableId="2710FE0E" w16cex:dateUtc="2022-11-05T1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271833" w16cid:durableId="270F7623"/>
  <w16cid:commentId w16cid:paraId="78EB1472" w16cid:durableId="270F763F"/>
  <w16cid:commentId w16cid:paraId="0CCCB8D5" w16cid:durableId="2710B904"/>
  <w16cid:commentId w16cid:paraId="51D65AAC" w16cid:durableId="2710BAB4"/>
  <w16cid:commentId w16cid:paraId="456617BF" w16cid:durableId="2710BB50"/>
  <w16cid:commentId w16cid:paraId="2320897E" w16cid:durableId="2710BB70"/>
  <w16cid:commentId w16cid:paraId="172C8F62" w16cid:durableId="2710BBB7"/>
  <w16cid:commentId w16cid:paraId="2D98A954" w16cid:durableId="2710BCAF"/>
  <w16cid:commentId w16cid:paraId="179F3D27" w16cid:durableId="2710BDBC"/>
  <w16cid:commentId w16cid:paraId="1FF2B80C" w16cid:durableId="2710BD5E"/>
  <w16cid:commentId w16cid:paraId="27E99B8F" w16cid:durableId="2710BE1D"/>
  <w16cid:commentId w16cid:paraId="3AFD4ADF" w16cid:durableId="2710BE83"/>
  <w16cid:commentId w16cid:paraId="6C972783" w16cid:durableId="2710BCD7"/>
  <w16cid:commentId w16cid:paraId="5888AEFD" w16cid:durableId="2710BDCA"/>
  <w16cid:commentId w16cid:paraId="713D1450" w16cid:durableId="2710BD6D"/>
  <w16cid:commentId w16cid:paraId="6FAE315B" w16cid:durableId="2710BEAE"/>
  <w16cid:commentId w16cid:paraId="4F37C5BA" w16cid:durableId="2710BEE4"/>
  <w16cid:commentId w16cid:paraId="3B835A69" w16cid:durableId="2710C659"/>
  <w16cid:commentId w16cid:paraId="58A461F2" w16cid:durableId="2710C68B"/>
  <w16cid:commentId w16cid:paraId="192D89D9" w16cid:durableId="2710C799"/>
  <w16cid:commentId w16cid:paraId="3B107F8B" w16cid:durableId="2710C82C"/>
  <w16cid:commentId w16cid:paraId="70F6892E" w16cid:durableId="2710C845"/>
  <w16cid:commentId w16cid:paraId="5341B8CF" w16cid:durableId="2710C86B"/>
  <w16cid:commentId w16cid:paraId="6D8140F0" w16cid:durableId="2710C8F7"/>
  <w16cid:commentId w16cid:paraId="0979D54B" w16cid:durableId="2710C8FF"/>
  <w16cid:commentId w16cid:paraId="464DB161" w16cid:durableId="2710C90E"/>
  <w16cid:commentId w16cid:paraId="5DDD658D" w16cid:durableId="2710CC26"/>
  <w16cid:commentId w16cid:paraId="61543633" w16cid:durableId="2710F861"/>
  <w16cid:commentId w16cid:paraId="777F2990" w16cid:durableId="2710F8EA"/>
  <w16cid:commentId w16cid:paraId="7FCB33B0" w16cid:durableId="2710F92C"/>
  <w16cid:commentId w16cid:paraId="6F8259CF" w16cid:durableId="2710F9BB"/>
  <w16cid:commentId w16cid:paraId="617457A4" w16cid:durableId="2710FC48"/>
  <w16cid:commentId w16cid:paraId="7DCA3289" w16cid:durableId="2710FE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9799" w14:textId="77777777" w:rsidR="005E5AC5" w:rsidRDefault="005E5AC5">
      <w:r>
        <w:separator/>
      </w:r>
    </w:p>
  </w:endnote>
  <w:endnote w:type="continuationSeparator" w:id="0">
    <w:p w14:paraId="077C9666" w14:textId="77777777" w:rsidR="005E5AC5" w:rsidRDefault="005E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F042" w14:textId="77777777" w:rsidR="005E5AC5" w:rsidRDefault="005E5AC5">
      <w:r>
        <w:separator/>
      </w:r>
    </w:p>
  </w:footnote>
  <w:footnote w:type="continuationSeparator" w:id="0">
    <w:p w14:paraId="265D861D" w14:textId="77777777" w:rsidR="005E5AC5" w:rsidRDefault="005E5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1278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0A23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2958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02C7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4F19"/>
    <w:rsid w:val="003F5F25"/>
    <w:rsid w:val="0040436D"/>
    <w:rsid w:val="004049BA"/>
    <w:rsid w:val="00410543"/>
    <w:rsid w:val="00411BD8"/>
    <w:rsid w:val="004173CC"/>
    <w:rsid w:val="0042356B"/>
    <w:rsid w:val="00423EE9"/>
    <w:rsid w:val="0042420A"/>
    <w:rsid w:val="004243D2"/>
    <w:rsid w:val="00424610"/>
    <w:rsid w:val="0042478C"/>
    <w:rsid w:val="00424FAA"/>
    <w:rsid w:val="00426F61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2FA9"/>
    <w:rsid w:val="005B793F"/>
    <w:rsid w:val="005C0614"/>
    <w:rsid w:val="005C21FC"/>
    <w:rsid w:val="005C30AE"/>
    <w:rsid w:val="005E35F3"/>
    <w:rsid w:val="005E400D"/>
    <w:rsid w:val="005E5AC5"/>
    <w:rsid w:val="005E698D"/>
    <w:rsid w:val="005F09F1"/>
    <w:rsid w:val="005F2402"/>
    <w:rsid w:val="005F26F6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1B49"/>
    <w:rsid w:val="00674155"/>
    <w:rsid w:val="006746CA"/>
    <w:rsid w:val="00691644"/>
    <w:rsid w:val="00695745"/>
    <w:rsid w:val="0069600B"/>
    <w:rsid w:val="006A0A1A"/>
    <w:rsid w:val="006A36F3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70391A"/>
    <w:rsid w:val="00706486"/>
    <w:rsid w:val="007116E8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4AB9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6A04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518C"/>
    <w:rsid w:val="00A21708"/>
    <w:rsid w:val="00A22362"/>
    <w:rsid w:val="00A249BA"/>
    <w:rsid w:val="00A307C7"/>
    <w:rsid w:val="00A44581"/>
    <w:rsid w:val="00A45093"/>
    <w:rsid w:val="00A47787"/>
    <w:rsid w:val="00A47E6E"/>
    <w:rsid w:val="00A50EAF"/>
    <w:rsid w:val="00A602F9"/>
    <w:rsid w:val="00A650EE"/>
    <w:rsid w:val="00A662C8"/>
    <w:rsid w:val="00A700F7"/>
    <w:rsid w:val="00A703E0"/>
    <w:rsid w:val="00A71157"/>
    <w:rsid w:val="00A820F4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4F49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4FE6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21BC"/>
    <w:rsid w:val="00D566DC"/>
    <w:rsid w:val="00D6498F"/>
    <w:rsid w:val="00D7463D"/>
    <w:rsid w:val="00D80F5A"/>
    <w:rsid w:val="00D8222B"/>
    <w:rsid w:val="00D82C9F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A700F7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F26F6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  <w:pPrChange w:id="0" w:author="Dalton Solano dos Reis" w:date="2022-11-05T15:37:00Z">
        <w:pPr>
          <w:keepNext/>
          <w:keepLines/>
          <w:numPr>
            <w:ilvl w:val="1"/>
            <w:numId w:val="1"/>
          </w:numPr>
          <w:spacing w:before="240" w:line="360" w:lineRule="auto"/>
          <w:ind w:left="567" w:hanging="567"/>
          <w:jc w:val="both"/>
          <w:outlineLvl w:val="1"/>
        </w:pPr>
      </w:pPrChange>
    </w:pPr>
    <w:rPr>
      <w:caps/>
      <w:color w:val="000000"/>
      <w:sz w:val="24"/>
      <w:rPrChange w:id="0" w:author="Dalton Solano dos Reis" w:date="2022-11-05T15:37:00Z">
        <w:rPr>
          <w:caps/>
          <w:color w:val="000000"/>
          <w:sz w:val="24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customXml" Target="ink/ink3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customXml" Target="ink/ink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ustomXml" Target="ink/ink4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4274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2022-10-13T00:17:00Z</cp:lastPrinted>
  <dcterms:created xsi:type="dcterms:W3CDTF">2022-10-13T00:21:00Z</dcterms:created>
  <dcterms:modified xsi:type="dcterms:W3CDTF">2022-11-05T18:43:00Z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