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FC5A41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1EAB6B11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5523E27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(2007)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(2007)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(2004), “</w:t>
      </w:r>
      <w:r w:rsidR="00C469B6" w:rsidRPr="00C469B6">
        <w:t xml:space="preserve">A percepção da capacidade esportiva está estreitamente ligada à percepção da própria </w:t>
      </w:r>
      <w:r w:rsidR="00C469B6" w:rsidRPr="00C469B6">
        <w:lastRenderedPageBreak/>
        <w:t>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>ara Silva (2012),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6CD6EB7F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O que é </w:t>
      </w:r>
      <w:proofErr w:type="gramStart"/>
      <w:r>
        <w:t>esporte?</w:t>
      </w:r>
      <w:r w:rsidR="000F0DBA">
        <w:t>.</w:t>
      </w:r>
      <w:proofErr w:type="gramEnd"/>
      <w:r>
        <w:t xml:space="preserve">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O que é </w:t>
      </w:r>
      <w:proofErr w:type="gramStart"/>
      <w:r w:rsidR="00086D3D">
        <w:t>esporte?</w:t>
      </w:r>
      <w:r w:rsidR="000F0DBA">
        <w:t>.</w:t>
      </w:r>
      <w:proofErr w:type="gramEnd"/>
    </w:p>
    <w:p w14:paraId="4B519A8B" w14:textId="512CED4B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8B0865F" w:rsidR="00172F0B" w:rsidRDefault="00172F0B" w:rsidP="000F0DBA">
      <w:pPr>
        <w:pStyle w:val="TF-FONTE"/>
      </w:pPr>
      <w:r>
        <w:t>Fonte: Marques,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</w:t>
      </w:r>
      <w:r w:rsidR="00DE2B62" w:rsidRPr="00DE2B62">
        <w:lastRenderedPageBreak/>
        <w:t>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5A5ECF05" w:rsidR="00EC432F" w:rsidRDefault="00EC432F" w:rsidP="000F0DBA">
      <w:pPr>
        <w:pStyle w:val="TF-FONTE"/>
      </w:pPr>
      <w:r>
        <w:t>Fonte: Marques, Almeida, Gutierrez (2007)</w:t>
      </w:r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lastRenderedPageBreak/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5C485F8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</w:t>
      </w:r>
      <w:proofErr w:type="spellStart"/>
      <w:r w:rsidR="00735E77">
        <w:t>Zandavalle</w:t>
      </w:r>
      <w:proofErr w:type="spellEnd"/>
      <w:r w:rsidR="00735E77">
        <w:t xml:space="preserve">, 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 xml:space="preserve">. Na subseção </w:t>
      </w:r>
      <w:r>
        <w:lastRenderedPageBreak/>
        <w:t>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38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1"/>
        <w:gridCol w:w="1744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8CF9ADC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68E02670" w:rsidR="00C436B6" w:rsidRDefault="00D023F7" w:rsidP="00C436B6">
            <w:pPr>
              <w:pStyle w:val="TF-TEXTOQUADRO"/>
              <w:jc w:val="center"/>
            </w:pPr>
            <w:proofErr w:type="spellStart"/>
            <w:proofErr w:type="gramStart"/>
            <w:r>
              <w:t>Silva</w:t>
            </w:r>
            <w:r w:rsidR="0067564C">
              <w:t>,Oliveira</w:t>
            </w:r>
            <w:proofErr w:type="spellEnd"/>
            <w:proofErr w:type="gramEnd"/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C2C440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 xml:space="preserve">Marques, Almeida, Gutierrez (2007) </w:t>
      </w:r>
      <w:r>
        <w:t xml:space="preserve">indicam que </w:t>
      </w:r>
      <w:r w:rsidR="00293CAD">
        <w:t>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</w:t>
      </w:r>
      <w:r>
        <w:lastRenderedPageBreak/>
        <w:t xml:space="preserve">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7DF918C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(2012)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lastRenderedPageBreak/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</w:t>
      </w:r>
      <w:proofErr w:type="spellStart"/>
      <w:r w:rsidRPr="0004501E">
        <w:rPr>
          <w:i/>
          <w:iCs/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t xml:space="preserve">utilizando o Visual Studio como </w:t>
      </w:r>
      <w:proofErr w:type="spellStart"/>
      <w:r w:rsidR="00A84F4E">
        <w:t>Integrated</w:t>
      </w:r>
      <w:proofErr w:type="spellEnd"/>
      <w:r w:rsidR="00A84F4E">
        <w:t xml:space="preserve"> </w:t>
      </w:r>
      <w:proofErr w:type="spellStart"/>
      <w:r w:rsidR="00A84F4E">
        <w:t>Development</w:t>
      </w:r>
      <w:proofErr w:type="spellEnd"/>
      <w:r w:rsidR="00A84F4E">
        <w:t xml:space="preserve"> </w:t>
      </w:r>
      <w:proofErr w:type="spellStart"/>
      <w:r w:rsidR="00A84F4E">
        <w:t>Environment</w:t>
      </w:r>
      <w:proofErr w:type="spellEnd"/>
      <w:r w:rsidR="00A84F4E">
        <w:t xml:space="preserve">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iniciar o desenvolvimento das funcionalidades não </w:t>
      </w:r>
      <w:r>
        <w:lastRenderedPageBreak/>
        <w:t>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39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lastRenderedPageBreak/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3F54873B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proofErr w:type="gramStart"/>
      <w:r w:rsidRPr="00D8222B">
        <w:t>pessoas</w:t>
      </w:r>
      <w:proofErr w:type="gramEnd"/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07882FC2" w:rsidR="008E1B0E" w:rsidRDefault="008E1B0E">
      <w:pPr>
        <w:keepNext w:val="0"/>
        <w:keepLines w:val="0"/>
        <w:rPr>
          <w:szCs w:val="20"/>
        </w:rPr>
      </w:pPr>
      <w:r>
        <w:br w:type="page"/>
      </w:r>
    </w:p>
    <w:p w14:paraId="32C5D41B" w14:textId="77777777" w:rsidR="008E1B0E" w:rsidRDefault="008E1B0E" w:rsidP="008E1B0E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A66E334" w14:textId="77777777" w:rsidR="008E1B0E" w:rsidRDefault="008E1B0E" w:rsidP="008E1B0E">
      <w:pPr>
        <w:pStyle w:val="TF-xAvalTTULO"/>
      </w:pPr>
      <w:r w:rsidRPr="00320BFA">
        <w:t xml:space="preserve">PROFESSOR </w:t>
      </w:r>
      <w:r>
        <w:t>AVALIADOR – projeto</w:t>
      </w:r>
    </w:p>
    <w:p w14:paraId="0827221A" w14:textId="512E408B" w:rsidR="008E1B0E" w:rsidRDefault="008E1B0E" w:rsidP="008E1B0E">
      <w:pPr>
        <w:pStyle w:val="TF-xAvalLINHA"/>
      </w:pPr>
      <w:r w:rsidRPr="00320BFA">
        <w:t>Avaliador(a):</w:t>
      </w:r>
      <w:r w:rsidRPr="00320BFA">
        <w:tab/>
      </w:r>
      <w:r w:rsidRPr="008E1B0E">
        <w:t xml:space="preserve">Simone </w:t>
      </w:r>
      <w:proofErr w:type="spellStart"/>
      <w:r w:rsidRPr="008E1B0E">
        <w:t>Erbs</w:t>
      </w:r>
      <w:proofErr w:type="spellEnd"/>
      <w:r w:rsidRPr="008E1B0E">
        <w:t xml:space="preserve"> da Costa</w:t>
      </w:r>
    </w:p>
    <w:p w14:paraId="6053FB9C" w14:textId="77777777" w:rsidR="008E1B0E" w:rsidRPr="00340EA0" w:rsidRDefault="008E1B0E" w:rsidP="008E1B0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8E1B0E" w:rsidRPr="00320BFA" w14:paraId="08377AA4" w14:textId="77777777" w:rsidTr="004E01AD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E88A68" w14:textId="77777777" w:rsidR="008E1B0E" w:rsidRPr="00320BFA" w:rsidRDefault="008E1B0E" w:rsidP="004E01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127F7D" w14:textId="77777777" w:rsidR="008E1B0E" w:rsidRPr="00320BFA" w:rsidRDefault="008E1B0E" w:rsidP="004E01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B1B1BC" w14:textId="77777777" w:rsidR="008E1B0E" w:rsidRPr="00320BFA" w:rsidRDefault="008E1B0E" w:rsidP="004E01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FC2C2B" w14:textId="77777777" w:rsidR="008E1B0E" w:rsidRPr="00320BFA" w:rsidRDefault="008E1B0E" w:rsidP="004E01AD">
            <w:pPr>
              <w:pStyle w:val="TF-xAvalITEMTABELA"/>
            </w:pPr>
            <w:r w:rsidRPr="00320BFA">
              <w:t>não atende</w:t>
            </w:r>
          </w:p>
        </w:tc>
      </w:tr>
      <w:tr w:rsidR="008E1B0E" w:rsidRPr="00320BFA" w14:paraId="72CEB614" w14:textId="77777777" w:rsidTr="004E01AD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68935C" w14:textId="77777777" w:rsidR="008E1B0E" w:rsidRPr="0000224C" w:rsidRDefault="008E1B0E" w:rsidP="004E01AD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0996" w14:textId="77777777" w:rsidR="008E1B0E" w:rsidRPr="00320BFA" w:rsidRDefault="008E1B0E" w:rsidP="008E1B0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67E9F2D" w14:textId="77777777" w:rsidR="008E1B0E" w:rsidRPr="00320BFA" w:rsidRDefault="008E1B0E" w:rsidP="004E01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598B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D4F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067BF7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4AA28D" w14:textId="77777777" w:rsidTr="004E01AD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2C0723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BCE1" w14:textId="77777777" w:rsidR="008E1B0E" w:rsidRPr="00320BFA" w:rsidRDefault="008E1B0E" w:rsidP="004E01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E49F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C4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BABC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76B8571D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AD536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583A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25F7A38" w14:textId="77777777" w:rsidR="008E1B0E" w:rsidRPr="00320BFA" w:rsidRDefault="008E1B0E" w:rsidP="004E01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8552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5F8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77AA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268816D" w14:textId="77777777" w:rsidTr="004E01AD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F2F191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0F3C" w14:textId="77777777" w:rsidR="008E1B0E" w:rsidRPr="00320BFA" w:rsidRDefault="008E1B0E" w:rsidP="004E01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362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643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3E91B5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D8FB603" w14:textId="77777777" w:rsidTr="004E01AD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A2709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6872" w14:textId="77777777" w:rsidR="008E1B0E" w:rsidRPr="00320BFA" w:rsidRDefault="008E1B0E" w:rsidP="004E01AD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0FCBD800" w14:textId="77777777" w:rsidR="008E1B0E" w:rsidRPr="00320BFA" w:rsidRDefault="008E1B0E" w:rsidP="004E01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31C6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2E2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A807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AE3654C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468E4C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C12A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E785402" w14:textId="77777777" w:rsidR="008E1B0E" w:rsidRPr="00320BFA" w:rsidRDefault="008E1B0E" w:rsidP="004E01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BD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C35F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3EE8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5A48C05F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1F8F1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F159" w14:textId="77777777" w:rsidR="008E1B0E" w:rsidRPr="00320BFA" w:rsidRDefault="008E1B0E" w:rsidP="004E01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94D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983B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E073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61F1B63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8D71A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CB13" w14:textId="77777777" w:rsidR="008E1B0E" w:rsidRPr="00320BFA" w:rsidRDefault="008E1B0E" w:rsidP="004E01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E72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D63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1EDD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2C28FF7F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6A9894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4A05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B607D00" w14:textId="77777777" w:rsidR="008E1B0E" w:rsidRPr="00320BFA" w:rsidRDefault="008E1B0E" w:rsidP="004E01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6B6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DD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80898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6843E257" w14:textId="77777777" w:rsidTr="004E01AD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DE83DA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E6E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21D52CE" w14:textId="77777777" w:rsidR="008E1B0E" w:rsidRPr="00320BFA" w:rsidRDefault="008E1B0E" w:rsidP="004E01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717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D64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2BCD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9B025CE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4F1A12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DEAE" w14:textId="77777777" w:rsidR="008E1B0E" w:rsidRPr="00320BFA" w:rsidRDefault="008E1B0E" w:rsidP="004E01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79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EC4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B75B9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141534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A72ED9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FA98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1E68929" w14:textId="77777777" w:rsidR="008E1B0E" w:rsidRPr="00320BFA" w:rsidRDefault="008E1B0E" w:rsidP="004E01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21E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C2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6B727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412AE2D4" w14:textId="77777777" w:rsidTr="004E01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E4608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16817" w14:textId="77777777" w:rsidR="008E1B0E" w:rsidRPr="00320BFA" w:rsidRDefault="008E1B0E" w:rsidP="004E01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130342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70F110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DCD6D7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070D22E2" w14:textId="77777777" w:rsidTr="004E01AD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4CA7FF" w14:textId="77777777" w:rsidR="008E1B0E" w:rsidRPr="0000224C" w:rsidRDefault="008E1B0E" w:rsidP="004E01AD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B855" w14:textId="77777777" w:rsidR="008E1B0E" w:rsidRPr="00320BFA" w:rsidRDefault="008E1B0E" w:rsidP="008E1B0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A0D4E6D" w14:textId="77777777" w:rsidR="008E1B0E" w:rsidRPr="00320BFA" w:rsidRDefault="008E1B0E" w:rsidP="004E01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241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0C78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D1DCD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E1B0E" w:rsidRPr="00320BFA" w14:paraId="7051EC8C" w14:textId="77777777" w:rsidTr="004E01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FFF0AD" w14:textId="77777777" w:rsidR="008E1B0E" w:rsidRPr="00320BFA" w:rsidRDefault="008E1B0E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C0D5A4" w14:textId="77777777" w:rsidR="008E1B0E" w:rsidRPr="00320BFA" w:rsidRDefault="008E1B0E" w:rsidP="004E01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D0E8A4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79C35A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48437C" w14:textId="77777777" w:rsidR="008E1B0E" w:rsidRPr="00320BFA" w:rsidRDefault="008E1B0E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ECA47C" w14:textId="77777777" w:rsidR="008E1B0E" w:rsidRPr="003F5F25" w:rsidRDefault="008E1B0E" w:rsidP="008E1B0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8E1B0E" w:rsidRPr="0000224C" w14:paraId="01B8DF75" w14:textId="77777777" w:rsidTr="004E01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E6ED2A2" w14:textId="77777777" w:rsidR="008E1B0E" w:rsidRPr="0000224C" w:rsidRDefault="008E1B0E" w:rsidP="004E01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C93636C" w14:textId="77777777" w:rsidR="008E1B0E" w:rsidRPr="0000224C" w:rsidRDefault="008E1B0E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D5A0684" w14:textId="77777777" w:rsidR="008E1B0E" w:rsidRPr="0000224C" w:rsidRDefault="008E1B0E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8E1B0E" w:rsidRPr="0000224C" w14:paraId="3772ECD9" w14:textId="77777777" w:rsidTr="004E01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C613564" w14:textId="77777777" w:rsidR="008E1B0E" w:rsidRPr="0000224C" w:rsidRDefault="008E1B0E" w:rsidP="004E01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4A056A" w14:textId="77777777" w:rsidR="008E1B0E" w:rsidRPr="0000224C" w:rsidRDefault="008E1B0E" w:rsidP="004E01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ABE73F2" w14:textId="77777777" w:rsidR="008E1B0E" w:rsidRPr="0000224C" w:rsidRDefault="008E1B0E" w:rsidP="004E01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EF503D1" w14:textId="77777777" w:rsidR="008E1B0E" w:rsidRDefault="008E1B0E" w:rsidP="008E1B0E">
      <w:pPr>
        <w:pStyle w:val="TF-xAvalITEMDETALHE"/>
      </w:pPr>
    </w:p>
    <w:p w14:paraId="0E9CDC8D" w14:textId="77777777" w:rsidR="00A47E6E" w:rsidRDefault="00A47E6E" w:rsidP="00B02299">
      <w:pPr>
        <w:pStyle w:val="TF-refernciasITEM"/>
      </w:pPr>
    </w:p>
    <w:sectPr w:rsidR="00A47E6E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AD35" w14:textId="77777777" w:rsidR="008D37E1" w:rsidRDefault="008D37E1">
      <w:r>
        <w:separator/>
      </w:r>
    </w:p>
  </w:endnote>
  <w:endnote w:type="continuationSeparator" w:id="0">
    <w:p w14:paraId="3A381C82" w14:textId="77777777" w:rsidR="008D37E1" w:rsidRDefault="008D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3025" w14:textId="77777777" w:rsidR="008D37E1" w:rsidRDefault="008D37E1">
      <w:r>
        <w:separator/>
      </w:r>
    </w:p>
  </w:footnote>
  <w:footnote w:type="continuationSeparator" w:id="0">
    <w:p w14:paraId="02786CFC" w14:textId="77777777" w:rsidR="008D37E1" w:rsidRDefault="008D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37E1"/>
    <w:rsid w:val="008D5522"/>
    <w:rsid w:val="008D69C5"/>
    <w:rsid w:val="008D7404"/>
    <w:rsid w:val="008E0F86"/>
    <w:rsid w:val="008E1B0E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4260</Words>
  <Characters>23008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2022-12-02T10:26:00Z</dcterms:created>
  <dcterms:modified xsi:type="dcterms:W3CDTF">2022-12-05T17:57:00Z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