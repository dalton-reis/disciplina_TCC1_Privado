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0" w:author="Dalton Solano dos Reis" w:date="2022-12-19T18:45:00Z">
          <w:tblPr>
            <w:tblW w:w="0" w:type="auto"/>
            <w:tblInd w:w="10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5272"/>
        <w:gridCol w:w="8"/>
        <w:gridCol w:w="3668"/>
        <w:tblGridChange w:id="1">
          <w:tblGrid>
            <w:gridCol w:w="5272"/>
            <w:gridCol w:w="8"/>
            <w:gridCol w:w="3668"/>
          </w:tblGrid>
        </w:tblGridChange>
      </w:tblGrid>
      <w:tr w:rsidR="00AA65FD" w:rsidDel="0085581D" w14:paraId="1D349811" w14:textId="6B2F2E69" w:rsidTr="0085581D">
        <w:trPr>
          <w:del w:id="2" w:author="Dalton Solano dos Reis" w:date="2022-12-19T18:45:00Z"/>
        </w:trPr>
        <w:tc>
          <w:tcPr>
            <w:tcW w:w="8948" w:type="dxa"/>
            <w:gridSpan w:val="3"/>
            <w:shd w:val="clear" w:color="auto" w:fill="auto"/>
            <w:tcPrChange w:id="3" w:author="Dalton Solano dos Reis" w:date="2022-12-19T18:45:00Z">
              <w:tcPr>
                <w:tcW w:w="9104" w:type="dxa"/>
                <w:gridSpan w:val="3"/>
                <w:shd w:val="clear" w:color="auto" w:fill="auto"/>
              </w:tcPr>
            </w:tcPrChange>
          </w:tcPr>
          <w:p w14:paraId="06FFC4FB" w14:textId="1E16C924" w:rsidR="00AA65FD" w:rsidDel="0085581D" w:rsidRDefault="00AA65FD" w:rsidP="00FC5A41">
            <w:pPr>
              <w:pStyle w:val="Ttulo2"/>
              <w:numPr>
                <w:ilvl w:val="0"/>
                <w:numId w:val="0"/>
              </w:numPr>
              <w:ind w:left="567"/>
              <w:rPr>
                <w:del w:id="4" w:author="Dalton Solano dos Reis" w:date="2022-12-19T18:45:00Z"/>
                <w:rStyle w:val="Nmerodepgina"/>
              </w:rPr>
            </w:pPr>
            <w:bookmarkStart w:id="5" w:name="_Toc420723208"/>
            <w:bookmarkStart w:id="6" w:name="_Toc482682369"/>
            <w:bookmarkStart w:id="7" w:name="_Toc54164903"/>
            <w:bookmarkStart w:id="8" w:name="_Toc54165663"/>
            <w:bookmarkStart w:id="9" w:name="_Toc54169315"/>
            <w:bookmarkStart w:id="10" w:name="_Toc96347419"/>
            <w:bookmarkStart w:id="11" w:name="_Toc96357709"/>
            <w:bookmarkStart w:id="12" w:name="_Toc96491849"/>
            <w:bookmarkStart w:id="13" w:name="_Toc411603089"/>
            <w:del w:id="14" w:author="Dalton Solano dos Reis" w:date="2022-12-19T18:45:00Z">
              <w:r w:rsidDel="0085581D">
                <w:rPr>
                  <w:rStyle w:val="Nmerodepgina"/>
                </w:rPr>
                <w:delText xml:space="preserve">CURSO DE </w:delText>
              </w:r>
              <w:r w:rsidRPr="00AA65FD" w:rsidDel="0085581D">
                <w:rPr>
                  <w:rStyle w:val="Nmerodepgina"/>
                </w:rPr>
                <w:delText>SISTEMAS DE INFORMAÇÃO</w:delText>
              </w:r>
              <w:r w:rsidR="00E61711" w:rsidDel="0085581D">
                <w:rPr>
                  <w:rStyle w:val="Nmerodepgina"/>
                </w:rPr>
                <w:delText xml:space="preserve"> </w:delText>
              </w:r>
              <w:r w:rsidDel="0085581D">
                <w:rPr>
                  <w:rStyle w:val="Nmerodepgina"/>
                </w:rPr>
                <w:delText>– TCC</w:delText>
              </w:r>
              <w:r w:rsidR="00E61711" w:rsidDel="0085581D">
                <w:rPr>
                  <w:rStyle w:val="Nmerodepgina"/>
                </w:rPr>
                <w:delText xml:space="preserve"> ACADÊMICO</w:delText>
              </w:r>
            </w:del>
          </w:p>
        </w:tc>
      </w:tr>
      <w:tr w:rsidR="00AA65FD" w:rsidDel="0085581D" w14:paraId="0957FF6C" w14:textId="48CAE0F1" w:rsidTr="0085581D">
        <w:trPr>
          <w:del w:id="15" w:author="Dalton Solano dos Reis" w:date="2022-12-19T18:45:00Z"/>
        </w:trPr>
        <w:tc>
          <w:tcPr>
            <w:tcW w:w="5272" w:type="dxa"/>
            <w:shd w:val="clear" w:color="auto" w:fill="auto"/>
            <w:tcPrChange w:id="16" w:author="Dalton Solano dos Reis" w:date="2022-12-19T18:45:00Z">
              <w:tcPr>
                <w:tcW w:w="5387" w:type="dxa"/>
                <w:shd w:val="clear" w:color="auto" w:fill="auto"/>
              </w:tcPr>
            </w:tcPrChange>
          </w:tcPr>
          <w:p w14:paraId="05BA9793" w14:textId="7B5FB79D" w:rsidR="00AA65FD" w:rsidRPr="003C5262" w:rsidDel="0085581D" w:rsidRDefault="00AA65FD" w:rsidP="00FC5A41">
            <w:pPr>
              <w:pStyle w:val="Ttulo2"/>
              <w:numPr>
                <w:ilvl w:val="0"/>
                <w:numId w:val="0"/>
              </w:numPr>
              <w:ind w:left="567"/>
              <w:rPr>
                <w:del w:id="17" w:author="Dalton Solano dos Reis" w:date="2022-12-19T18:45:00Z"/>
              </w:rPr>
            </w:pPr>
            <w:del w:id="18" w:author="Dalton Solano dos Reis" w:date="2022-12-19T18:45:00Z">
              <w:r w:rsidDel="0085581D">
                <w:rPr>
                  <w:rStyle w:val="Nmerodepgina"/>
                </w:rPr>
                <w:delText>() PRÉ-PROJETO     (</w:delText>
              </w:r>
              <w:r w:rsidR="00FC5A41" w:rsidDel="0085581D">
                <w:rPr>
                  <w:rStyle w:val="Nmerodepgina"/>
                </w:rPr>
                <w:delText>X</w:delText>
              </w:r>
              <w:r w:rsidDel="0085581D">
                <w:delText xml:space="preserve">) </w:delText>
              </w:r>
              <w:r w:rsidDel="0085581D">
                <w:rPr>
                  <w:rStyle w:val="Nmerodepgina"/>
                </w:rPr>
                <w:delText xml:space="preserve">PROJETO </w:delText>
              </w:r>
            </w:del>
          </w:p>
        </w:tc>
        <w:tc>
          <w:tcPr>
            <w:tcW w:w="3676" w:type="dxa"/>
            <w:gridSpan w:val="2"/>
            <w:shd w:val="clear" w:color="auto" w:fill="auto"/>
            <w:tcPrChange w:id="19" w:author="Dalton Solano dos Reis" w:date="2022-12-19T18:45:00Z">
              <w:tcPr>
                <w:tcW w:w="3717" w:type="dxa"/>
                <w:gridSpan w:val="2"/>
                <w:shd w:val="clear" w:color="auto" w:fill="auto"/>
              </w:tcPr>
            </w:tcPrChange>
          </w:tcPr>
          <w:p w14:paraId="62559C3F" w14:textId="74B7C343" w:rsidR="00AA65FD" w:rsidDel="0085581D" w:rsidRDefault="00AA65FD" w:rsidP="00FC5A41">
            <w:pPr>
              <w:pStyle w:val="Ttulo2"/>
              <w:numPr>
                <w:ilvl w:val="0"/>
                <w:numId w:val="0"/>
              </w:numPr>
              <w:ind w:left="567"/>
              <w:rPr>
                <w:del w:id="20" w:author="Dalton Solano dos Reis" w:date="2022-12-19T18:45:00Z"/>
                <w:rStyle w:val="Nmerodepgina"/>
              </w:rPr>
            </w:pPr>
            <w:del w:id="21" w:author="Dalton Solano dos Reis" w:date="2022-12-19T18:45:00Z">
              <w:r w:rsidDel="0085581D">
                <w:rPr>
                  <w:rStyle w:val="Nmerodepgina"/>
                </w:rPr>
                <w:delText xml:space="preserve">ANO/SEMESTRE: </w:delText>
              </w:r>
              <w:r w:rsidR="00936363" w:rsidDel="0085581D">
                <w:rPr>
                  <w:rStyle w:val="Nmerodepgina"/>
                </w:rPr>
                <w:delText>2022/2</w:delText>
              </w:r>
            </w:del>
          </w:p>
        </w:tc>
      </w:tr>
      <w:tr w:rsidR="0085581D" w14:paraId="2DA54390" w14:textId="77777777" w:rsidTr="0085581D">
        <w:trPr>
          <w:ins w:id="22" w:author="Dalton Solano dos Reis" w:date="2022-12-19T18:45:00Z"/>
        </w:trPr>
        <w:tc>
          <w:tcPr>
            <w:tcW w:w="8948" w:type="dxa"/>
            <w:gridSpan w:val="3"/>
            <w:shd w:val="clear" w:color="auto" w:fill="auto"/>
            <w:tcPrChange w:id="23" w:author="Dalton Solano dos Reis" w:date="2022-12-19T18:45:00Z">
              <w:tcPr>
                <w:tcW w:w="9104" w:type="dxa"/>
                <w:gridSpan w:val="3"/>
                <w:shd w:val="clear" w:color="auto" w:fill="auto"/>
              </w:tcPr>
            </w:tcPrChange>
          </w:tcPr>
          <w:p w14:paraId="55761234" w14:textId="77777777" w:rsidR="0085581D" w:rsidRDefault="0085581D" w:rsidP="009535AD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ins w:id="24" w:author="Dalton Solano dos Reis" w:date="2022-12-19T18:45:00Z"/>
                <w:rStyle w:val="Nmerodepgina"/>
              </w:rPr>
            </w:pPr>
            <w:ins w:id="25" w:author="Dalton Solano dos Reis" w:date="2022-12-19T18:45:00Z">
              <w:r>
                <w:rPr>
                  <w:rStyle w:val="Nmerodepgina"/>
                </w:rPr>
                <w:t xml:space="preserve">CURSO DE </w:t>
              </w:r>
              <w:r w:rsidRPr="00AA65FD">
                <w:rPr>
                  <w:rStyle w:val="Nmerodepgina"/>
                </w:rPr>
                <w:t>SISTEMAS DE INFORMAÇÃO</w:t>
              </w:r>
              <w:r>
                <w:rPr>
                  <w:rStyle w:val="Nmerodepgina"/>
                </w:rPr>
                <w:t xml:space="preserve"> – TCC ACADÊMICO</w:t>
              </w:r>
            </w:ins>
          </w:p>
        </w:tc>
      </w:tr>
      <w:tr w:rsidR="0085581D" w14:paraId="23E955A0" w14:textId="77777777" w:rsidTr="0085581D">
        <w:trPr>
          <w:ins w:id="26" w:author="Dalton Solano dos Reis" w:date="2022-12-19T18:45:00Z"/>
        </w:trPr>
        <w:tc>
          <w:tcPr>
            <w:tcW w:w="5280" w:type="dxa"/>
            <w:gridSpan w:val="2"/>
            <w:shd w:val="clear" w:color="auto" w:fill="auto"/>
            <w:tcPrChange w:id="27" w:author="Dalton Solano dos Reis" w:date="2022-12-19T18:45:00Z">
              <w:tcPr>
                <w:tcW w:w="5387" w:type="dxa"/>
                <w:gridSpan w:val="2"/>
                <w:shd w:val="clear" w:color="auto" w:fill="auto"/>
              </w:tcPr>
            </w:tcPrChange>
          </w:tcPr>
          <w:p w14:paraId="381DA9A7" w14:textId="7D009467" w:rsidR="0085581D" w:rsidRPr="003C5262" w:rsidRDefault="0085581D" w:rsidP="009535AD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ins w:id="28" w:author="Dalton Solano dos Reis" w:date="2022-12-19T18:45:00Z"/>
              </w:rPr>
            </w:pPr>
            <w:proofErr w:type="gramStart"/>
            <w:ins w:id="29" w:author="Dalton Solano dos Reis" w:date="2022-12-19T18:45:00Z">
              <w:r>
                <w:rPr>
                  <w:rStyle w:val="Nmerodepgina"/>
                </w:rPr>
                <w:t>(</w:t>
              </w:r>
              <w:r>
                <w:rPr>
                  <w:rStyle w:val="Nmerodepgina"/>
                </w:rPr>
                <w:t xml:space="preserve">  </w:t>
              </w:r>
              <w:proofErr w:type="gramEnd"/>
              <w:r>
                <w:rPr>
                  <w:rStyle w:val="Nmerodepgina"/>
                </w:rPr>
                <w:t xml:space="preserve">  </w:t>
              </w:r>
              <w:r>
                <w:rPr>
                  <w:rStyle w:val="Nmerodepgina"/>
                </w:rPr>
                <w:t>) PRÉ-PROJETO     (</w:t>
              </w:r>
              <w:r>
                <w:t> </w:t>
              </w:r>
              <w:r>
                <w:t xml:space="preserve"> X</w:t>
              </w:r>
              <w:r>
                <w:t xml:space="preserve">  ) </w:t>
              </w:r>
              <w:r>
                <w:rPr>
                  <w:rStyle w:val="Nmerodepgina"/>
                </w:rPr>
                <w:t xml:space="preserve">PROJETO </w:t>
              </w:r>
            </w:ins>
          </w:p>
        </w:tc>
        <w:tc>
          <w:tcPr>
            <w:tcW w:w="3668" w:type="dxa"/>
            <w:shd w:val="clear" w:color="auto" w:fill="auto"/>
            <w:tcPrChange w:id="30" w:author="Dalton Solano dos Reis" w:date="2022-12-19T18:45:00Z">
              <w:tcPr>
                <w:tcW w:w="3717" w:type="dxa"/>
                <w:shd w:val="clear" w:color="auto" w:fill="auto"/>
              </w:tcPr>
            </w:tcPrChange>
          </w:tcPr>
          <w:p w14:paraId="65024A4D" w14:textId="77777777" w:rsidR="0085581D" w:rsidRDefault="0085581D" w:rsidP="009535AD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ins w:id="31" w:author="Dalton Solano dos Reis" w:date="2022-12-19T18:45:00Z"/>
                <w:rStyle w:val="Nmerodepgina"/>
              </w:rPr>
            </w:pPr>
            <w:ins w:id="32" w:author="Dalton Solano dos Reis" w:date="2022-12-19T18:45:00Z">
              <w:r>
                <w:rPr>
                  <w:rStyle w:val="Nmerodepgina"/>
                </w:rPr>
                <w:t>ANO/SEMESTRE: 2022/2</w:t>
              </w:r>
            </w:ins>
          </w:p>
        </w:tc>
      </w:tr>
    </w:tbl>
    <w:p w14:paraId="64E4A9B4" w14:textId="77777777" w:rsidR="0085581D" w:rsidRPr="0085581D" w:rsidRDefault="0085581D" w:rsidP="0085581D">
      <w:pPr>
        <w:pPrChange w:id="33" w:author="Dalton Solano dos Reis" w:date="2022-12-19T18:45:00Z">
          <w:pPr>
            <w:pStyle w:val="TF-TTULO"/>
          </w:pPr>
        </w:pPrChange>
      </w:pPr>
    </w:p>
    <w:p w14:paraId="1B9CB63B" w14:textId="2F232557" w:rsidR="002B0EDC" w:rsidRPr="00B00E04" w:rsidRDefault="00936363" w:rsidP="001E682E">
      <w:pPr>
        <w:pStyle w:val="TF-TTULO"/>
      </w:pPr>
      <w:r>
        <w:t>SPORT FINDER: UMA APLICAÇÃO WEB PARA EVENTOS ESPORTIVOS</w:t>
      </w:r>
    </w:p>
    <w:p w14:paraId="6607C7C7" w14:textId="076BC18E" w:rsidR="001E682E" w:rsidRDefault="00936363" w:rsidP="001E682E">
      <w:pPr>
        <w:pStyle w:val="TF-AUTOR0"/>
      </w:pPr>
      <w:r>
        <w:t>Felipe de Jesus Vieira</w:t>
      </w:r>
    </w:p>
    <w:p w14:paraId="53880F09" w14:textId="567160B0" w:rsidR="001E682E" w:rsidRDefault="001E682E" w:rsidP="001E682E">
      <w:pPr>
        <w:pStyle w:val="TF-AUTOR0"/>
      </w:pPr>
      <w:r>
        <w:t xml:space="preserve">Prof. </w:t>
      </w:r>
      <w:r w:rsidR="00936363">
        <w:t>Marcos Rogério Cardoso</w:t>
      </w:r>
      <w:r>
        <w:t xml:space="preserve"> – Orientador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B00F2A5" w14:textId="1EAB6B11" w:rsidR="000C57C0" w:rsidRDefault="00192C80" w:rsidP="006F09A1">
      <w:pPr>
        <w:pStyle w:val="TF-TEXTO"/>
      </w:pPr>
      <w:r w:rsidRPr="00192C80">
        <w:t>Ainda que passe despercebida na maior parte do tempo, a tecnologia está presente em praticamente tudo: do pedido de comida e do acesso ao banco pelo celular até a educação a distância, a telemedicina e as cidades inteligentes. A tendência é ela estar cada vez mais embarcada e imperceptível em nossa rotina diária</w:t>
      </w:r>
      <w:r>
        <w:t xml:space="preserve"> (BRANDVOICE CISCO, 2019)</w:t>
      </w:r>
      <w:r w:rsidRPr="00192C80">
        <w:t>.</w:t>
      </w:r>
      <w:r>
        <w:t xml:space="preserve"> É um processo natural que tem</w:t>
      </w:r>
      <w:r w:rsidR="00625EC8">
        <w:t xml:space="preserve"> sido</w:t>
      </w:r>
      <w:r>
        <w:t xml:space="preserve"> observado ao longo dos anos e, principalmente, </w:t>
      </w:r>
      <w:r w:rsidR="000C57C0">
        <w:t>à</w:t>
      </w:r>
      <w:r>
        <w:t xml:space="preserve"> medida que evoluímos tecnologicamente e socialmente. </w:t>
      </w:r>
      <w:r w:rsidR="000F0DBA">
        <w:t>Cada vez mais s</w:t>
      </w:r>
      <w:r>
        <w:t>urgem novos costumes, culturas, ideias, objetivos e necessidades.</w:t>
      </w:r>
      <w:r w:rsidR="0008327C">
        <w:t xml:space="preserve"> Destes, também são gerados problemas como a necessidade de maior agilidade em realização de transferências bancárias, envio de documentos ou informações de maneira internacional, a compra de itens ou mantimentos sem que seja necessário o deslocamento até um estabelecimento ou loja</w:t>
      </w:r>
      <w:r w:rsidR="000F0DBA">
        <w:t>. E</w:t>
      </w:r>
      <w:r w:rsidR="0008327C">
        <w:t xml:space="preserve"> para questões como essas, a tecnologia se apresenta como a principal solução.</w:t>
      </w:r>
    </w:p>
    <w:p w14:paraId="23AF44A6" w14:textId="25523E27" w:rsidR="00EB5464" w:rsidRDefault="00192C80" w:rsidP="000C57C0">
      <w:pPr>
        <w:pStyle w:val="TF-TEXTO"/>
      </w:pPr>
      <w:r>
        <w:t xml:space="preserve"> </w:t>
      </w:r>
      <w:r w:rsidR="000C57C0">
        <w:t>Uma das áreas que diretamente e constantemente é afetada pela evolução da tecnologia é a do esporte. O</w:t>
      </w:r>
      <w:r w:rsidR="000C57C0" w:rsidRPr="000C57C0">
        <w:t xml:space="preserve"> esporte se expressa, primeiramente, de acordo com o sentido que lhe é dado, e sob as regras da modalidade esportiva em questão</w:t>
      </w:r>
      <w:r w:rsidR="000C57C0">
        <w:t xml:space="preserve"> </w:t>
      </w:r>
      <w:r w:rsidR="000C57C0" w:rsidRPr="000C57C0">
        <w:t>(MARQUES</w:t>
      </w:r>
      <w:r w:rsidR="00670DB9">
        <w:t xml:space="preserve">; </w:t>
      </w:r>
      <w:r w:rsidR="000C57C0" w:rsidRPr="000C57C0">
        <w:t>ALMEIDA; GUTIERREZ, 2007).</w:t>
      </w:r>
      <w:r w:rsidR="000C57C0">
        <w:t xml:space="preserve"> </w:t>
      </w:r>
      <w:r w:rsidR="00010222">
        <w:t>Quando</w:t>
      </w:r>
      <w:r w:rsidR="00670DB9">
        <w:t xml:space="preserve"> </w:t>
      </w:r>
      <w:r w:rsidR="00010222">
        <w:t>Marques, Almeida</w:t>
      </w:r>
      <w:r w:rsidR="00EB5464">
        <w:t xml:space="preserve"> e</w:t>
      </w:r>
      <w:r w:rsidR="00010222">
        <w:t xml:space="preserve"> Gutierrez (</w:t>
      </w:r>
      <w:commentRangeStart w:id="34"/>
      <w:r w:rsidR="00010222">
        <w:t>2007</w:t>
      </w:r>
      <w:commentRangeEnd w:id="34"/>
      <w:r w:rsidR="00A44A99">
        <w:rPr>
          <w:rStyle w:val="Refdecomentrio"/>
        </w:rPr>
        <w:commentReference w:id="34"/>
      </w:r>
      <w:r w:rsidR="00010222">
        <w:t>) dizem “</w:t>
      </w:r>
      <w:r w:rsidR="005221C1">
        <w:t xml:space="preserve">[...] </w:t>
      </w:r>
      <w:r w:rsidR="00010222">
        <w:t>o esporte se expressa, primeiramente, de acordo com o sentido que lhe é dado</w:t>
      </w:r>
      <w:r w:rsidR="005221C1">
        <w:t xml:space="preserve"> [...]</w:t>
      </w:r>
      <w:r w:rsidR="00010222">
        <w:t xml:space="preserve">” </w:t>
      </w:r>
      <w:r w:rsidR="00625EC8">
        <w:t>pode-se</w:t>
      </w:r>
      <w:r w:rsidR="00010222">
        <w:t xml:space="preserve"> pensar basicamente em dois desses sentidos, a prática profissional como as que são, por exemplo, exercidas por times de futebol em competições oficiais</w:t>
      </w:r>
      <w:r w:rsidR="00EB5464">
        <w:t>,</w:t>
      </w:r>
      <w:r w:rsidR="00010222">
        <w:t xml:space="preserve"> e</w:t>
      </w:r>
      <w:r w:rsidR="00EB5464">
        <w:t xml:space="preserve"> as</w:t>
      </w:r>
      <w:r w:rsidR="00010222">
        <w:t xml:space="preserve"> amadoras</w:t>
      </w:r>
      <w:r w:rsidR="00EB5464">
        <w:t xml:space="preserve">, </w:t>
      </w:r>
      <w:r w:rsidR="00010222">
        <w:t>exercidas</w:t>
      </w:r>
      <w:r w:rsidR="00EB5464">
        <w:t xml:space="preserve">, por exemplo, </w:t>
      </w:r>
      <w:r w:rsidR="00010222">
        <w:t>por grupos de crianças em uma praça</w:t>
      </w:r>
      <w:r w:rsidR="00EB5464">
        <w:t>. De forma geral e resumida, pode-se dizer que existe a prática esportiva profissional e a de lazer.</w:t>
      </w:r>
    </w:p>
    <w:p w14:paraId="28F5D786" w14:textId="67FD006E" w:rsidR="00764AB9" w:rsidRDefault="00EB5464" w:rsidP="000C57C0">
      <w:pPr>
        <w:pStyle w:val="TF-TEXTO"/>
      </w:pPr>
      <w:r>
        <w:t>Ainda com base na afirmação</w:t>
      </w:r>
      <w:r w:rsidR="005221C1">
        <w:t xml:space="preserve"> de Marques, Almeida e Gutierrez (</w:t>
      </w:r>
      <w:commentRangeStart w:id="35"/>
      <w:r w:rsidR="005221C1">
        <w:t>2007</w:t>
      </w:r>
      <w:commentRangeEnd w:id="35"/>
      <w:r w:rsidR="00A44A99">
        <w:rPr>
          <w:rStyle w:val="Refdecomentrio"/>
        </w:rPr>
        <w:commentReference w:id="35"/>
      </w:r>
      <w:r w:rsidR="005221C1">
        <w:t>) de que o esporte se expressa “[...] de acordo com o sentido que lhe é dado [...]”, têm-se também a ideia do objetivo que cada indivíduo tem com a realização da prática esportiva.</w:t>
      </w:r>
      <w:r w:rsidR="00C469B6">
        <w:t xml:space="preserve"> Um dos objetivos que se pode obter com a prática de esportes é a percepção da capacidade esportiva, </w:t>
      </w:r>
      <w:r w:rsidR="00670DB9">
        <w:t xml:space="preserve">que </w:t>
      </w:r>
      <w:r w:rsidR="00C469B6">
        <w:t xml:space="preserve">para </w:t>
      </w:r>
      <w:proofErr w:type="spellStart"/>
      <w:r w:rsidR="00C469B6">
        <w:t>Pieron</w:t>
      </w:r>
      <w:proofErr w:type="spellEnd"/>
      <w:r w:rsidR="00C469B6">
        <w:t xml:space="preserve"> (</w:t>
      </w:r>
      <w:commentRangeStart w:id="36"/>
      <w:r w:rsidR="00C469B6">
        <w:t>2004</w:t>
      </w:r>
      <w:commentRangeEnd w:id="36"/>
      <w:r w:rsidR="00A44A99">
        <w:rPr>
          <w:rStyle w:val="Refdecomentrio"/>
        </w:rPr>
        <w:commentReference w:id="36"/>
      </w:r>
      <w:r w:rsidR="00C469B6">
        <w:t>), “</w:t>
      </w:r>
      <w:r w:rsidR="00C469B6" w:rsidRPr="00C469B6">
        <w:t>A percepção da capacidade esportiva está estreitamente ligada à percepção da própria competência, que exerce um papel primordial na decisão de praticar uma atividade física.</w:t>
      </w:r>
      <w:r w:rsidR="00C469B6">
        <w:t xml:space="preserve">”. Outro dos principais motivos </w:t>
      </w:r>
      <w:r w:rsidR="00764AB9">
        <w:t>para a busca pela prática esportiva é a de uma melhor qualidade de vida e saúde</w:t>
      </w:r>
      <w:r w:rsidR="000F0DBA">
        <w:t>.</w:t>
      </w:r>
      <w:r w:rsidR="00764AB9">
        <w:t xml:space="preserve"> </w:t>
      </w:r>
      <w:r w:rsidR="000F0DBA">
        <w:t>P</w:t>
      </w:r>
      <w:r w:rsidR="00764AB9">
        <w:t xml:space="preserve">ara Silva </w:t>
      </w:r>
      <w:ins w:id="37" w:author="Dalton Solano dos Reis" w:date="2022-12-19T19:19:00Z">
        <w:r w:rsidR="00A9120D">
          <w:t xml:space="preserve">e Oliveira </w:t>
        </w:r>
      </w:ins>
      <w:r w:rsidR="00764AB9">
        <w:t>(</w:t>
      </w:r>
      <w:commentRangeStart w:id="38"/>
      <w:r w:rsidR="00764AB9">
        <w:t>2012</w:t>
      </w:r>
      <w:commentRangeEnd w:id="38"/>
      <w:r w:rsidR="00A44A99">
        <w:rPr>
          <w:rStyle w:val="Refdecomentrio"/>
        </w:rPr>
        <w:commentReference w:id="38"/>
      </w:r>
      <w:r w:rsidR="00764AB9">
        <w:t>), “</w:t>
      </w:r>
      <w:r w:rsidR="00764AB9" w:rsidRPr="00764AB9">
        <w:t xml:space="preserve">Cada vez mais, </w:t>
      </w:r>
      <w:proofErr w:type="gramStart"/>
      <w:r w:rsidR="00764AB9" w:rsidRPr="00764AB9">
        <w:t>nos dias atuais</w:t>
      </w:r>
      <w:proofErr w:type="gramEnd"/>
      <w:r w:rsidR="00764AB9" w:rsidRPr="00764AB9">
        <w:t xml:space="preserve">, é demonstrada a </w:t>
      </w:r>
      <w:r w:rsidR="00764AB9" w:rsidRPr="00764AB9">
        <w:lastRenderedPageBreak/>
        <w:t>importância de se ter uma vida ativa, incluindo atividades esportivas e de exercícios físicos no dia a dia para se ter um bem-estar e possivelmente uma qualidade de vida e saúde.</w:t>
      </w:r>
      <w:r w:rsidR="00764AB9">
        <w:t>”.</w:t>
      </w:r>
    </w:p>
    <w:p w14:paraId="286B3BEA" w14:textId="65B42471" w:rsidR="00F255FC" w:rsidRPr="007D10F2" w:rsidRDefault="00764AB9" w:rsidP="000C57C0">
      <w:pPr>
        <w:pStyle w:val="TF-TEXTO"/>
      </w:pPr>
      <w:r>
        <w:t>Tendo estabelecidos estes conceitos, este trabalho tem o intuito de desenvolver uma aplicação web para auxiliar esportistas na organização e criação de seus eventos esportivos, de qualquer modalidade e para o fim que desejarem. Visando promover cada vez mais a realização destes eventos, a fomentação da prática esportiva e o incentivo à mesma na sociedade.</w:t>
      </w:r>
      <w:r w:rsidR="0011018A">
        <w:br/>
      </w:r>
      <w:r w:rsidR="0011018A">
        <w:br/>
      </w:r>
      <w:bookmarkStart w:id="39" w:name="_Toc419598576"/>
      <w:bookmarkStart w:id="40" w:name="_Toc420721317"/>
      <w:bookmarkStart w:id="41" w:name="_Toc420721467"/>
      <w:bookmarkStart w:id="42" w:name="_Toc420721562"/>
      <w:bookmarkStart w:id="43" w:name="_Toc420721768"/>
      <w:bookmarkStart w:id="44" w:name="_Toc420723209"/>
      <w:bookmarkStart w:id="45" w:name="_Toc482682370"/>
      <w:bookmarkStart w:id="46" w:name="_Toc54164904"/>
      <w:bookmarkStart w:id="47" w:name="_Toc54165664"/>
      <w:bookmarkStart w:id="48" w:name="_Toc54169316"/>
      <w:bookmarkStart w:id="49" w:name="_Toc96347426"/>
      <w:bookmarkStart w:id="50" w:name="_Toc96357710"/>
      <w:bookmarkStart w:id="51" w:name="_Toc96491850"/>
      <w:bookmarkStart w:id="52" w:name="_Toc411603090"/>
      <w:r w:rsidR="006F09A1">
        <w:t xml:space="preserve">1.1 </w:t>
      </w:r>
      <w:r w:rsidR="00F255FC" w:rsidRPr="007D10F2">
        <w:t>OBJETIVOS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01ECA436" w14:textId="6BE12B1F" w:rsidR="00C35E57" w:rsidRDefault="00D566DC" w:rsidP="000F0DBA">
      <w:pPr>
        <w:pStyle w:val="TF-TEXTO"/>
      </w:pPr>
      <w:r>
        <w:t>O objetivo deste trabalho é desenvolver uma aplicação web que permita cadastrar eventos esportivos e fazer sua organização e gestão com relação à local, horário, modalidade pretendida, quantidade de participantes, dentre outras características que o evento possua.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BB08894" w:rsidR="00C35E57" w:rsidRDefault="00D566DC" w:rsidP="00C35E57">
      <w:pPr>
        <w:pStyle w:val="TF-ALNEA"/>
      </w:pPr>
      <w:r>
        <w:t>desenvolver um leiaute amigável, intuitivo e acessível para utilização;</w:t>
      </w:r>
    </w:p>
    <w:p w14:paraId="2A3D0C11" w14:textId="573850B9" w:rsidR="00C35E57" w:rsidRDefault="00625EC8" w:rsidP="00C35E57">
      <w:pPr>
        <w:pStyle w:val="TF-ALNEA"/>
      </w:pPr>
      <w:r>
        <w:t>definir</w:t>
      </w:r>
      <w:r w:rsidR="00BE30E6">
        <w:t xml:space="preserve"> o perfil de utilização do usuário na plataforma e prever futuras necessidades</w:t>
      </w:r>
      <w:r w:rsidR="00C35E57">
        <w:t>;</w:t>
      </w:r>
    </w:p>
    <w:p w14:paraId="0304BD60" w14:textId="0CE34294" w:rsidR="00C35E57" w:rsidRDefault="00CB40DE" w:rsidP="00C35E57">
      <w:pPr>
        <w:pStyle w:val="TF-ALNEA"/>
      </w:pPr>
      <w:r>
        <w:t>promover e facilitar o encontro de esportistas das mais variadas modalidades existentes</w:t>
      </w:r>
      <w:r w:rsidR="000F0DBA">
        <w:t>.</w:t>
      </w:r>
    </w:p>
    <w:p w14:paraId="57BC30CB" w14:textId="77777777" w:rsidR="00A44581" w:rsidRDefault="00A44581" w:rsidP="00FC4A9F">
      <w:pPr>
        <w:pStyle w:val="Ttulo1"/>
      </w:pPr>
      <w:bookmarkStart w:id="53" w:name="_Toc419598587"/>
      <w:r>
        <w:t xml:space="preserve">trabalhos </w:t>
      </w:r>
      <w:r w:rsidRPr="00FC4A9F">
        <w:t>correlatos</w:t>
      </w:r>
    </w:p>
    <w:p w14:paraId="2711BBE5" w14:textId="6D78DA5F" w:rsidR="004049BA" w:rsidRPr="004E1041" w:rsidRDefault="00625EC8" w:rsidP="004049BA">
      <w:pPr>
        <w:pStyle w:val="TF-TEXTO"/>
      </w:pPr>
      <w:r>
        <w:t>Nesta seção são</w:t>
      </w:r>
      <w:r w:rsidR="00CB40DE">
        <w:t xml:space="preserve"> apresentados três trabalhos com características semelhantes ao proposto. </w:t>
      </w:r>
      <w:r>
        <w:t>A subseção 2.1</w:t>
      </w:r>
      <w:r w:rsidR="00CB40DE">
        <w:t xml:space="preserve"> </w:t>
      </w:r>
      <w:r w:rsidR="00ED5058">
        <w:t>apresenta um estudo sobre o que é esporte comparando as formas em que é manifestado buscando-se definir o que pode e o que não pode ser considerado esporte de fato (MARQUES; ALMEIDA; GUTIERREZ, 2007).</w:t>
      </w:r>
      <w:r w:rsidR="001D0199">
        <w:t xml:space="preserve"> </w:t>
      </w:r>
      <w:r>
        <w:t>A subseção 2.2 apresenta</w:t>
      </w:r>
      <w:r w:rsidR="00BA2636">
        <w:t xml:space="preserve"> uma pesquisa de levantamento e descritiva que visou coletar dados sobre aspectos da prática esportiva alinhada à saúde e a qualidade de vida dos participantes (SILVA</w:t>
      </w:r>
      <w:r w:rsidR="0067564C">
        <w:t>; OLIVEIRA,</w:t>
      </w:r>
      <w:r w:rsidR="00BA2636">
        <w:t xml:space="preserve"> 2012).</w:t>
      </w:r>
      <w:r w:rsidR="00AC5B0F">
        <w:t xml:space="preserve"> </w:t>
      </w:r>
      <w:r>
        <w:t>A subseção 2.3</w:t>
      </w:r>
      <w:r w:rsidR="00AC5B0F">
        <w:t xml:space="preserve"> </w:t>
      </w:r>
      <w:r w:rsidR="004049BA">
        <w:t>consiste no desenvolvimento de um aplicativo para dispositivos móveis cuja proposta é unir pessoas com disponibilidade e gostos comuns, com o objetivo de praticar esportes coletivos (</w:t>
      </w:r>
      <w:r w:rsidR="004049BA" w:rsidRPr="001F2472">
        <w:t>ZANDAVALLE; SILVA, 2018).</w:t>
      </w:r>
      <w:r w:rsidR="004049BA">
        <w:t xml:space="preserve"> </w:t>
      </w:r>
    </w:p>
    <w:p w14:paraId="7037C872" w14:textId="6B196D8A" w:rsidR="00A703E0" w:rsidRPr="004E1041" w:rsidRDefault="00A703E0" w:rsidP="00A703E0">
      <w:pPr>
        <w:pStyle w:val="TF-FONTE"/>
      </w:pPr>
    </w:p>
    <w:p w14:paraId="7C49B8C8" w14:textId="5DABEBD3" w:rsidR="00A44581" w:rsidRDefault="001D0199" w:rsidP="00A44581">
      <w:pPr>
        <w:pStyle w:val="Ttulo2"/>
        <w:spacing w:after="120" w:line="240" w:lineRule="auto"/>
      </w:pPr>
      <w:r>
        <w:t>ESPORTE: UM FENÔMENO HETEROGÊNEO: ESTUDO SOBRE O ESPORTE E SUAS MANIFESTAÇÕES NA SOCIEDADE CONTEMPORÂNEA</w:t>
      </w:r>
      <w:r w:rsidR="00A44581">
        <w:t xml:space="preserve"> </w:t>
      </w:r>
    </w:p>
    <w:p w14:paraId="3342BDD4" w14:textId="6CD6EB7F" w:rsidR="00A44581" w:rsidRDefault="001D0199" w:rsidP="00A44581">
      <w:pPr>
        <w:pStyle w:val="TF-TEXTO"/>
      </w:pPr>
      <w:r>
        <w:t xml:space="preserve">A proposta do trabalho parte de um simples questionamento, no qual os autores se baseiam para elaborar sua pesquisa. De forma direta e sucinta, O que é </w:t>
      </w:r>
      <w:proofErr w:type="gramStart"/>
      <w:r>
        <w:t>esporte?</w:t>
      </w:r>
      <w:r w:rsidR="000F0DBA">
        <w:t>.</w:t>
      </w:r>
      <w:proofErr w:type="gramEnd"/>
      <w:r>
        <w:t xml:space="preserve"> Definindo primeiramente suas mais variadas formas de prática, comparando o intuito para </w:t>
      </w:r>
      <w:proofErr w:type="gramStart"/>
      <w:r>
        <w:t>a mesma</w:t>
      </w:r>
      <w:proofErr w:type="gramEnd"/>
      <w:r>
        <w:t xml:space="preserve">, </w:t>
      </w:r>
      <w:r w:rsidR="00086D3D">
        <w:t xml:space="preserve">a intensidade da prática, bem como o nível de seus praticantes. Toda a intepretação é baseada em referências bibliográficas que tratam do assunto de maneira a identificar os contextos em que o </w:t>
      </w:r>
      <w:r w:rsidR="00086D3D">
        <w:lastRenderedPageBreak/>
        <w:t xml:space="preserve">esporte é apresentado e praticado, para então se fazer um entendimento completo do assunto abordado e, por fim, ser capaz de realmente responder ao questionamento inicialmente proposto de O que é </w:t>
      </w:r>
      <w:proofErr w:type="gramStart"/>
      <w:r w:rsidR="00086D3D">
        <w:t>esporte?</w:t>
      </w:r>
      <w:r w:rsidR="000F0DBA">
        <w:t>.</w:t>
      </w:r>
      <w:proofErr w:type="gramEnd"/>
    </w:p>
    <w:p w14:paraId="4B519A8B" w14:textId="512CED4B" w:rsidR="00086D3D" w:rsidRDefault="00086D3D" w:rsidP="00A44581">
      <w:pPr>
        <w:pStyle w:val="TF-TEXTO"/>
      </w:pPr>
      <w:r>
        <w:t>Conforme abordado anteriormente, os autores se utilizam de vários conceitos estabelecidos em bibliografias que visavam explicar ou contextualizar a prática esportiva em alguns contextos</w:t>
      </w:r>
      <w:r w:rsidR="00625EC8">
        <w:t>.</w:t>
      </w:r>
      <w:r>
        <w:t xml:space="preserve"> </w:t>
      </w:r>
      <w:r w:rsidR="00625EC8">
        <w:t>M</w:t>
      </w:r>
      <w:r>
        <w:t>as</w:t>
      </w:r>
      <w:r w:rsidR="00625EC8">
        <w:t>,</w:t>
      </w:r>
      <w:r>
        <w:t xml:space="preserve"> alinhadas dentro de uma perspectiva, no caso a do trabalho correlato em questão, podem ser utilizadas para se entender o que é esporte e quais são suas aplicações dentro da sociedade contemporânea.</w:t>
      </w:r>
    </w:p>
    <w:p w14:paraId="5DA8B0DB" w14:textId="2A24DDA2" w:rsidR="00172F0B" w:rsidRDefault="00172F0B" w:rsidP="00663E6E">
      <w:pPr>
        <w:pStyle w:val="TF-TEXTO"/>
      </w:pPr>
      <w:r>
        <w:t>Primeiramente, o</w:t>
      </w:r>
      <w:r w:rsidR="00086D3D">
        <w:t xml:space="preserve">s autores </w:t>
      </w:r>
      <w:r>
        <w:t>ramificam o termo esporte em dois, “Modalidades esportivas” e “Sentidos para a prática”, conforme apresenta a Figura 1</w:t>
      </w:r>
      <w:r w:rsidR="000F0DBA">
        <w:t>.</w:t>
      </w:r>
    </w:p>
    <w:p w14:paraId="2E5118DF" w14:textId="5A8ED8DE" w:rsidR="00DE2B62" w:rsidRPr="000F0DBA" w:rsidRDefault="00172F0B" w:rsidP="000F0DBA">
      <w:pPr>
        <w:pStyle w:val="TF-LEGENDA"/>
      </w:pPr>
      <w:r w:rsidRPr="006F25BE">
        <w:t>Figu</w:t>
      </w:r>
      <w:r w:rsidRPr="000F0DBA">
        <w:t>ra 1 – Modelo de concepção das formas de manifestação do esporte</w:t>
      </w:r>
    </w:p>
    <w:tbl>
      <w:tblPr>
        <w:tblW w:w="0" w:type="auto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20"/>
      </w:tblGrid>
      <w:tr w:rsidR="00DE2B62" w14:paraId="45D95D61" w14:textId="77777777" w:rsidTr="00DE2B62">
        <w:trPr>
          <w:trHeight w:val="4065"/>
        </w:trPr>
        <w:tc>
          <w:tcPr>
            <w:tcW w:w="7500" w:type="dxa"/>
          </w:tcPr>
          <w:p w14:paraId="7DBFE5A1" w14:textId="7464D010" w:rsidR="00DE2B62" w:rsidRDefault="00DE2B62" w:rsidP="000F0DBA">
            <w:pPr>
              <w:pStyle w:val="TF-FIGURA"/>
            </w:pPr>
            <w:r>
              <w:rPr>
                <w:noProof/>
              </w:rPr>
              <w:drawing>
                <wp:inline distT="0" distB="0" distL="0" distR="0" wp14:anchorId="57CB0D17" wp14:editId="23C2063F">
                  <wp:extent cx="4686300" cy="2438400"/>
                  <wp:effectExtent l="0" t="0" r="0" b="0"/>
                  <wp:docPr id="8" name="Imagem 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Diagrama&#10;&#10;Descrição gerada automa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14:paraId="0B2DF5FB" w14:textId="5708C991" w:rsidR="00172F0B" w:rsidRDefault="00172F0B" w:rsidP="000F0DBA">
      <w:pPr>
        <w:pStyle w:val="TF-FONTE"/>
      </w:pPr>
      <w:r>
        <w:t>Fonte: Marques, Almeida</w:t>
      </w:r>
      <w:del w:id="54" w:author="Dalton Solano dos Reis" w:date="2022-12-19T19:05:00Z">
        <w:r w:rsidDel="008214E2">
          <w:delText xml:space="preserve">, </w:delText>
        </w:r>
      </w:del>
      <w:ins w:id="55" w:author="Dalton Solano dos Reis" w:date="2022-12-19T19:05:00Z">
        <w:r w:rsidR="008214E2">
          <w:t xml:space="preserve"> </w:t>
        </w:r>
      </w:ins>
      <w:ins w:id="56" w:author="Dalton Solano dos Reis" w:date="2022-12-19T19:06:00Z">
        <w:r w:rsidR="008214E2">
          <w:t xml:space="preserve">e </w:t>
        </w:r>
      </w:ins>
      <w:r>
        <w:t>Gutierrez (2007)</w:t>
      </w:r>
      <w:ins w:id="57" w:author="Dalton Solano dos Reis" w:date="2022-12-19T18:54:00Z">
        <w:r w:rsidR="00A44A99">
          <w:t>.</w:t>
        </w:r>
      </w:ins>
    </w:p>
    <w:p w14:paraId="7520E81B" w14:textId="223BDA14" w:rsidR="00172F0B" w:rsidRDefault="00C96C6F" w:rsidP="00172F0B">
      <w:pPr>
        <w:pStyle w:val="TF-TEXTO"/>
      </w:pPr>
      <w:r>
        <w:t>Por fim, a ramificação inicialmente proposta pelos autores mostrou-se insuficiente para poder concluir o que é esporte, pois dessa proposta surge um novo termo, forma de manifestação do esporte. Termo este que foi separado em duas outras ramificações, sendo elas o esporte de alto-rendimento e o esporte de lazer, o segundo, caso real de estudo dos autores neste trabalho.</w:t>
      </w:r>
    </w:p>
    <w:p w14:paraId="6D2A0003" w14:textId="419E1D1D" w:rsidR="00C96C6F" w:rsidRDefault="00C96C6F" w:rsidP="00172F0B">
      <w:pPr>
        <w:pStyle w:val="TF-TEXTO"/>
      </w:pPr>
      <w:r>
        <w:t xml:space="preserve">Para definir realmente o que é o esporte de lazer, ou como também é denominado pelos autores, esporte de lazer </w:t>
      </w:r>
      <w:proofErr w:type="spellStart"/>
      <w:r w:rsidRPr="00941D2E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>
        <w:t xml:space="preserve">, </w:t>
      </w:r>
      <w:r w:rsidR="00DE2B62">
        <w:t xml:space="preserve">parte-se primeiramente e principalmente das maneiras pelos quais ele pode ocorrer. </w:t>
      </w:r>
      <w:r w:rsidR="00DE2B62" w:rsidRPr="00DE2B62">
        <w:t xml:space="preserve">A competição no esporte de lazer </w:t>
      </w:r>
      <w:proofErr w:type="spellStart"/>
      <w:r w:rsidR="00DE2B62" w:rsidRPr="00DE2B62">
        <w:t>re-significado</w:t>
      </w:r>
      <w:proofErr w:type="spellEnd"/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 w:rsidR="00DE2B62" w:rsidRPr="00DE2B62">
        <w:t xml:space="preserve"> pode ocorrer de diferentes maneiras, seja como uma tarefa a ser realizada pelos participantes (uma prova de corrida de revezamento em longa distância), a superação pessoal de marcas anteriores (melhora dos índices de um nadador amador de academia), ou como meio de motivação para a atividade (dois grupos de amigos que jogam futebol na praia)</w:t>
      </w:r>
      <w:r w:rsidR="00DE2B62">
        <w:t xml:space="preserve"> (MARQUES; ALMEIDA; GUTIERREZ, 2007)</w:t>
      </w:r>
      <w:r w:rsidR="00DE2B62" w:rsidRPr="00DE2B62">
        <w:t>.</w:t>
      </w:r>
    </w:p>
    <w:p w14:paraId="258F292D" w14:textId="000489B3" w:rsidR="00EC432F" w:rsidRDefault="00DE2B62" w:rsidP="0042478C">
      <w:pPr>
        <w:pStyle w:val="TF-TEXTO"/>
      </w:pPr>
      <w:r>
        <w:lastRenderedPageBreak/>
        <w:t>Por fim, é proposta uma nova ramificação dos sentidos e significados do esporte pelos autores do trabalho, conforme demonstra a Figura 2</w:t>
      </w:r>
      <w:r w:rsidR="000F0DBA">
        <w:t>.</w:t>
      </w:r>
    </w:p>
    <w:p w14:paraId="2271FBD8" w14:textId="3C169656" w:rsidR="00DE2B62" w:rsidRDefault="00DE2B62" w:rsidP="000F0DBA">
      <w:pPr>
        <w:pStyle w:val="TF-LEGENDA"/>
      </w:pPr>
      <w:commentRangeStart w:id="58"/>
      <w:r w:rsidRPr="006F25BE">
        <w:t>Figu</w:t>
      </w:r>
      <w:r>
        <w:t>ra 2</w:t>
      </w:r>
      <w:commentRangeEnd w:id="58"/>
      <w:r w:rsidR="008214E2">
        <w:rPr>
          <w:rStyle w:val="Refdecomentrio"/>
        </w:rPr>
        <w:commentReference w:id="58"/>
      </w:r>
      <w:r>
        <w:t xml:space="preserve"> – Formas de manifestação do esporte quanto ao sentido da prática</w:t>
      </w:r>
    </w:p>
    <w:tbl>
      <w:tblPr>
        <w:tblW w:w="0" w:type="auto"/>
        <w:tblInd w:w="1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5"/>
      </w:tblGrid>
      <w:tr w:rsidR="00EC432F" w:rsidRPr="006F25BE" w14:paraId="179FB730" w14:textId="77777777" w:rsidTr="00EC432F">
        <w:trPr>
          <w:trHeight w:val="3375"/>
        </w:trPr>
        <w:tc>
          <w:tcPr>
            <w:tcW w:w="7575" w:type="dxa"/>
          </w:tcPr>
          <w:p w14:paraId="6555620F" w14:textId="59C39260" w:rsidR="00EC432F" w:rsidRPr="006F25BE" w:rsidRDefault="00EC432F" w:rsidP="006F25BE">
            <w:pPr>
              <w:pStyle w:val="TF-FIGURA"/>
            </w:pPr>
            <w:r w:rsidRPr="006F25BE">
              <w:rPr>
                <w:noProof/>
              </w:rPr>
              <w:drawing>
                <wp:inline distT="0" distB="0" distL="0" distR="0" wp14:anchorId="24FE7470" wp14:editId="50C5B032">
                  <wp:extent cx="4572000" cy="2019300"/>
                  <wp:effectExtent l="0" t="0" r="0" b="0"/>
                  <wp:docPr id="10" name="Imagem 10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Tabela&#10;&#10;Descrição gerada automaticament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86BF3" w14:textId="375C7C46" w:rsidR="00EC432F" w:rsidRDefault="00EC432F" w:rsidP="000F0DBA">
      <w:pPr>
        <w:pStyle w:val="TF-FONTE"/>
      </w:pPr>
      <w:r>
        <w:t>Fonte: Marques, Almeida</w:t>
      </w:r>
      <w:del w:id="59" w:author="Dalton Solano dos Reis" w:date="2022-12-19T19:06:00Z">
        <w:r w:rsidDel="008214E2">
          <w:delText xml:space="preserve">, </w:delText>
        </w:r>
      </w:del>
      <w:ins w:id="60" w:author="Dalton Solano dos Reis" w:date="2022-12-19T19:06:00Z">
        <w:r w:rsidR="008214E2">
          <w:t xml:space="preserve"> e</w:t>
        </w:r>
        <w:r w:rsidR="008214E2">
          <w:t xml:space="preserve"> </w:t>
        </w:r>
      </w:ins>
      <w:r>
        <w:t>Gutierrez (2007)</w:t>
      </w:r>
      <w:ins w:id="61" w:author="Dalton Solano dos Reis" w:date="2022-12-19T18:58:00Z">
        <w:r w:rsidR="00A44A99">
          <w:t>.</w:t>
        </w:r>
      </w:ins>
    </w:p>
    <w:p w14:paraId="42FF4116" w14:textId="69CFBBBF" w:rsidR="00DE2B62" w:rsidRDefault="00EC432F" w:rsidP="00172F0B">
      <w:pPr>
        <w:pStyle w:val="TF-TEXTO"/>
      </w:pPr>
      <w:r>
        <w:t>Com essa nova proposta, pôde-se estabelecer uma resposta para a pergunta inicial que fundamenta e dá sentido ao trabalho. O que é esporte? Depende do sentido adotado para a prática e a adequação deste ao ambiente em que se insere (MARQUES;</w:t>
      </w:r>
      <w:r w:rsidR="006F25BE">
        <w:t xml:space="preserve"> </w:t>
      </w:r>
      <w:r>
        <w:t>ALMEIDA; GUTIERREZ, 2007).</w:t>
      </w:r>
    </w:p>
    <w:p w14:paraId="22793A85" w14:textId="32A671C2" w:rsidR="00A44581" w:rsidRDefault="00BA2636" w:rsidP="00A44581">
      <w:pPr>
        <w:pStyle w:val="Ttulo2"/>
        <w:spacing w:after="120" w:line="240" w:lineRule="auto"/>
      </w:pPr>
      <w:r>
        <w:t>Os BENEFÍCIOS DA PRÁTICA ESPORTIVA E DO EXERCÍCIO FÍSICO PARA A SAÚDE E QUALIDADE DE VIDA DO INDIVÍDUO</w:t>
      </w:r>
      <w:r w:rsidR="00A44581">
        <w:t xml:space="preserve"> </w:t>
      </w:r>
    </w:p>
    <w:p w14:paraId="1FC6C541" w14:textId="47167D3A" w:rsidR="00A44581" w:rsidRDefault="002B07A4" w:rsidP="00A44581">
      <w:pPr>
        <w:pStyle w:val="TF-TEXTO"/>
      </w:pPr>
      <w:r>
        <w:t>Na pesquisa proposta pelo autor, busca-se entender de qu</w:t>
      </w:r>
      <w:r w:rsidR="00941D2E">
        <w:t>e</w:t>
      </w:r>
      <w:r>
        <w:t xml:space="preserve"> maneira a prática esportiva e de exercícios físicos possibilita ganhos na qualidade de vida de um indivíduo. Para tanto, foi desenvolvida uma pesquisa de levantamento e descritiva. Para coleta de dados foi utilizado </w:t>
      </w:r>
      <w:r w:rsidRPr="002B07A4">
        <w:t>um questionário, com questões abertas e fechadas que investigam aspectos sobre a prática esportiva, a saúde e a qualidade de vida dos participantes</w:t>
      </w:r>
      <w:r>
        <w:t xml:space="preserve"> (SILVA</w:t>
      </w:r>
      <w:r w:rsidR="0067564C">
        <w:t>; OLIVEIRA,</w:t>
      </w:r>
      <w:r>
        <w:t xml:space="preserve"> 2012)</w:t>
      </w:r>
      <w:r w:rsidRPr="002B07A4">
        <w:t>.</w:t>
      </w:r>
    </w:p>
    <w:p w14:paraId="04C37EAD" w14:textId="1B449CB4" w:rsidR="002B07A4" w:rsidRDefault="002B07A4" w:rsidP="00A44581">
      <w:pPr>
        <w:pStyle w:val="TF-TEXTO"/>
      </w:pPr>
      <w:r>
        <w:t>Para realização da pesquisa, foi utilizada uma amostragem de 105 participantes, praticantes de futebol, escalada e musculação</w:t>
      </w:r>
      <w:r w:rsidR="001461E3">
        <w:t xml:space="preserve">. </w:t>
      </w:r>
      <w:r w:rsidR="001461E3" w:rsidRPr="001461E3">
        <w:t>Tais modalidades foram escolhidas pelo fato da grande maioria das pessoas atualmente incluírem no seu estilo de vida a prática de musculação, o que pode ser comprovado pelo aumento da demanda e surgimento de novas academias; o futebol, que há muito tempo é uma prática consolidada no mundo, envolvendo milhares de pessoas; e também a escalada pela sua evolução e ascensão no Brasil, que a cada dia aumenta o número de adeptos ao esporte, podendo ser futuramente considerado como um esporte dos Jogos Olímpicos</w:t>
      </w:r>
      <w:r w:rsidR="001461E3">
        <w:t xml:space="preserve"> (SILVA</w:t>
      </w:r>
      <w:r w:rsidR="0067564C">
        <w:t>; OLIVEIRA,</w:t>
      </w:r>
      <w:r w:rsidR="001461E3">
        <w:t xml:space="preserve"> 2012)</w:t>
      </w:r>
      <w:r w:rsidR="001461E3" w:rsidRPr="002B07A4">
        <w:t>.</w:t>
      </w:r>
    </w:p>
    <w:p w14:paraId="381CBF66" w14:textId="731C5193" w:rsidR="001461E3" w:rsidRDefault="001461E3" w:rsidP="00A44581">
      <w:pPr>
        <w:pStyle w:val="TF-TEXTO"/>
      </w:pPr>
      <w:r>
        <w:t xml:space="preserve">Todos os questionamentos da pesquisa envolviam perguntas relacionadas a como a prática das modalidades influenciaram de forma positiva ou negativa na qualidade de vida dos indivíduos, sendo o termo qualidade de vida também aberto para o entendimento dos </w:t>
      </w:r>
      <w:r>
        <w:lastRenderedPageBreak/>
        <w:t>participantes, para que se pudesse obter de forma mais assertiva em quais aspectos da saúde a prática de esportes ou exercícios físicos está atrelada.</w:t>
      </w:r>
    </w:p>
    <w:p w14:paraId="207258A9" w14:textId="323C757D" w:rsidR="001461E3" w:rsidRDefault="001461E3" w:rsidP="00A44581">
      <w:pPr>
        <w:pStyle w:val="TF-TEXTO"/>
      </w:pPr>
      <w:r>
        <w:t>De acordo com a proposta do trabalho</w:t>
      </w:r>
      <w:r w:rsidR="000F0DBA">
        <w:t xml:space="preserve"> se pôde</w:t>
      </w:r>
      <w:r>
        <w:t xml:space="preserve"> observar os benefícios que foram obtidos pelos participantes. O</w:t>
      </w:r>
      <w:r w:rsidRPr="001461E3">
        <w:t>s benefícios obtidos pelos indivíduos inseridos em situações esportivas e de exercícios, e o quanto estes afetam as dimensões que determinam o bem-estar íntegro do indivíduo, proporcionando</w:t>
      </w:r>
      <w:r w:rsidR="00AC5B0F">
        <w:t>-</w:t>
      </w:r>
      <w:r w:rsidRPr="001461E3">
        <w:t>lhe uma melhor qualidade de vida</w:t>
      </w:r>
      <w:r w:rsidR="00AC5B0F">
        <w:t xml:space="preserve"> (SILVA</w:t>
      </w:r>
      <w:r w:rsidR="0067564C">
        <w:t>; OLIVEIRA,</w:t>
      </w:r>
      <w:r w:rsidR="00AC5B0F">
        <w:t xml:space="preserve"> 2012)</w:t>
      </w:r>
      <w:r w:rsidR="00AC5B0F" w:rsidRPr="002B07A4">
        <w:t>.</w:t>
      </w:r>
    </w:p>
    <w:p w14:paraId="278A0649" w14:textId="7DD391A0" w:rsidR="00A44581" w:rsidRDefault="004049BA" w:rsidP="00A44581">
      <w:pPr>
        <w:pStyle w:val="Ttulo2"/>
        <w:spacing w:after="120" w:line="240" w:lineRule="auto"/>
      </w:pPr>
      <w:r>
        <w:t>SISTEMA DE RELACIONAMENTO PARA PRÁTICA DE ESPORTES</w:t>
      </w:r>
    </w:p>
    <w:p w14:paraId="751FF6C8" w14:textId="7423A23E" w:rsidR="00A44581" w:rsidRDefault="003B3AED" w:rsidP="00A44581">
      <w:pPr>
        <w:pStyle w:val="TF-TEXTO"/>
      </w:pPr>
      <w:r>
        <w:t>O</w:t>
      </w:r>
      <w:r w:rsidR="004049BA">
        <w:t xml:space="preserve"> trabalho teve por objetivo o desenvolvimento de um aplicativo voltado para dispositivos móveis (</w:t>
      </w:r>
      <w:r w:rsidR="004049BA" w:rsidRPr="004049BA">
        <w:rPr>
          <w:i/>
          <w:iCs/>
        </w:rPr>
        <w:t>smartphones</w:t>
      </w:r>
      <w:r w:rsidR="004049BA">
        <w:t xml:space="preserve">) </w:t>
      </w:r>
      <w:r w:rsidR="00582098">
        <w:t>com o intuito de encontrar pessoas com disponibilidade e gostos em comum para a prática de esportes coletivos.</w:t>
      </w:r>
      <w:r>
        <w:t xml:space="preserve"> O desenvolvimento foi feito em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 </w:t>
      </w:r>
      <w:proofErr w:type="spellStart"/>
      <w:r>
        <w:t>Firebase</w:t>
      </w:r>
      <w:proofErr w:type="spellEnd"/>
      <w:r>
        <w:t xml:space="preserve"> para utilização do </w:t>
      </w:r>
      <w:proofErr w:type="spellStart"/>
      <w:r>
        <w:t>JavaScript</w:t>
      </w:r>
      <w:proofErr w:type="spellEnd"/>
      <w:r>
        <w:t>.</w:t>
      </w:r>
    </w:p>
    <w:p w14:paraId="16142734" w14:textId="1DFCF701" w:rsidR="003B3AED" w:rsidRDefault="003B3AED" w:rsidP="00A44581">
      <w:pPr>
        <w:pStyle w:val="TF-TEXTO"/>
      </w:pPr>
      <w:r>
        <w:t>Dentre as funcionalidades do aplicativo estão a possibilidade de convidar participantes para uma partida criada pelo organizador com base em seus interesses previamente indicados em seu perfil. O menu inicial apresenta todas as interações possíveis que o usuário pode ter com a aplicação, seja ela dada pelo recebimento de convites para participações em partidas ou avisos de novos jogos agendados.</w:t>
      </w:r>
    </w:p>
    <w:p w14:paraId="0C9C9571" w14:textId="4EF5000B" w:rsidR="003B3AED" w:rsidRDefault="003B3AED" w:rsidP="00A44581">
      <w:pPr>
        <w:pStyle w:val="TF-TEXTO"/>
      </w:pPr>
      <w:r>
        <w:t xml:space="preserve">Outra funcionalidade apresentada </w:t>
      </w:r>
      <w:r w:rsidR="00625EC8">
        <w:t>no aplicativo</w:t>
      </w:r>
      <w:r>
        <w:t xml:space="preserve"> é a possibilidade de buscar não só participantes para os grupos de prática esportiva</w:t>
      </w:r>
      <w:r w:rsidR="002F05D1">
        <w:t>,</w:t>
      </w:r>
      <w:r>
        <w:t xml:space="preserve"> mas também locais para a prática do mesmo, uma vez que </w:t>
      </w:r>
      <w:r w:rsidR="002F05D1">
        <w:t xml:space="preserve">uma das justificativas para realização do trabalho e objetivos que se buscam com </w:t>
      </w:r>
      <w:proofErr w:type="gramStart"/>
      <w:r w:rsidR="002F05D1">
        <w:t>o mesmo</w:t>
      </w:r>
      <w:proofErr w:type="gramEnd"/>
      <w:r w:rsidR="002F05D1">
        <w:t xml:space="preserve"> são</w:t>
      </w:r>
      <w:r w:rsidR="00735E77">
        <w:t xml:space="preserve">, segundo </w:t>
      </w:r>
      <w:proofErr w:type="spellStart"/>
      <w:r w:rsidR="00735E77">
        <w:t>Zandavalle</w:t>
      </w:r>
      <w:proofErr w:type="spellEnd"/>
      <w:del w:id="62" w:author="Dalton Solano dos Reis" w:date="2022-12-19T19:06:00Z">
        <w:r w:rsidR="00735E77" w:rsidDel="008214E2">
          <w:delText xml:space="preserve">, </w:delText>
        </w:r>
      </w:del>
      <w:ins w:id="63" w:author="Dalton Solano dos Reis" w:date="2022-12-19T19:06:00Z">
        <w:r w:rsidR="008214E2">
          <w:t xml:space="preserve"> </w:t>
        </w:r>
      </w:ins>
      <w:ins w:id="64" w:author="Dalton Solano dos Reis" w:date="2022-12-19T19:07:00Z">
        <w:r w:rsidR="008214E2">
          <w:t>e</w:t>
        </w:r>
      </w:ins>
      <w:ins w:id="65" w:author="Dalton Solano dos Reis" w:date="2022-12-19T19:06:00Z">
        <w:r w:rsidR="008214E2">
          <w:t xml:space="preserve"> </w:t>
        </w:r>
      </w:ins>
      <w:r w:rsidR="00735E77">
        <w:t>Silva (</w:t>
      </w:r>
      <w:commentRangeStart w:id="66"/>
      <w:r w:rsidR="00735E77">
        <w:t>2018</w:t>
      </w:r>
      <w:commentRangeEnd w:id="66"/>
      <w:r w:rsidR="008214E2">
        <w:rPr>
          <w:rStyle w:val="Refdecomentrio"/>
        </w:rPr>
        <w:commentReference w:id="66"/>
      </w:r>
      <w:r w:rsidR="00735E77">
        <w:t xml:space="preserve">), </w:t>
      </w:r>
      <w:r w:rsidR="006F25BE">
        <w:t>“</w:t>
      </w:r>
      <w:r w:rsidR="002F05D1">
        <w:t>A busca por locais apropriados, bem como a escassez de recursos que auxiliem o inter-relacionamento entre pessoas praticantes de esporte no meio urbano</w:t>
      </w:r>
      <w:r w:rsidR="00735E77">
        <w:t xml:space="preserve"> (...)</w:t>
      </w:r>
      <w:r w:rsidR="006F25BE">
        <w:t>”</w:t>
      </w:r>
      <w:r w:rsidR="002F05D1">
        <w:t>.</w:t>
      </w:r>
    </w:p>
    <w:p w14:paraId="6E7B238A" w14:textId="05863B6A" w:rsidR="00582098" w:rsidRPr="00941D2E" w:rsidRDefault="002F05D1" w:rsidP="00941D2E">
      <w:pPr>
        <w:pStyle w:val="TF-TEXTO"/>
      </w:pPr>
      <w:r w:rsidRPr="00941D2E">
        <w:t xml:space="preserve">Os autores concluíram que o trabalho cumpriu seus objetivos, tendo os </w:t>
      </w:r>
      <w:r w:rsidRPr="00941D2E">
        <w:rPr>
          <w:i/>
          <w:iCs/>
        </w:rPr>
        <w:t xml:space="preserve">feedbacks </w:t>
      </w:r>
      <w:r w:rsidRPr="00941D2E">
        <w:t>apresentados pelos usuários responsáveis pelos testes do sistema foram positivos com relação ao que se buscava obter como resultado do trabalho.</w:t>
      </w:r>
      <w:r w:rsidR="00941D2E" w:rsidRPr="00941D2E">
        <w:t xml:space="preserve"> </w:t>
      </w:r>
      <w:r w:rsidRPr="00941D2E">
        <w:t>Acredita-se que o trabalho cumpriu com seus objetivos, sendo que as principais funcionalidades foram implementadas e validadas seguindo a proposta inicial com alto percentual de aprovação (ZANDAVALLE; SILVA, 2018).</w:t>
      </w:r>
    </w:p>
    <w:p w14:paraId="664B55CF" w14:textId="77777777" w:rsidR="00451B94" w:rsidRDefault="00451B94" w:rsidP="00FC4A9F">
      <w:pPr>
        <w:pStyle w:val="Ttulo1"/>
      </w:pPr>
      <w:bookmarkStart w:id="67" w:name="_Toc54164921"/>
      <w:bookmarkStart w:id="68" w:name="_Toc54165675"/>
      <w:bookmarkStart w:id="69" w:name="_Toc54169333"/>
      <w:bookmarkStart w:id="70" w:name="_Toc96347439"/>
      <w:bookmarkStart w:id="71" w:name="_Toc96357723"/>
      <w:bookmarkStart w:id="72" w:name="_Toc96491866"/>
      <w:bookmarkStart w:id="73" w:name="_Toc411603107"/>
      <w:bookmarkEnd w:id="53"/>
      <w:r>
        <w:t>proposta</w:t>
      </w:r>
    </w:p>
    <w:p w14:paraId="6FABED18" w14:textId="464E19E4" w:rsidR="00937179" w:rsidRDefault="00937179" w:rsidP="00451B94">
      <w:pPr>
        <w:pStyle w:val="TF-TEXTO"/>
      </w:pPr>
      <w:r>
        <w:t xml:space="preserve">Nas próximas </w:t>
      </w:r>
      <w:r w:rsidR="00625EC8">
        <w:t>sub</w:t>
      </w:r>
      <w:r>
        <w:t xml:space="preserve">seções serão descritos os motivos para a elaboração do trabalho, como também as metodologias que serão utilizadas para o desenvolvimento </w:t>
      </w:r>
      <w:proofErr w:type="gramStart"/>
      <w:r>
        <w:t>do mesmo</w:t>
      </w:r>
      <w:proofErr w:type="gramEnd"/>
      <w:r>
        <w:t>. Na subseção 3.1, será apresentada a justificativa para o desenvolvimento do trabalho. Na subseção 3.2 serão detalhados os requisitos principais. Por fim, na subseção 3.3 são apresentadas as metodologias utilizadas.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74" w:name="_Toc54164915"/>
      <w:bookmarkStart w:id="75" w:name="_Toc54165669"/>
      <w:bookmarkStart w:id="76" w:name="_Toc54169327"/>
      <w:bookmarkStart w:id="77" w:name="_Toc96347433"/>
      <w:bookmarkStart w:id="78" w:name="_Toc96357717"/>
      <w:bookmarkStart w:id="79" w:name="_Toc96491860"/>
      <w:bookmarkStart w:id="80" w:name="_Toc351015594"/>
      <w:r>
        <w:lastRenderedPageBreak/>
        <w:t>JUSTIFICATIVA</w:t>
      </w:r>
    </w:p>
    <w:p w14:paraId="756069F9" w14:textId="05F2F925" w:rsidR="00937179" w:rsidRDefault="00937179" w:rsidP="00451B94">
      <w:pPr>
        <w:pStyle w:val="TF-TEXTO"/>
      </w:pPr>
      <w:r>
        <w:t xml:space="preserve">Conforme o Quadro 1, todos os trabalhos </w:t>
      </w:r>
      <w:r w:rsidR="00D023F7">
        <w:t>e a ferramenta apresentados na seção 2 estão diretamente correlacionados com o tema desse trabalho. As linhas representam as características presentes e as colunas os trabalhos relacionados.</w:t>
      </w:r>
    </w:p>
    <w:p w14:paraId="7CBDCBEE" w14:textId="1A31BF8F" w:rsidR="00C436B6" w:rsidRDefault="00BE30E6" w:rsidP="00B36E4A">
      <w:pPr>
        <w:pStyle w:val="TF-LEGENDA"/>
      </w:pPr>
      <w:bookmarkStart w:id="81" w:name="_Ref5202516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08836705" wp14:editId="7CC48510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CE8DF" w14:textId="77777777" w:rsidR="00C436B6" w:rsidRPr="00B36E4A" w:rsidRDefault="00C436B6" w:rsidP="00C436B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 w:rsidRPr="00B36E4A">
                              <w:rPr>
                                <w:sz w:val="22"/>
                                <w:szCs w:val="18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67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" filled="f" stroked="f">
                <v:textbox>
                  <w:txbxContent>
                    <w:p w14:paraId="402CE8DF" w14:textId="77777777" w:rsidR="00C436B6" w:rsidRPr="00B36E4A" w:rsidRDefault="00C436B6" w:rsidP="00C436B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  <w:r w:rsidRPr="00B36E4A">
                        <w:rPr>
                          <w:sz w:val="22"/>
                          <w:szCs w:val="18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C436B6"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A703E0">
        <w:rPr>
          <w:noProof/>
        </w:rPr>
        <w:t>1</w:t>
      </w:r>
      <w:r w:rsidR="00000000">
        <w:rPr>
          <w:noProof/>
        </w:rPr>
        <w:fldChar w:fldCharType="end"/>
      </w:r>
      <w:bookmarkEnd w:id="81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2"/>
        <w:gridCol w:w="1744"/>
        <w:gridCol w:w="1744"/>
        <w:gridCol w:w="1746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3D187AFC" w:rsidR="00C436B6" w:rsidRPr="007D4566" w:rsidRDefault="00BE30E6" w:rsidP="00C436B6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45E2C946" wp14:editId="1CC7EE95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3810</wp:posOffset>
                      </wp:positionV>
                      <wp:extent cx="1447165" cy="298450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16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DB5D60" w14:textId="77777777" w:rsidR="00C436B6" w:rsidRDefault="00C436B6" w:rsidP="00C436B6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2C946" id="Text Box 5" o:spid="_x0000_s1027" type="#_x0000_t202" style="position:absolute;left:0;text-align:left;margin-left:72.45pt;margin-top:.3pt;width:113.95pt;height:23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" filled="f" stroked="f">
                      <v:textbox>
                        <w:txbxContent>
                          <w:p w14:paraId="63DB5D60" w14:textId="77777777" w:rsidR="00C436B6" w:rsidRDefault="00C436B6" w:rsidP="00C436B6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7F2C51CE" w:rsidR="00C436B6" w:rsidRDefault="00D023F7" w:rsidP="00C436B6">
            <w:pPr>
              <w:pStyle w:val="TF-TEXTOQUADRO"/>
              <w:jc w:val="center"/>
            </w:pPr>
            <w:r>
              <w:t>Marques,</w:t>
            </w:r>
            <w:r w:rsidR="00735E77">
              <w:t xml:space="preserve"> </w:t>
            </w:r>
            <w:r>
              <w:t>Almeida</w:t>
            </w:r>
            <w:del w:id="82" w:author="Dalton Solano dos Reis" w:date="2022-12-19T19:07:00Z">
              <w:r w:rsidDel="008214E2">
                <w:delText xml:space="preserve">, </w:delText>
              </w:r>
            </w:del>
            <w:ins w:id="83" w:author="Dalton Solano dos Reis" w:date="2022-12-19T19:07:00Z">
              <w:r w:rsidR="008214E2">
                <w:t xml:space="preserve"> e</w:t>
              </w:r>
              <w:r w:rsidR="008214E2">
                <w:t xml:space="preserve"> </w:t>
              </w:r>
            </w:ins>
            <w:r>
              <w:t>Gutierrez (2007)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716CE5D3" w:rsidR="00C436B6" w:rsidRDefault="00D023F7" w:rsidP="00C436B6">
            <w:pPr>
              <w:pStyle w:val="TF-TEXTOQUADRO"/>
              <w:jc w:val="center"/>
            </w:pPr>
            <w:r>
              <w:t>Silva</w:t>
            </w:r>
            <w:ins w:id="84" w:author="Dalton Solano dos Reis" w:date="2022-12-19T19:07:00Z">
              <w:r w:rsidR="008214E2">
                <w:t xml:space="preserve"> </w:t>
              </w:r>
            </w:ins>
            <w:del w:id="85" w:author="Dalton Solano dos Reis" w:date="2022-12-19T19:07:00Z">
              <w:r w:rsidR="0067564C" w:rsidDel="008214E2">
                <w:delText>,</w:delText>
              </w:r>
            </w:del>
            <w:ins w:id="86" w:author="Dalton Solano dos Reis" w:date="2022-12-19T19:07:00Z">
              <w:r w:rsidR="008214E2">
                <w:t xml:space="preserve">e </w:t>
              </w:r>
            </w:ins>
            <w:r w:rsidR="0067564C">
              <w:t>Oliveira</w:t>
            </w:r>
            <w:r>
              <w:t xml:space="preserve"> (2012)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4CF893EC" w:rsidR="00B36E4A" w:rsidRDefault="00D023F7" w:rsidP="00B36E4A">
            <w:pPr>
              <w:pStyle w:val="TF-TEXTOQUADRO"/>
              <w:jc w:val="center"/>
            </w:pPr>
            <w:proofErr w:type="spellStart"/>
            <w:r>
              <w:t>Zandavalle</w:t>
            </w:r>
            <w:proofErr w:type="spellEnd"/>
            <w:del w:id="87" w:author="Dalton Solano dos Reis" w:date="2022-12-19T19:07:00Z">
              <w:r w:rsidDel="008214E2">
                <w:delText xml:space="preserve">, </w:delText>
              </w:r>
            </w:del>
            <w:ins w:id="88" w:author="Dalton Solano dos Reis" w:date="2022-12-19T19:07:00Z">
              <w:r w:rsidR="008214E2">
                <w:t xml:space="preserve"> e</w:t>
              </w:r>
              <w:r w:rsidR="008214E2">
                <w:t xml:space="preserve"> </w:t>
              </w:r>
            </w:ins>
            <w:r>
              <w:t>Silva (2018)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02F7D0F9" w:rsidR="00C436B6" w:rsidRDefault="00D023F7" w:rsidP="00735E77">
            <w:pPr>
              <w:pStyle w:val="TF-TEXTOQUADRO"/>
              <w:jc w:val="both"/>
            </w:pPr>
            <w:r>
              <w:t>Identifica e fundamenta o que são esportes</w:t>
            </w:r>
          </w:p>
        </w:tc>
        <w:tc>
          <w:tcPr>
            <w:tcW w:w="1746" w:type="dxa"/>
            <w:shd w:val="clear" w:color="auto" w:fill="auto"/>
          </w:tcPr>
          <w:p w14:paraId="2A635038" w14:textId="78188611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5FDC416C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5506B0C0" w:rsidR="00C436B6" w:rsidRDefault="00D023F7" w:rsidP="00735E77">
            <w:pPr>
              <w:pStyle w:val="TF-TEXTOQUADRO"/>
              <w:jc w:val="both"/>
            </w:pPr>
            <w:r>
              <w:t>Identifica e fundamenta atividades de lazer relacionadas ao esporte</w:t>
            </w:r>
          </w:p>
        </w:tc>
        <w:tc>
          <w:tcPr>
            <w:tcW w:w="1746" w:type="dxa"/>
            <w:shd w:val="clear" w:color="auto" w:fill="auto"/>
          </w:tcPr>
          <w:p w14:paraId="6234F5E7" w14:textId="7CB7A4B7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CA7EAE" w14:textId="2C37010F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55306A99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02B10C02" w:rsidR="00C436B6" w:rsidRDefault="00D023F7" w:rsidP="00735E77">
            <w:pPr>
              <w:pStyle w:val="TF-TEXTOQUADRO"/>
              <w:jc w:val="both"/>
            </w:pPr>
            <w:r>
              <w:t>Identifica e fundamenta os diferentes motivos para prática de esportes</w:t>
            </w:r>
          </w:p>
        </w:tc>
        <w:tc>
          <w:tcPr>
            <w:tcW w:w="1746" w:type="dxa"/>
            <w:shd w:val="clear" w:color="auto" w:fill="auto"/>
          </w:tcPr>
          <w:p w14:paraId="5519693B" w14:textId="5D266C63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E6DE37" w14:textId="2618ECA2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15E7BF65" w14:textId="253AC517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46D7D358" w:rsidR="00C436B6" w:rsidRDefault="00D023F7" w:rsidP="00735E77">
            <w:pPr>
              <w:pStyle w:val="TF-TEXTOQUADRO"/>
              <w:jc w:val="both"/>
            </w:pPr>
            <w:r>
              <w:t>Relaciona a prática de esportes visando ganho de saúde</w:t>
            </w:r>
          </w:p>
        </w:tc>
        <w:tc>
          <w:tcPr>
            <w:tcW w:w="1746" w:type="dxa"/>
            <w:shd w:val="clear" w:color="auto" w:fill="auto"/>
          </w:tcPr>
          <w:p w14:paraId="6158951C" w14:textId="60D39F0C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31898586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03D42A51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69DF5CF" w:rsidR="00C436B6" w:rsidRDefault="00503D38" w:rsidP="00735E77">
            <w:pPr>
              <w:pStyle w:val="TF-TEXTOQUADRO"/>
              <w:jc w:val="both"/>
            </w:pPr>
            <w:r>
              <w:t>Colaboração dos usuários</w:t>
            </w: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44EBD2C7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2601E832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1042F9BE" w:rsidR="00C436B6" w:rsidRDefault="00503D38" w:rsidP="00735E77">
            <w:pPr>
              <w:pStyle w:val="TF-TEXTOQUADRO"/>
              <w:jc w:val="both"/>
            </w:pPr>
            <w:r>
              <w:t>Foco em melhoria do cotidiano do usuário</w:t>
            </w: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4739F2C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12AE612F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11ADA2A2" w:rsidR="00C436B6" w:rsidRDefault="00503D38" w:rsidP="00735E77">
            <w:pPr>
              <w:pStyle w:val="TF-TEXTOQUADRO"/>
              <w:jc w:val="both"/>
            </w:pPr>
            <w:r>
              <w:t>Fomenta e incentiva a prática de esportes na sociedade</w:t>
            </w:r>
          </w:p>
        </w:tc>
        <w:tc>
          <w:tcPr>
            <w:tcW w:w="1746" w:type="dxa"/>
            <w:shd w:val="clear" w:color="auto" w:fill="auto"/>
          </w:tcPr>
          <w:p w14:paraId="5C54920F" w14:textId="4D44CF62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37424B7" w14:textId="63D4B4B9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7225FA0A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53249049" w14:textId="0F87F887" w:rsidR="00503D38" w:rsidRDefault="00503D38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>Conforme demonstram as relações estabelecidas entre características desse trabalho com os trabalhos correlatos apresentadas no Quadro 1, todos os trabalhos apresentam informações importantes para a construção da fundamentação tanto teórica quanto técnica dos objetivos propostos.</w:t>
      </w:r>
      <w:r w:rsidR="008360ED">
        <w:t xml:space="preserve"> Sejam elas tanto identificações ou fundamentações dos conceitos que o compõe, quanto aspectos presentes no cotidiano e no estilo de vida de seus usuários.</w:t>
      </w:r>
    </w:p>
    <w:p w14:paraId="6E5602C5" w14:textId="0F65A493" w:rsidR="008360ED" w:rsidRDefault="000F0DBA" w:rsidP="00625EC8">
      <w:pPr>
        <w:pStyle w:val="TF-TEXTO"/>
      </w:pPr>
      <w:r>
        <w:t>Já</w:t>
      </w:r>
      <w:r w:rsidR="00754FD1">
        <w:t xml:space="preserve"> </w:t>
      </w:r>
      <w:r w:rsidR="00293CAD">
        <w:t>Marques, Almeida</w:t>
      </w:r>
      <w:del w:id="89" w:author="Dalton Solano dos Reis" w:date="2022-12-19T19:07:00Z">
        <w:r w:rsidR="00293CAD" w:rsidDel="008214E2">
          <w:delText xml:space="preserve">, </w:delText>
        </w:r>
      </w:del>
      <w:ins w:id="90" w:author="Dalton Solano dos Reis" w:date="2022-12-19T19:07:00Z">
        <w:r w:rsidR="008214E2">
          <w:t xml:space="preserve"> e </w:t>
        </w:r>
      </w:ins>
      <w:r w:rsidR="00293CAD">
        <w:t xml:space="preserve">Gutierrez (2007) </w:t>
      </w:r>
      <w:r>
        <w:t xml:space="preserve">indicam </w:t>
      </w:r>
      <w:commentRangeStart w:id="91"/>
      <w:r>
        <w:t xml:space="preserve">que </w:t>
      </w:r>
      <w:r w:rsidR="00293CAD">
        <w:t>“</w:t>
      </w:r>
      <w:r w:rsidR="008360ED" w:rsidRPr="008360ED">
        <w:t xml:space="preserve">Não é difícil </w:t>
      </w:r>
      <w:commentRangeEnd w:id="91"/>
      <w:r w:rsidR="008214E2">
        <w:rPr>
          <w:rStyle w:val="Refdecomentrio"/>
        </w:rPr>
        <w:commentReference w:id="91"/>
      </w:r>
      <w:r w:rsidR="008360ED" w:rsidRPr="008360ED">
        <w:t>deparar, todos os dias, com alguma mensagem relativa ao esporte. É muito comum ouvir comentários sobre jogos, ver manchetes em jornais, transmissões de eventos ao vivo, venda de materiais e recomendações para prática esportiva, garotos jogando futebol na rua, no clube, em casa, na escola, ou seja, este fenômeno está presente na cultura e nos costumes da sociedade contemporânea</w:t>
      </w:r>
      <w:r w:rsidR="00293CAD">
        <w:t>”. Com isso entende-se o quão presente no cotidiano de cada indivíduo está o esporte ou a prática esportiva seja ela em qualquer contexto que se considere prática esportiva.</w:t>
      </w:r>
    </w:p>
    <w:p w14:paraId="2EBC5224" w14:textId="359C2586" w:rsidR="00293CAD" w:rsidRDefault="00293CAD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Com a evolução da sociedade surgem cada vez mais problemas ou situações complexas a serem facilitadas de alguma forma, a tecnologia é a principal solução para problemas como esses. Com a fomentação e popularização de mais esportes como vêm acontecendo nos últimos anos, encontram-se dificuldades </w:t>
      </w:r>
      <w:r w:rsidR="0084175B">
        <w:t xml:space="preserve">para aqueles que desejam realizar a prática </w:t>
      </w:r>
      <w:proofErr w:type="gramStart"/>
      <w:r w:rsidR="0084175B">
        <w:t>dos mesmos</w:t>
      </w:r>
      <w:proofErr w:type="gramEnd"/>
      <w:r w:rsidR="0084175B">
        <w:t>, isso nada mais é do que resultado do que defendem os autores do primeiro trabalho correlato.</w:t>
      </w:r>
    </w:p>
    <w:p w14:paraId="42586224" w14:textId="37799871" w:rsidR="0084175B" w:rsidRDefault="0084175B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Surgem então as dificuldades e problemáticas para as práticas esportivas adequadas. </w:t>
      </w:r>
      <w:r w:rsidR="00A1518C" w:rsidRPr="00A1518C">
        <w:t xml:space="preserve">A </w:t>
      </w:r>
      <w:r w:rsidR="00A1518C" w:rsidRPr="00A1518C">
        <w:lastRenderedPageBreak/>
        <w:t>dificuldade de encontrar espaços propícios para um determinado exercício pode também ser considerado um fator importante para o desenvolvimento de novas ferramentas, bem como, o aprofundamento de um estudo sobre este assunto no meio social e acadêmico</w:t>
      </w:r>
      <w:r w:rsidR="00A1518C">
        <w:t xml:space="preserve"> </w:t>
      </w:r>
      <w:r w:rsidR="00A1518C" w:rsidRPr="001F2472">
        <w:t>(ZANDAVALLE; SILVA, 2018).</w:t>
      </w:r>
      <w:r w:rsidR="00A1518C">
        <w:t xml:space="preserve"> Os autores do terceiro trabalho correlato reforçam através da citação a importância do desenvolvimento de novas ferramentas, no caso desse trabalho uma aplicação web, para auxiliar os praticantes de esportes considerados não convencionais a encontrar espaços que propiciem a prática dessas atividades, bem como outros praticantes para o caso daqueles que se façam de forma coletiva.</w:t>
      </w:r>
    </w:p>
    <w:p w14:paraId="7F54F7B1" w14:textId="7DF918C9" w:rsidR="00503D38" w:rsidRDefault="00A1518C" w:rsidP="001473A4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Outro aspecto da prática esportiva que reforça a relevância do estudo e do desenvolvimento de novas soluções que fomentam e incentivam a prática de esportes, é a constante busca dos indivíduos por uma melhor qualidade de vida através da saúde, </w:t>
      </w:r>
      <w:r w:rsidR="001473A4">
        <w:t xml:space="preserve">para </w:t>
      </w:r>
      <w:r w:rsidR="00754FD1">
        <w:t>Silva</w:t>
      </w:r>
      <w:r w:rsidR="0067564C">
        <w:t xml:space="preserve"> e Oliveira</w:t>
      </w:r>
      <w:r w:rsidR="00754FD1">
        <w:t xml:space="preserve"> (</w:t>
      </w:r>
      <w:commentRangeStart w:id="92"/>
      <w:r w:rsidR="00754FD1">
        <w:t>2012</w:t>
      </w:r>
      <w:commentRangeEnd w:id="92"/>
      <w:r w:rsidR="008214E2">
        <w:rPr>
          <w:rStyle w:val="Refdecomentrio"/>
        </w:rPr>
        <w:commentReference w:id="92"/>
      </w:r>
      <w:r w:rsidR="00754FD1">
        <w:t xml:space="preserve">) </w:t>
      </w:r>
      <w:r w:rsidR="001473A4">
        <w:t xml:space="preserve"> “</w:t>
      </w:r>
      <w:r w:rsidR="001473A4" w:rsidRPr="001473A4">
        <w:t>Cada vez mais, nos dias atuais, é demonstrada a importância de se ter uma vida ativa, incluindo atividades esportivas e de exercícios físicos no dia a dia para se ter um bem-estar e possivelmente uma qualidade de vida e saúde.</w:t>
      </w:r>
      <w:r w:rsidR="001473A4">
        <w:t>”, por isso o uso da tecnologia para o desenvolvimento de ferramentas que auxiliem e incentivem este tipo de atividade torna-se cada vez mais importante, à medida que também aumentam o número de usuários interessados neste tipo de recurso nos dias de hoje.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74"/>
      <w:bookmarkEnd w:id="75"/>
      <w:bookmarkEnd w:id="76"/>
      <w:bookmarkEnd w:id="77"/>
      <w:bookmarkEnd w:id="78"/>
      <w:bookmarkEnd w:id="79"/>
      <w:bookmarkEnd w:id="80"/>
    </w:p>
    <w:p w14:paraId="79590EC5" w14:textId="4C47A0D0" w:rsidR="001473A4" w:rsidRDefault="001473A4" w:rsidP="00451B94">
      <w:pPr>
        <w:pStyle w:val="TF-TEXTO"/>
      </w:pPr>
      <w:r>
        <w:t xml:space="preserve">Nessa </w:t>
      </w:r>
      <w:r w:rsidR="0004501E">
        <w:t>sub</w:t>
      </w:r>
      <w:r>
        <w:t>seção serão apresentados os principais Requisitos Funcionais (RF) e os principais Requisitos Não Funcionais (RNF). A aplicação proposta deverá:</w:t>
      </w:r>
    </w:p>
    <w:p w14:paraId="5B46153D" w14:textId="3C513622" w:rsidR="00451B94" w:rsidRDefault="001473A4" w:rsidP="00754FD1">
      <w:pPr>
        <w:pStyle w:val="TF-ALNEA"/>
        <w:numPr>
          <w:ilvl w:val="0"/>
          <w:numId w:val="22"/>
        </w:numPr>
      </w:pPr>
      <w:r>
        <w:t>permitir que o usuário crie perfil (RF);</w:t>
      </w:r>
    </w:p>
    <w:p w14:paraId="462687A1" w14:textId="1D558392" w:rsidR="001473A4" w:rsidRDefault="001473A4" w:rsidP="00754FD1">
      <w:pPr>
        <w:pStyle w:val="TF-ALNEA"/>
      </w:pPr>
      <w:r>
        <w:t>permitir que o usuário busque eventos esportivos conforme seu interesse (RF);</w:t>
      </w:r>
    </w:p>
    <w:p w14:paraId="74A54CEE" w14:textId="41F573E4" w:rsidR="00833DC1" w:rsidRDefault="00833DC1" w:rsidP="00754FD1">
      <w:pPr>
        <w:pStyle w:val="TF-ALNEA"/>
      </w:pPr>
      <w:r>
        <w:t>permitir que o usuário solicite presença nos eventos esportivos que desejar (RF);</w:t>
      </w:r>
    </w:p>
    <w:p w14:paraId="006BBF62" w14:textId="469AF560" w:rsidR="00833DC1" w:rsidRDefault="00833DC1" w:rsidP="00754FD1">
      <w:pPr>
        <w:pStyle w:val="TF-ALNEA"/>
      </w:pPr>
      <w:r>
        <w:t>permitir que o usuário cancele sua presença nos eventos esportivos em que sua participação obteve aprovação (RF);</w:t>
      </w:r>
    </w:p>
    <w:p w14:paraId="7F0BFEA1" w14:textId="0881F915" w:rsidR="00833DC1" w:rsidRDefault="00833DC1" w:rsidP="00754FD1">
      <w:pPr>
        <w:pStyle w:val="TF-ALNEA"/>
      </w:pPr>
      <w:r>
        <w:t>permitir que o usuário consulte seu histórico de participação em eventos esportivos (RF);</w:t>
      </w:r>
    </w:p>
    <w:p w14:paraId="1FA5EB28" w14:textId="4299A207" w:rsidR="001473A4" w:rsidRDefault="001473A4" w:rsidP="00754FD1">
      <w:pPr>
        <w:pStyle w:val="TF-ALNEA"/>
      </w:pPr>
      <w:r>
        <w:t>permitir que o usuário cadastre eventos esportivos (RF);</w:t>
      </w:r>
    </w:p>
    <w:p w14:paraId="1AE9B991" w14:textId="147E6E75" w:rsidR="001473A4" w:rsidRDefault="001473A4" w:rsidP="00754FD1">
      <w:pPr>
        <w:pStyle w:val="TF-ALNEA"/>
      </w:pPr>
      <w:r>
        <w:t xml:space="preserve">permitir que o usuário </w:t>
      </w:r>
      <w:r w:rsidR="00833DC1">
        <w:t>aprove ou reprove a participação de solicitações de participação em seus eventos esportivos (RF);</w:t>
      </w:r>
    </w:p>
    <w:p w14:paraId="2B9CA3E9" w14:textId="04A73F80" w:rsidR="00833DC1" w:rsidRDefault="00833DC1" w:rsidP="00754FD1">
      <w:pPr>
        <w:pStyle w:val="TF-ALNEA"/>
      </w:pPr>
      <w:r>
        <w:t>permitir que o usuário cancele o evento esportivo (RF);</w:t>
      </w:r>
    </w:p>
    <w:p w14:paraId="1F3BB518" w14:textId="40FB2206" w:rsidR="00833DC1" w:rsidRDefault="00833DC1" w:rsidP="00754FD1">
      <w:pPr>
        <w:pStyle w:val="TF-ALNEA"/>
      </w:pPr>
      <w:r>
        <w:t>permitir que o usuário avalie o perfil dos participantes dos eventos esportivos que realizar (RF);</w:t>
      </w:r>
    </w:p>
    <w:p w14:paraId="7D55173E" w14:textId="0A691064" w:rsidR="00833DC1" w:rsidRDefault="00E1556E" w:rsidP="00754FD1">
      <w:pPr>
        <w:pStyle w:val="TF-ALNEA"/>
      </w:pPr>
      <w:r>
        <w:t xml:space="preserve">ter seu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 desenvolvido em C# (RNF);</w:t>
      </w:r>
    </w:p>
    <w:p w14:paraId="7BA67037" w14:textId="7ABF7794" w:rsidR="00E1556E" w:rsidRDefault="00E1556E" w:rsidP="00754FD1">
      <w:pPr>
        <w:pStyle w:val="TF-ALNEA"/>
      </w:pPr>
      <w:r>
        <w:lastRenderedPageBreak/>
        <w:t xml:space="preserve">ter seu </w:t>
      </w:r>
      <w:r w:rsidRPr="0004501E">
        <w:rPr>
          <w:i/>
          <w:iCs/>
        </w:rPr>
        <w:t>front-</w:t>
      </w:r>
      <w:proofErr w:type="spellStart"/>
      <w:r w:rsidRPr="0004501E">
        <w:rPr>
          <w:i/>
          <w:iCs/>
        </w:rPr>
        <w:t>end</w:t>
      </w:r>
      <w:proofErr w:type="spellEnd"/>
      <w:r>
        <w:t xml:space="preserve"> desenvolvido em </w:t>
      </w:r>
      <w:proofErr w:type="spellStart"/>
      <w:r>
        <w:t>JavaScript</w:t>
      </w:r>
      <w:proofErr w:type="spellEnd"/>
      <w:r>
        <w:t xml:space="preserve"> (RNF);</w:t>
      </w:r>
    </w:p>
    <w:p w14:paraId="1E5B5E8E" w14:textId="0530DEE7" w:rsidR="00E1556E" w:rsidRPr="00364836" w:rsidRDefault="00E1556E" w:rsidP="00754FD1">
      <w:pPr>
        <w:pStyle w:val="TF-ALNEA"/>
      </w:pPr>
      <w:r w:rsidRPr="00364836">
        <w:t xml:space="preserve">utilizar banco de dados SQL </w:t>
      </w:r>
      <w:r w:rsidR="00364836" w:rsidRPr="00364836">
        <w:t xml:space="preserve">Server Management Studio </w:t>
      </w:r>
      <w:r w:rsidRPr="00364836">
        <w:t>(RNF);</w:t>
      </w:r>
    </w:p>
    <w:p w14:paraId="08BF6E9A" w14:textId="638A7896" w:rsidR="006F09A1" w:rsidRDefault="006F09A1" w:rsidP="00754FD1">
      <w:pPr>
        <w:pStyle w:val="TF-ALNEA"/>
      </w:pPr>
      <w:r>
        <w:t>utilizar o Visual Studio como ambiente de programação (RNF);</w:t>
      </w:r>
    </w:p>
    <w:p w14:paraId="49F85C7E" w14:textId="3B230E28" w:rsidR="00E1556E" w:rsidRDefault="00E1556E" w:rsidP="00754FD1">
      <w:pPr>
        <w:pStyle w:val="TF-ALNEA"/>
      </w:pPr>
      <w:r>
        <w:t>possuir integração com Google Maps para escolha do local do evento esportivo (RNF);</w:t>
      </w:r>
    </w:p>
    <w:p w14:paraId="4AE2F916" w14:textId="6E36FB06" w:rsidR="00E1556E" w:rsidRDefault="00E1556E" w:rsidP="00754FD1">
      <w:pPr>
        <w:pStyle w:val="TF-ALNEA"/>
      </w:pPr>
      <w:r>
        <w:t>armazenar um histórico de participação em eventos esportivos de cada usuário (RNF);</w:t>
      </w:r>
    </w:p>
    <w:p w14:paraId="4E490173" w14:textId="2734DD9A" w:rsidR="00E1556E" w:rsidRPr="00286FED" w:rsidRDefault="00E1556E" w:rsidP="00754FD1">
      <w:pPr>
        <w:pStyle w:val="TF-ALNEA"/>
      </w:pPr>
      <w:r>
        <w:t>possuir sistema de avaliação de perfis com base em estrelas (de 1 a 5) com a possibilidade de comentários (RNF)</w:t>
      </w:r>
      <w:r w:rsidR="0004501E">
        <w:t>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38431DAE" w:rsidR="00451B94" w:rsidRPr="007E0D87" w:rsidRDefault="00BF35A7" w:rsidP="00EC633A">
      <w:pPr>
        <w:pStyle w:val="TF-ALNEA"/>
        <w:numPr>
          <w:ilvl w:val="0"/>
          <w:numId w:val="10"/>
        </w:numPr>
        <w:contextualSpacing w:val="0"/>
      </w:pPr>
      <w:r>
        <w:t>coleta de informações</w:t>
      </w:r>
      <w:r w:rsidR="00451B94" w:rsidRPr="007E0D87">
        <w:t>:</w:t>
      </w:r>
      <w:r>
        <w:t xml:space="preserve"> estudar e aprofundar os assuntos contemplados nos trabalhos correlatos e nas demais bibliografias identificadas para fundamentação teoria do trabalho, buscando mais conteúdos sobre a aplicabilidade da tecnologia em práticas esportivas de lazer</w:t>
      </w:r>
      <w:r w:rsidR="00451B94" w:rsidRPr="007E0D87">
        <w:t>;</w:t>
      </w:r>
    </w:p>
    <w:p w14:paraId="130A7BEB" w14:textId="5F0B7123" w:rsidR="00451B94" w:rsidRDefault="00254E9D" w:rsidP="00451B94">
      <w:pPr>
        <w:pStyle w:val="TF-ALNEA"/>
        <w:contextualSpacing w:val="0"/>
      </w:pPr>
      <w:r>
        <w:t>identificação dos requisitos</w:t>
      </w:r>
      <w:r w:rsidR="00451B94" w:rsidRPr="007E0D87">
        <w:t xml:space="preserve">: </w:t>
      </w:r>
      <w:r>
        <w:t xml:space="preserve">confirmar se as linguagens C#, </w:t>
      </w:r>
      <w:proofErr w:type="spellStart"/>
      <w:r>
        <w:t>JavaScript</w:t>
      </w:r>
      <w:proofErr w:type="spellEnd"/>
      <w:r>
        <w:t xml:space="preserve"> </w:t>
      </w:r>
      <w:r w:rsidRPr="00364836">
        <w:t>e banco de dados SQL</w:t>
      </w:r>
      <w:r w:rsidR="00364836">
        <w:t xml:space="preserve"> Server Management Studio</w:t>
      </w:r>
      <w:r>
        <w:t xml:space="preserve"> possuem a capacidade necessária para desenvolver a aplicação;</w:t>
      </w:r>
    </w:p>
    <w:p w14:paraId="144098F3" w14:textId="51343B46" w:rsidR="00451B94" w:rsidRDefault="00254E9D" w:rsidP="00451B94">
      <w:pPr>
        <w:pStyle w:val="TF-ALNEA"/>
        <w:contextualSpacing w:val="0"/>
      </w:pPr>
      <w:r>
        <w:t xml:space="preserve">especificação: desenvolver os diagramas de classe e de casos de uso conforme 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Miro para elaborar os desenhos</w:t>
      </w:r>
      <w:r w:rsidR="00451B94">
        <w:t>;</w:t>
      </w:r>
    </w:p>
    <w:p w14:paraId="1617B412" w14:textId="423D67FE" w:rsidR="00274F94" w:rsidRDefault="00254E9D" w:rsidP="00274F94">
      <w:pPr>
        <w:pStyle w:val="TF-ALNEA"/>
        <w:contextualSpacing w:val="0"/>
      </w:pPr>
      <w:r>
        <w:t>análise de especificação: confirmar se há necessidade de revisão dos requisitos e se as tecnologias propostas atendem as necessidades com base na atividade realizada n</w:t>
      </w:r>
      <w:r w:rsidR="00274F94">
        <w:t>a etapa “c”</w:t>
      </w:r>
      <w:r>
        <w:t>;</w:t>
      </w:r>
    </w:p>
    <w:p w14:paraId="75187A9E" w14:textId="30646CE1" w:rsidR="00274F94" w:rsidRDefault="00274F94" w:rsidP="00274F94">
      <w:pPr>
        <w:pStyle w:val="TF-ALNEA"/>
        <w:contextualSpacing w:val="0"/>
      </w:pPr>
      <w:r>
        <w:t xml:space="preserve">implementação visual: iniciar o desenvolvimento da aplicação com </w:t>
      </w:r>
      <w:proofErr w:type="spellStart"/>
      <w:r>
        <w:t>JavaScript</w:t>
      </w:r>
      <w:proofErr w:type="spellEnd"/>
      <w:r>
        <w:t xml:space="preserve"> </w:t>
      </w:r>
      <w:r w:rsidR="006F09A1">
        <w:t xml:space="preserve">utilizando o Visual Studio como </w:t>
      </w:r>
      <w:proofErr w:type="spellStart"/>
      <w:r w:rsidR="00A84F4E">
        <w:t>Integrated</w:t>
      </w:r>
      <w:proofErr w:type="spellEnd"/>
      <w:r w:rsidR="00A84F4E">
        <w:t xml:space="preserve"> </w:t>
      </w:r>
      <w:proofErr w:type="spellStart"/>
      <w:r w:rsidR="00A84F4E">
        <w:t>Development</w:t>
      </w:r>
      <w:proofErr w:type="spellEnd"/>
      <w:r w:rsidR="00A84F4E">
        <w:t xml:space="preserve"> </w:t>
      </w:r>
      <w:proofErr w:type="spellStart"/>
      <w:r w:rsidR="00A84F4E">
        <w:t>Environment</w:t>
      </w:r>
      <w:proofErr w:type="spellEnd"/>
      <w:r w:rsidR="00A84F4E">
        <w:t xml:space="preserve"> (</w:t>
      </w:r>
      <w:r w:rsidR="006F09A1">
        <w:t>IDE</w:t>
      </w:r>
      <w:r w:rsidR="00A84F4E">
        <w:t>)</w:t>
      </w:r>
      <w:r w:rsidR="006F09A1">
        <w:t xml:space="preserve"> </w:t>
      </w:r>
      <w:r>
        <w:t>para implementar as funcionalidades visíveis aos usuários;</w:t>
      </w:r>
    </w:p>
    <w:p w14:paraId="25FE9423" w14:textId="3285DA28" w:rsidR="00274F94" w:rsidRDefault="00274F94" w:rsidP="00274F94">
      <w:pPr>
        <w:pStyle w:val="TF-ALNEA"/>
        <w:contextualSpacing w:val="0"/>
      </w:pPr>
      <w:r>
        <w:t xml:space="preserve">aprendizagem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: aperfeiçoar os conhecimentos e práticas sobre o desenvolvimento de aplicações em C# voltadas para o </w:t>
      </w:r>
      <w:proofErr w:type="spellStart"/>
      <w:r w:rsidRPr="0004501E">
        <w:rPr>
          <w:i/>
          <w:iCs/>
        </w:rPr>
        <w:t>back-end</w:t>
      </w:r>
      <w:proofErr w:type="spellEnd"/>
      <w:r>
        <w:t xml:space="preserve"> da aplicação proposta, utilizando cursos online;</w:t>
      </w:r>
    </w:p>
    <w:p w14:paraId="540F0965" w14:textId="48CB59E8" w:rsidR="00274F94" w:rsidRDefault="00274F94" w:rsidP="00274F94">
      <w:pPr>
        <w:pStyle w:val="TF-ALNEA"/>
        <w:contextualSpacing w:val="0"/>
      </w:pPr>
      <w:r>
        <w:t xml:space="preserve">implementação </w:t>
      </w:r>
      <w:proofErr w:type="spellStart"/>
      <w:r w:rsidRPr="0004501E">
        <w:rPr>
          <w:i/>
          <w:iCs/>
        </w:rPr>
        <w:t>back-end</w:t>
      </w:r>
      <w:proofErr w:type="spellEnd"/>
      <w:r>
        <w:t>: iniciar o desenvolvimento das funcionalidades não visíveis aos usuários para depois integrá-la com o que foi desenvolvido na etapa “e”;</w:t>
      </w:r>
    </w:p>
    <w:p w14:paraId="3C4502EE" w14:textId="7E5762FA" w:rsidR="00274F94" w:rsidRDefault="00274F94" w:rsidP="00274F94">
      <w:pPr>
        <w:pStyle w:val="TF-ALNEA"/>
        <w:contextualSpacing w:val="0"/>
      </w:pPr>
      <w:r>
        <w:t xml:space="preserve">implementação do banco: realizar a configuração do </w:t>
      </w:r>
      <w:r w:rsidRPr="00364836">
        <w:t>banco de dados SQL</w:t>
      </w:r>
      <w:r>
        <w:t xml:space="preserve"> </w:t>
      </w:r>
      <w:r w:rsidR="00364836">
        <w:t xml:space="preserve">Server Management Studio </w:t>
      </w:r>
      <w:r>
        <w:t>para armazenas as informações dos usuários;</w:t>
      </w:r>
    </w:p>
    <w:p w14:paraId="66BE47DE" w14:textId="098E6BBB" w:rsidR="00274F94" w:rsidRDefault="00274F94" w:rsidP="00274F94">
      <w:pPr>
        <w:pStyle w:val="TF-ALNEA"/>
        <w:contextualSpacing w:val="0"/>
      </w:pPr>
      <w:r>
        <w:lastRenderedPageBreak/>
        <w:t>testes: realizar testes das funcionalidades da aplicação ao concluir cada uma das etapas anteriores.</w:t>
      </w:r>
    </w:p>
    <w:p w14:paraId="05E90269" w14:textId="65A3778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703E0">
        <w:t xml:space="preserve">Quadro </w:t>
      </w:r>
      <w:r w:rsidR="00A703E0">
        <w:rPr>
          <w:noProof/>
        </w:rPr>
        <w:t>2</w:t>
      </w:r>
      <w:r w:rsidR="0060060C">
        <w:fldChar w:fldCharType="end"/>
      </w:r>
      <w:r>
        <w:t>.</w:t>
      </w:r>
    </w:p>
    <w:bookmarkStart w:id="93" w:name="_Ref98650273"/>
    <w:p w14:paraId="570E1F6E" w14:textId="6AF2E3EA" w:rsidR="00451B94" w:rsidRPr="007E0D87" w:rsidRDefault="00BF35A7" w:rsidP="0060060C">
      <w:pPr>
        <w:pStyle w:val="TF-LEGENDA-Ilustraca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Tinta 19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0060C"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A703E0">
        <w:rPr>
          <w:noProof/>
        </w:rPr>
        <w:t>2</w:t>
      </w:r>
      <w:r w:rsidR="00000000">
        <w:rPr>
          <w:noProof/>
        </w:rPr>
        <w:fldChar w:fldCharType="end"/>
      </w:r>
      <w:bookmarkEnd w:id="93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570510F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Tinta 14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E28605" w:rsidR="00451B94" w:rsidRPr="007E0D87" w:rsidRDefault="00BF35A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524BFEC6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Tinta 17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68DAECA2" w:rsidR="00451B94" w:rsidRPr="007E0D87" w:rsidRDefault="00BF35A7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1385D722" w:rsidR="00451B94" w:rsidRPr="007E0D87" w:rsidRDefault="00BF35A7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670C64F" w:rsidR="00451B94" w:rsidRPr="007E0D87" w:rsidRDefault="00BF35A7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C7B6C6F" w:rsidR="00451B94" w:rsidRPr="007E0D87" w:rsidRDefault="00BF35A7" w:rsidP="00470C41">
            <w:pPr>
              <w:pStyle w:val="TF-TEXTOQUADROCentralizado"/>
            </w:pPr>
            <w:r>
              <w:t>mai</w:t>
            </w:r>
            <w:r w:rsidR="0004501E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B5770D2" w:rsidR="00451B94" w:rsidRPr="007E0D87" w:rsidRDefault="00BF35A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08F32FC8" w:rsidR="00451B94" w:rsidRPr="007E0D87" w:rsidRDefault="00274F94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coleta de informações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2DB4A843" w:rsidR="00451B94" w:rsidRPr="007E0D87" w:rsidRDefault="00894385" w:rsidP="00470C41">
            <w:pPr>
              <w:pStyle w:val="TF-TEXTOQUADRO"/>
            </w:pPr>
            <w:r>
              <w:t>identificação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14AACC4" w:rsidR="00451B94" w:rsidRPr="007E0D87" w:rsidRDefault="00894385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7865DF25" w:rsidR="00274F94" w:rsidRPr="007E0D87" w:rsidRDefault="00894385" w:rsidP="00470C41">
            <w:pPr>
              <w:pStyle w:val="TF-TEXTOQUADRO"/>
            </w:pPr>
            <w:r>
              <w:t>análise de especificação</w:t>
            </w:r>
          </w:p>
        </w:tc>
        <w:tc>
          <w:tcPr>
            <w:tcW w:w="273" w:type="dxa"/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369160" w14:textId="5D63C2B0" w:rsidR="00451B94" w:rsidRPr="007E0D87" w:rsidRDefault="00BF35A7" w:rsidP="00274F94">
            <w:pPr>
              <w:pStyle w:val="TF-TEXTOQUADROCentralizado"/>
              <w:jc w:val="left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Tinta 11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74F94" w:rsidRPr="007E0D87" w14:paraId="0021971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F67A05" w14:textId="62C1158D" w:rsidR="00274F94" w:rsidRPr="007E0D87" w:rsidRDefault="00894385" w:rsidP="00470C41">
            <w:pPr>
              <w:pStyle w:val="TF-TEXTOQUADRO"/>
            </w:pPr>
            <w:r>
              <w:t>implementação visual</w:t>
            </w:r>
          </w:p>
        </w:tc>
        <w:tc>
          <w:tcPr>
            <w:tcW w:w="273" w:type="dxa"/>
          </w:tcPr>
          <w:p w14:paraId="14B3BF4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BEAA4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96BC8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CA9D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01640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B1C6E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F29303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2B77B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9C50C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7D34C43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CB5D2FB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3AECEE3" w14:textId="2FFC21E6" w:rsidR="00274F94" w:rsidRPr="007E0D87" w:rsidRDefault="00894385" w:rsidP="00470C41">
            <w:pPr>
              <w:pStyle w:val="TF-TEXTOQUADRO"/>
            </w:pPr>
            <w:r>
              <w:t xml:space="preserve">aprendizagem </w:t>
            </w:r>
            <w:proofErr w:type="spellStart"/>
            <w:r w:rsidRPr="0004501E">
              <w:rPr>
                <w:i/>
                <w:iCs/>
              </w:rPr>
              <w:t>back-end</w:t>
            </w:r>
            <w:proofErr w:type="spellEnd"/>
          </w:p>
        </w:tc>
        <w:tc>
          <w:tcPr>
            <w:tcW w:w="273" w:type="dxa"/>
          </w:tcPr>
          <w:p w14:paraId="044399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6102D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4B61C8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971A35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79405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B0DCA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0DBA7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B6A81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5A694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A864946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0831CA9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66BA4C7" w14:textId="3A043456" w:rsidR="00274F94" w:rsidRPr="007E0D87" w:rsidRDefault="00894385" w:rsidP="00470C41">
            <w:pPr>
              <w:pStyle w:val="TF-TEXTOQUADRO"/>
            </w:pPr>
            <w:r>
              <w:t xml:space="preserve">implementação </w:t>
            </w:r>
            <w:proofErr w:type="spellStart"/>
            <w:r w:rsidRPr="0004501E">
              <w:rPr>
                <w:i/>
                <w:iCs/>
              </w:rPr>
              <w:t>back-end</w:t>
            </w:r>
            <w:proofErr w:type="spellEnd"/>
          </w:p>
        </w:tc>
        <w:tc>
          <w:tcPr>
            <w:tcW w:w="273" w:type="dxa"/>
          </w:tcPr>
          <w:p w14:paraId="6A9D259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B897C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A4944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D9247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987D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BCC7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4234E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F3CF6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6905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014FB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4E01C5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368C06" w14:textId="61021449" w:rsidR="00274F94" w:rsidRPr="007E0D87" w:rsidRDefault="00894385" w:rsidP="00470C41">
            <w:pPr>
              <w:pStyle w:val="TF-TEXTOQUADRO"/>
            </w:pPr>
            <w:r>
              <w:t>implementação do banco</w:t>
            </w:r>
          </w:p>
        </w:tc>
        <w:tc>
          <w:tcPr>
            <w:tcW w:w="273" w:type="dxa"/>
          </w:tcPr>
          <w:p w14:paraId="3CA6BBB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37C26E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EE754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16894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9C2F4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CE4DC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8B5BE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0BF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6D329F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7DFE03AE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6F610A2E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AB8E91" w14:textId="0552E733" w:rsidR="00274F94" w:rsidRPr="007E0D87" w:rsidRDefault="00894385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7489388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A639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DB7BE2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2C79BF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3477CE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8FDF65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79FCFC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CEB1A7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6386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5F26D25C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</w:tbl>
    <w:p w14:paraId="2B3E279C" w14:textId="3EF11A0A" w:rsidR="00FC4A9F" w:rsidRDefault="00BF35A7" w:rsidP="00FC4A9F">
      <w:pPr>
        <w:pStyle w:val="TF-FONTE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Tinta 20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C4A9F"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4C51E93F" w14:textId="0EBD8947" w:rsidR="000766B5" w:rsidRDefault="000766B5" w:rsidP="00DF64E9">
      <w:pPr>
        <w:pStyle w:val="TF-TEXTO"/>
      </w:pPr>
      <w:r>
        <w:t xml:space="preserve">Nesta seção serão apresentados os temas principais que compõe o trabalho. Na subseção 4.1 </w:t>
      </w:r>
      <w:r w:rsidR="003776C4">
        <w:t xml:space="preserve">aborda sobre a evolução tecnológica e como isso impacta a sociedade. </w:t>
      </w:r>
      <w:r w:rsidR="00BE6A34">
        <w:t xml:space="preserve">A subseção 4.2 </w:t>
      </w:r>
      <w:r w:rsidR="005B793F">
        <w:t>aprofunda o conceito de globalização no meio esportivo e seus impactos no Brasil através da inserção do futebol americano.</w:t>
      </w:r>
    </w:p>
    <w:p w14:paraId="069F6C32" w14:textId="712784B8" w:rsidR="0082111C" w:rsidRDefault="0082111C" w:rsidP="0082111C">
      <w:pPr>
        <w:pStyle w:val="Ttulo2"/>
        <w:spacing w:after="120" w:line="240" w:lineRule="auto"/>
      </w:pPr>
      <w:r>
        <w:t>EVOLUÇÃO TECNOLÓGICA E SEU IMPACTO NA SOCIEDADE</w:t>
      </w:r>
    </w:p>
    <w:p w14:paraId="141B840D" w14:textId="5950A5FB" w:rsidR="0082111C" w:rsidRDefault="003776C4" w:rsidP="0082111C">
      <w:pPr>
        <w:pStyle w:val="TF-TEXTO"/>
      </w:pPr>
      <w:r w:rsidRPr="003776C4">
        <w:t xml:space="preserve">Em um mundo cada vez mais marcado pelo avanço tecnológico e pelas novas </w:t>
      </w:r>
      <w:r w:rsidR="00754FD1">
        <w:t>T</w:t>
      </w:r>
      <w:r w:rsidRPr="003776C4">
        <w:t xml:space="preserve">ecnologias da </w:t>
      </w:r>
      <w:r w:rsidR="00754FD1">
        <w:t>I</w:t>
      </w:r>
      <w:r w:rsidRPr="003776C4">
        <w:t>nformação</w:t>
      </w:r>
      <w:r w:rsidR="00754FD1">
        <w:t xml:space="preserve"> e Comunicação</w:t>
      </w:r>
      <w:r w:rsidRPr="003776C4">
        <w:t xml:space="preserve"> (</w:t>
      </w:r>
      <w:proofErr w:type="spellStart"/>
      <w:r w:rsidRPr="003776C4">
        <w:t>TIC´s</w:t>
      </w:r>
      <w:proofErr w:type="spellEnd"/>
      <w:r w:rsidRPr="003776C4">
        <w:t>), impulsionadas pelo processo de globalização da economia muitos são os desafios e limites ainda a serem enfrentados</w:t>
      </w:r>
      <w:r>
        <w:t xml:space="preserve"> </w:t>
      </w:r>
      <w:r w:rsidRPr="003776C4">
        <w:t>(TAVARAYAMA; SILVA; MARTINS, 2012)</w:t>
      </w:r>
      <w:r>
        <w:t xml:space="preserve">. Alinhado à afirmação estabelecida pelos autores citados, está a consciência de que os limites e desafios continuarão a aparecer, é comum nos depararmos com situações do dia a dia em que a solução de um problema cria vários outros que podem ou não serem resolvidos dentro de um mesmo contexto. O desenvolvimento de aplicações que surgem como essas soluções passa diretamente por esse conceito. </w:t>
      </w:r>
      <w:r w:rsidRPr="003776C4">
        <w:t>É inegável que a tecnologia trouxe melhorias e facilidades para a sociedade, no entanto, algumas dessas melhorias não são democráticas, pois muitas pessoas ainda são excluídas desse processo de revolução tecnológica</w:t>
      </w:r>
      <w:r>
        <w:t xml:space="preserve"> </w:t>
      </w:r>
      <w:r w:rsidRPr="003776C4">
        <w:t>(TAVARAYAMA; SILVA; MARTINS, 2012)</w:t>
      </w:r>
      <w:r>
        <w:t>.</w:t>
      </w:r>
    </w:p>
    <w:p w14:paraId="776083FF" w14:textId="744F23AC" w:rsidR="005B793F" w:rsidRDefault="005B793F" w:rsidP="005B793F">
      <w:pPr>
        <w:pStyle w:val="Ttulo2"/>
        <w:spacing w:after="120" w:line="240" w:lineRule="auto"/>
      </w:pPr>
      <w:r>
        <w:t>GLOBALIZAÇÃO ESPORTIVA E SEUS IMPACTOS NO BRASIL</w:t>
      </w:r>
    </w:p>
    <w:p w14:paraId="5B4B6B4E" w14:textId="5930789B" w:rsidR="005B793F" w:rsidRDefault="005B793F" w:rsidP="0082111C">
      <w:pPr>
        <w:pStyle w:val="TF-TEXTO"/>
      </w:pPr>
      <w:r>
        <w:t xml:space="preserve">Ao longo dos anos </w:t>
      </w:r>
      <w:r w:rsidR="00D8222B">
        <w:t>diversas são as mudanças culturais percebidas na sociedade em seus diversos nichos e aspectos</w:t>
      </w:r>
      <w:r w:rsidR="0004501E">
        <w:t>.</w:t>
      </w:r>
      <w:r w:rsidR="00D8222B">
        <w:t xml:space="preserve"> </w:t>
      </w:r>
      <w:r w:rsidR="0004501E">
        <w:t>O</w:t>
      </w:r>
      <w:r w:rsidR="00D8222B">
        <w:t xml:space="preserve"> esporte é um deles e talvez seja, inclusive, o que mais recebe </w:t>
      </w:r>
      <w:r w:rsidR="00D8222B">
        <w:lastRenderedPageBreak/>
        <w:t>inclusões seja de modalidades, de práticas, regras, instrumentalização da prática em si, enfim, diversos são os reflexos da globalização na forma como o esporte é visto e praticado no mundo.</w:t>
      </w:r>
    </w:p>
    <w:p w14:paraId="1B7894C7" w14:textId="3F54873B" w:rsidR="00D8222B" w:rsidRDefault="00D8222B" w:rsidP="0082111C">
      <w:pPr>
        <w:pStyle w:val="TF-TEXTO"/>
      </w:pPr>
      <w:r>
        <w:t xml:space="preserve">Observando o contexto brasileiro é comum pensar no futebol, </w:t>
      </w:r>
      <w:r w:rsidRPr="00D8222B">
        <w:t xml:space="preserve">que há muito tempo é uma prática consolidada no mundo, envolvendo milhares de </w:t>
      </w:r>
      <w:proofErr w:type="gramStart"/>
      <w:r w:rsidRPr="00D8222B">
        <w:t>pessoas</w:t>
      </w:r>
      <w:proofErr w:type="gramEnd"/>
      <w:r>
        <w:t xml:space="preserve"> mas que talvez tenha sua maior notoriedade em nosso país, por ser o esporte mais popular. Porém, os efeitos da globalização nos esportes também são observados</w:t>
      </w:r>
      <w:r w:rsidR="00385AD7">
        <w:t xml:space="preserve">, um dos exemplos que se pode citar é a inserção do futebol americano no cotidiano dos brasileiros. A entrada do esporte no Brasil ocorre primeiramente através da televisão. </w:t>
      </w:r>
      <w:r w:rsidR="00385AD7" w:rsidRPr="00385AD7">
        <w:t xml:space="preserve">Os anos de 1990 podem ser considerados o marco de entrada do futebol americano no Brasil. A Rede Bandeirantes (Band) foi uma das primeiras emissoras (TV aberta) a transmitir o Campeonato de Futebol Americano dos EUA entre os anos de 1994 </w:t>
      </w:r>
      <w:r w:rsidR="0010280A">
        <w:t>e</w:t>
      </w:r>
      <w:r w:rsidR="00385AD7" w:rsidRPr="00385AD7">
        <w:t xml:space="preserve"> 1998. O esporte começa a ganhar alguma popularidade entre os brasileiros graças às transmissões feitas pelos canais </w:t>
      </w:r>
      <w:proofErr w:type="spellStart"/>
      <w:r w:rsidR="00385AD7" w:rsidRPr="00385AD7">
        <w:t>Entertainment</w:t>
      </w:r>
      <w:proofErr w:type="spellEnd"/>
      <w:r w:rsidR="00385AD7" w:rsidRPr="00385AD7">
        <w:t xml:space="preserve"> </w:t>
      </w:r>
      <w:proofErr w:type="spellStart"/>
      <w:r w:rsidR="00385AD7" w:rsidRPr="00385AD7">
        <w:t>and</w:t>
      </w:r>
      <w:proofErr w:type="spellEnd"/>
      <w:r w:rsidR="00385AD7" w:rsidRPr="00385AD7">
        <w:t xml:space="preserve"> Sports </w:t>
      </w:r>
      <w:proofErr w:type="spellStart"/>
      <w:r w:rsidR="00385AD7" w:rsidRPr="00385AD7">
        <w:t>Programming</w:t>
      </w:r>
      <w:proofErr w:type="spellEnd"/>
      <w:r w:rsidR="00385AD7" w:rsidRPr="00385AD7">
        <w:t xml:space="preserve"> Network (ESPN) e BANDSPORTS (TVs por assinatura)</w:t>
      </w:r>
      <w:r w:rsidR="00385AD7">
        <w:t xml:space="preserve"> </w:t>
      </w:r>
      <w:r w:rsidR="00385AD7" w:rsidRPr="00385AD7">
        <w:t xml:space="preserve">(BUENO; </w:t>
      </w:r>
      <w:r w:rsidR="00A84F4E">
        <w:t xml:space="preserve">MARCHI </w:t>
      </w:r>
      <w:r w:rsidR="00385AD7" w:rsidRPr="00385AD7">
        <w:t>JÚNIOR, 2020).</w:t>
      </w:r>
    </w:p>
    <w:p w14:paraId="3191BE51" w14:textId="3C96121C" w:rsidR="00385AD7" w:rsidRDefault="00385AD7" w:rsidP="0082111C">
      <w:pPr>
        <w:pStyle w:val="TF-TEXTO"/>
      </w:pPr>
      <w:r w:rsidRPr="00385AD7">
        <w:t xml:space="preserve">Com o tempo, os telespectadores se organizam e formam times e tornam-se praticantes/jogadores. Finalmente as equipes, já com certa estrutura e organização, começam a competir entre si. Conforme os times se consolidam, progressivamente fundam clubes, instituem federações, criam ligas, organizam campeonatos estaduais e federais. Porém, por ser um esporte relativamente novo no país, ainda enfrenta muitas dificuldades estruturais, como a falta de espaços esportivos adequados para a </w:t>
      </w:r>
      <w:r>
        <w:t xml:space="preserve">prática </w:t>
      </w:r>
      <w:r w:rsidRPr="00385AD7">
        <w:t xml:space="preserve">(BUENO; </w:t>
      </w:r>
      <w:r w:rsidR="00A84F4E">
        <w:t xml:space="preserve">MARCHI </w:t>
      </w:r>
      <w:r w:rsidRPr="00385AD7">
        <w:t>JÚNIOR, 2020).</w:t>
      </w:r>
    </w:p>
    <w:p w14:paraId="1073435D" w14:textId="55F9D3B0" w:rsidR="006105FA" w:rsidRDefault="00385AD7" w:rsidP="00DF64E9">
      <w:pPr>
        <w:pStyle w:val="TF-TEXTO"/>
      </w:pPr>
      <w:r>
        <w:t>Daí a necessidade para que estes esportes também tenham sua prática incentivada perante a sociedade</w:t>
      </w:r>
      <w:r w:rsidR="006F09A1">
        <w:t>, visto que a disponibilização de espaços esportivos e material esportivo adequados para a prática desses esportes está diretamente relacionada à popularidade do mesmo com relação ao número de praticantes ou de interessados na prática deles.</w:t>
      </w:r>
    </w:p>
    <w:p w14:paraId="6C3AF574" w14:textId="77777777" w:rsidR="0005583C" w:rsidRDefault="0005583C" w:rsidP="00DF64E9">
      <w:pPr>
        <w:pStyle w:val="TF-TEXTO"/>
      </w:pPr>
    </w:p>
    <w:p w14:paraId="7C89E937" w14:textId="4AE702A7" w:rsidR="00451B94" w:rsidRDefault="00451B94" w:rsidP="00F83A19">
      <w:pPr>
        <w:pStyle w:val="TF-refernciasbibliogrficasTTULO"/>
      </w:pPr>
      <w:bookmarkStart w:id="94" w:name="_Toc351015602"/>
      <w:bookmarkEnd w:id="67"/>
      <w:bookmarkEnd w:id="68"/>
      <w:bookmarkEnd w:id="69"/>
      <w:bookmarkEnd w:id="70"/>
      <w:bookmarkEnd w:id="71"/>
      <w:bookmarkEnd w:id="72"/>
      <w:bookmarkEnd w:id="73"/>
      <w:r>
        <w:t>Referências</w:t>
      </w:r>
      <w:bookmarkEnd w:id="94"/>
    </w:p>
    <w:p w14:paraId="030C1D8D" w14:textId="77777777" w:rsidR="0005583C" w:rsidRDefault="0005583C" w:rsidP="00764AB9">
      <w:pPr>
        <w:pStyle w:val="TF-refernciasITEM"/>
      </w:pPr>
    </w:p>
    <w:p w14:paraId="7BAF714C" w14:textId="77777777" w:rsidR="0067564C" w:rsidRDefault="0005583C" w:rsidP="00764AB9">
      <w:pPr>
        <w:pStyle w:val="TF-refernciasITEM"/>
        <w:rPr>
          <w:color w:val="000000"/>
        </w:rPr>
      </w:pPr>
      <w:commentRangeStart w:id="95"/>
      <w:r>
        <w:rPr>
          <w:color w:val="000000"/>
        </w:rPr>
        <w:t>BRAND</w:t>
      </w:r>
      <w:commentRangeEnd w:id="95"/>
      <w:r w:rsidR="00D761D4">
        <w:rPr>
          <w:rStyle w:val="Refdecomentrio"/>
        </w:rPr>
        <w:commentReference w:id="95"/>
      </w:r>
      <w:r>
        <w:rPr>
          <w:color w:val="000000"/>
        </w:rPr>
        <w:t>VOICE CISCO. </w:t>
      </w:r>
      <w:r>
        <w:rPr>
          <w:rStyle w:val="Forte"/>
          <w:color w:val="000000"/>
        </w:rPr>
        <w:t>Revolução tecnológica deve transformar a vida no mundo</w:t>
      </w:r>
      <w:r>
        <w:rPr>
          <w:color w:val="000000"/>
        </w:rPr>
        <w:t>. Forbes Brasil. Disponível em: https://forbes.com.br/brand-voice/2019/08/revolucao-tecnologica-deve-transformar-a-vida-no-mundo/. Acesso em: 18 set. 2022.</w:t>
      </w:r>
    </w:p>
    <w:p w14:paraId="481B16FF" w14:textId="5232A34C" w:rsidR="0005583C" w:rsidRPr="0067564C" w:rsidRDefault="0005583C" w:rsidP="00764AB9">
      <w:pPr>
        <w:pStyle w:val="TF-refernciasITEM"/>
        <w:rPr>
          <w:color w:val="000000"/>
        </w:rPr>
      </w:pPr>
      <w:r w:rsidRPr="00A47E6E">
        <w:t xml:space="preserve">BUENO, Igor Alexandre Silva; </w:t>
      </w:r>
      <w:r>
        <w:t xml:space="preserve">MARCHI </w:t>
      </w:r>
      <w:r w:rsidRPr="00A47E6E">
        <w:t xml:space="preserve">JÚNIOR, Wanderley. A influência da globalização na inserção do futebol americano no brasil. </w:t>
      </w:r>
      <w:r w:rsidRPr="00A47E6E">
        <w:rPr>
          <w:b/>
          <w:bCs/>
        </w:rPr>
        <w:t>Novos Olhares Sociais</w:t>
      </w:r>
      <w:r w:rsidRPr="00A47E6E">
        <w:t>, v. 3, n. 1, p. 127-151, 2020.</w:t>
      </w:r>
      <w:r>
        <w:t xml:space="preserve"> Disponível em: </w:t>
      </w:r>
      <w:r w:rsidRPr="00A47E6E">
        <w:t>https://www3.ufrb.edu.br/ojs/index.php/novosolharessociais/article/view/503</w:t>
      </w:r>
      <w:r>
        <w:t>. Acesso em 18 set. 2022.</w:t>
      </w:r>
    </w:p>
    <w:p w14:paraId="20C9A506" w14:textId="358A54DA" w:rsidR="0005583C" w:rsidRDefault="0081629C" w:rsidP="00764AB9">
      <w:pPr>
        <w:pStyle w:val="TF-refernciasITEM"/>
      </w:pPr>
      <w:r>
        <w:lastRenderedPageBreak/>
        <w:t xml:space="preserve">MARQUES, </w:t>
      </w:r>
      <w:r w:rsidR="005741E8">
        <w:t>Renato Francisco</w:t>
      </w:r>
      <w:r w:rsidR="0005583C">
        <w:t xml:space="preserve"> Rodrigues</w:t>
      </w:r>
      <w:r>
        <w:t xml:space="preserve">; ALMEIDA, </w:t>
      </w:r>
      <w:r w:rsidR="005741E8">
        <w:t xml:space="preserve">Marco </w:t>
      </w:r>
      <w:proofErr w:type="spellStart"/>
      <w:r w:rsidR="005741E8">
        <w:t>Antonio</w:t>
      </w:r>
      <w:proofErr w:type="spellEnd"/>
      <w:r w:rsidR="0005583C">
        <w:t xml:space="preserve"> </w:t>
      </w:r>
      <w:proofErr w:type="spellStart"/>
      <w:r w:rsidR="0005583C">
        <w:t>Bettine</w:t>
      </w:r>
      <w:proofErr w:type="spellEnd"/>
      <w:r w:rsidR="0005583C">
        <w:t xml:space="preserve"> de</w:t>
      </w:r>
      <w:r>
        <w:t xml:space="preserve">; GUTIERREZ, </w:t>
      </w:r>
      <w:r w:rsidR="005741E8">
        <w:t xml:space="preserve">Gustavo </w:t>
      </w:r>
      <w:proofErr w:type="spellStart"/>
      <w:r w:rsidR="005741E8">
        <w:t>Luis</w:t>
      </w:r>
      <w:proofErr w:type="spellEnd"/>
      <w:r>
        <w:t>. Esporte: um fenômeno heterogêneo: estudo sobre o esporte e suas manifestações na sociedade contemporânea.</w:t>
      </w:r>
      <w:r w:rsidR="005741E8">
        <w:t xml:space="preserve"> </w:t>
      </w:r>
      <w:r w:rsidR="005741E8" w:rsidRPr="00DA6310">
        <w:rPr>
          <w:b/>
          <w:bCs/>
        </w:rPr>
        <w:t>Movimento</w:t>
      </w:r>
      <w:r w:rsidR="005741E8">
        <w:t xml:space="preserve">, Porto Alegre, v. 13, n. 3, 2007. Disponível em: </w:t>
      </w:r>
      <w:r w:rsidR="005741E8" w:rsidRPr="005741E8">
        <w:t>https://www.redalyc.org/articulo.oa?id=115314345010</w:t>
      </w:r>
      <w:r w:rsidR="005741E8">
        <w:t>. Acesso em 11 set. 2022.</w:t>
      </w:r>
    </w:p>
    <w:p w14:paraId="02DABE49" w14:textId="16E60777" w:rsidR="00B02299" w:rsidRPr="00764AB9" w:rsidRDefault="0005583C" w:rsidP="00764AB9">
      <w:pPr>
        <w:pStyle w:val="TF-refernciasITEM"/>
      </w:pPr>
      <w:r>
        <w:t xml:space="preserve">PIERON, M. Estilo de vida, prática de atividades físicas e esportivas, qualidade de vida. </w:t>
      </w:r>
      <w:r w:rsidRPr="00B02299">
        <w:rPr>
          <w:b/>
          <w:bCs/>
        </w:rPr>
        <w:t xml:space="preserve">Fitness &amp; Performance </w:t>
      </w:r>
      <w:proofErr w:type="spellStart"/>
      <w:r w:rsidRPr="00B02299">
        <w:rPr>
          <w:b/>
          <w:bCs/>
        </w:rPr>
        <w:t>Journal</w:t>
      </w:r>
      <w:proofErr w:type="spellEnd"/>
      <w:r>
        <w:t xml:space="preserve">, v.3, n.1, p.10-17, 2004. Disponível em: </w:t>
      </w:r>
      <w:r w:rsidRPr="00B02299">
        <w:t>https://dialnet.unirioja.es/servlet/articulo?codigo=2953114</w:t>
      </w:r>
      <w:r>
        <w:t>. Acesso em 11 set. 2022.</w:t>
      </w:r>
    </w:p>
    <w:p w14:paraId="524C2EE6" w14:textId="11B912A9" w:rsidR="0005583C" w:rsidRDefault="00DA6310" w:rsidP="00691644">
      <w:pPr>
        <w:pStyle w:val="TF-refernciasITEM"/>
      </w:pPr>
      <w:r w:rsidRPr="00DA6310">
        <w:t>SILVA, Alan Fialho</w:t>
      </w:r>
      <w:r w:rsidR="0005583C">
        <w:t xml:space="preserve"> da</w:t>
      </w:r>
      <w:r w:rsidRPr="00DA6310">
        <w:t xml:space="preserve">; OLIVEIRA, </w:t>
      </w:r>
      <w:r w:rsidR="0005583C">
        <w:t xml:space="preserve">Adriana </w:t>
      </w:r>
      <w:proofErr w:type="spellStart"/>
      <w:r w:rsidR="0005583C">
        <w:t>Leonidas</w:t>
      </w:r>
      <w:proofErr w:type="spellEnd"/>
      <w:r w:rsidR="0005583C">
        <w:t xml:space="preserve"> de</w:t>
      </w:r>
      <w:r w:rsidRPr="00DA6310">
        <w:t xml:space="preserve">. </w:t>
      </w:r>
      <w:r w:rsidR="0005583C">
        <w:t>Os Benefícios da Prática Esportiva e do exercício para a saúde e qualidade de vida do indivíduo</w:t>
      </w:r>
      <w:r w:rsidRPr="00DA6310">
        <w:t>.</w:t>
      </w:r>
      <w:r>
        <w:t xml:space="preserve"> </w:t>
      </w:r>
      <w:r w:rsidR="00691644">
        <w:t xml:space="preserve">In: Encontro </w:t>
      </w:r>
      <w:proofErr w:type="gramStart"/>
      <w:r w:rsidR="00691644">
        <w:t>Latino Americano</w:t>
      </w:r>
      <w:proofErr w:type="gramEnd"/>
      <w:r w:rsidR="00691644">
        <w:t xml:space="preserve"> de Iniciação Científica, 16., 2012</w:t>
      </w:r>
      <w:r>
        <w:t xml:space="preserve">, </w:t>
      </w:r>
      <w:r w:rsidRPr="00B02299">
        <w:rPr>
          <w:b/>
          <w:bCs/>
        </w:rPr>
        <w:t>São José dos Campos</w:t>
      </w:r>
      <w:r>
        <w:t>. Disponível em:</w:t>
      </w:r>
      <w:r w:rsidR="0005583C">
        <w:t xml:space="preserve"> </w:t>
      </w:r>
      <w:r w:rsidRPr="00DA6310">
        <w:t>https://www.inicepg.univap.br/cd/INIC_2012/anais/arquivos/0621_0243_01.pdf</w:t>
      </w:r>
      <w:r>
        <w:t>. Acesso em 11 set. 2022.</w:t>
      </w:r>
    </w:p>
    <w:p w14:paraId="751CD4FF" w14:textId="040D9A3E" w:rsidR="00B02299" w:rsidRPr="00764AB9" w:rsidRDefault="0005583C" w:rsidP="00691644">
      <w:pPr>
        <w:pStyle w:val="TF-refernciasITEM"/>
      </w:pPr>
      <w:r w:rsidRPr="00B02299">
        <w:t xml:space="preserve">TAVARAYAMA, Rodrigo; SILVA, Regina Célia Marques Freitas; MARTINS, José Roberto. A sociedade da informação: possibilidades e desafios. </w:t>
      </w:r>
      <w:proofErr w:type="spellStart"/>
      <w:r w:rsidRPr="00B02299">
        <w:rPr>
          <w:b/>
          <w:bCs/>
        </w:rPr>
        <w:t>Nucleus</w:t>
      </w:r>
      <w:proofErr w:type="spellEnd"/>
      <w:r w:rsidRPr="00B02299">
        <w:t>, v. 9, n. 1, p. 253-262, 2012.</w:t>
      </w:r>
      <w:r>
        <w:t xml:space="preserve"> Disponível em: </w:t>
      </w:r>
      <w:r w:rsidRPr="00A47E6E">
        <w:t>https://dialnet.unirioja.es/descarga/articulo/3988649.pdf</w:t>
      </w:r>
      <w:r>
        <w:t>. Acesso em 18 set. 2022.</w:t>
      </w:r>
    </w:p>
    <w:p w14:paraId="6DDCF63E" w14:textId="12C9BEB0" w:rsidR="0010280A" w:rsidRDefault="00DA6310" w:rsidP="00B02299">
      <w:pPr>
        <w:pStyle w:val="TF-refernciasITEM"/>
      </w:pPr>
      <w:r w:rsidRPr="00DA6310">
        <w:t>ZANDAVALLE, Bruno Bianchini; SILVA, Guilherme Souza</w:t>
      </w:r>
      <w:r w:rsidR="001F2472">
        <w:t xml:space="preserve"> da</w:t>
      </w:r>
      <w:r w:rsidRPr="00DA6310">
        <w:t xml:space="preserve">. Sistema de relacionamento para prática de esporte. </w:t>
      </w:r>
      <w:r w:rsidRPr="00B02299">
        <w:rPr>
          <w:b/>
          <w:bCs/>
        </w:rPr>
        <w:t>Sistemas de Informação-Florianópolis</w:t>
      </w:r>
      <w:r w:rsidRPr="00DA6310">
        <w:t>, 2018.</w:t>
      </w:r>
      <w:r w:rsidR="00B02299" w:rsidRPr="00B02299">
        <w:t xml:space="preserve"> Disponível em: https://repositorio.animaeducacao.com.br/handle/ANIMA/10940. Acesso em 11 set. 2022.</w:t>
      </w:r>
    </w:p>
    <w:p w14:paraId="1A7B99BA" w14:textId="77777777" w:rsidR="0010280A" w:rsidRDefault="0010280A">
      <w:pPr>
        <w:keepNext w:val="0"/>
        <w:keepLines w:val="0"/>
        <w:rPr>
          <w:szCs w:val="20"/>
        </w:rPr>
      </w:pPr>
      <w:r>
        <w:br w:type="page"/>
      </w:r>
    </w:p>
    <w:p w14:paraId="12C54592" w14:textId="77777777" w:rsidR="0010280A" w:rsidRPr="00340EA0" w:rsidRDefault="0010280A" w:rsidP="0010280A">
      <w:pPr>
        <w:pStyle w:val="TF-xAvalTTULO"/>
      </w:pPr>
      <w:r>
        <w:lastRenderedPageBreak/>
        <w:t>PROJETO: OBSERVAÇÕES</w:t>
      </w:r>
      <w:r w:rsidRPr="00340EA0">
        <w:t xml:space="preserve"> – PROFESSOR </w:t>
      </w:r>
      <w:r>
        <w:t>ORIENTADOR</w:t>
      </w:r>
    </w:p>
    <w:p w14:paraId="350AB314" w14:textId="77777777" w:rsidR="0010280A" w:rsidRDefault="0010280A" w:rsidP="0010280A">
      <w:pPr>
        <w:pStyle w:val="TF-TEXTOQUADRO"/>
      </w:pPr>
    </w:p>
    <w:p w14:paraId="7684D337" w14:textId="77777777" w:rsidR="0010280A" w:rsidRDefault="0010280A" w:rsidP="0010280A">
      <w:pPr>
        <w:pStyle w:val="TF-TEXTOQUADRO"/>
      </w:pPr>
    </w:p>
    <w:p w14:paraId="60A7D3B9" w14:textId="77777777" w:rsidR="0010280A" w:rsidRDefault="0010280A" w:rsidP="0010280A">
      <w:pPr>
        <w:pStyle w:val="TF-TEXTOQUADRO"/>
      </w:pPr>
    </w:p>
    <w:p w14:paraId="21724C08" w14:textId="77777777" w:rsidR="0010280A" w:rsidRPr="007222F7" w:rsidRDefault="0010280A" w:rsidP="0010280A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56"/>
      </w:tblGrid>
      <w:tr w:rsidR="0010280A" w14:paraId="6D58D9F2" w14:textId="77777777" w:rsidTr="00FD23E7">
        <w:tc>
          <w:tcPr>
            <w:tcW w:w="9212" w:type="dxa"/>
            <w:shd w:val="clear" w:color="auto" w:fill="auto"/>
          </w:tcPr>
          <w:p w14:paraId="38DB90FE" w14:textId="77777777" w:rsidR="0010280A" w:rsidRDefault="0010280A" w:rsidP="00FD23E7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A56420E" w14:textId="77777777" w:rsidR="0010280A" w:rsidRDefault="0010280A" w:rsidP="00FD23E7">
            <w:pPr>
              <w:pStyle w:val="TF-TEXTOQUADRO"/>
            </w:pPr>
          </w:p>
          <w:p w14:paraId="023A6F0F" w14:textId="2AD71BA1" w:rsidR="0010280A" w:rsidRDefault="00A84F4E" w:rsidP="00FD23E7">
            <w:pPr>
              <w:pStyle w:val="TF-TEXTOQUADRO"/>
            </w:pPr>
            <w:r>
              <w:t>O fato de utilizar referências e trabalhos correlatos não muito recentes, implica no fato de que tais referências e trabalhos correlatos foram considerados relevantes ao assunto pesquisado, por parte do orientando. Não foram encontradas referências e trabalhos correlatos recentes que justificariam serem utilizados dentro do pré-projeto.</w:t>
            </w:r>
          </w:p>
          <w:p w14:paraId="16C33BAA" w14:textId="77777777" w:rsidR="0010280A" w:rsidRDefault="0010280A" w:rsidP="00FD23E7">
            <w:pPr>
              <w:pStyle w:val="TF-TEXTOQUADRO"/>
            </w:pPr>
          </w:p>
          <w:p w14:paraId="5AD4987D" w14:textId="77777777" w:rsidR="0010280A" w:rsidRDefault="0010280A" w:rsidP="00FD23E7">
            <w:pPr>
              <w:pStyle w:val="TF-TEXTOQUADRO"/>
            </w:pPr>
          </w:p>
          <w:p w14:paraId="28EAD8F1" w14:textId="77777777" w:rsidR="0010280A" w:rsidRDefault="0010280A" w:rsidP="00FD23E7">
            <w:pPr>
              <w:pStyle w:val="TF-TEXTOQUADRO"/>
            </w:pPr>
          </w:p>
          <w:p w14:paraId="54914DBF" w14:textId="77777777" w:rsidR="0010280A" w:rsidRDefault="0010280A" w:rsidP="00FD23E7">
            <w:pPr>
              <w:pStyle w:val="TF-TEXTOQUADRO"/>
            </w:pPr>
          </w:p>
          <w:p w14:paraId="65607B11" w14:textId="77777777" w:rsidR="0010280A" w:rsidRDefault="0010280A" w:rsidP="00FD23E7">
            <w:pPr>
              <w:pStyle w:val="TF-TEXTOQUADRO"/>
            </w:pPr>
          </w:p>
          <w:p w14:paraId="415E1D7B" w14:textId="77777777" w:rsidR="0010280A" w:rsidRDefault="0010280A" w:rsidP="00FD23E7">
            <w:pPr>
              <w:pStyle w:val="TF-TEXTOQUADRO"/>
            </w:pPr>
          </w:p>
          <w:p w14:paraId="529DDD83" w14:textId="77777777" w:rsidR="0010280A" w:rsidRDefault="0010280A" w:rsidP="00FD23E7">
            <w:pPr>
              <w:pStyle w:val="TF-TEXTOQUADRO"/>
            </w:pPr>
          </w:p>
          <w:p w14:paraId="0D47BEAA" w14:textId="77777777" w:rsidR="0010280A" w:rsidRDefault="0010280A" w:rsidP="00FD23E7">
            <w:pPr>
              <w:pStyle w:val="TF-TEXTOQUADRO"/>
            </w:pPr>
          </w:p>
          <w:p w14:paraId="146A2B98" w14:textId="77777777" w:rsidR="0010280A" w:rsidRDefault="0010280A" w:rsidP="00FD23E7">
            <w:pPr>
              <w:pStyle w:val="TF-TEXTOQUADRO"/>
            </w:pPr>
          </w:p>
          <w:p w14:paraId="481723A9" w14:textId="77777777" w:rsidR="0010280A" w:rsidRDefault="0010280A" w:rsidP="00FD23E7">
            <w:pPr>
              <w:pStyle w:val="TF-TEXTOQUADRO"/>
            </w:pPr>
          </w:p>
          <w:p w14:paraId="3ABFE223" w14:textId="77777777" w:rsidR="0010280A" w:rsidRDefault="0010280A" w:rsidP="00FD23E7">
            <w:pPr>
              <w:pStyle w:val="TF-TEXTOQUADRO"/>
            </w:pPr>
          </w:p>
          <w:p w14:paraId="6E532716" w14:textId="77777777" w:rsidR="0010280A" w:rsidRDefault="0010280A" w:rsidP="00FD23E7">
            <w:pPr>
              <w:pStyle w:val="TF-TEXTOQUADRO"/>
            </w:pPr>
          </w:p>
          <w:p w14:paraId="070F770C" w14:textId="77777777" w:rsidR="0010280A" w:rsidRDefault="0010280A" w:rsidP="00FD23E7">
            <w:pPr>
              <w:pStyle w:val="TF-TEXTOQUADRO"/>
            </w:pPr>
          </w:p>
          <w:p w14:paraId="7756CB2B" w14:textId="77777777" w:rsidR="0010280A" w:rsidRDefault="0010280A" w:rsidP="00FD23E7">
            <w:pPr>
              <w:pStyle w:val="TF-TEXTOQUADRO"/>
            </w:pPr>
          </w:p>
          <w:p w14:paraId="57BD1938" w14:textId="77777777" w:rsidR="0010280A" w:rsidRDefault="0010280A" w:rsidP="00FD23E7">
            <w:pPr>
              <w:pStyle w:val="TF-TEXTOQUADRO"/>
            </w:pPr>
          </w:p>
          <w:p w14:paraId="0C7D6911" w14:textId="77777777" w:rsidR="0010280A" w:rsidRDefault="0010280A" w:rsidP="00FD23E7">
            <w:pPr>
              <w:pStyle w:val="TF-TEXTOQUADRO"/>
            </w:pPr>
          </w:p>
          <w:p w14:paraId="42345DFC" w14:textId="77777777" w:rsidR="0010280A" w:rsidRDefault="0010280A" w:rsidP="00FD23E7">
            <w:pPr>
              <w:pStyle w:val="TF-TEXTOQUADRO"/>
            </w:pPr>
          </w:p>
          <w:p w14:paraId="6E0657D9" w14:textId="77777777" w:rsidR="0010280A" w:rsidRDefault="0010280A" w:rsidP="00FD23E7">
            <w:pPr>
              <w:pStyle w:val="TF-TEXTOQUADRO"/>
            </w:pPr>
          </w:p>
          <w:p w14:paraId="04650EBB" w14:textId="77777777" w:rsidR="0010280A" w:rsidRDefault="0010280A" w:rsidP="00FD23E7">
            <w:pPr>
              <w:pStyle w:val="TF-TEXTOQUADRO"/>
            </w:pPr>
          </w:p>
          <w:p w14:paraId="33F2C8D1" w14:textId="77777777" w:rsidR="0010280A" w:rsidRDefault="0010280A" w:rsidP="00FD23E7">
            <w:pPr>
              <w:pStyle w:val="TF-TEXTOQUADRO"/>
            </w:pPr>
          </w:p>
          <w:p w14:paraId="040ECC33" w14:textId="77777777" w:rsidR="0010280A" w:rsidRDefault="0010280A" w:rsidP="00FD23E7">
            <w:pPr>
              <w:pStyle w:val="TF-TEXTOQUADRO"/>
            </w:pPr>
          </w:p>
          <w:p w14:paraId="46BC84F0" w14:textId="77777777" w:rsidR="0010280A" w:rsidRDefault="0010280A" w:rsidP="00FD23E7">
            <w:pPr>
              <w:pStyle w:val="TF-TEXTOQUADRO"/>
            </w:pPr>
          </w:p>
          <w:p w14:paraId="4944BECF" w14:textId="77777777" w:rsidR="0010280A" w:rsidRDefault="0010280A" w:rsidP="00FD23E7">
            <w:pPr>
              <w:pStyle w:val="TF-LEGENDA"/>
              <w:jc w:val="left"/>
            </w:pPr>
          </w:p>
        </w:tc>
      </w:tr>
    </w:tbl>
    <w:p w14:paraId="04AE1573" w14:textId="77777777" w:rsidR="0010280A" w:rsidRDefault="0010280A" w:rsidP="0010280A"/>
    <w:p w14:paraId="24F1EFAB" w14:textId="0F1FD03D" w:rsidR="003E14D4" w:rsidRDefault="003E14D4">
      <w:pPr>
        <w:keepNext w:val="0"/>
        <w:keepLines w:val="0"/>
        <w:rPr>
          <w:szCs w:val="20"/>
        </w:rPr>
      </w:pPr>
      <w:r>
        <w:br w:type="page"/>
      </w:r>
    </w:p>
    <w:p w14:paraId="3ED30F81" w14:textId="77777777" w:rsidR="003E14D4" w:rsidRDefault="003E14D4" w:rsidP="003E14D4">
      <w:pPr>
        <w:pStyle w:val="TF-xAvalTTULO"/>
      </w:pPr>
      <w:r w:rsidRPr="00340EA0">
        <w:lastRenderedPageBreak/>
        <w:t>FORMULÁRIO  DE  avaliação</w:t>
      </w:r>
      <w:r>
        <w:t xml:space="preserve"> SIS Acadêmico</w:t>
      </w:r>
    </w:p>
    <w:p w14:paraId="4206A48D" w14:textId="77777777" w:rsidR="003E14D4" w:rsidRDefault="003E14D4" w:rsidP="003E14D4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13E38327" w14:textId="77777777" w:rsidR="003E14D4" w:rsidRDefault="003E14D4" w:rsidP="003E14D4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A2B1F0D" w14:textId="77777777" w:rsidR="003E14D4" w:rsidRPr="00320BFA" w:rsidRDefault="003E14D4" w:rsidP="003E14D4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3E14D4" w:rsidRPr="00320BFA" w14:paraId="2628208C" w14:textId="77777777" w:rsidTr="004E01AD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52EBD3" w14:textId="77777777" w:rsidR="003E14D4" w:rsidRPr="00320BFA" w:rsidRDefault="003E14D4" w:rsidP="004E01AD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F2DB6AD" w14:textId="77777777" w:rsidR="003E14D4" w:rsidRPr="00320BFA" w:rsidRDefault="003E14D4" w:rsidP="004E01AD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7C5C718" w14:textId="77777777" w:rsidR="003E14D4" w:rsidRPr="00320BFA" w:rsidRDefault="003E14D4" w:rsidP="004E01AD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973AFB2" w14:textId="77777777" w:rsidR="003E14D4" w:rsidRPr="00320BFA" w:rsidRDefault="003E14D4" w:rsidP="004E01AD">
            <w:pPr>
              <w:pStyle w:val="TF-xAvalITEMTABELA"/>
            </w:pPr>
            <w:r w:rsidRPr="00320BFA">
              <w:t>não atende</w:t>
            </w:r>
          </w:p>
        </w:tc>
      </w:tr>
      <w:tr w:rsidR="003E14D4" w:rsidRPr="00320BFA" w14:paraId="5E47BA54" w14:textId="77777777" w:rsidTr="004E01AD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C756F60" w14:textId="77777777" w:rsidR="003E14D4" w:rsidRPr="00320BFA" w:rsidRDefault="003E14D4" w:rsidP="004E01AD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B1E1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303AF642" w14:textId="77777777" w:rsidR="003E14D4" w:rsidRPr="00320BFA" w:rsidRDefault="003E14D4" w:rsidP="004E01AD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FCA5" w14:textId="311E2E47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2866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AC9E75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45CED902" w14:textId="77777777" w:rsidTr="004E01AD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C421D4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27869" w14:textId="77777777" w:rsidR="003E14D4" w:rsidRPr="00320BFA" w:rsidRDefault="003E14D4" w:rsidP="004E01AD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4F68" w14:textId="7CBE4AC9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0028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CBBAEB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1A4FD9BA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680382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6DA3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E89F721" w14:textId="77777777" w:rsidR="003E14D4" w:rsidRPr="00320BFA" w:rsidRDefault="003E14D4" w:rsidP="004E01AD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A2EC" w14:textId="6AD85B44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3430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440A67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008B75ED" w14:textId="77777777" w:rsidTr="004E01AD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6072EA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3348" w14:textId="77777777" w:rsidR="003E14D4" w:rsidRPr="00320BFA" w:rsidRDefault="003E14D4" w:rsidP="004E01AD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1471" w14:textId="5B4C6E49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113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02800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1E0CB16E" w14:textId="77777777" w:rsidTr="004E01AD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37A41F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F461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696F1EA3" w14:textId="77777777" w:rsidR="003E14D4" w:rsidRPr="00320BFA" w:rsidRDefault="003E14D4" w:rsidP="004E01AD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4C4C" w14:textId="4D8236CF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EDD4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4EBF46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54BD0B24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FF89FF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EEF3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BA4CF06" w14:textId="77777777" w:rsidR="003E14D4" w:rsidRPr="00320BFA" w:rsidRDefault="003E14D4" w:rsidP="004E01AD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DE7E" w14:textId="2DD3959E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3BE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B1B6C1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42528BD6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6135D2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C002" w14:textId="77777777" w:rsidR="003E14D4" w:rsidRPr="00320BFA" w:rsidRDefault="003E14D4" w:rsidP="004E01AD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FD57" w14:textId="7BBD2679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F31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36406E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7D5364B8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CB5C58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805F" w14:textId="77777777" w:rsidR="003E14D4" w:rsidRPr="00320BFA" w:rsidRDefault="003E14D4" w:rsidP="004E01AD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A5A4" w14:textId="16E21FDA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31F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086D3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6C38D929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4BE374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8F51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6C3D66A" w14:textId="77777777" w:rsidR="003E14D4" w:rsidRPr="00320BFA" w:rsidRDefault="003E14D4" w:rsidP="004E01AD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9600" w14:textId="48791BC5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2A49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5AF368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7512E1E7" w14:textId="77777777" w:rsidTr="004E01AD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EFE7D0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0263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B71520E" w14:textId="77777777" w:rsidR="003E14D4" w:rsidRPr="00320BFA" w:rsidRDefault="003E14D4" w:rsidP="004E01AD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9E81" w14:textId="78F088BC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9647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57EC5A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693E2B07" w14:textId="77777777" w:rsidTr="004E01AD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71575F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CC7A" w14:textId="77777777" w:rsidR="003E14D4" w:rsidRPr="00320BFA" w:rsidRDefault="003E14D4" w:rsidP="004E01AD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2CA0" w14:textId="6709BAF0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AD3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11D5A7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4EE9C5E1" w14:textId="77777777" w:rsidTr="004E01AD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0590B3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DEBF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04A164F" w14:textId="77777777" w:rsidR="003E14D4" w:rsidRPr="00320BFA" w:rsidRDefault="003E14D4" w:rsidP="004E01AD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B521" w14:textId="1A380E76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AA6D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59DFC0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7A0D91B8" w14:textId="77777777" w:rsidTr="004E01AD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592FC3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8A42AC" w14:textId="77777777" w:rsidR="003E14D4" w:rsidRPr="00320BFA" w:rsidRDefault="003E14D4" w:rsidP="004E01AD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2CC3FB" w14:textId="76C21D0C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676BFF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A6DA31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2CA1FC27" w14:textId="77777777" w:rsidTr="004E01AD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9C2CDD" w14:textId="77777777" w:rsidR="003E14D4" w:rsidRPr="00320BFA" w:rsidRDefault="003E14D4" w:rsidP="004E01AD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FF38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758AE3B" w14:textId="77777777" w:rsidR="003E14D4" w:rsidRPr="00320BFA" w:rsidRDefault="003E14D4" w:rsidP="004E01AD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F1B0" w14:textId="2462C686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C81F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DE4FA3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2A5AD7F0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533923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CCCE" w14:textId="77777777" w:rsidR="003E14D4" w:rsidRPr="00320BFA" w:rsidRDefault="003E14D4" w:rsidP="004E01AD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D38D" w14:textId="01C0CAF0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476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A60D59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0B78172B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1AEC66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F991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8D21AE5" w14:textId="77777777" w:rsidR="003E14D4" w:rsidRPr="00320BFA" w:rsidRDefault="003E14D4" w:rsidP="004E01AD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C0B3" w14:textId="73EDDAD3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5018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F483FB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15959685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1D7E14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7440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3CA6A74" w14:textId="77777777" w:rsidR="003E14D4" w:rsidRPr="00320BFA" w:rsidRDefault="003E14D4" w:rsidP="004E01AD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CE9D" w14:textId="77777777" w:rsidR="003E14D4" w:rsidRPr="00320BFA" w:rsidRDefault="003E14D4" w:rsidP="004E01AD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3B25" w14:textId="594722B1" w:rsidR="003E14D4" w:rsidRPr="00320BFA" w:rsidRDefault="00A9120D" w:rsidP="004E01AD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F2D9AE" w14:textId="77777777" w:rsidR="003E14D4" w:rsidRPr="00320BFA" w:rsidRDefault="003E14D4" w:rsidP="004E01AD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170A8706" w14:textId="77777777" w:rsidTr="004E01AD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C2989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2F9C" w14:textId="77777777" w:rsidR="003E14D4" w:rsidRPr="00320BFA" w:rsidRDefault="003E14D4" w:rsidP="004E01AD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239280C" w14:textId="77777777" w:rsidR="003E14D4" w:rsidRPr="00320BFA" w:rsidRDefault="003E14D4" w:rsidP="004E01AD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2CEC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4E66" w14:textId="2ABC2A2E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C671DA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6045447E" w14:textId="77777777" w:rsidTr="004E01AD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EAA7F5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0D04" w14:textId="77777777" w:rsidR="003E14D4" w:rsidRPr="00320BFA" w:rsidRDefault="003E14D4" w:rsidP="004E01AD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0FF7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7BCD" w14:textId="378A37DD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C95816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E14D4" w:rsidRPr="00320BFA" w14:paraId="54B294A7" w14:textId="77777777" w:rsidTr="004E01AD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618364" w14:textId="77777777" w:rsidR="003E14D4" w:rsidRPr="00320BFA" w:rsidRDefault="003E14D4" w:rsidP="004E01AD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3FA8991" w14:textId="77777777" w:rsidR="003E14D4" w:rsidRPr="00320BFA" w:rsidRDefault="003E14D4" w:rsidP="004E01AD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C4B47" w14:textId="5F782FA8" w:rsidR="003E14D4" w:rsidRPr="00320BFA" w:rsidRDefault="00A9120D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60C733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C6B24B" w14:textId="77777777" w:rsidR="003E14D4" w:rsidRPr="00320BFA" w:rsidRDefault="003E14D4" w:rsidP="004E01A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1FDA75A" w14:textId="77777777" w:rsidR="003E14D4" w:rsidRPr="003F5F25" w:rsidRDefault="003E14D4" w:rsidP="003E14D4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3E14D4" w:rsidRPr="0000224C" w14:paraId="2AB7E2DB" w14:textId="77777777" w:rsidTr="004E01AD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B0A1BFC" w14:textId="77777777" w:rsidR="003E14D4" w:rsidRPr="0000224C" w:rsidRDefault="003E14D4" w:rsidP="004E01AD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DE068CA" w14:textId="77777777" w:rsidR="003E14D4" w:rsidRPr="0000224C" w:rsidRDefault="003E14D4" w:rsidP="004E01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1520E9D9" w14:textId="77777777" w:rsidR="003E14D4" w:rsidRPr="0000224C" w:rsidRDefault="003E14D4" w:rsidP="004E01AD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3E14D4" w:rsidRPr="0000224C" w14:paraId="1E5BE65F" w14:textId="77777777" w:rsidTr="004E01AD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B86A7CC" w14:textId="77777777" w:rsidR="003E14D4" w:rsidRPr="0000224C" w:rsidRDefault="003E14D4" w:rsidP="004E01AD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7E03ED0" w14:textId="77777777" w:rsidR="003E14D4" w:rsidRPr="0000224C" w:rsidRDefault="003E14D4" w:rsidP="004E01AD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0D67539" w14:textId="77777777" w:rsidR="003E14D4" w:rsidRPr="0000224C" w:rsidRDefault="003E14D4" w:rsidP="004E01AD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6A19C1C" w14:textId="77777777" w:rsidR="003E14D4" w:rsidRDefault="003E14D4" w:rsidP="003E14D4">
      <w:pPr>
        <w:pStyle w:val="TF-xAvalTTULO"/>
        <w:ind w:left="0" w:firstLine="0"/>
        <w:jc w:val="left"/>
      </w:pPr>
    </w:p>
    <w:p w14:paraId="528476EC" w14:textId="77777777" w:rsidR="00A47E6E" w:rsidRDefault="00A47E6E" w:rsidP="00B02299">
      <w:pPr>
        <w:pStyle w:val="TF-refernciasITEM"/>
      </w:pPr>
    </w:p>
    <w:sectPr w:rsidR="00A47E6E" w:rsidSect="001763DF">
      <w:headerReference w:type="default" r:id="rId24"/>
      <w:footerReference w:type="even" r:id="rId25"/>
      <w:footerReference w:type="default" r:id="rId26"/>
      <w:headerReference w:type="first" r:id="rId2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Dalton Solano dos Reis" w:date="2022-12-19T18:48:00Z" w:initials="DSdR">
    <w:p w14:paraId="3833758E" w14:textId="77777777" w:rsidR="00A44A99" w:rsidRDefault="00A44A99" w:rsidP="00987C17">
      <w:r>
        <w:rPr>
          <w:rStyle w:val="Refdecomentrio"/>
        </w:rPr>
        <w:annotationRef/>
      </w:r>
      <w:r>
        <w:rPr>
          <w:sz w:val="20"/>
          <w:szCs w:val="20"/>
        </w:rPr>
        <w:t>Citação direta indicar a página.</w:t>
      </w:r>
    </w:p>
  </w:comment>
  <w:comment w:id="35" w:author="Dalton Solano dos Reis" w:date="2022-12-19T18:49:00Z" w:initials="DSdR">
    <w:p w14:paraId="1B95D0E8" w14:textId="77777777" w:rsidR="00A44A99" w:rsidRDefault="00A44A99" w:rsidP="00C23500">
      <w:r>
        <w:rPr>
          <w:rStyle w:val="Refdecomentrio"/>
        </w:rPr>
        <w:annotationRef/>
      </w:r>
      <w:r>
        <w:rPr>
          <w:sz w:val="20"/>
          <w:szCs w:val="20"/>
        </w:rPr>
        <w:t>Citação direta indicar a página.</w:t>
      </w:r>
    </w:p>
  </w:comment>
  <w:comment w:id="36" w:author="Dalton Solano dos Reis" w:date="2022-12-19T18:50:00Z" w:initials="DSdR">
    <w:p w14:paraId="0F87B9AB" w14:textId="77777777" w:rsidR="00A44A99" w:rsidRDefault="00A44A99" w:rsidP="00243E3B">
      <w:r>
        <w:rPr>
          <w:rStyle w:val="Refdecomentrio"/>
        </w:rPr>
        <w:annotationRef/>
      </w:r>
      <w:r>
        <w:rPr>
          <w:sz w:val="20"/>
          <w:szCs w:val="20"/>
        </w:rPr>
        <w:t>Citação direta indicar a página.</w:t>
      </w:r>
    </w:p>
  </w:comment>
  <w:comment w:id="38" w:author="Dalton Solano dos Reis" w:date="2022-12-19T18:50:00Z" w:initials="DSdR">
    <w:p w14:paraId="5F14470B" w14:textId="77777777" w:rsidR="00A44A99" w:rsidRDefault="00A44A99" w:rsidP="00AB08FF">
      <w:r>
        <w:rPr>
          <w:rStyle w:val="Refdecomentrio"/>
        </w:rPr>
        <w:annotationRef/>
      </w:r>
      <w:r>
        <w:rPr>
          <w:sz w:val="20"/>
          <w:szCs w:val="20"/>
        </w:rPr>
        <w:t>Citação direta indicar a página.</w:t>
      </w:r>
    </w:p>
  </w:comment>
  <w:comment w:id="58" w:author="Dalton Solano dos Reis" w:date="2022-12-19T18:58:00Z" w:initials="DSdR">
    <w:p w14:paraId="08B994C1" w14:textId="77777777" w:rsidR="008214E2" w:rsidRDefault="008214E2" w:rsidP="00E97981">
      <w:r>
        <w:rPr>
          <w:rStyle w:val="Refdecomentrio"/>
        </w:rPr>
        <w:annotationRef/>
      </w:r>
      <w:r>
        <w:rPr>
          <w:sz w:val="20"/>
          <w:szCs w:val="20"/>
        </w:rPr>
        <w:t>Alinhamento da figura errado.</w:t>
      </w:r>
    </w:p>
  </w:comment>
  <w:comment w:id="66" w:author="Dalton Solano dos Reis" w:date="2022-12-19T19:00:00Z" w:initials="DSdR">
    <w:p w14:paraId="0F05EC1D" w14:textId="77777777" w:rsidR="008214E2" w:rsidRDefault="008214E2" w:rsidP="00AB1F22">
      <w:r>
        <w:rPr>
          <w:rStyle w:val="Refdecomentrio"/>
        </w:rPr>
        <w:annotationRef/>
      </w:r>
      <w:r>
        <w:rPr>
          <w:sz w:val="20"/>
          <w:szCs w:val="20"/>
        </w:rPr>
        <w:t>Citação direta indicar a página.</w:t>
      </w:r>
    </w:p>
  </w:comment>
  <w:comment w:id="91" w:author="Dalton Solano dos Reis" w:date="2022-12-19T19:01:00Z" w:initials="DSdR">
    <w:p w14:paraId="45D7A21D" w14:textId="77777777" w:rsidR="008214E2" w:rsidRDefault="008214E2" w:rsidP="00220220">
      <w:r>
        <w:rPr>
          <w:rStyle w:val="Refdecomentrio"/>
        </w:rPr>
        <w:annotationRef/>
      </w:r>
      <w:r>
        <w:rPr>
          <w:sz w:val="20"/>
          <w:szCs w:val="20"/>
        </w:rPr>
        <w:t>Formato de citação direta (+3 linhas) continua errado.</w:t>
      </w:r>
    </w:p>
  </w:comment>
  <w:comment w:id="92" w:author="Dalton Solano dos Reis" w:date="2022-12-19T19:02:00Z" w:initials="DSdR">
    <w:p w14:paraId="4F381F1F" w14:textId="77777777" w:rsidR="008214E2" w:rsidRDefault="008214E2" w:rsidP="00A53606">
      <w:r>
        <w:rPr>
          <w:rStyle w:val="Refdecomentrio"/>
        </w:rPr>
        <w:annotationRef/>
      </w:r>
      <w:r>
        <w:rPr>
          <w:sz w:val="20"/>
          <w:szCs w:val="20"/>
        </w:rPr>
        <w:t>Citação direta indicar a página.</w:t>
      </w:r>
    </w:p>
  </w:comment>
  <w:comment w:id="95" w:author="Dalton Solano dos Reis" w:date="2022-12-19T19:17:00Z" w:initials="DSdR">
    <w:p w14:paraId="628D19FC" w14:textId="77777777" w:rsidR="00D761D4" w:rsidRDefault="00D761D4" w:rsidP="00F91384">
      <w:r>
        <w:rPr>
          <w:rStyle w:val="Refdecomentrio"/>
        </w:rPr>
        <w:annotationRef/>
      </w:r>
      <w:r>
        <w:rPr>
          <w:sz w:val="20"/>
          <w:szCs w:val="20"/>
        </w:rPr>
        <w:t>Citação indica o ano 2019.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33758E" w15:done="0"/>
  <w15:commentEx w15:paraId="1B95D0E8" w15:done="0"/>
  <w15:commentEx w15:paraId="0F87B9AB" w15:done="0"/>
  <w15:commentEx w15:paraId="5F14470B" w15:done="0"/>
  <w15:commentEx w15:paraId="08B994C1" w15:done="0"/>
  <w15:commentEx w15:paraId="0F05EC1D" w15:done="0"/>
  <w15:commentEx w15:paraId="45D7A21D" w15:done="0"/>
  <w15:commentEx w15:paraId="4F381F1F" w15:done="0"/>
  <w15:commentEx w15:paraId="628D19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B3067" w16cex:dateUtc="2022-12-19T21:48:00Z"/>
  <w16cex:commentExtensible w16cex:durableId="274B30B3" w16cex:dateUtc="2022-12-19T21:49:00Z"/>
  <w16cex:commentExtensible w16cex:durableId="274B30E5" w16cex:dateUtc="2022-12-19T21:50:00Z"/>
  <w16cex:commentExtensible w16cex:durableId="274B3112" w16cex:dateUtc="2022-12-19T21:50:00Z"/>
  <w16cex:commentExtensible w16cex:durableId="274B32EB" w16cex:dateUtc="2022-12-19T21:58:00Z"/>
  <w16cex:commentExtensible w16cex:durableId="274B3356" w16cex:dateUtc="2022-12-19T22:00:00Z"/>
  <w16cex:commentExtensible w16cex:durableId="274B3387" w16cex:dateUtc="2022-12-19T22:01:00Z"/>
  <w16cex:commentExtensible w16cex:durableId="274B33D6" w16cex:dateUtc="2022-12-19T22:02:00Z"/>
  <w16cex:commentExtensible w16cex:durableId="274B3753" w16cex:dateUtc="2022-12-19T2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33758E" w16cid:durableId="274B3067"/>
  <w16cid:commentId w16cid:paraId="1B95D0E8" w16cid:durableId="274B30B3"/>
  <w16cid:commentId w16cid:paraId="0F87B9AB" w16cid:durableId="274B30E5"/>
  <w16cid:commentId w16cid:paraId="5F14470B" w16cid:durableId="274B3112"/>
  <w16cid:commentId w16cid:paraId="08B994C1" w16cid:durableId="274B32EB"/>
  <w16cid:commentId w16cid:paraId="0F05EC1D" w16cid:durableId="274B3356"/>
  <w16cid:commentId w16cid:paraId="45D7A21D" w16cid:durableId="274B3387"/>
  <w16cid:commentId w16cid:paraId="4F381F1F" w16cid:durableId="274B33D6"/>
  <w16cid:commentId w16cid:paraId="628D19FC" w16cid:durableId="274B37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6BFE" w14:textId="77777777" w:rsidR="00EC3B8F" w:rsidRDefault="00EC3B8F">
      <w:r>
        <w:separator/>
      </w:r>
    </w:p>
  </w:endnote>
  <w:endnote w:type="continuationSeparator" w:id="0">
    <w:p w14:paraId="40669296" w14:textId="77777777" w:rsidR="00EC3B8F" w:rsidRDefault="00EC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2913" w14:textId="77777777" w:rsidR="00EC3B8F" w:rsidRDefault="00EC3B8F">
      <w:r>
        <w:separator/>
      </w:r>
    </w:p>
  </w:footnote>
  <w:footnote w:type="continuationSeparator" w:id="0">
    <w:p w14:paraId="42F4DE23" w14:textId="77777777" w:rsidR="00EC3B8F" w:rsidRDefault="00EC3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7C55E34"/>
    <w:multiLevelType w:val="hybridMultilevel"/>
    <w:tmpl w:val="D9FE9A04"/>
    <w:lvl w:ilvl="0" w:tplc="3754EC1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6FB5767"/>
    <w:multiLevelType w:val="hybridMultilevel"/>
    <w:tmpl w:val="F8B49E2A"/>
    <w:lvl w:ilvl="0" w:tplc="3F82CA4A">
      <w:start w:val="1"/>
      <w:numFmt w:val="lowerLetter"/>
      <w:lvlText w:val="%1)"/>
      <w:lvlJc w:val="left"/>
      <w:pPr>
        <w:ind w:left="1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55193669">
    <w:abstractNumId w:val="0"/>
  </w:num>
  <w:num w:numId="2" w16cid:durableId="752582515">
    <w:abstractNumId w:val="2"/>
  </w:num>
  <w:num w:numId="3" w16cid:durableId="597982523">
    <w:abstractNumId w:val="2"/>
  </w:num>
  <w:num w:numId="4" w16cid:durableId="1412660403">
    <w:abstractNumId w:val="1"/>
  </w:num>
  <w:num w:numId="5" w16cid:durableId="1055079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4111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8418884">
    <w:abstractNumId w:val="2"/>
  </w:num>
  <w:num w:numId="8" w16cid:durableId="821388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3216734">
    <w:abstractNumId w:val="7"/>
  </w:num>
  <w:num w:numId="10" w16cid:durableId="970212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7157436">
    <w:abstractNumId w:val="3"/>
  </w:num>
  <w:num w:numId="12" w16cid:durableId="776564551">
    <w:abstractNumId w:val="5"/>
  </w:num>
  <w:num w:numId="13" w16cid:durableId="13195302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01850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9474678">
    <w:abstractNumId w:val="8"/>
  </w:num>
  <w:num w:numId="16" w16cid:durableId="726992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5619361">
    <w:abstractNumId w:val="8"/>
  </w:num>
  <w:num w:numId="18" w16cid:durableId="656348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2753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1576629">
    <w:abstractNumId w:val="4"/>
  </w:num>
  <w:num w:numId="21" w16cid:durableId="1404982905">
    <w:abstractNumId w:val="6"/>
  </w:num>
  <w:num w:numId="22" w16cid:durableId="95828834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22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501E"/>
    <w:rsid w:val="0004641A"/>
    <w:rsid w:val="00052A07"/>
    <w:rsid w:val="000533DA"/>
    <w:rsid w:val="0005457F"/>
    <w:rsid w:val="0005583C"/>
    <w:rsid w:val="000608E9"/>
    <w:rsid w:val="00061FEB"/>
    <w:rsid w:val="000667DF"/>
    <w:rsid w:val="0007209B"/>
    <w:rsid w:val="00075792"/>
    <w:rsid w:val="000766B5"/>
    <w:rsid w:val="00080F9C"/>
    <w:rsid w:val="0008327C"/>
    <w:rsid w:val="0008579A"/>
    <w:rsid w:val="00086AA8"/>
    <w:rsid w:val="00086D3D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57C0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0DBA"/>
    <w:rsid w:val="000F77E3"/>
    <w:rsid w:val="0010280A"/>
    <w:rsid w:val="00107B02"/>
    <w:rsid w:val="0011018A"/>
    <w:rsid w:val="0011363A"/>
    <w:rsid w:val="00113A3F"/>
    <w:rsid w:val="001164FE"/>
    <w:rsid w:val="00125084"/>
    <w:rsid w:val="00125277"/>
    <w:rsid w:val="001375F7"/>
    <w:rsid w:val="00144FAB"/>
    <w:rsid w:val="001461E3"/>
    <w:rsid w:val="001473A4"/>
    <w:rsid w:val="001554E9"/>
    <w:rsid w:val="00162BF1"/>
    <w:rsid w:val="0016560C"/>
    <w:rsid w:val="00172F0B"/>
    <w:rsid w:val="001763DF"/>
    <w:rsid w:val="00186092"/>
    <w:rsid w:val="00192C80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0199"/>
    <w:rsid w:val="001D6234"/>
    <w:rsid w:val="001E646A"/>
    <w:rsid w:val="001E682E"/>
    <w:rsid w:val="001F007F"/>
    <w:rsid w:val="001F0D36"/>
    <w:rsid w:val="001F2472"/>
    <w:rsid w:val="001F27ED"/>
    <w:rsid w:val="00202F3F"/>
    <w:rsid w:val="00224BB2"/>
    <w:rsid w:val="00235240"/>
    <w:rsid w:val="002368FD"/>
    <w:rsid w:val="0024110F"/>
    <w:rsid w:val="002423AB"/>
    <w:rsid w:val="002440B0"/>
    <w:rsid w:val="00254E9D"/>
    <w:rsid w:val="00274F94"/>
    <w:rsid w:val="0027517E"/>
    <w:rsid w:val="0027792D"/>
    <w:rsid w:val="00282723"/>
    <w:rsid w:val="00282788"/>
    <w:rsid w:val="0028617A"/>
    <w:rsid w:val="00293CAD"/>
    <w:rsid w:val="0029608A"/>
    <w:rsid w:val="002A6617"/>
    <w:rsid w:val="002A7E1B"/>
    <w:rsid w:val="002B07A4"/>
    <w:rsid w:val="002B0EDC"/>
    <w:rsid w:val="002B336F"/>
    <w:rsid w:val="002B4718"/>
    <w:rsid w:val="002E6DD1"/>
    <w:rsid w:val="002F027E"/>
    <w:rsid w:val="002F05D1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64836"/>
    <w:rsid w:val="0037046F"/>
    <w:rsid w:val="003776C4"/>
    <w:rsid w:val="00377DA7"/>
    <w:rsid w:val="00383087"/>
    <w:rsid w:val="00385AD7"/>
    <w:rsid w:val="003A2B7D"/>
    <w:rsid w:val="003A4A75"/>
    <w:rsid w:val="003A5366"/>
    <w:rsid w:val="003B3AED"/>
    <w:rsid w:val="003B647A"/>
    <w:rsid w:val="003C5262"/>
    <w:rsid w:val="003D398C"/>
    <w:rsid w:val="003D473B"/>
    <w:rsid w:val="003D4B35"/>
    <w:rsid w:val="003E14D4"/>
    <w:rsid w:val="003E4F19"/>
    <w:rsid w:val="003F5F25"/>
    <w:rsid w:val="0040436D"/>
    <w:rsid w:val="004049BA"/>
    <w:rsid w:val="00410543"/>
    <w:rsid w:val="004173CC"/>
    <w:rsid w:val="0042356B"/>
    <w:rsid w:val="0042420A"/>
    <w:rsid w:val="004243D2"/>
    <w:rsid w:val="00424610"/>
    <w:rsid w:val="0042478C"/>
    <w:rsid w:val="00424FAA"/>
    <w:rsid w:val="00443559"/>
    <w:rsid w:val="00451B94"/>
    <w:rsid w:val="00470C41"/>
    <w:rsid w:val="0047690F"/>
    <w:rsid w:val="00476C78"/>
    <w:rsid w:val="0048576D"/>
    <w:rsid w:val="00493B1A"/>
    <w:rsid w:val="0049495C"/>
    <w:rsid w:val="004950EE"/>
    <w:rsid w:val="00497EF6"/>
    <w:rsid w:val="004B42D8"/>
    <w:rsid w:val="004B6B8F"/>
    <w:rsid w:val="004B7511"/>
    <w:rsid w:val="004E23CE"/>
    <w:rsid w:val="004E516B"/>
    <w:rsid w:val="00500539"/>
    <w:rsid w:val="00503373"/>
    <w:rsid w:val="00503D38"/>
    <w:rsid w:val="00503F3F"/>
    <w:rsid w:val="005221C1"/>
    <w:rsid w:val="00536336"/>
    <w:rsid w:val="00542ED7"/>
    <w:rsid w:val="00550D4A"/>
    <w:rsid w:val="00564A29"/>
    <w:rsid w:val="00564FBC"/>
    <w:rsid w:val="005705A9"/>
    <w:rsid w:val="00572864"/>
    <w:rsid w:val="005741E8"/>
    <w:rsid w:val="00582098"/>
    <w:rsid w:val="0058482B"/>
    <w:rsid w:val="0058618A"/>
    <w:rsid w:val="00587436"/>
    <w:rsid w:val="00591611"/>
    <w:rsid w:val="005A362B"/>
    <w:rsid w:val="005A4952"/>
    <w:rsid w:val="005B20A1"/>
    <w:rsid w:val="005B2478"/>
    <w:rsid w:val="005B793F"/>
    <w:rsid w:val="005C0614"/>
    <w:rsid w:val="005C21FC"/>
    <w:rsid w:val="005C30AE"/>
    <w:rsid w:val="005E35F3"/>
    <w:rsid w:val="005E400D"/>
    <w:rsid w:val="005E698D"/>
    <w:rsid w:val="005F09F1"/>
    <w:rsid w:val="005F2402"/>
    <w:rsid w:val="005F645A"/>
    <w:rsid w:val="0060060C"/>
    <w:rsid w:val="006105FA"/>
    <w:rsid w:val="006118D1"/>
    <w:rsid w:val="0061251F"/>
    <w:rsid w:val="00620D93"/>
    <w:rsid w:val="0062386A"/>
    <w:rsid w:val="0062576D"/>
    <w:rsid w:val="00625788"/>
    <w:rsid w:val="00625EC8"/>
    <w:rsid w:val="006305AA"/>
    <w:rsid w:val="0063277E"/>
    <w:rsid w:val="006364F4"/>
    <w:rsid w:val="006426D5"/>
    <w:rsid w:val="00642924"/>
    <w:rsid w:val="006457D5"/>
    <w:rsid w:val="006466FF"/>
    <w:rsid w:val="00646A5F"/>
    <w:rsid w:val="006475C1"/>
    <w:rsid w:val="00656C00"/>
    <w:rsid w:val="00661967"/>
    <w:rsid w:val="00661F61"/>
    <w:rsid w:val="00663E6E"/>
    <w:rsid w:val="00670DB9"/>
    <w:rsid w:val="00671B49"/>
    <w:rsid w:val="00674155"/>
    <w:rsid w:val="006746CA"/>
    <w:rsid w:val="0067564C"/>
    <w:rsid w:val="00691644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6F09A1"/>
    <w:rsid w:val="006F25BE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E77"/>
    <w:rsid w:val="00754FD1"/>
    <w:rsid w:val="007554DF"/>
    <w:rsid w:val="0075776D"/>
    <w:rsid w:val="007613FB"/>
    <w:rsid w:val="00761E34"/>
    <w:rsid w:val="00764AB9"/>
    <w:rsid w:val="007657C5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1629C"/>
    <w:rsid w:val="0082111C"/>
    <w:rsid w:val="008214E2"/>
    <w:rsid w:val="008233E5"/>
    <w:rsid w:val="00833DC1"/>
    <w:rsid w:val="00833DE8"/>
    <w:rsid w:val="00833F47"/>
    <w:rsid w:val="008348C3"/>
    <w:rsid w:val="008360ED"/>
    <w:rsid w:val="008373B4"/>
    <w:rsid w:val="008404C4"/>
    <w:rsid w:val="0084175B"/>
    <w:rsid w:val="00847D37"/>
    <w:rsid w:val="0085001D"/>
    <w:rsid w:val="0085581D"/>
    <w:rsid w:val="00871A41"/>
    <w:rsid w:val="00886D76"/>
    <w:rsid w:val="00894385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36363"/>
    <w:rsid w:val="00937179"/>
    <w:rsid w:val="00941D2E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074C5"/>
    <w:rsid w:val="00A10DFA"/>
    <w:rsid w:val="00A1518C"/>
    <w:rsid w:val="00A21708"/>
    <w:rsid w:val="00A22362"/>
    <w:rsid w:val="00A249BA"/>
    <w:rsid w:val="00A307C7"/>
    <w:rsid w:val="00A44581"/>
    <w:rsid w:val="00A44A99"/>
    <w:rsid w:val="00A45093"/>
    <w:rsid w:val="00A47E6E"/>
    <w:rsid w:val="00A50EAF"/>
    <w:rsid w:val="00A602F9"/>
    <w:rsid w:val="00A650EE"/>
    <w:rsid w:val="00A662C8"/>
    <w:rsid w:val="00A703E0"/>
    <w:rsid w:val="00A71157"/>
    <w:rsid w:val="00A84F4E"/>
    <w:rsid w:val="00A9120D"/>
    <w:rsid w:val="00A966E6"/>
    <w:rsid w:val="00AA65FD"/>
    <w:rsid w:val="00AB2BE3"/>
    <w:rsid w:val="00AB7834"/>
    <w:rsid w:val="00AC4D5F"/>
    <w:rsid w:val="00AC5B0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2299"/>
    <w:rsid w:val="00B05485"/>
    <w:rsid w:val="00B1458E"/>
    <w:rsid w:val="00B14C51"/>
    <w:rsid w:val="00B20021"/>
    <w:rsid w:val="00B20FDE"/>
    <w:rsid w:val="00B332CD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A2636"/>
    <w:rsid w:val="00BB468D"/>
    <w:rsid w:val="00BC0E8D"/>
    <w:rsid w:val="00BC4F18"/>
    <w:rsid w:val="00BE30E6"/>
    <w:rsid w:val="00BE6551"/>
    <w:rsid w:val="00BE6A34"/>
    <w:rsid w:val="00BF093B"/>
    <w:rsid w:val="00BF1D80"/>
    <w:rsid w:val="00BF35A7"/>
    <w:rsid w:val="00C00B88"/>
    <w:rsid w:val="00C06B2A"/>
    <w:rsid w:val="00C1654C"/>
    <w:rsid w:val="00C35E57"/>
    <w:rsid w:val="00C35E80"/>
    <w:rsid w:val="00C40AA2"/>
    <w:rsid w:val="00C4244F"/>
    <w:rsid w:val="00C436B6"/>
    <w:rsid w:val="00C469B6"/>
    <w:rsid w:val="00C632ED"/>
    <w:rsid w:val="00C66150"/>
    <w:rsid w:val="00C70EF5"/>
    <w:rsid w:val="00C756C5"/>
    <w:rsid w:val="00C82195"/>
    <w:rsid w:val="00C82CAE"/>
    <w:rsid w:val="00C8442E"/>
    <w:rsid w:val="00C930A8"/>
    <w:rsid w:val="00C96C6F"/>
    <w:rsid w:val="00CA108B"/>
    <w:rsid w:val="00CA6CDB"/>
    <w:rsid w:val="00CB40DE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23F7"/>
    <w:rsid w:val="00D0769A"/>
    <w:rsid w:val="00D11E84"/>
    <w:rsid w:val="00D15B4E"/>
    <w:rsid w:val="00D177E7"/>
    <w:rsid w:val="00D2079F"/>
    <w:rsid w:val="00D22176"/>
    <w:rsid w:val="00D42D9F"/>
    <w:rsid w:val="00D447EF"/>
    <w:rsid w:val="00D505E2"/>
    <w:rsid w:val="00D566DC"/>
    <w:rsid w:val="00D6498F"/>
    <w:rsid w:val="00D7463D"/>
    <w:rsid w:val="00D761D4"/>
    <w:rsid w:val="00D80F5A"/>
    <w:rsid w:val="00D8222B"/>
    <w:rsid w:val="00D83DE8"/>
    <w:rsid w:val="00D84943"/>
    <w:rsid w:val="00D94AE7"/>
    <w:rsid w:val="00D966B3"/>
    <w:rsid w:val="00D970F0"/>
    <w:rsid w:val="00DA4540"/>
    <w:rsid w:val="00DA587E"/>
    <w:rsid w:val="00DA60F4"/>
    <w:rsid w:val="00DA6310"/>
    <w:rsid w:val="00DA72D4"/>
    <w:rsid w:val="00DB0F8B"/>
    <w:rsid w:val="00DB3052"/>
    <w:rsid w:val="00DC2D17"/>
    <w:rsid w:val="00DE23BF"/>
    <w:rsid w:val="00DE2B62"/>
    <w:rsid w:val="00DE3981"/>
    <w:rsid w:val="00DE40DD"/>
    <w:rsid w:val="00DE4D96"/>
    <w:rsid w:val="00DE6AFD"/>
    <w:rsid w:val="00DE7755"/>
    <w:rsid w:val="00DF059A"/>
    <w:rsid w:val="00DF3D56"/>
    <w:rsid w:val="00DF64E9"/>
    <w:rsid w:val="00DF6D19"/>
    <w:rsid w:val="00DF6ED2"/>
    <w:rsid w:val="00DF70F5"/>
    <w:rsid w:val="00E1556E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1CEB"/>
    <w:rsid w:val="00E9731C"/>
    <w:rsid w:val="00EA04ED"/>
    <w:rsid w:val="00EA4E4C"/>
    <w:rsid w:val="00EB04B7"/>
    <w:rsid w:val="00EB5464"/>
    <w:rsid w:val="00EB7992"/>
    <w:rsid w:val="00EC0104"/>
    <w:rsid w:val="00EC0184"/>
    <w:rsid w:val="00EC2D7A"/>
    <w:rsid w:val="00EC3B8F"/>
    <w:rsid w:val="00EC432F"/>
    <w:rsid w:val="00EC633A"/>
    <w:rsid w:val="00ED1B9D"/>
    <w:rsid w:val="00ED5058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C5A41"/>
    <w:rsid w:val="00FE006E"/>
    <w:rsid w:val="00FE197E"/>
    <w:rsid w:val="00FF0DF1"/>
    <w:rsid w:val="00FF26AA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741E8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A47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customXml" Target="ink/ink1.xm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customXml" Target="ink/ink3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customXml" Target="ink/ink5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ustomXml" Target="ink/ink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customXml" Target="ink/ink4.xm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6.6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4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8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58.97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04.5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7.1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4337</Words>
  <Characters>23426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2015-03-26T13:00:00Z</cp:lastPrinted>
  <dcterms:created xsi:type="dcterms:W3CDTF">2022-12-02T10:26:00Z</dcterms:created>
  <dcterms:modified xsi:type="dcterms:W3CDTF">2022-12-19T22:23:00Z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