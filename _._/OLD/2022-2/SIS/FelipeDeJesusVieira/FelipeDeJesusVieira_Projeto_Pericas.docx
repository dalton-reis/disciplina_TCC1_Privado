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2"/>
        <w:gridCol w:w="3676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373BA6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E6FDF90" w:rsidR="00AA65FD" w:rsidRPr="003C5262" w:rsidRDefault="00AA65FD" w:rsidP="00373BA6">
            <w:pPr>
              <w:pStyle w:val="Ttulo2"/>
              <w:numPr>
                <w:ilvl w:val="0"/>
                <w:numId w:val="0"/>
              </w:numPr>
              <w:ind w:left="567"/>
            </w:pPr>
            <w:r>
              <w:rPr>
                <w:rStyle w:val="Nmerodepgina"/>
              </w:rPr>
              <w:t>()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FC5A41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373BA6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B00F2A5" w14:textId="72F16A3A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</w:t>
      </w:r>
      <w:del w:id="10" w:author="Francisco Adell Péricas" w:date="2022-12-20T23:28:00Z">
        <w:r w:rsidR="0008327C" w:rsidDel="00402643">
          <w:delText xml:space="preserve">em </w:delText>
        </w:r>
      </w:del>
      <w:ins w:id="11" w:author="Francisco Adell Péricas" w:date="2022-12-20T23:28:00Z">
        <w:r w:rsidR="00402643">
          <w:t xml:space="preserve">na </w:t>
        </w:r>
      </w:ins>
      <w:r w:rsidR="0008327C">
        <w:t xml:space="preserve">realização de transferências bancárias, envio de documentos ou informações de maneira internacional, </w:t>
      </w:r>
      <w:del w:id="12" w:author="Francisco Adell Péricas" w:date="2022-12-20T23:28:00Z">
        <w:r w:rsidR="0008327C" w:rsidDel="00402643">
          <w:delText xml:space="preserve">a </w:delText>
        </w:r>
      </w:del>
      <w:ins w:id="13" w:author="Francisco Adell Péricas" w:date="2022-12-20T23:28:00Z">
        <w:r w:rsidR="00402643">
          <w:t xml:space="preserve">na </w:t>
        </w:r>
      </w:ins>
      <w:r w:rsidR="0008327C">
        <w:t>compra de itens ou mantimentos sem que seja necessário o deslocamento até um estabelecimento ou loja</w:t>
      </w:r>
      <w:r w:rsidR="000F0DBA">
        <w:t>. E</w:t>
      </w:r>
      <w:r w:rsidR="0008327C">
        <w:t xml:space="preserve"> para questões como essas, a tecnologia se apresenta como a principal solução.</w:t>
      </w:r>
    </w:p>
    <w:p w14:paraId="23AF44A6" w14:textId="2B4348C9" w:rsidR="00EB5464" w:rsidRDefault="00192C80" w:rsidP="000C57C0">
      <w:pPr>
        <w:pStyle w:val="TF-TEXTO"/>
      </w:pPr>
      <w:r>
        <w:t xml:space="preserve"> </w:t>
      </w:r>
      <w:r w:rsidR="000C57C0">
        <w:t xml:space="preserve">Uma das áreas que diretamente e constantemente é afetada pela evolução da tecnologia é a do esporte. </w:t>
      </w:r>
      <w:del w:id="14" w:author="Francisco Adell Péricas" w:date="2022-12-20T23:28:00Z">
        <w:r w:rsidR="000C57C0" w:rsidDel="00402643">
          <w:delText>O</w:delText>
        </w:r>
        <w:r w:rsidR="000C57C0" w:rsidRPr="000C57C0" w:rsidDel="00402643">
          <w:delText xml:space="preserve"> esporte se expressa, primeiramente, de acordo com o sentido que lhe é dado, e sob as regras da modalidade esportiva em questão</w:delText>
        </w:r>
        <w:r w:rsidR="000C57C0" w:rsidDel="00402643">
          <w:delText xml:space="preserve"> </w:delText>
        </w:r>
        <w:r w:rsidR="000C57C0" w:rsidRPr="000C57C0" w:rsidDel="00402643">
          <w:delText>(MARQUES</w:delText>
        </w:r>
        <w:r w:rsidR="00670DB9" w:rsidDel="00402643">
          <w:delText xml:space="preserve">; </w:delText>
        </w:r>
        <w:r w:rsidR="000C57C0" w:rsidRPr="000C57C0" w:rsidDel="00402643">
          <w:delText>ALMEIDA; GUTIERREZ, 2007).</w:delText>
        </w:r>
        <w:r w:rsidR="000C57C0" w:rsidDel="00402643">
          <w:delText xml:space="preserve"> </w:delText>
        </w:r>
      </w:del>
      <w:r w:rsidR="00010222">
        <w:t>Quando</w:t>
      </w:r>
      <w:r w:rsidR="00670DB9">
        <w:t xml:space="preserve"> </w:t>
      </w:r>
      <w:r w:rsidR="00010222">
        <w:t>Marques, Almeida</w:t>
      </w:r>
      <w:r w:rsidR="00EB5464">
        <w:t xml:space="preserve"> e</w:t>
      </w:r>
      <w:r w:rsidR="00010222">
        <w:t xml:space="preserve"> Gutierrez (2007)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4B4C1A69" w:rsidR="00764AB9" w:rsidRDefault="00EB5464" w:rsidP="000C57C0">
      <w:pPr>
        <w:pStyle w:val="TF-TEXTO"/>
      </w:pPr>
      <w:r>
        <w:t>Ainda com base na afirmação</w:t>
      </w:r>
      <w:r w:rsidR="005221C1">
        <w:t xml:space="preserve"> de Marques, Almeida e Gutierrez (2007)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r w:rsidR="00670DB9">
        <w:t xml:space="preserve">que </w:t>
      </w:r>
      <w:r w:rsidR="00C469B6">
        <w:t xml:space="preserve">para </w:t>
      </w:r>
      <w:proofErr w:type="spellStart"/>
      <w:r w:rsidR="00C469B6">
        <w:t>Pieron</w:t>
      </w:r>
      <w:proofErr w:type="spellEnd"/>
      <w:r w:rsidR="00C469B6">
        <w:t xml:space="preserve"> (2004), “</w:t>
      </w:r>
      <w:r w:rsidR="00C469B6" w:rsidRPr="00C469B6">
        <w:t>A percepção da capacidade esportiva está estreitamente ligada à percepção da própria competência, que exerce um papel primordial na decisão de 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r w:rsidR="000F0DBA">
        <w:t>P</w:t>
      </w:r>
      <w:r w:rsidR="00764AB9">
        <w:t>ara Silva (2012),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 xml:space="preserve">, é demonstrada a importância </w:t>
      </w:r>
      <w:r w:rsidR="00764AB9" w:rsidRPr="00764AB9">
        <w:lastRenderedPageBreak/>
        <w:t>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000282FC" w:rsidR="00F255FC" w:rsidRPr="007D10F2" w:rsidRDefault="00764AB9" w:rsidP="000C57C0">
      <w:pPr>
        <w:pStyle w:val="TF-TEXTO"/>
      </w:pPr>
      <w:r>
        <w:t xml:space="preserve">Tendo estabelecidos estes conceitos, este trabalho tem o intuito de desenvolver uma aplicação web para auxiliar esportistas na organização e criação de seus eventos esportivos, de qualquer modalidade e para o fim que desejarem. </w:t>
      </w:r>
      <w:del w:id="15" w:author="Francisco Adell Péricas" w:date="2022-12-20T23:31:00Z">
        <w:r w:rsidDel="00402643">
          <w:delText>Visando promover cada vez mais a realização destes eventos, a fomentação da prática esportiva e o incentivo à mesma na sociedade.</w:delText>
        </w:r>
      </w:del>
      <w:r w:rsidR="0011018A">
        <w:br/>
      </w:r>
      <w:r w:rsidR="0011018A">
        <w:br/>
      </w: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="006F09A1">
        <w:t xml:space="preserve">1.1 </w:t>
      </w:r>
      <w:r w:rsidR="00F255FC" w:rsidRPr="007D10F2">
        <w:t>OBJETIVOS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1ECA436" w14:textId="0984FE03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</w:t>
      </w:r>
      <w:del w:id="30" w:author="Francisco Adell Péricas" w:date="2022-12-20T23:34:00Z">
        <w:r w:rsidDel="00E44E51">
          <w:delText xml:space="preserve"> com relação à local, horário, modalidade pretendida, quantidade de participantes, dentre outras características que o evento possua</w:delText>
        </w:r>
      </w:del>
      <w:r>
        <w:t>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04255173" w:rsidR="00C35E57" w:rsidRDefault="00625EC8" w:rsidP="00C35E57">
      <w:pPr>
        <w:pStyle w:val="TF-ALNEA"/>
        <w:rPr>
          <w:ins w:id="31" w:author="Francisco Adell Péricas" w:date="2022-12-20T23:33:00Z"/>
        </w:rPr>
      </w:pPr>
      <w:r>
        <w:t>definir</w:t>
      </w:r>
      <w:r w:rsidR="00BE30E6">
        <w:t xml:space="preserve"> o perfil de utilização </w:t>
      </w:r>
      <w:del w:id="32" w:author="Francisco Adell Péricas" w:date="2022-12-20T23:32:00Z">
        <w:r w:rsidR="00BE30E6" w:rsidDel="00402643">
          <w:delText xml:space="preserve">do </w:delText>
        </w:r>
      </w:del>
      <w:ins w:id="33" w:author="Francisco Adell Péricas" w:date="2022-12-20T23:32:00Z">
        <w:r w:rsidR="00402643">
          <w:t xml:space="preserve">de </w:t>
        </w:r>
      </w:ins>
      <w:r w:rsidR="00BE30E6">
        <w:t>usuário</w:t>
      </w:r>
      <w:ins w:id="34" w:author="Francisco Adell Péricas" w:date="2022-12-20T23:32:00Z">
        <w:r w:rsidR="00402643">
          <w:t>s</w:t>
        </w:r>
      </w:ins>
      <w:r w:rsidR="00BE30E6">
        <w:t xml:space="preserve"> </w:t>
      </w:r>
      <w:del w:id="35" w:author="Francisco Adell Péricas" w:date="2022-12-20T23:32:00Z">
        <w:r w:rsidR="00BE30E6" w:rsidDel="00E44E51">
          <w:delText>na plataforma</w:delText>
        </w:r>
      </w:del>
      <w:ins w:id="36" w:author="Francisco Adell Péricas" w:date="2022-12-20T23:32:00Z">
        <w:r w:rsidR="00E44E51">
          <w:t>do aplicativo</w:t>
        </w:r>
      </w:ins>
      <w:del w:id="37" w:author="Francisco Adell Péricas" w:date="2022-12-20T23:32:00Z">
        <w:r w:rsidR="00BE30E6" w:rsidDel="00E44E51">
          <w:delText xml:space="preserve"> e prever futuras necessidades</w:delText>
        </w:r>
      </w:del>
      <w:r w:rsidR="00C35E57">
        <w:t>;</w:t>
      </w:r>
    </w:p>
    <w:p w14:paraId="26B26D0A" w14:textId="2DAE0E13" w:rsidR="00E44E51" w:rsidRDefault="00E44E51" w:rsidP="00C35E57">
      <w:pPr>
        <w:pStyle w:val="TF-ALNEA"/>
      </w:pPr>
      <w:ins w:id="38" w:author="Francisco Adell Péricas" w:date="2022-12-20T23:33:00Z">
        <w:r>
          <w:t xml:space="preserve">permitir o </w:t>
        </w:r>
      </w:ins>
      <w:ins w:id="39" w:author="Francisco Adell Péricas" w:date="2022-12-20T23:34:00Z">
        <w:r>
          <w:t xml:space="preserve">cadastro do local, horário, modalidade pretendida, quantidade de </w:t>
        </w:r>
        <w:proofErr w:type="gramStart"/>
        <w:r>
          <w:t xml:space="preserve">participantes </w:t>
        </w:r>
        <w:proofErr w:type="spellStart"/>
        <w:r>
          <w:t>etc</w:t>
        </w:r>
        <w:proofErr w:type="spellEnd"/>
        <w:proofErr w:type="gramEnd"/>
        <w:r>
          <w:t>;</w:t>
        </w:r>
      </w:ins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40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>
      <w:pPr>
        <w:pStyle w:val="Ttulo2"/>
      </w:pPr>
      <w:commentRangeStart w:id="41"/>
      <w:r>
        <w:t>ESPORTE: UM FENÔMENO HETEROGÊNEO: ESTUDO SOBRE O ESPORTE E SUAS MANIFESTAÇÕES NA SOCIEDADE CONTEMPORÂNEA</w:t>
      </w:r>
      <w:r w:rsidR="00A44581">
        <w:t xml:space="preserve"> </w:t>
      </w:r>
      <w:commentRangeEnd w:id="41"/>
      <w:r w:rsidR="00E44E51">
        <w:rPr>
          <w:rStyle w:val="Refdecomentrio"/>
          <w:caps w:val="0"/>
          <w:color w:val="auto"/>
        </w:rPr>
        <w:commentReference w:id="41"/>
      </w:r>
    </w:p>
    <w:p w14:paraId="3342BDD4" w14:textId="1DF6531B" w:rsidR="00A44581" w:rsidRDefault="001D0199" w:rsidP="00A44581">
      <w:pPr>
        <w:pStyle w:val="TF-TEXTO"/>
      </w:pPr>
      <w:r>
        <w:t xml:space="preserve">A proposta </w:t>
      </w:r>
      <w:del w:id="42" w:author="Francisco Adell Péricas" w:date="2022-12-20T23:36:00Z">
        <w:r w:rsidDel="00E44E51">
          <w:delText xml:space="preserve">do </w:delText>
        </w:r>
      </w:del>
      <w:ins w:id="43" w:author="Francisco Adell Péricas" w:date="2022-12-20T23:36:00Z">
        <w:r w:rsidR="00E44E51">
          <w:t xml:space="preserve">desse </w:t>
        </w:r>
      </w:ins>
      <w:r>
        <w:t xml:space="preserve">trabalho parte de um simples questionamento, no qual os autores se baseiam para elaborar sua pesquisa. De forma direta e sucinta, O que é </w:t>
      </w:r>
      <w:del w:id="44" w:author="Francisco Adell Péricas" w:date="2022-12-20T23:35:00Z">
        <w:r w:rsidDel="00E44E51">
          <w:delText>esporte?</w:delText>
        </w:r>
        <w:r w:rsidR="000F0DBA" w:rsidDel="00E44E51">
          <w:delText>.</w:delText>
        </w:r>
      </w:del>
      <w:ins w:id="45" w:author="Francisco Adell Péricas" w:date="2022-12-20T23:35:00Z">
        <w:r w:rsidR="00E44E51">
          <w:t>esporte?</w:t>
        </w:r>
      </w:ins>
      <w:r>
        <w:t xml:space="preserve"> Definindo primeiramente suas mais variadas formas de prática, comparando o intuito para </w:t>
      </w:r>
      <w:del w:id="46" w:author="Francisco Adell Péricas" w:date="2022-12-20T23:36:00Z">
        <w:r w:rsidDel="00E44E51">
          <w:delText>a mesma</w:delText>
        </w:r>
      </w:del>
      <w:ins w:id="47" w:author="Francisco Adell Péricas" w:date="2022-12-20T23:36:00Z">
        <w:r w:rsidR="00E44E51">
          <w:t>ela</w:t>
        </w:r>
      </w:ins>
      <w:r>
        <w:t xml:space="preserve">, </w:t>
      </w:r>
      <w:r w:rsidR="00086D3D">
        <w:t xml:space="preserve">a intensidade da prática, bem como o nível de seus praticantes. Toda a intepretação é baseada em referências bibliográficas que tratam do assunto de maneira a identificar os contextos em que o </w:t>
      </w:r>
      <w:r w:rsidR="00086D3D">
        <w:lastRenderedPageBreak/>
        <w:t xml:space="preserve">esporte é apresentado e praticado, para então se fazer um entendimento completo do assunto abordado e, por fim, ser capaz de realmente responder ao questionamento inicialmente proposto de O que é </w:t>
      </w:r>
      <w:del w:id="48" w:author="Francisco Adell Péricas" w:date="2022-12-20T23:35:00Z">
        <w:r w:rsidR="00086D3D" w:rsidDel="00E44E51">
          <w:delText>esporte?</w:delText>
        </w:r>
        <w:r w:rsidR="000F0DBA" w:rsidDel="00E44E51">
          <w:delText>.</w:delText>
        </w:r>
      </w:del>
      <w:ins w:id="49" w:author="Francisco Adell Péricas" w:date="2022-12-20T23:35:00Z">
        <w:r w:rsidR="00E44E51">
          <w:t>esporte?</w:t>
        </w:r>
      </w:ins>
    </w:p>
    <w:p w14:paraId="4B519A8B" w14:textId="293CCBE6" w:rsidR="00086D3D" w:rsidRDefault="00086D3D" w:rsidP="00A44581">
      <w:pPr>
        <w:pStyle w:val="TF-TEXTO"/>
      </w:pPr>
      <w:r>
        <w:t>Conforme abordado anteriormente, os autores se utilizam de vários conceitos estabelecidos em bibliografias que visa</w:t>
      </w:r>
      <w:del w:id="50" w:author="Francisco Adell Péricas" w:date="2022-12-20T23:36:00Z">
        <w:r w:rsidDel="00E44E51">
          <w:delText>va</w:delText>
        </w:r>
      </w:del>
      <w:r>
        <w:t>m explicar ou contextualizar a prática esportiva em alguns contextos</w:t>
      </w:r>
      <w:r w:rsidR="00625EC8">
        <w:t>.</w:t>
      </w:r>
      <w:r>
        <w:t xml:space="preserve"> </w:t>
      </w:r>
      <w:r w:rsidR="00625EC8">
        <w:t>M</w:t>
      </w:r>
      <w:r>
        <w:t>as</w:t>
      </w:r>
      <w:r w:rsidR="00625EC8">
        <w:t>,</w:t>
      </w:r>
      <w:r>
        <w:t xml:space="preserve"> alinhadas dentro de uma perspectiva, no caso a do trabalho correlato em questão, podem ser utilizadas para se entender o que é esporte e quais são suas aplicações dentro da sociedade contemporânea.</w:t>
      </w:r>
    </w:p>
    <w:p w14:paraId="5DA8B0DB" w14:textId="2A24DDA2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78B0865F" w:rsidR="00172F0B" w:rsidRDefault="00172F0B" w:rsidP="000F0DBA">
      <w:pPr>
        <w:pStyle w:val="TF-FONTE"/>
      </w:pPr>
      <w:r>
        <w:t>Fonte: Marques, Almeida, Gutierrez (2007)</w:t>
      </w:r>
    </w:p>
    <w:p w14:paraId="7520E81B" w14:textId="493769FE" w:rsidR="00172F0B" w:rsidRDefault="00C96C6F" w:rsidP="00172F0B">
      <w:pPr>
        <w:pStyle w:val="TF-TEXTO"/>
      </w:pPr>
      <w:r>
        <w:t xml:space="preserve">Por fim, a ramificação inicialmente proposta pelos autores mostrou-se insuficiente para poder concluir o que é esporte, pois dessa proposta surge um novo termo, forma de </w:t>
      </w:r>
      <w:commentRangeStart w:id="51"/>
      <w:r>
        <w:t>manifestação do esporte</w:t>
      </w:r>
      <w:commentRangeEnd w:id="51"/>
      <w:r w:rsidR="00E44E51">
        <w:rPr>
          <w:rStyle w:val="Refdecomentrio"/>
        </w:rPr>
        <w:commentReference w:id="51"/>
      </w:r>
      <w:r>
        <w:t xml:space="preserve">. Termo este que foi separado em duas outras ramificações, sendo elas o esporte de alto-rendimento e o esporte de lazer, </w:t>
      </w:r>
      <w:del w:id="52" w:author="Francisco Adell Péricas" w:date="2022-12-20T23:37:00Z">
        <w:r w:rsidDel="00E44E51">
          <w:delText>o segundo,</w:delText>
        </w:r>
      </w:del>
      <w:ins w:id="53" w:author="Francisco Adell Péricas" w:date="2022-12-20T23:37:00Z">
        <w:r w:rsidR="00E44E51">
          <w:t>esse último</w:t>
        </w:r>
      </w:ins>
      <w:r>
        <w:t xml:space="preserve"> caso real de estudo dos autores neste trabalho.</w:t>
      </w:r>
    </w:p>
    <w:p w14:paraId="6D2A0003" w14:textId="419E1D1D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anteriores (melhora dos índices de um nadador amador de academia), ou como meio de 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</w:p>
    <w:p w14:paraId="258F292D" w14:textId="000489B3" w:rsidR="00EC432F" w:rsidRDefault="00DE2B62" w:rsidP="0042478C">
      <w:pPr>
        <w:pStyle w:val="TF-TEXTO"/>
      </w:pPr>
      <w:r>
        <w:lastRenderedPageBreak/>
        <w:t>Por fim, é proposta uma nova ramificação dos sentidos e significados do esporte pelos autores do trabalho, conforme demonstra a Figura 2</w:t>
      </w:r>
      <w:r w:rsidR="000F0DBA">
        <w:t>.</w:t>
      </w:r>
    </w:p>
    <w:p w14:paraId="2271FBD8" w14:textId="3C169656" w:rsidR="00DE2B62" w:rsidRDefault="00DE2B62" w:rsidP="000F0DBA">
      <w:pPr>
        <w:pStyle w:val="TF-LEGENDA"/>
      </w:pPr>
      <w:r w:rsidRPr="006F25BE">
        <w:t>Figu</w:t>
      </w:r>
      <w:r>
        <w:t>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5A5ECF05" w:rsidR="00EC432F" w:rsidRDefault="00EC432F" w:rsidP="000F0DBA">
      <w:pPr>
        <w:pStyle w:val="TF-FONTE"/>
      </w:pPr>
      <w:r>
        <w:t>Fonte: Marques, Almeida, Gutierrez (2007)</w:t>
      </w:r>
    </w:p>
    <w:p w14:paraId="42FF4116" w14:textId="69CFBBBF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</w:p>
    <w:p w14:paraId="22793A85" w14:textId="32A671C2" w:rsidR="00A44581" w:rsidRDefault="00BA2636">
      <w:pPr>
        <w:pStyle w:val="Ttulo2"/>
      </w:pPr>
      <w:commentRangeStart w:id="54"/>
      <w:r>
        <w:t>Os BENEFÍCIOS DA PRÁTICA ESPORTIVA E DO EXERCÍCIO FÍSICO PARA A SAÚDE E QUALIDADE DE VIDA DO INDIVÍDUO</w:t>
      </w:r>
      <w:r w:rsidR="00A44581">
        <w:t xml:space="preserve"> </w:t>
      </w:r>
      <w:commentRangeEnd w:id="54"/>
      <w:r w:rsidR="00E44E51">
        <w:rPr>
          <w:rStyle w:val="Refdecomentrio"/>
          <w:caps w:val="0"/>
          <w:color w:val="auto"/>
        </w:rPr>
        <w:commentReference w:id="54"/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t xml:space="preserve">Todos os questionamentos da pesquisa envolviam perguntas relacionadas a como a prática das modalidades influenciaram de forma positiva ou negativa na qualidade de vida dos indivíduos, sendo o termo qualidade de vida também aberto para o entendimento dos </w:t>
      </w:r>
      <w:r>
        <w:lastRenderedPageBreak/>
        <w:t>participantes, para que se pudesse obter de forma mais assertiva em quais aspectos da saúde a prática de esportes ou exercícios físicos está atrelada.</w:t>
      </w:r>
    </w:p>
    <w:p w14:paraId="207258A9" w14:textId="323C757D" w:rsidR="001461E3" w:rsidRDefault="001461E3" w:rsidP="00A44581">
      <w:pPr>
        <w:pStyle w:val="TF-TEXTO"/>
      </w:pPr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</w:p>
    <w:p w14:paraId="278A0649" w14:textId="7DD391A0" w:rsidR="00A44581" w:rsidRDefault="004049BA">
      <w:pPr>
        <w:pStyle w:val="Ttulo2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5C485F82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</w:t>
      </w:r>
      <w:r w:rsidR="00735E77">
        <w:t xml:space="preserve">, segundo </w:t>
      </w:r>
      <w:proofErr w:type="spellStart"/>
      <w:r w:rsidR="00735E77">
        <w:t>Zandavalle</w:t>
      </w:r>
      <w:proofErr w:type="spellEnd"/>
      <w:r w:rsidR="00735E77">
        <w:t xml:space="preserve">, Silva (2018),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(...)</w:t>
      </w:r>
      <w:r w:rsidR="006F25BE">
        <w:t>”</w:t>
      </w:r>
      <w:r w:rsidR="002F05D1">
        <w:t>.</w:t>
      </w:r>
    </w:p>
    <w:p w14:paraId="6E7B238A" w14:textId="05863B6A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SILVA, 2018).</w:t>
      </w:r>
    </w:p>
    <w:p w14:paraId="664B55CF" w14:textId="77777777" w:rsidR="00451B94" w:rsidRDefault="00451B94" w:rsidP="00FC4A9F">
      <w:pPr>
        <w:pStyle w:val="Ttulo1"/>
      </w:pPr>
      <w:bookmarkStart w:id="55" w:name="_Toc54164921"/>
      <w:bookmarkStart w:id="56" w:name="_Toc54165675"/>
      <w:bookmarkStart w:id="57" w:name="_Toc54169333"/>
      <w:bookmarkStart w:id="58" w:name="_Toc96347439"/>
      <w:bookmarkStart w:id="59" w:name="_Toc96357723"/>
      <w:bookmarkStart w:id="60" w:name="_Toc96491866"/>
      <w:bookmarkStart w:id="61" w:name="_Toc411603107"/>
      <w:bookmarkEnd w:id="40"/>
      <w:r>
        <w:t>proposta</w:t>
      </w:r>
    </w:p>
    <w:p w14:paraId="6FABED18" w14:textId="71E5781D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del w:id="62" w:author="Francisco Adell Péricas" w:date="2022-12-20T23:40:00Z">
        <w:r w:rsidDel="00E44E51">
          <w:delText>do mesmo</w:delText>
        </w:r>
      </w:del>
      <w:ins w:id="63" w:author="Francisco Adell Péricas" w:date="2022-12-20T23:40:00Z">
        <w:r w:rsidR="00E44E51">
          <w:t>dele</w:t>
        </w:r>
      </w:ins>
      <w:r>
        <w:t>. Na subseção 3.1</w:t>
      </w:r>
      <w:del w:id="64" w:author="Francisco Adell Péricas" w:date="2022-12-20T23:41:00Z">
        <w:r w:rsidDel="00E44E51">
          <w:delText>,</w:delText>
        </w:r>
      </w:del>
      <w:r>
        <w:t xml:space="preserve">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>
      <w:pPr>
        <w:pStyle w:val="Ttulo2"/>
      </w:pPr>
      <w:bookmarkStart w:id="65" w:name="_Toc54164915"/>
      <w:bookmarkStart w:id="66" w:name="_Toc54165669"/>
      <w:bookmarkStart w:id="67" w:name="_Toc54169327"/>
      <w:bookmarkStart w:id="68" w:name="_Toc96347433"/>
      <w:bookmarkStart w:id="69" w:name="_Toc96357717"/>
      <w:bookmarkStart w:id="70" w:name="_Toc96491860"/>
      <w:bookmarkStart w:id="71" w:name="_Toc351015594"/>
      <w:r>
        <w:lastRenderedPageBreak/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72" w:name="_Ref52025161"/>
    <w:p w14:paraId="7CBDCBEE" w14:textId="1A31BF8F" w:rsidR="00C436B6" w:rsidRDefault="00BE30E6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72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1"/>
        <w:gridCol w:w="1744"/>
        <w:gridCol w:w="1745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8CF9ADC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68E02670" w:rsidR="00C436B6" w:rsidRDefault="00D023F7" w:rsidP="00C436B6">
            <w:pPr>
              <w:pStyle w:val="TF-TEXTOQUADRO"/>
              <w:jc w:val="center"/>
            </w:pPr>
            <w:proofErr w:type="spellStart"/>
            <w:proofErr w:type="gramStart"/>
            <w:r>
              <w:t>Silva</w:t>
            </w:r>
            <w:r w:rsidR="0067564C">
              <w:t>,Oliveira</w:t>
            </w:r>
            <w:proofErr w:type="spellEnd"/>
            <w:proofErr w:type="gramEnd"/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C2C440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r>
              <w:t>,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commentRangeStart w:id="73"/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735E77">
            <w:pPr>
              <w:pStyle w:val="TF-TEXTOQUADRO"/>
              <w:jc w:val="center"/>
            </w:pPr>
            <w:r>
              <w:t>X</w:t>
            </w:r>
            <w:commentRangeEnd w:id="73"/>
            <w:r w:rsidR="00E44E51">
              <w:rPr>
                <w:rStyle w:val="Refdecomentrio"/>
              </w:rPr>
              <w:commentReference w:id="73"/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22D245F8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</w:t>
      </w:r>
      <w:del w:id="74" w:author="Francisco Adell Péricas" w:date="2022-12-20T23:42:00Z">
        <w:r w:rsidDel="00373BA6">
          <w:delText>.</w:delText>
        </w:r>
        <w:r w:rsidR="008360ED" w:rsidDel="00373BA6">
          <w:delText xml:space="preserve"> S</w:delText>
        </w:r>
      </w:del>
      <w:ins w:id="75" w:author="Francisco Adell Péricas" w:date="2022-12-20T23:42:00Z">
        <w:r w:rsidR="00373BA6">
          <w:t>, s</w:t>
        </w:r>
      </w:ins>
      <w:r w:rsidR="008360ED">
        <w:t>ejam elas tanto identificações ou fundamentações dos conceitos que o compõe, quanto aspectos presentes no cotidiano e no estilo de vida de seus usuários.</w:t>
      </w:r>
    </w:p>
    <w:p w14:paraId="6E5602C5" w14:textId="09A21566" w:rsidR="008360ED" w:rsidRDefault="000F0DBA" w:rsidP="00625EC8">
      <w:pPr>
        <w:pStyle w:val="TF-TEXTO"/>
      </w:pPr>
      <w:r>
        <w:t>Já</w:t>
      </w:r>
      <w:r w:rsidR="00754FD1">
        <w:t xml:space="preserve"> </w:t>
      </w:r>
      <w:r w:rsidR="00293CAD">
        <w:t xml:space="preserve">Marques, Almeida, Gutierrez (2007) </w:t>
      </w:r>
      <w:r>
        <w:t xml:space="preserve">indicam que </w:t>
      </w:r>
      <w:r w:rsidR="00293CAD">
        <w:t>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>”. Com isso entende-se o quão presente no cotidiano de cada indivíduo está o esporte ou a prática esportiva seja ela em qualquer contexto que se considere prática esportiva.</w:t>
      </w:r>
    </w:p>
    <w:p w14:paraId="2EBC5224" w14:textId="20FBB00E" w:rsidR="00293CAD" w:rsidDel="00373BA6" w:rsidRDefault="00293CAD" w:rsidP="00503D38">
      <w:pPr>
        <w:pStyle w:val="TF-ALNEA"/>
        <w:numPr>
          <w:ilvl w:val="0"/>
          <w:numId w:val="0"/>
        </w:numPr>
        <w:ind w:firstLine="567"/>
        <w:contextualSpacing w:val="0"/>
        <w:rPr>
          <w:del w:id="76" w:author="Francisco Adell Péricas" w:date="2022-12-20T23:44:00Z"/>
        </w:rPr>
      </w:pPr>
      <w:del w:id="77" w:author="Francisco Adell Péricas" w:date="2022-12-20T23:44:00Z">
        <w:r w:rsidDel="00373BA6">
          <w:delTex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anos, encontram-se dificuldades </w:delText>
        </w:r>
        <w:r w:rsidR="0084175B" w:rsidDel="00373BA6">
          <w:delText>para aqueles que desejam realizar a prática dos mesmos, isso nada mais é do que resultado do que defendem os autores do primeiro trabalho correlato.</w:delText>
        </w:r>
      </w:del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</w:t>
      </w:r>
      <w:r w:rsidR="00A1518C">
        <w:lastRenderedPageBreak/>
        <w:t>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2AAF2C49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>Outro aspecto da prática esportiva que reforça a relevância do estudo e do desenvolvimento de novas soluções que fomentam e incentivam a prática de esportes, é a constante busca dos indivíduos por uma melhor qualidade de vida através da saúde</w:t>
      </w:r>
      <w:del w:id="78" w:author="Francisco Adell Péricas" w:date="2022-12-20T23:44:00Z">
        <w:r w:rsidDel="00373BA6">
          <w:delText xml:space="preserve">, </w:delText>
        </w:r>
        <w:r w:rsidR="001473A4" w:rsidDel="00373BA6">
          <w:delText>p</w:delText>
        </w:r>
      </w:del>
      <w:ins w:id="79" w:author="Francisco Adell Péricas" w:date="2022-12-20T23:44:00Z">
        <w:r w:rsidR="00373BA6">
          <w:t>. P</w:t>
        </w:r>
      </w:ins>
      <w:r w:rsidR="001473A4">
        <w:t xml:space="preserve">ara </w:t>
      </w:r>
      <w:r w:rsidR="00754FD1">
        <w:t>Silva</w:t>
      </w:r>
      <w:r w:rsidR="0067564C">
        <w:t xml:space="preserve"> e Oliveira</w:t>
      </w:r>
      <w:r w:rsidR="00754FD1">
        <w:t xml:space="preserve"> (2012)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</w:t>
      </w:r>
      <w:ins w:id="80" w:author="Francisco Adell Péricas" w:date="2022-12-20T23:44:00Z">
        <w:r w:rsidR="00373BA6">
          <w:t>m</w:t>
        </w:r>
      </w:ins>
      <w:r w:rsidR="001473A4">
        <w:t>-se cada vez mais importante</w:t>
      </w:r>
      <w:ins w:id="81" w:author="Francisco Adell Péricas" w:date="2022-12-20T23:45:00Z">
        <w:r w:rsidR="00373BA6">
          <w:t>s</w:t>
        </w:r>
      </w:ins>
      <w:r w:rsidR="001473A4">
        <w:t>, à medida que também aumentam o número de usuários interessados neste tipo de recurso nos dias de hoje.</w:t>
      </w:r>
    </w:p>
    <w:p w14:paraId="212D208A" w14:textId="77777777" w:rsidR="00451B94" w:rsidRDefault="00451B94">
      <w:pPr>
        <w:pStyle w:val="Ttulo2"/>
      </w:pPr>
      <w:r>
        <w:t>REQUISITOS PRINCIPAIS DO PROBLEMA A SER TRABALHADO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 xml:space="preserve">permitir que o usuário crie </w:t>
      </w:r>
      <w:commentRangeStart w:id="82"/>
      <w:r>
        <w:t xml:space="preserve">perfil </w:t>
      </w:r>
      <w:commentRangeEnd w:id="82"/>
      <w:r w:rsidR="00373BA6">
        <w:rPr>
          <w:rStyle w:val="Refdecomentrio"/>
        </w:rPr>
        <w:commentReference w:id="82"/>
      </w:r>
      <w:r>
        <w:t>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t xml:space="preserve">ter seu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front-</w:t>
      </w:r>
      <w:proofErr w:type="spellStart"/>
      <w:r w:rsidRPr="0004501E">
        <w:rPr>
          <w:i/>
          <w:iCs/>
        </w:rP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490582B0" w:rsidR="00E1556E" w:rsidRPr="00364836" w:rsidDel="00373BA6" w:rsidRDefault="00E1556E" w:rsidP="00754FD1">
      <w:pPr>
        <w:pStyle w:val="TF-ALNEA"/>
        <w:rPr>
          <w:del w:id="83" w:author="Francisco Adell Péricas" w:date="2022-12-20T23:47:00Z"/>
        </w:rPr>
      </w:pPr>
      <w:del w:id="84" w:author="Francisco Adell Péricas" w:date="2022-12-20T23:47:00Z">
        <w:r w:rsidRPr="00364836" w:rsidDel="00373BA6">
          <w:delText xml:space="preserve">utilizar banco de dados SQL </w:delText>
        </w:r>
        <w:r w:rsidR="00364836" w:rsidRPr="00364836" w:rsidDel="00373BA6">
          <w:delText xml:space="preserve">Server Management Studio </w:delText>
        </w:r>
        <w:r w:rsidRPr="00364836" w:rsidDel="00373BA6">
          <w:delText>(RNF);</w:delText>
        </w:r>
      </w:del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 xml:space="preserve">armazenar um histórico de participação em eventos esportivos de cada usuário </w:t>
      </w:r>
      <w:r>
        <w:lastRenderedPageBreak/>
        <w:t>(RNF);</w:t>
      </w:r>
    </w:p>
    <w:p w14:paraId="4E490173" w14:textId="2734DD9A" w:rsidR="00E1556E" w:rsidRPr="00286FED" w:rsidRDefault="00E1556E" w:rsidP="00754FD1">
      <w:pPr>
        <w:pStyle w:val="TF-ALNEA"/>
      </w:pPr>
      <w:commentRangeStart w:id="85"/>
      <w:r>
        <w:t>possuir sistema de avaliação de perfis com base em estrelas (de 1 a 5) com a possibilidade de comentários (RNF)</w:t>
      </w:r>
      <w:r w:rsidR="0004501E">
        <w:t>.</w:t>
      </w:r>
      <w:commentRangeEnd w:id="85"/>
      <w:r w:rsidR="00373BA6">
        <w:rPr>
          <w:rStyle w:val="Refdecomentrio"/>
        </w:rPr>
        <w:commentReference w:id="85"/>
      </w:r>
    </w:p>
    <w:p w14:paraId="2AA9AD76" w14:textId="77777777" w:rsidR="00451B94" w:rsidRDefault="00451B94">
      <w:pPr>
        <w:pStyle w:val="Ttulo2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t xml:space="preserve">utilizando o Visual Studio como </w:t>
      </w:r>
      <w:proofErr w:type="spellStart"/>
      <w:r w:rsidR="00A84F4E">
        <w:t>Integrated</w:t>
      </w:r>
      <w:proofErr w:type="spellEnd"/>
      <w:r w:rsidR="00A84F4E">
        <w:t xml:space="preserve"> </w:t>
      </w:r>
      <w:proofErr w:type="spellStart"/>
      <w:r w:rsidR="00A84F4E">
        <w:t>Development</w:t>
      </w:r>
      <w:proofErr w:type="spellEnd"/>
      <w:r w:rsidR="00A84F4E">
        <w:t xml:space="preserve"> </w:t>
      </w:r>
      <w:proofErr w:type="spellStart"/>
      <w:r w:rsidR="00A84F4E">
        <w:t>Environment</w:t>
      </w:r>
      <w:proofErr w:type="spellEnd"/>
      <w:r w:rsidR="00A84F4E">
        <w:t xml:space="preserve">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 w:rsidRPr="0004501E">
        <w:rPr>
          <w:i/>
          <w:iCs/>
        </w:rPr>
        <w:t>back-end</w:t>
      </w:r>
      <w:proofErr w:type="spellEnd"/>
      <w:r>
        <w:t>: iniciar o desenvolvimento das funcionalidades não 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86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8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C7B6C6F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04501E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commentRangeStart w:id="87"/>
      <w:r>
        <w:t>REVISÃO BIBLIOGRÁFICA</w:t>
      </w:r>
      <w:commentRangeEnd w:id="87"/>
      <w:r w:rsidR="00373BA6">
        <w:rPr>
          <w:rStyle w:val="Refdecomentrio"/>
          <w:b w:val="0"/>
          <w:caps w:val="0"/>
        </w:rPr>
        <w:commentReference w:id="87"/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>
      <w:pPr>
        <w:pStyle w:val="Ttulo2"/>
      </w:pPr>
      <w:r>
        <w:t>EVOLUÇÃO TECNOLÓGICA E SEU IMPACTO NA SOCIEDADE</w:t>
      </w:r>
    </w:p>
    <w:p w14:paraId="141B840D" w14:textId="5950A5FB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>
      <w:pPr>
        <w:pStyle w:val="Ttulo2"/>
      </w:pPr>
      <w:r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096C5A48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 xml:space="preserve">que há muito tempo é uma prática consolidada no mundo, envolvendo milhares de </w:t>
      </w:r>
      <w:del w:id="88" w:author="Francisco Adell Péricas" w:date="2022-12-20T23:49:00Z">
        <w:r w:rsidRPr="00D8222B" w:rsidDel="00373BA6">
          <w:delText>pessoas</w:delText>
        </w:r>
      </w:del>
      <w:ins w:id="89" w:author="Francisco Adell Péricas" w:date="2022-12-20T23:49:00Z">
        <w:r w:rsidR="00373BA6" w:rsidRPr="00D8222B">
          <w:t>pessoas,</w:t>
        </w:r>
      </w:ins>
      <w:r>
        <w:t xml:space="preserve"> mas que talvez tenha sua maior </w:t>
      </w:r>
      <w:r>
        <w:lastRenderedPageBreak/>
        <w:t>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6C3AF574" w14:textId="77777777" w:rsidR="0005583C" w:rsidRDefault="0005583C" w:rsidP="00DF64E9">
      <w:pPr>
        <w:pStyle w:val="TF-TEXTO"/>
      </w:pPr>
    </w:p>
    <w:p w14:paraId="7C89E937" w14:textId="4AE702A7" w:rsidR="00451B94" w:rsidRDefault="00451B94" w:rsidP="00F83A19">
      <w:pPr>
        <w:pStyle w:val="TF-refernciasbibliogrficasTTULO"/>
      </w:pPr>
      <w:bookmarkStart w:id="90" w:name="_Toc351015602"/>
      <w:bookmarkEnd w:id="55"/>
      <w:bookmarkEnd w:id="56"/>
      <w:bookmarkEnd w:id="57"/>
      <w:bookmarkEnd w:id="58"/>
      <w:bookmarkEnd w:id="59"/>
      <w:bookmarkEnd w:id="60"/>
      <w:bookmarkEnd w:id="61"/>
      <w:r>
        <w:t>Referências</w:t>
      </w:r>
      <w:bookmarkEnd w:id="90"/>
    </w:p>
    <w:p w14:paraId="030C1D8D" w14:textId="77777777" w:rsidR="0005583C" w:rsidRDefault="0005583C" w:rsidP="00764AB9">
      <w:pPr>
        <w:pStyle w:val="TF-refernciasITEM"/>
      </w:pPr>
    </w:p>
    <w:p w14:paraId="7BAF714C" w14:textId="77777777" w:rsidR="0067564C" w:rsidRDefault="0005583C" w:rsidP="00764AB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 w:rsidR="0005583C">
        <w:t xml:space="preserve"> </w:t>
      </w:r>
      <w:proofErr w:type="spellStart"/>
      <w:r w:rsidR="0005583C">
        <w:t>Bettine</w:t>
      </w:r>
      <w:proofErr w:type="spellEnd"/>
      <w:r w:rsidR="0005583C">
        <w:t xml:space="preserve"> de</w:t>
      </w:r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r w:rsidRPr="00DA6310">
        <w:lastRenderedPageBreak/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 xml:space="preserve">Adriana </w:t>
      </w:r>
      <w:proofErr w:type="spellStart"/>
      <w:r w:rsidR="0005583C">
        <w:t>Leonidas</w:t>
      </w:r>
      <w:proofErr w:type="spellEnd"/>
      <w:r w:rsidR="0005583C">
        <w:t xml:space="preserve">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12C9BEB0" w:rsidR="0010280A" w:rsidRDefault="00DA6310" w:rsidP="00B02299">
      <w:pPr>
        <w:pStyle w:val="TF-refernciasITEM"/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keepNext w:val="0"/>
        <w:keepLines w:val="0"/>
        <w:rPr>
          <w:szCs w:val="20"/>
        </w:rPr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6"/>
      </w:tblGrid>
      <w:tr w:rsidR="0010280A" w14:paraId="6D58D9F2" w14:textId="77777777" w:rsidTr="00FD23E7">
        <w:tc>
          <w:tcPr>
            <w:tcW w:w="9212" w:type="dxa"/>
            <w:shd w:val="clear" w:color="auto" w:fill="auto"/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2AD71BA1" w:rsidR="0010280A" w:rsidRDefault="00A84F4E" w:rsidP="00FD23E7">
            <w:pPr>
              <w:pStyle w:val="TF-TEXTOQUADRO"/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16C33BAA" w14:textId="77777777" w:rsidR="0010280A" w:rsidRDefault="0010280A" w:rsidP="00FD23E7">
            <w:pPr>
              <w:pStyle w:val="TF-TEXTOQUADRO"/>
            </w:pPr>
          </w:p>
          <w:p w14:paraId="5AD4987D" w14:textId="77777777" w:rsidR="0010280A" w:rsidRDefault="0010280A" w:rsidP="00FD23E7">
            <w:pPr>
              <w:pStyle w:val="TF-TEXTOQUADRO"/>
            </w:pPr>
          </w:p>
          <w:p w14:paraId="28EAD8F1" w14:textId="77777777" w:rsidR="0010280A" w:rsidRDefault="0010280A" w:rsidP="00FD23E7">
            <w:pPr>
              <w:pStyle w:val="TF-TEXTOQUADRO"/>
            </w:pPr>
          </w:p>
          <w:p w14:paraId="54914DBF" w14:textId="77777777" w:rsidR="0010280A" w:rsidRDefault="0010280A" w:rsidP="00FD23E7">
            <w:pPr>
              <w:pStyle w:val="TF-TEXTOQUADRO"/>
            </w:pPr>
          </w:p>
          <w:p w14:paraId="65607B11" w14:textId="77777777" w:rsidR="0010280A" w:rsidRDefault="0010280A" w:rsidP="00FD23E7">
            <w:pPr>
              <w:pStyle w:val="TF-TEXTOQUADRO"/>
            </w:pPr>
          </w:p>
          <w:p w14:paraId="415E1D7B" w14:textId="77777777" w:rsidR="0010280A" w:rsidRDefault="0010280A" w:rsidP="00FD23E7">
            <w:pPr>
              <w:pStyle w:val="TF-TEXTOQUADRO"/>
            </w:pPr>
          </w:p>
          <w:p w14:paraId="529DDD83" w14:textId="77777777" w:rsidR="0010280A" w:rsidRDefault="0010280A" w:rsidP="00FD23E7">
            <w:pPr>
              <w:pStyle w:val="TF-TEXTOQUADRO"/>
            </w:pPr>
          </w:p>
          <w:p w14:paraId="0D47BEAA" w14:textId="77777777" w:rsidR="0010280A" w:rsidRDefault="0010280A" w:rsidP="00FD23E7">
            <w:pPr>
              <w:pStyle w:val="TF-TEXTOQUADRO"/>
            </w:pPr>
          </w:p>
          <w:p w14:paraId="146A2B98" w14:textId="77777777" w:rsidR="0010280A" w:rsidRDefault="0010280A" w:rsidP="00FD23E7">
            <w:pPr>
              <w:pStyle w:val="TF-TEXTOQUADRO"/>
            </w:pPr>
          </w:p>
          <w:p w14:paraId="481723A9" w14:textId="77777777" w:rsidR="0010280A" w:rsidRDefault="0010280A" w:rsidP="00FD23E7">
            <w:pPr>
              <w:pStyle w:val="TF-TEXTOQUADRO"/>
            </w:pPr>
          </w:p>
          <w:p w14:paraId="3ABFE223" w14:textId="77777777" w:rsidR="0010280A" w:rsidRDefault="0010280A" w:rsidP="00FD23E7">
            <w:pPr>
              <w:pStyle w:val="TF-TEXTOQUADRO"/>
            </w:pPr>
          </w:p>
          <w:p w14:paraId="6E532716" w14:textId="77777777" w:rsidR="0010280A" w:rsidRDefault="0010280A" w:rsidP="00FD23E7">
            <w:pPr>
              <w:pStyle w:val="TF-TEXTOQUADRO"/>
            </w:pPr>
          </w:p>
          <w:p w14:paraId="070F770C" w14:textId="77777777" w:rsidR="0010280A" w:rsidRDefault="0010280A" w:rsidP="00FD23E7">
            <w:pPr>
              <w:pStyle w:val="TF-TEXTOQUADRO"/>
            </w:pPr>
          </w:p>
          <w:p w14:paraId="7756CB2B" w14:textId="77777777" w:rsidR="0010280A" w:rsidRDefault="0010280A" w:rsidP="00FD23E7">
            <w:pPr>
              <w:pStyle w:val="TF-TEXTOQUADRO"/>
            </w:pPr>
          </w:p>
          <w:p w14:paraId="57BD1938" w14:textId="77777777" w:rsidR="0010280A" w:rsidRDefault="0010280A" w:rsidP="00FD23E7">
            <w:pPr>
              <w:pStyle w:val="TF-TEXTOQUADRO"/>
            </w:pPr>
          </w:p>
          <w:p w14:paraId="0C7D6911" w14:textId="77777777" w:rsidR="0010280A" w:rsidRDefault="0010280A" w:rsidP="00FD23E7">
            <w:pPr>
              <w:pStyle w:val="TF-TEXTOQUADRO"/>
            </w:pPr>
          </w:p>
          <w:p w14:paraId="42345DFC" w14:textId="77777777" w:rsidR="0010280A" w:rsidRDefault="0010280A" w:rsidP="00FD23E7">
            <w:pPr>
              <w:pStyle w:val="TF-TEXTOQUADRO"/>
            </w:pPr>
          </w:p>
          <w:p w14:paraId="6E0657D9" w14:textId="77777777" w:rsidR="0010280A" w:rsidRDefault="0010280A" w:rsidP="00FD23E7">
            <w:pPr>
              <w:pStyle w:val="TF-TEXTOQUADRO"/>
            </w:pPr>
          </w:p>
          <w:p w14:paraId="04650EBB" w14:textId="77777777" w:rsidR="0010280A" w:rsidRDefault="0010280A" w:rsidP="00FD23E7">
            <w:pPr>
              <w:pStyle w:val="TF-TEXTOQUADRO"/>
            </w:pPr>
          </w:p>
          <w:p w14:paraId="33F2C8D1" w14:textId="77777777" w:rsidR="0010280A" w:rsidRDefault="0010280A" w:rsidP="00FD23E7">
            <w:pPr>
              <w:pStyle w:val="TF-TEXTOQUADRO"/>
            </w:pPr>
          </w:p>
          <w:p w14:paraId="040ECC33" w14:textId="77777777" w:rsidR="0010280A" w:rsidRDefault="0010280A" w:rsidP="00FD23E7">
            <w:pPr>
              <w:pStyle w:val="TF-TEXTOQUADRO"/>
            </w:pPr>
          </w:p>
          <w:p w14:paraId="46BC84F0" w14:textId="77777777" w:rsidR="0010280A" w:rsidRDefault="0010280A" w:rsidP="00FD23E7">
            <w:pPr>
              <w:pStyle w:val="TF-TEXTOQUADRO"/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24F1EFAB" w14:textId="616C9855" w:rsidR="00B736CF" w:rsidRDefault="00B736CF">
      <w:pPr>
        <w:keepNext w:val="0"/>
        <w:keepLines w:val="0"/>
        <w:rPr>
          <w:szCs w:val="20"/>
        </w:rPr>
      </w:pPr>
      <w:r>
        <w:rPr>
          <w:szCs w:val="20"/>
        </w:rPr>
        <w:br w:type="page"/>
      </w:r>
    </w:p>
    <w:p w14:paraId="0C0804B5" w14:textId="77777777" w:rsidR="00B736CF" w:rsidRDefault="00B736CF" w:rsidP="00B736CF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2AA94129" w14:textId="77777777" w:rsidR="00B736CF" w:rsidRDefault="00B736CF" w:rsidP="00B736CF">
      <w:pPr>
        <w:pStyle w:val="TF-xAvalTTULO"/>
      </w:pPr>
      <w:r w:rsidRPr="00320BFA">
        <w:t xml:space="preserve">PROFESSOR </w:t>
      </w:r>
      <w:r>
        <w:t>AVALIADOR – projeto</w:t>
      </w:r>
    </w:p>
    <w:p w14:paraId="3A359E95" w14:textId="00CC8A41" w:rsidR="00B736CF" w:rsidRDefault="00B736CF" w:rsidP="00B736CF">
      <w:pPr>
        <w:pStyle w:val="TF-xAvalLINHA"/>
      </w:pPr>
      <w:r w:rsidRPr="00320BFA">
        <w:t>Avaliador(a):</w:t>
      </w:r>
      <w:r w:rsidRPr="00320BFA">
        <w:tab/>
      </w:r>
      <w:r w:rsidR="001B6B10" w:rsidRPr="001B6B10">
        <w:t xml:space="preserve">Francisco </w:t>
      </w:r>
      <w:proofErr w:type="spellStart"/>
      <w:r w:rsidR="001B6B10" w:rsidRPr="001B6B10">
        <w:t>Adell</w:t>
      </w:r>
      <w:proofErr w:type="spellEnd"/>
      <w:r w:rsidR="001B6B10" w:rsidRPr="001B6B10">
        <w:t xml:space="preserve"> </w:t>
      </w:r>
      <w:proofErr w:type="spellStart"/>
      <w:r w:rsidR="001B6B10" w:rsidRPr="001B6B10">
        <w:t>Péricas</w:t>
      </w:r>
      <w:proofErr w:type="spellEnd"/>
    </w:p>
    <w:p w14:paraId="3611880E" w14:textId="77777777" w:rsidR="00B736CF" w:rsidRPr="00340EA0" w:rsidRDefault="00B736CF" w:rsidP="00B736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B736CF" w:rsidRPr="00320BFA" w14:paraId="67588379" w14:textId="77777777" w:rsidTr="009535AD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D5754" w14:textId="77777777" w:rsidR="00B736CF" w:rsidRPr="00320BFA" w:rsidRDefault="00B736CF" w:rsidP="009535AD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42C0DFB" w14:textId="77777777" w:rsidR="00B736CF" w:rsidRPr="00320BFA" w:rsidRDefault="00B736CF" w:rsidP="009535A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9210F35" w14:textId="77777777" w:rsidR="00B736CF" w:rsidRPr="00320BFA" w:rsidRDefault="00B736CF" w:rsidP="009535A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451207E" w14:textId="77777777" w:rsidR="00B736CF" w:rsidRPr="00320BFA" w:rsidRDefault="00B736CF" w:rsidP="009535AD">
            <w:pPr>
              <w:pStyle w:val="TF-xAvalITEMTABELA"/>
            </w:pPr>
            <w:r w:rsidRPr="00320BFA">
              <w:t>não atende</w:t>
            </w:r>
          </w:p>
        </w:tc>
      </w:tr>
      <w:tr w:rsidR="00B736CF" w:rsidRPr="00320BFA" w14:paraId="039D3F89" w14:textId="77777777" w:rsidTr="009535AD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9B8A2FB" w14:textId="77777777" w:rsidR="00B736CF" w:rsidRPr="0000224C" w:rsidRDefault="00B736CF" w:rsidP="009535AD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51D9" w14:textId="77777777" w:rsidR="00B736CF" w:rsidRPr="00320BFA" w:rsidRDefault="00B736CF" w:rsidP="00B736CF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9BDC36F" w14:textId="77777777" w:rsidR="00B736CF" w:rsidRPr="00320BFA" w:rsidRDefault="00B736CF" w:rsidP="009535A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2562" w14:textId="3C0CC49A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F2F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FA1FA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0DDFD9B6" w14:textId="77777777" w:rsidTr="009535AD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B1388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1B0D" w14:textId="77777777" w:rsidR="00B736CF" w:rsidRPr="00320BFA" w:rsidRDefault="00B736CF" w:rsidP="009535A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A8F9" w14:textId="19A462D1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3DD5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AB0B5E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62B04FF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AFD64F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8191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2094F5" w14:textId="77777777" w:rsidR="00B736CF" w:rsidRPr="00320BFA" w:rsidRDefault="00B736CF" w:rsidP="009535A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4974" w14:textId="22BFF22D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C7CD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AC316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703803C5" w14:textId="77777777" w:rsidTr="009535AD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6B9AF4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6731" w14:textId="77777777" w:rsidR="00B736CF" w:rsidRPr="00320BFA" w:rsidRDefault="00B736CF" w:rsidP="009535A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B9DC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1EE4" w14:textId="36F4ADC9" w:rsidR="00B736CF" w:rsidRPr="00320BFA" w:rsidRDefault="00373BA6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7CEDE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310B4A0E" w14:textId="77777777" w:rsidTr="009535AD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596C7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0DA8" w14:textId="77777777" w:rsidR="00B736CF" w:rsidRPr="00320BFA" w:rsidRDefault="00B736CF" w:rsidP="009535AD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C66DD2B" w14:textId="77777777" w:rsidR="00B736CF" w:rsidRPr="00320BFA" w:rsidRDefault="00B736CF" w:rsidP="009535A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D45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50F3" w14:textId="78B50D6D" w:rsidR="00B736CF" w:rsidRPr="00320BFA" w:rsidRDefault="00373BA6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FD860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74044407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24C5A4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F427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2A95242" w14:textId="77777777" w:rsidR="00B736CF" w:rsidRPr="00320BFA" w:rsidRDefault="00B736CF" w:rsidP="009535A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A2DE" w14:textId="326B2EB7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FE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6BCF8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47DC182E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B2BB46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5AA5" w14:textId="77777777" w:rsidR="00B736CF" w:rsidRPr="00320BFA" w:rsidRDefault="00B736CF" w:rsidP="009535A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738F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2C76" w14:textId="2F3826C4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179D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7E52F966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9865D7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CDBC" w14:textId="77777777" w:rsidR="00B736CF" w:rsidRPr="00320BFA" w:rsidRDefault="00B736CF" w:rsidP="009535A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7CF7" w14:textId="60CB7602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723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843787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161519D4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6C992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C845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412DDEE" w14:textId="77777777" w:rsidR="00B736CF" w:rsidRPr="00320BFA" w:rsidRDefault="00B736CF" w:rsidP="009535A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A549" w14:textId="45B9512B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D9B5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31B5B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E0BED23" w14:textId="77777777" w:rsidTr="009535AD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8CA685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0141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185D249" w14:textId="77777777" w:rsidR="00B736CF" w:rsidRPr="00320BFA" w:rsidRDefault="00B736CF" w:rsidP="009535A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2C9" w14:textId="63AB9FCA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81CF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72C567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21081F9E" w14:textId="77777777" w:rsidTr="009535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54710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E125" w14:textId="77777777" w:rsidR="00B736CF" w:rsidRPr="00320BFA" w:rsidRDefault="00B736CF" w:rsidP="009535A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01FD" w14:textId="43DC77B4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0D91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235889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1D06533" w14:textId="77777777" w:rsidTr="009535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1AB72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03FC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7A4D701" w14:textId="77777777" w:rsidR="00B736CF" w:rsidRPr="00320BFA" w:rsidRDefault="00B736CF" w:rsidP="009535A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0FF6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EF7" w14:textId="46AF3E3F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A411A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370017A5" w14:textId="77777777" w:rsidTr="009535AD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73ECD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C1202D" w14:textId="77777777" w:rsidR="00B736CF" w:rsidRPr="00320BFA" w:rsidRDefault="00B736CF" w:rsidP="009535A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FC5928" w14:textId="12D59855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F52248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30FA54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17A14E2F" w14:textId="77777777" w:rsidTr="009535AD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97F873" w14:textId="77777777" w:rsidR="00B736CF" w:rsidRPr="0000224C" w:rsidRDefault="00B736CF" w:rsidP="009535AD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0FA4" w14:textId="77777777" w:rsidR="00B736CF" w:rsidRPr="00320BFA" w:rsidRDefault="00B736CF" w:rsidP="00B736C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A1C0BCD" w14:textId="77777777" w:rsidR="00B736CF" w:rsidRPr="00320BFA" w:rsidRDefault="00B736CF" w:rsidP="009535A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FD0" w14:textId="24339CCE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FE51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636EE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736CF" w:rsidRPr="00320BFA" w14:paraId="508E8F62" w14:textId="77777777" w:rsidTr="009535AD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12D81" w14:textId="77777777" w:rsidR="00B736CF" w:rsidRPr="00320BFA" w:rsidRDefault="00B736CF" w:rsidP="009535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7B6BD4" w14:textId="77777777" w:rsidR="00B736CF" w:rsidRPr="00320BFA" w:rsidRDefault="00B736CF" w:rsidP="009535A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E4862C" w14:textId="574B792C" w:rsidR="00B736CF" w:rsidRPr="00320BFA" w:rsidRDefault="00BF366E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FC1DE0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12F6AF" w14:textId="77777777" w:rsidR="00B736CF" w:rsidRPr="00320BFA" w:rsidRDefault="00B736CF" w:rsidP="009535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1F8D87" w14:textId="77777777" w:rsidR="00B736CF" w:rsidRPr="003F5F25" w:rsidRDefault="00B736CF" w:rsidP="00B736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B736CF" w:rsidRPr="0000224C" w14:paraId="32FA2E15" w14:textId="77777777" w:rsidTr="009535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D852F3D" w14:textId="77777777" w:rsidR="00B736CF" w:rsidRPr="0000224C" w:rsidRDefault="00B736CF" w:rsidP="009535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971FDAB" w14:textId="77777777" w:rsidR="00B736CF" w:rsidRPr="0000224C" w:rsidRDefault="00B736CF" w:rsidP="009535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51D6009" w14:textId="77777777" w:rsidR="00B736CF" w:rsidRPr="0000224C" w:rsidRDefault="00B736CF" w:rsidP="009535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B736CF" w:rsidRPr="0000224C" w14:paraId="3FDD0965" w14:textId="77777777" w:rsidTr="009535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C6BC49" w14:textId="77777777" w:rsidR="00B736CF" w:rsidRPr="0000224C" w:rsidRDefault="00B736CF" w:rsidP="009535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D32227F" w14:textId="467EA988" w:rsidR="00B736CF" w:rsidRPr="0000224C" w:rsidRDefault="00B736CF" w:rsidP="009535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</w:t>
            </w:r>
            <w:r w:rsidR="00BF366E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7624424" w14:textId="77777777" w:rsidR="00B736CF" w:rsidRPr="0000224C" w:rsidRDefault="00B736CF" w:rsidP="009535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1DBE4C3F" w14:textId="77777777" w:rsidR="00B736CF" w:rsidRDefault="00B736CF" w:rsidP="00B736CF">
      <w:pPr>
        <w:pStyle w:val="TF-xAvalITEMDETALHE"/>
      </w:pPr>
    </w:p>
    <w:p w14:paraId="21C2B8B1" w14:textId="04EA2238" w:rsidR="005A0F75" w:rsidRPr="005A0F75" w:rsidRDefault="005A0F75">
      <w:pPr>
        <w:keepNext w:val="0"/>
        <w:keepLines w:val="0"/>
        <w:rPr>
          <w:b/>
          <w:bCs/>
          <w:color w:val="FF0000"/>
          <w:szCs w:val="20"/>
        </w:rPr>
      </w:pPr>
      <w:r w:rsidRPr="005A0F75">
        <w:rPr>
          <w:b/>
          <w:bCs/>
          <w:color w:val="FF0000"/>
          <w:szCs w:val="20"/>
        </w:rPr>
        <w:t xml:space="preserve">Observação: anexo transcrição das observações feitas pelo prof. </w:t>
      </w:r>
      <w:proofErr w:type="spellStart"/>
      <w:r w:rsidRPr="005A0F75">
        <w:rPr>
          <w:b/>
          <w:bCs/>
          <w:color w:val="FF0000"/>
          <w:szCs w:val="20"/>
        </w:rPr>
        <w:t>Péricas</w:t>
      </w:r>
      <w:proofErr w:type="spellEnd"/>
      <w:r w:rsidRPr="005A0F75">
        <w:rPr>
          <w:b/>
          <w:bCs/>
          <w:color w:val="FF0000"/>
          <w:szCs w:val="20"/>
        </w:rPr>
        <w:t xml:space="preserve"> (terceiro revisor) enviadas juntas no e-mail da avaliação.</w:t>
      </w:r>
    </w:p>
    <w:p w14:paraId="0DD548F9" w14:textId="62973917" w:rsidR="005A0F75" w:rsidRPr="005A0F75" w:rsidRDefault="005A0F75" w:rsidP="005A0F75">
      <w:pPr>
        <w:keepNext w:val="0"/>
        <w:keepLines w:val="0"/>
        <w:rPr>
          <w:b/>
          <w:bCs/>
          <w:color w:val="FF0000"/>
          <w:szCs w:val="20"/>
        </w:rPr>
      </w:pPr>
      <w:r w:rsidRPr="005A0F75">
        <w:rPr>
          <w:b/>
          <w:bCs/>
          <w:color w:val="FF0000"/>
          <w:szCs w:val="20"/>
        </w:rPr>
        <w:t>“</w:t>
      </w:r>
      <w:r w:rsidRPr="005A0F75">
        <w:rPr>
          <w:b/>
          <w:bCs/>
          <w:color w:val="FF0000"/>
          <w:szCs w:val="20"/>
        </w:rPr>
        <w:t>Olá Prof.</w:t>
      </w:r>
    </w:p>
    <w:p w14:paraId="75F20465" w14:textId="5E7621F0" w:rsidR="005A0F75" w:rsidRPr="005A0F75" w:rsidRDefault="005A0F75" w:rsidP="005A0F75">
      <w:pPr>
        <w:keepNext w:val="0"/>
        <w:keepLines w:val="0"/>
        <w:rPr>
          <w:b/>
          <w:bCs/>
          <w:color w:val="FF0000"/>
          <w:szCs w:val="20"/>
        </w:rPr>
      </w:pPr>
      <w:r w:rsidRPr="005A0F75">
        <w:rPr>
          <w:b/>
          <w:bCs/>
          <w:color w:val="FF0000"/>
          <w:szCs w:val="20"/>
        </w:rPr>
        <w:t xml:space="preserve"> Segue anexo minha revisão. Eu aprovei porque “entendi” o que ele quer fazer, mas o texto </w:t>
      </w:r>
      <w:proofErr w:type="gramStart"/>
      <w:r w:rsidRPr="005A0F75">
        <w:rPr>
          <w:b/>
          <w:bCs/>
          <w:color w:val="FF0000"/>
          <w:szCs w:val="20"/>
        </w:rPr>
        <w:t>deixa bastante a desejar</w:t>
      </w:r>
      <w:proofErr w:type="gramEnd"/>
      <w:r w:rsidRPr="005A0F75">
        <w:rPr>
          <w:b/>
          <w:bCs/>
          <w:color w:val="FF0000"/>
          <w:szCs w:val="20"/>
        </w:rPr>
        <w:t>. A revisão bibliográfica tem pouco a ver com o desenvolvimento do aplicativo, metade dos trabalhos correlatos não são adequados para o trabalho, a justificativa não justifica nada de TIC.</w:t>
      </w:r>
    </w:p>
    <w:p w14:paraId="64614D0A" w14:textId="7500D451" w:rsidR="005A0F75" w:rsidRPr="005A0F75" w:rsidRDefault="005A0F75" w:rsidP="005A0F75">
      <w:pPr>
        <w:keepNext w:val="0"/>
        <w:keepLines w:val="0"/>
        <w:rPr>
          <w:b/>
          <w:bCs/>
          <w:color w:val="FF0000"/>
          <w:szCs w:val="20"/>
        </w:rPr>
      </w:pPr>
      <w:r w:rsidRPr="005A0F75">
        <w:rPr>
          <w:b/>
          <w:bCs/>
          <w:color w:val="FF0000"/>
          <w:szCs w:val="20"/>
        </w:rPr>
        <w:t> </w:t>
      </w:r>
      <w:proofErr w:type="spellStart"/>
      <w:r w:rsidRPr="005A0F75">
        <w:rPr>
          <w:b/>
          <w:bCs/>
          <w:color w:val="FF0000"/>
          <w:szCs w:val="20"/>
        </w:rPr>
        <w:t>Péricas</w:t>
      </w:r>
      <w:proofErr w:type="spellEnd"/>
      <w:r w:rsidRPr="005A0F75">
        <w:rPr>
          <w:b/>
          <w:bCs/>
          <w:color w:val="FF0000"/>
          <w:szCs w:val="20"/>
        </w:rPr>
        <w:t>.</w:t>
      </w:r>
    </w:p>
    <w:p w14:paraId="79E2D38D" w14:textId="0EC24AC3" w:rsidR="005A0F75" w:rsidRPr="005A0F75" w:rsidRDefault="005A0F75">
      <w:pPr>
        <w:keepNext w:val="0"/>
        <w:keepLines w:val="0"/>
        <w:rPr>
          <w:b/>
          <w:bCs/>
          <w:color w:val="FF0000"/>
          <w:szCs w:val="20"/>
        </w:rPr>
      </w:pPr>
      <w:r w:rsidRPr="005A0F75">
        <w:rPr>
          <w:b/>
          <w:bCs/>
          <w:color w:val="FF0000"/>
          <w:szCs w:val="20"/>
        </w:rPr>
        <w:t>“</w:t>
      </w:r>
    </w:p>
    <w:sectPr w:rsidR="005A0F75" w:rsidRPr="005A0F75" w:rsidSect="001763DF">
      <w:headerReference w:type="default" r:id="rId24"/>
      <w:footerReference w:type="even" r:id="rId25"/>
      <w:footerReference w:type="default" r:id="rId26"/>
      <w:headerReference w:type="first" r:id="rId2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Francisco Adell Péricas" w:date="2022-12-20T23:40:00Z" w:initials="FAP">
    <w:p w14:paraId="0208D4E5" w14:textId="77777777" w:rsidR="00E44E51" w:rsidRDefault="00E44E51" w:rsidP="00495B84">
      <w:pPr>
        <w:pStyle w:val="Textodecomentrio"/>
      </w:pPr>
      <w:r>
        <w:rPr>
          <w:rStyle w:val="Refdecomentrio"/>
        </w:rPr>
        <w:annotationRef/>
      </w:r>
      <w:r>
        <w:t>Esse trabalho correlato é uma pesquisa bibliográfica e uma pesquisa de campo. Não sei como vais comparar com teu trabalho, não faz sentido</w:t>
      </w:r>
    </w:p>
  </w:comment>
  <w:comment w:id="51" w:author="Francisco Adell Péricas" w:date="2022-12-20T23:38:00Z" w:initials="FAP">
    <w:p w14:paraId="4BA22960" w14:textId="34A62806" w:rsidR="00E44E51" w:rsidRDefault="00E44E51" w:rsidP="001D2474">
      <w:pPr>
        <w:pStyle w:val="Textodecomentrio"/>
      </w:pPr>
      <w:r>
        <w:rPr>
          <w:rStyle w:val="Refdecomentrio"/>
        </w:rPr>
        <w:annotationRef/>
      </w:r>
      <w:r>
        <w:t>???</w:t>
      </w:r>
    </w:p>
  </w:comment>
  <w:comment w:id="54" w:author="Francisco Adell Péricas" w:date="2022-12-20T23:40:00Z" w:initials="FAP">
    <w:p w14:paraId="13AD7A93" w14:textId="77777777" w:rsidR="00E44E51" w:rsidRDefault="00E44E51" w:rsidP="00426092">
      <w:pPr>
        <w:pStyle w:val="Textodecomentrio"/>
      </w:pPr>
      <w:r>
        <w:rPr>
          <w:rStyle w:val="Refdecomentrio"/>
        </w:rPr>
        <w:annotationRef/>
      </w:r>
      <w:r>
        <w:t>Esse trabalho correlato é uma pesquisa bibliográfica e uma pesquisa de campo. Não sei como vais comparar com teu trabalho, não faz sentido</w:t>
      </w:r>
    </w:p>
  </w:comment>
  <w:comment w:id="73" w:author="Francisco Adell Péricas" w:date="2022-12-20T23:42:00Z" w:initials="FAP">
    <w:p w14:paraId="0CD1C2C9" w14:textId="77777777" w:rsidR="00E44E51" w:rsidRDefault="00E44E51" w:rsidP="00681E6C">
      <w:pPr>
        <w:pStyle w:val="Textodecomentrio"/>
      </w:pPr>
      <w:r>
        <w:rPr>
          <w:rStyle w:val="Refdecomentrio"/>
        </w:rPr>
        <w:annotationRef/>
      </w:r>
      <w:r>
        <w:t>Não tem nada a ver com o desenvolvimento do teu aplicativo, não sei como vais comparar com isso</w:t>
      </w:r>
    </w:p>
  </w:comment>
  <w:comment w:id="82" w:author="Francisco Adell Péricas" w:date="2022-12-20T23:46:00Z" w:initials="FAP">
    <w:p w14:paraId="06F7E3E4" w14:textId="77777777" w:rsidR="00373BA6" w:rsidRDefault="00373BA6" w:rsidP="007F5B56">
      <w:pPr>
        <w:pStyle w:val="Textodecomentrio"/>
      </w:pPr>
      <w:r>
        <w:rPr>
          <w:rStyle w:val="Refdecomentrio"/>
        </w:rPr>
        <w:annotationRef/>
      </w:r>
      <w:r>
        <w:t>Quais perfis? E dependendo de quais, os próximos requisitos funcionais devem ser possibilitados somente para determinados perfis</w:t>
      </w:r>
    </w:p>
  </w:comment>
  <w:comment w:id="85" w:author="Francisco Adell Péricas" w:date="2022-12-20T23:48:00Z" w:initials="FAP">
    <w:p w14:paraId="48867D4F" w14:textId="77777777" w:rsidR="00373BA6" w:rsidRDefault="00373BA6" w:rsidP="00EC5ED1">
      <w:pPr>
        <w:pStyle w:val="Textodecomentrio"/>
      </w:pPr>
      <w:r>
        <w:rPr>
          <w:rStyle w:val="Refdecomentrio"/>
        </w:rPr>
        <w:annotationRef/>
      </w:r>
      <w:r>
        <w:t>Avaliação de perfis ou de usuários? E para que?</w:t>
      </w:r>
    </w:p>
  </w:comment>
  <w:comment w:id="87" w:author="Francisco Adell Péricas" w:date="2022-12-20T23:51:00Z" w:initials="FAP">
    <w:p w14:paraId="172B1EE0" w14:textId="77777777" w:rsidR="00373BA6" w:rsidRDefault="00373BA6" w:rsidP="004F0479">
      <w:pPr>
        <w:pStyle w:val="Textodecomentrio"/>
      </w:pPr>
      <w:r>
        <w:rPr>
          <w:rStyle w:val="Refdecomentrio"/>
        </w:rPr>
        <w:annotationRef/>
      </w:r>
      <w:r>
        <w:t>Os assuntos abordados na tua revisão bibliográfica não abordam aspectos mais técnicos da área de desenvolvimento. Poderias tratar do assunto Material Design como forma de desenvolver uma interface amigável com o usuário, por exemplo.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08D4E5" w15:done="0"/>
  <w15:commentEx w15:paraId="4BA22960" w15:done="0"/>
  <w15:commentEx w15:paraId="13AD7A93" w15:done="0"/>
  <w15:commentEx w15:paraId="0CD1C2C9" w15:done="0"/>
  <w15:commentEx w15:paraId="06F7E3E4" w15:done="0"/>
  <w15:commentEx w15:paraId="48867D4F" w15:done="0"/>
  <w15:commentEx w15:paraId="172B1E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CC66C" w16cex:dateUtc="2022-12-21T02:40:00Z"/>
  <w16cex:commentExtensible w16cex:durableId="274CC5E1" w16cex:dateUtc="2022-12-21T02:38:00Z"/>
  <w16cex:commentExtensible w16cex:durableId="274CC676" w16cex:dateUtc="2022-12-21T02:40:00Z"/>
  <w16cex:commentExtensible w16cex:durableId="274CC6E7" w16cex:dateUtc="2022-12-21T02:42:00Z"/>
  <w16cex:commentExtensible w16cex:durableId="274CC7EC" w16cex:dateUtc="2022-12-21T02:46:00Z"/>
  <w16cex:commentExtensible w16cex:durableId="274CC849" w16cex:dateUtc="2022-12-21T02:48:00Z"/>
  <w16cex:commentExtensible w16cex:durableId="274CC8FE" w16cex:dateUtc="2022-12-21T0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08D4E5" w16cid:durableId="274CC66C"/>
  <w16cid:commentId w16cid:paraId="4BA22960" w16cid:durableId="274CC5E1"/>
  <w16cid:commentId w16cid:paraId="13AD7A93" w16cid:durableId="274CC676"/>
  <w16cid:commentId w16cid:paraId="0CD1C2C9" w16cid:durableId="274CC6E7"/>
  <w16cid:commentId w16cid:paraId="06F7E3E4" w16cid:durableId="274CC7EC"/>
  <w16cid:commentId w16cid:paraId="48867D4F" w16cid:durableId="274CC849"/>
  <w16cid:commentId w16cid:paraId="172B1EE0" w16cid:durableId="274CC8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4813" w14:textId="77777777" w:rsidR="00FA5450" w:rsidRDefault="00FA5450">
      <w:r>
        <w:separator/>
      </w:r>
    </w:p>
  </w:endnote>
  <w:endnote w:type="continuationSeparator" w:id="0">
    <w:p w14:paraId="6DE06AFE" w14:textId="77777777" w:rsidR="00FA5450" w:rsidRDefault="00FA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7C71" w14:textId="77777777" w:rsidR="00FA5450" w:rsidRDefault="00FA5450">
      <w:r>
        <w:separator/>
      </w:r>
    </w:p>
  </w:footnote>
  <w:footnote w:type="continuationSeparator" w:id="0">
    <w:p w14:paraId="57F75259" w14:textId="77777777" w:rsidR="00FA5450" w:rsidRDefault="00FA5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54096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Adell Péricas">
    <w15:presenceInfo w15:providerId="AD" w15:userId="S::pericas@furb.br::ec6a4948-05f2-4851-94a8-6015477c8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B6B10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5A6B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337E"/>
    <w:rsid w:val="00364836"/>
    <w:rsid w:val="0037046F"/>
    <w:rsid w:val="00373BA6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14D4"/>
    <w:rsid w:val="003E4F19"/>
    <w:rsid w:val="003F5F25"/>
    <w:rsid w:val="00402643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0F75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0F4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4644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074C5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736CF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BF366E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D00C4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4E51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450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373BA6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  <w:pPrChange w:id="0" w:author="Francisco Adell Péricas" w:date="2022-12-20T23:48:00Z">
        <w:pPr>
          <w:keepNext/>
          <w:keepLines/>
          <w:numPr>
            <w:ilvl w:val="1"/>
            <w:numId w:val="1"/>
          </w:numPr>
          <w:spacing w:before="240" w:line="360" w:lineRule="auto"/>
          <w:ind w:left="567" w:hanging="567"/>
          <w:jc w:val="both"/>
          <w:outlineLvl w:val="1"/>
        </w:pPr>
      </w:pPrChange>
    </w:pPr>
    <w:rPr>
      <w:caps/>
      <w:color w:val="000000"/>
      <w:sz w:val="24"/>
      <w:rPrChange w:id="0" w:author="Francisco Adell Péricas" w:date="2022-12-20T23:48:00Z">
        <w:rPr>
          <w:caps/>
          <w:color w:val="000000"/>
          <w:sz w:val="24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customXml" Target="ink/ink3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customXml" Target="ink/ink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ustomXml" Target="ink/ink4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4363</Words>
  <Characters>23561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2022-12-02T10:26:00Z</dcterms:created>
  <dcterms:modified xsi:type="dcterms:W3CDTF">2022-12-21T16:23:00Z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