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20F8679C" w:rsidR="00AA65FD" w:rsidRDefault="00AA65FD" w:rsidP="001F12B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4A89A7C9" w:rsidR="00AA65FD" w:rsidRPr="003C5262" w:rsidRDefault="00AA65FD" w:rsidP="001F12B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17251D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C8D01A3" w:rsidR="00AA65FD" w:rsidRDefault="00AA65FD" w:rsidP="001F12B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17251D">
              <w:rPr>
                <w:rStyle w:val="Nmerodepgina"/>
              </w:rPr>
              <w:t>2/2022</w:t>
            </w:r>
          </w:p>
        </w:tc>
      </w:tr>
    </w:tbl>
    <w:p w14:paraId="3BEB6087" w14:textId="66B2C61D" w:rsidR="009635BA" w:rsidRPr="009635BA" w:rsidRDefault="009635BA" w:rsidP="009E6856">
      <w:pPr>
        <w:pStyle w:val="TF-AUTOR0"/>
        <w:rPr>
          <w:b/>
          <w:bCs/>
          <w:caps/>
        </w:rPr>
      </w:pPr>
      <w:r w:rsidRPr="009635BA">
        <w:rPr>
          <w:b/>
          <w:bCs/>
          <w:caps/>
        </w:rPr>
        <w:t>Team MAnagement: Sistema para gestão de equipes de qualidade de software</w:t>
      </w:r>
    </w:p>
    <w:p w14:paraId="3E8E9319" w14:textId="0E06F4D6" w:rsidR="009635BA" w:rsidRDefault="009635BA" w:rsidP="001E682E">
      <w:pPr>
        <w:pStyle w:val="TF-AUTOR0"/>
      </w:pPr>
      <w:r>
        <w:t>Aluno: João Manoel Sanches Lima</w:t>
      </w:r>
    </w:p>
    <w:p w14:paraId="225A42D1" w14:textId="5417CF8E" w:rsidR="009635BA" w:rsidRDefault="009635BA" w:rsidP="001E682E">
      <w:pPr>
        <w:pStyle w:val="TF-AUTOR0"/>
      </w:pPr>
      <w:r>
        <w:t>Prof. Simone Erbs da Costa</w:t>
      </w:r>
      <w:r w:rsidR="008D5509">
        <w:t xml:space="preserve"> </w:t>
      </w:r>
      <w:r>
        <w:t xml:space="preserve">– Orientadora </w:t>
      </w:r>
    </w:p>
    <w:p w14:paraId="4325A3B1" w14:textId="329BD3A8" w:rsidR="00F255FC" w:rsidRPr="007D10F2" w:rsidRDefault="00F255FC" w:rsidP="008D4A67">
      <w:pPr>
        <w:pStyle w:val="Ttulo1"/>
      </w:pPr>
      <w:bookmarkStart w:id="9" w:name="_Ref11339139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E5AFE08" w14:textId="77777777" w:rsidR="00D06DFC" w:rsidRDefault="000D6076" w:rsidP="00D06DFC">
      <w:pPr>
        <w:spacing w:line="360" w:lineRule="auto"/>
        <w:jc w:val="both"/>
      </w:pPr>
      <w:r>
        <w:t xml:space="preserve"> </w:t>
      </w:r>
      <w:r w:rsidR="008D4A67">
        <w:tab/>
      </w:r>
      <w:r w:rsidR="00C06B08" w:rsidRPr="001C7035">
        <w:t xml:space="preserve">A busca por melhor qualidade tem orientado trabalhos e pesquisas desde sempre. </w:t>
      </w:r>
      <w:r w:rsidR="007956A3">
        <w:t xml:space="preserve">Para </w:t>
      </w:r>
      <w:proofErr w:type="spellStart"/>
      <w:r w:rsidR="007956A3">
        <w:t>Salviano</w:t>
      </w:r>
      <w:proofErr w:type="spellEnd"/>
      <w:r w:rsidR="007956A3">
        <w:t xml:space="preserve"> (2020), d</w:t>
      </w:r>
      <w:r w:rsidR="00C06B08" w:rsidRPr="001C7035">
        <w:t xml:space="preserve">esde que o ser humano começou a desenvolver e utilizar ferramentas, o conhecimento sobre como fazer, e, ainda melhor aquilo que é feito, foi aumentando. Esse conceito de “fazer melhor” está fortemente relacionado com </w:t>
      </w:r>
      <w:r w:rsidR="007956A3">
        <w:t xml:space="preserve">a </w:t>
      </w:r>
      <w:r w:rsidR="00C06B08" w:rsidRPr="001C7035">
        <w:t xml:space="preserve">qualidade, independente da definição específica utilizada (SALVIANO, 2020). </w:t>
      </w:r>
      <w:r w:rsidR="00E01A46" w:rsidRPr="00252442">
        <w:t xml:space="preserve">Santos e Oliveira (2017) </w:t>
      </w:r>
      <w:r w:rsidR="007956A3">
        <w:t xml:space="preserve">observam que </w:t>
      </w:r>
      <w:r w:rsidR="00E01A46" w:rsidRPr="00252442">
        <w:t xml:space="preserve">a qualidade de software é um ponto de suma importância no </w:t>
      </w:r>
      <w:r w:rsidR="005705CE">
        <w:t>desenvolvimento</w:t>
      </w:r>
      <w:r w:rsidR="00E01A46" w:rsidRPr="00252442">
        <w:t xml:space="preserve"> de um projeto, ou seja, uma tarefa gerencial de natureza continua que requer execução durante o ciclo de vida do software.</w:t>
      </w:r>
      <w:r w:rsidR="00E01A46">
        <w:t xml:space="preserve"> </w:t>
      </w:r>
    </w:p>
    <w:p w14:paraId="3828F739" w14:textId="2721B11C" w:rsidR="00D06DFC" w:rsidRDefault="007956A3" w:rsidP="00D06DFC">
      <w:pPr>
        <w:spacing w:line="360" w:lineRule="auto"/>
        <w:ind w:firstLine="680"/>
        <w:jc w:val="both"/>
        <w:rPr>
          <w:shd w:val="clear" w:color="auto" w:fill="FFFFFF"/>
        </w:rPr>
      </w:pPr>
      <w:proofErr w:type="spellStart"/>
      <w:r>
        <w:t>Wazlawick</w:t>
      </w:r>
      <w:proofErr w:type="spellEnd"/>
      <w:r>
        <w:t xml:space="preserve"> (20</w:t>
      </w:r>
      <w:r w:rsidR="00280A6E">
        <w:t>19</w:t>
      </w:r>
      <w:r>
        <w:t>) coloca que a qualidade de software está relacionada a disciplina de teste. A</w:t>
      </w:r>
      <w:r w:rsidR="000D6076">
        <w:t xml:space="preserve"> </w:t>
      </w:r>
      <w:r w:rsidR="000D6076" w:rsidRPr="00C04ABE">
        <w:t>disciplina de teste passou a ser considerada extremamente importante</w:t>
      </w:r>
      <w:r>
        <w:t xml:space="preserve">, fazendo </w:t>
      </w:r>
      <w:r w:rsidR="000D6076" w:rsidRPr="00C04ABE">
        <w:t>parte do processo de desenvolvimento de software</w:t>
      </w:r>
      <w:r>
        <w:t xml:space="preserve"> (WAZLAWICK, 20</w:t>
      </w:r>
      <w:r w:rsidR="00280A6E">
        <w:t>19</w:t>
      </w:r>
      <w:r>
        <w:t>)</w:t>
      </w:r>
      <w:r w:rsidR="000D6076" w:rsidRPr="00C04ABE">
        <w:t>.</w:t>
      </w:r>
      <w:r w:rsidR="000D6076">
        <w:t xml:space="preserve"> </w:t>
      </w:r>
      <w:r w:rsidR="000D6076" w:rsidRPr="00C04ABE">
        <w:t>Os teste</w:t>
      </w:r>
      <w:r>
        <w:t>s</w:t>
      </w:r>
      <w:r w:rsidR="000D6076" w:rsidRPr="00C04ABE">
        <w:t xml:space="preserve"> de software</w:t>
      </w:r>
      <w:r>
        <w:t xml:space="preserve"> também foram incorporados nos</w:t>
      </w:r>
      <w:r w:rsidR="000D6076" w:rsidRPr="00C04ABE">
        <w:t xml:space="preserve"> </w:t>
      </w:r>
      <w:r w:rsidRPr="00C04ABE">
        <w:t xml:space="preserve">métodos ágeis </w:t>
      </w:r>
      <w:r w:rsidR="000D6076" w:rsidRPr="00C04ABE">
        <w:t>como uma atividade crítica, assumindo</w:t>
      </w:r>
      <w:r w:rsidR="00D06DFC">
        <w:t xml:space="preserve"> i</w:t>
      </w:r>
      <w:r w:rsidR="000D6076" w:rsidRPr="00C04ABE">
        <w:t>nclusive que os casos de teste deveriam passar a ser escritos antes das unidades de software que pretendem testar</w:t>
      </w:r>
      <w:r w:rsidR="000D6076">
        <w:t xml:space="preserve"> (</w:t>
      </w:r>
      <w:r w:rsidR="000D6076" w:rsidRPr="00C04ABE">
        <w:t>PRESSMAN</w:t>
      </w:r>
      <w:r>
        <w:t xml:space="preserve">; </w:t>
      </w:r>
      <w:r w:rsidR="000D6076" w:rsidRPr="00C04ABE">
        <w:t>MAXIM</w:t>
      </w:r>
      <w:r w:rsidR="000D6076">
        <w:t>,</w:t>
      </w:r>
      <w:r w:rsidR="000D6076" w:rsidRPr="00C04ABE">
        <w:t xml:space="preserve"> 2021)</w:t>
      </w:r>
      <w:r w:rsidR="000D6076">
        <w:t>.</w:t>
      </w:r>
      <w:r w:rsidR="00EA05A8">
        <w:t xml:space="preserve"> A finalidade d</w:t>
      </w:r>
      <w:r w:rsidR="00D06DFC">
        <w:t>esse</w:t>
      </w:r>
      <w:r w:rsidR="00EA05A8">
        <w:t xml:space="preserve"> processo de testes de software é proporcionar informações que garantam a qualidade do produto e dos processos de teste (</w:t>
      </w:r>
      <w:r w:rsidR="00EA05A8" w:rsidRPr="008847A6">
        <w:t>PEREIRA</w:t>
      </w:r>
      <w:r w:rsidR="00EA05A8">
        <w:t xml:space="preserve">; </w:t>
      </w:r>
      <w:r w:rsidR="00EA05A8" w:rsidRPr="008847A6">
        <w:t>VARGAS</w:t>
      </w:r>
      <w:r w:rsidR="00EA05A8">
        <w:t>, 2019).</w:t>
      </w:r>
      <w:r w:rsidR="00EA05A8">
        <w:rPr>
          <w:shd w:val="clear" w:color="auto" w:fill="FFFFFF"/>
        </w:rPr>
        <w:t xml:space="preserve"> </w:t>
      </w:r>
      <w:r w:rsidR="00D06DFC">
        <w:rPr>
          <w:shd w:val="clear" w:color="auto" w:fill="FFFFFF"/>
        </w:rPr>
        <w:t xml:space="preserve">Dessa forma, </w:t>
      </w:r>
      <w:r w:rsidR="008D4A67">
        <w:rPr>
          <w:shd w:val="clear" w:color="auto" w:fill="FFFFFF"/>
        </w:rPr>
        <w:t xml:space="preserve">Xavier </w:t>
      </w:r>
      <w:r w:rsidR="008D4A67" w:rsidRPr="00D1075A">
        <w:rPr>
          <w:i/>
          <w:iCs/>
          <w:shd w:val="clear" w:color="auto" w:fill="FFFFFF"/>
        </w:rPr>
        <w:t>et al</w:t>
      </w:r>
      <w:r w:rsidR="008D4A67">
        <w:rPr>
          <w:i/>
          <w:iCs/>
          <w:shd w:val="clear" w:color="auto" w:fill="FFFFFF"/>
        </w:rPr>
        <w:t>.</w:t>
      </w:r>
      <w:r w:rsidR="008D4A67">
        <w:rPr>
          <w:shd w:val="clear" w:color="auto" w:fill="FFFFFF"/>
        </w:rPr>
        <w:t xml:space="preserve"> (2019 </w:t>
      </w:r>
      <w:r w:rsidR="008D4A67" w:rsidRPr="00D1075A">
        <w:rPr>
          <w:i/>
          <w:iCs/>
          <w:shd w:val="clear" w:color="auto" w:fill="FFFFFF"/>
        </w:rPr>
        <w:t>apud</w:t>
      </w:r>
      <w:r w:rsidR="008D4A67">
        <w:rPr>
          <w:shd w:val="clear" w:color="auto" w:fill="FFFFFF"/>
        </w:rPr>
        <w:t xml:space="preserve"> </w:t>
      </w:r>
      <w:r w:rsidR="008D4A67" w:rsidRPr="00ED21DB">
        <w:rPr>
          <w:shd w:val="clear" w:color="auto" w:fill="FFFFFF"/>
        </w:rPr>
        <w:t>SOMMERVILLE</w:t>
      </w:r>
      <w:r w:rsidR="008D4A67">
        <w:rPr>
          <w:shd w:val="clear" w:color="auto" w:fill="FFFFFF"/>
        </w:rPr>
        <w:t>, 2011)</w:t>
      </w:r>
      <w:r w:rsidR="008D4A6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="008D4A67">
        <w:rPr>
          <w:shd w:val="clear" w:color="auto" w:fill="FFFFFF"/>
        </w:rPr>
        <w:t xml:space="preserve">colocam que a </w:t>
      </w:r>
      <w:r w:rsidR="008D4A67" w:rsidRPr="00184A0F">
        <w:rPr>
          <w:shd w:val="clear" w:color="auto" w:fill="FFFFFF"/>
        </w:rPr>
        <w:t xml:space="preserve">realidade no mercado de software </w:t>
      </w:r>
      <w:r w:rsidR="00D06DFC">
        <w:rPr>
          <w:shd w:val="clear" w:color="auto" w:fill="FFFFFF"/>
        </w:rPr>
        <w:t xml:space="preserve">propõe </w:t>
      </w:r>
      <w:r w:rsidR="008D4A67" w:rsidRPr="00184A0F">
        <w:rPr>
          <w:shd w:val="clear" w:color="auto" w:fill="FFFFFF"/>
        </w:rPr>
        <w:t>inúmeras alterações tanto na forma de utilização</w:t>
      </w:r>
      <w:r w:rsidR="005705CE">
        <w:rPr>
          <w:shd w:val="clear" w:color="auto" w:fill="FFFFFF"/>
        </w:rPr>
        <w:t xml:space="preserve"> quanto </w:t>
      </w:r>
      <w:r w:rsidR="008D4A67" w:rsidRPr="00184A0F">
        <w:rPr>
          <w:shd w:val="clear" w:color="auto" w:fill="FFFFFF"/>
        </w:rPr>
        <w:t>na forma de desenvolver ou adquirir um software</w:t>
      </w:r>
      <w:r w:rsidR="008D4A67">
        <w:rPr>
          <w:shd w:val="clear" w:color="auto" w:fill="FFFFFF"/>
        </w:rPr>
        <w:t xml:space="preserve"> com a devida qualidade. </w:t>
      </w:r>
    </w:p>
    <w:p w14:paraId="36AAED6E" w14:textId="14C16A92" w:rsidR="00AE5F84" w:rsidRDefault="008D4A67" w:rsidP="00D06DFC">
      <w:pPr>
        <w:spacing w:line="360" w:lineRule="auto"/>
        <w:ind w:firstLine="680"/>
        <w:jc w:val="both"/>
        <w:rPr>
          <w:bCs/>
        </w:rPr>
      </w:pPr>
      <w:r>
        <w:rPr>
          <w:shd w:val="clear" w:color="auto" w:fill="FFFFFF"/>
        </w:rPr>
        <w:t>Para Fraga e Barbosa (2017), os métodos ágeis v</w:t>
      </w:r>
      <w:r w:rsidRPr="009265D5">
        <w:rPr>
          <w:shd w:val="clear" w:color="auto" w:fill="FFFFFF"/>
        </w:rPr>
        <w:t xml:space="preserve">êm ganhando mais espaço </w:t>
      </w:r>
      <w:r w:rsidR="005705CE">
        <w:rPr>
          <w:shd w:val="clear" w:color="auto" w:fill="FFFFFF"/>
        </w:rPr>
        <w:t>nesse</w:t>
      </w:r>
      <w:r w:rsidRPr="009265D5">
        <w:rPr>
          <w:shd w:val="clear" w:color="auto" w:fill="FFFFFF"/>
        </w:rPr>
        <w:t xml:space="preserve"> mercado por serem práticas</w:t>
      </w:r>
      <w:r w:rsidR="005705CE">
        <w:rPr>
          <w:shd w:val="clear" w:color="auto" w:fill="FFFFFF"/>
        </w:rPr>
        <w:t xml:space="preserve"> mais</w:t>
      </w:r>
      <w:r>
        <w:rPr>
          <w:shd w:val="clear" w:color="auto" w:fill="FFFFFF"/>
        </w:rPr>
        <w:t xml:space="preserve"> focadas</w:t>
      </w:r>
      <w:r w:rsidRPr="009265D5">
        <w:rPr>
          <w:shd w:val="clear" w:color="auto" w:fill="FFFFFF"/>
        </w:rPr>
        <w:t xml:space="preserve"> na adaptação dos processos</w:t>
      </w:r>
      <w:r w:rsidR="0003062F">
        <w:rPr>
          <w:shd w:val="clear" w:color="auto" w:fill="FFFFFF"/>
        </w:rPr>
        <w:t xml:space="preserve"> de uma forma incremental e iterativa</w:t>
      </w:r>
      <w:r>
        <w:rPr>
          <w:shd w:val="clear" w:color="auto" w:fill="FFFFFF"/>
        </w:rPr>
        <w:t>. Isso possibilita aumentar a</w:t>
      </w:r>
      <w:r w:rsidRPr="009265D5">
        <w:rPr>
          <w:shd w:val="clear" w:color="auto" w:fill="FFFFFF"/>
        </w:rPr>
        <w:t xml:space="preserve"> produção da equipe </w:t>
      </w:r>
      <w:r>
        <w:rPr>
          <w:shd w:val="clear" w:color="auto" w:fill="FFFFFF"/>
        </w:rPr>
        <w:t xml:space="preserve">e </w:t>
      </w:r>
      <w:r w:rsidRPr="009265D5">
        <w:rPr>
          <w:shd w:val="clear" w:color="auto" w:fill="FFFFFF"/>
        </w:rPr>
        <w:t>melhora</w:t>
      </w:r>
      <w:r>
        <w:rPr>
          <w:shd w:val="clear" w:color="auto" w:fill="FFFFFF"/>
        </w:rPr>
        <w:t>r</w:t>
      </w:r>
      <w:r w:rsidRPr="009265D5">
        <w:rPr>
          <w:shd w:val="clear" w:color="auto" w:fill="FFFFFF"/>
        </w:rPr>
        <w:t xml:space="preserve"> a</w:t>
      </w:r>
      <w:r>
        <w:rPr>
          <w:shd w:val="clear" w:color="auto" w:fill="FFFFFF"/>
        </w:rPr>
        <w:t xml:space="preserve"> </w:t>
      </w:r>
      <w:r w:rsidRPr="009265D5">
        <w:rPr>
          <w:shd w:val="clear" w:color="auto" w:fill="FFFFFF"/>
        </w:rPr>
        <w:t>qualidade</w:t>
      </w:r>
      <w:r w:rsidR="001C2198">
        <w:rPr>
          <w:shd w:val="clear" w:color="auto" w:fill="FFFFFF"/>
        </w:rPr>
        <w:t xml:space="preserve">, bem como evitar </w:t>
      </w:r>
      <w:r w:rsidRPr="009265D5">
        <w:rPr>
          <w:shd w:val="clear" w:color="auto" w:fill="FFFFFF"/>
        </w:rPr>
        <w:t>erros com entregas mais contínuas</w:t>
      </w:r>
      <w:r w:rsidR="001C2198">
        <w:rPr>
          <w:shd w:val="clear" w:color="auto" w:fill="FFFFFF"/>
        </w:rPr>
        <w:t xml:space="preserve"> (FRAGA; BARBOSA, 2017)</w:t>
      </w:r>
      <w:r w:rsidRPr="009265D5">
        <w:rPr>
          <w:shd w:val="clear" w:color="auto" w:fill="FFFFFF"/>
        </w:rPr>
        <w:t>.</w:t>
      </w:r>
      <w:r w:rsidR="001C2198">
        <w:rPr>
          <w:shd w:val="clear" w:color="auto" w:fill="FFFFFF"/>
        </w:rPr>
        <w:t xml:space="preserve"> </w:t>
      </w:r>
      <w:proofErr w:type="spellStart"/>
      <w:r w:rsidR="00D06DFC" w:rsidRPr="00D06DFC">
        <w:rPr>
          <w:shd w:val="clear" w:color="auto" w:fill="FFFFFF"/>
        </w:rPr>
        <w:t>Devatz</w:t>
      </w:r>
      <w:proofErr w:type="spellEnd"/>
      <w:r w:rsidR="00D06DFC" w:rsidRPr="00D06DFC">
        <w:rPr>
          <w:shd w:val="clear" w:color="auto" w:fill="FFFFFF"/>
        </w:rPr>
        <w:t xml:space="preserve"> </w:t>
      </w:r>
      <w:r w:rsidR="00DE358A">
        <w:rPr>
          <w:shd w:val="clear" w:color="auto" w:fill="FFFFFF"/>
        </w:rPr>
        <w:t>e Polido</w:t>
      </w:r>
      <w:r w:rsidR="00D06DFC" w:rsidRPr="00D06DFC">
        <w:rPr>
          <w:shd w:val="clear" w:color="auto" w:fill="FFFFFF"/>
        </w:rPr>
        <w:t xml:space="preserve"> (2017 </w:t>
      </w:r>
      <w:r w:rsidR="00D06DFC" w:rsidRPr="00D06DFC">
        <w:rPr>
          <w:i/>
          <w:iCs/>
          <w:shd w:val="clear" w:color="auto" w:fill="FFFFFF"/>
        </w:rPr>
        <w:t>apud</w:t>
      </w:r>
      <w:r w:rsidR="0003062F">
        <w:rPr>
          <w:shd w:val="clear" w:color="auto" w:fill="FFFFFF"/>
        </w:rPr>
        <w:t xml:space="preserve"> </w:t>
      </w:r>
      <w:r w:rsidR="00D06DFC" w:rsidRPr="00D06DFC">
        <w:rPr>
          <w:shd w:val="clear" w:color="auto" w:fill="FFFFFF"/>
        </w:rPr>
        <w:t xml:space="preserve">BINATO, 2017) </w:t>
      </w:r>
      <w:r w:rsidR="00D06DFC">
        <w:rPr>
          <w:shd w:val="clear" w:color="auto" w:fill="FFFFFF"/>
        </w:rPr>
        <w:t>afirmam</w:t>
      </w:r>
      <w:r w:rsidR="00D06DFC" w:rsidRPr="00D06DFC">
        <w:rPr>
          <w:shd w:val="clear" w:color="auto" w:fill="FFFFFF"/>
        </w:rPr>
        <w:t xml:space="preserve"> que um dos maiores desafios do mundo corporativo é o trabalho em equipe.</w:t>
      </w:r>
      <w:r w:rsidR="00D06DFC">
        <w:rPr>
          <w:shd w:val="clear" w:color="auto" w:fill="FFFFFF"/>
        </w:rPr>
        <w:t xml:space="preserve"> </w:t>
      </w:r>
      <w:r w:rsidR="00AE5F84">
        <w:rPr>
          <w:bCs/>
        </w:rPr>
        <w:t>Diante d</w:t>
      </w:r>
      <w:r w:rsidR="001C2198">
        <w:rPr>
          <w:bCs/>
        </w:rPr>
        <w:t>esse</w:t>
      </w:r>
      <w:r w:rsidR="00AE5F84">
        <w:rPr>
          <w:bCs/>
        </w:rPr>
        <w:t xml:space="preserve"> cenário, este trabalho propõe o desenvolvimento de um sistema para auxiliar no gerenciamento de times de teste. Conjectura-se que a construção deste sistema auxilie o gestor a aprimorar a eficiência da equipe, gerando resultados mais eficientes e aument</w:t>
      </w:r>
      <w:r w:rsidR="001C2198">
        <w:rPr>
          <w:bCs/>
        </w:rPr>
        <w:t>ando</w:t>
      </w:r>
      <w:r w:rsidR="00AE5F84">
        <w:rPr>
          <w:bCs/>
        </w:rPr>
        <w:t xml:space="preserve"> o desempenho da equipe.</w:t>
      </w:r>
    </w:p>
    <w:p w14:paraId="131E762A" w14:textId="77777777" w:rsidR="003C4B44" w:rsidRDefault="003C4B44" w:rsidP="003C4B44">
      <w:pPr>
        <w:spacing w:line="360" w:lineRule="auto"/>
        <w:jc w:val="both"/>
        <w:rPr>
          <w:bCs/>
        </w:rPr>
      </w:pPr>
    </w:p>
    <w:p w14:paraId="286B3BEA" w14:textId="352E61F4" w:rsidR="00F255FC" w:rsidRPr="007D10F2" w:rsidRDefault="000C1747" w:rsidP="001E20FD">
      <w:pPr>
        <w:pStyle w:val="Ttulo2"/>
      </w:pPr>
      <w:r>
        <w:rPr>
          <w:shd w:val="clear" w:color="auto" w:fill="FFFFFF"/>
        </w:rPr>
        <w:t xml:space="preserve">1.1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="00F255FC" w:rsidRPr="007D10F2">
        <w:t>OBJET</w:t>
      </w:r>
      <w:r>
        <w:t>I</w:t>
      </w:r>
      <w:r w:rsidR="00F255FC" w:rsidRPr="007D10F2">
        <w:t>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559DB53" w14:textId="0B769D66" w:rsidR="0076219E" w:rsidRDefault="0076219E" w:rsidP="000C1747">
      <w:pPr>
        <w:pStyle w:val="TF-TEXTO"/>
      </w:pPr>
      <w:r>
        <w:t xml:space="preserve">O Objetivo geral deste trabalho proposto é desenvolver um sistema para auxiliar </w:t>
      </w:r>
      <w:r w:rsidR="00037892">
        <w:t>n</w:t>
      </w:r>
      <w:r>
        <w:t xml:space="preserve">a gestão dos testes nas equipes de qualidade de </w:t>
      </w:r>
      <w:r w:rsidR="001B0340">
        <w:t xml:space="preserve">software, </w:t>
      </w:r>
      <w:r w:rsidR="003D4A3C">
        <w:t>auxiliando no</w:t>
      </w:r>
      <w:r w:rsidR="00C369D6">
        <w:t xml:space="preserve"> desempenho da equipe </w:t>
      </w:r>
      <w:r w:rsidR="003D4A3C">
        <w:t>e buscando</w:t>
      </w:r>
      <w:r w:rsidR="00C369D6">
        <w:t xml:space="preserve"> mais eficiência nos resultados</w:t>
      </w:r>
      <w:r>
        <w:t xml:space="preserve">. </w:t>
      </w:r>
      <w:r w:rsidR="000319FE">
        <w:t>Os</w:t>
      </w:r>
      <w:r>
        <w:t xml:space="preserve"> objetivos específicos</w:t>
      </w:r>
      <w:r w:rsidR="000319FE">
        <w:t xml:space="preserve"> são</w:t>
      </w:r>
      <w:r>
        <w:t>:</w:t>
      </w:r>
    </w:p>
    <w:p w14:paraId="0C295F63" w14:textId="695081E7" w:rsidR="00C35E57" w:rsidRPr="00DE358A" w:rsidRDefault="00F3205D" w:rsidP="00DE358A">
      <w:pPr>
        <w:pStyle w:val="TF-ALNEA"/>
      </w:pPr>
      <w:r w:rsidRPr="00DE358A">
        <w:t>g</w:t>
      </w:r>
      <w:r w:rsidR="000319FE" w:rsidRPr="00DE358A">
        <w:t xml:space="preserve">erenciar e criar </w:t>
      </w:r>
      <w:r w:rsidR="00037892" w:rsidRPr="00DE358A">
        <w:t>planos de testes que devem ser executados pela equipe</w:t>
      </w:r>
      <w:r w:rsidR="000319FE" w:rsidRPr="00DE358A">
        <w:t xml:space="preserve"> por meio de interfaces disponibilizadas;</w:t>
      </w:r>
      <w:r w:rsidR="00037892" w:rsidRPr="00DE358A">
        <w:t xml:space="preserve"> </w:t>
      </w:r>
    </w:p>
    <w:p w14:paraId="2A3D0C11" w14:textId="2F4EADBA" w:rsidR="00C35E57" w:rsidRPr="00DE358A" w:rsidRDefault="000319FE" w:rsidP="00DE358A">
      <w:pPr>
        <w:pStyle w:val="TF-ALNEA"/>
      </w:pPr>
      <w:r w:rsidRPr="00DE358A">
        <w:t xml:space="preserve">controlar o trabalho da equipe de testes utilizando </w:t>
      </w:r>
      <w:r w:rsidR="00037892" w:rsidRPr="00DE358A">
        <w:t>os métodos ágeis</w:t>
      </w:r>
      <w:r w:rsidR="00BE70E7" w:rsidRPr="00DE358A">
        <w:t xml:space="preserve"> como o Scrum e o Kanban</w:t>
      </w:r>
      <w:r w:rsidR="00037892" w:rsidRPr="00DE358A">
        <w:t xml:space="preserve"> </w:t>
      </w:r>
      <w:r w:rsidRPr="00DE358A">
        <w:t>no desenvolvimento das funcionalidades</w:t>
      </w:r>
      <w:r w:rsidR="00C35E57" w:rsidRPr="00DE358A">
        <w:t>;</w:t>
      </w:r>
    </w:p>
    <w:p w14:paraId="0304BD60" w14:textId="68A737C5" w:rsidR="00C35E57" w:rsidRPr="00DE358A" w:rsidRDefault="00F3205D" w:rsidP="00DE358A">
      <w:pPr>
        <w:pStyle w:val="TF-ALNEA"/>
      </w:pPr>
      <w:r w:rsidRPr="00DE358A">
        <w:t>analisar e avaliar as funcionalidades e a usabilidade e a experiência do usuário das interfaces desenvolvidas, por meio do Método Relationship of M3C with User Requirements and Usability and Communicability Assessment in groupware (RURUCAg)</w:t>
      </w:r>
      <w:r w:rsidR="00CA1381" w:rsidRPr="00DE358A">
        <w:t>.</w:t>
      </w:r>
    </w:p>
    <w:p w14:paraId="1033DEA6" w14:textId="609CF1D6" w:rsidR="00242AE2" w:rsidRDefault="00A44581" w:rsidP="008D4A67">
      <w:pPr>
        <w:pStyle w:val="Ttulo1"/>
      </w:pPr>
      <w:bookmarkStart w:id="24" w:name="_Ref114417337"/>
      <w:bookmarkStart w:id="25" w:name="_Toc419598587"/>
      <w:r>
        <w:t xml:space="preserve">trabalhos </w:t>
      </w:r>
      <w:r w:rsidRPr="00FC4A9F">
        <w:t>correlatos</w:t>
      </w:r>
      <w:bookmarkEnd w:id="24"/>
      <w:r w:rsidR="005B29B6">
        <w:t xml:space="preserve"> </w:t>
      </w:r>
    </w:p>
    <w:p w14:paraId="3014ACE9" w14:textId="43668F1B" w:rsidR="00242AE2" w:rsidRPr="00242AE2" w:rsidRDefault="008225B5" w:rsidP="000C1747">
      <w:pPr>
        <w:pStyle w:val="TF-TEXTO"/>
      </w:pPr>
      <w:r>
        <w:t xml:space="preserve">Nesta </w:t>
      </w:r>
      <w:r w:rsidRPr="000C1747">
        <w:t>seção</w:t>
      </w:r>
      <w:r>
        <w:t xml:space="preserve"> serão </w:t>
      </w:r>
      <w:r w:rsidR="00E51D49">
        <w:t xml:space="preserve">descritos </w:t>
      </w:r>
      <w:r w:rsidR="005C5E0B">
        <w:t xml:space="preserve">os </w:t>
      </w:r>
      <w:r w:rsidR="00E51D49">
        <w:t xml:space="preserve">trabalhos correlatos que possuem semelhanças com o trabalho proposto. </w:t>
      </w:r>
      <w:r w:rsidR="0003062F">
        <w:t xml:space="preserve">A </w:t>
      </w:r>
      <w:ins w:id="26" w:author="Dalton Solano dos Reis" w:date="2022-11-05T20:27:00Z">
        <w:r w:rsidR="006B2E82">
          <w:t>sub</w:t>
        </w:r>
      </w:ins>
      <w:r w:rsidR="003F6E26">
        <w:t xml:space="preserve">seção </w:t>
      </w:r>
      <w:r w:rsidR="003F6E26">
        <w:fldChar w:fldCharType="begin"/>
      </w:r>
      <w:r w:rsidR="003F6E26">
        <w:instrText xml:space="preserve"> REF _Ref111914668 \r \h </w:instrText>
      </w:r>
      <w:r w:rsidR="003F6E26">
        <w:fldChar w:fldCharType="separate"/>
      </w:r>
      <w:r w:rsidR="003F6E26">
        <w:t>2.1</w:t>
      </w:r>
      <w:r w:rsidR="003F6E26">
        <w:fldChar w:fldCharType="end"/>
      </w:r>
      <w:r w:rsidR="003F6E26">
        <w:t xml:space="preserve"> </w:t>
      </w:r>
      <w:r w:rsidR="005C5E0B">
        <w:t xml:space="preserve">traz </w:t>
      </w:r>
      <w:r w:rsidR="003F6E26">
        <w:t>o sistema Jira</w:t>
      </w:r>
      <w:r w:rsidR="005C5E0B">
        <w:t xml:space="preserve"> focado em gestão de trabalho </w:t>
      </w:r>
      <w:r w:rsidR="003F6E26">
        <w:t xml:space="preserve">que utiliza </w:t>
      </w:r>
      <w:r w:rsidR="005C5E0B">
        <w:t>soluções ágeis como Kankan</w:t>
      </w:r>
      <w:r w:rsidR="003F6E26">
        <w:t xml:space="preserve"> (ATLASSIAN, </w:t>
      </w:r>
      <w:r w:rsidR="001E3D30">
        <w:t>2019</w:t>
      </w:r>
      <w:r w:rsidR="003F6E26">
        <w:t>).</w:t>
      </w:r>
      <w:r w:rsidR="005C5E0B">
        <w:t xml:space="preserve"> </w:t>
      </w:r>
      <w:r w:rsidR="009D3772" w:rsidRPr="00F87C1A">
        <w:t xml:space="preserve">A </w:t>
      </w:r>
      <w:ins w:id="27" w:author="Dalton Solano dos Reis" w:date="2022-11-05T20:27:00Z">
        <w:r w:rsidR="006B2E82">
          <w:t>sub</w:t>
        </w:r>
      </w:ins>
      <w:r w:rsidR="009D3772" w:rsidRPr="00F87C1A">
        <w:t xml:space="preserve">seção 2.2 </w:t>
      </w:r>
      <w:r w:rsidR="000D2B5F" w:rsidRPr="00F87C1A">
        <w:t>apresenta</w:t>
      </w:r>
      <w:r w:rsidR="009D3772" w:rsidRPr="00F87C1A">
        <w:t xml:space="preserve"> </w:t>
      </w:r>
      <w:r w:rsidR="008D5509">
        <w:t>o sistema</w:t>
      </w:r>
      <w:r w:rsidR="008D5509" w:rsidRPr="00F87C1A">
        <w:t xml:space="preserve"> </w:t>
      </w:r>
      <w:proofErr w:type="spellStart"/>
      <w:r w:rsidR="007844FB">
        <w:t>Qtest</w:t>
      </w:r>
      <w:proofErr w:type="spellEnd"/>
      <w:r w:rsidR="007844FB">
        <w:t xml:space="preserve"> </w:t>
      </w:r>
      <w:r w:rsidR="00B93C1D">
        <w:t>que</w:t>
      </w:r>
      <w:r w:rsidR="007844FB">
        <w:t xml:space="preserve"> </w:t>
      </w:r>
      <w:r w:rsidR="008D5509">
        <w:t>objetiva o</w:t>
      </w:r>
      <w:r w:rsidR="00F87C1A" w:rsidRPr="00870014">
        <w:t xml:space="preserve"> </w:t>
      </w:r>
      <w:r w:rsidR="007844FB">
        <w:t xml:space="preserve">gerenciamento e </w:t>
      </w:r>
      <w:r w:rsidR="008D5509">
        <w:t xml:space="preserve">a </w:t>
      </w:r>
      <w:r w:rsidR="007844FB">
        <w:t>an</w:t>
      </w:r>
      <w:r w:rsidR="008D5509">
        <w:t>á</w:t>
      </w:r>
      <w:r w:rsidR="007844FB">
        <w:t>lise de teste (TRICENTIS</w:t>
      </w:r>
      <w:r w:rsidR="00F87C1A">
        <w:t xml:space="preserve">, </w:t>
      </w:r>
      <w:r w:rsidR="001E3D30">
        <w:t>2019</w:t>
      </w:r>
      <w:r w:rsidR="00F87C1A">
        <w:t>). P</w:t>
      </w:r>
      <w:r w:rsidR="00191B25">
        <w:t>o</w:t>
      </w:r>
      <w:r w:rsidR="00F87C1A">
        <w:t>r</w:t>
      </w:r>
      <w:r w:rsidR="0059181C">
        <w:t xml:space="preserve"> fim</w:t>
      </w:r>
      <w:r w:rsidR="00933F72">
        <w:t>,</w:t>
      </w:r>
      <w:r w:rsidR="0059181C">
        <w:t xml:space="preserve"> a seção 2.3 </w:t>
      </w:r>
      <w:r w:rsidR="000D2B5F">
        <w:t>descreve</w:t>
      </w:r>
      <w:r w:rsidR="0059181C">
        <w:t xml:space="preserve"> </w:t>
      </w:r>
      <w:r w:rsidR="000D2B5F">
        <w:t xml:space="preserve">o sistema de gerenciamento de teste </w:t>
      </w:r>
      <w:r w:rsidR="0059181C">
        <w:t xml:space="preserve">TestLink que tem como foco principal o gerenciamento de </w:t>
      </w:r>
      <w:r w:rsidR="009E7296">
        <w:t>casos testes</w:t>
      </w:r>
      <w:r w:rsidR="0059181C">
        <w:t xml:space="preserve"> de software </w:t>
      </w:r>
      <w:r w:rsidR="009E7296">
        <w:t>(</w:t>
      </w:r>
      <w:r w:rsidR="001C2198">
        <w:t>REIS, 2018</w:t>
      </w:r>
      <w:r w:rsidR="0059181C">
        <w:t>).</w:t>
      </w:r>
    </w:p>
    <w:p w14:paraId="3342BDD4" w14:textId="6AFDD67F" w:rsidR="00A44581" w:rsidRDefault="000C1747" w:rsidP="001E20FD">
      <w:pPr>
        <w:pStyle w:val="Ttulo2"/>
      </w:pPr>
      <w:bookmarkStart w:id="28" w:name="_Ref111914668"/>
      <w:r>
        <w:t xml:space="preserve">2.1 </w:t>
      </w:r>
      <w:r w:rsidR="003B5250">
        <w:t>Jira</w:t>
      </w:r>
      <w:r w:rsidR="00942B9A">
        <w:t xml:space="preserve"> Software: Gestão de projetos e monitoramento de tarefas</w:t>
      </w:r>
      <w:del w:id="29" w:author="Dalton Solano dos Reis" w:date="2022-11-05T20:28:00Z">
        <w:r w:rsidR="00A44581" w:rsidDel="006B2E82">
          <w:delText>.</w:delText>
        </w:r>
      </w:del>
      <w:bookmarkEnd w:id="28"/>
    </w:p>
    <w:p w14:paraId="4BBCA5DC" w14:textId="4E332522" w:rsidR="001C2198" w:rsidRPr="00647E46" w:rsidRDefault="00647E46" w:rsidP="00647E46">
      <w:pPr>
        <w:pStyle w:val="TF-TEXTO"/>
      </w:pPr>
      <w:r>
        <w:t>A Atlassian (</w:t>
      </w:r>
      <w:r w:rsidR="001E3D30">
        <w:t>2019</w:t>
      </w:r>
      <w:r>
        <w:t xml:space="preserve">) traz o Jira que faz parte de um conjunto de soluções ágeis, </w:t>
      </w:r>
      <w:r w:rsidR="003F6E26">
        <w:t>proporcionado</w:t>
      </w:r>
      <w:r>
        <w:t xml:space="preserve"> </w:t>
      </w:r>
      <w:r w:rsidR="00357D0C">
        <w:t xml:space="preserve">que seja realizado o </w:t>
      </w:r>
      <w:r>
        <w:t>gerenciamento</w:t>
      </w:r>
      <w:r w:rsidR="00E06E22">
        <w:t xml:space="preserve"> e </w:t>
      </w:r>
      <w:r>
        <w:t xml:space="preserve">potencializado o trabalho </w:t>
      </w:r>
      <w:r w:rsidR="00324990">
        <w:t xml:space="preserve">de equipes </w:t>
      </w:r>
      <w:r w:rsidR="000946A1">
        <w:t xml:space="preserve">no </w:t>
      </w:r>
      <w:r w:rsidR="008124B7">
        <w:t xml:space="preserve">desenvolvimento ágil de </w:t>
      </w:r>
      <w:r w:rsidR="00E06E22">
        <w:t>sistema</w:t>
      </w:r>
      <w:r w:rsidR="00324990">
        <w:t>s</w:t>
      </w:r>
      <w:r w:rsidR="008124B7">
        <w:t xml:space="preserve">. O Jira é amplamente utilizado dentro das empresas para o gerenciamento de equipes, criação e controle de sprint. Ele pode ser utilizado por </w:t>
      </w:r>
      <w:r w:rsidR="00970730">
        <w:t>desenvolvedores,</w:t>
      </w:r>
      <w:r w:rsidR="008124B7">
        <w:t xml:space="preserve"> </w:t>
      </w:r>
      <w:r w:rsidR="00E06E22">
        <w:t>a</w:t>
      </w:r>
      <w:r w:rsidR="008124B7">
        <w:t xml:space="preserve">nalistas de qualidade, </w:t>
      </w:r>
      <w:r w:rsidR="00E06E22">
        <w:t>g</w:t>
      </w:r>
      <w:r w:rsidR="000B4A0D">
        <w:t>erentes de projeto</w:t>
      </w:r>
      <w:r w:rsidR="00E06E22">
        <w:t xml:space="preserve">, </w:t>
      </w:r>
      <w:proofErr w:type="spellStart"/>
      <w:r w:rsidR="008961D0">
        <w:t>scru</w:t>
      </w:r>
      <w:r w:rsidR="00A54054">
        <w:t>m</w:t>
      </w:r>
      <w:proofErr w:type="spellEnd"/>
      <w:r w:rsidR="008124B7">
        <w:t xml:space="preserve"> </w:t>
      </w:r>
      <w:r w:rsidR="00E06E22">
        <w:t>m</w:t>
      </w:r>
      <w:r w:rsidR="008124B7">
        <w:t xml:space="preserve">aster, </w:t>
      </w:r>
      <w:r w:rsidR="00E06E22">
        <w:t>a</w:t>
      </w:r>
      <w:r w:rsidR="008124B7">
        <w:t xml:space="preserve">nalistas de </w:t>
      </w:r>
      <w:r w:rsidR="00970730">
        <w:t xml:space="preserve">negócio </w:t>
      </w:r>
      <w:r w:rsidR="000309E4">
        <w:t>e</w:t>
      </w:r>
      <w:r w:rsidR="000B4A0D">
        <w:t xml:space="preserve"> designers de produto/</w:t>
      </w:r>
      <w:r w:rsidR="00E06E22" w:rsidRPr="00E06E22">
        <w:t xml:space="preserve">User </w:t>
      </w:r>
      <w:r w:rsidR="00E06E22">
        <w:t>eX</w:t>
      </w:r>
      <w:r w:rsidR="00E06E22" w:rsidRPr="00E06E22">
        <w:t>perience</w:t>
      </w:r>
      <w:r w:rsidR="00E06E22">
        <w:t xml:space="preserve"> (</w:t>
      </w:r>
      <w:r w:rsidR="000B4A0D">
        <w:t>UX</w:t>
      </w:r>
      <w:r w:rsidR="00E06E22">
        <w:t>)</w:t>
      </w:r>
      <w:r w:rsidR="000B4A0D">
        <w:t>.</w:t>
      </w:r>
      <w:r w:rsidR="00763FBE">
        <w:t xml:space="preserve"> </w:t>
      </w:r>
      <w:r w:rsidR="00763FBE" w:rsidRPr="00BD1C62">
        <w:t xml:space="preserve">O Jira foi desenvolvido usando as </w:t>
      </w:r>
      <w:r w:rsidR="00E06E22">
        <w:t>l</w:t>
      </w:r>
      <w:r w:rsidR="00763FBE" w:rsidRPr="00BD1C62">
        <w:t xml:space="preserve">inguagens </w:t>
      </w:r>
      <w:r w:rsidR="00970730" w:rsidRPr="00BD1C62">
        <w:t xml:space="preserve">Node.JS, </w:t>
      </w:r>
      <w:r w:rsidR="00763FBE" w:rsidRPr="00BD1C62">
        <w:t>Java</w:t>
      </w:r>
      <w:r w:rsidR="000309E4" w:rsidRPr="00BD1C62">
        <w:t xml:space="preserve">, </w:t>
      </w:r>
      <w:r w:rsidR="00763FBE" w:rsidRPr="00BD1C62">
        <w:t>Vue.js</w:t>
      </w:r>
      <w:r w:rsidR="000309E4" w:rsidRPr="00BD1C62">
        <w:t xml:space="preserve"> e está disponível para </w:t>
      </w:r>
      <w:r w:rsidR="00FD457B">
        <w:t>as plataformas</w:t>
      </w:r>
      <w:r w:rsidR="00FD457B" w:rsidRPr="00BD1C62">
        <w:t xml:space="preserve"> </w:t>
      </w:r>
      <w:r w:rsidR="00E06E22">
        <w:t>W</w:t>
      </w:r>
      <w:r w:rsidR="000309E4" w:rsidRPr="00BD1C62">
        <w:t xml:space="preserve">eb, Android e </w:t>
      </w:r>
      <w:r w:rsidR="00BD448E">
        <w:t>i</w:t>
      </w:r>
      <w:r w:rsidR="000309E4" w:rsidRPr="00BD1C62">
        <w:t>OS</w:t>
      </w:r>
      <w:r w:rsidR="00763FBE" w:rsidRPr="00BD1C62">
        <w:t xml:space="preserve">. </w:t>
      </w:r>
      <w:r w:rsidR="00E06E22">
        <w:t>Algumas das funções do Ji</w:t>
      </w:r>
      <w:r w:rsidR="006A493C">
        <w:t xml:space="preserve">ra são: </w:t>
      </w:r>
      <w:r w:rsidR="004D5D21" w:rsidRPr="00BD1C62">
        <w:t>g</w:t>
      </w:r>
      <w:r w:rsidR="00970730" w:rsidRPr="00BD1C62">
        <w:t xml:space="preserve">estão de times, controle de sprints, fluxo de atividades, gestão de casos de teste, histórico de atividades, </w:t>
      </w:r>
      <w:r w:rsidR="000309E4" w:rsidRPr="00BD1C62">
        <w:t>estatísticas e permissões de usuário</w:t>
      </w:r>
      <w:r w:rsidR="006A493C">
        <w:t xml:space="preserve"> (</w:t>
      </w:r>
      <w:r w:rsidR="006A493C" w:rsidRPr="00BD1C62">
        <w:t>ATLASSIAN</w:t>
      </w:r>
      <w:r w:rsidR="006A493C">
        <w:t xml:space="preserve">, </w:t>
      </w:r>
      <w:r w:rsidR="006A493C" w:rsidRPr="00BD1C62">
        <w:t>20</w:t>
      </w:r>
      <w:r w:rsidR="001E3D30">
        <w:t>19</w:t>
      </w:r>
      <w:r w:rsidR="006A493C" w:rsidRPr="00BD1C62">
        <w:t>)</w:t>
      </w:r>
      <w:r w:rsidR="006A493C">
        <w:t>.</w:t>
      </w:r>
      <w:r w:rsidR="00FD457B">
        <w:t xml:space="preserve"> </w:t>
      </w:r>
    </w:p>
    <w:p w14:paraId="190B7699" w14:textId="52945424" w:rsidR="00155544" w:rsidRDefault="00155544" w:rsidP="001C2198">
      <w:pPr>
        <w:pStyle w:val="TF-TEXTO"/>
      </w:pPr>
      <w:r>
        <w:t>O Jira permite a criação de uma listagem</w:t>
      </w:r>
      <w:r w:rsidR="001B310C">
        <w:t xml:space="preserve"> de demandas a serem feitas pela equipe na visão do gestor. </w:t>
      </w:r>
      <w:r>
        <w:t xml:space="preserve">Nessa listagem é </w:t>
      </w:r>
      <w:r w:rsidR="001B310C">
        <w:t>possível ver os tipos de demandas que fo</w:t>
      </w:r>
      <w:r w:rsidR="00C355AD">
        <w:t>ram</w:t>
      </w:r>
      <w:r w:rsidR="001B310C">
        <w:t xml:space="preserve"> abertas</w:t>
      </w:r>
      <w:r w:rsidR="00C355AD">
        <w:t xml:space="preserve">, quem criou a demanda, o responsável por ela no momento, o seus status e </w:t>
      </w:r>
      <w:r w:rsidR="006A493C">
        <w:t xml:space="preserve">o </w:t>
      </w:r>
      <w:r w:rsidR="00C355AD">
        <w:t xml:space="preserve">tempo estimado para </w:t>
      </w:r>
      <w:r w:rsidR="006A493C">
        <w:t xml:space="preserve">sua </w:t>
      </w:r>
      <w:r w:rsidR="00C355AD">
        <w:lastRenderedPageBreak/>
        <w:t>execução</w:t>
      </w:r>
      <w:r w:rsidR="00C264FA">
        <w:t xml:space="preserve">. </w:t>
      </w:r>
      <w:r>
        <w:t xml:space="preserve">Essa listagem permite </w:t>
      </w:r>
      <w:r w:rsidR="00C264FA">
        <w:t xml:space="preserve">que o usuário tenha uma visão geral do que </w:t>
      </w:r>
      <w:r w:rsidR="006A493C">
        <w:t xml:space="preserve">acontece </w:t>
      </w:r>
      <w:r w:rsidR="00C264FA">
        <w:t>com o projeto</w:t>
      </w:r>
      <w:r w:rsidR="0003062F">
        <w:t xml:space="preserve">, mostrando </w:t>
      </w:r>
      <w:r>
        <w:t xml:space="preserve">as principais </w:t>
      </w:r>
      <w:r w:rsidR="00C264FA">
        <w:t>informações sobre a</w:t>
      </w:r>
      <w:r w:rsidR="00575605">
        <w:t>s demandas</w:t>
      </w:r>
      <w:r w:rsidR="00FB6EE8">
        <w:t xml:space="preserve"> além de permitir a criação, exclusão e alteração delas. Outra </w:t>
      </w:r>
      <w:r>
        <w:t xml:space="preserve">função que ela permite </w:t>
      </w:r>
      <w:r w:rsidR="00563470">
        <w:t>é o acesso as estatísticas</w:t>
      </w:r>
      <w:r>
        <w:t xml:space="preserve"> da equipe e </w:t>
      </w:r>
      <w:r w:rsidR="00563470">
        <w:t>a base de informação do projeto</w:t>
      </w:r>
      <w:r w:rsidR="00DF541B">
        <w:t xml:space="preserve"> (</w:t>
      </w:r>
      <w:r w:rsidR="00DF541B" w:rsidRPr="00BD1C62">
        <w:t>ATLASSIAN</w:t>
      </w:r>
      <w:r w:rsidR="00DF541B">
        <w:t xml:space="preserve">, </w:t>
      </w:r>
      <w:r w:rsidR="001E3D30" w:rsidRPr="00BD1C62">
        <w:t>20</w:t>
      </w:r>
      <w:r w:rsidR="001E3D30">
        <w:t>19</w:t>
      </w:r>
      <w:r w:rsidR="00DF541B" w:rsidRPr="00BD1C62">
        <w:t>)</w:t>
      </w:r>
      <w:r w:rsidR="00DF541B">
        <w:t>.</w:t>
      </w:r>
    </w:p>
    <w:p w14:paraId="7B4DF455" w14:textId="5F9C0DD9" w:rsidR="0025761E" w:rsidRPr="00EA0C06" w:rsidRDefault="00B81CD0" w:rsidP="0025761E">
      <w:pPr>
        <w:pStyle w:val="TF-TEXTO"/>
      </w:pPr>
      <w:r>
        <w:t>A</w:t>
      </w:r>
      <w:r w:rsidR="006118E8">
        <w:t xml:space="preserve"> </w:t>
      </w:r>
      <w:r>
        <w:fldChar w:fldCharType="begin"/>
      </w:r>
      <w:r>
        <w:instrText xml:space="preserve"> REF _Ref111915547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traz a tela do </w:t>
      </w:r>
      <w:r w:rsidR="0025761E">
        <w:t xml:space="preserve">quadro </w:t>
      </w:r>
      <w:r w:rsidR="008D5509">
        <w:t>Kankan</w:t>
      </w:r>
      <w:r>
        <w:t xml:space="preserve">. Nessa tela é possível visualizar </w:t>
      </w:r>
      <w:r w:rsidR="0025761E">
        <w:t>as demandas separada</w:t>
      </w:r>
      <w:r w:rsidR="00E273E1">
        <w:t>s</w:t>
      </w:r>
      <w:r w:rsidR="0025761E">
        <w:t xml:space="preserve"> em </w:t>
      </w:r>
      <w:r w:rsidR="00483791">
        <w:t>colunas e</w:t>
      </w:r>
      <w:r w:rsidR="00E273E1">
        <w:t xml:space="preserve"> </w:t>
      </w:r>
      <w:r w:rsidR="0025761E">
        <w:t xml:space="preserve">por </w:t>
      </w:r>
      <w:r w:rsidR="00E273E1">
        <w:t>status</w:t>
      </w:r>
      <w:r>
        <w:t>,</w:t>
      </w:r>
      <w:r w:rsidR="00E273E1">
        <w:t xml:space="preserve"> criando assim </w:t>
      </w:r>
      <w:r w:rsidR="0025761E">
        <w:t xml:space="preserve">o fluxo das atividades. </w:t>
      </w:r>
      <w:r>
        <w:t>Esse quadro</w:t>
      </w:r>
      <w:r w:rsidR="0025761E">
        <w:t xml:space="preserve"> permite</w:t>
      </w:r>
      <w:r w:rsidR="00483791">
        <w:t xml:space="preserve"> ao usuário </w:t>
      </w:r>
      <w:r w:rsidR="0025761E">
        <w:t>moviment</w:t>
      </w:r>
      <w:r w:rsidR="00483791">
        <w:t>ar os cartões</w:t>
      </w:r>
      <w:r>
        <w:t xml:space="preserve"> </w:t>
      </w:r>
      <w:r w:rsidR="00483791">
        <w:t>(demandas)</w:t>
      </w:r>
      <w:r w:rsidR="0025761E">
        <w:t xml:space="preserve"> para qualquer status que seja necessário</w:t>
      </w:r>
      <w:r>
        <w:t xml:space="preserve">, assim como incluir ou excluir </w:t>
      </w:r>
      <w:r w:rsidR="00E273E1">
        <w:t>as etapas no fluxo de atividades</w:t>
      </w:r>
      <w:r w:rsidR="00483791">
        <w:t xml:space="preserve"> da sprint.</w:t>
      </w:r>
      <w:r w:rsidR="0025761E">
        <w:t xml:space="preserve"> </w:t>
      </w:r>
      <w:r>
        <w:t xml:space="preserve">Pela </w:t>
      </w:r>
      <w:r>
        <w:fldChar w:fldCharType="begin"/>
      </w:r>
      <w:r>
        <w:instrText xml:space="preserve"> REF _Ref111915547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</w:t>
      </w:r>
      <w:r w:rsidR="00E273E1">
        <w:t xml:space="preserve">também é possível ver as informações das demandas nos cartões, em cada uma delas é mostrado o </w:t>
      </w:r>
      <w:r w:rsidR="00E273E1" w:rsidRPr="008961D0">
        <w:rPr>
          <w:rStyle w:val="TF-COURIER10"/>
        </w:rPr>
        <w:t>título</w:t>
      </w:r>
      <w:r w:rsidR="00E273E1">
        <w:t xml:space="preserve">, o </w:t>
      </w:r>
      <w:r w:rsidR="00E273E1" w:rsidRPr="008961D0">
        <w:rPr>
          <w:rStyle w:val="TF-COURIER10"/>
        </w:rPr>
        <w:t>tipo de demanda</w:t>
      </w:r>
      <w:r w:rsidR="00E273E1">
        <w:t xml:space="preserve">, a sua </w:t>
      </w:r>
      <w:r w:rsidR="00E273E1" w:rsidRPr="008961D0">
        <w:rPr>
          <w:rStyle w:val="TF-COURIER10"/>
        </w:rPr>
        <w:t xml:space="preserve">prioridade </w:t>
      </w:r>
      <w:r w:rsidR="00E273E1">
        <w:t xml:space="preserve">e o </w:t>
      </w:r>
      <w:r w:rsidR="00483791" w:rsidRPr="008961D0">
        <w:rPr>
          <w:rStyle w:val="TF-COURIER10"/>
        </w:rPr>
        <w:t xml:space="preserve">responsável </w:t>
      </w:r>
      <w:r w:rsidR="00483791">
        <w:t>por</w:t>
      </w:r>
      <w:r w:rsidR="00E273E1">
        <w:t xml:space="preserve"> ela. Na parte superior </w:t>
      </w:r>
      <w:r w:rsidR="00C675F2">
        <w:t xml:space="preserve">(de cima para baixo, destacado pela letra A) consta </w:t>
      </w:r>
      <w:r w:rsidR="00483791">
        <w:t>os controles para gerencia</w:t>
      </w:r>
      <w:r w:rsidR="00C675F2">
        <w:t>r</w:t>
      </w:r>
      <w:r w:rsidR="00483791">
        <w:t xml:space="preserve"> a sprint</w:t>
      </w:r>
      <w:r w:rsidR="00C675F2">
        <w:t>. E</w:t>
      </w:r>
      <w:r w:rsidR="007E6C62">
        <w:t>la permite que o usuário controle o tempo</w:t>
      </w:r>
      <w:r w:rsidR="00C675F2">
        <w:t xml:space="preserve"> dessa sprint</w:t>
      </w:r>
      <w:r w:rsidR="007E6C62">
        <w:t>, quando ela vai ser terminada</w:t>
      </w:r>
      <w:r w:rsidR="004A3DD4">
        <w:t xml:space="preserve"> usando o botão </w:t>
      </w:r>
      <w:r w:rsidR="004A3DD4" w:rsidRPr="008961D0">
        <w:rPr>
          <w:rStyle w:val="TF-COURIER10"/>
        </w:rPr>
        <w:t>Complete sprint</w:t>
      </w:r>
      <w:r w:rsidR="007E6C62">
        <w:t xml:space="preserve"> e as </w:t>
      </w:r>
      <w:r w:rsidR="00C675F2">
        <w:t xml:space="preserve">suas </w:t>
      </w:r>
      <w:r w:rsidR="007E6C62">
        <w:t>configurações</w:t>
      </w:r>
      <w:r w:rsidR="00DF541B">
        <w:t xml:space="preserve"> (</w:t>
      </w:r>
      <w:r w:rsidR="00DF541B" w:rsidRPr="00BD1C62">
        <w:t>ATLASSIAN</w:t>
      </w:r>
      <w:r w:rsidR="00DF541B">
        <w:t xml:space="preserve">, </w:t>
      </w:r>
      <w:r w:rsidR="001E3D30" w:rsidRPr="00BD1C62">
        <w:t>20</w:t>
      </w:r>
      <w:r w:rsidR="001E3D30">
        <w:t>19</w:t>
      </w:r>
      <w:r w:rsidR="00DF541B" w:rsidRPr="00BD1C62">
        <w:t>)</w:t>
      </w:r>
      <w:r w:rsidR="00DF541B">
        <w:t>.</w:t>
      </w:r>
    </w:p>
    <w:p w14:paraId="1CA985BF" w14:textId="3396B993" w:rsidR="006A493C" w:rsidRDefault="006A493C" w:rsidP="008961D0">
      <w:pPr>
        <w:pStyle w:val="TF-LEGENDA"/>
      </w:pPr>
      <w:bookmarkStart w:id="30" w:name="_Ref111915547"/>
      <w:r>
        <w:t xml:space="preserve">Figura </w:t>
      </w:r>
      <w:fldSimple w:instr=" SEQ Figura \* ARABIC ">
        <w:r w:rsidR="00732968">
          <w:rPr>
            <w:noProof/>
          </w:rPr>
          <w:t>1</w:t>
        </w:r>
      </w:fldSimple>
      <w:bookmarkEnd w:id="30"/>
      <w:r>
        <w:t xml:space="preserve"> - </w:t>
      </w:r>
      <w:r w:rsidRPr="002044F7">
        <w:t>Tela do Quadro Kanban</w:t>
      </w:r>
    </w:p>
    <w:p w14:paraId="3A3C0B6A" w14:textId="18E626B6" w:rsidR="00EA0C06" w:rsidRDefault="00B97FC9" w:rsidP="008961D0">
      <w:pPr>
        <w:pStyle w:val="TF-FIGURA"/>
      </w:pPr>
      <w:r>
        <w:rPr>
          <w:noProof/>
        </w:rPr>
        <w:drawing>
          <wp:inline distT="0" distB="0" distL="0" distR="0" wp14:anchorId="4A9C7774" wp14:editId="6A2A1BEA">
            <wp:extent cx="5474195" cy="3305175"/>
            <wp:effectExtent l="19050" t="19050" r="1270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56" cy="332368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D65112" w14:textId="33B190C2" w:rsidR="005C5E0B" w:rsidRPr="00102532" w:rsidRDefault="00EA0C06" w:rsidP="00102532">
      <w:pPr>
        <w:pStyle w:val="Legenda"/>
        <w:jc w:val="center"/>
        <w:rPr>
          <w:b w:val="0"/>
          <w:bCs w:val="0"/>
        </w:rPr>
      </w:pPr>
      <w:r w:rsidRPr="00EA0C06">
        <w:rPr>
          <w:b w:val="0"/>
          <w:bCs w:val="0"/>
        </w:rPr>
        <w:t xml:space="preserve">Fonte: </w:t>
      </w:r>
      <w:r w:rsidR="006118E8" w:rsidRPr="00EA0C06">
        <w:rPr>
          <w:b w:val="0"/>
          <w:bCs w:val="0"/>
        </w:rPr>
        <w:t>Atlassian (</w:t>
      </w:r>
      <w:r w:rsidRPr="00EA0C06">
        <w:rPr>
          <w:b w:val="0"/>
          <w:bCs w:val="0"/>
        </w:rPr>
        <w:t>20</w:t>
      </w:r>
      <w:r w:rsidR="001E3D30">
        <w:rPr>
          <w:b w:val="0"/>
          <w:bCs w:val="0"/>
        </w:rPr>
        <w:t>19</w:t>
      </w:r>
      <w:r w:rsidRPr="00EA0C06">
        <w:rPr>
          <w:b w:val="0"/>
          <w:bCs w:val="0"/>
        </w:rPr>
        <w:t>).</w:t>
      </w:r>
    </w:p>
    <w:p w14:paraId="228CB8F4" w14:textId="3E0B25D7" w:rsidR="00D11E7D" w:rsidRDefault="006839D3" w:rsidP="005C5E0B">
      <w:pPr>
        <w:pStyle w:val="TF-TEXTO"/>
      </w:pPr>
      <w:r>
        <w:t xml:space="preserve">A </w:t>
      </w:r>
      <w:r w:rsidR="00BD448E">
        <w:fldChar w:fldCharType="begin"/>
      </w:r>
      <w:r w:rsidR="00BD448E">
        <w:instrText xml:space="preserve"> REF _Ref111916748 \h </w:instrText>
      </w:r>
      <w:r w:rsidR="00BD448E">
        <w:fldChar w:fldCharType="separate"/>
      </w:r>
      <w:r w:rsidR="00BD448E">
        <w:t xml:space="preserve">Figura </w:t>
      </w:r>
      <w:r w:rsidR="00BD448E">
        <w:rPr>
          <w:noProof/>
        </w:rPr>
        <w:t>2</w:t>
      </w:r>
      <w:r w:rsidR="00BD448E">
        <w:fldChar w:fldCharType="end"/>
      </w:r>
      <w:r w:rsidR="00BD448E">
        <w:t xml:space="preserve"> (</w:t>
      </w:r>
      <w:r>
        <w:t xml:space="preserve">a) traz a tela para </w:t>
      </w:r>
      <w:r w:rsidR="00DF541B">
        <w:t xml:space="preserve">criar </w:t>
      </w:r>
      <w:r>
        <w:t>o caso de teste</w:t>
      </w:r>
      <w:r w:rsidR="00550360">
        <w:t xml:space="preserve">. </w:t>
      </w:r>
      <w:r w:rsidR="00DF541B">
        <w:t>N</w:t>
      </w:r>
      <w:r w:rsidR="00671361">
        <w:t xml:space="preserve">ela </w:t>
      </w:r>
      <w:r>
        <w:t xml:space="preserve">o </w:t>
      </w:r>
      <w:r w:rsidR="00DA5DD7">
        <w:t xml:space="preserve">usuário pode inserir o projeto a qual o caso de teste pertence, a sua descrição, a versão em qual o caso foi ou deve ser executado e os seus componentes. </w:t>
      </w:r>
      <w:r w:rsidR="00DF541B">
        <w:t>Esta tela</w:t>
      </w:r>
      <w:r w:rsidR="00DA5DD7">
        <w:t xml:space="preserve"> permite</w:t>
      </w:r>
      <w:r w:rsidR="005000A5">
        <w:t xml:space="preserve"> ao usuário</w:t>
      </w:r>
      <w:r w:rsidR="00DA5DD7">
        <w:t xml:space="preserve"> </w:t>
      </w:r>
      <w:r w:rsidR="005000A5">
        <w:t xml:space="preserve">adicionar ou excluir os campos do formulário </w:t>
      </w:r>
      <w:r w:rsidR="00A54054">
        <w:t xml:space="preserve">usado na </w:t>
      </w:r>
      <w:r w:rsidR="005000A5">
        <w:t xml:space="preserve">criação </w:t>
      </w:r>
      <w:r w:rsidR="00A54054">
        <w:t>dos</w:t>
      </w:r>
      <w:r w:rsidR="005000A5">
        <w:t xml:space="preserve"> caso</w:t>
      </w:r>
      <w:r w:rsidR="00A54054">
        <w:t>s</w:t>
      </w:r>
      <w:r w:rsidR="005000A5">
        <w:t xml:space="preserve"> de teste </w:t>
      </w:r>
      <w:r w:rsidR="00535454">
        <w:t>e</w:t>
      </w:r>
      <w:r w:rsidR="005000A5">
        <w:t xml:space="preserve"> fazer o link </w:t>
      </w:r>
      <w:r w:rsidR="00DA5DD7">
        <w:t>com outro caso de teste ou demanda já cri</w:t>
      </w:r>
      <w:r w:rsidR="00671361">
        <w:t xml:space="preserve">ada. </w:t>
      </w:r>
      <w:r w:rsidR="00DF541B">
        <w:t xml:space="preserve">Já </w:t>
      </w:r>
      <w:r w:rsidR="00DF541B">
        <w:fldChar w:fldCharType="begin"/>
      </w:r>
      <w:r w:rsidR="00DF541B">
        <w:instrText xml:space="preserve"> REF _Ref111916748 \h </w:instrText>
      </w:r>
      <w:r w:rsidR="00DF541B">
        <w:fldChar w:fldCharType="separate"/>
      </w:r>
      <w:r w:rsidR="00DF541B">
        <w:t xml:space="preserve">Figura </w:t>
      </w:r>
      <w:r w:rsidR="00DF541B">
        <w:rPr>
          <w:noProof/>
        </w:rPr>
        <w:t>2</w:t>
      </w:r>
      <w:r w:rsidR="00DF541B">
        <w:fldChar w:fldCharType="end"/>
      </w:r>
      <w:r w:rsidR="00DF541B" w:rsidDel="00DF541B">
        <w:t xml:space="preserve"> </w:t>
      </w:r>
      <w:r w:rsidR="00671361">
        <w:t xml:space="preserve">(b) mostra o repositório de testes </w:t>
      </w:r>
      <w:r w:rsidR="00DF541B">
        <w:t xml:space="preserve">no qual </w:t>
      </w:r>
      <w:r w:rsidR="00671361">
        <w:t>é possível ver todos os testes criados separados por pastas</w:t>
      </w:r>
      <w:r w:rsidR="004A3DD4">
        <w:t xml:space="preserve"> </w:t>
      </w:r>
      <w:r w:rsidR="00DF541B">
        <w:t xml:space="preserve">e </w:t>
      </w:r>
      <w:r w:rsidR="004A3DD4">
        <w:t>o gerenciamento deles</w:t>
      </w:r>
      <w:r w:rsidR="00671361">
        <w:t>.</w:t>
      </w:r>
      <w:r w:rsidR="00DF541B">
        <w:t xml:space="preserve"> O usuário também pode </w:t>
      </w:r>
      <w:r w:rsidR="00671361">
        <w:t xml:space="preserve">fazer </w:t>
      </w:r>
      <w:r w:rsidR="004A3DD4">
        <w:t xml:space="preserve">alterações nos casos de testes e </w:t>
      </w:r>
      <w:r w:rsidR="00DF541B">
        <w:t xml:space="preserve">ao clicar </w:t>
      </w:r>
      <w:r w:rsidR="004A3DD4">
        <w:t>no botão</w:t>
      </w:r>
      <w:r w:rsidR="00625067">
        <w:t xml:space="preserve"> </w:t>
      </w:r>
      <w:r w:rsidR="00625067" w:rsidRPr="00870014">
        <w:rPr>
          <w:rStyle w:val="TF-COURIER10"/>
        </w:rPr>
        <w:t>+</w:t>
      </w:r>
      <w:r w:rsidR="004A3DD4">
        <w:t xml:space="preserve"> ele pode adicionar novas pasta</w:t>
      </w:r>
      <w:r w:rsidR="00625067">
        <w:t>s</w:t>
      </w:r>
      <w:r w:rsidR="004A3DD4">
        <w:t xml:space="preserve"> ao </w:t>
      </w:r>
      <w:r w:rsidR="00BD1C62">
        <w:t>repositório</w:t>
      </w:r>
      <w:r w:rsidR="00DF541B">
        <w:t xml:space="preserve"> (</w:t>
      </w:r>
      <w:r w:rsidR="00DF541B" w:rsidRPr="00BD1C62">
        <w:t>ATLASSIAN</w:t>
      </w:r>
      <w:r w:rsidR="00DF541B">
        <w:t xml:space="preserve">, </w:t>
      </w:r>
      <w:r w:rsidR="00DF541B" w:rsidRPr="00BD1C62">
        <w:t>20</w:t>
      </w:r>
      <w:r w:rsidR="001E3D30">
        <w:t>19</w:t>
      </w:r>
      <w:r w:rsidR="00DF541B" w:rsidRPr="00BD1C62">
        <w:t>)</w:t>
      </w:r>
      <w:r w:rsidR="00DF541B">
        <w:t>.</w:t>
      </w:r>
    </w:p>
    <w:p w14:paraId="53F390EA" w14:textId="626E26E2" w:rsidR="00BD448E" w:rsidRDefault="00BD448E" w:rsidP="00BD448E">
      <w:pPr>
        <w:pStyle w:val="TF-LEGENDA"/>
      </w:pPr>
      <w:bookmarkStart w:id="31" w:name="_Ref111916748"/>
      <w:r>
        <w:lastRenderedPageBreak/>
        <w:t xml:space="preserve">Figura </w:t>
      </w:r>
      <w:fldSimple w:instr=" SEQ Figura \* ARABIC ">
        <w:r w:rsidR="00732968">
          <w:rPr>
            <w:noProof/>
          </w:rPr>
          <w:t>2</w:t>
        </w:r>
      </w:fldSimple>
      <w:bookmarkEnd w:id="31"/>
      <w:r>
        <w:t xml:space="preserve"> - </w:t>
      </w:r>
      <w:r w:rsidRPr="00576160">
        <w:t xml:space="preserve">Tela </w:t>
      </w:r>
      <w:r>
        <w:t xml:space="preserve">(a) de </w:t>
      </w:r>
      <w:r w:rsidRPr="00576160">
        <w:t xml:space="preserve">criação de caso de teste </w:t>
      </w:r>
      <w:r>
        <w:t>e (b) do</w:t>
      </w:r>
      <w:r w:rsidRPr="00576160">
        <w:t xml:space="preserve"> repositório de teste</w:t>
      </w:r>
    </w:p>
    <w:p w14:paraId="4AB4CB1C" w14:textId="6B742BB3" w:rsidR="00BD448E" w:rsidRDefault="00B97FC9" w:rsidP="00155544">
      <w:pPr>
        <w:pStyle w:val="Legenda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4CA7123C" wp14:editId="74A944FB">
            <wp:extent cx="4616204" cy="2400427"/>
            <wp:effectExtent l="19050" t="19050" r="1333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929" cy="246944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BD448E" w:rsidDel="00BD448E">
        <w:t xml:space="preserve"> </w:t>
      </w:r>
    </w:p>
    <w:p w14:paraId="669E0FBF" w14:textId="4CB77365" w:rsidR="00155544" w:rsidRDefault="00155544" w:rsidP="00155544">
      <w:pPr>
        <w:pStyle w:val="Legenda"/>
        <w:jc w:val="center"/>
        <w:rPr>
          <w:b w:val="0"/>
          <w:bCs w:val="0"/>
        </w:rPr>
      </w:pPr>
      <w:r w:rsidRPr="00D11E7D">
        <w:rPr>
          <w:b w:val="0"/>
          <w:bCs w:val="0"/>
        </w:rPr>
        <w:t>Fonte: Atlassian (20</w:t>
      </w:r>
      <w:r w:rsidR="001E3D30">
        <w:rPr>
          <w:b w:val="0"/>
          <w:bCs w:val="0"/>
        </w:rPr>
        <w:t>19</w:t>
      </w:r>
      <w:r w:rsidRPr="00D11E7D">
        <w:rPr>
          <w:b w:val="0"/>
          <w:bCs w:val="0"/>
        </w:rPr>
        <w:t>)</w:t>
      </w:r>
      <w:r w:rsidR="00475AB6">
        <w:rPr>
          <w:b w:val="0"/>
          <w:bCs w:val="0"/>
        </w:rPr>
        <w:t>.</w:t>
      </w:r>
    </w:p>
    <w:p w14:paraId="794F89E0" w14:textId="4F27B21F" w:rsidR="001C2198" w:rsidRPr="00D20DEB" w:rsidRDefault="00475AB6" w:rsidP="000319FE">
      <w:pPr>
        <w:pStyle w:val="TF-TEXTO"/>
      </w:pPr>
      <w:r>
        <w:t xml:space="preserve">Em cada </w:t>
      </w:r>
      <w:r w:rsidR="00B525E9">
        <w:t xml:space="preserve">demanda </w:t>
      </w:r>
      <w:r w:rsidR="00D21408">
        <w:t xml:space="preserve">criada </w:t>
      </w:r>
      <w:r w:rsidR="00B525E9">
        <w:t xml:space="preserve">no Jira </w:t>
      </w:r>
      <w:r w:rsidR="00102532">
        <w:t xml:space="preserve">é </w:t>
      </w:r>
      <w:r w:rsidR="00D21408">
        <w:t xml:space="preserve">gerado </w:t>
      </w:r>
      <w:r w:rsidR="00B525E9">
        <w:t xml:space="preserve">um histórico de atividades </w:t>
      </w:r>
      <w:r w:rsidR="00B808F3">
        <w:t>que salva</w:t>
      </w:r>
      <w:r w:rsidR="00BD1C62">
        <w:t xml:space="preserve"> todas as alterações feitas</w:t>
      </w:r>
      <w:r w:rsidR="00102532">
        <w:t xml:space="preserve"> </w:t>
      </w:r>
      <w:r w:rsidR="00B808F3">
        <w:t>nela</w:t>
      </w:r>
      <w:r w:rsidR="00B525E9">
        <w:t xml:space="preserve">. </w:t>
      </w:r>
      <w:r w:rsidR="00E4014C">
        <w:t xml:space="preserve">Na </w:t>
      </w:r>
      <w:r w:rsidR="00B525E9">
        <w:t>demanda</w:t>
      </w:r>
      <w:r w:rsidR="001E64CA">
        <w:t xml:space="preserve"> criada tem</w:t>
      </w:r>
      <w:r w:rsidR="00B525E9">
        <w:t xml:space="preserve"> duas áreas para o registro de atividades</w:t>
      </w:r>
      <w:r w:rsidR="001E64CA">
        <w:t xml:space="preserve">. </w:t>
      </w:r>
      <w:r w:rsidR="00E9716E">
        <w:t>A primeira</w:t>
      </w:r>
      <w:r w:rsidR="00B525E9">
        <w:t xml:space="preserve"> é para o registro de tempo</w:t>
      </w:r>
      <w:r w:rsidR="001E64CA">
        <w:t xml:space="preserve"> gasto na atividade, nela </w:t>
      </w:r>
      <w:r w:rsidR="00B525E9">
        <w:t>o usuário registr</w:t>
      </w:r>
      <w:r w:rsidR="001E64CA">
        <w:t>a</w:t>
      </w:r>
      <w:r w:rsidR="00B525E9">
        <w:t xml:space="preserve"> o que ele fez e quanto tempo ele gastou na demanda. A segunda área é</w:t>
      </w:r>
      <w:r w:rsidR="00F679C1">
        <w:t xml:space="preserve"> </w:t>
      </w:r>
      <w:r w:rsidR="00B525E9">
        <w:t xml:space="preserve">para o registro </w:t>
      </w:r>
      <w:r w:rsidR="00BD1C62">
        <w:t xml:space="preserve">das </w:t>
      </w:r>
      <w:r w:rsidR="001E64CA">
        <w:t xml:space="preserve">alterações </w:t>
      </w:r>
      <w:r w:rsidR="00BD1C62">
        <w:t>feitas na demanda</w:t>
      </w:r>
      <w:r w:rsidR="001E64CA">
        <w:t xml:space="preserve"> durante o seu tr</w:t>
      </w:r>
      <w:r w:rsidR="00870014">
        <w:t>â</w:t>
      </w:r>
      <w:r w:rsidR="001E64CA">
        <w:t>mite</w:t>
      </w:r>
      <w:r w:rsidR="00BD1C62">
        <w:t xml:space="preserve">, </w:t>
      </w:r>
      <w:r w:rsidR="001E64CA">
        <w:t xml:space="preserve">com a inserção de um anexo, mudança de status, </w:t>
      </w:r>
      <w:r w:rsidR="00E4319E" w:rsidRPr="00933F72">
        <w:t>r</w:t>
      </w:r>
      <w:r w:rsidR="00732968" w:rsidRPr="00933F72">
        <w:t xml:space="preserve">esponsável </w:t>
      </w:r>
      <w:r w:rsidR="00E4319E" w:rsidRPr="00933F72">
        <w:t xml:space="preserve">pela </w:t>
      </w:r>
      <w:proofErr w:type="spellStart"/>
      <w:r w:rsidR="00E4319E" w:rsidRPr="001F5070">
        <w:rPr>
          <w:i/>
          <w:iCs/>
          <w:rPrChange w:id="32" w:author="Dalton Solano dos Reis" w:date="2022-11-05T20:33:00Z">
            <w:rPr/>
          </w:rPrChange>
        </w:rPr>
        <w:t>issue</w:t>
      </w:r>
      <w:proofErr w:type="spellEnd"/>
      <w:r w:rsidR="00E4319E" w:rsidRPr="00933F72">
        <w:t xml:space="preserve"> e</w:t>
      </w:r>
      <w:r w:rsidR="00BD1C62">
        <w:t xml:space="preserve"> a data e hora da alteração</w:t>
      </w:r>
      <w:r w:rsidR="00B808F3">
        <w:t xml:space="preserve"> (</w:t>
      </w:r>
      <w:r w:rsidR="00B808F3" w:rsidRPr="00BD1C62">
        <w:t>ATLASSIAN</w:t>
      </w:r>
      <w:r w:rsidR="00B808F3">
        <w:t xml:space="preserve">, </w:t>
      </w:r>
      <w:r w:rsidR="00B808F3" w:rsidRPr="00BD1C62">
        <w:t>20</w:t>
      </w:r>
      <w:r w:rsidR="001E3D30">
        <w:t>19</w:t>
      </w:r>
      <w:r w:rsidR="00B808F3" w:rsidRPr="00BD1C62">
        <w:t>)</w:t>
      </w:r>
      <w:r w:rsidR="00BD1C62">
        <w:t>.</w:t>
      </w:r>
    </w:p>
    <w:p w14:paraId="1A96D541" w14:textId="0633DBE6" w:rsidR="0025560E" w:rsidRDefault="00BD1C62" w:rsidP="009E6856">
      <w:pPr>
        <w:pStyle w:val="TF-TEXTO"/>
      </w:pPr>
      <w:r>
        <w:t xml:space="preserve">O Jira fornece </w:t>
      </w:r>
      <w:r w:rsidR="00102532">
        <w:t xml:space="preserve">uma série de </w:t>
      </w:r>
      <w:r w:rsidR="0025560E">
        <w:t xml:space="preserve">gráficos que </w:t>
      </w:r>
      <w:r w:rsidR="00974253">
        <w:t xml:space="preserve">auxiliam </w:t>
      </w:r>
      <w:r w:rsidR="00102532">
        <w:t xml:space="preserve">na gestão e </w:t>
      </w:r>
      <w:r w:rsidR="00B808F3">
        <w:t xml:space="preserve">no </w:t>
      </w:r>
      <w:r w:rsidR="00102532">
        <w:t>monitoramento do time.</w:t>
      </w:r>
      <w:r w:rsidR="00974253">
        <w:t xml:space="preserve"> Com </w:t>
      </w:r>
      <w:r w:rsidR="008A2114">
        <w:t>os relatórios</w:t>
      </w:r>
      <w:r w:rsidR="00974253">
        <w:t xml:space="preserve"> de </w:t>
      </w:r>
      <w:r w:rsidR="008A2114">
        <w:t>análise</w:t>
      </w:r>
      <w:r w:rsidR="00974253">
        <w:t xml:space="preserve"> d</w:t>
      </w:r>
      <w:r w:rsidR="006C7E75">
        <w:t>e demandadas</w:t>
      </w:r>
      <w:r w:rsidR="00974253">
        <w:t xml:space="preserve"> a equipe</w:t>
      </w:r>
      <w:r w:rsidR="006C7E75">
        <w:t xml:space="preserve"> ou o gestor</w:t>
      </w:r>
      <w:r w:rsidR="00974253">
        <w:t xml:space="preserve"> consegue saber quanto tempo </w:t>
      </w:r>
      <w:r w:rsidR="00102532">
        <w:t>é gasto</w:t>
      </w:r>
      <w:r w:rsidR="00974253">
        <w:t xml:space="preserve"> na resolução das</w:t>
      </w:r>
      <w:r w:rsidR="008A2114">
        <w:t xml:space="preserve"> demandas, quantas demandas </w:t>
      </w:r>
      <w:r w:rsidR="00724B8C">
        <w:t>foram</w:t>
      </w:r>
      <w:r w:rsidR="008A2114">
        <w:t xml:space="preserve"> abertas ou resolvidas em um determinado </w:t>
      </w:r>
      <w:r w:rsidR="002F77AF">
        <w:t>período</w:t>
      </w:r>
      <w:r w:rsidR="00102532">
        <w:t xml:space="preserve"> </w:t>
      </w:r>
      <w:r w:rsidR="005A5E5C">
        <w:t>e</w:t>
      </w:r>
      <w:r w:rsidR="00B808F3">
        <w:t xml:space="preserve"> é possível realizar </w:t>
      </w:r>
      <w:r w:rsidR="008A2114">
        <w:t xml:space="preserve">a comparação </w:t>
      </w:r>
      <w:r w:rsidR="00A27FC2">
        <w:t>dessas informações</w:t>
      </w:r>
      <w:r w:rsidR="008A2114">
        <w:t xml:space="preserve">. </w:t>
      </w:r>
      <w:r w:rsidR="00102532">
        <w:t>Ele também possui relatórios e gráficos</w:t>
      </w:r>
      <w:r w:rsidR="008A2114">
        <w:t xml:space="preserve"> para o controle do tempo e gestão da equipe</w:t>
      </w:r>
      <w:r w:rsidR="0003062F">
        <w:t xml:space="preserve">, assim como </w:t>
      </w:r>
      <w:r w:rsidR="006C7E75">
        <w:t>gera relatórios para controle das sprints para o gestor</w:t>
      </w:r>
      <w:r w:rsidR="00B808F3">
        <w:t xml:space="preserve"> (</w:t>
      </w:r>
      <w:r w:rsidR="00B808F3" w:rsidRPr="00BD1C62">
        <w:t>ATLASSIAN</w:t>
      </w:r>
      <w:r w:rsidR="00B808F3">
        <w:t xml:space="preserve">, </w:t>
      </w:r>
      <w:r w:rsidR="00B808F3" w:rsidRPr="00BD1C62">
        <w:t>20</w:t>
      </w:r>
      <w:r w:rsidR="001E3D30">
        <w:t>19</w:t>
      </w:r>
      <w:r w:rsidR="00B808F3" w:rsidRPr="00BD1C62">
        <w:t>)</w:t>
      </w:r>
      <w:r w:rsidR="006C7E75">
        <w:t>.</w:t>
      </w:r>
    </w:p>
    <w:p w14:paraId="1FC6C541" w14:textId="0277F4A4" w:rsidR="00A44581" w:rsidRDefault="000C1747" w:rsidP="001E20FD">
      <w:pPr>
        <w:pStyle w:val="Ttulo2"/>
      </w:pPr>
      <w:r>
        <w:t xml:space="preserve">2.2 </w:t>
      </w:r>
      <w:r w:rsidR="007844FB">
        <w:t>qTEST</w:t>
      </w:r>
      <w:r w:rsidR="00F12CCA">
        <w:t xml:space="preserve">: uma ferramenta para </w:t>
      </w:r>
      <w:r w:rsidR="00062661">
        <w:t>GE</w:t>
      </w:r>
      <w:r w:rsidR="007844FB">
        <w:t xml:space="preserve">RENCIAMENTO </w:t>
      </w:r>
      <w:r w:rsidR="009A3830">
        <w:t>E ANÁLISE</w:t>
      </w:r>
      <w:r w:rsidR="007844FB">
        <w:t xml:space="preserve"> DE TESTE</w:t>
      </w:r>
      <w:del w:id="33" w:author="Dalton Solano dos Reis" w:date="2022-11-05T20:34:00Z">
        <w:r w:rsidR="00062661" w:rsidDel="001F5070">
          <w:delText>.</w:delText>
        </w:r>
      </w:del>
    </w:p>
    <w:p w14:paraId="2B65C3D8" w14:textId="05D0AF6A" w:rsidR="00FD457B" w:rsidRDefault="007844FB" w:rsidP="003944A8">
      <w:pPr>
        <w:pStyle w:val="TF-TEXTO"/>
      </w:pPr>
      <w:r>
        <w:t xml:space="preserve">A </w:t>
      </w:r>
      <w:r w:rsidR="00145B9A">
        <w:t>Tricentis</w:t>
      </w:r>
      <w:r w:rsidR="009D3772">
        <w:t xml:space="preserve"> (</w:t>
      </w:r>
      <w:r w:rsidR="001E3D30">
        <w:t>2019</w:t>
      </w:r>
      <w:r w:rsidR="009D3772">
        <w:t xml:space="preserve">) </w:t>
      </w:r>
      <w:r w:rsidR="00EA203B">
        <w:t>tr</w:t>
      </w:r>
      <w:r w:rsidR="00C777E7">
        <w:t xml:space="preserve">az o </w:t>
      </w:r>
      <w:proofErr w:type="spellStart"/>
      <w:r>
        <w:t>Qtest</w:t>
      </w:r>
      <w:proofErr w:type="spellEnd"/>
      <w:r w:rsidR="0003062F">
        <w:t>,</w:t>
      </w:r>
      <w:r w:rsidR="007B019C">
        <w:t xml:space="preserve"> que é</w:t>
      </w:r>
      <w:r w:rsidR="009D3772">
        <w:t xml:space="preserve"> </w:t>
      </w:r>
      <w:r w:rsidR="008B0D84">
        <w:t>um</w:t>
      </w:r>
      <w:r w:rsidR="00145B9A">
        <w:t xml:space="preserve"> sistema Web </w:t>
      </w:r>
      <w:r w:rsidR="0059181C">
        <w:t xml:space="preserve">para </w:t>
      </w:r>
      <w:r>
        <w:t>o gerenciamento e an</w:t>
      </w:r>
      <w:r w:rsidR="00145B9A">
        <w:t>ál</w:t>
      </w:r>
      <w:r>
        <w:t>ise de casos de teste nas equipes de qualidade de software</w:t>
      </w:r>
      <w:r w:rsidR="009E7296">
        <w:t>.</w:t>
      </w:r>
      <w:r w:rsidR="00EA203B">
        <w:t xml:space="preserve"> </w:t>
      </w:r>
      <w:r w:rsidR="00145B9A">
        <w:t>O sistema</w:t>
      </w:r>
      <w:r w:rsidR="00406226">
        <w:t xml:space="preserve"> </w:t>
      </w:r>
      <w:r w:rsidR="00714552">
        <w:t>permite que os gestores façam um gerenciamento</w:t>
      </w:r>
      <w:r w:rsidR="005D62A9">
        <w:t xml:space="preserve"> completo</w:t>
      </w:r>
      <w:r w:rsidR="00714552">
        <w:t xml:space="preserve"> </w:t>
      </w:r>
      <w:r w:rsidR="00145B9A">
        <w:t>d</w:t>
      </w:r>
      <w:r w:rsidR="005D62A9">
        <w:t>os testes, podendo criar um projeto de testes com todos os planos e casos de teste da equipe</w:t>
      </w:r>
      <w:r w:rsidR="00145B9A">
        <w:t xml:space="preserve">. Além disso o sistema possibilita que se faça </w:t>
      </w:r>
      <w:r w:rsidR="005D62A9">
        <w:t>uma análise completa dos testes executados.</w:t>
      </w:r>
      <w:r w:rsidR="00714552">
        <w:t xml:space="preserve"> </w:t>
      </w:r>
      <w:r w:rsidR="005D62A9">
        <w:t>As funções</w:t>
      </w:r>
      <w:r w:rsidR="001B220A">
        <w:t xml:space="preserve"> </w:t>
      </w:r>
      <w:r w:rsidR="00C777E7">
        <w:t xml:space="preserve">mais destacadas do </w:t>
      </w:r>
      <w:proofErr w:type="spellStart"/>
      <w:r w:rsidR="005D62A9">
        <w:t>Qtest</w:t>
      </w:r>
      <w:proofErr w:type="spellEnd"/>
      <w:r w:rsidR="005D62A9">
        <w:t xml:space="preserve"> </w:t>
      </w:r>
      <w:r w:rsidR="00145B9A">
        <w:t xml:space="preserve">são: </w:t>
      </w:r>
      <w:r w:rsidR="003944A8">
        <w:t xml:space="preserve">gestão de time, gestão de casos de teste </w:t>
      </w:r>
      <w:r w:rsidR="004846CF">
        <w:t xml:space="preserve">com a criação de planos e repositórios de teste, historio de </w:t>
      </w:r>
      <w:r w:rsidR="003944A8">
        <w:t xml:space="preserve">atividades, estatísticas por meio de </w:t>
      </w:r>
      <w:r w:rsidR="004846CF">
        <w:t xml:space="preserve">geração de relatórios e </w:t>
      </w:r>
      <w:r w:rsidR="003944A8">
        <w:t>permissões</w:t>
      </w:r>
      <w:r w:rsidR="004846CF">
        <w:t xml:space="preserve"> d</w:t>
      </w:r>
      <w:r w:rsidR="003944A8">
        <w:t>e</w:t>
      </w:r>
      <w:r w:rsidR="004846CF">
        <w:t xml:space="preserve"> usuário</w:t>
      </w:r>
      <w:r w:rsidR="00145B9A">
        <w:t xml:space="preserve"> (TRICENTIS, </w:t>
      </w:r>
      <w:r w:rsidR="001E3D30">
        <w:t>2019</w:t>
      </w:r>
      <w:r w:rsidR="00145B9A">
        <w:t>).</w:t>
      </w:r>
    </w:p>
    <w:p w14:paraId="47649382" w14:textId="333E351C" w:rsidR="00E9716E" w:rsidRPr="000319FE" w:rsidRDefault="00E9716E" w:rsidP="00FD457B">
      <w:pPr>
        <w:pStyle w:val="TF-TEXTO"/>
        <w:rPr>
          <w:u w:val="single"/>
        </w:rPr>
      </w:pPr>
      <w:r>
        <w:t xml:space="preserve">O </w:t>
      </w:r>
      <w:proofErr w:type="spellStart"/>
      <w:r>
        <w:t>Qtest</w:t>
      </w:r>
      <w:proofErr w:type="spellEnd"/>
      <w:r>
        <w:t xml:space="preserve"> permite </w:t>
      </w:r>
      <w:r w:rsidR="003944A8">
        <w:t>ao usuário gerenciar a</w:t>
      </w:r>
      <w:r>
        <w:t xml:space="preserve"> equipe de qualidade, captando dados e estatísticas durante a execução dos testes. </w:t>
      </w:r>
      <w:r w:rsidR="00145B9A">
        <w:t>O sistema</w:t>
      </w:r>
      <w:r>
        <w:t xml:space="preserve"> </w:t>
      </w:r>
      <w:r w:rsidR="00224A11">
        <w:t>possibilita a</w:t>
      </w:r>
      <w:r>
        <w:t xml:space="preserve"> criação de um projeto de testes que pode ser composto por planos de teste</w:t>
      </w:r>
      <w:r w:rsidR="00224A11">
        <w:t xml:space="preserve">, </w:t>
      </w:r>
      <w:r w:rsidR="00224A11" w:rsidRPr="001F5070">
        <w:rPr>
          <w:i/>
          <w:iCs/>
          <w:rPrChange w:id="34" w:author="Dalton Solano dos Reis" w:date="2022-11-05T20:35:00Z">
            <w:rPr/>
          </w:rPrChange>
        </w:rPr>
        <w:t>suítes</w:t>
      </w:r>
      <w:r w:rsidR="00224A11">
        <w:t xml:space="preserve"> de casos testes, versionamento de versões e listagem </w:t>
      </w:r>
      <w:r w:rsidR="00224A11">
        <w:lastRenderedPageBreak/>
        <w:t xml:space="preserve">de requisitos. </w:t>
      </w:r>
      <w:r w:rsidR="00145B9A">
        <w:t>O sistema</w:t>
      </w:r>
      <w:r w:rsidR="00224A11">
        <w:t xml:space="preserve"> também possui um controle sobre os usuários, permitindo que o gestor adicion</w:t>
      </w:r>
      <w:r w:rsidR="00D779D8">
        <w:t xml:space="preserve">e contas </w:t>
      </w:r>
      <w:r w:rsidR="00CA5410">
        <w:t>de usuários</w:t>
      </w:r>
      <w:r w:rsidR="00224A11">
        <w:t xml:space="preserve"> </w:t>
      </w:r>
      <w:r w:rsidR="0085075E">
        <w:t>e</w:t>
      </w:r>
      <w:r w:rsidR="00224A11">
        <w:t xml:space="preserve"> o seu </w:t>
      </w:r>
      <w:r w:rsidR="00732968">
        <w:t>nível</w:t>
      </w:r>
      <w:r w:rsidR="00224A11">
        <w:t xml:space="preserve"> de permissão</w:t>
      </w:r>
      <w:r w:rsidR="00145B9A">
        <w:t xml:space="preserve"> (TRICENTIS, </w:t>
      </w:r>
      <w:r w:rsidR="001E3D30">
        <w:t>2019</w:t>
      </w:r>
      <w:r w:rsidR="00145B9A">
        <w:t>).</w:t>
      </w:r>
      <w:r w:rsidR="00224A11">
        <w:t xml:space="preserve"> </w:t>
      </w:r>
    </w:p>
    <w:p w14:paraId="16EF2084" w14:textId="1F6CC22C" w:rsidR="00732968" w:rsidRDefault="00732968" w:rsidP="00FD457B">
      <w:pPr>
        <w:pStyle w:val="TF-TEXTO"/>
      </w:pPr>
      <w:r>
        <w:t xml:space="preserve">A </w:t>
      </w:r>
      <w:r w:rsidR="006F5E70">
        <w:t>Tricentis (</w:t>
      </w:r>
      <w:r w:rsidR="001E3D30">
        <w:t>2019</w:t>
      </w:r>
      <w:r>
        <w:t xml:space="preserve">) traz um gerenciamento </w:t>
      </w:r>
      <w:r w:rsidR="006F5E70">
        <w:t>de casos</w:t>
      </w:r>
      <w:r>
        <w:t xml:space="preserve"> de teste, permitindo que o usuário tenha controle sobre os casos que foram criados. </w:t>
      </w:r>
      <w:r w:rsidR="00147B2D">
        <w:t xml:space="preserve">Nesse sentido, a </w:t>
      </w:r>
      <w:r w:rsidR="00D21408">
        <w:fldChar w:fldCharType="begin"/>
      </w:r>
      <w:r w:rsidR="00D21408">
        <w:instrText xml:space="preserve"> REF _Ref113469342 \h </w:instrText>
      </w:r>
      <w:r w:rsidR="00D21408">
        <w:fldChar w:fldCharType="separate"/>
      </w:r>
      <w:r w:rsidR="00D21408" w:rsidRPr="0085075E">
        <w:t xml:space="preserve">Figura </w:t>
      </w:r>
      <w:r w:rsidR="00D21408" w:rsidRPr="0085075E">
        <w:rPr>
          <w:noProof/>
        </w:rPr>
        <w:t>3</w:t>
      </w:r>
      <w:r w:rsidR="00D21408">
        <w:fldChar w:fldCharType="end"/>
      </w:r>
      <w:r w:rsidR="00145B9A">
        <w:t xml:space="preserve"> </w:t>
      </w:r>
      <w:r w:rsidR="0085075E">
        <w:t>t</w:t>
      </w:r>
      <w:r w:rsidR="00147B2D">
        <w:t>raz</w:t>
      </w:r>
      <w:r w:rsidR="0085075E">
        <w:t xml:space="preserve"> a tela para a criação do caso de teste, n</w:t>
      </w:r>
      <w:r w:rsidR="005B4952">
        <w:t xml:space="preserve">a parte de cima </w:t>
      </w:r>
      <w:r w:rsidR="00147B2D">
        <w:t xml:space="preserve">(de cima para baixo) é possível </w:t>
      </w:r>
      <w:r w:rsidR="005B4952">
        <w:t xml:space="preserve">fazer a inserção das informações básicas como o título, responsável, tipo de teste e a versão. </w:t>
      </w:r>
      <w:r w:rsidR="00147B2D">
        <w:t xml:space="preserve">Já na </w:t>
      </w:r>
      <w:r w:rsidR="005B4952">
        <w:t xml:space="preserve">parte inferior da </w:t>
      </w:r>
      <w:r w:rsidR="00147B2D">
        <w:t>referida figura consta</w:t>
      </w:r>
      <w:r w:rsidR="005B4952">
        <w:t xml:space="preserve"> as informações comple</w:t>
      </w:r>
      <w:r w:rsidR="00147B2D">
        <w:t>men</w:t>
      </w:r>
      <w:r w:rsidR="005B4952">
        <w:t xml:space="preserve">tares </w:t>
      </w:r>
      <w:r w:rsidR="00D779D8">
        <w:t xml:space="preserve">como os passos do teste para a sua execução, os anexos, os requisitos necessários do teste, o seu histórico e os comentários relacionados a ele. O </w:t>
      </w:r>
      <w:proofErr w:type="spellStart"/>
      <w:r w:rsidR="00D779D8">
        <w:t>Qtest</w:t>
      </w:r>
      <w:proofErr w:type="spellEnd"/>
      <w:r w:rsidR="00D779D8">
        <w:t xml:space="preserve"> permite ao usuário organizar os casos de </w:t>
      </w:r>
      <w:r w:rsidR="0088530D">
        <w:t>teste por</w:t>
      </w:r>
      <w:r w:rsidR="00486437">
        <w:t xml:space="preserve"> meio de </w:t>
      </w:r>
      <w:r w:rsidR="00CA5410">
        <w:t>um repositório</w:t>
      </w:r>
      <w:r w:rsidR="00486437">
        <w:t xml:space="preserve">, </w:t>
      </w:r>
      <w:r w:rsidR="00933F72">
        <w:t>separando-os</w:t>
      </w:r>
      <w:r w:rsidR="00D779D8">
        <w:t xml:space="preserve"> </w:t>
      </w:r>
      <w:r w:rsidR="00CA5410">
        <w:t>por p</w:t>
      </w:r>
      <w:r w:rsidR="0088530D">
        <w:t>rojetos</w:t>
      </w:r>
      <w:r w:rsidR="00D779D8">
        <w:t xml:space="preserve"> </w:t>
      </w:r>
      <w:r w:rsidR="00486437">
        <w:t xml:space="preserve">e </w:t>
      </w:r>
      <w:r w:rsidR="0088530D">
        <w:t>pastas</w:t>
      </w:r>
      <w:r w:rsidR="00933F72">
        <w:t xml:space="preserve"> </w:t>
      </w:r>
      <w:r w:rsidR="00147B2D">
        <w:t xml:space="preserve">(TRICENTIS, </w:t>
      </w:r>
      <w:r w:rsidR="001E3D30">
        <w:t>2019</w:t>
      </w:r>
      <w:r w:rsidR="00147B2D">
        <w:t>)</w:t>
      </w:r>
      <w:r w:rsidR="00D779D8">
        <w:t>.</w:t>
      </w:r>
    </w:p>
    <w:p w14:paraId="23F89D0E" w14:textId="14BFCCDB" w:rsidR="00732968" w:rsidRPr="0085075E" w:rsidRDefault="00732968" w:rsidP="000319FE">
      <w:pPr>
        <w:pStyle w:val="TF-LEGENDA"/>
      </w:pPr>
      <w:bookmarkStart w:id="35" w:name="_Ref113469342"/>
      <w:r w:rsidRPr="0085075E">
        <w:t xml:space="preserve">Figura </w:t>
      </w:r>
      <w:fldSimple w:instr=" SEQ Figura \* ARABIC ">
        <w:r w:rsidRPr="0085075E">
          <w:rPr>
            <w:noProof/>
          </w:rPr>
          <w:t>3</w:t>
        </w:r>
      </w:fldSimple>
      <w:bookmarkEnd w:id="35"/>
      <w:r>
        <w:t xml:space="preserve"> – Tela de cadastro de casos de teste</w:t>
      </w:r>
    </w:p>
    <w:p w14:paraId="6F8E57CA" w14:textId="197B341A" w:rsidR="00732968" w:rsidRDefault="0085075E" w:rsidP="000319FE">
      <w:pPr>
        <w:pStyle w:val="TF-FIGURA"/>
      </w:pPr>
      <w:r w:rsidRPr="000319FE">
        <w:rPr>
          <w:noProof/>
        </w:rPr>
        <w:drawing>
          <wp:inline distT="0" distB="0" distL="0" distR="0" wp14:anchorId="6C223F76" wp14:editId="3BBA303A">
            <wp:extent cx="4296431" cy="2310765"/>
            <wp:effectExtent l="19050" t="19050" r="27940" b="13335"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266" cy="23639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936D7" w14:textId="1B9CA092" w:rsidR="00732968" w:rsidRDefault="00732968" w:rsidP="00933F72">
      <w:pPr>
        <w:pStyle w:val="TF-FONTE"/>
      </w:pPr>
      <w:r w:rsidRPr="0085075E">
        <w:t>Fonte</w:t>
      </w:r>
      <w:r w:rsidR="0085075E" w:rsidRPr="0085075E">
        <w:t xml:space="preserve">: </w:t>
      </w:r>
      <w:r w:rsidR="00183308" w:rsidRPr="0085075E">
        <w:t>Tricentis (</w:t>
      </w:r>
      <w:r w:rsidR="001E3D30" w:rsidRPr="0085075E">
        <w:t>20</w:t>
      </w:r>
      <w:r w:rsidR="001E3D30">
        <w:t>19</w:t>
      </w:r>
      <w:r w:rsidR="0085075E" w:rsidRPr="0085075E">
        <w:t>)</w:t>
      </w:r>
      <w:r w:rsidR="00147B2D">
        <w:t>.</w:t>
      </w:r>
    </w:p>
    <w:p w14:paraId="56D8CD5B" w14:textId="554AD99F" w:rsidR="00147B2D" w:rsidRDefault="00D779D8" w:rsidP="000C1747">
      <w:pPr>
        <w:pStyle w:val="TF-TEXTO"/>
        <w:rPr>
          <w:szCs w:val="24"/>
        </w:rPr>
      </w:pPr>
      <w:r w:rsidRPr="000319FE">
        <w:rPr>
          <w:szCs w:val="24"/>
        </w:rPr>
        <w:t xml:space="preserve">Segundo </w:t>
      </w:r>
      <w:r w:rsidR="00CA5410" w:rsidRPr="00CA5410">
        <w:rPr>
          <w:szCs w:val="24"/>
        </w:rPr>
        <w:t>Tricentis (</w:t>
      </w:r>
      <w:r w:rsidR="001E3D30" w:rsidRPr="000319FE">
        <w:rPr>
          <w:szCs w:val="24"/>
        </w:rPr>
        <w:t>20</w:t>
      </w:r>
      <w:r w:rsidR="001E3D30">
        <w:rPr>
          <w:szCs w:val="24"/>
        </w:rPr>
        <w:t>19</w:t>
      </w:r>
      <w:r w:rsidRPr="000319FE">
        <w:rPr>
          <w:szCs w:val="24"/>
        </w:rPr>
        <w:t>)</w:t>
      </w:r>
      <w:r w:rsidR="00147B2D">
        <w:rPr>
          <w:szCs w:val="24"/>
        </w:rPr>
        <w:t xml:space="preserve">, o sistema </w:t>
      </w:r>
      <w:r w:rsidRPr="000319FE">
        <w:rPr>
          <w:szCs w:val="24"/>
        </w:rPr>
        <w:t>possui um histórico</w:t>
      </w:r>
      <w:r w:rsidR="00F01803">
        <w:rPr>
          <w:szCs w:val="24"/>
        </w:rPr>
        <w:t xml:space="preserve"> de versões </w:t>
      </w:r>
      <w:r w:rsidR="00F01803" w:rsidRPr="00F01803">
        <w:rPr>
          <w:szCs w:val="24"/>
        </w:rPr>
        <w:t>para</w:t>
      </w:r>
      <w:r w:rsidRPr="000319FE">
        <w:rPr>
          <w:szCs w:val="24"/>
        </w:rPr>
        <w:t xml:space="preserve"> cada função </w:t>
      </w:r>
      <w:r w:rsidR="00CA5410">
        <w:rPr>
          <w:szCs w:val="24"/>
        </w:rPr>
        <w:t>gravando todos os dados que foram alterados e</w:t>
      </w:r>
      <w:r w:rsidR="00F01803">
        <w:rPr>
          <w:szCs w:val="24"/>
        </w:rPr>
        <w:t xml:space="preserve"> os listando posteriormente</w:t>
      </w:r>
      <w:r w:rsidR="00CA5410">
        <w:rPr>
          <w:szCs w:val="24"/>
        </w:rPr>
        <w:t>. Em cada aba o sistema guarda as alterações que foram feitas por meio de</w:t>
      </w:r>
      <w:r w:rsidR="00F01803">
        <w:rPr>
          <w:szCs w:val="24"/>
        </w:rPr>
        <w:t xml:space="preserve"> um histórico</w:t>
      </w:r>
      <w:r w:rsidR="006F5E70">
        <w:rPr>
          <w:szCs w:val="24"/>
        </w:rPr>
        <w:t xml:space="preserve"> detalhado e os</w:t>
      </w:r>
      <w:r w:rsidR="00F01803">
        <w:rPr>
          <w:szCs w:val="24"/>
        </w:rPr>
        <w:t xml:space="preserve"> exib</w:t>
      </w:r>
      <w:r w:rsidR="006F5E70">
        <w:rPr>
          <w:szCs w:val="24"/>
        </w:rPr>
        <w:t>e</w:t>
      </w:r>
      <w:r w:rsidR="00F01803">
        <w:rPr>
          <w:szCs w:val="24"/>
        </w:rPr>
        <w:t xml:space="preserve"> por meio de uma lista. </w:t>
      </w:r>
      <w:r w:rsidR="00357D0C">
        <w:rPr>
          <w:szCs w:val="24"/>
        </w:rPr>
        <w:t>Tricentis (</w:t>
      </w:r>
      <w:r w:rsidR="001E3D30">
        <w:rPr>
          <w:szCs w:val="24"/>
        </w:rPr>
        <w:t>2019</w:t>
      </w:r>
      <w:r w:rsidR="00357D0C">
        <w:rPr>
          <w:szCs w:val="24"/>
        </w:rPr>
        <w:t>) ainda coloca que o</w:t>
      </w:r>
      <w:r w:rsidR="00F01803">
        <w:rPr>
          <w:szCs w:val="24"/>
        </w:rPr>
        <w:t xml:space="preserve"> sistema possui</w:t>
      </w:r>
      <w:r w:rsidR="00CA5410">
        <w:rPr>
          <w:szCs w:val="24"/>
        </w:rPr>
        <w:t xml:space="preserve"> um fácil acesso </w:t>
      </w:r>
      <w:r w:rsidR="00F01803">
        <w:rPr>
          <w:szCs w:val="24"/>
        </w:rPr>
        <w:t xml:space="preserve">aos históricos, </w:t>
      </w:r>
      <w:r w:rsidR="00357D0C">
        <w:rPr>
          <w:szCs w:val="24"/>
        </w:rPr>
        <w:t xml:space="preserve">no qual </w:t>
      </w:r>
      <w:r w:rsidR="00F01803">
        <w:rPr>
          <w:szCs w:val="24"/>
        </w:rPr>
        <w:t xml:space="preserve">em cada função </w:t>
      </w:r>
      <w:r w:rsidR="00357D0C">
        <w:rPr>
          <w:szCs w:val="24"/>
        </w:rPr>
        <w:t xml:space="preserve">existe </w:t>
      </w:r>
      <w:r w:rsidR="00F01803">
        <w:rPr>
          <w:szCs w:val="24"/>
        </w:rPr>
        <w:t>uma</w:t>
      </w:r>
      <w:r w:rsidR="006F5E70">
        <w:rPr>
          <w:szCs w:val="24"/>
        </w:rPr>
        <w:t xml:space="preserve"> a</w:t>
      </w:r>
      <w:r w:rsidR="00F01803">
        <w:rPr>
          <w:szCs w:val="24"/>
        </w:rPr>
        <w:t>ba</w:t>
      </w:r>
      <w:r w:rsidR="006F5E70">
        <w:rPr>
          <w:szCs w:val="24"/>
        </w:rPr>
        <w:t xml:space="preserve"> com o histórico e os usuários conseguem acessá-lo livremente podendo ver quem fez a alteração, quando e o que foi alterado</w:t>
      </w:r>
      <w:r w:rsidR="00147B2D">
        <w:t>.</w:t>
      </w:r>
    </w:p>
    <w:p w14:paraId="592A497D" w14:textId="0A7A1B7B" w:rsidR="00147B2D" w:rsidRDefault="006F5E70" w:rsidP="00147B2D">
      <w:pPr>
        <w:pStyle w:val="TF-TEXTO"/>
        <w:rPr>
          <w:szCs w:val="24"/>
        </w:rPr>
      </w:pPr>
      <w:r>
        <w:rPr>
          <w:szCs w:val="24"/>
        </w:rPr>
        <w:t xml:space="preserve">De acordo com </w:t>
      </w:r>
      <w:proofErr w:type="spellStart"/>
      <w:r w:rsidR="00EC30C3">
        <w:rPr>
          <w:szCs w:val="24"/>
        </w:rPr>
        <w:t>Tricentis</w:t>
      </w:r>
      <w:proofErr w:type="spellEnd"/>
      <w:r w:rsidR="00EC30C3">
        <w:rPr>
          <w:szCs w:val="24"/>
        </w:rPr>
        <w:t xml:space="preserve"> (</w:t>
      </w:r>
      <w:r w:rsidR="001E3D30">
        <w:rPr>
          <w:szCs w:val="24"/>
        </w:rPr>
        <w:t>2019</w:t>
      </w:r>
      <w:r w:rsidR="00EC30C3">
        <w:rPr>
          <w:szCs w:val="24"/>
        </w:rPr>
        <w:t>)</w:t>
      </w:r>
      <w:r w:rsidR="00147B2D">
        <w:rPr>
          <w:szCs w:val="24"/>
        </w:rPr>
        <w:t xml:space="preserve">, o </w:t>
      </w:r>
      <w:proofErr w:type="spellStart"/>
      <w:r w:rsidR="00EC30C3">
        <w:rPr>
          <w:szCs w:val="24"/>
        </w:rPr>
        <w:t>Qtest</w:t>
      </w:r>
      <w:proofErr w:type="spellEnd"/>
      <w:r>
        <w:rPr>
          <w:szCs w:val="24"/>
        </w:rPr>
        <w:t xml:space="preserve"> traz </w:t>
      </w:r>
      <w:r w:rsidR="000225A5">
        <w:rPr>
          <w:szCs w:val="24"/>
        </w:rPr>
        <w:t>um painel com menus</w:t>
      </w:r>
      <w:r>
        <w:rPr>
          <w:szCs w:val="24"/>
        </w:rPr>
        <w:t xml:space="preserve"> </w:t>
      </w:r>
      <w:r w:rsidR="00147B2D">
        <w:rPr>
          <w:szCs w:val="24"/>
        </w:rPr>
        <w:t xml:space="preserve">e </w:t>
      </w:r>
      <w:r>
        <w:rPr>
          <w:szCs w:val="24"/>
        </w:rPr>
        <w:t>métricas do sistema</w:t>
      </w:r>
      <w:r w:rsidR="00147B2D">
        <w:rPr>
          <w:szCs w:val="24"/>
        </w:rPr>
        <w:t>,</w:t>
      </w:r>
      <w:r>
        <w:rPr>
          <w:szCs w:val="24"/>
        </w:rPr>
        <w:t xml:space="preserve"> permitindo que o usuário tenha um controle sobre o andamento do projeto.</w:t>
      </w:r>
      <w:r w:rsidR="00EC30C3">
        <w:rPr>
          <w:szCs w:val="24"/>
        </w:rPr>
        <w:t xml:space="preserve"> </w:t>
      </w:r>
      <w:r w:rsidR="00B4579C">
        <w:rPr>
          <w:szCs w:val="24"/>
        </w:rPr>
        <w:t xml:space="preserve">Nesse sentido, o </w:t>
      </w:r>
      <w:r w:rsidR="00EC30C3">
        <w:rPr>
          <w:szCs w:val="24"/>
        </w:rPr>
        <w:t xml:space="preserve">sistema </w:t>
      </w:r>
      <w:r w:rsidR="000225A5">
        <w:rPr>
          <w:szCs w:val="24"/>
        </w:rPr>
        <w:t xml:space="preserve">traz um menu com os dados dos testes executados, mostrando a velocidade em que os casos foram executados, a cobertura que eles atingiram e qualidade dos testes. </w:t>
      </w:r>
      <w:r w:rsidR="00147B2D">
        <w:rPr>
          <w:szCs w:val="24"/>
        </w:rPr>
        <w:t xml:space="preserve">Além disso, o sistema </w:t>
      </w:r>
      <w:r w:rsidR="00B97C0F">
        <w:rPr>
          <w:szCs w:val="24"/>
        </w:rPr>
        <w:t xml:space="preserve">possui </w:t>
      </w:r>
      <w:r w:rsidR="000225A5">
        <w:rPr>
          <w:szCs w:val="24"/>
        </w:rPr>
        <w:t xml:space="preserve">um </w:t>
      </w:r>
      <w:r w:rsidR="000225A5" w:rsidRPr="001F5070">
        <w:rPr>
          <w:i/>
          <w:iCs/>
          <w:szCs w:val="24"/>
          <w:rPrChange w:id="36" w:author="Dalton Solano dos Reis" w:date="2022-11-05T20:37:00Z">
            <w:rPr>
              <w:szCs w:val="24"/>
            </w:rPr>
          </w:rPrChange>
        </w:rPr>
        <w:t>dashboard</w:t>
      </w:r>
      <w:r w:rsidR="000225A5">
        <w:rPr>
          <w:szCs w:val="24"/>
        </w:rPr>
        <w:t xml:space="preserve"> que mostra em tempo real quantos casos foram </w:t>
      </w:r>
      <w:r w:rsidR="00183308">
        <w:rPr>
          <w:szCs w:val="24"/>
        </w:rPr>
        <w:t xml:space="preserve">executados, </w:t>
      </w:r>
      <w:r w:rsidR="00486437">
        <w:rPr>
          <w:szCs w:val="24"/>
        </w:rPr>
        <w:t>bloqueados, falharam</w:t>
      </w:r>
      <w:r w:rsidR="00B97C0F">
        <w:rPr>
          <w:szCs w:val="24"/>
        </w:rPr>
        <w:t xml:space="preserve"> e ele também permite a geração de relatórios sobre </w:t>
      </w:r>
      <w:r w:rsidR="00147B2D">
        <w:rPr>
          <w:szCs w:val="24"/>
        </w:rPr>
        <w:t>eles</w:t>
      </w:r>
      <w:r w:rsidR="000225A5">
        <w:rPr>
          <w:szCs w:val="24"/>
        </w:rPr>
        <w:t xml:space="preserve">. Ele também exibe gráficos, deixando mais visual a </w:t>
      </w:r>
      <w:r w:rsidR="001C299A">
        <w:rPr>
          <w:szCs w:val="24"/>
        </w:rPr>
        <w:t>demonstração</w:t>
      </w:r>
      <w:r w:rsidR="000225A5">
        <w:rPr>
          <w:szCs w:val="24"/>
        </w:rPr>
        <w:t xml:space="preserve"> dos dados</w:t>
      </w:r>
      <w:r w:rsidR="001C299A">
        <w:rPr>
          <w:szCs w:val="24"/>
        </w:rPr>
        <w:t xml:space="preserve"> e </w:t>
      </w:r>
      <w:r w:rsidR="00147B2D">
        <w:rPr>
          <w:szCs w:val="24"/>
        </w:rPr>
        <w:t>possibilitando</w:t>
      </w:r>
      <w:r w:rsidR="001C299A">
        <w:rPr>
          <w:szCs w:val="24"/>
        </w:rPr>
        <w:t xml:space="preserve"> que o </w:t>
      </w:r>
      <w:r w:rsidR="001C299A">
        <w:rPr>
          <w:szCs w:val="24"/>
        </w:rPr>
        <w:lastRenderedPageBreak/>
        <w:t xml:space="preserve">usuário altere os </w:t>
      </w:r>
      <w:r w:rsidR="00EC5966">
        <w:rPr>
          <w:szCs w:val="24"/>
        </w:rPr>
        <w:t xml:space="preserve">gráficos </w:t>
      </w:r>
      <w:r w:rsidR="00147B2D">
        <w:rPr>
          <w:szCs w:val="24"/>
        </w:rPr>
        <w:t xml:space="preserve">por meio de </w:t>
      </w:r>
      <w:r w:rsidR="001C299A">
        <w:rPr>
          <w:szCs w:val="24"/>
        </w:rPr>
        <w:t>filtros</w:t>
      </w:r>
      <w:r w:rsidR="00147B2D">
        <w:rPr>
          <w:szCs w:val="24"/>
        </w:rPr>
        <w:t xml:space="preserve"> e </w:t>
      </w:r>
      <w:r w:rsidR="001C299A">
        <w:rPr>
          <w:szCs w:val="24"/>
        </w:rPr>
        <w:t>exib</w:t>
      </w:r>
      <w:r w:rsidR="00147B2D">
        <w:rPr>
          <w:szCs w:val="24"/>
        </w:rPr>
        <w:t xml:space="preserve">e </w:t>
      </w:r>
      <w:r w:rsidR="001C299A">
        <w:rPr>
          <w:szCs w:val="24"/>
        </w:rPr>
        <w:t>as informações de um determinado período ou versão do sistema</w:t>
      </w:r>
      <w:r w:rsidR="00147B2D">
        <w:rPr>
          <w:szCs w:val="24"/>
        </w:rPr>
        <w:t xml:space="preserve"> </w:t>
      </w:r>
      <w:r w:rsidR="00147B2D">
        <w:t xml:space="preserve">(TRICENTIS, </w:t>
      </w:r>
      <w:r w:rsidR="001E3D30">
        <w:t>2019</w:t>
      </w:r>
      <w:r w:rsidR="00147B2D">
        <w:t>)</w:t>
      </w:r>
      <w:r w:rsidR="001C299A">
        <w:rPr>
          <w:szCs w:val="24"/>
        </w:rPr>
        <w:t>.</w:t>
      </w:r>
    </w:p>
    <w:p w14:paraId="1C227616" w14:textId="097D064B" w:rsidR="00D779D8" w:rsidRPr="00D779D8" w:rsidRDefault="00147B2D" w:rsidP="00933F72">
      <w:pPr>
        <w:pStyle w:val="TF-TEXTO"/>
      </w:pPr>
      <w:r>
        <w:rPr>
          <w:szCs w:val="24"/>
        </w:rPr>
        <w:t>Cabe destacar, que o</w:t>
      </w:r>
      <w:r w:rsidR="00EC5966">
        <w:rPr>
          <w:szCs w:val="24"/>
        </w:rPr>
        <w:t xml:space="preserve"> </w:t>
      </w:r>
      <w:proofErr w:type="spellStart"/>
      <w:r w:rsidR="00EC5966">
        <w:rPr>
          <w:szCs w:val="24"/>
        </w:rPr>
        <w:t>Qtest</w:t>
      </w:r>
      <w:proofErr w:type="spellEnd"/>
      <w:r w:rsidR="00EC5966">
        <w:rPr>
          <w:szCs w:val="24"/>
        </w:rPr>
        <w:t xml:space="preserve"> </w:t>
      </w:r>
      <w:r>
        <w:rPr>
          <w:szCs w:val="24"/>
        </w:rPr>
        <w:t>possibilita ao</w:t>
      </w:r>
      <w:r w:rsidR="00EC5966">
        <w:rPr>
          <w:szCs w:val="24"/>
        </w:rPr>
        <w:t xml:space="preserve"> gestor adicion</w:t>
      </w:r>
      <w:r>
        <w:rPr>
          <w:szCs w:val="24"/>
        </w:rPr>
        <w:t>ar</w:t>
      </w:r>
      <w:r w:rsidR="00EC5966">
        <w:rPr>
          <w:szCs w:val="24"/>
        </w:rPr>
        <w:t xml:space="preserve"> usuário</w:t>
      </w:r>
      <w:r w:rsidR="00B97C0F">
        <w:rPr>
          <w:szCs w:val="24"/>
        </w:rPr>
        <w:t xml:space="preserve">, gerando um </w:t>
      </w:r>
      <w:r w:rsidR="00B97C0F" w:rsidRPr="00933F72">
        <w:rPr>
          <w:i/>
          <w:iCs/>
        </w:rPr>
        <w:t>login</w:t>
      </w:r>
      <w:r w:rsidR="00B97C0F">
        <w:rPr>
          <w:szCs w:val="24"/>
        </w:rPr>
        <w:t xml:space="preserve"> e senha e colocando </w:t>
      </w:r>
      <w:r w:rsidR="00EC5966">
        <w:rPr>
          <w:szCs w:val="24"/>
        </w:rPr>
        <w:t xml:space="preserve">um nível de permissão </w:t>
      </w:r>
      <w:r w:rsidR="00B97C0F">
        <w:rPr>
          <w:szCs w:val="24"/>
        </w:rPr>
        <w:t xml:space="preserve">de acesso </w:t>
      </w:r>
      <w:r w:rsidR="00B4579C">
        <w:rPr>
          <w:szCs w:val="24"/>
        </w:rPr>
        <w:t>ao</w:t>
      </w:r>
      <w:r>
        <w:rPr>
          <w:szCs w:val="24"/>
        </w:rPr>
        <w:t xml:space="preserve"> sistema</w:t>
      </w:r>
      <w:r w:rsidR="00EC5966">
        <w:rPr>
          <w:szCs w:val="24"/>
        </w:rPr>
        <w:t xml:space="preserve">. </w:t>
      </w:r>
      <w:r>
        <w:rPr>
          <w:szCs w:val="24"/>
        </w:rPr>
        <w:t>O gestor pode</w:t>
      </w:r>
      <w:r w:rsidR="00EC5966">
        <w:rPr>
          <w:szCs w:val="24"/>
        </w:rPr>
        <w:t xml:space="preserve"> administrar todos os usuários</w:t>
      </w:r>
      <w:r>
        <w:rPr>
          <w:szCs w:val="24"/>
        </w:rPr>
        <w:t xml:space="preserve">, assim como pode os separar </w:t>
      </w:r>
      <w:r w:rsidR="00EC5966">
        <w:rPr>
          <w:szCs w:val="24"/>
        </w:rPr>
        <w:t xml:space="preserve">em grupos de projetos e de permissão. </w:t>
      </w:r>
      <w:r w:rsidR="00B4579C">
        <w:rPr>
          <w:szCs w:val="24"/>
        </w:rPr>
        <w:t xml:space="preserve">Além disso, o sistema </w:t>
      </w:r>
      <w:r w:rsidR="00EC5966">
        <w:rPr>
          <w:szCs w:val="24"/>
        </w:rPr>
        <w:t>possibilita que o gestor designe tarefas para o usuário o colo</w:t>
      </w:r>
      <w:r w:rsidR="00486437">
        <w:rPr>
          <w:szCs w:val="24"/>
        </w:rPr>
        <w:t>cando</w:t>
      </w:r>
      <w:r w:rsidR="00EC5966">
        <w:rPr>
          <w:szCs w:val="24"/>
        </w:rPr>
        <w:t xml:space="preserve"> como responsável por ela</w:t>
      </w:r>
      <w:r w:rsidR="005B0A93">
        <w:rPr>
          <w:szCs w:val="24"/>
        </w:rPr>
        <w:t>. A ferramenta também permite que o gestor possa rastrear as atividades que um usuário executou durante os testes</w:t>
      </w:r>
      <w:r w:rsidR="00191B25">
        <w:rPr>
          <w:szCs w:val="24"/>
        </w:rPr>
        <w:t xml:space="preserve">, assim como </w:t>
      </w:r>
      <w:r w:rsidR="00535454">
        <w:rPr>
          <w:szCs w:val="24"/>
        </w:rPr>
        <w:t>ver</w:t>
      </w:r>
      <w:r w:rsidR="005B0A93">
        <w:rPr>
          <w:szCs w:val="24"/>
        </w:rPr>
        <w:t xml:space="preserve"> quais casos for</w:t>
      </w:r>
      <w:r w:rsidR="00247FDA">
        <w:rPr>
          <w:szCs w:val="24"/>
        </w:rPr>
        <w:t>am</w:t>
      </w:r>
      <w:r w:rsidR="005B0A93">
        <w:rPr>
          <w:szCs w:val="24"/>
        </w:rPr>
        <w:t xml:space="preserve"> designados ou executados por</w:t>
      </w:r>
      <w:r w:rsidR="00247FDA">
        <w:rPr>
          <w:szCs w:val="24"/>
        </w:rPr>
        <w:t xml:space="preserve"> um determinado </w:t>
      </w:r>
      <w:r w:rsidR="00B042B4">
        <w:rPr>
          <w:szCs w:val="24"/>
        </w:rPr>
        <w:t>usuário (</w:t>
      </w:r>
      <w:r w:rsidR="00B4579C">
        <w:t xml:space="preserve">TRICENTIS, </w:t>
      </w:r>
      <w:r w:rsidR="001E3D30">
        <w:t>2019</w:t>
      </w:r>
      <w:r w:rsidR="00B4579C">
        <w:t>)</w:t>
      </w:r>
      <w:r w:rsidR="00B4579C">
        <w:rPr>
          <w:szCs w:val="24"/>
        </w:rPr>
        <w:t>.</w:t>
      </w:r>
    </w:p>
    <w:p w14:paraId="751FF6C8" w14:textId="78073FDD" w:rsidR="00A44581" w:rsidRDefault="00970D79" w:rsidP="001E20FD">
      <w:pPr>
        <w:pStyle w:val="Ttulo2"/>
      </w:pPr>
      <w:r>
        <w:t xml:space="preserve">2.3 </w:t>
      </w:r>
      <w:r w:rsidR="002405AF" w:rsidRPr="002405AF">
        <w:t>Testlink</w:t>
      </w:r>
      <w:r w:rsidR="001B06C5">
        <w:t xml:space="preserve">: </w:t>
      </w:r>
      <w:r w:rsidR="002405AF" w:rsidRPr="002405AF">
        <w:t>uma ferramenta de gerenciamento de testes de software</w:t>
      </w:r>
    </w:p>
    <w:p w14:paraId="5D60D222" w14:textId="2A61C456" w:rsidR="002F3574" w:rsidRDefault="001807A8" w:rsidP="00A44581">
      <w:pPr>
        <w:pStyle w:val="TF-TEXTO"/>
      </w:pPr>
      <w:r>
        <w:t>De acordo com Reis (2018)</w:t>
      </w:r>
      <w:r w:rsidR="000D2B5F">
        <w:t>,</w:t>
      </w:r>
      <w:r>
        <w:t xml:space="preserve"> o TestLink é </w:t>
      </w:r>
      <w:r w:rsidR="00B4579C">
        <w:t>um sistema</w:t>
      </w:r>
      <w:r>
        <w:t xml:space="preserve"> open source para o gerenciamento de testes. </w:t>
      </w:r>
      <w:r w:rsidR="0017298C">
        <w:t>Ele</w:t>
      </w:r>
      <w:r>
        <w:t xml:space="preserve"> permite que as equipes de testes </w:t>
      </w:r>
      <w:r w:rsidR="00600F4E">
        <w:t>trabalhem de</w:t>
      </w:r>
      <w:r>
        <w:t xml:space="preserve"> forma sincronizada no mesmo espaço de trabalho </w:t>
      </w:r>
      <w:r w:rsidR="00600F4E">
        <w:t xml:space="preserve">seja presencialmente ou remotamente. O Test Link </w:t>
      </w:r>
      <w:r w:rsidR="0017298C">
        <w:t xml:space="preserve">foi disponibilizado na </w:t>
      </w:r>
      <w:r w:rsidR="00600F4E">
        <w:t xml:space="preserve">plataforma </w:t>
      </w:r>
      <w:r w:rsidR="009503B6">
        <w:t xml:space="preserve">Web </w:t>
      </w:r>
      <w:r w:rsidR="006F5E70">
        <w:t>e tanto</w:t>
      </w:r>
      <w:r w:rsidR="0017298C">
        <w:t xml:space="preserve"> o seu </w:t>
      </w:r>
      <w:r w:rsidR="0017298C" w:rsidRPr="000319FE">
        <w:rPr>
          <w:i/>
          <w:iCs/>
        </w:rPr>
        <w:t>back-end</w:t>
      </w:r>
      <w:r w:rsidR="0017298C">
        <w:t xml:space="preserve"> como o </w:t>
      </w:r>
      <w:r w:rsidR="0017298C" w:rsidRPr="000319FE">
        <w:rPr>
          <w:i/>
          <w:iCs/>
        </w:rPr>
        <w:t>front-end</w:t>
      </w:r>
      <w:r w:rsidR="0017298C">
        <w:t xml:space="preserve"> foram</w:t>
      </w:r>
      <w:r w:rsidR="00600F4E">
        <w:t xml:space="preserve"> desenvolvid</w:t>
      </w:r>
      <w:r w:rsidR="0017298C">
        <w:t xml:space="preserve">os utilizando a linguagem </w:t>
      </w:r>
      <w:r w:rsidR="0017298C" w:rsidRPr="0017298C">
        <w:t>Hypertext Pre</w:t>
      </w:r>
      <w:r w:rsidR="0017298C">
        <w:t>P</w:t>
      </w:r>
      <w:r w:rsidR="0017298C" w:rsidRPr="0017298C">
        <w:t>rocessor</w:t>
      </w:r>
      <w:r w:rsidR="0017298C">
        <w:t xml:space="preserve"> (</w:t>
      </w:r>
      <w:r w:rsidR="00600F4E">
        <w:t>PHP</w:t>
      </w:r>
      <w:r w:rsidR="00E4319E">
        <w:t xml:space="preserve">). Ele também possui </w:t>
      </w:r>
      <w:r w:rsidR="00FB110E">
        <w:t>u</w:t>
      </w:r>
      <w:r w:rsidR="00E4319E">
        <w:t>ma in</w:t>
      </w:r>
      <w:r w:rsidR="00FB110E">
        <w:t>tegração com os bancos</w:t>
      </w:r>
      <w:r w:rsidR="0017298C">
        <w:t xml:space="preserve"> </w:t>
      </w:r>
      <w:r w:rsidR="0017298C" w:rsidRPr="00933F72">
        <w:t>Postgre</w:t>
      </w:r>
      <w:r w:rsidR="00486437">
        <w:t>SQL</w:t>
      </w:r>
      <w:r w:rsidR="0017298C" w:rsidRPr="00933F72">
        <w:t xml:space="preserve"> e MySQL</w:t>
      </w:r>
      <w:r w:rsidR="00CA7020">
        <w:t>,</w:t>
      </w:r>
      <w:r w:rsidR="00FB110E" w:rsidRPr="00933F72">
        <w:t xml:space="preserve"> permitindo que os dados do projeto de teste sejam salvos externamente</w:t>
      </w:r>
      <w:r w:rsidR="0017298C" w:rsidRPr="00933F72">
        <w:t>.</w:t>
      </w:r>
      <w:r w:rsidR="0017298C">
        <w:t xml:space="preserve"> </w:t>
      </w:r>
      <w:r w:rsidR="00600F4E">
        <w:t>A</w:t>
      </w:r>
      <w:r w:rsidR="0017298C">
        <w:t xml:space="preserve">lgumas das </w:t>
      </w:r>
      <w:r w:rsidR="00600F4E">
        <w:t xml:space="preserve">funções </w:t>
      </w:r>
      <w:r w:rsidR="0017298C">
        <w:t xml:space="preserve">do TestLink são: </w:t>
      </w:r>
      <w:r w:rsidR="009503B6">
        <w:t>gestão de times, a criação de fluxo de atividades, gestão de casos de teste, histórico de atividades, estatísticas e permissões de usuários</w:t>
      </w:r>
      <w:r w:rsidR="00B93C1D">
        <w:t xml:space="preserve"> (REIS, 2018)</w:t>
      </w:r>
      <w:r w:rsidR="009503B6">
        <w:t xml:space="preserve">. </w:t>
      </w:r>
    </w:p>
    <w:p w14:paraId="0E57457B" w14:textId="51B98200" w:rsidR="00CD245A" w:rsidRDefault="009503B6" w:rsidP="00A44581">
      <w:pPr>
        <w:pStyle w:val="TF-TEXTO"/>
      </w:pPr>
      <w:r>
        <w:t>Segundo Reis (2018)</w:t>
      </w:r>
      <w:r w:rsidR="000D2B5F">
        <w:t>,</w:t>
      </w:r>
      <w:r>
        <w:t xml:space="preserve"> </w:t>
      </w:r>
      <w:r w:rsidR="00B93C1D">
        <w:t xml:space="preserve">o TestLink </w:t>
      </w:r>
      <w:r>
        <w:t>permite que o usuário faça a gestão do seu time</w:t>
      </w:r>
      <w:r w:rsidR="0067497F">
        <w:t xml:space="preserve"> adicionando colaboradores nos projetos de teste</w:t>
      </w:r>
      <w:r>
        <w:t xml:space="preserve">. </w:t>
      </w:r>
      <w:r w:rsidR="0067497F">
        <w:t xml:space="preserve">O usuário administrador pode gerenciar o desempenho de cada membro do time e controlar cada conta que foi adicionada dando um nível de permissão. </w:t>
      </w:r>
      <w:r w:rsidR="00B93C1D">
        <w:t xml:space="preserve">Além disso, o sistema </w:t>
      </w:r>
      <w:r w:rsidR="0067497F">
        <w:t>permite que cada usuário seja colocado em um projeto de teste específico.</w:t>
      </w:r>
      <w:r w:rsidR="00B93C1D">
        <w:t xml:space="preserve"> Já sobre o fluxo de atividades, </w:t>
      </w:r>
      <w:r w:rsidR="00CD245A">
        <w:t xml:space="preserve">Reis (2018) </w:t>
      </w:r>
      <w:r w:rsidR="00B93C1D">
        <w:t>coloca que ele</w:t>
      </w:r>
      <w:r w:rsidR="00CD245A">
        <w:t xml:space="preserve"> pode ser configurado pelo usuário. </w:t>
      </w:r>
      <w:r w:rsidR="00B93C1D">
        <w:t>Nele</w:t>
      </w:r>
      <w:r w:rsidR="00CD245A">
        <w:t xml:space="preserve"> é possível cadastrar um projeto de teste, </w:t>
      </w:r>
      <w:r w:rsidR="00D72D74">
        <w:t xml:space="preserve">uma </w:t>
      </w:r>
      <w:r w:rsidR="00D72D74" w:rsidRPr="001F5070">
        <w:rPr>
          <w:i/>
          <w:iCs/>
          <w:rPrChange w:id="37" w:author="Dalton Solano dos Reis" w:date="2022-11-05T20:39:00Z">
            <w:rPr/>
          </w:rPrChange>
        </w:rPr>
        <w:t>baseline</w:t>
      </w:r>
      <w:r w:rsidR="00D72D74">
        <w:t xml:space="preserve"> de teste, </w:t>
      </w:r>
      <w:r w:rsidR="00CD245A">
        <w:t xml:space="preserve">um plano de </w:t>
      </w:r>
      <w:r w:rsidR="00D72D74">
        <w:t xml:space="preserve">teste, uma </w:t>
      </w:r>
      <w:r w:rsidR="00D72D74" w:rsidRPr="001F5070">
        <w:rPr>
          <w:i/>
          <w:iCs/>
          <w:rPrChange w:id="38" w:author="Dalton Solano dos Reis" w:date="2022-11-05T20:39:00Z">
            <w:rPr/>
          </w:rPrChange>
        </w:rPr>
        <w:t>suíte</w:t>
      </w:r>
      <w:r w:rsidR="00D72D74">
        <w:t xml:space="preserve"> de t</w:t>
      </w:r>
      <w:r w:rsidR="00CD245A">
        <w:t>e</w:t>
      </w:r>
      <w:r w:rsidR="00D72D74">
        <w:t>ste</w:t>
      </w:r>
      <w:r w:rsidR="00CD245A">
        <w:t xml:space="preserve"> </w:t>
      </w:r>
      <w:r w:rsidR="00D72D74">
        <w:t xml:space="preserve">e </w:t>
      </w:r>
      <w:r w:rsidR="00CD245A">
        <w:t>caso</w:t>
      </w:r>
      <w:r w:rsidR="00D72D74">
        <w:t>s</w:t>
      </w:r>
      <w:r w:rsidR="00CD245A">
        <w:t xml:space="preserve"> de teste. </w:t>
      </w:r>
      <w:r w:rsidR="00D72D74">
        <w:t xml:space="preserve">Nos fluxos de execução de um plano ou caso de teste </w:t>
      </w:r>
      <w:r w:rsidR="00654DDC">
        <w:t xml:space="preserve">a três ações podem ser </w:t>
      </w:r>
      <w:r w:rsidR="00BD6302">
        <w:t>tomadas</w:t>
      </w:r>
      <w:r w:rsidR="00654DDC">
        <w:t>:</w:t>
      </w:r>
      <w:r w:rsidR="00B93C1D">
        <w:t xml:space="preserve"> q</w:t>
      </w:r>
      <w:r w:rsidR="00654DDC">
        <w:t xml:space="preserve">uando o teste é executado com sucesso o caso é </w:t>
      </w:r>
      <w:r w:rsidR="008E671F">
        <w:t>aprovado</w:t>
      </w:r>
      <w:r w:rsidR="00B93C1D">
        <w:t xml:space="preserve">; </w:t>
      </w:r>
      <w:r w:rsidR="00654DDC">
        <w:t xml:space="preserve">caso o teste não possa ser feito o caso é bloqueado e </w:t>
      </w:r>
      <w:r w:rsidR="008E671F">
        <w:t xml:space="preserve">o </w:t>
      </w:r>
      <w:r w:rsidR="00654DDC">
        <w:t xml:space="preserve">motivo do bloqueio </w:t>
      </w:r>
      <w:r w:rsidR="008E671F">
        <w:t>do caso</w:t>
      </w:r>
      <w:r w:rsidR="00654DDC">
        <w:t xml:space="preserve"> de teste</w:t>
      </w:r>
      <w:r w:rsidR="008E671F">
        <w:t xml:space="preserve"> é descrito</w:t>
      </w:r>
      <w:r w:rsidR="00B93C1D">
        <w:t>;</w:t>
      </w:r>
      <w:r w:rsidR="008E671F">
        <w:t xml:space="preserve"> </w:t>
      </w:r>
      <w:r w:rsidR="00654DDC">
        <w:t>quando é encontrado um erro ou</w:t>
      </w:r>
      <w:r w:rsidR="008E671F">
        <w:t xml:space="preserve"> </w:t>
      </w:r>
      <w:r w:rsidR="00507E91">
        <w:t>uma falha</w:t>
      </w:r>
      <w:r w:rsidR="00654DDC">
        <w:t xml:space="preserve"> no teste o caso é reprovado</w:t>
      </w:r>
      <w:r w:rsidR="008E671F">
        <w:t xml:space="preserve"> e </w:t>
      </w:r>
      <w:r w:rsidR="00654DDC">
        <w:t xml:space="preserve">o problema </w:t>
      </w:r>
      <w:r w:rsidR="008E671F">
        <w:t xml:space="preserve">é descrito no caso de teste para documentação e </w:t>
      </w:r>
      <w:r w:rsidR="00507E91">
        <w:t>análise do</w:t>
      </w:r>
      <w:r w:rsidR="008E671F">
        <w:t xml:space="preserve"> problema</w:t>
      </w:r>
      <w:r w:rsidR="00B93C1D">
        <w:t xml:space="preserve"> (REIS, 2018).</w:t>
      </w:r>
    </w:p>
    <w:p w14:paraId="78C5F8F8" w14:textId="3F6AE8F1" w:rsidR="009503B6" w:rsidRDefault="00B93C1D" w:rsidP="00A44581">
      <w:pPr>
        <w:pStyle w:val="TF-TEXTO"/>
      </w:pPr>
      <w:r>
        <w:t>Referente a gestã</w:t>
      </w:r>
      <w:r w:rsidR="00BF3503">
        <w:t xml:space="preserve">o de casos de teste, o </w:t>
      </w:r>
      <w:r w:rsidR="00507E91">
        <w:t>Test</w:t>
      </w:r>
      <w:r w:rsidR="008E671F">
        <w:t xml:space="preserve"> Link permite </w:t>
      </w:r>
      <w:r w:rsidR="00507E91">
        <w:t xml:space="preserve">ao usuário criar um projeto de </w:t>
      </w:r>
      <w:r w:rsidR="00BD6302">
        <w:t>testes específico</w:t>
      </w:r>
      <w:r w:rsidR="00507E91">
        <w:t xml:space="preserve"> para cada produto da empresa, dentro do projeto é permitido o cadastro da plataforma e versão do software em que os testes serão executados.</w:t>
      </w:r>
      <w:r w:rsidR="00BD6302">
        <w:t xml:space="preserve"> </w:t>
      </w:r>
      <w:r w:rsidR="00BF3503">
        <w:t>Ele também</w:t>
      </w:r>
      <w:r w:rsidR="00BD6302">
        <w:t xml:space="preserve"> possibilita a criação de planos de testes para cada plataforma que precisa ser testada, para a execução de </w:t>
      </w:r>
      <w:r w:rsidR="00BD6302">
        <w:lastRenderedPageBreak/>
        <w:t xml:space="preserve">testes regressivos </w:t>
      </w:r>
      <w:r w:rsidR="00FB110E">
        <w:t xml:space="preserve">em versões </w:t>
      </w:r>
      <w:r w:rsidR="00BD6302">
        <w:t xml:space="preserve">do sistema </w:t>
      </w:r>
      <w:r w:rsidR="00B042B4">
        <w:t>e</w:t>
      </w:r>
      <w:r w:rsidR="00FB110E">
        <w:t xml:space="preserve"> </w:t>
      </w:r>
      <w:r w:rsidR="00BD6302">
        <w:t xml:space="preserve">permite a organização dos casos de teste em </w:t>
      </w:r>
      <w:r w:rsidR="00BD6302" w:rsidRPr="001F5070">
        <w:rPr>
          <w:i/>
          <w:iCs/>
          <w:rPrChange w:id="39" w:author="Dalton Solano dos Reis" w:date="2022-11-05T20:40:00Z">
            <w:rPr/>
          </w:rPrChange>
        </w:rPr>
        <w:t>suítes</w:t>
      </w:r>
      <w:r w:rsidR="00BD6302">
        <w:t xml:space="preserve"> os separando por função a ser testada</w:t>
      </w:r>
      <w:r w:rsidR="00BF3503">
        <w:t xml:space="preserve"> (REIS, 2018).</w:t>
      </w:r>
    </w:p>
    <w:p w14:paraId="4B405EBC" w14:textId="77777777" w:rsidR="00DE358A" w:rsidRDefault="00BF3503" w:rsidP="00DE358A">
      <w:pPr>
        <w:pStyle w:val="TF-TEXTO"/>
      </w:pPr>
      <w:r>
        <w:t xml:space="preserve">Reis (2018) destaca </w:t>
      </w:r>
      <w:r w:rsidR="00BD6302">
        <w:t xml:space="preserve">um </w:t>
      </w:r>
      <w:r w:rsidR="00DC7678">
        <w:t xml:space="preserve">histórico de versões e execuções em cada caso, </w:t>
      </w:r>
      <w:r w:rsidR="00DC7678" w:rsidRPr="001F5070">
        <w:rPr>
          <w:i/>
          <w:iCs/>
          <w:rPrChange w:id="40" w:author="Dalton Solano dos Reis" w:date="2022-11-05T20:40:00Z">
            <w:rPr/>
          </w:rPrChange>
        </w:rPr>
        <w:t>suíte</w:t>
      </w:r>
      <w:r w:rsidR="00DC7678">
        <w:t xml:space="preserve">, plano ou projeto de teste. A cada modificação do caso de teste o sistema grava quem o criou e quem o alterou por último e ele também possibilita a criação de várias versões do mesmo caso de teste. </w:t>
      </w:r>
      <w:r w:rsidR="00357D0C">
        <w:t xml:space="preserve">Ao executar </w:t>
      </w:r>
      <w:r w:rsidR="00DC7678">
        <w:t xml:space="preserve">o caso de teste </w:t>
      </w:r>
      <w:r w:rsidR="00357D0C">
        <w:t xml:space="preserve">o sistema </w:t>
      </w:r>
      <w:r w:rsidR="00DC7678">
        <w:t xml:space="preserve">guarda a informações de cada caso, qual foi o status dado a ele, a data, hora e o usuário que executou o caso de teste. </w:t>
      </w:r>
      <w:r>
        <w:t xml:space="preserve">Além disso, </w:t>
      </w:r>
      <w:r w:rsidR="001B06C5">
        <w:t>s</w:t>
      </w:r>
      <w:r w:rsidR="004F5463">
        <w:t xml:space="preserve">egundo </w:t>
      </w:r>
      <w:r w:rsidR="0085558B">
        <w:t>Reis (</w:t>
      </w:r>
      <w:r w:rsidR="004F5463">
        <w:t>2018)</w:t>
      </w:r>
      <w:r>
        <w:t xml:space="preserve">, o sistema </w:t>
      </w:r>
      <w:r w:rsidR="004F5463">
        <w:t xml:space="preserve">possui </w:t>
      </w:r>
      <w:r w:rsidR="0085558B">
        <w:t>um painel</w:t>
      </w:r>
      <w:r w:rsidR="004F5463">
        <w:t xml:space="preserve"> de métricas que gera uma </w:t>
      </w:r>
      <w:r>
        <w:t>série</w:t>
      </w:r>
      <w:r w:rsidR="004F5463">
        <w:t xml:space="preserve"> de informações sobre os projetos de teste que foram criados e </w:t>
      </w:r>
      <w:r w:rsidR="00897CAD">
        <w:t>a</w:t>
      </w:r>
      <w:r w:rsidR="004F5463">
        <w:t xml:space="preserve"> forma </w:t>
      </w:r>
      <w:r w:rsidR="00897CAD">
        <w:t xml:space="preserve">que </w:t>
      </w:r>
      <w:r w:rsidR="001B06C5">
        <w:t xml:space="preserve">são </w:t>
      </w:r>
      <w:r w:rsidR="004F5463">
        <w:t>executados.</w:t>
      </w:r>
      <w:r w:rsidR="0085558B">
        <w:t xml:space="preserve"> Durante a execução de um plano de teste </w:t>
      </w:r>
      <w:r w:rsidR="00357D0C">
        <w:t xml:space="preserve">o Test Link </w:t>
      </w:r>
      <w:r w:rsidR="0085558B">
        <w:t xml:space="preserve">consegue gerar um relatório com o número de casos de teste que foram executados no dia e no total, quais foram aprovados, reprovados e bloqueados. </w:t>
      </w:r>
      <w:r w:rsidR="00897CAD">
        <w:t xml:space="preserve">Dessa forma, o sistema </w:t>
      </w:r>
      <w:r w:rsidR="0085558B">
        <w:t>consegue gerar gráficos prevento o tempo de execução dos planos de teste se baseando no número de casos de testes executados por dia</w:t>
      </w:r>
      <w:r w:rsidR="00897CAD">
        <w:t xml:space="preserve"> (REIS, 2018).</w:t>
      </w:r>
      <w:r w:rsidR="0085558B">
        <w:t xml:space="preserve"> </w:t>
      </w:r>
    </w:p>
    <w:p w14:paraId="28E86DCE" w14:textId="7A312AB5" w:rsidR="002F3574" w:rsidRDefault="005F072A" w:rsidP="00DE358A">
      <w:pPr>
        <w:pStyle w:val="TF-TEXTO"/>
      </w:pPr>
      <w:r>
        <w:t>Reis (</w:t>
      </w:r>
      <w:r w:rsidR="0085558B">
        <w:t xml:space="preserve">2018) </w:t>
      </w:r>
      <w:r w:rsidR="00897CAD">
        <w:t xml:space="preserve">ainda destaca que o controle de permissão e </w:t>
      </w:r>
      <w:r w:rsidR="0085558B">
        <w:t xml:space="preserve">de usuários </w:t>
      </w:r>
      <w:r w:rsidR="00897CAD">
        <w:t xml:space="preserve">possibilita </w:t>
      </w:r>
      <w:r>
        <w:t>um trabalho em equipe sincronizado e de vários lugares</w:t>
      </w:r>
      <w:r w:rsidR="0085558B">
        <w:t xml:space="preserve">. </w:t>
      </w:r>
      <w:r w:rsidR="00CA7020">
        <w:t>Nesse sentido, o</w:t>
      </w:r>
      <w:r w:rsidR="00897CAD">
        <w:t xml:space="preserve"> sistema </w:t>
      </w:r>
      <w:r>
        <w:t xml:space="preserve">permite a adição de usuários a um projeto com diferentes níveis de acesso como administrador, líder de testes, projetista de teste, testador e convidado. Na criação de um plano de teste </w:t>
      </w:r>
      <w:r w:rsidR="00897CAD">
        <w:t xml:space="preserve">o sistema tem a opção que se faça </w:t>
      </w:r>
      <w:r>
        <w:t>a designação de um testador para casos de teste específicos</w:t>
      </w:r>
      <w:r w:rsidR="00897CAD">
        <w:t xml:space="preserve"> (REIS, 2018)</w:t>
      </w:r>
      <w:r>
        <w:t>.</w:t>
      </w:r>
    </w:p>
    <w:p w14:paraId="664B55CF" w14:textId="729986B7" w:rsidR="00451B94" w:rsidRDefault="00451B94" w:rsidP="008D4A67">
      <w:pPr>
        <w:pStyle w:val="Ttulo1"/>
      </w:pPr>
      <w:bookmarkStart w:id="41" w:name="_Toc54164921"/>
      <w:bookmarkStart w:id="42" w:name="_Toc54165675"/>
      <w:bookmarkStart w:id="43" w:name="_Toc54169333"/>
      <w:bookmarkStart w:id="44" w:name="_Toc96347439"/>
      <w:bookmarkStart w:id="45" w:name="_Toc96357723"/>
      <w:bookmarkStart w:id="46" w:name="_Toc96491866"/>
      <w:bookmarkStart w:id="47" w:name="_Toc411603107"/>
      <w:bookmarkEnd w:id="25"/>
      <w:r>
        <w:t>proposta</w:t>
      </w:r>
      <w:r w:rsidR="00996EBA">
        <w:t xml:space="preserve"> do sistema</w:t>
      </w:r>
    </w:p>
    <w:p w14:paraId="533A1C01" w14:textId="6B2B7E88" w:rsidR="00E37A79" w:rsidRDefault="00E37A79" w:rsidP="00E37A79">
      <w:pPr>
        <w:pStyle w:val="TF-TEXTO"/>
      </w:pPr>
      <w:r>
        <w:t xml:space="preserve">Nesta seção serão descritas as justificativas para o desenvolvimento do trabalho proposto </w:t>
      </w:r>
      <w:r w:rsidR="00C84C76">
        <w:t xml:space="preserve">na </w:t>
      </w:r>
      <w:r>
        <w:t xml:space="preserve">subseção </w:t>
      </w:r>
      <w:r>
        <w:fldChar w:fldCharType="begin"/>
      </w:r>
      <w:r>
        <w:instrText xml:space="preserve"> REF _Ref106623884 \r \h </w:instrText>
      </w:r>
      <w:r>
        <w:fldChar w:fldCharType="separate"/>
      </w:r>
      <w:r>
        <w:t>3.1</w:t>
      </w:r>
      <w:r>
        <w:fldChar w:fldCharType="end"/>
      </w:r>
      <w:r w:rsidR="00C84C76">
        <w:t>;</w:t>
      </w:r>
      <w:r>
        <w:t xml:space="preserve"> os Requisitos Funcionais (RF) e os Requisitos Não Funcionais (RNF) </w:t>
      </w:r>
      <w:r w:rsidR="00C84C76">
        <w:t xml:space="preserve">na </w:t>
      </w:r>
      <w:r>
        <w:t xml:space="preserve">subseção </w:t>
      </w:r>
      <w:r>
        <w:fldChar w:fldCharType="begin"/>
      </w:r>
      <w:r>
        <w:instrText xml:space="preserve"> REF _Ref106623894 \r \h </w:instrText>
      </w:r>
      <w:r>
        <w:fldChar w:fldCharType="separate"/>
      </w:r>
      <w:r>
        <w:t>3.2</w:t>
      </w:r>
      <w:r>
        <w:fldChar w:fldCharType="end"/>
      </w:r>
      <w:r w:rsidR="00C84C76">
        <w:t>; e p</w:t>
      </w:r>
      <w:r>
        <w:t xml:space="preserve">ara finalizar será descrito as metodologias e planejamento do cronograma para o desenvolvimento </w:t>
      </w:r>
      <w:r w:rsidR="00C84C76">
        <w:t xml:space="preserve">desta proposta na </w:t>
      </w:r>
      <w:r>
        <w:t>subseção</w:t>
      </w:r>
      <w:r w:rsidR="00C84C76">
        <w:t xml:space="preserve"> 3.3.</w:t>
      </w:r>
    </w:p>
    <w:p w14:paraId="58694102" w14:textId="7D1A6287" w:rsidR="00451B94" w:rsidRDefault="00970D79" w:rsidP="001E20FD">
      <w:pPr>
        <w:pStyle w:val="Ttulo2"/>
      </w:pPr>
      <w:bookmarkStart w:id="48" w:name="_Toc54164915"/>
      <w:bookmarkStart w:id="49" w:name="_Toc54165669"/>
      <w:bookmarkStart w:id="50" w:name="_Toc54169327"/>
      <w:bookmarkStart w:id="51" w:name="_Toc96347433"/>
      <w:bookmarkStart w:id="52" w:name="_Toc96357717"/>
      <w:bookmarkStart w:id="53" w:name="_Toc96491860"/>
      <w:bookmarkStart w:id="54" w:name="_Toc351015594"/>
      <w:r>
        <w:t xml:space="preserve">3.1 </w:t>
      </w:r>
      <w:r w:rsidR="00451B94">
        <w:t>JUSTIFICATIVA</w:t>
      </w:r>
    </w:p>
    <w:p w14:paraId="2A6D2004" w14:textId="61A1C810" w:rsidR="00FB2A86" w:rsidRDefault="00FB2A86" w:rsidP="00933F72">
      <w:pPr>
        <w:pStyle w:val="TF-TEXTO"/>
        <w:tabs>
          <w:tab w:val="left" w:pos="7824"/>
        </w:tabs>
      </w:pPr>
      <w:r>
        <w:t xml:space="preserve">A relevância do projeto proposto foi evidenciada nas seções </w:t>
      </w:r>
      <w:r w:rsidR="001D2C82">
        <w:fldChar w:fldCharType="begin"/>
      </w:r>
      <w:r w:rsidR="001D2C82">
        <w:instrText xml:space="preserve"> REF _Ref113391397 \r \h </w:instrText>
      </w:r>
      <w:r w:rsidR="001D2C82">
        <w:fldChar w:fldCharType="separate"/>
      </w:r>
      <w:r w:rsidR="001D2C82">
        <w:t>1</w:t>
      </w:r>
      <w:r w:rsidR="001D2C82">
        <w:fldChar w:fldCharType="end"/>
      </w:r>
      <w:r>
        <w:t xml:space="preserve"> e </w:t>
      </w:r>
      <w:r w:rsidR="001D2C82">
        <w:fldChar w:fldCharType="begin"/>
      </w:r>
      <w:r w:rsidR="001D2C82">
        <w:instrText xml:space="preserve"> REF _Ref114417337 \r \h </w:instrText>
      </w:r>
      <w:r w:rsidR="001D2C82">
        <w:fldChar w:fldCharType="separate"/>
      </w:r>
      <w:r w:rsidR="001D2C82">
        <w:t>2</w:t>
      </w:r>
      <w:r w:rsidR="001D2C82">
        <w:fldChar w:fldCharType="end"/>
      </w:r>
      <w:r>
        <w:t xml:space="preserve">. </w:t>
      </w:r>
      <w:r w:rsidR="000946A1">
        <w:t xml:space="preserve">Segundo </w:t>
      </w:r>
      <w:proofErr w:type="spellStart"/>
      <w:r w:rsidR="000946A1">
        <w:t>Iteris</w:t>
      </w:r>
      <w:proofErr w:type="spellEnd"/>
      <w:r w:rsidR="000946A1">
        <w:t xml:space="preserve"> (2022), a</w:t>
      </w:r>
      <w:r>
        <w:t xml:space="preserve"> gestão da</w:t>
      </w:r>
      <w:r w:rsidR="008A77AD">
        <w:t xml:space="preserve"> </w:t>
      </w:r>
      <w:r>
        <w:t xml:space="preserve">qualidade de </w:t>
      </w:r>
      <w:r w:rsidR="000946A1">
        <w:t xml:space="preserve">sistema </w:t>
      </w:r>
      <w:r>
        <w:t xml:space="preserve">é indispensável para qualquer empresa que </w:t>
      </w:r>
      <w:r w:rsidR="000001D0">
        <w:t xml:space="preserve">deseja garantir a </w:t>
      </w:r>
      <w:r>
        <w:t xml:space="preserve">entrega </w:t>
      </w:r>
      <w:r w:rsidR="000001D0">
        <w:t>d</w:t>
      </w:r>
      <w:r>
        <w:t>o produto</w:t>
      </w:r>
      <w:r w:rsidR="000001D0">
        <w:t xml:space="preserve"> certo de forma</w:t>
      </w:r>
      <w:r>
        <w:t xml:space="preserve"> corret</w:t>
      </w:r>
      <w:r w:rsidR="000001D0">
        <w:t xml:space="preserve">a. </w:t>
      </w:r>
      <w:r w:rsidR="000946A1">
        <w:t xml:space="preserve">Pois, por meio </w:t>
      </w:r>
      <w:r w:rsidR="000001D0">
        <w:t xml:space="preserve">dela a empresa consegue otimizar o desenvolvimento, garantindo um produto funcional e que agregue valor ao negócio (ITERIS, 2022). </w:t>
      </w:r>
      <w:r w:rsidR="000946A1">
        <w:t xml:space="preserve">Já para </w:t>
      </w:r>
      <w:r w:rsidR="000946A1" w:rsidRPr="000946A1">
        <w:t>Baumgartner</w:t>
      </w:r>
      <w:r w:rsidR="000946A1">
        <w:t xml:space="preserve"> (202</w:t>
      </w:r>
      <w:ins w:id="55" w:author="Dalton Solano dos Reis" w:date="2022-11-05T20:58:00Z">
        <w:r w:rsidR="00F368B3">
          <w:t>1</w:t>
        </w:r>
      </w:ins>
      <w:del w:id="56" w:author="Dalton Solano dos Reis" w:date="2022-11-05T20:58:00Z">
        <w:r w:rsidR="000946A1" w:rsidDel="00F368B3">
          <w:delText>2</w:delText>
        </w:r>
      </w:del>
      <w:r w:rsidR="000946A1">
        <w:t>), o</w:t>
      </w:r>
      <w:r w:rsidR="00DC5A78">
        <w:t xml:space="preserve"> controle da qualidade de </w:t>
      </w:r>
      <w:r w:rsidR="000946A1">
        <w:t xml:space="preserve">sistema </w:t>
      </w:r>
      <w:r w:rsidR="00DC5A78">
        <w:t xml:space="preserve">é um conjunto de </w:t>
      </w:r>
      <w:r w:rsidR="008A77AD">
        <w:t xml:space="preserve">atividades técnicas que visam monitorar o processo de desenvolvimento, fazendo com que </w:t>
      </w:r>
      <w:r w:rsidR="007B026C">
        <w:t>t</w:t>
      </w:r>
      <w:r w:rsidR="008A77AD">
        <w:t xml:space="preserve">este possua funcionalidades e características que atendam as expectativas de todos os envolvidos no </w:t>
      </w:r>
      <w:r w:rsidR="00C3727B">
        <w:t>projeto</w:t>
      </w:r>
      <w:r w:rsidR="00C3727B">
        <w:rPr>
          <w:shd w:val="clear" w:color="auto" w:fill="FFFFFF"/>
        </w:rPr>
        <w:t>. Nesse contexto</w:t>
      </w:r>
      <w:r w:rsidR="000946A1">
        <w:rPr>
          <w:shd w:val="clear" w:color="auto" w:fill="FFFFFF"/>
        </w:rPr>
        <w:t>,</w:t>
      </w:r>
      <w:r w:rsidR="00C3727B">
        <w:rPr>
          <w:shd w:val="clear" w:color="auto" w:fill="FFFFFF"/>
        </w:rPr>
        <w:t xml:space="preserve"> </w:t>
      </w:r>
      <w:r w:rsidR="00C3727B">
        <w:t>A</w:t>
      </w:r>
      <w:r w:rsidR="00C3727B" w:rsidRPr="00BD1C62">
        <w:t>tlassian</w:t>
      </w:r>
      <w:r w:rsidR="00C3727B">
        <w:t xml:space="preserve"> (</w:t>
      </w:r>
      <w:r w:rsidR="00C3727B" w:rsidRPr="00BD1C62">
        <w:t>20</w:t>
      </w:r>
      <w:r w:rsidR="001E3D30">
        <w:t>19</w:t>
      </w:r>
      <w:r w:rsidR="00C3727B" w:rsidRPr="00BD1C62">
        <w:t>)</w:t>
      </w:r>
      <w:r w:rsidR="00C3727B">
        <w:t>, Tricentis (</w:t>
      </w:r>
      <w:r w:rsidR="001E3D30">
        <w:t>2019</w:t>
      </w:r>
      <w:r w:rsidR="00C3727B">
        <w:t>) e Reis (2018) identifica</w:t>
      </w:r>
      <w:r w:rsidR="000946A1">
        <w:t>ra</w:t>
      </w:r>
      <w:r w:rsidR="00C3727B">
        <w:t xml:space="preserve">m a possibilidade de criar um </w:t>
      </w:r>
      <w:r w:rsidR="00996EBA">
        <w:t>sistema para a gestão de qualidade de s</w:t>
      </w:r>
      <w:r w:rsidR="000946A1">
        <w:t>istema</w:t>
      </w:r>
      <w:r w:rsidR="00996EBA">
        <w:t xml:space="preserve">, </w:t>
      </w:r>
      <w:r w:rsidR="000946A1">
        <w:t xml:space="preserve">possibilitando tanto que o </w:t>
      </w:r>
      <w:r w:rsidR="00996EBA">
        <w:t xml:space="preserve">gerenciamento dos testes </w:t>
      </w:r>
      <w:r w:rsidR="000946A1">
        <w:t>como</w:t>
      </w:r>
      <w:r w:rsidR="00996EBA">
        <w:t xml:space="preserve"> da equipe de qualidade. No </w:t>
      </w:r>
      <w:r w:rsidR="00321A6F">
        <w:fldChar w:fldCharType="begin"/>
      </w:r>
      <w:r w:rsidR="00321A6F">
        <w:instrText xml:space="preserve"> REF Quadro1 \h </w:instrText>
      </w:r>
      <w:r w:rsidR="00321A6F">
        <w:fldChar w:fldCharType="separate"/>
      </w:r>
      <w:r w:rsidR="00321A6F" w:rsidRPr="00C0752B">
        <w:rPr>
          <w:szCs w:val="24"/>
        </w:rPr>
        <w:t xml:space="preserve">Quadro </w:t>
      </w:r>
      <w:r w:rsidR="00321A6F">
        <w:rPr>
          <w:noProof/>
          <w:szCs w:val="24"/>
        </w:rPr>
        <w:t>1</w:t>
      </w:r>
      <w:r w:rsidR="00321A6F">
        <w:fldChar w:fldCharType="end"/>
      </w:r>
      <w:r w:rsidR="00321A6F">
        <w:t xml:space="preserve"> </w:t>
      </w:r>
      <w:r w:rsidR="00996EBA">
        <w:t xml:space="preserve">é mostrado um </w:t>
      </w:r>
      <w:r w:rsidR="00996EBA">
        <w:lastRenderedPageBreak/>
        <w:t xml:space="preserve">comparativo dos trabalhos correlatos descritos na seção </w:t>
      </w:r>
      <w:r w:rsidR="001D2C82">
        <w:fldChar w:fldCharType="begin"/>
      </w:r>
      <w:r w:rsidR="001D2C82">
        <w:instrText xml:space="preserve"> REF _Ref114417337 \r \h </w:instrText>
      </w:r>
      <w:r w:rsidR="001D2C82">
        <w:fldChar w:fldCharType="separate"/>
      </w:r>
      <w:r w:rsidR="001D2C82">
        <w:t>2</w:t>
      </w:r>
      <w:r w:rsidR="001D2C82">
        <w:fldChar w:fldCharType="end"/>
      </w:r>
      <w:r w:rsidR="008F10AF">
        <w:t>, as</w:t>
      </w:r>
      <w:r w:rsidR="00996EBA">
        <w:t xml:space="preserve"> linhas representam as características e as colunas os trabalhos relacionados</w:t>
      </w:r>
      <w:r w:rsidR="00CA1381">
        <w:t>.</w:t>
      </w:r>
    </w:p>
    <w:p w14:paraId="7CBDCBEE" w14:textId="086AF6AF" w:rsidR="00C436B6" w:rsidRPr="00C0752B" w:rsidRDefault="00C436B6" w:rsidP="00B36E4A">
      <w:pPr>
        <w:pStyle w:val="TF-LEGENDA"/>
        <w:rPr>
          <w:szCs w:val="24"/>
        </w:rPr>
      </w:pPr>
      <w:bookmarkStart w:id="57" w:name="_Ref52025161"/>
      <w:bookmarkStart w:id="58" w:name="Quadro1"/>
      <w:r w:rsidRPr="00C0752B">
        <w:rPr>
          <w:szCs w:val="24"/>
        </w:rPr>
        <w:t xml:space="preserve">Quadro </w:t>
      </w:r>
      <w:r w:rsidR="00B97FC9" w:rsidRPr="00C0752B">
        <w:rPr>
          <w:szCs w:val="24"/>
        </w:rPr>
        <w:fldChar w:fldCharType="begin"/>
      </w:r>
      <w:r w:rsidR="00B97FC9" w:rsidRPr="00C0752B">
        <w:rPr>
          <w:szCs w:val="24"/>
        </w:rPr>
        <w:instrText xml:space="preserve"> SEQ Quadro \* ARABIC </w:instrText>
      </w:r>
      <w:r w:rsidR="00B97FC9" w:rsidRPr="00C0752B">
        <w:rPr>
          <w:szCs w:val="24"/>
        </w:rPr>
        <w:fldChar w:fldCharType="separate"/>
      </w:r>
      <w:r w:rsidR="00090B7A">
        <w:rPr>
          <w:noProof/>
          <w:szCs w:val="24"/>
        </w:rPr>
        <w:t>1</w:t>
      </w:r>
      <w:r w:rsidR="00B97FC9" w:rsidRPr="00C0752B">
        <w:rPr>
          <w:noProof/>
          <w:szCs w:val="24"/>
        </w:rPr>
        <w:fldChar w:fldCharType="end"/>
      </w:r>
      <w:bookmarkEnd w:id="57"/>
      <w:bookmarkEnd w:id="58"/>
      <w:r w:rsidRPr="00C0752B">
        <w:rPr>
          <w:szCs w:val="24"/>
        </w:rPr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134"/>
        <w:gridCol w:w="1552"/>
        <w:gridCol w:w="2169"/>
      </w:tblGrid>
      <w:tr w:rsidR="00C436B6" w:rsidRPr="00C0752B" w14:paraId="1F39492F" w14:textId="77777777" w:rsidTr="009E6856">
        <w:trPr>
          <w:trHeight w:val="445"/>
          <w:jc w:val="center"/>
        </w:trPr>
        <w:tc>
          <w:tcPr>
            <w:tcW w:w="2977" w:type="dxa"/>
            <w:tcBorders>
              <w:tl2br w:val="single" w:sz="4" w:space="0" w:color="auto"/>
            </w:tcBorders>
            <w:shd w:val="clear" w:color="auto" w:fill="A6A6A6"/>
          </w:tcPr>
          <w:p w14:paraId="730AF73E" w14:textId="35F4BB1E" w:rsidR="00C436B6" w:rsidRPr="007956A3" w:rsidRDefault="00475AB6" w:rsidP="000319FE">
            <w:pPr>
              <w:pStyle w:val="TF-TEXTOQUADRO"/>
              <w:jc w:val="right"/>
              <w:rPr>
                <w:b/>
                <w:bCs/>
                <w:sz w:val="18"/>
                <w:szCs w:val="18"/>
              </w:rPr>
            </w:pPr>
            <w:r w:rsidRPr="007956A3">
              <w:rPr>
                <w:b/>
                <w:bCs/>
                <w:sz w:val="18"/>
                <w:szCs w:val="18"/>
              </w:rPr>
              <w:t>Trabalhos Correlatos</w:t>
            </w:r>
          </w:p>
          <w:p w14:paraId="494D5091" w14:textId="77777777" w:rsidR="00191B25" w:rsidRDefault="00191B25" w:rsidP="000319FE">
            <w:pPr>
              <w:pStyle w:val="TF-TEXTOQUADRO"/>
              <w:rPr>
                <w:b/>
                <w:bCs/>
                <w:sz w:val="20"/>
              </w:rPr>
            </w:pPr>
          </w:p>
          <w:p w14:paraId="1845731B" w14:textId="5F227E1F" w:rsidR="00475AB6" w:rsidRPr="000319FE" w:rsidRDefault="00475AB6" w:rsidP="000319FE">
            <w:pPr>
              <w:pStyle w:val="TF-TEXTOQUADRO"/>
              <w:rPr>
                <w:b/>
                <w:bCs/>
                <w:sz w:val="20"/>
              </w:rPr>
            </w:pPr>
            <w:r w:rsidRPr="000319FE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2134" w:type="dxa"/>
            <w:shd w:val="clear" w:color="auto" w:fill="A6A6A6"/>
            <w:vAlign w:val="center"/>
          </w:tcPr>
          <w:p w14:paraId="4C4B614D" w14:textId="77777777" w:rsidR="001D2C82" w:rsidRDefault="00495263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Jira </w:t>
            </w:r>
          </w:p>
          <w:p w14:paraId="3B5DA036" w14:textId="687194DC" w:rsidR="00C436B6" w:rsidRPr="000319FE" w:rsidRDefault="001D2C82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</w:t>
            </w:r>
            <w:r w:rsidRPr="000319FE">
              <w:rPr>
                <w:b/>
                <w:bCs/>
                <w:sz w:val="20"/>
              </w:rPr>
              <w:t>ATLASSIAN</w:t>
            </w:r>
            <w:r>
              <w:rPr>
                <w:b/>
                <w:bCs/>
                <w:sz w:val="20"/>
              </w:rPr>
              <w:t xml:space="preserve">, </w:t>
            </w:r>
            <w:r w:rsidR="00C0752B" w:rsidRPr="000319FE">
              <w:rPr>
                <w:b/>
                <w:bCs/>
                <w:sz w:val="20"/>
              </w:rPr>
              <w:t>2019)</w:t>
            </w:r>
          </w:p>
        </w:tc>
        <w:tc>
          <w:tcPr>
            <w:tcW w:w="1552" w:type="dxa"/>
            <w:shd w:val="clear" w:color="auto" w:fill="A6A6A6"/>
            <w:vAlign w:val="center"/>
          </w:tcPr>
          <w:p w14:paraId="11D80373" w14:textId="725CD2B7" w:rsidR="00C436B6" w:rsidRPr="000319FE" w:rsidRDefault="00495263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Qtest</w:t>
            </w:r>
            <w:proofErr w:type="spellEnd"/>
            <w:r>
              <w:rPr>
                <w:b/>
                <w:bCs/>
                <w:sz w:val="20"/>
              </w:rPr>
              <w:t xml:space="preserve">             </w:t>
            </w:r>
            <w:r w:rsidR="001D2C82">
              <w:rPr>
                <w:b/>
                <w:bCs/>
                <w:sz w:val="20"/>
              </w:rPr>
              <w:t xml:space="preserve">(TRICENTIS, </w:t>
            </w:r>
            <w:r w:rsidR="001E3D30">
              <w:rPr>
                <w:b/>
                <w:bCs/>
                <w:sz w:val="20"/>
              </w:rPr>
              <w:t>2019</w:t>
            </w:r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69" w:type="dxa"/>
            <w:shd w:val="clear" w:color="auto" w:fill="A6A6A6"/>
            <w:vAlign w:val="center"/>
          </w:tcPr>
          <w:p w14:paraId="163F5554" w14:textId="77777777" w:rsidR="001D2C82" w:rsidRDefault="00495263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TestLink</w:t>
            </w:r>
          </w:p>
          <w:p w14:paraId="2708FF5D" w14:textId="4FDBF4F0" w:rsidR="00B36E4A" w:rsidRPr="000319FE" w:rsidRDefault="001D2C82" w:rsidP="001D2C82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</w:t>
            </w:r>
            <w:r w:rsidRPr="000319FE">
              <w:rPr>
                <w:b/>
                <w:bCs/>
                <w:sz w:val="20"/>
              </w:rPr>
              <w:t>REIS</w:t>
            </w:r>
            <w:r>
              <w:rPr>
                <w:b/>
                <w:bCs/>
                <w:sz w:val="20"/>
              </w:rPr>
              <w:t xml:space="preserve">, </w:t>
            </w:r>
            <w:r w:rsidR="004C3D32" w:rsidRPr="000319FE">
              <w:rPr>
                <w:b/>
                <w:bCs/>
                <w:sz w:val="20"/>
              </w:rPr>
              <w:t>2022)</w:t>
            </w:r>
          </w:p>
        </w:tc>
      </w:tr>
      <w:tr w:rsidR="00C436B6" w14:paraId="21196663" w14:textId="77777777" w:rsidTr="009E6856">
        <w:trPr>
          <w:trHeight w:val="145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73B964F7" w14:textId="6D75574B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Gestão de times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2A635038" w14:textId="5D38054B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F092AD1" w14:textId="6A717407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DBC6FC9" w14:textId="5ABDB2F1" w:rsidR="00C436B6" w:rsidRPr="000319FE" w:rsidRDefault="004C3D32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6799ACF" w14:textId="05066F1D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 xml:space="preserve">Controle de </w:t>
            </w:r>
            <w:r w:rsidR="005D0D51" w:rsidRPr="000319FE">
              <w:rPr>
                <w:sz w:val="20"/>
              </w:rPr>
              <w:t xml:space="preserve">Sprints 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6234F5E7" w14:textId="6BC72433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4CA7EAE" w14:textId="60A83A47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color w:val="FF0000"/>
                <w:sz w:val="20"/>
              </w:rPr>
              <w:t>X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76A91EF" w14:textId="7DAB9450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0EBE768" w14:textId="729D5B28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Fluxo de atividades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5519693B" w14:textId="2DCD0730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4AE6DE37" w14:textId="20D80774" w:rsidR="00C436B6" w:rsidRPr="000319FE" w:rsidRDefault="00495263" w:rsidP="001D2C82">
            <w:pPr>
              <w:pStyle w:val="TF-TEXTOQUADRO"/>
              <w:jc w:val="center"/>
              <w:rPr>
                <w:sz w:val="20"/>
              </w:rPr>
            </w:pPr>
            <w:r w:rsidRPr="005425C4">
              <w:rPr>
                <w:color w:val="FF0000"/>
                <w:sz w:val="20"/>
              </w:rPr>
              <w:t>X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15E7BF65" w14:textId="2C137D9D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A116BC1" w14:textId="5BFE22F1" w:rsidR="00C436B6" w:rsidRPr="007956A3" w:rsidRDefault="005557C9" w:rsidP="00CA7020">
            <w:pPr>
              <w:pStyle w:val="TF-TEXTOQUADRO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 xml:space="preserve">Gestão de </w:t>
            </w:r>
            <w:r w:rsidR="00C0752B" w:rsidRPr="007956A3">
              <w:rPr>
                <w:sz w:val="19"/>
                <w:szCs w:val="19"/>
              </w:rPr>
              <w:t>casos de teste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395FB510" w14:textId="5CE2808E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7B1FA82" w14:textId="1AA2C34E" w:rsidR="00C436B6" w:rsidRPr="000319FE" w:rsidRDefault="00495263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71E422F1" w14:textId="612AB8DE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74660BB5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7C5D064E" w14:textId="0F609BE9" w:rsidR="00C436B6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Histórico de atividades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17C7EBA7" w14:textId="62484020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6BA82F52" w14:textId="5C6BF351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E2C4BD6" w14:textId="47132788" w:rsidR="00C436B6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10840" w14:paraId="5AF8D97E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12416B3" w14:textId="2C67DECD" w:rsidR="00410840" w:rsidRPr="000319FE" w:rsidRDefault="00410840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Estatísticas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4087BF66" w14:textId="008B2C85" w:rsidR="00410840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2C674E3" w14:textId="712B552F" w:rsidR="00410840" w:rsidRPr="000319FE" w:rsidRDefault="00495263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27EF139" w14:textId="123C2B6A" w:rsidR="00410840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6F81BFE5" w14:textId="77777777" w:rsidTr="009E6856">
        <w:trPr>
          <w:trHeight w:val="224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09DC1D16" w14:textId="2F75C1F2" w:rsidR="00C436B6" w:rsidRPr="000319FE" w:rsidRDefault="003B5250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 xml:space="preserve">Permissões </w:t>
            </w:r>
            <w:r w:rsidR="00C0752B" w:rsidRPr="000319FE">
              <w:rPr>
                <w:sz w:val="20"/>
              </w:rPr>
              <w:t xml:space="preserve">de usuário 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5C54920F" w14:textId="58794D1C" w:rsidR="00C436B6" w:rsidRPr="000319FE" w:rsidRDefault="005557C9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337424B7" w14:textId="3051C2ED" w:rsidR="00C436B6" w:rsidRPr="000319FE" w:rsidRDefault="005D0D51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9B13D1A" w14:textId="77B09554" w:rsidR="00C436B6" w:rsidRPr="000319FE" w:rsidRDefault="003477FD" w:rsidP="001D2C82">
            <w:pPr>
              <w:pStyle w:val="TF-TEXTOQUADRO"/>
              <w:jc w:val="center"/>
              <w:rPr>
                <w:sz w:val="20"/>
              </w:rPr>
            </w:pPr>
            <w:r w:rsidRPr="00475AB6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0752B" w14:paraId="66BF0F19" w14:textId="77777777" w:rsidTr="009E6856">
        <w:trPr>
          <w:trHeight w:val="193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63C21170" w14:textId="59551DED" w:rsidR="00C0752B" w:rsidRPr="000319FE" w:rsidRDefault="00C0752B" w:rsidP="00CA7020">
            <w:pPr>
              <w:pStyle w:val="TF-TEXTOQUADRO"/>
              <w:rPr>
                <w:sz w:val="20"/>
              </w:rPr>
            </w:pPr>
            <w:r w:rsidRPr="000319FE">
              <w:rPr>
                <w:sz w:val="20"/>
              </w:rPr>
              <w:t>Plataforma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2723EC4D" w14:textId="43A6C482" w:rsidR="00C0752B" w:rsidRPr="000319FE" w:rsidRDefault="00E13BCD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sz w:val="20"/>
              </w:rPr>
              <w:t xml:space="preserve">Web, </w:t>
            </w:r>
            <w:r w:rsidR="00FD457B">
              <w:rPr>
                <w:sz w:val="20"/>
              </w:rPr>
              <w:t>i</w:t>
            </w:r>
            <w:r w:rsidRPr="000319FE">
              <w:rPr>
                <w:sz w:val="20"/>
              </w:rPr>
              <w:t>OS e Android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282D0E0E" w14:textId="14D3C67F" w:rsidR="00C0752B" w:rsidRPr="000319FE" w:rsidRDefault="0030074F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sz w:val="20"/>
              </w:rPr>
              <w:t>Web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6380FEE2" w14:textId="2A074890" w:rsidR="00C0752B" w:rsidRPr="000319FE" w:rsidRDefault="003E4C9B" w:rsidP="001D2C82">
            <w:pPr>
              <w:pStyle w:val="TF-TEXTOQUADRO"/>
              <w:jc w:val="center"/>
              <w:rPr>
                <w:sz w:val="20"/>
              </w:rPr>
            </w:pPr>
            <w:r w:rsidRPr="000319FE">
              <w:rPr>
                <w:sz w:val="20"/>
              </w:rPr>
              <w:t>Web</w:t>
            </w:r>
          </w:p>
        </w:tc>
      </w:tr>
      <w:tr w:rsidR="00410840" w14:paraId="385E068F" w14:textId="77777777" w:rsidTr="009E6856">
        <w:trPr>
          <w:trHeight w:val="246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326D7B56" w14:textId="145BE8C8" w:rsidR="00410840" w:rsidRPr="007956A3" w:rsidRDefault="00410840" w:rsidP="00CA7020">
            <w:pPr>
              <w:pStyle w:val="TF-TEXTOQUADRO"/>
              <w:rPr>
                <w:sz w:val="18"/>
                <w:szCs w:val="18"/>
              </w:rPr>
            </w:pPr>
            <w:r w:rsidRPr="007956A3">
              <w:rPr>
                <w:sz w:val="18"/>
                <w:szCs w:val="18"/>
              </w:rPr>
              <w:t>Linguage</w:t>
            </w:r>
            <w:r w:rsidR="00FD457B" w:rsidRPr="007956A3">
              <w:rPr>
                <w:sz w:val="18"/>
                <w:szCs w:val="18"/>
              </w:rPr>
              <w:t>m/Banco de dados</w:t>
            </w:r>
          </w:p>
        </w:tc>
        <w:tc>
          <w:tcPr>
            <w:tcW w:w="2134" w:type="dxa"/>
            <w:shd w:val="clear" w:color="auto" w:fill="auto"/>
            <w:vAlign w:val="center"/>
          </w:tcPr>
          <w:p w14:paraId="2D2150E2" w14:textId="62E153B2" w:rsidR="00410840" w:rsidRPr="007956A3" w:rsidRDefault="003B5250" w:rsidP="001D2C82">
            <w:pPr>
              <w:pStyle w:val="TF-TEXTOQUADRO"/>
              <w:jc w:val="center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>Node</w:t>
            </w:r>
            <w:r w:rsidR="00763FBE" w:rsidRPr="007956A3">
              <w:rPr>
                <w:sz w:val="19"/>
                <w:szCs w:val="19"/>
              </w:rPr>
              <w:t>.</w:t>
            </w:r>
            <w:r w:rsidRPr="007956A3">
              <w:rPr>
                <w:sz w:val="19"/>
                <w:szCs w:val="19"/>
              </w:rPr>
              <w:t>JS</w:t>
            </w:r>
            <w:r w:rsidR="00763FBE" w:rsidRPr="007956A3">
              <w:rPr>
                <w:sz w:val="19"/>
                <w:szCs w:val="19"/>
              </w:rPr>
              <w:t>, Vue.js</w:t>
            </w:r>
            <w:r w:rsidRPr="007956A3">
              <w:rPr>
                <w:sz w:val="19"/>
                <w:szCs w:val="19"/>
              </w:rPr>
              <w:t xml:space="preserve"> e Java</w:t>
            </w:r>
          </w:p>
        </w:tc>
        <w:tc>
          <w:tcPr>
            <w:tcW w:w="1552" w:type="dxa"/>
            <w:shd w:val="clear" w:color="auto" w:fill="auto"/>
            <w:vAlign w:val="center"/>
          </w:tcPr>
          <w:p w14:paraId="7228C23E" w14:textId="24FDF82E" w:rsidR="00410840" w:rsidRPr="007956A3" w:rsidRDefault="00FB110E" w:rsidP="001D2C82">
            <w:pPr>
              <w:pStyle w:val="TF-TEXTOQUADRO"/>
              <w:jc w:val="center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>Não informada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0B0C40E" w14:textId="70AEABAA" w:rsidR="00410840" w:rsidRPr="007956A3" w:rsidRDefault="00E92238" w:rsidP="001D2C82">
            <w:pPr>
              <w:pStyle w:val="TF-TEXTOQUADRO"/>
              <w:jc w:val="center"/>
              <w:rPr>
                <w:sz w:val="19"/>
                <w:szCs w:val="19"/>
              </w:rPr>
            </w:pPr>
            <w:r w:rsidRPr="007956A3">
              <w:rPr>
                <w:sz w:val="19"/>
                <w:szCs w:val="19"/>
              </w:rPr>
              <w:t>PHP</w:t>
            </w:r>
            <w:r w:rsidR="00FD457B" w:rsidRPr="007956A3">
              <w:rPr>
                <w:sz w:val="19"/>
                <w:szCs w:val="19"/>
              </w:rPr>
              <w:t>/</w:t>
            </w:r>
            <w:proofErr w:type="spellStart"/>
            <w:r w:rsidRPr="007956A3">
              <w:rPr>
                <w:sz w:val="19"/>
                <w:szCs w:val="19"/>
              </w:rPr>
              <w:t>Postgres</w:t>
            </w:r>
            <w:proofErr w:type="spellEnd"/>
            <w:r w:rsidRPr="007956A3">
              <w:rPr>
                <w:sz w:val="19"/>
                <w:szCs w:val="19"/>
              </w:rPr>
              <w:t xml:space="preserve"> e MySQL</w:t>
            </w:r>
          </w:p>
        </w:tc>
      </w:tr>
    </w:tbl>
    <w:p w14:paraId="15C36378" w14:textId="77777777" w:rsidR="008F10AF" w:rsidRDefault="00C436B6" w:rsidP="008F10AF">
      <w:pPr>
        <w:pStyle w:val="TF-FONTE"/>
      </w:pPr>
      <w:r>
        <w:t>Fonte: elaborado pelo autor.</w:t>
      </w:r>
      <w:r w:rsidR="008F10AF">
        <w:t xml:space="preserve"> </w:t>
      </w:r>
    </w:p>
    <w:p w14:paraId="4A4E2AD2" w14:textId="22B59155" w:rsidR="008F10AF" w:rsidRDefault="001D2C82" w:rsidP="005B0A93">
      <w:pPr>
        <w:pStyle w:val="TF-TEXTO"/>
      </w:pPr>
      <w:r>
        <w:t xml:space="preserve">Ao analisar o </w:t>
      </w:r>
      <w:r>
        <w:fldChar w:fldCharType="begin"/>
      </w:r>
      <w:r>
        <w:instrText xml:space="preserve"> REF _Ref52025161 \h </w:instrText>
      </w:r>
      <w:r w:rsidR="008808F2">
        <w:instrText xml:space="preserve"> \* MERGEFORMAT </w:instrText>
      </w:r>
      <w:r>
        <w:fldChar w:fldCharType="separate"/>
      </w:r>
      <w:r w:rsidRPr="00C0752B">
        <w:rPr>
          <w:szCs w:val="24"/>
        </w:rPr>
        <w:t xml:space="preserve">Quadro </w:t>
      </w:r>
      <w:r w:rsidRPr="00C0752B">
        <w:rPr>
          <w:noProof/>
          <w:szCs w:val="24"/>
        </w:rPr>
        <w:t>1</w:t>
      </w:r>
      <w:r>
        <w:fldChar w:fldCharType="end"/>
      </w:r>
      <w:r>
        <w:t xml:space="preserve"> </w:t>
      </w:r>
      <w:r w:rsidR="008F10AF" w:rsidRPr="00933F72">
        <w:t>é possível constatar que as soluções de Atlassian (20</w:t>
      </w:r>
      <w:r w:rsidR="001E3D30">
        <w:t>19</w:t>
      </w:r>
      <w:r w:rsidR="008F10AF" w:rsidRPr="00933F72">
        <w:t>), Tricentis (</w:t>
      </w:r>
      <w:r w:rsidR="001E3D30" w:rsidRPr="00933F72">
        <w:t>20</w:t>
      </w:r>
      <w:r w:rsidR="001E3D30">
        <w:t>19</w:t>
      </w:r>
      <w:r w:rsidR="008F10AF" w:rsidRPr="00933F72">
        <w:t>) e Reis (2018) possibilitam a gestão de times</w:t>
      </w:r>
      <w:r>
        <w:t>. E</w:t>
      </w:r>
      <w:r w:rsidR="008F10AF" w:rsidRPr="00933F72">
        <w:t xml:space="preserve">ssa característica é importante porque permite que o gestor controle as atividades que cada membro do time está executando, </w:t>
      </w:r>
      <w:r>
        <w:t xml:space="preserve">assim como </w:t>
      </w:r>
      <w:r w:rsidR="008F10AF" w:rsidRPr="00933F72">
        <w:t xml:space="preserve">que ele designe tarefas para a equipe. Somente a solução </w:t>
      </w:r>
      <w:del w:id="59" w:author="Dalton Solano dos Reis" w:date="2022-11-05T20:47:00Z">
        <w:r w:rsidR="008F10AF" w:rsidRPr="00933F72" w:rsidDel="001C302F">
          <w:delText xml:space="preserve">a solução </w:delText>
        </w:r>
      </w:del>
      <w:r w:rsidR="008F10AF" w:rsidRPr="00933F72">
        <w:t>da Atlassian (20</w:t>
      </w:r>
      <w:r w:rsidR="001E3D30">
        <w:t>19</w:t>
      </w:r>
      <w:r w:rsidR="008F10AF" w:rsidRPr="00933F72">
        <w:t xml:space="preserve">) permite a criação de </w:t>
      </w:r>
      <w:r w:rsidR="008F10AF" w:rsidRPr="001C302F">
        <w:rPr>
          <w:i/>
          <w:iCs/>
          <w:rPrChange w:id="60" w:author="Dalton Solano dos Reis" w:date="2022-11-05T20:47:00Z">
            <w:rPr/>
          </w:rPrChange>
        </w:rPr>
        <w:t>sprints</w:t>
      </w:r>
      <w:r w:rsidR="008F10AF" w:rsidRPr="00933F72">
        <w:t xml:space="preserve"> com as atividades que a equipe vai executar</w:t>
      </w:r>
      <w:r w:rsidR="0066232B">
        <w:t>, possibilitando</w:t>
      </w:r>
      <w:r w:rsidR="008F10AF" w:rsidRPr="00933F72">
        <w:t xml:space="preserve"> que o gestor organize as atividades que vão ser executadas </w:t>
      </w:r>
      <w:r w:rsidR="0066232B">
        <w:t xml:space="preserve">por meio </w:t>
      </w:r>
      <w:r w:rsidR="008F10AF" w:rsidRPr="00933F72">
        <w:t xml:space="preserve">de um quadro </w:t>
      </w:r>
      <w:r w:rsidR="00C2767D" w:rsidRPr="00933F72">
        <w:t>Kankan</w:t>
      </w:r>
      <w:r w:rsidR="008F10AF" w:rsidRPr="00933F72">
        <w:t xml:space="preserve"> </w:t>
      </w:r>
      <w:r w:rsidR="0066232B">
        <w:t xml:space="preserve">e </w:t>
      </w:r>
      <w:r w:rsidR="008F10AF" w:rsidRPr="00933F72">
        <w:t xml:space="preserve">permitindo que ele saiba em etapa está cada tarefa e quem </w:t>
      </w:r>
      <w:r w:rsidR="0066232B">
        <w:t xml:space="preserve">a </w:t>
      </w:r>
      <w:r w:rsidR="008F10AF" w:rsidRPr="00933F72">
        <w:t>está fazendo.</w:t>
      </w:r>
    </w:p>
    <w:p w14:paraId="089B1C59" w14:textId="0F4AE99C" w:rsidR="008808F2" w:rsidRPr="008808F2" w:rsidRDefault="008F10AF" w:rsidP="00970D79">
      <w:pPr>
        <w:pStyle w:val="TF-TEXTO"/>
      </w:pPr>
      <w:r w:rsidRPr="00933F72">
        <w:t>Atlassian (20</w:t>
      </w:r>
      <w:r w:rsidR="001E3D30">
        <w:t>19</w:t>
      </w:r>
      <w:r w:rsidRPr="00933F72">
        <w:t xml:space="preserve">) e Reis (2018) possuem a característica de criação de um fluxo de atividades, </w:t>
      </w:r>
      <w:r w:rsidR="0066232B">
        <w:t xml:space="preserve">possibilitando que se </w:t>
      </w:r>
      <w:r w:rsidRPr="00933F72">
        <w:t>cri</w:t>
      </w:r>
      <w:r w:rsidR="0066232B">
        <w:t>e</w:t>
      </w:r>
      <w:r w:rsidRPr="00933F72">
        <w:t xml:space="preserve"> um passo a passo para a execução das tarefas de cada usuário. </w:t>
      </w:r>
      <w:r w:rsidR="0066232B">
        <w:t xml:space="preserve">Já a </w:t>
      </w:r>
      <w:r w:rsidRPr="00933F72">
        <w:t>característica de gestão de casos de testes está presente em Atlassian (2022), Tricentis (</w:t>
      </w:r>
      <w:r w:rsidR="001E3D30" w:rsidRPr="00933F72">
        <w:t>20</w:t>
      </w:r>
      <w:r w:rsidR="001E3D30">
        <w:t>19</w:t>
      </w:r>
      <w:r w:rsidRPr="00933F72">
        <w:t>) e Reis (2018). A gestão de casos de teste permite a documentação de todos os cenários, casos e ambientes de teste que a equipe utiliza durante o seu trabalho.</w:t>
      </w:r>
      <w:r>
        <w:t xml:space="preserve"> </w:t>
      </w:r>
    </w:p>
    <w:p w14:paraId="5545EAD1" w14:textId="248F4A9A" w:rsidR="008F10AF" w:rsidRDefault="008F10AF" w:rsidP="005B0A93">
      <w:pPr>
        <w:pStyle w:val="TF-TEXTO"/>
        <w:rPr>
          <w:szCs w:val="24"/>
        </w:rPr>
      </w:pPr>
      <w:r w:rsidRPr="00933F72">
        <w:rPr>
          <w:szCs w:val="24"/>
        </w:rPr>
        <w:t>Atlassian (20</w:t>
      </w:r>
      <w:r w:rsidR="001E3D30">
        <w:rPr>
          <w:szCs w:val="24"/>
        </w:rPr>
        <w:t>19</w:t>
      </w:r>
      <w:r w:rsidRPr="00933F72">
        <w:rPr>
          <w:szCs w:val="24"/>
        </w:rPr>
        <w:t>), Tricentis (20</w:t>
      </w:r>
      <w:r w:rsidR="001E3D30">
        <w:rPr>
          <w:szCs w:val="24"/>
        </w:rPr>
        <w:t>19</w:t>
      </w:r>
      <w:r w:rsidRPr="00933F72">
        <w:rPr>
          <w:szCs w:val="24"/>
        </w:rPr>
        <w:t xml:space="preserve">) e Reis (2018) possuem </w:t>
      </w:r>
      <w:r w:rsidR="0066232B">
        <w:rPr>
          <w:szCs w:val="24"/>
        </w:rPr>
        <w:t xml:space="preserve">tanto </w:t>
      </w:r>
      <w:r w:rsidRPr="00933F72">
        <w:rPr>
          <w:szCs w:val="24"/>
        </w:rPr>
        <w:t>um histórico de atividades</w:t>
      </w:r>
      <w:r w:rsidR="0066232B">
        <w:rPr>
          <w:szCs w:val="24"/>
        </w:rPr>
        <w:t xml:space="preserve"> como estatísticas</w:t>
      </w:r>
      <w:r w:rsidRPr="00933F72">
        <w:rPr>
          <w:szCs w:val="24"/>
        </w:rPr>
        <w:t xml:space="preserve">. Esse histórico </w:t>
      </w:r>
      <w:r w:rsidR="0066232B">
        <w:rPr>
          <w:szCs w:val="24"/>
        </w:rPr>
        <w:t xml:space="preserve">permite que se </w:t>
      </w:r>
      <w:r w:rsidRPr="00933F72">
        <w:rPr>
          <w:szCs w:val="24"/>
        </w:rPr>
        <w:t>document</w:t>
      </w:r>
      <w:r w:rsidR="0066232B">
        <w:rPr>
          <w:szCs w:val="24"/>
        </w:rPr>
        <w:t>e</w:t>
      </w:r>
      <w:r w:rsidRPr="00933F72">
        <w:rPr>
          <w:szCs w:val="24"/>
        </w:rPr>
        <w:t xml:space="preserve"> cada alteração feita nas tarefas e documentos de cada projeto da equipe. </w:t>
      </w:r>
      <w:r w:rsidR="0066232B">
        <w:rPr>
          <w:szCs w:val="24"/>
        </w:rPr>
        <w:t>Já a</w:t>
      </w:r>
      <w:r w:rsidRPr="00933F72">
        <w:rPr>
          <w:szCs w:val="24"/>
        </w:rPr>
        <w:t xml:space="preserve"> geração de estatísticas </w:t>
      </w:r>
      <w:r w:rsidR="0066232B">
        <w:rPr>
          <w:szCs w:val="24"/>
        </w:rPr>
        <w:t>possibilita</w:t>
      </w:r>
      <w:r w:rsidRPr="00933F72">
        <w:rPr>
          <w:szCs w:val="24"/>
        </w:rPr>
        <w:t xml:space="preserve"> o controle do desempenho da equipe e </w:t>
      </w:r>
      <w:r w:rsidR="00725FCA">
        <w:rPr>
          <w:szCs w:val="24"/>
        </w:rPr>
        <w:t>fornece</w:t>
      </w:r>
      <w:r w:rsidR="00725FCA" w:rsidRPr="00933F72">
        <w:rPr>
          <w:szCs w:val="24"/>
        </w:rPr>
        <w:t xml:space="preserve"> </w:t>
      </w:r>
      <w:r w:rsidRPr="00933F72">
        <w:rPr>
          <w:szCs w:val="24"/>
        </w:rPr>
        <w:t>um panorama do que foi testado e o que precisa ser abordado</w:t>
      </w:r>
      <w:r>
        <w:rPr>
          <w:szCs w:val="24"/>
        </w:rPr>
        <w:t xml:space="preserve">. </w:t>
      </w:r>
      <w:r w:rsidRPr="00933F72">
        <w:rPr>
          <w:szCs w:val="24"/>
        </w:rPr>
        <w:t>Atlassian (20</w:t>
      </w:r>
      <w:r w:rsidR="001E3D30">
        <w:rPr>
          <w:szCs w:val="24"/>
        </w:rPr>
        <w:t>19</w:t>
      </w:r>
      <w:r w:rsidRPr="00933F72">
        <w:rPr>
          <w:szCs w:val="24"/>
        </w:rPr>
        <w:t>), Tricentis (</w:t>
      </w:r>
      <w:r w:rsidR="001E3D30" w:rsidRPr="00933F72">
        <w:rPr>
          <w:szCs w:val="24"/>
        </w:rPr>
        <w:t>20</w:t>
      </w:r>
      <w:r w:rsidR="001E3D30">
        <w:rPr>
          <w:szCs w:val="24"/>
        </w:rPr>
        <w:t>19</w:t>
      </w:r>
      <w:r w:rsidRPr="00933F72">
        <w:rPr>
          <w:szCs w:val="24"/>
        </w:rPr>
        <w:t xml:space="preserve">) e Reis (2018) </w:t>
      </w:r>
      <w:r w:rsidR="008808F2">
        <w:rPr>
          <w:szCs w:val="24"/>
        </w:rPr>
        <w:t xml:space="preserve">ainda se destacam por possuírem permissão </w:t>
      </w:r>
      <w:r w:rsidRPr="00933F72">
        <w:rPr>
          <w:szCs w:val="24"/>
        </w:rPr>
        <w:t>de usuários</w:t>
      </w:r>
      <w:r w:rsidR="008808F2">
        <w:rPr>
          <w:szCs w:val="24"/>
        </w:rPr>
        <w:t xml:space="preserve">, possibilitando </w:t>
      </w:r>
      <w:r w:rsidRPr="00933F72">
        <w:rPr>
          <w:szCs w:val="24"/>
        </w:rPr>
        <w:t>o controle de quais projetos, funções e arquivos os usuários poderão acessar.</w:t>
      </w:r>
      <w:r>
        <w:rPr>
          <w:szCs w:val="24"/>
        </w:rPr>
        <w:t xml:space="preserve"> </w:t>
      </w:r>
    </w:p>
    <w:p w14:paraId="0CE955AD" w14:textId="03B5F37C" w:rsidR="00786593" w:rsidRDefault="008808F2" w:rsidP="00191B25">
      <w:pPr>
        <w:pStyle w:val="TF-TEXTO"/>
      </w:pPr>
      <w:r>
        <w:t xml:space="preserve">O </w:t>
      </w:r>
      <w:r w:rsidR="00FF54AD">
        <w:t>traba</w:t>
      </w:r>
      <w:r w:rsidR="003D0779">
        <w:t>lho</w:t>
      </w:r>
      <w:r>
        <w:t xml:space="preserve"> aqui </w:t>
      </w:r>
      <w:r w:rsidR="003C763A">
        <w:t>proposto tem</w:t>
      </w:r>
      <w:r w:rsidR="003D0779">
        <w:t xml:space="preserve"> paridade com os três trabalhos corretos. </w:t>
      </w:r>
      <w:r>
        <w:t xml:space="preserve">Ele </w:t>
      </w:r>
      <w:r w:rsidR="003D0779">
        <w:t>busca facilitar a gestão dos testes</w:t>
      </w:r>
      <w:r w:rsidR="008520D2">
        <w:t xml:space="preserve">, </w:t>
      </w:r>
      <w:r>
        <w:t xml:space="preserve">realizar </w:t>
      </w:r>
      <w:r w:rsidR="00895295">
        <w:t xml:space="preserve">o controle dos </w:t>
      </w:r>
      <w:r w:rsidR="00895295" w:rsidRPr="001C302F">
        <w:rPr>
          <w:i/>
          <w:iCs/>
          <w:rPrChange w:id="61" w:author="Dalton Solano dos Reis" w:date="2022-11-05T20:48:00Z">
            <w:rPr/>
          </w:rPrChange>
        </w:rPr>
        <w:t>bugs</w:t>
      </w:r>
      <w:r w:rsidR="00895295">
        <w:t xml:space="preserve"> e </w:t>
      </w:r>
      <w:r>
        <w:t>a</w:t>
      </w:r>
      <w:r w:rsidR="00895295">
        <w:t xml:space="preserve"> cobertura de teste</w:t>
      </w:r>
      <w:r>
        <w:t>s</w:t>
      </w:r>
      <w:r w:rsidR="00895295">
        <w:t>. Além disso</w:t>
      </w:r>
      <w:r>
        <w:t>,</w:t>
      </w:r>
      <w:r w:rsidR="00895295">
        <w:t xml:space="preserve"> </w:t>
      </w:r>
      <w:r>
        <w:t xml:space="preserve">ele </w:t>
      </w:r>
      <w:r w:rsidR="00895295">
        <w:t xml:space="preserve">visa criar </w:t>
      </w:r>
      <w:r w:rsidR="00572517">
        <w:t>uma gestão</w:t>
      </w:r>
      <w:r w:rsidR="00895295">
        <w:t xml:space="preserve"> da equipe de testes mais </w:t>
      </w:r>
      <w:r w:rsidR="00786593">
        <w:t>prática</w:t>
      </w:r>
      <w:r w:rsidR="00895295">
        <w:t xml:space="preserve"> </w:t>
      </w:r>
      <w:r>
        <w:t>a</w:t>
      </w:r>
      <w:r w:rsidR="00895295">
        <w:t xml:space="preserve">o </w:t>
      </w:r>
      <w:r w:rsidR="00666F7C">
        <w:t>gestor, possibilitando</w:t>
      </w:r>
      <w:r w:rsidR="00895295">
        <w:t xml:space="preserve"> que </w:t>
      </w:r>
      <w:r>
        <w:t xml:space="preserve">ele </w:t>
      </w:r>
      <w:r w:rsidR="00895295">
        <w:t xml:space="preserve">tenha um controle de quais testes </w:t>
      </w:r>
      <w:r w:rsidR="00666F7C">
        <w:t>estão sendo</w:t>
      </w:r>
      <w:r w:rsidR="00895295">
        <w:t xml:space="preserve"> executados e o que cada membro da equipe está fazendo.</w:t>
      </w:r>
      <w:r w:rsidR="00786593">
        <w:t xml:space="preserve"> O sistema também vai possibilitar que o gestor possa gerar uma serie de relatórios </w:t>
      </w:r>
      <w:r w:rsidR="00ED5C9F">
        <w:t xml:space="preserve">para a </w:t>
      </w:r>
      <w:r w:rsidR="00ED5C9F">
        <w:lastRenderedPageBreak/>
        <w:t xml:space="preserve">medição do desempenho da equipe, ver quais pontos precisam ser melhorados, vai poder medir a cobertura que os testes estão alcançando e em quais rotinas ocorrem mais </w:t>
      </w:r>
      <w:r w:rsidR="00ED5C9F" w:rsidRPr="001C302F">
        <w:rPr>
          <w:i/>
          <w:iCs/>
          <w:rPrChange w:id="62" w:author="Dalton Solano dos Reis" w:date="2022-11-05T20:49:00Z">
            <w:rPr/>
          </w:rPrChange>
        </w:rPr>
        <w:t>bugs</w:t>
      </w:r>
      <w:r w:rsidR="00ED5C9F">
        <w:t>.</w:t>
      </w:r>
    </w:p>
    <w:p w14:paraId="37A04937" w14:textId="0B8ADE7D" w:rsidR="00023C25" w:rsidRPr="00D61FCF" w:rsidRDefault="00666F7C" w:rsidP="00A74243">
      <w:pPr>
        <w:pStyle w:val="TF-TEXTO"/>
        <w:spacing w:before="0"/>
      </w:pPr>
      <w:r>
        <w:t>Com base nessas características</w:t>
      </w:r>
      <w:r w:rsidR="00BC254C">
        <w:t xml:space="preserve"> e</w:t>
      </w:r>
      <w:r>
        <w:t xml:space="preserve"> tal como apresentadas no </w:t>
      </w:r>
      <w:r>
        <w:fldChar w:fldCharType="begin"/>
      </w:r>
      <w:r>
        <w:instrText xml:space="preserve"> REF _Ref52025161 \h </w:instrText>
      </w:r>
      <w:r w:rsidR="005D7366">
        <w:instrText xml:space="preserve"> \* MERGEFORMAT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, é perceptível que o trabalho possuí relevância para a sociedade.</w:t>
      </w:r>
      <w:r w:rsidR="009C3FF9">
        <w:t xml:space="preserve"> O sistema traz valor </w:t>
      </w:r>
      <w:r w:rsidR="00BC254C">
        <w:t>ao contribuir</w:t>
      </w:r>
      <w:r w:rsidR="009C3FF9">
        <w:t xml:space="preserve"> </w:t>
      </w:r>
      <w:r w:rsidR="002046BC">
        <w:t xml:space="preserve">com a </w:t>
      </w:r>
      <w:r w:rsidR="009C3FF9">
        <w:t xml:space="preserve">qualidade de software nas empresas, incentivando </w:t>
      </w:r>
      <w:r w:rsidR="002046BC">
        <w:t>a criação de uma gestão focada na área de testes, melhorando</w:t>
      </w:r>
      <w:r w:rsidR="00D61FCF">
        <w:t xml:space="preserve"> a qualidade do produto da empresa, o</w:t>
      </w:r>
      <w:r w:rsidR="002046BC">
        <w:t xml:space="preserve"> desempenho das equipes de testes </w:t>
      </w:r>
      <w:r w:rsidR="00D61FCF">
        <w:t>e</w:t>
      </w:r>
      <w:r w:rsidR="002046BC">
        <w:t xml:space="preserve"> sendo possível </w:t>
      </w:r>
      <w:r w:rsidR="00D61FCF">
        <w:t>acompanhá-lo</w:t>
      </w:r>
      <w:r w:rsidR="002046BC">
        <w:t xml:space="preserve"> por meio de gráficos e relatórios. </w:t>
      </w:r>
      <w:r w:rsidR="00090B7A">
        <w:t>Como contribuição acadêmica, a</w:t>
      </w:r>
      <w:r w:rsidR="00D61FCF">
        <w:t xml:space="preserve"> proposta</w:t>
      </w:r>
      <w:r w:rsidR="00090B7A">
        <w:t xml:space="preserve"> traz o uso, </w:t>
      </w:r>
      <w:r w:rsidR="00D61FCF">
        <w:t xml:space="preserve">do método </w:t>
      </w:r>
      <w:r w:rsidR="00D61FCF" w:rsidRPr="000109FE">
        <w:t>Relationship of M3C with User Requirements and Usability and Communicability Assessment in groupware (RURUCAg)</w:t>
      </w:r>
      <w:r w:rsidR="00090B7A">
        <w:t xml:space="preserve"> na área da</w:t>
      </w:r>
      <w:r w:rsidR="00090B7A" w:rsidRPr="00090B7A">
        <w:t xml:space="preserve"> qualidade de software</w:t>
      </w:r>
      <w:r w:rsidR="00090B7A">
        <w:t>, que poderá ser utilizada em outros trabalhos</w:t>
      </w:r>
      <w:r w:rsidR="00D61FCF">
        <w:t>.</w:t>
      </w:r>
      <w:r w:rsidR="00A76E16">
        <w:t xml:space="preserve"> </w:t>
      </w:r>
      <w:r w:rsidR="00090B7A">
        <w:t>Já c</w:t>
      </w:r>
      <w:r w:rsidR="00A76E16">
        <w:t>omo contribuição tecnológica</w:t>
      </w:r>
      <w:r w:rsidR="00BC254C">
        <w:t>,</w:t>
      </w:r>
      <w:r w:rsidR="00A76E16">
        <w:t xml:space="preserve"> destaca-se o desenvolvimento de um sistema W</w:t>
      </w:r>
      <w:r w:rsidR="00BC254C">
        <w:t xml:space="preserve">eb, no qual no </w:t>
      </w:r>
      <w:r w:rsidR="00BC254C" w:rsidRPr="00191B25">
        <w:rPr>
          <w:i/>
          <w:iCs/>
        </w:rPr>
        <w:t>front-end</w:t>
      </w:r>
      <w:r w:rsidR="00BC254C">
        <w:t xml:space="preserve"> será utilizado</w:t>
      </w:r>
      <w:r w:rsidR="005D7366">
        <w:t xml:space="preserve"> a biblioteca JavaScript Angular</w:t>
      </w:r>
      <w:r w:rsidR="00BC254C">
        <w:t xml:space="preserve"> e </w:t>
      </w:r>
      <w:r w:rsidR="005D7366">
        <w:t xml:space="preserve">o </w:t>
      </w:r>
      <w:r w:rsidR="005D7366" w:rsidRPr="00191B25">
        <w:rPr>
          <w:i/>
          <w:iCs/>
        </w:rPr>
        <w:t>back-end</w:t>
      </w:r>
      <w:r w:rsidR="005D7366">
        <w:t xml:space="preserve"> será implementado com </w:t>
      </w:r>
      <w:ins w:id="63" w:author="Dalton Solano dos Reis" w:date="2022-11-05T20:50:00Z">
        <w:r w:rsidR="001C302F">
          <w:t>P</w:t>
        </w:r>
      </w:ins>
      <w:del w:id="64" w:author="Dalton Solano dos Reis" w:date="2022-11-05T20:50:00Z">
        <w:r w:rsidR="005D7366" w:rsidDel="001C302F">
          <w:delText>p</w:delText>
        </w:r>
      </w:del>
      <w:r w:rsidR="005D7366">
        <w:t>ython</w:t>
      </w:r>
      <w:r w:rsidR="00245885">
        <w:t xml:space="preserve"> juntamente com banco de dados PostgreSQL</w:t>
      </w:r>
      <w:r w:rsidR="00BC254C">
        <w:t>. Além disso, traz a contribuição da solução proposta s</w:t>
      </w:r>
      <w:r w:rsidR="005D7366">
        <w:t>e</w:t>
      </w:r>
      <w:r w:rsidR="00BC254C">
        <w:t>r</w:t>
      </w:r>
      <w:r w:rsidR="005D7366">
        <w:t xml:space="preserve"> disponibilizada a partir de recursos de computação em nuvem.</w:t>
      </w:r>
      <w:r w:rsidR="00786593">
        <w:t xml:space="preserve"> </w:t>
      </w:r>
    </w:p>
    <w:p w14:paraId="212D208A" w14:textId="50281639" w:rsidR="00451B94" w:rsidRDefault="00970D79" w:rsidP="001E20FD">
      <w:pPr>
        <w:pStyle w:val="Ttulo2"/>
      </w:pPr>
      <w:r>
        <w:t xml:space="preserve">3.2 </w:t>
      </w:r>
      <w:r w:rsidR="00451B94">
        <w:t>REQUISITOS PRINCIPAIS DO PROBLEMA A SER TRABALHADO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1765C4BB" w14:textId="49924DF5" w:rsidR="005D7366" w:rsidRDefault="005D7366" w:rsidP="005D7366">
      <w:pPr>
        <w:pStyle w:val="TF-TEXTO"/>
      </w:pPr>
      <w:r>
        <w:t xml:space="preserve">Nessa subseção serão descritos os Requisitos Funcionais (RF) e os Requisitos </w:t>
      </w:r>
      <w:r w:rsidR="00495A29">
        <w:t>N</w:t>
      </w:r>
      <w:r>
        <w:t xml:space="preserve">ão </w:t>
      </w:r>
      <w:r w:rsidR="00495A29">
        <w:t xml:space="preserve">Funcionais (RNF), conforme o </w:t>
      </w:r>
      <w:r w:rsidR="00090B7A">
        <w:fldChar w:fldCharType="begin"/>
      </w:r>
      <w:r w:rsidR="00090B7A">
        <w:instrText xml:space="preserve"> REF _Ref52887444 \h </w:instrText>
      </w:r>
      <w:r w:rsidR="00090B7A">
        <w:fldChar w:fldCharType="separate"/>
      </w:r>
      <w:r w:rsidR="00090B7A">
        <w:t xml:space="preserve">Quadro </w:t>
      </w:r>
      <w:r w:rsidR="00090B7A">
        <w:rPr>
          <w:noProof/>
        </w:rPr>
        <w:t>2</w:t>
      </w:r>
      <w:r w:rsidR="00090B7A">
        <w:fldChar w:fldCharType="end"/>
      </w:r>
      <w:r w:rsidR="00495A29">
        <w:t>.</w:t>
      </w:r>
    </w:p>
    <w:p w14:paraId="0ADA7CE2" w14:textId="34744F80" w:rsidR="005B6326" w:rsidRDefault="005B6326" w:rsidP="005B6326">
      <w:pPr>
        <w:pStyle w:val="TF-LEGENDA"/>
      </w:pPr>
      <w:bookmarkStart w:id="65" w:name="_Ref52887444"/>
      <w:bookmarkStart w:id="66" w:name="Quadro2"/>
      <w:r>
        <w:t xml:space="preserve">Quadro </w:t>
      </w:r>
      <w:fldSimple w:instr=" SEQ Quadro \* ARABIC ">
        <w:r w:rsidR="00090B7A">
          <w:rPr>
            <w:noProof/>
          </w:rPr>
          <w:t>2</w:t>
        </w:r>
      </w:fldSimple>
      <w:bookmarkEnd w:id="65"/>
      <w:bookmarkEnd w:id="66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5B6326" w:rsidRPr="007E0D87" w14:paraId="6FF28A2C" w14:textId="77777777" w:rsidTr="00EB601C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7AF5AE0F" w14:textId="67245658" w:rsidR="005B6326" w:rsidRPr="009964B7" w:rsidRDefault="005B6326" w:rsidP="00EB601C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 xml:space="preserve">O </w:t>
            </w:r>
            <w:r>
              <w:rPr>
                <w:b/>
                <w:bCs/>
                <w:sz w:val="20"/>
              </w:rPr>
              <w:t>sistema</w:t>
            </w:r>
            <w:r w:rsidRPr="009964B7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3E236BFC" w14:textId="77777777" w:rsidR="005B6326" w:rsidRPr="009964B7" w:rsidRDefault="005B6326" w:rsidP="00EB601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5B6326" w:rsidRPr="007E0D87" w14:paraId="7F8F6695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6AB9BD7" w14:textId="55F12CE6" w:rsidR="005B6326" w:rsidRPr="009964B7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2C6C17">
              <w:rPr>
                <w:bCs/>
                <w:sz w:val="20"/>
              </w:rPr>
              <w:t xml:space="preserve">ermitir ao usuário manter usuários </w:t>
            </w:r>
            <w:r w:rsidR="001F02B4">
              <w:rPr>
                <w:bCs/>
                <w:sz w:val="20"/>
              </w:rPr>
              <w:t xml:space="preserve">dos tipos líderes de testes e testador (Create, Read, Update and delete </w:t>
            </w:r>
            <w:r>
              <w:rPr>
                <w:bCs/>
                <w:sz w:val="20"/>
              </w:rPr>
              <w:t xml:space="preserve">- </w:t>
            </w:r>
            <w:r w:rsidR="001F02B4"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8669A3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5B6326" w:rsidRPr="007E0D87" w14:paraId="272F48F2" w14:textId="77777777" w:rsidTr="00EB601C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B5F5033" w14:textId="5BEADBB8" w:rsidR="005B6326" w:rsidRPr="00365BE9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>ermitir ao usuário manter o cadastro dos casos de testes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29487EC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5B6326" w:rsidRPr="007E0D87" w14:paraId="619C01B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0E2815" w14:textId="6C71E010" w:rsidR="005B6326" w:rsidRPr="009964B7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 xml:space="preserve">ermitir ao usuário manter o cadastro de planos de testes (CRUD)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6248200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5B6326" w:rsidRPr="007E0D87" w14:paraId="7DCAC5BA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FA5013" w14:textId="67ADBF32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>ermitir ao usuário manter o cadastro de projetos de testes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5DEC224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29D4B68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7106B13" w14:textId="266A55F7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>ermitir ao usuário manter o cadastro de uma Sprint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BE8B780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2BCB929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06ABA19" w14:textId="77320562" w:rsidR="005B6326" w:rsidRPr="009964B7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700B6">
              <w:rPr>
                <w:bCs/>
                <w:sz w:val="20"/>
              </w:rPr>
              <w:t xml:space="preserve">ermitir </w:t>
            </w:r>
            <w:r w:rsidR="001142FF">
              <w:rPr>
                <w:bCs/>
                <w:sz w:val="20"/>
              </w:rPr>
              <w:t>a</w:t>
            </w:r>
            <w:r w:rsidR="00B700B6">
              <w:rPr>
                <w:bCs/>
                <w:sz w:val="20"/>
              </w:rPr>
              <w:t xml:space="preserve">o usuário sinalizar o final da execução de </w:t>
            </w:r>
            <w:r w:rsidR="001142FF">
              <w:rPr>
                <w:bCs/>
                <w:sz w:val="20"/>
              </w:rPr>
              <w:t>um plano, sprint ou projeto de testes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9722A3E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5BED24F0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BC2C33B" w14:textId="4C6250A8" w:rsidR="005B6326" w:rsidRPr="00C022D0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1142FF">
              <w:rPr>
                <w:bCs/>
                <w:sz w:val="20"/>
              </w:rPr>
              <w:t>ermitir ao usuário marcar um caso de teste como concluído, bloqueado ou com falha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9C88042" w14:textId="77777777" w:rsidR="005B6326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A5147" w:rsidRPr="007E0D87" w14:paraId="574D8A9C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64008F0" w14:textId="28E105A5" w:rsidR="003A5147" w:rsidRDefault="001C12A7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</w:t>
            </w:r>
            <w:r w:rsidR="00D81A0F">
              <w:rPr>
                <w:bCs/>
                <w:sz w:val="20"/>
              </w:rPr>
              <w:t>tir ao usuário visualizar</w:t>
            </w:r>
            <w:r w:rsidR="003A5147">
              <w:rPr>
                <w:bCs/>
                <w:sz w:val="20"/>
              </w:rPr>
              <w:t xml:space="preserve"> um relatório com o histórico das atividades executadas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1A3E324" w14:textId="0B73BFC5" w:rsidR="003A5147" w:rsidRDefault="003A5147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786593" w:rsidRPr="007E0D87" w14:paraId="479DF1AC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628A77" w14:textId="13849065" w:rsidR="00786593" w:rsidRDefault="00D81A0F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gerar </w:t>
            </w:r>
            <w:r w:rsidR="00786593">
              <w:rPr>
                <w:bCs/>
                <w:sz w:val="20"/>
              </w:rPr>
              <w:t>um relatório com as métricas dos testes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366BE42" w14:textId="4E4E2156" w:rsidR="00786593" w:rsidRDefault="00786593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7265B55C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3AEF789" w14:textId="1D0D333A" w:rsidR="005B6326" w:rsidRPr="003A5147" w:rsidRDefault="008A457F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receber </w:t>
            </w:r>
            <w:r w:rsidR="00245885" w:rsidRPr="003A5147">
              <w:rPr>
                <w:bCs/>
                <w:sz w:val="20"/>
              </w:rPr>
              <w:t>n</w:t>
            </w:r>
            <w:r w:rsidR="001142FF" w:rsidRPr="003A5147">
              <w:rPr>
                <w:bCs/>
                <w:sz w:val="20"/>
              </w:rPr>
              <w:t>otifica</w:t>
            </w:r>
            <w:r>
              <w:rPr>
                <w:bCs/>
                <w:sz w:val="20"/>
              </w:rPr>
              <w:t xml:space="preserve">ção </w:t>
            </w:r>
            <w:r w:rsidR="001142FF" w:rsidRPr="003A5147">
              <w:rPr>
                <w:bCs/>
                <w:sz w:val="20"/>
              </w:rPr>
              <w:t xml:space="preserve">por meio de </w:t>
            </w:r>
            <w:r w:rsidR="003A5147" w:rsidRPr="00191B25">
              <w:rPr>
                <w:bCs/>
                <w:sz w:val="20"/>
              </w:rPr>
              <w:t>uma caixa de notificações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5B0F45" w14:textId="77777777" w:rsidR="005B6326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5B6326" w:rsidRPr="007E0D87" w14:paraId="00FB252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EBE5F9" w14:textId="3337D05E" w:rsidR="005B6326" w:rsidRPr="00DA3A39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D5897">
              <w:rPr>
                <w:bCs/>
                <w:sz w:val="20"/>
              </w:rPr>
              <w:t>er construído usando a biblioteca JavaScript Angular juntamente com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1E24844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245885" w:rsidRPr="007E0D87" w14:paraId="139C6A4D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1F1C178" w14:textId="4DED8831" w:rsidR="00245885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297C63B" w14:textId="705C1FA1" w:rsidR="00245885" w:rsidRPr="009964B7" w:rsidRDefault="00245885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5B6326" w:rsidRPr="007E0D87" w14:paraId="78C6C77B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CC4751" w14:textId="0E060807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D5897">
              <w:rPr>
                <w:bCs/>
                <w:sz w:val="20"/>
              </w:rPr>
              <w:t xml:space="preserve">er construído usando a linguagem Python para a </w:t>
            </w:r>
            <w:proofErr w:type="spellStart"/>
            <w:r w:rsidR="009D5897">
              <w:rPr>
                <w:bCs/>
                <w:sz w:val="20"/>
              </w:rPr>
              <w:t>Application</w:t>
            </w:r>
            <w:proofErr w:type="spellEnd"/>
            <w:r w:rsidR="009D5897">
              <w:rPr>
                <w:bCs/>
                <w:sz w:val="20"/>
              </w:rPr>
              <w:t xml:space="preserve"> Interface </w:t>
            </w:r>
            <w:proofErr w:type="spellStart"/>
            <w:r w:rsidR="00914E11">
              <w:rPr>
                <w:bCs/>
                <w:sz w:val="20"/>
              </w:rPr>
              <w:t>Program</w:t>
            </w:r>
            <w:proofErr w:type="spellEnd"/>
            <w:r w:rsidR="00914E11">
              <w:rPr>
                <w:bCs/>
                <w:sz w:val="20"/>
              </w:rPr>
              <w:t xml:space="preserve"> (</w:t>
            </w:r>
            <w:r w:rsidR="009D5897">
              <w:rPr>
                <w:bCs/>
                <w:sz w:val="20"/>
              </w:rPr>
              <w:t>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0D8D095" w14:textId="77777777" w:rsidR="005B6326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5B6326" w:rsidRPr="007E0D87" w14:paraId="4CBF5B2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CDFB456" w14:textId="6739649C" w:rsidR="005B6326" w:rsidRDefault="00245885" w:rsidP="00EB601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914E11">
              <w:rPr>
                <w:bCs/>
                <w:sz w:val="20"/>
              </w:rPr>
              <w:t>tilizar JavaScript Object Notation (JSON) escritos como API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D1654C9" w14:textId="77777777" w:rsidR="005B6326" w:rsidRPr="009964B7" w:rsidRDefault="005B6326" w:rsidP="00EB601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14E11" w:rsidRPr="007E0D87" w14:paraId="13CB343A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6AB2E42" w14:textId="5E58FF1B" w:rsidR="00914E11" w:rsidRPr="009964B7" w:rsidRDefault="00914E11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01A80C8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14E11" w:rsidRPr="007E0D87" w14:paraId="51FEAD6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59F580E" w14:textId="173F856E" w:rsidR="00914E11" w:rsidRPr="009964B7" w:rsidRDefault="00914E11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D020820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14E11" w:rsidRPr="007E0D87" w14:paraId="6703D731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4E68E3" w14:textId="60167A42" w:rsidR="00914E11" w:rsidRPr="009964B7" w:rsidRDefault="00245885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14E11">
              <w:rPr>
                <w:bCs/>
                <w:sz w:val="20"/>
              </w:rPr>
              <w:t xml:space="preserve">er construído utilizando o banco de dados </w:t>
            </w:r>
            <w:r w:rsidR="00914E11" w:rsidRPr="00933F72">
              <w:rPr>
                <w:color w:val="202124"/>
                <w:sz w:val="20"/>
                <w:shd w:val="clear" w:color="auto" w:fill="FFFFFF"/>
              </w:rPr>
              <w:t>PostgreSQ</w:t>
            </w:r>
            <w:r w:rsidR="00914E11">
              <w:rPr>
                <w:color w:val="202124"/>
                <w:sz w:val="20"/>
                <w:shd w:val="clear" w:color="auto" w:fill="FFFFFF"/>
              </w:rPr>
              <w:t>L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1A8F9B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14E11" w:rsidRPr="007E0D87" w14:paraId="6C608D92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963613F" w14:textId="653CB3AD" w:rsidR="00914E11" w:rsidRPr="009964B7" w:rsidRDefault="00245885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914E11">
              <w:rPr>
                <w:bCs/>
                <w:sz w:val="20"/>
              </w:rPr>
              <w:t>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4967DB0" w14:textId="77777777" w:rsidR="00914E11" w:rsidRPr="009964B7" w:rsidRDefault="00914E11" w:rsidP="00914E11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B2204D" w:rsidRPr="007E0D87" w14:paraId="6C5C7BB4" w14:textId="77777777" w:rsidTr="00EB601C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12B40EC" w14:textId="1E73094C" w:rsidR="00B2204D" w:rsidRDefault="00B2204D" w:rsidP="00914E11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os métodos ágeis como o Kanban e o Scrum no desenvolvimento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3667327" w14:textId="7B56B9BF" w:rsidR="00B2204D" w:rsidRPr="009964B7" w:rsidRDefault="00B2204D" w:rsidP="00914E11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B8F98A0" w14:textId="77777777" w:rsidR="005B6326" w:rsidRPr="00286FED" w:rsidRDefault="005B6326" w:rsidP="005B6326">
      <w:pPr>
        <w:pStyle w:val="TF-FONTE"/>
      </w:pPr>
      <w:r>
        <w:t>Fonte: elaborado pelo autor.</w:t>
      </w:r>
    </w:p>
    <w:p w14:paraId="2AA9AD76" w14:textId="78C0EB12" w:rsidR="00451B94" w:rsidRDefault="00970D79" w:rsidP="001E20FD">
      <w:pPr>
        <w:pStyle w:val="Ttulo2"/>
      </w:pPr>
      <w:bookmarkStart w:id="67" w:name="_Ref115639105"/>
      <w:r>
        <w:t xml:space="preserve">3.3 </w:t>
      </w:r>
      <w:r w:rsidR="00451B94">
        <w:t>METODOLOGIA</w:t>
      </w:r>
      <w:bookmarkEnd w:id="67"/>
    </w:p>
    <w:p w14:paraId="73E43CFE" w14:textId="64C5F373" w:rsidR="00935D78" w:rsidRDefault="00935D78" w:rsidP="00451B94">
      <w:pPr>
        <w:pStyle w:val="TF-TEXTO"/>
      </w:pPr>
      <w:r>
        <w:t xml:space="preserve">A proposta dessa metodologia será constituída pelos seguintes instrumentos metodológicos e será desenvolvido nas etapas relacionadas ao </w:t>
      </w:r>
      <w:r w:rsidR="00C7165C">
        <w:fldChar w:fldCharType="begin"/>
      </w:r>
      <w:r w:rsidR="00C7165C">
        <w:instrText xml:space="preserve"> REF _Ref114419400 \h </w:instrText>
      </w:r>
      <w:r w:rsidR="00C7165C">
        <w:fldChar w:fldCharType="separate"/>
      </w:r>
      <w:r w:rsidR="00C7165C">
        <w:t xml:space="preserve">Quadro </w:t>
      </w:r>
      <w:r w:rsidR="00C7165C">
        <w:rPr>
          <w:noProof/>
        </w:rPr>
        <w:t>3</w:t>
      </w:r>
      <w:r w:rsidR="00C7165C">
        <w:fldChar w:fldCharType="end"/>
      </w:r>
      <w:r w:rsidR="006C2917">
        <w:t xml:space="preserve">: </w:t>
      </w:r>
    </w:p>
    <w:p w14:paraId="393DCDBC" w14:textId="772973CF" w:rsidR="00451B94" w:rsidRPr="00A74243" w:rsidRDefault="00C7165C" w:rsidP="00A74243">
      <w:pPr>
        <w:pStyle w:val="TF-ALNEA"/>
        <w:numPr>
          <w:ilvl w:val="0"/>
          <w:numId w:val="10"/>
        </w:numPr>
      </w:pPr>
      <w:r w:rsidRPr="00A74243">
        <w:t>a</w:t>
      </w:r>
      <w:r w:rsidR="006C2917" w:rsidRPr="00A74243">
        <w:t xml:space="preserve">profundamento bibliográfico: realizar estudos mais aprofundados na </w:t>
      </w:r>
      <w:r w:rsidR="007B026C" w:rsidRPr="00A74243">
        <w:t xml:space="preserve">qualidade de </w:t>
      </w:r>
      <w:r w:rsidR="007B026C" w:rsidRPr="00A74243">
        <w:lastRenderedPageBreak/>
        <w:t>software, testes de software e gerenciamento de equipes com métodos ágeis como Scrum e Kanban</w:t>
      </w:r>
      <w:r w:rsidR="00886255" w:rsidRPr="00A74243">
        <w:t>;</w:t>
      </w:r>
      <w:r w:rsidR="006C2917" w:rsidRPr="00A74243">
        <w:t xml:space="preserve"> </w:t>
      </w:r>
    </w:p>
    <w:p w14:paraId="792D2691" w14:textId="77777777" w:rsidR="006C2917" w:rsidRPr="00A74243" w:rsidRDefault="006C2917" w:rsidP="00A74243">
      <w:pPr>
        <w:pStyle w:val="TF-ALNEA"/>
      </w:pPr>
      <w:r w:rsidRPr="00A74243">
        <w:t>levantamento dos requisitos: analisar os requisitos funcionais e não-funcionais já definidos e, se necessário, especificar outros a partir da etapa do aprofundamento realizado;</w:t>
      </w:r>
    </w:p>
    <w:p w14:paraId="5F7F7400" w14:textId="727C59C9" w:rsidR="008E0646" w:rsidRPr="00A74243" w:rsidRDefault="008E0646" w:rsidP="00A74243">
      <w:pPr>
        <w:pStyle w:val="TF-ALNEA"/>
      </w:pPr>
      <w:r w:rsidRPr="00A74243">
        <w:t xml:space="preserve">especificação e análise: formalizar as funcionalidades </w:t>
      </w:r>
      <w:r w:rsidR="00886255" w:rsidRPr="00A74243">
        <w:t xml:space="preserve">do </w:t>
      </w:r>
      <w:r w:rsidR="000C2E5D" w:rsidRPr="00A74243">
        <w:t>sistema</w:t>
      </w:r>
      <w:r w:rsidRPr="00A74243">
        <w:t xml:space="preserve"> por meio da construção de casos de uso e diagramas da Unified Modeling Language (UML), utilizando a ferramenta </w:t>
      </w:r>
      <w:proofErr w:type="spellStart"/>
      <w:r w:rsidRPr="00A74243">
        <w:t>Lucidchart</w:t>
      </w:r>
      <w:proofErr w:type="spellEnd"/>
      <w:r w:rsidRPr="00A74243">
        <w:t>;</w:t>
      </w:r>
    </w:p>
    <w:p w14:paraId="02DD64C2" w14:textId="082D95D6" w:rsidR="008E0646" w:rsidRPr="00A74243" w:rsidRDefault="008E0646" w:rsidP="00A74243">
      <w:pPr>
        <w:pStyle w:val="TF-ALNEA"/>
      </w:pPr>
      <w:r w:rsidRPr="00A74243">
        <w:t xml:space="preserve">implementação: desenvolver o </w:t>
      </w:r>
      <w:r w:rsidR="00B042B4" w:rsidRPr="00A74243">
        <w:t>sistema utilizando</w:t>
      </w:r>
      <w:r w:rsidRPr="00A74243">
        <w:t xml:space="preserve"> a biblioteca JavaScript Angular juntamente com a linguagem TypeScript utilizando a IDE Visual Studio Code e desenvolver a API que será publicada utilizando recursos de computação em nuvem em conjunto com um banco de dados PostgreSQL;</w:t>
      </w:r>
    </w:p>
    <w:p w14:paraId="28040DD6" w14:textId="321B51FF" w:rsidR="008E0646" w:rsidRPr="00A74243" w:rsidRDefault="008E0646" w:rsidP="00A74243">
      <w:pPr>
        <w:pStyle w:val="TF-ALNEA"/>
      </w:pPr>
      <w:r w:rsidRPr="00A74243">
        <w:t>verificação</w:t>
      </w:r>
      <w:r w:rsidR="00C7165C" w:rsidRPr="00A74243">
        <w:t xml:space="preserve">, </w:t>
      </w:r>
      <w:r w:rsidRPr="00A74243">
        <w:t>validação</w:t>
      </w:r>
      <w:r w:rsidR="00C7165C" w:rsidRPr="00A74243">
        <w:t xml:space="preserve"> e análise</w:t>
      </w:r>
      <w:r w:rsidRPr="00A74243">
        <w:t xml:space="preserve">: realizar os testes do </w:t>
      </w:r>
      <w:r w:rsidR="00C7165C" w:rsidRPr="00A74243">
        <w:t>sistema</w:t>
      </w:r>
      <w:r w:rsidRPr="00A74243">
        <w:t xml:space="preserve"> e validar com o usuário a usabilidade </w:t>
      </w:r>
      <w:r w:rsidR="00C7165C" w:rsidRPr="00A74243">
        <w:t>e a experiência do usuário das interfaces desenvolvidas, assim como d</w:t>
      </w:r>
      <w:r w:rsidR="00CA1381" w:rsidRPr="00A74243">
        <w:t>e suas</w:t>
      </w:r>
      <w:r w:rsidR="00C7165C" w:rsidRPr="00A74243">
        <w:t xml:space="preserve"> funcionalidades pelo </w:t>
      </w:r>
      <w:r w:rsidRPr="00A74243">
        <w:t>método RURUCAg.</w:t>
      </w:r>
    </w:p>
    <w:p w14:paraId="239D26ED" w14:textId="58354485" w:rsidR="00090B7A" w:rsidRDefault="00090B7A" w:rsidP="00191B25">
      <w:pPr>
        <w:pStyle w:val="TF-LEGENDA"/>
      </w:pPr>
      <w:bookmarkStart w:id="68" w:name="_Ref114419400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68"/>
      <w:r>
        <w:t xml:space="preserve"> - </w:t>
      </w:r>
      <w:r w:rsidRPr="00216914">
        <w:t>Cronograma</w:t>
      </w:r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326"/>
      </w:tblGrid>
      <w:tr w:rsidR="00C7165C" w:rsidRPr="007E0D87" w14:paraId="1B7AA822" w14:textId="77777777" w:rsidTr="00191B25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6A6A6"/>
          </w:tcPr>
          <w:p w14:paraId="70EF2AC2" w14:textId="52364BCA" w:rsidR="00C7165C" w:rsidRPr="00191B25" w:rsidRDefault="00C7165C" w:rsidP="00C716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Quinzenas</w:t>
            </w:r>
          </w:p>
          <w:p w14:paraId="763EDD4D" w14:textId="77777777" w:rsidR="000C2E5D" w:rsidRDefault="000C2E5D" w:rsidP="00C716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8274996" w:rsidR="00C7165C" w:rsidRPr="00191B25" w:rsidRDefault="00C7165C" w:rsidP="00C7165C">
            <w:pPr>
              <w:pStyle w:val="TF-TEXTOQUADRO"/>
              <w:rPr>
                <w:sz w:val="20"/>
              </w:rPr>
            </w:pPr>
            <w:r w:rsidRPr="00191B25">
              <w:rPr>
                <w:b/>
                <w:bCs/>
                <w:sz w:val="20"/>
              </w:rPr>
              <w:t>Etapas</w:t>
            </w:r>
          </w:p>
        </w:tc>
        <w:tc>
          <w:tcPr>
            <w:tcW w:w="2871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44466F1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2023</w:t>
            </w:r>
          </w:p>
        </w:tc>
      </w:tr>
      <w:tr w:rsidR="00C7165C" w:rsidRPr="007E0D87" w14:paraId="0F150138" w14:textId="77777777" w:rsidTr="00191B25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6A6A6"/>
          </w:tcPr>
          <w:p w14:paraId="4B90D853" w14:textId="13DF47D2" w:rsidR="00C7165C" w:rsidRPr="00191B25" w:rsidRDefault="00C7165C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043FC7E" w:rsidR="00C7165C" w:rsidRPr="00191B25" w:rsidRDefault="00C7165C" w:rsidP="00933F72">
            <w:pPr>
              <w:pStyle w:val="TF-TEXTOQUADROCentralizad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Pr="00191B25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B3A5A6C" w:rsidR="00C7165C" w:rsidRPr="00191B25" w:rsidRDefault="00C7165C" w:rsidP="00933F72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Pr="00191B25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8ABA33E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Pr="00191B25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547CEC8F" w:rsidR="00C7165C" w:rsidRPr="00191B25" w:rsidRDefault="00C7165C" w:rsidP="00933F72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610" w:type="dxa"/>
            <w:gridSpan w:val="2"/>
            <w:shd w:val="clear" w:color="auto" w:fill="A6A6A6"/>
          </w:tcPr>
          <w:p w14:paraId="740F6EA7" w14:textId="578C1A91" w:rsidR="00C7165C" w:rsidRPr="00191B25" w:rsidRDefault="00C7165C" w:rsidP="00933F72">
            <w:pPr>
              <w:pStyle w:val="TF-TEXTOQUADROCentralizado"/>
              <w:jc w:val="left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jun</w:t>
            </w:r>
            <w:r w:rsidRPr="00191B25">
              <w:rPr>
                <w:b/>
                <w:bCs/>
                <w:sz w:val="20"/>
              </w:rPr>
              <w:t>.</w:t>
            </w:r>
          </w:p>
        </w:tc>
      </w:tr>
      <w:tr w:rsidR="00C7165C" w:rsidRPr="007E0D87" w14:paraId="38073DBD" w14:textId="77777777" w:rsidTr="00191B25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6A6A6"/>
          </w:tcPr>
          <w:p w14:paraId="33DC8142" w14:textId="61715D57" w:rsidR="00C7165C" w:rsidRPr="00191B25" w:rsidRDefault="00C7165C" w:rsidP="00470C41">
            <w:pPr>
              <w:pStyle w:val="TF-TEXTOQUADRO"/>
              <w:rPr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165C" w:rsidRPr="00191B25" w:rsidRDefault="00C7165C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191B25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9E685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4240D511" w:rsidR="00451B94" w:rsidRPr="00191B25" w:rsidRDefault="008E0646" w:rsidP="00470C41">
            <w:pPr>
              <w:pStyle w:val="TF-TEXTOQUADRO"/>
              <w:rPr>
                <w:bCs/>
                <w:sz w:val="20"/>
              </w:rPr>
            </w:pPr>
            <w:r w:rsidRPr="00191B25">
              <w:rPr>
                <w:sz w:val="20"/>
              </w:rPr>
              <w:t>Aprofundamento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14C3ACD5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9E685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4C3AC870" w:rsidR="00451B94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Levantamento dos requisitos</w:t>
            </w:r>
            <w:r w:rsidRPr="00191B25" w:rsidDel="008E0646">
              <w:rPr>
                <w:sz w:val="20"/>
              </w:rPr>
              <w:t xml:space="preserve"> 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uto"/>
          </w:tcPr>
          <w:p w14:paraId="448275E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F1E60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6A125C7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D72AE8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19D57CF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9E685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062853AC" w:rsidR="00451B94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31E2241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2C1A893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69D3279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7B73F9AC" w14:textId="77777777" w:rsidTr="00191B2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541E9EF0" w:rsidR="00451B94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Implementação</w:t>
            </w:r>
            <w:r w:rsidRPr="00191B25" w:rsidDel="008E0646">
              <w:rPr>
                <w:sz w:val="20"/>
              </w:rPr>
              <w:t xml:space="preserve"> </w:t>
            </w:r>
          </w:p>
        </w:tc>
        <w:tc>
          <w:tcPr>
            <w:tcW w:w="273" w:type="dxa"/>
          </w:tcPr>
          <w:p w14:paraId="44B54FC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FBCC80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852A2B1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538143A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36CCA3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F957A77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</w:tcPr>
          <w:p w14:paraId="4F369160" w14:textId="77777777" w:rsidR="00451B94" w:rsidRPr="00191B25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8E0646" w:rsidRPr="007E0D87" w14:paraId="3CA5CB33" w14:textId="77777777" w:rsidTr="00C84C76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DD562F9" w14:textId="34E406BE" w:rsidR="008E0646" w:rsidRPr="00191B25" w:rsidRDefault="008E0646" w:rsidP="00470C41">
            <w:pPr>
              <w:pStyle w:val="TF-TEXTOQUADRO"/>
              <w:rPr>
                <w:sz w:val="20"/>
              </w:rPr>
            </w:pPr>
            <w:r w:rsidRPr="00191B25">
              <w:rPr>
                <w:sz w:val="20"/>
              </w:rPr>
              <w:t>Verificação</w:t>
            </w:r>
            <w:r w:rsidR="00C7165C" w:rsidRPr="00191B25">
              <w:rPr>
                <w:sz w:val="20"/>
              </w:rPr>
              <w:t xml:space="preserve">, </w:t>
            </w:r>
            <w:r w:rsidRPr="00191B25">
              <w:rPr>
                <w:sz w:val="20"/>
              </w:rPr>
              <w:t>validação</w:t>
            </w:r>
            <w:r w:rsidR="00C7165C" w:rsidRPr="00191B25">
              <w:rPr>
                <w:sz w:val="20"/>
              </w:rPr>
              <w:t xml:space="preserve">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E42D1C9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76D214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661CBC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693F7A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B4E371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8641C3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95C7BB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91C2E5E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2BB965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326" w:type="dxa"/>
            <w:tcBorders>
              <w:bottom w:val="single" w:sz="4" w:space="0" w:color="auto"/>
            </w:tcBorders>
            <w:shd w:val="clear" w:color="auto" w:fill="auto"/>
          </w:tcPr>
          <w:p w14:paraId="0D742B17" w14:textId="77777777" w:rsidR="008E0646" w:rsidRPr="00191B25" w:rsidRDefault="008E0646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8D4A67">
      <w:pPr>
        <w:pStyle w:val="Ttulo1"/>
      </w:pPr>
      <w:bookmarkStart w:id="69" w:name="_Hlk114995402"/>
      <w:r>
        <w:t>REVISÃO BIBLIOGRÁFICA</w:t>
      </w:r>
    </w:p>
    <w:p w14:paraId="14B4D989" w14:textId="6F88AC0A" w:rsidR="001E3D30" w:rsidRDefault="005B7AA4" w:rsidP="009E6856">
      <w:pPr>
        <w:pStyle w:val="TF-TEXTO"/>
      </w:pPr>
      <w:r>
        <w:t>Ne</w:t>
      </w:r>
      <w:r w:rsidR="000C2E5D" w:rsidRPr="000C2E5D">
        <w:t xml:space="preserve">sta seção </w:t>
      </w:r>
      <w:r>
        <w:t xml:space="preserve">serão </w:t>
      </w:r>
      <w:r w:rsidR="000C2E5D">
        <w:t>descr</w:t>
      </w:r>
      <w:r>
        <w:t>itos</w:t>
      </w:r>
      <w:r w:rsidR="000C2E5D">
        <w:t xml:space="preserve"> </w:t>
      </w:r>
      <w:r w:rsidR="000C2E5D" w:rsidRPr="000C2E5D">
        <w:t>os conceitos de maior relevância para o trabalho</w:t>
      </w:r>
      <w:r w:rsidR="001E3D30">
        <w:t xml:space="preserve">, sendo eles: </w:t>
      </w:r>
      <w:r w:rsidR="007B026C">
        <w:t>q</w:t>
      </w:r>
      <w:r w:rsidR="00AC0FE0">
        <w:t>ualidade de software</w:t>
      </w:r>
      <w:r w:rsidR="000C2E5D" w:rsidRPr="000C2E5D">
        <w:t xml:space="preserve">; </w:t>
      </w:r>
      <w:r w:rsidR="007B026C">
        <w:t>t</w:t>
      </w:r>
      <w:r w:rsidR="00AC0FE0" w:rsidRPr="00191B25">
        <w:t>este</w:t>
      </w:r>
      <w:r w:rsidR="001E3D30">
        <w:t>s</w:t>
      </w:r>
      <w:r w:rsidR="00AC0FE0" w:rsidRPr="00191B25">
        <w:t xml:space="preserve"> de software</w:t>
      </w:r>
      <w:r w:rsidR="001E3D30">
        <w:t xml:space="preserve"> e </w:t>
      </w:r>
      <w:r w:rsidR="007B026C">
        <w:t>g</w:t>
      </w:r>
      <w:r w:rsidR="00AC0FE0">
        <w:t>erenciamento de equipes com métodos ágeis como o Scrum e o Kanban</w:t>
      </w:r>
      <w:r w:rsidR="000C2E5D" w:rsidRPr="000C2E5D">
        <w:t>.</w:t>
      </w:r>
      <w:r w:rsidR="001E3D30">
        <w:t xml:space="preserve"> </w:t>
      </w:r>
    </w:p>
    <w:p w14:paraId="048B4989" w14:textId="231A2E0F" w:rsidR="000C1747" w:rsidRDefault="006F5FE0" w:rsidP="009E6856">
      <w:pPr>
        <w:pStyle w:val="TF-TEXTO"/>
      </w:pPr>
      <w:r>
        <w:t>Segundo a ABNT (2015, p. 6)</w:t>
      </w:r>
      <w:r w:rsidRPr="003B135E">
        <w:t>, "</w:t>
      </w:r>
      <w:r>
        <w:t xml:space="preserve">[...] </w:t>
      </w:r>
      <w:r w:rsidRPr="003B135E">
        <w:t>qualidade é o grau no qual um conjunto de características inerentes satisfaz aos requisitos</w:t>
      </w:r>
      <w:r>
        <w:t>.</w:t>
      </w:r>
      <w:r w:rsidRPr="00350186">
        <w:t xml:space="preserve">". </w:t>
      </w:r>
      <w:r>
        <w:t xml:space="preserve">A ABNT (2015) ainda coloca que quando um produto ou sistema atinge os requisitos solicitados pelos clientes, ele possuiu a qualidade desejada pelo usuário. Pressman e Maxim (2021) definem a qualidade de software como uma gestão de </w:t>
      </w:r>
      <w:r w:rsidRPr="00772EF9">
        <w:t>qualidade efetiva aplicada de modo a criar um produto útil que forneça valor mensurável para aqueles que produzem e para aqueles que utilizam.</w:t>
      </w:r>
      <w:r>
        <w:t xml:space="preserve"> </w:t>
      </w:r>
      <w:proofErr w:type="spellStart"/>
      <w:r>
        <w:t>Som</w:t>
      </w:r>
      <w:r w:rsidR="005705CE">
        <w:t>m</w:t>
      </w:r>
      <w:r>
        <w:t>erville</w:t>
      </w:r>
      <w:proofErr w:type="spellEnd"/>
      <w:r>
        <w:t xml:space="preserve"> (2019) ainda </w:t>
      </w:r>
      <w:r w:rsidR="00C84C76">
        <w:t>afirma</w:t>
      </w:r>
      <w:r>
        <w:t xml:space="preserve"> que a</w:t>
      </w:r>
      <w:r w:rsidRPr="00772EF9">
        <w:t xml:space="preserve"> qualidade de software tem três preocupações principais</w:t>
      </w:r>
      <w:r>
        <w:t xml:space="preserve">, sendo: do nível organizacional, </w:t>
      </w:r>
      <w:r w:rsidRPr="00C84C76">
        <w:t>do nível do projeto e do nível d</w:t>
      </w:r>
      <w:r w:rsidR="002278F2" w:rsidRPr="00C84C76">
        <w:t>e planejamento</w:t>
      </w:r>
      <w:r w:rsidR="007B026C">
        <w:t xml:space="preserve"> </w:t>
      </w:r>
      <w:r w:rsidR="000C1747" w:rsidRPr="00772EF9">
        <w:t>No nível organizacional a atenção é</w:t>
      </w:r>
      <w:r w:rsidR="000C1747">
        <w:t xml:space="preserve"> o</w:t>
      </w:r>
      <w:r w:rsidR="000C1747" w:rsidRPr="00772EF9">
        <w:t xml:space="preserve"> estabelecimento de um </w:t>
      </w:r>
      <w:r w:rsidR="000C1747" w:rsidRPr="00D1075A">
        <w:rPr>
          <w:i/>
          <w:iCs/>
        </w:rPr>
        <w:t>framework</w:t>
      </w:r>
      <w:r w:rsidR="000C1747" w:rsidRPr="00772EF9">
        <w:t xml:space="preserve"> de processos organizacionais e padrões que </w:t>
      </w:r>
      <w:r w:rsidR="000C1747" w:rsidRPr="00772EF9">
        <w:lastRenderedPageBreak/>
        <w:t>levem a softwares de alta qualidade</w:t>
      </w:r>
      <w:r w:rsidR="000C1747">
        <w:t xml:space="preserve">. Já no </w:t>
      </w:r>
      <w:r w:rsidR="000C1747" w:rsidRPr="009E6856">
        <w:t>nível do projeto</w:t>
      </w:r>
      <w:r w:rsidR="000C1747" w:rsidRPr="00772EF9">
        <w:t xml:space="preserve"> a qualidade de software envolve a aplicação de processos específicos de qualidade, verificando </w:t>
      </w:r>
      <w:r w:rsidR="000C1747">
        <w:t>se</w:t>
      </w:r>
      <w:r w:rsidR="000C1747" w:rsidRPr="00772EF9">
        <w:t xml:space="preserve"> os processos planejados foram seguidos, e </w:t>
      </w:r>
      <w:r w:rsidR="000C1747">
        <w:t xml:space="preserve">garantindo </w:t>
      </w:r>
      <w:r w:rsidR="000C1747" w:rsidRPr="00772EF9">
        <w:t>que as saídas de projeto estejam em conformidade com os padrões aplicáveis ao projeto</w:t>
      </w:r>
      <w:r w:rsidR="000C1747">
        <w:t>. Por fim, no</w:t>
      </w:r>
      <w:r w:rsidR="000C1747" w:rsidRPr="00772EF9">
        <w:t xml:space="preserve"> </w:t>
      </w:r>
      <w:r w:rsidR="000C1747" w:rsidRPr="009E6856">
        <w:t>nível de</w:t>
      </w:r>
      <w:r w:rsidR="002278F2" w:rsidRPr="009E6856">
        <w:t xml:space="preserve"> planejamento </w:t>
      </w:r>
      <w:r w:rsidR="000C1747" w:rsidRPr="00772EF9">
        <w:t xml:space="preserve">a </w:t>
      </w:r>
      <w:r w:rsidR="002278F2" w:rsidRPr="00772EF9">
        <w:t>qualidade está</w:t>
      </w:r>
      <w:r w:rsidR="000C1747" w:rsidRPr="00772EF9">
        <w:t xml:space="preserve"> preocupada com </w:t>
      </w:r>
      <w:r w:rsidR="000C1747">
        <w:t xml:space="preserve">estabelecer </w:t>
      </w:r>
      <w:r w:rsidR="000C1747" w:rsidRPr="00772EF9">
        <w:t xml:space="preserve">um plano de qualidade e </w:t>
      </w:r>
      <w:r w:rsidR="000C1747">
        <w:t>ele</w:t>
      </w:r>
      <w:r w:rsidR="000C1747" w:rsidRPr="00772EF9">
        <w:t xml:space="preserve"> deve definir as metas de qualidade </w:t>
      </w:r>
      <w:r w:rsidR="000C1747">
        <w:t xml:space="preserve">tanto </w:t>
      </w:r>
      <w:r w:rsidR="000C1747" w:rsidRPr="00772EF9">
        <w:t xml:space="preserve">para o projeto </w:t>
      </w:r>
      <w:r w:rsidR="000C1747">
        <w:t xml:space="preserve">quanto para </w:t>
      </w:r>
      <w:r w:rsidR="000C1747" w:rsidRPr="00772EF9">
        <w:t>quais processos e padrões devem ser usados</w:t>
      </w:r>
      <w:r w:rsidR="000C1747">
        <w:t xml:space="preserve"> </w:t>
      </w:r>
      <w:r w:rsidR="000C1747" w:rsidRPr="00772EF9">
        <w:t xml:space="preserve">(SOMMERVILLE, 2019). </w:t>
      </w:r>
    </w:p>
    <w:p w14:paraId="3E65B836" w14:textId="40B4704C" w:rsidR="00DE358A" w:rsidRDefault="00DE358A" w:rsidP="009E6856">
      <w:pPr>
        <w:pStyle w:val="TF-TEXTO"/>
      </w:pPr>
      <w:r w:rsidRPr="00DE358A">
        <w:t xml:space="preserve">O teste de software é destinado a mostrar que um programa faz o que é proposto a fazer e para descobrir os seus defeitos antes dele ser utilizado (SOMMERVILLE, 2019). Segundo </w:t>
      </w:r>
      <w:proofErr w:type="spellStart"/>
      <w:r w:rsidRPr="00DE358A">
        <w:t>Sommerville</w:t>
      </w:r>
      <w:proofErr w:type="spellEnd"/>
      <w:r w:rsidRPr="00DE358A">
        <w:t xml:space="preserve"> (2019), ao se testar o software, os resultados do teste são verificados à procura de erros, anomalias ou informações sobre os mesmo referente aos atributos não funcionais do programa. Para </w:t>
      </w:r>
      <w:proofErr w:type="spellStart"/>
      <w:r w:rsidRPr="00DE358A">
        <w:t>Wazlawick</w:t>
      </w:r>
      <w:proofErr w:type="spellEnd"/>
      <w:r w:rsidRPr="00DE358A">
        <w:t xml:space="preserve"> (2019), um dos objetivos da área de testes é definir conjuntos finitos e exequíveis de testes, que mesmo não garantindo que o software esteja livre de defeitos, consigam localizar os mais prováveis, permitindo assim sua eliminação. Já segundo Pressman e Maxim (2021), os testes são um conjunto de atividades que podem ser planejadas com antecedência e executadas sistematicamente. Pressman e Maxim (2021) ainda afirmam que por causa destas atividades deverá ser definido, para o processo de software, um modelo para o teste e um conjunto de etapas no qual podem ser empregadas técnicas específicas de projeto de caso de teste e métodos de teste.</w:t>
      </w:r>
    </w:p>
    <w:p w14:paraId="6544F22B" w14:textId="29178546" w:rsidR="00DE358A" w:rsidRDefault="00DE358A" w:rsidP="009E6856">
      <w:pPr>
        <w:pStyle w:val="TF-TEXTO"/>
      </w:pPr>
      <w:proofErr w:type="spellStart"/>
      <w:r w:rsidRPr="00DE358A">
        <w:t>Devatz</w:t>
      </w:r>
      <w:proofErr w:type="spellEnd"/>
      <w:r>
        <w:t xml:space="preserve"> e Polido </w:t>
      </w:r>
      <w:r w:rsidRPr="00DE358A">
        <w:t xml:space="preserve">(2017 </w:t>
      </w:r>
      <w:r w:rsidRPr="00A74243">
        <w:rPr>
          <w:i/>
          <w:iCs/>
        </w:rPr>
        <w:t>apud</w:t>
      </w:r>
      <w:r w:rsidRPr="00DE358A">
        <w:t xml:space="preserve"> AYRES, 2009) mencionam que um dos desafios da gestão de equipes é quando determinados grupos de trabalhadores organizados em equipes agem mais parecendo “eu-equipes”, deixando prevalecer os interesses pessoais quando comparados aos interesses do grupo. Ao aplicar os métodos ágeis, como Scrum e o Kanban, no gerenciamento é possível amenizar esses problemas e aumentar a eficiência da equipe (DEVATZ</w:t>
      </w:r>
      <w:r>
        <w:t>; POLIDO</w:t>
      </w:r>
      <w:r w:rsidRPr="00DE358A">
        <w:t xml:space="preserve">, 2017). Segundo Rubin (2017), o Scrum é um método ágil para o desenvolvimento de serviços e produtos inovadores. O método começa com a criação de um </w:t>
      </w:r>
      <w:r w:rsidRPr="00A74243">
        <w:rPr>
          <w:i/>
          <w:iCs/>
        </w:rPr>
        <w:t>backlog</w:t>
      </w:r>
      <w:r w:rsidRPr="00DE358A">
        <w:t xml:space="preserve"> do produto, no qual primeiro são feitos os itens de maior importância ou de maior prioridade e quando o tempo ou os recursos acabarem qualquer trabalho que não foi terminado será de menor preferência que o trabalho concluído (RUBIN, 2017). Já o Kanban segundo Silva e Anastácio (2019), é um método que auxilia no gerenciamento das atividades, assegurando a sua produção em uma base horária ou diária. Para </w:t>
      </w:r>
      <w:proofErr w:type="spellStart"/>
      <w:r w:rsidRPr="00DE358A">
        <w:t>Wazlawick</w:t>
      </w:r>
      <w:proofErr w:type="spellEnd"/>
      <w:r w:rsidRPr="00DE358A">
        <w:t xml:space="preserve"> (2019), </w:t>
      </w:r>
      <w:proofErr w:type="spellStart"/>
      <w:r w:rsidRPr="00DE358A">
        <w:t>Kanban</w:t>
      </w:r>
      <w:proofErr w:type="spellEnd"/>
      <w:r w:rsidRPr="00DE358A">
        <w:t xml:space="preserve"> é um método de gerenciamento mais fácil que o Scrum, pois utiliza o quadro Kanban para representar as tarefas ao invés de papéis e reuniões. O método também propõe que as atividades sejam priorizadas, sendo que as mais importantes devem ocupar o topo das colunas. Além disso, pode-se trabalhar com cartões coloridos para indicar a prioridade, sendo a cor vermelho, alta; amarelo, média; e verde, baixa (WAZLAWICK, 2019).</w:t>
      </w:r>
    </w:p>
    <w:p w14:paraId="32580F99" w14:textId="77777777" w:rsidR="00C37279" w:rsidRDefault="00C37279" w:rsidP="007956A3">
      <w:pPr>
        <w:pStyle w:val="TF-refernciasbibliogrficasTTULO"/>
        <w:tabs>
          <w:tab w:val="left" w:pos="8505"/>
        </w:tabs>
      </w:pPr>
      <w:r>
        <w:lastRenderedPageBreak/>
        <w:t>Referências</w:t>
      </w:r>
    </w:p>
    <w:p w14:paraId="48D3FA1B" w14:textId="11E515AF" w:rsidR="007956A3" w:rsidRPr="00DE358A" w:rsidRDefault="007956A3" w:rsidP="0003062F">
      <w:pPr>
        <w:pStyle w:val="TF-TEXTO"/>
        <w:spacing w:before="0" w:line="240" w:lineRule="auto"/>
        <w:ind w:firstLine="0"/>
        <w:jc w:val="left"/>
        <w:rPr>
          <w:sz w:val="22"/>
          <w:szCs w:val="22"/>
        </w:rPr>
      </w:pPr>
      <w:bookmarkStart w:id="70" w:name="_Hlk115519530"/>
      <w:r w:rsidRPr="00DE358A">
        <w:rPr>
          <w:sz w:val="22"/>
          <w:szCs w:val="22"/>
        </w:rPr>
        <w:t xml:space="preserve">ABNT- Associação Brasileira de Normas Técnicas. </w:t>
      </w:r>
      <w:r w:rsidRPr="00DE358A">
        <w:rPr>
          <w:b/>
          <w:bCs/>
          <w:sz w:val="22"/>
          <w:szCs w:val="22"/>
        </w:rPr>
        <w:t>NBR ISO 9000/2015 - Sistema de Gestão da Qualidade – Requisitos</w:t>
      </w:r>
      <w:r w:rsidRPr="00DE358A">
        <w:rPr>
          <w:sz w:val="22"/>
          <w:szCs w:val="22"/>
        </w:rPr>
        <w:t>, ABNT, 2015. Disponível em: https://files.comunidades.net/lodineimarchini/iso2015_versao_completa.pdf . Acesso em: 27 set. 2022.</w:t>
      </w:r>
    </w:p>
    <w:p w14:paraId="1C7D9F83" w14:textId="77777777" w:rsidR="009E6856" w:rsidRPr="00DE358A" w:rsidRDefault="009E6856" w:rsidP="0003062F">
      <w:pPr>
        <w:pStyle w:val="TF-TEXTO"/>
        <w:spacing w:before="0" w:line="240" w:lineRule="auto"/>
        <w:ind w:firstLine="0"/>
        <w:jc w:val="left"/>
        <w:rPr>
          <w:sz w:val="22"/>
          <w:szCs w:val="22"/>
        </w:rPr>
      </w:pPr>
    </w:p>
    <w:p w14:paraId="072EB780" w14:textId="03759BD8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ATLASSIAN. </w:t>
      </w:r>
      <w:r w:rsidRPr="00DE358A">
        <w:rPr>
          <w:b/>
          <w:bCs/>
          <w:sz w:val="22"/>
          <w:szCs w:val="22"/>
        </w:rPr>
        <w:t>Página inicial</w:t>
      </w:r>
      <w:r w:rsidRPr="00DE358A">
        <w:rPr>
          <w:sz w:val="22"/>
          <w:szCs w:val="22"/>
        </w:rPr>
        <w:t>. Jira, 2019. Disponível em: https://www.atlassian.com/software/jira. Acesso em: 27 set. 2022.</w:t>
      </w:r>
    </w:p>
    <w:p w14:paraId="7F062463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  <w:shd w:val="clear" w:color="auto" w:fill="FFFFFF"/>
        </w:rPr>
      </w:pPr>
    </w:p>
    <w:p w14:paraId="37E74B1C" w14:textId="0F244F62" w:rsidR="00C31A60" w:rsidRPr="00DE358A" w:rsidRDefault="001E20FD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  <w:shd w:val="clear" w:color="auto" w:fill="FFFFFF"/>
        </w:rPr>
        <w:t>BAUMGARTNER</w:t>
      </w:r>
      <w:r w:rsidR="00C31A60" w:rsidRPr="00DE358A">
        <w:rPr>
          <w:caps/>
          <w:sz w:val="22"/>
          <w:szCs w:val="22"/>
          <w:shd w:val="clear" w:color="auto" w:fill="FFFFFF"/>
        </w:rPr>
        <w:t xml:space="preserve">, </w:t>
      </w:r>
      <w:r w:rsidRPr="00DE358A">
        <w:rPr>
          <w:sz w:val="22"/>
          <w:szCs w:val="22"/>
          <w:shd w:val="clear" w:color="auto" w:fill="FFFFFF"/>
        </w:rPr>
        <w:t>Cristiano.</w:t>
      </w:r>
      <w:r w:rsidR="00C31A60" w:rsidRPr="00DE358A">
        <w:rPr>
          <w:sz w:val="22"/>
          <w:szCs w:val="22"/>
        </w:rPr>
        <w:t xml:space="preserve"> </w:t>
      </w:r>
      <w:r w:rsidRPr="00DE358A">
        <w:rPr>
          <w:b/>
          <w:bCs/>
          <w:sz w:val="22"/>
          <w:szCs w:val="22"/>
          <w:shd w:val="clear" w:color="auto" w:fill="FFFFFF"/>
        </w:rPr>
        <w:t>Descubra a importância e os benefícios que a qualidade de software pode gerar para a sua empresa</w:t>
      </w:r>
      <w:r w:rsidR="00C31A60" w:rsidRPr="00DE358A">
        <w:rPr>
          <w:sz w:val="22"/>
          <w:szCs w:val="22"/>
        </w:rPr>
        <w:t xml:space="preserve">, </w:t>
      </w:r>
      <w:proofErr w:type="spellStart"/>
      <w:r w:rsidRPr="00DE358A">
        <w:rPr>
          <w:sz w:val="22"/>
          <w:szCs w:val="22"/>
        </w:rPr>
        <w:t>Testing</w:t>
      </w:r>
      <w:proofErr w:type="spellEnd"/>
      <w:r w:rsidRPr="00DE358A">
        <w:rPr>
          <w:sz w:val="22"/>
          <w:szCs w:val="22"/>
        </w:rPr>
        <w:t xml:space="preserve"> </w:t>
      </w:r>
      <w:proofErr w:type="spellStart"/>
      <w:r w:rsidRPr="00DE358A">
        <w:rPr>
          <w:sz w:val="22"/>
          <w:szCs w:val="22"/>
        </w:rPr>
        <w:t>Company</w:t>
      </w:r>
      <w:proofErr w:type="spellEnd"/>
      <w:r w:rsidRPr="00DE358A">
        <w:rPr>
          <w:sz w:val="22"/>
          <w:szCs w:val="22"/>
        </w:rPr>
        <w:t>,</w:t>
      </w:r>
      <w:r w:rsidR="00C31A60" w:rsidRPr="00DE358A">
        <w:rPr>
          <w:b/>
          <w:bCs/>
          <w:sz w:val="22"/>
          <w:szCs w:val="22"/>
        </w:rPr>
        <w:t xml:space="preserve"> </w:t>
      </w:r>
      <w:r w:rsidR="00C31A60" w:rsidRPr="00DE358A">
        <w:rPr>
          <w:caps/>
          <w:sz w:val="22"/>
          <w:szCs w:val="22"/>
        </w:rPr>
        <w:t>2021</w:t>
      </w:r>
      <w:r w:rsidRPr="00DE358A">
        <w:rPr>
          <w:sz w:val="22"/>
          <w:szCs w:val="22"/>
        </w:rPr>
        <w:t>.</w:t>
      </w:r>
      <w:r w:rsidR="00C31A60" w:rsidRPr="00DE358A">
        <w:rPr>
          <w:sz w:val="22"/>
          <w:szCs w:val="22"/>
        </w:rPr>
        <w:t xml:space="preserve"> </w:t>
      </w:r>
      <w:r w:rsidRPr="00DE358A">
        <w:rPr>
          <w:sz w:val="22"/>
          <w:szCs w:val="22"/>
        </w:rPr>
        <w:t>Disponível em:</w:t>
      </w:r>
      <w:r w:rsidR="00C31A60" w:rsidRPr="00DE358A">
        <w:rPr>
          <w:sz w:val="22"/>
          <w:szCs w:val="22"/>
        </w:rPr>
        <w:t xml:space="preserve"> </w:t>
      </w:r>
      <w:r w:rsidRPr="00DE358A">
        <w:rPr>
          <w:sz w:val="22"/>
          <w:szCs w:val="22"/>
        </w:rPr>
        <w:t>https://testingcompany.com.br</w:t>
      </w:r>
      <w:r w:rsidR="00C31A60" w:rsidRPr="00DE358A">
        <w:rPr>
          <w:b/>
          <w:bCs/>
          <w:sz w:val="22"/>
          <w:szCs w:val="22"/>
        </w:rPr>
        <w:t xml:space="preserve">. </w:t>
      </w:r>
      <w:r w:rsidRPr="00DE358A">
        <w:rPr>
          <w:sz w:val="22"/>
          <w:szCs w:val="22"/>
        </w:rPr>
        <w:t>Acesso em: 24 set. 2022.</w:t>
      </w:r>
    </w:p>
    <w:p w14:paraId="335DA7C5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1CC856ED" w14:textId="4C454FAF" w:rsidR="000B3956" w:rsidRPr="00DE358A" w:rsidRDefault="000B3956" w:rsidP="0003062F">
      <w:pPr>
        <w:pStyle w:val="TF-TEXTO"/>
        <w:spacing w:after="240" w:line="240" w:lineRule="auto"/>
        <w:ind w:firstLine="0"/>
        <w:jc w:val="left"/>
        <w:rPr>
          <w:b/>
          <w:bCs/>
          <w:sz w:val="22"/>
          <w:szCs w:val="22"/>
        </w:rPr>
      </w:pPr>
      <w:r w:rsidRPr="00DE358A">
        <w:rPr>
          <w:sz w:val="22"/>
          <w:szCs w:val="22"/>
        </w:rPr>
        <w:t xml:space="preserve">DEVAZT, </w:t>
      </w:r>
      <w:r w:rsidRPr="00DE358A">
        <w:rPr>
          <w:rStyle w:val="nfase"/>
          <w:i w:val="0"/>
          <w:iCs w:val="0"/>
          <w:sz w:val="22"/>
          <w:szCs w:val="22"/>
          <w:shd w:val="clear" w:color="auto" w:fill="FFFFFF"/>
        </w:rPr>
        <w:t>Weverton Isaque</w:t>
      </w:r>
      <w:r w:rsidRPr="00DE358A">
        <w:rPr>
          <w:sz w:val="22"/>
          <w:szCs w:val="22"/>
        </w:rPr>
        <w:t xml:space="preserve">; POLIDO, </w:t>
      </w:r>
      <w:proofErr w:type="spellStart"/>
      <w:r w:rsidRPr="00DE358A">
        <w:rPr>
          <w:sz w:val="22"/>
          <w:szCs w:val="22"/>
        </w:rPr>
        <w:t>Ariela</w:t>
      </w:r>
      <w:proofErr w:type="spellEnd"/>
      <w:r w:rsidRPr="00DE358A">
        <w:rPr>
          <w:sz w:val="22"/>
          <w:szCs w:val="22"/>
        </w:rPr>
        <w:t xml:space="preserve">. Gestão de equipes: Uma ferramenta impulsionadora de resultados na logística empresarial contemporânea. </w:t>
      </w:r>
      <w:proofErr w:type="spellStart"/>
      <w:r w:rsidRPr="00DE358A">
        <w:rPr>
          <w:b/>
          <w:bCs/>
          <w:sz w:val="22"/>
          <w:szCs w:val="22"/>
        </w:rPr>
        <w:t>Jornacitec</w:t>
      </w:r>
      <w:proofErr w:type="spellEnd"/>
      <w:r w:rsidRPr="00DE358A">
        <w:rPr>
          <w:b/>
          <w:bCs/>
          <w:sz w:val="22"/>
          <w:szCs w:val="22"/>
        </w:rPr>
        <w:t xml:space="preserve"> Botucatu</w:t>
      </w:r>
      <w:r w:rsidRPr="00DE358A">
        <w:rPr>
          <w:sz w:val="22"/>
          <w:szCs w:val="22"/>
        </w:rPr>
        <w:t xml:space="preserve">, Botucatu, </w:t>
      </w:r>
      <w:r w:rsidR="009E6856" w:rsidRPr="00DE358A">
        <w:rPr>
          <w:sz w:val="22"/>
          <w:szCs w:val="22"/>
        </w:rPr>
        <w:t>v</w:t>
      </w:r>
      <w:r w:rsidRPr="00DE358A">
        <w:rPr>
          <w:sz w:val="22"/>
          <w:szCs w:val="22"/>
        </w:rPr>
        <w:t xml:space="preserve">. 6, </w:t>
      </w:r>
      <w:r w:rsidR="009E6856" w:rsidRPr="00DE358A">
        <w:rPr>
          <w:sz w:val="22"/>
          <w:szCs w:val="22"/>
        </w:rPr>
        <w:t>n</w:t>
      </w:r>
      <w:r w:rsidRPr="00DE358A">
        <w:rPr>
          <w:sz w:val="22"/>
          <w:szCs w:val="22"/>
        </w:rPr>
        <w:t>. 6, 2017</w:t>
      </w:r>
      <w:r w:rsidRPr="00DE358A">
        <w:rPr>
          <w:color w:val="212121"/>
          <w:sz w:val="22"/>
          <w:szCs w:val="22"/>
          <w:shd w:val="clear" w:color="auto" w:fill="FFFFFF"/>
        </w:rPr>
        <w:t xml:space="preserve">. </w:t>
      </w:r>
    </w:p>
    <w:p w14:paraId="48DBA512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26426D3D" w14:textId="0B6550DB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caps/>
          <w:color w:val="000000"/>
          <w:sz w:val="22"/>
          <w:szCs w:val="22"/>
          <w:shd w:val="clear" w:color="auto" w:fill="FFFFFF"/>
        </w:rPr>
      </w:pPr>
      <w:r w:rsidRPr="00DE358A">
        <w:rPr>
          <w:sz w:val="22"/>
          <w:szCs w:val="22"/>
        </w:rPr>
        <w:t>FRAGA, Bárbara; BARBOSA, Marcelo. A Engenharia de Requisitos nos métodos ágeis: uma revisão sistemática da literatura. </w:t>
      </w:r>
      <w:r w:rsidRPr="00DE358A">
        <w:rPr>
          <w:rStyle w:val="nfase"/>
          <w:sz w:val="22"/>
          <w:szCs w:val="22"/>
        </w:rPr>
        <w:t>In</w:t>
      </w:r>
      <w:r w:rsidRPr="00DE358A">
        <w:rPr>
          <w:sz w:val="22"/>
          <w:szCs w:val="22"/>
        </w:rPr>
        <w:t>: SIMPÓSIO BRASILEIRO DE SISTEMAS DE INFORMAÇÃO (SBSI), 13., 2017, Lavras. </w:t>
      </w:r>
      <w:r w:rsidRPr="00DE358A">
        <w:rPr>
          <w:rStyle w:val="Forte"/>
          <w:sz w:val="22"/>
          <w:szCs w:val="22"/>
        </w:rPr>
        <w:t>Anais</w:t>
      </w:r>
      <w:r w:rsidRPr="00DE358A">
        <w:rPr>
          <w:sz w:val="22"/>
          <w:szCs w:val="22"/>
        </w:rPr>
        <w:t xml:space="preserve"> [...]. Porto Alegre: Sociedade Brasileira de Computação, 2017. p. 309-315. </w:t>
      </w:r>
    </w:p>
    <w:p w14:paraId="34D7BA8B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  <w:shd w:val="clear" w:color="auto" w:fill="FFFFFF"/>
        </w:rPr>
      </w:pPr>
      <w:bookmarkStart w:id="71" w:name="_Hlk115597821"/>
    </w:p>
    <w:p w14:paraId="443680A0" w14:textId="13B1E33C" w:rsidR="00E85D7B" w:rsidRPr="00DE358A" w:rsidRDefault="009E6856" w:rsidP="0003062F">
      <w:pPr>
        <w:pStyle w:val="TF-TEXTO"/>
        <w:spacing w:after="240" w:line="240" w:lineRule="auto"/>
        <w:ind w:firstLine="0"/>
        <w:jc w:val="left"/>
        <w:rPr>
          <w:caps/>
          <w:sz w:val="22"/>
          <w:szCs w:val="22"/>
        </w:rPr>
      </w:pPr>
      <w:r w:rsidRPr="00DE358A">
        <w:rPr>
          <w:sz w:val="22"/>
          <w:szCs w:val="22"/>
          <w:shd w:val="clear" w:color="auto" w:fill="FFFFFF"/>
        </w:rPr>
        <w:t>ITERIS</w:t>
      </w:r>
      <w:r w:rsidR="00E85D7B" w:rsidRPr="00DE358A">
        <w:rPr>
          <w:sz w:val="22"/>
          <w:szCs w:val="22"/>
          <w:shd w:val="clear" w:color="auto" w:fill="FFFFFF"/>
        </w:rPr>
        <w:t xml:space="preserve">, </w:t>
      </w:r>
      <w:r w:rsidR="001E20FD" w:rsidRPr="00DE358A">
        <w:rPr>
          <w:sz w:val="22"/>
          <w:szCs w:val="22"/>
          <w:shd w:val="clear" w:color="auto" w:fill="FFFFFF"/>
        </w:rPr>
        <w:t>Software</w:t>
      </w:r>
      <w:r w:rsidR="00E85D7B" w:rsidRPr="00DE358A">
        <w:rPr>
          <w:sz w:val="22"/>
          <w:szCs w:val="22"/>
          <w:shd w:val="clear" w:color="auto" w:fill="FFFFFF"/>
        </w:rPr>
        <w:t>.</w:t>
      </w:r>
      <w:r w:rsidR="00E85D7B" w:rsidRPr="00DE358A">
        <w:rPr>
          <w:rFonts w:ascii="Roboto" w:hAnsi="Roboto"/>
          <w:color w:val="7C7C80"/>
          <w:sz w:val="22"/>
          <w:szCs w:val="22"/>
        </w:rPr>
        <w:t xml:space="preserve"> </w:t>
      </w:r>
      <w:r w:rsidR="001E20FD" w:rsidRPr="00DE358A">
        <w:rPr>
          <w:b/>
          <w:bCs/>
          <w:sz w:val="22"/>
          <w:szCs w:val="22"/>
        </w:rPr>
        <w:t>Gestão da qualidade do software</w:t>
      </w:r>
      <w:r w:rsidR="00E85D7B" w:rsidRPr="00DE358A">
        <w:rPr>
          <w:sz w:val="22"/>
          <w:szCs w:val="22"/>
        </w:rPr>
        <w:t xml:space="preserve">. </w:t>
      </w:r>
      <w:proofErr w:type="spellStart"/>
      <w:r w:rsidR="002F4413" w:rsidRPr="00DE358A">
        <w:rPr>
          <w:sz w:val="22"/>
          <w:szCs w:val="22"/>
        </w:rPr>
        <w:t>Iteris</w:t>
      </w:r>
      <w:proofErr w:type="spellEnd"/>
      <w:r w:rsidR="002F4413" w:rsidRPr="00DE358A">
        <w:rPr>
          <w:sz w:val="22"/>
          <w:szCs w:val="22"/>
        </w:rPr>
        <w:t xml:space="preserve">, 2022. </w:t>
      </w:r>
      <w:r w:rsidR="001E20FD" w:rsidRPr="00DE358A">
        <w:rPr>
          <w:sz w:val="22"/>
          <w:szCs w:val="22"/>
        </w:rPr>
        <w:t>Disponível em</w:t>
      </w:r>
      <w:r w:rsidR="00E85D7B" w:rsidRPr="00DE358A">
        <w:rPr>
          <w:sz w:val="22"/>
          <w:szCs w:val="22"/>
        </w:rPr>
        <w:t xml:space="preserve">: </w:t>
      </w:r>
      <w:r w:rsidR="00E85D7B" w:rsidRPr="00DE358A">
        <w:rPr>
          <w:spacing w:val="4"/>
          <w:sz w:val="22"/>
          <w:szCs w:val="22"/>
        </w:rPr>
        <w:t>https://www.iteris.com.br/pt-br/o-que-fazemos/estrategia/gestao-qualidade-de-software</w:t>
      </w:r>
      <w:r w:rsidR="00E85D7B" w:rsidRPr="00DE358A">
        <w:rPr>
          <w:sz w:val="22"/>
          <w:szCs w:val="22"/>
        </w:rPr>
        <w:t xml:space="preserve">. </w:t>
      </w:r>
      <w:r w:rsidRPr="00DE358A">
        <w:rPr>
          <w:sz w:val="22"/>
          <w:szCs w:val="22"/>
        </w:rPr>
        <w:t>Acesso em: 24 set. 2022.</w:t>
      </w:r>
    </w:p>
    <w:bookmarkEnd w:id="71"/>
    <w:p w14:paraId="7CA3A302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5D65786D" w14:textId="2CB17851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commentRangeStart w:id="72"/>
      <w:r w:rsidRPr="00DE358A">
        <w:rPr>
          <w:sz w:val="22"/>
          <w:szCs w:val="22"/>
        </w:rPr>
        <w:t>PRES</w:t>
      </w:r>
      <w:commentRangeEnd w:id="72"/>
      <w:r w:rsidR="00F368B3">
        <w:rPr>
          <w:rStyle w:val="Refdecomentrio"/>
        </w:rPr>
        <w:commentReference w:id="72"/>
      </w:r>
      <w:r w:rsidRPr="00DE358A">
        <w:rPr>
          <w:sz w:val="22"/>
          <w:szCs w:val="22"/>
        </w:rPr>
        <w:t xml:space="preserve">SMAN, Roger S; MAXIM, Bruce R. </w:t>
      </w:r>
      <w:r w:rsidRPr="00DE358A">
        <w:rPr>
          <w:b/>
          <w:bCs/>
          <w:sz w:val="22"/>
          <w:szCs w:val="22"/>
        </w:rPr>
        <w:t xml:space="preserve">Engenharia de Software: </w:t>
      </w:r>
      <w:r w:rsidRPr="00DE358A">
        <w:rPr>
          <w:sz w:val="22"/>
          <w:szCs w:val="22"/>
        </w:rPr>
        <w:t>Uma abordagem profissional. 9. ed. AMGH Editora</w:t>
      </w:r>
      <w:r w:rsidRPr="00DE358A">
        <w:rPr>
          <w:color w:val="000000"/>
          <w:sz w:val="22"/>
          <w:szCs w:val="22"/>
          <w:shd w:val="clear" w:color="auto" w:fill="FFFFFF"/>
        </w:rPr>
        <w:t>: Porta Alegre,</w:t>
      </w:r>
      <w:r w:rsidRPr="00DE358A">
        <w:rPr>
          <w:sz w:val="22"/>
          <w:szCs w:val="22"/>
        </w:rPr>
        <w:t xml:space="preserve"> 2021.</w:t>
      </w:r>
    </w:p>
    <w:p w14:paraId="4AAC2FD2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3B9372B2" w14:textId="4B8BBBB0" w:rsidR="001E20FD" w:rsidRPr="00DE358A" w:rsidRDefault="001E20FD" w:rsidP="0003062F">
      <w:pPr>
        <w:pStyle w:val="TF-TEXTO"/>
        <w:spacing w:after="240" w:line="240" w:lineRule="auto"/>
        <w:ind w:firstLine="0"/>
        <w:jc w:val="left"/>
        <w:rPr>
          <w:caps/>
          <w:color w:val="212121"/>
          <w:sz w:val="22"/>
          <w:szCs w:val="22"/>
          <w:shd w:val="clear" w:color="auto" w:fill="FFFFFF"/>
        </w:rPr>
      </w:pPr>
      <w:r w:rsidRPr="00DE358A">
        <w:rPr>
          <w:sz w:val="22"/>
          <w:szCs w:val="22"/>
        </w:rPr>
        <w:t>PEREIRA</w:t>
      </w:r>
      <w:r w:rsidRPr="00DE358A">
        <w:rPr>
          <w:caps/>
          <w:color w:val="000000"/>
          <w:sz w:val="22"/>
          <w:szCs w:val="22"/>
        </w:rPr>
        <w:t>,</w:t>
      </w:r>
      <w:r w:rsidRPr="00DE358A">
        <w:rPr>
          <w:sz w:val="22"/>
          <w:szCs w:val="22"/>
        </w:rPr>
        <w:t xml:space="preserve"> J</w:t>
      </w:r>
      <w:r w:rsidRPr="00DE358A">
        <w:rPr>
          <w:rStyle w:val="nfase"/>
          <w:i w:val="0"/>
          <w:iCs w:val="0"/>
          <w:color w:val="000000"/>
          <w:sz w:val="22"/>
          <w:szCs w:val="22"/>
          <w:shd w:val="clear" w:color="auto" w:fill="FFFFFF"/>
        </w:rPr>
        <w:t>oão Vitor dos Santos</w:t>
      </w:r>
      <w:r w:rsidRPr="00DE358A">
        <w:rPr>
          <w:caps/>
          <w:color w:val="000000"/>
          <w:sz w:val="22"/>
          <w:szCs w:val="22"/>
        </w:rPr>
        <w:t xml:space="preserve">; </w:t>
      </w:r>
      <w:r w:rsidRPr="00DE358A">
        <w:rPr>
          <w:sz w:val="22"/>
          <w:szCs w:val="22"/>
        </w:rPr>
        <w:t>VARGAS</w:t>
      </w:r>
      <w:r w:rsidRPr="00DE358A">
        <w:rPr>
          <w:caps/>
          <w:color w:val="000000"/>
          <w:sz w:val="22"/>
          <w:szCs w:val="22"/>
        </w:rPr>
        <w:t xml:space="preserve">, </w:t>
      </w:r>
      <w:r w:rsidRPr="00DE358A">
        <w:rPr>
          <w:sz w:val="22"/>
          <w:szCs w:val="22"/>
        </w:rPr>
        <w:t>Alessandra Alves Fonseca</w:t>
      </w:r>
      <w:r w:rsidRPr="00DE358A">
        <w:rPr>
          <w:caps/>
          <w:color w:val="000000"/>
          <w:sz w:val="22"/>
          <w:szCs w:val="22"/>
        </w:rPr>
        <w:t>.</w:t>
      </w:r>
      <w:r w:rsidRPr="00DE358A">
        <w:rPr>
          <w:sz w:val="22"/>
          <w:szCs w:val="22"/>
        </w:rPr>
        <w:t xml:space="preserve"> </w:t>
      </w:r>
      <w:r w:rsidRPr="00DE358A">
        <w:rPr>
          <w:b/>
          <w:bCs/>
          <w:sz w:val="22"/>
          <w:szCs w:val="22"/>
        </w:rPr>
        <w:t>Método testes de software:</w:t>
      </w:r>
      <w:r w:rsidRPr="00DE358A">
        <w:rPr>
          <w:sz w:val="22"/>
          <w:szCs w:val="22"/>
        </w:rPr>
        <w:t xml:space="preserve"> uma ampla visão conceitual</w:t>
      </w:r>
      <w:r w:rsidRPr="00DE358A">
        <w:rPr>
          <w:caps/>
          <w:color w:val="000000"/>
          <w:sz w:val="22"/>
          <w:szCs w:val="22"/>
        </w:rPr>
        <w:t xml:space="preserve">. </w:t>
      </w:r>
      <w:r w:rsidRPr="00DE358A">
        <w:rPr>
          <w:sz w:val="22"/>
          <w:szCs w:val="22"/>
        </w:rPr>
        <w:t>Revista pesquisa</w:t>
      </w:r>
      <w:r w:rsidRPr="00DE358A">
        <w:rPr>
          <w:color w:val="111111"/>
          <w:sz w:val="22"/>
          <w:szCs w:val="22"/>
        </w:rPr>
        <w:t xml:space="preserve"> &amp; educação a distância</w:t>
      </w:r>
      <w:r w:rsidRPr="00DE358A">
        <w:rPr>
          <w:caps/>
          <w:color w:val="000000"/>
          <w:sz w:val="22"/>
          <w:szCs w:val="22"/>
        </w:rPr>
        <w:t xml:space="preserve">, </w:t>
      </w:r>
      <w:r w:rsidRPr="00DE358A">
        <w:rPr>
          <w:sz w:val="22"/>
          <w:szCs w:val="22"/>
        </w:rPr>
        <w:t xml:space="preserve">rio de janeiro, v. </w:t>
      </w:r>
      <w:r w:rsidRPr="00DE358A">
        <w:rPr>
          <w:caps/>
          <w:color w:val="000000"/>
          <w:sz w:val="22"/>
          <w:szCs w:val="22"/>
        </w:rPr>
        <w:t>1</w:t>
      </w:r>
      <w:r w:rsidRPr="00DE358A">
        <w:rPr>
          <w:sz w:val="22"/>
          <w:szCs w:val="22"/>
        </w:rPr>
        <w:t xml:space="preserve"> n. </w:t>
      </w:r>
      <w:r w:rsidRPr="00DE358A">
        <w:rPr>
          <w:caps/>
          <w:color w:val="000000"/>
          <w:sz w:val="22"/>
          <w:szCs w:val="22"/>
        </w:rPr>
        <w:t>19, 2020</w:t>
      </w:r>
      <w:r w:rsidRPr="00DE358A">
        <w:rPr>
          <w:caps/>
          <w:color w:val="212121"/>
          <w:sz w:val="22"/>
          <w:szCs w:val="22"/>
          <w:shd w:val="clear" w:color="auto" w:fill="FFFFFF"/>
        </w:rPr>
        <w:t>.</w:t>
      </w:r>
    </w:p>
    <w:p w14:paraId="5E6F5DD7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bookmarkStart w:id="73" w:name="_Hlk115597901"/>
    </w:p>
    <w:p w14:paraId="18C9E171" w14:textId="28241B92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REIS, Luana. </w:t>
      </w:r>
      <w:proofErr w:type="spellStart"/>
      <w:r w:rsidRPr="00DE358A">
        <w:rPr>
          <w:b/>
          <w:bCs/>
          <w:sz w:val="22"/>
          <w:szCs w:val="22"/>
        </w:rPr>
        <w:t>Testlink</w:t>
      </w:r>
      <w:proofErr w:type="spellEnd"/>
      <w:r w:rsidRPr="00DE358A">
        <w:rPr>
          <w:b/>
          <w:bCs/>
          <w:sz w:val="22"/>
          <w:szCs w:val="22"/>
        </w:rPr>
        <w:t xml:space="preserve">: </w:t>
      </w:r>
      <w:r w:rsidRPr="00DE358A">
        <w:rPr>
          <w:sz w:val="22"/>
          <w:szCs w:val="22"/>
        </w:rPr>
        <w:t xml:space="preserve">uma ferramenta de gerenciamento de testes de software, </w:t>
      </w:r>
      <w:proofErr w:type="spellStart"/>
      <w:r w:rsidRPr="00DE358A">
        <w:rPr>
          <w:sz w:val="22"/>
          <w:szCs w:val="22"/>
        </w:rPr>
        <w:t>Medium</w:t>
      </w:r>
      <w:proofErr w:type="spellEnd"/>
      <w:r w:rsidRPr="00DE358A">
        <w:rPr>
          <w:sz w:val="22"/>
          <w:szCs w:val="22"/>
        </w:rPr>
        <w:t xml:space="preserve">, 2018. Disponível em: </w:t>
      </w:r>
      <w:r w:rsidR="00DE358A" w:rsidRPr="00A74243">
        <w:rPr>
          <w:sz w:val="22"/>
          <w:szCs w:val="22"/>
        </w:rPr>
        <w:t>https://medium.com/@luanasreis/testlink-uma-ferramenta-de-gerenciamento-de-testes-de-software-44001b816f64</w:t>
      </w:r>
      <w:r w:rsidRPr="00DE358A">
        <w:rPr>
          <w:sz w:val="22"/>
          <w:szCs w:val="22"/>
        </w:rPr>
        <w:t>. Acesso em: 27 set. 2022.</w:t>
      </w:r>
    </w:p>
    <w:bookmarkEnd w:id="73"/>
    <w:p w14:paraId="6EB8BED9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13DA587C" w14:textId="716FF28B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RUBIN, K. S. </w:t>
      </w:r>
      <w:r w:rsidRPr="00DE358A">
        <w:rPr>
          <w:b/>
          <w:bCs/>
          <w:sz w:val="22"/>
          <w:szCs w:val="22"/>
        </w:rPr>
        <w:t>Scrum Essencial</w:t>
      </w:r>
      <w:r w:rsidRPr="00DE358A">
        <w:rPr>
          <w:sz w:val="22"/>
          <w:szCs w:val="22"/>
        </w:rPr>
        <w:t>:</w:t>
      </w:r>
      <w:r w:rsidRPr="00DE358A">
        <w:rPr>
          <w:b/>
          <w:bCs/>
          <w:sz w:val="22"/>
          <w:szCs w:val="22"/>
        </w:rPr>
        <w:t xml:space="preserve"> </w:t>
      </w:r>
      <w:r w:rsidRPr="00DE358A">
        <w:rPr>
          <w:sz w:val="22"/>
          <w:szCs w:val="22"/>
        </w:rPr>
        <w:t>Um guia prático para o mais popular processo ágil. Rio de Janeiro: Alta Books Editora, 2017.</w:t>
      </w:r>
    </w:p>
    <w:p w14:paraId="4CC92225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3A815BDF" w14:textId="407E6A84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SALVIANO, </w:t>
      </w:r>
      <w:proofErr w:type="spellStart"/>
      <w:r w:rsidRPr="00DE358A">
        <w:rPr>
          <w:sz w:val="22"/>
          <w:szCs w:val="22"/>
        </w:rPr>
        <w:t>Clenio</w:t>
      </w:r>
      <w:proofErr w:type="spellEnd"/>
      <w:r w:rsidRPr="00DE358A">
        <w:rPr>
          <w:sz w:val="22"/>
          <w:szCs w:val="22"/>
        </w:rPr>
        <w:t xml:space="preserve"> Figueiredo. </w:t>
      </w:r>
      <w:r w:rsidRPr="00DE358A">
        <w:rPr>
          <w:b/>
          <w:bCs/>
          <w:sz w:val="22"/>
          <w:szCs w:val="22"/>
        </w:rPr>
        <w:t>Qualidade de Software</w:t>
      </w:r>
      <w:r w:rsidRPr="00DE358A">
        <w:rPr>
          <w:sz w:val="22"/>
          <w:szCs w:val="22"/>
        </w:rPr>
        <w:t>. 1. ed. Editora Senac: São Paulo, 2020.</w:t>
      </w:r>
    </w:p>
    <w:p w14:paraId="50966CAA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0FAE5727" w14:textId="5B2FB743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SANTOS, Luiz Diego Vidal; OLIVEIRA, </w:t>
      </w:r>
      <w:proofErr w:type="spellStart"/>
      <w:r w:rsidRPr="00DE358A">
        <w:rPr>
          <w:sz w:val="22"/>
          <w:szCs w:val="22"/>
        </w:rPr>
        <w:t>Catuxe</w:t>
      </w:r>
      <w:proofErr w:type="spellEnd"/>
      <w:r w:rsidRPr="00DE358A">
        <w:rPr>
          <w:sz w:val="22"/>
          <w:szCs w:val="22"/>
        </w:rPr>
        <w:t xml:space="preserve"> </w:t>
      </w:r>
      <w:proofErr w:type="spellStart"/>
      <w:r w:rsidRPr="00DE358A">
        <w:rPr>
          <w:sz w:val="22"/>
          <w:szCs w:val="22"/>
        </w:rPr>
        <w:t>Vargão</w:t>
      </w:r>
      <w:proofErr w:type="spellEnd"/>
      <w:r w:rsidRPr="00DE358A">
        <w:rPr>
          <w:sz w:val="22"/>
          <w:szCs w:val="22"/>
        </w:rPr>
        <w:t xml:space="preserve"> de Santana. </w:t>
      </w:r>
      <w:r w:rsidRPr="00DE358A">
        <w:rPr>
          <w:b/>
          <w:bCs/>
          <w:sz w:val="22"/>
          <w:szCs w:val="22"/>
        </w:rPr>
        <w:t>Introdução à garantia de qualidade de software</w:t>
      </w:r>
      <w:r w:rsidRPr="00DE358A">
        <w:rPr>
          <w:sz w:val="22"/>
          <w:szCs w:val="22"/>
        </w:rPr>
        <w:t>. 1. ed. Editora</w:t>
      </w:r>
      <w:r w:rsidRPr="00DE358A">
        <w:rPr>
          <w:color w:val="000000"/>
          <w:sz w:val="22"/>
          <w:szCs w:val="22"/>
          <w:shd w:val="clear" w:color="auto" w:fill="FFFFFF"/>
        </w:rPr>
        <w:t xml:space="preserve">: Cia do Ebook, </w:t>
      </w:r>
      <w:proofErr w:type="spellStart"/>
      <w:r w:rsidRPr="00DE358A">
        <w:rPr>
          <w:color w:val="000000"/>
          <w:sz w:val="22"/>
          <w:szCs w:val="22"/>
          <w:shd w:val="clear" w:color="auto" w:fill="FFFFFF"/>
        </w:rPr>
        <w:t>Timburi</w:t>
      </w:r>
      <w:proofErr w:type="spellEnd"/>
      <w:r w:rsidRPr="00DE358A">
        <w:rPr>
          <w:sz w:val="22"/>
          <w:szCs w:val="22"/>
        </w:rPr>
        <w:t>, 2017.</w:t>
      </w:r>
    </w:p>
    <w:p w14:paraId="12FEB250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bookmarkStart w:id="74" w:name="_Hlk115630670"/>
    </w:p>
    <w:p w14:paraId="2E521E2E" w14:textId="35D3A21B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b/>
          <w:bCs/>
          <w:sz w:val="22"/>
          <w:szCs w:val="22"/>
        </w:rPr>
      </w:pPr>
      <w:r w:rsidRPr="00DE358A">
        <w:rPr>
          <w:sz w:val="22"/>
          <w:szCs w:val="22"/>
        </w:rPr>
        <w:t xml:space="preserve">SILVA, </w:t>
      </w:r>
      <w:r w:rsidRPr="00DE358A">
        <w:rPr>
          <w:rStyle w:val="nfase"/>
          <w:i w:val="0"/>
          <w:iCs w:val="0"/>
          <w:sz w:val="22"/>
          <w:szCs w:val="22"/>
          <w:shd w:val="clear" w:color="auto" w:fill="FFFFFF"/>
        </w:rPr>
        <w:t>Jessica Belém da</w:t>
      </w:r>
      <w:r w:rsidRPr="00DE358A">
        <w:rPr>
          <w:sz w:val="22"/>
          <w:szCs w:val="22"/>
        </w:rPr>
        <w:t xml:space="preserve">; ANASTÁCIO, Francisca Alexandra de Macedo. Método Kanban como Ferramenta de Controle de Gestão. </w:t>
      </w:r>
      <w:r w:rsidRPr="00DE358A">
        <w:rPr>
          <w:b/>
          <w:bCs/>
          <w:sz w:val="22"/>
          <w:szCs w:val="22"/>
        </w:rPr>
        <w:t>Revista Multidisciplinar e de Psicologia</w:t>
      </w:r>
      <w:r w:rsidRPr="00DE358A">
        <w:rPr>
          <w:sz w:val="22"/>
          <w:szCs w:val="22"/>
        </w:rPr>
        <w:t>, Jaboatão dos Guararapes, V. 13, N. 43, p1018-1027, 2019</w:t>
      </w:r>
      <w:r w:rsidRPr="00DE358A">
        <w:rPr>
          <w:color w:val="212121"/>
          <w:sz w:val="22"/>
          <w:szCs w:val="22"/>
          <w:shd w:val="clear" w:color="auto" w:fill="FFFFFF"/>
        </w:rPr>
        <w:t>.</w:t>
      </w:r>
    </w:p>
    <w:bookmarkEnd w:id="74"/>
    <w:p w14:paraId="613AF3AC" w14:textId="77777777" w:rsidR="009E6856" w:rsidRPr="006246C3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1F5C883B" w14:textId="500B6BFF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  <w:lang w:val="en-US"/>
        </w:rPr>
        <w:t xml:space="preserve">SOMMERVILLE, I. </w:t>
      </w:r>
      <w:r w:rsidRPr="00DE358A">
        <w:rPr>
          <w:b/>
          <w:bCs/>
          <w:sz w:val="22"/>
          <w:szCs w:val="22"/>
          <w:lang w:val="en-US"/>
        </w:rPr>
        <w:t>Software Engineering</w:t>
      </w:r>
      <w:r w:rsidRPr="00DE358A">
        <w:rPr>
          <w:sz w:val="22"/>
          <w:szCs w:val="22"/>
          <w:lang w:val="en-US"/>
        </w:rPr>
        <w:t xml:space="preserve">. 10. ed. </w:t>
      </w:r>
      <w:r w:rsidRPr="00DE358A">
        <w:rPr>
          <w:sz w:val="22"/>
          <w:szCs w:val="22"/>
        </w:rPr>
        <w:t>Editora Pearson: Boston, 2019.</w:t>
      </w:r>
    </w:p>
    <w:p w14:paraId="702DB6D1" w14:textId="77777777" w:rsidR="00A74243" w:rsidRDefault="00A7424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3BE2F7C8" w14:textId="780EF083" w:rsidR="007956A3" w:rsidRPr="00DE358A" w:rsidRDefault="007956A3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TRICENTIS. </w:t>
      </w:r>
      <w:r w:rsidRPr="00DE358A">
        <w:rPr>
          <w:b/>
          <w:bCs/>
          <w:sz w:val="22"/>
          <w:szCs w:val="22"/>
        </w:rPr>
        <w:t>Página inicial</w:t>
      </w:r>
      <w:r w:rsidRPr="00DE358A">
        <w:rPr>
          <w:sz w:val="22"/>
          <w:szCs w:val="22"/>
        </w:rPr>
        <w:t xml:space="preserve">. </w:t>
      </w:r>
      <w:proofErr w:type="spellStart"/>
      <w:r w:rsidRPr="00DE358A">
        <w:rPr>
          <w:sz w:val="22"/>
          <w:szCs w:val="22"/>
        </w:rPr>
        <w:t>qTest</w:t>
      </w:r>
      <w:proofErr w:type="spellEnd"/>
      <w:r w:rsidRPr="00DE358A">
        <w:rPr>
          <w:sz w:val="22"/>
          <w:szCs w:val="22"/>
        </w:rPr>
        <w:t>, 2019. Disponível em: https://www.tricentis.com/products/unified-test-management-qtest. Acesso em: 29 set. 2022.</w:t>
      </w:r>
    </w:p>
    <w:p w14:paraId="5D54CF8A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color w:val="333333"/>
          <w:sz w:val="22"/>
          <w:szCs w:val="22"/>
          <w:shd w:val="clear" w:color="auto" w:fill="FFFFFF"/>
        </w:rPr>
      </w:pPr>
    </w:p>
    <w:p w14:paraId="6B6F6A19" w14:textId="2DA2E5C0" w:rsidR="000B3956" w:rsidRPr="00DE358A" w:rsidRDefault="007956A3" w:rsidP="00DE358A">
      <w:pPr>
        <w:pStyle w:val="TF-TEXTO"/>
        <w:spacing w:line="240" w:lineRule="auto"/>
        <w:ind w:firstLine="0"/>
        <w:jc w:val="left"/>
        <w:rPr>
          <w:sz w:val="22"/>
          <w:szCs w:val="22"/>
        </w:rPr>
      </w:pPr>
      <w:r w:rsidRPr="00DE358A">
        <w:rPr>
          <w:color w:val="333333"/>
          <w:sz w:val="22"/>
          <w:szCs w:val="22"/>
          <w:shd w:val="clear" w:color="auto" w:fill="FFFFFF"/>
        </w:rPr>
        <w:t>WAZLAWICK</w:t>
      </w:r>
      <w:r w:rsidRPr="00DE358A">
        <w:rPr>
          <w:sz w:val="22"/>
          <w:szCs w:val="22"/>
        </w:rPr>
        <w:t xml:space="preserve">, Raul Sidnei. </w:t>
      </w:r>
      <w:r w:rsidRPr="00DE358A">
        <w:rPr>
          <w:b/>
          <w:bCs/>
          <w:sz w:val="22"/>
          <w:szCs w:val="22"/>
        </w:rPr>
        <w:t xml:space="preserve">Engenharia de Software - </w:t>
      </w:r>
      <w:r w:rsidRPr="00DE358A">
        <w:rPr>
          <w:sz w:val="22"/>
          <w:szCs w:val="22"/>
        </w:rPr>
        <w:t xml:space="preserve">Conceitos e Práticas. 2. ed. Editora </w:t>
      </w:r>
      <w:r w:rsidRPr="00DE358A">
        <w:rPr>
          <w:color w:val="000000"/>
          <w:sz w:val="22"/>
          <w:szCs w:val="22"/>
          <w:shd w:val="clear" w:color="auto" w:fill="FFFFFF"/>
        </w:rPr>
        <w:t>Elsevier: Rio de Janeiro</w:t>
      </w:r>
      <w:r w:rsidRPr="00DE358A">
        <w:rPr>
          <w:sz w:val="22"/>
          <w:szCs w:val="22"/>
        </w:rPr>
        <w:t>, 2019.</w:t>
      </w:r>
    </w:p>
    <w:p w14:paraId="473B03F7" w14:textId="77777777" w:rsidR="009E6856" w:rsidRPr="00DE358A" w:rsidRDefault="009E6856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p w14:paraId="55B25876" w14:textId="7FEB60B2" w:rsidR="006246C3" w:rsidRDefault="00970D79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  <w:r w:rsidRPr="00DE358A">
        <w:rPr>
          <w:sz w:val="22"/>
          <w:szCs w:val="22"/>
        </w:rPr>
        <w:t xml:space="preserve">XAVIER, Alan </w:t>
      </w:r>
      <w:r w:rsidRPr="00DE358A">
        <w:rPr>
          <w:i/>
          <w:iCs/>
          <w:sz w:val="22"/>
          <w:szCs w:val="22"/>
        </w:rPr>
        <w:t>et al</w:t>
      </w:r>
      <w:r w:rsidRPr="00DE358A">
        <w:rPr>
          <w:sz w:val="22"/>
          <w:szCs w:val="22"/>
        </w:rPr>
        <w:t>. Aplicação da UML no contexto das metodologias ágeis. </w:t>
      </w:r>
      <w:r w:rsidRPr="00DE358A">
        <w:rPr>
          <w:rStyle w:val="nfase"/>
          <w:sz w:val="22"/>
          <w:szCs w:val="22"/>
        </w:rPr>
        <w:t>In</w:t>
      </w:r>
      <w:r w:rsidRPr="00DE358A">
        <w:rPr>
          <w:sz w:val="22"/>
          <w:szCs w:val="22"/>
        </w:rPr>
        <w:t>: ENCONTRO NACIONAL DE COMPUTAÇÃO DOS INSTITUTOS FEDERAIS (ENCOMPIF), 6., 2019, Belém. </w:t>
      </w:r>
      <w:r w:rsidRPr="00DE358A">
        <w:rPr>
          <w:rStyle w:val="Forte"/>
          <w:sz w:val="22"/>
          <w:szCs w:val="22"/>
        </w:rPr>
        <w:t>Anais</w:t>
      </w:r>
      <w:r w:rsidRPr="00DE358A">
        <w:rPr>
          <w:sz w:val="22"/>
          <w:szCs w:val="22"/>
        </w:rPr>
        <w:t> [...]. Porto Alegre: Sociedade Brasileira de Computação, 2019.</w:t>
      </w:r>
      <w:bookmarkEnd w:id="41"/>
      <w:bookmarkEnd w:id="42"/>
      <w:bookmarkEnd w:id="43"/>
      <w:bookmarkEnd w:id="44"/>
      <w:bookmarkEnd w:id="45"/>
      <w:bookmarkEnd w:id="46"/>
      <w:bookmarkEnd w:id="47"/>
      <w:bookmarkEnd w:id="69"/>
      <w:bookmarkEnd w:id="70"/>
    </w:p>
    <w:p w14:paraId="03E97CB0" w14:textId="77777777" w:rsidR="006246C3" w:rsidRDefault="006246C3">
      <w:pPr>
        <w:keepNext w:val="0"/>
        <w:keepLines w:val="0"/>
        <w:rPr>
          <w:sz w:val="22"/>
          <w:szCs w:val="22"/>
        </w:rPr>
      </w:pPr>
      <w:r>
        <w:rPr>
          <w:sz w:val="22"/>
          <w:szCs w:val="22"/>
        </w:rPr>
        <w:lastRenderedPageBreak/>
        <w:br w:type="page"/>
      </w:r>
    </w:p>
    <w:p w14:paraId="2C49A61E" w14:textId="77777777" w:rsidR="006246C3" w:rsidRDefault="006246C3" w:rsidP="006246C3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2076901D" w14:textId="77777777" w:rsidR="006246C3" w:rsidRPr="00340EA0" w:rsidRDefault="006246C3" w:rsidP="006246C3">
      <w:pPr>
        <w:pStyle w:val="TF-xAvalTTULO"/>
      </w:pPr>
      <w:r w:rsidRPr="00340EA0">
        <w:t>PROFESSOR TCC I</w:t>
      </w:r>
      <w:r>
        <w:t xml:space="preserve"> - Pré-projeto</w:t>
      </w:r>
    </w:p>
    <w:p w14:paraId="7F835963" w14:textId="77777777" w:rsidR="006246C3" w:rsidRDefault="006246C3" w:rsidP="006246C3">
      <w:pPr>
        <w:pStyle w:val="TF-xAvalLINHA"/>
      </w:pPr>
    </w:p>
    <w:p w14:paraId="6D091549" w14:textId="77777777" w:rsidR="006246C3" w:rsidRDefault="006246C3" w:rsidP="006246C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0828822" w14:textId="77777777" w:rsidR="006246C3" w:rsidRPr="00320BFA" w:rsidRDefault="006246C3" w:rsidP="006246C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6246C3" w:rsidRPr="00320BFA" w14:paraId="3E0AF067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AD4881" w14:textId="77777777" w:rsidR="006246C3" w:rsidRPr="00320BFA" w:rsidRDefault="006246C3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4C379FE" w14:textId="77777777" w:rsidR="006246C3" w:rsidRPr="00320BFA" w:rsidRDefault="006246C3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A2BEC4D" w14:textId="77777777" w:rsidR="006246C3" w:rsidRPr="00320BFA" w:rsidRDefault="006246C3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2151672" w14:textId="77777777" w:rsidR="006246C3" w:rsidRPr="00320BFA" w:rsidRDefault="006246C3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6246C3" w:rsidRPr="00320BFA" w14:paraId="30B7B1FD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4B562DA" w14:textId="77777777" w:rsidR="006246C3" w:rsidRPr="00320BFA" w:rsidRDefault="006246C3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3150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38D6CE63" w14:textId="77777777" w:rsidR="006246C3" w:rsidRPr="00320BFA" w:rsidRDefault="006246C3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D6A" w14:textId="15641EAA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0FF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625DD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E7EF8D2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34146C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4115" w14:textId="77777777" w:rsidR="006246C3" w:rsidRPr="00320BFA" w:rsidRDefault="006246C3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B844" w14:textId="6F4EBC8F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E96F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623459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21892C4A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C7CDB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E553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2E0A674" w14:textId="77777777" w:rsidR="006246C3" w:rsidRPr="00320BFA" w:rsidRDefault="006246C3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6903" w14:textId="772A6F65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6CC3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2C320F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C764B0E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74C742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D078A" w14:textId="77777777" w:rsidR="006246C3" w:rsidRPr="00320BFA" w:rsidRDefault="006246C3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2DCC" w14:textId="673CA811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BDD5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835C3C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55F365F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2A2915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F207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32FE9DB" w14:textId="77777777" w:rsidR="006246C3" w:rsidRPr="00320BFA" w:rsidRDefault="006246C3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6561" w14:textId="7F0BDC2D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0684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4FCC58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B0D5F6A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B58B4B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793D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D10ED75" w14:textId="77777777" w:rsidR="006246C3" w:rsidRPr="00320BFA" w:rsidRDefault="006246C3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6DB5" w14:textId="03792DD8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882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6014DE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70C57031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124C62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3480" w14:textId="77777777" w:rsidR="006246C3" w:rsidRPr="00320BFA" w:rsidRDefault="006246C3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F7BA" w14:textId="19EF2209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839E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A93790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7B6E6B8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6E02AE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C937" w14:textId="77777777" w:rsidR="006246C3" w:rsidRPr="00320BFA" w:rsidRDefault="006246C3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346B" w14:textId="1CDE0DB5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ED39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58364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2D68AA1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1F9F23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E90B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3A8110FB" w14:textId="77777777" w:rsidR="006246C3" w:rsidRPr="00320BFA" w:rsidRDefault="006246C3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39B0" w14:textId="71D33824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D9E0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D1E0C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3910EFD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90F4EA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9837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EAC3C56" w14:textId="77777777" w:rsidR="006246C3" w:rsidRPr="00320BFA" w:rsidRDefault="006246C3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9E96" w14:textId="3962BF24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B756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8125BA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457C3F8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F8BF26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FA55" w14:textId="77777777" w:rsidR="006246C3" w:rsidRPr="00320BFA" w:rsidRDefault="006246C3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6D70" w14:textId="4C7D908B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445E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0FAC75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27D5A510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05D529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7E74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2B330C06" w14:textId="77777777" w:rsidR="006246C3" w:rsidRPr="00320BFA" w:rsidRDefault="006246C3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FA86" w14:textId="6C12C168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D74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8B58A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E58F29C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2A23D7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ADBE74" w14:textId="77777777" w:rsidR="006246C3" w:rsidRPr="00320BFA" w:rsidRDefault="006246C3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704FB2" w14:textId="52D57574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AE1430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495BF0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E0C3BE9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601E24" w14:textId="77777777" w:rsidR="006246C3" w:rsidRPr="00320BFA" w:rsidRDefault="006246C3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3241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8A1C607" w14:textId="77777777" w:rsidR="006246C3" w:rsidRPr="00320BFA" w:rsidRDefault="006246C3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A8ED" w14:textId="6C630B84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5048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43BF3D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1B8F4D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632EB0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F5FF" w14:textId="77777777" w:rsidR="006246C3" w:rsidRPr="00320BFA" w:rsidRDefault="006246C3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0C3B" w14:textId="72395AF0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100B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26351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69B71BD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96A556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D964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C0DA2A0" w14:textId="77777777" w:rsidR="006246C3" w:rsidRPr="00320BFA" w:rsidRDefault="006246C3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B109" w14:textId="5FBC56B3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891A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A07454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71B15B65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67347A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1DD7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A667BB3" w14:textId="77777777" w:rsidR="006246C3" w:rsidRPr="00320BFA" w:rsidRDefault="006246C3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5D84" w14:textId="55575F21" w:rsidR="006246C3" w:rsidRPr="00320BFA" w:rsidRDefault="000D25D2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627A" w14:textId="77777777" w:rsidR="006246C3" w:rsidRPr="00320BFA" w:rsidRDefault="006246C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62ADC5" w14:textId="77777777" w:rsidR="006246C3" w:rsidRPr="00320BFA" w:rsidRDefault="006246C3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660A1C3D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0C2335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8949" w14:textId="77777777" w:rsidR="006246C3" w:rsidRPr="00320BFA" w:rsidRDefault="006246C3" w:rsidP="006246C3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13297FA" w14:textId="77777777" w:rsidR="006246C3" w:rsidRPr="00320BFA" w:rsidRDefault="006246C3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1F39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9989" w14:textId="04096BFE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45EFB8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172B2705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EA4B6B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19FE" w14:textId="77777777" w:rsidR="006246C3" w:rsidRPr="00320BFA" w:rsidRDefault="006246C3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021B" w14:textId="4F520E43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C80A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9DCF6B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246C3" w:rsidRPr="00320BFA" w14:paraId="4FF36AC6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84BAEA" w14:textId="77777777" w:rsidR="006246C3" w:rsidRPr="00320BFA" w:rsidRDefault="006246C3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038385" w14:textId="77777777" w:rsidR="006246C3" w:rsidRPr="00320BFA" w:rsidRDefault="006246C3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D936FE" w14:textId="61EAA31E" w:rsidR="006246C3" w:rsidRPr="00320BFA" w:rsidRDefault="000D25D2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1F9885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02B15E3" w14:textId="77777777" w:rsidR="006246C3" w:rsidRPr="00320BFA" w:rsidRDefault="006246C3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C3748A9" w14:textId="77777777" w:rsidR="0000224C" w:rsidRPr="00DE358A" w:rsidRDefault="0000224C" w:rsidP="0003062F">
      <w:pPr>
        <w:pStyle w:val="TF-TEXTO"/>
        <w:spacing w:after="240" w:line="240" w:lineRule="auto"/>
        <w:ind w:firstLine="0"/>
        <w:jc w:val="left"/>
        <w:rPr>
          <w:sz w:val="22"/>
          <w:szCs w:val="22"/>
        </w:rPr>
      </w:pPr>
    </w:p>
    <w:sectPr w:rsidR="0000224C" w:rsidRPr="00DE358A" w:rsidSect="001763DF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2" w:author="Dalton Solano dos Reis" w:date="2022-11-05T20:59:00Z" w:initials="DSdR">
    <w:p w14:paraId="17036F1C" w14:textId="77777777" w:rsidR="00F368B3" w:rsidRDefault="00F368B3" w:rsidP="00FD0ABC">
      <w:r>
        <w:rPr>
          <w:rStyle w:val="Refdecomentrio"/>
        </w:rPr>
        <w:annotationRef/>
      </w:r>
      <w:r>
        <w:rPr>
          <w:sz w:val="20"/>
          <w:szCs w:val="20"/>
        </w:rPr>
        <w:t>Referências bibliográficas: ordem alfabética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036F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14D1F" w16cex:dateUtc="2022-11-05T2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036F1C" w16cid:durableId="27114D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230FF" w14:textId="77777777" w:rsidR="00A810DC" w:rsidRDefault="00A810DC">
      <w:r>
        <w:separator/>
      </w:r>
    </w:p>
  </w:endnote>
  <w:endnote w:type="continuationSeparator" w:id="0">
    <w:p w14:paraId="4D406D81" w14:textId="77777777" w:rsidR="00A810DC" w:rsidRDefault="00A8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1F12B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1F12B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C847" w14:textId="77777777" w:rsidR="00A810DC" w:rsidRDefault="00A810DC">
      <w:r>
        <w:separator/>
      </w:r>
    </w:p>
  </w:footnote>
  <w:footnote w:type="continuationSeparator" w:id="0">
    <w:p w14:paraId="6ADE56A8" w14:textId="77777777" w:rsidR="00A810DC" w:rsidRDefault="00A81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BE34F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080713"/>
    <w:multiLevelType w:val="hybridMultilevel"/>
    <w:tmpl w:val="D5D27908"/>
    <w:lvl w:ilvl="0" w:tplc="7DA470C6">
      <w:start w:val="1"/>
      <w:numFmt w:val="lowerLetter"/>
      <w:lvlText w:val="(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97999791">
    <w:abstractNumId w:val="0"/>
  </w:num>
  <w:num w:numId="2" w16cid:durableId="714810480">
    <w:abstractNumId w:val="2"/>
  </w:num>
  <w:num w:numId="3" w16cid:durableId="1257715393">
    <w:abstractNumId w:val="2"/>
  </w:num>
  <w:num w:numId="4" w16cid:durableId="1078944041">
    <w:abstractNumId w:val="1"/>
  </w:num>
  <w:num w:numId="5" w16cid:durableId="703290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93754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771206">
    <w:abstractNumId w:val="2"/>
  </w:num>
  <w:num w:numId="8" w16cid:durableId="13438237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1996829">
    <w:abstractNumId w:val="6"/>
  </w:num>
  <w:num w:numId="10" w16cid:durableId="8345402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3394520">
    <w:abstractNumId w:val="3"/>
  </w:num>
  <w:num w:numId="12" w16cid:durableId="541403318">
    <w:abstractNumId w:val="5"/>
  </w:num>
  <w:num w:numId="13" w16cid:durableId="3539664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975274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1470758">
    <w:abstractNumId w:val="7"/>
  </w:num>
  <w:num w:numId="16" w16cid:durableId="21009840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9905495">
    <w:abstractNumId w:val="7"/>
  </w:num>
  <w:num w:numId="18" w16cid:durableId="3583164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291266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066580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D0"/>
    <w:rsid w:val="0000224C"/>
    <w:rsid w:val="000047E7"/>
    <w:rsid w:val="00012922"/>
    <w:rsid w:val="0001575C"/>
    <w:rsid w:val="000158D2"/>
    <w:rsid w:val="0001673F"/>
    <w:rsid w:val="000179B5"/>
    <w:rsid w:val="00017B62"/>
    <w:rsid w:val="000204E7"/>
    <w:rsid w:val="000214E8"/>
    <w:rsid w:val="000225A5"/>
    <w:rsid w:val="00023C25"/>
    <w:rsid w:val="00023FA0"/>
    <w:rsid w:val="0002602F"/>
    <w:rsid w:val="0003062F"/>
    <w:rsid w:val="000309E4"/>
    <w:rsid w:val="00030E4A"/>
    <w:rsid w:val="000319FE"/>
    <w:rsid w:val="00031A27"/>
    <w:rsid w:val="00031EE0"/>
    <w:rsid w:val="00037892"/>
    <w:rsid w:val="00042C61"/>
    <w:rsid w:val="0004641A"/>
    <w:rsid w:val="00046F23"/>
    <w:rsid w:val="000512A8"/>
    <w:rsid w:val="00052A07"/>
    <w:rsid w:val="000533DA"/>
    <w:rsid w:val="00053551"/>
    <w:rsid w:val="0005457F"/>
    <w:rsid w:val="000608E9"/>
    <w:rsid w:val="00061FEB"/>
    <w:rsid w:val="00062661"/>
    <w:rsid w:val="000667DF"/>
    <w:rsid w:val="0007209B"/>
    <w:rsid w:val="00075792"/>
    <w:rsid w:val="00080F9C"/>
    <w:rsid w:val="0008579A"/>
    <w:rsid w:val="00086AA8"/>
    <w:rsid w:val="0008732D"/>
    <w:rsid w:val="00090B7A"/>
    <w:rsid w:val="00091F91"/>
    <w:rsid w:val="000946A1"/>
    <w:rsid w:val="00096472"/>
    <w:rsid w:val="0009735C"/>
    <w:rsid w:val="000A104C"/>
    <w:rsid w:val="000A19DE"/>
    <w:rsid w:val="000A28B3"/>
    <w:rsid w:val="000A3EAB"/>
    <w:rsid w:val="000B12B2"/>
    <w:rsid w:val="000B3868"/>
    <w:rsid w:val="000B3956"/>
    <w:rsid w:val="000B4A0D"/>
    <w:rsid w:val="000C1747"/>
    <w:rsid w:val="000C1926"/>
    <w:rsid w:val="000C1A18"/>
    <w:rsid w:val="000C2E5D"/>
    <w:rsid w:val="000C648D"/>
    <w:rsid w:val="000D0417"/>
    <w:rsid w:val="000D1294"/>
    <w:rsid w:val="000D25D2"/>
    <w:rsid w:val="000D2B5F"/>
    <w:rsid w:val="000D4D4E"/>
    <w:rsid w:val="000D6076"/>
    <w:rsid w:val="000D77C2"/>
    <w:rsid w:val="000E039E"/>
    <w:rsid w:val="000E27F9"/>
    <w:rsid w:val="000E2B1E"/>
    <w:rsid w:val="000E311F"/>
    <w:rsid w:val="000E3A68"/>
    <w:rsid w:val="000E6CE0"/>
    <w:rsid w:val="000F0035"/>
    <w:rsid w:val="000F3427"/>
    <w:rsid w:val="000F391F"/>
    <w:rsid w:val="000F5D4D"/>
    <w:rsid w:val="000F646C"/>
    <w:rsid w:val="000F77E3"/>
    <w:rsid w:val="00102532"/>
    <w:rsid w:val="00107B02"/>
    <w:rsid w:val="0011363A"/>
    <w:rsid w:val="00113A3F"/>
    <w:rsid w:val="00113F51"/>
    <w:rsid w:val="001142FF"/>
    <w:rsid w:val="001143C0"/>
    <w:rsid w:val="001164FE"/>
    <w:rsid w:val="00125084"/>
    <w:rsid w:val="00125277"/>
    <w:rsid w:val="00135C60"/>
    <w:rsid w:val="00137468"/>
    <w:rsid w:val="001375F7"/>
    <w:rsid w:val="00144FAB"/>
    <w:rsid w:val="00145B9A"/>
    <w:rsid w:val="00147B2D"/>
    <w:rsid w:val="00152997"/>
    <w:rsid w:val="001554E9"/>
    <w:rsid w:val="00155544"/>
    <w:rsid w:val="001610CE"/>
    <w:rsid w:val="00162BF1"/>
    <w:rsid w:val="0016560C"/>
    <w:rsid w:val="00171880"/>
    <w:rsid w:val="0017251D"/>
    <w:rsid w:val="0017298C"/>
    <w:rsid w:val="001763DF"/>
    <w:rsid w:val="00177ED7"/>
    <w:rsid w:val="001807A8"/>
    <w:rsid w:val="00183308"/>
    <w:rsid w:val="00186092"/>
    <w:rsid w:val="00191B25"/>
    <w:rsid w:val="00193A97"/>
    <w:rsid w:val="001948BE"/>
    <w:rsid w:val="0019547B"/>
    <w:rsid w:val="001A12CE"/>
    <w:rsid w:val="001A16C7"/>
    <w:rsid w:val="001A6292"/>
    <w:rsid w:val="001A7511"/>
    <w:rsid w:val="001B0340"/>
    <w:rsid w:val="001B06C5"/>
    <w:rsid w:val="001B220A"/>
    <w:rsid w:val="001B2F1E"/>
    <w:rsid w:val="001B310C"/>
    <w:rsid w:val="001C02EB"/>
    <w:rsid w:val="001C12A7"/>
    <w:rsid w:val="001C2198"/>
    <w:rsid w:val="001C21EF"/>
    <w:rsid w:val="001C299A"/>
    <w:rsid w:val="001C302F"/>
    <w:rsid w:val="001C33B0"/>
    <w:rsid w:val="001C57E6"/>
    <w:rsid w:val="001C5CBB"/>
    <w:rsid w:val="001C6F43"/>
    <w:rsid w:val="001C71D0"/>
    <w:rsid w:val="001D2C82"/>
    <w:rsid w:val="001D6234"/>
    <w:rsid w:val="001E20FD"/>
    <w:rsid w:val="001E3D30"/>
    <w:rsid w:val="001E4387"/>
    <w:rsid w:val="001E646A"/>
    <w:rsid w:val="001E64CA"/>
    <w:rsid w:val="001E682E"/>
    <w:rsid w:val="001F007F"/>
    <w:rsid w:val="001F02B4"/>
    <w:rsid w:val="001F0D36"/>
    <w:rsid w:val="001F12B1"/>
    <w:rsid w:val="001F5070"/>
    <w:rsid w:val="00202F3F"/>
    <w:rsid w:val="002046BC"/>
    <w:rsid w:val="00224A11"/>
    <w:rsid w:val="00224BB2"/>
    <w:rsid w:val="002278F2"/>
    <w:rsid w:val="00235240"/>
    <w:rsid w:val="002368FD"/>
    <w:rsid w:val="002405AF"/>
    <w:rsid w:val="0024110F"/>
    <w:rsid w:val="002423AB"/>
    <w:rsid w:val="00242AE2"/>
    <w:rsid w:val="002440B0"/>
    <w:rsid w:val="00245885"/>
    <w:rsid w:val="00247FDA"/>
    <w:rsid w:val="0025560E"/>
    <w:rsid w:val="0025720D"/>
    <w:rsid w:val="0025761E"/>
    <w:rsid w:val="0027517E"/>
    <w:rsid w:val="0027579E"/>
    <w:rsid w:val="0027675C"/>
    <w:rsid w:val="0027792D"/>
    <w:rsid w:val="00280A6E"/>
    <w:rsid w:val="00282723"/>
    <w:rsid w:val="00282788"/>
    <w:rsid w:val="0028617A"/>
    <w:rsid w:val="00287739"/>
    <w:rsid w:val="002908C3"/>
    <w:rsid w:val="0029608A"/>
    <w:rsid w:val="00297D88"/>
    <w:rsid w:val="002A3EAE"/>
    <w:rsid w:val="002A6617"/>
    <w:rsid w:val="002A7E1B"/>
    <w:rsid w:val="002B0EDC"/>
    <w:rsid w:val="002B336F"/>
    <w:rsid w:val="002B4718"/>
    <w:rsid w:val="002C0FA3"/>
    <w:rsid w:val="002C6C17"/>
    <w:rsid w:val="002D20F2"/>
    <w:rsid w:val="002D4F80"/>
    <w:rsid w:val="002E4A22"/>
    <w:rsid w:val="002E6DD1"/>
    <w:rsid w:val="002F027E"/>
    <w:rsid w:val="002F3574"/>
    <w:rsid w:val="002F3C12"/>
    <w:rsid w:val="002F43B6"/>
    <w:rsid w:val="002F4413"/>
    <w:rsid w:val="002F77AF"/>
    <w:rsid w:val="0030074F"/>
    <w:rsid w:val="00312CEA"/>
    <w:rsid w:val="00320BFA"/>
    <w:rsid w:val="00321A6F"/>
    <w:rsid w:val="0032378D"/>
    <w:rsid w:val="00324990"/>
    <w:rsid w:val="00332B3C"/>
    <w:rsid w:val="00335048"/>
    <w:rsid w:val="0033578C"/>
    <w:rsid w:val="003404C1"/>
    <w:rsid w:val="00340AD0"/>
    <w:rsid w:val="00340B6D"/>
    <w:rsid w:val="00340C8E"/>
    <w:rsid w:val="0034191E"/>
    <w:rsid w:val="003422DB"/>
    <w:rsid w:val="003444FF"/>
    <w:rsid w:val="00344540"/>
    <w:rsid w:val="003477FD"/>
    <w:rsid w:val="00350064"/>
    <w:rsid w:val="003519A3"/>
    <w:rsid w:val="00357D0C"/>
    <w:rsid w:val="00360998"/>
    <w:rsid w:val="00362443"/>
    <w:rsid w:val="0037046F"/>
    <w:rsid w:val="003732A1"/>
    <w:rsid w:val="00374B7F"/>
    <w:rsid w:val="00377DA7"/>
    <w:rsid w:val="00383087"/>
    <w:rsid w:val="00385916"/>
    <w:rsid w:val="003944A8"/>
    <w:rsid w:val="003A2B7D"/>
    <w:rsid w:val="003A4A75"/>
    <w:rsid w:val="003A4F37"/>
    <w:rsid w:val="003A5147"/>
    <w:rsid w:val="003A5366"/>
    <w:rsid w:val="003B5250"/>
    <w:rsid w:val="003B647A"/>
    <w:rsid w:val="003B65D6"/>
    <w:rsid w:val="003C4B44"/>
    <w:rsid w:val="003C5262"/>
    <w:rsid w:val="003C763A"/>
    <w:rsid w:val="003D0779"/>
    <w:rsid w:val="003D398C"/>
    <w:rsid w:val="003D473B"/>
    <w:rsid w:val="003D4A3C"/>
    <w:rsid w:val="003D4B35"/>
    <w:rsid w:val="003E0FEB"/>
    <w:rsid w:val="003E17F1"/>
    <w:rsid w:val="003E4972"/>
    <w:rsid w:val="003E4C9B"/>
    <w:rsid w:val="003E4F19"/>
    <w:rsid w:val="003F5F25"/>
    <w:rsid w:val="003F6E26"/>
    <w:rsid w:val="0040436D"/>
    <w:rsid w:val="00405786"/>
    <w:rsid w:val="00406226"/>
    <w:rsid w:val="00410543"/>
    <w:rsid w:val="00410840"/>
    <w:rsid w:val="004113CC"/>
    <w:rsid w:val="004173CC"/>
    <w:rsid w:val="0042356B"/>
    <w:rsid w:val="0042420A"/>
    <w:rsid w:val="004243D2"/>
    <w:rsid w:val="00424610"/>
    <w:rsid w:val="00443559"/>
    <w:rsid w:val="0044717B"/>
    <w:rsid w:val="00451B94"/>
    <w:rsid w:val="00470C41"/>
    <w:rsid w:val="00475AB6"/>
    <w:rsid w:val="0047690F"/>
    <w:rsid w:val="00476C78"/>
    <w:rsid w:val="004800E8"/>
    <w:rsid w:val="00483791"/>
    <w:rsid w:val="004845F5"/>
    <w:rsid w:val="004846CF"/>
    <w:rsid w:val="0048576D"/>
    <w:rsid w:val="00486437"/>
    <w:rsid w:val="00493B1A"/>
    <w:rsid w:val="0049495C"/>
    <w:rsid w:val="00495263"/>
    <w:rsid w:val="00495A29"/>
    <w:rsid w:val="00497EF6"/>
    <w:rsid w:val="004A3DD4"/>
    <w:rsid w:val="004A5D2C"/>
    <w:rsid w:val="004B1D64"/>
    <w:rsid w:val="004B42D8"/>
    <w:rsid w:val="004B6B8F"/>
    <w:rsid w:val="004B7511"/>
    <w:rsid w:val="004C3D32"/>
    <w:rsid w:val="004D3056"/>
    <w:rsid w:val="004D5D21"/>
    <w:rsid w:val="004E23CE"/>
    <w:rsid w:val="004E516B"/>
    <w:rsid w:val="004F297D"/>
    <w:rsid w:val="004F5463"/>
    <w:rsid w:val="004F6435"/>
    <w:rsid w:val="005000A5"/>
    <w:rsid w:val="00500539"/>
    <w:rsid w:val="00503373"/>
    <w:rsid w:val="00503F3F"/>
    <w:rsid w:val="00507E91"/>
    <w:rsid w:val="00510ECE"/>
    <w:rsid w:val="00535454"/>
    <w:rsid w:val="00536336"/>
    <w:rsid w:val="00542ED7"/>
    <w:rsid w:val="00550360"/>
    <w:rsid w:val="00550D4A"/>
    <w:rsid w:val="00551F6B"/>
    <w:rsid w:val="005557C9"/>
    <w:rsid w:val="005627B5"/>
    <w:rsid w:val="00563470"/>
    <w:rsid w:val="00564A29"/>
    <w:rsid w:val="00564FBC"/>
    <w:rsid w:val="00566DF0"/>
    <w:rsid w:val="005705A9"/>
    <w:rsid w:val="005705CE"/>
    <w:rsid w:val="00572517"/>
    <w:rsid w:val="00572864"/>
    <w:rsid w:val="00575605"/>
    <w:rsid w:val="0058482B"/>
    <w:rsid w:val="0058618A"/>
    <w:rsid w:val="0058726E"/>
    <w:rsid w:val="00591611"/>
    <w:rsid w:val="0059181C"/>
    <w:rsid w:val="00595F2A"/>
    <w:rsid w:val="005A362B"/>
    <w:rsid w:val="005A4952"/>
    <w:rsid w:val="005A5E5C"/>
    <w:rsid w:val="005A73A3"/>
    <w:rsid w:val="005A7496"/>
    <w:rsid w:val="005B0A93"/>
    <w:rsid w:val="005B20A1"/>
    <w:rsid w:val="005B2478"/>
    <w:rsid w:val="005B29B6"/>
    <w:rsid w:val="005B4952"/>
    <w:rsid w:val="005B6326"/>
    <w:rsid w:val="005B7AA4"/>
    <w:rsid w:val="005C0614"/>
    <w:rsid w:val="005C21FC"/>
    <w:rsid w:val="005C30AE"/>
    <w:rsid w:val="005C5E0B"/>
    <w:rsid w:val="005D0D51"/>
    <w:rsid w:val="005D62A9"/>
    <w:rsid w:val="005D7366"/>
    <w:rsid w:val="005E35F3"/>
    <w:rsid w:val="005E400D"/>
    <w:rsid w:val="005E698D"/>
    <w:rsid w:val="005F072A"/>
    <w:rsid w:val="005F09F1"/>
    <w:rsid w:val="005F1253"/>
    <w:rsid w:val="005F2402"/>
    <w:rsid w:val="005F645A"/>
    <w:rsid w:val="005F7812"/>
    <w:rsid w:val="005F7F74"/>
    <w:rsid w:val="005F7FED"/>
    <w:rsid w:val="0060060C"/>
    <w:rsid w:val="00600F4E"/>
    <w:rsid w:val="00604BEB"/>
    <w:rsid w:val="0060644B"/>
    <w:rsid w:val="006118D1"/>
    <w:rsid w:val="006118E8"/>
    <w:rsid w:val="0061251F"/>
    <w:rsid w:val="00615046"/>
    <w:rsid w:val="00615562"/>
    <w:rsid w:val="00620D93"/>
    <w:rsid w:val="0062386A"/>
    <w:rsid w:val="006246C3"/>
    <w:rsid w:val="00625067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47E46"/>
    <w:rsid w:val="00654DDC"/>
    <w:rsid w:val="00656C00"/>
    <w:rsid w:val="00661967"/>
    <w:rsid w:val="00661F61"/>
    <w:rsid w:val="0066232B"/>
    <w:rsid w:val="00666F7C"/>
    <w:rsid w:val="00671361"/>
    <w:rsid w:val="00671B49"/>
    <w:rsid w:val="00674155"/>
    <w:rsid w:val="006746CA"/>
    <w:rsid w:val="0067497F"/>
    <w:rsid w:val="0067751C"/>
    <w:rsid w:val="006839D3"/>
    <w:rsid w:val="00695745"/>
    <w:rsid w:val="0069600B"/>
    <w:rsid w:val="00697B01"/>
    <w:rsid w:val="006A0A1A"/>
    <w:rsid w:val="006A3F02"/>
    <w:rsid w:val="006A493C"/>
    <w:rsid w:val="006A6460"/>
    <w:rsid w:val="006B104E"/>
    <w:rsid w:val="006B2E82"/>
    <w:rsid w:val="006B5AEA"/>
    <w:rsid w:val="006B6383"/>
    <w:rsid w:val="006B640D"/>
    <w:rsid w:val="006C0E4B"/>
    <w:rsid w:val="006C2917"/>
    <w:rsid w:val="006C5D48"/>
    <w:rsid w:val="006C61FA"/>
    <w:rsid w:val="006C7E75"/>
    <w:rsid w:val="006D0896"/>
    <w:rsid w:val="006E25D2"/>
    <w:rsid w:val="006E65A5"/>
    <w:rsid w:val="006F5455"/>
    <w:rsid w:val="006F5E70"/>
    <w:rsid w:val="006F5FE0"/>
    <w:rsid w:val="006F654A"/>
    <w:rsid w:val="007036C6"/>
    <w:rsid w:val="0070391A"/>
    <w:rsid w:val="007048B2"/>
    <w:rsid w:val="00706486"/>
    <w:rsid w:val="00714552"/>
    <w:rsid w:val="00716352"/>
    <w:rsid w:val="007214E3"/>
    <w:rsid w:val="007222F7"/>
    <w:rsid w:val="00724679"/>
    <w:rsid w:val="00724B8C"/>
    <w:rsid w:val="00725368"/>
    <w:rsid w:val="00725FCA"/>
    <w:rsid w:val="007304F3"/>
    <w:rsid w:val="00730839"/>
    <w:rsid w:val="00730A1C"/>
    <w:rsid w:val="00730F60"/>
    <w:rsid w:val="00732968"/>
    <w:rsid w:val="00733FF9"/>
    <w:rsid w:val="00752519"/>
    <w:rsid w:val="007554DF"/>
    <w:rsid w:val="0075776D"/>
    <w:rsid w:val="007613FB"/>
    <w:rsid w:val="00761E34"/>
    <w:rsid w:val="0076219E"/>
    <w:rsid w:val="00763FBE"/>
    <w:rsid w:val="00765293"/>
    <w:rsid w:val="007722BF"/>
    <w:rsid w:val="0077580B"/>
    <w:rsid w:val="007769C1"/>
    <w:rsid w:val="00781167"/>
    <w:rsid w:val="007820ED"/>
    <w:rsid w:val="007844FB"/>
    <w:rsid w:val="007854B3"/>
    <w:rsid w:val="00786593"/>
    <w:rsid w:val="0078787D"/>
    <w:rsid w:val="00787FA8"/>
    <w:rsid w:val="007944F8"/>
    <w:rsid w:val="007956A3"/>
    <w:rsid w:val="007973E3"/>
    <w:rsid w:val="007A1883"/>
    <w:rsid w:val="007B019C"/>
    <w:rsid w:val="007B026C"/>
    <w:rsid w:val="007D0720"/>
    <w:rsid w:val="007D10F2"/>
    <w:rsid w:val="007D15F7"/>
    <w:rsid w:val="007D207E"/>
    <w:rsid w:val="007D45E6"/>
    <w:rsid w:val="007D6DEC"/>
    <w:rsid w:val="007E46A1"/>
    <w:rsid w:val="007E6C62"/>
    <w:rsid w:val="007E6CE6"/>
    <w:rsid w:val="007E730D"/>
    <w:rsid w:val="007E7311"/>
    <w:rsid w:val="007F403E"/>
    <w:rsid w:val="008014AA"/>
    <w:rsid w:val="00804EA4"/>
    <w:rsid w:val="008072AC"/>
    <w:rsid w:val="00810CEA"/>
    <w:rsid w:val="00811E03"/>
    <w:rsid w:val="008124B7"/>
    <w:rsid w:val="00820527"/>
    <w:rsid w:val="008225B5"/>
    <w:rsid w:val="008233E5"/>
    <w:rsid w:val="008313DC"/>
    <w:rsid w:val="00832C82"/>
    <w:rsid w:val="00833DE8"/>
    <w:rsid w:val="00833F47"/>
    <w:rsid w:val="008348C3"/>
    <w:rsid w:val="008373B4"/>
    <w:rsid w:val="008404C4"/>
    <w:rsid w:val="008453A8"/>
    <w:rsid w:val="00847D37"/>
    <w:rsid w:val="0085001D"/>
    <w:rsid w:val="0085075E"/>
    <w:rsid w:val="008520D2"/>
    <w:rsid w:val="0085558B"/>
    <w:rsid w:val="00862E59"/>
    <w:rsid w:val="00870014"/>
    <w:rsid w:val="00871A41"/>
    <w:rsid w:val="008808F2"/>
    <w:rsid w:val="0088530D"/>
    <w:rsid w:val="00885A13"/>
    <w:rsid w:val="00885BD7"/>
    <w:rsid w:val="00886255"/>
    <w:rsid w:val="00886D76"/>
    <w:rsid w:val="00895295"/>
    <w:rsid w:val="008961D0"/>
    <w:rsid w:val="00897019"/>
    <w:rsid w:val="00897CAD"/>
    <w:rsid w:val="008A0EDE"/>
    <w:rsid w:val="008A2114"/>
    <w:rsid w:val="008A38E3"/>
    <w:rsid w:val="008A457F"/>
    <w:rsid w:val="008A5E7E"/>
    <w:rsid w:val="008A77AD"/>
    <w:rsid w:val="008B0A07"/>
    <w:rsid w:val="008B0D84"/>
    <w:rsid w:val="008B781F"/>
    <w:rsid w:val="008C0069"/>
    <w:rsid w:val="008C022C"/>
    <w:rsid w:val="008C1495"/>
    <w:rsid w:val="008C52E6"/>
    <w:rsid w:val="008C5E2A"/>
    <w:rsid w:val="008D4A67"/>
    <w:rsid w:val="008D5509"/>
    <w:rsid w:val="008D5522"/>
    <w:rsid w:val="008D69C5"/>
    <w:rsid w:val="008D7404"/>
    <w:rsid w:val="008E0646"/>
    <w:rsid w:val="008E0F86"/>
    <w:rsid w:val="008E671F"/>
    <w:rsid w:val="008E72A3"/>
    <w:rsid w:val="008F10AF"/>
    <w:rsid w:val="008F276E"/>
    <w:rsid w:val="008F2DC1"/>
    <w:rsid w:val="008F70AD"/>
    <w:rsid w:val="00900DB1"/>
    <w:rsid w:val="009022BF"/>
    <w:rsid w:val="00906125"/>
    <w:rsid w:val="00911CD9"/>
    <w:rsid w:val="00912B71"/>
    <w:rsid w:val="00914E11"/>
    <w:rsid w:val="00931632"/>
    <w:rsid w:val="00932ADD"/>
    <w:rsid w:val="00932C92"/>
    <w:rsid w:val="00933F72"/>
    <w:rsid w:val="00935D78"/>
    <w:rsid w:val="00942B9A"/>
    <w:rsid w:val="00943B25"/>
    <w:rsid w:val="00944774"/>
    <w:rsid w:val="009454E4"/>
    <w:rsid w:val="009503B6"/>
    <w:rsid w:val="00956DC8"/>
    <w:rsid w:val="009635BA"/>
    <w:rsid w:val="0096683A"/>
    <w:rsid w:val="00967611"/>
    <w:rsid w:val="00970730"/>
    <w:rsid w:val="00970D79"/>
    <w:rsid w:val="00974253"/>
    <w:rsid w:val="00984240"/>
    <w:rsid w:val="00987F2B"/>
    <w:rsid w:val="00991EAB"/>
    <w:rsid w:val="00995B07"/>
    <w:rsid w:val="00996EBA"/>
    <w:rsid w:val="009A2619"/>
    <w:rsid w:val="009A3830"/>
    <w:rsid w:val="009A5130"/>
    <w:rsid w:val="009A5850"/>
    <w:rsid w:val="009B10D6"/>
    <w:rsid w:val="009C3FF9"/>
    <w:rsid w:val="009D3772"/>
    <w:rsid w:val="009D5897"/>
    <w:rsid w:val="009D65D0"/>
    <w:rsid w:val="009D67E0"/>
    <w:rsid w:val="009D7E91"/>
    <w:rsid w:val="009E135E"/>
    <w:rsid w:val="009E3C92"/>
    <w:rsid w:val="009E54F4"/>
    <w:rsid w:val="009E6856"/>
    <w:rsid w:val="009E7296"/>
    <w:rsid w:val="009F2BFA"/>
    <w:rsid w:val="00A03A3D"/>
    <w:rsid w:val="00A045C4"/>
    <w:rsid w:val="00A10DFA"/>
    <w:rsid w:val="00A21708"/>
    <w:rsid w:val="00A22362"/>
    <w:rsid w:val="00A249BA"/>
    <w:rsid w:val="00A27FC2"/>
    <w:rsid w:val="00A307C7"/>
    <w:rsid w:val="00A377F5"/>
    <w:rsid w:val="00A42510"/>
    <w:rsid w:val="00A43132"/>
    <w:rsid w:val="00A43DAF"/>
    <w:rsid w:val="00A44581"/>
    <w:rsid w:val="00A45093"/>
    <w:rsid w:val="00A50EAF"/>
    <w:rsid w:val="00A54054"/>
    <w:rsid w:val="00A602F9"/>
    <w:rsid w:val="00A650EE"/>
    <w:rsid w:val="00A662C8"/>
    <w:rsid w:val="00A71157"/>
    <w:rsid w:val="00A74243"/>
    <w:rsid w:val="00A76E16"/>
    <w:rsid w:val="00A810DC"/>
    <w:rsid w:val="00A966E6"/>
    <w:rsid w:val="00AA5AFB"/>
    <w:rsid w:val="00AA5E63"/>
    <w:rsid w:val="00AA65FD"/>
    <w:rsid w:val="00AB2BE3"/>
    <w:rsid w:val="00AB7834"/>
    <w:rsid w:val="00AC0FE0"/>
    <w:rsid w:val="00AC2292"/>
    <w:rsid w:val="00AC4D5F"/>
    <w:rsid w:val="00AD19B6"/>
    <w:rsid w:val="00AD1D2C"/>
    <w:rsid w:val="00AE0525"/>
    <w:rsid w:val="00AE08DB"/>
    <w:rsid w:val="00AE2729"/>
    <w:rsid w:val="00AE3148"/>
    <w:rsid w:val="00AE5AE2"/>
    <w:rsid w:val="00AE5F84"/>
    <w:rsid w:val="00AE7343"/>
    <w:rsid w:val="00AF33A3"/>
    <w:rsid w:val="00AF4A84"/>
    <w:rsid w:val="00AF5B9A"/>
    <w:rsid w:val="00B00A13"/>
    <w:rsid w:val="00B00D69"/>
    <w:rsid w:val="00B00E04"/>
    <w:rsid w:val="00B042B4"/>
    <w:rsid w:val="00B05485"/>
    <w:rsid w:val="00B1458E"/>
    <w:rsid w:val="00B14C51"/>
    <w:rsid w:val="00B17059"/>
    <w:rsid w:val="00B20021"/>
    <w:rsid w:val="00B20FDE"/>
    <w:rsid w:val="00B2204D"/>
    <w:rsid w:val="00B332CD"/>
    <w:rsid w:val="00B36E4A"/>
    <w:rsid w:val="00B42041"/>
    <w:rsid w:val="00B43FBF"/>
    <w:rsid w:val="00B44F11"/>
    <w:rsid w:val="00B4579C"/>
    <w:rsid w:val="00B51846"/>
    <w:rsid w:val="00B525E9"/>
    <w:rsid w:val="00B62979"/>
    <w:rsid w:val="00B63768"/>
    <w:rsid w:val="00B63D74"/>
    <w:rsid w:val="00B70056"/>
    <w:rsid w:val="00B700B6"/>
    <w:rsid w:val="00B71C86"/>
    <w:rsid w:val="00B756E4"/>
    <w:rsid w:val="00B808F3"/>
    <w:rsid w:val="00B81CD0"/>
    <w:rsid w:val="00B823A7"/>
    <w:rsid w:val="00B8578E"/>
    <w:rsid w:val="00B90FA5"/>
    <w:rsid w:val="00B919F1"/>
    <w:rsid w:val="00B93829"/>
    <w:rsid w:val="00B93C1D"/>
    <w:rsid w:val="00B95433"/>
    <w:rsid w:val="00B97C0F"/>
    <w:rsid w:val="00B97FC9"/>
    <w:rsid w:val="00BA2260"/>
    <w:rsid w:val="00BB468D"/>
    <w:rsid w:val="00BC0E8D"/>
    <w:rsid w:val="00BC254C"/>
    <w:rsid w:val="00BC4F18"/>
    <w:rsid w:val="00BC5D7B"/>
    <w:rsid w:val="00BD1C62"/>
    <w:rsid w:val="00BD448E"/>
    <w:rsid w:val="00BD6302"/>
    <w:rsid w:val="00BE6551"/>
    <w:rsid w:val="00BE70E7"/>
    <w:rsid w:val="00BF093B"/>
    <w:rsid w:val="00BF3503"/>
    <w:rsid w:val="00BF4440"/>
    <w:rsid w:val="00C00B88"/>
    <w:rsid w:val="00C06B08"/>
    <w:rsid w:val="00C06B2A"/>
    <w:rsid w:val="00C06E1D"/>
    <w:rsid w:val="00C0752B"/>
    <w:rsid w:val="00C1654C"/>
    <w:rsid w:val="00C264FA"/>
    <w:rsid w:val="00C272B2"/>
    <w:rsid w:val="00C2767D"/>
    <w:rsid w:val="00C31A60"/>
    <w:rsid w:val="00C355AD"/>
    <w:rsid w:val="00C35E57"/>
    <w:rsid w:val="00C35E80"/>
    <w:rsid w:val="00C369D6"/>
    <w:rsid w:val="00C37279"/>
    <w:rsid w:val="00C3727B"/>
    <w:rsid w:val="00C37F10"/>
    <w:rsid w:val="00C4072E"/>
    <w:rsid w:val="00C40AA2"/>
    <w:rsid w:val="00C4244F"/>
    <w:rsid w:val="00C436B6"/>
    <w:rsid w:val="00C55F6F"/>
    <w:rsid w:val="00C632ED"/>
    <w:rsid w:val="00C66150"/>
    <w:rsid w:val="00C675F2"/>
    <w:rsid w:val="00C70EF5"/>
    <w:rsid w:val="00C7165C"/>
    <w:rsid w:val="00C756C5"/>
    <w:rsid w:val="00C777E7"/>
    <w:rsid w:val="00C82195"/>
    <w:rsid w:val="00C82CAE"/>
    <w:rsid w:val="00C830A3"/>
    <w:rsid w:val="00C8442E"/>
    <w:rsid w:val="00C84C76"/>
    <w:rsid w:val="00C930A8"/>
    <w:rsid w:val="00CA07EF"/>
    <w:rsid w:val="00CA108B"/>
    <w:rsid w:val="00CA1381"/>
    <w:rsid w:val="00CA5410"/>
    <w:rsid w:val="00CA6CDB"/>
    <w:rsid w:val="00CA7020"/>
    <w:rsid w:val="00CB5E13"/>
    <w:rsid w:val="00CC3524"/>
    <w:rsid w:val="00CD245A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00E"/>
    <w:rsid w:val="00D06DFC"/>
    <w:rsid w:val="00D0769A"/>
    <w:rsid w:val="00D10B7B"/>
    <w:rsid w:val="00D11E7D"/>
    <w:rsid w:val="00D11E84"/>
    <w:rsid w:val="00D15B4E"/>
    <w:rsid w:val="00D177E7"/>
    <w:rsid w:val="00D2079F"/>
    <w:rsid w:val="00D20DEB"/>
    <w:rsid w:val="00D21408"/>
    <w:rsid w:val="00D22FB7"/>
    <w:rsid w:val="00D27E0C"/>
    <w:rsid w:val="00D37850"/>
    <w:rsid w:val="00D42D9F"/>
    <w:rsid w:val="00D447EF"/>
    <w:rsid w:val="00D505E2"/>
    <w:rsid w:val="00D52D2F"/>
    <w:rsid w:val="00D57B43"/>
    <w:rsid w:val="00D61FCF"/>
    <w:rsid w:val="00D6498F"/>
    <w:rsid w:val="00D67A60"/>
    <w:rsid w:val="00D72D74"/>
    <w:rsid w:val="00D7463D"/>
    <w:rsid w:val="00D779D8"/>
    <w:rsid w:val="00D80F5A"/>
    <w:rsid w:val="00D81A0F"/>
    <w:rsid w:val="00D83DE8"/>
    <w:rsid w:val="00D84943"/>
    <w:rsid w:val="00D84C54"/>
    <w:rsid w:val="00D86E81"/>
    <w:rsid w:val="00D91C38"/>
    <w:rsid w:val="00D94AE7"/>
    <w:rsid w:val="00D966B3"/>
    <w:rsid w:val="00D970F0"/>
    <w:rsid w:val="00DA14EC"/>
    <w:rsid w:val="00DA4540"/>
    <w:rsid w:val="00DA4BF3"/>
    <w:rsid w:val="00DA587E"/>
    <w:rsid w:val="00DA5DD7"/>
    <w:rsid w:val="00DA60F4"/>
    <w:rsid w:val="00DA72D4"/>
    <w:rsid w:val="00DB0F8B"/>
    <w:rsid w:val="00DB3052"/>
    <w:rsid w:val="00DC2D17"/>
    <w:rsid w:val="00DC5A78"/>
    <w:rsid w:val="00DC7678"/>
    <w:rsid w:val="00DE23BF"/>
    <w:rsid w:val="00DE358A"/>
    <w:rsid w:val="00DE3900"/>
    <w:rsid w:val="00DE3981"/>
    <w:rsid w:val="00DE40DD"/>
    <w:rsid w:val="00DE6AFD"/>
    <w:rsid w:val="00DE7755"/>
    <w:rsid w:val="00DF059A"/>
    <w:rsid w:val="00DF10CF"/>
    <w:rsid w:val="00DF3D56"/>
    <w:rsid w:val="00DF541B"/>
    <w:rsid w:val="00DF595A"/>
    <w:rsid w:val="00DF64E9"/>
    <w:rsid w:val="00DF6A86"/>
    <w:rsid w:val="00DF6D19"/>
    <w:rsid w:val="00DF6ED2"/>
    <w:rsid w:val="00DF70F5"/>
    <w:rsid w:val="00E01A46"/>
    <w:rsid w:val="00E06E22"/>
    <w:rsid w:val="00E13BCD"/>
    <w:rsid w:val="00E2252C"/>
    <w:rsid w:val="00E270C0"/>
    <w:rsid w:val="00E273E1"/>
    <w:rsid w:val="00E30A6D"/>
    <w:rsid w:val="00E36B1D"/>
    <w:rsid w:val="00E36D82"/>
    <w:rsid w:val="00E37A79"/>
    <w:rsid w:val="00E4014C"/>
    <w:rsid w:val="00E404E8"/>
    <w:rsid w:val="00E42F5C"/>
    <w:rsid w:val="00E4319E"/>
    <w:rsid w:val="00E460B9"/>
    <w:rsid w:val="00E51601"/>
    <w:rsid w:val="00E51965"/>
    <w:rsid w:val="00E51D49"/>
    <w:rsid w:val="00E521B2"/>
    <w:rsid w:val="00E57F11"/>
    <w:rsid w:val="00E61711"/>
    <w:rsid w:val="00E67121"/>
    <w:rsid w:val="00E7198D"/>
    <w:rsid w:val="00E735AF"/>
    <w:rsid w:val="00E74CA6"/>
    <w:rsid w:val="00E75D72"/>
    <w:rsid w:val="00E75E3D"/>
    <w:rsid w:val="00E8019A"/>
    <w:rsid w:val="00E84491"/>
    <w:rsid w:val="00E85D7B"/>
    <w:rsid w:val="00E91CEB"/>
    <w:rsid w:val="00E92238"/>
    <w:rsid w:val="00E9716E"/>
    <w:rsid w:val="00E9731C"/>
    <w:rsid w:val="00EA04ED"/>
    <w:rsid w:val="00EA05A8"/>
    <w:rsid w:val="00EA0C06"/>
    <w:rsid w:val="00EA203B"/>
    <w:rsid w:val="00EA4E4C"/>
    <w:rsid w:val="00EB04B7"/>
    <w:rsid w:val="00EB7992"/>
    <w:rsid w:val="00EC0104"/>
    <w:rsid w:val="00EC0184"/>
    <w:rsid w:val="00EC2D7A"/>
    <w:rsid w:val="00EC30C3"/>
    <w:rsid w:val="00EC5966"/>
    <w:rsid w:val="00EC633A"/>
    <w:rsid w:val="00ED1B9D"/>
    <w:rsid w:val="00ED5C9F"/>
    <w:rsid w:val="00EE056F"/>
    <w:rsid w:val="00EE5BA4"/>
    <w:rsid w:val="00EF26EE"/>
    <w:rsid w:val="00EF43F5"/>
    <w:rsid w:val="00F017AF"/>
    <w:rsid w:val="00F01803"/>
    <w:rsid w:val="00F041C4"/>
    <w:rsid w:val="00F12CCA"/>
    <w:rsid w:val="00F14812"/>
    <w:rsid w:val="00F1598C"/>
    <w:rsid w:val="00F20BC6"/>
    <w:rsid w:val="00F21403"/>
    <w:rsid w:val="00F247E8"/>
    <w:rsid w:val="00F255FC"/>
    <w:rsid w:val="00F259B0"/>
    <w:rsid w:val="00F26A20"/>
    <w:rsid w:val="00F276C9"/>
    <w:rsid w:val="00F31359"/>
    <w:rsid w:val="00F3205D"/>
    <w:rsid w:val="00F368B3"/>
    <w:rsid w:val="00F403CD"/>
    <w:rsid w:val="00F40690"/>
    <w:rsid w:val="00F43B8F"/>
    <w:rsid w:val="00F51785"/>
    <w:rsid w:val="00F530D7"/>
    <w:rsid w:val="00F541E6"/>
    <w:rsid w:val="00F60963"/>
    <w:rsid w:val="00F61E68"/>
    <w:rsid w:val="00F62F49"/>
    <w:rsid w:val="00F640BF"/>
    <w:rsid w:val="00F679C1"/>
    <w:rsid w:val="00F706BE"/>
    <w:rsid w:val="00F70754"/>
    <w:rsid w:val="00F761FA"/>
    <w:rsid w:val="00F77926"/>
    <w:rsid w:val="00F83A19"/>
    <w:rsid w:val="00F879A1"/>
    <w:rsid w:val="00F87C1A"/>
    <w:rsid w:val="00F92FC4"/>
    <w:rsid w:val="00F9793C"/>
    <w:rsid w:val="00FA0C14"/>
    <w:rsid w:val="00FA137A"/>
    <w:rsid w:val="00FA5504"/>
    <w:rsid w:val="00FB110E"/>
    <w:rsid w:val="00FB2A86"/>
    <w:rsid w:val="00FB4B02"/>
    <w:rsid w:val="00FB6EE8"/>
    <w:rsid w:val="00FC2831"/>
    <w:rsid w:val="00FC2D40"/>
    <w:rsid w:val="00FC30B9"/>
    <w:rsid w:val="00FC3600"/>
    <w:rsid w:val="00FC4A9F"/>
    <w:rsid w:val="00FC565B"/>
    <w:rsid w:val="00FD457B"/>
    <w:rsid w:val="00FE006E"/>
    <w:rsid w:val="00FE197E"/>
    <w:rsid w:val="00FF0DF1"/>
    <w:rsid w:val="00FF26AA"/>
    <w:rsid w:val="00FF54AD"/>
    <w:rsid w:val="00FF6C02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,"/>
  <w:listSeparator w:val=";"/>
  <w14:docId w14:val="53B0D4A1"/>
  <w15:docId w15:val="{6F872B36-3FD7-4F01-80AF-9B7AA0F8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D4A67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1E20FD"/>
    <w:pPr>
      <w:keepNext/>
      <w:keepLines/>
      <w:spacing w:after="120" w:line="312" w:lineRule="atLeast"/>
      <w:ind w:right="240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C355AD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C71D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137468"/>
    <w:rPr>
      <w:i/>
      <w:iCs/>
    </w:rPr>
  </w:style>
  <w:style w:type="character" w:styleId="Forte">
    <w:name w:val="Strong"/>
    <w:basedOn w:val="Fontepargpadro"/>
    <w:uiPriority w:val="22"/>
    <w:qFormat/>
    <w:rsid w:val="005F1253"/>
    <w:rPr>
      <w:b/>
      <w:bCs/>
    </w:rPr>
  </w:style>
  <w:style w:type="character" w:customStyle="1" w:styleId="Ttulo2Char">
    <w:name w:val="Título 2 Char"/>
    <w:aliases w:val="TF-TÍTULO 2 Char"/>
    <w:basedOn w:val="Fontepargpadro"/>
    <w:link w:val="Ttulo2"/>
    <w:rsid w:val="001E20FD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59D61E559EEB469C6655F8E26C07F0" ma:contentTypeVersion="13" ma:contentTypeDescription="Crie um novo documento." ma:contentTypeScope="" ma:versionID="acb2ad1bc7bff6821abd9dcc50a8baa1">
  <xsd:schema xmlns:xsd="http://www.w3.org/2001/XMLSchema" xmlns:xs="http://www.w3.org/2001/XMLSchema" xmlns:p="http://schemas.microsoft.com/office/2006/metadata/properties" xmlns:ns3="344d2d9c-82e5-4dc0-975d-10b92f9a85c9" xmlns:ns4="e16e16f8-bcbc-4148-9fe7-ebf1a582144d" targetNamespace="http://schemas.microsoft.com/office/2006/metadata/properties" ma:root="true" ma:fieldsID="b7b8ea424df07a7cc9e54a4aaf0181a8" ns3:_="" ns4:_="">
    <xsd:import namespace="344d2d9c-82e5-4dc0-975d-10b92f9a85c9"/>
    <xsd:import namespace="e16e16f8-bcbc-4148-9fe7-ebf1a58214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d2d9c-82e5-4dc0-975d-10b92f9a8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e16f8-bcbc-4148-9fe7-ebf1a58214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A864E0-9B2C-4331-AF52-EFB8A0D83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d2d9c-82e5-4dc0-975d-10b92f9a85c9"/>
    <ds:schemaRef ds:uri="e16e16f8-bcbc-4148-9fe7-ebf1a5821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5295</Words>
  <Characters>28599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4</cp:revision>
  <cp:lastPrinted>2022-10-13T00:34:00Z</cp:lastPrinted>
  <dcterms:created xsi:type="dcterms:W3CDTF">2022-10-13T00:35:00Z</dcterms:created>
  <dcterms:modified xsi:type="dcterms:W3CDTF">2022-11-06T00:01:00Z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0x0101009259D61E559EEB469C6655F8E26C07F0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2022-09-07T22:19:16Z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b8b09257-b183-437e-969c-f20a6b4e50ce</vt:lpwstr>
  </property>
  <property fmtid="{D5CDD505-2E9C-101B-9397-08002B2CF9AE}" pid="9" name="MSIP_Label_8c28577e-0e52-49e2-b52e-02bb75ccb8f1_ContentBits">
    <vt:lpwstr>0</vt:lpwstr>
  </property>
</Properties>
</file>